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9C60" w14:textId="77777777" w:rsidR="00A8553B" w:rsidRPr="00856EC7" w:rsidRDefault="00A8553B" w:rsidP="00B23E66">
      <w:pPr>
        <w:rPr>
          <w:rFonts w:ascii="Times New Roman" w:hAnsi="Times New Roman" w:cs="Times New Roman"/>
          <w:b/>
          <w:sz w:val="24"/>
          <w:szCs w:val="24"/>
        </w:rPr>
      </w:pPr>
      <w:r w:rsidRPr="00856EC7">
        <w:rPr>
          <w:rFonts w:ascii="Times New Roman" w:hAnsi="Times New Roman" w:cs="Times New Roman"/>
          <w:b/>
          <w:sz w:val="24"/>
          <w:szCs w:val="24"/>
        </w:rPr>
        <w:t>SLUG: COMMENT</w:t>
      </w:r>
    </w:p>
    <w:p w14:paraId="2DE96FE0" w14:textId="35A47C51" w:rsidR="000A11D0" w:rsidRPr="00856EC7" w:rsidRDefault="00A8553B" w:rsidP="00B23E66">
      <w:pPr>
        <w:rPr>
          <w:rFonts w:ascii="Times New Roman" w:hAnsi="Times New Roman" w:cs="Times New Roman"/>
          <w:b/>
          <w:sz w:val="24"/>
          <w:szCs w:val="24"/>
        </w:rPr>
      </w:pPr>
      <w:r w:rsidRPr="00856EC7">
        <w:rPr>
          <w:rFonts w:ascii="Times New Roman" w:hAnsi="Times New Roman" w:cs="Times New Roman"/>
          <w:b/>
          <w:sz w:val="24"/>
          <w:szCs w:val="24"/>
        </w:rPr>
        <w:t xml:space="preserve">TITLE: </w:t>
      </w:r>
      <w:r w:rsidR="000A11D0" w:rsidRPr="00856EC7">
        <w:rPr>
          <w:rFonts w:ascii="Times New Roman" w:hAnsi="Times New Roman" w:cs="Times New Roman"/>
          <w:b/>
          <w:sz w:val="24"/>
          <w:szCs w:val="24"/>
        </w:rPr>
        <w:t xml:space="preserve">The </w:t>
      </w:r>
      <w:r w:rsidR="00AF3756" w:rsidRPr="00856EC7">
        <w:rPr>
          <w:rFonts w:ascii="Times New Roman" w:hAnsi="Times New Roman" w:cs="Times New Roman"/>
          <w:b/>
          <w:sz w:val="24"/>
          <w:szCs w:val="24"/>
        </w:rPr>
        <w:t>c</w:t>
      </w:r>
      <w:r w:rsidR="000A11D0" w:rsidRPr="00856EC7">
        <w:rPr>
          <w:rFonts w:ascii="Times New Roman" w:hAnsi="Times New Roman" w:cs="Times New Roman"/>
          <w:b/>
          <w:sz w:val="24"/>
          <w:szCs w:val="24"/>
        </w:rPr>
        <w:t xml:space="preserve">risis in </w:t>
      </w:r>
      <w:r w:rsidR="001F72F6" w:rsidRPr="00856EC7">
        <w:rPr>
          <w:rFonts w:ascii="Times New Roman" w:hAnsi="Times New Roman" w:cs="Times New Roman"/>
          <w:b/>
          <w:sz w:val="24"/>
          <w:szCs w:val="24"/>
        </w:rPr>
        <w:t>Cochr</w:t>
      </w:r>
      <w:r w:rsidR="000A11D0" w:rsidRPr="00856EC7">
        <w:rPr>
          <w:rFonts w:ascii="Times New Roman" w:hAnsi="Times New Roman" w:cs="Times New Roman"/>
          <w:b/>
          <w:sz w:val="24"/>
          <w:szCs w:val="24"/>
        </w:rPr>
        <w:t xml:space="preserve">ane: Evidence </w:t>
      </w:r>
      <w:r w:rsidR="00856EC7" w:rsidRPr="00856EC7">
        <w:rPr>
          <w:rFonts w:ascii="Times New Roman" w:hAnsi="Times New Roman" w:cs="Times New Roman"/>
          <w:b/>
          <w:sz w:val="24"/>
          <w:szCs w:val="24"/>
        </w:rPr>
        <w:t>D</w:t>
      </w:r>
      <w:r w:rsidR="000A11D0" w:rsidRPr="00856EC7">
        <w:rPr>
          <w:rFonts w:ascii="Times New Roman" w:hAnsi="Times New Roman" w:cs="Times New Roman"/>
          <w:b/>
          <w:sz w:val="24"/>
          <w:szCs w:val="24"/>
        </w:rPr>
        <w:t xml:space="preserve">ebased </w:t>
      </w:r>
      <w:r w:rsidR="00856EC7" w:rsidRPr="00856EC7">
        <w:rPr>
          <w:rFonts w:ascii="Times New Roman" w:hAnsi="Times New Roman" w:cs="Times New Roman"/>
          <w:b/>
          <w:sz w:val="24"/>
          <w:szCs w:val="24"/>
        </w:rPr>
        <w:t>M</w:t>
      </w:r>
      <w:r w:rsidR="000A11D0" w:rsidRPr="00856EC7">
        <w:rPr>
          <w:rFonts w:ascii="Times New Roman" w:hAnsi="Times New Roman" w:cs="Times New Roman"/>
          <w:b/>
          <w:sz w:val="24"/>
          <w:szCs w:val="24"/>
        </w:rPr>
        <w:t>edicine</w:t>
      </w:r>
    </w:p>
    <w:p w14:paraId="03486FA9" w14:textId="7745CE1C" w:rsidR="00A8553B" w:rsidRPr="00856EC7" w:rsidRDefault="00A8553B">
      <w:pPr>
        <w:rPr>
          <w:rFonts w:ascii="Times New Roman" w:hAnsi="Times New Roman" w:cs="Times New Roman"/>
          <w:b/>
          <w:sz w:val="24"/>
          <w:szCs w:val="24"/>
        </w:rPr>
      </w:pPr>
      <w:r w:rsidRPr="00856EC7">
        <w:rPr>
          <w:rFonts w:ascii="Times New Roman" w:hAnsi="Times New Roman" w:cs="Times New Roman"/>
          <w:b/>
          <w:sz w:val="24"/>
          <w:szCs w:val="24"/>
        </w:rPr>
        <w:t xml:space="preserve">AUTHOR: DAVID HEALY </w:t>
      </w:r>
    </w:p>
    <w:p w14:paraId="4C00F03F" w14:textId="29701645" w:rsidR="00AF375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w:t>
      </w:r>
    </w:p>
    <w:p w14:paraId="221D9EC6" w14:textId="6C162AFC" w:rsidR="00AF3756" w:rsidRPr="00856EC7" w:rsidRDefault="00A8553B">
      <w:pPr>
        <w:rPr>
          <w:rFonts w:ascii="Times New Roman" w:hAnsi="Times New Roman" w:cs="Times New Roman"/>
          <w:sz w:val="24"/>
          <w:szCs w:val="24"/>
        </w:rPr>
      </w:pPr>
      <w:r w:rsidRPr="00856EC7">
        <w:rPr>
          <w:rFonts w:ascii="Times New Roman" w:hAnsi="Times New Roman" w:cs="Times New Roman"/>
          <w:sz w:val="24"/>
          <w:szCs w:val="24"/>
        </w:rPr>
        <w:t xml:space="preserve">Author: </w:t>
      </w:r>
      <w:r w:rsidR="00B23E66" w:rsidRPr="00F70A75">
        <w:rPr>
          <w:rFonts w:ascii="Times New Roman" w:hAnsi="Times New Roman" w:cs="Times New Roman"/>
          <w:b/>
          <w:sz w:val="24"/>
          <w:szCs w:val="24"/>
        </w:rPr>
        <w:t>David Healy</w:t>
      </w:r>
      <w:r w:rsidR="00654BC9">
        <w:rPr>
          <w:rFonts w:ascii="Times New Roman" w:hAnsi="Times New Roman" w:cs="Times New Roman"/>
          <w:b/>
          <w:sz w:val="24"/>
          <w:szCs w:val="24"/>
        </w:rPr>
        <w:t xml:space="preserve"> </w:t>
      </w:r>
      <w:r w:rsidRPr="001E6531">
        <w:rPr>
          <w:rFonts w:ascii="Times New Roman" w:hAnsi="Times New Roman" w:cs="Times New Roman"/>
          <w:sz w:val="24"/>
          <w:szCs w:val="24"/>
        </w:rPr>
        <w:t>(</w:t>
      </w:r>
      <w:r w:rsidRPr="005B7934">
        <w:rPr>
          <w:rStyle w:val="Hyperlink"/>
          <w:rFonts w:ascii="Times New Roman" w:hAnsi="Times New Roman" w:cs="Times New Roman"/>
          <w:color w:val="auto"/>
          <w:sz w:val="24"/>
          <w:szCs w:val="24"/>
          <w:u w:val="none"/>
          <w:shd w:val="clear" w:color="auto" w:fill="FFFFFF"/>
        </w:rPr>
        <w:t>david.healy54@googlemail.com</w:t>
      </w:r>
      <w:r w:rsidRPr="00856EC7">
        <w:rPr>
          <w:rFonts w:ascii="Times New Roman" w:hAnsi="Times New Roman" w:cs="Times New Roman"/>
          <w:color w:val="202124"/>
          <w:sz w:val="24"/>
          <w:szCs w:val="24"/>
          <w:shd w:val="clear" w:color="auto" w:fill="FFFFFF"/>
        </w:rPr>
        <w:t>),</w:t>
      </w:r>
      <w:r w:rsidRPr="00856EC7">
        <w:rPr>
          <w:rFonts w:ascii="Times New Roman" w:hAnsi="Times New Roman" w:cs="Times New Roman"/>
          <w:sz w:val="24"/>
          <w:szCs w:val="24"/>
        </w:rPr>
        <w:t xml:space="preserve"> </w:t>
      </w:r>
      <w:r w:rsidR="00B23E66" w:rsidRPr="00856EC7">
        <w:rPr>
          <w:rFonts w:ascii="Times New Roman" w:hAnsi="Times New Roman" w:cs="Times New Roman"/>
          <w:sz w:val="24"/>
          <w:szCs w:val="24"/>
        </w:rPr>
        <w:t>Director</w:t>
      </w:r>
      <w:r w:rsidR="005B7934">
        <w:rPr>
          <w:rFonts w:ascii="Times New Roman" w:hAnsi="Times New Roman" w:cs="Times New Roman"/>
          <w:sz w:val="24"/>
          <w:szCs w:val="24"/>
        </w:rPr>
        <w:t>,</w:t>
      </w:r>
      <w:r w:rsidR="00B23E66" w:rsidRPr="00856EC7">
        <w:rPr>
          <w:rFonts w:ascii="Times New Roman" w:hAnsi="Times New Roman" w:cs="Times New Roman"/>
          <w:sz w:val="24"/>
          <w:szCs w:val="24"/>
        </w:rPr>
        <w:t xml:space="preserve"> N</w:t>
      </w:r>
      <w:r w:rsidR="005B7934">
        <w:rPr>
          <w:rFonts w:ascii="Times New Roman" w:hAnsi="Times New Roman" w:cs="Times New Roman"/>
          <w:sz w:val="24"/>
          <w:szCs w:val="24"/>
        </w:rPr>
        <w:t>orth</w:t>
      </w:r>
      <w:r w:rsidR="00B23E66" w:rsidRPr="00856EC7">
        <w:rPr>
          <w:rFonts w:ascii="Times New Roman" w:hAnsi="Times New Roman" w:cs="Times New Roman"/>
          <w:sz w:val="24"/>
          <w:szCs w:val="24"/>
        </w:rPr>
        <w:t xml:space="preserve"> Wales Dep</w:t>
      </w:r>
      <w:r w:rsidR="005B7934">
        <w:rPr>
          <w:rFonts w:ascii="Times New Roman" w:hAnsi="Times New Roman" w:cs="Times New Roman"/>
          <w:sz w:val="24"/>
          <w:szCs w:val="24"/>
        </w:rPr>
        <w:t>artmen</w:t>
      </w:r>
      <w:r w:rsidR="00B23E66" w:rsidRPr="00856EC7">
        <w:rPr>
          <w:rFonts w:ascii="Times New Roman" w:hAnsi="Times New Roman" w:cs="Times New Roman"/>
          <w:sz w:val="24"/>
          <w:szCs w:val="24"/>
        </w:rPr>
        <w:t>t of Psychological Medicine</w:t>
      </w:r>
      <w:r w:rsidRPr="00856EC7">
        <w:rPr>
          <w:rFonts w:ascii="Times New Roman" w:hAnsi="Times New Roman" w:cs="Times New Roman"/>
          <w:sz w:val="24"/>
          <w:szCs w:val="24"/>
        </w:rPr>
        <w:t>, Hergest Unit, Penrhosgarnedd, Bangor, LL572PW, UK.</w:t>
      </w:r>
    </w:p>
    <w:p w14:paraId="7FA807ED" w14:textId="157CF521" w:rsidR="00B23E6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 xml:space="preserve">To cite: Healy D. The crisis in Cochrane: Evidence </w:t>
      </w:r>
      <w:r w:rsidR="00856EC7" w:rsidRPr="00856EC7">
        <w:rPr>
          <w:rFonts w:ascii="Times New Roman" w:hAnsi="Times New Roman" w:cs="Times New Roman"/>
          <w:sz w:val="24"/>
          <w:szCs w:val="24"/>
        </w:rPr>
        <w:t>D</w:t>
      </w:r>
      <w:r w:rsidRPr="00856EC7">
        <w:rPr>
          <w:rFonts w:ascii="Times New Roman" w:hAnsi="Times New Roman" w:cs="Times New Roman"/>
          <w:sz w:val="24"/>
          <w:szCs w:val="24"/>
        </w:rPr>
        <w:t xml:space="preserve">ebased </w:t>
      </w:r>
      <w:r w:rsidR="00856EC7" w:rsidRPr="00856EC7">
        <w:rPr>
          <w:rFonts w:ascii="Times New Roman" w:hAnsi="Times New Roman" w:cs="Times New Roman"/>
          <w:sz w:val="24"/>
          <w:szCs w:val="24"/>
        </w:rPr>
        <w:t>M</w:t>
      </w:r>
      <w:r w:rsidRPr="00856EC7">
        <w:rPr>
          <w:rFonts w:ascii="Times New Roman" w:hAnsi="Times New Roman" w:cs="Times New Roman"/>
          <w:sz w:val="24"/>
          <w:szCs w:val="24"/>
        </w:rPr>
        <w:t>edicine</w:t>
      </w:r>
      <w:r w:rsidRPr="00856EC7">
        <w:rPr>
          <w:rFonts w:ascii="Times New Roman" w:hAnsi="Times New Roman" w:cs="Times New Roman"/>
          <w:i/>
          <w:sz w:val="24"/>
          <w:szCs w:val="24"/>
        </w:rPr>
        <w:t>. Indian J Med Ethics</w:t>
      </w:r>
      <w:r w:rsidRPr="00856EC7">
        <w:rPr>
          <w:rFonts w:ascii="Times New Roman" w:hAnsi="Times New Roman" w:cs="Times New Roman"/>
          <w:sz w:val="24"/>
          <w:szCs w:val="24"/>
        </w:rPr>
        <w:t xml:space="preserve">. Published online on November </w:t>
      </w:r>
      <w:r w:rsidR="005B7934">
        <w:rPr>
          <w:rFonts w:ascii="Times New Roman" w:hAnsi="Times New Roman" w:cs="Times New Roman"/>
          <w:sz w:val="24"/>
          <w:szCs w:val="24"/>
        </w:rPr>
        <w:t xml:space="preserve">5, </w:t>
      </w:r>
      <w:r w:rsidRPr="00856EC7">
        <w:rPr>
          <w:rFonts w:ascii="Times New Roman" w:hAnsi="Times New Roman" w:cs="Times New Roman"/>
          <w:sz w:val="24"/>
          <w:szCs w:val="24"/>
        </w:rPr>
        <w:t>2018.</w:t>
      </w:r>
    </w:p>
    <w:p w14:paraId="24AEFA79" w14:textId="35199739" w:rsidR="00AF3756" w:rsidRPr="00856EC7" w:rsidRDefault="00AF3756">
      <w:pPr>
        <w:rPr>
          <w:rFonts w:ascii="Times New Roman" w:hAnsi="Times New Roman" w:cs="Times New Roman"/>
          <w:sz w:val="24"/>
          <w:szCs w:val="24"/>
        </w:rPr>
      </w:pPr>
      <w:r w:rsidRPr="00856EC7">
        <w:rPr>
          <w:rFonts w:ascii="Times New Roman" w:hAnsi="Times New Roman" w:cs="Times New Roman"/>
          <w:i/>
          <w:sz w:val="24"/>
          <w:szCs w:val="24"/>
        </w:rPr>
        <w:t>©</w:t>
      </w:r>
      <w:r w:rsidRPr="001E6531">
        <w:rPr>
          <w:rFonts w:ascii="Times New Roman" w:hAnsi="Times New Roman" w:cs="Times New Roman"/>
          <w:i/>
          <w:sz w:val="24"/>
          <w:szCs w:val="24"/>
        </w:rPr>
        <w:t>Indian Journal of Medical Ethics</w:t>
      </w:r>
      <w:r w:rsidRPr="00856EC7">
        <w:rPr>
          <w:rFonts w:ascii="Times New Roman" w:hAnsi="Times New Roman" w:cs="Times New Roman"/>
          <w:sz w:val="24"/>
          <w:szCs w:val="24"/>
        </w:rPr>
        <w:t xml:space="preserve"> 2018</w:t>
      </w:r>
    </w:p>
    <w:p w14:paraId="31CB2912" w14:textId="0F02BE28" w:rsidR="00AF375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w:t>
      </w:r>
    </w:p>
    <w:p w14:paraId="30015360" w14:textId="72643657" w:rsidR="00B23E66" w:rsidRPr="005B7934" w:rsidRDefault="006F544A">
      <w:pPr>
        <w:rPr>
          <w:rFonts w:ascii="Times New Roman" w:hAnsi="Times New Roman" w:cs="Times New Roman"/>
          <w:b/>
          <w:i/>
          <w:sz w:val="24"/>
          <w:szCs w:val="24"/>
        </w:rPr>
      </w:pPr>
      <w:r w:rsidRPr="005B7934">
        <w:rPr>
          <w:rFonts w:ascii="Times New Roman" w:hAnsi="Times New Roman" w:cs="Times New Roman"/>
          <w:b/>
          <w:i/>
          <w:sz w:val="24"/>
          <w:szCs w:val="24"/>
        </w:rPr>
        <w:t>Abstract</w:t>
      </w:r>
    </w:p>
    <w:p w14:paraId="09858C63" w14:textId="29D3BF31" w:rsidR="006F544A" w:rsidRPr="005B7934" w:rsidRDefault="006F544A">
      <w:pPr>
        <w:rPr>
          <w:rFonts w:ascii="Times New Roman" w:hAnsi="Times New Roman" w:cs="Times New Roman"/>
          <w:i/>
          <w:sz w:val="24"/>
          <w:szCs w:val="24"/>
        </w:rPr>
      </w:pPr>
      <w:r w:rsidRPr="005B7934">
        <w:rPr>
          <w:rFonts w:ascii="Times New Roman" w:hAnsi="Times New Roman" w:cs="Times New Roman"/>
          <w:i/>
          <w:sz w:val="24"/>
          <w:szCs w:val="24"/>
        </w:rPr>
        <w:t xml:space="preserve">The Cochrane Collaboration was established in 1993, with </w:t>
      </w:r>
      <w:bookmarkStart w:id="0" w:name="_Hlk528604232"/>
      <w:r w:rsidRPr="005B7934">
        <w:rPr>
          <w:rFonts w:ascii="Times New Roman" w:hAnsi="Times New Roman" w:cs="Times New Roman"/>
          <w:i/>
          <w:sz w:val="24"/>
          <w:szCs w:val="24"/>
        </w:rPr>
        <w:t>a mission to systematically review medical evidence with a view to producing the best quality and trustworthy evidence.</w:t>
      </w:r>
      <w:bookmarkEnd w:id="0"/>
      <w:r w:rsidRPr="005B7934">
        <w:rPr>
          <w:rFonts w:ascii="Times New Roman" w:hAnsi="Times New Roman" w:cs="Times New Roman"/>
          <w:i/>
          <w:sz w:val="24"/>
          <w:szCs w:val="24"/>
        </w:rPr>
        <w:t xml:space="preserve"> Twenty-five years later</w:t>
      </w:r>
      <w:r w:rsidR="005B7934">
        <w:rPr>
          <w:rFonts w:ascii="Times New Roman" w:hAnsi="Times New Roman" w:cs="Times New Roman"/>
          <w:i/>
          <w:sz w:val="24"/>
          <w:szCs w:val="24"/>
        </w:rPr>
        <w:t>,</w:t>
      </w:r>
      <w:r w:rsidRPr="005B7934">
        <w:rPr>
          <w:rFonts w:ascii="Times New Roman" w:hAnsi="Times New Roman" w:cs="Times New Roman"/>
          <w:i/>
          <w:sz w:val="24"/>
          <w:szCs w:val="24"/>
        </w:rPr>
        <w:t xml:space="preserve"> it is in </w:t>
      </w:r>
      <w:r w:rsidR="005B7934">
        <w:rPr>
          <w:rFonts w:ascii="Times New Roman" w:hAnsi="Times New Roman" w:cs="Times New Roman"/>
          <w:i/>
          <w:sz w:val="24"/>
          <w:szCs w:val="24"/>
        </w:rPr>
        <w:t xml:space="preserve">a </w:t>
      </w:r>
      <w:r w:rsidRPr="005B7934">
        <w:rPr>
          <w:rFonts w:ascii="Times New Roman" w:hAnsi="Times New Roman" w:cs="Times New Roman"/>
          <w:i/>
          <w:sz w:val="24"/>
          <w:szCs w:val="24"/>
        </w:rPr>
        <w:t xml:space="preserve">crisis that centres on </w:t>
      </w:r>
      <w:r w:rsidR="005B7934">
        <w:rPr>
          <w:rFonts w:ascii="Times New Roman" w:hAnsi="Times New Roman" w:cs="Times New Roman"/>
          <w:i/>
          <w:sz w:val="24"/>
          <w:szCs w:val="24"/>
        </w:rPr>
        <w:t xml:space="preserve">the dismissal </w:t>
      </w:r>
      <w:r w:rsidR="00654BC9">
        <w:rPr>
          <w:rFonts w:ascii="Times New Roman" w:hAnsi="Times New Roman" w:cs="Times New Roman"/>
          <w:i/>
          <w:sz w:val="24"/>
          <w:szCs w:val="24"/>
        </w:rPr>
        <w:t xml:space="preserve">of </w:t>
      </w:r>
      <w:r w:rsidRPr="005B7934">
        <w:rPr>
          <w:rFonts w:ascii="Times New Roman" w:hAnsi="Times New Roman" w:cs="Times New Roman"/>
          <w:i/>
          <w:sz w:val="24"/>
          <w:szCs w:val="24"/>
        </w:rPr>
        <w:t xml:space="preserve">one of its founders and </w:t>
      </w:r>
      <w:r w:rsidR="005B7934">
        <w:rPr>
          <w:rFonts w:ascii="Times New Roman" w:hAnsi="Times New Roman" w:cs="Times New Roman"/>
          <w:i/>
          <w:sz w:val="24"/>
          <w:szCs w:val="24"/>
        </w:rPr>
        <w:t>the</w:t>
      </w:r>
      <w:r w:rsidRPr="005B7934">
        <w:rPr>
          <w:rFonts w:ascii="Times New Roman" w:hAnsi="Times New Roman" w:cs="Times New Roman"/>
          <w:i/>
          <w:sz w:val="24"/>
          <w:szCs w:val="24"/>
        </w:rPr>
        <w:t xml:space="preserve"> question of access to clinical trial data.  The original mission aimed at improving health.  In the face of stalling life expectancies, the stakes in the current crisis could not be higher.</w:t>
      </w:r>
      <w:ins w:id="1" w:author="Admin" w:date="2018-10-30T08:54:00Z">
        <w:r w:rsidR="005B7934">
          <w:rPr>
            <w:rFonts w:ascii="Times New Roman" w:hAnsi="Times New Roman" w:cs="Times New Roman"/>
            <w:i/>
            <w:sz w:val="24"/>
            <w:szCs w:val="24"/>
          </w:rPr>
          <w:t xml:space="preserve"> </w:t>
        </w:r>
      </w:ins>
      <w:ins w:id="2" w:author="Admin" w:date="2018-10-30T08:55:00Z">
        <w:r w:rsidR="005B7934">
          <w:rPr>
            <w:rFonts w:ascii="Times New Roman" w:hAnsi="Times New Roman" w:cs="Times New Roman"/>
            <w:i/>
            <w:sz w:val="24"/>
            <w:szCs w:val="24"/>
          </w:rPr>
          <w:t xml:space="preserve">This essay </w:t>
        </w:r>
      </w:ins>
      <w:ins w:id="3" w:author="Admin" w:date="2018-10-30T09:01:00Z">
        <w:r w:rsidR="005D4927">
          <w:rPr>
            <w:rFonts w:ascii="Times New Roman" w:hAnsi="Times New Roman" w:cs="Times New Roman"/>
            <w:i/>
            <w:sz w:val="24"/>
            <w:szCs w:val="24"/>
          </w:rPr>
          <w:t>looks at</w:t>
        </w:r>
      </w:ins>
      <w:ins w:id="4" w:author="Admin" w:date="2018-10-30T08:55:00Z">
        <w:r w:rsidR="005B7934">
          <w:rPr>
            <w:rFonts w:ascii="Times New Roman" w:hAnsi="Times New Roman" w:cs="Times New Roman"/>
            <w:i/>
            <w:sz w:val="24"/>
            <w:szCs w:val="24"/>
          </w:rPr>
          <w:t xml:space="preserve"> the crisis</w:t>
        </w:r>
      </w:ins>
      <w:r w:rsidRPr="005B7934">
        <w:rPr>
          <w:rFonts w:ascii="Times New Roman" w:hAnsi="Times New Roman" w:cs="Times New Roman"/>
          <w:i/>
          <w:sz w:val="24"/>
          <w:szCs w:val="24"/>
        </w:rPr>
        <w:t xml:space="preserve"> </w:t>
      </w:r>
      <w:ins w:id="5" w:author="Admin" w:date="2018-10-30T08:55:00Z">
        <w:r w:rsidR="005B7934">
          <w:rPr>
            <w:rFonts w:ascii="Times New Roman" w:hAnsi="Times New Roman" w:cs="Times New Roman"/>
            <w:i/>
            <w:sz w:val="24"/>
            <w:szCs w:val="24"/>
          </w:rPr>
          <w:t xml:space="preserve">in the context of the </w:t>
        </w:r>
      </w:ins>
      <w:ins w:id="6" w:author="Admin" w:date="2018-10-30T08:56:00Z">
        <w:r w:rsidR="005B7934">
          <w:rPr>
            <w:rFonts w:ascii="Times New Roman" w:hAnsi="Times New Roman" w:cs="Times New Roman"/>
            <w:i/>
            <w:sz w:val="24"/>
            <w:szCs w:val="24"/>
          </w:rPr>
          <w:t xml:space="preserve">disastrous </w:t>
        </w:r>
      </w:ins>
      <w:ins w:id="7" w:author="Admin" w:date="2018-10-30T08:55:00Z">
        <w:r w:rsidR="005B7934">
          <w:rPr>
            <w:rFonts w:ascii="Times New Roman" w:hAnsi="Times New Roman" w:cs="Times New Roman"/>
            <w:i/>
            <w:sz w:val="24"/>
            <w:szCs w:val="24"/>
          </w:rPr>
          <w:t xml:space="preserve">effects of </w:t>
        </w:r>
      </w:ins>
      <w:ins w:id="8" w:author="Admin" w:date="2018-10-30T08:56:00Z">
        <w:r w:rsidR="005B7934">
          <w:rPr>
            <w:rFonts w:ascii="Times New Roman" w:hAnsi="Times New Roman" w:cs="Times New Roman"/>
            <w:i/>
            <w:sz w:val="24"/>
            <w:szCs w:val="24"/>
          </w:rPr>
          <w:t>medication</w:t>
        </w:r>
      </w:ins>
      <w:ins w:id="9" w:author="Admin" w:date="2018-10-30T09:00:00Z">
        <w:r w:rsidR="005D4927">
          <w:rPr>
            <w:rFonts w:ascii="Times New Roman" w:hAnsi="Times New Roman" w:cs="Times New Roman"/>
            <w:i/>
            <w:sz w:val="24"/>
            <w:szCs w:val="24"/>
          </w:rPr>
          <w:t xml:space="preserve"> for paediatr</w:t>
        </w:r>
      </w:ins>
      <w:ins w:id="10" w:author="Admin" w:date="2018-10-30T09:01:00Z">
        <w:r w:rsidR="005D4927">
          <w:rPr>
            <w:rFonts w:ascii="Times New Roman" w:hAnsi="Times New Roman" w:cs="Times New Roman"/>
            <w:i/>
            <w:sz w:val="24"/>
            <w:szCs w:val="24"/>
          </w:rPr>
          <w:t>ic depression</w:t>
        </w:r>
      </w:ins>
      <w:ins w:id="11" w:author="Admin" w:date="2018-10-30T08:56:00Z">
        <w:r w:rsidR="005B7934">
          <w:rPr>
            <w:rFonts w:ascii="Times New Roman" w:hAnsi="Times New Roman" w:cs="Times New Roman"/>
            <w:i/>
            <w:sz w:val="24"/>
            <w:szCs w:val="24"/>
          </w:rPr>
          <w:t xml:space="preserve"> on children</w:t>
        </w:r>
      </w:ins>
      <w:ins w:id="12" w:author="Admin" w:date="2018-10-30T09:02:00Z">
        <w:r w:rsidR="005D4927">
          <w:rPr>
            <w:rFonts w:ascii="Times New Roman" w:hAnsi="Times New Roman" w:cs="Times New Roman"/>
            <w:i/>
            <w:sz w:val="24"/>
            <w:szCs w:val="24"/>
          </w:rPr>
          <w:t xml:space="preserve"> a</w:t>
        </w:r>
      </w:ins>
      <w:ins w:id="13" w:author="Admin" w:date="2018-10-30T09:03:00Z">
        <w:r w:rsidR="005D4927">
          <w:rPr>
            <w:rFonts w:ascii="Times New Roman" w:hAnsi="Times New Roman" w:cs="Times New Roman"/>
            <w:i/>
            <w:sz w:val="24"/>
            <w:szCs w:val="24"/>
          </w:rPr>
          <w:t>s a consequence of</w:t>
        </w:r>
      </w:ins>
      <w:ins w:id="14" w:author="Admin" w:date="2018-10-30T09:02:00Z">
        <w:r w:rsidR="005D4927">
          <w:rPr>
            <w:rFonts w:ascii="Times New Roman" w:hAnsi="Times New Roman" w:cs="Times New Roman"/>
            <w:i/>
            <w:sz w:val="24"/>
            <w:szCs w:val="24"/>
          </w:rPr>
          <w:t xml:space="preserve"> the suppression of adverse findings</w:t>
        </w:r>
      </w:ins>
      <w:ins w:id="15" w:author="Admin" w:date="2018-10-30T08:56:00Z">
        <w:r w:rsidR="005B7934">
          <w:rPr>
            <w:rFonts w:ascii="Times New Roman" w:hAnsi="Times New Roman" w:cs="Times New Roman"/>
            <w:i/>
            <w:sz w:val="24"/>
            <w:szCs w:val="24"/>
          </w:rPr>
          <w:t>.</w:t>
        </w:r>
      </w:ins>
    </w:p>
    <w:p w14:paraId="67F2E0F3" w14:textId="77777777" w:rsidR="006F544A" w:rsidRPr="00856EC7" w:rsidRDefault="006F544A">
      <w:pPr>
        <w:rPr>
          <w:rFonts w:ascii="Times New Roman" w:hAnsi="Times New Roman" w:cs="Times New Roman"/>
          <w:sz w:val="24"/>
          <w:szCs w:val="24"/>
        </w:rPr>
      </w:pPr>
    </w:p>
    <w:p w14:paraId="54ED9E26" w14:textId="246E912B" w:rsidR="00043B92" w:rsidRPr="00856EC7" w:rsidRDefault="000A11D0">
      <w:pPr>
        <w:rPr>
          <w:rFonts w:ascii="Times New Roman" w:hAnsi="Times New Roman" w:cs="Times New Roman"/>
          <w:sz w:val="24"/>
          <w:szCs w:val="24"/>
        </w:rPr>
      </w:pPr>
      <w:r w:rsidRPr="00856EC7">
        <w:rPr>
          <w:rFonts w:ascii="Times New Roman" w:hAnsi="Times New Roman" w:cs="Times New Roman"/>
          <w:sz w:val="24"/>
          <w:szCs w:val="24"/>
        </w:rPr>
        <w:t>The first articles by Iain Chalmers announcing the Cochrane Collaboration appeared in 1992</w:t>
      </w:r>
      <w:r w:rsidR="00D967FC" w:rsidRPr="00856EC7">
        <w:rPr>
          <w:rFonts w:ascii="Times New Roman" w:hAnsi="Times New Roman" w:cs="Times New Roman"/>
          <w:sz w:val="24"/>
          <w:szCs w:val="24"/>
        </w:rPr>
        <w:t xml:space="preserve"> (1)</w:t>
      </w:r>
      <w:r w:rsidR="006F544A">
        <w:rPr>
          <w:rFonts w:ascii="Times New Roman" w:hAnsi="Times New Roman" w:cs="Times New Roman"/>
          <w:sz w:val="24"/>
          <w:szCs w:val="24"/>
        </w:rPr>
        <w:t>, whose mission would be to systematically review medical evidence with a view to producing the best quality and trustworthy evidence (2).</w:t>
      </w:r>
      <w:r w:rsidRPr="00856EC7">
        <w:rPr>
          <w:rFonts w:ascii="Times New Roman" w:hAnsi="Times New Roman" w:cs="Times New Roman"/>
          <w:sz w:val="24"/>
          <w:szCs w:val="24"/>
        </w:rPr>
        <w:t xml:space="preserve"> Writing </w:t>
      </w:r>
      <w:r w:rsidRPr="00856EC7">
        <w:rPr>
          <w:rFonts w:ascii="Times New Roman" w:hAnsi="Times New Roman" w:cs="Times New Roman"/>
          <w:i/>
          <w:sz w:val="24"/>
          <w:szCs w:val="24"/>
        </w:rPr>
        <w:t>The Antidepressant Era</w:t>
      </w:r>
      <w:r w:rsidRPr="00856EC7">
        <w:rPr>
          <w:rFonts w:ascii="Times New Roman" w:hAnsi="Times New Roman" w:cs="Times New Roman"/>
          <w:sz w:val="24"/>
          <w:szCs w:val="24"/>
        </w:rPr>
        <w:t xml:space="preserve"> in 1995, I characterised systematic reviews as a logical, and necessary medical development</w:t>
      </w:r>
      <w:r w:rsidR="00D967FC" w:rsidRPr="00856EC7">
        <w:rPr>
          <w:rFonts w:ascii="Times New Roman" w:hAnsi="Times New Roman" w:cs="Times New Roman"/>
          <w:sz w:val="24"/>
          <w:szCs w:val="24"/>
        </w:rPr>
        <w:t xml:space="preserve"> (</w:t>
      </w:r>
      <w:r w:rsidR="006F544A">
        <w:rPr>
          <w:rFonts w:ascii="Times New Roman" w:hAnsi="Times New Roman" w:cs="Times New Roman"/>
          <w:sz w:val="24"/>
          <w:szCs w:val="24"/>
        </w:rPr>
        <w:t>3</w:t>
      </w:r>
      <w:r w:rsidR="00D967FC" w:rsidRPr="00856EC7">
        <w:rPr>
          <w:rFonts w:ascii="Times New Roman" w:hAnsi="Times New Roman" w:cs="Times New Roman"/>
          <w:sz w:val="24"/>
          <w:szCs w:val="24"/>
        </w:rPr>
        <w:t>)</w:t>
      </w:r>
      <w:r w:rsidRPr="00856EC7">
        <w:rPr>
          <w:rFonts w:ascii="Times New Roman" w:hAnsi="Times New Roman" w:cs="Times New Roman"/>
          <w:sz w:val="24"/>
          <w:szCs w:val="24"/>
        </w:rPr>
        <w:t>.</w:t>
      </w:r>
      <w:r w:rsidR="00043B92" w:rsidRPr="00856EC7">
        <w:rPr>
          <w:rFonts w:ascii="Times New Roman" w:hAnsi="Times New Roman" w:cs="Times New Roman"/>
          <w:sz w:val="24"/>
          <w:szCs w:val="24"/>
        </w:rPr>
        <w:t xml:space="preserve"> </w:t>
      </w:r>
      <w:r w:rsidR="006F544A">
        <w:rPr>
          <w:rFonts w:ascii="Times New Roman" w:hAnsi="Times New Roman" w:cs="Times New Roman"/>
          <w:sz w:val="24"/>
          <w:szCs w:val="24"/>
        </w:rPr>
        <w:t>Although the founders came from Canada</w:t>
      </w:r>
      <w:r w:rsidR="00173AE5">
        <w:rPr>
          <w:rFonts w:ascii="Times New Roman" w:hAnsi="Times New Roman" w:cs="Times New Roman"/>
          <w:sz w:val="24"/>
          <w:szCs w:val="24"/>
        </w:rPr>
        <w:t xml:space="preserve"> (Sackett and Enkin)</w:t>
      </w:r>
      <w:r w:rsidR="006F544A">
        <w:rPr>
          <w:rFonts w:ascii="Times New Roman" w:hAnsi="Times New Roman" w:cs="Times New Roman"/>
          <w:sz w:val="24"/>
          <w:szCs w:val="24"/>
        </w:rPr>
        <w:t>, the United States</w:t>
      </w:r>
      <w:r w:rsidR="00173AE5">
        <w:rPr>
          <w:rFonts w:ascii="Times New Roman" w:hAnsi="Times New Roman" w:cs="Times New Roman"/>
          <w:sz w:val="24"/>
          <w:szCs w:val="24"/>
        </w:rPr>
        <w:t xml:space="preserve"> (Dickersin)</w:t>
      </w:r>
      <w:r w:rsidR="006F544A">
        <w:rPr>
          <w:rFonts w:ascii="Times New Roman" w:hAnsi="Times New Roman" w:cs="Times New Roman"/>
          <w:sz w:val="24"/>
          <w:szCs w:val="24"/>
        </w:rPr>
        <w:t xml:space="preserve">, Denmark </w:t>
      </w:r>
      <w:r w:rsidR="00173AE5">
        <w:rPr>
          <w:rFonts w:ascii="Times New Roman" w:hAnsi="Times New Roman" w:cs="Times New Roman"/>
          <w:sz w:val="24"/>
          <w:szCs w:val="24"/>
        </w:rPr>
        <w:t>(</w:t>
      </w:r>
      <w:r w:rsidR="00173AE5" w:rsidRPr="00856EC7">
        <w:rPr>
          <w:rFonts w:ascii="Times New Roman" w:hAnsi="Times New Roman" w:cs="Times New Roman"/>
          <w:sz w:val="24"/>
          <w:szCs w:val="24"/>
        </w:rPr>
        <w:t>Gøtzsche</w:t>
      </w:r>
      <w:r w:rsidR="00173AE5">
        <w:rPr>
          <w:rFonts w:ascii="Times New Roman" w:hAnsi="Times New Roman" w:cs="Times New Roman"/>
          <w:sz w:val="24"/>
          <w:szCs w:val="24"/>
        </w:rPr>
        <w:t xml:space="preserve">) </w:t>
      </w:r>
      <w:r w:rsidR="006F544A">
        <w:rPr>
          <w:rFonts w:ascii="Times New Roman" w:hAnsi="Times New Roman" w:cs="Times New Roman"/>
          <w:sz w:val="24"/>
          <w:szCs w:val="24"/>
        </w:rPr>
        <w:t>and elsewhere, f</w:t>
      </w:r>
      <w:r w:rsidR="006C68E3" w:rsidRPr="00856EC7">
        <w:rPr>
          <w:rFonts w:ascii="Times New Roman" w:hAnsi="Times New Roman" w:cs="Times New Roman"/>
          <w:sz w:val="24"/>
          <w:szCs w:val="24"/>
        </w:rPr>
        <w:t xml:space="preserve">rom </w:t>
      </w:r>
      <w:r w:rsidRPr="00856EC7">
        <w:rPr>
          <w:rFonts w:ascii="Times New Roman" w:hAnsi="Times New Roman" w:cs="Times New Roman"/>
          <w:sz w:val="24"/>
          <w:szCs w:val="24"/>
        </w:rPr>
        <w:t>the mid</w:t>
      </w:r>
      <w:r w:rsidR="006C68E3" w:rsidRPr="00856EC7">
        <w:rPr>
          <w:rFonts w:ascii="Times New Roman" w:hAnsi="Times New Roman" w:cs="Times New Roman"/>
          <w:sz w:val="24"/>
          <w:szCs w:val="24"/>
        </w:rPr>
        <w:t>-</w:t>
      </w:r>
      <w:r w:rsidRPr="00856EC7">
        <w:rPr>
          <w:rFonts w:ascii="Times New Roman" w:hAnsi="Times New Roman" w:cs="Times New Roman"/>
          <w:sz w:val="24"/>
          <w:szCs w:val="24"/>
        </w:rPr>
        <w:t xml:space="preserve">1990s, the United Kingdom (UK) </w:t>
      </w:r>
      <w:r w:rsidR="006C68E3" w:rsidRPr="00856EC7">
        <w:rPr>
          <w:rFonts w:ascii="Times New Roman" w:hAnsi="Times New Roman" w:cs="Times New Roman"/>
          <w:sz w:val="24"/>
          <w:szCs w:val="24"/>
        </w:rPr>
        <w:t>became</w:t>
      </w:r>
      <w:r w:rsidR="006F544A">
        <w:rPr>
          <w:rFonts w:ascii="Times New Roman" w:hAnsi="Times New Roman" w:cs="Times New Roman"/>
          <w:sz w:val="24"/>
          <w:szCs w:val="24"/>
        </w:rPr>
        <w:t xml:space="preserve"> the home of the</w:t>
      </w:r>
      <w:r w:rsidR="006C68E3" w:rsidRPr="00856EC7">
        <w:rPr>
          <w:rFonts w:ascii="Times New Roman" w:hAnsi="Times New Roman" w:cs="Times New Roman"/>
          <w:sz w:val="24"/>
          <w:szCs w:val="24"/>
        </w:rPr>
        <w:t xml:space="preserve"> </w:t>
      </w:r>
      <w:r w:rsidRPr="00856EC7">
        <w:rPr>
          <w:rFonts w:ascii="Times New Roman" w:hAnsi="Times New Roman" w:cs="Times New Roman"/>
          <w:sz w:val="24"/>
          <w:szCs w:val="24"/>
        </w:rPr>
        <w:t>Co</w:t>
      </w:r>
      <w:r w:rsidR="006F544A">
        <w:rPr>
          <w:rFonts w:ascii="Times New Roman" w:hAnsi="Times New Roman" w:cs="Times New Roman"/>
          <w:sz w:val="24"/>
          <w:szCs w:val="24"/>
        </w:rPr>
        <w:t>llaboration</w:t>
      </w:r>
      <w:r w:rsidRPr="00856EC7">
        <w:rPr>
          <w:rFonts w:ascii="Times New Roman" w:hAnsi="Times New Roman" w:cs="Times New Roman"/>
          <w:sz w:val="24"/>
          <w:szCs w:val="24"/>
        </w:rPr>
        <w:t xml:space="preserve">. </w:t>
      </w:r>
      <w:r w:rsidR="00A707AA">
        <w:rPr>
          <w:rFonts w:ascii="Times New Roman" w:hAnsi="Times New Roman" w:cs="Times New Roman"/>
          <w:sz w:val="24"/>
          <w:szCs w:val="24"/>
        </w:rPr>
        <w:t xml:space="preserve">From the very start, there was a tension between a renegade disruptive element in Cochrane and an establishment </w:t>
      </w:r>
      <w:r w:rsidR="0057155E">
        <w:rPr>
          <w:rFonts w:ascii="Times New Roman" w:hAnsi="Times New Roman" w:cs="Times New Roman"/>
          <w:sz w:val="24"/>
          <w:szCs w:val="24"/>
        </w:rPr>
        <w:t>function.</w:t>
      </w:r>
    </w:p>
    <w:p w14:paraId="02335529" w14:textId="18CF39C0" w:rsidR="00043B92" w:rsidRDefault="000A11D0">
      <w:pPr>
        <w:rPr>
          <w:rFonts w:ascii="Times New Roman" w:hAnsi="Times New Roman" w:cs="Times New Roman"/>
          <w:sz w:val="24"/>
          <w:szCs w:val="24"/>
        </w:rPr>
      </w:pPr>
      <w:r w:rsidRPr="00856EC7">
        <w:rPr>
          <w:rFonts w:ascii="Times New Roman" w:hAnsi="Times New Roman" w:cs="Times New Roman"/>
          <w:sz w:val="24"/>
          <w:szCs w:val="24"/>
        </w:rPr>
        <w:t>The idea of embodying Evidence Based Medicine (EBM) in Guidelines also t</w:t>
      </w:r>
      <w:r w:rsidR="00043B92" w:rsidRPr="00856EC7">
        <w:rPr>
          <w:rFonts w:ascii="Times New Roman" w:hAnsi="Times New Roman" w:cs="Times New Roman"/>
          <w:sz w:val="24"/>
          <w:szCs w:val="24"/>
        </w:rPr>
        <w:t>ook</w:t>
      </w:r>
      <w:r w:rsidRPr="00856EC7">
        <w:rPr>
          <w:rFonts w:ascii="Times New Roman" w:hAnsi="Times New Roman" w:cs="Times New Roman"/>
          <w:sz w:val="24"/>
          <w:szCs w:val="24"/>
        </w:rPr>
        <w:t xml:space="preserve"> shape a</w:t>
      </w:r>
      <w:r w:rsidR="006C68E3" w:rsidRPr="00856EC7">
        <w:rPr>
          <w:rFonts w:ascii="Times New Roman" w:hAnsi="Times New Roman" w:cs="Times New Roman"/>
          <w:sz w:val="24"/>
          <w:szCs w:val="24"/>
        </w:rPr>
        <w:t>t</w:t>
      </w:r>
      <w:r w:rsidRPr="00856EC7">
        <w:rPr>
          <w:rFonts w:ascii="Times New Roman" w:hAnsi="Times New Roman" w:cs="Times New Roman"/>
          <w:sz w:val="24"/>
          <w:szCs w:val="24"/>
        </w:rPr>
        <w:t xml:space="preserve"> this time. </w:t>
      </w:r>
      <w:r w:rsidR="00043B92" w:rsidRPr="00856EC7">
        <w:rPr>
          <w:rFonts w:ascii="Times New Roman" w:hAnsi="Times New Roman" w:cs="Times New Roman"/>
          <w:sz w:val="24"/>
          <w:szCs w:val="24"/>
        </w:rPr>
        <w:t>In Britain, in 1997</w:t>
      </w:r>
      <w:r w:rsidR="005D4927">
        <w:rPr>
          <w:rFonts w:ascii="Times New Roman" w:hAnsi="Times New Roman" w:cs="Times New Roman"/>
          <w:sz w:val="24"/>
          <w:szCs w:val="24"/>
        </w:rPr>
        <w:t>,</w:t>
      </w:r>
      <w:r w:rsidR="00043B92" w:rsidRPr="00856EC7">
        <w:rPr>
          <w:rFonts w:ascii="Times New Roman" w:hAnsi="Times New Roman" w:cs="Times New Roman"/>
          <w:sz w:val="24"/>
          <w:szCs w:val="24"/>
        </w:rPr>
        <w:t xml:space="preserve"> a</w:t>
      </w:r>
      <w:r w:rsidRPr="00856EC7">
        <w:rPr>
          <w:rFonts w:ascii="Times New Roman" w:hAnsi="Times New Roman" w:cs="Times New Roman"/>
          <w:sz w:val="24"/>
          <w:szCs w:val="24"/>
        </w:rPr>
        <w:t xml:space="preserve"> Labour </w:t>
      </w:r>
      <w:r w:rsidR="00DC22F8" w:rsidRPr="00856EC7">
        <w:rPr>
          <w:rFonts w:ascii="Times New Roman" w:hAnsi="Times New Roman" w:cs="Times New Roman"/>
          <w:sz w:val="24"/>
          <w:szCs w:val="24"/>
        </w:rPr>
        <w:t>g</w:t>
      </w:r>
      <w:r w:rsidRPr="00856EC7">
        <w:rPr>
          <w:rFonts w:ascii="Times New Roman" w:hAnsi="Times New Roman" w:cs="Times New Roman"/>
          <w:sz w:val="24"/>
          <w:szCs w:val="24"/>
        </w:rPr>
        <w:t xml:space="preserve">overnment created a National Institute for Clinical Excellence (NICE) which began issuing Guidelines underpinned by Cochrane methods and in some instances with Cochrane collaboration. </w:t>
      </w:r>
      <w:r w:rsidR="00043B92" w:rsidRPr="00856EC7">
        <w:rPr>
          <w:rFonts w:ascii="Times New Roman" w:hAnsi="Times New Roman" w:cs="Times New Roman"/>
          <w:sz w:val="24"/>
          <w:szCs w:val="24"/>
        </w:rPr>
        <w:t>The NICE process was</w:t>
      </w:r>
      <w:r w:rsidRPr="00856EC7">
        <w:rPr>
          <w:rFonts w:ascii="Times New Roman" w:hAnsi="Times New Roman" w:cs="Times New Roman"/>
          <w:sz w:val="24"/>
          <w:szCs w:val="24"/>
        </w:rPr>
        <w:t xml:space="preserve"> and still </w:t>
      </w:r>
      <w:r w:rsidR="00043B92" w:rsidRPr="00856EC7">
        <w:rPr>
          <w:rFonts w:ascii="Times New Roman" w:hAnsi="Times New Roman" w:cs="Times New Roman"/>
          <w:sz w:val="24"/>
          <w:szCs w:val="24"/>
        </w:rPr>
        <w:t xml:space="preserve">is </w:t>
      </w:r>
      <w:r w:rsidRPr="00856EC7">
        <w:rPr>
          <w:rFonts w:ascii="Times New Roman" w:hAnsi="Times New Roman" w:cs="Times New Roman"/>
          <w:sz w:val="24"/>
          <w:szCs w:val="24"/>
        </w:rPr>
        <w:t xml:space="preserve">highly regarded, sufficiently so for the Labour </w:t>
      </w:r>
      <w:r w:rsidR="00DC22F8" w:rsidRPr="00856EC7">
        <w:rPr>
          <w:rFonts w:ascii="Times New Roman" w:hAnsi="Times New Roman" w:cs="Times New Roman"/>
          <w:sz w:val="24"/>
          <w:szCs w:val="24"/>
        </w:rPr>
        <w:t>g</w:t>
      </w:r>
      <w:r w:rsidRPr="00856EC7">
        <w:rPr>
          <w:rFonts w:ascii="Times New Roman" w:hAnsi="Times New Roman" w:cs="Times New Roman"/>
          <w:sz w:val="24"/>
          <w:szCs w:val="24"/>
        </w:rPr>
        <w:t>overnment to issue a new plan for Britain’s National Health Service (NHS)</w:t>
      </w:r>
      <w:r w:rsidR="00043B92" w:rsidRPr="00856EC7">
        <w:rPr>
          <w:rFonts w:ascii="Times New Roman" w:hAnsi="Times New Roman" w:cs="Times New Roman"/>
          <w:sz w:val="24"/>
          <w:szCs w:val="24"/>
        </w:rPr>
        <w:t xml:space="preserve"> that on the basis of newly</w:t>
      </w:r>
      <w:r w:rsidR="005D4927">
        <w:rPr>
          <w:rFonts w:ascii="Times New Roman" w:hAnsi="Times New Roman" w:cs="Times New Roman"/>
          <w:sz w:val="24"/>
          <w:szCs w:val="24"/>
        </w:rPr>
        <w:t>-</w:t>
      </w:r>
      <w:r w:rsidR="00043B92" w:rsidRPr="00856EC7">
        <w:rPr>
          <w:rFonts w:ascii="Times New Roman" w:hAnsi="Times New Roman" w:cs="Times New Roman"/>
          <w:sz w:val="24"/>
          <w:szCs w:val="24"/>
        </w:rPr>
        <w:t>minted standards of care set about standardising the health service in a manner that embraces continuity of data, with an interchangeability of personnel, rather than continuity of care</w:t>
      </w:r>
      <w:r w:rsidR="006F544A">
        <w:rPr>
          <w:rFonts w:ascii="Times New Roman" w:hAnsi="Times New Roman" w:cs="Times New Roman"/>
          <w:sz w:val="24"/>
          <w:szCs w:val="24"/>
        </w:rPr>
        <w:t xml:space="preserve"> (4)</w:t>
      </w:r>
      <w:r w:rsidR="00043B92" w:rsidRPr="00856EC7">
        <w:rPr>
          <w:rFonts w:ascii="Times New Roman" w:hAnsi="Times New Roman" w:cs="Times New Roman"/>
          <w:sz w:val="24"/>
          <w:szCs w:val="24"/>
        </w:rPr>
        <w:t>.</w:t>
      </w:r>
    </w:p>
    <w:p w14:paraId="6E74BAE8" w14:textId="40FE94D0" w:rsidR="00292BDC" w:rsidRPr="00856EC7" w:rsidRDefault="00C83348">
      <w:pPr>
        <w:rPr>
          <w:rFonts w:ascii="Times New Roman" w:hAnsi="Times New Roman" w:cs="Times New Roman"/>
          <w:sz w:val="24"/>
          <w:szCs w:val="24"/>
        </w:rPr>
      </w:pPr>
      <w:r w:rsidRPr="00856EC7">
        <w:rPr>
          <w:rFonts w:ascii="Times New Roman" w:hAnsi="Times New Roman" w:cs="Times New Roman"/>
          <w:sz w:val="24"/>
          <w:szCs w:val="24"/>
        </w:rPr>
        <w:t>In 2004</w:t>
      </w:r>
      <w:r w:rsidR="00BE3D99" w:rsidRPr="00856EC7">
        <w:rPr>
          <w:rFonts w:ascii="Times New Roman" w:hAnsi="Times New Roman" w:cs="Times New Roman"/>
          <w:sz w:val="24"/>
          <w:szCs w:val="24"/>
        </w:rPr>
        <w:t xml:space="preserve">, </w:t>
      </w:r>
      <w:r w:rsidRPr="00856EC7">
        <w:rPr>
          <w:rFonts w:ascii="Times New Roman" w:hAnsi="Times New Roman" w:cs="Times New Roman"/>
          <w:sz w:val="24"/>
          <w:szCs w:val="24"/>
        </w:rPr>
        <w:t xml:space="preserve">a world no-one </w:t>
      </w:r>
      <w:r w:rsidR="001E6531">
        <w:rPr>
          <w:rFonts w:ascii="Times New Roman" w:hAnsi="Times New Roman" w:cs="Times New Roman"/>
          <w:sz w:val="24"/>
          <w:szCs w:val="24"/>
        </w:rPr>
        <w:t xml:space="preserve">anticipated </w:t>
      </w:r>
      <w:r w:rsidRPr="00856EC7">
        <w:rPr>
          <w:rFonts w:ascii="Times New Roman" w:hAnsi="Times New Roman" w:cs="Times New Roman"/>
          <w:sz w:val="24"/>
          <w:szCs w:val="24"/>
        </w:rPr>
        <w:t>came into view</w:t>
      </w:r>
      <w:r w:rsidR="00043B92" w:rsidRPr="00856EC7">
        <w:rPr>
          <w:rFonts w:ascii="Times New Roman" w:hAnsi="Times New Roman" w:cs="Times New Roman"/>
          <w:sz w:val="24"/>
          <w:szCs w:val="24"/>
        </w:rPr>
        <w:t xml:space="preserve">. </w:t>
      </w:r>
      <w:r w:rsidR="004A771A" w:rsidRPr="00856EC7">
        <w:rPr>
          <w:rFonts w:ascii="Times New Roman" w:hAnsi="Times New Roman" w:cs="Times New Roman"/>
          <w:sz w:val="24"/>
          <w:szCs w:val="24"/>
        </w:rPr>
        <w:t>As part of an FDA review of p</w:t>
      </w:r>
      <w:r w:rsidR="005B7934">
        <w:rPr>
          <w:rFonts w:ascii="Times New Roman" w:hAnsi="Times New Roman" w:cs="Times New Roman"/>
          <w:sz w:val="24"/>
          <w:szCs w:val="24"/>
        </w:rPr>
        <w:t>a</w:t>
      </w:r>
      <w:r w:rsidR="004A771A" w:rsidRPr="00856EC7">
        <w:rPr>
          <w:rFonts w:ascii="Times New Roman" w:hAnsi="Times New Roman" w:cs="Times New Roman"/>
          <w:sz w:val="24"/>
          <w:szCs w:val="24"/>
        </w:rPr>
        <w:t>ediatric antidepressant trials at this point, it became clear that all trials in p</w:t>
      </w:r>
      <w:r w:rsidR="005B7934">
        <w:rPr>
          <w:rFonts w:ascii="Times New Roman" w:hAnsi="Times New Roman" w:cs="Times New Roman"/>
          <w:sz w:val="24"/>
          <w:szCs w:val="24"/>
        </w:rPr>
        <w:t>a</w:t>
      </w:r>
      <w:r w:rsidR="004A771A" w:rsidRPr="00856EC7">
        <w:rPr>
          <w:rFonts w:ascii="Times New Roman" w:hAnsi="Times New Roman" w:cs="Times New Roman"/>
          <w:sz w:val="24"/>
          <w:szCs w:val="24"/>
        </w:rPr>
        <w:t xml:space="preserve">ediatric depression were negative, that all published studies were ghost or company written, in all cases the data were </w:t>
      </w:r>
      <w:r w:rsidR="004A771A" w:rsidRPr="00856EC7">
        <w:rPr>
          <w:rFonts w:ascii="Times New Roman" w:hAnsi="Times New Roman" w:cs="Times New Roman"/>
          <w:sz w:val="24"/>
          <w:szCs w:val="24"/>
        </w:rPr>
        <w:lastRenderedPageBreak/>
        <w:t>inaccessible and in the case of the published studies the publication</w:t>
      </w:r>
      <w:r w:rsidR="00DC22F8" w:rsidRPr="00856EC7">
        <w:rPr>
          <w:rFonts w:ascii="Times New Roman" w:hAnsi="Times New Roman" w:cs="Times New Roman"/>
          <w:sz w:val="24"/>
          <w:szCs w:val="24"/>
        </w:rPr>
        <w:t>s</w:t>
      </w:r>
      <w:r w:rsidR="004A771A" w:rsidRPr="00856EC7">
        <w:rPr>
          <w:rFonts w:ascii="Times New Roman" w:hAnsi="Times New Roman" w:cs="Times New Roman"/>
          <w:sz w:val="24"/>
          <w:szCs w:val="24"/>
        </w:rPr>
        <w:t xml:space="preserve"> were at odds with the data regulators revealed. T</w:t>
      </w:r>
      <w:r w:rsidR="00043B92" w:rsidRPr="00856EC7">
        <w:rPr>
          <w:rFonts w:ascii="Times New Roman" w:hAnsi="Times New Roman" w:cs="Times New Roman"/>
          <w:sz w:val="24"/>
          <w:szCs w:val="24"/>
        </w:rPr>
        <w:t xml:space="preserve">he data on both benefits and harms was systematically distorted in </w:t>
      </w:r>
      <w:r w:rsidR="00BE3D99" w:rsidRPr="00856EC7">
        <w:rPr>
          <w:rFonts w:ascii="Times New Roman" w:hAnsi="Times New Roman" w:cs="Times New Roman"/>
          <w:sz w:val="24"/>
          <w:szCs w:val="24"/>
        </w:rPr>
        <w:t>publications even in the leading medical journals</w:t>
      </w:r>
      <w:r w:rsidR="001E6531">
        <w:rPr>
          <w:rFonts w:ascii="Times New Roman" w:hAnsi="Times New Roman" w:cs="Times New Roman"/>
          <w:sz w:val="24"/>
          <w:szCs w:val="24"/>
        </w:rPr>
        <w:t xml:space="preserve"> (5)</w:t>
      </w:r>
      <w:r w:rsidR="00BE3D99" w:rsidRPr="00856EC7">
        <w:rPr>
          <w:rFonts w:ascii="Times New Roman" w:hAnsi="Times New Roman" w:cs="Times New Roman"/>
          <w:sz w:val="24"/>
          <w:szCs w:val="24"/>
        </w:rPr>
        <w:t xml:space="preserve">. This came to a head over the issue of suicide in 2004, when New York State </w:t>
      </w:r>
      <w:r w:rsidR="00DC22F8" w:rsidRPr="00856EC7">
        <w:rPr>
          <w:rFonts w:ascii="Times New Roman" w:hAnsi="Times New Roman" w:cs="Times New Roman"/>
          <w:sz w:val="24"/>
          <w:szCs w:val="24"/>
        </w:rPr>
        <w:t xml:space="preserve">filed </w:t>
      </w:r>
      <w:r w:rsidR="00BE3D99" w:rsidRPr="00856EC7">
        <w:rPr>
          <w:rFonts w:ascii="Times New Roman" w:hAnsi="Times New Roman" w:cs="Times New Roman"/>
          <w:sz w:val="24"/>
          <w:szCs w:val="24"/>
        </w:rPr>
        <w:t>a fraud action against GlaxoSmithKline</w:t>
      </w:r>
      <w:r w:rsidR="00292BDC" w:rsidRPr="00856EC7">
        <w:rPr>
          <w:rFonts w:ascii="Times New Roman" w:hAnsi="Times New Roman" w:cs="Times New Roman"/>
          <w:sz w:val="24"/>
          <w:szCs w:val="24"/>
        </w:rPr>
        <w:t xml:space="preserve"> (GSK), primarily on the basis that a ghost</w:t>
      </w:r>
      <w:r w:rsidR="00DC22F8" w:rsidRPr="00856EC7">
        <w:rPr>
          <w:rFonts w:ascii="Times New Roman" w:hAnsi="Times New Roman" w:cs="Times New Roman"/>
          <w:sz w:val="24"/>
          <w:szCs w:val="24"/>
        </w:rPr>
        <w:t>-</w:t>
      </w:r>
      <w:r w:rsidR="00292BDC" w:rsidRPr="00856EC7">
        <w:rPr>
          <w:rFonts w:ascii="Times New Roman" w:hAnsi="Times New Roman" w:cs="Times New Roman"/>
          <w:sz w:val="24"/>
          <w:szCs w:val="24"/>
        </w:rPr>
        <w:t>written publication of Study 329</w:t>
      </w:r>
      <w:r w:rsidR="005B7934" w:rsidRPr="005B7934">
        <w:rPr>
          <w:rFonts w:ascii="Times New Roman" w:hAnsi="Times New Roman" w:cs="Times New Roman"/>
          <w:sz w:val="24"/>
          <w:szCs w:val="24"/>
          <w:vertAlign w:val="superscript"/>
        </w:rPr>
        <w:t>1</w:t>
      </w:r>
      <w:r w:rsidR="00292BDC" w:rsidRPr="00856EC7">
        <w:rPr>
          <w:rFonts w:ascii="Times New Roman" w:hAnsi="Times New Roman" w:cs="Times New Roman"/>
          <w:sz w:val="24"/>
          <w:szCs w:val="24"/>
        </w:rPr>
        <w:t xml:space="preserve"> claim</w:t>
      </w:r>
      <w:r w:rsidR="00DC22F8" w:rsidRPr="00856EC7">
        <w:rPr>
          <w:rFonts w:ascii="Times New Roman" w:hAnsi="Times New Roman" w:cs="Times New Roman"/>
          <w:sz w:val="24"/>
          <w:szCs w:val="24"/>
        </w:rPr>
        <w:t>ed</w:t>
      </w:r>
      <w:r w:rsidR="00292BDC" w:rsidRPr="00856EC7">
        <w:rPr>
          <w:rFonts w:ascii="Times New Roman" w:hAnsi="Times New Roman" w:cs="Times New Roman"/>
          <w:sz w:val="24"/>
          <w:szCs w:val="24"/>
        </w:rPr>
        <w:t xml:space="preserve"> paroxetine worked for and was safe for children who were depressed</w:t>
      </w:r>
      <w:r w:rsidR="00DC22F8" w:rsidRPr="00856EC7">
        <w:rPr>
          <w:rFonts w:ascii="Times New Roman" w:hAnsi="Times New Roman" w:cs="Times New Roman"/>
          <w:sz w:val="24"/>
          <w:szCs w:val="24"/>
        </w:rPr>
        <w:t>,</w:t>
      </w:r>
      <w:r w:rsidR="00BE3D99" w:rsidRPr="00856EC7">
        <w:rPr>
          <w:rFonts w:ascii="Times New Roman" w:hAnsi="Times New Roman" w:cs="Times New Roman"/>
          <w:sz w:val="24"/>
          <w:szCs w:val="24"/>
        </w:rPr>
        <w:t xml:space="preserve"> </w:t>
      </w:r>
      <w:r w:rsidR="00292BDC" w:rsidRPr="00856EC7">
        <w:rPr>
          <w:rFonts w:ascii="Times New Roman" w:hAnsi="Times New Roman" w:cs="Times New Roman"/>
          <w:sz w:val="24"/>
          <w:szCs w:val="24"/>
        </w:rPr>
        <w:t>when</w:t>
      </w:r>
      <w:r w:rsidR="00DC22F8" w:rsidRPr="00856EC7">
        <w:rPr>
          <w:rFonts w:ascii="Times New Roman" w:hAnsi="Times New Roman" w:cs="Times New Roman"/>
          <w:sz w:val="24"/>
          <w:szCs w:val="24"/>
        </w:rPr>
        <w:t xml:space="preserve"> in an </w:t>
      </w:r>
      <w:r w:rsidR="00292BDC" w:rsidRPr="00856EC7">
        <w:rPr>
          <w:rFonts w:ascii="Times New Roman" w:hAnsi="Times New Roman" w:cs="Times New Roman"/>
          <w:sz w:val="24"/>
          <w:szCs w:val="24"/>
        </w:rPr>
        <w:t>internal</w:t>
      </w:r>
      <w:r w:rsidR="00DC22F8" w:rsidRPr="00856EC7">
        <w:rPr>
          <w:rFonts w:ascii="Times New Roman" w:hAnsi="Times New Roman" w:cs="Times New Roman"/>
          <w:sz w:val="24"/>
          <w:szCs w:val="24"/>
        </w:rPr>
        <w:t xml:space="preserve"> review</w:t>
      </w:r>
      <w:r w:rsidR="00292BDC" w:rsidRPr="00856EC7">
        <w:rPr>
          <w:rFonts w:ascii="Times New Roman" w:hAnsi="Times New Roman" w:cs="Times New Roman"/>
          <w:sz w:val="24"/>
          <w:szCs w:val="24"/>
        </w:rPr>
        <w:t xml:space="preserve"> </w:t>
      </w:r>
      <w:r w:rsidR="00DC22F8" w:rsidRPr="00856EC7">
        <w:rPr>
          <w:rFonts w:ascii="Times New Roman" w:hAnsi="Times New Roman" w:cs="Times New Roman"/>
          <w:sz w:val="24"/>
          <w:szCs w:val="24"/>
        </w:rPr>
        <w:t xml:space="preserve">it </w:t>
      </w:r>
      <w:r w:rsidR="00292BDC" w:rsidRPr="00856EC7">
        <w:rPr>
          <w:rFonts w:ascii="Times New Roman" w:hAnsi="Times New Roman" w:cs="Times New Roman"/>
          <w:sz w:val="24"/>
          <w:szCs w:val="24"/>
        </w:rPr>
        <w:t>had recogni</w:t>
      </w:r>
      <w:r w:rsidR="00DC22F8" w:rsidRPr="00856EC7">
        <w:rPr>
          <w:rFonts w:ascii="Times New Roman" w:hAnsi="Times New Roman" w:cs="Times New Roman"/>
          <w:sz w:val="24"/>
          <w:szCs w:val="24"/>
        </w:rPr>
        <w:t>s</w:t>
      </w:r>
      <w:r w:rsidR="00292BDC" w:rsidRPr="00856EC7">
        <w:rPr>
          <w:rFonts w:ascii="Times New Roman" w:hAnsi="Times New Roman" w:cs="Times New Roman"/>
          <w:sz w:val="24"/>
          <w:szCs w:val="24"/>
        </w:rPr>
        <w:t>ed it didn’t work and had opted to pick out the good bits of this study and publish them</w:t>
      </w:r>
      <w:r w:rsidR="001E6531">
        <w:rPr>
          <w:rFonts w:ascii="Times New Roman" w:hAnsi="Times New Roman" w:cs="Times New Roman"/>
          <w:sz w:val="24"/>
          <w:szCs w:val="24"/>
        </w:rPr>
        <w:t xml:space="preserve"> (6)</w:t>
      </w:r>
      <w:r w:rsidR="00292BDC" w:rsidRPr="00856EC7">
        <w:rPr>
          <w:rFonts w:ascii="Times New Roman" w:hAnsi="Times New Roman" w:cs="Times New Roman"/>
          <w:sz w:val="24"/>
          <w:szCs w:val="24"/>
        </w:rPr>
        <w:t xml:space="preserve">.   </w:t>
      </w:r>
    </w:p>
    <w:p w14:paraId="7C2DCECA" w14:textId="627DB464" w:rsidR="00292BDC" w:rsidRPr="00856EC7" w:rsidRDefault="00292BDC">
      <w:pPr>
        <w:rPr>
          <w:rFonts w:ascii="Times New Roman" w:hAnsi="Times New Roman" w:cs="Times New Roman"/>
          <w:sz w:val="24"/>
          <w:szCs w:val="24"/>
        </w:rPr>
      </w:pPr>
      <w:r w:rsidRPr="00856EC7">
        <w:rPr>
          <w:rFonts w:ascii="Times New Roman" w:hAnsi="Times New Roman" w:cs="Times New Roman"/>
          <w:sz w:val="24"/>
          <w:szCs w:val="24"/>
        </w:rPr>
        <w:t>This led reviewers within NICE</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then compiling Guidelines for the treatment of </w:t>
      </w:r>
      <w:proofErr w:type="spellStart"/>
      <w:r w:rsidRPr="00856EC7">
        <w:rPr>
          <w:rFonts w:ascii="Times New Roman" w:hAnsi="Times New Roman" w:cs="Times New Roman"/>
          <w:sz w:val="24"/>
          <w:szCs w:val="24"/>
        </w:rPr>
        <w:t>pe</w:t>
      </w:r>
      <w:ins w:id="16" w:author="Admin" w:date="2018-10-30T08:59:00Z">
        <w:r w:rsidR="005D4927">
          <w:rPr>
            <w:rFonts w:ascii="Times New Roman" w:hAnsi="Times New Roman" w:cs="Times New Roman"/>
            <w:sz w:val="24"/>
            <w:szCs w:val="24"/>
          </w:rPr>
          <w:t>a</w:t>
        </w:r>
      </w:ins>
      <w:r w:rsidRPr="00856EC7">
        <w:rPr>
          <w:rFonts w:ascii="Times New Roman" w:hAnsi="Times New Roman" w:cs="Times New Roman"/>
          <w:sz w:val="24"/>
          <w:szCs w:val="24"/>
        </w:rPr>
        <w:t>diatric</w:t>
      </w:r>
      <w:proofErr w:type="spellEnd"/>
      <w:r w:rsidRPr="00856EC7">
        <w:rPr>
          <w:rFonts w:ascii="Times New Roman" w:hAnsi="Times New Roman" w:cs="Times New Roman"/>
          <w:sz w:val="24"/>
          <w:szCs w:val="24"/>
        </w:rPr>
        <w:t xml:space="preserve"> depression</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to publish an editorial </w:t>
      </w:r>
      <w:r w:rsidR="00DC22F8" w:rsidRPr="00856EC7">
        <w:rPr>
          <w:rFonts w:ascii="Times New Roman" w:hAnsi="Times New Roman" w:cs="Times New Roman"/>
          <w:sz w:val="24"/>
          <w:szCs w:val="24"/>
        </w:rPr>
        <w:t>“</w:t>
      </w:r>
      <w:r w:rsidRPr="00856EC7">
        <w:rPr>
          <w:rFonts w:ascii="Times New Roman" w:hAnsi="Times New Roman" w:cs="Times New Roman"/>
          <w:sz w:val="24"/>
          <w:szCs w:val="24"/>
        </w:rPr>
        <w:t xml:space="preserve">Depressing </w:t>
      </w:r>
      <w:r w:rsidR="008B4877" w:rsidRPr="00856EC7">
        <w:rPr>
          <w:rFonts w:ascii="Times New Roman" w:hAnsi="Times New Roman" w:cs="Times New Roman"/>
          <w:sz w:val="24"/>
          <w:szCs w:val="24"/>
        </w:rPr>
        <w:t>r</w:t>
      </w:r>
      <w:r w:rsidRPr="00856EC7">
        <w:rPr>
          <w:rFonts w:ascii="Times New Roman" w:hAnsi="Times New Roman" w:cs="Times New Roman"/>
          <w:sz w:val="24"/>
          <w:szCs w:val="24"/>
        </w:rPr>
        <w:t>esearch</w:t>
      </w:r>
      <w:r w:rsidR="00DC22F8" w:rsidRPr="00856EC7">
        <w:rPr>
          <w:rFonts w:ascii="Times New Roman" w:hAnsi="Times New Roman" w:cs="Times New Roman"/>
          <w:sz w:val="24"/>
          <w:szCs w:val="24"/>
        </w:rPr>
        <w:t>”</w:t>
      </w:r>
      <w:r w:rsidRPr="00856EC7">
        <w:rPr>
          <w:rFonts w:ascii="Times New Roman" w:hAnsi="Times New Roman" w:cs="Times New Roman"/>
          <w:sz w:val="24"/>
          <w:szCs w:val="24"/>
        </w:rPr>
        <w:t xml:space="preserve"> which raised a question as to whether it was possible in the circumstances revealed by these trials to undertake systematic reviews or write guidelines</w:t>
      </w:r>
      <w:r w:rsidR="00D967FC" w:rsidRPr="00856EC7">
        <w:rPr>
          <w:rFonts w:ascii="Times New Roman" w:hAnsi="Times New Roman" w:cs="Times New Roman"/>
          <w:sz w:val="24"/>
          <w:szCs w:val="24"/>
        </w:rPr>
        <w:t xml:space="preserve"> (</w:t>
      </w:r>
      <w:r w:rsidR="001E6531">
        <w:rPr>
          <w:rFonts w:ascii="Times New Roman" w:hAnsi="Times New Roman" w:cs="Times New Roman"/>
          <w:sz w:val="24"/>
          <w:szCs w:val="24"/>
        </w:rPr>
        <w:t>7</w:t>
      </w:r>
      <w:r w:rsidR="00D967FC" w:rsidRPr="00856EC7">
        <w:rPr>
          <w:rFonts w:ascii="Times New Roman" w:hAnsi="Times New Roman" w:cs="Times New Roman"/>
          <w:sz w:val="24"/>
          <w:szCs w:val="24"/>
        </w:rPr>
        <w:t>)</w:t>
      </w:r>
      <w:r w:rsidRPr="00856EC7">
        <w:rPr>
          <w:rFonts w:ascii="Times New Roman" w:hAnsi="Times New Roman" w:cs="Times New Roman"/>
          <w:sz w:val="24"/>
          <w:szCs w:val="24"/>
        </w:rPr>
        <w:t xml:space="preserve">. </w:t>
      </w:r>
    </w:p>
    <w:p w14:paraId="63B92B76" w14:textId="1C3BF29D" w:rsidR="004A771A" w:rsidRPr="00856EC7" w:rsidRDefault="00292BDC">
      <w:pPr>
        <w:rPr>
          <w:rFonts w:ascii="Times New Roman" w:hAnsi="Times New Roman" w:cs="Times New Roman"/>
          <w:sz w:val="24"/>
          <w:szCs w:val="24"/>
        </w:rPr>
      </w:pPr>
      <w:r w:rsidRPr="00856EC7">
        <w:rPr>
          <w:rFonts w:ascii="Times New Roman" w:hAnsi="Times New Roman" w:cs="Times New Roman"/>
          <w:sz w:val="24"/>
          <w:szCs w:val="24"/>
        </w:rPr>
        <w:t>The issue of lack of access to the data and ghost</w:t>
      </w:r>
      <w:r w:rsidR="00DC22F8" w:rsidRPr="00856EC7">
        <w:rPr>
          <w:rFonts w:ascii="Times New Roman" w:hAnsi="Times New Roman" w:cs="Times New Roman"/>
          <w:sz w:val="24"/>
          <w:szCs w:val="24"/>
        </w:rPr>
        <w:t xml:space="preserve"> </w:t>
      </w:r>
      <w:r w:rsidRPr="00856EC7">
        <w:rPr>
          <w:rFonts w:ascii="Times New Roman" w:hAnsi="Times New Roman" w:cs="Times New Roman"/>
          <w:sz w:val="24"/>
          <w:szCs w:val="24"/>
        </w:rPr>
        <w:t>writing of publication</w:t>
      </w:r>
      <w:r w:rsidR="00740554" w:rsidRPr="00856EC7">
        <w:rPr>
          <w:rFonts w:ascii="Times New Roman" w:hAnsi="Times New Roman" w:cs="Times New Roman"/>
          <w:sz w:val="24"/>
          <w:szCs w:val="24"/>
        </w:rPr>
        <w:t>s</w:t>
      </w:r>
      <w:r w:rsidRPr="00856EC7">
        <w:rPr>
          <w:rFonts w:ascii="Times New Roman" w:hAnsi="Times New Roman" w:cs="Times New Roman"/>
          <w:sz w:val="24"/>
          <w:szCs w:val="24"/>
        </w:rPr>
        <w:t xml:space="preserve"> was therefore “known” within the Cochrane collaboration and Guideline apparatus as of 2004.</w:t>
      </w:r>
      <w:r w:rsidR="00740554" w:rsidRPr="00856EC7">
        <w:rPr>
          <w:rFonts w:ascii="Times New Roman" w:hAnsi="Times New Roman" w:cs="Times New Roman"/>
          <w:sz w:val="24"/>
          <w:szCs w:val="24"/>
        </w:rPr>
        <w:t xml:space="preserve"> This is not a feature of p</w:t>
      </w:r>
      <w:r w:rsidR="008B4877" w:rsidRPr="00856EC7">
        <w:rPr>
          <w:rFonts w:ascii="Times New Roman" w:hAnsi="Times New Roman" w:cs="Times New Roman"/>
          <w:sz w:val="24"/>
          <w:szCs w:val="24"/>
        </w:rPr>
        <w:t>a</w:t>
      </w:r>
      <w:r w:rsidR="00740554" w:rsidRPr="00856EC7">
        <w:rPr>
          <w:rFonts w:ascii="Times New Roman" w:hAnsi="Times New Roman" w:cs="Times New Roman"/>
          <w:sz w:val="24"/>
          <w:szCs w:val="24"/>
        </w:rPr>
        <w:t>ediatric antidepressant trials alone</w:t>
      </w:r>
      <w:r w:rsidR="004A771A" w:rsidRPr="00856EC7">
        <w:rPr>
          <w:rFonts w:ascii="Times New Roman" w:hAnsi="Times New Roman" w:cs="Times New Roman"/>
          <w:sz w:val="24"/>
          <w:szCs w:val="24"/>
        </w:rPr>
        <w:t>, as what had been revealed appear</w:t>
      </w:r>
      <w:r w:rsidR="00173AE5">
        <w:rPr>
          <w:rFonts w:ascii="Times New Roman" w:hAnsi="Times New Roman" w:cs="Times New Roman"/>
          <w:sz w:val="24"/>
          <w:szCs w:val="24"/>
        </w:rPr>
        <w:t>s</w:t>
      </w:r>
      <w:r w:rsidR="004A771A" w:rsidRPr="00856EC7">
        <w:rPr>
          <w:rFonts w:ascii="Times New Roman" w:hAnsi="Times New Roman" w:cs="Times New Roman"/>
          <w:sz w:val="24"/>
          <w:szCs w:val="24"/>
        </w:rPr>
        <w:t xml:space="preserve"> to be </w:t>
      </w:r>
      <w:r w:rsidR="00740554" w:rsidRPr="00856EC7">
        <w:rPr>
          <w:rFonts w:ascii="Times New Roman" w:hAnsi="Times New Roman" w:cs="Times New Roman"/>
          <w:sz w:val="24"/>
          <w:szCs w:val="24"/>
        </w:rPr>
        <w:t>standard industry operating mode</w:t>
      </w:r>
      <w:r w:rsidR="00173AE5">
        <w:rPr>
          <w:rFonts w:ascii="Times New Roman" w:hAnsi="Times New Roman" w:cs="Times New Roman"/>
          <w:sz w:val="24"/>
          <w:szCs w:val="24"/>
        </w:rPr>
        <w:t xml:space="preserve"> (8)</w:t>
      </w:r>
      <w:r w:rsidR="00740554" w:rsidRPr="00856EC7">
        <w:rPr>
          <w:rFonts w:ascii="Times New Roman" w:hAnsi="Times New Roman" w:cs="Times New Roman"/>
          <w:sz w:val="24"/>
          <w:szCs w:val="24"/>
        </w:rPr>
        <w:t xml:space="preserve">. </w:t>
      </w:r>
    </w:p>
    <w:p w14:paraId="49B2D5A8" w14:textId="2CF3D969" w:rsidR="004A771A" w:rsidRPr="00856EC7" w:rsidRDefault="00740554">
      <w:pPr>
        <w:rPr>
          <w:rFonts w:ascii="Times New Roman" w:hAnsi="Times New Roman" w:cs="Times New Roman"/>
          <w:sz w:val="24"/>
          <w:szCs w:val="24"/>
        </w:rPr>
      </w:pPr>
      <w:r w:rsidRPr="00856EC7">
        <w:rPr>
          <w:rFonts w:ascii="Times New Roman" w:hAnsi="Times New Roman" w:cs="Times New Roman"/>
          <w:sz w:val="24"/>
          <w:szCs w:val="24"/>
        </w:rPr>
        <w:t>Cochrane, NICE</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and other guideline bodies, however, suppressed this awareness.</w:t>
      </w:r>
      <w:r w:rsidR="004A771A" w:rsidRPr="00856EC7">
        <w:rPr>
          <w:rFonts w:ascii="Times New Roman" w:hAnsi="Times New Roman" w:cs="Times New Roman"/>
          <w:sz w:val="24"/>
          <w:szCs w:val="24"/>
        </w:rPr>
        <w:t xml:space="preserve"> </w:t>
      </w:r>
      <w:r w:rsidRPr="00856EC7">
        <w:rPr>
          <w:rFonts w:ascii="Times New Roman" w:hAnsi="Times New Roman" w:cs="Times New Roman"/>
          <w:sz w:val="24"/>
          <w:szCs w:val="24"/>
        </w:rPr>
        <w:t xml:space="preserve">Peter </w:t>
      </w:r>
      <w:r w:rsidR="00DC22F8"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and later Tom Jefferson, </w:t>
      </w:r>
      <w:r w:rsidR="004A771A" w:rsidRPr="00856EC7">
        <w:rPr>
          <w:rFonts w:ascii="Times New Roman" w:hAnsi="Times New Roman" w:cs="Times New Roman"/>
          <w:sz w:val="24"/>
          <w:szCs w:val="24"/>
        </w:rPr>
        <w:t xml:space="preserve">have been </w:t>
      </w:r>
      <w:r w:rsidRPr="00856EC7">
        <w:rPr>
          <w:rFonts w:ascii="Times New Roman" w:hAnsi="Times New Roman" w:cs="Times New Roman"/>
          <w:sz w:val="24"/>
          <w:szCs w:val="24"/>
        </w:rPr>
        <w:t xml:space="preserve">the exceptions to this rule.  Beginning </w:t>
      </w:r>
      <w:r w:rsidR="004A771A" w:rsidRPr="00856EC7">
        <w:rPr>
          <w:rFonts w:ascii="Times New Roman" w:hAnsi="Times New Roman" w:cs="Times New Roman"/>
          <w:sz w:val="24"/>
          <w:szCs w:val="24"/>
        </w:rPr>
        <w:t>in</w:t>
      </w:r>
      <w:r w:rsidRPr="00856EC7">
        <w:rPr>
          <w:rFonts w:ascii="Times New Roman" w:hAnsi="Times New Roman" w:cs="Times New Roman"/>
          <w:sz w:val="24"/>
          <w:szCs w:val="24"/>
        </w:rPr>
        <w:t xml:space="preserve"> 2009, </w:t>
      </w:r>
      <w:r w:rsidR="00DC22F8"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began to lobby the European ombudsman for access to clinical trial data</w:t>
      </w:r>
      <w:r w:rsidR="004A771A" w:rsidRPr="00856EC7">
        <w:rPr>
          <w:rFonts w:ascii="Times New Roman" w:hAnsi="Times New Roman" w:cs="Times New Roman"/>
          <w:sz w:val="24"/>
          <w:szCs w:val="24"/>
        </w:rPr>
        <w:t>, and put the issue of access to data on the map</w:t>
      </w:r>
      <w:r w:rsidRPr="00856EC7">
        <w:rPr>
          <w:rFonts w:ascii="Times New Roman" w:hAnsi="Times New Roman" w:cs="Times New Roman"/>
          <w:sz w:val="24"/>
          <w:szCs w:val="24"/>
        </w:rPr>
        <w:t>. Jefferson</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with others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chase</w:t>
      </w:r>
      <w:r w:rsidR="004A771A" w:rsidRPr="00856EC7">
        <w:rPr>
          <w:rFonts w:ascii="Times New Roman" w:hAnsi="Times New Roman" w:cs="Times New Roman"/>
          <w:sz w:val="24"/>
          <w:szCs w:val="24"/>
        </w:rPr>
        <w:t>d missing studies on</w:t>
      </w:r>
      <w:r w:rsidRPr="00856EC7">
        <w:rPr>
          <w:rFonts w:ascii="Times New Roman" w:hAnsi="Times New Roman" w:cs="Times New Roman"/>
          <w:sz w:val="24"/>
          <w:szCs w:val="24"/>
        </w:rPr>
        <w:t xml:space="preserve"> Tamiflu </w:t>
      </w:r>
      <w:r w:rsidR="004A771A" w:rsidRPr="00856EC7">
        <w:rPr>
          <w:rFonts w:ascii="Times New Roman" w:hAnsi="Times New Roman" w:cs="Times New Roman"/>
          <w:sz w:val="24"/>
          <w:szCs w:val="24"/>
        </w:rPr>
        <w:t>and</w:t>
      </w:r>
      <w:r w:rsidRPr="00856EC7">
        <w:rPr>
          <w:rFonts w:ascii="Times New Roman" w:hAnsi="Times New Roman" w:cs="Times New Roman"/>
          <w:sz w:val="24"/>
          <w:szCs w:val="24"/>
        </w:rPr>
        <w:t xml:space="preserve"> </w:t>
      </w:r>
      <w:r w:rsidR="004A771A" w:rsidRPr="00856EC7">
        <w:rPr>
          <w:rFonts w:ascii="Times New Roman" w:hAnsi="Times New Roman" w:cs="Times New Roman"/>
          <w:sz w:val="24"/>
          <w:szCs w:val="24"/>
        </w:rPr>
        <w:t xml:space="preserve">as studies came to light he and colleagues </w:t>
      </w:r>
      <w:r w:rsidRPr="00856EC7">
        <w:rPr>
          <w:rFonts w:ascii="Times New Roman" w:hAnsi="Times New Roman" w:cs="Times New Roman"/>
          <w:sz w:val="24"/>
          <w:szCs w:val="24"/>
        </w:rPr>
        <w:t>progressively revealed a picture of vanishing efficacy for this drug</w:t>
      </w:r>
      <w:r w:rsidR="00A707AA">
        <w:rPr>
          <w:rFonts w:ascii="Times New Roman" w:hAnsi="Times New Roman" w:cs="Times New Roman"/>
          <w:sz w:val="24"/>
          <w:szCs w:val="24"/>
        </w:rPr>
        <w:t xml:space="preserve"> (9)</w:t>
      </w:r>
      <w:r w:rsidRPr="00856EC7">
        <w:rPr>
          <w:rFonts w:ascii="Times New Roman" w:hAnsi="Times New Roman" w:cs="Times New Roman"/>
          <w:sz w:val="24"/>
          <w:szCs w:val="24"/>
        </w:rPr>
        <w:t xml:space="preserve">. </w:t>
      </w:r>
    </w:p>
    <w:p w14:paraId="0ABDF00D" w14:textId="2E41E4FE" w:rsidR="00740554" w:rsidRPr="00856EC7" w:rsidRDefault="00740554">
      <w:pPr>
        <w:rPr>
          <w:rFonts w:ascii="Times New Roman" w:hAnsi="Times New Roman" w:cs="Times New Roman"/>
          <w:sz w:val="24"/>
          <w:szCs w:val="24"/>
        </w:rPr>
      </w:pPr>
      <w:r w:rsidRPr="00856EC7">
        <w:rPr>
          <w:rFonts w:ascii="Times New Roman" w:hAnsi="Times New Roman" w:cs="Times New Roman"/>
          <w:sz w:val="24"/>
          <w:szCs w:val="24"/>
        </w:rPr>
        <w:t xml:space="preserve">This process has </w:t>
      </w:r>
      <w:r w:rsidR="000349AD" w:rsidRPr="00856EC7">
        <w:rPr>
          <w:rFonts w:ascii="Times New Roman" w:hAnsi="Times New Roman" w:cs="Times New Roman"/>
          <w:sz w:val="24"/>
          <w:szCs w:val="24"/>
        </w:rPr>
        <w:t xml:space="preserve">led </w:t>
      </w:r>
      <w:r w:rsidRPr="00856EC7">
        <w:rPr>
          <w:rFonts w:ascii="Times New Roman" w:hAnsi="Times New Roman" w:cs="Times New Roman"/>
          <w:sz w:val="24"/>
          <w:szCs w:val="24"/>
        </w:rPr>
        <w:t xml:space="preserve">both </w:t>
      </w:r>
      <w:bookmarkStart w:id="17" w:name="_Hlk528605373"/>
      <w:r w:rsidR="00DC22F8" w:rsidRPr="00856EC7">
        <w:rPr>
          <w:rFonts w:ascii="Times New Roman" w:hAnsi="Times New Roman" w:cs="Times New Roman"/>
          <w:sz w:val="24"/>
          <w:szCs w:val="24"/>
        </w:rPr>
        <w:t>Gøtzsche</w:t>
      </w:r>
      <w:bookmarkEnd w:id="17"/>
      <w:r w:rsidR="004A771A" w:rsidRPr="00856EC7">
        <w:rPr>
          <w:rFonts w:ascii="Times New Roman" w:hAnsi="Times New Roman" w:cs="Times New Roman"/>
          <w:sz w:val="24"/>
          <w:szCs w:val="24"/>
        </w:rPr>
        <w:t xml:space="preserve"> and Jefferson </w:t>
      </w:r>
      <w:r w:rsidRPr="00856EC7">
        <w:rPr>
          <w:rFonts w:ascii="Times New Roman" w:hAnsi="Times New Roman" w:cs="Times New Roman"/>
          <w:sz w:val="24"/>
          <w:szCs w:val="24"/>
        </w:rPr>
        <w:t>to encourage Cochrane reviewers to work from internal company Clinical Study Reports (CSRs)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in addition to publications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and</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latterly</w:t>
      </w:r>
      <w:r w:rsidR="00B65659" w:rsidRPr="00856EC7">
        <w:rPr>
          <w:rFonts w:ascii="Times New Roman" w:hAnsi="Times New Roman" w:cs="Times New Roman"/>
          <w:sz w:val="24"/>
          <w:szCs w:val="24"/>
        </w:rPr>
        <w:t>,</w:t>
      </w:r>
      <w:r w:rsidRPr="00856EC7">
        <w:rPr>
          <w:rFonts w:ascii="Times New Roman" w:hAnsi="Times New Roman" w:cs="Times New Roman"/>
          <w:sz w:val="24"/>
          <w:szCs w:val="24"/>
        </w:rPr>
        <w:t xml:space="preserve"> as the issue of treatment related harms has become more salient</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to question whether reviews are possible without the data. </w:t>
      </w:r>
      <w:r w:rsidR="004A771A" w:rsidRPr="00856EC7">
        <w:rPr>
          <w:rFonts w:ascii="Times New Roman" w:hAnsi="Times New Roman" w:cs="Times New Roman"/>
          <w:sz w:val="24"/>
          <w:szCs w:val="24"/>
        </w:rPr>
        <w:t>Their efforts have received support from many</w:t>
      </w:r>
      <w:r w:rsidR="002F79D1" w:rsidRPr="00856EC7">
        <w:rPr>
          <w:rFonts w:ascii="Times New Roman" w:hAnsi="Times New Roman" w:cs="Times New Roman"/>
          <w:sz w:val="24"/>
          <w:szCs w:val="24"/>
        </w:rPr>
        <w:t>,</w:t>
      </w:r>
      <w:r w:rsidR="004A771A" w:rsidRPr="00856EC7">
        <w:rPr>
          <w:rFonts w:ascii="Times New Roman" w:hAnsi="Times New Roman" w:cs="Times New Roman"/>
          <w:sz w:val="24"/>
          <w:szCs w:val="24"/>
        </w:rPr>
        <w:t xml:space="preserve"> but not all</w:t>
      </w:r>
      <w:ins w:id="18" w:author="Admin" w:date="2018-10-30T09:04:00Z">
        <w:r w:rsidR="005D4927">
          <w:rPr>
            <w:rFonts w:ascii="Times New Roman" w:hAnsi="Times New Roman" w:cs="Times New Roman"/>
            <w:sz w:val="24"/>
            <w:szCs w:val="24"/>
          </w:rPr>
          <w:t>,</w:t>
        </w:r>
      </w:ins>
      <w:r w:rsidR="004A771A" w:rsidRPr="00856EC7">
        <w:rPr>
          <w:rFonts w:ascii="Times New Roman" w:hAnsi="Times New Roman" w:cs="Times New Roman"/>
          <w:sz w:val="24"/>
          <w:szCs w:val="24"/>
        </w:rPr>
        <w:t xml:space="preserve"> their colleagues. </w:t>
      </w:r>
    </w:p>
    <w:p w14:paraId="14DCD7D2" w14:textId="4E46ACD8" w:rsidR="001B2E6A" w:rsidRDefault="000349AD">
      <w:pPr>
        <w:rPr>
          <w:rFonts w:ascii="Times New Roman" w:hAnsi="Times New Roman" w:cs="Times New Roman"/>
          <w:sz w:val="24"/>
          <w:szCs w:val="24"/>
        </w:rPr>
      </w:pPr>
      <w:r w:rsidRPr="00856EC7">
        <w:rPr>
          <w:rFonts w:ascii="Times New Roman" w:hAnsi="Times New Roman" w:cs="Times New Roman"/>
          <w:sz w:val="24"/>
          <w:szCs w:val="24"/>
        </w:rPr>
        <w:t xml:space="preserve">Faced with stonewalling by regulators, the guideline apparatus, mainstream medicine, journals, and very little support, it has taken distinct personal qualities on the part of both </w:t>
      </w:r>
      <w:r w:rsidR="002F79D1"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and Jefferson to pursue this course. Both men have called things as they are when others have</w:t>
      </w:r>
      <w:r w:rsidR="004A771A" w:rsidRPr="00856EC7">
        <w:rPr>
          <w:rFonts w:ascii="Times New Roman" w:hAnsi="Times New Roman" w:cs="Times New Roman"/>
          <w:sz w:val="24"/>
          <w:szCs w:val="24"/>
        </w:rPr>
        <w:t xml:space="preserve"> been unwilling to do so</w:t>
      </w:r>
      <w:r w:rsidRPr="00856EC7">
        <w:rPr>
          <w:rFonts w:ascii="Times New Roman" w:hAnsi="Times New Roman" w:cs="Times New Roman"/>
          <w:sz w:val="24"/>
          <w:szCs w:val="24"/>
        </w:rPr>
        <w:t>.</w:t>
      </w:r>
      <w:r w:rsidR="004A771A" w:rsidRPr="00856EC7">
        <w:rPr>
          <w:rFonts w:ascii="Times New Roman" w:hAnsi="Times New Roman" w:cs="Times New Roman"/>
          <w:sz w:val="24"/>
          <w:szCs w:val="24"/>
        </w:rPr>
        <w:t xml:space="preserve">  </w:t>
      </w:r>
      <w:r w:rsidR="0098737B" w:rsidRPr="00856EC7">
        <w:rPr>
          <w:rFonts w:ascii="Times New Roman" w:hAnsi="Times New Roman" w:cs="Times New Roman"/>
          <w:sz w:val="24"/>
          <w:szCs w:val="24"/>
        </w:rPr>
        <w:t xml:space="preserve">In the case of </w:t>
      </w:r>
      <w:r w:rsidR="002F79D1" w:rsidRPr="00856EC7">
        <w:rPr>
          <w:rFonts w:ascii="Times New Roman" w:hAnsi="Times New Roman" w:cs="Times New Roman"/>
          <w:sz w:val="24"/>
          <w:szCs w:val="24"/>
        </w:rPr>
        <w:t>Gøtzsche</w:t>
      </w:r>
      <w:r w:rsidR="0098737B" w:rsidRPr="00856EC7">
        <w:rPr>
          <w:rFonts w:ascii="Times New Roman" w:hAnsi="Times New Roman" w:cs="Times New Roman"/>
          <w:sz w:val="24"/>
          <w:szCs w:val="24"/>
        </w:rPr>
        <w:t>, these personal qualities</w:t>
      </w:r>
      <w:r w:rsidR="0057155E">
        <w:rPr>
          <w:rFonts w:ascii="Times New Roman" w:hAnsi="Times New Roman" w:cs="Times New Roman"/>
          <w:sz w:val="24"/>
          <w:szCs w:val="24"/>
        </w:rPr>
        <w:t xml:space="preserve">, shared with others among the renegade element present </w:t>
      </w:r>
      <w:r w:rsidR="001B2E6A">
        <w:rPr>
          <w:rFonts w:ascii="Times New Roman" w:hAnsi="Times New Roman" w:cs="Times New Roman"/>
          <w:sz w:val="24"/>
          <w:szCs w:val="24"/>
        </w:rPr>
        <w:t xml:space="preserve">from the </w:t>
      </w:r>
      <w:r w:rsidR="0057155E">
        <w:rPr>
          <w:rFonts w:ascii="Times New Roman" w:hAnsi="Times New Roman" w:cs="Times New Roman"/>
          <w:sz w:val="24"/>
          <w:szCs w:val="24"/>
        </w:rPr>
        <w:t>start,</w:t>
      </w:r>
      <w:r w:rsidR="0098737B" w:rsidRPr="00856EC7">
        <w:rPr>
          <w:rFonts w:ascii="Times New Roman" w:hAnsi="Times New Roman" w:cs="Times New Roman"/>
          <w:sz w:val="24"/>
          <w:szCs w:val="24"/>
        </w:rPr>
        <w:t xml:space="preserve"> appear to have provided </w:t>
      </w:r>
      <w:r w:rsidR="007B2271" w:rsidRPr="00856EC7">
        <w:rPr>
          <w:rFonts w:ascii="Times New Roman" w:hAnsi="Times New Roman" w:cs="Times New Roman"/>
          <w:sz w:val="24"/>
          <w:szCs w:val="24"/>
        </w:rPr>
        <w:t xml:space="preserve">a </w:t>
      </w:r>
      <w:r w:rsidR="0098737B" w:rsidRPr="00856EC7">
        <w:rPr>
          <w:rFonts w:ascii="Times New Roman" w:hAnsi="Times New Roman" w:cs="Times New Roman"/>
          <w:sz w:val="24"/>
          <w:szCs w:val="24"/>
        </w:rPr>
        <w:t>basis for Cochrane to expel him</w:t>
      </w:r>
      <w:r w:rsidR="00200FC6" w:rsidRPr="00856EC7">
        <w:rPr>
          <w:rFonts w:ascii="Times New Roman" w:hAnsi="Times New Roman" w:cs="Times New Roman"/>
          <w:sz w:val="24"/>
          <w:szCs w:val="24"/>
        </w:rPr>
        <w:t xml:space="preserve"> in October 2018</w:t>
      </w:r>
      <w:r w:rsidR="0098737B" w:rsidRPr="00856EC7">
        <w:rPr>
          <w:rFonts w:ascii="Times New Roman" w:hAnsi="Times New Roman" w:cs="Times New Roman"/>
          <w:sz w:val="24"/>
          <w:szCs w:val="24"/>
        </w:rPr>
        <w:t xml:space="preserve">.  </w:t>
      </w:r>
    </w:p>
    <w:p w14:paraId="6C402450" w14:textId="39CA3647" w:rsidR="007B2271" w:rsidRPr="00856EC7" w:rsidRDefault="001B2E6A">
      <w:pPr>
        <w:rPr>
          <w:rFonts w:ascii="Times New Roman" w:hAnsi="Times New Roman" w:cs="Times New Roman"/>
          <w:sz w:val="24"/>
          <w:szCs w:val="24"/>
        </w:rPr>
      </w:pPr>
      <w:r>
        <w:rPr>
          <w:rFonts w:ascii="Times New Roman" w:hAnsi="Times New Roman" w:cs="Times New Roman"/>
          <w:sz w:val="24"/>
          <w:szCs w:val="24"/>
        </w:rPr>
        <w:t xml:space="preserve">In 2012, the Cochrane Collaboration dropped the word Collaboration and became a more managed entity concerned with its brand - </w:t>
      </w:r>
      <w:r w:rsidRPr="00856EC7">
        <w:rPr>
          <w:rFonts w:ascii="Times New Roman" w:hAnsi="Times New Roman" w:cs="Times New Roman"/>
          <w:sz w:val="24"/>
          <w:szCs w:val="24"/>
        </w:rPr>
        <w:t>Cochrane™</w:t>
      </w:r>
      <w:r>
        <w:rPr>
          <w:rFonts w:ascii="Times New Roman" w:hAnsi="Times New Roman" w:cs="Times New Roman"/>
          <w:sz w:val="24"/>
          <w:szCs w:val="24"/>
        </w:rPr>
        <w:t xml:space="preserve">. </w:t>
      </w:r>
      <w:r w:rsidR="0098737B" w:rsidRPr="00856EC7">
        <w:rPr>
          <w:rFonts w:ascii="Times New Roman" w:hAnsi="Times New Roman" w:cs="Times New Roman"/>
          <w:sz w:val="24"/>
          <w:szCs w:val="24"/>
        </w:rPr>
        <w:t xml:space="preserve">As a director of a Cochrane centre and a Cochrane council member, </w:t>
      </w:r>
      <w:r w:rsidR="002F79D1" w:rsidRPr="00856EC7">
        <w:rPr>
          <w:rFonts w:ascii="Times New Roman" w:hAnsi="Times New Roman" w:cs="Times New Roman"/>
          <w:sz w:val="24"/>
          <w:szCs w:val="24"/>
        </w:rPr>
        <w:t>Gøtzsche</w:t>
      </w:r>
      <w:r w:rsidR="007B2271" w:rsidRPr="00856EC7">
        <w:rPr>
          <w:rFonts w:ascii="Times New Roman" w:hAnsi="Times New Roman" w:cs="Times New Roman"/>
          <w:sz w:val="24"/>
          <w:szCs w:val="24"/>
        </w:rPr>
        <w:t xml:space="preserve"> </w:t>
      </w:r>
      <w:r w:rsidR="0098737B" w:rsidRPr="00856EC7">
        <w:rPr>
          <w:rFonts w:ascii="Times New Roman" w:hAnsi="Times New Roman" w:cs="Times New Roman"/>
          <w:sz w:val="24"/>
          <w:szCs w:val="24"/>
        </w:rPr>
        <w:t xml:space="preserve">came into regular contact with the </w:t>
      </w:r>
      <w:r>
        <w:rPr>
          <w:rFonts w:ascii="Times New Roman" w:hAnsi="Times New Roman" w:cs="Times New Roman"/>
          <w:sz w:val="24"/>
          <w:szCs w:val="24"/>
        </w:rPr>
        <w:t xml:space="preserve">new </w:t>
      </w:r>
      <w:r w:rsidR="0098737B" w:rsidRPr="00856EC7">
        <w:rPr>
          <w:rFonts w:ascii="Times New Roman" w:hAnsi="Times New Roman" w:cs="Times New Roman"/>
          <w:sz w:val="24"/>
          <w:szCs w:val="24"/>
        </w:rPr>
        <w:t>management</w:t>
      </w:r>
      <w:r w:rsidR="0072695A" w:rsidRPr="00856EC7">
        <w:rPr>
          <w:rFonts w:ascii="Times New Roman" w:hAnsi="Times New Roman" w:cs="Times New Roman"/>
          <w:sz w:val="24"/>
          <w:szCs w:val="24"/>
        </w:rPr>
        <w:t>.</w:t>
      </w:r>
      <w:r w:rsidR="007B2271" w:rsidRPr="00856EC7">
        <w:rPr>
          <w:rFonts w:ascii="Times New Roman" w:hAnsi="Times New Roman" w:cs="Times New Roman"/>
          <w:sz w:val="24"/>
          <w:szCs w:val="24"/>
        </w:rPr>
        <w:t xml:space="preserve"> </w:t>
      </w:r>
      <w:r>
        <w:rPr>
          <w:rFonts w:ascii="Times New Roman" w:hAnsi="Times New Roman" w:cs="Times New Roman"/>
          <w:sz w:val="24"/>
          <w:szCs w:val="24"/>
        </w:rPr>
        <w:t xml:space="preserve">His </w:t>
      </w:r>
      <w:r w:rsidR="007B2271" w:rsidRPr="00856EC7">
        <w:rPr>
          <w:rFonts w:ascii="Times New Roman" w:hAnsi="Times New Roman" w:cs="Times New Roman"/>
          <w:sz w:val="24"/>
          <w:szCs w:val="24"/>
        </w:rPr>
        <w:t xml:space="preserve">forthright </w:t>
      </w:r>
      <w:r>
        <w:rPr>
          <w:rFonts w:ascii="Times New Roman" w:hAnsi="Times New Roman" w:cs="Times New Roman"/>
          <w:sz w:val="24"/>
          <w:szCs w:val="24"/>
        </w:rPr>
        <w:t xml:space="preserve">manner </w:t>
      </w:r>
      <w:r w:rsidR="007B2271" w:rsidRPr="00856EC7">
        <w:rPr>
          <w:rFonts w:ascii="Times New Roman" w:hAnsi="Times New Roman" w:cs="Times New Roman"/>
          <w:sz w:val="24"/>
          <w:szCs w:val="24"/>
        </w:rPr>
        <w:t>alienated some of the organi</w:t>
      </w:r>
      <w:r w:rsidR="002F79D1" w:rsidRPr="00856EC7">
        <w:rPr>
          <w:rFonts w:ascii="Times New Roman" w:hAnsi="Times New Roman" w:cs="Times New Roman"/>
          <w:sz w:val="24"/>
          <w:szCs w:val="24"/>
        </w:rPr>
        <w:t>s</w:t>
      </w:r>
      <w:r w:rsidR="007B2271" w:rsidRPr="00856EC7">
        <w:rPr>
          <w:rFonts w:ascii="Times New Roman" w:hAnsi="Times New Roman" w:cs="Times New Roman"/>
          <w:sz w:val="24"/>
          <w:szCs w:val="24"/>
        </w:rPr>
        <w:t xml:space="preserve">ation’s management.  </w:t>
      </w:r>
    </w:p>
    <w:p w14:paraId="2CD9741B" w14:textId="1F07EDEB" w:rsidR="00200FC6" w:rsidRPr="00856EC7" w:rsidRDefault="007B2271">
      <w:pPr>
        <w:rPr>
          <w:rFonts w:ascii="Times New Roman" w:hAnsi="Times New Roman" w:cs="Times New Roman"/>
          <w:sz w:val="24"/>
          <w:szCs w:val="24"/>
        </w:rPr>
      </w:pPr>
      <w:r w:rsidRPr="00856EC7">
        <w:rPr>
          <w:rFonts w:ascii="Times New Roman" w:hAnsi="Times New Roman" w:cs="Times New Roman"/>
          <w:sz w:val="24"/>
          <w:szCs w:val="24"/>
        </w:rPr>
        <w:t>Allied to this</w:t>
      </w:r>
      <w:r w:rsidR="00200FC6" w:rsidRPr="00856EC7">
        <w:rPr>
          <w:rFonts w:ascii="Times New Roman" w:hAnsi="Times New Roman" w:cs="Times New Roman"/>
          <w:sz w:val="24"/>
          <w:szCs w:val="24"/>
        </w:rPr>
        <w:t xml:space="preserve">, </w:t>
      </w:r>
      <w:r w:rsidR="001B2E6A">
        <w:rPr>
          <w:rFonts w:ascii="Times New Roman" w:hAnsi="Times New Roman" w:cs="Times New Roman"/>
          <w:sz w:val="24"/>
          <w:szCs w:val="24"/>
        </w:rPr>
        <w:t xml:space="preserve">from 2012 onwards </w:t>
      </w:r>
      <w:r w:rsidR="001B2E6A" w:rsidRPr="00856EC7">
        <w:rPr>
          <w:rFonts w:ascii="Times New Roman" w:hAnsi="Times New Roman" w:cs="Times New Roman"/>
          <w:sz w:val="24"/>
          <w:szCs w:val="24"/>
        </w:rPr>
        <w:t xml:space="preserve">Gøtzsche </w:t>
      </w:r>
      <w:r w:rsidR="001B2E6A">
        <w:rPr>
          <w:rFonts w:ascii="Times New Roman" w:hAnsi="Times New Roman" w:cs="Times New Roman"/>
          <w:sz w:val="24"/>
          <w:szCs w:val="24"/>
        </w:rPr>
        <w:t xml:space="preserve">had increasingly called attention </w:t>
      </w:r>
      <w:ins w:id="19" w:author="Admin" w:date="2018-10-30T09:05:00Z">
        <w:r w:rsidR="005D4927">
          <w:rPr>
            <w:rFonts w:ascii="Times New Roman" w:hAnsi="Times New Roman" w:cs="Times New Roman"/>
            <w:sz w:val="24"/>
            <w:szCs w:val="24"/>
          </w:rPr>
          <w:t xml:space="preserve">to </w:t>
        </w:r>
      </w:ins>
      <w:r w:rsidR="001B2E6A">
        <w:rPr>
          <w:rFonts w:ascii="Times New Roman" w:hAnsi="Times New Roman" w:cs="Times New Roman"/>
          <w:sz w:val="24"/>
          <w:szCs w:val="24"/>
        </w:rPr>
        <w:t xml:space="preserve">the hazards of antidepressants (10) and </w:t>
      </w:r>
      <w:r w:rsidR="00200FC6" w:rsidRPr="00856EC7">
        <w:rPr>
          <w:rFonts w:ascii="Times New Roman" w:hAnsi="Times New Roman" w:cs="Times New Roman"/>
          <w:sz w:val="24"/>
          <w:szCs w:val="24"/>
        </w:rPr>
        <w:t>several weeks before the board meeting that led to his expulsion,</w:t>
      </w:r>
      <w:r w:rsidRPr="00856EC7">
        <w:rPr>
          <w:rFonts w:ascii="Times New Roman" w:hAnsi="Times New Roman" w:cs="Times New Roman"/>
          <w:sz w:val="24"/>
          <w:szCs w:val="24"/>
        </w:rPr>
        <w:t xml:space="preserve"> </w:t>
      </w:r>
      <w:r w:rsidR="002F79D1"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and Jefferson </w:t>
      </w:r>
      <w:r w:rsidR="00200FC6" w:rsidRPr="00856EC7">
        <w:rPr>
          <w:rFonts w:ascii="Times New Roman" w:hAnsi="Times New Roman" w:cs="Times New Roman"/>
          <w:sz w:val="24"/>
          <w:szCs w:val="24"/>
        </w:rPr>
        <w:t>had publicly branded a Cochrane review of HPV vaccines as untrustworthy and as a betrayal of Cochrane’s core mission</w:t>
      </w:r>
      <w:r w:rsidR="00D967FC" w:rsidRPr="00856EC7">
        <w:rPr>
          <w:rFonts w:ascii="Times New Roman" w:hAnsi="Times New Roman" w:cs="Times New Roman"/>
          <w:sz w:val="24"/>
          <w:szCs w:val="24"/>
        </w:rPr>
        <w:t xml:space="preserve"> (</w:t>
      </w:r>
      <w:r w:rsidR="001B2E6A">
        <w:rPr>
          <w:rFonts w:ascii="Times New Roman" w:hAnsi="Times New Roman" w:cs="Times New Roman"/>
          <w:sz w:val="24"/>
          <w:szCs w:val="24"/>
        </w:rPr>
        <w:t>11</w:t>
      </w:r>
      <w:r w:rsidR="00D967FC" w:rsidRPr="00856EC7">
        <w:rPr>
          <w:rFonts w:ascii="Times New Roman" w:hAnsi="Times New Roman" w:cs="Times New Roman"/>
          <w:sz w:val="24"/>
          <w:szCs w:val="24"/>
        </w:rPr>
        <w:t>)</w:t>
      </w:r>
      <w:r w:rsidR="00200FC6" w:rsidRPr="00856EC7">
        <w:rPr>
          <w:rFonts w:ascii="Times New Roman" w:hAnsi="Times New Roman" w:cs="Times New Roman"/>
          <w:sz w:val="24"/>
          <w:szCs w:val="24"/>
        </w:rPr>
        <w:t xml:space="preserve">. </w:t>
      </w:r>
    </w:p>
    <w:p w14:paraId="37D99FF0" w14:textId="58A84C78" w:rsidR="00200FC6" w:rsidRPr="00856EC7" w:rsidRDefault="00200FC6">
      <w:pPr>
        <w:rPr>
          <w:rFonts w:ascii="Times New Roman" w:hAnsi="Times New Roman" w:cs="Times New Roman"/>
          <w:sz w:val="24"/>
          <w:szCs w:val="24"/>
        </w:rPr>
      </w:pPr>
      <w:r w:rsidRPr="00856EC7">
        <w:rPr>
          <w:rFonts w:ascii="Times New Roman" w:hAnsi="Times New Roman" w:cs="Times New Roman"/>
          <w:sz w:val="24"/>
          <w:szCs w:val="24"/>
        </w:rPr>
        <w:lastRenderedPageBreak/>
        <w:t>Th</w:t>
      </w:r>
      <w:r w:rsidR="001B2E6A">
        <w:rPr>
          <w:rFonts w:ascii="Times New Roman" w:hAnsi="Times New Roman" w:cs="Times New Roman"/>
          <w:sz w:val="24"/>
          <w:szCs w:val="24"/>
        </w:rPr>
        <w:t xml:space="preserve">is provoked a crisis. </w:t>
      </w:r>
      <w:r w:rsidRPr="00856EC7">
        <w:rPr>
          <w:rFonts w:ascii="Times New Roman" w:hAnsi="Times New Roman" w:cs="Times New Roman"/>
          <w:sz w:val="24"/>
          <w:szCs w:val="24"/>
        </w:rPr>
        <w:t xml:space="preserve">Cochrane board members split over </w:t>
      </w:r>
      <w:r w:rsidR="002F79D1" w:rsidRPr="00856EC7">
        <w:rPr>
          <w:rFonts w:ascii="Times New Roman" w:hAnsi="Times New Roman" w:cs="Times New Roman"/>
          <w:sz w:val="24"/>
          <w:szCs w:val="24"/>
        </w:rPr>
        <w:t>Gøtzsche’s</w:t>
      </w:r>
      <w:r w:rsidRPr="00856EC7">
        <w:rPr>
          <w:rFonts w:ascii="Times New Roman" w:hAnsi="Times New Roman" w:cs="Times New Roman"/>
          <w:sz w:val="24"/>
          <w:szCs w:val="24"/>
        </w:rPr>
        <w:t xml:space="preserve"> expulsion. Almost half the board resigned.  A large number of Cochrane centres around the world wrote expressing their support for </w:t>
      </w:r>
      <w:r w:rsidR="002F79D1"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w:t>
      </w:r>
    </w:p>
    <w:p w14:paraId="75CAD311" w14:textId="05CFE28B" w:rsidR="00200FC6" w:rsidRPr="00856EC7" w:rsidRDefault="00200FC6">
      <w:pPr>
        <w:rPr>
          <w:rFonts w:ascii="Times New Roman" w:hAnsi="Times New Roman" w:cs="Times New Roman"/>
          <w:sz w:val="24"/>
          <w:szCs w:val="24"/>
        </w:rPr>
      </w:pPr>
      <w:r w:rsidRPr="00856EC7">
        <w:rPr>
          <w:rFonts w:ascii="Times New Roman" w:hAnsi="Times New Roman" w:cs="Times New Roman"/>
          <w:sz w:val="24"/>
          <w:szCs w:val="24"/>
        </w:rPr>
        <w:t>Cochrane centres are not funded by Cochrane™. They generate their own funds from national or provincial governments or other sources. Th</w:t>
      </w:r>
      <w:r w:rsidR="001B2E6A">
        <w:rPr>
          <w:rFonts w:ascii="Times New Roman" w:hAnsi="Times New Roman" w:cs="Times New Roman"/>
          <w:sz w:val="24"/>
          <w:szCs w:val="24"/>
        </w:rPr>
        <w:t>is gives th</w:t>
      </w:r>
      <w:r w:rsidRPr="00856EC7">
        <w:rPr>
          <w:rFonts w:ascii="Times New Roman" w:hAnsi="Times New Roman" w:cs="Times New Roman"/>
          <w:sz w:val="24"/>
          <w:szCs w:val="24"/>
        </w:rPr>
        <w:t xml:space="preserve">e directors of these centres a certain independence. </w:t>
      </w:r>
      <w:r w:rsidR="001B2E6A">
        <w:rPr>
          <w:rFonts w:ascii="Times New Roman" w:hAnsi="Times New Roman" w:cs="Times New Roman"/>
          <w:sz w:val="24"/>
          <w:szCs w:val="24"/>
        </w:rPr>
        <w:t>For directors, however, t</w:t>
      </w:r>
      <w:r w:rsidRPr="00856EC7">
        <w:rPr>
          <w:rFonts w:ascii="Times New Roman" w:hAnsi="Times New Roman" w:cs="Times New Roman"/>
          <w:sz w:val="24"/>
          <w:szCs w:val="24"/>
        </w:rPr>
        <w:t xml:space="preserve">he calculations as to what to do are not simple in all cases. Centre directors have “mouths to feed”. While supporting </w:t>
      </w:r>
      <w:r w:rsidR="002F79D1" w:rsidRPr="00856EC7">
        <w:rPr>
          <w:rFonts w:ascii="Times New Roman" w:hAnsi="Times New Roman" w:cs="Times New Roman"/>
          <w:sz w:val="24"/>
          <w:szCs w:val="24"/>
        </w:rPr>
        <w:t>Gøtzsche</w:t>
      </w:r>
      <w:r w:rsidRPr="00856EC7">
        <w:rPr>
          <w:rFonts w:ascii="Times New Roman" w:hAnsi="Times New Roman" w:cs="Times New Roman"/>
          <w:sz w:val="24"/>
          <w:szCs w:val="24"/>
        </w:rPr>
        <w:t xml:space="preserve"> might not initially lead to difficulties, some </w:t>
      </w:r>
      <w:r w:rsidR="0052237E" w:rsidRPr="00856EC7">
        <w:rPr>
          <w:rFonts w:ascii="Times New Roman" w:hAnsi="Times New Roman" w:cs="Times New Roman"/>
          <w:sz w:val="24"/>
          <w:szCs w:val="24"/>
        </w:rPr>
        <w:t xml:space="preserve">directors </w:t>
      </w:r>
      <w:r w:rsidRPr="00856EC7">
        <w:rPr>
          <w:rFonts w:ascii="Times New Roman" w:hAnsi="Times New Roman" w:cs="Times New Roman"/>
          <w:sz w:val="24"/>
          <w:szCs w:val="24"/>
        </w:rPr>
        <w:t>appear to believe that it opens them up to being pushed aside if another group sets up in their area and attracts the funding on the basis of an affiliation with the central organi</w:t>
      </w:r>
      <w:r w:rsidR="002F79D1" w:rsidRPr="00856EC7">
        <w:rPr>
          <w:rFonts w:ascii="Times New Roman" w:hAnsi="Times New Roman" w:cs="Times New Roman"/>
          <w:sz w:val="24"/>
          <w:szCs w:val="24"/>
        </w:rPr>
        <w:t>s</w:t>
      </w:r>
      <w:r w:rsidRPr="00856EC7">
        <w:rPr>
          <w:rFonts w:ascii="Times New Roman" w:hAnsi="Times New Roman" w:cs="Times New Roman"/>
          <w:sz w:val="24"/>
          <w:szCs w:val="24"/>
        </w:rPr>
        <w:t>ation.</w:t>
      </w:r>
    </w:p>
    <w:p w14:paraId="41040152" w14:textId="63C5C4F5" w:rsidR="0052237E" w:rsidRPr="00856EC7" w:rsidRDefault="0052237E">
      <w:pPr>
        <w:rPr>
          <w:rFonts w:ascii="Times New Roman" w:hAnsi="Times New Roman" w:cs="Times New Roman"/>
          <w:sz w:val="24"/>
          <w:szCs w:val="24"/>
        </w:rPr>
      </w:pPr>
      <w:r w:rsidRPr="00856EC7">
        <w:rPr>
          <w:rFonts w:ascii="Times New Roman" w:hAnsi="Times New Roman" w:cs="Times New Roman"/>
          <w:sz w:val="24"/>
          <w:szCs w:val="24"/>
        </w:rPr>
        <w:t>Cochrane and its directors face a crisis. Ev</w:t>
      </w:r>
      <w:r w:rsidR="007C5FA4" w:rsidRPr="00856EC7">
        <w:rPr>
          <w:rFonts w:ascii="Times New Roman" w:hAnsi="Times New Roman" w:cs="Times New Roman"/>
          <w:sz w:val="24"/>
          <w:szCs w:val="24"/>
        </w:rPr>
        <w:t>ery</w:t>
      </w:r>
      <w:r w:rsidRPr="00856EC7">
        <w:rPr>
          <w:rFonts w:ascii="Times New Roman" w:hAnsi="Times New Roman" w:cs="Times New Roman"/>
          <w:sz w:val="24"/>
          <w:szCs w:val="24"/>
        </w:rPr>
        <w:t xml:space="preserve"> decision has consequences. </w:t>
      </w:r>
    </w:p>
    <w:p w14:paraId="4F1CF5AD" w14:textId="0E3F002E" w:rsidR="0052237E" w:rsidRPr="00856EC7" w:rsidRDefault="00924B70">
      <w:pPr>
        <w:rPr>
          <w:rFonts w:ascii="Times New Roman" w:hAnsi="Times New Roman" w:cs="Times New Roman"/>
          <w:sz w:val="24"/>
          <w:szCs w:val="24"/>
        </w:rPr>
      </w:pPr>
      <w:r w:rsidRPr="00856EC7">
        <w:rPr>
          <w:rFonts w:ascii="Times New Roman" w:hAnsi="Times New Roman" w:cs="Times New Roman"/>
          <w:sz w:val="24"/>
          <w:szCs w:val="24"/>
        </w:rPr>
        <w:t>In 2016, Jeremy Hunt, Britain’s then Minister of Health</w:t>
      </w:r>
      <w:ins w:id="20" w:author="Admin" w:date="2018-10-30T09:06:00Z">
        <w:r w:rsidR="005D4927">
          <w:rPr>
            <w:rFonts w:ascii="Times New Roman" w:hAnsi="Times New Roman" w:cs="Times New Roman"/>
            <w:sz w:val="24"/>
            <w:szCs w:val="24"/>
          </w:rPr>
          <w:t>,</w:t>
        </w:r>
      </w:ins>
      <w:r w:rsidRPr="00856EC7">
        <w:rPr>
          <w:rFonts w:ascii="Times New Roman" w:hAnsi="Times New Roman" w:cs="Times New Roman"/>
          <w:sz w:val="24"/>
          <w:szCs w:val="24"/>
        </w:rPr>
        <w:t xml:space="preserve"> stated that children’s mental health was the greatest point of failure of the NHS</w:t>
      </w:r>
      <w:r w:rsidR="00D967FC" w:rsidRPr="00856EC7">
        <w:rPr>
          <w:rFonts w:ascii="Times New Roman" w:hAnsi="Times New Roman" w:cs="Times New Roman"/>
          <w:sz w:val="24"/>
          <w:szCs w:val="24"/>
        </w:rPr>
        <w:t xml:space="preserve"> (</w:t>
      </w:r>
      <w:r w:rsidR="001B2E6A">
        <w:rPr>
          <w:rFonts w:ascii="Times New Roman" w:hAnsi="Times New Roman" w:cs="Times New Roman"/>
          <w:sz w:val="24"/>
          <w:szCs w:val="24"/>
        </w:rPr>
        <w:t>12</w:t>
      </w:r>
      <w:r w:rsidR="00D967FC" w:rsidRPr="00856EC7">
        <w:rPr>
          <w:rFonts w:ascii="Times New Roman" w:hAnsi="Times New Roman" w:cs="Times New Roman"/>
          <w:sz w:val="24"/>
          <w:szCs w:val="24"/>
        </w:rPr>
        <w:t>)</w:t>
      </w:r>
      <w:r w:rsidRPr="00856EC7">
        <w:rPr>
          <w:rFonts w:ascii="Times New Roman" w:hAnsi="Times New Roman" w:cs="Times New Roman"/>
          <w:sz w:val="24"/>
          <w:szCs w:val="24"/>
        </w:rPr>
        <w:t xml:space="preserve">. As of 2016, senior personnel in NICE had a </w:t>
      </w:r>
      <w:r w:rsidRPr="00856EC7">
        <w:rPr>
          <w:rFonts w:ascii="Times New Roman" w:hAnsi="Times New Roman" w:cs="Times New Roman"/>
          <w:i/>
          <w:sz w:val="24"/>
          <w:szCs w:val="24"/>
        </w:rPr>
        <w:t>de facto</w:t>
      </w:r>
      <w:r w:rsidRPr="00856EC7">
        <w:rPr>
          <w:rFonts w:ascii="Times New Roman" w:hAnsi="Times New Roman" w:cs="Times New Roman"/>
          <w:sz w:val="24"/>
          <w:szCs w:val="24"/>
        </w:rPr>
        <w:t xml:space="preserve"> policy of not sharing a platform with anyone who might state that their Guidelines were based on ghost</w:t>
      </w:r>
      <w:r w:rsidR="002F79D1" w:rsidRPr="00856EC7">
        <w:rPr>
          <w:rFonts w:ascii="Times New Roman" w:hAnsi="Times New Roman" w:cs="Times New Roman"/>
          <w:sz w:val="24"/>
          <w:szCs w:val="24"/>
        </w:rPr>
        <w:t xml:space="preserve"> </w:t>
      </w:r>
      <w:r w:rsidRPr="00856EC7">
        <w:rPr>
          <w:rFonts w:ascii="Times New Roman" w:hAnsi="Times New Roman" w:cs="Times New Roman"/>
          <w:sz w:val="24"/>
          <w:szCs w:val="24"/>
        </w:rPr>
        <w:t xml:space="preserve">written articles and were prepared without access to the data that outside observers in general assume underpin them. </w:t>
      </w:r>
    </w:p>
    <w:p w14:paraId="70E32370" w14:textId="273D38E9" w:rsidR="00CF6061" w:rsidRPr="00856EC7" w:rsidRDefault="00924B70">
      <w:pPr>
        <w:rPr>
          <w:rFonts w:ascii="Times New Roman" w:hAnsi="Times New Roman" w:cs="Times New Roman"/>
          <w:sz w:val="24"/>
          <w:szCs w:val="24"/>
        </w:rPr>
      </w:pPr>
      <w:r w:rsidRPr="00856EC7">
        <w:rPr>
          <w:rFonts w:ascii="Times New Roman" w:hAnsi="Times New Roman" w:cs="Times New Roman"/>
          <w:sz w:val="24"/>
          <w:szCs w:val="24"/>
        </w:rPr>
        <w:t xml:space="preserve">In 2018, </w:t>
      </w:r>
      <w:r w:rsidR="00CF6061" w:rsidRPr="00856EC7">
        <w:rPr>
          <w:rFonts w:ascii="Times New Roman" w:hAnsi="Times New Roman" w:cs="Times New Roman"/>
          <w:sz w:val="24"/>
          <w:szCs w:val="24"/>
        </w:rPr>
        <w:t xml:space="preserve">children and their apparently deteriorating mental health was a regular and prominent feature in North American and European news features.  </w:t>
      </w:r>
      <w:r w:rsidR="005B4847" w:rsidRPr="00856EC7">
        <w:rPr>
          <w:rFonts w:ascii="Times New Roman" w:hAnsi="Times New Roman" w:cs="Times New Roman"/>
          <w:sz w:val="24"/>
          <w:szCs w:val="24"/>
        </w:rPr>
        <w:t xml:space="preserve">BBC </w:t>
      </w:r>
      <w:r w:rsidR="00CF6061" w:rsidRPr="00856EC7">
        <w:rPr>
          <w:rFonts w:ascii="Times New Roman" w:hAnsi="Times New Roman" w:cs="Times New Roman"/>
          <w:sz w:val="24"/>
          <w:szCs w:val="24"/>
        </w:rPr>
        <w:t xml:space="preserve">ran </w:t>
      </w:r>
      <w:r w:rsidR="001B2E6A">
        <w:rPr>
          <w:rFonts w:ascii="Times New Roman" w:hAnsi="Times New Roman" w:cs="Times New Roman"/>
          <w:sz w:val="24"/>
          <w:szCs w:val="24"/>
        </w:rPr>
        <w:t xml:space="preserve">a </w:t>
      </w:r>
      <w:r w:rsidR="00B23E66" w:rsidRPr="00856EC7">
        <w:rPr>
          <w:rFonts w:ascii="Times New Roman" w:hAnsi="Times New Roman" w:cs="Times New Roman"/>
          <w:sz w:val="24"/>
          <w:szCs w:val="24"/>
        </w:rPr>
        <w:t xml:space="preserve">primetime </w:t>
      </w:r>
      <w:r w:rsidR="00CF6061" w:rsidRPr="00856EC7">
        <w:rPr>
          <w:rFonts w:ascii="Times New Roman" w:hAnsi="Times New Roman" w:cs="Times New Roman"/>
          <w:sz w:val="24"/>
          <w:szCs w:val="24"/>
        </w:rPr>
        <w:t xml:space="preserve">flagship </w:t>
      </w:r>
      <w:r w:rsidR="0091148F">
        <w:rPr>
          <w:rFonts w:ascii="Times New Roman" w:hAnsi="Times New Roman" w:cs="Times New Roman"/>
          <w:sz w:val="24"/>
          <w:szCs w:val="24"/>
        </w:rPr>
        <w:t xml:space="preserve">television </w:t>
      </w:r>
      <w:r w:rsidRPr="00856EC7">
        <w:rPr>
          <w:rFonts w:ascii="Times New Roman" w:hAnsi="Times New Roman" w:cs="Times New Roman"/>
          <w:sz w:val="24"/>
          <w:szCs w:val="24"/>
        </w:rPr>
        <w:t>program</w:t>
      </w:r>
      <w:r w:rsidR="002F79D1" w:rsidRPr="00856EC7">
        <w:rPr>
          <w:rFonts w:ascii="Times New Roman" w:hAnsi="Times New Roman" w:cs="Times New Roman"/>
          <w:sz w:val="24"/>
          <w:szCs w:val="24"/>
        </w:rPr>
        <w:t>me</w:t>
      </w:r>
      <w:del w:id="21" w:author="Admin" w:date="2018-10-30T09:07:00Z">
        <w:r w:rsidR="00B23E66" w:rsidRPr="00856EC7" w:rsidDel="00867171">
          <w:rPr>
            <w:rFonts w:ascii="Times New Roman" w:hAnsi="Times New Roman" w:cs="Times New Roman"/>
            <w:sz w:val="24"/>
            <w:szCs w:val="24"/>
          </w:rPr>
          <w:delText>s</w:delText>
        </w:r>
      </w:del>
      <w:r w:rsidRPr="00856EC7">
        <w:rPr>
          <w:rFonts w:ascii="Times New Roman" w:hAnsi="Times New Roman" w:cs="Times New Roman"/>
          <w:sz w:val="24"/>
          <w:szCs w:val="24"/>
        </w:rPr>
        <w:t xml:space="preserve"> </w:t>
      </w:r>
      <w:r w:rsidR="0091148F">
        <w:rPr>
          <w:rFonts w:ascii="Times New Roman" w:hAnsi="Times New Roman" w:cs="Times New Roman"/>
          <w:sz w:val="24"/>
          <w:szCs w:val="24"/>
        </w:rPr>
        <w:t xml:space="preserve">(13) and radio programme (14) </w:t>
      </w:r>
      <w:r w:rsidRPr="00856EC7">
        <w:rPr>
          <w:rFonts w:ascii="Times New Roman" w:hAnsi="Times New Roman" w:cs="Times New Roman"/>
          <w:sz w:val="24"/>
          <w:szCs w:val="24"/>
        </w:rPr>
        <w:t xml:space="preserve">on the issue of children’s mental health and the use of </w:t>
      </w:r>
      <w:r w:rsidR="00B23E66" w:rsidRPr="00856EC7">
        <w:rPr>
          <w:rFonts w:ascii="Times New Roman" w:hAnsi="Times New Roman" w:cs="Times New Roman"/>
          <w:sz w:val="24"/>
          <w:szCs w:val="24"/>
        </w:rPr>
        <w:t xml:space="preserve">antidepressant </w:t>
      </w:r>
      <w:r w:rsidRPr="00856EC7">
        <w:rPr>
          <w:rFonts w:ascii="Times New Roman" w:hAnsi="Times New Roman" w:cs="Times New Roman"/>
          <w:sz w:val="24"/>
          <w:szCs w:val="24"/>
        </w:rPr>
        <w:t>medicines</w:t>
      </w:r>
      <w:r w:rsidR="00B23E66" w:rsidRPr="00856EC7">
        <w:rPr>
          <w:rFonts w:ascii="Times New Roman" w:hAnsi="Times New Roman" w:cs="Times New Roman"/>
          <w:sz w:val="24"/>
          <w:szCs w:val="24"/>
        </w:rPr>
        <w:t xml:space="preserve">.  Both </w:t>
      </w:r>
      <w:r w:rsidR="00CF6061" w:rsidRPr="00856EC7">
        <w:rPr>
          <w:rFonts w:ascii="Times New Roman" w:hAnsi="Times New Roman" w:cs="Times New Roman"/>
          <w:sz w:val="24"/>
          <w:szCs w:val="24"/>
        </w:rPr>
        <w:t>program</w:t>
      </w:r>
      <w:r w:rsidR="002F79D1" w:rsidRPr="00856EC7">
        <w:rPr>
          <w:rFonts w:ascii="Times New Roman" w:hAnsi="Times New Roman" w:cs="Times New Roman"/>
          <w:sz w:val="24"/>
          <w:szCs w:val="24"/>
        </w:rPr>
        <w:t>me</w:t>
      </w:r>
      <w:r w:rsidR="00CF6061" w:rsidRPr="00856EC7">
        <w:rPr>
          <w:rFonts w:ascii="Times New Roman" w:hAnsi="Times New Roman" w:cs="Times New Roman"/>
          <w:sz w:val="24"/>
          <w:szCs w:val="24"/>
        </w:rPr>
        <w:t xml:space="preserve">s </w:t>
      </w:r>
      <w:r w:rsidR="00B23E66" w:rsidRPr="00856EC7">
        <w:rPr>
          <w:rFonts w:ascii="Times New Roman" w:hAnsi="Times New Roman" w:cs="Times New Roman"/>
          <w:sz w:val="24"/>
          <w:szCs w:val="24"/>
        </w:rPr>
        <w:t xml:space="preserve">were </w:t>
      </w:r>
      <w:r w:rsidR="00CF6061" w:rsidRPr="00856EC7">
        <w:rPr>
          <w:rFonts w:ascii="Times New Roman" w:hAnsi="Times New Roman" w:cs="Times New Roman"/>
          <w:sz w:val="24"/>
          <w:szCs w:val="24"/>
        </w:rPr>
        <w:t>briefed on</w:t>
      </w:r>
      <w:r w:rsidR="00B23E66" w:rsidRPr="00856EC7">
        <w:rPr>
          <w:rFonts w:ascii="Times New Roman" w:hAnsi="Times New Roman" w:cs="Times New Roman"/>
          <w:sz w:val="24"/>
          <w:szCs w:val="24"/>
        </w:rPr>
        <w:t xml:space="preserve"> the contents of an article then in press (</w:t>
      </w:r>
      <w:r w:rsidR="0091148F">
        <w:rPr>
          <w:rFonts w:ascii="Times New Roman" w:hAnsi="Times New Roman" w:cs="Times New Roman"/>
          <w:sz w:val="24"/>
          <w:szCs w:val="24"/>
        </w:rPr>
        <w:t>15</w:t>
      </w:r>
      <w:r w:rsidR="00B23E66" w:rsidRPr="00856EC7">
        <w:rPr>
          <w:rFonts w:ascii="Times New Roman" w:hAnsi="Times New Roman" w:cs="Times New Roman"/>
          <w:sz w:val="24"/>
          <w:szCs w:val="24"/>
        </w:rPr>
        <w:t>), which outline</w:t>
      </w:r>
      <w:r w:rsidR="00D967FC" w:rsidRPr="00856EC7">
        <w:rPr>
          <w:rFonts w:ascii="Times New Roman" w:hAnsi="Times New Roman" w:cs="Times New Roman"/>
          <w:sz w:val="24"/>
          <w:szCs w:val="24"/>
        </w:rPr>
        <w:t>d</w:t>
      </w:r>
      <w:r w:rsidR="00B23E66" w:rsidRPr="00856EC7">
        <w:rPr>
          <w:rFonts w:ascii="Times New Roman" w:hAnsi="Times New Roman" w:cs="Times New Roman"/>
          <w:sz w:val="24"/>
          <w:szCs w:val="24"/>
        </w:rPr>
        <w:t xml:space="preserve"> that as of 2018</w:t>
      </w:r>
      <w:r w:rsidR="002F79D1" w:rsidRPr="00856EC7">
        <w:rPr>
          <w:rFonts w:ascii="Times New Roman" w:hAnsi="Times New Roman" w:cs="Times New Roman"/>
          <w:sz w:val="24"/>
          <w:szCs w:val="24"/>
        </w:rPr>
        <w:t>,</w:t>
      </w:r>
      <w:r w:rsidR="00B23E66" w:rsidRPr="00856EC7">
        <w:rPr>
          <w:rFonts w:ascii="Times New Roman" w:hAnsi="Times New Roman" w:cs="Times New Roman"/>
          <w:sz w:val="24"/>
          <w:szCs w:val="24"/>
        </w:rPr>
        <w:t xml:space="preserve"> </w:t>
      </w:r>
      <w:r w:rsidR="00CF6061" w:rsidRPr="00856EC7">
        <w:rPr>
          <w:rFonts w:ascii="Times New Roman" w:hAnsi="Times New Roman" w:cs="Times New Roman"/>
          <w:sz w:val="24"/>
          <w:szCs w:val="24"/>
        </w:rPr>
        <w:t xml:space="preserve">it appears that every single one of the </w:t>
      </w:r>
      <w:r w:rsidR="00B23E66" w:rsidRPr="00856EC7">
        <w:rPr>
          <w:rFonts w:ascii="Times New Roman" w:hAnsi="Times New Roman" w:cs="Times New Roman"/>
          <w:sz w:val="24"/>
          <w:szCs w:val="24"/>
        </w:rPr>
        <w:t xml:space="preserve">30 RCTs of antidepressants </w:t>
      </w:r>
      <w:r w:rsidR="00CF6061" w:rsidRPr="00856EC7">
        <w:rPr>
          <w:rFonts w:ascii="Times New Roman" w:hAnsi="Times New Roman" w:cs="Times New Roman"/>
          <w:sz w:val="24"/>
          <w:szCs w:val="24"/>
        </w:rPr>
        <w:t xml:space="preserve">undertaken </w:t>
      </w:r>
      <w:r w:rsidR="00B23E66" w:rsidRPr="00856EC7">
        <w:rPr>
          <w:rFonts w:ascii="Times New Roman" w:hAnsi="Times New Roman" w:cs="Times New Roman"/>
          <w:sz w:val="24"/>
          <w:szCs w:val="24"/>
        </w:rPr>
        <w:t xml:space="preserve">in childhood depression, involving over 10,000 children, </w:t>
      </w:r>
      <w:r w:rsidR="00CF6061" w:rsidRPr="00856EC7">
        <w:rPr>
          <w:rFonts w:ascii="Times New Roman" w:hAnsi="Times New Roman" w:cs="Times New Roman"/>
          <w:sz w:val="24"/>
          <w:szCs w:val="24"/>
        </w:rPr>
        <w:t xml:space="preserve">have been </w:t>
      </w:r>
      <w:r w:rsidR="00B23E66" w:rsidRPr="00856EC7">
        <w:rPr>
          <w:rFonts w:ascii="Times New Roman" w:hAnsi="Times New Roman" w:cs="Times New Roman"/>
          <w:sz w:val="24"/>
          <w:szCs w:val="24"/>
        </w:rPr>
        <w:t xml:space="preserve">negative </w:t>
      </w:r>
      <w:r w:rsidR="00CF6061" w:rsidRPr="00856EC7">
        <w:rPr>
          <w:rFonts w:ascii="Times New Roman" w:hAnsi="Times New Roman" w:cs="Times New Roman"/>
          <w:sz w:val="24"/>
          <w:szCs w:val="24"/>
        </w:rPr>
        <w:t xml:space="preserve">on their primary outcome measures, </w:t>
      </w:r>
      <w:r w:rsidR="00B23E66" w:rsidRPr="00856EC7">
        <w:rPr>
          <w:rFonts w:ascii="Times New Roman" w:hAnsi="Times New Roman" w:cs="Times New Roman"/>
          <w:sz w:val="24"/>
          <w:szCs w:val="24"/>
        </w:rPr>
        <w:t xml:space="preserve">and all appear to show an excess of suicidal events on active treatment compared to placebo. </w:t>
      </w:r>
      <w:r w:rsidR="00CF6061" w:rsidRPr="00856EC7">
        <w:rPr>
          <w:rFonts w:ascii="Times New Roman" w:hAnsi="Times New Roman" w:cs="Times New Roman"/>
          <w:sz w:val="24"/>
          <w:szCs w:val="24"/>
        </w:rPr>
        <w:t>Both program</w:t>
      </w:r>
      <w:r w:rsidR="002F79D1" w:rsidRPr="00856EC7">
        <w:rPr>
          <w:rFonts w:ascii="Times New Roman" w:hAnsi="Times New Roman" w:cs="Times New Roman"/>
          <w:sz w:val="24"/>
          <w:szCs w:val="24"/>
        </w:rPr>
        <w:t>me</w:t>
      </w:r>
      <w:r w:rsidR="00CF6061" w:rsidRPr="00856EC7">
        <w:rPr>
          <w:rFonts w:ascii="Times New Roman" w:hAnsi="Times New Roman" w:cs="Times New Roman"/>
          <w:sz w:val="24"/>
          <w:szCs w:val="24"/>
        </w:rPr>
        <w:t>s were made aware of data from the Centers for Disease Control (CDC) that despite the results of these studies, antidepressants now appear to be the most commonly used drugs by teenage girls except for oral contraceptives</w:t>
      </w:r>
      <w:r w:rsidR="0091148F">
        <w:rPr>
          <w:rFonts w:ascii="Times New Roman" w:hAnsi="Times New Roman" w:cs="Times New Roman"/>
          <w:sz w:val="24"/>
          <w:szCs w:val="24"/>
        </w:rPr>
        <w:t xml:space="preserve"> (16)</w:t>
      </w:r>
      <w:r w:rsidR="00CF6061" w:rsidRPr="00856EC7">
        <w:rPr>
          <w:rFonts w:ascii="Times New Roman" w:hAnsi="Times New Roman" w:cs="Times New Roman"/>
          <w:sz w:val="24"/>
          <w:szCs w:val="24"/>
        </w:rPr>
        <w:t xml:space="preserve">. </w:t>
      </w:r>
    </w:p>
    <w:p w14:paraId="774FFF66" w14:textId="166BC38B" w:rsidR="00924B70" w:rsidRPr="00856EC7" w:rsidRDefault="00B23E66">
      <w:pPr>
        <w:rPr>
          <w:rFonts w:ascii="Times New Roman" w:hAnsi="Times New Roman" w:cs="Times New Roman"/>
          <w:sz w:val="24"/>
          <w:szCs w:val="24"/>
        </w:rPr>
      </w:pPr>
      <w:r w:rsidRPr="00856EC7">
        <w:rPr>
          <w:rFonts w:ascii="Times New Roman" w:hAnsi="Times New Roman" w:cs="Times New Roman"/>
          <w:sz w:val="24"/>
          <w:szCs w:val="24"/>
        </w:rPr>
        <w:t xml:space="preserve">Both </w:t>
      </w:r>
      <w:r w:rsidR="00CF6061" w:rsidRPr="00856EC7">
        <w:rPr>
          <w:rFonts w:ascii="Times New Roman" w:hAnsi="Times New Roman" w:cs="Times New Roman"/>
          <w:sz w:val="24"/>
          <w:szCs w:val="24"/>
        </w:rPr>
        <w:t>program</w:t>
      </w:r>
      <w:r w:rsidR="00F23F52" w:rsidRPr="00856EC7">
        <w:rPr>
          <w:rFonts w:ascii="Times New Roman" w:hAnsi="Times New Roman" w:cs="Times New Roman"/>
          <w:sz w:val="24"/>
          <w:szCs w:val="24"/>
        </w:rPr>
        <w:t>me</w:t>
      </w:r>
      <w:r w:rsidR="00CF6061" w:rsidRPr="00856EC7">
        <w:rPr>
          <w:rFonts w:ascii="Times New Roman" w:hAnsi="Times New Roman" w:cs="Times New Roman"/>
          <w:sz w:val="24"/>
          <w:szCs w:val="24"/>
        </w:rPr>
        <w:t xml:space="preserve">s </w:t>
      </w:r>
      <w:r w:rsidRPr="00856EC7">
        <w:rPr>
          <w:rFonts w:ascii="Times New Roman" w:hAnsi="Times New Roman" w:cs="Times New Roman"/>
          <w:sz w:val="24"/>
          <w:szCs w:val="24"/>
        </w:rPr>
        <w:t>were told that Prozac (fluoxetine) had been licensed for use in p</w:t>
      </w:r>
      <w:r w:rsidR="00B65659" w:rsidRPr="00856EC7">
        <w:rPr>
          <w:rFonts w:ascii="Times New Roman" w:hAnsi="Times New Roman" w:cs="Times New Roman"/>
          <w:sz w:val="24"/>
          <w:szCs w:val="24"/>
        </w:rPr>
        <w:t>a</w:t>
      </w:r>
      <w:r w:rsidRPr="00856EC7">
        <w:rPr>
          <w:rFonts w:ascii="Times New Roman" w:hAnsi="Times New Roman" w:cs="Times New Roman"/>
          <w:sz w:val="24"/>
          <w:szCs w:val="24"/>
        </w:rPr>
        <w:t>ediatric depression by American and European regulators in 2001 on the back of two negative trials.  The licensing took place before concerns about pediatric antidepressants became widely known in 2004.  From 2004 onwards, regulators and guideline bodies have continued to state that the pediatric fluoxetine trials are positive</w:t>
      </w:r>
      <w:r w:rsidR="00787F79" w:rsidRPr="00856EC7">
        <w:rPr>
          <w:rFonts w:ascii="Times New Roman" w:hAnsi="Times New Roman" w:cs="Times New Roman"/>
          <w:sz w:val="24"/>
          <w:szCs w:val="24"/>
        </w:rPr>
        <w:t>,</w:t>
      </w:r>
      <w:r w:rsidRPr="00856EC7">
        <w:rPr>
          <w:rFonts w:ascii="Times New Roman" w:hAnsi="Times New Roman" w:cs="Times New Roman"/>
          <w:sz w:val="24"/>
          <w:szCs w:val="24"/>
        </w:rPr>
        <w:t xml:space="preserve"> when in fact on their primary outcome measures they are negative and as with other treatments there is an </w:t>
      </w:r>
      <w:commentRangeStart w:id="22"/>
      <w:r w:rsidRPr="00856EC7">
        <w:rPr>
          <w:rFonts w:ascii="Times New Roman" w:hAnsi="Times New Roman" w:cs="Times New Roman"/>
          <w:sz w:val="24"/>
          <w:szCs w:val="24"/>
        </w:rPr>
        <w:t>excess</w:t>
      </w:r>
      <w:commentRangeEnd w:id="22"/>
      <w:r w:rsidR="00867171">
        <w:rPr>
          <w:rStyle w:val="CommentReference"/>
        </w:rPr>
        <w:commentReference w:id="22"/>
      </w:r>
      <w:r w:rsidRPr="00856EC7">
        <w:rPr>
          <w:rFonts w:ascii="Times New Roman" w:hAnsi="Times New Roman" w:cs="Times New Roman"/>
          <w:sz w:val="24"/>
          <w:szCs w:val="24"/>
        </w:rPr>
        <w:t xml:space="preserve"> of suicidal acts on fluoxetine compared to placebo – in one trial 34 suicidal acts on fluoxetine compared to </w:t>
      </w:r>
      <w:r w:rsidR="00310247" w:rsidRPr="00856EC7">
        <w:rPr>
          <w:rFonts w:ascii="Times New Roman" w:hAnsi="Times New Roman" w:cs="Times New Roman"/>
          <w:sz w:val="24"/>
          <w:szCs w:val="24"/>
        </w:rPr>
        <w:t>three</w:t>
      </w:r>
      <w:r w:rsidRPr="00856EC7">
        <w:rPr>
          <w:rFonts w:ascii="Times New Roman" w:hAnsi="Times New Roman" w:cs="Times New Roman"/>
          <w:sz w:val="24"/>
          <w:szCs w:val="24"/>
        </w:rPr>
        <w:t xml:space="preserve"> on placebo but these data are effectively hidden</w:t>
      </w:r>
      <w:r w:rsidR="00D967FC" w:rsidRPr="00856EC7">
        <w:rPr>
          <w:rFonts w:ascii="Times New Roman" w:hAnsi="Times New Roman" w:cs="Times New Roman"/>
          <w:sz w:val="24"/>
          <w:szCs w:val="24"/>
        </w:rPr>
        <w:t xml:space="preserve"> (</w:t>
      </w:r>
      <w:r w:rsidR="0091148F">
        <w:rPr>
          <w:rFonts w:ascii="Times New Roman" w:hAnsi="Times New Roman" w:cs="Times New Roman"/>
          <w:sz w:val="24"/>
          <w:szCs w:val="24"/>
        </w:rPr>
        <w:t>17</w:t>
      </w:r>
      <w:r w:rsidR="00D967FC" w:rsidRPr="00856EC7">
        <w:rPr>
          <w:rFonts w:ascii="Times New Roman" w:hAnsi="Times New Roman" w:cs="Times New Roman"/>
          <w:sz w:val="24"/>
          <w:szCs w:val="24"/>
        </w:rPr>
        <w:t>)</w:t>
      </w:r>
      <w:r w:rsidRPr="00856EC7">
        <w:rPr>
          <w:rFonts w:ascii="Times New Roman" w:hAnsi="Times New Roman" w:cs="Times New Roman"/>
          <w:sz w:val="24"/>
          <w:szCs w:val="24"/>
        </w:rPr>
        <w:t>.</w:t>
      </w:r>
    </w:p>
    <w:p w14:paraId="4151B8A8" w14:textId="773E88DA" w:rsidR="00B23E66" w:rsidRPr="00856EC7" w:rsidRDefault="00EB2DD3">
      <w:pPr>
        <w:rPr>
          <w:rFonts w:ascii="Times New Roman" w:hAnsi="Times New Roman" w:cs="Times New Roman"/>
          <w:sz w:val="24"/>
          <w:szCs w:val="24"/>
        </w:rPr>
      </w:pPr>
      <w:r w:rsidRPr="00856EC7">
        <w:rPr>
          <w:rFonts w:ascii="Times New Roman" w:hAnsi="Times New Roman" w:cs="Times New Roman"/>
          <w:sz w:val="24"/>
          <w:szCs w:val="24"/>
        </w:rPr>
        <w:t>Both program</w:t>
      </w:r>
      <w:r w:rsidR="00310247" w:rsidRPr="00856EC7">
        <w:rPr>
          <w:rFonts w:ascii="Times New Roman" w:hAnsi="Times New Roman" w:cs="Times New Roman"/>
          <w:sz w:val="24"/>
          <w:szCs w:val="24"/>
        </w:rPr>
        <w:t>me</w:t>
      </w:r>
      <w:r w:rsidRPr="00856EC7">
        <w:rPr>
          <w:rFonts w:ascii="Times New Roman" w:hAnsi="Times New Roman" w:cs="Times New Roman"/>
          <w:sz w:val="24"/>
          <w:szCs w:val="24"/>
        </w:rPr>
        <w:t xml:space="preserve">s balked at airing these issues.  One </w:t>
      </w:r>
      <w:r w:rsidR="0091148F">
        <w:rPr>
          <w:rFonts w:ascii="Times New Roman" w:hAnsi="Times New Roman" w:cs="Times New Roman"/>
          <w:sz w:val="24"/>
          <w:szCs w:val="24"/>
        </w:rPr>
        <w:t xml:space="preserve">(13) </w:t>
      </w:r>
      <w:r w:rsidRPr="00856EC7">
        <w:rPr>
          <w:rFonts w:ascii="Times New Roman" w:hAnsi="Times New Roman" w:cs="Times New Roman"/>
          <w:sz w:val="24"/>
          <w:szCs w:val="24"/>
        </w:rPr>
        <w:t>of the two made it clear that they had made enquiries of NICE in respect of the Prozac data and that NICE had refused to comment.</w:t>
      </w:r>
    </w:p>
    <w:p w14:paraId="0BF4D9F1" w14:textId="5A0D890C" w:rsidR="00EB2DD3"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As outlined above, there is nothing unusual about p</w:t>
      </w:r>
      <w:r w:rsidR="00B65659" w:rsidRPr="00856EC7">
        <w:rPr>
          <w:rFonts w:ascii="Times New Roman" w:hAnsi="Times New Roman" w:cs="Times New Roman"/>
          <w:sz w:val="24"/>
          <w:szCs w:val="24"/>
        </w:rPr>
        <w:t>a</w:t>
      </w:r>
      <w:r w:rsidRPr="00856EC7">
        <w:rPr>
          <w:rFonts w:ascii="Times New Roman" w:hAnsi="Times New Roman" w:cs="Times New Roman"/>
          <w:sz w:val="24"/>
          <w:szCs w:val="24"/>
        </w:rPr>
        <w:t xml:space="preserve">ediatric depression.  The evidence in this domain is produced in the same way as in any other medical domain. </w:t>
      </w:r>
    </w:p>
    <w:p w14:paraId="2F25B359" w14:textId="3B89BCFF" w:rsidR="00E76E66"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 xml:space="preserve">As of 2018, the </w:t>
      </w:r>
      <w:r w:rsidRPr="00856EC7">
        <w:rPr>
          <w:rFonts w:ascii="Times New Roman" w:hAnsi="Times New Roman" w:cs="Times New Roman"/>
          <w:i/>
          <w:sz w:val="24"/>
          <w:szCs w:val="24"/>
        </w:rPr>
        <w:t>BMJ</w:t>
      </w:r>
      <w:r w:rsidRPr="00856EC7">
        <w:rPr>
          <w:rFonts w:ascii="Times New Roman" w:hAnsi="Times New Roman" w:cs="Times New Roman"/>
          <w:sz w:val="24"/>
          <w:szCs w:val="24"/>
        </w:rPr>
        <w:t xml:space="preserve"> and other journals have carried several articles on falling or stalling life expectancies in several developed countries (</w:t>
      </w:r>
      <w:r w:rsidR="0091148F">
        <w:rPr>
          <w:rFonts w:ascii="Times New Roman" w:hAnsi="Times New Roman" w:cs="Times New Roman"/>
          <w:sz w:val="24"/>
          <w:szCs w:val="24"/>
        </w:rPr>
        <w:t>18, 19</w:t>
      </w:r>
      <w:r w:rsidRPr="00856EC7">
        <w:rPr>
          <w:rFonts w:ascii="Times New Roman" w:hAnsi="Times New Roman" w:cs="Times New Roman"/>
          <w:sz w:val="24"/>
          <w:szCs w:val="24"/>
        </w:rPr>
        <w:t xml:space="preserve">). There is no generally accepted </w:t>
      </w:r>
      <w:r w:rsidRPr="00856EC7">
        <w:rPr>
          <w:rFonts w:ascii="Times New Roman" w:hAnsi="Times New Roman" w:cs="Times New Roman"/>
          <w:sz w:val="24"/>
          <w:szCs w:val="24"/>
        </w:rPr>
        <w:lastRenderedPageBreak/>
        <w:t>explanation for this.  A possible contributing factor lies in the fact that more than 50% of people over the age of 45 in the USA are now on 3 or more medicines and more than 45% of over 65s are on 5 or more medicines (</w:t>
      </w:r>
      <w:r w:rsidR="00B45787">
        <w:rPr>
          <w:rFonts w:ascii="Times New Roman" w:hAnsi="Times New Roman" w:cs="Times New Roman"/>
          <w:sz w:val="24"/>
          <w:szCs w:val="24"/>
        </w:rPr>
        <w:t>20</w:t>
      </w:r>
      <w:r w:rsidRPr="00856EC7">
        <w:rPr>
          <w:rFonts w:ascii="Times New Roman" w:hAnsi="Times New Roman" w:cs="Times New Roman"/>
          <w:sz w:val="24"/>
          <w:szCs w:val="24"/>
        </w:rPr>
        <w:t>).  These data, allied to evidence that reducing medication burden to 5 medicines or less per day has the potential to reduce hospitali</w:t>
      </w:r>
      <w:r w:rsidR="00310247" w:rsidRPr="00856EC7">
        <w:rPr>
          <w:rFonts w:ascii="Times New Roman" w:hAnsi="Times New Roman" w:cs="Times New Roman"/>
          <w:sz w:val="24"/>
          <w:szCs w:val="24"/>
        </w:rPr>
        <w:t>s</w:t>
      </w:r>
      <w:r w:rsidRPr="00856EC7">
        <w:rPr>
          <w:rFonts w:ascii="Times New Roman" w:hAnsi="Times New Roman" w:cs="Times New Roman"/>
          <w:sz w:val="24"/>
          <w:szCs w:val="24"/>
        </w:rPr>
        <w:t>ation rates and extend life span, in addition to improving quality of life (</w:t>
      </w:r>
      <w:r w:rsidR="0091148F">
        <w:rPr>
          <w:rFonts w:ascii="Times New Roman" w:hAnsi="Times New Roman" w:cs="Times New Roman"/>
          <w:sz w:val="24"/>
          <w:szCs w:val="24"/>
        </w:rPr>
        <w:t>2</w:t>
      </w:r>
      <w:r w:rsidRPr="00856EC7">
        <w:rPr>
          <w:rFonts w:ascii="Times New Roman" w:hAnsi="Times New Roman" w:cs="Times New Roman"/>
          <w:sz w:val="24"/>
          <w:szCs w:val="24"/>
        </w:rPr>
        <w:t xml:space="preserve">1), suggest that poly-prescribing is having a </w:t>
      </w:r>
      <w:r w:rsidR="00B93AE2" w:rsidRPr="00856EC7">
        <w:rPr>
          <w:rFonts w:ascii="Times New Roman" w:hAnsi="Times New Roman" w:cs="Times New Roman"/>
          <w:sz w:val="24"/>
          <w:szCs w:val="24"/>
        </w:rPr>
        <w:t xml:space="preserve">detrimental </w:t>
      </w:r>
      <w:r w:rsidRPr="00856EC7">
        <w:rPr>
          <w:rFonts w:ascii="Times New Roman" w:hAnsi="Times New Roman" w:cs="Times New Roman"/>
          <w:sz w:val="24"/>
          <w:szCs w:val="24"/>
        </w:rPr>
        <w:t xml:space="preserve">effect on </w:t>
      </w:r>
      <w:r w:rsidR="00B93AE2" w:rsidRPr="00856EC7">
        <w:rPr>
          <w:rFonts w:ascii="Times New Roman" w:hAnsi="Times New Roman" w:cs="Times New Roman"/>
          <w:sz w:val="24"/>
          <w:szCs w:val="24"/>
        </w:rPr>
        <w:t xml:space="preserve">our overall </w:t>
      </w:r>
      <w:r w:rsidRPr="00856EC7">
        <w:rPr>
          <w:rFonts w:ascii="Times New Roman" w:hAnsi="Times New Roman" w:cs="Times New Roman"/>
          <w:sz w:val="24"/>
          <w:szCs w:val="24"/>
        </w:rPr>
        <w:t xml:space="preserve">health.  </w:t>
      </w:r>
    </w:p>
    <w:p w14:paraId="7C5F59D4" w14:textId="593A9724" w:rsidR="00E76E66"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The current figures for medication consumption are almost certainly driven by a hyping of the benefits of medicines and hiding of their harms in ghost</w:t>
      </w:r>
      <w:r w:rsidR="00310247" w:rsidRPr="00856EC7">
        <w:rPr>
          <w:rFonts w:ascii="Times New Roman" w:hAnsi="Times New Roman" w:cs="Times New Roman"/>
          <w:sz w:val="24"/>
          <w:szCs w:val="24"/>
        </w:rPr>
        <w:t>-</w:t>
      </w:r>
      <w:r w:rsidRPr="00856EC7">
        <w:rPr>
          <w:rFonts w:ascii="Times New Roman" w:hAnsi="Times New Roman" w:cs="Times New Roman"/>
          <w:sz w:val="24"/>
          <w:szCs w:val="24"/>
        </w:rPr>
        <w:t xml:space="preserve">written articles accompanied by a lack of access to the data from studies undertaken. </w:t>
      </w:r>
      <w:r w:rsidR="00B93AE2" w:rsidRPr="00856EC7">
        <w:rPr>
          <w:rFonts w:ascii="Times New Roman" w:hAnsi="Times New Roman" w:cs="Times New Roman"/>
          <w:sz w:val="24"/>
          <w:szCs w:val="24"/>
        </w:rPr>
        <w:t>If this ha</w:t>
      </w:r>
      <w:r w:rsidR="00310247" w:rsidRPr="00856EC7">
        <w:rPr>
          <w:rFonts w:ascii="Times New Roman" w:hAnsi="Times New Roman" w:cs="Times New Roman"/>
          <w:sz w:val="24"/>
          <w:szCs w:val="24"/>
        </w:rPr>
        <w:t>s</w:t>
      </w:r>
      <w:r w:rsidR="00B93AE2" w:rsidRPr="00856EC7">
        <w:rPr>
          <w:rFonts w:ascii="Times New Roman" w:hAnsi="Times New Roman" w:cs="Times New Roman"/>
          <w:sz w:val="24"/>
          <w:szCs w:val="24"/>
        </w:rPr>
        <w:t xml:space="preserve"> a </w:t>
      </w:r>
      <w:ins w:id="23" w:author="Admin" w:date="2018-10-30T09:12:00Z">
        <w:r w:rsidR="00867171">
          <w:rPr>
            <w:rFonts w:ascii="Times New Roman" w:hAnsi="Times New Roman" w:cs="Times New Roman"/>
            <w:sz w:val="24"/>
            <w:szCs w:val="24"/>
          </w:rPr>
          <w:t>comparable</w:t>
        </w:r>
      </w:ins>
      <w:del w:id="24" w:author="Admin" w:date="2018-10-30T09:12:00Z">
        <w:r w:rsidR="00B93AE2" w:rsidRPr="00856EC7" w:rsidDel="00867171">
          <w:rPr>
            <w:rFonts w:ascii="Times New Roman" w:hAnsi="Times New Roman" w:cs="Times New Roman"/>
            <w:sz w:val="24"/>
            <w:szCs w:val="24"/>
          </w:rPr>
          <w:delText>similar</w:delText>
        </w:r>
      </w:del>
      <w:r w:rsidR="00B93AE2" w:rsidRPr="00856EC7">
        <w:rPr>
          <w:rFonts w:ascii="Times New Roman" w:hAnsi="Times New Roman" w:cs="Times New Roman"/>
          <w:sz w:val="24"/>
          <w:szCs w:val="24"/>
        </w:rPr>
        <w:t xml:space="preserve"> effect on </w:t>
      </w:r>
      <w:ins w:id="25" w:author="Admin" w:date="2018-10-30T09:12:00Z">
        <w:r w:rsidR="00867171">
          <w:rPr>
            <w:rFonts w:ascii="Times New Roman" w:hAnsi="Times New Roman" w:cs="Times New Roman"/>
            <w:sz w:val="24"/>
            <w:szCs w:val="24"/>
          </w:rPr>
          <w:t xml:space="preserve"> </w:t>
        </w:r>
      </w:ins>
      <w:ins w:id="26" w:author="Admin" w:date="2018-10-31T16:03:00Z">
        <w:r w:rsidR="00094E73">
          <w:rPr>
            <w:rFonts w:ascii="Times New Roman" w:hAnsi="Times New Roman" w:cs="Times New Roman"/>
            <w:sz w:val="24"/>
            <w:szCs w:val="24"/>
          </w:rPr>
          <w:t xml:space="preserve"> </w:t>
        </w:r>
      </w:ins>
      <w:ins w:id="27" w:author="Admin" w:date="2018-10-30T09:14:00Z">
        <w:r w:rsidR="00867171">
          <w:rPr>
            <w:rFonts w:ascii="Times New Roman" w:hAnsi="Times New Roman" w:cs="Times New Roman"/>
            <w:sz w:val="24"/>
            <w:szCs w:val="24"/>
          </w:rPr>
          <w:t xml:space="preserve">the </w:t>
        </w:r>
      </w:ins>
      <w:r w:rsidR="00B93AE2" w:rsidRPr="00856EC7">
        <w:rPr>
          <w:rFonts w:ascii="Times New Roman" w:hAnsi="Times New Roman" w:cs="Times New Roman"/>
          <w:sz w:val="24"/>
          <w:szCs w:val="24"/>
        </w:rPr>
        <w:t xml:space="preserve">health </w:t>
      </w:r>
      <w:ins w:id="28" w:author="Admin" w:date="2018-10-30T09:15:00Z">
        <w:r w:rsidR="00867171">
          <w:rPr>
            <w:rFonts w:ascii="Times New Roman" w:hAnsi="Times New Roman" w:cs="Times New Roman"/>
            <w:sz w:val="24"/>
            <w:szCs w:val="24"/>
          </w:rPr>
          <w:t>of the population in general</w:t>
        </w:r>
      </w:ins>
      <w:del w:id="29" w:author="Admin" w:date="2018-10-30T09:14:00Z">
        <w:r w:rsidR="00B93AE2" w:rsidRPr="00856EC7" w:rsidDel="00867171">
          <w:rPr>
            <w:rFonts w:ascii="Times New Roman" w:hAnsi="Times New Roman" w:cs="Times New Roman"/>
            <w:sz w:val="24"/>
            <w:szCs w:val="24"/>
          </w:rPr>
          <w:delText>more</w:delText>
        </w:r>
      </w:del>
      <w:del w:id="30" w:author="Admin" w:date="2018-10-30T09:15:00Z">
        <w:r w:rsidR="00B93AE2" w:rsidRPr="00856EC7" w:rsidDel="00867171">
          <w:rPr>
            <w:rFonts w:ascii="Times New Roman" w:hAnsi="Times New Roman" w:cs="Times New Roman"/>
            <w:sz w:val="24"/>
            <w:szCs w:val="24"/>
          </w:rPr>
          <w:delText xml:space="preserve"> general</w:delText>
        </w:r>
      </w:del>
      <w:del w:id="31" w:author="Admin" w:date="2018-10-30T09:14:00Z">
        <w:r w:rsidR="00B93AE2" w:rsidRPr="00856EC7" w:rsidDel="00867171">
          <w:rPr>
            <w:rFonts w:ascii="Times New Roman" w:hAnsi="Times New Roman" w:cs="Times New Roman"/>
            <w:sz w:val="24"/>
            <w:szCs w:val="24"/>
          </w:rPr>
          <w:delText>ly</w:delText>
        </w:r>
      </w:del>
      <w:r w:rsidR="00B93AE2" w:rsidRPr="00856EC7">
        <w:rPr>
          <w:rFonts w:ascii="Times New Roman" w:hAnsi="Times New Roman" w:cs="Times New Roman"/>
          <w:sz w:val="24"/>
          <w:szCs w:val="24"/>
        </w:rPr>
        <w:t xml:space="preserve"> as it appears to be having on children’s mental health, then the current crisis in Cochrane represents a watershed moment in modern medical history.  </w:t>
      </w:r>
    </w:p>
    <w:p w14:paraId="5AEB4215" w14:textId="1965F46E" w:rsidR="00B93AE2" w:rsidRPr="00856EC7" w:rsidRDefault="00B93AE2">
      <w:pPr>
        <w:rPr>
          <w:rFonts w:ascii="Times New Roman" w:hAnsi="Times New Roman" w:cs="Times New Roman"/>
          <w:sz w:val="24"/>
          <w:szCs w:val="24"/>
        </w:rPr>
      </w:pPr>
      <w:r w:rsidRPr="00856EC7">
        <w:rPr>
          <w:rFonts w:ascii="Times New Roman" w:hAnsi="Times New Roman" w:cs="Times New Roman"/>
          <w:sz w:val="24"/>
          <w:szCs w:val="24"/>
        </w:rPr>
        <w:t xml:space="preserve">While every director of a Cochrane centre has a responsibility to the mouths they have to feed, </w:t>
      </w:r>
      <w:r w:rsidR="0091148F">
        <w:rPr>
          <w:rFonts w:ascii="Times New Roman" w:hAnsi="Times New Roman" w:cs="Times New Roman"/>
          <w:sz w:val="24"/>
          <w:szCs w:val="24"/>
        </w:rPr>
        <w:t xml:space="preserve">how can </w:t>
      </w:r>
      <w:r w:rsidRPr="00856EC7">
        <w:rPr>
          <w:rFonts w:ascii="Times New Roman" w:hAnsi="Times New Roman" w:cs="Times New Roman"/>
          <w:sz w:val="24"/>
          <w:szCs w:val="24"/>
        </w:rPr>
        <w:t>the Cochrane organi</w:t>
      </w:r>
      <w:r w:rsidR="00310247" w:rsidRPr="00856EC7">
        <w:rPr>
          <w:rFonts w:ascii="Times New Roman" w:hAnsi="Times New Roman" w:cs="Times New Roman"/>
          <w:sz w:val="24"/>
          <w:szCs w:val="24"/>
        </w:rPr>
        <w:t>s</w:t>
      </w:r>
      <w:r w:rsidRPr="00856EC7">
        <w:rPr>
          <w:rFonts w:ascii="Times New Roman" w:hAnsi="Times New Roman" w:cs="Times New Roman"/>
          <w:sz w:val="24"/>
          <w:szCs w:val="24"/>
        </w:rPr>
        <w:t xml:space="preserve">ation </w:t>
      </w:r>
      <w:r w:rsidR="0091148F">
        <w:rPr>
          <w:rFonts w:ascii="Times New Roman" w:hAnsi="Times New Roman" w:cs="Times New Roman"/>
          <w:sz w:val="24"/>
          <w:szCs w:val="24"/>
        </w:rPr>
        <w:t xml:space="preserve">justify </w:t>
      </w:r>
      <w:r w:rsidRPr="00856EC7">
        <w:rPr>
          <w:rFonts w:ascii="Times New Roman" w:hAnsi="Times New Roman" w:cs="Times New Roman"/>
          <w:sz w:val="24"/>
          <w:szCs w:val="24"/>
        </w:rPr>
        <w:t>tolerat</w:t>
      </w:r>
      <w:r w:rsidR="0091148F">
        <w:rPr>
          <w:rFonts w:ascii="Times New Roman" w:hAnsi="Times New Roman" w:cs="Times New Roman"/>
          <w:sz w:val="24"/>
          <w:szCs w:val="24"/>
        </w:rPr>
        <w:t>ing</w:t>
      </w:r>
      <w:r w:rsidRPr="00856EC7">
        <w:rPr>
          <w:rFonts w:ascii="Times New Roman" w:hAnsi="Times New Roman" w:cs="Times New Roman"/>
          <w:sz w:val="24"/>
          <w:szCs w:val="24"/>
        </w:rPr>
        <w:t xml:space="preserve"> 15 years’ worth of reviews based on ghost</w:t>
      </w:r>
      <w:r w:rsidR="00310247" w:rsidRPr="00856EC7">
        <w:rPr>
          <w:rFonts w:ascii="Times New Roman" w:hAnsi="Times New Roman" w:cs="Times New Roman"/>
          <w:sz w:val="24"/>
          <w:szCs w:val="24"/>
        </w:rPr>
        <w:t>-</w:t>
      </w:r>
      <w:r w:rsidRPr="00856EC7">
        <w:rPr>
          <w:rFonts w:ascii="Times New Roman" w:hAnsi="Times New Roman" w:cs="Times New Roman"/>
          <w:sz w:val="24"/>
          <w:szCs w:val="24"/>
        </w:rPr>
        <w:t>written articles with a lack of access to trial data</w:t>
      </w:r>
      <w:r w:rsidR="0091148F">
        <w:rPr>
          <w:rFonts w:ascii="Times New Roman" w:hAnsi="Times New Roman" w:cs="Times New Roman"/>
          <w:sz w:val="24"/>
          <w:szCs w:val="24"/>
        </w:rPr>
        <w:t>? Surely, t</w:t>
      </w:r>
      <w:r w:rsidRPr="00856EC7">
        <w:rPr>
          <w:rFonts w:ascii="Times New Roman" w:hAnsi="Times New Roman" w:cs="Times New Roman"/>
          <w:sz w:val="24"/>
          <w:szCs w:val="24"/>
        </w:rPr>
        <w:t>his has been as deep a betrayal of the core Cochrane mission as it is possible to imagine.</w:t>
      </w:r>
    </w:p>
    <w:p w14:paraId="0498C499" w14:textId="133CD85E" w:rsidR="00043B92" w:rsidRPr="00856EC7" w:rsidRDefault="0098737B">
      <w:pPr>
        <w:rPr>
          <w:rFonts w:ascii="Times New Roman" w:hAnsi="Times New Roman" w:cs="Times New Roman"/>
          <w:sz w:val="24"/>
          <w:szCs w:val="24"/>
        </w:rPr>
      </w:pPr>
      <w:r w:rsidRPr="00856EC7">
        <w:rPr>
          <w:rFonts w:ascii="Times New Roman" w:hAnsi="Times New Roman" w:cs="Times New Roman"/>
          <w:sz w:val="24"/>
          <w:szCs w:val="24"/>
        </w:rPr>
        <w:t xml:space="preserve"> </w:t>
      </w:r>
    </w:p>
    <w:p w14:paraId="79503BC8" w14:textId="77777777" w:rsidR="00CC249A" w:rsidRDefault="005B7934" w:rsidP="005B7934">
      <w:pPr>
        <w:rPr>
          <w:rFonts w:ascii="Times New Roman" w:hAnsi="Times New Roman" w:cs="Times New Roman"/>
          <w:b/>
          <w:i/>
          <w:sz w:val="24"/>
          <w:szCs w:val="24"/>
        </w:rPr>
      </w:pPr>
      <w:r w:rsidRPr="00867171">
        <w:rPr>
          <w:rFonts w:ascii="Times New Roman" w:hAnsi="Times New Roman" w:cs="Times New Roman"/>
          <w:b/>
          <w:i/>
          <w:sz w:val="24"/>
          <w:szCs w:val="24"/>
        </w:rPr>
        <w:t>Note</w:t>
      </w:r>
      <w:r w:rsidR="00CC249A">
        <w:rPr>
          <w:rFonts w:ascii="Times New Roman" w:hAnsi="Times New Roman" w:cs="Times New Roman"/>
          <w:b/>
          <w:i/>
          <w:sz w:val="24"/>
          <w:szCs w:val="24"/>
        </w:rPr>
        <w:t>s</w:t>
      </w:r>
    </w:p>
    <w:p w14:paraId="7CC706A4" w14:textId="205BB58A" w:rsidR="004375D5" w:rsidRPr="00094E73" w:rsidRDefault="005B7934" w:rsidP="005B7934">
      <w:pPr>
        <w:rPr>
          <w:rFonts w:ascii="Times New Roman" w:hAnsi="Times New Roman" w:cs="Times New Roman"/>
          <w:sz w:val="24"/>
          <w:szCs w:val="24"/>
        </w:rPr>
      </w:pPr>
      <w:r w:rsidRPr="00867171">
        <w:rPr>
          <w:rFonts w:ascii="Times New Roman" w:hAnsi="Times New Roman" w:cs="Times New Roman"/>
          <w:i/>
          <w:sz w:val="24"/>
          <w:szCs w:val="24"/>
          <w:vertAlign w:val="superscript"/>
        </w:rPr>
        <w:t xml:space="preserve">1 </w:t>
      </w:r>
      <w:r w:rsidRPr="00867171">
        <w:rPr>
          <w:rFonts w:ascii="Times New Roman" w:hAnsi="Times New Roman" w:cs="Times New Roman"/>
          <w:i/>
          <w:sz w:val="24"/>
          <w:szCs w:val="24"/>
        </w:rPr>
        <w:t xml:space="preserve">See full details at: </w:t>
      </w:r>
      <w:hyperlink r:id="rId8" w:history="1">
        <w:r w:rsidR="00CC249A" w:rsidRPr="00094E73">
          <w:rPr>
            <w:rStyle w:val="Hyperlink"/>
            <w:rFonts w:ascii="Times New Roman" w:hAnsi="Times New Roman" w:cs="Times New Roman"/>
            <w:color w:val="auto"/>
            <w:sz w:val="24"/>
            <w:szCs w:val="24"/>
            <w:u w:val="none"/>
          </w:rPr>
          <w:t>https://study329.org/</w:t>
        </w:r>
      </w:hyperlink>
      <w:bookmarkStart w:id="32" w:name="_GoBack"/>
      <w:bookmarkEnd w:id="32"/>
    </w:p>
    <w:p w14:paraId="7D69B538" w14:textId="4BC096BE" w:rsidR="00CC249A" w:rsidRDefault="00CC249A" w:rsidP="005B7934">
      <w:pPr>
        <w:rPr>
          <w:rFonts w:ascii="Times New Roman" w:hAnsi="Times New Roman" w:cs="Times New Roman"/>
          <w:i/>
          <w:sz w:val="24"/>
          <w:szCs w:val="24"/>
        </w:rPr>
      </w:pPr>
      <w:r>
        <w:rPr>
          <w:rFonts w:ascii="Times New Roman" w:hAnsi="Times New Roman" w:cs="Times New Roman"/>
          <w:i/>
          <w:sz w:val="24"/>
          <w:szCs w:val="24"/>
        </w:rPr>
        <w:t xml:space="preserve">2. See also: </w:t>
      </w:r>
      <w:r w:rsidR="004359BB" w:rsidRPr="00094E73">
        <w:rPr>
          <w:rStyle w:val="Hyperlink"/>
          <w:rFonts w:ascii="Times New Roman" w:hAnsi="Times New Roman" w:cs="Times New Roman"/>
          <w:color w:val="auto"/>
          <w:sz w:val="24"/>
          <w:szCs w:val="24"/>
          <w:u w:val="none"/>
        </w:rPr>
        <w:t>https://www.bmj.com/tamiflu</w:t>
      </w:r>
    </w:p>
    <w:p w14:paraId="5F09FC06" w14:textId="5873D940" w:rsidR="004359BB" w:rsidRDefault="004359BB" w:rsidP="005B7934">
      <w:pPr>
        <w:rPr>
          <w:rFonts w:ascii="Times New Roman" w:hAnsi="Times New Roman" w:cs="Times New Roman"/>
          <w:i/>
          <w:sz w:val="24"/>
          <w:szCs w:val="24"/>
        </w:rPr>
      </w:pPr>
    </w:p>
    <w:p w14:paraId="2B0D50AA" w14:textId="77777777" w:rsidR="004359BB" w:rsidRPr="00162A40" w:rsidRDefault="004359BB" w:rsidP="004359BB">
      <w:pPr>
        <w:rPr>
          <w:rFonts w:ascii="Times New Roman" w:hAnsi="Times New Roman" w:cs="Times New Roman"/>
          <w:b/>
          <w:sz w:val="24"/>
          <w:szCs w:val="24"/>
        </w:rPr>
      </w:pPr>
      <w:r w:rsidRPr="00162A40">
        <w:rPr>
          <w:rFonts w:ascii="Times New Roman" w:hAnsi="Times New Roman" w:cs="Times New Roman"/>
          <w:b/>
          <w:sz w:val="24"/>
          <w:szCs w:val="24"/>
        </w:rPr>
        <w:t>References</w:t>
      </w:r>
    </w:p>
    <w:p w14:paraId="38DC47B9" w14:textId="77777777" w:rsidR="004359BB" w:rsidRPr="00162A40" w:rsidRDefault="004359BB" w:rsidP="004359BB">
      <w:pPr>
        <w:pStyle w:val="ListParagraph"/>
        <w:numPr>
          <w:ilvl w:val="0"/>
          <w:numId w:val="3"/>
        </w:numPr>
        <w:rPr>
          <w:rFonts w:ascii="Times New Roman" w:hAnsi="Times New Roman" w:cs="Times New Roman"/>
          <w:sz w:val="24"/>
          <w:szCs w:val="24"/>
        </w:rPr>
      </w:pPr>
      <w:r w:rsidRPr="00162A40">
        <w:rPr>
          <w:rFonts w:ascii="Times New Roman" w:hAnsi="Times New Roman" w:cs="Times New Roman"/>
          <w:sz w:val="24"/>
          <w:szCs w:val="24"/>
        </w:rPr>
        <w:t xml:space="preserve">Chalmers I, Dickerson K, Chalmers TC.  Getting to grips with Archie Cochrane’s Agenda. </w:t>
      </w:r>
      <w:r w:rsidRPr="00162A40">
        <w:rPr>
          <w:rFonts w:ascii="Times New Roman" w:hAnsi="Times New Roman" w:cs="Times New Roman"/>
          <w:i/>
          <w:sz w:val="24"/>
          <w:szCs w:val="24"/>
        </w:rPr>
        <w:t>BMJ.</w:t>
      </w:r>
      <w:r w:rsidRPr="00162A40">
        <w:rPr>
          <w:rFonts w:ascii="Times New Roman" w:hAnsi="Times New Roman" w:cs="Times New Roman"/>
          <w:sz w:val="24"/>
          <w:szCs w:val="24"/>
        </w:rPr>
        <w:t xml:space="preserve"> 1992 Oct 3; 305(6857); 786-8.</w:t>
      </w:r>
    </w:p>
    <w:p w14:paraId="75B8665C"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162A40">
        <w:rPr>
          <w:rFonts w:ascii="Times New Roman" w:hAnsi="Times New Roman" w:cs="Times New Roman"/>
          <w:sz w:val="24"/>
          <w:szCs w:val="24"/>
        </w:rPr>
        <w:t xml:space="preserve">Cassels A. </w:t>
      </w:r>
      <w:r w:rsidRPr="00162A40">
        <w:rPr>
          <w:rFonts w:ascii="Times New Roman" w:hAnsi="Times New Roman" w:cs="Times New Roman"/>
          <w:i/>
          <w:sz w:val="24"/>
          <w:szCs w:val="24"/>
        </w:rPr>
        <w:t>The Cochrane Collaboration. Medicine’s Best-kept Secret</w:t>
      </w:r>
      <w:r w:rsidRPr="00162A40">
        <w:rPr>
          <w:rFonts w:ascii="Times New Roman" w:hAnsi="Times New Roman" w:cs="Times New Roman"/>
          <w:sz w:val="24"/>
          <w:szCs w:val="24"/>
        </w:rPr>
        <w:t>. Agio Publishing House, Vancouver, 2015</w:t>
      </w:r>
      <w:r w:rsidRPr="00D33FC3">
        <w:rPr>
          <w:rFonts w:ascii="Times New Roman" w:hAnsi="Times New Roman" w:cs="Times New Roman"/>
          <w:sz w:val="24"/>
          <w:szCs w:val="24"/>
        </w:rPr>
        <w:t>.</w:t>
      </w:r>
    </w:p>
    <w:p w14:paraId="3E3BD5AD"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Healy D. </w:t>
      </w:r>
      <w:r w:rsidRPr="00D33FC3">
        <w:rPr>
          <w:rFonts w:ascii="Times New Roman" w:hAnsi="Times New Roman" w:cs="Times New Roman"/>
          <w:i/>
          <w:sz w:val="24"/>
          <w:szCs w:val="24"/>
        </w:rPr>
        <w:t>The Antidepressant Era</w:t>
      </w:r>
      <w:r w:rsidRPr="00D33FC3">
        <w:rPr>
          <w:rFonts w:ascii="Times New Roman" w:hAnsi="Times New Roman" w:cs="Times New Roman"/>
          <w:sz w:val="24"/>
          <w:szCs w:val="24"/>
        </w:rPr>
        <w:t>.  Cambridge, Ma; Harvard University Press,1997.</w:t>
      </w:r>
    </w:p>
    <w:p w14:paraId="18812A3D"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Department of Health, UK. The NHS Plan. 2000 Jul 1[cited 2018 Oct 30]. Available from; https://navigator.health.org.uk/content/nhs-plan-plan-investment-plan-reform-2000</w:t>
      </w:r>
    </w:p>
    <w:p w14:paraId="2E3E1837" w14:textId="77777777" w:rsidR="004359BB" w:rsidRPr="00162A40" w:rsidRDefault="004359BB" w:rsidP="004359BB">
      <w:pPr>
        <w:pStyle w:val="ListParagraph"/>
        <w:numPr>
          <w:ilvl w:val="0"/>
          <w:numId w:val="3"/>
        </w:numPr>
        <w:rPr>
          <w:rFonts w:ascii="Times New Roman" w:hAnsi="Times New Roman" w:cs="Times New Roman"/>
          <w:sz w:val="24"/>
          <w:szCs w:val="24"/>
          <w:u w:val="single"/>
        </w:rPr>
      </w:pPr>
      <w:commentRangeStart w:id="33"/>
      <w:commentRangeEnd w:id="33"/>
      <w:r w:rsidRPr="00162A40">
        <w:rPr>
          <w:rStyle w:val="CommentReference"/>
          <w:rFonts w:ascii="Times New Roman" w:hAnsi="Times New Roman" w:cs="Times New Roman"/>
          <w:sz w:val="24"/>
          <w:szCs w:val="24"/>
        </w:rPr>
        <w:commentReference w:id="33"/>
      </w:r>
      <w:r w:rsidRPr="00162A40">
        <w:rPr>
          <w:rFonts w:ascii="Times New Roman" w:hAnsi="Times New Roman" w:cs="Times New Roman"/>
          <w:sz w:val="24"/>
          <w:szCs w:val="24"/>
        </w:rPr>
        <w:t>Keller MB, Ryan ND, Strober M, Klein RG, K</w:t>
      </w:r>
      <w:r w:rsidRPr="00D33FC3">
        <w:rPr>
          <w:rFonts w:ascii="Times New Roman" w:hAnsi="Times New Roman" w:cs="Times New Roman"/>
          <w:sz w:val="24"/>
          <w:szCs w:val="24"/>
        </w:rPr>
        <w:t xml:space="preserve">utcher SP, Birmaher </w:t>
      </w:r>
      <w:r w:rsidRPr="00E51A46">
        <w:rPr>
          <w:rFonts w:ascii="Times New Roman" w:hAnsi="Times New Roman" w:cs="Times New Roman"/>
          <w:sz w:val="24"/>
          <w:szCs w:val="24"/>
        </w:rPr>
        <w:t xml:space="preserve">B. et al. Efficacy of Paroxetine in the Treatment of Adolescent Major Depression: A Randomized, Controlled Trial. </w:t>
      </w:r>
      <w:r w:rsidRPr="00D33FC3">
        <w:rPr>
          <w:rFonts w:ascii="Times New Roman" w:hAnsi="Times New Roman" w:cs="Times New Roman"/>
          <w:i/>
          <w:sz w:val="24"/>
          <w:szCs w:val="24"/>
        </w:rPr>
        <w:t>J Am Acad Child Adolesc Psychiatry</w:t>
      </w:r>
      <w:r w:rsidRPr="00D33FC3">
        <w:rPr>
          <w:rFonts w:ascii="Times New Roman" w:hAnsi="Times New Roman" w:cs="Times New Roman"/>
          <w:sz w:val="24"/>
          <w:szCs w:val="24"/>
        </w:rPr>
        <w:t>,2001 Jul:40: 7. Available from</w:t>
      </w:r>
      <w:r w:rsidRPr="00162A40">
        <w:rPr>
          <w:rFonts w:ascii="Times New Roman" w:hAnsi="Times New Roman" w:cs="Times New Roman"/>
          <w:sz w:val="24"/>
          <w:szCs w:val="24"/>
        </w:rPr>
        <w:t xml:space="preserve">: </w:t>
      </w:r>
      <w:hyperlink r:id="rId9" w:history="1">
        <w:r w:rsidRPr="00162A40">
          <w:rPr>
            <w:rStyle w:val="Hyperlink"/>
            <w:rFonts w:ascii="Times New Roman" w:hAnsi="Times New Roman" w:cs="Times New Roman"/>
            <w:color w:val="auto"/>
            <w:sz w:val="24"/>
            <w:szCs w:val="24"/>
            <w:u w:val="none"/>
          </w:rPr>
          <w:t>https://study329.org/wp-content/uploads/2015/02/Keller-et-al-329.pdf</w:t>
        </w:r>
      </w:hyperlink>
    </w:p>
    <w:p w14:paraId="1F33B659"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Sibbald B. </w:t>
      </w:r>
      <w:r w:rsidRPr="00D33FC3">
        <w:rPr>
          <w:rFonts w:ascii="Times New Roman" w:eastAsia="Times New Roman" w:hAnsi="Times New Roman" w:cs="Times New Roman"/>
          <w:color w:val="000000"/>
          <w:kern w:val="36"/>
          <w:sz w:val="24"/>
          <w:szCs w:val="24"/>
          <w:lang w:eastAsia="en-IN"/>
        </w:rPr>
        <w:t>Legal action against GSK over SSRI data</w:t>
      </w:r>
      <w:r w:rsidRPr="00D33FC3">
        <w:rPr>
          <w:rFonts w:ascii="Times New Roman" w:eastAsia="Times New Roman" w:hAnsi="Times New Roman" w:cs="Times New Roman"/>
          <w:i/>
          <w:color w:val="000000"/>
          <w:kern w:val="36"/>
          <w:sz w:val="24"/>
          <w:szCs w:val="24"/>
          <w:lang w:eastAsia="en-IN"/>
        </w:rPr>
        <w:t>. CMAJ.</w:t>
      </w:r>
      <w:r w:rsidRPr="00D33FC3">
        <w:rPr>
          <w:rFonts w:ascii="Times New Roman" w:eastAsia="Times New Roman" w:hAnsi="Times New Roman" w:cs="Times New Roman"/>
          <w:color w:val="000000"/>
          <w:kern w:val="36"/>
          <w:sz w:val="24"/>
          <w:szCs w:val="24"/>
          <w:lang w:eastAsia="en-IN"/>
        </w:rPr>
        <w:t xml:space="preserve"> 2004 Jul 6 [cited 2018 Oct 30]. Available from: https://www.ncbi.nlm.nih.gov/pmc/articles/PMC437671/</w:t>
      </w:r>
    </w:p>
    <w:p w14:paraId="1DE728EF" w14:textId="0E7D9236" w:rsidR="004359BB" w:rsidRPr="00162A40"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Lancet Editorial. Depressing research. </w:t>
      </w:r>
      <w:r w:rsidRPr="00D33FC3">
        <w:rPr>
          <w:rFonts w:ascii="Times New Roman" w:hAnsi="Times New Roman" w:cs="Times New Roman"/>
          <w:i/>
          <w:sz w:val="24"/>
          <w:szCs w:val="24"/>
        </w:rPr>
        <w:t>Lancet</w:t>
      </w:r>
      <w:r w:rsidRPr="00D33FC3">
        <w:rPr>
          <w:rFonts w:ascii="Times New Roman" w:hAnsi="Times New Roman" w:cs="Times New Roman"/>
          <w:sz w:val="24"/>
          <w:szCs w:val="24"/>
        </w:rPr>
        <w:t xml:space="preserve">. 2004 Apr 24[cited 2018 Oct 27]; 363(9418):1335. Available from: </w:t>
      </w:r>
      <w:r w:rsidR="00094E73" w:rsidRPr="00094E73">
        <w:rPr>
          <w:rStyle w:val="Hyperlink"/>
          <w:rFonts w:ascii="Times New Roman" w:hAnsi="Times New Roman" w:cs="Times New Roman"/>
          <w:color w:val="auto"/>
          <w:sz w:val="24"/>
          <w:szCs w:val="24"/>
          <w:u w:val="none"/>
        </w:rPr>
        <w:t>https://www.thelancet.com/journals/lancet/article/PIIS0140-6736(04)16080-7/fulltext</w:t>
      </w:r>
    </w:p>
    <w:p w14:paraId="481A1FEE"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Healy D.  </w:t>
      </w:r>
      <w:r w:rsidRPr="00D33FC3">
        <w:rPr>
          <w:rFonts w:ascii="Times New Roman" w:hAnsi="Times New Roman" w:cs="Times New Roman"/>
          <w:i/>
          <w:sz w:val="24"/>
          <w:szCs w:val="24"/>
        </w:rPr>
        <w:t>Pharmageddon</w:t>
      </w:r>
      <w:r w:rsidRPr="00D33FC3">
        <w:rPr>
          <w:rFonts w:ascii="Times New Roman" w:hAnsi="Times New Roman" w:cs="Times New Roman"/>
          <w:sz w:val="24"/>
          <w:szCs w:val="24"/>
        </w:rPr>
        <w:t>. Berkeley, California: California University Press; 2012.</w:t>
      </w:r>
    </w:p>
    <w:p w14:paraId="2D47D5C3" w14:textId="2269C0A3" w:rsidR="004359BB" w:rsidRPr="00162A40"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Godlee F</w:t>
      </w:r>
      <w:r>
        <w:rPr>
          <w:rFonts w:ascii="Times New Roman" w:hAnsi="Times New Roman" w:cs="Times New Roman"/>
          <w:sz w:val="24"/>
          <w:szCs w:val="24"/>
        </w:rPr>
        <w:t>.</w:t>
      </w:r>
      <w:r w:rsidRPr="00D33FC3">
        <w:rPr>
          <w:rFonts w:ascii="Times New Roman" w:hAnsi="Times New Roman" w:cs="Times New Roman"/>
          <w:sz w:val="24"/>
          <w:szCs w:val="24"/>
        </w:rPr>
        <w:t xml:space="preserve"> We want raw data now. </w:t>
      </w:r>
      <w:r w:rsidRPr="00162A40">
        <w:rPr>
          <w:rFonts w:ascii="Times New Roman" w:hAnsi="Times New Roman" w:cs="Times New Roman"/>
          <w:i/>
          <w:sz w:val="24"/>
          <w:szCs w:val="24"/>
        </w:rPr>
        <w:t>BMJ</w:t>
      </w:r>
      <w:r w:rsidRPr="00162A40">
        <w:rPr>
          <w:rFonts w:ascii="Times New Roman" w:hAnsi="Times New Roman" w:cs="Times New Roman"/>
          <w:sz w:val="24"/>
          <w:szCs w:val="24"/>
        </w:rPr>
        <w:t xml:space="preserve">. 2009 Dec 10;339; b5405.  </w:t>
      </w:r>
      <w:commentRangeStart w:id="34"/>
      <w:commentRangeEnd w:id="34"/>
      <w:r w:rsidRPr="00162A40">
        <w:rPr>
          <w:rStyle w:val="CommentReference"/>
          <w:rFonts w:ascii="Times New Roman" w:hAnsi="Times New Roman" w:cs="Times New Roman"/>
          <w:sz w:val="24"/>
          <w:szCs w:val="24"/>
        </w:rPr>
        <w:commentReference w:id="34"/>
      </w:r>
    </w:p>
    <w:p w14:paraId="37E06DAF"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E51A46">
        <w:rPr>
          <w:rFonts w:ascii="Times New Roman" w:hAnsi="Times New Roman" w:cs="Times New Roman"/>
          <w:sz w:val="24"/>
          <w:szCs w:val="24"/>
          <w:lang w:val="en-US"/>
        </w:rPr>
        <w:lastRenderedPageBreak/>
        <w:t xml:space="preserve">Sharma T, Guski LS, Freund N, Gøtzsche PC. Suicidality and aggression during antidepressant treatment: systematic review and meta-analyses based on clinical study reports. </w:t>
      </w:r>
      <w:r w:rsidRPr="00D33FC3">
        <w:rPr>
          <w:rFonts w:ascii="Times New Roman" w:hAnsi="Times New Roman" w:cs="Times New Roman"/>
          <w:i/>
          <w:sz w:val="24"/>
          <w:szCs w:val="24"/>
        </w:rPr>
        <w:t>BMJ</w:t>
      </w:r>
      <w:r>
        <w:rPr>
          <w:rFonts w:ascii="Times New Roman" w:hAnsi="Times New Roman" w:cs="Times New Roman"/>
          <w:sz w:val="24"/>
          <w:szCs w:val="24"/>
        </w:rPr>
        <w:t>.</w:t>
      </w:r>
      <w:r w:rsidRPr="00D33FC3">
        <w:rPr>
          <w:rFonts w:ascii="Times New Roman" w:hAnsi="Times New Roman" w:cs="Times New Roman"/>
          <w:sz w:val="24"/>
          <w:szCs w:val="24"/>
        </w:rPr>
        <w:t xml:space="preserve"> 2016</w:t>
      </w:r>
      <w:r>
        <w:rPr>
          <w:rFonts w:ascii="Times New Roman" w:hAnsi="Times New Roman" w:cs="Times New Roman"/>
          <w:sz w:val="24"/>
          <w:szCs w:val="24"/>
        </w:rPr>
        <w:t xml:space="preserve"> Jan 27</w:t>
      </w:r>
      <w:r w:rsidRPr="00D33FC3">
        <w:rPr>
          <w:rFonts w:ascii="Times New Roman" w:hAnsi="Times New Roman" w:cs="Times New Roman"/>
          <w:sz w:val="24"/>
          <w:szCs w:val="24"/>
        </w:rPr>
        <w:t>;</w:t>
      </w:r>
      <w:proofErr w:type="gramStart"/>
      <w:r w:rsidRPr="00D33FC3">
        <w:rPr>
          <w:rFonts w:ascii="Times New Roman" w:hAnsi="Times New Roman" w:cs="Times New Roman"/>
          <w:sz w:val="24"/>
          <w:szCs w:val="24"/>
        </w:rPr>
        <w:t>352:i</w:t>
      </w:r>
      <w:proofErr w:type="gramEnd"/>
      <w:r w:rsidRPr="00D33FC3">
        <w:rPr>
          <w:rFonts w:ascii="Times New Roman" w:hAnsi="Times New Roman" w:cs="Times New Roman"/>
          <w:sz w:val="24"/>
          <w:szCs w:val="24"/>
        </w:rPr>
        <w:t>65.</w:t>
      </w:r>
    </w:p>
    <w:p w14:paraId="37DCB63B"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Jørgensen L, Gøtzsche PC, Jefferson T. The Cochrane HPV vaccine review was incomplete and ignored important evidence of bias. </w:t>
      </w:r>
      <w:hyperlink r:id="rId10" w:tooltip="BMJ evidence-based medicine." w:history="1">
        <w:r w:rsidRPr="00162A40">
          <w:rPr>
            <w:rStyle w:val="Hyperlink"/>
            <w:rFonts w:ascii="Times New Roman" w:hAnsi="Times New Roman" w:cs="Times New Roman"/>
            <w:i/>
            <w:color w:val="auto"/>
            <w:sz w:val="24"/>
            <w:szCs w:val="24"/>
            <w:u w:val="none"/>
            <w:shd w:val="clear" w:color="auto" w:fill="FFFFFF"/>
          </w:rPr>
          <w:t>BMJ Evid Based Med</w:t>
        </w:r>
        <w:r w:rsidRPr="00162A40">
          <w:rPr>
            <w:rStyle w:val="Hyperlink"/>
            <w:rFonts w:ascii="Times New Roman" w:hAnsi="Times New Roman" w:cs="Times New Roman"/>
            <w:color w:val="auto"/>
            <w:sz w:val="24"/>
            <w:szCs w:val="24"/>
            <w:u w:val="none"/>
            <w:shd w:val="clear" w:color="auto" w:fill="FFFFFF"/>
          </w:rPr>
          <w:t>.</w:t>
        </w:r>
      </w:hyperlink>
      <w:r w:rsidRPr="00162A40">
        <w:rPr>
          <w:rFonts w:ascii="Times New Roman" w:hAnsi="Times New Roman" w:cs="Times New Roman"/>
          <w:color w:val="000000"/>
          <w:sz w:val="24"/>
          <w:szCs w:val="24"/>
          <w:shd w:val="clear" w:color="auto" w:fill="FFFFFF"/>
        </w:rPr>
        <w:t> 2018 Oct;23(5):165-</w:t>
      </w:r>
      <w:r w:rsidRPr="00D33FC3">
        <w:rPr>
          <w:rFonts w:ascii="Times New Roman" w:hAnsi="Times New Roman" w:cs="Times New Roman"/>
          <w:color w:val="000000"/>
          <w:sz w:val="24"/>
          <w:szCs w:val="24"/>
          <w:shd w:val="clear" w:color="auto" w:fill="FFFFFF"/>
        </w:rPr>
        <w:t>8. doi: 10.1136/bmjebm-2018-111012. Epub 2018 Jul 27.</w:t>
      </w:r>
    </w:p>
    <w:p w14:paraId="2947BF3D" w14:textId="77777777" w:rsidR="004359BB" w:rsidRPr="00162A40" w:rsidRDefault="004359BB" w:rsidP="004359B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33FC3">
        <w:rPr>
          <w:rFonts w:ascii="Times New Roman" w:hAnsi="Times New Roman" w:cs="Times New Roman"/>
          <w:sz w:val="24"/>
          <w:szCs w:val="24"/>
        </w:rPr>
        <w:t xml:space="preserve">Campbell D. Jeremy Hunt says children’s mental health services are the NHS’ biggest failing.  </w:t>
      </w:r>
      <w:r w:rsidRPr="00D33FC3">
        <w:rPr>
          <w:rFonts w:ascii="Times New Roman" w:hAnsi="Times New Roman" w:cs="Times New Roman"/>
          <w:i/>
          <w:sz w:val="24"/>
          <w:szCs w:val="24"/>
        </w:rPr>
        <w:t>theguardian.com.</w:t>
      </w:r>
      <w:r w:rsidRPr="00D33FC3">
        <w:rPr>
          <w:rFonts w:ascii="Times New Roman" w:hAnsi="Times New Roman" w:cs="Times New Roman"/>
          <w:sz w:val="24"/>
          <w:szCs w:val="24"/>
        </w:rPr>
        <w:t xml:space="preserve"> 2018 Oct 20[cited 2018 Oct 28]. Available from: </w:t>
      </w:r>
      <w:hyperlink r:id="rId11" w:history="1">
        <w:r w:rsidRPr="00162A40">
          <w:rPr>
            <w:rStyle w:val="Hyperlink"/>
            <w:rFonts w:ascii="Times New Roman" w:hAnsi="Times New Roman" w:cs="Times New Roman"/>
            <w:color w:val="auto"/>
            <w:sz w:val="24"/>
            <w:szCs w:val="24"/>
            <w:u w:val="none"/>
          </w:rPr>
          <w:t>https://www.theguardian.com/society/2016/oct/20/jeremy-hunt-promises-better-mental-health-services-children-adolescents</w:t>
        </w:r>
      </w:hyperlink>
    </w:p>
    <w:p w14:paraId="40805DC7" w14:textId="31DFCA6A" w:rsidR="004359BB" w:rsidRPr="00094E73" w:rsidRDefault="004359BB" w:rsidP="004359B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62A40">
        <w:rPr>
          <w:rFonts w:ascii="Times New Roman" w:hAnsi="Times New Roman" w:cs="Times New Roman"/>
          <w:sz w:val="24"/>
          <w:szCs w:val="24"/>
        </w:rPr>
        <w:t xml:space="preserve">BBC One. The doctor who gave up drugs. </w:t>
      </w:r>
      <w:r w:rsidRPr="00E51A46">
        <w:rPr>
          <w:rFonts w:ascii="Times New Roman" w:hAnsi="Times New Roman" w:cs="Times New Roman"/>
          <w:sz w:val="24"/>
          <w:szCs w:val="24"/>
        </w:rPr>
        <w:t xml:space="preserve">Series 2. Available from: </w:t>
      </w:r>
      <w:r w:rsidR="00094E73" w:rsidRPr="00094E73">
        <w:rPr>
          <w:rStyle w:val="Hyperlink"/>
          <w:rFonts w:ascii="Times New Roman" w:hAnsi="Times New Roman" w:cs="Times New Roman"/>
          <w:color w:val="auto"/>
          <w:sz w:val="24"/>
          <w:szCs w:val="24"/>
          <w:u w:val="none"/>
        </w:rPr>
        <w:t>https://www.bbc.co.uk/programmes/b0b4nykn</w:t>
      </w:r>
      <w:r w:rsidRPr="00094E73">
        <w:rPr>
          <w:rFonts w:ascii="Times New Roman" w:hAnsi="Times New Roman" w:cs="Times New Roman"/>
          <w:sz w:val="24"/>
          <w:szCs w:val="24"/>
        </w:rPr>
        <w:t xml:space="preserve"> </w:t>
      </w:r>
    </w:p>
    <w:p w14:paraId="179A743C" w14:textId="77777777" w:rsidR="004359BB" w:rsidRPr="00D33FC3" w:rsidRDefault="004359BB" w:rsidP="004359B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D33FC3">
        <w:rPr>
          <w:rFonts w:ascii="Times New Roman" w:hAnsi="Times New Roman" w:cs="Times New Roman"/>
          <w:sz w:val="24"/>
          <w:szCs w:val="24"/>
        </w:rPr>
        <w:t>BBC Radio 4. Counting the cost: Antidepressant use in children. Available from: https://www.bbc.co.uk/sounds/play/b0bbq1gr</w:t>
      </w:r>
    </w:p>
    <w:p w14:paraId="1B69EC94"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Healy D, Le Noury J, Jureidini J. Paediatric antidepressants: Benefits and </w:t>
      </w:r>
      <w:proofErr w:type="gramStart"/>
      <w:r w:rsidRPr="00D33FC3">
        <w:rPr>
          <w:rFonts w:ascii="Times New Roman" w:hAnsi="Times New Roman" w:cs="Times New Roman"/>
          <w:sz w:val="24"/>
          <w:szCs w:val="24"/>
        </w:rPr>
        <w:t>risks..</w:t>
      </w:r>
      <w:proofErr w:type="gramEnd"/>
      <w:r w:rsidRPr="00D33FC3">
        <w:rPr>
          <w:rFonts w:ascii="Times New Roman" w:hAnsi="Times New Roman" w:cs="Times New Roman"/>
          <w:sz w:val="24"/>
          <w:szCs w:val="24"/>
        </w:rPr>
        <w:t xml:space="preserve"> </w:t>
      </w:r>
      <w:r w:rsidRPr="00D33FC3">
        <w:rPr>
          <w:rFonts w:ascii="Times New Roman" w:hAnsi="Times New Roman" w:cs="Times New Roman"/>
          <w:i/>
          <w:sz w:val="24"/>
          <w:szCs w:val="24"/>
        </w:rPr>
        <w:t>Int J</w:t>
      </w:r>
      <w:r w:rsidRPr="00D33FC3">
        <w:rPr>
          <w:rFonts w:ascii="Times New Roman" w:hAnsi="Times New Roman" w:cs="Times New Roman"/>
          <w:sz w:val="24"/>
          <w:szCs w:val="24"/>
        </w:rPr>
        <w:t xml:space="preserve"> </w:t>
      </w:r>
      <w:r w:rsidRPr="00D33FC3">
        <w:rPr>
          <w:rFonts w:ascii="Times New Roman" w:hAnsi="Times New Roman" w:cs="Times New Roman"/>
          <w:i/>
          <w:sz w:val="24"/>
          <w:szCs w:val="24"/>
        </w:rPr>
        <w:t>Risk Saf Med</w:t>
      </w:r>
      <w:r w:rsidRPr="00D33FC3">
        <w:rPr>
          <w:rFonts w:ascii="Times New Roman" w:hAnsi="Times New Roman" w:cs="Times New Roman"/>
          <w:sz w:val="24"/>
          <w:szCs w:val="24"/>
        </w:rPr>
        <w:t xml:space="preserve">. 2019; 30(1): 1-7. </w:t>
      </w:r>
    </w:p>
    <w:p w14:paraId="49A5A7E2"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 xml:space="preserve">Pratt LA, Brody DJ, Gu Q. </w:t>
      </w:r>
      <w:r w:rsidRPr="00D33FC3">
        <w:rPr>
          <w:rFonts w:ascii="Times New Roman" w:hAnsi="Times New Roman" w:cs="Times New Roman"/>
          <w:bCs/>
          <w:sz w:val="24"/>
          <w:szCs w:val="24"/>
        </w:rPr>
        <w:t xml:space="preserve">Antidepressant use among persons aged 12 and over: United States, 2011–2014. </w:t>
      </w:r>
      <w:r w:rsidRPr="00D33FC3">
        <w:rPr>
          <w:rFonts w:ascii="Times New Roman" w:hAnsi="Times New Roman" w:cs="Times New Roman"/>
          <w:bCs/>
          <w:i/>
          <w:sz w:val="24"/>
          <w:szCs w:val="24"/>
        </w:rPr>
        <w:t>NCHS Data Brief</w:t>
      </w:r>
      <w:r w:rsidRPr="00D33FC3">
        <w:rPr>
          <w:rFonts w:ascii="Times New Roman" w:hAnsi="Times New Roman" w:cs="Times New Roman"/>
          <w:bCs/>
          <w:sz w:val="24"/>
          <w:szCs w:val="24"/>
        </w:rPr>
        <w:t>. 2017 Aug; 283:1-8.</w:t>
      </w:r>
    </w:p>
    <w:p w14:paraId="732652D4" w14:textId="77777777" w:rsidR="004359BB" w:rsidRPr="00162A40" w:rsidRDefault="00094E73" w:rsidP="004359BB">
      <w:pPr>
        <w:pStyle w:val="ListParagraph"/>
        <w:numPr>
          <w:ilvl w:val="0"/>
          <w:numId w:val="3"/>
        </w:numPr>
        <w:rPr>
          <w:rFonts w:ascii="Times New Roman" w:hAnsi="Times New Roman" w:cs="Times New Roman"/>
          <w:sz w:val="24"/>
          <w:szCs w:val="24"/>
        </w:rPr>
      </w:pPr>
      <w:hyperlink r:id="rId12" w:history="1">
        <w:r w:rsidR="004359BB" w:rsidRPr="00162A40">
          <w:rPr>
            <w:rStyle w:val="Hyperlink"/>
            <w:rFonts w:ascii="Times New Roman" w:hAnsi="Times New Roman" w:cs="Times New Roman"/>
            <w:color w:val="auto"/>
            <w:sz w:val="24"/>
            <w:szCs w:val="24"/>
            <w:u w:val="none"/>
            <w:shd w:val="clear" w:color="auto" w:fill="FFFFFF"/>
          </w:rPr>
          <w:t>Högberg G</w:t>
        </w:r>
      </w:hyperlink>
      <w:r w:rsidR="004359BB" w:rsidRPr="00162A40">
        <w:rPr>
          <w:rFonts w:ascii="Times New Roman" w:hAnsi="Times New Roman" w:cs="Times New Roman"/>
          <w:sz w:val="24"/>
          <w:szCs w:val="24"/>
        </w:rPr>
        <w:t>, Antonuccio DO, Healy D. Suicidal risk from TADS study was higher than it first appeared.</w:t>
      </w:r>
      <w:r w:rsidR="004359BB" w:rsidRPr="00162A40">
        <w:rPr>
          <w:rFonts w:ascii="Times New Roman" w:eastAsia="Times New Roman" w:hAnsi="Times New Roman" w:cs="Times New Roman"/>
          <w:b/>
          <w:bCs/>
          <w:color w:val="642A8F"/>
          <w:sz w:val="24"/>
          <w:szCs w:val="24"/>
          <w:lang w:eastAsia="en-IN"/>
        </w:rPr>
        <w:t xml:space="preserve"> </w:t>
      </w:r>
      <w:hyperlink r:id="rId13" w:tooltip="The International journal of risk &amp; safety in medicine." w:history="1">
        <w:r w:rsidR="004359BB" w:rsidRPr="00162A40">
          <w:rPr>
            <w:rFonts w:ascii="Times New Roman" w:eastAsia="Times New Roman" w:hAnsi="Times New Roman" w:cs="Times New Roman"/>
            <w:i/>
            <w:sz w:val="24"/>
            <w:szCs w:val="24"/>
            <w:lang w:eastAsia="en-IN"/>
          </w:rPr>
          <w:t>Int J Risk Saf Med.</w:t>
        </w:r>
      </w:hyperlink>
      <w:r w:rsidR="004359BB" w:rsidRPr="00162A40">
        <w:rPr>
          <w:rFonts w:ascii="Times New Roman" w:eastAsia="Times New Roman" w:hAnsi="Times New Roman" w:cs="Times New Roman"/>
          <w:color w:val="000000"/>
          <w:sz w:val="24"/>
          <w:szCs w:val="24"/>
          <w:lang w:eastAsia="en-IN"/>
        </w:rPr>
        <w:t> 2015;27(2):85-91. doi: 10.3233/JRS-150645.’</w:t>
      </w:r>
    </w:p>
    <w:p w14:paraId="20448508"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162A40">
        <w:rPr>
          <w:rFonts w:ascii="Times New Roman" w:eastAsia="Times New Roman" w:hAnsi="Times New Roman" w:cs="Times New Roman"/>
          <w:color w:val="333333"/>
          <w:sz w:val="24"/>
          <w:szCs w:val="24"/>
          <w:lang w:eastAsia="en-GB"/>
        </w:rPr>
        <w:t>Hiam L, Harrison D, McKee M</w:t>
      </w:r>
      <w:r w:rsidRPr="00162A40">
        <w:rPr>
          <w:rFonts w:ascii="Times New Roman" w:eastAsia="Times New Roman" w:hAnsi="Times New Roman" w:cs="Times New Roman"/>
          <w:i/>
          <w:iCs/>
          <w:color w:val="333333"/>
          <w:sz w:val="24"/>
          <w:szCs w:val="24"/>
          <w:lang w:eastAsia="en-GB"/>
        </w:rPr>
        <w:t xml:space="preserve">, Dorling. </w:t>
      </w:r>
      <w:r w:rsidRPr="00162A40">
        <w:rPr>
          <w:rFonts w:ascii="Times New Roman" w:eastAsia="Times New Roman" w:hAnsi="Times New Roman" w:cs="Times New Roman"/>
          <w:color w:val="333333"/>
          <w:sz w:val="24"/>
          <w:szCs w:val="24"/>
          <w:lang w:eastAsia="en-GB"/>
        </w:rPr>
        <w:t xml:space="preserve">Why is life expectancy in England and Wales ‘stalling’? </w:t>
      </w:r>
      <w:r w:rsidRPr="00D33FC3">
        <w:rPr>
          <w:rFonts w:ascii="Times New Roman" w:eastAsia="Times New Roman" w:hAnsi="Times New Roman" w:cs="Times New Roman"/>
          <w:i/>
          <w:iCs/>
          <w:color w:val="333333"/>
          <w:sz w:val="24"/>
          <w:szCs w:val="24"/>
          <w:lang w:eastAsia="en-GB"/>
        </w:rPr>
        <w:t>J Epidemiol Community Health</w:t>
      </w:r>
      <w:r w:rsidRPr="00D33FC3">
        <w:rPr>
          <w:rFonts w:ascii="Times New Roman" w:eastAsia="Times New Roman" w:hAnsi="Times New Roman" w:cs="Times New Roman"/>
          <w:color w:val="333333"/>
          <w:sz w:val="24"/>
          <w:szCs w:val="24"/>
          <w:lang w:eastAsia="en-GB"/>
        </w:rPr>
        <w:t xml:space="preserve"> 2018 May; 72(5):404-8. doi: 10.1136/jech-2017-210401.</w:t>
      </w:r>
    </w:p>
    <w:p w14:paraId="7FB03AAD" w14:textId="77777777" w:rsidR="004359BB" w:rsidRPr="00D33FC3" w:rsidRDefault="004359BB" w:rsidP="004359BB">
      <w:pPr>
        <w:pStyle w:val="ListParagraph"/>
        <w:numPr>
          <w:ilvl w:val="0"/>
          <w:numId w:val="3"/>
        </w:numPr>
        <w:rPr>
          <w:rFonts w:ascii="Times New Roman" w:hAnsi="Times New Roman" w:cs="Times New Roman"/>
          <w:sz w:val="24"/>
          <w:szCs w:val="24"/>
        </w:rPr>
      </w:pPr>
      <w:r w:rsidRPr="00D33FC3">
        <w:rPr>
          <w:rFonts w:ascii="Times New Roman" w:eastAsia="Times New Roman" w:hAnsi="Times New Roman" w:cs="Times New Roman"/>
          <w:sz w:val="24"/>
          <w:szCs w:val="24"/>
        </w:rPr>
        <w:t xml:space="preserve">Ho JY, Hendi AS. Recent trends in life expectancy across high income countries. </w:t>
      </w:r>
      <w:r w:rsidRPr="00D33FC3">
        <w:rPr>
          <w:rFonts w:ascii="Times New Roman" w:eastAsia="Times New Roman" w:hAnsi="Times New Roman" w:cs="Times New Roman"/>
          <w:i/>
          <w:sz w:val="24"/>
          <w:szCs w:val="24"/>
        </w:rPr>
        <w:t>BMJ</w:t>
      </w:r>
      <w:r w:rsidRPr="00D33FC3">
        <w:rPr>
          <w:rFonts w:ascii="Times New Roman" w:eastAsia="Times New Roman" w:hAnsi="Times New Roman" w:cs="Times New Roman"/>
          <w:sz w:val="24"/>
          <w:szCs w:val="24"/>
        </w:rPr>
        <w:t>.2018 Aug 15;362, k2562.</w:t>
      </w:r>
      <w:r w:rsidRPr="00D33FC3">
        <w:rPr>
          <w:rFonts w:ascii="Times New Roman" w:hAnsi="Times New Roman" w:cs="Times New Roman"/>
          <w:color w:val="000000"/>
          <w:sz w:val="24"/>
          <w:szCs w:val="24"/>
          <w:shd w:val="clear" w:color="auto" w:fill="FFFFFF"/>
        </w:rPr>
        <w:t xml:space="preserve"> doi: 10.1136/</w:t>
      </w:r>
      <w:proofErr w:type="gramStart"/>
      <w:r w:rsidRPr="00D33FC3">
        <w:rPr>
          <w:rFonts w:ascii="Times New Roman" w:hAnsi="Times New Roman" w:cs="Times New Roman"/>
          <w:color w:val="000000"/>
          <w:sz w:val="24"/>
          <w:szCs w:val="24"/>
          <w:shd w:val="clear" w:color="auto" w:fill="FFFFFF"/>
        </w:rPr>
        <w:t>bmj.k</w:t>
      </w:r>
      <w:proofErr w:type="gramEnd"/>
      <w:r w:rsidRPr="00D33FC3">
        <w:rPr>
          <w:rFonts w:ascii="Times New Roman" w:hAnsi="Times New Roman" w:cs="Times New Roman"/>
          <w:color w:val="000000"/>
          <w:sz w:val="24"/>
          <w:szCs w:val="24"/>
          <w:shd w:val="clear" w:color="auto" w:fill="FFFFFF"/>
        </w:rPr>
        <w:t>2562.</w:t>
      </w:r>
    </w:p>
    <w:p w14:paraId="26C7F696" w14:textId="77777777" w:rsidR="004359BB" w:rsidRPr="00162A40"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sz w:val="24"/>
          <w:szCs w:val="24"/>
        </w:rPr>
        <w:t>Health, United States, 2016.  US Department of Health and Human Services. Centers for Disease Control and Prevention. 2017 May [cited 2018 Oct 29]. Available from:</w:t>
      </w:r>
      <w:r w:rsidRPr="00162A40">
        <w:rPr>
          <w:rFonts w:ascii="Times New Roman" w:hAnsi="Times New Roman" w:cs="Times New Roman"/>
          <w:sz w:val="24"/>
          <w:szCs w:val="24"/>
        </w:rPr>
        <w:t xml:space="preserve"> https://www.cdc.gov/nchs/data/hus/hus16.pdf</w:t>
      </w:r>
    </w:p>
    <w:p w14:paraId="604B9628" w14:textId="77777777" w:rsidR="004359BB" w:rsidRPr="00162A40" w:rsidRDefault="004359BB" w:rsidP="004359BB">
      <w:pPr>
        <w:pStyle w:val="ListParagraph"/>
        <w:numPr>
          <w:ilvl w:val="0"/>
          <w:numId w:val="3"/>
        </w:numPr>
        <w:rPr>
          <w:rFonts w:ascii="Times New Roman" w:hAnsi="Times New Roman" w:cs="Times New Roman"/>
          <w:sz w:val="24"/>
          <w:szCs w:val="24"/>
        </w:rPr>
      </w:pPr>
      <w:r w:rsidRPr="00D33FC3">
        <w:rPr>
          <w:rFonts w:ascii="Times New Roman" w:hAnsi="Times New Roman" w:cs="Times New Roman"/>
          <w:color w:val="222222"/>
          <w:sz w:val="24"/>
          <w:szCs w:val="24"/>
          <w:shd w:val="clear" w:color="auto" w:fill="FFFFFF"/>
        </w:rPr>
        <w:t>Garfinkel, D, Mangin, D. Feasibility study of a systematic approach for discontinuation of multiple medications in older adults. </w:t>
      </w:r>
      <w:r w:rsidRPr="00D33FC3">
        <w:rPr>
          <w:rFonts w:ascii="Times New Roman" w:hAnsi="Times New Roman" w:cs="Times New Roman"/>
          <w:i/>
          <w:iCs/>
          <w:color w:val="222222"/>
          <w:sz w:val="24"/>
          <w:szCs w:val="24"/>
          <w:shd w:val="clear" w:color="auto" w:fill="FFFFFF"/>
        </w:rPr>
        <w:t>Arch Intern Med</w:t>
      </w:r>
      <w:r w:rsidRPr="00D33FC3">
        <w:rPr>
          <w:rFonts w:ascii="Times New Roman" w:hAnsi="Times New Roman" w:cs="Times New Roman"/>
          <w:color w:val="222222"/>
          <w:sz w:val="24"/>
          <w:szCs w:val="24"/>
          <w:shd w:val="clear" w:color="auto" w:fill="FFFFFF"/>
        </w:rPr>
        <w:t>. 2010 Oct 11;</w:t>
      </w:r>
      <w:r w:rsidRPr="00D33FC3">
        <w:rPr>
          <w:rFonts w:ascii="Times New Roman" w:hAnsi="Times New Roman" w:cs="Times New Roman"/>
          <w:bCs/>
          <w:color w:val="222222"/>
          <w:sz w:val="24"/>
          <w:szCs w:val="24"/>
          <w:shd w:val="clear" w:color="auto" w:fill="FFFFFF"/>
        </w:rPr>
        <w:t>170</w:t>
      </w:r>
      <w:r w:rsidRPr="00D33FC3">
        <w:rPr>
          <w:rFonts w:ascii="Times New Roman" w:hAnsi="Times New Roman" w:cs="Times New Roman"/>
          <w:color w:val="222222"/>
          <w:sz w:val="24"/>
          <w:szCs w:val="24"/>
          <w:shd w:val="clear" w:color="auto" w:fill="FFFFFF"/>
        </w:rPr>
        <w:t> (18):1648–54</w:t>
      </w:r>
      <w:r w:rsidRPr="00D33FC3">
        <w:rPr>
          <w:rFonts w:ascii="Times New Roman" w:hAnsi="Times New Roman" w:cs="Times New Roman"/>
          <w:sz w:val="24"/>
          <w:szCs w:val="24"/>
          <w:shd w:val="clear" w:color="auto" w:fill="FFFFFF"/>
        </w:rPr>
        <w:t>. </w:t>
      </w:r>
      <w:hyperlink r:id="rId14" w:tooltip="Digital object identifier" w:history="1">
        <w:r w:rsidRPr="00162A40">
          <w:rPr>
            <w:rStyle w:val="Hyperlink"/>
            <w:rFonts w:ascii="Times New Roman" w:hAnsi="Times New Roman" w:cs="Times New Roman"/>
            <w:color w:val="auto"/>
            <w:sz w:val="24"/>
            <w:szCs w:val="24"/>
            <w:u w:val="none"/>
            <w:shd w:val="clear" w:color="auto" w:fill="FFFFFF"/>
          </w:rPr>
          <w:t>doi</w:t>
        </w:r>
      </w:hyperlink>
      <w:r w:rsidRPr="00162A40">
        <w:rPr>
          <w:rFonts w:ascii="Times New Roman" w:hAnsi="Times New Roman" w:cs="Times New Roman"/>
          <w:sz w:val="24"/>
          <w:szCs w:val="24"/>
          <w:shd w:val="clear" w:color="auto" w:fill="FFFFFF"/>
        </w:rPr>
        <w:t>:</w:t>
      </w:r>
      <w:hyperlink r:id="rId15" w:history="1">
        <w:r w:rsidRPr="00162A40">
          <w:rPr>
            <w:rStyle w:val="Hyperlink"/>
            <w:rFonts w:ascii="Times New Roman" w:hAnsi="Times New Roman" w:cs="Times New Roman"/>
            <w:color w:val="auto"/>
            <w:sz w:val="24"/>
            <w:szCs w:val="24"/>
            <w:u w:val="none"/>
          </w:rPr>
          <w:t>10.1001/archinternmed.2010.355</w:t>
        </w:r>
      </w:hyperlink>
      <w:r w:rsidRPr="00162A40">
        <w:rPr>
          <w:rFonts w:ascii="Times New Roman" w:hAnsi="Times New Roman" w:cs="Times New Roman"/>
          <w:sz w:val="24"/>
          <w:szCs w:val="24"/>
          <w:shd w:val="clear" w:color="auto" w:fill="FFFFFF"/>
        </w:rPr>
        <w:t>.</w:t>
      </w:r>
    </w:p>
    <w:p w14:paraId="4ECC692D" w14:textId="77777777" w:rsidR="004359BB" w:rsidRPr="00D33FC3" w:rsidRDefault="004359BB" w:rsidP="004359BB">
      <w:pPr>
        <w:rPr>
          <w:rFonts w:ascii="Times New Roman" w:hAnsi="Times New Roman" w:cs="Times New Roman"/>
          <w:sz w:val="24"/>
          <w:szCs w:val="24"/>
        </w:rPr>
      </w:pPr>
    </w:p>
    <w:p w14:paraId="12EBCBBA" w14:textId="77777777" w:rsidR="004359BB" w:rsidRPr="00D33FC3" w:rsidRDefault="004359BB" w:rsidP="004359BB">
      <w:pPr>
        <w:rPr>
          <w:rFonts w:ascii="Times New Roman" w:hAnsi="Times New Roman" w:cs="Times New Roman"/>
          <w:sz w:val="24"/>
          <w:szCs w:val="24"/>
        </w:rPr>
      </w:pPr>
    </w:p>
    <w:p w14:paraId="7AF35304" w14:textId="77777777" w:rsidR="004359BB" w:rsidRPr="00D33FC3" w:rsidRDefault="004359BB" w:rsidP="004359BB">
      <w:pPr>
        <w:rPr>
          <w:rFonts w:ascii="Times New Roman" w:hAnsi="Times New Roman" w:cs="Times New Roman"/>
          <w:sz w:val="24"/>
          <w:szCs w:val="24"/>
        </w:rPr>
      </w:pPr>
    </w:p>
    <w:p w14:paraId="63C4C659" w14:textId="77777777" w:rsidR="004359BB" w:rsidRPr="00D33FC3" w:rsidRDefault="004359BB" w:rsidP="004359BB">
      <w:pPr>
        <w:rPr>
          <w:rFonts w:ascii="Times New Roman" w:hAnsi="Times New Roman" w:cs="Times New Roman"/>
          <w:sz w:val="24"/>
          <w:szCs w:val="24"/>
        </w:rPr>
      </w:pPr>
    </w:p>
    <w:p w14:paraId="0EFA34F4" w14:textId="77777777" w:rsidR="004359BB" w:rsidRPr="00D33FC3" w:rsidRDefault="004359BB" w:rsidP="004359BB">
      <w:pPr>
        <w:rPr>
          <w:rFonts w:ascii="Times New Roman" w:hAnsi="Times New Roman" w:cs="Times New Roman"/>
          <w:sz w:val="24"/>
          <w:szCs w:val="24"/>
        </w:rPr>
      </w:pPr>
      <w:r w:rsidRPr="00D33FC3">
        <w:rPr>
          <w:rFonts w:ascii="Times New Roman" w:hAnsi="Times New Roman" w:cs="Times New Roman"/>
          <w:sz w:val="24"/>
          <w:szCs w:val="24"/>
        </w:rPr>
        <w:t xml:space="preserve">                                  -------------------------------------------------------</w:t>
      </w:r>
    </w:p>
    <w:p w14:paraId="2FCE2858" w14:textId="77777777" w:rsidR="004359BB" w:rsidRPr="00D33FC3" w:rsidRDefault="004359BB" w:rsidP="004359BB">
      <w:pPr>
        <w:pStyle w:val="ListParagraph"/>
        <w:rPr>
          <w:rFonts w:ascii="Times New Roman" w:hAnsi="Times New Roman" w:cs="Times New Roman"/>
          <w:sz w:val="24"/>
          <w:szCs w:val="24"/>
        </w:rPr>
      </w:pPr>
    </w:p>
    <w:p w14:paraId="12EE782F" w14:textId="77777777" w:rsidR="004359BB" w:rsidRPr="00D33FC3" w:rsidRDefault="004359BB" w:rsidP="004359BB">
      <w:pPr>
        <w:pStyle w:val="ListParagraph"/>
        <w:rPr>
          <w:rFonts w:ascii="Times New Roman" w:hAnsi="Times New Roman" w:cs="Times New Roman"/>
          <w:sz w:val="24"/>
          <w:szCs w:val="24"/>
        </w:rPr>
      </w:pPr>
    </w:p>
    <w:p w14:paraId="6F62596B" w14:textId="77777777" w:rsidR="004359BB" w:rsidRPr="004359BB" w:rsidRDefault="004359BB" w:rsidP="005B7934">
      <w:pPr>
        <w:rPr>
          <w:rFonts w:ascii="Times New Roman" w:hAnsi="Times New Roman" w:cs="Times New Roman"/>
          <w:sz w:val="24"/>
          <w:szCs w:val="24"/>
        </w:rPr>
      </w:pPr>
    </w:p>
    <w:sectPr w:rsidR="004359BB" w:rsidRPr="004359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dmin" w:date="2018-10-30T09:09:00Z" w:initials="M">
    <w:p w14:paraId="0C561AB7" w14:textId="77777777" w:rsidR="00867171" w:rsidRDefault="00867171">
      <w:pPr>
        <w:pStyle w:val="CommentText"/>
      </w:pPr>
      <w:r>
        <w:rPr>
          <w:rStyle w:val="CommentReference"/>
        </w:rPr>
        <w:annotationRef/>
      </w:r>
    </w:p>
    <w:p w14:paraId="14D394A6" w14:textId="77777777" w:rsidR="00867171" w:rsidRDefault="00867171">
      <w:pPr>
        <w:pStyle w:val="CommentText"/>
      </w:pPr>
      <w:r>
        <w:t>‘inordinate number’?</w:t>
      </w:r>
    </w:p>
    <w:p w14:paraId="1E8F702C" w14:textId="652C6D38" w:rsidR="00867171" w:rsidRDefault="00867171">
      <w:pPr>
        <w:pStyle w:val="CommentText"/>
      </w:pPr>
      <w:r>
        <w:t>‘excess’ implies a norm</w:t>
      </w:r>
    </w:p>
  </w:comment>
  <w:comment w:id="33" w:author="Admin" w:date="2018-10-30T09:24:00Z" w:initials="M">
    <w:p w14:paraId="61857019" w14:textId="77777777" w:rsidR="004359BB" w:rsidRDefault="004359BB" w:rsidP="004359BB">
      <w:pPr>
        <w:pStyle w:val="CommentText"/>
      </w:pPr>
      <w:r>
        <w:rPr>
          <w:rStyle w:val="CommentReference"/>
        </w:rPr>
        <w:annotationRef/>
      </w:r>
      <w:r>
        <w:t>Added as Note</w:t>
      </w:r>
      <w:r w:rsidRPr="00A117BC">
        <w:rPr>
          <w:vertAlign w:val="superscript"/>
        </w:rPr>
        <w:t>1</w:t>
      </w:r>
    </w:p>
  </w:comment>
  <w:comment w:id="34" w:author="Admin" w:date="2018-10-30T09:42:00Z" w:initials="M">
    <w:p w14:paraId="572A64CB" w14:textId="77777777" w:rsidR="004359BB" w:rsidRPr="00E51A46" w:rsidRDefault="004359BB" w:rsidP="004359BB">
      <w:pPr>
        <w:pStyle w:val="CommentText"/>
      </w:pPr>
      <w:r>
        <w:rPr>
          <w:rStyle w:val="CommentReference"/>
        </w:rPr>
        <w:annotationRef/>
      </w:r>
      <w:r>
        <w:t xml:space="preserve">Added: Note </w:t>
      </w:r>
      <w:proofErr w:type="gramStart"/>
      <w:r w:rsidRPr="0080568A">
        <w:rPr>
          <w:vertAlign w:val="superscript"/>
        </w:rPr>
        <w:t>2</w:t>
      </w:r>
      <w:r>
        <w:rPr>
          <w:vertAlign w:val="superscript"/>
        </w:rPr>
        <w:t xml:space="preserve"> </w:t>
      </w:r>
      <w:r>
        <w:t xml:space="preserve"> as</w:t>
      </w:r>
      <w:proofErr w:type="gramEnd"/>
      <w:r>
        <w:t xml:space="preserve"> Tamiflu fresh subject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8F702C" w15:done="0"/>
  <w15:commentEx w15:paraId="61857019" w15:done="0"/>
  <w15:commentEx w15:paraId="572A6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8F702C" w16cid:durableId="1F829E56"/>
  <w16cid:commentId w16cid:paraId="61857019" w16cid:durableId="1F844B48"/>
  <w16cid:commentId w16cid:paraId="572A64CB" w16cid:durableId="1F844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5BFF"/>
    <w:multiLevelType w:val="hybridMultilevel"/>
    <w:tmpl w:val="1E96D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9F02D6"/>
    <w:multiLevelType w:val="hybridMultilevel"/>
    <w:tmpl w:val="7D9C2D1E"/>
    <w:lvl w:ilvl="0" w:tplc="66E00036">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5F5F07"/>
    <w:multiLevelType w:val="hybridMultilevel"/>
    <w:tmpl w:val="C5C47C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6"/>
    <w:rsid w:val="000349AD"/>
    <w:rsid w:val="00043B92"/>
    <w:rsid w:val="00094E73"/>
    <w:rsid w:val="000A11D0"/>
    <w:rsid w:val="000B2E3E"/>
    <w:rsid w:val="00173AE5"/>
    <w:rsid w:val="001B2E6A"/>
    <w:rsid w:val="001E6531"/>
    <w:rsid w:val="001F72F6"/>
    <w:rsid w:val="00200FC6"/>
    <w:rsid w:val="00242D54"/>
    <w:rsid w:val="00292BDC"/>
    <w:rsid w:val="002B7148"/>
    <w:rsid w:val="002F79D1"/>
    <w:rsid w:val="00310247"/>
    <w:rsid w:val="004359BB"/>
    <w:rsid w:val="004375D5"/>
    <w:rsid w:val="004A771A"/>
    <w:rsid w:val="0052237E"/>
    <w:rsid w:val="00535A58"/>
    <w:rsid w:val="0057155E"/>
    <w:rsid w:val="005B4847"/>
    <w:rsid w:val="005B7934"/>
    <w:rsid w:val="005D4927"/>
    <w:rsid w:val="005E774B"/>
    <w:rsid w:val="00654BC9"/>
    <w:rsid w:val="006C68E3"/>
    <w:rsid w:val="006F544A"/>
    <w:rsid w:val="0072695A"/>
    <w:rsid w:val="00740554"/>
    <w:rsid w:val="00764778"/>
    <w:rsid w:val="00783C26"/>
    <w:rsid w:val="00787F79"/>
    <w:rsid w:val="007B2271"/>
    <w:rsid w:val="007C5FA4"/>
    <w:rsid w:val="00856EC7"/>
    <w:rsid w:val="00867171"/>
    <w:rsid w:val="00877E44"/>
    <w:rsid w:val="008B4877"/>
    <w:rsid w:val="0091148F"/>
    <w:rsid w:val="00920381"/>
    <w:rsid w:val="00924B70"/>
    <w:rsid w:val="0098737B"/>
    <w:rsid w:val="00995417"/>
    <w:rsid w:val="00A707AA"/>
    <w:rsid w:val="00A8553B"/>
    <w:rsid w:val="00AF3756"/>
    <w:rsid w:val="00B23E66"/>
    <w:rsid w:val="00B45787"/>
    <w:rsid w:val="00B6173B"/>
    <w:rsid w:val="00B65659"/>
    <w:rsid w:val="00B82DDD"/>
    <w:rsid w:val="00B93AE2"/>
    <w:rsid w:val="00BE3D99"/>
    <w:rsid w:val="00C6397B"/>
    <w:rsid w:val="00C83348"/>
    <w:rsid w:val="00CC249A"/>
    <w:rsid w:val="00CD2C02"/>
    <w:rsid w:val="00CF6061"/>
    <w:rsid w:val="00D967FC"/>
    <w:rsid w:val="00DC22F8"/>
    <w:rsid w:val="00E76E66"/>
    <w:rsid w:val="00EB2DD3"/>
    <w:rsid w:val="00F23F52"/>
    <w:rsid w:val="00F7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E6EA"/>
  <w15:chartTrackingRefBased/>
  <w15:docId w15:val="{39EE9103-65CF-41DC-9B6F-6685CD14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FC"/>
    <w:pPr>
      <w:ind w:left="720"/>
      <w:contextualSpacing/>
    </w:pPr>
  </w:style>
  <w:style w:type="character" w:styleId="Hyperlink">
    <w:name w:val="Hyperlink"/>
    <w:uiPriority w:val="99"/>
    <w:rsid w:val="004375D5"/>
    <w:rPr>
      <w:color w:val="0000FF"/>
      <w:u w:val="single"/>
    </w:rPr>
  </w:style>
  <w:style w:type="paragraph" w:customStyle="1" w:styleId="Default">
    <w:name w:val="Default"/>
    <w:rsid w:val="00B82DD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DC22F8"/>
    <w:rPr>
      <w:sz w:val="16"/>
      <w:szCs w:val="16"/>
    </w:rPr>
  </w:style>
  <w:style w:type="paragraph" w:styleId="CommentText">
    <w:name w:val="annotation text"/>
    <w:basedOn w:val="Normal"/>
    <w:link w:val="CommentTextChar"/>
    <w:uiPriority w:val="99"/>
    <w:unhideWhenUsed/>
    <w:rsid w:val="00DC22F8"/>
    <w:pPr>
      <w:spacing w:line="240" w:lineRule="auto"/>
    </w:pPr>
    <w:rPr>
      <w:sz w:val="20"/>
      <w:szCs w:val="20"/>
    </w:rPr>
  </w:style>
  <w:style w:type="character" w:customStyle="1" w:styleId="CommentTextChar">
    <w:name w:val="Comment Text Char"/>
    <w:basedOn w:val="DefaultParagraphFont"/>
    <w:link w:val="CommentText"/>
    <w:uiPriority w:val="99"/>
    <w:rsid w:val="00DC22F8"/>
    <w:rPr>
      <w:sz w:val="20"/>
      <w:szCs w:val="20"/>
    </w:rPr>
  </w:style>
  <w:style w:type="paragraph" w:styleId="CommentSubject">
    <w:name w:val="annotation subject"/>
    <w:basedOn w:val="CommentText"/>
    <w:next w:val="CommentText"/>
    <w:link w:val="CommentSubjectChar"/>
    <w:uiPriority w:val="99"/>
    <w:semiHidden/>
    <w:unhideWhenUsed/>
    <w:rsid w:val="00DC22F8"/>
    <w:rPr>
      <w:b/>
      <w:bCs/>
    </w:rPr>
  </w:style>
  <w:style w:type="character" w:customStyle="1" w:styleId="CommentSubjectChar">
    <w:name w:val="Comment Subject Char"/>
    <w:basedOn w:val="CommentTextChar"/>
    <w:link w:val="CommentSubject"/>
    <w:uiPriority w:val="99"/>
    <w:semiHidden/>
    <w:rsid w:val="00DC22F8"/>
    <w:rPr>
      <w:b/>
      <w:bCs/>
      <w:sz w:val="20"/>
      <w:szCs w:val="20"/>
    </w:rPr>
  </w:style>
  <w:style w:type="paragraph" w:styleId="BalloonText">
    <w:name w:val="Balloon Text"/>
    <w:basedOn w:val="Normal"/>
    <w:link w:val="BalloonTextChar"/>
    <w:uiPriority w:val="99"/>
    <w:semiHidden/>
    <w:unhideWhenUsed/>
    <w:rsid w:val="00DC2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2F8"/>
    <w:rPr>
      <w:rFonts w:ascii="Segoe UI" w:hAnsi="Segoe UI" w:cs="Segoe UI"/>
      <w:sz w:val="18"/>
      <w:szCs w:val="18"/>
    </w:rPr>
  </w:style>
  <w:style w:type="character" w:customStyle="1" w:styleId="Heading1Char">
    <w:name w:val="Heading 1 Char"/>
    <w:basedOn w:val="DefaultParagraphFont"/>
    <w:link w:val="Heading1"/>
    <w:uiPriority w:val="9"/>
    <w:rsid w:val="0099541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8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329.org/" TargetMode="External"/><Relationship Id="rId13" Type="http://schemas.openxmlformats.org/officeDocument/2006/relationships/hyperlink" Target="https://www.ncbi.nlm.nih.gov/pubmed/26410011"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cbi.nlm.nih.gov/pubmed/?term=H%C3%B6gberg%20G%5BAuthor%5D&amp;cauthor=true&amp;cauthor_uid=26410011"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theguardian.com/society/2016/oct/20/jeremy-hunt-promises-better-mental-health-services-children-adolescents" TargetMode="External"/><Relationship Id="rId5" Type="http://schemas.openxmlformats.org/officeDocument/2006/relationships/comments" Target="comments.xml"/><Relationship Id="rId15" Type="http://schemas.openxmlformats.org/officeDocument/2006/relationships/hyperlink" Target="https://doi.org/10.1001%2Farchinternmed.2010.355" TargetMode="External"/><Relationship Id="rId10" Type="http://schemas.openxmlformats.org/officeDocument/2006/relationships/hyperlink" Target="https://www.ncbi.nlm.nih.gov/pubmed/30054374" TargetMode="External"/><Relationship Id="rId4" Type="http://schemas.openxmlformats.org/officeDocument/2006/relationships/webSettings" Target="webSettings.xml"/><Relationship Id="rId9" Type="http://schemas.openxmlformats.org/officeDocument/2006/relationships/hyperlink" Target="https://study329.org/wp-content/uploads/2015/02/Keller-et-al-329.pdf" TargetMode="External"/><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healy</dc:creator>
  <cp:keywords/>
  <dc:description/>
  <cp:lastModifiedBy>Admin</cp:lastModifiedBy>
  <cp:revision>9</cp:revision>
  <dcterms:created xsi:type="dcterms:W3CDTF">2018-10-29T14:28:00Z</dcterms:created>
  <dcterms:modified xsi:type="dcterms:W3CDTF">2018-10-31T10:35:00Z</dcterms:modified>
</cp:coreProperties>
</file>