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015C3" w14:textId="77777777" w:rsidR="00013A90" w:rsidRDefault="00013A90">
      <w:pPr>
        <w:widowControl w:val="0"/>
        <w:autoSpaceDE w:val="0"/>
        <w:autoSpaceDN w:val="0"/>
        <w:adjustRightInd w:val="0"/>
        <w:spacing w:after="120" w:line="360" w:lineRule="auto"/>
        <w:rPr>
          <w:rFonts w:ascii="Times New Roman" w:hAnsi="Times New Roman" w:cs="Times New Roman"/>
          <w:b/>
          <w:bCs/>
          <w:color w:val="0D0D0D"/>
          <w:sz w:val="28"/>
          <w:szCs w:val="28"/>
        </w:rPr>
      </w:pPr>
      <w:r>
        <w:rPr>
          <w:rFonts w:ascii="Times New Roman" w:hAnsi="Times New Roman" w:cs="Times New Roman"/>
          <w:b/>
          <w:bCs/>
          <w:color w:val="0D0D0D"/>
          <w:sz w:val="28"/>
          <w:szCs w:val="28"/>
        </w:rPr>
        <w:t>Addiction Treatment in India; Professional, Ethical and Legal Challenges</w:t>
      </w:r>
    </w:p>
    <w:p w14:paraId="6F1FBA58" w14:textId="77777777" w:rsidR="00013A90" w:rsidRDefault="00013A90">
      <w:pPr>
        <w:widowControl w:val="0"/>
        <w:autoSpaceDE w:val="0"/>
        <w:autoSpaceDN w:val="0"/>
        <w:adjustRightInd w:val="0"/>
        <w:spacing w:before="240" w:line="360" w:lineRule="auto"/>
        <w:rPr>
          <w:rFonts w:ascii="Times New Roman" w:hAnsi="Times New Roman" w:cs="Times New Roman"/>
          <w:color w:val="0D0D0D"/>
          <w:sz w:val="28"/>
          <w:szCs w:val="28"/>
        </w:rPr>
      </w:pPr>
      <w:r>
        <w:rPr>
          <w:rFonts w:ascii="Times New Roman" w:hAnsi="Times New Roman" w:cs="Times New Roman"/>
          <w:color w:val="0D0D0D"/>
          <w:sz w:val="28"/>
          <w:szCs w:val="28"/>
        </w:rPr>
        <w:t>Saji Joseph, Hemalatha K.</w:t>
      </w:r>
    </w:p>
    <w:p w14:paraId="2F3CC060"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48ACE6D6"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2C206FEB"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73724B7B"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02C6A7F8"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1A26995B"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55D5FDBE"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0D745006"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422E9C2B"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1129FAFC"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128E5577"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79716761"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0E97FA70" w14:textId="77777777" w:rsidR="00013A90" w:rsidRDefault="00013A90">
      <w:pPr>
        <w:widowControl w:val="0"/>
        <w:autoSpaceDE w:val="0"/>
        <w:autoSpaceDN w:val="0"/>
        <w:adjustRightInd w:val="0"/>
        <w:spacing w:before="240" w:line="360" w:lineRule="auto"/>
        <w:rPr>
          <w:rFonts w:ascii="Times New Roman" w:hAnsi="Times New Roman" w:cs="Times New Roman"/>
          <w:i/>
          <w:iCs/>
          <w:color w:val="0D0D0D"/>
          <w:szCs w:val="24"/>
        </w:rPr>
      </w:pPr>
    </w:p>
    <w:p w14:paraId="776F5A73" w14:textId="77777777" w:rsidR="00013A90" w:rsidRDefault="00013A90">
      <w:pPr>
        <w:widowControl w:val="0"/>
        <w:autoSpaceDE w:val="0"/>
        <w:autoSpaceDN w:val="0"/>
        <w:adjustRightInd w:val="0"/>
        <w:spacing w:before="240"/>
        <w:rPr>
          <w:rFonts w:ascii="Times New Roman" w:hAnsi="Times New Roman" w:cs="Times New Roman"/>
          <w:b/>
          <w:bCs/>
          <w:color w:val="0D0D0D"/>
          <w:szCs w:val="24"/>
        </w:rPr>
      </w:pPr>
      <w:r>
        <w:rPr>
          <w:rFonts w:ascii="Times New Roman" w:hAnsi="Times New Roman" w:cs="Times New Roman"/>
          <w:b/>
          <w:bCs/>
          <w:color w:val="0D0D0D"/>
          <w:szCs w:val="24"/>
        </w:rPr>
        <w:t xml:space="preserve">Authors: </w:t>
      </w:r>
    </w:p>
    <w:p w14:paraId="05EDDDB9" w14:textId="77777777" w:rsidR="00013A90" w:rsidRDefault="00013A90">
      <w:pPr>
        <w:widowControl w:val="0"/>
        <w:autoSpaceDE w:val="0"/>
        <w:autoSpaceDN w:val="0"/>
        <w:adjustRightInd w:val="0"/>
        <w:spacing w:before="240"/>
        <w:rPr>
          <w:rFonts w:ascii="Times New Roman" w:hAnsi="Times New Roman" w:cs="Times New Roman"/>
          <w:color w:val="0D0D0D"/>
          <w:szCs w:val="24"/>
        </w:rPr>
      </w:pPr>
      <w:r>
        <w:rPr>
          <w:rFonts w:ascii="Times New Roman" w:hAnsi="Times New Roman" w:cs="Times New Roman"/>
          <w:b/>
          <w:bCs/>
          <w:color w:val="0D0D0D"/>
          <w:szCs w:val="24"/>
        </w:rPr>
        <w:t>Saji Joseph</w:t>
      </w:r>
      <w:r>
        <w:rPr>
          <w:rFonts w:ascii="Times New Roman" w:hAnsi="Times New Roman" w:cs="Times New Roman"/>
          <w:color w:val="0D0D0D"/>
          <w:szCs w:val="24"/>
        </w:rPr>
        <w:t xml:space="preserve"> (corresponding author- sajialunkal@gmail.com, +91 6238061449) is a Ph.D. Scholar at the Department of Social Work, Christ Deemed to be University, Bangalore, India. </w:t>
      </w:r>
    </w:p>
    <w:p w14:paraId="115FC412" w14:textId="77777777" w:rsidR="00013A90" w:rsidRDefault="00013A90">
      <w:pPr>
        <w:widowControl w:val="0"/>
        <w:autoSpaceDE w:val="0"/>
        <w:autoSpaceDN w:val="0"/>
        <w:adjustRightInd w:val="0"/>
        <w:spacing w:before="240"/>
        <w:rPr>
          <w:rFonts w:ascii="Times New Roman" w:hAnsi="Times New Roman" w:cs="Times New Roman"/>
          <w:color w:val="0D0D0D"/>
          <w:szCs w:val="24"/>
        </w:rPr>
      </w:pPr>
      <w:r>
        <w:rPr>
          <w:rFonts w:ascii="Times New Roman" w:hAnsi="Times New Roman" w:cs="Times New Roman"/>
          <w:b/>
          <w:bCs/>
          <w:color w:val="0D0D0D"/>
          <w:szCs w:val="24"/>
        </w:rPr>
        <w:t>Hemalatha K</w:t>
      </w:r>
      <w:r>
        <w:rPr>
          <w:rFonts w:ascii="Times New Roman" w:hAnsi="Times New Roman" w:cs="Times New Roman"/>
          <w:color w:val="0D0D0D"/>
          <w:szCs w:val="24"/>
        </w:rPr>
        <w:t xml:space="preserve"> (hemalata.k@christuniversity.in, +91 9844596148) is an Associate Professor Department of Sociology and Social Work, Christ Deemed to be University, Bangalore, India.</w:t>
      </w:r>
    </w:p>
    <w:p w14:paraId="21F1B36B" w14:textId="77777777" w:rsidR="00013A90" w:rsidRDefault="00013A90">
      <w:pPr>
        <w:widowControl w:val="0"/>
        <w:autoSpaceDE w:val="0"/>
        <w:autoSpaceDN w:val="0"/>
        <w:adjustRightInd w:val="0"/>
        <w:spacing w:after="120" w:line="360" w:lineRule="auto"/>
        <w:rPr>
          <w:rFonts w:ascii="Times New Roman" w:hAnsi="Times New Roman" w:cs="Times New Roman"/>
          <w:b/>
          <w:bCs/>
          <w:color w:val="0D0D0D"/>
          <w:sz w:val="28"/>
          <w:szCs w:val="28"/>
        </w:rPr>
      </w:pPr>
      <w:r>
        <w:rPr>
          <w:rFonts w:ascii="Times New Roman" w:hAnsi="Times New Roman" w:cs="Times New Roman"/>
          <w:color w:val="0D0D0D"/>
          <w:sz w:val="28"/>
          <w:szCs w:val="28"/>
        </w:rPr>
        <w:br w:type="page"/>
      </w:r>
      <w:r>
        <w:rPr>
          <w:rFonts w:ascii="Times New Roman" w:hAnsi="Times New Roman" w:cs="Times New Roman"/>
          <w:b/>
          <w:bCs/>
          <w:color w:val="0D0D0D"/>
          <w:sz w:val="28"/>
          <w:szCs w:val="28"/>
        </w:rPr>
        <w:lastRenderedPageBreak/>
        <w:t>Addiction Treatment in India; Professional, Ethical and Legal Challenges</w:t>
      </w:r>
    </w:p>
    <w:p w14:paraId="507CD148" w14:textId="2E7251F4" w:rsidR="00013A90" w:rsidRDefault="00013A90">
      <w:pPr>
        <w:widowControl w:val="0"/>
        <w:autoSpaceDE w:val="0"/>
        <w:autoSpaceDN w:val="0"/>
        <w:adjustRightInd w:val="0"/>
        <w:spacing w:before="240" w:after="240"/>
        <w:ind w:left="720" w:right="562"/>
        <w:rPr>
          <w:rFonts w:ascii="Times New Roman" w:hAnsi="Times New Roman" w:cs="Times New Roman"/>
          <w:color w:val="0D0D0D"/>
          <w:szCs w:val="24"/>
        </w:rPr>
      </w:pPr>
      <w:r>
        <w:rPr>
          <w:rFonts w:ascii="Times New Roman" w:hAnsi="Times New Roman" w:cs="Times New Roman"/>
          <w:b/>
          <w:bCs/>
          <w:color w:val="0D0D0D"/>
          <w:szCs w:val="24"/>
        </w:rPr>
        <w:t>Abstract</w:t>
      </w:r>
      <w:r>
        <w:rPr>
          <w:rFonts w:ascii="Times New Roman" w:hAnsi="Times New Roman" w:cs="Times New Roman"/>
          <w:color w:val="0D0D0D"/>
          <w:szCs w:val="24"/>
        </w:rPr>
        <w:t xml:space="preserve">: As per the </w:t>
      </w:r>
      <w:r>
        <w:rPr>
          <w:rFonts w:ascii="Times New Roman" w:hAnsi="Times New Roman" w:cs="Times New Roman"/>
          <w:i/>
          <w:iCs/>
          <w:color w:val="0D0D0D"/>
          <w:szCs w:val="24"/>
        </w:rPr>
        <w:t>Magnitude of Substance Use in India</w:t>
      </w:r>
      <w:r>
        <w:rPr>
          <w:rFonts w:ascii="Times New Roman" w:hAnsi="Times New Roman" w:cs="Times New Roman"/>
          <w:color w:val="0D0D0D"/>
          <w:szCs w:val="24"/>
        </w:rPr>
        <w:t xml:space="preserve"> 2019 survey report, over 57 million of the Indian population are in need of professional help for Alcohol Use Disorder and around 7.7 million for Opioid Use Disorders. With the increasing demand for addiction treatment services, India urgently calls for professionalizing every aspect of the field. Frequent human rights violations and various unethical practices in Indian addiction treatment facilities have been reported through mass media. This is an unobtrusive study aiming at investigating legal,</w:t>
      </w:r>
      <w:r w:rsidR="00FA766A">
        <w:rPr>
          <w:rFonts w:ascii="Times New Roman" w:hAnsi="Times New Roman" w:cs="Times New Roman"/>
          <w:color w:val="0D0D0D"/>
          <w:szCs w:val="24"/>
        </w:rPr>
        <w:t xml:space="preserve"> ethical and professional </w:t>
      </w:r>
      <w:r>
        <w:rPr>
          <w:rFonts w:ascii="Times New Roman" w:hAnsi="Times New Roman" w:cs="Times New Roman"/>
          <w:color w:val="0D0D0D"/>
          <w:szCs w:val="24"/>
        </w:rPr>
        <w:t xml:space="preserve">concerns associated with the treatment of substance use disorders in India, using newspaper reports and articles from 2016-2019. Both qualitative and quantitative content analysis was conducted. The content analysis of press media has displayed various human rights violations, the use of improper treatment modalities, lack of basic facilities at the treatment settings, and the presence of unqualified professionals in practice.  </w:t>
      </w:r>
    </w:p>
    <w:p w14:paraId="5F75A6F3" w14:textId="77777777" w:rsidR="00013A90" w:rsidRDefault="00013A90">
      <w:pPr>
        <w:widowControl w:val="0"/>
        <w:autoSpaceDE w:val="0"/>
        <w:autoSpaceDN w:val="0"/>
        <w:adjustRightInd w:val="0"/>
        <w:spacing w:before="240" w:after="240" w:line="360" w:lineRule="auto"/>
        <w:ind w:left="720" w:right="567"/>
        <w:rPr>
          <w:rFonts w:ascii="Times New Roman" w:hAnsi="Times New Roman" w:cs="Times New Roman"/>
          <w:color w:val="0D0D0D"/>
          <w:szCs w:val="24"/>
        </w:rPr>
      </w:pPr>
      <w:r>
        <w:rPr>
          <w:rFonts w:ascii="Times New Roman" w:hAnsi="Times New Roman" w:cs="Times New Roman"/>
          <w:b/>
          <w:bCs/>
          <w:color w:val="0D0D0D"/>
          <w:szCs w:val="24"/>
        </w:rPr>
        <w:t>Keywords</w:t>
      </w:r>
      <w:r>
        <w:rPr>
          <w:rFonts w:ascii="Times New Roman" w:hAnsi="Times New Roman" w:cs="Times New Roman"/>
          <w:color w:val="0D0D0D"/>
          <w:szCs w:val="24"/>
        </w:rPr>
        <w:t>: substance use disorders, addiction, treatment ethics, India</w:t>
      </w:r>
    </w:p>
    <w:p w14:paraId="3F92926B" w14:textId="77777777" w:rsidR="00013A90" w:rsidRDefault="00013A90">
      <w:pPr>
        <w:widowControl w:val="0"/>
        <w:autoSpaceDE w:val="0"/>
        <w:autoSpaceDN w:val="0"/>
        <w:adjustRightInd w:val="0"/>
        <w:spacing w:before="360" w:after="60" w:line="360" w:lineRule="auto"/>
        <w:ind w:right="567"/>
        <w:rPr>
          <w:rFonts w:ascii="Times New Roman" w:hAnsi="Times New Roman" w:cs="Times New Roman"/>
          <w:b/>
          <w:bCs/>
          <w:color w:val="0D0D0D"/>
          <w:szCs w:val="24"/>
        </w:rPr>
      </w:pPr>
      <w:r>
        <w:rPr>
          <w:rFonts w:ascii="Times New Roman" w:hAnsi="Times New Roman" w:cs="Times New Roman"/>
          <w:b/>
          <w:bCs/>
          <w:color w:val="0D0D0D"/>
          <w:szCs w:val="24"/>
        </w:rPr>
        <w:t>Introduction</w:t>
      </w:r>
    </w:p>
    <w:p w14:paraId="7507DA0D" w14:textId="3485EAD4"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In India, substance abuse is</w:t>
      </w:r>
      <w:ins w:id="0" w:author="Saji Joseph" w:date="2020-06-16T16:36:00Z">
        <w:r w:rsidR="00423C58">
          <w:rPr>
            <w:rFonts w:ascii="Times New Roman" w:hAnsi="Times New Roman" w:cs="Times New Roman"/>
            <w:color w:val="0D0D0D"/>
            <w:szCs w:val="24"/>
          </w:rPr>
          <w:t xml:space="preserve"> the most prevailing mental</w:t>
        </w:r>
      </w:ins>
      <w:ins w:id="1" w:author="Saji Joseph" w:date="2020-06-16T16:39:00Z">
        <w:r w:rsidR="00ED0554">
          <w:rPr>
            <w:rFonts w:ascii="Times New Roman" w:hAnsi="Times New Roman" w:cs="Times New Roman"/>
            <w:color w:val="0D0D0D"/>
            <w:szCs w:val="24"/>
          </w:rPr>
          <w:t xml:space="preserve"> health</w:t>
        </w:r>
      </w:ins>
      <w:ins w:id="2" w:author="Saji Joseph" w:date="2020-06-16T16:36:00Z">
        <w:r w:rsidR="00423C58">
          <w:rPr>
            <w:rFonts w:ascii="Times New Roman" w:hAnsi="Times New Roman" w:cs="Times New Roman"/>
            <w:color w:val="0D0D0D"/>
            <w:szCs w:val="24"/>
          </w:rPr>
          <w:t xml:space="preserve"> morbidity </w:t>
        </w:r>
      </w:ins>
      <w:ins w:id="3" w:author="Saji Joseph" w:date="2020-06-22T11:31:00Z">
        <w:r w:rsidR="00DF5925">
          <w:rPr>
            <w:rFonts w:ascii="Times New Roman" w:hAnsi="Times New Roman" w:cs="Times New Roman"/>
            <w:color w:val="0D0D0D"/>
            <w:szCs w:val="24"/>
          </w:rPr>
          <w:t>as well as</w:t>
        </w:r>
      </w:ins>
      <w:ins w:id="4" w:author="Saji Joseph" w:date="2020-06-16T16:39:00Z">
        <w:r w:rsidR="00ED0554">
          <w:rPr>
            <w:rFonts w:ascii="Times New Roman" w:hAnsi="Times New Roman" w:cs="Times New Roman"/>
            <w:color w:val="0D0D0D"/>
            <w:szCs w:val="24"/>
          </w:rPr>
          <w:t xml:space="preserve"> </w:t>
        </w:r>
      </w:ins>
      <w:ins w:id="5" w:author="Saji Joseph" w:date="2020-06-16T16:36:00Z">
        <w:r w:rsidR="002E152C">
          <w:rPr>
            <w:rFonts w:ascii="Times New Roman" w:hAnsi="Times New Roman" w:cs="Times New Roman"/>
            <w:color w:val="0D0D0D"/>
            <w:szCs w:val="24"/>
          </w:rPr>
          <w:t xml:space="preserve">the most </w:t>
        </w:r>
      </w:ins>
      <w:r>
        <w:rPr>
          <w:rFonts w:ascii="Times New Roman" w:hAnsi="Times New Roman" w:cs="Times New Roman"/>
          <w:color w:val="0D0D0D"/>
          <w:szCs w:val="24"/>
        </w:rPr>
        <w:t>concerning public health issue. As per the 2019 survey report</w:t>
      </w:r>
      <w:r w:rsidR="001B4497">
        <w:rPr>
          <w:rFonts w:ascii="Times New Roman" w:hAnsi="Times New Roman" w:cs="Times New Roman"/>
          <w:color w:val="0D0D0D"/>
          <w:szCs w:val="24"/>
        </w:rPr>
        <w:t xml:space="preserve"> </w:t>
      </w:r>
      <w:r w:rsidR="001B4497" w:rsidRPr="00B435EB">
        <w:rPr>
          <w:rFonts w:ascii="Times New Roman" w:hAnsi="Times New Roman" w:cs="Times New Roman"/>
          <w:color w:val="0D0D0D"/>
          <w:szCs w:val="24"/>
        </w:rPr>
        <w:t xml:space="preserve">on </w:t>
      </w:r>
      <w:r w:rsidR="001B4497">
        <w:rPr>
          <w:rFonts w:ascii="Times New Roman" w:hAnsi="Times New Roman" w:cs="Times New Roman"/>
          <w:color w:val="0D0D0D"/>
          <w:szCs w:val="24"/>
        </w:rPr>
        <w:t>p</w:t>
      </w:r>
      <w:r w:rsidR="001B4497" w:rsidRPr="00B435EB">
        <w:rPr>
          <w:rFonts w:ascii="Times New Roman" w:hAnsi="Times New Roman" w:cs="Times New Roman"/>
          <w:color w:val="0D0D0D"/>
          <w:szCs w:val="24"/>
        </w:rPr>
        <w:t xml:space="preserve">revalence and </w:t>
      </w:r>
      <w:r w:rsidR="001B4497">
        <w:rPr>
          <w:rFonts w:ascii="Times New Roman" w:hAnsi="Times New Roman" w:cs="Times New Roman"/>
          <w:color w:val="0D0D0D"/>
          <w:szCs w:val="24"/>
        </w:rPr>
        <w:t>e</w:t>
      </w:r>
      <w:r w:rsidR="001B4497" w:rsidRPr="00B435EB">
        <w:rPr>
          <w:rFonts w:ascii="Times New Roman" w:hAnsi="Times New Roman" w:cs="Times New Roman"/>
          <w:color w:val="0D0D0D"/>
          <w:szCs w:val="24"/>
        </w:rPr>
        <w:t xml:space="preserve">xtent of </w:t>
      </w:r>
      <w:r w:rsidR="001B4497">
        <w:rPr>
          <w:rFonts w:ascii="Times New Roman" w:hAnsi="Times New Roman" w:cs="Times New Roman"/>
          <w:color w:val="0D0D0D"/>
          <w:szCs w:val="24"/>
        </w:rPr>
        <w:t>s</w:t>
      </w:r>
      <w:r w:rsidR="001B4497" w:rsidRPr="00B435EB">
        <w:rPr>
          <w:rFonts w:ascii="Times New Roman" w:hAnsi="Times New Roman" w:cs="Times New Roman"/>
          <w:color w:val="0D0D0D"/>
          <w:szCs w:val="24"/>
        </w:rPr>
        <w:t xml:space="preserve">ubstance </w:t>
      </w:r>
      <w:r w:rsidR="001B4497">
        <w:rPr>
          <w:rFonts w:ascii="Times New Roman" w:hAnsi="Times New Roman" w:cs="Times New Roman"/>
          <w:color w:val="0D0D0D"/>
          <w:szCs w:val="24"/>
        </w:rPr>
        <w:t>u</w:t>
      </w:r>
      <w:r w:rsidR="001B4497" w:rsidRPr="00B435EB">
        <w:rPr>
          <w:rFonts w:ascii="Times New Roman" w:hAnsi="Times New Roman" w:cs="Times New Roman"/>
          <w:color w:val="0D0D0D"/>
          <w:szCs w:val="24"/>
        </w:rPr>
        <w:t>se in India</w:t>
      </w:r>
      <w:r>
        <w:rPr>
          <w:rFonts w:ascii="Times New Roman" w:hAnsi="Times New Roman" w:cs="Times New Roman"/>
          <w:color w:val="0D0D0D"/>
          <w:szCs w:val="24"/>
        </w:rPr>
        <w:t xml:space="preserve">, over 57 million of the Indian population are in need of professional help for Alcohol Use Disorders and around 7.7 million for Opioid Use Disorders, which is about 5.9% of the total population (1). There are </w:t>
      </w:r>
      <w:del w:id="6" w:author="Saji Joseph" w:date="2020-07-04T12:16:00Z">
        <w:r w:rsidDel="001031BD">
          <w:rPr>
            <w:rFonts w:ascii="Times New Roman" w:hAnsi="Times New Roman" w:cs="Times New Roman"/>
            <w:color w:val="0D0D0D"/>
            <w:szCs w:val="24"/>
          </w:rPr>
          <w:delText>mainly two</w:delText>
        </w:r>
      </w:del>
      <w:ins w:id="7" w:author="Saji Joseph" w:date="2020-07-04T12:16:00Z">
        <w:r w:rsidR="001031BD">
          <w:rPr>
            <w:rFonts w:ascii="Times New Roman" w:hAnsi="Times New Roman" w:cs="Times New Roman"/>
            <w:color w:val="0D0D0D"/>
            <w:szCs w:val="24"/>
          </w:rPr>
          <w:t>several</w:t>
        </w:r>
      </w:ins>
      <w:r>
        <w:rPr>
          <w:rFonts w:ascii="Times New Roman" w:hAnsi="Times New Roman" w:cs="Times New Roman"/>
          <w:color w:val="0D0D0D"/>
          <w:szCs w:val="24"/>
        </w:rPr>
        <w:t xml:space="preserve"> ministries responsible for addressing drug and alcohol-related issues in the country. </w:t>
      </w:r>
      <w:ins w:id="8" w:author="Saji Joseph" w:date="2020-07-04T12:17:00Z">
        <w:r w:rsidR="002C30C9" w:rsidRPr="002C30C9">
          <w:rPr>
            <w:rFonts w:ascii="Times New Roman" w:hAnsi="Times New Roman" w:cs="Times New Roman"/>
            <w:color w:val="0D0D0D"/>
            <w:szCs w:val="24"/>
          </w:rPr>
          <w:t xml:space="preserve">Ministry of Social </w:t>
        </w:r>
      </w:ins>
      <w:ins w:id="9" w:author="Saji Joseph" w:date="2020-07-04T12:18:00Z">
        <w:r w:rsidR="00220115" w:rsidRPr="002C30C9">
          <w:rPr>
            <w:rFonts w:ascii="Times New Roman" w:hAnsi="Times New Roman" w:cs="Times New Roman"/>
            <w:color w:val="0D0D0D"/>
            <w:szCs w:val="24"/>
          </w:rPr>
          <w:t>Justice</w:t>
        </w:r>
      </w:ins>
      <w:ins w:id="10" w:author="Saji Joseph" w:date="2020-07-04T12:17:00Z">
        <w:r w:rsidR="002C30C9" w:rsidRPr="002C30C9">
          <w:rPr>
            <w:rFonts w:ascii="Times New Roman" w:hAnsi="Times New Roman" w:cs="Times New Roman"/>
            <w:color w:val="0D0D0D"/>
            <w:szCs w:val="24"/>
          </w:rPr>
          <w:t xml:space="preserve"> and Empowerment</w:t>
        </w:r>
        <w:r w:rsidR="002C30C9">
          <w:rPr>
            <w:rFonts w:ascii="Times New Roman" w:hAnsi="Times New Roman" w:cs="Times New Roman"/>
            <w:color w:val="0D0D0D"/>
            <w:szCs w:val="24"/>
          </w:rPr>
          <w:t xml:space="preserve"> </w:t>
        </w:r>
      </w:ins>
      <w:ins w:id="11" w:author="Saji Joseph" w:date="2020-07-13T21:36:00Z">
        <w:r w:rsidR="00FA766A">
          <w:rPr>
            <w:rFonts w:ascii="Times New Roman" w:hAnsi="Times New Roman" w:cs="Times New Roman"/>
            <w:color w:val="0D0D0D"/>
            <w:szCs w:val="24"/>
          </w:rPr>
          <w:t xml:space="preserve">(MSJE) </w:t>
        </w:r>
      </w:ins>
      <w:ins w:id="12" w:author="Saji Joseph" w:date="2020-07-04T12:17:00Z">
        <w:r w:rsidR="002C30C9">
          <w:rPr>
            <w:rFonts w:ascii="Times New Roman" w:hAnsi="Times New Roman" w:cs="Times New Roman"/>
            <w:color w:val="0D0D0D"/>
            <w:szCs w:val="24"/>
          </w:rPr>
          <w:t xml:space="preserve">and </w:t>
        </w:r>
      </w:ins>
      <w:r>
        <w:rPr>
          <w:rFonts w:ascii="Times New Roman" w:hAnsi="Times New Roman" w:cs="Times New Roman"/>
          <w:color w:val="0D0D0D"/>
          <w:szCs w:val="24"/>
        </w:rPr>
        <w:t>Ministry of Health and Family Welfare</w:t>
      </w:r>
      <w:ins w:id="13" w:author="Saji Joseph" w:date="2020-07-13T21:36:00Z">
        <w:r w:rsidR="00FA766A">
          <w:rPr>
            <w:rFonts w:ascii="Times New Roman" w:hAnsi="Times New Roman" w:cs="Times New Roman"/>
            <w:color w:val="0D0D0D"/>
            <w:szCs w:val="24"/>
          </w:rPr>
          <w:t xml:space="preserve"> (</w:t>
        </w:r>
        <w:r w:rsidR="00FA766A" w:rsidRPr="00CE1989">
          <w:rPr>
            <w:rFonts w:ascii="Times New Roman" w:hAnsi="Times New Roman" w:cs="Times New Roman"/>
            <w:color w:val="0D0D0D"/>
            <w:szCs w:val="24"/>
          </w:rPr>
          <w:t>MoHFW</w:t>
        </w:r>
        <w:r w:rsidR="00FA766A">
          <w:rPr>
            <w:rFonts w:ascii="Times New Roman" w:hAnsi="Times New Roman" w:cs="Times New Roman"/>
            <w:color w:val="0D0D0D"/>
            <w:szCs w:val="24"/>
          </w:rPr>
          <w:t>)</w:t>
        </w:r>
      </w:ins>
      <w:del w:id="14" w:author="Saji Joseph" w:date="2020-07-04T12:27:00Z">
        <w:r w:rsidDel="00104383">
          <w:rPr>
            <w:rFonts w:ascii="Times New Roman" w:hAnsi="Times New Roman" w:cs="Times New Roman"/>
            <w:color w:val="0D0D0D"/>
            <w:szCs w:val="24"/>
          </w:rPr>
          <w:delText xml:space="preserve"> is supposed to</w:delText>
        </w:r>
      </w:del>
      <w:r>
        <w:rPr>
          <w:rFonts w:ascii="Times New Roman" w:hAnsi="Times New Roman" w:cs="Times New Roman"/>
          <w:color w:val="0D0D0D"/>
          <w:szCs w:val="24"/>
        </w:rPr>
        <w:t xml:space="preserve"> </w:t>
      </w:r>
      <w:del w:id="15" w:author="Saji Joseph" w:date="2020-07-04T12:28:00Z">
        <w:r w:rsidDel="00104383">
          <w:rPr>
            <w:rFonts w:ascii="Times New Roman" w:hAnsi="Times New Roman" w:cs="Times New Roman"/>
            <w:color w:val="0D0D0D"/>
            <w:szCs w:val="24"/>
          </w:rPr>
          <w:delText>take measures towards</w:delText>
        </w:r>
      </w:del>
      <w:ins w:id="16" w:author="Saji Joseph" w:date="2020-07-04T12:28:00Z">
        <w:r w:rsidR="00104383">
          <w:rPr>
            <w:rFonts w:ascii="Times New Roman" w:hAnsi="Times New Roman" w:cs="Times New Roman"/>
            <w:color w:val="0D0D0D"/>
            <w:szCs w:val="24"/>
          </w:rPr>
          <w:t>implement</w:t>
        </w:r>
      </w:ins>
      <w:r>
        <w:rPr>
          <w:rFonts w:ascii="Times New Roman" w:hAnsi="Times New Roman" w:cs="Times New Roman"/>
          <w:color w:val="0D0D0D"/>
          <w:szCs w:val="24"/>
        </w:rPr>
        <w:t xml:space="preserve"> </w:t>
      </w:r>
      <w:del w:id="17" w:author="Saji Joseph" w:date="2020-07-04T12:26:00Z">
        <w:r w:rsidDel="00104383">
          <w:rPr>
            <w:rFonts w:ascii="Times New Roman" w:hAnsi="Times New Roman" w:cs="Times New Roman"/>
            <w:color w:val="0D0D0D"/>
            <w:szCs w:val="24"/>
          </w:rPr>
          <w:delText>drug supply</w:delText>
        </w:r>
        <w:r w:rsidDel="00AE5631">
          <w:rPr>
            <w:rFonts w:ascii="Times New Roman" w:hAnsi="Times New Roman" w:cs="Times New Roman"/>
            <w:color w:val="0D0D0D"/>
            <w:szCs w:val="24"/>
          </w:rPr>
          <w:delText xml:space="preserve"> and </w:delText>
        </w:r>
      </w:del>
      <w:r>
        <w:rPr>
          <w:rFonts w:ascii="Times New Roman" w:hAnsi="Times New Roman" w:cs="Times New Roman"/>
          <w:color w:val="0D0D0D"/>
          <w:szCs w:val="24"/>
        </w:rPr>
        <w:t>demand reduction</w:t>
      </w:r>
      <w:ins w:id="18" w:author="Saji Joseph" w:date="2020-07-04T12:28:00Z">
        <w:r w:rsidR="00FA766A">
          <w:rPr>
            <w:rFonts w:ascii="Times New Roman" w:hAnsi="Times New Roman" w:cs="Times New Roman"/>
            <w:color w:val="0D0D0D"/>
            <w:szCs w:val="24"/>
          </w:rPr>
          <w:t xml:space="preserve"> strategies which also include</w:t>
        </w:r>
        <w:r w:rsidR="00104383">
          <w:rPr>
            <w:rFonts w:ascii="Times New Roman" w:hAnsi="Times New Roman" w:cs="Times New Roman"/>
            <w:color w:val="0D0D0D"/>
            <w:szCs w:val="24"/>
          </w:rPr>
          <w:t xml:space="preserve"> </w:t>
        </w:r>
      </w:ins>
      <w:del w:id="19" w:author="Saji Joseph" w:date="2020-07-04T12:28:00Z">
        <w:r w:rsidDel="00104383">
          <w:rPr>
            <w:rFonts w:ascii="Times New Roman" w:hAnsi="Times New Roman" w:cs="Times New Roman"/>
            <w:color w:val="0D0D0D"/>
            <w:szCs w:val="24"/>
          </w:rPr>
          <w:delText xml:space="preserve">, </w:delText>
        </w:r>
      </w:del>
      <w:del w:id="20" w:author="Saji Joseph" w:date="2020-07-04T12:26:00Z">
        <w:r w:rsidDel="00AE5631">
          <w:rPr>
            <w:rFonts w:ascii="Times New Roman" w:hAnsi="Times New Roman" w:cs="Times New Roman"/>
            <w:color w:val="0D0D0D"/>
            <w:szCs w:val="24"/>
          </w:rPr>
          <w:delText>a</w:delText>
        </w:r>
      </w:del>
      <w:del w:id="21" w:author="Saji Joseph" w:date="2020-07-04T12:25:00Z">
        <w:r w:rsidDel="00AE5631">
          <w:rPr>
            <w:rFonts w:ascii="Times New Roman" w:hAnsi="Times New Roman" w:cs="Times New Roman"/>
            <w:color w:val="0D0D0D"/>
            <w:szCs w:val="24"/>
          </w:rPr>
          <w:delText xml:space="preserve">nd the Ministry of Health and Family Welfare </w:delText>
        </w:r>
      </w:del>
      <w:del w:id="22" w:author="Saji Joseph" w:date="2020-07-04T12:28:00Z">
        <w:r w:rsidDel="00104383">
          <w:rPr>
            <w:rFonts w:ascii="Times New Roman" w:hAnsi="Times New Roman" w:cs="Times New Roman"/>
            <w:color w:val="0D0D0D"/>
            <w:szCs w:val="24"/>
          </w:rPr>
          <w:delText xml:space="preserve">handles </w:delText>
        </w:r>
      </w:del>
      <w:r>
        <w:rPr>
          <w:rFonts w:ascii="Times New Roman" w:hAnsi="Times New Roman" w:cs="Times New Roman"/>
          <w:color w:val="0D0D0D"/>
          <w:szCs w:val="24"/>
        </w:rPr>
        <w:t>matters concerning</w:t>
      </w:r>
      <w:del w:id="23" w:author="Saji Joseph" w:date="2020-07-04T12:31:00Z">
        <w:r w:rsidDel="00252EE1">
          <w:rPr>
            <w:rFonts w:ascii="Times New Roman" w:hAnsi="Times New Roman" w:cs="Times New Roman"/>
            <w:color w:val="0D0D0D"/>
            <w:szCs w:val="24"/>
          </w:rPr>
          <w:delText xml:space="preserve"> with</w:delText>
        </w:r>
      </w:del>
      <w:r>
        <w:rPr>
          <w:rFonts w:ascii="Times New Roman" w:hAnsi="Times New Roman" w:cs="Times New Roman"/>
          <w:color w:val="0D0D0D"/>
          <w:szCs w:val="24"/>
        </w:rPr>
        <w:t xml:space="preserve"> treatment and rehabilitation of addicts (2). The current system of addiction treatment in India involves out-patient based brief interventions, medical detoxification, residential rehabilitation, substitution therapies, and community-oriented interventions. Based on the list</w:t>
      </w:r>
      <w:r w:rsidR="00B31CC8">
        <w:rPr>
          <w:rFonts w:ascii="Times New Roman" w:hAnsi="Times New Roman" w:cs="Times New Roman"/>
          <w:color w:val="0D0D0D"/>
          <w:szCs w:val="24"/>
        </w:rPr>
        <w:t>s</w:t>
      </w:r>
      <w:r>
        <w:rPr>
          <w:rFonts w:ascii="Times New Roman" w:hAnsi="Times New Roman" w:cs="Times New Roman"/>
          <w:color w:val="0D0D0D"/>
          <w:szCs w:val="24"/>
        </w:rPr>
        <w:t xml:space="preserve"> published by the </w:t>
      </w:r>
      <w:r w:rsidR="00FA766A">
        <w:rPr>
          <w:rFonts w:ascii="Times New Roman" w:hAnsi="Times New Roman" w:cs="Times New Roman"/>
          <w:color w:val="0D0D0D"/>
          <w:szCs w:val="24"/>
        </w:rPr>
        <w:t>MSJE and MoHFW</w:t>
      </w:r>
      <w:r>
        <w:rPr>
          <w:rFonts w:ascii="Times New Roman" w:hAnsi="Times New Roman" w:cs="Times New Roman"/>
          <w:color w:val="0D0D0D"/>
          <w:szCs w:val="24"/>
        </w:rPr>
        <w:t>, there are 398 IRCAs</w:t>
      </w:r>
      <w:ins w:id="24" w:author="Saji Joseph" w:date="2020-06-12T11:56:00Z">
        <w:r w:rsidR="00D918C5">
          <w:rPr>
            <w:rFonts w:ascii="Times New Roman" w:hAnsi="Times New Roman" w:cs="Times New Roman"/>
            <w:color w:val="0D0D0D"/>
            <w:szCs w:val="24"/>
          </w:rPr>
          <w:t xml:space="preserve"> </w:t>
        </w:r>
      </w:ins>
      <w:r w:rsidR="00D918C5">
        <w:rPr>
          <w:rFonts w:ascii="Times New Roman" w:hAnsi="Times New Roman" w:cs="Times New Roman"/>
          <w:color w:val="0D0D0D"/>
          <w:szCs w:val="24"/>
        </w:rPr>
        <w:t>(</w:t>
      </w:r>
      <w:r w:rsidR="00C34ACD" w:rsidRPr="00C34ACD">
        <w:rPr>
          <w:rFonts w:ascii="Times New Roman" w:hAnsi="Times New Roman" w:cs="Times New Roman"/>
          <w:color w:val="0D0D0D"/>
          <w:szCs w:val="24"/>
        </w:rPr>
        <w:t>Integrated Rehabilitation Centres for Addicts</w:t>
      </w:r>
      <w:r w:rsidR="004503CD">
        <w:rPr>
          <w:rFonts w:ascii="Times New Roman" w:hAnsi="Times New Roman" w:cs="Times New Roman"/>
          <w:color w:val="0D0D0D"/>
          <w:szCs w:val="24"/>
        </w:rPr>
        <w:t>)</w:t>
      </w:r>
      <w:r>
        <w:rPr>
          <w:rFonts w:ascii="Times New Roman" w:hAnsi="Times New Roman" w:cs="Times New Roman"/>
          <w:color w:val="0D0D0D"/>
          <w:szCs w:val="24"/>
        </w:rPr>
        <w:t xml:space="preserve"> in India as of 2017 and 212 Opioid Substitution Clinics </w:t>
      </w:r>
      <w:r w:rsidR="00FA766A">
        <w:rPr>
          <w:rFonts w:ascii="Times New Roman" w:hAnsi="Times New Roman" w:cs="Times New Roman"/>
          <w:color w:val="0D0D0D"/>
          <w:szCs w:val="24"/>
        </w:rPr>
        <w:t>as</w:t>
      </w:r>
      <w:ins w:id="25" w:author="Saji Joseph" w:date="2020-07-13T21:39:00Z">
        <w:r w:rsidR="00FA766A">
          <w:rPr>
            <w:rFonts w:ascii="Times New Roman" w:hAnsi="Times New Roman" w:cs="Times New Roman"/>
            <w:color w:val="0D0D0D"/>
            <w:szCs w:val="24"/>
          </w:rPr>
          <w:t xml:space="preserve"> </w:t>
        </w:r>
      </w:ins>
      <w:r w:rsidR="00FA766A">
        <w:rPr>
          <w:rFonts w:ascii="Times New Roman" w:hAnsi="Times New Roman" w:cs="Times New Roman"/>
          <w:color w:val="0D0D0D"/>
          <w:szCs w:val="24"/>
        </w:rPr>
        <w:t xml:space="preserve">of 2019 </w:t>
      </w:r>
      <w:r>
        <w:rPr>
          <w:rFonts w:ascii="Times New Roman" w:hAnsi="Times New Roman" w:cs="Times New Roman"/>
          <w:color w:val="0D0D0D"/>
          <w:szCs w:val="24"/>
        </w:rPr>
        <w:t xml:space="preserve">(3,4). Also, de-addiction services are provided at various medical colleges and district hospitals in different states (2). In addition to these, there are several private de-addiction and rehabilitation centres all around the country, which outnumbers the government facilities.  However, the 2019 survey reports a substantial treatment gap in the country. It states that treatment (including ‘spiritual ‘and ‘religious’ help) was accessible to only about 2.6 % and 12% of all alcohol and drug dependent individuals, respectively (1). </w:t>
      </w:r>
    </w:p>
    <w:p w14:paraId="494513FE"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7A1CC712" w14:textId="7C000122"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In India, on one side, a sizable portion of the affected population is deprived of professional help, and on the other side, exist serious concerns on the functioning of the available facilities offering de-addiction and rehabilitation services. In 2018 May, in connection with a lawsuit, Delhi State Legal Services Authority (DSLSA) submitted a comprehensive inspection report to the Delhi High Court, as directed by the court, on 124 de-addiction centres in the National Capital Territory of Delhi. The inspection team interacted with 2135 inmates from various centres and found 750 of them were involuntarily detained in such facilities. The report also details several other glitches, such as lack of basic facilities, not maintaining patient records, lack of trained professionals, and many other human rights violations (5). Daily News and Analysis (DNA) reported in 2018 that there are 250-300 de-addiction centres are running illegally in Delhi alone (6). This is not just an issue of Delhi; similar situations prevail all over the country. Surprisingly, many private addiction treatment facilities are operating beyond the radars of the laws and regulations of the country, and are still unregulated in many parts of India (7). The public press has been reporting several incidents of human rights violations and unethical practices in addiction treatment facilities of the nation. Though news media has been reporting horror stories in addiction treatment facilities frequently, the mode of operation, treatment modalities and, ethicality of private de-addiction and rehabilitation centres in India are rarely documented in the research literature.  Despite its seriousness, ethical and professional issues in addiction treatment in Indian scenario still appears to be a novel area of research. This paper is an effort to enquire </w:t>
      </w:r>
      <w:r w:rsidR="008E03CD">
        <w:rPr>
          <w:rFonts w:ascii="Times New Roman" w:hAnsi="Times New Roman" w:cs="Times New Roman"/>
          <w:color w:val="0D0D0D"/>
          <w:szCs w:val="24"/>
        </w:rPr>
        <w:t>legal, ethical, and professional</w:t>
      </w:r>
      <w:r w:rsidR="008E03CD" w:rsidDel="008E03CD">
        <w:rPr>
          <w:rFonts w:ascii="Times New Roman" w:hAnsi="Times New Roman" w:cs="Times New Roman"/>
          <w:color w:val="0D0D0D"/>
          <w:szCs w:val="24"/>
        </w:rPr>
        <w:t xml:space="preserve"> </w:t>
      </w:r>
      <w:r>
        <w:rPr>
          <w:rFonts w:ascii="Times New Roman" w:hAnsi="Times New Roman" w:cs="Times New Roman"/>
          <w:color w:val="0D0D0D"/>
          <w:szCs w:val="24"/>
        </w:rPr>
        <w:t>concerns surrounding the addicting treatment to suggest probable solutions.</w:t>
      </w:r>
    </w:p>
    <w:p w14:paraId="3D0DE88A" w14:textId="77777777" w:rsidR="00013A90" w:rsidRDefault="00013A90">
      <w:pPr>
        <w:widowControl w:val="0"/>
        <w:autoSpaceDE w:val="0"/>
        <w:autoSpaceDN w:val="0"/>
        <w:adjustRightInd w:val="0"/>
        <w:spacing w:before="360" w:after="60"/>
        <w:ind w:right="567"/>
        <w:rPr>
          <w:rFonts w:ascii="Times New Roman" w:hAnsi="Times New Roman" w:cs="Times New Roman"/>
          <w:b/>
          <w:bCs/>
          <w:color w:val="0D0D0D"/>
          <w:szCs w:val="24"/>
        </w:rPr>
      </w:pPr>
      <w:r>
        <w:rPr>
          <w:rFonts w:ascii="Times New Roman" w:hAnsi="Times New Roman" w:cs="Times New Roman"/>
          <w:b/>
          <w:bCs/>
          <w:color w:val="0D0D0D"/>
          <w:szCs w:val="24"/>
        </w:rPr>
        <w:t>Materials and Methods</w:t>
      </w:r>
    </w:p>
    <w:p w14:paraId="599EB84B" w14:textId="77777777"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This is an unobtrusive research, conducted using secondary data published through daily newspapers. Content analysis of articles and reports that appeared between Jan 2016 to Dec 2019 in selected national English newspapers of India was done. Three highest circulated English newspapers (8); The Times of India, The Hindu, and Hindustan Times were chosen for sourcing the articles, and the online version was used. Search words used were de-addiction centre, and drug and alcohol rehabilitation. After scanning through the title and preview, 243 articles and reports were collected. Inclusion criteria were articles and news reporting the functioning of addiction treatment facilities, inspection or raid, human rights violation in such facilities, and interventions of the court or other government agencies on the matter. After omitting duplication and excluding unrelated, 157 articles were included in the final analysis.  </w:t>
      </w:r>
      <w:r>
        <w:rPr>
          <w:rFonts w:ascii="Times New Roman" w:hAnsi="Times New Roman" w:cs="Times New Roman"/>
          <w:i/>
          <w:iCs/>
          <w:color w:val="0D0D0D"/>
          <w:szCs w:val="24"/>
        </w:rPr>
        <w:t>NVivo 12 for Mac</w:t>
      </w:r>
      <w:r>
        <w:rPr>
          <w:rFonts w:ascii="Times New Roman" w:hAnsi="Times New Roman" w:cs="Times New Roman"/>
          <w:color w:val="0D0D0D"/>
          <w:szCs w:val="24"/>
        </w:rPr>
        <w:t xml:space="preserve"> was used for analyzing the collected newspaper content. All the news reports and articles were read to facilitate an overall immersion with the topic and to frame guiding rules for analysis. Both qualitative and quantitative content analysis was conducted. In the first stage, a line-by-line thematic coding was done for all the newspaper content based on three guiding questions: (1) What are the ethical violations prevailing in treating individuals with Substance Use disorders (SUDs</w:t>
      </w:r>
      <w:proofErr w:type="gramStart"/>
      <w:r>
        <w:rPr>
          <w:rFonts w:ascii="Times New Roman" w:hAnsi="Times New Roman" w:cs="Times New Roman"/>
          <w:color w:val="0D0D0D"/>
          <w:szCs w:val="24"/>
        </w:rPr>
        <w:t>)?;</w:t>
      </w:r>
      <w:proofErr w:type="gramEnd"/>
      <w:r>
        <w:rPr>
          <w:rFonts w:ascii="Times New Roman" w:hAnsi="Times New Roman" w:cs="Times New Roman"/>
          <w:color w:val="0D0D0D"/>
          <w:szCs w:val="24"/>
        </w:rPr>
        <w:t xml:space="preserve"> (2) What are the profession related concerns reported?; (3) Are there any other legal issues reported? The unit of analysis was phrases, and there was no latent coding, only manifest coding was done. The coding was done by the first author and was reviewed by the second author. Disagreements were discussed and resolved.  In the newspaper content, there were individual raid or inspection reports of 51 different addiction treatment facilities. In the second stage, quantitative content analysis was conducted using articles that contained inspection reports of those 51 treatment facilities.</w:t>
      </w:r>
    </w:p>
    <w:p w14:paraId="3910FDFF" w14:textId="77777777" w:rsidR="00013A90" w:rsidRDefault="00013A90">
      <w:pPr>
        <w:widowControl w:val="0"/>
        <w:autoSpaceDE w:val="0"/>
        <w:autoSpaceDN w:val="0"/>
        <w:adjustRightInd w:val="0"/>
        <w:spacing w:before="360" w:after="60"/>
        <w:ind w:right="567"/>
        <w:rPr>
          <w:rFonts w:ascii="Times New Roman" w:hAnsi="Times New Roman" w:cs="Times New Roman"/>
          <w:b/>
          <w:bCs/>
          <w:color w:val="0D0D0D"/>
          <w:szCs w:val="24"/>
        </w:rPr>
      </w:pPr>
      <w:r>
        <w:rPr>
          <w:rFonts w:ascii="Times New Roman" w:hAnsi="Times New Roman" w:cs="Times New Roman"/>
          <w:b/>
          <w:bCs/>
          <w:color w:val="0D0D0D"/>
          <w:szCs w:val="24"/>
        </w:rPr>
        <w:t>Results</w:t>
      </w:r>
    </w:p>
    <w:p w14:paraId="5BECF6ED" w14:textId="2790A042" w:rsidR="00013A90" w:rsidRDefault="0001293F">
      <w:pPr>
        <w:widowControl w:val="0"/>
        <w:autoSpaceDE w:val="0"/>
        <w:autoSpaceDN w:val="0"/>
        <w:adjustRightInd w:val="0"/>
        <w:ind w:firstLine="720"/>
        <w:rPr>
          <w:ins w:id="26" w:author="Saji Joseph" w:date="2020-07-04T15:11:00Z"/>
          <w:rFonts w:ascii="Times New Roman" w:hAnsi="Times New Roman" w:cs="Times New Roman"/>
          <w:color w:val="0D0D0D"/>
          <w:szCs w:val="24"/>
        </w:rPr>
      </w:pPr>
      <w:ins w:id="27" w:author="Saji Joseph" w:date="2020-06-22T16:00:00Z">
        <w:r>
          <w:rPr>
            <w:rFonts w:ascii="Times New Roman" w:hAnsi="Times New Roman" w:cs="Times New Roman"/>
            <w:color w:val="0D0D0D"/>
            <w:szCs w:val="24"/>
          </w:rPr>
          <w:t xml:space="preserve">The newspaper content used in the analysis </w:t>
        </w:r>
        <w:r w:rsidRPr="008E03CD">
          <w:rPr>
            <w:rFonts w:ascii="Times New Roman" w:hAnsi="Times New Roman" w:cs="Times New Roman"/>
            <w:color w:val="0D0D0D"/>
            <w:szCs w:val="24"/>
          </w:rPr>
          <w:t>were from 13 states,</w:t>
        </w:r>
        <w:r>
          <w:rPr>
            <w:rFonts w:ascii="Times New Roman" w:hAnsi="Times New Roman" w:cs="Times New Roman"/>
            <w:color w:val="0D0D0D"/>
            <w:szCs w:val="24"/>
          </w:rPr>
          <w:t xml:space="preserve"> </w:t>
        </w:r>
      </w:ins>
      <w:del w:id="28" w:author="Saji Joseph" w:date="2020-06-22T16:00:00Z">
        <w:r w:rsidR="00013A90" w:rsidDel="00683829">
          <w:rPr>
            <w:rFonts w:ascii="Times New Roman" w:hAnsi="Times New Roman" w:cs="Times New Roman"/>
            <w:color w:val="0D0D0D"/>
            <w:szCs w:val="24"/>
          </w:rPr>
          <w:delText xml:space="preserve">Most of the newspaper content was </w:delText>
        </w:r>
      </w:del>
      <w:ins w:id="29" w:author="Saji Joseph" w:date="2020-06-22T16:00:00Z">
        <w:r w:rsidR="00683829">
          <w:rPr>
            <w:rFonts w:ascii="Times New Roman" w:hAnsi="Times New Roman" w:cs="Times New Roman"/>
            <w:color w:val="0D0D0D"/>
            <w:szCs w:val="24"/>
          </w:rPr>
          <w:t xml:space="preserve">most of which were </w:t>
        </w:r>
      </w:ins>
      <w:r w:rsidR="00013A90">
        <w:rPr>
          <w:rFonts w:ascii="Times New Roman" w:hAnsi="Times New Roman" w:cs="Times New Roman"/>
          <w:color w:val="0D0D0D"/>
          <w:szCs w:val="24"/>
        </w:rPr>
        <w:t>from the state of Panjab (</w:t>
      </w:r>
      <w:ins w:id="30" w:author="Saji Joseph" w:date="2020-07-13T21:47:00Z">
        <w:r w:rsidR="008E03CD">
          <w:rPr>
            <w:rFonts w:ascii="Times New Roman" w:hAnsi="Times New Roman" w:cs="Times New Roman"/>
            <w:color w:val="0D0D0D"/>
            <w:szCs w:val="24"/>
          </w:rPr>
          <w:t>n.</w:t>
        </w:r>
      </w:ins>
      <w:r w:rsidR="00013A90">
        <w:rPr>
          <w:rFonts w:ascii="Times New Roman" w:hAnsi="Times New Roman" w:cs="Times New Roman"/>
          <w:color w:val="0D0D0D"/>
          <w:szCs w:val="24"/>
        </w:rPr>
        <w:t>70), followed by Delhi (</w:t>
      </w:r>
      <w:ins w:id="31" w:author="Saji Joseph" w:date="2020-07-13T21:47:00Z">
        <w:r w:rsidR="008E03CD">
          <w:rPr>
            <w:rFonts w:ascii="Times New Roman" w:hAnsi="Times New Roman" w:cs="Times New Roman"/>
            <w:color w:val="0D0D0D"/>
            <w:szCs w:val="24"/>
          </w:rPr>
          <w:t>n.</w:t>
        </w:r>
      </w:ins>
      <w:r w:rsidR="00013A90">
        <w:rPr>
          <w:rFonts w:ascii="Times New Roman" w:hAnsi="Times New Roman" w:cs="Times New Roman"/>
          <w:color w:val="0D0D0D"/>
          <w:szCs w:val="24"/>
        </w:rPr>
        <w:t>21) and Tamil Nadu (</w:t>
      </w:r>
      <w:ins w:id="32" w:author="Saji Joseph" w:date="2020-07-13T21:47:00Z">
        <w:r w:rsidR="008E03CD">
          <w:rPr>
            <w:rFonts w:ascii="Times New Roman" w:hAnsi="Times New Roman" w:cs="Times New Roman"/>
            <w:color w:val="0D0D0D"/>
            <w:szCs w:val="24"/>
          </w:rPr>
          <w:t>n.</w:t>
        </w:r>
      </w:ins>
      <w:r w:rsidR="00013A90">
        <w:rPr>
          <w:rFonts w:ascii="Times New Roman" w:hAnsi="Times New Roman" w:cs="Times New Roman"/>
          <w:color w:val="0D0D0D"/>
          <w:szCs w:val="24"/>
        </w:rPr>
        <w:t>18). Punjab and Delhi have reported the highest number of unethical incidents, and at the same time, these states have also reported maximum involvement of the court and efforts from the government to regulate the addiction treatment</w:t>
      </w:r>
      <w:ins w:id="33" w:author="Saji Joseph" w:date="2020-06-16T16:46:00Z">
        <w:r w:rsidR="00A23082">
          <w:rPr>
            <w:rFonts w:ascii="Times New Roman" w:hAnsi="Times New Roman" w:cs="Times New Roman"/>
            <w:color w:val="0D0D0D"/>
            <w:szCs w:val="24"/>
          </w:rPr>
          <w:t xml:space="preserve"> in the region</w:t>
        </w:r>
      </w:ins>
      <w:r w:rsidR="00013A90">
        <w:rPr>
          <w:rFonts w:ascii="Times New Roman" w:hAnsi="Times New Roman" w:cs="Times New Roman"/>
          <w:color w:val="0D0D0D"/>
          <w:szCs w:val="24"/>
        </w:rPr>
        <w:t xml:space="preserve">. </w:t>
      </w:r>
      <w:ins w:id="34" w:author="Saji Joseph" w:date="2020-06-22T16:01:00Z">
        <w:r w:rsidR="00683829">
          <w:rPr>
            <w:rFonts w:ascii="Times New Roman" w:hAnsi="Times New Roman" w:cs="Times New Roman"/>
            <w:color w:val="0D0D0D"/>
            <w:szCs w:val="24"/>
          </w:rPr>
          <w:t xml:space="preserve">Table 1 lists down a state-wise summary of issues reported </w:t>
        </w:r>
      </w:ins>
      <w:ins w:id="35" w:author="Saji Joseph" w:date="2020-06-22T16:04:00Z">
        <w:r w:rsidR="00411B5D">
          <w:rPr>
            <w:rFonts w:ascii="Times New Roman" w:hAnsi="Times New Roman" w:cs="Times New Roman"/>
            <w:color w:val="0D0D0D"/>
            <w:szCs w:val="24"/>
          </w:rPr>
          <w:t>in the newspaper items used in the analysis.</w:t>
        </w:r>
      </w:ins>
    </w:p>
    <w:p w14:paraId="57692A60" w14:textId="77777777" w:rsidR="00A43BCF" w:rsidRDefault="00A43BCF">
      <w:pPr>
        <w:widowControl w:val="0"/>
        <w:autoSpaceDE w:val="0"/>
        <w:autoSpaceDN w:val="0"/>
        <w:adjustRightInd w:val="0"/>
        <w:ind w:firstLine="720"/>
        <w:rPr>
          <w:ins w:id="36" w:author="Saji Joseph" w:date="2020-06-22T16:04:00Z"/>
          <w:rFonts w:ascii="Times New Roman" w:hAnsi="Times New Roman" w:cs="Times New Roman"/>
          <w:color w:val="0D0D0D"/>
          <w:szCs w:val="24"/>
        </w:rPr>
      </w:pPr>
    </w:p>
    <w:p w14:paraId="6DA11430" w14:textId="77777777" w:rsidR="00411B5D" w:rsidRDefault="00411B5D">
      <w:pPr>
        <w:widowControl w:val="0"/>
        <w:autoSpaceDE w:val="0"/>
        <w:autoSpaceDN w:val="0"/>
        <w:adjustRightInd w:val="0"/>
        <w:ind w:firstLine="720"/>
        <w:rPr>
          <w:ins w:id="37" w:author="Saji Joseph" w:date="2020-06-22T16:06:00Z"/>
          <w:rFonts w:ascii="Times New Roman" w:hAnsi="Times New Roman" w:cs="Times New Roman"/>
          <w:color w:val="0D0D0D"/>
          <w:szCs w:val="24"/>
        </w:rPr>
      </w:pPr>
    </w:p>
    <w:tbl>
      <w:tblPr>
        <w:tblStyle w:val="GridTable2"/>
        <w:tblpPr w:leftFromText="180" w:rightFromText="180" w:vertAnchor="text" w:tblpY="1"/>
        <w:tblOverlap w:val="never"/>
        <w:tblW w:w="9810" w:type="dxa"/>
        <w:tblLook w:val="04A0" w:firstRow="1" w:lastRow="0" w:firstColumn="1" w:lastColumn="0" w:noHBand="0" w:noVBand="1"/>
      </w:tblPr>
      <w:tblGrid>
        <w:gridCol w:w="1507"/>
        <w:gridCol w:w="923"/>
        <w:gridCol w:w="7380"/>
      </w:tblGrid>
      <w:tr w:rsidR="00A43BCF" w14:paraId="7454DC11" w14:textId="77777777" w:rsidTr="00BC1541">
        <w:trPr>
          <w:cnfStyle w:val="100000000000" w:firstRow="1" w:lastRow="0" w:firstColumn="0" w:lastColumn="0" w:oddVBand="0" w:evenVBand="0" w:oddHBand="0" w:evenHBand="0" w:firstRowFirstColumn="0" w:firstRowLastColumn="0" w:lastRowFirstColumn="0" w:lastRowLastColumn="0"/>
          <w:trHeight w:val="395"/>
          <w:ins w:id="38" w:author="Saji Joseph" w:date="2020-07-04T15:10:00Z"/>
        </w:trPr>
        <w:tc>
          <w:tcPr>
            <w:cnfStyle w:val="001000000000" w:firstRow="0" w:lastRow="0" w:firstColumn="1" w:lastColumn="0" w:oddVBand="0" w:evenVBand="0" w:oddHBand="0" w:evenHBand="0" w:firstRowFirstColumn="0" w:firstRowLastColumn="0" w:lastRowFirstColumn="0" w:lastRowLastColumn="0"/>
            <w:tcW w:w="9810" w:type="dxa"/>
            <w:gridSpan w:val="3"/>
            <w:tcBorders>
              <w:top w:val="single" w:sz="4" w:space="0" w:color="auto"/>
            </w:tcBorders>
            <w:vAlign w:val="center"/>
          </w:tcPr>
          <w:p w14:paraId="2210A9F5" w14:textId="2C9D8A71" w:rsidR="00A43BCF" w:rsidRPr="00520635" w:rsidRDefault="00A43BCF" w:rsidP="00BC1541">
            <w:pPr>
              <w:widowControl w:val="0"/>
              <w:autoSpaceDE w:val="0"/>
              <w:autoSpaceDN w:val="0"/>
              <w:adjustRightInd w:val="0"/>
              <w:rPr>
                <w:ins w:id="39" w:author="Saji Joseph" w:date="2020-07-04T15:10:00Z"/>
              </w:rPr>
            </w:pPr>
            <w:ins w:id="40" w:author="Saji Joseph" w:date="2020-07-04T15:10:00Z">
              <w:r w:rsidRPr="00BC1541">
                <w:rPr>
                  <w:rFonts w:ascii="Helvetica Neue" w:hAnsi="Helvetica Neue" w:cs="Helvetica Neue"/>
                  <w:color w:val="0D0D0D"/>
                  <w:sz w:val="21"/>
                  <w:szCs w:val="21"/>
                </w:rPr>
                <w:t xml:space="preserve">Table 1. </w:t>
              </w:r>
            </w:ins>
            <w:ins w:id="41" w:author="Saji Joseph" w:date="2020-07-04T15:11:00Z">
              <w:r w:rsidRPr="00BC1541">
                <w:rPr>
                  <w:rFonts w:ascii="Helvetica Neue" w:hAnsi="Helvetica Neue" w:cs="Helvetica Neue"/>
                  <w:color w:val="0D0D0D"/>
                  <w:sz w:val="21"/>
                  <w:szCs w:val="21"/>
                </w:rPr>
                <w:t>State-wise summary of issues reported</w:t>
              </w:r>
            </w:ins>
            <w:ins w:id="42" w:author="Saji Joseph" w:date="2020-07-13T21:49:00Z">
              <w:r w:rsidR="008E03CD">
                <w:rPr>
                  <w:rFonts w:ascii="Helvetica Neue" w:hAnsi="Helvetica Neue" w:cs="Helvetica Neue"/>
                  <w:color w:val="0D0D0D"/>
                  <w:sz w:val="21"/>
                  <w:szCs w:val="21"/>
                </w:rPr>
                <w:t>*</w:t>
              </w:r>
            </w:ins>
          </w:p>
        </w:tc>
      </w:tr>
      <w:tr w:rsidR="009F47DB" w:rsidRPr="00520635" w14:paraId="7CA9D68F" w14:textId="77777777" w:rsidTr="007267FA">
        <w:trPr>
          <w:cnfStyle w:val="000000100000" w:firstRow="0" w:lastRow="0" w:firstColumn="0" w:lastColumn="0" w:oddVBand="0" w:evenVBand="0" w:oddHBand="1" w:evenHBand="0" w:firstRowFirstColumn="0" w:firstRowLastColumn="0" w:lastRowFirstColumn="0" w:lastRowLastColumn="0"/>
          <w:ins w:id="43"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Borders>
              <w:top w:val="single" w:sz="4" w:space="0" w:color="auto"/>
            </w:tcBorders>
            <w:vAlign w:val="center"/>
          </w:tcPr>
          <w:p w14:paraId="0DE92F52" w14:textId="77777777" w:rsidR="009F47DB" w:rsidRPr="00520635" w:rsidRDefault="009F47DB" w:rsidP="00FE5A8A">
            <w:pPr>
              <w:rPr>
                <w:ins w:id="44" w:author="Saji Joseph" w:date="2020-06-22T16:06:00Z"/>
              </w:rPr>
            </w:pPr>
            <w:ins w:id="45" w:author="Saji Joseph" w:date="2020-06-22T16:06:00Z">
              <w:r w:rsidRPr="00520635">
                <w:t>States</w:t>
              </w:r>
            </w:ins>
          </w:p>
        </w:tc>
        <w:tc>
          <w:tcPr>
            <w:tcW w:w="923" w:type="dxa"/>
            <w:tcBorders>
              <w:top w:val="single" w:sz="4" w:space="0" w:color="auto"/>
            </w:tcBorders>
            <w:vAlign w:val="center"/>
          </w:tcPr>
          <w:p w14:paraId="45C90EB1" w14:textId="77777777" w:rsidR="009F47DB" w:rsidRPr="00520635" w:rsidRDefault="009F47DB" w:rsidP="007267FA">
            <w:pPr>
              <w:jc w:val="center"/>
              <w:cnfStyle w:val="000000100000" w:firstRow="0" w:lastRow="0" w:firstColumn="0" w:lastColumn="0" w:oddVBand="0" w:evenVBand="0" w:oddHBand="1" w:evenHBand="0" w:firstRowFirstColumn="0" w:firstRowLastColumn="0" w:lastRowFirstColumn="0" w:lastRowLastColumn="0"/>
              <w:rPr>
                <w:ins w:id="46" w:author="Saji Joseph" w:date="2020-06-22T16:06:00Z"/>
                <w:sz w:val="22"/>
                <w:szCs w:val="22"/>
              </w:rPr>
            </w:pPr>
            <w:ins w:id="47" w:author="Saji Joseph" w:date="2020-06-22T16:06:00Z">
              <w:r w:rsidRPr="00520635">
                <w:rPr>
                  <w:sz w:val="22"/>
                  <w:szCs w:val="22"/>
                </w:rPr>
                <w:t>No. of news reports</w:t>
              </w:r>
            </w:ins>
          </w:p>
        </w:tc>
        <w:tc>
          <w:tcPr>
            <w:tcW w:w="7380" w:type="dxa"/>
            <w:tcBorders>
              <w:top w:val="single" w:sz="4" w:space="0" w:color="auto"/>
            </w:tcBorders>
            <w:vAlign w:val="center"/>
          </w:tcPr>
          <w:p w14:paraId="4D457517" w14:textId="77777777" w:rsidR="009F47DB" w:rsidRPr="00520635" w:rsidRDefault="009F47DB" w:rsidP="007267FA">
            <w:pPr>
              <w:jc w:val="center"/>
              <w:cnfStyle w:val="000000100000" w:firstRow="0" w:lastRow="0" w:firstColumn="0" w:lastColumn="0" w:oddVBand="0" w:evenVBand="0" w:oddHBand="1" w:evenHBand="0" w:firstRowFirstColumn="0" w:firstRowLastColumn="0" w:lastRowFirstColumn="0" w:lastRowLastColumn="0"/>
              <w:rPr>
                <w:ins w:id="48" w:author="Saji Joseph" w:date="2020-06-22T16:06:00Z"/>
              </w:rPr>
            </w:pPr>
            <w:ins w:id="49" w:author="Saji Joseph" w:date="2020-06-22T16:06:00Z">
              <w:r w:rsidRPr="00520635">
                <w:t>Issues reported</w:t>
              </w:r>
            </w:ins>
          </w:p>
        </w:tc>
      </w:tr>
      <w:tr w:rsidR="00FE5A8A" w:rsidRPr="00520635" w14:paraId="529385AF" w14:textId="77777777" w:rsidTr="007267FA">
        <w:trPr>
          <w:trHeight w:val="2561"/>
          <w:ins w:id="50"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1A9918AC" w14:textId="4E0ED0C6" w:rsidR="00FE5A8A" w:rsidRPr="00520635" w:rsidRDefault="00FE5A8A" w:rsidP="00FE5A8A">
            <w:pPr>
              <w:rPr>
                <w:ins w:id="51" w:author="Saji Joseph" w:date="2020-06-22T16:06:00Z"/>
              </w:rPr>
            </w:pPr>
            <w:ins w:id="52" w:author="Saji Joseph" w:date="2020-07-13T21:53:00Z">
              <w:r w:rsidRPr="00520635">
                <w:t>Punjab</w:t>
              </w:r>
            </w:ins>
          </w:p>
        </w:tc>
        <w:tc>
          <w:tcPr>
            <w:tcW w:w="923" w:type="dxa"/>
          </w:tcPr>
          <w:p w14:paraId="7E544789" w14:textId="34C23EC3"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53" w:author="Saji Joseph" w:date="2020-06-22T16:06:00Z"/>
              </w:rPr>
            </w:pPr>
            <w:ins w:id="54" w:author="Saji Joseph" w:date="2020-07-13T21:53:00Z">
              <w:r w:rsidRPr="00520635">
                <w:t>70</w:t>
              </w:r>
            </w:ins>
          </w:p>
        </w:tc>
        <w:tc>
          <w:tcPr>
            <w:tcW w:w="7380" w:type="dxa"/>
          </w:tcPr>
          <w:p w14:paraId="024956CC" w14:textId="55C1BB7E"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55" w:author="Saji Joseph" w:date="2020-06-22T16:06:00Z"/>
                <w:sz w:val="22"/>
                <w:szCs w:val="22"/>
              </w:rPr>
            </w:pPr>
            <w:ins w:id="56" w:author="Saji Joseph" w:date="2020-07-13T21:53:00Z">
              <w:r w:rsidRPr="00520635">
                <w:rPr>
                  <w:sz w:val="22"/>
                  <w:szCs w:val="22"/>
                </w:rPr>
                <w:t xml:space="preserve">Detaining without consent/Involuntary admission, Not ensuring </w:t>
              </w:r>
            </w:ins>
            <w:ins w:id="57" w:author="Saji Joseph" w:date="2020-07-13T22:15:00Z">
              <w:r w:rsidR="00FE6DFE">
                <w:rPr>
                  <w:sz w:val="22"/>
                  <w:szCs w:val="22"/>
                </w:rPr>
                <w:t xml:space="preserve">the </w:t>
              </w:r>
            </w:ins>
            <w:ins w:id="58" w:author="Saji Joseph" w:date="2020-07-13T21:53:00Z">
              <w:r w:rsidR="00FE6DFE">
                <w:rPr>
                  <w:sz w:val="22"/>
                  <w:szCs w:val="22"/>
                </w:rPr>
                <w:t xml:space="preserve">safety </w:t>
              </w:r>
            </w:ins>
            <w:ins w:id="59" w:author="Saji Joseph" w:date="2020-07-13T22:15:00Z">
              <w:r w:rsidR="00FE6DFE">
                <w:rPr>
                  <w:sz w:val="22"/>
                  <w:szCs w:val="22"/>
                </w:rPr>
                <w:t>of</w:t>
              </w:r>
            </w:ins>
            <w:ins w:id="60" w:author="Saji Joseph" w:date="2020-07-13T21:53:00Z">
              <w:r w:rsidRPr="00520635">
                <w:rPr>
                  <w:sz w:val="22"/>
                  <w:szCs w:val="22"/>
                </w:rPr>
                <w:t xml:space="preserve"> staff and patients,  Lack of basic facilities, Mismanagement of medication, Non-licensed facilities, Overcrowded facilities, Not maintaining proper patient records, No regular inspection and monitoring by the authorities, Patients rescued from facilities by authorities, Physical and mental torture, Using violence in the pretext of treatment and to manage crisis,  Forced labour, patients allegedly beaten to death</w:t>
              </w:r>
              <w:r>
                <w:rPr>
                  <w:sz w:val="22"/>
                  <w:szCs w:val="22"/>
                </w:rPr>
                <w:t xml:space="preserve"> by staff</w:t>
              </w:r>
              <w:r w:rsidRPr="00520635">
                <w:rPr>
                  <w:sz w:val="22"/>
                  <w:szCs w:val="22"/>
                </w:rPr>
                <w:t xml:space="preserve">,  Facilities lacking </w:t>
              </w:r>
              <w:r w:rsidR="00E85EF2">
                <w:rPr>
                  <w:sz w:val="22"/>
                  <w:szCs w:val="22"/>
                </w:rPr>
                <w:t xml:space="preserve">qualified staff, </w:t>
              </w:r>
            </w:ins>
            <w:ins w:id="61" w:author="Saji Joseph" w:date="2020-07-14T07:42:00Z">
              <w:r w:rsidR="00E85EF2">
                <w:rPr>
                  <w:sz w:val="22"/>
                  <w:szCs w:val="22"/>
                </w:rPr>
                <w:t>A</w:t>
              </w:r>
            </w:ins>
            <w:ins w:id="62" w:author="Saji Joseph" w:date="2020-07-13T21:53:00Z">
              <w:r w:rsidRPr="00520635">
                <w:rPr>
                  <w:sz w:val="22"/>
                  <w:szCs w:val="22"/>
                </w:rPr>
                <w:t>bduction disguised as assisted admission, Denying communication and meeting with family, Patient’s death during attempted escape</w:t>
              </w:r>
            </w:ins>
          </w:p>
        </w:tc>
      </w:tr>
      <w:tr w:rsidR="00FE5A8A" w:rsidRPr="00520635" w14:paraId="2A7CAC64" w14:textId="77777777" w:rsidTr="007267FA">
        <w:trPr>
          <w:cnfStyle w:val="000000100000" w:firstRow="0" w:lastRow="0" w:firstColumn="0" w:lastColumn="0" w:oddVBand="0" w:evenVBand="0" w:oddHBand="1" w:evenHBand="0" w:firstRowFirstColumn="0" w:firstRowLastColumn="0" w:lastRowFirstColumn="0" w:lastRowLastColumn="0"/>
          <w:ins w:id="63"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007C5F8D" w14:textId="0940DB0D" w:rsidR="00FE5A8A" w:rsidRPr="00520635" w:rsidRDefault="00FE5A8A" w:rsidP="00FE5A8A">
            <w:pPr>
              <w:rPr>
                <w:ins w:id="64" w:author="Saji Joseph" w:date="2020-06-22T16:06:00Z"/>
              </w:rPr>
            </w:pPr>
            <w:ins w:id="65" w:author="Saji Joseph" w:date="2020-07-13T21:53:00Z">
              <w:r w:rsidRPr="00520635">
                <w:t>Delhi</w:t>
              </w:r>
            </w:ins>
          </w:p>
        </w:tc>
        <w:tc>
          <w:tcPr>
            <w:tcW w:w="923" w:type="dxa"/>
          </w:tcPr>
          <w:p w14:paraId="3E6A4797" w14:textId="26F63394"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66" w:author="Saji Joseph" w:date="2020-06-22T16:06:00Z"/>
              </w:rPr>
            </w:pPr>
            <w:ins w:id="67" w:author="Saji Joseph" w:date="2020-07-13T21:53:00Z">
              <w:r w:rsidRPr="00520635">
                <w:t>21</w:t>
              </w:r>
            </w:ins>
          </w:p>
        </w:tc>
        <w:tc>
          <w:tcPr>
            <w:tcW w:w="7380" w:type="dxa"/>
          </w:tcPr>
          <w:p w14:paraId="0E493B82" w14:textId="2769A97A"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68" w:author="Saji Joseph" w:date="2020-06-22T16:06:00Z"/>
                <w:sz w:val="22"/>
                <w:szCs w:val="22"/>
              </w:rPr>
            </w:pPr>
            <w:ins w:id="69" w:author="Saji Joseph" w:date="2020-07-13T21:53:00Z">
              <w:r w:rsidRPr="00520635">
                <w:rPr>
                  <w:sz w:val="22"/>
                  <w:szCs w:val="22"/>
                </w:rPr>
                <w:t>Denying communication with family. Patient’s death during attempted escape, Patients allegedly beaten to death</w:t>
              </w:r>
              <w:r>
                <w:rPr>
                  <w:sz w:val="22"/>
                  <w:szCs w:val="22"/>
                </w:rPr>
                <w:t xml:space="preserve"> by staff</w:t>
              </w:r>
              <w:r w:rsidRPr="00520635">
                <w:rPr>
                  <w:sz w:val="22"/>
                  <w:szCs w:val="22"/>
                </w:rPr>
                <w:t xml:space="preserve">, Physical and mental torture, Lack of basic facilities, Abduction disguised as assisted admission, </w:t>
              </w:r>
              <w:proofErr w:type="gramStart"/>
              <w:r w:rsidRPr="00520635">
                <w:rPr>
                  <w:sz w:val="22"/>
                  <w:szCs w:val="22"/>
                </w:rPr>
                <w:t>Not</w:t>
              </w:r>
              <w:proofErr w:type="gramEnd"/>
              <w:r w:rsidRPr="00520635">
                <w:rPr>
                  <w:sz w:val="22"/>
                  <w:szCs w:val="22"/>
                </w:rPr>
                <w:t xml:space="preserve"> ensuring </w:t>
              </w:r>
            </w:ins>
            <w:ins w:id="70" w:author="Saji Joseph" w:date="2020-07-13T22:14:00Z">
              <w:r w:rsidR="00FE6DFE">
                <w:rPr>
                  <w:sz w:val="22"/>
                  <w:szCs w:val="22"/>
                </w:rPr>
                <w:t xml:space="preserve">the </w:t>
              </w:r>
            </w:ins>
            <w:ins w:id="71" w:author="Saji Joseph" w:date="2020-07-13T21:53:00Z">
              <w:r w:rsidRPr="00520635">
                <w:rPr>
                  <w:sz w:val="22"/>
                  <w:szCs w:val="22"/>
                </w:rPr>
                <w:t xml:space="preserve">safety of staff and patients, Mismanagement of medication, Non-licensed facilities, Sexual abuse, Detaining without consent/Involuntary admission, Forced labour. </w:t>
              </w:r>
            </w:ins>
          </w:p>
        </w:tc>
      </w:tr>
      <w:tr w:rsidR="00FE5A8A" w:rsidRPr="00520635" w14:paraId="77295EF9" w14:textId="77777777" w:rsidTr="007267FA">
        <w:trPr>
          <w:ins w:id="72"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0BEE3AB8" w14:textId="2950EC13" w:rsidR="00FE5A8A" w:rsidRPr="00520635" w:rsidRDefault="00FE5A8A" w:rsidP="00FE5A8A">
            <w:pPr>
              <w:rPr>
                <w:ins w:id="73" w:author="Saji Joseph" w:date="2020-06-22T16:06:00Z"/>
              </w:rPr>
            </w:pPr>
            <w:ins w:id="74" w:author="Saji Joseph" w:date="2020-07-13T21:53:00Z">
              <w:r w:rsidRPr="00520635">
                <w:t>Tamil Nadu</w:t>
              </w:r>
            </w:ins>
          </w:p>
        </w:tc>
        <w:tc>
          <w:tcPr>
            <w:tcW w:w="923" w:type="dxa"/>
          </w:tcPr>
          <w:p w14:paraId="4D4F55C5" w14:textId="03AD07A0"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75" w:author="Saji Joseph" w:date="2020-06-22T16:06:00Z"/>
              </w:rPr>
            </w:pPr>
            <w:ins w:id="76" w:author="Saji Joseph" w:date="2020-07-13T21:53:00Z">
              <w:r w:rsidRPr="00520635">
                <w:t>18</w:t>
              </w:r>
            </w:ins>
          </w:p>
        </w:tc>
        <w:tc>
          <w:tcPr>
            <w:tcW w:w="7380" w:type="dxa"/>
          </w:tcPr>
          <w:p w14:paraId="779A57DB" w14:textId="7FD98A7F"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77" w:author="Saji Joseph" w:date="2020-06-22T16:06:00Z"/>
                <w:sz w:val="22"/>
                <w:szCs w:val="22"/>
              </w:rPr>
            </w:pPr>
            <w:ins w:id="78" w:author="Saji Joseph" w:date="2020-07-13T21:53:00Z">
              <w:r w:rsidRPr="00520635">
                <w:rPr>
                  <w:sz w:val="22"/>
                  <w:szCs w:val="22"/>
                </w:rPr>
                <w:t xml:space="preserve">Not ensuring </w:t>
              </w:r>
            </w:ins>
            <w:ins w:id="79" w:author="Saji Joseph" w:date="2020-07-13T22:15:00Z">
              <w:r w:rsidR="00FE6DFE">
                <w:rPr>
                  <w:sz w:val="22"/>
                  <w:szCs w:val="22"/>
                </w:rPr>
                <w:t xml:space="preserve">the </w:t>
              </w:r>
            </w:ins>
            <w:ins w:id="80" w:author="Saji Joseph" w:date="2020-07-13T21:53:00Z">
              <w:r w:rsidR="00FE6DFE">
                <w:rPr>
                  <w:sz w:val="22"/>
                  <w:szCs w:val="22"/>
                </w:rPr>
                <w:t xml:space="preserve">safety </w:t>
              </w:r>
            </w:ins>
            <w:ins w:id="81" w:author="Saji Joseph" w:date="2020-07-13T22:15:00Z">
              <w:r w:rsidR="00FE6DFE">
                <w:rPr>
                  <w:sz w:val="22"/>
                  <w:szCs w:val="22"/>
                </w:rPr>
                <w:t>of</w:t>
              </w:r>
            </w:ins>
            <w:ins w:id="82" w:author="Saji Joseph" w:date="2020-07-13T21:53:00Z">
              <w:r w:rsidRPr="00520635">
                <w:rPr>
                  <w:sz w:val="22"/>
                  <w:szCs w:val="22"/>
                </w:rPr>
                <w:t xml:space="preserve"> patients and staff, Lack of basic facilities, Detaining without consent/Involuntary admission,  Physical and mental torture, Using violence in the pretext of treatment and to manage crisis, Patients allegedly beaten to death</w:t>
              </w:r>
              <w:r>
                <w:rPr>
                  <w:sz w:val="22"/>
                  <w:szCs w:val="22"/>
                </w:rPr>
                <w:t xml:space="preserve"> by staff</w:t>
              </w:r>
              <w:r w:rsidRPr="00520635">
                <w:rPr>
                  <w:sz w:val="22"/>
                  <w:szCs w:val="22"/>
                </w:rPr>
                <w:t>, Non-licensed facilities, Overcrowded facilities,  Facilities lacking qualified staff, Denying communication or meeting with family, Patients rescued from facilities by authorities, No regular inspection and monitoring by the authorities, Patient’s death during attempted escape</w:t>
              </w:r>
            </w:ins>
          </w:p>
        </w:tc>
      </w:tr>
      <w:tr w:rsidR="00FE5A8A" w:rsidRPr="00520635" w14:paraId="03C07D19" w14:textId="77777777" w:rsidTr="007267FA">
        <w:trPr>
          <w:cnfStyle w:val="000000100000" w:firstRow="0" w:lastRow="0" w:firstColumn="0" w:lastColumn="0" w:oddVBand="0" w:evenVBand="0" w:oddHBand="1" w:evenHBand="0" w:firstRowFirstColumn="0" w:firstRowLastColumn="0" w:lastRowFirstColumn="0" w:lastRowLastColumn="0"/>
          <w:ins w:id="83"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092D5E63" w14:textId="355DAFAC" w:rsidR="00FE5A8A" w:rsidRPr="00520635" w:rsidRDefault="00FE5A8A" w:rsidP="00FE5A8A">
            <w:pPr>
              <w:rPr>
                <w:ins w:id="84" w:author="Saji Joseph" w:date="2020-06-22T16:06:00Z"/>
              </w:rPr>
            </w:pPr>
            <w:ins w:id="85" w:author="Saji Joseph" w:date="2020-07-13T21:53:00Z">
              <w:r w:rsidRPr="00520635">
                <w:t>Haryana</w:t>
              </w:r>
            </w:ins>
          </w:p>
        </w:tc>
        <w:tc>
          <w:tcPr>
            <w:tcW w:w="923" w:type="dxa"/>
          </w:tcPr>
          <w:p w14:paraId="2C8AAD0B" w14:textId="525B6E96"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86" w:author="Saji Joseph" w:date="2020-06-22T16:06:00Z"/>
              </w:rPr>
            </w:pPr>
            <w:ins w:id="87" w:author="Saji Joseph" w:date="2020-07-13T21:53:00Z">
              <w:r w:rsidRPr="00520635">
                <w:t>1</w:t>
              </w:r>
              <w:r>
                <w:t>3</w:t>
              </w:r>
            </w:ins>
          </w:p>
        </w:tc>
        <w:tc>
          <w:tcPr>
            <w:tcW w:w="7380" w:type="dxa"/>
          </w:tcPr>
          <w:p w14:paraId="5F1D57DC" w14:textId="69FE6DEA"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88" w:author="Saji Joseph" w:date="2020-06-22T16:06:00Z"/>
                <w:sz w:val="22"/>
                <w:szCs w:val="22"/>
              </w:rPr>
            </w:pPr>
            <w:ins w:id="89" w:author="Saji Joseph" w:date="2020-07-13T21:53:00Z">
              <w:r w:rsidRPr="00520635">
                <w:rPr>
                  <w:sz w:val="22"/>
                  <w:szCs w:val="22"/>
                </w:rPr>
                <w:t>Non-licensed facilities, Patients rescued from facilities by authorities, Physical and mental torture, Lack of basic facilities, Detaining without consent/Involuntary admission,  Facilities lacking qualified staff, Overcrowded facilities,  De</w:t>
              </w:r>
              <w:r w:rsidR="00275E51">
                <w:rPr>
                  <w:sz w:val="22"/>
                  <w:szCs w:val="22"/>
                </w:rPr>
                <w:t>nying communication with family</w:t>
              </w:r>
              <w:r w:rsidRPr="00520635">
                <w:rPr>
                  <w:sz w:val="22"/>
                  <w:szCs w:val="22"/>
                </w:rPr>
                <w:t>, Forced labour, Using violence in the pretext of treatment and to manage crisis, Mismanagement of medication, No regular inspection and monitoring by the authorities.</w:t>
              </w:r>
            </w:ins>
          </w:p>
        </w:tc>
      </w:tr>
      <w:tr w:rsidR="00FE5A8A" w:rsidRPr="00520635" w14:paraId="0306F558" w14:textId="77777777" w:rsidTr="007267FA">
        <w:trPr>
          <w:ins w:id="90"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0A8BEA52" w14:textId="3C7AB234" w:rsidR="00FE5A8A" w:rsidRPr="00520635" w:rsidRDefault="00FE5A8A" w:rsidP="00FE5A8A">
            <w:pPr>
              <w:rPr>
                <w:ins w:id="91" w:author="Saji Joseph" w:date="2020-06-22T16:06:00Z"/>
              </w:rPr>
            </w:pPr>
            <w:ins w:id="92" w:author="Saji Joseph" w:date="2020-07-13T21:53:00Z">
              <w:r w:rsidRPr="00520635">
                <w:t>Maharashtra</w:t>
              </w:r>
            </w:ins>
          </w:p>
        </w:tc>
        <w:tc>
          <w:tcPr>
            <w:tcW w:w="923" w:type="dxa"/>
          </w:tcPr>
          <w:p w14:paraId="34A91525" w14:textId="60F136EA"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93" w:author="Saji Joseph" w:date="2020-06-22T16:06:00Z"/>
              </w:rPr>
            </w:pPr>
            <w:ins w:id="94" w:author="Saji Joseph" w:date="2020-07-13T21:53:00Z">
              <w:r>
                <w:t>11</w:t>
              </w:r>
            </w:ins>
          </w:p>
        </w:tc>
        <w:tc>
          <w:tcPr>
            <w:tcW w:w="7380" w:type="dxa"/>
          </w:tcPr>
          <w:p w14:paraId="559CFF9C" w14:textId="2AD56F2F" w:rsidR="00FE5A8A" w:rsidRPr="00520635" w:rsidRDefault="00FE5A8A" w:rsidP="00FE6DFE">
            <w:pPr>
              <w:cnfStyle w:val="000000000000" w:firstRow="0" w:lastRow="0" w:firstColumn="0" w:lastColumn="0" w:oddVBand="0" w:evenVBand="0" w:oddHBand="0" w:evenHBand="0" w:firstRowFirstColumn="0" w:firstRowLastColumn="0" w:lastRowFirstColumn="0" w:lastRowLastColumn="0"/>
              <w:rPr>
                <w:ins w:id="95" w:author="Saji Joseph" w:date="2020-06-22T16:06:00Z"/>
                <w:sz w:val="22"/>
                <w:szCs w:val="22"/>
              </w:rPr>
            </w:pPr>
            <w:ins w:id="96" w:author="Saji Joseph" w:date="2020-07-13T21:53:00Z">
              <w:r w:rsidRPr="00520635">
                <w:rPr>
                  <w:sz w:val="22"/>
                  <w:szCs w:val="22"/>
                </w:rPr>
                <w:t>Non-licensed facilities, Patients rescued from facilities by authorities, Physical and mental torture, Patient allegedly beaten to death</w:t>
              </w:r>
            </w:ins>
            <w:ins w:id="97" w:author="Saji Joseph" w:date="2020-07-13T22:03:00Z">
              <w:r>
                <w:rPr>
                  <w:sz w:val="22"/>
                  <w:szCs w:val="22"/>
                </w:rPr>
                <w:t xml:space="preserve"> by staff</w:t>
              </w:r>
            </w:ins>
            <w:ins w:id="98" w:author="Saji Joseph" w:date="2020-07-13T21:53:00Z">
              <w:r w:rsidRPr="00520635">
                <w:rPr>
                  <w:sz w:val="22"/>
                  <w:szCs w:val="22"/>
                </w:rPr>
                <w:t xml:space="preserve">, Forced labour, Detaining without consent/Involuntary admission, Lack of basic facilities,  Facilities lacking qualified staff, Not maintaining proper patient records, Denying communication with family, Not ensuring </w:t>
              </w:r>
            </w:ins>
            <w:ins w:id="99" w:author="Saji Joseph" w:date="2020-07-13T22:14:00Z">
              <w:r w:rsidR="00FE6DFE">
                <w:rPr>
                  <w:sz w:val="22"/>
                  <w:szCs w:val="22"/>
                </w:rPr>
                <w:t xml:space="preserve">the </w:t>
              </w:r>
            </w:ins>
            <w:ins w:id="100" w:author="Saji Joseph" w:date="2020-07-13T21:53:00Z">
              <w:r w:rsidRPr="00520635">
                <w:rPr>
                  <w:sz w:val="22"/>
                  <w:szCs w:val="22"/>
                </w:rPr>
                <w:t xml:space="preserve">safety </w:t>
              </w:r>
            </w:ins>
            <w:ins w:id="101" w:author="Saji Joseph" w:date="2020-07-13T22:16:00Z">
              <w:r w:rsidR="00FE6DFE">
                <w:rPr>
                  <w:sz w:val="22"/>
                  <w:szCs w:val="22"/>
                </w:rPr>
                <w:t>of</w:t>
              </w:r>
            </w:ins>
            <w:ins w:id="102" w:author="Saji Joseph" w:date="2020-07-13T21:53:00Z">
              <w:r w:rsidRPr="00520635">
                <w:rPr>
                  <w:sz w:val="22"/>
                  <w:szCs w:val="22"/>
                </w:rPr>
                <w:t xml:space="preserve"> patients</w:t>
              </w:r>
              <w:r>
                <w:rPr>
                  <w:sz w:val="22"/>
                  <w:szCs w:val="22"/>
                </w:rPr>
                <w:t>.</w:t>
              </w:r>
            </w:ins>
          </w:p>
        </w:tc>
      </w:tr>
      <w:tr w:rsidR="00FE5A8A" w:rsidRPr="00520635" w14:paraId="552CDB49" w14:textId="77777777" w:rsidTr="007267FA">
        <w:trPr>
          <w:cnfStyle w:val="000000100000" w:firstRow="0" w:lastRow="0" w:firstColumn="0" w:lastColumn="0" w:oddVBand="0" w:evenVBand="0" w:oddHBand="1" w:evenHBand="0" w:firstRowFirstColumn="0" w:firstRowLastColumn="0" w:lastRowFirstColumn="0" w:lastRowLastColumn="0"/>
          <w:ins w:id="103"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3CFED323" w14:textId="0E7FBD31" w:rsidR="00FE5A8A" w:rsidRPr="00520635" w:rsidRDefault="00FE5A8A" w:rsidP="00FE5A8A">
            <w:pPr>
              <w:rPr>
                <w:ins w:id="104" w:author="Saji Joseph" w:date="2020-06-22T16:06:00Z"/>
              </w:rPr>
            </w:pPr>
            <w:ins w:id="105" w:author="Saji Joseph" w:date="2020-07-13T21:53:00Z">
              <w:r w:rsidRPr="00520635">
                <w:t>Karnataka</w:t>
              </w:r>
            </w:ins>
          </w:p>
        </w:tc>
        <w:tc>
          <w:tcPr>
            <w:tcW w:w="923" w:type="dxa"/>
          </w:tcPr>
          <w:p w14:paraId="16F6B8F7" w14:textId="1ECA59FC"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06" w:author="Saji Joseph" w:date="2020-06-22T16:06:00Z"/>
              </w:rPr>
            </w:pPr>
            <w:ins w:id="107" w:author="Saji Joseph" w:date="2020-07-13T21:53:00Z">
              <w:r>
                <w:t>5</w:t>
              </w:r>
            </w:ins>
          </w:p>
        </w:tc>
        <w:tc>
          <w:tcPr>
            <w:tcW w:w="7380" w:type="dxa"/>
          </w:tcPr>
          <w:p w14:paraId="12229EA5" w14:textId="451E9C0B"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08" w:author="Saji Joseph" w:date="2020-06-22T16:06:00Z"/>
                <w:sz w:val="22"/>
                <w:szCs w:val="22"/>
              </w:rPr>
            </w:pPr>
            <w:ins w:id="109" w:author="Saji Joseph" w:date="2020-07-13T21:53:00Z">
              <w:r w:rsidRPr="00520635">
                <w:rPr>
                  <w:sz w:val="22"/>
                  <w:szCs w:val="22"/>
                </w:rPr>
                <w:t>Physical and mental torture, Patients allegedly beaten to death</w:t>
              </w:r>
              <w:r>
                <w:rPr>
                  <w:sz w:val="22"/>
                  <w:szCs w:val="22"/>
                </w:rPr>
                <w:t xml:space="preserve"> by staff</w:t>
              </w:r>
              <w:r w:rsidRPr="00520635">
                <w:rPr>
                  <w:sz w:val="22"/>
                  <w:szCs w:val="22"/>
                </w:rPr>
                <w:t>, Forced labour, Not maintaining proper patient records,</w:t>
              </w:r>
              <w:r>
                <w:rPr>
                  <w:sz w:val="22"/>
                  <w:szCs w:val="22"/>
                </w:rPr>
                <w:t xml:space="preserve"> </w:t>
              </w:r>
              <w:r w:rsidRPr="00520635">
                <w:rPr>
                  <w:sz w:val="22"/>
                  <w:szCs w:val="22"/>
                </w:rPr>
                <w:t>Detaining without consent/Involuntary admission, Patients rescued from facilities by authorities,  Facilities lacking qualified staff, Non-licensed facilities, Lack of basic facilities.</w:t>
              </w:r>
            </w:ins>
          </w:p>
        </w:tc>
      </w:tr>
      <w:tr w:rsidR="00FE5A8A" w:rsidRPr="00520635" w14:paraId="15D54BCD" w14:textId="77777777" w:rsidTr="007267FA">
        <w:trPr>
          <w:ins w:id="110"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34E553F7" w14:textId="59D5B9EC" w:rsidR="00FE5A8A" w:rsidRPr="00520635" w:rsidRDefault="00FE5A8A" w:rsidP="00FE5A8A">
            <w:pPr>
              <w:rPr>
                <w:ins w:id="111" w:author="Saji Joseph" w:date="2020-06-22T16:06:00Z"/>
              </w:rPr>
            </w:pPr>
            <w:ins w:id="112" w:author="Saji Joseph" w:date="2020-07-13T21:53:00Z">
              <w:r w:rsidRPr="00520635">
                <w:t>Uttar Pradesh</w:t>
              </w:r>
            </w:ins>
          </w:p>
        </w:tc>
        <w:tc>
          <w:tcPr>
            <w:tcW w:w="923" w:type="dxa"/>
          </w:tcPr>
          <w:p w14:paraId="5CD2F967" w14:textId="7D17565D"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13" w:author="Saji Joseph" w:date="2020-06-22T16:06:00Z"/>
              </w:rPr>
            </w:pPr>
            <w:ins w:id="114" w:author="Saji Joseph" w:date="2020-07-13T21:53:00Z">
              <w:r>
                <w:t>5</w:t>
              </w:r>
            </w:ins>
          </w:p>
        </w:tc>
        <w:tc>
          <w:tcPr>
            <w:tcW w:w="7380" w:type="dxa"/>
          </w:tcPr>
          <w:p w14:paraId="24B6D9FC" w14:textId="4E9F976B"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15" w:author="Saji Joseph" w:date="2020-06-22T16:06:00Z"/>
                <w:sz w:val="22"/>
                <w:szCs w:val="22"/>
              </w:rPr>
            </w:pPr>
            <w:ins w:id="116" w:author="Saji Joseph" w:date="2020-07-13T21:53:00Z">
              <w:r w:rsidRPr="00520635">
                <w:rPr>
                  <w:sz w:val="22"/>
                  <w:szCs w:val="22"/>
                </w:rPr>
                <w:t xml:space="preserve">Detaining without consent/Involuntary admission,  Patient’s death during attempted escape, Abduction disguised as assisted admission,  Not ensuring </w:t>
              </w:r>
            </w:ins>
            <w:ins w:id="117" w:author="Saji Joseph" w:date="2020-07-13T22:14:00Z">
              <w:r w:rsidR="00FE6DFE">
                <w:rPr>
                  <w:sz w:val="22"/>
                  <w:szCs w:val="22"/>
                </w:rPr>
                <w:t xml:space="preserve">the </w:t>
              </w:r>
            </w:ins>
            <w:ins w:id="118" w:author="Saji Joseph" w:date="2020-07-13T21:53:00Z">
              <w:r w:rsidRPr="00520635">
                <w:rPr>
                  <w:sz w:val="22"/>
                  <w:szCs w:val="22"/>
                </w:rPr>
                <w:t>safety of staff.</w:t>
              </w:r>
            </w:ins>
          </w:p>
        </w:tc>
      </w:tr>
      <w:tr w:rsidR="00FE5A8A" w:rsidRPr="00520635" w14:paraId="44EB4390" w14:textId="77777777" w:rsidTr="007267FA">
        <w:trPr>
          <w:cnfStyle w:val="000000100000" w:firstRow="0" w:lastRow="0" w:firstColumn="0" w:lastColumn="0" w:oddVBand="0" w:evenVBand="0" w:oddHBand="1" w:evenHBand="0" w:firstRowFirstColumn="0" w:firstRowLastColumn="0" w:lastRowFirstColumn="0" w:lastRowLastColumn="0"/>
          <w:ins w:id="119"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32C9B43E" w14:textId="165D3B48" w:rsidR="00FE5A8A" w:rsidRPr="00520635" w:rsidRDefault="00FE5A8A" w:rsidP="00FE5A8A">
            <w:pPr>
              <w:rPr>
                <w:ins w:id="120" w:author="Saji Joseph" w:date="2020-06-22T16:06:00Z"/>
              </w:rPr>
            </w:pPr>
            <w:ins w:id="121" w:author="Saji Joseph" w:date="2020-07-13T21:53:00Z">
              <w:r w:rsidRPr="00520635">
                <w:t>Rajasthan</w:t>
              </w:r>
            </w:ins>
          </w:p>
        </w:tc>
        <w:tc>
          <w:tcPr>
            <w:tcW w:w="923" w:type="dxa"/>
          </w:tcPr>
          <w:p w14:paraId="7F146DE9" w14:textId="58F50966"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22" w:author="Saji Joseph" w:date="2020-06-22T16:06:00Z"/>
              </w:rPr>
            </w:pPr>
            <w:ins w:id="123" w:author="Saji Joseph" w:date="2020-07-13T21:53:00Z">
              <w:r>
                <w:t>4</w:t>
              </w:r>
            </w:ins>
          </w:p>
        </w:tc>
        <w:tc>
          <w:tcPr>
            <w:tcW w:w="7380" w:type="dxa"/>
          </w:tcPr>
          <w:p w14:paraId="4DC9771C" w14:textId="0FCEB79B"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24" w:author="Saji Joseph" w:date="2020-06-22T16:06:00Z"/>
                <w:sz w:val="22"/>
                <w:szCs w:val="22"/>
              </w:rPr>
            </w:pPr>
            <w:ins w:id="125" w:author="Saji Joseph" w:date="2020-07-13T21:53:00Z">
              <w:r w:rsidRPr="00520635">
                <w:rPr>
                  <w:sz w:val="22"/>
                  <w:szCs w:val="22"/>
                </w:rPr>
                <w:t>P</w:t>
              </w:r>
              <w:r>
                <w:rPr>
                  <w:sz w:val="22"/>
                  <w:szCs w:val="22"/>
                </w:rPr>
                <w:t>atient</w:t>
              </w:r>
              <w:r w:rsidRPr="00520635">
                <w:rPr>
                  <w:sz w:val="22"/>
                  <w:szCs w:val="22"/>
                </w:rPr>
                <w:t xml:space="preserve"> allegedly beaten to death</w:t>
              </w:r>
              <w:r>
                <w:rPr>
                  <w:sz w:val="22"/>
                  <w:szCs w:val="22"/>
                </w:rPr>
                <w:t xml:space="preserve"> by staff,</w:t>
              </w:r>
              <w:r w:rsidRPr="00520635">
                <w:rPr>
                  <w:sz w:val="22"/>
                  <w:szCs w:val="22"/>
                </w:rPr>
                <w:t xml:space="preserve"> </w:t>
              </w:r>
              <w:r>
                <w:rPr>
                  <w:sz w:val="22"/>
                  <w:szCs w:val="22"/>
                </w:rPr>
                <w:t xml:space="preserve">Physical and mental torture, </w:t>
              </w:r>
              <w:r w:rsidRPr="00520635">
                <w:rPr>
                  <w:sz w:val="22"/>
                  <w:szCs w:val="22"/>
                </w:rPr>
                <w:t>U</w:t>
              </w:r>
              <w:r>
                <w:rPr>
                  <w:sz w:val="22"/>
                  <w:szCs w:val="22"/>
                </w:rPr>
                <w:t xml:space="preserve">sing violence to manage crisis, </w:t>
              </w:r>
              <w:r w:rsidRPr="00520635">
                <w:rPr>
                  <w:sz w:val="22"/>
                  <w:szCs w:val="22"/>
                </w:rPr>
                <w:t>Lack of basic facilities,  Facilities lacking qualified staff.</w:t>
              </w:r>
            </w:ins>
          </w:p>
        </w:tc>
      </w:tr>
      <w:tr w:rsidR="00FE5A8A" w:rsidRPr="00520635" w14:paraId="06F4CA2D" w14:textId="77777777" w:rsidTr="007267FA">
        <w:trPr>
          <w:ins w:id="126"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108BD5B7" w14:textId="53E678EB" w:rsidR="00FE5A8A" w:rsidRPr="00520635" w:rsidRDefault="00FE5A8A" w:rsidP="00FE5A8A">
            <w:pPr>
              <w:rPr>
                <w:ins w:id="127" w:author="Saji Joseph" w:date="2020-06-22T16:06:00Z"/>
              </w:rPr>
            </w:pPr>
            <w:ins w:id="128" w:author="Saji Joseph" w:date="2020-07-13T21:53:00Z">
              <w:r w:rsidRPr="00520635">
                <w:t>Chandigarh</w:t>
              </w:r>
            </w:ins>
          </w:p>
        </w:tc>
        <w:tc>
          <w:tcPr>
            <w:tcW w:w="923" w:type="dxa"/>
          </w:tcPr>
          <w:p w14:paraId="5F927E42" w14:textId="302105D0"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29" w:author="Saji Joseph" w:date="2020-06-22T16:06:00Z"/>
              </w:rPr>
            </w:pPr>
            <w:ins w:id="130" w:author="Saji Joseph" w:date="2020-07-13T21:53:00Z">
              <w:r w:rsidRPr="00520635">
                <w:t>3</w:t>
              </w:r>
            </w:ins>
          </w:p>
        </w:tc>
        <w:tc>
          <w:tcPr>
            <w:tcW w:w="7380" w:type="dxa"/>
          </w:tcPr>
          <w:p w14:paraId="12028D56" w14:textId="6AC9A70B"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31" w:author="Saji Joseph" w:date="2020-06-22T16:06:00Z"/>
                <w:sz w:val="22"/>
                <w:szCs w:val="22"/>
              </w:rPr>
            </w:pPr>
            <w:ins w:id="132" w:author="Saji Joseph" w:date="2020-07-13T21:53:00Z">
              <w:r w:rsidRPr="00520635">
                <w:rPr>
                  <w:sz w:val="22"/>
                  <w:szCs w:val="22"/>
                </w:rPr>
                <w:t>No regular inspection and monitoring by the authorities, Mismanagement of medication</w:t>
              </w:r>
            </w:ins>
            <w:ins w:id="133" w:author="Saji Joseph" w:date="2020-07-13T22:00:00Z">
              <w:r>
                <w:rPr>
                  <w:sz w:val="22"/>
                  <w:szCs w:val="22"/>
                </w:rPr>
                <w:t>.</w:t>
              </w:r>
            </w:ins>
          </w:p>
        </w:tc>
      </w:tr>
      <w:tr w:rsidR="00FE5A8A" w:rsidRPr="00520635" w14:paraId="76498A7B" w14:textId="77777777" w:rsidTr="007267FA">
        <w:trPr>
          <w:cnfStyle w:val="000000100000" w:firstRow="0" w:lastRow="0" w:firstColumn="0" w:lastColumn="0" w:oddVBand="0" w:evenVBand="0" w:oddHBand="1" w:evenHBand="0" w:firstRowFirstColumn="0" w:firstRowLastColumn="0" w:lastRowFirstColumn="0" w:lastRowLastColumn="0"/>
          <w:ins w:id="134"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77FCE115" w14:textId="65D975F8" w:rsidR="00FE5A8A" w:rsidRPr="00520635" w:rsidRDefault="00FE5A8A" w:rsidP="00FE5A8A">
            <w:pPr>
              <w:rPr>
                <w:ins w:id="135" w:author="Saji Joseph" w:date="2020-06-22T16:06:00Z"/>
              </w:rPr>
            </w:pPr>
            <w:ins w:id="136" w:author="Saji Joseph" w:date="2020-07-13T21:53:00Z">
              <w:r w:rsidRPr="00520635">
                <w:t>Andhra Pradesh</w:t>
              </w:r>
            </w:ins>
          </w:p>
        </w:tc>
        <w:tc>
          <w:tcPr>
            <w:tcW w:w="923" w:type="dxa"/>
          </w:tcPr>
          <w:p w14:paraId="3B53E06F" w14:textId="383347C1"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37" w:author="Saji Joseph" w:date="2020-06-22T16:06:00Z"/>
              </w:rPr>
            </w:pPr>
            <w:ins w:id="138" w:author="Saji Joseph" w:date="2020-07-13T21:53:00Z">
              <w:r w:rsidRPr="00520635">
                <w:t>2</w:t>
              </w:r>
            </w:ins>
          </w:p>
        </w:tc>
        <w:tc>
          <w:tcPr>
            <w:tcW w:w="7380" w:type="dxa"/>
          </w:tcPr>
          <w:p w14:paraId="1BD5DB44" w14:textId="6D5C46B0"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39" w:author="Saji Joseph" w:date="2020-06-22T16:06:00Z"/>
                <w:sz w:val="22"/>
                <w:szCs w:val="22"/>
              </w:rPr>
            </w:pPr>
            <w:ins w:id="140" w:author="Saji Joseph" w:date="2020-07-13T21:53:00Z">
              <w:r w:rsidRPr="00520635">
                <w:rPr>
                  <w:sz w:val="22"/>
                  <w:szCs w:val="22"/>
                </w:rPr>
                <w:t xml:space="preserve">Non-licensed facilities, Physical and mental torture, Denying communication with </w:t>
              </w:r>
              <w:proofErr w:type="gramStart"/>
              <w:r w:rsidRPr="00520635">
                <w:rPr>
                  <w:sz w:val="22"/>
                  <w:szCs w:val="22"/>
                </w:rPr>
                <w:t>family,  Facilities</w:t>
              </w:r>
              <w:proofErr w:type="gramEnd"/>
              <w:r w:rsidRPr="00520635">
                <w:rPr>
                  <w:sz w:val="22"/>
                  <w:szCs w:val="22"/>
                </w:rPr>
                <w:t xml:space="preserve"> lacking qualified staff, No regular inspection and monitoring by the authorities, detaining without consent/Involuntary admission</w:t>
              </w:r>
            </w:ins>
            <w:ins w:id="141" w:author="Saji Joseph" w:date="2020-07-13T22:01:00Z">
              <w:r>
                <w:rPr>
                  <w:sz w:val="22"/>
                  <w:szCs w:val="22"/>
                </w:rPr>
                <w:t>.</w:t>
              </w:r>
            </w:ins>
            <w:ins w:id="142" w:author="Saji Joseph" w:date="2020-07-13T21:53:00Z">
              <w:r w:rsidRPr="00520635">
                <w:rPr>
                  <w:sz w:val="22"/>
                  <w:szCs w:val="22"/>
                </w:rPr>
                <w:t xml:space="preserve"> </w:t>
              </w:r>
            </w:ins>
          </w:p>
        </w:tc>
      </w:tr>
      <w:tr w:rsidR="00FE5A8A" w:rsidRPr="00520635" w14:paraId="0811C6C6" w14:textId="77777777" w:rsidTr="007267FA">
        <w:trPr>
          <w:trHeight w:val="274"/>
          <w:ins w:id="143"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7E527529" w14:textId="6ACDB1BA" w:rsidR="00FE5A8A" w:rsidRPr="00520635" w:rsidRDefault="00FE5A8A" w:rsidP="00FE5A8A">
            <w:pPr>
              <w:rPr>
                <w:ins w:id="144" w:author="Saji Joseph" w:date="2020-06-22T16:06:00Z"/>
              </w:rPr>
            </w:pPr>
            <w:ins w:id="145" w:author="Saji Joseph" w:date="2020-07-13T21:53:00Z">
              <w:r w:rsidRPr="00520635">
                <w:t>Kerala</w:t>
              </w:r>
            </w:ins>
          </w:p>
        </w:tc>
        <w:tc>
          <w:tcPr>
            <w:tcW w:w="923" w:type="dxa"/>
          </w:tcPr>
          <w:p w14:paraId="3C659610" w14:textId="4E509070"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46" w:author="Saji Joseph" w:date="2020-06-22T16:06:00Z"/>
              </w:rPr>
            </w:pPr>
            <w:ins w:id="147" w:author="Saji Joseph" w:date="2020-07-13T21:53:00Z">
              <w:r w:rsidRPr="00520635">
                <w:t>2</w:t>
              </w:r>
            </w:ins>
          </w:p>
        </w:tc>
        <w:tc>
          <w:tcPr>
            <w:tcW w:w="7380" w:type="dxa"/>
          </w:tcPr>
          <w:p w14:paraId="203ABA82" w14:textId="551A4F2D"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48" w:author="Saji Joseph" w:date="2020-06-22T16:06:00Z"/>
                <w:sz w:val="22"/>
                <w:szCs w:val="22"/>
              </w:rPr>
            </w:pPr>
            <w:ins w:id="149" w:author="Saji Joseph" w:date="2020-07-13T21:53:00Z">
              <w:r w:rsidRPr="00520635">
                <w:rPr>
                  <w:sz w:val="22"/>
                  <w:szCs w:val="22"/>
                </w:rPr>
                <w:t>Mismanagement of medication, Quacks for chronic alcoholism</w:t>
              </w:r>
            </w:ins>
            <w:ins w:id="150" w:author="Saji Joseph" w:date="2020-07-13T22:01:00Z">
              <w:r>
                <w:rPr>
                  <w:sz w:val="22"/>
                  <w:szCs w:val="22"/>
                </w:rPr>
                <w:t>.</w:t>
              </w:r>
            </w:ins>
          </w:p>
        </w:tc>
      </w:tr>
      <w:tr w:rsidR="00FE5A8A" w:rsidRPr="00520635" w14:paraId="44BF329D" w14:textId="77777777" w:rsidTr="007267FA">
        <w:trPr>
          <w:cnfStyle w:val="000000100000" w:firstRow="0" w:lastRow="0" w:firstColumn="0" w:lastColumn="0" w:oddVBand="0" w:evenVBand="0" w:oddHBand="1" w:evenHBand="0" w:firstRowFirstColumn="0" w:firstRowLastColumn="0" w:lastRowFirstColumn="0" w:lastRowLastColumn="0"/>
          <w:trHeight w:val="274"/>
          <w:ins w:id="151"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2D036097" w14:textId="34C1143E" w:rsidR="00FE5A8A" w:rsidRPr="00520635" w:rsidRDefault="00FE5A8A" w:rsidP="00FE5A8A">
            <w:pPr>
              <w:rPr>
                <w:ins w:id="152" w:author="Saji Joseph" w:date="2020-06-22T16:06:00Z"/>
              </w:rPr>
            </w:pPr>
            <w:ins w:id="153" w:author="Saji Joseph" w:date="2020-07-13T21:53:00Z">
              <w:r w:rsidRPr="00520635">
                <w:t>Madhya Pradesh</w:t>
              </w:r>
            </w:ins>
          </w:p>
        </w:tc>
        <w:tc>
          <w:tcPr>
            <w:tcW w:w="923" w:type="dxa"/>
          </w:tcPr>
          <w:p w14:paraId="759D3F58" w14:textId="1FA98026"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54" w:author="Saji Joseph" w:date="2020-06-22T16:06:00Z"/>
              </w:rPr>
            </w:pPr>
            <w:ins w:id="155" w:author="Saji Joseph" w:date="2020-07-13T21:53:00Z">
              <w:r w:rsidRPr="00520635">
                <w:t>2</w:t>
              </w:r>
            </w:ins>
          </w:p>
        </w:tc>
        <w:tc>
          <w:tcPr>
            <w:tcW w:w="7380" w:type="dxa"/>
          </w:tcPr>
          <w:p w14:paraId="2C93FF8B" w14:textId="62777B4F" w:rsidR="00FE5A8A" w:rsidRPr="00520635" w:rsidRDefault="00FE5A8A" w:rsidP="00FE5A8A">
            <w:pPr>
              <w:cnfStyle w:val="000000100000" w:firstRow="0" w:lastRow="0" w:firstColumn="0" w:lastColumn="0" w:oddVBand="0" w:evenVBand="0" w:oddHBand="1" w:evenHBand="0" w:firstRowFirstColumn="0" w:firstRowLastColumn="0" w:lastRowFirstColumn="0" w:lastRowLastColumn="0"/>
              <w:rPr>
                <w:ins w:id="156" w:author="Saji Joseph" w:date="2020-06-22T16:06:00Z"/>
                <w:sz w:val="22"/>
                <w:szCs w:val="22"/>
              </w:rPr>
            </w:pPr>
            <w:ins w:id="157" w:author="Saji Joseph" w:date="2020-07-13T21:53:00Z">
              <w:r w:rsidRPr="00520635">
                <w:rPr>
                  <w:sz w:val="22"/>
                  <w:szCs w:val="22"/>
                </w:rPr>
                <w:t>Patient allegedly beaten to death</w:t>
              </w:r>
            </w:ins>
            <w:ins w:id="158" w:author="Saji Joseph" w:date="2020-07-13T22:04:00Z">
              <w:r w:rsidR="00A33CB3">
                <w:rPr>
                  <w:sz w:val="22"/>
                  <w:szCs w:val="22"/>
                </w:rPr>
                <w:t xml:space="preserve"> by staff</w:t>
              </w:r>
            </w:ins>
            <w:ins w:id="159" w:author="Saji Joseph" w:date="2020-07-13T21:53:00Z">
              <w:r w:rsidRPr="00520635">
                <w:rPr>
                  <w:sz w:val="22"/>
                  <w:szCs w:val="22"/>
                </w:rPr>
                <w:t>, Physical and mental torture, Detaining without consent/Involuntary admission, Patients rescued from facilities by authorities, Non-licensed facilities.</w:t>
              </w:r>
            </w:ins>
          </w:p>
        </w:tc>
      </w:tr>
      <w:tr w:rsidR="00FE5A8A" w:rsidRPr="00520635" w14:paraId="57227ABA" w14:textId="77777777" w:rsidTr="007267FA">
        <w:trPr>
          <w:trHeight w:val="274"/>
          <w:ins w:id="160" w:author="Saji Joseph" w:date="2020-06-22T16:06:00Z"/>
        </w:trPr>
        <w:tc>
          <w:tcPr>
            <w:cnfStyle w:val="001000000000" w:firstRow="0" w:lastRow="0" w:firstColumn="1" w:lastColumn="0" w:oddVBand="0" w:evenVBand="0" w:oddHBand="0" w:evenHBand="0" w:firstRowFirstColumn="0" w:firstRowLastColumn="0" w:lastRowFirstColumn="0" w:lastRowLastColumn="0"/>
            <w:tcW w:w="1507" w:type="dxa"/>
          </w:tcPr>
          <w:p w14:paraId="55C82314" w14:textId="4E8B922E" w:rsidR="00FE5A8A" w:rsidRPr="00520635" w:rsidRDefault="00FE5A8A" w:rsidP="00FE5A8A">
            <w:pPr>
              <w:rPr>
                <w:ins w:id="161" w:author="Saji Joseph" w:date="2020-06-22T16:06:00Z"/>
              </w:rPr>
            </w:pPr>
            <w:ins w:id="162" w:author="Saji Joseph" w:date="2020-07-13T21:53:00Z">
              <w:r w:rsidRPr="00520635">
                <w:t>West Bengal</w:t>
              </w:r>
            </w:ins>
          </w:p>
        </w:tc>
        <w:tc>
          <w:tcPr>
            <w:tcW w:w="923" w:type="dxa"/>
          </w:tcPr>
          <w:p w14:paraId="79F695DF" w14:textId="02188F76" w:rsidR="00FE5A8A" w:rsidRPr="00520635" w:rsidRDefault="00FE5A8A" w:rsidP="00FE5A8A">
            <w:pPr>
              <w:cnfStyle w:val="000000000000" w:firstRow="0" w:lastRow="0" w:firstColumn="0" w:lastColumn="0" w:oddVBand="0" w:evenVBand="0" w:oddHBand="0" w:evenHBand="0" w:firstRowFirstColumn="0" w:firstRowLastColumn="0" w:lastRowFirstColumn="0" w:lastRowLastColumn="0"/>
              <w:rPr>
                <w:ins w:id="163" w:author="Saji Joseph" w:date="2020-06-22T16:06:00Z"/>
              </w:rPr>
            </w:pPr>
            <w:ins w:id="164" w:author="Saji Joseph" w:date="2020-07-13T21:53:00Z">
              <w:r w:rsidRPr="00520635">
                <w:t>1</w:t>
              </w:r>
            </w:ins>
          </w:p>
        </w:tc>
        <w:tc>
          <w:tcPr>
            <w:tcW w:w="7380" w:type="dxa"/>
          </w:tcPr>
          <w:p w14:paraId="03E08387" w14:textId="4DDCCB34" w:rsidR="00FE5A8A" w:rsidRPr="00520635" w:rsidRDefault="00FE5A8A" w:rsidP="00FE5A8A">
            <w:pPr>
              <w:keepNext/>
              <w:cnfStyle w:val="000000000000" w:firstRow="0" w:lastRow="0" w:firstColumn="0" w:lastColumn="0" w:oddVBand="0" w:evenVBand="0" w:oddHBand="0" w:evenHBand="0" w:firstRowFirstColumn="0" w:firstRowLastColumn="0" w:lastRowFirstColumn="0" w:lastRowLastColumn="0"/>
              <w:rPr>
                <w:ins w:id="165" w:author="Saji Joseph" w:date="2020-06-22T16:06:00Z"/>
                <w:sz w:val="22"/>
                <w:szCs w:val="22"/>
              </w:rPr>
            </w:pPr>
            <w:ins w:id="166" w:author="Saji Joseph" w:date="2020-07-13T21:53:00Z">
              <w:r>
                <w:rPr>
                  <w:sz w:val="22"/>
                  <w:szCs w:val="22"/>
                </w:rPr>
                <w:t>Physical and mental torture</w:t>
              </w:r>
              <w:r w:rsidRPr="00520635">
                <w:rPr>
                  <w:sz w:val="22"/>
                  <w:szCs w:val="22"/>
                </w:rPr>
                <w:t xml:space="preserve">, Patient </w:t>
              </w:r>
              <w:r>
                <w:rPr>
                  <w:sz w:val="22"/>
                  <w:szCs w:val="22"/>
                </w:rPr>
                <w:t>allegedly beaten to death by</w:t>
              </w:r>
              <w:r w:rsidRPr="00520635">
                <w:rPr>
                  <w:sz w:val="22"/>
                  <w:szCs w:val="22"/>
                </w:rPr>
                <w:t xml:space="preserve"> staff</w:t>
              </w:r>
            </w:ins>
            <w:ins w:id="167" w:author="Saji Joseph" w:date="2020-07-13T22:02:00Z">
              <w:r>
                <w:rPr>
                  <w:sz w:val="22"/>
                  <w:szCs w:val="22"/>
                </w:rPr>
                <w:t>.</w:t>
              </w:r>
            </w:ins>
            <w:ins w:id="168" w:author="Saji Joseph" w:date="2020-07-13T21:53:00Z">
              <w:r w:rsidRPr="00520635">
                <w:rPr>
                  <w:sz w:val="22"/>
                  <w:szCs w:val="22"/>
                </w:rPr>
                <w:t xml:space="preserve"> </w:t>
              </w:r>
            </w:ins>
          </w:p>
        </w:tc>
      </w:tr>
    </w:tbl>
    <w:p w14:paraId="032C8FB1" w14:textId="12600DB6" w:rsidR="008E03CD" w:rsidRPr="00FE5A8A" w:rsidRDefault="008E03CD" w:rsidP="00A33CB3">
      <w:pPr>
        <w:pStyle w:val="Caption"/>
        <w:framePr w:hSpace="180" w:wrap="around" w:vAnchor="text" w:hAnchor="page" w:x="1706" w:y="2111"/>
        <w:suppressOverlap/>
        <w:rPr>
          <w:ins w:id="169" w:author="Saji Joseph" w:date="2020-07-13T21:49:00Z"/>
          <w:sz w:val="22"/>
        </w:rPr>
      </w:pPr>
      <w:ins w:id="170" w:author="Saji Joseph" w:date="2020-07-13T21:50:00Z">
        <w:r>
          <w:rPr>
            <w:sz w:val="22"/>
          </w:rPr>
          <w:t xml:space="preserve">* </w:t>
        </w:r>
      </w:ins>
      <w:ins w:id="171" w:author="Saji Joseph" w:date="2020-07-13T21:49:00Z">
        <w:r w:rsidRPr="00FE5A8A">
          <w:rPr>
            <w:sz w:val="22"/>
          </w:rPr>
          <w:t>Compiled using only newspaper reports from the Hindu, Times of India and Hindustan Times.</w:t>
        </w:r>
      </w:ins>
    </w:p>
    <w:p w14:paraId="2CC9D364" w14:textId="77777777" w:rsidR="00013A90" w:rsidRDefault="00013A90" w:rsidP="00A33CB3">
      <w:pPr>
        <w:widowControl w:val="0"/>
        <w:autoSpaceDE w:val="0"/>
        <w:autoSpaceDN w:val="0"/>
        <w:adjustRightInd w:val="0"/>
        <w:rPr>
          <w:rFonts w:ascii="Times New Roman" w:hAnsi="Times New Roman" w:cs="Times New Roman"/>
          <w:color w:val="0D0D0D"/>
          <w:szCs w:val="24"/>
        </w:rPr>
      </w:pPr>
      <w:r>
        <w:rPr>
          <w:rFonts w:ascii="Times New Roman" w:hAnsi="Times New Roman" w:cs="Times New Roman"/>
          <w:color w:val="0D0D0D"/>
          <w:szCs w:val="24"/>
        </w:rPr>
        <w:t xml:space="preserve"> </w:t>
      </w:r>
    </w:p>
    <w:p w14:paraId="5B456C4F" w14:textId="47B819D0" w:rsidR="002E7917" w:rsidRDefault="000F2B66" w:rsidP="002E7917">
      <w:pPr>
        <w:widowControl w:val="0"/>
        <w:autoSpaceDE w:val="0"/>
        <w:autoSpaceDN w:val="0"/>
        <w:adjustRightInd w:val="0"/>
        <w:ind w:firstLine="720"/>
        <w:rPr>
          <w:ins w:id="172" w:author="Saji Joseph" w:date="2020-07-13T22:08:00Z"/>
          <w:rFonts w:ascii="Times New Roman" w:hAnsi="Times New Roman" w:cs="Times New Roman"/>
          <w:color w:val="0D0D0D"/>
          <w:szCs w:val="24"/>
        </w:rPr>
      </w:pPr>
      <w:ins w:id="173" w:author="Saji Joseph" w:date="2020-06-22T17:01:00Z">
        <w:r>
          <w:rPr>
            <w:rFonts w:ascii="Times New Roman" w:hAnsi="Times New Roman" w:cs="Times New Roman"/>
            <w:color w:val="0D0D0D"/>
            <w:szCs w:val="24"/>
          </w:rPr>
          <w:t xml:space="preserve">The qualitative content analysis </w:t>
        </w:r>
      </w:ins>
      <w:ins w:id="174" w:author="Saji Joseph" w:date="2020-06-22T17:04:00Z">
        <w:r w:rsidR="002D58B9">
          <w:rPr>
            <w:rFonts w:ascii="Times New Roman" w:hAnsi="Times New Roman" w:cs="Times New Roman"/>
            <w:color w:val="0D0D0D"/>
            <w:szCs w:val="24"/>
          </w:rPr>
          <w:t>yielded</w:t>
        </w:r>
      </w:ins>
      <w:ins w:id="175" w:author="Saji Joseph" w:date="2020-06-22T17:01:00Z">
        <w:r>
          <w:rPr>
            <w:rFonts w:ascii="Times New Roman" w:hAnsi="Times New Roman" w:cs="Times New Roman"/>
            <w:color w:val="0D0D0D"/>
            <w:szCs w:val="24"/>
          </w:rPr>
          <w:t xml:space="preserve"> references to legal, ethical and profession related issues in the </w:t>
        </w:r>
      </w:ins>
      <w:ins w:id="176" w:author="Saji Joseph" w:date="2020-06-22T17:04:00Z">
        <w:r w:rsidR="002D58B9">
          <w:rPr>
            <w:rFonts w:ascii="Times New Roman" w:hAnsi="Times New Roman" w:cs="Times New Roman"/>
            <w:color w:val="0D0D0D"/>
            <w:szCs w:val="24"/>
          </w:rPr>
          <w:t>treatment of</w:t>
        </w:r>
      </w:ins>
      <w:ins w:id="177" w:author="Saji Joseph" w:date="2020-06-22T17:02:00Z">
        <w:r w:rsidR="002D58B9">
          <w:rPr>
            <w:rFonts w:ascii="Times New Roman" w:hAnsi="Times New Roman" w:cs="Times New Roman"/>
            <w:color w:val="0D0D0D"/>
            <w:szCs w:val="24"/>
          </w:rPr>
          <w:t xml:space="preserve"> SUDs and</w:t>
        </w:r>
        <w:r w:rsidR="0038190A">
          <w:rPr>
            <w:rFonts w:ascii="Times New Roman" w:hAnsi="Times New Roman" w:cs="Times New Roman"/>
            <w:color w:val="0D0D0D"/>
            <w:szCs w:val="24"/>
          </w:rPr>
          <w:t xml:space="preserve"> other addictions in </w:t>
        </w:r>
      </w:ins>
      <w:ins w:id="178" w:author="Saji Joseph" w:date="2020-07-01T21:14:00Z">
        <w:r w:rsidR="0038190A">
          <w:rPr>
            <w:rFonts w:ascii="Times New Roman" w:hAnsi="Times New Roman" w:cs="Times New Roman"/>
            <w:color w:val="0D0D0D"/>
            <w:szCs w:val="24"/>
          </w:rPr>
          <w:t>India</w:t>
        </w:r>
      </w:ins>
      <w:ins w:id="179" w:author="Saji Joseph" w:date="2020-06-22T17:02:00Z">
        <w:r w:rsidR="002D58B9">
          <w:rPr>
            <w:rFonts w:ascii="Times New Roman" w:hAnsi="Times New Roman" w:cs="Times New Roman"/>
            <w:color w:val="0D0D0D"/>
            <w:szCs w:val="24"/>
          </w:rPr>
          <w:t xml:space="preserve">. </w:t>
        </w:r>
      </w:ins>
      <w:ins w:id="180" w:author="Saji Joseph" w:date="2020-07-01T21:14:00Z">
        <w:r w:rsidR="0038190A">
          <w:rPr>
            <w:rFonts w:ascii="Times New Roman" w:hAnsi="Times New Roman" w:cs="Times New Roman"/>
            <w:color w:val="0D0D0D"/>
            <w:szCs w:val="24"/>
          </w:rPr>
          <w:t>Our findings suggest that</w:t>
        </w:r>
        <w:r w:rsidR="0050137F">
          <w:rPr>
            <w:rFonts w:ascii="Times New Roman" w:hAnsi="Times New Roman" w:cs="Times New Roman"/>
            <w:color w:val="0D0D0D"/>
            <w:szCs w:val="24"/>
          </w:rPr>
          <w:t xml:space="preserve"> </w:t>
        </w:r>
      </w:ins>
      <w:del w:id="181" w:author="Saji Joseph" w:date="2020-06-22T17:15:00Z">
        <w:r w:rsidR="00013A90" w:rsidDel="00162C7D">
          <w:rPr>
            <w:rFonts w:ascii="Times New Roman" w:hAnsi="Times New Roman" w:cs="Times New Roman"/>
            <w:color w:val="0D0D0D"/>
            <w:szCs w:val="24"/>
          </w:rPr>
          <w:delText xml:space="preserve">We found out three major groups of issues with the addiction treatment in India; professional, ethical, and legal. </w:delText>
        </w:r>
      </w:del>
      <w:ins w:id="182" w:author="Saji Joseph" w:date="2020-07-01T21:14:00Z">
        <w:r w:rsidR="0050137F">
          <w:rPr>
            <w:rFonts w:ascii="Times New Roman" w:hAnsi="Times New Roman" w:cs="Times New Roman"/>
            <w:color w:val="0D0D0D"/>
            <w:szCs w:val="24"/>
          </w:rPr>
          <w:t>t</w:t>
        </w:r>
      </w:ins>
      <w:r w:rsidR="00013A90">
        <w:rPr>
          <w:rFonts w:ascii="Times New Roman" w:hAnsi="Times New Roman" w:cs="Times New Roman"/>
          <w:color w:val="0D0D0D"/>
          <w:szCs w:val="24"/>
        </w:rPr>
        <w:t xml:space="preserve">hese </w:t>
      </w:r>
      <w:ins w:id="183" w:author="Saji Joseph" w:date="2020-06-22T17:15:00Z">
        <w:r w:rsidR="00162C7D">
          <w:rPr>
            <w:rFonts w:ascii="Times New Roman" w:hAnsi="Times New Roman" w:cs="Times New Roman"/>
            <w:color w:val="0D0D0D"/>
            <w:szCs w:val="24"/>
          </w:rPr>
          <w:t>three sets of</w:t>
        </w:r>
      </w:ins>
      <w:ins w:id="184" w:author="Saji Joseph" w:date="2020-07-01T21:15:00Z">
        <w:r w:rsidR="0050137F">
          <w:rPr>
            <w:rFonts w:ascii="Times New Roman" w:hAnsi="Times New Roman" w:cs="Times New Roman"/>
            <w:color w:val="0D0D0D"/>
            <w:szCs w:val="24"/>
          </w:rPr>
          <w:t xml:space="preserve"> </w:t>
        </w:r>
      </w:ins>
      <w:r w:rsidR="00013A90">
        <w:rPr>
          <w:rFonts w:ascii="Times New Roman" w:hAnsi="Times New Roman" w:cs="Times New Roman"/>
          <w:color w:val="0D0D0D"/>
          <w:szCs w:val="24"/>
        </w:rPr>
        <w:t>issues</w:t>
      </w:r>
      <w:ins w:id="185" w:author="Saji Joseph" w:date="2020-07-01T21:15:00Z">
        <w:r w:rsidR="0050137F">
          <w:rPr>
            <w:rFonts w:ascii="Times New Roman" w:hAnsi="Times New Roman" w:cs="Times New Roman"/>
            <w:color w:val="0D0D0D"/>
            <w:szCs w:val="24"/>
          </w:rPr>
          <w:t>-</w:t>
        </w:r>
        <w:r w:rsidR="0050137F" w:rsidRPr="0050137F">
          <w:rPr>
            <w:rFonts w:ascii="Times New Roman" w:hAnsi="Times New Roman" w:cs="Times New Roman"/>
            <w:color w:val="0D0D0D"/>
            <w:szCs w:val="24"/>
          </w:rPr>
          <w:t xml:space="preserve"> </w:t>
        </w:r>
        <w:r w:rsidR="0050137F">
          <w:rPr>
            <w:rFonts w:ascii="Times New Roman" w:hAnsi="Times New Roman" w:cs="Times New Roman"/>
            <w:color w:val="0D0D0D"/>
            <w:szCs w:val="24"/>
          </w:rPr>
          <w:t>legal, ethical and professional-</w:t>
        </w:r>
      </w:ins>
      <w:r w:rsidR="00013A90">
        <w:rPr>
          <w:rFonts w:ascii="Times New Roman" w:hAnsi="Times New Roman" w:cs="Times New Roman"/>
          <w:color w:val="0D0D0D"/>
          <w:szCs w:val="24"/>
        </w:rPr>
        <w:t xml:space="preserve"> are strongly interconnected and coexisting</w:t>
      </w:r>
      <w:ins w:id="186" w:author="Saji Joseph" w:date="2020-07-01T21:15:00Z">
        <w:r w:rsidR="0050137F">
          <w:rPr>
            <w:rFonts w:ascii="Times New Roman" w:hAnsi="Times New Roman" w:cs="Times New Roman"/>
            <w:color w:val="0D0D0D"/>
            <w:szCs w:val="24"/>
          </w:rPr>
          <w:t xml:space="preserve"> in the country</w:t>
        </w:r>
      </w:ins>
      <w:r w:rsidR="00013A90">
        <w:rPr>
          <w:rFonts w:ascii="Times New Roman" w:hAnsi="Times New Roman" w:cs="Times New Roman"/>
          <w:color w:val="0D0D0D"/>
          <w:szCs w:val="24"/>
        </w:rPr>
        <w:t xml:space="preserve">. The most prevailing challenge that needs immediate attention was the human rights violations at the treatment facilities and the professional deception in the private treatment industry. Individuals with SUDs are being treated inhumanely in many treatment facilities. The most coded node was physical and mental torture followed by </w:t>
      </w:r>
      <w:r w:rsidR="00213C6B">
        <w:rPr>
          <w:rFonts w:ascii="Times New Roman" w:hAnsi="Times New Roman" w:cs="Times New Roman"/>
          <w:color w:val="0D0D0D"/>
          <w:szCs w:val="24"/>
        </w:rPr>
        <w:t xml:space="preserve">the </w:t>
      </w:r>
      <w:r w:rsidR="002E7917">
        <w:rPr>
          <w:rFonts w:ascii="Times New Roman" w:hAnsi="Times New Roman" w:cs="Times New Roman"/>
          <w:color w:val="0D0D0D"/>
          <w:szCs w:val="24"/>
        </w:rPr>
        <w:t>presence of unlicensed or illegal treatment facilities, involuntary admissions or detaining without consent,</w:t>
      </w:r>
      <w:r w:rsidR="002E7917" w:rsidRPr="007D3FC3">
        <w:rPr>
          <w:rFonts w:ascii="Times New Roman" w:hAnsi="Times New Roman" w:cs="Times New Roman"/>
          <w:color w:val="0D0D0D"/>
          <w:szCs w:val="24"/>
        </w:rPr>
        <w:t xml:space="preserve"> </w:t>
      </w:r>
      <w:r w:rsidR="002E7917">
        <w:rPr>
          <w:rFonts w:ascii="Times New Roman" w:hAnsi="Times New Roman" w:cs="Times New Roman"/>
          <w:color w:val="0D0D0D"/>
          <w:szCs w:val="24"/>
        </w:rPr>
        <w:t>presence of unqualified professionals,</w:t>
      </w:r>
      <w:r w:rsidR="002E7917" w:rsidRPr="008D49A1">
        <w:rPr>
          <w:rFonts w:ascii="Times New Roman" w:hAnsi="Times New Roman" w:cs="Times New Roman"/>
          <w:color w:val="0D0D0D"/>
          <w:szCs w:val="24"/>
        </w:rPr>
        <w:t xml:space="preserve"> </w:t>
      </w:r>
      <w:r w:rsidR="002E7917">
        <w:rPr>
          <w:rFonts w:ascii="Times New Roman" w:hAnsi="Times New Roman" w:cs="Times New Roman"/>
          <w:color w:val="0D0D0D"/>
          <w:szCs w:val="24"/>
        </w:rPr>
        <w:t xml:space="preserve">lack of basic facilities, denying communication, forced labour, mismanagement of </w:t>
      </w:r>
      <w:r w:rsidR="00A33CB3">
        <w:rPr>
          <w:rFonts w:ascii="Times New Roman" w:hAnsi="Times New Roman" w:cs="Times New Roman"/>
          <w:color w:val="0D0D0D"/>
          <w:szCs w:val="24"/>
        </w:rPr>
        <w:t>medication, abduction</w:t>
      </w:r>
      <w:r w:rsidR="002E7917">
        <w:rPr>
          <w:rFonts w:ascii="Times New Roman" w:hAnsi="Times New Roman" w:cs="Times New Roman"/>
          <w:color w:val="0D0D0D"/>
          <w:szCs w:val="24"/>
        </w:rPr>
        <w:t xml:space="preserve"> disguised as assisted admission and not maintaining proper patient records. </w:t>
      </w:r>
    </w:p>
    <w:p w14:paraId="7CC32770" w14:textId="77777777" w:rsidR="00A33CB3" w:rsidRDefault="00A33CB3" w:rsidP="002E7917">
      <w:pPr>
        <w:widowControl w:val="0"/>
        <w:autoSpaceDE w:val="0"/>
        <w:autoSpaceDN w:val="0"/>
        <w:adjustRightInd w:val="0"/>
        <w:ind w:firstLine="720"/>
        <w:rPr>
          <w:rFonts w:ascii="Times New Roman" w:hAnsi="Times New Roman" w:cs="Times New Roman"/>
          <w:color w:val="0D0D0D"/>
          <w:szCs w:val="24"/>
        </w:rPr>
      </w:pPr>
    </w:p>
    <w:p w14:paraId="55BF6F61" w14:textId="5991144A" w:rsidR="00013A90" w:rsidDel="002E7917" w:rsidRDefault="00013A90" w:rsidP="002E7917">
      <w:pPr>
        <w:widowControl w:val="0"/>
        <w:autoSpaceDE w:val="0"/>
        <w:autoSpaceDN w:val="0"/>
        <w:adjustRightInd w:val="0"/>
        <w:ind w:firstLine="720"/>
        <w:rPr>
          <w:del w:id="187" w:author="Saji Joseph" w:date="2020-07-01T21:18:00Z"/>
          <w:rFonts w:ascii="Times New Roman" w:hAnsi="Times New Roman" w:cs="Times New Roman"/>
          <w:color w:val="0D0D0D"/>
          <w:szCs w:val="24"/>
        </w:rPr>
      </w:pPr>
      <w:del w:id="188" w:author="Saji Joseph" w:date="2020-07-01T21:18:00Z">
        <w:r w:rsidDel="002E7917">
          <w:rPr>
            <w:rFonts w:ascii="Times New Roman" w:hAnsi="Times New Roman" w:cs="Times New Roman"/>
            <w:color w:val="0D0D0D"/>
            <w:szCs w:val="24"/>
          </w:rPr>
          <w:delText>detaining without consent,</w:delText>
        </w:r>
      </w:del>
    </w:p>
    <w:p w14:paraId="0926CD65" w14:textId="7103A987" w:rsidR="002E7917" w:rsidRDefault="00013A90" w:rsidP="002E7917">
      <w:pPr>
        <w:widowControl w:val="0"/>
        <w:autoSpaceDE w:val="0"/>
        <w:autoSpaceDN w:val="0"/>
        <w:adjustRightInd w:val="0"/>
        <w:ind w:firstLine="720"/>
        <w:rPr>
          <w:ins w:id="189" w:author="Saji Joseph" w:date="2020-07-13T22:10:00Z"/>
          <w:rFonts w:ascii="Times New Roman" w:hAnsi="Times New Roman" w:cs="Times New Roman"/>
          <w:color w:val="0D0D0D"/>
          <w:szCs w:val="24"/>
        </w:rPr>
      </w:pPr>
      <w:del w:id="190" w:author="Saji Joseph" w:date="2020-07-01T21:18:00Z">
        <w:r w:rsidDel="002E7917">
          <w:rPr>
            <w:rFonts w:ascii="Times New Roman" w:hAnsi="Times New Roman" w:cs="Times New Roman"/>
            <w:color w:val="0D0D0D"/>
            <w:szCs w:val="24"/>
          </w:rPr>
          <w:delText xml:space="preserve">denying communication, locking up patients, forced labour in the pretext of treatment, presence of unqualified professionals, and lack of basic facilities. </w:delText>
        </w:r>
      </w:del>
      <w:r>
        <w:rPr>
          <w:rFonts w:ascii="Times New Roman" w:hAnsi="Times New Roman" w:cs="Times New Roman"/>
          <w:color w:val="0D0D0D"/>
          <w:szCs w:val="24"/>
        </w:rPr>
        <w:t xml:space="preserve">Involuntary admissions appeared to be linked with most other human rights violations. </w:t>
      </w:r>
      <w:ins w:id="191" w:author="Saji Joseph" w:date="2020-07-04T14:56:00Z">
        <w:r w:rsidR="007708BA" w:rsidRPr="007708BA">
          <w:rPr>
            <w:rFonts w:ascii="Times New Roman" w:hAnsi="Times New Roman" w:cs="Times New Roman"/>
            <w:color w:val="0D0D0D"/>
            <w:szCs w:val="24"/>
          </w:rPr>
          <w:t>Unlike in several other countries, incidents of involuntary admissions are not court-ordered</w:t>
        </w:r>
      </w:ins>
      <w:ins w:id="192" w:author="Saji Joseph" w:date="2020-07-13T22:09:00Z">
        <w:r w:rsidR="00A33CB3">
          <w:rPr>
            <w:rFonts w:ascii="Times New Roman" w:hAnsi="Times New Roman" w:cs="Times New Roman"/>
            <w:color w:val="0D0D0D"/>
            <w:szCs w:val="24"/>
          </w:rPr>
          <w:t xml:space="preserve"> in India</w:t>
        </w:r>
      </w:ins>
      <w:ins w:id="193" w:author="Saji Joseph" w:date="2020-07-04T14:56:00Z">
        <w:r w:rsidR="007708BA" w:rsidRPr="007708BA">
          <w:rPr>
            <w:rFonts w:ascii="Times New Roman" w:hAnsi="Times New Roman" w:cs="Times New Roman"/>
            <w:color w:val="0D0D0D"/>
            <w:szCs w:val="24"/>
          </w:rPr>
          <w:t xml:space="preserve">, and in many instances, it is being carried without prior assessments by psychiatrists or other qualified mental health professionals. References were found about a practice of forcefully shifting individuals with SUDs from their homes, mostly at late night or in the early morning, to the treatment facility </w:t>
        </w:r>
      </w:ins>
      <w:ins w:id="194" w:author="Saji Joseph" w:date="2020-07-13T22:10:00Z">
        <w:r w:rsidR="00A33CB3" w:rsidRPr="007708BA">
          <w:rPr>
            <w:rFonts w:ascii="Times New Roman" w:hAnsi="Times New Roman" w:cs="Times New Roman"/>
            <w:color w:val="0D0D0D"/>
            <w:szCs w:val="24"/>
          </w:rPr>
          <w:t>at the</w:t>
        </w:r>
        <w:r w:rsidR="00A33CB3">
          <w:rPr>
            <w:rFonts w:ascii="Times New Roman" w:hAnsi="Times New Roman" w:cs="Times New Roman"/>
            <w:color w:val="0D0D0D"/>
            <w:szCs w:val="24"/>
          </w:rPr>
          <w:t xml:space="preserve"> family members’</w:t>
        </w:r>
        <w:r w:rsidR="00A33CB3" w:rsidRPr="007708BA">
          <w:rPr>
            <w:rFonts w:ascii="Times New Roman" w:hAnsi="Times New Roman" w:cs="Times New Roman"/>
            <w:color w:val="0D0D0D"/>
            <w:szCs w:val="24"/>
          </w:rPr>
          <w:t xml:space="preserve"> request</w:t>
        </w:r>
      </w:ins>
      <w:ins w:id="195" w:author="Saji Joseph" w:date="2020-07-04T14:56:00Z">
        <w:r w:rsidR="007708BA" w:rsidRPr="007708BA">
          <w:rPr>
            <w:rFonts w:ascii="Times New Roman" w:hAnsi="Times New Roman" w:cs="Times New Roman"/>
            <w:color w:val="0D0D0D"/>
            <w:szCs w:val="24"/>
          </w:rPr>
          <w:t>. In addition to its ethicality and legality, such unprofessional practices also raise several safety concerns both to patients and staffs. In two such incidents reported in newspapers, the staff were brutally injured as the patients overpowered staff in</w:t>
        </w:r>
        <w:r w:rsidR="00A33CB3">
          <w:rPr>
            <w:rFonts w:ascii="Times New Roman" w:hAnsi="Times New Roman" w:cs="Times New Roman"/>
            <w:color w:val="0D0D0D"/>
            <w:szCs w:val="24"/>
          </w:rPr>
          <w:t xml:space="preserve"> their attempt to shift </w:t>
        </w:r>
      </w:ins>
      <w:ins w:id="196" w:author="Saji Joseph" w:date="2020-07-13T22:10:00Z">
        <w:r w:rsidR="00A33CB3">
          <w:rPr>
            <w:rFonts w:ascii="Times New Roman" w:hAnsi="Times New Roman" w:cs="Times New Roman"/>
            <w:color w:val="0D0D0D"/>
            <w:szCs w:val="24"/>
          </w:rPr>
          <w:t>them</w:t>
        </w:r>
      </w:ins>
      <w:ins w:id="197" w:author="Saji Joseph" w:date="2020-07-04T14:56:00Z">
        <w:r w:rsidR="007708BA" w:rsidRPr="007708BA">
          <w:rPr>
            <w:rFonts w:ascii="Times New Roman" w:hAnsi="Times New Roman" w:cs="Times New Roman"/>
            <w:color w:val="0D0D0D"/>
            <w:szCs w:val="24"/>
          </w:rPr>
          <w:t>.</w:t>
        </w:r>
      </w:ins>
    </w:p>
    <w:p w14:paraId="31724423" w14:textId="77777777" w:rsidR="00A33CB3" w:rsidRDefault="00A33CB3" w:rsidP="002E7917">
      <w:pPr>
        <w:widowControl w:val="0"/>
        <w:autoSpaceDE w:val="0"/>
        <w:autoSpaceDN w:val="0"/>
        <w:adjustRightInd w:val="0"/>
        <w:ind w:firstLine="720"/>
        <w:rPr>
          <w:ins w:id="198" w:author="Saji Joseph" w:date="2020-07-01T21:19:00Z"/>
          <w:rFonts w:ascii="Times New Roman" w:hAnsi="Times New Roman" w:cs="Times New Roman"/>
          <w:color w:val="0D0D0D"/>
          <w:szCs w:val="24"/>
        </w:rPr>
      </w:pPr>
    </w:p>
    <w:p w14:paraId="2227FEC6" w14:textId="7631E9B1" w:rsidR="00045532" w:rsidRDefault="00045532" w:rsidP="00045532">
      <w:pPr>
        <w:widowControl w:val="0"/>
        <w:autoSpaceDE w:val="0"/>
        <w:autoSpaceDN w:val="0"/>
        <w:adjustRightInd w:val="0"/>
        <w:ind w:firstLine="720"/>
        <w:rPr>
          <w:ins w:id="199" w:author="Saji Joseph" w:date="2020-07-14T07:58:00Z"/>
          <w:rFonts w:ascii="Times New Roman" w:hAnsi="Times New Roman" w:cs="Times New Roman"/>
          <w:color w:val="0D0D0D"/>
          <w:szCs w:val="24"/>
        </w:rPr>
      </w:pPr>
      <w:ins w:id="200" w:author="Saji Joseph" w:date="2020-07-01T21:20:00Z">
        <w:r>
          <w:rPr>
            <w:rFonts w:ascii="Times New Roman" w:hAnsi="Times New Roman" w:cs="Times New Roman"/>
            <w:color w:val="0D0D0D"/>
            <w:szCs w:val="24"/>
          </w:rPr>
          <w:t xml:space="preserve">The newspaper references to abuse were often to the level of torture. </w:t>
        </w:r>
      </w:ins>
      <w:r w:rsidR="00013A90">
        <w:rPr>
          <w:rFonts w:ascii="Times New Roman" w:hAnsi="Times New Roman" w:cs="Times New Roman"/>
          <w:color w:val="0D0D0D"/>
          <w:szCs w:val="24"/>
        </w:rPr>
        <w:t xml:space="preserve">Patients were often tied up, chained, beaten up with sticks, </w:t>
      </w:r>
      <w:ins w:id="201" w:author="Saji Joseph" w:date="2020-07-01T21:21:00Z">
        <w:r>
          <w:rPr>
            <w:rFonts w:ascii="Times New Roman" w:hAnsi="Times New Roman" w:cs="Times New Roman"/>
            <w:color w:val="0D0D0D"/>
            <w:szCs w:val="24"/>
          </w:rPr>
          <w:t xml:space="preserve">kept in locked rooms </w:t>
        </w:r>
      </w:ins>
      <w:del w:id="202" w:author="Saji Joseph" w:date="2020-07-01T21:21:00Z">
        <w:r w:rsidR="00013A90" w:rsidDel="00045532">
          <w:rPr>
            <w:rFonts w:ascii="Times New Roman" w:hAnsi="Times New Roman" w:cs="Times New Roman"/>
            <w:color w:val="0D0D0D"/>
            <w:szCs w:val="24"/>
          </w:rPr>
          <w:delText xml:space="preserve">denied communication with or meeting family members, </w:delText>
        </w:r>
      </w:del>
      <w:r w:rsidR="00013A90">
        <w:rPr>
          <w:rFonts w:ascii="Times New Roman" w:hAnsi="Times New Roman" w:cs="Times New Roman"/>
          <w:color w:val="0D0D0D"/>
          <w:szCs w:val="24"/>
        </w:rPr>
        <w:t>and punished in various other forms when they resisted continuing on the treatment.</w:t>
      </w:r>
      <w:ins w:id="203" w:author="Saji Joseph" w:date="2020-07-01T21:22:00Z">
        <w:r>
          <w:rPr>
            <w:rFonts w:ascii="Times New Roman" w:hAnsi="Times New Roman" w:cs="Times New Roman"/>
            <w:color w:val="0D0D0D"/>
            <w:szCs w:val="24"/>
          </w:rPr>
          <w:t xml:space="preserve"> </w:t>
        </w:r>
        <w:r w:rsidR="002F4173">
          <w:rPr>
            <w:rFonts w:ascii="Times New Roman" w:hAnsi="Times New Roman" w:cs="Times New Roman"/>
            <w:color w:val="0D0D0D"/>
            <w:szCs w:val="24"/>
          </w:rPr>
          <w:t>In an</w:t>
        </w:r>
        <w:r>
          <w:rPr>
            <w:rFonts w:ascii="Times New Roman" w:hAnsi="Times New Roman" w:cs="Times New Roman"/>
            <w:color w:val="0D0D0D"/>
            <w:szCs w:val="24"/>
          </w:rPr>
          <w:t xml:space="preserve"> incident</w:t>
        </w:r>
      </w:ins>
      <w:ins w:id="204" w:author="Saji Joseph" w:date="2020-07-04T14:45:00Z">
        <w:r w:rsidR="002F4173">
          <w:rPr>
            <w:rFonts w:ascii="Times New Roman" w:hAnsi="Times New Roman" w:cs="Times New Roman"/>
            <w:color w:val="0D0D0D"/>
            <w:szCs w:val="24"/>
          </w:rPr>
          <w:t xml:space="preserve"> reported</w:t>
        </w:r>
      </w:ins>
      <w:ins w:id="205" w:author="Saji Joseph" w:date="2020-07-01T21:22:00Z">
        <w:r>
          <w:rPr>
            <w:rFonts w:ascii="Times New Roman" w:hAnsi="Times New Roman" w:cs="Times New Roman"/>
            <w:color w:val="0D0D0D"/>
            <w:szCs w:val="24"/>
          </w:rPr>
          <w:t xml:space="preserve">, the local residents </w:t>
        </w:r>
      </w:ins>
      <w:ins w:id="206" w:author="Saji Joseph" w:date="2020-07-04T14:58:00Z">
        <w:r w:rsidR="00ED1B2B" w:rsidRPr="00ED1B2B">
          <w:rPr>
            <w:rFonts w:ascii="Times New Roman" w:hAnsi="Times New Roman" w:cs="Times New Roman"/>
            <w:color w:val="0D0D0D"/>
            <w:szCs w:val="24"/>
          </w:rPr>
          <w:t>blockaded</w:t>
        </w:r>
      </w:ins>
      <w:ins w:id="207" w:author="Saji Joseph" w:date="2020-07-01T21:22:00Z">
        <w:r>
          <w:rPr>
            <w:rFonts w:ascii="Times New Roman" w:hAnsi="Times New Roman" w:cs="Times New Roman"/>
            <w:color w:val="0D0D0D"/>
            <w:szCs w:val="24"/>
          </w:rPr>
          <w:t xml:space="preserve"> the staff of the de-addiction centre after repeatedly hearing the inmates crying out for help to save them from </w:t>
        </w:r>
      </w:ins>
      <w:ins w:id="208" w:author="Saji Joseph" w:date="2020-07-14T07:46:00Z">
        <w:r w:rsidR="004349B4">
          <w:rPr>
            <w:rFonts w:ascii="Times New Roman" w:hAnsi="Times New Roman" w:cs="Times New Roman"/>
            <w:color w:val="0D0D0D"/>
            <w:szCs w:val="24"/>
          </w:rPr>
          <w:t xml:space="preserve">being </w:t>
        </w:r>
      </w:ins>
      <w:ins w:id="209" w:author="Saji Joseph" w:date="2020-07-01T21:22:00Z">
        <w:r>
          <w:rPr>
            <w:rFonts w:ascii="Times New Roman" w:hAnsi="Times New Roman" w:cs="Times New Roman"/>
            <w:color w:val="0D0D0D"/>
            <w:szCs w:val="24"/>
          </w:rPr>
          <w:t>beaten up</w:t>
        </w:r>
      </w:ins>
      <w:ins w:id="210" w:author="Saji Joseph" w:date="2020-07-14T07:46:00Z">
        <w:r w:rsidR="004349B4">
          <w:rPr>
            <w:rFonts w:ascii="Times New Roman" w:hAnsi="Times New Roman" w:cs="Times New Roman"/>
            <w:color w:val="0D0D0D"/>
            <w:szCs w:val="24"/>
          </w:rPr>
          <w:t xml:space="preserve"> by the staff</w:t>
        </w:r>
      </w:ins>
      <w:ins w:id="211" w:author="Saji Joseph" w:date="2020-07-01T21:22:00Z">
        <w:r>
          <w:rPr>
            <w:rFonts w:ascii="Times New Roman" w:hAnsi="Times New Roman" w:cs="Times New Roman"/>
            <w:color w:val="0D0D0D"/>
            <w:szCs w:val="24"/>
          </w:rPr>
          <w:t>.  There were few citations to such torture being used as punishment as well as in the pretext of ‘treatment’ and as a mode to manage crisis situations.</w:t>
        </w:r>
      </w:ins>
      <w:ins w:id="212" w:author="Saji Joseph" w:date="2020-07-04T14:46:00Z">
        <w:r w:rsidR="00BE2ADD">
          <w:rPr>
            <w:rFonts w:ascii="Times New Roman" w:hAnsi="Times New Roman" w:cs="Times New Roman"/>
            <w:color w:val="0D0D0D"/>
            <w:szCs w:val="24"/>
          </w:rPr>
          <w:t xml:space="preserve"> Sometimes such torture led to the death of patients.</w:t>
        </w:r>
      </w:ins>
      <w:ins w:id="213" w:author="Saji Joseph" w:date="2020-07-01T21:22:00Z">
        <w:r>
          <w:rPr>
            <w:rFonts w:ascii="Times New Roman" w:hAnsi="Times New Roman" w:cs="Times New Roman"/>
            <w:color w:val="0D0D0D"/>
            <w:szCs w:val="24"/>
          </w:rPr>
          <w:t xml:space="preserve"> In </w:t>
        </w:r>
      </w:ins>
      <w:ins w:id="214" w:author="Saji Joseph" w:date="2020-07-02T07:43:00Z">
        <w:r w:rsidR="00834B3D">
          <w:rPr>
            <w:rFonts w:ascii="Times New Roman" w:hAnsi="Times New Roman" w:cs="Times New Roman"/>
            <w:color w:val="0D0D0D"/>
            <w:szCs w:val="24"/>
          </w:rPr>
          <w:t>addition</w:t>
        </w:r>
      </w:ins>
      <w:ins w:id="215" w:author="Saji Joseph" w:date="2020-07-01T21:22:00Z">
        <w:r>
          <w:rPr>
            <w:rFonts w:ascii="Times New Roman" w:hAnsi="Times New Roman" w:cs="Times New Roman"/>
            <w:color w:val="0D0D0D"/>
            <w:szCs w:val="24"/>
          </w:rPr>
          <w:t xml:space="preserve"> to physical and mental abuse, newspaper content gave ample references to facilities with substandard living conditions, forced labour and denying communication with family members. It is evident from the newspaper content analysis that torture and other human rights violations are not uncommon in the addiction treatment facilities of the country irrespective of whether the facilities or licensed or not.</w:t>
        </w:r>
      </w:ins>
      <w:r w:rsidR="00013A90">
        <w:rPr>
          <w:rFonts w:ascii="Times New Roman" w:hAnsi="Times New Roman" w:cs="Times New Roman"/>
          <w:color w:val="0D0D0D"/>
          <w:szCs w:val="24"/>
        </w:rPr>
        <w:t xml:space="preserve"> There have been many references from the newspaper content for unlicensed de-addiction centres and rehabs operating in the country.</w:t>
      </w:r>
      <w:ins w:id="216" w:author="Saji Joseph" w:date="2020-07-01T21:23:00Z">
        <w:r>
          <w:rPr>
            <w:rFonts w:ascii="Times New Roman" w:hAnsi="Times New Roman" w:cs="Times New Roman"/>
            <w:color w:val="0D0D0D"/>
            <w:szCs w:val="24"/>
          </w:rPr>
          <w:t xml:space="preserve"> Ironically, in most instances, officials find out </w:t>
        </w:r>
      </w:ins>
      <w:ins w:id="217" w:author="Saji Joseph" w:date="2020-07-14T07:47:00Z">
        <w:r w:rsidR="004349B4">
          <w:rPr>
            <w:rFonts w:ascii="Times New Roman" w:hAnsi="Times New Roman" w:cs="Times New Roman"/>
            <w:color w:val="0D0D0D"/>
            <w:szCs w:val="24"/>
          </w:rPr>
          <w:t xml:space="preserve">the existence </w:t>
        </w:r>
      </w:ins>
      <w:ins w:id="218" w:author="Saji Joseph" w:date="2020-07-14T07:57:00Z">
        <w:r w:rsidR="00F726A4">
          <w:rPr>
            <w:rFonts w:ascii="Times New Roman" w:hAnsi="Times New Roman" w:cs="Times New Roman"/>
            <w:color w:val="0D0D0D"/>
            <w:szCs w:val="24"/>
          </w:rPr>
          <w:t xml:space="preserve">of </w:t>
        </w:r>
      </w:ins>
      <w:ins w:id="219" w:author="Saji Joseph" w:date="2020-07-01T21:23:00Z">
        <w:r>
          <w:rPr>
            <w:rFonts w:ascii="Times New Roman" w:hAnsi="Times New Roman" w:cs="Times New Roman"/>
            <w:color w:val="0D0D0D"/>
            <w:szCs w:val="24"/>
          </w:rPr>
          <w:t xml:space="preserve">such illegal facilities </w:t>
        </w:r>
      </w:ins>
      <w:ins w:id="220" w:author="Saji Joseph" w:date="2020-07-04T14:52:00Z">
        <w:r w:rsidR="00144D3F">
          <w:rPr>
            <w:rFonts w:ascii="Times New Roman" w:hAnsi="Times New Roman" w:cs="Times New Roman"/>
            <w:color w:val="0D0D0D"/>
            <w:szCs w:val="24"/>
          </w:rPr>
          <w:t xml:space="preserve">existing </w:t>
        </w:r>
      </w:ins>
      <w:ins w:id="221" w:author="Saji Joseph" w:date="2020-07-01T21:23:00Z">
        <w:r>
          <w:rPr>
            <w:rFonts w:ascii="Times New Roman" w:hAnsi="Times New Roman" w:cs="Times New Roman"/>
            <w:color w:val="0D0D0D"/>
            <w:szCs w:val="24"/>
          </w:rPr>
          <w:t>only after receiving serious complaints from patients or families.</w:t>
        </w:r>
      </w:ins>
    </w:p>
    <w:p w14:paraId="73DF1339" w14:textId="77777777" w:rsidR="00F726A4" w:rsidRDefault="00F726A4" w:rsidP="00045532">
      <w:pPr>
        <w:widowControl w:val="0"/>
        <w:autoSpaceDE w:val="0"/>
        <w:autoSpaceDN w:val="0"/>
        <w:adjustRightInd w:val="0"/>
        <w:ind w:firstLine="720"/>
        <w:rPr>
          <w:ins w:id="222" w:author="Saji Joseph" w:date="2020-07-01T21:23:00Z"/>
          <w:rFonts w:ascii="Times New Roman" w:hAnsi="Times New Roman" w:cs="Times New Roman"/>
          <w:color w:val="0D0D0D"/>
          <w:szCs w:val="24"/>
        </w:rPr>
      </w:pPr>
    </w:p>
    <w:p w14:paraId="2C20C417" w14:textId="108EA4E7" w:rsidR="00013A90" w:rsidRDefault="00A43BCF" w:rsidP="00045532">
      <w:pPr>
        <w:widowControl w:val="0"/>
        <w:autoSpaceDE w:val="0"/>
        <w:autoSpaceDN w:val="0"/>
        <w:adjustRightInd w:val="0"/>
        <w:ind w:firstLine="720"/>
        <w:rPr>
          <w:ins w:id="223" w:author="Saji Joseph" w:date="2020-06-16T16:48:00Z"/>
          <w:rFonts w:ascii="Times New Roman" w:hAnsi="Times New Roman" w:cs="Times New Roman"/>
          <w:color w:val="0D0D0D"/>
          <w:szCs w:val="24"/>
        </w:rPr>
      </w:pPr>
      <w:ins w:id="224" w:author="Saji Joseph" w:date="2020-07-04T15:08:00Z">
        <w:r w:rsidRPr="00A43BCF">
          <w:rPr>
            <w:rFonts w:ascii="Times New Roman" w:hAnsi="Times New Roman" w:cs="Times New Roman"/>
            <w:color w:val="0D0D0D"/>
            <w:szCs w:val="24"/>
          </w:rPr>
          <w:t xml:space="preserve">Lacking qualified addiction professionals and the presence of pseudo professionals in the treatment facilities were also reported in newspapers. Another main concern that is being found in the analysis was misuse or mismanagement of medication. Buprenorphine was the most cited medically-used drug that is being misused in different ways. References were found for it to be sold excessively without prescription in de-addiction centres and smuggled to peddlers. Instances were reported in which addicts rushing to government de-addiction centres for an ‘immediate relief’ with buprenorphine when they do not get heroin or their other similar drugs of choice. This drug takes its diversion either from manufactures, pharmacies or from treatment facilities and becomes available as a drug of abuse. Most of these issues were reported in the state of Punjab. Another similar concerning issue reported was in the state of Kerala in which herbal quacks laced with Disulfiram being </w:t>
        </w:r>
      </w:ins>
      <w:ins w:id="225" w:author="Saji Joseph" w:date="2020-07-14T07:47:00Z">
        <w:r w:rsidR="004349B4">
          <w:rPr>
            <w:rFonts w:ascii="Times New Roman" w:hAnsi="Times New Roman" w:cs="Times New Roman"/>
            <w:color w:val="0D0D0D"/>
            <w:szCs w:val="24"/>
          </w:rPr>
          <w:t>widely</w:t>
        </w:r>
      </w:ins>
      <w:ins w:id="226" w:author="Saji Joseph" w:date="2020-07-04T15:08:00Z">
        <w:r w:rsidRPr="00A43BCF">
          <w:rPr>
            <w:rFonts w:ascii="Times New Roman" w:hAnsi="Times New Roman" w:cs="Times New Roman"/>
            <w:color w:val="0D0D0D"/>
            <w:szCs w:val="24"/>
          </w:rPr>
          <w:t xml:space="preserve"> marketed as a magical cure for alcoholism.</w:t>
        </w:r>
      </w:ins>
    </w:p>
    <w:p w14:paraId="6C4BA021" w14:textId="77777777" w:rsidR="00013A90" w:rsidRDefault="00013A90">
      <w:pPr>
        <w:widowControl w:val="0"/>
        <w:autoSpaceDE w:val="0"/>
        <w:autoSpaceDN w:val="0"/>
        <w:adjustRightInd w:val="0"/>
        <w:rPr>
          <w:rFonts w:ascii="Times New Roman" w:hAnsi="Times New Roman" w:cs="Times New Roman"/>
          <w:color w:val="0D0D0D"/>
          <w:szCs w:val="24"/>
        </w:rPr>
      </w:pPr>
    </w:p>
    <w:tbl>
      <w:tblPr>
        <w:tblW w:w="4510" w:type="pct"/>
        <w:tblInd w:w="237"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6973"/>
        <w:gridCol w:w="1145"/>
      </w:tblGrid>
      <w:tr w:rsidR="00AD5E16" w14:paraId="544860BD" w14:textId="77777777" w:rsidTr="00AD5E16">
        <w:trPr>
          <w:trHeight w:val="249"/>
        </w:trPr>
        <w:tc>
          <w:tcPr>
            <w:tcW w:w="8331" w:type="dxa"/>
            <w:gridSpan w:val="2"/>
            <w:tcBorders>
              <w:top w:val="single" w:sz="8" w:space="0" w:color="BFBFBF"/>
              <w:left w:val="single" w:sz="8" w:space="0" w:color="BFBFBF"/>
              <w:bottom w:val="single" w:sz="8" w:space="0" w:color="BFBFBF"/>
              <w:right w:val="single" w:sz="8" w:space="0" w:color="BFBFBF"/>
            </w:tcBorders>
            <w:vAlign w:val="center"/>
          </w:tcPr>
          <w:p w14:paraId="2C4AFFE9" w14:textId="5EFDA169" w:rsidR="00013A90" w:rsidRDefault="00013A90">
            <w:pPr>
              <w:widowControl w:val="0"/>
              <w:autoSpaceDE w:val="0"/>
              <w:autoSpaceDN w:val="0"/>
              <w:adjustRightInd w:val="0"/>
              <w:jc w:val="center"/>
              <w:rPr>
                <w:rFonts w:ascii="Helvetica Neue" w:hAnsi="Helvetica Neue" w:cs="Helvetica Neue"/>
                <w:color w:val="0D0D0D"/>
                <w:sz w:val="22"/>
                <w:szCs w:val="22"/>
              </w:rPr>
            </w:pPr>
            <w:r>
              <w:rPr>
                <w:rFonts w:ascii="Helvetica Neue" w:hAnsi="Helvetica Neue" w:cs="Helvetica Neue"/>
                <w:b/>
                <w:bCs/>
                <w:color w:val="0D0D0D"/>
                <w:sz w:val="22"/>
                <w:szCs w:val="22"/>
              </w:rPr>
              <w:t xml:space="preserve">Table </w:t>
            </w:r>
            <w:ins w:id="227" w:author="Saji Joseph" w:date="2020-07-04T15:12:00Z">
              <w:r w:rsidR="00A43BCF">
                <w:rPr>
                  <w:rFonts w:ascii="Helvetica Neue" w:hAnsi="Helvetica Neue" w:cs="Helvetica Neue"/>
                  <w:b/>
                  <w:bCs/>
                  <w:color w:val="0D0D0D"/>
                  <w:sz w:val="22"/>
                  <w:szCs w:val="22"/>
                </w:rPr>
                <w:t>2</w:t>
              </w:r>
            </w:ins>
            <w:del w:id="228" w:author="Saji Joseph" w:date="2020-07-04T15:12:00Z">
              <w:r w:rsidDel="00A43BCF">
                <w:rPr>
                  <w:rFonts w:ascii="Helvetica Neue" w:hAnsi="Helvetica Neue" w:cs="Helvetica Neue"/>
                  <w:b/>
                  <w:bCs/>
                  <w:color w:val="0D0D0D"/>
                  <w:sz w:val="22"/>
                  <w:szCs w:val="22"/>
                </w:rPr>
                <w:delText>1</w:delText>
              </w:r>
            </w:del>
            <w:r>
              <w:rPr>
                <w:rFonts w:ascii="Helvetica Neue" w:hAnsi="Helvetica Neue" w:cs="Helvetica Neue"/>
                <w:b/>
                <w:bCs/>
                <w:color w:val="0D0D0D"/>
                <w:sz w:val="22"/>
                <w:szCs w:val="22"/>
              </w:rPr>
              <w:t>. Relevant secondary data compiled 2016-2019*</w:t>
            </w:r>
          </w:p>
        </w:tc>
      </w:tr>
      <w:tr w:rsidR="00AD5E16" w14:paraId="7ECFEED8" w14:textId="77777777" w:rsidTr="001B4497">
        <w:trPr>
          <w:trHeight w:val="482"/>
        </w:trPr>
        <w:tc>
          <w:tcPr>
            <w:tcW w:w="7161" w:type="dxa"/>
            <w:tcBorders>
              <w:top w:val="single" w:sz="4" w:space="0" w:color="BFBFBF"/>
              <w:bottom w:val="single" w:sz="4" w:space="0" w:color="BFBFBF"/>
              <w:right w:val="single" w:sz="4" w:space="0" w:color="BFBFBF"/>
            </w:tcBorders>
          </w:tcPr>
          <w:p w14:paraId="77B41D5B" w14:textId="77777777" w:rsidR="00013A90" w:rsidRDefault="00013A90">
            <w:pPr>
              <w:widowControl w:val="0"/>
              <w:autoSpaceDE w:val="0"/>
              <w:autoSpaceDN w:val="0"/>
              <w:adjustRightInd w:val="0"/>
              <w:ind w:left="400"/>
              <w:rPr>
                <w:rFonts w:ascii="Helvetica Neue" w:hAnsi="Helvetica Neue" w:cs="Helvetica Neue"/>
                <w:color w:val="0D0D0D"/>
                <w:sz w:val="22"/>
                <w:szCs w:val="22"/>
              </w:rPr>
            </w:pPr>
            <w:r>
              <w:rPr>
                <w:rFonts w:ascii="Helvetica Neue" w:hAnsi="Helvetica Neue" w:cs="Helvetica Neue"/>
                <w:color w:val="0D0D0D"/>
                <w:sz w:val="22"/>
                <w:szCs w:val="22"/>
              </w:rPr>
              <w:t>Number of unsatisfactory inspections of addiction treatment centres reported</w:t>
            </w:r>
          </w:p>
        </w:tc>
        <w:tc>
          <w:tcPr>
            <w:tcW w:w="1170" w:type="dxa"/>
            <w:tcBorders>
              <w:top w:val="single" w:sz="4" w:space="0" w:color="BFBFBF"/>
              <w:left w:val="single" w:sz="4" w:space="0" w:color="BFBFBF"/>
              <w:bottom w:val="single" w:sz="4" w:space="0" w:color="BFBFBF"/>
            </w:tcBorders>
          </w:tcPr>
          <w:p w14:paraId="53D71F13" w14:textId="77777777" w:rsidR="00013A90" w:rsidRDefault="00013A90">
            <w:pPr>
              <w:widowControl w:val="0"/>
              <w:autoSpaceDE w:val="0"/>
              <w:autoSpaceDN w:val="0"/>
              <w:adjustRightInd w:val="0"/>
              <w:jc w:val="right"/>
              <w:rPr>
                <w:rFonts w:ascii="Helvetica Neue" w:hAnsi="Helvetica Neue" w:cs="Helvetica Neue"/>
                <w:color w:val="0D0D0D"/>
                <w:sz w:val="22"/>
                <w:szCs w:val="22"/>
              </w:rPr>
            </w:pPr>
            <w:r>
              <w:rPr>
                <w:rFonts w:ascii="Helvetica Neue" w:hAnsi="Helvetica Neue" w:cs="Helvetica Neue"/>
                <w:color w:val="0D0D0D"/>
                <w:sz w:val="22"/>
                <w:szCs w:val="22"/>
              </w:rPr>
              <w:t>51</w:t>
            </w:r>
          </w:p>
        </w:tc>
      </w:tr>
      <w:tr w:rsidR="00AD5E16" w14:paraId="0C6C6567" w14:textId="77777777" w:rsidTr="001B4497">
        <w:trPr>
          <w:trHeight w:val="482"/>
        </w:trPr>
        <w:tc>
          <w:tcPr>
            <w:tcW w:w="7161" w:type="dxa"/>
            <w:tcBorders>
              <w:top w:val="single" w:sz="4" w:space="0" w:color="BFBFBF"/>
              <w:bottom w:val="single" w:sz="4" w:space="0" w:color="BFBFBF"/>
              <w:right w:val="single" w:sz="4" w:space="0" w:color="BFBFBF"/>
            </w:tcBorders>
          </w:tcPr>
          <w:p w14:paraId="0A0AD799" w14:textId="77777777" w:rsidR="00013A90" w:rsidRDefault="00013A90">
            <w:pPr>
              <w:widowControl w:val="0"/>
              <w:autoSpaceDE w:val="0"/>
              <w:autoSpaceDN w:val="0"/>
              <w:adjustRightInd w:val="0"/>
              <w:ind w:left="400"/>
              <w:rPr>
                <w:rFonts w:ascii="Helvetica Neue" w:hAnsi="Helvetica Neue" w:cs="Helvetica Neue"/>
                <w:color w:val="0D0D0D"/>
                <w:sz w:val="22"/>
                <w:szCs w:val="22"/>
              </w:rPr>
            </w:pPr>
            <w:r>
              <w:rPr>
                <w:rFonts w:ascii="Helvetica Neue" w:hAnsi="Helvetica Neue" w:cs="Helvetica Neue"/>
                <w:color w:val="0D0D0D"/>
                <w:sz w:val="22"/>
                <w:szCs w:val="22"/>
              </w:rPr>
              <w:t>Number of patients rescued from facilities functioning against norms</w:t>
            </w:r>
          </w:p>
        </w:tc>
        <w:tc>
          <w:tcPr>
            <w:tcW w:w="1170" w:type="dxa"/>
            <w:tcBorders>
              <w:top w:val="single" w:sz="4" w:space="0" w:color="BFBFBF"/>
              <w:left w:val="single" w:sz="4" w:space="0" w:color="BFBFBF"/>
              <w:bottom w:val="single" w:sz="4" w:space="0" w:color="BFBFBF"/>
            </w:tcBorders>
          </w:tcPr>
          <w:p w14:paraId="5CFDB743" w14:textId="77777777" w:rsidR="00013A90" w:rsidRDefault="00013A90">
            <w:pPr>
              <w:widowControl w:val="0"/>
              <w:autoSpaceDE w:val="0"/>
              <w:autoSpaceDN w:val="0"/>
              <w:adjustRightInd w:val="0"/>
              <w:jc w:val="right"/>
              <w:rPr>
                <w:rFonts w:ascii="Helvetica Neue" w:hAnsi="Helvetica Neue" w:cs="Helvetica Neue"/>
                <w:color w:val="0D0D0D"/>
                <w:sz w:val="22"/>
                <w:szCs w:val="22"/>
              </w:rPr>
            </w:pPr>
            <w:r>
              <w:rPr>
                <w:rFonts w:ascii="Helvetica Neue" w:hAnsi="Helvetica Neue" w:cs="Helvetica Neue"/>
                <w:color w:val="0D0D0D"/>
                <w:sz w:val="22"/>
                <w:szCs w:val="22"/>
              </w:rPr>
              <w:t>1080</w:t>
            </w:r>
          </w:p>
        </w:tc>
      </w:tr>
      <w:tr w:rsidR="00AD5E16" w14:paraId="6B4F0853" w14:textId="77777777" w:rsidTr="001B4497">
        <w:trPr>
          <w:trHeight w:val="490"/>
        </w:trPr>
        <w:tc>
          <w:tcPr>
            <w:tcW w:w="7161" w:type="dxa"/>
            <w:tcBorders>
              <w:top w:val="single" w:sz="4" w:space="0" w:color="BFBFBF"/>
              <w:bottom w:val="single" w:sz="4" w:space="0" w:color="BFBFBF"/>
              <w:right w:val="single" w:sz="4" w:space="0" w:color="BFBFBF"/>
            </w:tcBorders>
          </w:tcPr>
          <w:p w14:paraId="357ACEA6" w14:textId="77777777" w:rsidR="00013A90" w:rsidRDefault="00013A90">
            <w:pPr>
              <w:widowControl w:val="0"/>
              <w:autoSpaceDE w:val="0"/>
              <w:autoSpaceDN w:val="0"/>
              <w:adjustRightInd w:val="0"/>
              <w:ind w:left="400"/>
              <w:rPr>
                <w:rFonts w:ascii="Helvetica Neue" w:hAnsi="Helvetica Neue" w:cs="Helvetica Neue"/>
                <w:color w:val="0D0D0D"/>
                <w:sz w:val="22"/>
                <w:szCs w:val="22"/>
              </w:rPr>
            </w:pPr>
            <w:r>
              <w:rPr>
                <w:rFonts w:ascii="Helvetica Neue" w:hAnsi="Helvetica Neue" w:cs="Helvetica Neue"/>
                <w:color w:val="0D0D0D"/>
                <w:sz w:val="22"/>
                <w:szCs w:val="22"/>
              </w:rPr>
              <w:t>No. of patients allegedly beaten to death by staff</w:t>
            </w:r>
          </w:p>
        </w:tc>
        <w:tc>
          <w:tcPr>
            <w:tcW w:w="1170" w:type="dxa"/>
            <w:tcBorders>
              <w:top w:val="single" w:sz="4" w:space="0" w:color="BFBFBF"/>
              <w:left w:val="single" w:sz="4" w:space="0" w:color="BFBFBF"/>
              <w:bottom w:val="single" w:sz="4" w:space="0" w:color="BFBFBF"/>
            </w:tcBorders>
          </w:tcPr>
          <w:p w14:paraId="435692EB" w14:textId="77777777" w:rsidR="00013A90" w:rsidRDefault="00013A90">
            <w:pPr>
              <w:widowControl w:val="0"/>
              <w:autoSpaceDE w:val="0"/>
              <w:autoSpaceDN w:val="0"/>
              <w:adjustRightInd w:val="0"/>
              <w:jc w:val="right"/>
              <w:rPr>
                <w:rFonts w:ascii="Helvetica Neue" w:hAnsi="Helvetica Neue" w:cs="Helvetica Neue"/>
                <w:color w:val="0D0D0D"/>
                <w:sz w:val="22"/>
                <w:szCs w:val="22"/>
              </w:rPr>
            </w:pPr>
            <w:r>
              <w:rPr>
                <w:rFonts w:ascii="Helvetica Neue" w:hAnsi="Helvetica Neue" w:cs="Helvetica Neue"/>
                <w:color w:val="0D0D0D"/>
                <w:sz w:val="22"/>
                <w:szCs w:val="22"/>
              </w:rPr>
              <w:t>13</w:t>
            </w:r>
          </w:p>
        </w:tc>
      </w:tr>
      <w:tr w:rsidR="00AD5E16" w14:paraId="7263C04C" w14:textId="77777777" w:rsidTr="001B4497">
        <w:tblPrEx>
          <w:tblBorders>
            <w:bottom w:val="single" w:sz="4" w:space="0" w:color="BFBFBF"/>
          </w:tblBorders>
        </w:tblPrEx>
        <w:trPr>
          <w:trHeight w:val="490"/>
        </w:trPr>
        <w:tc>
          <w:tcPr>
            <w:tcW w:w="7161" w:type="dxa"/>
            <w:tcBorders>
              <w:top w:val="single" w:sz="4" w:space="0" w:color="BFBFBF"/>
              <w:bottom w:val="single" w:sz="4" w:space="0" w:color="BFBFBF"/>
              <w:right w:val="single" w:sz="4" w:space="0" w:color="BFBFBF"/>
            </w:tcBorders>
          </w:tcPr>
          <w:p w14:paraId="51FF58E1" w14:textId="77777777" w:rsidR="00013A90" w:rsidRDefault="00013A90">
            <w:pPr>
              <w:widowControl w:val="0"/>
              <w:autoSpaceDE w:val="0"/>
              <w:autoSpaceDN w:val="0"/>
              <w:adjustRightInd w:val="0"/>
              <w:ind w:left="400"/>
              <w:rPr>
                <w:rFonts w:ascii="Helvetica Neue" w:hAnsi="Helvetica Neue" w:cs="Helvetica Neue"/>
                <w:color w:val="0D0D0D"/>
                <w:sz w:val="22"/>
                <w:szCs w:val="22"/>
              </w:rPr>
            </w:pPr>
            <w:r>
              <w:rPr>
                <w:rFonts w:ascii="Helvetica Neue" w:hAnsi="Helvetica Neue" w:cs="Helvetica Neue"/>
                <w:color w:val="0D0D0D"/>
                <w:sz w:val="22"/>
                <w:szCs w:val="22"/>
              </w:rPr>
              <w:t>Patients died during attempted escapes from centres</w:t>
            </w:r>
          </w:p>
        </w:tc>
        <w:tc>
          <w:tcPr>
            <w:tcW w:w="1170" w:type="dxa"/>
            <w:tcBorders>
              <w:top w:val="single" w:sz="4" w:space="0" w:color="BFBFBF"/>
              <w:left w:val="single" w:sz="4" w:space="0" w:color="BFBFBF"/>
              <w:bottom w:val="single" w:sz="4" w:space="0" w:color="BFBFBF"/>
            </w:tcBorders>
          </w:tcPr>
          <w:p w14:paraId="4C018BF9" w14:textId="77777777" w:rsidR="00013A90" w:rsidRDefault="00013A90">
            <w:pPr>
              <w:widowControl w:val="0"/>
              <w:autoSpaceDE w:val="0"/>
              <w:autoSpaceDN w:val="0"/>
              <w:adjustRightInd w:val="0"/>
              <w:jc w:val="right"/>
              <w:rPr>
                <w:rFonts w:ascii="Helvetica Neue" w:hAnsi="Helvetica Neue" w:cs="Helvetica Neue"/>
                <w:color w:val="0D0D0D"/>
                <w:sz w:val="22"/>
                <w:szCs w:val="22"/>
              </w:rPr>
            </w:pPr>
            <w:r>
              <w:rPr>
                <w:rFonts w:ascii="Helvetica Neue" w:hAnsi="Helvetica Neue" w:cs="Helvetica Neue"/>
                <w:color w:val="0D0D0D"/>
                <w:sz w:val="22"/>
                <w:szCs w:val="22"/>
              </w:rPr>
              <w:t>5</w:t>
            </w:r>
          </w:p>
        </w:tc>
      </w:tr>
    </w:tbl>
    <w:tbl>
      <w:tblPr>
        <w:tblpPr w:leftFromText="180" w:rightFromText="180" w:vertAnchor="page" w:horzAnchor="page" w:tblpX="1810" w:tblpY="9905"/>
        <w:tblW w:w="4835" w:type="pct"/>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6720"/>
        <w:gridCol w:w="1067"/>
        <w:gridCol w:w="916"/>
      </w:tblGrid>
      <w:tr w:rsidR="0030349D" w14:paraId="72FB86A3" w14:textId="77777777" w:rsidTr="00FD473A">
        <w:trPr>
          <w:trHeight w:val="498"/>
        </w:trPr>
        <w:tc>
          <w:tcPr>
            <w:tcW w:w="8703" w:type="dxa"/>
            <w:gridSpan w:val="3"/>
            <w:tcBorders>
              <w:top w:val="single" w:sz="8" w:space="0" w:color="BFBFBF"/>
              <w:left w:val="single" w:sz="8" w:space="0" w:color="BFBFBF"/>
              <w:bottom w:val="single" w:sz="8" w:space="0" w:color="BFBFBF"/>
              <w:right w:val="single" w:sz="8" w:space="0" w:color="BFBFBF"/>
            </w:tcBorders>
          </w:tcPr>
          <w:p w14:paraId="012E944A" w14:textId="4527AA62" w:rsidR="0030349D" w:rsidRDefault="0030349D" w:rsidP="0030349D">
            <w:pPr>
              <w:widowControl w:val="0"/>
              <w:autoSpaceDE w:val="0"/>
              <w:autoSpaceDN w:val="0"/>
              <w:adjustRightInd w:val="0"/>
              <w:rPr>
                <w:rFonts w:ascii="Helvetica Neue" w:hAnsi="Helvetica Neue" w:cs="Helvetica Neue"/>
                <w:b/>
                <w:bCs/>
                <w:color w:val="0D0D0D"/>
                <w:sz w:val="20"/>
                <w:szCs w:val="20"/>
              </w:rPr>
            </w:pPr>
            <w:r>
              <w:rPr>
                <w:rFonts w:ascii="Helvetica Neue" w:hAnsi="Helvetica Neue" w:cs="Helvetica Neue"/>
                <w:b/>
                <w:bCs/>
                <w:color w:val="0D0D0D"/>
                <w:sz w:val="21"/>
                <w:szCs w:val="21"/>
              </w:rPr>
              <w:t xml:space="preserve">Table </w:t>
            </w:r>
            <w:ins w:id="229" w:author="Saji Joseph" w:date="2020-07-14T11:51:00Z">
              <w:r w:rsidR="00DB221E">
                <w:rPr>
                  <w:rFonts w:ascii="Helvetica Neue" w:hAnsi="Helvetica Neue" w:cs="Helvetica Neue"/>
                  <w:b/>
                  <w:bCs/>
                  <w:color w:val="0D0D0D"/>
                  <w:sz w:val="21"/>
                  <w:szCs w:val="21"/>
                </w:rPr>
                <w:t>3</w:t>
              </w:r>
            </w:ins>
            <w:del w:id="230" w:author="Saji Joseph" w:date="2020-07-14T11:51:00Z">
              <w:r w:rsidR="00DB221E" w:rsidDel="00DB221E">
                <w:rPr>
                  <w:rFonts w:ascii="Helvetica Neue" w:hAnsi="Helvetica Neue" w:cs="Helvetica Neue"/>
                  <w:b/>
                  <w:bCs/>
                  <w:color w:val="0D0D0D"/>
                  <w:sz w:val="21"/>
                  <w:szCs w:val="21"/>
                </w:rPr>
                <w:delText>2</w:delText>
              </w:r>
            </w:del>
            <w:r>
              <w:rPr>
                <w:rFonts w:ascii="Helvetica Neue" w:hAnsi="Helvetica Neue" w:cs="Helvetica Neue"/>
                <w:b/>
                <w:bCs/>
                <w:color w:val="0D0D0D"/>
                <w:sz w:val="21"/>
                <w:szCs w:val="21"/>
              </w:rPr>
              <w:t>. Professional, Ethical and Legal Issues reported in connection with raids/inspections in 51 de-addiction or drug and alcohol rehab centres in India 2016-2019</w:t>
            </w:r>
          </w:p>
        </w:tc>
      </w:tr>
      <w:tr w:rsidR="0030349D" w14:paraId="702C2A77" w14:textId="77777777" w:rsidTr="00FD473A">
        <w:tblPrEx>
          <w:tblBorders>
            <w:top w:val="none" w:sz="0" w:space="0" w:color="auto"/>
          </w:tblBorders>
        </w:tblPrEx>
        <w:trPr>
          <w:trHeight w:val="251"/>
        </w:trPr>
        <w:tc>
          <w:tcPr>
            <w:tcW w:w="6720" w:type="dxa"/>
            <w:tcBorders>
              <w:top w:val="single" w:sz="4" w:space="0" w:color="7F7F7F"/>
              <w:bottom w:val="single" w:sz="4" w:space="0" w:color="7F7F7F"/>
              <w:right w:val="single" w:sz="4" w:space="0" w:color="BFBFBF"/>
            </w:tcBorders>
          </w:tcPr>
          <w:p w14:paraId="36691E6B" w14:textId="77777777" w:rsidR="0030349D" w:rsidRDefault="0030349D" w:rsidP="0030349D">
            <w:pPr>
              <w:widowControl w:val="0"/>
              <w:autoSpaceDE w:val="0"/>
              <w:autoSpaceDN w:val="0"/>
              <w:adjustRightInd w:val="0"/>
              <w:rPr>
                <w:rFonts w:ascii="Helvetica Neue" w:hAnsi="Helvetica Neue" w:cs="Helvetica Neue"/>
                <w:b/>
                <w:bCs/>
                <w:color w:val="0D0D0D"/>
                <w:sz w:val="21"/>
                <w:szCs w:val="21"/>
              </w:rPr>
            </w:pPr>
            <w:r>
              <w:rPr>
                <w:rFonts w:ascii="Helvetica Neue" w:hAnsi="Helvetica Neue" w:cs="Helvetica Neue"/>
                <w:b/>
                <w:bCs/>
                <w:color w:val="0D0D0D"/>
                <w:sz w:val="21"/>
                <w:szCs w:val="21"/>
              </w:rPr>
              <w:t xml:space="preserve">                        Issues reported</w:t>
            </w:r>
          </w:p>
        </w:tc>
        <w:tc>
          <w:tcPr>
            <w:tcW w:w="1983" w:type="dxa"/>
            <w:gridSpan w:val="2"/>
            <w:tcBorders>
              <w:top w:val="single" w:sz="8" w:space="0" w:color="BFBFBF"/>
              <w:left w:val="single" w:sz="8" w:space="0" w:color="BFBFBF"/>
              <w:bottom w:val="single" w:sz="8" w:space="0" w:color="BFBFBF"/>
              <w:right w:val="single" w:sz="8" w:space="0" w:color="BFBFBF"/>
            </w:tcBorders>
          </w:tcPr>
          <w:p w14:paraId="79C0AFFB" w14:textId="77777777" w:rsidR="0030349D" w:rsidRDefault="0030349D" w:rsidP="0030349D">
            <w:pPr>
              <w:widowControl w:val="0"/>
              <w:autoSpaceDE w:val="0"/>
              <w:autoSpaceDN w:val="0"/>
              <w:adjustRightInd w:val="0"/>
              <w:jc w:val="center"/>
              <w:rPr>
                <w:rFonts w:ascii="Helvetica Neue" w:hAnsi="Helvetica Neue" w:cs="Helvetica Neue"/>
                <w:color w:val="0D0D0D"/>
                <w:sz w:val="20"/>
                <w:szCs w:val="20"/>
              </w:rPr>
            </w:pPr>
            <w:r>
              <w:rPr>
                <w:rFonts w:ascii="Helvetica Neue" w:hAnsi="Helvetica Neue" w:cs="Helvetica Neue"/>
                <w:color w:val="0D0D0D"/>
                <w:sz w:val="20"/>
                <w:szCs w:val="20"/>
              </w:rPr>
              <w:t>No.and % of   the centres (N=51</w:t>
            </w:r>
          </w:p>
        </w:tc>
      </w:tr>
      <w:tr w:rsidR="0030349D" w14:paraId="64639843"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696601DA"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Expired or no current license</w:t>
            </w:r>
          </w:p>
        </w:tc>
        <w:tc>
          <w:tcPr>
            <w:tcW w:w="1067" w:type="dxa"/>
            <w:tcBorders>
              <w:top w:val="single" w:sz="4" w:space="0" w:color="BFBFBF"/>
              <w:left w:val="single" w:sz="4" w:space="0" w:color="BFBFBF"/>
              <w:bottom w:val="single" w:sz="4" w:space="0" w:color="BFBFBF"/>
              <w:right w:val="single" w:sz="4" w:space="0" w:color="BFBFBF"/>
            </w:tcBorders>
          </w:tcPr>
          <w:p w14:paraId="0961F452"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26</w:t>
            </w:r>
          </w:p>
        </w:tc>
        <w:tc>
          <w:tcPr>
            <w:tcW w:w="916" w:type="dxa"/>
            <w:tcBorders>
              <w:top w:val="single" w:sz="4" w:space="0" w:color="BFBFBF"/>
              <w:left w:val="single" w:sz="4" w:space="0" w:color="BFBFBF"/>
              <w:bottom w:val="single" w:sz="4" w:space="0" w:color="BFBFBF"/>
            </w:tcBorders>
          </w:tcPr>
          <w:p w14:paraId="0DE6A564"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51%</w:t>
            </w:r>
          </w:p>
        </w:tc>
      </w:tr>
      <w:tr w:rsidR="0030349D" w14:paraId="087D90D1"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5BD51F40"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Physical abuse</w:t>
            </w:r>
          </w:p>
        </w:tc>
        <w:tc>
          <w:tcPr>
            <w:tcW w:w="1067" w:type="dxa"/>
            <w:tcBorders>
              <w:top w:val="single" w:sz="4" w:space="0" w:color="BFBFBF"/>
              <w:left w:val="single" w:sz="4" w:space="0" w:color="BFBFBF"/>
              <w:bottom w:val="single" w:sz="4" w:space="0" w:color="BFBFBF"/>
              <w:right w:val="single" w:sz="4" w:space="0" w:color="BFBFBF"/>
            </w:tcBorders>
          </w:tcPr>
          <w:p w14:paraId="1A1CBD15"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26</w:t>
            </w:r>
          </w:p>
        </w:tc>
        <w:tc>
          <w:tcPr>
            <w:tcW w:w="916" w:type="dxa"/>
            <w:tcBorders>
              <w:top w:val="single" w:sz="4" w:space="0" w:color="BFBFBF"/>
              <w:left w:val="single" w:sz="4" w:space="0" w:color="BFBFBF"/>
              <w:bottom w:val="single" w:sz="4" w:space="0" w:color="BFBFBF"/>
            </w:tcBorders>
          </w:tcPr>
          <w:p w14:paraId="5B8E9882"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51%</w:t>
            </w:r>
          </w:p>
        </w:tc>
      </w:tr>
      <w:tr w:rsidR="0030349D" w14:paraId="20A06107"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54295061"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Lacking the basic facilities mandated by Law</w:t>
            </w:r>
          </w:p>
        </w:tc>
        <w:tc>
          <w:tcPr>
            <w:tcW w:w="1067" w:type="dxa"/>
            <w:tcBorders>
              <w:top w:val="single" w:sz="4" w:space="0" w:color="BFBFBF"/>
              <w:left w:val="single" w:sz="4" w:space="0" w:color="BFBFBF"/>
              <w:bottom w:val="single" w:sz="4" w:space="0" w:color="BFBFBF"/>
              <w:right w:val="single" w:sz="4" w:space="0" w:color="BFBFBF"/>
            </w:tcBorders>
          </w:tcPr>
          <w:p w14:paraId="4FFD8AC1"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22</w:t>
            </w:r>
          </w:p>
        </w:tc>
        <w:tc>
          <w:tcPr>
            <w:tcW w:w="916" w:type="dxa"/>
            <w:tcBorders>
              <w:top w:val="single" w:sz="4" w:space="0" w:color="BFBFBF"/>
              <w:left w:val="single" w:sz="4" w:space="0" w:color="BFBFBF"/>
              <w:bottom w:val="single" w:sz="4" w:space="0" w:color="BFBFBF"/>
            </w:tcBorders>
          </w:tcPr>
          <w:p w14:paraId="4CC0EF12"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43%</w:t>
            </w:r>
          </w:p>
        </w:tc>
      </w:tr>
      <w:tr w:rsidR="0030349D" w14:paraId="1014B603"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43B71B11"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Other torture, including psychological</w:t>
            </w:r>
          </w:p>
        </w:tc>
        <w:tc>
          <w:tcPr>
            <w:tcW w:w="1067" w:type="dxa"/>
            <w:tcBorders>
              <w:top w:val="single" w:sz="4" w:space="0" w:color="BFBFBF"/>
              <w:left w:val="single" w:sz="4" w:space="0" w:color="BFBFBF"/>
              <w:bottom w:val="single" w:sz="4" w:space="0" w:color="BFBFBF"/>
              <w:right w:val="single" w:sz="4" w:space="0" w:color="BFBFBF"/>
            </w:tcBorders>
          </w:tcPr>
          <w:p w14:paraId="629626A0"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21</w:t>
            </w:r>
          </w:p>
        </w:tc>
        <w:tc>
          <w:tcPr>
            <w:tcW w:w="916" w:type="dxa"/>
            <w:tcBorders>
              <w:top w:val="single" w:sz="4" w:space="0" w:color="BFBFBF"/>
              <w:left w:val="single" w:sz="4" w:space="0" w:color="BFBFBF"/>
              <w:bottom w:val="single" w:sz="4" w:space="0" w:color="BFBFBF"/>
            </w:tcBorders>
          </w:tcPr>
          <w:p w14:paraId="3554C4F5"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41%</w:t>
            </w:r>
          </w:p>
        </w:tc>
      </w:tr>
      <w:tr w:rsidR="0030349D" w14:paraId="431557FB"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05973DC0"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Persons with no training or education manages the facility</w:t>
            </w:r>
          </w:p>
        </w:tc>
        <w:tc>
          <w:tcPr>
            <w:tcW w:w="1067" w:type="dxa"/>
            <w:tcBorders>
              <w:top w:val="single" w:sz="4" w:space="0" w:color="BFBFBF"/>
              <w:left w:val="single" w:sz="4" w:space="0" w:color="BFBFBF"/>
              <w:bottom w:val="single" w:sz="4" w:space="0" w:color="BFBFBF"/>
              <w:right w:val="single" w:sz="4" w:space="0" w:color="BFBFBF"/>
            </w:tcBorders>
          </w:tcPr>
          <w:p w14:paraId="1628AC1F"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19</w:t>
            </w:r>
          </w:p>
        </w:tc>
        <w:tc>
          <w:tcPr>
            <w:tcW w:w="916" w:type="dxa"/>
            <w:tcBorders>
              <w:top w:val="single" w:sz="4" w:space="0" w:color="BFBFBF"/>
              <w:left w:val="single" w:sz="4" w:space="0" w:color="BFBFBF"/>
              <w:bottom w:val="single" w:sz="4" w:space="0" w:color="BFBFBF"/>
            </w:tcBorders>
          </w:tcPr>
          <w:p w14:paraId="315FCBAC"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37%</w:t>
            </w:r>
          </w:p>
        </w:tc>
      </w:tr>
      <w:tr w:rsidR="0030349D" w14:paraId="506F144C"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24DD1180"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Detaining without consent/Involuntary admission</w:t>
            </w:r>
          </w:p>
        </w:tc>
        <w:tc>
          <w:tcPr>
            <w:tcW w:w="1067" w:type="dxa"/>
            <w:tcBorders>
              <w:top w:val="single" w:sz="4" w:space="0" w:color="BFBFBF"/>
              <w:left w:val="single" w:sz="4" w:space="0" w:color="BFBFBF"/>
              <w:bottom w:val="single" w:sz="4" w:space="0" w:color="BFBFBF"/>
              <w:right w:val="single" w:sz="4" w:space="0" w:color="BFBFBF"/>
            </w:tcBorders>
          </w:tcPr>
          <w:p w14:paraId="4FF522C2"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16</w:t>
            </w:r>
          </w:p>
        </w:tc>
        <w:tc>
          <w:tcPr>
            <w:tcW w:w="916" w:type="dxa"/>
            <w:tcBorders>
              <w:top w:val="single" w:sz="4" w:space="0" w:color="BFBFBF"/>
              <w:left w:val="single" w:sz="4" w:space="0" w:color="BFBFBF"/>
              <w:bottom w:val="single" w:sz="4" w:space="0" w:color="BFBFBF"/>
            </w:tcBorders>
          </w:tcPr>
          <w:p w14:paraId="0A433C5B"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31%</w:t>
            </w:r>
          </w:p>
        </w:tc>
      </w:tr>
      <w:tr w:rsidR="0030349D" w14:paraId="0434C771"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506A8C03"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Lock up facilities</w:t>
            </w:r>
          </w:p>
        </w:tc>
        <w:tc>
          <w:tcPr>
            <w:tcW w:w="1067" w:type="dxa"/>
            <w:tcBorders>
              <w:top w:val="single" w:sz="4" w:space="0" w:color="BFBFBF"/>
              <w:left w:val="single" w:sz="4" w:space="0" w:color="BFBFBF"/>
              <w:bottom w:val="single" w:sz="4" w:space="0" w:color="BFBFBF"/>
              <w:right w:val="single" w:sz="4" w:space="0" w:color="BFBFBF"/>
            </w:tcBorders>
          </w:tcPr>
          <w:p w14:paraId="228A3837"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13</w:t>
            </w:r>
          </w:p>
        </w:tc>
        <w:tc>
          <w:tcPr>
            <w:tcW w:w="916" w:type="dxa"/>
            <w:tcBorders>
              <w:top w:val="single" w:sz="4" w:space="0" w:color="BFBFBF"/>
              <w:left w:val="single" w:sz="4" w:space="0" w:color="BFBFBF"/>
              <w:bottom w:val="single" w:sz="4" w:space="0" w:color="BFBFBF"/>
            </w:tcBorders>
          </w:tcPr>
          <w:p w14:paraId="2B9B69C0"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25%</w:t>
            </w:r>
          </w:p>
        </w:tc>
      </w:tr>
      <w:tr w:rsidR="0030349D" w14:paraId="4CC466DE" w14:textId="77777777" w:rsidTr="00FD473A">
        <w:tblPrEx>
          <w:tblBorders>
            <w:top w:val="none" w:sz="0" w:space="0" w:color="auto"/>
          </w:tblBorders>
        </w:tblPrEx>
        <w:trPr>
          <w:trHeight w:val="229"/>
        </w:trPr>
        <w:tc>
          <w:tcPr>
            <w:tcW w:w="6720" w:type="dxa"/>
            <w:tcBorders>
              <w:top w:val="single" w:sz="4" w:space="0" w:color="BFBFBF"/>
              <w:bottom w:val="single" w:sz="4" w:space="0" w:color="BFBFBF"/>
              <w:right w:val="single" w:sz="4" w:space="0" w:color="BFBFBF"/>
            </w:tcBorders>
          </w:tcPr>
          <w:p w14:paraId="77D3E19C"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Mismanagement of medication</w:t>
            </w:r>
          </w:p>
        </w:tc>
        <w:tc>
          <w:tcPr>
            <w:tcW w:w="1067" w:type="dxa"/>
            <w:tcBorders>
              <w:top w:val="single" w:sz="4" w:space="0" w:color="BFBFBF"/>
              <w:left w:val="single" w:sz="4" w:space="0" w:color="BFBFBF"/>
              <w:bottom w:val="single" w:sz="4" w:space="0" w:color="BFBFBF"/>
              <w:right w:val="single" w:sz="4" w:space="0" w:color="BFBFBF"/>
            </w:tcBorders>
          </w:tcPr>
          <w:p w14:paraId="16831A48" w14:textId="77777777" w:rsidR="0030349D" w:rsidRDefault="0030349D" w:rsidP="0030349D">
            <w:pPr>
              <w:widowControl w:val="0"/>
              <w:autoSpaceDE w:val="0"/>
              <w:autoSpaceDN w:val="0"/>
              <w:adjustRightInd w:val="0"/>
              <w:jc w:val="right"/>
              <w:rPr>
                <w:rFonts w:ascii="Helvetica Neue" w:hAnsi="Helvetica Neue" w:cs="Helvetica Neue"/>
                <w:color w:val="0D0D0D"/>
                <w:szCs w:val="24"/>
              </w:rPr>
            </w:pPr>
            <w:r>
              <w:rPr>
                <w:rFonts w:ascii="Helvetica Neue" w:hAnsi="Helvetica Neue" w:cs="Helvetica Neue"/>
                <w:color w:val="0D0D0D"/>
                <w:sz w:val="20"/>
                <w:szCs w:val="20"/>
              </w:rPr>
              <w:t xml:space="preserve">     10</w:t>
            </w:r>
          </w:p>
        </w:tc>
        <w:tc>
          <w:tcPr>
            <w:tcW w:w="916" w:type="dxa"/>
            <w:tcBorders>
              <w:top w:val="single" w:sz="4" w:space="0" w:color="BFBFBF"/>
              <w:left w:val="single" w:sz="4" w:space="0" w:color="BFBFBF"/>
              <w:bottom w:val="single" w:sz="4" w:space="0" w:color="BFBFBF"/>
            </w:tcBorders>
          </w:tcPr>
          <w:p w14:paraId="3E93F254"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20%</w:t>
            </w:r>
          </w:p>
        </w:tc>
      </w:tr>
      <w:tr w:rsidR="0030349D" w14:paraId="20C92E9E"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25AB3123"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Overcrowded</w:t>
            </w:r>
          </w:p>
        </w:tc>
        <w:tc>
          <w:tcPr>
            <w:tcW w:w="1067" w:type="dxa"/>
            <w:tcBorders>
              <w:top w:val="single" w:sz="4" w:space="0" w:color="BFBFBF"/>
              <w:left w:val="single" w:sz="4" w:space="0" w:color="BFBFBF"/>
              <w:bottom w:val="single" w:sz="4" w:space="0" w:color="BFBFBF"/>
              <w:right w:val="single" w:sz="4" w:space="0" w:color="BFBFBF"/>
            </w:tcBorders>
          </w:tcPr>
          <w:p w14:paraId="3388C111" w14:textId="77777777" w:rsidR="0030349D" w:rsidRDefault="0030349D" w:rsidP="0030349D">
            <w:pPr>
              <w:widowControl w:val="0"/>
              <w:tabs>
                <w:tab w:val="center" w:pos="738"/>
                <w:tab w:val="right" w:pos="1476"/>
              </w:tabs>
              <w:autoSpaceDE w:val="0"/>
              <w:autoSpaceDN w:val="0"/>
              <w:adjustRightInd w:val="0"/>
              <w:rPr>
                <w:rFonts w:ascii="Helvetica Neue" w:hAnsi="Helvetica Neue" w:cs="Helvetica Neue"/>
                <w:color w:val="0D0D0D"/>
                <w:szCs w:val="24"/>
              </w:rPr>
            </w:pPr>
            <w:r>
              <w:rPr>
                <w:rFonts w:ascii="Helvetica Neue" w:hAnsi="Helvetica Neue" w:cs="Helvetica Neue"/>
                <w:color w:val="0D0D0D"/>
                <w:sz w:val="20"/>
                <w:szCs w:val="20"/>
              </w:rPr>
              <w:t xml:space="preserve">            7</w:t>
            </w:r>
          </w:p>
        </w:tc>
        <w:tc>
          <w:tcPr>
            <w:tcW w:w="916" w:type="dxa"/>
            <w:tcBorders>
              <w:top w:val="single" w:sz="4" w:space="0" w:color="BFBFBF"/>
              <w:left w:val="single" w:sz="4" w:space="0" w:color="BFBFBF"/>
              <w:bottom w:val="single" w:sz="4" w:space="0" w:color="BFBFBF"/>
            </w:tcBorders>
          </w:tcPr>
          <w:p w14:paraId="2063693E"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14%</w:t>
            </w:r>
          </w:p>
        </w:tc>
      </w:tr>
      <w:tr w:rsidR="0030349D" w14:paraId="350147F8"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610E14A0"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Using violence in the pretext of treatment</w:t>
            </w:r>
          </w:p>
        </w:tc>
        <w:tc>
          <w:tcPr>
            <w:tcW w:w="1067" w:type="dxa"/>
            <w:tcBorders>
              <w:top w:val="single" w:sz="4" w:space="0" w:color="BFBFBF"/>
              <w:left w:val="single" w:sz="4" w:space="0" w:color="BFBFBF"/>
              <w:bottom w:val="single" w:sz="4" w:space="0" w:color="BFBFBF"/>
              <w:right w:val="single" w:sz="4" w:space="0" w:color="BFBFBF"/>
            </w:tcBorders>
          </w:tcPr>
          <w:p w14:paraId="743A24EC" w14:textId="77777777" w:rsidR="0030349D" w:rsidRDefault="0030349D" w:rsidP="0030349D">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6</w:t>
            </w:r>
          </w:p>
        </w:tc>
        <w:tc>
          <w:tcPr>
            <w:tcW w:w="916" w:type="dxa"/>
            <w:tcBorders>
              <w:top w:val="single" w:sz="4" w:space="0" w:color="BFBFBF"/>
              <w:left w:val="single" w:sz="4" w:space="0" w:color="BFBFBF"/>
              <w:bottom w:val="single" w:sz="4" w:space="0" w:color="BFBFBF"/>
            </w:tcBorders>
          </w:tcPr>
          <w:p w14:paraId="75A77A07" w14:textId="77777777" w:rsidR="0030349D" w:rsidRDefault="0030349D" w:rsidP="0030349D">
            <w:pPr>
              <w:widowControl w:val="0"/>
              <w:autoSpaceDE w:val="0"/>
              <w:autoSpaceDN w:val="0"/>
              <w:adjustRightInd w:val="0"/>
              <w:ind w:right="-97"/>
              <w:rPr>
                <w:rFonts w:ascii="Helvetica Neue" w:hAnsi="Helvetica Neue" w:cs="Helvetica Neue"/>
                <w:color w:val="0D0D0D"/>
                <w:sz w:val="20"/>
                <w:szCs w:val="20"/>
              </w:rPr>
            </w:pPr>
            <w:r>
              <w:rPr>
                <w:rFonts w:ascii="Helvetica Neue" w:hAnsi="Helvetica Neue" w:cs="Helvetica Neue"/>
                <w:color w:val="0D0D0D"/>
                <w:sz w:val="20"/>
                <w:szCs w:val="20"/>
              </w:rPr>
              <w:t xml:space="preserve">     12%</w:t>
            </w:r>
          </w:p>
        </w:tc>
      </w:tr>
      <w:tr w:rsidR="0030349D" w14:paraId="373E11BC"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0D32BE74"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Using violence to manage crisis</w:t>
            </w:r>
          </w:p>
        </w:tc>
        <w:tc>
          <w:tcPr>
            <w:tcW w:w="1067" w:type="dxa"/>
            <w:tcBorders>
              <w:top w:val="single" w:sz="4" w:space="0" w:color="BFBFBF"/>
              <w:left w:val="single" w:sz="4" w:space="0" w:color="BFBFBF"/>
              <w:bottom w:val="single" w:sz="4" w:space="0" w:color="BFBFBF"/>
              <w:right w:val="single" w:sz="4" w:space="0" w:color="BFBFBF"/>
            </w:tcBorders>
          </w:tcPr>
          <w:p w14:paraId="6EC114F2" w14:textId="43824D66" w:rsidR="0030349D" w:rsidRDefault="00FD473A" w:rsidP="00FD473A">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w:t>
            </w:r>
            <w:r w:rsidR="0030349D">
              <w:rPr>
                <w:rFonts w:ascii="Helvetica Neue" w:hAnsi="Helvetica Neue" w:cs="Helvetica Neue"/>
                <w:color w:val="0D0D0D"/>
                <w:sz w:val="20"/>
                <w:szCs w:val="20"/>
              </w:rPr>
              <w:t>6</w:t>
            </w:r>
          </w:p>
        </w:tc>
        <w:tc>
          <w:tcPr>
            <w:tcW w:w="916" w:type="dxa"/>
            <w:tcBorders>
              <w:top w:val="single" w:sz="4" w:space="0" w:color="BFBFBF"/>
              <w:left w:val="single" w:sz="4" w:space="0" w:color="BFBFBF"/>
              <w:bottom w:val="single" w:sz="4" w:space="0" w:color="BFBFBF"/>
            </w:tcBorders>
          </w:tcPr>
          <w:p w14:paraId="004D7996"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12%</w:t>
            </w:r>
          </w:p>
        </w:tc>
      </w:tr>
      <w:tr w:rsidR="0030349D" w14:paraId="156E8F75"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633B3383"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Denying communication</w:t>
            </w:r>
          </w:p>
        </w:tc>
        <w:tc>
          <w:tcPr>
            <w:tcW w:w="1067" w:type="dxa"/>
            <w:tcBorders>
              <w:top w:val="single" w:sz="4" w:space="0" w:color="BFBFBF"/>
              <w:left w:val="single" w:sz="4" w:space="0" w:color="BFBFBF"/>
              <w:bottom w:val="single" w:sz="4" w:space="0" w:color="BFBFBF"/>
              <w:right w:val="single" w:sz="4" w:space="0" w:color="BFBFBF"/>
            </w:tcBorders>
          </w:tcPr>
          <w:p w14:paraId="71340520" w14:textId="78E01B37" w:rsidR="0030349D" w:rsidRDefault="00FD473A" w:rsidP="00FD473A">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w:t>
            </w:r>
            <w:r w:rsidR="0030349D">
              <w:rPr>
                <w:rFonts w:ascii="Helvetica Neue" w:hAnsi="Helvetica Neue" w:cs="Helvetica Neue"/>
                <w:color w:val="0D0D0D"/>
                <w:sz w:val="20"/>
                <w:szCs w:val="20"/>
              </w:rPr>
              <w:t>6</w:t>
            </w:r>
          </w:p>
        </w:tc>
        <w:tc>
          <w:tcPr>
            <w:tcW w:w="916" w:type="dxa"/>
            <w:tcBorders>
              <w:top w:val="single" w:sz="4" w:space="0" w:color="BFBFBF"/>
              <w:left w:val="single" w:sz="4" w:space="0" w:color="BFBFBF"/>
              <w:bottom w:val="single" w:sz="4" w:space="0" w:color="BFBFBF"/>
            </w:tcBorders>
          </w:tcPr>
          <w:p w14:paraId="73B582F9"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12%</w:t>
            </w:r>
          </w:p>
        </w:tc>
      </w:tr>
      <w:tr w:rsidR="0030349D" w14:paraId="467FA97D"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4D823EDD"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Forced labour</w:t>
            </w:r>
          </w:p>
        </w:tc>
        <w:tc>
          <w:tcPr>
            <w:tcW w:w="1067" w:type="dxa"/>
            <w:tcBorders>
              <w:top w:val="single" w:sz="4" w:space="0" w:color="BFBFBF"/>
              <w:left w:val="single" w:sz="4" w:space="0" w:color="BFBFBF"/>
              <w:bottom w:val="single" w:sz="4" w:space="0" w:color="BFBFBF"/>
              <w:right w:val="single" w:sz="4" w:space="0" w:color="BFBFBF"/>
            </w:tcBorders>
          </w:tcPr>
          <w:p w14:paraId="18B28971" w14:textId="48811307" w:rsidR="0030349D" w:rsidRDefault="00FD473A" w:rsidP="00FD473A">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w:t>
            </w:r>
            <w:r w:rsidR="0030349D">
              <w:rPr>
                <w:rFonts w:ascii="Helvetica Neue" w:hAnsi="Helvetica Neue" w:cs="Helvetica Neue"/>
                <w:color w:val="0D0D0D"/>
                <w:sz w:val="20"/>
                <w:szCs w:val="20"/>
              </w:rPr>
              <w:t>6</w:t>
            </w:r>
          </w:p>
        </w:tc>
        <w:tc>
          <w:tcPr>
            <w:tcW w:w="916" w:type="dxa"/>
            <w:tcBorders>
              <w:top w:val="single" w:sz="4" w:space="0" w:color="BFBFBF"/>
              <w:left w:val="single" w:sz="4" w:space="0" w:color="BFBFBF"/>
              <w:bottom w:val="single" w:sz="4" w:space="0" w:color="BFBFBF"/>
            </w:tcBorders>
          </w:tcPr>
          <w:p w14:paraId="144F6FC6"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12%</w:t>
            </w:r>
          </w:p>
        </w:tc>
      </w:tr>
      <w:tr w:rsidR="0030349D" w14:paraId="3B98B0B2" w14:textId="77777777" w:rsidTr="00FD473A">
        <w:tblPrEx>
          <w:tblBorders>
            <w:top w:val="none" w:sz="0" w:space="0" w:color="auto"/>
          </w:tblBorders>
        </w:tblPrEx>
        <w:trPr>
          <w:trHeight w:val="240"/>
        </w:trPr>
        <w:tc>
          <w:tcPr>
            <w:tcW w:w="6720" w:type="dxa"/>
            <w:tcBorders>
              <w:top w:val="single" w:sz="4" w:space="0" w:color="BFBFBF"/>
              <w:bottom w:val="single" w:sz="4" w:space="0" w:color="BFBFBF"/>
              <w:right w:val="single" w:sz="4" w:space="0" w:color="BFBFBF"/>
            </w:tcBorders>
          </w:tcPr>
          <w:p w14:paraId="2A9600D8"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Abduction disguised as assisted admission</w:t>
            </w:r>
          </w:p>
        </w:tc>
        <w:tc>
          <w:tcPr>
            <w:tcW w:w="1067" w:type="dxa"/>
            <w:tcBorders>
              <w:top w:val="single" w:sz="4" w:space="0" w:color="BFBFBF"/>
              <w:left w:val="single" w:sz="4" w:space="0" w:color="BFBFBF"/>
              <w:bottom w:val="single" w:sz="4" w:space="0" w:color="BFBFBF"/>
              <w:right w:val="single" w:sz="4" w:space="0" w:color="BFBFBF"/>
            </w:tcBorders>
          </w:tcPr>
          <w:p w14:paraId="57AB2F8A" w14:textId="1AC3CBBC" w:rsidR="0030349D" w:rsidRDefault="00FD473A" w:rsidP="00FD473A">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w:t>
            </w:r>
            <w:r w:rsidR="0030349D">
              <w:rPr>
                <w:rFonts w:ascii="Helvetica Neue" w:hAnsi="Helvetica Neue" w:cs="Helvetica Neue"/>
                <w:color w:val="0D0D0D"/>
                <w:sz w:val="20"/>
                <w:szCs w:val="20"/>
              </w:rPr>
              <w:t>5</w:t>
            </w:r>
          </w:p>
        </w:tc>
        <w:tc>
          <w:tcPr>
            <w:tcW w:w="916" w:type="dxa"/>
            <w:tcBorders>
              <w:top w:val="single" w:sz="4" w:space="0" w:color="BFBFBF"/>
              <w:left w:val="single" w:sz="4" w:space="0" w:color="BFBFBF"/>
              <w:bottom w:val="single" w:sz="4" w:space="0" w:color="BFBFBF"/>
            </w:tcBorders>
          </w:tcPr>
          <w:p w14:paraId="5D4BAF80" w14:textId="77777777" w:rsidR="0030349D" w:rsidRDefault="0030349D" w:rsidP="0030349D">
            <w:pPr>
              <w:widowControl w:val="0"/>
              <w:autoSpaceDE w:val="0"/>
              <w:autoSpaceDN w:val="0"/>
              <w:adjustRightInd w:val="0"/>
              <w:jc w:val="right"/>
              <w:rPr>
                <w:rFonts w:ascii="Helvetica Neue" w:hAnsi="Helvetica Neue" w:cs="Helvetica Neue"/>
                <w:color w:val="0D0D0D"/>
                <w:sz w:val="20"/>
                <w:szCs w:val="20"/>
              </w:rPr>
            </w:pPr>
            <w:r>
              <w:rPr>
                <w:rFonts w:ascii="Helvetica Neue" w:hAnsi="Helvetica Neue" w:cs="Helvetica Neue"/>
                <w:color w:val="0D0D0D"/>
                <w:sz w:val="20"/>
                <w:szCs w:val="20"/>
              </w:rPr>
              <w:t>10%</w:t>
            </w:r>
          </w:p>
        </w:tc>
      </w:tr>
      <w:tr w:rsidR="0030349D" w14:paraId="4DE0A5A1" w14:textId="77777777" w:rsidTr="00FD473A">
        <w:tblPrEx>
          <w:tblBorders>
            <w:top w:val="none" w:sz="0" w:space="0" w:color="auto"/>
            <w:bottom w:val="single" w:sz="4" w:space="0" w:color="BFBFBF"/>
          </w:tblBorders>
        </w:tblPrEx>
        <w:trPr>
          <w:trHeight w:val="251"/>
        </w:trPr>
        <w:tc>
          <w:tcPr>
            <w:tcW w:w="6720" w:type="dxa"/>
            <w:tcBorders>
              <w:top w:val="single" w:sz="4" w:space="0" w:color="BFBFBF"/>
              <w:bottom w:val="single" w:sz="4" w:space="0" w:color="BFBFBF"/>
              <w:right w:val="single" w:sz="4" w:space="0" w:color="BFBFBF"/>
            </w:tcBorders>
          </w:tcPr>
          <w:p w14:paraId="6BBF656B" w14:textId="77777777" w:rsidR="0030349D" w:rsidRDefault="0030349D" w:rsidP="0030349D">
            <w:pPr>
              <w:widowControl w:val="0"/>
              <w:autoSpaceDE w:val="0"/>
              <w:autoSpaceDN w:val="0"/>
              <w:adjustRightInd w:val="0"/>
              <w:ind w:left="360"/>
              <w:rPr>
                <w:rFonts w:ascii="Helvetica Neue" w:hAnsi="Helvetica Neue" w:cs="Helvetica Neue"/>
                <w:b/>
                <w:bCs/>
                <w:color w:val="0D0D0D"/>
                <w:sz w:val="21"/>
                <w:szCs w:val="21"/>
              </w:rPr>
            </w:pPr>
            <w:r>
              <w:rPr>
                <w:rFonts w:ascii="Helvetica Neue" w:hAnsi="Helvetica Neue" w:cs="Helvetica Neue"/>
                <w:color w:val="0D0D0D"/>
                <w:sz w:val="21"/>
                <w:szCs w:val="21"/>
              </w:rPr>
              <w:t>Lack of proper patient records</w:t>
            </w:r>
          </w:p>
        </w:tc>
        <w:tc>
          <w:tcPr>
            <w:tcW w:w="1067" w:type="dxa"/>
            <w:tcBorders>
              <w:top w:val="single" w:sz="4" w:space="0" w:color="BFBFBF"/>
              <w:left w:val="single" w:sz="4" w:space="0" w:color="BFBFBF"/>
              <w:bottom w:val="single" w:sz="4" w:space="0" w:color="BFBFBF"/>
              <w:right w:val="single" w:sz="4" w:space="0" w:color="BFBFBF"/>
            </w:tcBorders>
          </w:tcPr>
          <w:p w14:paraId="28A2A206" w14:textId="646BBD1E" w:rsidR="0030349D" w:rsidRDefault="00FD473A" w:rsidP="00FD473A">
            <w:pPr>
              <w:widowControl w:val="0"/>
              <w:autoSpaceDE w:val="0"/>
              <w:autoSpaceDN w:val="0"/>
              <w:adjustRightInd w:val="0"/>
              <w:jc w:val="center"/>
              <w:rPr>
                <w:rFonts w:ascii="Helvetica Neue" w:hAnsi="Helvetica Neue" w:cs="Helvetica Neue"/>
                <w:color w:val="0D0D0D"/>
                <w:szCs w:val="24"/>
              </w:rPr>
            </w:pPr>
            <w:r>
              <w:rPr>
                <w:rFonts w:ascii="Helvetica Neue" w:hAnsi="Helvetica Neue" w:cs="Helvetica Neue"/>
                <w:color w:val="0D0D0D"/>
                <w:sz w:val="20"/>
                <w:szCs w:val="20"/>
              </w:rPr>
              <w:t xml:space="preserve">           </w:t>
            </w:r>
            <w:r w:rsidR="0030349D">
              <w:rPr>
                <w:rFonts w:ascii="Helvetica Neue" w:hAnsi="Helvetica Neue" w:cs="Helvetica Neue"/>
                <w:color w:val="0D0D0D"/>
                <w:sz w:val="20"/>
                <w:szCs w:val="20"/>
              </w:rPr>
              <w:t>4</w:t>
            </w:r>
          </w:p>
        </w:tc>
        <w:tc>
          <w:tcPr>
            <w:tcW w:w="916" w:type="dxa"/>
            <w:tcBorders>
              <w:top w:val="single" w:sz="4" w:space="0" w:color="BFBFBF"/>
              <w:left w:val="single" w:sz="4" w:space="0" w:color="BFBFBF"/>
              <w:bottom w:val="single" w:sz="4" w:space="0" w:color="BFBFBF"/>
            </w:tcBorders>
          </w:tcPr>
          <w:p w14:paraId="022E863E" w14:textId="77777777" w:rsidR="0030349D" w:rsidRDefault="0030349D" w:rsidP="0030349D">
            <w:pPr>
              <w:widowControl w:val="0"/>
              <w:autoSpaceDE w:val="0"/>
              <w:autoSpaceDN w:val="0"/>
              <w:adjustRightInd w:val="0"/>
              <w:jc w:val="center"/>
              <w:rPr>
                <w:rFonts w:ascii="Times New Roman" w:hAnsi="Times New Roman" w:cs="Times New Roman"/>
                <w:color w:val="0D0D0D"/>
                <w:szCs w:val="24"/>
              </w:rPr>
            </w:pPr>
            <w:r>
              <w:rPr>
                <w:rFonts w:ascii="Helvetica Neue" w:hAnsi="Helvetica Neue" w:cs="Helvetica Neue"/>
                <w:color w:val="0D0D0D"/>
                <w:sz w:val="20"/>
                <w:szCs w:val="20"/>
              </w:rPr>
              <w:t xml:space="preserve">    8%</w:t>
            </w:r>
          </w:p>
        </w:tc>
      </w:tr>
    </w:tbl>
    <w:p w14:paraId="77D51293" w14:textId="3E3EF8AB" w:rsidR="00013A90" w:rsidRDefault="0030349D">
      <w:pPr>
        <w:widowControl w:val="0"/>
        <w:autoSpaceDE w:val="0"/>
        <w:autoSpaceDN w:val="0"/>
        <w:adjustRightInd w:val="0"/>
        <w:spacing w:after="200"/>
        <w:rPr>
          <w:rFonts w:ascii="Times New Roman" w:hAnsi="Times New Roman" w:cs="Times New Roman"/>
          <w:i/>
          <w:iCs/>
          <w:color w:val="404040"/>
          <w:sz w:val="22"/>
          <w:szCs w:val="22"/>
        </w:rPr>
      </w:pPr>
      <w:r>
        <w:rPr>
          <w:rFonts w:ascii="Times New Roman" w:hAnsi="Times New Roman" w:cs="Times New Roman"/>
          <w:i/>
          <w:iCs/>
          <w:color w:val="404040"/>
          <w:sz w:val="22"/>
          <w:szCs w:val="22"/>
        </w:rPr>
        <w:t xml:space="preserve"> </w:t>
      </w:r>
      <w:r w:rsidR="00013A90">
        <w:rPr>
          <w:rFonts w:ascii="Times New Roman" w:hAnsi="Times New Roman" w:cs="Times New Roman"/>
          <w:i/>
          <w:iCs/>
          <w:color w:val="404040"/>
          <w:sz w:val="22"/>
          <w:szCs w:val="22"/>
        </w:rPr>
        <w:t>* Compiled using only newspaper reports from the Hindu, Times of India and Hindustan Times.</w:t>
      </w:r>
    </w:p>
    <w:p w14:paraId="07665CFB" w14:textId="2F4A881C" w:rsidR="000E58DD" w:rsidRDefault="00013A90" w:rsidP="00B64112">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As shown in Table </w:t>
      </w:r>
      <w:ins w:id="231" w:author="Saji Joseph" w:date="2020-07-04T15:12:00Z">
        <w:r w:rsidR="00A43BCF">
          <w:rPr>
            <w:rFonts w:ascii="Times New Roman" w:hAnsi="Times New Roman" w:cs="Times New Roman"/>
            <w:color w:val="0D0D0D"/>
            <w:szCs w:val="24"/>
          </w:rPr>
          <w:t>2</w:t>
        </w:r>
      </w:ins>
      <w:del w:id="232" w:author="Saji Joseph" w:date="2020-07-04T15:12:00Z">
        <w:r w:rsidDel="00A43BCF">
          <w:rPr>
            <w:rFonts w:ascii="Times New Roman" w:hAnsi="Times New Roman" w:cs="Times New Roman"/>
            <w:color w:val="0D0D0D"/>
            <w:szCs w:val="24"/>
          </w:rPr>
          <w:delText>1</w:delText>
        </w:r>
      </w:del>
      <w:r>
        <w:rPr>
          <w:rFonts w:ascii="Times New Roman" w:hAnsi="Times New Roman" w:cs="Times New Roman"/>
          <w:color w:val="0D0D0D"/>
          <w:szCs w:val="24"/>
        </w:rPr>
        <w:t xml:space="preserve">, there have been 13 patients allegedly beaten to death by the staff of the de-addiction centres between Jan 2016 and Dec 2019. The actual number of such deaths would be higher as all such incidents would not be covered in newspapers. Also, there were reports of unnatural or accidental death or death under suspicious or unexplained circumstances in the treatment facilities. During the last four years, 1080 individuals were rescued from de-addiction and rehabilitation centres who are either admitted in illegal rehabs or involuntarily detained in licensed facilities. </w:t>
      </w:r>
    </w:p>
    <w:p w14:paraId="7C8DF847"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1A6E83E5" w14:textId="3E25CDF4"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Table </w:t>
      </w:r>
      <w:ins w:id="233" w:author="Saji Joseph" w:date="2020-07-04T15:12:00Z">
        <w:r w:rsidR="00A43BCF">
          <w:rPr>
            <w:rFonts w:ascii="Times New Roman" w:hAnsi="Times New Roman" w:cs="Times New Roman"/>
            <w:color w:val="0D0D0D"/>
            <w:szCs w:val="24"/>
          </w:rPr>
          <w:t>3</w:t>
        </w:r>
      </w:ins>
      <w:del w:id="234" w:author="Saji Joseph" w:date="2020-07-04T15:12:00Z">
        <w:r w:rsidDel="00A43BCF">
          <w:rPr>
            <w:rFonts w:ascii="Times New Roman" w:hAnsi="Times New Roman" w:cs="Times New Roman"/>
            <w:color w:val="0D0D0D"/>
            <w:szCs w:val="24"/>
          </w:rPr>
          <w:delText>2</w:delText>
        </w:r>
      </w:del>
      <w:r>
        <w:rPr>
          <w:rFonts w:ascii="Times New Roman" w:hAnsi="Times New Roman" w:cs="Times New Roman"/>
          <w:color w:val="0D0D0D"/>
          <w:szCs w:val="24"/>
        </w:rPr>
        <w:t xml:space="preserve"> is a quantitative analysis of the issues reported in raids and inspections of addiction treatment facilities in India, as reported in the Times of India, the Hindu and Hindustan Times from 2016 Jan to 2019 Dec. Out of the 51 reported inspections, more than half of the facilities were not licensed at the time of raid/inspection with the concerned authorities. </w:t>
      </w:r>
      <w:ins w:id="235" w:author="Saji Joseph" w:date="2020-07-04T15:15:00Z">
        <w:r w:rsidR="00B64112" w:rsidRPr="00520635">
          <w:rPr>
            <w:rFonts w:ascii="Times New Roman" w:hAnsi="Times New Roman" w:cs="Times New Roman"/>
            <w:color w:val="0D0D0D"/>
            <w:szCs w:val="24"/>
          </w:rPr>
          <w:t>Similar to the qualitative findings, t</w:t>
        </w:r>
      </w:ins>
      <w:del w:id="236" w:author="Saji Joseph" w:date="2020-07-04T15:15:00Z">
        <w:r w:rsidRPr="00520635" w:rsidDel="00B64112">
          <w:rPr>
            <w:rFonts w:ascii="Times New Roman" w:hAnsi="Times New Roman" w:cs="Times New Roman"/>
            <w:color w:val="0D0D0D"/>
            <w:szCs w:val="24"/>
          </w:rPr>
          <w:delText>T</w:delText>
        </w:r>
      </w:del>
      <w:r w:rsidRPr="00424DF7">
        <w:rPr>
          <w:rFonts w:ascii="Times New Roman" w:hAnsi="Times New Roman" w:cs="Times New Roman"/>
          <w:color w:val="0D0D0D"/>
          <w:szCs w:val="24"/>
        </w:rPr>
        <w:t>he most frequently reported issue was physical abuse like bludgeoning and tying the patients. There were specific mentions in the reports</w:t>
      </w:r>
      <w:r w:rsidRPr="00520635">
        <w:rPr>
          <w:rFonts w:ascii="Times New Roman" w:hAnsi="Times New Roman" w:cs="Times New Roman"/>
          <w:color w:val="0D0D0D"/>
          <w:szCs w:val="24"/>
        </w:rPr>
        <w:t xml:space="preserve"> that some of these facilities use such violence in the pretext of treatment and as a way to manage the crisis. Other concerns reported are treatment facilities lacking the required trained professionals and basic amenities mandated by the Law.</w:t>
      </w:r>
    </w:p>
    <w:p w14:paraId="3861B316" w14:textId="77777777" w:rsidR="00013A90" w:rsidRDefault="00013A90">
      <w:pPr>
        <w:widowControl w:val="0"/>
        <w:autoSpaceDE w:val="0"/>
        <w:autoSpaceDN w:val="0"/>
        <w:adjustRightInd w:val="0"/>
        <w:spacing w:before="360" w:after="60"/>
        <w:ind w:right="567"/>
        <w:rPr>
          <w:rFonts w:ascii="Times New Roman" w:hAnsi="Times New Roman" w:cs="Times New Roman"/>
          <w:b/>
          <w:bCs/>
          <w:color w:val="0D0D0D"/>
          <w:szCs w:val="24"/>
        </w:rPr>
      </w:pPr>
      <w:r>
        <w:rPr>
          <w:rFonts w:ascii="Times New Roman" w:hAnsi="Times New Roman" w:cs="Times New Roman"/>
          <w:b/>
          <w:bCs/>
          <w:color w:val="0D0D0D"/>
          <w:szCs w:val="24"/>
        </w:rPr>
        <w:t>Discussions</w:t>
      </w:r>
    </w:p>
    <w:p w14:paraId="1720311B" w14:textId="15985609" w:rsidR="00013A90" w:rsidRDefault="00013A90">
      <w:pPr>
        <w:widowControl w:val="0"/>
        <w:autoSpaceDE w:val="0"/>
        <w:autoSpaceDN w:val="0"/>
        <w:adjustRightInd w:val="0"/>
        <w:ind w:firstLine="720"/>
        <w:rPr>
          <w:ins w:id="237" w:author="Saji Joseph" w:date="2020-06-17T12:42:00Z"/>
          <w:rFonts w:ascii="Times New Roman" w:hAnsi="Times New Roman" w:cs="Times New Roman"/>
          <w:color w:val="0D0D0D"/>
          <w:szCs w:val="24"/>
        </w:rPr>
      </w:pPr>
      <w:r>
        <w:rPr>
          <w:rFonts w:ascii="Times New Roman" w:hAnsi="Times New Roman" w:cs="Times New Roman"/>
          <w:color w:val="0D0D0D"/>
          <w:szCs w:val="24"/>
        </w:rPr>
        <w:t xml:space="preserve">Our study has displayed several concerns that require urgent attention, which are being discussed in this section. There is currently a little literature on human rights violations and unethical practices in addiction treatment settings in India. </w:t>
      </w:r>
      <w:ins w:id="238" w:author="Saji Joseph" w:date="2020-07-05T22:15:00Z">
        <w:r w:rsidR="008D2DCF">
          <w:rPr>
            <w:rFonts w:ascii="Times New Roman" w:hAnsi="Times New Roman" w:cs="Times New Roman"/>
            <w:color w:val="0D0D0D"/>
            <w:szCs w:val="24"/>
          </w:rPr>
          <w:t>The findings of t</w:t>
        </w:r>
      </w:ins>
      <w:del w:id="239" w:author="Saji Joseph" w:date="2020-07-05T22:15:00Z">
        <w:r w:rsidRPr="008D2DCF" w:rsidDel="008D2DCF">
          <w:rPr>
            <w:rFonts w:ascii="Times New Roman" w:hAnsi="Times New Roman" w:cs="Times New Roman"/>
            <w:color w:val="0D0D0D"/>
            <w:szCs w:val="24"/>
          </w:rPr>
          <w:delText>T</w:delText>
        </w:r>
      </w:del>
      <w:r w:rsidRPr="008D2DCF">
        <w:rPr>
          <w:rFonts w:ascii="Times New Roman" w:hAnsi="Times New Roman" w:cs="Times New Roman"/>
          <w:color w:val="0D0D0D"/>
          <w:szCs w:val="24"/>
        </w:rPr>
        <w:t>his study</w:t>
      </w:r>
      <w:del w:id="240" w:author="Saji Joseph" w:date="2020-07-05T22:15:00Z">
        <w:r w:rsidRPr="008D2DCF" w:rsidDel="008D2DCF">
          <w:rPr>
            <w:rFonts w:ascii="Times New Roman" w:hAnsi="Times New Roman" w:cs="Times New Roman"/>
            <w:color w:val="0D0D0D"/>
            <w:szCs w:val="24"/>
          </w:rPr>
          <w:delText xml:space="preserve"> was an effort to</w:delText>
        </w:r>
      </w:del>
      <w:r w:rsidRPr="008D2DCF">
        <w:rPr>
          <w:rFonts w:ascii="Times New Roman" w:hAnsi="Times New Roman" w:cs="Times New Roman"/>
          <w:color w:val="0D0D0D"/>
          <w:szCs w:val="24"/>
        </w:rPr>
        <w:t xml:space="preserve"> display the vastness of </w:t>
      </w:r>
      <w:r w:rsidR="004349B4">
        <w:rPr>
          <w:rFonts w:ascii="Times New Roman" w:hAnsi="Times New Roman" w:cs="Times New Roman"/>
          <w:color w:val="0D0D0D"/>
          <w:szCs w:val="24"/>
        </w:rPr>
        <w:t xml:space="preserve">legal, </w:t>
      </w:r>
      <w:r w:rsidRPr="008D2DCF">
        <w:rPr>
          <w:rFonts w:ascii="Times New Roman" w:hAnsi="Times New Roman" w:cs="Times New Roman"/>
          <w:color w:val="0D0D0D"/>
          <w:szCs w:val="24"/>
        </w:rPr>
        <w:t>ethical</w:t>
      </w:r>
      <w:r w:rsidR="004349B4">
        <w:rPr>
          <w:rFonts w:ascii="Times New Roman" w:hAnsi="Times New Roman" w:cs="Times New Roman"/>
          <w:color w:val="0D0D0D"/>
          <w:szCs w:val="24"/>
        </w:rPr>
        <w:t xml:space="preserve"> and</w:t>
      </w:r>
      <w:r w:rsidRPr="008D2DCF">
        <w:rPr>
          <w:rFonts w:ascii="Times New Roman" w:hAnsi="Times New Roman" w:cs="Times New Roman"/>
          <w:color w:val="0D0D0D"/>
          <w:szCs w:val="24"/>
        </w:rPr>
        <w:t xml:space="preserve"> professional</w:t>
      </w:r>
      <w:r w:rsidR="004349B4">
        <w:rPr>
          <w:rFonts w:ascii="Times New Roman" w:hAnsi="Times New Roman" w:cs="Times New Roman"/>
          <w:color w:val="0D0D0D"/>
          <w:szCs w:val="24"/>
        </w:rPr>
        <w:t xml:space="preserve"> </w:t>
      </w:r>
      <w:r w:rsidRPr="008D2DCF">
        <w:rPr>
          <w:rFonts w:ascii="Times New Roman" w:hAnsi="Times New Roman" w:cs="Times New Roman"/>
          <w:color w:val="0D0D0D"/>
          <w:szCs w:val="24"/>
        </w:rPr>
        <w:t xml:space="preserve">issues in the field. </w:t>
      </w:r>
      <w:del w:id="241" w:author="Saji Joseph" w:date="2020-07-05T22:14:00Z">
        <w:r w:rsidRPr="008D2DCF" w:rsidDel="008D2DCF">
          <w:rPr>
            <w:rFonts w:ascii="Times New Roman" w:hAnsi="Times New Roman" w:cs="Times New Roman"/>
            <w:color w:val="0D0D0D"/>
            <w:szCs w:val="24"/>
            <w:highlight w:val="lightGray"/>
          </w:rPr>
          <w:delText>However, it does not qualify to generalize the findings to all the de-addiction centres of the country but displays the contours of such violations that exist in the addiction treatment industry.</w:delText>
        </w:r>
      </w:del>
    </w:p>
    <w:p w14:paraId="68C994E1" w14:textId="77777777" w:rsidR="00013A90" w:rsidRDefault="00013A90">
      <w:pPr>
        <w:widowControl w:val="0"/>
        <w:autoSpaceDE w:val="0"/>
        <w:autoSpaceDN w:val="0"/>
        <w:adjustRightInd w:val="0"/>
        <w:spacing w:before="360" w:after="60"/>
        <w:ind w:right="567"/>
        <w:rPr>
          <w:rFonts w:ascii="Times New Roman" w:hAnsi="Times New Roman" w:cs="Times New Roman"/>
          <w:b/>
          <w:bCs/>
          <w:i/>
          <w:iCs/>
          <w:color w:val="0D0D0D"/>
          <w:szCs w:val="24"/>
        </w:rPr>
      </w:pPr>
      <w:r>
        <w:rPr>
          <w:rFonts w:ascii="Times New Roman" w:hAnsi="Times New Roman" w:cs="Times New Roman"/>
          <w:b/>
          <w:bCs/>
          <w:i/>
          <w:iCs/>
          <w:color w:val="0D0D0D"/>
          <w:szCs w:val="24"/>
        </w:rPr>
        <w:t>Coerced or involuntary treatment</w:t>
      </w:r>
    </w:p>
    <w:p w14:paraId="18615F52" w14:textId="747C6EAD"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Coercion as a means to initiate substance use disorders treatment has existed for over a century, and the topic of coercion is well-discussed and debated in different parts of the world (9). According to NIDA, addiction treatment needs not necessarily to be voluntary to have an effective outcome (10). The element of an individual's willingness to get treated as a precondition to yield an effective treatment is still a subject of debate. Several studies oppose coerced or involuntary treatment, while some support it (11, 12). However, it is being considered a human rights violation by the United Nations. The UNODC-WHO International Standards for the Treatment of Drug Use Disorders stipulates, “Informed consent should be obtained from a patient before initiating treatment and guarantee the option to withdraw from treatment at any time” (13). In India, the Mental Health Care Act 2017 (MHCA) mandates that informed consent needs to be obtained from the patients before initiating treatment. The Act does not use the term 'involuntary'; instead, it uses the phrase ‘supported admission’. Section 89 of the MHCA, 2017, addresses the issue of supported admission to a mental health establishment and explains the procedure for supported admissions. The Law states that the individual needs to be independently examined either on the day of admission or during the preceding seven days, by two mental health professionals or medical practitioners and the Law mandates that one of them must be a psychiatrist (14). These provisions maintain a balance between human rights versus public health principles and based on the principle of</w:t>
      </w:r>
      <w:ins w:id="242" w:author="Saji Joseph" w:date="2020-07-02T09:57:00Z">
        <w:r w:rsidR="00EE04B7">
          <w:rPr>
            <w:rFonts w:ascii="Times New Roman" w:hAnsi="Times New Roman" w:cs="Times New Roman"/>
            <w:color w:val="0D0D0D"/>
            <w:szCs w:val="24"/>
          </w:rPr>
          <w:t xml:space="preserve"> ‘do no</w:t>
        </w:r>
      </w:ins>
      <w:r>
        <w:rPr>
          <w:rFonts w:ascii="Times New Roman" w:hAnsi="Times New Roman" w:cs="Times New Roman"/>
          <w:color w:val="0D0D0D"/>
          <w:szCs w:val="24"/>
        </w:rPr>
        <w:t xml:space="preserve"> harm’ (15). </w:t>
      </w:r>
      <w:ins w:id="243" w:author="Saji Joseph" w:date="2020-07-02T10:00:00Z">
        <w:r w:rsidR="00C03B12">
          <w:rPr>
            <w:rFonts w:ascii="Times New Roman" w:hAnsi="Times New Roman" w:cs="Times New Roman"/>
            <w:color w:val="0D0D0D"/>
            <w:szCs w:val="24"/>
          </w:rPr>
          <w:t>However, o</w:t>
        </w:r>
      </w:ins>
      <w:del w:id="244" w:author="Saji Joseph" w:date="2020-07-02T10:00:00Z">
        <w:r w:rsidDel="00C03B12">
          <w:rPr>
            <w:rFonts w:ascii="Times New Roman" w:hAnsi="Times New Roman" w:cs="Times New Roman"/>
            <w:color w:val="0D0D0D"/>
            <w:szCs w:val="24"/>
          </w:rPr>
          <w:delText>O</w:delText>
        </w:r>
      </w:del>
      <w:r>
        <w:rPr>
          <w:rFonts w:ascii="Times New Roman" w:hAnsi="Times New Roman" w:cs="Times New Roman"/>
          <w:color w:val="0D0D0D"/>
          <w:szCs w:val="24"/>
        </w:rPr>
        <w:t>ur findings indicate that even treatment facilities that do not have any qualified mental health professionals admit individuals involuntarily. Between 2016-19, over one thousand individuals who are admitted involuntarily without following the norms were rescued from various addiction treatment facilities of the country by authorities.</w:t>
      </w:r>
    </w:p>
    <w:p w14:paraId="6A928F9F"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139CC7DE" w14:textId="204CC94F"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Many a time, addiction treatment requires some degree of coercion and assistance to initiate the treatment. Not all coercive measures need to be perceived as autonomy infringement; rather, some degree of coercion can be interpreted as a means to ensure good care (16). This stipulation goes wrong when the treatment programs are not rights-based, and ethical principles of beneficence and non-malfeasance are violated. In many instances, the rights of individuals admitted involuntarily are violated further in the treatment facilities. In fact, involuntary medical treatments were regarded as the cause of repeated human rights violations in the world (17). Our findings suggest the same, individuals who are admitted involuntar</w:t>
      </w:r>
      <w:ins w:id="245" w:author="Saji Joseph" w:date="2020-06-25T10:57:00Z">
        <w:r w:rsidR="00E15736">
          <w:rPr>
            <w:rFonts w:ascii="Times New Roman" w:hAnsi="Times New Roman" w:cs="Times New Roman"/>
            <w:color w:val="0D0D0D"/>
            <w:szCs w:val="24"/>
          </w:rPr>
          <w:t>i</w:t>
        </w:r>
      </w:ins>
      <w:ins w:id="246" w:author="Saji Joseph" w:date="2020-06-25T10:56:00Z">
        <w:r w:rsidR="00E15736">
          <w:rPr>
            <w:rFonts w:ascii="Times New Roman" w:hAnsi="Times New Roman" w:cs="Times New Roman"/>
            <w:color w:val="0D0D0D"/>
            <w:szCs w:val="24"/>
          </w:rPr>
          <w:t>l</w:t>
        </w:r>
      </w:ins>
      <w:r>
        <w:rPr>
          <w:rFonts w:ascii="Times New Roman" w:hAnsi="Times New Roman" w:cs="Times New Roman"/>
          <w:color w:val="0D0D0D"/>
          <w:szCs w:val="24"/>
        </w:rPr>
        <w:t xml:space="preserve">y face more physical and mental torture. Those resisting to continue on the treatment were often locked up, physically and verbally abused, and denied any kind of communication to the outside world. Most of the addiction treatment facilities providing inpatient services in India do not </w:t>
      </w:r>
      <w:ins w:id="247" w:author="Saji Joseph" w:date="2020-07-02T10:04:00Z">
        <w:r w:rsidR="009738F2">
          <w:rPr>
            <w:rFonts w:ascii="Times New Roman" w:hAnsi="Times New Roman" w:cs="Times New Roman"/>
            <w:color w:val="0D0D0D"/>
            <w:szCs w:val="24"/>
          </w:rPr>
          <w:t>permit</w:t>
        </w:r>
      </w:ins>
      <w:del w:id="248" w:author="Saji Joseph" w:date="2020-07-02T10:04:00Z">
        <w:r w:rsidDel="009738F2">
          <w:rPr>
            <w:rFonts w:ascii="Times New Roman" w:hAnsi="Times New Roman" w:cs="Times New Roman"/>
            <w:color w:val="0D0D0D"/>
            <w:szCs w:val="24"/>
          </w:rPr>
          <w:delText>allow</w:delText>
        </w:r>
      </w:del>
      <w:r>
        <w:rPr>
          <w:rFonts w:ascii="Times New Roman" w:hAnsi="Times New Roman" w:cs="Times New Roman"/>
          <w:color w:val="0D0D0D"/>
          <w:szCs w:val="24"/>
        </w:rPr>
        <w:t xml:space="preserve"> patients to keep their mobile phones</w:t>
      </w:r>
      <w:ins w:id="249" w:author="Saji Joseph" w:date="2020-07-02T10:03:00Z">
        <w:r w:rsidR="009738F2">
          <w:rPr>
            <w:rFonts w:ascii="Times New Roman" w:hAnsi="Times New Roman" w:cs="Times New Roman"/>
            <w:color w:val="0D0D0D"/>
            <w:szCs w:val="24"/>
          </w:rPr>
          <w:t xml:space="preserve"> or provide </w:t>
        </w:r>
      </w:ins>
      <w:r>
        <w:rPr>
          <w:rFonts w:ascii="Times New Roman" w:hAnsi="Times New Roman" w:cs="Times New Roman"/>
          <w:color w:val="0D0D0D"/>
          <w:szCs w:val="24"/>
        </w:rPr>
        <w:t>internet access and allow</w:t>
      </w:r>
      <w:ins w:id="250" w:author="Saji Joseph" w:date="2020-07-02T10:04:00Z">
        <w:r w:rsidR="009738F2">
          <w:rPr>
            <w:rFonts w:ascii="Times New Roman" w:hAnsi="Times New Roman" w:cs="Times New Roman"/>
            <w:color w:val="0D0D0D"/>
            <w:szCs w:val="24"/>
          </w:rPr>
          <w:t xml:space="preserve"> only</w:t>
        </w:r>
      </w:ins>
      <w:r>
        <w:rPr>
          <w:rFonts w:ascii="Times New Roman" w:hAnsi="Times New Roman" w:cs="Times New Roman"/>
          <w:color w:val="0D0D0D"/>
          <w:szCs w:val="24"/>
        </w:rPr>
        <w:t xml:space="preserve"> limited communication with their family or friends. In many instances, communication is supervised by the staff. There are several valid reasons for not allowing mobile phones in treatment centres. For example, mobile phones can be used to obtain substances, and it can distract clients from their treatment program involvement (18). At the same time, our findings indicate that not allowing clients to communicate with their families or friends privately prevents them from informing in case any ill-treatment occurs at the facility and increase the incidents of human rights violations in de-addiction and rehabilitation centres in the country. In this regard, the draft ‘Delhi Substance Use Disorder Treatment, Counselling and Rehabilitation Centres Rules, 2018’ mandates every centre applying for registration or license to give an undertaking that “The centre shall allow private interaction with family and provide communication to the patients under supervision of the authorized person of the centre” (19).  </w:t>
      </w:r>
    </w:p>
    <w:p w14:paraId="00AC41DB"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6B67167E" w14:textId="1C8CA530"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The worst form of coercion in private addiction treatment facilities of India is the abduction of individuals from their homes to treatment centres. Such abductions are innocently disguised as assisted admissions or ‘interventions’. In contrary to all international standards and laws of the country, a team of staff from the rehab facility goes to an individual's house upon the request of his or her family member and shifts the person to the facility, mostly forcefully.</w:t>
      </w:r>
      <w:ins w:id="251" w:author="Saji Joseph" w:date="2020-07-02T15:49:00Z">
        <w:r w:rsidR="006E6AD5">
          <w:rPr>
            <w:rFonts w:ascii="Times New Roman" w:hAnsi="Times New Roman" w:cs="Times New Roman"/>
            <w:color w:val="0D0D0D"/>
            <w:szCs w:val="24"/>
          </w:rPr>
          <w:t xml:space="preserve"> </w:t>
        </w:r>
      </w:ins>
      <w:ins w:id="252" w:author="Saji Joseph" w:date="2020-07-02T15:57:00Z">
        <w:r w:rsidR="0075665E">
          <w:rPr>
            <w:rFonts w:ascii="Times New Roman" w:hAnsi="Times New Roman" w:cs="Times New Roman"/>
            <w:color w:val="0D0D0D"/>
            <w:szCs w:val="24"/>
          </w:rPr>
          <w:t>T</w:t>
        </w:r>
      </w:ins>
      <w:ins w:id="253" w:author="Saji Joseph" w:date="2020-07-02T15:54:00Z">
        <w:r w:rsidR="006E6AD5">
          <w:rPr>
            <w:rFonts w:ascii="Times New Roman" w:hAnsi="Times New Roman" w:cs="Times New Roman"/>
            <w:color w:val="0D0D0D"/>
            <w:szCs w:val="24"/>
          </w:rPr>
          <w:t>reatment centres c</w:t>
        </w:r>
      </w:ins>
      <w:ins w:id="254" w:author="Saji Joseph" w:date="2020-07-02T15:49:00Z">
        <w:r w:rsidR="00616EE1">
          <w:rPr>
            <w:rFonts w:ascii="Times New Roman" w:hAnsi="Times New Roman" w:cs="Times New Roman"/>
            <w:color w:val="0D0D0D"/>
            <w:szCs w:val="24"/>
          </w:rPr>
          <w:t xml:space="preserve">hoosing night time or early morning to pick up individuals with SUDs </w:t>
        </w:r>
      </w:ins>
      <w:ins w:id="255" w:author="Saji Joseph" w:date="2020-07-02T15:57:00Z">
        <w:r w:rsidR="0075665E">
          <w:rPr>
            <w:rFonts w:ascii="Times New Roman" w:hAnsi="Times New Roman" w:cs="Times New Roman"/>
            <w:color w:val="0D0D0D"/>
            <w:szCs w:val="24"/>
          </w:rPr>
          <w:t>also indicate such act as</w:t>
        </w:r>
      </w:ins>
      <w:ins w:id="256" w:author="Saji Joseph" w:date="2020-07-02T15:58:00Z">
        <w:r w:rsidR="0075665E">
          <w:rPr>
            <w:rFonts w:ascii="Times New Roman" w:hAnsi="Times New Roman" w:cs="Times New Roman"/>
            <w:color w:val="0D0D0D"/>
            <w:szCs w:val="24"/>
          </w:rPr>
          <w:t xml:space="preserve"> rather</w:t>
        </w:r>
      </w:ins>
      <w:ins w:id="257" w:author="Saji Joseph" w:date="2020-07-02T15:57:00Z">
        <w:r w:rsidR="0075665E">
          <w:rPr>
            <w:rFonts w:ascii="Times New Roman" w:hAnsi="Times New Roman" w:cs="Times New Roman"/>
            <w:color w:val="0D0D0D"/>
            <w:szCs w:val="24"/>
          </w:rPr>
          <w:t xml:space="preserve"> </w:t>
        </w:r>
      </w:ins>
      <w:ins w:id="258" w:author="Saji Joseph" w:date="2020-07-02T15:58:00Z">
        <w:r w:rsidR="0075665E">
          <w:rPr>
            <w:rFonts w:ascii="Times New Roman" w:hAnsi="Times New Roman" w:cs="Times New Roman"/>
            <w:color w:val="0D0D0D"/>
            <w:szCs w:val="24"/>
          </w:rPr>
          <w:t xml:space="preserve">villainous than a </w:t>
        </w:r>
      </w:ins>
      <w:ins w:id="259" w:author="Saji Joseph" w:date="2020-07-02T16:35:00Z">
        <w:r w:rsidR="00891E94">
          <w:rPr>
            <w:rFonts w:ascii="Times New Roman" w:hAnsi="Times New Roman" w:cs="Times New Roman"/>
            <w:color w:val="0D0D0D"/>
            <w:szCs w:val="24"/>
          </w:rPr>
          <w:t xml:space="preserve">professional </w:t>
        </w:r>
      </w:ins>
      <w:ins w:id="260" w:author="Saji Joseph" w:date="2020-07-02T15:58:00Z">
        <w:r w:rsidR="007772CD">
          <w:rPr>
            <w:rFonts w:ascii="Times New Roman" w:hAnsi="Times New Roman" w:cs="Times New Roman"/>
            <w:color w:val="0D0D0D"/>
            <w:szCs w:val="24"/>
          </w:rPr>
          <w:t>intervention</w:t>
        </w:r>
      </w:ins>
      <w:ins w:id="261" w:author="Saji Joseph" w:date="2020-07-02T16:38:00Z">
        <w:r w:rsidR="007772CD">
          <w:rPr>
            <w:rFonts w:ascii="Times New Roman" w:hAnsi="Times New Roman" w:cs="Times New Roman"/>
            <w:color w:val="0D0D0D"/>
            <w:szCs w:val="24"/>
          </w:rPr>
          <w:t>.</w:t>
        </w:r>
      </w:ins>
      <w:ins w:id="262" w:author="Saji Joseph" w:date="2020-07-02T15:57:00Z">
        <w:r w:rsidR="0075665E">
          <w:rPr>
            <w:rFonts w:ascii="Times New Roman" w:hAnsi="Times New Roman" w:cs="Times New Roman"/>
            <w:color w:val="0D0D0D"/>
            <w:szCs w:val="24"/>
          </w:rPr>
          <w:t xml:space="preserve"> </w:t>
        </w:r>
      </w:ins>
      <w:del w:id="263" w:author="Saji Joseph" w:date="2020-07-02T15:56:00Z">
        <w:r w:rsidDel="0075665E">
          <w:rPr>
            <w:rFonts w:ascii="Times New Roman" w:hAnsi="Times New Roman" w:cs="Times New Roman"/>
            <w:color w:val="0D0D0D"/>
            <w:szCs w:val="24"/>
          </w:rPr>
          <w:delText xml:space="preserve"> </w:delText>
        </w:r>
      </w:del>
      <w:r>
        <w:rPr>
          <w:rFonts w:ascii="Times New Roman" w:hAnsi="Times New Roman" w:cs="Times New Roman"/>
          <w:color w:val="0D0D0D"/>
          <w:szCs w:val="24"/>
        </w:rPr>
        <w:t xml:space="preserve">Our study suggests that, in </w:t>
      </w:r>
      <w:ins w:id="264" w:author="Saji Joseph" w:date="2020-07-14T08:00:00Z">
        <w:r w:rsidR="00F726A4">
          <w:rPr>
            <w:rFonts w:ascii="Times New Roman" w:hAnsi="Times New Roman" w:cs="Times New Roman"/>
            <w:color w:val="0D0D0D"/>
            <w:szCs w:val="24"/>
          </w:rPr>
          <w:t>most</w:t>
        </w:r>
      </w:ins>
      <w:del w:id="265" w:author="Saji Joseph" w:date="2020-07-14T08:00:00Z">
        <w:r w:rsidDel="00F726A4">
          <w:rPr>
            <w:rFonts w:ascii="Times New Roman" w:hAnsi="Times New Roman" w:cs="Times New Roman"/>
            <w:color w:val="0D0D0D"/>
            <w:szCs w:val="24"/>
          </w:rPr>
          <w:delText>many</w:delText>
        </w:r>
      </w:del>
      <w:r>
        <w:rPr>
          <w:rFonts w:ascii="Times New Roman" w:hAnsi="Times New Roman" w:cs="Times New Roman"/>
          <w:color w:val="0D0D0D"/>
          <w:szCs w:val="24"/>
        </w:rPr>
        <w:t xml:space="preserve"> instances, such forceful admissions take place without having a proper assessment and recommendation by qualified professionals.</w:t>
      </w:r>
    </w:p>
    <w:p w14:paraId="6CD6D8DB" w14:textId="77777777" w:rsidR="00013A90" w:rsidRDefault="00013A90">
      <w:pPr>
        <w:widowControl w:val="0"/>
        <w:autoSpaceDE w:val="0"/>
        <w:autoSpaceDN w:val="0"/>
        <w:adjustRightInd w:val="0"/>
        <w:spacing w:before="360" w:after="60"/>
        <w:ind w:right="567"/>
        <w:rPr>
          <w:rFonts w:ascii="Times New Roman" w:hAnsi="Times New Roman" w:cs="Times New Roman"/>
          <w:b/>
          <w:bCs/>
          <w:i/>
          <w:iCs/>
          <w:color w:val="0D0D0D"/>
          <w:szCs w:val="24"/>
        </w:rPr>
      </w:pPr>
      <w:r>
        <w:rPr>
          <w:rFonts w:ascii="Times New Roman" w:hAnsi="Times New Roman" w:cs="Times New Roman"/>
          <w:b/>
          <w:bCs/>
          <w:i/>
          <w:iCs/>
          <w:color w:val="0D0D0D"/>
          <w:szCs w:val="24"/>
        </w:rPr>
        <w:t>Physical and psychological abuse in the name of treatment</w:t>
      </w:r>
    </w:p>
    <w:p w14:paraId="094A4352" w14:textId="3CD393E5" w:rsidR="00013A90" w:rsidRDefault="00EA3B0C">
      <w:pPr>
        <w:widowControl w:val="0"/>
        <w:autoSpaceDE w:val="0"/>
        <w:autoSpaceDN w:val="0"/>
        <w:adjustRightInd w:val="0"/>
        <w:ind w:firstLine="720"/>
        <w:rPr>
          <w:rFonts w:ascii="Times New Roman" w:hAnsi="Times New Roman" w:cs="Times New Roman"/>
          <w:color w:val="0D0D0D"/>
          <w:szCs w:val="24"/>
        </w:rPr>
      </w:pPr>
      <w:ins w:id="266" w:author="Saji Joseph" w:date="2020-07-14T08:04:00Z">
        <w:r>
          <w:rPr>
            <w:rFonts w:ascii="Times New Roman" w:hAnsi="Times New Roman" w:cs="Times New Roman"/>
            <w:color w:val="0D0D0D"/>
            <w:szCs w:val="24"/>
          </w:rPr>
          <w:t>I</w:t>
        </w:r>
      </w:ins>
      <w:del w:id="267" w:author="Saji Joseph" w:date="2020-07-14T08:04:00Z">
        <w:r w:rsidR="00013A90" w:rsidDel="00EA3B0C">
          <w:rPr>
            <w:rFonts w:ascii="Times New Roman" w:hAnsi="Times New Roman" w:cs="Times New Roman"/>
            <w:color w:val="0D0D0D"/>
            <w:szCs w:val="24"/>
          </w:rPr>
          <w:delText>The i</w:delText>
        </w:r>
      </w:del>
      <w:r w:rsidR="00013A90">
        <w:rPr>
          <w:rFonts w:ascii="Times New Roman" w:hAnsi="Times New Roman" w:cs="Times New Roman"/>
          <w:color w:val="0D0D0D"/>
          <w:szCs w:val="24"/>
        </w:rPr>
        <w:t xml:space="preserve">nmates of a de-addiction centre from Haryana reported that they were “forced to stand holding a pillar in the room and were beaten with sticks by the staff, and never allowed to step out of the dormitory” (20). In another treatment facility, the inspection officials reported that </w:t>
      </w:r>
      <w:r w:rsidR="00013A90" w:rsidRPr="008D2DCF">
        <w:rPr>
          <w:rFonts w:ascii="Times New Roman" w:hAnsi="Times New Roman" w:cs="Times New Roman"/>
          <w:color w:val="0D0D0D"/>
          <w:szCs w:val="24"/>
        </w:rPr>
        <w:t>“alcohol and drug addicts were hung upside down and brutally beaten. Some of them were tied to chair and thrashed”</w:t>
      </w:r>
      <w:r w:rsidR="00013A90">
        <w:rPr>
          <w:rFonts w:ascii="Times New Roman" w:hAnsi="Times New Roman" w:cs="Times New Roman"/>
          <w:color w:val="0D0D0D"/>
          <w:szCs w:val="24"/>
        </w:rPr>
        <w:t xml:space="preserve"> (21). Aggression and violence are being used in many treatment facilities as a way to address crisis situations as their staffs are not trained </w:t>
      </w:r>
      <w:r>
        <w:rPr>
          <w:rFonts w:ascii="Times New Roman" w:hAnsi="Times New Roman" w:cs="Times New Roman"/>
          <w:color w:val="0D0D0D"/>
          <w:szCs w:val="24"/>
        </w:rPr>
        <w:t>i</w:t>
      </w:r>
      <w:r w:rsidR="00013A90">
        <w:rPr>
          <w:rFonts w:ascii="Times New Roman" w:hAnsi="Times New Roman" w:cs="Times New Roman"/>
          <w:color w:val="0D0D0D"/>
          <w:szCs w:val="24"/>
        </w:rPr>
        <w:t xml:space="preserve">n non-aggressive de-escalation techniques. Newspapers have reported several incidents of staff bludgeoning patients and death due to such torture. </w:t>
      </w:r>
      <w:r w:rsidR="00013A90" w:rsidRPr="008D2DCF">
        <w:rPr>
          <w:rFonts w:ascii="Times New Roman" w:hAnsi="Times New Roman" w:cs="Times New Roman"/>
          <w:color w:val="0D0D0D"/>
          <w:szCs w:val="24"/>
        </w:rPr>
        <w:t>Using aggression and violence in the pretext of treatment was explicitly mentioned in some of the newspaper reports.</w:t>
      </w:r>
      <w:r w:rsidR="00013A90">
        <w:rPr>
          <w:rFonts w:ascii="Times New Roman" w:hAnsi="Times New Roman" w:cs="Times New Roman"/>
          <w:color w:val="0D0D0D"/>
          <w:szCs w:val="24"/>
        </w:rPr>
        <w:t xml:space="preserve">   One of the inspection reports stated that “…Pretending as specialists, they would even beat up the inmates” (22). The use of physical and verbal abuse in the name of treatment, to an extent, resembles the practices at ‘Anexos’, the coercive addiction treatment facilities of Mexico (23</w:t>
      </w:r>
      <w:r w:rsidR="00013A90" w:rsidRPr="00BC1541">
        <w:rPr>
          <w:rFonts w:ascii="Times New Roman" w:hAnsi="Times New Roman" w:cs="Times New Roman"/>
          <w:color w:val="0D0D0D"/>
          <w:szCs w:val="24"/>
        </w:rPr>
        <w:t>). Individuals are abducted from their houses to Anexos, at the request of a family member, by using force.</w:t>
      </w:r>
      <w:r w:rsidR="00013A90">
        <w:rPr>
          <w:rFonts w:ascii="Times New Roman" w:hAnsi="Times New Roman" w:cs="Times New Roman"/>
          <w:color w:val="0D0D0D"/>
          <w:szCs w:val="24"/>
        </w:rPr>
        <w:t xml:space="preserve">  </w:t>
      </w:r>
    </w:p>
    <w:p w14:paraId="01055AB6"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4575BB41" w14:textId="30AF19CB"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It is a practice in several private treatment facilities to use forced labour in the pretext of treatment (recovery/treatment through labour). </w:t>
      </w:r>
      <w:r w:rsidR="002E1D69" w:rsidRPr="002E1D69">
        <w:rPr>
          <w:rFonts w:ascii="Times New Roman" w:hAnsi="Times New Roman" w:cs="Times New Roman"/>
          <w:color w:val="0D0D0D"/>
          <w:szCs w:val="24"/>
        </w:rPr>
        <w:t xml:space="preserve">The treatment providers would argue that this would </w:t>
      </w:r>
      <w:r w:rsidR="00B74732">
        <w:rPr>
          <w:rFonts w:ascii="Times New Roman" w:hAnsi="Times New Roman" w:cs="Times New Roman"/>
          <w:color w:val="0D0D0D"/>
          <w:szCs w:val="24"/>
        </w:rPr>
        <w:t xml:space="preserve">strengthen </w:t>
      </w:r>
      <w:r>
        <w:rPr>
          <w:rFonts w:ascii="Times New Roman" w:hAnsi="Times New Roman" w:cs="Times New Roman"/>
          <w:color w:val="0D0D0D"/>
          <w:szCs w:val="24"/>
        </w:rPr>
        <w:t>the clients to take responsibilities in life, but in reality, they save human resource costs by hiring less staff. Most of the time, such activities do not help individuals to get trained and find an occupation post-treatment. The MHCA, 2017 mandates mental health establishments to stop forced labour and give remuneration if anyone is involved in any work at the facility (14). UNODC and WHO states that “neither detention nor forced labour have been recognized by science as treatment for drug use disorders” (24). Our findings also indicate that there are families who are misinformed, at times by treatment providers, that forced labour and aggressive handling of clients are part of the addiction treatment. A newspaper report in connection with a 33 years old allegedly beaten to death by the staff of a de-addiction centre in Bangalore, states that when he complained about the torture and forced labour at the centre, his family believed that “all these methods to be some part of treatment to help him kick the bottle” (25).</w:t>
      </w:r>
    </w:p>
    <w:p w14:paraId="509D7CDD"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44CBFDD5" w14:textId="77777777"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The United Nations Committee Against Torture has emphasized that “</w:t>
      </w:r>
      <w:r>
        <w:rPr>
          <w:rFonts w:ascii="Times New Roman" w:hAnsi="Times New Roman" w:cs="Times New Roman"/>
          <w:i/>
          <w:iCs/>
          <w:color w:val="0D0D0D"/>
          <w:szCs w:val="24"/>
        </w:rPr>
        <w:t xml:space="preserve">no exceptional circumstances whatsoever </w:t>
      </w:r>
      <w:r>
        <w:rPr>
          <w:rFonts w:ascii="Times New Roman" w:hAnsi="Times New Roman" w:cs="Times New Roman"/>
          <w:color w:val="0D0D0D"/>
          <w:szCs w:val="24"/>
        </w:rPr>
        <w:t xml:space="preserve">may be invoked by a State Party to justify acts of torture in any territory under its jurisdiction” (26). The committee also holds the states responsible when they fail to investigate, prosecute, and prevent, for consenting to or acquiescing in the acts of torture or degrading treatment of non-state officials or private actors. </w:t>
      </w:r>
    </w:p>
    <w:p w14:paraId="60D59C29" w14:textId="77777777" w:rsidR="00013A90" w:rsidRDefault="00013A90">
      <w:pPr>
        <w:widowControl w:val="0"/>
        <w:autoSpaceDE w:val="0"/>
        <w:autoSpaceDN w:val="0"/>
        <w:adjustRightInd w:val="0"/>
        <w:spacing w:before="360" w:after="60"/>
        <w:ind w:right="567"/>
        <w:rPr>
          <w:rFonts w:ascii="Times New Roman" w:hAnsi="Times New Roman" w:cs="Times New Roman"/>
          <w:b/>
          <w:bCs/>
          <w:i/>
          <w:iCs/>
          <w:color w:val="0D0D0D"/>
          <w:szCs w:val="24"/>
        </w:rPr>
      </w:pPr>
      <w:r>
        <w:rPr>
          <w:rFonts w:ascii="Times New Roman" w:hAnsi="Times New Roman" w:cs="Times New Roman"/>
          <w:b/>
          <w:bCs/>
          <w:i/>
          <w:iCs/>
          <w:color w:val="0D0D0D"/>
          <w:szCs w:val="24"/>
        </w:rPr>
        <w:t>Lack of trained professionals</w:t>
      </w:r>
    </w:p>
    <w:p w14:paraId="102D4770" w14:textId="77777777" w:rsidR="00D742B7" w:rsidRDefault="00D742B7" w:rsidP="00D742B7">
      <w:pPr>
        <w:ind w:firstLine="720"/>
        <w:rPr>
          <w:ins w:id="268" w:author="Saji Joseph" w:date="2020-07-14T08:20:00Z"/>
          <w:rFonts w:ascii="Times New Roman" w:hAnsi="Times New Roman" w:cs="Times New Roman"/>
          <w:color w:val="0D0D0D"/>
          <w:szCs w:val="24"/>
        </w:rPr>
      </w:pPr>
      <w:ins w:id="269" w:author="Saji Joseph" w:date="2020-07-14T08:20:00Z">
        <w:r>
          <w:rPr>
            <w:rFonts w:ascii="Times New Roman" w:hAnsi="Times New Roman" w:cs="Times New Roman"/>
            <w:color w:val="0D0D0D"/>
            <w:szCs w:val="24"/>
          </w:rPr>
          <w:t>Addiction profession is multi</w:t>
        </w:r>
        <w:r w:rsidRPr="0064727B">
          <w:rPr>
            <w:rFonts w:ascii="Times New Roman" w:hAnsi="Times New Roman" w:cs="Times New Roman"/>
            <w:color w:val="0D0D0D"/>
            <w:szCs w:val="24"/>
          </w:rPr>
          <w:t>disciplinary and includes those who directly engage in the treatment of substance use disorders. There are mainly three categories of addiction professionals; medical (psychiatrists, physicians and nurses), non-medical clinicians (addiction counsellors, psychologists, social workers, family therapists, etc.) and support workers (recovery coaches/mentors, peer counsellors and other support staff). Each of these professionals is entrusted with specific roles in the management of SUDs and other addictions. However, our findings indicate that several facilities lack the required professionals and clinical duties are performed by those who had not received any clinical training or education. In the context of India, compared to other professionals, counselling staff shares a significant workload in addiction treatment facilities, and they spend the most time with patients. At the same time, this role is probably the most misemployed in the addiction treatment settings as the prerequisites to be</w:t>
        </w:r>
        <w:r>
          <w:rPr>
            <w:rFonts w:ascii="Times New Roman" w:hAnsi="Times New Roman" w:cs="Times New Roman"/>
            <w:color w:val="0D0D0D"/>
            <w:szCs w:val="24"/>
          </w:rPr>
          <w:t>come</w:t>
        </w:r>
        <w:r w:rsidRPr="0064727B">
          <w:rPr>
            <w:rFonts w:ascii="Times New Roman" w:hAnsi="Times New Roman" w:cs="Times New Roman"/>
            <w:color w:val="0D0D0D"/>
            <w:szCs w:val="24"/>
          </w:rPr>
          <w:t xml:space="preserve"> a counsellor has been vague. Our findings insinuate that more severe violations such as physical abuse are linked to the counselling staff.</w:t>
        </w:r>
      </w:ins>
    </w:p>
    <w:p w14:paraId="341A4810" w14:textId="77777777" w:rsidR="00D742B7" w:rsidRDefault="00D742B7" w:rsidP="00D742B7">
      <w:pPr>
        <w:ind w:firstLine="720"/>
        <w:rPr>
          <w:ins w:id="270" w:author="Saji Joseph" w:date="2020-07-14T08:20:00Z"/>
          <w:rFonts w:ascii="Times New Roman" w:hAnsi="Times New Roman" w:cs="Times New Roman"/>
          <w:color w:val="0D0D0D"/>
          <w:szCs w:val="24"/>
        </w:rPr>
      </w:pPr>
    </w:p>
    <w:p w14:paraId="68EA6265" w14:textId="0DE37A38" w:rsidR="00013A90" w:rsidRDefault="008A4466" w:rsidP="000339D9">
      <w:pPr>
        <w:widowControl w:val="0"/>
        <w:autoSpaceDE w:val="0"/>
        <w:autoSpaceDN w:val="0"/>
        <w:adjustRightInd w:val="0"/>
        <w:ind w:firstLine="720"/>
        <w:rPr>
          <w:ins w:id="271" w:author="Saji Joseph" w:date="2020-07-14T08:25:00Z"/>
          <w:rFonts w:ascii="Times New Roman" w:hAnsi="Times New Roman" w:cs="Times New Roman"/>
          <w:color w:val="0D0D0D"/>
          <w:szCs w:val="24"/>
        </w:rPr>
      </w:pPr>
      <w:moveFromRangeStart w:id="272" w:author="Saji Joseph" w:date="2020-07-14T08:40:00Z" w:name="move45608434"/>
      <w:moveFrom w:id="273" w:author="Saji Joseph" w:date="2020-07-14T08:40:00Z">
        <w:r w:rsidDel="000339D9">
          <w:rPr>
            <w:rFonts w:ascii="Times New Roman" w:hAnsi="Times New Roman" w:cs="Times New Roman"/>
            <w:color w:val="0D0D0D"/>
            <w:szCs w:val="24"/>
          </w:rPr>
          <w:t xml:space="preserve">Our findings indicate the presence of unqualified professionals in the industry as well as a general dearth of trained addiction professionals. Unlike in several other countries, </w:t>
        </w:r>
        <w:r w:rsidR="00013A90" w:rsidRPr="00BC1541" w:rsidDel="000339D9">
          <w:rPr>
            <w:rFonts w:ascii="Times New Roman" w:hAnsi="Times New Roman" w:cs="Times New Roman"/>
            <w:color w:val="0D0D0D"/>
            <w:szCs w:val="24"/>
          </w:rPr>
          <w:t xml:space="preserve">there are no agencies formed </w:t>
        </w:r>
        <w:r w:rsidDel="000339D9">
          <w:rPr>
            <w:rFonts w:ascii="Times New Roman" w:hAnsi="Times New Roman" w:cs="Times New Roman"/>
            <w:color w:val="0D0D0D"/>
            <w:szCs w:val="24"/>
          </w:rPr>
          <w:t xml:space="preserve">in India </w:t>
        </w:r>
        <w:r w:rsidR="00013A90" w:rsidRPr="00BC1541" w:rsidDel="000339D9">
          <w:rPr>
            <w:rFonts w:ascii="Times New Roman" w:hAnsi="Times New Roman" w:cs="Times New Roman"/>
            <w:color w:val="0D0D0D"/>
            <w:szCs w:val="24"/>
          </w:rPr>
          <w:t xml:space="preserve">for educating, credentialing, and regulating </w:t>
        </w:r>
        <w:r w:rsidR="009705C6" w:rsidDel="000339D9">
          <w:rPr>
            <w:rFonts w:ascii="Times New Roman" w:hAnsi="Times New Roman" w:cs="Times New Roman"/>
            <w:color w:val="0D0D0D"/>
            <w:szCs w:val="24"/>
          </w:rPr>
          <w:t xml:space="preserve">specialised </w:t>
        </w:r>
        <w:r w:rsidR="00013A90" w:rsidRPr="00BC1541" w:rsidDel="000339D9">
          <w:rPr>
            <w:rFonts w:ascii="Times New Roman" w:hAnsi="Times New Roman" w:cs="Times New Roman"/>
            <w:color w:val="0D0D0D"/>
            <w:szCs w:val="24"/>
          </w:rPr>
          <w:t xml:space="preserve">addiction professionals. The Colombo Plan Asian Centre for Certification and Education of Addiction Professionals (ACCE) was established in 2009 in response to address the crisis of insufficient evidence-based addiction treatment services and to address the scarcity of trained addiction professionals in the Asia-Pacific region (29). It </w:t>
        </w:r>
        <w:r w:rsidDel="000339D9">
          <w:rPr>
            <w:rFonts w:ascii="Times New Roman" w:hAnsi="Times New Roman" w:cs="Times New Roman"/>
            <w:color w:val="0D0D0D"/>
            <w:szCs w:val="24"/>
          </w:rPr>
          <w:t>has evolved, by 2019,</w:t>
        </w:r>
        <w:r w:rsidR="00013A90" w:rsidRPr="00BC1541" w:rsidDel="000339D9">
          <w:rPr>
            <w:rFonts w:ascii="Times New Roman" w:hAnsi="Times New Roman" w:cs="Times New Roman"/>
            <w:color w:val="0D0D0D"/>
            <w:szCs w:val="24"/>
          </w:rPr>
          <w:t xml:space="preserve"> as Global Centre for Credentialing and Certification (GCCC; </w:t>
        </w:r>
        <w:r w:rsidR="00877AA0" w:rsidRPr="000339D9" w:rsidDel="000339D9">
          <w:fldChar w:fldCharType="begin"/>
        </w:r>
        <w:r w:rsidR="00877AA0" w:rsidRPr="00BC1541" w:rsidDel="000339D9">
          <w:instrText xml:space="preserve"> HYPERLINK "http://www.globalccc.org" </w:instrText>
        </w:r>
        <w:r w:rsidR="00877AA0" w:rsidRPr="000339D9" w:rsidDel="000339D9">
          <w:fldChar w:fldCharType="separate"/>
        </w:r>
        <w:r w:rsidR="00013A90" w:rsidRPr="00BC1541" w:rsidDel="000339D9">
          <w:rPr>
            <w:rFonts w:ascii="Times New Roman" w:hAnsi="Times New Roman" w:cs="Times New Roman"/>
            <w:color w:val="0D0D0D"/>
            <w:szCs w:val="24"/>
          </w:rPr>
          <w:t>www.globalccc.org</w:t>
        </w:r>
        <w:r w:rsidR="00877AA0" w:rsidRPr="000339D9" w:rsidDel="000339D9">
          <w:rPr>
            <w:rFonts w:ascii="Times New Roman" w:hAnsi="Times New Roman" w:cs="Times New Roman"/>
            <w:color w:val="0D0D0D"/>
            <w:szCs w:val="24"/>
          </w:rPr>
          <w:fldChar w:fldCharType="end"/>
        </w:r>
        <w:r w:rsidR="00013A90" w:rsidRPr="00BC1541" w:rsidDel="000339D9">
          <w:rPr>
            <w:rFonts w:ascii="Times New Roman" w:hAnsi="Times New Roman" w:cs="Times New Roman"/>
            <w:color w:val="0D0D0D"/>
            <w:szCs w:val="24"/>
          </w:rPr>
          <w:t xml:space="preserve"> )</w:t>
        </w:r>
        <w:r w:rsidDel="000339D9">
          <w:rPr>
            <w:rFonts w:ascii="Times New Roman" w:hAnsi="Times New Roman" w:cs="Times New Roman"/>
            <w:color w:val="0D0D0D"/>
            <w:szCs w:val="24"/>
          </w:rPr>
          <w:t>.</w:t>
        </w:r>
        <w:r w:rsidR="00013A90" w:rsidRPr="00BC1541" w:rsidDel="000339D9">
          <w:rPr>
            <w:rFonts w:ascii="Times New Roman" w:hAnsi="Times New Roman" w:cs="Times New Roman"/>
            <w:color w:val="0D0D0D"/>
            <w:szCs w:val="24"/>
          </w:rPr>
          <w:t xml:space="preserve"> and it is the main body that certifies addiction professionals in the region. Currently, there are no other legitimate bodies that certify addiction professionals in India apart from GCCC.</w:t>
        </w:r>
        <w:r w:rsidR="009705C6" w:rsidDel="000339D9">
          <w:rPr>
            <w:rFonts w:ascii="Times New Roman" w:hAnsi="Times New Roman" w:cs="Times New Roman"/>
            <w:color w:val="0D0D0D"/>
            <w:szCs w:val="24"/>
          </w:rPr>
          <w:t xml:space="preserve"> </w:t>
        </w:r>
        <w:r w:rsidR="00013A90" w:rsidDel="000339D9">
          <w:rPr>
            <w:rFonts w:ascii="Times New Roman" w:hAnsi="Times New Roman" w:cs="Times New Roman"/>
            <w:color w:val="0D0D0D"/>
            <w:szCs w:val="24"/>
          </w:rPr>
          <w:t xml:space="preserve">Though there is some effort to professionalize addiction treatment services in India, more effort has to come from government and educational institutions. </w:t>
        </w:r>
      </w:moveFrom>
      <w:moveFromRangeEnd w:id="272"/>
      <w:r w:rsidR="00013A90">
        <w:rPr>
          <w:rFonts w:ascii="Times New Roman" w:hAnsi="Times New Roman" w:cs="Times New Roman"/>
          <w:color w:val="0D0D0D"/>
          <w:szCs w:val="24"/>
        </w:rPr>
        <w:t xml:space="preserve">Minimum Standards of Care for Centres Providing Substance Use Disorder Treatment and Rehabilitation, 2018 for National Capital Territory of Delhi, defines counsellor as “a person trained to give guidance on personal or psychological problems, with minimum qualification being graduate in Clinical Psychology/Psychology or Social Work and with </w:t>
      </w:r>
      <w:proofErr w:type="gramStart"/>
      <w:r w:rsidR="00013A90">
        <w:rPr>
          <w:rFonts w:ascii="Times New Roman" w:hAnsi="Times New Roman" w:cs="Times New Roman"/>
          <w:color w:val="0D0D0D"/>
          <w:szCs w:val="24"/>
        </w:rPr>
        <w:t>6 month</w:t>
      </w:r>
      <w:proofErr w:type="gramEnd"/>
      <w:r w:rsidR="00013A90">
        <w:rPr>
          <w:rFonts w:ascii="Times New Roman" w:hAnsi="Times New Roman" w:cs="Times New Roman"/>
          <w:color w:val="0D0D0D"/>
          <w:szCs w:val="24"/>
        </w:rPr>
        <w:t xml:space="preserve"> experience in De-addiction services” (30). Individuals in recovery who received the required training and minimum education are known as peer counsellors, recovery coaches, recovery support specialists, or recovery mentors. They, “rather than being legitimized through traditionally acquired education credentials, draw their legitimacy from experiential knowledge and experiential expertise” (31). The role of such trained recovery coaches is incredibly valuable in treatment </w:t>
      </w:r>
      <w:del w:id="274" w:author="Saji Joseph" w:date="2020-07-14T08:45:00Z">
        <w:r w:rsidR="00013A90" w:rsidDel="006843E2">
          <w:rPr>
            <w:rFonts w:ascii="Times New Roman" w:hAnsi="Times New Roman" w:cs="Times New Roman"/>
            <w:color w:val="0D0D0D"/>
            <w:szCs w:val="24"/>
          </w:rPr>
          <w:delText>process</w:delText>
        </w:r>
      </w:del>
      <w:ins w:id="275" w:author="Saji Joseph" w:date="2020-07-14T08:45:00Z">
        <w:r w:rsidR="006843E2">
          <w:rPr>
            <w:rFonts w:ascii="Times New Roman" w:hAnsi="Times New Roman" w:cs="Times New Roman"/>
            <w:color w:val="0D0D0D"/>
            <w:szCs w:val="24"/>
          </w:rPr>
          <w:t>settings</w:t>
        </w:r>
      </w:ins>
      <w:r w:rsidR="00013A90">
        <w:rPr>
          <w:rFonts w:ascii="Times New Roman" w:hAnsi="Times New Roman" w:cs="Times New Roman"/>
          <w:color w:val="0D0D0D"/>
          <w:szCs w:val="24"/>
        </w:rPr>
        <w:t xml:space="preserve">.  </w:t>
      </w:r>
      <w:r w:rsidR="006843E2">
        <w:rPr>
          <w:rFonts w:ascii="Times New Roman" w:hAnsi="Times New Roman" w:cs="Times New Roman"/>
          <w:color w:val="0D0D0D"/>
          <w:szCs w:val="24"/>
        </w:rPr>
        <w:t xml:space="preserve">However, our findings suggest that several private addiction treatment centres in India are managed solely by individuals in recovery who do not have any training (or education) in addiction treatment or any other related field. This is an indication that in India, being in recovery or having a history of addiction alone is considered or believed as a qualification to be a de-addiction professional. As stated by the manager of a de-addiction centre in Gurgaon, Haryana, who is in recovery, “only somebody who has been there would understand what one goes through and what kind of care is needed” (32). One year later, the same facility is being charged with gross violations, including degrading and inhuman ways of treating its patients, forced labour, and lack of qualified professionals. An inmate who stayed at the facility for fifteen months stated that “Not a single doctor or counsellor has visited the centre for de-addiction during these months. If an inmate falls ill, medicine is given by the staff” (20). </w:t>
      </w:r>
      <w:r w:rsidR="00D742B7">
        <w:rPr>
          <w:rFonts w:ascii="Times New Roman" w:hAnsi="Times New Roman" w:cs="Times New Roman"/>
          <w:color w:val="0D0D0D"/>
          <w:szCs w:val="24"/>
        </w:rPr>
        <w:t>Academic training and education are fundamental in assuring high-quality care for individuals with addiction issu</w:t>
      </w:r>
      <w:r w:rsidR="00D742B7" w:rsidRPr="00BC1541">
        <w:rPr>
          <w:rFonts w:ascii="Times New Roman" w:hAnsi="Times New Roman" w:cs="Times New Roman"/>
          <w:color w:val="0D0D0D"/>
          <w:szCs w:val="24"/>
        </w:rPr>
        <w:t xml:space="preserve">es (27). </w:t>
      </w:r>
      <w:r w:rsidR="00013A90">
        <w:rPr>
          <w:rFonts w:ascii="Times New Roman" w:hAnsi="Times New Roman" w:cs="Times New Roman"/>
          <w:color w:val="0D0D0D"/>
          <w:szCs w:val="24"/>
        </w:rPr>
        <w:t>Lack of required training and education, in many instances, is directly linked with various other unethical practices. To ensure an effective clinical governance, United Nations Office on Drugs and Crime and World Health Organization stipulates that "there are sufficient staff working at addiction treatment centres and that they are adequately qualified, and receive ongoing evidence-based training, certification, support and supervision" (24).</w:t>
      </w:r>
    </w:p>
    <w:p w14:paraId="2F01A681" w14:textId="77777777" w:rsidR="00D9431A" w:rsidRDefault="00D9431A">
      <w:pPr>
        <w:widowControl w:val="0"/>
        <w:autoSpaceDE w:val="0"/>
        <w:autoSpaceDN w:val="0"/>
        <w:adjustRightInd w:val="0"/>
        <w:ind w:firstLine="720"/>
        <w:rPr>
          <w:ins w:id="276" w:author="Saji Joseph" w:date="2020-07-14T08:25:00Z"/>
          <w:rFonts w:ascii="Times New Roman" w:hAnsi="Times New Roman" w:cs="Times New Roman"/>
          <w:color w:val="0D0D0D"/>
          <w:szCs w:val="24"/>
        </w:rPr>
      </w:pPr>
    </w:p>
    <w:p w14:paraId="460ECD89" w14:textId="3A99B020" w:rsidR="00D9431A" w:rsidRDefault="00D9431A">
      <w:pPr>
        <w:widowControl w:val="0"/>
        <w:autoSpaceDE w:val="0"/>
        <w:autoSpaceDN w:val="0"/>
        <w:adjustRightInd w:val="0"/>
        <w:ind w:firstLine="720"/>
        <w:rPr>
          <w:ins w:id="277" w:author="Saji Joseph" w:date="2020-07-14T08:40:00Z"/>
          <w:rFonts w:ascii="Times New Roman" w:hAnsi="Times New Roman" w:cs="Times New Roman"/>
          <w:color w:val="0D0D0D"/>
          <w:szCs w:val="24"/>
        </w:rPr>
      </w:pPr>
      <w:ins w:id="278" w:author="Saji Joseph" w:date="2020-07-14T08:25:00Z">
        <w:r w:rsidRPr="00B435EB">
          <w:rPr>
            <w:rFonts w:ascii="Times New Roman" w:hAnsi="Times New Roman" w:cs="Times New Roman"/>
            <w:color w:val="0D0D0D"/>
            <w:szCs w:val="24"/>
          </w:rPr>
          <w:t xml:space="preserve">As stated in the introduction, </w:t>
        </w:r>
        <w:r w:rsidR="00244BF6">
          <w:rPr>
            <w:rFonts w:ascii="Times New Roman" w:hAnsi="Times New Roman" w:cs="Times New Roman"/>
            <w:color w:val="0D0D0D"/>
            <w:szCs w:val="24"/>
          </w:rPr>
          <w:t xml:space="preserve">the 2019 survey report </w:t>
        </w:r>
        <w:r w:rsidRPr="00B435EB">
          <w:rPr>
            <w:rFonts w:ascii="Times New Roman" w:hAnsi="Times New Roman" w:cs="Times New Roman"/>
            <w:color w:val="0D0D0D"/>
            <w:szCs w:val="24"/>
          </w:rPr>
          <w:t xml:space="preserve">displays a concerning prevalence of SUDs in India. The magnitude of SUDs is disproportionately higher than that of all </w:t>
        </w:r>
        <w:r>
          <w:rPr>
            <w:rFonts w:ascii="Times New Roman" w:hAnsi="Times New Roman" w:cs="Times New Roman"/>
            <w:color w:val="0D0D0D"/>
            <w:szCs w:val="24"/>
          </w:rPr>
          <w:t xml:space="preserve">the </w:t>
        </w:r>
        <w:r w:rsidRPr="00B435EB">
          <w:rPr>
            <w:rFonts w:ascii="Times New Roman" w:hAnsi="Times New Roman" w:cs="Times New Roman"/>
            <w:color w:val="0D0D0D"/>
            <w:szCs w:val="24"/>
          </w:rPr>
          <w:t xml:space="preserve">other severe mental illnesses combined (36). This high prevalence </w:t>
        </w:r>
        <w:r>
          <w:rPr>
            <w:rFonts w:ascii="Times New Roman" w:hAnsi="Times New Roman" w:cs="Times New Roman"/>
            <w:color w:val="0D0D0D"/>
            <w:szCs w:val="24"/>
          </w:rPr>
          <w:t xml:space="preserve">necessitates </w:t>
        </w:r>
        <w:r w:rsidRPr="00B435EB">
          <w:rPr>
            <w:rFonts w:ascii="Times New Roman" w:hAnsi="Times New Roman" w:cs="Times New Roman"/>
            <w:color w:val="0D0D0D"/>
            <w:szCs w:val="24"/>
          </w:rPr>
          <w:t>the need to cr</w:t>
        </w:r>
        <w:r>
          <w:rPr>
            <w:rFonts w:ascii="Times New Roman" w:hAnsi="Times New Roman" w:cs="Times New Roman"/>
            <w:color w:val="0D0D0D"/>
            <w:szCs w:val="24"/>
          </w:rPr>
          <w:t>eate addiction speciality in</w:t>
        </w:r>
        <w:r w:rsidRPr="00B435EB">
          <w:rPr>
            <w:rFonts w:ascii="Times New Roman" w:hAnsi="Times New Roman" w:cs="Times New Roman"/>
            <w:color w:val="0D0D0D"/>
            <w:szCs w:val="24"/>
          </w:rPr>
          <w:t xml:space="preserve"> medical as well as in the psychology</w:t>
        </w:r>
        <w:r>
          <w:rPr>
            <w:rFonts w:ascii="Times New Roman" w:hAnsi="Times New Roman" w:cs="Times New Roman"/>
            <w:color w:val="0D0D0D"/>
            <w:szCs w:val="24"/>
          </w:rPr>
          <w:t>-related</w:t>
        </w:r>
        <w:r w:rsidRPr="00B435EB">
          <w:rPr>
            <w:rFonts w:ascii="Times New Roman" w:hAnsi="Times New Roman" w:cs="Times New Roman"/>
            <w:color w:val="0D0D0D"/>
            <w:szCs w:val="24"/>
          </w:rPr>
          <w:t xml:space="preserve"> profession in India, similar to several other countries. In 2007, a proposal was forwarded to the Indian Psychiatric Society for creating addiction medicine speciality in psychiatry (36).</w:t>
        </w:r>
        <w:r>
          <w:rPr>
            <w:rFonts w:ascii="Times New Roman" w:hAnsi="Times New Roman" w:cs="Times New Roman"/>
            <w:color w:val="0D0D0D"/>
            <w:szCs w:val="24"/>
          </w:rPr>
          <w:t xml:space="preserve"> </w:t>
        </w:r>
        <w:r w:rsidRPr="006F4DA7">
          <w:rPr>
            <w:rFonts w:ascii="Times New Roman" w:hAnsi="Times New Roman" w:cs="Times New Roman"/>
            <w:color w:val="0D0D0D"/>
            <w:szCs w:val="24"/>
          </w:rPr>
          <w:t>At present, there are few institutes in India offering DM in addiction psychiatry and post-doctoral f</w:t>
        </w:r>
        <w:r>
          <w:rPr>
            <w:rFonts w:ascii="Times New Roman" w:hAnsi="Times New Roman" w:cs="Times New Roman"/>
            <w:color w:val="0D0D0D"/>
            <w:szCs w:val="24"/>
          </w:rPr>
          <w:t>ellowship in addiction medicine. On the other side,</w:t>
        </w:r>
      </w:ins>
      <w:ins w:id="279" w:author="Saji Joseph" w:date="2020-07-14T08:26:00Z">
        <w:r>
          <w:rPr>
            <w:rFonts w:ascii="Times New Roman" w:hAnsi="Times New Roman" w:cs="Times New Roman"/>
            <w:color w:val="0D0D0D"/>
            <w:szCs w:val="24"/>
          </w:rPr>
          <w:t xml:space="preserve"> </w:t>
        </w:r>
      </w:ins>
      <w:r>
        <w:rPr>
          <w:rFonts w:ascii="Times New Roman" w:hAnsi="Times New Roman" w:cs="Times New Roman"/>
          <w:color w:val="0D0D0D"/>
          <w:szCs w:val="24"/>
        </w:rPr>
        <w:t>t</w:t>
      </w:r>
      <w:r w:rsidRPr="00BC1541">
        <w:rPr>
          <w:rFonts w:ascii="Times New Roman" w:hAnsi="Times New Roman" w:cs="Times New Roman"/>
          <w:color w:val="0D0D0D"/>
          <w:szCs w:val="24"/>
        </w:rPr>
        <w:t xml:space="preserve">here is rarely any Indian university offering a degree program in addiction studies or addiction counselling (28). </w:t>
      </w:r>
      <w:r w:rsidRPr="00B435EB">
        <w:rPr>
          <w:rFonts w:ascii="Times New Roman" w:hAnsi="Times New Roman" w:cs="Times New Roman"/>
          <w:color w:val="0D0D0D"/>
          <w:szCs w:val="24"/>
        </w:rPr>
        <w:t>The National Institute of Social Defence and NIMHANS offers few short term addiction certificate courses and training</w:t>
      </w:r>
      <w:r w:rsidRPr="00BC1541">
        <w:rPr>
          <w:rFonts w:ascii="Times New Roman" w:hAnsi="Times New Roman" w:cs="Times New Roman"/>
          <w:color w:val="0D0D0D"/>
          <w:szCs w:val="24"/>
        </w:rPr>
        <w:t>.</w:t>
      </w:r>
    </w:p>
    <w:p w14:paraId="1EAB3AC0" w14:textId="77777777" w:rsidR="000339D9" w:rsidRDefault="000339D9">
      <w:pPr>
        <w:widowControl w:val="0"/>
        <w:autoSpaceDE w:val="0"/>
        <w:autoSpaceDN w:val="0"/>
        <w:adjustRightInd w:val="0"/>
        <w:ind w:firstLine="720"/>
        <w:rPr>
          <w:ins w:id="280" w:author="Saji Joseph" w:date="2020-07-14T08:40:00Z"/>
          <w:rFonts w:ascii="Times New Roman" w:hAnsi="Times New Roman" w:cs="Times New Roman"/>
          <w:color w:val="0D0D0D"/>
          <w:szCs w:val="24"/>
        </w:rPr>
      </w:pPr>
    </w:p>
    <w:p w14:paraId="29F99E7C" w14:textId="71BB1C94" w:rsidR="000339D9" w:rsidRDefault="000339D9">
      <w:pPr>
        <w:ind w:firstLine="720"/>
        <w:rPr>
          <w:rFonts w:ascii="Times New Roman" w:hAnsi="Times New Roman" w:cs="Times New Roman"/>
          <w:color w:val="0D0D0D"/>
          <w:szCs w:val="24"/>
        </w:rPr>
        <w:pPrChange w:id="281" w:author="Saji Joseph" w:date="2020-07-14T08:43:00Z">
          <w:pPr>
            <w:widowControl w:val="0"/>
            <w:autoSpaceDE w:val="0"/>
            <w:autoSpaceDN w:val="0"/>
            <w:adjustRightInd w:val="0"/>
            <w:ind w:firstLine="720"/>
          </w:pPr>
        </w:pPrChange>
      </w:pPr>
      <w:moveToRangeStart w:id="282" w:author="Saji Joseph" w:date="2020-07-14T08:40:00Z" w:name="move45608434"/>
      <w:moveTo w:id="283" w:author="Saji Joseph" w:date="2020-07-14T08:40:00Z">
        <w:r>
          <w:rPr>
            <w:rFonts w:ascii="Times New Roman" w:hAnsi="Times New Roman" w:cs="Times New Roman"/>
            <w:color w:val="0D0D0D"/>
            <w:szCs w:val="24"/>
          </w:rPr>
          <w:t xml:space="preserve">Our findings indicate the presence of unqualified professionals in the industry as well as a general dearth of trained addiction professionals. Unlike in several other countries, </w:t>
        </w:r>
        <w:r w:rsidRPr="00BC1541">
          <w:rPr>
            <w:rFonts w:ascii="Times New Roman" w:hAnsi="Times New Roman" w:cs="Times New Roman"/>
            <w:color w:val="0D0D0D"/>
            <w:szCs w:val="24"/>
          </w:rPr>
          <w:t xml:space="preserve">there are no agencies formed </w:t>
        </w:r>
        <w:r>
          <w:rPr>
            <w:rFonts w:ascii="Times New Roman" w:hAnsi="Times New Roman" w:cs="Times New Roman"/>
            <w:color w:val="0D0D0D"/>
            <w:szCs w:val="24"/>
          </w:rPr>
          <w:t xml:space="preserve">in India </w:t>
        </w:r>
        <w:r w:rsidRPr="00BC1541">
          <w:rPr>
            <w:rFonts w:ascii="Times New Roman" w:hAnsi="Times New Roman" w:cs="Times New Roman"/>
            <w:color w:val="0D0D0D"/>
            <w:szCs w:val="24"/>
          </w:rPr>
          <w:t xml:space="preserve">for educating, credentialing, and regulating </w:t>
        </w:r>
        <w:r>
          <w:rPr>
            <w:rFonts w:ascii="Times New Roman" w:hAnsi="Times New Roman" w:cs="Times New Roman"/>
            <w:color w:val="0D0D0D"/>
            <w:szCs w:val="24"/>
          </w:rPr>
          <w:t xml:space="preserve">specialised </w:t>
        </w:r>
        <w:r w:rsidRPr="00BC1541">
          <w:rPr>
            <w:rFonts w:ascii="Times New Roman" w:hAnsi="Times New Roman" w:cs="Times New Roman"/>
            <w:color w:val="0D0D0D"/>
            <w:szCs w:val="24"/>
          </w:rPr>
          <w:t xml:space="preserve">addiction professionals. The Colombo Plan Asian Centre for Certification and Education of Addiction Professionals (ACCE) was established in 2009 in response to address the crisis of insufficient evidence-based addiction treatment services and to address the scarcity of trained addiction professionals in the Asia-Pacific region (29). </w:t>
        </w:r>
      </w:moveTo>
      <w:ins w:id="284" w:author="Saji Joseph" w:date="2020-07-14T08:41:00Z">
        <w:r w:rsidRPr="004C0E99">
          <w:rPr>
            <w:rFonts w:ascii="Times New Roman" w:hAnsi="Times New Roman" w:cs="Times New Roman"/>
            <w:color w:val="0D0D0D"/>
            <w:szCs w:val="24"/>
          </w:rPr>
          <w:t>It has evolved, by 2019,</w:t>
        </w:r>
        <w:r w:rsidRPr="004C0E99" w:rsidDel="004C0E99">
          <w:rPr>
            <w:rFonts w:ascii="Times New Roman" w:hAnsi="Times New Roman" w:cs="Times New Roman"/>
            <w:color w:val="0D0D0D"/>
            <w:szCs w:val="24"/>
          </w:rPr>
          <w:t xml:space="preserve"> </w:t>
        </w:r>
      </w:ins>
      <w:moveTo w:id="285" w:author="Saji Joseph" w:date="2020-07-14T08:40:00Z">
        <w:del w:id="286" w:author="Saji Joseph" w:date="2020-07-14T08:41:00Z">
          <w:r w:rsidRPr="00BC1541" w:rsidDel="000339D9">
            <w:rPr>
              <w:rFonts w:ascii="Times New Roman" w:hAnsi="Times New Roman" w:cs="Times New Roman"/>
              <w:color w:val="0D0D0D"/>
              <w:szCs w:val="24"/>
            </w:rPr>
            <w:delText xml:space="preserve"> </w:delText>
          </w:r>
        </w:del>
        <w:r w:rsidRPr="00BC1541">
          <w:rPr>
            <w:rFonts w:ascii="Times New Roman" w:hAnsi="Times New Roman" w:cs="Times New Roman"/>
            <w:color w:val="0D0D0D"/>
            <w:szCs w:val="24"/>
          </w:rPr>
          <w:t xml:space="preserve">as Global Centre for Credentialing and Certification (GCCC; </w:t>
        </w:r>
        <w:r w:rsidRPr="000339D9">
          <w:fldChar w:fldCharType="begin"/>
        </w:r>
        <w:r w:rsidRPr="00BC1541">
          <w:instrText xml:space="preserve"> HYPERLINK "http://www.globalccc.org" </w:instrText>
        </w:r>
        <w:r w:rsidRPr="000339D9">
          <w:fldChar w:fldCharType="separate"/>
        </w:r>
        <w:r w:rsidRPr="00BC1541">
          <w:rPr>
            <w:rFonts w:ascii="Times New Roman" w:hAnsi="Times New Roman" w:cs="Times New Roman"/>
            <w:color w:val="0D0D0D"/>
            <w:szCs w:val="24"/>
          </w:rPr>
          <w:t>www.globalccc.org</w:t>
        </w:r>
        <w:r w:rsidRPr="000339D9">
          <w:rPr>
            <w:rFonts w:ascii="Times New Roman" w:hAnsi="Times New Roman" w:cs="Times New Roman"/>
            <w:color w:val="0D0D0D"/>
            <w:szCs w:val="24"/>
          </w:rPr>
          <w:fldChar w:fldCharType="end"/>
        </w:r>
        <w:r w:rsidRPr="00BC1541">
          <w:rPr>
            <w:rFonts w:ascii="Times New Roman" w:hAnsi="Times New Roman" w:cs="Times New Roman"/>
            <w:color w:val="0D0D0D"/>
            <w:szCs w:val="24"/>
          </w:rPr>
          <w:t xml:space="preserve"> )</w:t>
        </w:r>
      </w:moveTo>
      <w:ins w:id="287" w:author="Saji Joseph" w:date="2020-07-14T08:42:00Z">
        <w:r>
          <w:rPr>
            <w:rFonts w:ascii="Times New Roman" w:hAnsi="Times New Roman" w:cs="Times New Roman"/>
            <w:color w:val="0D0D0D"/>
            <w:szCs w:val="24"/>
          </w:rPr>
          <w:t xml:space="preserve">. </w:t>
        </w:r>
        <w:r w:rsidRPr="004C0E99">
          <w:rPr>
            <w:rFonts w:ascii="Times New Roman" w:hAnsi="Times New Roman" w:cs="Times New Roman"/>
            <w:color w:val="0D0D0D"/>
            <w:szCs w:val="24"/>
          </w:rPr>
          <w:t>GCCC have few educational providers in India and certifies addiction professionals in the region.</w:t>
        </w:r>
        <w:r>
          <w:rPr>
            <w:rFonts w:ascii="Times New Roman" w:hAnsi="Times New Roman" w:cs="Times New Roman"/>
            <w:color w:val="0D0D0D"/>
            <w:szCs w:val="24"/>
          </w:rPr>
          <w:t xml:space="preserve"> </w:t>
        </w:r>
      </w:ins>
      <w:moveTo w:id="288" w:author="Saji Joseph" w:date="2020-07-14T08:40:00Z">
        <w:del w:id="289" w:author="Saji Joseph" w:date="2020-07-14T08:42:00Z">
          <w:r w:rsidDel="000339D9">
            <w:rPr>
              <w:rFonts w:ascii="Times New Roman" w:hAnsi="Times New Roman" w:cs="Times New Roman"/>
              <w:color w:val="0D0D0D"/>
              <w:szCs w:val="24"/>
            </w:rPr>
            <w:delText>.</w:delText>
          </w:r>
          <w:r w:rsidRPr="00BC1541" w:rsidDel="000339D9">
            <w:rPr>
              <w:rFonts w:ascii="Times New Roman" w:hAnsi="Times New Roman" w:cs="Times New Roman"/>
              <w:color w:val="0D0D0D"/>
              <w:szCs w:val="24"/>
            </w:rPr>
            <w:delText xml:space="preserve"> and it is the main body that certifies addiction professionals in the region. Currently, there are no other legitimate bodies that certify addiction professionals in India apart from GCCC.</w:delText>
          </w:r>
          <w:r w:rsidDel="000339D9">
            <w:rPr>
              <w:rFonts w:ascii="Times New Roman" w:hAnsi="Times New Roman" w:cs="Times New Roman"/>
              <w:color w:val="0D0D0D"/>
              <w:szCs w:val="24"/>
            </w:rPr>
            <w:delText xml:space="preserve"> </w:delText>
          </w:r>
        </w:del>
        <w:r>
          <w:rPr>
            <w:rFonts w:ascii="Times New Roman" w:hAnsi="Times New Roman" w:cs="Times New Roman"/>
            <w:color w:val="0D0D0D"/>
            <w:szCs w:val="24"/>
          </w:rPr>
          <w:t>Though there is some effort to professionali</w:t>
        </w:r>
      </w:moveTo>
      <w:ins w:id="290" w:author="Saji Joseph" w:date="2020-07-14T08:44:00Z">
        <w:r w:rsidR="006843E2">
          <w:rPr>
            <w:rFonts w:ascii="Times New Roman" w:hAnsi="Times New Roman" w:cs="Times New Roman"/>
            <w:color w:val="0D0D0D"/>
            <w:szCs w:val="24"/>
          </w:rPr>
          <w:t>s</w:t>
        </w:r>
      </w:ins>
      <w:moveTo w:id="291" w:author="Saji Joseph" w:date="2020-07-14T08:40:00Z">
        <w:del w:id="292" w:author="Saji Joseph" w:date="2020-07-14T08:44:00Z">
          <w:r w:rsidDel="006843E2">
            <w:rPr>
              <w:rFonts w:ascii="Times New Roman" w:hAnsi="Times New Roman" w:cs="Times New Roman"/>
              <w:color w:val="0D0D0D"/>
              <w:szCs w:val="24"/>
            </w:rPr>
            <w:delText>z</w:delText>
          </w:r>
        </w:del>
        <w:r>
          <w:rPr>
            <w:rFonts w:ascii="Times New Roman" w:hAnsi="Times New Roman" w:cs="Times New Roman"/>
            <w:color w:val="0D0D0D"/>
            <w:szCs w:val="24"/>
          </w:rPr>
          <w:t>e addiction treatment services in India, more effort has to come from government and educational institutions</w:t>
        </w:r>
      </w:moveTo>
      <w:ins w:id="293" w:author="Saji Joseph" w:date="2020-07-14T08:42:00Z">
        <w:r>
          <w:rPr>
            <w:rFonts w:ascii="Times New Roman" w:hAnsi="Times New Roman" w:cs="Times New Roman"/>
            <w:color w:val="0D0D0D"/>
            <w:szCs w:val="24"/>
          </w:rPr>
          <w:t xml:space="preserve"> </w:t>
        </w:r>
      </w:ins>
      <w:ins w:id="294" w:author="Saji Joseph" w:date="2020-07-14T08:43:00Z">
        <w:r>
          <w:rPr>
            <w:rFonts w:ascii="Times New Roman" w:hAnsi="Times New Roman" w:cs="Times New Roman"/>
            <w:color w:val="0D0D0D"/>
            <w:szCs w:val="24"/>
          </w:rPr>
          <w:t>to produce specialised and trained addiction professionals</w:t>
        </w:r>
      </w:ins>
      <w:moveTo w:id="295" w:author="Saji Joseph" w:date="2020-07-14T08:40:00Z">
        <w:r>
          <w:rPr>
            <w:rFonts w:ascii="Times New Roman" w:hAnsi="Times New Roman" w:cs="Times New Roman"/>
            <w:color w:val="0D0D0D"/>
            <w:szCs w:val="24"/>
          </w:rPr>
          <w:t>.</w:t>
        </w:r>
      </w:moveTo>
      <w:moveToRangeEnd w:id="282"/>
    </w:p>
    <w:p w14:paraId="02CDA67F" w14:textId="77777777" w:rsidR="00013A90" w:rsidRDefault="00013A90">
      <w:pPr>
        <w:widowControl w:val="0"/>
        <w:autoSpaceDE w:val="0"/>
        <w:autoSpaceDN w:val="0"/>
        <w:adjustRightInd w:val="0"/>
        <w:spacing w:before="360" w:after="60"/>
        <w:ind w:right="567"/>
        <w:rPr>
          <w:rFonts w:ascii="Times New Roman" w:hAnsi="Times New Roman" w:cs="Times New Roman"/>
          <w:b/>
          <w:bCs/>
          <w:i/>
          <w:iCs/>
          <w:color w:val="0D0D0D"/>
          <w:szCs w:val="24"/>
        </w:rPr>
      </w:pPr>
      <w:r>
        <w:rPr>
          <w:rFonts w:ascii="Times New Roman" w:hAnsi="Times New Roman" w:cs="Times New Roman"/>
          <w:b/>
          <w:bCs/>
          <w:i/>
          <w:iCs/>
          <w:color w:val="0D0D0D"/>
          <w:szCs w:val="24"/>
        </w:rPr>
        <w:t>Lacking basic facilities</w:t>
      </w:r>
    </w:p>
    <w:p w14:paraId="2678F589" w14:textId="23588BCC" w:rsidR="00013A90" w:rsidRDefault="00013A90">
      <w:pPr>
        <w:widowControl w:val="0"/>
        <w:autoSpaceDE w:val="0"/>
        <w:autoSpaceDN w:val="0"/>
        <w:adjustRightInd w:val="0"/>
        <w:ind w:firstLine="720"/>
        <w:rPr>
          <w:rFonts w:ascii="Times New Roman" w:hAnsi="Times New Roman" w:cs="Times New Roman"/>
          <w:color w:val="0D0D0D"/>
          <w:szCs w:val="24"/>
        </w:rPr>
      </w:pPr>
      <w:r>
        <w:rPr>
          <w:rFonts w:ascii="Times New Roman" w:hAnsi="Times New Roman" w:cs="Times New Roman"/>
          <w:color w:val="0D0D0D"/>
          <w:szCs w:val="24"/>
        </w:rPr>
        <w:t xml:space="preserve">There are many laws and rules in connection with the minimum standards of care of people with substance use disorders. MHCA, 2017 (sec 20) mandates that the individuals have the right to have privacy, stay in a safe and hygienic environment, and to have facilities for recreation while on treatment in a mental health establishment (14). Various state rules also insist on addiction treatment facilities to have such minimum facilities. For example, Minimum Standards of Care for Centres Providing Substance Use Disorder Treatment and Rehabilitation, 2018 for NCT of Delhi, states that "Patients should have access to wholesome food and daily dietary requirements" (30). Our study reveals that many private addiction treatment facilities disregard such rules. Inmates from a de-addiction centre in Ludhiana, Punjab reported during an inspection that they were given only boiled rice to eat and hot water to drink, and there was no bed provided; inmates slept on mattresses on the floor (33). Another centre did not provide proper accommodation to individuals undergoing treatment, and there </w:t>
      </w:r>
      <w:r w:rsidR="00B435BC">
        <w:rPr>
          <w:rFonts w:ascii="Times New Roman" w:hAnsi="Times New Roman" w:cs="Times New Roman"/>
          <w:color w:val="0D0D0D"/>
          <w:szCs w:val="24"/>
        </w:rPr>
        <w:t>was</w:t>
      </w:r>
      <w:r>
        <w:rPr>
          <w:rFonts w:ascii="Times New Roman" w:hAnsi="Times New Roman" w:cs="Times New Roman"/>
          <w:color w:val="0D0D0D"/>
          <w:szCs w:val="24"/>
        </w:rPr>
        <w:t xml:space="preserve"> not enough space between beds, also no potable water facility, and insufficient toilet and bathroom facilities (34). Also, our findings give several references for de-addiction centres being over-crowded.</w:t>
      </w:r>
    </w:p>
    <w:p w14:paraId="1BDD9AE0" w14:textId="77777777" w:rsidR="00846EEF" w:rsidRDefault="00846EEF">
      <w:pPr>
        <w:widowControl w:val="0"/>
        <w:autoSpaceDE w:val="0"/>
        <w:autoSpaceDN w:val="0"/>
        <w:adjustRightInd w:val="0"/>
        <w:ind w:firstLine="720"/>
        <w:rPr>
          <w:ins w:id="296" w:author="Saji Joseph" w:date="2020-06-19T16:52:00Z"/>
          <w:rFonts w:ascii="Times New Roman" w:hAnsi="Times New Roman" w:cs="Times New Roman"/>
          <w:color w:val="0D0D0D"/>
          <w:szCs w:val="24"/>
        </w:rPr>
      </w:pPr>
    </w:p>
    <w:p w14:paraId="0970405F" w14:textId="77777777" w:rsidR="001C5336" w:rsidRDefault="001C5336">
      <w:pPr>
        <w:widowControl w:val="0"/>
        <w:autoSpaceDE w:val="0"/>
        <w:autoSpaceDN w:val="0"/>
        <w:adjustRightInd w:val="0"/>
        <w:ind w:firstLine="720"/>
        <w:rPr>
          <w:ins w:id="297" w:author="Saji Joseph" w:date="2020-06-19T16:52:00Z"/>
          <w:rFonts w:ascii="Times New Roman" w:hAnsi="Times New Roman" w:cs="Times New Roman"/>
          <w:color w:val="0D0D0D"/>
          <w:szCs w:val="24"/>
        </w:rPr>
      </w:pPr>
    </w:p>
    <w:p w14:paraId="32623E73" w14:textId="77777777" w:rsidR="001C5336" w:rsidRPr="00846EEF" w:rsidRDefault="001C5336" w:rsidP="00846EEF">
      <w:pPr>
        <w:widowControl w:val="0"/>
        <w:autoSpaceDE w:val="0"/>
        <w:autoSpaceDN w:val="0"/>
        <w:adjustRightInd w:val="0"/>
        <w:rPr>
          <w:ins w:id="298" w:author="Saji Joseph" w:date="2020-06-19T16:52:00Z"/>
          <w:rFonts w:ascii="Times New Roman" w:hAnsi="Times New Roman" w:cs="Times New Roman"/>
          <w:b/>
          <w:bCs/>
          <w:color w:val="0D0D0D"/>
          <w:szCs w:val="24"/>
        </w:rPr>
      </w:pPr>
      <w:ins w:id="299" w:author="Saji Joseph" w:date="2020-06-19T16:52:00Z">
        <w:r w:rsidRPr="00846EEF">
          <w:rPr>
            <w:rFonts w:ascii="Times New Roman" w:hAnsi="Times New Roman" w:cs="Times New Roman"/>
            <w:b/>
            <w:bCs/>
            <w:color w:val="0D0D0D"/>
            <w:szCs w:val="24"/>
          </w:rPr>
          <w:t>Limitations</w:t>
        </w:r>
      </w:ins>
    </w:p>
    <w:p w14:paraId="7E02959E" w14:textId="77777777" w:rsidR="001C5336" w:rsidRDefault="001C5336">
      <w:pPr>
        <w:widowControl w:val="0"/>
        <w:autoSpaceDE w:val="0"/>
        <w:autoSpaceDN w:val="0"/>
        <w:adjustRightInd w:val="0"/>
        <w:ind w:firstLine="720"/>
        <w:rPr>
          <w:ins w:id="300" w:author="Saji Joseph" w:date="2020-06-19T16:52:00Z"/>
          <w:rFonts w:ascii="Times New Roman" w:hAnsi="Times New Roman" w:cs="Times New Roman"/>
          <w:color w:val="0D0D0D"/>
          <w:szCs w:val="24"/>
        </w:rPr>
      </w:pPr>
    </w:p>
    <w:p w14:paraId="2D5AB80F" w14:textId="3D5C4DAF" w:rsidR="0060576C" w:rsidRDefault="00E20D3F" w:rsidP="006B7686">
      <w:pPr>
        <w:widowControl w:val="0"/>
        <w:autoSpaceDE w:val="0"/>
        <w:autoSpaceDN w:val="0"/>
        <w:adjustRightInd w:val="0"/>
        <w:ind w:firstLine="720"/>
        <w:rPr>
          <w:rFonts w:ascii="Times New Roman" w:hAnsi="Times New Roman" w:cs="Times New Roman"/>
          <w:color w:val="0D0D0D"/>
          <w:szCs w:val="24"/>
        </w:rPr>
      </w:pPr>
      <w:moveToRangeStart w:id="301" w:author="Saji Joseph" w:date="2020-07-01T11:46:00Z" w:name="move44496418"/>
      <w:moveTo w:id="302" w:author="Saji Joseph" w:date="2020-07-01T11:46:00Z">
        <w:r>
          <w:rPr>
            <w:rFonts w:ascii="Times New Roman" w:hAnsi="Times New Roman" w:cs="Times New Roman"/>
            <w:color w:val="0D0D0D"/>
            <w:szCs w:val="24"/>
          </w:rPr>
          <w:t xml:space="preserve">Our study highlights the nature of ethical, professional, and legal concerns that have been existing in the addiction treatment services in India. The findings are based on the data published through </w:t>
        </w:r>
      </w:moveTo>
      <w:ins w:id="303" w:author="Saji Joseph" w:date="2020-07-01T11:48:00Z">
        <w:r>
          <w:rPr>
            <w:rFonts w:ascii="Times New Roman" w:hAnsi="Times New Roman" w:cs="Times New Roman"/>
            <w:color w:val="0D0D0D"/>
            <w:szCs w:val="24"/>
          </w:rPr>
          <w:t xml:space="preserve">selected </w:t>
        </w:r>
      </w:ins>
      <w:moveTo w:id="304" w:author="Saji Joseph" w:date="2020-07-01T11:46:00Z">
        <w:r>
          <w:rPr>
            <w:rFonts w:ascii="Times New Roman" w:hAnsi="Times New Roman" w:cs="Times New Roman"/>
            <w:color w:val="0D0D0D"/>
            <w:szCs w:val="24"/>
          </w:rPr>
          <w:t xml:space="preserve">newspaper reports and articles. </w:t>
        </w:r>
      </w:moveTo>
      <w:moveToRangeStart w:id="305" w:author="Saji Joseph" w:date="2020-07-01T11:47:00Z" w:name="move44496486"/>
      <w:moveToRangeEnd w:id="301"/>
      <w:moveTo w:id="306" w:author="Saji Joseph" w:date="2020-07-01T11:47:00Z">
        <w:r>
          <w:rPr>
            <w:rFonts w:ascii="Times New Roman" w:hAnsi="Times New Roman" w:cs="Times New Roman"/>
            <w:color w:val="0D0D0D"/>
            <w:szCs w:val="24"/>
          </w:rPr>
          <w:t>One of the characteristics of newspaper reports is that they pool the ‘attention to some aspects of reality while obscuring other elements’ (35). As a result, the prevalence and the extent of the issue could be underestimated as well as, at times, exaggerated.</w:t>
        </w:r>
      </w:moveTo>
      <w:ins w:id="307" w:author="Saji Joseph" w:date="2020-07-01T11:49:00Z">
        <w:r w:rsidR="00DB19D9">
          <w:rPr>
            <w:rFonts w:ascii="Times New Roman" w:hAnsi="Times New Roman" w:cs="Times New Roman"/>
            <w:color w:val="0D0D0D"/>
            <w:szCs w:val="24"/>
          </w:rPr>
          <w:t xml:space="preserve"> There is a possibility that many </w:t>
        </w:r>
      </w:ins>
      <w:ins w:id="308" w:author="Saji Joseph" w:date="2020-07-05T21:20:00Z">
        <w:r w:rsidR="00DE3343">
          <w:rPr>
            <w:rFonts w:ascii="Times New Roman" w:hAnsi="Times New Roman" w:cs="Times New Roman"/>
            <w:color w:val="0D0D0D"/>
            <w:szCs w:val="24"/>
          </w:rPr>
          <w:t>related</w:t>
        </w:r>
      </w:ins>
      <w:ins w:id="309" w:author="Saji Joseph" w:date="2020-07-01T12:08:00Z">
        <w:r w:rsidR="002B25C6">
          <w:rPr>
            <w:rFonts w:ascii="Times New Roman" w:hAnsi="Times New Roman" w:cs="Times New Roman"/>
            <w:color w:val="0D0D0D"/>
            <w:szCs w:val="24"/>
          </w:rPr>
          <w:t xml:space="preserve"> incidents </w:t>
        </w:r>
      </w:ins>
      <w:ins w:id="310" w:author="Saji Joseph" w:date="2020-07-01T12:09:00Z">
        <w:r w:rsidR="009564A9">
          <w:rPr>
            <w:rFonts w:ascii="Times New Roman" w:hAnsi="Times New Roman" w:cs="Times New Roman"/>
            <w:color w:val="0D0D0D"/>
            <w:szCs w:val="24"/>
          </w:rPr>
          <w:t xml:space="preserve">might </w:t>
        </w:r>
        <w:r w:rsidR="00F75A1E">
          <w:rPr>
            <w:rFonts w:ascii="Times New Roman" w:hAnsi="Times New Roman" w:cs="Times New Roman"/>
            <w:color w:val="0D0D0D"/>
            <w:szCs w:val="24"/>
          </w:rPr>
          <w:t xml:space="preserve">not </w:t>
        </w:r>
      </w:ins>
      <w:ins w:id="311" w:author="Saji Joseph" w:date="2020-07-05T21:29:00Z">
        <w:r w:rsidR="009564A9">
          <w:rPr>
            <w:rFonts w:ascii="Times New Roman" w:hAnsi="Times New Roman" w:cs="Times New Roman"/>
            <w:color w:val="0D0D0D"/>
            <w:szCs w:val="24"/>
          </w:rPr>
          <w:t xml:space="preserve">have </w:t>
        </w:r>
      </w:ins>
      <w:ins w:id="312" w:author="Saji Joseph" w:date="2020-07-01T12:09:00Z">
        <w:r w:rsidR="00F75A1E">
          <w:rPr>
            <w:rFonts w:ascii="Times New Roman" w:hAnsi="Times New Roman" w:cs="Times New Roman"/>
            <w:color w:val="0D0D0D"/>
            <w:szCs w:val="24"/>
          </w:rPr>
          <w:t>been reported in the newspaper.</w:t>
        </w:r>
      </w:ins>
      <w:ins w:id="313" w:author="Saji Joseph" w:date="2020-07-14T10:08:00Z">
        <w:r w:rsidR="00C96C15">
          <w:rPr>
            <w:rFonts w:ascii="Times New Roman" w:hAnsi="Times New Roman" w:cs="Times New Roman"/>
            <w:color w:val="0D0D0D"/>
            <w:szCs w:val="24"/>
          </w:rPr>
          <w:t xml:space="preserve"> </w:t>
        </w:r>
      </w:ins>
      <w:ins w:id="314" w:author="Saji Joseph" w:date="2020-07-14T10:09:00Z">
        <w:r w:rsidR="007F5A77">
          <w:rPr>
            <w:rFonts w:ascii="Times New Roman" w:hAnsi="Times New Roman" w:cs="Times New Roman"/>
            <w:color w:val="0D0D0D"/>
            <w:szCs w:val="24"/>
          </w:rPr>
          <w:t>Also, n</w:t>
        </w:r>
      </w:ins>
      <w:ins w:id="315" w:author="Saji Joseph" w:date="2020-07-14T10:08:00Z">
        <w:r w:rsidR="00C96C15">
          <w:rPr>
            <w:rFonts w:ascii="Times New Roman" w:hAnsi="Times New Roman" w:cs="Times New Roman"/>
            <w:color w:val="0D0D0D"/>
            <w:szCs w:val="24"/>
          </w:rPr>
          <w:t>ewsworthiness, sometimes, depends on the extremity of the incidents and popularity &amp; influence of the people and the institutions involved.</w:t>
        </w:r>
      </w:ins>
      <w:ins w:id="316" w:author="Saji Joseph" w:date="2020-07-01T12:09:00Z">
        <w:r w:rsidR="00F75A1E">
          <w:rPr>
            <w:rFonts w:ascii="Times New Roman" w:hAnsi="Times New Roman" w:cs="Times New Roman"/>
            <w:color w:val="0D0D0D"/>
            <w:szCs w:val="24"/>
          </w:rPr>
          <w:t xml:space="preserve"> </w:t>
        </w:r>
      </w:ins>
      <w:ins w:id="317" w:author="Saji Joseph" w:date="2020-07-05T21:21:00Z">
        <w:r w:rsidR="00DE3343">
          <w:rPr>
            <w:rFonts w:ascii="Times New Roman" w:hAnsi="Times New Roman" w:cs="Times New Roman"/>
            <w:color w:val="0D0D0D"/>
            <w:szCs w:val="24"/>
          </w:rPr>
          <w:t>Hence, t</w:t>
        </w:r>
      </w:ins>
      <w:ins w:id="318" w:author="Saji Joseph" w:date="2020-07-01T12:12:00Z">
        <w:r w:rsidR="00E060FA">
          <w:rPr>
            <w:rFonts w:ascii="Times New Roman" w:hAnsi="Times New Roman" w:cs="Times New Roman"/>
            <w:color w:val="0D0D0D"/>
            <w:szCs w:val="24"/>
          </w:rPr>
          <w:t>he findings are limited to the newspaper i</w:t>
        </w:r>
        <w:r w:rsidR="009564A9">
          <w:rPr>
            <w:rFonts w:ascii="Times New Roman" w:hAnsi="Times New Roman" w:cs="Times New Roman"/>
            <w:color w:val="0D0D0D"/>
            <w:szCs w:val="24"/>
          </w:rPr>
          <w:t>tems we have reviewed; it does</w:t>
        </w:r>
      </w:ins>
      <w:ins w:id="319" w:author="Saji Joseph" w:date="2020-07-05T21:29:00Z">
        <w:r w:rsidR="009564A9">
          <w:rPr>
            <w:rFonts w:ascii="Times New Roman" w:hAnsi="Times New Roman" w:cs="Times New Roman"/>
            <w:color w:val="0D0D0D"/>
            <w:szCs w:val="24"/>
          </w:rPr>
          <w:t xml:space="preserve"> </w:t>
        </w:r>
      </w:ins>
      <w:ins w:id="320" w:author="Saji Joseph" w:date="2020-07-01T12:12:00Z">
        <w:r w:rsidR="009564A9">
          <w:rPr>
            <w:rFonts w:ascii="Times New Roman" w:hAnsi="Times New Roman" w:cs="Times New Roman"/>
            <w:color w:val="0D0D0D"/>
            <w:szCs w:val="24"/>
          </w:rPr>
          <w:t>n</w:t>
        </w:r>
      </w:ins>
      <w:ins w:id="321" w:author="Saji Joseph" w:date="2020-07-05T21:29:00Z">
        <w:r w:rsidR="009564A9">
          <w:rPr>
            <w:rFonts w:ascii="Times New Roman" w:hAnsi="Times New Roman" w:cs="Times New Roman"/>
            <w:color w:val="0D0D0D"/>
            <w:szCs w:val="24"/>
          </w:rPr>
          <w:t>o</w:t>
        </w:r>
      </w:ins>
      <w:ins w:id="322" w:author="Saji Joseph" w:date="2020-07-01T12:12:00Z">
        <w:r w:rsidR="00E060FA">
          <w:rPr>
            <w:rFonts w:ascii="Times New Roman" w:hAnsi="Times New Roman" w:cs="Times New Roman"/>
            <w:color w:val="0D0D0D"/>
            <w:szCs w:val="24"/>
          </w:rPr>
          <w:t xml:space="preserve">t give a representative data. As we have relied on only three English language newspapers, our study has risked missing out reports from other newspapers, especially regional language newspapers and other media sources such as television. </w:t>
        </w:r>
      </w:ins>
      <w:ins w:id="323" w:author="Saji Joseph" w:date="2020-07-14T10:43:00Z">
        <w:r w:rsidR="00803A90" w:rsidRPr="00803A90">
          <w:rPr>
            <w:rFonts w:ascii="Times New Roman" w:hAnsi="Times New Roman" w:cs="Times New Roman"/>
            <w:color w:val="0D0D0D"/>
            <w:szCs w:val="24"/>
          </w:rPr>
          <w:t>The scope of generalising the findings to the whole of India is also limited as newspaper items from only thirteen states were included in the analysis, and about 40% of it was from the state of Punjab</w:t>
        </w:r>
      </w:ins>
      <w:ins w:id="324" w:author="Saji Joseph" w:date="2020-07-01T12:23:00Z">
        <w:r w:rsidR="00BC743B">
          <w:rPr>
            <w:rFonts w:ascii="Times New Roman" w:hAnsi="Times New Roman" w:cs="Times New Roman"/>
            <w:color w:val="0D0D0D"/>
            <w:szCs w:val="24"/>
          </w:rPr>
          <w:t>.</w:t>
        </w:r>
      </w:ins>
      <w:ins w:id="325" w:author="Saji Joseph" w:date="2020-07-01T12:19:00Z">
        <w:r w:rsidR="004E5F7B">
          <w:rPr>
            <w:rFonts w:ascii="Times New Roman" w:hAnsi="Times New Roman" w:cs="Times New Roman"/>
            <w:color w:val="0D0D0D"/>
            <w:szCs w:val="24"/>
          </w:rPr>
          <w:t xml:space="preserve"> </w:t>
        </w:r>
      </w:ins>
      <w:moveTo w:id="326" w:author="Saji Joseph" w:date="2020-07-01T11:47:00Z">
        <w:r>
          <w:rPr>
            <w:rFonts w:ascii="Times New Roman" w:hAnsi="Times New Roman" w:cs="Times New Roman"/>
            <w:color w:val="0D0D0D"/>
            <w:szCs w:val="24"/>
          </w:rPr>
          <w:t>Though our study does not qualify to generalize, our findings betoken an apathy towards the fundamental human rights of individuals seeking treatment for SUDs in India</w:t>
        </w:r>
      </w:moveTo>
      <w:ins w:id="327" w:author="Saji Joseph" w:date="2020-07-05T21:23:00Z">
        <w:r w:rsidR="001B4501">
          <w:rPr>
            <w:rFonts w:ascii="Times New Roman" w:hAnsi="Times New Roman" w:cs="Times New Roman"/>
            <w:color w:val="0D0D0D"/>
            <w:szCs w:val="24"/>
          </w:rPr>
          <w:t xml:space="preserve"> and display</w:t>
        </w:r>
        <w:r w:rsidR="002818AE">
          <w:rPr>
            <w:rFonts w:ascii="Times New Roman" w:hAnsi="Times New Roman" w:cs="Times New Roman"/>
            <w:color w:val="0D0D0D"/>
            <w:szCs w:val="24"/>
          </w:rPr>
          <w:t xml:space="preserve"> </w:t>
        </w:r>
      </w:ins>
      <w:ins w:id="328" w:author="Saji Joseph" w:date="2020-07-05T21:32:00Z">
        <w:r w:rsidR="004249D5">
          <w:rPr>
            <w:rFonts w:ascii="Times New Roman" w:hAnsi="Times New Roman" w:cs="Times New Roman"/>
            <w:color w:val="0D0D0D"/>
            <w:szCs w:val="24"/>
          </w:rPr>
          <w:t>several other concerning</w:t>
        </w:r>
      </w:ins>
      <w:ins w:id="329" w:author="Saji Joseph" w:date="2020-07-05T21:24:00Z">
        <w:r w:rsidR="006B7686">
          <w:rPr>
            <w:rFonts w:ascii="Times New Roman" w:hAnsi="Times New Roman" w:cs="Times New Roman"/>
            <w:color w:val="0D0D0D"/>
            <w:szCs w:val="24"/>
          </w:rPr>
          <w:t xml:space="preserve"> issues</w:t>
        </w:r>
      </w:ins>
      <w:moveTo w:id="330" w:author="Saji Joseph" w:date="2020-07-01T11:47:00Z">
        <w:r>
          <w:rPr>
            <w:rFonts w:ascii="Times New Roman" w:hAnsi="Times New Roman" w:cs="Times New Roman"/>
            <w:color w:val="0D0D0D"/>
            <w:szCs w:val="24"/>
          </w:rPr>
          <w:t>.</w:t>
        </w:r>
      </w:moveTo>
      <w:moveToRangeEnd w:id="305"/>
      <w:ins w:id="331" w:author="Saji Joseph" w:date="2020-07-05T21:25:00Z">
        <w:r w:rsidR="006B7686">
          <w:rPr>
            <w:rFonts w:ascii="Times New Roman" w:hAnsi="Times New Roman" w:cs="Times New Roman"/>
            <w:color w:val="0D0D0D"/>
            <w:szCs w:val="24"/>
          </w:rPr>
          <w:t xml:space="preserve"> </w:t>
        </w:r>
      </w:ins>
      <w:ins w:id="332" w:author="Saji Joseph" w:date="2020-06-22T12:11:00Z">
        <w:r w:rsidR="0060576C">
          <w:rPr>
            <w:rFonts w:ascii="Times New Roman" w:hAnsi="Times New Roman" w:cs="Times New Roman"/>
            <w:color w:val="0D0D0D"/>
            <w:szCs w:val="24"/>
          </w:rPr>
          <w:t>While</w:t>
        </w:r>
      </w:ins>
      <w:ins w:id="333" w:author="Saji Joseph" w:date="2020-06-22T12:15:00Z">
        <w:r w:rsidR="0060576C">
          <w:rPr>
            <w:rFonts w:ascii="Times New Roman" w:hAnsi="Times New Roman" w:cs="Times New Roman"/>
            <w:color w:val="0D0D0D"/>
            <w:szCs w:val="24"/>
          </w:rPr>
          <w:t xml:space="preserve"> </w:t>
        </w:r>
      </w:ins>
      <w:ins w:id="334" w:author="Saji Joseph" w:date="2020-06-22T12:39:00Z">
        <w:r w:rsidR="00571233">
          <w:rPr>
            <w:rFonts w:ascii="Times New Roman" w:hAnsi="Times New Roman" w:cs="Times New Roman"/>
            <w:color w:val="0D0D0D"/>
            <w:szCs w:val="24"/>
          </w:rPr>
          <w:t>duly</w:t>
        </w:r>
      </w:ins>
      <w:ins w:id="335" w:author="Saji Joseph" w:date="2020-06-22T12:11:00Z">
        <w:r w:rsidR="0060576C">
          <w:rPr>
            <w:rFonts w:ascii="Times New Roman" w:hAnsi="Times New Roman" w:cs="Times New Roman"/>
            <w:color w:val="0D0D0D"/>
            <w:szCs w:val="24"/>
          </w:rPr>
          <w:t xml:space="preserve"> considering the </w:t>
        </w:r>
      </w:ins>
      <w:ins w:id="336" w:author="Saji Joseph" w:date="2020-06-22T12:15:00Z">
        <w:r w:rsidR="0060576C">
          <w:rPr>
            <w:rFonts w:ascii="Times New Roman" w:hAnsi="Times New Roman" w:cs="Times New Roman"/>
            <w:color w:val="0D0D0D"/>
            <w:szCs w:val="24"/>
          </w:rPr>
          <w:t xml:space="preserve">above </w:t>
        </w:r>
      </w:ins>
      <w:ins w:id="337" w:author="Saji Joseph" w:date="2020-06-22T12:11:00Z">
        <w:r w:rsidR="0060576C">
          <w:rPr>
            <w:rFonts w:ascii="Times New Roman" w:hAnsi="Times New Roman" w:cs="Times New Roman"/>
            <w:color w:val="0D0D0D"/>
            <w:szCs w:val="24"/>
          </w:rPr>
          <w:t xml:space="preserve">limitations of </w:t>
        </w:r>
      </w:ins>
      <w:ins w:id="338" w:author="Saji Joseph" w:date="2020-07-05T21:25:00Z">
        <w:r w:rsidR="006B7686">
          <w:rPr>
            <w:rFonts w:ascii="Times New Roman" w:hAnsi="Times New Roman" w:cs="Times New Roman"/>
            <w:color w:val="0D0D0D"/>
            <w:szCs w:val="24"/>
          </w:rPr>
          <w:t>the study</w:t>
        </w:r>
      </w:ins>
      <w:ins w:id="339" w:author="Saji Joseph" w:date="2020-06-22T12:11:00Z">
        <w:r w:rsidR="0060576C">
          <w:rPr>
            <w:rFonts w:ascii="Times New Roman" w:hAnsi="Times New Roman" w:cs="Times New Roman"/>
            <w:color w:val="0D0D0D"/>
            <w:szCs w:val="24"/>
          </w:rPr>
          <w:t xml:space="preserve">, </w:t>
        </w:r>
      </w:ins>
      <w:ins w:id="340" w:author="Saji Joseph" w:date="2020-06-22T12:13:00Z">
        <w:r w:rsidR="0060576C">
          <w:rPr>
            <w:rFonts w:ascii="Times New Roman" w:hAnsi="Times New Roman" w:cs="Times New Roman"/>
            <w:color w:val="0D0D0D"/>
            <w:szCs w:val="24"/>
          </w:rPr>
          <w:t>the</w:t>
        </w:r>
      </w:ins>
      <w:ins w:id="341" w:author="Saji Joseph" w:date="2020-06-22T12:11:00Z">
        <w:r w:rsidR="0060576C">
          <w:rPr>
            <w:rFonts w:ascii="Times New Roman" w:hAnsi="Times New Roman" w:cs="Times New Roman"/>
            <w:color w:val="0D0D0D"/>
            <w:szCs w:val="24"/>
          </w:rPr>
          <w:t xml:space="preserve"> better understanding of the ground realities</w:t>
        </w:r>
      </w:ins>
      <w:ins w:id="342" w:author="Saji Joseph" w:date="2020-06-22T12:13:00Z">
        <w:r w:rsidR="0060576C">
          <w:rPr>
            <w:rFonts w:ascii="Times New Roman" w:hAnsi="Times New Roman" w:cs="Times New Roman"/>
            <w:color w:val="0D0D0D"/>
            <w:szCs w:val="24"/>
          </w:rPr>
          <w:t xml:space="preserve"> derived through our finding</w:t>
        </w:r>
      </w:ins>
      <w:ins w:id="343" w:author="Saji Joseph" w:date="2020-07-05T21:25:00Z">
        <w:r w:rsidR="006B7686">
          <w:rPr>
            <w:rFonts w:ascii="Times New Roman" w:hAnsi="Times New Roman" w:cs="Times New Roman"/>
            <w:color w:val="0D0D0D"/>
            <w:szCs w:val="24"/>
          </w:rPr>
          <w:t>s</w:t>
        </w:r>
      </w:ins>
      <w:ins w:id="344" w:author="Saji Joseph" w:date="2020-06-22T12:13:00Z">
        <w:r w:rsidR="0060576C">
          <w:rPr>
            <w:rFonts w:ascii="Times New Roman" w:hAnsi="Times New Roman" w:cs="Times New Roman"/>
            <w:color w:val="0D0D0D"/>
            <w:szCs w:val="24"/>
          </w:rPr>
          <w:t xml:space="preserve"> would guide future researches in this area. </w:t>
        </w:r>
      </w:ins>
    </w:p>
    <w:p w14:paraId="6DA54AD3" w14:textId="77777777" w:rsidR="00013A90" w:rsidRDefault="00013A90">
      <w:pPr>
        <w:widowControl w:val="0"/>
        <w:autoSpaceDE w:val="0"/>
        <w:autoSpaceDN w:val="0"/>
        <w:adjustRightInd w:val="0"/>
        <w:spacing w:before="360" w:after="60"/>
        <w:ind w:right="567"/>
        <w:rPr>
          <w:rFonts w:ascii="Times New Roman" w:hAnsi="Times New Roman" w:cs="Times New Roman"/>
          <w:b/>
          <w:bCs/>
          <w:color w:val="0D0D0D"/>
          <w:szCs w:val="24"/>
        </w:rPr>
      </w:pPr>
      <w:r>
        <w:rPr>
          <w:rFonts w:ascii="Times New Roman" w:hAnsi="Times New Roman" w:cs="Times New Roman"/>
          <w:b/>
          <w:bCs/>
          <w:color w:val="0D0D0D"/>
          <w:szCs w:val="24"/>
        </w:rPr>
        <w:t>Conclusions</w:t>
      </w:r>
    </w:p>
    <w:p w14:paraId="4FF61BF1" w14:textId="77777777" w:rsidR="004053AC" w:rsidRDefault="004053AC">
      <w:pPr>
        <w:widowControl w:val="0"/>
        <w:autoSpaceDE w:val="0"/>
        <w:autoSpaceDN w:val="0"/>
        <w:adjustRightInd w:val="0"/>
        <w:ind w:firstLine="720"/>
        <w:rPr>
          <w:ins w:id="345" w:author="Saji Joseph" w:date="2020-07-02T07:30:00Z"/>
          <w:rFonts w:ascii="Times New Roman" w:hAnsi="Times New Roman" w:cs="Times New Roman"/>
          <w:color w:val="0D0D0D"/>
          <w:szCs w:val="24"/>
        </w:rPr>
      </w:pPr>
    </w:p>
    <w:p w14:paraId="79346534" w14:textId="582283A4" w:rsidR="00013A90" w:rsidRDefault="00CD52E8" w:rsidP="009417ED">
      <w:pPr>
        <w:widowControl w:val="0"/>
        <w:autoSpaceDE w:val="0"/>
        <w:autoSpaceDN w:val="0"/>
        <w:adjustRightInd w:val="0"/>
        <w:ind w:firstLine="720"/>
        <w:rPr>
          <w:rFonts w:ascii="Times New Roman" w:hAnsi="Times New Roman" w:cs="Times New Roman"/>
          <w:color w:val="0D0D0D"/>
          <w:szCs w:val="24"/>
        </w:rPr>
      </w:pPr>
      <w:ins w:id="346" w:author="Saji Joseph" w:date="2020-07-14T10:46:00Z">
        <w:r w:rsidRPr="001C4FC5">
          <w:rPr>
            <w:rFonts w:ascii="Times New Roman" w:hAnsi="Times New Roman" w:cs="Times New Roman"/>
            <w:color w:val="0D0D0D"/>
            <w:szCs w:val="24"/>
          </w:rPr>
          <w:t xml:space="preserve">Worldwide, the approach to </w:t>
        </w:r>
        <w:r>
          <w:rPr>
            <w:rFonts w:ascii="Times New Roman" w:hAnsi="Times New Roman" w:cs="Times New Roman"/>
            <w:color w:val="0D0D0D"/>
            <w:szCs w:val="24"/>
          </w:rPr>
          <w:t xml:space="preserve">addressing </w:t>
        </w:r>
        <w:r w:rsidRPr="001C4FC5">
          <w:rPr>
            <w:rFonts w:ascii="Times New Roman" w:hAnsi="Times New Roman" w:cs="Times New Roman"/>
            <w:color w:val="0D0D0D"/>
            <w:szCs w:val="24"/>
          </w:rPr>
          <w:t xml:space="preserve">addiction is shifting from </w:t>
        </w:r>
        <w:r>
          <w:rPr>
            <w:rFonts w:ascii="Times New Roman" w:hAnsi="Times New Roman" w:cs="Times New Roman"/>
            <w:color w:val="0D0D0D"/>
            <w:szCs w:val="24"/>
          </w:rPr>
          <w:t xml:space="preserve">social exclusion to social reintegration and aiming at restoring their dignity and respect. </w:t>
        </w:r>
      </w:ins>
      <w:ins w:id="347" w:author="Saji Joseph" w:date="2020-07-03T15:18:00Z">
        <w:r w:rsidR="0076124C">
          <w:rPr>
            <w:rFonts w:ascii="Times New Roman" w:hAnsi="Times New Roman" w:cs="Times New Roman"/>
            <w:color w:val="0D0D0D"/>
            <w:szCs w:val="24"/>
          </w:rPr>
          <w:t>It c</w:t>
        </w:r>
      </w:ins>
      <w:ins w:id="348" w:author="Saji Joseph" w:date="2020-07-03T15:19:00Z">
        <w:r w:rsidR="0076124C">
          <w:rPr>
            <w:rFonts w:ascii="Times New Roman" w:hAnsi="Times New Roman" w:cs="Times New Roman"/>
            <w:color w:val="0D0D0D"/>
            <w:szCs w:val="24"/>
          </w:rPr>
          <w:t>a</w:t>
        </w:r>
      </w:ins>
      <w:ins w:id="349" w:author="Saji Joseph" w:date="2020-07-03T15:18:00Z">
        <w:r w:rsidR="0076124C">
          <w:rPr>
            <w:rFonts w:ascii="Times New Roman" w:hAnsi="Times New Roman" w:cs="Times New Roman"/>
            <w:color w:val="0D0D0D"/>
            <w:szCs w:val="24"/>
          </w:rPr>
          <w:t>n be achieve</w:t>
        </w:r>
        <w:r w:rsidR="00654572">
          <w:rPr>
            <w:rFonts w:ascii="Times New Roman" w:hAnsi="Times New Roman" w:cs="Times New Roman"/>
            <w:color w:val="0D0D0D"/>
            <w:szCs w:val="24"/>
          </w:rPr>
          <w:t xml:space="preserve">d by </w:t>
        </w:r>
      </w:ins>
      <w:ins w:id="350" w:author="Saji Joseph" w:date="2020-07-14T10:51:00Z">
        <w:r w:rsidR="00050DA2">
          <w:rPr>
            <w:rFonts w:ascii="Times New Roman" w:hAnsi="Times New Roman" w:cs="Times New Roman"/>
            <w:color w:val="0D0D0D"/>
            <w:szCs w:val="24"/>
          </w:rPr>
          <w:t>employing</w:t>
        </w:r>
      </w:ins>
      <w:ins w:id="351" w:author="Saji Joseph" w:date="2020-07-03T15:18:00Z">
        <w:r w:rsidR="00654572">
          <w:rPr>
            <w:rFonts w:ascii="Times New Roman" w:hAnsi="Times New Roman" w:cs="Times New Roman"/>
            <w:color w:val="0D0D0D"/>
            <w:szCs w:val="24"/>
          </w:rPr>
          <w:t xml:space="preserve"> the evidence</w:t>
        </w:r>
      </w:ins>
      <w:ins w:id="352" w:author="Saji Joseph" w:date="2020-07-14T10:48:00Z">
        <w:r w:rsidR="00654572">
          <w:rPr>
            <w:rFonts w:ascii="Times New Roman" w:hAnsi="Times New Roman" w:cs="Times New Roman"/>
            <w:color w:val="0D0D0D"/>
            <w:szCs w:val="24"/>
          </w:rPr>
          <w:t>-</w:t>
        </w:r>
      </w:ins>
      <w:ins w:id="353" w:author="Saji Joseph" w:date="2020-07-03T15:18:00Z">
        <w:r w:rsidR="0076124C">
          <w:rPr>
            <w:rFonts w:ascii="Times New Roman" w:hAnsi="Times New Roman" w:cs="Times New Roman"/>
            <w:color w:val="0D0D0D"/>
            <w:szCs w:val="24"/>
          </w:rPr>
          <w:t>based treatment modalities in practice.</w:t>
        </w:r>
      </w:ins>
      <w:ins w:id="354" w:author="Saji Joseph" w:date="2020-07-05T21:37:00Z">
        <w:r w:rsidR="00C27B55">
          <w:rPr>
            <w:rFonts w:ascii="Times New Roman" w:hAnsi="Times New Roman" w:cs="Times New Roman"/>
            <w:color w:val="0D0D0D"/>
            <w:szCs w:val="24"/>
          </w:rPr>
          <w:t xml:space="preserve"> </w:t>
        </w:r>
        <w:r w:rsidR="00C27B55" w:rsidRPr="001C4FC5">
          <w:rPr>
            <w:rFonts w:ascii="Times New Roman" w:hAnsi="Times New Roman" w:cs="Times New Roman"/>
            <w:color w:val="0D0D0D"/>
            <w:szCs w:val="24"/>
          </w:rPr>
          <w:t>The pace of this paradigm shift differs between countries.</w:t>
        </w:r>
      </w:ins>
      <w:ins w:id="355" w:author="Saji Joseph" w:date="2020-07-02T21:04:00Z">
        <w:r w:rsidR="001C4FC5" w:rsidRPr="001C4FC5">
          <w:rPr>
            <w:rFonts w:ascii="Times New Roman" w:hAnsi="Times New Roman" w:cs="Times New Roman"/>
            <w:color w:val="0D0D0D"/>
            <w:szCs w:val="24"/>
          </w:rPr>
          <w:t xml:space="preserve"> Our findings suggest that the addiction treatment system in India is still pus-filled with the old</w:t>
        </w:r>
      </w:ins>
      <w:moveToRangeStart w:id="356" w:author="Saji Joseph" w:date="2020-07-03T10:50:00Z" w:name="move44665846"/>
      <w:moveTo w:id="357" w:author="Saji Joseph" w:date="2020-07-03T10:50:00Z">
        <w:del w:id="358" w:author="Saji Joseph" w:date="2020-07-03T10:50:00Z">
          <w:r w:rsidR="00730894" w:rsidDel="00730894">
            <w:rPr>
              <w:rFonts w:ascii="Times New Roman" w:hAnsi="Times New Roman" w:cs="Times New Roman"/>
              <w:color w:val="0D0D0D"/>
              <w:szCs w:val="24"/>
            </w:rPr>
            <w:delText>T</w:delText>
          </w:r>
        </w:del>
        <w:del w:id="359" w:author="Saji Joseph" w:date="2020-07-03T10:51:00Z">
          <w:r w:rsidR="00730894" w:rsidDel="00730894">
            <w:rPr>
              <w:rFonts w:ascii="Times New Roman" w:hAnsi="Times New Roman" w:cs="Times New Roman"/>
              <w:color w:val="0D0D0D"/>
              <w:szCs w:val="24"/>
            </w:rPr>
            <w:delText>he</w:delText>
          </w:r>
        </w:del>
        <w:r w:rsidR="00730894">
          <w:rPr>
            <w:rFonts w:ascii="Times New Roman" w:hAnsi="Times New Roman" w:cs="Times New Roman"/>
            <w:color w:val="0D0D0D"/>
            <w:szCs w:val="24"/>
          </w:rPr>
          <w:t xml:space="preserve"> punitive “teach addict a lesion” approach</w:t>
        </w:r>
      </w:moveTo>
      <w:ins w:id="360" w:author="Saji Joseph" w:date="2020-07-03T10:53:00Z">
        <w:r w:rsidR="00730894">
          <w:rPr>
            <w:rFonts w:ascii="Times New Roman" w:hAnsi="Times New Roman" w:cs="Times New Roman"/>
            <w:color w:val="0D0D0D"/>
            <w:szCs w:val="24"/>
          </w:rPr>
          <w:t>.</w:t>
        </w:r>
      </w:ins>
      <w:moveTo w:id="361" w:author="Saji Joseph" w:date="2020-07-03T10:50:00Z">
        <w:del w:id="362" w:author="Saji Joseph" w:date="2020-07-03T10:53:00Z">
          <w:r w:rsidR="00730894" w:rsidDel="00730894">
            <w:rPr>
              <w:rFonts w:ascii="Times New Roman" w:hAnsi="Times New Roman" w:cs="Times New Roman"/>
              <w:color w:val="0D0D0D"/>
              <w:szCs w:val="24"/>
            </w:rPr>
            <w:delText xml:space="preserve"> is still prevailing in the treatment facilities of the country in various forms.</w:delText>
          </w:r>
        </w:del>
      </w:moveTo>
      <w:moveToRangeEnd w:id="356"/>
      <w:ins w:id="363" w:author="Saji Joseph" w:date="2020-07-02T21:04:00Z">
        <w:r w:rsidR="001C4FC5" w:rsidRPr="001C4FC5">
          <w:rPr>
            <w:rFonts w:ascii="Times New Roman" w:hAnsi="Times New Roman" w:cs="Times New Roman"/>
            <w:color w:val="0D0D0D"/>
            <w:szCs w:val="24"/>
          </w:rPr>
          <w:t xml:space="preserve"> Hence, individuals with SUDs and other addictions still face degrading treatment in the country. Even though India does not endorse compulsory drug detention centres, our study indicates that serval treatment facilities </w:t>
        </w:r>
      </w:ins>
      <w:ins w:id="364" w:author="Saji Joseph" w:date="2020-07-05T21:41:00Z">
        <w:r w:rsidR="0082503A">
          <w:rPr>
            <w:rFonts w:ascii="Times New Roman" w:hAnsi="Times New Roman" w:cs="Times New Roman"/>
            <w:color w:val="0D0D0D"/>
            <w:szCs w:val="24"/>
          </w:rPr>
          <w:t xml:space="preserve">in the country </w:t>
        </w:r>
      </w:ins>
      <w:ins w:id="365" w:author="Saji Joseph" w:date="2020-07-02T21:04:00Z">
        <w:r w:rsidR="001C4FC5" w:rsidRPr="001C4FC5">
          <w:rPr>
            <w:rFonts w:ascii="Times New Roman" w:hAnsi="Times New Roman" w:cs="Times New Roman"/>
            <w:color w:val="0D0D0D"/>
            <w:szCs w:val="24"/>
          </w:rPr>
          <w:t>resemble such detention centres in many ways.</w:t>
        </w:r>
      </w:ins>
      <w:ins w:id="366" w:author="Saji Joseph" w:date="2020-07-03T15:22:00Z">
        <w:r w:rsidR="009417ED">
          <w:rPr>
            <w:rFonts w:ascii="Times New Roman" w:hAnsi="Times New Roman" w:cs="Times New Roman"/>
            <w:color w:val="0D0D0D"/>
            <w:szCs w:val="24"/>
          </w:rPr>
          <w:t xml:space="preserve"> </w:t>
        </w:r>
      </w:ins>
      <w:ins w:id="367" w:author="Saji Joseph" w:date="2020-07-05T21:43:00Z">
        <w:r w:rsidR="001D115D">
          <w:rPr>
            <w:rFonts w:ascii="Times New Roman" w:hAnsi="Times New Roman" w:cs="Times New Roman"/>
            <w:color w:val="0D0D0D"/>
            <w:szCs w:val="24"/>
          </w:rPr>
          <w:t xml:space="preserve">To ensure proper care, </w:t>
        </w:r>
      </w:ins>
      <w:del w:id="368" w:author="Saji Joseph" w:date="2020-07-05T21:40:00Z">
        <w:r w:rsidR="00013A90" w:rsidDel="005F11E2">
          <w:rPr>
            <w:rFonts w:ascii="Times New Roman" w:hAnsi="Times New Roman" w:cs="Times New Roman"/>
            <w:color w:val="0D0D0D"/>
            <w:szCs w:val="24"/>
          </w:rPr>
          <w:delText xml:space="preserve">Lack or leniency of ethics in practice can cause severe damages to the clients, professionals, and treatment providers. </w:delText>
        </w:r>
      </w:del>
      <w:ins w:id="369" w:author="Saji Joseph" w:date="2020-07-05T21:43:00Z">
        <w:r w:rsidR="001D115D">
          <w:rPr>
            <w:rFonts w:ascii="Times New Roman" w:hAnsi="Times New Roman" w:cs="Times New Roman"/>
            <w:color w:val="0D0D0D"/>
            <w:szCs w:val="24"/>
          </w:rPr>
          <w:t>t</w:t>
        </w:r>
      </w:ins>
      <w:del w:id="370" w:author="Saji Joseph" w:date="2020-07-05T21:43:00Z">
        <w:r w:rsidR="00013A90" w:rsidDel="001D115D">
          <w:rPr>
            <w:rFonts w:ascii="Times New Roman" w:hAnsi="Times New Roman" w:cs="Times New Roman"/>
            <w:color w:val="0D0D0D"/>
            <w:szCs w:val="24"/>
          </w:rPr>
          <w:delText>T</w:delText>
        </w:r>
      </w:del>
      <w:r w:rsidR="00013A90">
        <w:rPr>
          <w:rFonts w:ascii="Times New Roman" w:hAnsi="Times New Roman" w:cs="Times New Roman"/>
          <w:color w:val="0D0D0D"/>
          <w:szCs w:val="24"/>
        </w:rPr>
        <w:t>he treatment philosophy of the institution</w:t>
      </w:r>
      <w:ins w:id="371" w:author="Saji Joseph" w:date="2020-07-05T21:43:00Z">
        <w:r w:rsidR="001D115D">
          <w:rPr>
            <w:rFonts w:ascii="Times New Roman" w:hAnsi="Times New Roman" w:cs="Times New Roman"/>
            <w:color w:val="0D0D0D"/>
            <w:szCs w:val="24"/>
          </w:rPr>
          <w:t>s</w:t>
        </w:r>
      </w:ins>
      <w:r w:rsidR="00013A90">
        <w:rPr>
          <w:rFonts w:ascii="Times New Roman" w:hAnsi="Times New Roman" w:cs="Times New Roman"/>
          <w:color w:val="0D0D0D"/>
          <w:szCs w:val="24"/>
        </w:rPr>
        <w:t xml:space="preserve"> needs to be constructed on a strong ethical foundation. It is not possible to function within the ethical framework if the laws of the country are not followed in terms of registration &amp; licensing of the treatment facility, staffing as per the minimum standards of care, and ensuring no human rights violations are happening within the treatment facility. </w:t>
      </w:r>
      <w:moveFromRangeStart w:id="372" w:author="Saji Joseph" w:date="2020-07-01T11:46:00Z" w:name="move44496418"/>
      <w:moveFrom w:id="373" w:author="Saji Joseph" w:date="2020-07-01T11:46:00Z">
        <w:r w:rsidR="00013A90" w:rsidDel="00E20D3F">
          <w:rPr>
            <w:rFonts w:ascii="Times New Roman" w:hAnsi="Times New Roman" w:cs="Times New Roman"/>
            <w:color w:val="0D0D0D"/>
            <w:szCs w:val="24"/>
          </w:rPr>
          <w:t xml:space="preserve">Our study highlights the nature of ethical, professional, and legal concerns that have been existing in the addiction treatment services in India. The findings are based on the data published through newspaper reports and articles. </w:t>
        </w:r>
      </w:moveFrom>
      <w:moveFromRangeStart w:id="374" w:author="Saji Joseph" w:date="2020-07-01T11:47:00Z" w:name="move44496486"/>
      <w:moveFromRangeEnd w:id="372"/>
      <w:moveFrom w:id="375" w:author="Saji Joseph" w:date="2020-07-01T11:47:00Z">
        <w:r w:rsidR="00013A90" w:rsidDel="00E20D3F">
          <w:rPr>
            <w:rFonts w:ascii="Times New Roman" w:hAnsi="Times New Roman" w:cs="Times New Roman"/>
            <w:color w:val="0D0D0D"/>
            <w:szCs w:val="24"/>
          </w:rPr>
          <w:t>One of the characteristics of newspaper reports is that they pool the ‘attention to some aspects of reality while obscuring other elements’ (35). As a result, the prevalence and the extent of the issue could be underestimated as well as, at times, exaggerated.  Though our study does not qualify to generalize, our findings betoken an apathy towards the fundamental human rights of individuals seeking treatment for SUDs in India.</w:t>
        </w:r>
      </w:moveFrom>
      <w:moveFromRangeEnd w:id="374"/>
      <w:r w:rsidR="00013A90">
        <w:rPr>
          <w:rFonts w:ascii="Times New Roman" w:hAnsi="Times New Roman" w:cs="Times New Roman"/>
          <w:color w:val="0D0D0D"/>
          <w:szCs w:val="24"/>
        </w:rPr>
        <w:t xml:space="preserve"> Instead of being a place for healing, </w:t>
      </w:r>
      <w:ins w:id="376" w:author="Saji Joseph" w:date="2020-07-05T21:44:00Z">
        <w:r w:rsidR="0007123F">
          <w:rPr>
            <w:rFonts w:ascii="Times New Roman" w:hAnsi="Times New Roman" w:cs="Times New Roman"/>
            <w:color w:val="0D0D0D"/>
            <w:szCs w:val="24"/>
          </w:rPr>
          <w:t xml:space="preserve">our study indicates that </w:t>
        </w:r>
      </w:ins>
      <w:r w:rsidR="00013A90">
        <w:rPr>
          <w:rFonts w:ascii="Times New Roman" w:hAnsi="Times New Roman" w:cs="Times New Roman"/>
          <w:color w:val="0D0D0D"/>
          <w:szCs w:val="24"/>
        </w:rPr>
        <w:t xml:space="preserve">many of the treatment facilities, especially privately owned, becomes the place of torture. Inattention from the concerned government bodies, lack of regulation in the addiction profession, and to an extent, lack of service users’ awareness contribute to this crisis. </w:t>
      </w:r>
      <w:moveFromRangeStart w:id="377" w:author="Saji Joseph" w:date="2020-07-03T10:50:00Z" w:name="move44665846"/>
      <w:moveFrom w:id="378" w:author="Saji Joseph" w:date="2020-07-03T10:50:00Z">
        <w:r w:rsidR="00013A90" w:rsidDel="00730894">
          <w:rPr>
            <w:rFonts w:ascii="Times New Roman" w:hAnsi="Times New Roman" w:cs="Times New Roman"/>
            <w:color w:val="0D0D0D"/>
            <w:szCs w:val="24"/>
          </w:rPr>
          <w:t xml:space="preserve">The punitive “teach addict a lesion” approach is still prevailing in the treatment facilities of the country in various forms. </w:t>
        </w:r>
      </w:moveFrom>
      <w:moveFromRangeEnd w:id="377"/>
      <w:r w:rsidR="00013A90">
        <w:rPr>
          <w:rFonts w:ascii="Times New Roman" w:hAnsi="Times New Roman" w:cs="Times New Roman"/>
          <w:color w:val="0D0D0D"/>
          <w:szCs w:val="24"/>
        </w:rPr>
        <w:t xml:space="preserve">The Indian addiction treatment system should thrive for not just bringing in evidence-based, but more importantly, rights-based and compassion-driven interventions. </w:t>
      </w:r>
    </w:p>
    <w:p w14:paraId="6A1B7319" w14:textId="77777777" w:rsidR="00013A90" w:rsidRDefault="00013A90">
      <w:pPr>
        <w:widowControl w:val="0"/>
        <w:autoSpaceDE w:val="0"/>
        <w:autoSpaceDN w:val="0"/>
        <w:adjustRightInd w:val="0"/>
        <w:ind w:firstLine="720"/>
        <w:rPr>
          <w:rFonts w:ascii="Times New Roman" w:hAnsi="Times New Roman" w:cs="Times New Roman"/>
          <w:color w:val="0D0D0D"/>
          <w:szCs w:val="24"/>
        </w:rPr>
      </w:pPr>
    </w:p>
    <w:p w14:paraId="3A1B85FC" w14:textId="29208AC6" w:rsidR="00013A90" w:rsidRDefault="00013A90">
      <w:pPr>
        <w:widowControl w:val="0"/>
        <w:autoSpaceDE w:val="0"/>
        <w:autoSpaceDN w:val="0"/>
        <w:adjustRightInd w:val="0"/>
        <w:ind w:firstLine="720"/>
        <w:rPr>
          <w:ins w:id="379" w:author="Saji Joseph" w:date="2020-07-03T15:21:00Z"/>
          <w:rFonts w:ascii="Times New Roman" w:hAnsi="Times New Roman" w:cs="Times New Roman"/>
          <w:color w:val="0D0D0D"/>
          <w:szCs w:val="24"/>
        </w:rPr>
      </w:pPr>
      <w:r>
        <w:rPr>
          <w:rFonts w:ascii="Times New Roman" w:hAnsi="Times New Roman" w:cs="Times New Roman"/>
          <w:color w:val="0D0D0D"/>
          <w:szCs w:val="24"/>
        </w:rPr>
        <w:t xml:space="preserve">Treatment centres, research organizations, and the concerned government departments should spare no effort in effecting section 20 of the Mental Health Care ACT, 2017; every individual with mental illness including substance use disorders should be “protected from cruel, inhuman or degrading treatment” in the name of treatment. Ethics training for the clinical and supporting staff should be made mandate. Treatment providers should give due importance to clinical supervision if not making it mandatory. Considering the dearth of education providers, it is recommended that every treatment provider must find provisions for their staff training. Indian universities should initiate steps to start degrees on addiction studies/science/counselling.  </w:t>
      </w:r>
      <w:bookmarkStart w:id="380" w:name="_GoBack"/>
      <w:r>
        <w:rPr>
          <w:rFonts w:ascii="Times New Roman" w:hAnsi="Times New Roman" w:cs="Times New Roman"/>
          <w:color w:val="0D0D0D"/>
          <w:szCs w:val="24"/>
        </w:rPr>
        <w:t>Though it might appear to be a remote prospect, similar to several developed and developing countries, India should start taking steps to</w:t>
      </w:r>
      <w:r w:rsidR="00907856">
        <w:rPr>
          <w:rFonts w:ascii="Times New Roman" w:hAnsi="Times New Roman" w:cs="Times New Roman"/>
          <w:color w:val="0D0D0D"/>
          <w:szCs w:val="24"/>
        </w:rPr>
        <w:t>wards</w:t>
      </w:r>
      <w:r>
        <w:rPr>
          <w:rFonts w:ascii="Times New Roman" w:hAnsi="Times New Roman" w:cs="Times New Roman"/>
          <w:color w:val="0D0D0D"/>
          <w:szCs w:val="24"/>
        </w:rPr>
        <w:t xml:space="preserve"> regulat</w:t>
      </w:r>
      <w:r w:rsidR="00907856">
        <w:rPr>
          <w:rFonts w:ascii="Times New Roman" w:hAnsi="Times New Roman" w:cs="Times New Roman"/>
          <w:color w:val="0D0D0D"/>
          <w:szCs w:val="24"/>
        </w:rPr>
        <w:t>ing</w:t>
      </w:r>
      <w:r>
        <w:rPr>
          <w:rFonts w:ascii="Times New Roman" w:hAnsi="Times New Roman" w:cs="Times New Roman"/>
          <w:color w:val="0D0D0D"/>
          <w:szCs w:val="24"/>
        </w:rPr>
        <w:t xml:space="preserve"> the addiction profession by credentialing, certifying, and licensing professionals.   </w:t>
      </w:r>
      <w:bookmarkEnd w:id="380"/>
    </w:p>
    <w:p w14:paraId="6EFF6B0F" w14:textId="77777777" w:rsidR="00E35737" w:rsidRDefault="00E35737">
      <w:pPr>
        <w:widowControl w:val="0"/>
        <w:autoSpaceDE w:val="0"/>
        <w:autoSpaceDN w:val="0"/>
        <w:adjustRightInd w:val="0"/>
        <w:ind w:firstLine="720"/>
        <w:rPr>
          <w:rFonts w:ascii="Times New Roman" w:hAnsi="Times New Roman" w:cs="Times New Roman"/>
          <w:color w:val="0D0D0D"/>
          <w:szCs w:val="24"/>
        </w:rPr>
      </w:pPr>
    </w:p>
    <w:p w14:paraId="4CEFF0B5" w14:textId="77777777" w:rsidR="00013A90" w:rsidRDefault="00013A90">
      <w:pPr>
        <w:widowControl w:val="0"/>
        <w:autoSpaceDE w:val="0"/>
        <w:autoSpaceDN w:val="0"/>
        <w:adjustRightInd w:val="0"/>
        <w:rPr>
          <w:rFonts w:ascii="Times New Roman" w:hAnsi="Times New Roman" w:cs="Times New Roman"/>
          <w:color w:val="0D0D0D"/>
          <w:szCs w:val="24"/>
        </w:rPr>
      </w:pPr>
    </w:p>
    <w:p w14:paraId="2BF239A1" w14:textId="77777777" w:rsidR="00013A90" w:rsidRDefault="00013A90">
      <w:pPr>
        <w:widowControl w:val="0"/>
        <w:autoSpaceDE w:val="0"/>
        <w:autoSpaceDN w:val="0"/>
        <w:adjustRightInd w:val="0"/>
        <w:rPr>
          <w:rFonts w:ascii="Times New Roman" w:hAnsi="Times New Roman" w:cs="Times New Roman"/>
          <w:b/>
          <w:bCs/>
          <w:color w:val="0D0D0D"/>
          <w:szCs w:val="24"/>
        </w:rPr>
      </w:pPr>
      <w:r>
        <w:rPr>
          <w:rFonts w:ascii="Times New Roman" w:hAnsi="Times New Roman" w:cs="Times New Roman"/>
          <w:b/>
          <w:bCs/>
          <w:color w:val="0D0D0D"/>
          <w:szCs w:val="24"/>
        </w:rPr>
        <w:t>Conflicts of interest</w:t>
      </w:r>
    </w:p>
    <w:p w14:paraId="0699A238" w14:textId="77777777" w:rsidR="00013A90" w:rsidRDefault="00013A90">
      <w:pPr>
        <w:widowControl w:val="0"/>
        <w:autoSpaceDE w:val="0"/>
        <w:autoSpaceDN w:val="0"/>
        <w:adjustRightInd w:val="0"/>
        <w:rPr>
          <w:rFonts w:ascii="Times New Roman" w:hAnsi="Times New Roman" w:cs="Times New Roman"/>
          <w:color w:val="0D0D0D"/>
          <w:szCs w:val="24"/>
        </w:rPr>
      </w:pPr>
      <w:r>
        <w:rPr>
          <w:rFonts w:ascii="Times New Roman" w:hAnsi="Times New Roman" w:cs="Times New Roman"/>
          <w:color w:val="0D0D0D"/>
          <w:szCs w:val="24"/>
        </w:rPr>
        <w:t xml:space="preserve"> </w:t>
      </w:r>
      <w:r>
        <w:rPr>
          <w:rFonts w:ascii="Times New Roman" w:hAnsi="Times New Roman" w:cs="Times New Roman"/>
          <w:color w:val="0D0D0D"/>
          <w:szCs w:val="24"/>
        </w:rPr>
        <w:tab/>
        <w:t>The authors declare no conflicts of interest. The first author presented an earlier version of this paper at the International Conference on Psycho-Social Rehabilitation 2019 in BMCRI- Bangalore Medical College.</w:t>
      </w:r>
    </w:p>
    <w:p w14:paraId="4EF0F1D2" w14:textId="3D834575" w:rsidR="00013A90" w:rsidRDefault="00013A90">
      <w:pPr>
        <w:widowControl w:val="0"/>
        <w:autoSpaceDE w:val="0"/>
        <w:autoSpaceDN w:val="0"/>
        <w:adjustRightInd w:val="0"/>
        <w:rPr>
          <w:rFonts w:ascii="Times New Roman" w:hAnsi="Times New Roman" w:cs="Times New Roman"/>
          <w:color w:val="0D0D0D"/>
          <w:szCs w:val="24"/>
        </w:rPr>
      </w:pPr>
    </w:p>
    <w:p w14:paraId="0C79D6F7" w14:textId="77777777" w:rsidR="00013A90" w:rsidRDefault="00013A90">
      <w:pPr>
        <w:widowControl w:val="0"/>
        <w:autoSpaceDE w:val="0"/>
        <w:autoSpaceDN w:val="0"/>
        <w:adjustRightInd w:val="0"/>
        <w:rPr>
          <w:rFonts w:ascii="Times New Roman" w:hAnsi="Times New Roman" w:cs="Times New Roman"/>
          <w:b/>
          <w:bCs/>
          <w:color w:val="0D0D0D"/>
          <w:szCs w:val="24"/>
        </w:rPr>
      </w:pPr>
      <w:r>
        <w:rPr>
          <w:rFonts w:ascii="Times New Roman" w:hAnsi="Times New Roman" w:cs="Times New Roman"/>
          <w:b/>
          <w:bCs/>
          <w:color w:val="0D0D0D"/>
          <w:szCs w:val="24"/>
        </w:rPr>
        <w:t>References</w:t>
      </w:r>
    </w:p>
    <w:p w14:paraId="393874C2" w14:textId="50B48A8A"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w:t>
      </w:r>
      <w:ins w:id="381" w:author="Saji Joseph" w:date="2020-07-05T21:49:00Z">
        <w:r w:rsidR="00877AA0" w:rsidDel="00877AA0">
          <w:rPr>
            <w:rFonts w:ascii="Times New Roman" w:hAnsi="Times New Roman" w:cs="Times New Roman"/>
            <w:szCs w:val="24"/>
          </w:rPr>
          <w:t xml:space="preserve"> </w:t>
        </w:r>
      </w:ins>
      <w:r>
        <w:rPr>
          <w:rFonts w:ascii="Times New Roman" w:hAnsi="Times New Roman" w:cs="Times New Roman"/>
          <w:color w:val="0D0D0D"/>
          <w:szCs w:val="24"/>
        </w:rPr>
        <w:t xml:space="preserve">Ambekar A, Agrawal A, Rao R, Mishra AK, Khandelwal SK, Chadda RK on behalf of the group of investigators for the National Survey on Extent and Pattern of Substance Use in India. </w:t>
      </w:r>
      <w:r>
        <w:rPr>
          <w:rFonts w:ascii="Times New Roman" w:hAnsi="Times New Roman" w:cs="Times New Roman"/>
          <w:i/>
          <w:iCs/>
          <w:color w:val="0D0D0D"/>
          <w:szCs w:val="24"/>
        </w:rPr>
        <w:t>Magnitude of Substance Use in India</w:t>
      </w:r>
      <w:r>
        <w:rPr>
          <w:rFonts w:ascii="Times New Roman" w:hAnsi="Times New Roman" w:cs="Times New Roman"/>
          <w:color w:val="0D0D0D"/>
          <w:szCs w:val="24"/>
        </w:rPr>
        <w:t>. New Delhi: Ministry of Social Justice and Empowerment, Government of India; 2019.</w:t>
      </w:r>
    </w:p>
    <w:p w14:paraId="45E404B4" w14:textId="3933A554"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w:t>
      </w:r>
      <w:r w:rsidR="00877AA0">
        <w:rPr>
          <w:rFonts w:ascii="Times New Roman" w:hAnsi="Times New Roman" w:cs="Times New Roman"/>
          <w:szCs w:val="24"/>
        </w:rPr>
        <w:t xml:space="preserve"> </w:t>
      </w:r>
      <w:r>
        <w:rPr>
          <w:rFonts w:ascii="Times New Roman" w:hAnsi="Times New Roman" w:cs="Times New Roman"/>
          <w:color w:val="0D0D0D"/>
          <w:szCs w:val="24"/>
        </w:rPr>
        <w:t xml:space="preserve">Dhawan A, Rao R, Ambekar A, Pusp A, Ray R. Treatment of substance use disorders through the government health facilities: Developments in the “Drug De-addiction Programme” of Ministry of Health and Family Welfare, Government of India. </w:t>
      </w:r>
      <w:r>
        <w:rPr>
          <w:rFonts w:ascii="Times New Roman" w:hAnsi="Times New Roman" w:cs="Times New Roman"/>
          <w:i/>
          <w:iCs/>
          <w:color w:val="0D0D0D"/>
          <w:szCs w:val="24"/>
        </w:rPr>
        <w:t>Indian J Psychiatry</w:t>
      </w:r>
      <w:r>
        <w:rPr>
          <w:rFonts w:ascii="Times New Roman" w:hAnsi="Times New Roman" w:cs="Times New Roman"/>
          <w:color w:val="0D0D0D"/>
          <w:szCs w:val="24"/>
        </w:rPr>
        <w:t>. 2017 Jul-Sep;59(3):380–4.</w:t>
      </w:r>
    </w:p>
    <w:p w14:paraId="57953924" w14:textId="0D5A4F27"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w:t>
      </w:r>
      <w:r w:rsidR="00877AA0">
        <w:rPr>
          <w:rFonts w:ascii="Times New Roman" w:hAnsi="Times New Roman" w:cs="Times New Roman"/>
          <w:szCs w:val="24"/>
        </w:rPr>
        <w:t xml:space="preserve"> </w:t>
      </w:r>
      <w:r>
        <w:rPr>
          <w:rFonts w:ascii="Times New Roman" w:hAnsi="Times New Roman" w:cs="Times New Roman"/>
          <w:color w:val="0D0D0D"/>
          <w:szCs w:val="24"/>
        </w:rPr>
        <w:t xml:space="preserve">State-wise List of IRCAs for 2016-1017. </w:t>
      </w:r>
      <w:r>
        <w:rPr>
          <w:rFonts w:ascii="Times New Roman" w:hAnsi="Times New Roman" w:cs="Times New Roman"/>
          <w:i/>
          <w:iCs/>
          <w:color w:val="0D0D0D"/>
          <w:szCs w:val="24"/>
        </w:rPr>
        <w:t>Ministry of Social Justice and Empowerment</w:t>
      </w:r>
      <w:r>
        <w:rPr>
          <w:rFonts w:ascii="Times New Roman" w:hAnsi="Times New Roman" w:cs="Times New Roman"/>
          <w:color w:val="0D0D0D"/>
          <w:szCs w:val="24"/>
        </w:rPr>
        <w:t xml:space="preserve">; [Cited 2020 Jan 27]. Available from: </w:t>
      </w:r>
      <w:hyperlink r:id="rId5" w:history="1">
        <w:r>
          <w:rPr>
            <w:rFonts w:ascii="Times New Roman" w:hAnsi="Times New Roman" w:cs="Times New Roman"/>
            <w:color w:val="0D0D0D"/>
            <w:szCs w:val="24"/>
          </w:rPr>
          <w:t>http://socialjustice.nic.in/writereaddata/UploadFile/StatewiseList%20ofIRCAs636344254630999998.pdf</w:t>
        </w:r>
      </w:hyperlink>
      <w:r>
        <w:rPr>
          <w:rFonts w:ascii="Times New Roman" w:hAnsi="Times New Roman" w:cs="Times New Roman"/>
          <w:color w:val="0D0D0D"/>
          <w:szCs w:val="24"/>
        </w:rPr>
        <w:t xml:space="preserve">.  </w:t>
      </w:r>
    </w:p>
    <w:p w14:paraId="12BE0C6C" w14:textId="5C9B3128"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4.</w:t>
      </w:r>
      <w:r w:rsidR="00877AA0">
        <w:rPr>
          <w:rFonts w:ascii="Times New Roman" w:hAnsi="Times New Roman" w:cs="Times New Roman"/>
          <w:szCs w:val="24"/>
        </w:rPr>
        <w:t xml:space="preserve"> </w:t>
      </w:r>
      <w:r>
        <w:rPr>
          <w:rFonts w:ascii="Times New Roman" w:hAnsi="Times New Roman" w:cs="Times New Roman"/>
          <w:color w:val="0D0D0D"/>
          <w:szCs w:val="24"/>
        </w:rPr>
        <w:t xml:space="preserve">Annual Report 2018-19, Chap 24. </w:t>
      </w:r>
      <w:r>
        <w:rPr>
          <w:rFonts w:ascii="Times New Roman" w:hAnsi="Times New Roman" w:cs="Times New Roman"/>
          <w:i/>
          <w:iCs/>
          <w:color w:val="0D0D0D"/>
          <w:szCs w:val="24"/>
        </w:rPr>
        <w:t>Ministry of Health &amp; Family Welfare Government of India</w:t>
      </w:r>
      <w:r>
        <w:rPr>
          <w:rFonts w:ascii="Times New Roman" w:hAnsi="Times New Roman" w:cs="Times New Roman"/>
          <w:color w:val="0D0D0D"/>
          <w:szCs w:val="24"/>
        </w:rPr>
        <w:t xml:space="preserve">. [Cited 2020 Jan 29]. Available from: </w:t>
      </w:r>
      <w:hyperlink r:id="rId6" w:history="1">
        <w:r>
          <w:rPr>
            <w:rFonts w:ascii="Times New Roman" w:hAnsi="Times New Roman" w:cs="Times New Roman"/>
            <w:color w:val="0D0D0D"/>
            <w:szCs w:val="24"/>
          </w:rPr>
          <w:t>https://main.mohfw.gov.in/basicpage/annual-report-2018-19</w:t>
        </w:r>
      </w:hyperlink>
      <w:r>
        <w:rPr>
          <w:rFonts w:ascii="Times New Roman" w:hAnsi="Times New Roman" w:cs="Times New Roman"/>
          <w:color w:val="0D0D0D"/>
          <w:szCs w:val="24"/>
        </w:rPr>
        <w:t xml:space="preserve">. </w:t>
      </w:r>
    </w:p>
    <w:p w14:paraId="1FEF45C1" w14:textId="48B9A8E4"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5.</w:t>
      </w:r>
      <w:r w:rsidR="00877AA0">
        <w:rPr>
          <w:rFonts w:ascii="Times New Roman" w:hAnsi="Times New Roman" w:cs="Times New Roman"/>
          <w:szCs w:val="24"/>
        </w:rPr>
        <w:t xml:space="preserve"> </w:t>
      </w:r>
      <w:r>
        <w:rPr>
          <w:rFonts w:ascii="Times New Roman" w:hAnsi="Times New Roman" w:cs="Times New Roman"/>
          <w:color w:val="0D0D0D"/>
          <w:szCs w:val="24"/>
        </w:rPr>
        <w:t xml:space="preserve">In the High Court of Delhi, New Delhi, W. P. (C) Nos. 8217 and 2381 of 2017. </w:t>
      </w:r>
      <w:r>
        <w:rPr>
          <w:rFonts w:ascii="Times New Roman" w:hAnsi="Times New Roman" w:cs="Times New Roman"/>
          <w:i/>
          <w:iCs/>
          <w:color w:val="0D0D0D"/>
          <w:szCs w:val="24"/>
        </w:rPr>
        <w:t>High Court of Delhi</w:t>
      </w:r>
      <w:r>
        <w:rPr>
          <w:rFonts w:ascii="Times New Roman" w:hAnsi="Times New Roman" w:cs="Times New Roman"/>
          <w:color w:val="0D0D0D"/>
          <w:szCs w:val="24"/>
        </w:rPr>
        <w:t xml:space="preserve">; 2018 Jun 1 [Cited 2020 Jan 25]. Available from: </w:t>
      </w:r>
      <w:hyperlink r:id="rId7" w:history="1">
        <w:r>
          <w:rPr>
            <w:rFonts w:ascii="Times New Roman" w:hAnsi="Times New Roman" w:cs="Times New Roman"/>
            <w:color w:val="0D0D0D"/>
            <w:szCs w:val="24"/>
          </w:rPr>
          <w:t>http://delhihighcourt.nic.in/dhcqrydisp_o.asp?pn=146504&amp;yr=2018</w:t>
        </w:r>
      </w:hyperlink>
      <w:r>
        <w:rPr>
          <w:rFonts w:ascii="Times New Roman" w:hAnsi="Times New Roman" w:cs="Times New Roman"/>
          <w:color w:val="0D0D0D"/>
          <w:szCs w:val="24"/>
        </w:rPr>
        <w:t>. (This was reported in several newspapers)</w:t>
      </w:r>
    </w:p>
    <w:p w14:paraId="3953D1A2" w14:textId="1591191C"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6.</w:t>
      </w:r>
      <w:r w:rsidR="00877AA0">
        <w:rPr>
          <w:rFonts w:ascii="Times New Roman" w:hAnsi="Times New Roman" w:cs="Times New Roman"/>
          <w:szCs w:val="24"/>
        </w:rPr>
        <w:t xml:space="preserve"> </w:t>
      </w:r>
      <w:r>
        <w:rPr>
          <w:rFonts w:ascii="Times New Roman" w:hAnsi="Times New Roman" w:cs="Times New Roman"/>
          <w:color w:val="0D0D0D"/>
          <w:szCs w:val="24"/>
        </w:rPr>
        <w:t xml:space="preserve">Shrangi V. National Capital a hotbed of illegal de-addiction centre. </w:t>
      </w:r>
      <w:r>
        <w:rPr>
          <w:rFonts w:ascii="Times New Roman" w:hAnsi="Times New Roman" w:cs="Times New Roman"/>
          <w:i/>
          <w:iCs/>
          <w:color w:val="0D0D0D"/>
          <w:szCs w:val="24"/>
        </w:rPr>
        <w:t>DNA</w:t>
      </w:r>
      <w:r>
        <w:rPr>
          <w:rFonts w:ascii="Times New Roman" w:hAnsi="Times New Roman" w:cs="Times New Roman"/>
          <w:color w:val="0D0D0D"/>
          <w:szCs w:val="24"/>
        </w:rPr>
        <w:t xml:space="preserve">; 2018 Mar 5 [Cited 2020 Jan 21]. Available from: </w:t>
      </w:r>
      <w:hyperlink r:id="rId8" w:history="1">
        <w:r>
          <w:rPr>
            <w:rFonts w:ascii="Times New Roman" w:hAnsi="Times New Roman" w:cs="Times New Roman"/>
            <w:color w:val="0D0D0D"/>
            <w:szCs w:val="24"/>
          </w:rPr>
          <w:t>https://www.dnaindia.com/delhi/report-national-capital-a-hotbed-of-illegal-de-addiction-centres-2590650</w:t>
        </w:r>
      </w:hyperlink>
      <w:r>
        <w:rPr>
          <w:rFonts w:ascii="Times New Roman" w:hAnsi="Times New Roman" w:cs="Times New Roman"/>
          <w:color w:val="0D0D0D"/>
          <w:szCs w:val="24"/>
        </w:rPr>
        <w:t xml:space="preserve">. </w:t>
      </w:r>
    </w:p>
    <w:p w14:paraId="5F9E097E" w14:textId="7A7CF852"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7.</w:t>
      </w:r>
      <w:r w:rsidR="00877AA0">
        <w:rPr>
          <w:rFonts w:ascii="Times New Roman" w:hAnsi="Times New Roman" w:cs="Times New Roman"/>
          <w:szCs w:val="24"/>
        </w:rPr>
        <w:t xml:space="preserve"> </w:t>
      </w:r>
      <w:r>
        <w:rPr>
          <w:rFonts w:ascii="Times New Roman" w:hAnsi="Times New Roman" w:cs="Times New Roman"/>
          <w:color w:val="0D0D0D"/>
          <w:szCs w:val="24"/>
        </w:rPr>
        <w:t xml:space="preserve">Rao R, Varshney M, Singh S, Agrawal A, Ambekar A. Mental Healthcare Act, 2017, and addiction treatment: Potential pitfalls and trepidations. </w:t>
      </w:r>
      <w:r>
        <w:rPr>
          <w:rFonts w:ascii="Times New Roman" w:hAnsi="Times New Roman" w:cs="Times New Roman"/>
          <w:i/>
          <w:iCs/>
          <w:color w:val="0D0D0D"/>
          <w:szCs w:val="24"/>
        </w:rPr>
        <w:t>Indian J Psychiatry</w:t>
      </w:r>
      <w:r>
        <w:rPr>
          <w:rFonts w:ascii="Times New Roman" w:hAnsi="Times New Roman" w:cs="Times New Roman"/>
          <w:color w:val="0D0D0D"/>
          <w:szCs w:val="24"/>
        </w:rPr>
        <w:t xml:space="preserve"> 2019 Mar-</w:t>
      </w:r>
      <w:proofErr w:type="gramStart"/>
      <w:r>
        <w:rPr>
          <w:rFonts w:ascii="Times New Roman" w:hAnsi="Times New Roman" w:cs="Times New Roman"/>
          <w:color w:val="0D0D0D"/>
          <w:szCs w:val="24"/>
        </w:rPr>
        <w:t>Apr;61:208</w:t>
      </w:r>
      <w:proofErr w:type="gramEnd"/>
      <w:r>
        <w:rPr>
          <w:rFonts w:ascii="Times New Roman" w:hAnsi="Times New Roman" w:cs="Times New Roman"/>
          <w:color w:val="0D0D0D"/>
          <w:szCs w:val="24"/>
        </w:rPr>
        <w:t xml:space="preserve">-12. doi: 10.4103/psychiatry.IndianJPsychiatry_463_18. </w:t>
      </w:r>
    </w:p>
    <w:p w14:paraId="4CDF1837" w14:textId="274F67FD"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8.</w:t>
      </w:r>
      <w:r w:rsidR="00877AA0">
        <w:rPr>
          <w:rFonts w:ascii="Times New Roman" w:hAnsi="Times New Roman" w:cs="Times New Roman"/>
          <w:szCs w:val="24"/>
        </w:rPr>
        <w:t xml:space="preserve"> </w:t>
      </w:r>
      <w:r>
        <w:rPr>
          <w:rFonts w:ascii="Times New Roman" w:hAnsi="Times New Roman" w:cs="Times New Roman"/>
          <w:color w:val="0D0D0D"/>
          <w:szCs w:val="24"/>
        </w:rPr>
        <w:t xml:space="preserve">Highest Circulated Dailies, Weeklies &amp; Magazines amongst Member Publications (across languages). </w:t>
      </w:r>
      <w:r>
        <w:rPr>
          <w:rFonts w:ascii="Times New Roman" w:hAnsi="Times New Roman" w:cs="Times New Roman"/>
          <w:i/>
          <w:iCs/>
          <w:color w:val="0D0D0D"/>
          <w:szCs w:val="24"/>
        </w:rPr>
        <w:t>Audit Bureau of Circulations</w:t>
      </w:r>
      <w:r>
        <w:rPr>
          <w:rFonts w:ascii="Times New Roman" w:hAnsi="Times New Roman" w:cs="Times New Roman"/>
          <w:color w:val="0D0D0D"/>
          <w:szCs w:val="24"/>
        </w:rPr>
        <w:t xml:space="preserve">; 2019 Jan-Jun [Cited 2020 Jan 10]. Available from: </w:t>
      </w:r>
      <w:hyperlink r:id="rId9" w:history="1">
        <w:r>
          <w:rPr>
            <w:rFonts w:ascii="Times New Roman" w:hAnsi="Times New Roman" w:cs="Times New Roman"/>
            <w:color w:val="0D0D0D"/>
            <w:szCs w:val="24"/>
          </w:rPr>
          <w:t>http://www.auditbureau.org/files/JJ%202019%20Highest%20Circulated%20(across%20languages).pdf</w:t>
        </w:r>
      </w:hyperlink>
      <w:r>
        <w:rPr>
          <w:rFonts w:ascii="Times New Roman" w:hAnsi="Times New Roman" w:cs="Times New Roman"/>
          <w:color w:val="0D0D0D"/>
          <w:szCs w:val="24"/>
        </w:rPr>
        <w:t>.</w:t>
      </w:r>
    </w:p>
    <w:p w14:paraId="25B0CFF9" w14:textId="2C5514AD"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9.</w:t>
      </w:r>
      <w:r w:rsidR="00877AA0">
        <w:rPr>
          <w:rFonts w:ascii="Times New Roman" w:hAnsi="Times New Roman" w:cs="Times New Roman"/>
          <w:szCs w:val="24"/>
        </w:rPr>
        <w:t xml:space="preserve"> </w:t>
      </w:r>
      <w:r>
        <w:rPr>
          <w:rFonts w:ascii="Times New Roman" w:hAnsi="Times New Roman" w:cs="Times New Roman"/>
          <w:color w:val="0D0D0D"/>
          <w:szCs w:val="24"/>
        </w:rPr>
        <w:t xml:space="preserve">Weisner CM. Coercion in alcohol treatment. In: Institute of Medicine (US) Committee on Treatment of Alcohol Problems. </w:t>
      </w:r>
      <w:r>
        <w:rPr>
          <w:rFonts w:ascii="Times New Roman" w:hAnsi="Times New Roman" w:cs="Times New Roman"/>
          <w:i/>
          <w:iCs/>
          <w:color w:val="0D0D0D"/>
          <w:szCs w:val="24"/>
        </w:rPr>
        <w:t>Broadening the Base of Treatment for Alcohol Problems</w:t>
      </w:r>
      <w:r>
        <w:rPr>
          <w:rFonts w:ascii="Times New Roman" w:hAnsi="Times New Roman" w:cs="Times New Roman"/>
          <w:color w:val="0D0D0D"/>
          <w:szCs w:val="24"/>
        </w:rPr>
        <w:t xml:space="preserve">. Washington (DC): National Academies Press (US); 1990. p. 579-609. https://www.ncbi.nlm.nih.gov/books/NBK218842/ </w:t>
      </w:r>
    </w:p>
    <w:p w14:paraId="0B273CB5" w14:textId="5706FA6D"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10.</w:t>
      </w:r>
      <w:r w:rsidR="00877AA0">
        <w:rPr>
          <w:rFonts w:ascii="Times New Roman" w:hAnsi="Times New Roman" w:cs="Times New Roman"/>
          <w:szCs w:val="24"/>
        </w:rPr>
        <w:t xml:space="preserve"> </w:t>
      </w:r>
      <w:r>
        <w:rPr>
          <w:rFonts w:ascii="Times New Roman" w:hAnsi="Times New Roman" w:cs="Times New Roman"/>
          <w:color w:val="0D0D0D"/>
          <w:szCs w:val="24"/>
        </w:rPr>
        <w:t xml:space="preserve">Principles of Drug Addiction Treatment: A Research-Based Guide (Third Edition). </w:t>
      </w:r>
      <w:r>
        <w:rPr>
          <w:rFonts w:ascii="Times New Roman" w:hAnsi="Times New Roman" w:cs="Times New Roman"/>
          <w:i/>
          <w:iCs/>
          <w:color w:val="0D0D0D"/>
          <w:szCs w:val="24"/>
        </w:rPr>
        <w:t>National Institute on Drug Abuse</w:t>
      </w:r>
      <w:r>
        <w:rPr>
          <w:rFonts w:ascii="Times New Roman" w:hAnsi="Times New Roman" w:cs="Times New Roman"/>
          <w:color w:val="0D0D0D"/>
          <w:szCs w:val="24"/>
        </w:rPr>
        <w:t xml:space="preserve">; 2018 Jan 17 [Cited 2020 Feb 2]. Available from: </w:t>
      </w:r>
      <w:hyperlink r:id="rId10" w:history="1">
        <w:r>
          <w:rPr>
            <w:rFonts w:ascii="Times New Roman" w:hAnsi="Times New Roman" w:cs="Times New Roman"/>
            <w:color w:val="0D0D0D"/>
            <w:szCs w:val="24"/>
          </w:rPr>
          <w:t>https://www.drugabuse.gov/publications/principles-drug-addiction-treatment-research-based-guide-third-edition/principles-effective-treatment</w:t>
        </w:r>
      </w:hyperlink>
      <w:r>
        <w:rPr>
          <w:rFonts w:ascii="Times New Roman" w:hAnsi="Times New Roman" w:cs="Times New Roman"/>
          <w:color w:val="0D0D0D"/>
          <w:szCs w:val="24"/>
        </w:rPr>
        <w:t xml:space="preserve">.  </w:t>
      </w:r>
    </w:p>
    <w:p w14:paraId="7B509689" w14:textId="41C20FAC"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11.</w:t>
      </w:r>
      <w:r w:rsidR="00877AA0">
        <w:rPr>
          <w:rFonts w:ascii="Times New Roman" w:hAnsi="Times New Roman" w:cs="Times New Roman"/>
          <w:szCs w:val="24"/>
        </w:rPr>
        <w:t xml:space="preserve"> </w:t>
      </w:r>
      <w:r>
        <w:rPr>
          <w:rFonts w:ascii="Times New Roman" w:hAnsi="Times New Roman" w:cs="Times New Roman"/>
          <w:color w:val="0D0D0D"/>
          <w:szCs w:val="24"/>
        </w:rPr>
        <w:t>Urbanoski K. A. Coerced addiction treatment: Client perspectives and the implications of their neglect. </w:t>
      </w:r>
      <w:r>
        <w:rPr>
          <w:rFonts w:ascii="Times New Roman" w:hAnsi="Times New Roman" w:cs="Times New Roman"/>
          <w:i/>
          <w:iCs/>
          <w:color w:val="0D0D0D"/>
          <w:szCs w:val="24"/>
        </w:rPr>
        <w:t>Harm reduction journal</w:t>
      </w:r>
      <w:r>
        <w:rPr>
          <w:rFonts w:ascii="Times New Roman" w:hAnsi="Times New Roman" w:cs="Times New Roman"/>
          <w:color w:val="0D0D0D"/>
          <w:szCs w:val="24"/>
        </w:rPr>
        <w:t xml:space="preserve">, 2010;7(13). doi: 10.1186/1477-7517-7-13. </w:t>
      </w:r>
    </w:p>
    <w:p w14:paraId="5DABFB1B" w14:textId="4CE01EC9"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12.</w:t>
      </w:r>
      <w:r w:rsidR="00877AA0">
        <w:rPr>
          <w:rFonts w:ascii="Times New Roman" w:hAnsi="Times New Roman" w:cs="Times New Roman"/>
          <w:szCs w:val="24"/>
        </w:rPr>
        <w:t xml:space="preserve"> </w:t>
      </w:r>
      <w:r>
        <w:rPr>
          <w:rFonts w:ascii="Times New Roman" w:hAnsi="Times New Roman" w:cs="Times New Roman"/>
          <w:color w:val="0D0D0D"/>
          <w:szCs w:val="24"/>
        </w:rPr>
        <w:t xml:space="preserve">Sullivan MA, Birkmayer F, Boyarsky BK, Frances RJ, Fromson JA, Galanter M, et al. (2008) Uses of Coercion in Addiction Treatment: Clinical Aspects. </w:t>
      </w:r>
      <w:r>
        <w:rPr>
          <w:rFonts w:ascii="Times New Roman" w:hAnsi="Times New Roman" w:cs="Times New Roman"/>
          <w:i/>
          <w:iCs/>
          <w:color w:val="0D0D0D"/>
          <w:szCs w:val="24"/>
        </w:rPr>
        <w:t>Am J Addict.</w:t>
      </w:r>
      <w:r>
        <w:rPr>
          <w:rFonts w:ascii="Times New Roman" w:hAnsi="Times New Roman" w:cs="Times New Roman"/>
          <w:color w:val="0D0D0D"/>
          <w:szCs w:val="24"/>
        </w:rPr>
        <w:t xml:space="preserve"> 2008 Jan-Feb;17(1):36-47. doi: 10.1080/10550490701756369. </w:t>
      </w:r>
    </w:p>
    <w:p w14:paraId="29CD2608" w14:textId="4D09F509"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13.</w:t>
      </w:r>
      <w:r w:rsidR="00877AA0">
        <w:rPr>
          <w:rFonts w:ascii="Times New Roman" w:hAnsi="Times New Roman" w:cs="Times New Roman"/>
          <w:szCs w:val="24"/>
        </w:rPr>
        <w:t xml:space="preserve"> </w:t>
      </w:r>
      <w:r>
        <w:rPr>
          <w:rFonts w:ascii="Times New Roman" w:hAnsi="Times New Roman" w:cs="Times New Roman"/>
          <w:color w:val="0D0D0D"/>
          <w:szCs w:val="24"/>
        </w:rPr>
        <w:t xml:space="preserve">UNODC-WHO International Standards for the Treatment of Drug Use Disorders, Draft for Field Testing. </w:t>
      </w:r>
      <w:r>
        <w:rPr>
          <w:rFonts w:ascii="Times New Roman" w:hAnsi="Times New Roman" w:cs="Times New Roman"/>
          <w:i/>
          <w:iCs/>
          <w:color w:val="0D0D0D"/>
          <w:szCs w:val="24"/>
        </w:rPr>
        <w:t>World Health Organization</w:t>
      </w:r>
      <w:r>
        <w:rPr>
          <w:rFonts w:ascii="Times New Roman" w:hAnsi="Times New Roman" w:cs="Times New Roman"/>
          <w:color w:val="0D0D0D"/>
          <w:szCs w:val="24"/>
        </w:rPr>
        <w:t xml:space="preserve">; 2017 Mar [Cited 2020 Feb 7]. Available from: </w:t>
      </w:r>
      <w:hyperlink r:id="rId11" w:history="1">
        <w:r>
          <w:rPr>
            <w:rFonts w:ascii="Times New Roman" w:hAnsi="Times New Roman" w:cs="Times New Roman"/>
            <w:color w:val="0D0D0D"/>
            <w:szCs w:val="24"/>
          </w:rPr>
          <w:t>https://www.who.int/substance_abuse/activities/msb_treatment_standards.pdf</w:t>
        </w:r>
      </w:hyperlink>
      <w:r>
        <w:rPr>
          <w:rFonts w:ascii="Times New Roman" w:hAnsi="Times New Roman" w:cs="Times New Roman"/>
          <w:color w:val="0D0D0D"/>
          <w:szCs w:val="24"/>
        </w:rPr>
        <w:t xml:space="preserve">.  </w:t>
      </w:r>
    </w:p>
    <w:p w14:paraId="3E38D7F9" w14:textId="120A4951"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14.</w:t>
      </w:r>
      <w:r w:rsidR="00877AA0">
        <w:rPr>
          <w:rFonts w:ascii="Times New Roman" w:hAnsi="Times New Roman" w:cs="Times New Roman"/>
          <w:szCs w:val="24"/>
        </w:rPr>
        <w:t xml:space="preserve"> </w:t>
      </w:r>
      <w:r>
        <w:rPr>
          <w:rFonts w:ascii="Times New Roman" w:hAnsi="Times New Roman" w:cs="Times New Roman"/>
          <w:color w:val="0D0D0D"/>
          <w:szCs w:val="24"/>
        </w:rPr>
        <w:t xml:space="preserve">The Mental Healthcare Act, 2017. </w:t>
      </w:r>
      <w:r>
        <w:rPr>
          <w:rFonts w:ascii="Times New Roman" w:hAnsi="Times New Roman" w:cs="Times New Roman"/>
          <w:i/>
          <w:iCs/>
          <w:color w:val="0D0D0D"/>
          <w:szCs w:val="24"/>
        </w:rPr>
        <w:t>PRS Legislative Research</w:t>
      </w:r>
      <w:r>
        <w:rPr>
          <w:rFonts w:ascii="Times New Roman" w:hAnsi="Times New Roman" w:cs="Times New Roman"/>
          <w:color w:val="0D0D0D"/>
          <w:szCs w:val="24"/>
        </w:rPr>
        <w:t xml:space="preserve">; 2017 Apr 7 [Cited 2020 Jan 2]. Available from: </w:t>
      </w:r>
      <w:hyperlink r:id="rId12" w:history="1">
        <w:r>
          <w:rPr>
            <w:rFonts w:ascii="Times New Roman" w:hAnsi="Times New Roman" w:cs="Times New Roman"/>
            <w:color w:val="0D0D0D"/>
            <w:szCs w:val="24"/>
          </w:rPr>
          <w:t>https://www.prsindia.org/uploads/media/Mental%20Health/Mental%20Healthcare%20Act,%202017.pdf</w:t>
        </w:r>
      </w:hyperlink>
      <w:r>
        <w:rPr>
          <w:rFonts w:ascii="Times New Roman" w:hAnsi="Times New Roman" w:cs="Times New Roman"/>
          <w:color w:val="0D0D0D"/>
          <w:szCs w:val="24"/>
        </w:rPr>
        <w:t xml:space="preserve">.  </w:t>
      </w:r>
    </w:p>
    <w:p w14:paraId="25C247D8" w14:textId="2FAB633F"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15.</w:t>
      </w:r>
      <w:r w:rsidR="00877AA0">
        <w:rPr>
          <w:rFonts w:ascii="Times New Roman" w:hAnsi="Times New Roman" w:cs="Times New Roman"/>
          <w:szCs w:val="24"/>
        </w:rPr>
        <w:t xml:space="preserve"> </w:t>
      </w:r>
      <w:r>
        <w:rPr>
          <w:rFonts w:ascii="Times New Roman" w:hAnsi="Times New Roman" w:cs="Times New Roman"/>
          <w:color w:val="0D0D0D"/>
          <w:szCs w:val="24"/>
        </w:rPr>
        <w:t xml:space="preserve">Mohan A, Math, SB. Mental Healthcare Act 2017: Impact on addiction and addiction services. </w:t>
      </w:r>
      <w:r>
        <w:rPr>
          <w:rFonts w:ascii="Times New Roman" w:hAnsi="Times New Roman" w:cs="Times New Roman"/>
          <w:i/>
          <w:iCs/>
          <w:color w:val="0D0D0D"/>
          <w:szCs w:val="24"/>
        </w:rPr>
        <w:t>Indian J Psychiatry</w:t>
      </w:r>
      <w:r>
        <w:rPr>
          <w:rFonts w:ascii="Times New Roman" w:hAnsi="Times New Roman" w:cs="Times New Roman"/>
          <w:color w:val="0D0D0D"/>
          <w:szCs w:val="24"/>
        </w:rPr>
        <w:t>. 2019 Apr;61(Suppl 4</w:t>
      </w:r>
      <w:proofErr w:type="gramStart"/>
      <w:r>
        <w:rPr>
          <w:rFonts w:ascii="Times New Roman" w:hAnsi="Times New Roman" w:cs="Times New Roman"/>
          <w:color w:val="0D0D0D"/>
          <w:szCs w:val="24"/>
        </w:rPr>
        <w:t>):S</w:t>
      </w:r>
      <w:proofErr w:type="gramEnd"/>
      <w:r>
        <w:rPr>
          <w:rFonts w:ascii="Times New Roman" w:hAnsi="Times New Roman" w:cs="Times New Roman"/>
          <w:color w:val="0D0D0D"/>
          <w:szCs w:val="24"/>
        </w:rPr>
        <w:t>744-S749. doi: 10.4103/psychiatry.IndianJPsychiatry_114_19.</w:t>
      </w:r>
    </w:p>
    <w:p w14:paraId="294B01E3" w14:textId="5D0B31EA"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16.</w:t>
      </w:r>
      <w:r w:rsidR="00877AA0">
        <w:rPr>
          <w:rFonts w:ascii="Times New Roman" w:hAnsi="Times New Roman" w:cs="Times New Roman"/>
          <w:szCs w:val="24"/>
        </w:rPr>
        <w:t xml:space="preserve"> </w:t>
      </w:r>
      <w:r>
        <w:rPr>
          <w:rFonts w:ascii="Times New Roman" w:hAnsi="Times New Roman" w:cs="Times New Roman"/>
          <w:color w:val="0D0D0D"/>
          <w:szCs w:val="24"/>
        </w:rPr>
        <w:t xml:space="preserve">Janssens MJPA, Van Rooij MFAM, ten Have HAMJ, Kortmann FA, Van Wijmen FC. Pressure and coercion in the care for the addicted: ethical perspectives. </w:t>
      </w:r>
      <w:r>
        <w:rPr>
          <w:rFonts w:ascii="Times New Roman" w:hAnsi="Times New Roman" w:cs="Times New Roman"/>
          <w:i/>
          <w:iCs/>
          <w:color w:val="0D0D0D"/>
          <w:szCs w:val="24"/>
        </w:rPr>
        <w:t>J Med Ethics</w:t>
      </w:r>
      <w:r>
        <w:rPr>
          <w:rFonts w:ascii="Times New Roman" w:hAnsi="Times New Roman" w:cs="Times New Roman"/>
          <w:color w:val="0D0D0D"/>
          <w:szCs w:val="24"/>
        </w:rPr>
        <w:t xml:space="preserve">. 2004 Oct;30(5):453-8. doi: 10.1136/jme.2002.002212. </w:t>
      </w:r>
    </w:p>
    <w:p w14:paraId="3D9421D4" w14:textId="1186C988"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17.</w:t>
      </w:r>
      <w:r w:rsidR="00877AA0">
        <w:rPr>
          <w:rFonts w:ascii="Times New Roman" w:hAnsi="Times New Roman" w:cs="Times New Roman"/>
          <w:szCs w:val="24"/>
        </w:rPr>
        <w:t xml:space="preserve"> </w:t>
      </w:r>
      <w:r>
        <w:rPr>
          <w:rFonts w:ascii="Times New Roman" w:hAnsi="Times New Roman" w:cs="Times New Roman"/>
          <w:color w:val="0D0D0D"/>
          <w:szCs w:val="24"/>
        </w:rPr>
        <w:t xml:space="preserve">Takahashi S. Drug Control, Human Rights, and the Right to the Highest Attainable Standard of Health: By No Means Straightforward Issues. </w:t>
      </w:r>
      <w:r>
        <w:rPr>
          <w:rFonts w:ascii="Times New Roman" w:hAnsi="Times New Roman" w:cs="Times New Roman"/>
          <w:i/>
          <w:iCs/>
          <w:color w:val="0D0D0D"/>
          <w:szCs w:val="24"/>
        </w:rPr>
        <w:t>Human Rights Quarterly</w:t>
      </w:r>
      <w:r>
        <w:rPr>
          <w:rFonts w:ascii="Times New Roman" w:hAnsi="Times New Roman" w:cs="Times New Roman"/>
          <w:color w:val="0D0D0D"/>
          <w:szCs w:val="24"/>
        </w:rPr>
        <w:t xml:space="preserve">. 2009 Aug;31(3), 748-76.  </w:t>
      </w:r>
    </w:p>
    <w:p w14:paraId="76E29CFA" w14:textId="7AEE32FB"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18.</w:t>
      </w:r>
      <w:r w:rsidR="00877AA0">
        <w:rPr>
          <w:rFonts w:ascii="Times New Roman" w:hAnsi="Times New Roman" w:cs="Times New Roman"/>
          <w:szCs w:val="24"/>
        </w:rPr>
        <w:t xml:space="preserve"> </w:t>
      </w:r>
      <w:r>
        <w:rPr>
          <w:rFonts w:ascii="Times New Roman" w:hAnsi="Times New Roman" w:cs="Times New Roman"/>
          <w:color w:val="0D0D0D"/>
          <w:szCs w:val="24"/>
        </w:rPr>
        <w:t xml:space="preserve">Collier S, Gavriel M. Mobile phones in residential treatment: implications for practice. </w:t>
      </w:r>
      <w:r>
        <w:rPr>
          <w:rFonts w:ascii="Times New Roman" w:hAnsi="Times New Roman" w:cs="Times New Roman"/>
          <w:i/>
          <w:iCs/>
          <w:color w:val="0D0D0D"/>
          <w:szCs w:val="24"/>
        </w:rPr>
        <w:t>J Subst Abuse Treat</w:t>
      </w:r>
      <w:r>
        <w:rPr>
          <w:rFonts w:ascii="Times New Roman" w:hAnsi="Times New Roman" w:cs="Times New Roman"/>
          <w:color w:val="0D0D0D"/>
          <w:szCs w:val="24"/>
        </w:rPr>
        <w:t xml:space="preserve">. 2015 </w:t>
      </w:r>
      <w:proofErr w:type="gramStart"/>
      <w:r>
        <w:rPr>
          <w:rFonts w:ascii="Times New Roman" w:hAnsi="Times New Roman" w:cs="Times New Roman"/>
          <w:color w:val="0D0D0D"/>
          <w:szCs w:val="24"/>
        </w:rPr>
        <w:t>Aug;55:45</w:t>
      </w:r>
      <w:proofErr w:type="gramEnd"/>
      <w:r>
        <w:rPr>
          <w:rFonts w:ascii="Times New Roman" w:hAnsi="Times New Roman" w:cs="Times New Roman"/>
          <w:color w:val="0D0D0D"/>
          <w:szCs w:val="24"/>
        </w:rPr>
        <w:t xml:space="preserve">-51. doi: 10.1016/j.jsat.2015.02.004. </w:t>
      </w:r>
    </w:p>
    <w:p w14:paraId="6EAD104A" w14:textId="1F26B974"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19.</w:t>
      </w:r>
      <w:r w:rsidR="00877AA0">
        <w:rPr>
          <w:rFonts w:ascii="Times New Roman" w:hAnsi="Times New Roman" w:cs="Times New Roman"/>
          <w:szCs w:val="24"/>
        </w:rPr>
        <w:t xml:space="preserve"> </w:t>
      </w:r>
      <w:r>
        <w:rPr>
          <w:rFonts w:ascii="Times New Roman" w:hAnsi="Times New Roman" w:cs="Times New Roman"/>
          <w:color w:val="0D0D0D"/>
          <w:szCs w:val="24"/>
        </w:rPr>
        <w:t xml:space="preserve">Draft: Delhi Substance Use Disorder Treatment, Counseling and Rehabilitation Centres rules, 2018. </w:t>
      </w:r>
      <w:r>
        <w:rPr>
          <w:rFonts w:ascii="Times New Roman" w:hAnsi="Times New Roman" w:cs="Times New Roman"/>
          <w:i/>
          <w:iCs/>
          <w:color w:val="0D0D0D"/>
          <w:szCs w:val="24"/>
        </w:rPr>
        <w:t>Govt. of NCT of Delhi, Dept. of Health and Family Welfare</w:t>
      </w:r>
      <w:r>
        <w:rPr>
          <w:rFonts w:ascii="Times New Roman" w:hAnsi="Times New Roman" w:cs="Times New Roman"/>
          <w:color w:val="0D0D0D"/>
          <w:szCs w:val="24"/>
        </w:rPr>
        <w:t xml:space="preserve">.  [Cited 2020 Feb 16]. Available from: </w:t>
      </w:r>
      <w:hyperlink r:id="rId13" w:history="1">
        <w:r>
          <w:rPr>
            <w:rFonts w:ascii="Times New Roman" w:hAnsi="Times New Roman" w:cs="Times New Roman"/>
            <w:color w:val="0D0D0D"/>
            <w:szCs w:val="24"/>
          </w:rPr>
          <w:t>http://health.delhigovt.nic.in/wps/wcm/connect/0620678045112ea6bcf6ff06ae7c024f/DSAC.pdf?MOD=AJPERES&amp;lmod=-382194844</w:t>
        </w:r>
      </w:hyperlink>
      <w:r>
        <w:rPr>
          <w:rFonts w:ascii="Times New Roman" w:hAnsi="Times New Roman" w:cs="Times New Roman"/>
          <w:color w:val="0D0D0D"/>
          <w:szCs w:val="24"/>
        </w:rPr>
        <w:t xml:space="preserve">.  </w:t>
      </w:r>
    </w:p>
    <w:p w14:paraId="0056CF43" w14:textId="2BA54AC5"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20.</w:t>
      </w:r>
      <w:r w:rsidR="00877AA0">
        <w:rPr>
          <w:rFonts w:ascii="Times New Roman" w:hAnsi="Times New Roman" w:cs="Times New Roman"/>
          <w:szCs w:val="24"/>
        </w:rPr>
        <w:t xml:space="preserve"> </w:t>
      </w:r>
      <w:r>
        <w:rPr>
          <w:rFonts w:ascii="Times New Roman" w:hAnsi="Times New Roman" w:cs="Times New Roman"/>
          <w:color w:val="0D0D0D"/>
          <w:szCs w:val="24"/>
        </w:rPr>
        <w:t xml:space="preserve">Kumar A. 55 inmates rescued from illegal de-addiction centre. </w:t>
      </w:r>
      <w:r>
        <w:rPr>
          <w:rFonts w:ascii="Times New Roman" w:hAnsi="Times New Roman" w:cs="Times New Roman"/>
          <w:i/>
          <w:iCs/>
          <w:color w:val="0D0D0D"/>
          <w:szCs w:val="24"/>
        </w:rPr>
        <w:t>The Hindu;</w:t>
      </w:r>
      <w:r>
        <w:rPr>
          <w:rFonts w:ascii="Times New Roman" w:hAnsi="Times New Roman" w:cs="Times New Roman"/>
          <w:color w:val="0D0D0D"/>
          <w:szCs w:val="24"/>
        </w:rPr>
        <w:t xml:space="preserve"> 2018 Sept 1 [Cited 2020 Feb 16]. Available from:  </w:t>
      </w:r>
      <w:hyperlink r:id="rId14" w:history="1">
        <w:r>
          <w:rPr>
            <w:rFonts w:ascii="Times New Roman" w:hAnsi="Times New Roman" w:cs="Times New Roman"/>
            <w:color w:val="0D0D0D"/>
            <w:szCs w:val="24"/>
          </w:rPr>
          <w:t>https://www.thehindu.com/news/cities/Delhi/55-inmates-rescued-from-illegal-de-addiction-centre/article24836673.ece</w:t>
        </w:r>
      </w:hyperlink>
      <w:r>
        <w:rPr>
          <w:rFonts w:ascii="Times New Roman" w:hAnsi="Times New Roman" w:cs="Times New Roman"/>
          <w:color w:val="0D0D0D"/>
          <w:szCs w:val="24"/>
        </w:rPr>
        <w:t xml:space="preserve">. </w:t>
      </w:r>
    </w:p>
    <w:p w14:paraId="1D59F1DE" w14:textId="7F3220CF"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21.</w:t>
      </w:r>
      <w:r w:rsidR="00877AA0">
        <w:rPr>
          <w:rFonts w:ascii="Times New Roman" w:hAnsi="Times New Roman" w:cs="Times New Roman"/>
          <w:szCs w:val="24"/>
        </w:rPr>
        <w:t xml:space="preserve"> </w:t>
      </w:r>
      <w:r>
        <w:rPr>
          <w:rFonts w:ascii="Times New Roman" w:hAnsi="Times New Roman" w:cs="Times New Roman"/>
          <w:color w:val="0D0D0D"/>
          <w:szCs w:val="24"/>
        </w:rPr>
        <w:t xml:space="preserve">Gwalior: Now, woman cries son's murder at de-addiction centre. </w:t>
      </w:r>
      <w:r>
        <w:rPr>
          <w:rFonts w:ascii="Times New Roman" w:hAnsi="Times New Roman" w:cs="Times New Roman"/>
          <w:i/>
          <w:iCs/>
          <w:color w:val="0D0D0D"/>
          <w:szCs w:val="24"/>
        </w:rPr>
        <w:t>Times of India</w:t>
      </w:r>
      <w:r>
        <w:rPr>
          <w:rFonts w:ascii="Times New Roman" w:hAnsi="Times New Roman" w:cs="Times New Roman"/>
          <w:color w:val="0D0D0D"/>
          <w:szCs w:val="24"/>
        </w:rPr>
        <w:t xml:space="preserve">; 2016 Jun 28 [Cited 2020 Feb 16]. Available from: </w:t>
      </w:r>
      <w:hyperlink r:id="rId15" w:history="1">
        <w:r>
          <w:rPr>
            <w:rFonts w:ascii="Times New Roman" w:hAnsi="Times New Roman" w:cs="Times New Roman"/>
            <w:color w:val="0D0D0D"/>
            <w:szCs w:val="24"/>
          </w:rPr>
          <w:t>https://timesofindia.indiatimes.com/city/bhopal/Gwalior-Now-woman-cries-sons-murder-at-de-addiction-centre/articleshow/52951309.cms</w:t>
        </w:r>
      </w:hyperlink>
      <w:r>
        <w:rPr>
          <w:rFonts w:ascii="Times New Roman" w:hAnsi="Times New Roman" w:cs="Times New Roman"/>
          <w:color w:val="0D0D0D"/>
          <w:szCs w:val="24"/>
        </w:rPr>
        <w:t xml:space="preserve">. </w:t>
      </w:r>
    </w:p>
    <w:p w14:paraId="1EA091CA" w14:textId="41219CB6"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22.</w:t>
      </w:r>
      <w:r w:rsidR="00877AA0">
        <w:rPr>
          <w:rFonts w:ascii="Times New Roman" w:hAnsi="Times New Roman" w:cs="Times New Roman"/>
          <w:szCs w:val="24"/>
        </w:rPr>
        <w:t xml:space="preserve"> </w:t>
      </w:r>
      <w:r>
        <w:rPr>
          <w:rFonts w:ascii="Times New Roman" w:hAnsi="Times New Roman" w:cs="Times New Roman"/>
          <w:color w:val="0D0D0D"/>
          <w:szCs w:val="24"/>
        </w:rPr>
        <w:t xml:space="preserve">In Samrala, 42 rescued from illegal de-addiction centre. </w:t>
      </w:r>
      <w:r>
        <w:rPr>
          <w:rFonts w:ascii="Times New Roman" w:hAnsi="Times New Roman" w:cs="Times New Roman"/>
          <w:i/>
          <w:iCs/>
          <w:color w:val="0D0D0D"/>
          <w:szCs w:val="24"/>
        </w:rPr>
        <w:t>Times of India</w:t>
      </w:r>
      <w:r>
        <w:rPr>
          <w:rFonts w:ascii="Times New Roman" w:hAnsi="Times New Roman" w:cs="Times New Roman"/>
          <w:color w:val="0D0D0D"/>
          <w:szCs w:val="24"/>
        </w:rPr>
        <w:t xml:space="preserve">; 2019 Jul 3 [Cited 2020 Feb 16]. Available from: </w:t>
      </w:r>
      <w:hyperlink r:id="rId16" w:history="1">
        <w:r>
          <w:rPr>
            <w:rFonts w:ascii="Times New Roman" w:hAnsi="Times New Roman" w:cs="Times New Roman"/>
            <w:color w:val="0D0D0D"/>
            <w:szCs w:val="24"/>
          </w:rPr>
          <w:t>https://timesofindia.indiatimes.com/city/ludhiana/in-samrala-42-rescued-from-illegal-de-addiction-centre/articleshow/70048730.cms</w:t>
        </w:r>
      </w:hyperlink>
      <w:r>
        <w:rPr>
          <w:rFonts w:ascii="Times New Roman" w:hAnsi="Times New Roman" w:cs="Times New Roman"/>
          <w:color w:val="0D0D0D"/>
          <w:szCs w:val="24"/>
        </w:rPr>
        <w:t xml:space="preserve">. </w:t>
      </w:r>
    </w:p>
    <w:p w14:paraId="1105C6D5" w14:textId="4185C12B"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23.</w:t>
      </w:r>
      <w:r w:rsidR="00877AA0">
        <w:rPr>
          <w:rFonts w:ascii="Times New Roman" w:hAnsi="Times New Roman" w:cs="Times New Roman"/>
          <w:szCs w:val="24"/>
        </w:rPr>
        <w:t xml:space="preserve"> </w:t>
      </w:r>
      <w:r>
        <w:rPr>
          <w:rFonts w:ascii="Times New Roman" w:hAnsi="Times New Roman" w:cs="Times New Roman"/>
          <w:color w:val="0D0D0D"/>
          <w:szCs w:val="24"/>
        </w:rPr>
        <w:t xml:space="preserve">Garcia A, Anderson B. Violence, addiction, recovery: An anthropological study of Mexico's anexos. </w:t>
      </w:r>
      <w:r>
        <w:rPr>
          <w:rFonts w:ascii="Times New Roman" w:hAnsi="Times New Roman" w:cs="Times New Roman"/>
          <w:i/>
          <w:iCs/>
          <w:color w:val="0D0D0D"/>
          <w:szCs w:val="24"/>
        </w:rPr>
        <w:t>Transcult Psychiatry</w:t>
      </w:r>
      <w:r>
        <w:rPr>
          <w:rFonts w:ascii="Times New Roman" w:hAnsi="Times New Roman" w:cs="Times New Roman"/>
          <w:color w:val="0D0D0D"/>
          <w:szCs w:val="24"/>
        </w:rPr>
        <w:t xml:space="preserve">. 2016 Aug;53(4):445-64. doi: 10.1177/1363461516662539. </w:t>
      </w:r>
    </w:p>
    <w:p w14:paraId="25A981B1" w14:textId="43505A4C"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24.</w:t>
      </w:r>
      <w:r w:rsidR="00877AA0">
        <w:rPr>
          <w:rFonts w:ascii="Times New Roman" w:hAnsi="Times New Roman" w:cs="Times New Roman"/>
          <w:szCs w:val="24"/>
        </w:rPr>
        <w:t xml:space="preserve"> </w:t>
      </w:r>
      <w:r>
        <w:rPr>
          <w:rFonts w:ascii="Times New Roman" w:hAnsi="Times New Roman" w:cs="Times New Roman"/>
          <w:color w:val="0D0D0D"/>
          <w:szCs w:val="24"/>
        </w:rPr>
        <w:t xml:space="preserve">Principles of drug dependence treatment. Discussion paper. </w:t>
      </w:r>
      <w:r>
        <w:rPr>
          <w:rFonts w:ascii="Times New Roman" w:hAnsi="Times New Roman" w:cs="Times New Roman"/>
          <w:i/>
          <w:iCs/>
          <w:color w:val="0D0D0D"/>
          <w:szCs w:val="24"/>
        </w:rPr>
        <w:t>UNODC and WHO</w:t>
      </w:r>
      <w:r>
        <w:rPr>
          <w:rFonts w:ascii="Times New Roman" w:hAnsi="Times New Roman" w:cs="Times New Roman"/>
          <w:color w:val="0D0D0D"/>
          <w:szCs w:val="24"/>
        </w:rPr>
        <w:t xml:space="preserve">; 2008 Mar [Cited 2020 Feb 9]. Available from: </w:t>
      </w:r>
      <w:hyperlink r:id="rId17" w:history="1">
        <w:r>
          <w:rPr>
            <w:rFonts w:ascii="Times New Roman" w:hAnsi="Times New Roman" w:cs="Times New Roman"/>
            <w:color w:val="0D0D0D"/>
            <w:szCs w:val="24"/>
          </w:rPr>
          <w:t>https://www.unodc.org/documents/drug-treatment/UNODC-WHO-Principles-of-Drug-Dependence-Treatment-March08.pdf</w:t>
        </w:r>
      </w:hyperlink>
      <w:r>
        <w:rPr>
          <w:rFonts w:ascii="Times New Roman" w:hAnsi="Times New Roman" w:cs="Times New Roman"/>
          <w:color w:val="0D0D0D"/>
          <w:szCs w:val="24"/>
        </w:rPr>
        <w:t>.</w:t>
      </w:r>
    </w:p>
    <w:p w14:paraId="72E1327F" w14:textId="7CA500FA"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25.</w:t>
      </w:r>
      <w:r w:rsidR="00877AA0">
        <w:rPr>
          <w:rFonts w:ascii="Times New Roman" w:hAnsi="Times New Roman" w:cs="Times New Roman"/>
          <w:szCs w:val="24"/>
        </w:rPr>
        <w:t xml:space="preserve"> </w:t>
      </w:r>
      <w:r>
        <w:rPr>
          <w:rFonts w:ascii="Times New Roman" w:hAnsi="Times New Roman" w:cs="Times New Roman"/>
          <w:color w:val="0D0D0D"/>
          <w:szCs w:val="24"/>
        </w:rPr>
        <w:t>Kumar P. Alcohol rehabilitation centre inmate battered to death by sta</w:t>
      </w:r>
      <w:r>
        <w:rPr>
          <w:rFonts w:ascii="Lucida Grande" w:hAnsi="Lucida Grande" w:cs="Lucida Grande"/>
          <w:color w:val="0D0D0D"/>
          <w:szCs w:val="24"/>
        </w:rPr>
        <w:t>ﬀ</w:t>
      </w:r>
      <w:r>
        <w:rPr>
          <w:rFonts w:ascii="Times New Roman" w:hAnsi="Times New Roman" w:cs="Times New Roman"/>
          <w:color w:val="0D0D0D"/>
          <w:szCs w:val="24"/>
        </w:rPr>
        <w:t xml:space="preserve">ers. </w:t>
      </w:r>
      <w:r>
        <w:rPr>
          <w:rFonts w:ascii="Times New Roman" w:hAnsi="Times New Roman" w:cs="Times New Roman"/>
          <w:i/>
          <w:iCs/>
          <w:color w:val="0D0D0D"/>
          <w:szCs w:val="24"/>
        </w:rPr>
        <w:t>Bangalore Mirror</w:t>
      </w:r>
      <w:r>
        <w:rPr>
          <w:rFonts w:ascii="Times New Roman" w:hAnsi="Times New Roman" w:cs="Times New Roman"/>
          <w:color w:val="0D0D0D"/>
          <w:szCs w:val="24"/>
        </w:rPr>
        <w:t xml:space="preserve">; 2016 Oct 18 [Cited 2020 Feb 17]. Available from: </w:t>
      </w:r>
      <w:hyperlink r:id="rId18" w:history="1">
        <w:r>
          <w:rPr>
            <w:rFonts w:ascii="Times New Roman" w:hAnsi="Times New Roman" w:cs="Times New Roman"/>
            <w:color w:val="0D0D0D"/>
            <w:szCs w:val="24"/>
          </w:rPr>
          <w:t>https://bangaloremirror.indiatimes.com/bangalore/crime/alcohol-rehab-centre-inmate-battered-to-death-by-staffers/articleshow/54905779.cms</w:t>
        </w:r>
      </w:hyperlink>
      <w:r>
        <w:rPr>
          <w:rFonts w:ascii="Times New Roman" w:hAnsi="Times New Roman" w:cs="Times New Roman"/>
          <w:color w:val="0D0D0D"/>
          <w:szCs w:val="24"/>
        </w:rPr>
        <w:t xml:space="preserve">. </w:t>
      </w:r>
    </w:p>
    <w:p w14:paraId="445B321D" w14:textId="6123822F"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26.</w:t>
      </w:r>
      <w:r w:rsidR="00877AA0">
        <w:rPr>
          <w:rFonts w:ascii="Times New Roman" w:hAnsi="Times New Roman" w:cs="Times New Roman"/>
          <w:szCs w:val="24"/>
        </w:rPr>
        <w:t xml:space="preserve"> </w:t>
      </w:r>
      <w:r>
        <w:rPr>
          <w:rFonts w:ascii="Times New Roman" w:hAnsi="Times New Roman" w:cs="Times New Roman"/>
          <w:color w:val="0D0D0D"/>
          <w:szCs w:val="24"/>
        </w:rPr>
        <w:t xml:space="preserve">UN Committee Against Torture (CAT), General Comment No. 2: Implementation of Article 2 by States Parties. 2008 Jan 24 [Cited 2020 Feb 12]. Available from: </w:t>
      </w:r>
      <w:hyperlink r:id="rId19" w:history="1">
        <w:r>
          <w:rPr>
            <w:rFonts w:ascii="Times New Roman" w:hAnsi="Times New Roman" w:cs="Times New Roman"/>
            <w:color w:val="0D0D0D"/>
            <w:szCs w:val="24"/>
          </w:rPr>
          <w:t>https://www.refworld.org/docid/47ac78ce2.html</w:t>
        </w:r>
      </w:hyperlink>
      <w:r>
        <w:rPr>
          <w:rFonts w:ascii="Times New Roman" w:hAnsi="Times New Roman" w:cs="Times New Roman"/>
          <w:color w:val="0D0D0D"/>
          <w:szCs w:val="24"/>
        </w:rPr>
        <w:t xml:space="preserve">.  </w:t>
      </w:r>
    </w:p>
    <w:p w14:paraId="799E65A9" w14:textId="2A463F95"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27.</w:t>
      </w:r>
      <w:r w:rsidR="00877AA0">
        <w:rPr>
          <w:rFonts w:ascii="Times New Roman" w:hAnsi="Times New Roman" w:cs="Times New Roman"/>
          <w:szCs w:val="24"/>
        </w:rPr>
        <w:t xml:space="preserve"> </w:t>
      </w:r>
      <w:r>
        <w:rPr>
          <w:rFonts w:ascii="Times New Roman" w:hAnsi="Times New Roman" w:cs="Times New Roman"/>
          <w:color w:val="0D0D0D"/>
          <w:szCs w:val="24"/>
        </w:rPr>
        <w:t xml:space="preserve">Whitter M, Bell EL, Gaumond P, Gwaltney M, Magana CA, Moreaux M. Strengthening professional identity: Challenges of addictions treatment workforce A framework for discussion [Internet]. Rockville, MD: Substance Abuse and Mental Health Services Administration; 2006 Dec [Cited 2020 Jan 10]. Available from: </w:t>
      </w:r>
      <w:hyperlink r:id="rId20" w:history="1">
        <w:r>
          <w:rPr>
            <w:rFonts w:ascii="Times New Roman" w:hAnsi="Times New Roman" w:cs="Times New Roman"/>
            <w:color w:val="0D0D0D"/>
            <w:szCs w:val="24"/>
          </w:rPr>
          <w:t>https://www.samhsa.gov/sites/default/files/partnersforrecovery/docs/Strengthening_Professional_Identity.pdf</w:t>
        </w:r>
      </w:hyperlink>
      <w:r>
        <w:rPr>
          <w:rFonts w:ascii="Times New Roman" w:hAnsi="Times New Roman" w:cs="Times New Roman"/>
          <w:color w:val="0D0D0D"/>
          <w:szCs w:val="24"/>
        </w:rPr>
        <w:t xml:space="preserve">. </w:t>
      </w:r>
    </w:p>
    <w:p w14:paraId="4CAF1083" w14:textId="590EC385"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28.</w:t>
      </w:r>
      <w:r w:rsidR="00877AA0">
        <w:rPr>
          <w:rFonts w:ascii="Times New Roman" w:hAnsi="Times New Roman" w:cs="Times New Roman"/>
          <w:szCs w:val="24"/>
        </w:rPr>
        <w:t xml:space="preserve"> </w:t>
      </w:r>
      <w:r>
        <w:rPr>
          <w:rFonts w:ascii="Times New Roman" w:hAnsi="Times New Roman" w:cs="Times New Roman"/>
          <w:color w:val="0D0D0D"/>
          <w:szCs w:val="24"/>
        </w:rPr>
        <w:t xml:space="preserve">The only </w:t>
      </w:r>
      <w:r w:rsidR="00846EEF">
        <w:rPr>
          <w:rFonts w:ascii="Times New Roman" w:hAnsi="Times New Roman" w:cs="Times New Roman"/>
          <w:color w:val="0D0D0D"/>
          <w:szCs w:val="24"/>
        </w:rPr>
        <w:t xml:space="preserve">addiction </w:t>
      </w:r>
      <w:r>
        <w:rPr>
          <w:rFonts w:ascii="Times New Roman" w:hAnsi="Times New Roman" w:cs="Times New Roman"/>
          <w:color w:val="0D0D0D"/>
          <w:szCs w:val="24"/>
        </w:rPr>
        <w:t>university degree found on a google search was a Post Graduate Diploma in Counselling for Substance and Prevention and Treatment (distance mode) offered by Punjab University.</w:t>
      </w:r>
    </w:p>
    <w:p w14:paraId="73193ED7" w14:textId="3E37ECEE"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29.</w:t>
      </w:r>
      <w:r w:rsidR="00877AA0">
        <w:rPr>
          <w:rFonts w:ascii="Times New Roman" w:hAnsi="Times New Roman" w:cs="Times New Roman"/>
          <w:szCs w:val="24"/>
        </w:rPr>
        <w:t xml:space="preserve"> </w:t>
      </w:r>
      <w:r>
        <w:rPr>
          <w:rFonts w:ascii="Times New Roman" w:hAnsi="Times New Roman" w:cs="Times New Roman"/>
          <w:color w:val="0D0D0D"/>
          <w:szCs w:val="24"/>
        </w:rPr>
        <w:t xml:space="preserve">How TB, Kim SM, Mikell S, Panabokke N. Professionalising the Addiction Treatment Services in Asia. </w:t>
      </w:r>
      <w:r>
        <w:rPr>
          <w:rFonts w:ascii="Times New Roman" w:hAnsi="Times New Roman" w:cs="Times New Roman"/>
          <w:i/>
          <w:iCs/>
          <w:color w:val="0D0D0D"/>
          <w:szCs w:val="24"/>
        </w:rPr>
        <w:t>International Journal of Prevention and Treatment of Substance Use Disorders</w:t>
      </w:r>
      <w:r>
        <w:rPr>
          <w:rFonts w:ascii="Times New Roman" w:hAnsi="Times New Roman" w:cs="Times New Roman"/>
          <w:color w:val="0D0D0D"/>
          <w:szCs w:val="24"/>
        </w:rPr>
        <w:t>. 2013;1(1):51–61. doi: 10.4038/</w:t>
      </w:r>
      <w:proofErr w:type="gramStart"/>
      <w:r>
        <w:rPr>
          <w:rFonts w:ascii="Times New Roman" w:hAnsi="Times New Roman" w:cs="Times New Roman"/>
          <w:color w:val="0D0D0D"/>
          <w:szCs w:val="24"/>
        </w:rPr>
        <w:t>ijptsud.v</w:t>
      </w:r>
      <w:proofErr w:type="gramEnd"/>
      <w:r>
        <w:rPr>
          <w:rFonts w:ascii="Times New Roman" w:hAnsi="Times New Roman" w:cs="Times New Roman"/>
          <w:color w:val="0D0D0D"/>
          <w:szCs w:val="24"/>
        </w:rPr>
        <w:t xml:space="preserve">1i1.5911. </w:t>
      </w:r>
    </w:p>
    <w:p w14:paraId="2A8CA25C" w14:textId="02893E95"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30.</w:t>
      </w:r>
      <w:r w:rsidR="00877AA0">
        <w:rPr>
          <w:rFonts w:ascii="Times New Roman" w:hAnsi="Times New Roman" w:cs="Times New Roman"/>
          <w:szCs w:val="24"/>
        </w:rPr>
        <w:t xml:space="preserve"> </w:t>
      </w:r>
      <w:r>
        <w:rPr>
          <w:rFonts w:ascii="Times New Roman" w:hAnsi="Times New Roman" w:cs="Times New Roman"/>
          <w:color w:val="0D0D0D"/>
          <w:szCs w:val="24"/>
        </w:rPr>
        <w:t>Minimum Standards of care for ‘Centres Providing Substance Use Disorder Treatment and Rehabilitation-2018.</w:t>
      </w:r>
      <w:r>
        <w:rPr>
          <w:rFonts w:ascii="Times New Roman" w:hAnsi="Times New Roman" w:cs="Times New Roman"/>
          <w:i/>
          <w:iCs/>
          <w:color w:val="0D0D0D"/>
          <w:szCs w:val="24"/>
        </w:rPr>
        <w:t xml:space="preserve"> Department of Health &amp; Family Welfare, Govt. of NCT of Delhi</w:t>
      </w:r>
      <w:r>
        <w:rPr>
          <w:rFonts w:ascii="Times New Roman" w:hAnsi="Times New Roman" w:cs="Times New Roman"/>
          <w:color w:val="0D0D0D"/>
          <w:szCs w:val="24"/>
        </w:rPr>
        <w:t xml:space="preserve">; 2018 Sept 18 [Cited 2020 Jan 13].Available from: </w:t>
      </w:r>
      <w:hyperlink r:id="rId21" w:history="1">
        <w:r>
          <w:rPr>
            <w:rFonts w:ascii="Times New Roman" w:hAnsi="Times New Roman" w:cs="Times New Roman"/>
            <w:color w:val="0D0D0D"/>
            <w:szCs w:val="24"/>
          </w:rPr>
          <w:t>http://health.delhigovt.nic.in/wps/wcm/connect/c0d640804708f11892e2db5fc3a1d29c/Notification_English.PDF?MOD=AJPERES&amp;lmod=-327577481&amp;CACHEID=c0d640804708f11892e2db5fc3a1d29c</w:t>
        </w:r>
      </w:hyperlink>
      <w:r>
        <w:rPr>
          <w:rFonts w:ascii="Times New Roman" w:hAnsi="Times New Roman" w:cs="Times New Roman"/>
          <w:color w:val="0D0D0D"/>
          <w:szCs w:val="24"/>
        </w:rPr>
        <w:t xml:space="preserve">. </w:t>
      </w:r>
    </w:p>
    <w:p w14:paraId="703D7EC2" w14:textId="66327E9E"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31.</w:t>
      </w:r>
      <w:r w:rsidR="00877AA0">
        <w:rPr>
          <w:rFonts w:ascii="Times New Roman" w:hAnsi="Times New Roman" w:cs="Times New Roman"/>
          <w:szCs w:val="24"/>
        </w:rPr>
        <w:t xml:space="preserve"> </w:t>
      </w:r>
      <w:r>
        <w:rPr>
          <w:rFonts w:ascii="Times New Roman" w:hAnsi="Times New Roman" w:cs="Times New Roman"/>
          <w:color w:val="0D0D0D"/>
          <w:szCs w:val="24"/>
        </w:rPr>
        <w:t xml:space="preserve">White W, the PRO-ACT Ethics Workgroup, with legal discussion by Popovits R &amp; Donohue B. </w:t>
      </w:r>
      <w:r>
        <w:rPr>
          <w:rFonts w:ascii="Times New Roman" w:hAnsi="Times New Roman" w:cs="Times New Roman"/>
          <w:i/>
          <w:iCs/>
          <w:color w:val="0D0D0D"/>
          <w:szCs w:val="24"/>
        </w:rPr>
        <w:t>Ethical Guidelines for the Delivery of Peer-based Recovery Support Services</w:t>
      </w:r>
      <w:r>
        <w:rPr>
          <w:rFonts w:ascii="Times New Roman" w:hAnsi="Times New Roman" w:cs="Times New Roman"/>
          <w:color w:val="0D0D0D"/>
          <w:szCs w:val="24"/>
        </w:rPr>
        <w:t>. Philadelphia: Philadelphia Department of Behavioral Health and Mental Retardation Services; 2007.</w:t>
      </w:r>
    </w:p>
    <w:p w14:paraId="0234C26E" w14:textId="3A305ED9"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32.</w:t>
      </w:r>
      <w:r w:rsidR="00877AA0">
        <w:rPr>
          <w:rFonts w:ascii="Times New Roman" w:hAnsi="Times New Roman" w:cs="Times New Roman"/>
          <w:szCs w:val="24"/>
        </w:rPr>
        <w:t xml:space="preserve"> </w:t>
      </w:r>
      <w:r>
        <w:rPr>
          <w:rFonts w:ascii="Times New Roman" w:hAnsi="Times New Roman" w:cs="Times New Roman"/>
          <w:color w:val="0D0D0D"/>
          <w:szCs w:val="24"/>
        </w:rPr>
        <w:t xml:space="preserve">Reformed addict, who runs de-addiction centre in Gurgaon, relieves past. </w:t>
      </w:r>
      <w:r>
        <w:rPr>
          <w:rFonts w:ascii="Times New Roman" w:hAnsi="Times New Roman" w:cs="Times New Roman"/>
          <w:i/>
          <w:iCs/>
          <w:color w:val="0D0D0D"/>
          <w:szCs w:val="24"/>
        </w:rPr>
        <w:t>Hindustan Times</w:t>
      </w:r>
      <w:r>
        <w:rPr>
          <w:rFonts w:ascii="Times New Roman" w:hAnsi="Times New Roman" w:cs="Times New Roman"/>
          <w:color w:val="0D0D0D"/>
          <w:szCs w:val="24"/>
        </w:rPr>
        <w:t xml:space="preserve">; 2017 Jun 26 [Cited 2020 Feb 8]. Available from: </w:t>
      </w:r>
      <w:hyperlink r:id="rId22" w:history="1">
        <w:r>
          <w:rPr>
            <w:rFonts w:ascii="Times New Roman" w:hAnsi="Times New Roman" w:cs="Times New Roman"/>
            <w:color w:val="0D0D0D"/>
            <w:szCs w:val="24"/>
          </w:rPr>
          <w:t>https://www.hindustantimes.com/gurgaon/reformed-addict-who-runs-de-addiction-centre-in-gurgaon-relieves-past/story-4b53viCuYNGH3KQAsX2GtM.html</w:t>
        </w:r>
      </w:hyperlink>
      <w:r>
        <w:rPr>
          <w:rFonts w:ascii="Times New Roman" w:hAnsi="Times New Roman" w:cs="Times New Roman"/>
          <w:color w:val="0D0D0D"/>
          <w:szCs w:val="24"/>
        </w:rPr>
        <w:t xml:space="preserve">. </w:t>
      </w:r>
    </w:p>
    <w:p w14:paraId="3D13A371" w14:textId="6CB38771"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33.</w:t>
      </w:r>
      <w:r w:rsidR="00877AA0">
        <w:rPr>
          <w:rFonts w:ascii="Times New Roman" w:hAnsi="Times New Roman" w:cs="Times New Roman"/>
          <w:szCs w:val="24"/>
        </w:rPr>
        <w:t xml:space="preserve"> </w:t>
      </w:r>
      <w:r>
        <w:rPr>
          <w:rFonts w:ascii="Times New Roman" w:hAnsi="Times New Roman" w:cs="Times New Roman"/>
          <w:color w:val="0D0D0D"/>
          <w:szCs w:val="24"/>
        </w:rPr>
        <w:t xml:space="preserve">24 rescued from de-addiction centre </w:t>
      </w:r>
      <w:r>
        <w:rPr>
          <w:rFonts w:ascii="Times New Roman" w:hAnsi="Times New Roman" w:cs="Times New Roman"/>
          <w:i/>
          <w:iCs/>
          <w:color w:val="0D0D0D"/>
          <w:szCs w:val="24"/>
        </w:rPr>
        <w:t>Times of India</w:t>
      </w:r>
      <w:r>
        <w:rPr>
          <w:rFonts w:ascii="Times New Roman" w:hAnsi="Times New Roman" w:cs="Times New Roman"/>
          <w:color w:val="0D0D0D"/>
          <w:szCs w:val="24"/>
        </w:rPr>
        <w:t xml:space="preserve">; 2019 Apr 3 [Cited 2020 Feb 4]. Available from:  </w:t>
      </w:r>
      <w:hyperlink r:id="rId23" w:history="1">
        <w:r>
          <w:rPr>
            <w:rFonts w:ascii="Times New Roman" w:hAnsi="Times New Roman" w:cs="Times New Roman"/>
            <w:color w:val="0D0D0D"/>
            <w:szCs w:val="24"/>
          </w:rPr>
          <w:t>https://timesofindia.indiatimes.com/city/ludhiana/24-rescued-from-de-addiction-centre/articleshow/68696185.cms</w:t>
        </w:r>
      </w:hyperlink>
      <w:r>
        <w:rPr>
          <w:rFonts w:ascii="Times New Roman" w:hAnsi="Times New Roman" w:cs="Times New Roman"/>
          <w:color w:val="0D0D0D"/>
          <w:szCs w:val="24"/>
        </w:rPr>
        <w:t xml:space="preserve">.  </w:t>
      </w:r>
    </w:p>
    <w:p w14:paraId="357209B5" w14:textId="3E5FE75F"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34.</w:t>
      </w:r>
      <w:r w:rsidR="00877AA0">
        <w:rPr>
          <w:rFonts w:ascii="Times New Roman" w:hAnsi="Times New Roman" w:cs="Times New Roman"/>
          <w:szCs w:val="24"/>
        </w:rPr>
        <w:t xml:space="preserve"> </w:t>
      </w:r>
      <w:r>
        <w:rPr>
          <w:rFonts w:ascii="Times New Roman" w:hAnsi="Times New Roman" w:cs="Times New Roman"/>
          <w:color w:val="0D0D0D"/>
          <w:szCs w:val="24"/>
        </w:rPr>
        <w:t xml:space="preserve">52 rescued from illegal de-addiction centre, The Hindu; 2018 Nov 15 [Cited 2020 Feb 4]. Available from: </w:t>
      </w:r>
      <w:hyperlink r:id="rId24" w:history="1">
        <w:r>
          <w:rPr>
            <w:rFonts w:ascii="Times New Roman" w:hAnsi="Times New Roman" w:cs="Times New Roman"/>
            <w:color w:val="0D0D0D"/>
            <w:szCs w:val="24"/>
          </w:rPr>
          <w:t>https://www.thehindu.com/news/cities/Delhi/52-rescued-from-illegal-de-addiction-centre/article25500323.ece</w:t>
        </w:r>
      </w:hyperlink>
      <w:r>
        <w:rPr>
          <w:rFonts w:ascii="Times New Roman" w:hAnsi="Times New Roman" w:cs="Times New Roman"/>
          <w:color w:val="0D0D0D"/>
          <w:szCs w:val="24"/>
        </w:rPr>
        <w:t xml:space="preserve">. </w:t>
      </w:r>
    </w:p>
    <w:p w14:paraId="72EB458F" w14:textId="19766E18" w:rsidR="00013A90" w:rsidRDefault="00013A90" w:rsidP="00BC1541">
      <w:pPr>
        <w:widowControl w:val="0"/>
        <w:autoSpaceDE w:val="0"/>
        <w:autoSpaceDN w:val="0"/>
        <w:adjustRightInd w:val="0"/>
        <w:ind w:left="576" w:hanging="576"/>
        <w:rPr>
          <w:rFonts w:ascii="Times New Roman" w:hAnsi="Times New Roman" w:cs="Times New Roman"/>
          <w:color w:val="0D0D0D"/>
          <w:szCs w:val="24"/>
        </w:rPr>
      </w:pPr>
      <w:r>
        <w:rPr>
          <w:rFonts w:ascii="Times New Roman" w:hAnsi="Times New Roman" w:cs="Times New Roman"/>
          <w:szCs w:val="24"/>
        </w:rPr>
        <w:t>35.</w:t>
      </w:r>
      <w:r w:rsidR="00877AA0">
        <w:rPr>
          <w:rFonts w:ascii="Times New Roman" w:hAnsi="Times New Roman" w:cs="Times New Roman"/>
          <w:szCs w:val="24"/>
        </w:rPr>
        <w:t xml:space="preserve"> </w:t>
      </w:r>
      <w:r>
        <w:rPr>
          <w:rFonts w:ascii="Times New Roman" w:hAnsi="Times New Roman" w:cs="Times New Roman"/>
          <w:color w:val="0D0D0D"/>
          <w:szCs w:val="24"/>
        </w:rPr>
        <w:t xml:space="preserve">Entman RM. Framing: Toward Clarification of a Fractured Paradigm. </w:t>
      </w:r>
      <w:r>
        <w:rPr>
          <w:rFonts w:ascii="Times New Roman" w:hAnsi="Times New Roman" w:cs="Times New Roman"/>
          <w:i/>
          <w:iCs/>
          <w:color w:val="0D0D0D"/>
          <w:szCs w:val="24"/>
        </w:rPr>
        <w:t>Journal of Communication.</w:t>
      </w:r>
      <w:r>
        <w:rPr>
          <w:rFonts w:ascii="Times New Roman" w:hAnsi="Times New Roman" w:cs="Times New Roman"/>
          <w:color w:val="0D0D0D"/>
          <w:szCs w:val="24"/>
        </w:rPr>
        <w:t xml:space="preserve"> 1993;43(4):51-8. doi:10.1111/j.1460-</w:t>
      </w:r>
      <w:proofErr w:type="gramStart"/>
      <w:r>
        <w:rPr>
          <w:rFonts w:ascii="Times New Roman" w:hAnsi="Times New Roman" w:cs="Times New Roman"/>
          <w:color w:val="0D0D0D"/>
          <w:szCs w:val="24"/>
        </w:rPr>
        <w:t>2466.1993.tb</w:t>
      </w:r>
      <w:proofErr w:type="gramEnd"/>
      <w:r>
        <w:rPr>
          <w:rFonts w:ascii="Times New Roman" w:hAnsi="Times New Roman" w:cs="Times New Roman"/>
          <w:color w:val="0D0D0D"/>
          <w:szCs w:val="24"/>
        </w:rPr>
        <w:t>01304.x</w:t>
      </w:r>
      <w:r w:rsidR="00846EEF">
        <w:rPr>
          <w:rFonts w:ascii="Times New Roman" w:hAnsi="Times New Roman" w:cs="Times New Roman"/>
          <w:color w:val="0D0D0D"/>
          <w:szCs w:val="24"/>
        </w:rPr>
        <w:t>.</w:t>
      </w:r>
    </w:p>
    <w:p w14:paraId="78F447B8" w14:textId="27A9001F" w:rsidR="00846EEF" w:rsidRDefault="00846EEF" w:rsidP="00BC1541">
      <w:pPr>
        <w:widowControl w:val="0"/>
        <w:autoSpaceDE w:val="0"/>
        <w:autoSpaceDN w:val="0"/>
        <w:adjustRightInd w:val="0"/>
        <w:ind w:left="576" w:hanging="576"/>
        <w:rPr>
          <w:rFonts w:ascii="Times New Roman" w:hAnsi="Times New Roman" w:cs="Times New Roman"/>
          <w:color w:val="0D0D0D"/>
          <w:szCs w:val="24"/>
        </w:rPr>
      </w:pPr>
      <w:ins w:id="382" w:author="Saji Joseph" w:date="2020-07-14T11:59:00Z">
        <w:r>
          <w:rPr>
            <w:rFonts w:ascii="Times New Roman" w:hAnsi="Times New Roman" w:cs="Times New Roman"/>
            <w:color w:val="0D0D0D"/>
            <w:szCs w:val="24"/>
          </w:rPr>
          <w:t xml:space="preserve">36. </w:t>
        </w:r>
        <w:r w:rsidRPr="00846EEF">
          <w:rPr>
            <w:rFonts w:ascii="Times New Roman" w:hAnsi="Times New Roman" w:cs="Times New Roman"/>
            <w:szCs w:val="24"/>
          </w:rPr>
          <w:t xml:space="preserve">Benegal V, Bajpai A, Basu D, Bohra N, Chatterji S, Galgali R, et al. Proposal to the Indian Psychiatric Society for adopting a specialty section on addiction medicine (alcohol and other substance abuse). </w:t>
        </w:r>
      </w:ins>
      <w:ins w:id="383" w:author="Saji Joseph" w:date="2020-07-14T12:02:00Z">
        <w:r>
          <w:rPr>
            <w:rFonts w:ascii="Times New Roman" w:hAnsi="Times New Roman" w:cs="Times New Roman"/>
            <w:i/>
            <w:iCs/>
            <w:color w:val="0D0D0D"/>
            <w:szCs w:val="24"/>
          </w:rPr>
          <w:t>Indian J Psychiatry</w:t>
        </w:r>
      </w:ins>
      <w:ins w:id="384" w:author="Saji Joseph" w:date="2020-07-14T11:59:00Z">
        <w:r w:rsidRPr="00846EEF">
          <w:rPr>
            <w:rFonts w:ascii="Times New Roman" w:hAnsi="Times New Roman" w:cs="Times New Roman"/>
            <w:szCs w:val="24"/>
          </w:rPr>
          <w:t>. 2007;49(4):277–82. doi:10.4103/0019-5545.37669.</w:t>
        </w:r>
      </w:ins>
    </w:p>
    <w:sectPr w:rsidR="00846EEF">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ordia New">
    <w:altName w:val="Angsana New"/>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ji Joseph">
    <w15:presenceInfo w15:providerId="Windows Live" w15:userId="08a1a8797bb92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proofState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BDC"/>
    <w:rsid w:val="0001293F"/>
    <w:rsid w:val="00013A90"/>
    <w:rsid w:val="000339D9"/>
    <w:rsid w:val="00041FDE"/>
    <w:rsid w:val="00042A64"/>
    <w:rsid w:val="00045532"/>
    <w:rsid w:val="00050DA2"/>
    <w:rsid w:val="0007123F"/>
    <w:rsid w:val="0008335F"/>
    <w:rsid w:val="00094122"/>
    <w:rsid w:val="00097A3B"/>
    <w:rsid w:val="000A60BB"/>
    <w:rsid w:val="000E58DD"/>
    <w:rsid w:val="000F2B66"/>
    <w:rsid w:val="001031BD"/>
    <w:rsid w:val="00104383"/>
    <w:rsid w:val="00114EE2"/>
    <w:rsid w:val="00117530"/>
    <w:rsid w:val="00132726"/>
    <w:rsid w:val="00144D3F"/>
    <w:rsid w:val="001551EF"/>
    <w:rsid w:val="00162C7D"/>
    <w:rsid w:val="00166A21"/>
    <w:rsid w:val="001B4497"/>
    <w:rsid w:val="001B4501"/>
    <w:rsid w:val="001C4418"/>
    <w:rsid w:val="001C4FC5"/>
    <w:rsid w:val="001C5336"/>
    <w:rsid w:val="001D115D"/>
    <w:rsid w:val="001D24C0"/>
    <w:rsid w:val="001F3A57"/>
    <w:rsid w:val="00213C6B"/>
    <w:rsid w:val="00220115"/>
    <w:rsid w:val="00244BF6"/>
    <w:rsid w:val="00252EE1"/>
    <w:rsid w:val="002658C1"/>
    <w:rsid w:val="002749CD"/>
    <w:rsid w:val="00275E51"/>
    <w:rsid w:val="00280AF5"/>
    <w:rsid w:val="002818AE"/>
    <w:rsid w:val="0028609F"/>
    <w:rsid w:val="002A2423"/>
    <w:rsid w:val="002B25C6"/>
    <w:rsid w:val="002C1ED4"/>
    <w:rsid w:val="002C30C9"/>
    <w:rsid w:val="002C590F"/>
    <w:rsid w:val="002D1080"/>
    <w:rsid w:val="002D4DD9"/>
    <w:rsid w:val="002D58B9"/>
    <w:rsid w:val="002E152C"/>
    <w:rsid w:val="002E1D69"/>
    <w:rsid w:val="002E7917"/>
    <w:rsid w:val="002F0C4F"/>
    <w:rsid w:val="002F4173"/>
    <w:rsid w:val="0030349D"/>
    <w:rsid w:val="0031748F"/>
    <w:rsid w:val="00342D6B"/>
    <w:rsid w:val="00353C99"/>
    <w:rsid w:val="00367A8C"/>
    <w:rsid w:val="0038183A"/>
    <w:rsid w:val="0038190A"/>
    <w:rsid w:val="00382115"/>
    <w:rsid w:val="003E3146"/>
    <w:rsid w:val="003F49DE"/>
    <w:rsid w:val="004053AC"/>
    <w:rsid w:val="004074F3"/>
    <w:rsid w:val="00411B5D"/>
    <w:rsid w:val="00423C58"/>
    <w:rsid w:val="004249D5"/>
    <w:rsid w:val="00424DF7"/>
    <w:rsid w:val="00425D1F"/>
    <w:rsid w:val="00426CA7"/>
    <w:rsid w:val="004349B4"/>
    <w:rsid w:val="004503CD"/>
    <w:rsid w:val="00454BA6"/>
    <w:rsid w:val="004930D7"/>
    <w:rsid w:val="004A600D"/>
    <w:rsid w:val="004E2117"/>
    <w:rsid w:val="004E5F7B"/>
    <w:rsid w:val="0050137F"/>
    <w:rsid w:val="00520635"/>
    <w:rsid w:val="005241C2"/>
    <w:rsid w:val="00571233"/>
    <w:rsid w:val="00577D93"/>
    <w:rsid w:val="005B730B"/>
    <w:rsid w:val="005D51DA"/>
    <w:rsid w:val="005E3247"/>
    <w:rsid w:val="005E3E8E"/>
    <w:rsid w:val="005F11E2"/>
    <w:rsid w:val="0060576C"/>
    <w:rsid w:val="006077EF"/>
    <w:rsid w:val="00616EE1"/>
    <w:rsid w:val="00654572"/>
    <w:rsid w:val="00677550"/>
    <w:rsid w:val="00683829"/>
    <w:rsid w:val="006838E6"/>
    <w:rsid w:val="006843E2"/>
    <w:rsid w:val="00694505"/>
    <w:rsid w:val="006A7A4B"/>
    <w:rsid w:val="006B7686"/>
    <w:rsid w:val="006D5A64"/>
    <w:rsid w:val="006E042E"/>
    <w:rsid w:val="006E05A3"/>
    <w:rsid w:val="006E6AD5"/>
    <w:rsid w:val="006F4F72"/>
    <w:rsid w:val="007064DC"/>
    <w:rsid w:val="00715BDC"/>
    <w:rsid w:val="00730894"/>
    <w:rsid w:val="00734353"/>
    <w:rsid w:val="0075665E"/>
    <w:rsid w:val="0076124C"/>
    <w:rsid w:val="007708BA"/>
    <w:rsid w:val="007772CD"/>
    <w:rsid w:val="007C2EEF"/>
    <w:rsid w:val="007E60FB"/>
    <w:rsid w:val="007F4AA7"/>
    <w:rsid w:val="007F5A77"/>
    <w:rsid w:val="007F7559"/>
    <w:rsid w:val="00803A90"/>
    <w:rsid w:val="00813293"/>
    <w:rsid w:val="0082503A"/>
    <w:rsid w:val="00834B3D"/>
    <w:rsid w:val="00846EEF"/>
    <w:rsid w:val="008547BB"/>
    <w:rsid w:val="00877AA0"/>
    <w:rsid w:val="00891E94"/>
    <w:rsid w:val="008A4466"/>
    <w:rsid w:val="008D2DCF"/>
    <w:rsid w:val="008D72C0"/>
    <w:rsid w:val="008E03CD"/>
    <w:rsid w:val="008F73CC"/>
    <w:rsid w:val="00902C43"/>
    <w:rsid w:val="00903A53"/>
    <w:rsid w:val="00907856"/>
    <w:rsid w:val="0091490D"/>
    <w:rsid w:val="00923AEF"/>
    <w:rsid w:val="00925B84"/>
    <w:rsid w:val="009417ED"/>
    <w:rsid w:val="00953431"/>
    <w:rsid w:val="009564A9"/>
    <w:rsid w:val="009705C6"/>
    <w:rsid w:val="009738F2"/>
    <w:rsid w:val="0098495D"/>
    <w:rsid w:val="0099472A"/>
    <w:rsid w:val="009B0DA8"/>
    <w:rsid w:val="009B6F07"/>
    <w:rsid w:val="009C3F4C"/>
    <w:rsid w:val="009F47DB"/>
    <w:rsid w:val="00A23082"/>
    <w:rsid w:val="00A32AB9"/>
    <w:rsid w:val="00A33CB3"/>
    <w:rsid w:val="00A34B7B"/>
    <w:rsid w:val="00A43BCF"/>
    <w:rsid w:val="00A8134C"/>
    <w:rsid w:val="00AB495F"/>
    <w:rsid w:val="00AB7C61"/>
    <w:rsid w:val="00AD2B95"/>
    <w:rsid w:val="00AD5E16"/>
    <w:rsid w:val="00AE5631"/>
    <w:rsid w:val="00B059E0"/>
    <w:rsid w:val="00B15CD6"/>
    <w:rsid w:val="00B31CC8"/>
    <w:rsid w:val="00B435BC"/>
    <w:rsid w:val="00B570B8"/>
    <w:rsid w:val="00B64112"/>
    <w:rsid w:val="00B74732"/>
    <w:rsid w:val="00BA056A"/>
    <w:rsid w:val="00BC1541"/>
    <w:rsid w:val="00BC3C00"/>
    <w:rsid w:val="00BC743B"/>
    <w:rsid w:val="00BD22FC"/>
    <w:rsid w:val="00BD278B"/>
    <w:rsid w:val="00BE242E"/>
    <w:rsid w:val="00BE2ADD"/>
    <w:rsid w:val="00C03B12"/>
    <w:rsid w:val="00C044B8"/>
    <w:rsid w:val="00C27B55"/>
    <w:rsid w:val="00C34ACD"/>
    <w:rsid w:val="00C96C15"/>
    <w:rsid w:val="00CA4860"/>
    <w:rsid w:val="00CB0971"/>
    <w:rsid w:val="00CD52E8"/>
    <w:rsid w:val="00D33792"/>
    <w:rsid w:val="00D41CBF"/>
    <w:rsid w:val="00D440A3"/>
    <w:rsid w:val="00D55BAA"/>
    <w:rsid w:val="00D742B7"/>
    <w:rsid w:val="00D83AAF"/>
    <w:rsid w:val="00D918C5"/>
    <w:rsid w:val="00D9431A"/>
    <w:rsid w:val="00DB19D9"/>
    <w:rsid w:val="00DB221E"/>
    <w:rsid w:val="00DD264A"/>
    <w:rsid w:val="00DD306D"/>
    <w:rsid w:val="00DD361C"/>
    <w:rsid w:val="00DE3343"/>
    <w:rsid w:val="00DF5925"/>
    <w:rsid w:val="00E060FA"/>
    <w:rsid w:val="00E15736"/>
    <w:rsid w:val="00E172FB"/>
    <w:rsid w:val="00E20D3F"/>
    <w:rsid w:val="00E35737"/>
    <w:rsid w:val="00E366A8"/>
    <w:rsid w:val="00E412E2"/>
    <w:rsid w:val="00E51D86"/>
    <w:rsid w:val="00E85EF2"/>
    <w:rsid w:val="00EA3375"/>
    <w:rsid w:val="00EA3B0C"/>
    <w:rsid w:val="00ED0554"/>
    <w:rsid w:val="00ED1B2B"/>
    <w:rsid w:val="00EE04B7"/>
    <w:rsid w:val="00EE1BBC"/>
    <w:rsid w:val="00EE4A57"/>
    <w:rsid w:val="00F0616B"/>
    <w:rsid w:val="00F428AA"/>
    <w:rsid w:val="00F726A4"/>
    <w:rsid w:val="00F75A1E"/>
    <w:rsid w:val="00F821FE"/>
    <w:rsid w:val="00F8738E"/>
    <w:rsid w:val="00FA5032"/>
    <w:rsid w:val="00FA766A"/>
    <w:rsid w:val="00FD473A"/>
    <w:rsid w:val="00FE5A8A"/>
    <w:rsid w:val="00FE6D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6710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cs="Angsana New"/>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38E"/>
    <w:rPr>
      <w:rFonts w:ascii="Times New Roman" w:hAnsi="Times New Roman"/>
      <w:sz w:val="18"/>
      <w:szCs w:val="22"/>
    </w:rPr>
  </w:style>
  <w:style w:type="character" w:customStyle="1" w:styleId="BalloonTextChar">
    <w:name w:val="Balloon Text Char"/>
    <w:basedOn w:val="DefaultParagraphFont"/>
    <w:link w:val="BalloonText"/>
    <w:uiPriority w:val="99"/>
    <w:semiHidden/>
    <w:locked/>
    <w:rsid w:val="00F8738E"/>
    <w:rPr>
      <w:rFonts w:eastAsiaTheme="minorEastAsia" w:cs="Angsana New"/>
      <w:sz w:val="22"/>
      <w:szCs w:val="22"/>
    </w:rPr>
  </w:style>
  <w:style w:type="paragraph" w:styleId="Revision">
    <w:name w:val="Revision"/>
    <w:hidden/>
    <w:uiPriority w:val="99"/>
    <w:semiHidden/>
    <w:rsid w:val="000E58DD"/>
    <w:rPr>
      <w:rFonts w:asciiTheme="minorHAnsi" w:eastAsiaTheme="minorEastAsia" w:hAnsiTheme="minorHAnsi" w:cs="Angsana New"/>
      <w:sz w:val="24"/>
      <w:szCs w:val="30"/>
    </w:rPr>
  </w:style>
  <w:style w:type="table" w:styleId="GridTable2">
    <w:name w:val="Grid Table 2"/>
    <w:basedOn w:val="TableNormal"/>
    <w:uiPriority w:val="47"/>
    <w:rsid w:val="009F47DB"/>
    <w:rPr>
      <w:rFonts w:asciiTheme="minorHAnsi" w:eastAsiaTheme="minorHAnsi" w:hAnsiTheme="minorHAnsi" w:cstheme="minorBidi"/>
      <w:sz w:val="24"/>
      <w:szCs w:val="24"/>
      <w:lang w:bidi="ar-SA"/>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semiHidden/>
    <w:unhideWhenUsed/>
    <w:qFormat/>
    <w:rsid w:val="008E03CD"/>
    <w:pPr>
      <w:spacing w:after="200"/>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858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uditbureau.org/files/JJ%202019%20Highest%20Circulated%20(across%20languages).pdf" TargetMode="External"/><Relationship Id="rId20" Type="http://schemas.openxmlformats.org/officeDocument/2006/relationships/hyperlink" Target="https://www.samhsa.gov/sites/default/files/partnersforrecovery/docs/Strengthening_Professional_Identity.pdf" TargetMode="External"/><Relationship Id="rId21" Type="http://schemas.openxmlformats.org/officeDocument/2006/relationships/hyperlink" Target="http://health.delhigovt.nic.in/wps/wcm/connect/c0d640804708f11892e2db5fc3a1d29c/Notification_English.PDF?MOD=AJPERES&amp;lmod=-327577481&amp;CACHEID=c0d640804708f11892e2db5fc3a1d29c" TargetMode="External"/><Relationship Id="rId22" Type="http://schemas.openxmlformats.org/officeDocument/2006/relationships/hyperlink" Target="https://www.hindustantimes.com/gurgaon/reformed-addict-who-runs-de-addiction-centre-in-gurgaon-relieves-past/story-4b53viCuYNGH3KQAsX2GtM.html" TargetMode="External"/><Relationship Id="rId23" Type="http://schemas.openxmlformats.org/officeDocument/2006/relationships/hyperlink" Target="https://timesofindia.indiatimes.com/city/ludhiana/24-rescued-from-de-addiction-centre/articleshow/68696185.cms" TargetMode="External"/><Relationship Id="rId24" Type="http://schemas.openxmlformats.org/officeDocument/2006/relationships/hyperlink" Target="https://www.thehindu.com/news/cities/Delhi/52-rescued-from-illegal-de-addiction-centre/article25500323.ece" TargetMode="Externa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hyperlink" Target="https://www.drugabuse.gov/publications/principles-drug-addiction-treatment-research-based-guide-third-edition/principles-effective-treatment" TargetMode="External"/><Relationship Id="rId11" Type="http://schemas.openxmlformats.org/officeDocument/2006/relationships/hyperlink" Target="https://www.who.int/substance_abuse/activities/msb_treatment_standards.pdf" TargetMode="External"/><Relationship Id="rId12" Type="http://schemas.openxmlformats.org/officeDocument/2006/relationships/hyperlink" Target="https://www.prsindia.org/uploads/media/Mental%20Health/Mental%20Healthcare%20Act,%202017.pdf" TargetMode="External"/><Relationship Id="rId13" Type="http://schemas.openxmlformats.org/officeDocument/2006/relationships/hyperlink" Target="http://health.delhigovt.nic.in/wps/wcm/connect/0620678045112ea6bcf6ff06ae7c024f/DSAC.pdf?MOD=AJPERES&amp;lmod=-382194844" TargetMode="External"/><Relationship Id="rId14" Type="http://schemas.openxmlformats.org/officeDocument/2006/relationships/hyperlink" Target="https://www.thehindu.com/news/cities/Delhi/55-inmates-rescued-from-illegal-de-addiction-centre/article24836673.ece" TargetMode="External"/><Relationship Id="rId15" Type="http://schemas.openxmlformats.org/officeDocument/2006/relationships/hyperlink" Target="https://timesofindia.indiatimes.com/city/bhopal/Gwalior-Now-woman-cries-sons-murder-at-de-addiction-centre/articleshow/52951309.cms" TargetMode="External"/><Relationship Id="rId16" Type="http://schemas.openxmlformats.org/officeDocument/2006/relationships/hyperlink" Target="https://timesofindia.indiatimes.com/city/ludhiana/in-samrala-42-rescued-from-illegal-de-addiction-centre/articleshow/70048730.cms" TargetMode="External"/><Relationship Id="rId17" Type="http://schemas.openxmlformats.org/officeDocument/2006/relationships/hyperlink" Target="https://www.unodc.org/documents/drug-treatment/UNODC-WHO-Principles-of-Drug-Dependence-Treatment-March08.pdf" TargetMode="External"/><Relationship Id="rId18" Type="http://schemas.openxmlformats.org/officeDocument/2006/relationships/hyperlink" Target="https://bangaloremirror.indiatimes.com/bangalore/crime/alcohol-rehab-centre-inmate-battered-to-death-by-staffers/articleshow/54905779.cms" TargetMode="External"/><Relationship Id="rId19" Type="http://schemas.openxmlformats.org/officeDocument/2006/relationships/hyperlink" Target="https://www.refworld.org/docid/47ac78ce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ialjustice.nic.in/writereaddata/UploadFile/StatewiseList%20ofIRCAs636344254630999998.pdf" TargetMode="External"/><Relationship Id="rId6" Type="http://schemas.openxmlformats.org/officeDocument/2006/relationships/hyperlink" Target="https://main.mohfw.gov.in/basicpage/annual-report-2018-19" TargetMode="External"/><Relationship Id="rId7" Type="http://schemas.openxmlformats.org/officeDocument/2006/relationships/hyperlink" Target="http://delhihighcourt.nic.in/dhcqrydisp_o.asp?pn=146504&amp;yr=2018" TargetMode="External"/><Relationship Id="rId8" Type="http://schemas.openxmlformats.org/officeDocument/2006/relationships/hyperlink" Target="https://www.dnaindia.com/delhi/report-national-capital-a-hotbed-of-illegal-de-addiction-centres-2590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C4B71-0C8B-8240-8A62-00A1A317ADAA}">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454</TotalTime>
  <Pages>14</Pages>
  <Words>7916</Words>
  <Characters>45124</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 Joseph</dc:creator>
  <cp:keywords/>
  <dc:description/>
  <cp:lastModifiedBy>Saji Joseph</cp:lastModifiedBy>
  <cp:revision>63</cp:revision>
  <dcterms:created xsi:type="dcterms:W3CDTF">2020-06-22T05:55:00Z</dcterms:created>
  <dcterms:modified xsi:type="dcterms:W3CDTF">2020-07-14T07:01:00Z</dcterms:modified>
</cp:coreProperties>
</file>