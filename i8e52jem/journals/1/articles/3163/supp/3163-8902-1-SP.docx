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BF8" w:rsidRPr="00FE1172" w:rsidRDefault="005C7B9F" w:rsidP="00DE1759">
      <w:pPr>
        <w:pStyle w:val="Heading2"/>
        <w:rPr>
          <w:rFonts w:ascii="Times New Roman" w:hAnsi="Times New Roman" w:cs="Times New Roman"/>
        </w:rPr>
      </w:pPr>
      <w:r w:rsidRPr="00FE1172">
        <w:rPr>
          <w:rFonts w:ascii="Times New Roman" w:hAnsi="Times New Roman" w:cs="Times New Roman"/>
        </w:rPr>
        <w:t>Ethics and law in clinical practice: maternal-foetal surgery</w:t>
      </w:r>
    </w:p>
    <w:p w:rsidR="00FE1172" w:rsidRDefault="00FE1172" w:rsidP="00FE1172">
      <w:pPr>
        <w:rPr>
          <w:rFonts w:ascii="Times New Roman" w:hAnsi="Times New Roman" w:cs="Times New Roman"/>
        </w:rPr>
      </w:pPr>
    </w:p>
    <w:p w:rsidR="00FE1172" w:rsidRPr="00FE1172" w:rsidRDefault="00FE1172" w:rsidP="00FE1172">
      <w:pPr>
        <w:rPr>
          <w:rFonts w:ascii="Times New Roman" w:hAnsi="Times New Roman" w:cs="Times New Roman"/>
        </w:rPr>
      </w:pPr>
      <w:r w:rsidRPr="00FE1172">
        <w:rPr>
          <w:rFonts w:ascii="Times New Roman" w:hAnsi="Times New Roman" w:cs="Times New Roman"/>
        </w:rPr>
        <w:t>Author: Dr Ben Wilkinson, The Royal Wolverhampton Hospital Trust, Wolverhampton, United Kingdom</w:t>
      </w:r>
      <w:bookmarkStart w:id="0" w:name="_GoBack"/>
      <w:bookmarkEnd w:id="0"/>
    </w:p>
    <w:p w:rsidR="00FE1172" w:rsidRPr="00FE1172" w:rsidRDefault="00FE1172" w:rsidP="00FE1172">
      <w:pPr>
        <w:rPr>
          <w:rFonts w:ascii="Times New Roman" w:hAnsi="Times New Roman" w:cs="Times New Roman"/>
        </w:rPr>
      </w:pPr>
      <w:r w:rsidRPr="00FE1172">
        <w:rPr>
          <w:rFonts w:ascii="Times New Roman" w:hAnsi="Times New Roman" w:cs="Times New Roman"/>
        </w:rPr>
        <w:t>Address: The Royal Wolverhampton Hospital Trust, Wolverhampton, UK</w:t>
      </w:r>
    </w:p>
    <w:p w:rsidR="00FE1172" w:rsidRPr="00FE1172" w:rsidRDefault="00FE1172" w:rsidP="00FE1172">
      <w:pPr>
        <w:rPr>
          <w:rFonts w:ascii="Times New Roman" w:hAnsi="Times New Roman" w:cs="Times New Roman"/>
        </w:rPr>
      </w:pPr>
      <w:r w:rsidRPr="00FE1172">
        <w:rPr>
          <w:rFonts w:ascii="Times New Roman" w:hAnsi="Times New Roman" w:cs="Times New Roman"/>
        </w:rPr>
        <w:t xml:space="preserve">Contact information: </w:t>
      </w:r>
      <w:hyperlink r:id="rId7" w:history="1">
        <w:r w:rsidRPr="00FE1172">
          <w:rPr>
            <w:rStyle w:val="Hyperlink"/>
            <w:rFonts w:ascii="Times New Roman" w:hAnsi="Times New Roman" w:cs="Times New Roman"/>
          </w:rPr>
          <w:t>ben.wilkinson3@nhs.net</w:t>
        </w:r>
      </w:hyperlink>
      <w:r w:rsidRPr="00FE1172">
        <w:rPr>
          <w:rFonts w:ascii="Times New Roman" w:hAnsi="Times New Roman" w:cs="Times New Roman"/>
        </w:rPr>
        <w:t xml:space="preserve">            01902 307999</w:t>
      </w:r>
    </w:p>
    <w:p w:rsidR="00FE1172" w:rsidRPr="00FE1172" w:rsidRDefault="00FE1172" w:rsidP="00FE1172">
      <w:pPr>
        <w:rPr>
          <w:rFonts w:ascii="Times New Roman" w:hAnsi="Times New Roman" w:cs="Times New Roman"/>
        </w:rPr>
      </w:pPr>
      <w:r w:rsidRPr="00FE1172">
        <w:rPr>
          <w:rFonts w:ascii="Times New Roman" w:hAnsi="Times New Roman" w:cs="Times New Roman"/>
        </w:rPr>
        <w:t>No competing interests or funding support to disclose</w:t>
      </w:r>
    </w:p>
    <w:p w:rsidR="00FE1172" w:rsidRPr="00FE1172" w:rsidRDefault="00FE1172" w:rsidP="00FE1172"/>
    <w:p w:rsidR="00FE1172" w:rsidRDefault="00FE1172" w:rsidP="00800265">
      <w:pPr>
        <w:pStyle w:val="Heading1"/>
        <w:spacing w:line="480" w:lineRule="auto"/>
        <w:rPr>
          <w:rFonts w:ascii="Times New Roman" w:hAnsi="Times New Roman" w:cs="Times New Roman"/>
          <w:sz w:val="24"/>
          <w:szCs w:val="24"/>
        </w:rPr>
      </w:pPr>
      <w:r>
        <w:rPr>
          <w:rFonts w:ascii="Times New Roman" w:hAnsi="Times New Roman" w:cs="Times New Roman"/>
          <w:sz w:val="24"/>
          <w:szCs w:val="24"/>
        </w:rPr>
        <w:t>Abstract</w:t>
      </w:r>
    </w:p>
    <w:p w:rsidR="00FE1172" w:rsidRDefault="00FE1172" w:rsidP="00676B0C">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in I provide a reflection on the ethical and moral complexities that surround foetal surgery. Foetal surgery is an ethically complex area within obstetric medicine and one that requires </w:t>
      </w:r>
      <w:r w:rsidR="00676B0C">
        <w:rPr>
          <w:rFonts w:ascii="Times New Roman" w:hAnsi="Times New Roman" w:cs="Times New Roman"/>
          <w:sz w:val="24"/>
          <w:szCs w:val="24"/>
        </w:rPr>
        <w:t>clinicians to exercise their own judgements about morality and personhood in making decisions about treatment. I reflect on my experience of observing a foetal medicine procedure as a medical student and give a summary of the complex ethical arguments that accompany such procedures. I provide learning points at the end of the discussion that should aid medical students and junior medical team members to reflect on their own practice and how they use their experiences of morally complex cases to improve their practice in the future.</w:t>
      </w:r>
    </w:p>
    <w:p w:rsidR="00676B0C" w:rsidRPr="00FE1172" w:rsidRDefault="00676B0C" w:rsidP="00676B0C">
      <w:pPr>
        <w:spacing w:line="480" w:lineRule="auto"/>
        <w:rPr>
          <w:rFonts w:ascii="Times New Roman" w:hAnsi="Times New Roman" w:cs="Times New Roman"/>
          <w:sz w:val="24"/>
          <w:szCs w:val="24"/>
        </w:rPr>
      </w:pPr>
    </w:p>
    <w:p w:rsidR="00800265" w:rsidRPr="00FE1172" w:rsidRDefault="00800265" w:rsidP="00800265">
      <w:pPr>
        <w:pStyle w:val="Heading1"/>
        <w:spacing w:line="480" w:lineRule="auto"/>
        <w:rPr>
          <w:rFonts w:ascii="Times New Roman" w:hAnsi="Times New Roman" w:cs="Times New Roman"/>
          <w:sz w:val="24"/>
          <w:szCs w:val="24"/>
        </w:rPr>
      </w:pPr>
      <w:r w:rsidRPr="00FE1172">
        <w:rPr>
          <w:rFonts w:ascii="Times New Roman" w:hAnsi="Times New Roman" w:cs="Times New Roman"/>
          <w:sz w:val="24"/>
          <w:szCs w:val="24"/>
        </w:rPr>
        <w:t>Case summary</w:t>
      </w:r>
    </w:p>
    <w:p w:rsidR="00FA5BF8" w:rsidRPr="00FE1172" w:rsidRDefault="00FA5BF8" w:rsidP="00800265">
      <w:pPr>
        <w:spacing w:line="480" w:lineRule="auto"/>
        <w:rPr>
          <w:rFonts w:ascii="Times New Roman" w:hAnsi="Times New Roman" w:cs="Times New Roman"/>
          <w:sz w:val="24"/>
          <w:szCs w:val="24"/>
        </w:rPr>
      </w:pPr>
      <w:r w:rsidRPr="00FE1172">
        <w:rPr>
          <w:rFonts w:ascii="Times New Roman" w:hAnsi="Times New Roman" w:cs="Times New Roman"/>
          <w:sz w:val="24"/>
          <w:szCs w:val="24"/>
        </w:rPr>
        <w:t>Whilst on my Obstetrics and Gynaecology rotation I was fortunate</w:t>
      </w:r>
      <w:r w:rsidR="00B00FA2" w:rsidRPr="00FE1172">
        <w:rPr>
          <w:rFonts w:ascii="Times New Roman" w:hAnsi="Times New Roman" w:cs="Times New Roman"/>
          <w:sz w:val="24"/>
          <w:szCs w:val="24"/>
        </w:rPr>
        <w:t xml:space="preserve"> enough to be present at a</w:t>
      </w:r>
      <w:r w:rsidR="00DB400F" w:rsidRPr="00FE1172">
        <w:rPr>
          <w:rFonts w:ascii="Times New Roman" w:hAnsi="Times New Roman" w:cs="Times New Roman"/>
          <w:sz w:val="24"/>
          <w:szCs w:val="24"/>
        </w:rPr>
        <w:t>n</w:t>
      </w:r>
      <w:r w:rsidR="00B00FA2" w:rsidRPr="00FE1172">
        <w:rPr>
          <w:rFonts w:ascii="Times New Roman" w:hAnsi="Times New Roman" w:cs="Times New Roman"/>
          <w:sz w:val="24"/>
          <w:szCs w:val="24"/>
        </w:rPr>
        <w:t xml:space="preserve"> intrauterine laser ablation of placental vessels for the treatment of </w:t>
      </w:r>
      <w:ins w:id="1" w:author="Ben Wilkinson" w:date="2019-12-30T19:14:00Z">
        <w:r w:rsidR="003B73AB">
          <w:rPr>
            <w:rFonts w:ascii="Times New Roman" w:hAnsi="Times New Roman" w:cs="Times New Roman"/>
            <w:sz w:val="24"/>
            <w:szCs w:val="24"/>
          </w:rPr>
          <w:t>T</w:t>
        </w:r>
      </w:ins>
      <w:del w:id="2" w:author="Ben Wilkinson" w:date="2019-12-30T19:14:00Z">
        <w:r w:rsidR="00B00FA2" w:rsidRPr="00FE1172" w:rsidDel="003B73AB">
          <w:rPr>
            <w:rFonts w:ascii="Times New Roman" w:hAnsi="Times New Roman" w:cs="Times New Roman"/>
            <w:sz w:val="24"/>
            <w:szCs w:val="24"/>
          </w:rPr>
          <w:delText>t</w:delText>
        </w:r>
      </w:del>
      <w:r w:rsidR="00B00FA2" w:rsidRPr="00FE1172">
        <w:rPr>
          <w:rFonts w:ascii="Times New Roman" w:hAnsi="Times New Roman" w:cs="Times New Roman"/>
          <w:sz w:val="24"/>
          <w:szCs w:val="24"/>
        </w:rPr>
        <w:t>win-to-</w:t>
      </w:r>
      <w:ins w:id="3" w:author="Ben Wilkinson" w:date="2019-12-30T19:14:00Z">
        <w:r w:rsidR="003B73AB">
          <w:rPr>
            <w:rFonts w:ascii="Times New Roman" w:hAnsi="Times New Roman" w:cs="Times New Roman"/>
            <w:sz w:val="24"/>
            <w:szCs w:val="24"/>
          </w:rPr>
          <w:t>T</w:t>
        </w:r>
      </w:ins>
      <w:del w:id="4" w:author="Ben Wilkinson" w:date="2019-12-30T19:14:00Z">
        <w:r w:rsidR="00B00FA2" w:rsidRPr="00FE1172" w:rsidDel="003B73AB">
          <w:rPr>
            <w:rFonts w:ascii="Times New Roman" w:hAnsi="Times New Roman" w:cs="Times New Roman"/>
            <w:sz w:val="24"/>
            <w:szCs w:val="24"/>
          </w:rPr>
          <w:delText>t</w:delText>
        </w:r>
      </w:del>
      <w:r w:rsidR="00B00FA2" w:rsidRPr="00FE1172">
        <w:rPr>
          <w:rFonts w:ascii="Times New Roman" w:hAnsi="Times New Roman" w:cs="Times New Roman"/>
          <w:sz w:val="24"/>
          <w:szCs w:val="24"/>
        </w:rPr>
        <w:t xml:space="preserve">win </w:t>
      </w:r>
      <w:ins w:id="5" w:author="Ben Wilkinson" w:date="2019-12-30T19:14:00Z">
        <w:r w:rsidR="003B73AB">
          <w:rPr>
            <w:rFonts w:ascii="Times New Roman" w:hAnsi="Times New Roman" w:cs="Times New Roman"/>
            <w:sz w:val="24"/>
            <w:szCs w:val="24"/>
          </w:rPr>
          <w:t>T</w:t>
        </w:r>
      </w:ins>
      <w:del w:id="6" w:author="Ben Wilkinson" w:date="2019-12-30T19:14:00Z">
        <w:r w:rsidR="00B00FA2" w:rsidRPr="00FE1172" w:rsidDel="003B73AB">
          <w:rPr>
            <w:rFonts w:ascii="Times New Roman" w:hAnsi="Times New Roman" w:cs="Times New Roman"/>
            <w:sz w:val="24"/>
            <w:szCs w:val="24"/>
          </w:rPr>
          <w:delText>t</w:delText>
        </w:r>
      </w:del>
      <w:r w:rsidR="00B00FA2" w:rsidRPr="00FE1172">
        <w:rPr>
          <w:rFonts w:ascii="Times New Roman" w:hAnsi="Times New Roman" w:cs="Times New Roman"/>
          <w:sz w:val="24"/>
          <w:szCs w:val="24"/>
        </w:rPr>
        <w:t xml:space="preserve">ransfusion </w:t>
      </w:r>
      <w:ins w:id="7" w:author="Ben Wilkinson" w:date="2019-12-30T19:14:00Z">
        <w:r w:rsidR="003B73AB">
          <w:rPr>
            <w:rFonts w:ascii="Times New Roman" w:hAnsi="Times New Roman" w:cs="Times New Roman"/>
            <w:sz w:val="24"/>
            <w:szCs w:val="24"/>
          </w:rPr>
          <w:t>S</w:t>
        </w:r>
      </w:ins>
      <w:del w:id="8" w:author="Ben Wilkinson" w:date="2019-12-30T19:14:00Z">
        <w:r w:rsidR="00B00FA2" w:rsidRPr="00FE1172" w:rsidDel="003B73AB">
          <w:rPr>
            <w:rFonts w:ascii="Times New Roman" w:hAnsi="Times New Roman" w:cs="Times New Roman"/>
            <w:sz w:val="24"/>
            <w:szCs w:val="24"/>
          </w:rPr>
          <w:delText>s</w:delText>
        </w:r>
      </w:del>
      <w:r w:rsidR="00B00FA2" w:rsidRPr="00FE1172">
        <w:rPr>
          <w:rFonts w:ascii="Times New Roman" w:hAnsi="Times New Roman" w:cs="Times New Roman"/>
          <w:sz w:val="24"/>
          <w:szCs w:val="24"/>
        </w:rPr>
        <w:t>yndrome</w:t>
      </w:r>
      <w:ins w:id="9" w:author="Ben Wilkinson" w:date="2019-12-30T19:14:00Z">
        <w:r w:rsidR="003B73AB">
          <w:rPr>
            <w:rFonts w:ascii="Times New Roman" w:hAnsi="Times New Roman" w:cs="Times New Roman"/>
            <w:sz w:val="24"/>
            <w:szCs w:val="24"/>
          </w:rPr>
          <w:t>.</w:t>
        </w:r>
      </w:ins>
      <w:del w:id="10" w:author="Ben Wilkinson" w:date="2019-12-30T19:14:00Z">
        <w:r w:rsidR="00DB400F" w:rsidRPr="00FE1172" w:rsidDel="003B73AB">
          <w:rPr>
            <w:rFonts w:ascii="Times New Roman" w:hAnsi="Times New Roman" w:cs="Times New Roman"/>
            <w:sz w:val="24"/>
            <w:szCs w:val="24"/>
          </w:rPr>
          <w:delText>- or ‘Laser’</w:delText>
        </w:r>
        <w:r w:rsidR="00B00FA2" w:rsidRPr="00FE1172" w:rsidDel="003B73AB">
          <w:rPr>
            <w:rFonts w:ascii="Times New Roman" w:hAnsi="Times New Roman" w:cs="Times New Roman"/>
            <w:sz w:val="24"/>
            <w:szCs w:val="24"/>
          </w:rPr>
          <w:delText>.</w:delText>
        </w:r>
      </w:del>
      <w:r w:rsidR="00B00FA2" w:rsidRPr="00FE1172">
        <w:rPr>
          <w:rFonts w:ascii="Times New Roman" w:hAnsi="Times New Roman" w:cs="Times New Roman"/>
          <w:sz w:val="24"/>
          <w:szCs w:val="24"/>
        </w:rPr>
        <w:t xml:space="preserve"> During the procedure I was informed by a supervising consultant of how the procedure works</w:t>
      </w:r>
      <w:r w:rsidR="00DB400F" w:rsidRPr="00FE1172">
        <w:rPr>
          <w:rFonts w:ascii="Times New Roman" w:hAnsi="Times New Roman" w:cs="Times New Roman"/>
          <w:sz w:val="24"/>
          <w:szCs w:val="24"/>
        </w:rPr>
        <w:t xml:space="preserve"> mechanistically</w:t>
      </w:r>
      <w:r w:rsidR="00375300" w:rsidRPr="00FE1172">
        <w:rPr>
          <w:rFonts w:ascii="Times New Roman" w:hAnsi="Times New Roman" w:cs="Times New Roman"/>
          <w:sz w:val="24"/>
          <w:szCs w:val="24"/>
        </w:rPr>
        <w:t xml:space="preserve"> and how likely it is to be successful</w:t>
      </w:r>
      <w:r w:rsidR="002228B4" w:rsidRPr="00FE1172">
        <w:rPr>
          <w:rFonts w:ascii="Times New Roman" w:hAnsi="Times New Roman" w:cs="Times New Roman"/>
          <w:sz w:val="24"/>
          <w:szCs w:val="24"/>
        </w:rPr>
        <w:t>. Reflecting on this case, I was</w:t>
      </w:r>
      <w:r w:rsidR="00DB400F" w:rsidRPr="00FE1172">
        <w:rPr>
          <w:rFonts w:ascii="Times New Roman" w:hAnsi="Times New Roman" w:cs="Times New Roman"/>
          <w:sz w:val="24"/>
          <w:szCs w:val="24"/>
        </w:rPr>
        <w:t xml:space="preserve"> able to consider </w:t>
      </w:r>
      <w:r w:rsidR="00B00FA2" w:rsidRPr="00FE1172">
        <w:rPr>
          <w:rFonts w:ascii="Times New Roman" w:hAnsi="Times New Roman" w:cs="Times New Roman"/>
          <w:sz w:val="24"/>
          <w:szCs w:val="24"/>
        </w:rPr>
        <w:t>the ethical and legal quandary</w:t>
      </w:r>
      <w:r w:rsidR="00DB400F" w:rsidRPr="00FE1172">
        <w:rPr>
          <w:rFonts w:ascii="Times New Roman" w:hAnsi="Times New Roman" w:cs="Times New Roman"/>
          <w:sz w:val="24"/>
          <w:szCs w:val="24"/>
        </w:rPr>
        <w:t xml:space="preserve"> maternal-</w:t>
      </w:r>
      <w:r w:rsidR="00DE1759" w:rsidRPr="00FE1172">
        <w:rPr>
          <w:rFonts w:ascii="Times New Roman" w:hAnsi="Times New Roman" w:cs="Times New Roman"/>
          <w:sz w:val="24"/>
          <w:szCs w:val="24"/>
        </w:rPr>
        <w:t xml:space="preserve">foetal </w:t>
      </w:r>
      <w:r w:rsidR="00DE1759" w:rsidRPr="00FE1172">
        <w:rPr>
          <w:rFonts w:ascii="Times New Roman" w:hAnsi="Times New Roman" w:cs="Times New Roman"/>
          <w:sz w:val="24"/>
          <w:szCs w:val="24"/>
        </w:rPr>
        <w:lastRenderedPageBreak/>
        <w:t>surgery</w:t>
      </w:r>
      <w:r w:rsidR="00B00FA2" w:rsidRPr="00FE1172">
        <w:rPr>
          <w:rFonts w:ascii="Times New Roman" w:hAnsi="Times New Roman" w:cs="Times New Roman"/>
          <w:sz w:val="24"/>
          <w:szCs w:val="24"/>
        </w:rPr>
        <w:t xml:space="preserve"> presents</w:t>
      </w:r>
      <w:ins w:id="11" w:author="Ben Wilkinson" w:date="2019-12-30T19:14:00Z">
        <w:r w:rsidR="003B73AB">
          <w:rPr>
            <w:rFonts w:ascii="Times New Roman" w:hAnsi="Times New Roman" w:cs="Times New Roman"/>
            <w:sz w:val="24"/>
            <w:szCs w:val="24"/>
          </w:rPr>
          <w:t>,</w:t>
        </w:r>
      </w:ins>
      <w:r w:rsidR="00B00FA2" w:rsidRPr="00FE1172">
        <w:rPr>
          <w:rFonts w:ascii="Times New Roman" w:hAnsi="Times New Roman" w:cs="Times New Roman"/>
          <w:sz w:val="24"/>
          <w:szCs w:val="24"/>
        </w:rPr>
        <w:t xml:space="preserve"> with consideration of a </w:t>
      </w:r>
      <w:r w:rsidR="00375300" w:rsidRPr="00FE1172">
        <w:rPr>
          <w:rFonts w:ascii="Times New Roman" w:hAnsi="Times New Roman" w:cs="Times New Roman"/>
          <w:sz w:val="24"/>
          <w:szCs w:val="24"/>
        </w:rPr>
        <w:t>couple</w:t>
      </w:r>
      <w:r w:rsidR="00B00FA2" w:rsidRPr="00FE1172">
        <w:rPr>
          <w:rFonts w:ascii="Times New Roman" w:hAnsi="Times New Roman" w:cs="Times New Roman"/>
          <w:sz w:val="24"/>
          <w:szCs w:val="24"/>
        </w:rPr>
        <w:t xml:space="preserve"> of important questions, namely; </w:t>
      </w:r>
      <w:r w:rsidR="00A36FD4" w:rsidRPr="00FE1172">
        <w:rPr>
          <w:rFonts w:ascii="Times New Roman" w:hAnsi="Times New Roman" w:cs="Times New Roman"/>
          <w:sz w:val="24"/>
          <w:szCs w:val="24"/>
        </w:rPr>
        <w:t>w</w:t>
      </w:r>
      <w:r w:rsidR="00B00FA2" w:rsidRPr="00FE1172">
        <w:rPr>
          <w:rFonts w:ascii="Times New Roman" w:hAnsi="Times New Roman" w:cs="Times New Roman"/>
          <w:sz w:val="24"/>
          <w:szCs w:val="24"/>
        </w:rPr>
        <w:t xml:space="preserve">hen does a foetus become a patient and what is the moral status of the foetus in such a discussion? </w:t>
      </w:r>
      <w:r w:rsidR="002228B4" w:rsidRPr="00FE1172">
        <w:rPr>
          <w:rFonts w:ascii="Times New Roman" w:hAnsi="Times New Roman" w:cs="Times New Roman"/>
          <w:sz w:val="24"/>
          <w:szCs w:val="24"/>
        </w:rPr>
        <w:t>Moreover</w:t>
      </w:r>
      <w:r w:rsidR="00B00FA2" w:rsidRPr="00FE1172">
        <w:rPr>
          <w:rFonts w:ascii="Times New Roman" w:hAnsi="Times New Roman" w:cs="Times New Roman"/>
          <w:sz w:val="24"/>
          <w:szCs w:val="24"/>
        </w:rPr>
        <w:t>, as a corollary</w:t>
      </w:r>
      <w:r w:rsidR="00A36FD4" w:rsidRPr="00FE1172">
        <w:rPr>
          <w:rFonts w:ascii="Times New Roman" w:hAnsi="Times New Roman" w:cs="Times New Roman"/>
          <w:sz w:val="24"/>
          <w:szCs w:val="24"/>
        </w:rPr>
        <w:t xml:space="preserve"> to this</w:t>
      </w:r>
      <w:r w:rsidR="00DB400F" w:rsidRPr="00FE1172">
        <w:rPr>
          <w:rFonts w:ascii="Times New Roman" w:hAnsi="Times New Roman" w:cs="Times New Roman"/>
          <w:sz w:val="24"/>
          <w:szCs w:val="24"/>
        </w:rPr>
        <w:t xml:space="preserve"> question, how can doctors and parents</w:t>
      </w:r>
      <w:r w:rsidR="00B00FA2" w:rsidRPr="00FE1172">
        <w:rPr>
          <w:rFonts w:ascii="Times New Roman" w:hAnsi="Times New Roman" w:cs="Times New Roman"/>
          <w:sz w:val="24"/>
          <w:szCs w:val="24"/>
        </w:rPr>
        <w:t xml:space="preserve"> ethically and morally reconcile the in-utero treatmen</w:t>
      </w:r>
      <w:r w:rsidR="00DB400F" w:rsidRPr="00FE1172">
        <w:rPr>
          <w:rFonts w:ascii="Times New Roman" w:hAnsi="Times New Roman" w:cs="Times New Roman"/>
          <w:sz w:val="24"/>
          <w:szCs w:val="24"/>
        </w:rPr>
        <w:t>t o</w:t>
      </w:r>
      <w:r w:rsidR="00942382" w:rsidRPr="00FE1172">
        <w:rPr>
          <w:rFonts w:ascii="Times New Roman" w:hAnsi="Times New Roman" w:cs="Times New Roman"/>
          <w:sz w:val="24"/>
          <w:szCs w:val="24"/>
        </w:rPr>
        <w:t>f twins in a situation where</w:t>
      </w:r>
      <w:r w:rsidR="002228B4" w:rsidRPr="00FE1172">
        <w:rPr>
          <w:rFonts w:ascii="Times New Roman" w:hAnsi="Times New Roman" w:cs="Times New Roman"/>
          <w:sz w:val="24"/>
          <w:szCs w:val="24"/>
        </w:rPr>
        <w:t>,</w:t>
      </w:r>
      <w:r w:rsidR="00942382" w:rsidRPr="00FE1172">
        <w:rPr>
          <w:rFonts w:ascii="Times New Roman" w:hAnsi="Times New Roman" w:cs="Times New Roman"/>
          <w:sz w:val="24"/>
          <w:szCs w:val="24"/>
        </w:rPr>
        <w:t xml:space="preserve"> in one</w:t>
      </w:r>
      <w:r w:rsidR="005C7B9F" w:rsidRPr="00FE1172">
        <w:rPr>
          <w:rFonts w:ascii="Times New Roman" w:hAnsi="Times New Roman" w:cs="Times New Roman"/>
          <w:sz w:val="24"/>
          <w:szCs w:val="24"/>
        </w:rPr>
        <w:t>,</w:t>
      </w:r>
      <w:r w:rsidR="00942382" w:rsidRPr="00FE1172">
        <w:rPr>
          <w:rFonts w:ascii="Times New Roman" w:hAnsi="Times New Roman" w:cs="Times New Roman"/>
          <w:sz w:val="24"/>
          <w:szCs w:val="24"/>
        </w:rPr>
        <w:t xml:space="preserve"> </w:t>
      </w:r>
      <w:r w:rsidR="00DB400F" w:rsidRPr="00FE1172">
        <w:rPr>
          <w:rFonts w:ascii="Times New Roman" w:hAnsi="Times New Roman" w:cs="Times New Roman"/>
          <w:sz w:val="24"/>
          <w:szCs w:val="24"/>
        </w:rPr>
        <w:t>surgery is potentially life-saving</w:t>
      </w:r>
      <w:r w:rsidR="00942382" w:rsidRPr="00FE1172">
        <w:rPr>
          <w:rFonts w:ascii="Times New Roman" w:hAnsi="Times New Roman" w:cs="Times New Roman"/>
          <w:sz w:val="24"/>
          <w:szCs w:val="24"/>
        </w:rPr>
        <w:t xml:space="preserve"> and</w:t>
      </w:r>
      <w:r w:rsidR="002228B4" w:rsidRPr="00FE1172">
        <w:rPr>
          <w:rFonts w:ascii="Times New Roman" w:hAnsi="Times New Roman" w:cs="Times New Roman"/>
          <w:sz w:val="24"/>
          <w:szCs w:val="24"/>
        </w:rPr>
        <w:t>,</w:t>
      </w:r>
      <w:r w:rsidR="00942382" w:rsidRPr="00FE1172">
        <w:rPr>
          <w:rFonts w:ascii="Times New Roman" w:hAnsi="Times New Roman" w:cs="Times New Roman"/>
          <w:sz w:val="24"/>
          <w:szCs w:val="24"/>
        </w:rPr>
        <w:t xml:space="preserve"> in the other, </w:t>
      </w:r>
      <w:r w:rsidR="00DB400F" w:rsidRPr="00FE1172">
        <w:rPr>
          <w:rFonts w:ascii="Times New Roman" w:hAnsi="Times New Roman" w:cs="Times New Roman"/>
          <w:sz w:val="24"/>
          <w:szCs w:val="24"/>
        </w:rPr>
        <w:t>could be considered an unnecessary risk</w:t>
      </w:r>
      <w:r w:rsidR="00B00FA2" w:rsidRPr="00FE1172">
        <w:rPr>
          <w:rFonts w:ascii="Times New Roman" w:hAnsi="Times New Roman" w:cs="Times New Roman"/>
          <w:sz w:val="24"/>
          <w:szCs w:val="24"/>
        </w:rPr>
        <w:t xml:space="preserve">? </w:t>
      </w:r>
    </w:p>
    <w:p w:rsidR="00FE1172" w:rsidRDefault="00FE1172" w:rsidP="00800265">
      <w:pPr>
        <w:pStyle w:val="Heading1"/>
        <w:spacing w:line="480" w:lineRule="auto"/>
        <w:rPr>
          <w:rFonts w:ascii="Times New Roman" w:hAnsi="Times New Roman" w:cs="Times New Roman"/>
          <w:sz w:val="24"/>
          <w:szCs w:val="24"/>
        </w:rPr>
      </w:pPr>
    </w:p>
    <w:p w:rsidR="00DE1759" w:rsidRPr="00FE1172" w:rsidRDefault="00DE1759" w:rsidP="00800265">
      <w:pPr>
        <w:pStyle w:val="Heading1"/>
        <w:spacing w:line="480" w:lineRule="auto"/>
        <w:rPr>
          <w:rFonts w:ascii="Times New Roman" w:hAnsi="Times New Roman" w:cs="Times New Roman"/>
          <w:sz w:val="24"/>
          <w:szCs w:val="24"/>
        </w:rPr>
      </w:pPr>
      <w:r w:rsidRPr="00FE1172">
        <w:rPr>
          <w:rFonts w:ascii="Times New Roman" w:hAnsi="Times New Roman" w:cs="Times New Roman"/>
          <w:sz w:val="24"/>
          <w:szCs w:val="24"/>
        </w:rPr>
        <w:t>Discussion</w:t>
      </w:r>
    </w:p>
    <w:p w:rsidR="00DB400F" w:rsidRPr="00FE1172" w:rsidRDefault="009D0F88" w:rsidP="00800265">
      <w:pPr>
        <w:spacing w:line="480" w:lineRule="auto"/>
        <w:rPr>
          <w:rFonts w:ascii="Times New Roman" w:hAnsi="Times New Roman" w:cs="Times New Roman"/>
          <w:sz w:val="24"/>
          <w:szCs w:val="24"/>
        </w:rPr>
      </w:pPr>
      <w:r w:rsidRPr="00FE1172">
        <w:rPr>
          <w:rFonts w:ascii="Times New Roman" w:hAnsi="Times New Roman" w:cs="Times New Roman"/>
          <w:sz w:val="24"/>
          <w:szCs w:val="24"/>
        </w:rPr>
        <w:t>The fact that maternal-foetal surgery is performed on two patients (if not three), the pregnant women and the foetus</w:t>
      </w:r>
      <w:ins w:id="12" w:author="Ben Wilkinson" w:date="2019-12-30T19:15:00Z">
        <w:r w:rsidR="003B73AB">
          <w:rPr>
            <w:rFonts w:ascii="Times New Roman" w:hAnsi="Times New Roman" w:cs="Times New Roman"/>
            <w:sz w:val="24"/>
            <w:szCs w:val="24"/>
          </w:rPr>
          <w:t>(es)</w:t>
        </w:r>
      </w:ins>
      <w:r w:rsidRPr="00FE1172">
        <w:rPr>
          <w:rFonts w:ascii="Times New Roman" w:hAnsi="Times New Roman" w:cs="Times New Roman"/>
          <w:sz w:val="24"/>
          <w:szCs w:val="24"/>
        </w:rPr>
        <w:t xml:space="preserve"> </w:t>
      </w:r>
      <w:r w:rsidR="005C7B9F" w:rsidRPr="00FE1172">
        <w:rPr>
          <w:rFonts w:ascii="Times New Roman" w:hAnsi="Times New Roman" w:cs="Times New Roman"/>
          <w:sz w:val="24"/>
          <w:szCs w:val="24"/>
        </w:rPr>
        <w:t>whic</w:t>
      </w:r>
      <w:r w:rsidRPr="00FE1172">
        <w:rPr>
          <w:rFonts w:ascii="Times New Roman" w:hAnsi="Times New Roman" w:cs="Times New Roman"/>
          <w:sz w:val="24"/>
          <w:szCs w:val="24"/>
        </w:rPr>
        <w:t>h gestate</w:t>
      </w:r>
      <w:r w:rsidR="002228B4" w:rsidRPr="00FE1172">
        <w:rPr>
          <w:rFonts w:ascii="Times New Roman" w:hAnsi="Times New Roman" w:cs="Times New Roman"/>
          <w:sz w:val="24"/>
          <w:szCs w:val="24"/>
        </w:rPr>
        <w:t>s</w:t>
      </w:r>
      <w:r w:rsidRPr="00FE1172">
        <w:rPr>
          <w:rFonts w:ascii="Times New Roman" w:hAnsi="Times New Roman" w:cs="Times New Roman"/>
          <w:sz w:val="24"/>
          <w:szCs w:val="24"/>
        </w:rPr>
        <w:t xml:space="preserve"> within her, and that the surgery has separate risk and benefit profiles to each patient</w:t>
      </w:r>
      <w:r w:rsidR="002228B4" w:rsidRPr="00FE1172">
        <w:rPr>
          <w:rFonts w:ascii="Times New Roman" w:hAnsi="Times New Roman" w:cs="Times New Roman"/>
          <w:sz w:val="24"/>
          <w:szCs w:val="24"/>
        </w:rPr>
        <w:t>,</w:t>
      </w:r>
      <w:r w:rsidRPr="00FE1172">
        <w:rPr>
          <w:rFonts w:ascii="Times New Roman" w:hAnsi="Times New Roman" w:cs="Times New Roman"/>
          <w:sz w:val="24"/>
          <w:szCs w:val="24"/>
        </w:rPr>
        <w:t xml:space="preserve"> inevitably leads to the area being one of keen ethical debate.</w:t>
      </w:r>
      <w:r w:rsidR="00DB6DE4" w:rsidRPr="00FE1172">
        <w:rPr>
          <w:rFonts w:ascii="Times New Roman" w:hAnsi="Times New Roman" w:cs="Times New Roman"/>
          <w:sz w:val="24"/>
          <w:szCs w:val="24"/>
        </w:rPr>
        <w:t>(1-3)</w:t>
      </w:r>
    </w:p>
    <w:p w:rsidR="0014199A" w:rsidRPr="00FE1172" w:rsidRDefault="008B5565" w:rsidP="00800265">
      <w:pPr>
        <w:spacing w:line="480" w:lineRule="auto"/>
        <w:rPr>
          <w:rFonts w:ascii="Times New Roman" w:hAnsi="Times New Roman" w:cs="Times New Roman"/>
          <w:sz w:val="24"/>
          <w:szCs w:val="24"/>
        </w:rPr>
      </w:pPr>
      <w:r w:rsidRPr="00FE1172">
        <w:rPr>
          <w:rFonts w:ascii="Times New Roman" w:hAnsi="Times New Roman" w:cs="Times New Roman"/>
          <w:sz w:val="24"/>
          <w:szCs w:val="24"/>
        </w:rPr>
        <w:t>Moral status can be defined as, ‘to be worth of moral concern and respect’</w:t>
      </w:r>
      <w:r w:rsidR="008F7E99" w:rsidRPr="00FE1172">
        <w:rPr>
          <w:rFonts w:ascii="Times New Roman" w:hAnsi="Times New Roman" w:cs="Times New Roman"/>
          <w:sz w:val="24"/>
          <w:szCs w:val="24"/>
        </w:rPr>
        <w:t>,</w:t>
      </w:r>
      <w:r w:rsidR="00DB6DE4" w:rsidRPr="00FE1172">
        <w:rPr>
          <w:rFonts w:ascii="Times New Roman" w:hAnsi="Times New Roman" w:cs="Times New Roman"/>
          <w:sz w:val="24"/>
          <w:szCs w:val="24"/>
        </w:rPr>
        <w:t>(4)</w:t>
      </w:r>
      <w:r w:rsidRPr="00FE1172">
        <w:rPr>
          <w:rFonts w:ascii="Times New Roman" w:hAnsi="Times New Roman" w:cs="Times New Roman"/>
          <w:sz w:val="24"/>
          <w:szCs w:val="24"/>
        </w:rPr>
        <w:t xml:space="preserve"> </w:t>
      </w:r>
      <w:r w:rsidR="005C7B9F" w:rsidRPr="00FE1172">
        <w:rPr>
          <w:rFonts w:ascii="Times New Roman" w:hAnsi="Times New Roman" w:cs="Times New Roman"/>
          <w:sz w:val="24"/>
          <w:szCs w:val="24"/>
        </w:rPr>
        <w:t>a worth that in most discussions</w:t>
      </w:r>
      <w:r w:rsidRPr="00FE1172">
        <w:rPr>
          <w:rFonts w:ascii="Times New Roman" w:hAnsi="Times New Roman" w:cs="Times New Roman"/>
          <w:sz w:val="24"/>
          <w:szCs w:val="24"/>
        </w:rPr>
        <w:t xml:space="preserve"> on the subject, is based on the possession of certain properties, for example being alive or being sentient. Chervenak and McCullough, authors of the most</w:t>
      </w:r>
      <w:ins w:id="13" w:author="Ben Wilkinson" w:date="2019-12-30T19:16:00Z">
        <w:r w:rsidR="003B73AB">
          <w:rPr>
            <w:rFonts w:ascii="Times New Roman" w:hAnsi="Times New Roman" w:cs="Times New Roman"/>
            <w:sz w:val="24"/>
            <w:szCs w:val="24"/>
          </w:rPr>
          <w:t xml:space="preserve"> widely</w:t>
        </w:r>
      </w:ins>
      <w:r w:rsidRPr="00FE1172">
        <w:rPr>
          <w:rFonts w:ascii="Times New Roman" w:hAnsi="Times New Roman" w:cs="Times New Roman"/>
          <w:sz w:val="24"/>
          <w:szCs w:val="24"/>
        </w:rPr>
        <w:t xml:space="preserve"> </w:t>
      </w:r>
      <w:r w:rsidR="008F7E99" w:rsidRPr="00FE1172">
        <w:rPr>
          <w:rFonts w:ascii="Times New Roman" w:hAnsi="Times New Roman" w:cs="Times New Roman"/>
          <w:sz w:val="24"/>
          <w:szCs w:val="24"/>
        </w:rPr>
        <w:t>re</w:t>
      </w:r>
      <w:r w:rsidR="002228B4" w:rsidRPr="00FE1172">
        <w:rPr>
          <w:rFonts w:ascii="Times New Roman" w:hAnsi="Times New Roman" w:cs="Times New Roman"/>
          <w:sz w:val="24"/>
          <w:szCs w:val="24"/>
        </w:rPr>
        <w:t>cognised ethical framework for</w:t>
      </w:r>
      <w:r w:rsidR="0014199A" w:rsidRPr="00FE1172">
        <w:rPr>
          <w:rFonts w:ascii="Times New Roman" w:hAnsi="Times New Roman" w:cs="Times New Roman"/>
          <w:sz w:val="24"/>
          <w:szCs w:val="24"/>
        </w:rPr>
        <w:t xml:space="preserve"> maternal-</w:t>
      </w:r>
      <w:r w:rsidR="00DB6DE4" w:rsidRPr="00FE1172">
        <w:rPr>
          <w:rFonts w:ascii="Times New Roman" w:hAnsi="Times New Roman" w:cs="Times New Roman"/>
          <w:sz w:val="24"/>
          <w:szCs w:val="24"/>
        </w:rPr>
        <w:t>foetal surgery</w:t>
      </w:r>
      <w:r w:rsidRPr="00FE1172">
        <w:rPr>
          <w:rFonts w:ascii="Times New Roman" w:hAnsi="Times New Roman" w:cs="Times New Roman"/>
          <w:sz w:val="24"/>
          <w:szCs w:val="24"/>
        </w:rPr>
        <w:t>,</w:t>
      </w:r>
      <w:r w:rsidR="00DB6DE4" w:rsidRPr="00FE1172">
        <w:rPr>
          <w:rFonts w:ascii="Times New Roman" w:hAnsi="Times New Roman" w:cs="Times New Roman"/>
          <w:sz w:val="24"/>
          <w:szCs w:val="24"/>
        </w:rPr>
        <w:t>(5-7)</w:t>
      </w:r>
      <w:r w:rsidRPr="00FE1172">
        <w:rPr>
          <w:rFonts w:ascii="Times New Roman" w:hAnsi="Times New Roman" w:cs="Times New Roman"/>
          <w:sz w:val="24"/>
          <w:szCs w:val="24"/>
        </w:rPr>
        <w:t xml:space="preserve"> base the moral duty owed by physicians to a foetus</w:t>
      </w:r>
      <w:r w:rsidR="00307797" w:rsidRPr="00FE1172">
        <w:rPr>
          <w:rFonts w:ascii="Times New Roman" w:hAnsi="Times New Roman" w:cs="Times New Roman"/>
          <w:sz w:val="24"/>
          <w:szCs w:val="24"/>
        </w:rPr>
        <w:t xml:space="preserve"> on their position as patients, a ‘dependent moral status’ i.e. moral status achieved through social interaction, in this case</w:t>
      </w:r>
      <w:r w:rsidR="002228B4" w:rsidRPr="00FE1172">
        <w:rPr>
          <w:rFonts w:ascii="Times New Roman" w:hAnsi="Times New Roman" w:cs="Times New Roman"/>
          <w:sz w:val="24"/>
          <w:szCs w:val="24"/>
        </w:rPr>
        <w:t>,</w:t>
      </w:r>
      <w:r w:rsidR="00307797" w:rsidRPr="00FE1172">
        <w:rPr>
          <w:rFonts w:ascii="Times New Roman" w:hAnsi="Times New Roman" w:cs="Times New Roman"/>
          <w:sz w:val="24"/>
          <w:szCs w:val="24"/>
        </w:rPr>
        <w:t xml:space="preserve"> the patient-d</w:t>
      </w:r>
      <w:r w:rsidR="008F7E99" w:rsidRPr="00FE1172">
        <w:rPr>
          <w:rFonts w:ascii="Times New Roman" w:hAnsi="Times New Roman" w:cs="Times New Roman"/>
          <w:sz w:val="24"/>
          <w:szCs w:val="24"/>
        </w:rPr>
        <w:t>octor relationship. This relationship</w:t>
      </w:r>
      <w:r w:rsidR="0088051A" w:rsidRPr="00FE1172">
        <w:rPr>
          <w:rFonts w:ascii="Times New Roman" w:hAnsi="Times New Roman" w:cs="Times New Roman"/>
          <w:sz w:val="24"/>
          <w:szCs w:val="24"/>
        </w:rPr>
        <w:t xml:space="preserve"> can be further ethically summarised by the </w:t>
      </w:r>
      <w:r w:rsidR="00307797" w:rsidRPr="00FE1172">
        <w:rPr>
          <w:rFonts w:ascii="Times New Roman" w:hAnsi="Times New Roman" w:cs="Times New Roman"/>
          <w:sz w:val="24"/>
          <w:szCs w:val="24"/>
        </w:rPr>
        <w:t>principles of</w:t>
      </w:r>
      <w:r w:rsidR="00790E3A" w:rsidRPr="00FE1172">
        <w:rPr>
          <w:rFonts w:ascii="Times New Roman" w:hAnsi="Times New Roman" w:cs="Times New Roman"/>
          <w:sz w:val="24"/>
          <w:szCs w:val="24"/>
        </w:rPr>
        <w:t xml:space="preserve"> autonomy,</w:t>
      </w:r>
      <w:r w:rsidR="00307797" w:rsidRPr="00FE1172">
        <w:rPr>
          <w:rFonts w:ascii="Times New Roman" w:hAnsi="Times New Roman" w:cs="Times New Roman"/>
          <w:sz w:val="24"/>
          <w:szCs w:val="24"/>
        </w:rPr>
        <w:t xml:space="preserve"> beneficence, non-maleficence and justice</w:t>
      </w:r>
      <w:r w:rsidR="008F7E99" w:rsidRPr="00FE1172">
        <w:rPr>
          <w:rFonts w:ascii="Times New Roman" w:hAnsi="Times New Roman" w:cs="Times New Roman"/>
          <w:sz w:val="24"/>
          <w:szCs w:val="24"/>
        </w:rPr>
        <w:t xml:space="preserve"> </w:t>
      </w:r>
      <w:r w:rsidR="00DC03CB" w:rsidRPr="00FE1172">
        <w:rPr>
          <w:rFonts w:ascii="Times New Roman" w:hAnsi="Times New Roman" w:cs="Times New Roman"/>
          <w:sz w:val="24"/>
          <w:szCs w:val="24"/>
        </w:rPr>
        <w:t>(</w:t>
      </w:r>
      <w:r w:rsidR="00790E3A" w:rsidRPr="00FE1172">
        <w:rPr>
          <w:rFonts w:ascii="Times New Roman" w:hAnsi="Times New Roman" w:cs="Times New Roman"/>
          <w:sz w:val="24"/>
          <w:szCs w:val="24"/>
        </w:rPr>
        <w:t xml:space="preserve">the </w:t>
      </w:r>
      <w:r w:rsidR="00DC03CB" w:rsidRPr="00FE1172">
        <w:rPr>
          <w:rFonts w:ascii="Times New Roman" w:hAnsi="Times New Roman" w:cs="Times New Roman"/>
          <w:sz w:val="24"/>
          <w:szCs w:val="24"/>
        </w:rPr>
        <w:t xml:space="preserve">four principles of biomedical ethics of Beauchamp and </w:t>
      </w:r>
      <w:r w:rsidR="00790E3A" w:rsidRPr="00FE1172">
        <w:rPr>
          <w:rFonts w:ascii="Times New Roman" w:hAnsi="Times New Roman" w:cs="Times New Roman"/>
          <w:sz w:val="24"/>
          <w:szCs w:val="24"/>
        </w:rPr>
        <w:t>Childress</w:t>
      </w:r>
      <w:r w:rsidR="00DB6DE4" w:rsidRPr="00FE1172">
        <w:rPr>
          <w:rFonts w:ascii="Times New Roman" w:hAnsi="Times New Roman" w:cs="Times New Roman"/>
          <w:sz w:val="24"/>
          <w:szCs w:val="24"/>
        </w:rPr>
        <w:t>(8)</w:t>
      </w:r>
      <w:r w:rsidR="00DC03CB" w:rsidRPr="00FE1172">
        <w:rPr>
          <w:rFonts w:ascii="Times New Roman" w:hAnsi="Times New Roman" w:cs="Times New Roman"/>
          <w:sz w:val="24"/>
          <w:szCs w:val="24"/>
        </w:rPr>
        <w:t>)</w:t>
      </w:r>
      <w:r w:rsidR="00307797" w:rsidRPr="00FE1172">
        <w:rPr>
          <w:rFonts w:ascii="Times New Roman" w:hAnsi="Times New Roman" w:cs="Times New Roman"/>
          <w:sz w:val="24"/>
          <w:szCs w:val="24"/>
        </w:rPr>
        <w:t xml:space="preserve">. </w:t>
      </w:r>
      <w:r w:rsidRPr="00FE1172">
        <w:rPr>
          <w:rFonts w:ascii="Times New Roman" w:hAnsi="Times New Roman" w:cs="Times New Roman"/>
          <w:sz w:val="24"/>
          <w:szCs w:val="24"/>
        </w:rPr>
        <w:t xml:space="preserve"> </w:t>
      </w:r>
      <w:r w:rsidR="002228B4" w:rsidRPr="00FE1172">
        <w:rPr>
          <w:rFonts w:ascii="Times New Roman" w:hAnsi="Times New Roman" w:cs="Times New Roman"/>
          <w:sz w:val="24"/>
          <w:szCs w:val="24"/>
        </w:rPr>
        <w:t>Within this framework</w:t>
      </w:r>
      <w:r w:rsidR="0014199A" w:rsidRPr="00FE1172">
        <w:rPr>
          <w:rFonts w:ascii="Times New Roman" w:hAnsi="Times New Roman" w:cs="Times New Roman"/>
          <w:sz w:val="24"/>
          <w:szCs w:val="24"/>
        </w:rPr>
        <w:t>, someone</w:t>
      </w:r>
      <w:r w:rsidR="00307797" w:rsidRPr="00FE1172">
        <w:rPr>
          <w:rFonts w:ascii="Times New Roman" w:hAnsi="Times New Roman" w:cs="Times New Roman"/>
          <w:sz w:val="24"/>
          <w:szCs w:val="24"/>
        </w:rPr>
        <w:t xml:space="preserve"> becomes a patient, in essence, when they pres</w:t>
      </w:r>
      <w:r w:rsidR="002228B4" w:rsidRPr="00FE1172">
        <w:rPr>
          <w:rFonts w:ascii="Times New Roman" w:hAnsi="Times New Roman" w:cs="Times New Roman"/>
          <w:sz w:val="24"/>
          <w:szCs w:val="24"/>
        </w:rPr>
        <w:t>ent to a clinician with a medical problem that can be remedied</w:t>
      </w:r>
      <w:r w:rsidR="0088051A" w:rsidRPr="00FE1172">
        <w:rPr>
          <w:rFonts w:ascii="Times New Roman" w:hAnsi="Times New Roman" w:cs="Times New Roman"/>
          <w:sz w:val="24"/>
          <w:szCs w:val="24"/>
        </w:rPr>
        <w:t>. This ethical proposition illustrated that</w:t>
      </w:r>
      <w:r w:rsidR="00307797" w:rsidRPr="00FE1172">
        <w:rPr>
          <w:rFonts w:ascii="Times New Roman" w:hAnsi="Times New Roman" w:cs="Times New Roman"/>
          <w:sz w:val="24"/>
          <w:szCs w:val="24"/>
        </w:rPr>
        <w:t xml:space="preserve"> maternal-foetal medicine is underpinned by a paternalistic system of medical practice</w:t>
      </w:r>
      <w:r w:rsidR="00DB6DE4" w:rsidRPr="00FE1172">
        <w:rPr>
          <w:rFonts w:ascii="Times New Roman" w:hAnsi="Times New Roman" w:cs="Times New Roman"/>
          <w:sz w:val="24"/>
          <w:szCs w:val="24"/>
        </w:rPr>
        <w:t>(9)</w:t>
      </w:r>
      <w:r w:rsidR="0088051A" w:rsidRPr="00FE1172">
        <w:rPr>
          <w:rFonts w:ascii="Times New Roman" w:hAnsi="Times New Roman" w:cs="Times New Roman"/>
          <w:sz w:val="24"/>
          <w:szCs w:val="24"/>
        </w:rPr>
        <w:t xml:space="preserve"> and it is the</w:t>
      </w:r>
      <w:r w:rsidR="00307797" w:rsidRPr="00FE1172">
        <w:rPr>
          <w:rFonts w:ascii="Times New Roman" w:hAnsi="Times New Roman" w:cs="Times New Roman"/>
          <w:sz w:val="24"/>
          <w:szCs w:val="24"/>
        </w:rPr>
        <w:t xml:space="preserve"> justification</w:t>
      </w:r>
      <w:r w:rsidR="0088051A" w:rsidRPr="00FE1172">
        <w:rPr>
          <w:rFonts w:ascii="Times New Roman" w:hAnsi="Times New Roman" w:cs="Times New Roman"/>
          <w:sz w:val="24"/>
          <w:szCs w:val="24"/>
        </w:rPr>
        <w:t xml:space="preserve"> summarised above</w:t>
      </w:r>
      <w:r w:rsidR="00307797" w:rsidRPr="00FE1172">
        <w:rPr>
          <w:rFonts w:ascii="Times New Roman" w:hAnsi="Times New Roman" w:cs="Times New Roman"/>
          <w:sz w:val="24"/>
          <w:szCs w:val="24"/>
        </w:rPr>
        <w:t xml:space="preserve"> that enables the surgeries on the foetus such as t</w:t>
      </w:r>
      <w:r w:rsidR="0088051A" w:rsidRPr="00FE1172">
        <w:rPr>
          <w:rFonts w:ascii="Times New Roman" w:hAnsi="Times New Roman" w:cs="Times New Roman"/>
          <w:sz w:val="24"/>
          <w:szCs w:val="24"/>
        </w:rPr>
        <w:t>hat in the case I describe</w:t>
      </w:r>
      <w:r w:rsidR="00307797" w:rsidRPr="00FE1172">
        <w:rPr>
          <w:rFonts w:ascii="Times New Roman" w:hAnsi="Times New Roman" w:cs="Times New Roman"/>
          <w:sz w:val="24"/>
          <w:szCs w:val="24"/>
        </w:rPr>
        <w:t xml:space="preserve">. Clearly this is somewhat at odds with a purely legal </w:t>
      </w:r>
      <w:r w:rsidR="00307797" w:rsidRPr="00FE1172">
        <w:rPr>
          <w:rFonts w:ascii="Times New Roman" w:hAnsi="Times New Roman" w:cs="Times New Roman"/>
          <w:sz w:val="24"/>
          <w:szCs w:val="24"/>
        </w:rPr>
        <w:lastRenderedPageBreak/>
        <w:t>argument that states that a foetus is not a person with rights, such as a right to treatment, until they are born.</w:t>
      </w:r>
      <w:r w:rsidR="00DB6DE4" w:rsidRPr="00FE1172">
        <w:rPr>
          <w:rFonts w:ascii="Times New Roman" w:hAnsi="Times New Roman" w:cs="Times New Roman"/>
          <w:sz w:val="24"/>
          <w:szCs w:val="24"/>
        </w:rPr>
        <w:t>(10,11)</w:t>
      </w:r>
      <w:r w:rsidR="00307797" w:rsidRPr="00FE1172">
        <w:rPr>
          <w:rFonts w:ascii="Times New Roman" w:hAnsi="Times New Roman" w:cs="Times New Roman"/>
          <w:sz w:val="24"/>
          <w:szCs w:val="24"/>
        </w:rPr>
        <w:t xml:space="preserve"> </w:t>
      </w:r>
    </w:p>
    <w:p w:rsidR="008B5565" w:rsidRPr="00FE1172" w:rsidRDefault="0014199A" w:rsidP="00800265">
      <w:pPr>
        <w:spacing w:line="480" w:lineRule="auto"/>
        <w:rPr>
          <w:rFonts w:ascii="Times New Roman" w:hAnsi="Times New Roman" w:cs="Times New Roman"/>
          <w:sz w:val="24"/>
          <w:szCs w:val="24"/>
        </w:rPr>
      </w:pPr>
      <w:r w:rsidRPr="00FE1172">
        <w:rPr>
          <w:rFonts w:ascii="Times New Roman" w:hAnsi="Times New Roman" w:cs="Times New Roman"/>
          <w:sz w:val="24"/>
          <w:szCs w:val="24"/>
        </w:rPr>
        <w:t>However</w:t>
      </w:r>
      <w:r w:rsidR="00FC536C" w:rsidRPr="00FE1172">
        <w:rPr>
          <w:rFonts w:ascii="Times New Roman" w:hAnsi="Times New Roman" w:cs="Times New Roman"/>
          <w:sz w:val="24"/>
          <w:szCs w:val="24"/>
        </w:rPr>
        <w:t>,</w:t>
      </w:r>
      <w:r w:rsidR="003878C9" w:rsidRPr="00FE1172">
        <w:rPr>
          <w:rFonts w:ascii="Times New Roman" w:hAnsi="Times New Roman" w:cs="Times New Roman"/>
          <w:sz w:val="24"/>
          <w:szCs w:val="24"/>
        </w:rPr>
        <w:t xml:space="preserve"> if we accept the supposition that a foetus is a patient worthy of moral concern in its own right</w:t>
      </w:r>
      <w:r w:rsidRPr="00FE1172">
        <w:rPr>
          <w:rFonts w:ascii="Times New Roman" w:hAnsi="Times New Roman" w:cs="Times New Roman"/>
          <w:sz w:val="24"/>
          <w:szCs w:val="24"/>
        </w:rPr>
        <w:t>,</w:t>
      </w:r>
      <w:r w:rsidR="003878C9" w:rsidRPr="00FE1172">
        <w:rPr>
          <w:rFonts w:ascii="Times New Roman" w:hAnsi="Times New Roman" w:cs="Times New Roman"/>
          <w:sz w:val="24"/>
          <w:szCs w:val="24"/>
        </w:rPr>
        <w:t xml:space="preserve"> we then logically may question whether this will infringe on important rights owed to the mother, herself a morally </w:t>
      </w:r>
      <w:r w:rsidR="0088051A" w:rsidRPr="00FE1172">
        <w:rPr>
          <w:rFonts w:ascii="Times New Roman" w:hAnsi="Times New Roman" w:cs="Times New Roman"/>
          <w:sz w:val="24"/>
          <w:szCs w:val="24"/>
        </w:rPr>
        <w:t>concernable patient, in particular in regards to</w:t>
      </w:r>
      <w:r w:rsidR="003878C9" w:rsidRPr="00FE1172">
        <w:rPr>
          <w:rFonts w:ascii="Times New Roman" w:hAnsi="Times New Roman" w:cs="Times New Roman"/>
          <w:sz w:val="24"/>
          <w:szCs w:val="24"/>
        </w:rPr>
        <w:t xml:space="preserve"> decisions about treating the foetus being taken out of the mother</w:t>
      </w:r>
      <w:r w:rsidR="008F7E99" w:rsidRPr="00FE1172">
        <w:rPr>
          <w:rFonts w:ascii="Times New Roman" w:hAnsi="Times New Roman" w:cs="Times New Roman"/>
          <w:sz w:val="24"/>
          <w:szCs w:val="24"/>
        </w:rPr>
        <w:t>’</w:t>
      </w:r>
      <w:r w:rsidR="003878C9" w:rsidRPr="00FE1172">
        <w:rPr>
          <w:rFonts w:ascii="Times New Roman" w:hAnsi="Times New Roman" w:cs="Times New Roman"/>
          <w:sz w:val="24"/>
          <w:szCs w:val="24"/>
        </w:rPr>
        <w:t>s hands, removing her autonomy. Such discussions are inevitably uncomfortable</w:t>
      </w:r>
      <w:r w:rsidR="0088051A" w:rsidRPr="00FE1172">
        <w:rPr>
          <w:rFonts w:ascii="Times New Roman" w:hAnsi="Times New Roman" w:cs="Times New Roman"/>
          <w:sz w:val="24"/>
          <w:szCs w:val="24"/>
        </w:rPr>
        <w:t>, even anathemic,</w:t>
      </w:r>
      <w:r w:rsidR="003878C9" w:rsidRPr="00FE1172">
        <w:rPr>
          <w:rFonts w:ascii="Times New Roman" w:hAnsi="Times New Roman" w:cs="Times New Roman"/>
          <w:sz w:val="24"/>
          <w:szCs w:val="24"/>
        </w:rPr>
        <w:t xml:space="preserve"> but one argument that simplifies such discussion is the proposal that a foetus is only a patient because of the mother’s autonomous decision to present that foetus as a patient, requesting doctors provide care for it. </w:t>
      </w:r>
      <w:r w:rsidRPr="00FE1172">
        <w:rPr>
          <w:rFonts w:ascii="Times New Roman" w:hAnsi="Times New Roman" w:cs="Times New Roman"/>
          <w:sz w:val="24"/>
          <w:szCs w:val="24"/>
        </w:rPr>
        <w:t>Further to this, a</w:t>
      </w:r>
      <w:r w:rsidR="003878C9" w:rsidRPr="00FE1172">
        <w:rPr>
          <w:rFonts w:ascii="Times New Roman" w:hAnsi="Times New Roman" w:cs="Times New Roman"/>
          <w:sz w:val="24"/>
          <w:szCs w:val="24"/>
        </w:rPr>
        <w:t>s with other maternal-foetal ethico-legal considerations, for example The Abortion Act,</w:t>
      </w:r>
      <w:r w:rsidR="00DB6DE4" w:rsidRPr="00FE1172">
        <w:rPr>
          <w:rFonts w:ascii="Times New Roman" w:hAnsi="Times New Roman" w:cs="Times New Roman"/>
          <w:sz w:val="24"/>
          <w:szCs w:val="24"/>
        </w:rPr>
        <w:t>(10)</w:t>
      </w:r>
      <w:r w:rsidR="003878C9" w:rsidRPr="00FE1172">
        <w:rPr>
          <w:rFonts w:ascii="Times New Roman" w:hAnsi="Times New Roman" w:cs="Times New Roman"/>
          <w:sz w:val="24"/>
          <w:szCs w:val="24"/>
        </w:rPr>
        <w:t xml:space="preserve"> the wishes of the mother must be consi</w:t>
      </w:r>
      <w:r w:rsidR="00DD6711" w:rsidRPr="00FE1172">
        <w:rPr>
          <w:rFonts w:ascii="Times New Roman" w:hAnsi="Times New Roman" w:cs="Times New Roman"/>
          <w:sz w:val="24"/>
          <w:szCs w:val="24"/>
        </w:rPr>
        <w:t>dered above that of the</w:t>
      </w:r>
      <w:r w:rsidR="0088051A" w:rsidRPr="00FE1172">
        <w:rPr>
          <w:rFonts w:ascii="Times New Roman" w:hAnsi="Times New Roman" w:cs="Times New Roman"/>
          <w:sz w:val="24"/>
          <w:szCs w:val="24"/>
        </w:rPr>
        <w:t xml:space="preserve"> moral</w:t>
      </w:r>
      <w:r w:rsidR="00DD6711" w:rsidRPr="00FE1172">
        <w:rPr>
          <w:rFonts w:ascii="Times New Roman" w:hAnsi="Times New Roman" w:cs="Times New Roman"/>
          <w:sz w:val="24"/>
          <w:szCs w:val="24"/>
        </w:rPr>
        <w:t xml:space="preserve"> duty owed to the foetus</w:t>
      </w:r>
      <w:r w:rsidR="00E044BD" w:rsidRPr="00FE1172">
        <w:rPr>
          <w:rFonts w:ascii="Times New Roman" w:hAnsi="Times New Roman" w:cs="Times New Roman"/>
          <w:sz w:val="24"/>
          <w:szCs w:val="24"/>
        </w:rPr>
        <w:t xml:space="preserve"> as a patient</w:t>
      </w:r>
      <w:r w:rsidR="00DD6711" w:rsidRPr="00FE1172">
        <w:rPr>
          <w:rFonts w:ascii="Times New Roman" w:hAnsi="Times New Roman" w:cs="Times New Roman"/>
          <w:sz w:val="24"/>
          <w:szCs w:val="24"/>
        </w:rPr>
        <w:t xml:space="preserve"> by the doctor.</w:t>
      </w:r>
      <w:r w:rsidR="00CC3994" w:rsidRPr="00FE1172">
        <w:rPr>
          <w:rFonts w:ascii="Times New Roman" w:hAnsi="Times New Roman" w:cs="Times New Roman"/>
          <w:sz w:val="24"/>
          <w:szCs w:val="24"/>
        </w:rPr>
        <w:t xml:space="preserve"> Importantly</w:t>
      </w:r>
      <w:r w:rsidRPr="00FE1172">
        <w:rPr>
          <w:rFonts w:ascii="Times New Roman" w:hAnsi="Times New Roman" w:cs="Times New Roman"/>
          <w:sz w:val="24"/>
          <w:szCs w:val="24"/>
        </w:rPr>
        <w:t>,</w:t>
      </w:r>
      <w:r w:rsidR="0088051A" w:rsidRPr="00FE1172">
        <w:rPr>
          <w:rFonts w:ascii="Times New Roman" w:hAnsi="Times New Roman" w:cs="Times New Roman"/>
          <w:sz w:val="24"/>
          <w:szCs w:val="24"/>
        </w:rPr>
        <w:t xml:space="preserve"> the arguments</w:t>
      </w:r>
      <w:r w:rsidR="00CC3994" w:rsidRPr="00FE1172">
        <w:rPr>
          <w:rFonts w:ascii="Times New Roman" w:hAnsi="Times New Roman" w:cs="Times New Roman"/>
          <w:sz w:val="24"/>
          <w:szCs w:val="24"/>
        </w:rPr>
        <w:t xml:space="preserve"> discussed herein do assume that a mother will look on her foetus with the same moral responsibility with which </w:t>
      </w:r>
      <w:r w:rsidR="00E044BD" w:rsidRPr="00FE1172">
        <w:rPr>
          <w:rFonts w:ascii="Times New Roman" w:hAnsi="Times New Roman" w:cs="Times New Roman"/>
          <w:sz w:val="24"/>
          <w:szCs w:val="24"/>
        </w:rPr>
        <w:t>a doctor looks on their patient;</w:t>
      </w:r>
      <w:r w:rsidR="00CC3994" w:rsidRPr="00FE1172">
        <w:rPr>
          <w:rFonts w:ascii="Times New Roman" w:hAnsi="Times New Roman" w:cs="Times New Roman"/>
          <w:sz w:val="24"/>
          <w:szCs w:val="24"/>
        </w:rPr>
        <w:t xml:space="preserve"> if the </w:t>
      </w:r>
      <w:r w:rsidR="00DB6DE4" w:rsidRPr="00FE1172">
        <w:rPr>
          <w:rFonts w:ascii="Times New Roman" w:hAnsi="Times New Roman" w:cs="Times New Roman"/>
          <w:sz w:val="24"/>
          <w:szCs w:val="24"/>
        </w:rPr>
        <w:t>mother does not and has capacity (12)</w:t>
      </w:r>
      <w:r w:rsidR="00CC3994" w:rsidRPr="00FE1172">
        <w:rPr>
          <w:rFonts w:ascii="Times New Roman" w:hAnsi="Times New Roman" w:cs="Times New Roman"/>
          <w:sz w:val="24"/>
          <w:szCs w:val="24"/>
        </w:rPr>
        <w:t xml:space="preserve"> to make a decision that doctors would argue would damage the health of the foetus</w:t>
      </w:r>
      <w:r w:rsidR="0088051A" w:rsidRPr="00FE1172">
        <w:rPr>
          <w:rFonts w:ascii="Times New Roman" w:hAnsi="Times New Roman" w:cs="Times New Roman"/>
          <w:sz w:val="24"/>
          <w:szCs w:val="24"/>
        </w:rPr>
        <w:t xml:space="preserve"> (such as smoking)</w:t>
      </w:r>
      <w:r w:rsidR="00CC3994" w:rsidRPr="00FE1172">
        <w:rPr>
          <w:rFonts w:ascii="Times New Roman" w:hAnsi="Times New Roman" w:cs="Times New Roman"/>
          <w:sz w:val="24"/>
          <w:szCs w:val="24"/>
        </w:rPr>
        <w:t>, there is little the doctor can in fact</w:t>
      </w:r>
      <w:r w:rsidR="008F7E99" w:rsidRPr="00FE1172">
        <w:rPr>
          <w:rFonts w:ascii="Times New Roman" w:hAnsi="Times New Roman" w:cs="Times New Roman"/>
          <w:sz w:val="24"/>
          <w:szCs w:val="24"/>
        </w:rPr>
        <w:t xml:space="preserve"> do out of</w:t>
      </w:r>
      <w:r w:rsidR="00CC3994" w:rsidRPr="00FE1172">
        <w:rPr>
          <w:rFonts w:ascii="Times New Roman" w:hAnsi="Times New Roman" w:cs="Times New Roman"/>
          <w:sz w:val="24"/>
          <w:szCs w:val="24"/>
        </w:rPr>
        <w:t xml:space="preserve"> respect for the mother’s autonomy. </w:t>
      </w:r>
      <w:ins w:id="14" w:author="Ben Wilkinson" w:date="2019-12-30T19:24:00Z">
        <w:r w:rsidR="004B034D">
          <w:rPr>
            <w:rFonts w:ascii="Times New Roman" w:hAnsi="Times New Roman" w:cs="Times New Roman"/>
            <w:sz w:val="24"/>
            <w:szCs w:val="24"/>
          </w:rPr>
          <w:t xml:space="preserve">Such considerations obviate the need for discussion relating to a conflict of interest that may arise between the rights owed to the Mother and those owed to the foetus. </w:t>
        </w:r>
      </w:ins>
      <w:ins w:id="15" w:author="Ben Wilkinson" w:date="2019-12-30T19:28:00Z">
        <w:r w:rsidR="004B034D">
          <w:rPr>
            <w:rFonts w:ascii="Times New Roman" w:hAnsi="Times New Roman" w:cs="Times New Roman"/>
            <w:sz w:val="24"/>
            <w:szCs w:val="24"/>
          </w:rPr>
          <w:t>Certainly in English Law</w:t>
        </w:r>
      </w:ins>
      <w:ins w:id="16" w:author="Ben Wilkinson" w:date="2019-12-30T19:29:00Z">
        <w:r w:rsidR="004B034D">
          <w:rPr>
            <w:rFonts w:ascii="Times New Roman" w:hAnsi="Times New Roman" w:cs="Times New Roman"/>
            <w:sz w:val="24"/>
            <w:szCs w:val="24"/>
          </w:rPr>
          <w:t xml:space="preserve"> although the foetus is recognised as unique organism with interests, it is importantly not equal to a person and as such it</w:t>
        </w:r>
      </w:ins>
      <w:ins w:id="17" w:author="Ben Wilkinson" w:date="2019-12-30T19:30:00Z">
        <w:r w:rsidR="004B034D">
          <w:rPr>
            <w:rFonts w:ascii="Times New Roman" w:hAnsi="Times New Roman" w:cs="Times New Roman"/>
            <w:sz w:val="24"/>
            <w:szCs w:val="24"/>
          </w:rPr>
          <w:t>’s rights are subordinated to the rights of the mother in such discussions. Therefore, although it can be distasteful for clinicians, even if the mother makes a decision that seems in direct conflict with the interests of the foetus</w:t>
        </w:r>
      </w:ins>
      <w:ins w:id="18" w:author="Ben Wilkinson" w:date="2019-12-30T19:31:00Z">
        <w:r w:rsidR="004F3AF5">
          <w:rPr>
            <w:rFonts w:ascii="Times New Roman" w:hAnsi="Times New Roman" w:cs="Times New Roman"/>
            <w:sz w:val="24"/>
            <w:szCs w:val="24"/>
          </w:rPr>
          <w:t xml:space="preserve"> (for example refusing C-section even if it may mean foetal demise) then this decision must be respected, if no room for discussion is left and the Mother</w:t>
        </w:r>
      </w:ins>
      <w:ins w:id="19" w:author="Ben Wilkinson" w:date="2019-12-30T19:32:00Z">
        <w:r w:rsidR="004F3AF5">
          <w:rPr>
            <w:rFonts w:ascii="Times New Roman" w:hAnsi="Times New Roman" w:cs="Times New Roman"/>
            <w:sz w:val="24"/>
            <w:szCs w:val="24"/>
          </w:rPr>
          <w:t>’s decision is final.</w:t>
        </w:r>
      </w:ins>
    </w:p>
    <w:p w:rsidR="00605761" w:rsidRDefault="0014199A" w:rsidP="00800265">
      <w:pPr>
        <w:spacing w:line="480" w:lineRule="auto"/>
        <w:rPr>
          <w:ins w:id="20" w:author="Ben Wilkinson" w:date="2019-12-30T19:35:00Z"/>
          <w:rFonts w:ascii="Times New Roman" w:hAnsi="Times New Roman" w:cs="Times New Roman"/>
          <w:sz w:val="24"/>
          <w:szCs w:val="24"/>
        </w:rPr>
      </w:pPr>
      <w:r w:rsidRPr="00FE1172">
        <w:rPr>
          <w:rFonts w:ascii="Times New Roman" w:hAnsi="Times New Roman" w:cs="Times New Roman"/>
          <w:sz w:val="24"/>
          <w:szCs w:val="24"/>
        </w:rPr>
        <w:lastRenderedPageBreak/>
        <w:t>This</w:t>
      </w:r>
      <w:r w:rsidR="00605761" w:rsidRPr="00FE1172">
        <w:rPr>
          <w:rFonts w:ascii="Times New Roman" w:hAnsi="Times New Roman" w:cs="Times New Roman"/>
          <w:sz w:val="24"/>
          <w:szCs w:val="24"/>
        </w:rPr>
        <w:t xml:space="preserve"> debate is further complicated when we consider the po</w:t>
      </w:r>
      <w:r w:rsidR="008F7E99" w:rsidRPr="00FE1172">
        <w:rPr>
          <w:rFonts w:ascii="Times New Roman" w:hAnsi="Times New Roman" w:cs="Times New Roman"/>
          <w:sz w:val="24"/>
          <w:szCs w:val="24"/>
        </w:rPr>
        <w:t>tential implication of multiple-</w:t>
      </w:r>
      <w:r w:rsidR="00605761" w:rsidRPr="00FE1172">
        <w:rPr>
          <w:rFonts w:ascii="Times New Roman" w:hAnsi="Times New Roman" w:cs="Times New Roman"/>
          <w:sz w:val="24"/>
          <w:szCs w:val="24"/>
        </w:rPr>
        <w:t>pregnancies. In this instance</w:t>
      </w:r>
      <w:r w:rsidR="008F7E99" w:rsidRPr="00FE1172">
        <w:rPr>
          <w:rFonts w:ascii="Times New Roman" w:hAnsi="Times New Roman" w:cs="Times New Roman"/>
          <w:sz w:val="24"/>
          <w:szCs w:val="24"/>
        </w:rPr>
        <w:t>, doctors may be</w:t>
      </w:r>
      <w:r w:rsidR="00605761" w:rsidRPr="00FE1172">
        <w:rPr>
          <w:rFonts w:ascii="Times New Roman" w:hAnsi="Times New Roman" w:cs="Times New Roman"/>
          <w:sz w:val="24"/>
          <w:szCs w:val="24"/>
        </w:rPr>
        <w:t xml:space="preserve"> performing surgery on a patient who will derive no benefit from it without consenting</w:t>
      </w:r>
      <w:r w:rsidR="00E044BD" w:rsidRPr="00FE1172">
        <w:rPr>
          <w:rFonts w:ascii="Times New Roman" w:hAnsi="Times New Roman" w:cs="Times New Roman"/>
          <w:sz w:val="24"/>
          <w:szCs w:val="24"/>
        </w:rPr>
        <w:t xml:space="preserve">- </w:t>
      </w:r>
      <w:r w:rsidR="00605761" w:rsidRPr="00FE1172">
        <w:rPr>
          <w:rFonts w:ascii="Times New Roman" w:hAnsi="Times New Roman" w:cs="Times New Roman"/>
          <w:sz w:val="24"/>
          <w:szCs w:val="24"/>
        </w:rPr>
        <w:t>it is the ability to consent that differentiates the mother and the otherw</w:t>
      </w:r>
      <w:r w:rsidR="00E044BD" w:rsidRPr="00FE1172">
        <w:rPr>
          <w:rFonts w:ascii="Times New Roman" w:hAnsi="Times New Roman" w:cs="Times New Roman"/>
          <w:sz w:val="24"/>
          <w:szCs w:val="24"/>
        </w:rPr>
        <w:t>ise healthy foetus in this case</w:t>
      </w:r>
      <w:r w:rsidR="00605761" w:rsidRPr="00FE1172">
        <w:rPr>
          <w:rFonts w:ascii="Times New Roman" w:hAnsi="Times New Roman" w:cs="Times New Roman"/>
          <w:sz w:val="24"/>
          <w:szCs w:val="24"/>
        </w:rPr>
        <w:t>.</w:t>
      </w:r>
      <w:r w:rsidR="00DB6DE4" w:rsidRPr="00FE1172">
        <w:rPr>
          <w:rFonts w:ascii="Times New Roman" w:hAnsi="Times New Roman" w:cs="Times New Roman"/>
          <w:sz w:val="24"/>
          <w:szCs w:val="24"/>
        </w:rPr>
        <w:t>(13)</w:t>
      </w:r>
      <w:r w:rsidR="00605761" w:rsidRPr="00FE1172">
        <w:rPr>
          <w:rFonts w:ascii="Times New Roman" w:hAnsi="Times New Roman" w:cs="Times New Roman"/>
          <w:sz w:val="24"/>
          <w:szCs w:val="24"/>
        </w:rPr>
        <w:t xml:space="preserve"> There are a number o</w:t>
      </w:r>
      <w:r w:rsidR="008F7E99" w:rsidRPr="00FE1172">
        <w:rPr>
          <w:rFonts w:ascii="Times New Roman" w:hAnsi="Times New Roman" w:cs="Times New Roman"/>
          <w:sz w:val="24"/>
          <w:szCs w:val="24"/>
        </w:rPr>
        <w:t>f ways we could rationalise this</w:t>
      </w:r>
      <w:r w:rsidR="00605761" w:rsidRPr="00FE1172">
        <w:rPr>
          <w:rFonts w:ascii="Times New Roman" w:hAnsi="Times New Roman" w:cs="Times New Roman"/>
          <w:sz w:val="24"/>
          <w:szCs w:val="24"/>
        </w:rPr>
        <w:t xml:space="preserve"> scenario such that it is ethically defensible; o</w:t>
      </w:r>
      <w:r w:rsidR="00DB6DE4" w:rsidRPr="00FE1172">
        <w:rPr>
          <w:rFonts w:ascii="Times New Roman" w:hAnsi="Times New Roman" w:cs="Times New Roman"/>
          <w:sz w:val="24"/>
          <w:szCs w:val="24"/>
        </w:rPr>
        <w:t>ne is to take a utilitarian view (14)</w:t>
      </w:r>
      <w:r w:rsidR="00605761" w:rsidRPr="00FE1172">
        <w:rPr>
          <w:rFonts w:ascii="Times New Roman" w:hAnsi="Times New Roman" w:cs="Times New Roman"/>
          <w:sz w:val="24"/>
          <w:szCs w:val="24"/>
        </w:rPr>
        <w:t xml:space="preserve"> in that surgery that might save one of the twin</w:t>
      </w:r>
      <w:r w:rsidR="008F7E99" w:rsidRPr="00FE1172">
        <w:rPr>
          <w:rFonts w:ascii="Times New Roman" w:hAnsi="Times New Roman" w:cs="Times New Roman"/>
          <w:sz w:val="24"/>
          <w:szCs w:val="24"/>
        </w:rPr>
        <w:t>’</w:t>
      </w:r>
      <w:r w:rsidR="00605761" w:rsidRPr="00FE1172">
        <w:rPr>
          <w:rFonts w:ascii="Times New Roman" w:hAnsi="Times New Roman" w:cs="Times New Roman"/>
          <w:sz w:val="24"/>
          <w:szCs w:val="24"/>
        </w:rPr>
        <w:t>s</w:t>
      </w:r>
      <w:r w:rsidR="0035095E" w:rsidRPr="00FE1172">
        <w:rPr>
          <w:rFonts w:ascii="Times New Roman" w:hAnsi="Times New Roman" w:cs="Times New Roman"/>
          <w:sz w:val="24"/>
          <w:szCs w:val="24"/>
        </w:rPr>
        <w:t xml:space="preserve"> lives</w:t>
      </w:r>
      <w:r w:rsidR="008F7E99" w:rsidRPr="00FE1172">
        <w:rPr>
          <w:rFonts w:ascii="Times New Roman" w:hAnsi="Times New Roman" w:cs="Times New Roman"/>
          <w:sz w:val="24"/>
          <w:szCs w:val="24"/>
        </w:rPr>
        <w:t>, and</w:t>
      </w:r>
      <w:r w:rsidR="00605761" w:rsidRPr="00FE1172">
        <w:rPr>
          <w:rFonts w:ascii="Times New Roman" w:hAnsi="Times New Roman" w:cs="Times New Roman"/>
          <w:sz w:val="24"/>
          <w:szCs w:val="24"/>
        </w:rPr>
        <w:t xml:space="preserve"> with the mother</w:t>
      </w:r>
      <w:r w:rsidR="008F7E99" w:rsidRPr="00FE1172">
        <w:rPr>
          <w:rFonts w:ascii="Times New Roman" w:hAnsi="Times New Roman" w:cs="Times New Roman"/>
          <w:sz w:val="24"/>
          <w:szCs w:val="24"/>
        </w:rPr>
        <w:t>’</w:t>
      </w:r>
      <w:r w:rsidR="00605761" w:rsidRPr="00FE1172">
        <w:rPr>
          <w:rFonts w:ascii="Times New Roman" w:hAnsi="Times New Roman" w:cs="Times New Roman"/>
          <w:sz w:val="24"/>
          <w:szCs w:val="24"/>
        </w:rPr>
        <w:t>s consent</w:t>
      </w:r>
      <w:r w:rsidR="008F7E99" w:rsidRPr="00FE1172">
        <w:rPr>
          <w:rFonts w:ascii="Times New Roman" w:hAnsi="Times New Roman" w:cs="Times New Roman"/>
          <w:sz w:val="24"/>
          <w:szCs w:val="24"/>
        </w:rPr>
        <w:t>,</w:t>
      </w:r>
      <w:r w:rsidR="00605761" w:rsidRPr="00FE1172">
        <w:rPr>
          <w:rFonts w:ascii="Times New Roman" w:hAnsi="Times New Roman" w:cs="Times New Roman"/>
          <w:sz w:val="24"/>
          <w:szCs w:val="24"/>
        </w:rPr>
        <w:t xml:space="preserve"> satisfies the needs of two out of three of the individuals involved,</w:t>
      </w:r>
      <w:r w:rsidR="0035095E" w:rsidRPr="00FE1172">
        <w:rPr>
          <w:rFonts w:ascii="Times New Roman" w:hAnsi="Times New Roman" w:cs="Times New Roman"/>
          <w:sz w:val="24"/>
          <w:szCs w:val="24"/>
        </w:rPr>
        <w:t xml:space="preserve"> providing the greatest benefit. F</w:t>
      </w:r>
      <w:r w:rsidR="00605761" w:rsidRPr="00FE1172">
        <w:rPr>
          <w:rFonts w:ascii="Times New Roman" w:hAnsi="Times New Roman" w:cs="Times New Roman"/>
          <w:sz w:val="24"/>
          <w:szCs w:val="24"/>
        </w:rPr>
        <w:t>urther to this,</w:t>
      </w:r>
      <w:r w:rsidR="0035095E" w:rsidRPr="00FE1172">
        <w:rPr>
          <w:rFonts w:ascii="Times New Roman" w:hAnsi="Times New Roman" w:cs="Times New Roman"/>
          <w:sz w:val="24"/>
          <w:szCs w:val="24"/>
        </w:rPr>
        <w:t xml:space="preserve"> we can justify the scenario in that mother is allowed to make decisions in regard to the treatment of her children in their best interest</w:t>
      </w:r>
      <w:r w:rsidR="008F7E99" w:rsidRPr="00FE1172">
        <w:rPr>
          <w:rFonts w:ascii="Times New Roman" w:hAnsi="Times New Roman" w:cs="Times New Roman"/>
          <w:sz w:val="24"/>
          <w:szCs w:val="24"/>
        </w:rPr>
        <w:t>,</w:t>
      </w:r>
      <w:r w:rsidR="0035095E" w:rsidRPr="00FE1172">
        <w:rPr>
          <w:rFonts w:ascii="Times New Roman" w:hAnsi="Times New Roman" w:cs="Times New Roman"/>
          <w:sz w:val="24"/>
          <w:szCs w:val="24"/>
        </w:rPr>
        <w:t xml:space="preserve"> as enshrined in law.</w:t>
      </w:r>
      <w:r w:rsidR="00DB6DE4" w:rsidRPr="00FE1172">
        <w:rPr>
          <w:rFonts w:ascii="Times New Roman" w:hAnsi="Times New Roman" w:cs="Times New Roman"/>
          <w:sz w:val="24"/>
          <w:szCs w:val="24"/>
        </w:rPr>
        <w:t xml:space="preserve"> (15)</w:t>
      </w:r>
      <w:r w:rsidR="0035095E" w:rsidRPr="00FE1172">
        <w:rPr>
          <w:rFonts w:ascii="Times New Roman" w:hAnsi="Times New Roman" w:cs="Times New Roman"/>
          <w:sz w:val="24"/>
          <w:szCs w:val="24"/>
        </w:rPr>
        <w:t xml:space="preserve"> And lastly,</w:t>
      </w:r>
      <w:r w:rsidR="00605761" w:rsidRPr="00FE1172">
        <w:rPr>
          <w:rFonts w:ascii="Times New Roman" w:hAnsi="Times New Roman" w:cs="Times New Roman"/>
          <w:sz w:val="24"/>
          <w:szCs w:val="24"/>
        </w:rPr>
        <w:t xml:space="preserve"> as above</w:t>
      </w:r>
      <w:r w:rsidR="008F7E99" w:rsidRPr="00FE1172">
        <w:rPr>
          <w:rFonts w:ascii="Times New Roman" w:hAnsi="Times New Roman" w:cs="Times New Roman"/>
          <w:sz w:val="24"/>
          <w:szCs w:val="24"/>
        </w:rPr>
        <w:t>,</w:t>
      </w:r>
      <w:r w:rsidR="00605761" w:rsidRPr="00FE1172">
        <w:rPr>
          <w:rFonts w:ascii="Times New Roman" w:hAnsi="Times New Roman" w:cs="Times New Roman"/>
          <w:sz w:val="24"/>
          <w:szCs w:val="24"/>
        </w:rPr>
        <w:t xml:space="preserve"> we can justify such actions by subordinating the rights of the foetuses to those of the mother, who is justified in making such decisions for her child</w:t>
      </w:r>
      <w:r w:rsidRPr="00FE1172">
        <w:rPr>
          <w:rFonts w:ascii="Times New Roman" w:hAnsi="Times New Roman" w:cs="Times New Roman"/>
          <w:sz w:val="24"/>
          <w:szCs w:val="24"/>
        </w:rPr>
        <w:t>ren</w:t>
      </w:r>
      <w:r w:rsidR="00605761" w:rsidRPr="00FE1172">
        <w:rPr>
          <w:rFonts w:ascii="Times New Roman" w:hAnsi="Times New Roman" w:cs="Times New Roman"/>
          <w:sz w:val="24"/>
          <w:szCs w:val="24"/>
        </w:rPr>
        <w:t>. It is reassuring tha</w:t>
      </w:r>
      <w:r w:rsidRPr="00FE1172">
        <w:rPr>
          <w:rFonts w:ascii="Times New Roman" w:hAnsi="Times New Roman" w:cs="Times New Roman"/>
          <w:sz w:val="24"/>
          <w:szCs w:val="24"/>
        </w:rPr>
        <w:t>t currently only medically essential</w:t>
      </w:r>
      <w:r w:rsidR="00605761" w:rsidRPr="00FE1172">
        <w:rPr>
          <w:rFonts w:ascii="Times New Roman" w:hAnsi="Times New Roman" w:cs="Times New Roman"/>
          <w:sz w:val="24"/>
          <w:szCs w:val="24"/>
        </w:rPr>
        <w:t xml:space="preserve"> treatments a</w:t>
      </w:r>
      <w:r w:rsidRPr="00FE1172">
        <w:rPr>
          <w:rFonts w:ascii="Times New Roman" w:hAnsi="Times New Roman" w:cs="Times New Roman"/>
          <w:sz w:val="24"/>
          <w:szCs w:val="24"/>
        </w:rPr>
        <w:t xml:space="preserve">re allowed in such scenarios, </w:t>
      </w:r>
      <w:r w:rsidR="00605761" w:rsidRPr="00FE1172">
        <w:rPr>
          <w:rFonts w:ascii="Times New Roman" w:hAnsi="Times New Roman" w:cs="Times New Roman"/>
          <w:sz w:val="24"/>
          <w:szCs w:val="24"/>
        </w:rPr>
        <w:t>it would be much more disconcerting a prospect if the mother was consenting for surgery purely for the cosmesis of one twin.</w:t>
      </w:r>
    </w:p>
    <w:p w:rsidR="004F3AF5" w:rsidRPr="00FE1172" w:rsidRDefault="004F3AF5" w:rsidP="00800265">
      <w:pPr>
        <w:spacing w:line="480" w:lineRule="auto"/>
        <w:rPr>
          <w:rFonts w:ascii="Times New Roman" w:hAnsi="Times New Roman" w:cs="Times New Roman"/>
          <w:sz w:val="24"/>
          <w:szCs w:val="24"/>
        </w:rPr>
      </w:pPr>
      <w:ins w:id="21" w:author="Ben Wilkinson" w:date="2019-12-30T19:35:00Z">
        <w:r>
          <w:rPr>
            <w:rFonts w:ascii="Times New Roman" w:hAnsi="Times New Roman" w:cs="Times New Roman"/>
            <w:sz w:val="24"/>
            <w:szCs w:val="24"/>
          </w:rPr>
          <w:t xml:space="preserve">A further complicating factor in this discussion is that of gender justice and the role it plays herein. </w:t>
        </w:r>
      </w:ins>
      <w:ins w:id="22" w:author="Ben Wilkinson" w:date="2019-12-30T19:36:00Z">
        <w:r>
          <w:rPr>
            <w:rFonts w:ascii="Times New Roman" w:hAnsi="Times New Roman" w:cs="Times New Roman"/>
            <w:sz w:val="24"/>
            <w:szCs w:val="24"/>
          </w:rPr>
          <w:t xml:space="preserve">This consideration becomes particular apparent with the recent legislative changes that have narrowed reproductive rights in many developed nations and are seen by some as a direct affront to gender justice. </w:t>
        </w:r>
      </w:ins>
      <w:ins w:id="23" w:author="Ben Wilkinson" w:date="2019-12-30T19:37:00Z">
        <w:r>
          <w:rPr>
            <w:rFonts w:ascii="Times New Roman" w:hAnsi="Times New Roman" w:cs="Times New Roman"/>
            <w:sz w:val="24"/>
            <w:szCs w:val="24"/>
          </w:rPr>
          <w:t xml:space="preserve">Although such discussions generally centre around </w:t>
        </w:r>
      </w:ins>
      <w:ins w:id="24" w:author="Ben Wilkinson" w:date="2019-12-30T19:51:00Z">
        <w:r w:rsidR="00640909">
          <w:rPr>
            <w:rFonts w:ascii="Times New Roman" w:hAnsi="Times New Roman" w:cs="Times New Roman"/>
            <w:sz w:val="24"/>
            <w:szCs w:val="24"/>
          </w:rPr>
          <w:t xml:space="preserve">a </w:t>
        </w:r>
      </w:ins>
      <w:ins w:id="25" w:author="Ben Wilkinson" w:date="2019-12-30T19:37:00Z">
        <w:r w:rsidR="00640909">
          <w:rPr>
            <w:rFonts w:ascii="Times New Roman" w:hAnsi="Times New Roman" w:cs="Times New Roman"/>
            <w:sz w:val="24"/>
            <w:szCs w:val="24"/>
          </w:rPr>
          <w:t>wom</w:t>
        </w:r>
      </w:ins>
      <w:ins w:id="26" w:author="Ben Wilkinson" w:date="2019-12-30T19:51:00Z">
        <w:r w:rsidR="00640909">
          <w:rPr>
            <w:rFonts w:ascii="Times New Roman" w:hAnsi="Times New Roman" w:cs="Times New Roman"/>
            <w:sz w:val="24"/>
            <w:szCs w:val="24"/>
          </w:rPr>
          <w:t>a</w:t>
        </w:r>
      </w:ins>
      <w:ins w:id="27" w:author="Ben Wilkinson" w:date="2019-12-30T19:37:00Z">
        <w:r>
          <w:rPr>
            <w:rFonts w:ascii="Times New Roman" w:hAnsi="Times New Roman" w:cs="Times New Roman"/>
            <w:sz w:val="24"/>
            <w:szCs w:val="24"/>
          </w:rPr>
          <w:t>n</w:t>
        </w:r>
      </w:ins>
      <w:ins w:id="28" w:author="Ben Wilkinson" w:date="2019-12-30T19:38:00Z">
        <w:r>
          <w:rPr>
            <w:rFonts w:ascii="Times New Roman" w:hAnsi="Times New Roman" w:cs="Times New Roman"/>
            <w:sz w:val="24"/>
            <w:szCs w:val="24"/>
          </w:rPr>
          <w:t>’</w:t>
        </w:r>
        <w:r w:rsidR="00A33E07">
          <w:rPr>
            <w:rFonts w:ascii="Times New Roman" w:hAnsi="Times New Roman" w:cs="Times New Roman"/>
            <w:sz w:val="24"/>
            <w:szCs w:val="24"/>
          </w:rPr>
          <w:t xml:space="preserve">s right to end </w:t>
        </w:r>
      </w:ins>
      <w:ins w:id="29" w:author="Ben Wilkinson" w:date="2019-12-30T19:51:00Z">
        <w:r w:rsidR="00A33E07">
          <w:rPr>
            <w:rFonts w:ascii="Times New Roman" w:hAnsi="Times New Roman" w:cs="Times New Roman"/>
            <w:sz w:val="24"/>
            <w:szCs w:val="24"/>
          </w:rPr>
          <w:t>her</w:t>
        </w:r>
      </w:ins>
      <w:ins w:id="30" w:author="Ben Wilkinson" w:date="2019-12-30T19:38:00Z">
        <w:r>
          <w:rPr>
            <w:rFonts w:ascii="Times New Roman" w:hAnsi="Times New Roman" w:cs="Times New Roman"/>
            <w:sz w:val="24"/>
            <w:szCs w:val="24"/>
          </w:rPr>
          <w:t xml:space="preserve"> pregnancy, inevitably the narrative may soon include discussions relating to the ethical consideration owed to the foetus. Certainly, if the foetus is considered a person at fertilisation as indicated by restrictive abortion legislation surely then the rights owed </w:t>
        </w:r>
        <w:r w:rsidR="00A33E07">
          <w:rPr>
            <w:rFonts w:ascii="Times New Roman" w:hAnsi="Times New Roman" w:cs="Times New Roman"/>
            <w:sz w:val="24"/>
            <w:szCs w:val="24"/>
          </w:rPr>
          <w:t>to them should extend to situations in which the mother does harm to the foetus, for example in a case of smoking whilst pregnant</w:t>
        </w:r>
        <w:r>
          <w:rPr>
            <w:rFonts w:ascii="Times New Roman" w:hAnsi="Times New Roman" w:cs="Times New Roman"/>
            <w:sz w:val="24"/>
            <w:szCs w:val="24"/>
          </w:rPr>
          <w:t xml:space="preserve">. </w:t>
        </w:r>
      </w:ins>
      <w:ins w:id="31" w:author="Ben Wilkinson" w:date="2019-12-30T19:41:00Z">
        <w:r w:rsidR="00640909">
          <w:rPr>
            <w:rFonts w:ascii="Times New Roman" w:hAnsi="Times New Roman" w:cs="Times New Roman"/>
            <w:sz w:val="24"/>
            <w:szCs w:val="24"/>
          </w:rPr>
          <w:t>At a time when reproductive rights are threatened, it is essential that clinicians evaluate their moral standpoint in such discussions.</w:t>
        </w:r>
      </w:ins>
    </w:p>
    <w:p w:rsidR="00FE1172" w:rsidRDefault="00FE1172" w:rsidP="00800265">
      <w:pPr>
        <w:pStyle w:val="Heading1"/>
        <w:spacing w:line="480" w:lineRule="auto"/>
        <w:rPr>
          <w:rFonts w:ascii="Times New Roman" w:hAnsi="Times New Roman" w:cs="Times New Roman"/>
          <w:sz w:val="24"/>
          <w:szCs w:val="24"/>
        </w:rPr>
      </w:pPr>
    </w:p>
    <w:p w:rsidR="00367915" w:rsidRPr="00FE1172" w:rsidRDefault="00367915" w:rsidP="00800265">
      <w:pPr>
        <w:pStyle w:val="Heading1"/>
        <w:spacing w:line="480" w:lineRule="auto"/>
        <w:rPr>
          <w:rFonts w:ascii="Times New Roman" w:hAnsi="Times New Roman" w:cs="Times New Roman"/>
          <w:sz w:val="24"/>
          <w:szCs w:val="24"/>
        </w:rPr>
      </w:pPr>
      <w:r w:rsidRPr="00FE1172">
        <w:rPr>
          <w:rFonts w:ascii="Times New Roman" w:hAnsi="Times New Roman" w:cs="Times New Roman"/>
          <w:sz w:val="24"/>
          <w:szCs w:val="24"/>
        </w:rPr>
        <w:t>Learning points</w:t>
      </w:r>
    </w:p>
    <w:p w:rsidR="00800265" w:rsidRPr="00FE1172" w:rsidRDefault="00800265" w:rsidP="00800265">
      <w:pPr>
        <w:spacing w:line="480" w:lineRule="auto"/>
        <w:rPr>
          <w:rFonts w:ascii="Times New Roman" w:hAnsi="Times New Roman" w:cs="Times New Roman"/>
          <w:sz w:val="24"/>
          <w:szCs w:val="24"/>
        </w:rPr>
      </w:pPr>
      <w:r w:rsidRPr="00FE1172">
        <w:rPr>
          <w:rFonts w:ascii="Times New Roman" w:hAnsi="Times New Roman" w:cs="Times New Roman"/>
          <w:sz w:val="24"/>
          <w:szCs w:val="24"/>
        </w:rPr>
        <w:t>In terms of how the case I witnessed was resolved and how it will affect my practice in regard to similar ethical problem</w:t>
      </w:r>
      <w:r w:rsidR="00501696" w:rsidRPr="00FE1172">
        <w:rPr>
          <w:rFonts w:ascii="Times New Roman" w:hAnsi="Times New Roman" w:cs="Times New Roman"/>
          <w:sz w:val="24"/>
          <w:szCs w:val="24"/>
        </w:rPr>
        <w:t>s</w:t>
      </w:r>
      <w:r w:rsidRPr="00FE1172">
        <w:rPr>
          <w:rFonts w:ascii="Times New Roman" w:hAnsi="Times New Roman" w:cs="Times New Roman"/>
          <w:sz w:val="24"/>
          <w:szCs w:val="24"/>
        </w:rPr>
        <w:t xml:space="preserve"> moving forward</w:t>
      </w:r>
      <w:r w:rsidR="00D60AED" w:rsidRPr="00FE1172">
        <w:rPr>
          <w:rFonts w:ascii="Times New Roman" w:hAnsi="Times New Roman" w:cs="Times New Roman"/>
          <w:sz w:val="24"/>
          <w:szCs w:val="24"/>
        </w:rPr>
        <w:t>;</w:t>
      </w:r>
      <w:r w:rsidRPr="00FE1172">
        <w:rPr>
          <w:rFonts w:ascii="Times New Roman" w:hAnsi="Times New Roman" w:cs="Times New Roman"/>
          <w:sz w:val="24"/>
          <w:szCs w:val="24"/>
        </w:rPr>
        <w:t xml:space="preserve"> the case was handled satisfa</w:t>
      </w:r>
      <w:r w:rsidR="00D60AED" w:rsidRPr="00FE1172">
        <w:rPr>
          <w:rFonts w:ascii="Times New Roman" w:hAnsi="Times New Roman" w:cs="Times New Roman"/>
          <w:sz w:val="24"/>
          <w:szCs w:val="24"/>
        </w:rPr>
        <w:t>ctorily by the medical team, the mother</w:t>
      </w:r>
      <w:r w:rsidRPr="00FE1172">
        <w:rPr>
          <w:rFonts w:ascii="Times New Roman" w:hAnsi="Times New Roman" w:cs="Times New Roman"/>
          <w:sz w:val="24"/>
          <w:szCs w:val="24"/>
        </w:rPr>
        <w:t xml:space="preserve"> was counselled extensively about the surgery and given all the information enabling her to make a decision that both she and the team saw as in the best interests of her two deve</w:t>
      </w:r>
      <w:r w:rsidR="0088051A" w:rsidRPr="00FE1172">
        <w:rPr>
          <w:rFonts w:ascii="Times New Roman" w:hAnsi="Times New Roman" w:cs="Times New Roman"/>
          <w:sz w:val="24"/>
          <w:szCs w:val="24"/>
        </w:rPr>
        <w:t>loping children. Because of this</w:t>
      </w:r>
      <w:r w:rsidRPr="00FE1172">
        <w:rPr>
          <w:rFonts w:ascii="Times New Roman" w:hAnsi="Times New Roman" w:cs="Times New Roman"/>
          <w:sz w:val="24"/>
          <w:szCs w:val="24"/>
        </w:rPr>
        <w:t xml:space="preserve">, </w:t>
      </w:r>
      <w:r w:rsidR="00501696" w:rsidRPr="00FE1172">
        <w:rPr>
          <w:rFonts w:ascii="Times New Roman" w:hAnsi="Times New Roman" w:cs="Times New Roman"/>
          <w:sz w:val="24"/>
          <w:szCs w:val="24"/>
        </w:rPr>
        <w:t>trepidations</w:t>
      </w:r>
      <w:r w:rsidRPr="00FE1172">
        <w:rPr>
          <w:rFonts w:ascii="Times New Roman" w:hAnsi="Times New Roman" w:cs="Times New Roman"/>
          <w:sz w:val="24"/>
          <w:szCs w:val="24"/>
        </w:rPr>
        <w:t xml:space="preserve"> about infringing upon the moral concern owe</w:t>
      </w:r>
      <w:r w:rsidR="0088051A" w:rsidRPr="00FE1172">
        <w:rPr>
          <w:rFonts w:ascii="Times New Roman" w:hAnsi="Times New Roman" w:cs="Times New Roman"/>
          <w:sz w:val="24"/>
          <w:szCs w:val="24"/>
        </w:rPr>
        <w:t>d to each</w:t>
      </w:r>
      <w:r w:rsidRPr="00FE1172">
        <w:rPr>
          <w:rFonts w:ascii="Times New Roman" w:hAnsi="Times New Roman" w:cs="Times New Roman"/>
          <w:sz w:val="24"/>
          <w:szCs w:val="24"/>
        </w:rPr>
        <w:t xml:space="preserve"> did not come to be an issue. In future</w:t>
      </w:r>
      <w:r w:rsidR="00501696" w:rsidRPr="00FE1172">
        <w:rPr>
          <w:rFonts w:ascii="Times New Roman" w:hAnsi="Times New Roman" w:cs="Times New Roman"/>
          <w:sz w:val="24"/>
          <w:szCs w:val="24"/>
        </w:rPr>
        <w:t>,</w:t>
      </w:r>
      <w:r w:rsidRPr="00FE1172">
        <w:rPr>
          <w:rFonts w:ascii="Times New Roman" w:hAnsi="Times New Roman" w:cs="Times New Roman"/>
          <w:sz w:val="24"/>
          <w:szCs w:val="24"/>
        </w:rPr>
        <w:t xml:space="preserve"> I will be much more aware of the ethical issues that surround pregnancy and the interventions available during it. I will endeavour to make recommendations to patients based on sound moral judgement such that we can both be confident that we are doing the right thing.</w:t>
      </w:r>
      <w:ins w:id="32" w:author="Ben Wilkinson" w:date="2019-12-30T19:43:00Z">
        <w:r w:rsidR="00640909">
          <w:rPr>
            <w:rFonts w:ascii="Times New Roman" w:hAnsi="Times New Roman" w:cs="Times New Roman"/>
            <w:sz w:val="24"/>
            <w:szCs w:val="24"/>
          </w:rPr>
          <w:t xml:space="preserve"> In terms of recommendations I would make to my colleagues I would say that certainly this is an area of keen debate, and even today there is a paucity of guidance on the topic necessitating medical staff to make their own judgements in regard to issues described above- personhood, foetal rights and reproductive rights. Therefore it is </w:t>
        </w:r>
      </w:ins>
      <w:ins w:id="33" w:author="Ben Wilkinson" w:date="2019-12-30T19:45:00Z">
        <w:r w:rsidR="00640909">
          <w:rPr>
            <w:rFonts w:ascii="Times New Roman" w:hAnsi="Times New Roman" w:cs="Times New Roman"/>
            <w:sz w:val="24"/>
            <w:szCs w:val="24"/>
          </w:rPr>
          <w:t>essential</w:t>
        </w:r>
      </w:ins>
      <w:ins w:id="34" w:author="Ben Wilkinson" w:date="2019-12-30T19:43:00Z">
        <w:r w:rsidR="00640909">
          <w:rPr>
            <w:rFonts w:ascii="Times New Roman" w:hAnsi="Times New Roman" w:cs="Times New Roman"/>
            <w:sz w:val="24"/>
            <w:szCs w:val="24"/>
          </w:rPr>
          <w:t xml:space="preserve"> </w:t>
        </w:r>
      </w:ins>
      <w:ins w:id="35" w:author="Ben Wilkinson" w:date="2019-12-30T19:45:00Z">
        <w:r w:rsidR="00640909">
          <w:rPr>
            <w:rFonts w:ascii="Times New Roman" w:hAnsi="Times New Roman" w:cs="Times New Roman"/>
            <w:sz w:val="24"/>
            <w:szCs w:val="24"/>
          </w:rPr>
          <w:t>that medical staff consider the breadth of the area and practice introspection to ensure they understand both the moral and legal standpoint of the healthcare climate in which they work, but also their own views so as to deliver a well</w:t>
        </w:r>
      </w:ins>
      <w:ins w:id="36" w:author="Ben Wilkinson" w:date="2019-12-30T19:46:00Z">
        <w:r w:rsidR="00640909">
          <w:rPr>
            <w:rFonts w:ascii="Times New Roman" w:hAnsi="Times New Roman" w:cs="Times New Roman"/>
            <w:sz w:val="24"/>
            <w:szCs w:val="24"/>
          </w:rPr>
          <w:t>-</w:t>
        </w:r>
      </w:ins>
      <w:ins w:id="37" w:author="Ben Wilkinson" w:date="2019-12-30T19:45:00Z">
        <w:r w:rsidR="00640909">
          <w:rPr>
            <w:rFonts w:ascii="Times New Roman" w:hAnsi="Times New Roman" w:cs="Times New Roman"/>
            <w:sz w:val="24"/>
            <w:szCs w:val="24"/>
          </w:rPr>
          <w:t xml:space="preserve">rounded and robust practice. </w:t>
        </w:r>
      </w:ins>
    </w:p>
    <w:p w:rsidR="00367915" w:rsidRDefault="00501696" w:rsidP="00800265">
      <w:pPr>
        <w:spacing w:line="480" w:lineRule="auto"/>
        <w:rPr>
          <w:ins w:id="38" w:author="Ben Wilkinson" w:date="2019-12-30T19:47:00Z"/>
          <w:rFonts w:ascii="Times New Roman" w:hAnsi="Times New Roman" w:cs="Times New Roman"/>
          <w:sz w:val="24"/>
          <w:szCs w:val="24"/>
        </w:rPr>
      </w:pPr>
      <w:r w:rsidRPr="00FE1172">
        <w:rPr>
          <w:rFonts w:ascii="Times New Roman" w:hAnsi="Times New Roman" w:cs="Times New Roman"/>
          <w:sz w:val="24"/>
          <w:szCs w:val="24"/>
        </w:rPr>
        <w:t xml:space="preserve">To conclude, </w:t>
      </w:r>
      <w:r w:rsidR="00367915" w:rsidRPr="00FE1172">
        <w:rPr>
          <w:rFonts w:ascii="Times New Roman" w:hAnsi="Times New Roman" w:cs="Times New Roman"/>
          <w:sz w:val="24"/>
          <w:szCs w:val="24"/>
        </w:rPr>
        <w:t>I found delving deeper into the ethical consideration</w:t>
      </w:r>
      <w:r w:rsidR="008F3BD1" w:rsidRPr="00FE1172">
        <w:rPr>
          <w:rFonts w:ascii="Times New Roman" w:hAnsi="Times New Roman" w:cs="Times New Roman"/>
          <w:sz w:val="24"/>
          <w:szCs w:val="24"/>
        </w:rPr>
        <w:t>s related to maternal-foetal surgery</w:t>
      </w:r>
      <w:r w:rsidR="00367915" w:rsidRPr="00FE1172">
        <w:rPr>
          <w:rFonts w:ascii="Times New Roman" w:hAnsi="Times New Roman" w:cs="Times New Roman"/>
          <w:sz w:val="24"/>
          <w:szCs w:val="24"/>
        </w:rPr>
        <w:t xml:space="preserve"> extremely interesting, not least because some of the ethical approaches lead to uncomfortable cons</w:t>
      </w:r>
      <w:r w:rsidR="008F3BD1" w:rsidRPr="00FE1172">
        <w:rPr>
          <w:rFonts w:ascii="Times New Roman" w:hAnsi="Times New Roman" w:cs="Times New Roman"/>
          <w:sz w:val="24"/>
          <w:szCs w:val="24"/>
        </w:rPr>
        <w:t>iderations for someone who seeks</w:t>
      </w:r>
      <w:r w:rsidR="00367915" w:rsidRPr="00FE1172">
        <w:rPr>
          <w:rFonts w:ascii="Times New Roman" w:hAnsi="Times New Roman" w:cs="Times New Roman"/>
          <w:sz w:val="24"/>
          <w:szCs w:val="24"/>
        </w:rPr>
        <w:t xml:space="preserve"> to practice medicine using a traditional ethical ‘toolkit’</w:t>
      </w:r>
      <w:r w:rsidR="0022452E" w:rsidRPr="00FE1172">
        <w:rPr>
          <w:rFonts w:ascii="Times New Roman" w:hAnsi="Times New Roman" w:cs="Times New Roman"/>
          <w:sz w:val="24"/>
          <w:szCs w:val="24"/>
        </w:rPr>
        <w:t>,</w:t>
      </w:r>
      <w:r w:rsidR="00367915" w:rsidRPr="00FE1172">
        <w:rPr>
          <w:rFonts w:ascii="Times New Roman" w:hAnsi="Times New Roman" w:cs="Times New Roman"/>
          <w:sz w:val="24"/>
          <w:szCs w:val="24"/>
        </w:rPr>
        <w:t xml:space="preserve"> so to speak. It gave me insight into the ethical discussion that is</w:t>
      </w:r>
      <w:r w:rsidR="008F3BD1" w:rsidRPr="00FE1172">
        <w:rPr>
          <w:rFonts w:ascii="Times New Roman" w:hAnsi="Times New Roman" w:cs="Times New Roman"/>
          <w:sz w:val="24"/>
          <w:szCs w:val="24"/>
        </w:rPr>
        <w:t>,</w:t>
      </w:r>
      <w:r w:rsidRPr="00FE1172">
        <w:rPr>
          <w:rFonts w:ascii="Times New Roman" w:hAnsi="Times New Roman" w:cs="Times New Roman"/>
          <w:sz w:val="24"/>
          <w:szCs w:val="24"/>
        </w:rPr>
        <w:t xml:space="preserve"> even now</w:t>
      </w:r>
      <w:r w:rsidR="008F3BD1" w:rsidRPr="00FE1172">
        <w:rPr>
          <w:rFonts w:ascii="Times New Roman" w:hAnsi="Times New Roman" w:cs="Times New Roman"/>
          <w:sz w:val="24"/>
          <w:szCs w:val="24"/>
        </w:rPr>
        <w:t>,</w:t>
      </w:r>
      <w:r w:rsidR="00367915" w:rsidRPr="00FE1172">
        <w:rPr>
          <w:rFonts w:ascii="Times New Roman" w:hAnsi="Times New Roman" w:cs="Times New Roman"/>
          <w:sz w:val="24"/>
          <w:szCs w:val="24"/>
        </w:rPr>
        <w:t xml:space="preserve"> still ongoing in regard to maternal-foetal surgery and surely will yet evolve as the landscape within which doctors practice medicine changes, necessitating doctors working in such a field </w:t>
      </w:r>
      <w:r w:rsidR="00367915" w:rsidRPr="00FE1172">
        <w:rPr>
          <w:rFonts w:ascii="Times New Roman" w:hAnsi="Times New Roman" w:cs="Times New Roman"/>
          <w:sz w:val="24"/>
          <w:szCs w:val="24"/>
        </w:rPr>
        <w:lastRenderedPageBreak/>
        <w:t>to carefully consider their own mora</w:t>
      </w:r>
      <w:r w:rsidR="008F3BD1" w:rsidRPr="00FE1172">
        <w:rPr>
          <w:rFonts w:ascii="Times New Roman" w:hAnsi="Times New Roman" w:cs="Times New Roman"/>
          <w:sz w:val="24"/>
          <w:szCs w:val="24"/>
        </w:rPr>
        <w:t>l</w:t>
      </w:r>
      <w:r w:rsidR="00367915" w:rsidRPr="00FE1172">
        <w:rPr>
          <w:rFonts w:ascii="Times New Roman" w:hAnsi="Times New Roman" w:cs="Times New Roman"/>
          <w:sz w:val="24"/>
          <w:szCs w:val="24"/>
        </w:rPr>
        <w:t xml:space="preserve"> compass. I feel this discussion has afforded me that opportunity. I gained an insight into what could be described as relatively pervasive paternalistic standpoint that surrounds pregnancy and now understand how important moral anticipation is for clinicians, in that discussing potential issues before they arise allows more cohesive functioning of the medical team, as well as the patient-doctor relationship.</w:t>
      </w:r>
    </w:p>
    <w:p w:rsidR="00640909" w:rsidRPr="00FE1172" w:rsidRDefault="00640909" w:rsidP="00800265">
      <w:pPr>
        <w:spacing w:line="480" w:lineRule="auto"/>
        <w:rPr>
          <w:rFonts w:ascii="Times New Roman" w:hAnsi="Times New Roman" w:cs="Times New Roman"/>
          <w:sz w:val="24"/>
          <w:szCs w:val="24"/>
        </w:rPr>
      </w:pPr>
      <w:ins w:id="39" w:author="Ben Wilkinson" w:date="2019-12-30T19:47:00Z">
        <w:r>
          <w:rPr>
            <w:rFonts w:ascii="Times New Roman" w:hAnsi="Times New Roman" w:cs="Times New Roman"/>
            <w:sz w:val="24"/>
            <w:szCs w:val="24"/>
          </w:rPr>
          <w:t xml:space="preserve">The issues discussed herein will become increasingly important for medical staff working in India as foetal surgery becomes more widespread and recognisable. </w:t>
        </w:r>
      </w:ins>
      <w:ins w:id="40" w:author="Ben Wilkinson" w:date="2019-12-30T19:48:00Z">
        <w:r>
          <w:rPr>
            <w:rFonts w:ascii="Times New Roman" w:hAnsi="Times New Roman" w:cs="Times New Roman"/>
            <w:sz w:val="24"/>
            <w:szCs w:val="24"/>
          </w:rPr>
          <w:t>Currently there is very little ethical guidance and certainly no legal frameworks upon which clinicians in India can base their decision-making, this is an area that will need to be addressed with urgency as foetal surgery as</w:t>
        </w:r>
      </w:ins>
      <w:ins w:id="41" w:author="Ben Wilkinson" w:date="2019-12-30T19:49:00Z">
        <w:r>
          <w:rPr>
            <w:rFonts w:ascii="Times New Roman" w:hAnsi="Times New Roman" w:cs="Times New Roman"/>
            <w:sz w:val="24"/>
            <w:szCs w:val="24"/>
          </w:rPr>
          <w:t xml:space="preserve"> both</w:t>
        </w:r>
      </w:ins>
      <w:ins w:id="42" w:author="Ben Wilkinson" w:date="2019-12-30T19:48:00Z">
        <w:r>
          <w:rPr>
            <w:rFonts w:ascii="Times New Roman" w:hAnsi="Times New Roman" w:cs="Times New Roman"/>
            <w:sz w:val="24"/>
            <w:szCs w:val="24"/>
          </w:rPr>
          <w:t xml:space="preserve"> a specialty</w:t>
        </w:r>
      </w:ins>
      <w:ins w:id="43" w:author="Ben Wilkinson" w:date="2019-12-30T19:49:00Z">
        <w:r>
          <w:rPr>
            <w:rFonts w:ascii="Times New Roman" w:hAnsi="Times New Roman" w:cs="Times New Roman"/>
            <w:sz w:val="24"/>
            <w:szCs w:val="24"/>
          </w:rPr>
          <w:t xml:space="preserve"> and area of ethical debate continues to </w:t>
        </w:r>
      </w:ins>
      <w:ins w:id="44" w:author="Ben Wilkinson" w:date="2019-12-30T19:50:00Z">
        <w:r>
          <w:rPr>
            <w:rFonts w:ascii="Times New Roman" w:hAnsi="Times New Roman" w:cs="Times New Roman"/>
            <w:sz w:val="24"/>
            <w:szCs w:val="24"/>
          </w:rPr>
          <w:t>expand</w:t>
        </w:r>
      </w:ins>
      <w:ins w:id="45" w:author="Ben Wilkinson" w:date="2019-12-30T19:49:00Z">
        <w:r>
          <w:rPr>
            <w:rFonts w:ascii="Times New Roman" w:hAnsi="Times New Roman" w:cs="Times New Roman"/>
            <w:sz w:val="24"/>
            <w:szCs w:val="24"/>
          </w:rPr>
          <w:t>.</w:t>
        </w:r>
      </w:ins>
    </w:p>
    <w:p w:rsidR="00800265" w:rsidRPr="00FE1172" w:rsidRDefault="00CD13F0" w:rsidP="00FE1172">
      <w:pPr>
        <w:rPr>
          <w:rFonts w:ascii="Times New Roman" w:hAnsi="Times New Roman" w:cs="Times New Roman"/>
          <w:sz w:val="24"/>
          <w:szCs w:val="24"/>
        </w:rPr>
      </w:pPr>
      <w:r w:rsidRPr="00FE1172">
        <w:rPr>
          <w:rFonts w:ascii="Times New Roman" w:hAnsi="Times New Roman" w:cs="Times New Roman"/>
          <w:sz w:val="24"/>
          <w:szCs w:val="24"/>
        </w:rPr>
        <w:t>Word count-</w:t>
      </w:r>
      <w:r w:rsidR="00D60AED" w:rsidRPr="00FE1172">
        <w:rPr>
          <w:rFonts w:ascii="Times New Roman" w:hAnsi="Times New Roman" w:cs="Times New Roman"/>
          <w:sz w:val="24"/>
          <w:szCs w:val="24"/>
        </w:rPr>
        <w:t xml:space="preserve"> </w:t>
      </w:r>
      <w:del w:id="46" w:author="Ben Wilkinson" w:date="2019-12-30T19:20:00Z">
        <w:r w:rsidR="00D60AED" w:rsidRPr="00FE1172" w:rsidDel="003B73AB">
          <w:rPr>
            <w:rFonts w:ascii="Times New Roman" w:hAnsi="Times New Roman" w:cs="Times New Roman"/>
            <w:sz w:val="24"/>
            <w:szCs w:val="24"/>
          </w:rPr>
          <w:delText>1</w:delText>
        </w:r>
        <w:r w:rsidR="0088051A" w:rsidRPr="00FE1172" w:rsidDel="003B73AB">
          <w:rPr>
            <w:rFonts w:ascii="Times New Roman" w:hAnsi="Times New Roman" w:cs="Times New Roman"/>
            <w:sz w:val="24"/>
            <w:szCs w:val="24"/>
          </w:rPr>
          <w:delText>100</w:delText>
        </w:r>
      </w:del>
      <w:ins w:id="47" w:author="Ben Wilkinson" w:date="2019-12-30T19:53:00Z">
        <w:r w:rsidR="00A33E07">
          <w:rPr>
            <w:rFonts w:ascii="Times New Roman" w:hAnsi="Times New Roman" w:cs="Times New Roman"/>
            <w:sz w:val="24"/>
            <w:szCs w:val="24"/>
          </w:rPr>
          <w:t xml:space="preserve"> 1657</w:t>
        </w:r>
      </w:ins>
    </w:p>
    <w:p w:rsidR="00FE1172" w:rsidRDefault="00FE1172" w:rsidP="00367915">
      <w:pPr>
        <w:pStyle w:val="Heading1"/>
        <w:rPr>
          <w:rFonts w:ascii="Times New Roman" w:hAnsi="Times New Roman" w:cs="Times New Roman"/>
          <w:sz w:val="24"/>
          <w:szCs w:val="24"/>
        </w:rPr>
      </w:pPr>
    </w:p>
    <w:p w:rsidR="00367915" w:rsidRPr="00FE1172" w:rsidRDefault="00367915" w:rsidP="00367915">
      <w:pPr>
        <w:pStyle w:val="Heading1"/>
        <w:rPr>
          <w:rFonts w:ascii="Times New Roman" w:hAnsi="Times New Roman" w:cs="Times New Roman"/>
          <w:sz w:val="24"/>
          <w:szCs w:val="24"/>
        </w:rPr>
      </w:pPr>
      <w:r w:rsidRPr="00FE1172">
        <w:rPr>
          <w:rFonts w:ascii="Times New Roman" w:hAnsi="Times New Roman" w:cs="Times New Roman"/>
          <w:sz w:val="24"/>
          <w:szCs w:val="24"/>
        </w:rPr>
        <w:t>References</w:t>
      </w:r>
    </w:p>
    <w:p w:rsidR="00DE1759" w:rsidRPr="00FE1172" w:rsidRDefault="00DE1759" w:rsidP="00DE1759">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 xml:space="preserve">Sala P, Prefumo F et al. Fetal surgery: an overview. </w:t>
      </w:r>
      <w:r w:rsidR="00CD13F0" w:rsidRPr="00FE1172">
        <w:rPr>
          <w:rFonts w:ascii="Times New Roman" w:hAnsi="Times New Roman" w:cs="Times New Roman"/>
          <w:sz w:val="24"/>
          <w:szCs w:val="24"/>
        </w:rPr>
        <w:t>Obstet Gynecol Surv, 69, 2014</w:t>
      </w:r>
      <w:r w:rsidRPr="00FE1172">
        <w:rPr>
          <w:rFonts w:ascii="Times New Roman" w:hAnsi="Times New Roman" w:cs="Times New Roman"/>
          <w:sz w:val="24"/>
          <w:szCs w:val="24"/>
        </w:rPr>
        <w:t>, pp. 218-228</w:t>
      </w:r>
    </w:p>
    <w:p w:rsidR="00FC536C" w:rsidRPr="00FE1172" w:rsidRDefault="0035095E" w:rsidP="00FC536C">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Dickensen DL</w:t>
      </w:r>
      <w:r w:rsidR="005C7B9F" w:rsidRPr="00FE1172">
        <w:rPr>
          <w:rFonts w:ascii="Times New Roman" w:hAnsi="Times New Roman" w:cs="Times New Roman"/>
          <w:sz w:val="24"/>
          <w:szCs w:val="24"/>
        </w:rPr>
        <w:t>. Ethical Issues in Maternal-</w:t>
      </w:r>
      <w:r w:rsidR="00FC536C" w:rsidRPr="00FE1172">
        <w:rPr>
          <w:rFonts w:ascii="Times New Roman" w:hAnsi="Times New Roman" w:cs="Times New Roman"/>
          <w:sz w:val="24"/>
          <w:szCs w:val="24"/>
        </w:rPr>
        <w:t>Fetal Medicine. Cambridge: Cambridge University Press, 2002</w:t>
      </w:r>
    </w:p>
    <w:p w:rsidR="00790E3A" w:rsidRPr="00FE1172" w:rsidRDefault="00790E3A" w:rsidP="00790E3A">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Casper MJ. The making of the unborn patient. A social anatomy of fetal surgery. New Brunswick, New Jersey, and London: Rutgers University Press, 1998</w:t>
      </w:r>
    </w:p>
    <w:p w:rsidR="00DE1759" w:rsidRPr="00FE1172" w:rsidRDefault="00DE1759" w:rsidP="00790E3A">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Rodrigues HCML, van den Berg PP, et al. Dotting the I's and crossing the T's: autonomy and/or beneficence? The ‘fetus as a patient’ in maternal–fetal surgery. Journal of Medical Ethics 2013;39:219-223</w:t>
      </w:r>
    </w:p>
    <w:p w:rsidR="00790E3A" w:rsidRPr="00FE1172" w:rsidRDefault="00790E3A" w:rsidP="00790E3A">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Chervenak FA, McCullough LB. The fetus as a patient: an essential concept for the ethics of perinatal medicine. Am J Perinatol 2003;20:399–404</w:t>
      </w:r>
    </w:p>
    <w:p w:rsidR="00790E3A" w:rsidRPr="00FE1172" w:rsidRDefault="00790E3A" w:rsidP="00790E3A">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Chervenak FA, McCullough LB. Ethics of fetal surgery. Clin Perinatol 2009;36:237-viii</w:t>
      </w:r>
    </w:p>
    <w:p w:rsidR="00790E3A" w:rsidRPr="00FE1172" w:rsidRDefault="00790E3A" w:rsidP="00790E3A">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Chervenak FA, McCullough LB. An ethically justified framework for clinical investigation to benefit pregnant and fetal patients. Am J Bioeth 2011;11:39–49</w:t>
      </w:r>
    </w:p>
    <w:p w:rsidR="00790E3A" w:rsidRPr="00FE1172" w:rsidRDefault="00790E3A" w:rsidP="00790E3A">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Beauchamp TL, Childress JF. Principles of biomedical ethics. 6th edn. New York: Oxford University Press, 2009</w:t>
      </w:r>
    </w:p>
    <w:p w:rsidR="00790E3A" w:rsidRPr="00FE1172" w:rsidRDefault="00FC536C" w:rsidP="00FC536C">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Doyal L, Ward C. Fetal surgery: ethical and legal issues. Semin Neonatol 1998;3:255–65</w:t>
      </w:r>
    </w:p>
    <w:p w:rsidR="00FC536C" w:rsidRPr="00FE1172" w:rsidRDefault="00FC536C" w:rsidP="00FC536C">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lastRenderedPageBreak/>
        <w:t>HM Government. The Abortion Act 1967. http://www.legislation.gov.uk/ukp</w:t>
      </w:r>
      <w:r w:rsidR="00DB6DE4" w:rsidRPr="00FE1172">
        <w:rPr>
          <w:rFonts w:ascii="Times New Roman" w:hAnsi="Times New Roman" w:cs="Times New Roman"/>
          <w:sz w:val="24"/>
          <w:szCs w:val="24"/>
        </w:rPr>
        <w:t>ga/1967/87/contents (accessed 13/9/19</w:t>
      </w:r>
      <w:r w:rsidRPr="00FE1172">
        <w:rPr>
          <w:rFonts w:ascii="Times New Roman" w:hAnsi="Times New Roman" w:cs="Times New Roman"/>
          <w:sz w:val="24"/>
          <w:szCs w:val="24"/>
        </w:rPr>
        <w:t>)</w:t>
      </w:r>
    </w:p>
    <w:p w:rsidR="00FC536C" w:rsidRPr="00FE1172" w:rsidRDefault="00FC536C" w:rsidP="00FC536C">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Davies M, Brannan</w:t>
      </w:r>
      <w:r w:rsidR="005C7B9F" w:rsidRPr="00FE1172">
        <w:rPr>
          <w:rFonts w:ascii="Times New Roman" w:hAnsi="Times New Roman" w:cs="Times New Roman"/>
          <w:sz w:val="24"/>
          <w:szCs w:val="24"/>
        </w:rPr>
        <w:t xml:space="preserve"> S</w:t>
      </w:r>
      <w:r w:rsidRPr="00FE1172">
        <w:rPr>
          <w:rFonts w:ascii="Times New Roman" w:hAnsi="Times New Roman" w:cs="Times New Roman"/>
          <w:sz w:val="24"/>
          <w:szCs w:val="24"/>
        </w:rPr>
        <w:t xml:space="preserve"> et al. Ethics briefings. J Med Ethics. 2010;36(9):7–10.</w:t>
      </w:r>
    </w:p>
    <w:p w:rsidR="00FC536C" w:rsidRPr="00FE1172" w:rsidRDefault="00E044BD" w:rsidP="00E044BD">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HM Government. The Mental Capacity Act 2005.</w:t>
      </w:r>
    </w:p>
    <w:p w:rsidR="00E044BD" w:rsidRPr="00FE1172" w:rsidRDefault="00E044BD" w:rsidP="00E044BD">
      <w:pPr>
        <w:pStyle w:val="ListParagraph"/>
        <w:rPr>
          <w:rFonts w:ascii="Times New Roman" w:hAnsi="Times New Roman" w:cs="Times New Roman"/>
          <w:sz w:val="24"/>
          <w:szCs w:val="24"/>
        </w:rPr>
      </w:pPr>
      <w:r w:rsidRPr="00FE1172">
        <w:rPr>
          <w:rFonts w:ascii="Times New Roman" w:hAnsi="Times New Roman" w:cs="Times New Roman"/>
          <w:sz w:val="24"/>
          <w:szCs w:val="24"/>
        </w:rPr>
        <w:t>https://www.legislation.gov.uk/ukpga/2005/9/contents (accessed 29/10/17)</w:t>
      </w:r>
    </w:p>
    <w:p w:rsidR="00E044BD" w:rsidRPr="00FE1172" w:rsidRDefault="00E044BD" w:rsidP="00E044BD">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Paris JJ, Harris MC. Ethical issues in fetal surgery involving a twin pregnancy. J Women's Health Gend-Based Med 2001;10:525–31</w:t>
      </w:r>
    </w:p>
    <w:p w:rsidR="00E044BD" w:rsidRPr="00FE1172" w:rsidRDefault="0035095E" w:rsidP="00E044BD">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Mill JS</w:t>
      </w:r>
      <w:r w:rsidR="00E044BD" w:rsidRPr="00FE1172">
        <w:rPr>
          <w:rFonts w:ascii="Times New Roman" w:hAnsi="Times New Roman" w:cs="Times New Roman"/>
          <w:sz w:val="24"/>
          <w:szCs w:val="24"/>
        </w:rPr>
        <w:t>. Utilitarianism. Oxford University Press</w:t>
      </w:r>
      <w:r w:rsidRPr="00FE1172">
        <w:rPr>
          <w:rFonts w:ascii="Times New Roman" w:hAnsi="Times New Roman" w:cs="Times New Roman"/>
          <w:sz w:val="24"/>
          <w:szCs w:val="24"/>
        </w:rPr>
        <w:t>, 1998</w:t>
      </w:r>
    </w:p>
    <w:p w:rsidR="0035095E" w:rsidRPr="00FE1172" w:rsidRDefault="0035095E" w:rsidP="0035095E">
      <w:pPr>
        <w:pStyle w:val="ListParagraph"/>
        <w:numPr>
          <w:ilvl w:val="0"/>
          <w:numId w:val="2"/>
        </w:numPr>
        <w:rPr>
          <w:rFonts w:ascii="Times New Roman" w:hAnsi="Times New Roman" w:cs="Times New Roman"/>
          <w:sz w:val="24"/>
          <w:szCs w:val="24"/>
        </w:rPr>
      </w:pPr>
      <w:r w:rsidRPr="00FE1172">
        <w:rPr>
          <w:rFonts w:ascii="Times New Roman" w:hAnsi="Times New Roman" w:cs="Times New Roman"/>
          <w:sz w:val="24"/>
          <w:szCs w:val="24"/>
        </w:rPr>
        <w:t>HM Government. The Childrens Act England and Wales 1989. https://www.legislation.gov.uk/ukp</w:t>
      </w:r>
      <w:r w:rsidR="00DB6DE4" w:rsidRPr="00FE1172">
        <w:rPr>
          <w:rFonts w:ascii="Times New Roman" w:hAnsi="Times New Roman" w:cs="Times New Roman"/>
          <w:sz w:val="24"/>
          <w:szCs w:val="24"/>
        </w:rPr>
        <w:t>ga/1989/41/contents (accessed 13/9/19</w:t>
      </w:r>
      <w:r w:rsidRPr="00FE1172">
        <w:rPr>
          <w:rFonts w:ascii="Times New Roman" w:hAnsi="Times New Roman" w:cs="Times New Roman"/>
          <w:sz w:val="24"/>
          <w:szCs w:val="24"/>
        </w:rPr>
        <w:t>)</w:t>
      </w:r>
    </w:p>
    <w:p w:rsidR="0035095E" w:rsidRPr="00FE1172" w:rsidRDefault="0035095E" w:rsidP="00800265">
      <w:pPr>
        <w:ind w:left="360"/>
        <w:rPr>
          <w:rFonts w:ascii="Times New Roman" w:hAnsi="Times New Roman" w:cs="Times New Roman"/>
          <w:sz w:val="24"/>
          <w:szCs w:val="24"/>
        </w:rPr>
      </w:pPr>
    </w:p>
    <w:sectPr w:rsidR="0035095E" w:rsidRPr="00FE11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7E5" w:rsidRDefault="008C37E5" w:rsidP="00CD13F0">
      <w:pPr>
        <w:spacing w:after="0" w:line="240" w:lineRule="auto"/>
      </w:pPr>
      <w:r>
        <w:separator/>
      </w:r>
    </w:p>
  </w:endnote>
  <w:endnote w:type="continuationSeparator" w:id="0">
    <w:p w:rsidR="008C37E5" w:rsidRDefault="008C37E5" w:rsidP="00CD1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7E5" w:rsidRDefault="008C37E5" w:rsidP="00CD13F0">
      <w:pPr>
        <w:spacing w:after="0" w:line="240" w:lineRule="auto"/>
      </w:pPr>
      <w:r>
        <w:separator/>
      </w:r>
    </w:p>
  </w:footnote>
  <w:footnote w:type="continuationSeparator" w:id="0">
    <w:p w:rsidR="008C37E5" w:rsidRDefault="008C37E5" w:rsidP="00CD13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39BB"/>
    <w:multiLevelType w:val="hybridMultilevel"/>
    <w:tmpl w:val="8D2C7562"/>
    <w:lvl w:ilvl="0" w:tplc="0C9AB4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C55F88"/>
    <w:multiLevelType w:val="hybridMultilevel"/>
    <w:tmpl w:val="E80CA0C4"/>
    <w:lvl w:ilvl="0" w:tplc="765AB4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90C"/>
    <w:rsid w:val="000311AA"/>
    <w:rsid w:val="00053CA9"/>
    <w:rsid w:val="0011290C"/>
    <w:rsid w:val="0014199A"/>
    <w:rsid w:val="002228B4"/>
    <w:rsid w:val="0022452E"/>
    <w:rsid w:val="00295775"/>
    <w:rsid w:val="00307797"/>
    <w:rsid w:val="0035095E"/>
    <w:rsid w:val="00367915"/>
    <w:rsid w:val="00375300"/>
    <w:rsid w:val="003878C9"/>
    <w:rsid w:val="003B73AB"/>
    <w:rsid w:val="00496978"/>
    <w:rsid w:val="004B034D"/>
    <w:rsid w:val="004F3AF5"/>
    <w:rsid w:val="00501696"/>
    <w:rsid w:val="005517F2"/>
    <w:rsid w:val="00581B99"/>
    <w:rsid w:val="005C7B9F"/>
    <w:rsid w:val="00605761"/>
    <w:rsid w:val="00640909"/>
    <w:rsid w:val="00676B0C"/>
    <w:rsid w:val="007559B5"/>
    <w:rsid w:val="00790E3A"/>
    <w:rsid w:val="007A3B81"/>
    <w:rsid w:val="00800265"/>
    <w:rsid w:val="0088051A"/>
    <w:rsid w:val="008A10C4"/>
    <w:rsid w:val="008B5565"/>
    <w:rsid w:val="008C37E5"/>
    <w:rsid w:val="008F103E"/>
    <w:rsid w:val="008F3BD1"/>
    <w:rsid w:val="008F7E99"/>
    <w:rsid w:val="00942382"/>
    <w:rsid w:val="009D0F88"/>
    <w:rsid w:val="009E16F0"/>
    <w:rsid w:val="00A2550F"/>
    <w:rsid w:val="00A33E07"/>
    <w:rsid w:val="00A36FD4"/>
    <w:rsid w:val="00A45A9C"/>
    <w:rsid w:val="00B00FA2"/>
    <w:rsid w:val="00B01239"/>
    <w:rsid w:val="00B74451"/>
    <w:rsid w:val="00CC3994"/>
    <w:rsid w:val="00CD13F0"/>
    <w:rsid w:val="00D60AED"/>
    <w:rsid w:val="00DB400F"/>
    <w:rsid w:val="00DB6DE4"/>
    <w:rsid w:val="00DC03CB"/>
    <w:rsid w:val="00DD6711"/>
    <w:rsid w:val="00DE1759"/>
    <w:rsid w:val="00E044BD"/>
    <w:rsid w:val="00ED2DE2"/>
    <w:rsid w:val="00FA5BF8"/>
    <w:rsid w:val="00FC536C"/>
    <w:rsid w:val="00FE1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F82A77-F16B-407C-BDD1-0DBCFCFC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1759"/>
    <w:pPr>
      <w:keepNext/>
      <w:outlineLvl w:val="0"/>
    </w:pPr>
    <w:rPr>
      <w:u w:val="single"/>
    </w:rPr>
  </w:style>
  <w:style w:type="paragraph" w:styleId="Heading2">
    <w:name w:val="heading 2"/>
    <w:basedOn w:val="Normal"/>
    <w:next w:val="Normal"/>
    <w:link w:val="Heading2Char"/>
    <w:uiPriority w:val="9"/>
    <w:unhideWhenUsed/>
    <w:qFormat/>
    <w:rsid w:val="00DE1759"/>
    <w:pPr>
      <w:keepNext/>
      <w:outlineLvl w:val="1"/>
    </w:pPr>
    <w:rPr>
      <w:sz w:val="36"/>
      <w:szCs w:val="3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775"/>
    <w:rPr>
      <w:color w:val="0000FF" w:themeColor="hyperlink"/>
      <w:u w:val="single"/>
    </w:rPr>
  </w:style>
  <w:style w:type="paragraph" w:styleId="ListParagraph">
    <w:name w:val="List Paragraph"/>
    <w:basedOn w:val="Normal"/>
    <w:uiPriority w:val="34"/>
    <w:qFormat/>
    <w:rsid w:val="00295775"/>
    <w:pPr>
      <w:ind w:left="720"/>
      <w:contextualSpacing/>
    </w:pPr>
  </w:style>
  <w:style w:type="character" w:customStyle="1" w:styleId="Heading1Char">
    <w:name w:val="Heading 1 Char"/>
    <w:basedOn w:val="DefaultParagraphFont"/>
    <w:link w:val="Heading1"/>
    <w:uiPriority w:val="9"/>
    <w:rsid w:val="00DE1759"/>
    <w:rPr>
      <w:u w:val="single"/>
    </w:rPr>
  </w:style>
  <w:style w:type="character" w:customStyle="1" w:styleId="Heading2Char">
    <w:name w:val="Heading 2 Char"/>
    <w:basedOn w:val="DefaultParagraphFont"/>
    <w:link w:val="Heading2"/>
    <w:uiPriority w:val="9"/>
    <w:rsid w:val="00DE1759"/>
    <w:rPr>
      <w:sz w:val="36"/>
      <w:szCs w:val="36"/>
      <w:u w:val="single"/>
    </w:rPr>
  </w:style>
  <w:style w:type="paragraph" w:styleId="Header">
    <w:name w:val="header"/>
    <w:basedOn w:val="Normal"/>
    <w:link w:val="HeaderChar"/>
    <w:uiPriority w:val="99"/>
    <w:unhideWhenUsed/>
    <w:rsid w:val="00CD13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3F0"/>
  </w:style>
  <w:style w:type="paragraph" w:styleId="Footer">
    <w:name w:val="footer"/>
    <w:basedOn w:val="Normal"/>
    <w:link w:val="FooterChar"/>
    <w:uiPriority w:val="99"/>
    <w:unhideWhenUsed/>
    <w:rsid w:val="00CD13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3F0"/>
  </w:style>
  <w:style w:type="paragraph" w:styleId="BalloonText">
    <w:name w:val="Balloon Text"/>
    <w:basedOn w:val="Normal"/>
    <w:link w:val="BalloonTextChar"/>
    <w:uiPriority w:val="99"/>
    <w:semiHidden/>
    <w:unhideWhenUsed/>
    <w:rsid w:val="00CD1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3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174561">
      <w:bodyDiv w:val="1"/>
      <w:marLeft w:val="0"/>
      <w:marRight w:val="0"/>
      <w:marTop w:val="0"/>
      <w:marBottom w:val="0"/>
      <w:divBdr>
        <w:top w:val="none" w:sz="0" w:space="0" w:color="auto"/>
        <w:left w:val="none" w:sz="0" w:space="0" w:color="auto"/>
        <w:bottom w:val="none" w:sz="0" w:space="0" w:color="auto"/>
        <w:right w:val="none" w:sz="0" w:space="0" w:color="auto"/>
      </w:divBdr>
    </w:div>
    <w:div w:id="1291133521">
      <w:bodyDiv w:val="1"/>
      <w:marLeft w:val="0"/>
      <w:marRight w:val="0"/>
      <w:marTop w:val="0"/>
      <w:marBottom w:val="0"/>
      <w:divBdr>
        <w:top w:val="none" w:sz="0" w:space="0" w:color="auto"/>
        <w:left w:val="none" w:sz="0" w:space="0" w:color="auto"/>
        <w:bottom w:val="none" w:sz="0" w:space="0" w:color="auto"/>
        <w:right w:val="none" w:sz="0" w:space="0" w:color="auto"/>
      </w:divBdr>
      <w:divsChild>
        <w:div w:id="241333447">
          <w:marLeft w:val="0"/>
          <w:marRight w:val="0"/>
          <w:marTop w:val="0"/>
          <w:marBottom w:val="0"/>
          <w:divBdr>
            <w:top w:val="none" w:sz="0" w:space="0" w:color="auto"/>
            <w:left w:val="none" w:sz="0" w:space="0" w:color="auto"/>
            <w:bottom w:val="none" w:sz="0" w:space="0" w:color="auto"/>
            <w:right w:val="none" w:sz="0" w:space="0" w:color="auto"/>
          </w:divBdr>
        </w:div>
        <w:div w:id="521826360">
          <w:marLeft w:val="0"/>
          <w:marRight w:val="0"/>
          <w:marTop w:val="0"/>
          <w:marBottom w:val="0"/>
          <w:divBdr>
            <w:top w:val="none" w:sz="0" w:space="0" w:color="auto"/>
            <w:left w:val="none" w:sz="0" w:space="0" w:color="auto"/>
            <w:bottom w:val="none" w:sz="0" w:space="0" w:color="auto"/>
            <w:right w:val="none" w:sz="0" w:space="0" w:color="auto"/>
          </w:divBdr>
        </w:div>
      </w:divsChild>
    </w:div>
    <w:div w:id="1319265720">
      <w:bodyDiv w:val="1"/>
      <w:marLeft w:val="0"/>
      <w:marRight w:val="0"/>
      <w:marTop w:val="0"/>
      <w:marBottom w:val="0"/>
      <w:divBdr>
        <w:top w:val="none" w:sz="0" w:space="0" w:color="auto"/>
        <w:left w:val="none" w:sz="0" w:space="0" w:color="auto"/>
        <w:bottom w:val="none" w:sz="0" w:space="0" w:color="auto"/>
        <w:right w:val="none" w:sz="0" w:space="0" w:color="auto"/>
      </w:divBdr>
    </w:div>
    <w:div w:id="1644047111">
      <w:bodyDiv w:val="1"/>
      <w:marLeft w:val="0"/>
      <w:marRight w:val="0"/>
      <w:marTop w:val="0"/>
      <w:marBottom w:val="0"/>
      <w:divBdr>
        <w:top w:val="none" w:sz="0" w:space="0" w:color="auto"/>
        <w:left w:val="none" w:sz="0" w:space="0" w:color="auto"/>
        <w:bottom w:val="none" w:sz="0" w:space="0" w:color="auto"/>
        <w:right w:val="none" w:sz="0" w:space="0" w:color="auto"/>
      </w:divBdr>
    </w:div>
    <w:div w:id="167942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n.wilkinson3@nh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Royal Wolverhampton Hospital Trust</Company>
  <LinksUpToDate>false</LinksUpToDate>
  <CharactersWithSpaces>12486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Wilkinson</dc:creator>
  <cp:lastModifiedBy>MD</cp:lastModifiedBy>
  <cp:revision>2</cp:revision>
  <dcterms:created xsi:type="dcterms:W3CDTF">2019-12-31T05:15:00Z</dcterms:created>
  <dcterms:modified xsi:type="dcterms:W3CDTF">2019-12-31T05:15:00Z</dcterms:modified>
</cp:coreProperties>
</file>