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59087" w14:textId="77777777" w:rsidR="00DD3F55" w:rsidRDefault="001F7B37" w:rsidP="00C73D19">
      <w:pPr>
        <w:spacing w:line="480" w:lineRule="auto"/>
        <w:jc w:val="center"/>
        <w:rPr>
          <w:rFonts w:ascii="Times New Roman" w:hAnsi="Times New Roman" w:cs="Times New Roman"/>
          <w:b/>
          <w:sz w:val="24"/>
        </w:rPr>
      </w:pPr>
      <w:r w:rsidRPr="001F7B37">
        <w:rPr>
          <w:rFonts w:ascii="Times New Roman" w:hAnsi="Times New Roman" w:cs="Times New Roman"/>
          <w:b/>
          <w:sz w:val="24"/>
        </w:rPr>
        <w:t xml:space="preserve">Title: </w:t>
      </w:r>
      <w:r w:rsidR="00DB4B4E" w:rsidRPr="001F7B37">
        <w:rPr>
          <w:rFonts w:ascii="Times New Roman" w:hAnsi="Times New Roman" w:cs="Times New Roman"/>
          <w:b/>
          <w:sz w:val="24"/>
        </w:rPr>
        <w:t>The</w:t>
      </w:r>
      <w:r w:rsidR="00DE3245" w:rsidRPr="001F7B37">
        <w:rPr>
          <w:rFonts w:ascii="Times New Roman" w:hAnsi="Times New Roman" w:cs="Times New Roman"/>
          <w:b/>
          <w:sz w:val="24"/>
        </w:rPr>
        <w:t xml:space="preserve"> ethical challenges of being on the field: Narrative of a</w:t>
      </w:r>
      <w:r w:rsidR="00DB4B4E" w:rsidRPr="001F7B37">
        <w:rPr>
          <w:rFonts w:ascii="Times New Roman" w:hAnsi="Times New Roman" w:cs="Times New Roman"/>
          <w:b/>
          <w:sz w:val="24"/>
        </w:rPr>
        <w:t xml:space="preserve"> </w:t>
      </w:r>
      <w:r w:rsidR="00A542CD" w:rsidRPr="00822E5C">
        <w:rPr>
          <w:rFonts w:ascii="Times New Roman" w:hAnsi="Times New Roman" w:cs="Times New Roman"/>
          <w:b/>
          <w:sz w:val="24"/>
        </w:rPr>
        <w:t>field</w:t>
      </w:r>
      <w:r w:rsidR="00A542CD">
        <w:rPr>
          <w:rFonts w:ascii="Times New Roman" w:hAnsi="Times New Roman" w:cs="Times New Roman"/>
          <w:b/>
          <w:sz w:val="24"/>
        </w:rPr>
        <w:t xml:space="preserve"> </w:t>
      </w:r>
      <w:r w:rsidR="00DB4B4E" w:rsidRPr="001F7B37">
        <w:rPr>
          <w:rFonts w:ascii="Times New Roman" w:hAnsi="Times New Roman" w:cs="Times New Roman"/>
          <w:b/>
          <w:sz w:val="24"/>
        </w:rPr>
        <w:t>researcher in an old age home</w:t>
      </w:r>
    </w:p>
    <w:p w14:paraId="68C66016" w14:textId="77777777" w:rsidR="00C73D19" w:rsidRDefault="00C73D19" w:rsidP="00C73D19">
      <w:pPr>
        <w:spacing w:line="480" w:lineRule="auto"/>
        <w:jc w:val="center"/>
        <w:rPr>
          <w:rFonts w:ascii="Times New Roman" w:hAnsi="Times New Roman" w:cs="Times New Roman"/>
          <w:b/>
          <w:sz w:val="24"/>
        </w:rPr>
      </w:pPr>
      <w:r>
        <w:rPr>
          <w:rFonts w:ascii="Times New Roman" w:hAnsi="Times New Roman" w:cs="Times New Roman"/>
          <w:b/>
          <w:sz w:val="24"/>
        </w:rPr>
        <w:t xml:space="preserve">Author: </w:t>
      </w:r>
      <w:r w:rsidR="008E08C6">
        <w:rPr>
          <w:rFonts w:ascii="Times New Roman" w:hAnsi="Times New Roman" w:cs="Times New Roman"/>
          <w:b/>
          <w:sz w:val="24"/>
        </w:rPr>
        <w:t xml:space="preserve">Dr </w:t>
      </w:r>
      <w:proofErr w:type="spellStart"/>
      <w:r>
        <w:rPr>
          <w:rFonts w:ascii="Times New Roman" w:hAnsi="Times New Roman" w:cs="Times New Roman"/>
          <w:b/>
          <w:sz w:val="24"/>
        </w:rPr>
        <w:t>Jagriti</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Gangopadhyay</w:t>
      </w:r>
      <w:proofErr w:type="spellEnd"/>
    </w:p>
    <w:p w14:paraId="1D610C0D" w14:textId="77777777" w:rsidR="00C73D19" w:rsidRDefault="00C73D19" w:rsidP="00C73D19">
      <w:pPr>
        <w:spacing w:line="480" w:lineRule="auto"/>
        <w:jc w:val="center"/>
        <w:rPr>
          <w:rFonts w:ascii="Times New Roman" w:hAnsi="Times New Roman" w:cs="Times New Roman"/>
          <w:b/>
          <w:sz w:val="24"/>
        </w:rPr>
      </w:pPr>
      <w:r>
        <w:rPr>
          <w:rFonts w:ascii="Times New Roman" w:hAnsi="Times New Roman" w:cs="Times New Roman"/>
          <w:b/>
          <w:sz w:val="24"/>
        </w:rPr>
        <w:t xml:space="preserve">Affiliation: </w:t>
      </w:r>
      <w:r w:rsidR="003D16FB">
        <w:rPr>
          <w:rFonts w:ascii="Times New Roman" w:hAnsi="Times New Roman" w:cs="Times New Roman"/>
          <w:b/>
          <w:sz w:val="24"/>
        </w:rPr>
        <w:t xml:space="preserve">Post-Doctoral Fellow, </w:t>
      </w:r>
      <w:r>
        <w:rPr>
          <w:rFonts w:ascii="Times New Roman" w:hAnsi="Times New Roman" w:cs="Times New Roman"/>
          <w:b/>
          <w:sz w:val="24"/>
        </w:rPr>
        <w:t>Manipal Center for Humanities, Manipal Academy for Higher Education</w:t>
      </w:r>
      <w:r w:rsidR="00906BB1">
        <w:rPr>
          <w:rFonts w:ascii="Times New Roman" w:hAnsi="Times New Roman" w:cs="Times New Roman"/>
          <w:b/>
          <w:sz w:val="24"/>
        </w:rPr>
        <w:t xml:space="preserve"> (MAHE)</w:t>
      </w:r>
    </w:p>
    <w:p w14:paraId="2F182351" w14:textId="77777777" w:rsidR="00D22205" w:rsidRDefault="00D22205" w:rsidP="00C73D19">
      <w:pPr>
        <w:spacing w:line="480" w:lineRule="auto"/>
        <w:jc w:val="center"/>
        <w:rPr>
          <w:rFonts w:ascii="Times New Roman" w:hAnsi="Times New Roman" w:cs="Times New Roman"/>
          <w:b/>
          <w:sz w:val="24"/>
        </w:rPr>
      </w:pPr>
      <w:r>
        <w:rPr>
          <w:rFonts w:ascii="Times New Roman" w:hAnsi="Times New Roman" w:cs="Times New Roman"/>
          <w:b/>
          <w:sz w:val="24"/>
        </w:rPr>
        <w:t xml:space="preserve">Mailing Address: MCH, Planetarium Complex, </w:t>
      </w:r>
      <w:r w:rsidRPr="00D22205">
        <w:rPr>
          <w:rFonts w:ascii="Times New Roman" w:hAnsi="Times New Roman" w:cs="Times New Roman"/>
          <w:b/>
          <w:sz w:val="24"/>
        </w:rPr>
        <w:t>Life Sciences Rd, E</w:t>
      </w:r>
      <w:r w:rsidR="008E08C6">
        <w:rPr>
          <w:rFonts w:ascii="Times New Roman" w:hAnsi="Times New Roman" w:cs="Times New Roman"/>
          <w:b/>
          <w:sz w:val="24"/>
        </w:rPr>
        <w:t xml:space="preserve">shwar Nagar, Manipal, Karnataka, </w:t>
      </w:r>
      <w:r w:rsidRPr="00D22205">
        <w:rPr>
          <w:rFonts w:ascii="Times New Roman" w:hAnsi="Times New Roman" w:cs="Times New Roman"/>
          <w:b/>
          <w:sz w:val="24"/>
        </w:rPr>
        <w:t>576104</w:t>
      </w:r>
    </w:p>
    <w:p w14:paraId="4C0FB709" w14:textId="77777777" w:rsidR="00C73D19" w:rsidRDefault="00C73D19" w:rsidP="00C73D19">
      <w:pPr>
        <w:spacing w:line="480" w:lineRule="auto"/>
        <w:jc w:val="center"/>
        <w:rPr>
          <w:rFonts w:ascii="Times New Roman" w:hAnsi="Times New Roman" w:cs="Times New Roman"/>
          <w:b/>
          <w:sz w:val="24"/>
        </w:rPr>
      </w:pPr>
      <w:r>
        <w:rPr>
          <w:rFonts w:ascii="Times New Roman" w:hAnsi="Times New Roman" w:cs="Times New Roman"/>
          <w:b/>
          <w:sz w:val="24"/>
        </w:rPr>
        <w:t xml:space="preserve">Email: </w:t>
      </w:r>
      <w:hyperlink r:id="rId4" w:history="1">
        <w:r w:rsidRPr="00814747">
          <w:rPr>
            <w:rStyle w:val="Hyperlink"/>
            <w:rFonts w:ascii="Times New Roman" w:hAnsi="Times New Roman" w:cs="Times New Roman"/>
            <w:b/>
            <w:sz w:val="24"/>
          </w:rPr>
          <w:t>jagriti.g@manipal.edu</w:t>
        </w:r>
      </w:hyperlink>
    </w:p>
    <w:p w14:paraId="11EDC198" w14:textId="77777777" w:rsidR="00C73D19" w:rsidRDefault="00C73D19" w:rsidP="00C73D19">
      <w:pPr>
        <w:spacing w:line="480" w:lineRule="auto"/>
        <w:jc w:val="center"/>
        <w:rPr>
          <w:rFonts w:ascii="Times New Roman" w:hAnsi="Times New Roman" w:cs="Times New Roman"/>
          <w:b/>
          <w:sz w:val="24"/>
        </w:rPr>
      </w:pPr>
      <w:r>
        <w:rPr>
          <w:rFonts w:ascii="Times New Roman" w:hAnsi="Times New Roman" w:cs="Times New Roman"/>
          <w:b/>
          <w:sz w:val="24"/>
        </w:rPr>
        <w:t>Ph no: 7600975263</w:t>
      </w:r>
    </w:p>
    <w:p w14:paraId="69289838" w14:textId="77777777" w:rsidR="00063F80" w:rsidRDefault="00063F80" w:rsidP="00063F80">
      <w:pPr>
        <w:spacing w:line="480" w:lineRule="auto"/>
        <w:jc w:val="both"/>
        <w:rPr>
          <w:rFonts w:ascii="Times New Roman" w:hAnsi="Times New Roman" w:cs="Times New Roman"/>
          <w:b/>
          <w:sz w:val="24"/>
        </w:rPr>
      </w:pPr>
      <w:r>
        <w:rPr>
          <w:rFonts w:ascii="Times New Roman" w:hAnsi="Times New Roman" w:cs="Times New Roman"/>
          <w:b/>
          <w:sz w:val="24"/>
        </w:rPr>
        <w:t>Abstract</w:t>
      </w:r>
    </w:p>
    <w:p w14:paraId="5564786E" w14:textId="77777777" w:rsidR="00D22205" w:rsidRDefault="00D22205" w:rsidP="00063F80">
      <w:pPr>
        <w:spacing w:line="480" w:lineRule="auto"/>
        <w:jc w:val="both"/>
        <w:rPr>
          <w:rFonts w:ascii="Times New Roman" w:hAnsi="Times New Roman" w:cs="Times New Roman"/>
          <w:sz w:val="24"/>
        </w:rPr>
      </w:pPr>
      <w:r>
        <w:rPr>
          <w:rFonts w:ascii="Times New Roman" w:hAnsi="Times New Roman" w:cs="Times New Roman"/>
          <w:sz w:val="24"/>
        </w:rPr>
        <w:t xml:space="preserve">One of the biggest components of the disciplines, sociology and social anthropology is fieldwork. Despite, the significance of fieldwork as a method, </w:t>
      </w:r>
      <w:commentRangeStart w:id="0"/>
      <w:r>
        <w:rPr>
          <w:rFonts w:ascii="Times New Roman" w:hAnsi="Times New Roman" w:cs="Times New Roman"/>
          <w:sz w:val="24"/>
        </w:rPr>
        <w:t>there is a dearth of scholarship around this topic</w:t>
      </w:r>
      <w:commentRangeEnd w:id="0"/>
      <w:r w:rsidR="000F3DDA">
        <w:rPr>
          <w:rStyle w:val="CommentReference"/>
        </w:rPr>
        <w:commentReference w:id="0"/>
      </w:r>
      <w:r>
        <w:rPr>
          <w:rFonts w:ascii="Times New Roman" w:hAnsi="Times New Roman" w:cs="Times New Roman"/>
          <w:sz w:val="24"/>
        </w:rPr>
        <w:t xml:space="preserve">. </w:t>
      </w:r>
      <w:r w:rsidR="00FB0EE0">
        <w:rPr>
          <w:rFonts w:ascii="Times New Roman" w:hAnsi="Times New Roman" w:cs="Times New Roman"/>
          <w:sz w:val="24"/>
        </w:rPr>
        <w:t>Drawing from the personal field experiences of the author, this commentary emphasizes on the need to document field narratives of the researchers. In particular, the commentary sh</w:t>
      </w:r>
      <w:r w:rsidR="00026348">
        <w:rPr>
          <w:rFonts w:ascii="Times New Roman" w:hAnsi="Times New Roman" w:cs="Times New Roman"/>
          <w:sz w:val="24"/>
        </w:rPr>
        <w:t xml:space="preserve">eds light on the ethics of doing fieldwork as well. Specifically, this commentary, against the backdrop of the author’s encounters in an old age home, analyzes the importance of main themes such as subjective-objective, passionate detachment, rapport building, critical reflexivity and insider-outsider perspective while conducting fieldwork. </w:t>
      </w:r>
      <w:r w:rsidR="00FB0EE0">
        <w:rPr>
          <w:rFonts w:ascii="Times New Roman" w:hAnsi="Times New Roman" w:cs="Times New Roman"/>
          <w:sz w:val="24"/>
        </w:rPr>
        <w:t xml:space="preserve">  </w:t>
      </w:r>
    </w:p>
    <w:p w14:paraId="0A6CF6DF" w14:textId="77777777" w:rsidR="00026348" w:rsidRPr="00026348" w:rsidRDefault="00026348" w:rsidP="00063F80">
      <w:pPr>
        <w:spacing w:line="480" w:lineRule="auto"/>
        <w:jc w:val="both"/>
        <w:rPr>
          <w:rFonts w:ascii="Times New Roman" w:hAnsi="Times New Roman" w:cs="Times New Roman"/>
          <w:b/>
          <w:sz w:val="24"/>
        </w:rPr>
      </w:pPr>
      <w:r w:rsidRPr="00026348">
        <w:rPr>
          <w:rFonts w:ascii="Times New Roman" w:hAnsi="Times New Roman" w:cs="Times New Roman"/>
          <w:b/>
          <w:sz w:val="24"/>
        </w:rPr>
        <w:t>Manuscript</w:t>
      </w:r>
    </w:p>
    <w:p w14:paraId="11477380" w14:textId="77777777" w:rsidR="000B7F41" w:rsidRDefault="00C84874" w:rsidP="00DB4B4E">
      <w:pPr>
        <w:spacing w:line="480" w:lineRule="auto"/>
        <w:jc w:val="both"/>
        <w:rPr>
          <w:rFonts w:ascii="Times New Roman" w:hAnsi="Times New Roman" w:cs="Times New Roman"/>
          <w:sz w:val="24"/>
        </w:rPr>
      </w:pPr>
      <w:r>
        <w:rPr>
          <w:rFonts w:ascii="Times New Roman" w:hAnsi="Times New Roman" w:cs="Times New Roman"/>
          <w:sz w:val="24"/>
        </w:rPr>
        <w:t xml:space="preserve">Fieldwork is an integral method for </w:t>
      </w:r>
      <w:r w:rsidR="003A7B60">
        <w:rPr>
          <w:rFonts w:ascii="Times New Roman" w:hAnsi="Times New Roman" w:cs="Times New Roman"/>
          <w:sz w:val="24"/>
        </w:rPr>
        <w:t xml:space="preserve">any form of study undertaken by </w:t>
      </w:r>
      <w:r>
        <w:rPr>
          <w:rFonts w:ascii="Times New Roman" w:hAnsi="Times New Roman" w:cs="Times New Roman"/>
          <w:sz w:val="24"/>
        </w:rPr>
        <w:t>sociologists and</w:t>
      </w:r>
      <w:r w:rsidR="008F5FA8">
        <w:rPr>
          <w:rFonts w:ascii="Times New Roman" w:hAnsi="Times New Roman" w:cs="Times New Roman"/>
          <w:sz w:val="24"/>
        </w:rPr>
        <w:t xml:space="preserve"> social anthropologists</w:t>
      </w:r>
      <w:r>
        <w:rPr>
          <w:rFonts w:ascii="Times New Roman" w:hAnsi="Times New Roman" w:cs="Times New Roman"/>
          <w:sz w:val="24"/>
        </w:rPr>
        <w:t xml:space="preserve">.  </w:t>
      </w:r>
      <w:r w:rsidR="00A542CD" w:rsidRPr="00822E5C">
        <w:rPr>
          <w:rFonts w:ascii="Times New Roman" w:hAnsi="Times New Roman" w:cs="Times New Roman"/>
          <w:sz w:val="24"/>
        </w:rPr>
        <w:t xml:space="preserve">Both </w:t>
      </w:r>
      <w:del w:id="1" w:author="Reviewer" w:date="2019-07-08T21:02:00Z">
        <w:r w:rsidR="008F5FA8" w:rsidRPr="00822E5C" w:rsidDel="00ED0B83">
          <w:rPr>
            <w:rFonts w:ascii="Times New Roman" w:hAnsi="Times New Roman" w:cs="Times New Roman"/>
            <w:sz w:val="24"/>
          </w:rPr>
          <w:delText>sociologist</w:delText>
        </w:r>
        <w:r w:rsidR="00A542CD" w:rsidRPr="00822E5C" w:rsidDel="00ED0B83">
          <w:rPr>
            <w:rFonts w:ascii="Times New Roman" w:hAnsi="Times New Roman" w:cs="Times New Roman"/>
            <w:sz w:val="24"/>
          </w:rPr>
          <w:delText>s</w:delText>
        </w:r>
        <w:r w:rsidR="00416D41" w:rsidRPr="00822E5C" w:rsidDel="00ED0B83">
          <w:rPr>
            <w:rFonts w:ascii="Times New Roman" w:hAnsi="Times New Roman" w:cs="Times New Roman"/>
            <w:sz w:val="24"/>
          </w:rPr>
          <w:delText xml:space="preserve"> </w:delText>
        </w:r>
        <w:r w:rsidR="008F5FA8" w:rsidRPr="00822E5C" w:rsidDel="00ED0B83">
          <w:rPr>
            <w:rFonts w:ascii="Times New Roman" w:hAnsi="Times New Roman" w:cs="Times New Roman"/>
            <w:sz w:val="24"/>
          </w:rPr>
          <w:delText>and the social anthropologist</w:delText>
        </w:r>
        <w:r w:rsidR="00A542CD" w:rsidRPr="00822E5C" w:rsidDel="00ED0B83">
          <w:rPr>
            <w:rFonts w:ascii="Times New Roman" w:hAnsi="Times New Roman" w:cs="Times New Roman"/>
            <w:sz w:val="24"/>
          </w:rPr>
          <w:delText>s</w:delText>
        </w:r>
        <w:r w:rsidR="008F5FA8" w:rsidDel="00ED0B83">
          <w:rPr>
            <w:rFonts w:ascii="Times New Roman" w:hAnsi="Times New Roman" w:cs="Times New Roman"/>
            <w:sz w:val="24"/>
          </w:rPr>
          <w:delText xml:space="preserve"> </w:delText>
        </w:r>
      </w:del>
      <w:r w:rsidR="008F5FA8">
        <w:rPr>
          <w:rFonts w:ascii="Times New Roman" w:hAnsi="Times New Roman" w:cs="Times New Roman"/>
          <w:sz w:val="24"/>
        </w:rPr>
        <w:t>are</w:t>
      </w:r>
      <w:r w:rsidR="00416D41">
        <w:rPr>
          <w:rFonts w:ascii="Times New Roman" w:hAnsi="Times New Roman" w:cs="Times New Roman"/>
          <w:sz w:val="24"/>
        </w:rPr>
        <w:t xml:space="preserve"> required to spend substantial </w:t>
      </w:r>
      <w:r w:rsidR="00416D41">
        <w:rPr>
          <w:rFonts w:ascii="Times New Roman" w:hAnsi="Times New Roman" w:cs="Times New Roman"/>
          <w:sz w:val="24"/>
        </w:rPr>
        <w:lastRenderedPageBreak/>
        <w:t xml:space="preserve">amount of their time in the field to understand any form of </w:t>
      </w:r>
      <w:del w:id="2" w:author="Reviewer" w:date="2019-07-08T21:04:00Z">
        <w:r w:rsidR="00416D41" w:rsidDel="00985271">
          <w:rPr>
            <w:rFonts w:ascii="Times New Roman" w:hAnsi="Times New Roman" w:cs="Times New Roman"/>
            <w:sz w:val="24"/>
          </w:rPr>
          <w:delText xml:space="preserve">human </w:delText>
        </w:r>
      </w:del>
      <w:r w:rsidR="00416D41">
        <w:rPr>
          <w:rFonts w:ascii="Times New Roman" w:hAnsi="Times New Roman" w:cs="Times New Roman"/>
          <w:sz w:val="24"/>
        </w:rPr>
        <w:t xml:space="preserve">community. </w:t>
      </w:r>
      <w:r w:rsidR="008F5FA8">
        <w:rPr>
          <w:rFonts w:ascii="Times New Roman" w:hAnsi="Times New Roman" w:cs="Times New Roman"/>
          <w:sz w:val="24"/>
        </w:rPr>
        <w:t xml:space="preserve">Fieldwork as a method gained popularity after Bronislaw Malinowski conducted intensive fieldwork among the Trobriand Islanders (Malinowski, 1922).  In India, </w:t>
      </w:r>
      <w:proofErr w:type="spellStart"/>
      <w:r w:rsidR="00416D41">
        <w:rPr>
          <w:rFonts w:ascii="Times New Roman" w:hAnsi="Times New Roman" w:cs="Times New Roman"/>
          <w:sz w:val="24"/>
        </w:rPr>
        <w:t>M.N.Srinivas</w:t>
      </w:r>
      <w:proofErr w:type="spellEnd"/>
      <w:r w:rsidR="00416D41">
        <w:rPr>
          <w:rFonts w:ascii="Times New Roman" w:hAnsi="Times New Roman" w:cs="Times New Roman"/>
          <w:sz w:val="24"/>
        </w:rPr>
        <w:t xml:space="preserve">, </w:t>
      </w:r>
      <w:proofErr w:type="spellStart"/>
      <w:r w:rsidR="00416D41">
        <w:rPr>
          <w:rFonts w:ascii="Times New Roman" w:hAnsi="Times New Roman" w:cs="Times New Roman"/>
          <w:sz w:val="24"/>
        </w:rPr>
        <w:t>A.M.Shah</w:t>
      </w:r>
      <w:proofErr w:type="spellEnd"/>
      <w:r w:rsidR="00416D41">
        <w:rPr>
          <w:rFonts w:ascii="Times New Roman" w:hAnsi="Times New Roman" w:cs="Times New Roman"/>
          <w:sz w:val="24"/>
        </w:rPr>
        <w:t xml:space="preserve"> and </w:t>
      </w:r>
      <w:proofErr w:type="spellStart"/>
      <w:r w:rsidR="00416D41">
        <w:rPr>
          <w:rFonts w:ascii="Times New Roman" w:hAnsi="Times New Roman" w:cs="Times New Roman"/>
          <w:sz w:val="24"/>
        </w:rPr>
        <w:t>E.A.Ramaswamy</w:t>
      </w:r>
      <w:proofErr w:type="spellEnd"/>
      <w:r w:rsidR="00416D41">
        <w:rPr>
          <w:rFonts w:ascii="Times New Roman" w:hAnsi="Times New Roman" w:cs="Times New Roman"/>
          <w:sz w:val="24"/>
        </w:rPr>
        <w:t xml:space="preserve">, in their seminal book titled: “The Fieldworker and the field”, (1979), have extensively elaborated on the significance of fieldwork for both Sociology and </w:t>
      </w:r>
      <w:r>
        <w:rPr>
          <w:rFonts w:ascii="Times New Roman" w:hAnsi="Times New Roman" w:cs="Times New Roman"/>
          <w:sz w:val="24"/>
        </w:rPr>
        <w:t xml:space="preserve">Social </w:t>
      </w:r>
      <w:r w:rsidR="00416D41">
        <w:rPr>
          <w:rFonts w:ascii="Times New Roman" w:hAnsi="Times New Roman" w:cs="Times New Roman"/>
          <w:sz w:val="24"/>
        </w:rPr>
        <w:t>Anthropology.</w:t>
      </w:r>
      <w:r w:rsidR="00112E31">
        <w:rPr>
          <w:rFonts w:ascii="Times New Roman" w:hAnsi="Times New Roman" w:cs="Times New Roman"/>
          <w:sz w:val="24"/>
        </w:rPr>
        <w:t xml:space="preserve"> </w:t>
      </w:r>
      <w:r w:rsidR="00F2684D">
        <w:rPr>
          <w:rFonts w:ascii="Times New Roman" w:hAnsi="Times New Roman" w:cs="Times New Roman"/>
          <w:sz w:val="24"/>
        </w:rPr>
        <w:t>In particular, Srinivas et al (197</w:t>
      </w:r>
      <w:r w:rsidR="008F5FA8">
        <w:rPr>
          <w:rFonts w:ascii="Times New Roman" w:hAnsi="Times New Roman" w:cs="Times New Roman"/>
          <w:sz w:val="24"/>
        </w:rPr>
        <w:t xml:space="preserve">9) suggest that fieldwork as a methodological tool has the ability to provide an intimate knowledge of the various social and cultural institutions and relationships present in all societies. Additionally, Shah and Ramaswamy (2002), argue that fieldwork as a method will remain relevant, irrespective of </w:t>
      </w:r>
      <w:r w:rsidR="000F311F">
        <w:rPr>
          <w:rFonts w:ascii="Times New Roman" w:hAnsi="Times New Roman" w:cs="Times New Roman"/>
          <w:sz w:val="24"/>
        </w:rPr>
        <w:t xml:space="preserve">development and </w:t>
      </w:r>
      <w:r w:rsidR="008F5FA8">
        <w:rPr>
          <w:rFonts w:ascii="Times New Roman" w:hAnsi="Times New Roman" w:cs="Times New Roman"/>
          <w:sz w:val="24"/>
        </w:rPr>
        <w:t xml:space="preserve">progression of societies. </w:t>
      </w:r>
      <w:r w:rsidR="00112E31">
        <w:rPr>
          <w:rFonts w:ascii="Times New Roman" w:hAnsi="Times New Roman" w:cs="Times New Roman"/>
          <w:sz w:val="24"/>
        </w:rPr>
        <w:t xml:space="preserve">All students of Sociology and </w:t>
      </w:r>
      <w:r>
        <w:rPr>
          <w:rFonts w:ascii="Times New Roman" w:hAnsi="Times New Roman" w:cs="Times New Roman"/>
          <w:sz w:val="24"/>
        </w:rPr>
        <w:t xml:space="preserve">Social </w:t>
      </w:r>
      <w:r w:rsidR="00112E31">
        <w:rPr>
          <w:rFonts w:ascii="Times New Roman" w:hAnsi="Times New Roman" w:cs="Times New Roman"/>
          <w:sz w:val="24"/>
        </w:rPr>
        <w:t>Anthropology have to be on the field for completing their Masters, M.</w:t>
      </w:r>
      <w:r w:rsidR="00A542CD">
        <w:rPr>
          <w:rFonts w:ascii="Times New Roman" w:hAnsi="Times New Roman" w:cs="Times New Roman"/>
          <w:sz w:val="24"/>
        </w:rPr>
        <w:t xml:space="preserve"> </w:t>
      </w:r>
      <w:r w:rsidR="00112E31">
        <w:rPr>
          <w:rFonts w:ascii="Times New Roman" w:hAnsi="Times New Roman" w:cs="Times New Roman"/>
          <w:sz w:val="24"/>
        </w:rPr>
        <w:t>Phil or PhD dissertations.</w:t>
      </w:r>
      <w:r w:rsidR="001F7B37">
        <w:rPr>
          <w:rFonts w:ascii="Times New Roman" w:hAnsi="Times New Roman" w:cs="Times New Roman"/>
          <w:sz w:val="24"/>
        </w:rPr>
        <w:t xml:space="preserve"> </w:t>
      </w:r>
    </w:p>
    <w:p w14:paraId="7D26A899" w14:textId="77777777" w:rsidR="007A37E2" w:rsidRDefault="001F7B37" w:rsidP="00DB4B4E">
      <w:pPr>
        <w:spacing w:line="480" w:lineRule="auto"/>
        <w:jc w:val="both"/>
        <w:rPr>
          <w:rFonts w:ascii="Times New Roman" w:hAnsi="Times New Roman" w:cs="Times New Roman"/>
          <w:sz w:val="24"/>
        </w:rPr>
      </w:pPr>
      <w:r>
        <w:rPr>
          <w:rFonts w:ascii="Times New Roman" w:hAnsi="Times New Roman" w:cs="Times New Roman"/>
          <w:sz w:val="24"/>
        </w:rPr>
        <w:t xml:space="preserve">Despite the emphasis on the field in both these disciplines, there is very limited scholarship on the experiences of the fieldworker. </w:t>
      </w:r>
      <w:r w:rsidR="000F311F">
        <w:rPr>
          <w:rFonts w:ascii="Times New Roman" w:hAnsi="Times New Roman" w:cs="Times New Roman"/>
          <w:sz w:val="24"/>
        </w:rPr>
        <w:t xml:space="preserve">In particular, the discipline of Sociology has very little documentation of field narratives and focuses more on the data. </w:t>
      </w:r>
      <w:r w:rsidR="00737C9F">
        <w:rPr>
          <w:rFonts w:ascii="Times New Roman" w:hAnsi="Times New Roman" w:cs="Times New Roman"/>
          <w:sz w:val="24"/>
        </w:rPr>
        <w:t>Against thi</w:t>
      </w:r>
      <w:r w:rsidR="000F311F">
        <w:rPr>
          <w:rFonts w:ascii="Times New Roman" w:hAnsi="Times New Roman" w:cs="Times New Roman"/>
          <w:sz w:val="24"/>
        </w:rPr>
        <w:t>s backdrop, this paper highlights</w:t>
      </w:r>
      <w:r w:rsidR="00737C9F">
        <w:rPr>
          <w:rFonts w:ascii="Times New Roman" w:hAnsi="Times New Roman" w:cs="Times New Roman"/>
          <w:sz w:val="24"/>
        </w:rPr>
        <w:t xml:space="preserve"> the detailed account of the author </w:t>
      </w:r>
      <w:r w:rsidR="00A542CD" w:rsidRPr="00822E5C">
        <w:rPr>
          <w:rFonts w:ascii="Times New Roman" w:hAnsi="Times New Roman" w:cs="Times New Roman"/>
          <w:sz w:val="24"/>
        </w:rPr>
        <w:t>while</w:t>
      </w:r>
      <w:r w:rsidR="00737C9F">
        <w:rPr>
          <w:rFonts w:ascii="Times New Roman" w:hAnsi="Times New Roman" w:cs="Times New Roman"/>
          <w:sz w:val="24"/>
        </w:rPr>
        <w:t xml:space="preserve"> conducting interviews in an old age home. </w:t>
      </w:r>
      <w:r w:rsidR="007A37E2">
        <w:rPr>
          <w:rFonts w:ascii="Times New Roman" w:hAnsi="Times New Roman" w:cs="Times New Roman"/>
          <w:sz w:val="24"/>
        </w:rPr>
        <w:t xml:space="preserve">Specifically, this paper analyzes the various </w:t>
      </w:r>
      <w:commentRangeStart w:id="3"/>
      <w:r w:rsidR="007A37E2">
        <w:rPr>
          <w:rFonts w:ascii="Times New Roman" w:hAnsi="Times New Roman" w:cs="Times New Roman"/>
          <w:sz w:val="24"/>
        </w:rPr>
        <w:t xml:space="preserve">ethical challenges </w:t>
      </w:r>
      <w:commentRangeEnd w:id="3"/>
      <w:r w:rsidR="00ED7991">
        <w:rPr>
          <w:rStyle w:val="CommentReference"/>
        </w:rPr>
        <w:commentReference w:id="3"/>
      </w:r>
      <w:r w:rsidR="007A37E2">
        <w:rPr>
          <w:rFonts w:ascii="Times New Roman" w:hAnsi="Times New Roman" w:cs="Times New Roman"/>
          <w:sz w:val="24"/>
        </w:rPr>
        <w:t xml:space="preserve">the author had to encounter to interview the old age home residents. </w:t>
      </w:r>
      <w:commentRangeStart w:id="4"/>
      <w:r w:rsidR="007A37E2">
        <w:rPr>
          <w:rFonts w:ascii="Times New Roman" w:hAnsi="Times New Roman" w:cs="Times New Roman"/>
          <w:sz w:val="24"/>
        </w:rPr>
        <w:t xml:space="preserve">Finally, this paper sheds light on the two main dilemmas of every sociological field researcher in India: the </w:t>
      </w:r>
      <w:r w:rsidR="007A37E2" w:rsidRPr="00822E5C">
        <w:rPr>
          <w:rFonts w:ascii="Times New Roman" w:hAnsi="Times New Roman" w:cs="Times New Roman"/>
          <w:sz w:val="24"/>
        </w:rPr>
        <w:t>“insider-outsider perspective</w:t>
      </w:r>
      <w:r w:rsidR="00A542CD" w:rsidRPr="00822E5C">
        <w:rPr>
          <w:rFonts w:ascii="Times New Roman" w:hAnsi="Times New Roman" w:cs="Times New Roman"/>
          <w:sz w:val="24"/>
        </w:rPr>
        <w:t>”</w:t>
      </w:r>
      <w:r w:rsidR="007A37E2" w:rsidRPr="00822E5C">
        <w:rPr>
          <w:rFonts w:ascii="Times New Roman" w:hAnsi="Times New Roman" w:cs="Times New Roman"/>
          <w:sz w:val="24"/>
        </w:rPr>
        <w:t xml:space="preserve"> and the </w:t>
      </w:r>
      <w:r w:rsidR="00A542CD" w:rsidRPr="00822E5C">
        <w:rPr>
          <w:rFonts w:ascii="Times New Roman" w:hAnsi="Times New Roman" w:cs="Times New Roman"/>
          <w:sz w:val="24"/>
        </w:rPr>
        <w:t>“</w:t>
      </w:r>
      <w:r w:rsidR="007A37E2" w:rsidRPr="00822E5C">
        <w:rPr>
          <w:rFonts w:ascii="Times New Roman" w:hAnsi="Times New Roman" w:cs="Times New Roman"/>
          <w:sz w:val="24"/>
        </w:rPr>
        <w:t>subjective-objective</w:t>
      </w:r>
      <w:r w:rsidR="00A542CD" w:rsidRPr="00822E5C">
        <w:rPr>
          <w:rFonts w:ascii="Times New Roman" w:hAnsi="Times New Roman" w:cs="Times New Roman"/>
          <w:sz w:val="24"/>
        </w:rPr>
        <w:t>”</w:t>
      </w:r>
      <w:r w:rsidR="007A37E2" w:rsidRPr="00822E5C">
        <w:rPr>
          <w:rFonts w:ascii="Times New Roman" w:hAnsi="Times New Roman" w:cs="Times New Roman"/>
          <w:sz w:val="24"/>
        </w:rPr>
        <w:t xml:space="preserve"> approach.</w:t>
      </w:r>
      <w:commentRangeEnd w:id="4"/>
      <w:r w:rsidR="007B6BB3">
        <w:rPr>
          <w:rStyle w:val="CommentReference"/>
        </w:rPr>
        <w:commentReference w:id="4"/>
      </w:r>
    </w:p>
    <w:p w14:paraId="4F1EF123" w14:textId="77777777" w:rsidR="000F311F" w:rsidRDefault="00411D6C" w:rsidP="00DB4B4E">
      <w:pPr>
        <w:spacing w:line="480" w:lineRule="auto"/>
        <w:jc w:val="both"/>
        <w:rPr>
          <w:rFonts w:ascii="Times New Roman" w:hAnsi="Times New Roman" w:cs="Times New Roman"/>
          <w:b/>
          <w:sz w:val="24"/>
        </w:rPr>
      </w:pPr>
      <w:r w:rsidRPr="00411D6C">
        <w:rPr>
          <w:rFonts w:ascii="Times New Roman" w:hAnsi="Times New Roman" w:cs="Times New Roman"/>
          <w:b/>
          <w:sz w:val="24"/>
        </w:rPr>
        <w:t>Who are you? Justifying the role of a researcher</w:t>
      </w:r>
    </w:p>
    <w:p w14:paraId="7115B9C8" w14:textId="0DD60E86" w:rsidR="00411D6C" w:rsidRDefault="00411D6C" w:rsidP="00DB4B4E">
      <w:pPr>
        <w:spacing w:line="480" w:lineRule="auto"/>
        <w:jc w:val="both"/>
        <w:rPr>
          <w:rFonts w:ascii="Times New Roman" w:hAnsi="Times New Roman" w:cs="Times New Roman"/>
          <w:sz w:val="24"/>
        </w:rPr>
      </w:pPr>
      <w:r>
        <w:rPr>
          <w:rFonts w:ascii="Times New Roman" w:hAnsi="Times New Roman" w:cs="Times New Roman"/>
          <w:sz w:val="24"/>
        </w:rPr>
        <w:t xml:space="preserve">Collecting data in institutional settings have their own set of challenges. Several studies have noted that any form of institution such as educational </w:t>
      </w:r>
      <w:r w:rsidRPr="00822E5C">
        <w:rPr>
          <w:rFonts w:ascii="Times New Roman" w:hAnsi="Times New Roman" w:cs="Times New Roman"/>
          <w:sz w:val="24"/>
        </w:rPr>
        <w:t>organizations</w:t>
      </w:r>
      <w:r w:rsidR="00A542CD" w:rsidRPr="00822E5C">
        <w:rPr>
          <w:rFonts w:ascii="Times New Roman" w:hAnsi="Times New Roman" w:cs="Times New Roman"/>
          <w:sz w:val="24"/>
        </w:rPr>
        <w:t xml:space="preserve">, </w:t>
      </w:r>
      <w:r w:rsidRPr="00822E5C">
        <w:rPr>
          <w:rFonts w:ascii="Times New Roman" w:hAnsi="Times New Roman" w:cs="Times New Roman"/>
          <w:sz w:val="24"/>
        </w:rPr>
        <w:t>hospitals</w:t>
      </w:r>
      <w:r w:rsidR="00A542CD" w:rsidRPr="00822E5C">
        <w:rPr>
          <w:rFonts w:ascii="Times New Roman" w:hAnsi="Times New Roman" w:cs="Times New Roman"/>
          <w:sz w:val="24"/>
        </w:rPr>
        <w:t>,</w:t>
      </w:r>
      <w:r w:rsidRPr="00822E5C">
        <w:rPr>
          <w:rFonts w:ascii="Times New Roman" w:hAnsi="Times New Roman" w:cs="Times New Roman"/>
          <w:sz w:val="24"/>
        </w:rPr>
        <w:t xml:space="preserve"> asylums</w:t>
      </w:r>
      <w:r>
        <w:rPr>
          <w:rFonts w:ascii="Times New Roman" w:hAnsi="Times New Roman" w:cs="Times New Roman"/>
          <w:sz w:val="24"/>
        </w:rPr>
        <w:t xml:space="preserve"> or prisons require</w:t>
      </w:r>
      <w:ins w:id="5" w:author="Reviewer" w:date="2019-07-08T21:24:00Z">
        <w:r w:rsidR="0009429C">
          <w:rPr>
            <w:rFonts w:ascii="Times New Roman" w:hAnsi="Times New Roman" w:cs="Times New Roman"/>
            <w:sz w:val="24"/>
          </w:rPr>
          <w:t>s</w:t>
        </w:r>
      </w:ins>
      <w:r>
        <w:rPr>
          <w:rFonts w:ascii="Times New Roman" w:hAnsi="Times New Roman" w:cs="Times New Roman"/>
          <w:sz w:val="24"/>
        </w:rPr>
        <w:t xml:space="preserve"> permissions from multiple authorities to get access to the desired respondents (</w:t>
      </w:r>
      <w:proofErr w:type="spellStart"/>
      <w:r>
        <w:rPr>
          <w:rFonts w:ascii="Times New Roman" w:hAnsi="Times New Roman" w:cs="Times New Roman"/>
          <w:sz w:val="24"/>
        </w:rPr>
        <w:t>Minocha</w:t>
      </w:r>
      <w:proofErr w:type="spellEnd"/>
      <w:r>
        <w:rPr>
          <w:rFonts w:ascii="Times New Roman" w:hAnsi="Times New Roman" w:cs="Times New Roman"/>
          <w:sz w:val="24"/>
        </w:rPr>
        <w:t xml:space="preserve">, </w:t>
      </w:r>
      <w:r>
        <w:rPr>
          <w:rFonts w:ascii="Times New Roman" w:hAnsi="Times New Roman" w:cs="Times New Roman"/>
          <w:sz w:val="24"/>
        </w:rPr>
        <w:lastRenderedPageBreak/>
        <w:t xml:space="preserve">1979; Mercer, 2007; </w:t>
      </w:r>
      <w:proofErr w:type="spellStart"/>
      <w:r>
        <w:rPr>
          <w:rFonts w:ascii="Times New Roman" w:hAnsi="Times New Roman" w:cs="Times New Roman"/>
          <w:sz w:val="24"/>
        </w:rPr>
        <w:t>Apa</w:t>
      </w:r>
      <w:proofErr w:type="spellEnd"/>
      <w:r>
        <w:rPr>
          <w:rFonts w:ascii="Times New Roman" w:hAnsi="Times New Roman" w:cs="Times New Roman"/>
          <w:sz w:val="24"/>
        </w:rPr>
        <w:t xml:space="preserve"> et al, 2012; </w:t>
      </w:r>
      <w:r w:rsidR="00BC497A">
        <w:rPr>
          <w:rFonts w:ascii="Times New Roman" w:hAnsi="Times New Roman" w:cs="Times New Roman"/>
          <w:sz w:val="24"/>
        </w:rPr>
        <w:t xml:space="preserve">Block, 2012). Having read the literature on old age homes in India, </w:t>
      </w:r>
      <w:r w:rsidR="00BC497A" w:rsidRPr="00822E5C">
        <w:rPr>
          <w:rFonts w:ascii="Times New Roman" w:hAnsi="Times New Roman" w:cs="Times New Roman"/>
          <w:sz w:val="24"/>
        </w:rPr>
        <w:t>I</w:t>
      </w:r>
      <w:r w:rsidR="00BC497A">
        <w:rPr>
          <w:rFonts w:ascii="Times New Roman" w:hAnsi="Times New Roman" w:cs="Times New Roman"/>
          <w:sz w:val="24"/>
        </w:rPr>
        <w:t xml:space="preserve"> was</w:t>
      </w:r>
      <w:r w:rsidR="003E3B25">
        <w:rPr>
          <w:rFonts w:ascii="Times New Roman" w:hAnsi="Times New Roman" w:cs="Times New Roman"/>
          <w:sz w:val="24"/>
        </w:rPr>
        <w:t xml:space="preserve"> aware of the various approvals I</w:t>
      </w:r>
      <w:r w:rsidR="00BC497A">
        <w:rPr>
          <w:rFonts w:ascii="Times New Roman" w:hAnsi="Times New Roman" w:cs="Times New Roman"/>
          <w:sz w:val="24"/>
        </w:rPr>
        <w:t xml:space="preserve"> would need even </w:t>
      </w:r>
      <w:r w:rsidR="003E3B25" w:rsidRPr="00822E5C">
        <w:rPr>
          <w:rFonts w:ascii="Times New Roman" w:hAnsi="Times New Roman" w:cs="Times New Roman"/>
          <w:sz w:val="24"/>
        </w:rPr>
        <w:t>to</w:t>
      </w:r>
      <w:r w:rsidR="003E3B25">
        <w:rPr>
          <w:rFonts w:ascii="Times New Roman" w:hAnsi="Times New Roman" w:cs="Times New Roman"/>
          <w:sz w:val="24"/>
        </w:rPr>
        <w:t xml:space="preserve"> </w:t>
      </w:r>
      <w:r w:rsidR="00BC497A">
        <w:rPr>
          <w:rFonts w:ascii="Times New Roman" w:hAnsi="Times New Roman" w:cs="Times New Roman"/>
          <w:sz w:val="24"/>
        </w:rPr>
        <w:t xml:space="preserve">enter into an old age home setting. </w:t>
      </w:r>
      <w:r w:rsidR="00285A35" w:rsidRPr="00822E5C">
        <w:rPr>
          <w:rFonts w:ascii="Times New Roman" w:hAnsi="Times New Roman" w:cs="Times New Roman"/>
          <w:sz w:val="24"/>
        </w:rPr>
        <w:t>I</w:t>
      </w:r>
      <w:r w:rsidR="00285A35">
        <w:rPr>
          <w:rFonts w:ascii="Times New Roman" w:hAnsi="Times New Roman" w:cs="Times New Roman"/>
          <w:sz w:val="24"/>
        </w:rPr>
        <w:t xml:space="preserve"> went with the required letters, justifying </w:t>
      </w:r>
      <w:r w:rsidR="00285A35" w:rsidRPr="00822E5C">
        <w:rPr>
          <w:rFonts w:ascii="Times New Roman" w:hAnsi="Times New Roman" w:cs="Times New Roman"/>
          <w:sz w:val="24"/>
        </w:rPr>
        <w:t>my</w:t>
      </w:r>
      <w:r w:rsidR="00285A35">
        <w:rPr>
          <w:rFonts w:ascii="Times New Roman" w:hAnsi="Times New Roman" w:cs="Times New Roman"/>
          <w:sz w:val="24"/>
        </w:rPr>
        <w:t xml:space="preserve"> work, </w:t>
      </w:r>
      <w:r w:rsidR="00285A35" w:rsidRPr="00822E5C">
        <w:rPr>
          <w:rFonts w:ascii="Times New Roman" w:hAnsi="Times New Roman" w:cs="Times New Roman"/>
          <w:sz w:val="24"/>
        </w:rPr>
        <w:t>my</w:t>
      </w:r>
      <w:r w:rsidR="00285A35">
        <w:rPr>
          <w:rFonts w:ascii="Times New Roman" w:hAnsi="Times New Roman" w:cs="Times New Roman"/>
          <w:sz w:val="24"/>
        </w:rPr>
        <w:t xml:space="preserve"> institutional affiliation and with copies of </w:t>
      </w:r>
      <w:r w:rsidR="00285A35" w:rsidRPr="00822E5C">
        <w:rPr>
          <w:rFonts w:ascii="Times New Roman" w:hAnsi="Times New Roman" w:cs="Times New Roman"/>
          <w:sz w:val="24"/>
        </w:rPr>
        <w:t>my</w:t>
      </w:r>
      <w:r w:rsidR="00285A35">
        <w:rPr>
          <w:rFonts w:ascii="Times New Roman" w:hAnsi="Times New Roman" w:cs="Times New Roman"/>
          <w:sz w:val="24"/>
        </w:rPr>
        <w:t xml:space="preserve"> consent form and questionnaire. Although </w:t>
      </w:r>
      <w:r w:rsidR="00285A35" w:rsidRPr="00822E5C">
        <w:rPr>
          <w:rFonts w:ascii="Times New Roman" w:hAnsi="Times New Roman" w:cs="Times New Roman"/>
          <w:sz w:val="24"/>
        </w:rPr>
        <w:t>my</w:t>
      </w:r>
      <w:r w:rsidR="00285A35">
        <w:rPr>
          <w:rFonts w:ascii="Times New Roman" w:hAnsi="Times New Roman" w:cs="Times New Roman"/>
          <w:sz w:val="24"/>
        </w:rPr>
        <w:t xml:space="preserve"> paper work was </w:t>
      </w:r>
      <w:r w:rsidR="00285A35" w:rsidRPr="00822E5C">
        <w:rPr>
          <w:rFonts w:ascii="Times New Roman" w:hAnsi="Times New Roman" w:cs="Times New Roman"/>
          <w:sz w:val="24"/>
        </w:rPr>
        <w:t>approved by</w:t>
      </w:r>
      <w:r w:rsidR="00285A35">
        <w:rPr>
          <w:rFonts w:ascii="Times New Roman" w:hAnsi="Times New Roman" w:cs="Times New Roman"/>
          <w:sz w:val="24"/>
        </w:rPr>
        <w:t xml:space="preserve"> the assistant of the caretaker, </w:t>
      </w:r>
      <w:r w:rsidR="00285A35" w:rsidRPr="00822E5C">
        <w:rPr>
          <w:rFonts w:ascii="Times New Roman" w:hAnsi="Times New Roman" w:cs="Times New Roman"/>
          <w:sz w:val="24"/>
        </w:rPr>
        <w:t>nonetheless</w:t>
      </w:r>
      <w:r w:rsidR="003E3B25" w:rsidRPr="00822E5C">
        <w:rPr>
          <w:rFonts w:ascii="Times New Roman" w:hAnsi="Times New Roman" w:cs="Times New Roman"/>
          <w:sz w:val="24"/>
        </w:rPr>
        <w:t>,</w:t>
      </w:r>
      <w:r w:rsidR="00285A35">
        <w:rPr>
          <w:rFonts w:ascii="Times New Roman" w:hAnsi="Times New Roman" w:cs="Times New Roman"/>
          <w:sz w:val="24"/>
        </w:rPr>
        <w:t xml:space="preserve"> I was informed that the caretaker would interview me before I could do the interviews. </w:t>
      </w:r>
    </w:p>
    <w:p w14:paraId="69852756" w14:textId="0B349ADF" w:rsidR="000F311F" w:rsidRDefault="000259B2" w:rsidP="00DB4B4E">
      <w:pPr>
        <w:spacing w:line="480" w:lineRule="auto"/>
        <w:jc w:val="both"/>
        <w:rPr>
          <w:rFonts w:ascii="Times New Roman" w:hAnsi="Times New Roman" w:cs="Times New Roman"/>
          <w:sz w:val="24"/>
        </w:rPr>
      </w:pPr>
      <w:r>
        <w:rPr>
          <w:rFonts w:ascii="Times New Roman" w:hAnsi="Times New Roman" w:cs="Times New Roman"/>
          <w:sz w:val="24"/>
        </w:rPr>
        <w:t xml:space="preserve">My </w:t>
      </w:r>
      <w:r w:rsidRPr="00822E5C">
        <w:rPr>
          <w:rFonts w:ascii="Times New Roman" w:hAnsi="Times New Roman" w:cs="Times New Roman"/>
          <w:sz w:val="24"/>
        </w:rPr>
        <w:t xml:space="preserve">interview </w:t>
      </w:r>
      <w:r w:rsidR="003E3B25" w:rsidRPr="00822E5C">
        <w:rPr>
          <w:rFonts w:ascii="Times New Roman" w:hAnsi="Times New Roman" w:cs="Times New Roman"/>
          <w:sz w:val="24"/>
        </w:rPr>
        <w:t>with the caretaker</w:t>
      </w:r>
      <w:r w:rsidR="003E3B25">
        <w:rPr>
          <w:rFonts w:ascii="Times New Roman" w:hAnsi="Times New Roman" w:cs="Times New Roman"/>
          <w:sz w:val="24"/>
        </w:rPr>
        <w:t xml:space="preserve"> </w:t>
      </w:r>
      <w:r>
        <w:rPr>
          <w:rFonts w:ascii="Times New Roman" w:hAnsi="Times New Roman" w:cs="Times New Roman"/>
          <w:sz w:val="24"/>
        </w:rPr>
        <w:t xml:space="preserve">began with a series of personal questions: How old am I? Where am I from? What is my caste and religion? Am I married? </w:t>
      </w:r>
      <w:r w:rsidRPr="00822E5C">
        <w:rPr>
          <w:rFonts w:ascii="Times New Roman" w:hAnsi="Times New Roman" w:cs="Times New Roman"/>
          <w:sz w:val="24"/>
        </w:rPr>
        <w:t>Since I</w:t>
      </w:r>
      <w:r>
        <w:rPr>
          <w:rFonts w:ascii="Times New Roman" w:hAnsi="Times New Roman" w:cs="Times New Roman"/>
          <w:sz w:val="24"/>
        </w:rPr>
        <w:t xml:space="preserve"> was married the next question was: How did my husband and in</w:t>
      </w:r>
      <w:r w:rsidR="003E3B25">
        <w:rPr>
          <w:rFonts w:ascii="Times New Roman" w:hAnsi="Times New Roman" w:cs="Times New Roman"/>
          <w:sz w:val="24"/>
        </w:rPr>
        <w:t>-</w:t>
      </w:r>
      <w:r>
        <w:rPr>
          <w:rFonts w:ascii="Times New Roman" w:hAnsi="Times New Roman" w:cs="Times New Roman"/>
          <w:sz w:val="24"/>
        </w:rPr>
        <w:t xml:space="preserve">laws give me permission to be here all alone? Why have I not changed my </w:t>
      </w:r>
      <w:r w:rsidR="003E3B25" w:rsidRPr="00822E5C">
        <w:rPr>
          <w:rFonts w:ascii="Times New Roman" w:hAnsi="Times New Roman" w:cs="Times New Roman"/>
          <w:sz w:val="24"/>
        </w:rPr>
        <w:t>sur</w:t>
      </w:r>
      <w:r w:rsidRPr="00822E5C">
        <w:rPr>
          <w:rFonts w:ascii="Times New Roman" w:hAnsi="Times New Roman" w:cs="Times New Roman"/>
          <w:sz w:val="24"/>
        </w:rPr>
        <w:t>n</w:t>
      </w:r>
      <w:r>
        <w:rPr>
          <w:rFonts w:ascii="Times New Roman" w:hAnsi="Times New Roman" w:cs="Times New Roman"/>
          <w:sz w:val="24"/>
        </w:rPr>
        <w:t xml:space="preserve">ame after marriage? Am </w:t>
      </w:r>
      <w:r w:rsidRPr="00822E5C">
        <w:rPr>
          <w:rFonts w:ascii="Times New Roman" w:hAnsi="Times New Roman" w:cs="Times New Roman"/>
          <w:sz w:val="24"/>
        </w:rPr>
        <w:t xml:space="preserve">I </w:t>
      </w:r>
      <w:r w:rsidR="003E3B25" w:rsidRPr="00822E5C">
        <w:rPr>
          <w:rFonts w:ascii="Times New Roman" w:hAnsi="Times New Roman" w:cs="Times New Roman"/>
          <w:sz w:val="24"/>
        </w:rPr>
        <w:t>a</w:t>
      </w:r>
      <w:r w:rsidR="003E3B25">
        <w:rPr>
          <w:rFonts w:ascii="Times New Roman" w:hAnsi="Times New Roman" w:cs="Times New Roman"/>
          <w:sz w:val="24"/>
        </w:rPr>
        <w:t xml:space="preserve"> </w:t>
      </w:r>
      <w:r>
        <w:rPr>
          <w:rFonts w:ascii="Times New Roman" w:hAnsi="Times New Roman" w:cs="Times New Roman"/>
          <w:sz w:val="24"/>
        </w:rPr>
        <w:t>vegetarian or non-vegetarian</w:t>
      </w:r>
      <w:r w:rsidRPr="00822E5C">
        <w:rPr>
          <w:rFonts w:ascii="Times New Roman" w:hAnsi="Times New Roman" w:cs="Times New Roman"/>
          <w:sz w:val="24"/>
        </w:rPr>
        <w:t xml:space="preserve">? </w:t>
      </w:r>
      <w:r w:rsidR="00492BC2" w:rsidRPr="00822E5C">
        <w:rPr>
          <w:rFonts w:ascii="Times New Roman" w:hAnsi="Times New Roman" w:cs="Times New Roman"/>
          <w:sz w:val="24"/>
        </w:rPr>
        <w:t>I believe</w:t>
      </w:r>
      <w:r w:rsidR="00492BC2">
        <w:rPr>
          <w:rFonts w:ascii="Times New Roman" w:hAnsi="Times New Roman" w:cs="Times New Roman"/>
          <w:sz w:val="24"/>
        </w:rPr>
        <w:t xml:space="preserve"> most of </w:t>
      </w:r>
      <w:r w:rsidR="003E3B25" w:rsidRPr="00822E5C">
        <w:rPr>
          <w:rFonts w:ascii="Times New Roman" w:hAnsi="Times New Roman" w:cs="Times New Roman"/>
          <w:sz w:val="24"/>
        </w:rPr>
        <w:t>my</w:t>
      </w:r>
      <w:r w:rsidR="00492BC2">
        <w:rPr>
          <w:rFonts w:ascii="Times New Roman" w:hAnsi="Times New Roman" w:cs="Times New Roman"/>
          <w:sz w:val="24"/>
        </w:rPr>
        <w:t xml:space="preserve"> answers did not satisfy the caretaker. </w:t>
      </w:r>
      <w:r w:rsidR="003E3B25">
        <w:rPr>
          <w:rFonts w:ascii="Times New Roman" w:hAnsi="Times New Roman" w:cs="Times New Roman"/>
          <w:sz w:val="24"/>
        </w:rPr>
        <w:t>Particularly, the fact that</w:t>
      </w:r>
      <w:r w:rsidR="00492BC2">
        <w:rPr>
          <w:rFonts w:ascii="Times New Roman" w:hAnsi="Times New Roman" w:cs="Times New Roman"/>
          <w:sz w:val="24"/>
        </w:rPr>
        <w:t xml:space="preserve"> I was married and </w:t>
      </w:r>
      <w:r w:rsidR="003E3B25" w:rsidRPr="00822E5C">
        <w:rPr>
          <w:rFonts w:ascii="Times New Roman" w:hAnsi="Times New Roman" w:cs="Times New Roman"/>
          <w:sz w:val="24"/>
        </w:rPr>
        <w:t xml:space="preserve">had </w:t>
      </w:r>
      <w:r w:rsidR="00492BC2" w:rsidRPr="00822E5C">
        <w:rPr>
          <w:rFonts w:ascii="Times New Roman" w:hAnsi="Times New Roman" w:cs="Times New Roman"/>
          <w:sz w:val="24"/>
        </w:rPr>
        <w:t xml:space="preserve">not </w:t>
      </w:r>
      <w:r w:rsidR="003E3B25" w:rsidRPr="00822E5C">
        <w:rPr>
          <w:rFonts w:ascii="Times New Roman" w:hAnsi="Times New Roman" w:cs="Times New Roman"/>
          <w:sz w:val="24"/>
        </w:rPr>
        <w:t>been</w:t>
      </w:r>
      <w:r w:rsidR="003E3B25">
        <w:rPr>
          <w:rFonts w:ascii="Times New Roman" w:hAnsi="Times New Roman" w:cs="Times New Roman"/>
          <w:sz w:val="24"/>
        </w:rPr>
        <w:t xml:space="preserve"> </w:t>
      </w:r>
      <w:r w:rsidR="00492BC2">
        <w:rPr>
          <w:rFonts w:ascii="Times New Roman" w:hAnsi="Times New Roman" w:cs="Times New Roman"/>
          <w:sz w:val="24"/>
        </w:rPr>
        <w:t xml:space="preserve">living with my husband </w:t>
      </w:r>
      <w:r w:rsidR="003E3B25" w:rsidRPr="00822E5C">
        <w:rPr>
          <w:rFonts w:ascii="Times New Roman" w:hAnsi="Times New Roman" w:cs="Times New Roman"/>
          <w:sz w:val="24"/>
        </w:rPr>
        <w:t>even though the reason was that</w:t>
      </w:r>
      <w:r w:rsidR="00492BC2" w:rsidRPr="00822E5C">
        <w:rPr>
          <w:rFonts w:ascii="Times New Roman" w:hAnsi="Times New Roman" w:cs="Times New Roman"/>
          <w:sz w:val="24"/>
        </w:rPr>
        <w:t xml:space="preserve"> I </w:t>
      </w:r>
      <w:r w:rsidR="003E3B25" w:rsidRPr="00822E5C">
        <w:rPr>
          <w:rFonts w:ascii="Times New Roman" w:hAnsi="Times New Roman" w:cs="Times New Roman"/>
          <w:sz w:val="24"/>
        </w:rPr>
        <w:t>had been</w:t>
      </w:r>
      <w:r w:rsidR="00492BC2" w:rsidRPr="00822E5C">
        <w:rPr>
          <w:rFonts w:ascii="Times New Roman" w:hAnsi="Times New Roman" w:cs="Times New Roman"/>
          <w:sz w:val="24"/>
        </w:rPr>
        <w:t xml:space="preserve"> pursuing</w:t>
      </w:r>
      <w:r w:rsidR="00492BC2">
        <w:rPr>
          <w:rFonts w:ascii="Times New Roman" w:hAnsi="Times New Roman" w:cs="Times New Roman"/>
          <w:sz w:val="24"/>
        </w:rPr>
        <w:t xml:space="preserve"> my higher </w:t>
      </w:r>
      <w:r w:rsidR="003E3B25" w:rsidRPr="00822E5C">
        <w:rPr>
          <w:rFonts w:ascii="Times New Roman" w:hAnsi="Times New Roman" w:cs="Times New Roman"/>
          <w:sz w:val="24"/>
        </w:rPr>
        <w:t>studies</w:t>
      </w:r>
      <w:r w:rsidR="003E3B25">
        <w:rPr>
          <w:rFonts w:ascii="Times New Roman" w:hAnsi="Times New Roman" w:cs="Times New Roman"/>
          <w:sz w:val="24"/>
        </w:rPr>
        <w:t xml:space="preserve"> </w:t>
      </w:r>
      <w:r w:rsidR="00492BC2">
        <w:rPr>
          <w:rFonts w:ascii="Times New Roman" w:hAnsi="Times New Roman" w:cs="Times New Roman"/>
          <w:sz w:val="24"/>
        </w:rPr>
        <w:t xml:space="preserve">in a different city. Additionally, though I was married I was not </w:t>
      </w:r>
      <w:ins w:id="6" w:author="Reviewer" w:date="2019-07-08T21:24:00Z">
        <w:r w:rsidR="0005113B">
          <w:rPr>
            <w:rFonts w:ascii="Times New Roman" w:hAnsi="Times New Roman" w:cs="Times New Roman"/>
            <w:sz w:val="24"/>
          </w:rPr>
          <w:t>‘</w:t>
        </w:r>
      </w:ins>
      <w:r w:rsidR="00492BC2">
        <w:rPr>
          <w:rFonts w:ascii="Times New Roman" w:hAnsi="Times New Roman" w:cs="Times New Roman"/>
          <w:sz w:val="24"/>
        </w:rPr>
        <w:t>dressed</w:t>
      </w:r>
      <w:ins w:id="7" w:author="Reviewer" w:date="2019-07-08T21:24:00Z">
        <w:r w:rsidR="0005113B">
          <w:rPr>
            <w:rFonts w:ascii="Times New Roman" w:hAnsi="Times New Roman" w:cs="Times New Roman"/>
            <w:sz w:val="24"/>
          </w:rPr>
          <w:t>’</w:t>
        </w:r>
      </w:ins>
      <w:r w:rsidR="00492BC2">
        <w:rPr>
          <w:rFonts w:ascii="Times New Roman" w:hAnsi="Times New Roman" w:cs="Times New Roman"/>
          <w:sz w:val="24"/>
        </w:rPr>
        <w:t xml:space="preserve"> like one. I had not applied vermillion during my interview and the caretaker did not appreciate that. </w:t>
      </w:r>
      <w:r w:rsidR="002D3C77">
        <w:rPr>
          <w:rFonts w:ascii="Times New Roman" w:hAnsi="Times New Roman" w:cs="Times New Roman"/>
          <w:sz w:val="24"/>
        </w:rPr>
        <w:t>After the personal queries, the ca</w:t>
      </w:r>
      <w:r w:rsidR="002D3C77" w:rsidRPr="00822E5C">
        <w:rPr>
          <w:rFonts w:ascii="Times New Roman" w:hAnsi="Times New Roman" w:cs="Times New Roman"/>
          <w:sz w:val="24"/>
        </w:rPr>
        <w:t>retaker</w:t>
      </w:r>
      <w:r w:rsidR="002D3C77">
        <w:rPr>
          <w:rFonts w:ascii="Times New Roman" w:hAnsi="Times New Roman" w:cs="Times New Roman"/>
          <w:sz w:val="24"/>
        </w:rPr>
        <w:t xml:space="preserve"> finally started asking questions related to my work. He was worried I might be a journalist disguised as a researcher and write a negative report about this particular old age home. In particular, his larger concern was that I </w:t>
      </w:r>
      <w:r w:rsidR="003E3B25" w:rsidRPr="00822E5C">
        <w:rPr>
          <w:rFonts w:ascii="Times New Roman" w:hAnsi="Times New Roman" w:cs="Times New Roman"/>
          <w:sz w:val="24"/>
        </w:rPr>
        <w:t>would</w:t>
      </w:r>
      <w:r w:rsidR="002D3C77" w:rsidRPr="00822E5C">
        <w:rPr>
          <w:rFonts w:ascii="Times New Roman" w:hAnsi="Times New Roman" w:cs="Times New Roman"/>
          <w:sz w:val="24"/>
        </w:rPr>
        <w:t xml:space="preserve"> record</w:t>
      </w:r>
      <w:r w:rsidR="002D3C77">
        <w:rPr>
          <w:rFonts w:ascii="Times New Roman" w:hAnsi="Times New Roman" w:cs="Times New Roman"/>
          <w:sz w:val="24"/>
        </w:rPr>
        <w:t xml:space="preserve"> my interviews.</w:t>
      </w:r>
      <w:r w:rsidR="00780D2E">
        <w:rPr>
          <w:rFonts w:ascii="Times New Roman" w:hAnsi="Times New Roman" w:cs="Times New Roman"/>
          <w:sz w:val="24"/>
        </w:rPr>
        <w:t xml:space="preserve"> He interviewed me in detail about my work and also went through my questionnaire. </w:t>
      </w:r>
      <w:r w:rsidR="00B40ECF">
        <w:rPr>
          <w:rFonts w:ascii="Times New Roman" w:hAnsi="Times New Roman" w:cs="Times New Roman"/>
          <w:sz w:val="24"/>
        </w:rPr>
        <w:t xml:space="preserve">He was also concerned that as a young researcher, I might not fully understand the problems being </w:t>
      </w:r>
      <w:r w:rsidR="009164BA">
        <w:rPr>
          <w:rFonts w:ascii="Times New Roman" w:hAnsi="Times New Roman" w:cs="Times New Roman"/>
          <w:sz w:val="24"/>
        </w:rPr>
        <w:t xml:space="preserve">encountered by my older respondents. </w:t>
      </w:r>
      <w:r w:rsidR="00780D2E">
        <w:rPr>
          <w:rFonts w:ascii="Times New Roman" w:hAnsi="Times New Roman" w:cs="Times New Roman"/>
          <w:sz w:val="24"/>
        </w:rPr>
        <w:t xml:space="preserve">Finally, I got his consent to administer my study in the old age home. Despite, my elaborate session with the caretaker, I believe, </w:t>
      </w:r>
      <w:r w:rsidR="002256E5">
        <w:rPr>
          <w:rFonts w:ascii="Times New Roman" w:hAnsi="Times New Roman" w:cs="Times New Roman"/>
          <w:sz w:val="24"/>
        </w:rPr>
        <w:t xml:space="preserve">I got permission </w:t>
      </w:r>
      <w:r w:rsidR="009B16A6">
        <w:rPr>
          <w:rFonts w:ascii="Times New Roman" w:hAnsi="Times New Roman" w:cs="Times New Roman"/>
          <w:sz w:val="24"/>
        </w:rPr>
        <w:t xml:space="preserve">to do the interviews solely because I was a Hindu </w:t>
      </w:r>
      <w:r w:rsidR="009B16A6" w:rsidRPr="00822E5C">
        <w:rPr>
          <w:rFonts w:ascii="Times New Roman" w:hAnsi="Times New Roman" w:cs="Times New Roman"/>
          <w:sz w:val="24"/>
        </w:rPr>
        <w:t>Brahmin.</w:t>
      </w:r>
      <w:r w:rsidR="009B16A6">
        <w:rPr>
          <w:rFonts w:ascii="Times New Roman" w:hAnsi="Times New Roman" w:cs="Times New Roman"/>
          <w:sz w:val="24"/>
        </w:rPr>
        <w:t xml:space="preserve"> Post the interview, I was given a list of instructions to follow while doing data collection in the old age home. </w:t>
      </w:r>
      <w:r w:rsidR="008F1983">
        <w:rPr>
          <w:rFonts w:ascii="Times New Roman" w:hAnsi="Times New Roman" w:cs="Times New Roman"/>
          <w:sz w:val="24"/>
        </w:rPr>
        <w:t xml:space="preserve">I was asked to dress </w:t>
      </w:r>
      <w:ins w:id="8" w:author="Reviewer" w:date="2019-07-08T21:24:00Z">
        <w:r w:rsidR="0005113B">
          <w:rPr>
            <w:rFonts w:ascii="Times New Roman" w:hAnsi="Times New Roman" w:cs="Times New Roman"/>
            <w:sz w:val="24"/>
          </w:rPr>
          <w:t>‘</w:t>
        </w:r>
      </w:ins>
      <w:r w:rsidR="008F1983">
        <w:rPr>
          <w:rFonts w:ascii="Times New Roman" w:hAnsi="Times New Roman" w:cs="Times New Roman"/>
          <w:sz w:val="24"/>
        </w:rPr>
        <w:t>traditional</w:t>
      </w:r>
      <w:r w:rsidR="00483783">
        <w:rPr>
          <w:rFonts w:ascii="Times New Roman" w:hAnsi="Times New Roman" w:cs="Times New Roman"/>
          <w:sz w:val="24"/>
        </w:rPr>
        <w:t>ly</w:t>
      </w:r>
      <w:ins w:id="9" w:author="Reviewer" w:date="2019-07-08T21:24:00Z">
        <w:r w:rsidR="0005113B">
          <w:rPr>
            <w:rFonts w:ascii="Times New Roman" w:hAnsi="Times New Roman" w:cs="Times New Roman"/>
            <w:sz w:val="24"/>
          </w:rPr>
          <w:t>’</w:t>
        </w:r>
      </w:ins>
      <w:r w:rsidR="00483783">
        <w:rPr>
          <w:rFonts w:ascii="Times New Roman" w:hAnsi="Times New Roman" w:cs="Times New Roman"/>
          <w:sz w:val="24"/>
        </w:rPr>
        <w:t xml:space="preserve">, communicate in Hindi, </w:t>
      </w:r>
      <w:r w:rsidR="00E7488F">
        <w:rPr>
          <w:rFonts w:ascii="Times New Roman" w:hAnsi="Times New Roman" w:cs="Times New Roman"/>
          <w:sz w:val="24"/>
        </w:rPr>
        <w:t xml:space="preserve">to </w:t>
      </w:r>
      <w:r w:rsidR="00483783">
        <w:rPr>
          <w:rFonts w:ascii="Times New Roman" w:hAnsi="Times New Roman" w:cs="Times New Roman"/>
          <w:sz w:val="24"/>
        </w:rPr>
        <w:lastRenderedPageBreak/>
        <w:t>conduct</w:t>
      </w:r>
      <w:r w:rsidR="007B5B34">
        <w:rPr>
          <w:rFonts w:ascii="Times New Roman" w:hAnsi="Times New Roman" w:cs="Times New Roman"/>
          <w:sz w:val="24"/>
        </w:rPr>
        <w:t xml:space="preserve"> the interviews between</w:t>
      </w:r>
      <w:r w:rsidR="008F1983">
        <w:rPr>
          <w:rFonts w:ascii="Times New Roman" w:hAnsi="Times New Roman" w:cs="Times New Roman"/>
          <w:sz w:val="24"/>
        </w:rPr>
        <w:t xml:space="preserve"> 9am to 1pm and </w:t>
      </w:r>
      <w:r w:rsidR="00242D2D">
        <w:rPr>
          <w:rFonts w:ascii="Times New Roman" w:hAnsi="Times New Roman" w:cs="Times New Roman"/>
          <w:sz w:val="24"/>
        </w:rPr>
        <w:t>not to offer any form of food items to the</w:t>
      </w:r>
      <w:r w:rsidR="00483783">
        <w:rPr>
          <w:rFonts w:ascii="Times New Roman" w:hAnsi="Times New Roman" w:cs="Times New Roman"/>
          <w:sz w:val="24"/>
        </w:rPr>
        <w:t xml:space="preserve"> older</w:t>
      </w:r>
      <w:r w:rsidR="00242D2D">
        <w:rPr>
          <w:rFonts w:ascii="Times New Roman" w:hAnsi="Times New Roman" w:cs="Times New Roman"/>
          <w:sz w:val="24"/>
        </w:rPr>
        <w:t xml:space="preserve"> responde</w:t>
      </w:r>
      <w:r w:rsidR="00483783">
        <w:rPr>
          <w:rFonts w:ascii="Times New Roman" w:hAnsi="Times New Roman" w:cs="Times New Roman"/>
          <w:sz w:val="24"/>
        </w:rPr>
        <w:t>nts.</w:t>
      </w:r>
    </w:p>
    <w:p w14:paraId="34430DD9" w14:textId="77777777" w:rsidR="00E7488F" w:rsidRDefault="00E7488F" w:rsidP="00DB4B4E">
      <w:pPr>
        <w:spacing w:line="480" w:lineRule="auto"/>
        <w:jc w:val="both"/>
        <w:rPr>
          <w:rFonts w:ascii="Times New Roman" w:hAnsi="Times New Roman" w:cs="Times New Roman"/>
          <w:b/>
          <w:sz w:val="24"/>
        </w:rPr>
      </w:pPr>
      <w:r w:rsidRPr="00E7488F">
        <w:rPr>
          <w:rFonts w:ascii="Times New Roman" w:hAnsi="Times New Roman" w:cs="Times New Roman"/>
          <w:b/>
          <w:sz w:val="24"/>
        </w:rPr>
        <w:t>Doing the interviews</w:t>
      </w:r>
    </w:p>
    <w:p w14:paraId="0B76FE20" w14:textId="6F61796E" w:rsidR="00E7488F" w:rsidRDefault="00E7488F" w:rsidP="00DB4B4E">
      <w:pPr>
        <w:spacing w:line="480" w:lineRule="auto"/>
        <w:jc w:val="both"/>
        <w:rPr>
          <w:rFonts w:ascii="Times New Roman" w:hAnsi="Times New Roman" w:cs="Times New Roman"/>
          <w:sz w:val="24"/>
        </w:rPr>
      </w:pPr>
      <w:commentRangeStart w:id="10"/>
      <w:r>
        <w:rPr>
          <w:rFonts w:ascii="Times New Roman" w:hAnsi="Times New Roman" w:cs="Times New Roman"/>
          <w:sz w:val="24"/>
        </w:rPr>
        <w:t xml:space="preserve">As I began my interviews, </w:t>
      </w:r>
      <w:commentRangeEnd w:id="10"/>
      <w:r w:rsidR="00A50B8E">
        <w:rPr>
          <w:rStyle w:val="CommentReference"/>
        </w:rPr>
        <w:commentReference w:id="10"/>
      </w:r>
      <w:r>
        <w:rPr>
          <w:rFonts w:ascii="Times New Roman" w:hAnsi="Times New Roman" w:cs="Times New Roman"/>
          <w:sz w:val="24"/>
        </w:rPr>
        <w:t xml:space="preserve">I was personally elated and excited that finally </w:t>
      </w:r>
      <w:r w:rsidRPr="00822E5C">
        <w:rPr>
          <w:rFonts w:ascii="Times New Roman" w:hAnsi="Times New Roman" w:cs="Times New Roman"/>
          <w:sz w:val="24"/>
        </w:rPr>
        <w:t xml:space="preserve">I </w:t>
      </w:r>
      <w:r w:rsidR="00701D56" w:rsidRPr="00822E5C">
        <w:rPr>
          <w:rFonts w:ascii="Times New Roman" w:hAnsi="Times New Roman" w:cs="Times New Roman"/>
          <w:sz w:val="24"/>
        </w:rPr>
        <w:t>would</w:t>
      </w:r>
      <w:r>
        <w:rPr>
          <w:rFonts w:ascii="Times New Roman" w:hAnsi="Times New Roman" w:cs="Times New Roman"/>
          <w:sz w:val="24"/>
        </w:rPr>
        <w:t xml:space="preserve"> be able to start my data collection. It was only after I began explaining my research to the older </w:t>
      </w:r>
      <w:r w:rsidR="000F594A">
        <w:rPr>
          <w:rFonts w:ascii="Times New Roman" w:hAnsi="Times New Roman" w:cs="Times New Roman"/>
          <w:sz w:val="24"/>
        </w:rPr>
        <w:t>respondents that</w:t>
      </w:r>
      <w:r>
        <w:rPr>
          <w:rFonts w:ascii="Times New Roman" w:hAnsi="Times New Roman" w:cs="Times New Roman"/>
          <w:sz w:val="24"/>
        </w:rPr>
        <w:t xml:space="preserve"> I realized that my own identity cannot be removed the field. </w:t>
      </w:r>
      <w:r w:rsidR="00C46D06">
        <w:rPr>
          <w:rFonts w:ascii="Times New Roman" w:hAnsi="Times New Roman" w:cs="Times New Roman"/>
          <w:sz w:val="24"/>
        </w:rPr>
        <w:t xml:space="preserve">The old age home had both male and female </w:t>
      </w:r>
      <w:commentRangeStart w:id="12"/>
      <w:r w:rsidR="00C46D06">
        <w:rPr>
          <w:rFonts w:ascii="Times New Roman" w:hAnsi="Times New Roman" w:cs="Times New Roman"/>
          <w:sz w:val="24"/>
        </w:rPr>
        <w:t xml:space="preserve">older </w:t>
      </w:r>
      <w:commentRangeEnd w:id="12"/>
      <w:r w:rsidR="000136CE">
        <w:rPr>
          <w:rStyle w:val="CommentReference"/>
        </w:rPr>
        <w:commentReference w:id="12"/>
      </w:r>
      <w:r w:rsidR="00C46D06">
        <w:rPr>
          <w:rFonts w:ascii="Times New Roman" w:hAnsi="Times New Roman" w:cs="Times New Roman"/>
          <w:sz w:val="24"/>
        </w:rPr>
        <w:t xml:space="preserve">residents and I got an </w:t>
      </w:r>
      <w:r w:rsidR="00C46D06" w:rsidRPr="00822E5C">
        <w:rPr>
          <w:rFonts w:ascii="Times New Roman" w:hAnsi="Times New Roman" w:cs="Times New Roman"/>
          <w:sz w:val="24"/>
        </w:rPr>
        <w:t>opportunity to interview both</w:t>
      </w:r>
      <w:r w:rsidR="00C46D06">
        <w:rPr>
          <w:rFonts w:ascii="Times New Roman" w:hAnsi="Times New Roman" w:cs="Times New Roman"/>
          <w:sz w:val="24"/>
        </w:rPr>
        <w:t xml:space="preserve">. </w:t>
      </w:r>
      <w:r w:rsidR="0088302E">
        <w:rPr>
          <w:rFonts w:ascii="Times New Roman" w:hAnsi="Times New Roman" w:cs="Times New Roman"/>
          <w:sz w:val="24"/>
        </w:rPr>
        <w:t xml:space="preserve">Similar to the caretaker, the older respondents were also intrigued about my background. They were surprised to know that I </w:t>
      </w:r>
      <w:r w:rsidR="00701D56" w:rsidRPr="00822E5C">
        <w:rPr>
          <w:rFonts w:ascii="Times New Roman" w:hAnsi="Times New Roman" w:cs="Times New Roman"/>
          <w:sz w:val="24"/>
        </w:rPr>
        <w:t>was</w:t>
      </w:r>
      <w:r w:rsidR="0088302E">
        <w:rPr>
          <w:rFonts w:ascii="Times New Roman" w:hAnsi="Times New Roman" w:cs="Times New Roman"/>
          <w:sz w:val="24"/>
        </w:rPr>
        <w:t xml:space="preserve"> married and </w:t>
      </w:r>
      <w:r w:rsidR="00701D56" w:rsidRPr="00822E5C">
        <w:rPr>
          <w:rFonts w:ascii="Times New Roman" w:hAnsi="Times New Roman" w:cs="Times New Roman"/>
          <w:sz w:val="24"/>
        </w:rPr>
        <w:t>yet was</w:t>
      </w:r>
      <w:r w:rsidR="0088302E" w:rsidRPr="00822E5C">
        <w:rPr>
          <w:rFonts w:ascii="Times New Roman" w:hAnsi="Times New Roman" w:cs="Times New Roman"/>
          <w:sz w:val="24"/>
        </w:rPr>
        <w:t xml:space="preserve"> living</w:t>
      </w:r>
      <w:r w:rsidR="0088302E">
        <w:rPr>
          <w:rFonts w:ascii="Times New Roman" w:hAnsi="Times New Roman" w:cs="Times New Roman"/>
          <w:sz w:val="24"/>
        </w:rPr>
        <w:t xml:space="preserve"> apart from my husband </w:t>
      </w:r>
      <w:r w:rsidR="00701D56" w:rsidRPr="00822E5C">
        <w:rPr>
          <w:rFonts w:ascii="Times New Roman" w:hAnsi="Times New Roman" w:cs="Times New Roman"/>
          <w:sz w:val="24"/>
        </w:rPr>
        <w:t>even though</w:t>
      </w:r>
      <w:r w:rsidR="006B3206" w:rsidRPr="00822E5C">
        <w:rPr>
          <w:rFonts w:ascii="Times New Roman" w:hAnsi="Times New Roman" w:cs="Times New Roman"/>
          <w:sz w:val="24"/>
        </w:rPr>
        <w:t xml:space="preserve"> the reason was that</w:t>
      </w:r>
      <w:r w:rsidR="0088302E">
        <w:rPr>
          <w:rFonts w:ascii="Times New Roman" w:hAnsi="Times New Roman" w:cs="Times New Roman"/>
          <w:sz w:val="24"/>
        </w:rPr>
        <w:t xml:space="preserve"> both of us </w:t>
      </w:r>
      <w:r w:rsidR="00701D56">
        <w:rPr>
          <w:rFonts w:ascii="Times New Roman" w:hAnsi="Times New Roman" w:cs="Times New Roman"/>
          <w:sz w:val="24"/>
        </w:rPr>
        <w:t>we</w:t>
      </w:r>
      <w:r w:rsidR="0088302E">
        <w:rPr>
          <w:rFonts w:ascii="Times New Roman" w:hAnsi="Times New Roman" w:cs="Times New Roman"/>
          <w:sz w:val="24"/>
        </w:rPr>
        <w:t>re pursuing our PhDs from different institutions.</w:t>
      </w:r>
      <w:r w:rsidR="00C46D06">
        <w:rPr>
          <w:rFonts w:ascii="Times New Roman" w:hAnsi="Times New Roman" w:cs="Times New Roman"/>
          <w:sz w:val="24"/>
        </w:rPr>
        <w:t xml:space="preserve"> They were also very keen to know about how I </w:t>
      </w:r>
      <w:r w:rsidR="006B3206" w:rsidRPr="00822E5C">
        <w:rPr>
          <w:rFonts w:ascii="Times New Roman" w:hAnsi="Times New Roman" w:cs="Times New Roman"/>
          <w:sz w:val="24"/>
        </w:rPr>
        <w:t>had</w:t>
      </w:r>
      <w:r w:rsidR="006B3206">
        <w:rPr>
          <w:rFonts w:ascii="Times New Roman" w:hAnsi="Times New Roman" w:cs="Times New Roman"/>
          <w:sz w:val="24"/>
        </w:rPr>
        <w:t xml:space="preserve"> </w:t>
      </w:r>
      <w:r w:rsidR="00C46D06">
        <w:rPr>
          <w:rFonts w:ascii="Times New Roman" w:hAnsi="Times New Roman" w:cs="Times New Roman"/>
          <w:sz w:val="24"/>
        </w:rPr>
        <w:t xml:space="preserve">met my husband and eventually got married, as my husband is a non-Brahmin and </w:t>
      </w:r>
      <w:r w:rsidR="00C46D06" w:rsidRPr="00822E5C">
        <w:rPr>
          <w:rFonts w:ascii="Times New Roman" w:hAnsi="Times New Roman" w:cs="Times New Roman"/>
          <w:sz w:val="24"/>
        </w:rPr>
        <w:t>a</w:t>
      </w:r>
      <w:r w:rsidR="006B3206" w:rsidRPr="00822E5C">
        <w:rPr>
          <w:rFonts w:ascii="Times New Roman" w:hAnsi="Times New Roman" w:cs="Times New Roman"/>
          <w:sz w:val="24"/>
        </w:rPr>
        <w:t>lso because his family had originally migrated from</w:t>
      </w:r>
      <w:r w:rsidR="00C46D06" w:rsidRPr="00822E5C">
        <w:rPr>
          <w:rFonts w:ascii="Times New Roman" w:hAnsi="Times New Roman" w:cs="Times New Roman"/>
          <w:sz w:val="24"/>
        </w:rPr>
        <w:t xml:space="preserve"> Bangladesh.</w:t>
      </w:r>
      <w:r w:rsidR="00C46D06">
        <w:rPr>
          <w:rFonts w:ascii="Times New Roman" w:hAnsi="Times New Roman" w:cs="Times New Roman"/>
          <w:sz w:val="24"/>
        </w:rPr>
        <w:t xml:space="preserve"> They were </w:t>
      </w:r>
      <w:r w:rsidR="00C46D06" w:rsidRPr="00822E5C">
        <w:rPr>
          <w:rFonts w:ascii="Times New Roman" w:hAnsi="Times New Roman" w:cs="Times New Roman"/>
          <w:sz w:val="24"/>
        </w:rPr>
        <w:t>particularly curio</w:t>
      </w:r>
      <w:r w:rsidR="006B3206" w:rsidRPr="00822E5C">
        <w:rPr>
          <w:rFonts w:ascii="Times New Roman" w:hAnsi="Times New Roman" w:cs="Times New Roman"/>
          <w:sz w:val="24"/>
        </w:rPr>
        <w:t>u</w:t>
      </w:r>
      <w:r w:rsidR="00C46D06" w:rsidRPr="00822E5C">
        <w:rPr>
          <w:rFonts w:ascii="Times New Roman" w:hAnsi="Times New Roman" w:cs="Times New Roman"/>
          <w:sz w:val="24"/>
        </w:rPr>
        <w:t>s</w:t>
      </w:r>
      <w:r w:rsidR="00C46D06">
        <w:rPr>
          <w:rFonts w:ascii="Times New Roman" w:hAnsi="Times New Roman" w:cs="Times New Roman"/>
          <w:sz w:val="24"/>
        </w:rPr>
        <w:t xml:space="preserve"> to know if we had faced any family resistance for our marriage.</w:t>
      </w:r>
      <w:r w:rsidR="0088302E">
        <w:rPr>
          <w:rFonts w:ascii="Times New Roman" w:hAnsi="Times New Roman" w:cs="Times New Roman"/>
          <w:sz w:val="24"/>
        </w:rPr>
        <w:t xml:space="preserve"> During the course of the interviews </w:t>
      </w:r>
      <w:r w:rsidR="0088302E" w:rsidRPr="00822E5C">
        <w:rPr>
          <w:rFonts w:ascii="Times New Roman" w:hAnsi="Times New Roman" w:cs="Times New Roman"/>
          <w:sz w:val="24"/>
        </w:rPr>
        <w:t>they g</w:t>
      </w:r>
      <w:r w:rsidR="006B3206" w:rsidRPr="00822E5C">
        <w:rPr>
          <w:rFonts w:ascii="Times New Roman" w:hAnsi="Times New Roman" w:cs="Times New Roman"/>
          <w:sz w:val="24"/>
        </w:rPr>
        <w:t>a</w:t>
      </w:r>
      <w:r w:rsidR="0088302E" w:rsidRPr="00822E5C">
        <w:rPr>
          <w:rFonts w:ascii="Times New Roman" w:hAnsi="Times New Roman" w:cs="Times New Roman"/>
          <w:sz w:val="24"/>
        </w:rPr>
        <w:t>ve</w:t>
      </w:r>
      <w:r w:rsidR="0088302E">
        <w:rPr>
          <w:rFonts w:ascii="Times New Roman" w:hAnsi="Times New Roman" w:cs="Times New Roman"/>
          <w:sz w:val="24"/>
        </w:rPr>
        <w:t xml:space="preserve"> me multiple suggestions to </w:t>
      </w:r>
      <w:del w:id="13" w:author="Reviewer" w:date="2019-07-08T21:33:00Z">
        <w:r w:rsidR="0088302E" w:rsidDel="00E009B6">
          <w:rPr>
            <w:rFonts w:ascii="Times New Roman" w:hAnsi="Times New Roman" w:cs="Times New Roman"/>
            <w:sz w:val="24"/>
          </w:rPr>
          <w:delText xml:space="preserve">finish my studies fast </w:delText>
        </w:r>
      </w:del>
      <w:ins w:id="14" w:author="Reviewer" w:date="2019-07-08T21:33:00Z">
        <w:r w:rsidR="00E009B6">
          <w:rPr>
            <w:rFonts w:ascii="Times New Roman" w:hAnsi="Times New Roman" w:cs="Times New Roman"/>
            <w:sz w:val="24"/>
          </w:rPr>
          <w:t xml:space="preserve">complete my studies quickly </w:t>
        </w:r>
      </w:ins>
      <w:r w:rsidR="0088302E">
        <w:rPr>
          <w:rFonts w:ascii="Times New Roman" w:hAnsi="Times New Roman" w:cs="Times New Roman"/>
          <w:sz w:val="24"/>
        </w:rPr>
        <w:t xml:space="preserve">and go back to my husband. </w:t>
      </w:r>
      <w:r w:rsidR="00C46D06">
        <w:rPr>
          <w:rFonts w:ascii="Times New Roman" w:hAnsi="Times New Roman" w:cs="Times New Roman"/>
          <w:sz w:val="24"/>
        </w:rPr>
        <w:t xml:space="preserve">Most of the older female respondents also advised me to have children before I </w:t>
      </w:r>
      <w:r w:rsidR="00C46D06" w:rsidRPr="00822E5C">
        <w:rPr>
          <w:rFonts w:ascii="Times New Roman" w:hAnsi="Times New Roman" w:cs="Times New Roman"/>
          <w:sz w:val="24"/>
        </w:rPr>
        <w:t>turn</w:t>
      </w:r>
      <w:r w:rsidR="006B3206" w:rsidRPr="00822E5C">
        <w:rPr>
          <w:rFonts w:ascii="Times New Roman" w:hAnsi="Times New Roman" w:cs="Times New Roman"/>
          <w:sz w:val="24"/>
        </w:rPr>
        <w:t>ed</w:t>
      </w:r>
      <w:r w:rsidR="00C46D06">
        <w:rPr>
          <w:rFonts w:ascii="Times New Roman" w:hAnsi="Times New Roman" w:cs="Times New Roman"/>
          <w:sz w:val="24"/>
        </w:rPr>
        <w:t xml:space="preserve"> thirty. </w:t>
      </w:r>
    </w:p>
    <w:p w14:paraId="6EFFBF41" w14:textId="73652A88" w:rsidR="00765D7D" w:rsidRDefault="00765D7D" w:rsidP="00DB4B4E">
      <w:pPr>
        <w:spacing w:line="480" w:lineRule="auto"/>
        <w:jc w:val="both"/>
        <w:rPr>
          <w:rFonts w:ascii="Times New Roman" w:hAnsi="Times New Roman" w:cs="Times New Roman"/>
          <w:sz w:val="24"/>
        </w:rPr>
      </w:pPr>
      <w:r>
        <w:rPr>
          <w:rFonts w:ascii="Times New Roman" w:hAnsi="Times New Roman" w:cs="Times New Roman"/>
          <w:sz w:val="24"/>
        </w:rPr>
        <w:t xml:space="preserve">The other significant learning I had while doing the interviews was when most of my respondents </w:t>
      </w:r>
      <w:r w:rsidRPr="00822E5C">
        <w:rPr>
          <w:rFonts w:ascii="Times New Roman" w:hAnsi="Times New Roman" w:cs="Times New Roman"/>
          <w:sz w:val="24"/>
        </w:rPr>
        <w:t xml:space="preserve">asked me what I </w:t>
      </w:r>
      <w:r w:rsidR="006B3B0E" w:rsidRPr="00822E5C">
        <w:rPr>
          <w:rFonts w:ascii="Times New Roman" w:hAnsi="Times New Roman" w:cs="Times New Roman"/>
          <w:sz w:val="24"/>
        </w:rPr>
        <w:t>was</w:t>
      </w:r>
      <w:r w:rsidR="006B3B0E">
        <w:rPr>
          <w:rFonts w:ascii="Times New Roman" w:hAnsi="Times New Roman" w:cs="Times New Roman"/>
          <w:sz w:val="24"/>
        </w:rPr>
        <w:t xml:space="preserve"> </w:t>
      </w:r>
      <w:r>
        <w:rPr>
          <w:rFonts w:ascii="Times New Roman" w:hAnsi="Times New Roman" w:cs="Times New Roman"/>
          <w:sz w:val="24"/>
        </w:rPr>
        <w:t xml:space="preserve">going to do with </w:t>
      </w:r>
      <w:r w:rsidRPr="00822E5C">
        <w:rPr>
          <w:rFonts w:ascii="Times New Roman" w:hAnsi="Times New Roman" w:cs="Times New Roman"/>
          <w:sz w:val="24"/>
        </w:rPr>
        <w:t>th</w:t>
      </w:r>
      <w:r w:rsidR="006B3B0E" w:rsidRPr="00822E5C">
        <w:rPr>
          <w:rFonts w:ascii="Times New Roman" w:hAnsi="Times New Roman" w:cs="Times New Roman"/>
          <w:sz w:val="24"/>
        </w:rPr>
        <w:t>eir</w:t>
      </w:r>
      <w:r>
        <w:rPr>
          <w:rFonts w:ascii="Times New Roman" w:hAnsi="Times New Roman" w:cs="Times New Roman"/>
          <w:sz w:val="24"/>
        </w:rPr>
        <w:t xml:space="preserve"> </w:t>
      </w:r>
      <w:r w:rsidR="00893D7E">
        <w:rPr>
          <w:rFonts w:ascii="Times New Roman" w:hAnsi="Times New Roman" w:cs="Times New Roman"/>
          <w:sz w:val="24"/>
        </w:rPr>
        <w:t>data.</w:t>
      </w:r>
      <w:r>
        <w:rPr>
          <w:rFonts w:ascii="Times New Roman" w:hAnsi="Times New Roman" w:cs="Times New Roman"/>
          <w:sz w:val="24"/>
        </w:rPr>
        <w:t xml:space="preserve"> </w:t>
      </w:r>
      <w:r w:rsidR="006B3B0E" w:rsidRPr="00822E5C">
        <w:rPr>
          <w:rFonts w:ascii="Times New Roman" w:hAnsi="Times New Roman" w:cs="Times New Roman"/>
          <w:sz w:val="24"/>
        </w:rPr>
        <w:t>Was</w:t>
      </w:r>
      <w:r>
        <w:rPr>
          <w:rFonts w:ascii="Times New Roman" w:hAnsi="Times New Roman" w:cs="Times New Roman"/>
          <w:sz w:val="24"/>
        </w:rPr>
        <w:t xml:space="preserve"> I going to give it to the Government or publish it somewhere? These questions made me </w:t>
      </w:r>
      <w:r w:rsidRPr="00822E5C">
        <w:rPr>
          <w:rFonts w:ascii="Times New Roman" w:hAnsi="Times New Roman" w:cs="Times New Roman"/>
          <w:sz w:val="24"/>
        </w:rPr>
        <w:t>re</w:t>
      </w:r>
      <w:r w:rsidR="006B3B0E" w:rsidRPr="00822E5C">
        <w:rPr>
          <w:rFonts w:ascii="Times New Roman" w:hAnsi="Times New Roman" w:cs="Times New Roman"/>
          <w:sz w:val="24"/>
        </w:rPr>
        <w:t>alize</w:t>
      </w:r>
      <w:r w:rsidR="006B3B0E">
        <w:rPr>
          <w:rFonts w:ascii="Times New Roman" w:hAnsi="Times New Roman" w:cs="Times New Roman"/>
          <w:sz w:val="24"/>
        </w:rPr>
        <w:t xml:space="preserve"> </w:t>
      </w:r>
      <w:r>
        <w:rPr>
          <w:rFonts w:ascii="Times New Roman" w:hAnsi="Times New Roman" w:cs="Times New Roman"/>
          <w:sz w:val="24"/>
        </w:rPr>
        <w:t>that after I finish</w:t>
      </w:r>
      <w:ins w:id="15" w:author="Reviewer" w:date="2019-07-08T21:34:00Z">
        <w:r w:rsidR="00AD7ABF">
          <w:rPr>
            <w:rFonts w:ascii="Times New Roman" w:hAnsi="Times New Roman" w:cs="Times New Roman"/>
            <w:sz w:val="24"/>
          </w:rPr>
          <w:t>ed</w:t>
        </w:r>
      </w:ins>
      <w:r>
        <w:rPr>
          <w:rFonts w:ascii="Times New Roman" w:hAnsi="Times New Roman" w:cs="Times New Roman"/>
          <w:sz w:val="24"/>
        </w:rPr>
        <w:t xml:space="preserve"> my study and </w:t>
      </w:r>
      <w:del w:id="16" w:author="Reviewer" w:date="2019-07-08T21:34:00Z">
        <w:r w:rsidDel="00AD7ABF">
          <w:rPr>
            <w:rFonts w:ascii="Times New Roman" w:hAnsi="Times New Roman" w:cs="Times New Roman"/>
            <w:sz w:val="24"/>
          </w:rPr>
          <w:delText xml:space="preserve">leave </w:delText>
        </w:r>
      </w:del>
      <w:ins w:id="17" w:author="Reviewer" w:date="2019-07-08T21:34:00Z">
        <w:r w:rsidR="00AD7ABF">
          <w:rPr>
            <w:rFonts w:ascii="Times New Roman" w:hAnsi="Times New Roman" w:cs="Times New Roman"/>
            <w:sz w:val="24"/>
          </w:rPr>
          <w:t xml:space="preserve">left </w:t>
        </w:r>
      </w:ins>
      <w:r>
        <w:rPr>
          <w:rFonts w:ascii="Times New Roman" w:hAnsi="Times New Roman" w:cs="Times New Roman"/>
          <w:sz w:val="24"/>
        </w:rPr>
        <w:t xml:space="preserve">this old age home, I </w:t>
      </w:r>
      <w:ins w:id="18" w:author="Reviewer" w:date="2019-07-08T21:34:00Z">
        <w:r w:rsidR="00AD7ABF">
          <w:rPr>
            <w:rFonts w:ascii="Times New Roman" w:hAnsi="Times New Roman" w:cs="Times New Roman"/>
            <w:sz w:val="24"/>
          </w:rPr>
          <w:t xml:space="preserve">would </w:t>
        </w:r>
      </w:ins>
      <w:del w:id="19" w:author="Reviewer" w:date="2019-07-08T21:34:00Z">
        <w:r w:rsidDel="00AD7ABF">
          <w:rPr>
            <w:rFonts w:ascii="Times New Roman" w:hAnsi="Times New Roman" w:cs="Times New Roman"/>
            <w:sz w:val="24"/>
          </w:rPr>
          <w:delText>will</w:delText>
        </w:r>
      </w:del>
      <w:r>
        <w:rPr>
          <w:rFonts w:ascii="Times New Roman" w:hAnsi="Times New Roman" w:cs="Times New Roman"/>
          <w:sz w:val="24"/>
        </w:rPr>
        <w:t xml:space="preserve"> not be in touch with any of my respondents. I was not sure, if I would again get permission to simply meet them. </w:t>
      </w:r>
      <w:commentRangeStart w:id="20"/>
      <w:r>
        <w:rPr>
          <w:rFonts w:ascii="Times New Roman" w:hAnsi="Times New Roman" w:cs="Times New Roman"/>
          <w:sz w:val="24"/>
        </w:rPr>
        <w:t xml:space="preserve">Hence, as a field researcher, I realized that while we as researchers continue looking for new forms of data in different kinds of fields, however, we always leave a part of ourselves </w:t>
      </w:r>
      <w:r w:rsidRPr="00822E5C">
        <w:rPr>
          <w:rFonts w:ascii="Times New Roman" w:hAnsi="Times New Roman" w:cs="Times New Roman"/>
          <w:sz w:val="24"/>
        </w:rPr>
        <w:t xml:space="preserve">in </w:t>
      </w:r>
      <w:r w:rsidR="00240AA3" w:rsidRPr="00822E5C">
        <w:rPr>
          <w:rFonts w:ascii="Times New Roman" w:hAnsi="Times New Roman" w:cs="Times New Roman"/>
          <w:sz w:val="24"/>
        </w:rPr>
        <w:t>each</w:t>
      </w:r>
      <w:r w:rsidRPr="00822E5C">
        <w:rPr>
          <w:rFonts w:ascii="Times New Roman" w:hAnsi="Times New Roman" w:cs="Times New Roman"/>
          <w:sz w:val="24"/>
        </w:rPr>
        <w:t xml:space="preserve"> </w:t>
      </w:r>
      <w:r w:rsidR="00240AA3" w:rsidRPr="00822E5C">
        <w:rPr>
          <w:rFonts w:ascii="Times New Roman" w:hAnsi="Times New Roman" w:cs="Times New Roman"/>
          <w:sz w:val="24"/>
        </w:rPr>
        <w:t xml:space="preserve">particular </w:t>
      </w:r>
      <w:r w:rsidRPr="00822E5C">
        <w:rPr>
          <w:rFonts w:ascii="Times New Roman" w:hAnsi="Times New Roman" w:cs="Times New Roman"/>
          <w:sz w:val="24"/>
        </w:rPr>
        <w:t>field.</w:t>
      </w:r>
      <w:commentRangeEnd w:id="20"/>
      <w:r w:rsidR="00A96DDD">
        <w:rPr>
          <w:rStyle w:val="CommentReference"/>
        </w:rPr>
        <w:commentReference w:id="20"/>
      </w:r>
    </w:p>
    <w:p w14:paraId="64591234" w14:textId="77777777" w:rsidR="00765D7D" w:rsidRDefault="00765D7D" w:rsidP="00DB4B4E">
      <w:pPr>
        <w:spacing w:line="480" w:lineRule="auto"/>
        <w:jc w:val="both"/>
        <w:rPr>
          <w:rFonts w:ascii="Times New Roman" w:hAnsi="Times New Roman" w:cs="Times New Roman"/>
          <w:b/>
          <w:sz w:val="24"/>
        </w:rPr>
      </w:pPr>
      <w:r w:rsidRPr="00765D7D">
        <w:rPr>
          <w:rFonts w:ascii="Times New Roman" w:hAnsi="Times New Roman" w:cs="Times New Roman"/>
          <w:b/>
          <w:sz w:val="24"/>
        </w:rPr>
        <w:lastRenderedPageBreak/>
        <w:t>The insider-outsider perspective</w:t>
      </w:r>
    </w:p>
    <w:p w14:paraId="481C3CD1" w14:textId="77777777" w:rsidR="00765D7D" w:rsidRDefault="009C2351" w:rsidP="00DB4B4E">
      <w:pPr>
        <w:spacing w:line="480" w:lineRule="auto"/>
        <w:jc w:val="both"/>
        <w:rPr>
          <w:rFonts w:ascii="Times New Roman" w:hAnsi="Times New Roman" w:cs="Times New Roman"/>
          <w:sz w:val="24"/>
        </w:rPr>
      </w:pPr>
      <w:commentRangeStart w:id="21"/>
      <w:r w:rsidRPr="009C2351">
        <w:rPr>
          <w:rFonts w:ascii="Times New Roman" w:hAnsi="Times New Roman" w:cs="Times New Roman"/>
          <w:sz w:val="24"/>
        </w:rPr>
        <w:t xml:space="preserve">Several studies have </w:t>
      </w:r>
      <w:r w:rsidR="00240AA3" w:rsidRPr="00822E5C">
        <w:rPr>
          <w:rFonts w:ascii="Times New Roman" w:hAnsi="Times New Roman" w:cs="Times New Roman"/>
          <w:sz w:val="24"/>
        </w:rPr>
        <w:t>exposed</w:t>
      </w:r>
      <w:r w:rsidRPr="00822E5C">
        <w:rPr>
          <w:rFonts w:ascii="Times New Roman" w:hAnsi="Times New Roman" w:cs="Times New Roman"/>
          <w:sz w:val="24"/>
        </w:rPr>
        <w:t xml:space="preserve"> i</w:t>
      </w:r>
      <w:r w:rsidR="00240AA3">
        <w:rPr>
          <w:rFonts w:ascii="Times New Roman" w:hAnsi="Times New Roman" w:cs="Times New Roman"/>
          <w:sz w:val="24"/>
        </w:rPr>
        <w:t xml:space="preserve">n </w:t>
      </w:r>
      <w:r w:rsidR="00240AA3" w:rsidRPr="00822E5C">
        <w:rPr>
          <w:rFonts w:ascii="Times New Roman" w:hAnsi="Times New Roman" w:cs="Times New Roman"/>
          <w:sz w:val="24"/>
        </w:rPr>
        <w:t>detail</w:t>
      </w:r>
      <w:r w:rsidRPr="00822E5C">
        <w:rPr>
          <w:rFonts w:ascii="Times New Roman" w:hAnsi="Times New Roman" w:cs="Times New Roman"/>
          <w:sz w:val="24"/>
        </w:rPr>
        <w:t xml:space="preserve"> the</w:t>
      </w:r>
      <w:r w:rsidRPr="009C2351">
        <w:rPr>
          <w:rFonts w:ascii="Times New Roman" w:hAnsi="Times New Roman" w:cs="Times New Roman"/>
          <w:sz w:val="24"/>
        </w:rPr>
        <w:t xml:space="preserve"> insider-outsider per</w:t>
      </w:r>
      <w:r>
        <w:rPr>
          <w:rFonts w:ascii="Times New Roman" w:hAnsi="Times New Roman" w:cs="Times New Roman"/>
          <w:sz w:val="24"/>
        </w:rPr>
        <w:t>spective while doing fieldwork (</w:t>
      </w:r>
      <w:r w:rsidR="00764E90">
        <w:rPr>
          <w:rFonts w:ascii="Times New Roman" w:hAnsi="Times New Roman" w:cs="Times New Roman"/>
          <w:sz w:val="24"/>
        </w:rPr>
        <w:t xml:space="preserve">Simmel, 1921; </w:t>
      </w:r>
      <w:r w:rsidR="00B22192">
        <w:rPr>
          <w:rFonts w:ascii="Times New Roman" w:hAnsi="Times New Roman" w:cs="Times New Roman"/>
          <w:sz w:val="24"/>
        </w:rPr>
        <w:t>Naples, 1996; Sheriff, 2001</w:t>
      </w:r>
      <w:r>
        <w:rPr>
          <w:rFonts w:ascii="Times New Roman" w:hAnsi="Times New Roman" w:cs="Times New Roman"/>
          <w:sz w:val="24"/>
        </w:rPr>
        <w:t xml:space="preserve">). </w:t>
      </w:r>
      <w:r w:rsidR="00117A1B">
        <w:rPr>
          <w:rFonts w:ascii="Times New Roman" w:hAnsi="Times New Roman" w:cs="Times New Roman"/>
          <w:sz w:val="24"/>
        </w:rPr>
        <w:t xml:space="preserve">In particular, these studies have indicated that </w:t>
      </w:r>
      <w:r w:rsidR="00764E90">
        <w:rPr>
          <w:rFonts w:ascii="Times New Roman" w:hAnsi="Times New Roman" w:cs="Times New Roman"/>
          <w:sz w:val="24"/>
        </w:rPr>
        <w:t xml:space="preserve">being an insider or an outsider </w:t>
      </w:r>
      <w:r w:rsidR="00240AA3">
        <w:rPr>
          <w:rFonts w:ascii="Times New Roman" w:hAnsi="Times New Roman" w:cs="Times New Roman"/>
          <w:sz w:val="24"/>
        </w:rPr>
        <w:t xml:space="preserve">is an </w:t>
      </w:r>
      <w:r w:rsidR="00240AA3" w:rsidRPr="00822E5C">
        <w:rPr>
          <w:rFonts w:ascii="Times New Roman" w:hAnsi="Times New Roman" w:cs="Times New Roman"/>
          <w:sz w:val="24"/>
        </w:rPr>
        <w:t>ever changing identity</w:t>
      </w:r>
      <w:r w:rsidR="00764E90">
        <w:rPr>
          <w:rFonts w:ascii="Times New Roman" w:hAnsi="Times New Roman" w:cs="Times New Roman"/>
          <w:sz w:val="24"/>
        </w:rPr>
        <w:t xml:space="preserve"> in the </w:t>
      </w:r>
      <w:r w:rsidR="00764E90" w:rsidRPr="00822E5C">
        <w:rPr>
          <w:rFonts w:ascii="Times New Roman" w:hAnsi="Times New Roman" w:cs="Times New Roman"/>
          <w:sz w:val="24"/>
        </w:rPr>
        <w:t>field and</w:t>
      </w:r>
      <w:r w:rsidR="00240AA3" w:rsidRPr="00822E5C">
        <w:rPr>
          <w:rFonts w:ascii="Times New Roman" w:hAnsi="Times New Roman" w:cs="Times New Roman"/>
          <w:sz w:val="24"/>
        </w:rPr>
        <w:t xml:space="preserve"> thus ne</w:t>
      </w:r>
      <w:r w:rsidR="00764E90" w:rsidRPr="00822E5C">
        <w:rPr>
          <w:rFonts w:ascii="Times New Roman" w:hAnsi="Times New Roman" w:cs="Times New Roman"/>
          <w:sz w:val="24"/>
        </w:rPr>
        <w:t>ither of th</w:t>
      </w:r>
      <w:r w:rsidR="00B22192" w:rsidRPr="00822E5C">
        <w:rPr>
          <w:rFonts w:ascii="Times New Roman" w:hAnsi="Times New Roman" w:cs="Times New Roman"/>
          <w:sz w:val="24"/>
        </w:rPr>
        <w:t>ese positions can be static.</w:t>
      </w:r>
      <w:r w:rsidR="00B22192">
        <w:rPr>
          <w:rFonts w:ascii="Times New Roman" w:hAnsi="Times New Roman" w:cs="Times New Roman"/>
          <w:sz w:val="24"/>
        </w:rPr>
        <w:t xml:space="preserve"> Additionally, </w:t>
      </w:r>
      <w:r w:rsidR="0034421A">
        <w:rPr>
          <w:rFonts w:ascii="Times New Roman" w:hAnsi="Times New Roman" w:cs="Times New Roman"/>
          <w:sz w:val="24"/>
        </w:rPr>
        <w:t>these studies</w:t>
      </w:r>
      <w:r w:rsidR="00B22192">
        <w:rPr>
          <w:rFonts w:ascii="Times New Roman" w:hAnsi="Times New Roman" w:cs="Times New Roman"/>
          <w:sz w:val="24"/>
        </w:rPr>
        <w:t xml:space="preserve"> have also suggested that </w:t>
      </w:r>
      <w:r w:rsidR="0034421A">
        <w:rPr>
          <w:rFonts w:ascii="Times New Roman" w:hAnsi="Times New Roman" w:cs="Times New Roman"/>
          <w:sz w:val="24"/>
        </w:rPr>
        <w:t xml:space="preserve">the fieldworker has the advantage of being a stranger and hence, participants may confide their intimate details to </w:t>
      </w:r>
      <w:r w:rsidR="00B22192">
        <w:rPr>
          <w:rFonts w:ascii="Times New Roman" w:hAnsi="Times New Roman" w:cs="Times New Roman"/>
          <w:sz w:val="24"/>
        </w:rPr>
        <w:t>the researcher. However another set of studies have demonstrated that</w:t>
      </w:r>
      <w:r w:rsidR="00A57A6C">
        <w:rPr>
          <w:rFonts w:ascii="Times New Roman" w:hAnsi="Times New Roman" w:cs="Times New Roman"/>
          <w:sz w:val="24"/>
        </w:rPr>
        <w:t xml:space="preserve"> a certain amount of rapport building with the participants is also necessary (</w:t>
      </w:r>
      <w:proofErr w:type="spellStart"/>
      <w:r w:rsidR="00A57A6C">
        <w:rPr>
          <w:rFonts w:ascii="Times New Roman" w:hAnsi="Times New Roman" w:cs="Times New Roman"/>
          <w:sz w:val="24"/>
        </w:rPr>
        <w:t>Kusow</w:t>
      </w:r>
      <w:proofErr w:type="spellEnd"/>
      <w:r w:rsidR="00A57A6C">
        <w:rPr>
          <w:rFonts w:ascii="Times New Roman" w:hAnsi="Times New Roman" w:cs="Times New Roman"/>
          <w:sz w:val="24"/>
        </w:rPr>
        <w:t>,</w:t>
      </w:r>
      <w:r w:rsidR="00B3785D">
        <w:rPr>
          <w:rFonts w:ascii="Times New Roman" w:hAnsi="Times New Roman" w:cs="Times New Roman"/>
          <w:sz w:val="24"/>
        </w:rPr>
        <w:t xml:space="preserve"> 2003; Sultana, 2007; </w:t>
      </w:r>
      <w:proofErr w:type="spellStart"/>
      <w:r w:rsidR="00B3785D">
        <w:rPr>
          <w:rFonts w:ascii="Times New Roman" w:hAnsi="Times New Roman" w:cs="Times New Roman"/>
          <w:sz w:val="24"/>
        </w:rPr>
        <w:t>Calvey</w:t>
      </w:r>
      <w:proofErr w:type="spellEnd"/>
      <w:r w:rsidR="00B3785D">
        <w:rPr>
          <w:rFonts w:ascii="Times New Roman" w:hAnsi="Times New Roman" w:cs="Times New Roman"/>
          <w:sz w:val="24"/>
        </w:rPr>
        <w:t>, 2008)</w:t>
      </w:r>
      <w:r w:rsidR="00A57A6C">
        <w:rPr>
          <w:rFonts w:ascii="Times New Roman" w:hAnsi="Times New Roman" w:cs="Times New Roman"/>
          <w:sz w:val="24"/>
        </w:rPr>
        <w:t xml:space="preserve">. </w:t>
      </w:r>
      <w:commentRangeEnd w:id="21"/>
      <w:r w:rsidR="003927CA">
        <w:rPr>
          <w:rStyle w:val="CommentReference"/>
        </w:rPr>
        <w:commentReference w:id="21"/>
      </w:r>
    </w:p>
    <w:p w14:paraId="7E55F54A" w14:textId="0BEFC869" w:rsidR="003D3681" w:rsidRDefault="00B22192" w:rsidP="003D3681">
      <w:pPr>
        <w:spacing w:line="480" w:lineRule="auto"/>
        <w:jc w:val="both"/>
        <w:rPr>
          <w:rFonts w:ascii="Times New Roman" w:hAnsi="Times New Roman" w:cs="Times New Roman"/>
          <w:sz w:val="24"/>
        </w:rPr>
      </w:pPr>
      <w:r>
        <w:rPr>
          <w:rFonts w:ascii="Times New Roman" w:hAnsi="Times New Roman" w:cs="Times New Roman"/>
          <w:sz w:val="24"/>
        </w:rPr>
        <w:t xml:space="preserve">Given my </w:t>
      </w:r>
      <w:r w:rsidRPr="00822E5C">
        <w:rPr>
          <w:rFonts w:ascii="Times New Roman" w:hAnsi="Times New Roman" w:cs="Times New Roman"/>
          <w:sz w:val="24"/>
        </w:rPr>
        <w:t xml:space="preserve">limited </w:t>
      </w:r>
      <w:r w:rsidR="00274812" w:rsidRPr="00822E5C">
        <w:rPr>
          <w:rFonts w:ascii="Times New Roman" w:hAnsi="Times New Roman" w:cs="Times New Roman"/>
          <w:sz w:val="24"/>
        </w:rPr>
        <w:t>number of</w:t>
      </w:r>
      <w:r w:rsidR="00274812">
        <w:rPr>
          <w:rFonts w:ascii="Times New Roman" w:hAnsi="Times New Roman" w:cs="Times New Roman"/>
          <w:sz w:val="24"/>
        </w:rPr>
        <w:t xml:space="preserve"> </w:t>
      </w:r>
      <w:r>
        <w:rPr>
          <w:rFonts w:ascii="Times New Roman" w:hAnsi="Times New Roman" w:cs="Times New Roman"/>
          <w:sz w:val="24"/>
        </w:rPr>
        <w:t>permit days in the old age home, rapport building for me was going to be difficult. As I began my interviews I was not sure, as to how much the participants would share their personal details</w:t>
      </w:r>
      <w:r w:rsidR="00274812">
        <w:rPr>
          <w:rFonts w:ascii="Times New Roman" w:hAnsi="Times New Roman" w:cs="Times New Roman"/>
          <w:sz w:val="24"/>
        </w:rPr>
        <w:t>,</w:t>
      </w:r>
      <w:r>
        <w:rPr>
          <w:rFonts w:ascii="Times New Roman" w:hAnsi="Times New Roman" w:cs="Times New Roman"/>
          <w:sz w:val="24"/>
        </w:rPr>
        <w:t xml:space="preserve"> given the nature of the study. I was specifically worried about my questions regarding intergenerational conflict. Once I began my interviews, I realized that being a stranger helped and </w:t>
      </w:r>
      <w:r w:rsidR="00274812" w:rsidRPr="00822E5C">
        <w:rPr>
          <w:rFonts w:ascii="Times New Roman" w:hAnsi="Times New Roman" w:cs="Times New Roman"/>
          <w:sz w:val="24"/>
        </w:rPr>
        <w:t>that</w:t>
      </w:r>
      <w:r w:rsidR="00274812">
        <w:rPr>
          <w:rFonts w:ascii="Times New Roman" w:hAnsi="Times New Roman" w:cs="Times New Roman"/>
          <w:sz w:val="24"/>
        </w:rPr>
        <w:t xml:space="preserve"> </w:t>
      </w:r>
      <w:r>
        <w:rPr>
          <w:rFonts w:ascii="Times New Roman" w:hAnsi="Times New Roman" w:cs="Times New Roman"/>
          <w:sz w:val="24"/>
        </w:rPr>
        <w:t>the older respondents were eager to discuss their</w:t>
      </w:r>
      <w:ins w:id="22" w:author="Reviewer" w:date="2019-07-08T21:36:00Z">
        <w:r w:rsidR="00C51941">
          <w:rPr>
            <w:rFonts w:ascii="Times New Roman" w:hAnsi="Times New Roman" w:cs="Times New Roman"/>
            <w:sz w:val="24"/>
          </w:rPr>
          <w:t xml:space="preserve"> conflicts </w:t>
        </w:r>
      </w:ins>
      <w:del w:id="23" w:author="Reviewer" w:date="2019-07-08T21:36:00Z">
        <w:r w:rsidDel="00C51941">
          <w:rPr>
            <w:rFonts w:ascii="Times New Roman" w:hAnsi="Times New Roman" w:cs="Times New Roman"/>
            <w:sz w:val="24"/>
          </w:rPr>
          <w:delText xml:space="preserve"> tensions</w:delText>
        </w:r>
      </w:del>
      <w:r>
        <w:rPr>
          <w:rFonts w:ascii="Times New Roman" w:hAnsi="Times New Roman" w:cs="Times New Roman"/>
          <w:sz w:val="24"/>
        </w:rPr>
        <w:t xml:space="preserve"> with their children, their life in the old age home and how they dealt with the inevitability of death</w:t>
      </w:r>
      <w:ins w:id="24" w:author="Reviewer" w:date="2019-07-08T21:35:00Z">
        <w:r w:rsidR="00C96FE7">
          <w:rPr>
            <w:rFonts w:ascii="Times New Roman" w:hAnsi="Times New Roman" w:cs="Times New Roman"/>
            <w:sz w:val="24"/>
          </w:rPr>
          <w:t>,</w:t>
        </w:r>
      </w:ins>
      <w:r>
        <w:rPr>
          <w:rFonts w:ascii="Times New Roman" w:hAnsi="Times New Roman" w:cs="Times New Roman"/>
          <w:sz w:val="24"/>
        </w:rPr>
        <w:t xml:space="preserve"> with an outsider. </w:t>
      </w:r>
      <w:r w:rsidR="006E396C">
        <w:rPr>
          <w:rFonts w:ascii="Times New Roman" w:hAnsi="Times New Roman" w:cs="Times New Roman"/>
          <w:sz w:val="24"/>
        </w:rPr>
        <w:t xml:space="preserve">One of </w:t>
      </w:r>
      <w:r w:rsidR="006E396C" w:rsidRPr="00822E5C">
        <w:rPr>
          <w:rFonts w:ascii="Times New Roman" w:hAnsi="Times New Roman" w:cs="Times New Roman"/>
          <w:sz w:val="24"/>
        </w:rPr>
        <w:t>th</w:t>
      </w:r>
      <w:r w:rsidR="00274812" w:rsidRPr="00822E5C">
        <w:rPr>
          <w:rFonts w:ascii="Times New Roman" w:hAnsi="Times New Roman" w:cs="Times New Roman"/>
          <w:sz w:val="24"/>
        </w:rPr>
        <w:t>e</w:t>
      </w:r>
      <w:r w:rsidR="006E396C">
        <w:rPr>
          <w:rFonts w:ascii="Times New Roman" w:hAnsi="Times New Roman" w:cs="Times New Roman"/>
          <w:sz w:val="24"/>
        </w:rPr>
        <w:t xml:space="preserve"> older respondents also gave me an entire tour of the old age home and showed me the library and the temple as well. </w:t>
      </w:r>
      <w:r>
        <w:rPr>
          <w:rFonts w:ascii="Times New Roman" w:hAnsi="Times New Roman" w:cs="Times New Roman"/>
          <w:sz w:val="24"/>
        </w:rPr>
        <w:t xml:space="preserve">In fact, some of the older respondents also indicated their wish to possess a mobile phone which </w:t>
      </w:r>
      <w:r w:rsidRPr="00822E5C">
        <w:rPr>
          <w:rFonts w:ascii="Times New Roman" w:hAnsi="Times New Roman" w:cs="Times New Roman"/>
          <w:sz w:val="24"/>
        </w:rPr>
        <w:t>w</w:t>
      </w:r>
      <w:r w:rsidR="00274812" w:rsidRPr="00822E5C">
        <w:rPr>
          <w:rFonts w:ascii="Times New Roman" w:hAnsi="Times New Roman" w:cs="Times New Roman"/>
          <w:sz w:val="24"/>
        </w:rPr>
        <w:t>ould</w:t>
      </w:r>
      <w:r>
        <w:rPr>
          <w:rFonts w:ascii="Times New Roman" w:hAnsi="Times New Roman" w:cs="Times New Roman"/>
          <w:sz w:val="24"/>
        </w:rPr>
        <w:t xml:space="preserve"> enable them to call their grandchildren directly. </w:t>
      </w:r>
      <w:r w:rsidR="00224450">
        <w:rPr>
          <w:rFonts w:ascii="Times New Roman" w:hAnsi="Times New Roman" w:cs="Times New Roman"/>
          <w:sz w:val="24"/>
        </w:rPr>
        <w:t xml:space="preserve">Hence, despite my limited time to win the trust of my older respondents, I believe, I got access to their private lives </w:t>
      </w:r>
      <w:r w:rsidR="00224450" w:rsidRPr="00822E5C">
        <w:rPr>
          <w:rFonts w:ascii="Times New Roman" w:hAnsi="Times New Roman" w:cs="Times New Roman"/>
          <w:sz w:val="24"/>
        </w:rPr>
        <w:t>because I</w:t>
      </w:r>
      <w:r w:rsidR="00224450">
        <w:rPr>
          <w:rFonts w:ascii="Times New Roman" w:hAnsi="Times New Roman" w:cs="Times New Roman"/>
          <w:sz w:val="24"/>
        </w:rPr>
        <w:t xml:space="preserve"> acted more as a therapist. </w:t>
      </w:r>
      <w:r w:rsidR="00C447D9">
        <w:rPr>
          <w:rFonts w:ascii="Times New Roman" w:hAnsi="Times New Roman" w:cs="Times New Roman"/>
          <w:sz w:val="24"/>
        </w:rPr>
        <w:t>My role as a therapist took over my role as a researcher and my older respondents started looking forward to my visits.</w:t>
      </w:r>
      <w:r w:rsidR="00293F33">
        <w:rPr>
          <w:rFonts w:ascii="Times New Roman" w:hAnsi="Times New Roman" w:cs="Times New Roman"/>
          <w:sz w:val="24"/>
        </w:rPr>
        <w:t xml:space="preserve"> </w:t>
      </w:r>
      <w:r w:rsidR="00C447D9">
        <w:rPr>
          <w:rFonts w:ascii="Times New Roman" w:hAnsi="Times New Roman" w:cs="Times New Roman"/>
          <w:sz w:val="24"/>
        </w:rPr>
        <w:t xml:space="preserve">In addition to </w:t>
      </w:r>
      <w:proofErr w:type="gramStart"/>
      <w:r w:rsidR="00C447D9">
        <w:rPr>
          <w:rFonts w:ascii="Times New Roman" w:hAnsi="Times New Roman" w:cs="Times New Roman"/>
          <w:sz w:val="24"/>
        </w:rPr>
        <w:t>being</w:t>
      </w:r>
      <w:proofErr w:type="gramEnd"/>
      <w:r w:rsidR="00C447D9">
        <w:rPr>
          <w:rFonts w:ascii="Times New Roman" w:hAnsi="Times New Roman" w:cs="Times New Roman"/>
          <w:sz w:val="24"/>
        </w:rPr>
        <w:t xml:space="preserve"> a patient </w:t>
      </w:r>
      <w:r w:rsidR="00C447D9" w:rsidRPr="00822E5C">
        <w:rPr>
          <w:rFonts w:ascii="Times New Roman" w:hAnsi="Times New Roman" w:cs="Times New Roman"/>
          <w:sz w:val="24"/>
        </w:rPr>
        <w:t>listener, I also</w:t>
      </w:r>
      <w:r w:rsidR="00C447D9">
        <w:rPr>
          <w:rFonts w:ascii="Times New Roman" w:hAnsi="Times New Roman" w:cs="Times New Roman"/>
          <w:sz w:val="24"/>
        </w:rPr>
        <w:t xml:space="preserve"> </w:t>
      </w:r>
      <w:del w:id="25" w:author="Reviewer" w:date="2019-07-08T21:36:00Z">
        <w:r w:rsidR="00C447D9" w:rsidDel="00BC36E9">
          <w:rPr>
            <w:rFonts w:ascii="Times New Roman" w:hAnsi="Times New Roman" w:cs="Times New Roman"/>
            <w:sz w:val="24"/>
          </w:rPr>
          <w:delText xml:space="preserve">exchanged </w:delText>
        </w:r>
      </w:del>
      <w:ins w:id="26" w:author="Reviewer" w:date="2019-07-08T21:36:00Z">
        <w:r w:rsidR="00BC36E9">
          <w:rPr>
            <w:rFonts w:ascii="Times New Roman" w:hAnsi="Times New Roman" w:cs="Times New Roman"/>
            <w:sz w:val="24"/>
          </w:rPr>
          <w:t xml:space="preserve">shared </w:t>
        </w:r>
      </w:ins>
      <w:r w:rsidR="00C447D9">
        <w:rPr>
          <w:rFonts w:ascii="Times New Roman" w:hAnsi="Times New Roman" w:cs="Times New Roman"/>
          <w:sz w:val="24"/>
        </w:rPr>
        <w:t xml:space="preserve">several of my </w:t>
      </w:r>
      <w:commentRangeStart w:id="27"/>
      <w:r w:rsidR="00C447D9">
        <w:rPr>
          <w:rFonts w:ascii="Times New Roman" w:hAnsi="Times New Roman" w:cs="Times New Roman"/>
          <w:sz w:val="24"/>
        </w:rPr>
        <w:t>own backgrou</w:t>
      </w:r>
      <w:r w:rsidR="00274812">
        <w:rPr>
          <w:rFonts w:ascii="Times New Roman" w:hAnsi="Times New Roman" w:cs="Times New Roman"/>
          <w:sz w:val="24"/>
        </w:rPr>
        <w:t xml:space="preserve">nd details </w:t>
      </w:r>
      <w:commentRangeEnd w:id="27"/>
      <w:r w:rsidR="00AC3348">
        <w:rPr>
          <w:rStyle w:val="CommentReference"/>
        </w:rPr>
        <w:commentReference w:id="27"/>
      </w:r>
      <w:r w:rsidR="00274812">
        <w:rPr>
          <w:rFonts w:ascii="Times New Roman" w:hAnsi="Times New Roman" w:cs="Times New Roman"/>
          <w:sz w:val="24"/>
        </w:rPr>
        <w:t>and took their advice.</w:t>
      </w:r>
      <w:r w:rsidR="00C447D9">
        <w:rPr>
          <w:rFonts w:ascii="Times New Roman" w:hAnsi="Times New Roman" w:cs="Times New Roman"/>
          <w:sz w:val="24"/>
        </w:rPr>
        <w:t xml:space="preserve"> I believe </w:t>
      </w:r>
      <w:r w:rsidR="00C447D9" w:rsidRPr="00822E5C">
        <w:rPr>
          <w:rFonts w:ascii="Times New Roman" w:hAnsi="Times New Roman" w:cs="Times New Roman"/>
          <w:sz w:val="24"/>
        </w:rPr>
        <w:t xml:space="preserve">that </w:t>
      </w:r>
      <w:r w:rsidR="00274812" w:rsidRPr="00822E5C">
        <w:rPr>
          <w:rFonts w:ascii="Times New Roman" w:hAnsi="Times New Roman" w:cs="Times New Roman"/>
          <w:sz w:val="24"/>
        </w:rPr>
        <w:t xml:space="preserve">this </w:t>
      </w:r>
      <w:r w:rsidR="00C447D9" w:rsidRPr="00822E5C">
        <w:rPr>
          <w:rFonts w:ascii="Times New Roman" w:hAnsi="Times New Roman" w:cs="Times New Roman"/>
          <w:sz w:val="24"/>
        </w:rPr>
        <w:t>also</w:t>
      </w:r>
      <w:r w:rsidR="00C447D9">
        <w:rPr>
          <w:rFonts w:ascii="Times New Roman" w:hAnsi="Times New Roman" w:cs="Times New Roman"/>
          <w:sz w:val="24"/>
        </w:rPr>
        <w:t xml:space="preserve"> helped in earning the conf</w:t>
      </w:r>
      <w:r w:rsidR="003D3681">
        <w:rPr>
          <w:rFonts w:ascii="Times New Roman" w:hAnsi="Times New Roman" w:cs="Times New Roman"/>
          <w:sz w:val="24"/>
        </w:rPr>
        <w:t xml:space="preserve">idence of my older respondents. For </w:t>
      </w:r>
      <w:r w:rsidR="003D3681">
        <w:rPr>
          <w:rFonts w:ascii="Times New Roman" w:hAnsi="Times New Roman" w:cs="Times New Roman"/>
          <w:sz w:val="24"/>
        </w:rPr>
        <w:lastRenderedPageBreak/>
        <w:t xml:space="preserve">example, a couple of older respondents also gave me suggestions to maintain my </w:t>
      </w:r>
      <w:del w:id="28" w:author="Reviewer" w:date="2019-07-08T21:37:00Z">
        <w:r w:rsidR="003D3681" w:rsidDel="009E4B9A">
          <w:rPr>
            <w:rFonts w:ascii="Times New Roman" w:hAnsi="Times New Roman" w:cs="Times New Roman"/>
            <w:sz w:val="24"/>
          </w:rPr>
          <w:delText xml:space="preserve">body and </w:delText>
        </w:r>
      </w:del>
      <w:r w:rsidR="003D3681">
        <w:rPr>
          <w:rFonts w:ascii="Times New Roman" w:hAnsi="Times New Roman" w:cs="Times New Roman"/>
          <w:sz w:val="24"/>
        </w:rPr>
        <w:t xml:space="preserve">health, to avoid becoming weak and dependent like them. </w:t>
      </w:r>
    </w:p>
    <w:p w14:paraId="42B01025" w14:textId="77777777" w:rsidR="00293F33" w:rsidRDefault="00A8138F" w:rsidP="00DB4B4E">
      <w:pPr>
        <w:spacing w:line="480" w:lineRule="auto"/>
        <w:jc w:val="both"/>
        <w:rPr>
          <w:rFonts w:ascii="Times New Roman" w:hAnsi="Times New Roman" w:cs="Times New Roman"/>
          <w:sz w:val="24"/>
        </w:rPr>
      </w:pPr>
      <w:commentRangeStart w:id="29"/>
      <w:r>
        <w:rPr>
          <w:rFonts w:ascii="Times New Roman" w:hAnsi="Times New Roman" w:cs="Times New Roman"/>
          <w:sz w:val="24"/>
        </w:rPr>
        <w:t xml:space="preserve">Though my participants made me feel like an insider and narrated a substantial amount of their personal issues, nonetheless, as I </w:t>
      </w:r>
      <w:r w:rsidRPr="00822E5C">
        <w:rPr>
          <w:rFonts w:ascii="Times New Roman" w:hAnsi="Times New Roman" w:cs="Times New Roman"/>
          <w:sz w:val="24"/>
        </w:rPr>
        <w:t>wr</w:t>
      </w:r>
      <w:r w:rsidR="00E33345" w:rsidRPr="00822E5C">
        <w:rPr>
          <w:rFonts w:ascii="Times New Roman" w:hAnsi="Times New Roman" w:cs="Times New Roman"/>
          <w:sz w:val="24"/>
        </w:rPr>
        <w:t>o</w:t>
      </w:r>
      <w:r w:rsidRPr="00822E5C">
        <w:rPr>
          <w:rFonts w:ascii="Times New Roman" w:hAnsi="Times New Roman" w:cs="Times New Roman"/>
          <w:sz w:val="24"/>
        </w:rPr>
        <w:t>te</w:t>
      </w:r>
      <w:r>
        <w:rPr>
          <w:rFonts w:ascii="Times New Roman" w:hAnsi="Times New Roman" w:cs="Times New Roman"/>
          <w:sz w:val="24"/>
        </w:rPr>
        <w:t xml:space="preserve"> down my field experience, I </w:t>
      </w:r>
      <w:r w:rsidRPr="00822E5C">
        <w:rPr>
          <w:rFonts w:ascii="Times New Roman" w:hAnsi="Times New Roman" w:cs="Times New Roman"/>
          <w:sz w:val="24"/>
        </w:rPr>
        <w:t xml:space="preserve">still </w:t>
      </w:r>
      <w:r w:rsidR="00E33345" w:rsidRPr="00822E5C">
        <w:rPr>
          <w:rFonts w:ascii="Times New Roman" w:hAnsi="Times New Roman" w:cs="Times New Roman"/>
          <w:sz w:val="24"/>
        </w:rPr>
        <w:t xml:space="preserve">felt like </w:t>
      </w:r>
      <w:r w:rsidRPr="00822E5C">
        <w:rPr>
          <w:rFonts w:ascii="Times New Roman" w:hAnsi="Times New Roman" w:cs="Times New Roman"/>
          <w:sz w:val="24"/>
        </w:rPr>
        <w:t>an</w:t>
      </w:r>
      <w:r>
        <w:rPr>
          <w:rFonts w:ascii="Times New Roman" w:hAnsi="Times New Roman" w:cs="Times New Roman"/>
          <w:sz w:val="24"/>
        </w:rPr>
        <w:t xml:space="preserve"> outsider. </w:t>
      </w:r>
      <w:r w:rsidR="0038209B">
        <w:rPr>
          <w:rFonts w:ascii="Times New Roman" w:hAnsi="Times New Roman" w:cs="Times New Roman"/>
          <w:sz w:val="24"/>
        </w:rPr>
        <w:t>Ethically, I might have guarded their interviews and always kept them anonymous</w:t>
      </w:r>
      <w:r w:rsidR="00E33345">
        <w:rPr>
          <w:rFonts w:ascii="Times New Roman" w:hAnsi="Times New Roman" w:cs="Times New Roman"/>
          <w:sz w:val="24"/>
        </w:rPr>
        <w:t xml:space="preserve"> even while publishing the </w:t>
      </w:r>
      <w:r w:rsidR="00E33345" w:rsidRPr="00822E5C">
        <w:rPr>
          <w:rFonts w:ascii="Times New Roman" w:hAnsi="Times New Roman" w:cs="Times New Roman"/>
          <w:sz w:val="24"/>
        </w:rPr>
        <w:t>data. H</w:t>
      </w:r>
      <w:r w:rsidR="0038209B" w:rsidRPr="00822E5C">
        <w:rPr>
          <w:rFonts w:ascii="Times New Roman" w:hAnsi="Times New Roman" w:cs="Times New Roman"/>
          <w:sz w:val="24"/>
        </w:rPr>
        <w:t>owever</w:t>
      </w:r>
      <w:r w:rsidR="0038209B">
        <w:rPr>
          <w:rFonts w:ascii="Times New Roman" w:hAnsi="Times New Roman" w:cs="Times New Roman"/>
          <w:sz w:val="24"/>
        </w:rPr>
        <w:t xml:space="preserve">, post my fieldwork I never went back to visit them again. </w:t>
      </w:r>
      <w:commentRangeEnd w:id="29"/>
      <w:r w:rsidR="00425D49">
        <w:rPr>
          <w:rStyle w:val="CommentReference"/>
        </w:rPr>
        <w:commentReference w:id="29"/>
      </w:r>
      <w:r w:rsidR="0038209B">
        <w:rPr>
          <w:rFonts w:ascii="Times New Roman" w:hAnsi="Times New Roman" w:cs="Times New Roman"/>
          <w:sz w:val="24"/>
        </w:rPr>
        <w:t xml:space="preserve">I </w:t>
      </w:r>
      <w:r w:rsidR="00E33345" w:rsidRPr="00822E5C">
        <w:rPr>
          <w:rFonts w:ascii="Times New Roman" w:hAnsi="Times New Roman" w:cs="Times New Roman"/>
          <w:sz w:val="24"/>
        </w:rPr>
        <w:t>still</w:t>
      </w:r>
      <w:r w:rsidR="00E33345">
        <w:rPr>
          <w:rFonts w:ascii="Times New Roman" w:hAnsi="Times New Roman" w:cs="Times New Roman"/>
          <w:sz w:val="24"/>
        </w:rPr>
        <w:t xml:space="preserve"> </w:t>
      </w:r>
      <w:r w:rsidR="0038209B">
        <w:rPr>
          <w:rFonts w:ascii="Times New Roman" w:hAnsi="Times New Roman" w:cs="Times New Roman"/>
          <w:sz w:val="24"/>
        </w:rPr>
        <w:t>remember each one of my participants and our interactions</w:t>
      </w:r>
      <w:r w:rsidR="00E33345">
        <w:rPr>
          <w:rFonts w:ascii="Times New Roman" w:hAnsi="Times New Roman" w:cs="Times New Roman"/>
          <w:sz w:val="24"/>
        </w:rPr>
        <w:t>.</w:t>
      </w:r>
      <w:r w:rsidR="0038209B">
        <w:rPr>
          <w:rFonts w:ascii="Times New Roman" w:hAnsi="Times New Roman" w:cs="Times New Roman"/>
          <w:sz w:val="24"/>
        </w:rPr>
        <w:t xml:space="preserve"> </w:t>
      </w:r>
      <w:r w:rsidR="00E33345" w:rsidRPr="00822E5C">
        <w:rPr>
          <w:rFonts w:ascii="Times New Roman" w:hAnsi="Times New Roman" w:cs="Times New Roman"/>
          <w:sz w:val="24"/>
        </w:rPr>
        <w:t>S</w:t>
      </w:r>
      <w:r w:rsidR="0038209B" w:rsidRPr="00822E5C">
        <w:rPr>
          <w:rFonts w:ascii="Times New Roman" w:hAnsi="Times New Roman" w:cs="Times New Roman"/>
          <w:sz w:val="24"/>
        </w:rPr>
        <w:t xml:space="preserve">till, </w:t>
      </w:r>
      <w:r w:rsidR="00E33345" w:rsidRPr="00822E5C">
        <w:rPr>
          <w:rFonts w:ascii="Times New Roman" w:hAnsi="Times New Roman" w:cs="Times New Roman"/>
          <w:sz w:val="24"/>
        </w:rPr>
        <w:t>once the work was done,</w:t>
      </w:r>
      <w:r w:rsidR="0038209B" w:rsidRPr="00822E5C">
        <w:rPr>
          <w:rFonts w:ascii="Times New Roman" w:hAnsi="Times New Roman" w:cs="Times New Roman"/>
          <w:sz w:val="24"/>
        </w:rPr>
        <w:t xml:space="preserve"> I</w:t>
      </w:r>
      <w:r w:rsidR="0038209B">
        <w:rPr>
          <w:rFonts w:ascii="Times New Roman" w:hAnsi="Times New Roman" w:cs="Times New Roman"/>
          <w:sz w:val="24"/>
        </w:rPr>
        <w:t xml:space="preserve"> did </w:t>
      </w:r>
      <w:r w:rsidR="00E33345">
        <w:rPr>
          <w:rFonts w:ascii="Times New Roman" w:hAnsi="Times New Roman" w:cs="Times New Roman"/>
          <w:sz w:val="24"/>
        </w:rPr>
        <w:t>n</w:t>
      </w:r>
      <w:r w:rsidR="0038209B">
        <w:rPr>
          <w:rFonts w:ascii="Times New Roman" w:hAnsi="Times New Roman" w:cs="Times New Roman"/>
          <w:sz w:val="24"/>
        </w:rPr>
        <w:t xml:space="preserve">ot go back to enquire about their health or their well-being. </w:t>
      </w:r>
      <w:r w:rsidR="008335A2">
        <w:rPr>
          <w:rFonts w:ascii="Times New Roman" w:hAnsi="Times New Roman" w:cs="Times New Roman"/>
          <w:sz w:val="24"/>
        </w:rPr>
        <w:t xml:space="preserve">Maybe the elaborate permission process and the tedious paperwork, prevented me from going back to my respondents, and as a result, I consider myself to be an </w:t>
      </w:r>
      <w:r w:rsidR="008335A2" w:rsidRPr="00822E5C">
        <w:rPr>
          <w:rFonts w:ascii="Times New Roman" w:hAnsi="Times New Roman" w:cs="Times New Roman"/>
          <w:sz w:val="24"/>
        </w:rPr>
        <w:t xml:space="preserve">outsider to my field </w:t>
      </w:r>
      <w:r w:rsidR="00E33345" w:rsidRPr="00822E5C">
        <w:rPr>
          <w:rFonts w:ascii="Times New Roman" w:hAnsi="Times New Roman" w:cs="Times New Roman"/>
          <w:sz w:val="24"/>
        </w:rPr>
        <w:t xml:space="preserve">- </w:t>
      </w:r>
      <w:r w:rsidR="008335A2" w:rsidRPr="00822E5C">
        <w:rPr>
          <w:rFonts w:ascii="Times New Roman" w:hAnsi="Times New Roman" w:cs="Times New Roman"/>
          <w:sz w:val="24"/>
        </w:rPr>
        <w:t>the old</w:t>
      </w:r>
      <w:r w:rsidR="008335A2">
        <w:rPr>
          <w:rFonts w:ascii="Times New Roman" w:hAnsi="Times New Roman" w:cs="Times New Roman"/>
          <w:sz w:val="24"/>
        </w:rPr>
        <w:t xml:space="preserve"> age home. Additionally, several of the older participants had also expressed their grievan</w:t>
      </w:r>
      <w:r w:rsidR="003D3681">
        <w:rPr>
          <w:rFonts w:ascii="Times New Roman" w:hAnsi="Times New Roman" w:cs="Times New Roman"/>
          <w:sz w:val="24"/>
        </w:rPr>
        <w:t xml:space="preserve">ce with regard to the caretaker, the old age home in general and the politics </w:t>
      </w:r>
      <w:r w:rsidR="00E33345" w:rsidRPr="00822E5C">
        <w:rPr>
          <w:rFonts w:ascii="Times New Roman" w:hAnsi="Times New Roman" w:cs="Times New Roman"/>
          <w:sz w:val="24"/>
        </w:rPr>
        <w:t>involving other</w:t>
      </w:r>
      <w:r w:rsidR="003D3681">
        <w:rPr>
          <w:rFonts w:ascii="Times New Roman" w:hAnsi="Times New Roman" w:cs="Times New Roman"/>
          <w:sz w:val="24"/>
        </w:rPr>
        <w:t xml:space="preserve"> inmates</w:t>
      </w:r>
      <w:r w:rsidR="008335A2">
        <w:rPr>
          <w:rFonts w:ascii="Times New Roman" w:hAnsi="Times New Roman" w:cs="Times New Roman"/>
          <w:sz w:val="24"/>
        </w:rPr>
        <w:t>. During the course of my interviews I realized that they were expecting me to complain on behalf of them and help them improve their daily situation. However, I did not report any of their issues and left the old age home silently after my interviews were over. Hence, with regard to ethical dilemmas, I think, I have personally failed my own older respondents.</w:t>
      </w:r>
    </w:p>
    <w:p w14:paraId="77682372" w14:textId="77777777" w:rsidR="008335A2" w:rsidRDefault="009164BA" w:rsidP="00DB4B4E">
      <w:pPr>
        <w:spacing w:line="480" w:lineRule="auto"/>
        <w:jc w:val="both"/>
        <w:rPr>
          <w:rFonts w:ascii="Times New Roman" w:hAnsi="Times New Roman" w:cs="Times New Roman"/>
          <w:sz w:val="24"/>
        </w:rPr>
      </w:pPr>
      <w:r>
        <w:rPr>
          <w:rFonts w:ascii="Times New Roman" w:hAnsi="Times New Roman" w:cs="Times New Roman"/>
          <w:sz w:val="24"/>
        </w:rPr>
        <w:t xml:space="preserve">Emotional involvement of the field researcher has received very limited attention among academic scholars (Srinivas, 1979; Naples, 1996). However, the truth is that </w:t>
      </w:r>
      <w:r w:rsidR="00E33345" w:rsidRPr="00822E5C">
        <w:rPr>
          <w:rFonts w:ascii="Times New Roman" w:hAnsi="Times New Roman" w:cs="Times New Roman"/>
          <w:sz w:val="24"/>
        </w:rPr>
        <w:t>as</w:t>
      </w:r>
      <w:r w:rsidR="00E33345">
        <w:rPr>
          <w:rFonts w:ascii="Times New Roman" w:hAnsi="Times New Roman" w:cs="Times New Roman"/>
          <w:sz w:val="24"/>
        </w:rPr>
        <w:t xml:space="preserve"> </w:t>
      </w:r>
      <w:r>
        <w:rPr>
          <w:rFonts w:ascii="Times New Roman" w:hAnsi="Times New Roman" w:cs="Times New Roman"/>
          <w:sz w:val="24"/>
        </w:rPr>
        <w:t xml:space="preserve">ethnographers or qualitative researchers, we do tend to get involved and attached to our field respondents. </w:t>
      </w:r>
      <w:commentRangeStart w:id="30"/>
      <w:r>
        <w:rPr>
          <w:rFonts w:ascii="Times New Roman" w:hAnsi="Times New Roman" w:cs="Times New Roman"/>
          <w:sz w:val="24"/>
        </w:rPr>
        <w:t xml:space="preserve">Hence, it is very difficult to practice “passionate detachment” (Haraway, 1988) in this context. </w:t>
      </w:r>
      <w:r w:rsidR="00910C35">
        <w:rPr>
          <w:rFonts w:ascii="Times New Roman" w:hAnsi="Times New Roman" w:cs="Times New Roman"/>
          <w:sz w:val="24"/>
        </w:rPr>
        <w:t xml:space="preserve">Though as researchers we are taught to perceive our respondents only as data, </w:t>
      </w:r>
      <w:r w:rsidR="003D3681">
        <w:rPr>
          <w:rFonts w:ascii="Times New Roman" w:hAnsi="Times New Roman" w:cs="Times New Roman"/>
          <w:sz w:val="24"/>
        </w:rPr>
        <w:t xml:space="preserve">however, ethically, </w:t>
      </w:r>
      <w:r w:rsidR="00910C35">
        <w:rPr>
          <w:rFonts w:ascii="Times New Roman" w:hAnsi="Times New Roman" w:cs="Times New Roman"/>
          <w:sz w:val="24"/>
        </w:rPr>
        <w:t>it is difficult to remove the human factor from the process of fieldwork.</w:t>
      </w:r>
      <w:commentRangeEnd w:id="30"/>
      <w:r w:rsidR="00356406">
        <w:rPr>
          <w:rStyle w:val="CommentReference"/>
        </w:rPr>
        <w:commentReference w:id="30"/>
      </w:r>
    </w:p>
    <w:p w14:paraId="7124BB9B" w14:textId="77777777" w:rsidR="009B4D77" w:rsidRDefault="009B4D77" w:rsidP="00DB4B4E">
      <w:pPr>
        <w:spacing w:line="480" w:lineRule="auto"/>
        <w:jc w:val="both"/>
        <w:rPr>
          <w:rFonts w:ascii="Times New Roman" w:hAnsi="Times New Roman" w:cs="Times New Roman"/>
          <w:b/>
          <w:sz w:val="24"/>
        </w:rPr>
      </w:pPr>
      <w:r w:rsidRPr="009B4D77">
        <w:rPr>
          <w:rFonts w:ascii="Times New Roman" w:hAnsi="Times New Roman" w:cs="Times New Roman"/>
          <w:b/>
          <w:sz w:val="24"/>
        </w:rPr>
        <w:t>To be Subjective or Objective in the field</w:t>
      </w:r>
    </w:p>
    <w:p w14:paraId="293E186E" w14:textId="3994BF78" w:rsidR="00EE6B43" w:rsidRDefault="00EE6B43" w:rsidP="00D92AC1">
      <w:pPr>
        <w:spacing w:line="480" w:lineRule="auto"/>
        <w:jc w:val="both"/>
        <w:rPr>
          <w:rFonts w:ascii="Times New Roman" w:hAnsi="Times New Roman" w:cs="Times New Roman"/>
          <w:sz w:val="24"/>
        </w:rPr>
      </w:pPr>
      <w:r w:rsidRPr="00EE6B43">
        <w:rPr>
          <w:rFonts w:ascii="Times New Roman" w:hAnsi="Times New Roman" w:cs="Times New Roman"/>
          <w:sz w:val="24"/>
        </w:rPr>
        <w:lastRenderedPageBreak/>
        <w:t xml:space="preserve">Researcher’s bias is one of the biggest challenges faced by every anthropologist and sociologist on the field. </w:t>
      </w:r>
      <w:r>
        <w:rPr>
          <w:rFonts w:ascii="Times New Roman" w:hAnsi="Times New Roman" w:cs="Times New Roman"/>
          <w:sz w:val="24"/>
        </w:rPr>
        <w:t xml:space="preserve">As field researchers we are trained to adopt critical reflexivity and objectivity. </w:t>
      </w:r>
      <w:r w:rsidR="00D92AC1">
        <w:rPr>
          <w:rFonts w:ascii="Times New Roman" w:hAnsi="Times New Roman" w:cs="Times New Roman"/>
          <w:sz w:val="24"/>
        </w:rPr>
        <w:t xml:space="preserve">Several qualitative studies have highlighted that the researcher has to be </w:t>
      </w:r>
      <w:ins w:id="31" w:author="Reviewer" w:date="2019-07-08T21:39:00Z">
        <w:r w:rsidR="00356406">
          <w:rPr>
            <w:rFonts w:ascii="Times New Roman" w:hAnsi="Times New Roman" w:cs="Times New Roman"/>
            <w:sz w:val="24"/>
          </w:rPr>
          <w:t>self-</w:t>
        </w:r>
      </w:ins>
      <w:r w:rsidR="00D92AC1">
        <w:rPr>
          <w:rFonts w:ascii="Times New Roman" w:hAnsi="Times New Roman" w:cs="Times New Roman"/>
          <w:sz w:val="24"/>
        </w:rPr>
        <w:t xml:space="preserve">reflexive and objective in order to avoid any form of bias influencing the process of data collection </w:t>
      </w:r>
      <w:r w:rsidR="00D92AC1" w:rsidRPr="00D92AC1">
        <w:rPr>
          <w:rFonts w:ascii="Times New Roman" w:hAnsi="Times New Roman" w:cs="Times New Roman"/>
          <w:sz w:val="24"/>
        </w:rPr>
        <w:t>(</w:t>
      </w:r>
      <w:proofErr w:type="spellStart"/>
      <w:r w:rsidR="00D92AC1" w:rsidRPr="00D92AC1">
        <w:rPr>
          <w:rFonts w:ascii="Times New Roman" w:hAnsi="Times New Roman" w:cs="Times New Roman"/>
          <w:sz w:val="24"/>
        </w:rPr>
        <w:t>Je</w:t>
      </w:r>
      <w:r w:rsidR="00D92AC1">
        <w:rPr>
          <w:rFonts w:ascii="Times New Roman" w:hAnsi="Times New Roman" w:cs="Times New Roman"/>
          <w:sz w:val="24"/>
        </w:rPr>
        <w:t>anfreau</w:t>
      </w:r>
      <w:proofErr w:type="spellEnd"/>
      <w:r w:rsidR="00D92AC1">
        <w:rPr>
          <w:rFonts w:ascii="Times New Roman" w:hAnsi="Times New Roman" w:cs="Times New Roman"/>
          <w:sz w:val="24"/>
        </w:rPr>
        <w:t xml:space="preserve"> and Jack, 2010; Walker, 2012; Potter et al, 2013). </w:t>
      </w:r>
      <w:r w:rsidR="00D534A8">
        <w:rPr>
          <w:rFonts w:ascii="Times New Roman" w:hAnsi="Times New Roman" w:cs="Times New Roman"/>
          <w:sz w:val="24"/>
        </w:rPr>
        <w:t xml:space="preserve">When I had begun my fieldwork, I had thought that I </w:t>
      </w:r>
      <w:r w:rsidR="00DD7210" w:rsidRPr="00822E5C">
        <w:rPr>
          <w:rFonts w:ascii="Times New Roman" w:hAnsi="Times New Roman" w:cs="Times New Roman"/>
          <w:sz w:val="24"/>
        </w:rPr>
        <w:t>was</w:t>
      </w:r>
      <w:r w:rsidR="00D534A8">
        <w:rPr>
          <w:rFonts w:ascii="Times New Roman" w:hAnsi="Times New Roman" w:cs="Times New Roman"/>
          <w:sz w:val="24"/>
        </w:rPr>
        <w:t xml:space="preserve"> going to be completely detached and objective. However, over the course of my fieldwork, I realized that it is impossible to isolate oneself from </w:t>
      </w:r>
      <w:r w:rsidR="00DD7210" w:rsidRPr="00822E5C">
        <w:rPr>
          <w:rFonts w:ascii="Times New Roman" w:hAnsi="Times New Roman" w:cs="Times New Roman"/>
          <w:sz w:val="24"/>
        </w:rPr>
        <w:t>one’s</w:t>
      </w:r>
      <w:r w:rsidR="00D534A8">
        <w:rPr>
          <w:rFonts w:ascii="Times New Roman" w:hAnsi="Times New Roman" w:cs="Times New Roman"/>
          <w:sz w:val="24"/>
        </w:rPr>
        <w:t xml:space="preserve"> field.</w:t>
      </w:r>
    </w:p>
    <w:p w14:paraId="4E3BF5D3" w14:textId="77777777" w:rsidR="00CB21F0" w:rsidRDefault="0055081A" w:rsidP="00D92AC1">
      <w:pPr>
        <w:spacing w:line="480" w:lineRule="auto"/>
        <w:jc w:val="both"/>
        <w:rPr>
          <w:rFonts w:ascii="Times New Roman" w:hAnsi="Times New Roman" w:cs="Times New Roman"/>
          <w:sz w:val="24"/>
        </w:rPr>
      </w:pPr>
      <w:r>
        <w:rPr>
          <w:rFonts w:ascii="Times New Roman" w:hAnsi="Times New Roman" w:cs="Times New Roman"/>
          <w:sz w:val="24"/>
        </w:rPr>
        <w:t xml:space="preserve">Srinivas et al (1979) in their essays have indicated how subjectivities are bound to penetrate during fieldwork. </w:t>
      </w:r>
      <w:r w:rsidR="00B82320">
        <w:rPr>
          <w:rFonts w:ascii="Times New Roman" w:hAnsi="Times New Roman" w:cs="Times New Roman"/>
          <w:sz w:val="24"/>
        </w:rPr>
        <w:t xml:space="preserve">One cannot leave behind </w:t>
      </w:r>
      <w:r w:rsidR="00B82320" w:rsidRPr="00822E5C">
        <w:rPr>
          <w:rFonts w:ascii="Times New Roman" w:hAnsi="Times New Roman" w:cs="Times New Roman"/>
          <w:sz w:val="24"/>
        </w:rPr>
        <w:t>one</w:t>
      </w:r>
      <w:r w:rsidR="00DD7210" w:rsidRPr="00822E5C">
        <w:rPr>
          <w:rFonts w:ascii="Times New Roman" w:hAnsi="Times New Roman" w:cs="Times New Roman"/>
          <w:sz w:val="24"/>
        </w:rPr>
        <w:t>’</w:t>
      </w:r>
      <w:r w:rsidR="00B82320">
        <w:rPr>
          <w:rFonts w:ascii="Times New Roman" w:hAnsi="Times New Roman" w:cs="Times New Roman"/>
          <w:sz w:val="24"/>
        </w:rPr>
        <w:t xml:space="preserve">s caste, gender, marital status or age while interacting with human respondents in the field (Srinivas et al, 1979). </w:t>
      </w:r>
      <w:r w:rsidR="009037C7">
        <w:rPr>
          <w:rFonts w:ascii="Times New Roman" w:hAnsi="Times New Roman" w:cs="Times New Roman"/>
          <w:sz w:val="24"/>
        </w:rPr>
        <w:t xml:space="preserve">In particular, Srinivas et al (1979) argue that fieldwork is a subjective experience and </w:t>
      </w:r>
      <w:r w:rsidR="00DD7210">
        <w:rPr>
          <w:rFonts w:ascii="Times New Roman" w:hAnsi="Times New Roman" w:cs="Times New Roman"/>
          <w:sz w:val="24"/>
        </w:rPr>
        <w:t xml:space="preserve">therefore </w:t>
      </w:r>
      <w:r w:rsidR="009037C7">
        <w:rPr>
          <w:rFonts w:ascii="Times New Roman" w:hAnsi="Times New Roman" w:cs="Times New Roman"/>
          <w:sz w:val="24"/>
        </w:rPr>
        <w:t xml:space="preserve">the anthropologist or the sociologist should write about </w:t>
      </w:r>
      <w:r w:rsidR="00DD7210" w:rsidRPr="00822E5C">
        <w:rPr>
          <w:rFonts w:ascii="Times New Roman" w:hAnsi="Times New Roman" w:cs="Times New Roman"/>
          <w:sz w:val="24"/>
        </w:rPr>
        <w:t>their personal experience</w:t>
      </w:r>
      <w:r w:rsidR="009037C7">
        <w:rPr>
          <w:rFonts w:ascii="Times New Roman" w:hAnsi="Times New Roman" w:cs="Times New Roman"/>
          <w:sz w:val="24"/>
        </w:rPr>
        <w:t xml:space="preserve"> in detail. Corroborating Srinivas et </w:t>
      </w:r>
      <w:proofErr w:type="spellStart"/>
      <w:r w:rsidR="009037C7">
        <w:rPr>
          <w:rFonts w:ascii="Times New Roman" w:hAnsi="Times New Roman" w:cs="Times New Roman"/>
          <w:sz w:val="24"/>
        </w:rPr>
        <w:t>al’s</w:t>
      </w:r>
      <w:proofErr w:type="spellEnd"/>
      <w:r w:rsidR="009037C7">
        <w:rPr>
          <w:rFonts w:ascii="Times New Roman" w:hAnsi="Times New Roman" w:cs="Times New Roman"/>
          <w:sz w:val="24"/>
        </w:rPr>
        <w:t xml:space="preserve"> (1979) views on fieldwork, </w:t>
      </w:r>
      <w:commentRangeStart w:id="32"/>
      <w:r w:rsidR="009037C7" w:rsidRPr="00822E5C">
        <w:rPr>
          <w:rFonts w:ascii="Times New Roman" w:hAnsi="Times New Roman" w:cs="Times New Roman"/>
          <w:sz w:val="24"/>
        </w:rPr>
        <w:t>I</w:t>
      </w:r>
      <w:r w:rsidR="009037C7">
        <w:rPr>
          <w:rFonts w:ascii="Times New Roman" w:hAnsi="Times New Roman" w:cs="Times New Roman"/>
          <w:sz w:val="24"/>
        </w:rPr>
        <w:t xml:space="preserve"> gathered that my own background played a huge role in my interactions</w:t>
      </w:r>
      <w:commentRangeEnd w:id="32"/>
      <w:r w:rsidR="0030400C">
        <w:rPr>
          <w:rStyle w:val="CommentReference"/>
        </w:rPr>
        <w:commentReference w:id="32"/>
      </w:r>
      <w:r w:rsidR="009037C7">
        <w:rPr>
          <w:rFonts w:ascii="Times New Roman" w:hAnsi="Times New Roman" w:cs="Times New Roman"/>
          <w:sz w:val="24"/>
        </w:rPr>
        <w:t xml:space="preserve"> with my respondents</w:t>
      </w:r>
      <w:r w:rsidR="00DD7210">
        <w:rPr>
          <w:rFonts w:ascii="Times New Roman" w:hAnsi="Times New Roman" w:cs="Times New Roman"/>
          <w:sz w:val="24"/>
        </w:rPr>
        <w:t xml:space="preserve">. No matter </w:t>
      </w:r>
      <w:r w:rsidR="00DD7210" w:rsidRPr="00822E5C">
        <w:rPr>
          <w:rFonts w:ascii="Times New Roman" w:hAnsi="Times New Roman" w:cs="Times New Roman"/>
          <w:sz w:val="24"/>
        </w:rPr>
        <w:t>how hard I tried as a researcher,</w:t>
      </w:r>
      <w:r w:rsidR="009037C7">
        <w:rPr>
          <w:rFonts w:ascii="Times New Roman" w:hAnsi="Times New Roman" w:cs="Times New Roman"/>
          <w:sz w:val="24"/>
        </w:rPr>
        <w:t xml:space="preserve"> it is impossible to remove one’s own self from the field. </w:t>
      </w:r>
      <w:r w:rsidR="00CB21F0">
        <w:rPr>
          <w:rFonts w:ascii="Times New Roman" w:hAnsi="Times New Roman" w:cs="Times New Roman"/>
          <w:sz w:val="24"/>
        </w:rPr>
        <w:t xml:space="preserve">Against this backdrop it may be suggested that while it is important to critically appraise the data, on the other hand it is also imperative to take account of </w:t>
      </w:r>
      <w:r w:rsidR="00CB21F0" w:rsidRPr="00822E5C">
        <w:rPr>
          <w:rFonts w:ascii="Times New Roman" w:hAnsi="Times New Roman" w:cs="Times New Roman"/>
          <w:sz w:val="24"/>
        </w:rPr>
        <w:t>one</w:t>
      </w:r>
      <w:r w:rsidR="00DD7210" w:rsidRPr="00822E5C">
        <w:rPr>
          <w:rFonts w:ascii="Times New Roman" w:hAnsi="Times New Roman" w:cs="Times New Roman"/>
          <w:sz w:val="24"/>
        </w:rPr>
        <w:t>’</w:t>
      </w:r>
      <w:r w:rsidR="00CB21F0" w:rsidRPr="00822E5C">
        <w:rPr>
          <w:rFonts w:ascii="Times New Roman" w:hAnsi="Times New Roman" w:cs="Times New Roman"/>
          <w:sz w:val="24"/>
        </w:rPr>
        <w:t>s</w:t>
      </w:r>
      <w:r w:rsidR="00CB21F0">
        <w:rPr>
          <w:rFonts w:ascii="Times New Roman" w:hAnsi="Times New Roman" w:cs="Times New Roman"/>
          <w:sz w:val="24"/>
        </w:rPr>
        <w:t xml:space="preserve"> subjectivities.</w:t>
      </w:r>
    </w:p>
    <w:p w14:paraId="6D526C87" w14:textId="77777777" w:rsidR="00CB21F0" w:rsidRPr="00DD7210" w:rsidRDefault="00CB21F0" w:rsidP="00D92AC1">
      <w:pPr>
        <w:spacing w:line="480" w:lineRule="auto"/>
        <w:jc w:val="both"/>
        <w:rPr>
          <w:rFonts w:ascii="Times New Roman" w:hAnsi="Times New Roman" w:cs="Times New Roman"/>
          <w:b/>
          <w:sz w:val="24"/>
        </w:rPr>
      </w:pPr>
      <w:r w:rsidRPr="00DD7210">
        <w:rPr>
          <w:rFonts w:ascii="Times New Roman" w:hAnsi="Times New Roman" w:cs="Times New Roman"/>
          <w:b/>
          <w:sz w:val="24"/>
        </w:rPr>
        <w:t>Concluding Thoughts</w:t>
      </w:r>
    </w:p>
    <w:p w14:paraId="0E1A5ED2" w14:textId="77777777" w:rsidR="008547C7" w:rsidRDefault="00CB21F0" w:rsidP="00DB4B4E">
      <w:pPr>
        <w:spacing w:line="480" w:lineRule="auto"/>
        <w:jc w:val="both"/>
        <w:rPr>
          <w:rFonts w:ascii="Times New Roman" w:hAnsi="Times New Roman" w:cs="Times New Roman"/>
          <w:sz w:val="24"/>
        </w:rPr>
      </w:pPr>
      <w:r>
        <w:rPr>
          <w:rFonts w:ascii="Times New Roman" w:hAnsi="Times New Roman" w:cs="Times New Roman"/>
          <w:sz w:val="24"/>
        </w:rPr>
        <w:t>Co</w:t>
      </w:r>
      <w:r w:rsidR="00DD7210">
        <w:rPr>
          <w:rFonts w:ascii="Times New Roman" w:hAnsi="Times New Roman" w:cs="Times New Roman"/>
          <w:sz w:val="24"/>
        </w:rPr>
        <w:t>gita</w:t>
      </w:r>
      <w:r>
        <w:rPr>
          <w:rFonts w:ascii="Times New Roman" w:hAnsi="Times New Roman" w:cs="Times New Roman"/>
          <w:sz w:val="24"/>
        </w:rPr>
        <w:t xml:space="preserve">tions around my experience on the field began, when I organized a symposium titled: “Women in the Field”, under the aegis of </w:t>
      </w:r>
      <w:r w:rsidR="008547C7">
        <w:rPr>
          <w:rFonts w:ascii="Times New Roman" w:hAnsi="Times New Roman" w:cs="Times New Roman"/>
          <w:sz w:val="24"/>
        </w:rPr>
        <w:t xml:space="preserve">Centre for Women’s Studies and Manipal Centre for Humanities, Manipal. As one of the speakers in the symposium, when I talked about my fieldwork experience, I also critically evaluated it. Today, as I </w:t>
      </w:r>
      <w:r w:rsidR="008547C7" w:rsidRPr="00822E5C">
        <w:rPr>
          <w:rFonts w:ascii="Times New Roman" w:hAnsi="Times New Roman" w:cs="Times New Roman"/>
          <w:sz w:val="24"/>
        </w:rPr>
        <w:t xml:space="preserve">look back </w:t>
      </w:r>
      <w:r w:rsidR="00DD7210" w:rsidRPr="00822E5C">
        <w:rPr>
          <w:rFonts w:ascii="Times New Roman" w:hAnsi="Times New Roman" w:cs="Times New Roman"/>
          <w:sz w:val="24"/>
        </w:rPr>
        <w:t>on</w:t>
      </w:r>
      <w:r w:rsidR="008547C7">
        <w:rPr>
          <w:rFonts w:ascii="Times New Roman" w:hAnsi="Times New Roman" w:cs="Times New Roman"/>
          <w:sz w:val="24"/>
        </w:rPr>
        <w:t xml:space="preserve"> my fieldwork during my PhD, I feel incomplete. I feel I could have done much more if I had allowed myself to get more involved </w:t>
      </w:r>
      <w:r w:rsidR="008547C7">
        <w:rPr>
          <w:rFonts w:ascii="Times New Roman" w:hAnsi="Times New Roman" w:cs="Times New Roman"/>
          <w:sz w:val="24"/>
        </w:rPr>
        <w:lastRenderedPageBreak/>
        <w:t xml:space="preserve">with my respondents and had </w:t>
      </w:r>
      <w:r w:rsidR="00DD7210" w:rsidRPr="00822E5C">
        <w:rPr>
          <w:rFonts w:ascii="Times New Roman" w:hAnsi="Times New Roman" w:cs="Times New Roman"/>
          <w:sz w:val="24"/>
        </w:rPr>
        <w:t>engage</w:t>
      </w:r>
      <w:r w:rsidR="008547C7" w:rsidRPr="00822E5C">
        <w:rPr>
          <w:rFonts w:ascii="Times New Roman" w:hAnsi="Times New Roman" w:cs="Times New Roman"/>
          <w:sz w:val="24"/>
        </w:rPr>
        <w:t>d</w:t>
      </w:r>
      <w:r w:rsidR="008547C7">
        <w:rPr>
          <w:rFonts w:ascii="Times New Roman" w:hAnsi="Times New Roman" w:cs="Times New Roman"/>
          <w:sz w:val="24"/>
        </w:rPr>
        <w:t xml:space="preserve"> myself more into the </w:t>
      </w:r>
      <w:r w:rsidR="008547C7" w:rsidRPr="00822E5C">
        <w:rPr>
          <w:rFonts w:ascii="Times New Roman" w:hAnsi="Times New Roman" w:cs="Times New Roman"/>
          <w:sz w:val="24"/>
        </w:rPr>
        <w:t>field</w:t>
      </w:r>
      <w:r w:rsidR="00DD7210" w:rsidRPr="00822E5C">
        <w:rPr>
          <w:rFonts w:ascii="Times New Roman" w:hAnsi="Times New Roman" w:cs="Times New Roman"/>
          <w:sz w:val="24"/>
        </w:rPr>
        <w:t xml:space="preserve"> and my respondents</w:t>
      </w:r>
      <w:r w:rsidR="008547C7">
        <w:rPr>
          <w:rFonts w:ascii="Times New Roman" w:hAnsi="Times New Roman" w:cs="Times New Roman"/>
          <w:sz w:val="24"/>
        </w:rPr>
        <w:t>. Though I cannot change my past experiences, I hope to delve deeper for my future field endeavors.</w:t>
      </w:r>
    </w:p>
    <w:p w14:paraId="24B467CC" w14:textId="77777777" w:rsidR="00906BB1" w:rsidRDefault="00906BB1" w:rsidP="00DB4B4E">
      <w:pPr>
        <w:spacing w:line="480" w:lineRule="auto"/>
        <w:jc w:val="both"/>
        <w:rPr>
          <w:rFonts w:ascii="Times New Roman" w:hAnsi="Times New Roman" w:cs="Times New Roman"/>
          <w:sz w:val="24"/>
        </w:rPr>
      </w:pPr>
      <w:r w:rsidRPr="00906BB1">
        <w:rPr>
          <w:rFonts w:ascii="Times New Roman" w:hAnsi="Times New Roman" w:cs="Times New Roman"/>
          <w:b/>
          <w:sz w:val="24"/>
        </w:rPr>
        <w:t>Acknowledgements:</w:t>
      </w:r>
      <w:r>
        <w:rPr>
          <w:rFonts w:ascii="Times New Roman" w:hAnsi="Times New Roman" w:cs="Times New Roman"/>
          <w:sz w:val="24"/>
        </w:rPr>
        <w:t xml:space="preserve"> I would like to thank Dr Nikhil Govind (Head of the Institute of Manipal Center for Humanities), for his constant encouragement</w:t>
      </w:r>
      <w:r w:rsidR="005A17BE">
        <w:rPr>
          <w:rFonts w:ascii="Times New Roman" w:hAnsi="Times New Roman" w:cs="Times New Roman"/>
          <w:sz w:val="24"/>
        </w:rPr>
        <w:t xml:space="preserve"> to write this piece, after I organized the symposium titled: “Women in the Field”. </w:t>
      </w:r>
    </w:p>
    <w:p w14:paraId="37FEB7DB" w14:textId="77777777" w:rsidR="00E51E75" w:rsidRDefault="00E51E75" w:rsidP="00DB4B4E">
      <w:pPr>
        <w:spacing w:line="480" w:lineRule="auto"/>
        <w:jc w:val="both"/>
        <w:rPr>
          <w:rFonts w:ascii="Times New Roman" w:hAnsi="Times New Roman" w:cs="Times New Roman"/>
          <w:sz w:val="24"/>
        </w:rPr>
      </w:pPr>
      <w:r w:rsidRPr="00063F80">
        <w:rPr>
          <w:rFonts w:ascii="Times New Roman" w:hAnsi="Times New Roman" w:cs="Times New Roman"/>
          <w:b/>
          <w:sz w:val="24"/>
        </w:rPr>
        <w:t>Statement on funding and competing interests:</w:t>
      </w:r>
      <w:r>
        <w:rPr>
          <w:rFonts w:ascii="Times New Roman" w:hAnsi="Times New Roman" w:cs="Times New Roman"/>
          <w:sz w:val="24"/>
        </w:rPr>
        <w:t xml:space="preserve"> This article did not receive any funding and there are also no competing interests related to this article</w:t>
      </w:r>
    </w:p>
    <w:p w14:paraId="41E00F9F" w14:textId="77777777" w:rsidR="009B4D77" w:rsidRPr="008547C7" w:rsidRDefault="008547C7" w:rsidP="00412EBD">
      <w:pPr>
        <w:spacing w:line="360" w:lineRule="auto"/>
        <w:jc w:val="both"/>
        <w:rPr>
          <w:rFonts w:ascii="Times New Roman" w:hAnsi="Times New Roman" w:cs="Times New Roman"/>
          <w:b/>
          <w:sz w:val="24"/>
        </w:rPr>
      </w:pPr>
      <w:r w:rsidRPr="008547C7">
        <w:rPr>
          <w:rFonts w:ascii="Times New Roman" w:hAnsi="Times New Roman" w:cs="Times New Roman"/>
          <w:b/>
          <w:sz w:val="24"/>
        </w:rPr>
        <w:t xml:space="preserve">References  </w:t>
      </w:r>
    </w:p>
    <w:p w14:paraId="4BC4100B" w14:textId="77777777" w:rsidR="00C242F6" w:rsidRPr="00C242F6" w:rsidRDefault="00C242F6" w:rsidP="00412EBD">
      <w:pPr>
        <w:spacing w:line="360" w:lineRule="auto"/>
        <w:jc w:val="both"/>
        <w:rPr>
          <w:rFonts w:ascii="Times New Roman" w:hAnsi="Times New Roman" w:cs="Times New Roman"/>
          <w:sz w:val="24"/>
          <w:szCs w:val="26"/>
          <w:shd w:val="clear" w:color="auto" w:fill="FFFFFF"/>
        </w:rPr>
      </w:pPr>
      <w:proofErr w:type="spellStart"/>
      <w:r w:rsidRPr="00C242F6">
        <w:rPr>
          <w:rFonts w:ascii="Times New Roman" w:hAnsi="Times New Roman" w:cs="Times New Roman"/>
          <w:sz w:val="24"/>
          <w:szCs w:val="26"/>
          <w:shd w:val="clear" w:color="auto" w:fill="FFFFFF"/>
        </w:rPr>
        <w:t>Apa</w:t>
      </w:r>
      <w:proofErr w:type="spellEnd"/>
      <w:r w:rsidRPr="00C242F6">
        <w:rPr>
          <w:rFonts w:ascii="Times New Roman" w:hAnsi="Times New Roman" w:cs="Times New Roman"/>
          <w:sz w:val="24"/>
          <w:szCs w:val="26"/>
          <w:shd w:val="clear" w:color="auto" w:fill="FFFFFF"/>
        </w:rPr>
        <w:t xml:space="preserve">, </w:t>
      </w:r>
      <w:proofErr w:type="spellStart"/>
      <w:r w:rsidRPr="00C242F6">
        <w:rPr>
          <w:rFonts w:ascii="Times New Roman" w:hAnsi="Times New Roman" w:cs="Times New Roman"/>
          <w:sz w:val="24"/>
          <w:szCs w:val="26"/>
          <w:shd w:val="clear" w:color="auto" w:fill="FFFFFF"/>
        </w:rPr>
        <w:t>Z.L</w:t>
      </w:r>
      <w:proofErr w:type="spellEnd"/>
      <w:r w:rsidRPr="00C242F6">
        <w:rPr>
          <w:rFonts w:ascii="Times New Roman" w:hAnsi="Times New Roman" w:cs="Times New Roman"/>
          <w:sz w:val="24"/>
          <w:szCs w:val="26"/>
          <w:shd w:val="clear" w:color="auto" w:fill="FFFFFF"/>
        </w:rPr>
        <w:t xml:space="preserve">., Bai, R., </w:t>
      </w:r>
      <w:proofErr w:type="spellStart"/>
      <w:r w:rsidRPr="00C242F6">
        <w:rPr>
          <w:rFonts w:ascii="Times New Roman" w:hAnsi="Times New Roman" w:cs="Times New Roman"/>
          <w:sz w:val="24"/>
          <w:szCs w:val="26"/>
          <w:shd w:val="clear" w:color="auto" w:fill="FFFFFF"/>
        </w:rPr>
        <w:t>Mukherejee</w:t>
      </w:r>
      <w:proofErr w:type="spellEnd"/>
      <w:r w:rsidRPr="00C242F6">
        <w:rPr>
          <w:rFonts w:ascii="Times New Roman" w:hAnsi="Times New Roman" w:cs="Times New Roman"/>
          <w:sz w:val="24"/>
          <w:szCs w:val="26"/>
          <w:shd w:val="clear" w:color="auto" w:fill="FFFFFF"/>
        </w:rPr>
        <w:t xml:space="preserve">, </w:t>
      </w:r>
      <w:proofErr w:type="spellStart"/>
      <w:r w:rsidRPr="00C242F6">
        <w:rPr>
          <w:rFonts w:ascii="Times New Roman" w:hAnsi="Times New Roman" w:cs="Times New Roman"/>
          <w:sz w:val="24"/>
          <w:szCs w:val="26"/>
          <w:shd w:val="clear" w:color="auto" w:fill="FFFFFF"/>
        </w:rPr>
        <w:t>D.V</w:t>
      </w:r>
      <w:proofErr w:type="spellEnd"/>
      <w:r w:rsidRPr="00C242F6">
        <w:rPr>
          <w:rFonts w:ascii="Times New Roman" w:hAnsi="Times New Roman" w:cs="Times New Roman"/>
          <w:sz w:val="24"/>
          <w:szCs w:val="26"/>
          <w:shd w:val="clear" w:color="auto" w:fill="FFFFFF"/>
        </w:rPr>
        <w:t xml:space="preserve">., Herzig, C.T., </w:t>
      </w:r>
      <w:proofErr w:type="spellStart"/>
      <w:r w:rsidRPr="00C242F6">
        <w:rPr>
          <w:rFonts w:ascii="Times New Roman" w:hAnsi="Times New Roman" w:cs="Times New Roman"/>
          <w:sz w:val="24"/>
          <w:szCs w:val="26"/>
          <w:shd w:val="clear" w:color="auto" w:fill="FFFFFF"/>
        </w:rPr>
        <w:t>Koenigsmann</w:t>
      </w:r>
      <w:proofErr w:type="spellEnd"/>
      <w:r w:rsidRPr="00C242F6">
        <w:rPr>
          <w:rFonts w:ascii="Times New Roman" w:hAnsi="Times New Roman" w:cs="Times New Roman"/>
          <w:sz w:val="24"/>
          <w:szCs w:val="26"/>
          <w:shd w:val="clear" w:color="auto" w:fill="FFFFFF"/>
        </w:rPr>
        <w:t xml:space="preserve">, C., Lowy, F.D., &amp; Larson EL. (2012). Challenges and strategies for research in prisons. </w:t>
      </w:r>
      <w:r w:rsidRPr="00C242F6">
        <w:rPr>
          <w:rFonts w:ascii="Times New Roman" w:hAnsi="Times New Roman" w:cs="Times New Roman"/>
          <w:i/>
          <w:sz w:val="24"/>
          <w:szCs w:val="26"/>
          <w:shd w:val="clear" w:color="auto" w:fill="FFFFFF"/>
        </w:rPr>
        <w:t>Public Health Nursing, 29</w:t>
      </w:r>
      <w:r w:rsidRPr="00C242F6">
        <w:rPr>
          <w:rFonts w:ascii="Times New Roman" w:hAnsi="Times New Roman" w:cs="Times New Roman"/>
          <w:sz w:val="24"/>
          <w:szCs w:val="26"/>
          <w:shd w:val="clear" w:color="auto" w:fill="FFFFFF"/>
        </w:rPr>
        <w:t>(5): 467-472.</w:t>
      </w:r>
    </w:p>
    <w:p w14:paraId="3BA84233" w14:textId="77777777" w:rsidR="00C447D9" w:rsidRDefault="00CF2AF6" w:rsidP="00412EBD">
      <w:pPr>
        <w:spacing w:line="360" w:lineRule="auto"/>
        <w:jc w:val="both"/>
        <w:rPr>
          <w:rFonts w:ascii="Times New Roman" w:hAnsi="Times New Roman" w:cs="Times New Roman"/>
          <w:sz w:val="24"/>
        </w:rPr>
      </w:pPr>
      <w:r>
        <w:rPr>
          <w:rFonts w:ascii="Times New Roman" w:hAnsi="Times New Roman" w:cs="Times New Roman"/>
          <w:sz w:val="24"/>
        </w:rPr>
        <w:t xml:space="preserve">Malinowski, B. (1922). </w:t>
      </w:r>
      <w:r w:rsidRPr="00CF2AF6">
        <w:rPr>
          <w:rFonts w:ascii="Times New Roman" w:hAnsi="Times New Roman" w:cs="Times New Roman"/>
          <w:i/>
          <w:sz w:val="24"/>
        </w:rPr>
        <w:t>Argonauts of the Western Pacific.</w:t>
      </w:r>
      <w:r>
        <w:rPr>
          <w:rFonts w:ascii="Times New Roman" w:hAnsi="Times New Roman" w:cs="Times New Roman"/>
          <w:sz w:val="24"/>
        </w:rPr>
        <w:t xml:space="preserve"> London: Rutledge and Kegan Paul Limited</w:t>
      </w:r>
      <w:r w:rsidR="00893D7E">
        <w:rPr>
          <w:rFonts w:ascii="Times New Roman" w:hAnsi="Times New Roman" w:cs="Times New Roman"/>
          <w:sz w:val="24"/>
        </w:rPr>
        <w:t>.</w:t>
      </w:r>
    </w:p>
    <w:p w14:paraId="41006DF4" w14:textId="77777777" w:rsidR="000C7E8D" w:rsidRDefault="000C7E8D" w:rsidP="00412EBD">
      <w:pPr>
        <w:spacing w:line="360" w:lineRule="auto"/>
        <w:jc w:val="both"/>
        <w:rPr>
          <w:rFonts w:ascii="Times New Roman" w:hAnsi="Times New Roman" w:cs="Times New Roman"/>
          <w:sz w:val="24"/>
        </w:rPr>
      </w:pPr>
      <w:r w:rsidRPr="00A878DD">
        <w:rPr>
          <w:rFonts w:ascii="Times New Roman" w:hAnsi="Times New Roman" w:cs="Times New Roman"/>
          <w:sz w:val="24"/>
        </w:rPr>
        <w:t>Block,</w:t>
      </w:r>
      <w:r>
        <w:rPr>
          <w:rFonts w:ascii="Times New Roman" w:hAnsi="Times New Roman" w:cs="Times New Roman"/>
          <w:sz w:val="24"/>
        </w:rPr>
        <w:t xml:space="preserve"> K., </w:t>
      </w:r>
      <w:r w:rsidRPr="00A878DD">
        <w:rPr>
          <w:rFonts w:ascii="Times New Roman" w:hAnsi="Times New Roman" w:cs="Times New Roman"/>
          <w:sz w:val="24"/>
        </w:rPr>
        <w:t>Warr,</w:t>
      </w:r>
      <w:r>
        <w:rPr>
          <w:rFonts w:ascii="Times New Roman" w:hAnsi="Times New Roman" w:cs="Times New Roman"/>
          <w:sz w:val="24"/>
        </w:rPr>
        <w:t xml:space="preserve"> D., </w:t>
      </w:r>
      <w:r w:rsidRPr="00A878DD">
        <w:rPr>
          <w:rFonts w:ascii="Times New Roman" w:hAnsi="Times New Roman" w:cs="Times New Roman"/>
          <w:sz w:val="24"/>
        </w:rPr>
        <w:t>Gibbs,</w:t>
      </w:r>
      <w:r>
        <w:rPr>
          <w:rFonts w:ascii="Times New Roman" w:hAnsi="Times New Roman" w:cs="Times New Roman"/>
          <w:sz w:val="24"/>
        </w:rPr>
        <w:t xml:space="preserve"> L., &amp; </w:t>
      </w:r>
      <w:r w:rsidRPr="00A878DD">
        <w:rPr>
          <w:rFonts w:ascii="Times New Roman" w:hAnsi="Times New Roman" w:cs="Times New Roman"/>
          <w:sz w:val="24"/>
        </w:rPr>
        <w:t>Riggs,</w:t>
      </w:r>
      <w:r>
        <w:rPr>
          <w:rFonts w:ascii="Times New Roman" w:hAnsi="Times New Roman" w:cs="Times New Roman"/>
          <w:sz w:val="24"/>
        </w:rPr>
        <w:t xml:space="preserve"> E. (2013).</w:t>
      </w:r>
      <w:r w:rsidRPr="00A878DD">
        <w:rPr>
          <w:rFonts w:ascii="Times New Roman" w:hAnsi="Times New Roman" w:cs="Times New Roman"/>
          <w:sz w:val="24"/>
        </w:rPr>
        <w:t xml:space="preserve"> Addressing Ethical and Methodological Challenges in Research with Refugee-background Young People: Reflections from the Field, </w:t>
      </w:r>
      <w:r w:rsidRPr="00A878DD">
        <w:rPr>
          <w:rFonts w:ascii="Times New Roman" w:hAnsi="Times New Roman" w:cs="Times New Roman"/>
          <w:i/>
          <w:sz w:val="24"/>
        </w:rPr>
        <w:t>Journal of Refugee Studies, 26</w:t>
      </w:r>
      <w:r>
        <w:rPr>
          <w:rFonts w:ascii="Times New Roman" w:hAnsi="Times New Roman" w:cs="Times New Roman"/>
          <w:sz w:val="24"/>
        </w:rPr>
        <w:t>(</w:t>
      </w:r>
      <w:r w:rsidRPr="00A878DD">
        <w:rPr>
          <w:rFonts w:ascii="Times New Roman" w:hAnsi="Times New Roman" w:cs="Times New Roman"/>
          <w:sz w:val="24"/>
        </w:rPr>
        <w:t>1</w:t>
      </w:r>
      <w:r>
        <w:rPr>
          <w:rFonts w:ascii="Times New Roman" w:hAnsi="Times New Roman" w:cs="Times New Roman"/>
          <w:sz w:val="24"/>
        </w:rPr>
        <w:t xml:space="preserve">): </w:t>
      </w:r>
      <w:r w:rsidRPr="00A878DD">
        <w:rPr>
          <w:rFonts w:ascii="Times New Roman" w:hAnsi="Times New Roman" w:cs="Times New Roman"/>
          <w:sz w:val="24"/>
        </w:rPr>
        <w:t>69–87</w:t>
      </w:r>
      <w:r>
        <w:rPr>
          <w:rFonts w:ascii="Times New Roman" w:hAnsi="Times New Roman" w:cs="Times New Roman"/>
          <w:sz w:val="24"/>
        </w:rPr>
        <w:t>.</w:t>
      </w:r>
    </w:p>
    <w:p w14:paraId="4886F1CC" w14:textId="77777777" w:rsidR="00B3785D" w:rsidRDefault="00B3785D" w:rsidP="00412EBD">
      <w:pPr>
        <w:spacing w:line="360" w:lineRule="auto"/>
        <w:jc w:val="both"/>
        <w:rPr>
          <w:rFonts w:ascii="Times New Roman" w:hAnsi="Times New Roman" w:cs="Times New Roman"/>
          <w:sz w:val="24"/>
        </w:rPr>
      </w:pPr>
      <w:proofErr w:type="spellStart"/>
      <w:r>
        <w:rPr>
          <w:rFonts w:ascii="Times New Roman" w:hAnsi="Times New Roman" w:cs="Times New Roman"/>
          <w:sz w:val="24"/>
        </w:rPr>
        <w:t>Calvey</w:t>
      </w:r>
      <w:proofErr w:type="spellEnd"/>
      <w:r>
        <w:rPr>
          <w:rFonts w:ascii="Times New Roman" w:hAnsi="Times New Roman" w:cs="Times New Roman"/>
          <w:sz w:val="24"/>
        </w:rPr>
        <w:t xml:space="preserve">, D. (2008). </w:t>
      </w:r>
      <w:r w:rsidRPr="00B3785D">
        <w:rPr>
          <w:rFonts w:ascii="Times New Roman" w:hAnsi="Times New Roman" w:cs="Times New Roman"/>
          <w:sz w:val="24"/>
        </w:rPr>
        <w:t xml:space="preserve">The art and politics of covert research, </w:t>
      </w:r>
      <w:r w:rsidRPr="00B3785D">
        <w:rPr>
          <w:rFonts w:ascii="Times New Roman" w:hAnsi="Times New Roman" w:cs="Times New Roman"/>
          <w:i/>
          <w:sz w:val="24"/>
        </w:rPr>
        <w:t>Sociology 42</w:t>
      </w:r>
      <w:r w:rsidRPr="00B3785D">
        <w:rPr>
          <w:rFonts w:ascii="Times New Roman" w:hAnsi="Times New Roman" w:cs="Times New Roman"/>
          <w:sz w:val="24"/>
        </w:rPr>
        <w:t>(5) 905-918</w:t>
      </w:r>
      <w:r>
        <w:rPr>
          <w:rFonts w:ascii="Times New Roman" w:hAnsi="Times New Roman" w:cs="Times New Roman"/>
          <w:sz w:val="24"/>
        </w:rPr>
        <w:t>.</w:t>
      </w:r>
    </w:p>
    <w:p w14:paraId="7BF6F5DF" w14:textId="77777777" w:rsidR="00D904B9" w:rsidRDefault="00D904B9" w:rsidP="00412EBD">
      <w:pPr>
        <w:spacing w:line="360" w:lineRule="auto"/>
        <w:jc w:val="both"/>
        <w:rPr>
          <w:rFonts w:ascii="Times New Roman" w:hAnsi="Times New Roman" w:cs="Times New Roman"/>
          <w:sz w:val="24"/>
        </w:rPr>
      </w:pPr>
      <w:r w:rsidRPr="00D904B9">
        <w:rPr>
          <w:rFonts w:ascii="Times New Roman" w:hAnsi="Times New Roman" w:cs="Times New Roman"/>
          <w:sz w:val="24"/>
        </w:rPr>
        <w:t>Haraway, D. (1988). Situated Knowledges: The Science Question in Feminism and the Privilege of Partial Perspective. </w:t>
      </w:r>
      <w:r w:rsidRPr="00D904B9">
        <w:rPr>
          <w:rFonts w:ascii="Times New Roman" w:hAnsi="Times New Roman" w:cs="Times New Roman"/>
          <w:i/>
          <w:iCs/>
          <w:sz w:val="24"/>
        </w:rPr>
        <w:t>Feminist Studies,</w:t>
      </w:r>
      <w:r w:rsidRPr="00D904B9">
        <w:rPr>
          <w:rFonts w:ascii="Times New Roman" w:hAnsi="Times New Roman" w:cs="Times New Roman"/>
          <w:sz w:val="24"/>
        </w:rPr>
        <w:t> </w:t>
      </w:r>
      <w:r w:rsidRPr="00D904B9">
        <w:rPr>
          <w:rFonts w:ascii="Times New Roman" w:hAnsi="Times New Roman" w:cs="Times New Roman"/>
          <w:i/>
          <w:iCs/>
          <w:sz w:val="24"/>
        </w:rPr>
        <w:t>14</w:t>
      </w:r>
      <w:r w:rsidRPr="00D904B9">
        <w:rPr>
          <w:rFonts w:ascii="Times New Roman" w:hAnsi="Times New Roman" w:cs="Times New Roman"/>
          <w:sz w:val="24"/>
        </w:rPr>
        <w:t xml:space="preserve">(3), 575-599. </w:t>
      </w:r>
    </w:p>
    <w:p w14:paraId="4C437940" w14:textId="77777777" w:rsidR="003E772A" w:rsidRDefault="003E772A" w:rsidP="00412EBD">
      <w:pPr>
        <w:spacing w:line="360" w:lineRule="auto"/>
        <w:jc w:val="both"/>
        <w:rPr>
          <w:rFonts w:ascii="Times New Roman" w:hAnsi="Times New Roman" w:cs="Times New Roman"/>
          <w:sz w:val="24"/>
        </w:rPr>
      </w:pPr>
      <w:proofErr w:type="spellStart"/>
      <w:r w:rsidRPr="003E772A">
        <w:rPr>
          <w:rFonts w:ascii="Times New Roman" w:hAnsi="Times New Roman" w:cs="Times New Roman"/>
          <w:sz w:val="24"/>
        </w:rPr>
        <w:t>Jeanfreau</w:t>
      </w:r>
      <w:proofErr w:type="spellEnd"/>
      <w:r w:rsidRPr="003E772A">
        <w:rPr>
          <w:rFonts w:ascii="Times New Roman" w:hAnsi="Times New Roman" w:cs="Times New Roman"/>
          <w:sz w:val="24"/>
        </w:rPr>
        <w:t>, S. G., &amp; Jack, L., Jr (2010). Appraising qualitative research in health education: guidelines for public health educators. </w:t>
      </w:r>
      <w:r w:rsidRPr="003E772A">
        <w:rPr>
          <w:rFonts w:ascii="Times New Roman" w:hAnsi="Times New Roman" w:cs="Times New Roman"/>
          <w:i/>
          <w:iCs/>
          <w:sz w:val="24"/>
        </w:rPr>
        <w:t>Health promotion practice</w:t>
      </w:r>
      <w:r w:rsidRPr="003E772A">
        <w:rPr>
          <w:rFonts w:ascii="Times New Roman" w:hAnsi="Times New Roman" w:cs="Times New Roman"/>
          <w:sz w:val="24"/>
        </w:rPr>
        <w:t>, </w:t>
      </w:r>
      <w:r w:rsidRPr="003E772A">
        <w:rPr>
          <w:rFonts w:ascii="Times New Roman" w:hAnsi="Times New Roman" w:cs="Times New Roman"/>
          <w:i/>
          <w:iCs/>
          <w:sz w:val="24"/>
        </w:rPr>
        <w:t>11</w:t>
      </w:r>
      <w:r w:rsidRPr="003E772A">
        <w:rPr>
          <w:rFonts w:ascii="Times New Roman" w:hAnsi="Times New Roman" w:cs="Times New Roman"/>
          <w:sz w:val="24"/>
        </w:rPr>
        <w:t xml:space="preserve">(5), 612–617. </w:t>
      </w:r>
    </w:p>
    <w:p w14:paraId="538F7539" w14:textId="77777777" w:rsidR="004B7633" w:rsidRDefault="004B7633" w:rsidP="00412EBD">
      <w:pPr>
        <w:spacing w:line="360" w:lineRule="auto"/>
        <w:jc w:val="both"/>
        <w:rPr>
          <w:rFonts w:ascii="Times New Roman" w:hAnsi="Times New Roman" w:cs="Times New Roman"/>
          <w:sz w:val="24"/>
        </w:rPr>
      </w:pPr>
      <w:proofErr w:type="spellStart"/>
      <w:r w:rsidRPr="004B7633">
        <w:rPr>
          <w:rFonts w:ascii="Times New Roman" w:hAnsi="Times New Roman" w:cs="Times New Roman"/>
          <w:sz w:val="24"/>
        </w:rPr>
        <w:t>Kusow</w:t>
      </w:r>
      <w:proofErr w:type="spellEnd"/>
      <w:r w:rsidRPr="004B7633">
        <w:rPr>
          <w:rFonts w:ascii="Times New Roman" w:hAnsi="Times New Roman" w:cs="Times New Roman"/>
          <w:sz w:val="24"/>
        </w:rPr>
        <w:t xml:space="preserve">, A. M. (2003). Beyond indigenous authenticity: Reflections on the insider/outsider debate in immigration research. </w:t>
      </w:r>
      <w:r w:rsidRPr="004B7633">
        <w:rPr>
          <w:rFonts w:ascii="Times New Roman" w:hAnsi="Times New Roman" w:cs="Times New Roman"/>
          <w:i/>
          <w:sz w:val="24"/>
        </w:rPr>
        <w:t>Symbolic Interaction, 26</w:t>
      </w:r>
      <w:r w:rsidRPr="004B7633">
        <w:rPr>
          <w:rFonts w:ascii="Times New Roman" w:hAnsi="Times New Roman" w:cs="Times New Roman"/>
          <w:sz w:val="24"/>
        </w:rPr>
        <w:t>(4), 591- 599.</w:t>
      </w:r>
    </w:p>
    <w:p w14:paraId="4190F7E7" w14:textId="77777777" w:rsidR="000C7E8D" w:rsidRDefault="000C7E8D" w:rsidP="00412EBD">
      <w:pPr>
        <w:spacing w:line="360" w:lineRule="auto"/>
        <w:jc w:val="both"/>
        <w:rPr>
          <w:rFonts w:ascii="Times New Roman" w:hAnsi="Times New Roman" w:cs="Times New Roman"/>
          <w:sz w:val="24"/>
        </w:rPr>
      </w:pPr>
      <w:proofErr w:type="spellStart"/>
      <w:r>
        <w:rPr>
          <w:rFonts w:ascii="Times New Roman" w:hAnsi="Times New Roman" w:cs="Times New Roman"/>
          <w:sz w:val="24"/>
        </w:rPr>
        <w:t>Minocha</w:t>
      </w:r>
      <w:proofErr w:type="spellEnd"/>
      <w:r>
        <w:rPr>
          <w:rFonts w:ascii="Times New Roman" w:hAnsi="Times New Roman" w:cs="Times New Roman"/>
          <w:sz w:val="24"/>
        </w:rPr>
        <w:t xml:space="preserve">, A.A. (1979). Varied roles in the field. In Srinivas, M.N., Shah, A.M., &amp; Ramaswamy, E.A. (eds). </w:t>
      </w:r>
      <w:r w:rsidRPr="00CF2AF6">
        <w:rPr>
          <w:rFonts w:ascii="Times New Roman" w:hAnsi="Times New Roman" w:cs="Times New Roman"/>
          <w:i/>
          <w:sz w:val="24"/>
        </w:rPr>
        <w:t>The fieldworker and the field</w:t>
      </w:r>
      <w:r w:rsidR="00E442CE">
        <w:rPr>
          <w:rFonts w:ascii="Times New Roman" w:hAnsi="Times New Roman" w:cs="Times New Roman"/>
          <w:sz w:val="24"/>
        </w:rPr>
        <w:t xml:space="preserve">, (pp: 201-215). </w:t>
      </w:r>
      <w:r>
        <w:rPr>
          <w:rFonts w:ascii="Times New Roman" w:hAnsi="Times New Roman" w:cs="Times New Roman"/>
          <w:sz w:val="24"/>
        </w:rPr>
        <w:t xml:space="preserve"> New Delhi: Oxford India.  </w:t>
      </w:r>
    </w:p>
    <w:p w14:paraId="71833DD8" w14:textId="77777777" w:rsidR="00893D7E" w:rsidRDefault="00893D7E" w:rsidP="00412EBD">
      <w:pPr>
        <w:spacing w:line="360" w:lineRule="auto"/>
        <w:jc w:val="both"/>
        <w:rPr>
          <w:rFonts w:ascii="Times New Roman" w:hAnsi="Times New Roman" w:cs="Times New Roman"/>
          <w:sz w:val="24"/>
        </w:rPr>
      </w:pPr>
      <w:r w:rsidRPr="00893D7E">
        <w:rPr>
          <w:rFonts w:ascii="Times New Roman" w:hAnsi="Times New Roman" w:cs="Times New Roman"/>
          <w:sz w:val="24"/>
        </w:rPr>
        <w:lastRenderedPageBreak/>
        <w:t>Mercer, J. (2007). The challenges of insider research in edu</w:t>
      </w:r>
      <w:r>
        <w:rPr>
          <w:rFonts w:ascii="Times New Roman" w:hAnsi="Times New Roman" w:cs="Times New Roman"/>
          <w:sz w:val="24"/>
        </w:rPr>
        <w:t xml:space="preserve">cational institutions: Wielding </w:t>
      </w:r>
      <w:r w:rsidRPr="00893D7E">
        <w:rPr>
          <w:rFonts w:ascii="Times New Roman" w:hAnsi="Times New Roman" w:cs="Times New Roman"/>
          <w:sz w:val="24"/>
        </w:rPr>
        <w:t>a double-edged sword and resolving deli</w:t>
      </w:r>
      <w:r>
        <w:rPr>
          <w:rFonts w:ascii="Times New Roman" w:hAnsi="Times New Roman" w:cs="Times New Roman"/>
          <w:sz w:val="24"/>
        </w:rPr>
        <w:t xml:space="preserve">cate dilemmas. </w:t>
      </w:r>
      <w:r w:rsidRPr="00893D7E">
        <w:rPr>
          <w:rFonts w:ascii="Times New Roman" w:hAnsi="Times New Roman" w:cs="Times New Roman"/>
          <w:i/>
          <w:sz w:val="24"/>
        </w:rPr>
        <w:t>Oxford Review of Education, 33</w:t>
      </w:r>
      <w:r w:rsidRPr="00893D7E">
        <w:rPr>
          <w:rFonts w:ascii="Times New Roman" w:hAnsi="Times New Roman" w:cs="Times New Roman"/>
          <w:sz w:val="24"/>
        </w:rPr>
        <w:t>(1), 1-17.</w:t>
      </w:r>
    </w:p>
    <w:p w14:paraId="52E87B02" w14:textId="77777777" w:rsidR="00FB1275" w:rsidRDefault="00FB1275" w:rsidP="00412EBD">
      <w:pPr>
        <w:spacing w:line="360" w:lineRule="auto"/>
        <w:jc w:val="both"/>
        <w:rPr>
          <w:rFonts w:ascii="Times New Roman" w:hAnsi="Times New Roman" w:cs="Times New Roman"/>
          <w:sz w:val="24"/>
        </w:rPr>
      </w:pPr>
      <w:r w:rsidRPr="00FB1275">
        <w:rPr>
          <w:rFonts w:ascii="Times New Roman" w:hAnsi="Times New Roman" w:cs="Times New Roman"/>
          <w:sz w:val="24"/>
        </w:rPr>
        <w:t>Naples, N. (1996). A feminist rethinking of the insider</w:t>
      </w:r>
      <w:r>
        <w:rPr>
          <w:rFonts w:ascii="Times New Roman" w:hAnsi="Times New Roman" w:cs="Times New Roman"/>
          <w:sz w:val="24"/>
        </w:rPr>
        <w:t xml:space="preserve">/outsider debate: The 'outsider </w:t>
      </w:r>
      <w:r w:rsidRPr="00FB1275">
        <w:rPr>
          <w:rFonts w:ascii="Times New Roman" w:hAnsi="Times New Roman" w:cs="Times New Roman"/>
          <w:sz w:val="24"/>
        </w:rPr>
        <w:t xml:space="preserve">phenomenon' in rural Iowa. </w:t>
      </w:r>
      <w:r w:rsidRPr="00FB1275">
        <w:rPr>
          <w:rFonts w:ascii="Times New Roman" w:hAnsi="Times New Roman" w:cs="Times New Roman"/>
          <w:i/>
          <w:sz w:val="24"/>
        </w:rPr>
        <w:t>Qualitative Sociology, 19</w:t>
      </w:r>
      <w:r w:rsidRPr="00FB1275">
        <w:rPr>
          <w:rFonts w:ascii="Times New Roman" w:hAnsi="Times New Roman" w:cs="Times New Roman"/>
          <w:sz w:val="24"/>
        </w:rPr>
        <w:t>(1), 83-106.</w:t>
      </w:r>
    </w:p>
    <w:p w14:paraId="3BC3D92A" w14:textId="77777777" w:rsidR="009C079B" w:rsidRDefault="009C079B" w:rsidP="00412EBD">
      <w:pPr>
        <w:spacing w:line="360" w:lineRule="auto"/>
        <w:jc w:val="both"/>
        <w:rPr>
          <w:rFonts w:ascii="Times New Roman" w:hAnsi="Times New Roman" w:cs="Times New Roman"/>
          <w:sz w:val="24"/>
        </w:rPr>
      </w:pPr>
      <w:r w:rsidRPr="009C079B">
        <w:rPr>
          <w:rFonts w:ascii="Times New Roman" w:hAnsi="Times New Roman" w:cs="Times New Roman"/>
          <w:sz w:val="24"/>
        </w:rPr>
        <w:t xml:space="preserve">Potter, S., Mills, N., </w:t>
      </w:r>
      <w:proofErr w:type="spellStart"/>
      <w:r w:rsidRPr="009C079B">
        <w:rPr>
          <w:rFonts w:ascii="Times New Roman" w:hAnsi="Times New Roman" w:cs="Times New Roman"/>
          <w:sz w:val="24"/>
        </w:rPr>
        <w:t>Cawthorn</w:t>
      </w:r>
      <w:proofErr w:type="spellEnd"/>
      <w:r w:rsidRPr="009C079B">
        <w:rPr>
          <w:rFonts w:ascii="Times New Roman" w:hAnsi="Times New Roman" w:cs="Times New Roman"/>
          <w:sz w:val="24"/>
        </w:rPr>
        <w:t xml:space="preserve">, S., Wilson, S., &amp; </w:t>
      </w:r>
      <w:proofErr w:type="spellStart"/>
      <w:r w:rsidRPr="009C079B">
        <w:rPr>
          <w:rFonts w:ascii="Times New Roman" w:hAnsi="Times New Roman" w:cs="Times New Roman"/>
          <w:sz w:val="24"/>
        </w:rPr>
        <w:t>Blazeby</w:t>
      </w:r>
      <w:proofErr w:type="spellEnd"/>
      <w:r w:rsidRPr="009C079B">
        <w:rPr>
          <w:rFonts w:ascii="Times New Roman" w:hAnsi="Times New Roman" w:cs="Times New Roman"/>
          <w:sz w:val="24"/>
        </w:rPr>
        <w:t>, J. (2013)</w:t>
      </w:r>
      <w:r>
        <w:rPr>
          <w:rFonts w:ascii="Times New Roman" w:hAnsi="Times New Roman" w:cs="Times New Roman"/>
          <w:sz w:val="24"/>
        </w:rPr>
        <w:t xml:space="preserve">. Exploring inequalities in </w:t>
      </w:r>
      <w:r w:rsidRPr="009C079B">
        <w:rPr>
          <w:rFonts w:ascii="Times New Roman" w:hAnsi="Times New Roman" w:cs="Times New Roman"/>
          <w:sz w:val="24"/>
        </w:rPr>
        <w:t>access to care and the provision of choice to women seeking b</w:t>
      </w:r>
      <w:r>
        <w:rPr>
          <w:rFonts w:ascii="Times New Roman" w:hAnsi="Times New Roman" w:cs="Times New Roman"/>
          <w:sz w:val="24"/>
        </w:rPr>
        <w:t xml:space="preserve">reast reconstruction surgery: a </w:t>
      </w:r>
      <w:r w:rsidRPr="009C079B">
        <w:rPr>
          <w:rFonts w:ascii="Times New Roman" w:hAnsi="Times New Roman" w:cs="Times New Roman"/>
          <w:sz w:val="24"/>
        </w:rPr>
        <w:t xml:space="preserve">qualitative study. </w:t>
      </w:r>
      <w:r>
        <w:rPr>
          <w:rFonts w:ascii="Times New Roman" w:hAnsi="Times New Roman" w:cs="Times New Roman"/>
          <w:i/>
          <w:sz w:val="24"/>
        </w:rPr>
        <w:t>British Journal of C</w:t>
      </w:r>
      <w:r w:rsidRPr="009C079B">
        <w:rPr>
          <w:rFonts w:ascii="Times New Roman" w:hAnsi="Times New Roman" w:cs="Times New Roman"/>
          <w:i/>
          <w:sz w:val="24"/>
        </w:rPr>
        <w:t>ancer, 109</w:t>
      </w:r>
      <w:r w:rsidRPr="009C079B">
        <w:rPr>
          <w:rFonts w:ascii="Times New Roman" w:hAnsi="Times New Roman" w:cs="Times New Roman"/>
          <w:sz w:val="24"/>
        </w:rPr>
        <w:t>(5), 1181-1191.</w:t>
      </w:r>
    </w:p>
    <w:p w14:paraId="636EE723" w14:textId="77777777" w:rsidR="00A20A9F" w:rsidRDefault="00A20A9F" w:rsidP="00412EBD">
      <w:pPr>
        <w:spacing w:line="360" w:lineRule="auto"/>
        <w:jc w:val="both"/>
        <w:rPr>
          <w:rFonts w:ascii="Times New Roman" w:hAnsi="Times New Roman" w:cs="Times New Roman"/>
          <w:sz w:val="24"/>
        </w:rPr>
      </w:pPr>
      <w:r>
        <w:rPr>
          <w:rFonts w:ascii="Times New Roman" w:hAnsi="Times New Roman" w:cs="Times New Roman"/>
          <w:sz w:val="24"/>
        </w:rPr>
        <w:t xml:space="preserve">Shah, A.M. &amp; Ramaswamy, E.A. (2002). Preface to the Second Edition. In Srinivas, M.N., Shah, A.M., &amp; Ramaswamy, E.A. (eds). </w:t>
      </w:r>
      <w:r w:rsidRPr="00CF2AF6">
        <w:rPr>
          <w:rFonts w:ascii="Times New Roman" w:hAnsi="Times New Roman" w:cs="Times New Roman"/>
          <w:i/>
          <w:sz w:val="24"/>
        </w:rPr>
        <w:t>The fieldworker and the field</w:t>
      </w:r>
      <w:r>
        <w:rPr>
          <w:rFonts w:ascii="Times New Roman" w:hAnsi="Times New Roman" w:cs="Times New Roman"/>
          <w:sz w:val="24"/>
        </w:rPr>
        <w:t xml:space="preserve">, (pp. 5-9). New Delhi: Oxford India.  </w:t>
      </w:r>
    </w:p>
    <w:p w14:paraId="30A62379" w14:textId="77777777" w:rsidR="0048522E" w:rsidRDefault="0048522E" w:rsidP="00412EBD">
      <w:pPr>
        <w:spacing w:line="360" w:lineRule="auto"/>
        <w:jc w:val="both"/>
        <w:rPr>
          <w:rFonts w:ascii="Times New Roman" w:hAnsi="Times New Roman" w:cs="Times New Roman"/>
          <w:sz w:val="24"/>
        </w:rPr>
      </w:pPr>
      <w:proofErr w:type="spellStart"/>
      <w:r w:rsidRPr="0048522E">
        <w:rPr>
          <w:rFonts w:ascii="Times New Roman" w:hAnsi="Times New Roman" w:cs="Times New Roman"/>
          <w:sz w:val="24"/>
        </w:rPr>
        <w:t>Sherif</w:t>
      </w:r>
      <w:proofErr w:type="spellEnd"/>
      <w:r w:rsidRPr="0048522E">
        <w:rPr>
          <w:rFonts w:ascii="Times New Roman" w:hAnsi="Times New Roman" w:cs="Times New Roman"/>
          <w:sz w:val="24"/>
        </w:rPr>
        <w:t xml:space="preserve">, B. (2001). The Ambiguity of Boundaries in the Fieldwork Experience: Establishing Rapport and Negotiating Insider/Outsider Status. </w:t>
      </w:r>
      <w:r w:rsidRPr="0048522E">
        <w:rPr>
          <w:rFonts w:ascii="Times New Roman" w:hAnsi="Times New Roman" w:cs="Times New Roman"/>
          <w:i/>
          <w:sz w:val="24"/>
        </w:rPr>
        <w:t>Qualitative Inquiry</w:t>
      </w:r>
      <w:r w:rsidRPr="0048522E">
        <w:rPr>
          <w:rFonts w:ascii="Times New Roman" w:hAnsi="Times New Roman" w:cs="Times New Roman"/>
          <w:sz w:val="24"/>
        </w:rPr>
        <w:t>, 7(4), 436–447</w:t>
      </w:r>
      <w:r>
        <w:rPr>
          <w:rFonts w:ascii="Times New Roman" w:hAnsi="Times New Roman" w:cs="Times New Roman"/>
          <w:sz w:val="24"/>
        </w:rPr>
        <w:t>.</w:t>
      </w:r>
    </w:p>
    <w:p w14:paraId="70ABB92A" w14:textId="77777777" w:rsidR="00E442CE" w:rsidRDefault="00E442CE" w:rsidP="00412EBD">
      <w:pPr>
        <w:spacing w:line="360" w:lineRule="auto"/>
        <w:jc w:val="both"/>
        <w:rPr>
          <w:rFonts w:ascii="Times New Roman" w:hAnsi="Times New Roman" w:cs="Times New Roman"/>
          <w:sz w:val="24"/>
        </w:rPr>
      </w:pPr>
      <w:r>
        <w:rPr>
          <w:rFonts w:ascii="Times New Roman" w:hAnsi="Times New Roman" w:cs="Times New Roman"/>
          <w:sz w:val="24"/>
        </w:rPr>
        <w:t xml:space="preserve">Simmel, G. (1921). </w:t>
      </w:r>
      <w:r w:rsidRPr="00E442CE">
        <w:rPr>
          <w:rFonts w:ascii="Times New Roman" w:hAnsi="Times New Roman" w:cs="Times New Roman"/>
          <w:sz w:val="24"/>
        </w:rPr>
        <w:t>The stranger. In:</w:t>
      </w:r>
      <w:r>
        <w:rPr>
          <w:rFonts w:ascii="Times New Roman" w:hAnsi="Times New Roman" w:cs="Times New Roman"/>
          <w:sz w:val="24"/>
        </w:rPr>
        <w:t xml:space="preserve"> Simmel, G., Wolff, K.H. (eds.). </w:t>
      </w:r>
      <w:r w:rsidRPr="00E442CE">
        <w:rPr>
          <w:rFonts w:ascii="Times New Roman" w:hAnsi="Times New Roman" w:cs="Times New Roman"/>
          <w:i/>
          <w:sz w:val="24"/>
        </w:rPr>
        <w:t>The Sociology of Knowledge</w:t>
      </w:r>
      <w:r w:rsidRPr="00E442CE">
        <w:rPr>
          <w:rFonts w:ascii="Times New Roman" w:hAnsi="Times New Roman" w:cs="Times New Roman"/>
          <w:sz w:val="24"/>
        </w:rPr>
        <w:t xml:space="preserve">, </w:t>
      </w:r>
      <w:r>
        <w:rPr>
          <w:rFonts w:ascii="Times New Roman" w:hAnsi="Times New Roman" w:cs="Times New Roman"/>
          <w:sz w:val="24"/>
        </w:rPr>
        <w:t>(</w:t>
      </w:r>
      <w:r w:rsidRPr="00E442CE">
        <w:rPr>
          <w:rFonts w:ascii="Times New Roman" w:hAnsi="Times New Roman" w:cs="Times New Roman"/>
          <w:sz w:val="24"/>
        </w:rPr>
        <w:t>pp. 402–</w:t>
      </w:r>
      <w:r>
        <w:rPr>
          <w:rFonts w:ascii="Times New Roman" w:hAnsi="Times New Roman" w:cs="Times New Roman"/>
          <w:sz w:val="24"/>
        </w:rPr>
        <w:t>408). New York: Free Press.</w:t>
      </w:r>
    </w:p>
    <w:p w14:paraId="06EB62CB" w14:textId="77777777" w:rsidR="00D904B9" w:rsidRDefault="00D904B9" w:rsidP="00412EBD">
      <w:pPr>
        <w:spacing w:line="360" w:lineRule="auto"/>
        <w:jc w:val="both"/>
        <w:rPr>
          <w:rFonts w:ascii="Times New Roman" w:hAnsi="Times New Roman" w:cs="Times New Roman"/>
          <w:sz w:val="24"/>
        </w:rPr>
      </w:pPr>
      <w:r>
        <w:rPr>
          <w:rFonts w:ascii="Times New Roman" w:hAnsi="Times New Roman" w:cs="Times New Roman"/>
          <w:sz w:val="24"/>
        </w:rPr>
        <w:t>Srinivas, M.N. (1979)</w:t>
      </w:r>
      <w:r w:rsidR="00C67DDD">
        <w:rPr>
          <w:rFonts w:ascii="Times New Roman" w:hAnsi="Times New Roman" w:cs="Times New Roman"/>
          <w:sz w:val="24"/>
        </w:rPr>
        <w:t>. The fieldworker and the field: A village in Karnataka.</w:t>
      </w:r>
      <w:r>
        <w:rPr>
          <w:rFonts w:ascii="Times New Roman" w:hAnsi="Times New Roman" w:cs="Times New Roman"/>
          <w:sz w:val="24"/>
        </w:rPr>
        <w:t xml:space="preserve"> In Srinivas, M.N., Shah, A.M., &amp; Ramaswamy, E.A. (eds). </w:t>
      </w:r>
      <w:r w:rsidRPr="00CF2AF6">
        <w:rPr>
          <w:rFonts w:ascii="Times New Roman" w:hAnsi="Times New Roman" w:cs="Times New Roman"/>
          <w:i/>
          <w:sz w:val="24"/>
        </w:rPr>
        <w:t>The fieldworker and the field</w:t>
      </w:r>
      <w:r>
        <w:rPr>
          <w:rFonts w:ascii="Times New Roman" w:hAnsi="Times New Roman" w:cs="Times New Roman"/>
          <w:sz w:val="24"/>
        </w:rPr>
        <w:t xml:space="preserve">, (pp. 19-28). New Delhi: Oxford India.  </w:t>
      </w:r>
    </w:p>
    <w:p w14:paraId="0F39B3D5" w14:textId="77777777" w:rsidR="00C17BC9" w:rsidRDefault="00CF2AF6" w:rsidP="00412EBD">
      <w:pPr>
        <w:spacing w:line="360" w:lineRule="auto"/>
        <w:jc w:val="both"/>
        <w:rPr>
          <w:rFonts w:ascii="Times New Roman" w:hAnsi="Times New Roman" w:cs="Times New Roman"/>
          <w:sz w:val="24"/>
        </w:rPr>
      </w:pPr>
      <w:r>
        <w:rPr>
          <w:rFonts w:ascii="Times New Roman" w:hAnsi="Times New Roman" w:cs="Times New Roman"/>
          <w:sz w:val="24"/>
        </w:rPr>
        <w:t xml:space="preserve">Srinivas, M.N., Shah, A.M., &amp; Ramaswamy, E.A. (1979). </w:t>
      </w:r>
      <w:r w:rsidR="00C67DDD" w:rsidRPr="00C67DDD">
        <w:rPr>
          <w:rFonts w:ascii="Times New Roman" w:hAnsi="Times New Roman" w:cs="Times New Roman"/>
          <w:i/>
          <w:sz w:val="24"/>
        </w:rPr>
        <w:t>Introduction:</w:t>
      </w:r>
      <w:r w:rsidR="00C67DDD">
        <w:rPr>
          <w:rFonts w:ascii="Times New Roman" w:hAnsi="Times New Roman" w:cs="Times New Roman"/>
          <w:sz w:val="24"/>
        </w:rPr>
        <w:t xml:space="preserve"> </w:t>
      </w:r>
      <w:r w:rsidRPr="00CF2AF6">
        <w:rPr>
          <w:rFonts w:ascii="Times New Roman" w:hAnsi="Times New Roman" w:cs="Times New Roman"/>
          <w:i/>
          <w:sz w:val="24"/>
        </w:rPr>
        <w:t>The fieldworker and the field</w:t>
      </w:r>
      <w:r>
        <w:rPr>
          <w:rFonts w:ascii="Times New Roman" w:hAnsi="Times New Roman" w:cs="Times New Roman"/>
          <w:sz w:val="24"/>
        </w:rPr>
        <w:t>.</w:t>
      </w:r>
      <w:r w:rsidR="00BF043A">
        <w:rPr>
          <w:rFonts w:ascii="Times New Roman" w:hAnsi="Times New Roman" w:cs="Times New Roman"/>
          <w:sz w:val="24"/>
        </w:rPr>
        <w:t xml:space="preserve"> (pp. 1-18).</w:t>
      </w:r>
      <w:r>
        <w:rPr>
          <w:rFonts w:ascii="Times New Roman" w:hAnsi="Times New Roman" w:cs="Times New Roman"/>
          <w:sz w:val="24"/>
        </w:rPr>
        <w:t xml:space="preserve"> New Delhi: Oxford India.  </w:t>
      </w:r>
    </w:p>
    <w:p w14:paraId="33B49AB1" w14:textId="77777777" w:rsidR="00A20A9F" w:rsidRDefault="00A20A9F" w:rsidP="00412EBD">
      <w:pPr>
        <w:spacing w:line="360" w:lineRule="auto"/>
        <w:jc w:val="both"/>
        <w:rPr>
          <w:rFonts w:ascii="Times New Roman" w:hAnsi="Times New Roman" w:cs="Times New Roman"/>
          <w:sz w:val="24"/>
        </w:rPr>
      </w:pPr>
      <w:r w:rsidRPr="00A20A9F">
        <w:rPr>
          <w:rFonts w:ascii="Times New Roman" w:hAnsi="Times New Roman" w:cs="Times New Roman"/>
          <w:sz w:val="24"/>
        </w:rPr>
        <w:t xml:space="preserve">Sultana, F., 2007c. Reflexivity, positionality and participatory ethics: fieldwork dilemmas in international research. </w:t>
      </w:r>
      <w:r w:rsidRPr="00A20A9F">
        <w:rPr>
          <w:rFonts w:ascii="Times New Roman" w:hAnsi="Times New Roman" w:cs="Times New Roman"/>
          <w:i/>
          <w:sz w:val="24"/>
        </w:rPr>
        <w:t>ACME: An International E-Journal for Critical Geographies 6</w:t>
      </w:r>
      <w:r w:rsidRPr="00A20A9F">
        <w:rPr>
          <w:rFonts w:ascii="Times New Roman" w:hAnsi="Times New Roman" w:cs="Times New Roman"/>
          <w:sz w:val="24"/>
        </w:rPr>
        <w:t>(3), 374–385</w:t>
      </w:r>
      <w:r>
        <w:rPr>
          <w:rFonts w:ascii="Times New Roman" w:hAnsi="Times New Roman" w:cs="Times New Roman"/>
          <w:sz w:val="24"/>
        </w:rPr>
        <w:t>.</w:t>
      </w:r>
    </w:p>
    <w:p w14:paraId="329F4780" w14:textId="77777777" w:rsidR="00D51D66" w:rsidRPr="00D51D66" w:rsidRDefault="00D51D66" w:rsidP="00412EBD">
      <w:pPr>
        <w:spacing w:line="360" w:lineRule="auto"/>
        <w:jc w:val="both"/>
        <w:rPr>
          <w:rFonts w:ascii="Times New Roman" w:hAnsi="Times New Roman" w:cs="Times New Roman"/>
          <w:sz w:val="24"/>
        </w:rPr>
      </w:pPr>
      <w:r w:rsidRPr="00D51D66">
        <w:rPr>
          <w:rFonts w:ascii="Times New Roman" w:hAnsi="Times New Roman" w:cs="Times New Roman"/>
          <w:sz w:val="24"/>
        </w:rPr>
        <w:t>Walker, J. L. (2012). Research column. The Use of Saturation in Qualitative Research. Canadian</w:t>
      </w:r>
    </w:p>
    <w:p w14:paraId="2386D31E" w14:textId="77777777" w:rsidR="00483783" w:rsidRDefault="00D51D66" w:rsidP="00412EBD">
      <w:pPr>
        <w:spacing w:line="360" w:lineRule="auto"/>
        <w:jc w:val="both"/>
        <w:rPr>
          <w:rFonts w:ascii="Times New Roman" w:hAnsi="Times New Roman" w:cs="Times New Roman"/>
          <w:sz w:val="24"/>
        </w:rPr>
      </w:pPr>
      <w:r w:rsidRPr="00D51D66">
        <w:rPr>
          <w:rFonts w:ascii="Times New Roman" w:hAnsi="Times New Roman" w:cs="Times New Roman"/>
          <w:i/>
          <w:sz w:val="24"/>
        </w:rPr>
        <w:t>Journal of Cardiovascular Nursing, 22</w:t>
      </w:r>
      <w:r w:rsidRPr="00D51D66">
        <w:rPr>
          <w:rFonts w:ascii="Times New Roman" w:hAnsi="Times New Roman" w:cs="Times New Roman"/>
          <w:sz w:val="24"/>
        </w:rPr>
        <w:t>(2). 37-41.</w:t>
      </w:r>
    </w:p>
    <w:p w14:paraId="065DE2AB" w14:textId="77777777" w:rsidR="00DB4B4E" w:rsidRPr="00DB4B4E" w:rsidRDefault="00DB4B4E" w:rsidP="00DB4B4E">
      <w:pPr>
        <w:spacing w:line="480" w:lineRule="auto"/>
        <w:jc w:val="both"/>
        <w:rPr>
          <w:rFonts w:ascii="Times New Roman" w:hAnsi="Times New Roman" w:cs="Times New Roman"/>
          <w:sz w:val="24"/>
        </w:rPr>
      </w:pPr>
    </w:p>
    <w:sectPr w:rsidR="00DB4B4E" w:rsidRPr="00DB4B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eviewer" w:date="2019-07-08T21:05:00Z" w:initials="R">
    <w:p w14:paraId="036161DB" w14:textId="4CC09607" w:rsidR="000F3DDA" w:rsidRPr="000F3DDA" w:rsidRDefault="000F3DDA" w:rsidP="000F3DDA">
      <w:pPr>
        <w:pStyle w:val="CommentText"/>
        <w:jc w:val="both"/>
        <w:rPr>
          <w:sz w:val="18"/>
          <w:szCs w:val="18"/>
        </w:rPr>
      </w:pPr>
      <w:r w:rsidRPr="000F3DDA">
        <w:rPr>
          <w:rStyle w:val="CommentReference"/>
          <w:sz w:val="18"/>
          <w:szCs w:val="18"/>
        </w:rPr>
        <w:annotationRef/>
      </w:r>
      <w:r w:rsidR="00BD264A">
        <w:rPr>
          <w:rStyle w:val="CommentReference"/>
          <w:sz w:val="18"/>
          <w:szCs w:val="18"/>
        </w:rPr>
        <w:t xml:space="preserve">Although this claim of the author is understandable when one has read the paper, this </w:t>
      </w:r>
      <w:r w:rsidRPr="000F3DDA">
        <w:rPr>
          <w:rStyle w:val="CommentReference"/>
          <w:sz w:val="18"/>
          <w:szCs w:val="18"/>
        </w:rPr>
        <w:t xml:space="preserve">phrasing should be reworded – </w:t>
      </w:r>
      <w:r w:rsidR="00BD264A">
        <w:rPr>
          <w:rStyle w:val="CommentReference"/>
          <w:sz w:val="18"/>
          <w:szCs w:val="18"/>
        </w:rPr>
        <w:t>as of now it seems there is no literature at all on fieldwork. This is incorrect and t</w:t>
      </w:r>
      <w:r w:rsidRPr="000F3DDA">
        <w:rPr>
          <w:rStyle w:val="CommentReference"/>
          <w:sz w:val="18"/>
          <w:szCs w:val="18"/>
        </w:rPr>
        <w:t xml:space="preserve">he author herself </w:t>
      </w:r>
      <w:r>
        <w:rPr>
          <w:rStyle w:val="CommentReference"/>
          <w:sz w:val="18"/>
          <w:szCs w:val="18"/>
        </w:rPr>
        <w:t xml:space="preserve">discusses </w:t>
      </w:r>
      <w:r w:rsidR="00BD264A">
        <w:rPr>
          <w:rStyle w:val="CommentReference"/>
          <w:sz w:val="18"/>
          <w:szCs w:val="18"/>
        </w:rPr>
        <w:t xml:space="preserve">some of the references in this regard. </w:t>
      </w:r>
      <w:r>
        <w:rPr>
          <w:rStyle w:val="CommentReference"/>
          <w:sz w:val="18"/>
          <w:szCs w:val="18"/>
        </w:rPr>
        <w:t xml:space="preserve">What should be stated here </w:t>
      </w:r>
      <w:r w:rsidR="00BD264A">
        <w:rPr>
          <w:rStyle w:val="CommentReference"/>
          <w:sz w:val="18"/>
          <w:szCs w:val="18"/>
        </w:rPr>
        <w:t xml:space="preserve">more clearly </w:t>
      </w:r>
      <w:r>
        <w:rPr>
          <w:rStyle w:val="CommentReference"/>
          <w:sz w:val="18"/>
          <w:szCs w:val="18"/>
        </w:rPr>
        <w:t xml:space="preserve">is </w:t>
      </w:r>
      <w:r w:rsidR="00BD264A">
        <w:rPr>
          <w:rStyle w:val="CommentReference"/>
          <w:sz w:val="18"/>
          <w:szCs w:val="18"/>
        </w:rPr>
        <w:t>the specific aspect of fieldwork that is missing; i.e., sc</w:t>
      </w:r>
      <w:r>
        <w:rPr>
          <w:rStyle w:val="CommentReference"/>
          <w:sz w:val="18"/>
          <w:szCs w:val="18"/>
        </w:rPr>
        <w:t xml:space="preserve">holarship “on the </w:t>
      </w:r>
      <w:r w:rsidRPr="00CD5518">
        <w:rPr>
          <w:rStyle w:val="CommentReference"/>
          <w:i/>
          <w:iCs/>
          <w:sz w:val="18"/>
          <w:szCs w:val="18"/>
        </w:rPr>
        <w:t>experiences</w:t>
      </w:r>
      <w:r>
        <w:rPr>
          <w:rStyle w:val="CommentReference"/>
          <w:sz w:val="18"/>
          <w:szCs w:val="18"/>
        </w:rPr>
        <w:t xml:space="preserve"> o</w:t>
      </w:r>
      <w:r w:rsidR="00BD264A">
        <w:rPr>
          <w:rStyle w:val="CommentReference"/>
          <w:sz w:val="18"/>
          <w:szCs w:val="18"/>
        </w:rPr>
        <w:t>f</w:t>
      </w:r>
      <w:r>
        <w:rPr>
          <w:rStyle w:val="CommentReference"/>
          <w:sz w:val="18"/>
          <w:szCs w:val="18"/>
        </w:rPr>
        <w:t xml:space="preserve"> the fieldworker”. </w:t>
      </w:r>
    </w:p>
  </w:comment>
  <w:comment w:id="3" w:author="Reviewer" w:date="2019-07-08T21:20:00Z" w:initials="R">
    <w:p w14:paraId="0C51EF59" w14:textId="3BDA9FE3" w:rsidR="00ED7991" w:rsidRPr="00ED7991" w:rsidRDefault="00ED7991">
      <w:pPr>
        <w:pStyle w:val="CommentText"/>
        <w:rPr>
          <w:sz w:val="18"/>
          <w:szCs w:val="18"/>
        </w:rPr>
      </w:pPr>
      <w:r w:rsidRPr="00ED7991">
        <w:rPr>
          <w:rStyle w:val="CommentReference"/>
          <w:sz w:val="18"/>
          <w:szCs w:val="18"/>
        </w:rPr>
        <w:annotationRef/>
      </w:r>
      <w:r>
        <w:rPr>
          <w:sz w:val="18"/>
          <w:szCs w:val="18"/>
        </w:rPr>
        <w:t>In the following sections, t</w:t>
      </w:r>
      <w:r w:rsidRPr="00ED7991">
        <w:rPr>
          <w:sz w:val="18"/>
          <w:szCs w:val="18"/>
        </w:rPr>
        <w:t>he au</w:t>
      </w:r>
      <w:r>
        <w:rPr>
          <w:sz w:val="18"/>
          <w:szCs w:val="18"/>
        </w:rPr>
        <w:t xml:space="preserve">thor has discussed not just ethical but also institutional challenges. It would be best to either clarify what the author means by ethical challenges (especially since this is the core of the argument) or qualify this by mentioning </w:t>
      </w:r>
      <w:r w:rsidR="00CD5518">
        <w:rPr>
          <w:sz w:val="18"/>
          <w:szCs w:val="18"/>
        </w:rPr>
        <w:t xml:space="preserve">all </w:t>
      </w:r>
      <w:r>
        <w:rPr>
          <w:sz w:val="18"/>
          <w:szCs w:val="18"/>
        </w:rPr>
        <w:t xml:space="preserve">the various kinds of challenges faced.  </w:t>
      </w:r>
    </w:p>
  </w:comment>
  <w:comment w:id="4" w:author="Reviewer" w:date="2019-07-08T21:16:00Z" w:initials="R">
    <w:p w14:paraId="77A2A75A" w14:textId="69369AB4" w:rsidR="007B6BB3" w:rsidRPr="007B6BB3" w:rsidRDefault="007B6BB3" w:rsidP="007B6BB3">
      <w:pPr>
        <w:pStyle w:val="CommentText"/>
        <w:jc w:val="both"/>
        <w:rPr>
          <w:sz w:val="18"/>
          <w:szCs w:val="18"/>
        </w:rPr>
      </w:pPr>
      <w:r w:rsidRPr="007B6BB3">
        <w:rPr>
          <w:rStyle w:val="CommentReference"/>
          <w:sz w:val="18"/>
          <w:szCs w:val="18"/>
        </w:rPr>
        <w:annotationRef/>
      </w:r>
      <w:r w:rsidRPr="007B6BB3">
        <w:rPr>
          <w:sz w:val="18"/>
          <w:szCs w:val="18"/>
        </w:rPr>
        <w:t xml:space="preserve">A </w:t>
      </w:r>
      <w:r w:rsidR="00C54DC5">
        <w:rPr>
          <w:sz w:val="18"/>
          <w:szCs w:val="18"/>
        </w:rPr>
        <w:t>brief explanation with regard to what each means would be helpful here.</w:t>
      </w:r>
    </w:p>
  </w:comment>
  <w:comment w:id="10" w:author="Reviewer" w:date="2019-07-08T21:25:00Z" w:initials="R">
    <w:p w14:paraId="07F8C002" w14:textId="57CD4D1B" w:rsidR="00A50B8E" w:rsidRDefault="00A50B8E">
      <w:pPr>
        <w:pStyle w:val="CommentText"/>
      </w:pPr>
      <w:r>
        <w:rPr>
          <w:rStyle w:val="CommentReference"/>
        </w:rPr>
        <w:annotationRef/>
      </w:r>
      <w:r>
        <w:t xml:space="preserve">Since this paper is about fieldwork itself, one </w:t>
      </w:r>
      <w:bookmarkStart w:id="11" w:name="_GoBack"/>
      <w:bookmarkEnd w:id="11"/>
      <w:r>
        <w:t xml:space="preserve">would expect the author to have introduced by now the nature of the research and the kind of interview she conducted – structured, semi-structured as well as the nature of questions asked etc. All of these </w:t>
      </w:r>
      <w:r w:rsidR="00F24801">
        <w:t>s</w:t>
      </w:r>
      <w:r w:rsidR="00B708DE">
        <w:t>h</w:t>
      </w:r>
      <w:r>
        <w:t xml:space="preserve">ould have a direct bearing on her discussion of </w:t>
      </w:r>
      <w:r w:rsidR="00971632">
        <w:t xml:space="preserve">the ethics of doing fieldwork. </w:t>
      </w:r>
      <w:r>
        <w:t xml:space="preserve"> </w:t>
      </w:r>
    </w:p>
  </w:comment>
  <w:comment w:id="12" w:author="Reviewer" w:date="2019-07-08T21:32:00Z" w:initials="R">
    <w:p w14:paraId="2E030918" w14:textId="32720904" w:rsidR="000136CE" w:rsidRDefault="000136CE">
      <w:pPr>
        <w:pStyle w:val="CommentText"/>
      </w:pPr>
      <w:r>
        <w:rPr>
          <w:rStyle w:val="CommentReference"/>
        </w:rPr>
        <w:annotationRef/>
      </w:r>
      <w:r>
        <w:t xml:space="preserve">Refrain from using ‘older’ each time – it becomes very repetitive and is unnecessary as a qualifier. </w:t>
      </w:r>
    </w:p>
  </w:comment>
  <w:comment w:id="20" w:author="Reviewer" w:date="2019-07-08T21:34:00Z" w:initials="R">
    <w:p w14:paraId="15142E06" w14:textId="6805D830" w:rsidR="00A96DDD" w:rsidRDefault="00A96DDD">
      <w:pPr>
        <w:pStyle w:val="CommentText"/>
      </w:pPr>
      <w:r>
        <w:rPr>
          <w:rStyle w:val="CommentReference"/>
        </w:rPr>
        <w:annotationRef/>
      </w:r>
      <w:r>
        <w:t xml:space="preserve">This is an important point – should be dwelt on more. </w:t>
      </w:r>
    </w:p>
  </w:comment>
  <w:comment w:id="21" w:author="Reviewer" w:date="2019-07-08T21:34:00Z" w:initials="R">
    <w:p w14:paraId="31AE33E8" w14:textId="63FF117F" w:rsidR="003927CA" w:rsidRDefault="003927CA">
      <w:pPr>
        <w:pStyle w:val="CommentText"/>
      </w:pPr>
      <w:r>
        <w:rPr>
          <w:rStyle w:val="CommentReference"/>
        </w:rPr>
        <w:annotationRef/>
      </w:r>
      <w:r>
        <w:t xml:space="preserve">The discussion of the scholarship requires more clarity. </w:t>
      </w:r>
    </w:p>
  </w:comment>
  <w:comment w:id="27" w:author="Reviewer" w:date="2019-07-08T21:37:00Z" w:initials="R">
    <w:p w14:paraId="172D58B6" w14:textId="5D96F6A1" w:rsidR="00AC3348" w:rsidRDefault="00AC3348">
      <w:pPr>
        <w:pStyle w:val="CommentText"/>
      </w:pPr>
      <w:r>
        <w:rPr>
          <w:rStyle w:val="CommentReference"/>
        </w:rPr>
        <w:annotationRef/>
      </w:r>
      <w:r>
        <w:t xml:space="preserve">Rephrase </w:t>
      </w:r>
    </w:p>
  </w:comment>
  <w:comment w:id="29" w:author="Reviewer" w:date="2019-07-08T21:37:00Z" w:initials="R">
    <w:p w14:paraId="1367A441" w14:textId="38423021" w:rsidR="00425D49" w:rsidRDefault="00425D49">
      <w:pPr>
        <w:pStyle w:val="CommentText"/>
      </w:pPr>
      <w:r>
        <w:rPr>
          <w:rStyle w:val="CommentReference"/>
        </w:rPr>
        <w:annotationRef/>
      </w:r>
      <w:r>
        <w:t xml:space="preserve">The connection between these set of sentences is not clear. </w:t>
      </w:r>
    </w:p>
  </w:comment>
  <w:comment w:id="30" w:author="Reviewer" w:date="2019-07-08T21:38:00Z" w:initials="R">
    <w:p w14:paraId="153BFEA8" w14:textId="4044329C" w:rsidR="00356406" w:rsidRDefault="00356406">
      <w:pPr>
        <w:pStyle w:val="CommentText"/>
      </w:pPr>
      <w:r>
        <w:rPr>
          <w:rStyle w:val="CommentReference"/>
        </w:rPr>
        <w:annotationRef/>
      </w:r>
      <w:r>
        <w:t xml:space="preserve">This is a crucial part of the argument – would benefit from more elaboration. </w:t>
      </w:r>
    </w:p>
  </w:comment>
  <w:comment w:id="32" w:author="Reviewer" w:date="2019-07-08T21:41:00Z" w:initials="R">
    <w:p w14:paraId="403C10F9" w14:textId="396F9B9A" w:rsidR="0030400C" w:rsidRDefault="0030400C">
      <w:pPr>
        <w:pStyle w:val="CommentText"/>
      </w:pPr>
      <w:r>
        <w:rPr>
          <w:rStyle w:val="CommentReference"/>
        </w:rPr>
        <w:annotationRef/>
      </w:r>
      <w:r>
        <w:t xml:space="preserve">Although the author mentions Srinivas’s argument about how the researcher’s caste, gender, marital status and age inform the experience of the fieldwork, the author </w:t>
      </w:r>
      <w:r w:rsidR="00854A11">
        <w:t xml:space="preserve">seems to have </w:t>
      </w:r>
      <w:r>
        <w:t xml:space="preserve">most explicitly </w:t>
      </w:r>
      <w:r w:rsidR="00854A11">
        <w:t xml:space="preserve">only touched </w:t>
      </w:r>
      <w:r>
        <w:t>upon the aspect of her age playing a role in her interaction on the field</w:t>
      </w:r>
      <w:r w:rsidR="00854A11">
        <w:t>. Can the author include some of these other factors to discuss how these informed her experience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6161DB" w15:done="0"/>
  <w15:commentEx w15:paraId="0C51EF59" w15:done="0"/>
  <w15:commentEx w15:paraId="77A2A75A" w15:done="0"/>
  <w15:commentEx w15:paraId="07F8C002" w15:done="0"/>
  <w15:commentEx w15:paraId="2E030918" w15:done="0"/>
  <w15:commentEx w15:paraId="15142E06" w15:done="0"/>
  <w15:commentEx w15:paraId="31AE33E8" w15:done="0"/>
  <w15:commentEx w15:paraId="172D58B6" w15:done="0"/>
  <w15:commentEx w15:paraId="1367A441" w15:done="0"/>
  <w15:commentEx w15:paraId="153BFEA8" w15:done="0"/>
  <w15:commentEx w15:paraId="403C10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6161DB" w16cid:durableId="20CE2EAE"/>
  <w16cid:commentId w16cid:paraId="0C51EF59" w16cid:durableId="20CE3228"/>
  <w16cid:commentId w16cid:paraId="77A2A75A" w16cid:durableId="20CE311F"/>
  <w16cid:commentId w16cid:paraId="07F8C002" w16cid:durableId="20CE333D"/>
  <w16cid:commentId w16cid:paraId="2E030918" w16cid:durableId="20CE34EE"/>
  <w16cid:commentId w16cid:paraId="15142E06" w16cid:durableId="20CE3563"/>
  <w16cid:commentId w16cid:paraId="31AE33E8" w16cid:durableId="20CE357F"/>
  <w16cid:commentId w16cid:paraId="172D58B6" w16cid:durableId="20CE3601"/>
  <w16cid:commentId w16cid:paraId="1367A441" w16cid:durableId="20CE3633"/>
  <w16cid:commentId w16cid:paraId="153BFEA8" w16cid:durableId="20CE3653"/>
  <w16cid:commentId w16cid:paraId="403C10F9" w16cid:durableId="20CE36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206030504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B4E"/>
    <w:rsid w:val="000136CE"/>
    <w:rsid w:val="000259B2"/>
    <w:rsid w:val="00026348"/>
    <w:rsid w:val="0005113B"/>
    <w:rsid w:val="00063F80"/>
    <w:rsid w:val="000651B9"/>
    <w:rsid w:val="0009429C"/>
    <w:rsid w:val="000B7F41"/>
    <w:rsid w:val="000C7E8D"/>
    <w:rsid w:val="000E32A5"/>
    <w:rsid w:val="000F311F"/>
    <w:rsid w:val="000F3DDA"/>
    <w:rsid w:val="000F594A"/>
    <w:rsid w:val="00112E31"/>
    <w:rsid w:val="00117A1B"/>
    <w:rsid w:val="001B6A53"/>
    <w:rsid w:val="001D34FC"/>
    <w:rsid w:val="001F7B37"/>
    <w:rsid w:val="00224450"/>
    <w:rsid w:val="002256E5"/>
    <w:rsid w:val="00240AA3"/>
    <w:rsid w:val="00242D2D"/>
    <w:rsid w:val="00274812"/>
    <w:rsid w:val="00285A35"/>
    <w:rsid w:val="00293F33"/>
    <w:rsid w:val="002D3C77"/>
    <w:rsid w:val="0030400C"/>
    <w:rsid w:val="0034421A"/>
    <w:rsid w:val="00356406"/>
    <w:rsid w:val="0038209B"/>
    <w:rsid w:val="003927CA"/>
    <w:rsid w:val="003A7B60"/>
    <w:rsid w:val="003D16FB"/>
    <w:rsid w:val="003D3681"/>
    <w:rsid w:val="003E3B25"/>
    <w:rsid w:val="003E772A"/>
    <w:rsid w:val="00411D6C"/>
    <w:rsid w:val="00412EBD"/>
    <w:rsid w:val="00416D41"/>
    <w:rsid w:val="00425D49"/>
    <w:rsid w:val="00436606"/>
    <w:rsid w:val="0044490D"/>
    <w:rsid w:val="00483783"/>
    <w:rsid w:val="0048522E"/>
    <w:rsid w:val="00492BC2"/>
    <w:rsid w:val="004B7633"/>
    <w:rsid w:val="0055081A"/>
    <w:rsid w:val="005A17BE"/>
    <w:rsid w:val="005D4FDD"/>
    <w:rsid w:val="006B3206"/>
    <w:rsid w:val="006B3B0E"/>
    <w:rsid w:val="006E396C"/>
    <w:rsid w:val="00701D56"/>
    <w:rsid w:val="00737C9F"/>
    <w:rsid w:val="00764E90"/>
    <w:rsid w:val="00765D7D"/>
    <w:rsid w:val="00780D2E"/>
    <w:rsid w:val="007A37E2"/>
    <w:rsid w:val="007B5B34"/>
    <w:rsid w:val="007B6BB3"/>
    <w:rsid w:val="00822E5C"/>
    <w:rsid w:val="008335A2"/>
    <w:rsid w:val="008547C7"/>
    <w:rsid w:val="00854A11"/>
    <w:rsid w:val="0088302E"/>
    <w:rsid w:val="00893D7E"/>
    <w:rsid w:val="008E08C6"/>
    <w:rsid w:val="008F1983"/>
    <w:rsid w:val="008F375E"/>
    <w:rsid w:val="008F5FA8"/>
    <w:rsid w:val="009037C7"/>
    <w:rsid w:val="00906BB1"/>
    <w:rsid w:val="00910C35"/>
    <w:rsid w:val="009164BA"/>
    <w:rsid w:val="00950855"/>
    <w:rsid w:val="00971632"/>
    <w:rsid w:val="00985271"/>
    <w:rsid w:val="009856AD"/>
    <w:rsid w:val="009B16A6"/>
    <w:rsid w:val="009B4D77"/>
    <w:rsid w:val="009C079B"/>
    <w:rsid w:val="009C2351"/>
    <w:rsid w:val="009D79C2"/>
    <w:rsid w:val="009E294F"/>
    <w:rsid w:val="009E4B9A"/>
    <w:rsid w:val="00A20A9F"/>
    <w:rsid w:val="00A50B8E"/>
    <w:rsid w:val="00A542CD"/>
    <w:rsid w:val="00A57A6C"/>
    <w:rsid w:val="00A76697"/>
    <w:rsid w:val="00A8138F"/>
    <w:rsid w:val="00A878DD"/>
    <w:rsid w:val="00A96DDD"/>
    <w:rsid w:val="00AC3348"/>
    <w:rsid w:val="00AD7ABF"/>
    <w:rsid w:val="00B22192"/>
    <w:rsid w:val="00B3785D"/>
    <w:rsid w:val="00B40ECF"/>
    <w:rsid w:val="00B708DE"/>
    <w:rsid w:val="00B82320"/>
    <w:rsid w:val="00BC36E9"/>
    <w:rsid w:val="00BC497A"/>
    <w:rsid w:val="00BD264A"/>
    <w:rsid w:val="00BF043A"/>
    <w:rsid w:val="00C17BC9"/>
    <w:rsid w:val="00C242F6"/>
    <w:rsid w:val="00C447D9"/>
    <w:rsid w:val="00C46D06"/>
    <w:rsid w:val="00C51941"/>
    <w:rsid w:val="00C54DC5"/>
    <w:rsid w:val="00C6030D"/>
    <w:rsid w:val="00C67DDD"/>
    <w:rsid w:val="00C73D19"/>
    <w:rsid w:val="00C84874"/>
    <w:rsid w:val="00C96FE7"/>
    <w:rsid w:val="00CB21F0"/>
    <w:rsid w:val="00CD5518"/>
    <w:rsid w:val="00CF2AF6"/>
    <w:rsid w:val="00D22205"/>
    <w:rsid w:val="00D27672"/>
    <w:rsid w:val="00D51D66"/>
    <w:rsid w:val="00D534A8"/>
    <w:rsid w:val="00D904B9"/>
    <w:rsid w:val="00D92AC1"/>
    <w:rsid w:val="00DB4B4E"/>
    <w:rsid w:val="00DD7210"/>
    <w:rsid w:val="00DE3245"/>
    <w:rsid w:val="00E009B6"/>
    <w:rsid w:val="00E33345"/>
    <w:rsid w:val="00E442CE"/>
    <w:rsid w:val="00E51E75"/>
    <w:rsid w:val="00E7488F"/>
    <w:rsid w:val="00ED0B83"/>
    <w:rsid w:val="00ED7991"/>
    <w:rsid w:val="00EE6B43"/>
    <w:rsid w:val="00F24801"/>
    <w:rsid w:val="00F2684D"/>
    <w:rsid w:val="00FB0EE0"/>
    <w:rsid w:val="00FB1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EF310"/>
  <w15:docId w15:val="{B3715334-6AFB-4FC6-A648-7DC70A73F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 Antiqua" w:eastAsiaTheme="minorHAnsi" w:hAnsi="Book Antiqua" w:cs="Times New Roman (Body CS)"/>
        <w:sz w:val="18"/>
        <w:szCs w:val="1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3D19"/>
    <w:rPr>
      <w:color w:val="0563C1" w:themeColor="hyperlink"/>
      <w:u w:val="single"/>
    </w:rPr>
  </w:style>
  <w:style w:type="paragraph" w:styleId="Revision">
    <w:name w:val="Revision"/>
    <w:hidden/>
    <w:uiPriority w:val="99"/>
    <w:semiHidden/>
    <w:rsid w:val="0044490D"/>
    <w:pPr>
      <w:spacing w:after="0" w:line="240" w:lineRule="auto"/>
    </w:pPr>
  </w:style>
  <w:style w:type="paragraph" w:styleId="BalloonText">
    <w:name w:val="Balloon Text"/>
    <w:basedOn w:val="Normal"/>
    <w:link w:val="BalloonTextChar"/>
    <w:uiPriority w:val="99"/>
    <w:semiHidden/>
    <w:unhideWhenUsed/>
    <w:rsid w:val="0044490D"/>
    <w:pPr>
      <w:spacing w:after="0"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44490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F3DDA"/>
    <w:rPr>
      <w:sz w:val="16"/>
      <w:szCs w:val="16"/>
    </w:rPr>
  </w:style>
  <w:style w:type="paragraph" w:styleId="CommentText">
    <w:name w:val="annotation text"/>
    <w:basedOn w:val="Normal"/>
    <w:link w:val="CommentTextChar"/>
    <w:uiPriority w:val="99"/>
    <w:semiHidden/>
    <w:unhideWhenUsed/>
    <w:rsid w:val="000F3DDA"/>
    <w:pPr>
      <w:spacing w:line="240" w:lineRule="auto"/>
    </w:pPr>
    <w:rPr>
      <w:sz w:val="20"/>
      <w:szCs w:val="20"/>
    </w:rPr>
  </w:style>
  <w:style w:type="character" w:customStyle="1" w:styleId="CommentTextChar">
    <w:name w:val="Comment Text Char"/>
    <w:basedOn w:val="DefaultParagraphFont"/>
    <w:link w:val="CommentText"/>
    <w:uiPriority w:val="99"/>
    <w:semiHidden/>
    <w:rsid w:val="000F3DDA"/>
    <w:rPr>
      <w:sz w:val="20"/>
      <w:szCs w:val="20"/>
    </w:rPr>
  </w:style>
  <w:style w:type="paragraph" w:styleId="CommentSubject">
    <w:name w:val="annotation subject"/>
    <w:basedOn w:val="CommentText"/>
    <w:next w:val="CommentText"/>
    <w:link w:val="CommentSubjectChar"/>
    <w:uiPriority w:val="99"/>
    <w:semiHidden/>
    <w:unhideWhenUsed/>
    <w:rsid w:val="000F3DDA"/>
    <w:rPr>
      <w:b/>
      <w:bCs/>
    </w:rPr>
  </w:style>
  <w:style w:type="character" w:customStyle="1" w:styleId="CommentSubjectChar">
    <w:name w:val="Comment Subject Char"/>
    <w:basedOn w:val="CommentTextChar"/>
    <w:link w:val="CommentSubject"/>
    <w:uiPriority w:val="99"/>
    <w:semiHidden/>
    <w:rsid w:val="000F3D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14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hyperlink" Target="mailto:jagriti.g@manipal.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2757</Words>
  <Characters>14479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dc:creator>
  <cp:lastModifiedBy>Reviewer</cp:lastModifiedBy>
  <cp:revision>35</cp:revision>
  <dcterms:created xsi:type="dcterms:W3CDTF">2019-05-08T14:30:00Z</dcterms:created>
  <dcterms:modified xsi:type="dcterms:W3CDTF">2019-07-08T16:24:00Z</dcterms:modified>
</cp:coreProperties>
</file>