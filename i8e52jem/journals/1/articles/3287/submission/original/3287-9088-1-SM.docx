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2A8A1" w14:textId="77777777" w:rsidR="009C53FB" w:rsidRPr="009832C2" w:rsidRDefault="009C53FB">
      <w:pPr>
        <w:rPr>
          <w:rFonts w:ascii="Times New Roman" w:hAnsi="Times New Roman" w:cs="Times New Roman"/>
        </w:rPr>
      </w:pPr>
    </w:p>
    <w:p w14:paraId="6A3BDAD6" w14:textId="77777777" w:rsidR="00B53CF0" w:rsidRPr="009832C2" w:rsidRDefault="00B53CF0" w:rsidP="00B53CF0">
      <w:pPr>
        <w:rPr>
          <w:rFonts w:ascii="Times New Roman" w:hAnsi="Times New Roman" w:cs="Times New Roman"/>
        </w:rPr>
      </w:pPr>
    </w:p>
    <w:p w14:paraId="15474658" w14:textId="77777777" w:rsidR="00B53CF0" w:rsidRPr="009832C2" w:rsidRDefault="00B53CF0" w:rsidP="00B53CF0">
      <w:pPr>
        <w:pStyle w:val="m7560986939695885405m-7404653487971563251yiv8131747260msonormal"/>
        <w:rPr>
          <w:rStyle w:val="apple-converted-space"/>
          <w:color w:val="26282A"/>
        </w:rPr>
      </w:pPr>
    </w:p>
    <w:p w14:paraId="6A626872" w14:textId="77777777" w:rsidR="00B53CF0" w:rsidRPr="009832C2" w:rsidRDefault="009E1695" w:rsidP="00B53CF0">
      <w:pPr>
        <w:pStyle w:val="m7560986939695885405m-7404653487971563251yiv8131747260msonormal"/>
        <w:rPr>
          <w:color w:val="000000"/>
        </w:rPr>
      </w:pPr>
      <w:r w:rsidRPr="009832C2">
        <w:rPr>
          <w:color w:val="000000"/>
        </w:rPr>
        <w:t>SLUG: REVIEWS</w:t>
      </w:r>
    </w:p>
    <w:p w14:paraId="5C4DCC62" w14:textId="77777777" w:rsidR="00B53CF0" w:rsidRPr="009832C2" w:rsidRDefault="009E1695" w:rsidP="009E1695">
      <w:pPr>
        <w:rPr>
          <w:rFonts w:ascii="Times New Roman" w:hAnsi="Times New Roman" w:cs="Times New Roman"/>
          <w:b/>
        </w:rPr>
      </w:pPr>
      <w:r w:rsidRPr="009832C2">
        <w:rPr>
          <w:rFonts w:ascii="Times New Roman" w:hAnsi="Times New Roman" w:cs="Times New Roman"/>
          <w:b/>
        </w:rPr>
        <w:t xml:space="preserve">TITLE: </w:t>
      </w:r>
      <w:r w:rsidR="00B53CF0" w:rsidRPr="009832C2">
        <w:rPr>
          <w:rFonts w:ascii="Times New Roman" w:hAnsi="Times New Roman" w:cs="Times New Roman"/>
          <w:b/>
        </w:rPr>
        <w:t xml:space="preserve">Ethics and the </w:t>
      </w:r>
      <w:r w:rsidRPr="009832C2">
        <w:rPr>
          <w:rFonts w:ascii="Times New Roman" w:hAnsi="Times New Roman" w:cs="Times New Roman"/>
          <w:b/>
        </w:rPr>
        <w:t>vaccine wars</w:t>
      </w:r>
    </w:p>
    <w:p w14:paraId="2FA6A5D1" w14:textId="77777777" w:rsidR="00B53CF0" w:rsidRPr="009832C2" w:rsidRDefault="00B53CF0" w:rsidP="00B53CF0">
      <w:pPr>
        <w:jc w:val="center"/>
        <w:rPr>
          <w:rFonts w:ascii="Times New Roman" w:hAnsi="Times New Roman" w:cs="Times New Roman"/>
        </w:rPr>
      </w:pPr>
    </w:p>
    <w:p w14:paraId="27341114" w14:textId="77777777" w:rsidR="00B53CF0" w:rsidRPr="009832C2" w:rsidRDefault="009E1695" w:rsidP="009E1695">
      <w:pPr>
        <w:rPr>
          <w:rFonts w:ascii="Times New Roman" w:hAnsi="Times New Roman" w:cs="Times New Roman"/>
          <w:b/>
        </w:rPr>
      </w:pPr>
      <w:r w:rsidRPr="009832C2">
        <w:rPr>
          <w:rFonts w:ascii="Times New Roman" w:hAnsi="Times New Roman" w:cs="Times New Roman"/>
          <w:b/>
        </w:rPr>
        <w:t>AUTHOR: DONALD W LIGHT</w:t>
      </w:r>
    </w:p>
    <w:p w14:paraId="137FF10E" w14:textId="77777777" w:rsidR="00B53CF0" w:rsidRDefault="00B53CF0" w:rsidP="00B53CF0">
      <w:pPr>
        <w:rPr>
          <w:rFonts w:ascii="Times New Roman" w:hAnsi="Times New Roman" w:cs="Times New Roman"/>
        </w:rPr>
      </w:pPr>
    </w:p>
    <w:p w14:paraId="1DBE9A88" w14:textId="343B1139" w:rsidR="009832C2" w:rsidRPr="009832C2" w:rsidRDefault="009832C2" w:rsidP="00B53CF0">
      <w:pPr>
        <w:rPr>
          <w:rFonts w:ascii="Times New Roman" w:hAnsi="Times New Roman" w:cs="Times New Roman"/>
        </w:rPr>
      </w:pPr>
      <w:r>
        <w:rPr>
          <w:rFonts w:ascii="Times New Roman" w:hAnsi="Times New Roman" w:cs="Times New Roman"/>
        </w:rPr>
        <w:t>------------------------------------------------------------------------------------------------------------</w:t>
      </w:r>
    </w:p>
    <w:p w14:paraId="14EF230F" w14:textId="3F750BCF" w:rsidR="0078133B" w:rsidRPr="009832C2" w:rsidRDefault="0078133B" w:rsidP="0078133B">
      <w:pPr>
        <w:spacing w:line="360" w:lineRule="auto"/>
        <w:rPr>
          <w:rFonts w:ascii="Times New Roman" w:hAnsi="Times New Roman" w:cs="Times New Roman"/>
        </w:rPr>
      </w:pPr>
      <w:r w:rsidRPr="009832C2">
        <w:rPr>
          <w:rFonts w:ascii="Times New Roman" w:hAnsi="Times New Roman" w:cs="Times New Roman"/>
          <w:rPrChange w:id="0" w:author="MD" w:date="2020-03-21T09:27:00Z">
            <w:rPr>
              <w:rFonts w:ascii="Times New Roman" w:hAnsi="Times New Roman" w:cs="Times New Roman"/>
              <w:b/>
            </w:rPr>
          </w:rPrChange>
        </w:rPr>
        <w:t>Author:</w:t>
      </w:r>
      <w:r w:rsidRPr="009832C2">
        <w:rPr>
          <w:rFonts w:ascii="Times New Roman" w:hAnsi="Times New Roman" w:cs="Times New Roman"/>
          <w:b/>
        </w:rPr>
        <w:t xml:space="preserve"> Donald W Light (</w:t>
      </w:r>
      <w:hyperlink r:id="rId7" w:history="1">
        <w:r w:rsidRPr="009832C2">
          <w:rPr>
            <w:rStyle w:val="Hyperlink"/>
            <w:rFonts w:ascii="Times New Roman" w:hAnsi="Times New Roman" w:cs="Times New Roman"/>
          </w:rPr>
          <w:t>lightdo@rowan.edu</w:t>
        </w:r>
      </w:hyperlink>
      <w:r w:rsidRPr="009832C2">
        <w:rPr>
          <w:rFonts w:ascii="Times New Roman" w:hAnsi="Times New Roman" w:cs="Times New Roman"/>
          <w:b/>
        </w:rPr>
        <w:t>),</w:t>
      </w:r>
      <w:r w:rsidRPr="009832C2">
        <w:rPr>
          <w:rFonts w:ascii="Times New Roman" w:hAnsi="Times New Roman" w:cs="Times New Roman"/>
        </w:rPr>
        <w:t xml:space="preserve">Professor of Comparative health policy and Psychiatry, Rowan University School of Osteopathic Medicine, Stratford, New Jersey, USA; Faculty Affiliate, Division of Medical Ethics, New York University. </w:t>
      </w:r>
    </w:p>
    <w:p w14:paraId="39313BEA" w14:textId="77777777" w:rsidR="000D662E" w:rsidRPr="009832C2" w:rsidRDefault="000D662E" w:rsidP="0078133B">
      <w:pPr>
        <w:spacing w:line="360" w:lineRule="auto"/>
        <w:rPr>
          <w:rFonts w:ascii="Times New Roman" w:hAnsi="Times New Roman" w:cs="Times New Roman"/>
        </w:rPr>
      </w:pPr>
    </w:p>
    <w:p w14:paraId="39DE6B03" w14:textId="738C89BF" w:rsidR="000D662E" w:rsidRPr="009832C2" w:rsidRDefault="000D662E" w:rsidP="0078133B">
      <w:pPr>
        <w:spacing w:line="360" w:lineRule="auto"/>
        <w:rPr>
          <w:rFonts w:ascii="Times New Roman" w:hAnsi="Times New Roman" w:cs="Times New Roman"/>
        </w:rPr>
      </w:pPr>
      <w:r w:rsidRPr="009832C2">
        <w:rPr>
          <w:rFonts w:ascii="Times New Roman" w:hAnsi="Times New Roman" w:cs="Times New Roman"/>
        </w:rPr>
        <w:t>To cite: Light DW. Ethics and the vaccine wars.</w:t>
      </w:r>
      <w:ins w:id="1" w:author="MD" w:date="2020-03-21T09:25:00Z">
        <w:r w:rsidR="009832C2">
          <w:rPr>
            <w:rFonts w:ascii="Times New Roman" w:hAnsi="Times New Roman" w:cs="Times New Roman"/>
          </w:rPr>
          <w:t xml:space="preserve"> </w:t>
        </w:r>
      </w:ins>
      <w:r w:rsidRPr="009832C2">
        <w:rPr>
          <w:rFonts w:ascii="Times New Roman" w:hAnsi="Times New Roman" w:cs="Times New Roman"/>
          <w:i/>
        </w:rPr>
        <w:t>Indian J Med Ethics</w:t>
      </w:r>
      <w:r w:rsidRPr="009832C2">
        <w:rPr>
          <w:rFonts w:ascii="Times New Roman" w:hAnsi="Times New Roman" w:cs="Times New Roman"/>
        </w:rPr>
        <w:t>. Published online on………….DOI………..</w:t>
      </w:r>
    </w:p>
    <w:p w14:paraId="45B07AAF" w14:textId="77777777" w:rsidR="009832C2" w:rsidRDefault="009832C2" w:rsidP="0078133B">
      <w:pPr>
        <w:spacing w:line="360" w:lineRule="auto"/>
        <w:rPr>
          <w:rFonts w:ascii="Times New Roman" w:hAnsi="Times New Roman" w:cs="Times New Roman"/>
        </w:rPr>
      </w:pPr>
    </w:p>
    <w:p w14:paraId="3520A2F5" w14:textId="59108BED" w:rsidR="0078133B" w:rsidRDefault="009832C2" w:rsidP="0078133B">
      <w:pPr>
        <w:spacing w:line="360" w:lineRule="auto"/>
        <w:rPr>
          <w:rFonts w:ascii="Times New Roman" w:hAnsi="Times New Roman" w:cs="Times New Roman"/>
        </w:rPr>
      </w:pPr>
      <w:r w:rsidRPr="009832C2">
        <w:rPr>
          <w:rFonts w:ascii="Times New Roman" w:hAnsi="Times New Roman" w:cs="Times New Roman"/>
        </w:rPr>
        <w:t>Manuscript Editor: Sanjay A Pai</w:t>
      </w:r>
    </w:p>
    <w:p w14:paraId="26119189" w14:textId="74C1B101" w:rsidR="009832C2" w:rsidRDefault="009832C2" w:rsidP="0078133B">
      <w:pPr>
        <w:spacing w:line="360" w:lineRule="auto"/>
        <w:rPr>
          <w:rFonts w:ascii="Times New Roman" w:hAnsi="Times New Roman" w:cs="Times New Roman"/>
        </w:rPr>
      </w:pPr>
      <w:r>
        <w:rPr>
          <w:rFonts w:ascii="Times New Roman" w:hAnsi="Times New Roman" w:cs="Times New Roman"/>
          <w:i/>
        </w:rPr>
        <w:t>©</w:t>
      </w:r>
      <w:r w:rsidRPr="009832C2">
        <w:rPr>
          <w:rFonts w:ascii="Times New Roman" w:hAnsi="Times New Roman" w:cs="Times New Roman"/>
          <w:i/>
        </w:rPr>
        <w:t>Indian Journal of Medical Ethics</w:t>
      </w:r>
      <w:r>
        <w:rPr>
          <w:rFonts w:ascii="Times New Roman" w:hAnsi="Times New Roman" w:cs="Times New Roman"/>
        </w:rPr>
        <w:t xml:space="preserve"> 2020</w:t>
      </w:r>
    </w:p>
    <w:p w14:paraId="1E5F6737" w14:textId="4D076213" w:rsidR="009832C2" w:rsidRPr="009832C2" w:rsidRDefault="009832C2" w:rsidP="0078133B">
      <w:pPr>
        <w:spacing w:line="360" w:lineRule="auto"/>
        <w:rPr>
          <w:ins w:id="2" w:author="MD" w:date="2020-03-20T19:55:00Z"/>
          <w:rFonts w:ascii="Times New Roman" w:hAnsi="Times New Roman" w:cs="Times New Roman"/>
        </w:rPr>
      </w:pPr>
      <w:r>
        <w:rPr>
          <w:rFonts w:ascii="Times New Roman" w:hAnsi="Times New Roman" w:cs="Times New Roman"/>
        </w:rPr>
        <w:t>-----------------------------------------------------------------------------------------------------------</w:t>
      </w:r>
    </w:p>
    <w:p w14:paraId="2E4F4FD3" w14:textId="13558051" w:rsidR="000F6B09" w:rsidRDefault="000F6B09" w:rsidP="00B53CF0">
      <w:pPr>
        <w:rPr>
          <w:b/>
          <w:sz w:val="22"/>
          <w:szCs w:val="22"/>
        </w:rPr>
      </w:pPr>
    </w:p>
    <w:p w14:paraId="33B60BCC" w14:textId="5E49A05F" w:rsidR="000F6B09" w:rsidRPr="0050440A" w:rsidRDefault="009832C2" w:rsidP="000F6B09">
      <w:pPr>
        <w:rPr>
          <w:rFonts w:ascii="Times New Roman" w:hAnsi="Times New Roman" w:cs="Times New Roman"/>
        </w:rPr>
      </w:pPr>
      <w:r w:rsidRPr="009832C2">
        <w:rPr>
          <w:rFonts w:ascii="Times New Roman" w:hAnsi="Times New Roman" w:cs="Times New Roman"/>
        </w:rPr>
        <w:t>Peter C. Gotzsche</w:t>
      </w:r>
      <w:r>
        <w:rPr>
          <w:rFonts w:ascii="Times New Roman" w:hAnsi="Times New Roman" w:cs="Times New Roman"/>
        </w:rPr>
        <w:t xml:space="preserve">, </w:t>
      </w:r>
      <w:r w:rsidR="000F6B09" w:rsidRPr="009832C2">
        <w:rPr>
          <w:rFonts w:ascii="Times New Roman" w:hAnsi="Times New Roman" w:cs="Times New Roman"/>
          <w:b/>
          <w:i/>
        </w:rPr>
        <w:t>V</w:t>
      </w:r>
      <w:r w:rsidRPr="009832C2">
        <w:rPr>
          <w:rFonts w:ascii="Times New Roman" w:hAnsi="Times New Roman" w:cs="Times New Roman"/>
          <w:b/>
          <w:i/>
        </w:rPr>
        <w:t>accines</w:t>
      </w:r>
      <w:r w:rsidR="000F6B09" w:rsidRPr="009832C2">
        <w:rPr>
          <w:rFonts w:ascii="Times New Roman" w:hAnsi="Times New Roman" w:cs="Times New Roman"/>
          <w:b/>
          <w:i/>
        </w:rPr>
        <w:t>: truth, lies and controversy</w:t>
      </w:r>
      <w:r w:rsidR="00C316CE">
        <w:rPr>
          <w:rFonts w:ascii="Times New Roman" w:hAnsi="Times New Roman" w:cs="Times New Roman"/>
        </w:rPr>
        <w:t xml:space="preserve">, </w:t>
      </w:r>
      <w:r w:rsidR="000F6B09" w:rsidRPr="009832C2">
        <w:rPr>
          <w:rFonts w:ascii="Times New Roman" w:hAnsi="Times New Roman" w:cs="Times New Roman"/>
        </w:rPr>
        <w:t>People’s Press</w:t>
      </w:r>
      <w:r w:rsidR="00C316CE">
        <w:rPr>
          <w:rFonts w:ascii="Times New Roman" w:hAnsi="Times New Roman" w:cs="Times New Roman"/>
        </w:rPr>
        <w:t>,</w:t>
      </w:r>
      <w:r w:rsidR="000F6B09" w:rsidRPr="009832C2">
        <w:rPr>
          <w:rFonts w:ascii="Times New Roman" w:hAnsi="Times New Roman" w:cs="Times New Roman"/>
        </w:rPr>
        <w:t xml:space="preserve"> 2020  </w:t>
      </w:r>
      <w:r w:rsidR="00C316CE">
        <w:rPr>
          <w:rFonts w:ascii="Times New Roman" w:hAnsi="Times New Roman" w:cs="Times New Roman"/>
        </w:rPr>
        <w:t xml:space="preserve">201 pgs, </w:t>
      </w:r>
      <w:r w:rsidR="000F6B09" w:rsidRPr="009832C2">
        <w:rPr>
          <w:rFonts w:ascii="Times New Roman" w:hAnsi="Times New Roman" w:cs="Times New Roman"/>
          <w:color w:val="000000"/>
          <w:spacing w:val="15"/>
          <w:shd w:val="clear" w:color="auto" w:fill="FFFFFF"/>
        </w:rPr>
        <w:t>ISBN: 9788770368933</w:t>
      </w:r>
      <w:r w:rsidR="00C316CE">
        <w:rPr>
          <w:rFonts w:ascii="Times New Roman" w:hAnsi="Times New Roman" w:cs="Times New Roman"/>
          <w:color w:val="000000"/>
          <w:spacing w:val="15"/>
          <w:shd w:val="clear" w:color="auto" w:fill="FFFFFF"/>
        </w:rPr>
        <w:t>.</w:t>
      </w:r>
      <w:bookmarkStart w:id="3" w:name="_GoBack"/>
      <w:bookmarkEnd w:id="3"/>
      <w:r w:rsidR="000F6B09" w:rsidRPr="009832C2">
        <w:rPr>
          <w:rFonts w:ascii="Times New Roman" w:hAnsi="Times New Roman" w:cs="Times New Roman"/>
        </w:rPr>
        <w:t xml:space="preserve">Available </w:t>
      </w:r>
      <w:r w:rsidR="000F6B09" w:rsidRPr="009832C2">
        <w:rPr>
          <w:rFonts w:ascii="Times New Roman" w:hAnsi="Times New Roman" w:cs="Times New Roman"/>
          <w:color w:val="000000"/>
        </w:rPr>
        <w:t xml:space="preserve">as an e-book: </w:t>
      </w:r>
      <w:hyperlink r:id="rId8" w:tgtFrame="_blank" w:history="1">
        <w:r w:rsidR="000F6B09" w:rsidRPr="009832C2">
          <w:rPr>
            <w:rStyle w:val="Hyperlink"/>
            <w:rFonts w:ascii="Times New Roman" w:hAnsi="Times New Roman" w:cs="Times New Roman"/>
            <w:lang w:val="da-DK"/>
          </w:rPr>
          <w:t>https://www.amazon.co.uk/dp/B0848FPKNP</w:t>
        </w:r>
      </w:hyperlink>
      <w:r w:rsidR="000F6B09" w:rsidRPr="009832C2">
        <w:rPr>
          <w:rStyle w:val="Hyperlink"/>
          <w:rFonts w:ascii="Times New Roman" w:hAnsi="Times New Roman" w:cs="Times New Roman"/>
          <w:lang w:val="da-DK"/>
        </w:rPr>
        <w:t xml:space="preserve"> </w:t>
      </w:r>
    </w:p>
    <w:p w14:paraId="69EF6926" w14:textId="77777777" w:rsidR="000F6B09" w:rsidRDefault="000F6B09" w:rsidP="00B53CF0">
      <w:pPr>
        <w:rPr>
          <w:rFonts w:ascii="Times New Roman" w:hAnsi="Times New Roman"/>
        </w:rPr>
      </w:pPr>
    </w:p>
    <w:p w14:paraId="20A1C10E" w14:textId="77777777" w:rsidR="00B53CF0" w:rsidRDefault="00B53CF0" w:rsidP="00B53CF0">
      <w:pPr>
        <w:rPr>
          <w:rFonts w:ascii="Times New Roman" w:hAnsi="Times New Roman"/>
        </w:rPr>
      </w:pPr>
    </w:p>
    <w:p w14:paraId="7877FF4A" w14:textId="77777777" w:rsidR="00B53CF0" w:rsidRDefault="00B53CF0" w:rsidP="00B53CF0">
      <w:pPr>
        <w:spacing w:line="360" w:lineRule="auto"/>
        <w:rPr>
          <w:rFonts w:ascii="Times New Roman" w:hAnsi="Times New Roman"/>
        </w:rPr>
      </w:pPr>
      <w:r>
        <w:rPr>
          <w:rFonts w:ascii="Times New Roman" w:hAnsi="Times New Roman"/>
        </w:rPr>
        <w:t>In his controversial but we</w:t>
      </w:r>
      <w:r w:rsidR="009E1695">
        <w:rPr>
          <w:rFonts w:ascii="Times New Roman" w:hAnsi="Times New Roman"/>
        </w:rPr>
        <w:t xml:space="preserve">ll-prepared </w:t>
      </w:r>
      <w:ins w:id="4" w:author="MD" w:date="2020-03-20T19:19:00Z">
        <w:r w:rsidR="0050440A">
          <w:rPr>
            <w:rFonts w:ascii="Times New Roman" w:hAnsi="Times New Roman"/>
          </w:rPr>
          <w:t>manner</w:t>
        </w:r>
      </w:ins>
      <w:del w:id="5" w:author="MD" w:date="2020-03-20T19:19:00Z">
        <w:r w:rsidR="009E1695" w:rsidDel="0050440A">
          <w:rPr>
            <w:rFonts w:ascii="Times New Roman" w:hAnsi="Times New Roman"/>
          </w:rPr>
          <w:delText>way</w:delText>
        </w:r>
      </w:del>
      <w:r w:rsidR="009E1695">
        <w:rPr>
          <w:rFonts w:ascii="Times New Roman" w:hAnsi="Times New Roman"/>
        </w:rPr>
        <w:t>, Peter Gotzsche</w:t>
      </w:r>
      <w:r>
        <w:rPr>
          <w:rFonts w:ascii="Times New Roman" w:hAnsi="Times New Roman"/>
        </w:rPr>
        <w:t xml:space="preserve"> has jumped into what feel</w:t>
      </w:r>
      <w:ins w:id="6" w:author="MD" w:date="2020-03-20T14:16:00Z">
        <w:r w:rsidR="009E1695">
          <w:rPr>
            <w:rFonts w:ascii="Times New Roman" w:hAnsi="Times New Roman"/>
          </w:rPr>
          <w:t>s</w:t>
        </w:r>
      </w:ins>
      <w:r>
        <w:rPr>
          <w:rFonts w:ascii="Times New Roman" w:hAnsi="Times New Roman"/>
        </w:rPr>
        <w:t xml:space="preserve"> like the vaccine wars between the </w:t>
      </w:r>
      <w:ins w:id="7" w:author="MD" w:date="2020-03-20T19:19:00Z">
        <w:r w:rsidR="0050440A">
          <w:rPr>
            <w:rFonts w:ascii="Times New Roman" w:hAnsi="Times New Roman"/>
          </w:rPr>
          <w:t>“</w:t>
        </w:r>
      </w:ins>
      <w:r>
        <w:rPr>
          <w:rFonts w:ascii="Times New Roman" w:hAnsi="Times New Roman"/>
        </w:rPr>
        <w:t>vaccine advocates</w:t>
      </w:r>
      <w:ins w:id="8" w:author="MD" w:date="2020-03-20T19:19:00Z">
        <w:r w:rsidR="0050440A">
          <w:rPr>
            <w:rFonts w:ascii="Times New Roman" w:hAnsi="Times New Roman"/>
          </w:rPr>
          <w:t>”</w:t>
        </w:r>
      </w:ins>
      <w:r>
        <w:rPr>
          <w:rFonts w:ascii="Times New Roman" w:hAnsi="Times New Roman"/>
        </w:rPr>
        <w:t xml:space="preserve"> who think that every vaccine should be taken by everyone as a vital part of preserving the public’s health and the </w:t>
      </w:r>
      <w:ins w:id="9" w:author="MD" w:date="2020-03-20T19:19:00Z">
        <w:r w:rsidR="0050440A">
          <w:rPr>
            <w:rFonts w:ascii="Times New Roman" w:hAnsi="Times New Roman"/>
          </w:rPr>
          <w:t>“</w:t>
        </w:r>
      </w:ins>
      <w:r>
        <w:rPr>
          <w:rFonts w:ascii="Times New Roman" w:hAnsi="Times New Roman"/>
        </w:rPr>
        <w:t>vaccine deniers</w:t>
      </w:r>
      <w:ins w:id="10" w:author="MD" w:date="2020-03-20T19:19:00Z">
        <w:r w:rsidR="0050440A">
          <w:rPr>
            <w:rFonts w:ascii="Times New Roman" w:hAnsi="Times New Roman"/>
          </w:rPr>
          <w:t>”</w:t>
        </w:r>
      </w:ins>
      <w:r>
        <w:rPr>
          <w:rFonts w:ascii="Times New Roman" w:hAnsi="Times New Roman"/>
        </w:rPr>
        <w:t>, who are characteri</w:t>
      </w:r>
      <w:ins w:id="11" w:author="MD" w:date="2020-03-20T14:16:00Z">
        <w:r w:rsidR="009E1695">
          <w:rPr>
            <w:rFonts w:ascii="Times New Roman" w:hAnsi="Times New Roman"/>
          </w:rPr>
          <w:t>s</w:t>
        </w:r>
      </w:ins>
      <w:del w:id="12" w:author="MD" w:date="2020-03-20T14:16:00Z">
        <w:r w:rsidDel="009E1695">
          <w:rPr>
            <w:rFonts w:ascii="Times New Roman" w:hAnsi="Times New Roman"/>
          </w:rPr>
          <w:delText>z</w:delText>
        </w:r>
      </w:del>
      <w:r>
        <w:rPr>
          <w:rFonts w:ascii="Times New Roman" w:hAnsi="Times New Roman"/>
        </w:rPr>
        <w:t xml:space="preserve">ed as believing vaccines are a dangerous kind of poison that government officials want to inject into the bodies of babes. Readers will find the book informative, interesting, and </w:t>
      </w:r>
      <w:commentRangeStart w:id="13"/>
      <w:ins w:id="14" w:author="MD" w:date="2020-03-20T19:20:00Z">
        <w:r w:rsidR="0050440A">
          <w:rPr>
            <w:rFonts w:ascii="Times New Roman" w:hAnsi="Times New Roman"/>
          </w:rPr>
          <w:t>illuminating</w:t>
        </w:r>
      </w:ins>
      <w:commentRangeEnd w:id="13"/>
      <w:ins w:id="15" w:author="MD" w:date="2020-03-20T19:22:00Z">
        <w:r w:rsidR="0050440A">
          <w:rPr>
            <w:rStyle w:val="CommentReference"/>
          </w:rPr>
          <w:commentReference w:id="13"/>
        </w:r>
      </w:ins>
      <w:del w:id="16" w:author="MD" w:date="2020-03-20T19:20:00Z">
        <w:r w:rsidDel="0050440A">
          <w:rPr>
            <w:rFonts w:ascii="Times New Roman" w:hAnsi="Times New Roman"/>
          </w:rPr>
          <w:delText>clarifying</w:delText>
        </w:r>
      </w:del>
      <w:r>
        <w:rPr>
          <w:rFonts w:ascii="Times New Roman" w:hAnsi="Times New Roman"/>
        </w:rPr>
        <w:t xml:space="preserve"> about what the real issues are.  Gotzsche has a readable, informal style that students and readers will enjoy. He is a tough-minded sceptic who has been professionally involved in most of the chapters. Gotzsche is a physician and professor </w:t>
      </w:r>
      <w:del w:id="17" w:author="MD" w:date="2020-03-20T19:22:00Z">
        <w:r w:rsidDel="0050440A">
          <w:rPr>
            <w:rFonts w:ascii="Times New Roman" w:hAnsi="Times New Roman"/>
          </w:rPr>
          <w:delText xml:space="preserve">in Denmark </w:delText>
        </w:r>
      </w:del>
      <w:r>
        <w:rPr>
          <w:rFonts w:ascii="Times New Roman" w:hAnsi="Times New Roman"/>
        </w:rPr>
        <w:t xml:space="preserve">of clinical research design and analysis in trials. He is the author of many books and articles on health policy, often critical of the pharmaceutical industry for its bias, misinformation, and lack of </w:t>
      </w:r>
      <w:r>
        <w:rPr>
          <w:rFonts w:ascii="Times New Roman" w:hAnsi="Times New Roman"/>
        </w:rPr>
        <w:lastRenderedPageBreak/>
        <w:t xml:space="preserve">transparency. He previously authored </w:t>
      </w:r>
      <w:r w:rsidRPr="007F00E6">
        <w:rPr>
          <w:rFonts w:ascii="Times New Roman" w:hAnsi="Times New Roman"/>
          <w:i/>
        </w:rPr>
        <w:t xml:space="preserve">Deadly </w:t>
      </w:r>
      <w:r w:rsidR="0050440A" w:rsidRPr="007F00E6">
        <w:rPr>
          <w:rFonts w:ascii="Times New Roman" w:hAnsi="Times New Roman"/>
          <w:i/>
        </w:rPr>
        <w:t>medicines and organized crime</w:t>
      </w:r>
      <w:del w:id="18" w:author="MD" w:date="2020-03-20T19:25:00Z">
        <w:r w:rsidR="0050440A" w:rsidRPr="007F00E6" w:rsidDel="0050440A">
          <w:rPr>
            <w:rFonts w:ascii="Times New Roman" w:hAnsi="Times New Roman"/>
            <w:i/>
          </w:rPr>
          <w:delText>s</w:delText>
        </w:r>
      </w:del>
      <w:ins w:id="19" w:author="MD" w:date="2020-03-20T19:25:00Z">
        <w:r w:rsidR="0050440A">
          <w:rPr>
            <w:rFonts w:ascii="Times New Roman" w:hAnsi="Times New Roman"/>
            <w:i/>
          </w:rPr>
          <w:t>:</w:t>
        </w:r>
      </w:ins>
      <w:ins w:id="20" w:author="MD" w:date="2020-03-20T19:26:00Z">
        <w:r w:rsidR="0050440A">
          <w:rPr>
            <w:rFonts w:ascii="Times New Roman" w:hAnsi="Times New Roman"/>
            <w:i/>
          </w:rPr>
          <w:t xml:space="preserve"> </w:t>
        </w:r>
      </w:ins>
      <w:ins w:id="21" w:author="MD" w:date="2020-03-20T19:25:00Z">
        <w:r w:rsidR="0050440A">
          <w:rPr>
            <w:rFonts w:ascii="Times New Roman" w:hAnsi="Times New Roman"/>
            <w:i/>
          </w:rPr>
          <w:t>How Big Pharma has corrupted hea</w:t>
        </w:r>
      </w:ins>
      <w:ins w:id="22" w:author="MD" w:date="2020-03-20T19:26:00Z">
        <w:r w:rsidR="0050440A">
          <w:rPr>
            <w:rFonts w:ascii="Times New Roman" w:hAnsi="Times New Roman"/>
            <w:i/>
          </w:rPr>
          <w:t>l</w:t>
        </w:r>
      </w:ins>
      <w:ins w:id="23" w:author="MD" w:date="2020-03-20T19:25:00Z">
        <w:r w:rsidR="0050440A">
          <w:rPr>
            <w:rFonts w:ascii="Times New Roman" w:hAnsi="Times New Roman"/>
            <w:i/>
          </w:rPr>
          <w:t>thcare</w:t>
        </w:r>
      </w:ins>
      <w:r>
        <w:rPr>
          <w:rFonts w:ascii="Times New Roman" w:hAnsi="Times New Roman"/>
        </w:rPr>
        <w:t xml:space="preserve">, about drug companies “where cheating with clinical trials and in marketing is common and has led to hundreds of thousands of deaths.” I wrote a review of this carefully researched book. </w:t>
      </w:r>
    </w:p>
    <w:p w14:paraId="2E89A57B" w14:textId="77777777" w:rsidR="00B53CF0" w:rsidRDefault="00B53CF0" w:rsidP="00B53CF0">
      <w:pPr>
        <w:spacing w:line="360" w:lineRule="auto"/>
        <w:rPr>
          <w:rFonts w:ascii="Times New Roman" w:hAnsi="Times New Roman"/>
        </w:rPr>
      </w:pPr>
    </w:p>
    <w:p w14:paraId="719E333A" w14:textId="77777777" w:rsidR="00B53CF0" w:rsidRDefault="0050440A" w:rsidP="00B53CF0">
      <w:pPr>
        <w:spacing w:line="360" w:lineRule="auto"/>
        <w:rPr>
          <w:rFonts w:ascii="Times New Roman" w:hAnsi="Times New Roman"/>
        </w:rPr>
      </w:pPr>
      <w:ins w:id="24" w:author="MD" w:date="2020-03-20T19:28:00Z">
        <w:r>
          <w:rPr>
            <w:b/>
            <w:i/>
            <w:sz w:val="22"/>
            <w:szCs w:val="22"/>
          </w:rPr>
          <w:t>V</w:t>
        </w:r>
      </w:ins>
      <w:del w:id="25" w:author="MD" w:date="2020-03-20T19:28:00Z">
        <w:r w:rsidRPr="0050440A" w:rsidDel="0050440A">
          <w:rPr>
            <w:b/>
            <w:i/>
            <w:sz w:val="22"/>
            <w:szCs w:val="22"/>
          </w:rPr>
          <w:delText>v</w:delText>
        </w:r>
      </w:del>
      <w:r w:rsidRPr="0050440A">
        <w:rPr>
          <w:b/>
          <w:i/>
          <w:sz w:val="22"/>
          <w:szCs w:val="22"/>
        </w:rPr>
        <w:t>accines</w:t>
      </w:r>
      <w:r w:rsidR="00B53CF0">
        <w:rPr>
          <w:rFonts w:ascii="Times New Roman" w:hAnsi="Times New Roman"/>
        </w:rPr>
        <w:t xml:space="preserve"> begins with a chapter on the many conflicting messages about vaccines and then moves on a chapter about vaccines for measles. Chapter 3 takes up the question of mandatory vaccines, followed by a chapter on flu vaccines. Ethical issues abound. A big chapter follows on the controversies surrounding HPV vaccines, before a very short </w:t>
      </w:r>
      <w:ins w:id="26" w:author="MD" w:date="2020-03-20T19:29:00Z">
        <w:r w:rsidR="00A86608">
          <w:rPr>
            <w:rFonts w:ascii="Times New Roman" w:hAnsi="Times New Roman"/>
          </w:rPr>
          <w:t>five</w:t>
        </w:r>
      </w:ins>
      <w:del w:id="27" w:author="MD" w:date="2020-03-20T19:29:00Z">
        <w:r w:rsidR="00B53CF0" w:rsidDel="00A86608">
          <w:rPr>
            <w:rFonts w:ascii="Times New Roman" w:hAnsi="Times New Roman"/>
          </w:rPr>
          <w:delText>5</w:delText>
        </w:r>
      </w:del>
      <w:r w:rsidR="00B53CF0">
        <w:rPr>
          <w:rFonts w:ascii="Times New Roman" w:hAnsi="Times New Roman"/>
        </w:rPr>
        <w:t>-page chapter on Japanese encephalitis. Chapter 7 discusses childhood vaccination program</w:t>
      </w:r>
      <w:ins w:id="28" w:author="MD" w:date="2020-03-20T14:17:00Z">
        <w:r w:rsidR="009E1695">
          <w:rPr>
            <w:rFonts w:ascii="Times New Roman" w:hAnsi="Times New Roman"/>
          </w:rPr>
          <w:t>me</w:t>
        </w:r>
      </w:ins>
      <w:r w:rsidR="00B53CF0">
        <w:rPr>
          <w:rFonts w:ascii="Times New Roman" w:hAnsi="Times New Roman"/>
        </w:rPr>
        <w:t xml:space="preserve">s briefly. Chapter 8 discusses other vaccines even more briefly (6 pages), and Chapter 9 brings the book to a </w:t>
      </w:r>
      <w:ins w:id="29" w:author="MD" w:date="2020-03-20T19:29:00Z">
        <w:r w:rsidR="00A86608">
          <w:rPr>
            <w:rFonts w:ascii="Times New Roman" w:hAnsi="Times New Roman"/>
          </w:rPr>
          <w:t>three</w:t>
        </w:r>
      </w:ins>
      <w:del w:id="30" w:author="MD" w:date="2020-03-20T19:29:00Z">
        <w:r w:rsidR="00B53CF0" w:rsidDel="00A86608">
          <w:rPr>
            <w:rFonts w:ascii="Times New Roman" w:hAnsi="Times New Roman"/>
          </w:rPr>
          <w:delText>3</w:delText>
        </w:r>
      </w:del>
      <w:r w:rsidR="00B53CF0">
        <w:rPr>
          <w:rFonts w:ascii="Times New Roman" w:hAnsi="Times New Roman"/>
        </w:rPr>
        <w:t xml:space="preserve">-page conclusion. In short, there are </w:t>
      </w:r>
      <w:ins w:id="31" w:author="MD" w:date="2020-03-20T19:29:00Z">
        <w:r w:rsidR="00A86608">
          <w:rPr>
            <w:rFonts w:ascii="Times New Roman" w:hAnsi="Times New Roman"/>
          </w:rPr>
          <w:t>five</w:t>
        </w:r>
      </w:ins>
      <w:del w:id="32" w:author="MD" w:date="2020-03-20T19:29:00Z">
        <w:r w:rsidR="00B53CF0" w:rsidDel="00A86608">
          <w:rPr>
            <w:rFonts w:ascii="Times New Roman" w:hAnsi="Times New Roman"/>
          </w:rPr>
          <w:delText>5</w:delText>
        </w:r>
      </w:del>
      <w:r w:rsidR="00B53CF0">
        <w:rPr>
          <w:rFonts w:ascii="Times New Roman" w:hAnsi="Times New Roman"/>
        </w:rPr>
        <w:t xml:space="preserve"> substantial chapters, followed by </w:t>
      </w:r>
      <w:ins w:id="33" w:author="MD" w:date="2020-03-20T19:29:00Z">
        <w:r w:rsidR="00A86608">
          <w:rPr>
            <w:rFonts w:ascii="Times New Roman" w:hAnsi="Times New Roman"/>
          </w:rPr>
          <w:t>four</w:t>
        </w:r>
      </w:ins>
      <w:del w:id="34" w:author="MD" w:date="2020-03-20T19:29:00Z">
        <w:r w:rsidR="00B53CF0" w:rsidDel="00A86608">
          <w:rPr>
            <w:rFonts w:ascii="Times New Roman" w:hAnsi="Times New Roman"/>
          </w:rPr>
          <w:delText>4</w:delText>
        </w:r>
      </w:del>
      <w:r w:rsidR="00B53CF0">
        <w:rPr>
          <w:rFonts w:ascii="Times New Roman" w:hAnsi="Times New Roman"/>
        </w:rPr>
        <w:t xml:space="preserve"> brief ones. The text runs </w:t>
      </w:r>
      <w:ins w:id="35" w:author="MD" w:date="2020-03-20T19:29:00Z">
        <w:r w:rsidR="00A86608">
          <w:rPr>
            <w:rFonts w:ascii="Times New Roman" w:hAnsi="Times New Roman"/>
          </w:rPr>
          <w:t xml:space="preserve">into </w:t>
        </w:r>
      </w:ins>
      <w:r w:rsidR="00B53CF0">
        <w:rPr>
          <w:rFonts w:ascii="Times New Roman" w:hAnsi="Times New Roman"/>
        </w:rPr>
        <w:t>187 pages of large type, followed by 23 pages of references. There is no table of contents or index, no preface or introduction. The chapters are well organi</w:t>
      </w:r>
      <w:ins w:id="36" w:author="MD" w:date="2020-03-20T19:30:00Z">
        <w:r w:rsidR="00A86608">
          <w:rPr>
            <w:rFonts w:ascii="Times New Roman" w:hAnsi="Times New Roman"/>
          </w:rPr>
          <w:t>s</w:t>
        </w:r>
      </w:ins>
      <w:del w:id="37" w:author="MD" w:date="2020-03-20T19:30:00Z">
        <w:r w:rsidR="00B53CF0" w:rsidDel="00A86608">
          <w:rPr>
            <w:rFonts w:ascii="Times New Roman" w:hAnsi="Times New Roman"/>
          </w:rPr>
          <w:delText>z</w:delText>
        </w:r>
      </w:del>
      <w:r w:rsidR="00B53CF0">
        <w:rPr>
          <w:rFonts w:ascii="Times New Roman" w:hAnsi="Times New Roman"/>
        </w:rPr>
        <w:t xml:space="preserve">ed with good section heads. </w:t>
      </w:r>
    </w:p>
    <w:p w14:paraId="5D202637" w14:textId="77777777" w:rsidR="00B53CF0" w:rsidRDefault="00B53CF0" w:rsidP="00B53CF0">
      <w:pPr>
        <w:spacing w:line="360" w:lineRule="auto"/>
        <w:rPr>
          <w:rFonts w:ascii="Times New Roman" w:hAnsi="Times New Roman"/>
        </w:rPr>
      </w:pPr>
    </w:p>
    <w:p w14:paraId="3566E66B" w14:textId="77777777" w:rsidR="00B53CF0" w:rsidRDefault="00B53CF0" w:rsidP="00B53CF0">
      <w:pPr>
        <w:spacing w:line="360" w:lineRule="auto"/>
        <w:rPr>
          <w:rFonts w:ascii="Times New Roman" w:hAnsi="Times New Roman"/>
        </w:rPr>
      </w:pPr>
      <w:r>
        <w:rPr>
          <w:rFonts w:ascii="Times New Roman" w:hAnsi="Times New Roman"/>
        </w:rPr>
        <w:t xml:space="preserve">All vaccines have risks and possible harms, Gotzsche writes. The question is whether a given vaccine is more beneficial, as many are. “It is unwise and unscientific to be universally against vaccines,” he writes. “It is like being against all drugs or all people.” The vaccine wars, however, mark all doubting or hesitating parents as “anti-vaxxers” and lump them together with the tiny percent of the population who oppose any vaccine.  This cuts off intelligent conversation or consideration </w:t>
      </w:r>
      <w:ins w:id="38" w:author="MD" w:date="2020-03-20T19:30:00Z">
        <w:r w:rsidR="00A86608">
          <w:rPr>
            <w:rFonts w:ascii="Times New Roman" w:hAnsi="Times New Roman"/>
          </w:rPr>
          <w:t>of</w:t>
        </w:r>
      </w:ins>
      <w:del w:id="39" w:author="MD" w:date="2020-03-20T19:30:00Z">
        <w:r w:rsidDel="00A86608">
          <w:rPr>
            <w:rFonts w:ascii="Times New Roman" w:hAnsi="Times New Roman"/>
          </w:rPr>
          <w:delText>with</w:delText>
        </w:r>
      </w:del>
      <w:r>
        <w:rPr>
          <w:rFonts w:ascii="Times New Roman" w:hAnsi="Times New Roman"/>
        </w:rPr>
        <w:t xml:space="preserve"> those who have concerns about the industry-controlled trials and industry-produced evidence overseen by the FDA (Food and Drug Administration) or EMA (European Medicines Agency), which are themselves funded by companies to review their evidence. Children get swept up in the battles so that unvaccinated children are now called “anti-vaccinated” children. Politicians get celebrated </w:t>
      </w:r>
      <w:del w:id="40" w:author="MD" w:date="2020-03-20T14:18:00Z">
        <w:r w:rsidDel="009E1695">
          <w:rPr>
            <w:rFonts w:ascii="Times New Roman" w:hAnsi="Times New Roman"/>
          </w:rPr>
          <w:delText xml:space="preserve"> </w:delText>
        </w:r>
      </w:del>
      <w:r>
        <w:rPr>
          <w:rFonts w:ascii="Times New Roman" w:hAnsi="Times New Roman"/>
        </w:rPr>
        <w:t xml:space="preserve">or </w:t>
      </w:r>
      <w:ins w:id="41" w:author="MD" w:date="2020-03-20T19:31:00Z">
        <w:r w:rsidR="00A86608">
          <w:rPr>
            <w:rFonts w:ascii="Times New Roman" w:hAnsi="Times New Roman"/>
          </w:rPr>
          <w:t xml:space="preserve">vilified </w:t>
        </w:r>
      </w:ins>
      <w:del w:id="42" w:author="MD" w:date="2020-03-20T19:31:00Z">
        <w:r w:rsidDel="00A86608">
          <w:rPr>
            <w:rFonts w:ascii="Times New Roman" w:hAnsi="Times New Roman"/>
          </w:rPr>
          <w:delText>villaini</w:delText>
        </w:r>
      </w:del>
      <w:del w:id="43" w:author="MD" w:date="2020-03-20T14:18:00Z">
        <w:r w:rsidDel="00056C4F">
          <w:rPr>
            <w:rFonts w:ascii="Times New Roman" w:hAnsi="Times New Roman"/>
          </w:rPr>
          <w:delText>z</w:delText>
        </w:r>
      </w:del>
      <w:del w:id="44" w:author="MD" w:date="2020-03-20T19:31:00Z">
        <w:r w:rsidDel="00A86608">
          <w:rPr>
            <w:rFonts w:ascii="Times New Roman" w:hAnsi="Times New Roman"/>
          </w:rPr>
          <w:delText>ed</w:delText>
        </w:r>
      </w:del>
      <w:r>
        <w:rPr>
          <w:rFonts w:ascii="Times New Roman" w:hAnsi="Times New Roman"/>
        </w:rPr>
        <w:t xml:space="preserve"> for raising questions about a given vaccine. </w:t>
      </w:r>
    </w:p>
    <w:p w14:paraId="47A279ED" w14:textId="77777777" w:rsidR="00B53CF0" w:rsidRDefault="00B53CF0" w:rsidP="00B53CF0">
      <w:pPr>
        <w:spacing w:line="360" w:lineRule="auto"/>
        <w:rPr>
          <w:rFonts w:ascii="Times New Roman" w:hAnsi="Times New Roman"/>
        </w:rPr>
      </w:pPr>
    </w:p>
    <w:p w14:paraId="3F2C57E2" w14:textId="77777777" w:rsidR="00B53CF0" w:rsidRDefault="00B53CF0" w:rsidP="00B53CF0">
      <w:pPr>
        <w:spacing w:line="360" w:lineRule="auto"/>
        <w:rPr>
          <w:rFonts w:ascii="Times New Roman" w:hAnsi="Times New Roman"/>
        </w:rPr>
      </w:pPr>
      <w:r>
        <w:rPr>
          <w:rFonts w:ascii="Times New Roman" w:hAnsi="Times New Roman"/>
        </w:rPr>
        <w:t xml:space="preserve">This battlefield is worth keeping in mind because according to the </w:t>
      </w:r>
      <w:commentRangeStart w:id="45"/>
      <w:r>
        <w:rPr>
          <w:rFonts w:ascii="Times New Roman" w:hAnsi="Times New Roman"/>
        </w:rPr>
        <w:t>vaccine policy center at New York University, there are 270 more vaccines in the pipeline</w:t>
      </w:r>
      <w:commentRangeEnd w:id="45"/>
      <w:r w:rsidR="00E87F43">
        <w:rPr>
          <w:rStyle w:val="CommentReference"/>
        </w:rPr>
        <w:commentReference w:id="45"/>
      </w:r>
      <w:r>
        <w:rPr>
          <w:rFonts w:ascii="Times New Roman" w:hAnsi="Times New Roman"/>
        </w:rPr>
        <w:t xml:space="preserve">! Imagine that 10 percent of these 270 vaccine-candidates get approved as “safe and effective.” Parents and other adults will be </w:t>
      </w:r>
      <w:r>
        <w:rPr>
          <w:rFonts w:ascii="Times New Roman" w:hAnsi="Times New Roman"/>
        </w:rPr>
        <w:lastRenderedPageBreak/>
        <w:t xml:space="preserve">faced with 37-45 vaccines, more than double the number now. Currently, 10-18 vaccines are mandatory for infants and small children, depending on the country. But some countries, like the </w:t>
      </w:r>
      <w:commentRangeStart w:id="46"/>
      <w:r>
        <w:rPr>
          <w:rFonts w:ascii="Times New Roman" w:hAnsi="Times New Roman"/>
        </w:rPr>
        <w:t>UK and Denmark, have no mandated vaccines, and a comparative study found no clear link between vaccine mandate and uptake</w:t>
      </w:r>
      <w:commentRangeEnd w:id="46"/>
      <w:r w:rsidR="00E87F43">
        <w:rPr>
          <w:rStyle w:val="CommentReference"/>
        </w:rPr>
        <w:commentReference w:id="46"/>
      </w:r>
      <w:r>
        <w:rPr>
          <w:rFonts w:ascii="Times New Roman" w:hAnsi="Times New Roman"/>
        </w:rPr>
        <w:t>. Vaccine culture varies a lot, led by an emphasis in the U</w:t>
      </w:r>
      <w:del w:id="47" w:author="MD" w:date="2020-03-20T19:47:00Z">
        <w:r w:rsidDel="00E87F43">
          <w:rPr>
            <w:rFonts w:ascii="Times New Roman" w:hAnsi="Times New Roman"/>
          </w:rPr>
          <w:delText>.</w:delText>
        </w:r>
      </w:del>
      <w:r>
        <w:rPr>
          <w:rFonts w:ascii="Times New Roman" w:hAnsi="Times New Roman"/>
        </w:rPr>
        <w:t xml:space="preserve">S. on mandating vaccines and by the </w:t>
      </w:r>
      <w:del w:id="48" w:author="MD" w:date="2020-03-20T14:19:00Z">
        <w:r w:rsidDel="00056C4F">
          <w:rPr>
            <w:rFonts w:ascii="Times New Roman" w:hAnsi="Times New Roman"/>
          </w:rPr>
          <w:delText xml:space="preserve">CDC or </w:delText>
        </w:r>
      </w:del>
      <w:r>
        <w:rPr>
          <w:rFonts w:ascii="Times New Roman" w:hAnsi="Times New Roman"/>
        </w:rPr>
        <w:t>Centers for Disease Control</w:t>
      </w:r>
      <w:ins w:id="49" w:author="MD" w:date="2020-03-20T14:19:00Z">
        <w:r w:rsidR="00056C4F">
          <w:rPr>
            <w:rFonts w:ascii="Times New Roman" w:hAnsi="Times New Roman"/>
          </w:rPr>
          <w:t xml:space="preserve"> (CDC)</w:t>
        </w:r>
      </w:ins>
      <w:r>
        <w:rPr>
          <w:rFonts w:ascii="Times New Roman" w:hAnsi="Times New Roman"/>
        </w:rPr>
        <w:t xml:space="preserve">, which serves as an industry-funded spokesperson for the industry’s point of view. </w:t>
      </w:r>
    </w:p>
    <w:p w14:paraId="23344A53" w14:textId="77777777" w:rsidR="00B53CF0" w:rsidRDefault="00B53CF0" w:rsidP="00B53CF0">
      <w:pPr>
        <w:spacing w:line="360" w:lineRule="auto"/>
        <w:rPr>
          <w:rFonts w:ascii="Times New Roman" w:hAnsi="Times New Roman"/>
        </w:rPr>
      </w:pPr>
    </w:p>
    <w:p w14:paraId="28142819" w14:textId="77777777" w:rsidR="00B53CF0" w:rsidRDefault="00B53CF0" w:rsidP="00B53CF0">
      <w:pPr>
        <w:spacing w:line="360" w:lineRule="auto"/>
        <w:rPr>
          <w:rFonts w:ascii="Times New Roman" w:hAnsi="Times New Roman"/>
        </w:rPr>
      </w:pPr>
      <w:r>
        <w:rPr>
          <w:rFonts w:ascii="Times New Roman" w:hAnsi="Times New Roman"/>
        </w:rPr>
        <w:t xml:space="preserve">Driving the sprawling research enterprise that is developing 270 new vaccines is a massive pharmaceutical industry and the high prices that patented vaccines now frequently command. Prices 50 times manufacturing costs are not uncommon. “Beneficial” is a relative term, and vaccines are already being put in use that are only partially effective or for a limited time. The meanings of the term, “vaccine” are being stretched too, making the ethics of vaccines evermore complex.  </w:t>
      </w:r>
    </w:p>
    <w:p w14:paraId="285307AC" w14:textId="77777777" w:rsidR="00B53CF0" w:rsidRDefault="00B53CF0" w:rsidP="00B53CF0">
      <w:pPr>
        <w:spacing w:line="360" w:lineRule="auto"/>
        <w:rPr>
          <w:rFonts w:ascii="Times New Roman" w:hAnsi="Times New Roman"/>
        </w:rPr>
      </w:pPr>
    </w:p>
    <w:p w14:paraId="145A1AFE" w14:textId="77777777" w:rsidR="00B53CF0" w:rsidRDefault="00B53CF0" w:rsidP="00B53CF0">
      <w:pPr>
        <w:spacing w:line="360" w:lineRule="auto"/>
        <w:rPr>
          <w:rFonts w:ascii="Times New Roman" w:hAnsi="Times New Roman"/>
        </w:rPr>
      </w:pPr>
      <w:r>
        <w:rPr>
          <w:rFonts w:ascii="Times New Roman" w:hAnsi="Times New Roman"/>
        </w:rPr>
        <w:t>Gotzsche is an empiricist and emphasi</w:t>
      </w:r>
      <w:ins w:id="50" w:author="MD" w:date="2020-03-20T19:48:00Z">
        <w:r w:rsidR="00E87F43">
          <w:rPr>
            <w:rFonts w:ascii="Times New Roman" w:hAnsi="Times New Roman"/>
          </w:rPr>
          <w:t>s</w:t>
        </w:r>
      </w:ins>
      <w:del w:id="51" w:author="MD" w:date="2020-03-20T19:48:00Z">
        <w:r w:rsidDel="00E87F43">
          <w:rPr>
            <w:rFonts w:ascii="Times New Roman" w:hAnsi="Times New Roman"/>
          </w:rPr>
          <w:delText>z</w:delText>
        </w:r>
      </w:del>
      <w:r>
        <w:rPr>
          <w:rFonts w:ascii="Times New Roman" w:hAnsi="Times New Roman"/>
        </w:rPr>
        <w:t xml:space="preserve">es getting the facts right and paying attention to the science. Then there needs to be ethical consistency when two similar cases are treated differently. Third, we need to decide whether to weigh the deontological perspective about duties to autonomy higher or lower than the utilitarian goal of striving for the greatest good for the greatest number of people. </w:t>
      </w:r>
    </w:p>
    <w:p w14:paraId="5FCA3D04" w14:textId="77777777" w:rsidR="00B53CF0" w:rsidRDefault="00B53CF0" w:rsidP="00B53CF0">
      <w:pPr>
        <w:spacing w:line="360" w:lineRule="auto"/>
        <w:rPr>
          <w:rFonts w:ascii="Times New Roman" w:hAnsi="Times New Roman"/>
        </w:rPr>
      </w:pPr>
    </w:p>
    <w:p w14:paraId="6C93ABE0" w14:textId="77777777" w:rsidR="00B53CF0" w:rsidRDefault="00B53CF0" w:rsidP="00B53CF0">
      <w:pPr>
        <w:spacing w:line="360" w:lineRule="auto"/>
        <w:rPr>
          <w:rFonts w:ascii="Times New Roman" w:hAnsi="Times New Roman"/>
        </w:rPr>
      </w:pPr>
      <w:r>
        <w:rPr>
          <w:rFonts w:ascii="Times New Roman" w:hAnsi="Times New Roman"/>
        </w:rPr>
        <w:t>Gotzsche distinguishes between three kinds of paternalism: genuine paternalism like parents caring for their children; solicited paternalism when we ask another to decide for one; and unsolicited paternalism when action is taken without permission. Health</w:t>
      </w:r>
      <w:del w:id="52" w:author="MD" w:date="2020-03-20T19:48:00Z">
        <w:r w:rsidDel="00E87F43">
          <w:rPr>
            <w:rFonts w:ascii="Times New Roman" w:hAnsi="Times New Roman"/>
          </w:rPr>
          <w:delText xml:space="preserve"> </w:delText>
        </w:r>
      </w:del>
      <w:r>
        <w:rPr>
          <w:rFonts w:ascii="Times New Roman" w:hAnsi="Times New Roman"/>
        </w:rPr>
        <w:t xml:space="preserve">care is rife with unsolicited paternalism, “busybodies who love telling others what they should do, even when no one asked them...” </w:t>
      </w:r>
    </w:p>
    <w:p w14:paraId="7835A004" w14:textId="77777777" w:rsidR="00B53CF0" w:rsidRDefault="00B53CF0" w:rsidP="00B53CF0">
      <w:pPr>
        <w:spacing w:line="360" w:lineRule="auto"/>
        <w:rPr>
          <w:rFonts w:ascii="Times New Roman" w:hAnsi="Times New Roman"/>
        </w:rPr>
      </w:pPr>
    </w:p>
    <w:p w14:paraId="3C48AC2B" w14:textId="77777777" w:rsidR="00B53CF0" w:rsidRDefault="00B53CF0" w:rsidP="00B53CF0">
      <w:pPr>
        <w:spacing w:line="360" w:lineRule="auto"/>
        <w:rPr>
          <w:rFonts w:ascii="Times New Roman" w:hAnsi="Times New Roman"/>
        </w:rPr>
      </w:pPr>
      <w:r>
        <w:rPr>
          <w:rFonts w:ascii="Times New Roman" w:hAnsi="Times New Roman"/>
        </w:rPr>
        <w:t xml:space="preserve">Gotzsche opposes forced vaccination as much as  he opposes forced incarceration of people regarded as mad and dangerous. “We should avoid mandatory vaccination even if it is only indirect like prohibiting access to school for unvaccinated children, which can stigmatize them and might handicap their possibilities in life...” However, “We have duties toward each other and </w:t>
      </w:r>
      <w:r>
        <w:rPr>
          <w:rFonts w:ascii="Times New Roman" w:hAnsi="Times New Roman"/>
        </w:rPr>
        <w:lastRenderedPageBreak/>
        <w:t xml:space="preserve">by refusing vaccinations, the parents increase the risk that their children – and themselves as they made the decision – will harm other people.” Free riders are unethical. </w:t>
      </w:r>
    </w:p>
    <w:p w14:paraId="4B01CB0E" w14:textId="77777777" w:rsidR="00B53CF0" w:rsidRDefault="00B53CF0" w:rsidP="00B53CF0">
      <w:pPr>
        <w:spacing w:line="360" w:lineRule="auto"/>
        <w:rPr>
          <w:rFonts w:ascii="Times New Roman" w:hAnsi="Times New Roman"/>
        </w:rPr>
      </w:pPr>
    </w:p>
    <w:p w14:paraId="1ED7C555" w14:textId="77777777" w:rsidR="00B53CF0" w:rsidRDefault="00B53CF0" w:rsidP="00B53CF0">
      <w:pPr>
        <w:spacing w:line="360" w:lineRule="auto"/>
        <w:rPr>
          <w:rFonts w:ascii="Times New Roman" w:hAnsi="Times New Roman"/>
        </w:rPr>
      </w:pPr>
      <w:r>
        <w:rPr>
          <w:rFonts w:ascii="Times New Roman" w:hAnsi="Times New Roman"/>
        </w:rPr>
        <w:t xml:space="preserve">Concerning influenza, Gotzsche writes that vaccination against it seems obvious but is not. Flu-like symptoms are far more common than influenza, and the vaccine does not reduce the number being hospitalized. Gotzsche’s chapter on influenza vaccines focuses on distorted and doctored trials and the bewildering confusion of official information about them. The WHO hired experts paid by the manufacturers to write guidance. “The CDC website is a treasure trove of misinformation, even worse than what I have seen on drug company websites.” He details examples and flawed examples of modelling projections. Gotzsche quotes the Oxford authority Tom Jefferson, saying “Influenza prevention has become an industry fueled by poor science and propelled by conflicted decision makers....Scaring people justifies evidence-free policies...” </w:t>
      </w:r>
    </w:p>
    <w:p w14:paraId="56BA2146" w14:textId="77777777" w:rsidR="00B53CF0" w:rsidRDefault="00B53CF0" w:rsidP="00B53CF0">
      <w:pPr>
        <w:spacing w:line="360" w:lineRule="auto"/>
        <w:rPr>
          <w:rFonts w:ascii="Times New Roman" w:hAnsi="Times New Roman"/>
        </w:rPr>
      </w:pPr>
    </w:p>
    <w:p w14:paraId="3D9B5AA3" w14:textId="77777777" w:rsidR="00B53CF0" w:rsidRDefault="00B53CF0" w:rsidP="00B53CF0">
      <w:pPr>
        <w:spacing w:line="360" w:lineRule="auto"/>
        <w:rPr>
          <w:rFonts w:ascii="Times New Roman" w:hAnsi="Times New Roman"/>
        </w:rPr>
      </w:pPr>
      <w:r>
        <w:rPr>
          <w:rFonts w:ascii="Times New Roman" w:hAnsi="Times New Roman"/>
        </w:rPr>
        <w:t xml:space="preserve">Gotzsche’s details about the swine flu pandemic are sobering. Good data about safety is lacking. Regarding the requirement that healthcare workers be vaccinated, Gotzsche questions the ethics based on lack of evidence that it avoids hospitalizations and the paucity of evidence to support this utilitarian mandate. Canadian researchers found “no valid evidence to support the hypothesis that vaccinating healthcare workers protects patients from influenza.” In addition, “Vaccination may provide staff with a false sense of security, which might reduce their level of handwashing” and increase patient risk. </w:t>
      </w:r>
    </w:p>
    <w:p w14:paraId="0BF101C0" w14:textId="77777777" w:rsidR="00B53CF0" w:rsidRPr="00B550FA" w:rsidRDefault="00B53CF0" w:rsidP="00B53CF0">
      <w:pPr>
        <w:spacing w:line="360" w:lineRule="auto"/>
        <w:rPr>
          <w:rFonts w:ascii="Times New Roman" w:hAnsi="Times New Roman"/>
        </w:rPr>
      </w:pPr>
    </w:p>
    <w:p w14:paraId="37DCD0C2" w14:textId="77777777" w:rsidR="00B53CF0" w:rsidRDefault="00B53CF0" w:rsidP="00B53CF0">
      <w:pPr>
        <w:spacing w:line="360" w:lineRule="auto"/>
        <w:rPr>
          <w:rFonts w:ascii="Times New Roman" w:hAnsi="Times New Roman"/>
        </w:rPr>
      </w:pPr>
      <w:r>
        <w:rPr>
          <w:rFonts w:ascii="Times New Roman" w:hAnsi="Times New Roman"/>
        </w:rPr>
        <w:t xml:space="preserve">While vaccination against measles gets a strong endorsement based on the evidence, the evidence for HPV vaccines is incomplete, biased, and troubling. Gotzsche cites a study in which 57-66% of subjects taking HPV vaccines experienced muscular disorders. He then tracks the EMA’s responses and concludes it did a poor job assessing harms of the vaccine. A review suggests that “contrary to EMA’s reassuring messages, adjuvants are harmful...” Merck minimized testing for safety of Gardasil and had no placebo controls. “Merck’s reporting of serious adverse reactions is extremely misleading,” he writes “Not a single trial was truly placebo (i.e. saline) controlled.” “Because the HPV vaccines and their adjuvants had similar harms profiles, the manufacturers and regulators concluded that the vaccines are safe. This is like saying cigarettes and cigars must be safe because they have similar harms profiles.” At the EMA, </w:t>
      </w:r>
      <w:r>
        <w:rPr>
          <w:rFonts w:ascii="Times New Roman" w:hAnsi="Times New Roman"/>
        </w:rPr>
        <w:lastRenderedPageBreak/>
        <w:t>“all mention of the safety concerns had been scrubbed.”  In the UK, spontaneous reports of adverse reactions from HPV vaccines “exceeded by far those for any other vaccine or combination of vaccines.”</w:t>
      </w:r>
    </w:p>
    <w:p w14:paraId="2D416A2F" w14:textId="77777777" w:rsidR="00B53CF0" w:rsidRDefault="00B53CF0" w:rsidP="00B53CF0">
      <w:pPr>
        <w:spacing w:line="360" w:lineRule="auto"/>
        <w:rPr>
          <w:rFonts w:ascii="Times New Roman" w:hAnsi="Times New Roman"/>
        </w:rPr>
      </w:pPr>
    </w:p>
    <w:p w14:paraId="41936065" w14:textId="77777777" w:rsidR="00B53CF0" w:rsidRDefault="00B53CF0" w:rsidP="00B53CF0">
      <w:pPr>
        <w:spacing w:line="360" w:lineRule="auto"/>
        <w:rPr>
          <w:rFonts w:ascii="Times New Roman" w:hAnsi="Times New Roman"/>
        </w:rPr>
      </w:pPr>
      <w:r>
        <w:rPr>
          <w:rFonts w:ascii="Times New Roman" w:hAnsi="Times New Roman"/>
        </w:rPr>
        <w:t>Gotzsche concludes that “It is unbelievable that [the] FDA let Merck get away with information that is so misleading...” He details how the conflict-ridden EMA was no better. He then turns to the Cochrane review of HPV vaccines as incomplete and flawed, like mistakenly calling active comparators placeboes. Gotzsche led a systematic review of HPV vaccine trials and Cochrane’s flawed report. For girls and women, he concludes that screening is most effective, complemented by vaccination.</w:t>
      </w:r>
    </w:p>
    <w:p w14:paraId="4DE5DBEE" w14:textId="77777777" w:rsidR="00B53CF0" w:rsidRDefault="00B53CF0" w:rsidP="00B53CF0">
      <w:pPr>
        <w:spacing w:line="360" w:lineRule="auto"/>
        <w:rPr>
          <w:rFonts w:ascii="Times New Roman" w:hAnsi="Times New Roman"/>
        </w:rPr>
      </w:pPr>
    </w:p>
    <w:p w14:paraId="0633201E" w14:textId="77777777" w:rsidR="00B53CF0" w:rsidRPr="00B550FA" w:rsidRDefault="00B53CF0" w:rsidP="00B53CF0">
      <w:pPr>
        <w:spacing w:line="360" w:lineRule="auto"/>
        <w:rPr>
          <w:rFonts w:ascii="Times New Roman" w:hAnsi="Times New Roman"/>
        </w:rPr>
      </w:pPr>
      <w:r w:rsidRPr="00B550FA">
        <w:rPr>
          <w:rFonts w:ascii="Times New Roman" w:hAnsi="Times New Roman"/>
        </w:rPr>
        <w:t>One wishes</w:t>
      </w:r>
      <w:r>
        <w:rPr>
          <w:rFonts w:ascii="Times New Roman" w:hAnsi="Times New Roman"/>
        </w:rPr>
        <w:t xml:space="preserve"> Gotzsche had filled out the four very short chapters. In his brief chapter on childhood vaccination programs, he points out how little we know about what sequence order is best and little about vaccine interactions. Both are likely to have increased relevance as more vaccines are approved. Perhaps we can looks forward to an expanded second edition. </w:t>
      </w:r>
    </w:p>
    <w:p w14:paraId="7263CC87" w14:textId="77777777" w:rsidR="00B53CF0" w:rsidRPr="00B550FA" w:rsidRDefault="00B53CF0" w:rsidP="00B53CF0">
      <w:pPr>
        <w:spacing w:line="360" w:lineRule="auto"/>
        <w:jc w:val="center"/>
        <w:rPr>
          <w:rFonts w:ascii="Times New Roman" w:hAnsi="Times New Roman"/>
        </w:rPr>
      </w:pPr>
      <w:r>
        <w:rPr>
          <w:rFonts w:ascii="Times New Roman" w:hAnsi="Times New Roman"/>
        </w:rPr>
        <w:t># # #</w:t>
      </w:r>
    </w:p>
    <w:p w14:paraId="79AA48A2" w14:textId="77777777" w:rsidR="00B53CF0" w:rsidRDefault="00B53CF0" w:rsidP="00B53CF0">
      <w:pPr>
        <w:spacing w:line="360" w:lineRule="auto"/>
        <w:rPr>
          <w:sz w:val="22"/>
          <w:szCs w:val="22"/>
        </w:rPr>
      </w:pPr>
    </w:p>
    <w:p w14:paraId="14B156C8" w14:textId="2998BE5A" w:rsidR="00B53CF0" w:rsidRPr="00B550FA" w:rsidDel="003F26C2" w:rsidRDefault="00B53CF0" w:rsidP="00B53CF0">
      <w:pPr>
        <w:spacing w:line="360" w:lineRule="auto"/>
        <w:rPr>
          <w:del w:id="53" w:author="MD" w:date="2020-03-20T19:57:00Z"/>
          <w:sz w:val="22"/>
          <w:szCs w:val="22"/>
        </w:rPr>
      </w:pPr>
      <w:del w:id="54" w:author="MD" w:date="2020-03-20T19:57:00Z">
        <w:r w:rsidDel="003F26C2">
          <w:rPr>
            <w:sz w:val="22"/>
            <w:szCs w:val="22"/>
          </w:rPr>
          <w:delText xml:space="preserve">Donald Light is a professor of comparative health policy and psychiatry at the Rowan University School of Osteopathic Medicine in Stratford, New Jersey, USA. </w:delText>
        </w:r>
        <w:r w:rsidR="00056C4F" w:rsidDel="003F26C2">
          <w:fldChar w:fldCharType="begin"/>
        </w:r>
        <w:r w:rsidR="00056C4F" w:rsidDel="003F26C2">
          <w:delInstrText xml:space="preserve"> HYPERLINK "mailto:lightdo@rowan.edu" </w:delInstrText>
        </w:r>
        <w:r w:rsidR="00056C4F" w:rsidDel="003F26C2">
          <w:fldChar w:fldCharType="separate"/>
        </w:r>
        <w:r w:rsidRPr="009F4126" w:rsidDel="003F26C2">
          <w:rPr>
            <w:rStyle w:val="Hyperlink"/>
            <w:sz w:val="22"/>
            <w:szCs w:val="22"/>
          </w:rPr>
          <w:delText>lightdo@rowan.edu</w:delText>
        </w:r>
        <w:r w:rsidR="00056C4F" w:rsidDel="003F26C2">
          <w:rPr>
            <w:rStyle w:val="Hyperlink"/>
            <w:sz w:val="22"/>
            <w:szCs w:val="22"/>
          </w:rPr>
          <w:fldChar w:fldCharType="end"/>
        </w:r>
        <w:r w:rsidDel="003F26C2">
          <w:rPr>
            <w:sz w:val="22"/>
            <w:szCs w:val="22"/>
          </w:rPr>
          <w:delText xml:space="preserve"> He is a faculty affiliate of the Division of Medical Ethics at New York University and active at the Center for Migration and Development at Princeton University. </w:delText>
        </w:r>
      </w:del>
    </w:p>
    <w:p w14:paraId="725AE7BB" w14:textId="77777777" w:rsidR="00B53CF0" w:rsidRDefault="00B53CF0" w:rsidP="00B53CF0">
      <w:pPr>
        <w:spacing w:line="360" w:lineRule="auto"/>
        <w:rPr>
          <w:sz w:val="22"/>
          <w:szCs w:val="22"/>
        </w:rPr>
      </w:pPr>
    </w:p>
    <w:p w14:paraId="2478F02A" w14:textId="77777777" w:rsidR="00B53CF0" w:rsidRDefault="00B53CF0" w:rsidP="00B53CF0">
      <w:pPr>
        <w:rPr>
          <w:sz w:val="22"/>
          <w:szCs w:val="22"/>
        </w:rPr>
      </w:pPr>
    </w:p>
    <w:p w14:paraId="4EA23F38" w14:textId="77777777" w:rsidR="009C53FB" w:rsidRDefault="009C53FB"/>
    <w:p w14:paraId="41601784" w14:textId="77777777" w:rsidR="009C53FB" w:rsidRDefault="009C53FB"/>
    <w:p w14:paraId="1E730A6E" w14:textId="77777777" w:rsidR="009C53FB" w:rsidRDefault="009C53FB"/>
    <w:p w14:paraId="3E63F1E2" w14:textId="77777777" w:rsidR="009C53FB" w:rsidRDefault="009C53FB"/>
    <w:p w14:paraId="1B432F5D" w14:textId="77777777" w:rsidR="009C53FB" w:rsidRDefault="009C53FB"/>
    <w:p w14:paraId="7B7CC877" w14:textId="77777777" w:rsidR="009C53FB" w:rsidRDefault="009C53FB"/>
    <w:p w14:paraId="7D237A95" w14:textId="77777777" w:rsidR="009C53FB" w:rsidRDefault="009C53FB"/>
    <w:p w14:paraId="5522A1FC" w14:textId="77777777" w:rsidR="009C53FB" w:rsidRDefault="009C53FB"/>
    <w:p w14:paraId="2CAD2421" w14:textId="77777777" w:rsidR="009C53FB" w:rsidRDefault="009C53FB"/>
    <w:p w14:paraId="094FC8D4" w14:textId="77777777" w:rsidR="009C53FB" w:rsidRDefault="009C53FB"/>
    <w:p w14:paraId="54D82164" w14:textId="77777777" w:rsidR="009C53FB" w:rsidRDefault="009C53FB"/>
    <w:p w14:paraId="0285D1E6" w14:textId="77777777" w:rsidR="009C53FB" w:rsidRDefault="009C53FB"/>
    <w:p w14:paraId="62D20C7D" w14:textId="77777777" w:rsidR="009C53FB" w:rsidRDefault="009C53FB"/>
    <w:sectPr w:rsidR="009C53FB" w:rsidSect="00F2217B">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D" w:date="2020-03-20T19:22:00Z" w:initials="MD">
    <w:p w14:paraId="46FD2FC0" w14:textId="77777777" w:rsidR="009832C2" w:rsidRDefault="009832C2">
      <w:pPr>
        <w:pStyle w:val="CommentText"/>
      </w:pPr>
      <w:r>
        <w:rPr>
          <w:rStyle w:val="CommentReference"/>
        </w:rPr>
        <w:annotationRef/>
      </w:r>
      <w:r>
        <w:t>As ‘clarifying’ is not an adjective</w:t>
      </w:r>
    </w:p>
  </w:comment>
  <w:comment w:id="45" w:author="MD" w:date="2020-03-20T19:45:00Z" w:initials="MD">
    <w:p w14:paraId="7A1DA39A" w14:textId="77777777" w:rsidR="009832C2" w:rsidRDefault="009832C2">
      <w:pPr>
        <w:pStyle w:val="CommentText"/>
      </w:pPr>
      <w:r>
        <w:rPr>
          <w:rStyle w:val="CommentReference"/>
        </w:rPr>
        <w:annotationRef/>
      </w:r>
      <w:r>
        <w:t>Reference? Possible one:</w:t>
      </w:r>
    </w:p>
    <w:p w14:paraId="5E1A3664" w14:textId="77777777" w:rsidR="009832C2" w:rsidRDefault="009832C2">
      <w:pPr>
        <w:pStyle w:val="CommentText"/>
      </w:pPr>
      <w:hyperlink r:id="rId1" w:history="1">
        <w:r w:rsidRPr="00E87F43">
          <w:rPr>
            <w:color w:val="0000FF"/>
            <w:sz w:val="24"/>
            <w:szCs w:val="24"/>
            <w:u w:val="single"/>
          </w:rPr>
          <w:t>https://nyulangone.org/news/nyu-langones-new-vaccine-center-takes-aim-global-health-threats</w:t>
        </w:r>
      </w:hyperlink>
    </w:p>
  </w:comment>
  <w:comment w:id="46" w:author="MD" w:date="2020-03-20T19:46:00Z" w:initials="MD">
    <w:p w14:paraId="2EA58673" w14:textId="77777777" w:rsidR="009832C2" w:rsidRDefault="009832C2">
      <w:pPr>
        <w:pStyle w:val="CommentText"/>
      </w:pPr>
      <w:r>
        <w:rPr>
          <w:rStyle w:val="CommentReference"/>
        </w:rPr>
        <w:annotationRef/>
      </w:r>
      <w:r>
        <w:t>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D2FC0" w15:done="0"/>
  <w15:commentEx w15:paraId="5E1A3664" w15:done="0"/>
  <w15:commentEx w15:paraId="2EA586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F4BE8" w14:textId="77777777" w:rsidR="00C638C0" w:rsidRDefault="00C638C0" w:rsidP="00B53CF0">
      <w:r>
        <w:separator/>
      </w:r>
    </w:p>
  </w:endnote>
  <w:endnote w:type="continuationSeparator" w:id="0">
    <w:p w14:paraId="4B21F8D6" w14:textId="77777777" w:rsidR="00C638C0" w:rsidRDefault="00C638C0" w:rsidP="00B5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5938C" w14:textId="77777777" w:rsidR="00C638C0" w:rsidRDefault="00C638C0" w:rsidP="00B53CF0">
      <w:r>
        <w:separator/>
      </w:r>
    </w:p>
  </w:footnote>
  <w:footnote w:type="continuationSeparator" w:id="0">
    <w:p w14:paraId="4F57A0B0" w14:textId="77777777" w:rsidR="00C638C0" w:rsidRDefault="00C638C0" w:rsidP="00B53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96462613"/>
      <w:docPartObj>
        <w:docPartGallery w:val="Page Numbers (Top of Page)"/>
        <w:docPartUnique/>
      </w:docPartObj>
    </w:sdtPr>
    <w:sdtContent>
      <w:p w14:paraId="2289E72D" w14:textId="77777777" w:rsidR="009832C2" w:rsidRDefault="009832C2" w:rsidP="00056C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67780" w14:textId="77777777" w:rsidR="009832C2" w:rsidRDefault="009832C2" w:rsidP="00B53CF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77178787"/>
      <w:docPartObj>
        <w:docPartGallery w:val="Page Numbers (Top of Page)"/>
        <w:docPartUnique/>
      </w:docPartObj>
    </w:sdtPr>
    <w:sdtContent>
      <w:p w14:paraId="26A3769F" w14:textId="77777777" w:rsidR="009832C2" w:rsidRDefault="009832C2" w:rsidP="00056C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668D4">
          <w:rPr>
            <w:rStyle w:val="PageNumber"/>
            <w:noProof/>
          </w:rPr>
          <w:t>1</w:t>
        </w:r>
        <w:r>
          <w:rPr>
            <w:rStyle w:val="PageNumber"/>
          </w:rPr>
          <w:fldChar w:fldCharType="end"/>
        </w:r>
      </w:p>
    </w:sdtContent>
  </w:sdt>
  <w:p w14:paraId="680A6BE7" w14:textId="77777777" w:rsidR="009832C2" w:rsidRDefault="009832C2" w:rsidP="00B53CF0">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FB"/>
    <w:rsid w:val="00010708"/>
    <w:rsid w:val="00013A5E"/>
    <w:rsid w:val="0002456A"/>
    <w:rsid w:val="0002493B"/>
    <w:rsid w:val="0002617C"/>
    <w:rsid w:val="000319EF"/>
    <w:rsid w:val="00042F66"/>
    <w:rsid w:val="00045A32"/>
    <w:rsid w:val="00056C4F"/>
    <w:rsid w:val="000577BC"/>
    <w:rsid w:val="00072B2D"/>
    <w:rsid w:val="00073081"/>
    <w:rsid w:val="00080772"/>
    <w:rsid w:val="00085613"/>
    <w:rsid w:val="000A0B61"/>
    <w:rsid w:val="000A11A3"/>
    <w:rsid w:val="000A443B"/>
    <w:rsid w:val="000A688D"/>
    <w:rsid w:val="000B3725"/>
    <w:rsid w:val="000C49DE"/>
    <w:rsid w:val="000D3FBC"/>
    <w:rsid w:val="000D662E"/>
    <w:rsid w:val="000F05D5"/>
    <w:rsid w:val="000F5B7C"/>
    <w:rsid w:val="000F6B09"/>
    <w:rsid w:val="000F72FB"/>
    <w:rsid w:val="00116A56"/>
    <w:rsid w:val="00116C68"/>
    <w:rsid w:val="001303B2"/>
    <w:rsid w:val="00137D0C"/>
    <w:rsid w:val="0015293F"/>
    <w:rsid w:val="001600FC"/>
    <w:rsid w:val="0016034F"/>
    <w:rsid w:val="00164DE0"/>
    <w:rsid w:val="0016595E"/>
    <w:rsid w:val="0017053F"/>
    <w:rsid w:val="001914C0"/>
    <w:rsid w:val="001A2E39"/>
    <w:rsid w:val="001A3B9C"/>
    <w:rsid w:val="001B0EA5"/>
    <w:rsid w:val="001B2F9C"/>
    <w:rsid w:val="001B3C12"/>
    <w:rsid w:val="001D1BB1"/>
    <w:rsid w:val="001D6156"/>
    <w:rsid w:val="001F600A"/>
    <w:rsid w:val="001F66FE"/>
    <w:rsid w:val="001F69BE"/>
    <w:rsid w:val="002017BF"/>
    <w:rsid w:val="0020399B"/>
    <w:rsid w:val="0021353B"/>
    <w:rsid w:val="00223327"/>
    <w:rsid w:val="00226416"/>
    <w:rsid w:val="0023294B"/>
    <w:rsid w:val="00233C32"/>
    <w:rsid w:val="002377C4"/>
    <w:rsid w:val="00245FDF"/>
    <w:rsid w:val="00250E77"/>
    <w:rsid w:val="002761AE"/>
    <w:rsid w:val="00276E7C"/>
    <w:rsid w:val="00280659"/>
    <w:rsid w:val="002810D6"/>
    <w:rsid w:val="002849D5"/>
    <w:rsid w:val="002A2644"/>
    <w:rsid w:val="002A521D"/>
    <w:rsid w:val="002B4759"/>
    <w:rsid w:val="002C5818"/>
    <w:rsid w:val="002E56AC"/>
    <w:rsid w:val="002E5EA9"/>
    <w:rsid w:val="002F6214"/>
    <w:rsid w:val="00306EFA"/>
    <w:rsid w:val="0032217B"/>
    <w:rsid w:val="00343C6C"/>
    <w:rsid w:val="00346A2E"/>
    <w:rsid w:val="00367519"/>
    <w:rsid w:val="00375BAC"/>
    <w:rsid w:val="00382628"/>
    <w:rsid w:val="003911C6"/>
    <w:rsid w:val="00391F23"/>
    <w:rsid w:val="00392BB0"/>
    <w:rsid w:val="003A2DDE"/>
    <w:rsid w:val="003A52D3"/>
    <w:rsid w:val="003B42B9"/>
    <w:rsid w:val="003B43F1"/>
    <w:rsid w:val="003C2630"/>
    <w:rsid w:val="003C4943"/>
    <w:rsid w:val="003C686C"/>
    <w:rsid w:val="003C7402"/>
    <w:rsid w:val="003D0510"/>
    <w:rsid w:val="003E0AAB"/>
    <w:rsid w:val="003E7397"/>
    <w:rsid w:val="003F1C94"/>
    <w:rsid w:val="003F26C2"/>
    <w:rsid w:val="003F5AB9"/>
    <w:rsid w:val="004012D9"/>
    <w:rsid w:val="00405296"/>
    <w:rsid w:val="0042289C"/>
    <w:rsid w:val="0042601A"/>
    <w:rsid w:val="00440FA1"/>
    <w:rsid w:val="00447D17"/>
    <w:rsid w:val="0045170B"/>
    <w:rsid w:val="004619AD"/>
    <w:rsid w:val="00466955"/>
    <w:rsid w:val="00471BEF"/>
    <w:rsid w:val="00476B32"/>
    <w:rsid w:val="004770E9"/>
    <w:rsid w:val="0048208A"/>
    <w:rsid w:val="00484FC1"/>
    <w:rsid w:val="004957EE"/>
    <w:rsid w:val="004A25D5"/>
    <w:rsid w:val="004A360B"/>
    <w:rsid w:val="004C5D6C"/>
    <w:rsid w:val="004C5EFF"/>
    <w:rsid w:val="004D461A"/>
    <w:rsid w:val="004D4FC7"/>
    <w:rsid w:val="004E742F"/>
    <w:rsid w:val="004F0C8C"/>
    <w:rsid w:val="00501B3A"/>
    <w:rsid w:val="0050440A"/>
    <w:rsid w:val="00507069"/>
    <w:rsid w:val="00515451"/>
    <w:rsid w:val="005257E8"/>
    <w:rsid w:val="005267EA"/>
    <w:rsid w:val="0052726B"/>
    <w:rsid w:val="00535C8E"/>
    <w:rsid w:val="0055029A"/>
    <w:rsid w:val="005539BD"/>
    <w:rsid w:val="0055773A"/>
    <w:rsid w:val="00562885"/>
    <w:rsid w:val="005669BD"/>
    <w:rsid w:val="00586216"/>
    <w:rsid w:val="005A5A8C"/>
    <w:rsid w:val="005B16B0"/>
    <w:rsid w:val="005B39D3"/>
    <w:rsid w:val="005C44C9"/>
    <w:rsid w:val="005C62C8"/>
    <w:rsid w:val="005C64C1"/>
    <w:rsid w:val="005C6B58"/>
    <w:rsid w:val="005D14A2"/>
    <w:rsid w:val="00605FF6"/>
    <w:rsid w:val="006140E9"/>
    <w:rsid w:val="006219EB"/>
    <w:rsid w:val="0062747A"/>
    <w:rsid w:val="00630DAA"/>
    <w:rsid w:val="00637EB3"/>
    <w:rsid w:val="00637F66"/>
    <w:rsid w:val="00646A15"/>
    <w:rsid w:val="006509A2"/>
    <w:rsid w:val="0066127D"/>
    <w:rsid w:val="00662085"/>
    <w:rsid w:val="006653F6"/>
    <w:rsid w:val="00666EF6"/>
    <w:rsid w:val="00673430"/>
    <w:rsid w:val="00685E1C"/>
    <w:rsid w:val="00692B7A"/>
    <w:rsid w:val="006A4141"/>
    <w:rsid w:val="006A66F8"/>
    <w:rsid w:val="006B6843"/>
    <w:rsid w:val="006C15CA"/>
    <w:rsid w:val="006C2A88"/>
    <w:rsid w:val="006E569D"/>
    <w:rsid w:val="006F4A4C"/>
    <w:rsid w:val="006F7015"/>
    <w:rsid w:val="00726E42"/>
    <w:rsid w:val="00730E22"/>
    <w:rsid w:val="00731310"/>
    <w:rsid w:val="00734547"/>
    <w:rsid w:val="00736021"/>
    <w:rsid w:val="00744E36"/>
    <w:rsid w:val="0076735F"/>
    <w:rsid w:val="00775896"/>
    <w:rsid w:val="00777A4A"/>
    <w:rsid w:val="00781182"/>
    <w:rsid w:val="0078133B"/>
    <w:rsid w:val="0078376B"/>
    <w:rsid w:val="00784CB4"/>
    <w:rsid w:val="00787166"/>
    <w:rsid w:val="007B531E"/>
    <w:rsid w:val="007B63F1"/>
    <w:rsid w:val="007F0ABA"/>
    <w:rsid w:val="007F0CD9"/>
    <w:rsid w:val="007F7238"/>
    <w:rsid w:val="00801147"/>
    <w:rsid w:val="0085414C"/>
    <w:rsid w:val="00855052"/>
    <w:rsid w:val="00856D9B"/>
    <w:rsid w:val="00871482"/>
    <w:rsid w:val="00873F8A"/>
    <w:rsid w:val="00897414"/>
    <w:rsid w:val="008A3017"/>
    <w:rsid w:val="008A3A09"/>
    <w:rsid w:val="008B62C0"/>
    <w:rsid w:val="008D32F4"/>
    <w:rsid w:val="008D3AE5"/>
    <w:rsid w:val="008E4403"/>
    <w:rsid w:val="008F70EC"/>
    <w:rsid w:val="00903F98"/>
    <w:rsid w:val="009073FB"/>
    <w:rsid w:val="00911483"/>
    <w:rsid w:val="009276B9"/>
    <w:rsid w:val="0093597B"/>
    <w:rsid w:val="009415E8"/>
    <w:rsid w:val="00941B9C"/>
    <w:rsid w:val="00943917"/>
    <w:rsid w:val="0095678B"/>
    <w:rsid w:val="00957203"/>
    <w:rsid w:val="009651B9"/>
    <w:rsid w:val="009722D9"/>
    <w:rsid w:val="009832C2"/>
    <w:rsid w:val="00990826"/>
    <w:rsid w:val="0099112B"/>
    <w:rsid w:val="00993DA7"/>
    <w:rsid w:val="00997961"/>
    <w:rsid w:val="009C53FB"/>
    <w:rsid w:val="009D076B"/>
    <w:rsid w:val="009E04A2"/>
    <w:rsid w:val="009E1695"/>
    <w:rsid w:val="009E4ED3"/>
    <w:rsid w:val="009E6854"/>
    <w:rsid w:val="009E6FFA"/>
    <w:rsid w:val="00A126B3"/>
    <w:rsid w:val="00A12722"/>
    <w:rsid w:val="00A17967"/>
    <w:rsid w:val="00A25E11"/>
    <w:rsid w:val="00A3060F"/>
    <w:rsid w:val="00A33E89"/>
    <w:rsid w:val="00A52E2F"/>
    <w:rsid w:val="00A545CC"/>
    <w:rsid w:val="00A54D15"/>
    <w:rsid w:val="00A60510"/>
    <w:rsid w:val="00A6262F"/>
    <w:rsid w:val="00A73DD2"/>
    <w:rsid w:val="00A74D5C"/>
    <w:rsid w:val="00A750EA"/>
    <w:rsid w:val="00A85B8A"/>
    <w:rsid w:val="00A86608"/>
    <w:rsid w:val="00A91050"/>
    <w:rsid w:val="00A97A8C"/>
    <w:rsid w:val="00AB2992"/>
    <w:rsid w:val="00AB43AD"/>
    <w:rsid w:val="00AB6F4D"/>
    <w:rsid w:val="00AB7B31"/>
    <w:rsid w:val="00AC31E9"/>
    <w:rsid w:val="00AC3FF4"/>
    <w:rsid w:val="00AC55E6"/>
    <w:rsid w:val="00AC749D"/>
    <w:rsid w:val="00AD0C5F"/>
    <w:rsid w:val="00AD3C58"/>
    <w:rsid w:val="00AD5147"/>
    <w:rsid w:val="00AD5A71"/>
    <w:rsid w:val="00B102E7"/>
    <w:rsid w:val="00B1779E"/>
    <w:rsid w:val="00B27606"/>
    <w:rsid w:val="00B34D57"/>
    <w:rsid w:val="00B35223"/>
    <w:rsid w:val="00B374C8"/>
    <w:rsid w:val="00B4623E"/>
    <w:rsid w:val="00B51FE0"/>
    <w:rsid w:val="00B53CF0"/>
    <w:rsid w:val="00B66182"/>
    <w:rsid w:val="00B668D4"/>
    <w:rsid w:val="00B67C61"/>
    <w:rsid w:val="00B771A0"/>
    <w:rsid w:val="00B82DC6"/>
    <w:rsid w:val="00B92AE0"/>
    <w:rsid w:val="00B92C12"/>
    <w:rsid w:val="00B974B1"/>
    <w:rsid w:val="00BB425F"/>
    <w:rsid w:val="00BC7E50"/>
    <w:rsid w:val="00BD0F98"/>
    <w:rsid w:val="00BD2FFE"/>
    <w:rsid w:val="00BE3630"/>
    <w:rsid w:val="00BE3EB0"/>
    <w:rsid w:val="00BE4A95"/>
    <w:rsid w:val="00BF1D46"/>
    <w:rsid w:val="00C22A3C"/>
    <w:rsid w:val="00C23096"/>
    <w:rsid w:val="00C316CE"/>
    <w:rsid w:val="00C318B6"/>
    <w:rsid w:val="00C32B4B"/>
    <w:rsid w:val="00C33D77"/>
    <w:rsid w:val="00C41FAA"/>
    <w:rsid w:val="00C45016"/>
    <w:rsid w:val="00C52200"/>
    <w:rsid w:val="00C62556"/>
    <w:rsid w:val="00C62CC7"/>
    <w:rsid w:val="00C638C0"/>
    <w:rsid w:val="00C654C0"/>
    <w:rsid w:val="00C6567A"/>
    <w:rsid w:val="00C7540A"/>
    <w:rsid w:val="00C80945"/>
    <w:rsid w:val="00CA26DF"/>
    <w:rsid w:val="00CA72D2"/>
    <w:rsid w:val="00CB6302"/>
    <w:rsid w:val="00CC2240"/>
    <w:rsid w:val="00CD23A6"/>
    <w:rsid w:val="00CD7206"/>
    <w:rsid w:val="00CE2096"/>
    <w:rsid w:val="00CF2AB5"/>
    <w:rsid w:val="00CF371B"/>
    <w:rsid w:val="00CF6A92"/>
    <w:rsid w:val="00D15E85"/>
    <w:rsid w:val="00D21F31"/>
    <w:rsid w:val="00D2479E"/>
    <w:rsid w:val="00D56F79"/>
    <w:rsid w:val="00D77372"/>
    <w:rsid w:val="00D85E6F"/>
    <w:rsid w:val="00D921BE"/>
    <w:rsid w:val="00D948C8"/>
    <w:rsid w:val="00DA2AA5"/>
    <w:rsid w:val="00DA7FCE"/>
    <w:rsid w:val="00DC4B71"/>
    <w:rsid w:val="00DC7784"/>
    <w:rsid w:val="00DE584D"/>
    <w:rsid w:val="00E00742"/>
    <w:rsid w:val="00E07295"/>
    <w:rsid w:val="00E10DCD"/>
    <w:rsid w:val="00E2056B"/>
    <w:rsid w:val="00E206F0"/>
    <w:rsid w:val="00E21969"/>
    <w:rsid w:val="00E332B1"/>
    <w:rsid w:val="00E336AE"/>
    <w:rsid w:val="00E34DB1"/>
    <w:rsid w:val="00E4142D"/>
    <w:rsid w:val="00E50337"/>
    <w:rsid w:val="00E5238B"/>
    <w:rsid w:val="00E77077"/>
    <w:rsid w:val="00E87F43"/>
    <w:rsid w:val="00E9056F"/>
    <w:rsid w:val="00EA5A83"/>
    <w:rsid w:val="00EB6164"/>
    <w:rsid w:val="00EB69F1"/>
    <w:rsid w:val="00ED056D"/>
    <w:rsid w:val="00ED79E9"/>
    <w:rsid w:val="00ED7C1B"/>
    <w:rsid w:val="00EE06B8"/>
    <w:rsid w:val="00EF2816"/>
    <w:rsid w:val="00F15EA6"/>
    <w:rsid w:val="00F17848"/>
    <w:rsid w:val="00F17ACC"/>
    <w:rsid w:val="00F2217B"/>
    <w:rsid w:val="00F2298F"/>
    <w:rsid w:val="00F35933"/>
    <w:rsid w:val="00F371A8"/>
    <w:rsid w:val="00F3761E"/>
    <w:rsid w:val="00F46FE6"/>
    <w:rsid w:val="00F47AEF"/>
    <w:rsid w:val="00F501FA"/>
    <w:rsid w:val="00F53360"/>
    <w:rsid w:val="00F542AC"/>
    <w:rsid w:val="00F544C0"/>
    <w:rsid w:val="00F61003"/>
    <w:rsid w:val="00F6402A"/>
    <w:rsid w:val="00F64763"/>
    <w:rsid w:val="00F65F63"/>
    <w:rsid w:val="00F819C5"/>
    <w:rsid w:val="00F81CAB"/>
    <w:rsid w:val="00F86A65"/>
    <w:rsid w:val="00F9274D"/>
    <w:rsid w:val="00FB113E"/>
    <w:rsid w:val="00FB24F6"/>
    <w:rsid w:val="00FD4722"/>
    <w:rsid w:val="00FD763B"/>
    <w:rsid w:val="00FE158E"/>
    <w:rsid w:val="00FF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F203"/>
  <w14:defaultImageDpi w14:val="32767"/>
  <w15:chartTrackingRefBased/>
  <w15:docId w15:val="{4A46C5D4-B4C7-7E42-BEB1-8E4DE62A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53CF0"/>
    <w:rPr>
      <w:color w:val="0000FF"/>
      <w:u w:val="single"/>
    </w:rPr>
  </w:style>
  <w:style w:type="character" w:customStyle="1" w:styleId="apple-converted-space">
    <w:name w:val="apple-converted-space"/>
    <w:basedOn w:val="DefaultParagraphFont"/>
    <w:rsid w:val="00B53CF0"/>
  </w:style>
  <w:style w:type="paragraph" w:customStyle="1" w:styleId="m7560986939695885405m-7404653487971563251yiv8131747260msonormal">
    <w:name w:val="m_7560986939695885405m-7404653487971563251yiv8131747260msonormal"/>
    <w:basedOn w:val="Normal"/>
    <w:rsid w:val="00B53CF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53CF0"/>
    <w:pPr>
      <w:tabs>
        <w:tab w:val="center" w:pos="4680"/>
        <w:tab w:val="right" w:pos="9360"/>
      </w:tabs>
    </w:pPr>
  </w:style>
  <w:style w:type="character" w:customStyle="1" w:styleId="HeaderChar">
    <w:name w:val="Header Char"/>
    <w:basedOn w:val="DefaultParagraphFont"/>
    <w:link w:val="Header"/>
    <w:uiPriority w:val="99"/>
    <w:rsid w:val="00B53CF0"/>
  </w:style>
  <w:style w:type="character" w:styleId="PageNumber">
    <w:name w:val="page number"/>
    <w:basedOn w:val="DefaultParagraphFont"/>
    <w:uiPriority w:val="99"/>
    <w:semiHidden/>
    <w:unhideWhenUsed/>
    <w:rsid w:val="00B53CF0"/>
  </w:style>
  <w:style w:type="paragraph" w:styleId="BalloonText">
    <w:name w:val="Balloon Text"/>
    <w:basedOn w:val="Normal"/>
    <w:link w:val="BalloonTextChar"/>
    <w:uiPriority w:val="99"/>
    <w:semiHidden/>
    <w:unhideWhenUsed/>
    <w:rsid w:val="00504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40A"/>
    <w:rPr>
      <w:rFonts w:ascii="Segoe UI" w:hAnsi="Segoe UI" w:cs="Segoe UI"/>
      <w:sz w:val="18"/>
      <w:szCs w:val="18"/>
    </w:rPr>
  </w:style>
  <w:style w:type="character" w:styleId="CommentReference">
    <w:name w:val="annotation reference"/>
    <w:basedOn w:val="DefaultParagraphFont"/>
    <w:uiPriority w:val="99"/>
    <w:semiHidden/>
    <w:unhideWhenUsed/>
    <w:rsid w:val="0050440A"/>
    <w:rPr>
      <w:sz w:val="16"/>
      <w:szCs w:val="16"/>
    </w:rPr>
  </w:style>
  <w:style w:type="paragraph" w:styleId="CommentText">
    <w:name w:val="annotation text"/>
    <w:basedOn w:val="Normal"/>
    <w:link w:val="CommentTextChar"/>
    <w:uiPriority w:val="99"/>
    <w:semiHidden/>
    <w:unhideWhenUsed/>
    <w:rsid w:val="0050440A"/>
    <w:rPr>
      <w:sz w:val="20"/>
      <w:szCs w:val="20"/>
    </w:rPr>
  </w:style>
  <w:style w:type="character" w:customStyle="1" w:styleId="CommentTextChar">
    <w:name w:val="Comment Text Char"/>
    <w:basedOn w:val="DefaultParagraphFont"/>
    <w:link w:val="CommentText"/>
    <w:uiPriority w:val="99"/>
    <w:semiHidden/>
    <w:rsid w:val="0050440A"/>
    <w:rPr>
      <w:sz w:val="20"/>
      <w:szCs w:val="20"/>
    </w:rPr>
  </w:style>
  <w:style w:type="paragraph" w:styleId="CommentSubject">
    <w:name w:val="annotation subject"/>
    <w:basedOn w:val="CommentText"/>
    <w:next w:val="CommentText"/>
    <w:link w:val="CommentSubjectChar"/>
    <w:uiPriority w:val="99"/>
    <w:semiHidden/>
    <w:unhideWhenUsed/>
    <w:rsid w:val="0050440A"/>
    <w:rPr>
      <w:b/>
      <w:bCs/>
    </w:rPr>
  </w:style>
  <w:style w:type="character" w:customStyle="1" w:styleId="CommentSubjectChar">
    <w:name w:val="Comment Subject Char"/>
    <w:basedOn w:val="CommentTextChar"/>
    <w:link w:val="CommentSubject"/>
    <w:uiPriority w:val="99"/>
    <w:semiHidden/>
    <w:rsid w:val="005044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678619">
      <w:bodyDiv w:val="1"/>
      <w:marLeft w:val="0"/>
      <w:marRight w:val="0"/>
      <w:marTop w:val="0"/>
      <w:marBottom w:val="0"/>
      <w:divBdr>
        <w:top w:val="none" w:sz="0" w:space="0" w:color="auto"/>
        <w:left w:val="none" w:sz="0" w:space="0" w:color="auto"/>
        <w:bottom w:val="none" w:sz="0" w:space="0" w:color="auto"/>
        <w:right w:val="none" w:sz="0" w:space="0" w:color="auto"/>
      </w:divBdr>
    </w:div>
    <w:div w:id="194421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yulangone.org/news/nyu-langones-new-vaccine-center-takes-aim-global-health-threat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mazon.co.uk/dp/B0848FPKN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ghtdo@rowan.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86285-9F7F-44E4-96AF-E8AF51B4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6</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dlight</dc:creator>
  <cp:keywords/>
  <dc:description/>
  <cp:lastModifiedBy>MD</cp:lastModifiedBy>
  <cp:revision>7</cp:revision>
  <dcterms:created xsi:type="dcterms:W3CDTF">2020-03-16T01:15:00Z</dcterms:created>
  <dcterms:modified xsi:type="dcterms:W3CDTF">2020-03-21T17:59:00Z</dcterms:modified>
</cp:coreProperties>
</file>