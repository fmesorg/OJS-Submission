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7A0" w:rsidRPr="00AD07A0" w:rsidRDefault="00AD07A0" w:rsidP="00633ADB">
      <w:pPr>
        <w:pStyle w:val="NoSpacing"/>
        <w:rPr>
          <w:rFonts w:ascii="Times New Roman" w:hAnsi="Times New Roman" w:cs="Times New Roman"/>
          <w:b/>
          <w:color w:val="0070C0"/>
          <w:sz w:val="32"/>
          <w:szCs w:val="32"/>
        </w:rPr>
      </w:pPr>
      <w:r w:rsidRPr="00AD07A0">
        <w:rPr>
          <w:rFonts w:ascii="Times New Roman" w:hAnsi="Times New Roman" w:cs="Times New Roman"/>
          <w:b/>
          <w:color w:val="0070C0"/>
          <w:sz w:val="32"/>
          <w:szCs w:val="32"/>
        </w:rPr>
        <w:t>Responses to review comments:</w:t>
      </w:r>
    </w:p>
    <w:p w:rsidR="00AD07A0" w:rsidRPr="00AD07A0" w:rsidRDefault="00AD07A0" w:rsidP="00AD07A0">
      <w:pPr>
        <w:shd w:val="clear" w:color="auto" w:fill="FFFFFF"/>
        <w:spacing w:after="0" w:line="240" w:lineRule="auto"/>
        <w:rPr>
          <w:rFonts w:ascii="Arial" w:eastAsia="Times New Roman" w:hAnsi="Arial" w:cs="Arial"/>
          <w:color w:val="0070C0"/>
          <w:sz w:val="24"/>
          <w:szCs w:val="24"/>
        </w:rPr>
      </w:pPr>
      <w:r w:rsidRPr="00AD07A0">
        <w:rPr>
          <w:rFonts w:ascii="Arial" w:eastAsia="Times New Roman" w:hAnsi="Arial" w:cs="Arial"/>
          <w:color w:val="0070C0"/>
          <w:sz w:val="24"/>
          <w:szCs w:val="24"/>
        </w:rPr>
        <w:t>There are 3 major changes made in the article as per the internal review comment</w:t>
      </w:r>
      <w:r w:rsidRPr="00AD07A0">
        <w:rPr>
          <w:rFonts w:ascii="Arial" w:eastAsia="Times New Roman" w:hAnsi="Arial" w:cs="Arial"/>
          <w:color w:val="0070C0"/>
          <w:sz w:val="24"/>
          <w:szCs w:val="24"/>
        </w:rPr>
        <w:t xml:space="preserve">s </w:t>
      </w:r>
      <w:r w:rsidRPr="00AD07A0">
        <w:rPr>
          <w:rFonts w:ascii="Arial" w:eastAsia="Times New Roman" w:hAnsi="Arial" w:cs="Arial"/>
          <w:color w:val="0070C0"/>
          <w:sz w:val="24"/>
          <w:szCs w:val="24"/>
        </w:rPr>
        <w:t>we have received so far.</w:t>
      </w:r>
    </w:p>
    <w:p w:rsidR="00AD07A0" w:rsidRPr="00AD07A0" w:rsidRDefault="00AD07A0" w:rsidP="00AD07A0">
      <w:pPr>
        <w:shd w:val="clear" w:color="auto" w:fill="FFFFFF"/>
        <w:spacing w:after="0" w:line="240" w:lineRule="auto"/>
        <w:rPr>
          <w:rFonts w:ascii="Arial" w:eastAsia="Times New Roman" w:hAnsi="Arial" w:cs="Arial"/>
          <w:color w:val="0070C0"/>
          <w:sz w:val="24"/>
          <w:szCs w:val="24"/>
        </w:rPr>
      </w:pPr>
    </w:p>
    <w:p w:rsidR="00AD07A0" w:rsidRPr="00AD07A0" w:rsidRDefault="00AD07A0" w:rsidP="00AD07A0">
      <w:pPr>
        <w:shd w:val="clear" w:color="auto" w:fill="FFFFFF"/>
        <w:spacing w:after="0" w:line="240" w:lineRule="auto"/>
        <w:rPr>
          <w:rFonts w:ascii="Arial" w:eastAsia="Times New Roman" w:hAnsi="Arial" w:cs="Arial"/>
          <w:color w:val="0070C0"/>
          <w:sz w:val="24"/>
          <w:szCs w:val="24"/>
        </w:rPr>
      </w:pPr>
      <w:r w:rsidRPr="00AD07A0">
        <w:rPr>
          <w:rFonts w:ascii="Arial" w:eastAsia="Times New Roman" w:hAnsi="Arial" w:cs="Arial"/>
          <w:color w:val="0070C0"/>
          <w:sz w:val="24"/>
          <w:szCs w:val="24"/>
        </w:rPr>
        <w:t>1. The scenario of other country pharmacovigilance system (other than India) is summarised in one paragraph.</w:t>
      </w:r>
    </w:p>
    <w:p w:rsidR="00AD07A0" w:rsidRPr="00AD07A0" w:rsidRDefault="00AD07A0" w:rsidP="00AD07A0">
      <w:pPr>
        <w:shd w:val="clear" w:color="auto" w:fill="FFFFFF"/>
        <w:spacing w:after="0" w:line="240" w:lineRule="auto"/>
        <w:rPr>
          <w:rFonts w:ascii="Arial" w:eastAsia="Times New Roman" w:hAnsi="Arial" w:cs="Arial"/>
          <w:color w:val="0070C0"/>
          <w:sz w:val="24"/>
          <w:szCs w:val="24"/>
        </w:rPr>
      </w:pPr>
      <w:r w:rsidRPr="00AD07A0">
        <w:rPr>
          <w:rFonts w:ascii="Arial" w:eastAsia="Times New Roman" w:hAnsi="Arial" w:cs="Arial"/>
          <w:color w:val="0070C0"/>
          <w:sz w:val="24"/>
          <w:szCs w:val="24"/>
        </w:rPr>
        <w:t>2. The table included regarding short note on different country-specific pharmacovigilance system</w:t>
      </w:r>
    </w:p>
    <w:p w:rsidR="00AD07A0" w:rsidRPr="00AD07A0" w:rsidRDefault="00AD07A0" w:rsidP="00AD07A0">
      <w:pPr>
        <w:shd w:val="clear" w:color="auto" w:fill="FFFFFF"/>
        <w:spacing w:after="0" w:line="240" w:lineRule="auto"/>
        <w:rPr>
          <w:rFonts w:ascii="Arial" w:eastAsia="Times New Roman" w:hAnsi="Arial" w:cs="Arial"/>
          <w:color w:val="0070C0"/>
          <w:sz w:val="24"/>
          <w:szCs w:val="24"/>
        </w:rPr>
      </w:pPr>
      <w:r w:rsidRPr="00AD07A0">
        <w:rPr>
          <w:rFonts w:ascii="Arial" w:eastAsia="Times New Roman" w:hAnsi="Arial" w:cs="Arial"/>
          <w:color w:val="0070C0"/>
          <w:sz w:val="24"/>
          <w:szCs w:val="24"/>
        </w:rPr>
        <w:t>3. Changes are made in the conclusion part- the inclusion of ethical view.</w:t>
      </w:r>
    </w:p>
    <w:p w:rsidR="00AD07A0" w:rsidRDefault="00AD07A0" w:rsidP="00633ADB">
      <w:pPr>
        <w:pStyle w:val="NoSpacing"/>
        <w:rPr>
          <w:rFonts w:ascii="Times New Roman" w:hAnsi="Times New Roman" w:cs="Times New Roman"/>
          <w:b/>
          <w:sz w:val="32"/>
          <w:szCs w:val="32"/>
        </w:rPr>
      </w:pPr>
      <w:r>
        <w:rPr>
          <w:rFonts w:ascii="Times New Roman" w:hAnsi="Times New Roman" w:cs="Times New Roman"/>
          <w:b/>
          <w:sz w:val="32"/>
          <w:szCs w:val="32"/>
        </w:rPr>
        <w:t>----------------------------------------------------------------------------------</w:t>
      </w:r>
    </w:p>
    <w:p w:rsidR="00AD07A0" w:rsidRDefault="00AD07A0" w:rsidP="00633ADB">
      <w:pPr>
        <w:pStyle w:val="NoSpacing"/>
        <w:rPr>
          <w:rFonts w:ascii="Times New Roman" w:hAnsi="Times New Roman" w:cs="Times New Roman"/>
          <w:b/>
          <w:sz w:val="32"/>
          <w:szCs w:val="32"/>
        </w:rPr>
      </w:pPr>
    </w:p>
    <w:p w:rsidR="00F21018" w:rsidRPr="00AD07A0" w:rsidRDefault="00633ADB" w:rsidP="00633ADB">
      <w:pPr>
        <w:pStyle w:val="NoSpacing"/>
        <w:rPr>
          <w:rFonts w:ascii="Times New Roman" w:hAnsi="Times New Roman" w:cs="Times New Roman"/>
          <w:b/>
          <w:sz w:val="32"/>
          <w:szCs w:val="32"/>
        </w:rPr>
      </w:pPr>
      <w:r w:rsidRPr="00484E76">
        <w:rPr>
          <w:rFonts w:ascii="Times New Roman" w:hAnsi="Times New Roman" w:cs="Times New Roman"/>
          <w:b/>
          <w:sz w:val="32"/>
          <w:szCs w:val="32"/>
        </w:rPr>
        <w:t>Title:</w:t>
      </w:r>
      <w:r w:rsidR="00AD07A0">
        <w:rPr>
          <w:rFonts w:ascii="Times New Roman" w:hAnsi="Times New Roman" w:cs="Times New Roman"/>
          <w:b/>
          <w:sz w:val="32"/>
          <w:szCs w:val="32"/>
        </w:rPr>
        <w:t xml:space="preserve"> </w:t>
      </w:r>
      <w:bookmarkStart w:id="0" w:name="_GoBack"/>
      <w:bookmarkEnd w:id="0"/>
      <w:r w:rsidR="00E45D7A" w:rsidRPr="00484E76">
        <w:rPr>
          <w:rFonts w:ascii="Times New Roman" w:hAnsi="Times New Roman" w:cs="Times New Roman"/>
          <w:b/>
          <w:sz w:val="28"/>
          <w:szCs w:val="28"/>
        </w:rPr>
        <w:t xml:space="preserve">Analysis of </w:t>
      </w:r>
      <w:r w:rsidR="00484E76">
        <w:rPr>
          <w:rFonts w:ascii="Times New Roman" w:hAnsi="Times New Roman" w:cs="Times New Roman"/>
          <w:b/>
          <w:sz w:val="28"/>
          <w:szCs w:val="28"/>
        </w:rPr>
        <w:t>u</w:t>
      </w:r>
      <w:r w:rsidR="00F21018">
        <w:rPr>
          <w:rFonts w:ascii="Times New Roman" w:hAnsi="Times New Roman" w:cs="Times New Roman"/>
          <w:b/>
          <w:sz w:val="28"/>
          <w:szCs w:val="28"/>
        </w:rPr>
        <w:t>nder-reporting of A</w:t>
      </w:r>
      <w:r w:rsidRPr="00484E76">
        <w:rPr>
          <w:rFonts w:ascii="Times New Roman" w:hAnsi="Times New Roman" w:cs="Times New Roman"/>
          <w:b/>
          <w:sz w:val="28"/>
          <w:szCs w:val="28"/>
        </w:rPr>
        <w:t>dv</w:t>
      </w:r>
      <w:r w:rsidR="00F21018">
        <w:rPr>
          <w:rFonts w:ascii="Times New Roman" w:hAnsi="Times New Roman" w:cs="Times New Roman"/>
          <w:b/>
          <w:sz w:val="28"/>
          <w:szCs w:val="28"/>
        </w:rPr>
        <w:t>erse Drug R</w:t>
      </w:r>
      <w:r w:rsidR="001F4814">
        <w:rPr>
          <w:rFonts w:ascii="Times New Roman" w:hAnsi="Times New Roman" w:cs="Times New Roman"/>
          <w:b/>
          <w:sz w:val="28"/>
          <w:szCs w:val="28"/>
        </w:rPr>
        <w:t>eaction</w:t>
      </w:r>
      <w:r w:rsidR="008345D7">
        <w:rPr>
          <w:rFonts w:ascii="Times New Roman" w:hAnsi="Times New Roman" w:cs="Times New Roman"/>
          <w:b/>
          <w:sz w:val="28"/>
          <w:szCs w:val="28"/>
        </w:rPr>
        <w:t>: S</w:t>
      </w:r>
      <w:r w:rsidR="00F21018">
        <w:rPr>
          <w:rFonts w:ascii="Times New Roman" w:hAnsi="Times New Roman" w:cs="Times New Roman"/>
          <w:b/>
          <w:sz w:val="28"/>
          <w:szCs w:val="28"/>
        </w:rPr>
        <w:t>cenario i</w:t>
      </w:r>
      <w:r w:rsidR="00B0043D">
        <w:rPr>
          <w:rFonts w:ascii="Times New Roman" w:hAnsi="Times New Roman" w:cs="Times New Roman"/>
          <w:b/>
          <w:sz w:val="28"/>
          <w:szCs w:val="28"/>
        </w:rPr>
        <w:t>n India and few other countries</w:t>
      </w:r>
    </w:p>
    <w:p w:rsidR="00F21018" w:rsidRDefault="00F21018" w:rsidP="00633ADB">
      <w:pPr>
        <w:pStyle w:val="NoSpacing"/>
        <w:rPr>
          <w:rFonts w:ascii="Times New Roman" w:hAnsi="Times New Roman" w:cs="Times New Roman"/>
          <w:b/>
          <w:sz w:val="28"/>
          <w:szCs w:val="28"/>
        </w:rPr>
      </w:pPr>
    </w:p>
    <w:p w:rsidR="00633ADB" w:rsidRPr="00484E76" w:rsidRDefault="00633ADB" w:rsidP="00633ADB">
      <w:pPr>
        <w:pStyle w:val="NoSpacing"/>
        <w:rPr>
          <w:rFonts w:ascii="Times New Roman" w:hAnsi="Times New Roman" w:cs="Times New Roman"/>
          <w:b/>
          <w:sz w:val="28"/>
          <w:szCs w:val="28"/>
        </w:rPr>
      </w:pPr>
      <w:r w:rsidRPr="00484E76">
        <w:rPr>
          <w:rFonts w:ascii="Times New Roman" w:hAnsi="Times New Roman" w:cs="Times New Roman"/>
          <w:b/>
          <w:sz w:val="28"/>
          <w:szCs w:val="28"/>
        </w:rPr>
        <w:t>Author:</w:t>
      </w:r>
    </w:p>
    <w:p w:rsidR="00633ADB" w:rsidRPr="002077A6" w:rsidRDefault="00633ADB" w:rsidP="00633ADB">
      <w:pPr>
        <w:pStyle w:val="NoSpacing"/>
        <w:rPr>
          <w:rFonts w:ascii="Times New Roman" w:hAnsi="Times New Roman" w:cs="Times New Roman"/>
          <w:sz w:val="24"/>
          <w:szCs w:val="24"/>
        </w:rPr>
      </w:pPr>
      <w:r w:rsidRPr="002077A6">
        <w:rPr>
          <w:rFonts w:ascii="Times New Roman" w:hAnsi="Times New Roman" w:cs="Times New Roman"/>
          <w:sz w:val="24"/>
          <w:szCs w:val="24"/>
        </w:rPr>
        <w:t>1.</w:t>
      </w:r>
      <w:r w:rsidR="002077A6" w:rsidRPr="002077A6">
        <w:rPr>
          <w:rFonts w:ascii="Times New Roman" w:hAnsi="Times New Roman" w:cs="Times New Roman"/>
          <w:sz w:val="24"/>
          <w:szCs w:val="24"/>
        </w:rPr>
        <w:t xml:space="preserve"> Anupam Banerjee </w:t>
      </w:r>
    </w:p>
    <w:p w:rsidR="00633ADB" w:rsidRPr="002077A6" w:rsidRDefault="00633ADB" w:rsidP="00633ADB">
      <w:pPr>
        <w:pStyle w:val="NoSpacing"/>
        <w:rPr>
          <w:rFonts w:ascii="Times New Roman" w:hAnsi="Times New Roman" w:cs="Times New Roman"/>
          <w:sz w:val="24"/>
          <w:szCs w:val="24"/>
        </w:rPr>
      </w:pPr>
      <w:r w:rsidRPr="002077A6">
        <w:rPr>
          <w:rFonts w:ascii="Times New Roman" w:hAnsi="Times New Roman" w:cs="Times New Roman"/>
          <w:sz w:val="24"/>
          <w:szCs w:val="24"/>
        </w:rPr>
        <w:t>2.</w:t>
      </w:r>
      <w:r w:rsidR="002077A6" w:rsidRPr="002077A6">
        <w:rPr>
          <w:rFonts w:ascii="Times New Roman" w:hAnsi="Times New Roman" w:cs="Times New Roman"/>
          <w:sz w:val="24"/>
          <w:szCs w:val="24"/>
        </w:rPr>
        <w:t xml:space="preserve"> </w:t>
      </w:r>
      <w:proofErr w:type="spellStart"/>
      <w:r w:rsidR="002077A6" w:rsidRPr="002077A6">
        <w:rPr>
          <w:rFonts w:ascii="Times New Roman" w:hAnsi="Times New Roman" w:cs="Times New Roman"/>
          <w:sz w:val="24"/>
          <w:szCs w:val="24"/>
        </w:rPr>
        <w:t>Shrobona</w:t>
      </w:r>
      <w:proofErr w:type="spellEnd"/>
      <w:r w:rsidR="002077A6" w:rsidRPr="002077A6">
        <w:rPr>
          <w:rFonts w:ascii="Times New Roman" w:hAnsi="Times New Roman" w:cs="Times New Roman"/>
          <w:sz w:val="24"/>
          <w:szCs w:val="24"/>
        </w:rPr>
        <w:t xml:space="preserve"> Basu </w:t>
      </w:r>
    </w:p>
    <w:p w:rsidR="00633ADB" w:rsidRPr="002077A6" w:rsidRDefault="00633ADB" w:rsidP="00633ADB">
      <w:pPr>
        <w:pStyle w:val="NoSpacing"/>
        <w:rPr>
          <w:rFonts w:ascii="Times New Roman" w:hAnsi="Times New Roman" w:cs="Times New Roman"/>
          <w:sz w:val="24"/>
          <w:szCs w:val="24"/>
        </w:rPr>
      </w:pPr>
      <w:r w:rsidRPr="002077A6">
        <w:rPr>
          <w:rFonts w:ascii="Times New Roman" w:hAnsi="Times New Roman" w:cs="Times New Roman"/>
          <w:sz w:val="24"/>
          <w:szCs w:val="24"/>
        </w:rPr>
        <w:t>3.</w:t>
      </w:r>
      <w:r w:rsidR="002077A6" w:rsidRPr="002077A6">
        <w:rPr>
          <w:rFonts w:ascii="Times New Roman" w:hAnsi="Times New Roman" w:cs="Times New Roman"/>
          <w:sz w:val="24"/>
          <w:szCs w:val="24"/>
        </w:rPr>
        <w:t xml:space="preserve"> </w:t>
      </w:r>
      <w:proofErr w:type="spellStart"/>
      <w:r w:rsidR="002077A6" w:rsidRPr="002077A6">
        <w:rPr>
          <w:rFonts w:ascii="Times New Roman" w:hAnsi="Times New Roman" w:cs="Times New Roman"/>
          <w:sz w:val="24"/>
          <w:szCs w:val="24"/>
        </w:rPr>
        <w:t>Avisek</w:t>
      </w:r>
      <w:proofErr w:type="spellEnd"/>
      <w:r w:rsidR="002077A6" w:rsidRPr="002077A6">
        <w:rPr>
          <w:rFonts w:ascii="Times New Roman" w:hAnsi="Times New Roman" w:cs="Times New Roman"/>
          <w:sz w:val="24"/>
          <w:szCs w:val="24"/>
        </w:rPr>
        <w:t xml:space="preserve"> Dutta </w:t>
      </w:r>
    </w:p>
    <w:p w:rsidR="00633ADB" w:rsidRDefault="00633ADB" w:rsidP="00633ADB">
      <w:pPr>
        <w:pStyle w:val="NoSpacing"/>
      </w:pPr>
    </w:p>
    <w:p w:rsidR="00633ADB" w:rsidRDefault="00633ADB" w:rsidP="00633ADB">
      <w:pPr>
        <w:pStyle w:val="NoSpacing"/>
        <w:rPr>
          <w:rFonts w:ascii="Times New Roman" w:hAnsi="Times New Roman" w:cs="Times New Roman"/>
          <w:b/>
          <w:sz w:val="24"/>
          <w:szCs w:val="24"/>
        </w:rPr>
      </w:pPr>
    </w:p>
    <w:p w:rsidR="00633ADB" w:rsidRPr="0077313D" w:rsidRDefault="00633ADB" w:rsidP="00633ADB">
      <w:pPr>
        <w:pStyle w:val="NoSpacing"/>
        <w:rPr>
          <w:rFonts w:ascii="Times New Roman" w:hAnsi="Times New Roman" w:cs="Times New Roman"/>
          <w:b/>
          <w:sz w:val="28"/>
          <w:szCs w:val="28"/>
        </w:rPr>
      </w:pPr>
      <w:r w:rsidRPr="0077313D">
        <w:rPr>
          <w:rFonts w:ascii="Times New Roman" w:hAnsi="Times New Roman" w:cs="Times New Roman"/>
          <w:b/>
          <w:sz w:val="28"/>
          <w:szCs w:val="28"/>
        </w:rPr>
        <w:t>Acknowledgements</w:t>
      </w:r>
    </w:p>
    <w:p w:rsidR="00633ADB" w:rsidRDefault="00633ADB" w:rsidP="00633ADB">
      <w:pPr>
        <w:pStyle w:val="NoSpacing"/>
      </w:pPr>
    </w:p>
    <w:p w:rsidR="00633ADB" w:rsidRPr="002077A6" w:rsidRDefault="002077A6" w:rsidP="00633ADB">
      <w:pPr>
        <w:pStyle w:val="NoSpacing"/>
        <w:rPr>
          <w:rFonts w:ascii="Times New Roman" w:hAnsi="Times New Roman" w:cs="Times New Roman"/>
          <w:sz w:val="24"/>
          <w:szCs w:val="24"/>
        </w:rPr>
      </w:pPr>
      <w:r w:rsidRPr="002077A6">
        <w:rPr>
          <w:rFonts w:ascii="Times New Roman" w:hAnsi="Times New Roman" w:cs="Times New Roman"/>
          <w:sz w:val="24"/>
          <w:szCs w:val="24"/>
        </w:rPr>
        <w:t>1.</w:t>
      </w:r>
      <w:r w:rsidR="00633ADB" w:rsidRPr="002077A6">
        <w:rPr>
          <w:rFonts w:ascii="Times New Roman" w:hAnsi="Times New Roman" w:cs="Times New Roman"/>
          <w:sz w:val="24"/>
          <w:szCs w:val="24"/>
        </w:rPr>
        <w:t xml:space="preserve"> Funding</w:t>
      </w:r>
      <w:r>
        <w:rPr>
          <w:rFonts w:ascii="Times New Roman" w:hAnsi="Times New Roman" w:cs="Times New Roman"/>
          <w:sz w:val="24"/>
          <w:szCs w:val="24"/>
        </w:rPr>
        <w:t>: Self-funded</w:t>
      </w: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Pr="002077A6" w:rsidRDefault="00633ADB" w:rsidP="00633ADB">
      <w:pPr>
        <w:pStyle w:val="NoSpacing"/>
        <w:rPr>
          <w:rFonts w:ascii="Times New Roman" w:hAnsi="Times New Roman" w:cs="Times New Roman"/>
          <w:b/>
          <w:sz w:val="28"/>
          <w:szCs w:val="28"/>
        </w:rPr>
      </w:pPr>
      <w:r w:rsidRPr="002077A6">
        <w:rPr>
          <w:rFonts w:ascii="Times New Roman" w:hAnsi="Times New Roman" w:cs="Times New Roman"/>
          <w:b/>
          <w:sz w:val="28"/>
          <w:szCs w:val="28"/>
        </w:rPr>
        <w:t>Author Conflict of Interest Statements:</w:t>
      </w:r>
    </w:p>
    <w:p w:rsidR="00484E76" w:rsidRPr="0077313D" w:rsidRDefault="00484E76" w:rsidP="00633ADB">
      <w:pPr>
        <w:pStyle w:val="NoSpacing"/>
        <w:rPr>
          <w:rFonts w:ascii="Times New Roman" w:hAnsi="Times New Roman" w:cs="Times New Roman"/>
          <w:u w:val="single"/>
        </w:rPr>
      </w:pPr>
    </w:p>
    <w:p w:rsidR="00633ADB" w:rsidRPr="002077A6" w:rsidRDefault="002077A6" w:rsidP="00633ADB">
      <w:pPr>
        <w:pStyle w:val="NoSpacing"/>
        <w:rPr>
          <w:rFonts w:ascii="Times New Roman" w:hAnsi="Times New Roman" w:cs="Times New Roman"/>
          <w:sz w:val="24"/>
          <w:szCs w:val="24"/>
        </w:rPr>
      </w:pPr>
      <w:r>
        <w:rPr>
          <w:rFonts w:ascii="Times New Roman" w:hAnsi="Times New Roman" w:cs="Times New Roman"/>
          <w:sz w:val="24"/>
          <w:szCs w:val="24"/>
        </w:rPr>
        <w:t xml:space="preserve">a) </w:t>
      </w:r>
      <w:r w:rsidRPr="002077A6">
        <w:rPr>
          <w:rFonts w:ascii="Times New Roman" w:hAnsi="Times New Roman" w:cs="Times New Roman"/>
          <w:i/>
          <w:sz w:val="24"/>
          <w:szCs w:val="24"/>
        </w:rPr>
        <w:t>Anupam Banerjee</w:t>
      </w:r>
      <w:r>
        <w:rPr>
          <w:rFonts w:ascii="Times New Roman" w:hAnsi="Times New Roman" w:cs="Times New Roman"/>
          <w:sz w:val="24"/>
          <w:szCs w:val="24"/>
        </w:rPr>
        <w:t xml:space="preserve"> </w:t>
      </w:r>
      <w:r w:rsidR="00633ADB" w:rsidRPr="002077A6">
        <w:rPr>
          <w:rFonts w:ascii="Times New Roman" w:hAnsi="Times New Roman" w:cs="Times New Roman"/>
          <w:sz w:val="24"/>
          <w:szCs w:val="24"/>
        </w:rPr>
        <w:t>has no conflict of interests to declare in relation to the work presented in this manuscript.</w:t>
      </w:r>
    </w:p>
    <w:p w:rsidR="00633ADB" w:rsidRPr="002077A6" w:rsidRDefault="002077A6" w:rsidP="00633ADB">
      <w:pPr>
        <w:pStyle w:val="NoSpacing"/>
        <w:rPr>
          <w:rFonts w:ascii="Times New Roman" w:hAnsi="Times New Roman" w:cs="Times New Roman"/>
          <w:sz w:val="24"/>
          <w:szCs w:val="24"/>
        </w:rPr>
      </w:pPr>
      <w:r>
        <w:rPr>
          <w:rFonts w:ascii="Times New Roman" w:hAnsi="Times New Roman" w:cs="Times New Roman"/>
          <w:sz w:val="24"/>
          <w:szCs w:val="24"/>
        </w:rPr>
        <w:t xml:space="preserve">b) </w:t>
      </w:r>
      <w:proofErr w:type="spellStart"/>
      <w:r w:rsidRPr="002077A6">
        <w:rPr>
          <w:rFonts w:ascii="Times New Roman" w:hAnsi="Times New Roman" w:cs="Times New Roman"/>
          <w:i/>
          <w:sz w:val="24"/>
          <w:szCs w:val="24"/>
        </w:rPr>
        <w:t>Shrobona</w:t>
      </w:r>
      <w:proofErr w:type="spellEnd"/>
      <w:r w:rsidRPr="002077A6">
        <w:rPr>
          <w:rFonts w:ascii="Times New Roman" w:hAnsi="Times New Roman" w:cs="Times New Roman"/>
          <w:i/>
          <w:sz w:val="24"/>
          <w:szCs w:val="24"/>
        </w:rPr>
        <w:t xml:space="preserve"> Basu</w:t>
      </w:r>
      <w:r>
        <w:rPr>
          <w:rFonts w:ascii="Times New Roman" w:hAnsi="Times New Roman" w:cs="Times New Roman"/>
          <w:sz w:val="24"/>
          <w:szCs w:val="24"/>
        </w:rPr>
        <w:t xml:space="preserve"> </w:t>
      </w:r>
      <w:r w:rsidR="00633ADB" w:rsidRPr="002077A6">
        <w:rPr>
          <w:rFonts w:ascii="Times New Roman" w:hAnsi="Times New Roman" w:cs="Times New Roman"/>
          <w:sz w:val="24"/>
          <w:szCs w:val="24"/>
        </w:rPr>
        <w:t>has no conflict of interests to declare in relation to the work presented in this manuscript.</w:t>
      </w:r>
    </w:p>
    <w:p w:rsidR="00633ADB" w:rsidRPr="002077A6" w:rsidRDefault="002077A6" w:rsidP="00633ADB">
      <w:pPr>
        <w:pStyle w:val="NoSpacing"/>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Pr="002077A6">
        <w:rPr>
          <w:rFonts w:ascii="Times New Roman" w:hAnsi="Times New Roman" w:cs="Times New Roman"/>
          <w:i/>
          <w:sz w:val="24"/>
          <w:szCs w:val="24"/>
        </w:rPr>
        <w:t>Avisek</w:t>
      </w:r>
      <w:proofErr w:type="spellEnd"/>
      <w:r w:rsidRPr="002077A6">
        <w:rPr>
          <w:rFonts w:ascii="Times New Roman" w:hAnsi="Times New Roman" w:cs="Times New Roman"/>
          <w:i/>
          <w:sz w:val="24"/>
          <w:szCs w:val="24"/>
        </w:rPr>
        <w:t xml:space="preserve"> Dutta</w:t>
      </w:r>
      <w:r>
        <w:rPr>
          <w:rFonts w:ascii="Times New Roman" w:hAnsi="Times New Roman" w:cs="Times New Roman"/>
          <w:sz w:val="24"/>
          <w:szCs w:val="24"/>
        </w:rPr>
        <w:t xml:space="preserve"> </w:t>
      </w:r>
      <w:r w:rsidR="00633ADB" w:rsidRPr="002077A6">
        <w:rPr>
          <w:rFonts w:ascii="Times New Roman" w:hAnsi="Times New Roman" w:cs="Times New Roman"/>
          <w:sz w:val="24"/>
          <w:szCs w:val="24"/>
        </w:rPr>
        <w:t>has no conflict of interests to declare in relation to the work presented in this manuscript.</w:t>
      </w:r>
    </w:p>
    <w:p w:rsidR="00633ADB" w:rsidRDefault="00633ADB" w:rsidP="00633ADB">
      <w:pPr>
        <w:pStyle w:val="NoSpacing"/>
      </w:pPr>
    </w:p>
    <w:p w:rsidR="00633ADB" w:rsidRDefault="00633ADB" w:rsidP="00633ADB">
      <w:pPr>
        <w:pStyle w:val="NoSpacing"/>
      </w:pPr>
    </w:p>
    <w:p w:rsidR="00633ADB" w:rsidRPr="0077313D" w:rsidRDefault="00633ADB" w:rsidP="00633ADB">
      <w:pPr>
        <w:pStyle w:val="NoSpacing"/>
        <w:rPr>
          <w:rFonts w:ascii="Times New Roman" w:hAnsi="Times New Roman" w:cs="Times New Roman"/>
          <w:b/>
          <w:sz w:val="28"/>
          <w:szCs w:val="28"/>
        </w:rPr>
      </w:pPr>
      <w:r w:rsidRPr="0077313D">
        <w:rPr>
          <w:rFonts w:ascii="Times New Roman" w:hAnsi="Times New Roman" w:cs="Times New Roman"/>
          <w:b/>
          <w:sz w:val="28"/>
          <w:szCs w:val="28"/>
        </w:rPr>
        <w:t>Corresponding Author</w:t>
      </w:r>
    </w:p>
    <w:p w:rsidR="00633ADB" w:rsidRPr="002077A6" w:rsidRDefault="002077A6" w:rsidP="00633ADB">
      <w:pPr>
        <w:pStyle w:val="NoSpacing"/>
        <w:rPr>
          <w:rFonts w:ascii="Times New Roman" w:hAnsi="Times New Roman" w:cs="Times New Roman"/>
        </w:rPr>
      </w:pPr>
      <w:proofErr w:type="spellStart"/>
      <w:r w:rsidRPr="002077A6">
        <w:rPr>
          <w:rFonts w:ascii="Times New Roman" w:hAnsi="Times New Roman" w:cs="Times New Roman"/>
        </w:rPr>
        <w:t>Avisek</w:t>
      </w:r>
      <w:proofErr w:type="spellEnd"/>
      <w:r w:rsidRPr="002077A6">
        <w:rPr>
          <w:rFonts w:ascii="Times New Roman" w:hAnsi="Times New Roman" w:cs="Times New Roman"/>
        </w:rPr>
        <w:t xml:space="preserve"> Dutta</w:t>
      </w:r>
    </w:p>
    <w:p w:rsidR="002077A6" w:rsidRDefault="002077A6" w:rsidP="00633ADB">
      <w:pPr>
        <w:pStyle w:val="NoSpacing"/>
      </w:pPr>
      <w:r w:rsidRPr="002077A6">
        <w:rPr>
          <w:rFonts w:ascii="Times New Roman" w:hAnsi="Times New Roman" w:cs="Times New Roman"/>
        </w:rPr>
        <w:t>(Independent Researcher</w:t>
      </w:r>
      <w:r>
        <w:t>)</w:t>
      </w:r>
    </w:p>
    <w:p w:rsidR="00633ADB" w:rsidRPr="002077A6" w:rsidRDefault="00484E76" w:rsidP="00633ADB">
      <w:pPr>
        <w:pStyle w:val="NoSpacing"/>
        <w:rPr>
          <w:rFonts w:ascii="Times New Roman" w:hAnsi="Times New Roman" w:cs="Times New Roman"/>
        </w:rPr>
      </w:pPr>
      <w:r w:rsidRPr="002077A6">
        <w:rPr>
          <w:rFonts w:ascii="Times New Roman" w:hAnsi="Times New Roman" w:cs="Times New Roman"/>
        </w:rPr>
        <w:t>Tel</w:t>
      </w:r>
      <w:r w:rsidR="00633ADB" w:rsidRPr="002077A6">
        <w:rPr>
          <w:rFonts w:ascii="Times New Roman" w:hAnsi="Times New Roman" w:cs="Times New Roman"/>
        </w:rPr>
        <w:t xml:space="preserve">: </w:t>
      </w:r>
      <w:r w:rsidR="00293F7D">
        <w:rPr>
          <w:rFonts w:ascii="Times New Roman" w:hAnsi="Times New Roman" w:cs="Times New Roman"/>
        </w:rPr>
        <w:t>+91 8451841129</w:t>
      </w:r>
    </w:p>
    <w:p w:rsidR="00633ADB" w:rsidRDefault="00633ADB" w:rsidP="00633ADB">
      <w:pPr>
        <w:pStyle w:val="NoSpacing"/>
        <w:rPr>
          <w:rFonts w:ascii="Times New Roman" w:hAnsi="Times New Roman" w:cs="Times New Roman"/>
        </w:rPr>
      </w:pPr>
      <w:r w:rsidRPr="002077A6">
        <w:rPr>
          <w:rFonts w:ascii="Times New Roman" w:hAnsi="Times New Roman" w:cs="Times New Roman"/>
        </w:rPr>
        <w:t xml:space="preserve">Email: </w:t>
      </w:r>
      <w:hyperlink r:id="rId7" w:history="1">
        <w:r w:rsidR="00DA66D0" w:rsidRPr="000A323C">
          <w:rPr>
            <w:rStyle w:val="Hyperlink"/>
            <w:rFonts w:ascii="Times New Roman" w:hAnsi="Times New Roman" w:cs="Times New Roman"/>
          </w:rPr>
          <w:t>pvreview2019@gmail.com</w:t>
        </w:r>
      </w:hyperlink>
    </w:p>
    <w:p w:rsidR="00DA66D0" w:rsidRPr="002077A6" w:rsidRDefault="00DA66D0" w:rsidP="00633ADB">
      <w:pPr>
        <w:pStyle w:val="NoSpacing"/>
        <w:rPr>
          <w:rFonts w:ascii="Times New Roman" w:hAnsi="Times New Roman" w:cs="Times New Roman"/>
        </w:rPr>
      </w:pPr>
      <w:r>
        <w:rPr>
          <w:rFonts w:ascii="Times New Roman" w:hAnsi="Times New Roman" w:cs="Times New Roman"/>
        </w:rPr>
        <w:t>Address-27/2 New Ballygunge Road, Kolkata-700039</w:t>
      </w: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Pr="00293F7D" w:rsidRDefault="00633ADB" w:rsidP="00633ADB">
      <w:pPr>
        <w:pStyle w:val="NoSpacing"/>
        <w:rPr>
          <w:rFonts w:ascii="Times New Roman" w:hAnsi="Times New Roman" w:cs="Times New Roman"/>
          <w:b/>
          <w:sz w:val="28"/>
          <w:szCs w:val="28"/>
        </w:rPr>
      </w:pPr>
      <w:r w:rsidRPr="00293F7D">
        <w:rPr>
          <w:rFonts w:ascii="Times New Roman" w:hAnsi="Times New Roman" w:cs="Times New Roman"/>
          <w:b/>
          <w:sz w:val="28"/>
          <w:szCs w:val="28"/>
        </w:rPr>
        <w:t>Table of Contents</w:t>
      </w:r>
    </w:p>
    <w:p w:rsidR="00633ADB" w:rsidRPr="00293F7D" w:rsidRDefault="00633ADB" w:rsidP="00633ADB">
      <w:pPr>
        <w:pStyle w:val="NoSpacing"/>
        <w:rPr>
          <w:rFonts w:ascii="Times New Roman" w:hAnsi="Times New Roman" w:cs="Times New Roman"/>
        </w:rPr>
      </w:pPr>
      <w:r w:rsidRPr="00293F7D">
        <w:rPr>
          <w:rFonts w:ascii="Times New Roman" w:hAnsi="Times New Roman" w:cs="Times New Roman"/>
        </w:rPr>
        <w:t>1.</w:t>
      </w:r>
      <w:r w:rsidR="00293F7D">
        <w:rPr>
          <w:rFonts w:ascii="Times New Roman" w:hAnsi="Times New Roman" w:cs="Times New Roman"/>
        </w:rPr>
        <w:t xml:space="preserve"> Abstract </w:t>
      </w:r>
    </w:p>
    <w:p w:rsidR="00633ADB" w:rsidRPr="00293F7D" w:rsidRDefault="00633ADB" w:rsidP="00633ADB">
      <w:pPr>
        <w:pStyle w:val="NoSpacing"/>
        <w:rPr>
          <w:rFonts w:ascii="Times New Roman" w:hAnsi="Times New Roman" w:cs="Times New Roman"/>
        </w:rPr>
      </w:pPr>
      <w:r w:rsidRPr="00293F7D">
        <w:rPr>
          <w:rFonts w:ascii="Times New Roman" w:hAnsi="Times New Roman" w:cs="Times New Roman"/>
        </w:rPr>
        <w:t>2.</w:t>
      </w:r>
      <w:r w:rsidR="00293F7D">
        <w:rPr>
          <w:rFonts w:ascii="Times New Roman" w:hAnsi="Times New Roman" w:cs="Times New Roman"/>
        </w:rPr>
        <w:t xml:space="preserve"> Introduction</w:t>
      </w:r>
    </w:p>
    <w:p w:rsidR="00633ADB" w:rsidRPr="00293F7D" w:rsidRDefault="00633ADB" w:rsidP="00633ADB">
      <w:pPr>
        <w:pStyle w:val="NoSpacing"/>
        <w:rPr>
          <w:rFonts w:ascii="Times New Roman" w:hAnsi="Times New Roman" w:cs="Times New Roman"/>
        </w:rPr>
      </w:pPr>
      <w:r w:rsidRPr="00293F7D">
        <w:rPr>
          <w:rFonts w:ascii="Times New Roman" w:hAnsi="Times New Roman" w:cs="Times New Roman"/>
        </w:rPr>
        <w:t>3.</w:t>
      </w:r>
      <w:r w:rsidR="00293F7D">
        <w:rPr>
          <w:rFonts w:ascii="Times New Roman" w:hAnsi="Times New Roman" w:cs="Times New Roman"/>
        </w:rPr>
        <w:t xml:space="preserve"> Methodology</w:t>
      </w:r>
    </w:p>
    <w:p w:rsidR="00633ADB" w:rsidRPr="00293F7D" w:rsidRDefault="00633ADB" w:rsidP="00633ADB">
      <w:pPr>
        <w:pStyle w:val="NoSpacing"/>
        <w:rPr>
          <w:rFonts w:ascii="Times New Roman" w:hAnsi="Times New Roman" w:cs="Times New Roman"/>
        </w:rPr>
      </w:pPr>
      <w:r w:rsidRPr="00293F7D">
        <w:rPr>
          <w:rFonts w:ascii="Times New Roman" w:hAnsi="Times New Roman" w:cs="Times New Roman"/>
        </w:rPr>
        <w:lastRenderedPageBreak/>
        <w:t>4.</w:t>
      </w:r>
      <w:r w:rsidR="00DA66D0">
        <w:rPr>
          <w:rFonts w:ascii="Times New Roman" w:hAnsi="Times New Roman" w:cs="Times New Roman"/>
        </w:rPr>
        <w:t xml:space="preserve"> ADR reporting scenario in various countries</w:t>
      </w:r>
    </w:p>
    <w:p w:rsidR="00633ADB" w:rsidRDefault="00633ADB" w:rsidP="00633ADB">
      <w:pPr>
        <w:pStyle w:val="NoSpacing"/>
        <w:rPr>
          <w:rFonts w:ascii="Times New Roman" w:hAnsi="Times New Roman" w:cs="Times New Roman"/>
        </w:rPr>
      </w:pPr>
      <w:r w:rsidRPr="00293F7D">
        <w:rPr>
          <w:rFonts w:ascii="Times New Roman" w:hAnsi="Times New Roman" w:cs="Times New Roman"/>
        </w:rPr>
        <w:t>5.</w:t>
      </w:r>
      <w:r w:rsidR="00DA66D0">
        <w:rPr>
          <w:rFonts w:ascii="Times New Roman" w:hAnsi="Times New Roman" w:cs="Times New Roman"/>
        </w:rPr>
        <w:t xml:space="preserve"> Factors leading to under reporting of ADRs in India</w:t>
      </w:r>
    </w:p>
    <w:p w:rsidR="00293F7D" w:rsidRPr="00293F7D" w:rsidRDefault="00293F7D" w:rsidP="00633ADB">
      <w:pPr>
        <w:pStyle w:val="NoSpacing"/>
        <w:rPr>
          <w:rFonts w:ascii="Times New Roman" w:hAnsi="Times New Roman" w:cs="Times New Roman"/>
        </w:rPr>
      </w:pPr>
      <w:r>
        <w:rPr>
          <w:rFonts w:ascii="Times New Roman" w:hAnsi="Times New Roman" w:cs="Times New Roman"/>
        </w:rPr>
        <w:t>6. Conclusion</w:t>
      </w:r>
    </w:p>
    <w:p w:rsidR="00633ADB" w:rsidRPr="00293F7D" w:rsidRDefault="00633ADB" w:rsidP="00633ADB">
      <w:pPr>
        <w:pStyle w:val="NoSpacing"/>
        <w:rPr>
          <w:rFonts w:ascii="Times New Roman" w:hAnsi="Times New Roman" w:cs="Times New Roman"/>
        </w:rPr>
      </w:pP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293F7D" w:rsidRDefault="00293F7D" w:rsidP="00D01680">
      <w:pPr>
        <w:pStyle w:val="NoSpacing"/>
        <w:ind w:left="-567"/>
        <w:rPr>
          <w:rFonts w:ascii="Times New Roman" w:hAnsi="Times New Roman" w:cs="Times New Roman"/>
          <w:b/>
          <w:sz w:val="28"/>
          <w:szCs w:val="28"/>
        </w:rPr>
      </w:pPr>
    </w:p>
    <w:p w:rsidR="00D01680" w:rsidRDefault="00633ADB" w:rsidP="00D01680">
      <w:pPr>
        <w:pStyle w:val="NoSpacing"/>
        <w:ind w:left="-567"/>
        <w:rPr>
          <w:rFonts w:ascii="Times New Roman" w:hAnsi="Times New Roman" w:cs="Times New Roman"/>
          <w:b/>
          <w:sz w:val="28"/>
          <w:szCs w:val="28"/>
        </w:rPr>
      </w:pPr>
      <w:r w:rsidRPr="00FC3EA8">
        <w:rPr>
          <w:rFonts w:ascii="Times New Roman" w:hAnsi="Times New Roman" w:cs="Times New Roman"/>
          <w:b/>
          <w:sz w:val="28"/>
          <w:szCs w:val="28"/>
        </w:rPr>
        <w:t>Abstract:</w:t>
      </w:r>
    </w:p>
    <w:p w:rsidR="00D01680" w:rsidRDefault="00D01680" w:rsidP="00D01680">
      <w:pPr>
        <w:pStyle w:val="NoSpacing"/>
        <w:ind w:left="-567"/>
        <w:rPr>
          <w:rFonts w:ascii="Times New Roman" w:hAnsi="Times New Roman" w:cs="Times New Roman"/>
          <w:b/>
          <w:sz w:val="28"/>
          <w:szCs w:val="28"/>
        </w:rPr>
      </w:pPr>
    </w:p>
    <w:p w:rsidR="009F2316" w:rsidRPr="00D01680" w:rsidRDefault="009F1D38" w:rsidP="00D01680">
      <w:pPr>
        <w:pStyle w:val="NoSpacing"/>
        <w:ind w:left="-567"/>
        <w:jc w:val="both"/>
        <w:rPr>
          <w:rFonts w:ascii="Times New Roman" w:hAnsi="Times New Roman" w:cs="Times New Roman"/>
          <w:b/>
          <w:sz w:val="28"/>
          <w:szCs w:val="28"/>
        </w:rPr>
      </w:pPr>
      <w:r w:rsidRPr="009F1D38">
        <w:rPr>
          <w:rFonts w:ascii="Times New Roman" w:hAnsi="Times New Roman" w:cs="Times New Roman"/>
          <w:sz w:val="24"/>
          <w:szCs w:val="24"/>
        </w:rPr>
        <w:t xml:space="preserve">Adverse </w:t>
      </w:r>
      <w:r w:rsidR="00837789">
        <w:rPr>
          <w:rFonts w:ascii="Times New Roman" w:hAnsi="Times New Roman" w:cs="Times New Roman"/>
          <w:sz w:val="24"/>
          <w:szCs w:val="24"/>
        </w:rPr>
        <w:t>Drug R</w:t>
      </w:r>
      <w:r>
        <w:rPr>
          <w:rFonts w:ascii="Times New Roman" w:hAnsi="Times New Roman" w:cs="Times New Roman"/>
          <w:sz w:val="24"/>
          <w:szCs w:val="24"/>
        </w:rPr>
        <w:t>eaction</w:t>
      </w:r>
      <w:r w:rsidR="00837789">
        <w:rPr>
          <w:rFonts w:ascii="Times New Roman" w:hAnsi="Times New Roman" w:cs="Times New Roman"/>
          <w:sz w:val="24"/>
          <w:szCs w:val="24"/>
        </w:rPr>
        <w:t xml:space="preserve"> (ADR)</w:t>
      </w:r>
      <w:r>
        <w:rPr>
          <w:rFonts w:ascii="Times New Roman" w:hAnsi="Times New Roman" w:cs="Times New Roman"/>
          <w:sz w:val="24"/>
          <w:szCs w:val="24"/>
        </w:rPr>
        <w:t xml:space="preserve"> is </w:t>
      </w:r>
      <w:r w:rsidR="00404E42">
        <w:rPr>
          <w:rFonts w:ascii="Times New Roman" w:hAnsi="Times New Roman" w:cs="Times New Roman"/>
          <w:sz w:val="24"/>
          <w:szCs w:val="24"/>
        </w:rPr>
        <w:t xml:space="preserve">a </w:t>
      </w:r>
      <w:r>
        <w:rPr>
          <w:rFonts w:ascii="Times New Roman" w:hAnsi="Times New Roman" w:cs="Times New Roman"/>
          <w:sz w:val="24"/>
          <w:szCs w:val="24"/>
        </w:rPr>
        <w:t>noxious and unintended response to a medicine which occurs at doses normally used</w:t>
      </w:r>
      <w:r w:rsidR="006A0D57">
        <w:rPr>
          <w:rFonts w:ascii="Times New Roman" w:hAnsi="Times New Roman" w:cs="Times New Roman"/>
          <w:sz w:val="24"/>
          <w:szCs w:val="24"/>
        </w:rPr>
        <w:t xml:space="preserve"> in human being</w:t>
      </w:r>
      <w:r>
        <w:rPr>
          <w:rFonts w:ascii="Times New Roman" w:hAnsi="Times New Roman" w:cs="Times New Roman"/>
          <w:sz w:val="24"/>
          <w:szCs w:val="24"/>
        </w:rPr>
        <w:t xml:space="preserve">. </w:t>
      </w:r>
      <w:r w:rsidR="009F2316" w:rsidRPr="00FC3EA8">
        <w:rPr>
          <w:rFonts w:ascii="Times New Roman" w:hAnsi="Times New Roman" w:cs="Times New Roman"/>
          <w:sz w:val="24"/>
          <w:szCs w:val="24"/>
        </w:rPr>
        <w:t xml:space="preserve">Pharmacovigilance (PV) is the process to monitor patient safety in practical condition and </w:t>
      </w:r>
      <w:r w:rsidR="00C45276" w:rsidRPr="00FC3EA8">
        <w:rPr>
          <w:rFonts w:ascii="Times New Roman" w:hAnsi="Times New Roman" w:cs="Times New Roman"/>
          <w:sz w:val="24"/>
          <w:szCs w:val="24"/>
        </w:rPr>
        <w:t>analy</w:t>
      </w:r>
      <w:r w:rsidR="00C45276">
        <w:rPr>
          <w:rFonts w:ascii="Times New Roman" w:hAnsi="Times New Roman" w:cs="Times New Roman"/>
          <w:sz w:val="24"/>
          <w:szCs w:val="24"/>
        </w:rPr>
        <w:t>s</w:t>
      </w:r>
      <w:r w:rsidR="00C45276" w:rsidRPr="00FC3EA8">
        <w:rPr>
          <w:rFonts w:ascii="Times New Roman" w:hAnsi="Times New Roman" w:cs="Times New Roman"/>
          <w:sz w:val="24"/>
          <w:szCs w:val="24"/>
        </w:rPr>
        <w:t>e</w:t>
      </w:r>
      <w:r w:rsidR="009F2316" w:rsidRPr="00FC3EA8">
        <w:rPr>
          <w:rFonts w:ascii="Times New Roman" w:hAnsi="Times New Roman" w:cs="Times New Roman"/>
          <w:sz w:val="24"/>
          <w:szCs w:val="24"/>
        </w:rPr>
        <w:t xml:space="preserve"> adverse events during </w:t>
      </w:r>
      <w:r w:rsidR="00635BCA">
        <w:rPr>
          <w:rFonts w:ascii="Times New Roman" w:hAnsi="Times New Roman" w:cs="Times New Roman"/>
          <w:sz w:val="24"/>
          <w:szCs w:val="24"/>
        </w:rPr>
        <w:t xml:space="preserve">the </w:t>
      </w:r>
      <w:r w:rsidR="005A7F85">
        <w:rPr>
          <w:rFonts w:ascii="Times New Roman" w:hAnsi="Times New Roman" w:cs="Times New Roman"/>
          <w:sz w:val="24"/>
          <w:szCs w:val="24"/>
        </w:rPr>
        <w:t xml:space="preserve">entire </w:t>
      </w:r>
      <w:r w:rsidR="00635BCA">
        <w:rPr>
          <w:rFonts w:ascii="Times New Roman" w:hAnsi="Times New Roman" w:cs="Times New Roman"/>
          <w:sz w:val="24"/>
          <w:szCs w:val="24"/>
        </w:rPr>
        <w:t>life cycle of a drug beginning from its trial phase to post marketing of the drug</w:t>
      </w:r>
      <w:r w:rsidR="00880FE1">
        <w:rPr>
          <w:rFonts w:ascii="Times New Roman" w:hAnsi="Times New Roman" w:cs="Times New Roman"/>
          <w:sz w:val="24"/>
          <w:szCs w:val="24"/>
        </w:rPr>
        <w:t>. Before medicines get authori</w:t>
      </w:r>
      <w:r w:rsidR="00DA66D0">
        <w:rPr>
          <w:rFonts w:ascii="Times New Roman" w:hAnsi="Times New Roman" w:cs="Times New Roman"/>
          <w:sz w:val="24"/>
          <w:szCs w:val="24"/>
        </w:rPr>
        <w:t>sed</w:t>
      </w:r>
      <w:r w:rsidR="00880FE1">
        <w:rPr>
          <w:rFonts w:ascii="Times New Roman" w:hAnsi="Times New Roman" w:cs="Times New Roman"/>
          <w:sz w:val="24"/>
          <w:szCs w:val="24"/>
        </w:rPr>
        <w:t>, they are tested in controlled trial conditions with</w:t>
      </w:r>
      <w:r w:rsidR="00D40657">
        <w:rPr>
          <w:rFonts w:ascii="Times New Roman" w:hAnsi="Times New Roman" w:cs="Times New Roman"/>
          <w:sz w:val="24"/>
          <w:szCs w:val="24"/>
        </w:rPr>
        <w:t>in</w:t>
      </w:r>
      <w:r w:rsidR="00880FE1">
        <w:rPr>
          <w:rFonts w:ascii="Times New Roman" w:hAnsi="Times New Roman" w:cs="Times New Roman"/>
          <w:sz w:val="24"/>
          <w:szCs w:val="24"/>
        </w:rPr>
        <w:t xml:space="preserve"> </w:t>
      </w:r>
      <w:r w:rsidR="00404E42">
        <w:rPr>
          <w:rFonts w:ascii="Times New Roman" w:hAnsi="Times New Roman" w:cs="Times New Roman"/>
          <w:sz w:val="24"/>
          <w:szCs w:val="24"/>
        </w:rPr>
        <w:t xml:space="preserve">a </w:t>
      </w:r>
      <w:r w:rsidR="00880FE1">
        <w:rPr>
          <w:rFonts w:ascii="Times New Roman" w:hAnsi="Times New Roman" w:cs="Times New Roman"/>
          <w:sz w:val="24"/>
          <w:szCs w:val="24"/>
        </w:rPr>
        <w:t>small</w:t>
      </w:r>
      <w:r w:rsidR="00D40657">
        <w:rPr>
          <w:rFonts w:ascii="Times New Roman" w:hAnsi="Times New Roman" w:cs="Times New Roman"/>
          <w:sz w:val="24"/>
          <w:szCs w:val="24"/>
        </w:rPr>
        <w:t>er population for a limited length of time. Post authorization, drugs</w:t>
      </w:r>
      <w:r w:rsidR="00880FE1">
        <w:rPr>
          <w:rFonts w:ascii="Times New Roman" w:hAnsi="Times New Roman" w:cs="Times New Roman"/>
          <w:sz w:val="24"/>
          <w:szCs w:val="24"/>
        </w:rPr>
        <w:t xml:space="preserve"> </w:t>
      </w:r>
      <w:r w:rsidR="00404E42">
        <w:rPr>
          <w:rFonts w:ascii="Times New Roman" w:hAnsi="Times New Roman" w:cs="Times New Roman"/>
          <w:sz w:val="24"/>
          <w:szCs w:val="24"/>
        </w:rPr>
        <w:t xml:space="preserve">are </w:t>
      </w:r>
      <w:r w:rsidR="00D40657">
        <w:rPr>
          <w:rFonts w:ascii="Times New Roman" w:hAnsi="Times New Roman" w:cs="Times New Roman"/>
          <w:sz w:val="24"/>
          <w:szCs w:val="24"/>
        </w:rPr>
        <w:t>used by</w:t>
      </w:r>
      <w:r w:rsidR="00880FE1">
        <w:rPr>
          <w:rFonts w:ascii="Times New Roman" w:hAnsi="Times New Roman" w:cs="Times New Roman"/>
          <w:sz w:val="24"/>
          <w:szCs w:val="24"/>
        </w:rPr>
        <w:t xml:space="preserve"> </w:t>
      </w:r>
      <w:r w:rsidR="00D40657">
        <w:rPr>
          <w:rFonts w:ascii="Times New Roman" w:hAnsi="Times New Roman" w:cs="Times New Roman"/>
          <w:sz w:val="24"/>
          <w:szCs w:val="24"/>
        </w:rPr>
        <w:t xml:space="preserve">a </w:t>
      </w:r>
      <w:r w:rsidR="00880FE1">
        <w:rPr>
          <w:rFonts w:ascii="Times New Roman" w:hAnsi="Times New Roman" w:cs="Times New Roman"/>
          <w:sz w:val="24"/>
          <w:szCs w:val="24"/>
        </w:rPr>
        <w:t>large</w:t>
      </w:r>
      <w:r w:rsidR="00D40657">
        <w:rPr>
          <w:rFonts w:ascii="Times New Roman" w:hAnsi="Times New Roman" w:cs="Times New Roman"/>
          <w:sz w:val="24"/>
          <w:szCs w:val="24"/>
        </w:rPr>
        <w:t>r</w:t>
      </w:r>
      <w:r w:rsidR="00880FE1">
        <w:rPr>
          <w:rFonts w:ascii="Times New Roman" w:hAnsi="Times New Roman" w:cs="Times New Roman"/>
          <w:sz w:val="24"/>
          <w:szCs w:val="24"/>
        </w:rPr>
        <w:t xml:space="preserve"> </w:t>
      </w:r>
      <w:r w:rsidR="00D40657">
        <w:rPr>
          <w:rFonts w:ascii="Times New Roman" w:hAnsi="Times New Roman" w:cs="Times New Roman"/>
          <w:sz w:val="24"/>
          <w:szCs w:val="24"/>
        </w:rPr>
        <w:t>population across various geographies without any control in place</w:t>
      </w:r>
      <w:r w:rsidR="00880FE1">
        <w:rPr>
          <w:rFonts w:ascii="Times New Roman" w:hAnsi="Times New Roman" w:cs="Times New Roman"/>
          <w:sz w:val="24"/>
          <w:szCs w:val="24"/>
        </w:rPr>
        <w:t>. So, it is very important to monito</w:t>
      </w:r>
      <w:r w:rsidR="006A0D57">
        <w:rPr>
          <w:rFonts w:ascii="Times New Roman" w:hAnsi="Times New Roman" w:cs="Times New Roman"/>
          <w:sz w:val="24"/>
          <w:szCs w:val="24"/>
        </w:rPr>
        <w:t>r adverse effect</w:t>
      </w:r>
      <w:r w:rsidR="00880FE1">
        <w:rPr>
          <w:rFonts w:ascii="Times New Roman" w:hAnsi="Times New Roman" w:cs="Times New Roman"/>
          <w:sz w:val="24"/>
          <w:szCs w:val="24"/>
        </w:rPr>
        <w:t xml:space="preserve"> caused by </w:t>
      </w:r>
      <w:r w:rsidR="00404E42">
        <w:rPr>
          <w:rFonts w:ascii="Times New Roman" w:hAnsi="Times New Roman" w:cs="Times New Roman"/>
          <w:sz w:val="24"/>
          <w:szCs w:val="24"/>
        </w:rPr>
        <w:t>these</w:t>
      </w:r>
      <w:r w:rsidR="00D40657">
        <w:rPr>
          <w:rFonts w:ascii="Times New Roman" w:hAnsi="Times New Roman" w:cs="Times New Roman"/>
          <w:sz w:val="24"/>
          <w:szCs w:val="24"/>
        </w:rPr>
        <w:t xml:space="preserve"> medicines throughout their life cycle in order to identify and minimize risks </w:t>
      </w:r>
      <w:r w:rsidR="006A0D57">
        <w:rPr>
          <w:rFonts w:ascii="Times New Roman" w:hAnsi="Times New Roman" w:cs="Times New Roman"/>
          <w:sz w:val="24"/>
          <w:szCs w:val="24"/>
        </w:rPr>
        <w:t>associated with the use of drug</w:t>
      </w:r>
      <w:r w:rsidR="005A7F85">
        <w:rPr>
          <w:rFonts w:ascii="Times New Roman" w:hAnsi="Times New Roman" w:cs="Times New Roman"/>
          <w:sz w:val="24"/>
          <w:szCs w:val="24"/>
        </w:rPr>
        <w:t xml:space="preserve"> and</w:t>
      </w:r>
      <w:r>
        <w:rPr>
          <w:rFonts w:ascii="Times New Roman" w:hAnsi="Times New Roman" w:cs="Times New Roman"/>
          <w:sz w:val="24"/>
          <w:szCs w:val="24"/>
        </w:rPr>
        <w:t xml:space="preserve"> enhance the knowledge of healthcare professional</w:t>
      </w:r>
      <w:r w:rsidR="006A0D57">
        <w:rPr>
          <w:rFonts w:ascii="Times New Roman" w:hAnsi="Times New Roman" w:cs="Times New Roman"/>
          <w:sz w:val="24"/>
          <w:szCs w:val="24"/>
        </w:rPr>
        <w:t>s</w:t>
      </w:r>
      <w:r>
        <w:rPr>
          <w:rFonts w:ascii="Times New Roman" w:hAnsi="Times New Roman" w:cs="Times New Roman"/>
          <w:sz w:val="24"/>
          <w:szCs w:val="24"/>
        </w:rPr>
        <w:t>.</w:t>
      </w:r>
      <w:r w:rsidR="005A7F85">
        <w:rPr>
          <w:rFonts w:ascii="Times New Roman" w:hAnsi="Times New Roman" w:cs="Times New Roman"/>
          <w:sz w:val="24"/>
          <w:szCs w:val="24"/>
        </w:rPr>
        <w:t xml:space="preserve"> However</w:t>
      </w:r>
      <w:r w:rsidR="009F2316" w:rsidRPr="00FC3EA8">
        <w:rPr>
          <w:rFonts w:ascii="Times New Roman" w:hAnsi="Times New Roman" w:cs="Times New Roman"/>
          <w:sz w:val="24"/>
          <w:szCs w:val="24"/>
        </w:rPr>
        <w:t xml:space="preserve"> under reporting is </w:t>
      </w:r>
      <w:r w:rsidR="005A7F85">
        <w:rPr>
          <w:rFonts w:ascii="Times New Roman" w:hAnsi="Times New Roman" w:cs="Times New Roman"/>
          <w:sz w:val="24"/>
          <w:szCs w:val="24"/>
        </w:rPr>
        <w:t>a</w:t>
      </w:r>
      <w:r w:rsidR="009F2316" w:rsidRPr="00FC3EA8">
        <w:rPr>
          <w:rFonts w:ascii="Times New Roman" w:hAnsi="Times New Roman" w:cs="Times New Roman"/>
          <w:sz w:val="24"/>
          <w:szCs w:val="24"/>
        </w:rPr>
        <w:t xml:space="preserve"> major </w:t>
      </w:r>
      <w:r w:rsidR="005A7F85">
        <w:rPr>
          <w:rFonts w:ascii="Times New Roman" w:hAnsi="Times New Roman" w:cs="Times New Roman"/>
          <w:sz w:val="24"/>
          <w:szCs w:val="24"/>
        </w:rPr>
        <w:t>obstacle</w:t>
      </w:r>
      <w:r w:rsidR="009F2316" w:rsidRPr="00FC3EA8">
        <w:rPr>
          <w:rFonts w:ascii="Times New Roman" w:hAnsi="Times New Roman" w:cs="Times New Roman"/>
          <w:sz w:val="24"/>
          <w:szCs w:val="24"/>
        </w:rPr>
        <w:t xml:space="preserve"> in the PV system. </w:t>
      </w:r>
      <w:r w:rsidR="00837789">
        <w:rPr>
          <w:rFonts w:ascii="Times New Roman" w:hAnsi="Times New Roman" w:cs="Times New Roman"/>
          <w:sz w:val="24"/>
          <w:szCs w:val="24"/>
        </w:rPr>
        <w:t xml:space="preserve">Research shows that </w:t>
      </w:r>
      <w:r w:rsidR="005A7F85">
        <w:rPr>
          <w:rFonts w:ascii="Times New Roman" w:hAnsi="Times New Roman" w:cs="Times New Roman"/>
          <w:sz w:val="24"/>
          <w:szCs w:val="24"/>
        </w:rPr>
        <w:t xml:space="preserve">the </w:t>
      </w:r>
      <w:r w:rsidR="009F2316" w:rsidRPr="00FC3EA8">
        <w:rPr>
          <w:rFonts w:ascii="Times New Roman" w:hAnsi="Times New Roman" w:cs="Times New Roman"/>
          <w:sz w:val="24"/>
          <w:szCs w:val="24"/>
        </w:rPr>
        <w:t>major cause</w:t>
      </w:r>
      <w:r w:rsidR="00635BCA">
        <w:rPr>
          <w:rFonts w:ascii="Times New Roman" w:hAnsi="Times New Roman" w:cs="Times New Roman"/>
          <w:sz w:val="24"/>
          <w:szCs w:val="24"/>
        </w:rPr>
        <w:t>s</w:t>
      </w:r>
      <w:r w:rsidR="009F2316" w:rsidRPr="00FC3EA8">
        <w:rPr>
          <w:rFonts w:ascii="Times New Roman" w:hAnsi="Times New Roman" w:cs="Times New Roman"/>
          <w:sz w:val="24"/>
          <w:szCs w:val="24"/>
        </w:rPr>
        <w:t xml:space="preserve"> of under reporting are lack of knowledge and awareness among healthcare professional</w:t>
      </w:r>
      <w:r w:rsidR="005A7F85">
        <w:rPr>
          <w:rFonts w:ascii="Times New Roman" w:hAnsi="Times New Roman" w:cs="Times New Roman"/>
          <w:sz w:val="24"/>
          <w:szCs w:val="24"/>
        </w:rPr>
        <w:t>s</w:t>
      </w:r>
      <w:r w:rsidR="00D40657">
        <w:rPr>
          <w:rFonts w:ascii="Times New Roman" w:hAnsi="Times New Roman" w:cs="Times New Roman"/>
          <w:sz w:val="24"/>
          <w:szCs w:val="24"/>
        </w:rPr>
        <w:t xml:space="preserve"> and also absence of established ADR reporting system in various part of the world. </w:t>
      </w:r>
      <w:r w:rsidR="005A7F85">
        <w:rPr>
          <w:rFonts w:ascii="Times New Roman" w:hAnsi="Times New Roman" w:cs="Times New Roman"/>
          <w:sz w:val="24"/>
          <w:szCs w:val="24"/>
        </w:rPr>
        <w:t xml:space="preserve">Some other reasons </w:t>
      </w:r>
      <w:r w:rsidR="006A0D57">
        <w:rPr>
          <w:rFonts w:ascii="Times New Roman" w:hAnsi="Times New Roman" w:cs="Times New Roman"/>
          <w:sz w:val="24"/>
          <w:szCs w:val="24"/>
        </w:rPr>
        <w:t xml:space="preserve">of underreporting </w:t>
      </w:r>
      <w:r w:rsidR="005A7F85">
        <w:rPr>
          <w:rFonts w:ascii="Times New Roman" w:hAnsi="Times New Roman" w:cs="Times New Roman"/>
          <w:sz w:val="24"/>
          <w:szCs w:val="24"/>
        </w:rPr>
        <w:t>includ</w:t>
      </w:r>
      <w:r w:rsidR="006A0D57">
        <w:rPr>
          <w:rFonts w:ascii="Times New Roman" w:hAnsi="Times New Roman" w:cs="Times New Roman"/>
          <w:sz w:val="24"/>
          <w:szCs w:val="24"/>
        </w:rPr>
        <w:t>ed</w:t>
      </w:r>
      <w:r>
        <w:rPr>
          <w:rFonts w:ascii="Times New Roman" w:hAnsi="Times New Roman" w:cs="Times New Roman"/>
          <w:sz w:val="24"/>
          <w:szCs w:val="24"/>
        </w:rPr>
        <w:t xml:space="preserve"> large number of patient</w:t>
      </w:r>
      <w:r w:rsidR="005A7F85">
        <w:rPr>
          <w:rFonts w:ascii="Times New Roman" w:hAnsi="Times New Roman" w:cs="Times New Roman"/>
          <w:sz w:val="24"/>
          <w:szCs w:val="24"/>
        </w:rPr>
        <w:t>s</w:t>
      </w:r>
      <w:r>
        <w:rPr>
          <w:rFonts w:ascii="Times New Roman" w:hAnsi="Times New Roman" w:cs="Times New Roman"/>
          <w:sz w:val="24"/>
          <w:szCs w:val="24"/>
        </w:rPr>
        <w:t>, poor doctor</w:t>
      </w:r>
      <w:r w:rsidR="005A7F85">
        <w:rPr>
          <w:rFonts w:ascii="Times New Roman" w:hAnsi="Times New Roman" w:cs="Times New Roman"/>
          <w:sz w:val="24"/>
          <w:szCs w:val="24"/>
        </w:rPr>
        <w:t>-</w:t>
      </w:r>
      <w:r>
        <w:rPr>
          <w:rFonts w:ascii="Times New Roman" w:hAnsi="Times New Roman" w:cs="Times New Roman"/>
          <w:sz w:val="24"/>
          <w:szCs w:val="24"/>
        </w:rPr>
        <w:t>patient ratio</w:t>
      </w:r>
      <w:r w:rsidR="00837789">
        <w:rPr>
          <w:rFonts w:ascii="Times New Roman" w:hAnsi="Times New Roman" w:cs="Times New Roman"/>
          <w:sz w:val="24"/>
          <w:szCs w:val="24"/>
        </w:rPr>
        <w:t xml:space="preserve"> and </w:t>
      </w:r>
      <w:r w:rsidR="005A7F85">
        <w:rPr>
          <w:rFonts w:ascii="Times New Roman" w:hAnsi="Times New Roman" w:cs="Times New Roman"/>
          <w:sz w:val="24"/>
          <w:szCs w:val="24"/>
        </w:rPr>
        <w:t>common practice of</w:t>
      </w:r>
      <w:r>
        <w:rPr>
          <w:rFonts w:ascii="Times New Roman" w:hAnsi="Times New Roman" w:cs="Times New Roman"/>
          <w:sz w:val="24"/>
          <w:szCs w:val="24"/>
        </w:rPr>
        <w:t xml:space="preserve"> </w:t>
      </w:r>
      <w:r w:rsidR="00880FE1">
        <w:rPr>
          <w:rFonts w:ascii="Times New Roman" w:hAnsi="Times New Roman" w:cs="Times New Roman"/>
          <w:sz w:val="24"/>
          <w:szCs w:val="24"/>
        </w:rPr>
        <w:t>self-medication</w:t>
      </w:r>
      <w:r w:rsidR="00837789">
        <w:rPr>
          <w:rFonts w:ascii="Times New Roman" w:hAnsi="Times New Roman" w:cs="Times New Roman"/>
          <w:sz w:val="24"/>
          <w:szCs w:val="24"/>
        </w:rPr>
        <w:t>.</w:t>
      </w:r>
      <w:r w:rsidR="006A0D57">
        <w:rPr>
          <w:rFonts w:ascii="Times New Roman" w:hAnsi="Times New Roman" w:cs="Times New Roman"/>
          <w:sz w:val="24"/>
          <w:szCs w:val="24"/>
        </w:rPr>
        <w:t xml:space="preserve"> This article reviews the research done on ADR underreporting scenario with a focus on the factors leading to this obstacle in PV. </w:t>
      </w:r>
    </w:p>
    <w:p w:rsidR="00633ADB" w:rsidRPr="0077313D" w:rsidRDefault="00633ADB" w:rsidP="00633ADB">
      <w:pPr>
        <w:pStyle w:val="NoSpacing"/>
        <w:rPr>
          <w:b/>
        </w:rPr>
      </w:pPr>
    </w:p>
    <w:p w:rsidR="00A516D0" w:rsidRDefault="00A516D0" w:rsidP="00FC3EA8">
      <w:pPr>
        <w:pStyle w:val="NoSpacing"/>
      </w:pPr>
    </w:p>
    <w:p w:rsidR="00837789" w:rsidRDefault="00A516D0" w:rsidP="00837789">
      <w:pPr>
        <w:pStyle w:val="NoSpacing"/>
        <w:ind w:hanging="567"/>
        <w:rPr>
          <w:rFonts w:ascii="Times New Roman" w:hAnsi="Times New Roman" w:cs="Times New Roman"/>
          <w:b/>
          <w:sz w:val="28"/>
          <w:szCs w:val="28"/>
        </w:rPr>
      </w:pPr>
      <w:r w:rsidRPr="00FC3EA8">
        <w:rPr>
          <w:rFonts w:ascii="Times New Roman" w:hAnsi="Times New Roman" w:cs="Times New Roman"/>
          <w:b/>
          <w:sz w:val="28"/>
          <w:szCs w:val="28"/>
        </w:rPr>
        <w:t>Keywords:</w:t>
      </w:r>
    </w:p>
    <w:p w:rsidR="00837789" w:rsidRPr="000954FF" w:rsidRDefault="00837789" w:rsidP="00837789">
      <w:pPr>
        <w:pStyle w:val="NoSpacing"/>
        <w:ind w:hanging="567"/>
        <w:rPr>
          <w:rFonts w:ascii="Times New Roman" w:hAnsi="Times New Roman" w:cs="Times New Roman"/>
          <w:sz w:val="24"/>
          <w:szCs w:val="24"/>
        </w:rPr>
      </w:pPr>
      <w:r w:rsidRPr="000954FF">
        <w:rPr>
          <w:rFonts w:ascii="Times New Roman" w:hAnsi="Times New Roman" w:cs="Times New Roman"/>
          <w:sz w:val="24"/>
          <w:szCs w:val="24"/>
        </w:rPr>
        <w:t xml:space="preserve">ADR-Adverse Drug Reaction </w:t>
      </w:r>
    </w:p>
    <w:p w:rsidR="00930067" w:rsidRDefault="00837789" w:rsidP="00930067">
      <w:pPr>
        <w:pStyle w:val="NoSpacing"/>
        <w:ind w:hanging="567"/>
        <w:rPr>
          <w:rFonts w:ascii="Times New Roman" w:hAnsi="Times New Roman" w:cs="Times New Roman"/>
          <w:sz w:val="24"/>
          <w:szCs w:val="24"/>
        </w:rPr>
      </w:pPr>
      <w:r w:rsidRPr="000954FF">
        <w:rPr>
          <w:rFonts w:ascii="Times New Roman" w:hAnsi="Times New Roman" w:cs="Times New Roman"/>
          <w:sz w:val="24"/>
          <w:szCs w:val="24"/>
        </w:rPr>
        <w:t>PV</w:t>
      </w:r>
      <w:r w:rsidR="00FC3EA8" w:rsidRPr="000954FF">
        <w:rPr>
          <w:rFonts w:ascii="Times New Roman" w:hAnsi="Times New Roman" w:cs="Times New Roman"/>
          <w:sz w:val="24"/>
          <w:szCs w:val="24"/>
        </w:rPr>
        <w:t>-</w:t>
      </w:r>
      <w:r w:rsidR="00930067">
        <w:rPr>
          <w:rFonts w:ascii="Times New Roman" w:hAnsi="Times New Roman" w:cs="Times New Roman"/>
          <w:sz w:val="24"/>
          <w:szCs w:val="24"/>
        </w:rPr>
        <w:t>Pharmacovigilance</w:t>
      </w:r>
    </w:p>
    <w:p w:rsidR="009F2316" w:rsidRDefault="00930067" w:rsidP="00930067">
      <w:pPr>
        <w:pStyle w:val="NoSpacing"/>
        <w:ind w:hanging="567"/>
        <w:rPr>
          <w:rFonts w:ascii="Times New Roman" w:hAnsi="Times New Roman" w:cs="Times New Roman"/>
          <w:sz w:val="24"/>
          <w:szCs w:val="24"/>
        </w:rPr>
      </w:pPr>
      <w:r>
        <w:rPr>
          <w:rFonts w:ascii="Times New Roman" w:hAnsi="Times New Roman" w:cs="Times New Roman"/>
          <w:sz w:val="24"/>
          <w:szCs w:val="24"/>
        </w:rPr>
        <w:t>WHO-World Health Organisation</w:t>
      </w:r>
      <w:r w:rsidR="00837789">
        <w:rPr>
          <w:rFonts w:ascii="Times New Roman" w:hAnsi="Times New Roman" w:cs="Times New Roman"/>
          <w:sz w:val="24"/>
          <w:szCs w:val="24"/>
        </w:rPr>
        <w:t xml:space="preserve"> </w:t>
      </w:r>
    </w:p>
    <w:p w:rsidR="00002316" w:rsidRDefault="00930067" w:rsidP="00002316">
      <w:pPr>
        <w:pStyle w:val="NoSpacing"/>
        <w:ind w:hanging="567"/>
        <w:rPr>
          <w:rFonts w:ascii="Times New Roman" w:hAnsi="Times New Roman" w:cs="Times New Roman"/>
          <w:sz w:val="24"/>
          <w:szCs w:val="24"/>
        </w:rPr>
      </w:pPr>
      <w:r>
        <w:rPr>
          <w:rFonts w:ascii="Times New Roman" w:hAnsi="Times New Roman" w:cs="Times New Roman"/>
          <w:sz w:val="24"/>
          <w:szCs w:val="24"/>
        </w:rPr>
        <w:t>UMC-</w:t>
      </w:r>
      <w:r w:rsidRPr="00B919CF">
        <w:rPr>
          <w:rFonts w:ascii="Times New Roman" w:hAnsi="Times New Roman" w:cs="Times New Roman"/>
          <w:sz w:val="24"/>
          <w:szCs w:val="24"/>
        </w:rPr>
        <w:t>Uppsala Monitoring Centre</w:t>
      </w:r>
    </w:p>
    <w:p w:rsidR="00C459FD" w:rsidRDefault="00002316"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ICH-</w:t>
      </w:r>
      <w:r w:rsidRPr="00002316">
        <w:rPr>
          <w:rFonts w:ascii="Times New Roman" w:hAnsi="Times New Roman" w:cs="Times New Roman"/>
          <w:sz w:val="24"/>
          <w:szCs w:val="24"/>
        </w:rPr>
        <w:t xml:space="preserve"> </w:t>
      </w:r>
      <w:r>
        <w:rPr>
          <w:rFonts w:ascii="Times New Roman" w:hAnsi="Times New Roman" w:cs="Times New Roman"/>
          <w:sz w:val="24"/>
          <w:szCs w:val="24"/>
        </w:rPr>
        <w:t>International Council for Harmonisation</w:t>
      </w:r>
    </w:p>
    <w:p w:rsidR="009F2316" w:rsidRDefault="00C459FD"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AMC-ADRs Monitoring Centres</w:t>
      </w:r>
    </w:p>
    <w:p w:rsidR="009C546E" w:rsidRDefault="009C546E"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AIIMS-All India Institute of Medical Sciences</w:t>
      </w:r>
    </w:p>
    <w:p w:rsidR="00916C24" w:rsidRDefault="00916C24"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CDSCO-</w:t>
      </w:r>
      <w:r w:rsidRPr="00183C0B">
        <w:rPr>
          <w:rFonts w:ascii="Times New Roman" w:hAnsi="Times New Roman" w:cs="Times New Roman"/>
          <w:sz w:val="24"/>
          <w:szCs w:val="24"/>
        </w:rPr>
        <w:t>Central Drugs Standard Control Organization</w:t>
      </w:r>
    </w:p>
    <w:p w:rsidR="00251C8B" w:rsidRDefault="00251C8B"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ICSR</w:t>
      </w:r>
      <w:r w:rsidR="005A56A5">
        <w:rPr>
          <w:rFonts w:ascii="Times New Roman" w:hAnsi="Times New Roman" w:cs="Times New Roman"/>
          <w:sz w:val="24"/>
          <w:szCs w:val="24"/>
        </w:rPr>
        <w:t>- Individual Case Safety Report</w:t>
      </w:r>
    </w:p>
    <w:p w:rsidR="00950FE4" w:rsidRDefault="00950FE4"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FDA-</w:t>
      </w:r>
      <w:r w:rsidRPr="00950FE4">
        <w:rPr>
          <w:rFonts w:ascii="Times New Roman" w:hAnsi="Times New Roman" w:cs="Times New Roman"/>
          <w:sz w:val="24"/>
          <w:szCs w:val="24"/>
        </w:rPr>
        <w:t xml:space="preserve"> </w:t>
      </w:r>
      <w:r>
        <w:rPr>
          <w:rFonts w:ascii="Times New Roman" w:hAnsi="Times New Roman" w:cs="Times New Roman"/>
          <w:sz w:val="24"/>
          <w:szCs w:val="24"/>
        </w:rPr>
        <w:t>Food and Drug administration</w:t>
      </w:r>
    </w:p>
    <w:p w:rsidR="00B30AAD" w:rsidRDefault="00B30AAD"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ICH-</w:t>
      </w:r>
      <w:r w:rsidRPr="00B30AAD">
        <w:rPr>
          <w:rFonts w:ascii="Times New Roman" w:hAnsi="Times New Roman" w:cs="Times New Roman"/>
          <w:sz w:val="24"/>
          <w:szCs w:val="24"/>
        </w:rPr>
        <w:t xml:space="preserve"> </w:t>
      </w:r>
      <w:r>
        <w:rPr>
          <w:rFonts w:ascii="Times New Roman" w:hAnsi="Times New Roman" w:cs="Times New Roman"/>
          <w:sz w:val="24"/>
          <w:szCs w:val="24"/>
        </w:rPr>
        <w:t>International Conference on Harmonisation</w:t>
      </w:r>
    </w:p>
    <w:p w:rsidR="00A37312" w:rsidRDefault="00A37312"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EMA-European Medicines A</w:t>
      </w:r>
      <w:r w:rsidRPr="00CD3FDC">
        <w:rPr>
          <w:rFonts w:ascii="Times New Roman" w:hAnsi="Times New Roman" w:cs="Times New Roman"/>
          <w:sz w:val="24"/>
          <w:szCs w:val="24"/>
        </w:rPr>
        <w:t>gency</w:t>
      </w:r>
    </w:p>
    <w:p w:rsidR="00E94567" w:rsidRDefault="00E94567" w:rsidP="00C459FD">
      <w:pPr>
        <w:pStyle w:val="NoSpacing"/>
        <w:ind w:hanging="567"/>
        <w:rPr>
          <w:rFonts w:ascii="Times New Roman" w:hAnsi="Times New Roman" w:cs="Times New Roman"/>
          <w:sz w:val="24"/>
          <w:szCs w:val="24"/>
        </w:rPr>
      </w:pPr>
      <w:r w:rsidRPr="00CC7E56">
        <w:rPr>
          <w:rFonts w:ascii="Times New Roman" w:hAnsi="Times New Roman" w:cs="Times New Roman"/>
          <w:sz w:val="24"/>
          <w:szCs w:val="24"/>
        </w:rPr>
        <w:t>PRAC</w:t>
      </w:r>
      <w:r>
        <w:rPr>
          <w:rFonts w:ascii="Times New Roman" w:hAnsi="Times New Roman" w:cs="Times New Roman"/>
          <w:sz w:val="24"/>
          <w:szCs w:val="24"/>
        </w:rPr>
        <w:t>-</w:t>
      </w:r>
      <w:r w:rsidRPr="00E94567">
        <w:rPr>
          <w:rFonts w:ascii="Times New Roman" w:hAnsi="Times New Roman" w:cs="Times New Roman"/>
          <w:sz w:val="24"/>
          <w:szCs w:val="24"/>
        </w:rPr>
        <w:t xml:space="preserve"> </w:t>
      </w:r>
      <w:r w:rsidRPr="00CC7E56">
        <w:rPr>
          <w:rFonts w:ascii="Times New Roman" w:hAnsi="Times New Roman" w:cs="Times New Roman"/>
          <w:sz w:val="24"/>
          <w:szCs w:val="24"/>
        </w:rPr>
        <w:t>Pharmacovigilance Risk Assessment Committee</w:t>
      </w:r>
    </w:p>
    <w:p w:rsidR="00896E43" w:rsidRPr="00C459FD" w:rsidRDefault="00896E43" w:rsidP="00C459FD">
      <w:pPr>
        <w:pStyle w:val="NoSpacing"/>
        <w:ind w:hanging="567"/>
        <w:rPr>
          <w:rFonts w:ascii="Times New Roman" w:hAnsi="Times New Roman" w:cs="Times New Roman"/>
          <w:sz w:val="24"/>
          <w:szCs w:val="24"/>
        </w:rPr>
      </w:pPr>
      <w:r w:rsidRPr="00886B83">
        <w:rPr>
          <w:rFonts w:ascii="Times New Roman" w:hAnsi="Times New Roman" w:cs="Times New Roman"/>
          <w:sz w:val="24"/>
          <w:szCs w:val="24"/>
        </w:rPr>
        <w:t>PMDA</w:t>
      </w:r>
      <w:r>
        <w:rPr>
          <w:rFonts w:ascii="Times New Roman" w:hAnsi="Times New Roman" w:cs="Times New Roman"/>
          <w:sz w:val="24"/>
          <w:szCs w:val="24"/>
        </w:rPr>
        <w:t>-</w:t>
      </w:r>
      <w:r w:rsidRPr="00896E43">
        <w:rPr>
          <w:rFonts w:ascii="Times New Roman" w:hAnsi="Times New Roman" w:cs="Times New Roman"/>
          <w:sz w:val="24"/>
          <w:szCs w:val="24"/>
        </w:rPr>
        <w:t xml:space="preserve"> </w:t>
      </w:r>
      <w:r>
        <w:rPr>
          <w:rFonts w:ascii="Times New Roman" w:hAnsi="Times New Roman" w:cs="Times New Roman"/>
          <w:sz w:val="24"/>
          <w:szCs w:val="24"/>
        </w:rPr>
        <w:t>Pharmaceuticals and medical Device Agency</w:t>
      </w:r>
    </w:p>
    <w:p w:rsidR="00A516D0" w:rsidRDefault="00A516D0" w:rsidP="009F2316">
      <w:pPr>
        <w:pStyle w:val="NoSpacing"/>
      </w:pPr>
    </w:p>
    <w:p w:rsidR="00A516D0" w:rsidRPr="00D01680" w:rsidRDefault="00A516D0" w:rsidP="00A516D0">
      <w:pPr>
        <w:ind w:hanging="567"/>
        <w:rPr>
          <w:rFonts w:ascii="Times New Roman" w:hAnsi="Times New Roman" w:cs="Times New Roman"/>
          <w:sz w:val="24"/>
          <w:szCs w:val="24"/>
        </w:rPr>
      </w:pPr>
      <w:r w:rsidRPr="00B5793A">
        <w:rPr>
          <w:rFonts w:ascii="Times New Roman" w:hAnsi="Times New Roman" w:cs="Times New Roman"/>
          <w:b/>
          <w:sz w:val="28"/>
          <w:szCs w:val="28"/>
        </w:rPr>
        <w:t>Introduction:</w:t>
      </w:r>
    </w:p>
    <w:p w:rsidR="00797C51" w:rsidRDefault="00D457DD" w:rsidP="00797C51">
      <w:pPr>
        <w:ind w:left="-567" w:right="-164"/>
        <w:jc w:val="both"/>
        <w:rPr>
          <w:rFonts w:ascii="Times New Roman" w:hAnsi="Times New Roman" w:cs="Times New Roman"/>
          <w:sz w:val="24"/>
          <w:szCs w:val="24"/>
        </w:rPr>
      </w:pPr>
      <w:r w:rsidRPr="00B919CF">
        <w:rPr>
          <w:rFonts w:ascii="Times New Roman" w:hAnsi="Times New Roman" w:cs="Times New Roman"/>
          <w:sz w:val="24"/>
          <w:szCs w:val="24"/>
        </w:rPr>
        <w:t>Pharmacovigilance</w:t>
      </w:r>
      <w:r w:rsidR="0087756A" w:rsidRPr="00B919CF">
        <w:rPr>
          <w:rFonts w:ascii="Times New Roman" w:hAnsi="Times New Roman" w:cs="Times New Roman"/>
          <w:sz w:val="24"/>
          <w:szCs w:val="24"/>
        </w:rPr>
        <w:t xml:space="preserve"> (PV) is defined as the science and activities relating to the detection, assessment understanding and prevention of adverse effect or any other drug re</w:t>
      </w:r>
      <w:r w:rsidR="0061518C">
        <w:rPr>
          <w:rFonts w:ascii="Times New Roman" w:hAnsi="Times New Roman" w:cs="Times New Roman"/>
          <w:sz w:val="24"/>
          <w:szCs w:val="24"/>
        </w:rPr>
        <w:t>lated problem. WHO established P</w:t>
      </w:r>
      <w:r w:rsidR="0087756A" w:rsidRPr="00B919CF">
        <w:rPr>
          <w:rFonts w:ascii="Times New Roman" w:hAnsi="Times New Roman" w:cs="Times New Roman"/>
          <w:sz w:val="24"/>
          <w:szCs w:val="24"/>
        </w:rPr>
        <w:t xml:space="preserve">rogramme for </w:t>
      </w:r>
      <w:r w:rsidR="00C62C17" w:rsidRPr="00B919CF">
        <w:rPr>
          <w:rFonts w:ascii="Times New Roman" w:hAnsi="Times New Roman" w:cs="Times New Roman"/>
          <w:sz w:val="24"/>
          <w:szCs w:val="24"/>
        </w:rPr>
        <w:t>I</w:t>
      </w:r>
      <w:r w:rsidRPr="00B919CF">
        <w:rPr>
          <w:rFonts w:ascii="Times New Roman" w:hAnsi="Times New Roman" w:cs="Times New Roman"/>
          <w:sz w:val="24"/>
          <w:szCs w:val="24"/>
        </w:rPr>
        <w:t>nternational</w:t>
      </w:r>
      <w:r w:rsidR="00C62C17" w:rsidRPr="00B919CF">
        <w:rPr>
          <w:rFonts w:ascii="Times New Roman" w:hAnsi="Times New Roman" w:cs="Times New Roman"/>
          <w:sz w:val="24"/>
          <w:szCs w:val="24"/>
        </w:rPr>
        <w:t xml:space="preserve"> Drug M</w:t>
      </w:r>
      <w:r w:rsidR="0087756A" w:rsidRPr="00B919CF">
        <w:rPr>
          <w:rFonts w:ascii="Times New Roman" w:hAnsi="Times New Roman" w:cs="Times New Roman"/>
          <w:sz w:val="24"/>
          <w:szCs w:val="24"/>
        </w:rPr>
        <w:t>onitoring</w:t>
      </w:r>
      <w:r w:rsidR="006114D4">
        <w:rPr>
          <w:rFonts w:ascii="Times New Roman" w:hAnsi="Times New Roman" w:cs="Times New Roman"/>
          <w:sz w:val="24"/>
          <w:szCs w:val="24"/>
        </w:rPr>
        <w:t xml:space="preserve"> (PIDM)</w:t>
      </w:r>
      <w:r w:rsidR="0087756A" w:rsidRPr="00B919CF">
        <w:rPr>
          <w:rFonts w:ascii="Times New Roman" w:hAnsi="Times New Roman" w:cs="Times New Roman"/>
          <w:sz w:val="24"/>
          <w:szCs w:val="24"/>
        </w:rPr>
        <w:t xml:space="preserve"> </w:t>
      </w:r>
      <w:r w:rsidR="006114D4">
        <w:rPr>
          <w:rFonts w:ascii="Times New Roman" w:hAnsi="Times New Roman" w:cs="Times New Roman"/>
          <w:sz w:val="24"/>
          <w:szCs w:val="24"/>
        </w:rPr>
        <w:t>in 1968</w:t>
      </w:r>
      <w:r w:rsidR="002C1E01">
        <w:rPr>
          <w:rFonts w:ascii="Times New Roman" w:hAnsi="Times New Roman" w:cs="Times New Roman"/>
          <w:sz w:val="24"/>
          <w:szCs w:val="24"/>
        </w:rPr>
        <w:t>,</w:t>
      </w:r>
      <w:r w:rsidR="006114D4">
        <w:rPr>
          <w:rFonts w:ascii="Times New Roman" w:hAnsi="Times New Roman" w:cs="Times New Roman"/>
          <w:sz w:val="24"/>
          <w:szCs w:val="24"/>
        </w:rPr>
        <w:t xml:space="preserve"> after T</w:t>
      </w:r>
      <w:r w:rsidR="0087756A" w:rsidRPr="00B919CF">
        <w:rPr>
          <w:rFonts w:ascii="Times New Roman" w:hAnsi="Times New Roman" w:cs="Times New Roman"/>
          <w:sz w:val="24"/>
          <w:szCs w:val="24"/>
        </w:rPr>
        <w:t xml:space="preserve">halidomide </w:t>
      </w:r>
      <w:r w:rsidR="00804AD0">
        <w:rPr>
          <w:rFonts w:ascii="Times New Roman" w:hAnsi="Times New Roman" w:cs="Times New Roman"/>
          <w:sz w:val="24"/>
          <w:szCs w:val="24"/>
        </w:rPr>
        <w:t xml:space="preserve">disaster in </w:t>
      </w:r>
      <w:proofErr w:type="gramStart"/>
      <w:r w:rsidR="00804AD0">
        <w:rPr>
          <w:rFonts w:ascii="Times New Roman" w:hAnsi="Times New Roman" w:cs="Times New Roman"/>
          <w:sz w:val="24"/>
          <w:szCs w:val="24"/>
        </w:rPr>
        <w:t>1961.</w:t>
      </w:r>
      <w:proofErr w:type="gramEnd"/>
      <w:r w:rsidRPr="00B919CF">
        <w:rPr>
          <w:rFonts w:ascii="Times New Roman" w:hAnsi="Times New Roman" w:cs="Times New Roman"/>
          <w:sz w:val="24"/>
          <w:szCs w:val="24"/>
        </w:rPr>
        <w:t xml:space="preserve"> </w:t>
      </w:r>
      <w:hyperlink r:id="rId8" w:tooltip="World Health Organization" w:history="1">
        <w:r w:rsidR="005652EB" w:rsidRPr="00D01680">
          <w:rPr>
            <w:rFonts w:ascii="Times New Roman" w:hAnsi="Times New Roman" w:cs="Times New Roman"/>
            <w:sz w:val="24"/>
            <w:szCs w:val="24"/>
          </w:rPr>
          <w:t>The</w:t>
        </w:r>
      </w:hyperlink>
      <w:r w:rsidR="005652EB" w:rsidRPr="00D01680">
        <w:rPr>
          <w:rFonts w:ascii="Times New Roman" w:hAnsi="Times New Roman" w:cs="Times New Roman"/>
          <w:sz w:val="24"/>
          <w:szCs w:val="24"/>
        </w:rPr>
        <w:t xml:space="preserve"> </w:t>
      </w:r>
      <w:r w:rsidR="005652EB" w:rsidRPr="00D01680">
        <w:rPr>
          <w:rFonts w:ascii="Times New Roman" w:hAnsi="Times New Roman" w:cs="Times New Roman"/>
          <w:sz w:val="24"/>
          <w:szCs w:val="24"/>
        </w:rPr>
        <w:lastRenderedPageBreak/>
        <w:t>WHO </w:t>
      </w:r>
      <w:hyperlink r:id="rId9" w:tooltip="WHO Collaborating Centres" w:history="1">
        <w:r w:rsidR="005652EB" w:rsidRPr="00D01680">
          <w:rPr>
            <w:rFonts w:ascii="Times New Roman" w:hAnsi="Times New Roman" w:cs="Times New Roman"/>
            <w:sz w:val="24"/>
            <w:szCs w:val="24"/>
          </w:rPr>
          <w:t>Collaborating Centre</w:t>
        </w:r>
      </w:hyperlink>
      <w:r w:rsidR="00B706A1" w:rsidRPr="00D01680">
        <w:rPr>
          <w:rFonts w:ascii="Times New Roman" w:hAnsi="Times New Roman" w:cs="Times New Roman"/>
          <w:sz w:val="24"/>
          <w:szCs w:val="24"/>
        </w:rPr>
        <w:t xml:space="preserve"> </w:t>
      </w:r>
      <w:r w:rsidR="005652EB" w:rsidRPr="00D01680">
        <w:rPr>
          <w:rFonts w:ascii="Times New Roman" w:hAnsi="Times New Roman" w:cs="Times New Roman"/>
          <w:sz w:val="24"/>
          <w:szCs w:val="24"/>
        </w:rPr>
        <w:t xml:space="preserve">for International Drug </w:t>
      </w:r>
      <w:r w:rsidR="0061518C">
        <w:rPr>
          <w:rFonts w:ascii="Times New Roman" w:hAnsi="Times New Roman" w:cs="Times New Roman"/>
          <w:sz w:val="24"/>
          <w:szCs w:val="24"/>
        </w:rPr>
        <w:t>Monitoring also</w:t>
      </w:r>
      <w:r w:rsidR="005652EB">
        <w:rPr>
          <w:rFonts w:ascii="Times New Roman" w:hAnsi="Times New Roman" w:cs="Times New Roman"/>
          <w:sz w:val="24"/>
          <w:szCs w:val="24"/>
        </w:rPr>
        <w:t xml:space="preserve"> known as</w:t>
      </w:r>
      <w:r w:rsidR="00B706A1">
        <w:rPr>
          <w:rFonts w:ascii="Times New Roman" w:hAnsi="Times New Roman" w:cs="Times New Roman"/>
          <w:sz w:val="24"/>
          <w:szCs w:val="24"/>
        </w:rPr>
        <w:t xml:space="preserve"> </w:t>
      </w:r>
      <w:r w:rsidRPr="00B919CF">
        <w:rPr>
          <w:rFonts w:ascii="Times New Roman" w:hAnsi="Times New Roman" w:cs="Times New Roman"/>
          <w:sz w:val="24"/>
          <w:szCs w:val="24"/>
        </w:rPr>
        <w:t>Upp</w:t>
      </w:r>
      <w:r w:rsidR="00C62C17" w:rsidRPr="00B919CF">
        <w:rPr>
          <w:rFonts w:ascii="Times New Roman" w:hAnsi="Times New Roman" w:cs="Times New Roman"/>
          <w:sz w:val="24"/>
          <w:szCs w:val="24"/>
        </w:rPr>
        <w:t>sala Monitoring Centre (UMC)</w:t>
      </w:r>
      <w:r w:rsidR="0061518C">
        <w:rPr>
          <w:rFonts w:ascii="Times New Roman" w:hAnsi="Times New Roman" w:cs="Times New Roman"/>
          <w:sz w:val="24"/>
          <w:szCs w:val="24"/>
        </w:rPr>
        <w:t xml:space="preserve"> </w:t>
      </w:r>
      <w:r w:rsidR="00404E42">
        <w:rPr>
          <w:rFonts w:ascii="Times New Roman" w:hAnsi="Times New Roman" w:cs="Times New Roman"/>
          <w:sz w:val="24"/>
          <w:szCs w:val="24"/>
        </w:rPr>
        <w:t>wa</w:t>
      </w:r>
      <w:r w:rsidR="00930067">
        <w:rPr>
          <w:rFonts w:ascii="Times New Roman" w:hAnsi="Times New Roman" w:cs="Times New Roman"/>
          <w:sz w:val="24"/>
          <w:szCs w:val="24"/>
        </w:rPr>
        <w:t xml:space="preserve">s </w:t>
      </w:r>
      <w:r w:rsidR="0061518C">
        <w:rPr>
          <w:rFonts w:ascii="Times New Roman" w:hAnsi="Times New Roman" w:cs="Times New Roman"/>
          <w:sz w:val="24"/>
          <w:szCs w:val="24"/>
        </w:rPr>
        <w:t>established in 1978</w:t>
      </w:r>
      <w:r w:rsidR="00930067">
        <w:rPr>
          <w:rFonts w:ascii="Times New Roman" w:hAnsi="Times New Roman" w:cs="Times New Roman"/>
          <w:sz w:val="24"/>
          <w:szCs w:val="24"/>
        </w:rPr>
        <w:t xml:space="preserve"> in Sweden</w:t>
      </w:r>
      <w:r w:rsidRPr="00B919CF">
        <w:rPr>
          <w:rFonts w:ascii="Times New Roman" w:hAnsi="Times New Roman" w:cs="Times New Roman"/>
          <w:sz w:val="24"/>
          <w:szCs w:val="24"/>
        </w:rPr>
        <w:t>.</w:t>
      </w:r>
      <w:r w:rsidR="006114D4">
        <w:rPr>
          <w:rFonts w:ascii="Times New Roman" w:hAnsi="Times New Roman" w:cs="Times New Roman"/>
          <w:sz w:val="24"/>
          <w:szCs w:val="24"/>
        </w:rPr>
        <w:t xml:space="preserve"> Currently</w:t>
      </w:r>
      <w:r w:rsidR="00930067">
        <w:rPr>
          <w:rFonts w:ascii="Times New Roman" w:hAnsi="Times New Roman" w:cs="Times New Roman"/>
          <w:sz w:val="24"/>
          <w:szCs w:val="24"/>
        </w:rPr>
        <w:t xml:space="preserve">, 134 countries </w:t>
      </w:r>
      <w:r w:rsidR="00404E42">
        <w:rPr>
          <w:rFonts w:ascii="Times New Roman" w:hAnsi="Times New Roman" w:cs="Times New Roman"/>
          <w:sz w:val="24"/>
          <w:szCs w:val="24"/>
        </w:rPr>
        <w:t>are</w:t>
      </w:r>
      <w:r w:rsidR="00930067">
        <w:rPr>
          <w:rFonts w:ascii="Times New Roman" w:hAnsi="Times New Roman" w:cs="Times New Roman"/>
          <w:sz w:val="24"/>
          <w:szCs w:val="24"/>
        </w:rPr>
        <w:t xml:space="preserve"> </w:t>
      </w:r>
      <w:r w:rsidR="00C62C17" w:rsidRPr="00B919CF">
        <w:rPr>
          <w:rFonts w:ascii="Times New Roman" w:hAnsi="Times New Roman" w:cs="Times New Roman"/>
          <w:sz w:val="24"/>
          <w:szCs w:val="24"/>
        </w:rPr>
        <w:t>part of</w:t>
      </w:r>
      <w:r w:rsidR="00B706A1">
        <w:rPr>
          <w:rFonts w:ascii="Times New Roman" w:hAnsi="Times New Roman" w:cs="Times New Roman"/>
          <w:sz w:val="24"/>
          <w:szCs w:val="24"/>
        </w:rPr>
        <w:t xml:space="preserve"> the</w:t>
      </w:r>
      <w:r w:rsidR="0061518C">
        <w:rPr>
          <w:rFonts w:ascii="Times New Roman" w:hAnsi="Times New Roman" w:cs="Times New Roman"/>
          <w:sz w:val="24"/>
          <w:szCs w:val="24"/>
        </w:rPr>
        <w:t xml:space="preserve"> WHO PV Programme [1]</w:t>
      </w:r>
      <w:r w:rsidR="00C62C17" w:rsidRPr="00B919CF">
        <w:rPr>
          <w:rFonts w:ascii="Times New Roman" w:hAnsi="Times New Roman" w:cs="Times New Roman"/>
          <w:sz w:val="24"/>
          <w:szCs w:val="24"/>
        </w:rPr>
        <w:t>.</w:t>
      </w:r>
      <w:r w:rsidR="002C1E01">
        <w:rPr>
          <w:rFonts w:ascii="Times New Roman" w:hAnsi="Times New Roman" w:cs="Times New Roman"/>
          <w:sz w:val="24"/>
          <w:szCs w:val="24"/>
        </w:rPr>
        <w:t xml:space="preserve"> </w:t>
      </w:r>
      <w:r w:rsidR="004B00BC" w:rsidRPr="00D01680">
        <w:rPr>
          <w:rFonts w:ascii="Times New Roman" w:hAnsi="Times New Roman" w:cs="Times New Roman"/>
          <w:sz w:val="24"/>
          <w:szCs w:val="24"/>
        </w:rPr>
        <w:t>Globalization of the pharmaceutical industry has prompted efforts toward</w:t>
      </w:r>
      <w:r w:rsidR="00257062" w:rsidRPr="00D01680">
        <w:rPr>
          <w:rFonts w:ascii="Times New Roman" w:hAnsi="Times New Roman" w:cs="Times New Roman"/>
          <w:sz w:val="24"/>
          <w:szCs w:val="24"/>
        </w:rPr>
        <w:t>s</w:t>
      </w:r>
      <w:r w:rsidR="00804AD0">
        <w:rPr>
          <w:rFonts w:ascii="Times New Roman" w:hAnsi="Times New Roman" w:cs="Times New Roman"/>
          <w:sz w:val="24"/>
          <w:szCs w:val="24"/>
        </w:rPr>
        <w:t xml:space="preserve"> harmonis</w:t>
      </w:r>
      <w:r w:rsidR="004B00BC" w:rsidRPr="00D01680">
        <w:rPr>
          <w:rFonts w:ascii="Times New Roman" w:hAnsi="Times New Roman" w:cs="Times New Roman"/>
          <w:sz w:val="24"/>
          <w:szCs w:val="24"/>
        </w:rPr>
        <w:t>ation of PV practices worldwide to enable improved knowledge of medicine's benefit-risk profile and risk communication</w:t>
      </w:r>
      <w:r w:rsidR="00F23FEB">
        <w:rPr>
          <w:rFonts w:ascii="Times New Roman" w:hAnsi="Times New Roman" w:cs="Times New Roman"/>
          <w:sz w:val="24"/>
          <w:szCs w:val="24"/>
        </w:rPr>
        <w:t xml:space="preserve"> [2]</w:t>
      </w:r>
      <w:r w:rsidR="002759F9" w:rsidRPr="00B919CF">
        <w:rPr>
          <w:rFonts w:ascii="Times New Roman" w:hAnsi="Times New Roman" w:cs="Times New Roman"/>
          <w:sz w:val="24"/>
          <w:szCs w:val="24"/>
        </w:rPr>
        <w:t xml:space="preserve">. </w:t>
      </w:r>
      <w:r w:rsidR="00002316">
        <w:rPr>
          <w:rFonts w:ascii="Times New Roman" w:hAnsi="Times New Roman" w:cs="Times New Roman"/>
          <w:sz w:val="24"/>
          <w:szCs w:val="24"/>
        </w:rPr>
        <w:t xml:space="preserve">The International Council for Harmonisation of Technical Requirements for Pharmaceuticals for Human Use (ICH) is a unique body bringing together regulatory authorities and pharmaceutical industry to discuss scientific and technical aspect of ADR </w:t>
      </w:r>
      <w:r w:rsidR="002C1E01">
        <w:rPr>
          <w:rFonts w:ascii="Times New Roman" w:hAnsi="Times New Roman" w:cs="Times New Roman"/>
          <w:sz w:val="24"/>
          <w:szCs w:val="24"/>
        </w:rPr>
        <w:t>monitoring</w:t>
      </w:r>
      <w:r w:rsidR="00002316">
        <w:rPr>
          <w:rFonts w:ascii="Times New Roman" w:hAnsi="Times New Roman" w:cs="Times New Roman"/>
          <w:sz w:val="24"/>
          <w:szCs w:val="24"/>
        </w:rPr>
        <w:t>. ADR</w:t>
      </w:r>
      <w:r w:rsidR="00595DFB" w:rsidRPr="00B919CF">
        <w:rPr>
          <w:rFonts w:ascii="Times New Roman" w:hAnsi="Times New Roman" w:cs="Times New Roman"/>
          <w:sz w:val="24"/>
          <w:szCs w:val="24"/>
        </w:rPr>
        <w:t xml:space="preserve"> </w:t>
      </w:r>
      <w:r w:rsidR="002759F9" w:rsidRPr="00B919CF">
        <w:rPr>
          <w:rFonts w:ascii="Times New Roman" w:hAnsi="Times New Roman" w:cs="Times New Roman"/>
          <w:sz w:val="24"/>
          <w:szCs w:val="24"/>
        </w:rPr>
        <w:t xml:space="preserve">are undesirable effects that occur as a result of drug treatment at doses normally used in man for </w:t>
      </w:r>
      <w:r w:rsidR="00E04B13" w:rsidRPr="00B919CF">
        <w:rPr>
          <w:rFonts w:ascii="Times New Roman" w:hAnsi="Times New Roman" w:cs="Times New Roman"/>
          <w:sz w:val="24"/>
          <w:szCs w:val="24"/>
        </w:rPr>
        <w:t>treatment.</w:t>
      </w:r>
      <w:r w:rsidR="00257062">
        <w:rPr>
          <w:rFonts w:ascii="Times New Roman" w:hAnsi="Times New Roman" w:cs="Times New Roman"/>
          <w:sz w:val="24"/>
          <w:szCs w:val="24"/>
        </w:rPr>
        <w:t xml:space="preserve"> </w:t>
      </w:r>
      <w:r w:rsidR="002759F9" w:rsidRPr="008763E2">
        <w:rPr>
          <w:rFonts w:ascii="Times New Roman" w:hAnsi="Times New Roman" w:cs="Times New Roman"/>
          <w:sz w:val="24"/>
          <w:szCs w:val="24"/>
        </w:rPr>
        <w:t>Although there are many terms indicating the harmful and undesirable effects of drug treatment, the term ‘adverse dru</w:t>
      </w:r>
      <w:r w:rsidR="00E04B13" w:rsidRPr="008763E2">
        <w:rPr>
          <w:rFonts w:ascii="Times New Roman" w:hAnsi="Times New Roman" w:cs="Times New Roman"/>
          <w:sz w:val="24"/>
          <w:szCs w:val="24"/>
        </w:rPr>
        <w:t xml:space="preserve">g reaction’ describes </w:t>
      </w:r>
      <w:r w:rsidR="00720F0F">
        <w:rPr>
          <w:rFonts w:ascii="Times New Roman" w:hAnsi="Times New Roman" w:cs="Times New Roman"/>
          <w:sz w:val="24"/>
          <w:szCs w:val="24"/>
        </w:rPr>
        <w:t>it</w:t>
      </w:r>
      <w:r w:rsidR="00E04B13" w:rsidRPr="008763E2">
        <w:rPr>
          <w:rFonts w:ascii="Times New Roman" w:hAnsi="Times New Roman" w:cs="Times New Roman"/>
          <w:sz w:val="24"/>
          <w:szCs w:val="24"/>
        </w:rPr>
        <w:t xml:space="preserve"> </w:t>
      </w:r>
      <w:r w:rsidR="00720F0F">
        <w:rPr>
          <w:rFonts w:ascii="Times New Roman" w:hAnsi="Times New Roman" w:cs="Times New Roman"/>
          <w:sz w:val="24"/>
          <w:szCs w:val="24"/>
        </w:rPr>
        <w:t>most appropriately</w:t>
      </w:r>
      <w:r w:rsidR="00E04B13" w:rsidRPr="008763E2">
        <w:rPr>
          <w:rFonts w:ascii="Times New Roman" w:hAnsi="Times New Roman" w:cs="Times New Roman"/>
          <w:sz w:val="24"/>
          <w:szCs w:val="24"/>
        </w:rPr>
        <w:t xml:space="preserve">. </w:t>
      </w:r>
      <w:r w:rsidR="00720F0F">
        <w:rPr>
          <w:rFonts w:ascii="Times New Roman" w:hAnsi="Times New Roman" w:cs="Times New Roman"/>
          <w:sz w:val="24"/>
          <w:szCs w:val="24"/>
        </w:rPr>
        <w:t>ADRs are a common</w:t>
      </w:r>
      <w:r w:rsidR="00720F0F" w:rsidRPr="008763E2">
        <w:rPr>
          <w:rFonts w:ascii="Times New Roman" w:hAnsi="Times New Roman" w:cs="Times New Roman"/>
          <w:sz w:val="24"/>
          <w:szCs w:val="24"/>
        </w:rPr>
        <w:t xml:space="preserve"> </w:t>
      </w:r>
      <w:r w:rsidR="002759F9" w:rsidRPr="008763E2">
        <w:rPr>
          <w:rFonts w:ascii="Times New Roman" w:hAnsi="Times New Roman" w:cs="Times New Roman"/>
          <w:sz w:val="24"/>
          <w:szCs w:val="24"/>
        </w:rPr>
        <w:t xml:space="preserve">cause </w:t>
      </w:r>
      <w:r w:rsidR="00720F0F">
        <w:rPr>
          <w:rFonts w:ascii="Times New Roman" w:hAnsi="Times New Roman" w:cs="Times New Roman"/>
          <w:sz w:val="24"/>
          <w:szCs w:val="24"/>
        </w:rPr>
        <w:t xml:space="preserve">of </w:t>
      </w:r>
      <w:r w:rsidR="002759F9" w:rsidRPr="008763E2">
        <w:rPr>
          <w:rFonts w:ascii="Times New Roman" w:hAnsi="Times New Roman" w:cs="Times New Roman"/>
          <w:sz w:val="24"/>
          <w:szCs w:val="24"/>
        </w:rPr>
        <w:t xml:space="preserve">concern </w:t>
      </w:r>
      <w:r w:rsidR="00720F0F">
        <w:rPr>
          <w:rFonts w:ascii="Times New Roman" w:hAnsi="Times New Roman" w:cs="Times New Roman"/>
          <w:sz w:val="24"/>
          <w:szCs w:val="24"/>
        </w:rPr>
        <w:t xml:space="preserve">to </w:t>
      </w:r>
      <w:r w:rsidR="002759F9" w:rsidRPr="008763E2">
        <w:rPr>
          <w:rFonts w:ascii="Times New Roman" w:hAnsi="Times New Roman" w:cs="Times New Roman"/>
          <w:sz w:val="24"/>
          <w:szCs w:val="24"/>
        </w:rPr>
        <w:t>both the physician</w:t>
      </w:r>
      <w:r w:rsidR="00720F0F">
        <w:rPr>
          <w:rFonts w:ascii="Times New Roman" w:hAnsi="Times New Roman" w:cs="Times New Roman"/>
          <w:sz w:val="24"/>
          <w:szCs w:val="24"/>
        </w:rPr>
        <w:t>s</w:t>
      </w:r>
      <w:r w:rsidR="002759F9" w:rsidRPr="008763E2">
        <w:rPr>
          <w:rFonts w:ascii="Times New Roman" w:hAnsi="Times New Roman" w:cs="Times New Roman"/>
          <w:sz w:val="24"/>
          <w:szCs w:val="24"/>
        </w:rPr>
        <w:t xml:space="preserve"> and the patient</w:t>
      </w:r>
      <w:r w:rsidR="00720F0F">
        <w:rPr>
          <w:rFonts w:ascii="Times New Roman" w:hAnsi="Times New Roman" w:cs="Times New Roman"/>
          <w:sz w:val="24"/>
          <w:szCs w:val="24"/>
        </w:rPr>
        <w:t>s</w:t>
      </w:r>
      <w:r w:rsidR="002759F9" w:rsidRPr="008763E2">
        <w:rPr>
          <w:rFonts w:ascii="Times New Roman" w:hAnsi="Times New Roman" w:cs="Times New Roman"/>
          <w:sz w:val="24"/>
          <w:szCs w:val="24"/>
        </w:rPr>
        <w:t xml:space="preserve">. They not only add to </w:t>
      </w:r>
      <w:r w:rsidR="00720F0F">
        <w:rPr>
          <w:rFonts w:ascii="Times New Roman" w:hAnsi="Times New Roman" w:cs="Times New Roman"/>
          <w:sz w:val="24"/>
          <w:szCs w:val="24"/>
        </w:rPr>
        <w:t xml:space="preserve">the </w:t>
      </w:r>
      <w:r w:rsidR="00125BFC">
        <w:rPr>
          <w:rFonts w:ascii="Times New Roman" w:hAnsi="Times New Roman" w:cs="Times New Roman"/>
          <w:sz w:val="24"/>
          <w:szCs w:val="24"/>
        </w:rPr>
        <w:t xml:space="preserve">spiralling costs of disease </w:t>
      </w:r>
      <w:r w:rsidR="002759F9" w:rsidRPr="008763E2">
        <w:rPr>
          <w:rFonts w:ascii="Times New Roman" w:hAnsi="Times New Roman" w:cs="Times New Roman"/>
          <w:sz w:val="24"/>
          <w:szCs w:val="24"/>
        </w:rPr>
        <w:t>tre</w:t>
      </w:r>
      <w:r w:rsidR="00125BFC">
        <w:rPr>
          <w:rFonts w:ascii="Times New Roman" w:hAnsi="Times New Roman" w:cs="Times New Roman"/>
          <w:sz w:val="24"/>
          <w:szCs w:val="24"/>
        </w:rPr>
        <w:t>atment</w:t>
      </w:r>
      <w:r w:rsidR="002C1E01">
        <w:rPr>
          <w:rFonts w:ascii="Times New Roman" w:hAnsi="Times New Roman" w:cs="Times New Roman"/>
          <w:sz w:val="24"/>
          <w:szCs w:val="24"/>
        </w:rPr>
        <w:t xml:space="preserve">, but also major cause </w:t>
      </w:r>
      <w:r w:rsidR="00E04B13" w:rsidRPr="008763E2">
        <w:rPr>
          <w:rFonts w:ascii="Times New Roman" w:hAnsi="Times New Roman" w:cs="Times New Roman"/>
          <w:sz w:val="24"/>
          <w:szCs w:val="24"/>
        </w:rPr>
        <w:t>of morbidity and mortality</w:t>
      </w:r>
      <w:r w:rsidR="002759F9" w:rsidRPr="008763E2">
        <w:rPr>
          <w:rFonts w:ascii="Times New Roman" w:hAnsi="Times New Roman" w:cs="Times New Roman"/>
          <w:sz w:val="24"/>
          <w:szCs w:val="24"/>
        </w:rPr>
        <w:t>.</w:t>
      </w:r>
      <w:r w:rsidR="004E4260">
        <w:rPr>
          <w:rFonts w:ascii="Times New Roman" w:hAnsi="Times New Roman" w:cs="Times New Roman"/>
          <w:sz w:val="24"/>
          <w:szCs w:val="24"/>
        </w:rPr>
        <w:t xml:space="preserve"> However, many observed ADRs go unnoticed in var</w:t>
      </w:r>
      <w:r w:rsidR="00804AD0">
        <w:rPr>
          <w:rFonts w:ascii="Times New Roman" w:hAnsi="Times New Roman" w:cs="Times New Roman"/>
          <w:sz w:val="24"/>
          <w:szCs w:val="24"/>
        </w:rPr>
        <w:t xml:space="preserve">ious countries including India. In </w:t>
      </w:r>
      <w:r w:rsidR="00720F0F" w:rsidRPr="00D01680">
        <w:rPr>
          <w:rFonts w:ascii="Times New Roman" w:hAnsi="Times New Roman" w:cs="Times New Roman"/>
          <w:sz w:val="24"/>
          <w:szCs w:val="24"/>
        </w:rPr>
        <w:t xml:space="preserve">India, </w:t>
      </w:r>
      <w:r w:rsidR="00125BFC">
        <w:rPr>
          <w:rFonts w:ascii="Times New Roman" w:hAnsi="Times New Roman" w:cs="Times New Roman"/>
          <w:sz w:val="24"/>
          <w:szCs w:val="24"/>
        </w:rPr>
        <w:t>there are</w:t>
      </w:r>
      <w:r w:rsidR="003B169D" w:rsidRPr="00D01680">
        <w:rPr>
          <w:rFonts w:ascii="Times New Roman" w:hAnsi="Times New Roman" w:cs="Times New Roman"/>
          <w:sz w:val="24"/>
          <w:szCs w:val="24"/>
        </w:rPr>
        <w:t xml:space="preserve"> certain </w:t>
      </w:r>
      <w:r w:rsidR="004E4260">
        <w:rPr>
          <w:rFonts w:ascii="Times New Roman" w:hAnsi="Times New Roman" w:cs="Times New Roman"/>
          <w:sz w:val="24"/>
          <w:szCs w:val="24"/>
        </w:rPr>
        <w:t>peculiarities</w:t>
      </w:r>
      <w:r w:rsidR="003B169D" w:rsidRPr="00D01680">
        <w:rPr>
          <w:rFonts w:ascii="Times New Roman" w:hAnsi="Times New Roman" w:cs="Times New Roman"/>
          <w:sz w:val="24"/>
          <w:szCs w:val="24"/>
        </w:rPr>
        <w:t xml:space="preserve"> of drug use such</w:t>
      </w:r>
      <w:r w:rsidR="002759F9" w:rsidRPr="008763E2">
        <w:rPr>
          <w:rFonts w:ascii="Times New Roman" w:hAnsi="Times New Roman" w:cs="Times New Roman"/>
          <w:sz w:val="24"/>
          <w:szCs w:val="24"/>
        </w:rPr>
        <w:t xml:space="preserve"> as: large number of patients, poor doctor-patient ratio,</w:t>
      </w:r>
      <w:r w:rsidR="008763E2" w:rsidRPr="008763E2">
        <w:rPr>
          <w:rFonts w:ascii="Times New Roman" w:hAnsi="Times New Roman" w:cs="Times New Roman"/>
          <w:sz w:val="24"/>
          <w:szCs w:val="24"/>
        </w:rPr>
        <w:t xml:space="preserve"> </w:t>
      </w:r>
      <w:r w:rsidR="002C1E01" w:rsidRPr="008763E2">
        <w:rPr>
          <w:rFonts w:ascii="Times New Roman" w:hAnsi="Times New Roman" w:cs="Times New Roman"/>
          <w:sz w:val="24"/>
          <w:szCs w:val="24"/>
        </w:rPr>
        <w:t>and self</w:t>
      </w:r>
      <w:r w:rsidR="002759F9" w:rsidRPr="008763E2">
        <w:rPr>
          <w:rFonts w:ascii="Times New Roman" w:hAnsi="Times New Roman" w:cs="Times New Roman"/>
          <w:sz w:val="24"/>
          <w:szCs w:val="24"/>
        </w:rPr>
        <w:t>-medication</w:t>
      </w:r>
      <w:r w:rsidR="00720F0F">
        <w:rPr>
          <w:rFonts w:ascii="Times New Roman" w:hAnsi="Times New Roman" w:cs="Times New Roman"/>
          <w:sz w:val="24"/>
          <w:szCs w:val="24"/>
        </w:rPr>
        <w:t xml:space="preserve"> practice</w:t>
      </w:r>
      <w:r w:rsidR="002759F9" w:rsidRPr="008763E2">
        <w:rPr>
          <w:rFonts w:ascii="Times New Roman" w:hAnsi="Times New Roman" w:cs="Times New Roman"/>
          <w:sz w:val="24"/>
          <w:szCs w:val="24"/>
        </w:rPr>
        <w:t xml:space="preserve">, drugs of alternative systems of medicine, </w:t>
      </w:r>
      <w:r w:rsidR="00804AD0">
        <w:rPr>
          <w:rFonts w:ascii="Times New Roman" w:hAnsi="Times New Roman" w:cs="Times New Roman"/>
          <w:sz w:val="24"/>
          <w:szCs w:val="24"/>
        </w:rPr>
        <w:t xml:space="preserve">malnutrition, </w:t>
      </w:r>
      <w:r w:rsidR="002759F9" w:rsidRPr="008763E2">
        <w:rPr>
          <w:rFonts w:ascii="Times New Roman" w:hAnsi="Times New Roman" w:cs="Times New Roman"/>
          <w:sz w:val="24"/>
          <w:szCs w:val="24"/>
        </w:rPr>
        <w:t>presence of counterfeit drugs, and presenc</w:t>
      </w:r>
      <w:r w:rsidR="00804AD0">
        <w:rPr>
          <w:rFonts w:ascii="Times New Roman" w:hAnsi="Times New Roman" w:cs="Times New Roman"/>
          <w:sz w:val="24"/>
          <w:szCs w:val="24"/>
        </w:rPr>
        <w:t xml:space="preserve">e of the highest number of </w:t>
      </w:r>
      <w:r w:rsidR="002759F9" w:rsidRPr="008763E2">
        <w:rPr>
          <w:rFonts w:ascii="Times New Roman" w:hAnsi="Times New Roman" w:cs="Times New Roman"/>
          <w:sz w:val="24"/>
          <w:szCs w:val="24"/>
        </w:rPr>
        <w:t xml:space="preserve">combinational products. Therefore, incidence of the adverse drug reactions </w:t>
      </w:r>
      <w:r w:rsidR="00804AD0">
        <w:rPr>
          <w:rFonts w:ascii="Times New Roman" w:hAnsi="Times New Roman" w:cs="Times New Roman"/>
          <w:sz w:val="24"/>
          <w:szCs w:val="24"/>
        </w:rPr>
        <w:t xml:space="preserve">in India </w:t>
      </w:r>
      <w:r w:rsidR="002759F9" w:rsidRPr="008763E2">
        <w:rPr>
          <w:rFonts w:ascii="Times New Roman" w:hAnsi="Times New Roman" w:cs="Times New Roman"/>
          <w:sz w:val="24"/>
          <w:szCs w:val="24"/>
        </w:rPr>
        <w:t xml:space="preserve">is likely to be same as that of the </w:t>
      </w:r>
      <w:r w:rsidR="00720F0F">
        <w:rPr>
          <w:rFonts w:ascii="Times New Roman" w:hAnsi="Times New Roman" w:cs="Times New Roman"/>
          <w:sz w:val="24"/>
          <w:szCs w:val="24"/>
        </w:rPr>
        <w:t>developed nations</w:t>
      </w:r>
      <w:r w:rsidR="002759F9" w:rsidRPr="008763E2">
        <w:rPr>
          <w:rFonts w:ascii="Times New Roman" w:hAnsi="Times New Roman" w:cs="Times New Roman"/>
          <w:sz w:val="24"/>
          <w:szCs w:val="24"/>
        </w:rPr>
        <w:t>, or more.</w:t>
      </w:r>
      <w:r w:rsidR="00804AD0">
        <w:rPr>
          <w:rFonts w:ascii="Times New Roman" w:hAnsi="Times New Roman" w:cs="Times New Roman"/>
          <w:sz w:val="24"/>
          <w:szCs w:val="24"/>
        </w:rPr>
        <w:t xml:space="preserve"> However</w:t>
      </w:r>
      <w:r w:rsidR="002759F9" w:rsidRPr="008763E2">
        <w:rPr>
          <w:rFonts w:ascii="Times New Roman" w:hAnsi="Times New Roman" w:cs="Times New Roman"/>
          <w:sz w:val="24"/>
          <w:szCs w:val="24"/>
        </w:rPr>
        <w:t xml:space="preserve">, </w:t>
      </w:r>
      <w:r w:rsidR="00E04B13" w:rsidRPr="008763E2">
        <w:rPr>
          <w:rFonts w:ascii="Times New Roman" w:hAnsi="Times New Roman" w:cs="Times New Roman"/>
          <w:sz w:val="24"/>
          <w:szCs w:val="24"/>
        </w:rPr>
        <w:t>in spite</w:t>
      </w:r>
      <w:r w:rsidR="002759F9" w:rsidRPr="008763E2">
        <w:rPr>
          <w:rFonts w:ascii="Times New Roman" w:hAnsi="Times New Roman" w:cs="Times New Roman"/>
          <w:sz w:val="24"/>
          <w:szCs w:val="24"/>
        </w:rPr>
        <w:t xml:space="preserve"> of presence of organised </w:t>
      </w:r>
      <w:r w:rsidR="0093599C">
        <w:rPr>
          <w:rFonts w:ascii="Times New Roman" w:hAnsi="Times New Roman" w:cs="Times New Roman"/>
          <w:sz w:val="24"/>
          <w:szCs w:val="24"/>
        </w:rPr>
        <w:t>ADRs Monitoring C</w:t>
      </w:r>
      <w:r w:rsidR="002759F9" w:rsidRPr="008763E2">
        <w:rPr>
          <w:rFonts w:ascii="Times New Roman" w:hAnsi="Times New Roman" w:cs="Times New Roman"/>
          <w:sz w:val="24"/>
          <w:szCs w:val="24"/>
        </w:rPr>
        <w:t xml:space="preserve">entres </w:t>
      </w:r>
      <w:r w:rsidR="0093599C">
        <w:rPr>
          <w:rFonts w:ascii="Times New Roman" w:hAnsi="Times New Roman" w:cs="Times New Roman"/>
          <w:sz w:val="24"/>
          <w:szCs w:val="24"/>
        </w:rPr>
        <w:t>(AMC)</w:t>
      </w:r>
      <w:r w:rsidR="002759F9" w:rsidRPr="008763E2">
        <w:rPr>
          <w:rFonts w:ascii="Times New Roman" w:hAnsi="Times New Roman" w:cs="Times New Roman"/>
          <w:sz w:val="24"/>
          <w:szCs w:val="24"/>
        </w:rPr>
        <w:t xml:space="preserve">, the </w:t>
      </w:r>
      <w:r w:rsidR="00E04B13" w:rsidRPr="008763E2">
        <w:rPr>
          <w:rFonts w:ascii="Times New Roman" w:hAnsi="Times New Roman" w:cs="Times New Roman"/>
          <w:sz w:val="24"/>
          <w:szCs w:val="24"/>
        </w:rPr>
        <w:t>number of reports sent annually is</w:t>
      </w:r>
      <w:r w:rsidR="00804AD0">
        <w:rPr>
          <w:rFonts w:ascii="Times New Roman" w:hAnsi="Times New Roman" w:cs="Times New Roman"/>
          <w:sz w:val="24"/>
          <w:szCs w:val="24"/>
        </w:rPr>
        <w:t xml:space="preserve"> negligible</w:t>
      </w:r>
      <w:r w:rsidR="002759F9" w:rsidRPr="008763E2">
        <w:rPr>
          <w:rFonts w:ascii="Times New Roman" w:hAnsi="Times New Roman" w:cs="Times New Roman"/>
          <w:sz w:val="24"/>
          <w:szCs w:val="24"/>
        </w:rPr>
        <w:t xml:space="preserve">. </w:t>
      </w:r>
      <w:r w:rsidR="00804AD0">
        <w:rPr>
          <w:rFonts w:ascii="Times New Roman" w:hAnsi="Times New Roman" w:cs="Times New Roman"/>
          <w:sz w:val="24"/>
          <w:szCs w:val="24"/>
        </w:rPr>
        <w:t>These calls</w:t>
      </w:r>
      <w:r w:rsidR="002759F9" w:rsidRPr="008763E2">
        <w:rPr>
          <w:rFonts w:ascii="Times New Roman" w:hAnsi="Times New Roman" w:cs="Times New Roman"/>
          <w:sz w:val="24"/>
          <w:szCs w:val="24"/>
        </w:rPr>
        <w:t xml:space="preserve"> for the urgent need to </w:t>
      </w:r>
      <w:r w:rsidR="00804AD0">
        <w:rPr>
          <w:rFonts w:ascii="Times New Roman" w:hAnsi="Times New Roman" w:cs="Times New Roman"/>
          <w:sz w:val="24"/>
          <w:szCs w:val="24"/>
        </w:rPr>
        <w:t>give a boost</w:t>
      </w:r>
      <w:r w:rsidR="002C1E01">
        <w:rPr>
          <w:rFonts w:ascii="Times New Roman" w:hAnsi="Times New Roman" w:cs="Times New Roman"/>
          <w:sz w:val="24"/>
          <w:szCs w:val="24"/>
        </w:rPr>
        <w:t xml:space="preserve"> to </w:t>
      </w:r>
      <w:r w:rsidR="002759F9" w:rsidRPr="008763E2">
        <w:rPr>
          <w:rFonts w:ascii="Times New Roman" w:hAnsi="Times New Roman" w:cs="Times New Roman"/>
          <w:sz w:val="24"/>
          <w:szCs w:val="24"/>
        </w:rPr>
        <w:t>the monitorin</w:t>
      </w:r>
      <w:r w:rsidR="00F0238E">
        <w:rPr>
          <w:rFonts w:ascii="Times New Roman" w:hAnsi="Times New Roman" w:cs="Times New Roman"/>
          <w:sz w:val="24"/>
          <w:szCs w:val="24"/>
        </w:rPr>
        <w:t>g of adverse reactions through</w:t>
      </w:r>
      <w:r w:rsidR="002759F9" w:rsidRPr="008763E2">
        <w:rPr>
          <w:rFonts w:ascii="Times New Roman" w:hAnsi="Times New Roman" w:cs="Times New Roman"/>
          <w:sz w:val="24"/>
          <w:szCs w:val="24"/>
        </w:rPr>
        <w:t xml:space="preserve"> public edu</w:t>
      </w:r>
      <w:r w:rsidR="00394C47">
        <w:rPr>
          <w:rFonts w:ascii="Times New Roman" w:hAnsi="Times New Roman" w:cs="Times New Roman"/>
          <w:sz w:val="24"/>
          <w:szCs w:val="24"/>
        </w:rPr>
        <w:t xml:space="preserve">cation against self-medication, </w:t>
      </w:r>
      <w:r w:rsidR="002759F9" w:rsidRPr="008763E2">
        <w:rPr>
          <w:rFonts w:ascii="Times New Roman" w:hAnsi="Times New Roman" w:cs="Times New Roman"/>
          <w:sz w:val="24"/>
          <w:szCs w:val="24"/>
        </w:rPr>
        <w:t>introduction to drug-safety in the curriculum of medical</w:t>
      </w:r>
      <w:r w:rsidR="00804AD0">
        <w:rPr>
          <w:rFonts w:ascii="Times New Roman" w:hAnsi="Times New Roman" w:cs="Times New Roman"/>
          <w:sz w:val="24"/>
          <w:szCs w:val="24"/>
        </w:rPr>
        <w:t xml:space="preserve"> and pharma</w:t>
      </w:r>
      <w:r w:rsidR="00F0238E">
        <w:rPr>
          <w:rFonts w:ascii="Times New Roman" w:hAnsi="Times New Roman" w:cs="Times New Roman"/>
          <w:sz w:val="24"/>
          <w:szCs w:val="24"/>
        </w:rPr>
        <w:t xml:space="preserve"> undergraduates, </w:t>
      </w:r>
      <w:r w:rsidR="00720F0F">
        <w:rPr>
          <w:rFonts w:ascii="Times New Roman" w:hAnsi="Times New Roman" w:cs="Times New Roman"/>
          <w:sz w:val="24"/>
          <w:szCs w:val="24"/>
        </w:rPr>
        <w:t xml:space="preserve">a </w:t>
      </w:r>
      <w:r w:rsidR="002759F9" w:rsidRPr="008763E2">
        <w:rPr>
          <w:rFonts w:ascii="Times New Roman" w:hAnsi="Times New Roman" w:cs="Times New Roman"/>
          <w:sz w:val="24"/>
          <w:szCs w:val="24"/>
        </w:rPr>
        <w:t xml:space="preserve">systemic and periodic </w:t>
      </w:r>
      <w:r w:rsidR="00720F0F">
        <w:rPr>
          <w:rFonts w:ascii="Times New Roman" w:hAnsi="Times New Roman" w:cs="Times New Roman"/>
          <w:sz w:val="24"/>
          <w:szCs w:val="24"/>
        </w:rPr>
        <w:t>training</w:t>
      </w:r>
      <w:r w:rsidR="00D01680">
        <w:rPr>
          <w:rFonts w:ascii="Times New Roman" w:hAnsi="Times New Roman" w:cs="Times New Roman"/>
          <w:sz w:val="24"/>
          <w:szCs w:val="24"/>
        </w:rPr>
        <w:t xml:space="preserve"> </w:t>
      </w:r>
      <w:r w:rsidR="00394C47">
        <w:rPr>
          <w:rFonts w:ascii="Times New Roman" w:hAnsi="Times New Roman" w:cs="Times New Roman"/>
          <w:sz w:val="24"/>
          <w:szCs w:val="24"/>
        </w:rPr>
        <w:t>of health professionals. M</w:t>
      </w:r>
      <w:r w:rsidR="002759F9" w:rsidRPr="008763E2">
        <w:rPr>
          <w:rFonts w:ascii="Times New Roman" w:hAnsi="Times New Roman" w:cs="Times New Roman"/>
          <w:sz w:val="24"/>
          <w:szCs w:val="24"/>
        </w:rPr>
        <w:t>ulti-pro</w:t>
      </w:r>
      <w:r w:rsidR="00804AD0">
        <w:rPr>
          <w:rFonts w:ascii="Times New Roman" w:hAnsi="Times New Roman" w:cs="Times New Roman"/>
          <w:sz w:val="24"/>
          <w:szCs w:val="24"/>
        </w:rPr>
        <w:t>lo</w:t>
      </w:r>
      <w:r w:rsidR="002759F9" w:rsidRPr="008763E2">
        <w:rPr>
          <w:rFonts w:ascii="Times New Roman" w:hAnsi="Times New Roman" w:cs="Times New Roman"/>
          <w:sz w:val="24"/>
          <w:szCs w:val="24"/>
        </w:rPr>
        <w:t>nged strategy can lead to reduction in the inci</w:t>
      </w:r>
      <w:r w:rsidR="00071DC2" w:rsidRPr="008763E2">
        <w:rPr>
          <w:rFonts w:ascii="Times New Roman" w:hAnsi="Times New Roman" w:cs="Times New Roman"/>
          <w:sz w:val="24"/>
          <w:szCs w:val="24"/>
        </w:rPr>
        <w:t>d</w:t>
      </w:r>
      <w:r w:rsidR="00E04B13" w:rsidRPr="008763E2">
        <w:rPr>
          <w:rFonts w:ascii="Times New Roman" w:hAnsi="Times New Roman" w:cs="Times New Roman"/>
          <w:sz w:val="24"/>
          <w:szCs w:val="24"/>
        </w:rPr>
        <w:t xml:space="preserve">ence of </w:t>
      </w:r>
      <w:r w:rsidR="002C1E01">
        <w:rPr>
          <w:rFonts w:ascii="Times New Roman" w:hAnsi="Times New Roman" w:cs="Times New Roman"/>
          <w:sz w:val="24"/>
          <w:szCs w:val="24"/>
        </w:rPr>
        <w:t xml:space="preserve">underreporting </w:t>
      </w:r>
      <w:r w:rsidR="004E0B21">
        <w:rPr>
          <w:rFonts w:ascii="Times New Roman" w:hAnsi="Times New Roman" w:cs="Times New Roman"/>
          <w:sz w:val="24"/>
          <w:szCs w:val="24"/>
        </w:rPr>
        <w:t>[</w:t>
      </w:r>
      <w:r w:rsidR="00071DC2" w:rsidRPr="008763E2">
        <w:rPr>
          <w:rFonts w:ascii="Times New Roman" w:hAnsi="Times New Roman" w:cs="Times New Roman"/>
          <w:sz w:val="24"/>
          <w:szCs w:val="24"/>
        </w:rPr>
        <w:t>3</w:t>
      </w:r>
      <w:r w:rsidR="007F70A8">
        <w:rPr>
          <w:rFonts w:ascii="Times New Roman" w:hAnsi="Times New Roman" w:cs="Times New Roman"/>
          <w:sz w:val="24"/>
          <w:szCs w:val="24"/>
        </w:rPr>
        <w:t>,</w:t>
      </w:r>
      <w:r w:rsidR="003A2E6D">
        <w:rPr>
          <w:rFonts w:ascii="Times New Roman" w:hAnsi="Times New Roman" w:cs="Times New Roman"/>
          <w:sz w:val="24"/>
          <w:szCs w:val="24"/>
        </w:rPr>
        <w:t xml:space="preserve"> </w:t>
      </w:r>
      <w:r w:rsidR="0006783A">
        <w:rPr>
          <w:rFonts w:ascii="Times New Roman" w:hAnsi="Times New Roman" w:cs="Times New Roman"/>
          <w:sz w:val="24"/>
          <w:szCs w:val="24"/>
        </w:rPr>
        <w:t>4</w:t>
      </w:r>
      <w:r w:rsidR="007F70A8">
        <w:rPr>
          <w:rFonts w:ascii="Times New Roman" w:hAnsi="Times New Roman" w:cs="Times New Roman"/>
          <w:sz w:val="24"/>
          <w:szCs w:val="24"/>
        </w:rPr>
        <w:t>,</w:t>
      </w:r>
      <w:r w:rsidR="003A2E6D">
        <w:rPr>
          <w:rFonts w:ascii="Times New Roman" w:hAnsi="Times New Roman" w:cs="Times New Roman"/>
          <w:sz w:val="24"/>
          <w:szCs w:val="24"/>
        </w:rPr>
        <w:t xml:space="preserve"> </w:t>
      </w:r>
      <w:r w:rsidR="007F70A8">
        <w:rPr>
          <w:rFonts w:ascii="Times New Roman" w:hAnsi="Times New Roman" w:cs="Times New Roman"/>
          <w:sz w:val="24"/>
          <w:szCs w:val="24"/>
        </w:rPr>
        <w:t>5</w:t>
      </w:r>
      <w:r w:rsidR="004E0B21">
        <w:rPr>
          <w:rFonts w:ascii="Times New Roman" w:hAnsi="Times New Roman" w:cs="Times New Roman"/>
          <w:sz w:val="24"/>
          <w:szCs w:val="24"/>
        </w:rPr>
        <w:t>]</w:t>
      </w:r>
      <w:r w:rsidR="00071DC2" w:rsidRPr="008763E2">
        <w:rPr>
          <w:rFonts w:ascii="Times New Roman" w:hAnsi="Times New Roman" w:cs="Times New Roman"/>
          <w:sz w:val="24"/>
          <w:szCs w:val="24"/>
        </w:rPr>
        <w:t>.</w:t>
      </w:r>
    </w:p>
    <w:p w:rsidR="00406816" w:rsidRPr="00797C51" w:rsidRDefault="00406816" w:rsidP="00797C51">
      <w:pPr>
        <w:ind w:left="-567" w:right="-164"/>
        <w:jc w:val="both"/>
        <w:rPr>
          <w:rFonts w:ascii="Times New Roman" w:hAnsi="Times New Roman" w:cs="Times New Roman"/>
          <w:sz w:val="24"/>
          <w:szCs w:val="24"/>
        </w:rPr>
      </w:pPr>
      <w:r w:rsidRPr="00A413E4">
        <w:rPr>
          <w:rFonts w:ascii="Times New Roman" w:hAnsi="Times New Roman" w:cs="Times New Roman"/>
          <w:b/>
          <w:sz w:val="28"/>
          <w:szCs w:val="28"/>
        </w:rPr>
        <w:t>Methodology:</w:t>
      </w:r>
    </w:p>
    <w:p w:rsidR="00406816" w:rsidRDefault="00406816" w:rsidP="00406816">
      <w:pPr>
        <w:ind w:left="-567" w:right="-164"/>
        <w:jc w:val="both"/>
        <w:rPr>
          <w:rFonts w:ascii="Times New Roman" w:hAnsi="Times New Roman" w:cs="Times New Roman"/>
          <w:sz w:val="24"/>
          <w:szCs w:val="24"/>
        </w:rPr>
      </w:pPr>
      <w:r w:rsidRPr="00406816">
        <w:rPr>
          <w:rFonts w:ascii="Times New Roman" w:hAnsi="Times New Roman" w:cs="Times New Roman"/>
          <w:sz w:val="24"/>
          <w:szCs w:val="24"/>
        </w:rPr>
        <w:t>The meth</w:t>
      </w:r>
      <w:r w:rsidR="006A0FF0">
        <w:rPr>
          <w:rFonts w:ascii="Times New Roman" w:hAnsi="Times New Roman" w:cs="Times New Roman"/>
          <w:sz w:val="24"/>
          <w:szCs w:val="24"/>
        </w:rPr>
        <w:t>od involved the review of research articles</w:t>
      </w:r>
      <w:r w:rsidRPr="00406816">
        <w:rPr>
          <w:rFonts w:ascii="Times New Roman" w:hAnsi="Times New Roman" w:cs="Times New Roman"/>
          <w:sz w:val="24"/>
          <w:szCs w:val="24"/>
        </w:rPr>
        <w:t>, review articles and other materials from the internet sources. Various journals, articles and reports were thoroughly searched for the analysis of the under</w:t>
      </w:r>
      <w:r w:rsidR="00930067">
        <w:rPr>
          <w:rFonts w:ascii="Times New Roman" w:hAnsi="Times New Roman" w:cs="Times New Roman"/>
          <w:sz w:val="24"/>
          <w:szCs w:val="24"/>
        </w:rPr>
        <w:t xml:space="preserve"> </w:t>
      </w:r>
      <w:r w:rsidRPr="00406816">
        <w:rPr>
          <w:rFonts w:ascii="Times New Roman" w:hAnsi="Times New Roman" w:cs="Times New Roman"/>
          <w:sz w:val="24"/>
          <w:szCs w:val="24"/>
        </w:rPr>
        <w:t>reporting of adverse drug reacti</w:t>
      </w:r>
      <w:r w:rsidR="00804AD0">
        <w:rPr>
          <w:rFonts w:ascii="Times New Roman" w:hAnsi="Times New Roman" w:cs="Times New Roman"/>
          <w:sz w:val="24"/>
          <w:szCs w:val="24"/>
        </w:rPr>
        <w:t xml:space="preserve">ons in different countries. The information obtained </w:t>
      </w:r>
      <w:r w:rsidRPr="00406816">
        <w:rPr>
          <w:rFonts w:ascii="Times New Roman" w:hAnsi="Times New Roman" w:cs="Times New Roman"/>
          <w:sz w:val="24"/>
          <w:szCs w:val="24"/>
        </w:rPr>
        <w:t>helped to understand the scenario and history of Pharmacovigilance in India and also the scenario in different other countries. Various factors leadi</w:t>
      </w:r>
      <w:r w:rsidR="00930067">
        <w:rPr>
          <w:rFonts w:ascii="Times New Roman" w:hAnsi="Times New Roman" w:cs="Times New Roman"/>
          <w:sz w:val="24"/>
          <w:szCs w:val="24"/>
        </w:rPr>
        <w:t>ng to the underreporting of ADR</w:t>
      </w:r>
      <w:r w:rsidRPr="00406816">
        <w:rPr>
          <w:rFonts w:ascii="Times New Roman" w:hAnsi="Times New Roman" w:cs="Times New Roman"/>
          <w:sz w:val="24"/>
          <w:szCs w:val="24"/>
        </w:rPr>
        <w:t xml:space="preserve"> were also identified in the process.</w:t>
      </w:r>
    </w:p>
    <w:p w:rsidR="00FD0F17" w:rsidRDefault="007C4F35" w:rsidP="00B30AAD">
      <w:pPr>
        <w:ind w:hanging="567"/>
        <w:jc w:val="both"/>
        <w:rPr>
          <w:rFonts w:ascii="Times New Roman" w:hAnsi="Times New Roman" w:cs="Times New Roman"/>
          <w:b/>
          <w:sz w:val="28"/>
          <w:szCs w:val="28"/>
          <w:u w:val="single"/>
        </w:rPr>
      </w:pPr>
      <w:r w:rsidRPr="007C4F35">
        <w:rPr>
          <w:rFonts w:ascii="Times New Roman" w:hAnsi="Times New Roman" w:cs="Times New Roman"/>
          <w:b/>
          <w:sz w:val="28"/>
          <w:szCs w:val="28"/>
          <w:u w:val="single"/>
        </w:rPr>
        <w:t xml:space="preserve">Adverse Drug Reaction </w:t>
      </w:r>
      <w:r>
        <w:rPr>
          <w:rFonts w:ascii="Times New Roman" w:hAnsi="Times New Roman" w:cs="Times New Roman"/>
          <w:b/>
          <w:sz w:val="28"/>
          <w:szCs w:val="28"/>
          <w:u w:val="single"/>
        </w:rPr>
        <w:t>(ADR) reporting Scenario in Various Countries</w:t>
      </w:r>
    </w:p>
    <w:p w:rsidR="00164E3E" w:rsidRPr="00FD0F17" w:rsidRDefault="00164E3E" w:rsidP="00FD0F17">
      <w:pPr>
        <w:ind w:hanging="567"/>
        <w:jc w:val="both"/>
        <w:rPr>
          <w:rFonts w:ascii="Times New Roman" w:hAnsi="Times New Roman" w:cs="Times New Roman"/>
          <w:b/>
          <w:sz w:val="28"/>
          <w:szCs w:val="28"/>
          <w:u w:val="single"/>
        </w:rPr>
      </w:pPr>
      <w:r w:rsidRPr="002B59A5">
        <w:rPr>
          <w:rFonts w:ascii="Times New Roman" w:hAnsi="Times New Roman" w:cs="Times New Roman"/>
          <w:b/>
          <w:sz w:val="24"/>
          <w:szCs w:val="24"/>
          <w:u w:val="single"/>
        </w:rPr>
        <w:t>Adverse Drug Reaction (ADR) reporting Scenario in India:</w:t>
      </w:r>
    </w:p>
    <w:p w:rsidR="00064C9C" w:rsidRPr="00183C0B" w:rsidRDefault="00064C9C" w:rsidP="003A2E6D">
      <w:pPr>
        <w:ind w:left="-567" w:right="-164"/>
        <w:jc w:val="both"/>
      </w:pPr>
      <w:r w:rsidRPr="0003419C">
        <w:rPr>
          <w:rFonts w:ascii="Times New Roman" w:hAnsi="Times New Roman" w:cs="Times New Roman"/>
          <w:sz w:val="24"/>
          <w:szCs w:val="24"/>
        </w:rPr>
        <w:t>Pharmacovigilance is</w:t>
      </w:r>
      <w:r>
        <w:rPr>
          <w:rFonts w:ascii="Times New Roman" w:hAnsi="Times New Roman" w:cs="Times New Roman"/>
          <w:sz w:val="24"/>
          <w:szCs w:val="24"/>
        </w:rPr>
        <w:t xml:space="preserve"> an</w:t>
      </w:r>
      <w:r w:rsidRPr="0003419C">
        <w:rPr>
          <w:rFonts w:ascii="Times New Roman" w:hAnsi="Times New Roman" w:cs="Times New Roman"/>
          <w:sz w:val="24"/>
          <w:szCs w:val="24"/>
        </w:rPr>
        <w:t xml:space="preserve"> integral part of standard healthcare process, but it is still</w:t>
      </w:r>
      <w:r>
        <w:rPr>
          <w:rFonts w:ascii="Times New Roman" w:hAnsi="Times New Roman" w:cs="Times New Roman"/>
          <w:sz w:val="24"/>
          <w:szCs w:val="24"/>
        </w:rPr>
        <w:t xml:space="preserve"> not</w:t>
      </w:r>
      <w:r w:rsidRPr="0003419C">
        <w:rPr>
          <w:rFonts w:ascii="Times New Roman" w:hAnsi="Times New Roman" w:cs="Times New Roman"/>
          <w:sz w:val="24"/>
          <w:szCs w:val="24"/>
        </w:rPr>
        <w:t xml:space="preserve"> widely accepted in India. In various ways, it has been established that ADR cause</w:t>
      </w:r>
      <w:r>
        <w:rPr>
          <w:rFonts w:ascii="Times New Roman" w:hAnsi="Times New Roman" w:cs="Times New Roman"/>
          <w:sz w:val="24"/>
          <w:szCs w:val="24"/>
        </w:rPr>
        <w:t>s</w:t>
      </w:r>
      <w:r w:rsidRPr="0003419C">
        <w:rPr>
          <w:rFonts w:ascii="Times New Roman" w:hAnsi="Times New Roman" w:cs="Times New Roman"/>
          <w:sz w:val="24"/>
          <w:szCs w:val="24"/>
        </w:rPr>
        <w:t xml:space="preserve"> considerable amo</w:t>
      </w:r>
      <w:r w:rsidR="003A2E6D">
        <w:rPr>
          <w:rFonts w:ascii="Times New Roman" w:hAnsi="Times New Roman" w:cs="Times New Roman"/>
          <w:sz w:val="24"/>
          <w:szCs w:val="24"/>
        </w:rPr>
        <w:t>unt of morbidity and mortality [3]</w:t>
      </w:r>
      <w:r>
        <w:rPr>
          <w:rFonts w:ascii="Times New Roman" w:hAnsi="Times New Roman" w:cs="Times New Roman"/>
          <w:sz w:val="24"/>
          <w:szCs w:val="24"/>
        </w:rPr>
        <w:t>.</w:t>
      </w:r>
      <w:r w:rsidR="00916C24">
        <w:rPr>
          <w:rFonts w:ascii="Times New Roman" w:hAnsi="Times New Roman" w:cs="Times New Roman"/>
          <w:sz w:val="24"/>
          <w:szCs w:val="24"/>
        </w:rPr>
        <w:t xml:space="preserve"> </w:t>
      </w:r>
      <w:r>
        <w:rPr>
          <w:rFonts w:ascii="Times New Roman" w:hAnsi="Times New Roman" w:cs="Times New Roman"/>
          <w:sz w:val="24"/>
          <w:szCs w:val="24"/>
        </w:rPr>
        <w:t>Yet t</w:t>
      </w:r>
      <w:r w:rsidRPr="0003419C">
        <w:rPr>
          <w:rFonts w:ascii="Times New Roman" w:hAnsi="Times New Roman" w:cs="Times New Roman"/>
          <w:sz w:val="24"/>
          <w:szCs w:val="24"/>
        </w:rPr>
        <w:t>otal number of ADR</w:t>
      </w:r>
      <w:r>
        <w:rPr>
          <w:rFonts w:ascii="Times New Roman" w:hAnsi="Times New Roman" w:cs="Times New Roman"/>
          <w:sz w:val="24"/>
          <w:szCs w:val="24"/>
        </w:rPr>
        <w:t>s</w:t>
      </w:r>
      <w:r w:rsidRPr="0003419C">
        <w:rPr>
          <w:rFonts w:ascii="Times New Roman" w:hAnsi="Times New Roman" w:cs="Times New Roman"/>
          <w:sz w:val="24"/>
          <w:szCs w:val="24"/>
        </w:rPr>
        <w:t xml:space="preserve"> reported in India is very few. This is because it is still in </w:t>
      </w:r>
      <w:r>
        <w:rPr>
          <w:rFonts w:ascii="Times New Roman" w:hAnsi="Times New Roman" w:cs="Times New Roman"/>
          <w:sz w:val="24"/>
          <w:szCs w:val="24"/>
        </w:rPr>
        <w:t xml:space="preserve">a </w:t>
      </w:r>
      <w:r w:rsidR="0064712A">
        <w:rPr>
          <w:rFonts w:ascii="Times New Roman" w:hAnsi="Times New Roman" w:cs="Times New Roman"/>
          <w:sz w:val="24"/>
          <w:szCs w:val="24"/>
        </w:rPr>
        <w:t>developing</w:t>
      </w:r>
      <w:r w:rsidRPr="0003419C">
        <w:rPr>
          <w:rFonts w:ascii="Times New Roman" w:hAnsi="Times New Roman" w:cs="Times New Roman"/>
          <w:sz w:val="24"/>
          <w:szCs w:val="24"/>
        </w:rPr>
        <w:t xml:space="preserve"> phase. As any other</w:t>
      </w:r>
      <w:r>
        <w:rPr>
          <w:rFonts w:ascii="Times New Roman" w:hAnsi="Times New Roman" w:cs="Times New Roman"/>
          <w:sz w:val="24"/>
          <w:szCs w:val="24"/>
        </w:rPr>
        <w:t xml:space="preserve"> developed country in the world, </w:t>
      </w:r>
      <w:r w:rsidRPr="0003419C">
        <w:rPr>
          <w:rFonts w:ascii="Times New Roman" w:hAnsi="Times New Roman" w:cs="Times New Roman"/>
          <w:sz w:val="24"/>
          <w:szCs w:val="24"/>
        </w:rPr>
        <w:t>India felt the need of drug safety monitoring</w:t>
      </w:r>
      <w:r>
        <w:rPr>
          <w:rFonts w:ascii="Times New Roman" w:hAnsi="Times New Roman" w:cs="Times New Roman"/>
          <w:sz w:val="24"/>
          <w:szCs w:val="24"/>
        </w:rPr>
        <w:t xml:space="preserve">. </w:t>
      </w:r>
      <w:r w:rsidRPr="00183C0B">
        <w:rPr>
          <w:rFonts w:ascii="Times New Roman" w:hAnsi="Times New Roman" w:cs="Times New Roman"/>
          <w:sz w:val="24"/>
          <w:szCs w:val="24"/>
        </w:rPr>
        <w:t xml:space="preserve">The origin of pharmacovigilance in India goes back to the year 1986, when officially an ADR monitoring system consisting of 12 regional </w:t>
      </w:r>
      <w:r w:rsidR="00916C24" w:rsidRPr="00183C0B">
        <w:rPr>
          <w:rFonts w:ascii="Times New Roman" w:hAnsi="Times New Roman" w:cs="Times New Roman"/>
          <w:sz w:val="24"/>
          <w:szCs w:val="24"/>
        </w:rPr>
        <w:t>centres</w:t>
      </w:r>
      <w:r w:rsidRPr="00183C0B">
        <w:rPr>
          <w:rFonts w:ascii="Times New Roman" w:hAnsi="Times New Roman" w:cs="Times New Roman"/>
          <w:sz w:val="24"/>
          <w:szCs w:val="24"/>
        </w:rPr>
        <w:t xml:space="preserve"> was proposed with each </w:t>
      </w:r>
      <w:r w:rsidR="00916C24" w:rsidRPr="00183C0B">
        <w:rPr>
          <w:rFonts w:ascii="Times New Roman" w:hAnsi="Times New Roman" w:cs="Times New Roman"/>
          <w:sz w:val="24"/>
          <w:szCs w:val="24"/>
        </w:rPr>
        <w:t>centre</w:t>
      </w:r>
      <w:r w:rsidRPr="00183C0B">
        <w:rPr>
          <w:rFonts w:ascii="Times New Roman" w:hAnsi="Times New Roman" w:cs="Times New Roman"/>
          <w:sz w:val="24"/>
          <w:szCs w:val="24"/>
        </w:rPr>
        <w:t xml:space="preserve"> covering a population of 50 million. However, there was no progress made till 1997 when India joined the WHO Adverse Drug Reaction Monitoring Programme</w:t>
      </w:r>
      <w:r w:rsidR="00916C24">
        <w:rPr>
          <w:rFonts w:ascii="Times New Roman" w:hAnsi="Times New Roman" w:cs="Times New Roman"/>
          <w:sz w:val="24"/>
          <w:szCs w:val="24"/>
        </w:rPr>
        <w:t xml:space="preserve"> managed by Uppsala Monitoring Centre (UMC)</w:t>
      </w:r>
      <w:r w:rsidRPr="00183C0B">
        <w:rPr>
          <w:rFonts w:ascii="Times New Roman" w:hAnsi="Times New Roman" w:cs="Times New Roman"/>
          <w:sz w:val="24"/>
          <w:szCs w:val="24"/>
        </w:rPr>
        <w:t>. This attempt was again u</w:t>
      </w:r>
      <w:r w:rsidR="00916C24">
        <w:rPr>
          <w:rFonts w:ascii="Times New Roman" w:hAnsi="Times New Roman" w:cs="Times New Roman"/>
          <w:sz w:val="24"/>
          <w:szCs w:val="24"/>
        </w:rPr>
        <w:t>nsuccessful and from November 2004</w:t>
      </w:r>
      <w:r w:rsidRPr="00183C0B">
        <w:rPr>
          <w:rFonts w:ascii="Times New Roman" w:hAnsi="Times New Roman" w:cs="Times New Roman"/>
          <w:sz w:val="24"/>
          <w:szCs w:val="24"/>
        </w:rPr>
        <w:t xml:space="preserve">, </w:t>
      </w:r>
      <w:r w:rsidR="00916C24">
        <w:rPr>
          <w:rFonts w:ascii="Times New Roman" w:hAnsi="Times New Roman" w:cs="Times New Roman"/>
          <w:sz w:val="24"/>
          <w:szCs w:val="24"/>
        </w:rPr>
        <w:t>Go</w:t>
      </w:r>
      <w:r w:rsidR="001C0FE5">
        <w:rPr>
          <w:rFonts w:ascii="Times New Roman" w:hAnsi="Times New Roman" w:cs="Times New Roman"/>
          <w:sz w:val="24"/>
          <w:szCs w:val="24"/>
        </w:rPr>
        <w:t>vernment</w:t>
      </w:r>
      <w:r w:rsidR="00916C24">
        <w:rPr>
          <w:rFonts w:ascii="Times New Roman" w:hAnsi="Times New Roman" w:cs="Times New Roman"/>
          <w:sz w:val="24"/>
          <w:szCs w:val="24"/>
        </w:rPr>
        <w:t xml:space="preserve"> of India </w:t>
      </w:r>
      <w:r w:rsidR="00916C24" w:rsidRPr="00404E42">
        <w:rPr>
          <w:rFonts w:ascii="Times New Roman" w:hAnsi="Times New Roman" w:cs="Times New Roman"/>
          <w:sz w:val="24"/>
          <w:szCs w:val="24"/>
        </w:rPr>
        <w:t>l</w:t>
      </w:r>
      <w:r w:rsidR="00404E42">
        <w:rPr>
          <w:rFonts w:ascii="Times New Roman" w:hAnsi="Times New Roman" w:cs="Times New Roman"/>
          <w:sz w:val="24"/>
          <w:szCs w:val="24"/>
        </w:rPr>
        <w:t>a</w:t>
      </w:r>
      <w:r w:rsidR="00916C24" w:rsidRPr="00404E42">
        <w:rPr>
          <w:rFonts w:ascii="Times New Roman" w:hAnsi="Times New Roman" w:cs="Times New Roman"/>
          <w:sz w:val="24"/>
          <w:szCs w:val="24"/>
        </w:rPr>
        <w:t>unched</w:t>
      </w:r>
      <w:r w:rsidR="00916C24">
        <w:rPr>
          <w:rFonts w:ascii="Times New Roman" w:hAnsi="Times New Roman" w:cs="Times New Roman"/>
          <w:sz w:val="24"/>
          <w:szCs w:val="24"/>
        </w:rPr>
        <w:t xml:space="preserve"> </w:t>
      </w:r>
      <w:r w:rsidR="00916C24" w:rsidRPr="00183C0B">
        <w:rPr>
          <w:rFonts w:ascii="Times New Roman" w:hAnsi="Times New Roman" w:cs="Times New Roman"/>
          <w:sz w:val="24"/>
          <w:szCs w:val="24"/>
        </w:rPr>
        <w:t>National Pharmacovigilance Program for India (NPPI)</w:t>
      </w:r>
      <w:r w:rsidR="00916C24">
        <w:rPr>
          <w:rFonts w:ascii="Times New Roman" w:hAnsi="Times New Roman" w:cs="Times New Roman"/>
          <w:sz w:val="24"/>
          <w:szCs w:val="24"/>
        </w:rPr>
        <w:t xml:space="preserve"> supported by </w:t>
      </w:r>
      <w:r w:rsidRPr="00183C0B">
        <w:rPr>
          <w:rFonts w:ascii="Times New Roman" w:hAnsi="Times New Roman" w:cs="Times New Roman"/>
          <w:sz w:val="24"/>
          <w:szCs w:val="24"/>
        </w:rPr>
        <w:t xml:space="preserve">WHO </w:t>
      </w:r>
      <w:r w:rsidR="00916C24">
        <w:rPr>
          <w:rFonts w:ascii="Times New Roman" w:hAnsi="Times New Roman" w:cs="Times New Roman"/>
          <w:sz w:val="24"/>
          <w:szCs w:val="24"/>
        </w:rPr>
        <w:t>and World Bank</w:t>
      </w:r>
      <w:r w:rsidRPr="00183C0B">
        <w:rPr>
          <w:rFonts w:ascii="Times New Roman" w:hAnsi="Times New Roman" w:cs="Times New Roman"/>
          <w:sz w:val="24"/>
          <w:szCs w:val="24"/>
        </w:rPr>
        <w:t xml:space="preserve">. The NPPI was to be overseen by the National Pharmacovigilance Advisory Committee (NPAC) based in the Central Drugs Standard Control </w:t>
      </w:r>
      <w:r w:rsidRPr="00183C0B">
        <w:rPr>
          <w:rFonts w:ascii="Times New Roman" w:hAnsi="Times New Roman" w:cs="Times New Roman"/>
          <w:sz w:val="24"/>
          <w:szCs w:val="24"/>
        </w:rPr>
        <w:lastRenderedPageBreak/>
        <w:t xml:space="preserve">Organization (CDSCO), New Delhi. Two zonal </w:t>
      </w:r>
      <w:r w:rsidR="00916C24" w:rsidRPr="00183C0B">
        <w:rPr>
          <w:rFonts w:ascii="Times New Roman" w:hAnsi="Times New Roman" w:cs="Times New Roman"/>
          <w:sz w:val="24"/>
          <w:szCs w:val="24"/>
        </w:rPr>
        <w:t>centres</w:t>
      </w:r>
      <w:r w:rsidR="00DB79FE">
        <w:rPr>
          <w:rFonts w:ascii="Times New Roman" w:hAnsi="Times New Roman" w:cs="Times New Roman"/>
          <w:sz w:val="24"/>
          <w:szCs w:val="24"/>
        </w:rPr>
        <w:t xml:space="preserve"> - the South-West zonal (SW) </w:t>
      </w:r>
      <w:r w:rsidRPr="00183C0B">
        <w:rPr>
          <w:rFonts w:ascii="Times New Roman" w:hAnsi="Times New Roman" w:cs="Times New Roman"/>
          <w:sz w:val="24"/>
          <w:szCs w:val="24"/>
        </w:rPr>
        <w:t>centre and the North-East</w:t>
      </w:r>
      <w:r w:rsidR="00DB79FE">
        <w:rPr>
          <w:rFonts w:ascii="Times New Roman" w:hAnsi="Times New Roman" w:cs="Times New Roman"/>
          <w:sz w:val="24"/>
          <w:szCs w:val="24"/>
        </w:rPr>
        <w:t xml:space="preserve"> (NE)</w:t>
      </w:r>
      <w:r w:rsidRPr="00183C0B">
        <w:rPr>
          <w:rFonts w:ascii="Times New Roman" w:hAnsi="Times New Roman" w:cs="Times New Roman"/>
          <w:sz w:val="24"/>
          <w:szCs w:val="24"/>
        </w:rPr>
        <w:t xml:space="preserve"> zonal centre were </w:t>
      </w:r>
      <w:r w:rsidR="001C0FE5">
        <w:rPr>
          <w:rFonts w:ascii="Times New Roman" w:hAnsi="Times New Roman" w:cs="Times New Roman"/>
          <w:sz w:val="24"/>
          <w:szCs w:val="24"/>
        </w:rPr>
        <w:t xml:space="preserve">responsible </w:t>
      </w:r>
      <w:r w:rsidRPr="00183C0B">
        <w:rPr>
          <w:rFonts w:ascii="Times New Roman" w:hAnsi="Times New Roman" w:cs="Times New Roman"/>
          <w:sz w:val="24"/>
          <w:szCs w:val="24"/>
        </w:rPr>
        <w:t>to collate information from all over the country and send it to</w:t>
      </w:r>
      <w:r w:rsidR="00916C24">
        <w:rPr>
          <w:rFonts w:ascii="Times New Roman" w:hAnsi="Times New Roman" w:cs="Times New Roman"/>
          <w:sz w:val="24"/>
          <w:szCs w:val="24"/>
        </w:rPr>
        <w:t xml:space="preserve"> the Committee as well as to UMC</w:t>
      </w:r>
      <w:r w:rsidRPr="00183C0B">
        <w:rPr>
          <w:rFonts w:ascii="Times New Roman" w:hAnsi="Times New Roman" w:cs="Times New Roman"/>
          <w:sz w:val="24"/>
          <w:szCs w:val="24"/>
        </w:rPr>
        <w:t>. Under</w:t>
      </w:r>
      <w:r w:rsidR="00DB79FE">
        <w:rPr>
          <w:rFonts w:ascii="Times New Roman" w:hAnsi="Times New Roman" w:cs="Times New Roman"/>
          <w:sz w:val="24"/>
          <w:szCs w:val="24"/>
        </w:rPr>
        <w:t xml:space="preserve"> these</w:t>
      </w:r>
      <w:r w:rsidRPr="00183C0B">
        <w:rPr>
          <w:rFonts w:ascii="Times New Roman" w:hAnsi="Times New Roman" w:cs="Times New Roman"/>
          <w:sz w:val="24"/>
          <w:szCs w:val="24"/>
        </w:rPr>
        <w:t xml:space="preserve"> 2 zonal </w:t>
      </w:r>
      <w:r w:rsidR="00916C24" w:rsidRPr="00183C0B">
        <w:rPr>
          <w:rFonts w:ascii="Times New Roman" w:hAnsi="Times New Roman" w:cs="Times New Roman"/>
          <w:sz w:val="24"/>
          <w:szCs w:val="24"/>
        </w:rPr>
        <w:t>centres</w:t>
      </w:r>
      <w:r w:rsidRPr="00183C0B">
        <w:rPr>
          <w:rFonts w:ascii="Times New Roman" w:hAnsi="Times New Roman" w:cs="Times New Roman"/>
          <w:sz w:val="24"/>
          <w:szCs w:val="24"/>
        </w:rPr>
        <w:t xml:space="preserve"> there were 5 regional </w:t>
      </w:r>
      <w:r w:rsidR="00916C24" w:rsidRPr="00183C0B">
        <w:rPr>
          <w:rFonts w:ascii="Times New Roman" w:hAnsi="Times New Roman" w:cs="Times New Roman"/>
          <w:sz w:val="24"/>
          <w:szCs w:val="24"/>
        </w:rPr>
        <w:t>centres</w:t>
      </w:r>
      <w:r w:rsidRPr="00183C0B">
        <w:rPr>
          <w:rFonts w:ascii="Times New Roman" w:hAnsi="Times New Roman" w:cs="Times New Roman"/>
          <w:sz w:val="24"/>
          <w:szCs w:val="24"/>
        </w:rPr>
        <w:t xml:space="preserve"> and under 5 regional </w:t>
      </w:r>
      <w:r w:rsidR="00916C24" w:rsidRPr="00183C0B">
        <w:rPr>
          <w:rFonts w:ascii="Times New Roman" w:hAnsi="Times New Roman" w:cs="Times New Roman"/>
          <w:sz w:val="24"/>
          <w:szCs w:val="24"/>
        </w:rPr>
        <w:t>centres</w:t>
      </w:r>
      <w:r w:rsidRPr="00183C0B">
        <w:rPr>
          <w:rFonts w:ascii="Times New Roman" w:hAnsi="Times New Roman" w:cs="Times New Roman"/>
          <w:sz w:val="24"/>
          <w:szCs w:val="24"/>
        </w:rPr>
        <w:t xml:space="preserve"> there were 26 peripheral </w:t>
      </w:r>
      <w:r w:rsidR="00916C24" w:rsidRPr="00183C0B">
        <w:rPr>
          <w:rFonts w:ascii="Times New Roman" w:hAnsi="Times New Roman" w:cs="Times New Roman"/>
          <w:sz w:val="24"/>
          <w:szCs w:val="24"/>
        </w:rPr>
        <w:t>centres</w:t>
      </w:r>
      <w:r w:rsidRPr="0003419C">
        <w:rPr>
          <w:rFonts w:ascii="Times New Roman" w:hAnsi="Times New Roman" w:cs="Times New Roman"/>
          <w:sz w:val="24"/>
          <w:szCs w:val="24"/>
        </w:rPr>
        <w:t>.</w:t>
      </w:r>
      <w:r>
        <w:rPr>
          <w:rFonts w:ascii="Times New Roman" w:hAnsi="Times New Roman" w:cs="Times New Roman"/>
          <w:sz w:val="24"/>
          <w:szCs w:val="24"/>
        </w:rPr>
        <w:t xml:space="preserve"> </w:t>
      </w:r>
      <w:r w:rsidR="001C0FE5">
        <w:rPr>
          <w:rFonts w:ascii="Times New Roman" w:hAnsi="Times New Roman" w:cs="Times New Roman"/>
          <w:sz w:val="24"/>
          <w:szCs w:val="24"/>
        </w:rPr>
        <w:t>However this program also did not meet up with desirable result</w:t>
      </w:r>
      <w:r>
        <w:rPr>
          <w:rFonts w:ascii="Times New Roman" w:hAnsi="Times New Roman" w:cs="Times New Roman"/>
          <w:sz w:val="24"/>
          <w:szCs w:val="24"/>
        </w:rPr>
        <w:t xml:space="preserve">. </w:t>
      </w:r>
      <w:r w:rsidRPr="00DA5272">
        <w:rPr>
          <w:rFonts w:ascii="Times New Roman" w:hAnsi="Times New Roman" w:cs="Times New Roman"/>
          <w:sz w:val="24"/>
          <w:szCs w:val="24"/>
        </w:rPr>
        <w:t>Recogni</w:t>
      </w:r>
      <w:r w:rsidR="00DB79FE">
        <w:rPr>
          <w:rFonts w:ascii="Times New Roman" w:hAnsi="Times New Roman" w:cs="Times New Roman"/>
          <w:sz w:val="24"/>
          <w:szCs w:val="24"/>
        </w:rPr>
        <w:t>zing the need to restart the National Pharmacovigilance Programme (</w:t>
      </w:r>
      <w:proofErr w:type="spellStart"/>
      <w:r w:rsidR="00DB79FE">
        <w:rPr>
          <w:rFonts w:ascii="Times New Roman" w:hAnsi="Times New Roman" w:cs="Times New Roman"/>
          <w:sz w:val="24"/>
          <w:szCs w:val="24"/>
        </w:rPr>
        <w:t>NPv</w:t>
      </w:r>
      <w:r w:rsidRPr="00DA5272">
        <w:rPr>
          <w:rFonts w:ascii="Times New Roman" w:hAnsi="Times New Roman" w:cs="Times New Roman"/>
          <w:sz w:val="24"/>
          <w:szCs w:val="24"/>
        </w:rPr>
        <w:t>P</w:t>
      </w:r>
      <w:proofErr w:type="spellEnd"/>
      <w:r w:rsidR="00DB79FE">
        <w:rPr>
          <w:rFonts w:ascii="Times New Roman" w:hAnsi="Times New Roman" w:cs="Times New Roman"/>
          <w:sz w:val="24"/>
          <w:szCs w:val="24"/>
        </w:rPr>
        <w:t>)</w:t>
      </w:r>
      <w:r w:rsidRPr="00DA5272">
        <w:rPr>
          <w:rFonts w:ascii="Times New Roman" w:hAnsi="Times New Roman" w:cs="Times New Roman"/>
          <w:sz w:val="24"/>
          <w:szCs w:val="24"/>
        </w:rPr>
        <w:t xml:space="preserve">, </w:t>
      </w:r>
      <w:r w:rsidR="00D12511">
        <w:rPr>
          <w:rFonts w:ascii="Times New Roman" w:hAnsi="Times New Roman" w:cs="Times New Roman"/>
          <w:sz w:val="24"/>
          <w:szCs w:val="24"/>
        </w:rPr>
        <w:t xml:space="preserve">jointly formulated </w:t>
      </w:r>
      <w:r w:rsidRPr="00DA5272">
        <w:rPr>
          <w:rFonts w:ascii="Times New Roman" w:hAnsi="Times New Roman" w:cs="Times New Roman"/>
          <w:sz w:val="24"/>
          <w:szCs w:val="24"/>
        </w:rPr>
        <w:t>by the Department of Pharmacology</w:t>
      </w:r>
      <w:r w:rsidR="009C546E">
        <w:rPr>
          <w:rFonts w:ascii="Times New Roman" w:hAnsi="Times New Roman" w:cs="Times New Roman"/>
          <w:sz w:val="24"/>
          <w:szCs w:val="24"/>
        </w:rPr>
        <w:t xml:space="preserve">, AIIMS and CDSCO in late 2009. </w:t>
      </w:r>
      <w:r w:rsidRPr="00183C0B">
        <w:rPr>
          <w:rFonts w:ascii="Times New Roman" w:hAnsi="Times New Roman" w:cs="Times New Roman"/>
          <w:sz w:val="24"/>
          <w:szCs w:val="24"/>
        </w:rPr>
        <w:t xml:space="preserve">After understanding the need for a better ADR reporting system in India, the health ministry launched a programme called Pharmacovigilance Programme of India </w:t>
      </w:r>
      <w:r w:rsidR="00DB79FE">
        <w:rPr>
          <w:rFonts w:ascii="Times New Roman" w:hAnsi="Times New Roman" w:cs="Times New Roman"/>
          <w:sz w:val="24"/>
          <w:szCs w:val="24"/>
        </w:rPr>
        <w:t>(</w:t>
      </w:r>
      <w:proofErr w:type="spellStart"/>
      <w:r w:rsidR="00DB79FE">
        <w:rPr>
          <w:rFonts w:ascii="Times New Roman" w:hAnsi="Times New Roman" w:cs="Times New Roman"/>
          <w:sz w:val="24"/>
          <w:szCs w:val="24"/>
        </w:rPr>
        <w:t>PvPI</w:t>
      </w:r>
      <w:proofErr w:type="spellEnd"/>
      <w:r w:rsidR="00DB79FE">
        <w:rPr>
          <w:rFonts w:ascii="Times New Roman" w:hAnsi="Times New Roman" w:cs="Times New Roman"/>
          <w:sz w:val="24"/>
          <w:szCs w:val="24"/>
        </w:rPr>
        <w:t>) in the year 2010 [4]</w:t>
      </w:r>
      <w:r w:rsidRPr="00183C0B">
        <w:rPr>
          <w:rFonts w:ascii="Times New Roman" w:hAnsi="Times New Roman" w:cs="Times New Roman"/>
          <w:sz w:val="24"/>
          <w:szCs w:val="24"/>
        </w:rPr>
        <w:t>. Under this programme, multiple Adverse Drug Reaction Monitoring Centres (AMC) were set up across various cities in India, in all the medical colleges approved by Medical Council of India (MCI)</w:t>
      </w:r>
      <w:r>
        <w:rPr>
          <w:rFonts w:ascii="Times New Roman" w:hAnsi="Times New Roman" w:cs="Times New Roman"/>
          <w:sz w:val="24"/>
          <w:szCs w:val="24"/>
        </w:rPr>
        <w:t xml:space="preserve"> </w:t>
      </w:r>
      <w:r w:rsidRPr="00DA5272">
        <w:rPr>
          <w:rFonts w:ascii="Times New Roman" w:hAnsi="Times New Roman" w:cs="Times New Roman"/>
          <w:sz w:val="24"/>
          <w:szCs w:val="24"/>
        </w:rPr>
        <w:t xml:space="preserve">with the AIIMS, New Delhi as the National Coordination Centre (NCC) for monitoring ADRs in the country for safe-guarding public health. In the year 2010, 22 ADR monitoring </w:t>
      </w:r>
      <w:r w:rsidR="009C546E" w:rsidRPr="00DA5272">
        <w:rPr>
          <w:rFonts w:ascii="Times New Roman" w:hAnsi="Times New Roman" w:cs="Times New Roman"/>
          <w:sz w:val="24"/>
          <w:szCs w:val="24"/>
        </w:rPr>
        <w:t>centres</w:t>
      </w:r>
      <w:r w:rsidRPr="00DA5272">
        <w:rPr>
          <w:rFonts w:ascii="Times New Roman" w:hAnsi="Times New Roman" w:cs="Times New Roman"/>
          <w:sz w:val="24"/>
          <w:szCs w:val="24"/>
        </w:rPr>
        <w:t xml:space="preserve"> including AIIMS, New Delhi was set up under this programme</w:t>
      </w:r>
      <w:r>
        <w:rPr>
          <w:rFonts w:ascii="Times New Roman" w:hAnsi="Times New Roman" w:cs="Times New Roman"/>
          <w:sz w:val="24"/>
          <w:szCs w:val="24"/>
        </w:rPr>
        <w:t xml:space="preserve">. </w:t>
      </w:r>
      <w:r w:rsidRPr="00DA5272">
        <w:rPr>
          <w:rFonts w:ascii="Times New Roman" w:hAnsi="Times New Roman" w:cs="Times New Roman"/>
          <w:sz w:val="24"/>
          <w:szCs w:val="24"/>
        </w:rPr>
        <w:t>To ensure implementation of this programme in a more effective way, the NCC was s</w:t>
      </w:r>
      <w:r w:rsidR="009C546E">
        <w:rPr>
          <w:rFonts w:ascii="Times New Roman" w:hAnsi="Times New Roman" w:cs="Times New Roman"/>
          <w:sz w:val="24"/>
          <w:szCs w:val="24"/>
        </w:rPr>
        <w:t>hifted from the AIIMS</w:t>
      </w:r>
      <w:r w:rsidRPr="00DA5272">
        <w:rPr>
          <w:rFonts w:ascii="Times New Roman" w:hAnsi="Times New Roman" w:cs="Times New Roman"/>
          <w:sz w:val="24"/>
          <w:szCs w:val="24"/>
        </w:rPr>
        <w:t xml:space="preserve"> to the Indian Pharmacopoeia Commission (IPC), </w:t>
      </w:r>
      <w:r>
        <w:rPr>
          <w:rFonts w:ascii="Times New Roman" w:hAnsi="Times New Roman" w:cs="Times New Roman"/>
          <w:sz w:val="24"/>
          <w:szCs w:val="24"/>
        </w:rPr>
        <w:t>Ghaziabad, Uttar Pradesh on 15 Apr</w:t>
      </w:r>
      <w:r w:rsidR="00DB79FE">
        <w:rPr>
          <w:rFonts w:ascii="Times New Roman" w:hAnsi="Times New Roman" w:cs="Times New Roman"/>
          <w:sz w:val="24"/>
          <w:szCs w:val="24"/>
        </w:rPr>
        <w:t>il</w:t>
      </w:r>
      <w:r w:rsidRPr="00DA5272">
        <w:rPr>
          <w:rFonts w:ascii="Times New Roman" w:hAnsi="Times New Roman" w:cs="Times New Roman"/>
          <w:sz w:val="24"/>
          <w:szCs w:val="24"/>
        </w:rPr>
        <w:t xml:space="preserve"> 201</w:t>
      </w:r>
      <w:r>
        <w:rPr>
          <w:rFonts w:ascii="Times New Roman" w:hAnsi="Times New Roman" w:cs="Times New Roman"/>
          <w:sz w:val="24"/>
          <w:szCs w:val="24"/>
        </w:rPr>
        <w:t>1. Currently, there are</w:t>
      </w:r>
      <w:r w:rsidR="00DB79FE">
        <w:rPr>
          <w:rFonts w:ascii="Times New Roman" w:hAnsi="Times New Roman" w:cs="Times New Roman"/>
          <w:sz w:val="24"/>
          <w:szCs w:val="24"/>
        </w:rPr>
        <w:t xml:space="preserve"> around</w:t>
      </w:r>
      <w:r>
        <w:rPr>
          <w:rFonts w:ascii="Times New Roman" w:hAnsi="Times New Roman" w:cs="Times New Roman"/>
          <w:sz w:val="24"/>
          <w:szCs w:val="24"/>
        </w:rPr>
        <w:t xml:space="preserve"> 170 Adverse Drug Reaction Monitoring Centres (AMC) in India. The main function of these AMCs is collection of ADR reports and uploading them in </w:t>
      </w:r>
      <w:proofErr w:type="spellStart"/>
      <w:r>
        <w:rPr>
          <w:rFonts w:ascii="Times New Roman" w:hAnsi="Times New Roman" w:cs="Times New Roman"/>
          <w:sz w:val="24"/>
          <w:szCs w:val="24"/>
        </w:rPr>
        <w:t>VigiFlow</w:t>
      </w:r>
      <w:proofErr w:type="spellEnd"/>
      <w:r>
        <w:rPr>
          <w:rFonts w:ascii="Times New Roman" w:hAnsi="Times New Roman" w:cs="Times New Roman"/>
          <w:sz w:val="24"/>
          <w:szCs w:val="24"/>
        </w:rPr>
        <w:t xml:space="preserve"> database. Over the last 5 years the National Co-ordinating Centre (NCC) has played an important role in generating awareness for HealthCare Professionals (HCP) on the importance of reporting ADRs. This initiative helped to generate around 149,0</w:t>
      </w:r>
      <w:r w:rsidR="009C546E">
        <w:rPr>
          <w:rFonts w:ascii="Times New Roman" w:hAnsi="Times New Roman" w:cs="Times New Roman"/>
          <w:sz w:val="24"/>
          <w:szCs w:val="24"/>
        </w:rPr>
        <w:t>00 reports by</w:t>
      </w:r>
      <w:r w:rsidR="00DB79FE">
        <w:rPr>
          <w:rFonts w:ascii="Times New Roman" w:hAnsi="Times New Roman" w:cs="Times New Roman"/>
          <w:sz w:val="24"/>
          <w:szCs w:val="24"/>
        </w:rPr>
        <w:t xml:space="preserve"> the end of 2015 [6, 7]</w:t>
      </w:r>
      <w:r>
        <w:rPr>
          <w:rFonts w:ascii="Times New Roman" w:hAnsi="Times New Roman" w:cs="Times New Roman"/>
          <w:sz w:val="24"/>
          <w:szCs w:val="24"/>
        </w:rPr>
        <w:t xml:space="preserve">. However, </w:t>
      </w:r>
      <w:r w:rsidRPr="0003419C">
        <w:rPr>
          <w:rFonts w:ascii="Times New Roman" w:hAnsi="Times New Roman" w:cs="Times New Roman"/>
          <w:sz w:val="24"/>
          <w:szCs w:val="24"/>
        </w:rPr>
        <w:t xml:space="preserve">Indian AMC functional rate was very low compared to </w:t>
      </w:r>
      <w:r>
        <w:rPr>
          <w:rFonts w:ascii="Times New Roman" w:hAnsi="Times New Roman" w:cs="Times New Roman"/>
          <w:sz w:val="24"/>
          <w:szCs w:val="24"/>
        </w:rPr>
        <w:t xml:space="preserve">the </w:t>
      </w:r>
      <w:r w:rsidRPr="0003419C">
        <w:rPr>
          <w:rFonts w:ascii="Times New Roman" w:hAnsi="Times New Roman" w:cs="Times New Roman"/>
          <w:sz w:val="24"/>
          <w:szCs w:val="24"/>
        </w:rPr>
        <w:t xml:space="preserve">developed </w:t>
      </w:r>
      <w:r>
        <w:rPr>
          <w:rFonts w:ascii="Times New Roman" w:hAnsi="Times New Roman" w:cs="Times New Roman"/>
          <w:sz w:val="24"/>
          <w:szCs w:val="24"/>
        </w:rPr>
        <w:t>nations</w:t>
      </w:r>
      <w:r w:rsidR="00DB79FE">
        <w:rPr>
          <w:rFonts w:ascii="Times New Roman" w:hAnsi="Times New Roman" w:cs="Times New Roman"/>
          <w:sz w:val="24"/>
          <w:szCs w:val="24"/>
        </w:rPr>
        <w:t xml:space="preserve">. </w:t>
      </w:r>
      <w:r w:rsidR="009C546E">
        <w:rPr>
          <w:rFonts w:ascii="Times New Roman" w:hAnsi="Times New Roman" w:cs="Times New Roman"/>
          <w:sz w:val="24"/>
          <w:szCs w:val="24"/>
        </w:rPr>
        <w:t>Lack of awareness, training and knowledge were</w:t>
      </w:r>
      <w:r w:rsidRPr="0003419C">
        <w:rPr>
          <w:rFonts w:ascii="Times New Roman" w:hAnsi="Times New Roman" w:cs="Times New Roman"/>
          <w:sz w:val="24"/>
          <w:szCs w:val="24"/>
        </w:rPr>
        <w:t xml:space="preserve"> marked as key factors affecting the Pharmacovigilance</w:t>
      </w:r>
      <w:r>
        <w:rPr>
          <w:rFonts w:ascii="Times New Roman" w:hAnsi="Times New Roman" w:cs="Times New Roman"/>
          <w:sz w:val="24"/>
          <w:szCs w:val="24"/>
        </w:rPr>
        <w:t xml:space="preserve"> </w:t>
      </w:r>
      <w:r w:rsidR="008B3EB5">
        <w:rPr>
          <w:b/>
          <w:noProof/>
          <w:u w:val="single"/>
        </w:rPr>
        <w:drawing>
          <wp:anchor distT="0" distB="0" distL="114300" distR="114300" simplePos="0" relativeHeight="251689984" behindDoc="1" locked="0" layoutInCell="1" allowOverlap="1">
            <wp:simplePos x="0" y="0"/>
            <wp:positionH relativeFrom="column">
              <wp:posOffset>752475</wp:posOffset>
            </wp:positionH>
            <wp:positionV relativeFrom="paragraph">
              <wp:posOffset>2828925</wp:posOffset>
            </wp:positionV>
            <wp:extent cx="3467100" cy="1882140"/>
            <wp:effectExtent l="0" t="0" r="0" b="0"/>
            <wp:wrapTight wrapText="bothSides">
              <wp:wrapPolygon edited="0">
                <wp:start x="0" y="0"/>
                <wp:lineTo x="0" y="21425"/>
                <wp:lineTo x="21481" y="21425"/>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7100" cy="1882140"/>
                    </a:xfrm>
                    <a:prstGeom prst="rect">
                      <a:avLst/>
                    </a:prstGeom>
                    <a:noFill/>
                    <a:ln>
                      <a:noFill/>
                    </a:ln>
                  </pic:spPr>
                </pic:pic>
              </a:graphicData>
            </a:graphic>
          </wp:anchor>
        </w:drawing>
      </w:r>
      <w:r w:rsidRPr="0003419C">
        <w:rPr>
          <w:rFonts w:ascii="Times New Roman" w:hAnsi="Times New Roman" w:cs="Times New Roman"/>
          <w:sz w:val="24"/>
          <w:szCs w:val="24"/>
        </w:rPr>
        <w:t>programme of India</w:t>
      </w:r>
      <w:r w:rsidR="00DB79FE">
        <w:rPr>
          <w:rFonts w:ascii="Times New Roman" w:hAnsi="Times New Roman" w:cs="Times New Roman"/>
          <w:sz w:val="24"/>
          <w:szCs w:val="24"/>
        </w:rPr>
        <w:t xml:space="preserve"> </w:t>
      </w:r>
      <w:r w:rsidRPr="0003419C">
        <w:rPr>
          <w:rFonts w:ascii="Times New Roman" w:hAnsi="Times New Roman" w:cs="Times New Roman"/>
          <w:sz w:val="24"/>
          <w:szCs w:val="24"/>
        </w:rPr>
        <w:t>(</w:t>
      </w:r>
      <w:proofErr w:type="spellStart"/>
      <w:r w:rsidRPr="0003419C">
        <w:rPr>
          <w:rFonts w:ascii="Times New Roman" w:hAnsi="Times New Roman" w:cs="Times New Roman"/>
          <w:sz w:val="24"/>
          <w:szCs w:val="24"/>
        </w:rPr>
        <w:t>PvPI</w:t>
      </w:r>
      <w:proofErr w:type="spellEnd"/>
      <w:r w:rsidRPr="0003419C">
        <w:rPr>
          <w:rFonts w:ascii="Times New Roman" w:hAnsi="Times New Roman" w:cs="Times New Roman"/>
          <w:sz w:val="24"/>
          <w:szCs w:val="24"/>
        </w:rPr>
        <w:t>).</w:t>
      </w:r>
      <w:r w:rsidR="00E00242" w:rsidRPr="00E00242">
        <w:rPr>
          <w:b/>
          <w:noProof/>
          <w:u w:val="single"/>
        </w:rPr>
        <w:t xml:space="preserve"> </w:t>
      </w: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B24EB6" w:rsidRPr="00ED4EC8" w:rsidRDefault="00E00242" w:rsidP="00ED4EC8">
      <w:pPr>
        <w:ind w:right="-306" w:hanging="567"/>
        <w:jc w:val="both"/>
        <w:rPr>
          <w:b/>
          <w:u w:val="single"/>
        </w:rPr>
      </w:pPr>
      <w:r>
        <w:rPr>
          <w:rFonts w:ascii="Times New Roman" w:hAnsi="Times New Roman" w:cs="Times New Roman"/>
          <w:sz w:val="20"/>
          <w:szCs w:val="20"/>
        </w:rPr>
        <w:t xml:space="preserve">Fig 1: </w:t>
      </w:r>
      <w:r w:rsidR="00B24EB6" w:rsidRPr="00B24EB6">
        <w:rPr>
          <w:rFonts w:ascii="Times New Roman" w:hAnsi="Times New Roman" w:cs="Times New Roman"/>
          <w:sz w:val="20"/>
          <w:szCs w:val="20"/>
        </w:rPr>
        <w:t>The number of report received (Solid bar) since the year 2010 until the end of 2015</w:t>
      </w:r>
      <w:r w:rsidR="00B830F8">
        <w:rPr>
          <w:rFonts w:ascii="Times New Roman" w:hAnsi="Times New Roman" w:cs="Times New Roman"/>
          <w:sz w:val="20"/>
          <w:szCs w:val="20"/>
        </w:rPr>
        <w:t xml:space="preserve">. Growth </w:t>
      </w:r>
      <w:r w:rsidR="003555F1">
        <w:rPr>
          <w:rFonts w:ascii="Times New Roman" w:hAnsi="Times New Roman" w:cs="Times New Roman"/>
          <w:sz w:val="20"/>
          <w:szCs w:val="20"/>
        </w:rPr>
        <w:t xml:space="preserve">of Individual Case safety Reports (ICSR) </w:t>
      </w:r>
      <w:r w:rsidR="00FA012E">
        <w:rPr>
          <w:rFonts w:ascii="Times New Roman" w:hAnsi="Times New Roman" w:cs="Times New Roman"/>
          <w:sz w:val="20"/>
          <w:szCs w:val="20"/>
        </w:rPr>
        <w:t xml:space="preserve">reported </w:t>
      </w:r>
      <w:r w:rsidR="003555F1">
        <w:rPr>
          <w:rFonts w:ascii="Times New Roman" w:hAnsi="Times New Roman" w:cs="Times New Roman"/>
          <w:sz w:val="20"/>
          <w:szCs w:val="20"/>
        </w:rPr>
        <w:t>since the inception of Pharmacovigilance Programme of India.</w:t>
      </w:r>
    </w:p>
    <w:p w:rsidR="00797C51" w:rsidRDefault="00F221F3" w:rsidP="00797C51">
      <w:pPr>
        <w:ind w:right="-306" w:hanging="567"/>
        <w:jc w:val="both"/>
        <w:rPr>
          <w:rFonts w:ascii="Times New Roman" w:hAnsi="Times New Roman" w:cs="Times New Roman"/>
          <w:sz w:val="24"/>
          <w:szCs w:val="24"/>
        </w:rPr>
      </w:pPr>
      <w:r w:rsidRPr="00D01680">
        <w:rPr>
          <w:rFonts w:ascii="Times New Roman" w:hAnsi="Times New Roman" w:cs="Times New Roman"/>
          <w:b/>
          <w:sz w:val="24"/>
          <w:szCs w:val="24"/>
          <w:u w:val="single"/>
        </w:rPr>
        <w:t>Adverse Drug Reaction</w:t>
      </w:r>
      <w:r w:rsidR="00563427">
        <w:rPr>
          <w:rFonts w:ascii="Times New Roman" w:hAnsi="Times New Roman" w:cs="Times New Roman"/>
          <w:b/>
          <w:sz w:val="24"/>
          <w:szCs w:val="24"/>
          <w:u w:val="single"/>
        </w:rPr>
        <w:t xml:space="preserve"> (ADR) reporting Scenario in few other countries</w:t>
      </w:r>
      <w:r w:rsidRPr="00D01680">
        <w:rPr>
          <w:rFonts w:ascii="Times New Roman" w:hAnsi="Times New Roman" w:cs="Times New Roman"/>
          <w:b/>
          <w:sz w:val="24"/>
          <w:szCs w:val="24"/>
          <w:u w:val="single"/>
        </w:rPr>
        <w:t>:</w:t>
      </w:r>
    </w:p>
    <w:p w:rsidR="00497334" w:rsidRPr="00536E42" w:rsidRDefault="006D4F65" w:rsidP="006D4F65">
      <w:pPr>
        <w:ind w:left="-567" w:right="-306"/>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91008" behindDoc="1" locked="0" layoutInCell="1" allowOverlap="1">
            <wp:simplePos x="0" y="0"/>
            <wp:positionH relativeFrom="column">
              <wp:posOffset>428625</wp:posOffset>
            </wp:positionH>
            <wp:positionV relativeFrom="paragraph">
              <wp:posOffset>1188720</wp:posOffset>
            </wp:positionV>
            <wp:extent cx="4682490" cy="2076450"/>
            <wp:effectExtent l="0" t="0" r="0" b="0"/>
            <wp:wrapTight wrapText="bothSides">
              <wp:wrapPolygon edited="0">
                <wp:start x="0" y="0"/>
                <wp:lineTo x="0" y="21402"/>
                <wp:lineTo x="21530" y="21402"/>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2490" cy="2076450"/>
                    </a:xfrm>
                    <a:prstGeom prst="rect">
                      <a:avLst/>
                    </a:prstGeom>
                    <a:noFill/>
                    <a:ln>
                      <a:noFill/>
                    </a:ln>
                  </pic:spPr>
                </pic:pic>
              </a:graphicData>
            </a:graphic>
          </wp:anchor>
        </w:drawing>
      </w:r>
      <w:r w:rsidR="006635D5">
        <w:rPr>
          <w:rFonts w:ascii="Times New Roman" w:hAnsi="Times New Roman" w:cs="Times New Roman"/>
          <w:sz w:val="24"/>
          <w:szCs w:val="24"/>
        </w:rPr>
        <w:t>In</w:t>
      </w:r>
      <w:r w:rsidR="00202120" w:rsidRPr="00536E42">
        <w:rPr>
          <w:rFonts w:ascii="Times New Roman" w:hAnsi="Times New Roman" w:cs="Times New Roman"/>
          <w:sz w:val="24"/>
          <w:szCs w:val="24"/>
        </w:rPr>
        <w:t xml:space="preserve"> USA </w:t>
      </w:r>
      <w:r w:rsidR="008B0F40">
        <w:rPr>
          <w:rFonts w:ascii="Times New Roman" w:hAnsi="Times New Roman" w:cs="Times New Roman"/>
          <w:sz w:val="24"/>
          <w:szCs w:val="24"/>
        </w:rPr>
        <w:t>Food and Drug administration (</w:t>
      </w:r>
      <w:r w:rsidR="00202120" w:rsidRPr="00536E42">
        <w:rPr>
          <w:rFonts w:ascii="Times New Roman" w:hAnsi="Times New Roman" w:cs="Times New Roman"/>
          <w:sz w:val="24"/>
          <w:szCs w:val="24"/>
        </w:rPr>
        <w:t>FDA</w:t>
      </w:r>
      <w:r w:rsidR="008B0F40">
        <w:rPr>
          <w:rFonts w:ascii="Times New Roman" w:hAnsi="Times New Roman" w:cs="Times New Roman"/>
          <w:sz w:val="24"/>
          <w:szCs w:val="24"/>
        </w:rPr>
        <w:t>)</w:t>
      </w:r>
      <w:r w:rsidR="007D4593">
        <w:rPr>
          <w:rFonts w:ascii="Times New Roman" w:hAnsi="Times New Roman" w:cs="Times New Roman"/>
          <w:sz w:val="24"/>
          <w:szCs w:val="24"/>
        </w:rPr>
        <w:t xml:space="preserve"> </w:t>
      </w:r>
      <w:r w:rsidR="002D7DFD">
        <w:rPr>
          <w:rFonts w:ascii="Times New Roman" w:hAnsi="Times New Roman" w:cs="Times New Roman"/>
          <w:sz w:val="24"/>
          <w:szCs w:val="24"/>
        </w:rPr>
        <w:t>has the</w:t>
      </w:r>
      <w:r w:rsidR="00202120" w:rsidRPr="00536E42">
        <w:rPr>
          <w:rFonts w:ascii="Times New Roman" w:hAnsi="Times New Roman" w:cs="Times New Roman"/>
          <w:sz w:val="24"/>
          <w:szCs w:val="24"/>
        </w:rPr>
        <w:t xml:space="preserve"> main responsibility</w:t>
      </w:r>
      <w:r w:rsidR="00E94567">
        <w:rPr>
          <w:rFonts w:ascii="Times New Roman" w:hAnsi="Times New Roman" w:cs="Times New Roman"/>
          <w:sz w:val="24"/>
          <w:szCs w:val="24"/>
        </w:rPr>
        <w:t xml:space="preserve"> to ensure drug safety. However, </w:t>
      </w:r>
      <w:r w:rsidR="007D4593">
        <w:rPr>
          <w:rFonts w:ascii="Times New Roman" w:hAnsi="Times New Roman" w:cs="Times New Roman"/>
          <w:sz w:val="24"/>
          <w:szCs w:val="24"/>
        </w:rPr>
        <w:t xml:space="preserve">the US </w:t>
      </w:r>
      <w:r w:rsidR="00202120" w:rsidRPr="00536E42">
        <w:rPr>
          <w:rFonts w:ascii="Times New Roman" w:hAnsi="Times New Roman" w:cs="Times New Roman"/>
          <w:sz w:val="24"/>
          <w:szCs w:val="24"/>
        </w:rPr>
        <w:t xml:space="preserve">FDA relies on spontaneous reporting of </w:t>
      </w:r>
      <w:r w:rsidR="002D7DFD">
        <w:rPr>
          <w:rFonts w:ascii="Times New Roman" w:hAnsi="Times New Roman" w:cs="Times New Roman"/>
          <w:sz w:val="24"/>
          <w:szCs w:val="24"/>
        </w:rPr>
        <w:t>A</w:t>
      </w:r>
      <w:r w:rsidR="00202120" w:rsidRPr="00536E42">
        <w:rPr>
          <w:rFonts w:ascii="Times New Roman" w:hAnsi="Times New Roman" w:cs="Times New Roman"/>
          <w:sz w:val="24"/>
          <w:szCs w:val="24"/>
        </w:rPr>
        <w:t>dverse Drug Reaction</w:t>
      </w:r>
      <w:r w:rsidR="007D4593">
        <w:rPr>
          <w:rFonts w:ascii="Times New Roman" w:hAnsi="Times New Roman" w:cs="Times New Roman"/>
          <w:sz w:val="24"/>
          <w:szCs w:val="24"/>
        </w:rPr>
        <w:t>s</w:t>
      </w:r>
      <w:r w:rsidR="00202120" w:rsidRPr="00536E42">
        <w:rPr>
          <w:rFonts w:ascii="Times New Roman" w:hAnsi="Times New Roman" w:cs="Times New Roman"/>
          <w:sz w:val="24"/>
          <w:szCs w:val="24"/>
        </w:rPr>
        <w:t xml:space="preserve">. Studies have shown that underreporting of </w:t>
      </w:r>
      <w:r w:rsidR="00682CEF">
        <w:rPr>
          <w:rFonts w:ascii="Times New Roman" w:hAnsi="Times New Roman" w:cs="Times New Roman"/>
          <w:sz w:val="24"/>
          <w:szCs w:val="24"/>
        </w:rPr>
        <w:t>ADR is widespread [</w:t>
      </w:r>
      <w:r w:rsidR="00E94567">
        <w:rPr>
          <w:rFonts w:ascii="Times New Roman" w:hAnsi="Times New Roman" w:cs="Times New Roman"/>
          <w:sz w:val="24"/>
          <w:szCs w:val="24"/>
        </w:rPr>
        <w:t xml:space="preserve">7, </w:t>
      </w:r>
      <w:r w:rsidR="00A35BD0">
        <w:rPr>
          <w:rFonts w:ascii="Times New Roman" w:hAnsi="Times New Roman" w:cs="Times New Roman"/>
          <w:sz w:val="24"/>
          <w:szCs w:val="24"/>
        </w:rPr>
        <w:t>8</w:t>
      </w:r>
      <w:r w:rsidR="00797C51">
        <w:rPr>
          <w:rFonts w:ascii="Times New Roman" w:hAnsi="Times New Roman" w:cs="Times New Roman"/>
          <w:sz w:val="24"/>
          <w:szCs w:val="24"/>
        </w:rPr>
        <w:t xml:space="preserve">]. </w:t>
      </w:r>
      <w:r w:rsidR="00682CEF">
        <w:rPr>
          <w:rFonts w:ascii="Times New Roman" w:hAnsi="Times New Roman" w:cs="Times New Roman"/>
          <w:sz w:val="24"/>
          <w:szCs w:val="24"/>
        </w:rPr>
        <w:t>FDA Adverse Drug Event Reporting S</w:t>
      </w:r>
      <w:r w:rsidR="00202120" w:rsidRPr="00536E42">
        <w:rPr>
          <w:rFonts w:ascii="Times New Roman" w:hAnsi="Times New Roman" w:cs="Times New Roman"/>
          <w:sz w:val="24"/>
          <w:szCs w:val="24"/>
        </w:rPr>
        <w:t xml:space="preserve">ystem (FAERS) </w:t>
      </w:r>
      <w:r w:rsidR="00D94F19">
        <w:rPr>
          <w:rFonts w:ascii="Times New Roman" w:hAnsi="Times New Roman" w:cs="Times New Roman"/>
          <w:sz w:val="24"/>
          <w:szCs w:val="24"/>
        </w:rPr>
        <w:t xml:space="preserve">was </w:t>
      </w:r>
      <w:r w:rsidR="009C2948">
        <w:rPr>
          <w:rFonts w:ascii="Times New Roman" w:hAnsi="Times New Roman" w:cs="Times New Roman"/>
          <w:sz w:val="24"/>
          <w:szCs w:val="24"/>
        </w:rPr>
        <w:t>developed to give</w:t>
      </w:r>
      <w:r w:rsidR="00202120" w:rsidRPr="00536E42">
        <w:rPr>
          <w:rFonts w:ascii="Times New Roman" w:hAnsi="Times New Roman" w:cs="Times New Roman"/>
          <w:sz w:val="24"/>
          <w:szCs w:val="24"/>
        </w:rPr>
        <w:t xml:space="preserve"> information related to human ADR</w:t>
      </w:r>
      <w:r w:rsidR="007D4593">
        <w:rPr>
          <w:rFonts w:ascii="Times New Roman" w:hAnsi="Times New Roman" w:cs="Times New Roman"/>
          <w:sz w:val="24"/>
          <w:szCs w:val="24"/>
        </w:rPr>
        <w:t>s</w:t>
      </w:r>
      <w:r w:rsidR="000A2FFF">
        <w:rPr>
          <w:rFonts w:ascii="Times New Roman" w:hAnsi="Times New Roman" w:cs="Times New Roman"/>
          <w:sz w:val="24"/>
          <w:szCs w:val="24"/>
        </w:rPr>
        <w:t xml:space="preserve"> reported to FDA</w:t>
      </w:r>
      <w:r w:rsidR="00B30AAD">
        <w:rPr>
          <w:rFonts w:ascii="Times New Roman" w:hAnsi="Times New Roman" w:cs="Times New Roman"/>
          <w:sz w:val="24"/>
          <w:szCs w:val="24"/>
        </w:rPr>
        <w:t xml:space="preserve"> adhering to ICH (International Conference on Harmonisation) guidelines</w:t>
      </w:r>
      <w:r w:rsidR="000A2FFF">
        <w:rPr>
          <w:rFonts w:ascii="Times New Roman" w:hAnsi="Times New Roman" w:cs="Times New Roman"/>
          <w:sz w:val="24"/>
          <w:szCs w:val="24"/>
        </w:rPr>
        <w:t xml:space="preserve">. </w:t>
      </w:r>
      <w:r w:rsidR="009C2948">
        <w:rPr>
          <w:rFonts w:ascii="Times New Roman" w:hAnsi="Times New Roman" w:cs="Times New Roman"/>
          <w:sz w:val="24"/>
          <w:szCs w:val="24"/>
        </w:rPr>
        <w:t>Like any other standard ICSR database d</w:t>
      </w:r>
      <w:r w:rsidR="00202120" w:rsidRPr="00536E42">
        <w:rPr>
          <w:rFonts w:ascii="Times New Roman" w:hAnsi="Times New Roman" w:cs="Times New Roman"/>
          <w:sz w:val="24"/>
          <w:szCs w:val="24"/>
        </w:rPr>
        <w:t>uplicate, incomplete and unverifie</w:t>
      </w:r>
      <w:r w:rsidR="007D4593">
        <w:rPr>
          <w:rFonts w:ascii="Times New Roman" w:hAnsi="Times New Roman" w:cs="Times New Roman"/>
          <w:sz w:val="24"/>
          <w:szCs w:val="24"/>
        </w:rPr>
        <w:t>d reports are</w:t>
      </w:r>
      <w:r w:rsidR="00E94567">
        <w:rPr>
          <w:rFonts w:ascii="Times New Roman" w:hAnsi="Times New Roman" w:cs="Times New Roman"/>
          <w:sz w:val="24"/>
          <w:szCs w:val="24"/>
        </w:rPr>
        <w:t xml:space="preserve"> the main drawbacks</w:t>
      </w:r>
      <w:r w:rsidR="00202120" w:rsidRPr="00536E42">
        <w:rPr>
          <w:rFonts w:ascii="Times New Roman" w:hAnsi="Times New Roman" w:cs="Times New Roman"/>
          <w:sz w:val="24"/>
          <w:szCs w:val="24"/>
        </w:rPr>
        <w:t xml:space="preserve"> of FAER database</w:t>
      </w:r>
      <w:r w:rsidR="00536E42" w:rsidRPr="00536E42">
        <w:rPr>
          <w:rFonts w:ascii="Times New Roman" w:hAnsi="Times New Roman" w:cs="Times New Roman"/>
          <w:sz w:val="24"/>
          <w:szCs w:val="24"/>
        </w:rPr>
        <w:t>.</w:t>
      </w:r>
    </w:p>
    <w:p w:rsidR="00BA7707" w:rsidRDefault="00BA7707" w:rsidP="00BA7707">
      <w:pPr>
        <w:jc w:val="both"/>
        <w:rPr>
          <w:rFonts w:ascii="Times New Roman" w:hAnsi="Times New Roman" w:cs="Times New Roman"/>
          <w:sz w:val="24"/>
          <w:szCs w:val="24"/>
        </w:rPr>
      </w:pPr>
    </w:p>
    <w:p w:rsidR="00BA7707" w:rsidRDefault="00BA7707" w:rsidP="00BA7707">
      <w:pPr>
        <w:jc w:val="both"/>
        <w:rPr>
          <w:rFonts w:ascii="Times New Roman" w:hAnsi="Times New Roman" w:cs="Times New Roman"/>
          <w:sz w:val="24"/>
          <w:szCs w:val="24"/>
        </w:rPr>
      </w:pPr>
    </w:p>
    <w:p w:rsidR="006D4F65" w:rsidRDefault="006D4F65" w:rsidP="00BA7707">
      <w:pPr>
        <w:jc w:val="both"/>
        <w:rPr>
          <w:rFonts w:ascii="Times New Roman" w:hAnsi="Times New Roman" w:cs="Times New Roman"/>
          <w:sz w:val="24"/>
          <w:szCs w:val="24"/>
        </w:rPr>
      </w:pPr>
    </w:p>
    <w:p w:rsidR="009523D6" w:rsidRDefault="009523D6" w:rsidP="00BA7707">
      <w:pPr>
        <w:jc w:val="both"/>
        <w:rPr>
          <w:rFonts w:ascii="Times New Roman" w:hAnsi="Times New Roman" w:cs="Times New Roman"/>
          <w:sz w:val="20"/>
          <w:szCs w:val="20"/>
        </w:rPr>
      </w:pPr>
    </w:p>
    <w:p w:rsidR="009523D6" w:rsidRDefault="009523D6" w:rsidP="00BA7707">
      <w:pPr>
        <w:jc w:val="both"/>
        <w:rPr>
          <w:rFonts w:ascii="Times New Roman" w:hAnsi="Times New Roman" w:cs="Times New Roman"/>
          <w:sz w:val="20"/>
          <w:szCs w:val="20"/>
        </w:rPr>
      </w:pPr>
    </w:p>
    <w:p w:rsidR="006D4F65" w:rsidRDefault="006D4F65" w:rsidP="006D4F65">
      <w:pPr>
        <w:jc w:val="both"/>
        <w:rPr>
          <w:rFonts w:ascii="Times New Roman" w:hAnsi="Times New Roman" w:cs="Times New Roman"/>
          <w:sz w:val="20"/>
          <w:szCs w:val="20"/>
        </w:rPr>
      </w:pPr>
    </w:p>
    <w:p w:rsidR="006635D5" w:rsidRPr="00797C51" w:rsidRDefault="00797C51" w:rsidP="006D4F65">
      <w:pPr>
        <w:ind w:hanging="567"/>
        <w:jc w:val="both"/>
        <w:rPr>
          <w:rFonts w:ascii="Times New Roman" w:hAnsi="Times New Roman" w:cs="Times New Roman"/>
          <w:sz w:val="20"/>
          <w:szCs w:val="20"/>
        </w:rPr>
      </w:pPr>
      <w:r>
        <w:rPr>
          <w:rFonts w:ascii="Times New Roman" w:hAnsi="Times New Roman" w:cs="Times New Roman"/>
          <w:sz w:val="20"/>
          <w:szCs w:val="20"/>
        </w:rPr>
        <w:t xml:space="preserve">Fig 2: </w:t>
      </w:r>
      <w:r w:rsidR="000D3B8C" w:rsidRPr="000D3B8C">
        <w:rPr>
          <w:rFonts w:ascii="Times New Roman" w:hAnsi="Times New Roman" w:cs="Times New Roman"/>
          <w:sz w:val="20"/>
          <w:szCs w:val="20"/>
        </w:rPr>
        <w:t>Number of adverse event reports by FDA since 2010 until the end of 2017</w:t>
      </w:r>
      <w:r>
        <w:rPr>
          <w:rFonts w:ascii="Times New Roman" w:hAnsi="Times New Roman" w:cs="Times New Roman"/>
          <w:sz w:val="20"/>
          <w:szCs w:val="20"/>
        </w:rPr>
        <w:t>. Data collected from FAERS dashboard.</w:t>
      </w:r>
    </w:p>
    <w:p w:rsidR="007D4593" w:rsidRDefault="00B27DCF" w:rsidP="007D4593">
      <w:pPr>
        <w:ind w:left="-56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simplePos x="0" y="0"/>
            <wp:positionH relativeFrom="column">
              <wp:posOffset>742950</wp:posOffset>
            </wp:positionH>
            <wp:positionV relativeFrom="paragraph">
              <wp:posOffset>1491615</wp:posOffset>
            </wp:positionV>
            <wp:extent cx="4048125" cy="2030730"/>
            <wp:effectExtent l="0" t="0" r="0" b="0"/>
            <wp:wrapTight wrapText="bothSides">
              <wp:wrapPolygon edited="0">
                <wp:start x="0" y="0"/>
                <wp:lineTo x="0" y="21478"/>
                <wp:lineTo x="21549" y="21478"/>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8125" cy="2030730"/>
                    </a:xfrm>
                    <a:prstGeom prst="rect">
                      <a:avLst/>
                    </a:prstGeom>
                    <a:noFill/>
                    <a:ln>
                      <a:noFill/>
                    </a:ln>
                  </pic:spPr>
                </pic:pic>
              </a:graphicData>
            </a:graphic>
          </wp:anchor>
        </w:drawing>
      </w:r>
      <w:r w:rsidR="00A37312">
        <w:rPr>
          <w:rFonts w:ascii="Times New Roman" w:hAnsi="Times New Roman" w:cs="Times New Roman"/>
          <w:sz w:val="24"/>
          <w:szCs w:val="24"/>
        </w:rPr>
        <w:t xml:space="preserve">EMA </w:t>
      </w:r>
      <w:r w:rsidR="00CD3FDC">
        <w:rPr>
          <w:rFonts w:ascii="Times New Roman" w:hAnsi="Times New Roman" w:cs="Times New Roman"/>
          <w:sz w:val="24"/>
          <w:szCs w:val="24"/>
        </w:rPr>
        <w:t>co</w:t>
      </w:r>
      <w:r w:rsidR="00F75D6D" w:rsidRPr="00CC7E56">
        <w:rPr>
          <w:rFonts w:ascii="Times New Roman" w:hAnsi="Times New Roman" w:cs="Times New Roman"/>
          <w:sz w:val="24"/>
          <w:szCs w:val="24"/>
        </w:rPr>
        <w:t>ordinate</w:t>
      </w:r>
      <w:r w:rsidR="002D7DFD">
        <w:rPr>
          <w:rFonts w:ascii="Times New Roman" w:hAnsi="Times New Roman" w:cs="Times New Roman"/>
          <w:sz w:val="24"/>
          <w:szCs w:val="24"/>
        </w:rPr>
        <w:t>s</w:t>
      </w:r>
      <w:r w:rsidR="007201DF">
        <w:rPr>
          <w:rFonts w:ascii="Times New Roman" w:hAnsi="Times New Roman" w:cs="Times New Roman"/>
          <w:sz w:val="24"/>
          <w:szCs w:val="24"/>
        </w:rPr>
        <w:t xml:space="preserve"> </w:t>
      </w:r>
      <w:r w:rsidR="00F75D6D" w:rsidRPr="00CC7E56">
        <w:rPr>
          <w:rFonts w:ascii="Times New Roman" w:hAnsi="Times New Roman" w:cs="Times New Roman"/>
          <w:sz w:val="24"/>
          <w:szCs w:val="24"/>
        </w:rPr>
        <w:t xml:space="preserve">the </w:t>
      </w:r>
      <w:r w:rsidR="00062A24" w:rsidRPr="00CC7E56">
        <w:rPr>
          <w:rFonts w:ascii="Times New Roman" w:hAnsi="Times New Roman" w:cs="Times New Roman"/>
          <w:sz w:val="24"/>
          <w:szCs w:val="24"/>
        </w:rPr>
        <w:t>European</w:t>
      </w:r>
      <w:r w:rsidR="00CC7E56" w:rsidRPr="00CC7E56">
        <w:rPr>
          <w:rFonts w:ascii="Times New Roman" w:hAnsi="Times New Roman" w:cs="Times New Roman"/>
          <w:sz w:val="24"/>
          <w:szCs w:val="24"/>
        </w:rPr>
        <w:t xml:space="preserve"> Union (EU) </w:t>
      </w:r>
      <w:r w:rsidR="00062A24" w:rsidRPr="00CC7E56">
        <w:rPr>
          <w:rFonts w:ascii="Times New Roman" w:hAnsi="Times New Roman" w:cs="Times New Roman"/>
          <w:sz w:val="24"/>
          <w:szCs w:val="24"/>
        </w:rPr>
        <w:t>pharmacovigilance</w:t>
      </w:r>
      <w:r w:rsidR="00F75D6D" w:rsidRPr="00CC7E56">
        <w:rPr>
          <w:rFonts w:ascii="Times New Roman" w:hAnsi="Times New Roman" w:cs="Times New Roman"/>
          <w:sz w:val="24"/>
          <w:szCs w:val="24"/>
        </w:rPr>
        <w:t xml:space="preserve"> system. The overall EU pharmacovi</w:t>
      </w:r>
      <w:r w:rsidR="00062A24" w:rsidRPr="00CC7E56">
        <w:rPr>
          <w:rFonts w:ascii="Times New Roman" w:hAnsi="Times New Roman" w:cs="Times New Roman"/>
          <w:sz w:val="24"/>
          <w:szCs w:val="24"/>
        </w:rPr>
        <w:t>gi</w:t>
      </w:r>
      <w:r w:rsidR="00F75D6D" w:rsidRPr="00CC7E56">
        <w:rPr>
          <w:rFonts w:ascii="Times New Roman" w:hAnsi="Times New Roman" w:cs="Times New Roman"/>
          <w:sz w:val="24"/>
          <w:szCs w:val="24"/>
        </w:rPr>
        <w:t xml:space="preserve">lance </w:t>
      </w:r>
      <w:r w:rsidR="00062A24" w:rsidRPr="00CC7E56">
        <w:rPr>
          <w:rFonts w:ascii="Times New Roman" w:hAnsi="Times New Roman" w:cs="Times New Roman"/>
          <w:sz w:val="24"/>
          <w:szCs w:val="24"/>
        </w:rPr>
        <w:t>system operates through</w:t>
      </w:r>
      <w:r w:rsidR="00F75D6D" w:rsidRPr="00CC7E56">
        <w:rPr>
          <w:rFonts w:ascii="Times New Roman" w:hAnsi="Times New Roman" w:cs="Times New Roman"/>
          <w:sz w:val="24"/>
          <w:szCs w:val="24"/>
        </w:rPr>
        <w:t xml:space="preserve"> co-operation between the EU member states, EMA and European </w:t>
      </w:r>
      <w:r w:rsidR="00062A24" w:rsidRPr="00CC7E56">
        <w:rPr>
          <w:rFonts w:ascii="Times New Roman" w:hAnsi="Times New Roman" w:cs="Times New Roman"/>
          <w:sz w:val="24"/>
          <w:szCs w:val="24"/>
        </w:rPr>
        <w:t>Commission</w:t>
      </w:r>
      <w:r w:rsidR="00CC7E56" w:rsidRPr="00CC7E56">
        <w:rPr>
          <w:rFonts w:ascii="Times New Roman" w:hAnsi="Times New Roman" w:cs="Times New Roman"/>
          <w:sz w:val="24"/>
          <w:szCs w:val="24"/>
        </w:rPr>
        <w:t>. EMA’</w:t>
      </w:r>
      <w:r w:rsidR="00F75D6D" w:rsidRPr="00CC7E56">
        <w:rPr>
          <w:rFonts w:ascii="Times New Roman" w:hAnsi="Times New Roman" w:cs="Times New Roman"/>
          <w:sz w:val="24"/>
          <w:szCs w:val="24"/>
        </w:rPr>
        <w:t xml:space="preserve">s </w:t>
      </w:r>
      <w:r w:rsidR="00062A24" w:rsidRPr="00CC7E56">
        <w:rPr>
          <w:rFonts w:ascii="Times New Roman" w:hAnsi="Times New Roman" w:cs="Times New Roman"/>
          <w:sz w:val="24"/>
          <w:szCs w:val="24"/>
        </w:rPr>
        <w:t>Pharmacovigilance</w:t>
      </w:r>
      <w:r w:rsidR="00F75D6D" w:rsidRPr="00CC7E56">
        <w:rPr>
          <w:rFonts w:ascii="Times New Roman" w:hAnsi="Times New Roman" w:cs="Times New Roman"/>
          <w:sz w:val="24"/>
          <w:szCs w:val="24"/>
        </w:rPr>
        <w:t xml:space="preserve"> Risk Assessment Committee (PRAC) is responsible for assessing and monit</w:t>
      </w:r>
      <w:r w:rsidR="00062A24" w:rsidRPr="00CC7E56">
        <w:rPr>
          <w:rFonts w:ascii="Times New Roman" w:hAnsi="Times New Roman" w:cs="Times New Roman"/>
          <w:sz w:val="24"/>
          <w:szCs w:val="24"/>
        </w:rPr>
        <w:t>o</w:t>
      </w:r>
      <w:r w:rsidR="00F75D6D" w:rsidRPr="00CC7E56">
        <w:rPr>
          <w:rFonts w:ascii="Times New Roman" w:hAnsi="Times New Roman" w:cs="Times New Roman"/>
          <w:sz w:val="24"/>
          <w:szCs w:val="24"/>
        </w:rPr>
        <w:t>r</w:t>
      </w:r>
      <w:r w:rsidR="00062A24" w:rsidRPr="00CC7E56">
        <w:rPr>
          <w:rFonts w:ascii="Times New Roman" w:hAnsi="Times New Roman" w:cs="Times New Roman"/>
          <w:sz w:val="24"/>
          <w:szCs w:val="24"/>
        </w:rPr>
        <w:t>i</w:t>
      </w:r>
      <w:r w:rsidR="00F75D6D" w:rsidRPr="00CC7E56">
        <w:rPr>
          <w:rFonts w:ascii="Times New Roman" w:hAnsi="Times New Roman" w:cs="Times New Roman"/>
          <w:sz w:val="24"/>
          <w:szCs w:val="24"/>
        </w:rPr>
        <w:t xml:space="preserve">ng the safety of human medicines. The agency is responsible for developing and maintaining </w:t>
      </w:r>
      <w:proofErr w:type="spellStart"/>
      <w:r w:rsidR="00F75D6D" w:rsidRPr="00CC7E56">
        <w:rPr>
          <w:rFonts w:ascii="Times New Roman" w:hAnsi="Times New Roman" w:cs="Times New Roman"/>
          <w:sz w:val="24"/>
          <w:szCs w:val="24"/>
        </w:rPr>
        <w:t>EudraVigilanc</w:t>
      </w:r>
      <w:r w:rsidR="002D7DFD">
        <w:rPr>
          <w:rFonts w:ascii="Times New Roman" w:hAnsi="Times New Roman" w:cs="Times New Roman"/>
          <w:sz w:val="24"/>
          <w:szCs w:val="24"/>
        </w:rPr>
        <w:t>e</w:t>
      </w:r>
      <w:proofErr w:type="spellEnd"/>
      <w:r w:rsidR="002D7DFD">
        <w:rPr>
          <w:rFonts w:ascii="Times New Roman" w:hAnsi="Times New Roman" w:cs="Times New Roman"/>
          <w:sz w:val="24"/>
          <w:szCs w:val="24"/>
        </w:rPr>
        <w:t>,</w:t>
      </w:r>
      <w:r w:rsidR="00F75D6D" w:rsidRPr="00CC7E56">
        <w:rPr>
          <w:rFonts w:ascii="Times New Roman" w:hAnsi="Times New Roman" w:cs="Times New Roman"/>
          <w:sz w:val="24"/>
          <w:szCs w:val="24"/>
        </w:rPr>
        <w:t xml:space="preserve"> a system for managing and </w:t>
      </w:r>
      <w:r w:rsidR="00062A24" w:rsidRPr="00CC7E56">
        <w:rPr>
          <w:rFonts w:ascii="Times New Roman" w:hAnsi="Times New Roman" w:cs="Times New Roman"/>
          <w:sz w:val="24"/>
          <w:szCs w:val="24"/>
        </w:rPr>
        <w:t>analy</w:t>
      </w:r>
      <w:r w:rsidR="00CD3FDC">
        <w:rPr>
          <w:rFonts w:ascii="Times New Roman" w:hAnsi="Times New Roman" w:cs="Times New Roman"/>
          <w:sz w:val="24"/>
          <w:szCs w:val="24"/>
        </w:rPr>
        <w:t>z</w:t>
      </w:r>
      <w:r w:rsidR="00062A24" w:rsidRPr="00CC7E56">
        <w:rPr>
          <w:rFonts w:ascii="Times New Roman" w:hAnsi="Times New Roman" w:cs="Times New Roman"/>
          <w:sz w:val="24"/>
          <w:szCs w:val="24"/>
        </w:rPr>
        <w:t>ing</w:t>
      </w:r>
      <w:r w:rsidR="00F75D6D" w:rsidRPr="00CC7E56">
        <w:rPr>
          <w:rFonts w:ascii="Times New Roman" w:hAnsi="Times New Roman" w:cs="Times New Roman"/>
          <w:sz w:val="24"/>
          <w:szCs w:val="24"/>
        </w:rPr>
        <w:t xml:space="preserve"> information on suspected adverse reactions</w:t>
      </w:r>
      <w:r w:rsidR="00062A24" w:rsidRPr="00CC7E56">
        <w:rPr>
          <w:rFonts w:ascii="Times New Roman" w:hAnsi="Times New Roman" w:cs="Times New Roman"/>
          <w:sz w:val="24"/>
          <w:szCs w:val="24"/>
        </w:rPr>
        <w:t xml:space="preserve"> to medicines authorised in Euro</w:t>
      </w:r>
      <w:r w:rsidR="00F75D6D" w:rsidRPr="00CC7E56">
        <w:rPr>
          <w:rFonts w:ascii="Times New Roman" w:hAnsi="Times New Roman" w:cs="Times New Roman"/>
          <w:sz w:val="24"/>
          <w:szCs w:val="24"/>
        </w:rPr>
        <w:t>pean Economic area (EEA). The PRAC evaluate</w:t>
      </w:r>
      <w:r w:rsidR="00CD3FDC">
        <w:rPr>
          <w:rFonts w:ascii="Times New Roman" w:hAnsi="Times New Roman" w:cs="Times New Roman"/>
          <w:sz w:val="24"/>
          <w:szCs w:val="24"/>
        </w:rPr>
        <w:t>s</w:t>
      </w:r>
      <w:r w:rsidR="00F75D6D" w:rsidRPr="00CC7E56">
        <w:rPr>
          <w:rFonts w:ascii="Times New Roman" w:hAnsi="Times New Roman" w:cs="Times New Roman"/>
          <w:sz w:val="24"/>
          <w:szCs w:val="24"/>
        </w:rPr>
        <w:t xml:space="preserve"> safety signals from </w:t>
      </w:r>
      <w:proofErr w:type="spellStart"/>
      <w:r w:rsidR="00F75D6D" w:rsidRPr="00CC7E56">
        <w:rPr>
          <w:rFonts w:ascii="Times New Roman" w:hAnsi="Times New Roman" w:cs="Times New Roman"/>
          <w:sz w:val="24"/>
          <w:szCs w:val="24"/>
        </w:rPr>
        <w:t>EudraVigilance</w:t>
      </w:r>
      <w:proofErr w:type="spellEnd"/>
      <w:r w:rsidR="00F75D6D" w:rsidRPr="00CC7E56">
        <w:rPr>
          <w:rFonts w:ascii="Times New Roman" w:hAnsi="Times New Roman" w:cs="Times New Roman"/>
          <w:sz w:val="24"/>
          <w:szCs w:val="24"/>
        </w:rPr>
        <w:t xml:space="preserve"> and may recomme</w:t>
      </w:r>
      <w:r w:rsidR="00CD3FDC">
        <w:rPr>
          <w:rFonts w:ascii="Times New Roman" w:hAnsi="Times New Roman" w:cs="Times New Roman"/>
          <w:sz w:val="24"/>
          <w:szCs w:val="24"/>
        </w:rPr>
        <w:t xml:space="preserve">nd regulatory action as a consequence </w:t>
      </w:r>
      <w:r w:rsidR="00A37312">
        <w:rPr>
          <w:rFonts w:ascii="Times New Roman" w:hAnsi="Times New Roman" w:cs="Times New Roman"/>
          <w:sz w:val="24"/>
          <w:szCs w:val="24"/>
        </w:rPr>
        <w:t>[</w:t>
      </w:r>
      <w:r w:rsidR="00393AD0">
        <w:rPr>
          <w:rFonts w:ascii="Times New Roman" w:hAnsi="Times New Roman" w:cs="Times New Roman"/>
          <w:sz w:val="24"/>
          <w:szCs w:val="24"/>
        </w:rPr>
        <w:t>9</w:t>
      </w:r>
      <w:r w:rsidR="00A37312">
        <w:rPr>
          <w:rFonts w:ascii="Times New Roman" w:hAnsi="Times New Roman" w:cs="Times New Roman"/>
          <w:sz w:val="24"/>
          <w:szCs w:val="24"/>
        </w:rPr>
        <w:t>]</w:t>
      </w:r>
      <w:r w:rsidR="00F75D6D" w:rsidRPr="00CC7E56">
        <w:rPr>
          <w:rFonts w:ascii="Times New Roman" w:hAnsi="Times New Roman" w:cs="Times New Roman"/>
          <w:sz w:val="24"/>
          <w:szCs w:val="24"/>
        </w:rPr>
        <w:t>.</w:t>
      </w:r>
    </w:p>
    <w:p w:rsidR="007D4593" w:rsidRDefault="007D4593"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6552C4" w:rsidRDefault="00170F18" w:rsidP="006552C4">
      <w:pPr>
        <w:ind w:right="-306" w:hanging="426"/>
        <w:jc w:val="both"/>
        <w:rPr>
          <w:rFonts w:ascii="Times New Roman" w:hAnsi="Times New Roman" w:cs="Times New Roman"/>
          <w:sz w:val="20"/>
          <w:szCs w:val="20"/>
        </w:rPr>
      </w:pPr>
      <w:r>
        <w:rPr>
          <w:rFonts w:ascii="Times New Roman" w:hAnsi="Times New Roman" w:cs="Times New Roman"/>
          <w:sz w:val="20"/>
          <w:szCs w:val="20"/>
        </w:rPr>
        <w:t>Fig 3</w:t>
      </w:r>
      <w:r w:rsidRPr="00B24EB6">
        <w:rPr>
          <w:rFonts w:ascii="Times New Roman" w:hAnsi="Times New Roman" w:cs="Times New Roman"/>
          <w:sz w:val="20"/>
          <w:szCs w:val="20"/>
        </w:rPr>
        <w:t>: The number</w:t>
      </w:r>
      <w:r w:rsidR="008513BD">
        <w:rPr>
          <w:rFonts w:ascii="Times New Roman" w:hAnsi="Times New Roman" w:cs="Times New Roman"/>
          <w:sz w:val="20"/>
          <w:szCs w:val="20"/>
        </w:rPr>
        <w:t xml:space="preserve"> of report received </w:t>
      </w:r>
      <w:r w:rsidRPr="00B24EB6">
        <w:rPr>
          <w:rFonts w:ascii="Times New Roman" w:hAnsi="Times New Roman" w:cs="Times New Roman"/>
          <w:sz w:val="20"/>
          <w:szCs w:val="20"/>
        </w:rPr>
        <w:t>since the year 2010 until the end of 201</w:t>
      </w:r>
      <w:r>
        <w:rPr>
          <w:rFonts w:ascii="Times New Roman" w:hAnsi="Times New Roman" w:cs="Times New Roman"/>
          <w:sz w:val="20"/>
          <w:szCs w:val="20"/>
        </w:rPr>
        <w:t>7</w:t>
      </w:r>
      <w:r w:rsidR="007201DF">
        <w:rPr>
          <w:rFonts w:ascii="Times New Roman" w:hAnsi="Times New Roman" w:cs="Times New Roman"/>
          <w:sz w:val="20"/>
          <w:szCs w:val="20"/>
        </w:rPr>
        <w:t>. Source</w:t>
      </w:r>
      <w:r w:rsidR="008513BD">
        <w:rPr>
          <w:rFonts w:ascii="Times New Roman" w:hAnsi="Times New Roman" w:cs="Times New Roman"/>
          <w:sz w:val="20"/>
          <w:szCs w:val="20"/>
        </w:rPr>
        <w:t>: EMA annual reports.</w:t>
      </w:r>
    </w:p>
    <w:p w:rsidR="00AB6ED8" w:rsidRDefault="00AB6ED8" w:rsidP="005D1D19">
      <w:pPr>
        <w:ind w:left="-567"/>
        <w:jc w:val="both"/>
        <w:rPr>
          <w:rFonts w:ascii="Times New Roman" w:hAnsi="Times New Roman" w:cs="Times New Roman"/>
          <w:sz w:val="24"/>
          <w:szCs w:val="24"/>
        </w:rPr>
      </w:pPr>
      <w:r w:rsidRPr="00886B83">
        <w:rPr>
          <w:rFonts w:ascii="Times New Roman" w:hAnsi="Times New Roman" w:cs="Times New Roman"/>
          <w:sz w:val="24"/>
          <w:szCs w:val="24"/>
        </w:rPr>
        <w:t xml:space="preserve">Japan </w:t>
      </w:r>
      <w:r w:rsidR="00452041">
        <w:rPr>
          <w:rFonts w:ascii="Times New Roman" w:hAnsi="Times New Roman" w:cs="Times New Roman"/>
          <w:sz w:val="24"/>
          <w:szCs w:val="24"/>
        </w:rPr>
        <w:t>has</w:t>
      </w:r>
      <w:r w:rsidRPr="00886B83">
        <w:rPr>
          <w:rFonts w:ascii="Times New Roman" w:hAnsi="Times New Roman" w:cs="Times New Roman"/>
          <w:sz w:val="24"/>
          <w:szCs w:val="24"/>
        </w:rPr>
        <w:t xml:space="preserve"> the world</w:t>
      </w:r>
      <w:r w:rsidR="00452041">
        <w:rPr>
          <w:rFonts w:ascii="Times New Roman" w:hAnsi="Times New Roman" w:cs="Times New Roman"/>
          <w:sz w:val="24"/>
          <w:szCs w:val="24"/>
        </w:rPr>
        <w:t>’s</w:t>
      </w:r>
      <w:r w:rsidRPr="00886B83">
        <w:rPr>
          <w:rFonts w:ascii="Times New Roman" w:hAnsi="Times New Roman" w:cs="Times New Roman"/>
          <w:sz w:val="24"/>
          <w:szCs w:val="24"/>
        </w:rPr>
        <w:t xml:space="preserve"> second largest pharmaceutical market, with</w:t>
      </w:r>
      <w:r w:rsidR="00870421">
        <w:rPr>
          <w:rFonts w:ascii="Times New Roman" w:hAnsi="Times New Roman" w:cs="Times New Roman"/>
          <w:sz w:val="24"/>
          <w:szCs w:val="24"/>
        </w:rPr>
        <w:t xml:space="preserve"> annual sales of approximately</w:t>
      </w:r>
      <w:r w:rsidR="009E1109">
        <w:rPr>
          <w:rFonts w:ascii="Times New Roman" w:hAnsi="Times New Roman" w:cs="Times New Roman"/>
          <w:sz w:val="24"/>
          <w:szCs w:val="24"/>
        </w:rPr>
        <w:t xml:space="preserve"> </w:t>
      </w:r>
      <w:r w:rsidR="00870421">
        <w:rPr>
          <w:rFonts w:ascii="Times New Roman" w:hAnsi="Times New Roman" w:cs="Times New Roman"/>
          <w:sz w:val="24"/>
          <w:szCs w:val="24"/>
        </w:rPr>
        <w:t xml:space="preserve">70 Billion </w:t>
      </w:r>
      <w:r w:rsidRPr="00886B83">
        <w:rPr>
          <w:rFonts w:ascii="Times New Roman" w:hAnsi="Times New Roman" w:cs="Times New Roman"/>
          <w:sz w:val="24"/>
          <w:szCs w:val="24"/>
        </w:rPr>
        <w:t xml:space="preserve">(USD), </w:t>
      </w:r>
      <w:r w:rsidR="00452041">
        <w:rPr>
          <w:rFonts w:ascii="Times New Roman" w:hAnsi="Times New Roman" w:cs="Times New Roman"/>
          <w:sz w:val="24"/>
          <w:szCs w:val="24"/>
        </w:rPr>
        <w:t>a</w:t>
      </w:r>
      <w:r w:rsidR="00BB61EE">
        <w:rPr>
          <w:rFonts w:ascii="Times New Roman" w:hAnsi="Times New Roman" w:cs="Times New Roman"/>
          <w:sz w:val="24"/>
          <w:szCs w:val="24"/>
        </w:rPr>
        <w:t xml:space="preserve">fter USA. </w:t>
      </w:r>
      <w:r w:rsidRPr="00886B83">
        <w:rPr>
          <w:rFonts w:ascii="Times New Roman" w:hAnsi="Times New Roman" w:cs="Times New Roman"/>
          <w:sz w:val="24"/>
          <w:szCs w:val="24"/>
        </w:rPr>
        <w:t xml:space="preserve">Japan </w:t>
      </w:r>
      <w:r w:rsidR="00452041">
        <w:rPr>
          <w:rFonts w:ascii="Times New Roman" w:hAnsi="Times New Roman" w:cs="Times New Roman"/>
          <w:sz w:val="24"/>
          <w:szCs w:val="24"/>
        </w:rPr>
        <w:t>has a</w:t>
      </w:r>
      <w:r w:rsidR="009E1109">
        <w:rPr>
          <w:rFonts w:ascii="Times New Roman" w:hAnsi="Times New Roman" w:cs="Times New Roman"/>
          <w:sz w:val="24"/>
          <w:szCs w:val="24"/>
        </w:rPr>
        <w:t xml:space="preserve"> </w:t>
      </w:r>
      <w:r w:rsidRPr="00886B83">
        <w:rPr>
          <w:rFonts w:ascii="Times New Roman" w:hAnsi="Times New Roman" w:cs="Times New Roman"/>
          <w:sz w:val="24"/>
          <w:szCs w:val="24"/>
        </w:rPr>
        <w:t>sound PV system in place</w:t>
      </w:r>
      <w:r w:rsidR="00452041">
        <w:rPr>
          <w:rFonts w:ascii="Times New Roman" w:hAnsi="Times New Roman" w:cs="Times New Roman"/>
          <w:sz w:val="24"/>
          <w:szCs w:val="24"/>
        </w:rPr>
        <w:t>.</w:t>
      </w:r>
      <w:r w:rsidR="009E1109">
        <w:rPr>
          <w:rFonts w:ascii="Times New Roman" w:hAnsi="Times New Roman" w:cs="Times New Roman"/>
          <w:sz w:val="24"/>
          <w:szCs w:val="24"/>
        </w:rPr>
        <w:t xml:space="preserve"> </w:t>
      </w:r>
      <w:r w:rsidR="00870421">
        <w:rPr>
          <w:rFonts w:ascii="Times New Roman" w:hAnsi="Times New Roman" w:cs="Times New Roman"/>
          <w:sz w:val="24"/>
          <w:szCs w:val="24"/>
        </w:rPr>
        <w:t>Pharmaceuticals and medical Device Agency (</w:t>
      </w:r>
      <w:r w:rsidRPr="00886B83">
        <w:rPr>
          <w:rFonts w:ascii="Times New Roman" w:hAnsi="Times New Roman" w:cs="Times New Roman"/>
          <w:sz w:val="24"/>
          <w:szCs w:val="24"/>
        </w:rPr>
        <w:t>PMDA</w:t>
      </w:r>
      <w:r w:rsidR="00870421">
        <w:rPr>
          <w:rFonts w:ascii="Times New Roman" w:hAnsi="Times New Roman" w:cs="Times New Roman"/>
          <w:sz w:val="24"/>
          <w:szCs w:val="24"/>
        </w:rPr>
        <w:t>)</w:t>
      </w:r>
      <w:r w:rsidRPr="00886B83">
        <w:rPr>
          <w:rFonts w:ascii="Times New Roman" w:hAnsi="Times New Roman" w:cs="Times New Roman"/>
          <w:sz w:val="24"/>
          <w:szCs w:val="24"/>
        </w:rPr>
        <w:t xml:space="preserve"> is the responsible agency</w:t>
      </w:r>
      <w:r w:rsidR="00870421">
        <w:rPr>
          <w:rFonts w:ascii="Times New Roman" w:hAnsi="Times New Roman" w:cs="Times New Roman"/>
          <w:sz w:val="24"/>
          <w:szCs w:val="24"/>
        </w:rPr>
        <w:t xml:space="preserve"> for PV</w:t>
      </w:r>
      <w:r w:rsidR="009E1109">
        <w:rPr>
          <w:rFonts w:ascii="Times New Roman" w:hAnsi="Times New Roman" w:cs="Times New Roman"/>
          <w:sz w:val="24"/>
          <w:szCs w:val="24"/>
        </w:rPr>
        <w:t xml:space="preserve"> in Japan</w:t>
      </w:r>
      <w:r w:rsidR="00870421">
        <w:rPr>
          <w:rFonts w:ascii="Times New Roman" w:hAnsi="Times New Roman" w:cs="Times New Roman"/>
          <w:sz w:val="24"/>
          <w:szCs w:val="24"/>
        </w:rPr>
        <w:t>. Early Post-Marketing P</w:t>
      </w:r>
      <w:r w:rsidR="009E1109">
        <w:rPr>
          <w:rFonts w:ascii="Times New Roman" w:hAnsi="Times New Roman" w:cs="Times New Roman"/>
          <w:sz w:val="24"/>
          <w:szCs w:val="24"/>
        </w:rPr>
        <w:t>hase vigilance (EPPV) requires</w:t>
      </w:r>
      <w:r w:rsidR="002C5C6E" w:rsidRPr="00886B83">
        <w:rPr>
          <w:rFonts w:ascii="Times New Roman" w:hAnsi="Times New Roman" w:cs="Times New Roman"/>
          <w:sz w:val="24"/>
          <w:szCs w:val="24"/>
        </w:rPr>
        <w:t xml:space="preserve"> conducting </w:t>
      </w:r>
      <w:r w:rsidR="009E1109">
        <w:rPr>
          <w:rFonts w:ascii="Times New Roman" w:hAnsi="Times New Roman" w:cs="Times New Roman"/>
          <w:sz w:val="24"/>
          <w:szCs w:val="24"/>
        </w:rPr>
        <w:t>PV</w:t>
      </w:r>
      <w:r w:rsidR="002C5C6E" w:rsidRPr="00886B83">
        <w:rPr>
          <w:rFonts w:ascii="Times New Roman" w:hAnsi="Times New Roman" w:cs="Times New Roman"/>
          <w:sz w:val="24"/>
          <w:szCs w:val="24"/>
        </w:rPr>
        <w:t xml:space="preserve"> for the first 6 months after the launch of a new product in Japan. The objectives </w:t>
      </w:r>
      <w:r w:rsidR="002C5C6E" w:rsidRPr="00886B83">
        <w:rPr>
          <w:rFonts w:ascii="Times New Roman" w:hAnsi="Times New Roman" w:cs="Times New Roman"/>
          <w:sz w:val="24"/>
          <w:szCs w:val="24"/>
        </w:rPr>
        <w:lastRenderedPageBreak/>
        <w:t>of conducting EPPV is to ensure that appropriate information has been provided to prescriber to promote appropriate use of the drug</w:t>
      </w:r>
      <w:r w:rsidR="00452041">
        <w:rPr>
          <w:rFonts w:ascii="Times New Roman" w:hAnsi="Times New Roman" w:cs="Times New Roman"/>
          <w:sz w:val="24"/>
          <w:szCs w:val="24"/>
        </w:rPr>
        <w:t xml:space="preserve"> and to</w:t>
      </w:r>
      <w:r w:rsidR="002C5C6E" w:rsidRPr="00886B83">
        <w:rPr>
          <w:rFonts w:ascii="Times New Roman" w:hAnsi="Times New Roman" w:cs="Times New Roman"/>
          <w:sz w:val="24"/>
          <w:szCs w:val="24"/>
        </w:rPr>
        <w:t xml:space="preserve"> minimize the associated public health risk. </w:t>
      </w:r>
    </w:p>
    <w:p w:rsidR="00044DE8" w:rsidRDefault="006F6285" w:rsidP="005D1D19">
      <w:pPr>
        <w:ind w:left="-567"/>
        <w:jc w:val="both"/>
        <w:rPr>
          <w:rFonts w:ascii="Times New Roman" w:hAnsi="Times New Roman" w:cs="Times New Roman"/>
          <w:sz w:val="24"/>
          <w:szCs w:val="24"/>
        </w:rPr>
      </w:pPr>
      <w:r>
        <w:rPr>
          <w:rFonts w:ascii="Times New Roman" w:hAnsi="Times New Roman" w:cs="Times New Roman"/>
          <w:noProof/>
          <w:sz w:val="20"/>
          <w:szCs w:val="20"/>
        </w:rPr>
        <w:drawing>
          <wp:anchor distT="0" distB="0" distL="114300" distR="114300" simplePos="0" relativeHeight="251693056" behindDoc="1" locked="0" layoutInCell="1" allowOverlap="1">
            <wp:simplePos x="0" y="0"/>
            <wp:positionH relativeFrom="column">
              <wp:posOffset>887730</wp:posOffset>
            </wp:positionH>
            <wp:positionV relativeFrom="paragraph">
              <wp:posOffset>37465</wp:posOffset>
            </wp:positionV>
            <wp:extent cx="4312920" cy="1905000"/>
            <wp:effectExtent l="0" t="0" r="0" b="0"/>
            <wp:wrapTight wrapText="bothSides">
              <wp:wrapPolygon edited="0">
                <wp:start x="0" y="0"/>
                <wp:lineTo x="0" y="21384"/>
                <wp:lineTo x="21466" y="21384"/>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2920" cy="1905000"/>
                    </a:xfrm>
                    <a:prstGeom prst="rect">
                      <a:avLst/>
                    </a:prstGeom>
                    <a:noFill/>
                    <a:ln>
                      <a:noFill/>
                    </a:ln>
                  </pic:spPr>
                </pic:pic>
              </a:graphicData>
            </a:graphic>
          </wp:anchor>
        </w:drawing>
      </w:r>
    </w:p>
    <w:p w:rsidR="00044DE8" w:rsidRDefault="00044DE8" w:rsidP="005D1D19">
      <w:pPr>
        <w:ind w:left="-567"/>
        <w:jc w:val="both"/>
        <w:rPr>
          <w:rFonts w:ascii="Times New Roman" w:hAnsi="Times New Roman" w:cs="Times New Roman"/>
          <w:sz w:val="24"/>
          <w:szCs w:val="24"/>
        </w:rPr>
      </w:pPr>
    </w:p>
    <w:p w:rsidR="00044DE8" w:rsidRDefault="00044DE8" w:rsidP="005D1D19">
      <w:pPr>
        <w:ind w:left="-567"/>
        <w:jc w:val="both"/>
        <w:rPr>
          <w:rFonts w:ascii="Times New Roman" w:hAnsi="Times New Roman" w:cs="Times New Roman"/>
          <w:sz w:val="24"/>
          <w:szCs w:val="24"/>
        </w:rPr>
      </w:pPr>
    </w:p>
    <w:p w:rsidR="00044DE8" w:rsidRDefault="00044DE8" w:rsidP="005D1D19">
      <w:pPr>
        <w:ind w:left="-567"/>
        <w:jc w:val="both"/>
        <w:rPr>
          <w:rFonts w:ascii="Times New Roman" w:hAnsi="Times New Roman" w:cs="Times New Roman"/>
          <w:sz w:val="24"/>
          <w:szCs w:val="24"/>
        </w:rPr>
      </w:pPr>
    </w:p>
    <w:p w:rsidR="009E1109" w:rsidRDefault="009E1109" w:rsidP="005D1D19">
      <w:pPr>
        <w:ind w:left="-567"/>
        <w:jc w:val="both"/>
        <w:rPr>
          <w:rFonts w:ascii="Times New Roman" w:hAnsi="Times New Roman" w:cs="Times New Roman"/>
          <w:sz w:val="24"/>
          <w:szCs w:val="24"/>
        </w:rPr>
      </w:pPr>
    </w:p>
    <w:p w:rsidR="009E1109" w:rsidRDefault="009E1109" w:rsidP="005D1D19">
      <w:pPr>
        <w:ind w:left="-567"/>
        <w:jc w:val="both"/>
        <w:rPr>
          <w:rFonts w:ascii="Times New Roman" w:hAnsi="Times New Roman" w:cs="Times New Roman"/>
          <w:sz w:val="24"/>
          <w:szCs w:val="24"/>
        </w:rPr>
      </w:pPr>
    </w:p>
    <w:p w:rsidR="00C84036" w:rsidRDefault="00044DE8" w:rsidP="006F6285">
      <w:pPr>
        <w:ind w:right="-306" w:hanging="567"/>
        <w:jc w:val="both"/>
        <w:rPr>
          <w:b/>
          <w:sz w:val="20"/>
          <w:szCs w:val="20"/>
          <w:u w:val="single"/>
        </w:rPr>
      </w:pPr>
      <w:r>
        <w:rPr>
          <w:rFonts w:ascii="Times New Roman" w:hAnsi="Times New Roman" w:cs="Times New Roman"/>
          <w:sz w:val="20"/>
          <w:szCs w:val="20"/>
        </w:rPr>
        <w:t>Fig 4</w:t>
      </w:r>
      <w:r w:rsidRPr="00B24EB6">
        <w:rPr>
          <w:rFonts w:ascii="Times New Roman" w:hAnsi="Times New Roman" w:cs="Times New Roman"/>
          <w:sz w:val="20"/>
          <w:szCs w:val="20"/>
        </w:rPr>
        <w:t>: The number of report received</w:t>
      </w:r>
      <w:r w:rsidR="00C84036">
        <w:rPr>
          <w:rFonts w:ascii="Times New Roman" w:hAnsi="Times New Roman" w:cs="Times New Roman"/>
          <w:sz w:val="20"/>
          <w:szCs w:val="20"/>
        </w:rPr>
        <w:t xml:space="preserve"> </w:t>
      </w:r>
      <w:r>
        <w:rPr>
          <w:rFonts w:ascii="Times New Roman" w:hAnsi="Times New Roman" w:cs="Times New Roman"/>
          <w:sz w:val="20"/>
          <w:szCs w:val="20"/>
        </w:rPr>
        <w:t>since the year 2011</w:t>
      </w:r>
      <w:r w:rsidRPr="00B24EB6">
        <w:rPr>
          <w:rFonts w:ascii="Times New Roman" w:hAnsi="Times New Roman" w:cs="Times New Roman"/>
          <w:sz w:val="20"/>
          <w:szCs w:val="20"/>
        </w:rPr>
        <w:t xml:space="preserve"> until the end of 201</w:t>
      </w:r>
      <w:r>
        <w:rPr>
          <w:rFonts w:ascii="Times New Roman" w:hAnsi="Times New Roman" w:cs="Times New Roman"/>
          <w:sz w:val="20"/>
          <w:szCs w:val="20"/>
        </w:rPr>
        <w:t>7</w:t>
      </w:r>
      <w:r w:rsidR="00C84036">
        <w:rPr>
          <w:rFonts w:ascii="Times New Roman" w:hAnsi="Times New Roman" w:cs="Times New Roman"/>
          <w:sz w:val="20"/>
          <w:szCs w:val="20"/>
        </w:rPr>
        <w:t>. Source: PMDA reports.</w:t>
      </w:r>
    </w:p>
    <w:p w:rsidR="00980871" w:rsidRDefault="00F05FB9" w:rsidP="000B27CF">
      <w:pPr>
        <w:ind w:left="-567"/>
        <w:jc w:val="both"/>
        <w:rPr>
          <w:rFonts w:ascii="Times New Roman" w:hAnsi="Times New Roman" w:cs="Times New Roman"/>
          <w:sz w:val="24"/>
          <w:szCs w:val="24"/>
        </w:rPr>
        <w:sectPr w:rsidR="00980871" w:rsidSect="00CA381B">
          <w:pgSz w:w="11906" w:h="16838"/>
          <w:pgMar w:top="1440" w:right="991" w:bottom="1440" w:left="1440" w:header="708" w:footer="708" w:gutter="0"/>
          <w:cols w:space="708"/>
          <w:docGrid w:linePitch="360"/>
        </w:sectPr>
      </w:pPr>
      <w:r>
        <w:rPr>
          <w:rFonts w:ascii="Times New Roman" w:hAnsi="Times New Roman" w:cs="Times New Roman"/>
          <w:sz w:val="24"/>
          <w:szCs w:val="24"/>
        </w:rPr>
        <w:t>Health Canada had</w:t>
      </w:r>
      <w:r w:rsidR="00F33259">
        <w:rPr>
          <w:rFonts w:ascii="Times New Roman" w:hAnsi="Times New Roman" w:cs="Times New Roman"/>
          <w:sz w:val="24"/>
          <w:szCs w:val="24"/>
        </w:rPr>
        <w:t xml:space="preserve"> established ADR reporting system for Healthcare Professional</w:t>
      </w:r>
      <w:r>
        <w:rPr>
          <w:rFonts w:ascii="Times New Roman" w:hAnsi="Times New Roman" w:cs="Times New Roman"/>
          <w:sz w:val="24"/>
          <w:szCs w:val="24"/>
        </w:rPr>
        <w:t>s</w:t>
      </w:r>
      <w:r w:rsidR="00F33259">
        <w:rPr>
          <w:rFonts w:ascii="Times New Roman" w:hAnsi="Times New Roman" w:cs="Times New Roman"/>
          <w:sz w:val="24"/>
          <w:szCs w:val="24"/>
        </w:rPr>
        <w:t xml:space="preserve">. However this is also a Passive System </w:t>
      </w:r>
      <w:r w:rsidR="00452041">
        <w:rPr>
          <w:rFonts w:ascii="Times New Roman" w:hAnsi="Times New Roman" w:cs="Times New Roman"/>
          <w:sz w:val="24"/>
          <w:szCs w:val="24"/>
        </w:rPr>
        <w:t xml:space="preserve">and </w:t>
      </w:r>
      <w:r w:rsidR="00F33259">
        <w:rPr>
          <w:rFonts w:ascii="Times New Roman" w:hAnsi="Times New Roman" w:cs="Times New Roman"/>
          <w:sz w:val="24"/>
          <w:szCs w:val="24"/>
        </w:rPr>
        <w:t xml:space="preserve">requires voluntary participation </w:t>
      </w:r>
      <w:r w:rsidR="00452041">
        <w:rPr>
          <w:rFonts w:ascii="Times New Roman" w:hAnsi="Times New Roman" w:cs="Times New Roman"/>
          <w:sz w:val="24"/>
          <w:szCs w:val="24"/>
        </w:rPr>
        <w:t xml:space="preserve">which is </w:t>
      </w:r>
      <w:r>
        <w:rPr>
          <w:rFonts w:ascii="Times New Roman" w:hAnsi="Times New Roman" w:cs="Times New Roman"/>
          <w:sz w:val="24"/>
          <w:szCs w:val="24"/>
        </w:rPr>
        <w:t>characteri</w:t>
      </w:r>
      <w:r w:rsidR="00DA66D0">
        <w:rPr>
          <w:rFonts w:ascii="Times New Roman" w:hAnsi="Times New Roman" w:cs="Times New Roman"/>
          <w:sz w:val="24"/>
          <w:szCs w:val="24"/>
        </w:rPr>
        <w:t>sed</w:t>
      </w:r>
      <w:r w:rsidR="00F33259">
        <w:rPr>
          <w:rFonts w:ascii="Times New Roman" w:hAnsi="Times New Roman" w:cs="Times New Roman"/>
          <w:sz w:val="24"/>
          <w:szCs w:val="24"/>
        </w:rPr>
        <w:t xml:space="preserve"> by low number of reporting. Data from Canadian Burn treatment Centres and Canadian</w:t>
      </w:r>
      <w:r>
        <w:rPr>
          <w:rFonts w:ascii="Times New Roman" w:hAnsi="Times New Roman" w:cs="Times New Roman"/>
          <w:sz w:val="24"/>
          <w:szCs w:val="24"/>
        </w:rPr>
        <w:t xml:space="preserve"> Institute for Health Informati</w:t>
      </w:r>
      <w:r w:rsidR="00F33259">
        <w:rPr>
          <w:rFonts w:ascii="Times New Roman" w:hAnsi="Times New Roman" w:cs="Times New Roman"/>
          <w:sz w:val="24"/>
          <w:szCs w:val="24"/>
        </w:rPr>
        <w:t>on</w:t>
      </w:r>
      <w:r>
        <w:rPr>
          <w:rFonts w:ascii="Times New Roman" w:hAnsi="Times New Roman" w:cs="Times New Roman"/>
          <w:sz w:val="24"/>
          <w:szCs w:val="24"/>
        </w:rPr>
        <w:t xml:space="preserve"> </w:t>
      </w:r>
      <w:r w:rsidR="00672BB9">
        <w:rPr>
          <w:rFonts w:ascii="Times New Roman" w:hAnsi="Times New Roman" w:cs="Times New Roman"/>
          <w:sz w:val="24"/>
          <w:szCs w:val="24"/>
        </w:rPr>
        <w:t xml:space="preserve">(CIHI) for the period between 1995 and </w:t>
      </w:r>
      <w:r w:rsidR="00F33259">
        <w:rPr>
          <w:rFonts w:ascii="Times New Roman" w:hAnsi="Times New Roman" w:cs="Times New Roman"/>
          <w:sz w:val="24"/>
          <w:szCs w:val="24"/>
        </w:rPr>
        <w:t>2000 shows that only 4% to 10% of cases identified were reported to Canadian Adverse Drug Reactio</w:t>
      </w:r>
      <w:r w:rsidR="00BB61EE">
        <w:rPr>
          <w:rFonts w:ascii="Times New Roman" w:hAnsi="Times New Roman" w:cs="Times New Roman"/>
          <w:sz w:val="24"/>
          <w:szCs w:val="24"/>
        </w:rPr>
        <w:t>n Monitoring Program (ADRMP) [</w:t>
      </w:r>
      <w:r w:rsidR="002D23A4">
        <w:rPr>
          <w:rFonts w:ascii="Times New Roman" w:hAnsi="Times New Roman" w:cs="Times New Roman"/>
          <w:sz w:val="24"/>
          <w:szCs w:val="24"/>
        </w:rPr>
        <w:t>10</w:t>
      </w:r>
      <w:r w:rsidR="00BB61EE">
        <w:rPr>
          <w:rFonts w:ascii="Times New Roman" w:hAnsi="Times New Roman" w:cs="Times New Roman"/>
          <w:sz w:val="24"/>
          <w:szCs w:val="24"/>
        </w:rPr>
        <w:t>]</w:t>
      </w:r>
      <w:r w:rsidR="00F33259">
        <w:rPr>
          <w:rFonts w:ascii="Times New Roman" w:hAnsi="Times New Roman" w:cs="Times New Roman"/>
          <w:sz w:val="24"/>
          <w:szCs w:val="24"/>
        </w:rPr>
        <w:t xml:space="preserve">. </w:t>
      </w:r>
      <w:r w:rsidR="00913581" w:rsidRPr="002D2413">
        <w:rPr>
          <w:rFonts w:ascii="Times New Roman" w:hAnsi="Times New Roman" w:cs="Times New Roman"/>
          <w:sz w:val="24"/>
          <w:szCs w:val="24"/>
        </w:rPr>
        <w:t xml:space="preserve">Deficiencies in Canada spontaneous reporting system (SRS) for adverse drug reaction (ADRs) </w:t>
      </w:r>
      <w:r w:rsidR="00452041">
        <w:rPr>
          <w:rFonts w:ascii="Times New Roman" w:hAnsi="Times New Roman" w:cs="Times New Roman"/>
          <w:sz w:val="24"/>
          <w:szCs w:val="24"/>
        </w:rPr>
        <w:t xml:space="preserve">are </w:t>
      </w:r>
      <w:r w:rsidR="00913581" w:rsidRPr="002D2413">
        <w:rPr>
          <w:rFonts w:ascii="Times New Roman" w:hAnsi="Times New Roman" w:cs="Times New Roman"/>
          <w:sz w:val="24"/>
          <w:szCs w:val="24"/>
        </w:rPr>
        <w:t>caused by underreporting, poor quality information, duplication of rep</w:t>
      </w:r>
      <w:r w:rsidR="006552C4">
        <w:rPr>
          <w:rFonts w:ascii="Times New Roman" w:hAnsi="Times New Roman" w:cs="Times New Roman"/>
          <w:sz w:val="24"/>
          <w:szCs w:val="24"/>
        </w:rPr>
        <w:t>ort [</w:t>
      </w:r>
      <w:r w:rsidR="00976AE1">
        <w:rPr>
          <w:rFonts w:ascii="Times New Roman" w:hAnsi="Times New Roman" w:cs="Times New Roman"/>
          <w:sz w:val="24"/>
          <w:szCs w:val="24"/>
        </w:rPr>
        <w:t>11</w:t>
      </w:r>
      <w:r w:rsidR="006552C4">
        <w:rPr>
          <w:rFonts w:ascii="Times New Roman" w:hAnsi="Times New Roman" w:cs="Times New Roman"/>
          <w:sz w:val="24"/>
          <w:szCs w:val="24"/>
        </w:rPr>
        <w:t>]</w:t>
      </w:r>
      <w:r w:rsidR="00563427">
        <w:rPr>
          <w:rFonts w:ascii="Times New Roman" w:hAnsi="Times New Roman" w:cs="Times New Roman"/>
          <w:sz w:val="24"/>
          <w:szCs w:val="24"/>
        </w:rPr>
        <w:t xml:space="preserve">. </w:t>
      </w:r>
      <w:r w:rsidR="006E79C6" w:rsidRPr="00CE60B9">
        <w:rPr>
          <w:rFonts w:ascii="Times New Roman" w:hAnsi="Times New Roman" w:cs="Times New Roman"/>
          <w:sz w:val="24"/>
          <w:szCs w:val="24"/>
        </w:rPr>
        <w:t>All report</w:t>
      </w:r>
      <w:r w:rsidR="00452041">
        <w:rPr>
          <w:rFonts w:ascii="Times New Roman" w:hAnsi="Times New Roman" w:cs="Times New Roman"/>
          <w:sz w:val="24"/>
          <w:szCs w:val="24"/>
        </w:rPr>
        <w:t>s</w:t>
      </w:r>
      <w:r w:rsidR="006E79C6" w:rsidRPr="00CE60B9">
        <w:rPr>
          <w:rFonts w:ascii="Times New Roman" w:hAnsi="Times New Roman" w:cs="Times New Roman"/>
          <w:sz w:val="24"/>
          <w:szCs w:val="24"/>
        </w:rPr>
        <w:t xml:space="preserve"> of ADR associated with </w:t>
      </w:r>
      <w:r w:rsidR="00672BB9">
        <w:rPr>
          <w:rFonts w:ascii="Times New Roman" w:hAnsi="Times New Roman" w:cs="Times New Roman"/>
          <w:sz w:val="24"/>
          <w:szCs w:val="24"/>
        </w:rPr>
        <w:t xml:space="preserve">the </w:t>
      </w:r>
      <w:r w:rsidR="006E79C6" w:rsidRPr="00CE60B9">
        <w:rPr>
          <w:rFonts w:ascii="Times New Roman" w:hAnsi="Times New Roman" w:cs="Times New Roman"/>
          <w:sz w:val="24"/>
          <w:szCs w:val="24"/>
        </w:rPr>
        <w:t xml:space="preserve">use of registered product occurring in Malaysia must be reported to </w:t>
      </w:r>
      <w:r w:rsidR="00DB35DF">
        <w:rPr>
          <w:rFonts w:ascii="Times New Roman" w:hAnsi="Times New Roman" w:cs="Times New Roman"/>
          <w:sz w:val="24"/>
          <w:szCs w:val="24"/>
        </w:rPr>
        <w:t>Drug Control Authority (</w:t>
      </w:r>
      <w:r w:rsidR="006E79C6" w:rsidRPr="00CE60B9">
        <w:rPr>
          <w:rFonts w:ascii="Times New Roman" w:hAnsi="Times New Roman" w:cs="Times New Roman"/>
          <w:sz w:val="24"/>
          <w:szCs w:val="24"/>
        </w:rPr>
        <w:t>DCA</w:t>
      </w:r>
      <w:r w:rsidR="00DB35DF">
        <w:rPr>
          <w:rFonts w:ascii="Times New Roman" w:hAnsi="Times New Roman" w:cs="Times New Roman"/>
          <w:sz w:val="24"/>
          <w:szCs w:val="24"/>
        </w:rPr>
        <w:t>)</w:t>
      </w:r>
      <w:r w:rsidR="006E79C6" w:rsidRPr="00CE60B9">
        <w:rPr>
          <w:rFonts w:ascii="Times New Roman" w:hAnsi="Times New Roman" w:cs="Times New Roman"/>
          <w:sz w:val="24"/>
          <w:szCs w:val="24"/>
        </w:rPr>
        <w:t xml:space="preserve"> within </w:t>
      </w:r>
      <w:r w:rsidR="00270551">
        <w:rPr>
          <w:rFonts w:ascii="Times New Roman" w:hAnsi="Times New Roman" w:cs="Times New Roman"/>
          <w:sz w:val="24"/>
          <w:szCs w:val="24"/>
        </w:rPr>
        <w:t xml:space="preserve">the </w:t>
      </w:r>
      <w:r w:rsidR="006E79C6" w:rsidRPr="00CE60B9">
        <w:rPr>
          <w:rFonts w:ascii="Times New Roman" w:hAnsi="Times New Roman" w:cs="Times New Roman"/>
          <w:sz w:val="24"/>
          <w:szCs w:val="24"/>
        </w:rPr>
        <w:t>stipulated timeline. Registration holder</w:t>
      </w:r>
      <w:r w:rsidR="00D94F19">
        <w:rPr>
          <w:rFonts w:ascii="Times New Roman" w:hAnsi="Times New Roman" w:cs="Times New Roman"/>
          <w:sz w:val="24"/>
          <w:szCs w:val="24"/>
        </w:rPr>
        <w:t>s</w:t>
      </w:r>
      <w:r w:rsidR="006E79C6" w:rsidRPr="00CE60B9">
        <w:rPr>
          <w:rFonts w:ascii="Times New Roman" w:hAnsi="Times New Roman" w:cs="Times New Roman"/>
          <w:sz w:val="24"/>
          <w:szCs w:val="24"/>
        </w:rPr>
        <w:t xml:space="preserve"> who have registered a product </w:t>
      </w:r>
      <w:r w:rsidR="003379DB" w:rsidRPr="00CE60B9">
        <w:rPr>
          <w:rFonts w:ascii="Times New Roman" w:hAnsi="Times New Roman" w:cs="Times New Roman"/>
          <w:sz w:val="24"/>
          <w:szCs w:val="24"/>
        </w:rPr>
        <w:t>contain</w:t>
      </w:r>
      <w:r w:rsidR="00452041">
        <w:rPr>
          <w:rFonts w:ascii="Times New Roman" w:hAnsi="Times New Roman" w:cs="Times New Roman"/>
          <w:sz w:val="24"/>
          <w:szCs w:val="24"/>
        </w:rPr>
        <w:t>ing</w:t>
      </w:r>
      <w:r w:rsidR="00DB35DF">
        <w:rPr>
          <w:rFonts w:ascii="Times New Roman" w:hAnsi="Times New Roman" w:cs="Times New Roman"/>
          <w:sz w:val="24"/>
          <w:szCs w:val="24"/>
        </w:rPr>
        <w:t xml:space="preserve"> a New Chemical Entity (</w:t>
      </w:r>
      <w:r w:rsidR="006E79C6" w:rsidRPr="00CE60B9">
        <w:rPr>
          <w:rFonts w:ascii="Times New Roman" w:hAnsi="Times New Roman" w:cs="Times New Roman"/>
          <w:sz w:val="24"/>
          <w:szCs w:val="24"/>
        </w:rPr>
        <w:t>NCE</w:t>
      </w:r>
      <w:r w:rsidR="00DB35DF">
        <w:rPr>
          <w:rFonts w:ascii="Times New Roman" w:hAnsi="Times New Roman" w:cs="Times New Roman"/>
          <w:sz w:val="24"/>
          <w:szCs w:val="24"/>
        </w:rPr>
        <w:t>) after 1-Jan-</w:t>
      </w:r>
      <w:r w:rsidR="006E79C6" w:rsidRPr="00CE60B9">
        <w:rPr>
          <w:rFonts w:ascii="Times New Roman" w:hAnsi="Times New Roman" w:cs="Times New Roman"/>
          <w:sz w:val="24"/>
          <w:szCs w:val="24"/>
        </w:rPr>
        <w:t xml:space="preserve">2002 must routinely submit </w:t>
      </w:r>
      <w:r w:rsidR="00DB35DF">
        <w:rPr>
          <w:rFonts w:ascii="Times New Roman" w:hAnsi="Times New Roman" w:cs="Times New Roman"/>
          <w:sz w:val="24"/>
          <w:szCs w:val="24"/>
        </w:rPr>
        <w:t>Periodic Safety Update Reports (</w:t>
      </w:r>
      <w:r w:rsidR="006E79C6" w:rsidRPr="00CE60B9">
        <w:rPr>
          <w:rFonts w:ascii="Times New Roman" w:hAnsi="Times New Roman" w:cs="Times New Roman"/>
          <w:sz w:val="24"/>
          <w:szCs w:val="24"/>
        </w:rPr>
        <w:t>PSUR</w:t>
      </w:r>
      <w:r w:rsidR="00DB35DF">
        <w:rPr>
          <w:rFonts w:ascii="Times New Roman" w:hAnsi="Times New Roman" w:cs="Times New Roman"/>
          <w:sz w:val="24"/>
          <w:szCs w:val="24"/>
        </w:rPr>
        <w:t>)</w:t>
      </w:r>
      <w:r w:rsidR="006E79C6" w:rsidRPr="00CE60B9">
        <w:rPr>
          <w:rFonts w:ascii="Times New Roman" w:hAnsi="Times New Roman" w:cs="Times New Roman"/>
          <w:sz w:val="24"/>
          <w:szCs w:val="24"/>
        </w:rPr>
        <w:t xml:space="preserve"> on the</w:t>
      </w:r>
      <w:r w:rsidR="00672BB9">
        <w:rPr>
          <w:rFonts w:ascii="Times New Roman" w:hAnsi="Times New Roman" w:cs="Times New Roman"/>
          <w:sz w:val="24"/>
          <w:szCs w:val="24"/>
        </w:rPr>
        <w:t xml:space="preserve"> product for first 2 years post</w:t>
      </w:r>
      <w:r w:rsidR="006E79C6" w:rsidRPr="00CE60B9">
        <w:rPr>
          <w:rFonts w:ascii="Times New Roman" w:hAnsi="Times New Roman" w:cs="Times New Roman"/>
          <w:sz w:val="24"/>
          <w:szCs w:val="24"/>
        </w:rPr>
        <w:t xml:space="preserve"> approval in Malaysia and </w:t>
      </w:r>
      <w:r w:rsidR="00DB35DF">
        <w:rPr>
          <w:rFonts w:ascii="Times New Roman" w:hAnsi="Times New Roman" w:cs="Times New Roman"/>
          <w:sz w:val="24"/>
          <w:szCs w:val="24"/>
        </w:rPr>
        <w:t>ann</w:t>
      </w:r>
      <w:r w:rsidR="00976AE1">
        <w:rPr>
          <w:rFonts w:ascii="Times New Roman" w:hAnsi="Times New Roman" w:cs="Times New Roman"/>
          <w:sz w:val="24"/>
          <w:szCs w:val="24"/>
        </w:rPr>
        <w:t>ua</w:t>
      </w:r>
      <w:r w:rsidR="006552C4">
        <w:rPr>
          <w:rFonts w:ascii="Times New Roman" w:hAnsi="Times New Roman" w:cs="Times New Roman"/>
          <w:sz w:val="24"/>
          <w:szCs w:val="24"/>
        </w:rPr>
        <w:t>lly for subsequent 3 years [</w:t>
      </w:r>
      <w:r w:rsidR="00976AE1">
        <w:rPr>
          <w:rFonts w:ascii="Times New Roman" w:hAnsi="Times New Roman" w:cs="Times New Roman"/>
          <w:sz w:val="24"/>
          <w:szCs w:val="24"/>
        </w:rPr>
        <w:t>12</w:t>
      </w:r>
      <w:r w:rsidR="006552C4">
        <w:rPr>
          <w:rFonts w:ascii="Times New Roman" w:hAnsi="Times New Roman" w:cs="Times New Roman"/>
          <w:sz w:val="24"/>
          <w:szCs w:val="24"/>
        </w:rPr>
        <w:t>]</w:t>
      </w:r>
      <w:r w:rsidR="001313F7" w:rsidRPr="00CE60B9">
        <w:rPr>
          <w:rFonts w:ascii="Times New Roman" w:hAnsi="Times New Roman" w:cs="Times New Roman"/>
          <w:sz w:val="24"/>
          <w:szCs w:val="24"/>
        </w:rPr>
        <w:t>.</w:t>
      </w:r>
      <w:r w:rsidR="00563427">
        <w:rPr>
          <w:rFonts w:ascii="Times New Roman" w:hAnsi="Times New Roman" w:cs="Times New Roman"/>
          <w:sz w:val="24"/>
          <w:szCs w:val="24"/>
        </w:rPr>
        <w:t xml:space="preserve"> </w:t>
      </w:r>
      <w:r w:rsidR="003379DB" w:rsidRPr="00CE60B9">
        <w:rPr>
          <w:rFonts w:ascii="Times New Roman" w:hAnsi="Times New Roman" w:cs="Times New Roman"/>
          <w:sz w:val="24"/>
          <w:szCs w:val="24"/>
        </w:rPr>
        <w:t>Nearly</w:t>
      </w:r>
      <w:r w:rsidR="007F4015">
        <w:rPr>
          <w:rFonts w:ascii="Times New Roman" w:hAnsi="Times New Roman" w:cs="Times New Roman"/>
          <w:sz w:val="24"/>
          <w:szCs w:val="24"/>
        </w:rPr>
        <w:t xml:space="preserve"> 75% </w:t>
      </w:r>
      <w:r w:rsidR="002D23A4" w:rsidRPr="00CE60B9">
        <w:rPr>
          <w:rFonts w:ascii="Times New Roman" w:hAnsi="Times New Roman" w:cs="Times New Roman"/>
          <w:sz w:val="24"/>
          <w:szCs w:val="24"/>
        </w:rPr>
        <w:t>drug</w:t>
      </w:r>
      <w:r w:rsidR="00452041">
        <w:rPr>
          <w:rFonts w:ascii="Times New Roman" w:hAnsi="Times New Roman" w:cs="Times New Roman"/>
          <w:sz w:val="24"/>
          <w:szCs w:val="24"/>
        </w:rPr>
        <w:t>s</w:t>
      </w:r>
      <w:r w:rsidR="002D23A4" w:rsidRPr="00CE60B9">
        <w:rPr>
          <w:rFonts w:ascii="Times New Roman" w:hAnsi="Times New Roman" w:cs="Times New Roman"/>
          <w:sz w:val="24"/>
          <w:szCs w:val="24"/>
        </w:rPr>
        <w:t xml:space="preserve"> in Nepal </w:t>
      </w:r>
      <w:r w:rsidR="00452041">
        <w:rPr>
          <w:rFonts w:ascii="Times New Roman" w:hAnsi="Times New Roman" w:cs="Times New Roman"/>
          <w:sz w:val="24"/>
          <w:szCs w:val="24"/>
        </w:rPr>
        <w:t>are</w:t>
      </w:r>
      <w:r w:rsidR="00301274" w:rsidRPr="00CE60B9">
        <w:rPr>
          <w:rFonts w:ascii="Times New Roman" w:hAnsi="Times New Roman" w:cs="Times New Roman"/>
          <w:sz w:val="24"/>
          <w:szCs w:val="24"/>
        </w:rPr>
        <w:t xml:space="preserve"> imp</w:t>
      </w:r>
      <w:r w:rsidR="00672BB9">
        <w:rPr>
          <w:rFonts w:ascii="Times New Roman" w:hAnsi="Times New Roman" w:cs="Times New Roman"/>
          <w:sz w:val="24"/>
          <w:szCs w:val="24"/>
        </w:rPr>
        <w:t>orted from foreign countries as</w:t>
      </w:r>
      <w:r w:rsidR="00301274" w:rsidRPr="00CE60B9">
        <w:rPr>
          <w:rFonts w:ascii="Times New Roman" w:hAnsi="Times New Roman" w:cs="Times New Roman"/>
          <w:sz w:val="24"/>
          <w:szCs w:val="24"/>
        </w:rPr>
        <w:t xml:space="preserve"> Nepal has limited capacity in terms of drug manufacturing. Prior to marketing a drug, Department of Drug Administration (DDA), the regulatory authority, thoroughly assess</w:t>
      </w:r>
      <w:r w:rsidR="00452041">
        <w:rPr>
          <w:rFonts w:ascii="Times New Roman" w:hAnsi="Times New Roman" w:cs="Times New Roman"/>
          <w:sz w:val="24"/>
          <w:szCs w:val="24"/>
        </w:rPr>
        <w:t>es</w:t>
      </w:r>
      <w:r w:rsidR="00301274" w:rsidRPr="00CE60B9">
        <w:rPr>
          <w:rFonts w:ascii="Times New Roman" w:hAnsi="Times New Roman" w:cs="Times New Roman"/>
          <w:sz w:val="24"/>
          <w:szCs w:val="24"/>
        </w:rPr>
        <w:t xml:space="preserve"> </w:t>
      </w:r>
      <w:r w:rsidR="00270551">
        <w:rPr>
          <w:rFonts w:ascii="Times New Roman" w:hAnsi="Times New Roman" w:cs="Times New Roman"/>
          <w:sz w:val="24"/>
          <w:szCs w:val="24"/>
        </w:rPr>
        <w:t xml:space="preserve">the </w:t>
      </w:r>
      <w:r w:rsidR="00301274" w:rsidRPr="00CE60B9">
        <w:rPr>
          <w:rFonts w:ascii="Times New Roman" w:hAnsi="Times New Roman" w:cs="Times New Roman"/>
          <w:sz w:val="24"/>
          <w:szCs w:val="24"/>
        </w:rPr>
        <w:t>drug</w:t>
      </w:r>
      <w:r w:rsidR="00452041">
        <w:rPr>
          <w:rFonts w:ascii="Times New Roman" w:hAnsi="Times New Roman" w:cs="Times New Roman"/>
          <w:sz w:val="24"/>
          <w:szCs w:val="24"/>
        </w:rPr>
        <w:t>s</w:t>
      </w:r>
      <w:r w:rsidR="00301274" w:rsidRPr="00CE60B9">
        <w:rPr>
          <w:rFonts w:ascii="Times New Roman" w:hAnsi="Times New Roman" w:cs="Times New Roman"/>
          <w:sz w:val="24"/>
          <w:szCs w:val="24"/>
        </w:rPr>
        <w:t xml:space="preserve"> on </w:t>
      </w:r>
      <w:r w:rsidR="00672BB9">
        <w:rPr>
          <w:rFonts w:ascii="Times New Roman" w:hAnsi="Times New Roman" w:cs="Times New Roman"/>
          <w:sz w:val="24"/>
          <w:szCs w:val="24"/>
        </w:rPr>
        <w:t xml:space="preserve">the </w:t>
      </w:r>
      <w:r w:rsidR="00301274" w:rsidRPr="00CE60B9">
        <w:rPr>
          <w:rFonts w:ascii="Times New Roman" w:hAnsi="Times New Roman" w:cs="Times New Roman"/>
          <w:sz w:val="24"/>
          <w:szCs w:val="24"/>
        </w:rPr>
        <w:t>basi</w:t>
      </w:r>
      <w:r w:rsidR="00452041">
        <w:rPr>
          <w:rFonts w:ascii="Times New Roman" w:hAnsi="Times New Roman" w:cs="Times New Roman"/>
          <w:sz w:val="24"/>
          <w:szCs w:val="24"/>
        </w:rPr>
        <w:t>s</w:t>
      </w:r>
      <w:r w:rsidR="00301274" w:rsidRPr="00CE60B9">
        <w:rPr>
          <w:rFonts w:ascii="Times New Roman" w:hAnsi="Times New Roman" w:cs="Times New Roman"/>
          <w:sz w:val="24"/>
          <w:szCs w:val="24"/>
        </w:rPr>
        <w:t xml:space="preserve"> of </w:t>
      </w:r>
      <w:r w:rsidR="00452041">
        <w:rPr>
          <w:rFonts w:ascii="Times New Roman" w:hAnsi="Times New Roman" w:cs="Times New Roman"/>
          <w:sz w:val="24"/>
          <w:szCs w:val="24"/>
        </w:rPr>
        <w:t xml:space="preserve">the </w:t>
      </w:r>
      <w:r w:rsidR="00301274" w:rsidRPr="00CE60B9">
        <w:rPr>
          <w:rFonts w:ascii="Times New Roman" w:hAnsi="Times New Roman" w:cs="Times New Roman"/>
          <w:sz w:val="24"/>
          <w:szCs w:val="24"/>
        </w:rPr>
        <w:t xml:space="preserve">data available </w:t>
      </w:r>
      <w:r w:rsidR="00452041">
        <w:rPr>
          <w:rFonts w:ascii="Times New Roman" w:hAnsi="Times New Roman" w:cs="Times New Roman"/>
          <w:sz w:val="24"/>
          <w:szCs w:val="24"/>
        </w:rPr>
        <w:t>from</w:t>
      </w:r>
      <w:r w:rsidR="00270551">
        <w:rPr>
          <w:rFonts w:ascii="Times New Roman" w:hAnsi="Times New Roman" w:cs="Times New Roman"/>
          <w:sz w:val="24"/>
          <w:szCs w:val="24"/>
        </w:rPr>
        <w:t xml:space="preserve"> </w:t>
      </w:r>
      <w:r w:rsidR="00B13646">
        <w:rPr>
          <w:rFonts w:ascii="Times New Roman" w:hAnsi="Times New Roman" w:cs="Times New Roman"/>
          <w:sz w:val="24"/>
          <w:szCs w:val="24"/>
        </w:rPr>
        <w:t>other countr</w:t>
      </w:r>
      <w:r w:rsidR="00452041">
        <w:rPr>
          <w:rFonts w:ascii="Times New Roman" w:hAnsi="Times New Roman" w:cs="Times New Roman"/>
          <w:sz w:val="24"/>
          <w:szCs w:val="24"/>
        </w:rPr>
        <w:t>ies</w:t>
      </w:r>
      <w:r w:rsidR="00301274" w:rsidRPr="00CE60B9">
        <w:rPr>
          <w:rFonts w:ascii="Times New Roman" w:hAnsi="Times New Roman" w:cs="Times New Roman"/>
          <w:sz w:val="24"/>
          <w:szCs w:val="24"/>
        </w:rPr>
        <w:t xml:space="preserve">. Pharmacovigilance activities are in </w:t>
      </w:r>
      <w:r w:rsidR="00672BB9">
        <w:rPr>
          <w:rFonts w:ascii="Times New Roman" w:hAnsi="Times New Roman" w:cs="Times New Roman"/>
          <w:sz w:val="24"/>
          <w:szCs w:val="24"/>
        </w:rPr>
        <w:t xml:space="preserve">a </w:t>
      </w:r>
      <w:r w:rsidR="00301274" w:rsidRPr="00CE60B9">
        <w:rPr>
          <w:rFonts w:ascii="Times New Roman" w:hAnsi="Times New Roman" w:cs="Times New Roman"/>
          <w:sz w:val="24"/>
          <w:szCs w:val="24"/>
        </w:rPr>
        <w:t xml:space="preserve">preliminary developing </w:t>
      </w:r>
      <w:r w:rsidR="00270551">
        <w:rPr>
          <w:rFonts w:ascii="Times New Roman" w:hAnsi="Times New Roman" w:cs="Times New Roman"/>
          <w:sz w:val="24"/>
          <w:szCs w:val="24"/>
        </w:rPr>
        <w:t>stage in Nepal. ADR reporting is</w:t>
      </w:r>
      <w:r w:rsidR="00301274" w:rsidRPr="00CE60B9">
        <w:rPr>
          <w:rFonts w:ascii="Times New Roman" w:hAnsi="Times New Roman" w:cs="Times New Roman"/>
          <w:sz w:val="24"/>
          <w:szCs w:val="24"/>
        </w:rPr>
        <w:t xml:space="preserve"> mainly confined to</w:t>
      </w:r>
      <w:r w:rsidR="00270551">
        <w:rPr>
          <w:rFonts w:ascii="Times New Roman" w:hAnsi="Times New Roman" w:cs="Times New Roman"/>
          <w:sz w:val="24"/>
          <w:szCs w:val="24"/>
        </w:rPr>
        <w:t xml:space="preserve"> the</w:t>
      </w:r>
      <w:r w:rsidR="00301274" w:rsidRPr="00CE60B9">
        <w:rPr>
          <w:rFonts w:ascii="Times New Roman" w:hAnsi="Times New Roman" w:cs="Times New Roman"/>
          <w:sz w:val="24"/>
          <w:szCs w:val="24"/>
        </w:rPr>
        <w:t xml:space="preserve"> healthcare professional</w:t>
      </w:r>
      <w:r w:rsidR="00270551">
        <w:rPr>
          <w:rFonts w:ascii="Times New Roman" w:hAnsi="Times New Roman" w:cs="Times New Roman"/>
          <w:sz w:val="24"/>
          <w:szCs w:val="24"/>
        </w:rPr>
        <w:t>s</w:t>
      </w:r>
      <w:r w:rsidR="006552C4">
        <w:rPr>
          <w:rFonts w:ascii="Times New Roman" w:hAnsi="Times New Roman" w:cs="Times New Roman"/>
          <w:sz w:val="24"/>
          <w:szCs w:val="24"/>
        </w:rPr>
        <w:t xml:space="preserve"> [</w:t>
      </w:r>
      <w:r w:rsidR="00976AE1">
        <w:rPr>
          <w:rFonts w:ascii="Times New Roman" w:hAnsi="Times New Roman" w:cs="Times New Roman"/>
          <w:sz w:val="24"/>
          <w:szCs w:val="24"/>
        </w:rPr>
        <w:t>13</w:t>
      </w:r>
      <w:r w:rsidR="006552C4">
        <w:rPr>
          <w:rFonts w:ascii="Times New Roman" w:hAnsi="Times New Roman" w:cs="Times New Roman"/>
          <w:sz w:val="24"/>
          <w:szCs w:val="24"/>
        </w:rPr>
        <w:t>]</w:t>
      </w:r>
      <w:r w:rsidR="00B02D42">
        <w:rPr>
          <w:rFonts w:ascii="Times New Roman" w:hAnsi="Times New Roman" w:cs="Times New Roman"/>
          <w:sz w:val="24"/>
          <w:szCs w:val="24"/>
        </w:rPr>
        <w:t>.</w:t>
      </w:r>
      <w:r w:rsidR="00563427">
        <w:rPr>
          <w:rFonts w:ascii="Times New Roman" w:hAnsi="Times New Roman" w:cs="Times New Roman"/>
          <w:sz w:val="24"/>
          <w:szCs w:val="24"/>
        </w:rPr>
        <w:t xml:space="preserve"> </w:t>
      </w:r>
      <w:r w:rsidR="00F75D6D" w:rsidRPr="00CE60B9">
        <w:rPr>
          <w:rFonts w:ascii="Times New Roman" w:hAnsi="Times New Roman" w:cs="Times New Roman"/>
          <w:sz w:val="24"/>
          <w:szCs w:val="24"/>
        </w:rPr>
        <w:t xml:space="preserve">In Bangladesh Director General of Drug Administration (DGDA) is </w:t>
      </w:r>
      <w:r w:rsidR="00672BB9">
        <w:rPr>
          <w:rFonts w:ascii="Times New Roman" w:hAnsi="Times New Roman" w:cs="Times New Roman"/>
          <w:sz w:val="24"/>
          <w:szCs w:val="24"/>
        </w:rPr>
        <w:t>plays</w:t>
      </w:r>
      <w:r w:rsidR="00270551">
        <w:rPr>
          <w:rFonts w:ascii="Times New Roman" w:hAnsi="Times New Roman" w:cs="Times New Roman"/>
          <w:sz w:val="24"/>
          <w:szCs w:val="24"/>
        </w:rPr>
        <w:t xml:space="preserve"> </w:t>
      </w:r>
      <w:r w:rsidR="00452041">
        <w:rPr>
          <w:rFonts w:ascii="Times New Roman" w:hAnsi="Times New Roman" w:cs="Times New Roman"/>
          <w:sz w:val="24"/>
          <w:szCs w:val="24"/>
        </w:rPr>
        <w:t xml:space="preserve">an </w:t>
      </w:r>
      <w:r w:rsidR="00F75D6D" w:rsidRPr="00CE60B9">
        <w:rPr>
          <w:rFonts w:ascii="Times New Roman" w:hAnsi="Times New Roman" w:cs="Times New Roman"/>
          <w:sz w:val="24"/>
          <w:szCs w:val="24"/>
        </w:rPr>
        <w:t>active role to ensure safety of patient</w:t>
      </w:r>
      <w:r w:rsidR="00672BB9">
        <w:rPr>
          <w:rFonts w:ascii="Times New Roman" w:hAnsi="Times New Roman" w:cs="Times New Roman"/>
          <w:sz w:val="24"/>
          <w:szCs w:val="24"/>
        </w:rPr>
        <w:t xml:space="preserve"> </w:t>
      </w:r>
      <w:r w:rsidR="00164095">
        <w:rPr>
          <w:rFonts w:ascii="Times New Roman" w:hAnsi="Times New Roman" w:cs="Times New Roman"/>
          <w:sz w:val="24"/>
          <w:szCs w:val="24"/>
        </w:rPr>
        <w:t>[</w:t>
      </w:r>
      <w:r w:rsidR="00976AE1">
        <w:rPr>
          <w:rFonts w:ascii="Times New Roman" w:hAnsi="Times New Roman" w:cs="Times New Roman"/>
          <w:sz w:val="24"/>
          <w:szCs w:val="24"/>
        </w:rPr>
        <w:t>14</w:t>
      </w:r>
      <w:r w:rsidR="00164095">
        <w:rPr>
          <w:rFonts w:ascii="Times New Roman" w:hAnsi="Times New Roman" w:cs="Times New Roman"/>
          <w:sz w:val="24"/>
          <w:szCs w:val="24"/>
        </w:rPr>
        <w:t>]</w:t>
      </w:r>
      <w:r w:rsidR="00F75D6D" w:rsidRPr="00CE60B9">
        <w:rPr>
          <w:rFonts w:ascii="Times New Roman" w:hAnsi="Times New Roman" w:cs="Times New Roman"/>
          <w:sz w:val="24"/>
          <w:szCs w:val="24"/>
        </w:rPr>
        <w:t>. In 1996, under guidance of WHO, a cell was established in DGDA. In 1997, Ministry of Health and Family</w:t>
      </w:r>
      <w:r w:rsidR="00270551">
        <w:rPr>
          <w:rFonts w:ascii="Times New Roman" w:hAnsi="Times New Roman" w:cs="Times New Roman"/>
          <w:sz w:val="24"/>
          <w:szCs w:val="24"/>
        </w:rPr>
        <w:t xml:space="preserve"> welfare formed ADR A</w:t>
      </w:r>
      <w:r w:rsidR="00F75D6D" w:rsidRPr="00CE60B9">
        <w:rPr>
          <w:rFonts w:ascii="Times New Roman" w:hAnsi="Times New Roman" w:cs="Times New Roman"/>
          <w:sz w:val="24"/>
          <w:szCs w:val="24"/>
        </w:rPr>
        <w:t>dvisory Commi</w:t>
      </w:r>
      <w:r w:rsidR="00270551">
        <w:rPr>
          <w:rFonts w:ascii="Times New Roman" w:hAnsi="Times New Roman" w:cs="Times New Roman"/>
          <w:sz w:val="24"/>
          <w:szCs w:val="24"/>
        </w:rPr>
        <w:t xml:space="preserve">ttee (ADRAC) to evaluate, </w:t>
      </w:r>
      <w:r w:rsidR="007C405C">
        <w:rPr>
          <w:rFonts w:ascii="Times New Roman" w:hAnsi="Times New Roman" w:cs="Times New Roman"/>
          <w:sz w:val="24"/>
          <w:szCs w:val="24"/>
        </w:rPr>
        <w:t>analys</w:t>
      </w:r>
      <w:r w:rsidR="007C405C" w:rsidRPr="00CE60B9">
        <w:rPr>
          <w:rFonts w:ascii="Times New Roman" w:hAnsi="Times New Roman" w:cs="Times New Roman"/>
          <w:sz w:val="24"/>
          <w:szCs w:val="24"/>
        </w:rPr>
        <w:t>e</w:t>
      </w:r>
      <w:r w:rsidR="00F75D6D" w:rsidRPr="00CE60B9">
        <w:rPr>
          <w:rFonts w:ascii="Times New Roman" w:hAnsi="Times New Roman" w:cs="Times New Roman"/>
          <w:sz w:val="24"/>
          <w:szCs w:val="24"/>
        </w:rPr>
        <w:t xml:space="preserve"> and make recommendation for solving problems of medicinal hazards due to ADRs.</w:t>
      </w:r>
      <w:r w:rsidR="00563427">
        <w:rPr>
          <w:rFonts w:ascii="Times New Roman" w:hAnsi="Times New Roman" w:cs="Times New Roman"/>
          <w:sz w:val="24"/>
          <w:szCs w:val="24"/>
        </w:rPr>
        <w:t xml:space="preserve"> </w:t>
      </w:r>
      <w:r w:rsidR="00301274" w:rsidRPr="00CE60B9">
        <w:rPr>
          <w:rFonts w:ascii="Times New Roman" w:hAnsi="Times New Roman" w:cs="Times New Roman"/>
          <w:sz w:val="24"/>
          <w:szCs w:val="24"/>
        </w:rPr>
        <w:t>Pak</w:t>
      </w:r>
      <w:r w:rsidR="00270551">
        <w:rPr>
          <w:rFonts w:ascii="Times New Roman" w:hAnsi="Times New Roman" w:cs="Times New Roman"/>
          <w:sz w:val="24"/>
          <w:szCs w:val="24"/>
        </w:rPr>
        <w:t>istan has limited resources in the</w:t>
      </w:r>
      <w:r w:rsidR="00301274" w:rsidRPr="00CE60B9">
        <w:rPr>
          <w:rFonts w:ascii="Times New Roman" w:hAnsi="Times New Roman" w:cs="Times New Roman"/>
          <w:sz w:val="24"/>
          <w:szCs w:val="24"/>
        </w:rPr>
        <w:t xml:space="preserve"> system of healthcare</w:t>
      </w:r>
      <w:r w:rsidR="00672BB9">
        <w:rPr>
          <w:rFonts w:ascii="Times New Roman" w:hAnsi="Times New Roman" w:cs="Times New Roman"/>
          <w:sz w:val="24"/>
          <w:szCs w:val="24"/>
        </w:rPr>
        <w:t xml:space="preserve"> system</w:t>
      </w:r>
      <w:r w:rsidR="00301274" w:rsidRPr="00CE60B9">
        <w:rPr>
          <w:rFonts w:ascii="Times New Roman" w:hAnsi="Times New Roman" w:cs="Times New Roman"/>
          <w:sz w:val="24"/>
          <w:szCs w:val="24"/>
        </w:rPr>
        <w:t xml:space="preserve">. </w:t>
      </w:r>
      <w:r w:rsidR="00672BB9">
        <w:rPr>
          <w:rFonts w:ascii="Times New Roman" w:hAnsi="Times New Roman" w:cs="Times New Roman"/>
          <w:sz w:val="24"/>
          <w:szCs w:val="24"/>
        </w:rPr>
        <w:t>Awareness level on ADR</w:t>
      </w:r>
      <w:r w:rsidR="00635325">
        <w:rPr>
          <w:rFonts w:ascii="Times New Roman" w:hAnsi="Times New Roman" w:cs="Times New Roman"/>
          <w:sz w:val="24"/>
          <w:szCs w:val="24"/>
        </w:rPr>
        <w:t xml:space="preserve"> reporting was measured among physician</w:t>
      </w:r>
      <w:r w:rsidR="00270551">
        <w:rPr>
          <w:rFonts w:ascii="Times New Roman" w:hAnsi="Times New Roman" w:cs="Times New Roman"/>
          <w:sz w:val="24"/>
          <w:szCs w:val="24"/>
        </w:rPr>
        <w:t>s</w:t>
      </w:r>
      <w:r w:rsidR="00B17DDA">
        <w:rPr>
          <w:rFonts w:ascii="Times New Roman" w:hAnsi="Times New Roman" w:cs="Times New Roman"/>
          <w:sz w:val="24"/>
          <w:szCs w:val="24"/>
        </w:rPr>
        <w:t xml:space="preserve"> (51%)</w:t>
      </w:r>
      <w:r w:rsidR="00635325">
        <w:rPr>
          <w:rFonts w:ascii="Times New Roman" w:hAnsi="Times New Roman" w:cs="Times New Roman"/>
          <w:sz w:val="24"/>
          <w:szCs w:val="24"/>
        </w:rPr>
        <w:t>, pharmacist</w:t>
      </w:r>
      <w:r w:rsidR="00270551">
        <w:rPr>
          <w:rFonts w:ascii="Times New Roman" w:hAnsi="Times New Roman" w:cs="Times New Roman"/>
          <w:sz w:val="24"/>
          <w:szCs w:val="24"/>
        </w:rPr>
        <w:t xml:space="preserve">s </w:t>
      </w:r>
      <w:r w:rsidR="00635325">
        <w:rPr>
          <w:rFonts w:ascii="Times New Roman" w:hAnsi="Times New Roman" w:cs="Times New Roman"/>
          <w:sz w:val="24"/>
          <w:szCs w:val="24"/>
        </w:rPr>
        <w:t>(29.7%) and Nurse</w:t>
      </w:r>
      <w:r w:rsidR="00270551">
        <w:rPr>
          <w:rFonts w:ascii="Times New Roman" w:hAnsi="Times New Roman" w:cs="Times New Roman"/>
          <w:sz w:val="24"/>
          <w:szCs w:val="24"/>
        </w:rPr>
        <w:t xml:space="preserve">s (19.3%). The results </w:t>
      </w:r>
      <w:r w:rsidR="00635325">
        <w:rPr>
          <w:rFonts w:ascii="Times New Roman" w:hAnsi="Times New Roman" w:cs="Times New Roman"/>
          <w:sz w:val="24"/>
          <w:szCs w:val="24"/>
        </w:rPr>
        <w:t>showed that 65.5% of HC</w:t>
      </w:r>
      <w:r w:rsidR="00672BB9">
        <w:rPr>
          <w:rFonts w:ascii="Times New Roman" w:hAnsi="Times New Roman" w:cs="Times New Roman"/>
          <w:sz w:val="24"/>
          <w:szCs w:val="24"/>
        </w:rPr>
        <w:t xml:space="preserve">P population observed ADRs amongst them only </w:t>
      </w:r>
      <w:r w:rsidR="00635325">
        <w:rPr>
          <w:rFonts w:ascii="Times New Roman" w:hAnsi="Times New Roman" w:cs="Times New Roman"/>
          <w:sz w:val="24"/>
          <w:szCs w:val="24"/>
        </w:rPr>
        <w:t xml:space="preserve">57.4% </w:t>
      </w:r>
      <w:r w:rsidR="007C405C" w:rsidRPr="007C405C">
        <w:rPr>
          <w:rFonts w:ascii="Times New Roman" w:hAnsi="Times New Roman" w:cs="Times New Roman"/>
          <w:sz w:val="24"/>
          <w:szCs w:val="24"/>
        </w:rPr>
        <w:t>were</w:t>
      </w:r>
      <w:r w:rsidR="00270551">
        <w:rPr>
          <w:rFonts w:ascii="Times New Roman" w:hAnsi="Times New Roman" w:cs="Times New Roman"/>
          <w:sz w:val="24"/>
          <w:szCs w:val="24"/>
        </w:rPr>
        <w:t xml:space="preserve"> </w:t>
      </w:r>
      <w:r w:rsidR="00635325">
        <w:rPr>
          <w:rFonts w:ascii="Times New Roman" w:hAnsi="Times New Roman" w:cs="Times New Roman"/>
          <w:sz w:val="24"/>
          <w:szCs w:val="24"/>
        </w:rPr>
        <w:t>reported these</w:t>
      </w:r>
      <w:r w:rsidR="00164095">
        <w:rPr>
          <w:rFonts w:ascii="Times New Roman" w:hAnsi="Times New Roman" w:cs="Times New Roman"/>
          <w:sz w:val="24"/>
          <w:szCs w:val="24"/>
        </w:rPr>
        <w:t xml:space="preserve"> in their respective hospitals [15]</w:t>
      </w:r>
      <w:r w:rsidR="00635325">
        <w:rPr>
          <w:rFonts w:ascii="Times New Roman" w:hAnsi="Times New Roman" w:cs="Times New Roman"/>
          <w:sz w:val="24"/>
          <w:szCs w:val="24"/>
        </w:rPr>
        <w:t xml:space="preserve">. </w:t>
      </w:r>
      <w:r w:rsidR="00301274" w:rsidRPr="00CE60B9">
        <w:rPr>
          <w:rFonts w:ascii="Times New Roman" w:hAnsi="Times New Roman" w:cs="Times New Roman"/>
          <w:sz w:val="24"/>
          <w:szCs w:val="24"/>
        </w:rPr>
        <w:t>The number of death</w:t>
      </w:r>
      <w:r w:rsidR="00270551">
        <w:rPr>
          <w:rFonts w:ascii="Times New Roman" w:hAnsi="Times New Roman" w:cs="Times New Roman"/>
          <w:sz w:val="24"/>
          <w:szCs w:val="24"/>
        </w:rPr>
        <w:t>s</w:t>
      </w:r>
      <w:r w:rsidR="00301274" w:rsidRPr="00CE60B9">
        <w:rPr>
          <w:rFonts w:ascii="Times New Roman" w:hAnsi="Times New Roman" w:cs="Times New Roman"/>
          <w:sz w:val="24"/>
          <w:szCs w:val="24"/>
        </w:rPr>
        <w:t xml:space="preserve"> related to ADR is not known due to underdevelop</w:t>
      </w:r>
      <w:r w:rsidR="00452041">
        <w:rPr>
          <w:rFonts w:ascii="Times New Roman" w:hAnsi="Times New Roman" w:cs="Times New Roman"/>
          <w:sz w:val="24"/>
          <w:szCs w:val="24"/>
        </w:rPr>
        <w:t>ed</w:t>
      </w:r>
      <w:r w:rsidR="002D3B5F">
        <w:rPr>
          <w:rFonts w:ascii="Times New Roman" w:hAnsi="Times New Roman" w:cs="Times New Roman"/>
          <w:sz w:val="24"/>
          <w:szCs w:val="24"/>
        </w:rPr>
        <w:t xml:space="preserve"> process </w:t>
      </w:r>
      <w:r w:rsidR="00164095">
        <w:rPr>
          <w:rFonts w:ascii="Times New Roman" w:hAnsi="Times New Roman" w:cs="Times New Roman"/>
          <w:sz w:val="24"/>
          <w:szCs w:val="24"/>
        </w:rPr>
        <w:t>of pharmacovigilance [</w:t>
      </w:r>
      <w:r w:rsidR="00301274" w:rsidRPr="00CE60B9">
        <w:rPr>
          <w:rFonts w:ascii="Times New Roman" w:hAnsi="Times New Roman" w:cs="Times New Roman"/>
          <w:sz w:val="24"/>
          <w:szCs w:val="24"/>
        </w:rPr>
        <w:t>1</w:t>
      </w:r>
      <w:r w:rsidR="00635325">
        <w:rPr>
          <w:rFonts w:ascii="Times New Roman" w:hAnsi="Times New Roman" w:cs="Times New Roman"/>
          <w:sz w:val="24"/>
          <w:szCs w:val="24"/>
        </w:rPr>
        <w:t>6</w:t>
      </w:r>
      <w:r w:rsidR="00164095">
        <w:rPr>
          <w:rFonts w:ascii="Times New Roman" w:hAnsi="Times New Roman" w:cs="Times New Roman"/>
          <w:sz w:val="24"/>
          <w:szCs w:val="24"/>
        </w:rPr>
        <w:t>]</w:t>
      </w:r>
      <w:r w:rsidR="00831887">
        <w:rPr>
          <w:rFonts w:ascii="Times New Roman" w:hAnsi="Times New Roman" w:cs="Times New Roman"/>
          <w:sz w:val="24"/>
          <w:szCs w:val="24"/>
        </w:rPr>
        <w:t>.</w:t>
      </w:r>
    </w:p>
    <w:p w:rsidR="00980871" w:rsidRDefault="00980871" w:rsidP="00D14420">
      <w:pPr>
        <w:ind w:hanging="851"/>
        <w:jc w:val="both"/>
        <w:rPr>
          <w:rFonts w:ascii="Times New Roman" w:hAnsi="Times New Roman" w:cs="Times New Roman"/>
          <w:sz w:val="24"/>
          <w:szCs w:val="24"/>
        </w:rPr>
      </w:pPr>
      <w:r>
        <w:rPr>
          <w:rFonts w:ascii="Times New Roman" w:hAnsi="Times New Roman" w:cs="Times New Roman"/>
          <w:sz w:val="24"/>
          <w:szCs w:val="24"/>
        </w:rPr>
        <w:lastRenderedPageBreak/>
        <w:t>Table 1: Comparison of Pharmacovigilance System in India and few other countries.</w:t>
      </w:r>
    </w:p>
    <w:tbl>
      <w:tblPr>
        <w:tblStyle w:val="TableGrid"/>
        <w:tblW w:w="15904" w:type="dxa"/>
        <w:jc w:val="center"/>
        <w:tblLayout w:type="fixed"/>
        <w:tblLook w:val="04A0" w:firstRow="1" w:lastRow="0" w:firstColumn="1" w:lastColumn="0" w:noHBand="0" w:noVBand="1"/>
      </w:tblPr>
      <w:tblGrid>
        <w:gridCol w:w="1384"/>
        <w:gridCol w:w="1565"/>
        <w:gridCol w:w="1572"/>
        <w:gridCol w:w="1744"/>
        <w:gridCol w:w="1862"/>
        <w:gridCol w:w="1244"/>
        <w:gridCol w:w="1879"/>
        <w:gridCol w:w="1843"/>
        <w:gridCol w:w="1398"/>
        <w:gridCol w:w="1413"/>
      </w:tblGrid>
      <w:tr w:rsidR="00980871" w:rsidTr="00D14420">
        <w:trPr>
          <w:trHeight w:val="516"/>
          <w:jc w:val="center"/>
        </w:trPr>
        <w:tc>
          <w:tcPr>
            <w:tcW w:w="1384" w:type="dxa"/>
            <w:hideMark/>
          </w:tcPr>
          <w:p w:rsidR="00980871" w:rsidRPr="00D14420" w:rsidRDefault="00980871" w:rsidP="00F83610">
            <w:pPr>
              <w:ind w:right="-256"/>
              <w:jc w:val="center"/>
              <w:rPr>
                <w:rFonts w:ascii="Times New Roman" w:hAnsi="Times New Roman" w:cs="Times New Roman"/>
                <w:b/>
                <w:sz w:val="20"/>
                <w:szCs w:val="20"/>
              </w:rPr>
            </w:pPr>
            <w:r w:rsidRPr="00D14420">
              <w:rPr>
                <w:rFonts w:ascii="Times New Roman" w:hAnsi="Times New Roman" w:cs="Times New Roman"/>
                <w:b/>
                <w:sz w:val="20"/>
                <w:szCs w:val="20"/>
              </w:rPr>
              <w:t>Parameter</w:t>
            </w:r>
          </w:p>
        </w:tc>
        <w:tc>
          <w:tcPr>
            <w:tcW w:w="1565"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India</w:t>
            </w:r>
          </w:p>
        </w:tc>
        <w:tc>
          <w:tcPr>
            <w:tcW w:w="1572"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United States</w:t>
            </w:r>
          </w:p>
        </w:tc>
        <w:tc>
          <w:tcPr>
            <w:tcW w:w="1744"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European Union</w:t>
            </w:r>
          </w:p>
        </w:tc>
        <w:tc>
          <w:tcPr>
            <w:tcW w:w="1862"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Japan</w:t>
            </w:r>
          </w:p>
        </w:tc>
        <w:tc>
          <w:tcPr>
            <w:tcW w:w="1244"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Canada</w:t>
            </w:r>
          </w:p>
        </w:tc>
        <w:tc>
          <w:tcPr>
            <w:tcW w:w="1879"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Malaysia</w:t>
            </w:r>
          </w:p>
        </w:tc>
        <w:tc>
          <w:tcPr>
            <w:tcW w:w="1843"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Nepal</w:t>
            </w:r>
          </w:p>
        </w:tc>
        <w:tc>
          <w:tcPr>
            <w:tcW w:w="1398" w:type="dxa"/>
            <w:hideMark/>
          </w:tcPr>
          <w:p w:rsidR="00980871" w:rsidRPr="00D14420" w:rsidRDefault="00980871" w:rsidP="00F83610">
            <w:pPr>
              <w:ind w:left="-152" w:right="-220" w:firstLine="152"/>
              <w:jc w:val="center"/>
              <w:rPr>
                <w:rFonts w:ascii="Times New Roman" w:hAnsi="Times New Roman" w:cs="Times New Roman"/>
                <w:b/>
                <w:sz w:val="20"/>
                <w:szCs w:val="20"/>
              </w:rPr>
            </w:pPr>
            <w:r w:rsidRPr="00D14420">
              <w:rPr>
                <w:rFonts w:ascii="Times New Roman" w:hAnsi="Times New Roman" w:cs="Times New Roman"/>
                <w:b/>
                <w:sz w:val="20"/>
                <w:szCs w:val="20"/>
              </w:rPr>
              <w:t>Bangladesh</w:t>
            </w:r>
          </w:p>
        </w:tc>
        <w:tc>
          <w:tcPr>
            <w:tcW w:w="1413"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Pakistan</w:t>
            </w:r>
          </w:p>
        </w:tc>
      </w:tr>
      <w:tr w:rsidR="00980871" w:rsidTr="00D14420">
        <w:trPr>
          <w:trHeight w:val="1118"/>
          <w:jc w:val="center"/>
        </w:trPr>
        <w:tc>
          <w:tcPr>
            <w:tcW w:w="1384" w:type="dxa"/>
            <w:hideMark/>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Regulatory authority responsible for Pharmacovigilance</w:t>
            </w:r>
          </w:p>
        </w:tc>
        <w:tc>
          <w:tcPr>
            <w:tcW w:w="1565"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CDSCO</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 xml:space="preserve">NCC </w:t>
            </w:r>
            <w:proofErr w:type="spellStart"/>
            <w:r w:rsidRPr="00D14420">
              <w:rPr>
                <w:rFonts w:ascii="Times New Roman" w:hAnsi="Times New Roman" w:cs="Times New Roman"/>
                <w:sz w:val="20"/>
                <w:szCs w:val="20"/>
              </w:rPr>
              <w:t>PvPI</w:t>
            </w:r>
            <w:proofErr w:type="spellEnd"/>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(Pharmacovigilance Programme of India)</w:t>
            </w:r>
          </w:p>
        </w:tc>
        <w:tc>
          <w:tcPr>
            <w:tcW w:w="1572" w:type="dxa"/>
          </w:tcPr>
          <w:p w:rsidR="002D3B5F"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FDA</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(Food and Drug administration)</w:t>
            </w:r>
          </w:p>
        </w:tc>
        <w:tc>
          <w:tcPr>
            <w:tcW w:w="1744"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EMA (European Medicines Agency)</w:t>
            </w:r>
          </w:p>
        </w:tc>
        <w:tc>
          <w:tcPr>
            <w:tcW w:w="1862"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PMDA</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(Pharmaceuticals and Medical Device Agency)</w:t>
            </w:r>
          </w:p>
        </w:tc>
        <w:tc>
          <w:tcPr>
            <w:tcW w:w="1244"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Health Canada</w:t>
            </w:r>
          </w:p>
        </w:tc>
        <w:tc>
          <w:tcPr>
            <w:tcW w:w="1879"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DCA</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(Drug Control Authority)</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NPRA</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(National Pharmaceutical Regulatory Agency)</w:t>
            </w:r>
          </w:p>
        </w:tc>
        <w:tc>
          <w:tcPr>
            <w:tcW w:w="1843"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DDA</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(Department of Drug Administration)</w:t>
            </w:r>
          </w:p>
        </w:tc>
        <w:tc>
          <w:tcPr>
            <w:tcW w:w="1398"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DGDA</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(Director General of Drug Administration)</w:t>
            </w:r>
          </w:p>
        </w:tc>
        <w:tc>
          <w:tcPr>
            <w:tcW w:w="1413"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DRAP</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(Drug Regulatory</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Authority of Pakistan)</w:t>
            </w:r>
          </w:p>
        </w:tc>
      </w:tr>
      <w:tr w:rsidR="00980871" w:rsidTr="00D14420">
        <w:trPr>
          <w:trHeight w:val="1193"/>
          <w:jc w:val="center"/>
        </w:trPr>
        <w:tc>
          <w:tcPr>
            <w:tcW w:w="1384" w:type="dxa"/>
            <w:hideMark/>
          </w:tcPr>
          <w:p w:rsidR="002D3B5F"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Guidelines/</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laws</w:t>
            </w:r>
          </w:p>
        </w:tc>
        <w:tc>
          <w:tcPr>
            <w:tcW w:w="1565"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Drugs and cosmetics Act, 1940 and Rule, 1945</w:t>
            </w:r>
          </w:p>
        </w:tc>
        <w:tc>
          <w:tcPr>
            <w:tcW w:w="1572"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21 CFR</w:t>
            </w:r>
          </w:p>
        </w:tc>
        <w:tc>
          <w:tcPr>
            <w:tcW w:w="1744"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GVP</w:t>
            </w:r>
          </w:p>
          <w:p w:rsidR="002D3B5F"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(Good Pharmacovigilance Practice) guidelines</w:t>
            </w:r>
          </w:p>
        </w:tc>
        <w:tc>
          <w:tcPr>
            <w:tcW w:w="1862"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Pharmaceutic and medical device agency law (Dec,2002)</w:t>
            </w:r>
          </w:p>
        </w:tc>
        <w:tc>
          <w:tcPr>
            <w:tcW w:w="1244"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GVP guideline</w:t>
            </w:r>
          </w:p>
          <w:p w:rsidR="002D3B5F"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(GU1-0102)</w:t>
            </w:r>
          </w:p>
        </w:tc>
        <w:tc>
          <w:tcPr>
            <w:tcW w:w="1879" w:type="dxa"/>
          </w:tcPr>
          <w:p w:rsidR="002D3B5F"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Control of Drug and cosmetic regulation (1984)</w:t>
            </w:r>
          </w:p>
          <w:p w:rsidR="002D3B5F" w:rsidRPr="00D14420" w:rsidRDefault="002D3B5F" w:rsidP="00F83610">
            <w:pPr>
              <w:jc w:val="center"/>
              <w:rPr>
                <w:rFonts w:ascii="Times New Roman" w:hAnsi="Times New Roman" w:cs="Times New Roman"/>
                <w:sz w:val="20"/>
                <w:szCs w:val="20"/>
              </w:rPr>
            </w:pPr>
          </w:p>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Malaysian Pharmacovigilance Guidelines</w:t>
            </w:r>
          </w:p>
          <w:p w:rsidR="002D3B5F"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(2002)</w:t>
            </w:r>
          </w:p>
        </w:tc>
        <w:tc>
          <w:tcPr>
            <w:tcW w:w="1843"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Drug Act 2035</w:t>
            </w:r>
          </w:p>
          <w:p w:rsidR="002D3B5F"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(1978)</w:t>
            </w:r>
          </w:p>
        </w:tc>
        <w:tc>
          <w:tcPr>
            <w:tcW w:w="1398"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Drug Act,1940</w:t>
            </w:r>
          </w:p>
        </w:tc>
        <w:tc>
          <w:tcPr>
            <w:tcW w:w="1413"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Drug Act, 1976</w:t>
            </w:r>
          </w:p>
          <w:p w:rsidR="002D3B5F" w:rsidRPr="00D14420" w:rsidRDefault="002D3B5F" w:rsidP="00F83610">
            <w:pPr>
              <w:jc w:val="center"/>
              <w:rPr>
                <w:rFonts w:ascii="Times New Roman" w:hAnsi="Times New Roman" w:cs="Times New Roman"/>
                <w:sz w:val="20"/>
                <w:szCs w:val="20"/>
              </w:rPr>
            </w:pPr>
          </w:p>
          <w:p w:rsidR="002D3B5F"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Drug regulatory authority of Pakistan Act,2012</w:t>
            </w:r>
          </w:p>
        </w:tc>
      </w:tr>
      <w:tr w:rsidR="00980871" w:rsidTr="00D14420">
        <w:trPr>
          <w:trHeight w:val="1211"/>
          <w:jc w:val="center"/>
        </w:trPr>
        <w:tc>
          <w:tcPr>
            <w:tcW w:w="1384" w:type="dxa"/>
            <w:hideMark/>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Process of reporting</w:t>
            </w:r>
          </w:p>
        </w:tc>
        <w:tc>
          <w:tcPr>
            <w:tcW w:w="1565" w:type="dxa"/>
          </w:tcPr>
          <w:p w:rsidR="00980871"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Paper ADR reporting form, Mobile app, via email, fax</w:t>
            </w:r>
          </w:p>
        </w:tc>
        <w:tc>
          <w:tcPr>
            <w:tcW w:w="1572" w:type="dxa"/>
          </w:tcPr>
          <w:p w:rsidR="00980871" w:rsidRPr="00D14420" w:rsidRDefault="000D1DDB" w:rsidP="00F83610">
            <w:pPr>
              <w:jc w:val="center"/>
              <w:rPr>
                <w:rFonts w:ascii="Times New Roman" w:hAnsi="Times New Roman" w:cs="Times New Roman"/>
                <w:sz w:val="20"/>
                <w:szCs w:val="20"/>
              </w:rPr>
            </w:pPr>
            <w:proofErr w:type="spellStart"/>
            <w:r w:rsidRPr="00D14420">
              <w:rPr>
                <w:rFonts w:ascii="Times New Roman" w:hAnsi="Times New Roman" w:cs="Times New Roman"/>
                <w:sz w:val="20"/>
                <w:szCs w:val="20"/>
              </w:rPr>
              <w:t>Medwatch</w:t>
            </w:r>
            <w:proofErr w:type="spellEnd"/>
            <w:r w:rsidRPr="00D14420">
              <w:rPr>
                <w:rFonts w:ascii="Times New Roman" w:hAnsi="Times New Roman" w:cs="Times New Roman"/>
                <w:sz w:val="20"/>
                <w:szCs w:val="20"/>
              </w:rPr>
              <w:t>,</w:t>
            </w:r>
          </w:p>
          <w:p w:rsidR="000D1DDB"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Online through FAERs</w:t>
            </w:r>
          </w:p>
        </w:tc>
        <w:tc>
          <w:tcPr>
            <w:tcW w:w="1744" w:type="dxa"/>
          </w:tcPr>
          <w:p w:rsidR="00980871"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 xml:space="preserve">Electronic reporting </w:t>
            </w:r>
            <w:proofErr w:type="spellStart"/>
            <w:r w:rsidRPr="00D14420">
              <w:rPr>
                <w:rFonts w:ascii="Times New Roman" w:hAnsi="Times New Roman" w:cs="Times New Roman"/>
                <w:sz w:val="20"/>
                <w:szCs w:val="20"/>
              </w:rPr>
              <w:t>Eudravigilance</w:t>
            </w:r>
            <w:proofErr w:type="spellEnd"/>
          </w:p>
        </w:tc>
        <w:tc>
          <w:tcPr>
            <w:tcW w:w="1862" w:type="dxa"/>
          </w:tcPr>
          <w:p w:rsidR="00980871"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Data received from MAH, Patient, HCP through electronic transmission, email, fax, post and through website</w:t>
            </w:r>
          </w:p>
        </w:tc>
        <w:tc>
          <w:tcPr>
            <w:tcW w:w="1244" w:type="dxa"/>
          </w:tcPr>
          <w:p w:rsidR="00980871"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Online reporting,</w:t>
            </w:r>
          </w:p>
          <w:p w:rsidR="000D1DDB"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Via telephone, email, fax, MAH</w:t>
            </w:r>
          </w:p>
        </w:tc>
        <w:tc>
          <w:tcPr>
            <w:tcW w:w="1879" w:type="dxa"/>
          </w:tcPr>
          <w:p w:rsidR="00980871"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Online reporting via email, fax</w:t>
            </w:r>
          </w:p>
        </w:tc>
        <w:tc>
          <w:tcPr>
            <w:tcW w:w="1843" w:type="dxa"/>
          </w:tcPr>
          <w:p w:rsidR="00980871"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ADR reporting form available in all regional pharmacovigilance centres</w:t>
            </w:r>
          </w:p>
        </w:tc>
        <w:tc>
          <w:tcPr>
            <w:tcW w:w="1398"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Form distributed in medical colleges and hospitals</w:t>
            </w:r>
          </w:p>
        </w:tc>
        <w:tc>
          <w:tcPr>
            <w:tcW w:w="1413"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ADR reporting form available in regional pharmacovigilance centres and medical colleges</w:t>
            </w:r>
          </w:p>
        </w:tc>
      </w:tr>
      <w:tr w:rsidR="00980871" w:rsidTr="00D14420">
        <w:trPr>
          <w:trHeight w:val="1472"/>
          <w:jc w:val="center"/>
        </w:trPr>
        <w:tc>
          <w:tcPr>
            <w:tcW w:w="1384" w:type="dxa"/>
            <w:hideMark/>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Risk Management System (RMS)</w:t>
            </w:r>
          </w:p>
        </w:tc>
        <w:tc>
          <w:tcPr>
            <w:tcW w:w="1565"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 xml:space="preserve">Periodically checking </w:t>
            </w:r>
            <w:proofErr w:type="spellStart"/>
            <w:r w:rsidRPr="00D14420">
              <w:rPr>
                <w:rFonts w:ascii="Times New Roman" w:hAnsi="Times New Roman" w:cs="Times New Roman"/>
                <w:sz w:val="20"/>
                <w:szCs w:val="20"/>
              </w:rPr>
              <w:t>Vigibase</w:t>
            </w:r>
            <w:proofErr w:type="spellEnd"/>
            <w:r w:rsidRPr="00D14420">
              <w:rPr>
                <w:rFonts w:ascii="Times New Roman" w:hAnsi="Times New Roman" w:cs="Times New Roman"/>
                <w:sz w:val="20"/>
                <w:szCs w:val="20"/>
              </w:rPr>
              <w:t>,</w:t>
            </w:r>
          </w:p>
          <w:p w:rsidR="00F83610"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Communication through press release and newsletters</w:t>
            </w:r>
          </w:p>
        </w:tc>
        <w:tc>
          <w:tcPr>
            <w:tcW w:w="1572" w:type="dxa"/>
          </w:tcPr>
          <w:p w:rsidR="00F83610"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Risk Management guide map for</w:t>
            </w:r>
          </w:p>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 xml:space="preserve">Industry GVP and </w:t>
            </w:r>
            <w:proofErr w:type="spellStart"/>
            <w:r w:rsidRPr="00D14420">
              <w:rPr>
                <w:rFonts w:ascii="Times New Roman" w:hAnsi="Times New Roman" w:cs="Times New Roman"/>
                <w:sz w:val="20"/>
                <w:szCs w:val="20"/>
              </w:rPr>
              <w:t>pharmacoepidemological</w:t>
            </w:r>
            <w:proofErr w:type="spellEnd"/>
            <w:r w:rsidRPr="00D14420">
              <w:rPr>
                <w:rFonts w:ascii="Times New Roman" w:hAnsi="Times New Roman" w:cs="Times New Roman"/>
                <w:sz w:val="20"/>
                <w:szCs w:val="20"/>
              </w:rPr>
              <w:t xml:space="preserve"> assessment</w:t>
            </w:r>
          </w:p>
        </w:tc>
        <w:tc>
          <w:tcPr>
            <w:tcW w:w="1744" w:type="dxa"/>
          </w:tcPr>
          <w:p w:rsidR="00980871" w:rsidRPr="00D14420" w:rsidRDefault="00F83610" w:rsidP="00D14420">
            <w:pPr>
              <w:ind w:left="-112" w:right="-203"/>
              <w:rPr>
                <w:rFonts w:ascii="Times New Roman" w:hAnsi="Times New Roman" w:cs="Times New Roman"/>
                <w:sz w:val="20"/>
                <w:szCs w:val="20"/>
              </w:rPr>
            </w:pPr>
            <w:r w:rsidRPr="00D14420">
              <w:rPr>
                <w:rFonts w:ascii="Times New Roman" w:hAnsi="Times New Roman" w:cs="Times New Roman"/>
                <w:sz w:val="20"/>
                <w:szCs w:val="20"/>
              </w:rPr>
              <w:t>RMP (</w:t>
            </w:r>
            <w:r w:rsidR="00D14420">
              <w:rPr>
                <w:rFonts w:ascii="Times New Roman" w:hAnsi="Times New Roman" w:cs="Times New Roman"/>
                <w:sz w:val="20"/>
                <w:szCs w:val="20"/>
              </w:rPr>
              <w:t>Risk Management P</w:t>
            </w:r>
            <w:r w:rsidRPr="00D14420">
              <w:rPr>
                <w:rFonts w:ascii="Times New Roman" w:hAnsi="Times New Roman" w:cs="Times New Roman"/>
                <w:sz w:val="20"/>
                <w:szCs w:val="20"/>
              </w:rPr>
              <w:t>lan) must be submitted to EMA by MAH</w:t>
            </w:r>
          </w:p>
          <w:p w:rsidR="00F83610" w:rsidRPr="00D14420" w:rsidRDefault="00F83610" w:rsidP="00D14420">
            <w:pPr>
              <w:rPr>
                <w:rFonts w:ascii="Times New Roman" w:hAnsi="Times New Roman" w:cs="Times New Roman"/>
                <w:sz w:val="20"/>
                <w:szCs w:val="20"/>
              </w:rPr>
            </w:pPr>
            <w:r w:rsidRPr="00D14420">
              <w:rPr>
                <w:rFonts w:ascii="Times New Roman" w:hAnsi="Times New Roman" w:cs="Times New Roman"/>
                <w:sz w:val="20"/>
                <w:szCs w:val="20"/>
              </w:rPr>
              <w:t>National competent authority (NCA) in EU can request RMP whenever</w:t>
            </w:r>
            <w:r w:rsidR="00D14420">
              <w:rPr>
                <w:rFonts w:ascii="Times New Roman" w:hAnsi="Times New Roman" w:cs="Times New Roman"/>
                <w:sz w:val="20"/>
                <w:szCs w:val="20"/>
              </w:rPr>
              <w:t xml:space="preserve"> required</w:t>
            </w:r>
          </w:p>
        </w:tc>
        <w:tc>
          <w:tcPr>
            <w:tcW w:w="1862"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Safety measure taken to minimize risk. Early Post Authorisation Vigilance, use-result survey, Post-Authorisation clinical study</w:t>
            </w:r>
          </w:p>
        </w:tc>
        <w:tc>
          <w:tcPr>
            <w:tcW w:w="1244"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RMP and ICH E2E guideline for Risk evaluation</w:t>
            </w:r>
          </w:p>
        </w:tc>
        <w:tc>
          <w:tcPr>
            <w:tcW w:w="1879"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Routine risk minimization activity and additional risk minimization activity if required</w:t>
            </w:r>
          </w:p>
        </w:tc>
        <w:tc>
          <w:tcPr>
            <w:tcW w:w="1843"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Presence of Risk assessment and management committee</w:t>
            </w:r>
          </w:p>
        </w:tc>
        <w:tc>
          <w:tcPr>
            <w:tcW w:w="1398"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ADRAC</w:t>
            </w:r>
          </w:p>
          <w:p w:rsidR="00F83610"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(Adverse drug reaction advisory committee)</w:t>
            </w:r>
          </w:p>
          <w:p w:rsidR="00F83610"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Resolve medicines</w:t>
            </w:r>
          </w:p>
          <w:p w:rsidR="00F83610"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Safety issues</w:t>
            </w:r>
          </w:p>
        </w:tc>
        <w:tc>
          <w:tcPr>
            <w:tcW w:w="1413"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Presence of Risk assessment and management committee</w:t>
            </w:r>
          </w:p>
        </w:tc>
      </w:tr>
    </w:tbl>
    <w:p w:rsidR="00D14420" w:rsidRDefault="00D14420" w:rsidP="00D14420">
      <w:pPr>
        <w:jc w:val="both"/>
        <w:rPr>
          <w:rFonts w:ascii="Times New Roman" w:hAnsi="Times New Roman" w:cs="Times New Roman"/>
          <w:sz w:val="24"/>
          <w:szCs w:val="24"/>
        </w:rPr>
        <w:sectPr w:rsidR="00D14420" w:rsidSect="00980871">
          <w:pgSz w:w="16838" w:h="11906" w:orient="landscape"/>
          <w:pgMar w:top="1440" w:right="1440" w:bottom="992" w:left="1440" w:header="709" w:footer="709" w:gutter="0"/>
          <w:cols w:space="708"/>
          <w:docGrid w:linePitch="360"/>
        </w:sectPr>
      </w:pPr>
    </w:p>
    <w:p w:rsidR="009C62B7" w:rsidRPr="00915EA1" w:rsidRDefault="00BF5C04" w:rsidP="00D14420">
      <w:pPr>
        <w:ind w:hanging="567"/>
        <w:rPr>
          <w:rFonts w:ascii="Times New Roman" w:hAnsi="Times New Roman" w:cs="Times New Roman"/>
          <w:b/>
          <w:sz w:val="28"/>
          <w:szCs w:val="28"/>
          <w:u w:val="single"/>
        </w:rPr>
      </w:pPr>
      <w:r w:rsidRPr="007C4F35">
        <w:rPr>
          <w:rFonts w:ascii="Times New Roman" w:hAnsi="Times New Roman" w:cs="Times New Roman"/>
          <w:b/>
          <w:sz w:val="28"/>
          <w:szCs w:val="28"/>
          <w:u w:val="single"/>
        </w:rPr>
        <w:lastRenderedPageBreak/>
        <w:t>Factor</w:t>
      </w:r>
      <w:r w:rsidR="00054AFF" w:rsidRPr="007C4F35">
        <w:rPr>
          <w:rFonts w:ascii="Times New Roman" w:hAnsi="Times New Roman" w:cs="Times New Roman"/>
          <w:b/>
          <w:sz w:val="28"/>
          <w:szCs w:val="28"/>
          <w:u w:val="single"/>
        </w:rPr>
        <w:t>s</w:t>
      </w:r>
      <w:r w:rsidRPr="007C4F35">
        <w:rPr>
          <w:rFonts w:ascii="Times New Roman" w:hAnsi="Times New Roman" w:cs="Times New Roman"/>
          <w:b/>
          <w:sz w:val="28"/>
          <w:szCs w:val="28"/>
          <w:u w:val="single"/>
        </w:rPr>
        <w:t xml:space="preserve"> </w:t>
      </w:r>
      <w:r w:rsidR="00915EA1">
        <w:rPr>
          <w:rFonts w:ascii="Times New Roman" w:hAnsi="Times New Roman" w:cs="Times New Roman"/>
          <w:b/>
          <w:sz w:val="28"/>
          <w:szCs w:val="28"/>
          <w:u w:val="single"/>
        </w:rPr>
        <w:t>leading to underreporting of ADRs in India</w:t>
      </w:r>
      <w:r w:rsidR="009C62B7" w:rsidRPr="009C62B7">
        <w:rPr>
          <w:rFonts w:ascii="Times New Roman" w:hAnsi="Times New Roman" w:cs="Times New Roman"/>
          <w:b/>
          <w:sz w:val="28"/>
          <w:szCs w:val="28"/>
          <w:u w:val="single"/>
        </w:rPr>
        <w:t>:</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Underreporting of ADRs is a major setback in the evaluation of the safety profile of a dru</w:t>
      </w:r>
      <w:r w:rsidR="009E0D8B">
        <w:rPr>
          <w:rFonts w:ascii="Times New Roman" w:hAnsi="Times New Roman" w:cs="Times New Roman"/>
          <w:sz w:val="24"/>
          <w:szCs w:val="24"/>
        </w:rPr>
        <w:t xml:space="preserve">g. Various studies </w:t>
      </w:r>
      <w:r w:rsidRPr="009C62B7">
        <w:rPr>
          <w:rFonts w:ascii="Times New Roman" w:hAnsi="Times New Roman" w:cs="Times New Roman"/>
          <w:sz w:val="24"/>
          <w:szCs w:val="24"/>
        </w:rPr>
        <w:t xml:space="preserve">have been done to understand the reason behind underreporting of ADRs. The major causes of under-reporting are: </w:t>
      </w:r>
    </w:p>
    <w:p w:rsidR="009C62B7" w:rsidRPr="009C62B7" w:rsidRDefault="009C62B7" w:rsidP="009C62B7">
      <w:pPr>
        <w:ind w:left="-567"/>
        <w:jc w:val="both"/>
        <w:rPr>
          <w:rFonts w:ascii="Times New Roman" w:hAnsi="Times New Roman" w:cs="Times New Roman"/>
          <w:b/>
          <w:sz w:val="24"/>
          <w:szCs w:val="24"/>
        </w:rPr>
      </w:pPr>
      <w:r w:rsidRPr="009C62B7">
        <w:rPr>
          <w:rFonts w:ascii="Times New Roman" w:hAnsi="Times New Roman" w:cs="Times New Roman"/>
          <w:b/>
          <w:sz w:val="24"/>
          <w:szCs w:val="24"/>
        </w:rPr>
        <w:t>Lack of proper knowledge of pharmacovigilance:</w:t>
      </w:r>
    </w:p>
    <w:p w:rsidR="009C62B7" w:rsidRPr="009C62B7" w:rsidRDefault="009C62B7" w:rsidP="009C62B7">
      <w:pPr>
        <w:ind w:left="-567"/>
        <w:jc w:val="both"/>
        <w:rPr>
          <w:rFonts w:ascii="Times New Roman" w:hAnsi="Times New Roman" w:cs="Times New Roman"/>
          <w:b/>
          <w:sz w:val="24"/>
          <w:szCs w:val="24"/>
        </w:rPr>
      </w:pPr>
      <w:r w:rsidRPr="009C62B7">
        <w:rPr>
          <w:rFonts w:ascii="Times New Roman" w:hAnsi="Times New Roman" w:cs="Times New Roman"/>
          <w:sz w:val="24"/>
          <w:szCs w:val="24"/>
        </w:rPr>
        <w:t>A study conducted among pharmacists in Delhi revealed that 59.46% of the pharmacists lacked a good knowledge regarding pharmacovigilance and 72.30% of the pharmacists did not understand the meaning of ADR and the difference betwee</w:t>
      </w:r>
      <w:r w:rsidR="00B17DDA">
        <w:rPr>
          <w:rFonts w:ascii="Times New Roman" w:hAnsi="Times New Roman" w:cs="Times New Roman"/>
          <w:sz w:val="24"/>
          <w:szCs w:val="24"/>
        </w:rPr>
        <w:t>n an ADR and a side effect [17]</w:t>
      </w:r>
      <w:r w:rsidRPr="009C62B7">
        <w:rPr>
          <w:rFonts w:ascii="Times New Roman" w:hAnsi="Times New Roman" w:cs="Times New Roman"/>
          <w:sz w:val="24"/>
          <w:szCs w:val="24"/>
        </w:rPr>
        <w:t xml:space="preserve">. In another study involving medical and dental practitioners in Karnataka, only 2.6% of the respondents reported to have received training with reference to ADR reporting and 46.4% of them reported that they had not reviewed even a single article regarding an ADR in a month. It was noted that more than 57.6% doctors had a </w:t>
      </w:r>
      <w:r w:rsidR="00F301BC" w:rsidRPr="009C62B7">
        <w:rPr>
          <w:rFonts w:ascii="Times New Roman" w:hAnsi="Times New Roman" w:cs="Times New Roman"/>
          <w:sz w:val="24"/>
          <w:szCs w:val="24"/>
        </w:rPr>
        <w:t>pharmacovigi</w:t>
      </w:r>
      <w:r w:rsidR="00F301BC">
        <w:rPr>
          <w:rFonts w:ascii="Times New Roman" w:hAnsi="Times New Roman" w:cs="Times New Roman"/>
          <w:sz w:val="24"/>
          <w:szCs w:val="24"/>
        </w:rPr>
        <w:t>lance</w:t>
      </w:r>
      <w:r w:rsidR="00B17DDA">
        <w:rPr>
          <w:rFonts w:ascii="Times New Roman" w:hAnsi="Times New Roman" w:cs="Times New Roman"/>
          <w:sz w:val="24"/>
          <w:szCs w:val="24"/>
        </w:rPr>
        <w:t xml:space="preserve"> knowledge level of &lt;50% [24]</w:t>
      </w:r>
      <w:r w:rsidRPr="009C62B7">
        <w:rPr>
          <w:rFonts w:ascii="Times New Roman" w:hAnsi="Times New Roman" w:cs="Times New Roman"/>
          <w:sz w:val="24"/>
          <w:szCs w:val="24"/>
        </w:rPr>
        <w:t xml:space="preserve">. </w:t>
      </w:r>
    </w:p>
    <w:p w:rsidR="009C62B7" w:rsidRPr="009C62B7" w:rsidRDefault="009C62B7" w:rsidP="00B17DDA">
      <w:pPr>
        <w:ind w:hanging="567"/>
        <w:jc w:val="both"/>
        <w:rPr>
          <w:rFonts w:ascii="Times New Roman" w:hAnsi="Times New Roman" w:cs="Times New Roman"/>
          <w:b/>
          <w:sz w:val="24"/>
          <w:szCs w:val="24"/>
        </w:rPr>
      </w:pPr>
      <w:r w:rsidRPr="009C62B7">
        <w:rPr>
          <w:rFonts w:ascii="Times New Roman" w:hAnsi="Times New Roman" w:cs="Times New Roman"/>
          <w:b/>
          <w:sz w:val="24"/>
          <w:szCs w:val="24"/>
        </w:rPr>
        <w:t>Unawareness of reporting centres and unavailability of reporting forms:</w:t>
      </w:r>
    </w:p>
    <w:p w:rsidR="009C62B7" w:rsidRPr="009C62B7" w:rsidRDefault="009C62B7" w:rsidP="009C62B7">
      <w:pPr>
        <w:ind w:left="-567"/>
        <w:jc w:val="both"/>
        <w:rPr>
          <w:rFonts w:ascii="Times New Roman" w:hAnsi="Times New Roman" w:cs="Times New Roman"/>
          <w:b/>
          <w:sz w:val="24"/>
          <w:szCs w:val="24"/>
        </w:rPr>
      </w:pPr>
      <w:r w:rsidRPr="009C62B7">
        <w:rPr>
          <w:rFonts w:ascii="Times New Roman" w:hAnsi="Times New Roman" w:cs="Times New Roman"/>
          <w:sz w:val="24"/>
          <w:szCs w:val="24"/>
        </w:rPr>
        <w:t xml:space="preserve">The study among </w:t>
      </w:r>
      <w:r w:rsidR="008A2A5F">
        <w:rPr>
          <w:rFonts w:ascii="Times New Roman" w:hAnsi="Times New Roman" w:cs="Times New Roman"/>
          <w:sz w:val="24"/>
          <w:szCs w:val="24"/>
        </w:rPr>
        <w:t xml:space="preserve">the </w:t>
      </w:r>
      <w:r w:rsidRPr="009C62B7">
        <w:rPr>
          <w:rFonts w:ascii="Times New Roman" w:hAnsi="Times New Roman" w:cs="Times New Roman"/>
          <w:sz w:val="24"/>
          <w:szCs w:val="24"/>
        </w:rPr>
        <w:t xml:space="preserve">pharmacists also revealed that most of them were unaware of the reporting centres. Only 13.51% of the pharmacists reported that they had </w:t>
      </w:r>
      <w:r w:rsidR="008A2A5F">
        <w:rPr>
          <w:rFonts w:ascii="Times New Roman" w:hAnsi="Times New Roman" w:cs="Times New Roman"/>
          <w:sz w:val="24"/>
          <w:szCs w:val="24"/>
        </w:rPr>
        <w:t xml:space="preserve">some </w:t>
      </w:r>
      <w:r w:rsidRPr="009C62B7">
        <w:rPr>
          <w:rFonts w:ascii="Times New Roman" w:hAnsi="Times New Roman" w:cs="Times New Roman"/>
          <w:sz w:val="24"/>
          <w:szCs w:val="24"/>
        </w:rPr>
        <w:t xml:space="preserve">set procedures of ADR reporting in their organization. Most pharmacists reported ADRs to Physicians, Manufacturing Industries, Department in-charge, Product Management Team, Chief Pharmacist and purchasing department of hospitals which further lowered the possibility of these reports to reach the National Monitoring </w:t>
      </w:r>
      <w:r w:rsidR="009E0D8B" w:rsidRPr="009C62B7">
        <w:rPr>
          <w:rFonts w:ascii="Times New Roman" w:hAnsi="Times New Roman" w:cs="Times New Roman"/>
          <w:sz w:val="24"/>
          <w:szCs w:val="24"/>
        </w:rPr>
        <w:t>Centres</w:t>
      </w:r>
      <w:r w:rsidRPr="009C62B7">
        <w:rPr>
          <w:rFonts w:ascii="Times New Roman" w:hAnsi="Times New Roman" w:cs="Times New Roman"/>
          <w:sz w:val="24"/>
          <w:szCs w:val="24"/>
        </w:rPr>
        <w:t xml:space="preserve"> (NMCs) and Regional Monitoring </w:t>
      </w:r>
      <w:r w:rsidR="009E0D8B" w:rsidRPr="009C62B7">
        <w:rPr>
          <w:rFonts w:ascii="Times New Roman" w:hAnsi="Times New Roman" w:cs="Times New Roman"/>
          <w:sz w:val="24"/>
          <w:szCs w:val="24"/>
        </w:rPr>
        <w:t>Centres</w:t>
      </w:r>
      <w:r w:rsidRPr="009C62B7">
        <w:rPr>
          <w:rFonts w:ascii="Times New Roman" w:hAnsi="Times New Roman" w:cs="Times New Roman"/>
          <w:sz w:val="24"/>
          <w:szCs w:val="24"/>
        </w:rPr>
        <w:t xml:space="preserve"> (RMCs). Only 2.70% of the pharmacis</w:t>
      </w:r>
      <w:r w:rsidR="00B17DDA">
        <w:rPr>
          <w:rFonts w:ascii="Times New Roman" w:hAnsi="Times New Roman" w:cs="Times New Roman"/>
          <w:sz w:val="24"/>
          <w:szCs w:val="24"/>
        </w:rPr>
        <w:t>ts had the ADR reporting forms [17]</w:t>
      </w:r>
      <w:r w:rsidRPr="009C62B7">
        <w:rPr>
          <w:rFonts w:ascii="Times New Roman" w:hAnsi="Times New Roman" w:cs="Times New Roman"/>
          <w:sz w:val="24"/>
          <w:szCs w:val="24"/>
        </w:rPr>
        <w:t>. Another observational, questionnaire-based study conducted in Hyderabad involving medical doctors working in different fields revealed 93.61% of the medical doctors agreed that ADR reporting forms were not available at their work place. 89.36%</w:t>
      </w:r>
      <w:r w:rsidR="00037D99">
        <w:rPr>
          <w:rFonts w:ascii="Times New Roman" w:hAnsi="Times New Roman" w:cs="Times New Roman"/>
          <w:sz w:val="24"/>
          <w:szCs w:val="24"/>
        </w:rPr>
        <w:t xml:space="preserve"> of the</w:t>
      </w:r>
      <w:r w:rsidRPr="009C62B7">
        <w:rPr>
          <w:rFonts w:ascii="Times New Roman" w:hAnsi="Times New Roman" w:cs="Times New Roman"/>
          <w:sz w:val="24"/>
          <w:szCs w:val="24"/>
        </w:rPr>
        <w:t xml:space="preserve"> doctors accepted that they did not have knowledge about ADR reporting centres and 80.85% physicians agreed that they were not adequ</w:t>
      </w:r>
      <w:r w:rsidR="00B17DDA">
        <w:rPr>
          <w:rFonts w:ascii="Times New Roman" w:hAnsi="Times New Roman" w:cs="Times New Roman"/>
          <w:sz w:val="24"/>
          <w:szCs w:val="24"/>
        </w:rPr>
        <w:t>ately trained in ADR reporting [18]</w:t>
      </w:r>
      <w:r w:rsidRPr="009C62B7">
        <w:rPr>
          <w:rFonts w:ascii="Times New Roman" w:hAnsi="Times New Roman" w:cs="Times New Roman"/>
          <w:sz w:val="24"/>
          <w:szCs w:val="24"/>
        </w:rPr>
        <w:t>.</w:t>
      </w:r>
    </w:p>
    <w:p w:rsidR="007C405C" w:rsidRDefault="007C405C" w:rsidP="00B17DDA">
      <w:pPr>
        <w:ind w:hanging="567"/>
        <w:jc w:val="both"/>
        <w:rPr>
          <w:rFonts w:ascii="Times New Roman" w:hAnsi="Times New Roman" w:cs="Times New Roman"/>
          <w:b/>
          <w:sz w:val="24"/>
          <w:szCs w:val="24"/>
        </w:rPr>
      </w:pPr>
    </w:p>
    <w:p w:rsidR="009C62B7" w:rsidRPr="009C62B7" w:rsidRDefault="009C62B7" w:rsidP="00B17DDA">
      <w:pPr>
        <w:ind w:hanging="567"/>
        <w:jc w:val="both"/>
        <w:rPr>
          <w:rFonts w:ascii="Times New Roman" w:hAnsi="Times New Roman" w:cs="Times New Roman"/>
          <w:b/>
          <w:sz w:val="24"/>
          <w:szCs w:val="24"/>
        </w:rPr>
      </w:pPr>
      <w:r w:rsidRPr="009C62B7">
        <w:rPr>
          <w:rFonts w:ascii="Times New Roman" w:hAnsi="Times New Roman" w:cs="Times New Roman"/>
          <w:b/>
          <w:sz w:val="24"/>
          <w:szCs w:val="24"/>
        </w:rPr>
        <w:t>Problem in identifying possible ADRs:</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 xml:space="preserve">Another prevalent factor affecting underreporting is that the healthcare professionals are not adequately trained in identifying ADRs. Clinicians were seen to face a challenge in identifying an ADR, the suspected drug and separating the relative contributions of drugs and disease processes to a patient’s chief complaint. Furthermore, regulatory-based passive surveillance systems are not set up to provide practical assistance </w:t>
      </w:r>
      <w:r w:rsidR="00037D99">
        <w:rPr>
          <w:rFonts w:ascii="Times New Roman" w:hAnsi="Times New Roman" w:cs="Times New Roman"/>
          <w:sz w:val="24"/>
          <w:szCs w:val="24"/>
        </w:rPr>
        <w:t>in</w:t>
      </w:r>
      <w:r w:rsidRPr="009C62B7">
        <w:rPr>
          <w:rFonts w:ascii="Times New Roman" w:hAnsi="Times New Roman" w:cs="Times New Roman"/>
          <w:sz w:val="24"/>
          <w:szCs w:val="24"/>
        </w:rPr>
        <w:t xml:space="preserve"> interpretation of possible ADRs, as a result of which many go</w:t>
      </w:r>
      <w:r w:rsidR="00B17DDA">
        <w:rPr>
          <w:rFonts w:ascii="Times New Roman" w:hAnsi="Times New Roman" w:cs="Times New Roman"/>
          <w:sz w:val="24"/>
          <w:szCs w:val="24"/>
        </w:rPr>
        <w:t xml:space="preserve"> unrecogni</w:t>
      </w:r>
      <w:r w:rsidR="00DA66D0">
        <w:rPr>
          <w:rFonts w:ascii="Times New Roman" w:hAnsi="Times New Roman" w:cs="Times New Roman"/>
          <w:sz w:val="24"/>
          <w:szCs w:val="24"/>
        </w:rPr>
        <w:t>sed</w:t>
      </w:r>
      <w:r w:rsidR="00B17DDA">
        <w:rPr>
          <w:rFonts w:ascii="Times New Roman" w:hAnsi="Times New Roman" w:cs="Times New Roman"/>
          <w:sz w:val="24"/>
          <w:szCs w:val="24"/>
        </w:rPr>
        <w:t xml:space="preserve"> [21]</w:t>
      </w:r>
      <w:r w:rsidRPr="009C62B7">
        <w:rPr>
          <w:rFonts w:ascii="Times New Roman" w:hAnsi="Times New Roman" w:cs="Times New Roman"/>
          <w:sz w:val="24"/>
          <w:szCs w:val="24"/>
        </w:rPr>
        <w:t>. It was also seen that having insufficient clinical knowledge among healthcare professionals made it difficult for them to decide whether a finding is an ADR or not. It was observed that among pharmacists, the ones working in the hospital</w:t>
      </w:r>
      <w:r w:rsidR="00037D99">
        <w:rPr>
          <w:rFonts w:ascii="Times New Roman" w:hAnsi="Times New Roman" w:cs="Times New Roman"/>
          <w:sz w:val="24"/>
          <w:szCs w:val="24"/>
        </w:rPr>
        <w:t>s</w:t>
      </w:r>
      <w:r w:rsidRPr="009C62B7">
        <w:rPr>
          <w:rFonts w:ascii="Times New Roman" w:hAnsi="Times New Roman" w:cs="Times New Roman"/>
          <w:sz w:val="24"/>
          <w:szCs w:val="24"/>
        </w:rPr>
        <w:t xml:space="preserve"> were more aware of pharmacovigilance, ADRs, expected therapeutic effects of drugs, possible side effects of prescribed drugs and pharmacoeconomics than community pharmacists and medical representatives and hence were more involved in reporting ADR</w:t>
      </w:r>
      <w:r w:rsidR="00037D99">
        <w:rPr>
          <w:rFonts w:ascii="Times New Roman" w:hAnsi="Times New Roman" w:cs="Times New Roman"/>
          <w:sz w:val="24"/>
          <w:szCs w:val="24"/>
        </w:rPr>
        <w:t>s</w:t>
      </w:r>
      <w:r w:rsidRPr="009C62B7">
        <w:rPr>
          <w:rFonts w:ascii="Times New Roman" w:hAnsi="Times New Roman" w:cs="Times New Roman"/>
          <w:sz w:val="24"/>
          <w:szCs w:val="24"/>
        </w:rPr>
        <w:t xml:space="preserve"> than the medical representatives and community pharmacists. This may be due to the fact that not all community pharmacists and medical representatives </w:t>
      </w:r>
      <w:r w:rsidR="00037D99">
        <w:rPr>
          <w:rFonts w:ascii="Times New Roman" w:hAnsi="Times New Roman" w:cs="Times New Roman"/>
          <w:sz w:val="24"/>
          <w:szCs w:val="24"/>
        </w:rPr>
        <w:t>have</w:t>
      </w:r>
      <w:r w:rsidRPr="009C62B7">
        <w:rPr>
          <w:rFonts w:ascii="Times New Roman" w:hAnsi="Times New Roman" w:cs="Times New Roman"/>
          <w:sz w:val="24"/>
          <w:szCs w:val="24"/>
        </w:rPr>
        <w:t xml:space="preserve"> a pharmacy qualification as co</w:t>
      </w:r>
      <w:r w:rsidR="00B17DDA">
        <w:rPr>
          <w:rFonts w:ascii="Times New Roman" w:hAnsi="Times New Roman" w:cs="Times New Roman"/>
          <w:sz w:val="24"/>
          <w:szCs w:val="24"/>
        </w:rPr>
        <w:t>mpared to hospital pharmacists [17]</w:t>
      </w:r>
      <w:r w:rsidRPr="009C62B7">
        <w:rPr>
          <w:rFonts w:ascii="Times New Roman" w:hAnsi="Times New Roman" w:cs="Times New Roman"/>
          <w:sz w:val="24"/>
          <w:szCs w:val="24"/>
        </w:rPr>
        <w:t>.</w:t>
      </w:r>
    </w:p>
    <w:p w:rsidR="009C62B7" w:rsidRPr="009C62B7" w:rsidRDefault="009C62B7" w:rsidP="00957193">
      <w:pPr>
        <w:ind w:hanging="567"/>
        <w:jc w:val="both"/>
        <w:rPr>
          <w:rFonts w:ascii="Times New Roman" w:hAnsi="Times New Roman" w:cs="Times New Roman"/>
          <w:b/>
          <w:sz w:val="24"/>
          <w:szCs w:val="24"/>
        </w:rPr>
      </w:pPr>
      <w:r w:rsidRPr="009C62B7">
        <w:rPr>
          <w:rFonts w:ascii="Times New Roman" w:hAnsi="Times New Roman" w:cs="Times New Roman"/>
          <w:b/>
          <w:sz w:val="24"/>
          <w:szCs w:val="24"/>
        </w:rPr>
        <w:lastRenderedPageBreak/>
        <w:t>Limitations of direct patient reporting:</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 xml:space="preserve">Some healthcare professionals feel that ADRs should be reported by physicians and the pharmacists </w:t>
      </w:r>
      <w:r w:rsidR="00B17DDA">
        <w:rPr>
          <w:rFonts w:ascii="Times New Roman" w:hAnsi="Times New Roman" w:cs="Times New Roman"/>
          <w:sz w:val="24"/>
          <w:szCs w:val="24"/>
        </w:rPr>
        <w:t>[18]</w:t>
      </w:r>
      <w:r w:rsidRPr="009C62B7">
        <w:rPr>
          <w:rFonts w:ascii="Times New Roman" w:hAnsi="Times New Roman" w:cs="Times New Roman"/>
          <w:sz w:val="24"/>
          <w:szCs w:val="24"/>
        </w:rPr>
        <w:t>. However, there are some physicians who support direct ADR reporting by the patients as well. Direct and spontaneous patient reporting offers added value for pharmacovigilance because it can speed up the acquisition of knowledge about ADRs and also because patients have a vested interest in reporting the advers</w:t>
      </w:r>
      <w:r w:rsidR="00B17DDA">
        <w:rPr>
          <w:rFonts w:ascii="Times New Roman" w:hAnsi="Times New Roman" w:cs="Times New Roman"/>
          <w:sz w:val="24"/>
          <w:szCs w:val="24"/>
        </w:rPr>
        <w:t>e events affecting their lives [22]</w:t>
      </w:r>
      <w:r w:rsidRPr="009C62B7">
        <w:rPr>
          <w:rFonts w:ascii="Times New Roman" w:hAnsi="Times New Roman" w:cs="Times New Roman"/>
          <w:sz w:val="24"/>
          <w:szCs w:val="24"/>
        </w:rPr>
        <w:t xml:space="preserve">. However, the consumers often have limited understanding of the drug safety system and do not have a clear idea of how to report these adverse events and where to report them. Many companies have started using social media as platforms to acquire information related to adverse events shared by consumers. However, social media has not caught on as a sanctioned source of ADR reporting as it </w:t>
      </w:r>
      <w:r w:rsidR="00B17DDA">
        <w:rPr>
          <w:rFonts w:ascii="Times New Roman" w:hAnsi="Times New Roman" w:cs="Times New Roman"/>
          <w:sz w:val="24"/>
          <w:szCs w:val="24"/>
        </w:rPr>
        <w:t>is very difficult to interpret [23]</w:t>
      </w:r>
      <w:r w:rsidRPr="009C62B7">
        <w:rPr>
          <w:rFonts w:ascii="Times New Roman" w:hAnsi="Times New Roman" w:cs="Times New Roman"/>
          <w:sz w:val="24"/>
          <w:szCs w:val="24"/>
        </w:rPr>
        <w:t>. Consumers write whatever they think and unlike reports from physicians, they often describe h</w:t>
      </w:r>
      <w:r w:rsidR="00B17DDA">
        <w:rPr>
          <w:rFonts w:ascii="Times New Roman" w:hAnsi="Times New Roman" w:cs="Times New Roman"/>
          <w:sz w:val="24"/>
          <w:szCs w:val="24"/>
        </w:rPr>
        <w:t>ow the ADRs affect their lives [22, 23]</w:t>
      </w:r>
      <w:r w:rsidRPr="009C62B7">
        <w:rPr>
          <w:rFonts w:ascii="Times New Roman" w:hAnsi="Times New Roman" w:cs="Times New Roman"/>
          <w:sz w:val="24"/>
          <w:szCs w:val="24"/>
        </w:rPr>
        <w:t xml:space="preserve"> so what we get are mostly bits and pieces of an adverse event. That makes it extremely difficult to evaluate and understand whether it's a reportable event, let alone </w:t>
      </w:r>
      <w:r w:rsidR="00B17DDA">
        <w:rPr>
          <w:rFonts w:ascii="Times New Roman" w:hAnsi="Times New Roman" w:cs="Times New Roman"/>
          <w:sz w:val="24"/>
          <w:szCs w:val="24"/>
        </w:rPr>
        <w:t>who to follow up with if it is [23]</w:t>
      </w:r>
      <w:r w:rsidRPr="009C62B7">
        <w:rPr>
          <w:rFonts w:ascii="Times New Roman" w:hAnsi="Times New Roman" w:cs="Times New Roman"/>
          <w:sz w:val="24"/>
          <w:szCs w:val="24"/>
        </w:rPr>
        <w:t>. Another problem faced with direct reporting by patients is that most often patients are concerned more about the treatment of</w:t>
      </w:r>
      <w:r w:rsidR="00B17DDA">
        <w:rPr>
          <w:rFonts w:ascii="Times New Roman" w:hAnsi="Times New Roman" w:cs="Times New Roman"/>
          <w:sz w:val="24"/>
          <w:szCs w:val="24"/>
        </w:rPr>
        <w:t xml:space="preserve"> the ADRs than their reporting [21]</w:t>
      </w:r>
      <w:r w:rsidRPr="009C62B7">
        <w:rPr>
          <w:rFonts w:ascii="Times New Roman" w:hAnsi="Times New Roman" w:cs="Times New Roman"/>
          <w:sz w:val="24"/>
          <w:szCs w:val="24"/>
        </w:rPr>
        <w:t>. This can be due to the fact that they are not aware of the importance of ADR reporting and how it can in turn affect their lives. Thus</w:t>
      </w:r>
      <w:r w:rsidR="008A2A5F">
        <w:rPr>
          <w:rFonts w:ascii="Times New Roman" w:hAnsi="Times New Roman" w:cs="Times New Roman"/>
          <w:sz w:val="24"/>
          <w:szCs w:val="24"/>
        </w:rPr>
        <w:t>,</w:t>
      </w:r>
      <w:r w:rsidRPr="009C62B7">
        <w:rPr>
          <w:rFonts w:ascii="Times New Roman" w:hAnsi="Times New Roman" w:cs="Times New Roman"/>
          <w:sz w:val="24"/>
          <w:szCs w:val="24"/>
        </w:rPr>
        <w:t xml:space="preserve"> it is important to impart this knowledge of pharmacovigilance in patients</w:t>
      </w:r>
      <w:r w:rsidR="008A2A5F">
        <w:rPr>
          <w:rFonts w:ascii="Times New Roman" w:hAnsi="Times New Roman" w:cs="Times New Roman"/>
          <w:sz w:val="24"/>
          <w:szCs w:val="24"/>
        </w:rPr>
        <w:t xml:space="preserve"> as well</w:t>
      </w:r>
      <w:r w:rsidRPr="009C62B7">
        <w:rPr>
          <w:rFonts w:ascii="Times New Roman" w:hAnsi="Times New Roman" w:cs="Times New Roman"/>
          <w:sz w:val="24"/>
          <w:szCs w:val="24"/>
        </w:rPr>
        <w:t>. This responsibility in turn lies with the physicians, nurses and pharmacists who interact with patients in person. They need to encourage patients to report any adverse effects they might be facing after using a drug and also direct them to the correct authority and facility where the patients can report these reactions. However</w:t>
      </w:r>
      <w:r w:rsidR="00037D99">
        <w:rPr>
          <w:rFonts w:ascii="Times New Roman" w:hAnsi="Times New Roman" w:cs="Times New Roman"/>
          <w:sz w:val="24"/>
          <w:szCs w:val="24"/>
        </w:rPr>
        <w:t>,</w:t>
      </w:r>
      <w:r w:rsidRPr="009C62B7">
        <w:rPr>
          <w:rFonts w:ascii="Times New Roman" w:hAnsi="Times New Roman" w:cs="Times New Roman"/>
          <w:sz w:val="24"/>
          <w:szCs w:val="24"/>
        </w:rPr>
        <w:t xml:space="preserve"> the data collected from the questionnaire based study involving pharmacists revealed that the interaction between pharmacists and patients were indeed quite low. 57.43% </w:t>
      </w:r>
      <w:r w:rsidR="008A2A5F">
        <w:rPr>
          <w:rFonts w:ascii="Times New Roman" w:hAnsi="Times New Roman" w:cs="Times New Roman"/>
          <w:sz w:val="24"/>
          <w:szCs w:val="24"/>
        </w:rPr>
        <w:t xml:space="preserve">of the </w:t>
      </w:r>
      <w:r w:rsidRPr="009C62B7">
        <w:rPr>
          <w:rFonts w:ascii="Times New Roman" w:hAnsi="Times New Roman" w:cs="Times New Roman"/>
          <w:sz w:val="24"/>
          <w:szCs w:val="24"/>
        </w:rPr>
        <w:t xml:space="preserve">pharmacists informed the patients about the expected therapeutic effects of the drugs they would take while </w:t>
      </w:r>
      <w:r w:rsidR="00037D99">
        <w:rPr>
          <w:rFonts w:ascii="Times New Roman" w:hAnsi="Times New Roman" w:cs="Times New Roman"/>
          <w:sz w:val="24"/>
          <w:szCs w:val="24"/>
        </w:rPr>
        <w:t>the rest</w:t>
      </w:r>
      <w:r w:rsidRPr="009C62B7">
        <w:rPr>
          <w:rFonts w:ascii="Times New Roman" w:hAnsi="Times New Roman" w:cs="Times New Roman"/>
          <w:sz w:val="24"/>
          <w:szCs w:val="24"/>
        </w:rPr>
        <w:t xml:space="preserve"> did not. 47.</w:t>
      </w:r>
      <w:r w:rsidRPr="00037D99">
        <w:rPr>
          <w:rFonts w:ascii="Times New Roman" w:hAnsi="Times New Roman" w:cs="Times New Roman"/>
          <w:sz w:val="24"/>
          <w:szCs w:val="24"/>
        </w:rPr>
        <w:t xml:space="preserve">97% </w:t>
      </w:r>
      <w:r w:rsidR="00037D99">
        <w:rPr>
          <w:rFonts w:ascii="Times New Roman" w:hAnsi="Times New Roman" w:cs="Times New Roman"/>
          <w:sz w:val="24"/>
          <w:szCs w:val="24"/>
        </w:rPr>
        <w:t xml:space="preserve">of the </w:t>
      </w:r>
      <w:r w:rsidRPr="00037D99">
        <w:rPr>
          <w:rFonts w:ascii="Times New Roman" w:hAnsi="Times New Roman" w:cs="Times New Roman"/>
          <w:sz w:val="24"/>
          <w:szCs w:val="24"/>
        </w:rPr>
        <w:t xml:space="preserve">pharmacists reported that they inform the patients about the likely side effects of their drug treatment. 44.59% </w:t>
      </w:r>
      <w:r w:rsidR="00037D99">
        <w:rPr>
          <w:rFonts w:ascii="Times New Roman" w:hAnsi="Times New Roman" w:cs="Times New Roman"/>
          <w:sz w:val="24"/>
          <w:szCs w:val="24"/>
        </w:rPr>
        <w:t xml:space="preserve">of the </w:t>
      </w:r>
      <w:r w:rsidRPr="00037D99">
        <w:rPr>
          <w:rFonts w:ascii="Times New Roman" w:hAnsi="Times New Roman" w:cs="Times New Roman"/>
          <w:sz w:val="24"/>
          <w:szCs w:val="24"/>
        </w:rPr>
        <w:t>pharmacists said that patients inform them ab</w:t>
      </w:r>
      <w:r w:rsidR="00037D99" w:rsidRPr="00037D99">
        <w:rPr>
          <w:rFonts w:ascii="Times New Roman" w:hAnsi="Times New Roman" w:cs="Times New Roman"/>
          <w:sz w:val="24"/>
          <w:szCs w:val="24"/>
        </w:rPr>
        <w:t xml:space="preserve">out the discomfort and </w:t>
      </w:r>
      <w:r w:rsidR="008A2A5F" w:rsidRPr="00037D99">
        <w:rPr>
          <w:rFonts w:ascii="Times New Roman" w:hAnsi="Times New Roman" w:cs="Times New Roman"/>
          <w:sz w:val="24"/>
          <w:szCs w:val="24"/>
        </w:rPr>
        <w:t>side effects</w:t>
      </w:r>
      <w:r w:rsidRPr="00037D99">
        <w:rPr>
          <w:rFonts w:ascii="Times New Roman" w:hAnsi="Times New Roman" w:cs="Times New Roman"/>
          <w:sz w:val="24"/>
          <w:szCs w:val="24"/>
        </w:rPr>
        <w:t xml:space="preserve"> experienced by them during or after </w:t>
      </w:r>
      <w:r w:rsidR="00037D99" w:rsidRPr="00037D99">
        <w:rPr>
          <w:rFonts w:ascii="Times New Roman" w:hAnsi="Times New Roman" w:cs="Times New Roman"/>
          <w:sz w:val="24"/>
          <w:szCs w:val="24"/>
        </w:rPr>
        <w:t>a</w:t>
      </w:r>
      <w:r w:rsidRPr="00037D99">
        <w:rPr>
          <w:rFonts w:ascii="Times New Roman" w:hAnsi="Times New Roman" w:cs="Times New Roman"/>
          <w:sz w:val="24"/>
          <w:szCs w:val="24"/>
        </w:rPr>
        <w:t xml:space="preserve"> drug treatment while 36.49% pharmacists said patients do not interact with them about </w:t>
      </w:r>
      <w:r w:rsidR="008A2A5F" w:rsidRPr="00037D99">
        <w:rPr>
          <w:rFonts w:ascii="Times New Roman" w:hAnsi="Times New Roman" w:cs="Times New Roman"/>
          <w:sz w:val="24"/>
          <w:szCs w:val="24"/>
        </w:rPr>
        <w:t>such effects</w:t>
      </w:r>
      <w:r w:rsidRPr="00037D99">
        <w:rPr>
          <w:rFonts w:ascii="Times New Roman" w:hAnsi="Times New Roman" w:cs="Times New Roman"/>
          <w:sz w:val="24"/>
          <w:szCs w:val="24"/>
        </w:rPr>
        <w:t>.</w:t>
      </w:r>
      <w:r w:rsidRPr="009C62B7">
        <w:rPr>
          <w:rFonts w:ascii="Times New Roman" w:hAnsi="Times New Roman" w:cs="Times New Roman"/>
          <w:sz w:val="24"/>
          <w:szCs w:val="24"/>
        </w:rPr>
        <w:t xml:space="preserve"> Pharmacists should extend their role from just dispensing to a responsible pharmacist who is willing to inform patients about the expected therapeutic effects, dosage regimen, directions for use and possible side effects of drugs. In addition, he should be good listener to </w:t>
      </w:r>
      <w:r w:rsidR="00B17DDA">
        <w:rPr>
          <w:rFonts w:ascii="Times New Roman" w:hAnsi="Times New Roman" w:cs="Times New Roman"/>
          <w:sz w:val="24"/>
          <w:szCs w:val="24"/>
        </w:rPr>
        <w:t>receive feedback from patients [17]</w:t>
      </w:r>
      <w:r w:rsidRPr="009C62B7">
        <w:rPr>
          <w:rFonts w:ascii="Times New Roman" w:hAnsi="Times New Roman" w:cs="Times New Roman"/>
          <w:sz w:val="24"/>
          <w:szCs w:val="24"/>
        </w:rPr>
        <w:t>.</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b/>
          <w:sz w:val="24"/>
          <w:szCs w:val="24"/>
        </w:rPr>
        <w:t>Other factors:</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ADR reporting is voluntary in most countries. It was observed that some physicians do not report ADRs because of the lack of incentives or because they feel they should rather collect t</w:t>
      </w:r>
      <w:r w:rsidR="00B17DDA">
        <w:rPr>
          <w:rFonts w:ascii="Times New Roman" w:hAnsi="Times New Roman" w:cs="Times New Roman"/>
          <w:sz w:val="24"/>
          <w:szCs w:val="24"/>
        </w:rPr>
        <w:t>he data and publish themselves [20]</w:t>
      </w:r>
      <w:r w:rsidRPr="009C62B7">
        <w:rPr>
          <w:rFonts w:ascii="Times New Roman" w:hAnsi="Times New Roman" w:cs="Times New Roman"/>
          <w:sz w:val="24"/>
          <w:szCs w:val="24"/>
        </w:rPr>
        <w:t>. Healthcare professionals have also admitted to have not reported adverse reactions due to the fear of legal liabilities, being labelled as careless and fear</w:t>
      </w:r>
      <w:r w:rsidR="00B17DDA">
        <w:rPr>
          <w:rFonts w:ascii="Times New Roman" w:hAnsi="Times New Roman" w:cs="Times New Roman"/>
          <w:sz w:val="24"/>
          <w:szCs w:val="24"/>
        </w:rPr>
        <w:t xml:space="preserve"> of admitting harm to patients [20]</w:t>
      </w:r>
      <w:r w:rsidRPr="009C62B7">
        <w:rPr>
          <w:rFonts w:ascii="Times New Roman" w:hAnsi="Times New Roman" w:cs="Times New Roman"/>
          <w:sz w:val="24"/>
          <w:szCs w:val="24"/>
        </w:rPr>
        <w:t>. They have also cited that the ADR reporting forms are usually quite complicated which makes the proces</w:t>
      </w:r>
      <w:r w:rsidR="00B17DDA">
        <w:rPr>
          <w:rFonts w:ascii="Times New Roman" w:hAnsi="Times New Roman" w:cs="Times New Roman"/>
          <w:sz w:val="24"/>
          <w:szCs w:val="24"/>
        </w:rPr>
        <w:t>s of reporting time consuming</w:t>
      </w:r>
      <w:r w:rsidR="00940366">
        <w:rPr>
          <w:rFonts w:ascii="Times New Roman" w:hAnsi="Times New Roman" w:cs="Times New Roman"/>
          <w:sz w:val="24"/>
          <w:szCs w:val="24"/>
        </w:rPr>
        <w:t xml:space="preserve"> [18, </w:t>
      </w:r>
      <w:r w:rsidR="00B17DDA">
        <w:rPr>
          <w:rFonts w:ascii="Times New Roman" w:hAnsi="Times New Roman" w:cs="Times New Roman"/>
          <w:sz w:val="24"/>
          <w:szCs w:val="24"/>
        </w:rPr>
        <w:t>20]</w:t>
      </w:r>
      <w:r w:rsidRPr="009C62B7">
        <w:rPr>
          <w:rFonts w:ascii="Times New Roman" w:hAnsi="Times New Roman" w:cs="Times New Roman"/>
          <w:sz w:val="24"/>
          <w:szCs w:val="24"/>
        </w:rPr>
        <w:t>. They also have an opinion that only safe drugs are available in the market a</w:t>
      </w:r>
      <w:r w:rsidR="00993D9E">
        <w:rPr>
          <w:rFonts w:ascii="Times New Roman" w:hAnsi="Times New Roman" w:cs="Times New Roman"/>
          <w:sz w:val="24"/>
          <w:szCs w:val="24"/>
        </w:rPr>
        <w:t>nd one report of adverse effect</w:t>
      </w:r>
      <w:r w:rsidR="00B17DDA">
        <w:rPr>
          <w:rFonts w:ascii="Times New Roman" w:hAnsi="Times New Roman" w:cs="Times New Roman"/>
          <w:sz w:val="24"/>
          <w:szCs w:val="24"/>
        </w:rPr>
        <w:t xml:space="preserve"> would not make any difference [20]</w:t>
      </w:r>
      <w:r w:rsidRPr="009C62B7">
        <w:rPr>
          <w:rFonts w:ascii="Times New Roman" w:hAnsi="Times New Roman" w:cs="Times New Roman"/>
          <w:sz w:val="24"/>
          <w:szCs w:val="24"/>
        </w:rPr>
        <w:t>.</w:t>
      </w:r>
    </w:p>
    <w:p w:rsidR="009C62B7" w:rsidRPr="009C62B7" w:rsidRDefault="009C62B7" w:rsidP="009C62B7">
      <w:pPr>
        <w:ind w:hanging="567"/>
        <w:rPr>
          <w:rFonts w:ascii="Times New Roman" w:hAnsi="Times New Roman" w:cs="Times New Roman"/>
          <w:b/>
          <w:color w:val="000000"/>
          <w:sz w:val="24"/>
          <w:szCs w:val="24"/>
        </w:rPr>
      </w:pPr>
    </w:p>
    <w:p w:rsidR="009C62B7" w:rsidRPr="009C62B7" w:rsidRDefault="009C62B7" w:rsidP="009C62B7">
      <w:pPr>
        <w:ind w:hanging="567"/>
        <w:rPr>
          <w:rFonts w:ascii="Times New Roman" w:hAnsi="Times New Roman" w:cs="Times New Roman"/>
          <w:b/>
          <w:color w:val="000000"/>
          <w:sz w:val="24"/>
          <w:szCs w:val="24"/>
        </w:rPr>
      </w:pPr>
      <w:r w:rsidRPr="009C62B7">
        <w:rPr>
          <w:rFonts w:ascii="Times New Roman" w:hAnsi="Times New Roman" w:cs="Times New Roman"/>
          <w:b/>
          <w:color w:val="000000"/>
          <w:sz w:val="24"/>
          <w:szCs w:val="24"/>
        </w:rPr>
        <w:t>Conclusion:</w:t>
      </w:r>
    </w:p>
    <w:p w:rsidR="009C62B7" w:rsidRPr="007C405C"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lastRenderedPageBreak/>
        <w:t>P</w:t>
      </w:r>
      <w:r w:rsidR="00993D9E">
        <w:rPr>
          <w:rFonts w:ascii="Times New Roman" w:hAnsi="Times New Roman" w:cs="Times New Roman"/>
          <w:sz w:val="24"/>
          <w:szCs w:val="24"/>
        </w:rPr>
        <w:t>harmacovigilance is still in a developing phase</w:t>
      </w:r>
      <w:r w:rsidRPr="009C62B7">
        <w:rPr>
          <w:rFonts w:ascii="Times New Roman" w:hAnsi="Times New Roman" w:cs="Times New Roman"/>
          <w:sz w:val="24"/>
          <w:szCs w:val="24"/>
        </w:rPr>
        <w:t xml:space="preserve">, especially in India, and there exists very limited knowledge about this discipline. It was interesting to note in one of the studies conducted in Delhi that knowledge, skill and attitude of hospital pharmacists about pharmacovigilance and ADR reporting was </w:t>
      </w:r>
      <w:r w:rsidR="00993D9E">
        <w:rPr>
          <w:rFonts w:ascii="Times New Roman" w:hAnsi="Times New Roman" w:cs="Times New Roman"/>
          <w:sz w:val="24"/>
          <w:szCs w:val="24"/>
        </w:rPr>
        <w:t xml:space="preserve">the </w:t>
      </w:r>
      <w:r w:rsidRPr="009C62B7">
        <w:rPr>
          <w:rFonts w:ascii="Times New Roman" w:hAnsi="Times New Roman" w:cs="Times New Roman"/>
          <w:sz w:val="24"/>
          <w:szCs w:val="24"/>
        </w:rPr>
        <w:t>highest. This may be due to their pharmacy education and constant contact with healthcare professionals and patients in the hospital setting. In addition, all of them cleared the stringent selection procedures ensuring good knowledge base while entering th</w:t>
      </w:r>
      <w:r w:rsidR="00B17DDA">
        <w:rPr>
          <w:rFonts w:ascii="Times New Roman" w:hAnsi="Times New Roman" w:cs="Times New Roman"/>
          <w:sz w:val="24"/>
          <w:szCs w:val="24"/>
        </w:rPr>
        <w:t>e government sector [17]</w:t>
      </w:r>
      <w:r w:rsidRPr="009C62B7">
        <w:rPr>
          <w:rFonts w:ascii="Times New Roman" w:hAnsi="Times New Roman" w:cs="Times New Roman"/>
          <w:sz w:val="24"/>
          <w:szCs w:val="24"/>
        </w:rPr>
        <w:t>. This shows the importance of increasing awareness of pharmacovigilance among all healthcare professionals and consumers as that would influence the attitude and practice of ADR reporting. Healthcare professionals should periodically be educated about adverse reactions and should be</w:t>
      </w:r>
      <w:r w:rsidR="00B17DDA">
        <w:rPr>
          <w:rFonts w:ascii="Times New Roman" w:hAnsi="Times New Roman" w:cs="Times New Roman"/>
          <w:sz w:val="24"/>
          <w:szCs w:val="24"/>
        </w:rPr>
        <w:t xml:space="preserve"> encouraged to report the same [4]</w:t>
      </w:r>
      <w:r w:rsidRPr="009C62B7">
        <w:rPr>
          <w:rFonts w:ascii="Times New Roman" w:hAnsi="Times New Roman" w:cs="Times New Roman"/>
          <w:sz w:val="24"/>
          <w:szCs w:val="24"/>
        </w:rPr>
        <w:t>. Educational interventions can be targeted at multiple points in the profession like curriculum, internship training, seminars and Continuing Medical Education programme</w:t>
      </w:r>
      <w:r w:rsidR="00B17DDA">
        <w:rPr>
          <w:rFonts w:ascii="Times New Roman" w:hAnsi="Times New Roman" w:cs="Times New Roman"/>
          <w:sz w:val="24"/>
          <w:szCs w:val="24"/>
        </w:rPr>
        <w:t>s [24]</w:t>
      </w:r>
      <w:r w:rsidRPr="009C62B7">
        <w:rPr>
          <w:rFonts w:ascii="Times New Roman" w:hAnsi="Times New Roman" w:cs="Times New Roman"/>
          <w:sz w:val="24"/>
          <w:szCs w:val="24"/>
        </w:rPr>
        <w:t>. Students should be taught principles of drug safety and rational drug use in their undergraduat</w:t>
      </w:r>
      <w:r w:rsidR="00B17DDA">
        <w:rPr>
          <w:rFonts w:ascii="Times New Roman" w:hAnsi="Times New Roman" w:cs="Times New Roman"/>
          <w:sz w:val="24"/>
          <w:szCs w:val="24"/>
        </w:rPr>
        <w:t>e and postgraduate curriculum. [4]</w:t>
      </w:r>
      <w:r w:rsidR="0044334A">
        <w:rPr>
          <w:rFonts w:ascii="Times New Roman" w:hAnsi="Times New Roman" w:cs="Times New Roman"/>
          <w:sz w:val="24"/>
          <w:szCs w:val="24"/>
        </w:rPr>
        <w:t xml:space="preserve">. </w:t>
      </w:r>
      <w:r w:rsidR="0044334A" w:rsidRPr="007C405C">
        <w:rPr>
          <w:rFonts w:ascii="Times New Roman" w:hAnsi="Times New Roman" w:cs="Times New Roman"/>
          <w:sz w:val="24"/>
          <w:szCs w:val="24"/>
        </w:rPr>
        <w:t>T</w:t>
      </w:r>
      <w:r w:rsidR="0044334A" w:rsidRPr="007C405C">
        <w:rPr>
          <w:rFonts w:ascii="Times New Roman" w:hAnsi="Times New Roman" w:cs="Times New Roman"/>
          <w:sz w:val="24"/>
          <w:szCs w:val="24"/>
          <w:shd w:val="clear" w:color="auto" w:fill="FFFFFF"/>
        </w:rPr>
        <w:t xml:space="preserve">he National Coordination </w:t>
      </w:r>
      <w:r w:rsidR="007C405C" w:rsidRPr="007C405C">
        <w:rPr>
          <w:rFonts w:ascii="Times New Roman" w:hAnsi="Times New Roman" w:cs="Times New Roman"/>
          <w:sz w:val="24"/>
          <w:szCs w:val="24"/>
          <w:shd w:val="clear" w:color="auto" w:fill="FFFFFF"/>
        </w:rPr>
        <w:t>Centre</w:t>
      </w:r>
      <w:r w:rsidR="0044334A" w:rsidRPr="007C405C">
        <w:rPr>
          <w:rFonts w:ascii="Times New Roman" w:hAnsi="Times New Roman" w:cs="Times New Roman"/>
          <w:sz w:val="24"/>
          <w:szCs w:val="24"/>
          <w:shd w:val="clear" w:color="auto" w:fill="FFFFFF"/>
        </w:rPr>
        <w:t xml:space="preserve"> (NCC) of Indian Pharmacopoeia Commission (IPC) initiated a flagship programme called "Skill Development Programme on Basics and Regulator</w:t>
      </w:r>
      <w:r w:rsidR="00037D99" w:rsidRPr="007C405C">
        <w:rPr>
          <w:rFonts w:ascii="Times New Roman" w:hAnsi="Times New Roman" w:cs="Times New Roman"/>
          <w:sz w:val="24"/>
          <w:szCs w:val="24"/>
          <w:shd w:val="clear" w:color="auto" w:fill="FFFFFF"/>
        </w:rPr>
        <w:t xml:space="preserve">y Aspects of Pharmacovigilance" in January 2017 at Ghaziabad, The programme was a </w:t>
      </w:r>
      <w:r w:rsidR="0044334A" w:rsidRPr="007C405C">
        <w:rPr>
          <w:rFonts w:ascii="Times New Roman" w:hAnsi="Times New Roman" w:cs="Times New Roman"/>
          <w:sz w:val="24"/>
          <w:szCs w:val="24"/>
          <w:shd w:val="clear" w:color="auto" w:fill="FFFFFF"/>
        </w:rPr>
        <w:t>part of the ski</w:t>
      </w:r>
      <w:r w:rsidR="00037D99" w:rsidRPr="007C405C">
        <w:rPr>
          <w:rFonts w:ascii="Times New Roman" w:hAnsi="Times New Roman" w:cs="Times New Roman"/>
          <w:sz w:val="24"/>
          <w:szCs w:val="24"/>
          <w:shd w:val="clear" w:color="auto" w:fill="FFFFFF"/>
        </w:rPr>
        <w:t xml:space="preserve">ll development programme in India </w:t>
      </w:r>
      <w:r w:rsidR="0044334A" w:rsidRPr="007C405C">
        <w:rPr>
          <w:rFonts w:ascii="Times New Roman" w:hAnsi="Times New Roman" w:cs="Times New Roman"/>
          <w:sz w:val="24"/>
          <w:szCs w:val="24"/>
          <w:shd w:val="clear" w:color="auto" w:fill="FFFFFF"/>
        </w:rPr>
        <w:t>under the government’s Pradhan Mantri Kaushal Vikas Yojana to produce and nurture qualified pharmacovigilance personnel f</w:t>
      </w:r>
      <w:r w:rsidR="00037D99" w:rsidRPr="007C405C">
        <w:rPr>
          <w:rFonts w:ascii="Times New Roman" w:hAnsi="Times New Roman" w:cs="Times New Roman"/>
          <w:sz w:val="24"/>
          <w:szCs w:val="24"/>
          <w:shd w:val="clear" w:color="auto" w:fill="FFFFFF"/>
        </w:rPr>
        <w:t>or effective pharmacovigilance</w:t>
      </w:r>
      <w:r w:rsidR="0044334A" w:rsidRPr="007C405C">
        <w:rPr>
          <w:rFonts w:ascii="Times New Roman" w:hAnsi="Times New Roman" w:cs="Times New Roman"/>
          <w:sz w:val="24"/>
          <w:szCs w:val="24"/>
          <w:shd w:val="clear" w:color="auto" w:fill="FFFFFF"/>
        </w:rPr>
        <w:t>. It has till date trained 300 healthcare professionals including doctors and pharmacists to acquire requisite skills for furthering the Pharmacovigilance Programme of India (</w:t>
      </w:r>
      <w:proofErr w:type="spellStart"/>
      <w:r w:rsidR="0044334A" w:rsidRPr="007C405C">
        <w:rPr>
          <w:rFonts w:ascii="Times New Roman" w:hAnsi="Times New Roman" w:cs="Times New Roman"/>
          <w:sz w:val="24"/>
          <w:szCs w:val="24"/>
          <w:shd w:val="clear" w:color="auto" w:fill="FFFFFF"/>
        </w:rPr>
        <w:t>PvPI</w:t>
      </w:r>
      <w:proofErr w:type="spellEnd"/>
      <w:r w:rsidR="0044334A" w:rsidRPr="007C405C">
        <w:rPr>
          <w:rFonts w:ascii="Times New Roman" w:hAnsi="Times New Roman" w:cs="Times New Roman"/>
          <w:sz w:val="24"/>
          <w:szCs w:val="24"/>
          <w:shd w:val="clear" w:color="auto" w:fill="FFFFFF"/>
        </w:rPr>
        <w:t>) in the country. </w:t>
      </w:r>
      <w:r w:rsidR="00480E17" w:rsidRPr="007C405C">
        <w:rPr>
          <w:rFonts w:ascii="Times New Roman" w:hAnsi="Times New Roman" w:cs="Times New Roman"/>
          <w:sz w:val="24"/>
          <w:szCs w:val="24"/>
          <w:shd w:val="clear" w:color="auto" w:fill="FFFFFF"/>
        </w:rPr>
        <w:t>More such initiates should be taken by the government.</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Additionally, healthcare professionals should be encouraged to report any suspected adverse events they feel are important irrespective of proof of evidence or absolute certainty on whether it is related to the particular drug. Presence of trained surveillance personnel at hospitals to guide the clinicians would also help them in gaining more confidence in identifying ADRs and reporting them.  Furthermore</w:t>
      </w:r>
      <w:r w:rsidR="00993D9E">
        <w:rPr>
          <w:rFonts w:ascii="Times New Roman" w:hAnsi="Times New Roman" w:cs="Times New Roman"/>
          <w:sz w:val="24"/>
          <w:szCs w:val="24"/>
        </w:rPr>
        <w:t>,</w:t>
      </w:r>
      <w:r w:rsidRPr="009C62B7">
        <w:rPr>
          <w:rFonts w:ascii="Times New Roman" w:hAnsi="Times New Roman" w:cs="Times New Roman"/>
          <w:sz w:val="24"/>
          <w:szCs w:val="24"/>
        </w:rPr>
        <w:t xml:space="preserve"> healthcare professionals should be made aware of the various safety monitoring centres and trained in sending these reports to the appropriate authorities.</w:t>
      </w:r>
      <w:ins w:id="1" w:author="Shrobona" w:date="2019-04-14T21:26:00Z">
        <w:r w:rsidR="00C22F19">
          <w:rPr>
            <w:rFonts w:ascii="Times New Roman" w:hAnsi="Times New Roman" w:cs="Times New Roman"/>
            <w:sz w:val="24"/>
            <w:szCs w:val="24"/>
          </w:rPr>
          <w:t xml:space="preserve"> Healthcare professionals</w:t>
        </w:r>
      </w:ins>
      <w:ins w:id="2" w:author="Shrobona" w:date="2019-04-14T21:27:00Z">
        <w:r w:rsidR="00C22F19">
          <w:rPr>
            <w:rFonts w:ascii="Times New Roman" w:hAnsi="Times New Roman" w:cs="Times New Roman"/>
            <w:sz w:val="24"/>
            <w:szCs w:val="24"/>
          </w:rPr>
          <w:t xml:space="preserve"> should also be made to realise that reporting of adverse event</w:t>
        </w:r>
      </w:ins>
      <w:ins w:id="3" w:author="Shrobona" w:date="2019-04-14T21:29:00Z">
        <w:r w:rsidR="00C22F19">
          <w:rPr>
            <w:rFonts w:ascii="Times New Roman" w:hAnsi="Times New Roman" w:cs="Times New Roman"/>
            <w:sz w:val="24"/>
            <w:szCs w:val="24"/>
          </w:rPr>
          <w:t>s</w:t>
        </w:r>
      </w:ins>
      <w:ins w:id="4" w:author="Shrobona" w:date="2019-04-14T21:27:00Z">
        <w:r w:rsidR="00C22F19">
          <w:rPr>
            <w:rFonts w:ascii="Times New Roman" w:hAnsi="Times New Roman" w:cs="Times New Roman"/>
            <w:sz w:val="24"/>
            <w:szCs w:val="24"/>
          </w:rPr>
          <w:t xml:space="preserve"> is a necessity to improve the quality of drug</w:t>
        </w:r>
      </w:ins>
      <w:ins w:id="5" w:author="Shrobona" w:date="2019-04-14T21:29:00Z">
        <w:r w:rsidR="00C22F19">
          <w:rPr>
            <w:rFonts w:ascii="Times New Roman" w:hAnsi="Times New Roman" w:cs="Times New Roman"/>
            <w:sz w:val="24"/>
            <w:szCs w:val="24"/>
          </w:rPr>
          <w:t>s</w:t>
        </w:r>
      </w:ins>
      <w:ins w:id="6" w:author="Shrobona" w:date="2019-04-14T21:27:00Z">
        <w:r w:rsidR="00C22F19">
          <w:rPr>
            <w:rFonts w:ascii="Times New Roman" w:hAnsi="Times New Roman" w:cs="Times New Roman"/>
            <w:sz w:val="24"/>
            <w:szCs w:val="24"/>
          </w:rPr>
          <w:t xml:space="preserve"> they prescribe and in</w:t>
        </w:r>
      </w:ins>
      <w:ins w:id="7" w:author="Shrobona" w:date="2019-04-14T21:28:00Z">
        <w:r w:rsidR="00C22F19">
          <w:rPr>
            <w:rFonts w:ascii="Times New Roman" w:hAnsi="Times New Roman" w:cs="Times New Roman"/>
            <w:sz w:val="24"/>
            <w:szCs w:val="24"/>
          </w:rPr>
          <w:t xml:space="preserve"> </w:t>
        </w:r>
      </w:ins>
      <w:ins w:id="8" w:author="Shrobona" w:date="2019-04-14T21:27:00Z">
        <w:r w:rsidR="00C22F19">
          <w:rPr>
            <w:rFonts w:ascii="Times New Roman" w:hAnsi="Times New Roman" w:cs="Times New Roman"/>
            <w:sz w:val="24"/>
            <w:szCs w:val="24"/>
          </w:rPr>
          <w:t>turn</w:t>
        </w:r>
      </w:ins>
      <w:ins w:id="9" w:author="Shrobona" w:date="2019-04-14T21:28:00Z">
        <w:r w:rsidR="00C22F19">
          <w:rPr>
            <w:rFonts w:ascii="Times New Roman" w:hAnsi="Times New Roman" w:cs="Times New Roman"/>
            <w:sz w:val="24"/>
            <w:szCs w:val="24"/>
          </w:rPr>
          <w:t xml:space="preserve"> patient care and hence falls under one of their </w:t>
        </w:r>
      </w:ins>
      <w:ins w:id="10" w:author="Shrobona" w:date="2019-04-14T21:29:00Z">
        <w:r w:rsidR="00C22F19">
          <w:rPr>
            <w:rFonts w:ascii="Times New Roman" w:hAnsi="Times New Roman" w:cs="Times New Roman"/>
            <w:sz w:val="24"/>
            <w:szCs w:val="24"/>
          </w:rPr>
          <w:t>duties</w:t>
        </w:r>
      </w:ins>
      <w:ins w:id="11" w:author="Shrobona" w:date="2019-04-14T21:28:00Z">
        <w:r w:rsidR="00C22F19">
          <w:rPr>
            <w:rFonts w:ascii="Times New Roman" w:hAnsi="Times New Roman" w:cs="Times New Roman"/>
            <w:sz w:val="24"/>
            <w:szCs w:val="24"/>
          </w:rPr>
          <w:t xml:space="preserve"> rather than a</w:t>
        </w:r>
      </w:ins>
      <w:ins w:id="12" w:author="Shrobona" w:date="2019-04-14T21:49:00Z">
        <w:r w:rsidR="0075687F">
          <w:rPr>
            <w:rFonts w:ascii="Times New Roman" w:hAnsi="Times New Roman" w:cs="Times New Roman"/>
            <w:sz w:val="24"/>
            <w:szCs w:val="24"/>
          </w:rPr>
          <w:t>n additional task or</w:t>
        </w:r>
      </w:ins>
      <w:ins w:id="13" w:author="Shrobona" w:date="2019-04-14T21:28:00Z">
        <w:r w:rsidR="00C22F19">
          <w:rPr>
            <w:rFonts w:ascii="Times New Roman" w:hAnsi="Times New Roman" w:cs="Times New Roman"/>
            <w:sz w:val="24"/>
            <w:szCs w:val="24"/>
          </w:rPr>
          <w:t xml:space="preserve"> burden.</w:t>
        </w:r>
      </w:ins>
      <w:ins w:id="14" w:author="Shrobona" w:date="2019-04-14T21:27:00Z">
        <w:r w:rsidR="00C22F19">
          <w:rPr>
            <w:rFonts w:ascii="Times New Roman" w:hAnsi="Times New Roman" w:cs="Times New Roman"/>
            <w:sz w:val="24"/>
            <w:szCs w:val="24"/>
          </w:rPr>
          <w:t xml:space="preserve"> </w:t>
        </w:r>
      </w:ins>
    </w:p>
    <w:p w:rsidR="00D219F2" w:rsidRPr="00D219F2" w:rsidRDefault="009C62B7" w:rsidP="009C62B7">
      <w:pPr>
        <w:ind w:left="-567"/>
        <w:jc w:val="both"/>
        <w:rPr>
          <w:rFonts w:cs="Times New Roman"/>
          <w:color w:val="FF0000"/>
          <w:sz w:val="24"/>
          <w:szCs w:val="24"/>
        </w:rPr>
      </w:pPr>
      <w:r w:rsidRPr="009C62B7">
        <w:rPr>
          <w:rFonts w:ascii="Times New Roman" w:hAnsi="Times New Roman" w:cs="Times New Roman"/>
          <w:sz w:val="24"/>
          <w:szCs w:val="24"/>
        </w:rPr>
        <w:t>ADR</w:t>
      </w:r>
      <w:r w:rsidR="00993D9E">
        <w:rPr>
          <w:rFonts w:ascii="Times New Roman" w:hAnsi="Times New Roman" w:cs="Times New Roman"/>
          <w:sz w:val="24"/>
          <w:szCs w:val="24"/>
        </w:rPr>
        <w:t xml:space="preserve"> reporting</w:t>
      </w:r>
      <w:r w:rsidRPr="009C62B7">
        <w:rPr>
          <w:rFonts w:ascii="Times New Roman" w:hAnsi="Times New Roman" w:cs="Times New Roman"/>
          <w:sz w:val="24"/>
          <w:szCs w:val="24"/>
        </w:rPr>
        <w:t xml:space="preserve"> forms should be made readily available in hospitals and pharmacies and should be made relatively simple and easy to fill so that HCPs feel more inclined to report. Physicians, nurses, pharmacists should be trained on how to use these forms and should in turn be asked to guide consumers for direct patient reporting. Patients also need to be educated regarding the meaning of ADR, ADR reporting and its importance. Efforts should be made to make the reporting process by patients </w:t>
      </w:r>
      <w:r w:rsidRPr="00D219F2">
        <w:rPr>
          <w:rFonts w:ascii="Times New Roman" w:hAnsi="Times New Roman" w:cs="Times New Roman"/>
          <w:sz w:val="24"/>
          <w:szCs w:val="24"/>
        </w:rPr>
        <w:t xml:space="preserve">simple and straightforward, possibly by providing consumer online reporting forms or interactive tools. </w:t>
      </w:r>
      <w:r w:rsidR="00293EF8" w:rsidRPr="007C405C">
        <w:rPr>
          <w:rFonts w:ascii="Times New Roman" w:hAnsi="Times New Roman" w:cs="Times New Roman"/>
          <w:sz w:val="24"/>
          <w:szCs w:val="24"/>
        </w:rPr>
        <w:t xml:space="preserve">The Indian Pharmacopoeia Commission launched the adverse </w:t>
      </w:r>
      <w:r w:rsidR="00293EF8" w:rsidRPr="007C405C">
        <w:rPr>
          <w:rFonts w:ascii="Times New Roman" w:hAnsi="Times New Roman" w:cs="Times New Roman"/>
          <w:sz w:val="24"/>
          <w:szCs w:val="24"/>
          <w:shd w:val="clear" w:color="auto" w:fill="FFFFFF"/>
        </w:rPr>
        <w:t>drug reaction reporting</w:t>
      </w:r>
      <w:r w:rsidR="00293EF8" w:rsidRPr="007C405C">
        <w:rPr>
          <w:rFonts w:ascii="Times New Roman" w:hAnsi="Times New Roman" w:cs="Times New Roman"/>
          <w:sz w:val="24"/>
          <w:szCs w:val="24"/>
        </w:rPr>
        <w:t xml:space="preserve"> android application </w:t>
      </w:r>
      <w:r w:rsidR="00037D99" w:rsidRPr="007C405C">
        <w:rPr>
          <w:rFonts w:ascii="Times New Roman" w:hAnsi="Times New Roman" w:cs="Times New Roman"/>
          <w:sz w:val="24"/>
          <w:szCs w:val="24"/>
        </w:rPr>
        <w:t>“</w:t>
      </w:r>
      <w:r w:rsidR="00D219F2" w:rsidRPr="007C405C">
        <w:rPr>
          <w:rFonts w:ascii="Times New Roman" w:hAnsi="Times New Roman" w:cs="Times New Roman"/>
          <w:sz w:val="24"/>
          <w:szCs w:val="24"/>
        </w:rPr>
        <w:t xml:space="preserve">ADR </w:t>
      </w:r>
      <w:proofErr w:type="spellStart"/>
      <w:r w:rsidR="00D219F2" w:rsidRPr="007C405C">
        <w:rPr>
          <w:rFonts w:ascii="Times New Roman" w:hAnsi="Times New Roman" w:cs="Times New Roman"/>
          <w:sz w:val="24"/>
          <w:szCs w:val="24"/>
        </w:rPr>
        <w:t>PvPI</w:t>
      </w:r>
      <w:proofErr w:type="spellEnd"/>
      <w:r w:rsidR="00037D99" w:rsidRPr="007C405C">
        <w:rPr>
          <w:rFonts w:ascii="Times New Roman" w:hAnsi="Times New Roman" w:cs="Times New Roman"/>
          <w:sz w:val="24"/>
          <w:szCs w:val="24"/>
        </w:rPr>
        <w:t>”</w:t>
      </w:r>
      <w:r w:rsidR="00293EF8" w:rsidRPr="007C405C">
        <w:rPr>
          <w:rFonts w:ascii="Times New Roman" w:hAnsi="Times New Roman" w:cs="Times New Roman"/>
          <w:sz w:val="24"/>
          <w:szCs w:val="24"/>
        </w:rPr>
        <w:t xml:space="preserve"> in 2015</w:t>
      </w:r>
      <w:r w:rsidR="00D219F2" w:rsidRPr="007C405C">
        <w:rPr>
          <w:rFonts w:ascii="Times New Roman" w:hAnsi="Times New Roman" w:cs="Times New Roman"/>
          <w:sz w:val="24"/>
          <w:szCs w:val="24"/>
        </w:rPr>
        <w:t xml:space="preserve"> where healthcare professionals and consumers can instantly report adverse reaction</w:t>
      </w:r>
      <w:r w:rsidR="00037D99" w:rsidRPr="007C405C">
        <w:rPr>
          <w:rFonts w:ascii="Times New Roman" w:hAnsi="Times New Roman" w:cs="Times New Roman"/>
          <w:sz w:val="24"/>
          <w:szCs w:val="24"/>
        </w:rPr>
        <w:t>s</w:t>
      </w:r>
      <w:r w:rsidR="00D219F2" w:rsidRPr="007C405C">
        <w:rPr>
          <w:rFonts w:ascii="Times New Roman" w:hAnsi="Times New Roman" w:cs="Times New Roman"/>
          <w:sz w:val="24"/>
          <w:szCs w:val="24"/>
        </w:rPr>
        <w:t xml:space="preserve"> due to a particular drug to </w:t>
      </w:r>
      <w:proofErr w:type="spellStart"/>
      <w:r w:rsidR="00D219F2" w:rsidRPr="007C405C">
        <w:rPr>
          <w:rFonts w:ascii="Times New Roman" w:hAnsi="Times New Roman" w:cs="Times New Roman"/>
          <w:sz w:val="24"/>
          <w:szCs w:val="24"/>
        </w:rPr>
        <w:t>PvPI</w:t>
      </w:r>
      <w:proofErr w:type="spellEnd"/>
      <w:r w:rsidR="00D219F2" w:rsidRPr="007C405C">
        <w:rPr>
          <w:rFonts w:ascii="Times New Roman" w:hAnsi="Times New Roman" w:cs="Times New Roman"/>
          <w:sz w:val="24"/>
          <w:szCs w:val="24"/>
        </w:rPr>
        <w:t xml:space="preserve"> from any part of India. </w:t>
      </w:r>
      <w:r w:rsidR="00480E17" w:rsidRPr="007C405C">
        <w:rPr>
          <w:rFonts w:ascii="Times New Roman" w:hAnsi="Times New Roman" w:cs="Times New Roman"/>
          <w:sz w:val="24"/>
          <w:szCs w:val="24"/>
        </w:rPr>
        <w:t>Consumers and healthcare professionals should be made aware of such tools and applications whereby they can report any adverse reactions they want to.</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Information regarding ADRs change on a daily basis and hence needs to be constantly updated. Most information in drug inserts and textbooks may be outdated and may not reflect the current state of information on ADRs.  Hence ADR reporting guidelines should be made available in the form of booklet</w:t>
      </w:r>
      <w:r w:rsidR="00480E17">
        <w:rPr>
          <w:rFonts w:ascii="Times New Roman" w:hAnsi="Times New Roman" w:cs="Times New Roman"/>
          <w:sz w:val="24"/>
          <w:szCs w:val="24"/>
        </w:rPr>
        <w:t>s</w:t>
      </w:r>
      <w:r w:rsidRPr="009C62B7">
        <w:rPr>
          <w:rFonts w:ascii="Times New Roman" w:hAnsi="Times New Roman" w:cs="Times New Roman"/>
          <w:sz w:val="24"/>
          <w:szCs w:val="24"/>
        </w:rPr>
        <w:t xml:space="preserve"> and posters at </w:t>
      </w:r>
      <w:r w:rsidR="00480E17">
        <w:rPr>
          <w:rFonts w:ascii="Times New Roman" w:hAnsi="Times New Roman" w:cs="Times New Roman"/>
          <w:sz w:val="24"/>
          <w:szCs w:val="24"/>
        </w:rPr>
        <w:t>conspicuous locations in health</w:t>
      </w:r>
      <w:r w:rsidRPr="009C62B7">
        <w:rPr>
          <w:rFonts w:ascii="Times New Roman" w:hAnsi="Times New Roman" w:cs="Times New Roman"/>
          <w:sz w:val="24"/>
          <w:szCs w:val="24"/>
        </w:rPr>
        <w:t>care facilities and also on the internet t</w:t>
      </w:r>
      <w:r w:rsidR="00B17DDA">
        <w:rPr>
          <w:rFonts w:ascii="Times New Roman" w:hAnsi="Times New Roman" w:cs="Times New Roman"/>
          <w:sz w:val="24"/>
          <w:szCs w:val="24"/>
        </w:rPr>
        <w:t xml:space="preserve">o serve as a constant </w:t>
      </w:r>
      <w:r w:rsidR="00B17DDA">
        <w:rPr>
          <w:rFonts w:ascii="Times New Roman" w:hAnsi="Times New Roman" w:cs="Times New Roman"/>
          <w:sz w:val="24"/>
          <w:szCs w:val="24"/>
        </w:rPr>
        <w:lastRenderedPageBreak/>
        <w:t>reminder [18]</w:t>
      </w:r>
      <w:r w:rsidRPr="009C62B7">
        <w:rPr>
          <w:rFonts w:ascii="Times New Roman" w:hAnsi="Times New Roman" w:cs="Times New Roman"/>
          <w:sz w:val="24"/>
          <w:szCs w:val="24"/>
        </w:rPr>
        <w:t>. The new safety information obtained about a drug through this monitoring should be communicated to the health professionals, thus reducing further incidents</w:t>
      </w:r>
      <w:r w:rsidR="00480E17">
        <w:rPr>
          <w:rFonts w:ascii="Times New Roman" w:hAnsi="Times New Roman" w:cs="Times New Roman"/>
          <w:sz w:val="24"/>
          <w:szCs w:val="24"/>
        </w:rPr>
        <w:t xml:space="preserve"> of ADRs</w:t>
      </w:r>
      <w:r w:rsidRPr="009C62B7">
        <w:rPr>
          <w:rFonts w:ascii="Times New Roman" w:hAnsi="Times New Roman" w:cs="Times New Roman"/>
          <w:sz w:val="24"/>
          <w:szCs w:val="24"/>
        </w:rPr>
        <w:t>. Feedback from ADR monitoring centres about the causality and severity of ADRs reported by physicians would also encour</w:t>
      </w:r>
      <w:r w:rsidR="00B17DDA">
        <w:rPr>
          <w:rFonts w:ascii="Times New Roman" w:hAnsi="Times New Roman" w:cs="Times New Roman"/>
          <w:sz w:val="24"/>
          <w:szCs w:val="24"/>
        </w:rPr>
        <w:t>age them to continue reporting [18]</w:t>
      </w:r>
      <w:r w:rsidRPr="009C62B7">
        <w:rPr>
          <w:rFonts w:ascii="Times New Roman" w:hAnsi="Times New Roman" w:cs="Times New Roman"/>
          <w:sz w:val="24"/>
          <w:szCs w:val="24"/>
        </w:rPr>
        <w:t xml:space="preserve">. These measures would increase the faith of HCPs and consumers in the drug safety monitoring system and encourage them to participate more. </w:t>
      </w:r>
    </w:p>
    <w:p w:rsidR="009C62B7" w:rsidRPr="009C62B7" w:rsidDel="00C22F19" w:rsidRDefault="009C62B7" w:rsidP="009C62B7">
      <w:pPr>
        <w:ind w:left="-567"/>
        <w:jc w:val="both"/>
        <w:rPr>
          <w:del w:id="15" w:author="Shrobona" w:date="2019-04-14T21:20:00Z"/>
          <w:rFonts w:ascii="Times New Roman" w:hAnsi="Times New Roman" w:cs="Times New Roman"/>
          <w:sz w:val="24"/>
          <w:szCs w:val="24"/>
        </w:rPr>
      </w:pPr>
      <w:r w:rsidRPr="009C62B7">
        <w:rPr>
          <w:rFonts w:ascii="Times New Roman" w:hAnsi="Times New Roman" w:cs="Times New Roman"/>
          <w:sz w:val="24"/>
          <w:szCs w:val="24"/>
        </w:rPr>
        <w:t>The reporting process should also be made anonymous which would reduce the fear of legal obligations. HCPs should be reminded that occurrence of adverse reactions are natural accompaniments of drug treatment due to their inherent properties. They can be prevented through diligent and rational use of drugs. A physician thus cannot be held responsible for the occurrence of such reactions provided he has not been rash or negligent in using them. Therefore, no clinician should refrai</w:t>
      </w:r>
      <w:r w:rsidR="00B17DDA">
        <w:rPr>
          <w:rFonts w:ascii="Times New Roman" w:hAnsi="Times New Roman" w:cs="Times New Roman"/>
          <w:sz w:val="24"/>
          <w:szCs w:val="24"/>
        </w:rPr>
        <w:t>n from reporting on this basis [4]</w:t>
      </w:r>
      <w:r w:rsidRPr="009C62B7">
        <w:rPr>
          <w:rFonts w:ascii="Times New Roman" w:hAnsi="Times New Roman" w:cs="Times New Roman"/>
          <w:sz w:val="24"/>
          <w:szCs w:val="24"/>
        </w:rPr>
        <w:t>.</w:t>
      </w:r>
    </w:p>
    <w:p w:rsidR="00C22F19" w:rsidRPr="00E93200" w:rsidRDefault="009C62B7">
      <w:pPr>
        <w:ind w:left="-567"/>
        <w:jc w:val="both"/>
        <w:rPr>
          <w:ins w:id="16" w:author="Shrobona" w:date="2019-04-14T21:20:00Z"/>
          <w:rFonts w:ascii="Times New Roman" w:hAnsi="Times New Roman" w:cs="Times New Roman"/>
          <w:color w:val="111111"/>
          <w:sz w:val="24"/>
          <w:szCs w:val="24"/>
        </w:rPr>
        <w:pPrChange w:id="17" w:author="Shrobona" w:date="2019-04-14T21:20:00Z">
          <w:pPr/>
        </w:pPrChange>
      </w:pPr>
      <w:r w:rsidRPr="009C62B7">
        <w:rPr>
          <w:rFonts w:ascii="Times New Roman" w:hAnsi="Times New Roman" w:cs="Times New Roman"/>
          <w:sz w:val="24"/>
          <w:szCs w:val="24"/>
        </w:rPr>
        <w:t>In most countries, doctors report adverse drug reactions to the authorities on purely voluntary basis. But in some countries they are required to do so legally. By making the process of ADR reporting mandatory, it should definitely increase the number of reports received</w:t>
      </w:r>
      <w:r w:rsidRPr="0044334A">
        <w:rPr>
          <w:rFonts w:ascii="Times New Roman" w:hAnsi="Times New Roman" w:cs="Times New Roman"/>
          <w:sz w:val="24"/>
          <w:szCs w:val="24"/>
        </w:rPr>
        <w:t xml:space="preserve">. </w:t>
      </w:r>
      <w:r w:rsidR="0044334A" w:rsidRPr="007C405C">
        <w:rPr>
          <w:rFonts w:ascii="Times New Roman" w:hAnsi="Times New Roman" w:cs="Times New Roman"/>
          <w:sz w:val="24"/>
          <w:szCs w:val="24"/>
          <w:shd w:val="clear" w:color="auto" w:fill="FFFFFF"/>
        </w:rPr>
        <w:t xml:space="preserve">In March 2016, a notification was issued to pharmaceutical industries by </w:t>
      </w:r>
      <w:r w:rsidR="00480E17" w:rsidRPr="007C405C">
        <w:rPr>
          <w:rStyle w:val="Emphasis"/>
          <w:rFonts w:ascii="Times New Roman" w:hAnsi="Times New Roman" w:cs="Times New Roman"/>
          <w:bCs/>
          <w:i w:val="0"/>
          <w:iCs w:val="0"/>
          <w:sz w:val="24"/>
          <w:szCs w:val="24"/>
          <w:shd w:val="clear" w:color="auto" w:fill="FFFFFF"/>
        </w:rPr>
        <w:t>Drug Controller General of India</w:t>
      </w:r>
      <w:r w:rsidR="00480E17" w:rsidRPr="007C405C">
        <w:rPr>
          <w:rFonts w:ascii="Times New Roman" w:hAnsi="Times New Roman" w:cs="Times New Roman"/>
          <w:sz w:val="24"/>
          <w:szCs w:val="24"/>
          <w:shd w:val="clear" w:color="auto" w:fill="FFFFFF"/>
        </w:rPr>
        <w:t xml:space="preserve"> (</w:t>
      </w:r>
      <w:r w:rsidR="0044334A" w:rsidRPr="007C405C">
        <w:rPr>
          <w:rFonts w:ascii="Times New Roman" w:hAnsi="Times New Roman" w:cs="Times New Roman"/>
          <w:sz w:val="24"/>
          <w:szCs w:val="24"/>
          <w:shd w:val="clear" w:color="auto" w:fill="FFFFFF"/>
        </w:rPr>
        <w:t>DCGI</w:t>
      </w:r>
      <w:r w:rsidR="00480E17" w:rsidRPr="007C405C">
        <w:rPr>
          <w:rFonts w:ascii="Times New Roman" w:hAnsi="Times New Roman" w:cs="Times New Roman"/>
          <w:sz w:val="24"/>
          <w:szCs w:val="24"/>
          <w:shd w:val="clear" w:color="auto" w:fill="FFFFFF"/>
        </w:rPr>
        <w:t>)</w:t>
      </w:r>
      <w:r w:rsidR="0044334A" w:rsidRPr="007C405C">
        <w:rPr>
          <w:rFonts w:ascii="Times New Roman" w:hAnsi="Times New Roman" w:cs="Times New Roman"/>
          <w:sz w:val="24"/>
          <w:szCs w:val="24"/>
          <w:shd w:val="clear" w:color="auto" w:fill="FFFFFF"/>
        </w:rPr>
        <w:t xml:space="preserve">, asking them to put in place a pharmacovigilance system and have a qualified person who would be responsible for the management of pharmacovigilance in the company. With this, pharmaceutical companies are now required to start pharmacovigilance activity which would in turn improve adverse drug reporting (ADR) to </w:t>
      </w:r>
      <w:proofErr w:type="spellStart"/>
      <w:r w:rsidR="0044334A" w:rsidRPr="007C405C">
        <w:rPr>
          <w:rFonts w:ascii="Times New Roman" w:hAnsi="Times New Roman" w:cs="Times New Roman"/>
          <w:sz w:val="24"/>
          <w:szCs w:val="24"/>
          <w:shd w:val="clear" w:color="auto" w:fill="FFFFFF"/>
        </w:rPr>
        <w:t>PvPI</w:t>
      </w:r>
      <w:proofErr w:type="spellEnd"/>
      <w:r w:rsidR="0044334A" w:rsidRPr="007C405C">
        <w:rPr>
          <w:rFonts w:ascii="Times New Roman" w:hAnsi="Times New Roman" w:cs="Times New Roman"/>
          <w:sz w:val="24"/>
          <w:szCs w:val="24"/>
          <w:shd w:val="clear" w:color="auto" w:fill="FFFFFF"/>
        </w:rPr>
        <w:t>.</w:t>
      </w:r>
      <w:r w:rsidR="0044334A" w:rsidRPr="0044334A">
        <w:rPr>
          <w:rFonts w:ascii="Times New Roman" w:hAnsi="Times New Roman" w:cs="Times New Roman"/>
          <w:sz w:val="24"/>
          <w:szCs w:val="24"/>
        </w:rPr>
        <w:t xml:space="preserve"> </w:t>
      </w:r>
      <w:ins w:id="18" w:author="Shrobona" w:date="2019-04-14T21:20:00Z">
        <w:r w:rsidR="00C22F19" w:rsidRPr="00E93200">
          <w:rPr>
            <w:rFonts w:ascii="Times New Roman" w:hAnsi="Times New Roman" w:cs="Times New Roman"/>
            <w:color w:val="000000"/>
            <w:sz w:val="24"/>
            <w:szCs w:val="24"/>
          </w:rPr>
          <w:t>However, entrusting pharmaceutical companies with the role of post marketing studies of safety and efficacy of their own drug</w:t>
        </w:r>
      </w:ins>
      <w:ins w:id="19" w:author="Shrobona" w:date="2019-04-14T21:47:00Z">
        <w:r w:rsidR="0075687F">
          <w:rPr>
            <w:rFonts w:ascii="Times New Roman" w:hAnsi="Times New Roman" w:cs="Times New Roman"/>
            <w:color w:val="000000"/>
            <w:sz w:val="24"/>
            <w:szCs w:val="24"/>
          </w:rPr>
          <w:t>s</w:t>
        </w:r>
      </w:ins>
      <w:ins w:id="20" w:author="Shrobona" w:date="2019-04-14T21:20:00Z">
        <w:r w:rsidR="00C22F19" w:rsidRPr="00E93200">
          <w:rPr>
            <w:rFonts w:ascii="Times New Roman" w:hAnsi="Times New Roman" w:cs="Times New Roman"/>
            <w:color w:val="000000"/>
            <w:sz w:val="24"/>
            <w:szCs w:val="24"/>
          </w:rPr>
          <w:t xml:space="preserve"> could have a conflict of interest as </w:t>
        </w:r>
        <w:r w:rsidR="00C22F19" w:rsidRPr="00E93200">
          <w:rPr>
            <w:rFonts w:ascii="Times New Roman" w:hAnsi="Times New Roman" w:cs="Times New Roman"/>
            <w:color w:val="111111"/>
            <w:sz w:val="24"/>
            <w:szCs w:val="24"/>
          </w:rPr>
          <w:t xml:space="preserve">post marketing surveillance research can have huge financial implications. The possibility of withdrawing a drug from the market and </w:t>
        </w:r>
      </w:ins>
      <w:ins w:id="21" w:author="Shrobona" w:date="2019-04-14T23:10:00Z">
        <w:r w:rsidR="0044108D">
          <w:rPr>
            <w:rFonts w:ascii="Times New Roman" w:hAnsi="Times New Roman" w:cs="Times New Roman"/>
            <w:color w:val="111111"/>
            <w:sz w:val="24"/>
            <w:szCs w:val="24"/>
          </w:rPr>
          <w:t xml:space="preserve">the </w:t>
        </w:r>
      </w:ins>
      <w:ins w:id="22" w:author="Shrobona" w:date="2019-04-14T21:20:00Z">
        <w:r w:rsidR="00C22F19" w:rsidRPr="00E93200">
          <w:rPr>
            <w:rFonts w:ascii="Times New Roman" w:hAnsi="Times New Roman" w:cs="Times New Roman"/>
            <w:color w:val="111111"/>
            <w:sz w:val="24"/>
            <w:szCs w:val="24"/>
          </w:rPr>
          <w:t xml:space="preserve">potential legal liability related to findings of serious side effects may lead to significant pressure on investigators, institutions and those working directly under contract with pharmaceutical sponsors. </w:t>
        </w:r>
        <w:r w:rsidR="00C22F19" w:rsidRPr="00E93200">
          <w:rPr>
            <w:rFonts w:ascii="Times New Roman" w:hAnsi="Times New Roman" w:cs="Times New Roman"/>
            <w:color w:val="000000"/>
            <w:sz w:val="24"/>
            <w:szCs w:val="24"/>
          </w:rPr>
          <w:t>It is thus required to minimize conflicts of interest that can introduce bias in research design and reporting by researchers with ties to the industry. Monitoring and research that affect regulation</w:t>
        </w:r>
      </w:ins>
      <w:ins w:id="23" w:author="Shrobona" w:date="2019-04-14T23:11:00Z">
        <w:r w:rsidR="0044108D">
          <w:rPr>
            <w:rFonts w:ascii="Times New Roman" w:hAnsi="Times New Roman" w:cs="Times New Roman"/>
            <w:color w:val="000000"/>
            <w:sz w:val="24"/>
            <w:szCs w:val="24"/>
          </w:rPr>
          <w:t xml:space="preserve"> of drugs</w:t>
        </w:r>
      </w:ins>
      <w:ins w:id="24" w:author="Shrobona" w:date="2019-04-14T21:20:00Z">
        <w:r w:rsidR="00C22F19" w:rsidRPr="00E93200">
          <w:rPr>
            <w:rFonts w:ascii="Times New Roman" w:hAnsi="Times New Roman" w:cs="Times New Roman"/>
            <w:color w:val="000000"/>
            <w:sz w:val="24"/>
            <w:szCs w:val="24"/>
          </w:rPr>
          <w:t xml:space="preserve"> should be free from industry influence and ought to have integrity. </w:t>
        </w:r>
        <w:r w:rsidR="00C22F19" w:rsidRPr="00E93200">
          <w:rPr>
            <w:rFonts w:ascii="Times New Roman" w:hAnsi="Times New Roman" w:cs="Times New Roman"/>
            <w:color w:val="111111"/>
            <w:sz w:val="24"/>
            <w:szCs w:val="24"/>
          </w:rPr>
          <w:t>There can also be a conflict of interest when the agency that approves new drugs is also in charge of conducting post marketing studies on those same drugs, the results of which can lead to their withdrawal and could suggest a failure in the approval process. A fully independent agency or centre not involved in the drug approval processes and with no financial interest in drug development would thus be a better decision maker of safety and efficacy of post-marketed drugs [25].</w:t>
        </w:r>
      </w:ins>
    </w:p>
    <w:p w:rsidR="00812BEC" w:rsidRDefault="009C62B7">
      <w:pPr>
        <w:ind w:left="-567"/>
        <w:jc w:val="both"/>
        <w:rPr>
          <w:ins w:id="25" w:author="Shrobona" w:date="2019-04-14T23:09:00Z"/>
          <w:rFonts w:ascii="Times New Roman" w:hAnsi="Times New Roman" w:cs="Times New Roman"/>
          <w:sz w:val="24"/>
          <w:szCs w:val="24"/>
        </w:rPr>
        <w:pPrChange w:id="26" w:author="Shrobona" w:date="2019-04-14T23:09:00Z">
          <w:pPr>
            <w:jc w:val="both"/>
          </w:pPr>
        </w:pPrChange>
      </w:pPr>
      <w:r w:rsidRPr="0044334A">
        <w:rPr>
          <w:rFonts w:ascii="Times New Roman" w:hAnsi="Times New Roman" w:cs="Times New Roman"/>
          <w:sz w:val="24"/>
          <w:szCs w:val="24"/>
        </w:rPr>
        <w:t xml:space="preserve">Although </w:t>
      </w:r>
      <w:r w:rsidR="00480E17">
        <w:rPr>
          <w:rFonts w:ascii="Times New Roman" w:hAnsi="Times New Roman" w:cs="Times New Roman"/>
          <w:sz w:val="24"/>
          <w:szCs w:val="24"/>
        </w:rPr>
        <w:t>another</w:t>
      </w:r>
      <w:r w:rsidRPr="0044334A">
        <w:rPr>
          <w:rFonts w:ascii="Times New Roman" w:hAnsi="Times New Roman" w:cs="Times New Roman"/>
          <w:sz w:val="24"/>
          <w:szCs w:val="24"/>
        </w:rPr>
        <w:t xml:space="preserve"> factor observed affecting underreporting was lack</w:t>
      </w:r>
      <w:r w:rsidRPr="009C62B7">
        <w:rPr>
          <w:rFonts w:ascii="Times New Roman" w:hAnsi="Times New Roman" w:cs="Times New Roman"/>
          <w:sz w:val="24"/>
          <w:szCs w:val="24"/>
        </w:rPr>
        <w:t xml:space="preserve"> of incentives, using financial incentives to stimulate reporting of ADRs should not be widely encouraged as it might lead to over-reporting by some health care workers or reporting of false data in an attempt to obtain financial rewards. ADR reporting </w:t>
      </w:r>
      <w:r w:rsidR="00521EF6">
        <w:rPr>
          <w:rFonts w:ascii="Times New Roman" w:hAnsi="Times New Roman" w:cs="Times New Roman"/>
          <w:sz w:val="24"/>
          <w:szCs w:val="24"/>
        </w:rPr>
        <w:t>should be seen as a fundamental</w:t>
      </w:r>
      <w:ins w:id="27" w:author="Shrobona" w:date="2019-04-14T18:48:00Z">
        <w:r w:rsidR="00812BEC">
          <w:rPr>
            <w:rFonts w:ascii="Times New Roman" w:hAnsi="Times New Roman" w:cs="Times New Roman"/>
            <w:sz w:val="24"/>
            <w:szCs w:val="24"/>
          </w:rPr>
          <w:t xml:space="preserve"> and e</w:t>
        </w:r>
        <w:r w:rsidR="00521EF6">
          <w:rPr>
            <w:rFonts w:ascii="Times New Roman" w:hAnsi="Times New Roman" w:cs="Times New Roman"/>
            <w:sz w:val="24"/>
            <w:szCs w:val="24"/>
          </w:rPr>
          <w:t>t</w:t>
        </w:r>
      </w:ins>
      <w:ins w:id="28" w:author="Shrobona" w:date="2019-04-14T23:07:00Z">
        <w:r w:rsidR="00812BEC">
          <w:rPr>
            <w:rFonts w:ascii="Times New Roman" w:hAnsi="Times New Roman" w:cs="Times New Roman"/>
            <w:sz w:val="24"/>
            <w:szCs w:val="24"/>
          </w:rPr>
          <w:t>h</w:t>
        </w:r>
      </w:ins>
      <w:ins w:id="29" w:author="Shrobona" w:date="2019-04-14T18:48:00Z">
        <w:r w:rsidR="00521EF6">
          <w:rPr>
            <w:rFonts w:ascii="Times New Roman" w:hAnsi="Times New Roman" w:cs="Times New Roman"/>
            <w:sz w:val="24"/>
            <w:szCs w:val="24"/>
          </w:rPr>
          <w:t>ical</w:t>
        </w:r>
      </w:ins>
      <w:r w:rsidR="00521EF6">
        <w:rPr>
          <w:rFonts w:ascii="Times New Roman" w:hAnsi="Times New Roman" w:cs="Times New Roman"/>
          <w:sz w:val="24"/>
          <w:szCs w:val="24"/>
        </w:rPr>
        <w:t xml:space="preserve"> </w:t>
      </w:r>
      <w:r w:rsidRPr="009C62B7">
        <w:rPr>
          <w:rFonts w:ascii="Times New Roman" w:hAnsi="Times New Roman" w:cs="Times New Roman"/>
          <w:sz w:val="24"/>
          <w:szCs w:val="24"/>
        </w:rPr>
        <w:t>responsibility of health care workers and measures should be taken to inculcate this culture.</w:t>
      </w:r>
      <w:r w:rsidR="00993D9E">
        <w:rPr>
          <w:rFonts w:ascii="Times New Roman" w:hAnsi="Times New Roman" w:cs="Times New Roman"/>
          <w:sz w:val="24"/>
          <w:szCs w:val="24"/>
        </w:rPr>
        <w:t xml:space="preserve"> </w:t>
      </w:r>
    </w:p>
    <w:p w:rsidR="00812BEC" w:rsidRPr="00812BEC" w:rsidRDefault="00812BEC">
      <w:pPr>
        <w:ind w:left="-567"/>
        <w:jc w:val="both"/>
        <w:rPr>
          <w:ins w:id="30" w:author="Shrobona" w:date="2019-04-14T23:09:00Z"/>
          <w:rFonts w:ascii="Times New Roman" w:hAnsi="Times New Roman" w:cs="Times New Roman"/>
          <w:sz w:val="24"/>
          <w:szCs w:val="24"/>
          <w:rPrChange w:id="31" w:author="Shrobona" w:date="2019-04-14T23:09:00Z">
            <w:rPr>
              <w:ins w:id="32" w:author="Shrobona" w:date="2019-04-14T23:09:00Z"/>
              <w:rFonts w:ascii="Times New Roman" w:hAnsi="Times New Roman" w:cs="Times New Roman"/>
              <w:color w:val="000000"/>
              <w:sz w:val="24"/>
            </w:rPr>
          </w:rPrChange>
        </w:rPr>
        <w:pPrChange w:id="33" w:author="Shrobona" w:date="2019-04-14T23:09:00Z">
          <w:pPr>
            <w:jc w:val="both"/>
          </w:pPr>
        </w:pPrChange>
      </w:pPr>
      <w:ins w:id="34" w:author="Shrobona" w:date="2019-04-14T23:09:00Z">
        <w:r w:rsidRPr="0054734B">
          <w:rPr>
            <w:rFonts w:ascii="Times New Roman" w:hAnsi="Times New Roman" w:cs="Times New Roman"/>
            <w:color w:val="000000"/>
            <w:sz w:val="24"/>
          </w:rPr>
          <w:t xml:space="preserve">The need to ensure that marketed drugs are safe and effective is of paramount importance and is also a moral obligation of government health and regulatory agencies. Regulators should take a proactive role in shaping safety and effectiveness surveillance and research, and engage in pre-emptive decision-making in order to prevent harm. This decision making is facilitated by the collection of the highest quality of evidence possible. Regulators also have the duty to be transparent with the public and warn people when </w:t>
        </w:r>
        <w:r w:rsidRPr="0054734B">
          <w:rPr>
            <w:rFonts w:ascii="Times New Roman" w:hAnsi="Times New Roman" w:cs="Times New Roman"/>
            <w:color w:val="000000"/>
            <w:sz w:val="24"/>
          </w:rPr>
          <w:lastRenderedPageBreak/>
          <w:t xml:space="preserve">safety or effectiveness issues are present with a drug. Transparency requires that the decisions and the rationale behind them be communicated to the public in a way that can be understood by them. Moreover, communicating to the public what is not known about the safety and effectiveness profile of a drug is also very important. However, the need to be transparent with the public is often thought to be in tension with the fact that transparency might result in a decline in drug usage. Premature or overly alarmist warnings may negatively impact drug acceptance in the population. But if the public trust is damaged from a lack of transparency, drug usage may again be negatively impacted. Thus, while there is a moral obligation to provide all relevant information about drug safety and effectiveness to the public in the interests of respecting individual autonomy and promoting informed consent, this must be balanced with the need to prevent and treat diseases [26]. </w:t>
        </w:r>
      </w:ins>
    </w:p>
    <w:p w:rsidR="00812BEC" w:rsidRPr="009C62B7" w:rsidRDefault="00812BEC" w:rsidP="009C62B7">
      <w:pPr>
        <w:ind w:left="-567"/>
        <w:jc w:val="both"/>
        <w:rPr>
          <w:rFonts w:ascii="Times New Roman" w:hAnsi="Times New Roman" w:cs="Times New Roman"/>
          <w:sz w:val="24"/>
          <w:szCs w:val="24"/>
        </w:rPr>
      </w:pPr>
    </w:p>
    <w:p w:rsidR="005D1D19" w:rsidRDefault="005D1D19" w:rsidP="005D1D19">
      <w:pPr>
        <w:ind w:left="-567"/>
        <w:jc w:val="both"/>
        <w:rPr>
          <w:rFonts w:ascii="Times New Roman" w:hAnsi="Times New Roman" w:cs="Times New Roman"/>
          <w:sz w:val="24"/>
          <w:szCs w:val="24"/>
        </w:rPr>
      </w:pPr>
    </w:p>
    <w:p w:rsidR="007C405C" w:rsidRDefault="007C405C"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7F2CD4" w:rsidRDefault="007F2CD4" w:rsidP="00054558">
      <w:pPr>
        <w:jc w:val="both"/>
        <w:rPr>
          <w:rFonts w:ascii="Times New Roman" w:hAnsi="Times New Roman" w:cs="Times New Roman"/>
          <w:b/>
          <w:sz w:val="28"/>
          <w:szCs w:val="28"/>
        </w:rPr>
      </w:pPr>
    </w:p>
    <w:p w:rsidR="007F2CD4" w:rsidRDefault="007F2CD4" w:rsidP="00054558">
      <w:pPr>
        <w:jc w:val="both"/>
        <w:rPr>
          <w:rFonts w:ascii="Times New Roman" w:hAnsi="Times New Roman" w:cs="Times New Roman"/>
          <w:b/>
          <w:sz w:val="28"/>
          <w:szCs w:val="28"/>
        </w:rPr>
      </w:pPr>
    </w:p>
    <w:p w:rsidR="007F2CD4" w:rsidRDefault="007F2CD4" w:rsidP="00054558">
      <w:pPr>
        <w:jc w:val="both"/>
        <w:rPr>
          <w:rFonts w:ascii="Times New Roman" w:hAnsi="Times New Roman" w:cs="Times New Roman"/>
          <w:b/>
          <w:sz w:val="28"/>
          <w:szCs w:val="28"/>
        </w:rPr>
      </w:pPr>
    </w:p>
    <w:p w:rsidR="007F2CD4" w:rsidRDefault="007F2CD4" w:rsidP="00054558">
      <w:pPr>
        <w:jc w:val="both"/>
        <w:rPr>
          <w:rFonts w:ascii="Times New Roman" w:hAnsi="Times New Roman" w:cs="Times New Roman"/>
          <w:b/>
          <w:sz w:val="28"/>
          <w:szCs w:val="28"/>
        </w:rPr>
      </w:pPr>
    </w:p>
    <w:p w:rsidR="007F2CD4" w:rsidRDefault="007F2CD4" w:rsidP="00054558">
      <w:pPr>
        <w:jc w:val="both"/>
        <w:rPr>
          <w:rFonts w:ascii="Times New Roman" w:hAnsi="Times New Roman" w:cs="Times New Roman"/>
          <w:b/>
          <w:sz w:val="28"/>
          <w:szCs w:val="28"/>
        </w:rPr>
      </w:pPr>
    </w:p>
    <w:p w:rsidR="007F2CD4" w:rsidRDefault="007F2CD4" w:rsidP="00054558">
      <w:pPr>
        <w:jc w:val="both"/>
        <w:rPr>
          <w:rFonts w:ascii="Times New Roman" w:hAnsi="Times New Roman" w:cs="Times New Roman"/>
          <w:b/>
          <w:sz w:val="28"/>
          <w:szCs w:val="28"/>
        </w:rPr>
      </w:pPr>
    </w:p>
    <w:p w:rsidR="007F2CD4" w:rsidRDefault="007F2CD4" w:rsidP="00054558">
      <w:pPr>
        <w:jc w:val="both"/>
        <w:rPr>
          <w:rFonts w:ascii="Times New Roman" w:hAnsi="Times New Roman" w:cs="Times New Roman"/>
          <w:b/>
          <w:sz w:val="28"/>
          <w:szCs w:val="28"/>
        </w:rPr>
      </w:pPr>
    </w:p>
    <w:p w:rsidR="004B00BC" w:rsidRDefault="00A43A8E" w:rsidP="00054558">
      <w:pPr>
        <w:jc w:val="both"/>
        <w:rPr>
          <w:rFonts w:ascii="Times New Roman" w:hAnsi="Times New Roman" w:cs="Times New Roman"/>
          <w:b/>
          <w:sz w:val="28"/>
          <w:szCs w:val="28"/>
        </w:rPr>
      </w:pPr>
      <w:r w:rsidRPr="007C4F35">
        <w:rPr>
          <w:rFonts w:ascii="Times New Roman" w:hAnsi="Times New Roman" w:cs="Times New Roman"/>
          <w:b/>
          <w:sz w:val="28"/>
          <w:szCs w:val="28"/>
        </w:rPr>
        <w:t>References:</w:t>
      </w:r>
    </w:p>
    <w:p w:rsidR="007C4F35" w:rsidRPr="007C4F35" w:rsidRDefault="007C4F35" w:rsidP="005D1D19">
      <w:pPr>
        <w:ind w:left="-567"/>
        <w:jc w:val="both"/>
        <w:rPr>
          <w:rFonts w:ascii="Times New Roman" w:hAnsi="Times New Roman" w:cs="Times New Roman"/>
          <w:b/>
          <w:sz w:val="28"/>
          <w:szCs w:val="28"/>
        </w:rPr>
      </w:pPr>
    </w:p>
    <w:p w:rsidR="007D5782" w:rsidRPr="003625CC" w:rsidRDefault="00AD6AA4" w:rsidP="007D5782">
      <w:pPr>
        <w:pStyle w:val="NoSpacing"/>
        <w:rPr>
          <w:rFonts w:ascii="Times New Roman" w:hAnsi="Times New Roman" w:cs="Times New Roman"/>
          <w:sz w:val="24"/>
          <w:szCs w:val="24"/>
        </w:rPr>
      </w:pPr>
      <w:r w:rsidRPr="003625CC">
        <w:rPr>
          <w:rFonts w:ascii="Times New Roman" w:hAnsi="Times New Roman" w:cs="Times New Roman"/>
          <w:sz w:val="24"/>
          <w:szCs w:val="24"/>
        </w:rPr>
        <w:lastRenderedPageBreak/>
        <w:fldChar w:fldCharType="begin"/>
      </w:r>
      <w:r w:rsidR="007D5782" w:rsidRPr="003625CC">
        <w:rPr>
          <w:rFonts w:ascii="Times New Roman" w:hAnsi="Times New Roman" w:cs="Times New Roman"/>
          <w:sz w:val="24"/>
          <w:szCs w:val="24"/>
        </w:rPr>
        <w:instrText xml:space="preserve"> ADDIN EN.REFLIST </w:instrText>
      </w:r>
      <w:r w:rsidRPr="003625CC">
        <w:rPr>
          <w:rFonts w:ascii="Times New Roman" w:hAnsi="Times New Roman" w:cs="Times New Roman"/>
          <w:sz w:val="24"/>
          <w:szCs w:val="24"/>
        </w:rPr>
        <w:fldChar w:fldCharType="separate"/>
      </w:r>
      <w:r w:rsidR="007D5782" w:rsidRPr="003625CC">
        <w:rPr>
          <w:rFonts w:ascii="Times New Roman" w:hAnsi="Times New Roman" w:cs="Times New Roman"/>
          <w:sz w:val="24"/>
          <w:szCs w:val="24"/>
        </w:rPr>
        <w:t xml:space="preserve">1. Pharmacovigilance [Internet]. </w:t>
      </w:r>
      <w:r w:rsidR="007B7273">
        <w:rPr>
          <w:rFonts w:ascii="Times New Roman" w:hAnsi="Times New Roman" w:cs="Times New Roman"/>
          <w:sz w:val="24"/>
          <w:szCs w:val="24"/>
        </w:rPr>
        <w:t xml:space="preserve">World Health Organization. </w:t>
      </w:r>
      <w:r w:rsidR="007D5782" w:rsidRPr="003625CC">
        <w:rPr>
          <w:rFonts w:ascii="Times New Roman" w:hAnsi="Times New Roman" w:cs="Times New Roman"/>
          <w:sz w:val="24"/>
          <w:szCs w:val="24"/>
        </w:rPr>
        <w:t>[cited 2</w:t>
      </w:r>
      <w:r w:rsidR="007B7273">
        <w:rPr>
          <w:rFonts w:ascii="Times New Roman" w:hAnsi="Times New Roman" w:cs="Times New Roman"/>
          <w:sz w:val="24"/>
          <w:szCs w:val="24"/>
        </w:rPr>
        <w:t>5</w:t>
      </w:r>
      <w:r w:rsidR="007D5782" w:rsidRPr="003625CC">
        <w:rPr>
          <w:rFonts w:ascii="Times New Roman" w:hAnsi="Times New Roman" w:cs="Times New Roman"/>
          <w:sz w:val="24"/>
          <w:szCs w:val="24"/>
        </w:rPr>
        <w:t xml:space="preserve"> February 2019]. Available from:https://www.who.int/medicines/areas/quality_safety/safety_efficacy/pharmvigi/en/</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2. Hans M, Gupta SK. Comparative evaluation of pharmacovigilance regulation of the United States, United Kingdom, Canada, India and the need for global harmoni</w:t>
      </w:r>
      <w:r w:rsidR="00DA66D0">
        <w:rPr>
          <w:rFonts w:ascii="Times New Roman" w:hAnsi="Times New Roman" w:cs="Times New Roman"/>
          <w:sz w:val="24"/>
          <w:szCs w:val="24"/>
        </w:rPr>
        <w:t>sed</w:t>
      </w:r>
      <w:r w:rsidRPr="003625CC">
        <w:rPr>
          <w:rFonts w:ascii="Times New Roman" w:hAnsi="Times New Roman" w:cs="Times New Roman"/>
          <w:sz w:val="24"/>
          <w:szCs w:val="24"/>
        </w:rPr>
        <w:t xml:space="preserve"> practices. </w:t>
      </w:r>
      <w:r w:rsidR="007B7273">
        <w:rPr>
          <w:rFonts w:ascii="Times New Roman" w:hAnsi="Times New Roman" w:cs="Times New Roman"/>
          <w:sz w:val="24"/>
          <w:szCs w:val="24"/>
        </w:rPr>
        <w:t xml:space="preserve">Perspect Clin Res. </w:t>
      </w:r>
      <w:r w:rsidRPr="003625CC">
        <w:rPr>
          <w:rFonts w:ascii="Times New Roman" w:hAnsi="Times New Roman" w:cs="Times New Roman"/>
          <w:sz w:val="24"/>
          <w:szCs w:val="24"/>
        </w:rPr>
        <w:t>Oct-Dec;9(4):170-4.</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3. Beijer HJ, de Blaey CJ. Hospitalisations caused by adverse drug reactions (ADR): a meta-analysis of observational studies. Pharm World Sci. 2002 Apr;24(2):46-54.</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4. Dhikav V, Singh S. Adverse Drug Reaction Monitoring In India.  Indian academy of Clinical Med. 2004 March;5(1):27-33.</w:t>
      </w: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ab/>
      </w: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5. Kalaiselvan V, Thota P, Singh G. Pharmacovigilance Programme of India: Recent developments and future perspectives. Indian Journal of Pharmacology. 2016;48(6):624.</w:t>
      </w:r>
    </w:p>
    <w:p w:rsidR="007D5782" w:rsidRPr="003625CC" w:rsidRDefault="007D5782" w:rsidP="007D5782">
      <w:pPr>
        <w:pStyle w:val="NoSpacing"/>
        <w:rPr>
          <w:rFonts w:ascii="Times New Roman" w:hAnsi="Times New Roman" w:cs="Times New Roman"/>
          <w:sz w:val="24"/>
          <w:szCs w:val="24"/>
        </w:rPr>
      </w:pPr>
    </w:p>
    <w:p w:rsidR="007D5782" w:rsidRPr="003625CC" w:rsidRDefault="00AD6AA4" w:rsidP="007D5782">
      <w:pPr>
        <w:pStyle w:val="NoSpacing"/>
        <w:rPr>
          <w:rFonts w:ascii="Times New Roman" w:hAnsi="Times New Roman" w:cs="Times New Roman"/>
          <w:sz w:val="24"/>
          <w:szCs w:val="24"/>
        </w:rPr>
      </w:pPr>
      <w:r w:rsidRPr="003625CC">
        <w:rPr>
          <w:rFonts w:ascii="Times New Roman" w:hAnsi="Times New Roman" w:cs="Times New Roman"/>
          <w:sz w:val="24"/>
          <w:szCs w:val="24"/>
        </w:rPr>
        <w:fldChar w:fldCharType="end"/>
      </w:r>
      <w:r w:rsidR="007D5782" w:rsidRPr="003625CC">
        <w:rPr>
          <w:rFonts w:ascii="Times New Roman" w:hAnsi="Times New Roman" w:cs="Times New Roman"/>
          <w:sz w:val="24"/>
          <w:szCs w:val="24"/>
        </w:rPr>
        <w:t xml:space="preserve">6. Tandon V, Mahajan V, Khajuria V, </w:t>
      </w:r>
      <w:proofErr w:type="spellStart"/>
      <w:r w:rsidR="007D5782" w:rsidRPr="003625CC">
        <w:rPr>
          <w:rFonts w:ascii="Times New Roman" w:hAnsi="Times New Roman" w:cs="Times New Roman"/>
          <w:sz w:val="24"/>
          <w:szCs w:val="24"/>
        </w:rPr>
        <w:t>Gillani</w:t>
      </w:r>
      <w:proofErr w:type="spellEnd"/>
      <w:r w:rsidR="007D5782" w:rsidRPr="003625CC">
        <w:rPr>
          <w:rFonts w:ascii="Times New Roman" w:hAnsi="Times New Roman" w:cs="Times New Roman"/>
          <w:sz w:val="24"/>
          <w:szCs w:val="24"/>
        </w:rPr>
        <w:t xml:space="preserve"> Z. Under-reporting of adverse drug reactions: A challenge for pharmacovigilance in India. Indian Journal of Pharmacology. 2015;47(1):65.</w:t>
      </w:r>
    </w:p>
    <w:p w:rsidR="007D5782" w:rsidRPr="003625CC" w:rsidRDefault="007D5782"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7. Wang J, Ali E, Gong Y. An Information Enhanced Framework for Reporting Medication Events. Stud Health Technol Inform. </w:t>
      </w:r>
      <w:proofErr w:type="gramStart"/>
      <w:r w:rsidRPr="003625CC">
        <w:rPr>
          <w:rFonts w:ascii="Times New Roman" w:hAnsi="Times New Roman" w:cs="Times New Roman"/>
          <w:sz w:val="24"/>
          <w:szCs w:val="24"/>
        </w:rPr>
        <w:t>2018;250:169</w:t>
      </w:r>
      <w:proofErr w:type="gramEnd"/>
      <w:r w:rsidRPr="003625CC">
        <w:rPr>
          <w:rFonts w:ascii="Times New Roman" w:hAnsi="Times New Roman" w:cs="Times New Roman"/>
          <w:sz w:val="24"/>
          <w:szCs w:val="24"/>
        </w:rPr>
        <w:t>-173.</w:t>
      </w:r>
    </w:p>
    <w:p w:rsidR="00FA012E" w:rsidRPr="003625CC" w:rsidRDefault="00FA012E"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8. Pushkin R, </w:t>
      </w:r>
      <w:proofErr w:type="spellStart"/>
      <w:r w:rsidRPr="003625CC">
        <w:rPr>
          <w:rFonts w:ascii="Times New Roman" w:hAnsi="Times New Roman" w:cs="Times New Roman"/>
          <w:sz w:val="24"/>
          <w:szCs w:val="24"/>
        </w:rPr>
        <w:t>Frassetto</w:t>
      </w:r>
      <w:proofErr w:type="spellEnd"/>
      <w:r w:rsidRPr="003625CC">
        <w:rPr>
          <w:rFonts w:ascii="Times New Roman" w:hAnsi="Times New Roman" w:cs="Times New Roman"/>
          <w:sz w:val="24"/>
          <w:szCs w:val="24"/>
        </w:rPr>
        <w:t xml:space="preserve"> L, </w:t>
      </w:r>
      <w:proofErr w:type="spellStart"/>
      <w:r w:rsidRPr="003625CC">
        <w:rPr>
          <w:rFonts w:ascii="Times New Roman" w:hAnsi="Times New Roman" w:cs="Times New Roman"/>
          <w:sz w:val="24"/>
          <w:szCs w:val="24"/>
        </w:rPr>
        <w:t>Tsourounis</w:t>
      </w:r>
      <w:proofErr w:type="spellEnd"/>
      <w:r w:rsidRPr="003625CC">
        <w:rPr>
          <w:rFonts w:ascii="Times New Roman" w:hAnsi="Times New Roman" w:cs="Times New Roman"/>
          <w:sz w:val="24"/>
          <w:szCs w:val="24"/>
        </w:rPr>
        <w:t xml:space="preserve"> C, Segal ES, Kim S. Improving the Reporting of Adverse Drug Reactions in the Hospital Setting. Postgraduate Medicine. 2010;122(6):154–64.</w:t>
      </w:r>
    </w:p>
    <w:p w:rsidR="00FA012E" w:rsidRPr="003625CC" w:rsidRDefault="00FA012E" w:rsidP="007D5782">
      <w:pPr>
        <w:pStyle w:val="NoSpacing"/>
        <w:rPr>
          <w:rFonts w:ascii="Times New Roman" w:hAnsi="Times New Roman" w:cs="Times New Roman"/>
          <w:sz w:val="24"/>
          <w:szCs w:val="24"/>
        </w:rPr>
      </w:pPr>
    </w:p>
    <w:p w:rsidR="00FA012E"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9. Human medicines: regulatory information | European Medicines Agency [Internet]. Ema.europa.eu. 2019 [cited 2</w:t>
      </w:r>
      <w:r w:rsidR="004E0B21">
        <w:rPr>
          <w:rFonts w:ascii="Times New Roman" w:hAnsi="Times New Roman" w:cs="Times New Roman"/>
          <w:sz w:val="24"/>
          <w:szCs w:val="24"/>
        </w:rPr>
        <w:t>5</w:t>
      </w:r>
      <w:r w:rsidRPr="003625CC">
        <w:rPr>
          <w:rFonts w:ascii="Times New Roman" w:hAnsi="Times New Roman" w:cs="Times New Roman"/>
          <w:sz w:val="24"/>
          <w:szCs w:val="24"/>
        </w:rPr>
        <w:t xml:space="preserve"> </w:t>
      </w:r>
      <w:r w:rsidR="00FA012E">
        <w:rPr>
          <w:rFonts w:ascii="Times New Roman" w:hAnsi="Times New Roman" w:cs="Times New Roman"/>
          <w:sz w:val="24"/>
          <w:szCs w:val="24"/>
        </w:rPr>
        <w:t xml:space="preserve">February 2019]. </w:t>
      </w:r>
    </w:p>
    <w:p w:rsidR="007D5782" w:rsidRPr="003625CC" w:rsidRDefault="00FA012E" w:rsidP="007D5782">
      <w:pPr>
        <w:pStyle w:val="NoSpacing"/>
        <w:rPr>
          <w:rFonts w:ascii="Times New Roman" w:hAnsi="Times New Roman" w:cs="Times New Roman"/>
          <w:sz w:val="24"/>
          <w:szCs w:val="24"/>
        </w:rPr>
      </w:pPr>
      <w:r>
        <w:rPr>
          <w:rFonts w:ascii="Times New Roman" w:hAnsi="Times New Roman" w:cs="Times New Roman"/>
          <w:sz w:val="24"/>
          <w:szCs w:val="24"/>
        </w:rPr>
        <w:t xml:space="preserve">Available from: </w:t>
      </w:r>
      <w:hyperlink r:id="rId14" w:history="1">
        <w:r w:rsidR="007D5782" w:rsidRPr="003625CC">
          <w:rPr>
            <w:rStyle w:val="Hyperlink"/>
            <w:rFonts w:ascii="Times New Roman" w:hAnsi="Times New Roman" w:cs="Times New Roman"/>
            <w:sz w:val="24"/>
            <w:szCs w:val="24"/>
          </w:rPr>
          <w:t>https://www.ema.europa.eu/en/human-medicines-regulatory-information</w:t>
        </w:r>
      </w:hyperlink>
    </w:p>
    <w:p w:rsidR="007D5782" w:rsidRPr="003625CC" w:rsidRDefault="007D5782"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10. </w:t>
      </w:r>
      <w:proofErr w:type="spellStart"/>
      <w:r w:rsidRPr="003625CC">
        <w:rPr>
          <w:rFonts w:ascii="Times New Roman" w:hAnsi="Times New Roman" w:cs="Times New Roman"/>
          <w:sz w:val="24"/>
          <w:szCs w:val="24"/>
        </w:rPr>
        <w:t>Mittmann</w:t>
      </w:r>
      <w:proofErr w:type="spellEnd"/>
      <w:r w:rsidRPr="003625CC">
        <w:rPr>
          <w:rFonts w:ascii="Times New Roman" w:hAnsi="Times New Roman" w:cs="Times New Roman"/>
          <w:sz w:val="24"/>
          <w:szCs w:val="24"/>
        </w:rPr>
        <w:t xml:space="preserve"> N, Knowles S, Gomez M, Fish J, </w:t>
      </w:r>
      <w:proofErr w:type="spellStart"/>
      <w:r w:rsidRPr="003625CC">
        <w:rPr>
          <w:rFonts w:ascii="Times New Roman" w:hAnsi="Times New Roman" w:cs="Times New Roman"/>
          <w:sz w:val="24"/>
          <w:szCs w:val="24"/>
        </w:rPr>
        <w:t>Cartotto</w:t>
      </w:r>
      <w:proofErr w:type="spellEnd"/>
      <w:r w:rsidRPr="003625CC">
        <w:rPr>
          <w:rFonts w:ascii="Times New Roman" w:hAnsi="Times New Roman" w:cs="Times New Roman"/>
          <w:sz w:val="24"/>
          <w:szCs w:val="24"/>
        </w:rPr>
        <w:t xml:space="preserve"> R, Shear N. Evaluation of the Extent of Under-Reporting of Serious Adverse Drug Reactions. Drug Safety. 2004;27(7):477-487.</w:t>
      </w:r>
    </w:p>
    <w:p w:rsidR="00FA012E" w:rsidRPr="003625CC" w:rsidRDefault="00FA012E"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11. Rawson NS. Canada’s Adverse Drug Reaction Reporting System: A Failing Grade. Journal of population therapeutics and clinical pharmacology. 2015 Jan 1;22(2).</w:t>
      </w:r>
    </w:p>
    <w:p w:rsidR="00FA012E" w:rsidRPr="003625CC" w:rsidRDefault="00FA012E"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12. Biswas P. Pharmacovigilance in Asia. Journal of pharmacology &amp; pharmacotherapeutics. 2013 Dec;4(Suppl1</w:t>
      </w:r>
      <w:proofErr w:type="gramStart"/>
      <w:r w:rsidRPr="003625CC">
        <w:rPr>
          <w:rFonts w:ascii="Times New Roman" w:hAnsi="Times New Roman" w:cs="Times New Roman"/>
          <w:sz w:val="24"/>
          <w:szCs w:val="24"/>
        </w:rPr>
        <w:t>):S</w:t>
      </w:r>
      <w:proofErr w:type="gramEnd"/>
      <w:r w:rsidRPr="003625CC">
        <w:rPr>
          <w:rFonts w:ascii="Times New Roman" w:hAnsi="Times New Roman" w:cs="Times New Roman"/>
          <w:sz w:val="24"/>
          <w:szCs w:val="24"/>
        </w:rPr>
        <w:t xml:space="preserve">7. </w:t>
      </w:r>
    </w:p>
    <w:p w:rsidR="007D5782" w:rsidRPr="003625CC" w:rsidRDefault="007D5782"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13. Jha N, Rathore DS, Shankar PR, </w:t>
      </w:r>
      <w:proofErr w:type="spellStart"/>
      <w:r w:rsidRPr="003625CC">
        <w:rPr>
          <w:rFonts w:ascii="Times New Roman" w:hAnsi="Times New Roman" w:cs="Times New Roman"/>
          <w:sz w:val="24"/>
          <w:szCs w:val="24"/>
        </w:rPr>
        <w:t>Bhandary</w:t>
      </w:r>
      <w:proofErr w:type="spellEnd"/>
      <w:r w:rsidRPr="003625CC">
        <w:rPr>
          <w:rFonts w:ascii="Times New Roman" w:hAnsi="Times New Roman" w:cs="Times New Roman"/>
          <w:sz w:val="24"/>
          <w:szCs w:val="24"/>
        </w:rPr>
        <w:t xml:space="preserve"> S, Pandit RB, </w:t>
      </w:r>
      <w:proofErr w:type="spellStart"/>
      <w:r w:rsidRPr="003625CC">
        <w:rPr>
          <w:rFonts w:ascii="Times New Roman" w:hAnsi="Times New Roman" w:cs="Times New Roman"/>
          <w:sz w:val="24"/>
          <w:szCs w:val="24"/>
        </w:rPr>
        <w:t>Gyawali</w:t>
      </w:r>
      <w:proofErr w:type="spellEnd"/>
      <w:r w:rsidRPr="003625CC">
        <w:rPr>
          <w:rFonts w:ascii="Times New Roman" w:hAnsi="Times New Roman" w:cs="Times New Roman"/>
          <w:sz w:val="24"/>
          <w:szCs w:val="24"/>
        </w:rPr>
        <w:t xml:space="preserve"> S, </w:t>
      </w:r>
      <w:proofErr w:type="spellStart"/>
      <w:r w:rsidRPr="003625CC">
        <w:rPr>
          <w:rFonts w:ascii="Times New Roman" w:hAnsi="Times New Roman" w:cs="Times New Roman"/>
          <w:sz w:val="24"/>
          <w:szCs w:val="24"/>
        </w:rPr>
        <w:t>Alshakka</w:t>
      </w:r>
      <w:proofErr w:type="spellEnd"/>
      <w:r w:rsidRPr="003625CC">
        <w:rPr>
          <w:rFonts w:ascii="Times New Roman" w:hAnsi="Times New Roman" w:cs="Times New Roman"/>
          <w:sz w:val="24"/>
          <w:szCs w:val="24"/>
        </w:rPr>
        <w:t xml:space="preserve"> M. Effect of an educational intervention on knowledge and attitude regarding pharmacovigilance and consumer pharmacovigilance among community pharmacists in Lalitpur district, Nepal. BMC research notes. 2017 Dec;10(1):4.</w:t>
      </w:r>
    </w:p>
    <w:p w:rsidR="00FA012E" w:rsidRPr="003625CC" w:rsidRDefault="00FA012E"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14. Al-</w:t>
      </w:r>
      <w:proofErr w:type="spellStart"/>
      <w:r w:rsidRPr="003625CC">
        <w:rPr>
          <w:rFonts w:ascii="Times New Roman" w:hAnsi="Times New Roman" w:cs="Times New Roman"/>
          <w:sz w:val="24"/>
          <w:szCs w:val="24"/>
        </w:rPr>
        <w:t>Muntasir</w:t>
      </w:r>
      <w:proofErr w:type="spellEnd"/>
      <w:r w:rsidRPr="003625CC">
        <w:rPr>
          <w:rFonts w:ascii="Times New Roman" w:hAnsi="Times New Roman" w:cs="Times New Roman"/>
          <w:sz w:val="24"/>
          <w:szCs w:val="24"/>
        </w:rPr>
        <w:t xml:space="preserve"> M, Saha D, Paul S, Rahim ZB, Hosen SZ. Studies on pharmacovigilance in Bangladesh: Safety issues. Int J Pharm Teach Pract. </w:t>
      </w:r>
      <w:proofErr w:type="gramStart"/>
      <w:r w:rsidRPr="003625CC">
        <w:rPr>
          <w:rFonts w:ascii="Times New Roman" w:hAnsi="Times New Roman" w:cs="Times New Roman"/>
          <w:sz w:val="24"/>
          <w:szCs w:val="24"/>
        </w:rPr>
        <w:t>2013;4:613</w:t>
      </w:r>
      <w:proofErr w:type="gramEnd"/>
      <w:r w:rsidRPr="003625CC">
        <w:rPr>
          <w:rFonts w:ascii="Times New Roman" w:hAnsi="Times New Roman" w:cs="Times New Roman"/>
          <w:sz w:val="24"/>
          <w:szCs w:val="24"/>
        </w:rPr>
        <w:t>-21.</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15. Shamim S, </w:t>
      </w:r>
      <w:proofErr w:type="spellStart"/>
      <w:r w:rsidRPr="003625CC">
        <w:rPr>
          <w:rFonts w:ascii="Times New Roman" w:hAnsi="Times New Roman" w:cs="Times New Roman"/>
          <w:sz w:val="24"/>
          <w:szCs w:val="24"/>
        </w:rPr>
        <w:t>Sharib</w:t>
      </w:r>
      <w:proofErr w:type="spellEnd"/>
      <w:r w:rsidRPr="003625CC">
        <w:rPr>
          <w:rFonts w:ascii="Times New Roman" w:hAnsi="Times New Roman" w:cs="Times New Roman"/>
          <w:sz w:val="24"/>
          <w:szCs w:val="24"/>
        </w:rPr>
        <w:t xml:space="preserve"> SM, Malhi SM, </w:t>
      </w:r>
      <w:proofErr w:type="spellStart"/>
      <w:r w:rsidRPr="003625CC">
        <w:rPr>
          <w:rFonts w:ascii="Times New Roman" w:hAnsi="Times New Roman" w:cs="Times New Roman"/>
          <w:sz w:val="24"/>
          <w:szCs w:val="24"/>
        </w:rPr>
        <w:t>Muntaha</w:t>
      </w:r>
      <w:proofErr w:type="spellEnd"/>
      <w:r w:rsidRPr="003625CC">
        <w:rPr>
          <w:rFonts w:ascii="Times New Roman" w:hAnsi="Times New Roman" w:cs="Times New Roman"/>
          <w:sz w:val="24"/>
          <w:szCs w:val="24"/>
        </w:rPr>
        <w:t xml:space="preserve"> SU, Raza H, Ata S, Farooq AS, Hussain M. Adverse drug reactions (ADRS) reporting: awareness and reasons of under-reporting among health care professionals, a challenge for pharmacists. </w:t>
      </w:r>
      <w:proofErr w:type="spellStart"/>
      <w:r w:rsidRPr="003625CC">
        <w:rPr>
          <w:rFonts w:ascii="Times New Roman" w:hAnsi="Times New Roman" w:cs="Times New Roman"/>
          <w:sz w:val="24"/>
          <w:szCs w:val="24"/>
        </w:rPr>
        <w:t>SpringerPlus</w:t>
      </w:r>
      <w:proofErr w:type="spellEnd"/>
      <w:r w:rsidRPr="003625CC">
        <w:rPr>
          <w:rFonts w:ascii="Times New Roman" w:hAnsi="Times New Roman" w:cs="Times New Roman"/>
          <w:sz w:val="24"/>
          <w:szCs w:val="24"/>
        </w:rPr>
        <w:t>. 2016 Dec;5(1):1778.</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lastRenderedPageBreak/>
        <w:t xml:space="preserve">16. Mahmood KT, Amin F, Tahir M, </w:t>
      </w:r>
      <w:proofErr w:type="spellStart"/>
      <w:r w:rsidRPr="003625CC">
        <w:rPr>
          <w:rFonts w:ascii="Times New Roman" w:hAnsi="Times New Roman" w:cs="Times New Roman"/>
          <w:sz w:val="24"/>
          <w:szCs w:val="24"/>
        </w:rPr>
        <w:t>Haq</w:t>
      </w:r>
      <w:proofErr w:type="spellEnd"/>
      <w:r w:rsidRPr="003625CC">
        <w:rPr>
          <w:rFonts w:ascii="Times New Roman" w:hAnsi="Times New Roman" w:cs="Times New Roman"/>
          <w:sz w:val="24"/>
          <w:szCs w:val="24"/>
        </w:rPr>
        <w:t xml:space="preserve"> IU. Pharmacovigilance-A need for best patient care in Pakistan. A review. Journal of Pharmaceutical Sciences and Research. 2011 Nov 1;3(11):1566. </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17. Amrita P, </w:t>
      </w:r>
      <w:proofErr w:type="spellStart"/>
      <w:r w:rsidRPr="003625CC">
        <w:rPr>
          <w:rFonts w:ascii="Times New Roman" w:hAnsi="Times New Roman" w:cs="Times New Roman"/>
          <w:sz w:val="24"/>
          <w:szCs w:val="24"/>
        </w:rPr>
        <w:t>Roomi</w:t>
      </w:r>
      <w:proofErr w:type="spellEnd"/>
      <w:r w:rsidRPr="003625CC">
        <w:rPr>
          <w:rFonts w:ascii="Times New Roman" w:hAnsi="Times New Roman" w:cs="Times New Roman"/>
          <w:sz w:val="24"/>
          <w:szCs w:val="24"/>
        </w:rPr>
        <w:t xml:space="preserve"> MT. Scenario of pharmacovigilance and ADR reporting among pharmacists in Delhi. Indian </w:t>
      </w:r>
      <w:proofErr w:type="spellStart"/>
      <w:r w:rsidRPr="003625CC">
        <w:rPr>
          <w:rFonts w:ascii="Times New Roman" w:hAnsi="Times New Roman" w:cs="Times New Roman"/>
          <w:sz w:val="24"/>
          <w:szCs w:val="24"/>
        </w:rPr>
        <w:t>Jornal</w:t>
      </w:r>
      <w:proofErr w:type="spellEnd"/>
      <w:r w:rsidRPr="003625CC">
        <w:rPr>
          <w:rFonts w:ascii="Times New Roman" w:hAnsi="Times New Roman" w:cs="Times New Roman"/>
          <w:sz w:val="24"/>
          <w:szCs w:val="24"/>
        </w:rPr>
        <w:t xml:space="preserve"> of Pharmacy Practice. 2011;4(4). </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18. </w:t>
      </w:r>
      <w:proofErr w:type="spellStart"/>
      <w:r w:rsidRPr="003625CC">
        <w:rPr>
          <w:rFonts w:ascii="Times New Roman" w:hAnsi="Times New Roman" w:cs="Times New Roman"/>
          <w:sz w:val="24"/>
          <w:szCs w:val="24"/>
        </w:rPr>
        <w:t>Kamtane</w:t>
      </w:r>
      <w:proofErr w:type="spellEnd"/>
      <w:r w:rsidRPr="003625CC">
        <w:rPr>
          <w:rFonts w:ascii="Times New Roman" w:hAnsi="Times New Roman" w:cs="Times New Roman"/>
          <w:sz w:val="24"/>
          <w:szCs w:val="24"/>
        </w:rPr>
        <w:t xml:space="preserve"> RA, </w:t>
      </w:r>
      <w:proofErr w:type="spellStart"/>
      <w:r w:rsidRPr="003625CC">
        <w:rPr>
          <w:rFonts w:ascii="Times New Roman" w:hAnsi="Times New Roman" w:cs="Times New Roman"/>
          <w:sz w:val="24"/>
          <w:szCs w:val="24"/>
        </w:rPr>
        <w:t>Jayawardhani</w:t>
      </w:r>
      <w:proofErr w:type="spellEnd"/>
      <w:r w:rsidRPr="003625CC">
        <w:rPr>
          <w:rFonts w:ascii="Times New Roman" w:hAnsi="Times New Roman" w:cs="Times New Roman"/>
          <w:sz w:val="24"/>
          <w:szCs w:val="24"/>
        </w:rPr>
        <w:t xml:space="preserve"> V. Knowledge, attitude and perception of physicians towards adverse drug reaction (ADR) reporting: A </w:t>
      </w:r>
      <w:proofErr w:type="spellStart"/>
      <w:r w:rsidRPr="003625CC">
        <w:rPr>
          <w:rFonts w:ascii="Times New Roman" w:hAnsi="Times New Roman" w:cs="Times New Roman"/>
          <w:sz w:val="24"/>
          <w:szCs w:val="24"/>
        </w:rPr>
        <w:t>pharmacoepidemiological</w:t>
      </w:r>
      <w:proofErr w:type="spellEnd"/>
      <w:r w:rsidRPr="003625CC">
        <w:rPr>
          <w:rFonts w:ascii="Times New Roman" w:hAnsi="Times New Roman" w:cs="Times New Roman"/>
          <w:sz w:val="24"/>
          <w:szCs w:val="24"/>
        </w:rPr>
        <w:t xml:space="preserve"> study. Asian J Pharm Clin Res. 2012;5(3):210-4. </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19 </w:t>
      </w:r>
      <w:proofErr w:type="spellStart"/>
      <w:r w:rsidRPr="003625CC">
        <w:rPr>
          <w:rFonts w:ascii="Times New Roman" w:hAnsi="Times New Roman" w:cs="Times New Roman"/>
          <w:sz w:val="24"/>
          <w:szCs w:val="24"/>
        </w:rPr>
        <w:t>Sivadasan</w:t>
      </w:r>
      <w:proofErr w:type="spellEnd"/>
      <w:r w:rsidRPr="003625CC">
        <w:rPr>
          <w:rFonts w:ascii="Times New Roman" w:hAnsi="Times New Roman" w:cs="Times New Roman"/>
          <w:sz w:val="24"/>
          <w:szCs w:val="24"/>
        </w:rPr>
        <w:t xml:space="preserve"> S, </w:t>
      </w:r>
      <w:proofErr w:type="spellStart"/>
      <w:r w:rsidRPr="003625CC">
        <w:rPr>
          <w:rFonts w:ascii="Times New Roman" w:hAnsi="Times New Roman" w:cs="Times New Roman"/>
          <w:sz w:val="24"/>
          <w:szCs w:val="24"/>
        </w:rPr>
        <w:t>Chyi</w:t>
      </w:r>
      <w:proofErr w:type="spellEnd"/>
      <w:r w:rsidRPr="003625CC">
        <w:rPr>
          <w:rFonts w:ascii="Times New Roman" w:hAnsi="Times New Roman" w:cs="Times New Roman"/>
          <w:sz w:val="24"/>
          <w:szCs w:val="24"/>
        </w:rPr>
        <w:t xml:space="preserve"> NW, Ching AL, Ali AN, </w:t>
      </w:r>
      <w:proofErr w:type="spellStart"/>
      <w:r w:rsidRPr="003625CC">
        <w:rPr>
          <w:rFonts w:ascii="Times New Roman" w:hAnsi="Times New Roman" w:cs="Times New Roman"/>
          <w:sz w:val="24"/>
          <w:szCs w:val="24"/>
        </w:rPr>
        <w:t>Veerasamy</w:t>
      </w:r>
      <w:proofErr w:type="spellEnd"/>
      <w:r w:rsidRPr="003625CC">
        <w:rPr>
          <w:rFonts w:ascii="Times New Roman" w:hAnsi="Times New Roman" w:cs="Times New Roman"/>
          <w:sz w:val="24"/>
          <w:szCs w:val="24"/>
        </w:rPr>
        <w:t xml:space="preserve"> R, </w:t>
      </w:r>
      <w:proofErr w:type="spellStart"/>
      <w:r w:rsidRPr="003625CC">
        <w:rPr>
          <w:rFonts w:ascii="Times New Roman" w:hAnsi="Times New Roman" w:cs="Times New Roman"/>
          <w:sz w:val="24"/>
          <w:szCs w:val="24"/>
        </w:rPr>
        <w:t>Marimuthub</w:t>
      </w:r>
      <w:proofErr w:type="spellEnd"/>
      <w:r w:rsidRPr="003625CC">
        <w:rPr>
          <w:rFonts w:ascii="Times New Roman" w:hAnsi="Times New Roman" w:cs="Times New Roman"/>
          <w:sz w:val="24"/>
          <w:szCs w:val="24"/>
        </w:rPr>
        <w:t xml:space="preserve"> K, </w:t>
      </w:r>
      <w:proofErr w:type="spellStart"/>
      <w:r w:rsidRPr="003625CC">
        <w:rPr>
          <w:rFonts w:ascii="Times New Roman" w:hAnsi="Times New Roman" w:cs="Times New Roman"/>
          <w:sz w:val="24"/>
          <w:szCs w:val="24"/>
        </w:rPr>
        <w:t>Arumugama</w:t>
      </w:r>
      <w:proofErr w:type="spellEnd"/>
      <w:r w:rsidRPr="003625CC">
        <w:rPr>
          <w:rFonts w:ascii="Times New Roman" w:hAnsi="Times New Roman" w:cs="Times New Roman"/>
          <w:sz w:val="24"/>
          <w:szCs w:val="24"/>
        </w:rPr>
        <w:t xml:space="preserve"> DS. Knowledge and perception towards pharmacovigilance and adverse drug reaction reporting among medicine and pharmacy students. World J Pharm </w:t>
      </w:r>
      <w:proofErr w:type="spellStart"/>
      <w:r w:rsidRPr="003625CC">
        <w:rPr>
          <w:rFonts w:ascii="Times New Roman" w:hAnsi="Times New Roman" w:cs="Times New Roman"/>
          <w:sz w:val="24"/>
          <w:szCs w:val="24"/>
        </w:rPr>
        <w:t>Pharm</w:t>
      </w:r>
      <w:proofErr w:type="spellEnd"/>
      <w:r w:rsidRPr="003625CC">
        <w:rPr>
          <w:rFonts w:ascii="Times New Roman" w:hAnsi="Times New Roman" w:cs="Times New Roman"/>
          <w:sz w:val="24"/>
          <w:szCs w:val="24"/>
        </w:rPr>
        <w:t xml:space="preserve"> Sci. 2014 Jan 8;3(3):1652-76.</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20. Rishi RK, Patel RK, Bhandari A. Under reporting of ADRs by medical practitioners in India—results of pilot study. Adv </w:t>
      </w:r>
      <w:proofErr w:type="spellStart"/>
      <w:r w:rsidRPr="003625CC">
        <w:rPr>
          <w:rFonts w:ascii="Times New Roman" w:hAnsi="Times New Roman" w:cs="Times New Roman"/>
          <w:sz w:val="24"/>
          <w:szCs w:val="24"/>
        </w:rPr>
        <w:t>Pharmacoepidem</w:t>
      </w:r>
      <w:proofErr w:type="spellEnd"/>
      <w:r w:rsidRPr="003625CC">
        <w:rPr>
          <w:rFonts w:ascii="Times New Roman" w:hAnsi="Times New Roman" w:cs="Times New Roman"/>
          <w:sz w:val="24"/>
          <w:szCs w:val="24"/>
        </w:rPr>
        <w:t xml:space="preserve"> Drug Saf. 2012;1(3):112. </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21. Carleton BC, Smith MA. Drug safety: Side effects and mistakes or adverse reactions and deadly </w:t>
      </w:r>
      <w:proofErr w:type="gramStart"/>
      <w:r w:rsidRPr="003625CC">
        <w:rPr>
          <w:rFonts w:ascii="Times New Roman" w:hAnsi="Times New Roman" w:cs="Times New Roman"/>
          <w:sz w:val="24"/>
          <w:szCs w:val="24"/>
        </w:rPr>
        <w:t>errors?.</w:t>
      </w:r>
      <w:proofErr w:type="gramEnd"/>
      <w:r w:rsidRPr="003625CC">
        <w:rPr>
          <w:rFonts w:ascii="Times New Roman" w:hAnsi="Times New Roman" w:cs="Times New Roman"/>
          <w:sz w:val="24"/>
          <w:szCs w:val="24"/>
        </w:rPr>
        <w:t xml:space="preserve"> British Columbia Medical Journal. 2006 Sep;48(7):329.</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22. Rishi RK, Patel RK, Bhandari A. Opinion of physicians towards adverse drug reactions reporting results of pilot study. Journal of Community Nutrition &amp; Health. 2012;1(1):25.</w:t>
      </w:r>
    </w:p>
    <w:p w:rsidR="007D5782" w:rsidRPr="003625CC" w:rsidRDefault="007D5782"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23. Adding rigor to the adverse event reporting process [Internet]. Pharmaceutical Commerce. 2019 [cited 2 February 2019]. Available from: </w:t>
      </w:r>
      <w:r w:rsidRPr="008345D7">
        <w:rPr>
          <w:rFonts w:ascii="Times New Roman" w:hAnsi="Times New Roman" w:cs="Times New Roman"/>
          <w:sz w:val="24"/>
          <w:szCs w:val="24"/>
        </w:rPr>
        <w:t>https://pharmaceuticalcommerce.com/special-report/adding-rigor-to-the-adverse-event-reporting-process/</w:t>
      </w:r>
    </w:p>
    <w:p w:rsidR="007D5782" w:rsidRPr="003625CC" w:rsidRDefault="007D5782" w:rsidP="007D5782">
      <w:pPr>
        <w:pStyle w:val="NoSpacing"/>
        <w:rPr>
          <w:rFonts w:ascii="Times New Roman" w:hAnsi="Times New Roman" w:cs="Times New Roman"/>
          <w:sz w:val="24"/>
          <w:szCs w:val="24"/>
        </w:rPr>
      </w:pPr>
    </w:p>
    <w:p w:rsidR="00BF5C04" w:rsidRDefault="007D5782" w:rsidP="007D5782">
      <w:pPr>
        <w:pStyle w:val="NoSpacing"/>
        <w:rPr>
          <w:ins w:id="35" w:author="Shrobona" w:date="2019-04-14T21:14:00Z"/>
          <w:rFonts w:ascii="Times New Roman" w:hAnsi="Times New Roman" w:cs="Times New Roman"/>
          <w:sz w:val="24"/>
          <w:szCs w:val="24"/>
        </w:rPr>
      </w:pPr>
      <w:r w:rsidRPr="003625CC">
        <w:rPr>
          <w:rFonts w:ascii="Times New Roman" w:hAnsi="Times New Roman" w:cs="Times New Roman"/>
          <w:sz w:val="24"/>
          <w:szCs w:val="24"/>
        </w:rPr>
        <w:t>24 Praveen S, Prakash R, Manjunath GN, Gautham MS, Kumar N. Adverse Drug Reaction reporting among medical and dental practitioners: a KAP study. Indian Journal of Medical Specialities. 2013 Jan 1;4(1).</w:t>
      </w:r>
    </w:p>
    <w:p w:rsidR="00C22F19" w:rsidRDefault="00C22F19" w:rsidP="007D5782">
      <w:pPr>
        <w:pStyle w:val="NoSpacing"/>
        <w:rPr>
          <w:ins w:id="36" w:author="Shrobona" w:date="2019-04-14T21:14:00Z"/>
          <w:rFonts w:ascii="Times New Roman" w:hAnsi="Times New Roman" w:cs="Times New Roman"/>
          <w:sz w:val="24"/>
          <w:szCs w:val="24"/>
        </w:rPr>
      </w:pPr>
    </w:p>
    <w:p w:rsidR="00C22F19" w:rsidRDefault="00C22F19" w:rsidP="00C22F19">
      <w:pPr>
        <w:rPr>
          <w:ins w:id="37" w:author="Shrobona" w:date="2019-04-14T23:07:00Z"/>
          <w:rFonts w:ascii="Times New Roman" w:hAnsi="Times New Roman" w:cs="Times New Roman"/>
          <w:sz w:val="24"/>
          <w:szCs w:val="24"/>
        </w:rPr>
      </w:pPr>
      <w:ins w:id="38" w:author="Shrobona" w:date="2019-04-14T21:15:00Z">
        <w:r>
          <w:rPr>
            <w:rFonts w:ascii="Times New Roman" w:hAnsi="Times New Roman" w:cs="Times New Roman"/>
            <w:sz w:val="24"/>
            <w:szCs w:val="24"/>
          </w:rPr>
          <w:t xml:space="preserve">25. </w:t>
        </w:r>
      </w:ins>
      <w:ins w:id="39" w:author="Shrobona" w:date="2019-04-14T21:19:00Z">
        <w:r w:rsidRPr="00E93200">
          <w:rPr>
            <w:rFonts w:ascii="Times New Roman" w:hAnsi="Times New Roman" w:cs="Times New Roman"/>
            <w:sz w:val="24"/>
            <w:szCs w:val="24"/>
          </w:rPr>
          <w:t xml:space="preserve">Ferris L.E, Lemmens T. Governance of conflicts of interest in </w:t>
        </w:r>
        <w:proofErr w:type="spellStart"/>
        <w:r w:rsidRPr="00E93200">
          <w:rPr>
            <w:rFonts w:ascii="Times New Roman" w:hAnsi="Times New Roman" w:cs="Times New Roman"/>
            <w:sz w:val="24"/>
            <w:szCs w:val="24"/>
          </w:rPr>
          <w:t>postmarketing</w:t>
        </w:r>
        <w:proofErr w:type="spellEnd"/>
        <w:r w:rsidRPr="00E93200">
          <w:rPr>
            <w:rFonts w:ascii="Times New Roman" w:hAnsi="Times New Roman" w:cs="Times New Roman"/>
            <w:sz w:val="24"/>
            <w:szCs w:val="24"/>
          </w:rPr>
          <w:t xml:space="preserve"> surveillance research and</w:t>
        </w:r>
        <w:r>
          <w:rPr>
            <w:rFonts w:ascii="Times New Roman" w:hAnsi="Times New Roman" w:cs="Times New Roman"/>
            <w:sz w:val="24"/>
            <w:szCs w:val="24"/>
          </w:rPr>
          <w:t xml:space="preserve"> </w:t>
        </w:r>
        <w:r w:rsidRPr="00E93200">
          <w:rPr>
            <w:rFonts w:ascii="Times New Roman" w:hAnsi="Times New Roman" w:cs="Times New Roman"/>
            <w:sz w:val="24"/>
            <w:szCs w:val="24"/>
          </w:rPr>
          <w:t>the Canadian Drug Safety and Effectiveness Network. Open Medicine 2010; 4(2):e123</w:t>
        </w:r>
        <w:r>
          <w:rPr>
            <w:rFonts w:ascii="Times New Roman" w:hAnsi="Times New Roman" w:cs="Times New Roman"/>
            <w:sz w:val="24"/>
            <w:szCs w:val="24"/>
          </w:rPr>
          <w:t>.</w:t>
        </w:r>
      </w:ins>
    </w:p>
    <w:p w:rsidR="00812BEC" w:rsidRPr="00812BEC" w:rsidRDefault="00812BEC" w:rsidP="00C22F19">
      <w:pPr>
        <w:rPr>
          <w:ins w:id="40" w:author="Shrobona" w:date="2019-04-14T23:07:00Z"/>
          <w:rFonts w:ascii="Times New Roman" w:hAnsi="Times New Roman" w:cs="Times New Roman"/>
          <w:sz w:val="24"/>
        </w:rPr>
      </w:pPr>
      <w:ins w:id="41" w:author="Shrobona" w:date="2019-04-14T23:07:00Z">
        <w:r w:rsidRPr="00812BEC">
          <w:rPr>
            <w:rFonts w:ascii="Times New Roman" w:hAnsi="Times New Roman" w:cs="Times New Roman"/>
            <w:sz w:val="24"/>
          </w:rPr>
          <w:t xml:space="preserve">26. </w:t>
        </w:r>
        <w:r w:rsidRPr="00812BEC">
          <w:rPr>
            <w:rFonts w:ascii="Times New Roman" w:hAnsi="Times New Roman" w:cs="Times New Roman"/>
            <w:sz w:val="24"/>
            <w:rPrChange w:id="42" w:author="Shrobona" w:date="2019-04-14T23:07:00Z">
              <w:rPr>
                <w:rFonts w:ascii="Times New Roman" w:hAnsi="Times New Roman" w:cs="Times New Roman"/>
              </w:rPr>
            </w:rPrChange>
          </w:rPr>
          <w:t xml:space="preserve">Thompson A, </w:t>
        </w:r>
        <w:proofErr w:type="spellStart"/>
        <w:r w:rsidRPr="00812BEC">
          <w:rPr>
            <w:rFonts w:ascii="Times New Roman" w:hAnsi="Times New Roman" w:cs="Times New Roman"/>
            <w:sz w:val="24"/>
            <w:rPrChange w:id="43" w:author="Shrobona" w:date="2019-04-14T23:07:00Z">
              <w:rPr>
                <w:rFonts w:ascii="Times New Roman" w:hAnsi="Times New Roman" w:cs="Times New Roman"/>
              </w:rPr>
            </w:rPrChange>
          </w:rPr>
          <w:t>Komparic</w:t>
        </w:r>
        <w:proofErr w:type="spellEnd"/>
        <w:r w:rsidRPr="00812BEC">
          <w:rPr>
            <w:rFonts w:ascii="Times New Roman" w:hAnsi="Times New Roman" w:cs="Times New Roman"/>
            <w:sz w:val="24"/>
            <w:rPrChange w:id="44" w:author="Shrobona" w:date="2019-04-14T23:07:00Z">
              <w:rPr>
                <w:rFonts w:ascii="Times New Roman" w:hAnsi="Times New Roman" w:cs="Times New Roman"/>
              </w:rPr>
            </w:rPrChange>
          </w:rPr>
          <w:t xml:space="preserve"> A, Smith M.J. Ethical considerations in post-market-approval monitoring and</w:t>
        </w:r>
        <w:r>
          <w:rPr>
            <w:rFonts w:ascii="Times New Roman" w:hAnsi="Times New Roman" w:cs="Times New Roman"/>
            <w:sz w:val="24"/>
          </w:rPr>
          <w:t xml:space="preserve"> </w:t>
        </w:r>
        <w:r w:rsidRPr="00812BEC">
          <w:rPr>
            <w:rFonts w:ascii="Times New Roman" w:hAnsi="Times New Roman" w:cs="Times New Roman"/>
            <w:sz w:val="24"/>
            <w:rPrChange w:id="45" w:author="Shrobona" w:date="2019-04-14T23:07:00Z">
              <w:rPr>
                <w:rFonts w:ascii="Times New Roman" w:hAnsi="Times New Roman" w:cs="Times New Roman"/>
              </w:rPr>
            </w:rPrChange>
          </w:rPr>
          <w:t>regulation of vaccines. Vaccine 32 (2014) 7171–7174.</w:t>
        </w:r>
      </w:ins>
    </w:p>
    <w:p w:rsidR="00812BEC" w:rsidRPr="00E93200" w:rsidRDefault="00812BEC" w:rsidP="00C22F19">
      <w:pPr>
        <w:rPr>
          <w:ins w:id="46" w:author="Shrobona" w:date="2019-04-14T21:19:00Z"/>
          <w:rFonts w:ascii="Times New Roman" w:hAnsi="Times New Roman" w:cs="Times New Roman"/>
          <w:sz w:val="24"/>
          <w:szCs w:val="24"/>
        </w:rPr>
      </w:pPr>
    </w:p>
    <w:p w:rsidR="00C22F19" w:rsidRDefault="00C22F19" w:rsidP="007D5782">
      <w:pPr>
        <w:pStyle w:val="NoSpacing"/>
      </w:pPr>
    </w:p>
    <w:sectPr w:rsidR="00C22F19" w:rsidSect="00980871">
      <w:pgSz w:w="11906" w:h="16838"/>
      <w:pgMar w:top="1440" w:right="1440" w:bottom="1440" w:left="9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1F4" w:rsidRDefault="00A121F4" w:rsidP="00273D84">
      <w:pPr>
        <w:spacing w:after="0" w:line="240" w:lineRule="auto"/>
      </w:pPr>
      <w:r>
        <w:separator/>
      </w:r>
    </w:p>
  </w:endnote>
  <w:endnote w:type="continuationSeparator" w:id="0">
    <w:p w:rsidR="00A121F4" w:rsidRDefault="00A121F4" w:rsidP="0027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1F4" w:rsidRDefault="00A121F4" w:rsidP="00273D84">
      <w:pPr>
        <w:spacing w:after="0" w:line="240" w:lineRule="auto"/>
      </w:pPr>
      <w:r>
        <w:separator/>
      </w:r>
    </w:p>
  </w:footnote>
  <w:footnote w:type="continuationSeparator" w:id="0">
    <w:p w:rsidR="00A121F4" w:rsidRDefault="00A121F4" w:rsidP="00273D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view_ref.enl&lt;/item&gt;&lt;/Libraries&gt;&lt;/ENLibraries&gt;"/>
  </w:docVars>
  <w:rsids>
    <w:rsidRoot w:val="00AA18C6"/>
    <w:rsid w:val="00002316"/>
    <w:rsid w:val="000041E9"/>
    <w:rsid w:val="00014F77"/>
    <w:rsid w:val="00016A22"/>
    <w:rsid w:val="0001731F"/>
    <w:rsid w:val="00027E79"/>
    <w:rsid w:val="0003419C"/>
    <w:rsid w:val="000354D4"/>
    <w:rsid w:val="00037D99"/>
    <w:rsid w:val="00041CAC"/>
    <w:rsid w:val="00044DE8"/>
    <w:rsid w:val="00054558"/>
    <w:rsid w:val="00054AFF"/>
    <w:rsid w:val="00060F47"/>
    <w:rsid w:val="00062A24"/>
    <w:rsid w:val="00064C9C"/>
    <w:rsid w:val="0006783A"/>
    <w:rsid w:val="00070FE9"/>
    <w:rsid w:val="00071DC2"/>
    <w:rsid w:val="00071ED6"/>
    <w:rsid w:val="000954FF"/>
    <w:rsid w:val="000A1D51"/>
    <w:rsid w:val="000A2FFF"/>
    <w:rsid w:val="000B27CF"/>
    <w:rsid w:val="000B5305"/>
    <w:rsid w:val="000C26C8"/>
    <w:rsid w:val="000C5A4C"/>
    <w:rsid w:val="000C60C5"/>
    <w:rsid w:val="000D1DDB"/>
    <w:rsid w:val="000D1DE7"/>
    <w:rsid w:val="000D3B8C"/>
    <w:rsid w:val="000F3B0B"/>
    <w:rsid w:val="0011478A"/>
    <w:rsid w:val="001164A7"/>
    <w:rsid w:val="00122AF9"/>
    <w:rsid w:val="00125BFC"/>
    <w:rsid w:val="00126910"/>
    <w:rsid w:val="001313F7"/>
    <w:rsid w:val="00133A05"/>
    <w:rsid w:val="001350DB"/>
    <w:rsid w:val="0015251E"/>
    <w:rsid w:val="00160EC3"/>
    <w:rsid w:val="00163524"/>
    <w:rsid w:val="00164095"/>
    <w:rsid w:val="00164E3E"/>
    <w:rsid w:val="00170F18"/>
    <w:rsid w:val="001870C8"/>
    <w:rsid w:val="00193C1C"/>
    <w:rsid w:val="001A54FD"/>
    <w:rsid w:val="001C0FE5"/>
    <w:rsid w:val="001D4D21"/>
    <w:rsid w:val="001E4968"/>
    <w:rsid w:val="001F02B2"/>
    <w:rsid w:val="001F4572"/>
    <w:rsid w:val="001F4814"/>
    <w:rsid w:val="00202120"/>
    <w:rsid w:val="00202B13"/>
    <w:rsid w:val="002077A6"/>
    <w:rsid w:val="002303FB"/>
    <w:rsid w:val="002334A5"/>
    <w:rsid w:val="00234280"/>
    <w:rsid w:val="0023785A"/>
    <w:rsid w:val="00246BC8"/>
    <w:rsid w:val="00251C8B"/>
    <w:rsid w:val="00257062"/>
    <w:rsid w:val="00270551"/>
    <w:rsid w:val="002720AE"/>
    <w:rsid w:val="00273D84"/>
    <w:rsid w:val="002759F9"/>
    <w:rsid w:val="00282A41"/>
    <w:rsid w:val="00286D46"/>
    <w:rsid w:val="00293EF8"/>
    <w:rsid w:val="00293F7D"/>
    <w:rsid w:val="002B0F30"/>
    <w:rsid w:val="002B59A5"/>
    <w:rsid w:val="002C1E01"/>
    <w:rsid w:val="002C5C6E"/>
    <w:rsid w:val="002D23A4"/>
    <w:rsid w:val="002D2413"/>
    <w:rsid w:val="002D2AFA"/>
    <w:rsid w:val="002D3B5F"/>
    <w:rsid w:val="002D7DFD"/>
    <w:rsid w:val="002F6B4D"/>
    <w:rsid w:val="00301274"/>
    <w:rsid w:val="00306944"/>
    <w:rsid w:val="00313BEF"/>
    <w:rsid w:val="00322ED6"/>
    <w:rsid w:val="00325AE3"/>
    <w:rsid w:val="003379DB"/>
    <w:rsid w:val="00345193"/>
    <w:rsid w:val="003555F1"/>
    <w:rsid w:val="00357335"/>
    <w:rsid w:val="0036123A"/>
    <w:rsid w:val="0036527B"/>
    <w:rsid w:val="00393AD0"/>
    <w:rsid w:val="00394C47"/>
    <w:rsid w:val="003A18B2"/>
    <w:rsid w:val="003A2E6D"/>
    <w:rsid w:val="003B169D"/>
    <w:rsid w:val="003B7DF7"/>
    <w:rsid w:val="003C5E18"/>
    <w:rsid w:val="003D0C28"/>
    <w:rsid w:val="003D76A3"/>
    <w:rsid w:val="00404E42"/>
    <w:rsid w:val="00405FE6"/>
    <w:rsid w:val="00406816"/>
    <w:rsid w:val="004126EA"/>
    <w:rsid w:val="00424BBA"/>
    <w:rsid w:val="004365BB"/>
    <w:rsid w:val="0044108D"/>
    <w:rsid w:val="0044334A"/>
    <w:rsid w:val="00452041"/>
    <w:rsid w:val="004552BC"/>
    <w:rsid w:val="004566B8"/>
    <w:rsid w:val="004709B7"/>
    <w:rsid w:val="004758E2"/>
    <w:rsid w:val="00480E17"/>
    <w:rsid w:val="0048396D"/>
    <w:rsid w:val="00484E76"/>
    <w:rsid w:val="00490040"/>
    <w:rsid w:val="00490BEB"/>
    <w:rsid w:val="00497334"/>
    <w:rsid w:val="004A2761"/>
    <w:rsid w:val="004B00BC"/>
    <w:rsid w:val="004E0B21"/>
    <w:rsid w:val="004E4260"/>
    <w:rsid w:val="0050556A"/>
    <w:rsid w:val="00506C2B"/>
    <w:rsid w:val="00514B52"/>
    <w:rsid w:val="00521EF6"/>
    <w:rsid w:val="0052779F"/>
    <w:rsid w:val="0053529C"/>
    <w:rsid w:val="00536E42"/>
    <w:rsid w:val="00553C65"/>
    <w:rsid w:val="00563427"/>
    <w:rsid w:val="005652EB"/>
    <w:rsid w:val="005907B2"/>
    <w:rsid w:val="00595DFB"/>
    <w:rsid w:val="005A56A5"/>
    <w:rsid w:val="005A7F85"/>
    <w:rsid w:val="005D1D19"/>
    <w:rsid w:val="005F0F1D"/>
    <w:rsid w:val="006079B7"/>
    <w:rsid w:val="006114D4"/>
    <w:rsid w:val="0061518C"/>
    <w:rsid w:val="00615581"/>
    <w:rsid w:val="0062301A"/>
    <w:rsid w:val="00633ADB"/>
    <w:rsid w:val="00635325"/>
    <w:rsid w:val="00635BCA"/>
    <w:rsid w:val="00643B60"/>
    <w:rsid w:val="0064712A"/>
    <w:rsid w:val="00647767"/>
    <w:rsid w:val="006552C4"/>
    <w:rsid w:val="006635D5"/>
    <w:rsid w:val="0067233A"/>
    <w:rsid w:val="00672BB9"/>
    <w:rsid w:val="0068225D"/>
    <w:rsid w:val="00682CEF"/>
    <w:rsid w:val="00691A05"/>
    <w:rsid w:val="006A0D57"/>
    <w:rsid w:val="006A0FF0"/>
    <w:rsid w:val="006A79C9"/>
    <w:rsid w:val="006D0236"/>
    <w:rsid w:val="006D4F65"/>
    <w:rsid w:val="006E79C6"/>
    <w:rsid w:val="006F2FA6"/>
    <w:rsid w:val="006F6285"/>
    <w:rsid w:val="0070161B"/>
    <w:rsid w:val="007131A1"/>
    <w:rsid w:val="00716223"/>
    <w:rsid w:val="007201DF"/>
    <w:rsid w:val="00720F0F"/>
    <w:rsid w:val="00722A84"/>
    <w:rsid w:val="0073218B"/>
    <w:rsid w:val="00733CFB"/>
    <w:rsid w:val="00744A04"/>
    <w:rsid w:val="0075687F"/>
    <w:rsid w:val="00770B20"/>
    <w:rsid w:val="00797C51"/>
    <w:rsid w:val="007A3881"/>
    <w:rsid w:val="007A39C2"/>
    <w:rsid w:val="007B1D74"/>
    <w:rsid w:val="007B404D"/>
    <w:rsid w:val="007B7273"/>
    <w:rsid w:val="007C405C"/>
    <w:rsid w:val="007C4BFE"/>
    <w:rsid w:val="007C4F35"/>
    <w:rsid w:val="007D4593"/>
    <w:rsid w:val="007D5782"/>
    <w:rsid w:val="007D72F5"/>
    <w:rsid w:val="007E1E86"/>
    <w:rsid w:val="007E281F"/>
    <w:rsid w:val="007E37FA"/>
    <w:rsid w:val="007E78A7"/>
    <w:rsid w:val="007F048C"/>
    <w:rsid w:val="007F152C"/>
    <w:rsid w:val="007F2CD4"/>
    <w:rsid w:val="007F4015"/>
    <w:rsid w:val="007F70A8"/>
    <w:rsid w:val="00804AD0"/>
    <w:rsid w:val="00812BEC"/>
    <w:rsid w:val="00812CC5"/>
    <w:rsid w:val="00817146"/>
    <w:rsid w:val="00831887"/>
    <w:rsid w:val="008345D7"/>
    <w:rsid w:val="00837789"/>
    <w:rsid w:val="00842A36"/>
    <w:rsid w:val="00847007"/>
    <w:rsid w:val="008513BD"/>
    <w:rsid w:val="0086371B"/>
    <w:rsid w:val="008643C3"/>
    <w:rsid w:val="00870228"/>
    <w:rsid w:val="00870421"/>
    <w:rsid w:val="008763E2"/>
    <w:rsid w:val="0087756A"/>
    <w:rsid w:val="00880FE1"/>
    <w:rsid w:val="00886B83"/>
    <w:rsid w:val="00895A70"/>
    <w:rsid w:val="00896E43"/>
    <w:rsid w:val="008A120C"/>
    <w:rsid w:val="008A2A5F"/>
    <w:rsid w:val="008B0F40"/>
    <w:rsid w:val="008B3EB5"/>
    <w:rsid w:val="008D303B"/>
    <w:rsid w:val="008D4DF5"/>
    <w:rsid w:val="008D7720"/>
    <w:rsid w:val="008E1B56"/>
    <w:rsid w:val="008F6839"/>
    <w:rsid w:val="00913581"/>
    <w:rsid w:val="00915EA1"/>
    <w:rsid w:val="00916C24"/>
    <w:rsid w:val="00923072"/>
    <w:rsid w:val="00930067"/>
    <w:rsid w:val="0093599C"/>
    <w:rsid w:val="00940366"/>
    <w:rsid w:val="00950FE4"/>
    <w:rsid w:val="009523D6"/>
    <w:rsid w:val="00957193"/>
    <w:rsid w:val="0096735D"/>
    <w:rsid w:val="00976767"/>
    <w:rsid w:val="00976AE1"/>
    <w:rsid w:val="00980871"/>
    <w:rsid w:val="00993D9E"/>
    <w:rsid w:val="009A15E0"/>
    <w:rsid w:val="009C2948"/>
    <w:rsid w:val="009C546E"/>
    <w:rsid w:val="009C62B7"/>
    <w:rsid w:val="009C75F3"/>
    <w:rsid w:val="009D2076"/>
    <w:rsid w:val="009D4BBB"/>
    <w:rsid w:val="009E0D8B"/>
    <w:rsid w:val="009E1109"/>
    <w:rsid w:val="009E2DED"/>
    <w:rsid w:val="009F1D38"/>
    <w:rsid w:val="009F2316"/>
    <w:rsid w:val="009F6491"/>
    <w:rsid w:val="00A0372D"/>
    <w:rsid w:val="00A0765F"/>
    <w:rsid w:val="00A07F04"/>
    <w:rsid w:val="00A121F4"/>
    <w:rsid w:val="00A35BD0"/>
    <w:rsid w:val="00A37312"/>
    <w:rsid w:val="00A373C5"/>
    <w:rsid w:val="00A413E4"/>
    <w:rsid w:val="00A43A8E"/>
    <w:rsid w:val="00A516D0"/>
    <w:rsid w:val="00A71060"/>
    <w:rsid w:val="00A773F5"/>
    <w:rsid w:val="00A92810"/>
    <w:rsid w:val="00A9529E"/>
    <w:rsid w:val="00AA0009"/>
    <w:rsid w:val="00AA18C6"/>
    <w:rsid w:val="00AB6E6F"/>
    <w:rsid w:val="00AB6ED8"/>
    <w:rsid w:val="00AC3BBB"/>
    <w:rsid w:val="00AD07A0"/>
    <w:rsid w:val="00AD6AA4"/>
    <w:rsid w:val="00AE612A"/>
    <w:rsid w:val="00AE649D"/>
    <w:rsid w:val="00B0043D"/>
    <w:rsid w:val="00B0270B"/>
    <w:rsid w:val="00B02D42"/>
    <w:rsid w:val="00B13646"/>
    <w:rsid w:val="00B17DDA"/>
    <w:rsid w:val="00B24EB6"/>
    <w:rsid w:val="00B27DCF"/>
    <w:rsid w:val="00B30AAD"/>
    <w:rsid w:val="00B567E5"/>
    <w:rsid w:val="00B5793A"/>
    <w:rsid w:val="00B64E63"/>
    <w:rsid w:val="00B706A1"/>
    <w:rsid w:val="00B830F8"/>
    <w:rsid w:val="00B84210"/>
    <w:rsid w:val="00B919CF"/>
    <w:rsid w:val="00B96CEC"/>
    <w:rsid w:val="00BA7707"/>
    <w:rsid w:val="00BB2C71"/>
    <w:rsid w:val="00BB61EE"/>
    <w:rsid w:val="00BD4F52"/>
    <w:rsid w:val="00BF5C04"/>
    <w:rsid w:val="00C172CD"/>
    <w:rsid w:val="00C22F19"/>
    <w:rsid w:val="00C45276"/>
    <w:rsid w:val="00C459FD"/>
    <w:rsid w:val="00C60534"/>
    <w:rsid w:val="00C62C17"/>
    <w:rsid w:val="00C66D2B"/>
    <w:rsid w:val="00C7507C"/>
    <w:rsid w:val="00C84036"/>
    <w:rsid w:val="00C9401F"/>
    <w:rsid w:val="00CA381B"/>
    <w:rsid w:val="00CC2E32"/>
    <w:rsid w:val="00CC7E56"/>
    <w:rsid w:val="00CD3FDC"/>
    <w:rsid w:val="00CE60B9"/>
    <w:rsid w:val="00D01680"/>
    <w:rsid w:val="00D022B5"/>
    <w:rsid w:val="00D12511"/>
    <w:rsid w:val="00D14420"/>
    <w:rsid w:val="00D17493"/>
    <w:rsid w:val="00D17E11"/>
    <w:rsid w:val="00D219F2"/>
    <w:rsid w:val="00D23489"/>
    <w:rsid w:val="00D27FC2"/>
    <w:rsid w:val="00D34C04"/>
    <w:rsid w:val="00D40657"/>
    <w:rsid w:val="00D457DD"/>
    <w:rsid w:val="00D55F2C"/>
    <w:rsid w:val="00D84262"/>
    <w:rsid w:val="00D94F19"/>
    <w:rsid w:val="00D956F6"/>
    <w:rsid w:val="00DA66D0"/>
    <w:rsid w:val="00DB1FE1"/>
    <w:rsid w:val="00DB35DF"/>
    <w:rsid w:val="00DB79FE"/>
    <w:rsid w:val="00DD3C3B"/>
    <w:rsid w:val="00DD47FF"/>
    <w:rsid w:val="00DF0918"/>
    <w:rsid w:val="00DF4442"/>
    <w:rsid w:val="00DF68CC"/>
    <w:rsid w:val="00E00242"/>
    <w:rsid w:val="00E027D0"/>
    <w:rsid w:val="00E04B13"/>
    <w:rsid w:val="00E114E9"/>
    <w:rsid w:val="00E16928"/>
    <w:rsid w:val="00E360F6"/>
    <w:rsid w:val="00E45D7A"/>
    <w:rsid w:val="00E509A3"/>
    <w:rsid w:val="00E5442C"/>
    <w:rsid w:val="00E6142F"/>
    <w:rsid w:val="00E62EB6"/>
    <w:rsid w:val="00E6322F"/>
    <w:rsid w:val="00E67996"/>
    <w:rsid w:val="00E77835"/>
    <w:rsid w:val="00E94567"/>
    <w:rsid w:val="00E97425"/>
    <w:rsid w:val="00ED29C3"/>
    <w:rsid w:val="00ED4EC8"/>
    <w:rsid w:val="00ED6372"/>
    <w:rsid w:val="00EE10EA"/>
    <w:rsid w:val="00EE14B5"/>
    <w:rsid w:val="00F0238E"/>
    <w:rsid w:val="00F05FB9"/>
    <w:rsid w:val="00F0786C"/>
    <w:rsid w:val="00F16150"/>
    <w:rsid w:val="00F16E92"/>
    <w:rsid w:val="00F2001D"/>
    <w:rsid w:val="00F21018"/>
    <w:rsid w:val="00F221F3"/>
    <w:rsid w:val="00F23FEB"/>
    <w:rsid w:val="00F301BC"/>
    <w:rsid w:val="00F30E1C"/>
    <w:rsid w:val="00F32AFB"/>
    <w:rsid w:val="00F33259"/>
    <w:rsid w:val="00F33303"/>
    <w:rsid w:val="00F33F58"/>
    <w:rsid w:val="00F345ED"/>
    <w:rsid w:val="00F37949"/>
    <w:rsid w:val="00F50890"/>
    <w:rsid w:val="00F57A71"/>
    <w:rsid w:val="00F6245B"/>
    <w:rsid w:val="00F666E3"/>
    <w:rsid w:val="00F67B68"/>
    <w:rsid w:val="00F71741"/>
    <w:rsid w:val="00F75D6D"/>
    <w:rsid w:val="00F83610"/>
    <w:rsid w:val="00FA012E"/>
    <w:rsid w:val="00FA6248"/>
    <w:rsid w:val="00FA6535"/>
    <w:rsid w:val="00FC3EA8"/>
    <w:rsid w:val="00FD0AB5"/>
    <w:rsid w:val="00FD0F17"/>
    <w:rsid w:val="00FD2F70"/>
    <w:rsid w:val="00FF3BC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18EE"/>
  <w15:docId w15:val="{81CD4402-2F37-43DF-8769-3D158BCB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4B00BC"/>
  </w:style>
  <w:style w:type="table" w:styleId="TableGrid">
    <w:name w:val="Table Grid"/>
    <w:basedOn w:val="TableNormal"/>
    <w:uiPriority w:val="59"/>
    <w:rsid w:val="00744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2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120"/>
    <w:rPr>
      <w:rFonts w:ascii="Tahoma" w:hAnsi="Tahoma" w:cs="Tahoma"/>
      <w:sz w:val="16"/>
      <w:szCs w:val="16"/>
    </w:rPr>
  </w:style>
  <w:style w:type="character" w:styleId="Hyperlink">
    <w:name w:val="Hyperlink"/>
    <w:basedOn w:val="DefaultParagraphFont"/>
    <w:uiPriority w:val="99"/>
    <w:unhideWhenUsed/>
    <w:rsid w:val="00F75D6D"/>
    <w:rPr>
      <w:color w:val="0000FF" w:themeColor="hyperlink"/>
      <w:u w:val="single"/>
    </w:rPr>
  </w:style>
  <w:style w:type="paragraph" w:styleId="NoSpacing">
    <w:name w:val="No Spacing"/>
    <w:uiPriority w:val="1"/>
    <w:qFormat/>
    <w:rsid w:val="00633ADB"/>
    <w:pPr>
      <w:spacing w:after="0" w:line="240" w:lineRule="auto"/>
    </w:pPr>
  </w:style>
  <w:style w:type="paragraph" w:styleId="Header">
    <w:name w:val="header"/>
    <w:basedOn w:val="Normal"/>
    <w:link w:val="HeaderChar"/>
    <w:uiPriority w:val="99"/>
    <w:unhideWhenUsed/>
    <w:rsid w:val="00273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D84"/>
  </w:style>
  <w:style w:type="paragraph" w:styleId="Footer">
    <w:name w:val="footer"/>
    <w:basedOn w:val="Normal"/>
    <w:link w:val="FooterChar"/>
    <w:uiPriority w:val="99"/>
    <w:unhideWhenUsed/>
    <w:rsid w:val="00273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D84"/>
  </w:style>
  <w:style w:type="character" w:styleId="CommentReference">
    <w:name w:val="annotation reference"/>
    <w:basedOn w:val="DefaultParagraphFont"/>
    <w:uiPriority w:val="99"/>
    <w:semiHidden/>
    <w:unhideWhenUsed/>
    <w:rsid w:val="002D7DFD"/>
    <w:rPr>
      <w:sz w:val="16"/>
      <w:szCs w:val="16"/>
    </w:rPr>
  </w:style>
  <w:style w:type="paragraph" w:styleId="CommentText">
    <w:name w:val="annotation text"/>
    <w:basedOn w:val="Normal"/>
    <w:link w:val="CommentTextChar"/>
    <w:uiPriority w:val="99"/>
    <w:semiHidden/>
    <w:unhideWhenUsed/>
    <w:rsid w:val="002D7DFD"/>
    <w:pPr>
      <w:spacing w:line="240" w:lineRule="auto"/>
    </w:pPr>
    <w:rPr>
      <w:sz w:val="20"/>
      <w:szCs w:val="20"/>
    </w:rPr>
  </w:style>
  <w:style w:type="character" w:customStyle="1" w:styleId="CommentTextChar">
    <w:name w:val="Comment Text Char"/>
    <w:basedOn w:val="DefaultParagraphFont"/>
    <w:link w:val="CommentText"/>
    <w:uiPriority w:val="99"/>
    <w:semiHidden/>
    <w:rsid w:val="002D7DFD"/>
    <w:rPr>
      <w:sz w:val="20"/>
      <w:szCs w:val="20"/>
    </w:rPr>
  </w:style>
  <w:style w:type="paragraph" w:styleId="CommentSubject">
    <w:name w:val="annotation subject"/>
    <w:basedOn w:val="CommentText"/>
    <w:next w:val="CommentText"/>
    <w:link w:val="CommentSubjectChar"/>
    <w:uiPriority w:val="99"/>
    <w:semiHidden/>
    <w:unhideWhenUsed/>
    <w:rsid w:val="002D7DFD"/>
    <w:rPr>
      <w:b/>
      <w:bCs/>
    </w:rPr>
  </w:style>
  <w:style w:type="character" w:customStyle="1" w:styleId="CommentSubjectChar">
    <w:name w:val="Comment Subject Char"/>
    <w:basedOn w:val="CommentTextChar"/>
    <w:link w:val="CommentSubject"/>
    <w:uiPriority w:val="99"/>
    <w:semiHidden/>
    <w:rsid w:val="002D7DFD"/>
    <w:rPr>
      <w:b/>
      <w:bCs/>
      <w:sz w:val="20"/>
      <w:szCs w:val="20"/>
    </w:rPr>
  </w:style>
  <w:style w:type="character" w:styleId="Emphasis">
    <w:name w:val="Emphasis"/>
    <w:basedOn w:val="DefaultParagraphFont"/>
    <w:uiPriority w:val="20"/>
    <w:qFormat/>
    <w:rsid w:val="00480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0538">
      <w:bodyDiv w:val="1"/>
      <w:marLeft w:val="0"/>
      <w:marRight w:val="0"/>
      <w:marTop w:val="0"/>
      <w:marBottom w:val="0"/>
      <w:divBdr>
        <w:top w:val="none" w:sz="0" w:space="0" w:color="auto"/>
        <w:left w:val="none" w:sz="0" w:space="0" w:color="auto"/>
        <w:bottom w:val="none" w:sz="0" w:space="0" w:color="auto"/>
        <w:right w:val="none" w:sz="0" w:space="0" w:color="auto"/>
      </w:divBdr>
    </w:div>
    <w:div w:id="222912577">
      <w:bodyDiv w:val="1"/>
      <w:marLeft w:val="0"/>
      <w:marRight w:val="0"/>
      <w:marTop w:val="0"/>
      <w:marBottom w:val="0"/>
      <w:divBdr>
        <w:top w:val="none" w:sz="0" w:space="0" w:color="auto"/>
        <w:left w:val="none" w:sz="0" w:space="0" w:color="auto"/>
        <w:bottom w:val="none" w:sz="0" w:space="0" w:color="auto"/>
        <w:right w:val="none" w:sz="0" w:space="0" w:color="auto"/>
      </w:divBdr>
    </w:div>
    <w:div w:id="324892732">
      <w:bodyDiv w:val="1"/>
      <w:marLeft w:val="0"/>
      <w:marRight w:val="0"/>
      <w:marTop w:val="0"/>
      <w:marBottom w:val="0"/>
      <w:divBdr>
        <w:top w:val="none" w:sz="0" w:space="0" w:color="auto"/>
        <w:left w:val="none" w:sz="0" w:space="0" w:color="auto"/>
        <w:bottom w:val="none" w:sz="0" w:space="0" w:color="auto"/>
        <w:right w:val="none" w:sz="0" w:space="0" w:color="auto"/>
      </w:divBdr>
    </w:div>
    <w:div w:id="564603429">
      <w:bodyDiv w:val="1"/>
      <w:marLeft w:val="0"/>
      <w:marRight w:val="0"/>
      <w:marTop w:val="0"/>
      <w:marBottom w:val="0"/>
      <w:divBdr>
        <w:top w:val="none" w:sz="0" w:space="0" w:color="auto"/>
        <w:left w:val="none" w:sz="0" w:space="0" w:color="auto"/>
        <w:bottom w:val="none" w:sz="0" w:space="0" w:color="auto"/>
        <w:right w:val="none" w:sz="0" w:space="0" w:color="auto"/>
      </w:divBdr>
    </w:div>
    <w:div w:id="721364632">
      <w:bodyDiv w:val="1"/>
      <w:marLeft w:val="0"/>
      <w:marRight w:val="0"/>
      <w:marTop w:val="0"/>
      <w:marBottom w:val="0"/>
      <w:divBdr>
        <w:top w:val="none" w:sz="0" w:space="0" w:color="auto"/>
        <w:left w:val="none" w:sz="0" w:space="0" w:color="auto"/>
        <w:bottom w:val="none" w:sz="0" w:space="0" w:color="auto"/>
        <w:right w:val="none" w:sz="0" w:space="0" w:color="auto"/>
      </w:divBdr>
    </w:div>
    <w:div w:id="723597805">
      <w:bodyDiv w:val="1"/>
      <w:marLeft w:val="0"/>
      <w:marRight w:val="0"/>
      <w:marTop w:val="0"/>
      <w:marBottom w:val="0"/>
      <w:divBdr>
        <w:top w:val="none" w:sz="0" w:space="0" w:color="auto"/>
        <w:left w:val="none" w:sz="0" w:space="0" w:color="auto"/>
        <w:bottom w:val="none" w:sz="0" w:space="0" w:color="auto"/>
        <w:right w:val="none" w:sz="0" w:space="0" w:color="auto"/>
      </w:divBdr>
    </w:div>
    <w:div w:id="735708006">
      <w:bodyDiv w:val="1"/>
      <w:marLeft w:val="0"/>
      <w:marRight w:val="0"/>
      <w:marTop w:val="0"/>
      <w:marBottom w:val="0"/>
      <w:divBdr>
        <w:top w:val="none" w:sz="0" w:space="0" w:color="auto"/>
        <w:left w:val="none" w:sz="0" w:space="0" w:color="auto"/>
        <w:bottom w:val="none" w:sz="0" w:space="0" w:color="auto"/>
        <w:right w:val="none" w:sz="0" w:space="0" w:color="auto"/>
      </w:divBdr>
    </w:div>
    <w:div w:id="793214311">
      <w:bodyDiv w:val="1"/>
      <w:marLeft w:val="0"/>
      <w:marRight w:val="0"/>
      <w:marTop w:val="0"/>
      <w:marBottom w:val="0"/>
      <w:divBdr>
        <w:top w:val="none" w:sz="0" w:space="0" w:color="auto"/>
        <w:left w:val="none" w:sz="0" w:space="0" w:color="auto"/>
        <w:bottom w:val="none" w:sz="0" w:space="0" w:color="auto"/>
        <w:right w:val="none" w:sz="0" w:space="0" w:color="auto"/>
      </w:divBdr>
    </w:div>
    <w:div w:id="872226377">
      <w:bodyDiv w:val="1"/>
      <w:marLeft w:val="0"/>
      <w:marRight w:val="0"/>
      <w:marTop w:val="0"/>
      <w:marBottom w:val="0"/>
      <w:divBdr>
        <w:top w:val="none" w:sz="0" w:space="0" w:color="auto"/>
        <w:left w:val="none" w:sz="0" w:space="0" w:color="auto"/>
        <w:bottom w:val="none" w:sz="0" w:space="0" w:color="auto"/>
        <w:right w:val="none" w:sz="0" w:space="0" w:color="auto"/>
      </w:divBdr>
    </w:div>
    <w:div w:id="961807802">
      <w:bodyDiv w:val="1"/>
      <w:marLeft w:val="0"/>
      <w:marRight w:val="0"/>
      <w:marTop w:val="0"/>
      <w:marBottom w:val="0"/>
      <w:divBdr>
        <w:top w:val="none" w:sz="0" w:space="0" w:color="auto"/>
        <w:left w:val="none" w:sz="0" w:space="0" w:color="auto"/>
        <w:bottom w:val="none" w:sz="0" w:space="0" w:color="auto"/>
        <w:right w:val="none" w:sz="0" w:space="0" w:color="auto"/>
      </w:divBdr>
    </w:div>
    <w:div w:id="1078092405">
      <w:bodyDiv w:val="1"/>
      <w:marLeft w:val="0"/>
      <w:marRight w:val="0"/>
      <w:marTop w:val="0"/>
      <w:marBottom w:val="0"/>
      <w:divBdr>
        <w:top w:val="none" w:sz="0" w:space="0" w:color="auto"/>
        <w:left w:val="none" w:sz="0" w:space="0" w:color="auto"/>
        <w:bottom w:val="none" w:sz="0" w:space="0" w:color="auto"/>
        <w:right w:val="none" w:sz="0" w:space="0" w:color="auto"/>
      </w:divBdr>
      <w:divsChild>
        <w:div w:id="479731349">
          <w:marLeft w:val="0"/>
          <w:marRight w:val="0"/>
          <w:marTop w:val="0"/>
          <w:marBottom w:val="0"/>
          <w:divBdr>
            <w:top w:val="none" w:sz="0" w:space="0" w:color="auto"/>
            <w:left w:val="none" w:sz="0" w:space="0" w:color="auto"/>
            <w:bottom w:val="none" w:sz="0" w:space="0" w:color="auto"/>
            <w:right w:val="none" w:sz="0" w:space="0" w:color="auto"/>
          </w:divBdr>
        </w:div>
        <w:div w:id="1577939063">
          <w:marLeft w:val="0"/>
          <w:marRight w:val="0"/>
          <w:marTop w:val="0"/>
          <w:marBottom w:val="0"/>
          <w:divBdr>
            <w:top w:val="none" w:sz="0" w:space="0" w:color="auto"/>
            <w:left w:val="none" w:sz="0" w:space="0" w:color="auto"/>
            <w:bottom w:val="none" w:sz="0" w:space="0" w:color="auto"/>
            <w:right w:val="none" w:sz="0" w:space="0" w:color="auto"/>
          </w:divBdr>
        </w:div>
        <w:div w:id="796993997">
          <w:marLeft w:val="0"/>
          <w:marRight w:val="0"/>
          <w:marTop w:val="0"/>
          <w:marBottom w:val="0"/>
          <w:divBdr>
            <w:top w:val="none" w:sz="0" w:space="0" w:color="auto"/>
            <w:left w:val="none" w:sz="0" w:space="0" w:color="auto"/>
            <w:bottom w:val="none" w:sz="0" w:space="0" w:color="auto"/>
            <w:right w:val="none" w:sz="0" w:space="0" w:color="auto"/>
          </w:divBdr>
        </w:div>
        <w:div w:id="729420377">
          <w:marLeft w:val="0"/>
          <w:marRight w:val="0"/>
          <w:marTop w:val="0"/>
          <w:marBottom w:val="0"/>
          <w:divBdr>
            <w:top w:val="none" w:sz="0" w:space="0" w:color="auto"/>
            <w:left w:val="none" w:sz="0" w:space="0" w:color="auto"/>
            <w:bottom w:val="none" w:sz="0" w:space="0" w:color="auto"/>
            <w:right w:val="none" w:sz="0" w:space="0" w:color="auto"/>
          </w:divBdr>
        </w:div>
        <w:div w:id="1969167894">
          <w:marLeft w:val="0"/>
          <w:marRight w:val="0"/>
          <w:marTop w:val="0"/>
          <w:marBottom w:val="0"/>
          <w:divBdr>
            <w:top w:val="none" w:sz="0" w:space="0" w:color="auto"/>
            <w:left w:val="none" w:sz="0" w:space="0" w:color="auto"/>
            <w:bottom w:val="none" w:sz="0" w:space="0" w:color="auto"/>
            <w:right w:val="none" w:sz="0" w:space="0" w:color="auto"/>
          </w:divBdr>
        </w:div>
      </w:divsChild>
    </w:div>
    <w:div w:id="1230995450">
      <w:bodyDiv w:val="1"/>
      <w:marLeft w:val="0"/>
      <w:marRight w:val="0"/>
      <w:marTop w:val="0"/>
      <w:marBottom w:val="0"/>
      <w:divBdr>
        <w:top w:val="none" w:sz="0" w:space="0" w:color="auto"/>
        <w:left w:val="none" w:sz="0" w:space="0" w:color="auto"/>
        <w:bottom w:val="none" w:sz="0" w:space="0" w:color="auto"/>
        <w:right w:val="none" w:sz="0" w:space="0" w:color="auto"/>
      </w:divBdr>
    </w:div>
    <w:div w:id="1239171971">
      <w:bodyDiv w:val="1"/>
      <w:marLeft w:val="0"/>
      <w:marRight w:val="0"/>
      <w:marTop w:val="0"/>
      <w:marBottom w:val="0"/>
      <w:divBdr>
        <w:top w:val="none" w:sz="0" w:space="0" w:color="auto"/>
        <w:left w:val="none" w:sz="0" w:space="0" w:color="auto"/>
        <w:bottom w:val="none" w:sz="0" w:space="0" w:color="auto"/>
        <w:right w:val="none" w:sz="0" w:space="0" w:color="auto"/>
      </w:divBdr>
    </w:div>
    <w:div w:id="1408651357">
      <w:bodyDiv w:val="1"/>
      <w:marLeft w:val="0"/>
      <w:marRight w:val="0"/>
      <w:marTop w:val="0"/>
      <w:marBottom w:val="0"/>
      <w:divBdr>
        <w:top w:val="none" w:sz="0" w:space="0" w:color="auto"/>
        <w:left w:val="none" w:sz="0" w:space="0" w:color="auto"/>
        <w:bottom w:val="none" w:sz="0" w:space="0" w:color="auto"/>
        <w:right w:val="none" w:sz="0" w:space="0" w:color="auto"/>
      </w:divBdr>
    </w:div>
    <w:div w:id="1895390464">
      <w:bodyDiv w:val="1"/>
      <w:marLeft w:val="0"/>
      <w:marRight w:val="0"/>
      <w:marTop w:val="0"/>
      <w:marBottom w:val="0"/>
      <w:divBdr>
        <w:top w:val="none" w:sz="0" w:space="0" w:color="auto"/>
        <w:left w:val="none" w:sz="0" w:space="0" w:color="auto"/>
        <w:bottom w:val="none" w:sz="0" w:space="0" w:color="auto"/>
        <w:right w:val="none" w:sz="0" w:space="0" w:color="auto"/>
      </w:divBdr>
    </w:div>
    <w:div w:id="19221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Health_Organizat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pvreview2019@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WHO_Collaborating_Centres" TargetMode="External"/><Relationship Id="rId14" Type="http://schemas.openxmlformats.org/officeDocument/2006/relationships/hyperlink" Target="https://www.ema.europa.eu/en/human-medicines-regulatory-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2C7D8B-8C57-4B27-8321-77EA0284F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5671</Words>
  <Characters>32327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ANUPAM</dc:creator>
  <cp:lastModifiedBy>Reviewer</cp:lastModifiedBy>
  <cp:revision>3</cp:revision>
  <dcterms:created xsi:type="dcterms:W3CDTF">2019-05-12T13:04:00Z</dcterms:created>
  <dcterms:modified xsi:type="dcterms:W3CDTF">2019-05-12T13:06:00Z</dcterms:modified>
</cp:coreProperties>
</file>