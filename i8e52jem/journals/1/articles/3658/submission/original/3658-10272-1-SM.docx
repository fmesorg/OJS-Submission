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E7D4F" w14:textId="7C68BCEC" w:rsidR="00732274" w:rsidRPr="00677CF7" w:rsidRDefault="00732274" w:rsidP="00677CF7">
      <w:pPr>
        <w:spacing w:after="0" w:line="240" w:lineRule="auto"/>
        <w:rPr>
          <w:rFonts w:ascii="Times New Roman" w:hAnsi="Times New Roman" w:cs="Times New Roman"/>
          <w:b/>
          <w:sz w:val="24"/>
          <w:szCs w:val="24"/>
        </w:rPr>
      </w:pPr>
      <w:r w:rsidRPr="00677CF7">
        <w:rPr>
          <w:rFonts w:ascii="Times New Roman" w:hAnsi="Times New Roman" w:cs="Times New Roman"/>
          <w:b/>
          <w:sz w:val="24"/>
          <w:szCs w:val="24"/>
        </w:rPr>
        <w:t xml:space="preserve">SLUG: </w:t>
      </w:r>
      <w:r w:rsidR="00CB0F24" w:rsidRPr="00677CF7">
        <w:rPr>
          <w:rFonts w:ascii="Times New Roman" w:hAnsi="Times New Roman" w:cs="Times New Roman"/>
          <w:b/>
          <w:sz w:val="24"/>
          <w:szCs w:val="24"/>
        </w:rPr>
        <w:t>BOOK REVIEW</w:t>
      </w:r>
    </w:p>
    <w:p w14:paraId="36BA0BFA" w14:textId="77777777" w:rsidR="00732274" w:rsidRPr="00677CF7" w:rsidRDefault="00732274" w:rsidP="00677CF7">
      <w:pPr>
        <w:spacing w:after="0" w:line="240" w:lineRule="auto"/>
        <w:rPr>
          <w:rFonts w:ascii="Times New Roman" w:hAnsi="Times New Roman" w:cs="Times New Roman"/>
          <w:b/>
          <w:sz w:val="24"/>
          <w:szCs w:val="24"/>
        </w:rPr>
      </w:pPr>
      <w:commentRangeStart w:id="0"/>
      <w:r w:rsidRPr="00677CF7">
        <w:rPr>
          <w:rFonts w:ascii="Times New Roman" w:hAnsi="Times New Roman" w:cs="Times New Roman"/>
          <w:b/>
          <w:sz w:val="24"/>
          <w:szCs w:val="24"/>
        </w:rPr>
        <w:t xml:space="preserve">TITLE:   </w:t>
      </w:r>
      <w:commentRangeEnd w:id="0"/>
      <w:r w:rsidR="00C15EAB">
        <w:rPr>
          <w:rStyle w:val="CommentReference"/>
        </w:rPr>
        <w:commentReference w:id="0"/>
      </w:r>
    </w:p>
    <w:p w14:paraId="1A6A4C37" w14:textId="77777777" w:rsidR="00732274" w:rsidRDefault="00732274" w:rsidP="00677CF7">
      <w:pPr>
        <w:spacing w:after="0" w:line="240" w:lineRule="auto"/>
        <w:rPr>
          <w:rFonts w:ascii="Times New Roman" w:hAnsi="Times New Roman" w:cs="Times New Roman"/>
          <w:b/>
          <w:sz w:val="24"/>
          <w:szCs w:val="24"/>
        </w:rPr>
      </w:pPr>
      <w:r w:rsidRPr="00677CF7">
        <w:rPr>
          <w:rFonts w:ascii="Times New Roman" w:hAnsi="Times New Roman" w:cs="Times New Roman"/>
          <w:b/>
          <w:sz w:val="24"/>
          <w:szCs w:val="24"/>
        </w:rPr>
        <w:t xml:space="preserve">AUTHOR: DALE E HAMMERSCHMIDT  </w:t>
      </w:r>
    </w:p>
    <w:p w14:paraId="7AFA9E03" w14:textId="77777777" w:rsidR="00677CF7" w:rsidRPr="00677CF7" w:rsidRDefault="00677CF7" w:rsidP="00677CF7">
      <w:pPr>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14:paraId="7B8CD697" w14:textId="77777777" w:rsidR="00732274" w:rsidRPr="00677CF7" w:rsidRDefault="00732274"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Author: Dale E Hammerschmidt (</w:t>
      </w:r>
      <w:r w:rsidRPr="00677CF7">
        <w:rPr>
          <w:rFonts w:ascii="Times New Roman" w:hAnsi="Times New Roman" w:cs="Times New Roman"/>
          <w:color w:val="555555"/>
          <w:sz w:val="24"/>
          <w:szCs w:val="24"/>
          <w:shd w:val="clear" w:color="auto" w:fill="FFFFFF"/>
        </w:rPr>
        <w:t xml:space="preserve">hamme001@gmail.com), </w:t>
      </w:r>
      <w:r w:rsidRPr="00677CF7">
        <w:rPr>
          <w:rFonts w:ascii="Times New Roman" w:hAnsi="Times New Roman" w:cs="Times New Roman"/>
          <w:sz w:val="24"/>
          <w:szCs w:val="24"/>
        </w:rPr>
        <w:t xml:space="preserve">Emeritus Professor of Medicine, Division of Oncology and Transplantation, University of Minnesota Medical School, Minnesota, USA. </w:t>
      </w:r>
    </w:p>
    <w:p w14:paraId="651168A6" w14:textId="77777777" w:rsidR="00677CF7" w:rsidRDefault="00677CF7" w:rsidP="00677CF7">
      <w:pPr>
        <w:spacing w:after="0" w:line="240" w:lineRule="auto"/>
        <w:rPr>
          <w:rFonts w:ascii="Times New Roman" w:hAnsi="Times New Roman" w:cs="Times New Roman"/>
          <w:sz w:val="24"/>
          <w:szCs w:val="24"/>
        </w:rPr>
      </w:pPr>
    </w:p>
    <w:p w14:paraId="67E883A4" w14:textId="77777777" w:rsidR="00732274" w:rsidRPr="00677CF7" w:rsidRDefault="00677CF7" w:rsidP="00677CF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cite: Hammerschmidt DE. </w:t>
      </w:r>
      <w:r w:rsidR="00732274" w:rsidRPr="00677CF7">
        <w:rPr>
          <w:rFonts w:ascii="Times New Roman" w:hAnsi="Times New Roman" w:cs="Times New Roman"/>
          <w:sz w:val="24"/>
          <w:szCs w:val="24"/>
        </w:rPr>
        <w:t>………………………………………</w:t>
      </w:r>
      <w:r>
        <w:rPr>
          <w:rFonts w:ascii="Times New Roman" w:hAnsi="Times New Roman" w:cs="Times New Roman"/>
          <w:sz w:val="24"/>
          <w:szCs w:val="24"/>
        </w:rPr>
        <w:t xml:space="preserve">             </w:t>
      </w:r>
      <w:r w:rsidR="00732274" w:rsidRPr="00677CF7">
        <w:rPr>
          <w:rFonts w:ascii="Times New Roman" w:hAnsi="Times New Roman" w:cs="Times New Roman"/>
          <w:i/>
          <w:sz w:val="24"/>
          <w:szCs w:val="24"/>
        </w:rPr>
        <w:t>Indian J Med Ethics</w:t>
      </w:r>
      <w:r w:rsidR="00732274" w:rsidRPr="00677CF7">
        <w:rPr>
          <w:rFonts w:ascii="Times New Roman" w:hAnsi="Times New Roman" w:cs="Times New Roman"/>
          <w:sz w:val="24"/>
          <w:szCs w:val="24"/>
        </w:rPr>
        <w:t>. Published online first on December --- 220. DOI</w:t>
      </w:r>
      <w:proofErr w:type="gramStart"/>
      <w:r w:rsidR="00732274" w:rsidRPr="00677CF7">
        <w:rPr>
          <w:rFonts w:ascii="Times New Roman" w:hAnsi="Times New Roman" w:cs="Times New Roman"/>
          <w:sz w:val="24"/>
          <w:szCs w:val="24"/>
        </w:rPr>
        <w:t>:……</w:t>
      </w:r>
      <w:proofErr w:type="gramEnd"/>
    </w:p>
    <w:p w14:paraId="5E0F1486" w14:textId="77777777" w:rsidR="00677CF7" w:rsidRDefault="00677CF7" w:rsidP="00677CF7">
      <w:pPr>
        <w:spacing w:after="0" w:line="240" w:lineRule="auto"/>
        <w:rPr>
          <w:rFonts w:ascii="Times New Roman" w:hAnsi="Times New Roman" w:cs="Times New Roman"/>
          <w:i/>
          <w:sz w:val="24"/>
          <w:szCs w:val="24"/>
        </w:rPr>
      </w:pPr>
    </w:p>
    <w:p w14:paraId="039352BE" w14:textId="77777777" w:rsidR="00677CF7" w:rsidRPr="00677CF7" w:rsidRDefault="00677CF7"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Manuscript editor: Sanjay A Pai</w:t>
      </w:r>
    </w:p>
    <w:p w14:paraId="45D9F261" w14:textId="77777777" w:rsidR="00677CF7" w:rsidRPr="00677CF7" w:rsidRDefault="00677CF7" w:rsidP="00677CF7">
      <w:pPr>
        <w:spacing w:after="0" w:line="240" w:lineRule="auto"/>
        <w:rPr>
          <w:rFonts w:ascii="Times New Roman" w:hAnsi="Times New Roman" w:cs="Times New Roman"/>
          <w:sz w:val="24"/>
          <w:szCs w:val="24"/>
        </w:rPr>
      </w:pPr>
    </w:p>
    <w:p w14:paraId="55344549" w14:textId="77777777" w:rsidR="00E14124" w:rsidRPr="00677CF7" w:rsidRDefault="00677CF7" w:rsidP="00677CF7">
      <w:pPr>
        <w:spacing w:after="0" w:line="240" w:lineRule="auto"/>
        <w:rPr>
          <w:rFonts w:ascii="Times New Roman" w:hAnsi="Times New Roman" w:cs="Times New Roman"/>
          <w:sz w:val="24"/>
          <w:szCs w:val="24"/>
        </w:rPr>
      </w:pPr>
      <w:r w:rsidRPr="00677CF7">
        <w:rPr>
          <w:rFonts w:ascii="Times New Roman" w:hAnsi="Times New Roman" w:cs="Times New Roman"/>
          <w:i/>
          <w:sz w:val="24"/>
          <w:szCs w:val="24"/>
        </w:rPr>
        <w:t>©</w:t>
      </w:r>
      <w:r w:rsidR="00732274" w:rsidRPr="00677CF7">
        <w:rPr>
          <w:rFonts w:ascii="Times New Roman" w:hAnsi="Times New Roman" w:cs="Times New Roman"/>
          <w:i/>
          <w:sz w:val="24"/>
          <w:szCs w:val="24"/>
        </w:rPr>
        <w:t>Indian Journal of Medical Ethics</w:t>
      </w:r>
      <w:r w:rsidR="00732274" w:rsidRPr="00677CF7">
        <w:rPr>
          <w:rFonts w:ascii="Times New Roman" w:hAnsi="Times New Roman" w:cs="Times New Roman"/>
          <w:sz w:val="24"/>
          <w:szCs w:val="24"/>
        </w:rPr>
        <w:t xml:space="preserve"> 2020    </w:t>
      </w:r>
    </w:p>
    <w:p w14:paraId="5152D763" w14:textId="77777777" w:rsidR="00732274" w:rsidRPr="00677CF7" w:rsidRDefault="00732274"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w:t>
      </w:r>
      <w:r w:rsidR="00677CF7">
        <w:rPr>
          <w:rFonts w:ascii="Times New Roman" w:hAnsi="Times New Roman" w:cs="Times New Roman"/>
          <w:sz w:val="24"/>
          <w:szCs w:val="24"/>
        </w:rPr>
        <w:t>--------------------------</w:t>
      </w:r>
    </w:p>
    <w:p w14:paraId="721DD0F2" w14:textId="77777777" w:rsidR="00732274" w:rsidRPr="00677CF7" w:rsidRDefault="00B63D3B" w:rsidP="00677CF7">
      <w:pPr>
        <w:spacing w:after="0" w:line="240" w:lineRule="auto"/>
        <w:rPr>
          <w:rFonts w:ascii="Times New Roman" w:hAnsi="Times New Roman" w:cs="Times New Roman"/>
          <w:b/>
          <w:sz w:val="24"/>
          <w:szCs w:val="24"/>
        </w:rPr>
      </w:pPr>
      <w:r w:rsidRPr="00677CF7">
        <w:rPr>
          <w:rFonts w:ascii="Times New Roman" w:hAnsi="Times New Roman" w:cs="Times New Roman"/>
          <w:b/>
          <w:sz w:val="24"/>
          <w:szCs w:val="24"/>
        </w:rPr>
        <w:t xml:space="preserve">Vinayak K Prasad, </w:t>
      </w:r>
      <w:r w:rsidRPr="00677CF7">
        <w:rPr>
          <w:rFonts w:ascii="Times New Roman" w:hAnsi="Times New Roman" w:cs="Times New Roman"/>
          <w:b/>
          <w:i/>
          <w:sz w:val="24"/>
          <w:szCs w:val="24"/>
        </w:rPr>
        <w:t xml:space="preserve">Malignant: How bad policy and bad evidence harm people with cancer, </w:t>
      </w:r>
      <w:r w:rsidRPr="00677CF7">
        <w:rPr>
          <w:rFonts w:ascii="Times New Roman" w:hAnsi="Times New Roman" w:cs="Times New Roman"/>
          <w:b/>
          <w:sz w:val="24"/>
          <w:szCs w:val="24"/>
        </w:rPr>
        <w:t>Johns Hopkins University Press, 2020, 289 pgs, US$ 32.95 (</w:t>
      </w:r>
      <w:r w:rsidR="00677CF7" w:rsidRPr="00677CF7">
        <w:rPr>
          <w:rFonts w:ascii="Times New Roman" w:hAnsi="Times New Roman" w:cs="Times New Roman"/>
          <w:b/>
          <w:sz w:val="24"/>
          <w:szCs w:val="24"/>
        </w:rPr>
        <w:t>Kindle Rs 1794.19</w:t>
      </w:r>
      <w:r w:rsidRPr="00677CF7">
        <w:rPr>
          <w:rFonts w:ascii="Times New Roman" w:hAnsi="Times New Roman" w:cs="Times New Roman"/>
          <w:b/>
          <w:sz w:val="24"/>
          <w:szCs w:val="24"/>
        </w:rPr>
        <w:t>)</w:t>
      </w:r>
      <w:r w:rsidR="00732274" w:rsidRPr="00677CF7">
        <w:rPr>
          <w:rFonts w:ascii="Times New Roman" w:hAnsi="Times New Roman" w:cs="Times New Roman"/>
          <w:b/>
          <w:sz w:val="24"/>
          <w:szCs w:val="24"/>
        </w:rPr>
        <w:t xml:space="preserve"> ISBN: 9781421437635</w:t>
      </w:r>
    </w:p>
    <w:p w14:paraId="7CE5C7E6" w14:textId="77777777" w:rsidR="00677CF7" w:rsidRPr="00677CF7" w:rsidRDefault="00677CF7" w:rsidP="00677CF7">
      <w:pPr>
        <w:spacing w:after="0" w:line="240" w:lineRule="auto"/>
        <w:rPr>
          <w:rFonts w:ascii="Times New Roman" w:hAnsi="Times New Roman" w:cs="Times New Roman"/>
          <w:sz w:val="24"/>
          <w:szCs w:val="24"/>
        </w:rPr>
      </w:pPr>
    </w:p>
    <w:p w14:paraId="356ED254" w14:textId="0D81B6D2" w:rsidR="008F3654" w:rsidRDefault="00E4725A"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When reading the early chapters of this book, I often found myself smiling – remembering similar conversations I had had with colleagues as we faced overenthusiastic news coverage of new developments, or as we worried about what we termed the “false prophets” of evidence-based medicine (th</w:t>
      </w:r>
      <w:r w:rsidR="00677CF7">
        <w:rPr>
          <w:rFonts w:ascii="Times New Roman" w:hAnsi="Times New Roman" w:cs="Times New Roman"/>
          <w:sz w:val="24"/>
          <w:szCs w:val="24"/>
        </w:rPr>
        <w:t>ose</w:t>
      </w:r>
      <w:r w:rsidRPr="00677CF7">
        <w:rPr>
          <w:rFonts w:ascii="Times New Roman" w:hAnsi="Times New Roman" w:cs="Times New Roman"/>
          <w:sz w:val="24"/>
          <w:szCs w:val="24"/>
        </w:rPr>
        <w:t xml:space="preserve"> who neglected the step of eval</w:t>
      </w:r>
      <w:r w:rsidR="00677CF7" w:rsidRPr="00677CF7">
        <w:rPr>
          <w:rFonts w:ascii="Times New Roman" w:hAnsi="Times New Roman" w:cs="Times New Roman"/>
          <w:sz w:val="24"/>
          <w:szCs w:val="24"/>
        </w:rPr>
        <w:t>uating the quality and generalis</w:t>
      </w:r>
      <w:r w:rsidRPr="00677CF7">
        <w:rPr>
          <w:rFonts w:ascii="Times New Roman" w:hAnsi="Times New Roman" w:cs="Times New Roman"/>
          <w:sz w:val="24"/>
          <w:szCs w:val="24"/>
        </w:rPr>
        <w:t>ability of the evidence on which they were basing recommendations). I quickly recogni</w:t>
      </w:r>
      <w:r w:rsidR="00677CF7">
        <w:rPr>
          <w:rFonts w:ascii="Times New Roman" w:hAnsi="Times New Roman" w:cs="Times New Roman"/>
          <w:sz w:val="24"/>
          <w:szCs w:val="24"/>
        </w:rPr>
        <w:t>s</w:t>
      </w:r>
      <w:r w:rsidRPr="00677CF7">
        <w:rPr>
          <w:rFonts w:ascii="Times New Roman" w:hAnsi="Times New Roman" w:cs="Times New Roman"/>
          <w:sz w:val="24"/>
          <w:szCs w:val="24"/>
        </w:rPr>
        <w:t>ed, however, that Dr Prasad was taking our concerns in a more useful direction: he explains the issues in language that is accessible to people who are not themselves researchers or oncologists</w:t>
      </w:r>
      <w:ins w:id="1" w:author="MD" w:date="2020-11-26T17:47:00Z">
        <w:r w:rsidR="00677CF7">
          <w:rPr>
            <w:rFonts w:ascii="Times New Roman" w:hAnsi="Times New Roman" w:cs="Times New Roman"/>
            <w:sz w:val="24"/>
            <w:szCs w:val="24"/>
          </w:rPr>
          <w:t>,</w:t>
        </w:r>
      </w:ins>
      <w:r w:rsidRPr="00677CF7">
        <w:rPr>
          <w:rFonts w:ascii="Times New Roman" w:hAnsi="Times New Roman" w:cs="Times New Roman"/>
          <w:sz w:val="24"/>
          <w:szCs w:val="24"/>
        </w:rPr>
        <w:t xml:space="preserve"> and he organi</w:t>
      </w:r>
      <w:r w:rsidR="00677CF7">
        <w:rPr>
          <w:rFonts w:ascii="Times New Roman" w:hAnsi="Times New Roman" w:cs="Times New Roman"/>
          <w:sz w:val="24"/>
          <w:szCs w:val="24"/>
        </w:rPr>
        <w:t>s</w:t>
      </w:r>
      <w:r w:rsidRPr="00677CF7">
        <w:rPr>
          <w:rFonts w:ascii="Times New Roman" w:hAnsi="Times New Roman" w:cs="Times New Roman"/>
          <w:sz w:val="24"/>
          <w:szCs w:val="24"/>
        </w:rPr>
        <w:t xml:space="preserve">es them in a way that leads to understanding of their origins and to suggestions </w:t>
      </w:r>
      <w:r w:rsidR="00C15EAB">
        <w:rPr>
          <w:rFonts w:ascii="Times New Roman" w:hAnsi="Times New Roman" w:cs="Times New Roman"/>
          <w:sz w:val="24"/>
          <w:szCs w:val="24"/>
        </w:rPr>
        <w:t>for improvement.</w:t>
      </w:r>
    </w:p>
    <w:p w14:paraId="444F4186" w14:textId="77777777" w:rsidR="00CB0F24" w:rsidRPr="00677CF7" w:rsidRDefault="00CB0F24" w:rsidP="00677CF7">
      <w:pPr>
        <w:spacing w:after="0" w:line="240" w:lineRule="auto"/>
        <w:rPr>
          <w:rFonts w:ascii="Times New Roman" w:hAnsi="Times New Roman" w:cs="Times New Roman"/>
          <w:sz w:val="24"/>
          <w:szCs w:val="24"/>
        </w:rPr>
      </w:pPr>
    </w:p>
    <w:p w14:paraId="77879F01" w14:textId="3792173F" w:rsidR="00E4725A" w:rsidRPr="00677CF7" w:rsidRDefault="00FA4860"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Thalidomide was a sedative drug wit</w:t>
      </w:r>
      <w:r w:rsidR="004C7E55" w:rsidRPr="00677CF7">
        <w:rPr>
          <w:rFonts w:ascii="Times New Roman" w:hAnsi="Times New Roman" w:cs="Times New Roman"/>
          <w:sz w:val="24"/>
          <w:szCs w:val="24"/>
        </w:rPr>
        <w:t>h strong anti-nausea properties</w:t>
      </w:r>
      <w:r w:rsidRPr="00677CF7">
        <w:rPr>
          <w:rFonts w:ascii="Times New Roman" w:hAnsi="Times New Roman" w:cs="Times New Roman"/>
          <w:sz w:val="24"/>
          <w:szCs w:val="24"/>
        </w:rPr>
        <w:t xml:space="preserve"> and with very little respiratory depression. It was thought to be uniquely safe, in that overdoses didn’t easily kill people; it found favo</w:t>
      </w:r>
      <w:ins w:id="2" w:author="MD" w:date="2020-11-26T17:49:00Z">
        <w:r w:rsidR="00677CF7">
          <w:rPr>
            <w:rFonts w:ascii="Times New Roman" w:hAnsi="Times New Roman" w:cs="Times New Roman"/>
            <w:sz w:val="24"/>
            <w:szCs w:val="24"/>
          </w:rPr>
          <w:t>u</w:t>
        </w:r>
      </w:ins>
      <w:r w:rsidRPr="00677CF7">
        <w:rPr>
          <w:rFonts w:ascii="Times New Roman" w:hAnsi="Times New Roman" w:cs="Times New Roman"/>
          <w:sz w:val="24"/>
          <w:szCs w:val="24"/>
        </w:rPr>
        <w:t xml:space="preserve">r in treating the nausea of early pregnancy. </w:t>
      </w:r>
      <w:r w:rsidR="00E4725A" w:rsidRPr="00677CF7">
        <w:rPr>
          <w:rFonts w:ascii="Times New Roman" w:hAnsi="Times New Roman" w:cs="Times New Roman"/>
          <w:sz w:val="24"/>
          <w:szCs w:val="24"/>
        </w:rPr>
        <w:t>In the wake of the</w:t>
      </w:r>
      <w:r w:rsidRPr="00677CF7">
        <w:rPr>
          <w:rFonts w:ascii="Times New Roman" w:hAnsi="Times New Roman" w:cs="Times New Roman"/>
          <w:sz w:val="24"/>
          <w:szCs w:val="24"/>
        </w:rPr>
        <w:t xml:space="preserve"> discovery that thalidomide was also an angiogenesis inhibitor and caused very serious birth defects, the United States adopted the 1962 Kefauver-Harris amendments to the Pure Food, Drug and Cosmetics Act of 1938 – requiring the manufacturers of new drugs to provide evidence of safety and efficacy before marketing approval could be granted. While this seemed a good idea at first, it placed the responsibility for generating the supporting data </w:t>
      </w:r>
      <w:r w:rsidR="005B2F7D">
        <w:rPr>
          <w:rFonts w:ascii="Times New Roman" w:hAnsi="Times New Roman" w:cs="Times New Roman"/>
          <w:sz w:val="24"/>
          <w:szCs w:val="24"/>
        </w:rPr>
        <w:t xml:space="preserve">on </w:t>
      </w:r>
      <w:r w:rsidRPr="00677CF7">
        <w:rPr>
          <w:rFonts w:ascii="Times New Roman" w:hAnsi="Times New Roman" w:cs="Times New Roman"/>
          <w:sz w:val="24"/>
          <w:szCs w:val="24"/>
        </w:rPr>
        <w:t xml:space="preserve">those destined to profit from drug approval; a greater conflict of interest is hard to imagine. </w:t>
      </w:r>
      <w:r w:rsidR="007079B9" w:rsidRPr="00677CF7">
        <w:rPr>
          <w:rFonts w:ascii="Times New Roman" w:hAnsi="Times New Roman" w:cs="Times New Roman"/>
          <w:sz w:val="24"/>
          <w:szCs w:val="24"/>
        </w:rPr>
        <w:t xml:space="preserve">This same arrangement persists today, and frequently contributes to difficulty in developing, understanding and using cancer therapies. </w:t>
      </w:r>
      <w:r w:rsidR="00F60720" w:rsidRPr="00677CF7">
        <w:rPr>
          <w:rFonts w:ascii="Times New Roman" w:hAnsi="Times New Roman" w:cs="Times New Roman"/>
          <w:sz w:val="24"/>
          <w:szCs w:val="24"/>
        </w:rPr>
        <w:t xml:space="preserve">Conflict of interest in its many guises is a theme throughout the book; a chapter is specifically devoted to financial conflicts, but the lesser conflicts are a background </w:t>
      </w:r>
      <w:r w:rsidR="00F60720" w:rsidRPr="00677CF7">
        <w:rPr>
          <w:rFonts w:ascii="Times New Roman" w:hAnsi="Times New Roman" w:cs="Times New Roman"/>
          <w:i/>
          <w:sz w:val="24"/>
          <w:szCs w:val="24"/>
        </w:rPr>
        <w:t>ostinato</w:t>
      </w:r>
      <w:r w:rsidR="00F60720" w:rsidRPr="00677CF7">
        <w:rPr>
          <w:rFonts w:ascii="Times New Roman" w:hAnsi="Times New Roman" w:cs="Times New Roman"/>
          <w:sz w:val="24"/>
          <w:szCs w:val="24"/>
        </w:rPr>
        <w:t>. Prasad reminds us again and again that not all conflicts arise from malice; less rigorous study procedures and outcome criteria may be chosen for the sake of speed or economy.</w:t>
      </w:r>
    </w:p>
    <w:p w14:paraId="28EBD5F0" w14:textId="77777777" w:rsidR="008F3654" w:rsidRPr="00677CF7" w:rsidRDefault="008F3654" w:rsidP="00677CF7">
      <w:pPr>
        <w:spacing w:after="0" w:line="240" w:lineRule="auto"/>
        <w:rPr>
          <w:rFonts w:ascii="Times New Roman" w:hAnsi="Times New Roman" w:cs="Times New Roman"/>
          <w:sz w:val="24"/>
          <w:szCs w:val="24"/>
        </w:rPr>
      </w:pPr>
    </w:p>
    <w:p w14:paraId="7A7B134D" w14:textId="3FF6BF54" w:rsidR="00F60720" w:rsidRPr="00677CF7" w:rsidRDefault="00575117"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 xml:space="preserve">Perhaps the greatest strength of this work is the careful examination of each of several major contributors to problems in interpreting (and depending upon) clinical research findings. The author’s unusual skill in making these issues understandable to a lay audience is evident time and </w:t>
      </w:r>
      <w:r w:rsidRPr="00677CF7">
        <w:rPr>
          <w:rFonts w:ascii="Times New Roman" w:hAnsi="Times New Roman" w:cs="Times New Roman"/>
          <w:sz w:val="24"/>
          <w:szCs w:val="24"/>
        </w:rPr>
        <w:lastRenderedPageBreak/>
        <w:t xml:space="preserve">again. </w:t>
      </w:r>
      <w:r w:rsidR="00534E86" w:rsidRPr="00677CF7">
        <w:rPr>
          <w:rFonts w:ascii="Times New Roman" w:hAnsi="Times New Roman" w:cs="Times New Roman"/>
          <w:sz w:val="24"/>
          <w:szCs w:val="24"/>
        </w:rPr>
        <w:t>Particular attention is given to the use of surrogate endpoints and their ability to mislead, as for example when a large effect on disease-free survival fails to predict a benefit in overall survival.</w:t>
      </w:r>
      <w:r w:rsidR="007079B9" w:rsidRPr="00677CF7">
        <w:rPr>
          <w:rFonts w:ascii="Times New Roman" w:hAnsi="Times New Roman" w:cs="Times New Roman"/>
          <w:sz w:val="24"/>
          <w:szCs w:val="24"/>
        </w:rPr>
        <w:t xml:space="preserve"> There is a certain tension between a fair treatment of the complex issues and a desire to keep the text accessible. Prasad confronts this with refreshing cando</w:t>
      </w:r>
      <w:r w:rsidR="005B2F7D">
        <w:rPr>
          <w:rFonts w:ascii="Times New Roman" w:hAnsi="Times New Roman" w:cs="Times New Roman"/>
          <w:sz w:val="24"/>
          <w:szCs w:val="24"/>
        </w:rPr>
        <w:t>u</w:t>
      </w:r>
      <w:r w:rsidR="007079B9" w:rsidRPr="00677CF7">
        <w:rPr>
          <w:rFonts w:ascii="Times New Roman" w:hAnsi="Times New Roman" w:cs="Times New Roman"/>
          <w:sz w:val="24"/>
          <w:szCs w:val="24"/>
        </w:rPr>
        <w:t>r: he suggests that the reader skip the technical parts if they are getting in the way, and return to them later if the details prove important to the task at hand.</w:t>
      </w:r>
    </w:p>
    <w:p w14:paraId="5EA07D3D" w14:textId="77777777" w:rsidR="008868DC" w:rsidRPr="00677CF7" w:rsidRDefault="008868DC" w:rsidP="00677CF7">
      <w:pPr>
        <w:spacing w:after="0" w:line="240" w:lineRule="auto"/>
        <w:rPr>
          <w:rFonts w:ascii="Times New Roman" w:hAnsi="Times New Roman" w:cs="Times New Roman"/>
          <w:sz w:val="24"/>
          <w:szCs w:val="24"/>
        </w:rPr>
      </w:pPr>
    </w:p>
    <w:p w14:paraId="4DF16833" w14:textId="77777777" w:rsidR="00534E86" w:rsidRPr="00677CF7" w:rsidRDefault="00534E86"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Another chapter I was glad to see was one devoted to the distortions in perceptions of cancers and their treatment tha</w:t>
      </w:r>
      <w:ins w:id="3" w:author="MD" w:date="2020-11-26T17:53:00Z">
        <w:r w:rsidR="005B2F7D">
          <w:rPr>
            <w:rFonts w:ascii="Times New Roman" w:hAnsi="Times New Roman" w:cs="Times New Roman"/>
            <w:sz w:val="24"/>
            <w:szCs w:val="24"/>
          </w:rPr>
          <w:t>t</w:t>
        </w:r>
      </w:ins>
      <w:del w:id="4" w:author="MD" w:date="2020-11-26T17:53:00Z">
        <w:r w:rsidRPr="00677CF7" w:rsidDel="005B2F7D">
          <w:rPr>
            <w:rFonts w:ascii="Times New Roman" w:hAnsi="Times New Roman" w:cs="Times New Roman"/>
            <w:sz w:val="24"/>
            <w:szCs w:val="24"/>
          </w:rPr>
          <w:delText>n</w:delText>
        </w:r>
      </w:del>
      <w:r w:rsidRPr="00677CF7">
        <w:rPr>
          <w:rFonts w:ascii="Times New Roman" w:hAnsi="Times New Roman" w:cs="Times New Roman"/>
          <w:sz w:val="24"/>
          <w:szCs w:val="24"/>
        </w:rPr>
        <w:t xml:space="preserve"> come from high expectation of novelty, from overly optimistic presentation of </w:t>
      </w:r>
      <w:r w:rsidR="00B17267" w:rsidRPr="00677CF7">
        <w:rPr>
          <w:rFonts w:ascii="Times New Roman" w:hAnsi="Times New Roman" w:cs="Times New Roman"/>
          <w:sz w:val="24"/>
          <w:szCs w:val="24"/>
        </w:rPr>
        <w:t>study results, and from selection of atypically good results for human-interest news stories. My own pet peeve in this realm is the selection of misleading headlines for on-line presentations, seeking the “click density” that improves ad revenue for a publisher.</w:t>
      </w:r>
    </w:p>
    <w:p w14:paraId="41373A9A" w14:textId="77777777" w:rsidR="00B17267" w:rsidRPr="00677CF7" w:rsidRDefault="00B17267" w:rsidP="00677CF7">
      <w:pPr>
        <w:spacing w:after="0" w:line="240" w:lineRule="auto"/>
        <w:rPr>
          <w:rFonts w:ascii="Times New Roman" w:hAnsi="Times New Roman" w:cs="Times New Roman"/>
          <w:sz w:val="24"/>
          <w:szCs w:val="24"/>
        </w:rPr>
      </w:pPr>
    </w:p>
    <w:p w14:paraId="7ED00A1F" w14:textId="7816C916" w:rsidR="00B17267" w:rsidRPr="00677CF7" w:rsidRDefault="005B2F7D" w:rsidP="00677CF7">
      <w:pPr>
        <w:spacing w:after="0" w:line="240" w:lineRule="auto"/>
        <w:rPr>
          <w:rFonts w:ascii="Times New Roman" w:hAnsi="Times New Roman" w:cs="Times New Roman"/>
          <w:sz w:val="24"/>
          <w:szCs w:val="24"/>
        </w:rPr>
      </w:pPr>
      <w:r>
        <w:rPr>
          <w:rFonts w:ascii="Times New Roman" w:hAnsi="Times New Roman" w:cs="Times New Roman"/>
          <w:sz w:val="24"/>
          <w:szCs w:val="24"/>
        </w:rPr>
        <w:t>Overall</w:t>
      </w:r>
      <w:r w:rsidR="00B17267" w:rsidRPr="00677CF7">
        <w:rPr>
          <w:rFonts w:ascii="Times New Roman" w:hAnsi="Times New Roman" w:cs="Times New Roman"/>
          <w:sz w:val="24"/>
          <w:szCs w:val="24"/>
        </w:rPr>
        <w:t>, the book is a laudable effort to make a mysterious world less so, providing a fine primer for people involved in developing health policy and useful enrichment for people making careers in cancer medicine. But it</w:t>
      </w:r>
      <w:r w:rsidR="004862F7">
        <w:rPr>
          <w:rFonts w:ascii="Times New Roman" w:hAnsi="Times New Roman" w:cs="Times New Roman"/>
          <w:sz w:val="24"/>
          <w:szCs w:val="24"/>
        </w:rPr>
        <w:t>s</w:t>
      </w:r>
      <w:r w:rsidR="00B17267" w:rsidRPr="00677CF7">
        <w:rPr>
          <w:rFonts w:ascii="Times New Roman" w:hAnsi="Times New Roman" w:cs="Times New Roman"/>
          <w:sz w:val="24"/>
          <w:szCs w:val="24"/>
        </w:rPr>
        <w:t xml:space="preserve"> clos</w:t>
      </w:r>
      <w:r w:rsidR="004862F7">
        <w:rPr>
          <w:rFonts w:ascii="Times New Roman" w:hAnsi="Times New Roman" w:cs="Times New Roman"/>
          <w:sz w:val="24"/>
          <w:szCs w:val="24"/>
        </w:rPr>
        <w:t>ing</w:t>
      </w:r>
      <w:r w:rsidR="00CB0F24">
        <w:rPr>
          <w:rFonts w:ascii="Times New Roman" w:hAnsi="Times New Roman" w:cs="Times New Roman"/>
          <w:sz w:val="24"/>
          <w:szCs w:val="24"/>
        </w:rPr>
        <w:t xml:space="preserve"> </w:t>
      </w:r>
      <w:r w:rsidR="00CB0F24" w:rsidRPr="004862F7">
        <w:rPr>
          <w:rFonts w:ascii="Times New Roman" w:hAnsi="Times New Roman" w:cs="Times New Roman"/>
          <w:sz w:val="24"/>
          <w:szCs w:val="24"/>
        </w:rPr>
        <w:t>feature may</w:t>
      </w:r>
      <w:r w:rsidR="004862F7">
        <w:rPr>
          <w:rFonts w:ascii="Times New Roman" w:hAnsi="Times New Roman" w:cs="Times New Roman"/>
          <w:sz w:val="24"/>
          <w:szCs w:val="24"/>
        </w:rPr>
        <w:t>,</w:t>
      </w:r>
      <w:r w:rsidR="00B17267" w:rsidRPr="004862F7">
        <w:rPr>
          <w:rFonts w:ascii="Times New Roman" w:hAnsi="Times New Roman" w:cs="Times New Roman"/>
          <w:sz w:val="24"/>
          <w:szCs w:val="24"/>
        </w:rPr>
        <w:t xml:space="preserve"> in the long run</w:t>
      </w:r>
      <w:ins w:id="5" w:author="MD" w:date="2020-11-26T18:09:00Z">
        <w:r w:rsidR="004862F7">
          <w:rPr>
            <w:rFonts w:ascii="Times New Roman" w:hAnsi="Times New Roman" w:cs="Times New Roman"/>
            <w:sz w:val="24"/>
            <w:szCs w:val="24"/>
          </w:rPr>
          <w:t>,</w:t>
        </w:r>
      </w:ins>
      <w:r w:rsidR="00B17267" w:rsidRPr="004862F7">
        <w:rPr>
          <w:rFonts w:ascii="Times New Roman" w:hAnsi="Times New Roman" w:cs="Times New Roman"/>
          <w:sz w:val="24"/>
          <w:szCs w:val="24"/>
        </w:rPr>
        <w:t xml:space="preserve"> be even more important</w:t>
      </w:r>
      <w:r w:rsidR="00B17267" w:rsidRPr="00677CF7">
        <w:rPr>
          <w:rFonts w:ascii="Times New Roman" w:hAnsi="Times New Roman" w:cs="Times New Roman"/>
          <w:sz w:val="24"/>
          <w:szCs w:val="24"/>
        </w:rPr>
        <w:t xml:space="preserve"> – a discussion of avenues to pursue in an attempt to make things better. The author suggests several ways in which federal agencies could tighten procedures and expectations without having to amend statutes or regulations</w:t>
      </w:r>
      <w:r w:rsidR="007E7A96" w:rsidRPr="00677CF7">
        <w:rPr>
          <w:rFonts w:ascii="Times New Roman" w:hAnsi="Times New Roman" w:cs="Times New Roman"/>
          <w:sz w:val="24"/>
          <w:szCs w:val="24"/>
        </w:rPr>
        <w:t>. As one might expect, more rigorous use of surrogate endpoints is highlighted, as is careful attention to the actual expected benefit of a novel agent in typical patients</w:t>
      </w:r>
      <w:r w:rsidR="00091694" w:rsidRPr="00677CF7">
        <w:rPr>
          <w:rFonts w:ascii="Times New Roman" w:hAnsi="Times New Roman" w:cs="Times New Roman"/>
          <w:sz w:val="24"/>
          <w:szCs w:val="24"/>
        </w:rPr>
        <w:t xml:space="preserve"> (as opposed to the ideal candidates </w:t>
      </w:r>
      <w:r w:rsidR="00091694" w:rsidRPr="00677CF7">
        <w:rPr>
          <w:rFonts w:ascii="Times New Roman" w:hAnsi="Times New Roman" w:cs="Times New Roman"/>
          <w:sz w:val="24"/>
          <w:szCs w:val="24"/>
        </w:rPr>
        <w:t xml:space="preserve">who </w:t>
      </w:r>
      <w:r w:rsidR="00091694" w:rsidRPr="00677CF7">
        <w:rPr>
          <w:rFonts w:ascii="Times New Roman" w:hAnsi="Times New Roman" w:cs="Times New Roman"/>
          <w:sz w:val="24"/>
          <w:szCs w:val="24"/>
        </w:rPr>
        <w:t>typically populate the clinical trials leading to licensure)</w:t>
      </w:r>
      <w:r w:rsidR="007E7A96" w:rsidRPr="00677CF7">
        <w:rPr>
          <w:rFonts w:ascii="Times New Roman" w:hAnsi="Times New Roman" w:cs="Times New Roman"/>
          <w:sz w:val="24"/>
          <w:szCs w:val="24"/>
        </w:rPr>
        <w:t xml:space="preserve">. </w:t>
      </w:r>
    </w:p>
    <w:p w14:paraId="0E2141D9" w14:textId="77777777" w:rsidR="007E7A96" w:rsidRPr="00677CF7" w:rsidRDefault="007E7A96" w:rsidP="00677CF7">
      <w:pPr>
        <w:spacing w:after="0" w:line="240" w:lineRule="auto"/>
        <w:rPr>
          <w:rFonts w:ascii="Times New Roman" w:hAnsi="Times New Roman" w:cs="Times New Roman"/>
          <w:sz w:val="24"/>
          <w:szCs w:val="24"/>
        </w:rPr>
      </w:pPr>
    </w:p>
    <w:p w14:paraId="2CE7DB9A" w14:textId="1D2D4D73" w:rsidR="007E7A96" w:rsidRPr="00677CF7" w:rsidRDefault="007E7A96"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Discussions of what cancer patients can do and what cancer p</w:t>
      </w:r>
      <w:r w:rsidR="009F5D7F" w:rsidRPr="00677CF7">
        <w:rPr>
          <w:rFonts w:ascii="Times New Roman" w:hAnsi="Times New Roman" w:cs="Times New Roman"/>
          <w:sz w:val="24"/>
          <w:szCs w:val="24"/>
        </w:rPr>
        <w:t>hysicians can do are short, and</w:t>
      </w:r>
      <w:r w:rsidRPr="00677CF7">
        <w:rPr>
          <w:rFonts w:ascii="Times New Roman" w:hAnsi="Times New Roman" w:cs="Times New Roman"/>
          <w:sz w:val="24"/>
          <w:szCs w:val="24"/>
        </w:rPr>
        <w:t xml:space="preserve"> made me hope for a sequel in which the issues will be addressed more thoroughly</w:t>
      </w:r>
      <w:r w:rsidR="009F5D7F" w:rsidRPr="00677CF7">
        <w:rPr>
          <w:rFonts w:ascii="Times New Roman" w:hAnsi="Times New Roman" w:cs="Times New Roman"/>
          <w:sz w:val="24"/>
          <w:szCs w:val="24"/>
        </w:rPr>
        <w:t xml:space="preserve">. The importance of a truly informed dialogue </w:t>
      </w:r>
      <w:r w:rsidR="005B2F7D">
        <w:rPr>
          <w:rFonts w:ascii="Times New Roman" w:hAnsi="Times New Roman" w:cs="Times New Roman"/>
          <w:sz w:val="24"/>
          <w:szCs w:val="24"/>
        </w:rPr>
        <w:t>is</w:t>
      </w:r>
      <w:r w:rsidR="009F5D7F" w:rsidRPr="00677CF7">
        <w:rPr>
          <w:rFonts w:ascii="Times New Roman" w:hAnsi="Times New Roman" w:cs="Times New Roman"/>
          <w:sz w:val="24"/>
          <w:szCs w:val="24"/>
        </w:rPr>
        <w:t xml:space="preserve"> stressed, with a bit of a lament about how difficult that can be in a setting of medical care that is centered about cash flow and throughput. Political activism toward improving policy is stressed, as </w:t>
      </w:r>
      <w:bookmarkStart w:id="6" w:name="_GoBack"/>
      <w:bookmarkEnd w:id="6"/>
      <w:r w:rsidR="005B2F7D">
        <w:rPr>
          <w:rFonts w:ascii="Times New Roman" w:hAnsi="Times New Roman" w:cs="Times New Roman"/>
          <w:sz w:val="24"/>
          <w:szCs w:val="24"/>
        </w:rPr>
        <w:t xml:space="preserve">is </w:t>
      </w:r>
      <w:r w:rsidR="009F5D7F" w:rsidRPr="00677CF7">
        <w:rPr>
          <w:rFonts w:ascii="Times New Roman" w:hAnsi="Times New Roman" w:cs="Times New Roman"/>
          <w:sz w:val="24"/>
          <w:szCs w:val="24"/>
        </w:rPr>
        <w:t>involvement with advocacy groups.</w:t>
      </w:r>
    </w:p>
    <w:p w14:paraId="55E07E82" w14:textId="77777777" w:rsidR="009F5D7F" w:rsidRPr="00677CF7" w:rsidRDefault="009F5D7F" w:rsidP="00677CF7">
      <w:pPr>
        <w:spacing w:after="0" w:line="240" w:lineRule="auto"/>
        <w:rPr>
          <w:rFonts w:ascii="Times New Roman" w:hAnsi="Times New Roman" w:cs="Times New Roman"/>
          <w:sz w:val="24"/>
          <w:szCs w:val="24"/>
        </w:rPr>
      </w:pPr>
    </w:p>
    <w:p w14:paraId="206219B8" w14:textId="1E4D8DF5" w:rsidR="009F5D7F" w:rsidRPr="00677CF7" w:rsidRDefault="009F5D7F"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The book ends with some ruminations about what would be features of a successful cancer policy. Three headings from that chapter: “Ev</w:t>
      </w:r>
      <w:r w:rsidR="008868DC" w:rsidRPr="00677CF7">
        <w:rPr>
          <w:rFonts w:ascii="Times New Roman" w:hAnsi="Times New Roman" w:cs="Times New Roman"/>
          <w:sz w:val="24"/>
          <w:szCs w:val="24"/>
        </w:rPr>
        <w:t xml:space="preserve">idence – </w:t>
      </w:r>
      <w:r w:rsidRPr="00677CF7">
        <w:rPr>
          <w:rFonts w:ascii="Times New Roman" w:hAnsi="Times New Roman" w:cs="Times New Roman"/>
          <w:sz w:val="24"/>
          <w:szCs w:val="24"/>
        </w:rPr>
        <w:t xml:space="preserve">Measure What Matters, and Do It Fairly”; “Relevance </w:t>
      </w:r>
      <w:r w:rsidR="001B0B87" w:rsidRPr="00677CF7">
        <w:rPr>
          <w:rFonts w:ascii="Times New Roman" w:hAnsi="Times New Roman" w:cs="Times New Roman"/>
          <w:sz w:val="24"/>
          <w:szCs w:val="24"/>
        </w:rPr>
        <w:t>–</w:t>
      </w:r>
      <w:r w:rsidRPr="00677CF7">
        <w:rPr>
          <w:rFonts w:ascii="Times New Roman" w:hAnsi="Times New Roman" w:cs="Times New Roman"/>
          <w:sz w:val="24"/>
          <w:szCs w:val="24"/>
        </w:rPr>
        <w:t xml:space="preserve"> </w:t>
      </w:r>
      <w:r w:rsidR="001B0B87" w:rsidRPr="00677CF7">
        <w:rPr>
          <w:rFonts w:ascii="Times New Roman" w:hAnsi="Times New Roman" w:cs="Times New Roman"/>
          <w:sz w:val="24"/>
          <w:szCs w:val="24"/>
        </w:rPr>
        <w:t xml:space="preserve">Our Studies Must Aid Average People with Cancer”; “Affordability – Successful Therapies must be Broadly Available.” Obviously, Prasad has chosen these goals as we </w:t>
      </w:r>
      <w:r w:rsidR="005B2F7D">
        <w:rPr>
          <w:rFonts w:ascii="Times New Roman" w:hAnsi="Times New Roman" w:cs="Times New Roman"/>
          <w:sz w:val="24"/>
          <w:szCs w:val="24"/>
        </w:rPr>
        <w:t xml:space="preserve">currently fail to </w:t>
      </w:r>
      <w:r w:rsidR="001B0B87" w:rsidRPr="00677CF7">
        <w:rPr>
          <w:rFonts w:ascii="Times New Roman" w:hAnsi="Times New Roman" w:cs="Times New Roman"/>
          <w:sz w:val="24"/>
          <w:szCs w:val="24"/>
        </w:rPr>
        <w:t>achieve</w:t>
      </w:r>
      <w:r w:rsidR="005B2F7D">
        <w:rPr>
          <w:rFonts w:ascii="Times New Roman" w:hAnsi="Times New Roman" w:cs="Times New Roman"/>
          <w:sz w:val="24"/>
          <w:szCs w:val="24"/>
        </w:rPr>
        <w:t xml:space="preserve"> them</w:t>
      </w:r>
      <w:r w:rsidR="001B0B87" w:rsidRPr="00677CF7">
        <w:rPr>
          <w:rFonts w:ascii="Times New Roman" w:hAnsi="Times New Roman" w:cs="Times New Roman"/>
          <w:sz w:val="24"/>
          <w:szCs w:val="24"/>
        </w:rPr>
        <w:t>.</w:t>
      </w:r>
    </w:p>
    <w:p w14:paraId="6E816F2C" w14:textId="77777777" w:rsidR="001B0B87" w:rsidRPr="00677CF7" w:rsidRDefault="001B0B87" w:rsidP="00677CF7">
      <w:pPr>
        <w:spacing w:after="0" w:line="240" w:lineRule="auto"/>
        <w:rPr>
          <w:rFonts w:ascii="Times New Roman" w:hAnsi="Times New Roman" w:cs="Times New Roman"/>
          <w:sz w:val="24"/>
          <w:szCs w:val="24"/>
        </w:rPr>
      </w:pPr>
    </w:p>
    <w:p w14:paraId="7692E830" w14:textId="1D9CED9A" w:rsidR="001B0B87" w:rsidRPr="00677CF7" w:rsidRDefault="001B0B87"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 xml:space="preserve">Although I’ve put it near the end of my discussion, Prasad opened with a story that was close to my heart and involved several close friends. Bone marrow suppression was often the dose-limiting toxicity in the treatment of breast cancer with regimens centred </w:t>
      </w:r>
      <w:proofErr w:type="gramStart"/>
      <w:r w:rsidR="005B2F7D">
        <w:rPr>
          <w:rFonts w:ascii="Times New Roman" w:hAnsi="Times New Roman" w:cs="Times New Roman"/>
          <w:sz w:val="24"/>
          <w:szCs w:val="24"/>
        </w:rPr>
        <w:t>around</w:t>
      </w:r>
      <w:proofErr w:type="gramEnd"/>
      <w:r w:rsidRPr="00677CF7">
        <w:rPr>
          <w:rFonts w:ascii="Times New Roman" w:hAnsi="Times New Roman" w:cs="Times New Roman"/>
          <w:sz w:val="24"/>
          <w:szCs w:val="24"/>
        </w:rPr>
        <w:t xml:space="preserve"> alkylating agents, anthracyclines and taxanes. Yet it appeared that dose increments were still improving outcomes, even at the high end. It seemed reasonable that stem-cell autografts (preserving some marrow in storage, and giving it back</w:t>
      </w:r>
      <w:r w:rsidR="007B4101" w:rsidRPr="00677CF7">
        <w:rPr>
          <w:rFonts w:ascii="Times New Roman" w:hAnsi="Times New Roman" w:cs="Times New Roman"/>
          <w:sz w:val="24"/>
          <w:szCs w:val="24"/>
        </w:rPr>
        <w:t xml:space="preserve"> after the marrow-toxic treatment had been given) would allow more intensive therapy and achieve greater benefit. After a pilot experience, enthusiasm was great, and the therapy became standard at some cent</w:t>
      </w:r>
      <w:ins w:id="7" w:author="MD" w:date="2020-11-26T18:02:00Z">
        <w:r w:rsidR="004862F7">
          <w:rPr>
            <w:rFonts w:ascii="Times New Roman" w:hAnsi="Times New Roman" w:cs="Times New Roman"/>
            <w:sz w:val="24"/>
            <w:szCs w:val="24"/>
          </w:rPr>
          <w:t>r</w:t>
        </w:r>
      </w:ins>
      <w:r w:rsidR="007B4101" w:rsidRPr="00677CF7">
        <w:rPr>
          <w:rFonts w:ascii="Times New Roman" w:hAnsi="Times New Roman" w:cs="Times New Roman"/>
          <w:sz w:val="24"/>
          <w:szCs w:val="24"/>
        </w:rPr>
        <w:t>e</w:t>
      </w:r>
      <w:del w:id="8" w:author="MD" w:date="2020-11-26T18:02:00Z">
        <w:r w:rsidR="007B4101" w:rsidRPr="00677CF7" w:rsidDel="004862F7">
          <w:rPr>
            <w:rFonts w:ascii="Times New Roman" w:hAnsi="Times New Roman" w:cs="Times New Roman"/>
            <w:sz w:val="24"/>
            <w:szCs w:val="24"/>
          </w:rPr>
          <w:delText>r</w:delText>
        </w:r>
      </w:del>
      <w:r w:rsidR="007B4101" w:rsidRPr="00677CF7">
        <w:rPr>
          <w:rFonts w:ascii="Times New Roman" w:hAnsi="Times New Roman" w:cs="Times New Roman"/>
          <w:sz w:val="24"/>
          <w:szCs w:val="24"/>
        </w:rPr>
        <w:t>s; at least one state in the U</w:t>
      </w:r>
      <w:del w:id="9" w:author="MD" w:date="2020-11-26T18:02:00Z">
        <w:r w:rsidR="007B4101" w:rsidRPr="00677CF7" w:rsidDel="004862F7">
          <w:rPr>
            <w:rFonts w:ascii="Times New Roman" w:hAnsi="Times New Roman" w:cs="Times New Roman"/>
            <w:sz w:val="24"/>
            <w:szCs w:val="24"/>
          </w:rPr>
          <w:delText>.</w:delText>
        </w:r>
      </w:del>
      <w:r w:rsidR="007B4101" w:rsidRPr="00677CF7">
        <w:rPr>
          <w:rFonts w:ascii="Times New Roman" w:hAnsi="Times New Roman" w:cs="Times New Roman"/>
          <w:sz w:val="24"/>
          <w:szCs w:val="24"/>
        </w:rPr>
        <w:t>S</w:t>
      </w:r>
      <w:del w:id="10" w:author="MD" w:date="2020-11-26T18:02:00Z">
        <w:r w:rsidR="007B4101" w:rsidRPr="00677CF7" w:rsidDel="004862F7">
          <w:rPr>
            <w:rFonts w:ascii="Times New Roman" w:hAnsi="Times New Roman" w:cs="Times New Roman"/>
            <w:sz w:val="24"/>
            <w:szCs w:val="24"/>
          </w:rPr>
          <w:delText>.</w:delText>
        </w:r>
      </w:del>
      <w:r w:rsidR="007B4101" w:rsidRPr="00677CF7">
        <w:rPr>
          <w:rFonts w:ascii="Times New Roman" w:hAnsi="Times New Roman" w:cs="Times New Roman"/>
          <w:sz w:val="24"/>
          <w:szCs w:val="24"/>
        </w:rPr>
        <w:t xml:space="preserve"> passed a law guaranteeing access. But when a rigorous multicenter prospective controlled trial was finally carried out, the benefit was nowhere to be found. A good friend was the site Principal Investigator at one participating cent</w:t>
      </w:r>
      <w:ins w:id="11" w:author="MD" w:date="2020-11-26T18:07:00Z">
        <w:r w:rsidR="004862F7">
          <w:rPr>
            <w:rFonts w:ascii="Times New Roman" w:hAnsi="Times New Roman" w:cs="Times New Roman"/>
            <w:sz w:val="24"/>
            <w:szCs w:val="24"/>
          </w:rPr>
          <w:t>r</w:t>
        </w:r>
      </w:ins>
      <w:r w:rsidR="007B4101" w:rsidRPr="00677CF7">
        <w:rPr>
          <w:rFonts w:ascii="Times New Roman" w:hAnsi="Times New Roman" w:cs="Times New Roman"/>
          <w:sz w:val="24"/>
          <w:szCs w:val="24"/>
        </w:rPr>
        <w:t xml:space="preserve">e; her simple summary (paraphrased): “I think we killed </w:t>
      </w:r>
      <w:r w:rsidR="007B4101" w:rsidRPr="00677CF7">
        <w:rPr>
          <w:rFonts w:ascii="Times New Roman" w:hAnsi="Times New Roman" w:cs="Times New Roman"/>
          <w:sz w:val="24"/>
          <w:szCs w:val="24"/>
        </w:rPr>
        <w:lastRenderedPageBreak/>
        <w:t>about the same number that we cured.” Prasad’s book asks: What went wrong, here? What can we learn from stories like this one? How can we do it better next time? He nudges us toward answers.</w:t>
      </w:r>
    </w:p>
    <w:p w14:paraId="7CE2675B" w14:textId="77777777" w:rsidR="007079B9" w:rsidRPr="00677CF7" w:rsidRDefault="007079B9" w:rsidP="00677CF7">
      <w:pPr>
        <w:spacing w:after="0" w:line="240" w:lineRule="auto"/>
        <w:rPr>
          <w:rFonts w:ascii="Times New Roman" w:hAnsi="Times New Roman" w:cs="Times New Roman"/>
          <w:sz w:val="24"/>
          <w:szCs w:val="24"/>
        </w:rPr>
      </w:pPr>
    </w:p>
    <w:p w14:paraId="14A3F9E2" w14:textId="4A29B3BB" w:rsidR="007079B9" w:rsidRPr="00677CF7" w:rsidRDefault="007079B9"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Although Prasad is himself a h</w:t>
      </w:r>
      <w:r w:rsidR="004862F7">
        <w:rPr>
          <w:rFonts w:ascii="Times New Roman" w:hAnsi="Times New Roman" w:cs="Times New Roman"/>
          <w:sz w:val="24"/>
          <w:szCs w:val="24"/>
        </w:rPr>
        <w:t>a</w:t>
      </w:r>
      <w:r w:rsidRPr="00677CF7">
        <w:rPr>
          <w:rFonts w:ascii="Times New Roman" w:hAnsi="Times New Roman" w:cs="Times New Roman"/>
          <w:sz w:val="24"/>
          <w:szCs w:val="24"/>
        </w:rPr>
        <w:t>ematologist/oncologist and builds this narrative around cancer and cancer therapy, many of the conclusions are generali</w:t>
      </w:r>
      <w:ins w:id="12" w:author="MD" w:date="2020-11-26T18:01:00Z">
        <w:r w:rsidR="004862F7">
          <w:rPr>
            <w:rFonts w:ascii="Times New Roman" w:hAnsi="Times New Roman" w:cs="Times New Roman"/>
            <w:sz w:val="24"/>
            <w:szCs w:val="24"/>
          </w:rPr>
          <w:t>s</w:t>
        </w:r>
      </w:ins>
      <w:r w:rsidRPr="00677CF7">
        <w:rPr>
          <w:rFonts w:ascii="Times New Roman" w:hAnsi="Times New Roman" w:cs="Times New Roman"/>
          <w:sz w:val="24"/>
          <w:szCs w:val="24"/>
        </w:rPr>
        <w:t>able. This is a good read for anyone interested in medical evidence.</w:t>
      </w:r>
    </w:p>
    <w:p w14:paraId="71B61543" w14:textId="77777777" w:rsidR="007079B9" w:rsidRPr="00677CF7" w:rsidRDefault="007079B9" w:rsidP="00677CF7">
      <w:pPr>
        <w:spacing w:after="0" w:line="240" w:lineRule="auto"/>
        <w:rPr>
          <w:rFonts w:ascii="Times New Roman" w:hAnsi="Times New Roman" w:cs="Times New Roman"/>
          <w:sz w:val="24"/>
          <w:szCs w:val="24"/>
        </w:rPr>
      </w:pPr>
    </w:p>
    <w:p w14:paraId="715A9416" w14:textId="59070053" w:rsidR="007B4101" w:rsidRPr="00677CF7" w:rsidRDefault="007079B9" w:rsidP="00677CF7">
      <w:pPr>
        <w:spacing w:after="0" w:line="240" w:lineRule="auto"/>
        <w:rPr>
          <w:rFonts w:ascii="Times New Roman" w:hAnsi="Times New Roman" w:cs="Times New Roman"/>
          <w:sz w:val="24"/>
          <w:szCs w:val="24"/>
        </w:rPr>
      </w:pPr>
      <w:r w:rsidRPr="00677CF7">
        <w:rPr>
          <w:rFonts w:ascii="Times New Roman" w:hAnsi="Times New Roman" w:cs="Times New Roman"/>
          <w:sz w:val="24"/>
          <w:szCs w:val="24"/>
        </w:rPr>
        <w:t xml:space="preserve">As befits the intended audience – a mixture of people in the field and people very much not in the field – the author provides a helpful bibliography. The work </w:t>
      </w:r>
      <w:r w:rsidR="004862F7">
        <w:rPr>
          <w:rFonts w:ascii="Times New Roman" w:hAnsi="Times New Roman" w:cs="Times New Roman"/>
          <w:sz w:val="24"/>
          <w:szCs w:val="24"/>
        </w:rPr>
        <w:t>has</w:t>
      </w:r>
      <w:r w:rsidRPr="00677CF7">
        <w:rPr>
          <w:rFonts w:ascii="Times New Roman" w:hAnsi="Times New Roman" w:cs="Times New Roman"/>
          <w:sz w:val="24"/>
          <w:szCs w:val="24"/>
        </w:rPr>
        <w:t xml:space="preserve"> extensive</w:t>
      </w:r>
      <w:del w:id="13" w:author="MD" w:date="2020-11-26T18:02:00Z">
        <w:r w:rsidRPr="00677CF7" w:rsidDel="004862F7">
          <w:rPr>
            <w:rFonts w:ascii="Times New Roman" w:hAnsi="Times New Roman" w:cs="Times New Roman"/>
            <w:sz w:val="24"/>
            <w:szCs w:val="24"/>
          </w:rPr>
          <w:delText>ly</w:delText>
        </w:r>
      </w:del>
      <w:r w:rsidRPr="00677CF7">
        <w:rPr>
          <w:rFonts w:ascii="Times New Roman" w:hAnsi="Times New Roman" w:cs="Times New Roman"/>
          <w:sz w:val="24"/>
          <w:szCs w:val="24"/>
        </w:rPr>
        <w:t xml:space="preserve"> </w:t>
      </w:r>
      <w:r w:rsidR="004862F7">
        <w:rPr>
          <w:rFonts w:ascii="Times New Roman" w:hAnsi="Times New Roman" w:cs="Times New Roman"/>
          <w:sz w:val="24"/>
          <w:szCs w:val="24"/>
        </w:rPr>
        <w:t>citations</w:t>
      </w:r>
      <w:r w:rsidRPr="00677CF7">
        <w:rPr>
          <w:rFonts w:ascii="Times New Roman" w:hAnsi="Times New Roman" w:cs="Times New Roman"/>
          <w:sz w:val="24"/>
          <w:szCs w:val="24"/>
        </w:rPr>
        <w:t>.</w:t>
      </w:r>
    </w:p>
    <w:p w14:paraId="3AF00DCC" w14:textId="77777777" w:rsidR="007E7A96" w:rsidRPr="00677CF7" w:rsidRDefault="007E7A96" w:rsidP="00677CF7">
      <w:pPr>
        <w:spacing w:after="0" w:line="240" w:lineRule="auto"/>
        <w:rPr>
          <w:rFonts w:ascii="Times New Roman" w:hAnsi="Times New Roman" w:cs="Times New Roman"/>
          <w:sz w:val="24"/>
          <w:szCs w:val="24"/>
        </w:rPr>
      </w:pPr>
    </w:p>
    <w:p w14:paraId="6DBF3B18" w14:textId="77777777" w:rsidR="00B9764F" w:rsidRPr="00677CF7" w:rsidRDefault="00B9764F" w:rsidP="00677CF7">
      <w:pPr>
        <w:spacing w:after="0" w:line="240" w:lineRule="auto"/>
        <w:rPr>
          <w:rFonts w:ascii="Times New Roman" w:hAnsi="Times New Roman" w:cs="Times New Roman"/>
          <w:sz w:val="24"/>
          <w:szCs w:val="24"/>
        </w:rPr>
      </w:pPr>
    </w:p>
    <w:sectPr w:rsidR="00B9764F" w:rsidRPr="00677C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D" w:date="2020-11-26T18:18:00Z" w:initials="MD">
    <w:p w14:paraId="2E963887" w14:textId="77777777" w:rsidR="00C15EAB" w:rsidRDefault="00C15EAB">
      <w:pPr>
        <w:pStyle w:val="CommentText"/>
      </w:pPr>
      <w:r>
        <w:rPr>
          <w:rStyle w:val="CommentReference"/>
        </w:rPr>
        <w:annotationRef/>
      </w:r>
      <w:r>
        <w:t>Please give it a fresh tile distinct from the book’s title.</w:t>
      </w:r>
    </w:p>
    <w:p w14:paraId="54034C4A" w14:textId="77777777" w:rsidR="00C15EAB" w:rsidRDefault="00C15EAB">
      <w:pPr>
        <w:pStyle w:val="CommentText"/>
      </w:pPr>
      <w:r>
        <w:t>Eg.’ Making complex issues simple and generalisable’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034C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
    <w15:presenceInfo w15:providerId="None" w15:userId="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25A"/>
    <w:rsid w:val="00091694"/>
    <w:rsid w:val="000B3587"/>
    <w:rsid w:val="001B0B87"/>
    <w:rsid w:val="001F203B"/>
    <w:rsid w:val="003A7EE0"/>
    <w:rsid w:val="004862F7"/>
    <w:rsid w:val="004C7E55"/>
    <w:rsid w:val="00534E86"/>
    <w:rsid w:val="00575117"/>
    <w:rsid w:val="005B2F7D"/>
    <w:rsid w:val="006602E5"/>
    <w:rsid w:val="00677CF7"/>
    <w:rsid w:val="007079B9"/>
    <w:rsid w:val="00732274"/>
    <w:rsid w:val="00766093"/>
    <w:rsid w:val="007B4101"/>
    <w:rsid w:val="007E7A96"/>
    <w:rsid w:val="008868DC"/>
    <w:rsid w:val="008F3654"/>
    <w:rsid w:val="00986436"/>
    <w:rsid w:val="009F5D7F"/>
    <w:rsid w:val="00B057B1"/>
    <w:rsid w:val="00B17267"/>
    <w:rsid w:val="00B63D3B"/>
    <w:rsid w:val="00B9764F"/>
    <w:rsid w:val="00C15EAB"/>
    <w:rsid w:val="00CB0F24"/>
    <w:rsid w:val="00D175BC"/>
    <w:rsid w:val="00E14124"/>
    <w:rsid w:val="00E4725A"/>
    <w:rsid w:val="00F60720"/>
    <w:rsid w:val="00FA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0465"/>
  <w15:chartTrackingRefBased/>
  <w15:docId w15:val="{7A25D4CC-FBB2-4D9C-A527-3BFFF84F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274"/>
    <w:rPr>
      <w:color w:val="0563C1" w:themeColor="hyperlink"/>
      <w:u w:val="single"/>
    </w:rPr>
  </w:style>
  <w:style w:type="character" w:styleId="CommentReference">
    <w:name w:val="annotation reference"/>
    <w:basedOn w:val="DefaultParagraphFont"/>
    <w:uiPriority w:val="99"/>
    <w:semiHidden/>
    <w:unhideWhenUsed/>
    <w:rsid w:val="005B2F7D"/>
    <w:rPr>
      <w:sz w:val="16"/>
      <w:szCs w:val="16"/>
    </w:rPr>
  </w:style>
  <w:style w:type="paragraph" w:styleId="CommentText">
    <w:name w:val="annotation text"/>
    <w:basedOn w:val="Normal"/>
    <w:link w:val="CommentTextChar"/>
    <w:uiPriority w:val="99"/>
    <w:semiHidden/>
    <w:unhideWhenUsed/>
    <w:rsid w:val="005B2F7D"/>
    <w:pPr>
      <w:spacing w:line="240" w:lineRule="auto"/>
    </w:pPr>
    <w:rPr>
      <w:sz w:val="20"/>
      <w:szCs w:val="20"/>
    </w:rPr>
  </w:style>
  <w:style w:type="character" w:customStyle="1" w:styleId="CommentTextChar">
    <w:name w:val="Comment Text Char"/>
    <w:basedOn w:val="DefaultParagraphFont"/>
    <w:link w:val="CommentText"/>
    <w:uiPriority w:val="99"/>
    <w:semiHidden/>
    <w:rsid w:val="005B2F7D"/>
    <w:rPr>
      <w:sz w:val="20"/>
      <w:szCs w:val="20"/>
    </w:rPr>
  </w:style>
  <w:style w:type="paragraph" w:styleId="CommentSubject">
    <w:name w:val="annotation subject"/>
    <w:basedOn w:val="CommentText"/>
    <w:next w:val="CommentText"/>
    <w:link w:val="CommentSubjectChar"/>
    <w:uiPriority w:val="99"/>
    <w:semiHidden/>
    <w:unhideWhenUsed/>
    <w:rsid w:val="005B2F7D"/>
    <w:rPr>
      <w:b/>
      <w:bCs/>
    </w:rPr>
  </w:style>
  <w:style w:type="character" w:customStyle="1" w:styleId="CommentSubjectChar">
    <w:name w:val="Comment Subject Char"/>
    <w:basedOn w:val="CommentTextChar"/>
    <w:link w:val="CommentSubject"/>
    <w:uiPriority w:val="99"/>
    <w:semiHidden/>
    <w:rsid w:val="005B2F7D"/>
    <w:rPr>
      <w:b/>
      <w:bCs/>
      <w:sz w:val="20"/>
      <w:szCs w:val="20"/>
    </w:rPr>
  </w:style>
  <w:style w:type="paragraph" w:styleId="BalloonText">
    <w:name w:val="Balloon Text"/>
    <w:basedOn w:val="Normal"/>
    <w:link w:val="BalloonTextChar"/>
    <w:uiPriority w:val="99"/>
    <w:semiHidden/>
    <w:unhideWhenUsed/>
    <w:rsid w:val="005B2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0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FA71DA5-A0DE-402D-A1AD-D78853AB8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Hammerschmidt</dc:creator>
  <cp:keywords/>
  <dc:description/>
  <cp:lastModifiedBy>Reviewer</cp:lastModifiedBy>
  <cp:revision>2</cp:revision>
  <dcterms:created xsi:type="dcterms:W3CDTF">2020-12-04T15:46:00Z</dcterms:created>
  <dcterms:modified xsi:type="dcterms:W3CDTF">2020-12-04T15:46:00Z</dcterms:modified>
</cp:coreProperties>
</file>