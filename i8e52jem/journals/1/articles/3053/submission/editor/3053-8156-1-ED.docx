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FC14C" w14:textId="77777777" w:rsidR="003003D2" w:rsidRDefault="003003D2" w:rsidP="003003D2">
      <w:pPr>
        <w:widowControl w:val="0"/>
        <w:autoSpaceDE w:val="0"/>
        <w:autoSpaceDN w:val="0"/>
        <w:adjustRightInd w:val="0"/>
        <w:ind w:right="-424"/>
        <w:jc w:val="center"/>
        <w:rPr>
          <w:rFonts w:ascii="Times New Roman" w:hAnsi="Times New Roman" w:cs="Times New Roman"/>
        </w:rPr>
      </w:pPr>
      <w:bookmarkStart w:id="0" w:name="_GoBack"/>
      <w:bookmarkEnd w:id="0"/>
      <w:r>
        <w:rPr>
          <w:rFonts w:ascii="Times New Roman" w:hAnsi="Times New Roman" w:cs="Times New Roman"/>
        </w:rPr>
        <w:t>The Disappearing Act: Humanities in the Medical Curriculum in India</w:t>
      </w:r>
    </w:p>
    <w:p w14:paraId="69F740F8" w14:textId="77777777" w:rsidR="003003D2" w:rsidRDefault="003003D2" w:rsidP="003003D2">
      <w:pPr>
        <w:widowControl w:val="0"/>
        <w:autoSpaceDE w:val="0"/>
        <w:autoSpaceDN w:val="0"/>
        <w:adjustRightInd w:val="0"/>
        <w:ind w:right="-424"/>
        <w:rPr>
          <w:rFonts w:ascii="Times New Roman" w:hAnsi="Times New Roman" w:cs="Times New Roman"/>
        </w:rPr>
      </w:pPr>
    </w:p>
    <w:p w14:paraId="4D846B6B" w14:textId="77777777" w:rsidR="003003D2" w:rsidRDefault="003003D2" w:rsidP="003003D2">
      <w:pPr>
        <w:widowControl w:val="0"/>
        <w:autoSpaceDE w:val="0"/>
        <w:autoSpaceDN w:val="0"/>
        <w:adjustRightInd w:val="0"/>
        <w:ind w:right="-424"/>
        <w:jc w:val="center"/>
        <w:rPr>
          <w:rFonts w:ascii="Times New Roman" w:hAnsi="Times New Roman" w:cs="Times New Roman"/>
        </w:rPr>
      </w:pPr>
      <w:r>
        <w:rPr>
          <w:rFonts w:ascii="Times New Roman" w:hAnsi="Times New Roman" w:cs="Times New Roman"/>
        </w:rPr>
        <w:t>Gayathri Prabhu, PhD</w:t>
      </w:r>
    </w:p>
    <w:p w14:paraId="6C19D557" w14:textId="77777777" w:rsidR="003003D2" w:rsidRDefault="003003D2" w:rsidP="003003D2">
      <w:pPr>
        <w:widowControl w:val="0"/>
        <w:autoSpaceDE w:val="0"/>
        <w:autoSpaceDN w:val="0"/>
        <w:adjustRightInd w:val="0"/>
        <w:ind w:right="-424"/>
        <w:jc w:val="center"/>
        <w:rPr>
          <w:rFonts w:ascii="Times New Roman" w:hAnsi="Times New Roman" w:cs="Times New Roman"/>
        </w:rPr>
      </w:pPr>
    </w:p>
    <w:p w14:paraId="361A52E8" w14:textId="77777777" w:rsidR="003003D2" w:rsidRDefault="003003D2" w:rsidP="003003D2">
      <w:pPr>
        <w:widowControl w:val="0"/>
        <w:autoSpaceDE w:val="0"/>
        <w:autoSpaceDN w:val="0"/>
        <w:adjustRightInd w:val="0"/>
        <w:ind w:right="-424"/>
        <w:jc w:val="center"/>
        <w:rPr>
          <w:rFonts w:ascii="Times New Roman" w:hAnsi="Times New Roman" w:cs="Times New Roman"/>
        </w:rPr>
      </w:pPr>
    </w:p>
    <w:p w14:paraId="2AEB6221" w14:textId="77777777" w:rsidR="003003D2" w:rsidDel="00651EAC" w:rsidRDefault="003003D2" w:rsidP="003003D2">
      <w:pPr>
        <w:widowControl w:val="0"/>
        <w:autoSpaceDE w:val="0"/>
        <w:autoSpaceDN w:val="0"/>
        <w:adjustRightInd w:val="0"/>
        <w:ind w:right="-424"/>
        <w:rPr>
          <w:del w:id="1" w:author="GAYATHRI PRABHU" w:date="2019-06-21T10:11:00Z"/>
          <w:rFonts w:ascii="Times New Roman" w:hAnsi="Times New Roman" w:cs="Times New Roman"/>
        </w:rPr>
      </w:pPr>
      <w:r>
        <w:rPr>
          <w:rFonts w:ascii="Times New Roman" w:hAnsi="Times New Roman" w:cs="Times New Roman"/>
        </w:rPr>
        <w:t>Affiliation: Associate Professor, Manipal Centre for Humanities, Manipal Academy of Higher Education (MAHE), Manipal.</w:t>
      </w:r>
    </w:p>
    <w:p w14:paraId="23204948" w14:textId="77777777" w:rsidR="003003D2" w:rsidRDefault="003003D2" w:rsidP="003003D2">
      <w:pPr>
        <w:widowControl w:val="0"/>
        <w:autoSpaceDE w:val="0"/>
        <w:autoSpaceDN w:val="0"/>
        <w:adjustRightInd w:val="0"/>
        <w:ind w:right="-424"/>
        <w:rPr>
          <w:rFonts w:ascii="Times New Roman" w:hAnsi="Times New Roman" w:cs="Times New Roman"/>
        </w:rPr>
      </w:pPr>
    </w:p>
    <w:p w14:paraId="28A818F6" w14:textId="77777777" w:rsidR="003003D2" w:rsidRDefault="003003D2" w:rsidP="003003D2">
      <w:pPr>
        <w:widowControl w:val="0"/>
        <w:autoSpaceDE w:val="0"/>
        <w:autoSpaceDN w:val="0"/>
        <w:adjustRightInd w:val="0"/>
        <w:ind w:right="-424"/>
        <w:rPr>
          <w:rFonts w:ascii="Times New Roman" w:hAnsi="Times New Roman" w:cs="Times New Roman"/>
        </w:rPr>
      </w:pPr>
    </w:p>
    <w:p w14:paraId="53D26BFC"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Contact Details:</w:t>
      </w:r>
    </w:p>
    <w:p w14:paraId="4A857B7D"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Manipal Centre for Humanities</w:t>
      </w:r>
    </w:p>
    <w:p w14:paraId="7DDF352F"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Dr TMA Pai Planetarium Complex</w:t>
      </w:r>
    </w:p>
    <w:p w14:paraId="770856EA"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Alevoor Road, Manipal 576104</w:t>
      </w:r>
    </w:p>
    <w:p w14:paraId="15FB3F2E"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Telephone: 8197953135</w:t>
      </w:r>
    </w:p>
    <w:p w14:paraId="62B3780A"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Email:gayathri.prabhu@manipal.edu</w:t>
      </w:r>
    </w:p>
    <w:p w14:paraId="1A10F78B" w14:textId="77777777" w:rsidR="003003D2" w:rsidRDefault="003003D2" w:rsidP="003003D2">
      <w:pPr>
        <w:widowControl w:val="0"/>
        <w:autoSpaceDE w:val="0"/>
        <w:autoSpaceDN w:val="0"/>
        <w:adjustRightInd w:val="0"/>
        <w:ind w:right="-424"/>
        <w:rPr>
          <w:rFonts w:ascii="Times New Roman" w:hAnsi="Times New Roman" w:cs="Times New Roman"/>
        </w:rPr>
      </w:pPr>
    </w:p>
    <w:p w14:paraId="17F55628" w14:textId="77777777" w:rsidR="003003D2" w:rsidRDefault="003003D2" w:rsidP="003003D2">
      <w:pPr>
        <w:widowControl w:val="0"/>
        <w:autoSpaceDE w:val="0"/>
        <w:autoSpaceDN w:val="0"/>
        <w:adjustRightInd w:val="0"/>
        <w:ind w:right="-424"/>
        <w:rPr>
          <w:rFonts w:ascii="Times New Roman" w:hAnsi="Times New Roman" w:cs="Times New Roman"/>
        </w:rPr>
      </w:pPr>
    </w:p>
    <w:p w14:paraId="39F6FB06"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Statement of Submission: I confirm that this article is original and has not been submitted to any other publication. I have not made similar submissions in the past. There are no competing interests or funding support. </w:t>
      </w:r>
    </w:p>
    <w:p w14:paraId="5308DB63" w14:textId="77777777" w:rsidR="003003D2" w:rsidRDefault="003003D2" w:rsidP="003003D2">
      <w:pPr>
        <w:widowControl w:val="0"/>
        <w:autoSpaceDE w:val="0"/>
        <w:autoSpaceDN w:val="0"/>
        <w:adjustRightInd w:val="0"/>
        <w:ind w:right="-424"/>
        <w:rPr>
          <w:rFonts w:ascii="Times New Roman" w:hAnsi="Times New Roman" w:cs="Times New Roman"/>
        </w:rPr>
      </w:pPr>
    </w:p>
    <w:p w14:paraId="15D54660" w14:textId="77777777" w:rsidR="003003D2" w:rsidRDefault="003003D2" w:rsidP="003003D2">
      <w:pPr>
        <w:widowControl w:val="0"/>
        <w:autoSpaceDE w:val="0"/>
        <w:autoSpaceDN w:val="0"/>
        <w:adjustRightInd w:val="0"/>
        <w:ind w:right="-424"/>
        <w:rPr>
          <w:rFonts w:ascii="Times New Roman" w:hAnsi="Times New Roman" w:cs="Times New Roman"/>
        </w:rPr>
      </w:pPr>
    </w:p>
    <w:p w14:paraId="31F98972"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Abstract</w:t>
      </w:r>
    </w:p>
    <w:p w14:paraId="4D1AB993" w14:textId="77777777" w:rsidR="003003D2" w:rsidRDefault="003003D2" w:rsidP="003003D2">
      <w:pPr>
        <w:widowControl w:val="0"/>
        <w:autoSpaceDE w:val="0"/>
        <w:autoSpaceDN w:val="0"/>
        <w:adjustRightInd w:val="0"/>
        <w:ind w:right="-424"/>
        <w:rPr>
          <w:rFonts w:ascii="Times New Roman" w:hAnsi="Times New Roman" w:cs="Times New Roman"/>
        </w:rPr>
      </w:pPr>
    </w:p>
    <w:p w14:paraId="154E0A1B" w14:textId="5BF5F865"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It is intuitive that the field of Medical Humanities, shaped by a belief in the vitality of interdisciplinary and non-hierarchical conversations across disciplinary siloes, would only be sustainable if both components of the field – ‘medical’ and ‘humanities’ were given equal validity and weightage. The pedagogical challenge for any exploration of Medical Humanities within the medical curriculum would be to take seriously the methodology and scholarship of the Humanities and its millennia-rich study of health, illness, mortality and human wellbeing. While it is understandable that Humanities has to work within the parameters of medical education, there needs to be more clarity on how to locate and explore subjects from the Humanities in this educational process. The Medical Council of India, which oversees medical curriculum, has made various forays in engaging with the issue. While the previous regulations (1997, last updated in 2017) were non-committal and insufficiently specific, with a reference to the ‘art of communication’ as a recommended Humanities component under Community Medicine, the new guidelines (2018) do not contain a single inclusion of the word ‘Humanities’. Further, the only overture to all the non-medical components have been ossified under the umbrella of AETCOM (Attitude, Ethics and Communication) with prefabricated topics. Both curricular formulations are deeply inadequate: the earlier formulation was lost in vagueness, and the new is instrumental. This revised emphasis on capsules of information, rather than the epistemological approaches that have informed the interplay of Medicine and Humanities (with perspectives from Philosophy, Literature, History, Art and Aesthetics), means the disappearing act is not just the loss of a word but of any possibility of a genuine engagement with the ethos of Medical Humanities. This </w:t>
      </w:r>
      <w:del w:id="2" w:author="GAYATHRI PRABHU" w:date="2019-06-21T11:10:00Z">
        <w:r w:rsidDel="001C5EFA">
          <w:rPr>
            <w:rFonts w:ascii="Times New Roman" w:hAnsi="Times New Roman" w:cs="Times New Roman"/>
          </w:rPr>
          <w:delText xml:space="preserve">essay </w:delText>
        </w:r>
      </w:del>
      <w:ins w:id="3" w:author="GAYATHRI PRABHU" w:date="2019-06-21T11:10:00Z">
        <w:r w:rsidR="001C5EFA">
          <w:rPr>
            <w:rFonts w:ascii="Times New Roman" w:hAnsi="Times New Roman" w:cs="Times New Roman"/>
          </w:rPr>
          <w:t xml:space="preserve">article </w:t>
        </w:r>
      </w:ins>
      <w:r>
        <w:rPr>
          <w:rFonts w:ascii="Times New Roman" w:hAnsi="Times New Roman" w:cs="Times New Roman"/>
        </w:rPr>
        <w:t xml:space="preserve">attempts to address this invisibility of the Humanities in contemporary formulations of </w:t>
      </w:r>
      <w:r>
        <w:rPr>
          <w:rFonts w:ascii="Times New Roman" w:hAnsi="Times New Roman" w:cs="Times New Roman"/>
        </w:rPr>
        <w:lastRenderedPageBreak/>
        <w:t>medical syllabi and pedagogy in India.</w:t>
      </w:r>
    </w:p>
    <w:p w14:paraId="6DE66F25" w14:textId="77777777" w:rsidR="003003D2" w:rsidRDefault="003003D2" w:rsidP="003003D2">
      <w:pPr>
        <w:widowControl w:val="0"/>
        <w:autoSpaceDE w:val="0"/>
        <w:autoSpaceDN w:val="0"/>
        <w:adjustRightInd w:val="0"/>
        <w:ind w:right="-424"/>
        <w:rPr>
          <w:rFonts w:ascii="Times New Roman" w:hAnsi="Times New Roman" w:cs="Times New Roman"/>
        </w:rPr>
      </w:pPr>
    </w:p>
    <w:p w14:paraId="7501FF68" w14:textId="77777777" w:rsidR="003003D2" w:rsidRDefault="003003D2" w:rsidP="003003D2">
      <w:pPr>
        <w:widowControl w:val="0"/>
        <w:autoSpaceDE w:val="0"/>
        <w:autoSpaceDN w:val="0"/>
        <w:adjustRightInd w:val="0"/>
        <w:ind w:right="-424"/>
        <w:rPr>
          <w:rFonts w:ascii="Times New Roman" w:hAnsi="Times New Roman" w:cs="Times New Roman"/>
        </w:rPr>
      </w:pPr>
    </w:p>
    <w:p w14:paraId="68B02773" w14:textId="77777777" w:rsidR="003003D2" w:rsidRDefault="003003D2" w:rsidP="003003D2">
      <w:pPr>
        <w:widowControl w:val="0"/>
        <w:autoSpaceDE w:val="0"/>
        <w:autoSpaceDN w:val="0"/>
        <w:adjustRightInd w:val="0"/>
        <w:ind w:right="-424"/>
        <w:jc w:val="center"/>
        <w:rPr>
          <w:rFonts w:ascii="Times New Roman" w:hAnsi="Times New Roman" w:cs="Times New Roman"/>
        </w:rPr>
      </w:pPr>
      <w:r>
        <w:rPr>
          <w:rFonts w:ascii="Times New Roman" w:hAnsi="Times New Roman" w:cs="Times New Roman"/>
        </w:rPr>
        <w:t>The Disappearing Act: Humanities in the Medical Curriculum in India</w:t>
      </w:r>
    </w:p>
    <w:p w14:paraId="48E64B8E" w14:textId="77777777" w:rsidR="003003D2" w:rsidRDefault="003003D2" w:rsidP="003003D2">
      <w:pPr>
        <w:widowControl w:val="0"/>
        <w:autoSpaceDE w:val="0"/>
        <w:autoSpaceDN w:val="0"/>
        <w:adjustRightInd w:val="0"/>
        <w:ind w:right="-424"/>
        <w:rPr>
          <w:rFonts w:ascii="Times New Roman" w:hAnsi="Times New Roman" w:cs="Times New Roman"/>
          <w:b/>
          <w:bCs/>
        </w:rPr>
      </w:pPr>
    </w:p>
    <w:p w14:paraId="45ED6C30" w14:textId="77777777" w:rsidR="003003D2" w:rsidRDefault="003003D2" w:rsidP="003003D2">
      <w:pPr>
        <w:widowControl w:val="0"/>
        <w:autoSpaceDE w:val="0"/>
        <w:autoSpaceDN w:val="0"/>
        <w:adjustRightInd w:val="0"/>
        <w:ind w:right="-424"/>
        <w:rPr>
          <w:rFonts w:ascii="Times New Roman" w:hAnsi="Times New Roman" w:cs="Times New Roman"/>
          <w:b/>
          <w:bCs/>
        </w:rPr>
      </w:pPr>
    </w:p>
    <w:p w14:paraId="405C52F7" w14:textId="4A578B96"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In November 2018, the Medical Council of India (MCI) released a new curriculum for undergraduate medical education in India, the first substantial revision since 1997 (1). This completely revamped curriculum will come into effect for students starting their MBBS program from August 2019. The new curriculum, called Competency-based Undergraduate Curriculum states its express goal as the creation of an “Indian Medical Graduate” (IMG) who possesses “requisite knowledge, skills, attitudes, values and responsiveness, so that she or he may function appropriately and effectively as a physician of first contact of the community while being globally relevant” (2).  The curriculum is laid out in a grid that opens up vertical and horizontal integration of subjects across various specialisations, with more emphasis on practical knowledge, along with a longitudinal program titled AETCOM (an acronym for attitude, ethics, and communication). As one compares the 2018 curriculum with its 1997 predecessor, particularly with an eye on the new formulation and placement of AETCOM, it becomes obvious that this acronym stands in for the only “non-medical” or “additional skills” component of the curriculum. At first glance, AETCOM appears to be a consolidation and gesture towards one word that has gone missing in the new curriculum – Humanities. This essay is an effort to understand the resonances of this semantic disappearance and what it implies for generations of medical students embarking on the newly introduced curriculum. </w:t>
      </w:r>
    </w:p>
    <w:p w14:paraId="30E7AC4B" w14:textId="77777777" w:rsidR="003003D2" w:rsidRDefault="003003D2" w:rsidP="003003D2">
      <w:pPr>
        <w:widowControl w:val="0"/>
        <w:autoSpaceDE w:val="0"/>
        <w:autoSpaceDN w:val="0"/>
        <w:adjustRightInd w:val="0"/>
        <w:ind w:right="-424"/>
        <w:rPr>
          <w:rFonts w:ascii="Times New Roman" w:hAnsi="Times New Roman" w:cs="Times New Roman"/>
        </w:rPr>
      </w:pPr>
    </w:p>
    <w:p w14:paraId="02EF2348" w14:textId="68870D94" w:rsidR="0061617D" w:rsidRDefault="003003D2" w:rsidP="0061617D">
      <w:pPr>
        <w:widowControl w:val="0"/>
        <w:autoSpaceDE w:val="0"/>
        <w:autoSpaceDN w:val="0"/>
        <w:adjustRightInd w:val="0"/>
        <w:ind w:right="-424"/>
        <w:rPr>
          <w:ins w:id="4" w:author="GAYATHRI PRABHU" w:date="2019-06-21T10:21:00Z"/>
          <w:rFonts w:ascii="Times New Roman" w:hAnsi="Times New Roman" w:cs="Times New Roman"/>
        </w:rPr>
      </w:pPr>
      <w:r>
        <w:rPr>
          <w:rFonts w:ascii="Times New Roman" w:hAnsi="Times New Roman" w:cs="Times New Roman"/>
        </w:rPr>
        <w:t xml:space="preserve">As part of an ongoing discussion, specifically in this journal, on the pedagogical resonances of a discipline called Medical Humanities or Health Humanities, I have written of my experiences with teaching the discipline to students of literature in Manipal, the site of India’s first private medical college (3). I had suggested the rich possibilities of teaching similar modes of narrative and ethical responses that employ methodologies and scholarship from the Humanities to medical students, in the hope of engendering robust reflexive learning experiences. </w:t>
      </w:r>
      <w:ins w:id="5" w:author="GAYATHRI PRABHU" w:date="2019-06-21T16:25:00Z">
        <w:r w:rsidR="00DD0C32">
          <w:rPr>
            <w:rFonts w:ascii="Times New Roman" w:hAnsi="Times New Roman" w:cs="Times New Roman"/>
          </w:rPr>
          <w:t xml:space="preserve">There is an understandable importance to </w:t>
        </w:r>
      </w:ins>
      <w:ins w:id="6" w:author="GAYATHRI PRABHU" w:date="2019-06-21T10:18:00Z">
        <w:r w:rsidR="0061617D">
          <w:rPr>
            <w:rFonts w:ascii="Times New Roman" w:hAnsi="Times New Roman" w:cs="Times New Roman"/>
          </w:rPr>
          <w:t>memorising</w:t>
        </w:r>
      </w:ins>
      <w:ins w:id="7" w:author="GAYATHRI PRABHU" w:date="2019-06-21T10:17:00Z">
        <w:r w:rsidR="009C350C">
          <w:rPr>
            <w:rFonts w:ascii="Times New Roman" w:hAnsi="Times New Roman" w:cs="Times New Roman"/>
          </w:rPr>
          <w:t xml:space="preserve"> facts</w:t>
        </w:r>
      </w:ins>
      <w:ins w:id="8" w:author="GAYATHRI PRABHU" w:date="2019-06-21T10:22:00Z">
        <w:r w:rsidR="0061617D">
          <w:rPr>
            <w:rFonts w:ascii="Times New Roman" w:hAnsi="Times New Roman" w:cs="Times New Roman"/>
          </w:rPr>
          <w:t xml:space="preserve"> and data</w:t>
        </w:r>
      </w:ins>
      <w:ins w:id="9" w:author="GAYATHRI PRABHU" w:date="2019-06-21T16:25:00Z">
        <w:r w:rsidR="00DD0C32">
          <w:rPr>
            <w:rFonts w:ascii="Times New Roman" w:hAnsi="Times New Roman" w:cs="Times New Roman"/>
          </w:rPr>
          <w:t xml:space="preserve"> in medical courses</w:t>
        </w:r>
      </w:ins>
      <w:ins w:id="10" w:author="GAYATHRI PRABHU" w:date="2019-06-21T10:17:00Z">
        <w:r w:rsidR="00DD0C32">
          <w:rPr>
            <w:rFonts w:ascii="Times New Roman" w:hAnsi="Times New Roman" w:cs="Times New Roman"/>
          </w:rPr>
          <w:t xml:space="preserve">. </w:t>
        </w:r>
      </w:ins>
      <w:ins w:id="11" w:author="GAYATHRI PRABHU" w:date="2019-06-21T16:27:00Z">
        <w:r w:rsidR="00DD0C32">
          <w:rPr>
            <w:rFonts w:ascii="Times New Roman" w:hAnsi="Times New Roman" w:cs="Times New Roman"/>
          </w:rPr>
          <w:t xml:space="preserve">A </w:t>
        </w:r>
      </w:ins>
      <w:ins w:id="12" w:author="GAYATHRI PRABHU" w:date="2019-06-21T10:18:00Z">
        <w:r w:rsidR="0061617D">
          <w:rPr>
            <w:rFonts w:ascii="Times New Roman" w:hAnsi="Times New Roman" w:cs="Times New Roman"/>
          </w:rPr>
          <w:t xml:space="preserve">class on Medical Humanities would </w:t>
        </w:r>
      </w:ins>
      <w:ins w:id="13" w:author="GAYATHRI PRABHU" w:date="2019-06-21T16:03:00Z">
        <w:r w:rsidR="00DD0C32">
          <w:rPr>
            <w:rFonts w:ascii="Times New Roman" w:hAnsi="Times New Roman" w:cs="Times New Roman"/>
          </w:rPr>
          <w:t>further</w:t>
        </w:r>
        <w:r w:rsidR="00A67A57">
          <w:rPr>
            <w:rFonts w:ascii="Times New Roman" w:hAnsi="Times New Roman" w:cs="Times New Roman"/>
          </w:rPr>
          <w:t xml:space="preserve"> </w:t>
        </w:r>
      </w:ins>
      <w:ins w:id="14" w:author="GAYATHRI PRABHU" w:date="2019-06-21T10:18:00Z">
        <w:r w:rsidR="0061617D">
          <w:rPr>
            <w:rFonts w:ascii="Times New Roman" w:hAnsi="Times New Roman" w:cs="Times New Roman"/>
          </w:rPr>
          <w:t xml:space="preserve">expose students to </w:t>
        </w:r>
      </w:ins>
      <w:ins w:id="15" w:author="GAYATHRI PRABHU" w:date="2019-06-21T10:21:00Z">
        <w:r w:rsidR="0061617D">
          <w:rPr>
            <w:rFonts w:ascii="Times New Roman" w:hAnsi="Times New Roman" w:cs="Times New Roman"/>
          </w:rPr>
          <w:t>the process of critical and creative thinking – to learn how to ask relevant questions of a</w:t>
        </w:r>
      </w:ins>
      <w:ins w:id="16" w:author="GAYATHRI PRABHU" w:date="2019-06-21T10:24:00Z">
        <w:r w:rsidR="0061617D">
          <w:rPr>
            <w:rFonts w:ascii="Times New Roman" w:hAnsi="Times New Roman" w:cs="Times New Roman"/>
          </w:rPr>
          <w:t>ny</w:t>
        </w:r>
      </w:ins>
      <w:ins w:id="17" w:author="GAYATHRI PRABHU" w:date="2019-06-21T10:21:00Z">
        <w:r w:rsidR="0061617D">
          <w:rPr>
            <w:rFonts w:ascii="Times New Roman" w:hAnsi="Times New Roman" w:cs="Times New Roman"/>
          </w:rPr>
          <w:t xml:space="preserve"> body of knowledge, especially when it is about human society, experiences and emotions.</w:t>
        </w:r>
      </w:ins>
      <w:ins w:id="18" w:author="GAYATHRI PRABHU" w:date="2019-06-21T10:24:00Z">
        <w:r w:rsidR="0061617D">
          <w:rPr>
            <w:rFonts w:ascii="Times New Roman" w:hAnsi="Times New Roman" w:cs="Times New Roman"/>
          </w:rPr>
          <w:t xml:space="preserve"> A core </w:t>
        </w:r>
      </w:ins>
      <w:ins w:id="19" w:author="GAYATHRI PRABHU" w:date="2019-06-21T10:25:00Z">
        <w:r w:rsidR="0061617D">
          <w:rPr>
            <w:rFonts w:ascii="Times New Roman" w:hAnsi="Times New Roman" w:cs="Times New Roman"/>
          </w:rPr>
          <w:t>feature</w:t>
        </w:r>
      </w:ins>
      <w:ins w:id="20" w:author="GAYATHRI PRABHU" w:date="2019-06-21T10:24:00Z">
        <w:r w:rsidR="0061617D">
          <w:rPr>
            <w:rFonts w:ascii="Times New Roman" w:hAnsi="Times New Roman" w:cs="Times New Roman"/>
          </w:rPr>
          <w:t xml:space="preserve"> of the Humanities </w:t>
        </w:r>
      </w:ins>
      <w:ins w:id="21" w:author="GAYATHRI PRABHU" w:date="2019-06-21T10:25:00Z">
        <w:r w:rsidR="0061617D">
          <w:rPr>
            <w:rFonts w:ascii="Times New Roman" w:hAnsi="Times New Roman" w:cs="Times New Roman"/>
          </w:rPr>
          <w:t>is to not assume data is fixed</w:t>
        </w:r>
      </w:ins>
      <w:ins w:id="22" w:author="GAYATHRI PRABHU" w:date="2019-06-21T10:26:00Z">
        <w:r w:rsidR="0061617D">
          <w:rPr>
            <w:rFonts w:ascii="Times New Roman" w:hAnsi="Times New Roman" w:cs="Times New Roman"/>
          </w:rPr>
          <w:t>,</w:t>
        </w:r>
      </w:ins>
      <w:ins w:id="23" w:author="GAYATHRI PRABHU" w:date="2019-06-21T10:25:00Z">
        <w:r w:rsidR="0061617D">
          <w:rPr>
            <w:rFonts w:ascii="Times New Roman" w:hAnsi="Times New Roman" w:cs="Times New Roman"/>
          </w:rPr>
          <w:t xml:space="preserve"> but that </w:t>
        </w:r>
      </w:ins>
      <w:ins w:id="24" w:author="GAYATHRI PRABHU" w:date="2019-06-21T10:26:00Z">
        <w:r w:rsidR="0061617D">
          <w:rPr>
            <w:rFonts w:ascii="Times New Roman" w:hAnsi="Times New Roman" w:cs="Times New Roman"/>
          </w:rPr>
          <w:t xml:space="preserve">it </w:t>
        </w:r>
      </w:ins>
      <w:ins w:id="25" w:author="GAYATHRI PRABHU" w:date="2019-06-21T10:25:00Z">
        <w:r w:rsidR="0061617D">
          <w:rPr>
            <w:rFonts w:ascii="Times New Roman" w:hAnsi="Times New Roman" w:cs="Times New Roman"/>
          </w:rPr>
          <w:t>is gathered and created by fallible human beings</w:t>
        </w:r>
      </w:ins>
      <w:ins w:id="26" w:author="GAYATHRI PRABHU" w:date="2019-06-21T15:49:00Z">
        <w:r w:rsidR="00DD0C32">
          <w:rPr>
            <w:rFonts w:ascii="Times New Roman" w:hAnsi="Times New Roman" w:cs="Times New Roman"/>
          </w:rPr>
          <w:t xml:space="preserve"> and contingent to </w:t>
        </w:r>
        <w:r w:rsidR="00A33C4D">
          <w:rPr>
            <w:rFonts w:ascii="Times New Roman" w:hAnsi="Times New Roman" w:cs="Times New Roman"/>
          </w:rPr>
          <w:t>health policy</w:t>
        </w:r>
      </w:ins>
      <w:ins w:id="27" w:author="GAYATHRI PRABHU" w:date="2019-06-21T10:25:00Z">
        <w:r w:rsidR="0061617D">
          <w:rPr>
            <w:rFonts w:ascii="Times New Roman" w:hAnsi="Times New Roman" w:cs="Times New Roman"/>
          </w:rPr>
          <w:t xml:space="preserve">. </w:t>
        </w:r>
      </w:ins>
      <w:ins w:id="28" w:author="GAYATHRI PRABHU" w:date="2019-06-21T15:49:00Z">
        <w:r w:rsidR="00A33C4D">
          <w:rPr>
            <w:rFonts w:ascii="Times New Roman" w:hAnsi="Times New Roman" w:cs="Times New Roman"/>
          </w:rPr>
          <w:t xml:space="preserve">For example, homosexuality was classified for several decades by medical science as a mental illness. </w:t>
        </w:r>
      </w:ins>
      <w:ins w:id="29" w:author="GAYATHRI PRABHU" w:date="2019-06-21T10:22:00Z">
        <w:r w:rsidR="0061617D">
          <w:rPr>
            <w:rFonts w:ascii="Times New Roman" w:hAnsi="Times New Roman" w:cs="Times New Roman"/>
          </w:rPr>
          <w:t xml:space="preserve">Similarly, </w:t>
        </w:r>
      </w:ins>
      <w:ins w:id="30" w:author="GAYATHRI PRABHU" w:date="2019-06-21T10:21:00Z">
        <w:r w:rsidR="0061617D">
          <w:rPr>
            <w:rFonts w:ascii="Times New Roman" w:hAnsi="Times New Roman" w:cs="Times New Roman"/>
          </w:rPr>
          <w:t xml:space="preserve">by looking at different scholarship and approach from the Humanities (through literature, through field research, through historical archives), a broader way of thinking about </w:t>
        </w:r>
      </w:ins>
      <w:ins w:id="31" w:author="GAYATHRI PRABHU" w:date="2019-06-21T15:49:00Z">
        <w:r w:rsidR="00A33C4D">
          <w:rPr>
            <w:rFonts w:ascii="Times New Roman" w:hAnsi="Times New Roman" w:cs="Times New Roman"/>
          </w:rPr>
          <w:t xml:space="preserve">the body </w:t>
        </w:r>
      </w:ins>
      <w:ins w:id="32" w:author="GAYATHRI PRABHU" w:date="2019-06-21T16:04:00Z">
        <w:r w:rsidR="006364DF">
          <w:rPr>
            <w:rFonts w:ascii="Times New Roman" w:hAnsi="Times New Roman" w:cs="Times New Roman"/>
          </w:rPr>
          <w:t>vis-à-vis</w:t>
        </w:r>
      </w:ins>
      <w:ins w:id="33" w:author="GAYATHRI PRABHU" w:date="2019-06-21T16:03:00Z">
        <w:r w:rsidR="006364DF">
          <w:rPr>
            <w:rFonts w:ascii="Times New Roman" w:hAnsi="Times New Roman" w:cs="Times New Roman"/>
          </w:rPr>
          <w:t xml:space="preserve"> </w:t>
        </w:r>
      </w:ins>
      <w:ins w:id="34" w:author="GAYATHRI PRABHU" w:date="2019-06-21T15:49:00Z">
        <w:r w:rsidR="00A33C4D">
          <w:rPr>
            <w:rFonts w:ascii="Times New Roman" w:hAnsi="Times New Roman" w:cs="Times New Roman"/>
          </w:rPr>
          <w:t xml:space="preserve">a larger human experience and citizenship </w:t>
        </w:r>
      </w:ins>
      <w:ins w:id="35" w:author="GAYATHRI PRABHU" w:date="2019-06-21T10:21:00Z">
        <w:r w:rsidR="00566A4A">
          <w:rPr>
            <w:rFonts w:ascii="Times New Roman" w:hAnsi="Times New Roman" w:cs="Times New Roman"/>
          </w:rPr>
          <w:t>would be instilled</w:t>
        </w:r>
        <w:r w:rsidR="0061617D">
          <w:rPr>
            <w:rFonts w:ascii="Times New Roman" w:hAnsi="Times New Roman" w:cs="Times New Roman"/>
          </w:rPr>
          <w:t xml:space="preserve">. </w:t>
        </w:r>
      </w:ins>
    </w:p>
    <w:p w14:paraId="1A29AB2F" w14:textId="77777777" w:rsidR="0061617D" w:rsidRDefault="0061617D" w:rsidP="003003D2">
      <w:pPr>
        <w:widowControl w:val="0"/>
        <w:autoSpaceDE w:val="0"/>
        <w:autoSpaceDN w:val="0"/>
        <w:adjustRightInd w:val="0"/>
        <w:ind w:right="-424"/>
        <w:rPr>
          <w:ins w:id="36" w:author="GAYATHRI PRABHU" w:date="2019-06-21T10:21:00Z"/>
          <w:rFonts w:ascii="Times New Roman" w:hAnsi="Times New Roman" w:cs="Times New Roman"/>
        </w:rPr>
      </w:pPr>
    </w:p>
    <w:p w14:paraId="42C97590" w14:textId="75F40A35"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In recent months, I had an opportunity to teach a module on Medical Humanities to MBBS students as part of a first-year course in community medicine. This course from the ongoing (1997) MCI curriculum has been titled ‘Humanities and Community Medicine’ and allotted 60 hours of teaching.  While it was not ideal to model critical thinking sessions in large non-elective classrooms (of about 125 students each), this experience quickly brought to the </w:t>
      </w:r>
      <w:r>
        <w:rPr>
          <w:rFonts w:ascii="Times New Roman" w:hAnsi="Times New Roman" w:cs="Times New Roman"/>
        </w:rPr>
        <w:lastRenderedPageBreak/>
        <w:t xml:space="preserve">forefront the confusion of placing Humanities in the predominantly rigid science-art divide of our education system. The Humanities scholar in this milieu then finds herself having to justify everything about her discipline </w:t>
      </w:r>
      <w:ins w:id="37" w:author="GAYATHRI PRABHU" w:date="2019-06-21T16:05:00Z">
        <w:r w:rsidR="0017221A">
          <w:rPr>
            <w:rFonts w:ascii="Times New Roman" w:hAnsi="Times New Roman" w:cs="Times New Roman"/>
          </w:rPr>
          <w:t xml:space="preserve">– </w:t>
        </w:r>
      </w:ins>
      <w:ins w:id="38" w:author="GAYATHRI PRABHU" w:date="2019-06-21T16:28:00Z">
        <w:r w:rsidR="00DD0C32">
          <w:rPr>
            <w:rFonts w:ascii="Times New Roman" w:hAnsi="Times New Roman" w:cs="Times New Roman"/>
          </w:rPr>
          <w:t>be it</w:t>
        </w:r>
      </w:ins>
      <w:ins w:id="39" w:author="GAYATHRI PRABHU" w:date="2019-06-21T16:05:00Z">
        <w:r w:rsidR="0017221A">
          <w:rPr>
            <w:rFonts w:ascii="Times New Roman" w:hAnsi="Times New Roman" w:cs="Times New Roman"/>
          </w:rPr>
          <w:t xml:space="preserve"> </w:t>
        </w:r>
      </w:ins>
      <w:del w:id="40" w:author="GAYATHRI PRABHU" w:date="2019-06-21T16:05:00Z">
        <w:r w:rsidDel="0017221A">
          <w:rPr>
            <w:rFonts w:ascii="Times New Roman" w:hAnsi="Times New Roman" w:cs="Times New Roman"/>
          </w:rPr>
          <w:delText xml:space="preserve">from its </w:delText>
        </w:r>
      </w:del>
      <w:r>
        <w:rPr>
          <w:rFonts w:ascii="Times New Roman" w:hAnsi="Times New Roman" w:cs="Times New Roman"/>
        </w:rPr>
        <w:t xml:space="preserve">pedagogy, scholarship, methodology, </w:t>
      </w:r>
      <w:ins w:id="41" w:author="GAYATHRI PRABHU" w:date="2019-06-21T16:05:00Z">
        <w:r w:rsidR="0017221A">
          <w:rPr>
            <w:rFonts w:ascii="Times New Roman" w:hAnsi="Times New Roman" w:cs="Times New Roman"/>
          </w:rPr>
          <w:t>or</w:t>
        </w:r>
      </w:ins>
      <w:del w:id="42" w:author="GAYATHRI PRABHU" w:date="2019-06-21T16:05:00Z">
        <w:r w:rsidDel="0017221A">
          <w:rPr>
            <w:rFonts w:ascii="Times New Roman" w:hAnsi="Times New Roman" w:cs="Times New Roman"/>
          </w:rPr>
          <w:delText>to</w:delText>
        </w:r>
      </w:del>
      <w:r>
        <w:rPr>
          <w:rFonts w:ascii="Times New Roman" w:hAnsi="Times New Roman" w:cs="Times New Roman"/>
        </w:rPr>
        <w:t xml:space="preserve"> content. The ambiguity towards that which is not strictly within </w:t>
      </w:r>
      <w:ins w:id="43" w:author="GAYATHRI PRABHU" w:date="2019-06-21T16:05:00Z">
        <w:r w:rsidR="0017221A">
          <w:rPr>
            <w:rFonts w:ascii="Times New Roman" w:hAnsi="Times New Roman" w:cs="Times New Roman"/>
          </w:rPr>
          <w:t xml:space="preserve">the purview </w:t>
        </w:r>
        <w:r w:rsidR="003D5BE2">
          <w:rPr>
            <w:rFonts w:ascii="Times New Roman" w:hAnsi="Times New Roman" w:cs="Times New Roman"/>
          </w:rPr>
          <w:t xml:space="preserve">of </w:t>
        </w:r>
      </w:ins>
      <w:r>
        <w:rPr>
          <w:rFonts w:ascii="Times New Roman" w:hAnsi="Times New Roman" w:cs="Times New Roman"/>
        </w:rPr>
        <w:t xml:space="preserve">health sciences has also been reflected in the vague articulation of interdisciplinarity in the 1997 curriculum. The Humanities and Community Medicine course is encapsulated as an  “introduction to the subjects of demography, health economics, medical sociology, hospital management, behavioural sciences inclusive of psychology” (4). In this spectrum of disciplines, what does the MCI articulate as a desired skill for students from this community medicine course?  Two are mentioned - the first is to understand the practice of medicine in community settings and the second is  “the art of communication with patients including history taking and medico-social work” (5). This remains the only mention of Humanities and its desired outcome in the MBBS curriculum that has been taught in the country for over two decades. While </w:t>
      </w:r>
      <w:ins w:id="44" w:author="GAYATHRI PRABHU" w:date="2019-06-21T16:30:00Z">
        <w:r w:rsidR="00DD0C32">
          <w:rPr>
            <w:rFonts w:ascii="Times New Roman" w:hAnsi="Times New Roman" w:cs="Times New Roman"/>
          </w:rPr>
          <w:t xml:space="preserve">this may have been ambiguous </w:t>
        </w:r>
      </w:ins>
      <w:del w:id="45" w:author="GAYATHRI PRABHU" w:date="2019-06-21T16:30:00Z">
        <w:r w:rsidDel="00DD0C32">
          <w:rPr>
            <w:rFonts w:ascii="Times New Roman" w:hAnsi="Times New Roman" w:cs="Times New Roman"/>
          </w:rPr>
          <w:delText xml:space="preserve">the ambiguities might have been </w:delText>
        </w:r>
      </w:del>
      <w:del w:id="46" w:author="GAYATHRI PRABHU" w:date="2019-06-21T16:07:00Z">
        <w:r w:rsidDel="003D5BE2">
          <w:rPr>
            <w:rFonts w:ascii="Times New Roman" w:hAnsi="Times New Roman" w:cs="Times New Roman"/>
          </w:rPr>
          <w:delText>a lacunae</w:delText>
        </w:r>
      </w:del>
      <w:del w:id="47" w:author="GAYATHRI PRABHU" w:date="2019-06-21T16:29:00Z">
        <w:r w:rsidDel="00DD0C32">
          <w:rPr>
            <w:rFonts w:ascii="Times New Roman" w:hAnsi="Times New Roman" w:cs="Times New Roman"/>
          </w:rPr>
          <w:delText xml:space="preserve"> </w:delText>
        </w:r>
      </w:del>
      <w:r>
        <w:rPr>
          <w:rFonts w:ascii="Times New Roman" w:hAnsi="Times New Roman" w:cs="Times New Roman"/>
        </w:rPr>
        <w:t xml:space="preserve">for several educators, the open formulation also gave some sense of Humanities as a discipline that could be—as it ought to be—accommodated from an interdisciplinary perspective. In addition, it kept a window open for a whole cluster of disciplines (philosophy, sociology, literature, history etc.,) that an instructor could include and interpret according to her expertise. </w:t>
      </w:r>
    </w:p>
    <w:p w14:paraId="45AFF79E" w14:textId="77777777" w:rsidR="003003D2" w:rsidRDefault="003003D2" w:rsidP="003003D2">
      <w:pPr>
        <w:widowControl w:val="0"/>
        <w:autoSpaceDE w:val="0"/>
        <w:autoSpaceDN w:val="0"/>
        <w:adjustRightInd w:val="0"/>
        <w:ind w:right="-424"/>
        <w:rPr>
          <w:rFonts w:ascii="Times New Roman" w:hAnsi="Times New Roman" w:cs="Times New Roman"/>
        </w:rPr>
      </w:pPr>
    </w:p>
    <w:p w14:paraId="0ABB4E3B"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Over the past few years, Medical Humanities pedagogy in Indian medical colleges can be observed as having panned out in broadly three directions – firstly, and most obviously as teaching and practice of communication skills (for instance, how to talk/listen to a patient); secondly, as introduction to applied bioethics (for instance, guidelines around organ donation); thirdly as creative expression, the emphasis being on expressing oneself to generate empathy (for instance, with the much-appreciated Theatre of the Oppressed workshops).  In short, these approaches focus on communication, bioethics or expressivist pedagogies. </w:t>
      </w:r>
    </w:p>
    <w:p w14:paraId="4EB4DB24" w14:textId="77777777" w:rsidR="003003D2" w:rsidRDefault="003003D2" w:rsidP="003003D2">
      <w:pPr>
        <w:widowControl w:val="0"/>
        <w:autoSpaceDE w:val="0"/>
        <w:autoSpaceDN w:val="0"/>
        <w:adjustRightInd w:val="0"/>
        <w:ind w:right="-424"/>
        <w:rPr>
          <w:rFonts w:ascii="Times New Roman" w:hAnsi="Times New Roman" w:cs="Times New Roman"/>
        </w:rPr>
      </w:pPr>
    </w:p>
    <w:p w14:paraId="0B47C647" w14:textId="57AAB571"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What has been less explored, and which to my mind offers the most possibilities for a holistic and </w:t>
      </w:r>
      <w:del w:id="48" w:author="GAYATHRI PRABHU" w:date="2019-06-21T16:08:00Z">
        <w:r w:rsidDel="00C47FC8">
          <w:rPr>
            <w:rFonts w:ascii="Times New Roman" w:hAnsi="Times New Roman" w:cs="Times New Roman"/>
          </w:rPr>
          <w:delText xml:space="preserve"> </w:delText>
        </w:r>
      </w:del>
      <w:r>
        <w:rPr>
          <w:rFonts w:ascii="Times New Roman" w:hAnsi="Times New Roman" w:cs="Times New Roman"/>
        </w:rPr>
        <w:t xml:space="preserve">productive engagement with the Humanities, is to expose medical students to Medical Humanities as methodology. But before one thinks about what this methodology might involve, one has to return to the new curriculum. There is no contesting that this revised detailed model of learning and teaching is a sustained improvement on the previous sparse regulations. However, in a document that runs to three volumes of 690 pages and an additional document of 85 pages devoted entirely to AETCOM, there isn’t a single mention of Humanities or the Social Sciences. The intention is not to lament </w:t>
      </w:r>
      <w:del w:id="49" w:author="GAYATHRI PRABHU" w:date="2019-06-21T10:10:00Z">
        <w:r w:rsidDel="007A1F4B">
          <w:rPr>
            <w:rFonts w:ascii="Times New Roman" w:hAnsi="Times New Roman" w:cs="Times New Roman"/>
          </w:rPr>
          <w:delText xml:space="preserve">or foreground </w:delText>
        </w:r>
      </w:del>
      <w:r>
        <w:rPr>
          <w:rFonts w:ascii="Times New Roman" w:hAnsi="Times New Roman" w:cs="Times New Roman"/>
        </w:rPr>
        <w:t>the semantic loss (</w:t>
      </w:r>
      <w:ins w:id="50" w:author="GAYATHRI PRABHU" w:date="2019-06-21T16:08:00Z">
        <w:r w:rsidR="00114268">
          <w:rPr>
            <w:rFonts w:ascii="Times New Roman" w:hAnsi="Times New Roman" w:cs="Times New Roman"/>
          </w:rPr>
          <w:t xml:space="preserve">in comparison to </w:t>
        </w:r>
      </w:ins>
      <w:del w:id="51" w:author="GAYATHRI PRABHU" w:date="2019-06-21T16:08:00Z">
        <w:r w:rsidDel="00114268">
          <w:rPr>
            <w:rFonts w:ascii="Times New Roman" w:hAnsi="Times New Roman" w:cs="Times New Roman"/>
          </w:rPr>
          <w:delText xml:space="preserve">vis-à-vis </w:delText>
        </w:r>
      </w:del>
      <w:r>
        <w:rPr>
          <w:rFonts w:ascii="Times New Roman" w:hAnsi="Times New Roman" w:cs="Times New Roman"/>
        </w:rPr>
        <w:t xml:space="preserve">the previous curriculum) but to see these gaps and changing curricular systems as an opportunity to discuss all the ethical and practical implications of what goes missing or skewed in syllabi formulations. </w:t>
      </w:r>
    </w:p>
    <w:p w14:paraId="5B8E4F3C" w14:textId="77777777" w:rsidR="003003D2" w:rsidRDefault="003003D2" w:rsidP="003003D2">
      <w:pPr>
        <w:widowControl w:val="0"/>
        <w:autoSpaceDE w:val="0"/>
        <w:autoSpaceDN w:val="0"/>
        <w:adjustRightInd w:val="0"/>
        <w:ind w:right="-424"/>
        <w:rPr>
          <w:rFonts w:ascii="Times New Roman" w:hAnsi="Times New Roman" w:cs="Times New Roman"/>
        </w:rPr>
      </w:pPr>
    </w:p>
    <w:p w14:paraId="7D828889" w14:textId="270AC7FA"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Just as I had searched for ‘Humanities’ in the new document, noted disability rights activist Dr Satendra Singh had looked for the word ‘dignity’ – the word was missing in the previous curriculum and is also conspicuously absent in the new one (7). To </w:t>
      </w:r>
      <w:ins w:id="52" w:author="GAYATHRI PRABHU" w:date="2019-06-21T16:09:00Z">
        <w:r w:rsidR="00114268">
          <w:rPr>
            <w:rFonts w:ascii="Times New Roman" w:hAnsi="Times New Roman" w:cs="Times New Roman"/>
          </w:rPr>
          <w:t>teach</w:t>
        </w:r>
      </w:ins>
      <w:del w:id="53" w:author="GAYATHRI PRABHU" w:date="2019-06-21T16:08:00Z">
        <w:r w:rsidDel="00114268">
          <w:rPr>
            <w:rFonts w:ascii="Times New Roman" w:hAnsi="Times New Roman" w:cs="Times New Roman"/>
          </w:rPr>
          <w:delText>refer to</w:delText>
        </w:r>
      </w:del>
      <w:r>
        <w:rPr>
          <w:rFonts w:ascii="Times New Roman" w:hAnsi="Times New Roman" w:cs="Times New Roman"/>
        </w:rPr>
        <w:t xml:space="preserve"> anything akin to “patient dignity” without employing those crucial two words to young medical students is clearly missing the core of the post-second-world-war human rights regime that has defined bioethics for the current practice of medicine. Hence, it is more than the loss of a phrase; it may well mark the loss of a whole ethical perspective and commitment. In the context of disability rights, this concern is currently being raised by several stakeholders with the Ministry of Health and Family Welfare, asking to remedy the glaring absence of disability competencies in the revised curriculum (8).</w:t>
      </w:r>
    </w:p>
    <w:p w14:paraId="13BCE483" w14:textId="77777777" w:rsidR="003003D2" w:rsidRDefault="003003D2" w:rsidP="003003D2">
      <w:pPr>
        <w:widowControl w:val="0"/>
        <w:autoSpaceDE w:val="0"/>
        <w:autoSpaceDN w:val="0"/>
        <w:adjustRightInd w:val="0"/>
        <w:ind w:right="-424"/>
        <w:rPr>
          <w:rFonts w:ascii="Times New Roman" w:hAnsi="Times New Roman" w:cs="Times New Roman"/>
        </w:rPr>
      </w:pPr>
    </w:p>
    <w:p w14:paraId="50972911" w14:textId="17973E82"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Notwithstanding these crucial gaps, the curriculum repeatedly </w:t>
      </w:r>
      <w:del w:id="54" w:author="GAYATHRI PRABHU" w:date="2019-06-21T10:02:00Z">
        <w:r w:rsidDel="00961300">
          <w:rPr>
            <w:rFonts w:ascii="Times New Roman" w:hAnsi="Times New Roman" w:cs="Times New Roman"/>
          </w:rPr>
          <w:delText xml:space="preserve">foregrounds </w:delText>
        </w:r>
      </w:del>
      <w:ins w:id="55" w:author="GAYATHRI PRABHU" w:date="2019-06-21T10:02:00Z">
        <w:r w:rsidR="00961300">
          <w:rPr>
            <w:rFonts w:ascii="Times New Roman" w:hAnsi="Times New Roman" w:cs="Times New Roman"/>
          </w:rPr>
          <w:t xml:space="preserve">emphasises </w:t>
        </w:r>
      </w:ins>
      <w:r>
        <w:rPr>
          <w:rFonts w:ascii="Times New Roman" w:hAnsi="Times New Roman" w:cs="Times New Roman"/>
        </w:rPr>
        <w:t>five goals in medical pedagogy –</w:t>
      </w:r>
      <w:del w:id="56" w:author="GAYATHRI PRABHU" w:date="2019-06-21T16:09:00Z">
        <w:r w:rsidDel="003E69C9">
          <w:rPr>
            <w:rFonts w:ascii="Times New Roman" w:hAnsi="Times New Roman" w:cs="Times New Roman"/>
          </w:rPr>
          <w:delText xml:space="preserve"> </w:delText>
        </w:r>
      </w:del>
      <w:r>
        <w:rPr>
          <w:rFonts w:ascii="Times New Roman" w:hAnsi="Times New Roman" w:cs="Times New Roman"/>
        </w:rPr>
        <w:t xml:space="preserve"> a compassionate care provider, </w:t>
      </w:r>
      <w:del w:id="57" w:author="GAYATHRI PRABHU" w:date="2019-06-21T16:32:00Z">
        <w:r w:rsidDel="00DD0C32">
          <w:rPr>
            <w:rFonts w:ascii="Times New Roman" w:hAnsi="Times New Roman" w:cs="Times New Roman"/>
          </w:rPr>
          <w:delText xml:space="preserve"> </w:delText>
        </w:r>
      </w:del>
      <w:r>
        <w:rPr>
          <w:rFonts w:ascii="Times New Roman" w:hAnsi="Times New Roman" w:cs="Times New Roman"/>
        </w:rPr>
        <w:t xml:space="preserve">a member of health care teams,  an effective communicator,  a lifelong learner, and an ethical professional (9). Given these philanthropic overtones and emphasis on ethics, one cannot help noting that the panel of experts for the new curriculum </w:t>
      </w:r>
      <w:del w:id="58" w:author="GAYATHRI PRABHU" w:date="2019-06-21T16:09:00Z">
        <w:r w:rsidDel="003E69C9">
          <w:rPr>
            <w:rFonts w:ascii="Times New Roman" w:hAnsi="Times New Roman" w:cs="Times New Roman"/>
          </w:rPr>
          <w:delText xml:space="preserve">does </w:delText>
        </w:r>
      </w:del>
      <w:ins w:id="59" w:author="GAYATHRI PRABHU" w:date="2019-06-21T16:09:00Z">
        <w:r w:rsidR="003E69C9">
          <w:rPr>
            <w:rFonts w:ascii="Times New Roman" w:hAnsi="Times New Roman" w:cs="Times New Roman"/>
          </w:rPr>
          <w:t xml:space="preserve">did </w:t>
        </w:r>
      </w:ins>
      <w:r>
        <w:rPr>
          <w:rFonts w:ascii="Times New Roman" w:hAnsi="Times New Roman" w:cs="Times New Roman"/>
        </w:rPr>
        <w:t xml:space="preserve">not include any scholar from the humanities or social sciences. Nevertheless, the document is explicit in its repeated commitment to the AETCOM component </w:t>
      </w:r>
      <w:del w:id="60" w:author="GAYATHRI PRABHU" w:date="2019-06-21T16:10:00Z">
        <w:r w:rsidDel="003E69C9">
          <w:rPr>
            <w:rFonts w:ascii="Times New Roman" w:hAnsi="Times New Roman" w:cs="Times New Roman"/>
          </w:rPr>
          <w:delText xml:space="preserve">which </w:delText>
        </w:r>
      </w:del>
      <w:ins w:id="61" w:author="GAYATHRI PRABHU" w:date="2019-06-21T16:10:00Z">
        <w:r w:rsidR="003E69C9">
          <w:rPr>
            <w:rFonts w:ascii="Times New Roman" w:hAnsi="Times New Roman" w:cs="Times New Roman"/>
          </w:rPr>
          <w:t xml:space="preserve">that </w:t>
        </w:r>
      </w:ins>
      <w:r>
        <w:rPr>
          <w:rFonts w:ascii="Times New Roman" w:hAnsi="Times New Roman" w:cs="Times New Roman"/>
        </w:rPr>
        <w:t xml:space="preserve">will be taught for a total of 34 hours in 5 modules distributed across four years of the MBBS program. </w:t>
      </w:r>
    </w:p>
    <w:p w14:paraId="520F42D9" w14:textId="77777777" w:rsidR="003003D2" w:rsidRDefault="003003D2" w:rsidP="003003D2">
      <w:pPr>
        <w:widowControl w:val="0"/>
        <w:autoSpaceDE w:val="0"/>
        <w:autoSpaceDN w:val="0"/>
        <w:adjustRightInd w:val="0"/>
        <w:ind w:right="-424"/>
        <w:rPr>
          <w:rFonts w:ascii="Times New Roman" w:hAnsi="Times New Roman" w:cs="Times New Roman"/>
        </w:rPr>
      </w:pPr>
    </w:p>
    <w:p w14:paraId="2E845839" w14:textId="0A4FC9E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Dr Jayshree Mehta, President of MCI, writes in her Foreword to the AETCOM module: “the ‘conative domain’ which hitherto was not appropriately incorporated and structured in the curriculum has been specifically dispensed of by providing a definitive model for the same titled AETCOM” (10).  Our attention is invariably drawn to the phrase ‘conative domain’ that Dr Mehta has </w:t>
      </w:r>
      <w:ins w:id="62" w:author="GAYATHRI PRABHU" w:date="2019-06-21T10:00:00Z">
        <w:r w:rsidR="00F47CFA">
          <w:rPr>
            <w:rFonts w:ascii="Times New Roman" w:hAnsi="Times New Roman" w:cs="Times New Roman"/>
          </w:rPr>
          <w:t>foregrounded</w:t>
        </w:r>
        <w:r w:rsidR="00326FED">
          <w:rPr>
            <w:rFonts w:ascii="Times New Roman" w:hAnsi="Times New Roman" w:cs="Times New Roman"/>
          </w:rPr>
          <w:t xml:space="preserve"> for us with the</w:t>
        </w:r>
        <w:r w:rsidR="00F47CFA">
          <w:rPr>
            <w:rFonts w:ascii="Times New Roman" w:hAnsi="Times New Roman" w:cs="Times New Roman"/>
          </w:rPr>
          <w:t xml:space="preserve"> added emphasis of quotation marks</w:t>
        </w:r>
        <w:r w:rsidR="003E3D5D">
          <w:rPr>
            <w:rFonts w:ascii="Times New Roman" w:hAnsi="Times New Roman" w:cs="Times New Roman"/>
          </w:rPr>
          <w:t xml:space="preserve">. </w:t>
        </w:r>
      </w:ins>
      <w:del w:id="63" w:author="GAYATHRI PRABHU" w:date="2019-06-21T10:00:00Z">
        <w:r w:rsidDel="003E3D5D">
          <w:rPr>
            <w:rFonts w:ascii="Times New Roman" w:hAnsi="Times New Roman" w:cs="Times New Roman"/>
          </w:rPr>
          <w:delText xml:space="preserve">foregrounded for us, and the grammatical emphasis of the quotation marks around the words. </w:delText>
        </w:r>
      </w:del>
      <w:r>
        <w:rPr>
          <w:rFonts w:ascii="Times New Roman" w:hAnsi="Times New Roman" w:cs="Times New Roman"/>
        </w:rPr>
        <w:t>Conative has been conventionally distinguished from the affective (or emotions) and the cognitive (or thoughts)</w:t>
      </w:r>
      <w:ins w:id="64" w:author="GAYATHRI PRABHU" w:date="2019-06-21T16:34:00Z">
        <w:r w:rsidR="00F47CFA">
          <w:rPr>
            <w:rFonts w:ascii="Times New Roman" w:hAnsi="Times New Roman" w:cs="Times New Roman"/>
          </w:rPr>
          <w:t xml:space="preserve">—conative </w:t>
        </w:r>
      </w:ins>
      <w:del w:id="65" w:author="GAYATHRI PRABHU" w:date="2019-06-21T16:34:00Z">
        <w:r w:rsidDel="00F47CFA">
          <w:rPr>
            <w:rFonts w:ascii="Times New Roman" w:hAnsi="Times New Roman" w:cs="Times New Roman"/>
          </w:rPr>
          <w:delText xml:space="preserve"> </w:delText>
        </w:r>
      </w:del>
      <w:ins w:id="66" w:author="GAYATHRI PRABHU" w:date="2019-06-21T16:34:00Z">
        <w:r w:rsidR="00F47CFA">
          <w:rPr>
            <w:rFonts w:ascii="Times New Roman" w:hAnsi="Times New Roman" w:cs="Times New Roman"/>
          </w:rPr>
          <w:t>i</w:t>
        </w:r>
      </w:ins>
      <w:del w:id="67" w:author="GAYATHRI PRABHU" w:date="2019-06-21T16:34:00Z">
        <w:r w:rsidDel="00F47CFA">
          <w:rPr>
            <w:rFonts w:ascii="Times New Roman" w:hAnsi="Times New Roman" w:cs="Times New Roman"/>
          </w:rPr>
          <w:delText>a</w:delText>
        </w:r>
      </w:del>
      <w:r>
        <w:rPr>
          <w:rFonts w:ascii="Times New Roman" w:hAnsi="Times New Roman" w:cs="Times New Roman"/>
        </w:rPr>
        <w:t xml:space="preserve">s that which decides how one acts on those thoughts or emotions. In other words, action and volition, will, agency. </w:t>
      </w:r>
    </w:p>
    <w:p w14:paraId="263950EF" w14:textId="77777777" w:rsidR="003003D2" w:rsidRDefault="003003D2" w:rsidP="003003D2">
      <w:pPr>
        <w:widowControl w:val="0"/>
        <w:autoSpaceDE w:val="0"/>
        <w:autoSpaceDN w:val="0"/>
        <w:adjustRightInd w:val="0"/>
        <w:ind w:right="-424"/>
        <w:rPr>
          <w:rFonts w:ascii="Times New Roman" w:hAnsi="Times New Roman" w:cs="Times New Roman"/>
        </w:rPr>
      </w:pPr>
    </w:p>
    <w:p w14:paraId="7FE2AC93" w14:textId="7DD3D28D" w:rsidR="003003D2" w:rsidDel="00F47CFA" w:rsidRDefault="003003D2" w:rsidP="003003D2">
      <w:pPr>
        <w:widowControl w:val="0"/>
        <w:autoSpaceDE w:val="0"/>
        <w:autoSpaceDN w:val="0"/>
        <w:adjustRightInd w:val="0"/>
        <w:ind w:right="-424"/>
        <w:rPr>
          <w:del w:id="68" w:author="GAYATHRI PRABHU" w:date="2019-06-21T16:37:00Z"/>
          <w:rFonts w:ascii="Times New Roman" w:hAnsi="Times New Roman" w:cs="Times New Roman"/>
        </w:rPr>
      </w:pPr>
      <w:r>
        <w:rPr>
          <w:rFonts w:ascii="Times New Roman" w:hAnsi="Times New Roman" w:cs="Times New Roman"/>
        </w:rPr>
        <w:t xml:space="preserve">Medical Humanities has been making a case, for several decades now, to not only work across disciplinary silos, but to see the interplay of the cognitive, affective and conative, not as separate domains, but as dependent on each other. To not comprehend this is to set AETCOM apart from the Humanities. In fact, a closer look at the AETCOM model reveals an instrumental approach to training in prefabricated topics, such as: The foundations of communication, The cadaver as our first teacher, Working in a health care team, Case studies in bioethics, Dealing with death, Ethics and the doctor-industry relationship, Medical Negligence, and so on. A primary challenge here is the continued emphasis on functional capsules of information, on product, and not on approach or process or method. Students are indeed encouraged to explore the topics as pertains to their inclinations, but nothing in the module would teach them </w:t>
      </w:r>
      <w:r w:rsidRPr="00326FED">
        <w:rPr>
          <w:rFonts w:ascii="Times New Roman" w:hAnsi="Times New Roman" w:cs="Times New Roman"/>
          <w:i/>
          <w:rPrChange w:id="69" w:author="GAYATHRI PRABHU" w:date="2019-06-21T16:10:00Z">
            <w:rPr>
              <w:rFonts w:ascii="Times New Roman" w:hAnsi="Times New Roman" w:cs="Times New Roman"/>
            </w:rPr>
          </w:rPrChange>
        </w:rPr>
        <w:t>how</w:t>
      </w:r>
      <w:r>
        <w:rPr>
          <w:rFonts w:ascii="Times New Roman" w:hAnsi="Times New Roman" w:cs="Times New Roman"/>
        </w:rPr>
        <w:t xml:space="preserve"> to do this so as to include a wider spectrum of voices from various fields. The pedagogy outlined is primarily about proposing case studies for discussion and inviting students to settle back into the “problem-solving” model that has somehow become the hallmark of science education from the school curriculum itself. This model would preclude lateral thinking that starts with the premise that human societies are complex and not always amenable to logistical solutions that apply equally across multiple domains</w:t>
      </w:r>
      <w:del w:id="70" w:author="GAYATHRI PRABHU" w:date="2019-06-21T16:38:00Z">
        <w:r w:rsidDel="00F47CFA">
          <w:rPr>
            <w:rFonts w:ascii="Times New Roman" w:hAnsi="Times New Roman" w:cs="Times New Roman"/>
          </w:rPr>
          <w:delText>. In other words, the proposed model envisages AETCOM as taught in continuum with other health sciences subjects within the parameters of the same medical discipline, an unproductive reinforcement that will tick curricular boxes without creating space for the inclusion of alternate dimensions of understanding or methods of thinking as discussed in the following paragraphs.</w:delText>
        </w:r>
      </w:del>
      <w:ins w:id="71" w:author="GAYATHRI PRABHU" w:date="2019-06-21T16:37:00Z">
        <w:r w:rsidR="00F47CFA">
          <w:rPr>
            <w:rFonts w:ascii="Times New Roman" w:hAnsi="Times New Roman" w:cs="Times New Roman"/>
          </w:rPr>
          <w:t xml:space="preserve"> </w:t>
        </w:r>
      </w:ins>
    </w:p>
    <w:p w14:paraId="360375BE" w14:textId="77777777" w:rsidR="003003D2" w:rsidDel="00F47CFA" w:rsidRDefault="003003D2" w:rsidP="003003D2">
      <w:pPr>
        <w:widowControl w:val="0"/>
        <w:autoSpaceDE w:val="0"/>
        <w:autoSpaceDN w:val="0"/>
        <w:adjustRightInd w:val="0"/>
        <w:ind w:right="-424"/>
        <w:rPr>
          <w:del w:id="72" w:author="GAYATHRI PRABHU" w:date="2019-06-21T16:37:00Z"/>
          <w:rFonts w:ascii="Times New Roman" w:hAnsi="Times New Roman" w:cs="Times New Roman"/>
        </w:rPr>
      </w:pPr>
    </w:p>
    <w:p w14:paraId="3DC8DB0E" w14:textId="49BF2930"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It is worth noting that while medical education is grappling with finding a suitable rationale </w:t>
      </w:r>
      <w:del w:id="73" w:author="GAYATHRI PRABHU" w:date="2019-06-21T10:26:00Z">
        <w:r w:rsidDel="00B87A6F">
          <w:rPr>
            <w:rFonts w:ascii="Times New Roman" w:hAnsi="Times New Roman" w:cs="Times New Roman"/>
          </w:rPr>
          <w:delText>for  Humanities</w:delText>
        </w:r>
      </w:del>
      <w:ins w:id="74" w:author="GAYATHRI PRABHU" w:date="2019-06-21T10:26:00Z">
        <w:r w:rsidR="00B87A6F">
          <w:rPr>
            <w:rFonts w:ascii="Times New Roman" w:hAnsi="Times New Roman" w:cs="Times New Roman"/>
          </w:rPr>
          <w:t>for Humanities</w:t>
        </w:r>
      </w:ins>
      <w:r>
        <w:rPr>
          <w:rFonts w:ascii="Times New Roman" w:hAnsi="Times New Roman" w:cs="Times New Roman"/>
        </w:rPr>
        <w:t xml:space="preserve"> in its curriculum, for disciplines in the Humanities, such as </w:t>
      </w:r>
      <w:ins w:id="75" w:author="GAYATHRI PRABHU" w:date="2019-06-21T16:11:00Z">
        <w:r w:rsidR="00326FED">
          <w:rPr>
            <w:rFonts w:ascii="Times New Roman" w:hAnsi="Times New Roman" w:cs="Times New Roman"/>
          </w:rPr>
          <w:t>p</w:t>
        </w:r>
      </w:ins>
      <w:del w:id="76" w:author="GAYATHRI PRABHU" w:date="2019-06-21T16:11:00Z">
        <w:r w:rsidDel="00326FED">
          <w:rPr>
            <w:rFonts w:ascii="Times New Roman" w:hAnsi="Times New Roman" w:cs="Times New Roman"/>
          </w:rPr>
          <w:delText xml:space="preserve"> P</w:delText>
        </w:r>
      </w:del>
      <w:r>
        <w:rPr>
          <w:rFonts w:ascii="Times New Roman" w:hAnsi="Times New Roman" w:cs="Times New Roman"/>
        </w:rPr>
        <w:t xml:space="preserve">hilosophy and </w:t>
      </w:r>
      <w:ins w:id="77" w:author="GAYATHRI PRABHU" w:date="2019-06-21T16:11:00Z">
        <w:r w:rsidR="00326FED">
          <w:rPr>
            <w:rFonts w:ascii="Times New Roman" w:hAnsi="Times New Roman" w:cs="Times New Roman"/>
          </w:rPr>
          <w:t>l</w:t>
        </w:r>
      </w:ins>
      <w:del w:id="78" w:author="GAYATHRI PRABHU" w:date="2019-06-21T16:11:00Z">
        <w:r w:rsidDel="00326FED">
          <w:rPr>
            <w:rFonts w:ascii="Times New Roman" w:hAnsi="Times New Roman" w:cs="Times New Roman"/>
          </w:rPr>
          <w:delText>L</w:delText>
        </w:r>
      </w:del>
      <w:r>
        <w:rPr>
          <w:rFonts w:ascii="Times New Roman" w:hAnsi="Times New Roman" w:cs="Times New Roman"/>
        </w:rPr>
        <w:t xml:space="preserve">iterature, the close engagement with body, health, suffering, wellbeing and mortality is already embedded and intuitive. A student or practitioner of medicine exposed to this humanities-medicine engagement would already have access to wider, richer comprehensions. For instance, just as a class of Literary Studies or Gender Studies might read transgender activist A Revathi’s memoir </w:t>
      </w:r>
      <w:r>
        <w:rPr>
          <w:rFonts w:ascii="Times New Roman" w:hAnsi="Times New Roman" w:cs="Times New Roman"/>
          <w:i/>
          <w:iCs/>
        </w:rPr>
        <w:t>The Truth About Me: A Hijra Life</w:t>
      </w:r>
      <w:r>
        <w:rPr>
          <w:rFonts w:ascii="Times New Roman" w:hAnsi="Times New Roman" w:cs="Times New Roman"/>
        </w:rPr>
        <w:t xml:space="preserve"> to explore articulations and experiences of flesh and identity, so too would a health sciences sensibility be enriched by understanding how an entire parallel cultural and medical economy flourishes around society’s inability to fully accommodate the liminal voice of a person transitioning between genders (11). </w:t>
      </w:r>
    </w:p>
    <w:p w14:paraId="5D888A8A" w14:textId="77777777" w:rsidR="003003D2" w:rsidRDefault="003003D2" w:rsidP="003003D2">
      <w:pPr>
        <w:widowControl w:val="0"/>
        <w:autoSpaceDE w:val="0"/>
        <w:autoSpaceDN w:val="0"/>
        <w:adjustRightInd w:val="0"/>
        <w:ind w:right="-424"/>
        <w:rPr>
          <w:rFonts w:ascii="Times New Roman" w:hAnsi="Times New Roman" w:cs="Times New Roman"/>
        </w:rPr>
      </w:pPr>
    </w:p>
    <w:p w14:paraId="5A37C3E5"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Texts and narratives such as Revathi’s autobiographical account help us think about medical humanities as methodology. Training in the discipline would include reflection on how to read/listen/encounter narrative (its subtexts and contexts), how to think critically and laterally outside/through/around the problem-solving model, and how to incorporate contemporary scholarship from the Humanities in our understanding of key debates on health. Needless to say, this critical encounter between medical science and humanities then becomes </w:t>
      </w:r>
      <w:r>
        <w:rPr>
          <w:rFonts w:ascii="Times New Roman" w:hAnsi="Times New Roman" w:cs="Times New Roman"/>
          <w:i/>
          <w:iCs/>
        </w:rPr>
        <w:t>a way of looking at the world, a mode of reading</w:t>
      </w:r>
      <w:r>
        <w:rPr>
          <w:rFonts w:ascii="Times New Roman" w:hAnsi="Times New Roman" w:cs="Times New Roman"/>
        </w:rPr>
        <w:t xml:space="preserve">. These modes might include textual close reading or analysis, archival research, ethnographic fieldwork, and theoretical debates. An awareness of these diverse modes help pivot the emphasis from content to process, the use of various tools from allied disciplines to collectively and fruitfully engage with the many preoccupations of human society. Say, for instance, any discussion about legalising active euthanasia, would have to be more than a problem that needs a solution – it entails several ethical, socio-cultural, theological, legal and (of course) medical narratives and any ambiguities therein—and as seen through non-hierarchised varied disciplinary approaches. </w:t>
      </w:r>
    </w:p>
    <w:p w14:paraId="28631A62" w14:textId="77777777" w:rsidR="003003D2" w:rsidRDefault="003003D2" w:rsidP="003003D2">
      <w:pPr>
        <w:widowControl w:val="0"/>
        <w:autoSpaceDE w:val="0"/>
        <w:autoSpaceDN w:val="0"/>
        <w:adjustRightInd w:val="0"/>
        <w:ind w:right="-424"/>
        <w:rPr>
          <w:rFonts w:ascii="Times New Roman" w:hAnsi="Times New Roman" w:cs="Times New Roman"/>
        </w:rPr>
      </w:pPr>
    </w:p>
    <w:p w14:paraId="7CF7F48B" w14:textId="5E6EF5FB"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To think through the approach regarding methodology further, it is helpful to draw parallels with disciplines that come out of identity studies, such as Gender Studies or Dalit Studies, or disciplines such as Disability Studies that have a strong advocacy instinct of placing the applicability of knowledge in real-world situations as continuous with textual or theoretical study. When one brings the lens of Gender Studies to any text or situation, one reads and unpacks the text/situation by </w:t>
      </w:r>
      <w:del w:id="79" w:author="GAYATHRI PRABHU" w:date="2019-06-21T10:09:00Z">
        <w:r w:rsidDel="007302F9">
          <w:rPr>
            <w:rFonts w:ascii="Times New Roman" w:hAnsi="Times New Roman" w:cs="Times New Roman"/>
          </w:rPr>
          <w:delText xml:space="preserve">foregrounding </w:delText>
        </w:r>
      </w:del>
      <w:ins w:id="80" w:author="GAYATHRI PRABHU" w:date="2019-06-21T10:09:00Z">
        <w:r w:rsidR="007302F9">
          <w:rPr>
            <w:rFonts w:ascii="Times New Roman" w:hAnsi="Times New Roman" w:cs="Times New Roman"/>
          </w:rPr>
          <w:t xml:space="preserve">framing </w:t>
        </w:r>
      </w:ins>
      <w:r>
        <w:rPr>
          <w:rFonts w:ascii="Times New Roman" w:hAnsi="Times New Roman" w:cs="Times New Roman"/>
        </w:rPr>
        <w:t xml:space="preserve">questions about gender dynamics, power hierarchies and bias in gender equations – this could happen through applying any of the tools mentioned above (such as critical close reading or collecting/analysing ethnographic data). Simultaneously, a feminist or queer or disability rights approach/scholarship is also a sensibility – a way of linking the empirical with the theoretical, a sensibility that frames the way we look at both scholarship and real world manifestations. Equally, a literary engagement with medicine can’t be about a gathering that reads poetry together (though those are welcome too) but needs to look at the questions we ask of this poetry, the ways in which we can stay between the lines, the constructions of form and affect within the line, or how it unpacks ideas of suffering or healing. This is what Medical Humanities in its full expression ought to do as a discipline – to bring the methodologies of the Humanities to any text/situation situated at the overlap (and vast terrain) of health sciences and social studies, and do so with the awareness that it is an advocacy position. A critical thinking with specific tools that is sustained through both theory and praxis. Such a medical humanities scholar, therefore, does not just want to say that medicine and humanities have shared roots or close interactions, or even that it is an affective space, but advocates for this space to be reflexive, meaningful and action-oriented. </w:t>
      </w:r>
    </w:p>
    <w:p w14:paraId="4F6D7B9F" w14:textId="77777777" w:rsidR="003003D2" w:rsidRDefault="003003D2" w:rsidP="003003D2">
      <w:pPr>
        <w:widowControl w:val="0"/>
        <w:autoSpaceDE w:val="0"/>
        <w:autoSpaceDN w:val="0"/>
        <w:adjustRightInd w:val="0"/>
        <w:ind w:right="-424"/>
        <w:rPr>
          <w:rFonts w:ascii="Times New Roman" w:hAnsi="Times New Roman" w:cs="Times New Roman"/>
        </w:rPr>
      </w:pPr>
    </w:p>
    <w:p w14:paraId="362C57CE" w14:textId="77777777" w:rsidR="003003D2" w:rsidRDefault="003003D2" w:rsidP="003003D2">
      <w:pPr>
        <w:widowControl w:val="0"/>
        <w:autoSpaceDE w:val="0"/>
        <w:autoSpaceDN w:val="0"/>
        <w:adjustRightInd w:val="0"/>
        <w:ind w:right="-424"/>
        <w:rPr>
          <w:rFonts w:ascii="Times New Roman" w:hAnsi="Times New Roman" w:cs="Times New Roman"/>
        </w:rPr>
      </w:pPr>
    </w:p>
    <w:p w14:paraId="5E3159E4" w14:textId="2BD31370" w:rsidR="003003D2" w:rsidDel="004063D0" w:rsidRDefault="003003D2" w:rsidP="003003D2">
      <w:pPr>
        <w:widowControl w:val="0"/>
        <w:autoSpaceDE w:val="0"/>
        <w:autoSpaceDN w:val="0"/>
        <w:adjustRightInd w:val="0"/>
        <w:ind w:right="-424"/>
        <w:rPr>
          <w:del w:id="81" w:author="GAYATHRI PRABHU" w:date="2019-06-21T16:44:00Z"/>
          <w:rFonts w:ascii="Times New Roman" w:hAnsi="Times New Roman" w:cs="Times New Roman"/>
        </w:rPr>
      </w:pPr>
      <w:del w:id="82" w:author="GAYATHRI PRABHU" w:date="2019-06-21T16:43:00Z">
        <w:r w:rsidDel="004063D0">
          <w:rPr>
            <w:rFonts w:ascii="Times New Roman" w:hAnsi="Times New Roman" w:cs="Times New Roman"/>
          </w:rPr>
          <w:delText xml:space="preserve">One readily acknowledges that the medical curriculum is demanding and that students have very packed schedules. There are several layers and units of knowledge about the human body’s anatomy and pathology, health conditions and pharmacology, specialisations and practical knowledge to be effectively taught in a few semesters to create competent conscientious doctors. However, this surely cannot preclude some option of offering electives that can incorporate different approaches from the Humanities – on language and literature, on history and visual arts, on philosophy and ethics, on politics and law, on gender and sexuality, on mental health – all within the context of the practice and research of medicine.  After all, the art of diagnosis, as is the common consensus, has as much to do with one’s finesse and depth of knowledge as it does with the ability to think creatively and critically. </w:delText>
        </w:r>
      </w:del>
    </w:p>
    <w:p w14:paraId="26527ACA" w14:textId="77777777" w:rsidR="003003D2" w:rsidDel="004063D0" w:rsidRDefault="003003D2" w:rsidP="003003D2">
      <w:pPr>
        <w:widowControl w:val="0"/>
        <w:autoSpaceDE w:val="0"/>
        <w:autoSpaceDN w:val="0"/>
        <w:adjustRightInd w:val="0"/>
        <w:ind w:right="-424"/>
        <w:rPr>
          <w:del w:id="83" w:author="GAYATHRI PRABHU" w:date="2019-06-21T16:44:00Z"/>
          <w:rFonts w:ascii="Times New Roman" w:hAnsi="Times New Roman" w:cs="Times New Roman"/>
        </w:rPr>
      </w:pPr>
    </w:p>
    <w:p w14:paraId="453D4DA2"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A hybrid discipline like Medical Humanities, with its two disciplines conjoined, is shaped by a belief in the vitality of interdisciplinary and non-hierarchical conversations across disciplinary boundaries. This would only be sustainable if both components of the field – ‘medical’ and ‘humanities’ were given equal validity and weightage. While it is completely understandable and acceptable that Humanities has to work within the parameters of medical education, we need to continue to seek more clarity on how to locate and explore subjects from the Humanities within the existing medical educational process. </w:t>
      </w:r>
    </w:p>
    <w:p w14:paraId="5BD806CF" w14:textId="77777777" w:rsidR="003003D2" w:rsidRDefault="003003D2" w:rsidP="003003D2">
      <w:pPr>
        <w:widowControl w:val="0"/>
        <w:autoSpaceDE w:val="0"/>
        <w:autoSpaceDN w:val="0"/>
        <w:adjustRightInd w:val="0"/>
        <w:ind w:right="-424"/>
        <w:rPr>
          <w:rFonts w:ascii="Times New Roman" w:hAnsi="Times New Roman" w:cs="Times New Roman"/>
        </w:rPr>
      </w:pPr>
    </w:p>
    <w:p w14:paraId="34035A34" w14:textId="5E39CD74" w:rsidR="00AF342C" w:rsidRDefault="003003D2" w:rsidP="003003D2">
      <w:pPr>
        <w:widowControl w:val="0"/>
        <w:autoSpaceDE w:val="0"/>
        <w:autoSpaceDN w:val="0"/>
        <w:adjustRightInd w:val="0"/>
        <w:ind w:right="-424"/>
        <w:rPr>
          <w:ins w:id="84" w:author="GAYATHRI PRABHU" w:date="2019-06-21T11:59:00Z"/>
          <w:rFonts w:ascii="Times New Roman" w:hAnsi="Times New Roman" w:cs="Times New Roman"/>
        </w:rPr>
      </w:pPr>
      <w:r>
        <w:rPr>
          <w:rFonts w:ascii="Times New Roman" w:hAnsi="Times New Roman" w:cs="Times New Roman"/>
        </w:rPr>
        <w:t xml:space="preserve">This is admittedly a vast complex issue: to start tentatively from my experiences teaching Medical Humanities in both a medical school and a humanities centre, there is </w:t>
      </w:r>
      <w:ins w:id="85" w:author="GAYATHRI PRABHU" w:date="2019-06-21T10:56:00Z">
        <w:r w:rsidR="00A63E06">
          <w:rPr>
            <w:rFonts w:ascii="Times New Roman" w:hAnsi="Times New Roman" w:cs="Times New Roman"/>
          </w:rPr>
          <w:t xml:space="preserve">firstly </w:t>
        </w:r>
      </w:ins>
      <w:r>
        <w:rPr>
          <w:rFonts w:ascii="Times New Roman" w:hAnsi="Times New Roman" w:cs="Times New Roman"/>
        </w:rPr>
        <w:t xml:space="preserve">a sharp need for more interwoven engagements, which include Humanities scholars invited to teach electives or modules to medical students. While it would be a challenge to find quality scholars/scholarship in the Humanities who are inclined to reflexive engagement with medicine, we can at the least start with the premise that a discipline needs to </w:t>
      </w:r>
      <w:ins w:id="86" w:author="GAYATHRI PRABHU" w:date="2019-06-21T10:32:00Z">
        <w:r w:rsidR="008B0119">
          <w:rPr>
            <w:rFonts w:ascii="Times New Roman" w:hAnsi="Times New Roman" w:cs="Times New Roman"/>
          </w:rPr>
          <w:t xml:space="preserve">be </w:t>
        </w:r>
      </w:ins>
      <w:r>
        <w:rPr>
          <w:rFonts w:ascii="Times New Roman" w:hAnsi="Times New Roman" w:cs="Times New Roman"/>
        </w:rPr>
        <w:t xml:space="preserve">taught by its practitioners. </w:t>
      </w:r>
      <w:ins w:id="87" w:author="GAYATHRI PRABHU" w:date="2019-06-21T10:28:00Z">
        <w:r w:rsidR="008B0119">
          <w:rPr>
            <w:rFonts w:ascii="Times New Roman" w:hAnsi="Times New Roman" w:cs="Times New Roman"/>
          </w:rPr>
          <w:t xml:space="preserve">The </w:t>
        </w:r>
      </w:ins>
      <w:ins w:id="88" w:author="GAYATHRI PRABHU" w:date="2019-06-21T10:29:00Z">
        <w:r w:rsidR="008B0119">
          <w:rPr>
            <w:rFonts w:ascii="Times New Roman" w:hAnsi="Times New Roman" w:cs="Times New Roman"/>
          </w:rPr>
          <w:t>difficulties</w:t>
        </w:r>
      </w:ins>
      <w:ins w:id="89" w:author="GAYATHRI PRABHU" w:date="2019-06-21T10:28:00Z">
        <w:r w:rsidR="008B0119">
          <w:rPr>
            <w:rFonts w:ascii="Times New Roman" w:hAnsi="Times New Roman" w:cs="Times New Roman"/>
          </w:rPr>
          <w:t xml:space="preserve"> of multi/inter/intra disciplinary approaches is that we cannot have set notions about who would teach, what they would teach or </w:t>
        </w:r>
      </w:ins>
      <w:ins w:id="90" w:author="GAYATHRI PRABHU" w:date="2019-06-21T10:30:00Z">
        <w:r w:rsidR="008B0119">
          <w:rPr>
            <w:rFonts w:ascii="Times New Roman" w:hAnsi="Times New Roman" w:cs="Times New Roman"/>
          </w:rPr>
          <w:t>the</w:t>
        </w:r>
      </w:ins>
      <w:ins w:id="91" w:author="GAYATHRI PRABHU" w:date="2019-06-21T10:28:00Z">
        <w:r w:rsidR="008B0119">
          <w:rPr>
            <w:rFonts w:ascii="Times New Roman" w:hAnsi="Times New Roman" w:cs="Times New Roman"/>
          </w:rPr>
          <w:t xml:space="preserve"> </w:t>
        </w:r>
      </w:ins>
      <w:ins w:id="92" w:author="GAYATHRI PRABHU" w:date="2019-06-21T10:30:00Z">
        <w:r w:rsidR="008B0119">
          <w:rPr>
            <w:rFonts w:ascii="Times New Roman" w:hAnsi="Times New Roman" w:cs="Times New Roman"/>
          </w:rPr>
          <w:t xml:space="preserve">pedagogy they choose, and precisely because Humanities is more accepting of </w:t>
        </w:r>
      </w:ins>
      <w:ins w:id="93" w:author="GAYATHRI PRABHU" w:date="2019-06-21T10:31:00Z">
        <w:r w:rsidR="008B0119">
          <w:rPr>
            <w:rFonts w:ascii="Times New Roman" w:hAnsi="Times New Roman" w:cs="Times New Roman"/>
          </w:rPr>
          <w:t xml:space="preserve">diversity and ambiguity in knowledge bases, this becomes a prejudice against it. </w:t>
        </w:r>
      </w:ins>
      <w:ins w:id="94" w:author="GAYATHRI PRABHU" w:date="2019-06-21T10:32:00Z">
        <w:r w:rsidR="00A33C4D">
          <w:rPr>
            <w:rFonts w:ascii="Times New Roman" w:hAnsi="Times New Roman" w:cs="Times New Roman"/>
          </w:rPr>
          <w:t>A</w:t>
        </w:r>
        <w:r w:rsidR="008B0119">
          <w:rPr>
            <w:rFonts w:ascii="Times New Roman" w:hAnsi="Times New Roman" w:cs="Times New Roman"/>
          </w:rPr>
          <w:t xml:space="preserve"> recommendation would be to invite reputed serious scholars to teach the subject of their expertise</w:t>
        </w:r>
      </w:ins>
      <w:ins w:id="95" w:author="GAYATHRI PRABHU" w:date="2019-06-21T10:54:00Z">
        <w:r w:rsidR="00A63E06">
          <w:rPr>
            <w:rFonts w:ascii="Times New Roman" w:hAnsi="Times New Roman" w:cs="Times New Roman"/>
          </w:rPr>
          <w:t xml:space="preserve"> – to not be</w:t>
        </w:r>
        <w:r w:rsidR="006C0578">
          <w:rPr>
            <w:rFonts w:ascii="Times New Roman" w:hAnsi="Times New Roman" w:cs="Times New Roman"/>
          </w:rPr>
          <w:t xml:space="preserve"> entirely instrumental in how the course</w:t>
        </w:r>
        <w:r w:rsidR="00A63E06">
          <w:rPr>
            <w:rFonts w:ascii="Times New Roman" w:hAnsi="Times New Roman" w:cs="Times New Roman"/>
          </w:rPr>
          <w:t xml:space="preserve"> is ‘useful</w:t>
        </w:r>
      </w:ins>
      <w:ins w:id="96" w:author="GAYATHRI PRABHU" w:date="2019-06-21T10:55:00Z">
        <w:r w:rsidR="00A63E06">
          <w:rPr>
            <w:rFonts w:ascii="Times New Roman" w:hAnsi="Times New Roman" w:cs="Times New Roman"/>
          </w:rPr>
          <w:t xml:space="preserve">’ </w:t>
        </w:r>
      </w:ins>
      <w:ins w:id="97" w:author="GAYATHRI PRABHU" w:date="2019-06-21T10:54:00Z">
        <w:r w:rsidR="00A63E06">
          <w:rPr>
            <w:rFonts w:ascii="Times New Roman" w:hAnsi="Times New Roman" w:cs="Times New Roman"/>
          </w:rPr>
          <w:t xml:space="preserve">or directly </w:t>
        </w:r>
      </w:ins>
      <w:ins w:id="98" w:author="GAYATHRI PRABHU" w:date="2019-06-21T10:55:00Z">
        <w:r w:rsidR="00A63E06">
          <w:rPr>
            <w:rFonts w:ascii="Times New Roman" w:hAnsi="Times New Roman" w:cs="Times New Roman"/>
          </w:rPr>
          <w:t>‘</w:t>
        </w:r>
      </w:ins>
      <w:ins w:id="99" w:author="GAYATHRI PRABHU" w:date="2019-06-21T10:54:00Z">
        <w:r w:rsidR="00A63E06">
          <w:rPr>
            <w:rFonts w:ascii="Times New Roman" w:hAnsi="Times New Roman" w:cs="Times New Roman"/>
          </w:rPr>
          <w:t>relevant</w:t>
        </w:r>
      </w:ins>
      <w:ins w:id="100" w:author="GAYATHRI PRABHU" w:date="2019-06-21T10:55:00Z">
        <w:r w:rsidR="00A63E06">
          <w:rPr>
            <w:rFonts w:ascii="Times New Roman" w:hAnsi="Times New Roman" w:cs="Times New Roman"/>
          </w:rPr>
          <w:t>’ because the primary assumption shou</w:t>
        </w:r>
        <w:r w:rsidR="00A33C4D">
          <w:rPr>
            <w:rFonts w:ascii="Times New Roman" w:hAnsi="Times New Roman" w:cs="Times New Roman"/>
          </w:rPr>
          <w:t>ld be that an exposure to a</w:t>
        </w:r>
        <w:r w:rsidR="00A63E06">
          <w:rPr>
            <w:rFonts w:ascii="Times New Roman" w:hAnsi="Times New Roman" w:cs="Times New Roman"/>
          </w:rPr>
          <w:t xml:space="preserve"> quality Hu</w:t>
        </w:r>
        <w:r w:rsidR="00A33C4D">
          <w:rPr>
            <w:rFonts w:ascii="Times New Roman" w:hAnsi="Times New Roman" w:cs="Times New Roman"/>
          </w:rPr>
          <w:t>manities class would encourage</w:t>
        </w:r>
        <w:r w:rsidR="00A63E06">
          <w:rPr>
            <w:rFonts w:ascii="Times New Roman" w:hAnsi="Times New Roman" w:cs="Times New Roman"/>
          </w:rPr>
          <w:t xml:space="preserve"> </w:t>
        </w:r>
      </w:ins>
      <w:ins w:id="101" w:author="GAYATHRI PRABHU" w:date="2019-06-21T15:52:00Z">
        <w:r w:rsidR="00A33C4D">
          <w:rPr>
            <w:rFonts w:ascii="Times New Roman" w:hAnsi="Times New Roman" w:cs="Times New Roman"/>
          </w:rPr>
          <w:t xml:space="preserve">more critical </w:t>
        </w:r>
      </w:ins>
      <w:ins w:id="102" w:author="GAYATHRI PRABHU" w:date="2019-06-21T10:55:00Z">
        <w:r w:rsidR="00A63E06">
          <w:rPr>
            <w:rFonts w:ascii="Times New Roman" w:hAnsi="Times New Roman" w:cs="Times New Roman"/>
          </w:rPr>
          <w:t xml:space="preserve">thinking. </w:t>
        </w:r>
      </w:ins>
      <w:ins w:id="103" w:author="GAYATHRI PRABHU" w:date="2019-06-21T10:56:00Z">
        <w:r w:rsidR="00DB1DFE">
          <w:rPr>
            <w:rFonts w:ascii="Times New Roman" w:hAnsi="Times New Roman" w:cs="Times New Roman"/>
          </w:rPr>
          <w:t xml:space="preserve">It would </w:t>
        </w:r>
      </w:ins>
      <w:ins w:id="104" w:author="GAYATHRI PRABHU" w:date="2019-06-21T11:03:00Z">
        <w:r w:rsidR="006C0578">
          <w:rPr>
            <w:rFonts w:ascii="Times New Roman" w:hAnsi="Times New Roman" w:cs="Times New Roman"/>
          </w:rPr>
          <w:t>support</w:t>
        </w:r>
      </w:ins>
      <w:ins w:id="105" w:author="GAYATHRI PRABHU" w:date="2019-06-21T10:56:00Z">
        <w:r w:rsidR="00DB1DFE">
          <w:rPr>
            <w:rFonts w:ascii="Times New Roman" w:hAnsi="Times New Roman" w:cs="Times New Roman"/>
          </w:rPr>
          <w:t xml:space="preserve"> reading/listening to </w:t>
        </w:r>
      </w:ins>
      <w:ins w:id="106" w:author="GAYATHRI PRABHU" w:date="2019-06-21T10:57:00Z">
        <w:r w:rsidR="00DB1DFE">
          <w:rPr>
            <w:rFonts w:ascii="Times New Roman" w:hAnsi="Times New Roman" w:cs="Times New Roman"/>
          </w:rPr>
          <w:t xml:space="preserve">various </w:t>
        </w:r>
      </w:ins>
      <w:ins w:id="107" w:author="GAYATHRI PRABHU" w:date="2019-06-21T15:59:00Z">
        <w:r w:rsidR="00A33C4D">
          <w:rPr>
            <w:rFonts w:ascii="Times New Roman" w:hAnsi="Times New Roman" w:cs="Times New Roman"/>
          </w:rPr>
          <w:t xml:space="preserve">health </w:t>
        </w:r>
      </w:ins>
      <w:ins w:id="108" w:author="GAYATHRI PRABHU" w:date="2019-06-21T10:56:00Z">
        <w:r w:rsidR="00DB1DFE">
          <w:rPr>
            <w:rFonts w:ascii="Times New Roman" w:hAnsi="Times New Roman" w:cs="Times New Roman"/>
          </w:rPr>
          <w:t>narrative</w:t>
        </w:r>
      </w:ins>
      <w:ins w:id="109" w:author="GAYATHRI PRABHU" w:date="2019-06-21T10:57:00Z">
        <w:r w:rsidR="00DB1DFE">
          <w:rPr>
            <w:rFonts w:ascii="Times New Roman" w:hAnsi="Times New Roman" w:cs="Times New Roman"/>
          </w:rPr>
          <w:t>s</w:t>
        </w:r>
      </w:ins>
      <w:ins w:id="110" w:author="GAYATHRI PRABHU" w:date="2019-06-21T10:56:00Z">
        <w:r w:rsidR="00DB1DFE">
          <w:rPr>
            <w:rFonts w:ascii="Times New Roman" w:hAnsi="Times New Roman" w:cs="Times New Roman"/>
          </w:rPr>
          <w:t xml:space="preserve"> (any conscientious doctor </w:t>
        </w:r>
      </w:ins>
      <w:ins w:id="111" w:author="GAYATHRI PRABHU" w:date="2019-06-21T10:57:00Z">
        <w:r w:rsidR="00DB1DFE">
          <w:rPr>
            <w:rFonts w:ascii="Times New Roman" w:hAnsi="Times New Roman" w:cs="Times New Roman"/>
          </w:rPr>
          <w:t>would</w:t>
        </w:r>
      </w:ins>
      <w:ins w:id="112" w:author="GAYATHRI PRABHU" w:date="2019-06-21T10:56:00Z">
        <w:r w:rsidR="00DB1DFE">
          <w:rPr>
            <w:rFonts w:ascii="Times New Roman" w:hAnsi="Times New Roman" w:cs="Times New Roman"/>
          </w:rPr>
          <w:t xml:space="preserve"> </w:t>
        </w:r>
      </w:ins>
      <w:ins w:id="113" w:author="GAYATHRI PRABHU" w:date="2019-06-21T10:57:00Z">
        <w:r w:rsidR="00DB1DFE">
          <w:rPr>
            <w:rFonts w:ascii="Times New Roman" w:hAnsi="Times New Roman" w:cs="Times New Roman"/>
          </w:rPr>
          <w:t>agree this is key</w:t>
        </w:r>
        <w:r w:rsidR="006C0578">
          <w:rPr>
            <w:rFonts w:ascii="Times New Roman" w:hAnsi="Times New Roman" w:cs="Times New Roman"/>
          </w:rPr>
          <w:t xml:space="preserve"> to the</w:t>
        </w:r>
        <w:r w:rsidR="00DB1DFE">
          <w:rPr>
            <w:rFonts w:ascii="Times New Roman" w:hAnsi="Times New Roman" w:cs="Times New Roman"/>
          </w:rPr>
          <w:t xml:space="preserve"> profession) and it would offer possibilities of</w:t>
        </w:r>
        <w:r w:rsidR="006C0578">
          <w:rPr>
            <w:rFonts w:ascii="Times New Roman" w:hAnsi="Times New Roman" w:cs="Times New Roman"/>
          </w:rPr>
          <w:t xml:space="preserve"> understanding ethics as a broader worldview, not just a</w:t>
        </w:r>
      </w:ins>
      <w:ins w:id="114" w:author="GAYATHRI PRABHU" w:date="2019-06-21T15:53:00Z">
        <w:r w:rsidR="00A33C4D">
          <w:rPr>
            <w:rFonts w:ascii="Times New Roman" w:hAnsi="Times New Roman" w:cs="Times New Roman"/>
          </w:rPr>
          <w:t>n</w:t>
        </w:r>
      </w:ins>
      <w:ins w:id="115" w:author="GAYATHRI PRABHU" w:date="2019-06-21T10:57:00Z">
        <w:r w:rsidR="006C0578">
          <w:rPr>
            <w:rFonts w:ascii="Times New Roman" w:hAnsi="Times New Roman" w:cs="Times New Roman"/>
          </w:rPr>
          <w:t xml:space="preserve"> </w:t>
        </w:r>
      </w:ins>
      <w:ins w:id="116" w:author="GAYATHRI PRABHU" w:date="2019-06-21T15:53:00Z">
        <w:r w:rsidR="00A33C4D">
          <w:rPr>
            <w:rFonts w:ascii="Times New Roman" w:hAnsi="Times New Roman" w:cs="Times New Roman"/>
          </w:rPr>
          <w:t xml:space="preserve">informed </w:t>
        </w:r>
      </w:ins>
      <w:ins w:id="117" w:author="GAYATHRI PRABHU" w:date="2019-06-21T15:52:00Z">
        <w:r w:rsidR="00A33C4D">
          <w:rPr>
            <w:rFonts w:ascii="Times New Roman" w:hAnsi="Times New Roman" w:cs="Times New Roman"/>
          </w:rPr>
          <w:t xml:space="preserve">consent </w:t>
        </w:r>
      </w:ins>
      <w:ins w:id="118" w:author="GAYATHRI PRABHU" w:date="2019-06-21T10:57:00Z">
        <w:r w:rsidR="006C0578">
          <w:rPr>
            <w:rFonts w:ascii="Times New Roman" w:hAnsi="Times New Roman" w:cs="Times New Roman"/>
          </w:rPr>
          <w:t xml:space="preserve">form </w:t>
        </w:r>
      </w:ins>
      <w:ins w:id="119" w:author="GAYATHRI PRABHU" w:date="2019-06-21T15:53:00Z">
        <w:r w:rsidR="00A33C4D">
          <w:rPr>
            <w:rFonts w:ascii="Times New Roman" w:hAnsi="Times New Roman" w:cs="Times New Roman"/>
          </w:rPr>
          <w:t xml:space="preserve">to be filled </w:t>
        </w:r>
      </w:ins>
      <w:ins w:id="120" w:author="GAYATHRI PRABHU" w:date="2019-06-21T10:57:00Z">
        <w:r w:rsidR="006C0578">
          <w:rPr>
            <w:rFonts w:ascii="Times New Roman" w:hAnsi="Times New Roman" w:cs="Times New Roman"/>
          </w:rPr>
          <w:t>in the clinic</w:t>
        </w:r>
      </w:ins>
      <w:ins w:id="121" w:author="GAYATHRI PRABHU" w:date="2019-06-21T11:49:00Z">
        <w:r w:rsidR="00FB2B37">
          <w:rPr>
            <w:rFonts w:ascii="Times New Roman" w:hAnsi="Times New Roman" w:cs="Times New Roman"/>
          </w:rPr>
          <w:t xml:space="preserve">. </w:t>
        </w:r>
        <w:r w:rsidR="00F22585">
          <w:rPr>
            <w:rFonts w:ascii="Times New Roman" w:hAnsi="Times New Roman" w:cs="Times New Roman"/>
          </w:rPr>
          <w:t xml:space="preserve">The specific course that I taught medical students was designed as a survey course – it included modules on various overlaps of humanities and medicine, for instance </w:t>
        </w:r>
      </w:ins>
      <w:ins w:id="122" w:author="GAYATHRI PRABHU" w:date="2019-06-21T11:51:00Z">
        <w:r w:rsidR="00F22585">
          <w:rPr>
            <w:rFonts w:ascii="Times New Roman" w:hAnsi="Times New Roman" w:cs="Times New Roman"/>
          </w:rPr>
          <w:t xml:space="preserve">a) </w:t>
        </w:r>
      </w:ins>
      <w:ins w:id="123" w:author="GAYATHRI PRABHU" w:date="2019-06-21T11:49:00Z">
        <w:r w:rsidR="00A33C4D">
          <w:rPr>
            <w:rFonts w:ascii="Times New Roman" w:hAnsi="Times New Roman" w:cs="Times New Roman"/>
          </w:rPr>
          <w:t>the body as projected by R</w:t>
        </w:r>
        <w:r w:rsidR="00F22585">
          <w:rPr>
            <w:rFonts w:ascii="Times New Roman" w:hAnsi="Times New Roman" w:cs="Times New Roman"/>
          </w:rPr>
          <w:t xml:space="preserve">enaissance painters and the significance of illustration (and description of body) in </w:t>
        </w:r>
      </w:ins>
      <w:ins w:id="124" w:author="GAYATHRI PRABHU" w:date="2019-06-21T15:55:00Z">
        <w:r w:rsidR="00A33C4D">
          <w:rPr>
            <w:rFonts w:ascii="Times New Roman" w:hAnsi="Times New Roman" w:cs="Times New Roman"/>
          </w:rPr>
          <w:t xml:space="preserve">Vesalius’ </w:t>
        </w:r>
      </w:ins>
      <w:ins w:id="125" w:author="GAYATHRI PRABHU" w:date="2019-06-21T11:51:00Z">
        <w:r w:rsidR="00F22585">
          <w:rPr>
            <w:rFonts w:ascii="Times New Roman" w:hAnsi="Times New Roman" w:cs="Times New Roman"/>
          </w:rPr>
          <w:t>canonical</w:t>
        </w:r>
      </w:ins>
      <w:ins w:id="126" w:author="GAYATHRI PRABHU" w:date="2019-06-21T11:49:00Z">
        <w:r w:rsidR="00F22585">
          <w:rPr>
            <w:rFonts w:ascii="Times New Roman" w:hAnsi="Times New Roman" w:cs="Times New Roman"/>
          </w:rPr>
          <w:t xml:space="preserve"> </w:t>
        </w:r>
      </w:ins>
      <w:ins w:id="127" w:author="GAYATHRI PRABHU" w:date="2019-06-21T11:51:00Z">
        <w:r w:rsidR="00A33C4D">
          <w:rPr>
            <w:rFonts w:ascii="Times New Roman" w:hAnsi="Times New Roman" w:cs="Times New Roman"/>
          </w:rPr>
          <w:t>book</w:t>
        </w:r>
      </w:ins>
      <w:ins w:id="128" w:author="GAYATHRI PRABHU" w:date="2019-06-21T15:55:00Z">
        <w:r w:rsidR="00A33C4D">
          <w:rPr>
            <w:rFonts w:ascii="Times New Roman" w:hAnsi="Times New Roman" w:cs="Times New Roman"/>
          </w:rPr>
          <w:t xml:space="preserve"> (1543)</w:t>
        </w:r>
      </w:ins>
      <w:ins w:id="129" w:author="GAYATHRI PRABHU" w:date="2019-06-21T11:51:00Z">
        <w:r w:rsidR="00F22585">
          <w:rPr>
            <w:rFonts w:ascii="Times New Roman" w:hAnsi="Times New Roman" w:cs="Times New Roman"/>
          </w:rPr>
          <w:t xml:space="preserve"> on anatomy b) the impact of colonization and trade in how illness traveled (cholera and </w:t>
        </w:r>
      </w:ins>
      <w:ins w:id="130" w:author="GAYATHRI PRABHU" w:date="2019-06-21T11:52:00Z">
        <w:r w:rsidR="00F22585">
          <w:rPr>
            <w:rFonts w:ascii="Times New Roman" w:hAnsi="Times New Roman" w:cs="Times New Roman"/>
          </w:rPr>
          <w:t xml:space="preserve">international intrigues around </w:t>
        </w:r>
      </w:ins>
      <w:ins w:id="131" w:author="GAYATHRI PRABHU" w:date="2019-06-21T11:51:00Z">
        <w:r w:rsidR="00F22585">
          <w:rPr>
            <w:rFonts w:ascii="Times New Roman" w:hAnsi="Times New Roman" w:cs="Times New Roman"/>
          </w:rPr>
          <w:t xml:space="preserve">the Suez canal) </w:t>
        </w:r>
      </w:ins>
      <w:ins w:id="132" w:author="GAYATHRI PRABHU" w:date="2019-06-21T11:52:00Z">
        <w:r w:rsidR="00F22585">
          <w:rPr>
            <w:rFonts w:ascii="Times New Roman" w:hAnsi="Times New Roman" w:cs="Times New Roman"/>
          </w:rPr>
          <w:t xml:space="preserve">and how </w:t>
        </w:r>
      </w:ins>
      <w:ins w:id="133" w:author="GAYATHRI PRABHU" w:date="2019-06-21T11:51:00Z">
        <w:r w:rsidR="00F22585">
          <w:rPr>
            <w:rFonts w:ascii="Times New Roman" w:hAnsi="Times New Roman" w:cs="Times New Roman"/>
          </w:rPr>
          <w:t xml:space="preserve">medicine was </w:t>
        </w:r>
      </w:ins>
      <w:ins w:id="134" w:author="GAYATHRI PRABHU" w:date="2019-06-21T11:52:00Z">
        <w:r w:rsidR="00F22585">
          <w:rPr>
            <w:rFonts w:ascii="Times New Roman" w:hAnsi="Times New Roman" w:cs="Times New Roman"/>
          </w:rPr>
          <w:t>practiced/developed in the colonies (finding a cure for malaria, or availabili</w:t>
        </w:r>
        <w:r w:rsidR="00A67A57">
          <w:rPr>
            <w:rFonts w:ascii="Times New Roman" w:hAnsi="Times New Roman" w:cs="Times New Roman"/>
          </w:rPr>
          <w:t xml:space="preserve">ty of cadavers for dissection) </w:t>
        </w:r>
      </w:ins>
      <w:ins w:id="135" w:author="GAYATHRI PRABHU" w:date="2019-06-21T11:53:00Z">
        <w:r w:rsidR="00F22585">
          <w:rPr>
            <w:rFonts w:ascii="Times New Roman" w:hAnsi="Times New Roman" w:cs="Times New Roman"/>
          </w:rPr>
          <w:t xml:space="preserve">c) the power of metaphors and the role of war imagery </w:t>
        </w:r>
      </w:ins>
      <w:ins w:id="136" w:author="GAYATHRI PRABHU" w:date="2019-06-21T11:54:00Z">
        <w:r w:rsidR="00F22585">
          <w:rPr>
            <w:rFonts w:ascii="Times New Roman" w:hAnsi="Times New Roman" w:cs="Times New Roman"/>
          </w:rPr>
          <w:t>in the discourse around cancer d)</w:t>
        </w:r>
        <w:r w:rsidR="00607E94">
          <w:rPr>
            <w:rFonts w:ascii="Times New Roman" w:hAnsi="Times New Roman" w:cs="Times New Roman"/>
          </w:rPr>
          <w:t xml:space="preserve"> personal narratives of sexual identities and subjectivities, examples of our inherited gender biases e) </w:t>
        </w:r>
      </w:ins>
      <w:ins w:id="137" w:author="GAYATHRI PRABHU" w:date="2019-06-21T11:55:00Z">
        <w:r w:rsidR="009B097A">
          <w:rPr>
            <w:rFonts w:ascii="Times New Roman" w:hAnsi="Times New Roman" w:cs="Times New Roman"/>
          </w:rPr>
          <w:t>a</w:t>
        </w:r>
        <w:r w:rsidR="00607E94">
          <w:rPr>
            <w:rFonts w:ascii="Times New Roman" w:hAnsi="Times New Roman" w:cs="Times New Roman"/>
          </w:rPr>
          <w:t xml:space="preserve"> personal </w:t>
        </w:r>
      </w:ins>
      <w:ins w:id="138" w:author="GAYATHRI PRABHU" w:date="2019-06-21T16:14:00Z">
        <w:r w:rsidR="009B097A">
          <w:rPr>
            <w:rFonts w:ascii="Times New Roman" w:hAnsi="Times New Roman" w:cs="Times New Roman"/>
          </w:rPr>
          <w:t xml:space="preserve">narrative of </w:t>
        </w:r>
      </w:ins>
      <w:ins w:id="139" w:author="GAYATHRI PRABHU" w:date="2019-06-21T11:56:00Z">
        <w:r w:rsidR="00607E94">
          <w:rPr>
            <w:rFonts w:ascii="Times New Roman" w:hAnsi="Times New Roman" w:cs="Times New Roman"/>
          </w:rPr>
          <w:t>documenting</w:t>
        </w:r>
      </w:ins>
      <w:ins w:id="140" w:author="GAYATHRI PRABHU" w:date="2019-06-21T11:55:00Z">
        <w:r w:rsidR="00607E94">
          <w:rPr>
            <w:rFonts w:ascii="Times New Roman" w:hAnsi="Times New Roman" w:cs="Times New Roman"/>
          </w:rPr>
          <w:t xml:space="preserve"> a drug trial </w:t>
        </w:r>
      </w:ins>
      <w:ins w:id="141" w:author="GAYATHRI PRABHU" w:date="2019-06-21T11:59:00Z">
        <w:r w:rsidR="00AF342C">
          <w:rPr>
            <w:rFonts w:ascii="Times New Roman" w:hAnsi="Times New Roman" w:cs="Times New Roman"/>
          </w:rPr>
          <w:t xml:space="preserve">that did not practice ethical processes, and so on. These are just some examples of interdisciplinary approaches. </w:t>
        </w:r>
      </w:ins>
    </w:p>
    <w:p w14:paraId="105B4C72" w14:textId="77777777" w:rsidR="008B0119" w:rsidRDefault="008B0119" w:rsidP="003003D2">
      <w:pPr>
        <w:widowControl w:val="0"/>
        <w:autoSpaceDE w:val="0"/>
        <w:autoSpaceDN w:val="0"/>
        <w:adjustRightInd w:val="0"/>
        <w:ind w:right="-424"/>
        <w:rPr>
          <w:ins w:id="142" w:author="GAYATHRI PRABHU" w:date="2019-06-21T10:28:00Z"/>
          <w:rFonts w:ascii="Times New Roman" w:hAnsi="Times New Roman" w:cs="Times New Roman"/>
        </w:rPr>
      </w:pPr>
    </w:p>
    <w:p w14:paraId="098A0D91" w14:textId="4B778BBE" w:rsidR="003003D2" w:rsidRDefault="006C0578" w:rsidP="003003D2">
      <w:pPr>
        <w:widowControl w:val="0"/>
        <w:autoSpaceDE w:val="0"/>
        <w:autoSpaceDN w:val="0"/>
        <w:adjustRightInd w:val="0"/>
        <w:ind w:right="-424"/>
        <w:rPr>
          <w:rFonts w:ascii="Times New Roman" w:hAnsi="Times New Roman" w:cs="Times New Roman"/>
        </w:rPr>
      </w:pPr>
      <w:ins w:id="143" w:author="GAYATHRI PRABHU" w:date="2019-06-21T11:04:00Z">
        <w:r>
          <w:rPr>
            <w:rFonts w:ascii="Times New Roman" w:hAnsi="Times New Roman" w:cs="Times New Roman"/>
          </w:rPr>
          <w:t>Secondly</w:t>
        </w:r>
      </w:ins>
      <w:ins w:id="144" w:author="GAYATHRI PRABHU" w:date="2019-06-21T10:56:00Z">
        <w:r w:rsidR="00A63E06">
          <w:rPr>
            <w:rFonts w:ascii="Times New Roman" w:hAnsi="Times New Roman" w:cs="Times New Roman"/>
          </w:rPr>
          <w:t>, i</w:t>
        </w:r>
      </w:ins>
      <w:del w:id="145" w:author="GAYATHRI PRABHU" w:date="2019-06-21T10:56:00Z">
        <w:r w:rsidR="003003D2" w:rsidDel="00A63E06">
          <w:rPr>
            <w:rFonts w:ascii="Times New Roman" w:hAnsi="Times New Roman" w:cs="Times New Roman"/>
          </w:rPr>
          <w:delText>I</w:delText>
        </w:r>
      </w:del>
      <w:r w:rsidR="003003D2">
        <w:rPr>
          <w:rFonts w:ascii="Times New Roman" w:hAnsi="Times New Roman" w:cs="Times New Roman"/>
        </w:rPr>
        <w:t xml:space="preserve">t is </w:t>
      </w:r>
      <w:del w:id="146" w:author="GAYATHRI PRABHU" w:date="2019-06-21T10:56:00Z">
        <w:r w:rsidR="003003D2" w:rsidDel="00DB1DFE">
          <w:rPr>
            <w:rFonts w:ascii="Times New Roman" w:hAnsi="Times New Roman" w:cs="Times New Roman"/>
          </w:rPr>
          <w:delText xml:space="preserve">also </w:delText>
        </w:r>
      </w:del>
      <w:r w:rsidR="003003D2">
        <w:rPr>
          <w:rFonts w:ascii="Times New Roman" w:hAnsi="Times New Roman" w:cs="Times New Roman"/>
        </w:rPr>
        <w:t xml:space="preserve">preferable that any health humanities course is optional and not compulsory, that is should be a graded elective with credits. Although this is likely to be controversial and contested, one can argue that it is unlikely that attending 34 hours of mandatory AETCOM modules would conjure ethical doctors. Many complex factors go into shaping an individual’s worldview, and forced learning is no learning at all. Students learn best when given choices, especially the choice to consolidate and hone their ethical compass. Simultaneously, the pedagogy of AETCOM needs more thought – as we all know, it is never entirely about </w:t>
      </w:r>
      <w:r w:rsidR="003003D2">
        <w:rPr>
          <w:rFonts w:ascii="Times New Roman" w:hAnsi="Times New Roman" w:cs="Times New Roman"/>
          <w:i/>
          <w:iCs/>
        </w:rPr>
        <w:t>what</w:t>
      </w:r>
      <w:r w:rsidR="003003D2">
        <w:rPr>
          <w:rFonts w:ascii="Times New Roman" w:hAnsi="Times New Roman" w:cs="Times New Roman"/>
        </w:rPr>
        <w:t xml:space="preserve"> we teach but </w:t>
      </w:r>
      <w:r w:rsidR="003003D2">
        <w:rPr>
          <w:rFonts w:ascii="Times New Roman" w:hAnsi="Times New Roman" w:cs="Times New Roman"/>
          <w:i/>
          <w:iCs/>
        </w:rPr>
        <w:t>how</w:t>
      </w:r>
      <w:r w:rsidR="003003D2">
        <w:rPr>
          <w:rFonts w:ascii="Times New Roman" w:hAnsi="Times New Roman" w:cs="Times New Roman"/>
        </w:rPr>
        <w:t xml:space="preserve"> we teach and </w:t>
      </w:r>
      <w:r w:rsidR="003003D2">
        <w:rPr>
          <w:rFonts w:ascii="Times New Roman" w:hAnsi="Times New Roman" w:cs="Times New Roman"/>
          <w:i/>
          <w:iCs/>
        </w:rPr>
        <w:t>who</w:t>
      </w:r>
      <w:r w:rsidR="003003D2">
        <w:rPr>
          <w:rFonts w:ascii="Times New Roman" w:hAnsi="Times New Roman" w:cs="Times New Roman"/>
        </w:rPr>
        <w:t xml:space="preserve"> teaches. Lastly, we need to create more opportunities for medical students in these interdisciplinary forays of medical humanities, in terms of access to projects and forums, collaborations and institutional support, and further applications in praxis. </w:t>
      </w:r>
    </w:p>
    <w:p w14:paraId="10372967" w14:textId="77777777" w:rsidR="003003D2" w:rsidRDefault="003003D2" w:rsidP="003003D2">
      <w:pPr>
        <w:widowControl w:val="0"/>
        <w:autoSpaceDE w:val="0"/>
        <w:autoSpaceDN w:val="0"/>
        <w:adjustRightInd w:val="0"/>
        <w:ind w:right="-424"/>
        <w:rPr>
          <w:rFonts w:ascii="Times New Roman" w:hAnsi="Times New Roman" w:cs="Times New Roman"/>
        </w:rPr>
      </w:pPr>
    </w:p>
    <w:p w14:paraId="2F3C10F6"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The recent guidelines and revisions to the MBBS curriculum have brought in many commendable upgrades to what was a fairly sparse document, both in terms of detailed content and pedagogical synthesis. In the coming semesters, once this curriculum is tested in classrooms, there will surely be many more deliberations and concrete feedback that will shape later revisions and updates of both content and structure of medical education in India. However, one does not feel optimistic about the direction that the medical educational community has taken regarding its attitude to the Humanities. What has disappeared and will remain muted, I fear, is not only a word, but the possibilities of a genuine engagement with both the ethics and the ethos of Medical Humanities. </w:t>
      </w:r>
    </w:p>
    <w:p w14:paraId="2E637E37" w14:textId="77777777" w:rsidR="003003D2" w:rsidRDefault="003003D2" w:rsidP="003003D2">
      <w:pPr>
        <w:widowControl w:val="0"/>
        <w:autoSpaceDE w:val="0"/>
        <w:autoSpaceDN w:val="0"/>
        <w:adjustRightInd w:val="0"/>
        <w:ind w:right="-424"/>
        <w:rPr>
          <w:rFonts w:ascii="Times New Roman" w:hAnsi="Times New Roman" w:cs="Times New Roman"/>
        </w:rPr>
      </w:pPr>
    </w:p>
    <w:p w14:paraId="39EDDD72" w14:textId="77777777" w:rsidR="003003D2" w:rsidRDefault="003003D2" w:rsidP="003003D2">
      <w:pPr>
        <w:widowControl w:val="0"/>
        <w:autoSpaceDE w:val="0"/>
        <w:autoSpaceDN w:val="0"/>
        <w:adjustRightInd w:val="0"/>
        <w:ind w:right="-424"/>
        <w:rPr>
          <w:rFonts w:ascii="Times New Roman" w:hAnsi="Times New Roman" w:cs="Times New Roman"/>
        </w:rPr>
      </w:pPr>
    </w:p>
    <w:p w14:paraId="7555339B"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Acknowledgements: </w:t>
      </w:r>
    </w:p>
    <w:p w14:paraId="60A9AF4D" w14:textId="77777777" w:rsidR="003003D2" w:rsidRDefault="003003D2" w:rsidP="003003D2">
      <w:pPr>
        <w:widowControl w:val="0"/>
        <w:autoSpaceDE w:val="0"/>
        <w:autoSpaceDN w:val="0"/>
        <w:adjustRightInd w:val="0"/>
        <w:ind w:right="-424"/>
        <w:rPr>
          <w:rFonts w:ascii="Times New Roman" w:hAnsi="Times New Roman" w:cs="Times New Roman"/>
        </w:rPr>
      </w:pPr>
    </w:p>
    <w:p w14:paraId="68B70FB0"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It takes an institution that is open to new thought to be able to make forays in pedagogy, to push for collective attitudinal change, and the Manipal Academy of Higher Education has been this generous space. It also takes individuals who can trust colleagues and push for thoughtful change, as well as groups that listened even when others around them did not -  I am grateful to Dr Suma Nair, Head of Community Medicine, KMC, Manipal, and to the first-year MBBS class of 2018-19 for steep learnings that I will remember for years to come. </w:t>
      </w:r>
    </w:p>
    <w:p w14:paraId="51E1B04C" w14:textId="77777777" w:rsidR="003003D2" w:rsidRDefault="003003D2" w:rsidP="003003D2">
      <w:pPr>
        <w:widowControl w:val="0"/>
        <w:autoSpaceDE w:val="0"/>
        <w:autoSpaceDN w:val="0"/>
        <w:adjustRightInd w:val="0"/>
        <w:ind w:right="-424"/>
        <w:rPr>
          <w:rFonts w:ascii="Times New Roman" w:hAnsi="Times New Roman" w:cs="Times New Roman"/>
        </w:rPr>
      </w:pPr>
    </w:p>
    <w:p w14:paraId="5A3539E3" w14:textId="77777777" w:rsidR="003003D2" w:rsidRDefault="003003D2" w:rsidP="003003D2">
      <w:pPr>
        <w:widowControl w:val="0"/>
        <w:autoSpaceDE w:val="0"/>
        <w:autoSpaceDN w:val="0"/>
        <w:adjustRightInd w:val="0"/>
        <w:ind w:right="-424"/>
        <w:rPr>
          <w:rFonts w:ascii="Times New Roman" w:hAnsi="Times New Roman" w:cs="Times New Roman"/>
        </w:rPr>
      </w:pPr>
    </w:p>
    <w:p w14:paraId="46FA90FB" w14:textId="77777777" w:rsidR="003003D2" w:rsidRDefault="003003D2" w:rsidP="003003D2">
      <w:pPr>
        <w:widowControl w:val="0"/>
        <w:autoSpaceDE w:val="0"/>
        <w:autoSpaceDN w:val="0"/>
        <w:adjustRightInd w:val="0"/>
        <w:ind w:right="-424"/>
        <w:rPr>
          <w:rFonts w:ascii="Times New Roman" w:hAnsi="Times New Roman" w:cs="Times New Roman"/>
        </w:rPr>
      </w:pPr>
      <w:r>
        <w:rPr>
          <w:rFonts w:ascii="Times New Roman" w:hAnsi="Times New Roman" w:cs="Times New Roman"/>
        </w:rPr>
        <w:t xml:space="preserve">References: </w:t>
      </w:r>
    </w:p>
    <w:p w14:paraId="1598CD05" w14:textId="77777777" w:rsidR="003003D2" w:rsidRDefault="003003D2" w:rsidP="003003D2">
      <w:pPr>
        <w:widowControl w:val="0"/>
        <w:autoSpaceDE w:val="0"/>
        <w:autoSpaceDN w:val="0"/>
        <w:adjustRightInd w:val="0"/>
        <w:ind w:left="360" w:right="-424"/>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Medical Council of India’s Competency Based Under Graduate Curriculum for the Indian Medical Graduate. Available from </w:t>
      </w:r>
      <w:hyperlink r:id="rId7" w:history="1">
        <w:r>
          <w:rPr>
            <w:rFonts w:ascii="Times New Roman" w:hAnsi="Times New Roman" w:cs="Times New Roman"/>
          </w:rPr>
          <w:t>https://www.mciindia.org/CMS/information-desk/for-colleges/ug-curriculum</w:t>
        </w:r>
      </w:hyperlink>
    </w:p>
    <w:p w14:paraId="21FDF882" w14:textId="77777777" w:rsidR="003003D2" w:rsidRDefault="003003D2" w:rsidP="003003D2">
      <w:pPr>
        <w:widowControl w:val="0"/>
        <w:autoSpaceDE w:val="0"/>
        <w:autoSpaceDN w:val="0"/>
        <w:adjustRightInd w:val="0"/>
        <w:ind w:left="360" w:right="-424"/>
        <w:rPr>
          <w:rFonts w:ascii="Times New Roman" w:hAnsi="Times New Roman" w:cs="Times New Roman"/>
        </w:rPr>
      </w:pPr>
      <w:r>
        <w:rPr>
          <w:rFonts w:ascii="Times New Roman" w:hAnsi="Times New Roman" w:cs="Times New Roman"/>
          <w:sz w:val="23"/>
          <w:szCs w:val="23"/>
        </w:rPr>
        <w:t>2.</w:t>
      </w:r>
      <w:r>
        <w:rPr>
          <w:rFonts w:ascii="Times New Roman" w:hAnsi="Times New Roman" w:cs="Times New Roman"/>
          <w:sz w:val="23"/>
          <w:szCs w:val="23"/>
        </w:rPr>
        <w:tab/>
        <w:t xml:space="preserve">Medical Council of India, Competency based Undergraduate curriculum for the Indian Medical Graduate, 2018. Vol. 1; pg 14. </w:t>
      </w:r>
    </w:p>
    <w:p w14:paraId="273355D7" w14:textId="77777777" w:rsidR="003003D2" w:rsidRDefault="003003D2" w:rsidP="003003D2">
      <w:pPr>
        <w:widowControl w:val="0"/>
        <w:autoSpaceDE w:val="0"/>
        <w:autoSpaceDN w:val="0"/>
        <w:adjustRightInd w:val="0"/>
        <w:ind w:left="360" w:right="-424"/>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Prabhu, G. Medical themes in a literature classroom: an alternate perspective on Medical humanities pedagogy in Indian. </w:t>
      </w:r>
      <w:r>
        <w:rPr>
          <w:rFonts w:ascii="Times New Roman" w:hAnsi="Times New Roman" w:cs="Times New Roman"/>
          <w:i/>
          <w:iCs/>
        </w:rPr>
        <w:t xml:space="preserve">Indian J Med Ethics. </w:t>
      </w:r>
      <w:r>
        <w:rPr>
          <w:rFonts w:ascii="Times New Roman" w:hAnsi="Times New Roman" w:cs="Times New Roman"/>
        </w:rPr>
        <w:t>Vol IV. No. 1</w:t>
      </w:r>
    </w:p>
    <w:p w14:paraId="7770DEF0" w14:textId="77777777" w:rsidR="003003D2" w:rsidRDefault="003003D2" w:rsidP="003003D2">
      <w:pPr>
        <w:widowControl w:val="0"/>
        <w:autoSpaceDE w:val="0"/>
        <w:autoSpaceDN w:val="0"/>
        <w:adjustRightInd w:val="0"/>
        <w:ind w:left="360" w:right="-424"/>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Medical Council of India Regulations on Graduate Medical Education, 1997. Amended upto May 2018. Available from </w:t>
      </w:r>
      <w:hyperlink r:id="rId8" w:history="1">
        <w:r>
          <w:rPr>
            <w:rFonts w:ascii="Times New Roman" w:hAnsi="Times New Roman" w:cs="Times New Roman"/>
          </w:rPr>
          <w:t>https://www.mciindia.org/CMS/wp-content/uploads/2017/10/GME_REGULATIONS-1.pdf</w:t>
        </w:r>
      </w:hyperlink>
    </w:p>
    <w:p w14:paraId="4025821E" w14:textId="77777777" w:rsidR="003003D2" w:rsidRDefault="003003D2" w:rsidP="003003D2">
      <w:pPr>
        <w:widowControl w:val="0"/>
        <w:autoSpaceDE w:val="0"/>
        <w:autoSpaceDN w:val="0"/>
        <w:adjustRightInd w:val="0"/>
        <w:ind w:left="360" w:right="-424"/>
        <w:rPr>
          <w:rFonts w:ascii="Times New Roman" w:hAnsi="Times New Roman" w:cs="Times New Roman"/>
        </w:rPr>
      </w:pPr>
      <w:r>
        <w:rPr>
          <w:rFonts w:ascii="Times New Roman" w:hAnsi="Times New Roman" w:cs="Times New Roman"/>
        </w:rPr>
        <w:t>5.</w:t>
      </w:r>
      <w:r>
        <w:rPr>
          <w:rFonts w:ascii="Times New Roman" w:hAnsi="Times New Roman" w:cs="Times New Roman"/>
        </w:rPr>
        <w:tab/>
        <w:t>Ibid.</w:t>
      </w:r>
    </w:p>
    <w:p w14:paraId="79FD8625" w14:textId="77777777" w:rsidR="003003D2" w:rsidRDefault="003003D2" w:rsidP="003003D2">
      <w:pPr>
        <w:widowControl w:val="0"/>
        <w:autoSpaceDE w:val="0"/>
        <w:autoSpaceDN w:val="0"/>
        <w:adjustRightInd w:val="0"/>
        <w:ind w:left="360" w:right="-424"/>
        <w:rPr>
          <w:rFonts w:ascii="Times New Roman" w:hAnsi="Times New Roman" w:cs="Times New Roman"/>
        </w:rPr>
      </w:pPr>
      <w:r>
        <w:rPr>
          <w:rFonts w:ascii="Times New Roman" w:hAnsi="Times New Roman" w:cs="Times New Roman"/>
        </w:rPr>
        <w:t>6.</w:t>
      </w:r>
      <w:r>
        <w:rPr>
          <w:rFonts w:ascii="Times New Roman" w:hAnsi="Times New Roman" w:cs="Times New Roman"/>
        </w:rPr>
        <w:tab/>
        <w:t xml:space="preserve">As a representative sample within the </w:t>
      </w:r>
      <w:r>
        <w:rPr>
          <w:rFonts w:ascii="Times New Roman" w:hAnsi="Times New Roman" w:cs="Times New Roman"/>
          <w:i/>
          <w:iCs/>
        </w:rPr>
        <w:t>Indian Journal of Medical Ethics</w:t>
      </w:r>
      <w:r>
        <w:rPr>
          <w:rFonts w:ascii="Times New Roman" w:hAnsi="Times New Roman" w:cs="Times New Roman"/>
        </w:rPr>
        <w:t xml:space="preserve"> please see: Singh S, Barua P, Dahliwal U, Singh N. Harnessing the medical humanities for experiential learning. Published online, March 29, 2017; Varma J, Anusha P, Suman S. Perceived need and attitudes towards communication skill training in recently admitted undergraduate medical students. Published online, June 22, 2018; Pandya R, Shukla R, Gor AP, Ganguly B. Personal experience narratives by students: a teaching-learning tool in bioethics. Vo1 No. 3. </w:t>
      </w:r>
    </w:p>
    <w:p w14:paraId="0E104410" w14:textId="77777777" w:rsidR="003003D2" w:rsidRDefault="003003D2" w:rsidP="003003D2">
      <w:pPr>
        <w:widowControl w:val="0"/>
        <w:autoSpaceDE w:val="0"/>
        <w:autoSpaceDN w:val="0"/>
        <w:adjustRightInd w:val="0"/>
        <w:ind w:left="360" w:right="-424"/>
        <w:rPr>
          <w:rFonts w:ascii="Times New Roman" w:hAnsi="Times New Roman" w:cs="Times New Roman"/>
        </w:rPr>
      </w:pPr>
      <w:r>
        <w:rPr>
          <w:rFonts w:ascii="Times New Roman" w:hAnsi="Times New Roman" w:cs="Times New Roman"/>
        </w:rPr>
        <w:t>7.</w:t>
      </w:r>
      <w:r>
        <w:rPr>
          <w:rFonts w:ascii="Times New Roman" w:hAnsi="Times New Roman" w:cs="Times New Roman"/>
        </w:rPr>
        <w:tab/>
        <w:t>Personal interview with Dr Satendra Singh. Columbia Global Centre, Mumbai. February 18, 2019.</w:t>
      </w:r>
    </w:p>
    <w:p w14:paraId="210FCECA" w14:textId="77777777" w:rsidR="003003D2" w:rsidRDefault="003003D2" w:rsidP="003003D2">
      <w:pPr>
        <w:widowControl w:val="0"/>
        <w:autoSpaceDE w:val="0"/>
        <w:autoSpaceDN w:val="0"/>
        <w:adjustRightInd w:val="0"/>
        <w:ind w:left="360" w:right="-424"/>
        <w:rPr>
          <w:rFonts w:ascii="Times New Roman" w:hAnsi="Times New Roman" w:cs="Times New Roman"/>
        </w:rPr>
      </w:pPr>
      <w:r>
        <w:rPr>
          <w:rFonts w:ascii="Times New Roman" w:hAnsi="Times New Roman" w:cs="Times New Roman"/>
        </w:rPr>
        <w:t>8.</w:t>
      </w:r>
      <w:r>
        <w:rPr>
          <w:rFonts w:ascii="Times New Roman" w:hAnsi="Times New Roman" w:cs="Times New Roman"/>
        </w:rPr>
        <w:tab/>
        <w:t>Newzhook. Health &amp; Family Welfare Ministry, Medical Council of India told to include disability competencies in MBBS curriculum. April 2, 2019. https://newzhook.com/story/21845</w:t>
      </w:r>
    </w:p>
    <w:p w14:paraId="767CDEF7" w14:textId="77777777" w:rsidR="003003D2" w:rsidRDefault="003003D2" w:rsidP="003003D2">
      <w:pPr>
        <w:widowControl w:val="0"/>
        <w:autoSpaceDE w:val="0"/>
        <w:autoSpaceDN w:val="0"/>
        <w:adjustRightInd w:val="0"/>
        <w:ind w:left="360" w:right="-424"/>
        <w:rPr>
          <w:rFonts w:ascii="Times New Roman" w:hAnsi="Times New Roman" w:cs="Times New Roman"/>
        </w:rPr>
      </w:pPr>
      <w:r>
        <w:rPr>
          <w:rFonts w:ascii="Times New Roman" w:hAnsi="Times New Roman" w:cs="Times New Roman"/>
          <w:sz w:val="23"/>
          <w:szCs w:val="23"/>
        </w:rPr>
        <w:t>9.</w:t>
      </w:r>
      <w:r>
        <w:rPr>
          <w:rFonts w:ascii="Times New Roman" w:hAnsi="Times New Roman" w:cs="Times New Roman"/>
          <w:sz w:val="23"/>
          <w:szCs w:val="23"/>
        </w:rPr>
        <w:tab/>
        <w:t xml:space="preserve">Medical Council of India, Competency based Undergraduate curriculum for the Indian Medical Graduate, 2018. Vol. 1; pg 7. </w:t>
      </w:r>
    </w:p>
    <w:p w14:paraId="2F82A3CA" w14:textId="77777777" w:rsidR="003003D2" w:rsidRDefault="003003D2" w:rsidP="003003D2">
      <w:pPr>
        <w:widowControl w:val="0"/>
        <w:autoSpaceDE w:val="0"/>
        <w:autoSpaceDN w:val="0"/>
        <w:adjustRightInd w:val="0"/>
        <w:ind w:left="360" w:right="-424"/>
        <w:rPr>
          <w:rFonts w:ascii="Times New Roman" w:hAnsi="Times New Roman" w:cs="Times New Roman"/>
        </w:rPr>
      </w:pPr>
      <w:r>
        <w:rPr>
          <w:rFonts w:ascii="Times New Roman" w:hAnsi="Times New Roman" w:cs="Times New Roman"/>
        </w:rPr>
        <w:t>10.</w:t>
      </w:r>
      <w:r>
        <w:rPr>
          <w:rFonts w:ascii="Times New Roman" w:hAnsi="Times New Roman" w:cs="Times New Roman"/>
        </w:rPr>
        <w:tab/>
        <w:t>Medical Council of India, Attitude, Ethics &amp; Communication (AETCOM) competencies, 2018. Foreword.</w:t>
      </w:r>
    </w:p>
    <w:p w14:paraId="41D2522D" w14:textId="77777777" w:rsidR="003003D2" w:rsidRDefault="003003D2" w:rsidP="003003D2">
      <w:pPr>
        <w:widowControl w:val="0"/>
        <w:autoSpaceDE w:val="0"/>
        <w:autoSpaceDN w:val="0"/>
        <w:adjustRightInd w:val="0"/>
        <w:ind w:left="360" w:right="-424"/>
        <w:rPr>
          <w:rFonts w:ascii="Times New Roman" w:hAnsi="Times New Roman" w:cs="Times New Roman"/>
        </w:rPr>
      </w:pPr>
      <w:r>
        <w:rPr>
          <w:rFonts w:ascii="Times New Roman" w:hAnsi="Times New Roman" w:cs="Times New Roman"/>
        </w:rPr>
        <w:t>11.</w:t>
      </w:r>
      <w:r>
        <w:rPr>
          <w:rFonts w:ascii="Times New Roman" w:hAnsi="Times New Roman" w:cs="Times New Roman"/>
        </w:rPr>
        <w:tab/>
        <w:t xml:space="preserve">Revathi A. </w:t>
      </w:r>
      <w:r>
        <w:rPr>
          <w:rFonts w:ascii="Times New Roman" w:hAnsi="Times New Roman" w:cs="Times New Roman"/>
          <w:i/>
          <w:iCs/>
        </w:rPr>
        <w:t>The Truth About Me: A Hijra Life Story</w:t>
      </w:r>
      <w:r>
        <w:rPr>
          <w:rFonts w:ascii="Times New Roman" w:hAnsi="Times New Roman" w:cs="Times New Roman"/>
        </w:rPr>
        <w:t>. Trans. V Geetha. New Delhi: Penguin India, 2010.</w:t>
      </w:r>
    </w:p>
    <w:p w14:paraId="3CA7615D" w14:textId="77777777" w:rsidR="003003D2" w:rsidRDefault="003003D2" w:rsidP="003003D2">
      <w:pPr>
        <w:widowControl w:val="0"/>
        <w:autoSpaceDE w:val="0"/>
        <w:autoSpaceDN w:val="0"/>
        <w:adjustRightInd w:val="0"/>
        <w:ind w:left="360" w:right="-424"/>
        <w:rPr>
          <w:rFonts w:ascii="Times New Roman" w:hAnsi="Times New Roman" w:cs="Times New Roman"/>
        </w:rPr>
      </w:pPr>
    </w:p>
    <w:p w14:paraId="7C4EFE87" w14:textId="77777777" w:rsidR="003003D2" w:rsidRDefault="003003D2" w:rsidP="003003D2">
      <w:pPr>
        <w:widowControl w:val="0"/>
        <w:autoSpaceDE w:val="0"/>
        <w:autoSpaceDN w:val="0"/>
        <w:adjustRightInd w:val="0"/>
        <w:ind w:right="-424"/>
        <w:rPr>
          <w:rFonts w:ascii="Times New Roman" w:hAnsi="Times New Roman" w:cs="Times New Roman"/>
        </w:rPr>
      </w:pPr>
    </w:p>
    <w:p w14:paraId="7D8787C3" w14:textId="77777777" w:rsidR="003003D2" w:rsidRDefault="003003D2" w:rsidP="003003D2">
      <w:pPr>
        <w:widowControl w:val="0"/>
        <w:autoSpaceDE w:val="0"/>
        <w:autoSpaceDN w:val="0"/>
        <w:adjustRightInd w:val="0"/>
        <w:ind w:right="-424"/>
        <w:rPr>
          <w:rFonts w:ascii="Times New Roman" w:hAnsi="Times New Roman" w:cs="Times New Roman"/>
        </w:rPr>
      </w:pPr>
    </w:p>
    <w:p w14:paraId="53703475" w14:textId="77777777" w:rsidR="003003D2" w:rsidRDefault="003003D2" w:rsidP="003003D2">
      <w:pPr>
        <w:widowControl w:val="0"/>
        <w:autoSpaceDE w:val="0"/>
        <w:autoSpaceDN w:val="0"/>
        <w:adjustRightInd w:val="0"/>
        <w:ind w:right="-424"/>
        <w:rPr>
          <w:rFonts w:ascii="Times New Roman" w:hAnsi="Times New Roman" w:cs="Times New Roman"/>
        </w:rPr>
      </w:pPr>
    </w:p>
    <w:p w14:paraId="129946A5" w14:textId="77777777" w:rsidR="00B764B9" w:rsidRDefault="00B764B9"/>
    <w:sectPr w:rsidR="00B764B9" w:rsidSect="009C350C">
      <w:footerReference w:type="even" r:id="rId9"/>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7D381" w14:textId="77777777" w:rsidR="000216C6" w:rsidRDefault="000216C6" w:rsidP="003C750A">
      <w:r>
        <w:separator/>
      </w:r>
    </w:p>
  </w:endnote>
  <w:endnote w:type="continuationSeparator" w:id="0">
    <w:p w14:paraId="7738A430" w14:textId="77777777" w:rsidR="000216C6" w:rsidRDefault="000216C6" w:rsidP="003C7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FBD25" w14:textId="77777777" w:rsidR="00F47CFA" w:rsidRDefault="00F47CFA" w:rsidP="003C750A">
    <w:pPr>
      <w:pStyle w:val="Footer"/>
      <w:framePr w:wrap="around" w:vAnchor="text" w:hAnchor="margin" w:xAlign="right" w:y="1"/>
      <w:rPr>
        <w:ins w:id="147" w:author="GAYATHRI PRABHU" w:date="2019-06-21T12:01:00Z"/>
        <w:rStyle w:val="PageNumber"/>
      </w:rPr>
    </w:pPr>
    <w:ins w:id="148" w:author="GAYATHRI PRABHU" w:date="2019-06-21T12:01:00Z">
      <w:r>
        <w:rPr>
          <w:rStyle w:val="PageNumber"/>
        </w:rPr>
        <w:fldChar w:fldCharType="begin"/>
      </w:r>
      <w:r>
        <w:rPr>
          <w:rStyle w:val="PageNumber"/>
        </w:rPr>
        <w:instrText xml:space="preserve">PAGE  </w:instrText>
      </w:r>
      <w:r>
        <w:rPr>
          <w:rStyle w:val="PageNumber"/>
        </w:rPr>
        <w:fldChar w:fldCharType="end"/>
      </w:r>
    </w:ins>
  </w:p>
  <w:p w14:paraId="23EAE2E9" w14:textId="77777777" w:rsidR="00F47CFA" w:rsidRDefault="00F47CFA">
    <w:pPr>
      <w:pStyle w:val="Footer"/>
      <w:ind w:right="360"/>
      <w:pPrChange w:id="149" w:author="GAYATHRI PRABHU" w:date="2019-06-21T12:01: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A09CA" w14:textId="77777777" w:rsidR="00F47CFA" w:rsidRDefault="00F47CFA" w:rsidP="003C750A">
    <w:pPr>
      <w:pStyle w:val="Footer"/>
      <w:framePr w:wrap="around" w:vAnchor="text" w:hAnchor="margin" w:xAlign="right" w:y="1"/>
      <w:rPr>
        <w:ins w:id="150" w:author="GAYATHRI PRABHU" w:date="2019-06-21T12:01:00Z"/>
        <w:rStyle w:val="PageNumber"/>
      </w:rPr>
    </w:pPr>
    <w:ins w:id="151" w:author="GAYATHRI PRABHU" w:date="2019-06-21T12:01:00Z">
      <w:r>
        <w:rPr>
          <w:rStyle w:val="PageNumber"/>
        </w:rPr>
        <w:fldChar w:fldCharType="begin"/>
      </w:r>
      <w:r>
        <w:rPr>
          <w:rStyle w:val="PageNumber"/>
        </w:rPr>
        <w:instrText xml:space="preserve">PAGE  </w:instrText>
      </w:r>
    </w:ins>
    <w:r>
      <w:rPr>
        <w:rStyle w:val="PageNumber"/>
      </w:rPr>
      <w:fldChar w:fldCharType="separate"/>
    </w:r>
    <w:r w:rsidR="004063D0">
      <w:rPr>
        <w:rStyle w:val="PageNumber"/>
        <w:noProof/>
      </w:rPr>
      <w:t>1</w:t>
    </w:r>
    <w:ins w:id="152" w:author="GAYATHRI PRABHU" w:date="2019-06-21T12:01:00Z">
      <w:r>
        <w:rPr>
          <w:rStyle w:val="PageNumber"/>
        </w:rPr>
        <w:fldChar w:fldCharType="end"/>
      </w:r>
    </w:ins>
  </w:p>
  <w:p w14:paraId="40A9B6E3" w14:textId="77777777" w:rsidR="00F47CFA" w:rsidRDefault="00F47CFA">
    <w:pPr>
      <w:pStyle w:val="Footer"/>
      <w:ind w:right="360"/>
      <w:pPrChange w:id="153" w:author="GAYATHRI PRABHU" w:date="2019-06-21T12:01: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D7C71" w14:textId="77777777" w:rsidR="000216C6" w:rsidRDefault="000216C6" w:rsidP="003C750A">
      <w:r>
        <w:separator/>
      </w:r>
    </w:p>
  </w:footnote>
  <w:footnote w:type="continuationSeparator" w:id="0">
    <w:p w14:paraId="03B3A23E" w14:textId="77777777" w:rsidR="000216C6" w:rsidRDefault="000216C6" w:rsidP="003C7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D2"/>
    <w:rsid w:val="000216C6"/>
    <w:rsid w:val="00114268"/>
    <w:rsid w:val="0017221A"/>
    <w:rsid w:val="001C5EFA"/>
    <w:rsid w:val="003003D2"/>
    <w:rsid w:val="00326FED"/>
    <w:rsid w:val="003C750A"/>
    <w:rsid w:val="003D5BE2"/>
    <w:rsid w:val="003E3D5D"/>
    <w:rsid w:val="003E69C9"/>
    <w:rsid w:val="004063D0"/>
    <w:rsid w:val="0046628B"/>
    <w:rsid w:val="004E1DED"/>
    <w:rsid w:val="00521DFD"/>
    <w:rsid w:val="00566A4A"/>
    <w:rsid w:val="005D7962"/>
    <w:rsid w:val="00607E94"/>
    <w:rsid w:val="0061617D"/>
    <w:rsid w:val="006364DF"/>
    <w:rsid w:val="00637B2A"/>
    <w:rsid w:val="00651EAC"/>
    <w:rsid w:val="006C0578"/>
    <w:rsid w:val="007302F9"/>
    <w:rsid w:val="007A1F4B"/>
    <w:rsid w:val="00850824"/>
    <w:rsid w:val="008B0119"/>
    <w:rsid w:val="008C62CC"/>
    <w:rsid w:val="00926962"/>
    <w:rsid w:val="00961300"/>
    <w:rsid w:val="009B097A"/>
    <w:rsid w:val="009B44D4"/>
    <w:rsid w:val="009C350C"/>
    <w:rsid w:val="00A33C4D"/>
    <w:rsid w:val="00A63E06"/>
    <w:rsid w:val="00A67A57"/>
    <w:rsid w:val="00AF342C"/>
    <w:rsid w:val="00B50EF5"/>
    <w:rsid w:val="00B764B9"/>
    <w:rsid w:val="00B87A6F"/>
    <w:rsid w:val="00C47FC8"/>
    <w:rsid w:val="00DB1DFE"/>
    <w:rsid w:val="00DD0C32"/>
    <w:rsid w:val="00EA3A7D"/>
    <w:rsid w:val="00F22585"/>
    <w:rsid w:val="00F47CFA"/>
    <w:rsid w:val="00FB2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D6789"/>
  <w14:defaultImageDpi w14:val="300"/>
  <w15:docId w15:val="{9C063713-C15E-4122-87DE-4BD6A5C4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D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D5D"/>
    <w:rPr>
      <w:rFonts w:ascii="Lucida Grande" w:hAnsi="Lucida Grande" w:cs="Lucida Grande"/>
      <w:sz w:val="18"/>
      <w:szCs w:val="18"/>
    </w:rPr>
  </w:style>
  <w:style w:type="paragraph" w:styleId="Footer">
    <w:name w:val="footer"/>
    <w:basedOn w:val="Normal"/>
    <w:link w:val="FooterChar"/>
    <w:uiPriority w:val="99"/>
    <w:unhideWhenUsed/>
    <w:rsid w:val="003C750A"/>
    <w:pPr>
      <w:tabs>
        <w:tab w:val="center" w:pos="4320"/>
        <w:tab w:val="right" w:pos="8640"/>
      </w:tabs>
    </w:pPr>
  </w:style>
  <w:style w:type="character" w:customStyle="1" w:styleId="FooterChar">
    <w:name w:val="Footer Char"/>
    <w:basedOn w:val="DefaultParagraphFont"/>
    <w:link w:val="Footer"/>
    <w:uiPriority w:val="99"/>
    <w:rsid w:val="003C750A"/>
  </w:style>
  <w:style w:type="character" w:styleId="PageNumber">
    <w:name w:val="page number"/>
    <w:basedOn w:val="DefaultParagraphFont"/>
    <w:uiPriority w:val="99"/>
    <w:semiHidden/>
    <w:unhideWhenUsed/>
    <w:rsid w:val="003C7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iindia.org/CMS/wp-con" TargetMode="External"/><Relationship Id="rId3" Type="http://schemas.openxmlformats.org/officeDocument/2006/relationships/settings" Target="settings.xml"/><Relationship Id="rId7" Type="http://schemas.openxmlformats.org/officeDocument/2006/relationships/hyperlink" Target="https://www.mciindia.org/CMS/information-desk/for-colleges/ug-curricul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3852</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PRABHU</dc:creator>
  <cp:keywords/>
  <dc:description/>
  <cp:lastModifiedBy>Reviewer</cp:lastModifiedBy>
  <cp:revision>2</cp:revision>
  <dcterms:created xsi:type="dcterms:W3CDTF">2019-06-21T12:23:00Z</dcterms:created>
  <dcterms:modified xsi:type="dcterms:W3CDTF">2019-06-21T12:23:00Z</dcterms:modified>
</cp:coreProperties>
</file>