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FD0ED" w14:textId="77777777" w:rsidR="00B55023" w:rsidRDefault="00B55023" w:rsidP="0053173F">
      <w:pPr>
        <w:spacing w:line="480" w:lineRule="auto"/>
        <w:jc w:val="both"/>
        <w:rPr>
          <w:b/>
          <w:bCs/>
        </w:rPr>
      </w:pPr>
      <w:r>
        <w:rPr>
          <w:b/>
          <w:bCs/>
        </w:rPr>
        <w:t>SLUG: THEME EDITORIAL</w:t>
      </w:r>
    </w:p>
    <w:p w14:paraId="5F8A1525" w14:textId="5D466617" w:rsidR="000A385D" w:rsidRDefault="00B55023" w:rsidP="0053173F">
      <w:pPr>
        <w:spacing w:line="480" w:lineRule="auto"/>
        <w:jc w:val="both"/>
        <w:rPr>
          <w:b/>
          <w:bCs/>
        </w:rPr>
      </w:pPr>
      <w:r>
        <w:rPr>
          <w:b/>
          <w:bCs/>
        </w:rPr>
        <w:t xml:space="preserve">TITLE: </w:t>
      </w:r>
      <w:r w:rsidR="0053173F" w:rsidRPr="0053173F">
        <w:rPr>
          <w:b/>
          <w:bCs/>
        </w:rPr>
        <w:t>Controlled Human Infection Models – exploring the landscape in India</w:t>
      </w:r>
    </w:p>
    <w:p w14:paraId="70C7722C" w14:textId="64B89561" w:rsidR="005B00AF" w:rsidRDefault="005B00AF" w:rsidP="00EA5C73">
      <w:pPr>
        <w:spacing w:after="0" w:line="240" w:lineRule="auto"/>
        <w:jc w:val="both"/>
        <w:rPr>
          <w:b/>
          <w:bCs/>
        </w:rPr>
      </w:pPr>
      <w:r w:rsidRPr="00EA5C73">
        <w:rPr>
          <w:b/>
          <w:bCs/>
        </w:rPr>
        <w:t>AUTHORS: VIJAYAPRASAD GOPICHANDRAN, GAGANDEEP KANG</w:t>
      </w:r>
    </w:p>
    <w:p w14:paraId="1847A007" w14:textId="7D1904B8" w:rsidR="00EA5C73" w:rsidRPr="00EA5C73" w:rsidRDefault="00D72B77" w:rsidP="00EA5C73">
      <w:pPr>
        <w:spacing w:after="0" w:line="240" w:lineRule="auto"/>
        <w:jc w:val="both"/>
        <w:rPr>
          <w:b/>
          <w:bCs/>
        </w:rPr>
      </w:pPr>
      <w:r>
        <w:rPr>
          <w:b/>
          <w:bCs/>
        </w:rPr>
        <w:t>---------------------------------------------------------------------------------------------------------------</w:t>
      </w:r>
    </w:p>
    <w:p w14:paraId="51CDA334" w14:textId="5FCA0AC3" w:rsidR="00EA5C73" w:rsidRDefault="005B00AF" w:rsidP="00EA5C73">
      <w:pPr>
        <w:spacing w:after="0" w:line="240" w:lineRule="auto"/>
        <w:jc w:val="both"/>
        <w:rPr>
          <w:color w:val="990000"/>
          <w:shd w:val="clear" w:color="auto" w:fill="FFFFFF"/>
        </w:rPr>
      </w:pPr>
      <w:r w:rsidRPr="00EA5C73">
        <w:rPr>
          <w:bCs/>
        </w:rPr>
        <w:t xml:space="preserve">Authors: </w:t>
      </w:r>
      <w:r w:rsidR="00EA5C73" w:rsidRPr="00EA5C73">
        <w:rPr>
          <w:b/>
          <w:bCs/>
        </w:rPr>
        <w:t>Vijayaprasad Gopichandran</w:t>
      </w:r>
      <w:r w:rsidR="00EA5C73" w:rsidRPr="00EA5C73">
        <w:rPr>
          <w:bCs/>
        </w:rPr>
        <w:t xml:space="preserve"> (</w:t>
      </w:r>
      <w:r w:rsidR="00E46081" w:rsidRPr="00E46081">
        <w:rPr>
          <w:bCs/>
        </w:rPr>
        <w:t>vijay.gopichandran@gmail.com</w:t>
      </w:r>
      <w:r w:rsidR="00EA5C73" w:rsidRPr="00EA5C73">
        <w:rPr>
          <w:bCs/>
        </w:rPr>
        <w:t xml:space="preserve">), Assistant Professor, Department of Community Medicine, ESIC Medical College and PGIMSR, KK Nagar, Chennai, TN 600 078, INDIA; </w:t>
      </w:r>
      <w:r w:rsidR="00EA5C73" w:rsidRPr="00EA5C73">
        <w:rPr>
          <w:b/>
          <w:bCs/>
        </w:rPr>
        <w:t>Gagandeep Kang</w:t>
      </w:r>
      <w:r w:rsidR="00EA5C73" w:rsidRPr="00EA5C73">
        <w:rPr>
          <w:bCs/>
        </w:rPr>
        <w:t xml:space="preserve"> (gkang@thsti.res.i</w:t>
      </w:r>
      <w:r w:rsidR="00EA5C73">
        <w:rPr>
          <w:bCs/>
        </w:rPr>
        <w:t>n</w:t>
      </w:r>
      <w:r w:rsidR="00EA5C73" w:rsidRPr="00EA5C73">
        <w:rPr>
          <w:bCs/>
        </w:rPr>
        <w:t>) Executive Director,</w:t>
      </w:r>
      <w:r w:rsidR="008F3DC3">
        <w:rPr>
          <w:bCs/>
        </w:rPr>
        <w:t xml:space="preserve"> </w:t>
      </w:r>
      <w:r w:rsidR="00EA5C73" w:rsidRPr="00E46081">
        <w:rPr>
          <w:shd w:val="clear" w:color="auto" w:fill="FFFFFF"/>
        </w:rPr>
        <w:t>Translational Health Science and Technology Institute, Faridabad-Gurgaon Expressway, PO Box#4, Faridabad, Haryana 120 001, INDIA.</w:t>
      </w:r>
    </w:p>
    <w:p w14:paraId="0567235E" w14:textId="60C48797" w:rsidR="00EA5C73" w:rsidRDefault="00EA5C73" w:rsidP="00EA5C73">
      <w:pPr>
        <w:spacing w:after="0" w:line="240" w:lineRule="auto"/>
        <w:jc w:val="both"/>
        <w:rPr>
          <w:bCs/>
        </w:rPr>
      </w:pPr>
    </w:p>
    <w:p w14:paraId="6E929FC4" w14:textId="22F62BD3" w:rsidR="00EA5C73" w:rsidRDefault="00EA5C73" w:rsidP="00EA5C73">
      <w:pPr>
        <w:spacing w:after="0" w:line="240" w:lineRule="auto"/>
        <w:jc w:val="both"/>
        <w:rPr>
          <w:bCs/>
        </w:rPr>
      </w:pPr>
      <w:r>
        <w:rPr>
          <w:bCs/>
        </w:rPr>
        <w:t>To cite: Gopichandran V, Kang G</w:t>
      </w:r>
      <w:r w:rsidR="008F3DC3">
        <w:rPr>
          <w:bCs/>
        </w:rPr>
        <w:t>.</w:t>
      </w:r>
      <w:r>
        <w:rPr>
          <w:bCs/>
        </w:rPr>
        <w:t xml:space="preserve"> </w:t>
      </w:r>
      <w:r w:rsidRPr="00EA5C73">
        <w:rPr>
          <w:bCs/>
        </w:rPr>
        <w:t>Controlled Human Infection Models – exploring the landscape in India</w:t>
      </w:r>
      <w:r>
        <w:rPr>
          <w:bCs/>
        </w:rPr>
        <w:t xml:space="preserve">. </w:t>
      </w:r>
      <w:r w:rsidRPr="00EA5C73">
        <w:rPr>
          <w:bCs/>
          <w:i/>
        </w:rPr>
        <w:t>Indian J Med Ethics</w:t>
      </w:r>
      <w:r>
        <w:rPr>
          <w:bCs/>
        </w:rPr>
        <w:t>. 2018 Oct-Dec;3(4</w:t>
      </w:r>
      <w:proofErr w:type="gramStart"/>
      <w:r>
        <w:rPr>
          <w:bCs/>
        </w:rPr>
        <w:t>):----</w:t>
      </w:r>
      <w:proofErr w:type="gramEnd"/>
      <w:r>
        <w:rPr>
          <w:bCs/>
        </w:rPr>
        <w:t xml:space="preserve">. </w:t>
      </w:r>
      <w:proofErr w:type="gramStart"/>
      <w:r>
        <w:rPr>
          <w:bCs/>
        </w:rPr>
        <w:t>DOI:-----------------</w:t>
      </w:r>
      <w:proofErr w:type="gramEnd"/>
      <w:r>
        <w:rPr>
          <w:bCs/>
        </w:rPr>
        <w:t>.</w:t>
      </w:r>
    </w:p>
    <w:p w14:paraId="3BD7DA0C" w14:textId="62D4CBFC" w:rsidR="00EA5C73" w:rsidRDefault="00EA5C73" w:rsidP="00EA5C73">
      <w:pPr>
        <w:spacing w:after="0" w:line="240" w:lineRule="auto"/>
        <w:jc w:val="both"/>
        <w:rPr>
          <w:bCs/>
        </w:rPr>
      </w:pPr>
    </w:p>
    <w:p w14:paraId="18A26348" w14:textId="25D896C3" w:rsidR="00EA5C73" w:rsidRDefault="00EA5C73" w:rsidP="00EA5C73">
      <w:pPr>
        <w:spacing w:after="0" w:line="240" w:lineRule="auto"/>
        <w:jc w:val="both"/>
        <w:rPr>
          <w:bCs/>
        </w:rPr>
      </w:pPr>
      <w:r>
        <w:rPr>
          <w:bCs/>
          <w:i/>
        </w:rPr>
        <w:t xml:space="preserve">©Indian Journal of Medical Ethics </w:t>
      </w:r>
      <w:r w:rsidRPr="00EA5C73">
        <w:rPr>
          <w:bCs/>
        </w:rPr>
        <w:t>2018</w:t>
      </w:r>
    </w:p>
    <w:p w14:paraId="011C6D3E" w14:textId="3A97920E" w:rsidR="00EA5C73" w:rsidRDefault="00EA5C73" w:rsidP="00EA5C73">
      <w:pPr>
        <w:spacing w:after="0" w:line="240" w:lineRule="auto"/>
        <w:jc w:val="both"/>
        <w:rPr>
          <w:bCs/>
          <w:i/>
        </w:rPr>
      </w:pPr>
    </w:p>
    <w:p w14:paraId="63CAF535" w14:textId="24813DB8" w:rsidR="00EA5C73" w:rsidRDefault="00D72B77" w:rsidP="00EA5C73">
      <w:pPr>
        <w:spacing w:after="0" w:line="240" w:lineRule="auto"/>
        <w:jc w:val="both"/>
        <w:rPr>
          <w:bCs/>
          <w:i/>
        </w:rPr>
      </w:pPr>
      <w:r>
        <w:rPr>
          <w:bCs/>
          <w:i/>
        </w:rPr>
        <w:t>---------------------------------------------------------------------------------------------------------</w:t>
      </w:r>
    </w:p>
    <w:p w14:paraId="06264D6F" w14:textId="067558B2" w:rsidR="00EA5C73" w:rsidRDefault="00EA5C73" w:rsidP="00EA5C73">
      <w:pPr>
        <w:spacing w:after="0" w:line="240" w:lineRule="auto"/>
        <w:jc w:val="both"/>
        <w:rPr>
          <w:bCs/>
          <w:i/>
        </w:rPr>
      </w:pPr>
    </w:p>
    <w:p w14:paraId="5ED84F12" w14:textId="77777777" w:rsidR="00EA5C73" w:rsidRPr="00E46081" w:rsidRDefault="00EA5C73" w:rsidP="00E46081">
      <w:pPr>
        <w:spacing w:after="0" w:line="240" w:lineRule="auto"/>
        <w:jc w:val="both"/>
        <w:rPr>
          <w:bCs/>
          <w:i/>
        </w:rPr>
      </w:pPr>
    </w:p>
    <w:p w14:paraId="67D9C96D" w14:textId="68098376" w:rsidR="0053173F" w:rsidRPr="007F3145" w:rsidRDefault="0053173F" w:rsidP="0053173F">
      <w:pPr>
        <w:spacing w:line="480" w:lineRule="auto"/>
        <w:jc w:val="both"/>
        <w:rPr>
          <w:b/>
          <w:bCs/>
        </w:rPr>
      </w:pPr>
      <w:r w:rsidRPr="007F3145">
        <w:rPr>
          <w:b/>
          <w:bCs/>
        </w:rPr>
        <w:t xml:space="preserve">Introduction </w:t>
      </w:r>
    </w:p>
    <w:p w14:paraId="7687AA45" w14:textId="4EFED2FF" w:rsidR="00607E9F" w:rsidRDefault="0053173F" w:rsidP="00E22F0A">
      <w:pPr>
        <w:spacing w:after="0" w:line="240" w:lineRule="auto"/>
      </w:pPr>
      <w:r>
        <w:t>Controlled Human Infection Models (CHIMs) refer</w:t>
      </w:r>
      <w:r w:rsidR="008F3DC3">
        <w:t>s</w:t>
      </w:r>
      <w:r>
        <w:t xml:space="preserve"> to the intentional introduction of an infectious agent into a healthy volunteer to deliberately induce the infection</w:t>
      </w:r>
      <w:r w:rsidR="00B52780">
        <w:t xml:space="preserve"> under regulated conditions</w:t>
      </w:r>
      <w:r>
        <w:t xml:space="preserve">. These studies </w:t>
      </w:r>
      <w:r w:rsidR="00AC4441">
        <w:t xml:space="preserve">can be useful in </w:t>
      </w:r>
      <w:r w:rsidR="008F3DC3">
        <w:t>discovering</w:t>
      </w:r>
      <w:r w:rsidR="007F6B67">
        <w:t xml:space="preserve"> </w:t>
      </w:r>
      <w:r>
        <w:t>the</w:t>
      </w:r>
      <w:r w:rsidR="00E42075">
        <w:t xml:space="preserve"> origin </w:t>
      </w:r>
      <w:r w:rsidR="008F3DC3">
        <w:t>and development</w:t>
      </w:r>
      <w:r w:rsidR="00E42075">
        <w:t xml:space="preserve"> of a disease</w:t>
      </w:r>
      <w:r>
        <w:t xml:space="preserve">, </w:t>
      </w:r>
      <w:r w:rsidR="007F6B67" w:rsidRPr="007F6B67">
        <w:rPr>
          <w:color w:val="FF0000"/>
        </w:rPr>
        <w:t>its</w:t>
      </w:r>
      <w:r w:rsidR="008F3DC3">
        <w:t xml:space="preserve"> </w:t>
      </w:r>
      <w:r>
        <w:t>immunological re</w:t>
      </w:r>
      <w:r w:rsidR="00AC4441">
        <w:t xml:space="preserve">sponses </w:t>
      </w:r>
      <w:r>
        <w:t>and natural course,</w:t>
      </w:r>
      <w:r w:rsidR="00AC4441">
        <w:t xml:space="preserve"> as well as in the evaluation of interventions</w:t>
      </w:r>
      <w:r>
        <w:t xml:space="preserve">. CHIMs have </w:t>
      </w:r>
      <w:r w:rsidR="008F3DC3">
        <w:t>yielded data</w:t>
      </w:r>
      <w:r w:rsidR="00AC4441">
        <w:t xml:space="preserve"> that ha</w:t>
      </w:r>
      <w:r w:rsidR="00E22F0A">
        <w:t>ve</w:t>
      </w:r>
      <w:r w:rsidR="00AC4441">
        <w:t xml:space="preserve"> informed the </w:t>
      </w:r>
      <w:r>
        <w:t xml:space="preserve">development </w:t>
      </w:r>
      <w:r w:rsidR="00AC4441">
        <w:t xml:space="preserve">process </w:t>
      </w:r>
      <w:r>
        <w:t xml:space="preserve">of several vaccines </w:t>
      </w:r>
      <w:r w:rsidR="00E25CF5">
        <w:t>in recent years</w:t>
      </w:r>
      <w:r w:rsidR="00E25CF5">
        <w:fldChar w:fldCharType="begin" w:fldLock="1"/>
      </w:r>
      <w:r w:rsidR="00607E9F">
        <w:instrText>ADDIN CSL_CITATION {"citationItems":[{"id":"ITEM-1","itemData":{"ISSN":"1537-6591","author":[{"dropping-particle":"","family":"Chen","given":"Wilbur H","non-dropping-particle":"","parse-names":false,"suffix":""},{"dropping-particle":"","family":"Cohen","given":"Mitchell B","non-dropping-particle":"","parse-names":false,"suffix":""},{"dropping-particle":"","family":"Kirkpatrick","given":"Beth D","non-dropping-particle":"","parse-names":false,"suffix":""},{"dropping-particle":"","family":"Brady","given":"Rebecca C","non-dropping-particle":"","parse-names":false,"suffix":""},{"dropping-particle":"","family":"Galloway","given":"David","non-dropping-particle":"","parse-names":false,"suffix":""},{"dropping-particle":"","family":"Gurwith","given":"Marc","non-dropping-particle":"","parse-names":false,"suffix":""},{"dropping-particle":"","family":"Hall","given":"Robert H","non-dropping-particle":"","parse-names":false,"suffix":""},{"dropping-particle":"","family":"Kessler","given":"Robert A","non-dropping-particle":"","parse-names":false,"suffix":""},{"dropping-particle":"","family":"Lock","given":"Michael","non-dropping-particle":"","parse-names":false,"suffix":""},{"dropping-particle":"","family":"Haney","given":"Douglas","non-dropping-particle":"","parse-names":false,"suffix":""}],"container-title":"Clinical Infectious Diseases","id":"ITEM-1","issue":"11","issued":{"date-parts":[["2016"]]},"page":"1329-1335","publisher":"Oxford University Press","title":"Single-dose live oral cholera vaccine CVD 103-HgR protects against human experimental infection with Vibrio cholerae O1 El Tor","type":"article-journal","volume":"62"},"uris":["http://www.mendeley.com/documents/?uuid=b0968718-22cd-4e18-92cf-36e6e2986cb0"]},{"id":"ITEM-2","itemData":{"ISSN":"0140-6736","author":[{"dropping-particle":"","family":"Jin","given":"Celina","non-dropping-particle":"","parse-names":false,"suffix":""},{"dropping-particle":"","family":"Gibani","given":"Malick M","non-dropping-particle":"","parse-names":false,"suffix":""},{"dropping-particle":"","family":"Moore","given":"Maria","non-dropping-particle":"","parse-names":false,"suffix":""},{"dropping-particle":"","family":"Juel","given":"Helene B","non-dropping-particle":"","parse-names":false,"suffix":""},{"dropping-particle":"","family":"Jones","given":"Elizabeth","non-dropping-particle":"","parse-names":false,"suffix":""},{"dropping-particle":"","family":"Meiring","given":"James","non-dropping-particle":"","parse-names":false,"suffix":""},{"dropping-particle":"","family":"Harris","given":"Victoria","non-dropping-particle":"","parse-names":false,"suffix":""},{"dropping-particle":"","family":"Gardner","given":"Jonathan","non-dropping-particle":"","parse-names":false,"suffix":""},{"dropping-particle":"","family":"Nebykova","given":"Anna","non-dropping-particle":"","parse-names":false,"suffix":""},{"dropping-particle":"","family":"Kerridge","given":"Simon A","non-dropping-particle":"","parse-names":false,"suffix":""}],"container-title":"The Lancet","id":"ITEM-2","issue":"10111","issued":{"date-parts":[["2017"]]},"page":"2472-2480","publisher":"Elsevier","title":"Efficacy and immunogenicity of a Vi-tetanus toxoid conjugate vaccine in the prevention of typhoid fever using a controlled human infection model of Salmonella Typhi: a randomised controlled, phase 2b trial","type":"article-journal","volume":"390"},"uris":["http://www.mendeley.com/documents/?uuid=234d0942-273b-4fe9-a1a6-ca9687f9c57f"]},{"id":"ITEM-3","itemData":{"ISSN":"1935-2735","author":[{"dropping-particle":"","family":"Darton","given":"Thomas C","non-dropping-particle":"","parse-names":false,"suffix":""},{"dropping-particle":"","family":"Jones","given":"Claire","non-dropping-particle":"","parse-names":false,"suffix":""},{"dropping-particle":"","family":"Blohmke","given":"Christoph J","non-dropping-particle":"","parse-names":false,"suffix":""},{"dropping-particle":"","family":"Waddington","given":"Claire S","non-dropping-particle":"","parse-names":false,"suffix":""},{"dropping-particle":"","family":"Zhou","given":"Liqing","non-dropping-particle":"","parse-names":false,"suffix":""},{"dropping-particle":"","family":"Peters","given":"Anna","non-dropping-particle":"","parse-names":false,"suffix":""},{"dropping-particle":"","family":"Haworth","given":"Kathryn","non-dropping-particle":"","parse-names":false,"suffix":""},{"dropping-particle":"","family":"Sie","given":"Rebecca","non-dropping-particle":"","parse-names":false,"suffix":""},{"dropping-particle":"","family":"Green","given":"Christopher A","non-dropping-particle":"","parse-names":false,"suffix":""},{"dropping-particle":"","family":"Jeppesen","given":"Catherine A","non-dropping-particle":"","parse-names":false,"suffix":""}],"container-title":"PLoS neglected tropical diseases","id":"ITEM-3","issue":"8","issued":{"date-parts":[["2016"]]},"page":"e0004926","publisher":"Public Library of Science","title":"Using a human challenge model of infection to measure vaccine efficacy: a randomised, controlled trial comparing the typhoid vaccines M01ZH09 with placebo and Ty21a","type":"article-journal","volume":"10"},"uris":["http://www.mendeley.com/documents/?uuid=1a60c420-2d26-47b7-8a8e-aa71cba86336"]},{"id":"ITEM-4","itemData":{"ISSN":"0019-9567","author":[{"dropping-particle":"","family":"Stanisic","given":"Danielle I","non-dropping-particle":"","parse-names":false,"suffix":""},{"dropping-particle":"","family":"McCarthy","given":"James S","non-dropping-particle":"","parse-names":false,"suffix":""},{"dropping-particle":"","family":"Good","given":"Michael F","non-dropping-particle":"","parse-names":false,"suffix":""}],"container-title":"Infection and immunity","id":"ITEM-4","issue":"1","issued":{"date-parts":[["2018"]]},"page":"e00479-17","publisher":"Am Soc Microbiol","title":"Controlled human malaria infection: applications, advances, and challenges","type":"article-journal","volume":"86"},"uris":["http://www.mendeley.com/documents/?uuid=3223e37e-4af3-4e0d-98d5-77c6314f42c8"]},{"id":"ITEM-5","itemData":{"ISSN":"0022-1899","author":[{"dropping-particle":"","family":"Hodgson","given":"Susanne H","non-dropping-particle":"","parse-names":false,"suffix":""},{"dropping-particle":"","family":"Ewer","given":"Katie J","non-dropping-particle":"","parse-names":false,"suffix":""},{"dropping-particle":"","family":"Bliss","given":"Carly M","non-dropping-particle":"","parse-names":false,"suffix":""},{"dropping-particle":"","family":"Edwards","given":"Nick J","non-dropping-particle":"","parse-names":false,"suffix":""},{"dropping-particle":"","family":"Rampling","given":"Thomas","non-dropping-particle":"","parse-names":false,"suffix":""},{"dropping-particle":"","family":"Anagnostou","given":"Nicholas A","non-dropping-particle":"","parse-names":false,"suffix":""},{"dropping-particle":"","family":"Barra","given":"Eoghan","non-dropping-particle":"de","parse-names":false,"suffix":""},{"dropping-particle":"","family":"Havelock","given":"Tom","non-dropping-particle":"","parse-names":false,"suffix":""},{"dropping-particle":"","family":"Bowyer","given":"Georgina","non-dropping-particle":"","parse-names":false,"suffix":""},{"dropping-particle":"","family":"Poulton","given":"Ian D","non-dropping-particle":"","parse-names":false,"suffix":""}],"container-title":"The Journal of infectious diseases","id":"ITEM-5","issue":"7","issued":{"date-parts":[["2014"]]},"page":"1076-1086","publisher":"Oxford University Press","title":"Evaluation of the efficacy of ChAd63-MVA vectored vaccines expressing circumsporozoite protein and ME-TRAP against controlled human malaria infection in malaria-naive individuals","type":"article-journal","volume":"211"},"uris":["http://www.mendeley.com/documents/?uuid=9b70c001-6172-4fcf-bb50-5cdeb95a5c60"]}],"mendeley":{"formattedCitation":"[1–5]","plainTextFormattedCitation":"[1–5]","previouslyFormattedCitation":"[1–5]"},"properties":{"noteIndex":0},"schema":"https://github.com/citation-style-language/schema/raw/master/csl-citation.json"}</w:instrText>
      </w:r>
      <w:r w:rsidR="00E25CF5">
        <w:fldChar w:fldCharType="separate"/>
      </w:r>
      <w:r w:rsidR="00E25CF5" w:rsidRPr="00E25CF5">
        <w:rPr>
          <w:noProof/>
        </w:rPr>
        <w:t>]</w:t>
      </w:r>
      <w:r w:rsidR="00E25CF5">
        <w:fldChar w:fldCharType="end"/>
      </w:r>
      <w:r w:rsidR="00572D08">
        <w:t>(</w:t>
      </w:r>
      <w:commentRangeStart w:id="0"/>
      <w:commentRangeStart w:id="1"/>
      <w:r w:rsidR="00572D08" w:rsidRPr="007F6B67">
        <w:rPr>
          <w:highlight w:val="yellow"/>
        </w:rPr>
        <w:t>1-5)</w:t>
      </w:r>
      <w:r w:rsidR="008F3DC3">
        <w:rPr>
          <w:highlight w:val="yellow"/>
        </w:rPr>
        <w:t>.</w:t>
      </w:r>
      <w:r w:rsidR="00E25CF5">
        <w:t xml:space="preserve"> </w:t>
      </w:r>
      <w:commentRangeEnd w:id="0"/>
      <w:r w:rsidR="00E22F0A">
        <w:rPr>
          <w:rStyle w:val="CommentReference"/>
        </w:rPr>
        <w:commentReference w:id="0"/>
      </w:r>
      <w:commentRangeEnd w:id="1"/>
      <w:r w:rsidR="00936C93">
        <w:rPr>
          <w:rStyle w:val="CommentReference"/>
        </w:rPr>
        <w:commentReference w:id="1"/>
      </w:r>
      <w:r w:rsidR="00607E9F">
        <w:t xml:space="preserve">Infectious diseases contribute substantially to </w:t>
      </w:r>
      <w:r w:rsidR="00B55023">
        <w:t xml:space="preserve">the global burden of disease </w:t>
      </w:r>
      <w:r w:rsidR="00607E9F">
        <w:t xml:space="preserve">and therefore research and development in the context of infectious diseases is </w:t>
      </w:r>
      <w:r w:rsidR="00E42075">
        <w:t>a</w:t>
      </w:r>
      <w:r w:rsidR="00607E9F">
        <w:t xml:space="preserve"> high priority</w:t>
      </w:r>
      <w:r w:rsidR="008F3DC3" w:rsidDel="008F3DC3">
        <w:t xml:space="preserve"> </w:t>
      </w:r>
      <w:r w:rsidR="00572D08" w:rsidRPr="007F6B67">
        <w:rPr>
          <w:highlight w:val="yellow"/>
        </w:rPr>
        <w:t>(6)</w:t>
      </w:r>
      <w:r w:rsidR="008F3DC3" w:rsidRPr="007F6B67">
        <w:rPr>
          <w:highlight w:val="yellow"/>
        </w:rPr>
        <w:t>.</w:t>
      </w:r>
    </w:p>
    <w:p w14:paraId="01161C10" w14:textId="77777777" w:rsidR="008F3DC3" w:rsidRDefault="008F3DC3" w:rsidP="0053173F">
      <w:pPr>
        <w:spacing w:line="480" w:lineRule="auto"/>
        <w:jc w:val="both"/>
      </w:pPr>
    </w:p>
    <w:p w14:paraId="2F3D0640" w14:textId="35A3053A" w:rsidR="0053173F" w:rsidRDefault="00607E9F" w:rsidP="00E22F0A">
      <w:pPr>
        <w:spacing w:after="0" w:line="240" w:lineRule="auto"/>
      </w:pPr>
      <w:r>
        <w:t>CHIMs are conducted on healthy volunteers</w:t>
      </w:r>
      <w:r w:rsidR="00E22F0A">
        <w:t>,</w:t>
      </w:r>
      <w:r>
        <w:t xml:space="preserve"> </w:t>
      </w:r>
      <w:r w:rsidR="008F3DC3">
        <w:t xml:space="preserve">if </w:t>
      </w:r>
      <w:r>
        <w:t xml:space="preserve">found to be at least risk </w:t>
      </w:r>
      <w:r w:rsidR="00AC4441">
        <w:t>of harm</w:t>
      </w:r>
      <w:r w:rsidR="008F3DC3">
        <w:t xml:space="preserve"> after careful assessment</w:t>
      </w:r>
      <w:r>
        <w:t>. They are infected with a well characterised, highly attenuated, low virulence organism for which effective treatments are known and available</w:t>
      </w:r>
      <w:r w:rsidR="00AC4441">
        <w:t>,</w:t>
      </w:r>
      <w:r>
        <w:t xml:space="preserve"> or </w:t>
      </w:r>
      <w:r w:rsidR="00AC4441">
        <w:t xml:space="preserve">those </w:t>
      </w:r>
      <w:r>
        <w:t xml:space="preserve">which produce only low grade, self-limiting illness. Moreover, they are carried out under </w:t>
      </w:r>
      <w:proofErr w:type="spellStart"/>
      <w:r w:rsidR="00936C93">
        <w:t>well</w:t>
      </w:r>
      <w:r w:rsidR="00E22F0A">
        <w:t xml:space="preserve"> </w:t>
      </w:r>
      <w:r>
        <w:t>regulated</w:t>
      </w:r>
      <w:proofErr w:type="spellEnd"/>
      <w:r>
        <w:t xml:space="preserve"> environments, which allow for close monitoring of </w:t>
      </w:r>
      <w:r w:rsidR="00E22F0A">
        <w:t xml:space="preserve">the </w:t>
      </w:r>
      <w:r>
        <w:t xml:space="preserve">development of symptoms, easy access to effective treatment if needed, least risk for </w:t>
      </w:r>
      <w:r w:rsidR="00F54B26">
        <w:t>healthcare providers working in the facility</w:t>
      </w:r>
      <w:r w:rsidR="008F3DC3">
        <w:t>,</w:t>
      </w:r>
      <w:r w:rsidR="00F54B26">
        <w:t xml:space="preserve"> and least environmental hazard. </w:t>
      </w:r>
      <w:r w:rsidR="00AC4441">
        <w:t>Depending on the pathogen, t</w:t>
      </w:r>
      <w:r w:rsidR="00F54B26">
        <w:t xml:space="preserve">he volunteers </w:t>
      </w:r>
      <w:r w:rsidR="00AC4441">
        <w:t>may</w:t>
      </w:r>
      <w:r w:rsidR="00F54B26">
        <w:t xml:space="preserve"> also </w:t>
      </w:r>
      <w:r w:rsidR="002B2AEB">
        <w:t xml:space="preserve">be </w:t>
      </w:r>
      <w:r w:rsidR="00F54B26">
        <w:t>isolated from the community for a defin</w:t>
      </w:r>
      <w:r w:rsidR="00AC4441">
        <w:t>ed</w:t>
      </w:r>
      <w:r w:rsidR="00F54B26">
        <w:t xml:space="preserve"> period of infectivity of the pathogen, </w:t>
      </w:r>
      <w:r w:rsidR="003D2091">
        <w:t>to avoid</w:t>
      </w:r>
      <w:r w:rsidR="00E22F0A">
        <w:t xml:space="preserve"> </w:t>
      </w:r>
      <w:r w:rsidR="00F54B26">
        <w:t xml:space="preserve">transmission of the disease to the community. </w:t>
      </w:r>
    </w:p>
    <w:p w14:paraId="086267FC" w14:textId="77777777" w:rsidR="003D2091" w:rsidRDefault="003D2091" w:rsidP="0053173F">
      <w:pPr>
        <w:spacing w:line="480" w:lineRule="auto"/>
        <w:jc w:val="both"/>
      </w:pPr>
    </w:p>
    <w:p w14:paraId="7D6789A4" w14:textId="4D97946A" w:rsidR="00F54B26" w:rsidRDefault="00F54B26" w:rsidP="00E22F0A">
      <w:pPr>
        <w:spacing w:after="0" w:line="240" w:lineRule="auto"/>
      </w:pPr>
      <w:r>
        <w:t>With the expanding interest in global health security against infectious diseases of pandemic concern, CHIMs have become an important part of</w:t>
      </w:r>
      <w:r w:rsidR="00E42075">
        <w:t xml:space="preserve"> the increasing thrust on vaccine development</w:t>
      </w:r>
      <w:r>
        <w:t xml:space="preserve">. Conducting CHIMs in </w:t>
      </w:r>
      <w:r w:rsidR="00E22F0A">
        <w:t xml:space="preserve">low and middle-income countries </w:t>
      </w:r>
      <w:r>
        <w:t xml:space="preserve">(LMIC) where these infectious diseases are endemic </w:t>
      </w:r>
      <w:r w:rsidR="003D2091">
        <w:t>could provide</w:t>
      </w:r>
      <w:r>
        <w:t xml:space="preserve"> more relevant and appropriate results</w:t>
      </w:r>
      <w:r w:rsidR="00AC4441">
        <w:t xml:space="preserve">, </w:t>
      </w:r>
      <w:r w:rsidR="00AC4441">
        <w:lastRenderedPageBreak/>
        <w:t xml:space="preserve">particularly where prior exposure might influence the course of </w:t>
      </w:r>
      <w:r w:rsidR="00E22F0A">
        <w:t xml:space="preserve">the </w:t>
      </w:r>
      <w:r w:rsidR="00AC4441">
        <w:t>disease or effect</w:t>
      </w:r>
      <w:r w:rsidR="00E22F0A">
        <w:t>s</w:t>
      </w:r>
      <w:r w:rsidR="00AC4441">
        <w:t xml:space="preserve"> of intervention</w:t>
      </w:r>
      <w:r>
        <w:t>. Therefore, there is a</w:t>
      </w:r>
      <w:r w:rsidR="003D2091">
        <w:t xml:space="preserve"> growing</w:t>
      </w:r>
      <w:r>
        <w:t xml:space="preserve"> discourse on increasing </w:t>
      </w:r>
      <w:r w:rsidR="00E42075">
        <w:t xml:space="preserve">the </w:t>
      </w:r>
      <w:r>
        <w:t xml:space="preserve">capacity of LMICs to conduct CHIMs to tackle infectious diseases. </w:t>
      </w:r>
      <w:r w:rsidR="001D5E2D">
        <w:t xml:space="preserve">There is need to explore the medical research landscape in India and assess the </w:t>
      </w:r>
      <w:r w:rsidR="003D2091">
        <w:t xml:space="preserve">country’s </w:t>
      </w:r>
      <w:r w:rsidR="001D5E2D">
        <w:t xml:space="preserve">preparedness to conduct CHIMs. </w:t>
      </w:r>
    </w:p>
    <w:p w14:paraId="6EFEBC8A" w14:textId="77777777" w:rsidR="003D2091" w:rsidRDefault="003D2091" w:rsidP="0053173F">
      <w:pPr>
        <w:spacing w:line="480" w:lineRule="auto"/>
        <w:jc w:val="both"/>
        <w:rPr>
          <w:b/>
          <w:bCs/>
        </w:rPr>
      </w:pPr>
    </w:p>
    <w:p w14:paraId="696F519E" w14:textId="3C42F005" w:rsidR="0053173F" w:rsidRPr="007F3145" w:rsidRDefault="0053173F" w:rsidP="0053173F">
      <w:pPr>
        <w:spacing w:line="480" w:lineRule="auto"/>
        <w:jc w:val="both"/>
        <w:rPr>
          <w:b/>
          <w:bCs/>
        </w:rPr>
      </w:pPr>
      <w:r w:rsidRPr="007F3145">
        <w:rPr>
          <w:b/>
          <w:bCs/>
        </w:rPr>
        <w:t xml:space="preserve">Social value of CHIMs in India </w:t>
      </w:r>
    </w:p>
    <w:p w14:paraId="621210DB" w14:textId="6E8408B2" w:rsidR="001D5E2D" w:rsidRPr="004B1F2A" w:rsidRDefault="005E597F" w:rsidP="00E22F0A">
      <w:pPr>
        <w:pStyle w:val="CommentText"/>
        <w:spacing w:after="0"/>
        <w:rPr>
          <w:sz w:val="24"/>
          <w:szCs w:val="24"/>
        </w:rPr>
      </w:pPr>
      <w:r w:rsidRPr="00AC20BA">
        <w:rPr>
          <w:sz w:val="24"/>
          <w:szCs w:val="24"/>
        </w:rPr>
        <w:t xml:space="preserve">Social value </w:t>
      </w:r>
      <w:r w:rsidR="00336B80" w:rsidRPr="00AC20BA">
        <w:rPr>
          <w:sz w:val="24"/>
          <w:szCs w:val="24"/>
        </w:rPr>
        <w:t xml:space="preserve">is one of the </w:t>
      </w:r>
      <w:proofErr w:type="gramStart"/>
      <w:r w:rsidR="00336B80" w:rsidRPr="00AC20BA">
        <w:rPr>
          <w:sz w:val="24"/>
          <w:szCs w:val="24"/>
        </w:rPr>
        <w:t>core</w:t>
      </w:r>
      <w:proofErr w:type="gramEnd"/>
      <w:r w:rsidR="00336B80" w:rsidRPr="00AC20BA">
        <w:rPr>
          <w:sz w:val="24"/>
          <w:szCs w:val="24"/>
        </w:rPr>
        <w:t xml:space="preserve"> and threshold element</w:t>
      </w:r>
      <w:r w:rsidR="00AC4441" w:rsidRPr="00AC20BA">
        <w:rPr>
          <w:sz w:val="24"/>
          <w:szCs w:val="24"/>
        </w:rPr>
        <w:t>s</w:t>
      </w:r>
      <w:r w:rsidR="00336B80" w:rsidRPr="00AC20BA">
        <w:rPr>
          <w:sz w:val="24"/>
          <w:szCs w:val="24"/>
        </w:rPr>
        <w:t xml:space="preserve"> in determining the ethical nature of a research activity</w:t>
      </w:r>
      <w:r w:rsidR="003D2091" w:rsidRPr="00AC20BA" w:rsidDel="003D2091">
        <w:rPr>
          <w:sz w:val="24"/>
          <w:szCs w:val="24"/>
        </w:rPr>
        <w:t xml:space="preserve"> </w:t>
      </w:r>
      <w:r w:rsidR="00572D08" w:rsidRPr="007F6B67">
        <w:rPr>
          <w:sz w:val="24"/>
          <w:szCs w:val="24"/>
          <w:highlight w:val="yellow"/>
        </w:rPr>
        <w:t>(7</w:t>
      </w:r>
      <w:r w:rsidR="00572D08">
        <w:rPr>
          <w:sz w:val="24"/>
          <w:szCs w:val="24"/>
        </w:rPr>
        <w:t>)</w:t>
      </w:r>
      <w:r w:rsidR="003D2091">
        <w:rPr>
          <w:sz w:val="24"/>
          <w:szCs w:val="24"/>
        </w:rPr>
        <w:t>.</w:t>
      </w:r>
      <w:r w:rsidR="00D60E67" w:rsidRPr="00AC20BA">
        <w:rPr>
          <w:sz w:val="24"/>
          <w:szCs w:val="24"/>
        </w:rPr>
        <w:t xml:space="preserve">, </w:t>
      </w:r>
      <w:r w:rsidR="00E42075">
        <w:rPr>
          <w:sz w:val="24"/>
          <w:szCs w:val="24"/>
        </w:rPr>
        <w:t xml:space="preserve">Obviously, </w:t>
      </w:r>
      <w:r w:rsidR="00D60E67" w:rsidRPr="00AC20BA">
        <w:rPr>
          <w:sz w:val="24"/>
          <w:szCs w:val="24"/>
        </w:rPr>
        <w:t>the most ethically appropriate use of available resources would be that which has optimal soci</w:t>
      </w:r>
      <w:r w:rsidR="00BD753D" w:rsidRPr="00AC20BA">
        <w:rPr>
          <w:sz w:val="24"/>
          <w:szCs w:val="24"/>
        </w:rPr>
        <w:t>al value. When social value</w:t>
      </w:r>
      <w:r w:rsidR="00D60E67" w:rsidRPr="00AC20BA">
        <w:rPr>
          <w:sz w:val="24"/>
          <w:szCs w:val="24"/>
        </w:rPr>
        <w:t xml:space="preserve"> is made a threshold criterion for assessing the ethics of a research study, it ensures justice as well as </w:t>
      </w:r>
      <w:r w:rsidR="00E42075">
        <w:rPr>
          <w:sz w:val="24"/>
          <w:szCs w:val="24"/>
        </w:rPr>
        <w:t xml:space="preserve">minimal </w:t>
      </w:r>
      <w:r w:rsidR="00D60E67" w:rsidRPr="00AC20BA">
        <w:rPr>
          <w:sz w:val="24"/>
          <w:szCs w:val="24"/>
        </w:rPr>
        <w:t>exploitation of available resources.</w:t>
      </w:r>
      <w:r w:rsidR="00F354EF" w:rsidRPr="00AC20BA">
        <w:rPr>
          <w:sz w:val="24"/>
          <w:szCs w:val="24"/>
        </w:rPr>
        <w:t xml:space="preserve"> </w:t>
      </w:r>
      <w:commentRangeStart w:id="2"/>
      <w:commentRangeStart w:id="3"/>
      <w:r w:rsidR="00E42075" w:rsidRPr="004B1F2A">
        <w:rPr>
          <w:sz w:val="24"/>
          <w:szCs w:val="24"/>
        </w:rPr>
        <w:t>R</w:t>
      </w:r>
      <w:r w:rsidR="00F354EF" w:rsidRPr="004B1F2A">
        <w:rPr>
          <w:sz w:val="24"/>
          <w:szCs w:val="24"/>
        </w:rPr>
        <w:t xml:space="preserve">esearch </w:t>
      </w:r>
      <w:r w:rsidR="00E42075">
        <w:rPr>
          <w:sz w:val="24"/>
          <w:szCs w:val="24"/>
        </w:rPr>
        <w:t xml:space="preserve">should </w:t>
      </w:r>
      <w:r w:rsidR="00271035">
        <w:rPr>
          <w:sz w:val="24"/>
          <w:szCs w:val="24"/>
        </w:rPr>
        <w:t xml:space="preserve">simultaneously </w:t>
      </w:r>
      <w:r w:rsidR="00E42075">
        <w:rPr>
          <w:sz w:val="24"/>
          <w:szCs w:val="24"/>
        </w:rPr>
        <w:t>have</w:t>
      </w:r>
      <w:r w:rsidR="00F354EF" w:rsidRPr="004B1F2A">
        <w:rPr>
          <w:sz w:val="24"/>
          <w:szCs w:val="24"/>
        </w:rPr>
        <w:t xml:space="preserve"> scientific value,</w:t>
      </w:r>
      <w:r w:rsidR="00271035">
        <w:rPr>
          <w:sz w:val="24"/>
          <w:szCs w:val="24"/>
        </w:rPr>
        <w:t xml:space="preserve"> ie</w:t>
      </w:r>
      <w:r w:rsidR="00F354EF" w:rsidRPr="004B1F2A">
        <w:rPr>
          <w:sz w:val="24"/>
          <w:szCs w:val="24"/>
        </w:rPr>
        <w:t xml:space="preserve"> </w:t>
      </w:r>
      <w:r w:rsidR="00D92D11">
        <w:rPr>
          <w:sz w:val="24"/>
          <w:szCs w:val="24"/>
        </w:rPr>
        <w:t>the potential to</w:t>
      </w:r>
      <w:r w:rsidR="00271035">
        <w:rPr>
          <w:sz w:val="24"/>
          <w:szCs w:val="24"/>
        </w:rPr>
        <w:t xml:space="preserve"> </w:t>
      </w:r>
      <w:r w:rsidR="00F354EF" w:rsidRPr="004B1F2A">
        <w:rPr>
          <w:sz w:val="24"/>
          <w:szCs w:val="24"/>
        </w:rPr>
        <w:t>contribut</w:t>
      </w:r>
      <w:r w:rsidR="00D92D11">
        <w:rPr>
          <w:sz w:val="24"/>
          <w:szCs w:val="24"/>
        </w:rPr>
        <w:t>e</w:t>
      </w:r>
      <w:r w:rsidR="00F354EF" w:rsidRPr="004B1F2A">
        <w:rPr>
          <w:sz w:val="24"/>
          <w:szCs w:val="24"/>
        </w:rPr>
        <w:t xml:space="preserve"> to expanding know</w:t>
      </w:r>
      <w:r w:rsidR="00F354EF" w:rsidRPr="00AC20BA">
        <w:rPr>
          <w:sz w:val="24"/>
          <w:szCs w:val="24"/>
        </w:rPr>
        <w:t>ledge in the area</w:t>
      </w:r>
      <w:r w:rsidR="00D72B77">
        <w:rPr>
          <w:sz w:val="24"/>
          <w:szCs w:val="24"/>
        </w:rPr>
        <w:t>,</w:t>
      </w:r>
      <w:r w:rsidR="00271035">
        <w:rPr>
          <w:sz w:val="24"/>
          <w:szCs w:val="24"/>
        </w:rPr>
        <w:t xml:space="preserve"> and</w:t>
      </w:r>
      <w:r w:rsidR="00F354EF" w:rsidRPr="00AC20BA">
        <w:rPr>
          <w:sz w:val="24"/>
          <w:szCs w:val="24"/>
        </w:rPr>
        <w:t xml:space="preserve"> social value</w:t>
      </w:r>
      <w:commentRangeEnd w:id="2"/>
      <w:r w:rsidR="00D92D11">
        <w:rPr>
          <w:rStyle w:val="CommentReference"/>
        </w:rPr>
        <w:commentReference w:id="2"/>
      </w:r>
      <w:commentRangeEnd w:id="3"/>
      <w:r w:rsidR="00936C93">
        <w:rPr>
          <w:rStyle w:val="CommentReference"/>
        </w:rPr>
        <w:commentReference w:id="3"/>
      </w:r>
      <w:r w:rsidR="00F354EF" w:rsidRPr="00AC20BA">
        <w:rPr>
          <w:sz w:val="24"/>
          <w:szCs w:val="24"/>
        </w:rPr>
        <w:t xml:space="preserve">,  </w:t>
      </w:r>
      <w:r w:rsidR="00D92D11">
        <w:rPr>
          <w:sz w:val="24"/>
          <w:szCs w:val="24"/>
        </w:rPr>
        <w:t xml:space="preserve">to contribute to </w:t>
      </w:r>
      <w:r w:rsidR="00F354EF" w:rsidRPr="00AC20BA">
        <w:rPr>
          <w:sz w:val="24"/>
          <w:szCs w:val="24"/>
        </w:rPr>
        <w:t>improvement in</w:t>
      </w:r>
      <w:r w:rsidR="00D92D11">
        <w:rPr>
          <w:sz w:val="24"/>
          <w:szCs w:val="24"/>
        </w:rPr>
        <w:t xml:space="preserve"> </w:t>
      </w:r>
      <w:r w:rsidR="00D72B77">
        <w:rPr>
          <w:sz w:val="24"/>
          <w:szCs w:val="24"/>
        </w:rPr>
        <w:t xml:space="preserve">the </w:t>
      </w:r>
      <w:r w:rsidR="00D92D11">
        <w:rPr>
          <w:sz w:val="24"/>
          <w:szCs w:val="24"/>
        </w:rPr>
        <w:t xml:space="preserve">society’s </w:t>
      </w:r>
      <w:r w:rsidR="00F354EF" w:rsidRPr="00AC20BA">
        <w:rPr>
          <w:sz w:val="24"/>
          <w:szCs w:val="24"/>
        </w:rPr>
        <w:t xml:space="preserve">quality of life. </w:t>
      </w:r>
      <w:proofErr w:type="gramStart"/>
      <w:r w:rsidR="00F354EF" w:rsidRPr="00AC20BA">
        <w:rPr>
          <w:sz w:val="24"/>
          <w:szCs w:val="24"/>
        </w:rPr>
        <w:t>These two overlap</w:t>
      </w:r>
      <w:proofErr w:type="gramEnd"/>
      <w:r w:rsidR="00F354EF" w:rsidRPr="00AC20BA">
        <w:rPr>
          <w:sz w:val="24"/>
          <w:szCs w:val="24"/>
        </w:rPr>
        <w:t xml:space="preserve"> but </w:t>
      </w:r>
      <w:r w:rsidR="00D92D11">
        <w:rPr>
          <w:sz w:val="24"/>
          <w:szCs w:val="24"/>
        </w:rPr>
        <w:t xml:space="preserve">are </w:t>
      </w:r>
      <w:r w:rsidR="00F354EF" w:rsidRPr="00AC20BA">
        <w:rPr>
          <w:sz w:val="24"/>
          <w:szCs w:val="24"/>
        </w:rPr>
        <w:t>not the same</w:t>
      </w:r>
      <w:r w:rsidR="00F354EF">
        <w:rPr>
          <w:sz w:val="24"/>
          <w:szCs w:val="24"/>
        </w:rPr>
        <w:t>.</w:t>
      </w:r>
      <w:r w:rsidR="00D60E67">
        <w:t xml:space="preserve"> </w:t>
      </w:r>
      <w:r w:rsidR="00572D08" w:rsidRPr="007F6B67">
        <w:rPr>
          <w:sz w:val="24"/>
          <w:szCs w:val="24"/>
        </w:rPr>
        <w:t>(8)</w:t>
      </w:r>
      <w:r w:rsidR="00D92D11">
        <w:rPr>
          <w:sz w:val="24"/>
          <w:szCs w:val="24"/>
        </w:rPr>
        <w:t xml:space="preserve">. </w:t>
      </w:r>
      <w:r w:rsidR="00BD753D" w:rsidRPr="004B1F2A">
        <w:rPr>
          <w:sz w:val="24"/>
          <w:szCs w:val="24"/>
        </w:rPr>
        <w:t>Sometimes</w:t>
      </w:r>
      <w:r w:rsidR="00D92D11">
        <w:rPr>
          <w:sz w:val="24"/>
          <w:szCs w:val="24"/>
        </w:rPr>
        <w:t>,</w:t>
      </w:r>
      <w:r w:rsidR="00BD753D" w:rsidRPr="004B1F2A">
        <w:rPr>
          <w:sz w:val="24"/>
          <w:szCs w:val="24"/>
        </w:rPr>
        <w:t xml:space="preserve"> </w:t>
      </w:r>
      <w:r w:rsidR="00D60E67" w:rsidRPr="004B1F2A">
        <w:rPr>
          <w:sz w:val="24"/>
          <w:szCs w:val="24"/>
        </w:rPr>
        <w:t>scientific value is confused with social value</w:t>
      </w:r>
      <w:r w:rsidR="00BD753D" w:rsidRPr="004B1F2A">
        <w:rPr>
          <w:sz w:val="24"/>
          <w:szCs w:val="24"/>
        </w:rPr>
        <w:t>, b</w:t>
      </w:r>
      <w:r w:rsidR="00E62378" w:rsidRPr="004B1F2A">
        <w:rPr>
          <w:sz w:val="24"/>
          <w:szCs w:val="24"/>
        </w:rPr>
        <w:t xml:space="preserve">ut all studies which have scientific value may not </w:t>
      </w:r>
      <w:r w:rsidR="00BD753D" w:rsidRPr="004B1F2A">
        <w:rPr>
          <w:sz w:val="24"/>
          <w:szCs w:val="24"/>
        </w:rPr>
        <w:t>have</w:t>
      </w:r>
      <w:r w:rsidR="00E62378" w:rsidRPr="004B1F2A">
        <w:rPr>
          <w:sz w:val="24"/>
          <w:szCs w:val="24"/>
        </w:rPr>
        <w:t xml:space="preserve"> social value. For example, a new vaccine </w:t>
      </w:r>
      <w:r w:rsidR="00BD753D" w:rsidRPr="004B1F2A">
        <w:rPr>
          <w:sz w:val="24"/>
          <w:szCs w:val="24"/>
        </w:rPr>
        <w:t xml:space="preserve">or drug developed </w:t>
      </w:r>
      <w:r w:rsidR="004D6EDB">
        <w:rPr>
          <w:sz w:val="24"/>
          <w:szCs w:val="24"/>
        </w:rPr>
        <w:t>through</w:t>
      </w:r>
      <w:r w:rsidR="00BD753D" w:rsidRPr="004B1F2A">
        <w:rPr>
          <w:sz w:val="24"/>
          <w:szCs w:val="24"/>
        </w:rPr>
        <w:t xml:space="preserve"> research </w:t>
      </w:r>
      <w:r w:rsidR="00E62378" w:rsidRPr="004B1F2A">
        <w:rPr>
          <w:sz w:val="24"/>
          <w:szCs w:val="24"/>
        </w:rPr>
        <w:t>conducted in a</w:t>
      </w:r>
      <w:r w:rsidR="004D6EDB">
        <w:rPr>
          <w:sz w:val="24"/>
          <w:szCs w:val="24"/>
        </w:rPr>
        <w:t>n</w:t>
      </w:r>
      <w:r w:rsidR="00E62378" w:rsidRPr="004B1F2A">
        <w:rPr>
          <w:sz w:val="24"/>
          <w:szCs w:val="24"/>
        </w:rPr>
        <w:t xml:space="preserve"> LMIC may </w:t>
      </w:r>
      <w:r w:rsidR="00BD753D" w:rsidRPr="004B1F2A">
        <w:rPr>
          <w:sz w:val="24"/>
          <w:szCs w:val="24"/>
        </w:rPr>
        <w:t xml:space="preserve">be </w:t>
      </w:r>
      <w:r w:rsidR="004D6EDB">
        <w:rPr>
          <w:sz w:val="24"/>
          <w:szCs w:val="24"/>
        </w:rPr>
        <w:t>potentially</w:t>
      </w:r>
      <w:r w:rsidR="00BD753D" w:rsidRPr="004B1F2A">
        <w:rPr>
          <w:sz w:val="24"/>
          <w:szCs w:val="24"/>
        </w:rPr>
        <w:t xml:space="preserve"> useful for </w:t>
      </w:r>
      <w:r w:rsidR="00FF19A6" w:rsidRPr="004B1F2A">
        <w:rPr>
          <w:sz w:val="24"/>
          <w:szCs w:val="24"/>
        </w:rPr>
        <w:t>global health</w:t>
      </w:r>
      <w:r w:rsidR="00E62378" w:rsidRPr="004B1F2A">
        <w:rPr>
          <w:sz w:val="24"/>
          <w:szCs w:val="24"/>
        </w:rPr>
        <w:t>, but if h</w:t>
      </w:r>
      <w:r w:rsidR="00EA64BD" w:rsidRPr="004B1F2A">
        <w:rPr>
          <w:sz w:val="24"/>
          <w:szCs w:val="24"/>
        </w:rPr>
        <w:t>ighly</w:t>
      </w:r>
      <w:r w:rsidR="00E62378" w:rsidRPr="004B1F2A">
        <w:rPr>
          <w:sz w:val="24"/>
          <w:szCs w:val="24"/>
        </w:rPr>
        <w:t xml:space="preserve"> priced, it may never </w:t>
      </w:r>
      <w:r w:rsidR="004D6EDB">
        <w:rPr>
          <w:sz w:val="24"/>
          <w:szCs w:val="24"/>
        </w:rPr>
        <w:t>be accessible to</w:t>
      </w:r>
      <w:r w:rsidR="00BD753D" w:rsidRPr="004B1F2A">
        <w:rPr>
          <w:sz w:val="24"/>
          <w:szCs w:val="24"/>
        </w:rPr>
        <w:t xml:space="preserve"> poorer societies, though their people </w:t>
      </w:r>
      <w:r w:rsidR="00D72B77">
        <w:rPr>
          <w:sz w:val="24"/>
          <w:szCs w:val="24"/>
        </w:rPr>
        <w:t xml:space="preserve">have </w:t>
      </w:r>
      <w:r w:rsidR="00BD753D" w:rsidRPr="004B1F2A">
        <w:rPr>
          <w:sz w:val="24"/>
          <w:szCs w:val="24"/>
        </w:rPr>
        <w:t>shared the risk</w:t>
      </w:r>
      <w:r w:rsidR="00D72B77">
        <w:rPr>
          <w:sz w:val="24"/>
          <w:szCs w:val="24"/>
        </w:rPr>
        <w:t>s involved</w:t>
      </w:r>
      <w:r w:rsidR="004D6EDB">
        <w:rPr>
          <w:sz w:val="24"/>
          <w:szCs w:val="24"/>
        </w:rPr>
        <w:t xml:space="preserve"> in evaluation of the drug/vaccine</w:t>
      </w:r>
      <w:r w:rsidR="00E62378" w:rsidRPr="004B1F2A">
        <w:rPr>
          <w:sz w:val="24"/>
          <w:szCs w:val="24"/>
        </w:rPr>
        <w:t xml:space="preserve">. </w:t>
      </w:r>
    </w:p>
    <w:p w14:paraId="62FE6C49" w14:textId="77777777" w:rsidR="008B3C65" w:rsidRDefault="008B3C65" w:rsidP="008B3C65">
      <w:pPr>
        <w:spacing w:after="0" w:line="240" w:lineRule="auto"/>
      </w:pPr>
    </w:p>
    <w:p w14:paraId="3C48458C" w14:textId="441133D6" w:rsidR="00E62378" w:rsidRDefault="00E62378" w:rsidP="008B3C65">
      <w:pPr>
        <w:spacing w:after="0" w:line="240" w:lineRule="auto"/>
      </w:pPr>
      <w:r>
        <w:t>Therefore, some of the key social value considerations in the context of CHIMs in India</w:t>
      </w:r>
      <w:r w:rsidR="00D72B77">
        <w:t>, given the limited resources available,</w:t>
      </w:r>
      <w:r>
        <w:t xml:space="preserve"> would be:</w:t>
      </w:r>
    </w:p>
    <w:p w14:paraId="7376828A" w14:textId="77777777" w:rsidR="008B3C65" w:rsidRDefault="008B3C65" w:rsidP="008B3C65">
      <w:pPr>
        <w:spacing w:after="0" w:line="240" w:lineRule="auto"/>
      </w:pPr>
    </w:p>
    <w:p w14:paraId="17EBAC24" w14:textId="53A6E415" w:rsidR="00E62378" w:rsidRDefault="00D72B77" w:rsidP="008B3C65">
      <w:pPr>
        <w:pStyle w:val="ListParagraph"/>
        <w:numPr>
          <w:ilvl w:val="0"/>
          <w:numId w:val="1"/>
        </w:numPr>
        <w:spacing w:after="0" w:line="240" w:lineRule="auto"/>
        <w:ind w:left="0"/>
      </w:pPr>
      <w:r>
        <w:t>W</w:t>
      </w:r>
      <w:r w:rsidR="005F1C3B">
        <w:t xml:space="preserve">ho </w:t>
      </w:r>
      <w:r w:rsidR="006B2A32">
        <w:t xml:space="preserve">would </w:t>
      </w:r>
      <w:r w:rsidR="005F1C3B">
        <w:t xml:space="preserve">decide on prioritising </w:t>
      </w:r>
      <w:r w:rsidR="006B2A32">
        <w:t>invest</w:t>
      </w:r>
      <w:r w:rsidR="005F1C3B">
        <w:t>ment</w:t>
      </w:r>
      <w:r w:rsidR="006B2A32">
        <w:t xml:space="preserve"> in CHIMs and developing new</w:t>
      </w:r>
      <w:r w:rsidR="00E62378">
        <w:t xml:space="preserve"> vaccines against infections </w:t>
      </w:r>
      <w:r w:rsidR="005F1C3B">
        <w:t xml:space="preserve">vs </w:t>
      </w:r>
      <w:r w:rsidR="004B2931">
        <w:t>research on treatment of diseases or research on other</w:t>
      </w:r>
      <w:r w:rsidR="00E62378">
        <w:t xml:space="preserve"> public health interventions such as </w:t>
      </w:r>
      <w:r w:rsidR="00936C93">
        <w:t xml:space="preserve">safe </w:t>
      </w:r>
      <w:r w:rsidR="00E62378">
        <w:t>drinking water,</w:t>
      </w:r>
      <w:r w:rsidR="006B2A32">
        <w:t xml:space="preserve"> </w:t>
      </w:r>
      <w:r w:rsidR="005F1C3B">
        <w:t xml:space="preserve">or </w:t>
      </w:r>
      <w:r w:rsidR="006B2A32">
        <w:t xml:space="preserve">environmental </w:t>
      </w:r>
      <w:r w:rsidR="00936C93">
        <w:t>protection</w:t>
      </w:r>
      <w:r w:rsidR="00813AA1">
        <w:t>?</w:t>
      </w:r>
    </w:p>
    <w:p w14:paraId="342A9B36" w14:textId="77777777" w:rsidR="008B3C65" w:rsidRDefault="00E62378" w:rsidP="008B3C65">
      <w:pPr>
        <w:pStyle w:val="ListParagraph"/>
        <w:numPr>
          <w:ilvl w:val="0"/>
          <w:numId w:val="1"/>
        </w:numPr>
        <w:spacing w:after="0" w:line="240" w:lineRule="auto"/>
        <w:ind w:left="0"/>
      </w:pPr>
      <w:r>
        <w:t>Will newer vaccines and medical products developed through CHIMs be accessible to the poor and needy in India?</w:t>
      </w:r>
    </w:p>
    <w:p w14:paraId="5E3107A9" w14:textId="0D95F159" w:rsidR="001A54F4" w:rsidRDefault="00C62DEB" w:rsidP="008B3C65">
      <w:pPr>
        <w:pStyle w:val="ListParagraph"/>
        <w:numPr>
          <w:ilvl w:val="0"/>
          <w:numId w:val="1"/>
        </w:numPr>
        <w:spacing w:after="0" w:line="240" w:lineRule="auto"/>
        <w:ind w:left="0"/>
      </w:pPr>
      <w:r>
        <w:t xml:space="preserve">Is the social value </w:t>
      </w:r>
      <w:r w:rsidR="00B737C9">
        <w:t xml:space="preserve">of CHIMs </w:t>
      </w:r>
      <w:r w:rsidR="00084441">
        <w:t>based</w:t>
      </w:r>
      <w:r w:rsidR="00D72B77">
        <w:t xml:space="preserve"> only </w:t>
      </w:r>
      <w:r w:rsidR="00084441">
        <w:t>o</w:t>
      </w:r>
      <w:r w:rsidR="00D72B77">
        <w:t>n</w:t>
      </w:r>
      <w:r>
        <w:t xml:space="preserve"> anticipation of what “might happen”</w:t>
      </w:r>
      <w:r w:rsidR="00D72B77">
        <w:t>,</w:t>
      </w:r>
      <w:r>
        <w:t xml:space="preserve"> or</w:t>
      </w:r>
      <w:r w:rsidR="00084441">
        <w:t xml:space="preserve"> </w:t>
      </w:r>
      <w:r>
        <w:t xml:space="preserve">is there </w:t>
      </w:r>
      <w:r w:rsidR="001A54F4">
        <w:t>enough</w:t>
      </w:r>
      <w:r>
        <w:t xml:space="preserve"> pre-clinical, </w:t>
      </w:r>
      <w:r w:rsidR="001A54F4">
        <w:t>lab-based</w:t>
      </w:r>
      <w:r>
        <w:t xml:space="preserve"> evidence of a greater social value? </w:t>
      </w:r>
      <w:r w:rsidR="003F7807">
        <w:t>Pre-clinical</w:t>
      </w:r>
      <w:r w:rsidR="00084441">
        <w:t xml:space="preserve"> </w:t>
      </w:r>
      <w:r w:rsidR="003F7807">
        <w:t>studies and animal models help gain information about the pathogen and help better characteri</w:t>
      </w:r>
      <w:r w:rsidR="00572D08">
        <w:t>s</w:t>
      </w:r>
      <w:r w:rsidR="003F7807">
        <w:t xml:space="preserve">e it. </w:t>
      </w:r>
      <w:r w:rsidR="00B737C9">
        <w:t xml:space="preserve"> Unless </w:t>
      </w:r>
      <w:r w:rsidR="003F7807">
        <w:t xml:space="preserve">such </w:t>
      </w:r>
      <w:r w:rsidR="00B737C9">
        <w:t xml:space="preserve">a </w:t>
      </w:r>
      <w:r w:rsidR="003F7807">
        <w:t xml:space="preserve">strong evidence </w:t>
      </w:r>
      <w:r w:rsidR="00FF19A6">
        <w:t>bas</w:t>
      </w:r>
      <w:r w:rsidR="004D6EDB">
        <w:t>e</w:t>
      </w:r>
      <w:r w:rsidR="003F7807">
        <w:t xml:space="preserve"> is</w:t>
      </w:r>
      <w:r w:rsidR="008B3C65">
        <w:t xml:space="preserve"> </w:t>
      </w:r>
      <w:r w:rsidR="003F7807">
        <w:t xml:space="preserve">available, such a CHIM cannot be said to </w:t>
      </w:r>
      <w:r w:rsidR="00B52780">
        <w:t>be ethically sound</w:t>
      </w:r>
      <w:r w:rsidR="003F7807">
        <w:t>. The NIH ethics panel which</w:t>
      </w:r>
      <w:r w:rsidR="008B3C65">
        <w:t xml:space="preserve"> </w:t>
      </w:r>
      <w:r w:rsidR="003F7807">
        <w:t>reviewed the CHIM on Zika articulated these points while deciding to disallow it</w:t>
      </w:r>
      <w:r w:rsidR="00D72B77">
        <w:t xml:space="preserve"> </w:t>
      </w:r>
      <w:r w:rsidR="00572D08">
        <w:t>(9)</w:t>
      </w:r>
      <w:r w:rsidR="00A17D35">
        <w:t>.</w:t>
      </w:r>
    </w:p>
    <w:p w14:paraId="4C588F9D" w14:textId="77777777" w:rsidR="008B3C65" w:rsidRDefault="008B3C65" w:rsidP="008B3C65">
      <w:pPr>
        <w:pStyle w:val="ListParagraph"/>
        <w:spacing w:after="0" w:line="240" w:lineRule="auto"/>
        <w:ind w:left="0"/>
      </w:pPr>
    </w:p>
    <w:p w14:paraId="3F27DEA1" w14:textId="4666D324" w:rsidR="001A54F4" w:rsidRDefault="00D86A57" w:rsidP="008B3C65">
      <w:pPr>
        <w:spacing w:after="0" w:line="240" w:lineRule="auto"/>
      </w:pPr>
      <w:r>
        <w:t>CHIMs are a powerful tool for developing important public health interventions against infectious diseases. The scientific value of CHIMs ha</w:t>
      </w:r>
      <w:r w:rsidR="00A17D35">
        <w:t>s</w:t>
      </w:r>
      <w:r>
        <w:t xml:space="preserve"> been demonstrated in examples such as </w:t>
      </w:r>
      <w:r w:rsidR="006537EB">
        <w:t>t</w:t>
      </w:r>
      <w:r>
        <w:t>yphoid vaccine</w:t>
      </w:r>
      <w:r w:rsidR="00B928C0">
        <w:t xml:space="preserve">, the efficacy of </w:t>
      </w:r>
      <w:r w:rsidR="00D72B77">
        <w:t>which</w:t>
      </w:r>
      <w:r w:rsidR="00B928C0">
        <w:t xml:space="preserve"> was proved in a UK population unlikely to encounter the disease</w:t>
      </w:r>
      <w:r w:rsidR="00A17D35">
        <w:t xml:space="preserve"> </w:t>
      </w:r>
      <w:r w:rsidR="00572D08">
        <w:t>(2)</w:t>
      </w:r>
      <w:r w:rsidR="00A17D35">
        <w:t xml:space="preserve">. </w:t>
      </w:r>
      <w:r>
        <w:t xml:space="preserve"> </w:t>
      </w:r>
      <w:commentRangeStart w:id="4"/>
      <w:commentRangeStart w:id="5"/>
      <w:commentRangeEnd w:id="4"/>
      <w:r w:rsidR="00D72B77" w:rsidRPr="00D72B77">
        <w:rPr>
          <w:rStyle w:val="CommentReference"/>
        </w:rPr>
        <w:commentReference w:id="4"/>
      </w:r>
      <w:commentRangeEnd w:id="5"/>
      <w:r w:rsidR="00936C93">
        <w:rPr>
          <w:rStyle w:val="CommentReference"/>
        </w:rPr>
        <w:commentReference w:id="5"/>
      </w:r>
    </w:p>
    <w:p w14:paraId="71BEE983" w14:textId="77777777" w:rsidR="008B3C65" w:rsidRDefault="008B3C65" w:rsidP="008B3C65">
      <w:pPr>
        <w:spacing w:after="0" w:line="240" w:lineRule="auto"/>
      </w:pPr>
    </w:p>
    <w:p w14:paraId="02A2792D" w14:textId="67393A13" w:rsidR="0053173F" w:rsidRPr="00431848" w:rsidRDefault="0053173F" w:rsidP="00431848">
      <w:pPr>
        <w:spacing w:after="0" w:line="240" w:lineRule="auto"/>
        <w:rPr>
          <w:b/>
          <w:bCs/>
        </w:rPr>
      </w:pPr>
      <w:r w:rsidRPr="00431848">
        <w:rPr>
          <w:b/>
          <w:bCs/>
        </w:rPr>
        <w:t>CHIMs are different from routine drug and vaccine trials</w:t>
      </w:r>
    </w:p>
    <w:p w14:paraId="2B904E66" w14:textId="422CB4A9" w:rsidR="006B077A" w:rsidRDefault="006B077A" w:rsidP="00431848">
      <w:pPr>
        <w:spacing w:after="0" w:line="240" w:lineRule="auto"/>
      </w:pPr>
      <w:r w:rsidRPr="00431848">
        <w:t xml:space="preserve">CHIMs are very different from other first-in-human experimental studies. Phase 1 clinical trials also introduce a new investigational product (a drug) into a healthy volunteer to study its biological functioning in the body. In that sense, they may be said to closely resemble </w:t>
      </w:r>
      <w:r w:rsidR="008063BE" w:rsidRPr="00431848">
        <w:t xml:space="preserve">CHIMs. However, the most important difference is that </w:t>
      </w:r>
      <w:r w:rsidR="00B928C0" w:rsidRPr="00431848">
        <w:t xml:space="preserve">in </w:t>
      </w:r>
      <w:r w:rsidR="008063BE" w:rsidRPr="00431848">
        <w:t>Phase 1 drug trials</w:t>
      </w:r>
      <w:r w:rsidR="00B928C0" w:rsidRPr="00431848">
        <w:t>, the</w:t>
      </w:r>
      <w:r w:rsidR="008063BE" w:rsidRPr="00431848">
        <w:t xml:space="preserve"> drugs </w:t>
      </w:r>
      <w:r w:rsidR="00B928C0" w:rsidRPr="00431848">
        <w:t xml:space="preserve">are intentionally given, also in a controlled environment, to individuals who will experience </w:t>
      </w:r>
      <w:r w:rsidR="00B737C9" w:rsidRPr="00431848">
        <w:t>their</w:t>
      </w:r>
      <w:r w:rsidR="00B928C0" w:rsidRPr="00431848">
        <w:t xml:space="preserve"> effects and harms, if any</w:t>
      </w:r>
      <w:r w:rsidR="007434AD" w:rsidRPr="00431848">
        <w:t>. T</w:t>
      </w:r>
      <w:r w:rsidR="00B928C0" w:rsidRPr="00431848">
        <w:t xml:space="preserve">he drug will most likely </w:t>
      </w:r>
      <w:r w:rsidR="008063BE" w:rsidRPr="00431848">
        <w:t xml:space="preserve">be </w:t>
      </w:r>
      <w:r w:rsidR="00B928C0" w:rsidRPr="00431848">
        <w:t xml:space="preserve">metabolised </w:t>
      </w:r>
      <w:r w:rsidR="008063BE" w:rsidRPr="00431848">
        <w:t>and excreted by the body</w:t>
      </w:r>
      <w:r w:rsidR="00B928C0" w:rsidRPr="00431848">
        <w:t xml:space="preserve">, and thus only the person who takes the drug is affected. In </w:t>
      </w:r>
      <w:r w:rsidR="008063BE" w:rsidRPr="00431848">
        <w:t>CHIMs</w:t>
      </w:r>
      <w:r w:rsidR="00B928C0" w:rsidRPr="00431848">
        <w:t xml:space="preserve">, the infecting organism is </w:t>
      </w:r>
      <w:r w:rsidR="00B928C0" w:rsidRPr="00431848">
        <w:lastRenderedPageBreak/>
        <w:t>intentionally given to a person, who</w:t>
      </w:r>
      <w:r w:rsidR="00F677AE" w:rsidRPr="00431848">
        <w:t xml:space="preserve"> will experience its effect</w:t>
      </w:r>
      <w:r w:rsidR="00B928C0" w:rsidRPr="00431848">
        <w:t xml:space="preserve"> and harms, and </w:t>
      </w:r>
      <w:r w:rsidR="00F677AE" w:rsidRPr="00431848">
        <w:t xml:space="preserve">this agent may have the potential to spread in the environment and infect others (eg in a malaria CHIM, </w:t>
      </w:r>
      <w:r w:rsidR="00936C93">
        <w:t>the mosquitoes carrying the intentional malaria infection should not spread to the community and bite non-participants</w:t>
      </w:r>
      <w:r w:rsidR="007466BA" w:rsidRPr="00431848">
        <w:t>).</w:t>
      </w:r>
      <w:r w:rsidR="008063BE" w:rsidRPr="00431848">
        <w:t xml:space="preserve"> While these are only risks that could </w:t>
      </w:r>
      <w:r w:rsidR="004B2D4C" w:rsidRPr="00431848">
        <w:t xml:space="preserve">be </w:t>
      </w:r>
      <w:r w:rsidR="008063BE" w:rsidRPr="00431848">
        <w:t>potentially</w:t>
      </w:r>
      <w:r w:rsidR="00A17D35" w:rsidRPr="00431848">
        <w:t xml:space="preserve"> </w:t>
      </w:r>
      <w:proofErr w:type="gramStart"/>
      <w:r w:rsidR="00A17D35" w:rsidRPr="00431848">
        <w:t>harmful</w:t>
      </w:r>
      <w:r w:rsidR="008063BE" w:rsidRPr="00431848">
        <w:t xml:space="preserve"> ,</w:t>
      </w:r>
      <w:proofErr w:type="gramEnd"/>
      <w:r w:rsidR="008063BE" w:rsidRPr="00431848">
        <w:t xml:space="preserve"> the</w:t>
      </w:r>
      <w:r w:rsidR="004B2D4C" w:rsidRPr="00431848">
        <w:t>ir</w:t>
      </w:r>
      <w:r w:rsidR="008063BE" w:rsidRPr="00431848">
        <w:t xml:space="preserve"> presence </w:t>
      </w:r>
      <w:r w:rsidR="00F677AE" w:rsidRPr="00431848">
        <w:t xml:space="preserve">makes the consideration of ethical issues in </w:t>
      </w:r>
      <w:r w:rsidR="00290301" w:rsidRPr="00431848">
        <w:t>CHIM</w:t>
      </w:r>
      <w:r w:rsidR="00F677AE" w:rsidRPr="00431848">
        <w:t xml:space="preserve"> </w:t>
      </w:r>
      <w:r w:rsidR="00290301" w:rsidRPr="00431848">
        <w:t>s</w:t>
      </w:r>
      <w:r w:rsidR="00F677AE" w:rsidRPr="00431848">
        <w:t>tudies</w:t>
      </w:r>
      <w:r w:rsidR="00290301" w:rsidRPr="00431848">
        <w:t xml:space="preserve"> potentially more burdensome than </w:t>
      </w:r>
      <w:r w:rsidR="00936C93">
        <w:t>regular</w:t>
      </w:r>
      <w:r w:rsidR="00290301" w:rsidRPr="00431848">
        <w:t xml:space="preserve"> drug and vaccine trials. </w:t>
      </w:r>
    </w:p>
    <w:p w14:paraId="6C14D3B1" w14:textId="77777777" w:rsidR="00431848" w:rsidRPr="00431848" w:rsidRDefault="00431848" w:rsidP="00431848">
      <w:pPr>
        <w:spacing w:after="0" w:line="240" w:lineRule="auto"/>
      </w:pPr>
    </w:p>
    <w:p w14:paraId="6FB2E63D" w14:textId="0C30469B" w:rsidR="00237A4D" w:rsidRDefault="000A7209" w:rsidP="00431848">
      <w:pPr>
        <w:spacing w:after="0" w:line="240" w:lineRule="auto"/>
      </w:pPr>
      <w:r w:rsidRPr="00431848">
        <w:t>The other important difference is that Phase 1 trials</w:t>
      </w:r>
      <w:r w:rsidR="004B2D4C" w:rsidRPr="00431848">
        <w:t xml:space="preserve"> are intended</w:t>
      </w:r>
      <w:r w:rsidRPr="00431848">
        <w:t xml:space="preserve"> to study and understand the </w:t>
      </w:r>
      <w:r w:rsidR="00936C93">
        <w:t>way the drug works</w:t>
      </w:r>
      <w:r w:rsidRPr="00431848">
        <w:t xml:space="preserve"> in the human body</w:t>
      </w:r>
      <w:r w:rsidR="00F677AE" w:rsidRPr="00431848">
        <w:t xml:space="preserve"> and its safety</w:t>
      </w:r>
      <w:r w:rsidR="004B2D4C" w:rsidRPr="00431848">
        <w:t>;</w:t>
      </w:r>
      <w:r w:rsidRPr="00431848">
        <w:t xml:space="preserve"> whereas in CHIMs</w:t>
      </w:r>
      <w:r w:rsidR="00F677AE" w:rsidRPr="00431848">
        <w:t>,</w:t>
      </w:r>
      <w:r w:rsidRPr="00431848">
        <w:t xml:space="preserve"> the intention is to cause an infection. </w:t>
      </w:r>
      <w:r w:rsidR="008228B0" w:rsidRPr="00431848">
        <w:t xml:space="preserve">Though, the challenge agent used to cause the intentional infection is well characterised and attenuated, it </w:t>
      </w:r>
      <w:r w:rsidR="00F677AE" w:rsidRPr="00431848">
        <w:t xml:space="preserve">is </w:t>
      </w:r>
      <w:r w:rsidR="00F677AE" w:rsidRPr="00431848">
        <w:rPr>
          <w:i/>
        </w:rPr>
        <w:t>expected</w:t>
      </w:r>
      <w:r w:rsidR="00F677AE" w:rsidRPr="00431848">
        <w:t xml:space="preserve"> to cause infection or disease, </w:t>
      </w:r>
      <w:r w:rsidR="008228B0" w:rsidRPr="00431848">
        <w:t xml:space="preserve">however mild, and there is a risk of </w:t>
      </w:r>
      <w:r w:rsidR="00F677AE" w:rsidRPr="00431848">
        <w:t xml:space="preserve">unanticipated </w:t>
      </w:r>
      <w:r w:rsidR="008228B0" w:rsidRPr="00431848">
        <w:t>serious disease.</w:t>
      </w:r>
    </w:p>
    <w:p w14:paraId="1B949930" w14:textId="77777777" w:rsidR="00237A4D" w:rsidRDefault="00237A4D" w:rsidP="00431848">
      <w:pPr>
        <w:spacing w:after="0" w:line="240" w:lineRule="auto"/>
      </w:pPr>
    </w:p>
    <w:p w14:paraId="0DF29193" w14:textId="3D37AA7F" w:rsidR="000A7209" w:rsidRPr="00431848" w:rsidRDefault="008228B0" w:rsidP="00431848">
      <w:pPr>
        <w:spacing w:after="0" w:line="240" w:lineRule="auto"/>
      </w:pPr>
      <w:r w:rsidRPr="00431848">
        <w:t xml:space="preserve"> </w:t>
      </w:r>
    </w:p>
    <w:p w14:paraId="47C3E334" w14:textId="421088EB" w:rsidR="00590A58" w:rsidRPr="00431848" w:rsidRDefault="00590A58" w:rsidP="00431848">
      <w:pPr>
        <w:spacing w:after="0" w:line="240" w:lineRule="auto"/>
      </w:pPr>
      <w:r w:rsidRPr="00431848">
        <w:t xml:space="preserve">Therefore, CHIMs </w:t>
      </w:r>
      <w:r w:rsidR="004B2D4C" w:rsidRPr="00431848">
        <w:t>constitute</w:t>
      </w:r>
      <w:r w:rsidRPr="00431848">
        <w:t xml:space="preserve"> a very different and unique type of research and need special ethical consideration, ethical oversight, regulatory requirements and research governance. Discussions on CHIMs should </w:t>
      </w:r>
      <w:r w:rsidR="004B2D4C" w:rsidRPr="00431848">
        <w:t xml:space="preserve">necessarily </w:t>
      </w:r>
      <w:r w:rsidRPr="00431848">
        <w:t xml:space="preserve">include </w:t>
      </w:r>
      <w:r w:rsidR="004B2D4C" w:rsidRPr="00431848">
        <w:t xml:space="preserve">the prior </w:t>
      </w:r>
      <w:r w:rsidRPr="00431848">
        <w:t xml:space="preserve">setting up of such regulatory and governance frameworks as well as building the capacity to conduct </w:t>
      </w:r>
      <w:proofErr w:type="gramStart"/>
      <w:r w:rsidR="004B2D4C" w:rsidRPr="00431848">
        <w:t xml:space="preserve">and </w:t>
      </w:r>
      <w:r w:rsidRPr="00431848">
        <w:t xml:space="preserve"> regulate</w:t>
      </w:r>
      <w:proofErr w:type="gramEnd"/>
      <w:r w:rsidRPr="00431848">
        <w:t xml:space="preserve">, govern and oversee the CHIM studies. </w:t>
      </w:r>
    </w:p>
    <w:p w14:paraId="3F53EEBD" w14:textId="77777777" w:rsidR="00590A58" w:rsidRPr="006B077A" w:rsidRDefault="00590A58" w:rsidP="0053173F">
      <w:pPr>
        <w:spacing w:line="480" w:lineRule="auto"/>
        <w:jc w:val="both"/>
      </w:pPr>
    </w:p>
    <w:p w14:paraId="587FB26B" w14:textId="32B7312B" w:rsidR="0053173F" w:rsidRDefault="00590A58" w:rsidP="0053173F">
      <w:pPr>
        <w:spacing w:line="480" w:lineRule="auto"/>
        <w:jc w:val="both"/>
        <w:rPr>
          <w:b/>
          <w:bCs/>
        </w:rPr>
      </w:pPr>
      <w:r>
        <w:rPr>
          <w:b/>
          <w:bCs/>
        </w:rPr>
        <w:t>G</w:t>
      </w:r>
      <w:r w:rsidR="0053173F" w:rsidRPr="00590A58">
        <w:rPr>
          <w:b/>
          <w:bCs/>
        </w:rPr>
        <w:t xml:space="preserve">aps in ethical frameworks </w:t>
      </w:r>
      <w:r>
        <w:rPr>
          <w:b/>
          <w:bCs/>
        </w:rPr>
        <w:t xml:space="preserve">for CHIMs </w:t>
      </w:r>
      <w:r w:rsidR="0053173F" w:rsidRPr="00590A58">
        <w:rPr>
          <w:b/>
          <w:bCs/>
        </w:rPr>
        <w:t>– emerging scholarship</w:t>
      </w:r>
    </w:p>
    <w:p w14:paraId="58556D5E" w14:textId="27B899BB" w:rsidR="00590A58" w:rsidRPr="00431848" w:rsidRDefault="00416CBC" w:rsidP="00431848">
      <w:pPr>
        <w:spacing w:after="0" w:line="240" w:lineRule="auto"/>
        <w:rPr>
          <w:i/>
          <w:iCs/>
        </w:rPr>
      </w:pPr>
      <w:r w:rsidRPr="00431848">
        <w:t>The decision of the ethics panel of the National Institute of Health, United States</w:t>
      </w:r>
      <w:r w:rsidR="000663C5" w:rsidRPr="00431848">
        <w:t>,</w:t>
      </w:r>
      <w:r w:rsidRPr="00431848">
        <w:t xml:space="preserve"> to disallow a Zika virus </w:t>
      </w:r>
      <w:r w:rsidR="000663C5" w:rsidRPr="00431848">
        <w:t>human c</w:t>
      </w:r>
      <w:r w:rsidR="00F552D9" w:rsidRPr="00431848">
        <w:t>hallenge study for vaccine development in early 2017, brought forth for discussion the wide gaps that exist in the ethical evaluation of CHIMs</w:t>
      </w:r>
      <w:r w:rsidR="000663C5" w:rsidRPr="00431848" w:rsidDel="000663C5">
        <w:t xml:space="preserve"> </w:t>
      </w:r>
      <w:r w:rsidR="00572D08" w:rsidRPr="00431848">
        <w:t>(9)</w:t>
      </w:r>
      <w:r w:rsidR="000663C5" w:rsidRPr="00431848">
        <w:t>,</w:t>
      </w:r>
      <w:r w:rsidR="00F552D9" w:rsidRPr="00431848">
        <w:t xml:space="preserve"> The panel recommended</w:t>
      </w:r>
      <w:r w:rsidR="000663C5" w:rsidRPr="00431848">
        <w:t>:</w:t>
      </w:r>
      <w:r w:rsidR="00F552D9" w:rsidRPr="00431848">
        <w:t xml:space="preserve"> </w:t>
      </w:r>
      <w:r w:rsidR="00F552D9" w:rsidRPr="00431848">
        <w:br/>
      </w:r>
      <w:r w:rsidR="00F552D9" w:rsidRPr="00431848">
        <w:rPr>
          <w:i/>
          <w:iCs/>
        </w:rPr>
        <w:t>“… Given the potentially devastating effects of Zika infection during pregnancy, the insidious nature of the disease, and the promise of what can be learned from human challenge trials, the writing committee concluded that a Zika virus human challenge trial could be ethically justified if certain conditions were met. However, at this point in time, based on what was heard at the consultation meeting and on our review of the latest scientific and ethics research, the writing committee has determined that these conditions preclude the conduct of a Zika virus human challenge trial, as detailed in the body of this report</w:t>
      </w:r>
      <w:proofErr w:type="gramStart"/>
      <w:r w:rsidR="00F552D9" w:rsidRPr="00431848">
        <w:rPr>
          <w:iCs/>
        </w:rPr>
        <w:t>…”</w:t>
      </w:r>
      <w:r w:rsidR="000663C5" w:rsidRPr="00431848">
        <w:rPr>
          <w:iCs/>
        </w:rPr>
        <w:t>(</w:t>
      </w:r>
      <w:proofErr w:type="gramEnd"/>
      <w:r w:rsidR="000663C5" w:rsidRPr="00431848">
        <w:rPr>
          <w:iCs/>
        </w:rPr>
        <w:t>9).</w:t>
      </w:r>
    </w:p>
    <w:p w14:paraId="7BA98875" w14:textId="2DF01CAB" w:rsidR="00F552D9" w:rsidRPr="00431848" w:rsidRDefault="00B05B98" w:rsidP="00431848">
      <w:pPr>
        <w:spacing w:after="0" w:line="240" w:lineRule="auto"/>
        <w:rPr>
          <w:i/>
          <w:iCs/>
          <w:lang w:val="en-US"/>
        </w:rPr>
      </w:pPr>
      <w:r w:rsidRPr="00431848">
        <w:rPr>
          <w:lang w:val="en-US"/>
        </w:rPr>
        <w:t xml:space="preserve">The panel also mentioned that </w:t>
      </w:r>
      <w:r w:rsidRPr="00431848">
        <w:rPr>
          <w:i/>
          <w:iCs/>
          <w:lang w:val="en-US"/>
        </w:rPr>
        <w:t>“the literature provides limited guidance on the ethics of conducting [CHIM] studies when the medical consequences are more uncertain”</w:t>
      </w:r>
    </w:p>
    <w:p w14:paraId="125D1CBB" w14:textId="77777777" w:rsidR="00431848" w:rsidRDefault="00431848" w:rsidP="00431848">
      <w:pPr>
        <w:spacing w:after="0" w:line="240" w:lineRule="auto"/>
        <w:rPr>
          <w:lang w:val="en-US"/>
        </w:rPr>
      </w:pPr>
    </w:p>
    <w:p w14:paraId="10F39E92" w14:textId="4F693683" w:rsidR="00FE5D05" w:rsidRPr="00431848" w:rsidRDefault="0002503D" w:rsidP="00431848">
      <w:pPr>
        <w:spacing w:after="0" w:line="240" w:lineRule="auto"/>
        <w:rPr>
          <w:lang w:val="en-US"/>
        </w:rPr>
      </w:pPr>
      <w:r w:rsidRPr="00431848">
        <w:rPr>
          <w:lang w:val="en-US"/>
        </w:rPr>
        <w:t>Some of the important gaps in the ethical frameworks for CHIMs include:</w:t>
      </w:r>
    </w:p>
    <w:p w14:paraId="2DDC6322" w14:textId="55B1CF46" w:rsidR="004326F4" w:rsidRPr="00431848" w:rsidRDefault="000663C5" w:rsidP="00431848">
      <w:pPr>
        <w:pStyle w:val="ListParagraph"/>
        <w:numPr>
          <w:ilvl w:val="0"/>
          <w:numId w:val="2"/>
        </w:numPr>
        <w:spacing w:after="0" w:line="240" w:lineRule="auto"/>
        <w:ind w:left="0"/>
        <w:rPr>
          <w:lang w:val="en-US"/>
        </w:rPr>
      </w:pPr>
      <w:r w:rsidRPr="00431848">
        <w:rPr>
          <w:lang w:val="en-US"/>
        </w:rPr>
        <w:t>I</w:t>
      </w:r>
      <w:r w:rsidR="0002503D" w:rsidRPr="00431848">
        <w:rPr>
          <w:lang w:val="en-US"/>
        </w:rPr>
        <w:t xml:space="preserve">ntentional </w:t>
      </w:r>
      <w:r w:rsidRPr="00431848">
        <w:rPr>
          <w:lang w:val="en-US"/>
        </w:rPr>
        <w:t>infection</w:t>
      </w:r>
      <w:r w:rsidR="009353F4" w:rsidRPr="00431848">
        <w:rPr>
          <w:lang w:val="en-US"/>
        </w:rPr>
        <w:t xml:space="preserve"> </w:t>
      </w:r>
      <w:r w:rsidR="0002503D" w:rsidRPr="00431848">
        <w:rPr>
          <w:lang w:val="en-US"/>
        </w:rPr>
        <w:t>of volunteers</w:t>
      </w:r>
      <w:r w:rsidRPr="00431848">
        <w:rPr>
          <w:lang w:val="en-US"/>
        </w:rPr>
        <w:t xml:space="preserve"> however</w:t>
      </w:r>
      <w:r w:rsidR="0002503D" w:rsidRPr="00431848">
        <w:rPr>
          <w:lang w:val="en-US"/>
        </w:rPr>
        <w:t xml:space="preserve"> mild</w:t>
      </w:r>
      <w:r w:rsidR="006537EB" w:rsidRPr="00431848">
        <w:rPr>
          <w:lang w:val="en-US"/>
        </w:rPr>
        <w:t>,</w:t>
      </w:r>
      <w:r w:rsidR="0002503D" w:rsidRPr="00431848">
        <w:rPr>
          <w:lang w:val="en-US"/>
        </w:rPr>
        <w:t xml:space="preserve"> poses issues of balance between</w:t>
      </w:r>
      <w:r w:rsidR="006537EB" w:rsidRPr="00431848">
        <w:rPr>
          <w:lang w:val="en-US"/>
        </w:rPr>
        <w:t xml:space="preserve"> defined and expected risks and uncertain benefit</w:t>
      </w:r>
      <w:r w:rsidR="009353F4" w:rsidRPr="00431848">
        <w:rPr>
          <w:lang w:val="en-US"/>
        </w:rPr>
        <w:t>s</w:t>
      </w:r>
      <w:r w:rsidR="0002503D" w:rsidRPr="00431848">
        <w:rPr>
          <w:lang w:val="en-US"/>
        </w:rPr>
        <w:t xml:space="preserve">. </w:t>
      </w:r>
    </w:p>
    <w:p w14:paraId="2054D1CE" w14:textId="1923DCF2" w:rsidR="00237CE5" w:rsidRPr="00431848" w:rsidRDefault="000663C5" w:rsidP="00431848">
      <w:pPr>
        <w:pStyle w:val="ListParagraph"/>
        <w:numPr>
          <w:ilvl w:val="0"/>
          <w:numId w:val="2"/>
        </w:numPr>
        <w:spacing w:after="0" w:line="240" w:lineRule="auto"/>
        <w:ind w:left="0"/>
        <w:rPr>
          <w:lang w:val="en-US"/>
        </w:rPr>
      </w:pPr>
      <w:r w:rsidRPr="00431848">
        <w:rPr>
          <w:lang w:val="en-US"/>
        </w:rPr>
        <w:t xml:space="preserve">If a study </w:t>
      </w:r>
      <w:r w:rsidR="004326F4" w:rsidRPr="00431848">
        <w:rPr>
          <w:lang w:val="en-US"/>
        </w:rPr>
        <w:t>use</w:t>
      </w:r>
      <w:r w:rsidRPr="00431848">
        <w:rPr>
          <w:lang w:val="en-US"/>
        </w:rPr>
        <w:t>s</w:t>
      </w:r>
      <w:r w:rsidR="004326F4" w:rsidRPr="00431848">
        <w:rPr>
          <w:lang w:val="en-US"/>
        </w:rPr>
        <w:t xml:space="preserve"> an infective agent potentially </w:t>
      </w:r>
      <w:r w:rsidR="000B2CF4" w:rsidRPr="00431848">
        <w:rPr>
          <w:lang w:val="en-US"/>
        </w:rPr>
        <w:t>bear</w:t>
      </w:r>
      <w:r w:rsidRPr="00431848">
        <w:rPr>
          <w:lang w:val="en-US"/>
        </w:rPr>
        <w:t>ing</w:t>
      </w:r>
      <w:r w:rsidR="000B2CF4" w:rsidRPr="00431848">
        <w:rPr>
          <w:lang w:val="en-US"/>
        </w:rPr>
        <w:t xml:space="preserve"> </w:t>
      </w:r>
      <w:r w:rsidR="004326F4" w:rsidRPr="00431848">
        <w:rPr>
          <w:lang w:val="en-US"/>
        </w:rPr>
        <w:t>high risk</w:t>
      </w:r>
      <w:r w:rsidRPr="00431848">
        <w:rPr>
          <w:lang w:val="en-US"/>
        </w:rPr>
        <w:t>s</w:t>
      </w:r>
      <w:r w:rsidR="004326F4" w:rsidRPr="00431848">
        <w:rPr>
          <w:lang w:val="en-US"/>
        </w:rPr>
        <w:t>, d</w:t>
      </w:r>
      <w:r w:rsidR="0002503D" w:rsidRPr="00431848">
        <w:rPr>
          <w:lang w:val="en-US"/>
        </w:rPr>
        <w:t>oes th</w:t>
      </w:r>
      <w:r w:rsidRPr="00431848">
        <w:rPr>
          <w:lang w:val="en-US"/>
        </w:rPr>
        <w:t>is</w:t>
      </w:r>
      <w:r w:rsidR="0002503D" w:rsidRPr="00431848">
        <w:rPr>
          <w:lang w:val="en-US"/>
        </w:rPr>
        <w:t xml:space="preserve"> preclude the conduct of CHIMs? Or would appropriate precautions and mitigation measures make them permissible? </w:t>
      </w:r>
    </w:p>
    <w:p w14:paraId="324D573F" w14:textId="495B1DF6" w:rsidR="0002503D" w:rsidRPr="00431848" w:rsidRDefault="000762F1" w:rsidP="00431848">
      <w:pPr>
        <w:pStyle w:val="ListParagraph"/>
        <w:numPr>
          <w:ilvl w:val="0"/>
          <w:numId w:val="2"/>
        </w:numPr>
        <w:spacing w:after="0" w:line="240" w:lineRule="auto"/>
        <w:ind w:left="0"/>
        <w:rPr>
          <w:lang w:val="en-US"/>
        </w:rPr>
      </w:pPr>
      <w:r w:rsidRPr="00431848">
        <w:rPr>
          <w:lang w:val="en-US"/>
        </w:rPr>
        <w:t xml:space="preserve">Clear </w:t>
      </w:r>
      <w:r w:rsidR="009A1500" w:rsidRPr="00431848">
        <w:rPr>
          <w:lang w:val="en-US"/>
        </w:rPr>
        <w:t>definition</w:t>
      </w:r>
      <w:r w:rsidRPr="00431848">
        <w:rPr>
          <w:lang w:val="en-US"/>
        </w:rPr>
        <w:t>s</w:t>
      </w:r>
      <w:r w:rsidR="009A1500" w:rsidRPr="00431848">
        <w:rPr>
          <w:lang w:val="en-US"/>
        </w:rPr>
        <w:t xml:space="preserve"> of harm </w:t>
      </w:r>
      <w:r w:rsidRPr="00431848">
        <w:rPr>
          <w:lang w:val="en-US"/>
        </w:rPr>
        <w:t>and self-</w:t>
      </w:r>
      <w:proofErr w:type="gramStart"/>
      <w:r w:rsidRPr="00431848">
        <w:rPr>
          <w:lang w:val="en-US"/>
        </w:rPr>
        <w:t>harm ,even</w:t>
      </w:r>
      <w:proofErr w:type="gramEnd"/>
      <w:r w:rsidRPr="00431848">
        <w:rPr>
          <w:lang w:val="en-US"/>
        </w:rPr>
        <w:t xml:space="preserve"> </w:t>
      </w:r>
      <w:r w:rsidR="007434AD" w:rsidRPr="00431848">
        <w:rPr>
          <w:lang w:val="en-US"/>
        </w:rPr>
        <w:t xml:space="preserve">with the consent of the </w:t>
      </w:r>
      <w:r w:rsidR="009353F4" w:rsidRPr="00431848">
        <w:rPr>
          <w:lang w:val="en-US"/>
        </w:rPr>
        <w:t>volunteer</w:t>
      </w:r>
      <w:r w:rsidR="007434AD" w:rsidRPr="00431848">
        <w:rPr>
          <w:lang w:val="en-US"/>
        </w:rPr>
        <w:t xml:space="preserve">, </w:t>
      </w:r>
      <w:r w:rsidRPr="00431848">
        <w:rPr>
          <w:lang w:val="en-US"/>
        </w:rPr>
        <w:t xml:space="preserve">will have to be developed and carefully </w:t>
      </w:r>
      <w:proofErr w:type="spellStart"/>
      <w:r w:rsidRPr="00431848">
        <w:rPr>
          <w:lang w:val="en-US"/>
        </w:rPr>
        <w:t>scrutinised</w:t>
      </w:r>
      <w:proofErr w:type="spellEnd"/>
      <w:r w:rsidRPr="00431848">
        <w:rPr>
          <w:lang w:val="en-US"/>
        </w:rPr>
        <w:t>,</w:t>
      </w:r>
      <w:r w:rsidR="009353F4" w:rsidRPr="00431848">
        <w:rPr>
          <w:lang w:val="en-US"/>
        </w:rPr>
        <w:t xml:space="preserve"> </w:t>
      </w:r>
      <w:r w:rsidRPr="00431848">
        <w:rPr>
          <w:lang w:val="en-US"/>
        </w:rPr>
        <w:t>from both legal and ethical perspectives. W</w:t>
      </w:r>
      <w:r w:rsidR="007434AD" w:rsidRPr="00431848">
        <w:rPr>
          <w:lang w:val="en-US"/>
        </w:rPr>
        <w:t>here infectious diseases are concerned</w:t>
      </w:r>
      <w:r w:rsidR="00237CE5" w:rsidRPr="00431848">
        <w:rPr>
          <w:lang w:val="en-US"/>
        </w:rPr>
        <w:t xml:space="preserve">, </w:t>
      </w:r>
      <w:r w:rsidR="009353F4" w:rsidRPr="00431848">
        <w:rPr>
          <w:lang w:val="en-US"/>
        </w:rPr>
        <w:t xml:space="preserve">conflict with </w:t>
      </w:r>
      <w:r w:rsidR="00237CE5" w:rsidRPr="00431848">
        <w:rPr>
          <w:lang w:val="en-US"/>
        </w:rPr>
        <w:t>legal provisions</w:t>
      </w:r>
      <w:r w:rsidR="009353F4" w:rsidRPr="00431848">
        <w:rPr>
          <w:lang w:val="en-US"/>
        </w:rPr>
        <w:t xml:space="preserve"> in some states/countries</w:t>
      </w:r>
      <w:r w:rsidR="00237CE5" w:rsidRPr="00431848">
        <w:rPr>
          <w:lang w:val="en-US"/>
        </w:rPr>
        <w:t xml:space="preserve"> mak</w:t>
      </w:r>
      <w:r w:rsidRPr="00431848">
        <w:rPr>
          <w:lang w:val="en-US"/>
        </w:rPr>
        <w:t>ing</w:t>
      </w:r>
      <w:r w:rsidR="00237CE5" w:rsidRPr="00431848">
        <w:rPr>
          <w:lang w:val="en-US"/>
        </w:rPr>
        <w:t xml:space="preserve"> actions that can lead to or worsen an infection punishable</w:t>
      </w:r>
      <w:r w:rsidRPr="00431848">
        <w:rPr>
          <w:lang w:val="en-US"/>
        </w:rPr>
        <w:t>‒</w:t>
      </w:r>
      <w:r w:rsidR="00237CE5" w:rsidRPr="00431848">
        <w:rPr>
          <w:lang w:val="en-US"/>
        </w:rPr>
        <w:t>such as the Madras Public Health Act</w:t>
      </w:r>
      <w:r w:rsidRPr="00431848">
        <w:rPr>
          <w:lang w:val="en-US"/>
        </w:rPr>
        <w:t xml:space="preserve">‒should </w:t>
      </w:r>
      <w:r w:rsidR="009353F4" w:rsidRPr="00431848">
        <w:rPr>
          <w:lang w:val="en-US"/>
        </w:rPr>
        <w:t>be avoided</w:t>
      </w:r>
      <w:r w:rsidRPr="00431848">
        <w:rPr>
          <w:lang w:val="en-US"/>
        </w:rPr>
        <w:t>.</w:t>
      </w:r>
      <w:r w:rsidR="009A1500" w:rsidRPr="00431848">
        <w:rPr>
          <w:lang w:val="en-US"/>
        </w:rPr>
        <w:t xml:space="preserve"> </w:t>
      </w:r>
    </w:p>
    <w:p w14:paraId="4453CD0D" w14:textId="5C007D12" w:rsidR="0002503D" w:rsidRPr="00431848" w:rsidRDefault="0002503D" w:rsidP="00431848">
      <w:pPr>
        <w:pStyle w:val="ListParagraph"/>
        <w:numPr>
          <w:ilvl w:val="0"/>
          <w:numId w:val="2"/>
        </w:numPr>
        <w:spacing w:after="0" w:line="240" w:lineRule="auto"/>
        <w:ind w:left="0"/>
        <w:rPr>
          <w:lang w:val="en-US"/>
        </w:rPr>
      </w:pPr>
      <w:r w:rsidRPr="00431848">
        <w:rPr>
          <w:lang w:val="en-US"/>
        </w:rPr>
        <w:lastRenderedPageBreak/>
        <w:t xml:space="preserve">The issue of informed consent </w:t>
      </w:r>
      <w:r w:rsidR="008764C6" w:rsidRPr="00431848">
        <w:rPr>
          <w:lang w:val="en-US"/>
        </w:rPr>
        <w:t xml:space="preserve">for undergoing harm </w:t>
      </w:r>
      <w:r w:rsidRPr="00431848">
        <w:rPr>
          <w:lang w:val="en-US"/>
        </w:rPr>
        <w:t xml:space="preserve">becomes more problematic in LMICs where the levels of literacy and health awareness are likely to be variable and less than </w:t>
      </w:r>
      <w:r w:rsidR="009353F4" w:rsidRPr="00431848">
        <w:rPr>
          <w:lang w:val="en-US"/>
        </w:rPr>
        <w:t xml:space="preserve">in </w:t>
      </w:r>
      <w:r w:rsidRPr="00431848">
        <w:rPr>
          <w:lang w:val="en-US"/>
        </w:rPr>
        <w:t xml:space="preserve">the High-Income Countries (HICs). </w:t>
      </w:r>
    </w:p>
    <w:p w14:paraId="2A6B764C" w14:textId="1CA473AC" w:rsidR="0002503D" w:rsidRPr="00431848" w:rsidRDefault="0002503D" w:rsidP="00431848">
      <w:pPr>
        <w:pStyle w:val="ListParagraph"/>
        <w:numPr>
          <w:ilvl w:val="0"/>
          <w:numId w:val="2"/>
        </w:numPr>
        <w:spacing w:after="0" w:line="240" w:lineRule="auto"/>
        <w:ind w:left="0"/>
        <w:rPr>
          <w:lang w:val="en-US"/>
        </w:rPr>
      </w:pPr>
      <w:r w:rsidRPr="00431848">
        <w:rPr>
          <w:lang w:val="en-US"/>
        </w:rPr>
        <w:t xml:space="preserve">Fairness in </w:t>
      </w:r>
      <w:r w:rsidR="008764C6" w:rsidRPr="00431848">
        <w:rPr>
          <w:lang w:val="en-US"/>
        </w:rPr>
        <w:t xml:space="preserve">the </w:t>
      </w:r>
      <w:r w:rsidRPr="00431848">
        <w:rPr>
          <w:lang w:val="en-US"/>
        </w:rPr>
        <w:t>recruitment of volunteers, considering their safety</w:t>
      </w:r>
      <w:r w:rsidR="008764C6" w:rsidRPr="00431848">
        <w:rPr>
          <w:lang w:val="en-US"/>
        </w:rPr>
        <w:t>,</w:t>
      </w:r>
      <w:r w:rsidR="00431848">
        <w:rPr>
          <w:lang w:val="en-US"/>
        </w:rPr>
        <w:t xml:space="preserve"> </w:t>
      </w:r>
      <w:r w:rsidRPr="00431848">
        <w:rPr>
          <w:lang w:val="en-US"/>
        </w:rPr>
        <w:t>vulnerability, avoid</w:t>
      </w:r>
      <w:r w:rsidR="008764C6" w:rsidRPr="00431848">
        <w:rPr>
          <w:lang w:val="en-US"/>
        </w:rPr>
        <w:t>ance of</w:t>
      </w:r>
      <w:r w:rsidRPr="00431848">
        <w:rPr>
          <w:lang w:val="en-US"/>
        </w:rPr>
        <w:t xml:space="preserve"> exploitation</w:t>
      </w:r>
      <w:r w:rsidR="009353F4" w:rsidRPr="00431848">
        <w:rPr>
          <w:lang w:val="en-US"/>
        </w:rPr>
        <w:t>,</w:t>
      </w:r>
      <w:r w:rsidRPr="00431848">
        <w:rPr>
          <w:lang w:val="en-US"/>
        </w:rPr>
        <w:t xml:space="preserve"> and protecti</w:t>
      </w:r>
      <w:r w:rsidR="008764C6" w:rsidRPr="00431848">
        <w:rPr>
          <w:lang w:val="en-US"/>
        </w:rPr>
        <w:t>on of</w:t>
      </w:r>
      <w:r w:rsidRPr="00431848">
        <w:rPr>
          <w:lang w:val="en-US"/>
        </w:rPr>
        <w:t xml:space="preserve"> their autonomy</w:t>
      </w:r>
      <w:r w:rsidR="008764C6" w:rsidRPr="00431848">
        <w:rPr>
          <w:lang w:val="en-US"/>
        </w:rPr>
        <w:t xml:space="preserve"> </w:t>
      </w:r>
      <w:r w:rsidR="005E1D03" w:rsidRPr="00431848">
        <w:rPr>
          <w:lang w:val="en-US"/>
        </w:rPr>
        <w:t>is</w:t>
      </w:r>
      <w:r w:rsidR="008764C6" w:rsidRPr="00431848">
        <w:rPr>
          <w:lang w:val="en-US"/>
        </w:rPr>
        <w:t xml:space="preserve"> a key issue.</w:t>
      </w:r>
    </w:p>
    <w:p w14:paraId="4E40190E" w14:textId="55838D12" w:rsidR="0002503D" w:rsidRPr="00431848" w:rsidRDefault="0002503D" w:rsidP="00431848">
      <w:pPr>
        <w:pStyle w:val="ListParagraph"/>
        <w:numPr>
          <w:ilvl w:val="0"/>
          <w:numId w:val="2"/>
        </w:numPr>
        <w:spacing w:after="0" w:line="240" w:lineRule="auto"/>
        <w:ind w:left="0"/>
        <w:rPr>
          <w:lang w:val="en-US"/>
        </w:rPr>
      </w:pPr>
      <w:r w:rsidRPr="00431848">
        <w:rPr>
          <w:lang w:val="en-US"/>
        </w:rPr>
        <w:t xml:space="preserve">Fairness in compensation for participation without </w:t>
      </w:r>
      <w:r w:rsidR="008764C6" w:rsidRPr="00431848">
        <w:rPr>
          <w:lang w:val="en-US"/>
        </w:rPr>
        <w:t xml:space="preserve">it </w:t>
      </w:r>
      <w:r w:rsidRPr="00431848">
        <w:rPr>
          <w:lang w:val="en-US"/>
        </w:rPr>
        <w:t xml:space="preserve">becoming an undue inducement, </w:t>
      </w:r>
      <w:r w:rsidR="008764C6" w:rsidRPr="00431848">
        <w:rPr>
          <w:lang w:val="en-US"/>
        </w:rPr>
        <w:t xml:space="preserve">is </w:t>
      </w:r>
      <w:r w:rsidRPr="00431848">
        <w:rPr>
          <w:lang w:val="en-US"/>
        </w:rPr>
        <w:t xml:space="preserve">especially </w:t>
      </w:r>
      <w:r w:rsidR="008764C6" w:rsidRPr="00431848">
        <w:rPr>
          <w:lang w:val="en-US"/>
        </w:rPr>
        <w:t xml:space="preserve">important </w:t>
      </w:r>
      <w:r w:rsidRPr="00431848">
        <w:rPr>
          <w:lang w:val="en-US"/>
        </w:rPr>
        <w:t xml:space="preserve">in LMICs. </w:t>
      </w:r>
      <w:r w:rsidR="00A17D53" w:rsidRPr="00431848">
        <w:rPr>
          <w:lang w:val="en-US"/>
        </w:rPr>
        <w:t xml:space="preserve">Studies from HICs have shown that financial inducement is </w:t>
      </w:r>
      <w:r w:rsidR="005E1D03" w:rsidRPr="00431848">
        <w:rPr>
          <w:lang w:val="en-US"/>
        </w:rPr>
        <w:t>an</w:t>
      </w:r>
      <w:r w:rsidR="00A17D53" w:rsidRPr="00431848">
        <w:rPr>
          <w:lang w:val="en-US"/>
        </w:rPr>
        <w:t xml:space="preserve"> important reason for volunteers to participate in </w:t>
      </w:r>
      <w:r w:rsidR="007104FF" w:rsidRPr="00431848">
        <w:rPr>
          <w:lang w:val="en-US"/>
        </w:rPr>
        <w:t>trials</w:t>
      </w:r>
      <w:ins w:id="6" w:author="Admin" w:date="2018-09-30T17:56:00Z">
        <w:r w:rsidR="007F6B67" w:rsidRPr="00431848">
          <w:rPr>
            <w:lang w:val="en-US"/>
          </w:rPr>
          <w:t xml:space="preserve"> </w:t>
        </w:r>
      </w:ins>
      <w:r w:rsidR="007104FF" w:rsidRPr="00431848">
        <w:rPr>
          <w:lang w:val="en-US"/>
        </w:rPr>
        <w:fldChar w:fldCharType="begin" w:fldLock="1"/>
      </w:r>
      <w:r w:rsidR="007104FF" w:rsidRPr="00431848">
        <w:rPr>
          <w:lang w:val="en-US"/>
        </w:rPr>
        <w:instrText>ADDIN CSL_CITATION {"citationItems":[{"id":"ITEM-1","itemData":{"DOI":"10.1177/1740774517722130","ISSN":"1740-7753 (Electronic)","PMID":"28783972","abstract":"BACKGROUND/AIM: Phase 1 trials with healthy volunteers are an integral step in drug development. Commentators worry about the possible exploitation of healthy volunteers because they are assumed to be disadvantaged, marginalized, and inappropriately influenced by the offer of money for research for which they do not appreciate the inherent risks. Yet there are limited data to support or refute these concerns. This study aims to describe the socio-demographic characteristics, motivations, and enrollment decision-making of a large cohort of healthy volunteers. METHODS: We used a cross-sectional anonymous survey of 1194 healthy volunteers considering enrollment in phase 1 studies at Pfizer Clinical Research Units in New Haven, CT; Brussels, Belgium; and Singapore. Descriptive statistics describe motivations and socio-demographic characteristics. Comparisons between groups were examined. RESULTS: The majority rated consideration of risks as more important to their enrollment decision than the amount of money, despite reporting that their primary motivation was financial. Risk, time, money, the competence and friendliness of research staff, and contributing to medical research were important factors influencing enrollment decisions for most participants. The majority of healthy volunteers in this cohort were male, single, reported higher than high school education, and 70% had previous research experience. Many reported low annual incomes (50% below USD$25,000) and high rates of unemployment (33% overall). Nonetheless, risk as an important consideration, money, and other reported considerations and motivations, except for time, did not vary by income, employment, education, or previous experience. There were regional differences in both socio-demographic characteristics and factors important to participation decisions. CONCLUSION: Healthy volunteers in phase 1 studies consider risks as more important to their enrollment decisions than the amount of money offered, although most are motivated to participate by the offer of money. Healthy volunteers are indeed low income, disproportionately unemployed, and have significant prior research experience. Yet these factors do not appear to affect either their motivations for participation or factors important to their research enrollment decisions.","author":[{"dropping-particle":"","family":"Grady","given":"Christine","non-dropping-particle":"","parse-names":false,"suffix":""},{"dropping-particle":"","family":"Bedarida","given":"Gabriella","non-dropping-particle":"","parse-names":false,"suffix":""},{"dropping-particle":"","family":"Sinaii","given":"Ninet","non-dropping-particle":"","parse-names":false,"suffix":""},{"dropping-particle":"","family":"Gregorio","given":"Mark Anthony","non-dropping-particle":"","parse-names":false,"suffix":""},{"dropping-particle":"","family":"Emanuel","given":"Ezekiel J","non-dropping-particle":"","parse-names":false,"suffix":""}],"container-title":"Clinical trials (London, England)","id":"ITEM-1","issue":"5","issued":{"date-parts":[["2017","10"]]},"language":"eng","page":"526-536","publisher-place":"England","title":"Motivations, enrollment decisions, and socio-demographic characteristics of healthy volunteers in phase 1 research.","type":"article-journal","volume":"14"},"uris":["http://www.mendeley.com/documents/?uuid=758db195-70d7-468c-9181-7622c1a96004"]}],"mendeley":{"formattedCitation":"[10]","plainTextFormattedCitation":"[10]"},"properties":{"noteIndex":0},"schema":"https://github.com/citation-style-language/schema/raw/master/csl-citation.json"}</w:instrText>
      </w:r>
      <w:r w:rsidR="007104FF" w:rsidRPr="00431848">
        <w:rPr>
          <w:lang w:val="en-US"/>
        </w:rPr>
        <w:fldChar w:fldCharType="separate"/>
      </w:r>
      <w:r w:rsidR="005E1D03" w:rsidRPr="00431848">
        <w:rPr>
          <w:noProof/>
          <w:lang w:val="en-US"/>
        </w:rPr>
        <w:t>(</w:t>
      </w:r>
      <w:r w:rsidR="007104FF" w:rsidRPr="00431848">
        <w:rPr>
          <w:noProof/>
          <w:lang w:val="en-US"/>
        </w:rPr>
        <w:t>10</w:t>
      </w:r>
      <w:r w:rsidR="005E1D03" w:rsidRPr="00431848">
        <w:rPr>
          <w:noProof/>
          <w:lang w:val="en-US"/>
        </w:rPr>
        <w:t>)</w:t>
      </w:r>
      <w:r w:rsidR="007104FF" w:rsidRPr="00431848">
        <w:rPr>
          <w:lang w:val="en-US"/>
        </w:rPr>
        <w:fldChar w:fldCharType="end"/>
      </w:r>
      <w:ins w:id="7" w:author="Admin" w:date="2018-09-30T17:56:00Z">
        <w:r w:rsidR="007F6B67" w:rsidRPr="00431848">
          <w:rPr>
            <w:lang w:val="en-US"/>
          </w:rPr>
          <w:t>.</w:t>
        </w:r>
      </w:ins>
      <w:r w:rsidR="00A17D53" w:rsidRPr="00431848">
        <w:rPr>
          <w:lang w:val="en-US"/>
        </w:rPr>
        <w:t xml:space="preserve"> Inducement is unacceptable from a moral standpoint in both LMICs and HICs</w:t>
      </w:r>
      <w:r w:rsidR="00572D08" w:rsidRPr="00431848">
        <w:rPr>
          <w:lang w:val="en-US"/>
        </w:rPr>
        <w:t>, with implications for the participants’ autonomy</w:t>
      </w:r>
      <w:r w:rsidR="00A17D53" w:rsidRPr="00431848">
        <w:rPr>
          <w:lang w:val="en-US"/>
        </w:rPr>
        <w:t xml:space="preserve">. However, autonomy should not just be viewed as an absolute moral value. It </w:t>
      </w:r>
      <w:r w:rsidR="004B39DA" w:rsidRPr="00431848">
        <w:rPr>
          <w:lang w:val="en-US"/>
        </w:rPr>
        <w:t>must</w:t>
      </w:r>
      <w:r w:rsidR="00A17D53" w:rsidRPr="00431848">
        <w:rPr>
          <w:lang w:val="en-US"/>
        </w:rPr>
        <w:t xml:space="preserve"> be seen from the perspective of whose autonomy is being influenced</w:t>
      </w:r>
      <w:r w:rsidR="009353F4" w:rsidRPr="00431848">
        <w:rPr>
          <w:lang w:val="en-US"/>
        </w:rPr>
        <w:t>;</w:t>
      </w:r>
      <w:r w:rsidR="00A17D53" w:rsidRPr="00431848">
        <w:rPr>
          <w:lang w:val="en-US"/>
        </w:rPr>
        <w:t xml:space="preserve"> who is influencing this autonomy</w:t>
      </w:r>
      <w:r w:rsidR="009353F4" w:rsidRPr="00431848">
        <w:rPr>
          <w:lang w:val="en-US"/>
        </w:rPr>
        <w:t>;</w:t>
      </w:r>
      <w:r w:rsidR="00A17D53" w:rsidRPr="00431848">
        <w:rPr>
          <w:lang w:val="en-US"/>
        </w:rPr>
        <w:t xml:space="preserve"> what the consequences </w:t>
      </w:r>
      <w:r w:rsidR="005E1D03" w:rsidRPr="00431848">
        <w:rPr>
          <w:lang w:val="en-US"/>
        </w:rPr>
        <w:t xml:space="preserve">are </w:t>
      </w:r>
      <w:r w:rsidR="00A17D53" w:rsidRPr="00431848">
        <w:rPr>
          <w:lang w:val="en-US"/>
        </w:rPr>
        <w:t>to that person of the compromised autonomy</w:t>
      </w:r>
      <w:r w:rsidR="009353F4" w:rsidRPr="00431848">
        <w:rPr>
          <w:lang w:val="en-US"/>
        </w:rPr>
        <w:t>;</w:t>
      </w:r>
      <w:r w:rsidR="00A17D53" w:rsidRPr="00431848">
        <w:rPr>
          <w:lang w:val="en-US"/>
        </w:rPr>
        <w:t xml:space="preserve"> and “</w:t>
      </w:r>
      <w:r w:rsidR="005E1D03" w:rsidRPr="00431848">
        <w:rPr>
          <w:lang w:val="en-US"/>
        </w:rPr>
        <w:t>whether</w:t>
      </w:r>
      <w:r w:rsidR="00A17D53" w:rsidRPr="00431848">
        <w:rPr>
          <w:lang w:val="en-US"/>
        </w:rPr>
        <w:t xml:space="preserve"> the person ha</w:t>
      </w:r>
      <w:r w:rsidR="005E1D03" w:rsidRPr="00431848">
        <w:rPr>
          <w:lang w:val="en-US"/>
        </w:rPr>
        <w:t>s</w:t>
      </w:r>
      <w:r w:rsidR="00A17D53" w:rsidRPr="00431848">
        <w:rPr>
          <w:lang w:val="en-US"/>
        </w:rPr>
        <w:t xml:space="preserve"> recourse to measures which will mitigate the compromise to autonomy. When viewed from this lens, inducement for participating in CHIMs become</w:t>
      </w:r>
      <w:r w:rsidR="00572D08" w:rsidRPr="00431848">
        <w:rPr>
          <w:lang w:val="en-US"/>
        </w:rPr>
        <w:t>s</w:t>
      </w:r>
      <w:r w:rsidR="00A17D53" w:rsidRPr="00431848">
        <w:rPr>
          <w:lang w:val="en-US"/>
        </w:rPr>
        <w:t xml:space="preserve"> ethically more problematic in LMICs</w:t>
      </w:r>
      <w:r w:rsidR="007C15E0" w:rsidRPr="00431848">
        <w:rPr>
          <w:lang w:val="en-US"/>
        </w:rPr>
        <w:t xml:space="preserve"> than in HICs</w:t>
      </w:r>
      <w:r w:rsidR="00A17D53" w:rsidRPr="00431848">
        <w:rPr>
          <w:lang w:val="en-US"/>
        </w:rPr>
        <w:t xml:space="preserve">. </w:t>
      </w:r>
    </w:p>
    <w:p w14:paraId="22875302" w14:textId="5132FC24" w:rsidR="0002503D" w:rsidRPr="00431848" w:rsidRDefault="0002503D" w:rsidP="00431848">
      <w:pPr>
        <w:pStyle w:val="ListParagraph"/>
        <w:numPr>
          <w:ilvl w:val="0"/>
          <w:numId w:val="2"/>
        </w:numPr>
        <w:spacing w:after="0" w:line="240" w:lineRule="auto"/>
        <w:ind w:left="0"/>
        <w:rPr>
          <w:lang w:val="en-US"/>
        </w:rPr>
      </w:pPr>
      <w:r w:rsidRPr="00431848">
        <w:rPr>
          <w:lang w:val="en-US"/>
        </w:rPr>
        <w:t xml:space="preserve">Unique and effective methods of engagement with the public to create awareness about CHIMs, address anxieties and concerns without creating negative publicity </w:t>
      </w:r>
      <w:r w:rsidR="005E11CF" w:rsidRPr="00431848">
        <w:rPr>
          <w:lang w:val="en-US"/>
        </w:rPr>
        <w:t xml:space="preserve">on </w:t>
      </w:r>
      <w:r w:rsidR="009353F4" w:rsidRPr="00431848">
        <w:rPr>
          <w:lang w:val="en-US"/>
        </w:rPr>
        <w:t xml:space="preserve">the </w:t>
      </w:r>
      <w:r w:rsidR="005E11CF" w:rsidRPr="00431848">
        <w:rPr>
          <w:lang w:val="en-US"/>
        </w:rPr>
        <w:t>one hand</w:t>
      </w:r>
      <w:r w:rsidR="009353F4" w:rsidRPr="00431848">
        <w:rPr>
          <w:lang w:val="en-US"/>
        </w:rPr>
        <w:t>;</w:t>
      </w:r>
      <w:r w:rsidR="005E11CF" w:rsidRPr="00431848">
        <w:rPr>
          <w:lang w:val="en-US"/>
        </w:rPr>
        <w:t xml:space="preserve"> or overzealous claims of solutions to problems on the other</w:t>
      </w:r>
      <w:r w:rsidR="003A7087" w:rsidRPr="00431848">
        <w:rPr>
          <w:lang w:val="en-US"/>
        </w:rPr>
        <w:t xml:space="preserve"> is important</w:t>
      </w:r>
      <w:r w:rsidR="005E11CF" w:rsidRPr="00431848">
        <w:rPr>
          <w:lang w:val="en-US"/>
        </w:rPr>
        <w:t xml:space="preserve">. </w:t>
      </w:r>
    </w:p>
    <w:p w14:paraId="0E01F8BF" w14:textId="30BD5AE0" w:rsidR="009E5DBA" w:rsidRPr="00431848" w:rsidRDefault="009E5DBA" w:rsidP="00431848">
      <w:pPr>
        <w:pStyle w:val="ListParagraph"/>
        <w:numPr>
          <w:ilvl w:val="0"/>
          <w:numId w:val="2"/>
        </w:numPr>
        <w:spacing w:after="0" w:line="240" w:lineRule="auto"/>
        <w:ind w:left="0"/>
        <w:rPr>
          <w:lang w:val="en-US"/>
        </w:rPr>
      </w:pPr>
      <w:r w:rsidRPr="00431848">
        <w:rPr>
          <w:lang w:val="en-US"/>
        </w:rPr>
        <w:t xml:space="preserve">Developing mechanisms for data sharing and knowledge sharing </w:t>
      </w:r>
      <w:r w:rsidR="006F072D" w:rsidRPr="00431848">
        <w:rPr>
          <w:lang w:val="en-US"/>
        </w:rPr>
        <w:t>to avoid</w:t>
      </w:r>
      <w:r w:rsidRPr="00431848">
        <w:rPr>
          <w:lang w:val="en-US"/>
        </w:rPr>
        <w:t xml:space="preserve"> unnecessary duplication of efforts and expenditure of resources, and</w:t>
      </w:r>
      <w:r w:rsidR="008937DC" w:rsidRPr="00431848">
        <w:rPr>
          <w:lang w:val="en-US"/>
        </w:rPr>
        <w:t xml:space="preserve"> </w:t>
      </w:r>
      <w:r w:rsidR="006F072D" w:rsidRPr="00431848">
        <w:rPr>
          <w:lang w:val="en-US"/>
        </w:rPr>
        <w:t xml:space="preserve">help </w:t>
      </w:r>
      <w:r w:rsidR="008937DC" w:rsidRPr="00431848">
        <w:rPr>
          <w:lang w:val="en-US"/>
        </w:rPr>
        <w:t xml:space="preserve">the </w:t>
      </w:r>
      <w:r w:rsidRPr="00431848">
        <w:rPr>
          <w:lang w:val="en-US"/>
        </w:rPr>
        <w:t xml:space="preserve">scientific community </w:t>
      </w:r>
      <w:r w:rsidR="006F072D" w:rsidRPr="00431848">
        <w:rPr>
          <w:lang w:val="en-US"/>
        </w:rPr>
        <w:t xml:space="preserve">to </w:t>
      </w:r>
      <w:r w:rsidR="007026D1" w:rsidRPr="00431848">
        <w:rPr>
          <w:lang w:val="en-US"/>
        </w:rPr>
        <w:t>develop</w:t>
      </w:r>
      <w:r w:rsidR="008937DC" w:rsidRPr="00431848">
        <w:rPr>
          <w:lang w:val="en-US"/>
        </w:rPr>
        <w:t xml:space="preserve"> a rigorous framework for research</w:t>
      </w:r>
      <w:r w:rsidR="007026D1" w:rsidRPr="00431848">
        <w:rPr>
          <w:lang w:val="en-US"/>
        </w:rPr>
        <w:t>.</w:t>
      </w:r>
    </w:p>
    <w:p w14:paraId="6C9FF671" w14:textId="77777777" w:rsidR="001C04D8" w:rsidRDefault="001C04D8" w:rsidP="00431848">
      <w:pPr>
        <w:spacing w:after="0" w:line="240" w:lineRule="auto"/>
        <w:rPr>
          <w:lang w:val="en-US"/>
        </w:rPr>
      </w:pPr>
    </w:p>
    <w:p w14:paraId="0F896526" w14:textId="442F7B74" w:rsidR="009E5DBA" w:rsidRPr="00431848" w:rsidRDefault="005E1D03" w:rsidP="00431848">
      <w:pPr>
        <w:spacing w:after="0" w:line="240" w:lineRule="auto"/>
        <w:rPr>
          <w:lang w:val="en-US"/>
        </w:rPr>
      </w:pPr>
      <w:r w:rsidRPr="00431848">
        <w:rPr>
          <w:lang w:val="en-US"/>
        </w:rPr>
        <w:t>Substantial</w:t>
      </w:r>
      <w:r w:rsidR="00431848" w:rsidRPr="00431848">
        <w:rPr>
          <w:lang w:val="en-US"/>
        </w:rPr>
        <w:t xml:space="preserve"> </w:t>
      </w:r>
      <w:r w:rsidR="00B57436" w:rsidRPr="00431848">
        <w:rPr>
          <w:lang w:val="en-US"/>
        </w:rPr>
        <w:t xml:space="preserve">scholarship </w:t>
      </w:r>
      <w:r w:rsidRPr="00431848">
        <w:rPr>
          <w:lang w:val="en-US"/>
        </w:rPr>
        <w:t xml:space="preserve">has emerged </w:t>
      </w:r>
      <w:r w:rsidR="00B57436" w:rsidRPr="00431848">
        <w:rPr>
          <w:lang w:val="en-US"/>
        </w:rPr>
        <w:t xml:space="preserve">over the past two decades on </w:t>
      </w:r>
      <w:r w:rsidR="008937DC" w:rsidRPr="00431848">
        <w:rPr>
          <w:lang w:val="en-US"/>
        </w:rPr>
        <w:t xml:space="preserve">the </w:t>
      </w:r>
      <w:r w:rsidR="00B57436" w:rsidRPr="00431848">
        <w:rPr>
          <w:lang w:val="en-US"/>
        </w:rPr>
        <w:t>ethics of CHIMs</w:t>
      </w:r>
      <w:r w:rsidR="008937DC" w:rsidRPr="00431848">
        <w:rPr>
          <w:lang w:val="en-US"/>
        </w:rPr>
        <w:t xml:space="preserve">, and </w:t>
      </w:r>
      <w:r w:rsidRPr="00431848">
        <w:rPr>
          <w:lang w:val="en-US"/>
        </w:rPr>
        <w:t xml:space="preserve">has </w:t>
      </w:r>
      <w:r w:rsidR="008937DC" w:rsidRPr="00431848">
        <w:rPr>
          <w:lang w:val="en-US"/>
        </w:rPr>
        <w:t>addressed the concerns highlighted above</w:t>
      </w:r>
      <w:r w:rsidR="00B57436" w:rsidRPr="00431848">
        <w:rPr>
          <w:lang w:val="en-US"/>
        </w:rPr>
        <w:t xml:space="preserve"> </w:t>
      </w:r>
      <w:r w:rsidR="00572D08" w:rsidRPr="00431848">
        <w:rPr>
          <w:lang w:val="en-US"/>
        </w:rPr>
        <w:t>(11, 12</w:t>
      </w:r>
      <w:r w:rsidRPr="00431848">
        <w:rPr>
          <w:lang w:val="en-US"/>
        </w:rPr>
        <w:t xml:space="preserve">). </w:t>
      </w:r>
      <w:r w:rsidR="00B57436" w:rsidRPr="00431848">
        <w:rPr>
          <w:lang w:val="en-US"/>
        </w:rPr>
        <w:t xml:space="preserve">However, there is still a need for discussion and debate on </w:t>
      </w:r>
      <w:r w:rsidR="002D14D3" w:rsidRPr="00431848">
        <w:rPr>
          <w:lang w:val="en-US"/>
        </w:rPr>
        <w:t xml:space="preserve">the </w:t>
      </w:r>
      <w:r w:rsidR="00B57436" w:rsidRPr="00431848">
        <w:rPr>
          <w:lang w:val="en-US"/>
        </w:rPr>
        <w:t xml:space="preserve">ethical considerations of conducting CHIMs in </w:t>
      </w:r>
      <w:r w:rsidR="008937DC" w:rsidRPr="00431848">
        <w:rPr>
          <w:lang w:val="en-US"/>
        </w:rPr>
        <w:t xml:space="preserve">India, </w:t>
      </w:r>
      <w:r w:rsidR="002D14D3" w:rsidRPr="00431848">
        <w:rPr>
          <w:lang w:val="en-US"/>
        </w:rPr>
        <w:t xml:space="preserve">and </w:t>
      </w:r>
      <w:r w:rsidR="008937DC" w:rsidRPr="00431848">
        <w:rPr>
          <w:lang w:val="en-US"/>
        </w:rPr>
        <w:t xml:space="preserve">to </w:t>
      </w:r>
      <w:r w:rsidR="00B57436" w:rsidRPr="00431848">
        <w:rPr>
          <w:lang w:val="en-US"/>
        </w:rPr>
        <w:t>develop a strong ethical framework for evaluation of CHIMs to be conducted</w:t>
      </w:r>
      <w:r w:rsidR="008937DC" w:rsidRPr="00431848">
        <w:rPr>
          <w:lang w:val="en-US"/>
        </w:rPr>
        <w:t xml:space="preserve"> </w:t>
      </w:r>
      <w:r w:rsidR="00725516" w:rsidRPr="00431848">
        <w:rPr>
          <w:lang w:val="en-US"/>
        </w:rPr>
        <w:t>in the country</w:t>
      </w:r>
      <w:r w:rsidR="00B57436" w:rsidRPr="00431848">
        <w:rPr>
          <w:lang w:val="en-US"/>
        </w:rPr>
        <w:t xml:space="preserve"> </w:t>
      </w:r>
    </w:p>
    <w:p w14:paraId="5039A44B" w14:textId="77777777" w:rsidR="001C04D8" w:rsidRDefault="001C04D8" w:rsidP="0053173F">
      <w:pPr>
        <w:spacing w:line="480" w:lineRule="auto"/>
        <w:jc w:val="both"/>
        <w:rPr>
          <w:b/>
          <w:bCs/>
        </w:rPr>
      </w:pPr>
    </w:p>
    <w:p w14:paraId="5A066391" w14:textId="4FBE3D11" w:rsidR="0053173F" w:rsidRPr="001C04D8" w:rsidRDefault="0053173F" w:rsidP="001C04D8">
      <w:pPr>
        <w:spacing w:after="0" w:line="240" w:lineRule="auto"/>
        <w:rPr>
          <w:b/>
          <w:bCs/>
        </w:rPr>
      </w:pPr>
      <w:r w:rsidRPr="001C04D8">
        <w:rPr>
          <w:b/>
          <w:bCs/>
        </w:rPr>
        <w:t xml:space="preserve">Research ethics review, regulatory framework and governance in India </w:t>
      </w:r>
    </w:p>
    <w:p w14:paraId="3706D10B" w14:textId="107C1AAF" w:rsidR="002E3935" w:rsidRPr="001C04D8" w:rsidRDefault="00A966EE" w:rsidP="001C04D8">
      <w:pPr>
        <w:spacing w:after="0" w:line="240" w:lineRule="auto"/>
      </w:pPr>
      <w:r w:rsidRPr="001C04D8">
        <w:t xml:space="preserve">The Indian Council of Medical Research (ICMR) first made a policy decision to </w:t>
      </w:r>
      <w:r w:rsidR="00725516" w:rsidRPr="001C04D8">
        <w:t xml:space="preserve">have ethics committees oversee </w:t>
      </w:r>
      <w:r w:rsidRPr="001C04D8">
        <w:t xml:space="preserve">clinical research in 1980. Since then the ethical review capacity has slowly </w:t>
      </w:r>
      <w:r w:rsidR="008937DC" w:rsidRPr="001C04D8">
        <w:t>increas</w:t>
      </w:r>
      <w:r w:rsidRPr="001C04D8">
        <w:t xml:space="preserve">ed in the country. </w:t>
      </w:r>
      <w:r w:rsidR="006F072D" w:rsidRPr="001C04D8">
        <w:t>We have t</w:t>
      </w:r>
      <w:r w:rsidRPr="001C04D8">
        <w:t xml:space="preserve">he Ethical Guidance on Biomedical Research on Human Participants was published by the ICMR in </w:t>
      </w:r>
      <w:r w:rsidR="0076136E" w:rsidRPr="001C04D8">
        <w:t xml:space="preserve">the year 2000, revised in </w:t>
      </w:r>
      <w:r w:rsidRPr="001C04D8">
        <w:t xml:space="preserve">2006 and again in 2017. </w:t>
      </w:r>
      <w:r w:rsidR="006F072D" w:rsidRPr="001C04D8">
        <w:t>Schedule Y of t</w:t>
      </w:r>
      <w:r w:rsidRPr="001C04D8">
        <w:t>he Drugs and Cosmetics Act which was proposed in 1988</w:t>
      </w:r>
      <w:r w:rsidR="0076136E" w:rsidRPr="001C04D8">
        <w:t xml:space="preserve">, </w:t>
      </w:r>
      <w:r w:rsidR="006F072D" w:rsidRPr="001C04D8">
        <w:t xml:space="preserve">and has </w:t>
      </w:r>
      <w:r w:rsidR="0076136E" w:rsidRPr="001C04D8">
        <w:t xml:space="preserve">been revised </w:t>
      </w:r>
      <w:r w:rsidR="006F072D" w:rsidRPr="001C04D8">
        <w:t xml:space="preserve">periodically </w:t>
      </w:r>
      <w:r w:rsidR="008937DC" w:rsidRPr="001C04D8">
        <w:t>require</w:t>
      </w:r>
      <w:r w:rsidR="006F072D" w:rsidRPr="001C04D8">
        <w:t>s</w:t>
      </w:r>
      <w:r w:rsidR="008937DC" w:rsidRPr="001C04D8">
        <w:t xml:space="preserve"> </w:t>
      </w:r>
      <w:r w:rsidRPr="001C04D8">
        <w:t xml:space="preserve">the independent, impartial ethical review of all clinical trials involving drugs, medicines and biological products for use in humans. </w:t>
      </w:r>
      <w:r w:rsidR="00234CF7" w:rsidRPr="001C04D8">
        <w:t xml:space="preserve">Several important limitations of the ethical review capacity of clinical trials in India </w:t>
      </w:r>
      <w:r w:rsidR="000A6602" w:rsidRPr="001C04D8">
        <w:t xml:space="preserve">including </w:t>
      </w:r>
      <w:r w:rsidR="00234CF7" w:rsidRPr="001C04D8">
        <w:t>poor ethical review capacity, overemphasis on scientific review of proposals, infrequent ethics committee meetings, poor administrative support for the ethical committees, delays in approval, lack of participation of non-technical members in the committee, lack of declaration of conflicts of interest and lack of ongoing monitoring and review of outcomes and adverse events in clinical trials</w:t>
      </w:r>
      <w:r w:rsidR="000A6602" w:rsidRPr="001C04D8">
        <w:t>, have been discussed in the literature</w:t>
      </w:r>
      <w:r w:rsidR="00234CF7" w:rsidRPr="001C04D8">
        <w:t>.</w:t>
      </w:r>
      <w:r w:rsidR="00725516" w:rsidRPr="001C04D8">
        <w:t>(13).</w:t>
      </w:r>
    </w:p>
    <w:p w14:paraId="2DA2CD6D" w14:textId="77777777" w:rsidR="001C04D8" w:rsidRDefault="001C04D8" w:rsidP="001C04D8">
      <w:pPr>
        <w:spacing w:after="0" w:line="240" w:lineRule="auto"/>
      </w:pPr>
    </w:p>
    <w:p w14:paraId="0E9C0661" w14:textId="59AF9867" w:rsidR="002E3935" w:rsidRPr="001C04D8" w:rsidRDefault="008937DC" w:rsidP="001C04D8">
      <w:pPr>
        <w:spacing w:after="0" w:line="240" w:lineRule="auto"/>
        <w:rPr>
          <w:color w:val="000000"/>
        </w:rPr>
      </w:pPr>
      <w:r w:rsidRPr="001C04D8">
        <w:t>M</w:t>
      </w:r>
      <w:r w:rsidR="002E3935" w:rsidRPr="001C04D8">
        <w:t xml:space="preserve">easures </w:t>
      </w:r>
      <w:r w:rsidRPr="001C04D8">
        <w:t xml:space="preserve">have been </w:t>
      </w:r>
      <w:r w:rsidR="002E3935" w:rsidRPr="001C04D8">
        <w:t xml:space="preserve">introduced to improve the capacity and functioning of the ethical oversight committees. </w:t>
      </w:r>
      <w:r w:rsidRPr="001C04D8">
        <w:t xml:space="preserve">The </w:t>
      </w:r>
      <w:r w:rsidR="002E3935" w:rsidRPr="001C04D8">
        <w:rPr>
          <w:color w:val="000000"/>
        </w:rPr>
        <w:t xml:space="preserve">Forum for Ethics Review Committees in Asia-Pacific </w:t>
      </w:r>
      <w:r w:rsidR="00725516" w:rsidRPr="001C04D8">
        <w:rPr>
          <w:color w:val="000000"/>
        </w:rPr>
        <w:t>(FERCAP)</w:t>
      </w:r>
      <w:r w:rsidR="002E3935" w:rsidRPr="001C04D8">
        <w:rPr>
          <w:color w:val="000000"/>
        </w:rPr>
        <w:t xml:space="preserve">under the Strategic </w:t>
      </w:r>
      <w:r w:rsidR="00EE42CA" w:rsidRPr="001C04D8">
        <w:rPr>
          <w:color w:val="000000"/>
        </w:rPr>
        <w:t>Initiative</w:t>
      </w:r>
      <w:r w:rsidR="002E3935" w:rsidRPr="001C04D8">
        <w:rPr>
          <w:color w:val="000000"/>
        </w:rPr>
        <w:t xml:space="preserve"> for Developing Capacity in Ethical Review Recognition Program</w:t>
      </w:r>
      <w:r w:rsidR="00725516" w:rsidRPr="001C04D8">
        <w:rPr>
          <w:color w:val="000000"/>
        </w:rPr>
        <w:t xml:space="preserve"> (SIDCER)</w:t>
      </w:r>
      <w:r w:rsidR="00234CF7" w:rsidRPr="001C04D8">
        <w:t xml:space="preserve"> </w:t>
      </w:r>
      <w:r w:rsidR="002E3935" w:rsidRPr="001C04D8">
        <w:t>started accrediting ethical review committees on a voluntary basis</w:t>
      </w:r>
      <w:r w:rsidR="007E6DF9" w:rsidRPr="001C04D8">
        <w:t xml:space="preserve"> since 2002</w:t>
      </w:r>
      <w:r w:rsidR="002E3935" w:rsidRPr="001C04D8">
        <w:t xml:space="preserve">. The </w:t>
      </w:r>
      <w:r w:rsidR="002E3935" w:rsidRPr="001C04D8">
        <w:rPr>
          <w:color w:val="000000"/>
        </w:rPr>
        <w:t xml:space="preserve">Forum for Ethics Review Committees in India also participated in this effort to strengthen ethical review committees. </w:t>
      </w:r>
      <w:proofErr w:type="gramStart"/>
      <w:r w:rsidR="002E3935" w:rsidRPr="001C04D8">
        <w:rPr>
          <w:color w:val="000000"/>
        </w:rPr>
        <w:t>However</w:t>
      </w:r>
      <w:proofErr w:type="gramEnd"/>
      <w:r w:rsidR="002E3935" w:rsidRPr="001C04D8">
        <w:rPr>
          <w:color w:val="000000"/>
        </w:rPr>
        <w:t xml:space="preserve"> this process remains voluntary and </w:t>
      </w:r>
      <w:r w:rsidR="002E3935" w:rsidRPr="001C04D8">
        <w:rPr>
          <w:color w:val="000000"/>
        </w:rPr>
        <w:lastRenderedPageBreak/>
        <w:t>not many ethic</w:t>
      </w:r>
      <w:r w:rsidRPr="001C04D8">
        <w:rPr>
          <w:color w:val="000000"/>
        </w:rPr>
        <w:t>s</w:t>
      </w:r>
      <w:r w:rsidR="002E3935" w:rsidRPr="001C04D8">
        <w:rPr>
          <w:color w:val="000000"/>
        </w:rPr>
        <w:t xml:space="preserve"> committees in India come under this accreditation umbrella</w:t>
      </w:r>
      <w:r w:rsidR="00725516" w:rsidRPr="001C04D8" w:rsidDel="00725516">
        <w:rPr>
          <w:color w:val="000000"/>
        </w:rPr>
        <w:t xml:space="preserve"> </w:t>
      </w:r>
      <w:r w:rsidR="00725516" w:rsidRPr="001C04D8">
        <w:rPr>
          <w:color w:val="000000"/>
        </w:rPr>
        <w:t>(14)</w:t>
      </w:r>
      <w:r w:rsidR="002E3935" w:rsidRPr="001C04D8">
        <w:rPr>
          <w:color w:val="000000"/>
        </w:rPr>
        <w:t xml:space="preserve"> </w:t>
      </w:r>
      <w:r w:rsidRPr="001C04D8">
        <w:rPr>
          <w:color w:val="000000"/>
        </w:rPr>
        <w:t xml:space="preserve">In </w:t>
      </w:r>
      <w:r w:rsidR="002E3935" w:rsidRPr="001C04D8">
        <w:rPr>
          <w:color w:val="000000"/>
        </w:rPr>
        <w:t>2013</w:t>
      </w:r>
      <w:r w:rsidRPr="001C04D8">
        <w:rPr>
          <w:color w:val="000000"/>
        </w:rPr>
        <w:t xml:space="preserve">, </w:t>
      </w:r>
      <w:r w:rsidR="002E3935" w:rsidRPr="001C04D8">
        <w:rPr>
          <w:color w:val="000000"/>
        </w:rPr>
        <w:t xml:space="preserve">registration of all ethics committees that review clinical trial protocols with the </w:t>
      </w:r>
      <w:r w:rsidR="002D14D3" w:rsidRPr="001C04D8">
        <w:rPr>
          <w:color w:val="000000"/>
        </w:rPr>
        <w:t>Central Drugs Standard Control Organisation (</w:t>
      </w:r>
      <w:r w:rsidR="002E3935" w:rsidRPr="001C04D8">
        <w:rPr>
          <w:color w:val="000000"/>
        </w:rPr>
        <w:t>CDSCO</w:t>
      </w:r>
      <w:r w:rsidR="002D14D3" w:rsidRPr="001C04D8">
        <w:rPr>
          <w:color w:val="000000"/>
        </w:rPr>
        <w:t>)</w:t>
      </w:r>
      <w:r w:rsidRPr="001C04D8">
        <w:rPr>
          <w:color w:val="000000"/>
        </w:rPr>
        <w:t xml:space="preserve"> was made mandatory</w:t>
      </w:r>
      <w:r w:rsidR="002E3935" w:rsidRPr="001C04D8">
        <w:rPr>
          <w:color w:val="000000"/>
        </w:rPr>
        <w:t>. The Clinical Trials Registry of India is yet another regulatory requirement</w:t>
      </w:r>
      <w:r w:rsidRPr="001C04D8">
        <w:rPr>
          <w:color w:val="000000"/>
        </w:rPr>
        <w:t>, emphasi</w:t>
      </w:r>
      <w:r w:rsidR="006F072D" w:rsidRPr="001C04D8">
        <w:rPr>
          <w:color w:val="000000"/>
        </w:rPr>
        <w:t>s</w:t>
      </w:r>
      <w:r w:rsidRPr="001C04D8">
        <w:rPr>
          <w:color w:val="000000"/>
        </w:rPr>
        <w:t xml:space="preserve">ed by </w:t>
      </w:r>
      <w:r w:rsidR="007E6DF9" w:rsidRPr="001C04D8">
        <w:rPr>
          <w:color w:val="000000"/>
        </w:rPr>
        <w:t>CDSCO</w:t>
      </w:r>
      <w:r w:rsidR="002D14D3" w:rsidRPr="001C04D8">
        <w:rPr>
          <w:color w:val="000000"/>
        </w:rPr>
        <w:t>,</w:t>
      </w:r>
      <w:r w:rsidR="007E6DF9" w:rsidRPr="001C04D8">
        <w:rPr>
          <w:color w:val="000000"/>
        </w:rPr>
        <w:t xml:space="preserve"> to</w:t>
      </w:r>
      <w:r w:rsidR="002E3935" w:rsidRPr="001C04D8">
        <w:rPr>
          <w:color w:val="000000"/>
        </w:rPr>
        <w:t xml:space="preserve"> bring in research accountability</w:t>
      </w:r>
      <w:r w:rsidRPr="001C04D8">
        <w:rPr>
          <w:color w:val="000000"/>
        </w:rPr>
        <w:t xml:space="preserve"> and to meet global standards for </w:t>
      </w:r>
      <w:r w:rsidR="003F3FB4" w:rsidRPr="001C04D8">
        <w:rPr>
          <w:color w:val="000000"/>
        </w:rPr>
        <w:t xml:space="preserve">research governance. While these measures have been helpful, </w:t>
      </w:r>
      <w:r w:rsidR="00DF7F8D" w:rsidRPr="001C04D8">
        <w:rPr>
          <w:color w:val="000000"/>
        </w:rPr>
        <w:t xml:space="preserve">much progress remains to be made. </w:t>
      </w:r>
    </w:p>
    <w:p w14:paraId="1CCDF836" w14:textId="77777777" w:rsidR="001C04D8" w:rsidRDefault="001C04D8" w:rsidP="001C04D8">
      <w:pPr>
        <w:spacing w:after="0" w:line="240" w:lineRule="auto"/>
        <w:rPr>
          <w:color w:val="000000"/>
        </w:rPr>
      </w:pPr>
    </w:p>
    <w:p w14:paraId="4D88F3A5" w14:textId="40767E09" w:rsidR="00D842AD" w:rsidRPr="001C04D8" w:rsidRDefault="002E3935" w:rsidP="001C04D8">
      <w:pPr>
        <w:spacing w:after="0" w:line="240" w:lineRule="auto"/>
      </w:pPr>
      <w:r w:rsidRPr="001C04D8">
        <w:rPr>
          <w:color w:val="000000"/>
        </w:rPr>
        <w:t xml:space="preserve">Given this evolving research ethics review, regulatory and governance mechanism in India, the introduction of CHIMs </w:t>
      </w:r>
      <w:r w:rsidR="00BA4B5B" w:rsidRPr="001C04D8">
        <w:rPr>
          <w:color w:val="000000"/>
        </w:rPr>
        <w:t xml:space="preserve">needs to be closely evaluated. One perspective may be that the need to strengthen ethical review, regulatory and governance frameworks for CHIMs may accelerate the overall research review and governance framework in the country. The other perspective is one of deep concern, </w:t>
      </w:r>
      <w:r w:rsidR="00DF7F8D" w:rsidRPr="001C04D8">
        <w:rPr>
          <w:color w:val="000000"/>
        </w:rPr>
        <w:t>that</w:t>
      </w:r>
      <w:r w:rsidR="00BA4B5B" w:rsidRPr="001C04D8">
        <w:rPr>
          <w:color w:val="000000"/>
        </w:rPr>
        <w:t xml:space="preserve"> a precipitous introduction of CHIMs may </w:t>
      </w:r>
      <w:r w:rsidR="00DF7F8D" w:rsidRPr="001C04D8">
        <w:rPr>
          <w:color w:val="000000"/>
        </w:rPr>
        <w:t xml:space="preserve">add </w:t>
      </w:r>
      <w:r w:rsidR="006F072D" w:rsidRPr="001C04D8">
        <w:rPr>
          <w:color w:val="000000"/>
        </w:rPr>
        <w:t xml:space="preserve">an </w:t>
      </w:r>
      <w:r w:rsidR="00DF7F8D" w:rsidRPr="001C04D8">
        <w:rPr>
          <w:color w:val="000000"/>
        </w:rPr>
        <w:t xml:space="preserve">undue burden to the already struggling research governance mechanisms. </w:t>
      </w:r>
      <w:r w:rsidRPr="001C04D8">
        <w:rPr>
          <w:color w:val="000000"/>
        </w:rPr>
        <w:t xml:space="preserve"> </w:t>
      </w:r>
    </w:p>
    <w:p w14:paraId="05ACDA22" w14:textId="77777777" w:rsidR="001C04D8" w:rsidRDefault="001C04D8" w:rsidP="0053173F">
      <w:pPr>
        <w:spacing w:line="480" w:lineRule="auto"/>
        <w:jc w:val="both"/>
        <w:rPr>
          <w:b/>
          <w:bCs/>
        </w:rPr>
      </w:pPr>
    </w:p>
    <w:p w14:paraId="56818BED" w14:textId="4B5136B7" w:rsidR="0053173F" w:rsidRPr="00DF7F8D" w:rsidRDefault="0053173F" w:rsidP="0053173F">
      <w:pPr>
        <w:spacing w:line="480" w:lineRule="auto"/>
        <w:jc w:val="both"/>
        <w:rPr>
          <w:b/>
          <w:bCs/>
        </w:rPr>
      </w:pPr>
      <w:r w:rsidRPr="00DF7F8D">
        <w:rPr>
          <w:b/>
          <w:bCs/>
        </w:rPr>
        <w:t>Birth of the theme issue and what it covers</w:t>
      </w:r>
    </w:p>
    <w:p w14:paraId="713AD8A4" w14:textId="2568ADD8" w:rsidR="0053173F" w:rsidRPr="001C04D8" w:rsidRDefault="00A319D1" w:rsidP="001C04D8">
      <w:pPr>
        <w:spacing w:after="0" w:line="240" w:lineRule="auto"/>
      </w:pPr>
      <w:r w:rsidRPr="001C04D8">
        <w:t>In this context, a multi-stakeholder consultation meeting was organi</w:t>
      </w:r>
      <w:r w:rsidR="000A6602" w:rsidRPr="001C04D8">
        <w:t>s</w:t>
      </w:r>
      <w:r w:rsidRPr="001C04D8">
        <w:t>ed by the</w:t>
      </w:r>
      <w:r w:rsidR="003F3FB4" w:rsidRPr="001C04D8">
        <w:t xml:space="preserve"> Translational Health Science and Technology Institute of the Department of Biotechnology, working with the ICMR, at the Tata Institute of Social Sciences </w:t>
      </w:r>
      <w:r w:rsidR="006C3FD5" w:rsidRPr="001C04D8">
        <w:t>in Mumbai on</w:t>
      </w:r>
      <w:r w:rsidR="002D14D3" w:rsidRPr="001C04D8">
        <w:t xml:space="preserve"> </w:t>
      </w:r>
      <w:r w:rsidR="006C3FD5" w:rsidRPr="001C04D8">
        <w:t xml:space="preserve">January </w:t>
      </w:r>
      <w:r w:rsidR="000A6602" w:rsidRPr="001C04D8">
        <w:t xml:space="preserve">7 and 8, </w:t>
      </w:r>
      <w:r w:rsidR="006C3FD5" w:rsidRPr="001C04D8">
        <w:t>2018</w:t>
      </w:r>
      <w:r w:rsidR="002D14D3" w:rsidRPr="001C04D8">
        <w:t>,</w:t>
      </w:r>
      <w:r w:rsidR="006C3FD5" w:rsidRPr="001C04D8">
        <w:t xml:space="preserve"> to deliberate on the ethics of CHIMs in India. The stakeholders involved in the meeting were biomedical scientists, researchers, medical experts, clinical trial experts, ethics committee members, ethicists, social scientists, anthropologists, health communication experts and media personnel. This theme issue was born out of the discussions </w:t>
      </w:r>
      <w:r w:rsidR="000A6602" w:rsidRPr="001C04D8">
        <w:t>at</w:t>
      </w:r>
      <w:r w:rsidR="006C3FD5" w:rsidRPr="001C04D8">
        <w:t xml:space="preserve"> the meeting. Some of the most important debates identified in the meeting were noted</w:t>
      </w:r>
      <w:r w:rsidR="003F3FB4" w:rsidRPr="001C04D8">
        <w:t>,</w:t>
      </w:r>
      <w:r w:rsidR="006C3FD5" w:rsidRPr="001C04D8">
        <w:t xml:space="preserve"> and writers were invited to elaborate </w:t>
      </w:r>
      <w:r w:rsidR="003F3FB4" w:rsidRPr="001C04D8">
        <w:t xml:space="preserve">their </w:t>
      </w:r>
      <w:r w:rsidR="006C3FD5" w:rsidRPr="001C04D8">
        <w:t>points of view. Th</w:t>
      </w:r>
      <w:r w:rsidR="002D14D3" w:rsidRPr="001C04D8">
        <w:t>is</w:t>
      </w:r>
      <w:r w:rsidR="006C3FD5" w:rsidRPr="001C04D8">
        <w:t xml:space="preserve"> theme issue carries seven invited commentaries on various topics relevant to the ethics of CHIMs in LMICs</w:t>
      </w:r>
      <w:r w:rsidR="003F3FB4" w:rsidRPr="001C04D8">
        <w:t>,</w:t>
      </w:r>
      <w:r w:rsidR="006C3FD5" w:rsidRPr="001C04D8">
        <w:t xml:space="preserve"> especially in India. </w:t>
      </w:r>
    </w:p>
    <w:p w14:paraId="3D93777E" w14:textId="77777777" w:rsidR="001C04D8" w:rsidRDefault="001C04D8" w:rsidP="001C04D8">
      <w:pPr>
        <w:spacing w:after="0" w:line="240" w:lineRule="auto"/>
      </w:pPr>
    </w:p>
    <w:p w14:paraId="2FDD6AD0" w14:textId="16405898" w:rsidR="00BD73E5" w:rsidRPr="001C04D8" w:rsidRDefault="006A1311" w:rsidP="001C04D8">
      <w:pPr>
        <w:spacing w:after="0" w:line="240" w:lineRule="auto"/>
      </w:pPr>
      <w:r w:rsidRPr="001C04D8">
        <w:t xml:space="preserve">Selgelid and Jamrozik </w:t>
      </w:r>
      <w:r w:rsidR="00BD73E5" w:rsidRPr="001C04D8">
        <w:t>have presented a comprehensive overview of the ethics of conducting CHIMs</w:t>
      </w:r>
      <w:r w:rsidR="002D14D3" w:rsidRPr="001C04D8">
        <w:t>, and the challenges that CHIMs produce</w:t>
      </w:r>
      <w:r w:rsidR="00BD73E5" w:rsidRPr="001C04D8">
        <w:t xml:space="preserve"> in LMICs. </w:t>
      </w:r>
      <w:bookmarkStart w:id="8" w:name="_GoBack"/>
      <w:bookmarkEnd w:id="8"/>
      <w:commentRangeStart w:id="9"/>
      <w:commentRangeEnd w:id="9"/>
      <w:r w:rsidR="00BD73E5" w:rsidRPr="001C04D8">
        <w:t>in LMICs. They argue that CHIMs may not just be “permissible” in LMICs</w:t>
      </w:r>
      <w:r w:rsidR="002D14D3" w:rsidRPr="001C04D8">
        <w:t>,</w:t>
      </w:r>
      <w:r w:rsidR="00BD73E5" w:rsidRPr="001C04D8">
        <w:t xml:space="preserve"> but may be “required”</w:t>
      </w:r>
      <w:r w:rsidR="002D14D3" w:rsidRPr="001C04D8">
        <w:t xml:space="preserve"> under certain conditions</w:t>
      </w:r>
      <w:r w:rsidR="00BD73E5" w:rsidRPr="001C04D8">
        <w:t>.</w:t>
      </w:r>
      <w:r w:rsidR="00F2313F" w:rsidRPr="001C04D8">
        <w:t xml:space="preserve"> (</w:t>
      </w:r>
      <w:r w:rsidR="002D14D3" w:rsidRPr="001C04D8">
        <w:rPr>
          <w:highlight w:val="yellow"/>
        </w:rPr>
        <w:t>15</w:t>
      </w:r>
      <w:r w:rsidR="00F2313F" w:rsidRPr="001C04D8">
        <w:t>)</w:t>
      </w:r>
      <w:r w:rsidR="001C04D8" w:rsidRPr="001C04D8">
        <w:t xml:space="preserve">. </w:t>
      </w:r>
      <w:r w:rsidR="00A9134A" w:rsidRPr="001C04D8">
        <w:t>Dholakia, in his interesting paper uses the “reflective equilibrium” approach and argues that vaccines are a “fundamental need” in the endemic LMIC countries and therefore conducting CHIMs in India is an ethical obligation</w:t>
      </w:r>
      <w:r w:rsidR="00BA4FE6" w:rsidRPr="001C04D8">
        <w:t>,</w:t>
      </w:r>
      <w:r w:rsidR="00A9134A" w:rsidRPr="001C04D8">
        <w:t xml:space="preserve"> not a choice.</w:t>
      </w:r>
      <w:r w:rsidR="00F2313F" w:rsidRPr="001C04D8">
        <w:t xml:space="preserve"> (</w:t>
      </w:r>
      <w:r w:rsidR="002D14D3" w:rsidRPr="001C04D8">
        <w:rPr>
          <w:highlight w:val="yellow"/>
        </w:rPr>
        <w:t>16</w:t>
      </w:r>
      <w:r w:rsidR="00F2313F" w:rsidRPr="001C04D8">
        <w:t>)</w:t>
      </w:r>
    </w:p>
    <w:p w14:paraId="28AF7DA3" w14:textId="77777777" w:rsidR="001C04D8" w:rsidRDefault="001C04D8" w:rsidP="001C04D8">
      <w:pPr>
        <w:spacing w:after="0" w:line="240" w:lineRule="auto"/>
      </w:pPr>
    </w:p>
    <w:p w14:paraId="36E48F73" w14:textId="5D5BE00F" w:rsidR="00BD1F55" w:rsidRPr="001C04D8" w:rsidRDefault="00BD1F55" w:rsidP="001C04D8">
      <w:pPr>
        <w:spacing w:after="0" w:line="240" w:lineRule="auto"/>
      </w:pPr>
      <w:r w:rsidRPr="001C04D8">
        <w:t xml:space="preserve">Rose’s paper presents her measured arguments on </w:t>
      </w:r>
      <w:r w:rsidR="000A6602" w:rsidRPr="001C04D8">
        <w:t xml:space="preserve">the </w:t>
      </w:r>
      <w:r w:rsidRPr="001C04D8">
        <w:t>selection of volunteers to participate in CHIMs. She refers to financial gains being the greatest motivator for participation in clinical trials and expresses concern that the financial compensation may unduly induce volunteers to participate in CHIMs. She proposes interesting measures to prevent such inducement.</w:t>
      </w:r>
      <w:r w:rsidR="00F2313F" w:rsidRPr="001C04D8">
        <w:t xml:space="preserve"> (</w:t>
      </w:r>
      <w:r w:rsidR="002D14D3" w:rsidRPr="001C04D8">
        <w:rPr>
          <w:highlight w:val="yellow"/>
        </w:rPr>
        <w:t>17</w:t>
      </w:r>
      <w:r w:rsidR="00F2313F" w:rsidRPr="001C04D8">
        <w:t>)</w:t>
      </w:r>
      <w:r w:rsidRPr="001C04D8">
        <w:t xml:space="preserve"> </w:t>
      </w:r>
      <w:r w:rsidR="007D1F36" w:rsidRPr="001C04D8">
        <w:t xml:space="preserve">In </w:t>
      </w:r>
      <w:r w:rsidR="000A6602" w:rsidRPr="001C04D8">
        <w:t xml:space="preserve">a </w:t>
      </w:r>
      <w:r w:rsidR="007D1F36" w:rsidRPr="001C04D8">
        <w:t xml:space="preserve">close follow up </w:t>
      </w:r>
      <w:r w:rsidR="000A6602" w:rsidRPr="001C04D8">
        <w:t>to</w:t>
      </w:r>
      <w:r w:rsidR="007D1F36" w:rsidRPr="001C04D8">
        <w:t xml:space="preserve"> Rose’s paper, Timms presents some important measures to protect the vulnerable participants in CHIMs </w:t>
      </w:r>
      <w:r w:rsidR="00F2313F" w:rsidRPr="001C04D8">
        <w:t>(</w:t>
      </w:r>
      <w:r w:rsidR="002D14D3" w:rsidRPr="001C04D8">
        <w:rPr>
          <w:highlight w:val="yellow"/>
        </w:rPr>
        <w:t>18</w:t>
      </w:r>
      <w:r w:rsidR="00F2313F" w:rsidRPr="001C04D8">
        <w:t>)</w:t>
      </w:r>
      <w:r w:rsidR="00BA4FE6" w:rsidRPr="001C04D8">
        <w:t>.</w:t>
      </w:r>
    </w:p>
    <w:p w14:paraId="405067A2" w14:textId="77777777" w:rsidR="001C04D8" w:rsidRDefault="001C04D8" w:rsidP="001C04D8">
      <w:pPr>
        <w:spacing w:after="0" w:line="240" w:lineRule="auto"/>
      </w:pPr>
    </w:p>
    <w:p w14:paraId="2FA342E3" w14:textId="6F73960D" w:rsidR="007D1670" w:rsidRPr="001C04D8" w:rsidRDefault="0080148C" w:rsidP="001C04D8">
      <w:pPr>
        <w:spacing w:after="0" w:line="240" w:lineRule="auto"/>
      </w:pPr>
      <w:r w:rsidRPr="001C04D8">
        <w:t>Johari in her paper covering the legal issues relating to CHIMs</w:t>
      </w:r>
      <w:r w:rsidR="008B732D" w:rsidRPr="001C04D8">
        <w:t>,</w:t>
      </w:r>
      <w:r w:rsidRPr="001C04D8">
        <w:t xml:space="preserve"> </w:t>
      </w:r>
      <w:r w:rsidR="008B732D" w:rsidRPr="001C04D8">
        <w:t>focuses on</w:t>
      </w:r>
      <w:r w:rsidRPr="001C04D8">
        <w:t xml:space="preserve"> the concept of informed consent and raises the question “</w:t>
      </w:r>
      <w:r w:rsidR="000A6602" w:rsidRPr="001C04D8">
        <w:t>C</w:t>
      </w:r>
      <w:r w:rsidR="008B732D" w:rsidRPr="001C04D8">
        <w:t xml:space="preserve">an </w:t>
      </w:r>
      <w:r w:rsidR="00A17A3A" w:rsidRPr="001C04D8">
        <w:t xml:space="preserve">healthy </w:t>
      </w:r>
      <w:r w:rsidR="008B732D" w:rsidRPr="001C04D8">
        <w:t>individual volunteers consent to be harmed in order to advance scientific knowledge?”</w:t>
      </w:r>
      <w:r w:rsidR="00F2313F" w:rsidRPr="001C04D8">
        <w:t xml:space="preserve"> (</w:t>
      </w:r>
      <w:r w:rsidR="00A17A3A" w:rsidRPr="001C04D8">
        <w:t>19</w:t>
      </w:r>
      <w:r w:rsidR="00F2313F" w:rsidRPr="001C04D8">
        <w:t>)</w:t>
      </w:r>
      <w:r w:rsidR="00BA4FE6" w:rsidRPr="001C04D8">
        <w:t>.</w:t>
      </w:r>
    </w:p>
    <w:p w14:paraId="749F28F9" w14:textId="77777777" w:rsidR="001C04D8" w:rsidRDefault="001C04D8" w:rsidP="001C04D8">
      <w:pPr>
        <w:spacing w:after="0" w:line="240" w:lineRule="auto"/>
      </w:pPr>
    </w:p>
    <w:p w14:paraId="0159A1AB" w14:textId="3016C563" w:rsidR="00E07CF1" w:rsidRPr="001C04D8" w:rsidRDefault="00E07CF1" w:rsidP="001C04D8">
      <w:pPr>
        <w:spacing w:after="0" w:line="240" w:lineRule="auto"/>
      </w:pPr>
      <w:r w:rsidRPr="001C04D8">
        <w:t xml:space="preserve">Vaz covers ethical issues related to CHIMs and argues for a strong community engagement </w:t>
      </w:r>
      <w:r w:rsidR="000A6602" w:rsidRPr="001C04D8">
        <w:t>in</w:t>
      </w:r>
      <w:r w:rsidR="001C04D8">
        <w:t xml:space="preserve"> </w:t>
      </w:r>
      <w:r w:rsidRPr="001C04D8">
        <w:t>CHIMs as an ethical obligation</w:t>
      </w:r>
      <w:r w:rsidR="00A17A3A" w:rsidRPr="001C04D8">
        <w:t xml:space="preserve"> (20)</w:t>
      </w:r>
      <w:r w:rsidRPr="001C04D8">
        <w:t xml:space="preserve">. She also reflects on the appropriate model of public </w:t>
      </w:r>
      <w:r w:rsidRPr="001C04D8">
        <w:lastRenderedPageBreak/>
        <w:t xml:space="preserve">engagement in India. </w:t>
      </w:r>
      <w:r w:rsidR="00A8098F" w:rsidRPr="001C04D8">
        <w:t xml:space="preserve">Finally, Srinivasan discusses the role of </w:t>
      </w:r>
      <w:r w:rsidR="000A6602" w:rsidRPr="001C04D8">
        <w:t xml:space="preserve">the </w:t>
      </w:r>
      <w:r w:rsidR="00A8098F" w:rsidRPr="001C04D8">
        <w:t xml:space="preserve">media in public engagement with CHIMs in its complexities and important nuances. </w:t>
      </w:r>
      <w:r w:rsidR="00F2313F" w:rsidRPr="001C04D8">
        <w:t>(</w:t>
      </w:r>
      <w:r w:rsidR="00A17A3A" w:rsidRPr="001C04D8">
        <w:t>21</w:t>
      </w:r>
      <w:r w:rsidR="00F2313F" w:rsidRPr="001C04D8">
        <w:t xml:space="preserve">) </w:t>
      </w:r>
    </w:p>
    <w:p w14:paraId="5DF0FB62" w14:textId="77777777" w:rsidR="001C04D8" w:rsidRDefault="001C04D8" w:rsidP="001C04D8">
      <w:pPr>
        <w:spacing w:after="0" w:line="240" w:lineRule="auto"/>
      </w:pPr>
    </w:p>
    <w:p w14:paraId="047D168B" w14:textId="18F3D9A3" w:rsidR="006D18AA" w:rsidRPr="001C04D8" w:rsidRDefault="00A8098F" w:rsidP="001C04D8">
      <w:pPr>
        <w:spacing w:after="0" w:line="240" w:lineRule="auto"/>
      </w:pPr>
      <w:r w:rsidRPr="001C04D8">
        <w:t xml:space="preserve">These scholarly works will expand the discussion and discourse related to CHIMs in LMICs, especially in India. The discussions will inform policies related to conducting CHIMs in India and will lead the way for a robust ethical framework for evaluation of CHIMs in the near future. </w:t>
      </w:r>
    </w:p>
    <w:p w14:paraId="70C9A010" w14:textId="77777777" w:rsidR="006D18AA" w:rsidRDefault="006D18AA" w:rsidP="001C04D8">
      <w:pPr>
        <w:spacing w:after="0" w:line="240" w:lineRule="auto"/>
      </w:pPr>
      <w:r w:rsidRPr="001C04D8">
        <w:br w:type="page"/>
      </w:r>
    </w:p>
    <w:p w14:paraId="4701896F" w14:textId="6DDAA6C8" w:rsidR="00A8098F" w:rsidRPr="00F2313F" w:rsidRDefault="006D18AA" w:rsidP="0053173F">
      <w:pPr>
        <w:spacing w:line="480" w:lineRule="auto"/>
        <w:jc w:val="both"/>
        <w:rPr>
          <w:b/>
          <w:bCs/>
        </w:rPr>
      </w:pPr>
      <w:r w:rsidRPr="00F2313F">
        <w:rPr>
          <w:b/>
          <w:bCs/>
        </w:rPr>
        <w:lastRenderedPageBreak/>
        <w:t xml:space="preserve">References </w:t>
      </w:r>
    </w:p>
    <w:p w14:paraId="1AC801B1" w14:textId="3174956F" w:rsidR="007104FF" w:rsidRPr="007104FF" w:rsidRDefault="006D18AA" w:rsidP="001C04D8">
      <w:pPr>
        <w:widowControl w:val="0"/>
        <w:autoSpaceDE w:val="0"/>
        <w:autoSpaceDN w:val="0"/>
        <w:adjustRightInd w:val="0"/>
        <w:spacing w:after="0" w:line="240" w:lineRule="auto"/>
        <w:rPr>
          <w:noProof/>
        </w:rPr>
      </w:pPr>
      <w:r>
        <w:fldChar w:fldCharType="begin" w:fldLock="1"/>
      </w:r>
      <w:r>
        <w:instrText xml:space="preserve">ADDIN Mendeley Bibliography CSL_BIBLIOGRAPHY </w:instrText>
      </w:r>
      <w:r>
        <w:fldChar w:fldCharType="separate"/>
      </w:r>
      <w:r w:rsidR="007104FF" w:rsidRPr="007104FF">
        <w:rPr>
          <w:noProof/>
        </w:rPr>
        <w:t>1. Chen WH, Cohen MB, Kirkpatrick BD, Brady RC, Galloway D, Gurwith M, et al. Single</w:t>
      </w:r>
      <w:r w:rsidR="001C04D8">
        <w:rPr>
          <w:noProof/>
        </w:rPr>
        <w:t xml:space="preserve"> </w:t>
      </w:r>
      <w:r w:rsidR="007104FF" w:rsidRPr="007104FF">
        <w:rPr>
          <w:noProof/>
        </w:rPr>
        <w:t xml:space="preserve">dose live oral cholera vaccine CVD 103-HgR protects against human experimental infection with Vibrio cholerae O1 El Tor. Clin. Infect. Dis. Oxford University Press; 2016;62:1329–35. </w:t>
      </w:r>
    </w:p>
    <w:p w14:paraId="31FA0AAF" w14:textId="77777777" w:rsidR="001C04D8" w:rsidRDefault="001C04D8" w:rsidP="007104FF">
      <w:pPr>
        <w:widowControl w:val="0"/>
        <w:autoSpaceDE w:val="0"/>
        <w:autoSpaceDN w:val="0"/>
        <w:adjustRightInd w:val="0"/>
        <w:spacing w:line="480" w:lineRule="auto"/>
        <w:rPr>
          <w:noProof/>
        </w:rPr>
      </w:pPr>
    </w:p>
    <w:p w14:paraId="05F59282" w14:textId="7A769333" w:rsidR="007104FF" w:rsidRPr="007104FF" w:rsidRDefault="007104FF" w:rsidP="001C04D8">
      <w:pPr>
        <w:widowControl w:val="0"/>
        <w:autoSpaceDE w:val="0"/>
        <w:autoSpaceDN w:val="0"/>
        <w:adjustRightInd w:val="0"/>
        <w:spacing w:after="0" w:line="240" w:lineRule="auto"/>
        <w:rPr>
          <w:noProof/>
        </w:rPr>
      </w:pPr>
      <w:r w:rsidRPr="007104FF">
        <w:rPr>
          <w:noProof/>
        </w:rPr>
        <w:t xml:space="preserve">2. Jin C, Gibani MM, Moore M, Juel HB, Jones E, Meiring J, et al. Efficacy and immunogenicity of a Vi-tetanus toxoid conjugate vaccine in the prevention of typhoid fever using a controlled human infection model of Salmonella Typhi: a randomised controlled, phase 2b trial. Lancet. Elsevier; 2017;390:2472–80. </w:t>
      </w:r>
    </w:p>
    <w:p w14:paraId="6030DE40" w14:textId="77777777" w:rsidR="001C04D8" w:rsidRDefault="001C04D8" w:rsidP="007104FF">
      <w:pPr>
        <w:widowControl w:val="0"/>
        <w:autoSpaceDE w:val="0"/>
        <w:autoSpaceDN w:val="0"/>
        <w:adjustRightInd w:val="0"/>
        <w:spacing w:line="480" w:lineRule="auto"/>
        <w:rPr>
          <w:noProof/>
        </w:rPr>
      </w:pPr>
    </w:p>
    <w:p w14:paraId="39024956" w14:textId="63DD1CF1" w:rsidR="007104FF" w:rsidRDefault="007104FF" w:rsidP="001C04D8">
      <w:pPr>
        <w:widowControl w:val="0"/>
        <w:autoSpaceDE w:val="0"/>
        <w:autoSpaceDN w:val="0"/>
        <w:adjustRightInd w:val="0"/>
        <w:spacing w:after="0" w:line="240" w:lineRule="auto"/>
        <w:rPr>
          <w:noProof/>
        </w:rPr>
      </w:pPr>
      <w:r w:rsidRPr="007104FF">
        <w:rPr>
          <w:noProof/>
        </w:rPr>
        <w:t xml:space="preserve">3. Darton TC, Jones C, Blohmke CJ, Waddington CS, Zhou L, Peters A, et al. Using a human challenge model of infection to measure vaccine efficacy: a randomised, controlled trial comparing the typhoid vaccines M01ZH09 with placebo and Ty21a. PLoS Negl. Trop. Dis. Public Library of Science; 2016;10:e0004926. </w:t>
      </w:r>
    </w:p>
    <w:p w14:paraId="34AC2D35" w14:textId="77777777" w:rsidR="001C04D8" w:rsidRPr="007104FF" w:rsidRDefault="001C04D8" w:rsidP="001C04D8">
      <w:pPr>
        <w:widowControl w:val="0"/>
        <w:autoSpaceDE w:val="0"/>
        <w:autoSpaceDN w:val="0"/>
        <w:adjustRightInd w:val="0"/>
        <w:spacing w:after="0" w:line="240" w:lineRule="auto"/>
        <w:rPr>
          <w:noProof/>
        </w:rPr>
      </w:pPr>
    </w:p>
    <w:p w14:paraId="27C4465B" w14:textId="77777777" w:rsidR="007104FF" w:rsidRPr="007104FF" w:rsidRDefault="007104FF" w:rsidP="001C04D8">
      <w:pPr>
        <w:widowControl w:val="0"/>
        <w:autoSpaceDE w:val="0"/>
        <w:autoSpaceDN w:val="0"/>
        <w:adjustRightInd w:val="0"/>
        <w:spacing w:after="0" w:line="240" w:lineRule="auto"/>
        <w:rPr>
          <w:noProof/>
        </w:rPr>
      </w:pPr>
      <w:r w:rsidRPr="007104FF">
        <w:rPr>
          <w:noProof/>
        </w:rPr>
        <w:t xml:space="preserve">4. Stanisic DI, McCarthy JS, Good MF. Controlled human malaria infection: applications, advances, and challenges. Infect. Immun. Am Soc Microbiol; 2018;86:e00479-17. </w:t>
      </w:r>
    </w:p>
    <w:p w14:paraId="3BF6113F" w14:textId="77777777" w:rsidR="001C04D8" w:rsidRDefault="001C04D8" w:rsidP="007104FF">
      <w:pPr>
        <w:widowControl w:val="0"/>
        <w:autoSpaceDE w:val="0"/>
        <w:autoSpaceDN w:val="0"/>
        <w:adjustRightInd w:val="0"/>
        <w:spacing w:line="480" w:lineRule="auto"/>
        <w:rPr>
          <w:noProof/>
        </w:rPr>
      </w:pPr>
    </w:p>
    <w:p w14:paraId="2FCBC9EE" w14:textId="09026555" w:rsidR="007104FF" w:rsidRPr="007104FF" w:rsidRDefault="007104FF" w:rsidP="001C04D8">
      <w:pPr>
        <w:widowControl w:val="0"/>
        <w:autoSpaceDE w:val="0"/>
        <w:autoSpaceDN w:val="0"/>
        <w:adjustRightInd w:val="0"/>
        <w:spacing w:after="0" w:line="240" w:lineRule="auto"/>
        <w:rPr>
          <w:noProof/>
        </w:rPr>
      </w:pPr>
      <w:r w:rsidRPr="007104FF">
        <w:rPr>
          <w:noProof/>
        </w:rPr>
        <w:t xml:space="preserve">5. Hodgson SH, Ewer KJ, Bliss CM, Edwards NJ, Rampling T, Anagnostou NA, et al. Evaluation of the efficacy of ChAd63-MVA vectored vaccines expressing circumsporozoite protein and ME-TRAP against controlled human malaria infection in malaria-naive individuals. J. Infect. Dis. Oxford University Press; 2014;211:1076–86. </w:t>
      </w:r>
    </w:p>
    <w:p w14:paraId="7BCFD8FF" w14:textId="77777777" w:rsidR="001C04D8" w:rsidRDefault="001C04D8" w:rsidP="007104FF">
      <w:pPr>
        <w:widowControl w:val="0"/>
        <w:autoSpaceDE w:val="0"/>
        <w:autoSpaceDN w:val="0"/>
        <w:adjustRightInd w:val="0"/>
        <w:spacing w:line="480" w:lineRule="auto"/>
        <w:rPr>
          <w:noProof/>
        </w:rPr>
      </w:pPr>
    </w:p>
    <w:p w14:paraId="380E8421" w14:textId="19AF795E" w:rsidR="007104FF" w:rsidRPr="007104FF" w:rsidRDefault="007104FF" w:rsidP="001C04D8">
      <w:pPr>
        <w:widowControl w:val="0"/>
        <w:autoSpaceDE w:val="0"/>
        <w:autoSpaceDN w:val="0"/>
        <w:adjustRightInd w:val="0"/>
        <w:spacing w:after="0" w:line="240" w:lineRule="auto"/>
        <w:rPr>
          <w:noProof/>
        </w:rPr>
      </w:pPr>
      <w:r w:rsidRPr="007104FF">
        <w:rPr>
          <w:noProof/>
        </w:rPr>
        <w:t xml:space="preserve">6. Vos T, Allen C, Arora M, Barber RM, Bhutta ZA, Brown A, et al. Global, regional, and national incidence, prevalence, and years lived with disability for 310 diseases and injuries, 1990–2015: a systematic analysis for the Global Burden of Disease Study 2015. Lancet. Elsevier; 2016;388:1545–602. </w:t>
      </w:r>
    </w:p>
    <w:p w14:paraId="6434DB2E" w14:textId="77777777" w:rsidR="001C04D8" w:rsidRDefault="001C04D8" w:rsidP="007104FF">
      <w:pPr>
        <w:widowControl w:val="0"/>
        <w:autoSpaceDE w:val="0"/>
        <w:autoSpaceDN w:val="0"/>
        <w:adjustRightInd w:val="0"/>
        <w:spacing w:line="480" w:lineRule="auto"/>
        <w:rPr>
          <w:noProof/>
        </w:rPr>
      </w:pPr>
    </w:p>
    <w:p w14:paraId="1FEFC992" w14:textId="2FBC6EC6" w:rsidR="007104FF" w:rsidRPr="00936C93" w:rsidRDefault="007104FF" w:rsidP="001C04D8">
      <w:pPr>
        <w:widowControl w:val="0"/>
        <w:autoSpaceDE w:val="0"/>
        <w:autoSpaceDN w:val="0"/>
        <w:adjustRightInd w:val="0"/>
        <w:spacing w:after="0" w:line="240" w:lineRule="auto"/>
        <w:rPr>
          <w:noProof/>
          <w:lang w:val="de-DE"/>
        </w:rPr>
      </w:pPr>
      <w:r w:rsidRPr="007104FF">
        <w:rPr>
          <w:noProof/>
        </w:rPr>
        <w:t xml:space="preserve">7. Emanuel EJ, Wendler D, Grady C. What Makes Clinical Research Ethical ? </w:t>
      </w:r>
      <w:r w:rsidRPr="00936C93">
        <w:rPr>
          <w:noProof/>
          <w:lang w:val="de-DE"/>
        </w:rPr>
        <w:t xml:space="preserve">2010;283:2701–11. </w:t>
      </w:r>
    </w:p>
    <w:p w14:paraId="6AF27C11" w14:textId="77777777" w:rsidR="001C04D8" w:rsidRPr="00936C93" w:rsidRDefault="001C04D8" w:rsidP="001C04D8">
      <w:pPr>
        <w:widowControl w:val="0"/>
        <w:autoSpaceDE w:val="0"/>
        <w:autoSpaceDN w:val="0"/>
        <w:adjustRightInd w:val="0"/>
        <w:spacing w:after="0" w:line="240" w:lineRule="auto"/>
        <w:rPr>
          <w:noProof/>
          <w:lang w:val="de-DE"/>
        </w:rPr>
      </w:pPr>
    </w:p>
    <w:p w14:paraId="4D14A8E0" w14:textId="1FBF5AAE" w:rsidR="007104FF" w:rsidRPr="007104FF" w:rsidRDefault="007104FF" w:rsidP="001C04D8">
      <w:pPr>
        <w:widowControl w:val="0"/>
        <w:autoSpaceDE w:val="0"/>
        <w:autoSpaceDN w:val="0"/>
        <w:adjustRightInd w:val="0"/>
        <w:spacing w:after="0" w:line="240" w:lineRule="auto"/>
        <w:rPr>
          <w:noProof/>
        </w:rPr>
      </w:pPr>
      <w:r w:rsidRPr="00936C93">
        <w:rPr>
          <w:noProof/>
          <w:lang w:val="de-DE"/>
        </w:rPr>
        <w:t>8. Ganguli-</w:t>
      </w:r>
      <w:r w:rsidR="00BA4FE6" w:rsidRPr="00936C93">
        <w:rPr>
          <w:noProof/>
          <w:lang w:val="de-DE"/>
        </w:rPr>
        <w:t>M</w:t>
      </w:r>
      <w:r w:rsidRPr="00936C93">
        <w:rPr>
          <w:noProof/>
          <w:lang w:val="de-DE"/>
        </w:rPr>
        <w:t>itra A, Dove ES, Laurie GT, Taylor-</w:t>
      </w:r>
      <w:r w:rsidR="00BA4FE6" w:rsidRPr="00936C93">
        <w:rPr>
          <w:noProof/>
          <w:lang w:val="de-DE"/>
        </w:rPr>
        <w:t>A</w:t>
      </w:r>
      <w:r w:rsidRPr="00936C93">
        <w:rPr>
          <w:noProof/>
          <w:lang w:val="de-DE"/>
        </w:rPr>
        <w:t xml:space="preserve">lexander S, Mitra AG, Dove E, et al. </w:t>
      </w:r>
      <w:r w:rsidRPr="007104FF">
        <w:rPr>
          <w:noProof/>
        </w:rPr>
        <w:t>R</w:t>
      </w:r>
      <w:r w:rsidR="00FB2883" w:rsidRPr="007104FF">
        <w:rPr>
          <w:noProof/>
        </w:rPr>
        <w:t>econfiguring social value in health research through the lens of liminality</w:t>
      </w:r>
      <w:r w:rsidRPr="007104FF">
        <w:rPr>
          <w:noProof/>
        </w:rPr>
        <w:t xml:space="preserve">. 2017;31:87–96. </w:t>
      </w:r>
    </w:p>
    <w:p w14:paraId="684B2E0A" w14:textId="77777777" w:rsidR="001C04D8" w:rsidRDefault="001C04D8" w:rsidP="007104FF">
      <w:pPr>
        <w:widowControl w:val="0"/>
        <w:autoSpaceDE w:val="0"/>
        <w:autoSpaceDN w:val="0"/>
        <w:adjustRightInd w:val="0"/>
        <w:spacing w:line="480" w:lineRule="auto"/>
        <w:rPr>
          <w:noProof/>
        </w:rPr>
      </w:pPr>
    </w:p>
    <w:p w14:paraId="2C9F741D" w14:textId="2E1B4C4F" w:rsidR="007104FF" w:rsidRPr="007104FF" w:rsidRDefault="007104FF" w:rsidP="001C04D8">
      <w:pPr>
        <w:widowControl w:val="0"/>
        <w:autoSpaceDE w:val="0"/>
        <w:autoSpaceDN w:val="0"/>
        <w:adjustRightInd w:val="0"/>
        <w:spacing w:after="0" w:line="240" w:lineRule="auto"/>
        <w:rPr>
          <w:noProof/>
        </w:rPr>
      </w:pPr>
      <w:r w:rsidRPr="007104FF">
        <w:rPr>
          <w:noProof/>
        </w:rPr>
        <w:t>9. Seema K Shah, Jonathan Kimmelman, Anne Drapkin Lyerly, Holly Fernandez Lynch, Francine McCutchan, Franklin G. Miller, Ricardo Palacios, Carlos Pardo-Villamizar CZ. E</w:t>
      </w:r>
      <w:r w:rsidR="00FB2883" w:rsidRPr="007104FF">
        <w:rPr>
          <w:noProof/>
        </w:rPr>
        <w:t xml:space="preserve">thical considerations for </w:t>
      </w:r>
      <w:r w:rsidR="00FB2883">
        <w:rPr>
          <w:noProof/>
        </w:rPr>
        <w:t>Z</w:t>
      </w:r>
      <w:r w:rsidR="00FB2883" w:rsidRPr="007104FF">
        <w:rPr>
          <w:noProof/>
        </w:rPr>
        <w:t>ika virus human challenge trials report &amp; recommendations</w:t>
      </w:r>
      <w:r w:rsidRPr="007104FF">
        <w:rPr>
          <w:noProof/>
        </w:rPr>
        <w:t xml:space="preserve"> [Internet]. 2017. Available from: https://www.niaid.nih.gov/sites/default/files/EthicsZikaHumanChallengeStudiesReport2017.p</w:t>
      </w:r>
      <w:r w:rsidRPr="007104FF">
        <w:rPr>
          <w:noProof/>
        </w:rPr>
        <w:lastRenderedPageBreak/>
        <w:t>df%0A</w:t>
      </w:r>
    </w:p>
    <w:p w14:paraId="171239DD" w14:textId="77777777" w:rsidR="001C04D8" w:rsidRDefault="001C04D8" w:rsidP="007104FF">
      <w:pPr>
        <w:widowControl w:val="0"/>
        <w:autoSpaceDE w:val="0"/>
        <w:autoSpaceDN w:val="0"/>
        <w:adjustRightInd w:val="0"/>
        <w:spacing w:line="480" w:lineRule="auto"/>
        <w:rPr>
          <w:noProof/>
        </w:rPr>
      </w:pPr>
    </w:p>
    <w:p w14:paraId="7C365519" w14:textId="2C7EC9D8" w:rsidR="007104FF" w:rsidRPr="007104FF" w:rsidRDefault="007104FF" w:rsidP="001C04D8">
      <w:pPr>
        <w:widowControl w:val="0"/>
        <w:autoSpaceDE w:val="0"/>
        <w:autoSpaceDN w:val="0"/>
        <w:adjustRightInd w:val="0"/>
        <w:spacing w:after="0" w:line="240" w:lineRule="auto"/>
        <w:rPr>
          <w:noProof/>
        </w:rPr>
      </w:pPr>
      <w:r w:rsidRPr="00936C93">
        <w:rPr>
          <w:noProof/>
          <w:lang w:val="de-DE"/>
        </w:rPr>
        <w:t xml:space="preserve">10. </w:t>
      </w:r>
      <w:bookmarkStart w:id="10" w:name="_Hlk526075515"/>
      <w:r w:rsidRPr="00936C93">
        <w:rPr>
          <w:noProof/>
          <w:lang w:val="de-DE"/>
        </w:rPr>
        <w:t xml:space="preserve">Grady C, Bedarida G, Sinaii N, Gregorio MA, Emanuel EJ. </w:t>
      </w:r>
      <w:r w:rsidRPr="007104FF">
        <w:rPr>
          <w:noProof/>
        </w:rPr>
        <w:t xml:space="preserve">Motivations, enrollment decisions, and socio-demographic characteristics of healthy volunteers in phase 1 research. Clin. Trials. England; 2017;14:526–36. </w:t>
      </w:r>
    </w:p>
    <w:bookmarkEnd w:id="10"/>
    <w:p w14:paraId="6EBBADDA" w14:textId="77777777" w:rsidR="001C04D8" w:rsidRDefault="001C04D8" w:rsidP="007104FF">
      <w:pPr>
        <w:widowControl w:val="0"/>
        <w:autoSpaceDE w:val="0"/>
        <w:autoSpaceDN w:val="0"/>
        <w:adjustRightInd w:val="0"/>
        <w:spacing w:line="480" w:lineRule="auto"/>
        <w:rPr>
          <w:noProof/>
        </w:rPr>
      </w:pPr>
    </w:p>
    <w:p w14:paraId="4B6B94BF" w14:textId="5696B572" w:rsidR="007104FF" w:rsidRPr="007104FF" w:rsidRDefault="007104FF" w:rsidP="001C04D8">
      <w:pPr>
        <w:widowControl w:val="0"/>
        <w:autoSpaceDE w:val="0"/>
        <w:autoSpaceDN w:val="0"/>
        <w:adjustRightInd w:val="0"/>
        <w:spacing w:after="0" w:line="240" w:lineRule="auto"/>
        <w:rPr>
          <w:noProof/>
        </w:rPr>
      </w:pPr>
      <w:r w:rsidRPr="007104FF">
        <w:rPr>
          <w:noProof/>
        </w:rPr>
        <w:t>11. Franklin GM, Grady C. The Ethical Challenge of Infection-Inducing Challenge Experiments. Clin. Infect. Dis. [Internet]. 2001;33:1028–33. Available from: http://dx.doi.org/10.1086/322664</w:t>
      </w:r>
    </w:p>
    <w:p w14:paraId="03CAB865" w14:textId="77777777" w:rsidR="001C04D8" w:rsidRDefault="001C04D8" w:rsidP="007104FF">
      <w:pPr>
        <w:widowControl w:val="0"/>
        <w:autoSpaceDE w:val="0"/>
        <w:autoSpaceDN w:val="0"/>
        <w:adjustRightInd w:val="0"/>
        <w:spacing w:line="480" w:lineRule="auto"/>
        <w:rPr>
          <w:noProof/>
        </w:rPr>
      </w:pPr>
    </w:p>
    <w:p w14:paraId="7936362E" w14:textId="7D8C2094" w:rsidR="007104FF" w:rsidRPr="007104FF" w:rsidRDefault="007104FF" w:rsidP="001C04D8">
      <w:pPr>
        <w:widowControl w:val="0"/>
        <w:autoSpaceDE w:val="0"/>
        <w:autoSpaceDN w:val="0"/>
        <w:adjustRightInd w:val="0"/>
        <w:spacing w:after="0" w:line="240" w:lineRule="auto"/>
        <w:rPr>
          <w:noProof/>
        </w:rPr>
      </w:pPr>
      <w:r w:rsidRPr="007104FF">
        <w:rPr>
          <w:noProof/>
        </w:rPr>
        <w:t xml:space="preserve">12. Bambery B, Selgelid M, Weijer C, Savulescu J, Pollard AJ. Ethical Criteria for Human Challenge Studies in Infectious Diseases. Public Health Ethics. England; 2016;9:92–103. </w:t>
      </w:r>
    </w:p>
    <w:p w14:paraId="332A05A6" w14:textId="77777777" w:rsidR="001C04D8" w:rsidRDefault="001C04D8" w:rsidP="007104FF">
      <w:pPr>
        <w:widowControl w:val="0"/>
        <w:autoSpaceDE w:val="0"/>
        <w:autoSpaceDN w:val="0"/>
        <w:adjustRightInd w:val="0"/>
        <w:spacing w:line="480" w:lineRule="auto"/>
        <w:rPr>
          <w:noProof/>
        </w:rPr>
      </w:pPr>
    </w:p>
    <w:p w14:paraId="2FC977E6" w14:textId="598735DB" w:rsidR="007104FF" w:rsidRPr="007104FF" w:rsidRDefault="007104FF" w:rsidP="001C04D8">
      <w:pPr>
        <w:widowControl w:val="0"/>
        <w:autoSpaceDE w:val="0"/>
        <w:autoSpaceDN w:val="0"/>
        <w:adjustRightInd w:val="0"/>
        <w:spacing w:after="0" w:line="240" w:lineRule="auto"/>
        <w:rPr>
          <w:noProof/>
        </w:rPr>
      </w:pPr>
      <w:r w:rsidRPr="007104FF">
        <w:rPr>
          <w:noProof/>
        </w:rPr>
        <w:t xml:space="preserve">13. Thatte UM, Bavdekar SB. Clinical research in India: great expectations? J. Postgrad. Med. India; 2008;54:318–23. </w:t>
      </w:r>
    </w:p>
    <w:p w14:paraId="4F2BFC8E" w14:textId="77777777" w:rsidR="001C04D8" w:rsidRDefault="001C04D8" w:rsidP="007104FF">
      <w:pPr>
        <w:widowControl w:val="0"/>
        <w:autoSpaceDE w:val="0"/>
        <w:autoSpaceDN w:val="0"/>
        <w:adjustRightInd w:val="0"/>
        <w:spacing w:line="480" w:lineRule="auto"/>
        <w:rPr>
          <w:noProof/>
        </w:rPr>
      </w:pPr>
    </w:p>
    <w:p w14:paraId="5F098FB0" w14:textId="43487E8F" w:rsidR="007104FF" w:rsidRDefault="007104FF" w:rsidP="001C04D8">
      <w:pPr>
        <w:widowControl w:val="0"/>
        <w:autoSpaceDE w:val="0"/>
        <w:autoSpaceDN w:val="0"/>
        <w:adjustRightInd w:val="0"/>
        <w:spacing w:after="0" w:line="240" w:lineRule="auto"/>
        <w:rPr>
          <w:noProof/>
        </w:rPr>
      </w:pPr>
      <w:r w:rsidRPr="007104FF">
        <w:rPr>
          <w:noProof/>
        </w:rPr>
        <w:t xml:space="preserve">14. Thatte UM, Marathe PA. Ethics Committees in India: Past, present and future. Perspect. Clin. Res. India; 2017. p. 22–30. </w:t>
      </w:r>
    </w:p>
    <w:p w14:paraId="3FA1DD73" w14:textId="77777777" w:rsidR="001C04D8" w:rsidRDefault="001C04D8" w:rsidP="007104FF">
      <w:pPr>
        <w:widowControl w:val="0"/>
        <w:autoSpaceDE w:val="0"/>
        <w:autoSpaceDN w:val="0"/>
        <w:adjustRightInd w:val="0"/>
        <w:spacing w:line="480" w:lineRule="auto"/>
        <w:rPr>
          <w:noProof/>
        </w:rPr>
      </w:pPr>
    </w:p>
    <w:p w14:paraId="642F176F" w14:textId="4B07F62A" w:rsidR="0088368B" w:rsidRDefault="00A17A3A" w:rsidP="00B65CA6">
      <w:pPr>
        <w:widowControl w:val="0"/>
        <w:autoSpaceDE w:val="0"/>
        <w:autoSpaceDN w:val="0"/>
        <w:adjustRightInd w:val="0"/>
        <w:spacing w:after="0" w:line="240" w:lineRule="auto"/>
      </w:pPr>
      <w:r>
        <w:rPr>
          <w:noProof/>
        </w:rPr>
        <w:t xml:space="preserve">15. Selgelid MJ, Jamrozik E. </w:t>
      </w:r>
      <w:r w:rsidRPr="000D15B4">
        <w:t xml:space="preserve">Ethical challenges posed by human infection challenge studies in endemic settings. </w:t>
      </w:r>
      <w:r w:rsidRPr="005C67DF">
        <w:rPr>
          <w:i/>
        </w:rPr>
        <w:t>Indian J Med Ethics</w:t>
      </w:r>
      <w:r w:rsidRPr="000D15B4">
        <w:t>. 2018</w:t>
      </w:r>
      <w:r>
        <w:t xml:space="preserve"> </w:t>
      </w:r>
      <w:bookmarkStart w:id="11" w:name="_Hlk526088353"/>
      <w:r>
        <w:t>Oct-Dec;3(4) NS:---</w:t>
      </w:r>
      <w:r w:rsidRPr="000D15B4">
        <w:t>.</w:t>
      </w:r>
      <w:r>
        <w:t xml:space="preserve"> DOI:--</w:t>
      </w:r>
      <w:bookmarkEnd w:id="11"/>
    </w:p>
    <w:p w14:paraId="0B7B9023" w14:textId="77777777" w:rsidR="00B65CA6" w:rsidRDefault="00B65CA6" w:rsidP="00B65CA6">
      <w:pPr>
        <w:widowControl w:val="0"/>
        <w:autoSpaceDE w:val="0"/>
        <w:autoSpaceDN w:val="0"/>
        <w:adjustRightInd w:val="0"/>
        <w:spacing w:after="0" w:line="240" w:lineRule="auto"/>
      </w:pPr>
    </w:p>
    <w:p w14:paraId="057BD660" w14:textId="77777777" w:rsidR="00B65CA6" w:rsidRDefault="006C6ADE" w:rsidP="00B65CA6">
      <w:pPr>
        <w:widowControl w:val="0"/>
        <w:autoSpaceDE w:val="0"/>
        <w:autoSpaceDN w:val="0"/>
        <w:adjustRightInd w:val="0"/>
        <w:spacing w:after="0" w:line="240" w:lineRule="auto"/>
        <w:rPr>
          <w:i/>
        </w:rPr>
      </w:pPr>
      <w:r>
        <w:rPr>
          <w:noProof/>
        </w:rPr>
        <w:t xml:space="preserve">17. Rose A. </w:t>
      </w:r>
      <w:r w:rsidR="00FB2883" w:rsidRPr="007F6B67">
        <w:rPr>
          <w:bCs/>
        </w:rPr>
        <w:t>Who should participate in CHIMs and how should they be compensated?</w:t>
      </w:r>
      <w:r w:rsidR="00FB2883" w:rsidRPr="00FB2883">
        <w:rPr>
          <w:i/>
        </w:rPr>
        <w:t xml:space="preserve"> </w:t>
      </w:r>
      <w:r w:rsidR="00FB2883" w:rsidRPr="008C7A52">
        <w:rPr>
          <w:i/>
        </w:rPr>
        <w:t>Indian</w:t>
      </w:r>
    </w:p>
    <w:p w14:paraId="4DBF3DB2" w14:textId="4A1AE97A" w:rsidR="00FB2883" w:rsidRDefault="00FB2883" w:rsidP="00B65CA6">
      <w:pPr>
        <w:widowControl w:val="0"/>
        <w:autoSpaceDE w:val="0"/>
        <w:autoSpaceDN w:val="0"/>
        <w:adjustRightInd w:val="0"/>
        <w:spacing w:after="0" w:line="240" w:lineRule="auto"/>
      </w:pPr>
      <w:r w:rsidRPr="008C7A52">
        <w:rPr>
          <w:i/>
        </w:rPr>
        <w:t>J Med Ethics</w:t>
      </w:r>
      <w:r w:rsidRPr="008C7A52">
        <w:t xml:space="preserve">. </w:t>
      </w:r>
      <w:r>
        <w:t xml:space="preserve"> 2018 Oct-Dec;3(4) NS:---</w:t>
      </w:r>
      <w:r w:rsidRPr="000D15B4">
        <w:t>.</w:t>
      </w:r>
      <w:r>
        <w:t xml:space="preserve"> DOI:--</w:t>
      </w:r>
    </w:p>
    <w:p w14:paraId="047C2AAF" w14:textId="77777777" w:rsidR="00B65CA6" w:rsidRDefault="00B65CA6" w:rsidP="00FB2883">
      <w:pPr>
        <w:outlineLvl w:val="0"/>
        <w:rPr>
          <w:bCs/>
        </w:rPr>
      </w:pPr>
    </w:p>
    <w:p w14:paraId="1DCB7A60" w14:textId="072A7FF9" w:rsidR="00FB2883" w:rsidRDefault="00FB2883" w:rsidP="00FB2883">
      <w:pPr>
        <w:outlineLvl w:val="0"/>
        <w:rPr>
          <w:rFonts w:ascii="Times" w:hAnsi="Times"/>
          <w:color w:val="222222"/>
        </w:rPr>
      </w:pPr>
      <w:r>
        <w:rPr>
          <w:bCs/>
        </w:rPr>
        <w:t xml:space="preserve">18. Timms O. </w:t>
      </w:r>
      <w:r w:rsidRPr="00AC7CA4">
        <w:rPr>
          <w:rFonts w:ascii="Times" w:hAnsi="Times"/>
          <w:color w:val="222222"/>
        </w:rPr>
        <w:t xml:space="preserve">Participation in CHIMs in LMIC - </w:t>
      </w:r>
      <w:r>
        <w:rPr>
          <w:rFonts w:ascii="Times" w:hAnsi="Times"/>
          <w:color w:val="222222"/>
        </w:rPr>
        <w:t>H</w:t>
      </w:r>
      <w:r w:rsidRPr="00AC7CA4">
        <w:rPr>
          <w:rFonts w:ascii="Times" w:hAnsi="Times"/>
          <w:color w:val="222222"/>
        </w:rPr>
        <w:t>ow do we protect the vulnerable?</w:t>
      </w:r>
    </w:p>
    <w:p w14:paraId="68264462" w14:textId="145E13D0" w:rsidR="00FB2883" w:rsidRDefault="00FB2883" w:rsidP="00FB2883">
      <w:pPr>
        <w:outlineLvl w:val="0"/>
      </w:pPr>
      <w:r w:rsidRPr="00AC7CA4">
        <w:rPr>
          <w:rFonts w:ascii="Times" w:hAnsi="Times"/>
          <w:color w:val="222222"/>
        </w:rPr>
        <w:t> </w:t>
      </w:r>
      <w:r w:rsidRPr="008C7A52">
        <w:rPr>
          <w:i/>
        </w:rPr>
        <w:t>Indian J Med Ethics</w:t>
      </w:r>
      <w:r w:rsidRPr="008C7A52">
        <w:t xml:space="preserve">. </w:t>
      </w:r>
      <w:r>
        <w:t xml:space="preserve"> 2018 Oct-Dec;3(4) NS:---</w:t>
      </w:r>
      <w:r w:rsidRPr="000D15B4">
        <w:t>.</w:t>
      </w:r>
      <w:r>
        <w:t xml:space="preserve"> DOI:--</w:t>
      </w:r>
    </w:p>
    <w:p w14:paraId="782AD3D2" w14:textId="7F0D729C" w:rsidR="00FB2883" w:rsidRDefault="00FB2883" w:rsidP="00FB2883">
      <w:pPr>
        <w:outlineLvl w:val="0"/>
        <w:rPr>
          <w:bCs/>
        </w:rPr>
      </w:pPr>
      <w:r>
        <w:rPr>
          <w:bCs/>
        </w:rPr>
        <w:t>19. Johari V. -----------------------------------------------------</w:t>
      </w:r>
    </w:p>
    <w:p w14:paraId="41F2CB19" w14:textId="1A6664D0" w:rsidR="00FB2883" w:rsidRDefault="00FB2883" w:rsidP="001C04D8">
      <w:pPr>
        <w:spacing w:after="0" w:line="240" w:lineRule="auto"/>
        <w:outlineLvl w:val="0"/>
        <w:rPr>
          <w:bCs/>
        </w:rPr>
      </w:pPr>
    </w:p>
    <w:p w14:paraId="65363429" w14:textId="403A5FCE" w:rsidR="00FB2883" w:rsidRDefault="00FB2883" w:rsidP="00FB2883">
      <w:pPr>
        <w:outlineLvl w:val="0"/>
        <w:rPr>
          <w:bCs/>
        </w:rPr>
      </w:pPr>
      <w:r>
        <w:rPr>
          <w:bCs/>
        </w:rPr>
        <w:t>20. Vaz M. ------------------------------------------------------------</w:t>
      </w:r>
    </w:p>
    <w:p w14:paraId="1A7A2CEB" w14:textId="5C19E6FF" w:rsidR="00FB2883" w:rsidRDefault="00FB2883" w:rsidP="00FB2883">
      <w:pPr>
        <w:outlineLvl w:val="0"/>
        <w:rPr>
          <w:bCs/>
        </w:rPr>
      </w:pPr>
    </w:p>
    <w:p w14:paraId="68BFA43E" w14:textId="61318298" w:rsidR="00FB2883" w:rsidRDefault="00FB2883" w:rsidP="00FB2883">
      <w:pPr>
        <w:outlineLvl w:val="0"/>
        <w:rPr>
          <w:bCs/>
        </w:rPr>
      </w:pPr>
      <w:r>
        <w:rPr>
          <w:bCs/>
        </w:rPr>
        <w:t>21&gt; Srinivasan S. ---------------------------------------------------</w:t>
      </w:r>
    </w:p>
    <w:p w14:paraId="7A872C44" w14:textId="77777777" w:rsidR="00FB2883" w:rsidRPr="007F6B67" w:rsidRDefault="00FB2883" w:rsidP="00FB2883">
      <w:pPr>
        <w:outlineLvl w:val="0"/>
        <w:rPr>
          <w:bCs/>
        </w:rPr>
      </w:pPr>
    </w:p>
    <w:p w14:paraId="34DFEC64" w14:textId="091F3C72" w:rsidR="00A17A3A" w:rsidRPr="007104FF" w:rsidRDefault="00A17A3A" w:rsidP="007104FF">
      <w:pPr>
        <w:widowControl w:val="0"/>
        <w:autoSpaceDE w:val="0"/>
        <w:autoSpaceDN w:val="0"/>
        <w:adjustRightInd w:val="0"/>
        <w:spacing w:line="480" w:lineRule="auto"/>
        <w:rPr>
          <w:noProof/>
        </w:rPr>
      </w:pPr>
    </w:p>
    <w:p w14:paraId="0A240469" w14:textId="355986D1" w:rsidR="006D18AA" w:rsidRDefault="006D18AA" w:rsidP="0053173F">
      <w:pPr>
        <w:spacing w:line="480" w:lineRule="auto"/>
        <w:jc w:val="both"/>
      </w:pPr>
      <w:r>
        <w:lastRenderedPageBreak/>
        <w:fldChar w:fldCharType="end"/>
      </w:r>
    </w:p>
    <w:sectPr w:rsidR="006D18A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9-30T18:01:00Z" w:initials="M">
    <w:p w14:paraId="20F14FB0" w14:textId="3ADD36B1" w:rsidR="00E22F0A" w:rsidRDefault="00E22F0A">
      <w:pPr>
        <w:pStyle w:val="CommentText"/>
      </w:pPr>
      <w:r>
        <w:rPr>
          <w:rStyle w:val="CommentReference"/>
        </w:rPr>
        <w:annotationRef/>
      </w:r>
      <w:r>
        <w:t>Can number of refs here be reduced?</w:t>
      </w:r>
    </w:p>
  </w:comment>
  <w:comment w:id="1" w:author="Vijayaprasad Gopichandran" w:date="2018-10-04T05:57:00Z" w:initials="VG">
    <w:p w14:paraId="4C8921B1" w14:textId="4CF6AA91" w:rsidR="00936C93" w:rsidRDefault="00936C93">
      <w:pPr>
        <w:pStyle w:val="CommentText"/>
      </w:pPr>
      <w:r>
        <w:rPr>
          <w:rStyle w:val="CommentReference"/>
        </w:rPr>
        <w:annotationRef/>
      </w:r>
      <w:r>
        <w:t xml:space="preserve">I would prefer them to remain. Do we have a cap on number of references? If not, shall we please retain them. They are important references. </w:t>
      </w:r>
    </w:p>
  </w:comment>
  <w:comment w:id="2" w:author="Admin" w:date="2018-09-30T06:01:00Z" w:initials="M">
    <w:p w14:paraId="51DFAB35" w14:textId="1D8C396E" w:rsidR="00D92D11" w:rsidRDefault="00D92D11">
      <w:pPr>
        <w:pStyle w:val="CommentText"/>
      </w:pPr>
      <w:r>
        <w:rPr>
          <w:rStyle w:val="CommentReference"/>
        </w:rPr>
        <w:annotationRef/>
      </w:r>
      <w:r>
        <w:t>Reference? ASSERT statement (</w:t>
      </w:r>
      <w:r w:rsidRPr="00D92D11">
        <w:t>http://www.assert-statement.org/ssvalue.html</w:t>
      </w:r>
      <w:r>
        <w:t>)</w:t>
      </w:r>
    </w:p>
  </w:comment>
  <w:comment w:id="3" w:author="Vijayaprasad Gopichandran" w:date="2018-10-04T05:59:00Z" w:initials="VG">
    <w:p w14:paraId="4A0C50F8" w14:textId="09C74DE2" w:rsidR="00936C93" w:rsidRDefault="00936C93">
      <w:pPr>
        <w:pStyle w:val="CommentText"/>
      </w:pPr>
      <w:r>
        <w:rPr>
          <w:rStyle w:val="CommentReference"/>
        </w:rPr>
        <w:annotationRef/>
      </w:r>
      <w:r>
        <w:t xml:space="preserve">There is a reference to Ganguli Mithra article. </w:t>
      </w:r>
      <w:proofErr w:type="gramStart"/>
      <w:r>
        <w:t>However</w:t>
      </w:r>
      <w:proofErr w:type="gramEnd"/>
      <w:r>
        <w:t xml:space="preserve"> if you would like to have this reference also, not a problem. </w:t>
      </w:r>
    </w:p>
  </w:comment>
  <w:comment w:id="4" w:author="Admin" w:date="2018-09-30T08:50:00Z" w:initials="M">
    <w:p w14:paraId="784B98AE" w14:textId="30CA5FA9" w:rsidR="00D72B77" w:rsidRDefault="00D72B77">
      <w:pPr>
        <w:pStyle w:val="CommentText"/>
      </w:pPr>
      <w:r>
        <w:rPr>
          <w:rStyle w:val="CommentReference"/>
        </w:rPr>
        <w:annotationRef/>
      </w:r>
      <w:r>
        <w:t>Stated earlier</w:t>
      </w:r>
    </w:p>
  </w:comment>
  <w:comment w:id="5" w:author="Vijayaprasad Gopichandran" w:date="2018-10-04T06:00:00Z" w:initials="VG">
    <w:p w14:paraId="4488D172" w14:textId="556518CB" w:rsidR="00936C93" w:rsidRDefault="00936C93">
      <w:pPr>
        <w:pStyle w:val="CommentText"/>
      </w:pPr>
      <w:r>
        <w:rPr>
          <w:rStyle w:val="CommentReference"/>
        </w:rPr>
        <w:annotationRef/>
      </w:r>
      <w:r>
        <w:t xml:space="preserve">I think this repetition is essential.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F14FB0" w15:done="0"/>
  <w15:commentEx w15:paraId="4C8921B1" w15:paraIdParent="20F14FB0" w15:done="0"/>
  <w15:commentEx w15:paraId="51DFAB35" w15:done="0"/>
  <w15:commentEx w15:paraId="4A0C50F8" w15:paraIdParent="51DFAB35" w15:done="0"/>
  <w15:commentEx w15:paraId="784B98AE" w15:done="0"/>
  <w15:commentEx w15:paraId="4488D172" w15:paraIdParent="784B98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F14FB0" w16cid:durableId="1F5B8DE8"/>
  <w16cid:commentId w16cid:paraId="4C8921B1" w16cid:durableId="1F602A68"/>
  <w16cid:commentId w16cid:paraId="51DFAB35" w16cid:durableId="1F5AE521"/>
  <w16cid:commentId w16cid:paraId="4A0C50F8" w16cid:durableId="1F602AB5"/>
  <w16cid:commentId w16cid:paraId="784B98AE" w16cid:durableId="1F602A1A"/>
  <w16cid:commentId w16cid:paraId="4488D172" w16cid:durableId="1F602B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8340C"/>
    <w:multiLevelType w:val="hybridMultilevel"/>
    <w:tmpl w:val="331AF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881F8F"/>
    <w:multiLevelType w:val="hybridMultilevel"/>
    <w:tmpl w:val="06321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663CAD"/>
    <w:multiLevelType w:val="hybridMultilevel"/>
    <w:tmpl w:val="53E29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rson w15:author="Vijayaprasad Gopichandran">
    <w15:presenceInfo w15:providerId="Windows Live" w15:userId="20e95101f8e3c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EE"/>
    <w:rsid w:val="0002503D"/>
    <w:rsid w:val="00046623"/>
    <w:rsid w:val="000663C5"/>
    <w:rsid w:val="000762F1"/>
    <w:rsid w:val="00084441"/>
    <w:rsid w:val="000A385D"/>
    <w:rsid w:val="000A6602"/>
    <w:rsid w:val="000A7209"/>
    <w:rsid w:val="000B2CF4"/>
    <w:rsid w:val="00152C06"/>
    <w:rsid w:val="001A54F4"/>
    <w:rsid w:val="001C04D8"/>
    <w:rsid w:val="001D5E2D"/>
    <w:rsid w:val="00234CF7"/>
    <w:rsid w:val="00237A4D"/>
    <w:rsid w:val="00237CE5"/>
    <w:rsid w:val="00271035"/>
    <w:rsid w:val="00290301"/>
    <w:rsid w:val="002B2AEB"/>
    <w:rsid w:val="002D14D3"/>
    <w:rsid w:val="002E3935"/>
    <w:rsid w:val="0033657C"/>
    <w:rsid w:val="00336B80"/>
    <w:rsid w:val="003A7087"/>
    <w:rsid w:val="003D2091"/>
    <w:rsid w:val="003F3FB4"/>
    <w:rsid w:val="003F7807"/>
    <w:rsid w:val="00416CBC"/>
    <w:rsid w:val="00431848"/>
    <w:rsid w:val="004326F4"/>
    <w:rsid w:val="004A62A6"/>
    <w:rsid w:val="004B1F2A"/>
    <w:rsid w:val="004B2931"/>
    <w:rsid w:val="004B2D4C"/>
    <w:rsid w:val="004B39DA"/>
    <w:rsid w:val="004C1684"/>
    <w:rsid w:val="004D6EDB"/>
    <w:rsid w:val="004E1A76"/>
    <w:rsid w:val="004F0B32"/>
    <w:rsid w:val="00522A49"/>
    <w:rsid w:val="0053173F"/>
    <w:rsid w:val="00572D08"/>
    <w:rsid w:val="00590A58"/>
    <w:rsid w:val="00594DEE"/>
    <w:rsid w:val="005B00AF"/>
    <w:rsid w:val="005D18C4"/>
    <w:rsid w:val="005E11CF"/>
    <w:rsid w:val="005E1D03"/>
    <w:rsid w:val="005E597F"/>
    <w:rsid w:val="005F1C3B"/>
    <w:rsid w:val="00607E9F"/>
    <w:rsid w:val="006537EB"/>
    <w:rsid w:val="006644A5"/>
    <w:rsid w:val="006A1311"/>
    <w:rsid w:val="006B077A"/>
    <w:rsid w:val="006B2A32"/>
    <w:rsid w:val="006B2C62"/>
    <w:rsid w:val="006C3FD5"/>
    <w:rsid w:val="006C6ADE"/>
    <w:rsid w:val="006D18AA"/>
    <w:rsid w:val="006F072D"/>
    <w:rsid w:val="007026D1"/>
    <w:rsid w:val="007104FF"/>
    <w:rsid w:val="0071655C"/>
    <w:rsid w:val="00721C58"/>
    <w:rsid w:val="00725516"/>
    <w:rsid w:val="007434AD"/>
    <w:rsid w:val="007466BA"/>
    <w:rsid w:val="0075473D"/>
    <w:rsid w:val="0076136E"/>
    <w:rsid w:val="007B61C7"/>
    <w:rsid w:val="007C15E0"/>
    <w:rsid w:val="007D1670"/>
    <w:rsid w:val="007D1F36"/>
    <w:rsid w:val="007E6DF9"/>
    <w:rsid w:val="007F3145"/>
    <w:rsid w:val="007F3526"/>
    <w:rsid w:val="007F6B67"/>
    <w:rsid w:val="0080148C"/>
    <w:rsid w:val="008063BE"/>
    <w:rsid w:val="00813AA1"/>
    <w:rsid w:val="008228B0"/>
    <w:rsid w:val="008764C6"/>
    <w:rsid w:val="0088368B"/>
    <w:rsid w:val="008937DC"/>
    <w:rsid w:val="008B3C65"/>
    <w:rsid w:val="008B732D"/>
    <w:rsid w:val="008F3DC3"/>
    <w:rsid w:val="009353F4"/>
    <w:rsid w:val="00936C93"/>
    <w:rsid w:val="00964DE7"/>
    <w:rsid w:val="009A1500"/>
    <w:rsid w:val="009B20C4"/>
    <w:rsid w:val="009D328E"/>
    <w:rsid w:val="009E5DBA"/>
    <w:rsid w:val="00A17A3A"/>
    <w:rsid w:val="00A17D35"/>
    <w:rsid w:val="00A17D53"/>
    <w:rsid w:val="00A312C6"/>
    <w:rsid w:val="00A319D1"/>
    <w:rsid w:val="00A8098F"/>
    <w:rsid w:val="00A9134A"/>
    <w:rsid w:val="00A94C06"/>
    <w:rsid w:val="00A966EE"/>
    <w:rsid w:val="00AB6058"/>
    <w:rsid w:val="00AC20BA"/>
    <w:rsid w:val="00AC4441"/>
    <w:rsid w:val="00AD4CB7"/>
    <w:rsid w:val="00B05B98"/>
    <w:rsid w:val="00B52780"/>
    <w:rsid w:val="00B55023"/>
    <w:rsid w:val="00B57436"/>
    <w:rsid w:val="00B65CA6"/>
    <w:rsid w:val="00B737C9"/>
    <w:rsid w:val="00B77D8D"/>
    <w:rsid w:val="00B928C0"/>
    <w:rsid w:val="00BA121E"/>
    <w:rsid w:val="00BA4B5B"/>
    <w:rsid w:val="00BA4FE6"/>
    <w:rsid w:val="00BB6B24"/>
    <w:rsid w:val="00BD1F55"/>
    <w:rsid w:val="00BD73E5"/>
    <w:rsid w:val="00BD753D"/>
    <w:rsid w:val="00C62DEB"/>
    <w:rsid w:val="00D60E67"/>
    <w:rsid w:val="00D72B77"/>
    <w:rsid w:val="00D842AD"/>
    <w:rsid w:val="00D86A57"/>
    <w:rsid w:val="00D92718"/>
    <w:rsid w:val="00D92D11"/>
    <w:rsid w:val="00DF7F8D"/>
    <w:rsid w:val="00E07CF1"/>
    <w:rsid w:val="00E10BEE"/>
    <w:rsid w:val="00E115D9"/>
    <w:rsid w:val="00E22F0A"/>
    <w:rsid w:val="00E25CF5"/>
    <w:rsid w:val="00E40FD2"/>
    <w:rsid w:val="00E42075"/>
    <w:rsid w:val="00E46081"/>
    <w:rsid w:val="00E62378"/>
    <w:rsid w:val="00E67B34"/>
    <w:rsid w:val="00EA5C73"/>
    <w:rsid w:val="00EA64BD"/>
    <w:rsid w:val="00EE42CA"/>
    <w:rsid w:val="00F2313F"/>
    <w:rsid w:val="00F24DA6"/>
    <w:rsid w:val="00F354EF"/>
    <w:rsid w:val="00F54B26"/>
    <w:rsid w:val="00F552D9"/>
    <w:rsid w:val="00F600FC"/>
    <w:rsid w:val="00F677AE"/>
    <w:rsid w:val="00F76744"/>
    <w:rsid w:val="00FB2883"/>
    <w:rsid w:val="00FE5D05"/>
    <w:rsid w:val="00FF19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8086"/>
  <w15:chartTrackingRefBased/>
  <w15:docId w15:val="{368C154B-32EC-4DD6-9AF2-073EA2BA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378"/>
    <w:pPr>
      <w:ind w:left="720"/>
      <w:contextualSpacing/>
    </w:pPr>
  </w:style>
  <w:style w:type="paragraph" w:styleId="BalloonText">
    <w:name w:val="Balloon Text"/>
    <w:basedOn w:val="Normal"/>
    <w:link w:val="BalloonTextChar"/>
    <w:uiPriority w:val="99"/>
    <w:semiHidden/>
    <w:unhideWhenUsed/>
    <w:rsid w:val="00AC444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C4441"/>
    <w:rPr>
      <w:sz w:val="18"/>
      <w:szCs w:val="18"/>
    </w:rPr>
  </w:style>
  <w:style w:type="character" w:styleId="CommentReference">
    <w:name w:val="annotation reference"/>
    <w:basedOn w:val="DefaultParagraphFont"/>
    <w:uiPriority w:val="99"/>
    <w:semiHidden/>
    <w:unhideWhenUsed/>
    <w:rsid w:val="00AC4441"/>
    <w:rPr>
      <w:sz w:val="16"/>
      <w:szCs w:val="16"/>
    </w:rPr>
  </w:style>
  <w:style w:type="paragraph" w:styleId="CommentText">
    <w:name w:val="annotation text"/>
    <w:basedOn w:val="Normal"/>
    <w:link w:val="CommentTextChar"/>
    <w:uiPriority w:val="99"/>
    <w:unhideWhenUsed/>
    <w:rsid w:val="00AC4441"/>
    <w:pPr>
      <w:spacing w:line="240" w:lineRule="auto"/>
    </w:pPr>
    <w:rPr>
      <w:sz w:val="20"/>
      <w:szCs w:val="20"/>
    </w:rPr>
  </w:style>
  <w:style w:type="character" w:customStyle="1" w:styleId="CommentTextChar">
    <w:name w:val="Comment Text Char"/>
    <w:basedOn w:val="DefaultParagraphFont"/>
    <w:link w:val="CommentText"/>
    <w:uiPriority w:val="99"/>
    <w:rsid w:val="00AC4441"/>
    <w:rPr>
      <w:sz w:val="20"/>
      <w:szCs w:val="20"/>
    </w:rPr>
  </w:style>
  <w:style w:type="paragraph" w:styleId="CommentSubject">
    <w:name w:val="annotation subject"/>
    <w:basedOn w:val="CommentText"/>
    <w:next w:val="CommentText"/>
    <w:link w:val="CommentSubjectChar"/>
    <w:uiPriority w:val="99"/>
    <w:semiHidden/>
    <w:unhideWhenUsed/>
    <w:rsid w:val="00AC4441"/>
    <w:rPr>
      <w:b/>
      <w:bCs/>
    </w:rPr>
  </w:style>
  <w:style w:type="character" w:customStyle="1" w:styleId="CommentSubjectChar">
    <w:name w:val="Comment Subject Char"/>
    <w:basedOn w:val="CommentTextChar"/>
    <w:link w:val="CommentSubject"/>
    <w:uiPriority w:val="99"/>
    <w:semiHidden/>
    <w:rsid w:val="00AC4441"/>
    <w:rPr>
      <w:b/>
      <w:bCs/>
      <w:sz w:val="20"/>
      <w:szCs w:val="20"/>
    </w:rPr>
  </w:style>
  <w:style w:type="paragraph" w:customStyle="1" w:styleId="Title1">
    <w:name w:val="Title1"/>
    <w:basedOn w:val="Normal"/>
    <w:rsid w:val="00721C58"/>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721C58"/>
    <w:rPr>
      <w:color w:val="0000FF"/>
      <w:u w:val="single"/>
    </w:rPr>
  </w:style>
  <w:style w:type="character" w:customStyle="1" w:styleId="apple-converted-space">
    <w:name w:val="apple-converted-space"/>
    <w:basedOn w:val="DefaultParagraphFont"/>
    <w:rsid w:val="00721C58"/>
  </w:style>
  <w:style w:type="paragraph" w:customStyle="1" w:styleId="desc">
    <w:name w:val="desc"/>
    <w:basedOn w:val="Normal"/>
    <w:rsid w:val="00721C58"/>
    <w:pPr>
      <w:spacing w:before="100" w:beforeAutospacing="1" w:after="100" w:afterAutospacing="1" w:line="240" w:lineRule="auto"/>
    </w:pPr>
    <w:rPr>
      <w:rFonts w:eastAsia="Times New Roman"/>
    </w:rPr>
  </w:style>
  <w:style w:type="paragraph" w:customStyle="1" w:styleId="details">
    <w:name w:val="details"/>
    <w:basedOn w:val="Normal"/>
    <w:rsid w:val="00721C58"/>
    <w:pPr>
      <w:spacing w:before="100" w:beforeAutospacing="1" w:after="100" w:afterAutospacing="1" w:line="240" w:lineRule="auto"/>
    </w:pPr>
    <w:rPr>
      <w:rFonts w:eastAsia="Times New Roman"/>
    </w:rPr>
  </w:style>
  <w:style w:type="character" w:customStyle="1" w:styleId="jrnl">
    <w:name w:val="jrnl"/>
    <w:basedOn w:val="DefaultParagraphFont"/>
    <w:rsid w:val="00721C58"/>
  </w:style>
  <w:style w:type="character" w:styleId="FollowedHyperlink">
    <w:name w:val="FollowedHyperlink"/>
    <w:basedOn w:val="DefaultParagraphFont"/>
    <w:uiPriority w:val="99"/>
    <w:semiHidden/>
    <w:unhideWhenUsed/>
    <w:rsid w:val="00721C58"/>
    <w:rPr>
      <w:color w:val="954F72" w:themeColor="followedHyperlink"/>
      <w:u w:val="single"/>
    </w:rPr>
  </w:style>
  <w:style w:type="character" w:styleId="UnresolvedMention">
    <w:name w:val="Unresolved Mention"/>
    <w:basedOn w:val="DefaultParagraphFont"/>
    <w:uiPriority w:val="99"/>
    <w:semiHidden/>
    <w:unhideWhenUsed/>
    <w:rsid w:val="00EA5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394170">
      <w:bodyDiv w:val="1"/>
      <w:marLeft w:val="0"/>
      <w:marRight w:val="0"/>
      <w:marTop w:val="0"/>
      <w:marBottom w:val="0"/>
      <w:divBdr>
        <w:top w:val="none" w:sz="0" w:space="0" w:color="auto"/>
        <w:left w:val="none" w:sz="0" w:space="0" w:color="auto"/>
        <w:bottom w:val="none" w:sz="0" w:space="0" w:color="auto"/>
        <w:right w:val="none" w:sz="0" w:space="0" w:color="auto"/>
      </w:divBdr>
      <w:divsChild>
        <w:div w:id="1018896644">
          <w:marLeft w:val="0"/>
          <w:marRight w:val="0"/>
          <w:marTop w:val="34"/>
          <w:marBottom w:val="34"/>
          <w:divBdr>
            <w:top w:val="none" w:sz="0" w:space="0" w:color="auto"/>
            <w:left w:val="none" w:sz="0" w:space="0" w:color="auto"/>
            <w:bottom w:val="none" w:sz="0" w:space="0" w:color="auto"/>
            <w:right w:val="none" w:sz="0" w:space="0" w:color="auto"/>
          </w:divBdr>
        </w:div>
      </w:divsChild>
    </w:div>
    <w:div w:id="1443915440">
      <w:bodyDiv w:val="1"/>
      <w:marLeft w:val="0"/>
      <w:marRight w:val="0"/>
      <w:marTop w:val="0"/>
      <w:marBottom w:val="0"/>
      <w:divBdr>
        <w:top w:val="none" w:sz="0" w:space="0" w:color="auto"/>
        <w:left w:val="none" w:sz="0" w:space="0" w:color="auto"/>
        <w:bottom w:val="none" w:sz="0" w:space="0" w:color="auto"/>
        <w:right w:val="none" w:sz="0" w:space="0" w:color="auto"/>
      </w:divBdr>
      <w:divsChild>
        <w:div w:id="557940674">
          <w:marLeft w:val="360"/>
          <w:marRight w:val="0"/>
          <w:marTop w:val="200"/>
          <w:marBottom w:val="0"/>
          <w:divBdr>
            <w:top w:val="none" w:sz="0" w:space="0" w:color="auto"/>
            <w:left w:val="none" w:sz="0" w:space="0" w:color="auto"/>
            <w:bottom w:val="none" w:sz="0" w:space="0" w:color="auto"/>
            <w:right w:val="none" w:sz="0" w:space="0" w:color="auto"/>
          </w:divBdr>
        </w:div>
      </w:divsChild>
    </w:div>
    <w:div w:id="16435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455F2-C840-4290-8B9D-48185B24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4881</Words>
  <Characters>27825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Vijayaprasad Gopichandran</dc:creator>
  <cp:keywords/>
  <dc:description/>
  <cp:lastModifiedBy>Vijayaprasad Gopichandran</cp:lastModifiedBy>
  <cp:revision>2</cp:revision>
  <dcterms:created xsi:type="dcterms:W3CDTF">2018-10-04T00:33:00Z</dcterms:created>
  <dcterms:modified xsi:type="dcterms:W3CDTF">2018-10-04T00:33:00Z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http://www.zotero.org/styles/bmc-public-health</vt:lpwstr>
  </property>
  <property fmtid="{D5CDD505-2E9C-101B-9397-08002B2CF9AE}" pid="11" name="Mendeley Recent Style Name 4_1">
    <vt:lpwstr>BMC Public Health</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62d84c28-bc48-38f6-9406-b5b78acfb961</vt:lpwstr>
  </property>
  <property fmtid="{D5CDD505-2E9C-101B-9397-08002B2CF9AE}" pid="24" name="Mendeley Citation Style_1">
    <vt:lpwstr>http://www.zotero.org/styles/bmc-public-health</vt:lpwstr>
  </property>
</Properties>
</file>