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1A885" w14:textId="77777777" w:rsidR="00316AA8" w:rsidRPr="00905A05" w:rsidRDefault="00316AA8" w:rsidP="00A7543B">
      <w:pPr>
        <w:pStyle w:val="NoSpacing"/>
        <w:rPr>
          <w:ins w:id="0" w:author="Reviewer 1" w:date="2019-01-24T17:41:00Z"/>
          <w:rStyle w:val="IntenseReference"/>
          <w:b w:val="0"/>
          <w:i/>
          <w:color w:val="C00000"/>
          <w:sz w:val="24"/>
          <w:szCs w:val="24"/>
          <w:rPrChange w:id="1" w:author="Reviewer 1" w:date="2019-01-24T17:41:00Z">
            <w:rPr>
              <w:ins w:id="2" w:author="Reviewer 1" w:date="2019-01-24T17:41:00Z"/>
              <w:rStyle w:val="IntenseReference"/>
              <w:rFonts w:asciiTheme="minorHAnsi" w:eastAsiaTheme="minorEastAsia" w:hAnsiTheme="minorHAnsi" w:cstheme="minorBidi"/>
              <w:b w:val="0"/>
              <w:i/>
              <w:color w:val="C00000"/>
              <w:sz w:val="56"/>
              <w:lang w:val="en-IN" w:eastAsia="en-IN" w:bidi="ar-SA"/>
            </w:rPr>
          </w:rPrChange>
        </w:rPr>
      </w:pPr>
      <w:bookmarkStart w:id="3" w:name="_Hlk535328822"/>
      <w:commentRangeStart w:id="4"/>
      <w:ins w:id="5" w:author="Reviewer 1" w:date="2019-01-24T17:41:00Z">
        <w:r w:rsidRPr="00905A05">
          <w:rPr>
            <w:rStyle w:val="IntenseReference"/>
            <w:b w:val="0"/>
            <w:i/>
            <w:color w:val="C00000"/>
            <w:sz w:val="24"/>
            <w:szCs w:val="24"/>
            <w:rPrChange w:id="6" w:author="Reviewer 1" w:date="2019-01-24T17:41:00Z">
              <w:rPr>
                <w:rStyle w:val="IntenseReference"/>
                <w:b w:val="0"/>
                <w:i/>
                <w:color w:val="C00000"/>
                <w:sz w:val="56"/>
              </w:rPr>
            </w:rPrChange>
          </w:rPr>
          <w:t>https://www.livelaw.in/ethics-medical-practice/</w:t>
        </w:r>
      </w:ins>
      <w:commentRangeEnd w:id="4"/>
      <w:ins w:id="7" w:author="Reviewer 1" w:date="2019-02-02T13:37:00Z">
        <w:r w:rsidR="00802BC7">
          <w:rPr>
            <w:rStyle w:val="CommentReference"/>
          </w:rPr>
          <w:commentReference w:id="4"/>
        </w:r>
      </w:ins>
      <w:bookmarkStart w:id="8" w:name="_GoBack"/>
      <w:bookmarkEnd w:id="8"/>
    </w:p>
    <w:p w14:paraId="70CAC5E3" w14:textId="77777777" w:rsidR="00A7543B" w:rsidRPr="00A7543B" w:rsidRDefault="00414182" w:rsidP="00A7543B">
      <w:pPr>
        <w:pStyle w:val="NoSpacing"/>
        <w:rPr>
          <w:rStyle w:val="IntenseReference"/>
          <w:b w:val="0"/>
          <w:i/>
          <w:color w:val="C00000"/>
          <w:sz w:val="56"/>
        </w:rPr>
      </w:pPr>
      <w:r w:rsidRPr="00A7543B">
        <w:rPr>
          <w:rStyle w:val="IntenseReference"/>
          <w:b w:val="0"/>
          <w:i/>
          <w:color w:val="C00000"/>
          <w:sz w:val="56"/>
        </w:rPr>
        <w:t>EV</w:t>
      </w:r>
      <w:r w:rsidR="00A7543B" w:rsidRPr="00A7543B">
        <w:rPr>
          <w:rStyle w:val="IntenseReference"/>
          <w:b w:val="0"/>
          <w:i/>
          <w:color w:val="C00000"/>
          <w:sz w:val="56"/>
        </w:rPr>
        <w:t>O</w:t>
      </w:r>
      <w:r w:rsidRPr="00A7543B">
        <w:rPr>
          <w:rStyle w:val="IntenseReference"/>
          <w:b w:val="0"/>
          <w:i/>
          <w:color w:val="C00000"/>
          <w:sz w:val="56"/>
        </w:rPr>
        <w:t xml:space="preserve">LUTION OF MEDICAL ETHICS </w:t>
      </w:r>
    </w:p>
    <w:p w14:paraId="2E1691EC" w14:textId="77777777" w:rsidR="00A7543B" w:rsidRPr="00A7543B" w:rsidRDefault="00A7543B" w:rsidP="00A7543B">
      <w:pPr>
        <w:pStyle w:val="NoSpacing"/>
        <w:rPr>
          <w:rStyle w:val="IntenseReference"/>
          <w:b w:val="0"/>
          <w:i/>
          <w:color w:val="C00000"/>
          <w:sz w:val="56"/>
        </w:rPr>
      </w:pPr>
      <w:r w:rsidRPr="00A7543B">
        <w:rPr>
          <w:rStyle w:val="IntenseReference"/>
          <w:b w:val="0"/>
          <w:i/>
          <w:color w:val="C00000"/>
          <w:sz w:val="56"/>
        </w:rPr>
        <w:t xml:space="preserve">                             </w:t>
      </w:r>
      <w:r w:rsidR="00414182" w:rsidRPr="00A7543B">
        <w:rPr>
          <w:rStyle w:val="IntenseReference"/>
          <w:b w:val="0"/>
          <w:i/>
          <w:color w:val="C00000"/>
          <w:sz w:val="56"/>
        </w:rPr>
        <w:t>&amp;</w:t>
      </w:r>
    </w:p>
    <w:p w14:paraId="32E8D956" w14:textId="77777777" w:rsidR="00F31480" w:rsidRPr="00A7543B" w:rsidRDefault="00414182" w:rsidP="00A7543B">
      <w:pPr>
        <w:pStyle w:val="NoSpacing"/>
        <w:rPr>
          <w:rStyle w:val="IntenseReference"/>
          <w:b w:val="0"/>
          <w:i/>
          <w:color w:val="C00000"/>
          <w:sz w:val="56"/>
        </w:rPr>
      </w:pPr>
      <w:r w:rsidRPr="00A7543B">
        <w:rPr>
          <w:rStyle w:val="IntenseReference"/>
          <w:b w:val="0"/>
          <w:i/>
          <w:color w:val="C00000"/>
          <w:sz w:val="56"/>
        </w:rPr>
        <w:t xml:space="preserve">CURRENT INDIAN </w:t>
      </w:r>
      <w:r w:rsidR="00A7543B" w:rsidRPr="00A7543B">
        <w:rPr>
          <w:rStyle w:val="IntenseReference"/>
          <w:b w:val="0"/>
          <w:i/>
          <w:color w:val="C00000"/>
          <w:sz w:val="56"/>
        </w:rPr>
        <w:t>SCENA</w:t>
      </w:r>
      <w:r w:rsidRPr="00A7543B">
        <w:rPr>
          <w:rStyle w:val="IntenseReference"/>
          <w:b w:val="0"/>
          <w:i/>
          <w:color w:val="C00000"/>
          <w:sz w:val="56"/>
        </w:rPr>
        <w:t>RIO</w:t>
      </w:r>
    </w:p>
    <w:p w14:paraId="29E6807A" w14:textId="77777777" w:rsidR="00735DFE" w:rsidRPr="00735DFE" w:rsidRDefault="00735DFE" w:rsidP="00735DFE">
      <w:pPr>
        <w:rPr>
          <w:sz w:val="52"/>
        </w:rPr>
      </w:pPr>
      <w:r>
        <w:t xml:space="preserve">                                                                                  </w:t>
      </w:r>
      <w:r w:rsidRPr="00735DFE">
        <w:rPr>
          <w:sz w:val="52"/>
        </w:rPr>
        <w:t>Dr. A. Raina</w:t>
      </w:r>
    </w:p>
    <w:p w14:paraId="0ADB7FB2" w14:textId="77777777" w:rsidR="00F31480" w:rsidRPr="00414182" w:rsidRDefault="00F31480">
      <w:pPr>
        <w:rPr>
          <w:b/>
          <w:color w:val="1F41D1"/>
          <w:sz w:val="28"/>
        </w:rPr>
      </w:pPr>
    </w:p>
    <w:p w14:paraId="21BE8C0F" w14:textId="77777777" w:rsidR="00735DFE" w:rsidRPr="00A7543B" w:rsidRDefault="00432C9E" w:rsidP="002E2CDC">
      <w:pPr>
        <w:spacing w:line="240" w:lineRule="auto"/>
        <w:rPr>
          <w:rFonts w:ascii="Verdana" w:hAnsi="Verdana" w:cs="Arial"/>
          <w:color w:val="1F41D1"/>
          <w:szCs w:val="16"/>
        </w:rPr>
      </w:pPr>
      <w:r w:rsidRPr="00A7543B">
        <w:rPr>
          <w:color w:val="1F41D1"/>
          <w:sz w:val="32"/>
        </w:rPr>
        <w:t>“</w:t>
      </w:r>
      <w:proofErr w:type="spellStart"/>
      <w:r w:rsidRPr="00A7543B">
        <w:rPr>
          <w:color w:val="1F41D1"/>
          <w:sz w:val="32"/>
        </w:rPr>
        <w:t>Maithree</w:t>
      </w:r>
      <w:proofErr w:type="spellEnd"/>
      <w:r w:rsidRPr="00A7543B">
        <w:rPr>
          <w:color w:val="1F41D1"/>
          <w:sz w:val="32"/>
        </w:rPr>
        <w:t xml:space="preserve"> </w:t>
      </w:r>
      <w:proofErr w:type="spellStart"/>
      <w:r w:rsidRPr="00A7543B">
        <w:rPr>
          <w:color w:val="1F41D1"/>
          <w:sz w:val="32"/>
        </w:rPr>
        <w:t>karunyam</w:t>
      </w:r>
      <w:proofErr w:type="spellEnd"/>
      <w:r w:rsidRPr="00A7543B">
        <w:rPr>
          <w:color w:val="1F41D1"/>
          <w:sz w:val="32"/>
        </w:rPr>
        <w:t xml:space="preserve"> </w:t>
      </w:r>
      <w:proofErr w:type="spellStart"/>
      <w:r w:rsidRPr="00A7543B">
        <w:rPr>
          <w:color w:val="1F41D1"/>
          <w:sz w:val="32"/>
        </w:rPr>
        <w:t>artheshu</w:t>
      </w:r>
      <w:proofErr w:type="spellEnd"/>
      <w:r w:rsidRPr="00A7543B">
        <w:rPr>
          <w:color w:val="1F41D1"/>
          <w:sz w:val="32"/>
        </w:rPr>
        <w:t xml:space="preserve">, </w:t>
      </w:r>
      <w:proofErr w:type="spellStart"/>
      <w:r w:rsidRPr="00A7543B">
        <w:rPr>
          <w:color w:val="1F41D1"/>
          <w:sz w:val="32"/>
        </w:rPr>
        <w:t>sakye</w:t>
      </w:r>
      <w:proofErr w:type="spellEnd"/>
      <w:r w:rsidRPr="00A7543B">
        <w:rPr>
          <w:color w:val="1F41D1"/>
          <w:sz w:val="32"/>
        </w:rPr>
        <w:t xml:space="preserve"> </w:t>
      </w:r>
      <w:proofErr w:type="spellStart"/>
      <w:r w:rsidRPr="00A7543B">
        <w:rPr>
          <w:color w:val="1F41D1"/>
          <w:sz w:val="32"/>
        </w:rPr>
        <w:t>preethirupekshanam</w:t>
      </w:r>
      <w:proofErr w:type="spellEnd"/>
      <w:r w:rsidR="00AE58FB" w:rsidRPr="00A7543B">
        <w:rPr>
          <w:color w:val="1F41D1"/>
          <w:sz w:val="32"/>
        </w:rPr>
        <w:t xml:space="preserve"> </w:t>
      </w:r>
      <w:proofErr w:type="spellStart"/>
      <w:r w:rsidRPr="00A7543B">
        <w:rPr>
          <w:color w:val="1F41D1"/>
          <w:sz w:val="32"/>
        </w:rPr>
        <w:t>Prakrithistheshu</w:t>
      </w:r>
      <w:proofErr w:type="spellEnd"/>
      <w:r w:rsidRPr="00A7543B">
        <w:rPr>
          <w:color w:val="1F41D1"/>
          <w:sz w:val="32"/>
        </w:rPr>
        <w:t xml:space="preserve"> </w:t>
      </w:r>
      <w:proofErr w:type="spellStart"/>
      <w:r w:rsidRPr="00A7543B">
        <w:rPr>
          <w:color w:val="1F41D1"/>
          <w:sz w:val="32"/>
        </w:rPr>
        <w:t>bhootheshu</w:t>
      </w:r>
      <w:proofErr w:type="spellEnd"/>
      <w:r w:rsidRPr="00A7543B">
        <w:rPr>
          <w:color w:val="1F41D1"/>
          <w:sz w:val="32"/>
        </w:rPr>
        <w:t xml:space="preserve">, </w:t>
      </w:r>
      <w:proofErr w:type="spellStart"/>
      <w:r w:rsidRPr="00A7543B">
        <w:rPr>
          <w:color w:val="1F41D1"/>
          <w:sz w:val="32"/>
        </w:rPr>
        <w:t>vaidyavrithi</w:t>
      </w:r>
      <w:proofErr w:type="spellEnd"/>
      <w:r w:rsidRPr="00A7543B">
        <w:rPr>
          <w:color w:val="1F41D1"/>
          <w:sz w:val="32"/>
        </w:rPr>
        <w:t xml:space="preserve"> </w:t>
      </w:r>
      <w:proofErr w:type="spellStart"/>
      <w:r w:rsidRPr="00A7543B">
        <w:rPr>
          <w:color w:val="1F41D1"/>
          <w:sz w:val="32"/>
        </w:rPr>
        <w:t>chathurvidham</w:t>
      </w:r>
      <w:proofErr w:type="spellEnd"/>
      <w:r w:rsidRPr="00A7543B">
        <w:rPr>
          <w:color w:val="1F41D1"/>
          <w:sz w:val="32"/>
        </w:rPr>
        <w:t xml:space="preserve">”- </w:t>
      </w:r>
      <w:proofErr w:type="spellStart"/>
      <w:r w:rsidRPr="00A7543B">
        <w:rPr>
          <w:color w:val="1F41D1"/>
          <w:sz w:val="32"/>
        </w:rPr>
        <w:t>charaka</w:t>
      </w:r>
      <w:proofErr w:type="spellEnd"/>
      <w:r w:rsidRPr="00A7543B">
        <w:rPr>
          <w:color w:val="1F41D1"/>
          <w:sz w:val="32"/>
        </w:rPr>
        <w:t xml:space="preserve"> </w:t>
      </w:r>
      <w:proofErr w:type="spellStart"/>
      <w:r w:rsidRPr="00A7543B">
        <w:rPr>
          <w:color w:val="1F41D1"/>
          <w:sz w:val="32"/>
        </w:rPr>
        <w:t>samhitha</w:t>
      </w:r>
      <w:proofErr w:type="spellEnd"/>
      <w:r w:rsidRPr="00A7543B">
        <w:rPr>
          <w:color w:val="1F41D1"/>
          <w:sz w:val="32"/>
        </w:rPr>
        <w:t>...</w:t>
      </w:r>
    </w:p>
    <w:p w14:paraId="260FDE5D" w14:textId="77777777" w:rsidR="002E2CDC" w:rsidRDefault="00432C9E" w:rsidP="002E2CDC">
      <w:pPr>
        <w:spacing w:line="240" w:lineRule="auto"/>
        <w:rPr>
          <w:rFonts w:ascii="Times New Roman" w:hAnsi="Times New Roman" w:cs="Times New Roman"/>
          <w:sz w:val="24"/>
          <w:szCs w:val="24"/>
        </w:rPr>
      </w:pPr>
      <w:r w:rsidRPr="00414182">
        <w:rPr>
          <w:rFonts w:ascii="Verdana" w:hAnsi="Verdana" w:cs="Arial"/>
          <w:b/>
          <w:color w:val="1F41D1"/>
          <w:sz w:val="20"/>
          <w:szCs w:val="16"/>
        </w:rPr>
        <w:t>(The essential qualities of a doctor are love and compassion towards the patients, confidence in diagnosis and treatment, at the same time honoring the rules of nature).</w:t>
      </w:r>
      <w:r w:rsidRPr="00414182">
        <w:rPr>
          <w:rFonts w:ascii="Verdana" w:hAnsi="Verdana" w:cs="Arial"/>
          <w:b/>
          <w:color w:val="1F41D1"/>
          <w:sz w:val="20"/>
          <w:szCs w:val="16"/>
        </w:rPr>
        <w:br/>
      </w:r>
      <w:r w:rsidRPr="00432C9E">
        <w:rPr>
          <w:rFonts w:ascii="Verdana" w:hAnsi="Verdana" w:cs="Arial"/>
          <w:b/>
          <w:color w:val="0070C0"/>
          <w:sz w:val="16"/>
          <w:szCs w:val="16"/>
        </w:rPr>
        <w:br/>
      </w:r>
      <w:r w:rsidR="00735DFE" w:rsidRPr="00735DFE">
        <w:rPr>
          <w:rFonts w:ascii="Times New Roman" w:hAnsi="Times New Roman" w:cs="Times New Roman"/>
          <w:sz w:val="24"/>
          <w:szCs w:val="24"/>
        </w:rPr>
        <w:t xml:space="preserve"> </w:t>
      </w:r>
      <w:r w:rsidR="00735DFE" w:rsidRPr="00735DFE">
        <w:rPr>
          <w:rFonts w:ascii="Times New Roman" w:hAnsi="Times New Roman" w:cs="Times New Roman"/>
          <w:sz w:val="24"/>
          <w:szCs w:val="24"/>
        </w:rPr>
        <w:tab/>
      </w:r>
    </w:p>
    <w:p w14:paraId="49D25121" w14:textId="77777777" w:rsidR="00721105" w:rsidRPr="00735DFE" w:rsidRDefault="0059767C" w:rsidP="002E2CDC">
      <w:pPr>
        <w:spacing w:line="240" w:lineRule="auto"/>
        <w:rPr>
          <w:rFonts w:ascii="Times New Roman" w:hAnsi="Times New Roman" w:cs="Times New Roman"/>
          <w:b/>
          <w:color w:val="0070C0"/>
          <w:sz w:val="24"/>
          <w:szCs w:val="24"/>
        </w:rPr>
      </w:pPr>
      <w:bookmarkStart w:id="9" w:name="_Hlk535330536"/>
      <w:r w:rsidRPr="00735DFE">
        <w:rPr>
          <w:rFonts w:ascii="Times New Roman" w:hAnsi="Times New Roman" w:cs="Times New Roman"/>
          <w:sz w:val="24"/>
          <w:szCs w:val="24"/>
        </w:rPr>
        <w:t xml:space="preserve">Doctors from the high pedestal of God apparent today have degenerated into a commission agent. He obtains commission from all the ancillary medical services and facilities such as clinical laboratories, CT/MRI/PET scan centers, </w:t>
      </w:r>
      <w:proofErr w:type="spellStart"/>
      <w:r w:rsidRPr="00735DFE">
        <w:rPr>
          <w:rFonts w:ascii="Times New Roman" w:hAnsi="Times New Roman" w:cs="Times New Roman"/>
          <w:sz w:val="24"/>
          <w:szCs w:val="24"/>
        </w:rPr>
        <w:t>p</w:t>
      </w:r>
      <w:r w:rsidR="00B21695">
        <w:rPr>
          <w:rFonts w:ascii="Times New Roman" w:hAnsi="Times New Roman" w:cs="Times New Roman"/>
          <w:sz w:val="24"/>
          <w:szCs w:val="24"/>
        </w:rPr>
        <w:t>har</w:t>
      </w:r>
      <w:r w:rsidRPr="00735DFE">
        <w:rPr>
          <w:rFonts w:ascii="Times New Roman" w:hAnsi="Times New Roman" w:cs="Times New Roman"/>
          <w:sz w:val="24"/>
          <w:szCs w:val="24"/>
        </w:rPr>
        <w:t>ama</w:t>
      </w:r>
      <w:proofErr w:type="spellEnd"/>
      <w:r w:rsidRPr="00735DFE">
        <w:rPr>
          <w:rFonts w:ascii="Times New Roman" w:hAnsi="Times New Roman" w:cs="Times New Roman"/>
          <w:sz w:val="24"/>
          <w:szCs w:val="24"/>
        </w:rPr>
        <w:t xml:space="preserve"> companies, laboratory etc. and </w:t>
      </w:r>
      <w:r w:rsidR="00B21695">
        <w:rPr>
          <w:rFonts w:ascii="Times New Roman" w:hAnsi="Times New Roman" w:cs="Times New Roman"/>
          <w:sz w:val="24"/>
          <w:szCs w:val="24"/>
        </w:rPr>
        <w:t xml:space="preserve">doctors </w:t>
      </w:r>
      <w:r w:rsidRPr="00735DFE">
        <w:rPr>
          <w:rFonts w:ascii="Times New Roman" w:hAnsi="Times New Roman" w:cs="Times New Roman"/>
          <w:sz w:val="24"/>
          <w:szCs w:val="24"/>
        </w:rPr>
        <w:t>label it as a change of evolution, circumstantial compulsions and</w:t>
      </w:r>
      <w:r w:rsidR="00B21695">
        <w:rPr>
          <w:rFonts w:ascii="Times New Roman" w:hAnsi="Times New Roman" w:cs="Times New Roman"/>
          <w:sz w:val="24"/>
          <w:szCs w:val="24"/>
        </w:rPr>
        <w:t xml:space="preserve"> social incompatibility due to financial constraints</w:t>
      </w:r>
      <w:r w:rsidRPr="00735DFE">
        <w:rPr>
          <w:rFonts w:ascii="Times New Roman" w:hAnsi="Times New Roman" w:cs="Times New Roman"/>
          <w:sz w:val="24"/>
          <w:szCs w:val="24"/>
        </w:rPr>
        <w:t xml:space="preserve"> and affordability for pursuing a life of an ordinary</w:t>
      </w:r>
      <w:r w:rsidR="00B21695">
        <w:rPr>
          <w:rFonts w:ascii="Times New Roman" w:hAnsi="Times New Roman" w:cs="Times New Roman"/>
          <w:sz w:val="24"/>
          <w:szCs w:val="24"/>
        </w:rPr>
        <w:t xml:space="preserve"> decent “</w:t>
      </w:r>
      <w:r w:rsidR="00B21695" w:rsidRPr="00735DFE">
        <w:rPr>
          <w:rFonts w:ascii="Times New Roman" w:hAnsi="Times New Roman" w:cs="Times New Roman"/>
          <w:sz w:val="24"/>
          <w:szCs w:val="24"/>
        </w:rPr>
        <w:t>Human</w:t>
      </w:r>
      <w:r w:rsidRPr="00735DFE">
        <w:rPr>
          <w:rFonts w:ascii="Times New Roman" w:hAnsi="Times New Roman" w:cs="Times New Roman"/>
          <w:sz w:val="24"/>
          <w:szCs w:val="24"/>
        </w:rPr>
        <w:t xml:space="preserve"> being</w:t>
      </w:r>
      <w:r w:rsidR="00B21695">
        <w:rPr>
          <w:rFonts w:ascii="Times New Roman" w:hAnsi="Times New Roman" w:cs="Times New Roman"/>
          <w:sz w:val="24"/>
          <w:szCs w:val="24"/>
        </w:rPr>
        <w:t>”</w:t>
      </w:r>
      <w:r w:rsidRPr="00735DFE">
        <w:rPr>
          <w:rFonts w:ascii="Times New Roman" w:hAnsi="Times New Roman" w:cs="Times New Roman"/>
          <w:sz w:val="24"/>
          <w:szCs w:val="24"/>
        </w:rPr>
        <w:t xml:space="preserve">.  </w:t>
      </w:r>
      <w:r w:rsidRPr="00735DFE">
        <w:rPr>
          <w:rFonts w:ascii="Times New Roman" w:hAnsi="Times New Roman" w:cs="Times New Roman"/>
          <w:sz w:val="24"/>
          <w:szCs w:val="24"/>
        </w:rPr>
        <w:br/>
      </w:r>
      <w:r w:rsidR="00330E94" w:rsidRPr="00735DFE">
        <w:rPr>
          <w:rFonts w:ascii="Times New Roman" w:hAnsi="Times New Roman" w:cs="Times New Roman"/>
          <w:sz w:val="24"/>
          <w:szCs w:val="24"/>
        </w:rPr>
        <w:t xml:space="preserve">It seems that </w:t>
      </w:r>
      <w:r w:rsidR="00721105" w:rsidRPr="00735DFE">
        <w:rPr>
          <w:rFonts w:ascii="Times New Roman" w:hAnsi="Times New Roman" w:cs="Times New Roman"/>
          <w:sz w:val="24"/>
          <w:szCs w:val="24"/>
        </w:rPr>
        <w:t>doctors from</w:t>
      </w:r>
      <w:r w:rsidRPr="00735DFE">
        <w:rPr>
          <w:rFonts w:ascii="Times New Roman" w:hAnsi="Times New Roman" w:cs="Times New Roman"/>
          <w:sz w:val="24"/>
          <w:szCs w:val="24"/>
        </w:rPr>
        <w:t xml:space="preserve"> the inception have had the same fate</w:t>
      </w:r>
      <w:r w:rsidR="00B21695">
        <w:rPr>
          <w:rFonts w:ascii="Times New Roman" w:hAnsi="Times New Roman" w:cs="Times New Roman"/>
          <w:sz w:val="24"/>
          <w:szCs w:val="24"/>
        </w:rPr>
        <w:t xml:space="preserve"> of existential crisis and accused of not being compatible with the social streams existing in that point of time. M</w:t>
      </w:r>
      <w:r w:rsidR="00330E94" w:rsidRPr="00735DFE">
        <w:rPr>
          <w:rFonts w:ascii="Times New Roman" w:hAnsi="Times New Roman" w:cs="Times New Roman"/>
          <w:sz w:val="24"/>
          <w:szCs w:val="24"/>
        </w:rPr>
        <w:t xml:space="preserve">ay not be </w:t>
      </w:r>
      <w:r w:rsidRPr="00735DFE">
        <w:rPr>
          <w:rFonts w:ascii="Times New Roman" w:hAnsi="Times New Roman" w:cs="Times New Roman"/>
          <w:sz w:val="24"/>
          <w:szCs w:val="24"/>
        </w:rPr>
        <w:t>a complete truth</w:t>
      </w:r>
      <w:r w:rsidR="00B21695">
        <w:rPr>
          <w:rFonts w:ascii="Times New Roman" w:hAnsi="Times New Roman" w:cs="Times New Roman"/>
          <w:sz w:val="24"/>
          <w:szCs w:val="24"/>
        </w:rPr>
        <w:t xml:space="preserve"> but b</w:t>
      </w:r>
      <w:r w:rsidR="00721105" w:rsidRPr="00735DFE">
        <w:rPr>
          <w:rFonts w:ascii="Times New Roman" w:hAnsi="Times New Roman" w:cs="Times New Roman"/>
          <w:sz w:val="24"/>
          <w:szCs w:val="24"/>
        </w:rPr>
        <w:t>ecause “Medicine” as such is a form of religion and thus has universal connotation hence contradictions with other social systems do suggest a contradiction of symbiotic compatibility</w:t>
      </w:r>
      <w:r w:rsidR="00B21695">
        <w:rPr>
          <w:rFonts w:ascii="Times New Roman" w:hAnsi="Times New Roman" w:cs="Times New Roman"/>
          <w:sz w:val="24"/>
          <w:szCs w:val="24"/>
        </w:rPr>
        <w:t xml:space="preserve"> and hence the accusation.</w:t>
      </w:r>
    </w:p>
    <w:p w14:paraId="247F336F" w14:textId="77777777" w:rsidR="00C34EF9" w:rsidRPr="00735DFE" w:rsidRDefault="00802BC7" w:rsidP="006B5658">
      <w:pPr>
        <w:pStyle w:val="NormalWeb"/>
        <w:ind w:firstLine="720"/>
      </w:pPr>
      <w:hyperlink r:id="rId9" w:tooltip="Philip Lieberman" w:history="1">
        <w:r w:rsidR="00721105" w:rsidRPr="00735DFE">
          <w:rPr>
            <w:rStyle w:val="Hyperlink"/>
            <w:color w:val="auto"/>
            <w:u w:val="none"/>
          </w:rPr>
          <w:t>Philip Lieberman</w:t>
        </w:r>
      </w:hyperlink>
      <w:r w:rsidR="00721105" w:rsidRPr="00735DFE">
        <w:t xml:space="preserve"> states "human religious thought and moral sense clearly rest on a cognitive-linguistic base". </w:t>
      </w:r>
      <w:hyperlink r:id="rId10" w:tooltip="Nicholas Wade" w:history="1">
        <w:r w:rsidR="00721105" w:rsidRPr="00735DFE">
          <w:rPr>
            <w:rStyle w:val="Hyperlink"/>
            <w:color w:val="auto"/>
            <w:u w:val="none"/>
          </w:rPr>
          <w:t>Nicholas Wade</w:t>
        </w:r>
      </w:hyperlink>
      <w:r w:rsidR="00721105" w:rsidRPr="00735DFE">
        <w:t xml:space="preserve"> states: "Like most behaviors that are found in societies throughout the world, religion must have been present in the ancestral human population before the dispersal from Africa 50,000 years ago. Although religious rituals usually involve dance and music, they are also very verbal, since the sacred truths have to be stated. If religion had to await the evolution of modern, articulate language, then it too would have e</w:t>
      </w:r>
      <w:r w:rsidR="00C34EF9" w:rsidRPr="00735DFE">
        <w:t>merged shortly before 50,000 years ago."</w:t>
      </w:r>
    </w:p>
    <w:p w14:paraId="3EE4F800" w14:textId="77777777" w:rsidR="002245AA" w:rsidRPr="00735DFE" w:rsidRDefault="002245AA" w:rsidP="002E2CDC">
      <w:pPr>
        <w:pStyle w:val="NormalWeb"/>
      </w:pPr>
      <w:r w:rsidRPr="00735DFE">
        <w:t xml:space="preserve"> </w:t>
      </w:r>
      <w:r w:rsidR="006B5658">
        <w:tab/>
      </w:r>
      <w:r w:rsidRPr="00735DFE">
        <w:t xml:space="preserve">The two main schools of thought hold that either religion evolved due to </w:t>
      </w:r>
      <w:hyperlink r:id="rId11" w:tooltip="Natural selection" w:history="1">
        <w:r w:rsidRPr="00735DFE">
          <w:rPr>
            <w:rStyle w:val="Hyperlink"/>
            <w:color w:val="auto"/>
            <w:u w:val="none"/>
          </w:rPr>
          <w:t>natural selection</w:t>
        </w:r>
      </w:hyperlink>
      <w:r w:rsidRPr="00735DFE">
        <w:t xml:space="preserve"> and has selective advantage, or that religion is an evolutionary byproduct of other mental adaptations. </w:t>
      </w:r>
      <w:hyperlink r:id="rId12" w:tooltip="Stephen Jay Gould" w:history="1">
        <w:r w:rsidRPr="00735DFE">
          <w:rPr>
            <w:rStyle w:val="Hyperlink"/>
            <w:color w:val="auto"/>
            <w:u w:val="none"/>
          </w:rPr>
          <w:t>Stephen Jay Gould</w:t>
        </w:r>
      </w:hyperlink>
      <w:r w:rsidRPr="00735DFE">
        <w:t xml:space="preserve">, for example, believed that religion was an </w:t>
      </w:r>
      <w:hyperlink r:id="rId13" w:tooltip="Exaptation" w:history="1">
        <w:r w:rsidRPr="00735DFE">
          <w:rPr>
            <w:rStyle w:val="Hyperlink"/>
            <w:color w:val="auto"/>
            <w:u w:val="none"/>
          </w:rPr>
          <w:t>exaptation</w:t>
        </w:r>
      </w:hyperlink>
      <w:r w:rsidRPr="00735DFE">
        <w:t xml:space="preserve"> or a </w:t>
      </w:r>
      <w:hyperlink r:id="rId14" w:tooltip="Spandrel (biology)" w:history="1">
        <w:r w:rsidRPr="00735DFE">
          <w:rPr>
            <w:rStyle w:val="Hyperlink"/>
            <w:color w:val="auto"/>
            <w:u w:val="none"/>
          </w:rPr>
          <w:t>spandrel</w:t>
        </w:r>
      </w:hyperlink>
      <w:r w:rsidRPr="00735DFE">
        <w:t xml:space="preserve">, in other words that religion evolved as byproduct of psychological mechanisms that evolved for other reasons. </w:t>
      </w:r>
    </w:p>
    <w:p w14:paraId="710AE732" w14:textId="77777777" w:rsidR="00721105" w:rsidRPr="00735DFE" w:rsidRDefault="002245AA" w:rsidP="006B5658">
      <w:pPr>
        <w:pStyle w:val="NormalWeb"/>
        <w:ind w:firstLine="720"/>
      </w:pPr>
      <w:r w:rsidRPr="00735DFE">
        <w:lastRenderedPageBreak/>
        <w:t>Such mechanisms may include the ability to infer the presence of organisms that might do harm (agent detection), the ability to come up with causal narratives for natural events (</w:t>
      </w:r>
      <w:hyperlink r:id="rId15" w:tooltip="Etiology" w:history="1">
        <w:r w:rsidRPr="00735DFE">
          <w:rPr>
            <w:rStyle w:val="Hyperlink"/>
            <w:color w:val="auto"/>
            <w:u w:val="none"/>
          </w:rPr>
          <w:t>etiology</w:t>
        </w:r>
      </w:hyperlink>
      <w:r w:rsidRPr="00735DFE">
        <w:t>), and the ability to recognize that other people have minds of their own with their own beliefs, desires and intentions (</w:t>
      </w:r>
      <w:hyperlink r:id="rId16" w:tooltip="Theory of mind" w:history="1">
        <w:r w:rsidRPr="00735DFE">
          <w:rPr>
            <w:rStyle w:val="Hyperlink"/>
            <w:color w:val="auto"/>
            <w:u w:val="none"/>
          </w:rPr>
          <w:t>theory of mind</w:t>
        </w:r>
      </w:hyperlink>
      <w:r w:rsidRPr="00735DFE">
        <w:t xml:space="preserve">). These three adaptations (among others) allow human beings to imagine purposeful agents behind many observations that could not readily be explained otherwise, e.g. thunder, lightning, movement of planets, complexity of </w:t>
      </w:r>
      <w:r w:rsidRPr="00052C87">
        <w:t>life. The emergence of collective religious belief identified the agents as deities that standardized the explanation</w:t>
      </w:r>
      <w:r w:rsidRPr="00735DFE">
        <w:t>.</w:t>
      </w:r>
      <w:r w:rsidR="00C34EF9" w:rsidRPr="00735DFE">
        <w:t xml:space="preserve"> </w:t>
      </w:r>
      <w:r w:rsidR="00721105" w:rsidRPr="00735DFE">
        <w:t>Our system may not be so old but one thing is undeniable fact that, the day modern Man was born, the system of taking care of human life became one of the priorities of</w:t>
      </w:r>
      <w:r w:rsidR="00F31480" w:rsidRPr="00735DFE">
        <w:t xml:space="preserve"> the mankind and it was there when the cognitive abilities came into existence</w:t>
      </w:r>
      <w:r w:rsidR="00FE65AF">
        <w:t xml:space="preserve"> that</w:t>
      </w:r>
      <w:r w:rsidR="00F31480" w:rsidRPr="00735DFE">
        <w:t xml:space="preserve"> our profession too took its roots.</w:t>
      </w:r>
    </w:p>
    <w:p w14:paraId="4A546924" w14:textId="77777777" w:rsidR="007B1151" w:rsidRDefault="00C34EF9" w:rsidP="006B5658">
      <w:pPr>
        <w:spacing w:line="240" w:lineRule="auto"/>
        <w:ind w:firstLine="720"/>
        <w:rPr>
          <w:ins w:id="10" w:author="Swetha Bhagat" w:date="2019-01-15T15:09:00Z"/>
          <w:rFonts w:ascii="Times New Roman" w:hAnsi="Times New Roman" w:cs="Times New Roman"/>
          <w:sz w:val="24"/>
          <w:szCs w:val="24"/>
        </w:rPr>
      </w:pPr>
      <w:proofErr w:type="gramStart"/>
      <w:r w:rsidRPr="00735DFE">
        <w:rPr>
          <w:rFonts w:ascii="Times New Roman" w:hAnsi="Times New Roman" w:cs="Times New Roman"/>
          <w:sz w:val="24"/>
          <w:szCs w:val="24"/>
        </w:rPr>
        <w:t>Hence</w:t>
      </w:r>
      <w:proofErr w:type="gramEnd"/>
      <w:r w:rsidRPr="00735DFE">
        <w:rPr>
          <w:rFonts w:ascii="Times New Roman" w:hAnsi="Times New Roman" w:cs="Times New Roman"/>
          <w:sz w:val="24"/>
          <w:szCs w:val="24"/>
        </w:rPr>
        <w:t xml:space="preserve"> we are the torch bears of this tradition which perhaps is as old as the Man </w:t>
      </w:r>
      <w:bookmarkEnd w:id="9"/>
      <w:r w:rsidRPr="00735DFE">
        <w:rPr>
          <w:rFonts w:ascii="Times New Roman" w:hAnsi="Times New Roman" w:cs="Times New Roman"/>
          <w:sz w:val="24"/>
          <w:szCs w:val="24"/>
        </w:rPr>
        <w:t>itself</w:t>
      </w:r>
      <w:r w:rsidRPr="000F0DD7">
        <w:rPr>
          <w:rFonts w:ascii="Times New Roman" w:hAnsi="Times New Roman" w:cs="Times New Roman"/>
          <w:sz w:val="24"/>
          <w:szCs w:val="24"/>
        </w:rPr>
        <w:t xml:space="preserve">. There are quite a few gaps in our evolution but the oldest charter of “Medical Ethics” which can be easily </w:t>
      </w:r>
      <w:r w:rsidR="00A81EA0" w:rsidRPr="000F0DD7">
        <w:rPr>
          <w:rFonts w:ascii="Times New Roman" w:hAnsi="Times New Roman" w:cs="Times New Roman"/>
          <w:sz w:val="24"/>
          <w:szCs w:val="24"/>
        </w:rPr>
        <w:t>labeled</w:t>
      </w:r>
      <w:r w:rsidRPr="000F0DD7">
        <w:rPr>
          <w:rFonts w:ascii="Times New Roman" w:hAnsi="Times New Roman" w:cs="Times New Roman"/>
          <w:sz w:val="24"/>
          <w:szCs w:val="24"/>
        </w:rPr>
        <w:t xml:space="preserve"> as the bible of our </w:t>
      </w:r>
      <w:r w:rsidR="009A74E4" w:rsidRPr="000F0DD7">
        <w:rPr>
          <w:rFonts w:ascii="Times New Roman" w:hAnsi="Times New Roman" w:cs="Times New Roman"/>
          <w:sz w:val="24"/>
          <w:szCs w:val="24"/>
        </w:rPr>
        <w:t>religion:</w:t>
      </w:r>
      <w:r w:rsidRPr="000F0DD7">
        <w:rPr>
          <w:rFonts w:ascii="Times New Roman" w:hAnsi="Times New Roman" w:cs="Times New Roman"/>
          <w:sz w:val="24"/>
          <w:szCs w:val="24"/>
        </w:rPr>
        <w:t>”THE MEDICINE” is</w:t>
      </w:r>
      <w:r w:rsidR="00A81EA0" w:rsidRPr="000F0DD7">
        <w:rPr>
          <w:rFonts w:ascii="Times New Roman" w:hAnsi="Times New Roman" w:cs="Times New Roman"/>
          <w:sz w:val="24"/>
          <w:szCs w:val="24"/>
        </w:rPr>
        <w:t xml:space="preserve"> the ancient medical jurisprudence laid in by an Indian physician “Charkha”.</w:t>
      </w:r>
      <w:r w:rsidR="00A81EA0" w:rsidRPr="00735DFE">
        <w:rPr>
          <w:rFonts w:ascii="Times New Roman" w:hAnsi="Times New Roman" w:cs="Times New Roman"/>
          <w:sz w:val="24"/>
          <w:szCs w:val="24"/>
        </w:rPr>
        <w:t xml:space="preserve"> </w:t>
      </w:r>
      <w:r w:rsidR="009A74E4" w:rsidRPr="00735DFE">
        <w:rPr>
          <w:rFonts w:ascii="Times New Roman" w:hAnsi="Times New Roman" w:cs="Times New Roman"/>
          <w:sz w:val="24"/>
          <w:szCs w:val="24"/>
        </w:rPr>
        <w:t xml:space="preserve"> </w:t>
      </w:r>
      <w:r w:rsidR="00A81EA0" w:rsidRPr="00735DFE">
        <w:rPr>
          <w:rFonts w:ascii="Times New Roman" w:hAnsi="Times New Roman" w:cs="Times New Roman"/>
          <w:sz w:val="24"/>
          <w:szCs w:val="24"/>
        </w:rPr>
        <w:t xml:space="preserve"> </w:t>
      </w:r>
    </w:p>
    <w:p w14:paraId="23526D36" w14:textId="77777777" w:rsidR="001D684E" w:rsidRPr="00735DFE" w:rsidRDefault="009A74E4" w:rsidP="006B5658">
      <w:pPr>
        <w:spacing w:line="240" w:lineRule="auto"/>
        <w:ind w:firstLine="720"/>
        <w:rPr>
          <w:rFonts w:ascii="Times New Roman" w:hAnsi="Times New Roman" w:cs="Times New Roman"/>
          <w:sz w:val="24"/>
          <w:szCs w:val="24"/>
        </w:rPr>
      </w:pPr>
      <w:r w:rsidRPr="00735DFE">
        <w:rPr>
          <w:rFonts w:ascii="Times New Roman" w:hAnsi="Times New Roman" w:cs="Times New Roman"/>
          <w:sz w:val="24"/>
          <w:szCs w:val="24"/>
        </w:rPr>
        <w:t>H</w:t>
      </w:r>
      <w:r w:rsidR="00A81EA0" w:rsidRPr="00735DFE">
        <w:rPr>
          <w:rFonts w:ascii="Times New Roman" w:hAnsi="Times New Roman" w:cs="Times New Roman"/>
          <w:sz w:val="24"/>
          <w:szCs w:val="24"/>
        </w:rPr>
        <w:t xml:space="preserve">istorically, ethics and legal principles concerning medical practice were based on Hindu jurisprudence which was embedded in Dharma as advocated in Vedas, and Smritis. Dharma means righteous conduct covering all aspects of life essential for the sustenance and welfare of the individual and society. Every act contrary to dharma was termed a crime or sin. The ethical principles stipulated in the ancient Ayurvedic treatises like </w:t>
      </w:r>
      <w:proofErr w:type="spellStart"/>
      <w:r w:rsidR="00A81EA0" w:rsidRPr="00735DFE">
        <w:rPr>
          <w:rFonts w:ascii="Times New Roman" w:hAnsi="Times New Roman" w:cs="Times New Roman"/>
          <w:sz w:val="24"/>
          <w:szCs w:val="24"/>
        </w:rPr>
        <w:t>Charaka</w:t>
      </w:r>
      <w:proofErr w:type="spellEnd"/>
      <w:r w:rsidR="00A81EA0" w:rsidRPr="00735DFE">
        <w:rPr>
          <w:rFonts w:ascii="Times New Roman" w:hAnsi="Times New Roman" w:cs="Times New Roman"/>
          <w:sz w:val="24"/>
          <w:szCs w:val="24"/>
        </w:rPr>
        <w:t xml:space="preserve"> </w:t>
      </w:r>
      <w:proofErr w:type="spellStart"/>
      <w:r w:rsidR="00A81EA0" w:rsidRPr="00735DFE">
        <w:rPr>
          <w:rFonts w:ascii="Times New Roman" w:hAnsi="Times New Roman" w:cs="Times New Roman"/>
          <w:sz w:val="24"/>
          <w:szCs w:val="24"/>
        </w:rPr>
        <w:t>samhitha</w:t>
      </w:r>
      <w:proofErr w:type="spellEnd"/>
      <w:r w:rsidR="00A81EA0" w:rsidRPr="00735DFE">
        <w:rPr>
          <w:rFonts w:ascii="Times New Roman" w:hAnsi="Times New Roman" w:cs="Times New Roman"/>
          <w:sz w:val="24"/>
          <w:szCs w:val="24"/>
        </w:rPr>
        <w:t xml:space="preserve">, </w:t>
      </w:r>
      <w:proofErr w:type="spellStart"/>
      <w:r w:rsidR="00A81EA0" w:rsidRPr="00735DFE">
        <w:rPr>
          <w:rFonts w:ascii="Times New Roman" w:hAnsi="Times New Roman" w:cs="Times New Roman"/>
          <w:sz w:val="24"/>
          <w:szCs w:val="24"/>
        </w:rPr>
        <w:t>Ashtangahridaya</w:t>
      </w:r>
      <w:proofErr w:type="spellEnd"/>
      <w:r w:rsidR="00A81EA0" w:rsidRPr="00735DFE">
        <w:rPr>
          <w:rFonts w:ascii="Times New Roman" w:hAnsi="Times New Roman" w:cs="Times New Roman"/>
          <w:sz w:val="24"/>
          <w:szCs w:val="24"/>
        </w:rPr>
        <w:t xml:space="preserve">, </w:t>
      </w:r>
      <w:proofErr w:type="spellStart"/>
      <w:r w:rsidR="00AE58FB" w:rsidRPr="00735DFE">
        <w:rPr>
          <w:rFonts w:ascii="Times New Roman" w:hAnsi="Times New Roman" w:cs="Times New Roman"/>
          <w:sz w:val="24"/>
          <w:szCs w:val="24"/>
        </w:rPr>
        <w:t>Sushruthasamhitha</w:t>
      </w:r>
      <w:proofErr w:type="spellEnd"/>
      <w:r w:rsidR="00AE58FB" w:rsidRPr="00735DFE">
        <w:rPr>
          <w:rFonts w:ascii="Times New Roman" w:hAnsi="Times New Roman" w:cs="Times New Roman"/>
          <w:sz w:val="24"/>
          <w:szCs w:val="24"/>
        </w:rPr>
        <w:t xml:space="preserve"> are</w:t>
      </w:r>
      <w:r w:rsidR="00A81EA0" w:rsidRPr="00735DFE">
        <w:rPr>
          <w:rFonts w:ascii="Times New Roman" w:hAnsi="Times New Roman" w:cs="Times New Roman"/>
          <w:sz w:val="24"/>
          <w:szCs w:val="24"/>
        </w:rPr>
        <w:t xml:space="preserve"> based on the principles of </w:t>
      </w:r>
      <w:r w:rsidR="00AE58FB" w:rsidRPr="00735DFE">
        <w:rPr>
          <w:rFonts w:ascii="Times New Roman" w:hAnsi="Times New Roman" w:cs="Times New Roman"/>
          <w:sz w:val="24"/>
          <w:szCs w:val="24"/>
        </w:rPr>
        <w:t>dharma,</w:t>
      </w:r>
      <w:r w:rsidR="00A81EA0" w:rsidRPr="00735DFE">
        <w:rPr>
          <w:rFonts w:ascii="Times New Roman" w:hAnsi="Times New Roman" w:cs="Times New Roman"/>
          <w:sz w:val="24"/>
          <w:szCs w:val="24"/>
        </w:rPr>
        <w:t xml:space="preserve"> the virtuous conduct. These principles enunciated 4000 years ago still holds good. </w:t>
      </w:r>
      <w:proofErr w:type="spellStart"/>
      <w:r w:rsidR="00A81EA0" w:rsidRPr="00735DFE">
        <w:rPr>
          <w:rFonts w:ascii="Times New Roman" w:hAnsi="Times New Roman" w:cs="Times New Roman"/>
          <w:sz w:val="24"/>
          <w:szCs w:val="24"/>
        </w:rPr>
        <w:t>Charaka</w:t>
      </w:r>
      <w:proofErr w:type="spellEnd"/>
      <w:r w:rsidR="00A81EA0" w:rsidRPr="00735DFE">
        <w:rPr>
          <w:rFonts w:ascii="Times New Roman" w:hAnsi="Times New Roman" w:cs="Times New Roman"/>
          <w:sz w:val="24"/>
          <w:szCs w:val="24"/>
        </w:rPr>
        <w:t xml:space="preserve"> was the first physician to declare the ethical principles in the practice of medicine. He has stated that ‘</w:t>
      </w:r>
      <w:proofErr w:type="spellStart"/>
      <w:r w:rsidR="00A81EA0" w:rsidRPr="00735DFE">
        <w:rPr>
          <w:rFonts w:ascii="Times New Roman" w:hAnsi="Times New Roman" w:cs="Times New Roman"/>
          <w:sz w:val="24"/>
          <w:szCs w:val="24"/>
        </w:rPr>
        <w:t>chikitsitham</w:t>
      </w:r>
      <w:proofErr w:type="spellEnd"/>
      <w:r w:rsidR="00A81EA0" w:rsidRPr="00735DFE">
        <w:rPr>
          <w:rFonts w:ascii="Times New Roman" w:hAnsi="Times New Roman" w:cs="Times New Roman"/>
          <w:sz w:val="24"/>
          <w:szCs w:val="24"/>
        </w:rPr>
        <w:t xml:space="preserve"> </w:t>
      </w:r>
      <w:proofErr w:type="spellStart"/>
      <w:r w:rsidR="00A81EA0" w:rsidRPr="00735DFE">
        <w:rPr>
          <w:rFonts w:ascii="Times New Roman" w:hAnsi="Times New Roman" w:cs="Times New Roman"/>
          <w:sz w:val="24"/>
          <w:szCs w:val="24"/>
        </w:rPr>
        <w:t>punythamam</w:t>
      </w:r>
      <w:proofErr w:type="spellEnd"/>
      <w:r w:rsidR="00A81EA0" w:rsidRPr="00735DFE">
        <w:rPr>
          <w:rFonts w:ascii="Times New Roman" w:hAnsi="Times New Roman" w:cs="Times New Roman"/>
          <w:sz w:val="24"/>
          <w:szCs w:val="24"/>
        </w:rPr>
        <w:t xml:space="preserve"> nah </w:t>
      </w:r>
      <w:proofErr w:type="spellStart"/>
      <w:r w:rsidR="00A81EA0" w:rsidRPr="00735DFE">
        <w:rPr>
          <w:rFonts w:ascii="Times New Roman" w:hAnsi="Times New Roman" w:cs="Times New Roman"/>
          <w:sz w:val="24"/>
          <w:szCs w:val="24"/>
        </w:rPr>
        <w:t>kinchith</w:t>
      </w:r>
      <w:proofErr w:type="spellEnd"/>
      <w:r w:rsidR="00A81EA0" w:rsidRPr="00735DFE">
        <w:rPr>
          <w:rFonts w:ascii="Times New Roman" w:hAnsi="Times New Roman" w:cs="Times New Roman"/>
          <w:sz w:val="24"/>
          <w:szCs w:val="24"/>
        </w:rPr>
        <w:t>’- nothing is</w:t>
      </w:r>
      <w:r w:rsidR="001D684E" w:rsidRPr="00735DFE">
        <w:rPr>
          <w:rFonts w:ascii="Times New Roman" w:hAnsi="Times New Roman" w:cs="Times New Roman"/>
          <w:sz w:val="24"/>
          <w:szCs w:val="24"/>
        </w:rPr>
        <w:t xml:space="preserve"> holier than medical treatment.</w:t>
      </w:r>
    </w:p>
    <w:p w14:paraId="2C347002" w14:textId="77777777" w:rsidR="007B1151" w:rsidRPr="000F0DD7" w:rsidRDefault="001D684E" w:rsidP="006B5658">
      <w:pPr>
        <w:spacing w:line="240" w:lineRule="auto"/>
        <w:ind w:firstLine="720"/>
        <w:rPr>
          <w:rFonts w:ascii="Times New Roman" w:hAnsi="Times New Roman" w:cs="Times New Roman"/>
          <w:sz w:val="24"/>
          <w:szCs w:val="24"/>
        </w:rPr>
      </w:pPr>
      <w:r w:rsidRPr="000F0DD7">
        <w:rPr>
          <w:rFonts w:ascii="Times New Roman" w:hAnsi="Times New Roman" w:cs="Times New Roman"/>
          <w:sz w:val="24"/>
          <w:szCs w:val="24"/>
        </w:rPr>
        <w:t>The earliest</w:t>
      </w:r>
      <w:r w:rsidR="009A74E4" w:rsidRPr="000F0DD7">
        <w:rPr>
          <w:rFonts w:ascii="Times New Roman" w:hAnsi="Times New Roman" w:cs="Times New Roman"/>
          <w:sz w:val="24"/>
          <w:szCs w:val="24"/>
        </w:rPr>
        <w:t xml:space="preserve"> modern</w:t>
      </w:r>
      <w:r w:rsidRPr="000F0DD7">
        <w:rPr>
          <w:rFonts w:ascii="Times New Roman" w:hAnsi="Times New Roman" w:cs="Times New Roman"/>
          <w:sz w:val="24"/>
          <w:szCs w:val="24"/>
        </w:rPr>
        <w:t xml:space="preserve"> code of medical ethics is the</w:t>
      </w:r>
      <w:r w:rsidR="00CE391B" w:rsidRPr="000F0DD7">
        <w:rPr>
          <w:rFonts w:ascii="Times New Roman" w:hAnsi="Times New Roman" w:cs="Times New Roman"/>
          <w:sz w:val="24"/>
          <w:szCs w:val="24"/>
          <w:rPrChange w:id="11" w:author="Reviewer 1" w:date="2019-01-24T17:29:00Z">
            <w:rPr>
              <w:rFonts w:ascii="Times New Roman" w:hAnsi="Times New Roman" w:cs="Times New Roman"/>
              <w:color w:val="000000"/>
              <w:sz w:val="24"/>
              <w:szCs w:val="24"/>
            </w:rPr>
          </w:rPrChange>
        </w:rPr>
        <w:t xml:space="preserve"> </w:t>
      </w:r>
      <w:r w:rsidR="00AE58FB" w:rsidRPr="000F0DD7">
        <w:rPr>
          <w:rFonts w:ascii="Times New Roman" w:hAnsi="Times New Roman" w:cs="Times New Roman"/>
          <w:sz w:val="24"/>
          <w:szCs w:val="24"/>
          <w:rPrChange w:id="12" w:author="Reviewer 1" w:date="2019-01-24T17:29:00Z">
            <w:rPr>
              <w:rFonts w:ascii="Times New Roman" w:hAnsi="Times New Roman" w:cs="Times New Roman"/>
              <w:color w:val="000000"/>
              <w:sz w:val="24"/>
              <w:szCs w:val="24"/>
            </w:rPr>
          </w:rPrChange>
        </w:rPr>
        <w:t>Hippocratic Oath.</w:t>
      </w:r>
      <w:r w:rsidR="00AE58FB" w:rsidRPr="000F0DD7">
        <w:rPr>
          <w:rFonts w:ascii="Times New Roman" w:hAnsi="Times New Roman" w:cs="Times New Roman"/>
          <w:sz w:val="24"/>
          <w:szCs w:val="24"/>
        </w:rPr>
        <w:t xml:space="preserve"> Hippocrates</w:t>
      </w:r>
      <w:r w:rsidR="00CE391B" w:rsidRPr="000F0DD7">
        <w:rPr>
          <w:rFonts w:ascii="Times New Roman" w:hAnsi="Times New Roman" w:cs="Times New Roman"/>
          <w:sz w:val="24"/>
          <w:szCs w:val="24"/>
        </w:rPr>
        <w:t xml:space="preserve"> (460-377 BC</w:t>
      </w:r>
      <w:r w:rsidR="00F31480" w:rsidRPr="000F0DD7">
        <w:rPr>
          <w:rFonts w:ascii="Times New Roman" w:hAnsi="Times New Roman" w:cs="Times New Roman"/>
          <w:sz w:val="24"/>
          <w:szCs w:val="24"/>
        </w:rPr>
        <w:t xml:space="preserve">) </w:t>
      </w:r>
      <w:r w:rsidR="00AE58FB" w:rsidRPr="000F0DD7">
        <w:rPr>
          <w:rFonts w:ascii="Times New Roman" w:hAnsi="Times New Roman" w:cs="Times New Roman"/>
          <w:sz w:val="24"/>
          <w:szCs w:val="24"/>
        </w:rPr>
        <w:t xml:space="preserve">is the famous Greek Physician </w:t>
      </w:r>
      <w:r w:rsidR="00A77CCA" w:rsidRPr="000F0DD7">
        <w:rPr>
          <w:rFonts w:ascii="Times New Roman" w:hAnsi="Times New Roman" w:cs="Times New Roman"/>
          <w:sz w:val="24"/>
          <w:szCs w:val="24"/>
        </w:rPr>
        <w:t>who</w:t>
      </w:r>
      <w:r w:rsidR="00CE391B" w:rsidRPr="000F0DD7">
        <w:rPr>
          <w:rFonts w:ascii="Times New Roman" w:hAnsi="Times New Roman" w:cs="Times New Roman"/>
          <w:sz w:val="24"/>
          <w:szCs w:val="24"/>
        </w:rPr>
        <w:t xml:space="preserve"> is</w:t>
      </w:r>
      <w:r w:rsidR="003E7E69" w:rsidRPr="000F0DD7">
        <w:rPr>
          <w:rFonts w:ascii="Times New Roman" w:hAnsi="Times New Roman" w:cs="Times New Roman"/>
          <w:sz w:val="24"/>
          <w:szCs w:val="24"/>
        </w:rPr>
        <w:t xml:space="preserve"> also considered to be</w:t>
      </w:r>
      <w:r w:rsidR="00CE391B" w:rsidRPr="000F0DD7">
        <w:rPr>
          <w:rFonts w:ascii="Times New Roman" w:hAnsi="Times New Roman" w:cs="Times New Roman"/>
          <w:sz w:val="24"/>
          <w:szCs w:val="24"/>
        </w:rPr>
        <w:t xml:space="preserve"> the father of modern medicine. He was the most celebrated physician who practiced medicine in the island of Cos in Greece.  Hippocratic Oath is a code of moral principles</w:t>
      </w:r>
      <w:r w:rsidR="009A74E4" w:rsidRPr="00316AA8">
        <w:rPr>
          <w:rFonts w:ascii="Times New Roman" w:hAnsi="Times New Roman" w:cs="Times New Roman"/>
          <w:sz w:val="24"/>
          <w:szCs w:val="24"/>
        </w:rPr>
        <w:t>, and</w:t>
      </w:r>
      <w:r w:rsidRPr="00316AA8">
        <w:rPr>
          <w:rFonts w:ascii="Times New Roman" w:hAnsi="Times New Roman" w:cs="Times New Roman"/>
          <w:sz w:val="24"/>
          <w:szCs w:val="24"/>
        </w:rPr>
        <w:t xml:space="preserve"> evolved to regulate the standard of conduct and care by the medical profession at that time.  The oath is still considered as the citadel of fair practices by virtue of which every physician </w:t>
      </w:r>
      <w:proofErr w:type="gramStart"/>
      <w:r w:rsidRPr="00316AA8">
        <w:rPr>
          <w:rFonts w:ascii="Times New Roman" w:hAnsi="Times New Roman" w:cs="Times New Roman"/>
          <w:sz w:val="24"/>
          <w:szCs w:val="24"/>
        </w:rPr>
        <w:t>stands</w:t>
      </w:r>
      <w:proofErr w:type="gramEnd"/>
      <w:r w:rsidRPr="00316AA8">
        <w:rPr>
          <w:rFonts w:ascii="Times New Roman" w:hAnsi="Times New Roman" w:cs="Times New Roman"/>
          <w:sz w:val="24"/>
          <w:szCs w:val="24"/>
        </w:rPr>
        <w:t xml:space="preserve"> bound and supposed to abide by, though through ages it has been modified to mee</w:t>
      </w:r>
      <w:r w:rsidRPr="000F0DD7">
        <w:rPr>
          <w:rFonts w:ascii="Times New Roman" w:hAnsi="Times New Roman" w:cs="Times New Roman"/>
          <w:sz w:val="24"/>
          <w:szCs w:val="24"/>
        </w:rPr>
        <w:t>t the changing needs</w:t>
      </w:r>
      <w:r w:rsidR="00AE58FB" w:rsidRPr="000F0DD7">
        <w:rPr>
          <w:rFonts w:ascii="Times New Roman" w:hAnsi="Times New Roman" w:cs="Times New Roman"/>
          <w:sz w:val="24"/>
          <w:szCs w:val="24"/>
        </w:rPr>
        <w:t xml:space="preserve">. </w:t>
      </w:r>
    </w:p>
    <w:p w14:paraId="72B9C9D3" w14:textId="77777777" w:rsidR="001D684E" w:rsidRPr="000F0DD7" w:rsidRDefault="00AE58FB" w:rsidP="006B5658">
      <w:pPr>
        <w:spacing w:line="240" w:lineRule="auto"/>
        <w:ind w:firstLine="720"/>
        <w:rPr>
          <w:noProof/>
          <w:lang w:eastAsia="en-IN"/>
        </w:rPr>
      </w:pPr>
      <w:r w:rsidRPr="000F0DD7">
        <w:rPr>
          <w:rFonts w:ascii="Times New Roman" w:hAnsi="Times New Roman" w:cs="Times New Roman"/>
          <w:sz w:val="24"/>
          <w:szCs w:val="24"/>
        </w:rPr>
        <w:t>T</w:t>
      </w:r>
      <w:r w:rsidR="001D684E" w:rsidRPr="000F0DD7">
        <w:rPr>
          <w:rFonts w:ascii="Times New Roman" w:hAnsi="Times New Roman" w:cs="Times New Roman"/>
          <w:sz w:val="24"/>
          <w:szCs w:val="24"/>
        </w:rPr>
        <w:t>he basic ethos of the oath can be summarized as: “The prime object of the medical profession is to render service to humanity; reward or financial gain is a</w:t>
      </w:r>
      <w:r w:rsidR="003E7E69" w:rsidRPr="00316AA8">
        <w:rPr>
          <w:rFonts w:ascii="Times New Roman" w:hAnsi="Times New Roman" w:cs="Times New Roman"/>
          <w:sz w:val="24"/>
          <w:szCs w:val="24"/>
        </w:rPr>
        <w:t xml:space="preserve"> subordinate consideration. Who so </w:t>
      </w:r>
      <w:r w:rsidR="001D684E" w:rsidRPr="00316AA8">
        <w:rPr>
          <w:rFonts w:ascii="Times New Roman" w:hAnsi="Times New Roman" w:cs="Times New Roman"/>
          <w:sz w:val="24"/>
          <w:szCs w:val="24"/>
        </w:rPr>
        <w:t>ever chooses his profession, assumes the obligation to conduct him</w:t>
      </w:r>
      <w:r w:rsidR="003E7E69" w:rsidRPr="00316AA8">
        <w:rPr>
          <w:rFonts w:ascii="Times New Roman" w:hAnsi="Times New Roman" w:cs="Times New Roman"/>
          <w:sz w:val="24"/>
          <w:szCs w:val="24"/>
        </w:rPr>
        <w:t>self</w:t>
      </w:r>
      <w:r w:rsidR="001D684E" w:rsidRPr="00316AA8">
        <w:rPr>
          <w:rFonts w:ascii="Times New Roman" w:hAnsi="Times New Roman" w:cs="Times New Roman"/>
          <w:sz w:val="24"/>
          <w:szCs w:val="24"/>
        </w:rPr>
        <w:t xml:space="preserve"> in accordance with its </w:t>
      </w:r>
      <w:proofErr w:type="gramStart"/>
      <w:r w:rsidR="001D684E" w:rsidRPr="00316AA8">
        <w:rPr>
          <w:rFonts w:ascii="Times New Roman" w:hAnsi="Times New Roman" w:cs="Times New Roman"/>
          <w:sz w:val="24"/>
          <w:szCs w:val="24"/>
        </w:rPr>
        <w:t>ideals.</w:t>
      </w:r>
      <w:proofErr w:type="gramEnd"/>
      <w:r w:rsidR="001D684E" w:rsidRPr="00316AA8">
        <w:rPr>
          <w:rFonts w:ascii="Times New Roman" w:hAnsi="Times New Roman" w:cs="Times New Roman"/>
          <w:sz w:val="24"/>
          <w:szCs w:val="24"/>
        </w:rPr>
        <w:t xml:space="preserve"> A physician should be an upright man, instructed in the art of healings. He shall keep himself pure in character and be diligent in caring for the sick; he should be modest, sober, patient, promp</w:t>
      </w:r>
      <w:r w:rsidR="001D684E" w:rsidRPr="000F0DD7">
        <w:rPr>
          <w:rFonts w:ascii="Times New Roman" w:hAnsi="Times New Roman" w:cs="Times New Roman"/>
          <w:sz w:val="24"/>
          <w:szCs w:val="24"/>
        </w:rPr>
        <w:t>t in discharging his duty without anxiety; conducting himself with propriety in his profession and in all the actions of his life.</w:t>
      </w:r>
      <w:r w:rsidR="00CE391B" w:rsidRPr="000F0DD7">
        <w:rPr>
          <w:rFonts w:ascii="Times New Roman" w:hAnsi="Times New Roman" w:cs="Times New Roman"/>
          <w:sz w:val="24"/>
          <w:szCs w:val="24"/>
        </w:rPr>
        <w:t xml:space="preserve"> Though very extensive and comprehensively codifying the ethics and legality of medical practice, it never was enforceable by law an</w:t>
      </w:r>
      <w:r w:rsidR="00F31480" w:rsidRPr="000F0DD7">
        <w:rPr>
          <w:rFonts w:ascii="Times New Roman" w:hAnsi="Times New Roman" w:cs="Times New Roman"/>
          <w:sz w:val="24"/>
          <w:szCs w:val="24"/>
        </w:rPr>
        <w:t xml:space="preserve">d hence it has often been </w:t>
      </w:r>
      <w:r w:rsidRPr="000F0DD7">
        <w:rPr>
          <w:rFonts w:ascii="Times New Roman" w:hAnsi="Times New Roman" w:cs="Times New Roman"/>
          <w:sz w:val="24"/>
          <w:szCs w:val="24"/>
        </w:rPr>
        <w:t>used very</w:t>
      </w:r>
      <w:r w:rsidR="00CE391B" w:rsidRPr="000F0DD7">
        <w:rPr>
          <w:rFonts w:ascii="Times New Roman" w:hAnsi="Times New Roman" w:cs="Times New Roman"/>
          <w:sz w:val="24"/>
          <w:szCs w:val="24"/>
        </w:rPr>
        <w:t xml:space="preserve"> casually.</w:t>
      </w:r>
      <w:r w:rsidR="003A3CD1" w:rsidRPr="000F0DD7">
        <w:rPr>
          <w:noProof/>
          <w:lang w:eastAsia="en-IN"/>
        </w:rPr>
        <w:t xml:space="preserve"> </w:t>
      </w:r>
    </w:p>
    <w:p w14:paraId="5C80A055" w14:textId="77777777" w:rsidR="00052C87" w:rsidRDefault="00052C87" w:rsidP="00052C87">
      <w:r w:rsidRPr="00052C87">
        <w:rPr>
          <w:noProof/>
          <w:lang w:val="en-IN" w:eastAsia="en-IN" w:bidi="ar-SA"/>
        </w:rPr>
        <w:lastRenderedPageBreak/>
        <w:drawing>
          <wp:inline distT="0" distB="0" distL="0" distR="0" wp14:anchorId="6D65D31F" wp14:editId="76613E4D">
            <wp:extent cx="2388235" cy="389636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388235" cy="3896360"/>
                    </a:xfrm>
                    <a:prstGeom prst="rect">
                      <a:avLst/>
                    </a:prstGeom>
                    <a:noFill/>
                    <a:ln w="9525">
                      <a:noFill/>
                      <a:miter lim="800000"/>
                      <a:headEnd/>
                      <a:tailEnd/>
                    </a:ln>
                  </pic:spPr>
                </pic:pic>
              </a:graphicData>
            </a:graphic>
          </wp:inline>
        </w:drawing>
      </w:r>
      <w:r w:rsidRPr="00052C87">
        <w:t xml:space="preserve"> </w:t>
      </w:r>
    </w:p>
    <w:p w14:paraId="4D93C04F" w14:textId="77777777" w:rsidR="00052C87" w:rsidRPr="00414182" w:rsidRDefault="00052C87" w:rsidP="002E2CDC">
      <w:pPr>
        <w:spacing w:line="240" w:lineRule="auto"/>
        <w:rPr>
          <w:rFonts w:ascii="Times New Roman" w:hAnsi="Times New Roman" w:cs="Times New Roman"/>
          <w:color w:val="1F41D1"/>
          <w:sz w:val="24"/>
          <w:szCs w:val="24"/>
        </w:rPr>
      </w:pPr>
      <w:r w:rsidRPr="00414182">
        <w:rPr>
          <w:rFonts w:ascii="Times New Roman" w:hAnsi="Times New Roman" w:cs="Times New Roman"/>
          <w:color w:val="1F41D1"/>
          <w:sz w:val="24"/>
          <w:szCs w:val="24"/>
        </w:rPr>
        <w:t>A fragment of the Hippocratic Oath on papyrus (verso showing oath),</w:t>
      </w:r>
      <w:r w:rsidR="005D32D7" w:rsidRPr="00414182">
        <w:rPr>
          <w:rFonts w:ascii="Times New Roman" w:hAnsi="Times New Roman" w:cs="Times New Roman"/>
          <w:color w:val="1F41D1"/>
          <w:sz w:val="24"/>
          <w:szCs w:val="24"/>
        </w:rPr>
        <w:t xml:space="preserve"> circa 3rd century </w:t>
      </w:r>
      <w:proofErr w:type="gramStart"/>
      <w:r w:rsidR="005D32D7" w:rsidRPr="00414182">
        <w:rPr>
          <w:rFonts w:ascii="Times New Roman" w:hAnsi="Times New Roman" w:cs="Times New Roman"/>
          <w:color w:val="1F41D1"/>
          <w:sz w:val="24"/>
          <w:szCs w:val="24"/>
        </w:rPr>
        <w:t xml:space="preserve">Source  </w:t>
      </w:r>
      <w:r w:rsidRPr="00414182">
        <w:rPr>
          <w:rFonts w:ascii="Times New Roman" w:hAnsi="Times New Roman" w:cs="Times New Roman"/>
          <w:color w:val="1F41D1"/>
          <w:sz w:val="24"/>
          <w:szCs w:val="24"/>
        </w:rPr>
        <w:t>Wellcome</w:t>
      </w:r>
      <w:proofErr w:type="gramEnd"/>
      <w:r w:rsidRPr="00414182">
        <w:rPr>
          <w:rFonts w:ascii="Times New Roman" w:hAnsi="Times New Roman" w:cs="Times New Roman"/>
          <w:color w:val="1F41D1"/>
          <w:sz w:val="24"/>
          <w:szCs w:val="24"/>
        </w:rPr>
        <w:t xml:space="preserve"> Library, London.</w:t>
      </w:r>
    </w:p>
    <w:p w14:paraId="384571F6" w14:textId="77777777" w:rsidR="00A26FA7" w:rsidRPr="000F0DD7" w:rsidRDefault="007B1151" w:rsidP="006B5658">
      <w:pPr>
        <w:spacing w:line="240" w:lineRule="auto"/>
        <w:ind w:firstLine="360"/>
        <w:rPr>
          <w:rFonts w:ascii="Times New Roman" w:hAnsi="Times New Roman" w:cs="Times New Roman"/>
          <w:sz w:val="24"/>
          <w:szCs w:val="24"/>
        </w:rPr>
      </w:pPr>
      <w:r w:rsidRPr="000F0DD7">
        <w:rPr>
          <w:rFonts w:ascii="Times New Roman" w:hAnsi="Times New Roman" w:cs="Times New Roman"/>
          <w:sz w:val="24"/>
          <w:szCs w:val="24"/>
        </w:rPr>
        <w:t>Ethics and Law</w:t>
      </w:r>
    </w:p>
    <w:p w14:paraId="5B31CD59" w14:textId="77777777" w:rsidR="009A74E4" w:rsidRPr="000F0DD7" w:rsidRDefault="009A74E4" w:rsidP="006B5658">
      <w:pPr>
        <w:spacing w:line="240" w:lineRule="auto"/>
        <w:ind w:firstLine="360"/>
        <w:rPr>
          <w:rFonts w:ascii="Times New Roman" w:hAnsi="Times New Roman" w:cs="Times New Roman"/>
          <w:sz w:val="24"/>
          <w:szCs w:val="24"/>
        </w:rPr>
      </w:pPr>
      <w:r w:rsidRPr="000F0DD7">
        <w:rPr>
          <w:rFonts w:ascii="Times New Roman" w:hAnsi="Times New Roman" w:cs="Times New Roman"/>
          <w:sz w:val="24"/>
          <w:szCs w:val="24"/>
        </w:rPr>
        <w:t xml:space="preserve">The </w:t>
      </w:r>
      <w:proofErr w:type="gramStart"/>
      <w:r w:rsidRPr="000F0DD7">
        <w:rPr>
          <w:rFonts w:ascii="Times New Roman" w:hAnsi="Times New Roman" w:cs="Times New Roman"/>
          <w:sz w:val="24"/>
          <w:szCs w:val="24"/>
        </w:rPr>
        <w:t>word  “</w:t>
      </w:r>
      <w:proofErr w:type="gramEnd"/>
      <w:r w:rsidRPr="00316AA8">
        <w:rPr>
          <w:rFonts w:ascii="Times New Roman" w:hAnsi="Times New Roman" w:cs="Times New Roman"/>
          <w:sz w:val="24"/>
          <w:szCs w:val="24"/>
        </w:rPr>
        <w:t xml:space="preserve">Ethics”, is  derived from the Greek </w:t>
      </w:r>
      <w:r w:rsidRPr="00316AA8">
        <w:rPr>
          <w:rFonts w:ascii="Times New Roman" w:hAnsi="Times New Roman" w:cs="Times New Roman"/>
          <w:i/>
          <w:iCs/>
          <w:sz w:val="24"/>
          <w:szCs w:val="24"/>
        </w:rPr>
        <w:t>ethos</w:t>
      </w:r>
      <w:r w:rsidRPr="000F0DD7">
        <w:rPr>
          <w:rFonts w:ascii="Times New Roman" w:hAnsi="Times New Roman" w:cs="Times New Roman"/>
          <w:sz w:val="24"/>
          <w:szCs w:val="24"/>
        </w:rPr>
        <w:t>, or “behaviour”, is concerned with questions about right versus wrong con</w:t>
      </w:r>
      <w:r w:rsidRPr="000F0DD7">
        <w:rPr>
          <w:rFonts w:ascii="Times New Roman" w:hAnsi="Times New Roman" w:cs="Times New Roman"/>
          <w:sz w:val="24"/>
          <w:szCs w:val="24"/>
        </w:rPr>
        <w:softHyphen/>
        <w:t>duct and what constitutes a good or bad life,</w:t>
      </w:r>
    </w:p>
    <w:p w14:paraId="209FA726" w14:textId="77777777" w:rsidR="007B1151" w:rsidRPr="000F0DD7" w:rsidRDefault="007B1151" w:rsidP="006B5658">
      <w:pPr>
        <w:spacing w:line="240" w:lineRule="auto"/>
        <w:ind w:firstLine="360"/>
        <w:rPr>
          <w:ins w:id="13" w:author="Swetha Bhagat" w:date="2019-01-15T15:10:00Z"/>
          <w:rFonts w:ascii="Times New Roman" w:hAnsi="Times New Roman" w:cs="Times New Roman"/>
          <w:sz w:val="24"/>
          <w:szCs w:val="24"/>
        </w:rPr>
      </w:pPr>
    </w:p>
    <w:p w14:paraId="27DC3226" w14:textId="77777777" w:rsidR="00CE391B" w:rsidRPr="000F0DD7" w:rsidRDefault="009A74E4" w:rsidP="006B5658">
      <w:pPr>
        <w:spacing w:line="240" w:lineRule="auto"/>
        <w:ind w:firstLine="360"/>
        <w:rPr>
          <w:rFonts w:ascii="Times New Roman" w:hAnsi="Times New Roman" w:cs="Times New Roman"/>
          <w:sz w:val="24"/>
          <w:szCs w:val="24"/>
        </w:rPr>
      </w:pPr>
      <w:r w:rsidRPr="000F0DD7">
        <w:rPr>
          <w:rFonts w:ascii="Times New Roman" w:hAnsi="Times New Roman" w:cs="Times New Roman"/>
          <w:sz w:val="24"/>
          <w:szCs w:val="24"/>
        </w:rPr>
        <w:t xml:space="preserve">Both ethics and law are normative frameworks, i.e. they define how people ought to act. Ethics and law are often complementary; for example, a legal decree might require a person to do what is ethically required (such as refrain from harming others). However, something can be legal and yet conflict with ethical standards. </w:t>
      </w:r>
    </w:p>
    <w:p w14:paraId="457CB15F" w14:textId="77777777" w:rsidR="00CE391B" w:rsidRPr="000F0DD7" w:rsidRDefault="00CE391B" w:rsidP="006B5658">
      <w:pPr>
        <w:spacing w:line="240" w:lineRule="auto"/>
        <w:ind w:firstLine="360"/>
        <w:rPr>
          <w:rFonts w:ascii="Times New Roman" w:hAnsi="Times New Roman" w:cs="Times New Roman"/>
          <w:sz w:val="24"/>
          <w:szCs w:val="24"/>
        </w:rPr>
      </w:pPr>
      <w:r w:rsidRPr="000F0DD7">
        <w:rPr>
          <w:rFonts w:ascii="Times New Roman" w:hAnsi="Times New Roman" w:cs="Times New Roman"/>
          <w:sz w:val="24"/>
          <w:szCs w:val="24"/>
        </w:rPr>
        <w:t>This was</w:t>
      </w:r>
      <w:r w:rsidR="002836E8" w:rsidRPr="000F0DD7">
        <w:rPr>
          <w:rFonts w:ascii="Times New Roman" w:hAnsi="Times New Roman" w:cs="Times New Roman"/>
          <w:sz w:val="24"/>
          <w:szCs w:val="24"/>
        </w:rPr>
        <w:t xml:space="preserve"> </w:t>
      </w:r>
      <w:r w:rsidR="003E7E69" w:rsidRPr="000F0DD7">
        <w:rPr>
          <w:rFonts w:ascii="Times New Roman" w:hAnsi="Times New Roman" w:cs="Times New Roman"/>
          <w:sz w:val="24"/>
          <w:szCs w:val="24"/>
        </w:rPr>
        <w:t>proved during</w:t>
      </w:r>
      <w:r w:rsidRPr="000F0DD7">
        <w:rPr>
          <w:rFonts w:ascii="Times New Roman" w:hAnsi="Times New Roman" w:cs="Times New Roman"/>
          <w:sz w:val="24"/>
          <w:szCs w:val="24"/>
        </w:rPr>
        <w:t xml:space="preserve"> the Second World </w:t>
      </w:r>
      <w:r w:rsidR="00F31480" w:rsidRPr="000F0DD7">
        <w:rPr>
          <w:rFonts w:ascii="Times New Roman" w:hAnsi="Times New Roman" w:cs="Times New Roman"/>
          <w:sz w:val="24"/>
          <w:szCs w:val="24"/>
        </w:rPr>
        <w:t>War;</w:t>
      </w:r>
      <w:r w:rsidRPr="000F0DD7">
        <w:rPr>
          <w:rFonts w:ascii="Times New Roman" w:hAnsi="Times New Roman" w:cs="Times New Roman"/>
          <w:sz w:val="24"/>
          <w:szCs w:val="24"/>
        </w:rPr>
        <w:t xml:space="preserve"> Nazi doctors had conducted medical experiments on the prisoners in the notorious German concentration camps (1939-1945).  Apart from murdering hundreds of thousands of aged, incurably ill and disabled persons, these doctors had performed many inhuman experiments on the victims.  The prisoners were exposed to freezing temperature, highly toxic mustard gas, malaria parasites and various types of poisons. They had even conducted anatomical and anthropological studies after killing the defenceless persons.</w:t>
      </w:r>
    </w:p>
    <w:p w14:paraId="5BAD73FC" w14:textId="77777777" w:rsidR="007B1151" w:rsidRPr="000F0DD7" w:rsidRDefault="00CE391B" w:rsidP="006B5658">
      <w:pPr>
        <w:spacing w:line="240" w:lineRule="auto"/>
        <w:ind w:firstLine="360"/>
        <w:rPr>
          <w:ins w:id="14" w:author="Swetha Bhagat" w:date="2019-01-15T15:12:00Z"/>
          <w:rFonts w:ascii="Times New Roman" w:hAnsi="Times New Roman" w:cs="Times New Roman"/>
          <w:sz w:val="24"/>
          <w:szCs w:val="24"/>
        </w:rPr>
      </w:pPr>
      <w:r w:rsidRPr="000F0DD7">
        <w:rPr>
          <w:rFonts w:ascii="Times New Roman" w:hAnsi="Times New Roman" w:cs="Times New Roman"/>
          <w:sz w:val="24"/>
          <w:szCs w:val="24"/>
        </w:rPr>
        <w:t xml:space="preserve">After the war, many of those doctors were tried and convicted in the Nuremberg trials.  The war tribunal condemned those crimes against humanity committed in the name of medical research.  The Nuremberg proceedings led to the genesis of the famous </w:t>
      </w:r>
      <w:r w:rsidRPr="000F0DD7">
        <w:rPr>
          <w:rFonts w:ascii="Times New Roman" w:hAnsi="Times New Roman" w:cs="Times New Roman"/>
          <w:b/>
          <w:bCs/>
          <w:sz w:val="24"/>
          <w:szCs w:val="24"/>
        </w:rPr>
        <w:t xml:space="preserve">Nuremberg Code </w:t>
      </w:r>
      <w:r w:rsidRPr="000F0DD7">
        <w:rPr>
          <w:rFonts w:ascii="Times New Roman" w:hAnsi="Times New Roman" w:cs="Times New Roman"/>
          <w:sz w:val="24"/>
          <w:szCs w:val="24"/>
        </w:rPr>
        <w:t xml:space="preserve">(1947) </w:t>
      </w:r>
      <w:r w:rsidR="00E36F5B" w:rsidRPr="000F0DD7">
        <w:rPr>
          <w:rFonts w:ascii="Times New Roman" w:hAnsi="Times New Roman" w:cs="Times New Roman"/>
          <w:sz w:val="24"/>
          <w:szCs w:val="24"/>
        </w:rPr>
        <w:t>(Table-I)</w:t>
      </w:r>
      <w:r w:rsidR="002836E8" w:rsidRPr="000F0DD7">
        <w:rPr>
          <w:rFonts w:ascii="Times New Roman" w:hAnsi="Times New Roman" w:cs="Times New Roman"/>
          <w:sz w:val="24"/>
          <w:szCs w:val="24"/>
        </w:rPr>
        <w:t xml:space="preserve"> </w:t>
      </w:r>
      <w:r w:rsidRPr="000F0DD7">
        <w:rPr>
          <w:rFonts w:ascii="Times New Roman" w:hAnsi="Times New Roman" w:cs="Times New Roman"/>
          <w:sz w:val="24"/>
          <w:szCs w:val="24"/>
        </w:rPr>
        <w:t xml:space="preserve">emanating moral, ethical and legal principles to regulate medical research.  </w:t>
      </w:r>
    </w:p>
    <w:p w14:paraId="284768A9" w14:textId="77777777" w:rsidR="00B246AA" w:rsidRPr="000F0DD7" w:rsidRDefault="00CE391B" w:rsidP="006B5658">
      <w:pPr>
        <w:spacing w:line="240" w:lineRule="auto"/>
        <w:ind w:firstLine="360"/>
        <w:rPr>
          <w:rFonts w:ascii="Times New Roman" w:hAnsi="Times New Roman" w:cs="Times New Roman"/>
          <w:sz w:val="24"/>
          <w:szCs w:val="24"/>
        </w:rPr>
      </w:pPr>
      <w:r w:rsidRPr="000F0DD7">
        <w:rPr>
          <w:rFonts w:ascii="Times New Roman" w:hAnsi="Times New Roman" w:cs="Times New Roman"/>
          <w:sz w:val="24"/>
          <w:szCs w:val="24"/>
        </w:rPr>
        <w:lastRenderedPageBreak/>
        <w:t>Even after half a century the ten principles of Nuremberg code hold good</w:t>
      </w:r>
      <w:r w:rsidR="006B5658" w:rsidRPr="000F0DD7">
        <w:rPr>
          <w:rFonts w:ascii="Times New Roman" w:hAnsi="Times New Roman" w:cs="Times New Roman"/>
          <w:sz w:val="24"/>
          <w:szCs w:val="24"/>
        </w:rPr>
        <w:t xml:space="preserve"> today as well</w:t>
      </w:r>
      <w:r w:rsidRPr="000F0DD7">
        <w:rPr>
          <w:rFonts w:ascii="Times New Roman" w:hAnsi="Times New Roman" w:cs="Times New Roman"/>
          <w:sz w:val="24"/>
          <w:szCs w:val="24"/>
        </w:rPr>
        <w:t>.</w:t>
      </w:r>
      <w:r w:rsidR="00F31480" w:rsidRPr="000F0DD7">
        <w:rPr>
          <w:rFonts w:ascii="Times New Roman" w:hAnsi="Times New Roman" w:cs="Times New Roman"/>
          <w:sz w:val="24"/>
          <w:szCs w:val="24"/>
        </w:rPr>
        <w:t xml:space="preserve"> During the trial it was argued as per the ethical </w:t>
      </w:r>
      <w:r w:rsidR="009C0B77" w:rsidRPr="000F0DD7">
        <w:rPr>
          <w:rFonts w:ascii="Times New Roman" w:hAnsi="Times New Roman" w:cs="Times New Roman"/>
          <w:sz w:val="24"/>
          <w:szCs w:val="24"/>
        </w:rPr>
        <w:t>philosophy,</w:t>
      </w:r>
      <w:r w:rsidR="00F31480" w:rsidRPr="000F0DD7">
        <w:rPr>
          <w:rFonts w:ascii="Times New Roman" w:hAnsi="Times New Roman" w:cs="Times New Roman"/>
          <w:sz w:val="24"/>
          <w:szCs w:val="24"/>
        </w:rPr>
        <w:t xml:space="preserve"> the doctors had not committed any crime because the law of the land at that point of time wanted them to act so</w:t>
      </w:r>
      <w:r w:rsidR="009C0B77" w:rsidRPr="000F0DD7">
        <w:rPr>
          <w:rFonts w:ascii="Times New Roman" w:hAnsi="Times New Roman" w:cs="Times New Roman"/>
          <w:sz w:val="24"/>
          <w:szCs w:val="24"/>
        </w:rPr>
        <w:t>. H</w:t>
      </w:r>
      <w:r w:rsidR="00F31480" w:rsidRPr="000F0DD7">
        <w:rPr>
          <w:rFonts w:ascii="Times New Roman" w:hAnsi="Times New Roman" w:cs="Times New Roman"/>
          <w:sz w:val="24"/>
          <w:szCs w:val="24"/>
        </w:rPr>
        <w:t>ow so ever it was</w:t>
      </w:r>
      <w:r w:rsidR="009C0B77" w:rsidRPr="000F0DD7">
        <w:rPr>
          <w:rFonts w:ascii="Times New Roman" w:hAnsi="Times New Roman" w:cs="Times New Roman"/>
          <w:sz w:val="24"/>
          <w:szCs w:val="24"/>
        </w:rPr>
        <w:t xml:space="preserve"> further argued that a doctor was</w:t>
      </w:r>
      <w:r w:rsidR="00F31480" w:rsidRPr="000F0DD7">
        <w:rPr>
          <w:rFonts w:ascii="Times New Roman" w:hAnsi="Times New Roman" w:cs="Times New Roman"/>
          <w:sz w:val="24"/>
          <w:szCs w:val="24"/>
        </w:rPr>
        <w:t xml:space="preserve"> never licensed to kill even though</w:t>
      </w:r>
      <w:r w:rsidR="009C0B77" w:rsidRPr="000F0DD7">
        <w:rPr>
          <w:rFonts w:ascii="Times New Roman" w:hAnsi="Times New Roman" w:cs="Times New Roman"/>
          <w:sz w:val="24"/>
          <w:szCs w:val="24"/>
        </w:rPr>
        <w:t xml:space="preserve"> that act would be meant</w:t>
      </w:r>
      <w:r w:rsidR="00F31480" w:rsidRPr="000F0DD7">
        <w:rPr>
          <w:rFonts w:ascii="Times New Roman" w:hAnsi="Times New Roman" w:cs="Times New Roman"/>
          <w:sz w:val="24"/>
          <w:szCs w:val="24"/>
        </w:rPr>
        <w:t xml:space="preserve"> for the </w:t>
      </w:r>
      <w:r w:rsidR="00202699" w:rsidRPr="000F0DD7">
        <w:rPr>
          <w:rFonts w:ascii="Times New Roman" w:hAnsi="Times New Roman" w:cs="Times New Roman"/>
          <w:sz w:val="24"/>
          <w:szCs w:val="24"/>
        </w:rPr>
        <w:t>welfare</w:t>
      </w:r>
      <w:r w:rsidR="00F31480" w:rsidRPr="000F0DD7">
        <w:rPr>
          <w:rFonts w:ascii="Times New Roman" w:hAnsi="Times New Roman" w:cs="Times New Roman"/>
          <w:sz w:val="24"/>
          <w:szCs w:val="24"/>
        </w:rPr>
        <w:t xml:space="preserve"> of mankind in general</w:t>
      </w:r>
      <w:r w:rsidR="009C0B77" w:rsidRPr="000F0DD7">
        <w:rPr>
          <w:rFonts w:ascii="Times New Roman" w:hAnsi="Times New Roman" w:cs="Times New Roman"/>
          <w:sz w:val="24"/>
          <w:szCs w:val="24"/>
        </w:rPr>
        <w:t xml:space="preserve"> but in principle it</w:t>
      </w:r>
      <w:r w:rsidR="00202699" w:rsidRPr="000F0DD7">
        <w:rPr>
          <w:rFonts w:ascii="Times New Roman" w:hAnsi="Times New Roman" w:cs="Times New Roman"/>
          <w:sz w:val="24"/>
          <w:szCs w:val="24"/>
        </w:rPr>
        <w:t xml:space="preserve"> violate</w:t>
      </w:r>
      <w:r w:rsidR="009C0B77" w:rsidRPr="000F0DD7">
        <w:rPr>
          <w:rFonts w:ascii="Times New Roman" w:hAnsi="Times New Roman" w:cs="Times New Roman"/>
          <w:sz w:val="24"/>
          <w:szCs w:val="24"/>
        </w:rPr>
        <w:t>s the law as well as the ethics which states that</w:t>
      </w:r>
      <w:r w:rsidR="00202699" w:rsidRPr="000F0DD7">
        <w:rPr>
          <w:rFonts w:ascii="Times New Roman" w:hAnsi="Times New Roman" w:cs="Times New Roman"/>
          <w:sz w:val="24"/>
          <w:szCs w:val="24"/>
        </w:rPr>
        <w:t xml:space="preserve"> a Human life shall be </w:t>
      </w:r>
      <w:r w:rsidR="009C0B77" w:rsidRPr="000F0DD7">
        <w:rPr>
          <w:rFonts w:ascii="Times New Roman" w:hAnsi="Times New Roman" w:cs="Times New Roman"/>
          <w:sz w:val="24"/>
          <w:szCs w:val="24"/>
        </w:rPr>
        <w:t xml:space="preserve">never put </w:t>
      </w:r>
      <w:r w:rsidR="00202699" w:rsidRPr="000F0DD7">
        <w:rPr>
          <w:rFonts w:ascii="Times New Roman" w:hAnsi="Times New Roman" w:cs="Times New Roman"/>
          <w:sz w:val="24"/>
          <w:szCs w:val="24"/>
        </w:rPr>
        <w:t>at risk</w:t>
      </w:r>
      <w:r w:rsidR="009C0B77" w:rsidRPr="000F0DD7">
        <w:rPr>
          <w:rFonts w:ascii="Times New Roman" w:hAnsi="Times New Roman" w:cs="Times New Roman"/>
          <w:sz w:val="24"/>
          <w:szCs w:val="24"/>
        </w:rPr>
        <w:t xml:space="preserve"> knowingly or deliberately even while trying to achieve benefits for mankind in general.</w:t>
      </w:r>
    </w:p>
    <w:p w14:paraId="5686D444" w14:textId="77777777" w:rsidR="005D32D7" w:rsidRPr="000F0DD7" w:rsidRDefault="005D32D7" w:rsidP="005D32D7">
      <w:pPr>
        <w:spacing w:line="240" w:lineRule="auto"/>
        <w:jc w:val="center"/>
        <w:rPr>
          <w:rFonts w:ascii="Times New Roman" w:hAnsi="Times New Roman" w:cs="Times New Roman"/>
          <w:sz w:val="24"/>
          <w:szCs w:val="24"/>
        </w:rPr>
      </w:pPr>
      <w:r w:rsidRPr="000F0DD7">
        <w:rPr>
          <w:rFonts w:ascii="Times New Roman" w:hAnsi="Times New Roman" w:cs="Times New Roman"/>
          <w:bCs/>
          <w:sz w:val="24"/>
          <w:szCs w:val="24"/>
          <w:lang w:val="en-IN"/>
        </w:rPr>
        <w:t>Table-I</w:t>
      </w:r>
    </w:p>
    <w:p w14:paraId="0D8A0960" w14:textId="77777777" w:rsidR="00E36F5B" w:rsidRPr="00414182" w:rsidRDefault="00E36F5B" w:rsidP="00576BBC">
      <w:pPr>
        <w:spacing w:after="240" w:line="240" w:lineRule="auto"/>
        <w:ind w:firstLine="360"/>
        <w:rPr>
          <w:rFonts w:ascii="Times New Roman" w:hAnsi="Times New Roman" w:cs="Times New Roman"/>
          <w:color w:val="1F41D1"/>
          <w:sz w:val="24"/>
          <w:szCs w:val="24"/>
        </w:rPr>
      </w:pPr>
      <w:r w:rsidRPr="000F0DD7">
        <w:rPr>
          <w:rFonts w:ascii="Times New Roman" w:hAnsi="Times New Roman" w:cs="Times New Roman"/>
          <w:b/>
          <w:bCs/>
          <w:color w:val="1F41D1"/>
          <w:sz w:val="24"/>
          <w:szCs w:val="24"/>
          <w:lang w:val="en-IN"/>
        </w:rPr>
        <w:t>THE NUREMBERG CODE</w:t>
      </w:r>
      <w:r w:rsidR="00576BBC" w:rsidRPr="00414182">
        <w:rPr>
          <w:rFonts w:ascii="Times New Roman" w:hAnsi="Times New Roman" w:cs="Times New Roman"/>
          <w:b/>
          <w:bCs/>
          <w:color w:val="1F41D1"/>
          <w:sz w:val="24"/>
          <w:szCs w:val="24"/>
          <w:lang w:val="en-IN"/>
        </w:rPr>
        <w:t xml:space="preserve">               </w:t>
      </w:r>
    </w:p>
    <w:tbl>
      <w:tblPr>
        <w:tblStyle w:val="TableGrid"/>
        <w:tblW w:w="9322" w:type="dxa"/>
        <w:tblLook w:val="04A0" w:firstRow="1" w:lastRow="0" w:firstColumn="1" w:lastColumn="0" w:noHBand="0" w:noVBand="1"/>
      </w:tblPr>
      <w:tblGrid>
        <w:gridCol w:w="9322"/>
      </w:tblGrid>
      <w:tr w:rsidR="00740A7F" w:rsidRPr="00414182" w14:paraId="3BB10C8E" w14:textId="77777777" w:rsidTr="00740A7F">
        <w:trPr>
          <w:trHeight w:val="53"/>
        </w:trPr>
        <w:tc>
          <w:tcPr>
            <w:tcW w:w="9322" w:type="dxa"/>
          </w:tcPr>
          <w:p w14:paraId="03966518" w14:textId="77777777" w:rsidR="00857BE9" w:rsidRPr="00414182" w:rsidRDefault="00237678" w:rsidP="00576BBC">
            <w:pPr>
              <w:rPr>
                <w:rFonts w:ascii="Times New Roman" w:hAnsi="Times New Roman" w:cs="Times New Roman"/>
                <w:color w:val="1F41D1"/>
                <w:sz w:val="24"/>
                <w:szCs w:val="24"/>
                <w:lang w:val="en-IN"/>
              </w:rPr>
            </w:pPr>
            <w:r w:rsidRPr="00414182">
              <w:rPr>
                <w:rFonts w:ascii="Times New Roman" w:hAnsi="Times New Roman" w:cs="Times New Roman"/>
                <w:color w:val="1F41D1"/>
                <w:sz w:val="24"/>
                <w:szCs w:val="24"/>
                <w:lang w:val="en-IN"/>
              </w:rPr>
              <w:t>1. The</w:t>
            </w:r>
            <w:r w:rsidR="00AE29F3" w:rsidRPr="00414182">
              <w:rPr>
                <w:rFonts w:ascii="Times New Roman" w:hAnsi="Times New Roman" w:cs="Times New Roman"/>
                <w:color w:val="1F41D1"/>
                <w:sz w:val="24"/>
                <w:szCs w:val="24"/>
                <w:lang w:val="en-IN"/>
              </w:rPr>
              <w:t xml:space="preserve"> voluntary consent of the human subject is absolutely essential.</w:t>
            </w:r>
            <w:r w:rsidRPr="00414182">
              <w:rPr>
                <w:rFonts w:ascii="Times New Roman" w:hAnsi="Times New Roman" w:cs="Times New Roman"/>
                <w:color w:val="1F41D1"/>
                <w:sz w:val="24"/>
                <w:szCs w:val="24"/>
                <w:lang w:val="en-IN"/>
              </w:rPr>
              <w:t xml:space="preserve"> This means that the person involved should have legal capacity to give consent; should be so situated as to be able to exercise free power of choice, without the intervention of any element of force, fraud, deceit, duress, over-reaching, or other ulterior form of constraint or coercion; and should have sufficient knowledge and comprehension of the elements of the subject matter involved, as to enable him to make an understanding and enlightened decision. This latter element requires that, before the acceptance of an affirmative decision by the experimental subject, there should be made known to him the nature, duration, and purpose of the experiment; the method and means by which it is to be conducted; all inconveniences and hazards reasonably to be expected; and the effects upon his health or person, which may possibly come from his participation in the experiment. The duty and responsibility for ascertaining the quality of the consent rests upon each individual who initiates, directs or engages in the experiment. It is a personal duty and responsibility which may not be delegated to another with impunity.</w:t>
            </w:r>
          </w:p>
        </w:tc>
      </w:tr>
      <w:tr w:rsidR="00740A7F" w:rsidRPr="00414182" w14:paraId="0F6A0EB9" w14:textId="77777777" w:rsidTr="00740A7F">
        <w:tc>
          <w:tcPr>
            <w:tcW w:w="9322" w:type="dxa"/>
          </w:tcPr>
          <w:p w14:paraId="123B7E54" w14:textId="77777777" w:rsidR="00740A7F" w:rsidRPr="00414182" w:rsidRDefault="00237678" w:rsidP="00576BBC">
            <w:pPr>
              <w:rPr>
                <w:rFonts w:ascii="Times New Roman" w:hAnsi="Times New Roman" w:cs="Times New Roman"/>
                <w:color w:val="1F41D1"/>
                <w:sz w:val="24"/>
                <w:szCs w:val="24"/>
                <w:lang w:val="en-IN"/>
              </w:rPr>
            </w:pPr>
            <w:r w:rsidRPr="00414182">
              <w:rPr>
                <w:rFonts w:ascii="Times New Roman" w:hAnsi="Times New Roman" w:cs="Times New Roman"/>
                <w:color w:val="1F41D1"/>
                <w:sz w:val="24"/>
                <w:szCs w:val="24"/>
                <w:lang w:val="en-IN"/>
              </w:rPr>
              <w:t>2.</w:t>
            </w:r>
            <w:r w:rsidR="00740A7F" w:rsidRPr="00414182">
              <w:rPr>
                <w:rFonts w:ascii="Times New Roman" w:hAnsi="Times New Roman" w:cs="Times New Roman"/>
                <w:color w:val="1F41D1"/>
                <w:sz w:val="24"/>
                <w:szCs w:val="24"/>
                <w:lang w:val="en-IN"/>
              </w:rPr>
              <w:t xml:space="preserve"> The experiment should be such as to yield fruitful results for the good of society, unprocurable by other methods or means of study, and not random and unnecessary in nature.</w:t>
            </w:r>
          </w:p>
        </w:tc>
      </w:tr>
      <w:tr w:rsidR="00740A7F" w:rsidRPr="00414182" w14:paraId="4FBE9929" w14:textId="77777777" w:rsidTr="00740A7F">
        <w:tc>
          <w:tcPr>
            <w:tcW w:w="9322" w:type="dxa"/>
          </w:tcPr>
          <w:p w14:paraId="72C37724" w14:textId="77777777" w:rsidR="00740A7F" w:rsidRPr="00414182" w:rsidRDefault="00237678" w:rsidP="00576BBC">
            <w:pPr>
              <w:rPr>
                <w:rFonts w:ascii="Times New Roman" w:hAnsi="Times New Roman" w:cs="Times New Roman"/>
                <w:color w:val="1F41D1"/>
                <w:sz w:val="24"/>
                <w:szCs w:val="24"/>
                <w:lang w:val="en-IN"/>
              </w:rPr>
            </w:pPr>
            <w:r w:rsidRPr="00414182">
              <w:rPr>
                <w:rFonts w:ascii="Times New Roman" w:hAnsi="Times New Roman" w:cs="Times New Roman"/>
                <w:color w:val="1F41D1"/>
                <w:sz w:val="24"/>
                <w:szCs w:val="24"/>
                <w:lang w:val="en-IN"/>
              </w:rPr>
              <w:t xml:space="preserve">3. </w:t>
            </w:r>
            <w:r w:rsidR="00740A7F" w:rsidRPr="00414182">
              <w:rPr>
                <w:rFonts w:ascii="Times New Roman" w:hAnsi="Times New Roman" w:cs="Times New Roman"/>
                <w:color w:val="1F41D1"/>
                <w:sz w:val="24"/>
                <w:szCs w:val="24"/>
                <w:lang w:val="en-IN"/>
              </w:rPr>
              <w:t>The experiment should be so designed and based on the results of animal experimentation</w:t>
            </w:r>
            <w:r w:rsidRPr="00414182">
              <w:rPr>
                <w:rFonts w:ascii="Times New Roman" w:hAnsi="Times New Roman" w:cs="Times New Roman"/>
                <w:color w:val="1F41D1"/>
                <w:sz w:val="24"/>
                <w:szCs w:val="24"/>
                <w:lang w:val="en-IN"/>
              </w:rPr>
              <w:t xml:space="preserve"> and a knowledge of the natural history of the disease or other problem under study, that the anticipated results will justify the performance of the experiment</w:t>
            </w:r>
          </w:p>
        </w:tc>
      </w:tr>
      <w:tr w:rsidR="00740A7F" w:rsidRPr="00414182" w14:paraId="1424D9BF" w14:textId="77777777" w:rsidTr="00740A7F">
        <w:tc>
          <w:tcPr>
            <w:tcW w:w="9322" w:type="dxa"/>
          </w:tcPr>
          <w:p w14:paraId="5E06A81D" w14:textId="77777777" w:rsidR="00740A7F" w:rsidRPr="00414182" w:rsidRDefault="00237678" w:rsidP="00576BBC">
            <w:pPr>
              <w:rPr>
                <w:rFonts w:ascii="Times New Roman" w:hAnsi="Times New Roman" w:cs="Times New Roman"/>
                <w:color w:val="1F41D1"/>
                <w:sz w:val="24"/>
                <w:szCs w:val="24"/>
                <w:lang w:val="en-IN"/>
              </w:rPr>
            </w:pPr>
            <w:r w:rsidRPr="00414182">
              <w:rPr>
                <w:rFonts w:ascii="Times New Roman" w:hAnsi="Times New Roman" w:cs="Times New Roman"/>
                <w:color w:val="1F41D1"/>
                <w:sz w:val="24"/>
                <w:szCs w:val="24"/>
                <w:lang w:val="en-IN"/>
              </w:rPr>
              <w:t xml:space="preserve">4. </w:t>
            </w:r>
            <w:r w:rsidR="00740A7F" w:rsidRPr="00414182">
              <w:rPr>
                <w:rFonts w:ascii="Times New Roman" w:hAnsi="Times New Roman" w:cs="Times New Roman"/>
                <w:color w:val="1F41D1"/>
                <w:sz w:val="24"/>
                <w:szCs w:val="24"/>
                <w:lang w:val="en-IN"/>
              </w:rPr>
              <w:t xml:space="preserve"> The experiment should be so conducted as to avoid all unnecessary physical and </w:t>
            </w:r>
            <w:r w:rsidR="00576BBC" w:rsidRPr="00414182">
              <w:rPr>
                <w:rFonts w:ascii="Times New Roman" w:hAnsi="Times New Roman" w:cs="Times New Roman"/>
                <w:color w:val="1F41D1"/>
                <w:sz w:val="24"/>
                <w:szCs w:val="24"/>
                <w:lang w:val="en-IN"/>
              </w:rPr>
              <w:t>mental suffering</w:t>
            </w:r>
            <w:r w:rsidRPr="00414182">
              <w:rPr>
                <w:rFonts w:ascii="Times New Roman" w:hAnsi="Times New Roman" w:cs="Times New Roman"/>
                <w:color w:val="1F41D1"/>
                <w:sz w:val="24"/>
                <w:szCs w:val="24"/>
                <w:lang w:val="en-IN"/>
              </w:rPr>
              <w:t xml:space="preserve"> and injury.</w:t>
            </w:r>
          </w:p>
          <w:p w14:paraId="406C41CB" w14:textId="77777777" w:rsidR="00237678" w:rsidRPr="00414182" w:rsidRDefault="00237678" w:rsidP="00576BBC">
            <w:pPr>
              <w:ind w:firstLine="360"/>
              <w:rPr>
                <w:rFonts w:ascii="Times New Roman" w:hAnsi="Times New Roman" w:cs="Times New Roman"/>
                <w:color w:val="1F41D1"/>
                <w:sz w:val="24"/>
                <w:szCs w:val="24"/>
                <w:lang w:val="en-IN"/>
              </w:rPr>
            </w:pPr>
          </w:p>
        </w:tc>
      </w:tr>
      <w:tr w:rsidR="00740A7F" w:rsidRPr="00414182" w14:paraId="505FE09A" w14:textId="77777777" w:rsidTr="00237678">
        <w:trPr>
          <w:trHeight w:val="983"/>
        </w:trPr>
        <w:tc>
          <w:tcPr>
            <w:tcW w:w="9322" w:type="dxa"/>
          </w:tcPr>
          <w:p w14:paraId="64C2356C" w14:textId="77777777" w:rsidR="00237678" w:rsidRPr="00414182" w:rsidRDefault="00237678" w:rsidP="00576BBC">
            <w:pPr>
              <w:rPr>
                <w:rFonts w:ascii="Times New Roman" w:hAnsi="Times New Roman" w:cs="Times New Roman"/>
                <w:color w:val="1F41D1"/>
                <w:sz w:val="24"/>
                <w:szCs w:val="24"/>
                <w:lang w:val="en-IN"/>
              </w:rPr>
            </w:pPr>
            <w:r w:rsidRPr="00414182">
              <w:rPr>
                <w:rFonts w:ascii="Times New Roman" w:hAnsi="Times New Roman" w:cs="Times New Roman"/>
                <w:color w:val="1F41D1"/>
                <w:sz w:val="24"/>
                <w:szCs w:val="24"/>
                <w:lang w:val="en-IN"/>
              </w:rPr>
              <w:t xml:space="preserve">5. </w:t>
            </w:r>
            <w:r w:rsidR="00740A7F" w:rsidRPr="00414182">
              <w:rPr>
                <w:rFonts w:ascii="Times New Roman" w:hAnsi="Times New Roman" w:cs="Times New Roman"/>
                <w:color w:val="1F41D1"/>
                <w:sz w:val="24"/>
                <w:szCs w:val="24"/>
                <w:lang w:val="en-IN"/>
              </w:rPr>
              <w:t xml:space="preserve"> No experiment should be condu</w:t>
            </w:r>
            <w:r w:rsidR="00576BBC" w:rsidRPr="00414182">
              <w:rPr>
                <w:rFonts w:ascii="Times New Roman" w:hAnsi="Times New Roman" w:cs="Times New Roman"/>
                <w:color w:val="1F41D1"/>
                <w:sz w:val="24"/>
                <w:szCs w:val="24"/>
                <w:lang w:val="en-IN"/>
              </w:rPr>
              <w:t>cted, where there is an a prior</w:t>
            </w:r>
            <w:r w:rsidR="00740A7F" w:rsidRPr="00414182">
              <w:rPr>
                <w:rFonts w:ascii="Times New Roman" w:hAnsi="Times New Roman" w:cs="Times New Roman"/>
                <w:color w:val="1F41D1"/>
                <w:sz w:val="24"/>
                <w:szCs w:val="24"/>
                <w:lang w:val="en-IN"/>
              </w:rPr>
              <w:t xml:space="preserve"> reason to believe that</w:t>
            </w:r>
            <w:r w:rsidRPr="00414182">
              <w:rPr>
                <w:rFonts w:ascii="Times New Roman" w:hAnsi="Times New Roman" w:cs="Times New Roman"/>
                <w:color w:val="1F41D1"/>
                <w:sz w:val="24"/>
                <w:szCs w:val="24"/>
                <w:lang w:val="en-IN"/>
              </w:rPr>
              <w:t xml:space="preserve"> death or disabling injury will occur; except, perhaps, in those experiments where the experimental physicians also serve as subjects</w:t>
            </w:r>
          </w:p>
          <w:p w14:paraId="0988638D" w14:textId="77777777" w:rsidR="00237678" w:rsidRPr="00414182" w:rsidRDefault="00237678" w:rsidP="00576BBC">
            <w:pPr>
              <w:ind w:firstLine="360"/>
              <w:rPr>
                <w:rFonts w:ascii="Times New Roman" w:hAnsi="Times New Roman" w:cs="Times New Roman"/>
                <w:color w:val="1F41D1"/>
                <w:sz w:val="24"/>
                <w:szCs w:val="24"/>
                <w:lang w:val="en-IN"/>
              </w:rPr>
            </w:pPr>
          </w:p>
        </w:tc>
      </w:tr>
      <w:tr w:rsidR="00740A7F" w:rsidRPr="00414182" w14:paraId="52B90AE9" w14:textId="77777777" w:rsidTr="00740A7F">
        <w:tc>
          <w:tcPr>
            <w:tcW w:w="9322" w:type="dxa"/>
          </w:tcPr>
          <w:p w14:paraId="09385F9F" w14:textId="77777777" w:rsidR="00740A7F" w:rsidRPr="00414182" w:rsidRDefault="00237678" w:rsidP="00576BBC">
            <w:pPr>
              <w:rPr>
                <w:rFonts w:ascii="Times New Roman" w:hAnsi="Times New Roman" w:cs="Times New Roman"/>
                <w:color w:val="1F41D1"/>
                <w:sz w:val="24"/>
                <w:szCs w:val="24"/>
                <w:lang w:val="en-IN"/>
              </w:rPr>
            </w:pPr>
            <w:r w:rsidRPr="00414182">
              <w:rPr>
                <w:rFonts w:ascii="Times New Roman" w:hAnsi="Times New Roman" w:cs="Times New Roman"/>
                <w:color w:val="1F41D1"/>
                <w:sz w:val="24"/>
                <w:szCs w:val="24"/>
                <w:lang w:val="en-IN"/>
              </w:rPr>
              <w:t xml:space="preserve">6. </w:t>
            </w:r>
            <w:r w:rsidR="00740A7F" w:rsidRPr="00414182">
              <w:rPr>
                <w:rFonts w:ascii="Times New Roman" w:hAnsi="Times New Roman" w:cs="Times New Roman"/>
                <w:color w:val="1F41D1"/>
                <w:sz w:val="24"/>
                <w:szCs w:val="24"/>
                <w:lang w:val="en-IN"/>
              </w:rPr>
              <w:t>The degree of risk to be taken should never exceed that determined by the humanitarian</w:t>
            </w:r>
            <w:r w:rsidRPr="00414182">
              <w:rPr>
                <w:rFonts w:ascii="Times New Roman" w:hAnsi="Times New Roman" w:cs="Times New Roman"/>
                <w:color w:val="1F41D1"/>
                <w:sz w:val="24"/>
                <w:szCs w:val="24"/>
                <w:lang w:val="en-IN"/>
              </w:rPr>
              <w:t xml:space="preserve"> importance of the problem to be solved by the experiment.</w:t>
            </w:r>
          </w:p>
        </w:tc>
      </w:tr>
      <w:tr w:rsidR="00740A7F" w:rsidRPr="00414182" w14:paraId="1AA958C9" w14:textId="77777777" w:rsidTr="00740A7F">
        <w:tc>
          <w:tcPr>
            <w:tcW w:w="9322" w:type="dxa"/>
          </w:tcPr>
          <w:p w14:paraId="1FE476AC" w14:textId="77777777" w:rsidR="00740A7F" w:rsidRPr="00414182" w:rsidRDefault="00237678" w:rsidP="00576BBC">
            <w:pPr>
              <w:rPr>
                <w:rFonts w:ascii="Times New Roman" w:hAnsi="Times New Roman" w:cs="Times New Roman"/>
                <w:color w:val="1F41D1"/>
                <w:sz w:val="24"/>
                <w:szCs w:val="24"/>
                <w:lang w:val="en-IN"/>
              </w:rPr>
            </w:pPr>
            <w:r w:rsidRPr="00414182">
              <w:rPr>
                <w:rFonts w:ascii="Times New Roman" w:hAnsi="Times New Roman" w:cs="Times New Roman"/>
                <w:color w:val="1F41D1"/>
                <w:sz w:val="24"/>
                <w:szCs w:val="24"/>
                <w:lang w:val="en-IN"/>
              </w:rPr>
              <w:t xml:space="preserve">7. </w:t>
            </w:r>
            <w:r w:rsidR="00740A7F" w:rsidRPr="00414182">
              <w:rPr>
                <w:rFonts w:ascii="Times New Roman" w:hAnsi="Times New Roman" w:cs="Times New Roman"/>
                <w:color w:val="1F41D1"/>
                <w:sz w:val="24"/>
                <w:szCs w:val="24"/>
                <w:lang w:val="en-IN"/>
              </w:rPr>
              <w:t>Proper preparations should be made and adequate facilities provided to protect the</w:t>
            </w:r>
            <w:r w:rsidRPr="00414182">
              <w:rPr>
                <w:rFonts w:ascii="Times New Roman" w:hAnsi="Times New Roman" w:cs="Times New Roman"/>
                <w:color w:val="1F41D1"/>
                <w:sz w:val="24"/>
                <w:szCs w:val="24"/>
                <w:lang w:val="en-IN"/>
              </w:rPr>
              <w:t xml:space="preserve"> experimental subject against even remote possibilities of injury, disability, or death.</w:t>
            </w:r>
          </w:p>
        </w:tc>
      </w:tr>
      <w:tr w:rsidR="00740A7F" w:rsidRPr="00414182" w14:paraId="764BC7D1" w14:textId="77777777" w:rsidTr="00740A7F">
        <w:tc>
          <w:tcPr>
            <w:tcW w:w="9322" w:type="dxa"/>
          </w:tcPr>
          <w:p w14:paraId="6DBFE89D" w14:textId="77777777" w:rsidR="00740A7F" w:rsidRPr="00414182" w:rsidRDefault="00237678" w:rsidP="00576BBC">
            <w:pPr>
              <w:rPr>
                <w:rFonts w:ascii="Times New Roman" w:hAnsi="Times New Roman" w:cs="Times New Roman"/>
                <w:color w:val="1F41D1"/>
                <w:sz w:val="24"/>
                <w:szCs w:val="24"/>
                <w:lang w:val="en-IN"/>
              </w:rPr>
            </w:pPr>
            <w:r w:rsidRPr="00414182">
              <w:rPr>
                <w:rFonts w:ascii="Times New Roman" w:hAnsi="Times New Roman" w:cs="Times New Roman"/>
                <w:color w:val="1F41D1"/>
                <w:sz w:val="24"/>
                <w:szCs w:val="24"/>
                <w:lang w:val="en-IN"/>
              </w:rPr>
              <w:t xml:space="preserve">8. </w:t>
            </w:r>
            <w:r w:rsidR="00740A7F" w:rsidRPr="00414182">
              <w:rPr>
                <w:rFonts w:ascii="Times New Roman" w:hAnsi="Times New Roman" w:cs="Times New Roman"/>
                <w:color w:val="1F41D1"/>
                <w:sz w:val="24"/>
                <w:szCs w:val="24"/>
                <w:lang w:val="en-IN"/>
              </w:rPr>
              <w:t>The experiment should be conducted only by scientifically qualified persons. The highest degree of skill and care should be required through all stages of the experiment of those who conduct or engage in the experiment</w:t>
            </w:r>
          </w:p>
        </w:tc>
      </w:tr>
      <w:tr w:rsidR="00740A7F" w:rsidRPr="00414182" w14:paraId="4456CB97" w14:textId="77777777" w:rsidTr="00740A7F">
        <w:tc>
          <w:tcPr>
            <w:tcW w:w="9322" w:type="dxa"/>
          </w:tcPr>
          <w:p w14:paraId="543D95A2" w14:textId="77777777" w:rsidR="00740A7F" w:rsidRPr="00414182" w:rsidRDefault="00576BBC" w:rsidP="00576BBC">
            <w:pPr>
              <w:rPr>
                <w:rFonts w:ascii="Times New Roman" w:hAnsi="Times New Roman" w:cs="Times New Roman"/>
                <w:color w:val="1F41D1"/>
                <w:sz w:val="24"/>
                <w:szCs w:val="24"/>
                <w:lang w:val="en-IN"/>
              </w:rPr>
            </w:pPr>
            <w:r w:rsidRPr="00414182">
              <w:rPr>
                <w:rFonts w:ascii="Times New Roman" w:hAnsi="Times New Roman" w:cs="Times New Roman"/>
                <w:color w:val="1F41D1"/>
                <w:sz w:val="24"/>
                <w:szCs w:val="24"/>
                <w:lang w:val="en-IN"/>
              </w:rPr>
              <w:t xml:space="preserve">9. </w:t>
            </w:r>
            <w:r w:rsidR="00740A7F" w:rsidRPr="00414182">
              <w:rPr>
                <w:rFonts w:ascii="Times New Roman" w:hAnsi="Times New Roman" w:cs="Times New Roman"/>
                <w:color w:val="1F41D1"/>
                <w:sz w:val="24"/>
                <w:szCs w:val="24"/>
                <w:lang w:val="en-IN"/>
              </w:rPr>
              <w:t>During the course of the experiment, the human subject should be at liberty to bring the experiment to an end, if he has reached the physical or mental state, where continuation of the experiment seemed to him to be impossible</w:t>
            </w:r>
          </w:p>
          <w:p w14:paraId="59A259AB" w14:textId="77777777" w:rsidR="00740A7F" w:rsidRPr="00414182" w:rsidRDefault="00740A7F" w:rsidP="00576BBC">
            <w:pPr>
              <w:ind w:firstLine="360"/>
              <w:rPr>
                <w:rFonts w:ascii="Times New Roman" w:hAnsi="Times New Roman" w:cs="Times New Roman"/>
                <w:color w:val="1F41D1"/>
                <w:sz w:val="24"/>
                <w:szCs w:val="24"/>
                <w:lang w:val="en-IN"/>
              </w:rPr>
            </w:pPr>
          </w:p>
        </w:tc>
      </w:tr>
      <w:tr w:rsidR="00740A7F" w:rsidRPr="00414182" w14:paraId="69F20CF1" w14:textId="77777777" w:rsidTr="00740A7F">
        <w:trPr>
          <w:trHeight w:val="53"/>
        </w:trPr>
        <w:tc>
          <w:tcPr>
            <w:tcW w:w="9322" w:type="dxa"/>
          </w:tcPr>
          <w:p w14:paraId="50CD2ADC" w14:textId="77777777" w:rsidR="00740A7F" w:rsidRPr="00414182" w:rsidRDefault="00576BBC" w:rsidP="00576BBC">
            <w:pPr>
              <w:rPr>
                <w:rFonts w:ascii="Times New Roman" w:hAnsi="Times New Roman" w:cs="Times New Roman"/>
                <w:color w:val="1F41D1"/>
                <w:sz w:val="24"/>
                <w:szCs w:val="24"/>
                <w:lang w:val="en-IN"/>
              </w:rPr>
            </w:pPr>
            <w:r w:rsidRPr="00414182">
              <w:rPr>
                <w:rFonts w:ascii="Times New Roman" w:hAnsi="Times New Roman" w:cs="Times New Roman"/>
                <w:color w:val="1F41D1"/>
                <w:sz w:val="24"/>
                <w:szCs w:val="24"/>
                <w:lang w:val="en-IN"/>
              </w:rPr>
              <w:t>10.</w:t>
            </w:r>
            <w:r w:rsidR="00740A7F" w:rsidRPr="00414182">
              <w:rPr>
                <w:rFonts w:ascii="Times New Roman" w:hAnsi="Times New Roman" w:cs="Times New Roman"/>
                <w:color w:val="1F41D1"/>
                <w:sz w:val="24"/>
                <w:szCs w:val="24"/>
                <w:lang w:val="en-IN"/>
              </w:rPr>
              <w:t xml:space="preserve">During the course of the experiment, the scientist in charge must be prepared to terminate the experiment at any stage, if he has probable cause to believe, in the exercise of the good </w:t>
            </w:r>
            <w:r w:rsidR="00740A7F" w:rsidRPr="00414182">
              <w:rPr>
                <w:rFonts w:ascii="Times New Roman" w:hAnsi="Times New Roman" w:cs="Times New Roman"/>
                <w:color w:val="1F41D1"/>
                <w:sz w:val="24"/>
                <w:szCs w:val="24"/>
                <w:lang w:val="en-IN"/>
              </w:rPr>
              <w:lastRenderedPageBreak/>
              <w:t>faith, superior skill and careful judgement required of him, that a continuation of the experiment is likely to result in injury, disability, or death to the experimental subject</w:t>
            </w:r>
          </w:p>
        </w:tc>
      </w:tr>
    </w:tbl>
    <w:p w14:paraId="05E75D49" w14:textId="77777777" w:rsidR="00740A7F" w:rsidRDefault="00740A7F" w:rsidP="00576BBC">
      <w:pPr>
        <w:spacing w:after="0" w:line="240" w:lineRule="auto"/>
        <w:rPr>
          <w:rFonts w:ascii="Times New Roman" w:hAnsi="Times New Roman" w:cs="Times New Roman"/>
          <w:color w:val="0070C0"/>
          <w:sz w:val="24"/>
          <w:szCs w:val="24"/>
        </w:rPr>
      </w:pPr>
    </w:p>
    <w:p w14:paraId="17F263EF" w14:textId="77777777" w:rsidR="00576BBC" w:rsidRPr="000F0DD7" w:rsidRDefault="00740A7F" w:rsidP="00576BBC">
      <w:pPr>
        <w:spacing w:line="240" w:lineRule="auto"/>
        <w:rPr>
          <w:rFonts w:ascii="Times New Roman" w:hAnsi="Times New Roman" w:cs="Times New Roman"/>
          <w:b/>
          <w:color w:val="0070C0"/>
          <w:sz w:val="24"/>
          <w:szCs w:val="24"/>
          <w:rPrChange w:id="15" w:author="Reviewer 1" w:date="2019-01-24T17:24:00Z">
            <w:rPr>
              <w:rFonts w:ascii="Times New Roman" w:hAnsi="Times New Roman" w:cs="Times New Roman"/>
              <w:color w:val="0070C0"/>
              <w:sz w:val="24"/>
              <w:szCs w:val="24"/>
            </w:rPr>
          </w:rPrChange>
        </w:rPr>
      </w:pPr>
      <w:r>
        <w:rPr>
          <w:rFonts w:ascii="Times New Roman" w:hAnsi="Times New Roman" w:cs="Times New Roman"/>
          <w:color w:val="0070C0"/>
          <w:sz w:val="24"/>
          <w:szCs w:val="24"/>
        </w:rPr>
        <w:br w:type="page"/>
      </w:r>
      <w:r w:rsidR="00202699" w:rsidRPr="000F0DD7">
        <w:rPr>
          <w:rFonts w:ascii="Times New Roman" w:hAnsi="Times New Roman" w:cs="Times New Roman"/>
          <w:b/>
          <w:sz w:val="24"/>
          <w:szCs w:val="24"/>
          <w:rPrChange w:id="16" w:author="Reviewer 1" w:date="2019-01-24T17:24:00Z">
            <w:rPr>
              <w:rFonts w:ascii="Times New Roman" w:hAnsi="Times New Roman" w:cs="Times New Roman"/>
              <w:sz w:val="24"/>
              <w:szCs w:val="24"/>
            </w:rPr>
          </w:rPrChange>
        </w:rPr>
        <w:lastRenderedPageBreak/>
        <w:t>This very philosophy has not allowed</w:t>
      </w:r>
      <w:r w:rsidR="009C0B77" w:rsidRPr="000F0DD7">
        <w:rPr>
          <w:rFonts w:ascii="Times New Roman" w:hAnsi="Times New Roman" w:cs="Times New Roman"/>
          <w:b/>
          <w:sz w:val="24"/>
          <w:szCs w:val="24"/>
          <w:rPrChange w:id="17" w:author="Reviewer 1" w:date="2019-01-24T17:24:00Z">
            <w:rPr>
              <w:rFonts w:ascii="Times New Roman" w:hAnsi="Times New Roman" w:cs="Times New Roman"/>
              <w:sz w:val="24"/>
              <w:szCs w:val="24"/>
            </w:rPr>
          </w:rPrChange>
        </w:rPr>
        <w:t xml:space="preserve"> many nations even today</w:t>
      </w:r>
      <w:r w:rsidR="00202699" w:rsidRPr="000F0DD7">
        <w:rPr>
          <w:rFonts w:ascii="Times New Roman" w:hAnsi="Times New Roman" w:cs="Times New Roman"/>
          <w:b/>
          <w:sz w:val="24"/>
          <w:szCs w:val="24"/>
          <w:rPrChange w:id="18" w:author="Reviewer 1" w:date="2019-01-24T17:24:00Z">
            <w:rPr>
              <w:rFonts w:ascii="Times New Roman" w:hAnsi="Times New Roman" w:cs="Times New Roman"/>
              <w:sz w:val="24"/>
              <w:szCs w:val="24"/>
            </w:rPr>
          </w:rPrChange>
        </w:rPr>
        <w:t xml:space="preserve"> to legalize Euthanasia.</w:t>
      </w:r>
    </w:p>
    <w:p w14:paraId="48F073F5" w14:textId="77777777" w:rsidR="007B1151" w:rsidRPr="000F0DD7" w:rsidRDefault="007B1151" w:rsidP="006B5658">
      <w:pPr>
        <w:spacing w:line="240" w:lineRule="auto"/>
        <w:ind w:firstLine="360"/>
        <w:rPr>
          <w:rFonts w:ascii="Times New Roman" w:hAnsi="Times New Roman" w:cs="Times New Roman"/>
          <w:sz w:val="24"/>
          <w:szCs w:val="24"/>
        </w:rPr>
      </w:pPr>
      <w:r w:rsidRPr="000F0DD7">
        <w:rPr>
          <w:rFonts w:ascii="Times New Roman" w:hAnsi="Times New Roman" w:cs="Times New Roman"/>
          <w:sz w:val="24"/>
          <w:szCs w:val="24"/>
        </w:rPr>
        <w:t xml:space="preserve">The Tuskegee </w:t>
      </w:r>
      <w:proofErr w:type="gramStart"/>
      <w:r w:rsidRPr="000F0DD7">
        <w:rPr>
          <w:rFonts w:ascii="Times New Roman" w:hAnsi="Times New Roman" w:cs="Times New Roman"/>
          <w:sz w:val="24"/>
          <w:szCs w:val="24"/>
        </w:rPr>
        <w:t>trial</w:t>
      </w:r>
      <w:proofErr w:type="gramEnd"/>
    </w:p>
    <w:p w14:paraId="4B9D5751" w14:textId="77777777" w:rsidR="007B1151" w:rsidRPr="00316AA8" w:rsidRDefault="00202699" w:rsidP="006B5658">
      <w:pPr>
        <w:spacing w:line="240" w:lineRule="auto"/>
        <w:ind w:firstLine="360"/>
        <w:rPr>
          <w:ins w:id="19" w:author="Swetha Bhagat" w:date="2019-01-15T15:13:00Z"/>
          <w:rFonts w:ascii="Times New Roman" w:hAnsi="Times New Roman" w:cs="Times New Roman"/>
          <w:sz w:val="24"/>
          <w:szCs w:val="24"/>
        </w:rPr>
      </w:pPr>
      <w:r w:rsidRPr="000F0DD7">
        <w:rPr>
          <w:rFonts w:ascii="Times New Roman" w:hAnsi="Times New Roman" w:cs="Times New Roman"/>
          <w:sz w:val="24"/>
          <w:szCs w:val="24"/>
        </w:rPr>
        <w:t xml:space="preserve">Nazi medical crimes have been condemned as crimes against humanity globally. There was yet another notorious violation of human rights in the United States. The United States Public Health Service had initiated a </w:t>
      </w:r>
      <w:proofErr w:type="gramStart"/>
      <w:r w:rsidRPr="000F0DD7">
        <w:rPr>
          <w:rFonts w:ascii="Times New Roman" w:hAnsi="Times New Roman" w:cs="Times New Roman"/>
          <w:sz w:val="24"/>
          <w:szCs w:val="24"/>
        </w:rPr>
        <w:t>long term</w:t>
      </w:r>
      <w:proofErr w:type="gramEnd"/>
      <w:r w:rsidRPr="000F0DD7">
        <w:rPr>
          <w:rFonts w:ascii="Times New Roman" w:hAnsi="Times New Roman" w:cs="Times New Roman"/>
          <w:sz w:val="24"/>
          <w:szCs w:val="24"/>
        </w:rPr>
        <w:t xml:space="preserve"> study in a group of 400 black men with syphilis in the Tuskegee Institute</w:t>
      </w:r>
      <w:r w:rsidR="009C0B77" w:rsidRPr="000F0DD7">
        <w:rPr>
          <w:rFonts w:ascii="Times New Roman" w:hAnsi="Times New Roman" w:cs="Times New Roman"/>
          <w:sz w:val="24"/>
          <w:szCs w:val="24"/>
        </w:rPr>
        <w:t xml:space="preserve"> (</w:t>
      </w:r>
      <w:r w:rsidR="009C0B77" w:rsidRPr="000F0DD7">
        <w:rPr>
          <w:rFonts w:ascii="Times New Roman" w:hAnsi="Times New Roman" w:cs="Times New Roman"/>
          <w:color w:val="000000"/>
          <w:sz w:val="24"/>
          <w:szCs w:val="24"/>
        </w:rPr>
        <w:t>Tuskegee trial)</w:t>
      </w:r>
      <w:r w:rsidRPr="000F0DD7">
        <w:rPr>
          <w:rFonts w:ascii="Times New Roman" w:hAnsi="Times New Roman" w:cs="Times New Roman"/>
          <w:sz w:val="24"/>
          <w:szCs w:val="24"/>
        </w:rPr>
        <w:t xml:space="preserve">, the famous black University founded by Booker T Washington.  The study was initiated in 1930 as an examination of the natural progress of initiated syphilis.  These men were recruited for the study without informed consent. </w:t>
      </w:r>
    </w:p>
    <w:p w14:paraId="6E2BAC0B" w14:textId="77777777" w:rsidR="00DD6B58" w:rsidRPr="000F0DD7" w:rsidRDefault="00202699" w:rsidP="006B5658">
      <w:pPr>
        <w:spacing w:line="240" w:lineRule="auto"/>
        <w:ind w:firstLine="360"/>
        <w:rPr>
          <w:rFonts w:ascii="Times New Roman" w:hAnsi="Times New Roman" w:cs="Times New Roman"/>
          <w:color w:val="0070C0"/>
          <w:sz w:val="24"/>
          <w:szCs w:val="24"/>
        </w:rPr>
      </w:pPr>
      <w:r w:rsidRPr="000F0DD7">
        <w:rPr>
          <w:rFonts w:ascii="Times New Roman" w:hAnsi="Times New Roman" w:cs="Times New Roman"/>
          <w:sz w:val="24"/>
          <w:szCs w:val="24"/>
        </w:rPr>
        <w:t xml:space="preserve">The researchers did not disclose the nature of the </w:t>
      </w:r>
      <w:r w:rsidR="009C0B77" w:rsidRPr="000F0DD7">
        <w:rPr>
          <w:rFonts w:ascii="Times New Roman" w:hAnsi="Times New Roman" w:cs="Times New Roman"/>
          <w:sz w:val="24"/>
          <w:szCs w:val="24"/>
        </w:rPr>
        <w:t>study</w:t>
      </w:r>
      <w:r w:rsidR="009C0B77" w:rsidRPr="000F0DD7">
        <w:rPr>
          <w:rFonts w:ascii="Times New Roman" w:hAnsi="Times New Roman" w:cs="Times New Roman"/>
          <w:color w:val="000000"/>
          <w:sz w:val="24"/>
          <w:szCs w:val="24"/>
        </w:rPr>
        <w:t xml:space="preserve"> </w:t>
      </w:r>
      <w:r w:rsidR="009C0B77" w:rsidRPr="000F0DD7">
        <w:rPr>
          <w:rFonts w:ascii="Times New Roman" w:hAnsi="Times New Roman" w:cs="Times New Roman"/>
          <w:sz w:val="24"/>
          <w:szCs w:val="24"/>
        </w:rPr>
        <w:t>to</w:t>
      </w:r>
      <w:r w:rsidRPr="000F0DD7">
        <w:rPr>
          <w:rFonts w:ascii="Times New Roman" w:hAnsi="Times New Roman" w:cs="Times New Roman"/>
          <w:sz w:val="24"/>
          <w:szCs w:val="24"/>
        </w:rPr>
        <w:t xml:space="preserve"> the participants.  They were not given any specific treatment for syphilis.  They were deceived by giving aspirin tablets as the drug of choice.   This study lasted for forty years.  Even the Surgeon general of United States was involved in these inhuman activities. All the participants developed complications of syphilis in due course and majority died. </w:t>
      </w:r>
      <w:r w:rsidR="00DD6B58" w:rsidRPr="000F0DD7">
        <w:rPr>
          <w:rFonts w:ascii="Times New Roman" w:hAnsi="Times New Roman" w:cs="Times New Roman"/>
          <w:sz w:val="24"/>
          <w:szCs w:val="24"/>
        </w:rPr>
        <w:t>.  For more than twenty years, the law allowed the U.S Defence Department to conduct unethical biomedical research.</w:t>
      </w:r>
      <w:r w:rsidR="00DD6B58" w:rsidRPr="000F0DD7">
        <w:rPr>
          <w:rFonts w:ascii="Times New Roman" w:hAnsi="Times New Roman" w:cs="Times New Roman"/>
          <w:color w:val="000000"/>
          <w:sz w:val="24"/>
          <w:szCs w:val="24"/>
        </w:rPr>
        <w:t xml:space="preserve"> </w:t>
      </w:r>
    </w:p>
    <w:p w14:paraId="1C74183C" w14:textId="77777777" w:rsidR="00B246AA" w:rsidRDefault="00DD6B58" w:rsidP="00B246AA">
      <w:pPr>
        <w:pStyle w:val="NormalWeb"/>
        <w:spacing w:before="0" w:beforeAutospacing="0" w:after="0" w:afterAutospacing="0"/>
        <w:ind w:firstLine="360"/>
        <w:rPr>
          <w:ins w:id="20" w:author="Swetha Bhagat" w:date="2019-01-15T15:14:00Z"/>
          <w:rFonts w:ascii="Berlin Sans FB" w:hAnsi="Berlin Sans FB"/>
          <w:sz w:val="20"/>
          <w:szCs w:val="20"/>
          <w:lang w:val="en-IN"/>
        </w:rPr>
      </w:pPr>
      <w:r w:rsidRPr="000F0DD7">
        <w:t>During the cold war years from 1944 to 1974, many unethical and inhuman radiation experiments had been conducted. Scientists were secretly using human beings as guinea pigs.  Plutonium, an ingredient of atomic bomb, a highly toxic substance was injected into several persons.  Cancer patients and prisoners were subjected to whole body radiation. Pregnant women were given radioactive iron to study the effects on the foetus</w:t>
      </w:r>
      <w:r w:rsidRPr="00735DFE">
        <w:t xml:space="preserve">.  The list includes many more inhuman activities. </w:t>
      </w:r>
      <w:r w:rsidR="00202699" w:rsidRPr="00735DFE">
        <w:t xml:space="preserve">There are still innumerable ethical, moral as well as legal </w:t>
      </w:r>
      <w:r w:rsidRPr="00735DFE">
        <w:t>violations</w:t>
      </w:r>
      <w:r w:rsidR="00202699" w:rsidRPr="00735DFE">
        <w:t xml:space="preserve"> which even the best of the social systems adopted in order to either gain superiority over other races or out live other races and ethnicities which were considered expendable</w:t>
      </w:r>
      <w:r w:rsidR="006040E2" w:rsidRPr="00735DFE">
        <w:t xml:space="preserve"> or even for monetary gains. Perhaps this era of Medici</w:t>
      </w:r>
      <w:r w:rsidR="00B246AA">
        <w:t xml:space="preserve">ne can be labeled as the </w:t>
      </w:r>
      <w:r w:rsidR="006040E2" w:rsidRPr="00735DFE">
        <w:t>darkest part of its existence.</w:t>
      </w:r>
      <w:r w:rsidRPr="00735DFE">
        <w:t xml:space="preserve"> </w:t>
      </w:r>
      <w:r w:rsidR="00B246AA" w:rsidRPr="00B246AA">
        <w:rPr>
          <w:b/>
        </w:rPr>
        <w:t>Justice Edward Greenfield in 1995 in the trial of T.D. v. NYSOMH</w:t>
      </w:r>
      <w:r w:rsidR="00B246AA">
        <w:rPr>
          <w:rFonts w:ascii="Berlin Sans FB" w:hAnsi="Berlin Sans FB"/>
          <w:sz w:val="20"/>
          <w:szCs w:val="20"/>
        </w:rPr>
        <w:t xml:space="preserve">, </w:t>
      </w:r>
      <w:r w:rsidR="00B246AA" w:rsidRPr="00B246AA">
        <w:t>said:</w:t>
      </w:r>
      <w:r w:rsidR="00B246AA" w:rsidRPr="00B246AA">
        <w:rPr>
          <w:lang w:val="en-IN" w:bidi="ar-SA"/>
        </w:rPr>
        <w:t xml:space="preserve"> </w:t>
      </w:r>
      <w:r w:rsidR="00B246AA" w:rsidRPr="00B246AA">
        <w:rPr>
          <w:lang w:val="en-IN"/>
        </w:rPr>
        <w:t xml:space="preserve">The mere mention of experimental medical research on incapacitated human beings - the mentally ill, the profoundly retarded, and minor children - summons up visceral reactions, with recollections of the brutal Nazi experimentation...Even without the planned brutality, we have had deplorable instances of over-reaching medical research in this country.” </w:t>
      </w:r>
      <w:r w:rsidR="00B246AA" w:rsidRPr="00B246AA">
        <w:rPr>
          <w:lang w:val="en-IN"/>
        </w:rPr>
        <w:br/>
      </w:r>
      <w:ins w:id="21" w:author="Swetha Bhagat" w:date="2019-01-15T15:14:00Z">
        <w:r w:rsidR="007B1151">
          <w:rPr>
            <w:rFonts w:ascii="Berlin Sans FB" w:hAnsi="Berlin Sans FB"/>
            <w:sz w:val="20"/>
            <w:szCs w:val="20"/>
            <w:lang w:val="en-IN"/>
          </w:rPr>
          <w:t>\</w:t>
        </w:r>
      </w:ins>
    </w:p>
    <w:p w14:paraId="2CD2818D" w14:textId="77777777" w:rsidR="007B1151" w:rsidRPr="00B246AA" w:rsidRDefault="007B1151" w:rsidP="00B246AA">
      <w:pPr>
        <w:pStyle w:val="NormalWeb"/>
        <w:spacing w:before="0" w:beforeAutospacing="0" w:after="0" w:afterAutospacing="0"/>
        <w:ind w:firstLine="360"/>
        <w:rPr>
          <w:rFonts w:ascii="Berlin Sans FB" w:hAnsi="Berlin Sans FB"/>
          <w:sz w:val="20"/>
          <w:szCs w:val="20"/>
          <w:lang w:val="en-IN"/>
        </w:rPr>
      </w:pPr>
    </w:p>
    <w:p w14:paraId="22C0CA34" w14:textId="77777777" w:rsidR="00B44C0F" w:rsidRDefault="00DD6B58" w:rsidP="00B246AA">
      <w:pPr>
        <w:spacing w:line="240" w:lineRule="auto"/>
        <w:ind w:firstLine="360"/>
        <w:rPr>
          <w:rFonts w:ascii="Times New Roman" w:hAnsi="Times New Roman" w:cs="Times New Roman"/>
          <w:sz w:val="24"/>
          <w:szCs w:val="24"/>
        </w:rPr>
      </w:pPr>
      <w:r w:rsidRPr="000F0DD7">
        <w:rPr>
          <w:rFonts w:ascii="Times New Roman" w:hAnsi="Times New Roman" w:cs="Times New Roman"/>
          <w:sz w:val="24"/>
          <w:szCs w:val="24"/>
        </w:rPr>
        <w:t>The brutality and selfishness of world powers was recognized by the world</w:t>
      </w:r>
      <w:r w:rsidR="00462DDF" w:rsidRPr="000F0DD7">
        <w:rPr>
          <w:rFonts w:ascii="Times New Roman" w:hAnsi="Times New Roman" w:cs="Times New Roman"/>
          <w:sz w:val="24"/>
          <w:szCs w:val="24"/>
        </w:rPr>
        <w:t xml:space="preserve"> at large and</w:t>
      </w:r>
      <w:r w:rsidRPr="000F0DD7">
        <w:rPr>
          <w:rFonts w:ascii="Times New Roman" w:hAnsi="Times New Roman" w:cs="Times New Roman"/>
          <w:sz w:val="24"/>
          <w:szCs w:val="24"/>
        </w:rPr>
        <w:t xml:space="preserve"> medical bodies </w:t>
      </w:r>
      <w:r w:rsidR="00462DDF" w:rsidRPr="000F0DD7">
        <w:rPr>
          <w:rFonts w:ascii="Times New Roman" w:hAnsi="Times New Roman" w:cs="Times New Roman"/>
          <w:sz w:val="24"/>
          <w:szCs w:val="24"/>
        </w:rPr>
        <w:t xml:space="preserve">in particular </w:t>
      </w:r>
      <w:r w:rsidRPr="000F0DD7">
        <w:rPr>
          <w:rFonts w:ascii="Times New Roman" w:hAnsi="Times New Roman" w:cs="Times New Roman"/>
          <w:sz w:val="24"/>
          <w:szCs w:val="24"/>
        </w:rPr>
        <w:t>and due to the</w:t>
      </w:r>
      <w:r w:rsidR="00462DDF" w:rsidRPr="00316AA8">
        <w:rPr>
          <w:rFonts w:ascii="Times New Roman" w:hAnsi="Times New Roman" w:cs="Times New Roman"/>
          <w:sz w:val="24"/>
          <w:szCs w:val="24"/>
        </w:rPr>
        <w:t>ir</w:t>
      </w:r>
      <w:r w:rsidRPr="00316AA8">
        <w:rPr>
          <w:rFonts w:ascii="Times New Roman" w:hAnsi="Times New Roman" w:cs="Times New Roman"/>
          <w:sz w:val="24"/>
          <w:szCs w:val="24"/>
        </w:rPr>
        <w:t xml:space="preserve"> conscious and consist</w:t>
      </w:r>
      <w:r w:rsidRPr="000F0DD7">
        <w:rPr>
          <w:rFonts w:ascii="Times New Roman" w:hAnsi="Times New Roman" w:cs="Times New Roman"/>
          <w:sz w:val="24"/>
          <w:szCs w:val="24"/>
        </w:rPr>
        <w:t xml:space="preserve">ent </w:t>
      </w:r>
      <w:r w:rsidR="00462DDF" w:rsidRPr="000F0DD7">
        <w:rPr>
          <w:rFonts w:ascii="Times New Roman" w:hAnsi="Times New Roman" w:cs="Times New Roman"/>
          <w:sz w:val="24"/>
          <w:szCs w:val="24"/>
        </w:rPr>
        <w:t>efforts</w:t>
      </w:r>
      <w:r w:rsidRPr="000F0DD7">
        <w:rPr>
          <w:rFonts w:ascii="Times New Roman" w:hAnsi="Times New Roman" w:cs="Times New Roman"/>
          <w:sz w:val="24"/>
          <w:szCs w:val="24"/>
        </w:rPr>
        <w:t xml:space="preserve"> to revive the lost ethical </w:t>
      </w:r>
      <w:r w:rsidR="00462DDF" w:rsidRPr="000F0DD7">
        <w:rPr>
          <w:rFonts w:ascii="Times New Roman" w:hAnsi="Times New Roman" w:cs="Times New Roman"/>
          <w:sz w:val="24"/>
          <w:szCs w:val="24"/>
        </w:rPr>
        <w:t>equil</w:t>
      </w:r>
      <w:r w:rsidR="00B246AA" w:rsidRPr="000F0DD7">
        <w:rPr>
          <w:rFonts w:ascii="Times New Roman" w:hAnsi="Times New Roman" w:cs="Times New Roman"/>
          <w:sz w:val="24"/>
          <w:szCs w:val="24"/>
        </w:rPr>
        <w:t>ibrium of Medical Practice after a long struggle</w:t>
      </w:r>
      <w:r w:rsidRPr="000F0DD7">
        <w:rPr>
          <w:rFonts w:ascii="Times New Roman" w:hAnsi="Times New Roman" w:cs="Times New Roman"/>
          <w:sz w:val="24"/>
          <w:szCs w:val="24"/>
        </w:rPr>
        <w:t xml:space="preserve"> </w:t>
      </w:r>
      <w:r w:rsidR="001C20BA" w:rsidRPr="000F0DD7">
        <w:rPr>
          <w:rFonts w:ascii="Times New Roman" w:hAnsi="Times New Roman" w:cs="Times New Roman"/>
          <w:sz w:val="24"/>
          <w:szCs w:val="24"/>
        </w:rPr>
        <w:t xml:space="preserve">thus, </w:t>
      </w:r>
      <w:r w:rsidRPr="000F0DD7">
        <w:rPr>
          <w:rFonts w:ascii="Times New Roman" w:hAnsi="Times New Roman" w:cs="Times New Roman"/>
          <w:sz w:val="24"/>
          <w:szCs w:val="24"/>
        </w:rPr>
        <w:t xml:space="preserve">lead to the formation </w:t>
      </w:r>
      <w:r w:rsidR="006040E2" w:rsidRPr="000F0DD7">
        <w:rPr>
          <w:rFonts w:ascii="Times New Roman" w:hAnsi="Times New Roman" w:cs="Times New Roman"/>
          <w:sz w:val="24"/>
          <w:szCs w:val="24"/>
        </w:rPr>
        <w:t>the World Medical Association</w:t>
      </w:r>
      <w:r w:rsidRPr="000F0DD7">
        <w:rPr>
          <w:rFonts w:ascii="Times New Roman" w:hAnsi="Times New Roman" w:cs="Times New Roman"/>
          <w:sz w:val="24"/>
          <w:szCs w:val="24"/>
        </w:rPr>
        <w:t xml:space="preserve"> </w:t>
      </w:r>
      <w:r w:rsidR="00B44C0F" w:rsidRPr="000F0DD7">
        <w:rPr>
          <w:rFonts w:ascii="Times New Roman" w:hAnsi="Times New Roman" w:cs="Times New Roman"/>
          <w:sz w:val="24"/>
          <w:szCs w:val="24"/>
        </w:rPr>
        <w:t xml:space="preserve">under the aegis of United Nation </w:t>
      </w:r>
      <w:r w:rsidRPr="000F0DD7">
        <w:rPr>
          <w:rFonts w:ascii="Times New Roman" w:hAnsi="Times New Roman" w:cs="Times New Roman"/>
          <w:sz w:val="24"/>
          <w:szCs w:val="24"/>
        </w:rPr>
        <w:t xml:space="preserve">in Geneva and </w:t>
      </w:r>
      <w:r w:rsidR="006040E2" w:rsidRPr="000F0DD7">
        <w:rPr>
          <w:rFonts w:ascii="Times New Roman" w:hAnsi="Times New Roman" w:cs="Times New Roman"/>
          <w:sz w:val="24"/>
          <w:szCs w:val="24"/>
        </w:rPr>
        <w:t xml:space="preserve"> </w:t>
      </w:r>
      <w:r w:rsidR="00462DDF" w:rsidRPr="000F0DD7">
        <w:rPr>
          <w:rFonts w:ascii="Times New Roman" w:hAnsi="Times New Roman" w:cs="Times New Roman"/>
          <w:sz w:val="24"/>
          <w:szCs w:val="24"/>
        </w:rPr>
        <w:t xml:space="preserve">finally </w:t>
      </w:r>
      <w:r w:rsidR="006040E2" w:rsidRPr="000F0DD7">
        <w:rPr>
          <w:rFonts w:ascii="Times New Roman" w:hAnsi="Times New Roman" w:cs="Times New Roman"/>
          <w:sz w:val="24"/>
          <w:szCs w:val="24"/>
        </w:rPr>
        <w:t xml:space="preserve">the </w:t>
      </w:r>
      <w:r w:rsidR="00B44C0F" w:rsidRPr="000F0DD7">
        <w:rPr>
          <w:rFonts w:ascii="Times New Roman" w:hAnsi="Times New Roman" w:cs="Times New Roman"/>
          <w:b/>
          <w:sz w:val="24"/>
          <w:szCs w:val="24"/>
        </w:rPr>
        <w:t>“</w:t>
      </w:r>
      <w:r w:rsidR="006040E2" w:rsidRPr="000F0DD7">
        <w:rPr>
          <w:rFonts w:ascii="Times New Roman" w:hAnsi="Times New Roman" w:cs="Times New Roman"/>
          <w:b/>
          <w:sz w:val="24"/>
          <w:szCs w:val="24"/>
        </w:rPr>
        <w:t xml:space="preserve">Declaration of the modern version of the </w:t>
      </w:r>
      <w:r w:rsidR="0020056C" w:rsidRPr="000F0DD7">
        <w:rPr>
          <w:rFonts w:ascii="Times New Roman" w:hAnsi="Times New Roman" w:cs="Times New Roman"/>
          <w:b/>
          <w:sz w:val="24"/>
          <w:szCs w:val="24"/>
        </w:rPr>
        <w:t>“</w:t>
      </w:r>
      <w:r w:rsidR="006040E2" w:rsidRPr="000F0DD7">
        <w:rPr>
          <w:rFonts w:ascii="Times New Roman" w:hAnsi="Times New Roman" w:cs="Times New Roman"/>
          <w:b/>
          <w:sz w:val="24"/>
          <w:szCs w:val="24"/>
        </w:rPr>
        <w:t>International Code of Medical Ethics</w:t>
      </w:r>
      <w:r w:rsidR="0020056C" w:rsidRPr="000F0DD7">
        <w:rPr>
          <w:rFonts w:ascii="Times New Roman" w:hAnsi="Times New Roman" w:cs="Times New Roman"/>
          <w:b/>
          <w:sz w:val="24"/>
          <w:szCs w:val="24"/>
        </w:rPr>
        <w:t>”</w:t>
      </w:r>
      <w:r w:rsidR="006040E2" w:rsidRPr="000F0DD7">
        <w:rPr>
          <w:rFonts w:ascii="Times New Roman" w:hAnsi="Times New Roman" w:cs="Times New Roman"/>
          <w:b/>
          <w:sz w:val="24"/>
          <w:szCs w:val="24"/>
        </w:rPr>
        <w:t>,</w:t>
      </w:r>
      <w:r w:rsidR="00E36F5B" w:rsidRPr="000F0DD7">
        <w:rPr>
          <w:rFonts w:ascii="Times New Roman" w:hAnsi="Times New Roman" w:cs="Times New Roman"/>
          <w:b/>
          <w:sz w:val="24"/>
          <w:szCs w:val="24"/>
        </w:rPr>
        <w:t>(Table-II)</w:t>
      </w:r>
      <w:r w:rsidR="006040E2" w:rsidRPr="000F0DD7">
        <w:rPr>
          <w:rFonts w:ascii="Times New Roman" w:hAnsi="Times New Roman" w:cs="Times New Roman"/>
          <w:sz w:val="24"/>
          <w:szCs w:val="24"/>
        </w:rPr>
        <w:t xml:space="preserve"> was first formulated by the World Medical Association in 1949 with subsequent amendments by the World Medical Assembly in 1968 and 1983 in Sydney and Venice respectively. Indeed along with Nuremberg</w:t>
      </w:r>
      <w:r w:rsidR="00E36F5B" w:rsidRPr="000F0DD7">
        <w:rPr>
          <w:rFonts w:ascii="Times New Roman" w:hAnsi="Times New Roman" w:cs="Times New Roman"/>
          <w:sz w:val="24"/>
          <w:szCs w:val="24"/>
        </w:rPr>
        <w:t xml:space="preserve"> (Table-I)</w:t>
      </w:r>
      <w:r w:rsidR="006040E2" w:rsidRPr="000F0DD7">
        <w:rPr>
          <w:rFonts w:ascii="Times New Roman" w:hAnsi="Times New Roman" w:cs="Times New Roman"/>
          <w:sz w:val="24"/>
          <w:szCs w:val="24"/>
        </w:rPr>
        <w:t xml:space="preserve"> code declaration of 1948</w:t>
      </w:r>
      <w:r w:rsidR="0020056C" w:rsidRPr="000F0DD7">
        <w:rPr>
          <w:rFonts w:ascii="Times New Roman" w:hAnsi="Times New Roman" w:cs="Times New Roman"/>
          <w:sz w:val="24"/>
          <w:szCs w:val="24"/>
        </w:rPr>
        <w:t>,</w:t>
      </w:r>
      <w:r w:rsidR="006040E2" w:rsidRPr="000F0DD7">
        <w:rPr>
          <w:rFonts w:ascii="Times New Roman" w:hAnsi="Times New Roman" w:cs="Times New Roman"/>
          <w:sz w:val="24"/>
          <w:szCs w:val="24"/>
        </w:rPr>
        <w:t xml:space="preserve"> </w:t>
      </w:r>
      <w:r w:rsidR="0020056C" w:rsidRPr="000F0DD7">
        <w:rPr>
          <w:rFonts w:ascii="Times New Roman" w:hAnsi="Times New Roman" w:cs="Times New Roman"/>
          <w:sz w:val="24"/>
          <w:szCs w:val="24"/>
        </w:rPr>
        <w:t xml:space="preserve">it </w:t>
      </w:r>
      <w:r w:rsidR="006040E2" w:rsidRPr="000F0DD7">
        <w:rPr>
          <w:rFonts w:ascii="Times New Roman" w:hAnsi="Times New Roman" w:cs="Times New Roman"/>
          <w:sz w:val="24"/>
          <w:szCs w:val="24"/>
        </w:rPr>
        <w:t>was the first step that integrated ethics with morality and law and created the foundation of modern ethical practices.</w:t>
      </w:r>
      <w:r w:rsidR="006040E2" w:rsidRPr="00735DFE">
        <w:rPr>
          <w:rFonts w:ascii="Times New Roman" w:hAnsi="Times New Roman" w:cs="Times New Roman"/>
          <w:sz w:val="24"/>
          <w:szCs w:val="24"/>
        </w:rPr>
        <w:t xml:space="preserve"> Though even after all these efforts it has often been seen that twisting of these laws of ethics being modified for personnel gains or even using people of weaker nations as guinea pigs in order to promote t</w:t>
      </w:r>
      <w:r w:rsidR="0020056C" w:rsidRPr="00735DFE">
        <w:rPr>
          <w:rFonts w:ascii="Times New Roman" w:hAnsi="Times New Roman" w:cs="Times New Roman"/>
          <w:sz w:val="24"/>
          <w:szCs w:val="24"/>
        </w:rPr>
        <w:t xml:space="preserve">heir own fortunes has been practiced by the rich &amp; famous </w:t>
      </w:r>
      <w:r w:rsidR="001C20BA">
        <w:rPr>
          <w:rFonts w:ascii="Times New Roman" w:hAnsi="Times New Roman" w:cs="Times New Roman"/>
          <w:sz w:val="24"/>
          <w:szCs w:val="24"/>
        </w:rPr>
        <w:t>and indeed the powerful created</w:t>
      </w:r>
      <w:r w:rsidR="0020056C" w:rsidRPr="00735DFE">
        <w:rPr>
          <w:rFonts w:ascii="Times New Roman" w:hAnsi="Times New Roman" w:cs="Times New Roman"/>
          <w:sz w:val="24"/>
          <w:szCs w:val="24"/>
        </w:rPr>
        <w:t xml:space="preserve"> a lobby which gradually started eroding some of the founding principles of our profession. It was argued that financial viability alone will allo</w:t>
      </w:r>
      <w:r w:rsidR="001C20BA">
        <w:rPr>
          <w:rFonts w:ascii="Times New Roman" w:hAnsi="Times New Roman" w:cs="Times New Roman"/>
          <w:sz w:val="24"/>
          <w:szCs w:val="24"/>
        </w:rPr>
        <w:t>w the progress and innovation of the profession thus</w:t>
      </w:r>
      <w:r w:rsidR="0020056C" w:rsidRPr="00735DFE">
        <w:rPr>
          <w:rFonts w:ascii="Times New Roman" w:hAnsi="Times New Roman" w:cs="Times New Roman"/>
          <w:sz w:val="24"/>
          <w:szCs w:val="24"/>
        </w:rPr>
        <w:t xml:space="preserve"> </w:t>
      </w:r>
      <w:r w:rsidR="001C20BA">
        <w:rPr>
          <w:rFonts w:ascii="Times New Roman" w:hAnsi="Times New Roman" w:cs="Times New Roman"/>
          <w:sz w:val="24"/>
          <w:szCs w:val="24"/>
        </w:rPr>
        <w:t>leading</w:t>
      </w:r>
      <w:r w:rsidR="0020056C" w:rsidRPr="00735DFE">
        <w:rPr>
          <w:rFonts w:ascii="Times New Roman" w:hAnsi="Times New Roman" w:cs="Times New Roman"/>
          <w:sz w:val="24"/>
          <w:szCs w:val="24"/>
        </w:rPr>
        <w:t xml:space="preserve"> to the mushrooming of pharmaceutical giants and cut throat competition of using underhand means to be the richest </w:t>
      </w:r>
      <w:r w:rsidR="0020056C" w:rsidRPr="00735DFE">
        <w:rPr>
          <w:rFonts w:ascii="Times New Roman" w:hAnsi="Times New Roman" w:cs="Times New Roman"/>
          <w:sz w:val="24"/>
          <w:szCs w:val="24"/>
        </w:rPr>
        <w:lastRenderedPageBreak/>
        <w:t xml:space="preserve">to such an extent that even the world’s best </w:t>
      </w:r>
      <w:r w:rsidR="001C20BA">
        <w:rPr>
          <w:rFonts w:ascii="Times New Roman" w:hAnsi="Times New Roman" w:cs="Times New Roman"/>
          <w:sz w:val="24"/>
          <w:szCs w:val="24"/>
        </w:rPr>
        <w:t>monitoring agencies like FDA were</w:t>
      </w:r>
      <w:r w:rsidR="0020056C" w:rsidRPr="00735DFE">
        <w:rPr>
          <w:rFonts w:ascii="Times New Roman" w:hAnsi="Times New Roman" w:cs="Times New Roman"/>
          <w:sz w:val="24"/>
          <w:szCs w:val="24"/>
        </w:rPr>
        <w:t xml:space="preserve"> corrupted and many drugs flooded the market which were not fit for human consumption.</w:t>
      </w:r>
    </w:p>
    <w:p w14:paraId="5919E769" w14:textId="77777777" w:rsidR="00414182" w:rsidRDefault="00414182" w:rsidP="00414182">
      <w:pPr>
        <w:spacing w:after="0" w:line="240" w:lineRule="auto"/>
        <w:rPr>
          <w:rFonts w:ascii="Times New Roman" w:hAnsi="Times New Roman" w:cs="Times New Roman"/>
          <w:b/>
          <w:bCs/>
          <w:color w:val="0070C0"/>
          <w:sz w:val="24"/>
          <w:szCs w:val="24"/>
        </w:rPr>
      </w:pPr>
    </w:p>
    <w:p w14:paraId="51CF7BAA" w14:textId="77777777" w:rsidR="001C20BA" w:rsidRPr="000F0DD7" w:rsidRDefault="005D32D7" w:rsidP="001C20BA">
      <w:pPr>
        <w:spacing w:after="0" w:line="240" w:lineRule="auto"/>
        <w:jc w:val="center"/>
        <w:rPr>
          <w:rFonts w:ascii="Times New Roman" w:hAnsi="Times New Roman" w:cs="Times New Roman"/>
          <w:bCs/>
          <w:sz w:val="24"/>
          <w:szCs w:val="24"/>
        </w:rPr>
      </w:pPr>
      <w:r w:rsidRPr="000F0DD7">
        <w:rPr>
          <w:rFonts w:ascii="Times New Roman" w:hAnsi="Times New Roman" w:cs="Times New Roman"/>
          <w:bCs/>
          <w:sz w:val="24"/>
          <w:szCs w:val="24"/>
        </w:rPr>
        <w:t>Table-II</w:t>
      </w:r>
    </w:p>
    <w:p w14:paraId="1FC7FE67" w14:textId="77777777" w:rsidR="001C20BA" w:rsidRPr="001C20BA" w:rsidRDefault="001C20BA" w:rsidP="001C20BA">
      <w:pPr>
        <w:spacing w:after="0" w:line="240" w:lineRule="auto"/>
        <w:jc w:val="center"/>
        <w:rPr>
          <w:rFonts w:ascii="Times New Roman" w:hAnsi="Times New Roman" w:cs="Times New Roman"/>
          <w:bCs/>
          <w:sz w:val="24"/>
          <w:szCs w:val="24"/>
        </w:rPr>
      </w:pPr>
      <w:r w:rsidRPr="00316AA8">
        <w:rPr>
          <w:rFonts w:ascii="Times New Roman" w:hAnsi="Times New Roman" w:cs="Times New Roman"/>
          <w:b/>
          <w:bCs/>
          <w:color w:val="1F41D1"/>
          <w:sz w:val="24"/>
          <w:szCs w:val="24"/>
        </w:rPr>
        <w:t>“International Code of Medical Ethics”</w:t>
      </w:r>
    </w:p>
    <w:p w14:paraId="5677807F" w14:textId="77777777" w:rsidR="001C20BA" w:rsidRDefault="001C20BA" w:rsidP="00414182">
      <w:pPr>
        <w:spacing w:after="0" w:line="240" w:lineRule="auto"/>
        <w:rPr>
          <w:rFonts w:ascii="Times New Roman" w:hAnsi="Times New Roman" w:cs="Times New Roman"/>
          <w:b/>
          <w:bCs/>
          <w:color w:val="1F41D1"/>
          <w:sz w:val="24"/>
          <w:szCs w:val="24"/>
        </w:rPr>
      </w:pPr>
    </w:p>
    <w:p w14:paraId="41896220" w14:textId="77777777" w:rsidR="00B44C0F" w:rsidRPr="00414182" w:rsidRDefault="00B44C0F" w:rsidP="00414182">
      <w:pPr>
        <w:spacing w:after="0" w:line="240" w:lineRule="auto"/>
        <w:rPr>
          <w:rFonts w:ascii="Times New Roman" w:hAnsi="Times New Roman" w:cs="Times New Roman"/>
          <w:b/>
          <w:color w:val="1F41D1"/>
          <w:sz w:val="24"/>
          <w:szCs w:val="24"/>
        </w:rPr>
      </w:pPr>
      <w:r w:rsidRPr="00414182">
        <w:rPr>
          <w:rFonts w:ascii="Times New Roman" w:hAnsi="Times New Roman" w:cs="Times New Roman"/>
          <w:b/>
          <w:bCs/>
          <w:color w:val="1F41D1"/>
          <w:sz w:val="24"/>
          <w:szCs w:val="24"/>
        </w:rPr>
        <w:t>The Physician’s Pledge</w:t>
      </w:r>
      <w:r w:rsidR="00576BBC" w:rsidRPr="00414182">
        <w:rPr>
          <w:rFonts w:ascii="Times New Roman" w:hAnsi="Times New Roman" w:cs="Times New Roman"/>
          <w:b/>
          <w:bCs/>
          <w:color w:val="1F41D1"/>
          <w:sz w:val="24"/>
          <w:szCs w:val="24"/>
        </w:rPr>
        <w:t xml:space="preserve">                   </w:t>
      </w:r>
    </w:p>
    <w:tbl>
      <w:tblPr>
        <w:tblStyle w:val="TableGrid"/>
        <w:tblW w:w="9263" w:type="dxa"/>
        <w:tblLook w:val="01E0" w:firstRow="1" w:lastRow="1" w:firstColumn="1" w:lastColumn="1" w:noHBand="0" w:noVBand="0"/>
      </w:tblPr>
      <w:tblGrid>
        <w:gridCol w:w="9263"/>
      </w:tblGrid>
      <w:tr w:rsidR="00B44C0F" w:rsidRPr="00414182" w14:paraId="101ADFF3" w14:textId="77777777" w:rsidTr="009A4D94">
        <w:trPr>
          <w:trHeight w:val="446"/>
        </w:trPr>
        <w:tc>
          <w:tcPr>
            <w:tcW w:w="9263" w:type="dxa"/>
          </w:tcPr>
          <w:p w14:paraId="4E86453C" w14:textId="77777777" w:rsidR="00B44C0F" w:rsidRPr="00414182" w:rsidRDefault="00B44C0F" w:rsidP="00414182">
            <w:pPr>
              <w:rPr>
                <w:rFonts w:ascii="Times New Roman" w:hAnsi="Times New Roman" w:cs="Times New Roman"/>
                <w:color w:val="1F41D1"/>
                <w:szCs w:val="24"/>
              </w:rPr>
            </w:pPr>
            <w:r w:rsidRPr="00414182">
              <w:rPr>
                <w:rFonts w:ascii="Times New Roman" w:hAnsi="Times New Roman" w:cs="Times New Roman"/>
                <w:color w:val="1F41D1"/>
                <w:szCs w:val="24"/>
              </w:rPr>
              <w:t>AS A MEMBER OF THE MEDICAL PROFESSION:</w:t>
            </w:r>
          </w:p>
        </w:tc>
      </w:tr>
      <w:tr w:rsidR="00B44C0F" w:rsidRPr="00414182" w14:paraId="216A908A" w14:textId="77777777" w:rsidTr="009A4D94">
        <w:trPr>
          <w:trHeight w:val="436"/>
        </w:trPr>
        <w:tc>
          <w:tcPr>
            <w:tcW w:w="9263" w:type="dxa"/>
          </w:tcPr>
          <w:p w14:paraId="720E15E3" w14:textId="77777777" w:rsidR="00B44C0F" w:rsidRPr="00414182" w:rsidRDefault="00B44C0F" w:rsidP="00414182">
            <w:pPr>
              <w:rPr>
                <w:rFonts w:ascii="Times New Roman" w:hAnsi="Times New Roman" w:cs="Times New Roman"/>
                <w:color w:val="1F41D1"/>
                <w:szCs w:val="24"/>
              </w:rPr>
            </w:pPr>
            <w:r w:rsidRPr="00414182">
              <w:rPr>
                <w:rFonts w:ascii="Times New Roman" w:hAnsi="Times New Roman" w:cs="Times New Roman"/>
                <w:color w:val="1F41D1"/>
                <w:szCs w:val="24"/>
              </w:rPr>
              <w:t>I SOLEMNLY PLEDGE to dedicate my life to the service of humanity;</w:t>
            </w:r>
          </w:p>
        </w:tc>
      </w:tr>
      <w:tr w:rsidR="00B44C0F" w:rsidRPr="00414182" w14:paraId="46E719D7" w14:textId="77777777" w:rsidTr="009A4D94">
        <w:trPr>
          <w:trHeight w:val="446"/>
        </w:trPr>
        <w:tc>
          <w:tcPr>
            <w:tcW w:w="9263" w:type="dxa"/>
          </w:tcPr>
          <w:p w14:paraId="1037C757" w14:textId="77777777" w:rsidR="00B44C0F" w:rsidRPr="00414182" w:rsidRDefault="00B44C0F" w:rsidP="00414182">
            <w:pPr>
              <w:rPr>
                <w:rFonts w:ascii="Times New Roman" w:hAnsi="Times New Roman" w:cs="Times New Roman"/>
                <w:color w:val="1F41D1"/>
                <w:szCs w:val="24"/>
              </w:rPr>
            </w:pPr>
            <w:r w:rsidRPr="00414182">
              <w:rPr>
                <w:rFonts w:ascii="Times New Roman" w:hAnsi="Times New Roman" w:cs="Times New Roman"/>
                <w:color w:val="1F41D1"/>
                <w:szCs w:val="24"/>
              </w:rPr>
              <w:t>THE HEALTH AND WELL-BEING OF MY PATIENT will be my first consideration;</w:t>
            </w:r>
          </w:p>
        </w:tc>
      </w:tr>
      <w:tr w:rsidR="00B44C0F" w:rsidRPr="00414182" w14:paraId="1A0C6E74" w14:textId="77777777" w:rsidTr="009A4D94">
        <w:trPr>
          <w:trHeight w:val="446"/>
        </w:trPr>
        <w:tc>
          <w:tcPr>
            <w:tcW w:w="9263" w:type="dxa"/>
          </w:tcPr>
          <w:p w14:paraId="2AD720A7" w14:textId="77777777" w:rsidR="00B44C0F" w:rsidRPr="00414182" w:rsidRDefault="00B44C0F" w:rsidP="00414182">
            <w:pPr>
              <w:rPr>
                <w:rFonts w:ascii="Times New Roman" w:hAnsi="Times New Roman" w:cs="Times New Roman"/>
                <w:color w:val="1F41D1"/>
                <w:szCs w:val="24"/>
              </w:rPr>
            </w:pPr>
            <w:r w:rsidRPr="00414182">
              <w:rPr>
                <w:rFonts w:ascii="Times New Roman" w:hAnsi="Times New Roman" w:cs="Times New Roman"/>
                <w:color w:val="1F41D1"/>
                <w:szCs w:val="24"/>
              </w:rPr>
              <w:t>I WILL RESPECT the autonomy and dignity of my patient;</w:t>
            </w:r>
          </w:p>
        </w:tc>
      </w:tr>
      <w:tr w:rsidR="00B44C0F" w:rsidRPr="00414182" w14:paraId="1F39BD4C" w14:textId="77777777" w:rsidTr="009A4D94">
        <w:trPr>
          <w:trHeight w:val="436"/>
        </w:trPr>
        <w:tc>
          <w:tcPr>
            <w:tcW w:w="9263" w:type="dxa"/>
          </w:tcPr>
          <w:p w14:paraId="69F60C10" w14:textId="77777777" w:rsidR="00B44C0F" w:rsidRPr="00414182" w:rsidRDefault="00B44C0F" w:rsidP="00414182">
            <w:pPr>
              <w:rPr>
                <w:rFonts w:ascii="Times New Roman" w:hAnsi="Times New Roman" w:cs="Times New Roman"/>
                <w:color w:val="1F41D1"/>
                <w:szCs w:val="24"/>
              </w:rPr>
            </w:pPr>
            <w:r w:rsidRPr="00414182">
              <w:rPr>
                <w:rFonts w:ascii="Times New Roman" w:hAnsi="Times New Roman" w:cs="Times New Roman"/>
                <w:color w:val="1F41D1"/>
                <w:szCs w:val="24"/>
              </w:rPr>
              <w:t>I WILL MAINTAIN the utmost respect for human life;</w:t>
            </w:r>
          </w:p>
        </w:tc>
      </w:tr>
      <w:tr w:rsidR="00B44C0F" w:rsidRPr="00414182" w14:paraId="3012C6E7" w14:textId="77777777" w:rsidTr="009A4D94">
        <w:trPr>
          <w:trHeight w:val="943"/>
        </w:trPr>
        <w:tc>
          <w:tcPr>
            <w:tcW w:w="9263" w:type="dxa"/>
          </w:tcPr>
          <w:p w14:paraId="051FCD47" w14:textId="77777777" w:rsidR="00B44C0F" w:rsidRPr="00414182" w:rsidRDefault="00B44C0F" w:rsidP="00414182">
            <w:pPr>
              <w:rPr>
                <w:rFonts w:ascii="Times New Roman" w:hAnsi="Times New Roman" w:cs="Times New Roman"/>
                <w:color w:val="1F41D1"/>
                <w:szCs w:val="24"/>
              </w:rPr>
            </w:pPr>
            <w:r w:rsidRPr="00414182">
              <w:rPr>
                <w:rFonts w:ascii="Times New Roman" w:hAnsi="Times New Roman" w:cs="Times New Roman"/>
                <w:color w:val="1F41D1"/>
                <w:szCs w:val="24"/>
              </w:rPr>
              <w:t>I WILL NOT PERMIT considerations of age, disease or disability, creed, ethnic origin, gender, nationality, political affiliation, race, sexual orientation, social standing or any other factor to intervene between my duty and my patient;</w:t>
            </w:r>
          </w:p>
        </w:tc>
      </w:tr>
      <w:tr w:rsidR="00B44C0F" w:rsidRPr="00414182" w14:paraId="5C764FB7" w14:textId="77777777" w:rsidTr="009A4D94">
        <w:trPr>
          <w:trHeight w:val="466"/>
        </w:trPr>
        <w:tc>
          <w:tcPr>
            <w:tcW w:w="9263" w:type="dxa"/>
          </w:tcPr>
          <w:p w14:paraId="5B6568E7" w14:textId="77777777" w:rsidR="00B44C0F" w:rsidRPr="00414182" w:rsidRDefault="00B44C0F" w:rsidP="00414182">
            <w:pPr>
              <w:rPr>
                <w:rFonts w:ascii="Times New Roman" w:hAnsi="Times New Roman" w:cs="Times New Roman"/>
                <w:color w:val="1F41D1"/>
                <w:szCs w:val="24"/>
              </w:rPr>
            </w:pPr>
            <w:r w:rsidRPr="00414182">
              <w:rPr>
                <w:rFonts w:ascii="Times New Roman" w:hAnsi="Times New Roman" w:cs="Times New Roman"/>
                <w:color w:val="1F41D1"/>
                <w:szCs w:val="24"/>
              </w:rPr>
              <w:t>I WILL RESPECT the secrets that are confided in me, even after the patient has died;</w:t>
            </w:r>
          </w:p>
        </w:tc>
      </w:tr>
      <w:tr w:rsidR="00B44C0F" w:rsidRPr="00414182" w14:paraId="5812F0E7" w14:textId="77777777" w:rsidTr="009A4D94">
        <w:trPr>
          <w:trHeight w:val="699"/>
        </w:trPr>
        <w:tc>
          <w:tcPr>
            <w:tcW w:w="9263" w:type="dxa"/>
          </w:tcPr>
          <w:p w14:paraId="41DD0B9A" w14:textId="77777777" w:rsidR="00B44C0F" w:rsidRPr="00414182" w:rsidRDefault="00B44C0F" w:rsidP="00414182">
            <w:pPr>
              <w:rPr>
                <w:rFonts w:ascii="Times New Roman" w:hAnsi="Times New Roman" w:cs="Times New Roman"/>
                <w:color w:val="1F41D1"/>
                <w:szCs w:val="24"/>
              </w:rPr>
            </w:pPr>
            <w:r w:rsidRPr="00414182">
              <w:rPr>
                <w:rFonts w:ascii="Times New Roman" w:hAnsi="Times New Roman" w:cs="Times New Roman"/>
                <w:color w:val="1F41D1"/>
                <w:szCs w:val="24"/>
              </w:rPr>
              <w:t>I WILL PRACTISE my profession with conscience and dignity and in accordance with good medical practice;</w:t>
            </w:r>
          </w:p>
        </w:tc>
      </w:tr>
      <w:tr w:rsidR="00B44C0F" w:rsidRPr="00414182" w14:paraId="3D989BAD" w14:textId="77777777" w:rsidTr="009A4D94">
        <w:trPr>
          <w:trHeight w:val="466"/>
        </w:trPr>
        <w:tc>
          <w:tcPr>
            <w:tcW w:w="9263" w:type="dxa"/>
          </w:tcPr>
          <w:p w14:paraId="69B0C594" w14:textId="77777777" w:rsidR="00B44C0F" w:rsidRPr="00414182" w:rsidRDefault="00B44C0F" w:rsidP="00414182">
            <w:pPr>
              <w:rPr>
                <w:rFonts w:ascii="Times New Roman" w:hAnsi="Times New Roman" w:cs="Times New Roman"/>
                <w:color w:val="1F41D1"/>
                <w:szCs w:val="24"/>
              </w:rPr>
            </w:pPr>
            <w:r w:rsidRPr="00414182">
              <w:rPr>
                <w:rFonts w:ascii="Times New Roman" w:hAnsi="Times New Roman" w:cs="Times New Roman"/>
                <w:color w:val="1F41D1"/>
                <w:szCs w:val="24"/>
              </w:rPr>
              <w:t>I WILL FOSTER the honor and noble traditions of the medical profession;</w:t>
            </w:r>
          </w:p>
        </w:tc>
      </w:tr>
      <w:tr w:rsidR="00B44C0F" w:rsidRPr="00414182" w14:paraId="673AC317" w14:textId="77777777" w:rsidTr="009A4D94">
        <w:trPr>
          <w:trHeight w:val="466"/>
        </w:trPr>
        <w:tc>
          <w:tcPr>
            <w:tcW w:w="9263" w:type="dxa"/>
          </w:tcPr>
          <w:p w14:paraId="22991EAE" w14:textId="77777777" w:rsidR="00B44C0F" w:rsidRPr="00414182" w:rsidRDefault="00B44C0F" w:rsidP="00414182">
            <w:pPr>
              <w:rPr>
                <w:rFonts w:ascii="Times New Roman" w:hAnsi="Times New Roman" w:cs="Times New Roman"/>
                <w:color w:val="1F41D1"/>
                <w:szCs w:val="24"/>
              </w:rPr>
            </w:pPr>
            <w:r w:rsidRPr="00414182">
              <w:rPr>
                <w:rFonts w:ascii="Times New Roman" w:hAnsi="Times New Roman" w:cs="Times New Roman"/>
                <w:color w:val="1F41D1"/>
                <w:szCs w:val="24"/>
              </w:rPr>
              <w:t>I WILL GIVE to my teachers, colleagues, and students the respect and gratitude that is their due;</w:t>
            </w:r>
          </w:p>
        </w:tc>
      </w:tr>
      <w:tr w:rsidR="00B44C0F" w:rsidRPr="00414182" w14:paraId="47F1C05F" w14:textId="77777777" w:rsidTr="009A4D94">
        <w:trPr>
          <w:trHeight w:val="699"/>
        </w:trPr>
        <w:tc>
          <w:tcPr>
            <w:tcW w:w="9263" w:type="dxa"/>
          </w:tcPr>
          <w:p w14:paraId="545B26F1" w14:textId="77777777" w:rsidR="00B44C0F" w:rsidRPr="00414182" w:rsidRDefault="00B44C0F" w:rsidP="00414182">
            <w:pPr>
              <w:rPr>
                <w:rFonts w:ascii="Times New Roman" w:hAnsi="Times New Roman" w:cs="Times New Roman"/>
                <w:color w:val="1F41D1"/>
                <w:szCs w:val="24"/>
              </w:rPr>
            </w:pPr>
            <w:r w:rsidRPr="00414182">
              <w:rPr>
                <w:rFonts w:ascii="Times New Roman" w:hAnsi="Times New Roman" w:cs="Times New Roman"/>
                <w:color w:val="1F41D1"/>
                <w:szCs w:val="24"/>
              </w:rPr>
              <w:t>I WILL SHARE my medical knowledge for the benefit of the patient and the advancement of healthcare;</w:t>
            </w:r>
          </w:p>
        </w:tc>
      </w:tr>
      <w:tr w:rsidR="00B44C0F" w:rsidRPr="00414182" w14:paraId="2E91A5B7" w14:textId="77777777" w:rsidTr="009A4D94">
        <w:trPr>
          <w:trHeight w:val="710"/>
        </w:trPr>
        <w:tc>
          <w:tcPr>
            <w:tcW w:w="9263" w:type="dxa"/>
          </w:tcPr>
          <w:p w14:paraId="206DC7AB" w14:textId="77777777" w:rsidR="00B44C0F" w:rsidRPr="00414182" w:rsidRDefault="00B44C0F" w:rsidP="00414182">
            <w:pPr>
              <w:rPr>
                <w:rFonts w:ascii="Times New Roman" w:hAnsi="Times New Roman" w:cs="Times New Roman"/>
                <w:color w:val="1F41D1"/>
                <w:szCs w:val="24"/>
              </w:rPr>
            </w:pPr>
            <w:r w:rsidRPr="00414182">
              <w:rPr>
                <w:rFonts w:ascii="Times New Roman" w:hAnsi="Times New Roman" w:cs="Times New Roman"/>
                <w:color w:val="1F41D1"/>
                <w:szCs w:val="24"/>
              </w:rPr>
              <w:t>I WILL ATTEND TO my own health, well-being, and abilities in order to provide care of the highest standard;</w:t>
            </w:r>
          </w:p>
        </w:tc>
      </w:tr>
      <w:tr w:rsidR="00B44C0F" w:rsidRPr="00414182" w14:paraId="2589539E" w14:textId="77777777" w:rsidTr="009A4D94">
        <w:trPr>
          <w:trHeight w:val="699"/>
        </w:trPr>
        <w:tc>
          <w:tcPr>
            <w:tcW w:w="9263" w:type="dxa"/>
          </w:tcPr>
          <w:p w14:paraId="248F38F8" w14:textId="77777777" w:rsidR="00B44C0F" w:rsidRPr="00414182" w:rsidRDefault="00B44C0F" w:rsidP="00414182">
            <w:pPr>
              <w:rPr>
                <w:rFonts w:ascii="Times New Roman" w:hAnsi="Times New Roman" w:cs="Times New Roman"/>
                <w:color w:val="1F41D1"/>
                <w:szCs w:val="24"/>
              </w:rPr>
            </w:pPr>
            <w:r w:rsidRPr="00414182">
              <w:rPr>
                <w:rFonts w:ascii="Times New Roman" w:hAnsi="Times New Roman" w:cs="Times New Roman"/>
                <w:color w:val="1F41D1"/>
                <w:szCs w:val="24"/>
              </w:rPr>
              <w:t>I WILL NOT USE my medical knowledge to violate human rights and civil liberties, even under threat;</w:t>
            </w:r>
          </w:p>
        </w:tc>
      </w:tr>
      <w:tr w:rsidR="00B44C0F" w:rsidRPr="00414182" w14:paraId="295644AA" w14:textId="77777777" w:rsidTr="009A4D94">
        <w:trPr>
          <w:trHeight w:val="466"/>
        </w:trPr>
        <w:tc>
          <w:tcPr>
            <w:tcW w:w="9263" w:type="dxa"/>
          </w:tcPr>
          <w:p w14:paraId="20599FDA" w14:textId="77777777" w:rsidR="00B44C0F" w:rsidRPr="00414182" w:rsidRDefault="00B44C0F" w:rsidP="00414182">
            <w:pPr>
              <w:rPr>
                <w:rFonts w:ascii="Times New Roman" w:hAnsi="Times New Roman" w:cs="Times New Roman"/>
                <w:color w:val="1F41D1"/>
                <w:szCs w:val="24"/>
              </w:rPr>
            </w:pPr>
            <w:r w:rsidRPr="00414182">
              <w:rPr>
                <w:rFonts w:ascii="Times New Roman" w:hAnsi="Times New Roman" w:cs="Times New Roman"/>
                <w:color w:val="1F41D1"/>
                <w:szCs w:val="24"/>
              </w:rPr>
              <w:t xml:space="preserve">I MAKE THESE PROMISES solemnly, freely, and upon my </w:t>
            </w:r>
            <w:r w:rsidR="009A4D94" w:rsidRPr="00414182">
              <w:rPr>
                <w:rFonts w:ascii="Times New Roman" w:hAnsi="Times New Roman" w:cs="Times New Roman"/>
                <w:color w:val="1F41D1"/>
                <w:szCs w:val="24"/>
              </w:rPr>
              <w:t>honor</w:t>
            </w:r>
            <w:r w:rsidRPr="00414182">
              <w:rPr>
                <w:rFonts w:ascii="Times New Roman" w:hAnsi="Times New Roman" w:cs="Times New Roman"/>
                <w:color w:val="1F41D1"/>
                <w:szCs w:val="24"/>
              </w:rPr>
              <w:t>.</w:t>
            </w:r>
          </w:p>
        </w:tc>
      </w:tr>
    </w:tbl>
    <w:p w14:paraId="6D94F8C2" w14:textId="77777777" w:rsidR="00B44C0F" w:rsidRPr="00735DFE" w:rsidRDefault="00B44C0F" w:rsidP="00414182">
      <w:pPr>
        <w:spacing w:after="0" w:line="240" w:lineRule="auto"/>
        <w:rPr>
          <w:rFonts w:ascii="Times New Roman" w:hAnsi="Times New Roman" w:cs="Times New Roman"/>
          <w:sz w:val="24"/>
          <w:szCs w:val="24"/>
        </w:rPr>
      </w:pPr>
    </w:p>
    <w:p w14:paraId="071823DD" w14:textId="77777777" w:rsidR="00462DDF" w:rsidRPr="00735DFE" w:rsidRDefault="0020056C" w:rsidP="009F52F8">
      <w:pPr>
        <w:spacing w:line="240" w:lineRule="auto"/>
        <w:ind w:firstLine="720"/>
        <w:rPr>
          <w:rFonts w:ascii="Times New Roman" w:hAnsi="Times New Roman" w:cs="Times New Roman"/>
          <w:sz w:val="24"/>
          <w:szCs w:val="24"/>
        </w:rPr>
      </w:pPr>
      <w:r w:rsidRPr="00735DFE">
        <w:rPr>
          <w:rFonts w:ascii="Times New Roman" w:hAnsi="Times New Roman" w:cs="Times New Roman"/>
          <w:sz w:val="24"/>
          <w:szCs w:val="24"/>
        </w:rPr>
        <w:t xml:space="preserve">Western world and similarly richer countries have already woken up </w:t>
      </w:r>
      <w:del w:id="22" w:author="Swetha Bhagat" w:date="2019-01-15T15:14:00Z">
        <w:r w:rsidRPr="00735DFE" w:rsidDel="007B1151">
          <w:rPr>
            <w:rFonts w:ascii="Times New Roman" w:hAnsi="Times New Roman" w:cs="Times New Roman"/>
            <w:sz w:val="24"/>
            <w:szCs w:val="24"/>
          </w:rPr>
          <w:delText xml:space="preserve"> </w:delText>
        </w:r>
      </w:del>
      <w:r w:rsidRPr="00735DFE">
        <w:rPr>
          <w:rFonts w:ascii="Times New Roman" w:hAnsi="Times New Roman" w:cs="Times New Roman"/>
          <w:sz w:val="24"/>
          <w:szCs w:val="24"/>
        </w:rPr>
        <w:t>to these</w:t>
      </w:r>
      <w:del w:id="23" w:author="Swetha Bhagat" w:date="2019-01-15T15:15:00Z">
        <w:r w:rsidRPr="00735DFE" w:rsidDel="007B1151">
          <w:rPr>
            <w:rFonts w:ascii="Times New Roman" w:hAnsi="Times New Roman" w:cs="Times New Roman"/>
            <w:sz w:val="24"/>
            <w:szCs w:val="24"/>
          </w:rPr>
          <w:delText xml:space="preserve"> </w:delText>
        </w:r>
      </w:del>
      <w:r w:rsidRPr="00735DFE">
        <w:rPr>
          <w:rFonts w:ascii="Times New Roman" w:hAnsi="Times New Roman" w:cs="Times New Roman"/>
          <w:sz w:val="24"/>
          <w:szCs w:val="24"/>
        </w:rPr>
        <w:t xml:space="preserve"> modern day plagues</w:t>
      </w:r>
      <w:r w:rsidR="001C20BA">
        <w:rPr>
          <w:rFonts w:ascii="Times New Roman" w:hAnsi="Times New Roman" w:cs="Times New Roman"/>
          <w:sz w:val="24"/>
          <w:szCs w:val="24"/>
        </w:rPr>
        <w:t xml:space="preserve"> of the profession </w:t>
      </w:r>
      <w:r w:rsidR="00D72B47" w:rsidRPr="00735DFE">
        <w:rPr>
          <w:rFonts w:ascii="Times New Roman" w:hAnsi="Times New Roman" w:cs="Times New Roman"/>
          <w:sz w:val="24"/>
          <w:szCs w:val="24"/>
        </w:rPr>
        <w:t>are working</w:t>
      </w:r>
      <w:r w:rsidRPr="00735DFE">
        <w:rPr>
          <w:rFonts w:ascii="Times New Roman" w:hAnsi="Times New Roman" w:cs="Times New Roman"/>
          <w:sz w:val="24"/>
          <w:szCs w:val="24"/>
        </w:rPr>
        <w:t xml:space="preserve"> constantly </w:t>
      </w:r>
      <w:r w:rsidR="001C20BA">
        <w:rPr>
          <w:rFonts w:ascii="Times New Roman" w:hAnsi="Times New Roman" w:cs="Times New Roman"/>
          <w:sz w:val="24"/>
          <w:szCs w:val="24"/>
        </w:rPr>
        <w:t xml:space="preserve">ad </w:t>
      </w:r>
      <w:r w:rsidR="00D72B47" w:rsidRPr="00735DFE">
        <w:rPr>
          <w:rFonts w:ascii="Times New Roman" w:hAnsi="Times New Roman" w:cs="Times New Roman"/>
          <w:sz w:val="24"/>
          <w:szCs w:val="24"/>
        </w:rPr>
        <w:t xml:space="preserve">trying to monitor </w:t>
      </w:r>
      <w:r w:rsidRPr="00735DFE">
        <w:rPr>
          <w:rFonts w:ascii="Times New Roman" w:hAnsi="Times New Roman" w:cs="Times New Roman"/>
          <w:sz w:val="24"/>
          <w:szCs w:val="24"/>
        </w:rPr>
        <w:t xml:space="preserve">under rigid standards of moral &amp; ethical </w:t>
      </w:r>
      <w:r w:rsidR="00D72B47" w:rsidRPr="00735DFE">
        <w:rPr>
          <w:rFonts w:ascii="Times New Roman" w:hAnsi="Times New Roman" w:cs="Times New Roman"/>
          <w:sz w:val="24"/>
          <w:szCs w:val="24"/>
        </w:rPr>
        <w:t>practices</w:t>
      </w:r>
      <w:r w:rsidR="00D52324" w:rsidRPr="00735DFE">
        <w:rPr>
          <w:rFonts w:ascii="Times New Roman" w:hAnsi="Times New Roman" w:cs="Times New Roman"/>
          <w:sz w:val="24"/>
          <w:szCs w:val="24"/>
        </w:rPr>
        <w:t xml:space="preserve"> of health care deliverance</w:t>
      </w:r>
      <w:r w:rsidR="001C20BA">
        <w:rPr>
          <w:rFonts w:ascii="Times New Roman" w:hAnsi="Times New Roman" w:cs="Times New Roman"/>
          <w:sz w:val="24"/>
          <w:szCs w:val="24"/>
        </w:rPr>
        <w:t xml:space="preserve"> to</w:t>
      </w:r>
      <w:r w:rsidR="00D72B47" w:rsidRPr="00735DFE">
        <w:rPr>
          <w:rFonts w:ascii="Times New Roman" w:hAnsi="Times New Roman" w:cs="Times New Roman"/>
          <w:sz w:val="24"/>
          <w:szCs w:val="24"/>
        </w:rPr>
        <w:t xml:space="preserve"> </w:t>
      </w:r>
      <w:r w:rsidR="001C20BA">
        <w:rPr>
          <w:rFonts w:ascii="Times New Roman" w:hAnsi="Times New Roman" w:cs="Times New Roman"/>
          <w:sz w:val="24"/>
          <w:szCs w:val="24"/>
        </w:rPr>
        <w:t>thus improve</w:t>
      </w:r>
      <w:r w:rsidR="00D72B47" w:rsidRPr="00735DFE">
        <w:rPr>
          <w:rFonts w:ascii="Times New Roman" w:hAnsi="Times New Roman" w:cs="Times New Roman"/>
          <w:sz w:val="24"/>
          <w:szCs w:val="24"/>
        </w:rPr>
        <w:t xml:space="preserve"> upon the profession holistically</w:t>
      </w:r>
      <w:r w:rsidR="00D52324" w:rsidRPr="00735DFE">
        <w:rPr>
          <w:rFonts w:ascii="Times New Roman" w:hAnsi="Times New Roman" w:cs="Times New Roman"/>
          <w:sz w:val="24"/>
          <w:szCs w:val="24"/>
        </w:rPr>
        <w:t xml:space="preserve">. </w:t>
      </w:r>
    </w:p>
    <w:p w14:paraId="442492A7" w14:textId="77777777" w:rsidR="00FB364C" w:rsidRPr="00735DFE" w:rsidRDefault="00D52324" w:rsidP="009F52F8">
      <w:pPr>
        <w:spacing w:line="240" w:lineRule="auto"/>
        <w:ind w:firstLine="720"/>
        <w:rPr>
          <w:rFonts w:ascii="Times New Roman" w:hAnsi="Times New Roman" w:cs="Times New Roman"/>
          <w:sz w:val="24"/>
          <w:szCs w:val="24"/>
        </w:rPr>
      </w:pPr>
      <w:r w:rsidRPr="00735DFE">
        <w:rPr>
          <w:rFonts w:ascii="Times New Roman" w:hAnsi="Times New Roman" w:cs="Times New Roman"/>
          <w:sz w:val="24"/>
          <w:szCs w:val="24"/>
        </w:rPr>
        <w:t>T</w:t>
      </w:r>
      <w:r w:rsidR="00D72B47" w:rsidRPr="00735DFE">
        <w:rPr>
          <w:rFonts w:ascii="Times New Roman" w:hAnsi="Times New Roman" w:cs="Times New Roman"/>
          <w:sz w:val="24"/>
          <w:szCs w:val="24"/>
        </w:rPr>
        <w:t>he</w:t>
      </w:r>
      <w:r w:rsidRPr="00735DFE">
        <w:rPr>
          <w:rFonts w:ascii="Times New Roman" w:hAnsi="Times New Roman" w:cs="Times New Roman"/>
          <w:sz w:val="24"/>
          <w:szCs w:val="24"/>
        </w:rPr>
        <w:t xml:space="preserve"> </w:t>
      </w:r>
      <w:r w:rsidR="001C20BA" w:rsidRPr="00735DFE">
        <w:rPr>
          <w:rFonts w:ascii="Times New Roman" w:hAnsi="Times New Roman" w:cs="Times New Roman"/>
          <w:sz w:val="24"/>
          <w:szCs w:val="24"/>
        </w:rPr>
        <w:t>organizational</w:t>
      </w:r>
      <w:r w:rsidRPr="00735DFE">
        <w:rPr>
          <w:rFonts w:ascii="Times New Roman" w:hAnsi="Times New Roman" w:cs="Times New Roman"/>
          <w:sz w:val="24"/>
          <w:szCs w:val="24"/>
        </w:rPr>
        <w:t xml:space="preserve"> independence, professionalism without any political, financial,  nonprofessional interferences and bias,</w:t>
      </w:r>
      <w:r w:rsidR="00462DDF" w:rsidRPr="00735DFE">
        <w:rPr>
          <w:rFonts w:ascii="Times New Roman" w:hAnsi="Times New Roman" w:cs="Times New Roman"/>
          <w:sz w:val="24"/>
          <w:szCs w:val="24"/>
        </w:rPr>
        <w:t xml:space="preserve"> these</w:t>
      </w:r>
      <w:r w:rsidRPr="00735DFE">
        <w:rPr>
          <w:rFonts w:ascii="Times New Roman" w:hAnsi="Times New Roman" w:cs="Times New Roman"/>
          <w:sz w:val="24"/>
          <w:szCs w:val="24"/>
        </w:rPr>
        <w:t xml:space="preserve"> state bodies</w:t>
      </w:r>
      <w:r w:rsidR="00BD67D1" w:rsidRPr="00735DFE">
        <w:rPr>
          <w:rFonts w:ascii="Times New Roman" w:hAnsi="Times New Roman" w:cs="Times New Roman"/>
          <w:sz w:val="24"/>
          <w:szCs w:val="24"/>
        </w:rPr>
        <w:t xml:space="preserve"> as well as the medical fraternity</w:t>
      </w:r>
      <w:r w:rsidRPr="00735DFE">
        <w:rPr>
          <w:rFonts w:ascii="Times New Roman" w:hAnsi="Times New Roman" w:cs="Times New Roman"/>
          <w:sz w:val="24"/>
          <w:szCs w:val="24"/>
        </w:rPr>
        <w:t xml:space="preserve"> </w:t>
      </w:r>
      <w:r w:rsidR="001C20BA">
        <w:rPr>
          <w:rFonts w:ascii="Times New Roman" w:hAnsi="Times New Roman" w:cs="Times New Roman"/>
          <w:sz w:val="24"/>
          <w:szCs w:val="24"/>
        </w:rPr>
        <w:t xml:space="preserve">are </w:t>
      </w:r>
      <w:r w:rsidRPr="00735DFE">
        <w:rPr>
          <w:rFonts w:ascii="Times New Roman" w:hAnsi="Times New Roman" w:cs="Times New Roman"/>
          <w:sz w:val="24"/>
          <w:szCs w:val="24"/>
        </w:rPr>
        <w:t>work</w:t>
      </w:r>
      <w:r w:rsidR="001C20BA">
        <w:rPr>
          <w:rFonts w:ascii="Times New Roman" w:hAnsi="Times New Roman" w:cs="Times New Roman"/>
          <w:sz w:val="24"/>
          <w:szCs w:val="24"/>
        </w:rPr>
        <w:t>ing</w:t>
      </w:r>
      <w:r w:rsidRPr="00735DFE">
        <w:rPr>
          <w:rFonts w:ascii="Times New Roman" w:hAnsi="Times New Roman" w:cs="Times New Roman"/>
          <w:sz w:val="24"/>
          <w:szCs w:val="24"/>
        </w:rPr>
        <w:t xml:space="preserve"> only to enhance the quality of healthcare deliverance keeping in view their own citizen’s welfare as only criteria of health care. By strengthening not only the implementation of international ethical codes and laws but also evolving stringent mechanisms in terms of law and moral </w:t>
      </w:r>
      <w:r w:rsidR="00FB364C" w:rsidRPr="00735DFE">
        <w:rPr>
          <w:rFonts w:ascii="Times New Roman" w:hAnsi="Times New Roman" w:cs="Times New Roman"/>
          <w:sz w:val="24"/>
          <w:szCs w:val="24"/>
        </w:rPr>
        <w:t>practices of</w:t>
      </w:r>
      <w:r w:rsidRPr="00735DFE">
        <w:rPr>
          <w:rFonts w:ascii="Times New Roman" w:hAnsi="Times New Roman" w:cs="Times New Roman"/>
          <w:sz w:val="24"/>
          <w:szCs w:val="24"/>
        </w:rPr>
        <w:t xml:space="preserve"> medical practic</w:t>
      </w:r>
      <w:r w:rsidR="00FB364C" w:rsidRPr="00735DFE">
        <w:rPr>
          <w:rFonts w:ascii="Times New Roman" w:hAnsi="Times New Roman" w:cs="Times New Roman"/>
          <w:sz w:val="24"/>
          <w:szCs w:val="24"/>
        </w:rPr>
        <w:t xml:space="preserve">e in their respective countries, these counties have </w:t>
      </w:r>
      <w:r w:rsidR="00B06D86" w:rsidRPr="00735DFE">
        <w:rPr>
          <w:rFonts w:ascii="Times New Roman" w:hAnsi="Times New Roman" w:cs="Times New Roman"/>
          <w:sz w:val="24"/>
          <w:szCs w:val="24"/>
        </w:rPr>
        <w:t>achieved global</w:t>
      </w:r>
      <w:r w:rsidRPr="00735DFE">
        <w:rPr>
          <w:rFonts w:ascii="Times New Roman" w:hAnsi="Times New Roman" w:cs="Times New Roman"/>
          <w:sz w:val="24"/>
          <w:szCs w:val="24"/>
        </w:rPr>
        <w:t xml:space="preserve"> improvement in </w:t>
      </w:r>
      <w:r w:rsidR="00FB364C" w:rsidRPr="00735DFE">
        <w:rPr>
          <w:rFonts w:ascii="Times New Roman" w:hAnsi="Times New Roman" w:cs="Times New Roman"/>
          <w:sz w:val="24"/>
          <w:szCs w:val="24"/>
        </w:rPr>
        <w:t xml:space="preserve">various indices of the </w:t>
      </w:r>
      <w:r w:rsidR="001C20BA">
        <w:rPr>
          <w:rFonts w:ascii="Times New Roman" w:hAnsi="Times New Roman" w:cs="Times New Roman"/>
          <w:sz w:val="24"/>
          <w:szCs w:val="24"/>
        </w:rPr>
        <w:t xml:space="preserve">health care parameters and thus </w:t>
      </w:r>
      <w:r w:rsidR="001C20BA">
        <w:rPr>
          <w:rFonts w:ascii="Times New Roman" w:hAnsi="Times New Roman" w:cs="Times New Roman"/>
          <w:sz w:val="24"/>
          <w:szCs w:val="24"/>
        </w:rPr>
        <w:lastRenderedPageBreak/>
        <w:t xml:space="preserve">resulted in improved </w:t>
      </w:r>
      <w:r w:rsidR="00FB364C" w:rsidRPr="00735DFE">
        <w:rPr>
          <w:rFonts w:ascii="Times New Roman" w:hAnsi="Times New Roman" w:cs="Times New Roman"/>
          <w:sz w:val="24"/>
          <w:szCs w:val="24"/>
        </w:rPr>
        <w:t xml:space="preserve"> quality and longevity of their citizen</w:t>
      </w:r>
      <w:r w:rsidR="001C20BA">
        <w:rPr>
          <w:rFonts w:ascii="Times New Roman" w:hAnsi="Times New Roman" w:cs="Times New Roman"/>
          <w:sz w:val="24"/>
          <w:szCs w:val="24"/>
        </w:rPr>
        <w:t>’</w:t>
      </w:r>
      <w:r w:rsidR="00FB364C" w:rsidRPr="00735DFE">
        <w:rPr>
          <w:rFonts w:ascii="Times New Roman" w:hAnsi="Times New Roman" w:cs="Times New Roman"/>
          <w:sz w:val="24"/>
          <w:szCs w:val="24"/>
        </w:rPr>
        <w:t>s</w:t>
      </w:r>
      <w:r w:rsidR="001C20BA">
        <w:rPr>
          <w:rFonts w:ascii="Times New Roman" w:hAnsi="Times New Roman" w:cs="Times New Roman"/>
          <w:sz w:val="24"/>
          <w:szCs w:val="24"/>
        </w:rPr>
        <w:t xml:space="preserve"> life. This does include</w:t>
      </w:r>
      <w:r w:rsidR="00BD67D1" w:rsidRPr="00735DFE">
        <w:rPr>
          <w:rFonts w:ascii="Times New Roman" w:hAnsi="Times New Roman" w:cs="Times New Roman"/>
          <w:sz w:val="24"/>
          <w:szCs w:val="24"/>
        </w:rPr>
        <w:t xml:space="preserve"> the quality of life of their Medical practitioners as well</w:t>
      </w:r>
    </w:p>
    <w:p w14:paraId="4A1AE171" w14:textId="77777777" w:rsidR="00FB364C" w:rsidRPr="000F0DD7" w:rsidRDefault="00FB364C" w:rsidP="009F52F8">
      <w:pPr>
        <w:spacing w:line="240" w:lineRule="auto"/>
        <w:ind w:firstLine="720"/>
        <w:rPr>
          <w:rFonts w:ascii="Times New Roman" w:hAnsi="Times New Roman" w:cs="Times New Roman"/>
          <w:sz w:val="24"/>
          <w:szCs w:val="24"/>
        </w:rPr>
      </w:pPr>
      <w:r w:rsidRPr="000F0DD7">
        <w:rPr>
          <w:rFonts w:ascii="Times New Roman" w:hAnsi="Times New Roman" w:cs="Times New Roman"/>
          <w:sz w:val="24"/>
          <w:szCs w:val="24"/>
        </w:rPr>
        <w:t xml:space="preserve">World wide it is constantly being stressed upon that in today’s world patient satisfaction is becoming the key phrase in healthcare. That is not to say that patient outcomes are no longer important. However, it is now obvious that there is a direct correlation between how patients are treated personally and how they are treated clinically. The increase awareness of rights, </w:t>
      </w:r>
      <w:r w:rsidR="00D464C6" w:rsidRPr="000F0DD7">
        <w:rPr>
          <w:rFonts w:ascii="Times New Roman" w:hAnsi="Times New Roman" w:cs="Times New Roman"/>
          <w:sz w:val="24"/>
          <w:szCs w:val="24"/>
        </w:rPr>
        <w:t>availability</w:t>
      </w:r>
      <w:r w:rsidRPr="000F0DD7">
        <w:rPr>
          <w:rFonts w:ascii="Times New Roman" w:hAnsi="Times New Roman" w:cs="Times New Roman"/>
          <w:sz w:val="24"/>
          <w:szCs w:val="24"/>
        </w:rPr>
        <w:t xml:space="preserve"> of </w:t>
      </w:r>
      <w:r w:rsidR="00D464C6" w:rsidRPr="000F0DD7">
        <w:rPr>
          <w:rFonts w:ascii="Times New Roman" w:hAnsi="Times New Roman" w:cs="Times New Roman"/>
          <w:sz w:val="24"/>
          <w:szCs w:val="24"/>
        </w:rPr>
        <w:t>legal</w:t>
      </w:r>
      <w:r w:rsidRPr="000F0DD7">
        <w:rPr>
          <w:rFonts w:ascii="Times New Roman" w:hAnsi="Times New Roman" w:cs="Times New Roman"/>
          <w:sz w:val="24"/>
          <w:szCs w:val="24"/>
        </w:rPr>
        <w:t xml:space="preserve"> aids, </w:t>
      </w:r>
      <w:r w:rsidR="00D464C6" w:rsidRPr="000F0DD7">
        <w:rPr>
          <w:rFonts w:ascii="Times New Roman" w:hAnsi="Times New Roman" w:cs="Times New Roman"/>
          <w:sz w:val="24"/>
          <w:szCs w:val="24"/>
        </w:rPr>
        <w:t>consumer</w:t>
      </w:r>
      <w:r w:rsidRPr="00316AA8">
        <w:rPr>
          <w:rFonts w:ascii="Times New Roman" w:hAnsi="Times New Roman" w:cs="Times New Roman"/>
          <w:sz w:val="24"/>
          <w:szCs w:val="24"/>
        </w:rPr>
        <w:t xml:space="preserve"> militancy and improve</w:t>
      </w:r>
      <w:r w:rsidR="00D464C6" w:rsidRPr="00316AA8">
        <w:rPr>
          <w:rFonts w:ascii="Times New Roman" w:hAnsi="Times New Roman" w:cs="Times New Roman"/>
          <w:sz w:val="24"/>
          <w:szCs w:val="24"/>
        </w:rPr>
        <w:t>d</w:t>
      </w:r>
      <w:r w:rsidRPr="000F0DD7">
        <w:rPr>
          <w:rFonts w:ascii="Times New Roman" w:hAnsi="Times New Roman" w:cs="Times New Roman"/>
          <w:sz w:val="24"/>
          <w:szCs w:val="24"/>
        </w:rPr>
        <w:t xml:space="preserve"> awareness</w:t>
      </w:r>
      <w:r w:rsidR="00D464C6" w:rsidRPr="000F0DD7">
        <w:rPr>
          <w:rFonts w:ascii="Times New Roman" w:hAnsi="Times New Roman" w:cs="Times New Roman"/>
          <w:sz w:val="24"/>
          <w:szCs w:val="24"/>
        </w:rPr>
        <w:t>,</w:t>
      </w:r>
      <w:r w:rsidRPr="000F0DD7">
        <w:rPr>
          <w:rFonts w:ascii="Times New Roman" w:hAnsi="Times New Roman" w:cs="Times New Roman"/>
          <w:sz w:val="24"/>
          <w:szCs w:val="24"/>
        </w:rPr>
        <w:t xml:space="preserve"> all are lethal </w:t>
      </w:r>
      <w:r w:rsidR="00D464C6" w:rsidRPr="000F0DD7">
        <w:rPr>
          <w:rFonts w:ascii="Times New Roman" w:hAnsi="Times New Roman" w:cs="Times New Roman"/>
          <w:sz w:val="24"/>
          <w:szCs w:val="24"/>
        </w:rPr>
        <w:t>ammunition</w:t>
      </w:r>
      <w:r w:rsidRPr="000F0DD7">
        <w:rPr>
          <w:rFonts w:ascii="Times New Roman" w:hAnsi="Times New Roman" w:cs="Times New Roman"/>
          <w:sz w:val="24"/>
          <w:szCs w:val="24"/>
        </w:rPr>
        <w:t xml:space="preserve"> </w:t>
      </w:r>
      <w:r w:rsidR="00D464C6" w:rsidRPr="000F0DD7">
        <w:rPr>
          <w:rFonts w:ascii="Times New Roman" w:hAnsi="Times New Roman" w:cs="Times New Roman"/>
          <w:sz w:val="24"/>
          <w:szCs w:val="24"/>
        </w:rPr>
        <w:t>against</w:t>
      </w:r>
      <w:r w:rsidRPr="000F0DD7">
        <w:rPr>
          <w:rFonts w:ascii="Times New Roman" w:hAnsi="Times New Roman" w:cs="Times New Roman"/>
          <w:sz w:val="24"/>
          <w:szCs w:val="24"/>
        </w:rPr>
        <w:t xml:space="preserve"> our profession and thus it has become quite important to change our </w:t>
      </w:r>
      <w:r w:rsidR="00D464C6" w:rsidRPr="000F0DD7">
        <w:rPr>
          <w:rFonts w:ascii="Times New Roman" w:hAnsi="Times New Roman" w:cs="Times New Roman"/>
          <w:sz w:val="24"/>
          <w:szCs w:val="24"/>
        </w:rPr>
        <w:t>outlook</w:t>
      </w:r>
      <w:r w:rsidRPr="000F0DD7">
        <w:rPr>
          <w:rFonts w:ascii="Times New Roman" w:hAnsi="Times New Roman" w:cs="Times New Roman"/>
          <w:sz w:val="24"/>
          <w:szCs w:val="24"/>
        </w:rPr>
        <w:t xml:space="preserve">, our </w:t>
      </w:r>
      <w:r w:rsidR="00D464C6" w:rsidRPr="000F0DD7">
        <w:rPr>
          <w:rFonts w:ascii="Times New Roman" w:hAnsi="Times New Roman" w:cs="Times New Roman"/>
          <w:sz w:val="24"/>
          <w:szCs w:val="24"/>
        </w:rPr>
        <w:t>attitudes but at the same time not to forget our roots.</w:t>
      </w:r>
    </w:p>
    <w:p w14:paraId="04477E8D" w14:textId="77777777" w:rsidR="000F73DF" w:rsidRPr="000F0DD7" w:rsidRDefault="00FB364C" w:rsidP="009F52F8">
      <w:pPr>
        <w:spacing w:line="240" w:lineRule="auto"/>
        <w:ind w:firstLine="720"/>
        <w:rPr>
          <w:rFonts w:ascii="Times New Roman" w:hAnsi="Times New Roman" w:cs="Times New Roman"/>
          <w:sz w:val="24"/>
          <w:szCs w:val="24"/>
        </w:rPr>
      </w:pPr>
      <w:r w:rsidRPr="000F0DD7">
        <w:rPr>
          <w:rFonts w:ascii="Times New Roman" w:hAnsi="Times New Roman" w:cs="Times New Roman"/>
          <w:sz w:val="24"/>
          <w:szCs w:val="24"/>
        </w:rPr>
        <w:t xml:space="preserve">Using good manners and following the rules of proper etiquette can make an incredible difference in how physicians and their staff are viewed by their </w:t>
      </w:r>
      <w:r w:rsidR="00D464C6" w:rsidRPr="000F0DD7">
        <w:rPr>
          <w:rFonts w:ascii="Times New Roman" w:hAnsi="Times New Roman" w:cs="Times New Roman"/>
          <w:sz w:val="24"/>
          <w:szCs w:val="24"/>
        </w:rPr>
        <w:t xml:space="preserve">patients. This is now a </w:t>
      </w:r>
      <w:r w:rsidR="00462DDF" w:rsidRPr="000F0DD7">
        <w:rPr>
          <w:rFonts w:ascii="Times New Roman" w:hAnsi="Times New Roman" w:cs="Times New Roman"/>
          <w:sz w:val="24"/>
          <w:szCs w:val="24"/>
        </w:rPr>
        <w:t>day’s</w:t>
      </w:r>
      <w:r w:rsidR="00D464C6" w:rsidRPr="000F0DD7">
        <w:rPr>
          <w:rFonts w:ascii="Times New Roman" w:hAnsi="Times New Roman" w:cs="Times New Roman"/>
          <w:sz w:val="24"/>
          <w:szCs w:val="24"/>
        </w:rPr>
        <w:t xml:space="preserve"> important part of the curriculum of Medical studies and</w:t>
      </w:r>
      <w:r w:rsidRPr="000F0DD7">
        <w:rPr>
          <w:rFonts w:ascii="Times New Roman" w:hAnsi="Times New Roman" w:cs="Times New Roman"/>
          <w:sz w:val="24"/>
          <w:szCs w:val="24"/>
        </w:rPr>
        <w:t xml:space="preserve"> </w:t>
      </w:r>
      <w:r w:rsidR="00462DDF" w:rsidRPr="000F0DD7">
        <w:rPr>
          <w:rFonts w:ascii="Times New Roman" w:hAnsi="Times New Roman" w:cs="Times New Roman"/>
          <w:sz w:val="24"/>
          <w:szCs w:val="24"/>
        </w:rPr>
        <w:t>if</w:t>
      </w:r>
      <w:r w:rsidRPr="000F0DD7">
        <w:rPr>
          <w:rFonts w:ascii="Times New Roman" w:hAnsi="Times New Roman" w:cs="Times New Roman"/>
          <w:sz w:val="24"/>
          <w:szCs w:val="24"/>
        </w:rPr>
        <w:t xml:space="preserve"> patients feel valued by their physicians and have positive interactions with the staff, they are most likely to become longtime loyal customers. Yes, patients are customers, too.</w:t>
      </w:r>
      <w:r w:rsidR="00D464C6" w:rsidRPr="000F0DD7">
        <w:rPr>
          <w:rFonts w:ascii="Times New Roman" w:hAnsi="Times New Roman" w:cs="Times New Roman"/>
          <w:sz w:val="24"/>
          <w:szCs w:val="24"/>
        </w:rPr>
        <w:t xml:space="preserve"> In terms of modern day classification though it does contradict the principle that financial gains are secondary to pt’s wellbeing but unfortunately realistically, it is the harsh reality of today’s  Mankind. Howsoever let us not forget,</w:t>
      </w:r>
      <w:r w:rsidR="00D464C6" w:rsidRPr="000F0DD7">
        <w:rPr>
          <w:rFonts w:ascii="Times New Roman" w:hAnsi="Times New Roman" w:cs="Times New Roman"/>
          <w:color w:val="333333"/>
          <w:sz w:val="24"/>
          <w:szCs w:val="24"/>
        </w:rPr>
        <w:t xml:space="preserve"> </w:t>
      </w:r>
      <w:r w:rsidR="00D464C6" w:rsidRPr="000F0DD7">
        <w:rPr>
          <w:rFonts w:ascii="Times New Roman" w:hAnsi="Times New Roman" w:cs="Times New Roman"/>
          <w:sz w:val="24"/>
          <w:szCs w:val="24"/>
        </w:rPr>
        <w:t>respect for life, competence, compassion, politeness, and non-discrimination are among the most important elements of our tradition even today</w:t>
      </w:r>
    </w:p>
    <w:p w14:paraId="45CE9A2D" w14:textId="77777777" w:rsidR="002649E2" w:rsidRPr="000F0DD7" w:rsidRDefault="000F73DF" w:rsidP="009F52F8">
      <w:pPr>
        <w:spacing w:line="240" w:lineRule="auto"/>
        <w:ind w:firstLine="720"/>
        <w:rPr>
          <w:rFonts w:ascii="Times New Roman" w:hAnsi="Times New Roman" w:cs="Times New Roman"/>
          <w:sz w:val="24"/>
          <w:szCs w:val="24"/>
        </w:rPr>
      </w:pPr>
      <w:r w:rsidRPr="000F0DD7">
        <w:rPr>
          <w:rFonts w:ascii="Times New Roman" w:hAnsi="Times New Roman" w:cs="Times New Roman"/>
          <w:sz w:val="24"/>
          <w:szCs w:val="24"/>
        </w:rPr>
        <w:t xml:space="preserve">The BMC keeping in view, the changing trends set up </w:t>
      </w:r>
      <w:r w:rsidR="002649E2" w:rsidRPr="000F0DD7">
        <w:rPr>
          <w:rFonts w:ascii="Times New Roman" w:hAnsi="Times New Roman" w:cs="Times New Roman"/>
          <w:sz w:val="24"/>
          <w:szCs w:val="24"/>
        </w:rPr>
        <w:t>guidance</w:t>
      </w:r>
      <w:r w:rsidRPr="000F0DD7">
        <w:rPr>
          <w:rFonts w:ascii="Times New Roman" w:hAnsi="Times New Roman" w:cs="Times New Roman"/>
          <w:sz w:val="24"/>
          <w:szCs w:val="24"/>
        </w:rPr>
        <w:t xml:space="preserve"> for all professionals being registered to work under their aegis. This guidance came into effect 22 April 2013. It was updated on 29 April 2014 to include paragraph 14.1 on doctors' knowledge of the English language. </w:t>
      </w:r>
      <w:r w:rsidR="002649E2" w:rsidRPr="000F0DD7">
        <w:rPr>
          <w:rFonts w:ascii="Times New Roman" w:hAnsi="Times New Roman" w:cs="Times New Roman"/>
          <w:sz w:val="24"/>
          <w:szCs w:val="24"/>
        </w:rPr>
        <w:t>Likewise</w:t>
      </w:r>
      <w:r w:rsidRPr="000F0DD7">
        <w:rPr>
          <w:rFonts w:ascii="Times New Roman" w:hAnsi="Times New Roman" w:cs="Times New Roman"/>
          <w:sz w:val="24"/>
          <w:szCs w:val="24"/>
        </w:rPr>
        <w:t xml:space="preserve"> almost all the responsible nations </w:t>
      </w:r>
      <w:r w:rsidR="002649E2" w:rsidRPr="000F0DD7">
        <w:rPr>
          <w:rFonts w:ascii="Times New Roman" w:hAnsi="Times New Roman" w:cs="Times New Roman"/>
          <w:sz w:val="24"/>
          <w:szCs w:val="24"/>
        </w:rPr>
        <w:t>have</w:t>
      </w:r>
      <w:r w:rsidRPr="000F0DD7">
        <w:rPr>
          <w:rFonts w:ascii="Times New Roman" w:hAnsi="Times New Roman" w:cs="Times New Roman"/>
          <w:sz w:val="24"/>
          <w:szCs w:val="24"/>
        </w:rPr>
        <w:t xml:space="preserve"> laid the foundation for implementing the </w:t>
      </w:r>
      <w:r w:rsidR="002649E2" w:rsidRPr="000F0DD7">
        <w:rPr>
          <w:rFonts w:ascii="Times New Roman" w:hAnsi="Times New Roman" w:cs="Times New Roman"/>
          <w:sz w:val="24"/>
          <w:szCs w:val="24"/>
        </w:rPr>
        <w:t>age-old</w:t>
      </w:r>
      <w:r w:rsidRPr="000F0DD7">
        <w:rPr>
          <w:rFonts w:ascii="Times New Roman" w:hAnsi="Times New Roman" w:cs="Times New Roman"/>
          <w:sz w:val="24"/>
          <w:szCs w:val="24"/>
        </w:rPr>
        <w:t xml:space="preserve"> ethos of medical </w:t>
      </w:r>
      <w:r w:rsidR="002649E2" w:rsidRPr="000F0DD7">
        <w:rPr>
          <w:rFonts w:ascii="Times New Roman" w:hAnsi="Times New Roman" w:cs="Times New Roman"/>
          <w:sz w:val="24"/>
          <w:szCs w:val="24"/>
        </w:rPr>
        <w:t>practice and</w:t>
      </w:r>
      <w:r w:rsidRPr="000F0DD7">
        <w:rPr>
          <w:rFonts w:ascii="Times New Roman" w:hAnsi="Times New Roman" w:cs="Times New Roman"/>
          <w:sz w:val="24"/>
          <w:szCs w:val="24"/>
        </w:rPr>
        <w:t xml:space="preserve"> keeping it alive </w:t>
      </w:r>
      <w:r w:rsidR="002649E2" w:rsidRPr="000F0DD7">
        <w:rPr>
          <w:rFonts w:ascii="Times New Roman" w:hAnsi="Times New Roman" w:cs="Times New Roman"/>
          <w:sz w:val="24"/>
          <w:szCs w:val="24"/>
        </w:rPr>
        <w:t>with the</w:t>
      </w:r>
      <w:r w:rsidRPr="000F0DD7">
        <w:rPr>
          <w:rFonts w:ascii="Times New Roman" w:hAnsi="Times New Roman" w:cs="Times New Roman"/>
          <w:sz w:val="24"/>
          <w:szCs w:val="24"/>
        </w:rPr>
        <w:t xml:space="preserve"> changing demands of health care deliverance.. Today it is not only  a legal sword which keeps on dangling over our heads but the moral &amp; ethical aspects too have been incorporated in much expanded manner.</w:t>
      </w:r>
    </w:p>
    <w:p w14:paraId="21FD779B" w14:textId="77777777" w:rsidR="002649E2" w:rsidRPr="000F0DD7" w:rsidRDefault="002649E2" w:rsidP="002E2CDC">
      <w:pPr>
        <w:spacing w:line="240" w:lineRule="auto"/>
        <w:rPr>
          <w:rStyle w:val="author"/>
          <w:rFonts w:ascii="Times New Roman" w:hAnsi="Times New Roman" w:cs="Times New Roman"/>
          <w:sz w:val="24"/>
          <w:szCs w:val="24"/>
        </w:rPr>
      </w:pPr>
      <w:r w:rsidRPr="000F0DD7">
        <w:rPr>
          <w:rFonts w:ascii="Times New Roman" w:hAnsi="Times New Roman" w:cs="Times New Roman"/>
          <w:sz w:val="24"/>
          <w:szCs w:val="24"/>
        </w:rPr>
        <w:t>Etiquette Tips for Physicians and Medical Staff</w:t>
      </w:r>
      <w:r w:rsidRPr="000F0DD7">
        <w:rPr>
          <w:rStyle w:val="sep"/>
          <w:rFonts w:ascii="Times New Roman" w:hAnsi="Times New Roman" w:cs="Times New Roman"/>
          <w:sz w:val="24"/>
          <w:szCs w:val="24"/>
        </w:rPr>
        <w:t xml:space="preserve"> by </w:t>
      </w:r>
      <w:r w:rsidR="00FE7F43" w:rsidRPr="000F0DD7">
        <w:rPr>
          <w:rStyle w:val="Hyperlink"/>
          <w:rFonts w:ascii="Times New Roman" w:hAnsi="Times New Roman" w:cs="Times New Roman"/>
          <w:color w:val="auto"/>
          <w:sz w:val="24"/>
          <w:szCs w:val="24"/>
          <w:u w:val="none"/>
        </w:rPr>
        <w:fldChar w:fldCharType="begin"/>
      </w:r>
      <w:r w:rsidR="00FE7F43" w:rsidRPr="000F0DD7">
        <w:rPr>
          <w:rStyle w:val="Hyperlink"/>
          <w:rFonts w:ascii="Times New Roman" w:hAnsi="Times New Roman" w:cs="Times New Roman"/>
          <w:color w:val="auto"/>
          <w:sz w:val="24"/>
          <w:szCs w:val="24"/>
          <w:u w:val="none"/>
        </w:rPr>
        <w:instrText xml:space="preserve"> HYPERLINK "http://lydiaramsey.com/author/manners/" \o "Lydia Ramsey" </w:instrText>
      </w:r>
      <w:r w:rsidR="00FE7F43" w:rsidRPr="000F0DD7">
        <w:rPr>
          <w:rStyle w:val="Hyperlink"/>
          <w:rFonts w:ascii="Times New Roman" w:hAnsi="Times New Roman" w:cs="Times New Roman"/>
          <w:color w:val="auto"/>
          <w:sz w:val="24"/>
          <w:szCs w:val="24"/>
          <w:u w:val="none"/>
          <w:rPrChange w:id="24" w:author="Reviewer 1" w:date="2019-01-24T17:25:00Z">
            <w:rPr>
              <w:rStyle w:val="Hyperlink"/>
              <w:rFonts w:ascii="Times New Roman" w:hAnsi="Times New Roman" w:cs="Times New Roman"/>
              <w:color w:val="auto"/>
              <w:sz w:val="24"/>
              <w:szCs w:val="24"/>
              <w:u w:val="none"/>
            </w:rPr>
          </w:rPrChange>
        </w:rPr>
        <w:fldChar w:fldCharType="separate"/>
      </w:r>
      <w:r w:rsidRPr="000F0DD7">
        <w:rPr>
          <w:rStyle w:val="Hyperlink"/>
          <w:rFonts w:ascii="Times New Roman" w:hAnsi="Times New Roman" w:cs="Times New Roman"/>
          <w:color w:val="auto"/>
          <w:sz w:val="24"/>
          <w:szCs w:val="24"/>
          <w:u w:val="none"/>
        </w:rPr>
        <w:t>Lydia Ramsey</w:t>
      </w:r>
      <w:r w:rsidR="00FE7F43" w:rsidRPr="000F0DD7">
        <w:rPr>
          <w:rStyle w:val="Hyperlink"/>
          <w:rFonts w:ascii="Times New Roman" w:hAnsi="Times New Roman" w:cs="Times New Roman"/>
          <w:color w:val="auto"/>
          <w:sz w:val="24"/>
          <w:szCs w:val="24"/>
          <w:u w:val="none"/>
        </w:rPr>
        <w:fldChar w:fldCharType="end"/>
      </w:r>
      <w:r w:rsidRPr="000F0DD7">
        <w:rPr>
          <w:rStyle w:val="author"/>
          <w:rFonts w:ascii="Times New Roman" w:hAnsi="Times New Roman" w:cs="Times New Roman"/>
          <w:sz w:val="24"/>
          <w:szCs w:val="24"/>
        </w:rPr>
        <w:t xml:space="preserve"> are summed up below:</w:t>
      </w:r>
    </w:p>
    <w:p w14:paraId="13E2452F" w14:textId="77777777" w:rsidR="003A6429" w:rsidRPr="00316AA8" w:rsidRDefault="003A6429" w:rsidP="002E2CDC">
      <w:pPr>
        <w:spacing w:line="240" w:lineRule="auto"/>
        <w:rPr>
          <w:rFonts w:ascii="Times New Roman" w:hAnsi="Times New Roman" w:cs="Times New Roman"/>
          <w:sz w:val="24"/>
          <w:szCs w:val="24"/>
        </w:rPr>
      </w:pPr>
      <w:r w:rsidRPr="000F0DD7">
        <w:rPr>
          <w:rStyle w:val="author"/>
          <w:rFonts w:ascii="Times New Roman" w:hAnsi="Times New Roman" w:cs="Times New Roman"/>
          <w:sz w:val="24"/>
          <w:szCs w:val="24"/>
        </w:rPr>
        <w:t xml:space="preserve">                                              Table-I</w:t>
      </w:r>
      <w:r w:rsidR="009A4D94" w:rsidRPr="000F0DD7">
        <w:rPr>
          <w:rStyle w:val="author"/>
          <w:rFonts w:ascii="Times New Roman" w:hAnsi="Times New Roman" w:cs="Times New Roman"/>
          <w:sz w:val="24"/>
          <w:szCs w:val="24"/>
        </w:rPr>
        <w:t>I</w:t>
      </w:r>
      <w:r w:rsidR="00E36F5B" w:rsidRPr="000F0DD7">
        <w:rPr>
          <w:rStyle w:val="author"/>
          <w:rFonts w:ascii="Times New Roman" w:hAnsi="Times New Roman" w:cs="Times New Roman"/>
          <w:sz w:val="24"/>
          <w:szCs w:val="24"/>
        </w:rPr>
        <w:t>I</w:t>
      </w:r>
    </w:p>
    <w:p w14:paraId="6A84E7AD" w14:textId="77777777" w:rsidR="000F73DF" w:rsidRPr="00414182" w:rsidRDefault="002649E2" w:rsidP="002649E2">
      <w:pPr>
        <w:rPr>
          <w:rStyle w:val="Heading1Char"/>
          <w:rFonts w:ascii="Times New Roman" w:eastAsiaTheme="minorHAnsi" w:hAnsi="Times New Roman" w:cs="Times New Roman"/>
          <w:b/>
          <w:bCs/>
          <w:i/>
          <w:color w:val="1F41D1"/>
          <w:sz w:val="24"/>
          <w:szCs w:val="24"/>
        </w:rPr>
      </w:pPr>
      <w:r w:rsidRPr="000F0DD7">
        <w:rPr>
          <w:rStyle w:val="Heading1Char"/>
          <w:b/>
          <w:i/>
          <w:color w:val="00B0F0"/>
        </w:rPr>
        <w:t xml:space="preserve">                     </w:t>
      </w:r>
      <w:r w:rsidRPr="000F0DD7">
        <w:rPr>
          <w:rStyle w:val="Heading1Char"/>
          <w:b/>
          <w:i/>
          <w:color w:val="1F41D1"/>
        </w:rPr>
        <w:t>E</w:t>
      </w:r>
      <w:r w:rsidR="000F73DF" w:rsidRPr="000F0DD7">
        <w:rPr>
          <w:rStyle w:val="Heading1Char"/>
          <w:b/>
          <w:i/>
          <w:color w:val="1F41D1"/>
        </w:rPr>
        <w:t>thical code for practice—Duties of a Doctor</w:t>
      </w:r>
      <w:r w:rsidR="000F73DF" w:rsidRPr="00414182">
        <w:rPr>
          <w:rStyle w:val="Heading1Char"/>
          <w:b/>
          <w:i/>
          <w:color w:val="1F41D1"/>
        </w:rPr>
        <w:t>.</w:t>
      </w:r>
    </w:p>
    <w:tbl>
      <w:tblPr>
        <w:tblStyle w:val="TableGrid"/>
        <w:tblW w:w="0" w:type="auto"/>
        <w:tblInd w:w="720" w:type="dxa"/>
        <w:tblLook w:val="04A0" w:firstRow="1" w:lastRow="0" w:firstColumn="1" w:lastColumn="0" w:noHBand="0" w:noVBand="1"/>
      </w:tblPr>
      <w:tblGrid>
        <w:gridCol w:w="8296"/>
      </w:tblGrid>
      <w:tr w:rsidR="000F73DF" w:rsidRPr="00414182" w14:paraId="551ACC60" w14:textId="77777777" w:rsidTr="009928CB">
        <w:tc>
          <w:tcPr>
            <w:tcW w:w="9242" w:type="dxa"/>
          </w:tcPr>
          <w:p w14:paraId="07B8BC41" w14:textId="77777777" w:rsidR="000F73DF" w:rsidRPr="00414182" w:rsidRDefault="000F73DF" w:rsidP="00576BBC">
            <w:pPr>
              <w:numPr>
                <w:ilvl w:val="0"/>
                <w:numId w:val="1"/>
              </w:numPr>
              <w:spacing w:line="276" w:lineRule="auto"/>
              <w:rPr>
                <w:rFonts w:ascii="Times New Roman" w:hAnsi="Times New Roman" w:cs="Times New Roman"/>
                <w:color w:val="1F41D1"/>
                <w:sz w:val="24"/>
                <w:szCs w:val="24"/>
              </w:rPr>
            </w:pPr>
            <w:r w:rsidRPr="00414182">
              <w:rPr>
                <w:rFonts w:ascii="Times New Roman" w:hAnsi="Times New Roman" w:cs="Times New Roman"/>
                <w:bCs/>
                <w:color w:val="1F41D1"/>
                <w:sz w:val="24"/>
                <w:szCs w:val="24"/>
              </w:rPr>
              <w:t>Stop, look and listen.</w:t>
            </w:r>
            <w:r w:rsidRPr="00414182">
              <w:rPr>
                <w:rFonts w:ascii="Times New Roman" w:hAnsi="Times New Roman" w:cs="Times New Roman"/>
                <w:color w:val="1F41D1"/>
                <w:sz w:val="24"/>
                <w:szCs w:val="24"/>
              </w:rPr>
              <w:t xml:space="preserve"> </w:t>
            </w:r>
          </w:p>
        </w:tc>
      </w:tr>
      <w:tr w:rsidR="000F73DF" w:rsidRPr="00414182" w14:paraId="4CB260A1" w14:textId="77777777" w:rsidTr="009928CB">
        <w:tc>
          <w:tcPr>
            <w:tcW w:w="9242" w:type="dxa"/>
          </w:tcPr>
          <w:p w14:paraId="001F52A6" w14:textId="77777777" w:rsidR="000F73DF" w:rsidRPr="00414182" w:rsidRDefault="000F73DF" w:rsidP="00576BBC">
            <w:pPr>
              <w:numPr>
                <w:ilvl w:val="0"/>
                <w:numId w:val="1"/>
              </w:numPr>
              <w:spacing w:line="276" w:lineRule="auto"/>
              <w:rPr>
                <w:rFonts w:ascii="Times New Roman" w:hAnsi="Times New Roman" w:cs="Times New Roman"/>
                <w:color w:val="1F41D1"/>
                <w:sz w:val="24"/>
                <w:szCs w:val="24"/>
              </w:rPr>
            </w:pPr>
            <w:r w:rsidRPr="00414182">
              <w:rPr>
                <w:rFonts w:ascii="Times New Roman" w:hAnsi="Times New Roman" w:cs="Times New Roman"/>
                <w:bCs/>
                <w:color w:val="1F41D1"/>
                <w:sz w:val="24"/>
                <w:szCs w:val="24"/>
              </w:rPr>
              <w:t>Make eye contact with patients while talking with them.</w:t>
            </w:r>
            <w:r w:rsidRPr="00414182">
              <w:rPr>
                <w:rFonts w:ascii="Times New Roman" w:hAnsi="Times New Roman" w:cs="Times New Roman"/>
                <w:color w:val="1F41D1"/>
                <w:sz w:val="24"/>
                <w:szCs w:val="24"/>
              </w:rPr>
              <w:t xml:space="preserve"> </w:t>
            </w:r>
          </w:p>
        </w:tc>
      </w:tr>
      <w:tr w:rsidR="000F73DF" w:rsidRPr="00414182" w14:paraId="7BC89D22" w14:textId="77777777" w:rsidTr="009928CB">
        <w:tc>
          <w:tcPr>
            <w:tcW w:w="9242" w:type="dxa"/>
          </w:tcPr>
          <w:p w14:paraId="7231CE6A" w14:textId="77777777" w:rsidR="000F73DF" w:rsidRPr="00414182" w:rsidRDefault="000F73DF" w:rsidP="00576BBC">
            <w:pPr>
              <w:numPr>
                <w:ilvl w:val="0"/>
                <w:numId w:val="1"/>
              </w:numPr>
              <w:spacing w:line="276" w:lineRule="auto"/>
              <w:rPr>
                <w:rFonts w:ascii="Times New Roman" w:hAnsi="Times New Roman" w:cs="Times New Roman"/>
                <w:color w:val="1F41D1"/>
                <w:sz w:val="24"/>
                <w:szCs w:val="24"/>
              </w:rPr>
            </w:pPr>
            <w:r w:rsidRPr="00414182">
              <w:rPr>
                <w:rFonts w:ascii="Times New Roman" w:hAnsi="Times New Roman" w:cs="Times New Roman"/>
                <w:bCs/>
                <w:color w:val="1F41D1"/>
                <w:sz w:val="24"/>
                <w:szCs w:val="24"/>
              </w:rPr>
              <w:t>When you ask the critical questions, pay attention to the answers.</w:t>
            </w:r>
            <w:r w:rsidRPr="00414182">
              <w:rPr>
                <w:rFonts w:ascii="Times New Roman" w:hAnsi="Times New Roman" w:cs="Times New Roman"/>
                <w:color w:val="1F41D1"/>
                <w:sz w:val="24"/>
                <w:szCs w:val="24"/>
              </w:rPr>
              <w:t xml:space="preserve"> </w:t>
            </w:r>
          </w:p>
        </w:tc>
      </w:tr>
      <w:tr w:rsidR="000F73DF" w:rsidRPr="00414182" w14:paraId="0F6099F5" w14:textId="77777777" w:rsidTr="009928CB">
        <w:tc>
          <w:tcPr>
            <w:tcW w:w="9242" w:type="dxa"/>
          </w:tcPr>
          <w:p w14:paraId="5A411F74" w14:textId="77777777" w:rsidR="000F73DF" w:rsidRPr="00414182" w:rsidRDefault="000F73DF" w:rsidP="00576BBC">
            <w:pPr>
              <w:numPr>
                <w:ilvl w:val="0"/>
                <w:numId w:val="1"/>
              </w:numPr>
              <w:spacing w:line="276" w:lineRule="auto"/>
              <w:rPr>
                <w:rFonts w:ascii="Times New Roman" w:hAnsi="Times New Roman" w:cs="Times New Roman"/>
                <w:color w:val="1F41D1"/>
                <w:sz w:val="24"/>
                <w:szCs w:val="24"/>
              </w:rPr>
            </w:pPr>
            <w:r w:rsidRPr="00414182">
              <w:rPr>
                <w:rFonts w:ascii="Times New Roman" w:hAnsi="Times New Roman" w:cs="Times New Roman"/>
                <w:bCs/>
                <w:color w:val="1F41D1"/>
                <w:sz w:val="24"/>
                <w:szCs w:val="24"/>
              </w:rPr>
              <w:t xml:space="preserve">Practice professional meeting and </w:t>
            </w:r>
            <w:proofErr w:type="gramStart"/>
            <w:r w:rsidRPr="00414182">
              <w:rPr>
                <w:rFonts w:ascii="Times New Roman" w:hAnsi="Times New Roman" w:cs="Times New Roman"/>
                <w:bCs/>
                <w:color w:val="1F41D1"/>
                <w:sz w:val="24"/>
                <w:szCs w:val="24"/>
              </w:rPr>
              <w:t>greeting.</w:t>
            </w:r>
            <w:r w:rsidRPr="00414182">
              <w:rPr>
                <w:rFonts w:ascii="Times New Roman" w:hAnsi="Times New Roman" w:cs="Times New Roman"/>
                <w:color w:val="1F41D1"/>
                <w:sz w:val="24"/>
                <w:szCs w:val="24"/>
              </w:rPr>
              <w:t>.</w:t>
            </w:r>
            <w:proofErr w:type="gramEnd"/>
          </w:p>
        </w:tc>
      </w:tr>
      <w:tr w:rsidR="000F73DF" w:rsidRPr="00414182" w14:paraId="5DA17796" w14:textId="77777777" w:rsidTr="009928CB">
        <w:tc>
          <w:tcPr>
            <w:tcW w:w="9242" w:type="dxa"/>
          </w:tcPr>
          <w:p w14:paraId="07FF064D" w14:textId="77777777" w:rsidR="000F73DF" w:rsidRPr="00414182" w:rsidRDefault="000F73DF" w:rsidP="00576BBC">
            <w:pPr>
              <w:numPr>
                <w:ilvl w:val="0"/>
                <w:numId w:val="1"/>
              </w:numPr>
              <w:spacing w:line="276" w:lineRule="auto"/>
              <w:rPr>
                <w:rFonts w:ascii="Times New Roman" w:hAnsi="Times New Roman" w:cs="Times New Roman"/>
                <w:color w:val="1F41D1"/>
                <w:sz w:val="24"/>
                <w:szCs w:val="24"/>
              </w:rPr>
            </w:pPr>
            <w:r w:rsidRPr="00414182">
              <w:rPr>
                <w:rFonts w:ascii="Times New Roman" w:hAnsi="Times New Roman" w:cs="Times New Roman"/>
                <w:bCs/>
                <w:color w:val="1F41D1"/>
                <w:sz w:val="24"/>
                <w:szCs w:val="24"/>
              </w:rPr>
              <w:t xml:space="preserve">Smile when you make eye contact </w:t>
            </w:r>
          </w:p>
        </w:tc>
      </w:tr>
      <w:tr w:rsidR="000F73DF" w:rsidRPr="00414182" w14:paraId="3841D374" w14:textId="77777777" w:rsidTr="009928CB">
        <w:tc>
          <w:tcPr>
            <w:tcW w:w="9242" w:type="dxa"/>
          </w:tcPr>
          <w:p w14:paraId="16759780" w14:textId="77777777" w:rsidR="000F73DF" w:rsidRPr="00414182" w:rsidRDefault="000F73DF" w:rsidP="00576BBC">
            <w:pPr>
              <w:numPr>
                <w:ilvl w:val="0"/>
                <w:numId w:val="1"/>
              </w:numPr>
              <w:spacing w:line="276" w:lineRule="auto"/>
              <w:rPr>
                <w:rFonts w:ascii="Times New Roman" w:hAnsi="Times New Roman" w:cs="Times New Roman"/>
                <w:color w:val="1F41D1"/>
                <w:sz w:val="24"/>
                <w:szCs w:val="24"/>
              </w:rPr>
            </w:pPr>
            <w:r w:rsidRPr="00414182">
              <w:rPr>
                <w:rFonts w:ascii="Times New Roman" w:hAnsi="Times New Roman" w:cs="Times New Roman"/>
                <w:bCs/>
                <w:color w:val="1F41D1"/>
                <w:sz w:val="24"/>
                <w:szCs w:val="24"/>
              </w:rPr>
              <w:t>Use the patient’s name as soon as you can while adhering to patient privacy laws. Introduce yourself</w:t>
            </w:r>
            <w:r w:rsidRPr="00414182">
              <w:rPr>
                <w:rFonts w:ascii="Times New Roman" w:hAnsi="Times New Roman" w:cs="Times New Roman"/>
                <w:color w:val="1F41D1"/>
                <w:sz w:val="24"/>
                <w:szCs w:val="24"/>
              </w:rPr>
              <w:t xml:space="preserve"> </w:t>
            </w:r>
          </w:p>
        </w:tc>
      </w:tr>
      <w:tr w:rsidR="000F73DF" w:rsidRPr="00414182" w14:paraId="2500965D" w14:textId="77777777" w:rsidTr="009928CB">
        <w:tc>
          <w:tcPr>
            <w:tcW w:w="9242" w:type="dxa"/>
          </w:tcPr>
          <w:p w14:paraId="5059EDB2" w14:textId="77777777" w:rsidR="000F73DF" w:rsidRPr="00414182" w:rsidRDefault="000F73DF" w:rsidP="00576BBC">
            <w:pPr>
              <w:numPr>
                <w:ilvl w:val="0"/>
                <w:numId w:val="1"/>
              </w:numPr>
              <w:spacing w:line="276" w:lineRule="auto"/>
              <w:rPr>
                <w:rFonts w:ascii="Times New Roman" w:hAnsi="Times New Roman" w:cs="Times New Roman"/>
                <w:color w:val="1F41D1"/>
                <w:sz w:val="24"/>
                <w:szCs w:val="24"/>
              </w:rPr>
            </w:pPr>
            <w:r w:rsidRPr="00414182">
              <w:rPr>
                <w:rFonts w:ascii="Times New Roman" w:hAnsi="Times New Roman" w:cs="Times New Roman"/>
                <w:bCs/>
                <w:color w:val="1F41D1"/>
                <w:sz w:val="24"/>
                <w:szCs w:val="24"/>
              </w:rPr>
              <w:t xml:space="preserve">Let the patient know what is going to happen next. </w:t>
            </w:r>
          </w:p>
        </w:tc>
      </w:tr>
      <w:tr w:rsidR="000F73DF" w:rsidRPr="00414182" w14:paraId="51C48F7F" w14:textId="77777777" w:rsidTr="009928CB">
        <w:tc>
          <w:tcPr>
            <w:tcW w:w="9242" w:type="dxa"/>
          </w:tcPr>
          <w:p w14:paraId="22953951" w14:textId="77777777" w:rsidR="000F73DF" w:rsidRPr="00414182" w:rsidRDefault="000F73DF" w:rsidP="00576BBC">
            <w:pPr>
              <w:numPr>
                <w:ilvl w:val="0"/>
                <w:numId w:val="1"/>
              </w:numPr>
              <w:spacing w:line="276" w:lineRule="auto"/>
              <w:rPr>
                <w:rFonts w:ascii="Times New Roman" w:hAnsi="Times New Roman" w:cs="Times New Roman"/>
                <w:color w:val="1F41D1"/>
                <w:sz w:val="24"/>
                <w:szCs w:val="24"/>
              </w:rPr>
            </w:pPr>
            <w:r w:rsidRPr="00414182">
              <w:rPr>
                <w:rFonts w:ascii="Times New Roman" w:hAnsi="Times New Roman" w:cs="Times New Roman"/>
                <w:bCs/>
                <w:color w:val="1F41D1"/>
                <w:sz w:val="24"/>
                <w:szCs w:val="24"/>
              </w:rPr>
              <w:t>Someone should keep track of how long the patient has been waiting in the exam room and check back from time to time.</w:t>
            </w:r>
            <w:r w:rsidRPr="00414182">
              <w:rPr>
                <w:rFonts w:ascii="Times New Roman" w:hAnsi="Times New Roman" w:cs="Times New Roman"/>
                <w:color w:val="1F41D1"/>
                <w:sz w:val="24"/>
                <w:szCs w:val="24"/>
              </w:rPr>
              <w:t xml:space="preserve"> </w:t>
            </w:r>
          </w:p>
        </w:tc>
      </w:tr>
      <w:tr w:rsidR="000F73DF" w:rsidRPr="00414182" w14:paraId="35FCCAFF" w14:textId="77777777" w:rsidTr="009928CB">
        <w:tc>
          <w:tcPr>
            <w:tcW w:w="9242" w:type="dxa"/>
          </w:tcPr>
          <w:p w14:paraId="7CC1E861" w14:textId="77777777" w:rsidR="000F73DF" w:rsidRPr="00414182" w:rsidRDefault="000F73DF" w:rsidP="00576BBC">
            <w:pPr>
              <w:numPr>
                <w:ilvl w:val="0"/>
                <w:numId w:val="1"/>
              </w:numPr>
              <w:spacing w:line="276" w:lineRule="auto"/>
              <w:rPr>
                <w:rFonts w:ascii="Times New Roman" w:hAnsi="Times New Roman" w:cs="Times New Roman"/>
                <w:color w:val="1F41D1"/>
                <w:sz w:val="24"/>
                <w:szCs w:val="24"/>
              </w:rPr>
            </w:pPr>
            <w:r w:rsidRPr="00414182">
              <w:rPr>
                <w:rFonts w:ascii="Times New Roman" w:hAnsi="Times New Roman" w:cs="Times New Roman"/>
                <w:bCs/>
                <w:color w:val="1F41D1"/>
                <w:sz w:val="24"/>
                <w:szCs w:val="24"/>
              </w:rPr>
              <w:t xml:space="preserve">Dress like a professional. </w:t>
            </w:r>
          </w:p>
        </w:tc>
      </w:tr>
      <w:tr w:rsidR="000F73DF" w:rsidRPr="00414182" w14:paraId="4C9FB8DF" w14:textId="77777777" w:rsidTr="009928CB">
        <w:tc>
          <w:tcPr>
            <w:tcW w:w="9242" w:type="dxa"/>
          </w:tcPr>
          <w:p w14:paraId="3E0478EC" w14:textId="77777777" w:rsidR="000F73DF" w:rsidRPr="00414182" w:rsidRDefault="000F73DF" w:rsidP="00576BBC">
            <w:pPr>
              <w:numPr>
                <w:ilvl w:val="0"/>
                <w:numId w:val="1"/>
              </w:numPr>
              <w:spacing w:line="276" w:lineRule="auto"/>
              <w:rPr>
                <w:rFonts w:ascii="Times New Roman" w:hAnsi="Times New Roman" w:cs="Times New Roman"/>
                <w:color w:val="1F41D1"/>
                <w:sz w:val="24"/>
                <w:szCs w:val="24"/>
              </w:rPr>
            </w:pPr>
            <w:r w:rsidRPr="00414182">
              <w:rPr>
                <w:rFonts w:ascii="Times New Roman" w:hAnsi="Times New Roman" w:cs="Times New Roman"/>
                <w:bCs/>
                <w:color w:val="1F41D1"/>
                <w:sz w:val="24"/>
                <w:szCs w:val="24"/>
              </w:rPr>
              <w:t>Dress policies should be put in place and enforced by the officer manager</w:t>
            </w:r>
          </w:p>
        </w:tc>
      </w:tr>
      <w:tr w:rsidR="000F73DF" w:rsidRPr="00414182" w14:paraId="33E3B96C" w14:textId="77777777" w:rsidTr="009928CB">
        <w:tc>
          <w:tcPr>
            <w:tcW w:w="9242" w:type="dxa"/>
          </w:tcPr>
          <w:p w14:paraId="26841343" w14:textId="77777777" w:rsidR="000F73DF" w:rsidRPr="00414182" w:rsidRDefault="000F73DF" w:rsidP="000F73DF">
            <w:pPr>
              <w:numPr>
                <w:ilvl w:val="0"/>
                <w:numId w:val="1"/>
              </w:numPr>
              <w:spacing w:after="200" w:line="276" w:lineRule="auto"/>
              <w:rPr>
                <w:rFonts w:ascii="Times New Roman" w:hAnsi="Times New Roman" w:cs="Times New Roman"/>
                <w:color w:val="1F41D1"/>
                <w:sz w:val="24"/>
                <w:szCs w:val="24"/>
              </w:rPr>
            </w:pPr>
            <w:r w:rsidRPr="00414182">
              <w:rPr>
                <w:rFonts w:ascii="Times New Roman" w:hAnsi="Times New Roman" w:cs="Times New Roman"/>
                <w:bCs/>
                <w:color w:val="1F41D1"/>
                <w:sz w:val="24"/>
                <w:szCs w:val="24"/>
              </w:rPr>
              <w:lastRenderedPageBreak/>
              <w:t>Keep office differences under wraps.</w:t>
            </w:r>
            <w:r w:rsidRPr="00414182">
              <w:rPr>
                <w:rFonts w:ascii="Times New Roman" w:hAnsi="Times New Roman" w:cs="Times New Roman"/>
                <w:color w:val="1F41D1"/>
                <w:sz w:val="24"/>
                <w:szCs w:val="24"/>
              </w:rPr>
              <w:t xml:space="preserve"> </w:t>
            </w:r>
          </w:p>
        </w:tc>
      </w:tr>
    </w:tbl>
    <w:p w14:paraId="424D3408" w14:textId="77777777" w:rsidR="00D464C6" w:rsidRPr="00414182" w:rsidRDefault="00D464C6" w:rsidP="00D464C6">
      <w:pPr>
        <w:rPr>
          <w:rFonts w:ascii="Times New Roman" w:hAnsi="Times New Roman" w:cs="Times New Roman"/>
          <w:color w:val="1F41D1"/>
          <w:sz w:val="24"/>
          <w:szCs w:val="24"/>
        </w:rPr>
      </w:pPr>
    </w:p>
    <w:p w14:paraId="26D201E8" w14:textId="77777777" w:rsidR="00A26FA7" w:rsidRPr="000F0DD7" w:rsidRDefault="00A26FA7" w:rsidP="009F52F8">
      <w:pPr>
        <w:spacing w:line="240" w:lineRule="auto"/>
        <w:ind w:firstLine="360"/>
        <w:jc w:val="both"/>
        <w:rPr>
          <w:rFonts w:ascii="Times New Roman" w:hAnsi="Times New Roman" w:cs="Times New Roman"/>
          <w:sz w:val="24"/>
          <w:szCs w:val="24"/>
        </w:rPr>
      </w:pPr>
      <w:r w:rsidRPr="000F0DD7">
        <w:rPr>
          <w:rFonts w:ascii="Times New Roman" w:hAnsi="Times New Roman" w:cs="Times New Roman"/>
          <w:sz w:val="24"/>
          <w:szCs w:val="24"/>
        </w:rPr>
        <w:t>Current status of medical ethics in India</w:t>
      </w:r>
    </w:p>
    <w:p w14:paraId="619FE371" w14:textId="77777777" w:rsidR="008B6B0C" w:rsidRPr="00316AA8" w:rsidRDefault="00BD67D1" w:rsidP="009F52F8">
      <w:pPr>
        <w:spacing w:line="240" w:lineRule="auto"/>
        <w:ind w:firstLine="360"/>
        <w:jc w:val="both"/>
        <w:rPr>
          <w:rFonts w:ascii="Times New Roman" w:hAnsi="Times New Roman" w:cs="Times New Roman"/>
          <w:sz w:val="24"/>
          <w:szCs w:val="24"/>
        </w:rPr>
      </w:pPr>
      <w:r w:rsidRPr="000F0DD7">
        <w:rPr>
          <w:rFonts w:ascii="Times New Roman" w:hAnsi="Times New Roman" w:cs="Times New Roman"/>
          <w:sz w:val="24"/>
          <w:szCs w:val="24"/>
        </w:rPr>
        <w:t xml:space="preserve">In India, we still seem to be far away from realistic evaluation of the maladies eating in to our healthcare system as a whole. </w:t>
      </w:r>
      <w:r w:rsidR="002649E2" w:rsidRPr="000F0DD7">
        <w:rPr>
          <w:rFonts w:ascii="Times New Roman" w:hAnsi="Times New Roman" w:cs="Times New Roman"/>
          <w:sz w:val="24"/>
          <w:szCs w:val="24"/>
        </w:rPr>
        <w:t>Our government has woken up to the fact that healthcare deliverance is an important index of human development and even if today that awareness has stirred the sleeping minds yet very little is being done on the ground. If we compare our Human development Index with re</w:t>
      </w:r>
      <w:r w:rsidR="008B6B0C" w:rsidRPr="000F0DD7">
        <w:rPr>
          <w:rFonts w:ascii="Times New Roman" w:hAnsi="Times New Roman" w:cs="Times New Roman"/>
          <w:sz w:val="24"/>
          <w:szCs w:val="24"/>
        </w:rPr>
        <w:t xml:space="preserve">st of the world we stand at abysmally </w:t>
      </w:r>
      <w:r w:rsidR="002649E2" w:rsidRPr="000F0DD7">
        <w:rPr>
          <w:rFonts w:ascii="Times New Roman" w:hAnsi="Times New Roman" w:cs="Times New Roman"/>
          <w:sz w:val="24"/>
          <w:szCs w:val="24"/>
        </w:rPr>
        <w:t>low level.</w:t>
      </w:r>
      <w:r w:rsidR="008B6B0C" w:rsidRPr="00316AA8">
        <w:rPr>
          <w:rFonts w:ascii="Arial" w:eastAsia="Times New Roman" w:hAnsi="Arial" w:cs="Arial"/>
          <w:sz w:val="14"/>
          <w:szCs w:val="14"/>
          <w:lang w:eastAsia="en-IN"/>
        </w:rPr>
        <w:t xml:space="preserve"> </w:t>
      </w:r>
    </w:p>
    <w:p w14:paraId="4DE54ECD" w14:textId="77777777" w:rsidR="002649E2" w:rsidRDefault="008B6B0C" w:rsidP="009F52F8">
      <w:pPr>
        <w:spacing w:line="240" w:lineRule="auto"/>
        <w:ind w:firstLine="360"/>
        <w:jc w:val="both"/>
        <w:rPr>
          <w:rFonts w:ascii="Times New Roman" w:hAnsi="Times New Roman" w:cs="Times New Roman"/>
          <w:sz w:val="24"/>
          <w:szCs w:val="24"/>
        </w:rPr>
      </w:pPr>
      <w:r w:rsidRPr="000F0DD7">
        <w:rPr>
          <w:rFonts w:ascii="Times New Roman" w:hAnsi="Times New Roman" w:cs="Times New Roman"/>
          <w:b/>
          <w:bCs/>
          <w:i/>
          <w:iCs/>
          <w:sz w:val="24"/>
          <w:szCs w:val="24"/>
        </w:rPr>
        <w:t>September 2018</w:t>
      </w:r>
      <w:r w:rsidRPr="000F0DD7">
        <w:rPr>
          <w:rFonts w:ascii="Times New Roman" w:hAnsi="Times New Roman" w:cs="Times New Roman"/>
          <w:b/>
          <w:bCs/>
          <w:sz w:val="24"/>
          <w:szCs w:val="24"/>
        </w:rPr>
        <w:t> – </w:t>
      </w:r>
      <w:r w:rsidRPr="000F0DD7">
        <w:rPr>
          <w:rFonts w:ascii="Times New Roman" w:hAnsi="Times New Roman" w:cs="Times New Roman"/>
          <w:sz w:val="24"/>
          <w:szCs w:val="24"/>
        </w:rPr>
        <w:t xml:space="preserve">India climbed one spot to 130 out of 189 countries in the latest human development rankings released today by the United Nations Development </w:t>
      </w:r>
      <w:r w:rsidR="00DC3C86" w:rsidRPr="000F0DD7">
        <w:rPr>
          <w:rFonts w:ascii="Times New Roman" w:hAnsi="Times New Roman" w:cs="Times New Roman"/>
          <w:sz w:val="24"/>
          <w:szCs w:val="24"/>
        </w:rPr>
        <w:t>Program</w:t>
      </w:r>
      <w:r w:rsidRPr="000F0DD7">
        <w:rPr>
          <w:rFonts w:ascii="Times New Roman" w:hAnsi="Times New Roman" w:cs="Times New Roman"/>
          <w:sz w:val="24"/>
          <w:szCs w:val="24"/>
        </w:rPr>
        <w:t xml:space="preserve"> (UNDP). India’s HDI value for 2017 is 0.640, which put the country in the medium human development category,alongside countries such as Congo, </w:t>
      </w:r>
      <w:r w:rsidRPr="000F0DD7">
        <w:rPr>
          <w:rFonts w:ascii="Times New Roman" w:hAnsi="Times New Roman" w:cs="Times New Roman"/>
          <w:bCs/>
          <w:sz w:val="24"/>
          <w:szCs w:val="24"/>
        </w:rPr>
        <w:t>Namibia</w:t>
      </w:r>
      <w:r w:rsidRPr="000F0DD7">
        <w:rPr>
          <w:rFonts w:ascii="Times New Roman" w:hAnsi="Times New Roman" w:cs="Times New Roman"/>
          <w:sz w:val="24"/>
          <w:szCs w:val="24"/>
        </w:rPr>
        <w:t xml:space="preserve"> and Pakistan Between 1990 and 2017, India’s HDI value incased from 0.427 to 0.640, an increase of nearly 50 percent – and an indicator of the country’s remarkable achievement in lifting millions of people out of poverty.</w:t>
      </w:r>
    </w:p>
    <w:p w14:paraId="710CE5C3" w14:textId="77777777" w:rsidR="004C24C1" w:rsidRDefault="008A27C6" w:rsidP="009F52F8">
      <w:pPr>
        <w:spacing w:line="240" w:lineRule="auto"/>
        <w:ind w:firstLine="360"/>
        <w:jc w:val="both"/>
        <w:rPr>
          <w:rFonts w:ascii="Times New Roman" w:hAnsi="Times New Roman" w:cs="Times New Roman"/>
          <w:bCs/>
          <w:iCs/>
          <w:sz w:val="24"/>
          <w:szCs w:val="24"/>
        </w:rPr>
      </w:pPr>
      <w:r>
        <w:rPr>
          <w:rFonts w:ascii="Times New Roman" w:hAnsi="Times New Roman" w:cs="Times New Roman"/>
          <w:bCs/>
          <w:iCs/>
          <w:sz w:val="24"/>
          <w:szCs w:val="24"/>
        </w:rPr>
        <w:t xml:space="preserve">Question arises, the foundation which was laid 4000 years back, why was it lost to the extent that brought us as a nation to such a low HDI values and does it directly or indirectly have any relationship with Medical Ethics, morals and the law.  Indeed the answer should be </w:t>
      </w:r>
      <w:r w:rsidR="004C24C1">
        <w:rPr>
          <w:rFonts w:ascii="Times New Roman" w:hAnsi="Times New Roman" w:cs="Times New Roman"/>
          <w:bCs/>
          <w:iCs/>
          <w:sz w:val="24"/>
          <w:szCs w:val="24"/>
        </w:rPr>
        <w:t xml:space="preserve">an </w:t>
      </w:r>
      <w:r w:rsidR="009E7921">
        <w:rPr>
          <w:rFonts w:ascii="Times New Roman" w:hAnsi="Times New Roman" w:cs="Times New Roman"/>
          <w:bCs/>
          <w:iCs/>
          <w:sz w:val="24"/>
          <w:szCs w:val="24"/>
        </w:rPr>
        <w:t>emphatic “Y</w:t>
      </w:r>
      <w:r>
        <w:rPr>
          <w:rFonts w:ascii="Times New Roman" w:hAnsi="Times New Roman" w:cs="Times New Roman"/>
          <w:bCs/>
          <w:iCs/>
          <w:sz w:val="24"/>
          <w:szCs w:val="24"/>
        </w:rPr>
        <w:t>es</w:t>
      </w:r>
      <w:r w:rsidR="009E7921">
        <w:rPr>
          <w:rFonts w:ascii="Times New Roman" w:hAnsi="Times New Roman" w:cs="Times New Roman"/>
          <w:bCs/>
          <w:iCs/>
          <w:sz w:val="24"/>
          <w:szCs w:val="24"/>
        </w:rPr>
        <w:t>”!</w:t>
      </w:r>
    </w:p>
    <w:p w14:paraId="16D75B22" w14:textId="77777777" w:rsidR="005545A9" w:rsidRDefault="004C24C1" w:rsidP="009F52F8">
      <w:pPr>
        <w:spacing w:line="240" w:lineRule="auto"/>
        <w:ind w:firstLine="360"/>
        <w:jc w:val="both"/>
        <w:rPr>
          <w:rFonts w:ascii="Times New Roman" w:hAnsi="Times New Roman" w:cs="Times New Roman"/>
          <w:bCs/>
          <w:iCs/>
          <w:sz w:val="24"/>
          <w:szCs w:val="24"/>
        </w:rPr>
      </w:pPr>
      <w:r>
        <w:rPr>
          <w:rFonts w:ascii="Times New Roman" w:hAnsi="Times New Roman" w:cs="Times New Roman"/>
          <w:bCs/>
          <w:iCs/>
          <w:sz w:val="24"/>
          <w:szCs w:val="24"/>
        </w:rPr>
        <w:t>To enumerate</w:t>
      </w:r>
      <w:r w:rsidR="008A27C6">
        <w:rPr>
          <w:rFonts w:ascii="Times New Roman" w:hAnsi="Times New Roman" w:cs="Times New Roman"/>
          <w:bCs/>
          <w:iCs/>
          <w:sz w:val="24"/>
          <w:szCs w:val="24"/>
        </w:rPr>
        <w:t xml:space="preserve"> the causes of degeneration of our system of healthcare in to </w:t>
      </w:r>
      <w:r w:rsidR="009E7921">
        <w:rPr>
          <w:rFonts w:ascii="Times New Roman" w:hAnsi="Times New Roman" w:cs="Times New Roman"/>
          <w:bCs/>
          <w:iCs/>
          <w:sz w:val="24"/>
          <w:szCs w:val="24"/>
        </w:rPr>
        <w:t>anarchy</w:t>
      </w:r>
      <w:r>
        <w:rPr>
          <w:rFonts w:ascii="Times New Roman" w:hAnsi="Times New Roman" w:cs="Times New Roman"/>
          <w:bCs/>
          <w:iCs/>
          <w:sz w:val="24"/>
          <w:szCs w:val="24"/>
        </w:rPr>
        <w:t xml:space="preserve"> that resulted</w:t>
      </w:r>
      <w:r w:rsidR="008A27C6">
        <w:rPr>
          <w:rFonts w:ascii="Times New Roman" w:hAnsi="Times New Roman" w:cs="Times New Roman"/>
          <w:bCs/>
          <w:iCs/>
          <w:sz w:val="24"/>
          <w:szCs w:val="24"/>
        </w:rPr>
        <w:t xml:space="preserve"> in mutilation of the ethos</w:t>
      </w:r>
      <w:r>
        <w:rPr>
          <w:rFonts w:ascii="Times New Roman" w:hAnsi="Times New Roman" w:cs="Times New Roman"/>
          <w:bCs/>
          <w:iCs/>
          <w:sz w:val="24"/>
          <w:szCs w:val="24"/>
        </w:rPr>
        <w:t>,</w:t>
      </w:r>
      <w:r w:rsidR="008A27C6">
        <w:rPr>
          <w:rFonts w:ascii="Times New Roman" w:hAnsi="Times New Roman" w:cs="Times New Roman"/>
          <w:bCs/>
          <w:iCs/>
          <w:sz w:val="24"/>
          <w:szCs w:val="24"/>
        </w:rPr>
        <w:t xml:space="preserve"> </w:t>
      </w:r>
      <w:r>
        <w:rPr>
          <w:rFonts w:ascii="Times New Roman" w:hAnsi="Times New Roman" w:cs="Times New Roman"/>
          <w:bCs/>
          <w:iCs/>
          <w:sz w:val="24"/>
          <w:szCs w:val="24"/>
        </w:rPr>
        <w:t>we the Indians are</w:t>
      </w:r>
      <w:r w:rsidR="009E7921">
        <w:rPr>
          <w:rFonts w:ascii="Times New Roman" w:hAnsi="Times New Roman" w:cs="Times New Roman"/>
          <w:bCs/>
          <w:iCs/>
          <w:sz w:val="24"/>
          <w:szCs w:val="24"/>
        </w:rPr>
        <w:t xml:space="preserve"> the founders of </w:t>
      </w:r>
      <w:r w:rsidR="008A27C6">
        <w:rPr>
          <w:rFonts w:ascii="Times New Roman" w:hAnsi="Times New Roman" w:cs="Times New Roman"/>
          <w:bCs/>
          <w:iCs/>
          <w:sz w:val="24"/>
          <w:szCs w:val="24"/>
        </w:rPr>
        <w:t>a sad story of</w:t>
      </w:r>
      <w:r>
        <w:rPr>
          <w:rFonts w:ascii="Times New Roman" w:hAnsi="Times New Roman" w:cs="Times New Roman"/>
          <w:bCs/>
          <w:iCs/>
          <w:sz w:val="24"/>
          <w:szCs w:val="24"/>
        </w:rPr>
        <w:t xml:space="preserve"> the “Prodigal Son”,</w:t>
      </w:r>
      <w:r w:rsidR="008A27C6">
        <w:rPr>
          <w:rFonts w:ascii="Times New Roman" w:hAnsi="Times New Roman" w:cs="Times New Roman"/>
          <w:bCs/>
          <w:iCs/>
          <w:sz w:val="24"/>
          <w:szCs w:val="24"/>
        </w:rPr>
        <w:t xml:space="preserve"> arrogance, selfishness, </w:t>
      </w:r>
      <w:r>
        <w:rPr>
          <w:rFonts w:ascii="Times New Roman" w:hAnsi="Times New Roman" w:cs="Times New Roman"/>
          <w:bCs/>
          <w:iCs/>
          <w:sz w:val="24"/>
          <w:szCs w:val="24"/>
        </w:rPr>
        <w:t>and degrading of morality was the only achievement thru</w:t>
      </w:r>
      <w:r w:rsidR="009E7921">
        <w:rPr>
          <w:rFonts w:ascii="Times New Roman" w:hAnsi="Times New Roman" w:cs="Times New Roman"/>
          <w:bCs/>
          <w:iCs/>
          <w:sz w:val="24"/>
          <w:szCs w:val="24"/>
        </w:rPr>
        <w:t xml:space="preserve"> history </w:t>
      </w:r>
      <w:r>
        <w:rPr>
          <w:rFonts w:ascii="Times New Roman" w:hAnsi="Times New Roman" w:cs="Times New Roman"/>
          <w:bCs/>
          <w:iCs/>
          <w:sz w:val="24"/>
          <w:szCs w:val="24"/>
        </w:rPr>
        <w:t>and we</w:t>
      </w:r>
      <w:r w:rsidR="009E7921">
        <w:rPr>
          <w:rFonts w:ascii="Times New Roman" w:hAnsi="Times New Roman" w:cs="Times New Roman"/>
          <w:bCs/>
          <w:iCs/>
          <w:sz w:val="24"/>
          <w:szCs w:val="24"/>
        </w:rPr>
        <w:t xml:space="preserve"> proved</w:t>
      </w:r>
      <w:r>
        <w:rPr>
          <w:rFonts w:ascii="Times New Roman" w:hAnsi="Times New Roman" w:cs="Times New Roman"/>
          <w:bCs/>
          <w:iCs/>
          <w:sz w:val="24"/>
          <w:szCs w:val="24"/>
        </w:rPr>
        <w:t xml:space="preserve"> beyond doubt</w:t>
      </w:r>
      <w:r w:rsidR="009E7921">
        <w:rPr>
          <w:rFonts w:ascii="Times New Roman" w:hAnsi="Times New Roman" w:cs="Times New Roman"/>
          <w:bCs/>
          <w:iCs/>
          <w:sz w:val="24"/>
          <w:szCs w:val="24"/>
        </w:rPr>
        <w:t xml:space="preserve"> that: “The Nation that does not value its trained intelligence is Doomed”.</w:t>
      </w:r>
    </w:p>
    <w:p w14:paraId="5ECFF367" w14:textId="77777777" w:rsidR="005545A9" w:rsidRDefault="009E7921" w:rsidP="009F52F8">
      <w:pPr>
        <w:spacing w:line="240" w:lineRule="auto"/>
        <w:ind w:firstLine="360"/>
        <w:jc w:val="both"/>
        <w:rPr>
          <w:rFonts w:ascii="Times New Roman" w:hAnsi="Times New Roman" w:cs="Times New Roman"/>
          <w:bCs/>
          <w:iCs/>
          <w:sz w:val="24"/>
          <w:szCs w:val="24"/>
        </w:rPr>
      </w:pPr>
      <w:r w:rsidRPr="000F0DD7">
        <w:rPr>
          <w:rFonts w:ascii="Times New Roman" w:hAnsi="Times New Roman" w:cs="Times New Roman"/>
          <w:bCs/>
          <w:iCs/>
          <w:sz w:val="24"/>
          <w:szCs w:val="24"/>
        </w:rPr>
        <w:t xml:space="preserve">We as a nation never valued our golden treatises which not only enlightened the whole world but also has contributed a lot to the world of Modern Medicine: The era which was a golden period </w:t>
      </w:r>
      <w:r w:rsidR="00563136" w:rsidRPr="000F0DD7">
        <w:rPr>
          <w:rFonts w:ascii="Times New Roman" w:hAnsi="Times New Roman" w:cs="Times New Roman"/>
          <w:bCs/>
          <w:iCs/>
          <w:sz w:val="24"/>
          <w:szCs w:val="24"/>
        </w:rPr>
        <w:t>descended</w:t>
      </w:r>
      <w:r w:rsidRPr="000F0DD7">
        <w:rPr>
          <w:rFonts w:ascii="Times New Roman" w:hAnsi="Times New Roman" w:cs="Times New Roman"/>
          <w:bCs/>
          <w:iCs/>
          <w:sz w:val="24"/>
          <w:szCs w:val="24"/>
        </w:rPr>
        <w:t xml:space="preserve"> into total anarchy leading to mutilation of the various heal</w:t>
      </w:r>
      <w:r w:rsidR="00563136" w:rsidRPr="000F0DD7">
        <w:rPr>
          <w:rFonts w:ascii="Times New Roman" w:hAnsi="Times New Roman" w:cs="Times New Roman"/>
          <w:bCs/>
          <w:iCs/>
          <w:sz w:val="24"/>
          <w:szCs w:val="24"/>
        </w:rPr>
        <w:t>th</w:t>
      </w:r>
      <w:r w:rsidRPr="00316AA8">
        <w:rPr>
          <w:rFonts w:ascii="Times New Roman" w:hAnsi="Times New Roman" w:cs="Times New Roman"/>
          <w:bCs/>
          <w:iCs/>
          <w:sz w:val="24"/>
          <w:szCs w:val="24"/>
        </w:rPr>
        <w:t>care deliverance systems.</w:t>
      </w:r>
      <w:r>
        <w:rPr>
          <w:rFonts w:ascii="Times New Roman" w:hAnsi="Times New Roman" w:cs="Times New Roman"/>
          <w:bCs/>
          <w:iCs/>
          <w:sz w:val="24"/>
          <w:szCs w:val="24"/>
        </w:rPr>
        <w:t xml:space="preserve"> Corrupt </w:t>
      </w:r>
      <w:r w:rsidR="00563136">
        <w:rPr>
          <w:rFonts w:ascii="Times New Roman" w:hAnsi="Times New Roman" w:cs="Times New Roman"/>
          <w:bCs/>
          <w:iCs/>
          <w:sz w:val="24"/>
          <w:szCs w:val="24"/>
        </w:rPr>
        <w:t>practices</w:t>
      </w:r>
      <w:r>
        <w:rPr>
          <w:rFonts w:ascii="Times New Roman" w:hAnsi="Times New Roman" w:cs="Times New Roman"/>
          <w:bCs/>
          <w:iCs/>
          <w:sz w:val="24"/>
          <w:szCs w:val="24"/>
        </w:rPr>
        <w:t>,</w:t>
      </w:r>
      <w:r w:rsidR="009F52F8">
        <w:rPr>
          <w:rFonts w:ascii="Times New Roman" w:hAnsi="Times New Roman" w:cs="Times New Roman"/>
          <w:bCs/>
          <w:iCs/>
          <w:sz w:val="24"/>
          <w:szCs w:val="24"/>
        </w:rPr>
        <w:t xml:space="preserve"> megalomaniac attitudes of the healthcare givers,</w:t>
      </w:r>
      <w:r>
        <w:rPr>
          <w:rFonts w:ascii="Times New Roman" w:hAnsi="Times New Roman" w:cs="Times New Roman"/>
          <w:bCs/>
          <w:iCs/>
          <w:sz w:val="24"/>
          <w:szCs w:val="24"/>
        </w:rPr>
        <w:t xml:space="preserve"> wrong policies</w:t>
      </w:r>
      <w:r w:rsidR="009F52F8">
        <w:rPr>
          <w:rFonts w:ascii="Times New Roman" w:hAnsi="Times New Roman" w:cs="Times New Roman"/>
          <w:bCs/>
          <w:iCs/>
          <w:sz w:val="24"/>
          <w:szCs w:val="24"/>
        </w:rPr>
        <w:t xml:space="preserve"> of execution and planning,</w:t>
      </w:r>
      <w:r w:rsidR="00563136">
        <w:rPr>
          <w:rFonts w:ascii="Times New Roman" w:hAnsi="Times New Roman" w:cs="Times New Roman"/>
          <w:bCs/>
          <w:iCs/>
          <w:sz w:val="24"/>
          <w:szCs w:val="24"/>
        </w:rPr>
        <w:t xml:space="preserve"> l</w:t>
      </w:r>
      <w:r>
        <w:rPr>
          <w:rFonts w:ascii="Times New Roman" w:hAnsi="Times New Roman" w:cs="Times New Roman"/>
          <w:bCs/>
          <w:iCs/>
          <w:sz w:val="24"/>
          <w:szCs w:val="24"/>
        </w:rPr>
        <w:t xml:space="preserve">axity of </w:t>
      </w:r>
      <w:r w:rsidR="00563136">
        <w:rPr>
          <w:rFonts w:ascii="Times New Roman" w:hAnsi="Times New Roman" w:cs="Times New Roman"/>
          <w:bCs/>
          <w:iCs/>
          <w:sz w:val="24"/>
          <w:szCs w:val="24"/>
        </w:rPr>
        <w:t>adherence</w:t>
      </w:r>
      <w:r>
        <w:rPr>
          <w:rFonts w:ascii="Times New Roman" w:hAnsi="Times New Roman" w:cs="Times New Roman"/>
          <w:bCs/>
          <w:iCs/>
          <w:sz w:val="24"/>
          <w:szCs w:val="24"/>
        </w:rPr>
        <w:t xml:space="preserve"> to the basic principles of health care, monitoring, controlling and delivering of adequate health care at the grass root levels</w:t>
      </w:r>
      <w:r w:rsidR="00563136">
        <w:rPr>
          <w:rFonts w:ascii="Times New Roman" w:hAnsi="Times New Roman" w:cs="Times New Roman"/>
          <w:bCs/>
          <w:iCs/>
          <w:sz w:val="24"/>
          <w:szCs w:val="24"/>
        </w:rPr>
        <w:t xml:space="preserve"> can be enumerated as the </w:t>
      </w:r>
      <w:r w:rsidR="009F52F8">
        <w:rPr>
          <w:rFonts w:ascii="Times New Roman" w:hAnsi="Times New Roman" w:cs="Times New Roman"/>
          <w:bCs/>
          <w:iCs/>
          <w:sz w:val="24"/>
          <w:szCs w:val="24"/>
        </w:rPr>
        <w:t xml:space="preserve">core </w:t>
      </w:r>
      <w:r w:rsidR="00563136">
        <w:rPr>
          <w:rFonts w:ascii="Times New Roman" w:hAnsi="Times New Roman" w:cs="Times New Roman"/>
          <w:bCs/>
          <w:iCs/>
          <w:sz w:val="24"/>
          <w:szCs w:val="24"/>
        </w:rPr>
        <w:t>causes of poor health care infrastructure of our Nation</w:t>
      </w:r>
      <w:r w:rsidR="009F52F8">
        <w:rPr>
          <w:rFonts w:ascii="Times New Roman" w:hAnsi="Times New Roman" w:cs="Times New Roman"/>
          <w:bCs/>
          <w:iCs/>
          <w:sz w:val="24"/>
          <w:szCs w:val="24"/>
        </w:rPr>
        <w:t>.</w:t>
      </w:r>
      <w:r w:rsidR="00563136">
        <w:rPr>
          <w:rFonts w:ascii="Times New Roman" w:hAnsi="Times New Roman" w:cs="Times New Roman"/>
          <w:bCs/>
          <w:iCs/>
          <w:sz w:val="24"/>
          <w:szCs w:val="24"/>
        </w:rPr>
        <w:t xml:space="preserve"> </w:t>
      </w:r>
      <w:r w:rsidR="009F52F8">
        <w:rPr>
          <w:rFonts w:ascii="Times New Roman" w:hAnsi="Times New Roman" w:cs="Times New Roman"/>
          <w:bCs/>
          <w:iCs/>
          <w:sz w:val="24"/>
          <w:szCs w:val="24"/>
        </w:rPr>
        <w:t>Associated</w:t>
      </w:r>
      <w:r w:rsidR="00563136">
        <w:rPr>
          <w:rFonts w:ascii="Times New Roman" w:hAnsi="Times New Roman" w:cs="Times New Roman"/>
          <w:bCs/>
          <w:iCs/>
          <w:sz w:val="24"/>
          <w:szCs w:val="24"/>
        </w:rPr>
        <w:t xml:space="preserve"> </w:t>
      </w:r>
      <w:r w:rsidR="009F52F8">
        <w:rPr>
          <w:rFonts w:ascii="Times New Roman" w:hAnsi="Times New Roman" w:cs="Times New Roman"/>
          <w:bCs/>
          <w:iCs/>
          <w:sz w:val="24"/>
          <w:szCs w:val="24"/>
        </w:rPr>
        <w:t>as well are</w:t>
      </w:r>
      <w:r w:rsidR="00563136">
        <w:rPr>
          <w:rFonts w:ascii="Times New Roman" w:hAnsi="Times New Roman" w:cs="Times New Roman"/>
          <w:bCs/>
          <w:iCs/>
          <w:sz w:val="24"/>
          <w:szCs w:val="24"/>
        </w:rPr>
        <w:t xml:space="preserve"> being noncommittal to the core values of medical ethics in our </w:t>
      </w:r>
      <w:proofErr w:type="gramStart"/>
      <w:r w:rsidR="00563136">
        <w:rPr>
          <w:rFonts w:ascii="Times New Roman" w:hAnsi="Times New Roman" w:cs="Times New Roman"/>
          <w:bCs/>
          <w:iCs/>
          <w:sz w:val="24"/>
          <w:szCs w:val="24"/>
        </w:rPr>
        <w:t>coun</w:t>
      </w:r>
      <w:r w:rsidR="009F52F8">
        <w:rPr>
          <w:rFonts w:ascii="Times New Roman" w:hAnsi="Times New Roman" w:cs="Times New Roman"/>
          <w:bCs/>
          <w:iCs/>
          <w:sz w:val="24"/>
          <w:szCs w:val="24"/>
        </w:rPr>
        <w:t xml:space="preserve">try </w:t>
      </w:r>
      <w:r w:rsidR="004C24C1">
        <w:rPr>
          <w:rFonts w:ascii="Times New Roman" w:hAnsi="Times New Roman" w:cs="Times New Roman"/>
          <w:bCs/>
          <w:iCs/>
          <w:sz w:val="24"/>
          <w:szCs w:val="24"/>
        </w:rPr>
        <w:t xml:space="preserve"> just</w:t>
      </w:r>
      <w:proofErr w:type="gramEnd"/>
      <w:r w:rsidR="004C24C1">
        <w:rPr>
          <w:rFonts w:ascii="Times New Roman" w:hAnsi="Times New Roman" w:cs="Times New Roman"/>
          <w:bCs/>
          <w:iCs/>
          <w:sz w:val="24"/>
          <w:szCs w:val="24"/>
        </w:rPr>
        <w:t xml:space="preserve"> a few major reasons for the current status. It is very relevant to mention that though 4000</w:t>
      </w:r>
      <w:r w:rsidR="005D32D7">
        <w:rPr>
          <w:rFonts w:ascii="Times New Roman" w:hAnsi="Times New Roman" w:cs="Times New Roman"/>
          <w:bCs/>
          <w:iCs/>
          <w:sz w:val="24"/>
          <w:szCs w:val="24"/>
        </w:rPr>
        <w:t xml:space="preserve"> </w:t>
      </w:r>
      <w:r w:rsidR="004C24C1">
        <w:rPr>
          <w:rFonts w:ascii="Times New Roman" w:hAnsi="Times New Roman" w:cs="Times New Roman"/>
          <w:bCs/>
          <w:iCs/>
          <w:sz w:val="24"/>
          <w:szCs w:val="24"/>
        </w:rPr>
        <w:t>yrs back we were born with a scientific bent of mind and would dwell in to realms of rationale</w:t>
      </w:r>
      <w:r w:rsidR="00DC2F25">
        <w:rPr>
          <w:rFonts w:ascii="Times New Roman" w:hAnsi="Times New Roman" w:cs="Times New Roman"/>
          <w:bCs/>
          <w:iCs/>
          <w:sz w:val="24"/>
          <w:szCs w:val="24"/>
        </w:rPr>
        <w:t>,</w:t>
      </w:r>
      <w:r w:rsidR="000D645A">
        <w:rPr>
          <w:rFonts w:ascii="Times New Roman" w:hAnsi="Times New Roman" w:cs="Times New Roman"/>
          <w:bCs/>
          <w:iCs/>
          <w:sz w:val="24"/>
          <w:szCs w:val="24"/>
        </w:rPr>
        <w:t xml:space="preserve"> ethical and moral</w:t>
      </w:r>
      <w:r w:rsidR="004C24C1">
        <w:rPr>
          <w:rFonts w:ascii="Times New Roman" w:hAnsi="Times New Roman" w:cs="Times New Roman"/>
          <w:bCs/>
          <w:iCs/>
          <w:sz w:val="24"/>
          <w:szCs w:val="24"/>
        </w:rPr>
        <w:t xml:space="preserve"> thinking,</w:t>
      </w:r>
      <w:r w:rsidR="00DC2F25">
        <w:rPr>
          <w:rFonts w:ascii="Times New Roman" w:hAnsi="Times New Roman" w:cs="Times New Roman"/>
          <w:bCs/>
          <w:iCs/>
          <w:sz w:val="24"/>
          <w:szCs w:val="24"/>
        </w:rPr>
        <w:t xml:space="preserve"> but</w:t>
      </w:r>
      <w:r w:rsidR="004C24C1">
        <w:rPr>
          <w:rFonts w:ascii="Times New Roman" w:hAnsi="Times New Roman" w:cs="Times New Roman"/>
          <w:bCs/>
          <w:iCs/>
          <w:sz w:val="24"/>
          <w:szCs w:val="24"/>
        </w:rPr>
        <w:t xml:space="preserve"> suddenly </w:t>
      </w:r>
      <w:r w:rsidR="000D645A">
        <w:rPr>
          <w:rFonts w:ascii="Times New Roman" w:hAnsi="Times New Roman" w:cs="Times New Roman"/>
          <w:bCs/>
          <w:iCs/>
          <w:sz w:val="24"/>
          <w:szCs w:val="24"/>
        </w:rPr>
        <w:t xml:space="preserve">we </w:t>
      </w:r>
      <w:r w:rsidR="004C24C1">
        <w:rPr>
          <w:rFonts w:ascii="Times New Roman" w:hAnsi="Times New Roman" w:cs="Times New Roman"/>
          <w:bCs/>
          <w:iCs/>
          <w:sz w:val="24"/>
          <w:szCs w:val="24"/>
        </w:rPr>
        <w:t xml:space="preserve">descended </w:t>
      </w:r>
      <w:r w:rsidR="009573AF">
        <w:rPr>
          <w:rFonts w:ascii="Times New Roman" w:hAnsi="Times New Roman" w:cs="Times New Roman"/>
          <w:bCs/>
          <w:iCs/>
          <w:sz w:val="24"/>
          <w:szCs w:val="24"/>
        </w:rPr>
        <w:t>into fanatic</w:t>
      </w:r>
      <w:r w:rsidR="004C24C1">
        <w:rPr>
          <w:rFonts w:ascii="Times New Roman" w:hAnsi="Times New Roman" w:cs="Times New Roman"/>
          <w:bCs/>
          <w:iCs/>
          <w:sz w:val="24"/>
          <w:szCs w:val="24"/>
        </w:rPr>
        <w:t xml:space="preserve"> mindset</w:t>
      </w:r>
      <w:r w:rsidR="00DC2F25">
        <w:rPr>
          <w:rFonts w:ascii="Times New Roman" w:hAnsi="Times New Roman" w:cs="Times New Roman"/>
          <w:bCs/>
          <w:iCs/>
          <w:sz w:val="24"/>
          <w:szCs w:val="24"/>
        </w:rPr>
        <w:t xml:space="preserve"> for reasons unknown,</w:t>
      </w:r>
      <w:r w:rsidR="004C24C1">
        <w:rPr>
          <w:rFonts w:ascii="Times New Roman" w:hAnsi="Times New Roman" w:cs="Times New Roman"/>
          <w:bCs/>
          <w:iCs/>
          <w:sz w:val="24"/>
          <w:szCs w:val="24"/>
        </w:rPr>
        <w:t xml:space="preserve"> </w:t>
      </w:r>
      <w:r w:rsidR="000D645A">
        <w:rPr>
          <w:rFonts w:ascii="Times New Roman" w:hAnsi="Times New Roman" w:cs="Times New Roman"/>
          <w:bCs/>
          <w:iCs/>
          <w:sz w:val="24"/>
          <w:szCs w:val="24"/>
        </w:rPr>
        <w:t xml:space="preserve">losing the grip on </w:t>
      </w:r>
      <w:r w:rsidR="009573AF">
        <w:rPr>
          <w:rFonts w:ascii="Times New Roman" w:hAnsi="Times New Roman" w:cs="Times New Roman"/>
          <w:bCs/>
          <w:iCs/>
          <w:sz w:val="24"/>
          <w:szCs w:val="24"/>
        </w:rPr>
        <w:t>reasoning rationale</w:t>
      </w:r>
      <w:r w:rsidR="000D645A">
        <w:rPr>
          <w:rFonts w:ascii="Times New Roman" w:hAnsi="Times New Roman" w:cs="Times New Roman"/>
          <w:bCs/>
          <w:iCs/>
          <w:sz w:val="24"/>
          <w:szCs w:val="24"/>
        </w:rPr>
        <w:t xml:space="preserve"> and thus ending up as one of the poorest healthcare system</w:t>
      </w:r>
      <w:r w:rsidR="00E1265E">
        <w:rPr>
          <w:rFonts w:ascii="Times New Roman" w:hAnsi="Times New Roman" w:cs="Times New Roman"/>
          <w:bCs/>
          <w:iCs/>
          <w:sz w:val="24"/>
          <w:szCs w:val="24"/>
        </w:rPr>
        <w:t xml:space="preserve"> of the world.</w:t>
      </w:r>
    </w:p>
    <w:p w14:paraId="6AB99E44" w14:textId="77777777" w:rsidR="008A27C6" w:rsidRPr="000F0DD7" w:rsidRDefault="00DC2F25" w:rsidP="009F52F8">
      <w:pPr>
        <w:spacing w:line="240" w:lineRule="auto"/>
        <w:ind w:firstLine="360"/>
        <w:jc w:val="both"/>
        <w:rPr>
          <w:rFonts w:ascii="Times New Roman" w:hAnsi="Times New Roman" w:cs="Times New Roman"/>
          <w:bCs/>
          <w:iCs/>
          <w:sz w:val="24"/>
          <w:szCs w:val="24"/>
        </w:rPr>
      </w:pPr>
      <w:r w:rsidRPr="000F0DD7">
        <w:rPr>
          <w:rFonts w:ascii="Times New Roman" w:hAnsi="Times New Roman" w:cs="Times New Roman"/>
          <w:bCs/>
          <w:iCs/>
          <w:sz w:val="24"/>
          <w:szCs w:val="24"/>
        </w:rPr>
        <w:t xml:space="preserve">In Post Independent India, </w:t>
      </w:r>
      <w:r w:rsidR="00ED1085" w:rsidRPr="000F0DD7">
        <w:rPr>
          <w:rFonts w:ascii="Times New Roman" w:hAnsi="Times New Roman" w:cs="Times New Roman"/>
          <w:bCs/>
          <w:iCs/>
          <w:sz w:val="24"/>
          <w:szCs w:val="24"/>
        </w:rPr>
        <w:t>besides allowing</w:t>
      </w:r>
      <w:r w:rsidR="00563136" w:rsidRPr="000F0DD7">
        <w:rPr>
          <w:rFonts w:ascii="Times New Roman" w:hAnsi="Times New Roman" w:cs="Times New Roman"/>
          <w:bCs/>
          <w:iCs/>
          <w:sz w:val="24"/>
          <w:szCs w:val="24"/>
        </w:rPr>
        <w:t xml:space="preserve"> non medicos or creating half baked health care givers are also responsible for the degradation of our system. It is pertinent to mention that the well defined demarcation of traditional Medicine and the Modern medicine was deliberately obliterated by vest</w:t>
      </w:r>
      <w:r w:rsidR="00563136" w:rsidRPr="00316AA8">
        <w:rPr>
          <w:rFonts w:ascii="Times New Roman" w:hAnsi="Times New Roman" w:cs="Times New Roman"/>
          <w:bCs/>
          <w:iCs/>
          <w:sz w:val="24"/>
          <w:szCs w:val="24"/>
        </w:rPr>
        <w:t>ed interests who were either politically motivated or financial gains were the sole priority. The rot of the last seventy years</w:t>
      </w:r>
      <w:r w:rsidRPr="00316AA8">
        <w:rPr>
          <w:rFonts w:ascii="Times New Roman" w:hAnsi="Times New Roman" w:cs="Times New Roman"/>
          <w:bCs/>
          <w:iCs/>
          <w:sz w:val="24"/>
          <w:szCs w:val="24"/>
        </w:rPr>
        <w:t xml:space="preserve"> </w:t>
      </w:r>
      <w:r w:rsidR="00E1265E" w:rsidRPr="000F0DD7">
        <w:rPr>
          <w:rFonts w:ascii="Times New Roman" w:hAnsi="Times New Roman" w:cs="Times New Roman"/>
          <w:bCs/>
          <w:iCs/>
          <w:sz w:val="24"/>
          <w:szCs w:val="24"/>
        </w:rPr>
        <w:t>resulted in</w:t>
      </w:r>
      <w:r w:rsidRPr="000F0DD7">
        <w:rPr>
          <w:rFonts w:ascii="Times New Roman" w:hAnsi="Times New Roman" w:cs="Times New Roman"/>
          <w:bCs/>
          <w:iCs/>
          <w:sz w:val="24"/>
          <w:szCs w:val="24"/>
        </w:rPr>
        <w:t xml:space="preserve"> a cumulative effect of</w:t>
      </w:r>
      <w:r w:rsidR="00E1265E" w:rsidRPr="000F0DD7">
        <w:rPr>
          <w:rFonts w:ascii="Times New Roman" w:hAnsi="Times New Roman" w:cs="Times New Roman"/>
          <w:bCs/>
          <w:iCs/>
          <w:sz w:val="24"/>
          <w:szCs w:val="24"/>
        </w:rPr>
        <w:t>,</w:t>
      </w:r>
      <w:r w:rsidRPr="000F0DD7">
        <w:rPr>
          <w:rFonts w:ascii="Times New Roman" w:hAnsi="Times New Roman" w:cs="Times New Roman"/>
          <w:bCs/>
          <w:iCs/>
          <w:sz w:val="24"/>
          <w:szCs w:val="24"/>
        </w:rPr>
        <w:t xml:space="preserve"> loss of ethical values due to laxity of controls and administrative impotence and political lack of will to deliver an</w:t>
      </w:r>
      <w:r w:rsidR="00E1265E" w:rsidRPr="000F0DD7">
        <w:rPr>
          <w:rFonts w:ascii="Times New Roman" w:hAnsi="Times New Roman" w:cs="Times New Roman"/>
          <w:bCs/>
          <w:iCs/>
          <w:sz w:val="24"/>
          <w:szCs w:val="24"/>
        </w:rPr>
        <w:t>d strength an</w:t>
      </w:r>
      <w:r w:rsidRPr="000F0DD7">
        <w:rPr>
          <w:rFonts w:ascii="Times New Roman" w:hAnsi="Times New Roman" w:cs="Times New Roman"/>
          <w:bCs/>
          <w:iCs/>
          <w:sz w:val="24"/>
          <w:szCs w:val="24"/>
        </w:rPr>
        <w:t xml:space="preserve"> effective healthcare</w:t>
      </w:r>
      <w:r w:rsidR="001C7CB0" w:rsidRPr="000F0DD7">
        <w:rPr>
          <w:rFonts w:ascii="Times New Roman" w:hAnsi="Times New Roman" w:cs="Times New Roman"/>
          <w:bCs/>
          <w:iCs/>
          <w:sz w:val="24"/>
          <w:szCs w:val="24"/>
        </w:rPr>
        <w:t xml:space="preserve"> system at grass root levels further</w:t>
      </w:r>
      <w:r w:rsidR="00563136" w:rsidRPr="000F0DD7">
        <w:rPr>
          <w:rFonts w:ascii="Times New Roman" w:hAnsi="Times New Roman" w:cs="Times New Roman"/>
          <w:bCs/>
          <w:iCs/>
          <w:sz w:val="24"/>
          <w:szCs w:val="24"/>
        </w:rPr>
        <w:t xml:space="preserve"> worsen</w:t>
      </w:r>
      <w:r w:rsidR="001C7CB0" w:rsidRPr="000F0DD7">
        <w:rPr>
          <w:rFonts w:ascii="Times New Roman" w:hAnsi="Times New Roman" w:cs="Times New Roman"/>
          <w:bCs/>
          <w:iCs/>
          <w:sz w:val="24"/>
          <w:szCs w:val="24"/>
        </w:rPr>
        <w:t>ing was enhanced</w:t>
      </w:r>
      <w:r w:rsidR="00563136" w:rsidRPr="000F0DD7">
        <w:rPr>
          <w:rFonts w:ascii="Times New Roman" w:hAnsi="Times New Roman" w:cs="Times New Roman"/>
          <w:bCs/>
          <w:iCs/>
          <w:sz w:val="24"/>
          <w:szCs w:val="24"/>
        </w:rPr>
        <w:t xml:space="preserve"> by unusual mad rush of corporatization of the health care sys</w:t>
      </w:r>
      <w:r w:rsidR="00DC3C86" w:rsidRPr="000F0DD7">
        <w:rPr>
          <w:rFonts w:ascii="Times New Roman" w:hAnsi="Times New Roman" w:cs="Times New Roman"/>
          <w:bCs/>
          <w:iCs/>
          <w:sz w:val="24"/>
          <w:szCs w:val="24"/>
        </w:rPr>
        <w:t>tem</w:t>
      </w:r>
      <w:r w:rsidR="001C7CB0" w:rsidRPr="000F0DD7">
        <w:rPr>
          <w:rFonts w:ascii="Times New Roman" w:hAnsi="Times New Roman" w:cs="Times New Roman"/>
          <w:bCs/>
          <w:iCs/>
          <w:sz w:val="24"/>
          <w:szCs w:val="24"/>
        </w:rPr>
        <w:t>,</w:t>
      </w:r>
      <w:r w:rsidR="00DC3C86" w:rsidRPr="000F0DD7">
        <w:rPr>
          <w:rFonts w:ascii="Times New Roman" w:hAnsi="Times New Roman" w:cs="Times New Roman"/>
          <w:bCs/>
          <w:iCs/>
          <w:sz w:val="24"/>
          <w:szCs w:val="24"/>
        </w:rPr>
        <w:t xml:space="preserve"> converting healthcare in to</w:t>
      </w:r>
      <w:r w:rsidR="00563136" w:rsidRPr="000F0DD7">
        <w:rPr>
          <w:rFonts w:ascii="Times New Roman" w:hAnsi="Times New Roman" w:cs="Times New Roman"/>
          <w:bCs/>
          <w:iCs/>
          <w:sz w:val="24"/>
          <w:szCs w:val="24"/>
        </w:rPr>
        <w:t xml:space="preserve"> </w:t>
      </w:r>
      <w:r w:rsidR="00563136" w:rsidRPr="000F0DD7">
        <w:rPr>
          <w:rFonts w:ascii="Times New Roman" w:hAnsi="Times New Roman" w:cs="Times New Roman"/>
          <w:bCs/>
          <w:iCs/>
          <w:sz w:val="24"/>
          <w:szCs w:val="24"/>
        </w:rPr>
        <w:lastRenderedPageBreak/>
        <w:t xml:space="preserve">an industry </w:t>
      </w:r>
      <w:r w:rsidR="00DC3C86" w:rsidRPr="000F0DD7">
        <w:rPr>
          <w:rFonts w:ascii="Times New Roman" w:hAnsi="Times New Roman" w:cs="Times New Roman"/>
          <w:bCs/>
          <w:iCs/>
          <w:sz w:val="24"/>
          <w:szCs w:val="24"/>
        </w:rPr>
        <w:t xml:space="preserve">and </w:t>
      </w:r>
      <w:r w:rsidR="00563136" w:rsidRPr="000F0DD7">
        <w:rPr>
          <w:rFonts w:ascii="Times New Roman" w:hAnsi="Times New Roman" w:cs="Times New Roman"/>
          <w:bCs/>
          <w:iCs/>
          <w:sz w:val="24"/>
          <w:szCs w:val="24"/>
        </w:rPr>
        <w:t xml:space="preserve">handing it over to the </w:t>
      </w:r>
      <w:r w:rsidR="00671448" w:rsidRPr="000F0DD7">
        <w:rPr>
          <w:rFonts w:ascii="Times New Roman" w:hAnsi="Times New Roman" w:cs="Times New Roman"/>
          <w:bCs/>
          <w:iCs/>
          <w:sz w:val="24"/>
          <w:szCs w:val="24"/>
        </w:rPr>
        <w:t>hawks</w:t>
      </w:r>
      <w:r w:rsidR="00563136" w:rsidRPr="000F0DD7">
        <w:rPr>
          <w:rFonts w:ascii="Times New Roman" w:hAnsi="Times New Roman" w:cs="Times New Roman"/>
          <w:bCs/>
          <w:iCs/>
          <w:sz w:val="24"/>
          <w:szCs w:val="24"/>
        </w:rPr>
        <w:t xml:space="preserve"> who in the evening </w:t>
      </w:r>
      <w:r w:rsidR="00671448" w:rsidRPr="000F0DD7">
        <w:rPr>
          <w:rFonts w:ascii="Times New Roman" w:hAnsi="Times New Roman" w:cs="Times New Roman"/>
          <w:bCs/>
          <w:iCs/>
          <w:sz w:val="24"/>
          <w:szCs w:val="24"/>
        </w:rPr>
        <w:t>ask their doctors</w:t>
      </w:r>
      <w:r w:rsidRPr="000F0DD7">
        <w:rPr>
          <w:rFonts w:ascii="Times New Roman" w:hAnsi="Times New Roman" w:cs="Times New Roman"/>
          <w:bCs/>
          <w:iCs/>
          <w:sz w:val="24"/>
          <w:szCs w:val="24"/>
        </w:rPr>
        <w:t>, they employ,</w:t>
      </w:r>
      <w:r w:rsidR="00671448" w:rsidRPr="000F0DD7">
        <w:rPr>
          <w:rFonts w:ascii="Times New Roman" w:hAnsi="Times New Roman" w:cs="Times New Roman"/>
          <w:bCs/>
          <w:iCs/>
          <w:sz w:val="24"/>
          <w:szCs w:val="24"/>
        </w:rPr>
        <w:t xml:space="preserve"> regarding the numbers they have generated rather than the kind of contribution a doctor should be making to the nation. Today the value of a doctor (Excepti</w:t>
      </w:r>
      <w:r w:rsidRPr="000F0DD7">
        <w:rPr>
          <w:rFonts w:ascii="Times New Roman" w:hAnsi="Times New Roman" w:cs="Times New Roman"/>
          <w:bCs/>
          <w:iCs/>
          <w:sz w:val="24"/>
          <w:szCs w:val="24"/>
        </w:rPr>
        <w:t>ons are no rules) is gauged</w:t>
      </w:r>
      <w:r w:rsidR="00671448" w:rsidRPr="000F0DD7">
        <w:rPr>
          <w:rFonts w:ascii="Times New Roman" w:hAnsi="Times New Roman" w:cs="Times New Roman"/>
          <w:bCs/>
          <w:iCs/>
          <w:sz w:val="24"/>
          <w:szCs w:val="24"/>
        </w:rPr>
        <w:t xml:space="preserve"> by the kind of wealth he can generate</w:t>
      </w:r>
      <w:r w:rsidR="00DC3C86" w:rsidRPr="000F0DD7">
        <w:rPr>
          <w:rFonts w:ascii="Times New Roman" w:hAnsi="Times New Roman" w:cs="Times New Roman"/>
          <w:bCs/>
          <w:iCs/>
          <w:sz w:val="24"/>
          <w:szCs w:val="24"/>
        </w:rPr>
        <w:t xml:space="preserve"> by the power </w:t>
      </w:r>
      <w:r w:rsidRPr="000F0DD7">
        <w:rPr>
          <w:rFonts w:ascii="Times New Roman" w:hAnsi="Times New Roman" w:cs="Times New Roman"/>
          <w:bCs/>
          <w:iCs/>
          <w:sz w:val="24"/>
          <w:szCs w:val="24"/>
        </w:rPr>
        <w:t>he or she wields in the society or</w:t>
      </w:r>
      <w:r w:rsidR="00DC3C86" w:rsidRPr="000F0DD7">
        <w:rPr>
          <w:rFonts w:ascii="Times New Roman" w:hAnsi="Times New Roman" w:cs="Times New Roman"/>
          <w:bCs/>
          <w:iCs/>
          <w:sz w:val="24"/>
          <w:szCs w:val="24"/>
        </w:rPr>
        <w:t xml:space="preserve"> by the</w:t>
      </w:r>
      <w:r w:rsidR="00671448" w:rsidRPr="000F0DD7">
        <w:rPr>
          <w:rFonts w:ascii="Times New Roman" w:hAnsi="Times New Roman" w:cs="Times New Roman"/>
          <w:bCs/>
          <w:iCs/>
          <w:sz w:val="24"/>
          <w:szCs w:val="24"/>
        </w:rPr>
        <w:t xml:space="preserve"> </w:t>
      </w:r>
      <w:r w:rsidR="00DC3C86" w:rsidRPr="000F0DD7">
        <w:rPr>
          <w:rFonts w:ascii="Times New Roman" w:hAnsi="Times New Roman" w:cs="Times New Roman"/>
          <w:bCs/>
          <w:iCs/>
          <w:sz w:val="24"/>
          <w:szCs w:val="24"/>
        </w:rPr>
        <w:t xml:space="preserve">kind of political affiliation and clout the doctor has </w:t>
      </w:r>
      <w:r w:rsidR="00671448" w:rsidRPr="000F0DD7">
        <w:rPr>
          <w:rFonts w:ascii="Times New Roman" w:hAnsi="Times New Roman" w:cs="Times New Roman"/>
          <w:bCs/>
          <w:iCs/>
          <w:sz w:val="24"/>
          <w:szCs w:val="24"/>
        </w:rPr>
        <w:t xml:space="preserve">rather than by the yard stick of adherence to Hippocratic </w:t>
      </w:r>
      <w:r w:rsidR="00DC3C86" w:rsidRPr="000F0DD7">
        <w:rPr>
          <w:rFonts w:ascii="Times New Roman" w:hAnsi="Times New Roman" w:cs="Times New Roman"/>
          <w:bCs/>
          <w:iCs/>
          <w:sz w:val="24"/>
          <w:szCs w:val="24"/>
        </w:rPr>
        <w:t>Oath</w:t>
      </w:r>
      <w:r w:rsidR="005545A9" w:rsidRPr="000F0DD7">
        <w:rPr>
          <w:rFonts w:ascii="Times New Roman" w:hAnsi="Times New Roman" w:cs="Times New Roman"/>
          <w:bCs/>
          <w:iCs/>
          <w:sz w:val="24"/>
          <w:szCs w:val="24"/>
        </w:rPr>
        <w:t xml:space="preserve"> one has been or the kind of quality health care deliverance the doctor has been responsible.</w:t>
      </w:r>
    </w:p>
    <w:p w14:paraId="6DF98D76" w14:textId="77777777" w:rsidR="0026340C" w:rsidRPr="000F0DD7" w:rsidRDefault="005545A9" w:rsidP="009F52F8">
      <w:pPr>
        <w:spacing w:line="240" w:lineRule="auto"/>
        <w:ind w:firstLine="360"/>
        <w:jc w:val="both"/>
        <w:rPr>
          <w:rFonts w:ascii="Times New Roman" w:hAnsi="Times New Roman" w:cs="Times New Roman"/>
          <w:bCs/>
          <w:iCs/>
          <w:sz w:val="24"/>
          <w:szCs w:val="24"/>
        </w:rPr>
      </w:pPr>
      <w:r w:rsidRPr="000F0DD7">
        <w:rPr>
          <w:rFonts w:ascii="Times New Roman" w:hAnsi="Times New Roman" w:cs="Times New Roman"/>
          <w:bCs/>
          <w:iCs/>
          <w:sz w:val="24"/>
          <w:szCs w:val="24"/>
        </w:rPr>
        <w:t>The subject is beyond the scope of this article but yes our governance s</w:t>
      </w:r>
      <w:r w:rsidR="0026340C" w:rsidRPr="000F0DD7">
        <w:rPr>
          <w:rFonts w:ascii="Times New Roman" w:hAnsi="Times New Roman" w:cs="Times New Roman"/>
          <w:bCs/>
          <w:iCs/>
          <w:sz w:val="24"/>
          <w:szCs w:val="24"/>
        </w:rPr>
        <w:t>eems to have woken up it was in the year 2002, Indian Medical Council (Professional Conduct, Etiquette and Ethics) Regulations, 2002 (Published in Part III, Section 4 of the Gazette of India, dated 6th April, 2002) By MEDICAL COUNCIL OF INDIA NOTIFICATION New Delhi, dated 11th March, 2002 was the first step taken to stem the rot which had already crept in to our services, It is perhaps the first comprehensive measure taken by the Government of India to streamline the practice of medical profession. As a part of the same document (</w:t>
      </w:r>
      <w:r w:rsidR="001C7CB0" w:rsidRPr="000F0DD7">
        <w:rPr>
          <w:rFonts w:ascii="Times New Roman" w:hAnsi="Times New Roman" w:cs="Times New Roman"/>
          <w:bCs/>
          <w:iCs/>
          <w:sz w:val="24"/>
          <w:szCs w:val="24"/>
        </w:rPr>
        <w:t>at annexure A) a declaration</w:t>
      </w:r>
      <w:r w:rsidR="00A7543B" w:rsidRPr="000F0DD7">
        <w:rPr>
          <w:rFonts w:ascii="Times New Roman" w:hAnsi="Times New Roman" w:cs="Times New Roman"/>
          <w:bCs/>
          <w:iCs/>
          <w:sz w:val="24"/>
          <w:szCs w:val="24"/>
        </w:rPr>
        <w:t xml:space="preserve"> </w:t>
      </w:r>
      <w:r w:rsidR="001C7CB0" w:rsidRPr="000F0DD7">
        <w:rPr>
          <w:rFonts w:ascii="Times New Roman" w:hAnsi="Times New Roman" w:cs="Times New Roman"/>
          <w:bCs/>
          <w:iCs/>
          <w:sz w:val="24"/>
          <w:szCs w:val="24"/>
        </w:rPr>
        <w:t xml:space="preserve">was </w:t>
      </w:r>
      <w:r w:rsidR="00A7543B" w:rsidRPr="000F0DD7">
        <w:rPr>
          <w:rFonts w:ascii="Times New Roman" w:hAnsi="Times New Roman" w:cs="Times New Roman"/>
          <w:bCs/>
          <w:iCs/>
          <w:sz w:val="24"/>
          <w:szCs w:val="24"/>
        </w:rPr>
        <w:t>made</w:t>
      </w:r>
      <w:r w:rsidR="0026340C" w:rsidRPr="000F0DD7">
        <w:rPr>
          <w:rFonts w:ascii="Times New Roman" w:hAnsi="Times New Roman" w:cs="Times New Roman"/>
          <w:bCs/>
          <w:iCs/>
          <w:sz w:val="24"/>
          <w:szCs w:val="24"/>
        </w:rPr>
        <w:t xml:space="preserve"> mandatory for all professionals to sign </w:t>
      </w:r>
      <w:r w:rsidR="00DC2F25" w:rsidRPr="000F0DD7">
        <w:rPr>
          <w:rFonts w:ascii="Times New Roman" w:hAnsi="Times New Roman" w:cs="Times New Roman"/>
          <w:bCs/>
          <w:iCs/>
          <w:sz w:val="24"/>
          <w:szCs w:val="24"/>
        </w:rPr>
        <w:t>while being registered as “Medical practitioners”</w:t>
      </w:r>
      <w:r w:rsidR="005D32D7" w:rsidRPr="000F0DD7">
        <w:rPr>
          <w:rFonts w:ascii="Times New Roman" w:hAnsi="Times New Roman" w:cs="Times New Roman"/>
          <w:bCs/>
          <w:iCs/>
          <w:sz w:val="24"/>
          <w:szCs w:val="24"/>
        </w:rPr>
        <w:t xml:space="preserve"> </w:t>
      </w:r>
      <w:r w:rsidR="001C7CB0" w:rsidRPr="000F0DD7">
        <w:rPr>
          <w:rFonts w:ascii="Times New Roman" w:hAnsi="Times New Roman" w:cs="Times New Roman"/>
          <w:bCs/>
          <w:iCs/>
          <w:sz w:val="24"/>
          <w:szCs w:val="24"/>
        </w:rPr>
        <w:t>(</w:t>
      </w:r>
      <w:r w:rsidR="005D32D7" w:rsidRPr="000F0DD7">
        <w:rPr>
          <w:rFonts w:ascii="Times New Roman" w:hAnsi="Times New Roman" w:cs="Times New Roman"/>
          <w:bCs/>
          <w:iCs/>
          <w:sz w:val="24"/>
          <w:szCs w:val="24"/>
        </w:rPr>
        <w:t>table-IV</w:t>
      </w:r>
      <w:r w:rsidR="001C7CB0" w:rsidRPr="000F0DD7">
        <w:rPr>
          <w:rFonts w:ascii="Times New Roman" w:hAnsi="Times New Roman" w:cs="Times New Roman"/>
          <w:bCs/>
          <w:iCs/>
          <w:sz w:val="24"/>
          <w:szCs w:val="24"/>
        </w:rPr>
        <w:t>)</w:t>
      </w:r>
    </w:p>
    <w:p w14:paraId="19B4E440" w14:textId="77777777" w:rsidR="0026340C" w:rsidRPr="000F0DD7" w:rsidRDefault="0026340C" w:rsidP="0026340C">
      <w:pPr>
        <w:ind w:left="360"/>
        <w:rPr>
          <w:rFonts w:ascii="Times New Roman" w:hAnsi="Times New Roman" w:cs="Times New Roman"/>
          <w:bCs/>
          <w:iCs/>
          <w:sz w:val="24"/>
          <w:szCs w:val="24"/>
        </w:rPr>
      </w:pPr>
      <w:r w:rsidRPr="000F0DD7">
        <w:rPr>
          <w:rFonts w:ascii="Times New Roman" w:hAnsi="Times New Roman" w:cs="Times New Roman"/>
          <w:bCs/>
          <w:iCs/>
          <w:sz w:val="24"/>
          <w:szCs w:val="24"/>
        </w:rPr>
        <w:t xml:space="preserve">                     </w:t>
      </w:r>
      <w:r w:rsidR="00E36F5B" w:rsidRPr="000F0DD7">
        <w:rPr>
          <w:rFonts w:ascii="Times New Roman" w:hAnsi="Times New Roman" w:cs="Times New Roman"/>
          <w:bCs/>
          <w:iCs/>
          <w:sz w:val="24"/>
          <w:szCs w:val="24"/>
        </w:rPr>
        <w:t xml:space="preserve">                        Table-IV</w:t>
      </w:r>
      <w:r w:rsidRPr="000F0DD7">
        <w:rPr>
          <w:rFonts w:ascii="Times New Roman" w:hAnsi="Times New Roman" w:cs="Times New Roman"/>
          <w:bCs/>
          <w:iCs/>
          <w:sz w:val="24"/>
          <w:szCs w:val="24"/>
        </w:rPr>
        <w:t xml:space="preserve">      </w:t>
      </w:r>
    </w:p>
    <w:p w14:paraId="4BA532CE" w14:textId="77777777" w:rsidR="0026340C" w:rsidRPr="00414182" w:rsidRDefault="0026340C" w:rsidP="005D32D7">
      <w:pPr>
        <w:spacing w:after="0"/>
        <w:ind w:left="360"/>
        <w:rPr>
          <w:rFonts w:ascii="Times New Roman" w:hAnsi="Times New Roman" w:cs="Times New Roman"/>
          <w:bCs/>
          <w:iCs/>
          <w:color w:val="1F41D1"/>
          <w:sz w:val="24"/>
          <w:szCs w:val="24"/>
        </w:rPr>
      </w:pPr>
      <w:r w:rsidRPr="000F0DD7">
        <w:rPr>
          <w:rFonts w:ascii="Times New Roman" w:hAnsi="Times New Roman" w:cs="Times New Roman"/>
          <w:bCs/>
          <w:iCs/>
          <w:color w:val="1F41D1"/>
          <w:sz w:val="24"/>
          <w:szCs w:val="24"/>
        </w:rPr>
        <w:t xml:space="preserve">                                           </w:t>
      </w:r>
      <w:r w:rsidRPr="000F0DD7">
        <w:rPr>
          <w:b/>
          <w:bCs/>
          <w:color w:val="1F41D1"/>
        </w:rPr>
        <w:t>DECLARATION</w:t>
      </w:r>
    </w:p>
    <w:tbl>
      <w:tblPr>
        <w:tblStyle w:val="TableGrid"/>
        <w:tblW w:w="0" w:type="auto"/>
        <w:tblInd w:w="720" w:type="dxa"/>
        <w:tblLook w:val="04A0" w:firstRow="1" w:lastRow="0" w:firstColumn="1" w:lastColumn="0" w:noHBand="0" w:noVBand="1"/>
      </w:tblPr>
      <w:tblGrid>
        <w:gridCol w:w="8296"/>
      </w:tblGrid>
      <w:tr w:rsidR="0026340C" w:rsidRPr="00414182" w14:paraId="22A5D99D" w14:textId="77777777" w:rsidTr="00DC2F25">
        <w:tc>
          <w:tcPr>
            <w:tcW w:w="8522" w:type="dxa"/>
          </w:tcPr>
          <w:p w14:paraId="1B9AF496" w14:textId="77777777" w:rsidR="0026340C" w:rsidRPr="00414182" w:rsidRDefault="0026340C" w:rsidP="005D32D7">
            <w:pPr>
              <w:pStyle w:val="ListParagraph"/>
              <w:numPr>
                <w:ilvl w:val="0"/>
                <w:numId w:val="3"/>
              </w:numPr>
              <w:rPr>
                <w:rFonts w:ascii="Times New Roman" w:hAnsi="Times New Roman" w:cs="Times New Roman"/>
                <w:b/>
                <w:bCs/>
                <w:color w:val="1F41D1"/>
                <w:sz w:val="24"/>
                <w:szCs w:val="28"/>
              </w:rPr>
            </w:pPr>
            <w:r w:rsidRPr="00414182">
              <w:rPr>
                <w:rFonts w:ascii="Times New Roman" w:hAnsi="Times New Roman" w:cs="Times New Roman"/>
                <w:color w:val="1F41D1"/>
                <w:sz w:val="24"/>
                <w:szCs w:val="28"/>
              </w:rPr>
              <w:t xml:space="preserve">I solemnly pledge myself to consecrate my life to service of humanity. </w:t>
            </w:r>
          </w:p>
        </w:tc>
      </w:tr>
      <w:tr w:rsidR="0026340C" w:rsidRPr="00414182" w14:paraId="6620B170" w14:textId="77777777" w:rsidTr="00DC2F25">
        <w:tc>
          <w:tcPr>
            <w:tcW w:w="8522" w:type="dxa"/>
          </w:tcPr>
          <w:p w14:paraId="4F9A1B93" w14:textId="77777777" w:rsidR="0026340C" w:rsidRPr="00414182" w:rsidRDefault="0026340C" w:rsidP="005D32D7">
            <w:pPr>
              <w:pStyle w:val="ListParagraph"/>
              <w:numPr>
                <w:ilvl w:val="0"/>
                <w:numId w:val="3"/>
              </w:numPr>
              <w:rPr>
                <w:rFonts w:ascii="Times New Roman" w:hAnsi="Times New Roman" w:cs="Times New Roman"/>
                <w:color w:val="1F41D1"/>
                <w:sz w:val="24"/>
                <w:szCs w:val="28"/>
              </w:rPr>
            </w:pPr>
            <w:r w:rsidRPr="00414182">
              <w:rPr>
                <w:rFonts w:ascii="Times New Roman" w:hAnsi="Times New Roman" w:cs="Times New Roman"/>
                <w:color w:val="1F41D1"/>
                <w:sz w:val="24"/>
                <w:szCs w:val="28"/>
              </w:rPr>
              <w:t>Even under threat, I will not use my medical knowledge contrary to the laws of Humanity.</w:t>
            </w:r>
          </w:p>
        </w:tc>
      </w:tr>
      <w:tr w:rsidR="0026340C" w:rsidRPr="00414182" w14:paraId="404551CE" w14:textId="77777777" w:rsidTr="00DC2F25">
        <w:tc>
          <w:tcPr>
            <w:tcW w:w="8522" w:type="dxa"/>
          </w:tcPr>
          <w:p w14:paraId="0F440A21" w14:textId="77777777" w:rsidR="0026340C" w:rsidRPr="00414182" w:rsidRDefault="0026340C" w:rsidP="005D32D7">
            <w:pPr>
              <w:pStyle w:val="ListParagraph"/>
              <w:numPr>
                <w:ilvl w:val="0"/>
                <w:numId w:val="3"/>
              </w:numPr>
              <w:rPr>
                <w:rFonts w:ascii="Times New Roman" w:hAnsi="Times New Roman" w:cs="Times New Roman"/>
                <w:color w:val="1F41D1"/>
                <w:sz w:val="24"/>
                <w:szCs w:val="28"/>
              </w:rPr>
            </w:pPr>
            <w:r w:rsidRPr="00414182">
              <w:rPr>
                <w:rFonts w:ascii="Times New Roman" w:hAnsi="Times New Roman" w:cs="Times New Roman"/>
                <w:color w:val="1F41D1"/>
                <w:sz w:val="24"/>
                <w:szCs w:val="28"/>
              </w:rPr>
              <w:t xml:space="preserve">I will maintain the utmost respect for human life from the time of conception. </w:t>
            </w:r>
          </w:p>
        </w:tc>
      </w:tr>
      <w:tr w:rsidR="0026340C" w:rsidRPr="00414182" w14:paraId="08BA9939" w14:textId="77777777" w:rsidTr="00DC2F25">
        <w:tc>
          <w:tcPr>
            <w:tcW w:w="8522" w:type="dxa"/>
          </w:tcPr>
          <w:p w14:paraId="3E60200E" w14:textId="77777777" w:rsidR="0026340C" w:rsidRPr="00414182" w:rsidRDefault="0026340C" w:rsidP="005D32D7">
            <w:pPr>
              <w:pStyle w:val="ListParagraph"/>
              <w:numPr>
                <w:ilvl w:val="0"/>
                <w:numId w:val="3"/>
              </w:numPr>
              <w:rPr>
                <w:rFonts w:ascii="Times New Roman" w:hAnsi="Times New Roman" w:cs="Times New Roman"/>
                <w:color w:val="1F41D1"/>
                <w:sz w:val="24"/>
                <w:szCs w:val="28"/>
              </w:rPr>
            </w:pPr>
            <w:r w:rsidRPr="00414182">
              <w:rPr>
                <w:rFonts w:ascii="Times New Roman" w:hAnsi="Times New Roman" w:cs="Times New Roman"/>
                <w:color w:val="1F41D1"/>
                <w:sz w:val="24"/>
                <w:szCs w:val="28"/>
              </w:rPr>
              <w:t xml:space="preserve">I will not permit considerations of religion, nationality, race, party politics or social standing to intervene between my duty and my patient. </w:t>
            </w:r>
          </w:p>
        </w:tc>
      </w:tr>
      <w:tr w:rsidR="0026340C" w:rsidRPr="00414182" w14:paraId="5DB8A0C5" w14:textId="77777777" w:rsidTr="00DC2F25">
        <w:tc>
          <w:tcPr>
            <w:tcW w:w="8522" w:type="dxa"/>
          </w:tcPr>
          <w:p w14:paraId="7994D4E7" w14:textId="77777777" w:rsidR="0026340C" w:rsidRPr="00414182" w:rsidRDefault="0026340C" w:rsidP="005D32D7">
            <w:pPr>
              <w:pStyle w:val="ListParagraph"/>
              <w:numPr>
                <w:ilvl w:val="0"/>
                <w:numId w:val="3"/>
              </w:numPr>
              <w:rPr>
                <w:rFonts w:ascii="Times New Roman" w:hAnsi="Times New Roman" w:cs="Times New Roman"/>
                <w:color w:val="1F41D1"/>
                <w:sz w:val="24"/>
                <w:szCs w:val="28"/>
              </w:rPr>
            </w:pPr>
            <w:r w:rsidRPr="00414182">
              <w:rPr>
                <w:rFonts w:ascii="Times New Roman" w:hAnsi="Times New Roman" w:cs="Times New Roman"/>
                <w:color w:val="1F41D1"/>
                <w:sz w:val="24"/>
                <w:szCs w:val="28"/>
              </w:rPr>
              <w:t xml:space="preserve">I will practice my profession with conscience and dignity. </w:t>
            </w:r>
          </w:p>
        </w:tc>
      </w:tr>
      <w:tr w:rsidR="0026340C" w:rsidRPr="00414182" w14:paraId="0AAD280E" w14:textId="77777777" w:rsidTr="00DC2F25">
        <w:tc>
          <w:tcPr>
            <w:tcW w:w="8522" w:type="dxa"/>
          </w:tcPr>
          <w:p w14:paraId="0EFC9357" w14:textId="77777777" w:rsidR="0026340C" w:rsidRPr="00414182" w:rsidRDefault="0026340C" w:rsidP="005D32D7">
            <w:pPr>
              <w:pStyle w:val="ListParagraph"/>
              <w:numPr>
                <w:ilvl w:val="0"/>
                <w:numId w:val="3"/>
              </w:numPr>
              <w:rPr>
                <w:rFonts w:ascii="Times New Roman" w:hAnsi="Times New Roman" w:cs="Times New Roman"/>
                <w:color w:val="1F41D1"/>
                <w:sz w:val="24"/>
                <w:szCs w:val="28"/>
              </w:rPr>
            </w:pPr>
            <w:r w:rsidRPr="00414182">
              <w:rPr>
                <w:rFonts w:ascii="Times New Roman" w:hAnsi="Times New Roman" w:cs="Times New Roman"/>
                <w:color w:val="1F41D1"/>
                <w:sz w:val="24"/>
                <w:szCs w:val="28"/>
              </w:rPr>
              <w:t xml:space="preserve">The health of my patient will be my first consideration. </w:t>
            </w:r>
          </w:p>
        </w:tc>
      </w:tr>
      <w:tr w:rsidR="0026340C" w:rsidRPr="00414182" w14:paraId="34A84E91" w14:textId="77777777" w:rsidTr="00DC2F25">
        <w:tc>
          <w:tcPr>
            <w:tcW w:w="8522" w:type="dxa"/>
          </w:tcPr>
          <w:p w14:paraId="2FE66473" w14:textId="77777777" w:rsidR="0026340C" w:rsidRPr="00414182" w:rsidRDefault="0026340C" w:rsidP="005D32D7">
            <w:pPr>
              <w:pStyle w:val="ListParagraph"/>
              <w:numPr>
                <w:ilvl w:val="0"/>
                <w:numId w:val="3"/>
              </w:numPr>
              <w:rPr>
                <w:rFonts w:ascii="Times New Roman" w:hAnsi="Times New Roman" w:cs="Times New Roman"/>
                <w:color w:val="1F41D1"/>
                <w:sz w:val="24"/>
                <w:szCs w:val="28"/>
              </w:rPr>
            </w:pPr>
            <w:r w:rsidRPr="00414182">
              <w:rPr>
                <w:rFonts w:ascii="Times New Roman" w:hAnsi="Times New Roman" w:cs="Times New Roman"/>
                <w:color w:val="1F41D1"/>
                <w:sz w:val="24"/>
                <w:szCs w:val="28"/>
              </w:rPr>
              <w:t xml:space="preserve">I will respect the secrets which are confined in me. </w:t>
            </w:r>
          </w:p>
        </w:tc>
      </w:tr>
      <w:tr w:rsidR="0026340C" w:rsidRPr="00414182" w14:paraId="659FCD66" w14:textId="77777777" w:rsidTr="00DC2F25">
        <w:tc>
          <w:tcPr>
            <w:tcW w:w="8522" w:type="dxa"/>
          </w:tcPr>
          <w:p w14:paraId="37DAF2C2" w14:textId="77777777" w:rsidR="0026340C" w:rsidRPr="00414182" w:rsidRDefault="0026340C" w:rsidP="005D32D7">
            <w:pPr>
              <w:pStyle w:val="ListParagraph"/>
              <w:numPr>
                <w:ilvl w:val="0"/>
                <w:numId w:val="3"/>
              </w:numPr>
              <w:rPr>
                <w:rFonts w:ascii="Times New Roman" w:hAnsi="Times New Roman" w:cs="Times New Roman"/>
                <w:color w:val="1F41D1"/>
                <w:sz w:val="24"/>
                <w:szCs w:val="28"/>
              </w:rPr>
            </w:pPr>
            <w:r w:rsidRPr="00414182">
              <w:rPr>
                <w:rFonts w:ascii="Times New Roman" w:hAnsi="Times New Roman" w:cs="Times New Roman"/>
                <w:color w:val="1F41D1"/>
                <w:sz w:val="24"/>
                <w:szCs w:val="28"/>
              </w:rPr>
              <w:t xml:space="preserve">I will give to my teachers the respect and gratitude which is their due. </w:t>
            </w:r>
          </w:p>
        </w:tc>
      </w:tr>
      <w:tr w:rsidR="0026340C" w:rsidRPr="00414182" w14:paraId="5A41667B" w14:textId="77777777" w:rsidTr="00DC2F25">
        <w:tc>
          <w:tcPr>
            <w:tcW w:w="8522" w:type="dxa"/>
          </w:tcPr>
          <w:p w14:paraId="3E97A27D" w14:textId="77777777" w:rsidR="0026340C" w:rsidRPr="00414182" w:rsidRDefault="0026340C" w:rsidP="005D32D7">
            <w:pPr>
              <w:pStyle w:val="ListParagraph"/>
              <w:numPr>
                <w:ilvl w:val="0"/>
                <w:numId w:val="3"/>
              </w:numPr>
              <w:rPr>
                <w:rFonts w:ascii="Times New Roman" w:hAnsi="Times New Roman" w:cs="Times New Roman"/>
                <w:color w:val="1F41D1"/>
                <w:sz w:val="24"/>
                <w:szCs w:val="28"/>
              </w:rPr>
            </w:pPr>
            <w:r w:rsidRPr="00414182">
              <w:rPr>
                <w:rFonts w:ascii="Times New Roman" w:hAnsi="Times New Roman" w:cs="Times New Roman"/>
                <w:color w:val="1F41D1"/>
                <w:sz w:val="24"/>
                <w:szCs w:val="28"/>
              </w:rPr>
              <w:t xml:space="preserve">I will maintain by all means in my power, the honour and noble traditions of medical profession. </w:t>
            </w:r>
          </w:p>
        </w:tc>
      </w:tr>
      <w:tr w:rsidR="0026340C" w:rsidRPr="00414182" w14:paraId="5CE8C0EA" w14:textId="77777777" w:rsidTr="00DC2F25">
        <w:tc>
          <w:tcPr>
            <w:tcW w:w="8522" w:type="dxa"/>
          </w:tcPr>
          <w:p w14:paraId="1A056B0E" w14:textId="77777777" w:rsidR="0026340C" w:rsidRPr="00414182" w:rsidRDefault="0026340C" w:rsidP="005D32D7">
            <w:pPr>
              <w:pStyle w:val="ListParagraph"/>
              <w:numPr>
                <w:ilvl w:val="0"/>
                <w:numId w:val="3"/>
              </w:numPr>
              <w:rPr>
                <w:rFonts w:ascii="Times New Roman" w:hAnsi="Times New Roman" w:cs="Times New Roman"/>
                <w:color w:val="1F41D1"/>
                <w:sz w:val="24"/>
                <w:szCs w:val="28"/>
              </w:rPr>
            </w:pPr>
            <w:r w:rsidRPr="00414182">
              <w:rPr>
                <w:rFonts w:ascii="Times New Roman" w:hAnsi="Times New Roman" w:cs="Times New Roman"/>
                <w:color w:val="1F41D1"/>
                <w:sz w:val="24"/>
                <w:szCs w:val="28"/>
              </w:rPr>
              <w:t xml:space="preserve">I will treat my colleagues with all respect and dignity. </w:t>
            </w:r>
          </w:p>
        </w:tc>
      </w:tr>
      <w:tr w:rsidR="0026340C" w:rsidRPr="00414182" w14:paraId="240073C7" w14:textId="77777777" w:rsidTr="00DC2F25">
        <w:tc>
          <w:tcPr>
            <w:tcW w:w="8522" w:type="dxa"/>
          </w:tcPr>
          <w:p w14:paraId="683DC020" w14:textId="77777777" w:rsidR="0026340C" w:rsidRPr="00414182" w:rsidRDefault="0026340C" w:rsidP="005D32D7">
            <w:pPr>
              <w:pStyle w:val="ListParagraph"/>
              <w:numPr>
                <w:ilvl w:val="0"/>
                <w:numId w:val="3"/>
              </w:numPr>
              <w:rPr>
                <w:rFonts w:ascii="Times New Roman" w:hAnsi="Times New Roman" w:cs="Times New Roman"/>
                <w:color w:val="1F41D1"/>
                <w:sz w:val="24"/>
                <w:szCs w:val="28"/>
              </w:rPr>
            </w:pPr>
            <w:r w:rsidRPr="00414182">
              <w:rPr>
                <w:rFonts w:ascii="Times New Roman" w:hAnsi="Times New Roman" w:cs="Times New Roman"/>
                <w:color w:val="1F41D1"/>
                <w:sz w:val="24"/>
                <w:szCs w:val="28"/>
              </w:rPr>
              <w:t xml:space="preserve">I shall abide by the code of medical ethics as enunciated in the Indian Medical Council (Professional Conduct, Etiquette and Ethics) Regulations 2002. </w:t>
            </w:r>
          </w:p>
        </w:tc>
      </w:tr>
      <w:tr w:rsidR="0026340C" w:rsidRPr="00414182" w14:paraId="325F136D" w14:textId="77777777" w:rsidTr="00DC2F25">
        <w:tc>
          <w:tcPr>
            <w:tcW w:w="8522" w:type="dxa"/>
          </w:tcPr>
          <w:p w14:paraId="40665F34" w14:textId="77777777" w:rsidR="0026340C" w:rsidRPr="00414182" w:rsidRDefault="0026340C" w:rsidP="005D32D7">
            <w:pPr>
              <w:rPr>
                <w:rFonts w:ascii="Times New Roman" w:hAnsi="Times New Roman" w:cs="Times New Roman"/>
                <w:color w:val="1F41D1"/>
                <w:sz w:val="24"/>
                <w:szCs w:val="28"/>
              </w:rPr>
            </w:pPr>
            <w:r w:rsidRPr="00414182">
              <w:rPr>
                <w:rFonts w:ascii="Times New Roman" w:hAnsi="Times New Roman" w:cs="Times New Roman"/>
                <w:color w:val="1F41D1"/>
                <w:sz w:val="24"/>
                <w:szCs w:val="28"/>
              </w:rPr>
              <w:t xml:space="preserve">     I make these promises solemnly, freely and upon my honour. </w:t>
            </w:r>
          </w:p>
        </w:tc>
      </w:tr>
      <w:tr w:rsidR="0026340C" w:rsidRPr="00414182" w14:paraId="31DAB554" w14:textId="77777777" w:rsidTr="00DC2F25">
        <w:tc>
          <w:tcPr>
            <w:tcW w:w="8522" w:type="dxa"/>
          </w:tcPr>
          <w:p w14:paraId="047905A8" w14:textId="77777777" w:rsidR="0026340C" w:rsidRPr="00414182" w:rsidRDefault="0026340C" w:rsidP="005D32D7">
            <w:pPr>
              <w:rPr>
                <w:rFonts w:ascii="Times New Roman" w:hAnsi="Times New Roman" w:cs="Times New Roman"/>
                <w:color w:val="1F41D1"/>
                <w:sz w:val="24"/>
                <w:szCs w:val="28"/>
              </w:rPr>
            </w:pPr>
            <w:r w:rsidRPr="00414182">
              <w:rPr>
                <w:rFonts w:ascii="Times New Roman" w:hAnsi="Times New Roman" w:cs="Times New Roman"/>
                <w:color w:val="1F41D1"/>
                <w:sz w:val="24"/>
                <w:szCs w:val="28"/>
              </w:rPr>
              <w:t xml:space="preserve">Signature ……………………………………………… </w:t>
            </w:r>
          </w:p>
        </w:tc>
      </w:tr>
      <w:tr w:rsidR="0026340C" w:rsidRPr="00414182" w14:paraId="619BFE5E" w14:textId="77777777" w:rsidTr="00DC2F25">
        <w:tc>
          <w:tcPr>
            <w:tcW w:w="8522" w:type="dxa"/>
          </w:tcPr>
          <w:p w14:paraId="2E6B334E" w14:textId="77777777" w:rsidR="0026340C" w:rsidRPr="00414182" w:rsidRDefault="0026340C" w:rsidP="005D32D7">
            <w:pPr>
              <w:rPr>
                <w:rFonts w:ascii="Times New Roman" w:hAnsi="Times New Roman" w:cs="Times New Roman"/>
                <w:color w:val="1F41D1"/>
                <w:sz w:val="24"/>
                <w:szCs w:val="28"/>
              </w:rPr>
            </w:pPr>
            <w:r w:rsidRPr="00414182">
              <w:rPr>
                <w:rFonts w:ascii="Times New Roman" w:hAnsi="Times New Roman" w:cs="Times New Roman"/>
                <w:color w:val="1F41D1"/>
                <w:sz w:val="24"/>
                <w:szCs w:val="28"/>
              </w:rPr>
              <w:t>Name……………………………..,Place…………………………………</w:t>
            </w:r>
            <w:r w:rsidR="00DC2F25" w:rsidRPr="00414182">
              <w:rPr>
                <w:rFonts w:ascii="Times New Roman" w:hAnsi="Times New Roman" w:cs="Times New Roman"/>
                <w:color w:val="1F41D1"/>
                <w:sz w:val="24"/>
                <w:szCs w:val="28"/>
              </w:rPr>
              <w:t>Add….</w:t>
            </w:r>
            <w:r w:rsidRPr="00414182">
              <w:rPr>
                <w:rFonts w:ascii="Times New Roman" w:hAnsi="Times New Roman" w:cs="Times New Roman"/>
                <w:color w:val="1F41D1"/>
                <w:sz w:val="24"/>
                <w:szCs w:val="28"/>
              </w:rPr>
              <w:t>……</w:t>
            </w:r>
            <w:r w:rsidR="00DC2F25" w:rsidRPr="00414182">
              <w:rPr>
                <w:rFonts w:ascii="Times New Roman" w:hAnsi="Times New Roman" w:cs="Times New Roman"/>
                <w:color w:val="1F41D1"/>
                <w:sz w:val="24"/>
                <w:szCs w:val="28"/>
              </w:rPr>
              <w:t>Date…..</w:t>
            </w:r>
          </w:p>
        </w:tc>
      </w:tr>
    </w:tbl>
    <w:p w14:paraId="387A3D7B" w14:textId="77777777" w:rsidR="0026340C" w:rsidRDefault="0026340C" w:rsidP="005D32D7">
      <w:pPr>
        <w:spacing w:after="0"/>
        <w:rPr>
          <w:rFonts w:ascii="Times New Roman" w:hAnsi="Times New Roman" w:cs="Times New Roman"/>
          <w:color w:val="0033CC"/>
          <w:sz w:val="28"/>
          <w:szCs w:val="28"/>
        </w:rPr>
      </w:pPr>
    </w:p>
    <w:p w14:paraId="44956FA6" w14:textId="77777777" w:rsidR="003A6429" w:rsidRDefault="0026340C" w:rsidP="009F52F8">
      <w:pPr>
        <w:spacing w:line="240" w:lineRule="auto"/>
        <w:ind w:firstLine="720"/>
        <w:rPr>
          <w:rFonts w:ascii="Times New Roman" w:hAnsi="Times New Roman" w:cs="Times New Roman"/>
          <w:sz w:val="24"/>
          <w:szCs w:val="24"/>
        </w:rPr>
      </w:pPr>
      <w:r w:rsidRPr="000E16AA">
        <w:rPr>
          <w:rFonts w:ascii="Times New Roman" w:hAnsi="Times New Roman" w:cs="Times New Roman"/>
          <w:sz w:val="24"/>
          <w:szCs w:val="24"/>
        </w:rPr>
        <w:t xml:space="preserve">Besides this, we currently see a lot of things in </w:t>
      </w:r>
      <w:r w:rsidR="000E16AA" w:rsidRPr="000E16AA">
        <w:rPr>
          <w:rFonts w:ascii="Times New Roman" w:hAnsi="Times New Roman" w:cs="Times New Roman"/>
          <w:sz w:val="24"/>
          <w:szCs w:val="24"/>
        </w:rPr>
        <w:t>t</w:t>
      </w:r>
      <w:r w:rsidR="001C7CB0">
        <w:rPr>
          <w:rFonts w:ascii="Times New Roman" w:hAnsi="Times New Roman" w:cs="Times New Roman"/>
          <w:sz w:val="24"/>
          <w:szCs w:val="24"/>
        </w:rPr>
        <w:t>ransition,</w:t>
      </w:r>
      <w:r w:rsidRPr="000E16AA">
        <w:rPr>
          <w:rFonts w:ascii="Times New Roman" w:hAnsi="Times New Roman" w:cs="Times New Roman"/>
          <w:sz w:val="24"/>
          <w:szCs w:val="24"/>
        </w:rPr>
        <w:t xml:space="preserve"> MCI has been dissolve a bill </w:t>
      </w:r>
      <w:r w:rsidR="000E16AA" w:rsidRPr="000E16AA">
        <w:rPr>
          <w:rFonts w:ascii="Times New Roman" w:hAnsi="Times New Roman" w:cs="Times New Roman"/>
          <w:sz w:val="24"/>
          <w:szCs w:val="24"/>
        </w:rPr>
        <w:t>in the parliament is already pending for</w:t>
      </w:r>
      <w:r w:rsidRPr="000E16AA">
        <w:rPr>
          <w:rFonts w:ascii="Times New Roman" w:hAnsi="Times New Roman" w:cs="Times New Roman"/>
          <w:sz w:val="24"/>
          <w:szCs w:val="24"/>
        </w:rPr>
        <w:t xml:space="preserve"> reorganize the health care </w:t>
      </w:r>
      <w:r w:rsidR="00F14D74" w:rsidRPr="000E16AA">
        <w:rPr>
          <w:rFonts w:ascii="Times New Roman" w:hAnsi="Times New Roman" w:cs="Times New Roman"/>
          <w:sz w:val="24"/>
          <w:szCs w:val="24"/>
        </w:rPr>
        <w:t>sector;</w:t>
      </w:r>
      <w:r w:rsidR="000E16AA" w:rsidRPr="000E16AA">
        <w:rPr>
          <w:rFonts w:ascii="Times New Roman" w:hAnsi="Times New Roman" w:cs="Times New Roman"/>
          <w:sz w:val="24"/>
          <w:szCs w:val="24"/>
        </w:rPr>
        <w:t xml:space="preserve"> measures like </w:t>
      </w:r>
      <w:proofErr w:type="spellStart"/>
      <w:r w:rsidR="000E16AA" w:rsidRPr="000E16AA">
        <w:rPr>
          <w:rFonts w:ascii="Times New Roman" w:hAnsi="Times New Roman" w:cs="Times New Roman"/>
          <w:sz w:val="24"/>
          <w:szCs w:val="24"/>
        </w:rPr>
        <w:t>Ash</w:t>
      </w:r>
      <w:r w:rsidR="000E16AA">
        <w:rPr>
          <w:rFonts w:ascii="Times New Roman" w:hAnsi="Times New Roman" w:cs="Times New Roman"/>
          <w:sz w:val="24"/>
          <w:szCs w:val="24"/>
        </w:rPr>
        <w:t>u</w:t>
      </w:r>
      <w:r w:rsidR="000E16AA" w:rsidRPr="000E16AA">
        <w:rPr>
          <w:rFonts w:ascii="Times New Roman" w:hAnsi="Times New Roman" w:cs="Times New Roman"/>
          <w:sz w:val="24"/>
          <w:szCs w:val="24"/>
        </w:rPr>
        <w:t>man</w:t>
      </w:r>
      <w:proofErr w:type="spellEnd"/>
      <w:r w:rsidR="000E16AA">
        <w:rPr>
          <w:rFonts w:ascii="Times New Roman" w:hAnsi="Times New Roman" w:cs="Times New Roman"/>
          <w:sz w:val="24"/>
          <w:szCs w:val="24"/>
        </w:rPr>
        <w:t xml:space="preserve"> </w:t>
      </w:r>
      <w:proofErr w:type="spellStart"/>
      <w:r w:rsidR="000E16AA">
        <w:rPr>
          <w:rFonts w:ascii="Times New Roman" w:hAnsi="Times New Roman" w:cs="Times New Roman"/>
          <w:sz w:val="24"/>
          <w:szCs w:val="24"/>
        </w:rPr>
        <w:t>B</w:t>
      </w:r>
      <w:r w:rsidR="000E16AA" w:rsidRPr="000E16AA">
        <w:rPr>
          <w:rFonts w:ascii="Times New Roman" w:hAnsi="Times New Roman" w:cs="Times New Roman"/>
          <w:sz w:val="24"/>
          <w:szCs w:val="24"/>
        </w:rPr>
        <w:t>a</w:t>
      </w:r>
      <w:r w:rsidR="003A6429">
        <w:rPr>
          <w:rFonts w:ascii="Times New Roman" w:hAnsi="Times New Roman" w:cs="Times New Roman"/>
          <w:sz w:val="24"/>
          <w:szCs w:val="24"/>
        </w:rPr>
        <w:t>a</w:t>
      </w:r>
      <w:r w:rsidR="00DC2F25">
        <w:rPr>
          <w:rFonts w:ascii="Times New Roman" w:hAnsi="Times New Roman" w:cs="Times New Roman"/>
          <w:sz w:val="24"/>
          <w:szCs w:val="24"/>
        </w:rPr>
        <w:t>rath</w:t>
      </w:r>
      <w:proofErr w:type="spellEnd"/>
      <w:r w:rsidR="00DC2F25">
        <w:rPr>
          <w:rFonts w:ascii="Times New Roman" w:hAnsi="Times New Roman" w:cs="Times New Roman"/>
          <w:sz w:val="24"/>
          <w:szCs w:val="24"/>
        </w:rPr>
        <w:t xml:space="preserve"> </w:t>
      </w:r>
      <w:r w:rsidR="001C7CB0">
        <w:rPr>
          <w:rFonts w:ascii="Times New Roman" w:hAnsi="Times New Roman" w:cs="Times New Roman"/>
          <w:sz w:val="24"/>
          <w:szCs w:val="24"/>
        </w:rPr>
        <w:t xml:space="preserve"> to enhance the affordability and penetration of health care deliverance at the grass root levels </w:t>
      </w:r>
      <w:r w:rsidR="00DC2F25">
        <w:rPr>
          <w:rFonts w:ascii="Times New Roman" w:hAnsi="Times New Roman" w:cs="Times New Roman"/>
          <w:sz w:val="24"/>
          <w:szCs w:val="24"/>
        </w:rPr>
        <w:t>etc are being put in place. Indian Medical association is being asked to revise and revitalize its organisation</w:t>
      </w:r>
      <w:r w:rsidR="00F14D74">
        <w:rPr>
          <w:rFonts w:ascii="Times New Roman" w:hAnsi="Times New Roman" w:cs="Times New Roman"/>
          <w:sz w:val="24"/>
          <w:szCs w:val="24"/>
        </w:rPr>
        <w:t>al core concept so that it is in tune with the right kind of ethical moral and legal practices.</w:t>
      </w:r>
      <w:r w:rsidR="000E16AA" w:rsidRPr="000E16AA">
        <w:rPr>
          <w:rFonts w:ascii="Times New Roman" w:hAnsi="Times New Roman" w:cs="Times New Roman"/>
          <w:sz w:val="24"/>
          <w:szCs w:val="24"/>
        </w:rPr>
        <w:t xml:space="preserve"> </w:t>
      </w:r>
      <w:r w:rsidR="00F14D74">
        <w:rPr>
          <w:rFonts w:ascii="Times New Roman" w:hAnsi="Times New Roman" w:cs="Times New Roman"/>
          <w:sz w:val="24"/>
          <w:szCs w:val="24"/>
        </w:rPr>
        <w:t>Drug Controlling agencies are being reorganised in order to create a uniform code of conduct and create an equality and affo</w:t>
      </w:r>
      <w:r w:rsidR="00735DFE">
        <w:rPr>
          <w:rFonts w:ascii="Times New Roman" w:hAnsi="Times New Roman" w:cs="Times New Roman"/>
          <w:sz w:val="24"/>
          <w:szCs w:val="24"/>
        </w:rPr>
        <w:t xml:space="preserve">rdability of lifesaving drugs </w:t>
      </w:r>
      <w:r w:rsidR="00735DFE">
        <w:rPr>
          <w:rFonts w:ascii="Times New Roman" w:hAnsi="Times New Roman" w:cs="Times New Roman"/>
          <w:sz w:val="24"/>
          <w:szCs w:val="24"/>
        </w:rPr>
        <w:lastRenderedPageBreak/>
        <w:t>for</w:t>
      </w:r>
      <w:r w:rsidR="00F14D74">
        <w:rPr>
          <w:rFonts w:ascii="Times New Roman" w:hAnsi="Times New Roman" w:cs="Times New Roman"/>
          <w:sz w:val="24"/>
          <w:szCs w:val="24"/>
        </w:rPr>
        <w:t xml:space="preserve"> one and all, irrespective of economic </w:t>
      </w:r>
      <w:r w:rsidR="003A6429">
        <w:rPr>
          <w:rFonts w:ascii="Times New Roman" w:hAnsi="Times New Roman" w:cs="Times New Roman"/>
          <w:sz w:val="24"/>
          <w:szCs w:val="24"/>
        </w:rPr>
        <w:t xml:space="preserve">or any other </w:t>
      </w:r>
      <w:r w:rsidR="00F14D74">
        <w:rPr>
          <w:rFonts w:ascii="Times New Roman" w:hAnsi="Times New Roman" w:cs="Times New Roman"/>
          <w:sz w:val="24"/>
          <w:szCs w:val="24"/>
        </w:rPr>
        <w:t>disparity</w:t>
      </w:r>
      <w:r w:rsidR="001C7CB0">
        <w:rPr>
          <w:rFonts w:ascii="Times New Roman" w:hAnsi="Times New Roman" w:cs="Times New Roman"/>
          <w:sz w:val="24"/>
          <w:szCs w:val="24"/>
        </w:rPr>
        <w:t xml:space="preserve"> or bias indeed this</w:t>
      </w:r>
      <w:r w:rsidR="00F14D74">
        <w:rPr>
          <w:rFonts w:ascii="Times New Roman" w:hAnsi="Times New Roman" w:cs="Times New Roman"/>
          <w:sz w:val="24"/>
          <w:szCs w:val="24"/>
        </w:rPr>
        <w:t xml:space="preserve"> forms the core basis of ethical practice.</w:t>
      </w:r>
    </w:p>
    <w:p w14:paraId="33E91696" w14:textId="77777777" w:rsidR="00F14D74" w:rsidRDefault="00F14D74" w:rsidP="009F52F8">
      <w:pPr>
        <w:spacing w:line="240" w:lineRule="auto"/>
        <w:ind w:firstLine="720"/>
        <w:rPr>
          <w:rFonts w:ascii="Times New Roman" w:hAnsi="Times New Roman" w:cs="Times New Roman"/>
          <w:sz w:val="24"/>
          <w:szCs w:val="24"/>
        </w:rPr>
      </w:pPr>
      <w:r w:rsidRPr="000F0DD7">
        <w:rPr>
          <w:rFonts w:ascii="Times New Roman" w:hAnsi="Times New Roman" w:cs="Times New Roman"/>
          <w:sz w:val="24"/>
          <w:szCs w:val="24"/>
        </w:rPr>
        <w:t>Legal system of the country has woken up to the fact of harsh realities leading to abolishing acts which had criminalized  suicide, homo sexuality and even the lunacy act where in it was compulsory for the court to order  sending or discharging of a pt. to lunatic asylum instead of a doctor.</w:t>
      </w:r>
      <w:r w:rsidR="00735DFE" w:rsidRPr="000F0DD7">
        <w:rPr>
          <w:rFonts w:ascii="Times New Roman" w:hAnsi="Times New Roman" w:cs="Times New Roman"/>
          <w:sz w:val="24"/>
          <w:szCs w:val="24"/>
        </w:rPr>
        <w:t xml:space="preserve"> Discussion on </w:t>
      </w:r>
      <w:r w:rsidR="009F574A" w:rsidRPr="000F0DD7">
        <w:rPr>
          <w:rFonts w:ascii="Times New Roman" w:hAnsi="Times New Roman" w:cs="Times New Roman"/>
          <w:sz w:val="24"/>
          <w:szCs w:val="24"/>
        </w:rPr>
        <w:t xml:space="preserve">euthanasia, organ transplant from cadavers etc are becoming the subject of discussion of our highest judicial </w:t>
      </w:r>
      <w:r w:rsidR="003A6429" w:rsidRPr="00316AA8">
        <w:rPr>
          <w:rFonts w:ascii="Times New Roman" w:hAnsi="Times New Roman" w:cs="Times New Roman"/>
          <w:sz w:val="24"/>
          <w:szCs w:val="24"/>
        </w:rPr>
        <w:t>system,</w:t>
      </w:r>
      <w:r w:rsidR="009F574A" w:rsidRPr="00316AA8">
        <w:rPr>
          <w:rFonts w:ascii="Times New Roman" w:hAnsi="Times New Roman" w:cs="Times New Roman"/>
          <w:sz w:val="24"/>
          <w:szCs w:val="24"/>
        </w:rPr>
        <w:t xml:space="preserve"> the Supreme C</w:t>
      </w:r>
      <w:r w:rsidR="009F574A" w:rsidRPr="000F0DD7">
        <w:rPr>
          <w:rFonts w:ascii="Times New Roman" w:hAnsi="Times New Roman" w:cs="Times New Roman"/>
          <w:sz w:val="24"/>
          <w:szCs w:val="24"/>
        </w:rPr>
        <w:t>ourt of India and it is heartening to see a favorable attitude towards our professional rationale.</w:t>
      </w:r>
    </w:p>
    <w:p w14:paraId="101445D2" w14:textId="77777777" w:rsidR="00F45EC0" w:rsidRDefault="00F14D74" w:rsidP="009F52F8">
      <w:pPr>
        <w:spacing w:line="240" w:lineRule="auto"/>
        <w:ind w:firstLine="720"/>
        <w:rPr>
          <w:rFonts w:ascii="Times New Roman" w:hAnsi="Times New Roman" w:cs="Times New Roman"/>
          <w:sz w:val="24"/>
          <w:szCs w:val="24"/>
        </w:rPr>
      </w:pPr>
      <w:r>
        <w:rPr>
          <w:rFonts w:ascii="Times New Roman" w:hAnsi="Times New Roman" w:cs="Times New Roman"/>
          <w:sz w:val="24"/>
          <w:szCs w:val="24"/>
        </w:rPr>
        <w:t>B</w:t>
      </w:r>
      <w:r w:rsidR="000E16AA" w:rsidRPr="000E16AA">
        <w:rPr>
          <w:rFonts w:ascii="Times New Roman" w:hAnsi="Times New Roman" w:cs="Times New Roman"/>
          <w:sz w:val="24"/>
          <w:szCs w:val="24"/>
        </w:rPr>
        <w:t xml:space="preserve">ut with all this said and done even today, </w:t>
      </w:r>
      <w:r>
        <w:rPr>
          <w:rFonts w:ascii="Times New Roman" w:hAnsi="Times New Roman" w:cs="Times New Roman"/>
          <w:sz w:val="24"/>
          <w:szCs w:val="24"/>
        </w:rPr>
        <w:t xml:space="preserve">mismanagement of healthcare </w:t>
      </w:r>
      <w:r w:rsidR="00461083">
        <w:rPr>
          <w:rFonts w:ascii="Times New Roman" w:hAnsi="Times New Roman" w:cs="Times New Roman"/>
          <w:sz w:val="24"/>
          <w:szCs w:val="24"/>
        </w:rPr>
        <w:t>sector continues</w:t>
      </w:r>
      <w:r>
        <w:rPr>
          <w:rFonts w:ascii="Times New Roman" w:hAnsi="Times New Roman" w:cs="Times New Roman"/>
          <w:sz w:val="24"/>
          <w:szCs w:val="24"/>
        </w:rPr>
        <w:t xml:space="preserve"> to</w:t>
      </w:r>
      <w:r w:rsidR="00461083">
        <w:rPr>
          <w:rFonts w:ascii="Times New Roman" w:hAnsi="Times New Roman" w:cs="Times New Roman"/>
          <w:sz w:val="24"/>
          <w:szCs w:val="24"/>
        </w:rPr>
        <w:t xml:space="preserve"> be rampant, poor budget layouts for the </w:t>
      </w:r>
      <w:r w:rsidR="009933E4">
        <w:rPr>
          <w:rFonts w:ascii="Times New Roman" w:hAnsi="Times New Roman" w:cs="Times New Roman"/>
          <w:sz w:val="24"/>
          <w:szCs w:val="24"/>
        </w:rPr>
        <w:t>sector and</w:t>
      </w:r>
      <w:r>
        <w:rPr>
          <w:rFonts w:ascii="Times New Roman" w:hAnsi="Times New Roman" w:cs="Times New Roman"/>
          <w:sz w:val="24"/>
          <w:szCs w:val="24"/>
        </w:rPr>
        <w:t xml:space="preserve"> being run by </w:t>
      </w:r>
      <w:r w:rsidR="00461083">
        <w:rPr>
          <w:rFonts w:ascii="Times New Roman" w:hAnsi="Times New Roman" w:cs="Times New Roman"/>
          <w:sz w:val="24"/>
          <w:szCs w:val="24"/>
        </w:rPr>
        <w:t>ill trained</w:t>
      </w:r>
      <w:r>
        <w:rPr>
          <w:rFonts w:ascii="Times New Roman" w:hAnsi="Times New Roman" w:cs="Times New Roman"/>
          <w:sz w:val="24"/>
          <w:szCs w:val="24"/>
        </w:rPr>
        <w:t xml:space="preserve"> administrators who happen to be far away from reality</w:t>
      </w:r>
      <w:r w:rsidR="00461083">
        <w:rPr>
          <w:rFonts w:ascii="Times New Roman" w:hAnsi="Times New Roman" w:cs="Times New Roman"/>
          <w:sz w:val="24"/>
          <w:szCs w:val="24"/>
        </w:rPr>
        <w:t xml:space="preserve"> </w:t>
      </w:r>
      <w:r w:rsidR="00F45EC0">
        <w:rPr>
          <w:rFonts w:ascii="Times New Roman" w:hAnsi="Times New Roman" w:cs="Times New Roman"/>
          <w:sz w:val="24"/>
          <w:szCs w:val="24"/>
        </w:rPr>
        <w:t>results</w:t>
      </w:r>
      <w:r w:rsidR="009F574A">
        <w:rPr>
          <w:rFonts w:ascii="Times New Roman" w:hAnsi="Times New Roman" w:cs="Times New Roman"/>
          <w:sz w:val="24"/>
          <w:szCs w:val="24"/>
        </w:rPr>
        <w:t xml:space="preserve"> even today</w:t>
      </w:r>
      <w:r w:rsidR="00F45EC0">
        <w:rPr>
          <w:rFonts w:ascii="Times New Roman" w:hAnsi="Times New Roman" w:cs="Times New Roman"/>
          <w:sz w:val="24"/>
          <w:szCs w:val="24"/>
        </w:rPr>
        <w:t xml:space="preserve"> </w:t>
      </w:r>
      <w:r w:rsidR="003A6429">
        <w:rPr>
          <w:rFonts w:ascii="Times New Roman" w:hAnsi="Times New Roman" w:cs="Times New Roman"/>
          <w:sz w:val="24"/>
          <w:szCs w:val="24"/>
        </w:rPr>
        <w:t>in loss</w:t>
      </w:r>
      <w:r w:rsidR="009F574A">
        <w:rPr>
          <w:rFonts w:ascii="Times New Roman" w:hAnsi="Times New Roman" w:cs="Times New Roman"/>
          <w:sz w:val="24"/>
          <w:szCs w:val="24"/>
        </w:rPr>
        <w:t xml:space="preserve"> </w:t>
      </w:r>
      <w:r w:rsidR="001C7CB0">
        <w:rPr>
          <w:rFonts w:ascii="Times New Roman" w:hAnsi="Times New Roman" w:cs="Times New Roman"/>
          <w:sz w:val="24"/>
          <w:szCs w:val="24"/>
        </w:rPr>
        <w:t xml:space="preserve">of </w:t>
      </w:r>
      <w:r w:rsidR="009F574A">
        <w:rPr>
          <w:rFonts w:ascii="Times New Roman" w:hAnsi="Times New Roman" w:cs="Times New Roman"/>
          <w:sz w:val="24"/>
          <w:szCs w:val="24"/>
        </w:rPr>
        <w:t xml:space="preserve">quality of life </w:t>
      </w:r>
      <w:r w:rsidR="00F45EC0">
        <w:rPr>
          <w:rFonts w:ascii="Times New Roman" w:hAnsi="Times New Roman" w:cs="Times New Roman"/>
          <w:sz w:val="24"/>
          <w:szCs w:val="24"/>
        </w:rPr>
        <w:t>to</w:t>
      </w:r>
      <w:r w:rsidR="000E16AA" w:rsidRPr="000E16AA">
        <w:rPr>
          <w:rFonts w:ascii="Times New Roman" w:hAnsi="Times New Roman" w:cs="Times New Roman"/>
          <w:sz w:val="24"/>
          <w:szCs w:val="24"/>
        </w:rPr>
        <w:t xml:space="preserve"> </w:t>
      </w:r>
      <w:r w:rsidR="0024059E">
        <w:rPr>
          <w:rFonts w:ascii="Times New Roman" w:hAnsi="Times New Roman" w:cs="Times New Roman"/>
          <w:sz w:val="24"/>
          <w:szCs w:val="24"/>
        </w:rPr>
        <w:t xml:space="preserve">the maladies of </w:t>
      </w:r>
      <w:r w:rsidR="000E16AA" w:rsidRPr="000E16AA">
        <w:rPr>
          <w:rFonts w:ascii="Times New Roman" w:hAnsi="Times New Roman" w:cs="Times New Roman"/>
          <w:sz w:val="24"/>
          <w:szCs w:val="24"/>
        </w:rPr>
        <w:t>under dev</w:t>
      </w:r>
      <w:r w:rsidR="009F574A">
        <w:rPr>
          <w:rFonts w:ascii="Times New Roman" w:hAnsi="Times New Roman" w:cs="Times New Roman"/>
          <w:sz w:val="24"/>
          <w:szCs w:val="24"/>
        </w:rPr>
        <w:t xml:space="preserve">eloped, under </w:t>
      </w:r>
      <w:r w:rsidR="003A6429">
        <w:rPr>
          <w:rFonts w:ascii="Times New Roman" w:hAnsi="Times New Roman" w:cs="Times New Roman"/>
          <w:sz w:val="24"/>
          <w:szCs w:val="24"/>
        </w:rPr>
        <w:t>nourished or</w:t>
      </w:r>
      <w:r w:rsidR="009F574A">
        <w:rPr>
          <w:rFonts w:ascii="Times New Roman" w:hAnsi="Times New Roman" w:cs="Times New Roman"/>
          <w:sz w:val="24"/>
          <w:szCs w:val="24"/>
        </w:rPr>
        <w:t xml:space="preserve"> even malnourished children,</w:t>
      </w:r>
      <w:r w:rsidR="000E16AA" w:rsidRPr="000E16AA">
        <w:rPr>
          <w:rFonts w:ascii="Times New Roman" w:hAnsi="Times New Roman" w:cs="Times New Roman"/>
          <w:sz w:val="24"/>
          <w:szCs w:val="24"/>
        </w:rPr>
        <w:t xml:space="preserve"> high maternal mortality</w:t>
      </w:r>
      <w:r w:rsidR="00F45EC0">
        <w:rPr>
          <w:rFonts w:ascii="Times New Roman" w:hAnsi="Times New Roman" w:cs="Times New Roman"/>
          <w:sz w:val="24"/>
          <w:szCs w:val="24"/>
        </w:rPr>
        <w:t>,</w:t>
      </w:r>
      <w:r w:rsidR="000E16AA" w:rsidRPr="000E16AA">
        <w:rPr>
          <w:rFonts w:ascii="Times New Roman" w:hAnsi="Times New Roman" w:cs="Times New Roman"/>
          <w:sz w:val="24"/>
          <w:szCs w:val="24"/>
        </w:rPr>
        <w:t xml:space="preserve"> low life span, poor </w:t>
      </w:r>
      <w:r w:rsidR="000E16AA">
        <w:rPr>
          <w:rFonts w:ascii="Times New Roman" w:hAnsi="Times New Roman" w:cs="Times New Roman"/>
          <w:sz w:val="24"/>
          <w:szCs w:val="24"/>
        </w:rPr>
        <w:t xml:space="preserve">healthcare </w:t>
      </w:r>
      <w:r w:rsidR="000E16AA" w:rsidRPr="000E16AA">
        <w:rPr>
          <w:rFonts w:ascii="Times New Roman" w:hAnsi="Times New Roman" w:cs="Times New Roman"/>
          <w:sz w:val="24"/>
          <w:szCs w:val="24"/>
        </w:rPr>
        <w:t>affordability</w:t>
      </w:r>
      <w:r w:rsidR="000E16AA">
        <w:rPr>
          <w:rFonts w:ascii="Times New Roman" w:hAnsi="Times New Roman" w:cs="Times New Roman"/>
          <w:sz w:val="24"/>
          <w:szCs w:val="24"/>
        </w:rPr>
        <w:t xml:space="preserve">, poor hygiene </w:t>
      </w:r>
      <w:r w:rsidR="00566220">
        <w:rPr>
          <w:rFonts w:ascii="Times New Roman" w:hAnsi="Times New Roman" w:cs="Times New Roman"/>
          <w:sz w:val="24"/>
          <w:szCs w:val="24"/>
        </w:rPr>
        <w:t>and</w:t>
      </w:r>
      <w:r w:rsidR="0024059E">
        <w:rPr>
          <w:rFonts w:ascii="Times New Roman" w:hAnsi="Times New Roman" w:cs="Times New Roman"/>
          <w:sz w:val="24"/>
          <w:szCs w:val="24"/>
        </w:rPr>
        <w:t xml:space="preserve"> </w:t>
      </w:r>
      <w:r w:rsidR="000E16AA">
        <w:rPr>
          <w:rFonts w:ascii="Times New Roman" w:hAnsi="Times New Roman" w:cs="Times New Roman"/>
          <w:sz w:val="24"/>
          <w:szCs w:val="24"/>
        </w:rPr>
        <w:t xml:space="preserve">are </w:t>
      </w:r>
      <w:r w:rsidR="00F45EC0">
        <w:rPr>
          <w:rFonts w:ascii="Times New Roman" w:hAnsi="Times New Roman" w:cs="Times New Roman"/>
          <w:sz w:val="24"/>
          <w:szCs w:val="24"/>
        </w:rPr>
        <w:t xml:space="preserve">some of the harsh </w:t>
      </w:r>
      <w:r w:rsidR="000E16AA">
        <w:rPr>
          <w:rFonts w:ascii="Times New Roman" w:hAnsi="Times New Roman" w:cs="Times New Roman"/>
          <w:sz w:val="24"/>
          <w:szCs w:val="24"/>
        </w:rPr>
        <w:t>agonising realities of our health care deliverance system</w:t>
      </w:r>
      <w:r w:rsidR="0024059E">
        <w:rPr>
          <w:rFonts w:ascii="Times New Roman" w:hAnsi="Times New Roman" w:cs="Times New Roman"/>
          <w:sz w:val="24"/>
          <w:szCs w:val="24"/>
        </w:rPr>
        <w:t>.</w:t>
      </w:r>
      <w:r w:rsidR="000E16AA">
        <w:rPr>
          <w:rFonts w:ascii="Times New Roman" w:hAnsi="Times New Roman" w:cs="Times New Roman"/>
          <w:sz w:val="24"/>
          <w:szCs w:val="24"/>
        </w:rPr>
        <w:t xml:space="preserve"> </w:t>
      </w:r>
    </w:p>
    <w:p w14:paraId="74C74E25" w14:textId="77777777" w:rsidR="00F45EC0" w:rsidRDefault="000E16AA" w:rsidP="009F52F8">
      <w:pPr>
        <w:spacing w:line="240" w:lineRule="auto"/>
        <w:ind w:firstLine="720"/>
        <w:rPr>
          <w:rFonts w:ascii="Times New Roman" w:hAnsi="Times New Roman" w:cs="Times New Roman"/>
          <w:sz w:val="24"/>
          <w:szCs w:val="24"/>
        </w:rPr>
      </w:pPr>
      <w:r>
        <w:rPr>
          <w:rFonts w:ascii="Times New Roman" w:hAnsi="Times New Roman" w:cs="Times New Roman"/>
          <w:sz w:val="24"/>
          <w:szCs w:val="24"/>
        </w:rPr>
        <w:t>With all this we find</w:t>
      </w:r>
      <w:r w:rsidRPr="000E16AA">
        <w:rPr>
          <w:rFonts w:ascii="Times New Roman" w:hAnsi="Times New Roman" w:cs="Times New Roman"/>
          <w:sz w:val="24"/>
          <w:szCs w:val="24"/>
        </w:rPr>
        <w:t xml:space="preserve"> a majority of doctors</w:t>
      </w:r>
      <w:r w:rsidR="00F45EC0">
        <w:rPr>
          <w:rFonts w:ascii="Times New Roman" w:hAnsi="Times New Roman" w:cs="Times New Roman"/>
          <w:sz w:val="24"/>
          <w:szCs w:val="24"/>
        </w:rPr>
        <w:t xml:space="preserve"> living with a general sense of dissatisfaction, under constant stress of hunting job satisfaction and even at times feeling frustrated when forced to compete quackery for survival. I find it very surprising to see most of the doctors still trying to abide by the code of ethical conduct. Today government is not the main employer of doctors as is elsewhere in the world, most often doctors lookout for immigrating and unfortunately we have become </w:t>
      </w:r>
      <w:r w:rsidR="0024059E">
        <w:rPr>
          <w:rFonts w:ascii="Times New Roman" w:hAnsi="Times New Roman" w:cs="Times New Roman"/>
          <w:sz w:val="24"/>
          <w:szCs w:val="24"/>
        </w:rPr>
        <w:t xml:space="preserve">net </w:t>
      </w:r>
      <w:r w:rsidR="00F45EC0">
        <w:rPr>
          <w:rFonts w:ascii="Times New Roman" w:hAnsi="Times New Roman" w:cs="Times New Roman"/>
          <w:sz w:val="24"/>
          <w:szCs w:val="24"/>
        </w:rPr>
        <w:t xml:space="preserve">exporters of well trained man power globally and </w:t>
      </w:r>
      <w:r w:rsidR="0024059E">
        <w:rPr>
          <w:rFonts w:ascii="Times New Roman" w:hAnsi="Times New Roman" w:cs="Times New Roman"/>
          <w:sz w:val="24"/>
          <w:szCs w:val="24"/>
        </w:rPr>
        <w:t xml:space="preserve">are </w:t>
      </w:r>
      <w:r w:rsidR="00F45EC0">
        <w:rPr>
          <w:rFonts w:ascii="Times New Roman" w:hAnsi="Times New Roman" w:cs="Times New Roman"/>
          <w:sz w:val="24"/>
          <w:szCs w:val="24"/>
        </w:rPr>
        <w:t>being responsible and proud to be running the best of health care systems</w:t>
      </w:r>
      <w:r w:rsidR="009F574A">
        <w:rPr>
          <w:rFonts w:ascii="Times New Roman" w:hAnsi="Times New Roman" w:cs="Times New Roman"/>
          <w:sz w:val="24"/>
          <w:szCs w:val="24"/>
        </w:rPr>
        <w:t xml:space="preserve"> </w:t>
      </w:r>
      <w:r w:rsidR="00B8133F">
        <w:rPr>
          <w:rFonts w:ascii="Times New Roman" w:hAnsi="Times New Roman" w:cs="Times New Roman"/>
          <w:sz w:val="24"/>
          <w:szCs w:val="24"/>
        </w:rPr>
        <w:t>globally but</w:t>
      </w:r>
      <w:r w:rsidR="009F574A">
        <w:rPr>
          <w:rFonts w:ascii="Times New Roman" w:hAnsi="Times New Roman" w:cs="Times New Roman"/>
          <w:sz w:val="24"/>
          <w:szCs w:val="24"/>
        </w:rPr>
        <w:t xml:space="preserve"> for our own country </w:t>
      </w:r>
      <w:r w:rsidR="0024059E">
        <w:rPr>
          <w:rFonts w:ascii="Times New Roman" w:hAnsi="Times New Roman" w:cs="Times New Roman"/>
          <w:sz w:val="24"/>
          <w:szCs w:val="24"/>
        </w:rPr>
        <w:t xml:space="preserve">in spite of all this </w:t>
      </w:r>
      <w:r w:rsidR="009F574A">
        <w:rPr>
          <w:rFonts w:ascii="Times New Roman" w:hAnsi="Times New Roman" w:cs="Times New Roman"/>
          <w:sz w:val="24"/>
          <w:szCs w:val="24"/>
        </w:rPr>
        <w:t xml:space="preserve">we do boast of an </w:t>
      </w:r>
      <w:r w:rsidR="00B8133F">
        <w:rPr>
          <w:rFonts w:ascii="Times New Roman" w:hAnsi="Times New Roman" w:cs="Times New Roman"/>
          <w:sz w:val="24"/>
          <w:szCs w:val="24"/>
        </w:rPr>
        <w:t>abysmally poor</w:t>
      </w:r>
      <w:r w:rsidR="009F574A">
        <w:rPr>
          <w:rFonts w:ascii="Times New Roman" w:hAnsi="Times New Roman" w:cs="Times New Roman"/>
          <w:sz w:val="24"/>
          <w:szCs w:val="24"/>
        </w:rPr>
        <w:t xml:space="preserve"> health care system</w:t>
      </w:r>
      <w:r w:rsidR="0024059E">
        <w:rPr>
          <w:rFonts w:ascii="Times New Roman" w:hAnsi="Times New Roman" w:cs="Times New Roman"/>
          <w:sz w:val="24"/>
          <w:szCs w:val="24"/>
        </w:rPr>
        <w:t xml:space="preserve">, that of quackery and a </w:t>
      </w:r>
      <w:r w:rsidR="00566220">
        <w:rPr>
          <w:rFonts w:ascii="Times New Roman" w:hAnsi="Times New Roman" w:cs="Times New Roman"/>
          <w:sz w:val="24"/>
          <w:szCs w:val="24"/>
        </w:rPr>
        <w:t>“</w:t>
      </w:r>
      <w:r w:rsidR="0024059E">
        <w:rPr>
          <w:rFonts w:ascii="Times New Roman" w:hAnsi="Times New Roman" w:cs="Times New Roman"/>
          <w:sz w:val="24"/>
          <w:szCs w:val="24"/>
        </w:rPr>
        <w:t>lost doctor</w:t>
      </w:r>
      <w:r w:rsidR="00566220">
        <w:rPr>
          <w:rFonts w:ascii="Times New Roman" w:hAnsi="Times New Roman" w:cs="Times New Roman"/>
          <w:sz w:val="24"/>
          <w:szCs w:val="24"/>
        </w:rPr>
        <w:t>”</w:t>
      </w:r>
      <w:r w:rsidR="0024059E">
        <w:rPr>
          <w:rFonts w:ascii="Times New Roman" w:hAnsi="Times New Roman" w:cs="Times New Roman"/>
          <w:sz w:val="24"/>
          <w:szCs w:val="24"/>
        </w:rPr>
        <w:t>.</w:t>
      </w:r>
    </w:p>
    <w:p w14:paraId="1D0DDEE0" w14:textId="77777777" w:rsidR="003A6429" w:rsidRDefault="00B8133F" w:rsidP="009F52F8">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a few well known centers for </w:t>
      </w:r>
      <w:r w:rsidR="003A6429">
        <w:rPr>
          <w:rFonts w:ascii="Times New Roman" w:hAnsi="Times New Roman" w:cs="Times New Roman"/>
          <w:sz w:val="24"/>
          <w:szCs w:val="24"/>
        </w:rPr>
        <w:t>advance health</w:t>
      </w:r>
      <w:r>
        <w:rPr>
          <w:rFonts w:ascii="Times New Roman" w:hAnsi="Times New Roman" w:cs="Times New Roman"/>
          <w:sz w:val="24"/>
          <w:szCs w:val="24"/>
        </w:rPr>
        <w:t xml:space="preserve"> </w:t>
      </w:r>
      <w:r w:rsidR="0024059E">
        <w:rPr>
          <w:rFonts w:ascii="Times New Roman" w:hAnsi="Times New Roman" w:cs="Times New Roman"/>
          <w:sz w:val="24"/>
          <w:szCs w:val="24"/>
        </w:rPr>
        <w:t>care in our country</w:t>
      </w:r>
      <w:r>
        <w:rPr>
          <w:rFonts w:ascii="Times New Roman" w:hAnsi="Times New Roman" w:cs="Times New Roman"/>
          <w:sz w:val="24"/>
          <w:szCs w:val="24"/>
        </w:rPr>
        <w:t xml:space="preserve"> which are mainly private with exception of a few premier Government run institutes</w:t>
      </w:r>
      <w:r w:rsidR="0024059E">
        <w:rPr>
          <w:rFonts w:ascii="Times New Roman" w:hAnsi="Times New Roman" w:cs="Times New Roman"/>
          <w:sz w:val="24"/>
          <w:szCs w:val="24"/>
        </w:rPr>
        <w:t>.</w:t>
      </w:r>
      <w:r>
        <w:rPr>
          <w:rFonts w:ascii="Times New Roman" w:hAnsi="Times New Roman" w:cs="Times New Roman"/>
          <w:sz w:val="24"/>
          <w:szCs w:val="24"/>
        </w:rPr>
        <w:t xml:space="preserve"> </w:t>
      </w:r>
      <w:r w:rsidR="0024059E">
        <w:rPr>
          <w:rFonts w:ascii="Times New Roman" w:hAnsi="Times New Roman" w:cs="Times New Roman"/>
          <w:sz w:val="24"/>
          <w:szCs w:val="24"/>
        </w:rPr>
        <w:t>We</w:t>
      </w:r>
      <w:r>
        <w:rPr>
          <w:rFonts w:ascii="Times New Roman" w:hAnsi="Times New Roman" w:cs="Times New Roman"/>
          <w:sz w:val="24"/>
          <w:szCs w:val="24"/>
        </w:rPr>
        <w:t xml:space="preserve"> have no statistic</w:t>
      </w:r>
      <w:r w:rsidR="00566220">
        <w:rPr>
          <w:rFonts w:ascii="Times New Roman" w:hAnsi="Times New Roman" w:cs="Times New Roman"/>
          <w:sz w:val="24"/>
          <w:szCs w:val="24"/>
        </w:rPr>
        <w:t>al data available as to what percentage of the population</w:t>
      </w:r>
      <w:r>
        <w:rPr>
          <w:rFonts w:ascii="Times New Roman" w:hAnsi="Times New Roman" w:cs="Times New Roman"/>
          <w:sz w:val="24"/>
          <w:szCs w:val="24"/>
        </w:rPr>
        <w:t xml:space="preserve"> can either be entertained by such </w:t>
      </w:r>
      <w:r w:rsidR="0024059E">
        <w:rPr>
          <w:rFonts w:ascii="Times New Roman" w:hAnsi="Times New Roman" w:cs="Times New Roman"/>
          <w:sz w:val="24"/>
          <w:szCs w:val="24"/>
        </w:rPr>
        <w:t xml:space="preserve">governmental </w:t>
      </w:r>
      <w:r>
        <w:rPr>
          <w:rFonts w:ascii="Times New Roman" w:hAnsi="Times New Roman" w:cs="Times New Roman"/>
          <w:sz w:val="24"/>
          <w:szCs w:val="24"/>
        </w:rPr>
        <w:t xml:space="preserve">institutions </w:t>
      </w:r>
      <w:r w:rsidR="00566220">
        <w:rPr>
          <w:rFonts w:ascii="Times New Roman" w:hAnsi="Times New Roman" w:cs="Times New Roman"/>
          <w:sz w:val="24"/>
          <w:szCs w:val="24"/>
        </w:rPr>
        <w:t>(</w:t>
      </w:r>
      <w:r>
        <w:rPr>
          <w:rFonts w:ascii="Times New Roman" w:hAnsi="Times New Roman" w:cs="Times New Roman"/>
          <w:sz w:val="24"/>
          <w:szCs w:val="24"/>
        </w:rPr>
        <w:t xml:space="preserve">due to lot of </w:t>
      </w:r>
      <w:r w:rsidR="003A6429">
        <w:rPr>
          <w:rFonts w:ascii="Times New Roman" w:hAnsi="Times New Roman" w:cs="Times New Roman"/>
          <w:sz w:val="24"/>
          <w:szCs w:val="24"/>
        </w:rPr>
        <w:t>constraints</w:t>
      </w:r>
      <w:r w:rsidR="00566220">
        <w:rPr>
          <w:rFonts w:ascii="Times New Roman" w:hAnsi="Times New Roman" w:cs="Times New Roman"/>
          <w:sz w:val="24"/>
          <w:szCs w:val="24"/>
        </w:rPr>
        <w:t>)</w:t>
      </w:r>
      <w:r w:rsidR="003A6429">
        <w:rPr>
          <w:rFonts w:ascii="Times New Roman" w:hAnsi="Times New Roman" w:cs="Times New Roman"/>
          <w:sz w:val="24"/>
          <w:szCs w:val="24"/>
        </w:rPr>
        <w:t xml:space="preserve"> or</w:t>
      </w:r>
      <w:r>
        <w:rPr>
          <w:rFonts w:ascii="Times New Roman" w:hAnsi="Times New Roman" w:cs="Times New Roman"/>
          <w:sz w:val="24"/>
          <w:szCs w:val="24"/>
        </w:rPr>
        <w:t xml:space="preserve"> how affordable are the </w:t>
      </w:r>
      <w:r w:rsidR="003A6429">
        <w:rPr>
          <w:rFonts w:ascii="Times New Roman" w:hAnsi="Times New Roman" w:cs="Times New Roman"/>
          <w:sz w:val="24"/>
          <w:szCs w:val="24"/>
        </w:rPr>
        <w:t>private premier</w:t>
      </w:r>
      <w:r>
        <w:rPr>
          <w:rFonts w:ascii="Times New Roman" w:hAnsi="Times New Roman" w:cs="Times New Roman"/>
          <w:sz w:val="24"/>
          <w:szCs w:val="24"/>
        </w:rPr>
        <w:t xml:space="preserve"> institutes and what percentage of the population can </w:t>
      </w:r>
      <w:r w:rsidR="003A6429">
        <w:rPr>
          <w:rFonts w:ascii="Times New Roman" w:hAnsi="Times New Roman" w:cs="Times New Roman"/>
          <w:sz w:val="24"/>
          <w:szCs w:val="24"/>
        </w:rPr>
        <w:t>really afford them</w:t>
      </w:r>
      <w:r>
        <w:rPr>
          <w:rFonts w:ascii="Times New Roman" w:hAnsi="Times New Roman" w:cs="Times New Roman"/>
          <w:sz w:val="24"/>
          <w:szCs w:val="24"/>
        </w:rPr>
        <w:t xml:space="preserve">. </w:t>
      </w:r>
    </w:p>
    <w:p w14:paraId="382BED8D" w14:textId="77777777" w:rsidR="00566220" w:rsidRDefault="00B8133F" w:rsidP="009F52F8">
      <w:pPr>
        <w:spacing w:line="240" w:lineRule="auto"/>
        <w:ind w:firstLine="720"/>
        <w:rPr>
          <w:rFonts w:ascii="Times New Roman" w:hAnsi="Times New Roman" w:cs="Times New Roman"/>
          <w:sz w:val="24"/>
          <w:szCs w:val="24"/>
        </w:rPr>
      </w:pPr>
      <w:r>
        <w:rPr>
          <w:rFonts w:ascii="Times New Roman" w:hAnsi="Times New Roman" w:cs="Times New Roman"/>
          <w:sz w:val="24"/>
          <w:szCs w:val="24"/>
        </w:rPr>
        <w:t>Rest</w:t>
      </w:r>
      <w:r w:rsidR="0024059E">
        <w:rPr>
          <w:rFonts w:ascii="Times New Roman" w:hAnsi="Times New Roman" w:cs="Times New Roman"/>
          <w:sz w:val="24"/>
          <w:szCs w:val="24"/>
        </w:rPr>
        <w:t xml:space="preserve"> most</w:t>
      </w:r>
      <w:r>
        <w:rPr>
          <w:rFonts w:ascii="Times New Roman" w:hAnsi="Times New Roman" w:cs="Times New Roman"/>
          <w:sz w:val="24"/>
          <w:szCs w:val="24"/>
        </w:rPr>
        <w:t xml:space="preserve"> of the private</w:t>
      </w:r>
      <w:r w:rsidR="00F45EC0">
        <w:rPr>
          <w:rFonts w:ascii="Times New Roman" w:hAnsi="Times New Roman" w:cs="Times New Roman"/>
          <w:sz w:val="24"/>
          <w:szCs w:val="24"/>
        </w:rPr>
        <w:t xml:space="preserve"> health care </w:t>
      </w:r>
      <w:r w:rsidR="00876683">
        <w:rPr>
          <w:rFonts w:ascii="Times New Roman" w:hAnsi="Times New Roman" w:cs="Times New Roman"/>
          <w:sz w:val="24"/>
          <w:szCs w:val="24"/>
        </w:rPr>
        <w:t>sector which have</w:t>
      </w:r>
      <w:r>
        <w:rPr>
          <w:rFonts w:ascii="Times New Roman" w:hAnsi="Times New Roman" w:cs="Times New Roman"/>
          <w:sz w:val="24"/>
          <w:szCs w:val="24"/>
        </w:rPr>
        <w:t xml:space="preserve"> mushroomed, are here only for the buck, they create targets</w:t>
      </w:r>
      <w:r w:rsidR="0024059E">
        <w:rPr>
          <w:rFonts w:ascii="Times New Roman" w:hAnsi="Times New Roman" w:cs="Times New Roman"/>
          <w:sz w:val="24"/>
          <w:szCs w:val="24"/>
        </w:rPr>
        <w:t xml:space="preserve"> and every patient for them becomes a</w:t>
      </w:r>
      <w:r>
        <w:rPr>
          <w:rFonts w:ascii="Times New Roman" w:hAnsi="Times New Roman" w:cs="Times New Roman"/>
          <w:sz w:val="24"/>
          <w:szCs w:val="24"/>
        </w:rPr>
        <w:t xml:space="preserve"> source to generate financial gains. For </w:t>
      </w:r>
      <w:r w:rsidR="00DB6719">
        <w:rPr>
          <w:rFonts w:ascii="Times New Roman" w:hAnsi="Times New Roman" w:cs="Times New Roman"/>
          <w:sz w:val="24"/>
          <w:szCs w:val="24"/>
        </w:rPr>
        <w:t>them doctors are the laborers and</w:t>
      </w:r>
      <w:r w:rsidR="0024059E">
        <w:rPr>
          <w:rFonts w:ascii="Times New Roman" w:hAnsi="Times New Roman" w:cs="Times New Roman"/>
          <w:sz w:val="24"/>
          <w:szCs w:val="24"/>
        </w:rPr>
        <w:t xml:space="preserve"> the</w:t>
      </w:r>
      <w:r w:rsidR="00DB6719">
        <w:rPr>
          <w:rFonts w:ascii="Times New Roman" w:hAnsi="Times New Roman" w:cs="Times New Roman"/>
          <w:sz w:val="24"/>
          <w:szCs w:val="24"/>
        </w:rPr>
        <w:t xml:space="preserve"> </w:t>
      </w:r>
      <w:r w:rsidR="003A6429">
        <w:rPr>
          <w:rFonts w:ascii="Times New Roman" w:hAnsi="Times New Roman" w:cs="Times New Roman"/>
          <w:sz w:val="24"/>
          <w:szCs w:val="24"/>
        </w:rPr>
        <w:t>value</w:t>
      </w:r>
      <w:r>
        <w:rPr>
          <w:rFonts w:ascii="Times New Roman" w:hAnsi="Times New Roman" w:cs="Times New Roman"/>
          <w:sz w:val="24"/>
          <w:szCs w:val="24"/>
        </w:rPr>
        <w:t xml:space="preserve"> each doctor</w:t>
      </w:r>
      <w:r w:rsidR="00876683">
        <w:rPr>
          <w:rFonts w:ascii="Times New Roman" w:hAnsi="Times New Roman" w:cs="Times New Roman"/>
          <w:sz w:val="24"/>
          <w:szCs w:val="24"/>
        </w:rPr>
        <w:t xml:space="preserve"> has is</w:t>
      </w:r>
      <w:r w:rsidR="0024059E">
        <w:rPr>
          <w:rFonts w:ascii="Times New Roman" w:hAnsi="Times New Roman" w:cs="Times New Roman"/>
          <w:sz w:val="24"/>
          <w:szCs w:val="24"/>
        </w:rPr>
        <w:t xml:space="preserve"> </w:t>
      </w:r>
      <w:r>
        <w:rPr>
          <w:rFonts w:ascii="Times New Roman" w:hAnsi="Times New Roman" w:cs="Times New Roman"/>
          <w:sz w:val="24"/>
          <w:szCs w:val="24"/>
        </w:rPr>
        <w:t>o</w:t>
      </w:r>
      <w:r w:rsidR="0024059E">
        <w:rPr>
          <w:rFonts w:ascii="Times New Roman" w:hAnsi="Times New Roman" w:cs="Times New Roman"/>
          <w:sz w:val="24"/>
          <w:szCs w:val="24"/>
        </w:rPr>
        <w:t xml:space="preserve">n the basses of how much </w:t>
      </w:r>
      <w:r w:rsidR="00876683">
        <w:rPr>
          <w:rFonts w:ascii="Times New Roman" w:hAnsi="Times New Roman" w:cs="Times New Roman"/>
          <w:sz w:val="24"/>
          <w:szCs w:val="24"/>
        </w:rPr>
        <w:t>money doctor</w:t>
      </w:r>
      <w:r w:rsidR="00DB6719">
        <w:rPr>
          <w:rFonts w:ascii="Times New Roman" w:hAnsi="Times New Roman" w:cs="Times New Roman"/>
          <w:sz w:val="24"/>
          <w:szCs w:val="24"/>
        </w:rPr>
        <w:t xml:space="preserve"> is capable of generating</w:t>
      </w:r>
      <w:r>
        <w:rPr>
          <w:rFonts w:ascii="Times New Roman" w:hAnsi="Times New Roman" w:cs="Times New Roman"/>
          <w:sz w:val="24"/>
          <w:szCs w:val="24"/>
        </w:rPr>
        <w:t xml:space="preserve"> for </w:t>
      </w:r>
      <w:r w:rsidR="00DB6719">
        <w:rPr>
          <w:rFonts w:ascii="Times New Roman" w:hAnsi="Times New Roman" w:cs="Times New Roman"/>
          <w:sz w:val="24"/>
          <w:szCs w:val="24"/>
        </w:rPr>
        <w:t>them. They</w:t>
      </w:r>
      <w:r>
        <w:rPr>
          <w:rFonts w:ascii="Times New Roman" w:hAnsi="Times New Roman" w:cs="Times New Roman"/>
          <w:sz w:val="24"/>
          <w:szCs w:val="24"/>
        </w:rPr>
        <w:t xml:space="preserve"> </w:t>
      </w:r>
      <w:r w:rsidR="00DB6719">
        <w:rPr>
          <w:rFonts w:ascii="Times New Roman" w:hAnsi="Times New Roman" w:cs="Times New Roman"/>
          <w:sz w:val="24"/>
          <w:szCs w:val="24"/>
        </w:rPr>
        <w:t>are least</w:t>
      </w:r>
      <w:r w:rsidR="00F45EC0">
        <w:rPr>
          <w:rFonts w:ascii="Times New Roman" w:hAnsi="Times New Roman" w:cs="Times New Roman"/>
          <w:sz w:val="24"/>
          <w:szCs w:val="24"/>
        </w:rPr>
        <w:t xml:space="preserve"> bothered for improving upon or nourishing the well being of doctors</w:t>
      </w:r>
      <w:r w:rsidR="0024059E">
        <w:rPr>
          <w:rFonts w:ascii="Times New Roman" w:hAnsi="Times New Roman" w:cs="Times New Roman"/>
          <w:sz w:val="24"/>
          <w:szCs w:val="24"/>
        </w:rPr>
        <w:t xml:space="preserve"> I am witness to </w:t>
      </w:r>
      <w:r w:rsidR="00566220">
        <w:rPr>
          <w:rFonts w:ascii="Times New Roman" w:hAnsi="Times New Roman" w:cs="Times New Roman"/>
          <w:sz w:val="24"/>
          <w:szCs w:val="24"/>
        </w:rPr>
        <w:t xml:space="preserve">a </w:t>
      </w:r>
      <w:r w:rsidR="0024059E">
        <w:rPr>
          <w:rFonts w:ascii="Times New Roman" w:hAnsi="Times New Roman" w:cs="Times New Roman"/>
          <w:sz w:val="24"/>
          <w:szCs w:val="24"/>
        </w:rPr>
        <w:t xml:space="preserve">lot many institution which employ freshly qualified </w:t>
      </w:r>
      <w:r w:rsidR="00876683">
        <w:rPr>
          <w:rFonts w:ascii="Times New Roman" w:hAnsi="Times New Roman" w:cs="Times New Roman"/>
          <w:sz w:val="24"/>
          <w:szCs w:val="24"/>
        </w:rPr>
        <w:t>doctor and pay them so poorly</w:t>
      </w:r>
      <w:r w:rsidR="00566220">
        <w:rPr>
          <w:rFonts w:ascii="Times New Roman" w:hAnsi="Times New Roman" w:cs="Times New Roman"/>
          <w:sz w:val="24"/>
          <w:szCs w:val="24"/>
        </w:rPr>
        <w:t xml:space="preserve"> that survival becomes a struggle</w:t>
      </w:r>
      <w:r w:rsidR="00876683">
        <w:rPr>
          <w:rFonts w:ascii="Times New Roman" w:hAnsi="Times New Roman" w:cs="Times New Roman"/>
          <w:sz w:val="24"/>
          <w:szCs w:val="24"/>
        </w:rPr>
        <w:t xml:space="preserve"> </w:t>
      </w:r>
      <w:r w:rsidR="0024059E">
        <w:rPr>
          <w:rFonts w:ascii="Times New Roman" w:hAnsi="Times New Roman" w:cs="Times New Roman"/>
          <w:sz w:val="24"/>
          <w:szCs w:val="24"/>
        </w:rPr>
        <w:t xml:space="preserve">or even </w:t>
      </w:r>
      <w:r w:rsidR="00876683">
        <w:rPr>
          <w:rFonts w:ascii="Times New Roman" w:hAnsi="Times New Roman" w:cs="Times New Roman"/>
          <w:sz w:val="24"/>
          <w:szCs w:val="24"/>
        </w:rPr>
        <w:t>employ other non medicos esp. (T</w:t>
      </w:r>
      <w:r w:rsidR="0024059E">
        <w:rPr>
          <w:rFonts w:ascii="Times New Roman" w:hAnsi="Times New Roman" w:cs="Times New Roman"/>
          <w:sz w:val="24"/>
          <w:szCs w:val="24"/>
        </w:rPr>
        <w:t xml:space="preserve">radional </w:t>
      </w:r>
      <w:r w:rsidR="00876683">
        <w:rPr>
          <w:rFonts w:ascii="Times New Roman" w:hAnsi="Times New Roman" w:cs="Times New Roman"/>
          <w:sz w:val="24"/>
          <w:szCs w:val="24"/>
        </w:rPr>
        <w:t>medicine Graduates)</w:t>
      </w:r>
      <w:r w:rsidR="00F45EC0">
        <w:rPr>
          <w:rFonts w:ascii="Times New Roman" w:hAnsi="Times New Roman" w:cs="Times New Roman"/>
          <w:sz w:val="24"/>
          <w:szCs w:val="24"/>
        </w:rPr>
        <w:t>. They are more</w:t>
      </w:r>
      <w:r w:rsidR="00876683">
        <w:rPr>
          <w:rFonts w:ascii="Times New Roman" w:hAnsi="Times New Roman" w:cs="Times New Roman"/>
          <w:sz w:val="24"/>
          <w:szCs w:val="24"/>
        </w:rPr>
        <w:t xml:space="preserve"> interested</w:t>
      </w:r>
      <w:r w:rsidR="00F45EC0">
        <w:rPr>
          <w:rFonts w:ascii="Times New Roman" w:hAnsi="Times New Roman" w:cs="Times New Roman"/>
          <w:sz w:val="24"/>
          <w:szCs w:val="24"/>
        </w:rPr>
        <w:t xml:space="preserve"> in to </w:t>
      </w:r>
      <w:r w:rsidR="009933E4">
        <w:rPr>
          <w:rFonts w:ascii="Times New Roman" w:hAnsi="Times New Roman" w:cs="Times New Roman"/>
          <w:sz w:val="24"/>
          <w:szCs w:val="24"/>
        </w:rPr>
        <w:t>churning out numbers without being responsible for the overall improvements in health care deliverance to masses in general</w:t>
      </w:r>
      <w:r w:rsidR="00876683">
        <w:rPr>
          <w:rFonts w:ascii="Times New Roman" w:hAnsi="Times New Roman" w:cs="Times New Roman"/>
          <w:sz w:val="24"/>
          <w:szCs w:val="24"/>
        </w:rPr>
        <w:t xml:space="preserve"> or the wellbeing of doctors. </w:t>
      </w:r>
    </w:p>
    <w:p w14:paraId="0844FA37" w14:textId="77777777" w:rsidR="003A6429" w:rsidRDefault="00876683" w:rsidP="009F52F8">
      <w:pPr>
        <w:spacing w:line="240" w:lineRule="auto"/>
        <w:ind w:firstLine="720"/>
        <w:rPr>
          <w:rFonts w:ascii="Times New Roman" w:hAnsi="Times New Roman" w:cs="Times New Roman"/>
          <w:sz w:val="24"/>
          <w:szCs w:val="24"/>
        </w:rPr>
      </w:pPr>
      <w:r>
        <w:rPr>
          <w:rFonts w:ascii="Times New Roman" w:hAnsi="Times New Roman" w:cs="Times New Roman"/>
          <w:sz w:val="24"/>
          <w:szCs w:val="24"/>
        </w:rPr>
        <w:t>A class which</w:t>
      </w:r>
      <w:r w:rsidR="009933E4">
        <w:rPr>
          <w:rFonts w:ascii="Times New Roman" w:hAnsi="Times New Roman" w:cs="Times New Roman"/>
          <w:sz w:val="24"/>
          <w:szCs w:val="24"/>
        </w:rPr>
        <w:t xml:space="preserve"> venture out prematurely to practice solo medicine in order to survive </w:t>
      </w:r>
      <w:r>
        <w:rPr>
          <w:rFonts w:ascii="Times New Roman" w:hAnsi="Times New Roman" w:cs="Times New Roman"/>
          <w:sz w:val="24"/>
          <w:szCs w:val="24"/>
        </w:rPr>
        <w:t>due to non availability of proper placement</w:t>
      </w:r>
      <w:r w:rsidR="00566220">
        <w:rPr>
          <w:rFonts w:ascii="Times New Roman" w:hAnsi="Times New Roman" w:cs="Times New Roman"/>
          <w:sz w:val="24"/>
          <w:szCs w:val="24"/>
        </w:rPr>
        <w:t>s</w:t>
      </w:r>
      <w:r>
        <w:rPr>
          <w:rFonts w:ascii="Times New Roman" w:hAnsi="Times New Roman" w:cs="Times New Roman"/>
          <w:sz w:val="24"/>
          <w:szCs w:val="24"/>
        </w:rPr>
        <w:t xml:space="preserve">, </w:t>
      </w:r>
      <w:r w:rsidR="009933E4">
        <w:rPr>
          <w:rFonts w:ascii="Times New Roman" w:hAnsi="Times New Roman" w:cs="Times New Roman"/>
          <w:sz w:val="24"/>
          <w:szCs w:val="24"/>
        </w:rPr>
        <w:t>either have to compete quackery or are themselves ill trained to compete as solo physicians due to the lack of clinical exposure and very little training post gradu</w:t>
      </w:r>
      <w:r>
        <w:rPr>
          <w:rFonts w:ascii="Times New Roman" w:hAnsi="Times New Roman" w:cs="Times New Roman"/>
          <w:sz w:val="24"/>
          <w:szCs w:val="24"/>
        </w:rPr>
        <w:t>ation in an academic environment</w:t>
      </w:r>
      <w:r w:rsidR="00566220">
        <w:rPr>
          <w:rFonts w:ascii="Times New Roman" w:hAnsi="Times New Roman" w:cs="Times New Roman"/>
          <w:sz w:val="24"/>
          <w:szCs w:val="24"/>
        </w:rPr>
        <w:t xml:space="preserve"> and</w:t>
      </w:r>
      <w:r>
        <w:rPr>
          <w:rFonts w:ascii="Times New Roman" w:hAnsi="Times New Roman" w:cs="Times New Roman"/>
          <w:sz w:val="24"/>
          <w:szCs w:val="24"/>
        </w:rPr>
        <w:t xml:space="preserve"> thus</w:t>
      </w:r>
      <w:r w:rsidR="00566220">
        <w:rPr>
          <w:rFonts w:ascii="Times New Roman" w:hAnsi="Times New Roman" w:cs="Times New Roman"/>
          <w:sz w:val="24"/>
          <w:szCs w:val="24"/>
        </w:rPr>
        <w:t xml:space="preserve"> often</w:t>
      </w:r>
      <w:r>
        <w:rPr>
          <w:rFonts w:ascii="Times New Roman" w:hAnsi="Times New Roman" w:cs="Times New Roman"/>
          <w:sz w:val="24"/>
          <w:szCs w:val="24"/>
        </w:rPr>
        <w:t xml:space="preserve"> fall prey to the vicious circle of abuse of ethical practices.</w:t>
      </w:r>
      <w:r w:rsidR="009933E4">
        <w:rPr>
          <w:rFonts w:ascii="Times New Roman" w:hAnsi="Times New Roman" w:cs="Times New Roman"/>
          <w:sz w:val="24"/>
          <w:szCs w:val="24"/>
        </w:rPr>
        <w:t xml:space="preserve"> </w:t>
      </w:r>
    </w:p>
    <w:p w14:paraId="593FC81A" w14:textId="77777777" w:rsidR="00DB6719" w:rsidRDefault="009933E4" w:rsidP="009F52F8">
      <w:pPr>
        <w:spacing w:line="240" w:lineRule="auto"/>
        <w:ind w:firstLine="720"/>
        <w:rPr>
          <w:rFonts w:ascii="Times New Roman" w:hAnsi="Times New Roman" w:cs="Times New Roman"/>
          <w:sz w:val="24"/>
          <w:szCs w:val="24"/>
        </w:rPr>
      </w:pPr>
      <w:r>
        <w:rPr>
          <w:rFonts w:ascii="Times New Roman" w:hAnsi="Times New Roman" w:cs="Times New Roman"/>
          <w:sz w:val="24"/>
          <w:szCs w:val="24"/>
        </w:rPr>
        <w:t>All this</w:t>
      </w:r>
      <w:r w:rsidR="000E16AA" w:rsidRPr="000E16AA">
        <w:rPr>
          <w:rFonts w:ascii="Times New Roman" w:hAnsi="Times New Roman" w:cs="Times New Roman"/>
          <w:sz w:val="24"/>
          <w:szCs w:val="24"/>
        </w:rPr>
        <w:t xml:space="preserve"> </w:t>
      </w:r>
      <w:r>
        <w:rPr>
          <w:rFonts w:ascii="Times New Roman" w:hAnsi="Times New Roman" w:cs="Times New Roman"/>
          <w:sz w:val="24"/>
          <w:szCs w:val="24"/>
        </w:rPr>
        <w:t xml:space="preserve">leads to </w:t>
      </w:r>
      <w:r w:rsidR="008B0D0D">
        <w:rPr>
          <w:rFonts w:ascii="Times New Roman" w:hAnsi="Times New Roman" w:cs="Times New Roman"/>
          <w:sz w:val="24"/>
          <w:szCs w:val="24"/>
        </w:rPr>
        <w:t>f</w:t>
      </w:r>
      <w:r w:rsidR="00DB6719">
        <w:rPr>
          <w:rFonts w:ascii="Times New Roman" w:hAnsi="Times New Roman" w:cs="Times New Roman"/>
          <w:sz w:val="24"/>
          <w:szCs w:val="24"/>
        </w:rPr>
        <w:t>irst of all compromising of ethical, moral and legal bindings to which we all are supposed to be bound. Secondly doctors start</w:t>
      </w:r>
      <w:r w:rsidR="00DB6719" w:rsidRPr="000E16AA">
        <w:rPr>
          <w:rFonts w:ascii="Times New Roman" w:hAnsi="Times New Roman" w:cs="Times New Roman"/>
          <w:sz w:val="24"/>
          <w:szCs w:val="24"/>
        </w:rPr>
        <w:t xml:space="preserve"> feeling </w:t>
      </w:r>
      <w:r w:rsidR="003A6429">
        <w:rPr>
          <w:rFonts w:ascii="Times New Roman" w:hAnsi="Times New Roman" w:cs="Times New Roman"/>
          <w:sz w:val="24"/>
          <w:szCs w:val="24"/>
        </w:rPr>
        <w:t>depressed, un</w:t>
      </w:r>
      <w:r w:rsidR="00DB6719">
        <w:rPr>
          <w:rFonts w:ascii="Times New Roman" w:hAnsi="Times New Roman" w:cs="Times New Roman"/>
          <w:sz w:val="24"/>
          <w:szCs w:val="24"/>
        </w:rPr>
        <w:t>wanted and frustrated resulting in some not being able to cope up with the stress</w:t>
      </w:r>
      <w:r>
        <w:rPr>
          <w:rFonts w:ascii="Times New Roman" w:hAnsi="Times New Roman" w:cs="Times New Roman"/>
          <w:sz w:val="24"/>
          <w:szCs w:val="24"/>
        </w:rPr>
        <w:t xml:space="preserve"> and </w:t>
      </w:r>
      <w:r w:rsidR="00DB6719">
        <w:rPr>
          <w:rFonts w:ascii="Times New Roman" w:hAnsi="Times New Roman" w:cs="Times New Roman"/>
          <w:sz w:val="24"/>
          <w:szCs w:val="24"/>
        </w:rPr>
        <w:t xml:space="preserve">take extreme </w:t>
      </w:r>
      <w:r w:rsidR="00DB6719">
        <w:rPr>
          <w:rFonts w:ascii="Times New Roman" w:hAnsi="Times New Roman" w:cs="Times New Roman"/>
          <w:sz w:val="24"/>
          <w:szCs w:val="24"/>
        </w:rPr>
        <w:lastRenderedPageBreak/>
        <w:t>steps of committing suicides, hence the highest suicidal</w:t>
      </w:r>
      <w:r w:rsidR="000E16AA" w:rsidRPr="000E16AA">
        <w:rPr>
          <w:rFonts w:ascii="Times New Roman" w:hAnsi="Times New Roman" w:cs="Times New Roman"/>
          <w:sz w:val="24"/>
          <w:szCs w:val="24"/>
        </w:rPr>
        <w:t xml:space="preserve"> rates</w:t>
      </w:r>
      <w:r w:rsidR="000E16AA">
        <w:rPr>
          <w:rFonts w:ascii="Times New Roman" w:hAnsi="Times New Roman" w:cs="Times New Roman"/>
          <w:sz w:val="24"/>
          <w:szCs w:val="24"/>
        </w:rPr>
        <w:t xml:space="preserve"> amongst</w:t>
      </w:r>
      <w:r w:rsidR="00876683">
        <w:rPr>
          <w:rFonts w:ascii="Times New Roman" w:hAnsi="Times New Roman" w:cs="Times New Roman"/>
          <w:sz w:val="24"/>
          <w:szCs w:val="24"/>
        </w:rPr>
        <w:t xml:space="preserve"> our profession and some even switch over to other lucrative trades wasting the medical seat which they occupied to graduate.</w:t>
      </w:r>
    </w:p>
    <w:p w14:paraId="7EEC6927" w14:textId="77777777" w:rsidR="0026340C" w:rsidRPr="000F0DD7" w:rsidRDefault="009933E4" w:rsidP="009F52F8">
      <w:pPr>
        <w:spacing w:line="240" w:lineRule="auto"/>
        <w:ind w:firstLine="720"/>
        <w:rPr>
          <w:rFonts w:ascii="Times New Roman" w:hAnsi="Times New Roman" w:cs="Times New Roman"/>
          <w:sz w:val="24"/>
          <w:szCs w:val="24"/>
        </w:rPr>
      </w:pPr>
      <w:r w:rsidRPr="000F0DD7">
        <w:rPr>
          <w:rFonts w:ascii="Times New Roman" w:hAnsi="Times New Roman" w:cs="Times New Roman"/>
          <w:sz w:val="24"/>
          <w:szCs w:val="24"/>
        </w:rPr>
        <w:t xml:space="preserve">Indeed all this boils down to the fact that how can we find ethics, morality and legal framework functioning in our country </w:t>
      </w:r>
      <w:r w:rsidR="00DB6719" w:rsidRPr="000F0DD7">
        <w:rPr>
          <w:rFonts w:ascii="Times New Roman" w:hAnsi="Times New Roman" w:cs="Times New Roman"/>
          <w:sz w:val="24"/>
          <w:szCs w:val="24"/>
        </w:rPr>
        <w:t xml:space="preserve">positively? How can we like other nations make our doctors abide by the code of honor and revive the age old tradition of service before self, how do we full </w:t>
      </w:r>
      <w:r w:rsidR="003A6429" w:rsidRPr="000F0DD7">
        <w:rPr>
          <w:rFonts w:ascii="Times New Roman" w:hAnsi="Times New Roman" w:cs="Times New Roman"/>
          <w:sz w:val="24"/>
          <w:szCs w:val="24"/>
        </w:rPr>
        <w:t>fill</w:t>
      </w:r>
      <w:r w:rsidR="00DB6719" w:rsidRPr="000F0DD7">
        <w:rPr>
          <w:rFonts w:ascii="Times New Roman" w:hAnsi="Times New Roman" w:cs="Times New Roman"/>
          <w:sz w:val="24"/>
          <w:szCs w:val="24"/>
        </w:rPr>
        <w:t xml:space="preserve"> the void </w:t>
      </w:r>
      <w:r w:rsidR="002A2043" w:rsidRPr="00316AA8">
        <w:rPr>
          <w:rFonts w:ascii="Times New Roman" w:hAnsi="Times New Roman" w:cs="Times New Roman"/>
          <w:sz w:val="24"/>
          <w:szCs w:val="24"/>
        </w:rPr>
        <w:t>which has</w:t>
      </w:r>
      <w:r w:rsidR="00DB6719" w:rsidRPr="00316AA8">
        <w:rPr>
          <w:rFonts w:ascii="Times New Roman" w:hAnsi="Times New Roman" w:cs="Times New Roman"/>
          <w:sz w:val="24"/>
          <w:szCs w:val="24"/>
        </w:rPr>
        <w:t xml:space="preserve"> made us the back benchers from the pinnacle of success. </w:t>
      </w:r>
      <w:r w:rsidR="002A2043" w:rsidRPr="000F0DD7">
        <w:rPr>
          <w:rFonts w:ascii="Times New Roman" w:hAnsi="Times New Roman" w:cs="Times New Roman"/>
          <w:sz w:val="24"/>
          <w:szCs w:val="24"/>
        </w:rPr>
        <w:t>Today</w:t>
      </w:r>
      <w:r w:rsidR="00DB6719" w:rsidRPr="000F0DD7">
        <w:rPr>
          <w:rFonts w:ascii="Times New Roman" w:hAnsi="Times New Roman" w:cs="Times New Roman"/>
          <w:sz w:val="24"/>
          <w:szCs w:val="24"/>
        </w:rPr>
        <w:t xml:space="preserve"> why can’t we compete in </w:t>
      </w:r>
      <w:r w:rsidR="003A6429" w:rsidRPr="000F0DD7">
        <w:rPr>
          <w:rFonts w:ascii="Times New Roman" w:hAnsi="Times New Roman" w:cs="Times New Roman"/>
          <w:sz w:val="24"/>
          <w:szCs w:val="24"/>
        </w:rPr>
        <w:t>creating the</w:t>
      </w:r>
      <w:r w:rsidR="00DB6719" w:rsidRPr="000F0DD7">
        <w:rPr>
          <w:rFonts w:ascii="Times New Roman" w:hAnsi="Times New Roman" w:cs="Times New Roman"/>
          <w:sz w:val="24"/>
          <w:szCs w:val="24"/>
        </w:rPr>
        <w:t xml:space="preserve"> infra structure for a world class medical research development and</w:t>
      </w:r>
      <w:r w:rsidR="002A2043" w:rsidRPr="000F0DD7">
        <w:rPr>
          <w:rFonts w:ascii="Times New Roman" w:hAnsi="Times New Roman" w:cs="Times New Roman"/>
          <w:sz w:val="24"/>
          <w:szCs w:val="24"/>
        </w:rPr>
        <w:t xml:space="preserve"> advancement so that we once again regain the seat of being the leading pioneers </w:t>
      </w:r>
      <w:r w:rsidR="003A6429" w:rsidRPr="000F0DD7">
        <w:rPr>
          <w:rFonts w:ascii="Times New Roman" w:hAnsi="Times New Roman" w:cs="Times New Roman"/>
          <w:sz w:val="24"/>
          <w:szCs w:val="24"/>
        </w:rPr>
        <w:t>of full</w:t>
      </w:r>
      <w:r w:rsidRPr="000F0DD7">
        <w:rPr>
          <w:rFonts w:ascii="Times New Roman" w:hAnsi="Times New Roman" w:cs="Times New Roman"/>
          <w:sz w:val="24"/>
          <w:szCs w:val="24"/>
        </w:rPr>
        <w:t xml:space="preserve"> fill</w:t>
      </w:r>
      <w:r w:rsidR="002A2043" w:rsidRPr="000F0DD7">
        <w:rPr>
          <w:rFonts w:ascii="Times New Roman" w:hAnsi="Times New Roman" w:cs="Times New Roman"/>
          <w:sz w:val="24"/>
          <w:szCs w:val="24"/>
        </w:rPr>
        <w:t>ing</w:t>
      </w:r>
      <w:r w:rsidRPr="000F0DD7">
        <w:rPr>
          <w:rFonts w:ascii="Times New Roman" w:hAnsi="Times New Roman" w:cs="Times New Roman"/>
          <w:sz w:val="24"/>
          <w:szCs w:val="24"/>
        </w:rPr>
        <w:t xml:space="preserve"> the purpose of preserving humanity from sickness and catastrophes’ of </w:t>
      </w:r>
      <w:r w:rsidR="00DB6719" w:rsidRPr="000F0DD7">
        <w:rPr>
          <w:rFonts w:ascii="Times New Roman" w:hAnsi="Times New Roman" w:cs="Times New Roman"/>
          <w:sz w:val="24"/>
          <w:szCs w:val="24"/>
        </w:rPr>
        <w:t xml:space="preserve">life </w:t>
      </w:r>
      <w:r w:rsidR="002A2043" w:rsidRPr="000F0DD7">
        <w:rPr>
          <w:rFonts w:ascii="Times New Roman" w:hAnsi="Times New Roman" w:cs="Times New Roman"/>
          <w:sz w:val="24"/>
          <w:szCs w:val="24"/>
        </w:rPr>
        <w:t>not only for Indians but for the man kind in gener</w:t>
      </w:r>
      <w:r w:rsidR="008B0D0D" w:rsidRPr="000F0DD7">
        <w:rPr>
          <w:rFonts w:ascii="Times New Roman" w:hAnsi="Times New Roman" w:cs="Times New Roman"/>
          <w:sz w:val="24"/>
          <w:szCs w:val="24"/>
        </w:rPr>
        <w:t>al as done by our fore-fathers?</w:t>
      </w:r>
    </w:p>
    <w:p w14:paraId="4E8B09F5" w14:textId="77777777" w:rsidR="0026340C" w:rsidRPr="000F0DD7" w:rsidRDefault="008B0D0D" w:rsidP="009F52F8">
      <w:pPr>
        <w:spacing w:line="240" w:lineRule="auto"/>
        <w:ind w:firstLine="720"/>
        <w:rPr>
          <w:rFonts w:ascii="Times New Roman" w:hAnsi="Times New Roman" w:cs="Times New Roman"/>
          <w:sz w:val="24"/>
          <w:szCs w:val="24"/>
        </w:rPr>
      </w:pPr>
      <w:r w:rsidRPr="000F0DD7">
        <w:rPr>
          <w:rFonts w:ascii="Times New Roman" w:hAnsi="Times New Roman" w:cs="Times New Roman"/>
          <w:sz w:val="24"/>
          <w:szCs w:val="24"/>
        </w:rPr>
        <w:t>A b</w:t>
      </w:r>
      <w:r w:rsidR="002A2043" w:rsidRPr="000F0DD7">
        <w:rPr>
          <w:rFonts w:ascii="Times New Roman" w:hAnsi="Times New Roman" w:cs="Times New Roman"/>
          <w:sz w:val="24"/>
          <w:szCs w:val="24"/>
        </w:rPr>
        <w:t xml:space="preserve">asic frame </w:t>
      </w:r>
      <w:r w:rsidR="006B579F" w:rsidRPr="000F0DD7">
        <w:rPr>
          <w:rFonts w:ascii="Times New Roman" w:hAnsi="Times New Roman" w:cs="Times New Roman"/>
          <w:sz w:val="24"/>
          <w:szCs w:val="24"/>
        </w:rPr>
        <w:t xml:space="preserve">work for revival </w:t>
      </w:r>
      <w:r w:rsidRPr="000F0DD7">
        <w:rPr>
          <w:rFonts w:ascii="Times New Roman" w:hAnsi="Times New Roman" w:cs="Times New Roman"/>
          <w:sz w:val="24"/>
          <w:szCs w:val="24"/>
        </w:rPr>
        <w:t>and re-structuring of our system has to be thought in context with the present day realities. We not only have to regain</w:t>
      </w:r>
      <w:r w:rsidR="006B579F" w:rsidRPr="000F0DD7">
        <w:rPr>
          <w:rFonts w:ascii="Times New Roman" w:hAnsi="Times New Roman" w:cs="Times New Roman"/>
          <w:sz w:val="24"/>
          <w:szCs w:val="24"/>
        </w:rPr>
        <w:t xml:space="preserve"> the lost glory </w:t>
      </w:r>
      <w:r w:rsidR="00E36F5B" w:rsidRPr="000F0DD7">
        <w:rPr>
          <w:rFonts w:ascii="Times New Roman" w:hAnsi="Times New Roman" w:cs="Times New Roman"/>
          <w:sz w:val="24"/>
          <w:szCs w:val="24"/>
        </w:rPr>
        <w:t xml:space="preserve">of our profession </w:t>
      </w:r>
      <w:r w:rsidRPr="000F0DD7">
        <w:rPr>
          <w:rFonts w:ascii="Times New Roman" w:hAnsi="Times New Roman" w:cs="Times New Roman"/>
          <w:sz w:val="24"/>
          <w:szCs w:val="24"/>
        </w:rPr>
        <w:t>but also to seek that no citizen of our nation is deprived of basic health care. We have to see that like right to live as is enshrined in our constitution so should be right to live healthy and receive healthcare as and when required, without any basis</w:t>
      </w:r>
      <w:r w:rsidR="002A2043" w:rsidRPr="000F0DD7">
        <w:rPr>
          <w:rFonts w:ascii="Times New Roman" w:hAnsi="Times New Roman" w:cs="Times New Roman"/>
          <w:sz w:val="24"/>
          <w:szCs w:val="24"/>
        </w:rPr>
        <w:t xml:space="preserve"> </w:t>
      </w:r>
      <w:r w:rsidRPr="000F0DD7">
        <w:rPr>
          <w:rFonts w:ascii="Times New Roman" w:hAnsi="Times New Roman" w:cs="Times New Roman"/>
          <w:sz w:val="24"/>
          <w:szCs w:val="24"/>
        </w:rPr>
        <w:t>and discrimination. Outlined</w:t>
      </w:r>
      <w:r w:rsidR="002A2043" w:rsidRPr="000F0DD7">
        <w:rPr>
          <w:rFonts w:ascii="Times New Roman" w:hAnsi="Times New Roman" w:cs="Times New Roman"/>
          <w:sz w:val="24"/>
          <w:szCs w:val="24"/>
        </w:rPr>
        <w:t xml:space="preserve"> below</w:t>
      </w:r>
      <w:r w:rsidRPr="000F0DD7">
        <w:rPr>
          <w:rFonts w:ascii="Times New Roman" w:hAnsi="Times New Roman" w:cs="Times New Roman"/>
          <w:sz w:val="24"/>
          <w:szCs w:val="24"/>
        </w:rPr>
        <w:t xml:space="preserve"> are suggestions that could become the bases for an ideal health care deliverance system</w:t>
      </w:r>
      <w:r w:rsidR="00BF21B4" w:rsidRPr="000F0DD7">
        <w:rPr>
          <w:rFonts w:ascii="Times New Roman" w:hAnsi="Times New Roman" w:cs="Times New Roman"/>
          <w:sz w:val="24"/>
          <w:szCs w:val="24"/>
        </w:rPr>
        <w:t xml:space="preserve"> I have thought and presumed.</w:t>
      </w:r>
      <w:r w:rsidR="00E36F5B" w:rsidRPr="000F0DD7">
        <w:rPr>
          <w:rFonts w:ascii="Times New Roman" w:hAnsi="Times New Roman" w:cs="Times New Roman"/>
          <w:sz w:val="24"/>
          <w:szCs w:val="24"/>
        </w:rPr>
        <w:t xml:space="preserve"> </w:t>
      </w:r>
      <w:r w:rsidR="00BF21B4" w:rsidRPr="000F0DD7">
        <w:rPr>
          <w:rFonts w:ascii="Times New Roman" w:hAnsi="Times New Roman" w:cs="Times New Roman"/>
          <w:sz w:val="24"/>
          <w:szCs w:val="24"/>
        </w:rPr>
        <w:t>(Table-V)</w:t>
      </w:r>
    </w:p>
    <w:p w14:paraId="4709E188" w14:textId="77777777" w:rsidR="00016F94" w:rsidRDefault="00016F94" w:rsidP="00016F94">
      <w:pPr>
        <w:spacing w:line="240" w:lineRule="auto"/>
        <w:jc w:val="center"/>
        <w:rPr>
          <w:rFonts w:ascii="Times New Roman" w:hAnsi="Times New Roman" w:cs="Times New Roman"/>
          <w:sz w:val="24"/>
          <w:szCs w:val="24"/>
        </w:rPr>
      </w:pPr>
      <w:r w:rsidRPr="000F0DD7">
        <w:rPr>
          <w:rFonts w:ascii="Times New Roman" w:hAnsi="Times New Roman" w:cs="Times New Roman"/>
          <w:sz w:val="24"/>
          <w:szCs w:val="24"/>
        </w:rPr>
        <w:t>Table-V</w:t>
      </w:r>
    </w:p>
    <w:tbl>
      <w:tblPr>
        <w:tblStyle w:val="TableGrid"/>
        <w:tblW w:w="0" w:type="auto"/>
        <w:tblInd w:w="720" w:type="dxa"/>
        <w:tblLook w:val="04A0" w:firstRow="1" w:lastRow="0" w:firstColumn="1" w:lastColumn="0" w:noHBand="0" w:noVBand="1"/>
      </w:tblPr>
      <w:tblGrid>
        <w:gridCol w:w="8296"/>
      </w:tblGrid>
      <w:tr w:rsidR="00E36F5B" w:rsidRPr="00E36F5B" w14:paraId="567E7269" w14:textId="77777777" w:rsidTr="00E36F5B">
        <w:tc>
          <w:tcPr>
            <w:tcW w:w="9242" w:type="dxa"/>
          </w:tcPr>
          <w:p w14:paraId="611DFCF7" w14:textId="77777777" w:rsidR="00E36F5B" w:rsidRPr="00414182" w:rsidRDefault="00E36F5B" w:rsidP="00C34795">
            <w:pPr>
              <w:pStyle w:val="ListParagraph"/>
              <w:numPr>
                <w:ilvl w:val="0"/>
                <w:numId w:val="4"/>
              </w:numPr>
              <w:rPr>
                <w:rFonts w:ascii="Times New Roman" w:hAnsi="Times New Roman" w:cs="Times New Roman"/>
                <w:bCs/>
                <w:iCs/>
                <w:color w:val="1F41D1"/>
                <w:sz w:val="24"/>
                <w:szCs w:val="24"/>
              </w:rPr>
            </w:pPr>
            <w:r w:rsidRPr="00414182">
              <w:rPr>
                <w:rFonts w:ascii="Times New Roman" w:hAnsi="Times New Roman" w:cs="Times New Roman"/>
                <w:bCs/>
                <w:iCs/>
                <w:color w:val="1F41D1"/>
                <w:sz w:val="24"/>
                <w:szCs w:val="24"/>
              </w:rPr>
              <w:t>National health policy should be based on Principle of ethical, moral &amp; legal healthcare deliverance universally in the nation.</w:t>
            </w:r>
          </w:p>
        </w:tc>
      </w:tr>
      <w:tr w:rsidR="00E36F5B" w:rsidRPr="00E36F5B" w14:paraId="0569099C" w14:textId="77777777" w:rsidTr="00E36F5B">
        <w:tc>
          <w:tcPr>
            <w:tcW w:w="9242" w:type="dxa"/>
          </w:tcPr>
          <w:p w14:paraId="4BF80873" w14:textId="77777777" w:rsidR="00E36F5B" w:rsidRPr="00414182" w:rsidRDefault="00E36F5B" w:rsidP="00C34795">
            <w:pPr>
              <w:pStyle w:val="ListParagraph"/>
              <w:numPr>
                <w:ilvl w:val="0"/>
                <w:numId w:val="4"/>
              </w:numPr>
              <w:rPr>
                <w:rFonts w:ascii="Times New Roman" w:hAnsi="Times New Roman" w:cs="Times New Roman"/>
                <w:bCs/>
                <w:iCs/>
                <w:color w:val="1F41D1"/>
                <w:sz w:val="24"/>
                <w:szCs w:val="24"/>
              </w:rPr>
            </w:pPr>
            <w:r w:rsidRPr="00414182">
              <w:rPr>
                <w:rFonts w:ascii="Times New Roman" w:hAnsi="Times New Roman" w:cs="Times New Roman"/>
                <w:bCs/>
                <w:iCs/>
                <w:color w:val="1F41D1"/>
                <w:sz w:val="24"/>
                <w:szCs w:val="24"/>
              </w:rPr>
              <w:t>Reservations of all sorts should totally be abolished and genuine candidates who are academically, morally ethically committed to practice the art of Medicine should be encouraged to join the profession through a national fair play practices.</w:t>
            </w:r>
          </w:p>
        </w:tc>
      </w:tr>
      <w:tr w:rsidR="00E36F5B" w:rsidRPr="00E36F5B" w14:paraId="5365826F" w14:textId="77777777" w:rsidTr="00E36F5B">
        <w:tc>
          <w:tcPr>
            <w:tcW w:w="9242" w:type="dxa"/>
          </w:tcPr>
          <w:p w14:paraId="29A25361" w14:textId="77777777" w:rsidR="00E36F5B" w:rsidRPr="00414182" w:rsidRDefault="00E36F5B" w:rsidP="00C34795">
            <w:pPr>
              <w:pStyle w:val="ListParagraph"/>
              <w:numPr>
                <w:ilvl w:val="0"/>
                <w:numId w:val="4"/>
              </w:numPr>
              <w:rPr>
                <w:rFonts w:ascii="Times New Roman" w:hAnsi="Times New Roman" w:cs="Times New Roman"/>
                <w:bCs/>
                <w:iCs/>
                <w:color w:val="1F41D1"/>
                <w:sz w:val="24"/>
                <w:szCs w:val="24"/>
              </w:rPr>
            </w:pPr>
            <w:r w:rsidRPr="00414182">
              <w:rPr>
                <w:rFonts w:ascii="Times New Roman" w:hAnsi="Times New Roman" w:cs="Times New Roman"/>
                <w:bCs/>
                <w:iCs/>
                <w:color w:val="1F41D1"/>
                <w:sz w:val="24"/>
                <w:szCs w:val="24"/>
              </w:rPr>
              <w:t>People who wish to or deserve to be part of the profession should be encouraged without any bias of colour caste creed and financial constraints. The governance should be committed to support and supplement such students financially in case of financial impediments.</w:t>
            </w:r>
          </w:p>
        </w:tc>
      </w:tr>
      <w:tr w:rsidR="00E36F5B" w:rsidRPr="00E36F5B" w14:paraId="405C89BB" w14:textId="77777777" w:rsidTr="00E36F5B">
        <w:tc>
          <w:tcPr>
            <w:tcW w:w="9242" w:type="dxa"/>
          </w:tcPr>
          <w:p w14:paraId="7849C020" w14:textId="77777777" w:rsidR="00E36F5B" w:rsidRPr="00414182" w:rsidRDefault="00E36F5B" w:rsidP="00C34795">
            <w:pPr>
              <w:pStyle w:val="ListParagraph"/>
              <w:numPr>
                <w:ilvl w:val="0"/>
                <w:numId w:val="4"/>
              </w:numPr>
              <w:rPr>
                <w:rFonts w:ascii="Times New Roman" w:hAnsi="Times New Roman" w:cs="Times New Roman"/>
                <w:bCs/>
                <w:iCs/>
                <w:color w:val="1F41D1"/>
                <w:sz w:val="24"/>
                <w:szCs w:val="24"/>
              </w:rPr>
            </w:pPr>
            <w:r w:rsidRPr="00414182">
              <w:rPr>
                <w:rFonts w:ascii="Times New Roman" w:hAnsi="Times New Roman" w:cs="Times New Roman"/>
                <w:bCs/>
                <w:iCs/>
                <w:color w:val="1F41D1"/>
                <w:sz w:val="24"/>
                <w:szCs w:val="24"/>
              </w:rPr>
              <w:t xml:space="preserve">Doctors graduating should compulsorily work for national health for at least first five to ten years of their carrier. </w:t>
            </w:r>
          </w:p>
        </w:tc>
      </w:tr>
      <w:tr w:rsidR="00E36F5B" w:rsidRPr="00E36F5B" w14:paraId="19352543" w14:textId="77777777" w:rsidTr="00E36F5B">
        <w:tc>
          <w:tcPr>
            <w:tcW w:w="9242" w:type="dxa"/>
          </w:tcPr>
          <w:p w14:paraId="391C9962" w14:textId="77777777" w:rsidR="00E36F5B" w:rsidRPr="00414182" w:rsidRDefault="00E36F5B" w:rsidP="00C34795">
            <w:pPr>
              <w:pStyle w:val="ListParagraph"/>
              <w:numPr>
                <w:ilvl w:val="0"/>
                <w:numId w:val="4"/>
              </w:numPr>
              <w:rPr>
                <w:rFonts w:ascii="Times New Roman" w:hAnsi="Times New Roman" w:cs="Times New Roman"/>
                <w:bCs/>
                <w:iCs/>
                <w:color w:val="1F41D1"/>
                <w:sz w:val="24"/>
                <w:szCs w:val="24"/>
              </w:rPr>
            </w:pPr>
            <w:r w:rsidRPr="00414182">
              <w:rPr>
                <w:rFonts w:ascii="Times New Roman" w:hAnsi="Times New Roman" w:cs="Times New Roman"/>
                <w:bCs/>
                <w:iCs/>
                <w:color w:val="1F41D1"/>
                <w:sz w:val="24"/>
                <w:szCs w:val="24"/>
              </w:rPr>
              <w:t>No commercialization of the profession should be allowed at the expense of national primary health care. Corporate and other financial giants, if so decide they should only donate and not run the institutions as commercial units. Viability of such units can be managed by models like “Singapore Health care System” which continues to be the one of the best in the world.</w:t>
            </w:r>
          </w:p>
        </w:tc>
      </w:tr>
      <w:tr w:rsidR="00E36F5B" w:rsidRPr="00E36F5B" w14:paraId="765984A5" w14:textId="77777777" w:rsidTr="00E36F5B">
        <w:tc>
          <w:tcPr>
            <w:tcW w:w="9242" w:type="dxa"/>
          </w:tcPr>
          <w:p w14:paraId="26E33AF5" w14:textId="77777777" w:rsidR="00E36F5B" w:rsidRPr="00414182" w:rsidRDefault="00E36F5B" w:rsidP="00C34795">
            <w:pPr>
              <w:pStyle w:val="ListParagraph"/>
              <w:numPr>
                <w:ilvl w:val="0"/>
                <w:numId w:val="4"/>
              </w:numPr>
              <w:rPr>
                <w:rFonts w:ascii="Times New Roman" w:hAnsi="Times New Roman" w:cs="Times New Roman"/>
                <w:bCs/>
                <w:iCs/>
                <w:color w:val="1F41D1"/>
                <w:sz w:val="24"/>
                <w:szCs w:val="24"/>
              </w:rPr>
            </w:pPr>
            <w:r w:rsidRPr="00414182">
              <w:rPr>
                <w:rFonts w:ascii="Times New Roman" w:hAnsi="Times New Roman" w:cs="Times New Roman"/>
                <w:bCs/>
                <w:iCs/>
                <w:color w:val="1F41D1"/>
                <w:sz w:val="24"/>
                <w:szCs w:val="24"/>
              </w:rPr>
              <w:t>Grass root level primary health care to be strengthened, improved and qualitatively upgraded so that the people who work do not feel handicapped or crippled.</w:t>
            </w:r>
          </w:p>
        </w:tc>
      </w:tr>
      <w:tr w:rsidR="00E36F5B" w:rsidRPr="00E36F5B" w14:paraId="0DBE2E9C" w14:textId="77777777" w:rsidTr="00E36F5B">
        <w:tc>
          <w:tcPr>
            <w:tcW w:w="9242" w:type="dxa"/>
          </w:tcPr>
          <w:p w14:paraId="63429E42" w14:textId="77777777" w:rsidR="00E36F5B" w:rsidRPr="00414182" w:rsidRDefault="00E36F5B" w:rsidP="00C34795">
            <w:pPr>
              <w:pStyle w:val="ListParagraph"/>
              <w:numPr>
                <w:ilvl w:val="0"/>
                <w:numId w:val="4"/>
              </w:numPr>
              <w:rPr>
                <w:rFonts w:ascii="Times New Roman" w:hAnsi="Times New Roman" w:cs="Times New Roman"/>
                <w:bCs/>
                <w:iCs/>
                <w:color w:val="1F41D1"/>
                <w:sz w:val="24"/>
                <w:szCs w:val="24"/>
              </w:rPr>
            </w:pPr>
            <w:r w:rsidRPr="00414182">
              <w:rPr>
                <w:rFonts w:ascii="Times New Roman" w:hAnsi="Times New Roman" w:cs="Times New Roman"/>
                <w:bCs/>
                <w:iCs/>
                <w:color w:val="1F41D1"/>
                <w:sz w:val="24"/>
                <w:szCs w:val="24"/>
              </w:rPr>
              <w:t>Connectivity between primary health care and medical schools to be strength and students as a part of training made to rotate thru these centers so that every medical student while in school only realizes the harsh realities of health care deliverance and learns to be a responsible person to shoulder the burden.</w:t>
            </w:r>
          </w:p>
        </w:tc>
      </w:tr>
      <w:tr w:rsidR="00E36F5B" w:rsidRPr="00E36F5B" w14:paraId="561A893A" w14:textId="77777777" w:rsidTr="00E36F5B">
        <w:tc>
          <w:tcPr>
            <w:tcW w:w="9242" w:type="dxa"/>
          </w:tcPr>
          <w:p w14:paraId="540EC7F9" w14:textId="77777777" w:rsidR="00E36F5B" w:rsidRPr="00414182" w:rsidRDefault="00E36F5B" w:rsidP="00C34795">
            <w:pPr>
              <w:pStyle w:val="ListParagraph"/>
              <w:numPr>
                <w:ilvl w:val="0"/>
                <w:numId w:val="4"/>
              </w:numPr>
              <w:rPr>
                <w:rFonts w:ascii="Times New Roman" w:hAnsi="Times New Roman" w:cs="Times New Roman"/>
                <w:bCs/>
                <w:iCs/>
                <w:color w:val="1F41D1"/>
                <w:sz w:val="24"/>
                <w:szCs w:val="24"/>
              </w:rPr>
            </w:pPr>
            <w:r w:rsidRPr="00414182">
              <w:rPr>
                <w:rFonts w:ascii="Times New Roman" w:hAnsi="Times New Roman" w:cs="Times New Roman"/>
                <w:bCs/>
                <w:iCs/>
                <w:color w:val="1F41D1"/>
                <w:sz w:val="24"/>
                <w:szCs w:val="24"/>
              </w:rPr>
              <w:t xml:space="preserve">Private medical training schools should not be allowed to mushroom and if an institution is opened, it must be run and managed on the same principles as that of any other institution of the country. The financial aspect of each </w:t>
            </w:r>
            <w:r w:rsidRPr="00414182">
              <w:rPr>
                <w:rFonts w:ascii="Times New Roman" w:hAnsi="Times New Roman" w:cs="Times New Roman"/>
                <w:bCs/>
                <w:iCs/>
                <w:color w:val="1F41D1"/>
                <w:sz w:val="24"/>
                <w:szCs w:val="24"/>
              </w:rPr>
              <w:lastRenderedPageBreak/>
              <w:t xml:space="preserve">medical school will have to be based on a partnership model without any single individual gaining financially from the same, all gains what so ever should be that of Institution. </w:t>
            </w:r>
          </w:p>
        </w:tc>
      </w:tr>
      <w:tr w:rsidR="00E36F5B" w:rsidRPr="00E36F5B" w14:paraId="0E11C877" w14:textId="77777777" w:rsidTr="00E36F5B">
        <w:tc>
          <w:tcPr>
            <w:tcW w:w="9242" w:type="dxa"/>
          </w:tcPr>
          <w:p w14:paraId="530F53E1" w14:textId="77777777" w:rsidR="00E36F5B" w:rsidRPr="00414182" w:rsidRDefault="00E36F5B" w:rsidP="00C34795">
            <w:pPr>
              <w:pStyle w:val="ListParagraph"/>
              <w:numPr>
                <w:ilvl w:val="0"/>
                <w:numId w:val="4"/>
              </w:numPr>
              <w:rPr>
                <w:rFonts w:ascii="Times New Roman" w:hAnsi="Times New Roman" w:cs="Times New Roman"/>
                <w:bCs/>
                <w:iCs/>
                <w:color w:val="1F41D1"/>
                <w:sz w:val="24"/>
                <w:szCs w:val="24"/>
              </w:rPr>
            </w:pPr>
            <w:r w:rsidRPr="00414182">
              <w:rPr>
                <w:rFonts w:ascii="Times New Roman" w:hAnsi="Times New Roman" w:cs="Times New Roman"/>
                <w:bCs/>
                <w:iCs/>
                <w:color w:val="1F41D1"/>
                <w:sz w:val="24"/>
                <w:szCs w:val="24"/>
              </w:rPr>
              <w:lastRenderedPageBreak/>
              <w:t>Very stringent controls and demarcations to be applied in practice of different medical systems and none should be allowed to encroach upon each other’s system.</w:t>
            </w:r>
          </w:p>
        </w:tc>
      </w:tr>
      <w:tr w:rsidR="00E36F5B" w:rsidRPr="00E36F5B" w14:paraId="63BF6DE5" w14:textId="77777777" w:rsidTr="00E36F5B">
        <w:tc>
          <w:tcPr>
            <w:tcW w:w="9242" w:type="dxa"/>
          </w:tcPr>
          <w:p w14:paraId="5B443C05" w14:textId="77777777" w:rsidR="00E36F5B" w:rsidRPr="00414182" w:rsidRDefault="00E36F5B" w:rsidP="00C34795">
            <w:pPr>
              <w:pStyle w:val="ListParagraph"/>
              <w:numPr>
                <w:ilvl w:val="0"/>
                <w:numId w:val="4"/>
              </w:numPr>
              <w:rPr>
                <w:rFonts w:ascii="Times New Roman" w:hAnsi="Times New Roman" w:cs="Times New Roman"/>
                <w:bCs/>
                <w:iCs/>
                <w:color w:val="1F41D1"/>
                <w:sz w:val="24"/>
                <w:szCs w:val="24"/>
              </w:rPr>
            </w:pPr>
            <w:r w:rsidRPr="00414182">
              <w:rPr>
                <w:rFonts w:ascii="Times New Roman" w:hAnsi="Times New Roman" w:cs="Times New Roman"/>
                <w:bCs/>
                <w:iCs/>
                <w:color w:val="1F41D1"/>
                <w:sz w:val="24"/>
                <w:szCs w:val="24"/>
              </w:rPr>
              <w:t xml:space="preserve"> There should be a federal drug controller , and maintain a stringent controls on manufacturing standards, quality of drug combinations matching universal standards, fair pricing controls and deliverance of universally standard pharmacopeia and prevent mushrooming of spurious drugs and companies.</w:t>
            </w:r>
          </w:p>
        </w:tc>
      </w:tr>
      <w:tr w:rsidR="00E36F5B" w:rsidRPr="00E36F5B" w14:paraId="77C1E5C0" w14:textId="77777777" w:rsidTr="00E36F5B">
        <w:tc>
          <w:tcPr>
            <w:tcW w:w="9242" w:type="dxa"/>
          </w:tcPr>
          <w:p w14:paraId="41E7E17A" w14:textId="77777777" w:rsidR="00E36F5B" w:rsidRPr="00414182" w:rsidRDefault="00E36F5B" w:rsidP="00C34795">
            <w:pPr>
              <w:pStyle w:val="ListParagraph"/>
              <w:numPr>
                <w:ilvl w:val="0"/>
                <w:numId w:val="4"/>
              </w:numPr>
              <w:rPr>
                <w:rFonts w:ascii="Times New Roman" w:hAnsi="Times New Roman" w:cs="Times New Roman"/>
                <w:bCs/>
                <w:iCs/>
                <w:color w:val="1F41D1"/>
                <w:sz w:val="24"/>
                <w:szCs w:val="24"/>
              </w:rPr>
            </w:pPr>
            <w:r w:rsidRPr="00414182">
              <w:rPr>
                <w:rFonts w:ascii="Times New Roman" w:hAnsi="Times New Roman" w:cs="Times New Roman"/>
                <w:bCs/>
                <w:iCs/>
                <w:color w:val="1F41D1"/>
                <w:sz w:val="24"/>
                <w:szCs w:val="24"/>
              </w:rPr>
              <w:t>Ruminations of the medical profession have to be the best in a social system as a reward to their dedicated selfless lifelong service to humanity and nation. As is well known; the teacher and the doctor are two pillars who carry almost 80% of the nation building burden and unfortunately in our country they are the worse paid. Unless a proper, healthy and respectable packages are not devised for doctors instead of cuts &amp; commissions just the way IAS etc are paid doctors too have to be given the same kind of packages to certainly stem the corruption of ethical practices.</w:t>
            </w:r>
          </w:p>
        </w:tc>
      </w:tr>
      <w:tr w:rsidR="00E36F5B" w:rsidRPr="00E36F5B" w14:paraId="33996F98" w14:textId="77777777" w:rsidTr="00E36F5B">
        <w:tc>
          <w:tcPr>
            <w:tcW w:w="9242" w:type="dxa"/>
          </w:tcPr>
          <w:p w14:paraId="6497EE2F" w14:textId="77777777" w:rsidR="00E36F5B" w:rsidRPr="00414182" w:rsidRDefault="00E36F5B" w:rsidP="00C34795">
            <w:pPr>
              <w:pStyle w:val="ListParagraph"/>
              <w:numPr>
                <w:ilvl w:val="0"/>
                <w:numId w:val="4"/>
              </w:numPr>
              <w:rPr>
                <w:rFonts w:ascii="Times New Roman" w:hAnsi="Times New Roman" w:cs="Times New Roman"/>
                <w:bCs/>
                <w:iCs/>
                <w:color w:val="1F41D1"/>
                <w:sz w:val="24"/>
                <w:szCs w:val="24"/>
              </w:rPr>
            </w:pPr>
            <w:r w:rsidRPr="00414182">
              <w:rPr>
                <w:rFonts w:ascii="Times New Roman" w:hAnsi="Times New Roman" w:cs="Times New Roman"/>
                <w:bCs/>
                <w:iCs/>
                <w:color w:val="1F41D1"/>
                <w:sz w:val="24"/>
                <w:szCs w:val="24"/>
              </w:rPr>
              <w:t xml:space="preserve"> All medical practices whether private or governmental have to be made answerable without bias, harassment and discrimination. As an equal opportunity marshalling of social consumerisms for the sake of bring disrepute to the profession should  strictly be avoided by creating mechanisms within organizations those are responsible for control &amp; monitoring should have the powers to prevent, penalize any moral ethical or legal violation.</w:t>
            </w:r>
          </w:p>
        </w:tc>
      </w:tr>
      <w:tr w:rsidR="00E36F5B" w:rsidRPr="00E36F5B" w14:paraId="5BDBDA6C" w14:textId="77777777" w:rsidTr="00E36F5B">
        <w:tc>
          <w:tcPr>
            <w:tcW w:w="9242" w:type="dxa"/>
          </w:tcPr>
          <w:p w14:paraId="205AF0FD" w14:textId="77777777" w:rsidR="00E36F5B" w:rsidRPr="00414182" w:rsidRDefault="00E36F5B" w:rsidP="00C34795">
            <w:pPr>
              <w:pStyle w:val="ListParagraph"/>
              <w:numPr>
                <w:ilvl w:val="0"/>
                <w:numId w:val="4"/>
              </w:numPr>
              <w:rPr>
                <w:rFonts w:ascii="Times New Roman" w:hAnsi="Times New Roman" w:cs="Times New Roman"/>
                <w:bCs/>
                <w:iCs/>
                <w:color w:val="1F41D1"/>
                <w:sz w:val="24"/>
                <w:szCs w:val="24"/>
              </w:rPr>
            </w:pPr>
            <w:r w:rsidRPr="00414182">
              <w:rPr>
                <w:rFonts w:ascii="Times New Roman" w:hAnsi="Times New Roman" w:cs="Times New Roman"/>
                <w:bCs/>
                <w:iCs/>
                <w:color w:val="1F41D1"/>
                <w:sz w:val="24"/>
                <w:szCs w:val="24"/>
              </w:rPr>
              <w:t>Health Ministry, Medical education, allied Health services, Pharmaceutical Industry should all be incorporated in to unified governing &amp; monitoring control as all of them have to function symbiotically.</w:t>
            </w:r>
          </w:p>
        </w:tc>
      </w:tr>
      <w:tr w:rsidR="00E36F5B" w:rsidRPr="00E36F5B" w14:paraId="5BC3DF94" w14:textId="77777777" w:rsidTr="00E36F5B">
        <w:tc>
          <w:tcPr>
            <w:tcW w:w="9242" w:type="dxa"/>
          </w:tcPr>
          <w:p w14:paraId="1C574A23" w14:textId="77777777" w:rsidR="00E36F5B" w:rsidRPr="00414182" w:rsidRDefault="00E36F5B" w:rsidP="00C34795">
            <w:pPr>
              <w:pStyle w:val="ListParagraph"/>
              <w:numPr>
                <w:ilvl w:val="0"/>
                <w:numId w:val="4"/>
              </w:numPr>
              <w:rPr>
                <w:rFonts w:ascii="Times New Roman" w:hAnsi="Times New Roman" w:cs="Times New Roman"/>
                <w:bCs/>
                <w:iCs/>
                <w:color w:val="1F41D1"/>
                <w:sz w:val="24"/>
                <w:szCs w:val="24"/>
              </w:rPr>
            </w:pPr>
            <w:r w:rsidRPr="00414182">
              <w:rPr>
                <w:rFonts w:ascii="Times New Roman" w:hAnsi="Times New Roman" w:cs="Times New Roman"/>
                <w:bCs/>
                <w:iCs/>
                <w:color w:val="1F41D1"/>
                <w:sz w:val="24"/>
                <w:szCs w:val="24"/>
              </w:rPr>
              <w:t xml:space="preserve"> Traditional Medicine &amp; its branches should never be allowed to encroach the    </w:t>
            </w:r>
            <w:r w:rsidR="005D32D7" w:rsidRPr="00414182">
              <w:rPr>
                <w:rFonts w:ascii="Times New Roman" w:hAnsi="Times New Roman" w:cs="Times New Roman"/>
                <w:bCs/>
                <w:iCs/>
                <w:color w:val="1F41D1"/>
                <w:sz w:val="24"/>
                <w:szCs w:val="24"/>
              </w:rPr>
              <w:t>boundaries</w:t>
            </w:r>
            <w:r w:rsidR="00576BBC" w:rsidRPr="00414182">
              <w:rPr>
                <w:rFonts w:ascii="Times New Roman" w:hAnsi="Times New Roman" w:cs="Times New Roman"/>
                <w:bCs/>
                <w:iCs/>
                <w:color w:val="1F41D1"/>
                <w:sz w:val="24"/>
                <w:szCs w:val="24"/>
              </w:rPr>
              <w:t xml:space="preserve"> of </w:t>
            </w:r>
            <w:r w:rsidRPr="00414182">
              <w:rPr>
                <w:rFonts w:ascii="Times New Roman" w:hAnsi="Times New Roman" w:cs="Times New Roman"/>
                <w:bCs/>
                <w:iCs/>
                <w:color w:val="1F41D1"/>
                <w:sz w:val="24"/>
                <w:szCs w:val="24"/>
              </w:rPr>
              <w:t>allopathic medicine. They should be prevented from making or promoting any false claim or any claim which has not been scientifically tested and proved. Yes traditional medicines can be allowed to be researched scientifically and molecules or substances identified which may have a use for medical management. Integration of traditional medicine at research level can potentially lead to a lot of pioneering work which perhaps can convert us in to a global leader in molecule identifying.</w:t>
            </w:r>
          </w:p>
        </w:tc>
      </w:tr>
    </w:tbl>
    <w:p w14:paraId="046519D2" w14:textId="77777777" w:rsidR="00C9283B" w:rsidRDefault="00C9283B" w:rsidP="00C9283B">
      <w:pPr>
        <w:spacing w:line="240" w:lineRule="auto"/>
        <w:rPr>
          <w:rFonts w:ascii="Times New Roman" w:hAnsi="Times New Roman" w:cs="Times New Roman"/>
          <w:bCs/>
          <w:iCs/>
          <w:sz w:val="24"/>
          <w:szCs w:val="24"/>
        </w:rPr>
      </w:pPr>
    </w:p>
    <w:p w14:paraId="359C33BA" w14:textId="77777777" w:rsidR="00E36F5B" w:rsidRPr="000F0DD7" w:rsidRDefault="00E36F5B" w:rsidP="00B258D7">
      <w:pPr>
        <w:spacing w:line="240" w:lineRule="auto"/>
        <w:ind w:firstLine="720"/>
        <w:rPr>
          <w:rFonts w:ascii="Times New Roman" w:hAnsi="Times New Roman" w:cs="Times New Roman"/>
          <w:bCs/>
          <w:iCs/>
          <w:sz w:val="24"/>
          <w:szCs w:val="24"/>
        </w:rPr>
      </w:pPr>
      <w:r w:rsidRPr="000F0DD7">
        <w:rPr>
          <w:rFonts w:ascii="Times New Roman" w:hAnsi="Times New Roman" w:cs="Times New Roman"/>
          <w:bCs/>
          <w:iCs/>
          <w:sz w:val="24"/>
          <w:szCs w:val="24"/>
        </w:rPr>
        <w:t xml:space="preserve">This </w:t>
      </w:r>
      <w:r w:rsidR="00016F94" w:rsidRPr="000F0DD7">
        <w:rPr>
          <w:rFonts w:ascii="Times New Roman" w:hAnsi="Times New Roman" w:cs="Times New Roman"/>
          <w:bCs/>
          <w:iCs/>
          <w:sz w:val="24"/>
          <w:szCs w:val="24"/>
        </w:rPr>
        <w:t>can only be achieved by</w:t>
      </w:r>
      <w:r w:rsidR="00BF21B4" w:rsidRPr="000F0DD7">
        <w:rPr>
          <w:rFonts w:ascii="Times New Roman" w:hAnsi="Times New Roman" w:cs="Times New Roman"/>
          <w:bCs/>
          <w:iCs/>
          <w:sz w:val="24"/>
          <w:szCs w:val="24"/>
        </w:rPr>
        <w:t xml:space="preserve"> having the will to change the mindset of bias and take a holistic and</w:t>
      </w:r>
      <w:r w:rsidR="00016F94" w:rsidRPr="000F0DD7">
        <w:rPr>
          <w:rFonts w:ascii="Times New Roman" w:hAnsi="Times New Roman" w:cs="Times New Roman"/>
          <w:bCs/>
          <w:iCs/>
          <w:sz w:val="24"/>
          <w:szCs w:val="24"/>
        </w:rPr>
        <w:t xml:space="preserve"> comprehensive review of our</w:t>
      </w:r>
      <w:r w:rsidRPr="00316AA8">
        <w:rPr>
          <w:rFonts w:ascii="Times New Roman" w:hAnsi="Times New Roman" w:cs="Times New Roman"/>
          <w:bCs/>
          <w:iCs/>
          <w:sz w:val="24"/>
          <w:szCs w:val="24"/>
        </w:rPr>
        <w:t xml:space="preserve"> health care deliverance model</w:t>
      </w:r>
      <w:r w:rsidR="00BF21B4" w:rsidRPr="00316AA8">
        <w:rPr>
          <w:rFonts w:ascii="Times New Roman" w:hAnsi="Times New Roman" w:cs="Times New Roman"/>
          <w:bCs/>
          <w:iCs/>
          <w:sz w:val="24"/>
          <w:szCs w:val="24"/>
        </w:rPr>
        <w:t>.</w:t>
      </w:r>
      <w:r w:rsidRPr="000F0DD7">
        <w:rPr>
          <w:rFonts w:ascii="Times New Roman" w:hAnsi="Times New Roman" w:cs="Times New Roman"/>
          <w:bCs/>
          <w:iCs/>
          <w:sz w:val="24"/>
          <w:szCs w:val="24"/>
        </w:rPr>
        <w:t xml:space="preserve"> </w:t>
      </w:r>
      <w:r w:rsidR="00BF21B4" w:rsidRPr="000F0DD7">
        <w:rPr>
          <w:rFonts w:ascii="Times New Roman" w:hAnsi="Times New Roman" w:cs="Times New Roman"/>
          <w:bCs/>
          <w:iCs/>
          <w:sz w:val="24"/>
          <w:szCs w:val="24"/>
        </w:rPr>
        <w:t>W</w:t>
      </w:r>
      <w:r w:rsidR="00A85C0F" w:rsidRPr="000F0DD7">
        <w:rPr>
          <w:rFonts w:ascii="Times New Roman" w:hAnsi="Times New Roman" w:cs="Times New Roman"/>
          <w:bCs/>
          <w:iCs/>
          <w:sz w:val="24"/>
          <w:szCs w:val="24"/>
        </w:rPr>
        <w:t>ell p</w:t>
      </w:r>
      <w:r w:rsidRPr="000F0DD7">
        <w:rPr>
          <w:rFonts w:ascii="Times New Roman" w:hAnsi="Times New Roman" w:cs="Times New Roman"/>
          <w:bCs/>
          <w:iCs/>
          <w:sz w:val="24"/>
          <w:szCs w:val="24"/>
        </w:rPr>
        <w:t>laned,</w:t>
      </w:r>
      <w:r w:rsidR="00A85C0F" w:rsidRPr="000F0DD7">
        <w:rPr>
          <w:rFonts w:ascii="Times New Roman" w:hAnsi="Times New Roman" w:cs="Times New Roman"/>
          <w:bCs/>
          <w:iCs/>
          <w:sz w:val="24"/>
          <w:szCs w:val="24"/>
        </w:rPr>
        <w:t xml:space="preserve"> cohesive and</w:t>
      </w:r>
      <w:r w:rsidR="00A85C0F" w:rsidRPr="000F0DD7">
        <w:rPr>
          <w:rFonts w:ascii="Segoe UI" w:hAnsi="Segoe UI" w:cs="Segoe UI"/>
          <w:b/>
          <w:bCs/>
        </w:rPr>
        <w:t xml:space="preserve"> </w:t>
      </w:r>
      <w:r w:rsidR="00FE7F43" w:rsidRPr="000F0DD7">
        <w:rPr>
          <w:rStyle w:val="Hyperlink"/>
          <w:rFonts w:ascii="Times New Roman" w:hAnsi="Times New Roman" w:cs="Times New Roman"/>
          <w:bCs/>
          <w:iCs/>
          <w:color w:val="auto"/>
          <w:sz w:val="24"/>
          <w:szCs w:val="24"/>
          <w:u w:val="none"/>
        </w:rPr>
        <w:fldChar w:fldCharType="begin"/>
      </w:r>
      <w:r w:rsidR="00FE7F43" w:rsidRPr="000F0DD7">
        <w:rPr>
          <w:rStyle w:val="Hyperlink"/>
          <w:rFonts w:ascii="Times New Roman" w:hAnsi="Times New Roman" w:cs="Times New Roman"/>
          <w:bCs/>
          <w:iCs/>
          <w:color w:val="auto"/>
          <w:sz w:val="24"/>
          <w:szCs w:val="24"/>
          <w:u w:val="none"/>
        </w:rPr>
        <w:instrText xml:space="preserve"> HYPERLINK "https://www.dictionary.com/browse/conscientious" </w:instrText>
      </w:r>
      <w:r w:rsidR="00FE7F43" w:rsidRPr="000F0DD7">
        <w:rPr>
          <w:rStyle w:val="Hyperlink"/>
          <w:rFonts w:ascii="Times New Roman" w:hAnsi="Times New Roman" w:cs="Times New Roman"/>
          <w:bCs/>
          <w:iCs/>
          <w:color w:val="auto"/>
          <w:sz w:val="24"/>
          <w:szCs w:val="24"/>
          <w:u w:val="none"/>
          <w:rPrChange w:id="25" w:author="Reviewer 1" w:date="2019-01-24T17:26:00Z">
            <w:rPr>
              <w:rStyle w:val="Hyperlink"/>
              <w:rFonts w:ascii="Times New Roman" w:hAnsi="Times New Roman" w:cs="Times New Roman"/>
              <w:bCs/>
              <w:iCs/>
              <w:color w:val="auto"/>
              <w:sz w:val="24"/>
              <w:szCs w:val="24"/>
              <w:u w:val="none"/>
            </w:rPr>
          </w:rPrChange>
        </w:rPr>
        <w:fldChar w:fldCharType="separate"/>
      </w:r>
      <w:r w:rsidR="00BF21B4" w:rsidRPr="000F0DD7">
        <w:rPr>
          <w:rStyle w:val="Hyperlink"/>
          <w:rFonts w:ascii="Times New Roman" w:hAnsi="Times New Roman" w:cs="Times New Roman"/>
          <w:bCs/>
          <w:iCs/>
          <w:color w:val="auto"/>
          <w:sz w:val="24"/>
          <w:szCs w:val="24"/>
          <w:u w:val="none"/>
        </w:rPr>
        <w:t>c</w:t>
      </w:r>
      <w:r w:rsidR="00A85C0F" w:rsidRPr="000F0DD7">
        <w:rPr>
          <w:rStyle w:val="Hyperlink"/>
          <w:rFonts w:ascii="Times New Roman" w:hAnsi="Times New Roman" w:cs="Times New Roman"/>
          <w:bCs/>
          <w:iCs/>
          <w:color w:val="auto"/>
          <w:sz w:val="24"/>
          <w:szCs w:val="24"/>
          <w:u w:val="none"/>
        </w:rPr>
        <w:t>onscientious</w:t>
      </w:r>
      <w:r w:rsidR="00FE7F43" w:rsidRPr="000F0DD7">
        <w:rPr>
          <w:rStyle w:val="Hyperlink"/>
          <w:rFonts w:ascii="Times New Roman" w:hAnsi="Times New Roman" w:cs="Times New Roman"/>
          <w:bCs/>
          <w:iCs/>
          <w:color w:val="auto"/>
          <w:sz w:val="24"/>
          <w:szCs w:val="24"/>
          <w:u w:val="none"/>
        </w:rPr>
        <w:fldChar w:fldCharType="end"/>
      </w:r>
      <w:r w:rsidRPr="000F0DD7">
        <w:rPr>
          <w:rFonts w:ascii="Times New Roman" w:hAnsi="Times New Roman" w:cs="Times New Roman"/>
          <w:bCs/>
          <w:iCs/>
          <w:sz w:val="24"/>
          <w:szCs w:val="24"/>
        </w:rPr>
        <w:t xml:space="preserve"> </w:t>
      </w:r>
      <w:r w:rsidR="00BF21B4" w:rsidRPr="000F0DD7">
        <w:rPr>
          <w:rFonts w:ascii="Times New Roman" w:hAnsi="Times New Roman" w:cs="Times New Roman"/>
          <w:bCs/>
          <w:iCs/>
          <w:sz w:val="24"/>
          <w:szCs w:val="24"/>
        </w:rPr>
        <w:t>efforts have to be put in,</w:t>
      </w:r>
      <w:r w:rsidRPr="000F0DD7">
        <w:rPr>
          <w:rFonts w:ascii="Times New Roman" w:hAnsi="Times New Roman" w:cs="Times New Roman"/>
          <w:bCs/>
          <w:iCs/>
          <w:sz w:val="24"/>
          <w:szCs w:val="24"/>
        </w:rPr>
        <w:t xml:space="preserve"> </w:t>
      </w:r>
      <w:r w:rsidR="00B258D7" w:rsidRPr="00316AA8">
        <w:rPr>
          <w:rFonts w:ascii="Times New Roman" w:hAnsi="Times New Roman" w:cs="Times New Roman"/>
          <w:bCs/>
          <w:iCs/>
          <w:sz w:val="24"/>
          <w:szCs w:val="24"/>
        </w:rPr>
        <w:t>not only by</w:t>
      </w:r>
      <w:r w:rsidR="00016F94" w:rsidRPr="00316AA8">
        <w:rPr>
          <w:rFonts w:ascii="Times New Roman" w:hAnsi="Times New Roman" w:cs="Times New Roman"/>
          <w:bCs/>
          <w:iCs/>
          <w:sz w:val="24"/>
          <w:szCs w:val="24"/>
        </w:rPr>
        <w:t xml:space="preserve"> the governance but also by the</w:t>
      </w:r>
      <w:r w:rsidRPr="000F0DD7">
        <w:rPr>
          <w:rFonts w:ascii="Times New Roman" w:hAnsi="Times New Roman" w:cs="Times New Roman"/>
          <w:bCs/>
          <w:iCs/>
          <w:sz w:val="24"/>
          <w:szCs w:val="24"/>
        </w:rPr>
        <w:t xml:space="preserve"> </w:t>
      </w:r>
      <w:r w:rsidR="00A85C0F" w:rsidRPr="000F0DD7">
        <w:rPr>
          <w:rFonts w:ascii="Times New Roman" w:hAnsi="Times New Roman" w:cs="Times New Roman"/>
          <w:bCs/>
          <w:iCs/>
          <w:sz w:val="24"/>
          <w:szCs w:val="24"/>
        </w:rPr>
        <w:t>executing</w:t>
      </w:r>
      <w:r w:rsidRPr="000F0DD7">
        <w:rPr>
          <w:rFonts w:ascii="Times New Roman" w:hAnsi="Times New Roman" w:cs="Times New Roman"/>
          <w:bCs/>
          <w:iCs/>
          <w:sz w:val="24"/>
          <w:szCs w:val="24"/>
        </w:rPr>
        <w:t xml:space="preserve"> staff which indeed includes physicians</w:t>
      </w:r>
      <w:r w:rsidR="00B258D7" w:rsidRPr="000F0DD7">
        <w:rPr>
          <w:rFonts w:ascii="Times New Roman" w:hAnsi="Times New Roman" w:cs="Times New Roman"/>
          <w:bCs/>
          <w:iCs/>
          <w:sz w:val="24"/>
          <w:szCs w:val="24"/>
        </w:rPr>
        <w:t xml:space="preserve"> and ancillary staff as well</w:t>
      </w:r>
      <w:r w:rsidRPr="000F0DD7">
        <w:rPr>
          <w:rFonts w:ascii="Times New Roman" w:hAnsi="Times New Roman" w:cs="Times New Roman"/>
          <w:bCs/>
          <w:iCs/>
          <w:sz w:val="24"/>
          <w:szCs w:val="24"/>
        </w:rPr>
        <w:t>. I am</w:t>
      </w:r>
      <w:r w:rsidR="00016F94" w:rsidRPr="000F0DD7">
        <w:rPr>
          <w:rFonts w:ascii="Times New Roman" w:hAnsi="Times New Roman" w:cs="Times New Roman"/>
          <w:bCs/>
          <w:iCs/>
          <w:sz w:val="24"/>
          <w:szCs w:val="24"/>
        </w:rPr>
        <w:t xml:space="preserve"> sure it will</w:t>
      </w:r>
      <w:r w:rsidRPr="000F0DD7">
        <w:rPr>
          <w:rFonts w:ascii="Times New Roman" w:hAnsi="Times New Roman" w:cs="Times New Roman"/>
          <w:bCs/>
          <w:iCs/>
          <w:sz w:val="24"/>
          <w:szCs w:val="24"/>
        </w:rPr>
        <w:t xml:space="preserve"> be a hard task</w:t>
      </w:r>
      <w:r w:rsidR="00016F94" w:rsidRPr="000F0DD7">
        <w:rPr>
          <w:rFonts w:ascii="Times New Roman" w:hAnsi="Times New Roman" w:cs="Times New Roman"/>
          <w:bCs/>
          <w:iCs/>
          <w:sz w:val="24"/>
          <w:szCs w:val="24"/>
        </w:rPr>
        <w:t xml:space="preserve"> but certainly not an impossible task to create and nourish</w:t>
      </w:r>
      <w:r w:rsidRPr="000F0DD7">
        <w:rPr>
          <w:rFonts w:ascii="Times New Roman" w:hAnsi="Times New Roman" w:cs="Times New Roman"/>
          <w:bCs/>
          <w:iCs/>
          <w:sz w:val="24"/>
          <w:szCs w:val="24"/>
        </w:rPr>
        <w:t xml:space="preserve"> an ethical </w:t>
      </w:r>
      <w:r w:rsidR="00A85C0F" w:rsidRPr="000F0DD7">
        <w:rPr>
          <w:rFonts w:ascii="Times New Roman" w:hAnsi="Times New Roman" w:cs="Times New Roman"/>
          <w:bCs/>
          <w:iCs/>
          <w:sz w:val="24"/>
          <w:szCs w:val="24"/>
        </w:rPr>
        <w:t>healthcare which penetrates the nook &amp; corner of this country</w:t>
      </w:r>
      <w:r w:rsidR="00016F94" w:rsidRPr="000F0DD7">
        <w:rPr>
          <w:rFonts w:ascii="Times New Roman" w:hAnsi="Times New Roman" w:cs="Times New Roman"/>
          <w:bCs/>
          <w:iCs/>
          <w:sz w:val="24"/>
          <w:szCs w:val="24"/>
        </w:rPr>
        <w:t xml:space="preserve"> and</w:t>
      </w:r>
      <w:r w:rsidR="00A85C0F" w:rsidRPr="000F0DD7">
        <w:rPr>
          <w:rFonts w:ascii="Times New Roman" w:hAnsi="Times New Roman" w:cs="Times New Roman"/>
          <w:bCs/>
          <w:iCs/>
          <w:sz w:val="24"/>
          <w:szCs w:val="24"/>
        </w:rPr>
        <w:t xml:space="preserve"> becomes a role model </w:t>
      </w:r>
      <w:r w:rsidR="00016F94" w:rsidRPr="000F0DD7">
        <w:rPr>
          <w:rFonts w:ascii="Times New Roman" w:hAnsi="Times New Roman" w:cs="Times New Roman"/>
          <w:bCs/>
          <w:iCs/>
          <w:sz w:val="24"/>
          <w:szCs w:val="24"/>
        </w:rPr>
        <w:t xml:space="preserve">globally </w:t>
      </w:r>
      <w:r w:rsidR="00A85C0F" w:rsidRPr="000F0DD7">
        <w:rPr>
          <w:rFonts w:ascii="Times New Roman" w:hAnsi="Times New Roman" w:cs="Times New Roman"/>
          <w:bCs/>
          <w:iCs/>
          <w:sz w:val="24"/>
          <w:szCs w:val="24"/>
        </w:rPr>
        <w:t xml:space="preserve">the way we had been during the reign of </w:t>
      </w:r>
      <w:r w:rsidR="00A85C0F" w:rsidRPr="000F0DD7">
        <w:rPr>
          <w:rFonts w:ascii="Times New Roman" w:hAnsi="Times New Roman" w:cs="Times New Roman"/>
          <w:sz w:val="24"/>
          <w:szCs w:val="24"/>
        </w:rPr>
        <w:t>Charkha”</w:t>
      </w:r>
      <w:r w:rsidR="00016F94" w:rsidRPr="000F0DD7">
        <w:rPr>
          <w:rFonts w:ascii="Times New Roman" w:hAnsi="Times New Roman" w:cs="Times New Roman"/>
          <w:sz w:val="24"/>
          <w:szCs w:val="24"/>
        </w:rPr>
        <w:t xml:space="preserve"> </w:t>
      </w:r>
      <w:r w:rsidR="00016F94" w:rsidRPr="000F0DD7">
        <w:rPr>
          <w:rFonts w:ascii="Times New Roman" w:hAnsi="Times New Roman" w:cs="Times New Roman"/>
          <w:bCs/>
          <w:iCs/>
          <w:sz w:val="24"/>
          <w:szCs w:val="24"/>
        </w:rPr>
        <w:t xml:space="preserve">or </w:t>
      </w:r>
      <w:proofErr w:type="spellStart"/>
      <w:r w:rsidR="00A85C0F" w:rsidRPr="000F0DD7">
        <w:rPr>
          <w:rFonts w:ascii="Times New Roman" w:hAnsi="Times New Roman" w:cs="Times New Roman"/>
          <w:bCs/>
          <w:iCs/>
          <w:sz w:val="24"/>
          <w:szCs w:val="24"/>
        </w:rPr>
        <w:t>Surshashtra</w:t>
      </w:r>
      <w:proofErr w:type="spellEnd"/>
      <w:r w:rsidR="00A85C0F" w:rsidRPr="000F0DD7">
        <w:rPr>
          <w:rFonts w:ascii="Times New Roman" w:hAnsi="Times New Roman" w:cs="Times New Roman"/>
          <w:bCs/>
          <w:iCs/>
          <w:sz w:val="24"/>
          <w:szCs w:val="24"/>
        </w:rPr>
        <w:t>.</w:t>
      </w:r>
    </w:p>
    <w:p w14:paraId="44794761" w14:textId="77777777" w:rsidR="00B258D7" w:rsidRDefault="00A85C0F" w:rsidP="009F52F8">
      <w:pPr>
        <w:spacing w:line="240" w:lineRule="auto"/>
        <w:ind w:firstLine="720"/>
        <w:rPr>
          <w:rFonts w:ascii="Times New Roman" w:hAnsi="Times New Roman" w:cs="Times New Roman"/>
          <w:bCs/>
          <w:iCs/>
          <w:sz w:val="24"/>
          <w:szCs w:val="24"/>
        </w:rPr>
      </w:pPr>
      <w:r w:rsidRPr="000F0DD7">
        <w:rPr>
          <w:rFonts w:ascii="Times New Roman" w:hAnsi="Times New Roman" w:cs="Times New Roman"/>
          <w:b/>
          <w:bCs/>
          <w:iCs/>
          <w:sz w:val="24"/>
          <w:szCs w:val="24"/>
        </w:rPr>
        <w:t>Ethics is in origin the art of recommending to others the sacrifices required for cooperation with one self.</w:t>
      </w:r>
      <w:r w:rsidR="00016F94" w:rsidRPr="000F0DD7">
        <w:rPr>
          <w:rFonts w:ascii="Times New Roman" w:hAnsi="Times New Roman" w:cs="Times New Roman"/>
          <w:b/>
          <w:bCs/>
          <w:iCs/>
          <w:sz w:val="24"/>
          <w:szCs w:val="24"/>
        </w:rPr>
        <w:t xml:space="preserve"> (Bertrand</w:t>
      </w:r>
      <w:r w:rsidRPr="000F0DD7">
        <w:rPr>
          <w:rFonts w:ascii="Times New Roman" w:hAnsi="Times New Roman" w:cs="Times New Roman"/>
          <w:b/>
          <w:bCs/>
          <w:iCs/>
          <w:sz w:val="24"/>
          <w:szCs w:val="24"/>
        </w:rPr>
        <w:t xml:space="preserve"> </w:t>
      </w:r>
      <w:r w:rsidR="00016F94" w:rsidRPr="000F0DD7">
        <w:rPr>
          <w:rFonts w:ascii="Times New Roman" w:hAnsi="Times New Roman" w:cs="Times New Roman"/>
          <w:b/>
          <w:bCs/>
          <w:iCs/>
          <w:sz w:val="24"/>
          <w:szCs w:val="24"/>
        </w:rPr>
        <w:t>Russell)</w:t>
      </w:r>
      <w:r w:rsidR="00016F94" w:rsidRPr="000F0DD7">
        <w:rPr>
          <w:rFonts w:ascii="Times New Roman" w:hAnsi="Times New Roman" w:cs="Times New Roman"/>
          <w:b/>
          <w:bCs/>
          <w:iCs/>
          <w:sz w:val="28"/>
          <w:szCs w:val="24"/>
        </w:rPr>
        <w:t xml:space="preserve"> </w:t>
      </w:r>
      <w:r w:rsidR="00016F94" w:rsidRPr="000F0DD7">
        <w:rPr>
          <w:rFonts w:ascii="Times New Roman" w:hAnsi="Times New Roman" w:cs="Times New Roman"/>
          <w:bCs/>
          <w:iCs/>
          <w:sz w:val="24"/>
          <w:szCs w:val="24"/>
        </w:rPr>
        <w:t>Indeed we all are capable of it</w:t>
      </w:r>
      <w:r w:rsidRPr="000F0DD7">
        <w:rPr>
          <w:rFonts w:ascii="Times New Roman" w:hAnsi="Times New Roman" w:cs="Times New Roman"/>
          <w:bCs/>
          <w:iCs/>
          <w:sz w:val="24"/>
          <w:szCs w:val="24"/>
        </w:rPr>
        <w:t xml:space="preserve"> </w:t>
      </w:r>
      <w:r w:rsidR="00016F94" w:rsidRPr="000F0DD7">
        <w:rPr>
          <w:rFonts w:ascii="Times New Roman" w:hAnsi="Times New Roman" w:cs="Times New Roman"/>
          <w:bCs/>
          <w:iCs/>
          <w:sz w:val="24"/>
          <w:szCs w:val="24"/>
        </w:rPr>
        <w:t xml:space="preserve">so come on let </w:t>
      </w:r>
      <w:r w:rsidR="00016F94" w:rsidRPr="000F0DD7">
        <w:rPr>
          <w:rFonts w:ascii="Times New Roman" w:hAnsi="Times New Roman" w:cs="Times New Roman"/>
          <w:bCs/>
          <w:iCs/>
          <w:sz w:val="24"/>
          <w:szCs w:val="24"/>
        </w:rPr>
        <w:lastRenderedPageBreak/>
        <w:t>us pledge to execute it in a way four thousand</w:t>
      </w:r>
      <w:r w:rsidR="00B258D7" w:rsidRPr="000F0DD7">
        <w:rPr>
          <w:rFonts w:ascii="Times New Roman" w:hAnsi="Times New Roman" w:cs="Times New Roman"/>
          <w:bCs/>
          <w:iCs/>
          <w:sz w:val="24"/>
          <w:szCs w:val="24"/>
        </w:rPr>
        <w:t xml:space="preserve"> years bac</w:t>
      </w:r>
      <w:r w:rsidR="00D6093A" w:rsidRPr="000F0DD7">
        <w:rPr>
          <w:rFonts w:ascii="Times New Roman" w:hAnsi="Times New Roman" w:cs="Times New Roman"/>
          <w:bCs/>
          <w:iCs/>
          <w:sz w:val="24"/>
          <w:szCs w:val="24"/>
        </w:rPr>
        <w:t>k our ancestors did and exalted</w:t>
      </w:r>
      <w:r w:rsidR="00B258D7" w:rsidRPr="000F0DD7">
        <w:rPr>
          <w:rFonts w:ascii="Times New Roman" w:hAnsi="Times New Roman" w:cs="Times New Roman"/>
          <w:bCs/>
          <w:iCs/>
          <w:sz w:val="24"/>
          <w:szCs w:val="24"/>
        </w:rPr>
        <w:t xml:space="preserve"> their own existence.</w:t>
      </w:r>
      <w:r w:rsidRPr="00016F94">
        <w:rPr>
          <w:rFonts w:ascii="Times New Roman" w:hAnsi="Times New Roman" w:cs="Times New Roman"/>
          <w:bCs/>
          <w:iCs/>
          <w:sz w:val="24"/>
          <w:szCs w:val="24"/>
        </w:rPr>
        <w:t xml:space="preserve">   </w:t>
      </w:r>
    </w:p>
    <w:p w14:paraId="7BB421C9" w14:textId="77777777" w:rsidR="00B258D7" w:rsidRDefault="00B258D7" w:rsidP="00C9283B">
      <w:pPr>
        <w:spacing w:line="240" w:lineRule="auto"/>
        <w:rPr>
          <w:rFonts w:ascii="Times New Roman" w:hAnsi="Times New Roman" w:cs="Times New Roman"/>
          <w:bCs/>
          <w:iCs/>
          <w:sz w:val="24"/>
          <w:szCs w:val="24"/>
        </w:rPr>
      </w:pPr>
    </w:p>
    <w:p w14:paraId="48811C26" w14:textId="77777777" w:rsidR="00B258D7" w:rsidRDefault="00B258D7" w:rsidP="00C9283B">
      <w:pPr>
        <w:spacing w:line="240" w:lineRule="auto"/>
        <w:rPr>
          <w:rFonts w:ascii="Times New Roman" w:hAnsi="Times New Roman" w:cs="Times New Roman"/>
          <w:bCs/>
          <w:iCs/>
          <w:sz w:val="24"/>
          <w:szCs w:val="24"/>
        </w:rPr>
      </w:pPr>
    </w:p>
    <w:p w14:paraId="1C21A8A9" w14:textId="77777777" w:rsidR="00B258D7" w:rsidRDefault="00B258D7" w:rsidP="00C9283B">
      <w:pPr>
        <w:spacing w:line="240" w:lineRule="auto"/>
        <w:rPr>
          <w:rFonts w:ascii="Times New Roman" w:hAnsi="Times New Roman" w:cs="Times New Roman"/>
          <w:b/>
          <w:bCs/>
          <w:iCs/>
          <w:sz w:val="28"/>
          <w:szCs w:val="28"/>
          <w:u w:val="single"/>
        </w:rPr>
      </w:pPr>
      <w:r w:rsidRPr="00B258D7">
        <w:rPr>
          <w:rFonts w:ascii="Times New Roman" w:hAnsi="Times New Roman" w:cs="Times New Roman"/>
          <w:b/>
          <w:bCs/>
          <w:iCs/>
          <w:sz w:val="28"/>
          <w:szCs w:val="28"/>
          <w:u w:val="single"/>
        </w:rPr>
        <w:t>References</w:t>
      </w:r>
    </w:p>
    <w:p w14:paraId="5250207A" w14:textId="77777777" w:rsidR="00EC7629" w:rsidRPr="00FE65AF" w:rsidRDefault="00EC7629" w:rsidP="00FE65AF">
      <w:pPr>
        <w:pStyle w:val="ListParagraph"/>
        <w:numPr>
          <w:ilvl w:val="0"/>
          <w:numId w:val="5"/>
        </w:numPr>
        <w:rPr>
          <w:rFonts w:ascii="Times New Roman" w:hAnsi="Times New Roman" w:cs="Times New Roman"/>
          <w:bCs/>
          <w:iCs/>
          <w:color w:val="002060"/>
          <w:sz w:val="24"/>
          <w:szCs w:val="24"/>
          <w:lang w:val="en-IN"/>
        </w:rPr>
      </w:pPr>
      <w:proofErr w:type="spellStart"/>
      <w:r w:rsidRPr="00FE65AF">
        <w:rPr>
          <w:rFonts w:ascii="Times New Roman" w:hAnsi="Times New Roman" w:cs="Times New Roman"/>
          <w:bCs/>
          <w:iCs/>
          <w:color w:val="002060"/>
          <w:sz w:val="24"/>
          <w:szCs w:val="24"/>
          <w:lang w:val="en-IN"/>
        </w:rPr>
        <w:t>Atran</w:t>
      </w:r>
      <w:proofErr w:type="spellEnd"/>
      <w:r w:rsidRPr="00FE65AF">
        <w:rPr>
          <w:rFonts w:ascii="Times New Roman" w:hAnsi="Times New Roman" w:cs="Times New Roman"/>
          <w:bCs/>
          <w:iCs/>
          <w:color w:val="002060"/>
          <w:sz w:val="24"/>
          <w:szCs w:val="24"/>
          <w:lang w:val="en-IN"/>
        </w:rPr>
        <w:t xml:space="preserve">, S; </w:t>
      </w:r>
      <w:proofErr w:type="spellStart"/>
      <w:r w:rsidRPr="00FE65AF">
        <w:rPr>
          <w:rFonts w:ascii="Times New Roman" w:hAnsi="Times New Roman" w:cs="Times New Roman"/>
          <w:bCs/>
          <w:iCs/>
          <w:color w:val="002060"/>
          <w:sz w:val="24"/>
          <w:szCs w:val="24"/>
          <w:lang w:val="en-IN"/>
        </w:rPr>
        <w:t>Norenzayan</w:t>
      </w:r>
      <w:proofErr w:type="spellEnd"/>
      <w:r w:rsidRPr="00FE65AF">
        <w:rPr>
          <w:rFonts w:ascii="Times New Roman" w:hAnsi="Times New Roman" w:cs="Times New Roman"/>
          <w:bCs/>
          <w:iCs/>
          <w:color w:val="002060"/>
          <w:sz w:val="24"/>
          <w:szCs w:val="24"/>
          <w:lang w:val="en-IN"/>
        </w:rPr>
        <w:t xml:space="preserve">, A (2004). </w:t>
      </w:r>
      <w:hyperlink r:id="rId18" w:history="1">
        <w:r w:rsidRPr="00FE65AF">
          <w:rPr>
            <w:rStyle w:val="Hyperlink"/>
            <w:rFonts w:ascii="Times New Roman" w:hAnsi="Times New Roman" w:cs="Times New Roman"/>
            <w:bCs/>
            <w:iCs/>
            <w:color w:val="002060"/>
            <w:sz w:val="24"/>
            <w:szCs w:val="24"/>
            <w:lang w:val="en-IN"/>
          </w:rPr>
          <w:t>"Religion's evolutionary landscape: counterintuition, commitment, compassion, communion"</w:t>
        </w:r>
      </w:hyperlink>
      <w:r w:rsidRPr="00FE65AF">
        <w:rPr>
          <w:rFonts w:ascii="Times New Roman" w:hAnsi="Times New Roman" w:cs="Times New Roman"/>
          <w:bCs/>
          <w:iCs/>
          <w:color w:val="002060"/>
          <w:sz w:val="24"/>
          <w:szCs w:val="24"/>
          <w:lang w:val="en-IN"/>
        </w:rPr>
        <w:t xml:space="preserve">. </w:t>
      </w:r>
      <w:hyperlink r:id="rId19" w:tooltip="Behavioral and Brain Sciences" w:history="1">
        <w:r w:rsidRPr="00FE65AF">
          <w:rPr>
            <w:rStyle w:val="Hyperlink"/>
            <w:rFonts w:ascii="Times New Roman" w:hAnsi="Times New Roman" w:cs="Times New Roman"/>
            <w:bCs/>
            <w:iCs/>
            <w:color w:val="002060"/>
            <w:sz w:val="24"/>
            <w:szCs w:val="24"/>
            <w:lang w:val="en-IN"/>
          </w:rPr>
          <w:t>Behavioral and Brain Sciences</w:t>
        </w:r>
      </w:hyperlink>
      <w:r w:rsidRPr="00FE65AF">
        <w:rPr>
          <w:rFonts w:ascii="Times New Roman" w:hAnsi="Times New Roman" w:cs="Times New Roman"/>
          <w:bCs/>
          <w:iCs/>
          <w:color w:val="002060"/>
          <w:sz w:val="24"/>
          <w:szCs w:val="24"/>
          <w:lang w:val="en-IN"/>
        </w:rPr>
        <w:t xml:space="preserve">. </w:t>
      </w:r>
      <w:r w:rsidRPr="00FE65AF">
        <w:rPr>
          <w:rFonts w:ascii="Times New Roman" w:hAnsi="Times New Roman" w:cs="Times New Roman"/>
          <w:b/>
          <w:bCs/>
          <w:iCs/>
          <w:color w:val="002060"/>
          <w:sz w:val="24"/>
          <w:szCs w:val="24"/>
          <w:lang w:val="en-IN"/>
        </w:rPr>
        <w:t>27</w:t>
      </w:r>
      <w:r w:rsidRPr="00FE65AF">
        <w:rPr>
          <w:rFonts w:ascii="Times New Roman" w:hAnsi="Times New Roman" w:cs="Times New Roman"/>
          <w:bCs/>
          <w:iCs/>
          <w:color w:val="002060"/>
          <w:sz w:val="24"/>
          <w:szCs w:val="24"/>
          <w:lang w:val="en-IN"/>
        </w:rPr>
        <w:t xml:space="preserve"> (6): 713–30, discussion 730–70. </w:t>
      </w:r>
      <w:hyperlink r:id="rId20" w:tooltip="CiteSeerX" w:history="1">
        <w:proofErr w:type="spellStart"/>
        <w:r w:rsidRPr="00FE65AF">
          <w:rPr>
            <w:rStyle w:val="Hyperlink"/>
            <w:rFonts w:ascii="Times New Roman" w:hAnsi="Times New Roman" w:cs="Times New Roman"/>
            <w:bCs/>
            <w:iCs/>
            <w:color w:val="002060"/>
            <w:sz w:val="24"/>
            <w:szCs w:val="24"/>
            <w:lang w:val="en-IN"/>
          </w:rPr>
          <w:t>CiteSeerX</w:t>
        </w:r>
        <w:proofErr w:type="spellEnd"/>
      </w:hyperlink>
      <w:r w:rsidRPr="00FE65AF">
        <w:rPr>
          <w:rFonts w:ascii="Times New Roman" w:hAnsi="Times New Roman" w:cs="Times New Roman"/>
          <w:bCs/>
          <w:iCs/>
          <w:color w:val="002060"/>
          <w:sz w:val="24"/>
          <w:szCs w:val="24"/>
          <w:lang w:val="en-IN"/>
        </w:rPr>
        <w:t> </w:t>
      </w:r>
      <w:hyperlink r:id="rId21" w:history="1">
        <w:r w:rsidRPr="00FE65AF">
          <w:rPr>
            <w:rStyle w:val="Hyperlink"/>
            <w:rFonts w:ascii="Times New Roman" w:hAnsi="Times New Roman" w:cs="Times New Roman"/>
            <w:bCs/>
            <w:iCs/>
            <w:color w:val="002060"/>
            <w:sz w:val="24"/>
            <w:szCs w:val="24"/>
            <w:lang w:val="en-IN"/>
          </w:rPr>
          <w:t>10.1.1.687.8586</w:t>
        </w:r>
      </w:hyperlink>
      <w:r w:rsidRPr="00FE65AF">
        <w:rPr>
          <w:rFonts w:ascii="Times New Roman" w:hAnsi="Times New Roman" w:cs="Times New Roman"/>
          <w:bCs/>
          <w:iCs/>
          <w:color w:val="002060"/>
          <w:sz w:val="24"/>
          <w:szCs w:val="24"/>
          <w:lang w:val="en-IN"/>
        </w:rPr>
        <w:t xml:space="preserve">. </w:t>
      </w:r>
      <w:hyperlink r:id="rId22" w:tooltip="Digital object identifier" w:history="1">
        <w:r w:rsidRPr="00FE65AF">
          <w:rPr>
            <w:rStyle w:val="Hyperlink"/>
            <w:rFonts w:ascii="Times New Roman" w:hAnsi="Times New Roman" w:cs="Times New Roman"/>
            <w:bCs/>
            <w:iCs/>
            <w:color w:val="002060"/>
            <w:sz w:val="24"/>
            <w:szCs w:val="24"/>
            <w:lang w:val="en-IN"/>
          </w:rPr>
          <w:t>doi</w:t>
        </w:r>
      </w:hyperlink>
      <w:r w:rsidRPr="00FE65AF">
        <w:rPr>
          <w:rFonts w:ascii="Times New Roman" w:hAnsi="Times New Roman" w:cs="Times New Roman"/>
          <w:bCs/>
          <w:iCs/>
          <w:color w:val="002060"/>
          <w:sz w:val="24"/>
          <w:szCs w:val="24"/>
          <w:lang w:val="en-IN"/>
        </w:rPr>
        <w:t>:</w:t>
      </w:r>
      <w:hyperlink r:id="rId23" w:history="1">
        <w:r w:rsidRPr="00FE65AF">
          <w:rPr>
            <w:rStyle w:val="Hyperlink"/>
            <w:rFonts w:ascii="Times New Roman" w:hAnsi="Times New Roman" w:cs="Times New Roman"/>
            <w:bCs/>
            <w:iCs/>
            <w:color w:val="002060"/>
            <w:sz w:val="24"/>
            <w:szCs w:val="24"/>
            <w:lang w:val="en-IN"/>
          </w:rPr>
          <w:t>10.1017/s0140525x04000172</w:t>
        </w:r>
      </w:hyperlink>
      <w:r w:rsidRPr="00FE65AF">
        <w:rPr>
          <w:rFonts w:ascii="Times New Roman" w:hAnsi="Times New Roman" w:cs="Times New Roman"/>
          <w:bCs/>
          <w:iCs/>
          <w:color w:val="002060"/>
          <w:sz w:val="24"/>
          <w:szCs w:val="24"/>
          <w:lang w:val="en-IN"/>
        </w:rPr>
        <w:t xml:space="preserve">. </w:t>
      </w:r>
      <w:hyperlink r:id="rId24" w:tooltip="PubMed Identifier" w:history="1">
        <w:r w:rsidRPr="00FE65AF">
          <w:rPr>
            <w:rStyle w:val="Hyperlink"/>
            <w:rFonts w:ascii="Times New Roman" w:hAnsi="Times New Roman" w:cs="Times New Roman"/>
            <w:bCs/>
            <w:iCs/>
            <w:color w:val="002060"/>
            <w:sz w:val="24"/>
            <w:szCs w:val="24"/>
            <w:lang w:val="en-IN"/>
          </w:rPr>
          <w:t>PMID</w:t>
        </w:r>
      </w:hyperlink>
      <w:r w:rsidRPr="00FE65AF">
        <w:rPr>
          <w:rFonts w:ascii="Times New Roman" w:hAnsi="Times New Roman" w:cs="Times New Roman"/>
          <w:bCs/>
          <w:iCs/>
          <w:color w:val="002060"/>
          <w:sz w:val="24"/>
          <w:szCs w:val="24"/>
          <w:lang w:val="en-IN"/>
        </w:rPr>
        <w:t> </w:t>
      </w:r>
      <w:hyperlink r:id="rId25" w:history="1">
        <w:r w:rsidRPr="00FE65AF">
          <w:rPr>
            <w:rStyle w:val="Hyperlink"/>
            <w:rFonts w:ascii="Times New Roman" w:hAnsi="Times New Roman" w:cs="Times New Roman"/>
            <w:bCs/>
            <w:iCs/>
            <w:color w:val="002060"/>
            <w:sz w:val="24"/>
            <w:szCs w:val="24"/>
            <w:lang w:val="en-IN"/>
          </w:rPr>
          <w:t>16035401</w:t>
        </w:r>
      </w:hyperlink>
      <w:r w:rsidRPr="00FE65AF">
        <w:rPr>
          <w:rFonts w:ascii="Times New Roman" w:hAnsi="Times New Roman" w:cs="Times New Roman"/>
          <w:bCs/>
          <w:iCs/>
          <w:color w:val="002060"/>
          <w:sz w:val="24"/>
          <w:szCs w:val="24"/>
          <w:lang w:val="en-IN"/>
        </w:rPr>
        <w:t xml:space="preserve">. Archived from </w:t>
      </w:r>
      <w:hyperlink r:id="rId26" w:history="1">
        <w:r w:rsidRPr="00FE65AF">
          <w:rPr>
            <w:rStyle w:val="Hyperlink"/>
            <w:rFonts w:ascii="Times New Roman" w:hAnsi="Times New Roman" w:cs="Times New Roman"/>
            <w:bCs/>
            <w:iCs/>
            <w:color w:val="002060"/>
            <w:sz w:val="24"/>
            <w:szCs w:val="24"/>
            <w:lang w:val="en-IN"/>
          </w:rPr>
          <w:t>the original</w:t>
        </w:r>
      </w:hyperlink>
      <w:r w:rsidRPr="00FE65AF">
        <w:rPr>
          <w:rFonts w:ascii="Times New Roman" w:hAnsi="Times New Roman" w:cs="Times New Roman"/>
          <w:bCs/>
          <w:iCs/>
          <w:color w:val="002060"/>
          <w:sz w:val="24"/>
          <w:szCs w:val="24"/>
          <w:lang w:val="en-IN"/>
        </w:rPr>
        <w:t xml:space="preserve"> on 2008-08-07.</w:t>
      </w:r>
    </w:p>
    <w:p w14:paraId="66FAD44A" w14:textId="77777777" w:rsidR="00EC7629" w:rsidRPr="00FE65AF" w:rsidRDefault="00802BC7" w:rsidP="00FE65AF">
      <w:pPr>
        <w:pStyle w:val="ListParagraph"/>
        <w:numPr>
          <w:ilvl w:val="0"/>
          <w:numId w:val="5"/>
        </w:numPr>
        <w:spacing w:before="100" w:beforeAutospacing="1" w:after="100" w:afterAutospacing="1"/>
        <w:rPr>
          <w:rStyle w:val="HTMLCite"/>
          <w:rFonts w:ascii="Times New Roman" w:hAnsi="Times New Roman" w:cs="Times New Roman"/>
          <w:i w:val="0"/>
          <w:color w:val="002060"/>
          <w:sz w:val="24"/>
          <w:szCs w:val="24"/>
        </w:rPr>
      </w:pPr>
      <w:hyperlink r:id="rId27" w:history="1">
        <w:r w:rsidR="00EC7629" w:rsidRPr="00FE65AF">
          <w:rPr>
            <w:rStyle w:val="Hyperlink"/>
            <w:rFonts w:ascii="Times New Roman" w:hAnsi="Times New Roman" w:cs="Times New Roman"/>
            <w:iCs/>
            <w:color w:val="002060"/>
            <w:sz w:val="24"/>
            <w:szCs w:val="24"/>
          </w:rPr>
          <w:t>"Darwin's God"</w:t>
        </w:r>
      </w:hyperlink>
      <w:r w:rsidR="00EC7629" w:rsidRPr="00FE65AF">
        <w:rPr>
          <w:rStyle w:val="HTMLCite"/>
          <w:rFonts w:ascii="Times New Roman" w:hAnsi="Times New Roman" w:cs="Times New Roman"/>
          <w:i w:val="0"/>
          <w:color w:val="002060"/>
          <w:sz w:val="24"/>
          <w:szCs w:val="24"/>
        </w:rPr>
        <w:t>. The New York Times. 4 March 2007</w:t>
      </w:r>
    </w:p>
    <w:p w14:paraId="3FAF1145" w14:textId="77777777" w:rsidR="00EC7629" w:rsidRPr="00FE65AF" w:rsidRDefault="00EC7629" w:rsidP="00FE65AF">
      <w:pPr>
        <w:pStyle w:val="ListParagraph"/>
        <w:numPr>
          <w:ilvl w:val="0"/>
          <w:numId w:val="5"/>
        </w:numPr>
        <w:spacing w:before="100" w:beforeAutospacing="1" w:after="100" w:afterAutospacing="1"/>
        <w:rPr>
          <w:rStyle w:val="HTMLCite"/>
          <w:rFonts w:ascii="Times New Roman" w:hAnsi="Times New Roman" w:cs="Times New Roman"/>
          <w:i w:val="0"/>
          <w:color w:val="002060"/>
          <w:sz w:val="24"/>
          <w:szCs w:val="24"/>
        </w:rPr>
      </w:pPr>
      <w:proofErr w:type="spellStart"/>
      <w:r w:rsidRPr="00FE65AF">
        <w:rPr>
          <w:rStyle w:val="HTMLCite"/>
          <w:rFonts w:ascii="Times New Roman" w:hAnsi="Times New Roman" w:cs="Times New Roman"/>
          <w:i w:val="0"/>
          <w:color w:val="002060"/>
          <w:sz w:val="24"/>
          <w:szCs w:val="24"/>
        </w:rPr>
        <w:t>Dávid</w:t>
      </w:r>
      <w:proofErr w:type="spellEnd"/>
      <w:r w:rsidRPr="00FE65AF">
        <w:rPr>
          <w:rStyle w:val="HTMLCite"/>
          <w:rFonts w:ascii="Times New Roman" w:hAnsi="Times New Roman" w:cs="Times New Roman"/>
          <w:i w:val="0"/>
          <w:color w:val="002060"/>
          <w:sz w:val="24"/>
          <w:szCs w:val="24"/>
        </w:rPr>
        <w:t xml:space="preserve">-Barrett, </w:t>
      </w:r>
      <w:proofErr w:type="spellStart"/>
      <w:r w:rsidRPr="00FE65AF">
        <w:rPr>
          <w:rStyle w:val="HTMLCite"/>
          <w:rFonts w:ascii="Times New Roman" w:hAnsi="Times New Roman" w:cs="Times New Roman"/>
          <w:i w:val="0"/>
          <w:color w:val="002060"/>
          <w:sz w:val="24"/>
          <w:szCs w:val="24"/>
        </w:rPr>
        <w:t>Tamás</w:t>
      </w:r>
      <w:proofErr w:type="spellEnd"/>
      <w:r w:rsidRPr="00FE65AF">
        <w:rPr>
          <w:rStyle w:val="HTMLCite"/>
          <w:rFonts w:ascii="Times New Roman" w:hAnsi="Times New Roman" w:cs="Times New Roman"/>
          <w:i w:val="0"/>
          <w:color w:val="002060"/>
          <w:sz w:val="24"/>
          <w:szCs w:val="24"/>
        </w:rPr>
        <w:t xml:space="preserve">; Carney, James (2015-08-14). "The deification of historical figures and the emergence of priesthoods as a solution to a network coordination problem". Religion, Brain &amp; Behavior. </w:t>
      </w:r>
      <w:r w:rsidRPr="00FE65AF">
        <w:rPr>
          <w:rStyle w:val="HTMLCite"/>
          <w:rFonts w:ascii="Times New Roman" w:hAnsi="Times New Roman" w:cs="Times New Roman"/>
          <w:b/>
          <w:bCs/>
          <w:i w:val="0"/>
          <w:color w:val="002060"/>
          <w:sz w:val="24"/>
          <w:szCs w:val="24"/>
        </w:rPr>
        <w:t>0</w:t>
      </w:r>
      <w:r w:rsidRPr="00FE65AF">
        <w:rPr>
          <w:rStyle w:val="HTMLCite"/>
          <w:rFonts w:ascii="Times New Roman" w:hAnsi="Times New Roman" w:cs="Times New Roman"/>
          <w:i w:val="0"/>
          <w:color w:val="002060"/>
          <w:sz w:val="24"/>
          <w:szCs w:val="24"/>
        </w:rPr>
        <w:t xml:space="preserve"> (4): 1–11. </w:t>
      </w:r>
      <w:hyperlink r:id="rId28" w:tooltip="Digital object identifier" w:history="1">
        <w:r w:rsidRPr="00FE65AF">
          <w:rPr>
            <w:rStyle w:val="Hyperlink"/>
            <w:rFonts w:ascii="Times New Roman" w:hAnsi="Times New Roman" w:cs="Times New Roman"/>
            <w:iCs/>
            <w:color w:val="002060"/>
            <w:sz w:val="24"/>
            <w:szCs w:val="24"/>
          </w:rPr>
          <w:t>doi</w:t>
        </w:r>
      </w:hyperlink>
      <w:r w:rsidRPr="00FE65AF">
        <w:rPr>
          <w:rStyle w:val="HTMLCite"/>
          <w:rFonts w:ascii="Times New Roman" w:hAnsi="Times New Roman" w:cs="Times New Roman"/>
          <w:i w:val="0"/>
          <w:color w:val="002060"/>
          <w:sz w:val="24"/>
          <w:szCs w:val="24"/>
        </w:rPr>
        <w:t>:</w:t>
      </w:r>
      <w:hyperlink r:id="rId29" w:history="1">
        <w:r w:rsidRPr="00FE65AF">
          <w:rPr>
            <w:rStyle w:val="Hyperlink"/>
            <w:rFonts w:ascii="Times New Roman" w:hAnsi="Times New Roman" w:cs="Times New Roman"/>
            <w:iCs/>
            <w:color w:val="002060"/>
            <w:sz w:val="24"/>
            <w:szCs w:val="24"/>
          </w:rPr>
          <w:t>10.1080/2153599X.2015.1063001</w:t>
        </w:r>
      </w:hyperlink>
      <w:r w:rsidRPr="00FE65AF">
        <w:rPr>
          <w:rStyle w:val="HTMLCite"/>
          <w:rFonts w:ascii="Times New Roman" w:hAnsi="Times New Roman" w:cs="Times New Roman"/>
          <w:i w:val="0"/>
          <w:color w:val="002060"/>
          <w:sz w:val="24"/>
          <w:szCs w:val="24"/>
        </w:rPr>
        <w:t xml:space="preserve">. </w:t>
      </w:r>
      <w:hyperlink r:id="rId30" w:tooltip="International Standard Serial Number" w:history="1">
        <w:r w:rsidRPr="00FE65AF">
          <w:rPr>
            <w:rStyle w:val="Hyperlink"/>
            <w:rFonts w:ascii="Times New Roman" w:hAnsi="Times New Roman" w:cs="Times New Roman"/>
            <w:iCs/>
            <w:color w:val="002060"/>
            <w:sz w:val="24"/>
            <w:szCs w:val="24"/>
          </w:rPr>
          <w:t>ISSN</w:t>
        </w:r>
      </w:hyperlink>
      <w:r w:rsidRPr="00FE65AF">
        <w:rPr>
          <w:rStyle w:val="HTMLCite"/>
          <w:rFonts w:ascii="Times New Roman" w:hAnsi="Times New Roman" w:cs="Times New Roman"/>
          <w:i w:val="0"/>
          <w:color w:val="002060"/>
          <w:sz w:val="24"/>
          <w:szCs w:val="24"/>
        </w:rPr>
        <w:t> </w:t>
      </w:r>
      <w:hyperlink r:id="rId31" w:history="1">
        <w:r w:rsidRPr="00FE65AF">
          <w:rPr>
            <w:rStyle w:val="Hyperlink"/>
            <w:rFonts w:ascii="Times New Roman" w:hAnsi="Times New Roman" w:cs="Times New Roman"/>
            <w:iCs/>
            <w:color w:val="002060"/>
            <w:sz w:val="24"/>
            <w:szCs w:val="24"/>
          </w:rPr>
          <w:t>2153-599X</w:t>
        </w:r>
      </w:hyperlink>
      <w:r w:rsidRPr="00FE65AF">
        <w:rPr>
          <w:rStyle w:val="HTMLCite"/>
          <w:rFonts w:ascii="Times New Roman" w:hAnsi="Times New Roman" w:cs="Times New Roman"/>
          <w:i w:val="0"/>
          <w:color w:val="002060"/>
          <w:sz w:val="24"/>
          <w:szCs w:val="24"/>
        </w:rPr>
        <w:t>.</w:t>
      </w:r>
    </w:p>
    <w:p w14:paraId="3A365D9B" w14:textId="77777777" w:rsidR="00EC7629" w:rsidRPr="00FE65AF" w:rsidRDefault="00802BC7" w:rsidP="00FE65AF">
      <w:pPr>
        <w:pStyle w:val="ListParagraph"/>
        <w:numPr>
          <w:ilvl w:val="0"/>
          <w:numId w:val="5"/>
        </w:numPr>
        <w:rPr>
          <w:rFonts w:ascii="Times New Roman" w:hAnsi="Times New Roman" w:cs="Times New Roman"/>
          <w:bCs/>
          <w:iCs/>
          <w:color w:val="002060"/>
          <w:sz w:val="24"/>
          <w:szCs w:val="24"/>
          <w:lang w:val="en-IN"/>
        </w:rPr>
      </w:pPr>
      <w:hyperlink r:id="rId32" w:history="1">
        <w:r w:rsidR="00EC7629" w:rsidRPr="00FE65AF">
          <w:rPr>
            <w:rStyle w:val="Hyperlink"/>
            <w:rFonts w:ascii="Times New Roman" w:hAnsi="Times New Roman" w:cs="Times New Roman"/>
            <w:color w:val="002060"/>
            <w:sz w:val="24"/>
            <w:szCs w:val="24"/>
          </w:rPr>
          <w:t>Evolutionary Religious Studies (ERS): A Beginner's Guide</w:t>
        </w:r>
      </w:hyperlink>
      <w:r w:rsidR="00EC7629" w:rsidRPr="00FE65AF">
        <w:rPr>
          <w:rFonts w:ascii="Times New Roman" w:hAnsi="Times New Roman" w:cs="Times New Roman"/>
          <w:color w:val="002060"/>
          <w:sz w:val="24"/>
          <w:szCs w:val="24"/>
        </w:rPr>
        <w:t xml:space="preserve"> </w:t>
      </w:r>
      <w:hyperlink r:id="rId33" w:history="1">
        <w:r w:rsidR="00EC7629" w:rsidRPr="00FE65AF">
          <w:rPr>
            <w:rStyle w:val="Hyperlink"/>
            <w:rFonts w:ascii="Times New Roman" w:hAnsi="Times New Roman" w:cs="Times New Roman"/>
            <w:color w:val="002060"/>
            <w:sz w:val="24"/>
            <w:szCs w:val="24"/>
          </w:rPr>
          <w:t>Archived</w:t>
        </w:r>
      </w:hyperlink>
      <w:r w:rsidR="00EC7629" w:rsidRPr="00FE65AF">
        <w:rPr>
          <w:rFonts w:ascii="Times New Roman" w:hAnsi="Times New Roman" w:cs="Times New Roman"/>
          <w:color w:val="002060"/>
          <w:sz w:val="24"/>
          <w:szCs w:val="24"/>
        </w:rPr>
        <w:t xml:space="preserve"> 2010-06-11 at the </w:t>
      </w:r>
      <w:hyperlink r:id="rId34" w:tooltip="Wayback Machine" w:history="1">
        <w:proofErr w:type="spellStart"/>
        <w:r w:rsidR="00EC7629" w:rsidRPr="00FE65AF">
          <w:rPr>
            <w:rStyle w:val="Hyperlink"/>
            <w:rFonts w:ascii="Times New Roman" w:hAnsi="Times New Roman" w:cs="Times New Roman"/>
            <w:color w:val="002060"/>
            <w:sz w:val="24"/>
            <w:szCs w:val="24"/>
          </w:rPr>
          <w:t>Wayback</w:t>
        </w:r>
        <w:proofErr w:type="spellEnd"/>
        <w:r w:rsidR="00EC7629" w:rsidRPr="00FE65AF">
          <w:rPr>
            <w:rStyle w:val="Hyperlink"/>
            <w:rFonts w:ascii="Times New Roman" w:hAnsi="Times New Roman" w:cs="Times New Roman"/>
            <w:color w:val="002060"/>
            <w:sz w:val="24"/>
            <w:szCs w:val="24"/>
          </w:rPr>
          <w:t xml:space="preserve"> Machine</w:t>
        </w:r>
      </w:hyperlink>
      <w:r w:rsidR="00EC7629" w:rsidRPr="00FE65AF">
        <w:rPr>
          <w:rFonts w:ascii="Times New Roman" w:hAnsi="Times New Roman" w:cs="Times New Roman"/>
          <w:color w:val="002060"/>
          <w:sz w:val="24"/>
          <w:szCs w:val="24"/>
        </w:rPr>
        <w:t>.</w:t>
      </w:r>
    </w:p>
    <w:p w14:paraId="52B1DF78" w14:textId="77777777" w:rsidR="00EC7629" w:rsidRPr="00FE65AF" w:rsidRDefault="00EC7629" w:rsidP="00FE65AF">
      <w:pPr>
        <w:pStyle w:val="ListParagraph"/>
        <w:numPr>
          <w:ilvl w:val="0"/>
          <w:numId w:val="5"/>
        </w:numPr>
        <w:rPr>
          <w:rFonts w:ascii="Times New Roman" w:hAnsi="Times New Roman" w:cs="Times New Roman"/>
          <w:color w:val="002060"/>
          <w:sz w:val="24"/>
          <w:szCs w:val="24"/>
        </w:rPr>
      </w:pPr>
      <w:r w:rsidRPr="00FE65AF">
        <w:rPr>
          <w:rFonts w:ascii="Times New Roman" w:hAnsi="Times New Roman" w:cs="Times New Roman"/>
          <w:color w:val="002060"/>
          <w:sz w:val="24"/>
          <w:szCs w:val="24"/>
        </w:rPr>
        <w:t>General Medical Council's ethical code for practice—</w:t>
      </w:r>
      <w:r w:rsidRPr="00FE65AF">
        <w:rPr>
          <w:rFonts w:ascii="Times New Roman" w:hAnsi="Times New Roman" w:cs="Times New Roman"/>
          <w:iCs/>
          <w:color w:val="002060"/>
          <w:sz w:val="24"/>
          <w:szCs w:val="24"/>
        </w:rPr>
        <w:t>Duties of a Doctor</w:t>
      </w:r>
      <w:r w:rsidRPr="00FE65AF">
        <w:rPr>
          <w:rFonts w:ascii="Times New Roman" w:hAnsi="Times New Roman" w:cs="Times New Roman"/>
          <w:color w:val="002060"/>
          <w:sz w:val="24"/>
          <w:szCs w:val="24"/>
        </w:rPr>
        <w:t>. This guidance came into effect 22 April 2013. It was updated on 29 April 2014 to include paragraph 14.1 on doctors' knowledge of the English language</w:t>
      </w:r>
    </w:p>
    <w:p w14:paraId="0CD6E879" w14:textId="77777777" w:rsidR="00EC7629" w:rsidRPr="00FE65AF" w:rsidRDefault="00802BC7" w:rsidP="00FE65AF">
      <w:pPr>
        <w:pStyle w:val="ListParagraph"/>
        <w:numPr>
          <w:ilvl w:val="0"/>
          <w:numId w:val="5"/>
        </w:numPr>
        <w:rPr>
          <w:rFonts w:ascii="Times New Roman" w:hAnsi="Times New Roman" w:cs="Times New Roman"/>
          <w:sz w:val="24"/>
          <w:szCs w:val="24"/>
        </w:rPr>
      </w:pPr>
      <w:hyperlink r:id="rId35" w:history="1">
        <w:r w:rsidR="00EC7629" w:rsidRPr="00FE65AF">
          <w:rPr>
            <w:rStyle w:val="Hyperlink"/>
            <w:rFonts w:ascii="Times New Roman" w:hAnsi="Times New Roman" w:cs="Times New Roman"/>
            <w:sz w:val="24"/>
            <w:szCs w:val="24"/>
          </w:rPr>
          <w:t>https://www.bibliotecapleyades.net/sociopolitica/esp_sociopol_depopu28.htm</w:t>
        </w:r>
      </w:hyperlink>
    </w:p>
    <w:p w14:paraId="2BA11052" w14:textId="77777777" w:rsidR="00EC7629" w:rsidRPr="00FE65AF" w:rsidRDefault="00802BC7" w:rsidP="00FE65AF">
      <w:pPr>
        <w:pStyle w:val="ListParagraph"/>
        <w:numPr>
          <w:ilvl w:val="0"/>
          <w:numId w:val="5"/>
        </w:numPr>
        <w:rPr>
          <w:rFonts w:ascii="Times New Roman" w:hAnsi="Times New Roman" w:cs="Times New Roman"/>
          <w:sz w:val="24"/>
          <w:szCs w:val="24"/>
        </w:rPr>
      </w:pPr>
      <w:hyperlink r:id="rId36" w:history="1">
        <w:r w:rsidR="00EC7629" w:rsidRPr="00FE65AF">
          <w:rPr>
            <w:rStyle w:val="Hyperlink"/>
            <w:rFonts w:ascii="Times New Roman" w:hAnsi="Times New Roman" w:cs="Times New Roman"/>
            <w:sz w:val="24"/>
            <w:szCs w:val="24"/>
          </w:rPr>
          <w:t>http://www.history.ucsb.edu/faculty/marcuse/classes/33d/projects/medicine/The%20Tuskegee%20Syphilis%20Study.htm</w:t>
        </w:r>
      </w:hyperlink>
    </w:p>
    <w:p w14:paraId="5CFBF3A0" w14:textId="77777777" w:rsidR="00EC7629" w:rsidRPr="00FE65AF" w:rsidRDefault="00802BC7" w:rsidP="00FE65AF">
      <w:pPr>
        <w:pStyle w:val="ListParagraph"/>
        <w:numPr>
          <w:ilvl w:val="0"/>
          <w:numId w:val="5"/>
        </w:numPr>
        <w:rPr>
          <w:rFonts w:ascii="Times New Roman" w:hAnsi="Times New Roman" w:cs="Times New Roman"/>
          <w:sz w:val="24"/>
          <w:szCs w:val="24"/>
        </w:rPr>
      </w:pPr>
      <w:hyperlink r:id="rId37" w:history="1">
        <w:r w:rsidR="00EC7629" w:rsidRPr="00FE65AF">
          <w:rPr>
            <w:rStyle w:val="Hyperlink"/>
            <w:rFonts w:ascii="Times New Roman" w:hAnsi="Times New Roman" w:cs="Times New Roman"/>
            <w:sz w:val="24"/>
            <w:szCs w:val="24"/>
          </w:rPr>
          <w:t>https://www.livelaw.in/ethics-medical-practice/</w:t>
        </w:r>
      </w:hyperlink>
    </w:p>
    <w:p w14:paraId="48BE3929" w14:textId="77777777" w:rsidR="00EC7629" w:rsidRPr="00FE65AF" w:rsidRDefault="00802BC7" w:rsidP="00FE65AF">
      <w:pPr>
        <w:pStyle w:val="ListParagraph"/>
        <w:numPr>
          <w:ilvl w:val="0"/>
          <w:numId w:val="5"/>
        </w:numPr>
        <w:rPr>
          <w:rFonts w:ascii="Times New Roman" w:hAnsi="Times New Roman" w:cs="Times New Roman"/>
          <w:sz w:val="24"/>
          <w:szCs w:val="24"/>
        </w:rPr>
      </w:pPr>
      <w:hyperlink r:id="rId38" w:history="1">
        <w:r w:rsidR="00EC7629" w:rsidRPr="00FE65AF">
          <w:rPr>
            <w:rStyle w:val="Hyperlink"/>
            <w:rFonts w:ascii="Times New Roman" w:hAnsi="Times New Roman" w:cs="Times New Roman"/>
            <w:sz w:val="24"/>
            <w:szCs w:val="24"/>
          </w:rPr>
          <w:t>http://lydiaramsey.com/etiquette-tips-for-physicians-and-medical-staff/</w:t>
        </w:r>
      </w:hyperlink>
    </w:p>
    <w:p w14:paraId="44A3B349" w14:textId="77777777" w:rsidR="00F6597F" w:rsidRPr="00FE65AF" w:rsidRDefault="00802BC7" w:rsidP="00FE65AF">
      <w:pPr>
        <w:pStyle w:val="ListParagraph"/>
        <w:numPr>
          <w:ilvl w:val="0"/>
          <w:numId w:val="5"/>
        </w:numPr>
        <w:rPr>
          <w:rFonts w:ascii="Times New Roman" w:hAnsi="Times New Roman" w:cs="Times New Roman"/>
          <w:sz w:val="24"/>
          <w:szCs w:val="24"/>
        </w:rPr>
      </w:pPr>
      <w:hyperlink r:id="rId39" w:history="1">
        <w:r w:rsidR="00F6597F" w:rsidRPr="00FE65AF">
          <w:rPr>
            <w:rStyle w:val="Hyperlink"/>
            <w:rFonts w:ascii="Times New Roman" w:hAnsi="Times New Roman" w:cs="Times New Roman"/>
            <w:sz w:val="24"/>
            <w:szCs w:val="24"/>
          </w:rPr>
          <w:t>https://www.myadvo.in/blog/10-recent-landmark-judgments-by-supreme-court-that-changed-the-course-of-indian-legislation/</w:t>
        </w:r>
      </w:hyperlink>
    </w:p>
    <w:p w14:paraId="5721C5BE" w14:textId="77777777" w:rsidR="00F6597F" w:rsidRPr="00FE65AF" w:rsidRDefault="00802BC7" w:rsidP="00FE65AF">
      <w:pPr>
        <w:pStyle w:val="ListParagraph"/>
        <w:numPr>
          <w:ilvl w:val="0"/>
          <w:numId w:val="5"/>
        </w:numPr>
        <w:rPr>
          <w:rFonts w:ascii="Times New Roman" w:hAnsi="Times New Roman" w:cs="Times New Roman"/>
          <w:sz w:val="24"/>
          <w:szCs w:val="24"/>
        </w:rPr>
      </w:pPr>
      <w:hyperlink r:id="rId40" w:history="1">
        <w:r w:rsidR="00F6597F" w:rsidRPr="00FE65AF">
          <w:rPr>
            <w:rStyle w:val="Hyperlink"/>
            <w:rFonts w:ascii="Times New Roman" w:hAnsi="Times New Roman" w:cs="Times New Roman"/>
            <w:sz w:val="24"/>
            <w:szCs w:val="24"/>
          </w:rPr>
          <w:t>https://www.wma.net/policies-post/wma-declaration-of-geneva/</w:t>
        </w:r>
      </w:hyperlink>
    </w:p>
    <w:p w14:paraId="45ABFC24" w14:textId="77777777" w:rsidR="00F6597F" w:rsidRPr="00FE65AF" w:rsidRDefault="00F6597F" w:rsidP="00FE65AF">
      <w:pPr>
        <w:pStyle w:val="ListParagraph"/>
        <w:numPr>
          <w:ilvl w:val="0"/>
          <w:numId w:val="5"/>
        </w:numPr>
        <w:spacing w:before="100" w:beforeAutospacing="1" w:after="100" w:afterAutospacing="1"/>
        <w:rPr>
          <w:rFonts w:ascii="Times New Roman" w:hAnsi="Times New Roman" w:cs="Times New Roman"/>
          <w:bCs/>
          <w:color w:val="002060"/>
          <w:sz w:val="24"/>
          <w:szCs w:val="24"/>
        </w:rPr>
      </w:pPr>
      <w:r w:rsidRPr="00FE65AF">
        <w:rPr>
          <w:rFonts w:ascii="Times New Roman" w:hAnsi="Times New Roman" w:cs="Times New Roman"/>
          <w:b/>
          <w:bCs/>
          <w:color w:val="002060"/>
          <w:sz w:val="24"/>
          <w:szCs w:val="24"/>
        </w:rPr>
        <w:t>Indian Medical Council (</w:t>
      </w:r>
      <w:r w:rsidRPr="00FE65AF">
        <w:rPr>
          <w:rFonts w:ascii="Times New Roman" w:hAnsi="Times New Roman" w:cs="Times New Roman"/>
          <w:bCs/>
          <w:color w:val="002060"/>
          <w:sz w:val="24"/>
          <w:szCs w:val="24"/>
        </w:rPr>
        <w:t>Professional Conduct, Etiquette and Ethics) Regulations, 2002  (Published in Part III, Section 4 of the Gazette of India, dated 6th April, 2002) MEDICAL COUNCIL OF INDIA NOTIFICATION New Delhi, dated 11th March, 2002</w:t>
      </w:r>
    </w:p>
    <w:p w14:paraId="71F4BD0D" w14:textId="77777777" w:rsidR="00F6597F" w:rsidRPr="00FE65AF" w:rsidRDefault="00F6597F" w:rsidP="00FE65AF">
      <w:pPr>
        <w:pStyle w:val="ListParagraph"/>
        <w:numPr>
          <w:ilvl w:val="0"/>
          <w:numId w:val="5"/>
        </w:numPr>
        <w:rPr>
          <w:rFonts w:ascii="Times New Roman" w:hAnsi="Times New Roman" w:cs="Times New Roman"/>
          <w:color w:val="002060"/>
          <w:sz w:val="24"/>
          <w:szCs w:val="24"/>
        </w:rPr>
      </w:pPr>
      <w:r w:rsidRPr="00FE65AF">
        <w:rPr>
          <w:rFonts w:ascii="Times New Roman" w:hAnsi="Times New Roman" w:cs="Times New Roman"/>
          <w:color w:val="002060"/>
          <w:sz w:val="24"/>
          <w:szCs w:val="24"/>
        </w:rPr>
        <w:t xml:space="preserve"> </w:t>
      </w:r>
      <w:hyperlink r:id="rId41" w:anchor="cite_ref-lieberman_21-0" w:history="1">
        <w:r w:rsidRPr="00FE65AF">
          <w:rPr>
            <w:rStyle w:val="Hyperlink"/>
            <w:rFonts w:ascii="Times New Roman" w:hAnsi="Times New Roman" w:cs="Times New Roman"/>
            <w:color w:val="002060"/>
            <w:sz w:val="24"/>
            <w:szCs w:val="24"/>
          </w:rPr>
          <w:t xml:space="preserve">Jump up to: </w:t>
        </w:r>
        <w:r w:rsidRPr="00FE65AF">
          <w:rPr>
            <w:rStyle w:val="Hyperlink"/>
            <w:rFonts w:ascii="Times New Roman" w:hAnsi="Times New Roman" w:cs="Times New Roman"/>
            <w:b/>
            <w:bCs/>
            <w:i/>
            <w:iCs/>
            <w:color w:val="002060"/>
            <w:sz w:val="24"/>
            <w:szCs w:val="24"/>
            <w:vertAlign w:val="superscript"/>
          </w:rPr>
          <w:t>a</w:t>
        </w:r>
      </w:hyperlink>
      <w:r w:rsidRPr="00FE65AF">
        <w:rPr>
          <w:rFonts w:ascii="Times New Roman" w:hAnsi="Times New Roman" w:cs="Times New Roman"/>
          <w:color w:val="002060"/>
          <w:sz w:val="24"/>
          <w:szCs w:val="24"/>
        </w:rPr>
        <w:t xml:space="preserve"> </w:t>
      </w:r>
      <w:hyperlink r:id="rId42" w:anchor="cite_ref-lieberman_21-1" w:history="1">
        <w:r w:rsidRPr="00FE65AF">
          <w:rPr>
            <w:rStyle w:val="Hyperlink"/>
            <w:rFonts w:ascii="Times New Roman" w:hAnsi="Times New Roman" w:cs="Times New Roman"/>
            <w:b/>
            <w:bCs/>
            <w:i/>
            <w:iCs/>
            <w:color w:val="002060"/>
            <w:sz w:val="24"/>
            <w:szCs w:val="24"/>
            <w:vertAlign w:val="superscript"/>
          </w:rPr>
          <w:t>b</w:t>
        </w:r>
      </w:hyperlink>
      <w:r w:rsidRPr="00FE65AF">
        <w:rPr>
          <w:rFonts w:ascii="Times New Roman" w:hAnsi="Times New Roman" w:cs="Times New Roman"/>
          <w:color w:val="002060"/>
          <w:sz w:val="24"/>
          <w:szCs w:val="24"/>
        </w:rPr>
        <w:t xml:space="preserve"> </w:t>
      </w:r>
      <w:hyperlink r:id="rId43" w:tooltip="Philip Lieberman" w:history="1">
        <w:r w:rsidRPr="00FE65AF">
          <w:rPr>
            <w:rStyle w:val="Hyperlink"/>
            <w:rFonts w:ascii="Times New Roman" w:hAnsi="Times New Roman" w:cs="Times New Roman"/>
            <w:i/>
            <w:iCs/>
            <w:color w:val="002060"/>
            <w:sz w:val="24"/>
            <w:szCs w:val="24"/>
          </w:rPr>
          <w:t>Lieberman</w:t>
        </w:r>
      </w:hyperlink>
      <w:r w:rsidRPr="00FE65AF">
        <w:rPr>
          <w:rFonts w:ascii="Times New Roman" w:hAnsi="Times New Roman" w:cs="Times New Roman"/>
          <w:i/>
          <w:iCs/>
          <w:color w:val="002060"/>
          <w:sz w:val="24"/>
          <w:szCs w:val="24"/>
        </w:rPr>
        <w:t xml:space="preserve"> (1991). </w:t>
      </w:r>
      <w:hyperlink r:id="rId44" w:history="1">
        <w:r w:rsidRPr="00FE65AF">
          <w:rPr>
            <w:rStyle w:val="Hyperlink"/>
            <w:rFonts w:ascii="Times New Roman" w:hAnsi="Times New Roman" w:cs="Times New Roman"/>
            <w:i/>
            <w:iCs/>
            <w:color w:val="002060"/>
            <w:sz w:val="24"/>
            <w:szCs w:val="24"/>
          </w:rPr>
          <w:t>Uniquely Human</w:t>
        </w:r>
      </w:hyperlink>
      <w:r w:rsidRPr="00FE65AF">
        <w:rPr>
          <w:rFonts w:ascii="Times New Roman" w:hAnsi="Times New Roman" w:cs="Times New Roman"/>
          <w:i/>
          <w:iCs/>
          <w:color w:val="002060"/>
          <w:sz w:val="24"/>
          <w:szCs w:val="24"/>
        </w:rPr>
        <w:t xml:space="preserve">. Cambridge, Mass.: Harvard University Press. </w:t>
      </w:r>
      <w:hyperlink r:id="rId45" w:tooltip="International Standard Book Number" w:history="1">
        <w:r w:rsidRPr="00FE65AF">
          <w:rPr>
            <w:rStyle w:val="Hyperlink"/>
            <w:rFonts w:ascii="Times New Roman" w:hAnsi="Times New Roman" w:cs="Times New Roman"/>
            <w:i/>
            <w:iCs/>
            <w:color w:val="002060"/>
            <w:sz w:val="24"/>
            <w:szCs w:val="24"/>
          </w:rPr>
          <w:t>ISBN</w:t>
        </w:r>
      </w:hyperlink>
      <w:r w:rsidRPr="00FE65AF">
        <w:rPr>
          <w:rFonts w:ascii="Times New Roman" w:hAnsi="Times New Roman" w:cs="Times New Roman"/>
          <w:i/>
          <w:iCs/>
          <w:color w:val="002060"/>
          <w:sz w:val="24"/>
          <w:szCs w:val="24"/>
        </w:rPr>
        <w:t> </w:t>
      </w:r>
      <w:hyperlink r:id="rId46" w:tooltip="Special:BookSources/978-0-674-92183-2" w:history="1">
        <w:r w:rsidRPr="00FE65AF">
          <w:rPr>
            <w:rStyle w:val="Hyperlink"/>
            <w:rFonts w:ascii="Times New Roman" w:hAnsi="Times New Roman" w:cs="Times New Roman"/>
            <w:i/>
            <w:iCs/>
            <w:color w:val="002060"/>
            <w:sz w:val="24"/>
            <w:szCs w:val="24"/>
          </w:rPr>
          <w:t>978-0-674-92183-2</w:t>
        </w:r>
      </w:hyperlink>
      <w:r w:rsidRPr="00FE65AF">
        <w:rPr>
          <w:rFonts w:ascii="Times New Roman" w:hAnsi="Times New Roman" w:cs="Times New Roman"/>
          <w:i/>
          <w:iCs/>
          <w:color w:val="002060"/>
          <w:sz w:val="24"/>
          <w:szCs w:val="24"/>
        </w:rPr>
        <w:t>.</w:t>
      </w:r>
    </w:p>
    <w:p w14:paraId="5505A2F8" w14:textId="77777777" w:rsidR="00F6597F" w:rsidRPr="00FE65AF" w:rsidRDefault="00F6597F" w:rsidP="00FE65AF">
      <w:pPr>
        <w:pStyle w:val="ListParagraph"/>
        <w:numPr>
          <w:ilvl w:val="0"/>
          <w:numId w:val="5"/>
        </w:numPr>
        <w:spacing w:before="100" w:beforeAutospacing="1" w:after="100" w:afterAutospacing="1"/>
        <w:rPr>
          <w:rFonts w:ascii="Times New Roman" w:hAnsi="Times New Roman" w:cs="Times New Roman"/>
          <w:color w:val="002060"/>
          <w:sz w:val="24"/>
          <w:szCs w:val="24"/>
        </w:rPr>
      </w:pPr>
      <w:r w:rsidRPr="00FE65AF">
        <w:rPr>
          <w:rFonts w:ascii="Times New Roman" w:hAnsi="Times New Roman" w:cs="Times New Roman"/>
          <w:b/>
          <w:bCs/>
          <w:color w:val="002060"/>
          <w:sz w:val="24"/>
          <w:szCs w:val="24"/>
        </w:rPr>
        <w:t xml:space="preserve">LAW AND ETHICS IN MEDICAL PRACTICE: AN OVERVIEW </w:t>
      </w:r>
      <w:r w:rsidRPr="00FE65AF">
        <w:rPr>
          <w:rFonts w:ascii="Times New Roman" w:hAnsi="Times New Roman" w:cs="Times New Roman"/>
          <w:color w:val="002060"/>
          <w:sz w:val="24"/>
          <w:szCs w:val="24"/>
        </w:rPr>
        <w:t>Dr. HAU Kong-lung, Consultant Forensic Pathologist (Kowloon)Forensic Pathology Service, Department of Health</w:t>
      </w:r>
    </w:p>
    <w:p w14:paraId="5449D8B0" w14:textId="77777777" w:rsidR="00FE65AF" w:rsidRDefault="00802BC7" w:rsidP="00FE65AF">
      <w:pPr>
        <w:pStyle w:val="ListParagraph"/>
        <w:numPr>
          <w:ilvl w:val="0"/>
          <w:numId w:val="5"/>
        </w:numPr>
        <w:spacing w:before="100" w:beforeAutospacing="1" w:after="100" w:afterAutospacing="1"/>
        <w:rPr>
          <w:rFonts w:ascii="Times New Roman" w:hAnsi="Times New Roman" w:cs="Times New Roman"/>
          <w:i/>
          <w:iCs/>
          <w:color w:val="002060"/>
          <w:sz w:val="24"/>
          <w:szCs w:val="24"/>
        </w:rPr>
      </w:pPr>
      <w:hyperlink r:id="rId47" w:tooltip="Steven Pinker" w:history="1">
        <w:r w:rsidR="00F6597F" w:rsidRPr="00FE65AF">
          <w:rPr>
            <w:rStyle w:val="Hyperlink"/>
            <w:rFonts w:ascii="Times New Roman" w:hAnsi="Times New Roman" w:cs="Times New Roman"/>
            <w:i/>
            <w:iCs/>
            <w:color w:val="002060"/>
            <w:sz w:val="24"/>
            <w:szCs w:val="24"/>
          </w:rPr>
          <w:t>Steven Pinker</w:t>
        </w:r>
      </w:hyperlink>
      <w:r w:rsidR="00F6597F" w:rsidRPr="00FE65AF">
        <w:rPr>
          <w:rFonts w:ascii="Times New Roman" w:hAnsi="Times New Roman" w:cs="Times New Roman"/>
          <w:i/>
          <w:iCs/>
          <w:color w:val="002060"/>
          <w:sz w:val="24"/>
          <w:szCs w:val="24"/>
        </w:rPr>
        <w:t xml:space="preserve"> (29 October 2004). </w:t>
      </w:r>
      <w:hyperlink r:id="rId48" w:history="1">
        <w:r w:rsidR="00F6597F" w:rsidRPr="00FE65AF">
          <w:rPr>
            <w:rStyle w:val="Hyperlink"/>
            <w:rFonts w:ascii="Times New Roman" w:hAnsi="Times New Roman" w:cs="Times New Roman"/>
            <w:i/>
            <w:iCs/>
            <w:color w:val="002060"/>
            <w:sz w:val="24"/>
            <w:szCs w:val="24"/>
          </w:rPr>
          <w:t>"The evolutionary psychology of religion"</w:t>
        </w:r>
      </w:hyperlink>
      <w:r w:rsidR="00F6597F" w:rsidRPr="00FE65AF">
        <w:rPr>
          <w:rFonts w:ascii="Times New Roman" w:hAnsi="Times New Roman" w:cs="Times New Roman"/>
          <w:i/>
          <w:iCs/>
          <w:color w:val="002060"/>
          <w:sz w:val="24"/>
          <w:szCs w:val="24"/>
        </w:rPr>
        <w:t xml:space="preserve">. harvard.edu. Archived from </w:t>
      </w:r>
      <w:hyperlink r:id="rId49" w:history="1">
        <w:r w:rsidR="00F6597F" w:rsidRPr="00FE65AF">
          <w:rPr>
            <w:rStyle w:val="Hyperlink"/>
            <w:rFonts w:ascii="Times New Roman" w:hAnsi="Times New Roman" w:cs="Times New Roman"/>
            <w:i/>
            <w:iCs/>
            <w:color w:val="002060"/>
            <w:sz w:val="24"/>
            <w:szCs w:val="24"/>
          </w:rPr>
          <w:t>the original</w:t>
        </w:r>
      </w:hyperlink>
      <w:r w:rsidR="00F6597F" w:rsidRPr="00FE65AF">
        <w:rPr>
          <w:rFonts w:ascii="Times New Roman" w:hAnsi="Times New Roman" w:cs="Times New Roman"/>
          <w:i/>
          <w:iCs/>
          <w:color w:val="002060"/>
          <w:sz w:val="24"/>
          <w:szCs w:val="24"/>
        </w:rPr>
        <w:t xml:space="preserve"> on 2008-05-09. Retrieved 20 March 2018</w:t>
      </w:r>
    </w:p>
    <w:p w14:paraId="300AB48D" w14:textId="77777777" w:rsidR="00F6597F" w:rsidRPr="00FE65AF" w:rsidRDefault="00F6597F" w:rsidP="00FE65AF">
      <w:pPr>
        <w:pStyle w:val="ListParagraph"/>
        <w:numPr>
          <w:ilvl w:val="0"/>
          <w:numId w:val="5"/>
        </w:numPr>
        <w:spacing w:before="100" w:beforeAutospacing="1" w:after="100" w:afterAutospacing="1"/>
        <w:rPr>
          <w:rFonts w:ascii="Times New Roman" w:hAnsi="Times New Roman" w:cs="Times New Roman"/>
          <w:i/>
          <w:iCs/>
          <w:color w:val="002060"/>
          <w:sz w:val="24"/>
          <w:szCs w:val="24"/>
        </w:rPr>
      </w:pPr>
      <w:r w:rsidRPr="00FE65AF">
        <w:rPr>
          <w:rFonts w:ascii="Times New Roman" w:hAnsi="Times New Roman" w:cs="Times New Roman"/>
          <w:i/>
          <w:iCs/>
          <w:color w:val="002060"/>
          <w:sz w:val="24"/>
          <w:szCs w:val="24"/>
        </w:rPr>
        <w:t>.</w:t>
      </w:r>
      <w:hyperlink r:id="rId50" w:history="1">
        <w:r w:rsidRPr="00FE65AF">
          <w:rPr>
            <w:rStyle w:val="Hyperlink"/>
            <w:rFonts w:ascii="Times New Roman" w:hAnsi="Times New Roman" w:cs="Times New Roman"/>
            <w:color w:val="002060"/>
            <w:sz w:val="24"/>
            <w:szCs w:val="24"/>
          </w:rPr>
          <w:t>Toward an evolutionary psychology of religion and personality</w:t>
        </w:r>
      </w:hyperlink>
      <w:r w:rsidRPr="00FE65AF">
        <w:rPr>
          <w:rFonts w:ascii="Times New Roman" w:hAnsi="Times New Roman" w:cs="Times New Roman"/>
          <w:color w:val="002060"/>
          <w:sz w:val="24"/>
          <w:szCs w:val="24"/>
        </w:rPr>
        <w:t xml:space="preserve"> </w:t>
      </w:r>
      <w:hyperlink r:id="rId51" w:history="1">
        <w:r w:rsidRPr="00FE65AF">
          <w:rPr>
            <w:rStyle w:val="Hyperlink"/>
            <w:rFonts w:ascii="Times New Roman" w:hAnsi="Times New Roman" w:cs="Times New Roman"/>
            <w:color w:val="002060"/>
            <w:sz w:val="24"/>
            <w:szCs w:val="24"/>
          </w:rPr>
          <w:t>Archived</w:t>
        </w:r>
      </w:hyperlink>
      <w:r w:rsidRPr="00FE65AF">
        <w:rPr>
          <w:rFonts w:ascii="Times New Roman" w:hAnsi="Times New Roman" w:cs="Times New Roman"/>
          <w:color w:val="002060"/>
          <w:sz w:val="24"/>
          <w:szCs w:val="24"/>
        </w:rPr>
        <w:t xml:space="preserve"> 2008-09-10 at the </w:t>
      </w:r>
      <w:hyperlink r:id="rId52" w:tooltip="Wayback Machine" w:history="1">
        <w:proofErr w:type="spellStart"/>
        <w:r w:rsidRPr="00FE65AF">
          <w:rPr>
            <w:rStyle w:val="Hyperlink"/>
            <w:rFonts w:ascii="Times New Roman" w:hAnsi="Times New Roman" w:cs="Times New Roman"/>
            <w:color w:val="002060"/>
            <w:sz w:val="24"/>
            <w:szCs w:val="24"/>
          </w:rPr>
          <w:t>Wayback</w:t>
        </w:r>
        <w:proofErr w:type="spellEnd"/>
        <w:r w:rsidRPr="00FE65AF">
          <w:rPr>
            <w:rStyle w:val="Hyperlink"/>
            <w:rFonts w:ascii="Times New Roman" w:hAnsi="Times New Roman" w:cs="Times New Roman"/>
            <w:color w:val="002060"/>
            <w:sz w:val="24"/>
            <w:szCs w:val="24"/>
          </w:rPr>
          <w:t xml:space="preserve"> Machine</w:t>
        </w:r>
      </w:hyperlink>
      <w:r w:rsidRPr="00FE65AF">
        <w:rPr>
          <w:rFonts w:ascii="Times New Roman" w:hAnsi="Times New Roman" w:cs="Times New Roman"/>
          <w:color w:val="002060"/>
          <w:sz w:val="24"/>
          <w:szCs w:val="24"/>
        </w:rPr>
        <w:t>.</w:t>
      </w:r>
    </w:p>
    <w:p w14:paraId="25BD4C2F" w14:textId="77777777" w:rsidR="00F6597F" w:rsidRPr="00FE65AF" w:rsidRDefault="00F6597F" w:rsidP="00FE65AF">
      <w:pPr>
        <w:pStyle w:val="ListParagraph"/>
        <w:numPr>
          <w:ilvl w:val="0"/>
          <w:numId w:val="5"/>
        </w:numPr>
        <w:rPr>
          <w:rFonts w:ascii="Times New Roman" w:hAnsi="Times New Roman" w:cs="Times New Roman"/>
          <w:color w:val="002060"/>
          <w:sz w:val="24"/>
          <w:szCs w:val="24"/>
        </w:rPr>
      </w:pPr>
      <w:r w:rsidRPr="00FE65AF">
        <w:rPr>
          <w:rFonts w:ascii="Times New Roman" w:hAnsi="Times New Roman" w:cs="Times New Roman"/>
          <w:color w:val="002060"/>
          <w:sz w:val="24"/>
          <w:szCs w:val="24"/>
        </w:rPr>
        <w:lastRenderedPageBreak/>
        <w:t>Trials of War Criminals before the Nuremberg Military Tribunals under Control Council Law No. 10", Vol. 2, pp. 181-182. Washington, D.C.: U.S. Government Printing Office, 1949.]</w:t>
      </w:r>
    </w:p>
    <w:p w14:paraId="6A205B12" w14:textId="77777777" w:rsidR="00F6597F" w:rsidRPr="00FE65AF" w:rsidRDefault="00802BC7" w:rsidP="00FE65AF">
      <w:pPr>
        <w:pStyle w:val="ListParagraph"/>
        <w:numPr>
          <w:ilvl w:val="0"/>
          <w:numId w:val="5"/>
        </w:numPr>
        <w:rPr>
          <w:rFonts w:ascii="Times New Roman" w:hAnsi="Times New Roman" w:cs="Times New Roman"/>
          <w:color w:val="002060"/>
          <w:sz w:val="24"/>
          <w:szCs w:val="24"/>
        </w:rPr>
      </w:pPr>
      <w:hyperlink r:id="rId53" w:tooltip="Nicholas Wade" w:history="1">
        <w:r w:rsidR="00F6597F" w:rsidRPr="00FE65AF">
          <w:rPr>
            <w:rStyle w:val="Hyperlink"/>
            <w:rFonts w:ascii="Times New Roman" w:hAnsi="Times New Roman" w:cs="Times New Roman"/>
            <w:color w:val="002060"/>
            <w:sz w:val="24"/>
            <w:szCs w:val="24"/>
          </w:rPr>
          <w:t>Wade, Nicholas</w:t>
        </w:r>
      </w:hyperlink>
      <w:r w:rsidR="00F6597F" w:rsidRPr="00FE65AF">
        <w:rPr>
          <w:rFonts w:ascii="Times New Roman" w:hAnsi="Times New Roman" w:cs="Times New Roman"/>
          <w:color w:val="002060"/>
          <w:sz w:val="24"/>
          <w:szCs w:val="24"/>
        </w:rPr>
        <w:t xml:space="preserve"> – </w:t>
      </w:r>
      <w:r w:rsidR="00F6597F" w:rsidRPr="00FE65AF">
        <w:rPr>
          <w:rFonts w:ascii="Times New Roman" w:hAnsi="Times New Roman" w:cs="Times New Roman"/>
          <w:i/>
          <w:iCs/>
          <w:color w:val="002060"/>
          <w:sz w:val="24"/>
          <w:szCs w:val="24"/>
        </w:rPr>
        <w:t xml:space="preserve">Before </w:t>
      </w:r>
      <w:proofErr w:type="gramStart"/>
      <w:r w:rsidR="00F6597F" w:rsidRPr="00FE65AF">
        <w:rPr>
          <w:rFonts w:ascii="Times New Roman" w:hAnsi="Times New Roman" w:cs="Times New Roman"/>
          <w:i/>
          <w:iCs/>
          <w:color w:val="002060"/>
          <w:sz w:val="24"/>
          <w:szCs w:val="24"/>
        </w:rPr>
        <w:t>The</w:t>
      </w:r>
      <w:proofErr w:type="gramEnd"/>
      <w:r w:rsidR="00F6597F" w:rsidRPr="00FE65AF">
        <w:rPr>
          <w:rFonts w:ascii="Times New Roman" w:hAnsi="Times New Roman" w:cs="Times New Roman"/>
          <w:i/>
          <w:iCs/>
          <w:color w:val="002060"/>
          <w:sz w:val="24"/>
          <w:szCs w:val="24"/>
        </w:rPr>
        <w:t xml:space="preserve"> Dawn, Discovering the lost history of our ancestors</w:t>
      </w:r>
      <w:r w:rsidR="00F6597F" w:rsidRPr="00FE65AF">
        <w:rPr>
          <w:rFonts w:ascii="Times New Roman" w:hAnsi="Times New Roman" w:cs="Times New Roman"/>
          <w:color w:val="002060"/>
          <w:sz w:val="24"/>
          <w:szCs w:val="24"/>
        </w:rPr>
        <w:t xml:space="preserve">. Penguin Books, London, 2006. p. 8 p. 165" </w:t>
      </w:r>
      <w:hyperlink r:id="rId54" w:tooltip="International Standard Book Number" w:history="1">
        <w:r w:rsidR="00F6597F" w:rsidRPr="00FE65AF">
          <w:rPr>
            <w:rStyle w:val="Hyperlink"/>
            <w:rFonts w:ascii="Times New Roman" w:hAnsi="Times New Roman" w:cs="Times New Roman"/>
            <w:color w:val="002060"/>
            <w:sz w:val="24"/>
            <w:szCs w:val="24"/>
          </w:rPr>
          <w:t>ISBN</w:t>
        </w:r>
      </w:hyperlink>
      <w:r w:rsidR="00F6597F" w:rsidRPr="00FE65AF">
        <w:rPr>
          <w:rFonts w:ascii="Times New Roman" w:hAnsi="Times New Roman" w:cs="Times New Roman"/>
          <w:color w:val="002060"/>
          <w:sz w:val="24"/>
          <w:szCs w:val="24"/>
        </w:rPr>
        <w:t> </w:t>
      </w:r>
      <w:hyperlink r:id="rId55" w:tooltip="Special:BookSources/1-59420-079-3" w:history="1">
        <w:r w:rsidR="00F6597F" w:rsidRPr="00FE65AF">
          <w:rPr>
            <w:rStyle w:val="Hyperlink"/>
            <w:rFonts w:ascii="Times New Roman" w:hAnsi="Times New Roman" w:cs="Times New Roman"/>
            <w:color w:val="002060"/>
            <w:sz w:val="24"/>
            <w:szCs w:val="24"/>
          </w:rPr>
          <w:t>1-59420-079-3</w:t>
        </w:r>
      </w:hyperlink>
    </w:p>
    <w:p w14:paraId="7652C3FC" w14:textId="77777777" w:rsidR="00F6597F" w:rsidRPr="00FE65AF" w:rsidRDefault="00F6597F" w:rsidP="00FE65AF">
      <w:pPr>
        <w:pStyle w:val="ListParagraph"/>
        <w:spacing w:before="100" w:beforeAutospacing="1" w:after="100" w:afterAutospacing="1"/>
        <w:ind w:left="906"/>
        <w:rPr>
          <w:rFonts w:ascii="Times New Roman" w:hAnsi="Times New Roman" w:cs="Times New Roman"/>
          <w:i/>
          <w:iCs/>
          <w:color w:val="002060"/>
          <w:sz w:val="24"/>
          <w:szCs w:val="24"/>
        </w:rPr>
      </w:pPr>
    </w:p>
    <w:p w14:paraId="6035A3D0" w14:textId="77777777" w:rsidR="00EC7629" w:rsidRPr="00FE65AF" w:rsidRDefault="00EC7629" w:rsidP="00FE65AF">
      <w:pPr>
        <w:pStyle w:val="ListParagraph"/>
        <w:ind w:left="906"/>
        <w:rPr>
          <w:rFonts w:ascii="Times New Roman" w:hAnsi="Times New Roman" w:cs="Times New Roman"/>
          <w:color w:val="002060"/>
          <w:sz w:val="24"/>
          <w:szCs w:val="24"/>
        </w:rPr>
      </w:pPr>
    </w:p>
    <w:p w14:paraId="04DA59C7" w14:textId="77777777" w:rsidR="00EC7629" w:rsidRPr="00FE65AF" w:rsidRDefault="00EC7629" w:rsidP="00FE65AF">
      <w:pPr>
        <w:pStyle w:val="ListParagraph"/>
        <w:ind w:left="840"/>
        <w:rPr>
          <w:rFonts w:ascii="Times New Roman" w:hAnsi="Times New Roman" w:cs="Times New Roman"/>
          <w:bCs/>
          <w:i/>
          <w:iCs/>
          <w:sz w:val="24"/>
          <w:szCs w:val="24"/>
          <w:lang w:val="en-IN"/>
        </w:rPr>
      </w:pPr>
    </w:p>
    <w:p w14:paraId="47B2DA65" w14:textId="77777777" w:rsidR="00A85C0F" w:rsidRPr="00FE65AF" w:rsidRDefault="00A85C0F" w:rsidP="00FE65AF">
      <w:pPr>
        <w:rPr>
          <w:rFonts w:ascii="Times New Roman" w:hAnsi="Times New Roman" w:cs="Times New Roman"/>
          <w:bCs/>
          <w:iCs/>
          <w:sz w:val="24"/>
          <w:szCs w:val="24"/>
        </w:rPr>
      </w:pPr>
      <w:r w:rsidRPr="00FE65AF">
        <w:rPr>
          <w:rFonts w:ascii="Times New Roman" w:hAnsi="Times New Roman" w:cs="Times New Roman"/>
          <w:bCs/>
          <w:iCs/>
          <w:sz w:val="24"/>
          <w:szCs w:val="24"/>
        </w:rPr>
        <w:t xml:space="preserve">       </w:t>
      </w:r>
    </w:p>
    <w:p w14:paraId="337129E3" w14:textId="77777777" w:rsidR="005545A9" w:rsidRPr="00FE65AF" w:rsidRDefault="005545A9" w:rsidP="00FE65AF">
      <w:pPr>
        <w:ind w:left="360"/>
        <w:rPr>
          <w:rFonts w:ascii="Times New Roman" w:hAnsi="Times New Roman" w:cs="Times New Roman"/>
          <w:b/>
          <w:bCs/>
          <w:iCs/>
          <w:sz w:val="24"/>
          <w:szCs w:val="24"/>
        </w:rPr>
      </w:pPr>
    </w:p>
    <w:p w14:paraId="1760B119" w14:textId="77777777" w:rsidR="00DC3C86" w:rsidRPr="00FE65AF" w:rsidRDefault="00DC3C86" w:rsidP="00FE65AF">
      <w:pPr>
        <w:ind w:left="360"/>
        <w:rPr>
          <w:rFonts w:ascii="Times New Roman" w:hAnsi="Times New Roman" w:cs="Times New Roman"/>
          <w:bCs/>
          <w:iCs/>
          <w:sz w:val="24"/>
          <w:szCs w:val="24"/>
        </w:rPr>
      </w:pPr>
    </w:p>
    <w:p w14:paraId="7376D86E" w14:textId="77777777" w:rsidR="009E7921" w:rsidRPr="00FE65AF" w:rsidRDefault="009E7921" w:rsidP="00FE65AF">
      <w:pPr>
        <w:ind w:left="360"/>
        <w:rPr>
          <w:rFonts w:ascii="Times New Roman" w:hAnsi="Times New Roman" w:cs="Times New Roman"/>
          <w:sz w:val="24"/>
          <w:szCs w:val="24"/>
        </w:rPr>
      </w:pPr>
    </w:p>
    <w:p w14:paraId="3159F7B0" w14:textId="77777777" w:rsidR="008A27C6" w:rsidRPr="00FE65AF" w:rsidRDefault="008A27C6" w:rsidP="00FE65AF">
      <w:pPr>
        <w:rPr>
          <w:rFonts w:ascii="Times New Roman" w:hAnsi="Times New Roman" w:cs="Times New Roman"/>
          <w:sz w:val="24"/>
          <w:szCs w:val="24"/>
        </w:rPr>
      </w:pPr>
    </w:p>
    <w:p w14:paraId="637FDB00" w14:textId="77777777" w:rsidR="00FB364C" w:rsidRPr="00FE65AF" w:rsidRDefault="00FB364C" w:rsidP="00FE65AF">
      <w:pPr>
        <w:rPr>
          <w:rFonts w:ascii="Times New Roman" w:hAnsi="Times New Roman" w:cs="Times New Roman"/>
          <w:sz w:val="24"/>
          <w:szCs w:val="24"/>
        </w:rPr>
      </w:pPr>
    </w:p>
    <w:p w14:paraId="3B017474" w14:textId="77777777" w:rsidR="0020056C" w:rsidRPr="00FE65AF" w:rsidRDefault="00FB364C" w:rsidP="00FE65AF">
      <w:pPr>
        <w:rPr>
          <w:rFonts w:ascii="Times New Roman" w:hAnsi="Times New Roman" w:cs="Times New Roman"/>
          <w:sz w:val="24"/>
          <w:szCs w:val="24"/>
        </w:rPr>
      </w:pPr>
      <w:r w:rsidRPr="00FE65AF">
        <w:rPr>
          <w:rFonts w:ascii="Times New Roman" w:hAnsi="Times New Roman" w:cs="Times New Roman"/>
          <w:sz w:val="24"/>
          <w:szCs w:val="24"/>
        </w:rPr>
        <w:t>.</w:t>
      </w:r>
    </w:p>
    <w:p w14:paraId="41DD5DBB" w14:textId="77777777" w:rsidR="006040E2" w:rsidRPr="00FE65AF" w:rsidRDefault="006040E2" w:rsidP="00FE65AF">
      <w:pPr>
        <w:rPr>
          <w:rFonts w:ascii="Times New Roman" w:hAnsi="Times New Roman" w:cs="Times New Roman"/>
          <w:sz w:val="24"/>
          <w:szCs w:val="24"/>
        </w:rPr>
      </w:pPr>
    </w:p>
    <w:p w14:paraId="6461B5BC" w14:textId="77777777" w:rsidR="00202699" w:rsidRPr="00FE65AF" w:rsidRDefault="00202699" w:rsidP="00FE65AF">
      <w:pPr>
        <w:rPr>
          <w:rFonts w:ascii="Times New Roman" w:hAnsi="Times New Roman" w:cs="Times New Roman"/>
          <w:sz w:val="24"/>
          <w:szCs w:val="24"/>
        </w:rPr>
      </w:pPr>
    </w:p>
    <w:p w14:paraId="1385CF3B" w14:textId="77777777" w:rsidR="009A74E4" w:rsidRPr="00FE65AF" w:rsidRDefault="009A74E4" w:rsidP="002E2CDC">
      <w:pPr>
        <w:spacing w:line="240" w:lineRule="auto"/>
        <w:rPr>
          <w:rFonts w:ascii="Times New Roman" w:hAnsi="Times New Roman" w:cs="Times New Roman"/>
          <w:sz w:val="24"/>
          <w:szCs w:val="24"/>
        </w:rPr>
      </w:pPr>
    </w:p>
    <w:p w14:paraId="0F6BCD6C" w14:textId="77777777" w:rsidR="009A74E4" w:rsidRPr="00FE65AF" w:rsidRDefault="009A74E4" w:rsidP="002E2CDC">
      <w:pPr>
        <w:spacing w:line="240" w:lineRule="auto"/>
        <w:rPr>
          <w:rFonts w:ascii="Times New Roman" w:hAnsi="Times New Roman" w:cs="Times New Roman"/>
          <w:sz w:val="24"/>
          <w:szCs w:val="24"/>
        </w:rPr>
      </w:pPr>
    </w:p>
    <w:p w14:paraId="35B46A8C" w14:textId="77777777" w:rsidR="00C34EF9" w:rsidRPr="00FE65AF" w:rsidRDefault="00C34EF9" w:rsidP="002E2CDC">
      <w:pPr>
        <w:spacing w:line="240" w:lineRule="auto"/>
        <w:rPr>
          <w:rFonts w:ascii="Times New Roman" w:hAnsi="Times New Roman" w:cs="Times New Roman"/>
          <w:sz w:val="24"/>
          <w:szCs w:val="24"/>
        </w:rPr>
      </w:pPr>
    </w:p>
    <w:bookmarkEnd w:id="3"/>
    <w:p w14:paraId="65684D2E" w14:textId="77777777" w:rsidR="00721105" w:rsidRPr="00FE65AF" w:rsidRDefault="00721105" w:rsidP="002E2CDC">
      <w:pPr>
        <w:pStyle w:val="NormalWeb"/>
      </w:pPr>
    </w:p>
    <w:sectPr w:rsidR="00721105" w:rsidRPr="00FE65AF" w:rsidSect="00BD445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Reviewer 1" w:date="2019-02-02T13:37:00Z" w:initials="M">
    <w:p w14:paraId="6E07A667" w14:textId="77777777" w:rsidR="00802BC7" w:rsidRPr="00802BC7" w:rsidRDefault="00802BC7">
      <w:pPr>
        <w:pStyle w:val="CommentText"/>
        <w:rPr>
          <w:color w:val="FF0000"/>
          <w:u w:val="single"/>
        </w:rPr>
      </w:pPr>
      <w:r>
        <w:rPr>
          <w:rStyle w:val="CommentReference"/>
        </w:rPr>
        <w:annotationRef/>
      </w:r>
      <w:r w:rsidRPr="00802BC7">
        <w:rPr>
          <w:color w:val="FF0000"/>
          <w:u w:val="single"/>
        </w:rPr>
        <w:t>Whole passages are lifted from this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07A6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07A667" w16cid:durableId="20001B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3425F"/>
    <w:multiLevelType w:val="hybridMultilevel"/>
    <w:tmpl w:val="F10886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582F19"/>
    <w:multiLevelType w:val="hybridMultilevel"/>
    <w:tmpl w:val="2E061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915A02"/>
    <w:multiLevelType w:val="multilevel"/>
    <w:tmpl w:val="A7560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3100AF"/>
    <w:multiLevelType w:val="hybridMultilevel"/>
    <w:tmpl w:val="02EC69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98773E"/>
    <w:multiLevelType w:val="hybridMultilevel"/>
    <w:tmpl w:val="F2924ABE"/>
    <w:lvl w:ilvl="0" w:tplc="E45071CA">
      <w:start w:val="1"/>
      <w:numFmt w:val="decimal"/>
      <w:lvlText w:val="%1."/>
      <w:lvlJc w:val="left"/>
      <w:pPr>
        <w:ind w:left="906" w:hanging="480"/>
      </w:pPr>
      <w:rPr>
        <w:rFonts w:hint="default"/>
        <w:b/>
        <w:i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CBC1AB0"/>
    <w:multiLevelType w:val="multilevel"/>
    <w:tmpl w:val="26F84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viewer 1">
    <w15:presenceInfo w15:providerId="None" w15:userId="Reviewer 1"/>
  </w15:person>
  <w15:person w15:author="Swetha Bhagat">
    <w15:presenceInfo w15:providerId="None" w15:userId="Swetha Bhag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7C"/>
    <w:rsid w:val="00016F94"/>
    <w:rsid w:val="00052C87"/>
    <w:rsid w:val="000A25CB"/>
    <w:rsid w:val="000D645A"/>
    <w:rsid w:val="000E16AA"/>
    <w:rsid w:val="000F0DD7"/>
    <w:rsid w:val="000F73DF"/>
    <w:rsid w:val="001B244C"/>
    <w:rsid w:val="001C20BA"/>
    <w:rsid w:val="001C37CA"/>
    <w:rsid w:val="001C7CB0"/>
    <w:rsid w:val="001D684E"/>
    <w:rsid w:val="0020056C"/>
    <w:rsid w:val="00202699"/>
    <w:rsid w:val="002245AA"/>
    <w:rsid w:val="00237678"/>
    <w:rsid w:val="0024059E"/>
    <w:rsid w:val="0026340C"/>
    <w:rsid w:val="002649E2"/>
    <w:rsid w:val="002836E8"/>
    <w:rsid w:val="002A2043"/>
    <w:rsid w:val="002E2CDC"/>
    <w:rsid w:val="002F1E0E"/>
    <w:rsid w:val="00316AA8"/>
    <w:rsid w:val="00330E94"/>
    <w:rsid w:val="003A3CD1"/>
    <w:rsid w:val="003A6429"/>
    <w:rsid w:val="003E7E69"/>
    <w:rsid w:val="00414182"/>
    <w:rsid w:val="00432C9E"/>
    <w:rsid w:val="00461083"/>
    <w:rsid w:val="00462DDF"/>
    <w:rsid w:val="004C24C1"/>
    <w:rsid w:val="005545A9"/>
    <w:rsid w:val="005569F3"/>
    <w:rsid w:val="00563136"/>
    <w:rsid w:val="00566220"/>
    <w:rsid w:val="00576BBC"/>
    <w:rsid w:val="0059767C"/>
    <w:rsid w:val="005D32D7"/>
    <w:rsid w:val="006040E2"/>
    <w:rsid w:val="00671448"/>
    <w:rsid w:val="006860EB"/>
    <w:rsid w:val="006B36BE"/>
    <w:rsid w:val="006B5658"/>
    <w:rsid w:val="006B579F"/>
    <w:rsid w:val="00716044"/>
    <w:rsid w:val="00721105"/>
    <w:rsid w:val="00735DFE"/>
    <w:rsid w:val="00740A7F"/>
    <w:rsid w:val="007B1151"/>
    <w:rsid w:val="00802BC7"/>
    <w:rsid w:val="00876683"/>
    <w:rsid w:val="008A27C6"/>
    <w:rsid w:val="008B0D0D"/>
    <w:rsid w:val="008B6B0C"/>
    <w:rsid w:val="00905A05"/>
    <w:rsid w:val="009573AF"/>
    <w:rsid w:val="009933E4"/>
    <w:rsid w:val="009A4D94"/>
    <w:rsid w:val="009A74E4"/>
    <w:rsid w:val="009A7FB7"/>
    <w:rsid w:val="009C0B77"/>
    <w:rsid w:val="009E7921"/>
    <w:rsid w:val="009F52F8"/>
    <w:rsid w:val="009F574A"/>
    <w:rsid w:val="00A26FA7"/>
    <w:rsid w:val="00A7543B"/>
    <w:rsid w:val="00A77CCA"/>
    <w:rsid w:val="00A81EA0"/>
    <w:rsid w:val="00A85C0F"/>
    <w:rsid w:val="00AE29F3"/>
    <w:rsid w:val="00AE4861"/>
    <w:rsid w:val="00AE58FB"/>
    <w:rsid w:val="00B06D86"/>
    <w:rsid w:val="00B21695"/>
    <w:rsid w:val="00B246AA"/>
    <w:rsid w:val="00B258D7"/>
    <w:rsid w:val="00B44C0F"/>
    <w:rsid w:val="00B50CAB"/>
    <w:rsid w:val="00B643EE"/>
    <w:rsid w:val="00B8133F"/>
    <w:rsid w:val="00BC73EC"/>
    <w:rsid w:val="00BD445B"/>
    <w:rsid w:val="00BD67D1"/>
    <w:rsid w:val="00BF21B4"/>
    <w:rsid w:val="00C04081"/>
    <w:rsid w:val="00C34EF9"/>
    <w:rsid w:val="00C9283B"/>
    <w:rsid w:val="00CE391B"/>
    <w:rsid w:val="00D464C6"/>
    <w:rsid w:val="00D52324"/>
    <w:rsid w:val="00D6093A"/>
    <w:rsid w:val="00D72B47"/>
    <w:rsid w:val="00DB6719"/>
    <w:rsid w:val="00DC2F25"/>
    <w:rsid w:val="00DC3C86"/>
    <w:rsid w:val="00DC4BD8"/>
    <w:rsid w:val="00DD6B58"/>
    <w:rsid w:val="00E1265E"/>
    <w:rsid w:val="00E36F5B"/>
    <w:rsid w:val="00E958FC"/>
    <w:rsid w:val="00EC7629"/>
    <w:rsid w:val="00ED1085"/>
    <w:rsid w:val="00EE1A24"/>
    <w:rsid w:val="00F14D74"/>
    <w:rsid w:val="00F31480"/>
    <w:rsid w:val="00F453B5"/>
    <w:rsid w:val="00F45EC0"/>
    <w:rsid w:val="00F6597F"/>
    <w:rsid w:val="00FB364C"/>
    <w:rsid w:val="00FE65AF"/>
    <w:rsid w:val="00FE7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144EB"/>
  <w15:docId w15:val="{5E307F60-C064-4168-B184-2A6AA7006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543B"/>
  </w:style>
  <w:style w:type="paragraph" w:styleId="Heading1">
    <w:name w:val="heading 1"/>
    <w:basedOn w:val="Normal"/>
    <w:next w:val="Normal"/>
    <w:link w:val="Heading1Char"/>
    <w:uiPriority w:val="9"/>
    <w:qFormat/>
    <w:rsid w:val="00A7543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A7543B"/>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A7543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A7543B"/>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A7543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A7543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A7543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A7543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A7543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105"/>
    <w:rPr>
      <w:color w:val="0000FF" w:themeColor="hyperlink"/>
      <w:u w:val="single"/>
    </w:rPr>
  </w:style>
  <w:style w:type="paragraph" w:styleId="NormalWeb">
    <w:name w:val="Normal (Web)"/>
    <w:basedOn w:val="Normal"/>
    <w:uiPriority w:val="99"/>
    <w:unhideWhenUsed/>
    <w:rsid w:val="0072110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0F7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7543B"/>
    <w:rPr>
      <w:smallCaps/>
      <w:spacing w:val="5"/>
      <w:sz w:val="36"/>
      <w:szCs w:val="36"/>
    </w:rPr>
  </w:style>
  <w:style w:type="character" w:customStyle="1" w:styleId="sep">
    <w:name w:val="sep"/>
    <w:basedOn w:val="DefaultParagraphFont"/>
    <w:rsid w:val="002649E2"/>
  </w:style>
  <w:style w:type="character" w:customStyle="1" w:styleId="author">
    <w:name w:val="author"/>
    <w:basedOn w:val="DefaultParagraphFont"/>
    <w:rsid w:val="002649E2"/>
  </w:style>
  <w:style w:type="paragraph" w:styleId="ListParagraph">
    <w:name w:val="List Paragraph"/>
    <w:basedOn w:val="Normal"/>
    <w:uiPriority w:val="34"/>
    <w:qFormat/>
    <w:rsid w:val="00A7543B"/>
    <w:pPr>
      <w:ind w:left="720"/>
      <w:contextualSpacing/>
    </w:pPr>
  </w:style>
  <w:style w:type="paragraph" w:styleId="Title">
    <w:name w:val="Title"/>
    <w:basedOn w:val="Normal"/>
    <w:next w:val="Normal"/>
    <w:link w:val="TitleChar"/>
    <w:uiPriority w:val="10"/>
    <w:qFormat/>
    <w:rsid w:val="00A7543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A7543B"/>
    <w:rPr>
      <w:smallCaps/>
      <w:sz w:val="52"/>
      <w:szCs w:val="52"/>
    </w:rPr>
  </w:style>
  <w:style w:type="character" w:styleId="IntenseReference">
    <w:name w:val="Intense Reference"/>
    <w:uiPriority w:val="32"/>
    <w:qFormat/>
    <w:rsid w:val="00A7543B"/>
    <w:rPr>
      <w:b/>
      <w:bCs/>
      <w:smallCaps/>
    </w:rPr>
  </w:style>
  <w:style w:type="character" w:customStyle="1" w:styleId="Heading2Char">
    <w:name w:val="Heading 2 Char"/>
    <w:basedOn w:val="DefaultParagraphFont"/>
    <w:link w:val="Heading2"/>
    <w:uiPriority w:val="9"/>
    <w:rsid w:val="00A7543B"/>
    <w:rPr>
      <w:smallCaps/>
      <w:sz w:val="28"/>
      <w:szCs w:val="28"/>
    </w:rPr>
  </w:style>
  <w:style w:type="character" w:customStyle="1" w:styleId="Heading3Char">
    <w:name w:val="Heading 3 Char"/>
    <w:basedOn w:val="DefaultParagraphFont"/>
    <w:link w:val="Heading3"/>
    <w:uiPriority w:val="9"/>
    <w:semiHidden/>
    <w:rsid w:val="00A7543B"/>
    <w:rPr>
      <w:i/>
      <w:iCs/>
      <w:smallCaps/>
      <w:spacing w:val="5"/>
      <w:sz w:val="26"/>
      <w:szCs w:val="26"/>
    </w:rPr>
  </w:style>
  <w:style w:type="character" w:customStyle="1" w:styleId="Heading4Char">
    <w:name w:val="Heading 4 Char"/>
    <w:basedOn w:val="DefaultParagraphFont"/>
    <w:link w:val="Heading4"/>
    <w:uiPriority w:val="9"/>
    <w:semiHidden/>
    <w:rsid w:val="00A7543B"/>
    <w:rPr>
      <w:b/>
      <w:bCs/>
      <w:spacing w:val="5"/>
      <w:sz w:val="24"/>
      <w:szCs w:val="24"/>
    </w:rPr>
  </w:style>
  <w:style w:type="character" w:customStyle="1" w:styleId="Heading5Char">
    <w:name w:val="Heading 5 Char"/>
    <w:basedOn w:val="DefaultParagraphFont"/>
    <w:link w:val="Heading5"/>
    <w:uiPriority w:val="9"/>
    <w:semiHidden/>
    <w:rsid w:val="00A7543B"/>
    <w:rPr>
      <w:i/>
      <w:iCs/>
      <w:sz w:val="24"/>
      <w:szCs w:val="24"/>
    </w:rPr>
  </w:style>
  <w:style w:type="character" w:customStyle="1" w:styleId="Heading6Char">
    <w:name w:val="Heading 6 Char"/>
    <w:basedOn w:val="DefaultParagraphFont"/>
    <w:link w:val="Heading6"/>
    <w:uiPriority w:val="9"/>
    <w:semiHidden/>
    <w:rsid w:val="00A7543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7543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A7543B"/>
    <w:rPr>
      <w:b/>
      <w:bCs/>
      <w:color w:val="7F7F7F" w:themeColor="text1" w:themeTint="80"/>
      <w:sz w:val="20"/>
      <w:szCs w:val="20"/>
    </w:rPr>
  </w:style>
  <w:style w:type="character" w:customStyle="1" w:styleId="Heading9Char">
    <w:name w:val="Heading 9 Char"/>
    <w:basedOn w:val="DefaultParagraphFont"/>
    <w:link w:val="Heading9"/>
    <w:uiPriority w:val="9"/>
    <w:semiHidden/>
    <w:rsid w:val="00A7543B"/>
    <w:rPr>
      <w:b/>
      <w:bCs/>
      <w:i/>
      <w:iCs/>
      <w:color w:val="7F7F7F" w:themeColor="text1" w:themeTint="80"/>
      <w:sz w:val="18"/>
      <w:szCs w:val="18"/>
    </w:rPr>
  </w:style>
  <w:style w:type="paragraph" w:styleId="Caption">
    <w:name w:val="caption"/>
    <w:basedOn w:val="Normal"/>
    <w:next w:val="Normal"/>
    <w:uiPriority w:val="35"/>
    <w:semiHidden/>
    <w:unhideWhenUsed/>
    <w:rsid w:val="00735DFE"/>
    <w:rPr>
      <w:b/>
      <w:bCs/>
      <w:sz w:val="18"/>
      <w:szCs w:val="18"/>
    </w:rPr>
  </w:style>
  <w:style w:type="paragraph" w:styleId="Subtitle">
    <w:name w:val="Subtitle"/>
    <w:basedOn w:val="Normal"/>
    <w:next w:val="Normal"/>
    <w:link w:val="SubtitleChar"/>
    <w:uiPriority w:val="11"/>
    <w:qFormat/>
    <w:rsid w:val="00A7543B"/>
    <w:rPr>
      <w:i/>
      <w:iCs/>
      <w:smallCaps/>
      <w:spacing w:val="10"/>
      <w:sz w:val="28"/>
      <w:szCs w:val="28"/>
    </w:rPr>
  </w:style>
  <w:style w:type="character" w:customStyle="1" w:styleId="SubtitleChar">
    <w:name w:val="Subtitle Char"/>
    <w:basedOn w:val="DefaultParagraphFont"/>
    <w:link w:val="Subtitle"/>
    <w:uiPriority w:val="11"/>
    <w:rsid w:val="00A7543B"/>
    <w:rPr>
      <w:i/>
      <w:iCs/>
      <w:smallCaps/>
      <w:spacing w:val="10"/>
      <w:sz w:val="28"/>
      <w:szCs w:val="28"/>
    </w:rPr>
  </w:style>
  <w:style w:type="character" w:styleId="Strong">
    <w:name w:val="Strong"/>
    <w:uiPriority w:val="22"/>
    <w:qFormat/>
    <w:rsid w:val="00A7543B"/>
    <w:rPr>
      <w:b/>
      <w:bCs/>
    </w:rPr>
  </w:style>
  <w:style w:type="character" w:styleId="Emphasis">
    <w:name w:val="Emphasis"/>
    <w:uiPriority w:val="20"/>
    <w:qFormat/>
    <w:rsid w:val="00A7543B"/>
    <w:rPr>
      <w:b/>
      <w:bCs/>
      <w:i/>
      <w:iCs/>
      <w:spacing w:val="10"/>
    </w:rPr>
  </w:style>
  <w:style w:type="paragraph" w:styleId="NoSpacing">
    <w:name w:val="No Spacing"/>
    <w:basedOn w:val="Normal"/>
    <w:uiPriority w:val="1"/>
    <w:qFormat/>
    <w:rsid w:val="00A7543B"/>
    <w:pPr>
      <w:spacing w:after="0" w:line="240" w:lineRule="auto"/>
    </w:pPr>
  </w:style>
  <w:style w:type="paragraph" w:styleId="Quote">
    <w:name w:val="Quote"/>
    <w:basedOn w:val="Normal"/>
    <w:next w:val="Normal"/>
    <w:link w:val="QuoteChar"/>
    <w:uiPriority w:val="29"/>
    <w:qFormat/>
    <w:rsid w:val="00A7543B"/>
    <w:rPr>
      <w:i/>
      <w:iCs/>
    </w:rPr>
  </w:style>
  <w:style w:type="character" w:customStyle="1" w:styleId="QuoteChar">
    <w:name w:val="Quote Char"/>
    <w:basedOn w:val="DefaultParagraphFont"/>
    <w:link w:val="Quote"/>
    <w:uiPriority w:val="29"/>
    <w:rsid w:val="00A7543B"/>
    <w:rPr>
      <w:i/>
      <w:iCs/>
    </w:rPr>
  </w:style>
  <w:style w:type="paragraph" w:styleId="IntenseQuote">
    <w:name w:val="Intense Quote"/>
    <w:basedOn w:val="Normal"/>
    <w:next w:val="Normal"/>
    <w:link w:val="IntenseQuoteChar"/>
    <w:uiPriority w:val="30"/>
    <w:qFormat/>
    <w:rsid w:val="00A7543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A7543B"/>
    <w:rPr>
      <w:i/>
      <w:iCs/>
    </w:rPr>
  </w:style>
  <w:style w:type="character" w:styleId="SubtleEmphasis">
    <w:name w:val="Subtle Emphasis"/>
    <w:uiPriority w:val="19"/>
    <w:qFormat/>
    <w:rsid w:val="00A7543B"/>
    <w:rPr>
      <w:i/>
      <w:iCs/>
    </w:rPr>
  </w:style>
  <w:style w:type="character" w:styleId="IntenseEmphasis">
    <w:name w:val="Intense Emphasis"/>
    <w:uiPriority w:val="21"/>
    <w:qFormat/>
    <w:rsid w:val="00A7543B"/>
    <w:rPr>
      <w:b/>
      <w:bCs/>
      <w:i/>
      <w:iCs/>
    </w:rPr>
  </w:style>
  <w:style w:type="character" w:styleId="SubtleReference">
    <w:name w:val="Subtle Reference"/>
    <w:basedOn w:val="DefaultParagraphFont"/>
    <w:uiPriority w:val="31"/>
    <w:qFormat/>
    <w:rsid w:val="00A7543B"/>
    <w:rPr>
      <w:smallCaps/>
    </w:rPr>
  </w:style>
  <w:style w:type="character" w:styleId="BookTitle">
    <w:name w:val="Book Title"/>
    <w:basedOn w:val="DefaultParagraphFont"/>
    <w:uiPriority w:val="33"/>
    <w:qFormat/>
    <w:rsid w:val="00A7543B"/>
    <w:rPr>
      <w:i/>
      <w:iCs/>
      <w:smallCaps/>
      <w:spacing w:val="5"/>
    </w:rPr>
  </w:style>
  <w:style w:type="paragraph" w:styleId="TOCHeading">
    <w:name w:val="TOC Heading"/>
    <w:basedOn w:val="Heading1"/>
    <w:next w:val="Normal"/>
    <w:uiPriority w:val="39"/>
    <w:semiHidden/>
    <w:unhideWhenUsed/>
    <w:qFormat/>
    <w:rsid w:val="00A7543B"/>
    <w:pPr>
      <w:outlineLvl w:val="9"/>
    </w:pPr>
  </w:style>
  <w:style w:type="paragraph" w:styleId="BalloonText">
    <w:name w:val="Balloon Text"/>
    <w:basedOn w:val="Normal"/>
    <w:link w:val="BalloonTextChar"/>
    <w:uiPriority w:val="99"/>
    <w:semiHidden/>
    <w:unhideWhenUsed/>
    <w:rsid w:val="003A3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CD1"/>
    <w:rPr>
      <w:rFonts w:ascii="Tahoma" w:hAnsi="Tahoma" w:cs="Tahoma"/>
      <w:sz w:val="16"/>
      <w:szCs w:val="16"/>
    </w:rPr>
  </w:style>
  <w:style w:type="table" w:customStyle="1" w:styleId="LightList1">
    <w:name w:val="Light List1"/>
    <w:basedOn w:val="TableNormal"/>
    <w:uiPriority w:val="61"/>
    <w:rsid w:val="00B44C0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B44C0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B44C0F"/>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Shading-Accent5">
    <w:name w:val="Light Shading Accent 5"/>
    <w:basedOn w:val="TableNormal"/>
    <w:uiPriority w:val="60"/>
    <w:rsid w:val="00B44C0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TMLCite">
    <w:name w:val="HTML Cite"/>
    <w:basedOn w:val="DefaultParagraphFont"/>
    <w:uiPriority w:val="99"/>
    <w:semiHidden/>
    <w:unhideWhenUsed/>
    <w:rsid w:val="00EC7629"/>
    <w:rPr>
      <w:i/>
      <w:iCs/>
    </w:rPr>
  </w:style>
  <w:style w:type="character" w:styleId="CommentReference">
    <w:name w:val="annotation reference"/>
    <w:basedOn w:val="DefaultParagraphFont"/>
    <w:uiPriority w:val="99"/>
    <w:semiHidden/>
    <w:unhideWhenUsed/>
    <w:rsid w:val="00802BC7"/>
    <w:rPr>
      <w:sz w:val="16"/>
      <w:szCs w:val="16"/>
    </w:rPr>
  </w:style>
  <w:style w:type="paragraph" w:styleId="CommentText">
    <w:name w:val="annotation text"/>
    <w:basedOn w:val="Normal"/>
    <w:link w:val="CommentTextChar"/>
    <w:uiPriority w:val="99"/>
    <w:semiHidden/>
    <w:unhideWhenUsed/>
    <w:rsid w:val="00802BC7"/>
    <w:pPr>
      <w:spacing w:line="240" w:lineRule="auto"/>
    </w:pPr>
    <w:rPr>
      <w:sz w:val="20"/>
      <w:szCs w:val="20"/>
    </w:rPr>
  </w:style>
  <w:style w:type="character" w:customStyle="1" w:styleId="CommentTextChar">
    <w:name w:val="Comment Text Char"/>
    <w:basedOn w:val="DefaultParagraphFont"/>
    <w:link w:val="CommentText"/>
    <w:uiPriority w:val="99"/>
    <w:semiHidden/>
    <w:rsid w:val="00802BC7"/>
    <w:rPr>
      <w:sz w:val="20"/>
      <w:szCs w:val="20"/>
    </w:rPr>
  </w:style>
  <w:style w:type="paragraph" w:styleId="CommentSubject">
    <w:name w:val="annotation subject"/>
    <w:basedOn w:val="CommentText"/>
    <w:next w:val="CommentText"/>
    <w:link w:val="CommentSubjectChar"/>
    <w:uiPriority w:val="99"/>
    <w:semiHidden/>
    <w:unhideWhenUsed/>
    <w:rsid w:val="00802BC7"/>
    <w:rPr>
      <w:b/>
      <w:bCs/>
    </w:rPr>
  </w:style>
  <w:style w:type="character" w:customStyle="1" w:styleId="CommentSubjectChar">
    <w:name w:val="Comment Subject Char"/>
    <w:basedOn w:val="CommentTextChar"/>
    <w:link w:val="CommentSubject"/>
    <w:uiPriority w:val="99"/>
    <w:semiHidden/>
    <w:rsid w:val="00802B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05743">
      <w:bodyDiv w:val="1"/>
      <w:marLeft w:val="0"/>
      <w:marRight w:val="0"/>
      <w:marTop w:val="0"/>
      <w:marBottom w:val="0"/>
      <w:divBdr>
        <w:top w:val="none" w:sz="0" w:space="0" w:color="auto"/>
        <w:left w:val="none" w:sz="0" w:space="0" w:color="auto"/>
        <w:bottom w:val="none" w:sz="0" w:space="0" w:color="auto"/>
        <w:right w:val="none" w:sz="0" w:space="0" w:color="auto"/>
      </w:divBdr>
      <w:divsChild>
        <w:div w:id="1249266854">
          <w:marLeft w:val="0"/>
          <w:marRight w:val="0"/>
          <w:marTop w:val="0"/>
          <w:marBottom w:val="0"/>
          <w:divBdr>
            <w:top w:val="none" w:sz="0" w:space="0" w:color="auto"/>
            <w:left w:val="none" w:sz="0" w:space="0" w:color="auto"/>
            <w:bottom w:val="none" w:sz="0" w:space="0" w:color="auto"/>
            <w:right w:val="none" w:sz="0" w:space="0" w:color="auto"/>
          </w:divBdr>
          <w:divsChild>
            <w:div w:id="1842160524">
              <w:marLeft w:val="0"/>
              <w:marRight w:val="0"/>
              <w:marTop w:val="0"/>
              <w:marBottom w:val="0"/>
              <w:divBdr>
                <w:top w:val="none" w:sz="0" w:space="0" w:color="auto"/>
                <w:left w:val="none" w:sz="0" w:space="0" w:color="auto"/>
                <w:bottom w:val="none" w:sz="0" w:space="0" w:color="auto"/>
                <w:right w:val="none" w:sz="0" w:space="0" w:color="auto"/>
              </w:divBdr>
              <w:divsChild>
                <w:div w:id="1490823797">
                  <w:marLeft w:val="699"/>
                  <w:marRight w:val="54"/>
                  <w:marTop w:val="215"/>
                  <w:marBottom w:val="0"/>
                  <w:divBdr>
                    <w:top w:val="none" w:sz="0" w:space="0" w:color="auto"/>
                    <w:left w:val="none" w:sz="0" w:space="0" w:color="auto"/>
                    <w:bottom w:val="none" w:sz="0" w:space="0" w:color="auto"/>
                    <w:right w:val="none" w:sz="0" w:space="0" w:color="auto"/>
                  </w:divBdr>
                  <w:divsChild>
                    <w:div w:id="645858100">
                      <w:marLeft w:val="0"/>
                      <w:marRight w:val="0"/>
                      <w:marTop w:val="0"/>
                      <w:marBottom w:val="0"/>
                      <w:divBdr>
                        <w:top w:val="none" w:sz="0" w:space="0" w:color="auto"/>
                        <w:left w:val="none" w:sz="0" w:space="0" w:color="auto"/>
                        <w:bottom w:val="none" w:sz="0" w:space="0" w:color="auto"/>
                        <w:right w:val="none" w:sz="0" w:space="0" w:color="auto"/>
                      </w:divBdr>
                      <w:divsChild>
                        <w:div w:id="1417434766">
                          <w:marLeft w:val="0"/>
                          <w:marRight w:val="0"/>
                          <w:marTop w:val="0"/>
                          <w:marBottom w:val="0"/>
                          <w:divBdr>
                            <w:top w:val="none" w:sz="0" w:space="0" w:color="auto"/>
                            <w:left w:val="none" w:sz="0" w:space="0" w:color="auto"/>
                            <w:bottom w:val="none" w:sz="0" w:space="0" w:color="auto"/>
                            <w:right w:val="none" w:sz="0" w:space="0" w:color="auto"/>
                          </w:divBdr>
                          <w:divsChild>
                            <w:div w:id="2014406298">
                              <w:marLeft w:val="0"/>
                              <w:marRight w:val="0"/>
                              <w:marTop w:val="0"/>
                              <w:marBottom w:val="0"/>
                              <w:divBdr>
                                <w:top w:val="none" w:sz="0" w:space="0" w:color="auto"/>
                                <w:left w:val="none" w:sz="0" w:space="0" w:color="auto"/>
                                <w:bottom w:val="none" w:sz="0" w:space="0" w:color="auto"/>
                                <w:right w:val="none" w:sz="0" w:space="0" w:color="auto"/>
                              </w:divBdr>
                              <w:divsChild>
                                <w:div w:id="19597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271194">
      <w:bodyDiv w:val="1"/>
      <w:marLeft w:val="0"/>
      <w:marRight w:val="0"/>
      <w:marTop w:val="0"/>
      <w:marBottom w:val="0"/>
      <w:divBdr>
        <w:top w:val="none" w:sz="0" w:space="0" w:color="auto"/>
        <w:left w:val="none" w:sz="0" w:space="0" w:color="auto"/>
        <w:bottom w:val="none" w:sz="0" w:space="0" w:color="auto"/>
        <w:right w:val="none" w:sz="0" w:space="0" w:color="auto"/>
      </w:divBdr>
      <w:divsChild>
        <w:div w:id="743450838">
          <w:marLeft w:val="0"/>
          <w:marRight w:val="0"/>
          <w:marTop w:val="0"/>
          <w:marBottom w:val="0"/>
          <w:divBdr>
            <w:top w:val="none" w:sz="0" w:space="0" w:color="auto"/>
            <w:left w:val="none" w:sz="0" w:space="0" w:color="auto"/>
            <w:bottom w:val="none" w:sz="0" w:space="0" w:color="auto"/>
            <w:right w:val="none" w:sz="0" w:space="0" w:color="auto"/>
          </w:divBdr>
          <w:divsChild>
            <w:div w:id="762452728">
              <w:marLeft w:val="0"/>
              <w:marRight w:val="0"/>
              <w:marTop w:val="0"/>
              <w:marBottom w:val="0"/>
              <w:divBdr>
                <w:top w:val="none" w:sz="0" w:space="0" w:color="auto"/>
                <w:left w:val="none" w:sz="0" w:space="0" w:color="auto"/>
                <w:bottom w:val="none" w:sz="0" w:space="0" w:color="auto"/>
                <w:right w:val="none" w:sz="0" w:space="0" w:color="auto"/>
              </w:divBdr>
              <w:divsChild>
                <w:div w:id="1479301938">
                  <w:marLeft w:val="699"/>
                  <w:marRight w:val="54"/>
                  <w:marTop w:val="215"/>
                  <w:marBottom w:val="0"/>
                  <w:divBdr>
                    <w:top w:val="none" w:sz="0" w:space="0" w:color="auto"/>
                    <w:left w:val="none" w:sz="0" w:space="0" w:color="auto"/>
                    <w:bottom w:val="none" w:sz="0" w:space="0" w:color="auto"/>
                    <w:right w:val="none" w:sz="0" w:space="0" w:color="auto"/>
                  </w:divBdr>
                  <w:divsChild>
                    <w:div w:id="1818103738">
                      <w:marLeft w:val="0"/>
                      <w:marRight w:val="0"/>
                      <w:marTop w:val="0"/>
                      <w:marBottom w:val="0"/>
                      <w:divBdr>
                        <w:top w:val="none" w:sz="0" w:space="0" w:color="auto"/>
                        <w:left w:val="none" w:sz="0" w:space="0" w:color="auto"/>
                        <w:bottom w:val="none" w:sz="0" w:space="0" w:color="auto"/>
                        <w:right w:val="none" w:sz="0" w:space="0" w:color="auto"/>
                      </w:divBdr>
                      <w:divsChild>
                        <w:div w:id="1538472446">
                          <w:marLeft w:val="0"/>
                          <w:marRight w:val="0"/>
                          <w:marTop w:val="0"/>
                          <w:marBottom w:val="0"/>
                          <w:divBdr>
                            <w:top w:val="none" w:sz="0" w:space="0" w:color="auto"/>
                            <w:left w:val="none" w:sz="0" w:space="0" w:color="auto"/>
                            <w:bottom w:val="none" w:sz="0" w:space="0" w:color="auto"/>
                            <w:right w:val="none" w:sz="0" w:space="0" w:color="auto"/>
                          </w:divBdr>
                          <w:divsChild>
                            <w:div w:id="1447845076">
                              <w:marLeft w:val="0"/>
                              <w:marRight w:val="0"/>
                              <w:marTop w:val="0"/>
                              <w:marBottom w:val="0"/>
                              <w:divBdr>
                                <w:top w:val="none" w:sz="0" w:space="0" w:color="auto"/>
                                <w:left w:val="none" w:sz="0" w:space="0" w:color="auto"/>
                                <w:bottom w:val="none" w:sz="0" w:space="0" w:color="auto"/>
                                <w:right w:val="none" w:sz="0" w:space="0" w:color="auto"/>
                              </w:divBdr>
                              <w:divsChild>
                                <w:div w:id="5301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740938">
      <w:bodyDiv w:val="1"/>
      <w:marLeft w:val="0"/>
      <w:marRight w:val="0"/>
      <w:marTop w:val="0"/>
      <w:marBottom w:val="0"/>
      <w:divBdr>
        <w:top w:val="none" w:sz="0" w:space="0" w:color="auto"/>
        <w:left w:val="none" w:sz="0" w:space="0" w:color="auto"/>
        <w:bottom w:val="none" w:sz="0" w:space="0" w:color="auto"/>
        <w:right w:val="none" w:sz="0" w:space="0" w:color="auto"/>
      </w:divBdr>
      <w:divsChild>
        <w:div w:id="1737511239">
          <w:marLeft w:val="0"/>
          <w:marRight w:val="0"/>
          <w:marTop w:val="0"/>
          <w:marBottom w:val="0"/>
          <w:divBdr>
            <w:top w:val="none" w:sz="0" w:space="0" w:color="auto"/>
            <w:left w:val="none" w:sz="0" w:space="0" w:color="auto"/>
            <w:bottom w:val="none" w:sz="0" w:space="0" w:color="auto"/>
            <w:right w:val="none" w:sz="0" w:space="0" w:color="auto"/>
          </w:divBdr>
          <w:divsChild>
            <w:div w:id="1278486427">
              <w:marLeft w:val="0"/>
              <w:marRight w:val="0"/>
              <w:marTop w:val="0"/>
              <w:marBottom w:val="0"/>
              <w:divBdr>
                <w:top w:val="none" w:sz="0" w:space="0" w:color="auto"/>
                <w:left w:val="none" w:sz="0" w:space="0" w:color="auto"/>
                <w:bottom w:val="none" w:sz="0" w:space="0" w:color="auto"/>
                <w:right w:val="none" w:sz="0" w:space="0" w:color="auto"/>
              </w:divBdr>
              <w:divsChild>
                <w:div w:id="715158798">
                  <w:marLeft w:val="0"/>
                  <w:marRight w:val="0"/>
                  <w:marTop w:val="0"/>
                  <w:marBottom w:val="0"/>
                  <w:divBdr>
                    <w:top w:val="none" w:sz="0" w:space="0" w:color="auto"/>
                    <w:left w:val="none" w:sz="0" w:space="0" w:color="auto"/>
                    <w:bottom w:val="none" w:sz="0" w:space="0" w:color="auto"/>
                    <w:right w:val="none" w:sz="0" w:space="0" w:color="auto"/>
                  </w:divBdr>
                  <w:divsChild>
                    <w:div w:id="1057358215">
                      <w:marLeft w:val="0"/>
                      <w:marRight w:val="0"/>
                      <w:marTop w:val="0"/>
                      <w:marBottom w:val="0"/>
                      <w:divBdr>
                        <w:top w:val="none" w:sz="0" w:space="0" w:color="auto"/>
                        <w:left w:val="none" w:sz="0" w:space="0" w:color="auto"/>
                        <w:bottom w:val="none" w:sz="0" w:space="0" w:color="auto"/>
                        <w:right w:val="none" w:sz="0" w:space="0" w:color="auto"/>
                      </w:divBdr>
                      <w:divsChild>
                        <w:div w:id="1334869252">
                          <w:marLeft w:val="0"/>
                          <w:marRight w:val="0"/>
                          <w:marTop w:val="0"/>
                          <w:marBottom w:val="0"/>
                          <w:divBdr>
                            <w:top w:val="none" w:sz="0" w:space="0" w:color="auto"/>
                            <w:left w:val="none" w:sz="0" w:space="0" w:color="auto"/>
                            <w:bottom w:val="none" w:sz="0" w:space="0" w:color="auto"/>
                            <w:right w:val="none" w:sz="0" w:space="0" w:color="auto"/>
                          </w:divBdr>
                          <w:divsChild>
                            <w:div w:id="1894464201">
                              <w:marLeft w:val="0"/>
                              <w:marRight w:val="0"/>
                              <w:marTop w:val="0"/>
                              <w:marBottom w:val="0"/>
                              <w:divBdr>
                                <w:top w:val="none" w:sz="0" w:space="0" w:color="auto"/>
                                <w:left w:val="none" w:sz="0" w:space="0" w:color="auto"/>
                                <w:bottom w:val="none" w:sz="0" w:space="0" w:color="auto"/>
                                <w:right w:val="none" w:sz="0" w:space="0" w:color="auto"/>
                              </w:divBdr>
                              <w:divsChild>
                                <w:div w:id="2142114376">
                                  <w:marLeft w:val="0"/>
                                  <w:marRight w:val="0"/>
                                  <w:marTop w:val="0"/>
                                  <w:marBottom w:val="0"/>
                                  <w:divBdr>
                                    <w:top w:val="none" w:sz="0" w:space="0" w:color="auto"/>
                                    <w:left w:val="none" w:sz="0" w:space="0" w:color="auto"/>
                                    <w:bottom w:val="none" w:sz="0" w:space="0" w:color="auto"/>
                                    <w:right w:val="none" w:sz="0" w:space="0" w:color="auto"/>
                                  </w:divBdr>
                                  <w:divsChild>
                                    <w:div w:id="755057442">
                                      <w:marLeft w:val="0"/>
                                      <w:marRight w:val="0"/>
                                      <w:marTop w:val="0"/>
                                      <w:marBottom w:val="0"/>
                                      <w:divBdr>
                                        <w:top w:val="none" w:sz="0" w:space="0" w:color="auto"/>
                                        <w:left w:val="none" w:sz="0" w:space="0" w:color="auto"/>
                                        <w:bottom w:val="none" w:sz="0" w:space="0" w:color="auto"/>
                                        <w:right w:val="none" w:sz="0" w:space="0" w:color="auto"/>
                                      </w:divBdr>
                                      <w:divsChild>
                                        <w:div w:id="1840731094">
                                          <w:marLeft w:val="0"/>
                                          <w:marRight w:val="0"/>
                                          <w:marTop w:val="0"/>
                                          <w:marBottom w:val="0"/>
                                          <w:divBdr>
                                            <w:top w:val="none" w:sz="0" w:space="0" w:color="auto"/>
                                            <w:left w:val="none" w:sz="0" w:space="0" w:color="auto"/>
                                            <w:bottom w:val="none" w:sz="0" w:space="0" w:color="auto"/>
                                            <w:right w:val="none" w:sz="0" w:space="0" w:color="auto"/>
                                          </w:divBdr>
                                          <w:divsChild>
                                            <w:div w:id="1820345688">
                                              <w:marLeft w:val="0"/>
                                              <w:marRight w:val="0"/>
                                              <w:marTop w:val="0"/>
                                              <w:marBottom w:val="0"/>
                                              <w:divBdr>
                                                <w:top w:val="none" w:sz="0" w:space="0" w:color="auto"/>
                                                <w:left w:val="none" w:sz="0" w:space="0" w:color="auto"/>
                                                <w:bottom w:val="none" w:sz="0" w:space="0" w:color="auto"/>
                                                <w:right w:val="none" w:sz="0" w:space="0" w:color="auto"/>
                                              </w:divBdr>
                                              <w:divsChild>
                                                <w:div w:id="16949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2086143">
      <w:bodyDiv w:val="1"/>
      <w:marLeft w:val="0"/>
      <w:marRight w:val="0"/>
      <w:marTop w:val="0"/>
      <w:marBottom w:val="0"/>
      <w:divBdr>
        <w:top w:val="none" w:sz="0" w:space="0" w:color="auto"/>
        <w:left w:val="none" w:sz="0" w:space="0" w:color="auto"/>
        <w:bottom w:val="none" w:sz="0" w:space="0" w:color="auto"/>
        <w:right w:val="none" w:sz="0" w:space="0" w:color="auto"/>
      </w:divBdr>
      <w:divsChild>
        <w:div w:id="518275401">
          <w:marLeft w:val="0"/>
          <w:marRight w:val="0"/>
          <w:marTop w:val="0"/>
          <w:marBottom w:val="0"/>
          <w:divBdr>
            <w:top w:val="none" w:sz="0" w:space="0" w:color="auto"/>
            <w:left w:val="none" w:sz="0" w:space="0" w:color="auto"/>
            <w:bottom w:val="none" w:sz="0" w:space="0" w:color="auto"/>
            <w:right w:val="none" w:sz="0" w:space="0" w:color="auto"/>
          </w:divBdr>
          <w:divsChild>
            <w:div w:id="402486751">
              <w:marLeft w:val="0"/>
              <w:marRight w:val="0"/>
              <w:marTop w:val="0"/>
              <w:marBottom w:val="0"/>
              <w:divBdr>
                <w:top w:val="none" w:sz="0" w:space="0" w:color="auto"/>
                <w:left w:val="none" w:sz="0" w:space="0" w:color="auto"/>
                <w:bottom w:val="none" w:sz="0" w:space="0" w:color="auto"/>
                <w:right w:val="none" w:sz="0" w:space="0" w:color="auto"/>
              </w:divBdr>
              <w:divsChild>
                <w:div w:id="943459723">
                  <w:marLeft w:val="699"/>
                  <w:marRight w:val="54"/>
                  <w:marTop w:val="215"/>
                  <w:marBottom w:val="0"/>
                  <w:divBdr>
                    <w:top w:val="none" w:sz="0" w:space="0" w:color="auto"/>
                    <w:left w:val="none" w:sz="0" w:space="0" w:color="auto"/>
                    <w:bottom w:val="none" w:sz="0" w:space="0" w:color="auto"/>
                    <w:right w:val="none" w:sz="0" w:space="0" w:color="auto"/>
                  </w:divBdr>
                  <w:divsChild>
                    <w:div w:id="1744377916">
                      <w:marLeft w:val="0"/>
                      <w:marRight w:val="0"/>
                      <w:marTop w:val="0"/>
                      <w:marBottom w:val="0"/>
                      <w:divBdr>
                        <w:top w:val="none" w:sz="0" w:space="0" w:color="auto"/>
                        <w:left w:val="none" w:sz="0" w:space="0" w:color="auto"/>
                        <w:bottom w:val="none" w:sz="0" w:space="0" w:color="auto"/>
                        <w:right w:val="none" w:sz="0" w:space="0" w:color="auto"/>
                      </w:divBdr>
                      <w:divsChild>
                        <w:div w:id="271714464">
                          <w:marLeft w:val="0"/>
                          <w:marRight w:val="0"/>
                          <w:marTop w:val="0"/>
                          <w:marBottom w:val="0"/>
                          <w:divBdr>
                            <w:top w:val="none" w:sz="0" w:space="0" w:color="auto"/>
                            <w:left w:val="none" w:sz="0" w:space="0" w:color="auto"/>
                            <w:bottom w:val="none" w:sz="0" w:space="0" w:color="auto"/>
                            <w:right w:val="none" w:sz="0" w:space="0" w:color="auto"/>
                          </w:divBdr>
                          <w:divsChild>
                            <w:div w:id="131113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226177">
      <w:bodyDiv w:val="1"/>
      <w:marLeft w:val="0"/>
      <w:marRight w:val="0"/>
      <w:marTop w:val="0"/>
      <w:marBottom w:val="0"/>
      <w:divBdr>
        <w:top w:val="none" w:sz="0" w:space="0" w:color="auto"/>
        <w:left w:val="none" w:sz="0" w:space="0" w:color="auto"/>
        <w:bottom w:val="none" w:sz="0" w:space="0" w:color="auto"/>
        <w:right w:val="none" w:sz="0" w:space="0" w:color="auto"/>
      </w:divBdr>
      <w:divsChild>
        <w:div w:id="856651897">
          <w:marLeft w:val="0"/>
          <w:marRight w:val="0"/>
          <w:marTop w:val="0"/>
          <w:marBottom w:val="0"/>
          <w:divBdr>
            <w:top w:val="none" w:sz="0" w:space="0" w:color="auto"/>
            <w:left w:val="none" w:sz="0" w:space="0" w:color="auto"/>
            <w:bottom w:val="none" w:sz="0" w:space="0" w:color="auto"/>
            <w:right w:val="none" w:sz="0" w:space="0" w:color="auto"/>
          </w:divBdr>
          <w:divsChild>
            <w:div w:id="1553495196">
              <w:marLeft w:val="0"/>
              <w:marRight w:val="0"/>
              <w:marTop w:val="0"/>
              <w:marBottom w:val="0"/>
              <w:divBdr>
                <w:top w:val="none" w:sz="0" w:space="0" w:color="auto"/>
                <w:left w:val="none" w:sz="0" w:space="0" w:color="auto"/>
                <w:bottom w:val="none" w:sz="0" w:space="0" w:color="auto"/>
                <w:right w:val="none" w:sz="0" w:space="0" w:color="auto"/>
              </w:divBdr>
              <w:divsChild>
                <w:div w:id="52237766">
                  <w:marLeft w:val="0"/>
                  <w:marRight w:val="0"/>
                  <w:marTop w:val="0"/>
                  <w:marBottom w:val="0"/>
                  <w:divBdr>
                    <w:top w:val="none" w:sz="0" w:space="0" w:color="auto"/>
                    <w:left w:val="none" w:sz="0" w:space="0" w:color="auto"/>
                    <w:bottom w:val="none" w:sz="0" w:space="0" w:color="auto"/>
                    <w:right w:val="none" w:sz="0" w:space="0" w:color="auto"/>
                  </w:divBdr>
                  <w:divsChild>
                    <w:div w:id="1321424428">
                      <w:marLeft w:val="0"/>
                      <w:marRight w:val="0"/>
                      <w:marTop w:val="0"/>
                      <w:marBottom w:val="0"/>
                      <w:divBdr>
                        <w:top w:val="none" w:sz="0" w:space="0" w:color="auto"/>
                        <w:left w:val="none" w:sz="0" w:space="0" w:color="auto"/>
                        <w:bottom w:val="none" w:sz="0" w:space="0" w:color="auto"/>
                        <w:right w:val="none" w:sz="0" w:space="0" w:color="auto"/>
                      </w:divBdr>
                      <w:divsChild>
                        <w:div w:id="67653736">
                          <w:marLeft w:val="0"/>
                          <w:marRight w:val="0"/>
                          <w:marTop w:val="0"/>
                          <w:marBottom w:val="0"/>
                          <w:divBdr>
                            <w:top w:val="none" w:sz="0" w:space="0" w:color="auto"/>
                            <w:left w:val="none" w:sz="0" w:space="0" w:color="auto"/>
                            <w:bottom w:val="none" w:sz="0" w:space="0" w:color="auto"/>
                            <w:right w:val="none" w:sz="0" w:space="0" w:color="auto"/>
                          </w:divBdr>
                          <w:divsChild>
                            <w:div w:id="328870698">
                              <w:marLeft w:val="0"/>
                              <w:marRight w:val="0"/>
                              <w:marTop w:val="0"/>
                              <w:marBottom w:val="0"/>
                              <w:divBdr>
                                <w:top w:val="none" w:sz="0" w:space="0" w:color="auto"/>
                                <w:left w:val="none" w:sz="0" w:space="0" w:color="auto"/>
                                <w:bottom w:val="none" w:sz="0" w:space="0" w:color="auto"/>
                                <w:right w:val="none" w:sz="0" w:space="0" w:color="auto"/>
                              </w:divBdr>
                              <w:divsChild>
                                <w:div w:id="1870678752">
                                  <w:marLeft w:val="0"/>
                                  <w:marRight w:val="0"/>
                                  <w:marTop w:val="0"/>
                                  <w:marBottom w:val="0"/>
                                  <w:divBdr>
                                    <w:top w:val="none" w:sz="0" w:space="0" w:color="auto"/>
                                    <w:left w:val="none" w:sz="0" w:space="0" w:color="auto"/>
                                    <w:bottom w:val="none" w:sz="0" w:space="0" w:color="auto"/>
                                    <w:right w:val="none" w:sz="0" w:space="0" w:color="auto"/>
                                  </w:divBdr>
                                  <w:divsChild>
                                    <w:div w:id="1348292243">
                                      <w:marLeft w:val="0"/>
                                      <w:marRight w:val="0"/>
                                      <w:marTop w:val="0"/>
                                      <w:marBottom w:val="0"/>
                                      <w:divBdr>
                                        <w:top w:val="none" w:sz="0" w:space="0" w:color="auto"/>
                                        <w:left w:val="none" w:sz="0" w:space="0" w:color="auto"/>
                                        <w:bottom w:val="none" w:sz="0" w:space="0" w:color="auto"/>
                                        <w:right w:val="none" w:sz="0" w:space="0" w:color="auto"/>
                                      </w:divBdr>
                                      <w:divsChild>
                                        <w:div w:id="1616716038">
                                          <w:marLeft w:val="0"/>
                                          <w:marRight w:val="0"/>
                                          <w:marTop w:val="0"/>
                                          <w:marBottom w:val="0"/>
                                          <w:divBdr>
                                            <w:top w:val="none" w:sz="0" w:space="0" w:color="auto"/>
                                            <w:left w:val="none" w:sz="0" w:space="0" w:color="auto"/>
                                            <w:bottom w:val="none" w:sz="0" w:space="0" w:color="auto"/>
                                            <w:right w:val="none" w:sz="0" w:space="0" w:color="auto"/>
                                          </w:divBdr>
                                          <w:divsChild>
                                            <w:div w:id="1926452436">
                                              <w:marLeft w:val="0"/>
                                              <w:marRight w:val="0"/>
                                              <w:marTop w:val="0"/>
                                              <w:marBottom w:val="0"/>
                                              <w:divBdr>
                                                <w:top w:val="none" w:sz="0" w:space="0" w:color="auto"/>
                                                <w:left w:val="none" w:sz="0" w:space="0" w:color="auto"/>
                                                <w:bottom w:val="none" w:sz="0" w:space="0" w:color="auto"/>
                                                <w:right w:val="none" w:sz="0" w:space="0" w:color="auto"/>
                                              </w:divBdr>
                                              <w:divsChild>
                                                <w:div w:id="141704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xaptation" TargetMode="External"/><Relationship Id="rId18" Type="http://schemas.openxmlformats.org/officeDocument/2006/relationships/hyperlink" Target="https://web.archive.org/web/20080807165354/http:/www.bbsonline.org/Preprints/Atran-12172002/Referees/" TargetMode="External"/><Relationship Id="rId26" Type="http://schemas.openxmlformats.org/officeDocument/2006/relationships/hyperlink" Target="http://www.bbsonline.org/Preprints/Atran-12172002/Referees/" TargetMode="External"/><Relationship Id="rId39" Type="http://schemas.openxmlformats.org/officeDocument/2006/relationships/hyperlink" Target="https://www.myadvo.in/blog/10-recent-landmark-judgments-by-supreme-court-that-changed-the-course-of-indian-legislation/" TargetMode="External"/><Relationship Id="rId21" Type="http://schemas.openxmlformats.org/officeDocument/2006/relationships/hyperlink" Target="https://citeseerx.ist.psu.edu/viewdoc/summary?doi=10.1.1.687.8586" TargetMode="External"/><Relationship Id="rId34" Type="http://schemas.openxmlformats.org/officeDocument/2006/relationships/hyperlink" Target="https://en.wikipedia.org/wiki/Wayback_Machine" TargetMode="External"/><Relationship Id="rId42" Type="http://schemas.openxmlformats.org/officeDocument/2006/relationships/hyperlink" Target="https://en.wikipedia.org/wiki/Evolutionary_origin_of_religions" TargetMode="External"/><Relationship Id="rId47" Type="http://schemas.openxmlformats.org/officeDocument/2006/relationships/hyperlink" Target="https://en.wikipedia.org/wiki/Steven_Pinker" TargetMode="External"/><Relationship Id="rId50" Type="http://schemas.openxmlformats.org/officeDocument/2006/relationships/hyperlink" Target="http://www.psych.ubc.ca/~ara/religion%20seminar%20papers/Kirkpatrick_1999.pdf" TargetMode="External"/><Relationship Id="rId55" Type="http://schemas.openxmlformats.org/officeDocument/2006/relationships/hyperlink" Target="https://en.wikipedia.org/wiki/Special:BookSources/1-59420-079-3" TargetMode="External"/><Relationship Id="rId7" Type="http://schemas.microsoft.com/office/2011/relationships/commentsExtended" Target="commentsExtended.xml"/><Relationship Id="rId12" Type="http://schemas.openxmlformats.org/officeDocument/2006/relationships/hyperlink" Target="https://en.wikipedia.org/wiki/Stephen_Jay_Gould" TargetMode="External"/><Relationship Id="rId17" Type="http://schemas.openxmlformats.org/officeDocument/2006/relationships/image" Target="media/image1.emf"/><Relationship Id="rId25" Type="http://schemas.openxmlformats.org/officeDocument/2006/relationships/hyperlink" Target="https://www.ncbi.nlm.nih.gov/pubmed/16035401" TargetMode="External"/><Relationship Id="rId33" Type="http://schemas.openxmlformats.org/officeDocument/2006/relationships/hyperlink" Target="https://web.archive.org/web/20100611204211/http:/evolution.binghamton.edu/religion/wp-content/uploads/2009/09/BeginnersGuide.pdf" TargetMode="External"/><Relationship Id="rId38" Type="http://schemas.openxmlformats.org/officeDocument/2006/relationships/hyperlink" Target="http://lydiaramsey.com/etiquette-tips-for-physicians-and-medical-staff/" TargetMode="External"/><Relationship Id="rId46" Type="http://schemas.openxmlformats.org/officeDocument/2006/relationships/hyperlink" Target="https://en.wikipedia.org/wiki/Special:BookSources/978-0-674-92183-2" TargetMode="External"/><Relationship Id="rId2" Type="http://schemas.openxmlformats.org/officeDocument/2006/relationships/numbering" Target="numbering.xml"/><Relationship Id="rId16" Type="http://schemas.openxmlformats.org/officeDocument/2006/relationships/hyperlink" Target="https://en.wikipedia.org/wiki/Theory_of_mind" TargetMode="External"/><Relationship Id="rId20" Type="http://schemas.openxmlformats.org/officeDocument/2006/relationships/hyperlink" Target="https://en.wikipedia.org/wiki/CiteSeerX" TargetMode="External"/><Relationship Id="rId29" Type="http://schemas.openxmlformats.org/officeDocument/2006/relationships/hyperlink" Target="https://doi.org/10.1080%2F2153599X.2015.1063001" TargetMode="External"/><Relationship Id="rId41" Type="http://schemas.openxmlformats.org/officeDocument/2006/relationships/hyperlink" Target="https://en.wikipedia.org/wiki/Evolutionary_origin_of_religions" TargetMode="External"/><Relationship Id="rId54" Type="http://schemas.openxmlformats.org/officeDocument/2006/relationships/hyperlink" Target="https://en.wikipedia.org/wiki/International_Standard_Book_Number"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en.wikipedia.org/wiki/Natural_selection" TargetMode="External"/><Relationship Id="rId24" Type="http://schemas.openxmlformats.org/officeDocument/2006/relationships/hyperlink" Target="https://en.wikipedia.org/wiki/PubMed_Identifier" TargetMode="External"/><Relationship Id="rId32" Type="http://schemas.openxmlformats.org/officeDocument/2006/relationships/hyperlink" Target="http://evolution.binghamton.edu/religion/wp-content/uploads/2009/09/BeginnersGuide.pdf" TargetMode="External"/><Relationship Id="rId37" Type="http://schemas.openxmlformats.org/officeDocument/2006/relationships/hyperlink" Target="https://www.livelaw.in/ethics-medical-practice/" TargetMode="External"/><Relationship Id="rId40" Type="http://schemas.openxmlformats.org/officeDocument/2006/relationships/hyperlink" Target="https://www.wma.net/policies-post/wma-declaration-of-geneva/" TargetMode="External"/><Relationship Id="rId45" Type="http://schemas.openxmlformats.org/officeDocument/2006/relationships/hyperlink" Target="https://en.wikipedia.org/wiki/International_Standard_Book_Number" TargetMode="External"/><Relationship Id="rId53" Type="http://schemas.openxmlformats.org/officeDocument/2006/relationships/hyperlink" Target="https://en.wikipedia.org/wiki/Nicholas_Wade"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Etiology" TargetMode="External"/><Relationship Id="rId23" Type="http://schemas.openxmlformats.org/officeDocument/2006/relationships/hyperlink" Target="https://doi.org/10.1017%2Fs0140525x04000172" TargetMode="External"/><Relationship Id="rId28" Type="http://schemas.openxmlformats.org/officeDocument/2006/relationships/hyperlink" Target="https://en.wikipedia.org/wiki/Digital_object_identifier" TargetMode="External"/><Relationship Id="rId36" Type="http://schemas.openxmlformats.org/officeDocument/2006/relationships/hyperlink" Target="http://www.history.ucsb.edu/faculty/marcuse/classes/33d/projects/medicine/The%20Tuskegee%20Syphilis%20Study.htm" TargetMode="External"/><Relationship Id="rId49" Type="http://schemas.openxmlformats.org/officeDocument/2006/relationships/hyperlink" Target="http://pinker.wjh.harvard.edu/articles/media/2004_10_29_religion.htm" TargetMode="External"/><Relationship Id="rId57" Type="http://schemas.microsoft.com/office/2011/relationships/people" Target="people.xml"/><Relationship Id="rId10" Type="http://schemas.openxmlformats.org/officeDocument/2006/relationships/hyperlink" Target="https://en.wikipedia.org/wiki/Nicholas_Wade" TargetMode="External"/><Relationship Id="rId19" Type="http://schemas.openxmlformats.org/officeDocument/2006/relationships/hyperlink" Target="https://en.wikipedia.org/wiki/Behavioral_and_Brain_Sciences" TargetMode="External"/><Relationship Id="rId31" Type="http://schemas.openxmlformats.org/officeDocument/2006/relationships/hyperlink" Target="https://www.worldcat.org/issn/2153-599X" TargetMode="External"/><Relationship Id="rId44" Type="http://schemas.openxmlformats.org/officeDocument/2006/relationships/hyperlink" Target="https://books.google.com/?id=3tS2MULo5rYC&amp;pg=PA162" TargetMode="External"/><Relationship Id="rId52" Type="http://schemas.openxmlformats.org/officeDocument/2006/relationships/hyperlink" Target="https://en.wikipedia.org/wiki/Wayback_Machine" TargetMode="External"/><Relationship Id="rId4" Type="http://schemas.openxmlformats.org/officeDocument/2006/relationships/settings" Target="settings.xml"/><Relationship Id="rId9" Type="http://schemas.openxmlformats.org/officeDocument/2006/relationships/hyperlink" Target="https://en.wikipedia.org/wiki/Philip_Lieberman" TargetMode="External"/><Relationship Id="rId14" Type="http://schemas.openxmlformats.org/officeDocument/2006/relationships/hyperlink" Target="https://en.wikipedia.org/wiki/Spandrel_(biology)" TargetMode="External"/><Relationship Id="rId22" Type="http://schemas.openxmlformats.org/officeDocument/2006/relationships/hyperlink" Target="https://en.wikipedia.org/wiki/Digital_object_identifier" TargetMode="External"/><Relationship Id="rId27" Type="http://schemas.openxmlformats.org/officeDocument/2006/relationships/hyperlink" Target="https://www.nytimes.com/2007/03/04/magazine/04evolution.t.html" TargetMode="External"/><Relationship Id="rId30" Type="http://schemas.openxmlformats.org/officeDocument/2006/relationships/hyperlink" Target="https://en.wikipedia.org/wiki/International_Standard_Serial_Number" TargetMode="External"/><Relationship Id="rId35" Type="http://schemas.openxmlformats.org/officeDocument/2006/relationships/hyperlink" Target="https://www.bibliotecapleyades.net/sociopolitica/esp_sociopol_depopu28.htm" TargetMode="External"/><Relationship Id="rId43" Type="http://schemas.openxmlformats.org/officeDocument/2006/relationships/hyperlink" Target="https://en.wikipedia.org/wiki/Philip_Lieberman" TargetMode="External"/><Relationship Id="rId48" Type="http://schemas.openxmlformats.org/officeDocument/2006/relationships/hyperlink" Target="https://web.archive.org/web/20080509063432/http:/pinker.wjh.harvard.edu/articles/media/2004_10_29_religion.htm" TargetMode="External"/><Relationship Id="rId56" Type="http://schemas.openxmlformats.org/officeDocument/2006/relationships/fontTable" Target="fontTable.xml"/><Relationship Id="rId8" Type="http://schemas.microsoft.com/office/2016/09/relationships/commentsIds" Target="commentsIds.xml"/><Relationship Id="rId51" Type="http://schemas.openxmlformats.org/officeDocument/2006/relationships/hyperlink" Target="https://web.archive.org/web/20080910084648/http:/www.psych.ubc.ca/~ara/religion%20seminar%20papers/Kirkpatrick_1999.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FB59A7-DA15-4BF3-A9DB-A42A29B83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15</Pages>
  <Words>6715</Words>
  <Characters>38279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RAINA</dc:creator>
  <cp:lastModifiedBy>Reviewer 1</cp:lastModifiedBy>
  <cp:revision>4</cp:revision>
  <dcterms:created xsi:type="dcterms:W3CDTF">2019-01-24T12:03:00Z</dcterms:created>
  <dcterms:modified xsi:type="dcterms:W3CDTF">2019-02-02T08:08:00Z</dcterms:modified>
</cp:coreProperties>
</file>