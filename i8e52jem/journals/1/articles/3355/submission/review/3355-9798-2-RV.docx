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F04C" w14:textId="12EE155E" w:rsidR="00884C62" w:rsidRDefault="002F7ACC" w:rsidP="00884C62">
      <w:pPr>
        <w:rPr>
          <w:rFonts w:ascii="Times New Roman" w:hAnsi="Times New Roman" w:cs="Times New Roman"/>
          <w:sz w:val="32"/>
          <w:szCs w:val="32"/>
          <w:lang w:val="en-GB"/>
        </w:rPr>
      </w:pPr>
      <w:r w:rsidRPr="004D2BA3">
        <w:rPr>
          <w:rFonts w:ascii="Times New Roman" w:hAnsi="Times New Roman" w:cs="Times New Roman"/>
          <w:sz w:val="32"/>
          <w:szCs w:val="32"/>
          <w:lang w:val="en-GB"/>
        </w:rPr>
        <w:t>Health</w:t>
      </w:r>
      <w:r w:rsidR="00101CC1" w:rsidRPr="004D2BA3">
        <w:rPr>
          <w:rFonts w:ascii="Times New Roman" w:hAnsi="Times New Roman" w:cs="Times New Roman"/>
          <w:sz w:val="32"/>
          <w:szCs w:val="32"/>
          <w:lang w:val="en-GB"/>
        </w:rPr>
        <w:t>care</w:t>
      </w:r>
      <w:r w:rsidRPr="004D2BA3">
        <w:rPr>
          <w:rFonts w:ascii="Times New Roman" w:hAnsi="Times New Roman" w:cs="Times New Roman"/>
          <w:sz w:val="32"/>
          <w:szCs w:val="32"/>
          <w:lang w:val="en-GB"/>
        </w:rPr>
        <w:t xml:space="preserve"> workers in an Indian state and their top of the range ethical dilemmas</w:t>
      </w:r>
      <w:r w:rsidR="00CD6A20">
        <w:rPr>
          <w:rFonts w:ascii="Times New Roman" w:hAnsi="Times New Roman" w:cs="Times New Roman"/>
          <w:sz w:val="32"/>
          <w:szCs w:val="32"/>
          <w:lang w:val="en-GB"/>
        </w:rPr>
        <w:t xml:space="preserve"> in COVID</w:t>
      </w:r>
      <w:r w:rsidR="001F413F" w:rsidRPr="004D2BA3">
        <w:rPr>
          <w:rFonts w:ascii="Times New Roman" w:hAnsi="Times New Roman" w:cs="Times New Roman"/>
          <w:sz w:val="32"/>
          <w:szCs w:val="32"/>
          <w:lang w:val="en-GB"/>
        </w:rPr>
        <w:t>-19</w:t>
      </w:r>
      <w:r w:rsidR="00FE6C1C" w:rsidRPr="004D2BA3">
        <w:rPr>
          <w:rFonts w:ascii="Times New Roman" w:hAnsi="Times New Roman" w:cs="Times New Roman"/>
          <w:sz w:val="32"/>
          <w:szCs w:val="32"/>
          <w:lang w:val="en-GB"/>
        </w:rPr>
        <w:t xml:space="preserve">: Perspectives of a </w:t>
      </w:r>
      <w:r w:rsidR="00FA20F3" w:rsidRPr="004D2BA3">
        <w:rPr>
          <w:rFonts w:ascii="Times New Roman" w:hAnsi="Times New Roman" w:cs="Times New Roman"/>
          <w:sz w:val="32"/>
          <w:szCs w:val="32"/>
          <w:lang w:val="en-GB"/>
        </w:rPr>
        <w:t xml:space="preserve">practitioner and student of </w:t>
      </w:r>
      <w:r w:rsidR="00FE6C1C" w:rsidRPr="004D2BA3">
        <w:rPr>
          <w:rFonts w:ascii="Times New Roman" w:hAnsi="Times New Roman" w:cs="Times New Roman"/>
          <w:sz w:val="32"/>
          <w:szCs w:val="32"/>
          <w:lang w:val="en-GB"/>
        </w:rPr>
        <w:t>public healt</w:t>
      </w:r>
      <w:r w:rsidR="00884C62">
        <w:rPr>
          <w:rFonts w:ascii="Times New Roman" w:hAnsi="Times New Roman" w:cs="Times New Roman"/>
          <w:sz w:val="32"/>
          <w:szCs w:val="32"/>
          <w:lang w:val="en-GB"/>
        </w:rPr>
        <w:t>h</w:t>
      </w:r>
    </w:p>
    <w:p w14:paraId="4B5347EA" w14:textId="662114D8" w:rsidR="00884C62" w:rsidRPr="00884C62" w:rsidRDefault="00884C62" w:rsidP="00884C62">
      <w:pPr>
        <w:rPr>
          <w:rFonts w:ascii="Times New Roman" w:hAnsi="Times New Roman" w:cs="Times New Roman"/>
          <w:sz w:val="24"/>
          <w:szCs w:val="24"/>
          <w:lang w:val="en-US"/>
        </w:rPr>
      </w:pPr>
      <w:r w:rsidRPr="00884C62">
        <w:rPr>
          <w:rFonts w:ascii="Times New Roman" w:hAnsi="Times New Roman" w:cs="Times New Roman"/>
          <w:sz w:val="24"/>
          <w:szCs w:val="24"/>
          <w:lang w:val="en-GB"/>
        </w:rPr>
        <w:t>Suganya Barani</w:t>
      </w:r>
    </w:p>
    <w:p w14:paraId="5948F987" w14:textId="14172969" w:rsidR="003350EF" w:rsidRDefault="003350EF" w:rsidP="00884C62">
      <w:pPr>
        <w:rPr>
          <w:rFonts w:ascii="Times New Roman" w:hAnsi="Times New Roman" w:cs="Times New Roman"/>
          <w:sz w:val="24"/>
          <w:szCs w:val="24"/>
          <w:lang w:val="en-US"/>
        </w:rPr>
      </w:pPr>
      <w:r>
        <w:rPr>
          <w:rFonts w:ascii="Times New Roman" w:hAnsi="Times New Roman" w:cs="Times New Roman"/>
          <w:sz w:val="24"/>
          <w:szCs w:val="24"/>
          <w:lang w:val="en-US"/>
        </w:rPr>
        <w:t>Affiliation:</w:t>
      </w:r>
      <w:r w:rsidRPr="003350EF">
        <w:rPr>
          <w:rFonts w:ascii="Times New Roman" w:hAnsi="Times New Roman" w:cs="Times New Roman"/>
          <w:sz w:val="24"/>
          <w:szCs w:val="24"/>
          <w:lang w:val="en-US"/>
        </w:rPr>
        <w:t xml:space="preserve"> </w:t>
      </w:r>
      <w:r w:rsidR="00884C62">
        <w:rPr>
          <w:rFonts w:ascii="Times New Roman" w:hAnsi="Times New Roman" w:cs="Times New Roman"/>
          <w:sz w:val="24"/>
          <w:szCs w:val="24"/>
          <w:lang w:val="en-US"/>
        </w:rPr>
        <w:t>India FETP,</w:t>
      </w:r>
      <w:r w:rsidRPr="00631B89">
        <w:rPr>
          <w:rFonts w:ascii="Times New Roman" w:hAnsi="Times New Roman" w:cs="Times New Roman"/>
          <w:sz w:val="24"/>
          <w:szCs w:val="24"/>
          <w:lang w:val="en-US"/>
        </w:rPr>
        <w:t xml:space="preserve"> ICMR-National Institute of Epidemiology</w:t>
      </w:r>
    </w:p>
    <w:p w14:paraId="579C5CF0" w14:textId="2B50C7FB" w:rsidR="00884C62" w:rsidRPr="004D2BA3" w:rsidRDefault="00884C62" w:rsidP="00884C62">
      <w:pPr>
        <w:rPr>
          <w:rFonts w:ascii="Times New Roman" w:hAnsi="Times New Roman" w:cs="Times New Roman"/>
          <w:sz w:val="24"/>
          <w:szCs w:val="24"/>
          <w:lang w:val="en-US"/>
        </w:rPr>
      </w:pPr>
      <w:r>
        <w:rPr>
          <w:rFonts w:ascii="Times New Roman" w:hAnsi="Times New Roman" w:cs="Times New Roman"/>
          <w:sz w:val="24"/>
          <w:szCs w:val="24"/>
          <w:lang w:val="en-US"/>
        </w:rPr>
        <w:t xml:space="preserve">E-mail:suganya.desmart@gmail.com  </w:t>
      </w:r>
    </w:p>
    <w:p w14:paraId="0A8C5D4F" w14:textId="7517614F" w:rsidR="00C52F07" w:rsidRDefault="00884C62" w:rsidP="00884C62">
      <w:pPr>
        <w:tabs>
          <w:tab w:val="left" w:pos="2952"/>
        </w:tabs>
        <w:rPr>
          <w:rFonts w:ascii="Times New Roman" w:hAnsi="Times New Roman" w:cs="Times New Roman"/>
          <w:sz w:val="32"/>
          <w:szCs w:val="32"/>
          <w:lang w:val="en-GB"/>
        </w:rPr>
      </w:pPr>
      <w:r>
        <w:rPr>
          <w:rFonts w:ascii="Times New Roman" w:hAnsi="Times New Roman" w:cs="Times New Roman"/>
          <w:sz w:val="32"/>
          <w:szCs w:val="32"/>
          <w:lang w:val="en-GB"/>
        </w:rPr>
        <w:tab/>
      </w:r>
    </w:p>
    <w:p w14:paraId="63D35175" w14:textId="77777777" w:rsidR="00C52F07" w:rsidRDefault="00C52F07" w:rsidP="00C52F07">
      <w:pPr>
        <w:rPr>
          <w:rFonts w:ascii="Times New Roman" w:hAnsi="Times New Roman" w:cs="Times New Roman"/>
          <w:sz w:val="24"/>
          <w:szCs w:val="24"/>
        </w:rPr>
      </w:pPr>
      <w:r>
        <w:rPr>
          <w:rFonts w:ascii="Times New Roman" w:hAnsi="Times New Roman" w:cs="Times New Roman"/>
          <w:sz w:val="24"/>
          <w:szCs w:val="24"/>
        </w:rPr>
        <w:t xml:space="preserve">Abstract: </w:t>
      </w:r>
    </w:p>
    <w:p w14:paraId="1D527C7D" w14:textId="7560F36B" w:rsidR="00C52F07" w:rsidDel="00A523F1" w:rsidRDefault="00C52F07" w:rsidP="00884C62">
      <w:pPr>
        <w:spacing w:line="240" w:lineRule="auto"/>
        <w:rPr>
          <w:del w:id="0" w:author="Monali Mohan" w:date="2020-08-08T16:38:00Z"/>
          <w:rFonts w:ascii="Times New Roman" w:hAnsi="Times New Roman" w:cs="Times New Roman"/>
          <w:sz w:val="24"/>
          <w:szCs w:val="24"/>
        </w:rPr>
      </w:pPr>
      <w:r>
        <w:rPr>
          <w:rFonts w:ascii="Times New Roman" w:hAnsi="Times New Roman" w:cs="Times New Roman"/>
          <w:sz w:val="24"/>
          <w:szCs w:val="24"/>
        </w:rPr>
        <w:t xml:space="preserve">India, a conglomeration of different states with unique health care systems must deal with the new threat of COVID-19, an emergency </w:t>
      </w:r>
      <w:commentRangeStart w:id="1"/>
      <w:r>
        <w:rPr>
          <w:rFonts w:ascii="Times New Roman" w:hAnsi="Times New Roman" w:cs="Times New Roman"/>
          <w:sz w:val="24"/>
          <w:szCs w:val="24"/>
        </w:rPr>
        <w:t>which probably no one alive now has a previous experience with</w:t>
      </w:r>
      <w:commentRangeEnd w:id="1"/>
      <w:r w:rsidR="00D04ED6">
        <w:rPr>
          <w:rStyle w:val="CommentReference"/>
        </w:rPr>
        <w:commentReference w:id="1"/>
      </w:r>
      <w:r>
        <w:rPr>
          <w:rFonts w:ascii="Times New Roman" w:hAnsi="Times New Roman" w:cs="Times New Roman"/>
          <w:sz w:val="24"/>
          <w:szCs w:val="24"/>
        </w:rPr>
        <w:t xml:space="preserve">. Health care workers who are at the centre of this whirlpool are under tremendous pressure to put on their </w:t>
      </w:r>
      <w:commentRangeStart w:id="2"/>
      <w:r>
        <w:rPr>
          <w:rFonts w:ascii="Times New Roman" w:hAnsi="Times New Roman" w:cs="Times New Roman"/>
          <w:sz w:val="24"/>
          <w:szCs w:val="24"/>
        </w:rPr>
        <w:t>PPE</w:t>
      </w:r>
      <w:commentRangeEnd w:id="2"/>
      <w:r w:rsidR="00750F47">
        <w:rPr>
          <w:rStyle w:val="CommentReference"/>
        </w:rPr>
        <w:commentReference w:id="2"/>
      </w:r>
      <w:r>
        <w:rPr>
          <w:rFonts w:ascii="Times New Roman" w:hAnsi="Times New Roman" w:cs="Times New Roman"/>
          <w:sz w:val="24"/>
          <w:szCs w:val="24"/>
        </w:rPr>
        <w:t xml:space="preserve"> and mask all their fear, anxiety and uncertainty underneath. </w:t>
      </w:r>
      <w:commentRangeStart w:id="3"/>
      <w:r>
        <w:rPr>
          <w:rFonts w:ascii="Times New Roman" w:hAnsi="Times New Roman" w:cs="Times New Roman"/>
          <w:sz w:val="24"/>
          <w:szCs w:val="24"/>
        </w:rPr>
        <w:t xml:space="preserve">In the course of the pandemic, </w:t>
      </w:r>
      <w:commentRangeStart w:id="4"/>
      <w:r>
        <w:rPr>
          <w:rFonts w:ascii="Times New Roman" w:hAnsi="Times New Roman" w:cs="Times New Roman"/>
          <w:sz w:val="24"/>
          <w:szCs w:val="24"/>
        </w:rPr>
        <w:t xml:space="preserve">a state </w:t>
      </w:r>
      <w:commentRangeEnd w:id="4"/>
      <w:r w:rsidR="00750F47">
        <w:rPr>
          <w:rStyle w:val="CommentReference"/>
        </w:rPr>
        <w:commentReference w:id="4"/>
      </w:r>
      <w:r>
        <w:rPr>
          <w:rFonts w:ascii="Times New Roman" w:hAnsi="Times New Roman" w:cs="Times New Roman"/>
          <w:sz w:val="24"/>
          <w:szCs w:val="24"/>
        </w:rPr>
        <w:t xml:space="preserve">in India witnesses threatening attacks on doctors and their dead bodies. </w:t>
      </w:r>
      <w:commentRangeEnd w:id="3"/>
      <w:r w:rsidR="0035579B">
        <w:rPr>
          <w:rStyle w:val="CommentReference"/>
        </w:rPr>
        <w:commentReference w:id="3"/>
      </w:r>
      <w:r>
        <w:rPr>
          <w:rFonts w:ascii="Times New Roman" w:hAnsi="Times New Roman" w:cs="Times New Roman"/>
          <w:sz w:val="24"/>
          <w:szCs w:val="24"/>
        </w:rPr>
        <w:t xml:space="preserve">Logistics do not go hand in hand with ethics. </w:t>
      </w:r>
      <w:commentRangeStart w:id="5"/>
      <w:r>
        <w:rPr>
          <w:rFonts w:ascii="Times New Roman" w:hAnsi="Times New Roman" w:cs="Times New Roman"/>
          <w:sz w:val="24"/>
          <w:szCs w:val="24"/>
        </w:rPr>
        <w:t>It is a state’s ultimate priority to protect their health workers and keep them away from worrying about all their dutiful dilemmas</w:t>
      </w:r>
      <w:r w:rsidR="007803A5">
        <w:rPr>
          <w:rFonts w:ascii="Times New Roman" w:hAnsi="Times New Roman" w:cs="Times New Roman"/>
          <w:sz w:val="24"/>
          <w:szCs w:val="24"/>
        </w:rPr>
        <w:t xml:space="preserve"> especially</w:t>
      </w:r>
      <w:r>
        <w:rPr>
          <w:rFonts w:ascii="Times New Roman" w:hAnsi="Times New Roman" w:cs="Times New Roman"/>
          <w:sz w:val="24"/>
          <w:szCs w:val="24"/>
        </w:rPr>
        <w:t xml:space="preserve"> ethics.  </w:t>
      </w:r>
    </w:p>
    <w:p w14:paraId="007E99FC" w14:textId="77777777" w:rsidR="00C52F07" w:rsidDel="00A523F1" w:rsidRDefault="00C52F07" w:rsidP="004D2BA3">
      <w:pPr>
        <w:rPr>
          <w:del w:id="6" w:author="Monali Mohan" w:date="2020-08-08T16:38:00Z"/>
          <w:rFonts w:ascii="Times New Roman" w:hAnsi="Times New Roman" w:cs="Times New Roman"/>
          <w:sz w:val="24"/>
          <w:szCs w:val="24"/>
        </w:rPr>
      </w:pPr>
    </w:p>
    <w:commentRangeEnd w:id="5"/>
    <w:p w14:paraId="13E61278" w14:textId="77777777" w:rsidR="00C52F07" w:rsidRDefault="0035579B" w:rsidP="00A523F1">
      <w:pPr>
        <w:spacing w:line="240" w:lineRule="auto"/>
        <w:rPr>
          <w:rFonts w:ascii="Times New Roman" w:hAnsi="Times New Roman" w:cs="Times New Roman"/>
          <w:sz w:val="24"/>
          <w:szCs w:val="24"/>
        </w:rPr>
        <w:pPrChange w:id="7" w:author="Monali Mohan" w:date="2020-08-08T16:38:00Z">
          <w:pPr/>
        </w:pPrChange>
      </w:pPr>
      <w:r>
        <w:rPr>
          <w:rStyle w:val="CommentReference"/>
        </w:rPr>
        <w:commentReference w:id="5"/>
      </w:r>
    </w:p>
    <w:p w14:paraId="587723D5" w14:textId="266DF0FE" w:rsidR="00CB6142" w:rsidRPr="004D2BA3" w:rsidRDefault="002E59FE"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 xml:space="preserve">A patient with </w:t>
      </w:r>
      <w:r w:rsidR="006D6F18" w:rsidRPr="004D2BA3">
        <w:rPr>
          <w:rFonts w:ascii="Times New Roman" w:hAnsi="Times New Roman" w:cs="Times New Roman"/>
          <w:sz w:val="24"/>
          <w:szCs w:val="24"/>
          <w:lang w:val="en-GB"/>
        </w:rPr>
        <w:t>A</w:t>
      </w:r>
      <w:r w:rsidR="00CB6142" w:rsidRPr="004D2BA3">
        <w:rPr>
          <w:rFonts w:ascii="Times New Roman" w:hAnsi="Times New Roman" w:cs="Times New Roman"/>
          <w:sz w:val="24"/>
          <w:szCs w:val="24"/>
          <w:lang w:val="en-GB"/>
        </w:rPr>
        <w:t>cute</w:t>
      </w:r>
      <w:r w:rsidR="00E44C78">
        <w:rPr>
          <w:rFonts w:ascii="Times New Roman" w:hAnsi="Times New Roman" w:cs="Times New Roman"/>
          <w:sz w:val="24"/>
          <w:szCs w:val="24"/>
          <w:lang w:val="en-GB"/>
        </w:rPr>
        <w:t xml:space="preserve"> Respiratory </w:t>
      </w:r>
      <w:r w:rsidR="006D6F18" w:rsidRPr="004D2BA3">
        <w:rPr>
          <w:rFonts w:ascii="Times New Roman" w:hAnsi="Times New Roman" w:cs="Times New Roman"/>
          <w:sz w:val="24"/>
          <w:szCs w:val="24"/>
          <w:lang w:val="en-GB"/>
        </w:rPr>
        <w:t>D</w:t>
      </w:r>
      <w:r w:rsidR="00E44C78">
        <w:rPr>
          <w:rFonts w:ascii="Times New Roman" w:hAnsi="Times New Roman" w:cs="Times New Roman"/>
          <w:sz w:val="24"/>
          <w:szCs w:val="24"/>
          <w:lang w:val="en-GB"/>
        </w:rPr>
        <w:t xml:space="preserve">istress </w:t>
      </w:r>
      <w:r w:rsidR="006D6F18" w:rsidRPr="004D2BA3">
        <w:rPr>
          <w:rFonts w:ascii="Times New Roman" w:hAnsi="Times New Roman" w:cs="Times New Roman"/>
          <w:sz w:val="24"/>
          <w:szCs w:val="24"/>
          <w:lang w:val="en-GB"/>
        </w:rPr>
        <w:t>S</w:t>
      </w:r>
      <w:r w:rsidR="00E44C78">
        <w:rPr>
          <w:rFonts w:ascii="Times New Roman" w:hAnsi="Times New Roman" w:cs="Times New Roman"/>
          <w:sz w:val="24"/>
          <w:szCs w:val="24"/>
          <w:lang w:val="en-GB"/>
        </w:rPr>
        <w:t>yndrome</w:t>
      </w:r>
      <w:ins w:id="8" w:author="Monali Mohan" w:date="2020-08-08T16:16:00Z">
        <w:r w:rsidR="00750F47">
          <w:rPr>
            <w:rFonts w:ascii="Times New Roman" w:hAnsi="Times New Roman" w:cs="Times New Roman"/>
            <w:sz w:val="24"/>
            <w:szCs w:val="24"/>
            <w:lang w:val="en-GB"/>
          </w:rPr>
          <w:t xml:space="preserve"> (ARDS)</w:t>
        </w:r>
      </w:ins>
      <w:r w:rsidR="004F6424" w:rsidRPr="004D2BA3">
        <w:rPr>
          <w:rFonts w:ascii="Times New Roman" w:hAnsi="Times New Roman" w:cs="Times New Roman"/>
          <w:sz w:val="24"/>
          <w:szCs w:val="24"/>
          <w:lang w:val="en-GB"/>
        </w:rPr>
        <w:t xml:space="preserve"> require</w:t>
      </w:r>
      <w:ins w:id="9" w:author="Monali Mohan" w:date="2020-08-08T16:16:00Z">
        <w:r w:rsidR="00750F47">
          <w:rPr>
            <w:rFonts w:ascii="Times New Roman" w:hAnsi="Times New Roman" w:cs="Times New Roman"/>
            <w:sz w:val="24"/>
            <w:szCs w:val="24"/>
            <w:lang w:val="en-GB"/>
          </w:rPr>
          <w:t>s</w:t>
        </w:r>
      </w:ins>
      <w:r w:rsidR="004F6424" w:rsidRPr="004D2BA3">
        <w:rPr>
          <w:rFonts w:ascii="Times New Roman" w:hAnsi="Times New Roman" w:cs="Times New Roman"/>
          <w:sz w:val="24"/>
          <w:szCs w:val="24"/>
          <w:lang w:val="en-GB"/>
        </w:rPr>
        <w:t xml:space="preserve"> 15-20 days of prolonged intubation and mechanical ventilation, with several hours in prone position and a very patient and prolonged weaning </w:t>
      </w:r>
      <w:proofErr w:type="gramStart"/>
      <w:r w:rsidR="004F6424" w:rsidRPr="004D2BA3">
        <w:rPr>
          <w:rFonts w:ascii="Times New Roman" w:hAnsi="Times New Roman" w:cs="Times New Roman"/>
          <w:sz w:val="24"/>
          <w:szCs w:val="24"/>
          <w:lang w:val="en-GB"/>
        </w:rPr>
        <w:t>process</w:t>
      </w:r>
      <w:r w:rsidR="00CB6142" w:rsidRPr="004D2BA3">
        <w:rPr>
          <w:rFonts w:ascii="Times New Roman" w:hAnsi="Times New Roman" w:cs="Times New Roman"/>
          <w:sz w:val="24"/>
          <w:szCs w:val="24"/>
          <w:lang w:val="en-GB"/>
        </w:rPr>
        <w:t>(</w:t>
      </w:r>
      <w:proofErr w:type="gramEnd"/>
      <w:r w:rsidR="00CB6142" w:rsidRPr="004D2BA3">
        <w:rPr>
          <w:rFonts w:ascii="Times New Roman" w:hAnsi="Times New Roman" w:cs="Times New Roman"/>
          <w:sz w:val="24"/>
          <w:szCs w:val="24"/>
          <w:lang w:val="en-GB"/>
        </w:rPr>
        <w:t>1)</w:t>
      </w:r>
      <w:r w:rsidR="004F6424" w:rsidRPr="004D2BA3">
        <w:rPr>
          <w:rFonts w:ascii="Times New Roman" w:hAnsi="Times New Roman" w:cs="Times New Roman"/>
          <w:sz w:val="24"/>
          <w:szCs w:val="24"/>
          <w:lang w:val="en-GB"/>
        </w:rPr>
        <w:t>.</w:t>
      </w:r>
      <w:commentRangeStart w:id="10"/>
      <w:r w:rsidR="006D6F18" w:rsidRPr="004D2BA3">
        <w:rPr>
          <w:rFonts w:ascii="Times New Roman" w:hAnsi="Times New Roman" w:cs="Times New Roman"/>
          <w:sz w:val="24"/>
          <w:szCs w:val="24"/>
          <w:lang w:val="en-GB"/>
        </w:rPr>
        <w:t xml:space="preserve">This is in a common scenario in any hospital with ventilator and ICU setting. </w:t>
      </w:r>
      <w:commentRangeEnd w:id="10"/>
      <w:r w:rsidR="0035579B">
        <w:rPr>
          <w:rStyle w:val="CommentReference"/>
        </w:rPr>
        <w:commentReference w:id="10"/>
      </w:r>
      <w:commentRangeStart w:id="11"/>
      <w:r w:rsidR="004C219C" w:rsidRPr="004D2BA3">
        <w:rPr>
          <w:rFonts w:ascii="Times New Roman" w:hAnsi="Times New Roman" w:cs="Times New Roman"/>
          <w:sz w:val="24"/>
          <w:szCs w:val="24"/>
          <w:lang w:val="en-GB"/>
        </w:rPr>
        <w:t xml:space="preserve">The </w:t>
      </w:r>
      <w:r w:rsidR="006D6F18" w:rsidRPr="004D2BA3">
        <w:rPr>
          <w:rFonts w:ascii="Times New Roman" w:hAnsi="Times New Roman" w:cs="Times New Roman"/>
          <w:sz w:val="24"/>
          <w:szCs w:val="24"/>
          <w:lang w:val="en-GB"/>
        </w:rPr>
        <w:t>system becomes stretched</w:t>
      </w:r>
      <w:r w:rsidR="004C219C" w:rsidRPr="004D2BA3">
        <w:rPr>
          <w:rFonts w:ascii="Times New Roman" w:hAnsi="Times New Roman" w:cs="Times New Roman"/>
          <w:sz w:val="24"/>
          <w:szCs w:val="24"/>
          <w:lang w:val="en-GB"/>
        </w:rPr>
        <w:t xml:space="preserve"> on receiving ARDS cases due to Covid-19 in gushing numbers with a threa</w:t>
      </w:r>
      <w:r w:rsidR="00A821C6" w:rsidRPr="004D2BA3">
        <w:rPr>
          <w:rFonts w:ascii="Times New Roman" w:hAnsi="Times New Roman" w:cs="Times New Roman"/>
          <w:sz w:val="24"/>
          <w:szCs w:val="24"/>
          <w:lang w:val="en-GB"/>
        </w:rPr>
        <w:t xml:space="preserve">tening secondary attack rate, </w:t>
      </w:r>
      <w:r w:rsidR="004C219C" w:rsidRPr="004D2BA3">
        <w:rPr>
          <w:rFonts w:ascii="Times New Roman" w:hAnsi="Times New Roman" w:cs="Times New Roman"/>
          <w:sz w:val="24"/>
          <w:szCs w:val="24"/>
          <w:lang w:val="en-GB"/>
        </w:rPr>
        <w:t>unpredictable clinical course</w:t>
      </w:r>
      <w:r w:rsidR="00A821C6" w:rsidRPr="004D2BA3">
        <w:rPr>
          <w:rFonts w:ascii="Times New Roman" w:hAnsi="Times New Roman" w:cs="Times New Roman"/>
          <w:sz w:val="24"/>
          <w:szCs w:val="24"/>
          <w:lang w:val="en-GB"/>
        </w:rPr>
        <w:t xml:space="preserve"> and outcomes</w:t>
      </w:r>
      <w:r w:rsidR="004C219C" w:rsidRPr="004D2BA3">
        <w:rPr>
          <w:rFonts w:ascii="Times New Roman" w:hAnsi="Times New Roman" w:cs="Times New Roman"/>
          <w:sz w:val="24"/>
          <w:szCs w:val="24"/>
          <w:lang w:val="en-GB"/>
        </w:rPr>
        <w:t>.</w:t>
      </w:r>
      <w:commentRangeEnd w:id="11"/>
      <w:r w:rsidR="0035579B">
        <w:rPr>
          <w:rStyle w:val="CommentReference"/>
        </w:rPr>
        <w:commentReference w:id="11"/>
      </w:r>
      <w:r w:rsidR="006D6F18" w:rsidRPr="004D2BA3">
        <w:rPr>
          <w:rFonts w:ascii="Times New Roman" w:hAnsi="Times New Roman" w:cs="Times New Roman"/>
          <w:sz w:val="24"/>
          <w:szCs w:val="24"/>
          <w:lang w:val="en-GB"/>
        </w:rPr>
        <w:t xml:space="preserve"> </w:t>
      </w:r>
      <w:commentRangeStart w:id="12"/>
      <w:r w:rsidR="00DF2685" w:rsidRPr="004D2BA3">
        <w:rPr>
          <w:rFonts w:ascii="Times New Roman" w:hAnsi="Times New Roman" w:cs="Times New Roman"/>
          <w:sz w:val="24"/>
          <w:szCs w:val="24"/>
          <w:lang w:val="en-GB"/>
        </w:rPr>
        <w:t xml:space="preserve">Mathematical models have predicted figures for estimated percentages of hospitalisation among infections </w:t>
      </w:r>
      <w:r w:rsidR="004C162E" w:rsidRPr="004D2BA3">
        <w:rPr>
          <w:rFonts w:ascii="Times New Roman" w:hAnsi="Times New Roman" w:cs="Times New Roman"/>
          <w:sz w:val="24"/>
          <w:szCs w:val="24"/>
          <w:lang w:val="en-GB"/>
        </w:rPr>
        <w:t xml:space="preserve">and those who </w:t>
      </w:r>
      <w:r w:rsidR="00DF2685" w:rsidRPr="004D2BA3">
        <w:rPr>
          <w:rFonts w:ascii="Times New Roman" w:hAnsi="Times New Roman" w:cs="Times New Roman"/>
          <w:sz w:val="24"/>
          <w:szCs w:val="24"/>
          <w:lang w:val="en-GB"/>
        </w:rPr>
        <w:t>will require ventilation support among the</w:t>
      </w:r>
      <w:r w:rsidR="00CB6142" w:rsidRPr="004D2BA3">
        <w:rPr>
          <w:rFonts w:ascii="Times New Roman" w:hAnsi="Times New Roman" w:cs="Times New Roman"/>
          <w:sz w:val="24"/>
          <w:szCs w:val="24"/>
          <w:lang w:val="en-GB"/>
        </w:rPr>
        <w:t xml:space="preserve"> infected (2)</w:t>
      </w:r>
      <w:r w:rsidR="00DF2685" w:rsidRPr="004D2BA3">
        <w:rPr>
          <w:rFonts w:ascii="Times New Roman" w:hAnsi="Times New Roman" w:cs="Times New Roman"/>
          <w:sz w:val="24"/>
          <w:szCs w:val="24"/>
          <w:lang w:val="en-GB"/>
        </w:rPr>
        <w:t>.</w:t>
      </w:r>
      <w:commentRangeEnd w:id="12"/>
      <w:r w:rsidR="00B91FA5">
        <w:rPr>
          <w:rStyle w:val="CommentReference"/>
        </w:rPr>
        <w:commentReference w:id="12"/>
      </w:r>
    </w:p>
    <w:p w14:paraId="75A9ED40" w14:textId="71CD62B2" w:rsidR="00CB6142" w:rsidRPr="004D2BA3" w:rsidRDefault="002C7DE0" w:rsidP="004D2BA3">
      <w:pPr>
        <w:spacing w:line="240" w:lineRule="auto"/>
        <w:ind w:firstLine="720"/>
        <w:rPr>
          <w:rFonts w:ascii="Times New Roman" w:hAnsi="Times New Roman" w:cs="Times New Roman"/>
          <w:sz w:val="24"/>
          <w:szCs w:val="24"/>
          <w:lang w:val="en-GB"/>
        </w:rPr>
      </w:pPr>
      <w:commentRangeStart w:id="13"/>
      <w:r w:rsidRPr="004D2BA3">
        <w:rPr>
          <w:rFonts w:ascii="Times New Roman" w:hAnsi="Times New Roman" w:cs="Times New Roman"/>
          <w:sz w:val="24"/>
          <w:szCs w:val="24"/>
          <w:lang w:val="en-GB"/>
        </w:rPr>
        <w:t xml:space="preserve">In a </w:t>
      </w:r>
      <w:ins w:id="14" w:author="Monali Mohan" w:date="2020-08-08T16:17:00Z">
        <w:r w:rsidR="00750F47">
          <w:rPr>
            <w:rFonts w:ascii="Times New Roman" w:hAnsi="Times New Roman" w:cs="Times New Roman"/>
            <w:sz w:val="24"/>
            <w:szCs w:val="24"/>
            <w:lang w:val="en-GB"/>
          </w:rPr>
          <w:t>re</w:t>
        </w:r>
      </w:ins>
      <w:r w:rsidRPr="004D2BA3">
        <w:rPr>
          <w:rFonts w:ascii="Times New Roman" w:hAnsi="Times New Roman" w:cs="Times New Roman"/>
          <w:sz w:val="24"/>
          <w:szCs w:val="24"/>
          <w:lang w:val="en-GB"/>
        </w:rPr>
        <w:t xml:space="preserve">source constrained setting and increasing reports of hierarchical PPE distribution, the moral and ethical considerations of a health care worker is highly shaken. </w:t>
      </w:r>
      <w:commentRangeEnd w:id="13"/>
      <w:r w:rsidR="00B91FA5">
        <w:rPr>
          <w:rStyle w:val="CommentReference"/>
        </w:rPr>
        <w:commentReference w:id="13"/>
      </w:r>
      <w:r w:rsidRPr="004D2BA3">
        <w:rPr>
          <w:rFonts w:ascii="Times New Roman" w:hAnsi="Times New Roman" w:cs="Times New Roman"/>
          <w:sz w:val="24"/>
          <w:szCs w:val="24"/>
          <w:lang w:val="en-GB"/>
        </w:rPr>
        <w:t xml:space="preserve">Among health care workers, airborne transmission is </w:t>
      </w:r>
      <w:r w:rsidR="00A821C6" w:rsidRPr="004D2BA3">
        <w:rPr>
          <w:rFonts w:ascii="Times New Roman" w:hAnsi="Times New Roman" w:cs="Times New Roman"/>
          <w:sz w:val="24"/>
          <w:szCs w:val="24"/>
          <w:lang w:val="en-GB"/>
        </w:rPr>
        <w:t xml:space="preserve">also </w:t>
      </w:r>
      <w:r w:rsidRPr="004D2BA3">
        <w:rPr>
          <w:rFonts w:ascii="Times New Roman" w:hAnsi="Times New Roman" w:cs="Times New Roman"/>
          <w:sz w:val="24"/>
          <w:szCs w:val="24"/>
          <w:lang w:val="en-GB"/>
        </w:rPr>
        <w:t xml:space="preserve">expected </w:t>
      </w:r>
      <w:r w:rsidR="00897B77" w:rsidRPr="004D2BA3">
        <w:rPr>
          <w:rFonts w:ascii="Times New Roman" w:hAnsi="Times New Roman" w:cs="Times New Roman"/>
          <w:sz w:val="24"/>
          <w:szCs w:val="24"/>
          <w:lang w:val="en-GB"/>
        </w:rPr>
        <w:t xml:space="preserve">for those </w:t>
      </w:r>
      <w:r w:rsidRPr="004D2BA3">
        <w:rPr>
          <w:rFonts w:ascii="Times New Roman" w:hAnsi="Times New Roman" w:cs="Times New Roman"/>
          <w:sz w:val="24"/>
          <w:szCs w:val="24"/>
          <w:lang w:val="en-GB"/>
        </w:rPr>
        <w:t xml:space="preserve">working in aerosol settings like mechanical ventilation, nebulisation, providing </w:t>
      </w:r>
      <w:commentRangeStart w:id="15"/>
      <w:r w:rsidRPr="004D2BA3">
        <w:rPr>
          <w:rFonts w:ascii="Times New Roman" w:hAnsi="Times New Roman" w:cs="Times New Roman"/>
          <w:sz w:val="24"/>
          <w:szCs w:val="24"/>
          <w:lang w:val="en-GB"/>
        </w:rPr>
        <w:t>CPR</w:t>
      </w:r>
      <w:commentRangeEnd w:id="15"/>
      <w:r w:rsidR="00750F47">
        <w:rPr>
          <w:rStyle w:val="CommentReference"/>
        </w:rPr>
        <w:commentReference w:id="15"/>
      </w:r>
      <w:r w:rsidRPr="004D2BA3">
        <w:rPr>
          <w:rFonts w:ascii="Times New Roman" w:hAnsi="Times New Roman" w:cs="Times New Roman"/>
          <w:sz w:val="24"/>
          <w:szCs w:val="24"/>
          <w:lang w:val="en-GB"/>
        </w:rPr>
        <w:t xml:space="preserve">, Endotracheal intubation and placing a patient </w:t>
      </w:r>
      <w:r w:rsidR="00897B77" w:rsidRPr="004D2BA3">
        <w:rPr>
          <w:rFonts w:ascii="Times New Roman" w:hAnsi="Times New Roman" w:cs="Times New Roman"/>
          <w:sz w:val="24"/>
          <w:szCs w:val="24"/>
          <w:lang w:val="en-GB"/>
        </w:rPr>
        <w:t xml:space="preserve">in prone </w:t>
      </w:r>
      <w:proofErr w:type="gramStart"/>
      <w:r w:rsidR="00897B77" w:rsidRPr="004D2BA3">
        <w:rPr>
          <w:rFonts w:ascii="Times New Roman" w:hAnsi="Times New Roman" w:cs="Times New Roman"/>
          <w:sz w:val="24"/>
          <w:szCs w:val="24"/>
          <w:lang w:val="en-GB"/>
        </w:rPr>
        <w:t>p</w:t>
      </w:r>
      <w:r w:rsidR="000C3983" w:rsidRPr="004D2BA3">
        <w:rPr>
          <w:rFonts w:ascii="Times New Roman" w:hAnsi="Times New Roman" w:cs="Times New Roman"/>
          <w:sz w:val="24"/>
          <w:szCs w:val="24"/>
          <w:lang w:val="en-GB"/>
        </w:rPr>
        <w:t>osition</w:t>
      </w:r>
      <w:r w:rsidR="00CB6142" w:rsidRPr="004D2BA3">
        <w:rPr>
          <w:rFonts w:ascii="Times New Roman" w:hAnsi="Times New Roman" w:cs="Times New Roman"/>
          <w:sz w:val="24"/>
          <w:szCs w:val="24"/>
          <w:lang w:val="en-GB"/>
        </w:rPr>
        <w:t>(</w:t>
      </w:r>
      <w:proofErr w:type="gramEnd"/>
      <w:r w:rsidR="00CB6142" w:rsidRPr="004D2BA3">
        <w:rPr>
          <w:rFonts w:ascii="Times New Roman" w:hAnsi="Times New Roman" w:cs="Times New Roman"/>
          <w:sz w:val="24"/>
          <w:szCs w:val="24"/>
          <w:lang w:val="en-GB"/>
        </w:rPr>
        <w:t>3)</w:t>
      </w:r>
      <w:r w:rsidR="00CB6142">
        <w:rPr>
          <w:rFonts w:ascii="Times New Roman" w:hAnsi="Times New Roman" w:cs="Times New Roman"/>
          <w:sz w:val="24"/>
          <w:szCs w:val="24"/>
          <w:lang w:val="en-GB"/>
        </w:rPr>
        <w:t>.</w:t>
      </w:r>
    </w:p>
    <w:p w14:paraId="52849F5B" w14:textId="3170224E" w:rsidR="004C162E" w:rsidRPr="004D2BA3" w:rsidRDefault="000C3983"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Ethics takes a beat and bruise when fair allocation of resources is not possible with scarce health goods and services.</w:t>
      </w:r>
      <w:r w:rsidR="00DC5505" w:rsidRPr="004D2BA3">
        <w:rPr>
          <w:rFonts w:ascii="Times New Roman" w:hAnsi="Times New Roman" w:cs="Times New Roman"/>
          <w:sz w:val="24"/>
          <w:szCs w:val="24"/>
          <w:lang w:val="en-GB"/>
        </w:rPr>
        <w:t xml:space="preserve"> </w:t>
      </w:r>
      <w:r w:rsidRPr="004D2BA3">
        <w:rPr>
          <w:rFonts w:ascii="Times New Roman" w:hAnsi="Times New Roman" w:cs="Times New Roman"/>
          <w:sz w:val="24"/>
          <w:szCs w:val="24"/>
          <w:lang w:val="en-GB"/>
        </w:rPr>
        <w:t xml:space="preserve"> </w:t>
      </w:r>
      <w:commentRangeStart w:id="16"/>
      <w:r w:rsidRPr="004D2BA3">
        <w:rPr>
          <w:rFonts w:ascii="Times New Roman" w:hAnsi="Times New Roman" w:cs="Times New Roman"/>
          <w:sz w:val="24"/>
          <w:szCs w:val="24"/>
          <w:lang w:val="en-GB"/>
        </w:rPr>
        <w:t>T</w:t>
      </w:r>
      <w:r w:rsidR="00897B77" w:rsidRPr="004D2BA3">
        <w:rPr>
          <w:rFonts w:ascii="Times New Roman" w:hAnsi="Times New Roman" w:cs="Times New Roman"/>
          <w:sz w:val="24"/>
          <w:szCs w:val="24"/>
          <w:lang w:val="en-GB"/>
        </w:rPr>
        <w:t>he government reassures</w:t>
      </w:r>
      <w:r w:rsidRPr="004D2BA3">
        <w:rPr>
          <w:rFonts w:ascii="Times New Roman" w:hAnsi="Times New Roman" w:cs="Times New Roman"/>
          <w:sz w:val="24"/>
          <w:szCs w:val="24"/>
          <w:lang w:val="en-GB"/>
        </w:rPr>
        <w:t xml:space="preserve"> the</w:t>
      </w:r>
      <w:r w:rsidR="00897B77" w:rsidRPr="004D2BA3">
        <w:rPr>
          <w:rFonts w:ascii="Times New Roman" w:hAnsi="Times New Roman" w:cs="Times New Roman"/>
          <w:sz w:val="24"/>
          <w:szCs w:val="24"/>
          <w:lang w:val="en-GB"/>
        </w:rPr>
        <w:t xml:space="preserve"> </w:t>
      </w:r>
      <w:r w:rsidRPr="004D2BA3">
        <w:rPr>
          <w:rFonts w:ascii="Times New Roman" w:hAnsi="Times New Roman" w:cs="Times New Roman"/>
          <w:sz w:val="24"/>
          <w:szCs w:val="24"/>
          <w:lang w:val="en-GB"/>
        </w:rPr>
        <w:t xml:space="preserve">adequacy of personal protective equipment in repeated press releases </w:t>
      </w:r>
      <w:r w:rsidR="00897B77" w:rsidRPr="004D2BA3">
        <w:rPr>
          <w:rFonts w:ascii="Times New Roman" w:hAnsi="Times New Roman" w:cs="Times New Roman"/>
          <w:sz w:val="24"/>
          <w:szCs w:val="24"/>
          <w:lang w:val="en-GB"/>
        </w:rPr>
        <w:t xml:space="preserve">with </w:t>
      </w:r>
      <w:r w:rsidRPr="004D2BA3">
        <w:rPr>
          <w:rFonts w:ascii="Times New Roman" w:hAnsi="Times New Roman" w:cs="Times New Roman"/>
          <w:sz w:val="24"/>
          <w:szCs w:val="24"/>
          <w:lang w:val="en-GB"/>
        </w:rPr>
        <w:t xml:space="preserve">soaring </w:t>
      </w:r>
      <w:r w:rsidR="00897B77" w:rsidRPr="004D2BA3">
        <w:rPr>
          <w:rFonts w:ascii="Times New Roman" w:hAnsi="Times New Roman" w:cs="Times New Roman"/>
          <w:sz w:val="24"/>
          <w:szCs w:val="24"/>
          <w:lang w:val="en-GB"/>
        </w:rPr>
        <w:t>numbers</w:t>
      </w:r>
      <w:r w:rsidRPr="004D2BA3">
        <w:rPr>
          <w:rFonts w:ascii="Times New Roman" w:hAnsi="Times New Roman" w:cs="Times New Roman"/>
          <w:sz w:val="24"/>
          <w:szCs w:val="24"/>
          <w:lang w:val="en-GB"/>
        </w:rPr>
        <w:t xml:space="preserve"> of N95 masks procurement, as a parallel news column reads shipment of masks to Serbia from India. </w:t>
      </w:r>
      <w:commentRangeEnd w:id="16"/>
      <w:r w:rsidR="00750F47">
        <w:rPr>
          <w:rStyle w:val="CommentReference"/>
        </w:rPr>
        <w:commentReference w:id="16"/>
      </w:r>
      <w:commentRangeStart w:id="17"/>
      <w:r w:rsidRPr="004D2BA3">
        <w:rPr>
          <w:rFonts w:ascii="Times New Roman" w:hAnsi="Times New Roman" w:cs="Times New Roman"/>
          <w:sz w:val="24"/>
          <w:szCs w:val="24"/>
          <w:lang w:val="en-GB"/>
        </w:rPr>
        <w:t xml:space="preserve">The </w:t>
      </w:r>
      <w:r w:rsidR="00897B77" w:rsidRPr="004D2BA3">
        <w:rPr>
          <w:rFonts w:ascii="Times New Roman" w:hAnsi="Times New Roman" w:cs="Times New Roman"/>
          <w:sz w:val="24"/>
          <w:szCs w:val="24"/>
          <w:lang w:val="en-GB"/>
        </w:rPr>
        <w:t>ground sce</w:t>
      </w:r>
      <w:r w:rsidRPr="004D2BA3">
        <w:rPr>
          <w:rFonts w:ascii="Times New Roman" w:hAnsi="Times New Roman" w:cs="Times New Roman"/>
          <w:sz w:val="24"/>
          <w:szCs w:val="24"/>
          <w:lang w:val="en-GB"/>
        </w:rPr>
        <w:t>nario speaks a different story</w:t>
      </w:r>
      <w:commentRangeEnd w:id="17"/>
      <w:r w:rsidR="00B91FA5">
        <w:rPr>
          <w:rStyle w:val="CommentReference"/>
        </w:rPr>
        <w:commentReference w:id="17"/>
      </w:r>
      <w:r w:rsidRPr="004D2BA3">
        <w:rPr>
          <w:rFonts w:ascii="Times New Roman" w:hAnsi="Times New Roman" w:cs="Times New Roman"/>
          <w:sz w:val="24"/>
          <w:szCs w:val="24"/>
          <w:lang w:val="en-GB"/>
        </w:rPr>
        <w:t>.</w:t>
      </w:r>
      <w:r w:rsidR="006D6F18" w:rsidRPr="004D2BA3">
        <w:rPr>
          <w:rFonts w:ascii="Times New Roman" w:hAnsi="Times New Roman" w:cs="Times New Roman"/>
          <w:sz w:val="24"/>
          <w:szCs w:val="24"/>
          <w:lang w:val="en-GB"/>
        </w:rPr>
        <w:t xml:space="preserve"> </w:t>
      </w:r>
      <w:r w:rsidRPr="004D2BA3">
        <w:rPr>
          <w:rFonts w:ascii="Times New Roman" w:hAnsi="Times New Roman" w:cs="Times New Roman"/>
          <w:sz w:val="24"/>
          <w:szCs w:val="24"/>
          <w:lang w:val="en-GB"/>
        </w:rPr>
        <w:t>Junior doctors and nurses are allowed to treat covid-19 patients in isolation wards and senior residents stay away from making</w:t>
      </w:r>
      <w:r w:rsidR="00A57E12" w:rsidRPr="004D2BA3">
        <w:rPr>
          <w:rFonts w:ascii="Times New Roman" w:hAnsi="Times New Roman" w:cs="Times New Roman"/>
          <w:sz w:val="24"/>
          <w:szCs w:val="24"/>
          <w:lang w:val="en-GB"/>
        </w:rPr>
        <w:t xml:space="preserve"> even</w:t>
      </w:r>
      <w:r w:rsidRPr="004D2BA3">
        <w:rPr>
          <w:rFonts w:ascii="Times New Roman" w:hAnsi="Times New Roman" w:cs="Times New Roman"/>
          <w:sz w:val="24"/>
          <w:szCs w:val="24"/>
          <w:lang w:val="en-GB"/>
        </w:rPr>
        <w:t xml:space="preserve"> ward rounds. </w:t>
      </w:r>
      <w:commentRangeStart w:id="18"/>
      <w:r w:rsidRPr="004D2BA3">
        <w:rPr>
          <w:rFonts w:ascii="Times New Roman" w:hAnsi="Times New Roman" w:cs="Times New Roman"/>
          <w:sz w:val="24"/>
          <w:szCs w:val="24"/>
          <w:lang w:val="en-GB"/>
        </w:rPr>
        <w:t>Italy called for and recruited retired doctors to see one b</w:t>
      </w:r>
      <w:r w:rsidR="007A7932" w:rsidRPr="004D2BA3">
        <w:rPr>
          <w:rFonts w:ascii="Times New Roman" w:hAnsi="Times New Roman" w:cs="Times New Roman"/>
          <w:sz w:val="24"/>
          <w:szCs w:val="24"/>
          <w:lang w:val="en-GB"/>
        </w:rPr>
        <w:t>y one succumbing to the disease;</w:t>
      </w:r>
      <w:r w:rsidRPr="004D2BA3">
        <w:rPr>
          <w:rFonts w:ascii="Times New Roman" w:hAnsi="Times New Roman" w:cs="Times New Roman"/>
          <w:sz w:val="24"/>
          <w:szCs w:val="24"/>
          <w:lang w:val="en-GB"/>
        </w:rPr>
        <w:t xml:space="preserve"> </w:t>
      </w:r>
      <w:commentRangeEnd w:id="18"/>
      <w:r w:rsidR="00750F47">
        <w:rPr>
          <w:rStyle w:val="CommentReference"/>
        </w:rPr>
        <w:commentReference w:id="18"/>
      </w:r>
      <w:r w:rsidRPr="004D2BA3">
        <w:rPr>
          <w:rFonts w:ascii="Times New Roman" w:hAnsi="Times New Roman" w:cs="Times New Roman"/>
          <w:sz w:val="24"/>
          <w:szCs w:val="24"/>
          <w:lang w:val="en-GB"/>
        </w:rPr>
        <w:t xml:space="preserve">there will be one less blame on the government </w:t>
      </w:r>
      <w:r w:rsidR="007A7932" w:rsidRPr="004D2BA3">
        <w:rPr>
          <w:rFonts w:ascii="Times New Roman" w:hAnsi="Times New Roman" w:cs="Times New Roman"/>
          <w:sz w:val="24"/>
          <w:szCs w:val="24"/>
          <w:lang w:val="en-GB"/>
        </w:rPr>
        <w:t xml:space="preserve">of this country </w:t>
      </w:r>
      <w:r w:rsidRPr="004D2BA3">
        <w:rPr>
          <w:rFonts w:ascii="Times New Roman" w:hAnsi="Times New Roman" w:cs="Times New Roman"/>
          <w:sz w:val="24"/>
          <w:szCs w:val="24"/>
          <w:lang w:val="en-GB"/>
        </w:rPr>
        <w:t xml:space="preserve">when the mortality among senior doctors is not much seen in our setting. </w:t>
      </w:r>
      <w:commentRangeStart w:id="19"/>
      <w:r w:rsidRPr="004D2BA3">
        <w:rPr>
          <w:rFonts w:ascii="Times New Roman" w:hAnsi="Times New Roman" w:cs="Times New Roman"/>
          <w:sz w:val="24"/>
          <w:szCs w:val="24"/>
          <w:lang w:val="en-GB"/>
        </w:rPr>
        <w:t xml:space="preserve">It is worrisome to see young soldiers die in a battle as the older ones receive </w:t>
      </w:r>
      <w:r w:rsidR="00CD6A20">
        <w:rPr>
          <w:rFonts w:ascii="Times New Roman" w:hAnsi="Times New Roman" w:cs="Times New Roman"/>
          <w:sz w:val="24"/>
          <w:szCs w:val="24"/>
          <w:lang w:val="en-GB"/>
        </w:rPr>
        <w:t>laurels for winning it</w:t>
      </w:r>
      <w:commentRangeEnd w:id="19"/>
      <w:r w:rsidR="00547B50">
        <w:rPr>
          <w:rStyle w:val="CommentReference"/>
        </w:rPr>
        <w:commentReference w:id="19"/>
      </w:r>
      <w:r w:rsidR="00CD6A20">
        <w:rPr>
          <w:rFonts w:ascii="Times New Roman" w:hAnsi="Times New Roman" w:cs="Times New Roman"/>
          <w:sz w:val="24"/>
          <w:szCs w:val="24"/>
          <w:lang w:val="en-GB"/>
        </w:rPr>
        <w:t>. In COVID</w:t>
      </w:r>
      <w:r w:rsidRPr="004D2BA3">
        <w:rPr>
          <w:rFonts w:ascii="Times New Roman" w:hAnsi="Times New Roman" w:cs="Times New Roman"/>
          <w:sz w:val="24"/>
          <w:szCs w:val="24"/>
          <w:lang w:val="en-GB"/>
        </w:rPr>
        <w:t xml:space="preserve">-19 battle, unfortunately, morbidity and mortality is seen even among the younger population including health care workers. </w:t>
      </w:r>
    </w:p>
    <w:p w14:paraId="44E24871" w14:textId="340CC3A5" w:rsidR="008F2E3C" w:rsidRPr="004D2BA3" w:rsidRDefault="008F2E3C" w:rsidP="004D2BA3">
      <w:pPr>
        <w:spacing w:line="240" w:lineRule="auto"/>
        <w:ind w:firstLine="720"/>
        <w:rPr>
          <w:rFonts w:ascii="Times New Roman" w:hAnsi="Times New Roman" w:cs="Times New Roman"/>
          <w:sz w:val="24"/>
          <w:szCs w:val="24"/>
          <w:lang w:val="en-GB"/>
        </w:rPr>
      </w:pPr>
      <w:commentRangeStart w:id="20"/>
      <w:r w:rsidRPr="004D2BA3">
        <w:rPr>
          <w:rFonts w:ascii="Times New Roman" w:hAnsi="Times New Roman" w:cs="Times New Roman"/>
          <w:sz w:val="24"/>
          <w:szCs w:val="24"/>
          <w:lang w:val="en-GB"/>
        </w:rPr>
        <w:lastRenderedPageBreak/>
        <w:t>After lessons fro</w:t>
      </w:r>
      <w:r w:rsidR="00CD6A20">
        <w:rPr>
          <w:rFonts w:ascii="Times New Roman" w:hAnsi="Times New Roman" w:cs="Times New Roman"/>
          <w:sz w:val="24"/>
          <w:szCs w:val="24"/>
          <w:lang w:val="en-GB"/>
        </w:rPr>
        <w:t>m the first respondents of COVID</w:t>
      </w:r>
      <w:r w:rsidRPr="004D2BA3">
        <w:rPr>
          <w:rFonts w:ascii="Times New Roman" w:hAnsi="Times New Roman" w:cs="Times New Roman"/>
          <w:sz w:val="24"/>
          <w:szCs w:val="24"/>
          <w:lang w:val="en-GB"/>
        </w:rPr>
        <w:t>-19 pandemic, international discussions revolve around mobilising scarce resources like equipment, personal protective equipment, ventilators etc. to regions where health system’s capacity is strained</w:t>
      </w:r>
      <w:commentRangeEnd w:id="20"/>
      <w:r w:rsidR="00547B50">
        <w:rPr>
          <w:rStyle w:val="CommentReference"/>
        </w:rPr>
        <w:commentReference w:id="20"/>
      </w:r>
      <w:r w:rsidR="00CB6142" w:rsidRPr="004D2BA3">
        <w:rPr>
          <w:rFonts w:ascii="Times New Roman" w:hAnsi="Times New Roman" w:cs="Times New Roman"/>
          <w:sz w:val="24"/>
          <w:szCs w:val="24"/>
          <w:lang w:val="en-GB"/>
        </w:rPr>
        <w:t>(4)</w:t>
      </w:r>
      <w:r w:rsidR="00077805" w:rsidRPr="004D2BA3">
        <w:rPr>
          <w:rFonts w:ascii="Times New Roman" w:hAnsi="Times New Roman" w:cs="Times New Roman"/>
          <w:i/>
          <w:sz w:val="24"/>
          <w:szCs w:val="24"/>
          <w:lang w:val="en-GB"/>
        </w:rPr>
        <w:t>.</w:t>
      </w:r>
      <w:r w:rsidRPr="004D2BA3">
        <w:rPr>
          <w:rFonts w:ascii="Times New Roman" w:hAnsi="Times New Roman" w:cs="Times New Roman"/>
          <w:sz w:val="24"/>
          <w:szCs w:val="24"/>
          <w:lang w:val="en-GB"/>
        </w:rPr>
        <w:t xml:space="preserve"> The scarcity mitigation standards are ridiculed at the outset in our settings as we see government officials of a sub-registrar office in a district wearing protective equipment which is not even a uniform </w:t>
      </w:r>
      <w:r w:rsidR="00A57E12" w:rsidRPr="004D2BA3">
        <w:rPr>
          <w:rFonts w:ascii="Times New Roman" w:hAnsi="Times New Roman" w:cs="Times New Roman"/>
          <w:sz w:val="24"/>
          <w:szCs w:val="24"/>
          <w:lang w:val="en-GB"/>
        </w:rPr>
        <w:t>sight</w:t>
      </w:r>
      <w:r w:rsidRPr="004D2BA3">
        <w:rPr>
          <w:rFonts w:ascii="Times New Roman" w:hAnsi="Times New Roman" w:cs="Times New Roman"/>
          <w:sz w:val="24"/>
          <w:szCs w:val="24"/>
          <w:lang w:val="en-GB"/>
        </w:rPr>
        <w:t xml:space="preserve"> as yet in all Covid-19 hospitals of the state. </w:t>
      </w:r>
      <w:r w:rsidR="00077805" w:rsidRPr="004D2BA3">
        <w:rPr>
          <w:rFonts w:ascii="Times New Roman" w:hAnsi="Times New Roman" w:cs="Times New Roman"/>
          <w:sz w:val="24"/>
          <w:szCs w:val="24"/>
          <w:lang w:val="en-GB"/>
        </w:rPr>
        <w:t xml:space="preserve">Ethical allocation of resources does not even take a back seat but travels in a different car altogether. </w:t>
      </w:r>
      <w:r w:rsidRPr="004D2BA3">
        <w:rPr>
          <w:rFonts w:ascii="Times New Roman" w:hAnsi="Times New Roman" w:cs="Times New Roman"/>
          <w:sz w:val="24"/>
          <w:szCs w:val="24"/>
          <w:lang w:val="en-GB"/>
        </w:rPr>
        <w:t xml:space="preserve"> </w:t>
      </w:r>
    </w:p>
    <w:p w14:paraId="3801F47D" w14:textId="39912223" w:rsidR="00EB3E40" w:rsidRPr="004D2BA3" w:rsidRDefault="00897B77"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Doctors and nurses are worried about getting infected and carrying the infection back home to their families and to those they come in close contact with. Social distancing is questionable</w:t>
      </w:r>
      <w:r w:rsidR="0021589A" w:rsidRPr="004D2BA3">
        <w:rPr>
          <w:rFonts w:ascii="Times New Roman" w:hAnsi="Times New Roman" w:cs="Times New Roman"/>
          <w:sz w:val="24"/>
          <w:szCs w:val="24"/>
          <w:lang w:val="en-GB"/>
        </w:rPr>
        <w:t xml:space="preserve"> and senseless</w:t>
      </w:r>
      <w:r w:rsidRPr="004D2BA3">
        <w:rPr>
          <w:rFonts w:ascii="Times New Roman" w:hAnsi="Times New Roman" w:cs="Times New Roman"/>
          <w:sz w:val="24"/>
          <w:szCs w:val="24"/>
          <w:lang w:val="en-GB"/>
        </w:rPr>
        <w:t xml:space="preserve"> in health care sector</w:t>
      </w:r>
      <w:r w:rsidR="0021589A" w:rsidRPr="004D2BA3">
        <w:rPr>
          <w:rFonts w:ascii="Times New Roman" w:hAnsi="Times New Roman" w:cs="Times New Roman"/>
          <w:sz w:val="24"/>
          <w:szCs w:val="24"/>
          <w:lang w:val="en-GB"/>
        </w:rPr>
        <w:t xml:space="preserve"> in the absence of personal protection equipment</w:t>
      </w:r>
      <w:r w:rsidRPr="004D2BA3">
        <w:rPr>
          <w:rFonts w:ascii="Times New Roman" w:hAnsi="Times New Roman" w:cs="Times New Roman"/>
          <w:sz w:val="24"/>
          <w:szCs w:val="24"/>
          <w:lang w:val="en-GB"/>
        </w:rPr>
        <w:t>. Imagine a nurse, a</w:t>
      </w:r>
      <w:r w:rsidR="00A57E12" w:rsidRPr="004D2BA3">
        <w:rPr>
          <w:rFonts w:ascii="Times New Roman" w:hAnsi="Times New Roman" w:cs="Times New Roman"/>
          <w:sz w:val="24"/>
          <w:szCs w:val="24"/>
          <w:lang w:val="en-GB"/>
        </w:rPr>
        <w:t>n</w:t>
      </w:r>
      <w:r w:rsidRPr="004D2BA3">
        <w:rPr>
          <w:rFonts w:ascii="Times New Roman" w:hAnsi="Times New Roman" w:cs="Times New Roman"/>
          <w:sz w:val="24"/>
          <w:szCs w:val="24"/>
          <w:lang w:val="en-GB"/>
        </w:rPr>
        <w:t xml:space="preserve"> </w:t>
      </w:r>
      <w:r w:rsidR="00DC5505" w:rsidRPr="004D2BA3">
        <w:rPr>
          <w:rFonts w:ascii="Times New Roman" w:hAnsi="Times New Roman" w:cs="Times New Roman"/>
          <w:sz w:val="24"/>
          <w:szCs w:val="24"/>
          <w:lang w:val="en-GB"/>
        </w:rPr>
        <w:t xml:space="preserve">ICU </w:t>
      </w:r>
      <w:r w:rsidRPr="004D2BA3">
        <w:rPr>
          <w:rFonts w:ascii="Times New Roman" w:hAnsi="Times New Roman" w:cs="Times New Roman"/>
          <w:sz w:val="24"/>
          <w:szCs w:val="24"/>
          <w:lang w:val="en-GB"/>
        </w:rPr>
        <w:t>technician, an anaesthetist practising social distancing when in an emergency intubating a patient who is on the verge of collapsing</w:t>
      </w:r>
      <w:r w:rsidR="00A57E12" w:rsidRPr="004D2BA3">
        <w:rPr>
          <w:rFonts w:ascii="Times New Roman" w:hAnsi="Times New Roman" w:cs="Times New Roman"/>
          <w:sz w:val="24"/>
          <w:szCs w:val="24"/>
          <w:lang w:val="en-GB"/>
        </w:rPr>
        <w:t>; all</w:t>
      </w:r>
      <w:r w:rsidR="007A7932" w:rsidRPr="004D2BA3">
        <w:rPr>
          <w:rFonts w:ascii="Times New Roman" w:hAnsi="Times New Roman" w:cs="Times New Roman"/>
          <w:sz w:val="24"/>
          <w:szCs w:val="24"/>
          <w:lang w:val="en-GB"/>
        </w:rPr>
        <w:t xml:space="preserve"> in the absence of PPE</w:t>
      </w:r>
      <w:r w:rsidRPr="004D2BA3">
        <w:rPr>
          <w:rFonts w:ascii="Times New Roman" w:hAnsi="Times New Roman" w:cs="Times New Roman"/>
          <w:sz w:val="24"/>
          <w:szCs w:val="24"/>
          <w:lang w:val="en-GB"/>
        </w:rPr>
        <w:t>. Hazmat space suits are out of the debate in a country like India. Health workers expect minimum protection to all involved in a complex process as one of treating a covid</w:t>
      </w:r>
      <w:r w:rsidR="0027019D" w:rsidRPr="004D2BA3">
        <w:rPr>
          <w:rFonts w:ascii="Times New Roman" w:hAnsi="Times New Roman" w:cs="Times New Roman"/>
          <w:sz w:val="24"/>
          <w:szCs w:val="24"/>
          <w:lang w:val="en-GB"/>
        </w:rPr>
        <w:t>-19</w:t>
      </w:r>
      <w:r w:rsidRPr="004D2BA3">
        <w:rPr>
          <w:rFonts w:ascii="Times New Roman" w:hAnsi="Times New Roman" w:cs="Times New Roman"/>
          <w:sz w:val="24"/>
          <w:szCs w:val="24"/>
          <w:lang w:val="en-GB"/>
        </w:rPr>
        <w:t xml:space="preserve"> positive patient or any patient who is a potential case but not tested</w:t>
      </w:r>
      <w:r w:rsidR="00A57E12" w:rsidRPr="004D2BA3">
        <w:rPr>
          <w:rFonts w:ascii="Times New Roman" w:hAnsi="Times New Roman" w:cs="Times New Roman"/>
          <w:sz w:val="24"/>
          <w:szCs w:val="24"/>
          <w:lang w:val="en-GB"/>
        </w:rPr>
        <w:t xml:space="preserve"> and confirmed. Although ICMR guidelines have directed testing of symptomatic health care workers</w:t>
      </w:r>
      <w:r w:rsidR="00123AC8" w:rsidRPr="004D2BA3">
        <w:rPr>
          <w:rFonts w:ascii="Times New Roman" w:hAnsi="Times New Roman" w:cs="Times New Roman"/>
          <w:sz w:val="24"/>
          <w:szCs w:val="24"/>
          <w:lang w:val="en-GB"/>
        </w:rPr>
        <w:t>, testing was not done and even adequate quarantine period of 14 days was not ensured.</w:t>
      </w:r>
      <w:r w:rsidRPr="004D2BA3">
        <w:rPr>
          <w:rFonts w:ascii="Times New Roman" w:hAnsi="Times New Roman" w:cs="Times New Roman"/>
          <w:sz w:val="24"/>
          <w:szCs w:val="24"/>
          <w:lang w:val="en-GB"/>
        </w:rPr>
        <w:t xml:space="preserve"> </w:t>
      </w:r>
    </w:p>
    <w:p w14:paraId="3E0D264B" w14:textId="674E0D73" w:rsidR="0027019D" w:rsidRPr="004D2BA3" w:rsidRDefault="0027019D"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A doctor who di</w:t>
      </w:r>
      <w:r w:rsidR="00CD6A20">
        <w:rPr>
          <w:rFonts w:ascii="Times New Roman" w:hAnsi="Times New Roman" w:cs="Times New Roman"/>
          <w:sz w:val="24"/>
          <w:szCs w:val="24"/>
          <w:lang w:val="en-GB"/>
        </w:rPr>
        <w:t>es after his struggle with COVID</w:t>
      </w:r>
      <w:r w:rsidRPr="004D2BA3">
        <w:rPr>
          <w:rFonts w:ascii="Times New Roman" w:hAnsi="Times New Roman" w:cs="Times New Roman"/>
          <w:sz w:val="24"/>
          <w:szCs w:val="24"/>
          <w:lang w:val="en-GB"/>
        </w:rPr>
        <w:t>-19 is not allowed to rest in peace in the crematory. Local residents protest to not cremate his mortal remains. The hospital workers of the private hospital leave the dead bod</w:t>
      </w:r>
      <w:r w:rsidR="0021589A" w:rsidRPr="004D2BA3">
        <w:rPr>
          <w:rFonts w:ascii="Times New Roman" w:hAnsi="Times New Roman" w:cs="Times New Roman"/>
          <w:sz w:val="24"/>
          <w:szCs w:val="24"/>
          <w:lang w:val="en-GB"/>
        </w:rPr>
        <w:t>y outside the crematory and flee</w:t>
      </w:r>
      <w:r w:rsidRPr="004D2BA3">
        <w:rPr>
          <w:rFonts w:ascii="Times New Roman" w:hAnsi="Times New Roman" w:cs="Times New Roman"/>
          <w:sz w:val="24"/>
          <w:szCs w:val="24"/>
          <w:lang w:val="en-GB"/>
        </w:rPr>
        <w:t xml:space="preserve"> their way back.</w:t>
      </w:r>
      <w:r w:rsidR="007D3E26" w:rsidRPr="004D2BA3">
        <w:rPr>
          <w:rFonts w:ascii="Times New Roman" w:hAnsi="Times New Roman" w:cs="Times New Roman"/>
          <w:sz w:val="24"/>
          <w:szCs w:val="24"/>
          <w:lang w:val="en-GB"/>
        </w:rPr>
        <w:t xml:space="preserve"> The </w:t>
      </w:r>
      <w:r w:rsidR="00123AC8" w:rsidRPr="004D2BA3">
        <w:rPr>
          <w:rFonts w:ascii="Times New Roman" w:hAnsi="Times New Roman" w:cs="Times New Roman"/>
          <w:sz w:val="24"/>
          <w:szCs w:val="24"/>
          <w:lang w:val="en-GB"/>
        </w:rPr>
        <w:t xml:space="preserve">local </w:t>
      </w:r>
      <w:r w:rsidR="007D3E26" w:rsidRPr="004D2BA3">
        <w:rPr>
          <w:rFonts w:ascii="Times New Roman" w:hAnsi="Times New Roman" w:cs="Times New Roman"/>
          <w:sz w:val="24"/>
          <w:szCs w:val="24"/>
          <w:lang w:val="en-GB"/>
        </w:rPr>
        <w:t xml:space="preserve">residents even took turn duties at the night to not let the cremation happen. </w:t>
      </w:r>
      <w:r w:rsidR="00DC5505" w:rsidRPr="004D2BA3">
        <w:rPr>
          <w:rFonts w:ascii="Times New Roman" w:hAnsi="Times New Roman" w:cs="Times New Roman"/>
          <w:sz w:val="24"/>
          <w:szCs w:val="24"/>
          <w:lang w:val="en-GB"/>
        </w:rPr>
        <w:t>Two s</w:t>
      </w:r>
      <w:r w:rsidR="00CD6A20">
        <w:rPr>
          <w:rFonts w:ascii="Times New Roman" w:hAnsi="Times New Roman" w:cs="Times New Roman"/>
          <w:sz w:val="24"/>
          <w:szCs w:val="24"/>
          <w:lang w:val="en-GB"/>
        </w:rPr>
        <w:t>uch incidents happened for COVID</w:t>
      </w:r>
      <w:r w:rsidR="00DC5505" w:rsidRPr="004D2BA3">
        <w:rPr>
          <w:rFonts w:ascii="Times New Roman" w:hAnsi="Times New Roman" w:cs="Times New Roman"/>
          <w:sz w:val="24"/>
          <w:szCs w:val="24"/>
          <w:lang w:val="en-GB"/>
        </w:rPr>
        <w:t xml:space="preserve"> positive deaths in doctors. This trend is disturbing the morale among doctors. Doctors can be seen getting frustrated and venting out in social media.  </w:t>
      </w:r>
      <w:r w:rsidRPr="004D2BA3">
        <w:rPr>
          <w:rFonts w:ascii="Times New Roman" w:hAnsi="Times New Roman" w:cs="Times New Roman"/>
          <w:sz w:val="24"/>
          <w:szCs w:val="24"/>
          <w:lang w:val="en-GB"/>
        </w:rPr>
        <w:t>A doctor who is l</w:t>
      </w:r>
      <w:r w:rsidR="00CD6A20">
        <w:rPr>
          <w:rFonts w:ascii="Times New Roman" w:hAnsi="Times New Roman" w:cs="Times New Roman"/>
          <w:sz w:val="24"/>
          <w:szCs w:val="24"/>
          <w:lang w:val="en-GB"/>
        </w:rPr>
        <w:t>istening to this news from COVID</w:t>
      </w:r>
      <w:r w:rsidRPr="004D2BA3">
        <w:rPr>
          <w:rFonts w:ascii="Times New Roman" w:hAnsi="Times New Roman" w:cs="Times New Roman"/>
          <w:sz w:val="24"/>
          <w:szCs w:val="24"/>
          <w:lang w:val="en-GB"/>
        </w:rPr>
        <w:t>-19 ward du</w:t>
      </w:r>
      <w:r w:rsidR="000850EF" w:rsidRPr="004D2BA3">
        <w:rPr>
          <w:rFonts w:ascii="Times New Roman" w:hAnsi="Times New Roman" w:cs="Times New Roman"/>
          <w:sz w:val="24"/>
          <w:szCs w:val="24"/>
          <w:lang w:val="en-GB"/>
        </w:rPr>
        <w:t>ty thinks if</w:t>
      </w:r>
      <w:r w:rsidRPr="004D2BA3">
        <w:rPr>
          <w:rFonts w:ascii="Times New Roman" w:hAnsi="Times New Roman" w:cs="Times New Roman"/>
          <w:sz w:val="24"/>
          <w:szCs w:val="24"/>
          <w:lang w:val="en-GB"/>
        </w:rPr>
        <w:t xml:space="preserve"> he has to c</w:t>
      </w:r>
      <w:r w:rsidR="000850EF" w:rsidRPr="004D2BA3">
        <w:rPr>
          <w:rFonts w:ascii="Times New Roman" w:hAnsi="Times New Roman" w:cs="Times New Roman"/>
          <w:sz w:val="24"/>
          <w:szCs w:val="24"/>
          <w:lang w:val="en-GB"/>
        </w:rPr>
        <w:t>ontinue working there</w:t>
      </w:r>
      <w:r w:rsidR="007A7932" w:rsidRPr="004D2BA3">
        <w:rPr>
          <w:rFonts w:ascii="Times New Roman" w:hAnsi="Times New Roman" w:cs="Times New Roman"/>
          <w:sz w:val="24"/>
          <w:szCs w:val="24"/>
          <w:lang w:val="en-GB"/>
        </w:rPr>
        <w:t xml:space="preserve"> knowing perhaps that due to his ill fate, his mortal remains will also end up alone</w:t>
      </w:r>
      <w:r w:rsidR="000850EF" w:rsidRPr="004D2BA3">
        <w:rPr>
          <w:rFonts w:ascii="Times New Roman" w:hAnsi="Times New Roman" w:cs="Times New Roman"/>
          <w:sz w:val="24"/>
          <w:szCs w:val="24"/>
          <w:lang w:val="en-GB"/>
        </w:rPr>
        <w:t xml:space="preserve">. </w:t>
      </w:r>
      <w:r w:rsidR="007D3E26" w:rsidRPr="004D2BA3">
        <w:rPr>
          <w:rFonts w:ascii="Times New Roman" w:hAnsi="Times New Roman" w:cs="Times New Roman"/>
          <w:sz w:val="24"/>
          <w:szCs w:val="24"/>
          <w:lang w:val="en-GB"/>
        </w:rPr>
        <w:t>These points</w:t>
      </w:r>
      <w:r w:rsidR="008F2E3C" w:rsidRPr="004D2BA3">
        <w:rPr>
          <w:rFonts w:ascii="Times New Roman" w:hAnsi="Times New Roman" w:cs="Times New Roman"/>
          <w:sz w:val="24"/>
          <w:szCs w:val="24"/>
          <w:lang w:val="en-GB"/>
        </w:rPr>
        <w:t xml:space="preserve"> to the lacuna in communication, the sensitisation to people about the lev</w:t>
      </w:r>
      <w:r w:rsidR="00CD6A20">
        <w:rPr>
          <w:rFonts w:ascii="Times New Roman" w:hAnsi="Times New Roman" w:cs="Times New Roman"/>
          <w:sz w:val="24"/>
          <w:szCs w:val="24"/>
          <w:lang w:val="en-GB"/>
        </w:rPr>
        <w:t>el of transmission risk of COVID-19</w:t>
      </w:r>
      <w:r w:rsidR="008F2E3C" w:rsidRPr="004D2BA3">
        <w:rPr>
          <w:rFonts w:ascii="Times New Roman" w:hAnsi="Times New Roman" w:cs="Times New Roman"/>
          <w:sz w:val="24"/>
          <w:szCs w:val="24"/>
          <w:lang w:val="en-GB"/>
        </w:rPr>
        <w:t xml:space="preserve"> from a dead body. This brings us to the next important question; whether the state was over co</w:t>
      </w:r>
      <w:r w:rsidR="00CD6A20">
        <w:rPr>
          <w:rFonts w:ascii="Times New Roman" w:hAnsi="Times New Roman" w:cs="Times New Roman"/>
          <w:sz w:val="24"/>
          <w:szCs w:val="24"/>
          <w:lang w:val="en-GB"/>
        </w:rPr>
        <w:t>nfident that deaths due to COVID</w:t>
      </w:r>
      <w:r w:rsidR="008F2E3C" w:rsidRPr="004D2BA3">
        <w:rPr>
          <w:rFonts w:ascii="Times New Roman" w:hAnsi="Times New Roman" w:cs="Times New Roman"/>
          <w:sz w:val="24"/>
          <w:szCs w:val="24"/>
          <w:lang w:val="en-GB"/>
        </w:rPr>
        <w:t>-19 are not going to happen or it is in no way going to affect processes with regard to stigmatisation.</w:t>
      </w:r>
    </w:p>
    <w:p w14:paraId="1982DEA5" w14:textId="2AD866A8" w:rsidR="000C3983" w:rsidRPr="004D2BA3" w:rsidRDefault="000C3983"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Ethics clashes with logistics</w:t>
      </w:r>
      <w:r w:rsidR="006D6F18" w:rsidRPr="004D2BA3">
        <w:rPr>
          <w:rFonts w:ascii="Times New Roman" w:hAnsi="Times New Roman" w:cs="Times New Roman"/>
          <w:sz w:val="24"/>
          <w:szCs w:val="24"/>
          <w:lang w:val="en-GB"/>
        </w:rPr>
        <w:t>.</w:t>
      </w:r>
      <w:r w:rsidR="00DC5505" w:rsidRPr="004D2BA3">
        <w:rPr>
          <w:rFonts w:ascii="Times New Roman" w:hAnsi="Times New Roman" w:cs="Times New Roman"/>
          <w:sz w:val="24"/>
          <w:szCs w:val="24"/>
          <w:lang w:val="en-GB"/>
        </w:rPr>
        <w:t xml:space="preserve"> Ethics is unknown or incomprehensible to majority of the people including the health care workers, administrators let alone expecting it out of a common man.</w:t>
      </w:r>
      <w:r w:rsidR="006D6F18" w:rsidRPr="004D2BA3">
        <w:rPr>
          <w:rFonts w:ascii="Times New Roman" w:hAnsi="Times New Roman" w:cs="Times New Roman"/>
          <w:sz w:val="24"/>
          <w:szCs w:val="24"/>
          <w:lang w:val="en-GB"/>
        </w:rPr>
        <w:t xml:space="preserve"> Ethics poses challenges. </w:t>
      </w:r>
      <w:commentRangeStart w:id="21"/>
      <w:r w:rsidR="006D6F18" w:rsidRPr="004D2BA3">
        <w:rPr>
          <w:rFonts w:ascii="Times New Roman" w:hAnsi="Times New Roman" w:cs="Times New Roman"/>
          <w:sz w:val="24"/>
          <w:szCs w:val="24"/>
          <w:lang w:val="en-GB"/>
        </w:rPr>
        <w:t>A</w:t>
      </w:r>
      <w:r w:rsidRPr="004D2BA3">
        <w:rPr>
          <w:rFonts w:ascii="Times New Roman" w:hAnsi="Times New Roman" w:cs="Times New Roman"/>
          <w:sz w:val="24"/>
          <w:szCs w:val="24"/>
          <w:lang w:val="en-GB"/>
        </w:rPr>
        <w:t xml:space="preserve"> district administrator sends message across social media quoting, “whoever got treated by (naming) doctor A from this hospital has to report to </w:t>
      </w:r>
      <w:r w:rsidR="006D6F18" w:rsidRPr="004D2BA3">
        <w:rPr>
          <w:rFonts w:ascii="Times New Roman" w:hAnsi="Times New Roman" w:cs="Times New Roman"/>
          <w:sz w:val="24"/>
          <w:szCs w:val="24"/>
          <w:lang w:val="en-GB"/>
        </w:rPr>
        <w:t>th</w:t>
      </w:r>
      <w:r w:rsidR="00CD6A20">
        <w:rPr>
          <w:rFonts w:ascii="Times New Roman" w:hAnsi="Times New Roman" w:cs="Times New Roman"/>
          <w:sz w:val="24"/>
          <w:szCs w:val="24"/>
          <w:lang w:val="en-GB"/>
        </w:rPr>
        <w:t>is unit and get tested for COVID</w:t>
      </w:r>
      <w:r w:rsidR="006D6F18" w:rsidRPr="004D2BA3">
        <w:rPr>
          <w:rFonts w:ascii="Times New Roman" w:hAnsi="Times New Roman" w:cs="Times New Roman"/>
          <w:sz w:val="24"/>
          <w:szCs w:val="24"/>
          <w:lang w:val="en-GB"/>
        </w:rPr>
        <w:t>-19</w:t>
      </w:r>
      <w:r w:rsidR="007A7932" w:rsidRPr="004D2BA3">
        <w:rPr>
          <w:rFonts w:ascii="Times New Roman" w:hAnsi="Times New Roman" w:cs="Times New Roman"/>
          <w:sz w:val="24"/>
          <w:szCs w:val="24"/>
          <w:lang w:val="en-GB"/>
        </w:rPr>
        <w:t xml:space="preserve">”. A local body administration mikes around the locality calling people to come forward and report if they had taken treatment from this </w:t>
      </w:r>
      <w:proofErr w:type="gramStart"/>
      <w:r w:rsidR="007A7932" w:rsidRPr="004D2BA3">
        <w:rPr>
          <w:rFonts w:ascii="Times New Roman" w:hAnsi="Times New Roman" w:cs="Times New Roman"/>
          <w:sz w:val="24"/>
          <w:szCs w:val="24"/>
          <w:lang w:val="en-GB"/>
        </w:rPr>
        <w:t>Doctor(</w:t>
      </w:r>
      <w:proofErr w:type="gramEnd"/>
      <w:r w:rsidR="007A7932" w:rsidRPr="004D2BA3">
        <w:rPr>
          <w:rFonts w:ascii="Times New Roman" w:hAnsi="Times New Roman" w:cs="Times New Roman"/>
          <w:sz w:val="24"/>
          <w:szCs w:val="24"/>
          <w:lang w:val="en-GB"/>
        </w:rPr>
        <w:t>with name and clinic details).</w:t>
      </w:r>
      <w:commentRangeEnd w:id="21"/>
      <w:r w:rsidR="00547B50">
        <w:rPr>
          <w:rStyle w:val="CommentReference"/>
        </w:rPr>
        <w:commentReference w:id="21"/>
      </w:r>
    </w:p>
    <w:p w14:paraId="4E7E168D" w14:textId="77777777" w:rsidR="007D3E26" w:rsidRPr="004D2BA3" w:rsidRDefault="007D3E26" w:rsidP="008F2E3C">
      <w:pPr>
        <w:rPr>
          <w:rFonts w:ascii="Times New Roman" w:hAnsi="Times New Roman" w:cs="Times New Roman"/>
          <w:i/>
          <w:sz w:val="24"/>
          <w:szCs w:val="24"/>
          <w:lang w:val="en-GB"/>
        </w:rPr>
      </w:pPr>
      <w:commentRangeStart w:id="22"/>
      <w:r w:rsidRPr="004D2BA3">
        <w:rPr>
          <w:rFonts w:ascii="Times New Roman" w:hAnsi="Times New Roman" w:cs="Times New Roman"/>
          <w:i/>
          <w:sz w:val="24"/>
          <w:szCs w:val="24"/>
          <w:lang w:val="en-GB"/>
        </w:rPr>
        <w:t>How the state should respond?</w:t>
      </w:r>
      <w:commentRangeEnd w:id="22"/>
      <w:r w:rsidR="00547B50">
        <w:rPr>
          <w:rStyle w:val="CommentReference"/>
        </w:rPr>
        <w:commentReference w:id="22"/>
      </w:r>
    </w:p>
    <w:p w14:paraId="5633F397" w14:textId="1E26E00A" w:rsidR="002F7ACC" w:rsidRPr="004D2BA3" w:rsidRDefault="00A821C6" w:rsidP="004D2BA3">
      <w:pPr>
        <w:spacing w:line="240" w:lineRule="auto"/>
        <w:rPr>
          <w:rFonts w:ascii="Times New Roman" w:hAnsi="Times New Roman" w:cs="Times New Roman"/>
          <w:sz w:val="24"/>
          <w:szCs w:val="24"/>
          <w:lang w:val="en-GB"/>
        </w:rPr>
      </w:pPr>
      <w:r w:rsidRPr="004D2BA3">
        <w:rPr>
          <w:rFonts w:ascii="Times New Roman" w:hAnsi="Times New Roman" w:cs="Times New Roman"/>
          <w:sz w:val="24"/>
          <w:szCs w:val="24"/>
          <w:lang w:val="en-GB"/>
        </w:rPr>
        <w:t>Urgently needed resources have to be purchased in anticipation of the impending need</w:t>
      </w:r>
      <w:r w:rsidR="0006555A" w:rsidRPr="004D2BA3">
        <w:rPr>
          <w:rFonts w:ascii="Times New Roman" w:hAnsi="Times New Roman" w:cs="Times New Roman"/>
          <w:sz w:val="24"/>
          <w:szCs w:val="24"/>
          <w:lang w:val="en-GB"/>
        </w:rPr>
        <w:t xml:space="preserve"> and have to be rationed judiciously.</w:t>
      </w:r>
      <w:r w:rsidR="00495F22" w:rsidRPr="004D2BA3">
        <w:rPr>
          <w:rFonts w:ascii="Times New Roman" w:hAnsi="Times New Roman" w:cs="Times New Roman"/>
          <w:sz w:val="24"/>
          <w:szCs w:val="24"/>
          <w:lang w:val="en-GB"/>
        </w:rPr>
        <w:t xml:space="preserve"> </w:t>
      </w:r>
      <w:r w:rsidR="00DC5505" w:rsidRPr="004D2BA3">
        <w:rPr>
          <w:rFonts w:ascii="Times New Roman" w:hAnsi="Times New Roman" w:cs="Times New Roman"/>
          <w:sz w:val="24"/>
          <w:szCs w:val="24"/>
          <w:lang w:val="en-GB"/>
        </w:rPr>
        <w:t>The importance of transparency in decision making and delineating for the public about the transmission dynamics should be done on priority basis.</w:t>
      </w:r>
      <w:r w:rsidR="008F2E3C" w:rsidRPr="004D2BA3">
        <w:rPr>
          <w:rFonts w:ascii="Times New Roman" w:hAnsi="Times New Roman" w:cs="Times New Roman"/>
          <w:sz w:val="24"/>
          <w:szCs w:val="24"/>
          <w:lang w:val="en-GB"/>
        </w:rPr>
        <w:t xml:space="preserve"> Rather than announcing numbers everyday like a scoreboard, it is the state’s imperative to announce details of hotspots such as particular districts which needs to pay more attention, containment plans, ways of contact tracing etc. This has to be done wel</w:t>
      </w:r>
      <w:r w:rsidR="007D3E26" w:rsidRPr="004D2BA3">
        <w:rPr>
          <w:rFonts w:ascii="Times New Roman" w:hAnsi="Times New Roman" w:cs="Times New Roman"/>
          <w:sz w:val="24"/>
          <w:szCs w:val="24"/>
          <w:lang w:val="en-GB"/>
        </w:rPr>
        <w:t xml:space="preserve">l within the ethical standards </w:t>
      </w:r>
      <w:r w:rsidR="008F2E3C" w:rsidRPr="004D2BA3">
        <w:rPr>
          <w:rFonts w:ascii="Times New Roman" w:hAnsi="Times New Roman" w:cs="Times New Roman"/>
          <w:sz w:val="24"/>
          <w:szCs w:val="24"/>
          <w:lang w:val="en-GB"/>
        </w:rPr>
        <w:t>ensuring individual autonomy as a priority especially when this t</w:t>
      </w:r>
      <w:r w:rsidR="007D3E26" w:rsidRPr="004D2BA3">
        <w:rPr>
          <w:rFonts w:ascii="Times New Roman" w:hAnsi="Times New Roman" w:cs="Times New Roman"/>
          <w:sz w:val="24"/>
          <w:szCs w:val="24"/>
          <w:lang w:val="en-GB"/>
        </w:rPr>
        <w:t xml:space="preserve">hreatens even the last rights after a person’s death. </w:t>
      </w:r>
      <w:r w:rsidR="002F7ACC" w:rsidRPr="004D2BA3">
        <w:rPr>
          <w:rFonts w:ascii="Times New Roman" w:hAnsi="Times New Roman" w:cs="Times New Roman"/>
          <w:sz w:val="24"/>
          <w:szCs w:val="24"/>
          <w:lang w:val="en-GB"/>
        </w:rPr>
        <w:t xml:space="preserve">A large territorial area with well expanded trade and business population, a fair population being educated according to the country’s indices, </w:t>
      </w:r>
      <w:r w:rsidR="002F7ACC" w:rsidRPr="004D2BA3">
        <w:rPr>
          <w:rFonts w:ascii="Times New Roman" w:hAnsi="Times New Roman" w:cs="Times New Roman"/>
          <w:sz w:val="24"/>
          <w:szCs w:val="24"/>
          <w:lang w:val="en-GB"/>
        </w:rPr>
        <w:lastRenderedPageBreak/>
        <w:t>flourishing economy and a very str</w:t>
      </w:r>
      <w:r w:rsidR="00CD6A20">
        <w:rPr>
          <w:rFonts w:ascii="Times New Roman" w:hAnsi="Times New Roman" w:cs="Times New Roman"/>
          <w:sz w:val="24"/>
          <w:szCs w:val="24"/>
          <w:lang w:val="en-GB"/>
        </w:rPr>
        <w:t xml:space="preserve">ong headed population </w:t>
      </w:r>
      <w:r w:rsidR="00495F22" w:rsidRPr="004D2BA3">
        <w:rPr>
          <w:rFonts w:ascii="Times New Roman" w:hAnsi="Times New Roman" w:cs="Times New Roman"/>
          <w:sz w:val="24"/>
          <w:szCs w:val="24"/>
          <w:lang w:val="en-GB"/>
        </w:rPr>
        <w:t>are reluctant</w:t>
      </w:r>
      <w:r w:rsidR="002F7ACC" w:rsidRPr="004D2BA3">
        <w:rPr>
          <w:rFonts w:ascii="Times New Roman" w:hAnsi="Times New Roman" w:cs="Times New Roman"/>
          <w:sz w:val="24"/>
          <w:szCs w:val="24"/>
          <w:lang w:val="en-GB"/>
        </w:rPr>
        <w:t xml:space="preserve"> to the </w:t>
      </w:r>
      <w:r w:rsidR="00123AC8" w:rsidRPr="004D2BA3">
        <w:rPr>
          <w:rFonts w:ascii="Times New Roman" w:hAnsi="Times New Roman" w:cs="Times New Roman"/>
          <w:sz w:val="24"/>
          <w:szCs w:val="24"/>
          <w:lang w:val="en-GB"/>
        </w:rPr>
        <w:t>feeble</w:t>
      </w:r>
      <w:r w:rsidR="002F7ACC" w:rsidRPr="004D2BA3">
        <w:rPr>
          <w:rFonts w:ascii="Times New Roman" w:hAnsi="Times New Roman" w:cs="Times New Roman"/>
          <w:sz w:val="24"/>
          <w:szCs w:val="24"/>
          <w:lang w:val="en-GB"/>
        </w:rPr>
        <w:t xml:space="preserve"> instructions from the government that the virus is here</w:t>
      </w:r>
      <w:r w:rsidR="009E3167">
        <w:rPr>
          <w:rFonts w:ascii="Times New Roman" w:hAnsi="Times New Roman" w:cs="Times New Roman"/>
          <w:sz w:val="24"/>
          <w:szCs w:val="24"/>
          <w:lang w:val="en-GB"/>
        </w:rPr>
        <w:t xml:space="preserve"> and</w:t>
      </w:r>
      <w:r w:rsidR="002F7ACC" w:rsidRPr="004D2BA3">
        <w:rPr>
          <w:rFonts w:ascii="Times New Roman" w:hAnsi="Times New Roman" w:cs="Times New Roman"/>
          <w:sz w:val="24"/>
          <w:szCs w:val="24"/>
          <w:lang w:val="en-GB"/>
        </w:rPr>
        <w:t xml:space="preserve"> refuse to learn lessons from the beginners. It is at a loss of words how the virus is transcending and gripping along in a multitude of places, regions and countries</w:t>
      </w:r>
      <w:r w:rsidR="00495F22" w:rsidRPr="004D2BA3">
        <w:rPr>
          <w:rFonts w:ascii="Times New Roman" w:hAnsi="Times New Roman" w:cs="Times New Roman"/>
          <w:sz w:val="24"/>
          <w:szCs w:val="24"/>
          <w:lang w:val="en-GB"/>
        </w:rPr>
        <w:t xml:space="preserve"> and ethical dilemmas have just taken a hit with many health care workers than it usually does.</w:t>
      </w:r>
    </w:p>
    <w:p w14:paraId="2214D5ED" w14:textId="77777777" w:rsidR="008F2E3C" w:rsidRPr="004D2BA3" w:rsidRDefault="008F2E3C" w:rsidP="004D2BA3">
      <w:pPr>
        <w:spacing w:line="240" w:lineRule="auto"/>
        <w:rPr>
          <w:rFonts w:ascii="Times New Roman" w:hAnsi="Times New Roman" w:cs="Times New Roman"/>
          <w:sz w:val="24"/>
          <w:szCs w:val="24"/>
          <w:lang w:val="en-GB"/>
        </w:rPr>
      </w:pPr>
    </w:p>
    <w:p w14:paraId="386AC234" w14:textId="77777777" w:rsidR="00CB6142" w:rsidRDefault="007801D4" w:rsidP="004D2BA3">
      <w:pPr>
        <w:rPr>
          <w:rFonts w:ascii="Times New Roman" w:hAnsi="Times New Roman" w:cs="Times New Roman"/>
          <w:sz w:val="24"/>
          <w:szCs w:val="24"/>
          <w:lang w:val="en-GB"/>
        </w:rPr>
      </w:pPr>
      <w:r w:rsidRPr="004D2BA3">
        <w:rPr>
          <w:rFonts w:ascii="Times New Roman" w:hAnsi="Times New Roman" w:cs="Times New Roman"/>
          <w:sz w:val="24"/>
          <w:szCs w:val="24"/>
          <w:lang w:val="en-GB"/>
        </w:rPr>
        <w:t>References</w:t>
      </w:r>
    </w:p>
    <w:p w14:paraId="0C877B88" w14:textId="72A92732" w:rsidR="00CB6142" w:rsidRPr="004D2BA3" w:rsidRDefault="00CB6142"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 xml:space="preserve">Rosenbaum L. Facing Covid-19 in Italy — Ethics, Logistics, and Therapeutics on the Epidemic’s Front Line. N Engl J Med [Internet]. 2020 Mar 18 [cited 2020 Apr 30]; Available from: </w:t>
      </w:r>
      <w:hyperlink r:id="rId8" w:history="1">
        <w:r w:rsidRPr="004D2BA3">
          <w:rPr>
            <w:rFonts w:ascii="Times New Roman" w:eastAsia="Times New Roman" w:hAnsi="Times New Roman" w:cs="Times New Roman"/>
            <w:color w:val="0000FF"/>
            <w:sz w:val="24"/>
            <w:szCs w:val="24"/>
            <w:u w:val="single"/>
            <w:lang w:eastAsia="en-IN"/>
          </w:rPr>
          <w:t>https://doi.org/10.1056/NEJMp2005492</w:t>
        </w:r>
      </w:hyperlink>
    </w:p>
    <w:p w14:paraId="3AD239E5" w14:textId="4CF060B1" w:rsidR="00CB6142" w:rsidRPr="004D2BA3" w:rsidRDefault="00CB6142"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Mandal S, Bhatnagar T, Arinaminpathy N, Agarwal A, Chowdhury A, Murhekar M, et al. Prudent public health intervention strategies to control the coronavirus disease 2019 transmission in India: A mathematical model-based approach. Indian J Med Res. 2020</w:t>
      </w:r>
      <w:r w:rsidR="00001D3C" w:rsidRPr="00CB6142">
        <w:rPr>
          <w:rFonts w:ascii="Times New Roman" w:eastAsia="Times New Roman" w:hAnsi="Times New Roman" w:cs="Times New Roman"/>
          <w:sz w:val="24"/>
          <w:szCs w:val="24"/>
          <w:lang w:eastAsia="en-IN"/>
        </w:rPr>
        <w:t>; 0</w:t>
      </w:r>
      <w:r w:rsidRPr="004D2BA3">
        <w:rPr>
          <w:rFonts w:ascii="Times New Roman" w:eastAsia="Times New Roman" w:hAnsi="Times New Roman" w:cs="Times New Roman"/>
          <w:sz w:val="24"/>
          <w:szCs w:val="24"/>
          <w:lang w:eastAsia="en-IN"/>
        </w:rPr>
        <w:t>(0):0.</w:t>
      </w:r>
    </w:p>
    <w:p w14:paraId="316EBDAB" w14:textId="51B405CF" w:rsidR="00CB6142" w:rsidRPr="004D2BA3" w:rsidRDefault="007801D4"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Modes of transmission of virus causing COVID-19: implications for IPC precaution recommendations [Internet]. [</w:t>
      </w:r>
      <w:r w:rsidR="00001D3C" w:rsidRPr="00CB6142">
        <w:rPr>
          <w:rFonts w:ascii="Times New Roman" w:eastAsia="Times New Roman" w:hAnsi="Times New Roman" w:cs="Times New Roman"/>
          <w:sz w:val="24"/>
          <w:szCs w:val="24"/>
          <w:lang w:eastAsia="en-IN"/>
        </w:rPr>
        <w:t>Cited</w:t>
      </w:r>
      <w:r w:rsidRPr="004D2BA3">
        <w:rPr>
          <w:rFonts w:ascii="Times New Roman" w:eastAsia="Times New Roman" w:hAnsi="Times New Roman" w:cs="Times New Roman"/>
          <w:sz w:val="24"/>
          <w:szCs w:val="24"/>
          <w:lang w:eastAsia="en-IN"/>
        </w:rPr>
        <w:t xml:space="preserve"> 2020 Apr 29]. Available from: </w:t>
      </w:r>
      <w:hyperlink r:id="rId9" w:history="1">
        <w:r w:rsidRPr="004D2BA3">
          <w:rPr>
            <w:rFonts w:ascii="Times New Roman" w:eastAsia="Times New Roman" w:hAnsi="Times New Roman" w:cs="Times New Roman"/>
            <w:color w:val="0000FF"/>
            <w:sz w:val="24"/>
            <w:szCs w:val="24"/>
            <w:u w:val="single"/>
            <w:lang w:eastAsia="en-IN"/>
          </w:rPr>
          <w:t>https://www.who.int/news-room/commentaries/detail/modes-of-transmission-of-virus-causing-covid-19-implications-for-ipc-precaution-recommendations</w:t>
        </w:r>
      </w:hyperlink>
    </w:p>
    <w:p w14:paraId="2D151DBB" w14:textId="006F07EA" w:rsidR="00CB6142" w:rsidRPr="004D2BA3" w:rsidRDefault="00CB6142"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Gostin LO, Friedman EA, Wetter SA. Responding to Covid-19: How to Navigate a Public Health Emergency Legally and Ethically. Hastings Center Report. 2020 Mar 1;50(2):8–12.</w:t>
      </w:r>
    </w:p>
    <w:p w14:paraId="74AE0258" w14:textId="77777777" w:rsidR="007801D4" w:rsidRPr="004D2BA3" w:rsidRDefault="007801D4" w:rsidP="004D2BA3">
      <w:pPr>
        <w:pStyle w:val="ListParagraph"/>
        <w:rPr>
          <w:rFonts w:ascii="Times New Roman" w:hAnsi="Times New Roman" w:cs="Times New Roman"/>
          <w:sz w:val="24"/>
          <w:szCs w:val="24"/>
          <w:lang w:val="en-GB"/>
        </w:rPr>
      </w:pPr>
    </w:p>
    <w:p w14:paraId="3732BA1D" w14:textId="77777777" w:rsidR="0027019D" w:rsidRPr="004D2BA3" w:rsidRDefault="0027019D">
      <w:pPr>
        <w:rPr>
          <w:rFonts w:ascii="Times New Roman" w:hAnsi="Times New Roman" w:cs="Times New Roman"/>
          <w:sz w:val="24"/>
          <w:szCs w:val="24"/>
          <w:lang w:val="en-GB"/>
        </w:rPr>
      </w:pPr>
    </w:p>
    <w:sectPr w:rsidR="0027019D" w:rsidRPr="004D2BA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nali Mohan" w:date="2020-08-08T17:06:00Z" w:initials="MM">
    <w:p w14:paraId="1983AFA1" w14:textId="3A068CFA" w:rsidR="00D04ED6" w:rsidRDefault="00D04ED6">
      <w:pPr>
        <w:pStyle w:val="CommentText"/>
      </w:pPr>
      <w:r>
        <w:rPr>
          <w:rStyle w:val="CommentReference"/>
        </w:rPr>
        <w:annotationRef/>
      </w:r>
      <w:r>
        <w:t xml:space="preserve">Although </w:t>
      </w:r>
      <w:r w:rsidR="0035579B">
        <w:t>we</w:t>
      </w:r>
      <w:r>
        <w:t xml:space="preserve"> have previous endemic/epidemic/</w:t>
      </w:r>
      <w:proofErr w:type="spellStart"/>
      <w:r>
        <w:t>emerge</w:t>
      </w:r>
      <w:r w:rsidR="0035579B">
        <w:t>gency</w:t>
      </w:r>
      <w:proofErr w:type="spellEnd"/>
      <w:r w:rsidR="0035579B">
        <w:t xml:space="preserve"> situations to learn from, both in India and outside of India.</w:t>
      </w:r>
    </w:p>
  </w:comment>
  <w:comment w:id="2" w:author="Monali Mohan" w:date="2020-08-08T16:14:00Z" w:initials="MM">
    <w:p w14:paraId="49CEB86A" w14:textId="7379E979" w:rsidR="00750F47" w:rsidRDefault="00750F47">
      <w:pPr>
        <w:pStyle w:val="CommentText"/>
      </w:pPr>
      <w:r>
        <w:rPr>
          <w:rStyle w:val="CommentReference"/>
        </w:rPr>
        <w:annotationRef/>
      </w:r>
      <w:r>
        <w:t>Acronym not introduced.</w:t>
      </w:r>
    </w:p>
  </w:comment>
  <w:comment w:id="4" w:author="Monali Mohan" w:date="2020-08-08T16:15:00Z" w:initials="MM">
    <w:p w14:paraId="26FEC8A9" w14:textId="6B5AC08F" w:rsidR="00750F47" w:rsidRDefault="00750F47">
      <w:pPr>
        <w:pStyle w:val="CommentText"/>
      </w:pPr>
      <w:r>
        <w:rPr>
          <w:rStyle w:val="CommentReference"/>
        </w:rPr>
        <w:annotationRef/>
      </w:r>
      <w:r>
        <w:t>Need some more context about this state here.</w:t>
      </w:r>
    </w:p>
  </w:comment>
  <w:comment w:id="3" w:author="Monali Mohan" w:date="2020-08-08T17:08:00Z" w:initials="MM">
    <w:p w14:paraId="4B1834B9" w14:textId="5C4CECF8" w:rsidR="0035579B" w:rsidRDefault="0035579B">
      <w:pPr>
        <w:pStyle w:val="CommentText"/>
      </w:pPr>
      <w:r>
        <w:rPr>
          <w:rStyle w:val="CommentReference"/>
        </w:rPr>
        <w:annotationRef/>
      </w:r>
      <w:r>
        <w:t>This sentence needs to be in present participle – ‘is witnessing’</w:t>
      </w:r>
    </w:p>
  </w:comment>
  <w:comment w:id="5" w:author="Monali Mohan" w:date="2020-08-08T17:09:00Z" w:initials="MM">
    <w:p w14:paraId="0E2BCB07" w14:textId="773088DF" w:rsidR="0035579B" w:rsidRDefault="0035579B">
      <w:pPr>
        <w:pStyle w:val="CommentText"/>
      </w:pPr>
      <w:r>
        <w:rPr>
          <w:rStyle w:val="CommentReference"/>
        </w:rPr>
        <w:annotationRef/>
      </w:r>
      <w:r>
        <w:t>Strongly disagree. It is not ONLY the state’s responsibility to think about the ethical/dutiful dilemmas. As health care workers, it is our job primarily to think about this aspect.</w:t>
      </w:r>
    </w:p>
  </w:comment>
  <w:comment w:id="10" w:author="Monali Mohan" w:date="2020-08-08T17:10:00Z" w:initials="MM">
    <w:p w14:paraId="1BFFD7A3" w14:textId="5FFE077B" w:rsidR="0035579B" w:rsidRDefault="0035579B">
      <w:pPr>
        <w:pStyle w:val="CommentText"/>
      </w:pPr>
      <w:r>
        <w:rPr>
          <w:rStyle w:val="CommentReference"/>
        </w:rPr>
        <w:annotationRef/>
      </w:r>
      <w:r>
        <w:t>This is not correct. Many hospitals have chosen to not provide care to COVID patients and some of this is to prevent mixing of COVID and non-COVID patients.</w:t>
      </w:r>
    </w:p>
  </w:comment>
  <w:comment w:id="11" w:author="Monali Mohan" w:date="2020-08-08T17:11:00Z" w:initials="MM">
    <w:p w14:paraId="4259158E" w14:textId="79AD1D42" w:rsidR="0035579B" w:rsidRDefault="0035579B" w:rsidP="0035579B">
      <w:r>
        <w:rPr>
          <w:rStyle w:val="CommentReference"/>
        </w:rPr>
        <w:annotationRef/>
      </w:r>
      <w:r>
        <w:t xml:space="preserve">I would recommend authors to read this brief Lancer article; </w:t>
      </w:r>
      <w:hyperlink r:id="rId1" w:history="1">
        <w:r w:rsidRPr="00083CF2">
          <w:rPr>
            <w:rStyle w:val="Hyperlink"/>
          </w:rPr>
          <w:t>https://www.ncbi.nlm.nih.gov/pmc/articles/PMC7270584/</w:t>
        </w:r>
      </w:hyperlink>
    </w:p>
    <w:p w14:paraId="0CC21975" w14:textId="77777777" w:rsidR="0035579B" w:rsidRDefault="0035579B">
      <w:pPr>
        <w:pStyle w:val="CommentText"/>
      </w:pPr>
    </w:p>
    <w:p w14:paraId="2F71DB04" w14:textId="359D24F2" w:rsidR="0035579B" w:rsidRDefault="0035579B">
      <w:pPr>
        <w:pStyle w:val="CommentText"/>
      </w:pPr>
      <w:r>
        <w:t>It mentions that only 5% of the COVID cases need ICU/ventilation care. So ICU/ventilator is NOT needed for the 95% patients infected with COVID.</w:t>
      </w:r>
    </w:p>
  </w:comment>
  <w:comment w:id="12" w:author="Monali Mohan" w:date="2020-08-08T17:24:00Z" w:initials="MM">
    <w:p w14:paraId="4781287F" w14:textId="2F23885A" w:rsidR="00B91FA5" w:rsidRDefault="00B91FA5">
      <w:pPr>
        <w:pStyle w:val="CommentText"/>
      </w:pPr>
      <w:r>
        <w:rPr>
          <w:rStyle w:val="CommentReference"/>
        </w:rPr>
        <w:annotationRef/>
      </w:r>
      <w:r>
        <w:t>If a result from reference is being mentioned, it would be useful to mention the actual result, here for example, mentioning what would be the estimated percentage of hospitalization and patients requiring ventilation. I had to open up the reference and read it there.</w:t>
      </w:r>
    </w:p>
  </w:comment>
  <w:comment w:id="13" w:author="Monali Mohan" w:date="2020-08-08T17:25:00Z" w:initials="MM">
    <w:p w14:paraId="0132AE21" w14:textId="504453E9" w:rsidR="00B91FA5" w:rsidRDefault="00B91FA5">
      <w:pPr>
        <w:pStyle w:val="CommentText"/>
      </w:pPr>
      <w:r>
        <w:rPr>
          <w:rStyle w:val="CommentReference"/>
        </w:rPr>
        <w:annotationRef/>
      </w:r>
      <w:r>
        <w:t>How is it shaken? Elaborate.</w:t>
      </w:r>
    </w:p>
  </w:comment>
  <w:comment w:id="15" w:author="Monali Mohan" w:date="2020-08-08T16:18:00Z" w:initials="MM">
    <w:p w14:paraId="1251C633" w14:textId="77777777" w:rsidR="00750F47" w:rsidRDefault="00750F47" w:rsidP="00750F47">
      <w:pPr>
        <w:pStyle w:val="CommentText"/>
      </w:pPr>
      <w:r>
        <w:rPr>
          <w:rStyle w:val="CommentReference"/>
        </w:rPr>
        <w:annotationRef/>
      </w:r>
      <w:r>
        <w:t>Acronym not introduced.</w:t>
      </w:r>
    </w:p>
    <w:p w14:paraId="6F5049F0" w14:textId="76315F04" w:rsidR="00750F47" w:rsidRDefault="00750F47">
      <w:pPr>
        <w:pStyle w:val="CommentText"/>
      </w:pPr>
    </w:p>
  </w:comment>
  <w:comment w:id="16" w:author="Monali Mohan" w:date="2020-08-08T16:19:00Z" w:initials="MM">
    <w:p w14:paraId="662D43D4" w14:textId="59707E4B" w:rsidR="00750F47" w:rsidRDefault="00750F47">
      <w:pPr>
        <w:pStyle w:val="CommentText"/>
      </w:pPr>
      <w:r>
        <w:rPr>
          <w:rStyle w:val="CommentReference"/>
        </w:rPr>
        <w:annotationRef/>
      </w:r>
      <w:r>
        <w:t>Reference?</w:t>
      </w:r>
    </w:p>
  </w:comment>
  <w:comment w:id="17" w:author="Monali Mohan" w:date="2020-08-08T17:26:00Z" w:initials="MM">
    <w:p w14:paraId="6853E1BE" w14:textId="297A1809" w:rsidR="00B91FA5" w:rsidRDefault="00B91FA5">
      <w:pPr>
        <w:pStyle w:val="CommentText"/>
      </w:pPr>
      <w:r>
        <w:rPr>
          <w:rStyle w:val="CommentReference"/>
        </w:rPr>
        <w:annotationRef/>
      </w:r>
      <w:r>
        <w:t>A different story – which is what? What is this different story? This is what as a reader I would like to know the most!</w:t>
      </w:r>
    </w:p>
  </w:comment>
  <w:comment w:id="18" w:author="Monali Mohan" w:date="2020-08-08T16:20:00Z" w:initials="MM">
    <w:p w14:paraId="4BA9EB65" w14:textId="00908ED9" w:rsidR="00750F47" w:rsidRDefault="00750F47">
      <w:pPr>
        <w:pStyle w:val="CommentText"/>
      </w:pPr>
      <w:r>
        <w:rPr>
          <w:rStyle w:val="CommentReference"/>
        </w:rPr>
        <w:annotationRef/>
      </w:r>
      <w:r>
        <w:t>Reference?</w:t>
      </w:r>
    </w:p>
  </w:comment>
  <w:comment w:id="19" w:author="Monali Mohan" w:date="2020-08-08T17:30:00Z" w:initials="MM">
    <w:p w14:paraId="2F172C6F" w14:textId="77777777" w:rsidR="00547B50" w:rsidRDefault="00547B50" w:rsidP="00547B50">
      <w:pPr>
        <w:pStyle w:val="CommentText"/>
      </w:pPr>
      <w:r>
        <w:rPr>
          <w:rStyle w:val="CommentReference"/>
        </w:rPr>
        <w:annotationRef/>
      </w:r>
      <w:r>
        <w:t>Is this really true? From my information, most of the doctors who have succumbed till now have been the elderly ones. Please fact check.</w:t>
      </w:r>
    </w:p>
    <w:p w14:paraId="27107C83" w14:textId="77777777" w:rsidR="00547B50" w:rsidRDefault="00547B50" w:rsidP="00547B50">
      <w:pPr>
        <w:pStyle w:val="CommentText"/>
      </w:pPr>
    </w:p>
    <w:p w14:paraId="3E856D6E" w14:textId="77777777" w:rsidR="00547B50" w:rsidRDefault="00547B50" w:rsidP="00547B50">
      <w:pPr>
        <w:pStyle w:val="CommentText"/>
      </w:pPr>
      <w:r>
        <w:t xml:space="preserve">Out of 104 doctors who died in India due to COVID by late July, </w:t>
      </w:r>
      <w:r w:rsidRPr="00547B50">
        <w:rPr>
          <w:b/>
        </w:rPr>
        <w:t>the average age at death was 56.3 years.</w:t>
      </w:r>
    </w:p>
    <w:p w14:paraId="43EFF1F7" w14:textId="1FC3E583" w:rsidR="00547B50" w:rsidRDefault="00547B50" w:rsidP="00547B50">
      <w:pPr>
        <w:pStyle w:val="CommentText"/>
      </w:pPr>
      <w:r>
        <w:t xml:space="preserve">Source: </w:t>
      </w:r>
      <w:hyperlink r:id="rId2" w:history="1">
        <w:r>
          <w:rPr>
            <w:rStyle w:val="Hyperlink"/>
          </w:rPr>
          <w:t>https://www.thehindu.com/news/national/coronavirus-covid-19-claims-the-lives-of-104-doctors-across-the-country/article32142311.ece</w:t>
        </w:r>
      </w:hyperlink>
    </w:p>
  </w:comment>
  <w:comment w:id="20" w:author="Monali Mohan" w:date="2020-08-08T17:31:00Z" w:initials="MM">
    <w:p w14:paraId="3948902E" w14:textId="5D6D1C06" w:rsidR="00547B50" w:rsidRDefault="00547B50">
      <w:pPr>
        <w:pStyle w:val="CommentText"/>
      </w:pPr>
      <w:r>
        <w:rPr>
          <w:rStyle w:val="CommentReference"/>
        </w:rPr>
        <w:annotationRef/>
      </w:r>
      <w:r>
        <w:t>This is usually the case in most of India, even without the pandemic.</w:t>
      </w:r>
    </w:p>
  </w:comment>
  <w:comment w:id="21" w:author="Monali Mohan" w:date="2020-08-08T17:32:00Z" w:initials="MM">
    <w:p w14:paraId="0C62893A" w14:textId="77777777" w:rsidR="00547B50" w:rsidRDefault="00547B50">
      <w:pPr>
        <w:pStyle w:val="CommentText"/>
      </w:pPr>
      <w:r>
        <w:rPr>
          <w:rStyle w:val="CommentReference"/>
        </w:rPr>
        <w:annotationRef/>
      </w:r>
      <w:r>
        <w:t>If I had to play the devil’s advocate here and ask the authors how should the contact tracing have been done if not for this method? Should the government officials have sent multiple officials to go do home to home visits to find out the possible contacts? – Would this have been resource effective? Would this have been a more ‘ethical’ solution? Where all those officials who are doing home to home contact tracing are being exposed to high risk environment? Or should the government not done this exercise at all to protect the identity of the infected doctor?</w:t>
      </w:r>
    </w:p>
    <w:p w14:paraId="4E2AB291" w14:textId="77777777" w:rsidR="00547B50" w:rsidRDefault="00547B50">
      <w:pPr>
        <w:pStyle w:val="CommentText"/>
      </w:pPr>
    </w:p>
    <w:p w14:paraId="3DD8FD54" w14:textId="5270854B" w:rsidR="00547B50" w:rsidRDefault="00547B50">
      <w:pPr>
        <w:pStyle w:val="CommentText"/>
      </w:pPr>
      <w:r>
        <w:t>I would like to ask the authors what is more ethical – protecting the identity of an infected doctor and let all the contacts roam around freely in the community hence spreading the virus or revealing the name of the doctor to capture all the possible contacts to contain the virus?</w:t>
      </w:r>
    </w:p>
  </w:comment>
  <w:comment w:id="22" w:author="Monali Mohan" w:date="2020-08-08T17:36:00Z" w:initials="MM">
    <w:p w14:paraId="41B673B3" w14:textId="66245BED" w:rsidR="00547B50" w:rsidRDefault="00547B50">
      <w:pPr>
        <w:pStyle w:val="CommentText"/>
      </w:pPr>
      <w:r>
        <w:rPr>
          <w:rStyle w:val="CommentReference"/>
        </w:rPr>
        <w:annotationRef/>
      </w:r>
      <w:r>
        <w:t xml:space="preserve">None of these recommendations are in alignment with the problem statements raised </w:t>
      </w:r>
      <w:r>
        <w:t>earlier.</w:t>
      </w:r>
      <w:bookmarkStart w:id="23" w:name="_GoBack"/>
      <w:bookmarkEnd w:id="2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3AFA1" w15:done="0"/>
  <w15:commentEx w15:paraId="49CEB86A" w15:done="0"/>
  <w15:commentEx w15:paraId="26FEC8A9" w15:done="0"/>
  <w15:commentEx w15:paraId="4B1834B9" w15:done="0"/>
  <w15:commentEx w15:paraId="0E2BCB07" w15:done="0"/>
  <w15:commentEx w15:paraId="1BFFD7A3" w15:done="0"/>
  <w15:commentEx w15:paraId="2F71DB04" w15:done="0"/>
  <w15:commentEx w15:paraId="4781287F" w15:done="0"/>
  <w15:commentEx w15:paraId="0132AE21" w15:done="0"/>
  <w15:commentEx w15:paraId="6F5049F0" w15:done="0"/>
  <w15:commentEx w15:paraId="662D43D4" w15:done="0"/>
  <w15:commentEx w15:paraId="6853E1BE" w15:done="0"/>
  <w15:commentEx w15:paraId="4BA9EB65" w15:done="0"/>
  <w15:commentEx w15:paraId="43EFF1F7" w15:done="0"/>
  <w15:commentEx w15:paraId="3948902E" w15:done="0"/>
  <w15:commentEx w15:paraId="3DD8FD54" w15:done="0"/>
  <w15:commentEx w15:paraId="41B67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3AFA1" w16cid:durableId="22D95A06"/>
  <w16cid:commentId w16cid:paraId="49CEB86A" w16cid:durableId="22D94DD7"/>
  <w16cid:commentId w16cid:paraId="26FEC8A9" w16cid:durableId="22D94E1C"/>
  <w16cid:commentId w16cid:paraId="4B1834B9" w16cid:durableId="22D95A78"/>
  <w16cid:commentId w16cid:paraId="0E2BCB07" w16cid:durableId="22D95ABE"/>
  <w16cid:commentId w16cid:paraId="1BFFD7A3" w16cid:durableId="22D95B1B"/>
  <w16cid:commentId w16cid:paraId="2F71DB04" w16cid:durableId="22D95B5B"/>
  <w16cid:commentId w16cid:paraId="4781287F" w16cid:durableId="22D95E3E"/>
  <w16cid:commentId w16cid:paraId="0132AE21" w16cid:durableId="22D95E93"/>
  <w16cid:commentId w16cid:paraId="6F5049F0" w16cid:durableId="22D94ECB"/>
  <w16cid:commentId w16cid:paraId="662D43D4" w16cid:durableId="22D94EF6"/>
  <w16cid:commentId w16cid:paraId="6853E1BE" w16cid:durableId="22D95EBE"/>
  <w16cid:commentId w16cid:paraId="4BA9EB65" w16cid:durableId="22D94F43"/>
  <w16cid:commentId w16cid:paraId="43EFF1F7" w16cid:durableId="22D95FAE"/>
  <w16cid:commentId w16cid:paraId="3948902E" w16cid:durableId="22D95FE0"/>
  <w16cid:commentId w16cid:paraId="3DD8FD54" w16cid:durableId="22D96040"/>
  <w16cid:commentId w16cid:paraId="41B673B3" w16cid:durableId="22D961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2701"/>
    <w:multiLevelType w:val="hybridMultilevel"/>
    <w:tmpl w:val="F970D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41A26"/>
    <w:multiLevelType w:val="hybridMultilevel"/>
    <w:tmpl w:val="A8B4B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45039C"/>
    <w:multiLevelType w:val="hybridMultilevel"/>
    <w:tmpl w:val="4008F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E6404F"/>
    <w:multiLevelType w:val="hybridMultilevel"/>
    <w:tmpl w:val="BFD01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ali Mohan">
    <w15:presenceInfo w15:providerId="Windows Live" w15:userId="900a5e2dea5c6d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59FE"/>
    <w:rsid w:val="00001D3C"/>
    <w:rsid w:val="000022F4"/>
    <w:rsid w:val="00057135"/>
    <w:rsid w:val="0006555A"/>
    <w:rsid w:val="00077805"/>
    <w:rsid w:val="000850EF"/>
    <w:rsid w:val="000C3983"/>
    <w:rsid w:val="000C475B"/>
    <w:rsid w:val="00101CC1"/>
    <w:rsid w:val="00123AC8"/>
    <w:rsid w:val="001F413F"/>
    <w:rsid w:val="0021589A"/>
    <w:rsid w:val="0027019D"/>
    <w:rsid w:val="002A6491"/>
    <w:rsid w:val="002C7DE0"/>
    <w:rsid w:val="002E59FE"/>
    <w:rsid w:val="002F7ACC"/>
    <w:rsid w:val="003350EF"/>
    <w:rsid w:val="0035579B"/>
    <w:rsid w:val="003B6070"/>
    <w:rsid w:val="00403CC6"/>
    <w:rsid w:val="00495F22"/>
    <w:rsid w:val="004C162E"/>
    <w:rsid w:val="004C219C"/>
    <w:rsid w:val="004D2BA3"/>
    <w:rsid w:val="004F6424"/>
    <w:rsid w:val="00547B50"/>
    <w:rsid w:val="00644D24"/>
    <w:rsid w:val="006D6F18"/>
    <w:rsid w:val="00750F47"/>
    <w:rsid w:val="007801D4"/>
    <w:rsid w:val="007803A5"/>
    <w:rsid w:val="007A7932"/>
    <w:rsid w:val="007D3E26"/>
    <w:rsid w:val="00867F2E"/>
    <w:rsid w:val="00884C62"/>
    <w:rsid w:val="00897B77"/>
    <w:rsid w:val="008F2E3C"/>
    <w:rsid w:val="00905F18"/>
    <w:rsid w:val="009133A2"/>
    <w:rsid w:val="009E3167"/>
    <w:rsid w:val="00A523F1"/>
    <w:rsid w:val="00A57E12"/>
    <w:rsid w:val="00A821C6"/>
    <w:rsid w:val="00AB6D74"/>
    <w:rsid w:val="00AC275A"/>
    <w:rsid w:val="00AE647F"/>
    <w:rsid w:val="00B16FC7"/>
    <w:rsid w:val="00B729B5"/>
    <w:rsid w:val="00B91FA5"/>
    <w:rsid w:val="00BA52C8"/>
    <w:rsid w:val="00C52F07"/>
    <w:rsid w:val="00CB6142"/>
    <w:rsid w:val="00CD6A20"/>
    <w:rsid w:val="00D04ED6"/>
    <w:rsid w:val="00D2227C"/>
    <w:rsid w:val="00D24D66"/>
    <w:rsid w:val="00DC5505"/>
    <w:rsid w:val="00DF2685"/>
    <w:rsid w:val="00E44C78"/>
    <w:rsid w:val="00E752A8"/>
    <w:rsid w:val="00EB3E40"/>
    <w:rsid w:val="00F61829"/>
    <w:rsid w:val="00FA20F3"/>
    <w:rsid w:val="00FE6C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834A7"/>
  <w15:docId w15:val="{C4B85854-3AC8-F743-9174-31B87BE0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47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647F"/>
    <w:rPr>
      <w:rFonts w:ascii="Lucida Grande" w:hAnsi="Lucida Grande"/>
      <w:sz w:val="18"/>
      <w:szCs w:val="18"/>
    </w:rPr>
  </w:style>
  <w:style w:type="paragraph" w:styleId="ListParagraph">
    <w:name w:val="List Paragraph"/>
    <w:basedOn w:val="Normal"/>
    <w:uiPriority w:val="34"/>
    <w:qFormat/>
    <w:rsid w:val="007801D4"/>
    <w:pPr>
      <w:ind w:left="720"/>
      <w:contextualSpacing/>
    </w:pPr>
  </w:style>
  <w:style w:type="character" w:styleId="Hyperlink">
    <w:name w:val="Hyperlink"/>
    <w:basedOn w:val="DefaultParagraphFont"/>
    <w:uiPriority w:val="99"/>
    <w:unhideWhenUsed/>
    <w:rsid w:val="007801D4"/>
    <w:rPr>
      <w:color w:val="0000FF"/>
      <w:u w:val="single"/>
    </w:rPr>
  </w:style>
  <w:style w:type="character" w:styleId="CommentReference">
    <w:name w:val="annotation reference"/>
    <w:basedOn w:val="DefaultParagraphFont"/>
    <w:uiPriority w:val="99"/>
    <w:semiHidden/>
    <w:unhideWhenUsed/>
    <w:rsid w:val="00750F47"/>
    <w:rPr>
      <w:sz w:val="16"/>
      <w:szCs w:val="16"/>
    </w:rPr>
  </w:style>
  <w:style w:type="paragraph" w:styleId="CommentText">
    <w:name w:val="annotation text"/>
    <w:basedOn w:val="Normal"/>
    <w:link w:val="CommentTextChar"/>
    <w:uiPriority w:val="99"/>
    <w:unhideWhenUsed/>
    <w:rsid w:val="00750F47"/>
    <w:pPr>
      <w:spacing w:line="240" w:lineRule="auto"/>
    </w:pPr>
    <w:rPr>
      <w:sz w:val="20"/>
      <w:szCs w:val="20"/>
    </w:rPr>
  </w:style>
  <w:style w:type="character" w:customStyle="1" w:styleId="CommentTextChar">
    <w:name w:val="Comment Text Char"/>
    <w:basedOn w:val="DefaultParagraphFont"/>
    <w:link w:val="CommentText"/>
    <w:uiPriority w:val="99"/>
    <w:rsid w:val="00750F47"/>
    <w:rPr>
      <w:sz w:val="20"/>
      <w:szCs w:val="20"/>
    </w:rPr>
  </w:style>
  <w:style w:type="paragraph" w:styleId="CommentSubject">
    <w:name w:val="annotation subject"/>
    <w:basedOn w:val="CommentText"/>
    <w:next w:val="CommentText"/>
    <w:link w:val="CommentSubjectChar"/>
    <w:uiPriority w:val="99"/>
    <w:semiHidden/>
    <w:unhideWhenUsed/>
    <w:rsid w:val="00750F47"/>
    <w:rPr>
      <w:b/>
      <w:bCs/>
    </w:rPr>
  </w:style>
  <w:style w:type="character" w:customStyle="1" w:styleId="CommentSubjectChar">
    <w:name w:val="Comment Subject Char"/>
    <w:basedOn w:val="CommentTextChar"/>
    <w:link w:val="CommentSubject"/>
    <w:uiPriority w:val="99"/>
    <w:semiHidden/>
    <w:rsid w:val="00750F47"/>
    <w:rPr>
      <w:b/>
      <w:bCs/>
      <w:sz w:val="20"/>
      <w:szCs w:val="20"/>
    </w:rPr>
  </w:style>
  <w:style w:type="character" w:styleId="UnresolvedMention">
    <w:name w:val="Unresolved Mention"/>
    <w:basedOn w:val="DefaultParagraphFont"/>
    <w:uiPriority w:val="99"/>
    <w:semiHidden/>
    <w:unhideWhenUsed/>
    <w:rsid w:val="00355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9201">
      <w:bodyDiv w:val="1"/>
      <w:marLeft w:val="0"/>
      <w:marRight w:val="0"/>
      <w:marTop w:val="0"/>
      <w:marBottom w:val="0"/>
      <w:divBdr>
        <w:top w:val="none" w:sz="0" w:space="0" w:color="auto"/>
        <w:left w:val="none" w:sz="0" w:space="0" w:color="auto"/>
        <w:bottom w:val="none" w:sz="0" w:space="0" w:color="auto"/>
        <w:right w:val="none" w:sz="0" w:space="0" w:color="auto"/>
      </w:divBdr>
    </w:div>
    <w:div w:id="302661161">
      <w:bodyDiv w:val="1"/>
      <w:marLeft w:val="0"/>
      <w:marRight w:val="0"/>
      <w:marTop w:val="0"/>
      <w:marBottom w:val="0"/>
      <w:divBdr>
        <w:top w:val="none" w:sz="0" w:space="0" w:color="auto"/>
        <w:left w:val="none" w:sz="0" w:space="0" w:color="auto"/>
        <w:bottom w:val="none" w:sz="0" w:space="0" w:color="auto"/>
        <w:right w:val="none" w:sz="0" w:space="0" w:color="auto"/>
      </w:divBdr>
    </w:div>
    <w:div w:id="1118182596">
      <w:bodyDiv w:val="1"/>
      <w:marLeft w:val="0"/>
      <w:marRight w:val="0"/>
      <w:marTop w:val="0"/>
      <w:marBottom w:val="0"/>
      <w:divBdr>
        <w:top w:val="none" w:sz="0" w:space="0" w:color="auto"/>
        <w:left w:val="none" w:sz="0" w:space="0" w:color="auto"/>
        <w:bottom w:val="none" w:sz="0" w:space="0" w:color="auto"/>
        <w:right w:val="none" w:sz="0" w:space="0" w:color="auto"/>
      </w:divBdr>
      <w:divsChild>
        <w:div w:id="181209711">
          <w:marLeft w:val="0"/>
          <w:marRight w:val="0"/>
          <w:marTop w:val="0"/>
          <w:marBottom w:val="0"/>
          <w:divBdr>
            <w:top w:val="none" w:sz="0" w:space="0" w:color="auto"/>
            <w:left w:val="none" w:sz="0" w:space="0" w:color="auto"/>
            <w:bottom w:val="none" w:sz="0" w:space="0" w:color="auto"/>
            <w:right w:val="none" w:sz="0" w:space="0" w:color="auto"/>
          </w:divBdr>
          <w:divsChild>
            <w:div w:id="1293244846">
              <w:marLeft w:val="0"/>
              <w:marRight w:val="0"/>
              <w:marTop w:val="0"/>
              <w:marBottom w:val="0"/>
              <w:divBdr>
                <w:top w:val="none" w:sz="0" w:space="0" w:color="auto"/>
                <w:left w:val="none" w:sz="0" w:space="0" w:color="auto"/>
                <w:bottom w:val="none" w:sz="0" w:space="0" w:color="auto"/>
                <w:right w:val="none" w:sz="0" w:space="0" w:color="auto"/>
              </w:divBdr>
              <w:divsChild>
                <w:div w:id="488134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5700757">
      <w:bodyDiv w:val="1"/>
      <w:marLeft w:val="0"/>
      <w:marRight w:val="0"/>
      <w:marTop w:val="0"/>
      <w:marBottom w:val="0"/>
      <w:divBdr>
        <w:top w:val="none" w:sz="0" w:space="0" w:color="auto"/>
        <w:left w:val="none" w:sz="0" w:space="0" w:color="auto"/>
        <w:bottom w:val="none" w:sz="0" w:space="0" w:color="auto"/>
        <w:right w:val="none" w:sz="0" w:space="0" w:color="auto"/>
      </w:divBdr>
    </w:div>
    <w:div w:id="1550071519">
      <w:bodyDiv w:val="1"/>
      <w:marLeft w:val="0"/>
      <w:marRight w:val="0"/>
      <w:marTop w:val="0"/>
      <w:marBottom w:val="0"/>
      <w:divBdr>
        <w:top w:val="none" w:sz="0" w:space="0" w:color="auto"/>
        <w:left w:val="none" w:sz="0" w:space="0" w:color="auto"/>
        <w:bottom w:val="none" w:sz="0" w:space="0" w:color="auto"/>
        <w:right w:val="none" w:sz="0" w:space="0" w:color="auto"/>
      </w:divBdr>
    </w:div>
    <w:div w:id="1783647397">
      <w:bodyDiv w:val="1"/>
      <w:marLeft w:val="0"/>
      <w:marRight w:val="0"/>
      <w:marTop w:val="0"/>
      <w:marBottom w:val="0"/>
      <w:divBdr>
        <w:top w:val="none" w:sz="0" w:space="0" w:color="auto"/>
        <w:left w:val="none" w:sz="0" w:space="0" w:color="auto"/>
        <w:bottom w:val="none" w:sz="0" w:space="0" w:color="auto"/>
        <w:right w:val="none" w:sz="0" w:space="0" w:color="auto"/>
      </w:divBdr>
      <w:divsChild>
        <w:div w:id="715619606">
          <w:marLeft w:val="0"/>
          <w:marRight w:val="0"/>
          <w:marTop w:val="0"/>
          <w:marBottom w:val="0"/>
          <w:divBdr>
            <w:top w:val="none" w:sz="0" w:space="0" w:color="auto"/>
            <w:left w:val="none" w:sz="0" w:space="0" w:color="auto"/>
            <w:bottom w:val="none" w:sz="0" w:space="0" w:color="auto"/>
            <w:right w:val="none" w:sz="0" w:space="0" w:color="auto"/>
          </w:divBdr>
          <w:divsChild>
            <w:div w:id="874344991">
              <w:marLeft w:val="0"/>
              <w:marRight w:val="0"/>
              <w:marTop w:val="0"/>
              <w:marBottom w:val="0"/>
              <w:divBdr>
                <w:top w:val="none" w:sz="0" w:space="0" w:color="auto"/>
                <w:left w:val="none" w:sz="0" w:space="0" w:color="auto"/>
                <w:bottom w:val="none" w:sz="0" w:space="0" w:color="auto"/>
                <w:right w:val="none" w:sz="0" w:space="0" w:color="auto"/>
              </w:divBdr>
              <w:divsChild>
                <w:div w:id="13692628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4568973">
      <w:bodyDiv w:val="1"/>
      <w:marLeft w:val="0"/>
      <w:marRight w:val="0"/>
      <w:marTop w:val="0"/>
      <w:marBottom w:val="0"/>
      <w:divBdr>
        <w:top w:val="none" w:sz="0" w:space="0" w:color="auto"/>
        <w:left w:val="none" w:sz="0" w:space="0" w:color="auto"/>
        <w:bottom w:val="none" w:sz="0" w:space="0" w:color="auto"/>
        <w:right w:val="none" w:sz="0" w:space="0" w:color="auto"/>
      </w:divBdr>
      <w:divsChild>
        <w:div w:id="1380058569">
          <w:marLeft w:val="0"/>
          <w:marRight w:val="0"/>
          <w:marTop w:val="0"/>
          <w:marBottom w:val="0"/>
          <w:divBdr>
            <w:top w:val="none" w:sz="0" w:space="0" w:color="auto"/>
            <w:left w:val="none" w:sz="0" w:space="0" w:color="auto"/>
            <w:bottom w:val="none" w:sz="0" w:space="0" w:color="auto"/>
            <w:right w:val="none" w:sz="0" w:space="0" w:color="auto"/>
          </w:divBdr>
          <w:divsChild>
            <w:div w:id="883910859">
              <w:marLeft w:val="0"/>
              <w:marRight w:val="0"/>
              <w:marTop w:val="0"/>
              <w:marBottom w:val="0"/>
              <w:divBdr>
                <w:top w:val="none" w:sz="0" w:space="0" w:color="auto"/>
                <w:left w:val="none" w:sz="0" w:space="0" w:color="auto"/>
                <w:bottom w:val="none" w:sz="0" w:space="0" w:color="auto"/>
                <w:right w:val="none" w:sz="0" w:space="0" w:color="auto"/>
              </w:divBdr>
              <w:divsChild>
                <w:div w:id="18527154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2010255">
      <w:bodyDiv w:val="1"/>
      <w:marLeft w:val="0"/>
      <w:marRight w:val="0"/>
      <w:marTop w:val="0"/>
      <w:marBottom w:val="0"/>
      <w:divBdr>
        <w:top w:val="none" w:sz="0" w:space="0" w:color="auto"/>
        <w:left w:val="none" w:sz="0" w:space="0" w:color="auto"/>
        <w:bottom w:val="none" w:sz="0" w:space="0" w:color="auto"/>
        <w:right w:val="none" w:sz="0" w:space="0" w:color="auto"/>
      </w:divBdr>
      <w:divsChild>
        <w:div w:id="1212619520">
          <w:marLeft w:val="0"/>
          <w:marRight w:val="0"/>
          <w:marTop w:val="0"/>
          <w:marBottom w:val="0"/>
          <w:divBdr>
            <w:top w:val="none" w:sz="0" w:space="0" w:color="auto"/>
            <w:left w:val="none" w:sz="0" w:space="0" w:color="auto"/>
            <w:bottom w:val="none" w:sz="0" w:space="0" w:color="auto"/>
            <w:right w:val="none" w:sz="0" w:space="0" w:color="auto"/>
          </w:divBdr>
          <w:divsChild>
            <w:div w:id="588468498">
              <w:marLeft w:val="0"/>
              <w:marRight w:val="0"/>
              <w:marTop w:val="0"/>
              <w:marBottom w:val="0"/>
              <w:divBdr>
                <w:top w:val="none" w:sz="0" w:space="0" w:color="auto"/>
                <w:left w:val="none" w:sz="0" w:space="0" w:color="auto"/>
                <w:bottom w:val="none" w:sz="0" w:space="0" w:color="auto"/>
                <w:right w:val="none" w:sz="0" w:space="0" w:color="auto"/>
              </w:divBdr>
              <w:divsChild>
                <w:div w:id="11866758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20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thehindu.com/news/national/coronavirus-covid-19-claims-the-lives-of-104-doctors-across-the-country/article32142311.ece" TargetMode="External"/><Relationship Id="rId1" Type="http://schemas.openxmlformats.org/officeDocument/2006/relationships/hyperlink" Target="https://www.ncbi.nlm.nih.gov/pmc/articles/PMC727058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i.org/10.1056/NEJMp2005492"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news-room/commentaries/detail/modes-of-transmission-of-virus-causing-covid-19-implications-for-ipc-precaution-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Monali Mohan</cp:lastModifiedBy>
  <cp:revision>11</cp:revision>
  <dcterms:created xsi:type="dcterms:W3CDTF">2020-04-30T16:10:00Z</dcterms:created>
  <dcterms:modified xsi:type="dcterms:W3CDTF">2020-08-08T12:07:00Z</dcterms:modified>
</cp:coreProperties>
</file>