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B8FB9" w14:textId="7A752C66" w:rsidR="0032174D" w:rsidRPr="008840F9" w:rsidRDefault="0032174D" w:rsidP="000B09A3">
      <w:pPr>
        <w:spacing w:before="72"/>
        <w:ind w:right="1843"/>
        <w:jc w:val="both"/>
        <w:rPr>
          <w:sz w:val="24"/>
          <w:szCs w:val="24"/>
        </w:rPr>
      </w:pPr>
      <w:bookmarkStart w:id="0" w:name="_GoBack"/>
      <w:bookmarkEnd w:id="0"/>
    </w:p>
    <w:p w14:paraId="26F5A8D4" w14:textId="77777777" w:rsidR="00A80F05" w:rsidRPr="002A2206" w:rsidRDefault="006A13B0" w:rsidP="000B09A3">
      <w:pPr>
        <w:pStyle w:val="BodyText"/>
        <w:spacing w:before="258"/>
        <w:ind w:left="480"/>
        <w:jc w:val="both"/>
        <w:rPr>
          <w:b/>
          <w:bCs/>
        </w:rPr>
      </w:pPr>
      <w:r w:rsidRPr="002A2206">
        <w:rPr>
          <w:b/>
          <w:bCs/>
        </w:rPr>
        <w:t>Title:</w:t>
      </w:r>
      <w:r w:rsidR="00A80F05" w:rsidRPr="002A2206">
        <w:rPr>
          <w:b/>
          <w:bCs/>
        </w:rPr>
        <w:t xml:space="preserve"> </w:t>
      </w:r>
    </w:p>
    <w:p w14:paraId="094AA531" w14:textId="2CA6A1D8" w:rsidR="00A80F05" w:rsidRPr="008840F9" w:rsidRDefault="006A13B0" w:rsidP="000B09A3">
      <w:pPr>
        <w:pStyle w:val="BodyText"/>
        <w:spacing w:before="258"/>
        <w:ind w:left="480"/>
        <w:jc w:val="both"/>
      </w:pPr>
      <w:r w:rsidRPr="008840F9">
        <w:t xml:space="preserve">Teaching Clinical </w:t>
      </w:r>
      <w:r w:rsidR="008A6E97" w:rsidRPr="008840F9">
        <w:t>E</w:t>
      </w:r>
      <w:r w:rsidRPr="008840F9">
        <w:t xml:space="preserve">thics to Intern Doctors by Integrated Seminar and Online Discussions </w:t>
      </w:r>
    </w:p>
    <w:p w14:paraId="0F9BB815" w14:textId="069452B3" w:rsidR="008840F9" w:rsidRDefault="008840F9" w:rsidP="000B09A3">
      <w:pPr>
        <w:pStyle w:val="BodyText"/>
        <w:spacing w:before="258"/>
        <w:ind w:left="480"/>
        <w:jc w:val="both"/>
        <w:rPr>
          <w:b/>
          <w:bCs/>
        </w:rPr>
      </w:pPr>
      <w:r w:rsidRPr="002A2206">
        <w:rPr>
          <w:b/>
          <w:bCs/>
        </w:rPr>
        <w:t xml:space="preserve">Authors: </w:t>
      </w:r>
    </w:p>
    <w:p w14:paraId="448534B1" w14:textId="77777777" w:rsidR="002A2206" w:rsidRDefault="002A2206" w:rsidP="002A2206">
      <w:pPr>
        <w:widowControl/>
        <w:autoSpaceDE/>
        <w:autoSpaceDN/>
        <w:ind w:left="720"/>
        <w:rPr>
          <w:sz w:val="24"/>
          <w:szCs w:val="24"/>
        </w:rPr>
      </w:pPr>
    </w:p>
    <w:p w14:paraId="0ED9959B" w14:textId="2F35F859" w:rsidR="008840F9" w:rsidRPr="008840F9" w:rsidRDefault="008840F9" w:rsidP="008840F9">
      <w:pPr>
        <w:widowControl/>
        <w:numPr>
          <w:ilvl w:val="0"/>
          <w:numId w:val="18"/>
        </w:numPr>
        <w:autoSpaceDE/>
        <w:autoSpaceDN/>
        <w:rPr>
          <w:sz w:val="24"/>
          <w:szCs w:val="24"/>
        </w:rPr>
      </w:pPr>
      <w:r w:rsidRPr="008840F9">
        <w:rPr>
          <w:sz w:val="24"/>
          <w:szCs w:val="24"/>
        </w:rPr>
        <w:t>Dr. Nilima Shah (</w:t>
      </w:r>
      <w:r w:rsidR="00720A5C">
        <w:rPr>
          <w:sz w:val="24"/>
          <w:szCs w:val="24"/>
        </w:rPr>
        <w:t>Corresponding author)</w:t>
      </w:r>
    </w:p>
    <w:p w14:paraId="4C4D245D" w14:textId="77777777" w:rsidR="008840F9" w:rsidRPr="008840F9" w:rsidRDefault="008840F9" w:rsidP="008840F9">
      <w:pPr>
        <w:ind w:left="720"/>
        <w:rPr>
          <w:sz w:val="24"/>
          <w:szCs w:val="24"/>
        </w:rPr>
      </w:pPr>
      <w:r w:rsidRPr="008840F9">
        <w:rPr>
          <w:sz w:val="24"/>
          <w:szCs w:val="24"/>
        </w:rPr>
        <w:t>Associate Professor</w:t>
      </w:r>
    </w:p>
    <w:p w14:paraId="4678E172" w14:textId="77777777" w:rsidR="008840F9" w:rsidRPr="008840F9" w:rsidRDefault="008840F9" w:rsidP="008840F9">
      <w:pPr>
        <w:ind w:left="720"/>
        <w:rPr>
          <w:sz w:val="24"/>
          <w:szCs w:val="24"/>
        </w:rPr>
      </w:pPr>
      <w:r w:rsidRPr="008840F9">
        <w:rPr>
          <w:sz w:val="24"/>
          <w:szCs w:val="24"/>
        </w:rPr>
        <w:t>Department of Psychiatry</w:t>
      </w:r>
    </w:p>
    <w:p w14:paraId="266DAE34" w14:textId="77777777" w:rsidR="008840F9" w:rsidRPr="008840F9" w:rsidRDefault="008840F9" w:rsidP="008840F9">
      <w:pPr>
        <w:ind w:left="720"/>
        <w:rPr>
          <w:sz w:val="24"/>
          <w:szCs w:val="24"/>
        </w:rPr>
      </w:pPr>
      <w:r w:rsidRPr="008840F9">
        <w:rPr>
          <w:sz w:val="24"/>
          <w:szCs w:val="24"/>
        </w:rPr>
        <w:t xml:space="preserve">Smt. NHL Municipal Medical College &amp; </w:t>
      </w:r>
    </w:p>
    <w:p w14:paraId="58C0C7EC" w14:textId="77777777" w:rsidR="008840F9" w:rsidRPr="008840F9" w:rsidRDefault="008840F9" w:rsidP="008840F9">
      <w:pPr>
        <w:ind w:left="720"/>
        <w:rPr>
          <w:sz w:val="24"/>
          <w:szCs w:val="24"/>
        </w:rPr>
      </w:pPr>
      <w:r w:rsidRPr="008840F9">
        <w:rPr>
          <w:sz w:val="24"/>
          <w:szCs w:val="24"/>
        </w:rPr>
        <w:t>SVP Hospital, Ahmedabad 380007</w:t>
      </w:r>
    </w:p>
    <w:p w14:paraId="76C28A10" w14:textId="77777777" w:rsidR="008840F9" w:rsidRPr="008840F9" w:rsidRDefault="008840F9" w:rsidP="008840F9">
      <w:pPr>
        <w:ind w:left="720"/>
        <w:rPr>
          <w:sz w:val="24"/>
          <w:szCs w:val="24"/>
        </w:rPr>
      </w:pPr>
      <w:r w:rsidRPr="008840F9">
        <w:rPr>
          <w:sz w:val="24"/>
          <w:szCs w:val="24"/>
        </w:rPr>
        <w:t>Phone no: 9979880789</w:t>
      </w:r>
    </w:p>
    <w:p w14:paraId="20378625" w14:textId="77777777" w:rsidR="008840F9" w:rsidRPr="008840F9" w:rsidRDefault="008840F9" w:rsidP="008840F9">
      <w:pPr>
        <w:ind w:left="720"/>
        <w:rPr>
          <w:sz w:val="24"/>
          <w:szCs w:val="24"/>
        </w:rPr>
      </w:pPr>
      <w:r w:rsidRPr="008840F9">
        <w:rPr>
          <w:sz w:val="24"/>
          <w:szCs w:val="24"/>
        </w:rPr>
        <w:t xml:space="preserve">E-mail id: </w:t>
      </w:r>
      <w:hyperlink r:id="rId7" w:history="1">
        <w:r w:rsidRPr="008840F9">
          <w:rPr>
            <w:rStyle w:val="Hyperlink"/>
            <w:sz w:val="24"/>
            <w:szCs w:val="24"/>
          </w:rPr>
          <w:t>itisnilima@gmail.com</w:t>
        </w:r>
      </w:hyperlink>
    </w:p>
    <w:p w14:paraId="0D21F683" w14:textId="77777777" w:rsidR="008840F9" w:rsidRPr="008840F9" w:rsidRDefault="008840F9" w:rsidP="008840F9">
      <w:pPr>
        <w:ind w:left="720"/>
        <w:rPr>
          <w:sz w:val="24"/>
          <w:szCs w:val="24"/>
        </w:rPr>
      </w:pPr>
    </w:p>
    <w:p w14:paraId="6AFAB47D" w14:textId="77777777" w:rsidR="008840F9" w:rsidRPr="008840F9" w:rsidRDefault="008840F9" w:rsidP="008840F9">
      <w:pPr>
        <w:widowControl/>
        <w:numPr>
          <w:ilvl w:val="0"/>
          <w:numId w:val="18"/>
        </w:numPr>
        <w:autoSpaceDE/>
        <w:autoSpaceDN/>
        <w:rPr>
          <w:sz w:val="24"/>
          <w:szCs w:val="24"/>
        </w:rPr>
      </w:pPr>
      <w:r w:rsidRPr="008840F9">
        <w:rPr>
          <w:sz w:val="24"/>
          <w:szCs w:val="24"/>
        </w:rPr>
        <w:t>Dr. Chetna Desai</w:t>
      </w:r>
    </w:p>
    <w:p w14:paraId="2EEB0264" w14:textId="77777777" w:rsidR="008840F9" w:rsidRPr="008840F9" w:rsidRDefault="008840F9" w:rsidP="008840F9">
      <w:pPr>
        <w:ind w:left="720"/>
        <w:rPr>
          <w:sz w:val="24"/>
          <w:szCs w:val="24"/>
        </w:rPr>
      </w:pPr>
      <w:r w:rsidRPr="008840F9">
        <w:rPr>
          <w:sz w:val="24"/>
          <w:szCs w:val="24"/>
        </w:rPr>
        <w:t>Professor and Head</w:t>
      </w:r>
    </w:p>
    <w:p w14:paraId="08C78E39" w14:textId="77777777" w:rsidR="008840F9" w:rsidRPr="008840F9" w:rsidRDefault="008840F9" w:rsidP="008840F9">
      <w:pPr>
        <w:ind w:left="720"/>
        <w:rPr>
          <w:sz w:val="24"/>
          <w:szCs w:val="24"/>
        </w:rPr>
      </w:pPr>
      <w:r w:rsidRPr="008840F9">
        <w:rPr>
          <w:sz w:val="24"/>
          <w:szCs w:val="24"/>
        </w:rPr>
        <w:t>Department of Pharmacology</w:t>
      </w:r>
    </w:p>
    <w:p w14:paraId="6AA7D6A7" w14:textId="77777777" w:rsidR="008840F9" w:rsidRPr="008840F9" w:rsidRDefault="008840F9" w:rsidP="008840F9">
      <w:pPr>
        <w:ind w:left="720"/>
        <w:rPr>
          <w:sz w:val="24"/>
          <w:szCs w:val="24"/>
        </w:rPr>
      </w:pPr>
      <w:r w:rsidRPr="008840F9">
        <w:rPr>
          <w:sz w:val="24"/>
          <w:szCs w:val="24"/>
        </w:rPr>
        <w:t>B.J. Medical College and</w:t>
      </w:r>
    </w:p>
    <w:p w14:paraId="43E2BC7A" w14:textId="77777777" w:rsidR="008840F9" w:rsidRPr="008840F9" w:rsidRDefault="008840F9" w:rsidP="008840F9">
      <w:pPr>
        <w:ind w:left="720"/>
        <w:rPr>
          <w:sz w:val="24"/>
          <w:szCs w:val="24"/>
        </w:rPr>
      </w:pPr>
      <w:r w:rsidRPr="008840F9">
        <w:rPr>
          <w:sz w:val="24"/>
          <w:szCs w:val="24"/>
        </w:rPr>
        <w:t>Civil Hospital, Ahmedabad 380016</w:t>
      </w:r>
    </w:p>
    <w:p w14:paraId="6C657F2A" w14:textId="77777777" w:rsidR="008840F9" w:rsidRPr="008840F9" w:rsidRDefault="008840F9" w:rsidP="008840F9">
      <w:pPr>
        <w:ind w:left="720"/>
        <w:rPr>
          <w:sz w:val="24"/>
          <w:szCs w:val="24"/>
        </w:rPr>
      </w:pPr>
      <w:r w:rsidRPr="008840F9">
        <w:rPr>
          <w:sz w:val="24"/>
          <w:szCs w:val="24"/>
        </w:rPr>
        <w:t>Phone no: 9904011644</w:t>
      </w:r>
    </w:p>
    <w:p w14:paraId="0CCC6F36" w14:textId="77777777" w:rsidR="008840F9" w:rsidRPr="008840F9" w:rsidRDefault="008840F9" w:rsidP="008840F9">
      <w:pPr>
        <w:ind w:left="720"/>
        <w:rPr>
          <w:sz w:val="24"/>
          <w:szCs w:val="24"/>
        </w:rPr>
      </w:pPr>
      <w:r w:rsidRPr="008840F9">
        <w:rPr>
          <w:sz w:val="24"/>
          <w:szCs w:val="24"/>
        </w:rPr>
        <w:t xml:space="preserve">E-mail id: </w:t>
      </w:r>
      <w:hyperlink r:id="rId8" w:history="1">
        <w:r w:rsidRPr="008840F9">
          <w:rPr>
            <w:rStyle w:val="Hyperlink"/>
            <w:sz w:val="24"/>
            <w:szCs w:val="24"/>
          </w:rPr>
          <w:t>chetna99@gmail.com</w:t>
        </w:r>
      </w:hyperlink>
    </w:p>
    <w:p w14:paraId="19D33553" w14:textId="77777777" w:rsidR="008840F9" w:rsidRPr="008840F9" w:rsidRDefault="008840F9" w:rsidP="008840F9">
      <w:pPr>
        <w:ind w:left="720"/>
        <w:rPr>
          <w:sz w:val="24"/>
          <w:szCs w:val="24"/>
        </w:rPr>
      </w:pPr>
    </w:p>
    <w:p w14:paraId="56B1684C" w14:textId="77777777" w:rsidR="008840F9" w:rsidRPr="008840F9" w:rsidRDefault="008840F9" w:rsidP="008840F9">
      <w:pPr>
        <w:widowControl/>
        <w:numPr>
          <w:ilvl w:val="0"/>
          <w:numId w:val="18"/>
        </w:numPr>
        <w:autoSpaceDE/>
        <w:autoSpaceDN/>
        <w:rPr>
          <w:sz w:val="24"/>
          <w:szCs w:val="24"/>
        </w:rPr>
      </w:pPr>
      <w:r w:rsidRPr="008840F9">
        <w:rPr>
          <w:sz w:val="24"/>
          <w:szCs w:val="24"/>
        </w:rPr>
        <w:t>Dr. Shivani Patel</w:t>
      </w:r>
    </w:p>
    <w:p w14:paraId="6EFB1FD2" w14:textId="77777777" w:rsidR="008840F9" w:rsidRPr="008840F9" w:rsidRDefault="008840F9" w:rsidP="008840F9">
      <w:pPr>
        <w:ind w:left="720"/>
        <w:rPr>
          <w:sz w:val="24"/>
          <w:szCs w:val="24"/>
        </w:rPr>
      </w:pPr>
      <w:r w:rsidRPr="008840F9">
        <w:rPr>
          <w:sz w:val="24"/>
          <w:szCs w:val="24"/>
        </w:rPr>
        <w:t>Associate Professor</w:t>
      </w:r>
    </w:p>
    <w:p w14:paraId="3300B0ED" w14:textId="77777777" w:rsidR="008840F9" w:rsidRPr="008840F9" w:rsidRDefault="008840F9" w:rsidP="008840F9">
      <w:pPr>
        <w:ind w:left="720"/>
        <w:rPr>
          <w:sz w:val="24"/>
          <w:szCs w:val="24"/>
        </w:rPr>
      </w:pPr>
      <w:r w:rsidRPr="008840F9">
        <w:rPr>
          <w:sz w:val="24"/>
          <w:szCs w:val="24"/>
        </w:rPr>
        <w:t>Department of Medicine</w:t>
      </w:r>
    </w:p>
    <w:p w14:paraId="3C9054D5" w14:textId="77777777" w:rsidR="008840F9" w:rsidRPr="008840F9" w:rsidRDefault="008840F9" w:rsidP="008840F9">
      <w:pPr>
        <w:ind w:left="720"/>
        <w:rPr>
          <w:sz w:val="24"/>
          <w:szCs w:val="24"/>
        </w:rPr>
      </w:pPr>
      <w:r w:rsidRPr="008840F9">
        <w:rPr>
          <w:sz w:val="24"/>
          <w:szCs w:val="24"/>
        </w:rPr>
        <w:t xml:space="preserve">B.J.Medical College and </w:t>
      </w:r>
    </w:p>
    <w:p w14:paraId="081335F7" w14:textId="77777777" w:rsidR="008840F9" w:rsidRPr="008840F9" w:rsidRDefault="008840F9" w:rsidP="008840F9">
      <w:pPr>
        <w:ind w:left="720"/>
        <w:rPr>
          <w:sz w:val="24"/>
          <w:szCs w:val="24"/>
        </w:rPr>
      </w:pPr>
      <w:r w:rsidRPr="008840F9">
        <w:rPr>
          <w:sz w:val="24"/>
          <w:szCs w:val="24"/>
        </w:rPr>
        <w:t>Civil Hospital, Ahmedabad 380016</w:t>
      </w:r>
    </w:p>
    <w:p w14:paraId="6409FC40" w14:textId="77777777" w:rsidR="008840F9" w:rsidRPr="008840F9" w:rsidRDefault="008840F9" w:rsidP="008840F9">
      <w:pPr>
        <w:ind w:left="720"/>
        <w:rPr>
          <w:sz w:val="24"/>
          <w:szCs w:val="24"/>
        </w:rPr>
      </w:pPr>
      <w:r w:rsidRPr="008840F9">
        <w:rPr>
          <w:sz w:val="24"/>
          <w:szCs w:val="24"/>
        </w:rPr>
        <w:t>Phone no: 9825259552</w:t>
      </w:r>
    </w:p>
    <w:p w14:paraId="6E1F13F1" w14:textId="77777777" w:rsidR="008840F9" w:rsidRPr="008840F9" w:rsidRDefault="008840F9" w:rsidP="008840F9">
      <w:pPr>
        <w:ind w:left="720"/>
        <w:rPr>
          <w:sz w:val="24"/>
          <w:szCs w:val="24"/>
        </w:rPr>
      </w:pPr>
      <w:r w:rsidRPr="008840F9">
        <w:rPr>
          <w:sz w:val="24"/>
          <w:szCs w:val="24"/>
        </w:rPr>
        <w:t xml:space="preserve">E-mail id: </w:t>
      </w:r>
      <w:hyperlink r:id="rId9" w:history="1">
        <w:r w:rsidRPr="008840F9">
          <w:rPr>
            <w:rStyle w:val="Hyperlink"/>
            <w:sz w:val="24"/>
            <w:szCs w:val="24"/>
          </w:rPr>
          <w:t>shrutavpatel@rediffmail.com</w:t>
        </w:r>
      </w:hyperlink>
    </w:p>
    <w:p w14:paraId="394CE595" w14:textId="77777777" w:rsidR="008840F9" w:rsidRPr="008840F9" w:rsidRDefault="008840F9" w:rsidP="008840F9">
      <w:pPr>
        <w:ind w:left="720"/>
        <w:rPr>
          <w:sz w:val="24"/>
          <w:szCs w:val="24"/>
        </w:rPr>
      </w:pPr>
    </w:p>
    <w:p w14:paraId="561067A9" w14:textId="77777777" w:rsidR="008840F9" w:rsidRPr="008840F9" w:rsidRDefault="008840F9" w:rsidP="008840F9">
      <w:pPr>
        <w:widowControl/>
        <w:numPr>
          <w:ilvl w:val="0"/>
          <w:numId w:val="18"/>
        </w:numPr>
        <w:autoSpaceDE/>
        <w:autoSpaceDN/>
        <w:rPr>
          <w:sz w:val="24"/>
          <w:szCs w:val="24"/>
        </w:rPr>
      </w:pPr>
      <w:r w:rsidRPr="008840F9">
        <w:rPr>
          <w:sz w:val="24"/>
          <w:szCs w:val="24"/>
        </w:rPr>
        <w:t>Dr. G.K.Vankar</w:t>
      </w:r>
    </w:p>
    <w:p w14:paraId="4E6592C3" w14:textId="77777777" w:rsidR="008840F9" w:rsidRPr="008840F9" w:rsidRDefault="008840F9" w:rsidP="008840F9">
      <w:pPr>
        <w:ind w:left="720"/>
        <w:rPr>
          <w:sz w:val="24"/>
          <w:szCs w:val="24"/>
        </w:rPr>
      </w:pPr>
      <w:r w:rsidRPr="008840F9">
        <w:rPr>
          <w:sz w:val="24"/>
          <w:szCs w:val="24"/>
        </w:rPr>
        <w:t>Professor and Head</w:t>
      </w:r>
    </w:p>
    <w:p w14:paraId="29BC30E9" w14:textId="77777777" w:rsidR="008840F9" w:rsidRPr="008840F9" w:rsidRDefault="008840F9" w:rsidP="008840F9">
      <w:pPr>
        <w:ind w:left="720"/>
        <w:rPr>
          <w:sz w:val="24"/>
          <w:szCs w:val="24"/>
        </w:rPr>
      </w:pPr>
      <w:r w:rsidRPr="008840F9">
        <w:rPr>
          <w:sz w:val="24"/>
          <w:szCs w:val="24"/>
        </w:rPr>
        <w:t>Department of Psychiatry</w:t>
      </w:r>
    </w:p>
    <w:p w14:paraId="33AD2DF7" w14:textId="77777777" w:rsidR="008840F9" w:rsidRPr="008840F9" w:rsidRDefault="008840F9" w:rsidP="008840F9">
      <w:pPr>
        <w:ind w:left="720"/>
        <w:rPr>
          <w:sz w:val="24"/>
          <w:szCs w:val="24"/>
        </w:rPr>
      </w:pPr>
      <w:r w:rsidRPr="008840F9">
        <w:rPr>
          <w:sz w:val="24"/>
          <w:szCs w:val="24"/>
        </w:rPr>
        <w:t>Parul Institute of Medical Sciences and Research,</w:t>
      </w:r>
    </w:p>
    <w:p w14:paraId="15C935F9" w14:textId="77777777" w:rsidR="008840F9" w:rsidRPr="008840F9" w:rsidRDefault="008840F9" w:rsidP="008840F9">
      <w:pPr>
        <w:ind w:left="720"/>
        <w:rPr>
          <w:sz w:val="24"/>
          <w:szCs w:val="24"/>
        </w:rPr>
      </w:pPr>
      <w:r w:rsidRPr="008840F9">
        <w:rPr>
          <w:sz w:val="24"/>
          <w:szCs w:val="24"/>
        </w:rPr>
        <w:t>Parul university, P.O Limda, Ta. Waghodiya</w:t>
      </w:r>
    </w:p>
    <w:p w14:paraId="632851BE" w14:textId="77777777" w:rsidR="008840F9" w:rsidRPr="008840F9" w:rsidRDefault="008840F9" w:rsidP="008840F9">
      <w:pPr>
        <w:ind w:left="720"/>
        <w:rPr>
          <w:sz w:val="24"/>
          <w:szCs w:val="24"/>
        </w:rPr>
      </w:pPr>
      <w:r w:rsidRPr="008840F9">
        <w:rPr>
          <w:sz w:val="24"/>
          <w:szCs w:val="24"/>
        </w:rPr>
        <w:t>Vadodara, 391760</w:t>
      </w:r>
    </w:p>
    <w:p w14:paraId="1CD4E062" w14:textId="77777777" w:rsidR="008840F9" w:rsidRPr="008840F9" w:rsidRDefault="008840F9" w:rsidP="008840F9">
      <w:pPr>
        <w:ind w:left="720"/>
        <w:rPr>
          <w:sz w:val="24"/>
          <w:szCs w:val="24"/>
        </w:rPr>
      </w:pPr>
      <w:r w:rsidRPr="008840F9">
        <w:rPr>
          <w:sz w:val="24"/>
          <w:szCs w:val="24"/>
        </w:rPr>
        <w:t>Phone no: 8208541974</w:t>
      </w:r>
    </w:p>
    <w:p w14:paraId="2DB0DAD5" w14:textId="7A02F383" w:rsidR="008840F9" w:rsidRPr="008840F9" w:rsidRDefault="008840F9" w:rsidP="008840F9">
      <w:pPr>
        <w:ind w:left="720"/>
        <w:rPr>
          <w:sz w:val="24"/>
          <w:szCs w:val="24"/>
        </w:rPr>
      </w:pPr>
      <w:r w:rsidRPr="008840F9">
        <w:rPr>
          <w:sz w:val="24"/>
          <w:szCs w:val="24"/>
        </w:rPr>
        <w:t xml:space="preserve">Email id: </w:t>
      </w:r>
      <w:hyperlink r:id="rId10" w:history="1">
        <w:r w:rsidRPr="008840F9">
          <w:rPr>
            <w:rStyle w:val="Hyperlink"/>
            <w:sz w:val="24"/>
            <w:szCs w:val="24"/>
          </w:rPr>
          <w:t>drgkvankar@yahoo.com</w:t>
        </w:r>
      </w:hyperlink>
    </w:p>
    <w:p w14:paraId="5E44F348" w14:textId="77777777" w:rsidR="008840F9" w:rsidRPr="008840F9" w:rsidRDefault="008840F9" w:rsidP="008840F9">
      <w:pPr>
        <w:ind w:left="720"/>
        <w:rPr>
          <w:sz w:val="24"/>
          <w:szCs w:val="24"/>
        </w:rPr>
      </w:pPr>
    </w:p>
    <w:p w14:paraId="74C7DEF0" w14:textId="77777777" w:rsidR="008840F9" w:rsidRPr="008840F9" w:rsidRDefault="008840F9" w:rsidP="008840F9">
      <w:pPr>
        <w:widowControl/>
        <w:numPr>
          <w:ilvl w:val="0"/>
          <w:numId w:val="18"/>
        </w:numPr>
        <w:autoSpaceDE/>
        <w:autoSpaceDN/>
        <w:rPr>
          <w:sz w:val="24"/>
          <w:szCs w:val="24"/>
        </w:rPr>
      </w:pPr>
      <w:r w:rsidRPr="008840F9">
        <w:rPr>
          <w:sz w:val="24"/>
          <w:szCs w:val="24"/>
        </w:rPr>
        <w:t>Dr. Minakshi Parikh</w:t>
      </w:r>
    </w:p>
    <w:p w14:paraId="32C09AEB" w14:textId="77777777" w:rsidR="008840F9" w:rsidRPr="008840F9" w:rsidRDefault="008840F9" w:rsidP="008840F9">
      <w:pPr>
        <w:ind w:left="720"/>
        <w:rPr>
          <w:sz w:val="24"/>
          <w:szCs w:val="24"/>
        </w:rPr>
      </w:pPr>
      <w:r w:rsidRPr="008840F9">
        <w:rPr>
          <w:sz w:val="24"/>
          <w:szCs w:val="24"/>
        </w:rPr>
        <w:t>Professor and Head</w:t>
      </w:r>
    </w:p>
    <w:p w14:paraId="2203FB6B" w14:textId="77777777" w:rsidR="008840F9" w:rsidRPr="008840F9" w:rsidRDefault="008840F9" w:rsidP="008840F9">
      <w:pPr>
        <w:ind w:left="720"/>
        <w:rPr>
          <w:sz w:val="24"/>
          <w:szCs w:val="24"/>
        </w:rPr>
      </w:pPr>
      <w:r w:rsidRPr="008840F9">
        <w:rPr>
          <w:sz w:val="24"/>
          <w:szCs w:val="24"/>
        </w:rPr>
        <w:t>Department of Psychiatry</w:t>
      </w:r>
    </w:p>
    <w:p w14:paraId="0DD10DBE" w14:textId="77777777" w:rsidR="008840F9" w:rsidRPr="008840F9" w:rsidRDefault="008840F9" w:rsidP="008840F9">
      <w:pPr>
        <w:ind w:left="720"/>
        <w:rPr>
          <w:sz w:val="24"/>
          <w:szCs w:val="24"/>
        </w:rPr>
      </w:pPr>
      <w:r w:rsidRPr="008840F9">
        <w:rPr>
          <w:sz w:val="24"/>
          <w:szCs w:val="24"/>
        </w:rPr>
        <w:t xml:space="preserve">B.J.Medical College and </w:t>
      </w:r>
    </w:p>
    <w:p w14:paraId="2808EBA5" w14:textId="77777777" w:rsidR="008840F9" w:rsidRPr="008840F9" w:rsidRDefault="008840F9" w:rsidP="008840F9">
      <w:pPr>
        <w:ind w:left="720"/>
        <w:rPr>
          <w:sz w:val="24"/>
          <w:szCs w:val="24"/>
        </w:rPr>
      </w:pPr>
      <w:r w:rsidRPr="008840F9">
        <w:rPr>
          <w:sz w:val="24"/>
          <w:szCs w:val="24"/>
        </w:rPr>
        <w:t>Civil Hospital, Ahmedabad 380016</w:t>
      </w:r>
    </w:p>
    <w:p w14:paraId="7944E690" w14:textId="77777777" w:rsidR="008840F9" w:rsidRPr="008840F9" w:rsidRDefault="008840F9" w:rsidP="008840F9">
      <w:pPr>
        <w:ind w:left="720"/>
        <w:rPr>
          <w:sz w:val="24"/>
          <w:szCs w:val="24"/>
        </w:rPr>
      </w:pPr>
      <w:r w:rsidRPr="008840F9">
        <w:rPr>
          <w:sz w:val="24"/>
          <w:szCs w:val="24"/>
        </w:rPr>
        <w:t>Phone no: 9825718698</w:t>
      </w:r>
    </w:p>
    <w:p w14:paraId="634E2968" w14:textId="52D69D95" w:rsidR="008840F9" w:rsidRDefault="008840F9" w:rsidP="008840F9">
      <w:pPr>
        <w:ind w:left="720"/>
        <w:rPr>
          <w:sz w:val="24"/>
          <w:szCs w:val="24"/>
        </w:rPr>
      </w:pPr>
      <w:r w:rsidRPr="008840F9">
        <w:rPr>
          <w:sz w:val="24"/>
          <w:szCs w:val="24"/>
        </w:rPr>
        <w:t xml:space="preserve">Email id: </w:t>
      </w:r>
      <w:hyperlink r:id="rId11" w:history="1">
        <w:r w:rsidRPr="008840F9">
          <w:rPr>
            <w:rStyle w:val="Hyperlink"/>
            <w:sz w:val="24"/>
            <w:szCs w:val="24"/>
          </w:rPr>
          <w:t>drminakshiparikh@gmail.com</w:t>
        </w:r>
      </w:hyperlink>
    </w:p>
    <w:p w14:paraId="0E68504C" w14:textId="52DD2E0D" w:rsidR="00720A5C" w:rsidRPr="002A2206" w:rsidRDefault="00720A5C" w:rsidP="008840F9">
      <w:pPr>
        <w:ind w:left="720"/>
        <w:rPr>
          <w:b/>
          <w:bCs/>
          <w:sz w:val="24"/>
          <w:szCs w:val="24"/>
        </w:rPr>
      </w:pPr>
    </w:p>
    <w:p w14:paraId="0A3C9CA4" w14:textId="63B50E9C" w:rsidR="00720A5C" w:rsidRDefault="00720A5C" w:rsidP="008840F9">
      <w:pPr>
        <w:ind w:left="720"/>
        <w:rPr>
          <w:sz w:val="24"/>
          <w:szCs w:val="24"/>
        </w:rPr>
      </w:pPr>
      <w:r w:rsidRPr="002A2206">
        <w:rPr>
          <w:b/>
          <w:bCs/>
          <w:sz w:val="24"/>
          <w:szCs w:val="24"/>
        </w:rPr>
        <w:t>Competing interests and Funding Support</w:t>
      </w:r>
      <w:r>
        <w:rPr>
          <w:sz w:val="24"/>
          <w:szCs w:val="24"/>
        </w:rPr>
        <w:t>: None</w:t>
      </w:r>
    </w:p>
    <w:p w14:paraId="33FE584E" w14:textId="3F8E75D0" w:rsidR="00720A5C" w:rsidRDefault="00720A5C" w:rsidP="008840F9">
      <w:pPr>
        <w:ind w:left="720"/>
        <w:rPr>
          <w:sz w:val="24"/>
          <w:szCs w:val="24"/>
        </w:rPr>
      </w:pPr>
    </w:p>
    <w:p w14:paraId="574A7F5B" w14:textId="028EED63" w:rsidR="00720A5C" w:rsidRDefault="00720A5C" w:rsidP="008840F9">
      <w:pPr>
        <w:ind w:left="720"/>
        <w:rPr>
          <w:sz w:val="24"/>
          <w:szCs w:val="24"/>
        </w:rPr>
      </w:pPr>
      <w:r w:rsidRPr="002A2206">
        <w:rPr>
          <w:b/>
          <w:bCs/>
          <w:sz w:val="24"/>
          <w:szCs w:val="24"/>
        </w:rPr>
        <w:t>Any Submissions of very similar work</w:t>
      </w:r>
      <w:r>
        <w:rPr>
          <w:sz w:val="24"/>
          <w:szCs w:val="24"/>
        </w:rPr>
        <w:t>: None</w:t>
      </w:r>
    </w:p>
    <w:p w14:paraId="04AEF407" w14:textId="77777777" w:rsidR="00720A5C" w:rsidRDefault="00720A5C" w:rsidP="008840F9">
      <w:pPr>
        <w:ind w:left="720"/>
        <w:rPr>
          <w:sz w:val="24"/>
          <w:szCs w:val="24"/>
        </w:rPr>
      </w:pPr>
    </w:p>
    <w:p w14:paraId="4F25B149" w14:textId="67AC6C02" w:rsidR="00720A5C" w:rsidRDefault="00720A5C" w:rsidP="008840F9">
      <w:pPr>
        <w:ind w:left="720"/>
        <w:rPr>
          <w:sz w:val="24"/>
          <w:szCs w:val="24"/>
        </w:rPr>
      </w:pPr>
      <w:r>
        <w:rPr>
          <w:sz w:val="24"/>
          <w:szCs w:val="24"/>
        </w:rPr>
        <w:t>The first author has previously published an article in the IJME about a teaching intervention of ethics in intern doctors, using a different method at a different time in a different institute with different colleagues. That was only about the doctor-patient relationship, and this one includes several other aspects of clinical ethics. However, there is a minor overlap in the resource material used in both the projects</w:t>
      </w:r>
      <w:r w:rsidR="00A50772">
        <w:rPr>
          <w:sz w:val="24"/>
          <w:szCs w:val="24"/>
        </w:rPr>
        <w:t>, t</w:t>
      </w:r>
      <w:r>
        <w:rPr>
          <w:sz w:val="24"/>
          <w:szCs w:val="24"/>
        </w:rPr>
        <w:t xml:space="preserve">he reference of which has been quoted in the current manuscript. </w:t>
      </w:r>
    </w:p>
    <w:p w14:paraId="193BC139" w14:textId="77777777" w:rsidR="00720A5C" w:rsidRDefault="00720A5C" w:rsidP="008840F9">
      <w:pPr>
        <w:ind w:left="720"/>
        <w:rPr>
          <w:sz w:val="24"/>
          <w:szCs w:val="24"/>
        </w:rPr>
      </w:pPr>
    </w:p>
    <w:p w14:paraId="6DE2D8DE" w14:textId="45434A49" w:rsidR="00720A5C" w:rsidRDefault="00720A5C" w:rsidP="00720A5C">
      <w:pPr>
        <w:pStyle w:val="ListParagraph"/>
        <w:widowControl/>
        <w:shd w:val="clear" w:color="auto" w:fill="FFFFFF"/>
        <w:autoSpaceDE/>
        <w:autoSpaceDN/>
        <w:spacing w:line="338" w:lineRule="atLeast"/>
        <w:ind w:left="720" w:firstLine="0"/>
        <w:jc w:val="both"/>
        <w:textAlignment w:val="baseline"/>
        <w:rPr>
          <w:sz w:val="24"/>
          <w:szCs w:val="24"/>
          <w:lang w:val="en-IN" w:eastAsia="en-IN"/>
        </w:rPr>
      </w:pPr>
      <w:r>
        <w:rPr>
          <w:sz w:val="24"/>
          <w:szCs w:val="24"/>
        </w:rPr>
        <w:t xml:space="preserve">Reference: </w:t>
      </w:r>
      <w:r w:rsidRPr="008840F9">
        <w:rPr>
          <w:sz w:val="24"/>
          <w:szCs w:val="24"/>
          <w:lang w:val="en-IN" w:eastAsia="en-IN"/>
        </w:rPr>
        <w:t xml:space="preserve">Shah ND, Mehta RY, Dave KR. Sensitising intern doctors to ethical issues in a doctor-patient relationship. Indian Journal of Medical Ethics. 2017 Jul-Sep;2(3):141-146. </w:t>
      </w:r>
    </w:p>
    <w:p w14:paraId="4185A025" w14:textId="3E5D8C2D" w:rsidR="002A2206" w:rsidRDefault="002A2206" w:rsidP="00720A5C">
      <w:pPr>
        <w:pStyle w:val="ListParagraph"/>
        <w:widowControl/>
        <w:shd w:val="clear" w:color="auto" w:fill="FFFFFF"/>
        <w:autoSpaceDE/>
        <w:autoSpaceDN/>
        <w:spacing w:line="338" w:lineRule="atLeast"/>
        <w:ind w:left="720" w:firstLine="0"/>
        <w:jc w:val="both"/>
        <w:textAlignment w:val="baseline"/>
        <w:rPr>
          <w:sz w:val="24"/>
          <w:szCs w:val="24"/>
          <w:lang w:val="en-IN" w:eastAsia="en-IN"/>
        </w:rPr>
      </w:pPr>
    </w:p>
    <w:p w14:paraId="25D760EF" w14:textId="207AB07C" w:rsidR="002A2206" w:rsidRPr="002A2206" w:rsidRDefault="002A2206" w:rsidP="002A2206">
      <w:pPr>
        <w:pStyle w:val="ListParagraph"/>
        <w:widowControl/>
        <w:shd w:val="clear" w:color="auto" w:fill="FFFFFF"/>
        <w:tabs>
          <w:tab w:val="left" w:pos="4632"/>
        </w:tabs>
        <w:autoSpaceDE/>
        <w:autoSpaceDN/>
        <w:spacing w:line="338" w:lineRule="atLeast"/>
        <w:ind w:left="720" w:firstLine="0"/>
        <w:jc w:val="both"/>
        <w:textAlignment w:val="baseline"/>
        <w:rPr>
          <w:sz w:val="24"/>
          <w:szCs w:val="24"/>
          <w:lang w:val="en-IN" w:eastAsia="en-IN"/>
        </w:rPr>
      </w:pPr>
      <w:r w:rsidRPr="002A2206">
        <w:rPr>
          <w:b/>
          <w:bCs/>
          <w:sz w:val="24"/>
          <w:szCs w:val="24"/>
          <w:lang w:val="en-IN" w:eastAsia="en-IN"/>
        </w:rPr>
        <w:t>Institute where work was done:</w:t>
      </w:r>
      <w:r>
        <w:rPr>
          <w:b/>
          <w:bCs/>
          <w:sz w:val="24"/>
          <w:szCs w:val="24"/>
          <w:lang w:val="en-IN" w:eastAsia="en-IN"/>
        </w:rPr>
        <w:t xml:space="preserve"> </w:t>
      </w:r>
      <w:r>
        <w:rPr>
          <w:sz w:val="24"/>
          <w:szCs w:val="24"/>
          <w:lang w:val="en-IN" w:eastAsia="en-IN"/>
        </w:rPr>
        <w:t>B.J. Medical College and Civil Hospital, Ahmedabad</w:t>
      </w:r>
    </w:p>
    <w:p w14:paraId="642160AC" w14:textId="6F8694A0" w:rsidR="00720A5C" w:rsidRDefault="00720A5C" w:rsidP="00720A5C">
      <w:pPr>
        <w:pStyle w:val="ListParagraph"/>
        <w:widowControl/>
        <w:shd w:val="clear" w:color="auto" w:fill="FFFFFF"/>
        <w:autoSpaceDE/>
        <w:autoSpaceDN/>
        <w:spacing w:line="338" w:lineRule="atLeast"/>
        <w:ind w:left="720" w:firstLine="0"/>
        <w:jc w:val="both"/>
        <w:textAlignment w:val="baseline"/>
        <w:rPr>
          <w:sz w:val="24"/>
          <w:szCs w:val="24"/>
          <w:lang w:val="en-IN" w:eastAsia="en-IN"/>
        </w:rPr>
      </w:pPr>
    </w:p>
    <w:p w14:paraId="1900BEC8" w14:textId="5CB864E3" w:rsidR="00720A5C" w:rsidRPr="002A2206" w:rsidRDefault="00720A5C" w:rsidP="00720A5C">
      <w:pPr>
        <w:pStyle w:val="ListParagraph"/>
        <w:widowControl/>
        <w:shd w:val="clear" w:color="auto" w:fill="FFFFFF"/>
        <w:autoSpaceDE/>
        <w:autoSpaceDN/>
        <w:spacing w:line="338" w:lineRule="atLeast"/>
        <w:ind w:left="720" w:firstLine="0"/>
        <w:jc w:val="both"/>
        <w:textAlignment w:val="baseline"/>
        <w:rPr>
          <w:b/>
          <w:bCs/>
          <w:sz w:val="24"/>
          <w:szCs w:val="24"/>
          <w:lang w:val="en-IN" w:eastAsia="en-IN"/>
        </w:rPr>
      </w:pPr>
      <w:r w:rsidRPr="002A2206">
        <w:rPr>
          <w:b/>
          <w:bCs/>
          <w:sz w:val="24"/>
          <w:szCs w:val="24"/>
          <w:lang w:val="en-IN" w:eastAsia="en-IN"/>
        </w:rPr>
        <w:t xml:space="preserve">Acknowledgement: </w:t>
      </w:r>
    </w:p>
    <w:p w14:paraId="29034257" w14:textId="02AE6465" w:rsidR="00A50772" w:rsidRPr="008840F9" w:rsidRDefault="00A50772" w:rsidP="00720A5C">
      <w:pPr>
        <w:pStyle w:val="ListParagraph"/>
        <w:widowControl/>
        <w:shd w:val="clear" w:color="auto" w:fill="FFFFFF"/>
        <w:autoSpaceDE/>
        <w:autoSpaceDN/>
        <w:spacing w:line="338" w:lineRule="atLeast"/>
        <w:ind w:left="720" w:firstLine="0"/>
        <w:jc w:val="both"/>
        <w:textAlignment w:val="baseline"/>
        <w:rPr>
          <w:sz w:val="24"/>
          <w:szCs w:val="24"/>
          <w:lang w:val="en-IN" w:eastAsia="en-IN"/>
        </w:rPr>
      </w:pPr>
      <w:r>
        <w:rPr>
          <w:sz w:val="24"/>
          <w:szCs w:val="24"/>
          <w:lang w:val="en-IN" w:eastAsia="en-IN"/>
        </w:rPr>
        <w:t>The study was a part of the Advance Course in Medical Education pursued by the first author</w:t>
      </w:r>
      <w:r w:rsidR="00206329">
        <w:rPr>
          <w:sz w:val="24"/>
          <w:szCs w:val="24"/>
          <w:lang w:val="en-IN" w:eastAsia="en-IN"/>
        </w:rPr>
        <w:t xml:space="preserve"> at the Nodal Centre for medical education at Smt. NHL Municipal Medical College. We would like to thank the faculty members and other participants of the course for their guidance and help in carrying out the project. </w:t>
      </w:r>
    </w:p>
    <w:p w14:paraId="7FB5064C" w14:textId="32A6B0CA" w:rsidR="00720A5C" w:rsidRPr="008840F9" w:rsidRDefault="00720A5C" w:rsidP="008840F9">
      <w:pPr>
        <w:ind w:left="720"/>
        <w:rPr>
          <w:sz w:val="24"/>
          <w:szCs w:val="24"/>
        </w:rPr>
      </w:pPr>
    </w:p>
    <w:p w14:paraId="1851A440" w14:textId="77777777" w:rsidR="008840F9" w:rsidRPr="008840F9" w:rsidRDefault="008840F9" w:rsidP="000B09A3">
      <w:pPr>
        <w:pStyle w:val="BodyText"/>
        <w:spacing w:before="258"/>
        <w:ind w:left="480"/>
        <w:jc w:val="both"/>
      </w:pPr>
    </w:p>
    <w:p w14:paraId="0354A619" w14:textId="77777777" w:rsidR="002A2206" w:rsidRDefault="002A2206" w:rsidP="000B09A3">
      <w:pPr>
        <w:pStyle w:val="BodyText"/>
        <w:spacing w:before="258"/>
        <w:ind w:left="480"/>
        <w:jc w:val="both"/>
      </w:pPr>
    </w:p>
    <w:p w14:paraId="588A4E6C" w14:textId="77777777" w:rsidR="002A2206" w:rsidRDefault="002A2206" w:rsidP="000B09A3">
      <w:pPr>
        <w:pStyle w:val="BodyText"/>
        <w:spacing w:before="258"/>
        <w:ind w:left="480"/>
        <w:jc w:val="both"/>
      </w:pPr>
    </w:p>
    <w:p w14:paraId="17D9D9A9" w14:textId="77777777" w:rsidR="002A2206" w:rsidRDefault="002A2206" w:rsidP="000B09A3">
      <w:pPr>
        <w:pStyle w:val="BodyText"/>
        <w:spacing w:before="258"/>
        <w:ind w:left="480"/>
        <w:jc w:val="both"/>
      </w:pPr>
    </w:p>
    <w:p w14:paraId="15B22E33" w14:textId="77777777" w:rsidR="002A2206" w:rsidRDefault="002A2206" w:rsidP="000B09A3">
      <w:pPr>
        <w:pStyle w:val="BodyText"/>
        <w:spacing w:before="258"/>
        <w:ind w:left="480"/>
        <w:jc w:val="both"/>
      </w:pPr>
    </w:p>
    <w:p w14:paraId="60372D2F" w14:textId="77777777" w:rsidR="002A2206" w:rsidRDefault="002A2206" w:rsidP="000B09A3">
      <w:pPr>
        <w:pStyle w:val="BodyText"/>
        <w:spacing w:before="258"/>
        <w:ind w:left="480"/>
        <w:jc w:val="both"/>
      </w:pPr>
    </w:p>
    <w:p w14:paraId="43D7DD1F" w14:textId="77777777" w:rsidR="002A2206" w:rsidRDefault="002A2206" w:rsidP="000B09A3">
      <w:pPr>
        <w:pStyle w:val="BodyText"/>
        <w:spacing w:before="258"/>
        <w:ind w:left="480"/>
        <w:jc w:val="both"/>
      </w:pPr>
    </w:p>
    <w:p w14:paraId="10BD0A2B" w14:textId="77777777" w:rsidR="002A2206" w:rsidRDefault="002A2206" w:rsidP="000B09A3">
      <w:pPr>
        <w:pStyle w:val="BodyText"/>
        <w:spacing w:before="258"/>
        <w:ind w:left="480"/>
        <w:jc w:val="both"/>
      </w:pPr>
    </w:p>
    <w:p w14:paraId="76B034F4" w14:textId="77777777" w:rsidR="002A2206" w:rsidRDefault="002A2206" w:rsidP="000B09A3">
      <w:pPr>
        <w:pStyle w:val="BodyText"/>
        <w:spacing w:before="258"/>
        <w:ind w:left="480"/>
        <w:jc w:val="both"/>
      </w:pPr>
    </w:p>
    <w:p w14:paraId="68ECA3FE" w14:textId="77777777" w:rsidR="002A2206" w:rsidRDefault="002A2206" w:rsidP="000B09A3">
      <w:pPr>
        <w:pStyle w:val="BodyText"/>
        <w:spacing w:before="258"/>
        <w:ind w:left="480"/>
        <w:jc w:val="both"/>
      </w:pPr>
    </w:p>
    <w:p w14:paraId="400474F9" w14:textId="77777777" w:rsidR="002A2206" w:rsidRDefault="002A2206" w:rsidP="000B09A3">
      <w:pPr>
        <w:pStyle w:val="BodyText"/>
        <w:spacing w:before="258"/>
        <w:ind w:left="480"/>
        <w:jc w:val="both"/>
      </w:pPr>
    </w:p>
    <w:p w14:paraId="06C7B5C3" w14:textId="77777777" w:rsidR="002A2206" w:rsidRDefault="002A2206" w:rsidP="000B09A3">
      <w:pPr>
        <w:pStyle w:val="BodyText"/>
        <w:spacing w:before="258"/>
        <w:ind w:left="480"/>
        <w:jc w:val="both"/>
      </w:pPr>
    </w:p>
    <w:p w14:paraId="1E18AEC5" w14:textId="5B38A9DB" w:rsidR="00066E9B" w:rsidRPr="002A2206" w:rsidRDefault="00066E9B" w:rsidP="000B09A3">
      <w:pPr>
        <w:pStyle w:val="BodyText"/>
        <w:spacing w:before="258"/>
        <w:ind w:left="480"/>
        <w:jc w:val="both"/>
        <w:rPr>
          <w:b/>
          <w:bCs/>
        </w:rPr>
      </w:pPr>
      <w:r w:rsidRPr="002A2206">
        <w:rPr>
          <w:b/>
          <w:bCs/>
        </w:rPr>
        <w:lastRenderedPageBreak/>
        <w:t>Abstract</w:t>
      </w:r>
    </w:p>
    <w:p w14:paraId="799590F4" w14:textId="77777777" w:rsidR="00A80F05" w:rsidRPr="008840F9" w:rsidRDefault="00A80F05" w:rsidP="000B09A3">
      <w:pPr>
        <w:pStyle w:val="BodyText"/>
        <w:spacing w:before="258"/>
        <w:ind w:left="480"/>
        <w:jc w:val="both"/>
      </w:pPr>
    </w:p>
    <w:p w14:paraId="03C25C52" w14:textId="03FA4A51" w:rsidR="0032174D" w:rsidRPr="008840F9" w:rsidRDefault="006A13B0" w:rsidP="002A2206">
      <w:pPr>
        <w:pStyle w:val="BodyText"/>
        <w:spacing w:before="1"/>
        <w:ind w:left="480" w:right="1201"/>
        <w:jc w:val="both"/>
      </w:pPr>
      <w:r w:rsidRPr="008840F9">
        <w:t xml:space="preserve">The </w:t>
      </w:r>
      <w:r w:rsidR="00996816" w:rsidRPr="008840F9">
        <w:t>National Medical Council has mandated</w:t>
      </w:r>
      <w:r w:rsidRPr="008840F9">
        <w:t xml:space="preserve"> formal teaching in ethics. </w:t>
      </w:r>
      <w:r w:rsidR="003E1A94" w:rsidRPr="008840F9">
        <w:t>W</w:t>
      </w:r>
      <w:r w:rsidR="006F63A2" w:rsidRPr="008840F9">
        <w:t>e report our experience of teaching ethics in a novel way to 50 intern doctors who had not received any prior formal training i</w:t>
      </w:r>
      <w:r w:rsidR="003E1A94" w:rsidRPr="008840F9">
        <w:t xml:space="preserve">n </w:t>
      </w:r>
      <w:r w:rsidR="006F63A2" w:rsidRPr="008840F9">
        <w:t xml:space="preserve">ethics during their curriculum. We did it by conducting an integrated seminar on clinical ethics followed by an active discussion on a facebook group for a period of 45 days. The group consisted of the faculty members, resident doctors and intern doctors involved in the seminar. The effectiveness of this method was </w:t>
      </w:r>
      <w:r w:rsidR="00FD5261" w:rsidRPr="008840F9">
        <w:t>evaluated</w:t>
      </w:r>
      <w:r w:rsidR="006F63A2" w:rsidRPr="008840F9">
        <w:t xml:space="preserve"> by </w:t>
      </w:r>
      <w:r w:rsidR="008840F9" w:rsidRPr="008840F9">
        <w:t xml:space="preserve">a </w:t>
      </w:r>
      <w:r w:rsidR="002A2206" w:rsidRPr="008840F9">
        <w:t>multiple-choice</w:t>
      </w:r>
      <w:r w:rsidR="008840F9" w:rsidRPr="008840F9">
        <w:t xml:space="preserve"> question</w:t>
      </w:r>
      <w:r w:rsidR="006F63A2" w:rsidRPr="008840F9">
        <w:t xml:space="preserve"> test before and after the seminar, analyzing the content of the facebook group discussion and taking feedback from the intern doctors both after the seminar and after the group discussion on facebook. The results showed that the intern doctors were sensitized, their knowledge increased</w:t>
      </w:r>
      <w:r w:rsidR="00FD5261" w:rsidRPr="008840F9">
        <w:t xml:space="preserve"> and they felt encouraged to apply the principles of clinical ethics in actual practice. </w:t>
      </w:r>
    </w:p>
    <w:p w14:paraId="1009FC30" w14:textId="2E067320" w:rsidR="0032174D" w:rsidRPr="008840F9" w:rsidRDefault="006A13B0" w:rsidP="000B09A3">
      <w:pPr>
        <w:pStyle w:val="BodyText"/>
        <w:spacing w:before="198"/>
        <w:ind w:left="480"/>
        <w:jc w:val="both"/>
        <w:sectPr w:rsidR="0032174D" w:rsidRPr="008840F9">
          <w:footerReference w:type="default" r:id="rId12"/>
          <w:pgSz w:w="12240" w:h="15840"/>
          <w:pgMar w:top="1360" w:right="400" w:bottom="1200" w:left="960" w:header="0" w:footer="923" w:gutter="0"/>
          <w:cols w:space="720"/>
        </w:sectPr>
      </w:pPr>
      <w:r w:rsidRPr="008840F9">
        <w:t xml:space="preserve">Keywords: Clinical ethics, </w:t>
      </w:r>
      <w:r w:rsidR="00996816" w:rsidRPr="008840F9">
        <w:t xml:space="preserve">attitude, </w:t>
      </w:r>
      <w:r w:rsidRPr="008840F9">
        <w:t>integrated teaching, online discussion</w:t>
      </w:r>
      <w:r w:rsidR="00996816" w:rsidRPr="008840F9">
        <w:t>, social media</w:t>
      </w:r>
      <w:r w:rsidR="0091171E" w:rsidRPr="008840F9">
        <w:t xml:space="preserve">, </w:t>
      </w:r>
      <w:r w:rsidR="008A6E97" w:rsidRPr="008840F9">
        <w:t>Facebook</w:t>
      </w:r>
    </w:p>
    <w:p w14:paraId="6A1C7F26" w14:textId="5FD7BEF4" w:rsidR="0032174D" w:rsidRPr="008840F9" w:rsidRDefault="006A13B0">
      <w:pPr>
        <w:spacing w:before="72"/>
        <w:ind w:right="1841"/>
        <w:jc w:val="both"/>
        <w:rPr>
          <w:sz w:val="24"/>
          <w:szCs w:val="24"/>
        </w:rPr>
      </w:pPr>
      <w:r w:rsidRPr="008840F9">
        <w:rPr>
          <w:sz w:val="24"/>
          <w:szCs w:val="24"/>
        </w:rPr>
        <w:lastRenderedPageBreak/>
        <w:t>Introduction</w:t>
      </w:r>
    </w:p>
    <w:p w14:paraId="72C58947" w14:textId="201AAC83" w:rsidR="00996816" w:rsidRPr="008840F9" w:rsidRDefault="00996816" w:rsidP="000B09A3">
      <w:pPr>
        <w:spacing w:before="72"/>
        <w:ind w:left="1283" w:right="1841"/>
        <w:jc w:val="both"/>
        <w:rPr>
          <w:sz w:val="24"/>
          <w:szCs w:val="24"/>
        </w:rPr>
      </w:pPr>
    </w:p>
    <w:p w14:paraId="3A58F362" w14:textId="2903F166" w:rsidR="00996816" w:rsidRPr="008840F9" w:rsidRDefault="00996816" w:rsidP="000B09A3">
      <w:pPr>
        <w:spacing w:before="72"/>
        <w:ind w:right="1841"/>
        <w:jc w:val="both"/>
        <w:rPr>
          <w:sz w:val="24"/>
          <w:szCs w:val="24"/>
        </w:rPr>
      </w:pPr>
      <w:r w:rsidRPr="008840F9">
        <w:rPr>
          <w:sz w:val="24"/>
          <w:szCs w:val="24"/>
        </w:rPr>
        <w:t xml:space="preserve">A </w:t>
      </w:r>
      <w:r w:rsidR="0052276D" w:rsidRPr="008840F9">
        <w:rPr>
          <w:sz w:val="24"/>
          <w:szCs w:val="24"/>
        </w:rPr>
        <w:t>new, competency-based</w:t>
      </w:r>
      <w:r w:rsidRPr="008840F9">
        <w:rPr>
          <w:sz w:val="24"/>
          <w:szCs w:val="24"/>
        </w:rPr>
        <w:t xml:space="preserve"> </w:t>
      </w:r>
      <w:r w:rsidR="0052276D" w:rsidRPr="008840F9">
        <w:rPr>
          <w:sz w:val="24"/>
          <w:szCs w:val="24"/>
        </w:rPr>
        <w:t>curriculum for undergraduate medical education has been rolled out in 2019</w:t>
      </w:r>
      <w:r w:rsidR="00221A07" w:rsidRPr="008840F9">
        <w:rPr>
          <w:sz w:val="24"/>
          <w:szCs w:val="24"/>
        </w:rPr>
        <w:t xml:space="preserve"> [1]. </w:t>
      </w:r>
      <w:r w:rsidR="0052276D" w:rsidRPr="008840F9">
        <w:rPr>
          <w:sz w:val="24"/>
          <w:szCs w:val="24"/>
        </w:rPr>
        <w:t>An integral part of this curriculum is the AETCOM (Attitude, ethics and communication) module</w:t>
      </w:r>
      <w:r w:rsidR="00221A07" w:rsidRPr="008840F9">
        <w:rPr>
          <w:sz w:val="24"/>
          <w:szCs w:val="24"/>
        </w:rPr>
        <w:t xml:space="preserve"> [2]</w:t>
      </w:r>
      <w:r w:rsidR="0075468D" w:rsidRPr="008840F9">
        <w:rPr>
          <w:sz w:val="24"/>
          <w:szCs w:val="24"/>
        </w:rPr>
        <w:t xml:space="preserve">. </w:t>
      </w:r>
      <w:r w:rsidR="0052276D" w:rsidRPr="008840F9">
        <w:rPr>
          <w:sz w:val="24"/>
          <w:szCs w:val="24"/>
        </w:rPr>
        <w:t xml:space="preserve">It provides a framework for teaching the basic principles of ethics to medical students, in a longitudinal manner, across all the phases of the curriculum and by all the departments. The components include foundations of communication, principles of bioethics, the doctor-patient relationship, medicolegal aspects, the doctor-industry relationship, dealing with death, medical negligence etc. The main teaching-learning methods suggested include case-based discussions, student narratives and reflections. Self-directed learning and formative assessment have been emphasized. </w:t>
      </w:r>
    </w:p>
    <w:p w14:paraId="0BC97B86" w14:textId="24904777" w:rsidR="0052276D" w:rsidRPr="008840F9" w:rsidRDefault="0052276D" w:rsidP="000B09A3">
      <w:pPr>
        <w:spacing w:before="72"/>
        <w:ind w:right="1841"/>
        <w:jc w:val="both"/>
        <w:rPr>
          <w:sz w:val="24"/>
          <w:szCs w:val="24"/>
        </w:rPr>
      </w:pPr>
      <w:r w:rsidRPr="008840F9">
        <w:rPr>
          <w:sz w:val="24"/>
          <w:szCs w:val="24"/>
        </w:rPr>
        <w:t>Besides these, several methods to teach (interactive lectures, case vignettes, reflective exercises, feedback, portfolios, role models and art-based interventions) and assess (Multiple-choice questions, Reflective/narrative portfolios, Mini-clinical evaluation exercise, Professionalism-mini evaluation exercise, Objective Structured Clinical Examination and multi-source feedback) ethics and professionalism in the Indian context have been suggested</w:t>
      </w:r>
      <w:r w:rsidR="0075468D" w:rsidRPr="008840F9">
        <w:rPr>
          <w:sz w:val="24"/>
          <w:szCs w:val="24"/>
        </w:rPr>
        <w:t xml:space="preserve"> [3].</w:t>
      </w:r>
    </w:p>
    <w:p w14:paraId="3F4EAC36" w14:textId="19D6429B" w:rsidR="00EB5A6B" w:rsidRPr="008840F9" w:rsidRDefault="00EB5A6B" w:rsidP="000B09A3">
      <w:pPr>
        <w:spacing w:before="72"/>
        <w:ind w:right="1841"/>
        <w:jc w:val="both"/>
        <w:rPr>
          <w:sz w:val="24"/>
          <w:szCs w:val="24"/>
        </w:rPr>
      </w:pPr>
      <w:r w:rsidRPr="008840F9">
        <w:rPr>
          <w:sz w:val="24"/>
          <w:szCs w:val="24"/>
        </w:rPr>
        <w:t>It is important that the students not only learn these principles, but are also sensitized in a way that they start applying the</w:t>
      </w:r>
      <w:r w:rsidR="008A6E97" w:rsidRPr="008840F9">
        <w:rPr>
          <w:sz w:val="24"/>
          <w:szCs w:val="24"/>
        </w:rPr>
        <w:t>se</w:t>
      </w:r>
      <w:r w:rsidRPr="008840F9">
        <w:rPr>
          <w:sz w:val="24"/>
          <w:szCs w:val="24"/>
        </w:rPr>
        <w:t xml:space="preserve"> principles in practice. In order to achieve this, it is important to connect with them </w:t>
      </w:r>
      <w:r w:rsidR="00DA4DBB" w:rsidRPr="008840F9">
        <w:rPr>
          <w:sz w:val="24"/>
          <w:szCs w:val="24"/>
        </w:rPr>
        <w:t>in an ongoing manner, encouraging them to reflect on the principles learnt as they go on with their clinical work and discuss issues with their peers and teachers such that the learning is re-inforced and embedded in practice.</w:t>
      </w:r>
    </w:p>
    <w:p w14:paraId="43288BD9" w14:textId="10C91E44" w:rsidR="008F54E7" w:rsidRPr="008840F9" w:rsidRDefault="00DA4DBB" w:rsidP="000B09A3">
      <w:pPr>
        <w:spacing w:before="72"/>
        <w:ind w:right="1841"/>
        <w:jc w:val="both"/>
        <w:rPr>
          <w:sz w:val="24"/>
          <w:szCs w:val="24"/>
        </w:rPr>
      </w:pPr>
      <w:r w:rsidRPr="008840F9">
        <w:rPr>
          <w:sz w:val="24"/>
          <w:szCs w:val="24"/>
        </w:rPr>
        <w:t>As internship i</w:t>
      </w:r>
      <w:r w:rsidR="00A80F05" w:rsidRPr="008840F9">
        <w:rPr>
          <w:sz w:val="24"/>
          <w:szCs w:val="24"/>
        </w:rPr>
        <w:t>s</w:t>
      </w:r>
      <w:r w:rsidRPr="008840F9">
        <w:rPr>
          <w:sz w:val="24"/>
          <w:szCs w:val="24"/>
        </w:rPr>
        <w:t xml:space="preserve"> the interface between learning and independent clinical practice, we thought of </w:t>
      </w:r>
      <w:r w:rsidR="008F54E7" w:rsidRPr="008840F9">
        <w:rPr>
          <w:sz w:val="24"/>
          <w:szCs w:val="24"/>
        </w:rPr>
        <w:t>conducting an integrated seminar on clinical ethics for them, involving the departments of medicine, surgery, Pharmacology and Psychiatry. We would first need to sensitize them as these interns had no prior experience of any formal teaching-learning in ethics in the college. In order to provide a platform for further discussion on the application of principles and the re-inforcement of learning, we thought of using a social media platform.</w:t>
      </w:r>
      <w:r w:rsidR="000B5388" w:rsidRPr="008840F9">
        <w:rPr>
          <w:sz w:val="24"/>
          <w:szCs w:val="24"/>
        </w:rPr>
        <w:t xml:space="preserve"> E-learning has been widely used in medical education in India. Both teachers and students favor this mode of learning in addition to the traditional ways. The benefits of e-learning are much more than the perceived discomfort [4]. Closed </w:t>
      </w:r>
      <w:r w:rsidR="005C0EA8" w:rsidRPr="008840F9">
        <w:rPr>
          <w:sz w:val="24"/>
          <w:szCs w:val="24"/>
        </w:rPr>
        <w:t>Facebook</w:t>
      </w:r>
      <w:r w:rsidR="000B5388" w:rsidRPr="008840F9">
        <w:rPr>
          <w:sz w:val="24"/>
          <w:szCs w:val="24"/>
        </w:rPr>
        <w:t xml:space="preserve"> groups have been used in subjects such as Anatomy in the first year of MBBS [5], and also for earning credits in CMEs (Continuing </w:t>
      </w:r>
      <w:r w:rsidR="005C0EA8" w:rsidRPr="008840F9">
        <w:rPr>
          <w:sz w:val="24"/>
          <w:szCs w:val="24"/>
        </w:rPr>
        <w:t>M</w:t>
      </w:r>
      <w:r w:rsidR="000B5388" w:rsidRPr="008840F9">
        <w:rPr>
          <w:sz w:val="24"/>
          <w:szCs w:val="24"/>
        </w:rPr>
        <w:t xml:space="preserve">edical </w:t>
      </w:r>
      <w:r w:rsidR="005C0EA8" w:rsidRPr="008840F9">
        <w:rPr>
          <w:sz w:val="24"/>
          <w:szCs w:val="24"/>
        </w:rPr>
        <w:t>E</w:t>
      </w:r>
      <w:r w:rsidR="000B5388" w:rsidRPr="008840F9">
        <w:rPr>
          <w:sz w:val="24"/>
          <w:szCs w:val="24"/>
        </w:rPr>
        <w:t>ducation)</w:t>
      </w:r>
      <w:r w:rsidR="0075468D" w:rsidRPr="008840F9">
        <w:rPr>
          <w:sz w:val="24"/>
          <w:szCs w:val="24"/>
        </w:rPr>
        <w:t xml:space="preserve"> [</w:t>
      </w:r>
      <w:r w:rsidR="00753F31" w:rsidRPr="008840F9">
        <w:rPr>
          <w:sz w:val="24"/>
          <w:szCs w:val="24"/>
        </w:rPr>
        <w:t>6</w:t>
      </w:r>
      <w:r w:rsidR="0075468D" w:rsidRPr="008840F9">
        <w:rPr>
          <w:sz w:val="24"/>
          <w:szCs w:val="24"/>
        </w:rPr>
        <w:t>]</w:t>
      </w:r>
      <w:r w:rsidR="008F54E7" w:rsidRPr="008840F9">
        <w:rPr>
          <w:sz w:val="24"/>
          <w:szCs w:val="24"/>
        </w:rPr>
        <w:t xml:space="preserve">. We </w:t>
      </w:r>
      <w:r w:rsidR="000B5388" w:rsidRPr="008840F9">
        <w:rPr>
          <w:sz w:val="24"/>
          <w:szCs w:val="24"/>
        </w:rPr>
        <w:t xml:space="preserve">also </w:t>
      </w:r>
      <w:r w:rsidR="008F54E7" w:rsidRPr="008840F9">
        <w:rPr>
          <w:sz w:val="24"/>
          <w:szCs w:val="24"/>
        </w:rPr>
        <w:t xml:space="preserve">chose </w:t>
      </w:r>
      <w:r w:rsidR="00FA043D" w:rsidRPr="008840F9">
        <w:rPr>
          <w:sz w:val="24"/>
          <w:szCs w:val="24"/>
        </w:rPr>
        <w:t>‘</w:t>
      </w:r>
      <w:r w:rsidR="005C0EA8" w:rsidRPr="008840F9">
        <w:rPr>
          <w:sz w:val="24"/>
          <w:szCs w:val="24"/>
        </w:rPr>
        <w:t>Facebook</w:t>
      </w:r>
      <w:r w:rsidR="008F54E7" w:rsidRPr="008840F9">
        <w:rPr>
          <w:sz w:val="24"/>
          <w:szCs w:val="24"/>
        </w:rPr>
        <w:t xml:space="preserve"> </w:t>
      </w:r>
      <w:r w:rsidR="00FA043D" w:rsidRPr="008840F9">
        <w:rPr>
          <w:sz w:val="24"/>
          <w:szCs w:val="24"/>
        </w:rPr>
        <w:t xml:space="preserve">group’ </w:t>
      </w:r>
      <w:r w:rsidR="000B5388" w:rsidRPr="008840F9">
        <w:rPr>
          <w:sz w:val="24"/>
          <w:szCs w:val="24"/>
        </w:rPr>
        <w:t>as a social media platform</w:t>
      </w:r>
      <w:r w:rsidR="008F54E7" w:rsidRPr="008840F9">
        <w:rPr>
          <w:sz w:val="24"/>
          <w:szCs w:val="24"/>
        </w:rPr>
        <w:t xml:space="preserve"> </w:t>
      </w:r>
      <w:r w:rsidR="00FA043D" w:rsidRPr="008840F9">
        <w:rPr>
          <w:sz w:val="24"/>
          <w:szCs w:val="24"/>
        </w:rPr>
        <w:t xml:space="preserve">and planned </w:t>
      </w:r>
      <w:r w:rsidR="00A132A2" w:rsidRPr="008840F9">
        <w:rPr>
          <w:sz w:val="24"/>
          <w:szCs w:val="24"/>
        </w:rPr>
        <w:t>to keep</w:t>
      </w:r>
      <w:r w:rsidR="00FA043D" w:rsidRPr="008840F9">
        <w:rPr>
          <w:sz w:val="24"/>
          <w:szCs w:val="24"/>
        </w:rPr>
        <w:t xml:space="preserve"> it </w:t>
      </w:r>
      <w:r w:rsidR="008F54E7" w:rsidRPr="008840F9">
        <w:rPr>
          <w:sz w:val="24"/>
          <w:szCs w:val="24"/>
        </w:rPr>
        <w:t>active for a period of 45 days after the seminar where the intern doctors w</w:t>
      </w:r>
      <w:r w:rsidR="000B5388" w:rsidRPr="008840F9">
        <w:rPr>
          <w:sz w:val="24"/>
          <w:szCs w:val="24"/>
        </w:rPr>
        <w:t>ould</w:t>
      </w:r>
      <w:r w:rsidR="008F54E7" w:rsidRPr="008840F9">
        <w:rPr>
          <w:sz w:val="24"/>
          <w:szCs w:val="24"/>
        </w:rPr>
        <w:t xml:space="preserve"> discuss issues related to clinical ethics, learnt in the seminar, as they saw them in their clinical rotations.</w:t>
      </w:r>
    </w:p>
    <w:p w14:paraId="618D8730" w14:textId="51A56016" w:rsidR="00FA043D" w:rsidRPr="008840F9" w:rsidRDefault="00FA043D" w:rsidP="000B09A3">
      <w:pPr>
        <w:spacing w:before="72"/>
        <w:ind w:right="1841"/>
        <w:jc w:val="both"/>
        <w:rPr>
          <w:sz w:val="24"/>
          <w:szCs w:val="24"/>
        </w:rPr>
      </w:pPr>
      <w:r w:rsidRPr="008840F9">
        <w:rPr>
          <w:sz w:val="24"/>
          <w:szCs w:val="24"/>
        </w:rPr>
        <w:t xml:space="preserve">With this background and purpose, the educational intervention was planned </w:t>
      </w:r>
      <w:r w:rsidR="00A132A2" w:rsidRPr="008840F9">
        <w:rPr>
          <w:sz w:val="24"/>
          <w:szCs w:val="24"/>
        </w:rPr>
        <w:t>with the following aims and objectives.</w:t>
      </w:r>
    </w:p>
    <w:p w14:paraId="1EB49656" w14:textId="5A84BD11" w:rsidR="00996816" w:rsidRPr="008840F9" w:rsidRDefault="00996816" w:rsidP="000B09A3">
      <w:pPr>
        <w:spacing w:before="72"/>
        <w:ind w:right="1841"/>
        <w:jc w:val="both"/>
        <w:rPr>
          <w:sz w:val="24"/>
          <w:szCs w:val="24"/>
        </w:rPr>
      </w:pPr>
    </w:p>
    <w:p w14:paraId="24EEE38D" w14:textId="77777777" w:rsidR="00A132A2" w:rsidRPr="008840F9" w:rsidRDefault="00A132A2" w:rsidP="000B09A3">
      <w:pPr>
        <w:spacing w:line="276" w:lineRule="auto"/>
        <w:jc w:val="both"/>
        <w:rPr>
          <w:sz w:val="24"/>
          <w:szCs w:val="24"/>
        </w:rPr>
      </w:pPr>
      <w:r w:rsidRPr="008840F9">
        <w:rPr>
          <w:sz w:val="24"/>
          <w:szCs w:val="24"/>
        </w:rPr>
        <w:t>Aims and Objectives:</w:t>
      </w:r>
    </w:p>
    <w:p w14:paraId="36F6D95B" w14:textId="77777777" w:rsidR="00A132A2" w:rsidRPr="008840F9" w:rsidRDefault="00A132A2" w:rsidP="000B09A3">
      <w:pPr>
        <w:spacing w:line="276" w:lineRule="auto"/>
        <w:jc w:val="both"/>
        <w:rPr>
          <w:sz w:val="24"/>
          <w:szCs w:val="24"/>
        </w:rPr>
      </w:pPr>
    </w:p>
    <w:p w14:paraId="2BC65E0F" w14:textId="77777777" w:rsidR="00A132A2" w:rsidRPr="008840F9" w:rsidRDefault="006A13B0" w:rsidP="000B09A3">
      <w:pPr>
        <w:spacing w:line="276" w:lineRule="auto"/>
        <w:jc w:val="both"/>
        <w:rPr>
          <w:sz w:val="24"/>
          <w:szCs w:val="24"/>
        </w:rPr>
      </w:pPr>
      <w:r w:rsidRPr="008840F9">
        <w:rPr>
          <w:sz w:val="24"/>
          <w:szCs w:val="24"/>
        </w:rPr>
        <w:t xml:space="preserve">Aim: Intern doctors should be able to apply the principles of clinical ethics in their practice </w:t>
      </w:r>
    </w:p>
    <w:p w14:paraId="44562758" w14:textId="33F5D0B3" w:rsidR="0032174D" w:rsidRPr="008840F9" w:rsidRDefault="006A13B0" w:rsidP="000B09A3">
      <w:pPr>
        <w:spacing w:line="276" w:lineRule="auto"/>
        <w:jc w:val="both"/>
        <w:rPr>
          <w:sz w:val="24"/>
          <w:szCs w:val="24"/>
        </w:rPr>
      </w:pPr>
      <w:r w:rsidRPr="008840F9">
        <w:rPr>
          <w:sz w:val="24"/>
          <w:szCs w:val="24"/>
        </w:rPr>
        <w:t xml:space="preserve">Objectives: The intervention (Integrated seminar and online discussion) should </w:t>
      </w:r>
    </w:p>
    <w:p w14:paraId="383029F2" w14:textId="77777777" w:rsidR="0032174D" w:rsidRPr="008840F9" w:rsidRDefault="006A13B0" w:rsidP="000B09A3">
      <w:pPr>
        <w:pStyle w:val="ListParagraph"/>
        <w:numPr>
          <w:ilvl w:val="0"/>
          <w:numId w:val="11"/>
        </w:numPr>
        <w:tabs>
          <w:tab w:val="left" w:pos="740"/>
        </w:tabs>
        <w:spacing w:before="3"/>
        <w:jc w:val="both"/>
        <w:rPr>
          <w:sz w:val="24"/>
          <w:szCs w:val="24"/>
        </w:rPr>
      </w:pPr>
      <w:r w:rsidRPr="008840F9">
        <w:rPr>
          <w:sz w:val="24"/>
          <w:szCs w:val="24"/>
        </w:rPr>
        <w:t>Sensitize the intern doctors to the principles of clinical</w:t>
      </w:r>
      <w:r w:rsidRPr="008840F9">
        <w:rPr>
          <w:spacing w:val="-3"/>
          <w:sz w:val="24"/>
          <w:szCs w:val="24"/>
        </w:rPr>
        <w:t xml:space="preserve"> </w:t>
      </w:r>
      <w:r w:rsidRPr="008840F9">
        <w:rPr>
          <w:sz w:val="24"/>
          <w:szCs w:val="24"/>
        </w:rPr>
        <w:t>ethics</w:t>
      </w:r>
    </w:p>
    <w:p w14:paraId="2AC5EDA0" w14:textId="77777777" w:rsidR="0032174D" w:rsidRPr="008840F9" w:rsidRDefault="006A13B0" w:rsidP="000B09A3">
      <w:pPr>
        <w:pStyle w:val="ListParagraph"/>
        <w:numPr>
          <w:ilvl w:val="0"/>
          <w:numId w:val="11"/>
        </w:numPr>
        <w:tabs>
          <w:tab w:val="left" w:pos="742"/>
        </w:tabs>
        <w:spacing w:before="41"/>
        <w:ind w:left="741" w:hanging="262"/>
        <w:jc w:val="both"/>
        <w:rPr>
          <w:sz w:val="24"/>
          <w:szCs w:val="24"/>
        </w:rPr>
      </w:pPr>
      <w:r w:rsidRPr="008840F9">
        <w:rPr>
          <w:sz w:val="24"/>
          <w:szCs w:val="24"/>
        </w:rPr>
        <w:t>Increase the knowledge of the intern doctors regarding clinical</w:t>
      </w:r>
      <w:r w:rsidRPr="008840F9">
        <w:rPr>
          <w:spacing w:val="-7"/>
          <w:sz w:val="24"/>
          <w:szCs w:val="24"/>
        </w:rPr>
        <w:t xml:space="preserve"> </w:t>
      </w:r>
      <w:r w:rsidRPr="008840F9">
        <w:rPr>
          <w:sz w:val="24"/>
          <w:szCs w:val="24"/>
        </w:rPr>
        <w:t>ethics</w:t>
      </w:r>
    </w:p>
    <w:p w14:paraId="0639DC42" w14:textId="77777777" w:rsidR="0032174D" w:rsidRPr="008840F9" w:rsidRDefault="006A13B0" w:rsidP="000B09A3">
      <w:pPr>
        <w:pStyle w:val="ListParagraph"/>
        <w:numPr>
          <w:ilvl w:val="0"/>
          <w:numId w:val="11"/>
        </w:numPr>
        <w:tabs>
          <w:tab w:val="left" w:pos="740"/>
        </w:tabs>
        <w:spacing w:before="40"/>
        <w:jc w:val="both"/>
        <w:rPr>
          <w:sz w:val="24"/>
          <w:szCs w:val="24"/>
        </w:rPr>
      </w:pPr>
      <w:r w:rsidRPr="008840F9">
        <w:rPr>
          <w:sz w:val="24"/>
          <w:szCs w:val="24"/>
        </w:rPr>
        <w:t>Encourage the application of the principles of clinical</w:t>
      </w:r>
      <w:r w:rsidRPr="008840F9">
        <w:rPr>
          <w:spacing w:val="-4"/>
          <w:sz w:val="24"/>
          <w:szCs w:val="24"/>
        </w:rPr>
        <w:t xml:space="preserve"> </w:t>
      </w:r>
      <w:r w:rsidRPr="008840F9">
        <w:rPr>
          <w:sz w:val="24"/>
          <w:szCs w:val="24"/>
        </w:rPr>
        <w:t>ethics</w:t>
      </w:r>
    </w:p>
    <w:p w14:paraId="5253E675" w14:textId="77777777" w:rsidR="0032174D" w:rsidRPr="008840F9" w:rsidRDefault="0032174D" w:rsidP="000B09A3">
      <w:pPr>
        <w:jc w:val="both"/>
        <w:rPr>
          <w:sz w:val="24"/>
          <w:szCs w:val="24"/>
        </w:rPr>
      </w:pPr>
    </w:p>
    <w:p w14:paraId="28D59531" w14:textId="77777777" w:rsidR="00815308" w:rsidRPr="008840F9" w:rsidRDefault="00815308" w:rsidP="000B09A3">
      <w:pPr>
        <w:jc w:val="both"/>
        <w:rPr>
          <w:sz w:val="24"/>
          <w:szCs w:val="24"/>
        </w:rPr>
      </w:pPr>
    </w:p>
    <w:p w14:paraId="42937CDD" w14:textId="77777777" w:rsidR="00815308" w:rsidRPr="008840F9" w:rsidRDefault="00815308" w:rsidP="000B09A3">
      <w:pPr>
        <w:jc w:val="both"/>
        <w:rPr>
          <w:sz w:val="24"/>
          <w:szCs w:val="24"/>
        </w:rPr>
      </w:pPr>
      <w:r w:rsidRPr="008840F9">
        <w:rPr>
          <w:sz w:val="24"/>
          <w:szCs w:val="24"/>
        </w:rPr>
        <w:t>Methodology:</w:t>
      </w:r>
    </w:p>
    <w:p w14:paraId="531DA9B1" w14:textId="77777777" w:rsidR="00815308" w:rsidRPr="008840F9" w:rsidRDefault="00815308" w:rsidP="000B09A3">
      <w:pPr>
        <w:jc w:val="both"/>
        <w:rPr>
          <w:sz w:val="24"/>
          <w:szCs w:val="24"/>
        </w:rPr>
      </w:pPr>
    </w:p>
    <w:p w14:paraId="209913F1" w14:textId="23DCE722" w:rsidR="0032174D" w:rsidRPr="008840F9" w:rsidRDefault="00815308" w:rsidP="000B09A3">
      <w:pPr>
        <w:jc w:val="both"/>
        <w:rPr>
          <w:sz w:val="24"/>
          <w:szCs w:val="24"/>
        </w:rPr>
      </w:pPr>
      <w:r w:rsidRPr="008840F9">
        <w:rPr>
          <w:sz w:val="24"/>
          <w:szCs w:val="24"/>
        </w:rPr>
        <w:t xml:space="preserve">The study was carried out after taking permission from the Institutional ethics committee at a </w:t>
      </w:r>
      <w:r w:rsidR="00A80F05" w:rsidRPr="008840F9">
        <w:rPr>
          <w:sz w:val="24"/>
          <w:szCs w:val="24"/>
        </w:rPr>
        <w:t xml:space="preserve">medical college and </w:t>
      </w:r>
      <w:r w:rsidRPr="008840F9">
        <w:rPr>
          <w:sz w:val="24"/>
          <w:szCs w:val="24"/>
        </w:rPr>
        <w:t>tertiary care hospital within a period of</w:t>
      </w:r>
      <w:r w:rsidR="009B1B4F" w:rsidRPr="008840F9">
        <w:rPr>
          <w:sz w:val="24"/>
          <w:szCs w:val="24"/>
        </w:rPr>
        <w:t xml:space="preserve"> 6 months between </w:t>
      </w:r>
      <w:r w:rsidR="00034681" w:rsidRPr="008840F9">
        <w:rPr>
          <w:sz w:val="24"/>
          <w:szCs w:val="24"/>
        </w:rPr>
        <w:t>March-August 2015.</w:t>
      </w:r>
      <w:r w:rsidRPr="008840F9">
        <w:rPr>
          <w:sz w:val="24"/>
          <w:szCs w:val="24"/>
        </w:rPr>
        <w:t xml:space="preserve"> </w:t>
      </w:r>
      <w:r w:rsidR="006A13B0" w:rsidRPr="008840F9">
        <w:rPr>
          <w:sz w:val="24"/>
          <w:szCs w:val="24"/>
        </w:rPr>
        <w:t>All intern doctors posted in Surgery, Medicine and Psychiatry department during the period of study were enrolled, after taking their written informed consent (Sample size:50 Intern Doctors)</w:t>
      </w:r>
      <w:r w:rsidRPr="008840F9">
        <w:rPr>
          <w:sz w:val="24"/>
          <w:szCs w:val="24"/>
        </w:rPr>
        <w:t>. The intervention was then carried out in the following steps:</w:t>
      </w:r>
    </w:p>
    <w:p w14:paraId="3E978B7C" w14:textId="56CEED49" w:rsidR="00815308" w:rsidRPr="008840F9" w:rsidRDefault="00815308" w:rsidP="000B09A3">
      <w:pPr>
        <w:jc w:val="both"/>
        <w:rPr>
          <w:sz w:val="24"/>
          <w:szCs w:val="24"/>
        </w:rPr>
      </w:pPr>
    </w:p>
    <w:p w14:paraId="02B07A19" w14:textId="77777777" w:rsidR="0032174D" w:rsidRPr="008840F9" w:rsidRDefault="006A13B0" w:rsidP="000B09A3">
      <w:pPr>
        <w:pStyle w:val="BodyText"/>
        <w:jc w:val="both"/>
      </w:pPr>
      <w:r w:rsidRPr="008840F9">
        <w:t>Step 1</w:t>
      </w:r>
    </w:p>
    <w:p w14:paraId="4EDFE5A8" w14:textId="3FA2ADFF" w:rsidR="0032174D" w:rsidRPr="008840F9" w:rsidRDefault="006A13B0" w:rsidP="000B09A3">
      <w:pPr>
        <w:pStyle w:val="BodyText"/>
        <w:spacing w:before="44" w:line="276" w:lineRule="auto"/>
        <w:ind w:right="1249"/>
        <w:jc w:val="both"/>
      </w:pPr>
      <w:r w:rsidRPr="008840F9">
        <w:t xml:space="preserve">A single day (6 hours) inter-departmental, interactive, integrated seminar on clinical ethics was conducted for the intern doctors at the </w:t>
      </w:r>
      <w:r w:rsidR="00753F31" w:rsidRPr="008840F9">
        <w:t xml:space="preserve">medical college. </w:t>
      </w:r>
    </w:p>
    <w:p w14:paraId="7E7A3758" w14:textId="77777777" w:rsidR="0032174D" w:rsidRPr="008840F9" w:rsidRDefault="0032174D" w:rsidP="000B09A3">
      <w:pPr>
        <w:pStyle w:val="BodyText"/>
        <w:spacing w:before="6"/>
        <w:jc w:val="both"/>
      </w:pPr>
    </w:p>
    <w:p w14:paraId="31AA1897" w14:textId="110C6D34" w:rsidR="0032174D" w:rsidRPr="008840F9" w:rsidRDefault="006A13B0" w:rsidP="000B09A3">
      <w:pPr>
        <w:pStyle w:val="BodyText"/>
        <w:spacing w:before="1"/>
        <w:jc w:val="both"/>
      </w:pPr>
      <w:r w:rsidRPr="008840F9">
        <w:t>Topics that were included</w:t>
      </w:r>
      <w:r w:rsidR="00753F31" w:rsidRPr="008840F9">
        <w:t xml:space="preserve"> are as follows</w:t>
      </w:r>
      <w:r w:rsidRPr="008840F9">
        <w:t>:</w:t>
      </w:r>
    </w:p>
    <w:p w14:paraId="657E28CD" w14:textId="77777777" w:rsidR="0032174D" w:rsidRPr="008840F9" w:rsidRDefault="006A13B0" w:rsidP="000B09A3">
      <w:pPr>
        <w:pStyle w:val="ListParagraph"/>
        <w:numPr>
          <w:ilvl w:val="1"/>
          <w:numId w:val="11"/>
        </w:numPr>
        <w:tabs>
          <w:tab w:val="left" w:pos="786"/>
        </w:tabs>
        <w:spacing w:before="40"/>
        <w:jc w:val="both"/>
        <w:rPr>
          <w:sz w:val="24"/>
          <w:szCs w:val="24"/>
        </w:rPr>
      </w:pPr>
      <w:r w:rsidRPr="008840F9">
        <w:rPr>
          <w:sz w:val="24"/>
          <w:szCs w:val="24"/>
        </w:rPr>
        <w:t>Ethics in a doctor-patient relationship (Psychiatry</w:t>
      </w:r>
      <w:r w:rsidRPr="008840F9">
        <w:rPr>
          <w:spacing w:val="-6"/>
          <w:sz w:val="24"/>
          <w:szCs w:val="24"/>
        </w:rPr>
        <w:t xml:space="preserve"> </w:t>
      </w:r>
      <w:r w:rsidRPr="008840F9">
        <w:rPr>
          <w:sz w:val="24"/>
          <w:szCs w:val="24"/>
        </w:rPr>
        <w:t>department)</w:t>
      </w:r>
    </w:p>
    <w:p w14:paraId="33F03968" w14:textId="77777777" w:rsidR="0032174D" w:rsidRPr="008840F9" w:rsidRDefault="006A13B0" w:rsidP="000B09A3">
      <w:pPr>
        <w:pStyle w:val="ListParagraph"/>
        <w:numPr>
          <w:ilvl w:val="1"/>
          <w:numId w:val="11"/>
        </w:numPr>
        <w:tabs>
          <w:tab w:val="left" w:pos="800"/>
        </w:tabs>
        <w:spacing w:before="41" w:line="276" w:lineRule="auto"/>
        <w:ind w:left="480" w:right="1565" w:firstLine="60"/>
        <w:jc w:val="both"/>
        <w:rPr>
          <w:sz w:val="24"/>
          <w:szCs w:val="24"/>
        </w:rPr>
      </w:pPr>
      <w:r w:rsidRPr="008840F9">
        <w:rPr>
          <w:sz w:val="24"/>
          <w:szCs w:val="24"/>
        </w:rPr>
        <w:t>Prescription ethics and ethics in dealing with pharmaceutical promotions (Pharmacology department)</w:t>
      </w:r>
    </w:p>
    <w:p w14:paraId="21D72B11" w14:textId="77777777" w:rsidR="0032174D" w:rsidRPr="008840F9" w:rsidRDefault="006A13B0" w:rsidP="000B09A3">
      <w:pPr>
        <w:pStyle w:val="ListParagraph"/>
        <w:numPr>
          <w:ilvl w:val="1"/>
          <w:numId w:val="11"/>
        </w:numPr>
        <w:tabs>
          <w:tab w:val="left" w:pos="788"/>
        </w:tabs>
        <w:spacing w:before="1"/>
        <w:ind w:left="787" w:hanging="248"/>
        <w:jc w:val="both"/>
        <w:rPr>
          <w:sz w:val="24"/>
          <w:szCs w:val="24"/>
        </w:rPr>
      </w:pPr>
      <w:r w:rsidRPr="008840F9">
        <w:rPr>
          <w:sz w:val="24"/>
          <w:szCs w:val="24"/>
        </w:rPr>
        <w:t>Informed consent in Surgical Practice (Surgery</w:t>
      </w:r>
      <w:r w:rsidRPr="008840F9">
        <w:rPr>
          <w:spacing w:val="-2"/>
          <w:sz w:val="24"/>
          <w:szCs w:val="24"/>
        </w:rPr>
        <w:t xml:space="preserve"> </w:t>
      </w:r>
      <w:r w:rsidRPr="008840F9">
        <w:rPr>
          <w:sz w:val="24"/>
          <w:szCs w:val="24"/>
        </w:rPr>
        <w:t>department)</w:t>
      </w:r>
    </w:p>
    <w:p w14:paraId="569BEE4F" w14:textId="5E78D408" w:rsidR="0032174D" w:rsidRPr="008840F9" w:rsidRDefault="006A13B0" w:rsidP="000B09A3">
      <w:pPr>
        <w:pStyle w:val="ListParagraph"/>
        <w:numPr>
          <w:ilvl w:val="1"/>
          <w:numId w:val="11"/>
        </w:numPr>
        <w:tabs>
          <w:tab w:val="left" w:pos="800"/>
        </w:tabs>
        <w:spacing w:before="41" w:line="276" w:lineRule="auto"/>
        <w:ind w:left="480" w:right="5380" w:firstLine="60"/>
        <w:jc w:val="both"/>
        <w:rPr>
          <w:sz w:val="24"/>
          <w:szCs w:val="24"/>
        </w:rPr>
      </w:pPr>
      <w:r w:rsidRPr="008840F9">
        <w:rPr>
          <w:sz w:val="24"/>
          <w:szCs w:val="24"/>
        </w:rPr>
        <w:t xml:space="preserve">Ethics of end-of life care (Medicine department) </w:t>
      </w:r>
    </w:p>
    <w:p w14:paraId="37124350" w14:textId="0E9AC2B0" w:rsidR="0032174D" w:rsidRPr="008840F9" w:rsidRDefault="00A033AF" w:rsidP="000B09A3">
      <w:pPr>
        <w:pStyle w:val="BodyText"/>
        <w:spacing w:line="276" w:lineRule="auto"/>
        <w:ind w:left="480" w:right="1201"/>
        <w:jc w:val="both"/>
      </w:pPr>
      <w:r w:rsidRPr="008840F9">
        <w:t xml:space="preserve">The content was delivered in an interactive lecture setting using case scenarios and brainstorming. Some of the content for the first topic was drawn from a previous study by the first author and other colleagues conducted in another </w:t>
      </w:r>
      <w:r w:rsidR="00753F31" w:rsidRPr="008840F9">
        <w:t>institute [7</w:t>
      </w:r>
      <w:r w:rsidRPr="008840F9">
        <w:t xml:space="preserve">] and the </w:t>
      </w:r>
      <w:r w:rsidR="006A13B0" w:rsidRPr="008840F9">
        <w:t>resource material for the</w:t>
      </w:r>
      <w:r w:rsidRPr="008840F9">
        <w:t xml:space="preserve"> same</w:t>
      </w:r>
      <w:r w:rsidR="006A13B0" w:rsidRPr="008840F9">
        <w:t xml:space="preserve"> included the MCI</w:t>
      </w:r>
      <w:r w:rsidR="00313C52" w:rsidRPr="008840F9">
        <w:t>’</w:t>
      </w:r>
      <w:r w:rsidR="006A13B0" w:rsidRPr="008840F9">
        <w:t>s code of conduct document [</w:t>
      </w:r>
      <w:r w:rsidR="00753F31" w:rsidRPr="008840F9">
        <w:t>8</w:t>
      </w:r>
      <w:r w:rsidR="006A13B0" w:rsidRPr="008840F9">
        <w:t>], the WHO Facilitators</w:t>
      </w:r>
      <w:r w:rsidR="00815308" w:rsidRPr="008840F9">
        <w:t>’</w:t>
      </w:r>
      <w:r w:rsidR="006A13B0" w:rsidRPr="008840F9">
        <w:t xml:space="preserve"> guide for teaching medical ethics to undergraduate students in South-East Asia region [</w:t>
      </w:r>
      <w:r w:rsidR="00753F31" w:rsidRPr="008840F9">
        <w:t>9</w:t>
      </w:r>
      <w:r w:rsidR="006A13B0" w:rsidRPr="008840F9">
        <w:t>] and the Medical Ethics Manual by the World Medical Association [</w:t>
      </w:r>
      <w:r w:rsidR="00753F31" w:rsidRPr="008840F9">
        <w:t>10</w:t>
      </w:r>
      <w:r w:rsidR="006A13B0" w:rsidRPr="008840F9">
        <w:t>]</w:t>
      </w:r>
      <w:r w:rsidR="00EB14F2" w:rsidRPr="008840F9">
        <w:t>.</w:t>
      </w:r>
    </w:p>
    <w:p w14:paraId="52AD1C25" w14:textId="7825B475" w:rsidR="0032174D" w:rsidRPr="008840F9" w:rsidRDefault="00313C52" w:rsidP="000B09A3">
      <w:pPr>
        <w:pStyle w:val="BodyText"/>
        <w:spacing w:before="7"/>
        <w:jc w:val="both"/>
      </w:pPr>
      <w:r w:rsidRPr="008840F9">
        <w:t xml:space="preserve">        </w:t>
      </w:r>
    </w:p>
    <w:p w14:paraId="561D873D" w14:textId="77777777" w:rsidR="0032174D" w:rsidRPr="008840F9" w:rsidRDefault="006A13B0" w:rsidP="000B09A3">
      <w:pPr>
        <w:pStyle w:val="BodyText"/>
        <w:jc w:val="both"/>
      </w:pPr>
      <w:r w:rsidRPr="008840F9">
        <w:t>Step 2</w:t>
      </w:r>
    </w:p>
    <w:p w14:paraId="45DA1A28" w14:textId="3CABADD6" w:rsidR="0032174D" w:rsidRPr="008840F9" w:rsidRDefault="006A13B0" w:rsidP="000B09A3">
      <w:pPr>
        <w:pStyle w:val="BodyText"/>
        <w:spacing w:before="43"/>
        <w:ind w:left="480"/>
        <w:jc w:val="both"/>
      </w:pPr>
      <w:r w:rsidRPr="008840F9">
        <w:t>Online group discussion amongst participants</w:t>
      </w:r>
      <w:r w:rsidR="00815308" w:rsidRPr="008840F9">
        <w:t>, resident doctors</w:t>
      </w:r>
      <w:r w:rsidRPr="008840F9">
        <w:t xml:space="preserve"> and faculty </w:t>
      </w:r>
      <w:r w:rsidR="00815308" w:rsidRPr="008840F9">
        <w:t xml:space="preserve">members </w:t>
      </w:r>
      <w:r w:rsidRPr="008840F9">
        <w:t>of the workshop</w:t>
      </w:r>
    </w:p>
    <w:p w14:paraId="5B2A590E" w14:textId="5EF9E940" w:rsidR="0032174D" w:rsidRPr="008840F9" w:rsidRDefault="006A13B0" w:rsidP="000B09A3">
      <w:pPr>
        <w:pStyle w:val="ListParagraph"/>
        <w:numPr>
          <w:ilvl w:val="2"/>
          <w:numId w:val="11"/>
        </w:numPr>
        <w:tabs>
          <w:tab w:val="left" w:pos="1200"/>
          <w:tab w:val="left" w:pos="1201"/>
        </w:tabs>
        <w:spacing w:before="40" w:line="278" w:lineRule="auto"/>
        <w:ind w:right="1589"/>
        <w:jc w:val="both"/>
        <w:rPr>
          <w:sz w:val="24"/>
          <w:szCs w:val="24"/>
        </w:rPr>
      </w:pPr>
      <w:r w:rsidRPr="008840F9">
        <w:rPr>
          <w:sz w:val="24"/>
          <w:szCs w:val="24"/>
        </w:rPr>
        <w:t>All the participants of the workshop were invited to participate in an online group</w:t>
      </w:r>
      <w:r w:rsidRPr="008840F9">
        <w:rPr>
          <w:spacing w:val="-13"/>
          <w:sz w:val="24"/>
          <w:szCs w:val="24"/>
        </w:rPr>
        <w:t xml:space="preserve"> </w:t>
      </w:r>
      <w:r w:rsidR="00815308" w:rsidRPr="008840F9">
        <w:rPr>
          <w:spacing w:val="-13"/>
          <w:sz w:val="24"/>
          <w:szCs w:val="24"/>
        </w:rPr>
        <w:t>(</w:t>
      </w:r>
      <w:r w:rsidR="005C0EA8" w:rsidRPr="008840F9">
        <w:rPr>
          <w:spacing w:val="-13"/>
          <w:sz w:val="24"/>
          <w:szCs w:val="24"/>
        </w:rPr>
        <w:t>Facebook</w:t>
      </w:r>
      <w:r w:rsidR="00815308" w:rsidRPr="008840F9">
        <w:rPr>
          <w:spacing w:val="-13"/>
          <w:sz w:val="24"/>
          <w:szCs w:val="24"/>
        </w:rPr>
        <w:t xml:space="preserve"> group) </w:t>
      </w:r>
      <w:r w:rsidRPr="008840F9">
        <w:rPr>
          <w:sz w:val="24"/>
          <w:szCs w:val="24"/>
        </w:rPr>
        <w:t>to continue discussion on clinical</w:t>
      </w:r>
      <w:r w:rsidRPr="008840F9">
        <w:rPr>
          <w:spacing w:val="-2"/>
          <w:sz w:val="24"/>
          <w:szCs w:val="24"/>
        </w:rPr>
        <w:t xml:space="preserve"> </w:t>
      </w:r>
      <w:r w:rsidRPr="008840F9">
        <w:rPr>
          <w:sz w:val="24"/>
          <w:szCs w:val="24"/>
        </w:rPr>
        <w:t>ethics</w:t>
      </w:r>
    </w:p>
    <w:p w14:paraId="02A756D7" w14:textId="73772DE9" w:rsidR="0032174D" w:rsidRPr="008840F9" w:rsidRDefault="006A13B0" w:rsidP="000B09A3">
      <w:pPr>
        <w:pStyle w:val="ListParagraph"/>
        <w:numPr>
          <w:ilvl w:val="2"/>
          <w:numId w:val="11"/>
        </w:numPr>
        <w:tabs>
          <w:tab w:val="left" w:pos="1200"/>
          <w:tab w:val="left" w:pos="1201"/>
        </w:tabs>
        <w:spacing w:line="272" w:lineRule="exact"/>
        <w:ind w:hanging="361"/>
        <w:jc w:val="both"/>
        <w:rPr>
          <w:sz w:val="24"/>
          <w:szCs w:val="24"/>
        </w:rPr>
      </w:pPr>
      <w:r w:rsidRPr="008840F9">
        <w:rPr>
          <w:sz w:val="24"/>
          <w:szCs w:val="24"/>
        </w:rPr>
        <w:t xml:space="preserve">Faculty members and interested resident doctors were also a part of the </w:t>
      </w:r>
      <w:r w:rsidR="00815308" w:rsidRPr="008840F9">
        <w:rPr>
          <w:sz w:val="24"/>
          <w:szCs w:val="24"/>
        </w:rPr>
        <w:t>same</w:t>
      </w:r>
      <w:r w:rsidRPr="008840F9">
        <w:rPr>
          <w:spacing w:val="-9"/>
          <w:sz w:val="24"/>
          <w:szCs w:val="24"/>
        </w:rPr>
        <w:t xml:space="preserve"> </w:t>
      </w:r>
      <w:r w:rsidRPr="008840F9">
        <w:rPr>
          <w:sz w:val="24"/>
          <w:szCs w:val="24"/>
        </w:rPr>
        <w:t>group</w:t>
      </w:r>
    </w:p>
    <w:p w14:paraId="6ED54F33" w14:textId="77777777" w:rsidR="0032174D" w:rsidRPr="008840F9" w:rsidRDefault="006A13B0" w:rsidP="000B09A3">
      <w:pPr>
        <w:pStyle w:val="ListParagraph"/>
        <w:numPr>
          <w:ilvl w:val="2"/>
          <w:numId w:val="11"/>
        </w:numPr>
        <w:tabs>
          <w:tab w:val="left" w:pos="1200"/>
          <w:tab w:val="left" w:pos="1201"/>
        </w:tabs>
        <w:spacing w:before="73" w:line="278" w:lineRule="auto"/>
        <w:ind w:right="1196"/>
        <w:jc w:val="both"/>
        <w:rPr>
          <w:sz w:val="24"/>
          <w:szCs w:val="24"/>
        </w:rPr>
      </w:pPr>
      <w:r w:rsidRPr="008840F9">
        <w:rPr>
          <w:sz w:val="24"/>
          <w:szCs w:val="24"/>
        </w:rPr>
        <w:t>As the intern doctors moved on with their clinical postings, they identified ethical issues observed by them and posted on the</w:t>
      </w:r>
      <w:r w:rsidRPr="008840F9">
        <w:rPr>
          <w:spacing w:val="-6"/>
          <w:sz w:val="24"/>
          <w:szCs w:val="24"/>
        </w:rPr>
        <w:t xml:space="preserve"> </w:t>
      </w:r>
      <w:r w:rsidRPr="008840F9">
        <w:rPr>
          <w:sz w:val="24"/>
          <w:szCs w:val="24"/>
        </w:rPr>
        <w:t>group.</w:t>
      </w:r>
    </w:p>
    <w:p w14:paraId="084C3A96" w14:textId="59E9294B" w:rsidR="0032174D" w:rsidRPr="008840F9" w:rsidRDefault="006A13B0" w:rsidP="000B09A3">
      <w:pPr>
        <w:pStyle w:val="ListParagraph"/>
        <w:numPr>
          <w:ilvl w:val="2"/>
          <w:numId w:val="11"/>
        </w:numPr>
        <w:tabs>
          <w:tab w:val="left" w:pos="1200"/>
          <w:tab w:val="left" w:pos="1201"/>
        </w:tabs>
        <w:spacing w:line="278" w:lineRule="auto"/>
        <w:ind w:right="1572"/>
        <w:jc w:val="both"/>
        <w:rPr>
          <w:sz w:val="24"/>
          <w:szCs w:val="24"/>
        </w:rPr>
      </w:pPr>
      <w:r w:rsidRPr="008840F9">
        <w:rPr>
          <w:sz w:val="24"/>
          <w:szCs w:val="24"/>
        </w:rPr>
        <w:t xml:space="preserve">Feedback was provided and discussion happened with the other participants </w:t>
      </w:r>
      <w:r w:rsidRPr="008840F9">
        <w:rPr>
          <w:spacing w:val="-4"/>
          <w:sz w:val="24"/>
          <w:szCs w:val="24"/>
        </w:rPr>
        <w:t xml:space="preserve">and </w:t>
      </w:r>
      <w:r w:rsidRPr="008840F9">
        <w:rPr>
          <w:sz w:val="24"/>
          <w:szCs w:val="24"/>
        </w:rPr>
        <w:t>faculty</w:t>
      </w:r>
      <w:r w:rsidRPr="008840F9">
        <w:rPr>
          <w:spacing w:val="-5"/>
          <w:sz w:val="24"/>
          <w:szCs w:val="24"/>
        </w:rPr>
        <w:t xml:space="preserve"> </w:t>
      </w:r>
      <w:r w:rsidRPr="008840F9">
        <w:rPr>
          <w:sz w:val="24"/>
          <w:szCs w:val="24"/>
        </w:rPr>
        <w:t>members</w:t>
      </w:r>
    </w:p>
    <w:p w14:paraId="6F70450F" w14:textId="77777777" w:rsidR="0032174D" w:rsidRPr="008840F9" w:rsidRDefault="006A13B0" w:rsidP="000B09A3">
      <w:pPr>
        <w:pStyle w:val="ListParagraph"/>
        <w:numPr>
          <w:ilvl w:val="2"/>
          <w:numId w:val="11"/>
        </w:numPr>
        <w:tabs>
          <w:tab w:val="left" w:pos="1200"/>
          <w:tab w:val="left" w:pos="1201"/>
        </w:tabs>
        <w:spacing w:line="278" w:lineRule="auto"/>
        <w:ind w:right="1076"/>
        <w:jc w:val="both"/>
        <w:rPr>
          <w:sz w:val="24"/>
          <w:szCs w:val="24"/>
        </w:rPr>
      </w:pPr>
      <w:r w:rsidRPr="008840F9">
        <w:rPr>
          <w:sz w:val="24"/>
          <w:szCs w:val="24"/>
        </w:rPr>
        <w:t>Whenever there was a lack of activity in the group, prompts and reminders were given by the faculty</w:t>
      </w:r>
      <w:r w:rsidRPr="008840F9">
        <w:rPr>
          <w:spacing w:val="-6"/>
          <w:sz w:val="24"/>
          <w:szCs w:val="24"/>
        </w:rPr>
        <w:t xml:space="preserve"> </w:t>
      </w:r>
      <w:r w:rsidRPr="008840F9">
        <w:rPr>
          <w:sz w:val="24"/>
          <w:szCs w:val="24"/>
        </w:rPr>
        <w:t>members</w:t>
      </w:r>
    </w:p>
    <w:p w14:paraId="411655F9" w14:textId="77777777" w:rsidR="0032174D" w:rsidRPr="008840F9" w:rsidRDefault="0032174D" w:rsidP="000B09A3">
      <w:pPr>
        <w:pStyle w:val="BodyText"/>
        <w:spacing w:before="3"/>
        <w:jc w:val="both"/>
      </w:pPr>
    </w:p>
    <w:p w14:paraId="10ECFF50" w14:textId="6074C6F2" w:rsidR="0032174D" w:rsidRPr="008840F9" w:rsidRDefault="005C0EA8" w:rsidP="000B09A3">
      <w:pPr>
        <w:pStyle w:val="BodyText"/>
        <w:spacing w:line="276" w:lineRule="auto"/>
        <w:ind w:left="480" w:right="1201"/>
        <w:jc w:val="both"/>
      </w:pPr>
      <w:r w:rsidRPr="008840F9">
        <w:t>I</w:t>
      </w:r>
      <w:r w:rsidR="006A13B0" w:rsidRPr="008840F9">
        <w:t xml:space="preserve">t was made mandatory to </w:t>
      </w:r>
      <w:r w:rsidR="00815308" w:rsidRPr="008840F9">
        <w:t>make</w:t>
      </w:r>
      <w:r w:rsidR="006A13B0" w:rsidRPr="008840F9">
        <w:t xml:space="preserve"> at least three meaningful posts, before they could receive the certificate of participation</w:t>
      </w:r>
      <w:r w:rsidRPr="008840F9">
        <w:t>, in order to motivate the intern doctors to participate actively in the online discussion</w:t>
      </w:r>
      <w:r w:rsidR="00EB14F2" w:rsidRPr="008840F9">
        <w:t xml:space="preserve">. </w:t>
      </w:r>
      <w:r w:rsidR="006A13B0" w:rsidRPr="008840F9">
        <w:t>Also, small prizes as tokens of appreciation were declared, for the best online participation.</w:t>
      </w:r>
    </w:p>
    <w:p w14:paraId="3C922A99" w14:textId="4E790320" w:rsidR="00815308" w:rsidRPr="008840F9" w:rsidRDefault="00815308" w:rsidP="000B09A3">
      <w:pPr>
        <w:pStyle w:val="BodyText"/>
        <w:spacing w:line="276" w:lineRule="auto"/>
        <w:ind w:left="480" w:right="1201"/>
        <w:jc w:val="both"/>
      </w:pPr>
    </w:p>
    <w:p w14:paraId="7E3F20BF" w14:textId="56D848E1" w:rsidR="00815308" w:rsidRPr="008840F9" w:rsidRDefault="00815308" w:rsidP="000B09A3">
      <w:pPr>
        <w:pStyle w:val="BodyText"/>
        <w:spacing w:line="276" w:lineRule="auto"/>
        <w:ind w:left="480" w:right="1201"/>
        <w:jc w:val="both"/>
      </w:pPr>
      <w:r w:rsidRPr="008840F9">
        <w:lastRenderedPageBreak/>
        <w:t>Evaluation tools:</w:t>
      </w:r>
    </w:p>
    <w:p w14:paraId="2B93B3B8" w14:textId="77777777" w:rsidR="0032174D" w:rsidRPr="008840F9" w:rsidRDefault="006A13B0" w:rsidP="000B09A3">
      <w:pPr>
        <w:pStyle w:val="ListParagraph"/>
        <w:numPr>
          <w:ilvl w:val="2"/>
          <w:numId w:val="11"/>
        </w:numPr>
        <w:tabs>
          <w:tab w:val="left" w:pos="1200"/>
          <w:tab w:val="left" w:pos="1201"/>
        </w:tabs>
        <w:spacing w:before="35"/>
        <w:ind w:hanging="361"/>
        <w:jc w:val="both"/>
        <w:rPr>
          <w:sz w:val="24"/>
          <w:szCs w:val="24"/>
        </w:rPr>
      </w:pPr>
      <w:r w:rsidRPr="008840F9">
        <w:rPr>
          <w:sz w:val="24"/>
          <w:szCs w:val="24"/>
        </w:rPr>
        <w:t>Pre-post 20-item MCQ test with the</w:t>
      </w:r>
      <w:r w:rsidRPr="008840F9">
        <w:rPr>
          <w:spacing w:val="-2"/>
          <w:sz w:val="24"/>
          <w:szCs w:val="24"/>
        </w:rPr>
        <w:t xml:space="preserve"> </w:t>
      </w:r>
      <w:r w:rsidRPr="008840F9">
        <w:rPr>
          <w:sz w:val="24"/>
          <w:szCs w:val="24"/>
        </w:rPr>
        <w:t>workshop</w:t>
      </w:r>
    </w:p>
    <w:p w14:paraId="5C626093" w14:textId="77777777" w:rsidR="0032174D" w:rsidRPr="008840F9" w:rsidRDefault="006A13B0" w:rsidP="000B09A3">
      <w:pPr>
        <w:pStyle w:val="ListParagraph"/>
        <w:numPr>
          <w:ilvl w:val="3"/>
          <w:numId w:val="11"/>
        </w:numPr>
        <w:tabs>
          <w:tab w:val="left" w:pos="1560"/>
          <w:tab w:val="left" w:pos="1561"/>
        </w:tabs>
        <w:spacing w:before="43" w:line="276" w:lineRule="auto"/>
        <w:ind w:right="1392"/>
        <w:jc w:val="both"/>
        <w:rPr>
          <w:sz w:val="24"/>
          <w:szCs w:val="24"/>
        </w:rPr>
      </w:pPr>
      <w:r w:rsidRPr="008840F9">
        <w:rPr>
          <w:sz w:val="24"/>
          <w:szCs w:val="24"/>
        </w:rPr>
        <w:t>There were 4 MCQs each on General principles of ethics, Code of conduct and Doctor-patient relationship, 3 each on Prescription Ethics and Ethics of end-of-life care and 2 on Informed</w:t>
      </w:r>
      <w:r w:rsidRPr="008840F9">
        <w:rPr>
          <w:spacing w:val="1"/>
          <w:sz w:val="24"/>
          <w:szCs w:val="24"/>
        </w:rPr>
        <w:t xml:space="preserve"> </w:t>
      </w:r>
      <w:r w:rsidRPr="008840F9">
        <w:rPr>
          <w:sz w:val="24"/>
          <w:szCs w:val="24"/>
        </w:rPr>
        <w:t>consent.</w:t>
      </w:r>
    </w:p>
    <w:p w14:paraId="451FD339" w14:textId="550D1299" w:rsidR="0032174D" w:rsidRPr="008840F9" w:rsidRDefault="006A13B0" w:rsidP="000B09A3">
      <w:pPr>
        <w:pStyle w:val="ListParagraph"/>
        <w:numPr>
          <w:ilvl w:val="3"/>
          <w:numId w:val="11"/>
        </w:numPr>
        <w:tabs>
          <w:tab w:val="left" w:pos="1560"/>
          <w:tab w:val="left" w:pos="1561"/>
        </w:tabs>
        <w:spacing w:before="1" w:line="276" w:lineRule="auto"/>
        <w:ind w:right="1147"/>
        <w:jc w:val="both"/>
        <w:rPr>
          <w:sz w:val="24"/>
          <w:szCs w:val="24"/>
        </w:rPr>
      </w:pPr>
      <w:r w:rsidRPr="008840F9">
        <w:rPr>
          <w:sz w:val="24"/>
          <w:szCs w:val="24"/>
        </w:rPr>
        <w:t>15 MCQs were knowledge-based and 5 were scenario-based involving application of knowledge.</w:t>
      </w:r>
    </w:p>
    <w:p w14:paraId="718F559D" w14:textId="3FE7078D" w:rsidR="00A033AF" w:rsidRPr="008840F9" w:rsidRDefault="00A033AF" w:rsidP="000B09A3">
      <w:pPr>
        <w:pStyle w:val="ListParagraph"/>
        <w:tabs>
          <w:tab w:val="left" w:pos="1560"/>
          <w:tab w:val="left" w:pos="1561"/>
        </w:tabs>
        <w:spacing w:before="1" w:line="276" w:lineRule="auto"/>
        <w:ind w:right="1147" w:firstLine="0"/>
        <w:jc w:val="both"/>
        <w:rPr>
          <w:sz w:val="24"/>
          <w:szCs w:val="24"/>
        </w:rPr>
      </w:pPr>
      <w:r w:rsidRPr="008840F9">
        <w:rPr>
          <w:sz w:val="24"/>
          <w:szCs w:val="24"/>
        </w:rPr>
        <w:t>Some of the MCQs were taken from a previous study conducted by the first author and other colleagues in another institute</w:t>
      </w:r>
      <w:r w:rsidR="0075468D" w:rsidRPr="008840F9">
        <w:rPr>
          <w:sz w:val="24"/>
          <w:szCs w:val="24"/>
        </w:rPr>
        <w:t xml:space="preserve"> [</w:t>
      </w:r>
      <w:r w:rsidR="00753F31" w:rsidRPr="008840F9">
        <w:rPr>
          <w:sz w:val="24"/>
          <w:szCs w:val="24"/>
        </w:rPr>
        <w:t>7</w:t>
      </w:r>
      <w:r w:rsidR="0075468D" w:rsidRPr="008840F9">
        <w:rPr>
          <w:sz w:val="24"/>
          <w:szCs w:val="24"/>
        </w:rPr>
        <w:t>]</w:t>
      </w:r>
      <w:r w:rsidRPr="008840F9">
        <w:rPr>
          <w:sz w:val="24"/>
          <w:szCs w:val="24"/>
        </w:rPr>
        <w:t xml:space="preserve">. </w:t>
      </w:r>
    </w:p>
    <w:p w14:paraId="70F71A28" w14:textId="7FA97B30" w:rsidR="0032174D" w:rsidRPr="008840F9" w:rsidRDefault="006A13B0" w:rsidP="000B09A3">
      <w:pPr>
        <w:pStyle w:val="ListParagraph"/>
        <w:numPr>
          <w:ilvl w:val="2"/>
          <w:numId w:val="11"/>
        </w:numPr>
        <w:tabs>
          <w:tab w:val="left" w:pos="1200"/>
          <w:tab w:val="left" w:pos="1201"/>
        </w:tabs>
        <w:spacing w:line="275" w:lineRule="exact"/>
        <w:ind w:hanging="361"/>
        <w:jc w:val="both"/>
        <w:rPr>
          <w:sz w:val="24"/>
          <w:szCs w:val="24"/>
        </w:rPr>
      </w:pPr>
      <w:r w:rsidRPr="008840F9">
        <w:rPr>
          <w:sz w:val="24"/>
          <w:szCs w:val="24"/>
        </w:rPr>
        <w:t xml:space="preserve">Feedback questionnaire (using a </w:t>
      </w:r>
      <w:r w:rsidR="005C0EA8" w:rsidRPr="008840F9">
        <w:rPr>
          <w:sz w:val="24"/>
          <w:szCs w:val="24"/>
        </w:rPr>
        <w:t>Likert</w:t>
      </w:r>
      <w:r w:rsidRPr="008840F9">
        <w:rPr>
          <w:sz w:val="24"/>
          <w:szCs w:val="24"/>
        </w:rPr>
        <w:t xml:space="preserve"> scale) after the seminar (from the intern</w:t>
      </w:r>
      <w:r w:rsidRPr="008840F9">
        <w:rPr>
          <w:spacing w:val="-6"/>
          <w:sz w:val="24"/>
          <w:szCs w:val="24"/>
        </w:rPr>
        <w:t xml:space="preserve"> </w:t>
      </w:r>
      <w:r w:rsidRPr="008840F9">
        <w:rPr>
          <w:sz w:val="24"/>
          <w:szCs w:val="24"/>
        </w:rPr>
        <w:t>doctors)</w:t>
      </w:r>
    </w:p>
    <w:p w14:paraId="52B35250" w14:textId="1D791CAB" w:rsidR="0032174D" w:rsidRPr="008840F9" w:rsidRDefault="006A13B0" w:rsidP="000B09A3">
      <w:pPr>
        <w:pStyle w:val="ListParagraph"/>
        <w:numPr>
          <w:ilvl w:val="2"/>
          <w:numId w:val="11"/>
        </w:numPr>
        <w:tabs>
          <w:tab w:val="left" w:pos="1200"/>
          <w:tab w:val="left" w:pos="1201"/>
        </w:tabs>
        <w:spacing w:before="42" w:line="276" w:lineRule="auto"/>
        <w:ind w:right="1041"/>
        <w:jc w:val="both"/>
        <w:rPr>
          <w:sz w:val="24"/>
          <w:szCs w:val="24"/>
        </w:rPr>
      </w:pPr>
      <w:r w:rsidRPr="008840F9">
        <w:rPr>
          <w:sz w:val="24"/>
          <w:szCs w:val="24"/>
        </w:rPr>
        <w:t>Content analysis of the online interactions (</w:t>
      </w:r>
      <w:r w:rsidR="00313C52" w:rsidRPr="008840F9">
        <w:rPr>
          <w:sz w:val="24"/>
          <w:szCs w:val="24"/>
        </w:rPr>
        <w:t xml:space="preserve">What kind of posts </w:t>
      </w:r>
      <w:r w:rsidR="00A033AF" w:rsidRPr="008840F9">
        <w:rPr>
          <w:sz w:val="24"/>
          <w:szCs w:val="24"/>
        </w:rPr>
        <w:t>were</w:t>
      </w:r>
      <w:r w:rsidR="00313C52" w:rsidRPr="008840F9">
        <w:rPr>
          <w:sz w:val="24"/>
          <w:szCs w:val="24"/>
        </w:rPr>
        <w:t xml:space="preserve"> shared, how c</w:t>
      </w:r>
      <w:r w:rsidR="00A033AF" w:rsidRPr="008840F9">
        <w:rPr>
          <w:sz w:val="24"/>
          <w:szCs w:val="24"/>
        </w:rPr>
        <w:t>ould</w:t>
      </w:r>
      <w:r w:rsidR="00313C52" w:rsidRPr="008840F9">
        <w:rPr>
          <w:sz w:val="24"/>
          <w:szCs w:val="24"/>
        </w:rPr>
        <w:t xml:space="preserve"> they be categorized based on the underlying ethical principle discussed and how </w:t>
      </w:r>
      <w:r w:rsidRPr="008840F9">
        <w:rPr>
          <w:sz w:val="24"/>
          <w:szCs w:val="24"/>
        </w:rPr>
        <w:t>d</w:t>
      </w:r>
      <w:r w:rsidR="00A033AF" w:rsidRPr="008840F9">
        <w:rPr>
          <w:sz w:val="24"/>
          <w:szCs w:val="24"/>
        </w:rPr>
        <w:t>id</w:t>
      </w:r>
      <w:r w:rsidRPr="008840F9">
        <w:rPr>
          <w:sz w:val="24"/>
          <w:szCs w:val="24"/>
        </w:rPr>
        <w:t xml:space="preserve"> the other participants respond to it, </w:t>
      </w:r>
      <w:r w:rsidR="00313C52" w:rsidRPr="008840F9">
        <w:rPr>
          <w:sz w:val="24"/>
          <w:szCs w:val="24"/>
        </w:rPr>
        <w:t xml:space="preserve">thereby </w:t>
      </w:r>
      <w:r w:rsidRPr="008840F9">
        <w:rPr>
          <w:sz w:val="24"/>
          <w:szCs w:val="24"/>
        </w:rPr>
        <w:t>enhanc</w:t>
      </w:r>
      <w:r w:rsidR="00313C52" w:rsidRPr="008840F9">
        <w:rPr>
          <w:sz w:val="24"/>
          <w:szCs w:val="24"/>
        </w:rPr>
        <w:t>ing</w:t>
      </w:r>
      <w:r w:rsidRPr="008840F9">
        <w:rPr>
          <w:sz w:val="24"/>
          <w:szCs w:val="24"/>
        </w:rPr>
        <w:t xml:space="preserve"> group</w:t>
      </w:r>
      <w:r w:rsidRPr="008840F9">
        <w:rPr>
          <w:spacing w:val="-2"/>
          <w:sz w:val="24"/>
          <w:szCs w:val="24"/>
        </w:rPr>
        <w:t xml:space="preserve"> </w:t>
      </w:r>
      <w:r w:rsidRPr="008840F9">
        <w:rPr>
          <w:sz w:val="24"/>
          <w:szCs w:val="24"/>
        </w:rPr>
        <w:t>learning)</w:t>
      </w:r>
    </w:p>
    <w:p w14:paraId="433B01AE" w14:textId="6BEB07D0" w:rsidR="00A033AF" w:rsidRPr="008840F9" w:rsidRDefault="006A13B0" w:rsidP="000B09A3">
      <w:pPr>
        <w:pStyle w:val="ListParagraph"/>
        <w:numPr>
          <w:ilvl w:val="2"/>
          <w:numId w:val="11"/>
        </w:numPr>
        <w:tabs>
          <w:tab w:val="left" w:pos="1200"/>
          <w:tab w:val="left" w:pos="1201"/>
        </w:tabs>
        <w:spacing w:line="278" w:lineRule="auto"/>
        <w:ind w:right="1387"/>
        <w:jc w:val="both"/>
        <w:rPr>
          <w:sz w:val="24"/>
          <w:szCs w:val="24"/>
        </w:rPr>
      </w:pPr>
      <w:r w:rsidRPr="008840F9">
        <w:rPr>
          <w:sz w:val="24"/>
          <w:szCs w:val="24"/>
        </w:rPr>
        <w:t xml:space="preserve">Feedback questionnaire (using a </w:t>
      </w:r>
      <w:r w:rsidR="005C0EA8" w:rsidRPr="008840F9">
        <w:rPr>
          <w:sz w:val="24"/>
          <w:szCs w:val="24"/>
        </w:rPr>
        <w:t>Likert</w:t>
      </w:r>
      <w:r w:rsidRPr="008840F9">
        <w:rPr>
          <w:sz w:val="24"/>
          <w:szCs w:val="24"/>
        </w:rPr>
        <w:t xml:space="preserve"> scale) after 45 days of online interactions (from the intern</w:t>
      </w:r>
      <w:r w:rsidRPr="008840F9">
        <w:rPr>
          <w:spacing w:val="-1"/>
          <w:sz w:val="24"/>
          <w:szCs w:val="24"/>
        </w:rPr>
        <w:t xml:space="preserve"> </w:t>
      </w:r>
      <w:r w:rsidRPr="008840F9">
        <w:rPr>
          <w:sz w:val="24"/>
          <w:szCs w:val="24"/>
        </w:rPr>
        <w:t>doctors)</w:t>
      </w:r>
    </w:p>
    <w:p w14:paraId="32979606" w14:textId="7C632789" w:rsidR="009B1B4F" w:rsidRPr="008840F9" w:rsidRDefault="009B1B4F" w:rsidP="009B1B4F">
      <w:pPr>
        <w:pStyle w:val="ListParagraph"/>
        <w:tabs>
          <w:tab w:val="left" w:pos="1200"/>
          <w:tab w:val="left" w:pos="1201"/>
        </w:tabs>
        <w:spacing w:line="278" w:lineRule="auto"/>
        <w:ind w:left="1200" w:right="1387" w:firstLine="0"/>
        <w:jc w:val="both"/>
        <w:rPr>
          <w:sz w:val="24"/>
          <w:szCs w:val="24"/>
        </w:rPr>
      </w:pPr>
    </w:p>
    <w:p w14:paraId="02F0BE4A" w14:textId="08F0EC86" w:rsidR="009B1B4F" w:rsidRPr="008840F9" w:rsidRDefault="009B1B4F" w:rsidP="009B1B4F">
      <w:pPr>
        <w:pStyle w:val="ListParagraph"/>
        <w:tabs>
          <w:tab w:val="left" w:pos="1200"/>
          <w:tab w:val="left" w:pos="1201"/>
        </w:tabs>
        <w:spacing w:line="278" w:lineRule="auto"/>
        <w:ind w:left="1200" w:right="1387" w:firstLine="0"/>
        <w:jc w:val="both"/>
        <w:rPr>
          <w:sz w:val="24"/>
          <w:szCs w:val="24"/>
        </w:rPr>
      </w:pPr>
      <w:r w:rsidRPr="008840F9">
        <w:rPr>
          <w:sz w:val="24"/>
          <w:szCs w:val="24"/>
        </w:rPr>
        <w:t xml:space="preserve">The MCQs and the feedback questionnaires were peer-reviewed by a group of colleagues pursuing the advance course in medical education along with the first author and necessary changes were made before administering to the intern doctors. </w:t>
      </w:r>
    </w:p>
    <w:p w14:paraId="238DCCBF" w14:textId="77777777" w:rsidR="0032174D" w:rsidRPr="008840F9" w:rsidRDefault="0032174D" w:rsidP="000B09A3">
      <w:pPr>
        <w:pStyle w:val="BodyText"/>
        <w:spacing w:before="8"/>
        <w:jc w:val="both"/>
      </w:pPr>
    </w:p>
    <w:p w14:paraId="11F486D8" w14:textId="77777777" w:rsidR="0032174D" w:rsidRPr="008840F9" w:rsidRDefault="006A13B0" w:rsidP="000B09A3">
      <w:pPr>
        <w:pStyle w:val="Heading4"/>
        <w:jc w:val="both"/>
        <w:rPr>
          <w:b w:val="0"/>
          <w:bCs w:val="0"/>
        </w:rPr>
      </w:pPr>
      <w:r w:rsidRPr="008840F9">
        <w:rPr>
          <w:b w:val="0"/>
          <w:bCs w:val="0"/>
        </w:rPr>
        <w:t>Data Analysis:</w:t>
      </w:r>
    </w:p>
    <w:p w14:paraId="6CE5BC92" w14:textId="0ACC563C" w:rsidR="0032174D" w:rsidRPr="008840F9" w:rsidRDefault="006A13B0" w:rsidP="000B09A3">
      <w:pPr>
        <w:pStyle w:val="ListParagraph"/>
        <w:numPr>
          <w:ilvl w:val="2"/>
          <w:numId w:val="11"/>
        </w:numPr>
        <w:tabs>
          <w:tab w:val="left" w:pos="1200"/>
          <w:tab w:val="left" w:pos="1201"/>
        </w:tabs>
        <w:spacing w:before="35"/>
        <w:ind w:hanging="361"/>
        <w:jc w:val="both"/>
        <w:rPr>
          <w:sz w:val="24"/>
          <w:szCs w:val="24"/>
        </w:rPr>
      </w:pPr>
      <w:r w:rsidRPr="008840F9">
        <w:rPr>
          <w:sz w:val="24"/>
          <w:szCs w:val="24"/>
        </w:rPr>
        <w:t xml:space="preserve">The data was analyzed using </w:t>
      </w:r>
      <w:r w:rsidR="004C215A" w:rsidRPr="008840F9">
        <w:rPr>
          <w:sz w:val="24"/>
          <w:szCs w:val="24"/>
        </w:rPr>
        <w:t>Microsoft Excel</w:t>
      </w:r>
      <w:r w:rsidR="005C0EA8" w:rsidRPr="008840F9">
        <w:rPr>
          <w:sz w:val="24"/>
          <w:szCs w:val="24"/>
        </w:rPr>
        <w:t>®</w:t>
      </w:r>
      <w:r w:rsidR="004C215A" w:rsidRPr="008840F9">
        <w:rPr>
          <w:sz w:val="24"/>
          <w:szCs w:val="24"/>
        </w:rPr>
        <w:t xml:space="preserve"> </w:t>
      </w:r>
    </w:p>
    <w:p w14:paraId="44801E68" w14:textId="77777777" w:rsidR="0032174D" w:rsidRPr="008840F9" w:rsidRDefault="006A13B0" w:rsidP="000B09A3">
      <w:pPr>
        <w:pStyle w:val="ListParagraph"/>
        <w:numPr>
          <w:ilvl w:val="2"/>
          <w:numId w:val="11"/>
        </w:numPr>
        <w:tabs>
          <w:tab w:val="left" w:pos="1200"/>
          <w:tab w:val="left" w:pos="1201"/>
        </w:tabs>
        <w:spacing w:before="40" w:line="278" w:lineRule="auto"/>
        <w:ind w:right="1341"/>
        <w:jc w:val="both"/>
        <w:rPr>
          <w:sz w:val="24"/>
          <w:szCs w:val="24"/>
        </w:rPr>
      </w:pPr>
      <w:r w:rsidRPr="008840F9">
        <w:rPr>
          <w:sz w:val="24"/>
          <w:szCs w:val="24"/>
        </w:rPr>
        <w:t>The significance of the difference in MCQ scores before and after the intervention was tested by applying the paired</w:t>
      </w:r>
      <w:r w:rsidRPr="008840F9">
        <w:rPr>
          <w:spacing w:val="-6"/>
          <w:sz w:val="24"/>
          <w:szCs w:val="24"/>
        </w:rPr>
        <w:t xml:space="preserve"> </w:t>
      </w:r>
      <w:r w:rsidRPr="008840F9">
        <w:rPr>
          <w:sz w:val="24"/>
          <w:szCs w:val="24"/>
        </w:rPr>
        <w:t>t-test.</w:t>
      </w:r>
    </w:p>
    <w:p w14:paraId="021B4EE1" w14:textId="037A546E" w:rsidR="0032174D" w:rsidRPr="008840F9" w:rsidRDefault="006A13B0" w:rsidP="000B09A3">
      <w:pPr>
        <w:pStyle w:val="ListParagraph"/>
        <w:numPr>
          <w:ilvl w:val="2"/>
          <w:numId w:val="11"/>
        </w:numPr>
        <w:tabs>
          <w:tab w:val="left" w:pos="1200"/>
          <w:tab w:val="left" w:pos="1201"/>
        </w:tabs>
        <w:spacing w:line="276" w:lineRule="auto"/>
        <w:ind w:right="1098"/>
        <w:jc w:val="both"/>
        <w:rPr>
          <w:sz w:val="24"/>
          <w:szCs w:val="24"/>
        </w:rPr>
      </w:pPr>
      <w:r w:rsidRPr="008840F9">
        <w:rPr>
          <w:sz w:val="24"/>
          <w:szCs w:val="24"/>
        </w:rPr>
        <w:t xml:space="preserve">Data obtained from the feedback questionnaires was analyzed using descriptive statistics. Qualitative analysis of the online interactions was done to find out the </w:t>
      </w:r>
      <w:r w:rsidR="004C215A" w:rsidRPr="008840F9">
        <w:rPr>
          <w:sz w:val="24"/>
          <w:szCs w:val="24"/>
        </w:rPr>
        <w:t xml:space="preserve">different categories of </w:t>
      </w:r>
      <w:r w:rsidR="00313C52" w:rsidRPr="008840F9">
        <w:rPr>
          <w:sz w:val="24"/>
          <w:szCs w:val="24"/>
        </w:rPr>
        <w:t xml:space="preserve">posts and </w:t>
      </w:r>
      <w:r w:rsidR="004C215A" w:rsidRPr="008840F9">
        <w:rPr>
          <w:sz w:val="24"/>
          <w:szCs w:val="24"/>
        </w:rPr>
        <w:t xml:space="preserve">responses </w:t>
      </w:r>
    </w:p>
    <w:p w14:paraId="65F44D24" w14:textId="77777777" w:rsidR="00753F31" w:rsidRPr="008840F9" w:rsidRDefault="00753F31" w:rsidP="000B09A3">
      <w:pPr>
        <w:tabs>
          <w:tab w:val="left" w:pos="1200"/>
          <w:tab w:val="left" w:pos="1201"/>
        </w:tabs>
        <w:spacing w:line="276" w:lineRule="auto"/>
        <w:ind w:right="1098"/>
        <w:jc w:val="both"/>
        <w:rPr>
          <w:sz w:val="24"/>
          <w:szCs w:val="24"/>
        </w:rPr>
      </w:pPr>
    </w:p>
    <w:p w14:paraId="1713424C" w14:textId="4DD8B790" w:rsidR="00313C52" w:rsidRPr="008840F9" w:rsidRDefault="005C0EA8" w:rsidP="000B09A3">
      <w:pPr>
        <w:tabs>
          <w:tab w:val="left" w:pos="1200"/>
          <w:tab w:val="left" w:pos="1201"/>
        </w:tabs>
        <w:spacing w:line="276" w:lineRule="auto"/>
        <w:ind w:right="1098"/>
        <w:jc w:val="both"/>
        <w:rPr>
          <w:sz w:val="24"/>
          <w:szCs w:val="24"/>
        </w:rPr>
      </w:pPr>
      <w:r w:rsidRPr="008840F9">
        <w:rPr>
          <w:sz w:val="24"/>
          <w:szCs w:val="24"/>
        </w:rPr>
        <w:t xml:space="preserve">         </w:t>
      </w:r>
      <w:r w:rsidR="00A033AF" w:rsidRPr="008840F9">
        <w:rPr>
          <w:sz w:val="24"/>
          <w:szCs w:val="24"/>
        </w:rPr>
        <w:t xml:space="preserve">Results </w:t>
      </w:r>
    </w:p>
    <w:p w14:paraId="725EEF97" w14:textId="77777777" w:rsidR="0032174D" w:rsidRPr="008840F9" w:rsidRDefault="006A13B0" w:rsidP="000B09A3">
      <w:pPr>
        <w:pStyle w:val="BodyText"/>
        <w:spacing w:line="276" w:lineRule="auto"/>
        <w:ind w:left="479" w:right="1041"/>
        <w:jc w:val="both"/>
      </w:pPr>
      <w:r w:rsidRPr="008840F9">
        <w:t>50 Intern doctors participated in the seminar and 34 subsequently enrolled themselves for the online discussion. The results after the seminar and after the online discussion are as follows:</w:t>
      </w:r>
    </w:p>
    <w:p w14:paraId="3F1A740F" w14:textId="77777777" w:rsidR="0032174D" w:rsidRPr="008840F9" w:rsidRDefault="0032174D" w:rsidP="000B09A3">
      <w:pPr>
        <w:pStyle w:val="BodyText"/>
        <w:spacing w:before="5"/>
        <w:jc w:val="both"/>
      </w:pPr>
    </w:p>
    <w:p w14:paraId="74E33531" w14:textId="77777777" w:rsidR="0032174D" w:rsidRPr="008840F9" w:rsidRDefault="006A13B0" w:rsidP="000B09A3">
      <w:pPr>
        <w:pStyle w:val="ListParagraph"/>
        <w:numPr>
          <w:ilvl w:val="0"/>
          <w:numId w:val="10"/>
        </w:numPr>
        <w:tabs>
          <w:tab w:val="left" w:pos="793"/>
        </w:tabs>
        <w:ind w:hanging="313"/>
        <w:jc w:val="both"/>
        <w:rPr>
          <w:sz w:val="24"/>
          <w:szCs w:val="24"/>
        </w:rPr>
      </w:pPr>
      <w:r w:rsidRPr="008840F9">
        <w:rPr>
          <w:sz w:val="24"/>
          <w:szCs w:val="24"/>
        </w:rPr>
        <w:t>Pre-Post MCQ (Multiple Choice Questions) test scores:</w:t>
      </w:r>
    </w:p>
    <w:p w14:paraId="4B7C9F86" w14:textId="77777777" w:rsidR="0032174D" w:rsidRPr="008840F9" w:rsidRDefault="0032174D" w:rsidP="000B09A3">
      <w:pPr>
        <w:pStyle w:val="BodyText"/>
        <w:spacing w:before="4"/>
        <w:jc w:val="both"/>
      </w:pPr>
    </w:p>
    <w:p w14:paraId="205D4E1C" w14:textId="6A33E2BC" w:rsidR="0032174D" w:rsidRDefault="006A13B0" w:rsidP="00852956">
      <w:pPr>
        <w:pStyle w:val="BodyText"/>
        <w:spacing w:line="276" w:lineRule="auto"/>
        <w:ind w:left="480" w:right="1037"/>
        <w:jc w:val="both"/>
      </w:pPr>
      <w:r w:rsidRPr="008840F9">
        <w:t>The average MCQ score of the intern doctors increased from 10.7</w:t>
      </w:r>
      <w:r w:rsidR="002A2206">
        <w:t>(3.10)</w:t>
      </w:r>
      <w:r w:rsidRPr="008840F9">
        <w:t xml:space="preserve"> to 16.84</w:t>
      </w:r>
      <w:r w:rsidR="002A2206">
        <w:t>(2.93)</w:t>
      </w:r>
      <w:r w:rsidRPr="008840F9">
        <w:t>. (Maximum score:20) This increase was found to be statistically significant by the paired samples t-test</w:t>
      </w:r>
      <w:r w:rsidR="002A2206">
        <w:t xml:space="preserve"> with a t-value of 13.98 and p-value of 0.0001.</w:t>
      </w:r>
      <w:r w:rsidRPr="008840F9">
        <w:t xml:space="preserve"> This result is represented </w:t>
      </w:r>
      <w:r w:rsidR="005C0EA8" w:rsidRPr="008840F9">
        <w:t xml:space="preserve">in </w:t>
      </w:r>
      <w:r w:rsidR="00753F31" w:rsidRPr="008840F9">
        <w:t>Fig.1</w:t>
      </w:r>
    </w:p>
    <w:p w14:paraId="638E2561" w14:textId="77777777" w:rsidR="00852956" w:rsidRPr="008840F9" w:rsidRDefault="00852956" w:rsidP="00852956">
      <w:pPr>
        <w:pStyle w:val="BodyText"/>
        <w:spacing w:line="276" w:lineRule="auto"/>
        <w:ind w:left="480" w:right="1037"/>
        <w:jc w:val="both"/>
      </w:pPr>
    </w:p>
    <w:p w14:paraId="368A4863" w14:textId="77777777" w:rsidR="0032174D" w:rsidRPr="008840F9" w:rsidRDefault="006A13B0" w:rsidP="000B09A3">
      <w:pPr>
        <w:pStyle w:val="ListParagraph"/>
        <w:numPr>
          <w:ilvl w:val="0"/>
          <w:numId w:val="10"/>
        </w:numPr>
        <w:tabs>
          <w:tab w:val="left" w:pos="781"/>
        </w:tabs>
        <w:ind w:left="780" w:hanging="301"/>
        <w:jc w:val="both"/>
        <w:rPr>
          <w:sz w:val="24"/>
          <w:szCs w:val="24"/>
        </w:rPr>
      </w:pPr>
      <w:r w:rsidRPr="008840F9">
        <w:rPr>
          <w:sz w:val="24"/>
          <w:szCs w:val="24"/>
        </w:rPr>
        <w:t>Feedback given by the Intern doctors after the</w:t>
      </w:r>
      <w:r w:rsidRPr="008840F9">
        <w:rPr>
          <w:spacing w:val="-3"/>
          <w:sz w:val="24"/>
          <w:szCs w:val="24"/>
        </w:rPr>
        <w:t xml:space="preserve"> </w:t>
      </w:r>
      <w:r w:rsidRPr="008840F9">
        <w:rPr>
          <w:sz w:val="24"/>
          <w:szCs w:val="24"/>
        </w:rPr>
        <w:t>seminar:</w:t>
      </w:r>
    </w:p>
    <w:p w14:paraId="7207CAFD" w14:textId="77777777" w:rsidR="0032174D" w:rsidRPr="008840F9" w:rsidRDefault="0032174D" w:rsidP="000B09A3">
      <w:pPr>
        <w:pStyle w:val="BodyText"/>
        <w:spacing w:before="2"/>
        <w:jc w:val="both"/>
      </w:pPr>
    </w:p>
    <w:p w14:paraId="300341A0" w14:textId="7139A839" w:rsidR="0032174D" w:rsidRPr="008840F9" w:rsidRDefault="006A13B0">
      <w:pPr>
        <w:pStyle w:val="BodyText"/>
        <w:spacing w:line="278" w:lineRule="auto"/>
        <w:ind w:left="480" w:right="1058"/>
        <w:jc w:val="both"/>
      </w:pPr>
      <w:r w:rsidRPr="008840F9">
        <w:t xml:space="preserve">The feedback questionnaire consisted of </w:t>
      </w:r>
      <w:r w:rsidR="005C0EA8" w:rsidRPr="008840F9">
        <w:t>eight</w:t>
      </w:r>
      <w:r w:rsidRPr="008840F9">
        <w:t xml:space="preserve"> statements which were to be rated on a </w:t>
      </w:r>
      <w:r w:rsidR="005C0EA8" w:rsidRPr="008840F9">
        <w:t>Likert</w:t>
      </w:r>
      <w:r w:rsidRPr="008840F9">
        <w:t xml:space="preserve"> scale</w:t>
      </w:r>
      <w:r w:rsidRPr="008840F9">
        <w:rPr>
          <w:spacing w:val="-15"/>
        </w:rPr>
        <w:t xml:space="preserve"> </w:t>
      </w:r>
      <w:r w:rsidRPr="008840F9">
        <w:t>and there was a section for other</w:t>
      </w:r>
      <w:r w:rsidRPr="008840F9">
        <w:rPr>
          <w:spacing w:val="-1"/>
        </w:rPr>
        <w:t xml:space="preserve"> </w:t>
      </w:r>
      <w:r w:rsidRPr="008840F9">
        <w:t>comments.</w:t>
      </w:r>
    </w:p>
    <w:p w14:paraId="07F95864" w14:textId="77777777" w:rsidR="0032174D" w:rsidRPr="008840F9" w:rsidRDefault="0032174D" w:rsidP="000B09A3">
      <w:pPr>
        <w:pStyle w:val="BodyText"/>
        <w:spacing w:before="2"/>
        <w:jc w:val="both"/>
      </w:pPr>
    </w:p>
    <w:p w14:paraId="03C0AFD3" w14:textId="77777777" w:rsidR="0032174D" w:rsidRPr="008840F9" w:rsidRDefault="006A13B0" w:rsidP="000B09A3">
      <w:pPr>
        <w:pStyle w:val="BodyText"/>
        <w:ind w:left="480"/>
        <w:jc w:val="both"/>
      </w:pPr>
      <w:r w:rsidRPr="008840F9">
        <w:t>B1) The eight statements related to feedback after the seminar were as follows:</w:t>
      </w:r>
    </w:p>
    <w:p w14:paraId="1225EDAC" w14:textId="77777777" w:rsidR="0032174D" w:rsidRPr="008840F9" w:rsidRDefault="0032174D" w:rsidP="000B09A3">
      <w:pPr>
        <w:pStyle w:val="BodyText"/>
        <w:spacing w:before="4"/>
        <w:jc w:val="both"/>
      </w:pPr>
    </w:p>
    <w:p w14:paraId="541BA5EB" w14:textId="77777777" w:rsidR="0032174D" w:rsidRPr="008840F9" w:rsidRDefault="006A13B0" w:rsidP="000B09A3">
      <w:pPr>
        <w:pStyle w:val="ListParagraph"/>
        <w:numPr>
          <w:ilvl w:val="0"/>
          <w:numId w:val="9"/>
        </w:numPr>
        <w:tabs>
          <w:tab w:val="left" w:pos="841"/>
        </w:tabs>
        <w:ind w:hanging="361"/>
        <w:jc w:val="both"/>
        <w:rPr>
          <w:sz w:val="24"/>
          <w:szCs w:val="24"/>
        </w:rPr>
      </w:pPr>
      <w:r w:rsidRPr="008840F9">
        <w:rPr>
          <w:sz w:val="24"/>
          <w:szCs w:val="24"/>
        </w:rPr>
        <w:t>The topic of clinical ethics is relevant to</w:t>
      </w:r>
      <w:r w:rsidRPr="008840F9">
        <w:rPr>
          <w:spacing w:val="-4"/>
          <w:sz w:val="24"/>
          <w:szCs w:val="24"/>
        </w:rPr>
        <w:t xml:space="preserve"> </w:t>
      </w:r>
      <w:r w:rsidRPr="008840F9">
        <w:rPr>
          <w:sz w:val="24"/>
          <w:szCs w:val="24"/>
        </w:rPr>
        <w:t>us.</w:t>
      </w:r>
    </w:p>
    <w:p w14:paraId="43B8F852" w14:textId="77777777" w:rsidR="0032174D" w:rsidRPr="008840F9" w:rsidRDefault="006A13B0" w:rsidP="000B09A3">
      <w:pPr>
        <w:pStyle w:val="ListParagraph"/>
        <w:numPr>
          <w:ilvl w:val="0"/>
          <w:numId w:val="9"/>
        </w:numPr>
        <w:tabs>
          <w:tab w:val="left" w:pos="841"/>
        </w:tabs>
        <w:ind w:hanging="361"/>
        <w:jc w:val="both"/>
        <w:rPr>
          <w:sz w:val="24"/>
          <w:szCs w:val="24"/>
        </w:rPr>
      </w:pPr>
      <w:r w:rsidRPr="008840F9">
        <w:rPr>
          <w:sz w:val="24"/>
          <w:szCs w:val="24"/>
        </w:rPr>
        <w:t>The content was delivered in a clear and appropriate</w:t>
      </w:r>
      <w:r w:rsidRPr="008840F9">
        <w:rPr>
          <w:spacing w:val="-3"/>
          <w:sz w:val="24"/>
          <w:szCs w:val="24"/>
        </w:rPr>
        <w:t xml:space="preserve"> </w:t>
      </w:r>
      <w:r w:rsidRPr="008840F9">
        <w:rPr>
          <w:sz w:val="24"/>
          <w:szCs w:val="24"/>
        </w:rPr>
        <w:t>manner.</w:t>
      </w:r>
    </w:p>
    <w:p w14:paraId="2A1B345D" w14:textId="77777777" w:rsidR="0032174D" w:rsidRPr="008840F9" w:rsidRDefault="006A13B0" w:rsidP="000B09A3">
      <w:pPr>
        <w:pStyle w:val="ListParagraph"/>
        <w:numPr>
          <w:ilvl w:val="0"/>
          <w:numId w:val="9"/>
        </w:numPr>
        <w:tabs>
          <w:tab w:val="left" w:pos="841"/>
        </w:tabs>
        <w:ind w:hanging="361"/>
        <w:jc w:val="both"/>
        <w:rPr>
          <w:sz w:val="24"/>
          <w:szCs w:val="24"/>
        </w:rPr>
      </w:pPr>
      <w:r w:rsidRPr="008840F9">
        <w:rPr>
          <w:sz w:val="24"/>
          <w:szCs w:val="24"/>
        </w:rPr>
        <w:t>I am satisfied with this teaching-learning activity on the</w:t>
      </w:r>
      <w:r w:rsidRPr="008840F9">
        <w:rPr>
          <w:spacing w:val="-8"/>
          <w:sz w:val="24"/>
          <w:szCs w:val="24"/>
        </w:rPr>
        <w:t xml:space="preserve"> </w:t>
      </w:r>
      <w:r w:rsidRPr="008840F9">
        <w:rPr>
          <w:sz w:val="24"/>
          <w:szCs w:val="24"/>
        </w:rPr>
        <w:t>topic.</w:t>
      </w:r>
    </w:p>
    <w:p w14:paraId="70B48DB4" w14:textId="77777777" w:rsidR="0032174D" w:rsidRPr="008840F9" w:rsidRDefault="006A13B0" w:rsidP="000B09A3">
      <w:pPr>
        <w:pStyle w:val="ListParagraph"/>
        <w:numPr>
          <w:ilvl w:val="0"/>
          <w:numId w:val="9"/>
        </w:numPr>
        <w:tabs>
          <w:tab w:val="left" w:pos="841"/>
        </w:tabs>
        <w:ind w:hanging="361"/>
        <w:jc w:val="both"/>
        <w:rPr>
          <w:sz w:val="24"/>
          <w:szCs w:val="24"/>
        </w:rPr>
      </w:pPr>
      <w:r w:rsidRPr="008840F9">
        <w:rPr>
          <w:sz w:val="24"/>
          <w:szCs w:val="24"/>
        </w:rPr>
        <w:t>My knowledge on the topic has increased as a result of this</w:t>
      </w:r>
      <w:r w:rsidRPr="008840F9">
        <w:rPr>
          <w:spacing w:val="-7"/>
          <w:sz w:val="24"/>
          <w:szCs w:val="24"/>
        </w:rPr>
        <w:t xml:space="preserve"> </w:t>
      </w:r>
      <w:r w:rsidRPr="008840F9">
        <w:rPr>
          <w:sz w:val="24"/>
          <w:szCs w:val="24"/>
        </w:rPr>
        <w:t>activity.</w:t>
      </w:r>
    </w:p>
    <w:p w14:paraId="6113CA13" w14:textId="77777777" w:rsidR="0032174D" w:rsidRPr="008840F9" w:rsidRDefault="006A13B0" w:rsidP="000B09A3">
      <w:pPr>
        <w:pStyle w:val="ListParagraph"/>
        <w:numPr>
          <w:ilvl w:val="0"/>
          <w:numId w:val="9"/>
        </w:numPr>
        <w:tabs>
          <w:tab w:val="left" w:pos="841"/>
        </w:tabs>
        <w:spacing w:before="72"/>
        <w:ind w:hanging="361"/>
        <w:jc w:val="both"/>
        <w:rPr>
          <w:sz w:val="24"/>
          <w:szCs w:val="24"/>
        </w:rPr>
      </w:pPr>
      <w:r w:rsidRPr="008840F9">
        <w:rPr>
          <w:sz w:val="24"/>
          <w:szCs w:val="24"/>
        </w:rPr>
        <w:t>My attitude towards ethical issues in clinical practice has improved after the</w:t>
      </w:r>
      <w:r w:rsidRPr="008840F9">
        <w:rPr>
          <w:spacing w:val="-10"/>
          <w:sz w:val="24"/>
          <w:szCs w:val="24"/>
        </w:rPr>
        <w:t xml:space="preserve"> </w:t>
      </w:r>
      <w:r w:rsidRPr="008840F9">
        <w:rPr>
          <w:sz w:val="24"/>
          <w:szCs w:val="24"/>
        </w:rPr>
        <w:t>activity.</w:t>
      </w:r>
    </w:p>
    <w:p w14:paraId="4F3C2959" w14:textId="77777777" w:rsidR="0032174D" w:rsidRPr="008840F9" w:rsidRDefault="006A13B0" w:rsidP="000B09A3">
      <w:pPr>
        <w:pStyle w:val="ListParagraph"/>
        <w:numPr>
          <w:ilvl w:val="0"/>
          <w:numId w:val="9"/>
        </w:numPr>
        <w:tabs>
          <w:tab w:val="left" w:pos="841"/>
        </w:tabs>
        <w:ind w:right="1149"/>
        <w:jc w:val="both"/>
        <w:rPr>
          <w:sz w:val="24"/>
          <w:szCs w:val="24"/>
        </w:rPr>
      </w:pPr>
      <w:r w:rsidRPr="008840F9">
        <w:rPr>
          <w:sz w:val="24"/>
          <w:szCs w:val="24"/>
        </w:rPr>
        <w:t xml:space="preserve">This activity is likely to influence </w:t>
      </w:r>
      <w:r w:rsidRPr="008840F9">
        <w:rPr>
          <w:spacing w:val="2"/>
          <w:sz w:val="24"/>
          <w:szCs w:val="24"/>
        </w:rPr>
        <w:t xml:space="preserve">my </w:t>
      </w:r>
      <w:r w:rsidRPr="008840F9">
        <w:rPr>
          <w:sz w:val="24"/>
          <w:szCs w:val="24"/>
        </w:rPr>
        <w:t>future decisions and practice in handling ethical</w:t>
      </w:r>
      <w:r w:rsidRPr="008840F9">
        <w:rPr>
          <w:spacing w:val="-21"/>
          <w:sz w:val="24"/>
          <w:szCs w:val="24"/>
        </w:rPr>
        <w:t xml:space="preserve"> </w:t>
      </w:r>
      <w:r w:rsidRPr="008840F9">
        <w:rPr>
          <w:sz w:val="24"/>
          <w:szCs w:val="24"/>
        </w:rPr>
        <w:t>issues in a clinical</w:t>
      </w:r>
      <w:r w:rsidRPr="008840F9">
        <w:rPr>
          <w:spacing w:val="-1"/>
          <w:sz w:val="24"/>
          <w:szCs w:val="24"/>
        </w:rPr>
        <w:t xml:space="preserve"> </w:t>
      </w:r>
      <w:r w:rsidRPr="008840F9">
        <w:rPr>
          <w:sz w:val="24"/>
          <w:szCs w:val="24"/>
        </w:rPr>
        <w:t>encounter.</w:t>
      </w:r>
    </w:p>
    <w:p w14:paraId="520B0B21" w14:textId="77777777" w:rsidR="0032174D" w:rsidRPr="008840F9" w:rsidRDefault="006A13B0" w:rsidP="000B09A3">
      <w:pPr>
        <w:pStyle w:val="ListParagraph"/>
        <w:numPr>
          <w:ilvl w:val="0"/>
          <w:numId w:val="9"/>
        </w:numPr>
        <w:tabs>
          <w:tab w:val="left" w:pos="841"/>
        </w:tabs>
        <w:ind w:hanging="361"/>
        <w:jc w:val="both"/>
        <w:rPr>
          <w:sz w:val="24"/>
          <w:szCs w:val="24"/>
        </w:rPr>
      </w:pPr>
      <w:r w:rsidRPr="008840F9">
        <w:rPr>
          <w:sz w:val="24"/>
          <w:szCs w:val="24"/>
        </w:rPr>
        <w:t>I am satisfied with the MCQ based assessment done on the</w:t>
      </w:r>
      <w:r w:rsidRPr="008840F9">
        <w:rPr>
          <w:spacing w:val="-4"/>
          <w:sz w:val="24"/>
          <w:szCs w:val="24"/>
        </w:rPr>
        <w:t xml:space="preserve"> </w:t>
      </w:r>
      <w:r w:rsidRPr="008840F9">
        <w:rPr>
          <w:sz w:val="24"/>
          <w:szCs w:val="24"/>
        </w:rPr>
        <w:t>topic.</w:t>
      </w:r>
    </w:p>
    <w:p w14:paraId="0CB6DBFD" w14:textId="77777777" w:rsidR="0032174D" w:rsidRPr="008840F9" w:rsidRDefault="006A13B0" w:rsidP="000B09A3">
      <w:pPr>
        <w:pStyle w:val="ListParagraph"/>
        <w:numPr>
          <w:ilvl w:val="0"/>
          <w:numId w:val="9"/>
        </w:numPr>
        <w:tabs>
          <w:tab w:val="left" w:pos="841"/>
        </w:tabs>
        <w:ind w:hanging="361"/>
        <w:jc w:val="both"/>
        <w:rPr>
          <w:sz w:val="24"/>
          <w:szCs w:val="24"/>
        </w:rPr>
      </w:pPr>
      <w:r w:rsidRPr="008840F9">
        <w:rPr>
          <w:sz w:val="24"/>
          <w:szCs w:val="24"/>
        </w:rPr>
        <w:t>I would like to attend more such sessions on clinical</w:t>
      </w:r>
      <w:r w:rsidRPr="008840F9">
        <w:rPr>
          <w:spacing w:val="-3"/>
          <w:sz w:val="24"/>
          <w:szCs w:val="24"/>
        </w:rPr>
        <w:t xml:space="preserve"> </w:t>
      </w:r>
      <w:r w:rsidRPr="008840F9">
        <w:rPr>
          <w:sz w:val="24"/>
          <w:szCs w:val="24"/>
        </w:rPr>
        <w:t>ethics.</w:t>
      </w:r>
    </w:p>
    <w:p w14:paraId="24EF94A9" w14:textId="2016DCD3" w:rsidR="00852956" w:rsidRDefault="00852956" w:rsidP="00852956">
      <w:pPr>
        <w:pStyle w:val="BodyText"/>
        <w:spacing w:line="482" w:lineRule="auto"/>
        <w:ind w:right="1577"/>
        <w:jc w:val="both"/>
      </w:pPr>
      <w:r>
        <w:t xml:space="preserve">       </w:t>
      </w:r>
      <w:r w:rsidR="006A13B0" w:rsidRPr="008840F9">
        <w:t xml:space="preserve">The </w:t>
      </w:r>
      <w:r w:rsidR="005C0EA8" w:rsidRPr="008840F9">
        <w:t>Likert</w:t>
      </w:r>
      <w:r w:rsidR="006A13B0" w:rsidRPr="008840F9">
        <w:t xml:space="preserve"> rating for each of these statements is represented in </w:t>
      </w:r>
      <w:r>
        <w:t>Fig. 2</w:t>
      </w:r>
    </w:p>
    <w:p w14:paraId="7434902C" w14:textId="77777777" w:rsidR="0032174D" w:rsidRPr="008840F9" w:rsidRDefault="0032174D" w:rsidP="000B09A3">
      <w:pPr>
        <w:pStyle w:val="BodyText"/>
        <w:spacing w:before="6"/>
        <w:jc w:val="both"/>
      </w:pPr>
    </w:p>
    <w:p w14:paraId="1F8BD947" w14:textId="242E47DE" w:rsidR="0032174D" w:rsidRPr="008840F9" w:rsidRDefault="006A13B0" w:rsidP="000B09A3">
      <w:pPr>
        <w:pStyle w:val="BodyText"/>
        <w:ind w:left="480"/>
        <w:jc w:val="both"/>
      </w:pPr>
      <w:r w:rsidRPr="008840F9">
        <w:t xml:space="preserve">B2) </w:t>
      </w:r>
      <w:r w:rsidR="004C215A" w:rsidRPr="008840F9">
        <w:t>Some of the</w:t>
      </w:r>
      <w:r w:rsidRPr="008840F9">
        <w:t xml:space="preserve"> comments by the intern doctors were as follows:</w:t>
      </w:r>
    </w:p>
    <w:p w14:paraId="531B44D8" w14:textId="77777777" w:rsidR="0032174D" w:rsidRPr="008840F9" w:rsidRDefault="0032174D" w:rsidP="000B09A3">
      <w:pPr>
        <w:pStyle w:val="BodyText"/>
        <w:spacing w:before="1"/>
        <w:jc w:val="both"/>
      </w:pPr>
    </w:p>
    <w:p w14:paraId="582CFA51" w14:textId="0AF88708" w:rsidR="0032174D" w:rsidRPr="008840F9" w:rsidRDefault="006A13B0" w:rsidP="000B09A3">
      <w:pPr>
        <w:ind w:left="480"/>
        <w:jc w:val="both"/>
        <w:rPr>
          <w:i/>
          <w:sz w:val="24"/>
          <w:szCs w:val="24"/>
        </w:rPr>
      </w:pPr>
      <w:r w:rsidRPr="008840F9">
        <w:rPr>
          <w:i/>
          <w:sz w:val="24"/>
          <w:szCs w:val="24"/>
        </w:rPr>
        <w:t>“It was an eye-opener in clinical ethics”</w:t>
      </w:r>
    </w:p>
    <w:p w14:paraId="508BEC30" w14:textId="77777777" w:rsidR="0032174D" w:rsidRPr="008840F9" w:rsidRDefault="006A13B0" w:rsidP="000B09A3">
      <w:pPr>
        <w:spacing w:before="41" w:line="278" w:lineRule="auto"/>
        <w:ind w:left="480" w:right="4060"/>
        <w:jc w:val="both"/>
        <w:rPr>
          <w:i/>
          <w:sz w:val="24"/>
          <w:szCs w:val="24"/>
        </w:rPr>
      </w:pPr>
      <w:r w:rsidRPr="008840F9">
        <w:rPr>
          <w:i/>
          <w:sz w:val="24"/>
          <w:szCs w:val="24"/>
        </w:rPr>
        <w:t>“There was a 2-way interaction and we were allowed to express” “This learning will influence our future clinical practice”</w:t>
      </w:r>
    </w:p>
    <w:p w14:paraId="22F0C375" w14:textId="77777777" w:rsidR="0032174D" w:rsidRPr="008840F9" w:rsidRDefault="006A13B0" w:rsidP="000B09A3">
      <w:pPr>
        <w:spacing w:line="272" w:lineRule="exact"/>
        <w:ind w:left="480"/>
        <w:jc w:val="both"/>
        <w:rPr>
          <w:i/>
          <w:sz w:val="24"/>
          <w:szCs w:val="24"/>
        </w:rPr>
      </w:pPr>
      <w:r w:rsidRPr="008840F9">
        <w:rPr>
          <w:i/>
          <w:sz w:val="24"/>
          <w:szCs w:val="24"/>
        </w:rPr>
        <w:t>“More branches should be involved, to learn about different cases”</w:t>
      </w:r>
    </w:p>
    <w:p w14:paraId="09872710" w14:textId="1E87DB54" w:rsidR="0032174D" w:rsidRPr="008840F9" w:rsidRDefault="006A13B0" w:rsidP="000B09A3">
      <w:pPr>
        <w:spacing w:before="41" w:line="276" w:lineRule="auto"/>
        <w:ind w:left="480" w:right="1720"/>
        <w:jc w:val="both"/>
        <w:rPr>
          <w:i/>
          <w:sz w:val="24"/>
          <w:szCs w:val="24"/>
        </w:rPr>
      </w:pPr>
      <w:r w:rsidRPr="008840F9">
        <w:rPr>
          <w:i/>
          <w:sz w:val="24"/>
          <w:szCs w:val="24"/>
        </w:rPr>
        <w:t>“There was active participation from one and all present, not just a monotonous lecture” “All the sessions were very interesting and worthwhile”</w:t>
      </w:r>
    </w:p>
    <w:p w14:paraId="20F25633" w14:textId="20734814" w:rsidR="0032174D" w:rsidRPr="008840F9" w:rsidRDefault="006A13B0" w:rsidP="000B09A3">
      <w:pPr>
        <w:spacing w:line="276" w:lineRule="auto"/>
        <w:ind w:left="480" w:right="1201"/>
        <w:jc w:val="both"/>
        <w:rPr>
          <w:i/>
          <w:sz w:val="24"/>
          <w:szCs w:val="24"/>
        </w:rPr>
      </w:pPr>
      <w:r w:rsidRPr="008840F9">
        <w:rPr>
          <w:i/>
          <w:sz w:val="24"/>
          <w:szCs w:val="24"/>
        </w:rPr>
        <w:t xml:space="preserve">“Thank you for taking up this initiative, badly needed, highly relevant, very well managed” </w:t>
      </w:r>
      <w:r w:rsidR="004C215A" w:rsidRPr="008840F9">
        <w:rPr>
          <w:i/>
          <w:sz w:val="24"/>
          <w:szCs w:val="24"/>
        </w:rPr>
        <w:t>“</w:t>
      </w:r>
      <w:r w:rsidRPr="008840F9">
        <w:rPr>
          <w:i/>
          <w:sz w:val="24"/>
          <w:szCs w:val="24"/>
        </w:rPr>
        <w:t>Whole topics are interesting but I liked pharmaceutical ethics and informed consent more.</w:t>
      </w:r>
      <w:r w:rsidR="004C215A" w:rsidRPr="008840F9">
        <w:rPr>
          <w:i/>
          <w:sz w:val="24"/>
          <w:szCs w:val="24"/>
        </w:rPr>
        <w:t>”</w:t>
      </w:r>
      <w:r w:rsidRPr="008840F9">
        <w:rPr>
          <w:i/>
          <w:sz w:val="24"/>
          <w:szCs w:val="24"/>
        </w:rPr>
        <w:t xml:space="preserve"> “Active learning process and method of content delivery is what I liked the most”</w:t>
      </w:r>
    </w:p>
    <w:p w14:paraId="0BE19DA6" w14:textId="77777777" w:rsidR="0032174D" w:rsidRPr="008840F9" w:rsidRDefault="006A13B0" w:rsidP="000B09A3">
      <w:pPr>
        <w:spacing w:line="276" w:lineRule="auto"/>
        <w:ind w:left="480" w:right="1427"/>
        <w:jc w:val="both"/>
        <w:rPr>
          <w:i/>
          <w:sz w:val="24"/>
          <w:szCs w:val="24"/>
        </w:rPr>
      </w:pPr>
      <w:r w:rsidRPr="008840F9">
        <w:rPr>
          <w:i/>
          <w:sz w:val="24"/>
          <w:szCs w:val="24"/>
        </w:rPr>
        <w:t>“Very good initiative, must be started from 1st MBBS, very nice and meaningful interaction” “Should be done every year for interns”</w:t>
      </w:r>
    </w:p>
    <w:p w14:paraId="455A224A" w14:textId="77777777" w:rsidR="0032174D" w:rsidRDefault="0032174D" w:rsidP="000B09A3">
      <w:pPr>
        <w:spacing w:line="276" w:lineRule="auto"/>
        <w:jc w:val="both"/>
        <w:rPr>
          <w:sz w:val="24"/>
          <w:szCs w:val="24"/>
        </w:rPr>
      </w:pPr>
    </w:p>
    <w:p w14:paraId="157F4182" w14:textId="77777777" w:rsidR="0032174D" w:rsidRPr="008840F9" w:rsidRDefault="006A13B0" w:rsidP="000B09A3">
      <w:pPr>
        <w:pStyle w:val="ListParagraph"/>
        <w:numPr>
          <w:ilvl w:val="0"/>
          <w:numId w:val="10"/>
        </w:numPr>
        <w:tabs>
          <w:tab w:val="left" w:pos="781"/>
        </w:tabs>
        <w:spacing w:before="74"/>
        <w:ind w:left="780" w:hanging="301"/>
        <w:jc w:val="both"/>
        <w:rPr>
          <w:sz w:val="24"/>
          <w:szCs w:val="24"/>
        </w:rPr>
      </w:pPr>
      <w:r w:rsidRPr="008840F9">
        <w:rPr>
          <w:sz w:val="24"/>
          <w:szCs w:val="24"/>
        </w:rPr>
        <w:t>Results of the online</w:t>
      </w:r>
      <w:r w:rsidRPr="008840F9">
        <w:rPr>
          <w:spacing w:val="-3"/>
          <w:sz w:val="24"/>
          <w:szCs w:val="24"/>
        </w:rPr>
        <w:t xml:space="preserve"> </w:t>
      </w:r>
      <w:r w:rsidRPr="008840F9">
        <w:rPr>
          <w:sz w:val="24"/>
          <w:szCs w:val="24"/>
        </w:rPr>
        <w:t>discussion:</w:t>
      </w:r>
    </w:p>
    <w:p w14:paraId="4E00E64D" w14:textId="77777777" w:rsidR="0032174D" w:rsidRPr="008840F9" w:rsidRDefault="0032174D" w:rsidP="000B09A3">
      <w:pPr>
        <w:pStyle w:val="BodyText"/>
        <w:spacing w:before="1"/>
        <w:jc w:val="both"/>
      </w:pPr>
    </w:p>
    <w:p w14:paraId="138FFC28" w14:textId="16F5BE5B" w:rsidR="0032174D" w:rsidRPr="008840F9" w:rsidRDefault="006A13B0" w:rsidP="000B09A3">
      <w:pPr>
        <w:pStyle w:val="BodyText"/>
        <w:spacing w:before="1" w:line="276" w:lineRule="auto"/>
        <w:ind w:left="480" w:right="1042"/>
        <w:jc w:val="both"/>
      </w:pPr>
      <w:r w:rsidRPr="008840F9">
        <w:t>In all</w:t>
      </w:r>
      <w:ins w:id="1" w:author="p s" w:date="2021-01-16T17:48:00Z">
        <w:r w:rsidR="005C0EA8" w:rsidRPr="008840F9">
          <w:t>,</w:t>
        </w:r>
      </w:ins>
      <w:r w:rsidRPr="008840F9">
        <w:t xml:space="preserve"> 34 intern doctors, 7 faculty members and 11 resident doctors (Total 52 members) participated in the online </w:t>
      </w:r>
      <w:r w:rsidR="005C0EA8" w:rsidRPr="008840F9">
        <w:t>Facebook</w:t>
      </w:r>
      <w:r w:rsidRPr="008840F9">
        <w:t xml:space="preserve"> group for discussion on clinical ethics, for a period of 45 days after the seminar.</w:t>
      </w:r>
    </w:p>
    <w:p w14:paraId="15C93864" w14:textId="77777777" w:rsidR="0032174D" w:rsidRPr="008840F9" w:rsidRDefault="0032174D" w:rsidP="000B09A3">
      <w:pPr>
        <w:pStyle w:val="BodyText"/>
        <w:spacing w:before="6"/>
        <w:jc w:val="both"/>
      </w:pPr>
    </w:p>
    <w:p w14:paraId="63850E19" w14:textId="77777777" w:rsidR="0032174D" w:rsidRPr="008840F9" w:rsidRDefault="006A13B0" w:rsidP="000B09A3">
      <w:pPr>
        <w:pStyle w:val="BodyText"/>
        <w:spacing w:before="1"/>
        <w:ind w:left="480"/>
        <w:jc w:val="both"/>
      </w:pPr>
      <w:r w:rsidRPr="008840F9">
        <w:t>The results related to the online discussion were as follows:</w:t>
      </w:r>
    </w:p>
    <w:p w14:paraId="027AB0A6" w14:textId="77777777" w:rsidR="0032174D" w:rsidRPr="008840F9" w:rsidRDefault="0032174D" w:rsidP="000B09A3">
      <w:pPr>
        <w:pStyle w:val="BodyText"/>
        <w:spacing w:before="3"/>
        <w:jc w:val="both"/>
      </w:pPr>
    </w:p>
    <w:p w14:paraId="37D7826F" w14:textId="77CBAF3D" w:rsidR="0032174D" w:rsidRPr="008840F9" w:rsidRDefault="006A13B0" w:rsidP="000B09A3">
      <w:pPr>
        <w:pStyle w:val="BodyText"/>
        <w:spacing w:line="276" w:lineRule="auto"/>
        <w:ind w:left="480" w:right="1201"/>
        <w:jc w:val="both"/>
      </w:pPr>
      <w:r w:rsidRPr="008840F9">
        <w:t xml:space="preserve">C1) The total number of posts and comments on the online forum by intern doctors, resident doctors and faculty members are </w:t>
      </w:r>
      <w:r w:rsidR="00852956">
        <w:t>as shown</w:t>
      </w:r>
      <w:r w:rsidRPr="008840F9">
        <w:t xml:space="preserve"> </w:t>
      </w:r>
      <w:r w:rsidR="00852956">
        <w:t>in Table 1.</w:t>
      </w:r>
    </w:p>
    <w:p w14:paraId="033C38D3" w14:textId="77777777" w:rsidR="00852956" w:rsidRDefault="00852956" w:rsidP="00852956">
      <w:pPr>
        <w:pStyle w:val="BodyText"/>
        <w:spacing w:line="276" w:lineRule="auto"/>
        <w:ind w:right="1021"/>
        <w:jc w:val="both"/>
      </w:pPr>
    </w:p>
    <w:p w14:paraId="2DA8B1E7" w14:textId="77777777" w:rsidR="00852956" w:rsidRDefault="00852956" w:rsidP="00852956">
      <w:pPr>
        <w:pStyle w:val="BodyText"/>
        <w:spacing w:line="276" w:lineRule="auto"/>
        <w:ind w:right="1021"/>
        <w:jc w:val="both"/>
      </w:pPr>
      <w:r>
        <w:t xml:space="preserve">        </w:t>
      </w:r>
      <w:r w:rsidR="006A13B0" w:rsidRPr="008840F9">
        <w:t xml:space="preserve">C2) The various types of posts made by the participants in the facebook group are represented </w:t>
      </w:r>
      <w:r>
        <w:t xml:space="preserve">in </w:t>
      </w:r>
    </w:p>
    <w:p w14:paraId="79722362" w14:textId="7D1F7AC2" w:rsidR="0032174D" w:rsidRPr="008840F9" w:rsidRDefault="00852956" w:rsidP="00852956">
      <w:pPr>
        <w:pStyle w:val="BodyText"/>
        <w:spacing w:line="276" w:lineRule="auto"/>
        <w:ind w:right="1021"/>
        <w:jc w:val="both"/>
      </w:pPr>
      <w:r>
        <w:t xml:space="preserve">        Table 2.</w:t>
      </w:r>
    </w:p>
    <w:p w14:paraId="2AC44CF5" w14:textId="77777777" w:rsidR="0032174D" w:rsidRPr="008840F9" w:rsidRDefault="0032174D" w:rsidP="000B09A3">
      <w:pPr>
        <w:pStyle w:val="BodyText"/>
        <w:spacing w:before="7"/>
        <w:jc w:val="both"/>
      </w:pPr>
    </w:p>
    <w:p w14:paraId="31F83511" w14:textId="77777777" w:rsidR="00852956" w:rsidRDefault="00852956" w:rsidP="00852956">
      <w:pPr>
        <w:pStyle w:val="BodyText"/>
        <w:spacing w:before="74" w:line="276" w:lineRule="auto"/>
        <w:ind w:right="1117"/>
        <w:jc w:val="both"/>
      </w:pPr>
      <w:r>
        <w:t xml:space="preserve">        </w:t>
      </w:r>
      <w:r w:rsidR="006A13B0" w:rsidRPr="008840F9">
        <w:t xml:space="preserve">C3) All the posts and comments on the online discussion forum were </w:t>
      </w:r>
      <w:r w:rsidR="004C215A" w:rsidRPr="008840F9">
        <w:t>analyzed</w:t>
      </w:r>
      <w:r w:rsidR="006A13B0" w:rsidRPr="008840F9">
        <w:t xml:space="preserve"> qualitatively and </w:t>
      </w:r>
      <w:r>
        <w:t xml:space="preserve">      </w:t>
      </w:r>
    </w:p>
    <w:p w14:paraId="19174527" w14:textId="51FDFCA9" w:rsidR="0032174D" w:rsidRPr="008840F9" w:rsidRDefault="00852956" w:rsidP="00852956">
      <w:pPr>
        <w:pStyle w:val="BodyText"/>
        <w:spacing w:before="74" w:line="276" w:lineRule="auto"/>
        <w:ind w:right="1117"/>
        <w:jc w:val="both"/>
      </w:pPr>
      <w:r>
        <w:lastRenderedPageBreak/>
        <w:t xml:space="preserve">     </w:t>
      </w:r>
      <w:r w:rsidR="006A13B0" w:rsidRPr="008840F9">
        <w:t xml:space="preserve">could be divided in 7 broad categories as </w:t>
      </w:r>
      <w:r>
        <w:t>depicted in Table 3</w:t>
      </w:r>
      <w:r w:rsidR="006A13B0" w:rsidRPr="008840F9">
        <w:t>:</w:t>
      </w:r>
    </w:p>
    <w:p w14:paraId="7683CE69" w14:textId="77777777" w:rsidR="0032174D" w:rsidRPr="008840F9" w:rsidRDefault="0032174D" w:rsidP="00E078FD">
      <w:pPr>
        <w:pStyle w:val="BodyText"/>
        <w:jc w:val="both"/>
      </w:pPr>
    </w:p>
    <w:p w14:paraId="39927DAB" w14:textId="77777777" w:rsidR="0032174D" w:rsidRPr="008840F9" w:rsidRDefault="006A13B0" w:rsidP="00E078FD">
      <w:pPr>
        <w:pStyle w:val="BodyText"/>
        <w:ind w:left="480"/>
        <w:jc w:val="both"/>
      </w:pPr>
      <w:r w:rsidRPr="008840F9">
        <w:t>The discussion under these categories can be summarized as follows:</w:t>
      </w:r>
    </w:p>
    <w:p w14:paraId="43EBD5C6" w14:textId="77777777" w:rsidR="0032174D" w:rsidRPr="008840F9" w:rsidRDefault="0032174D" w:rsidP="00E078FD">
      <w:pPr>
        <w:pStyle w:val="BodyText"/>
        <w:spacing w:before="4"/>
        <w:jc w:val="both"/>
      </w:pPr>
    </w:p>
    <w:p w14:paraId="4974DFCD" w14:textId="77777777" w:rsidR="0032174D" w:rsidRPr="008840F9" w:rsidRDefault="006A13B0" w:rsidP="00E078FD">
      <w:pPr>
        <w:pStyle w:val="ListParagraph"/>
        <w:numPr>
          <w:ilvl w:val="1"/>
          <w:numId w:val="10"/>
        </w:numPr>
        <w:tabs>
          <w:tab w:val="left" w:pos="740"/>
        </w:tabs>
        <w:jc w:val="both"/>
        <w:rPr>
          <w:sz w:val="24"/>
          <w:szCs w:val="24"/>
        </w:rPr>
      </w:pPr>
      <w:r w:rsidRPr="008840F9">
        <w:rPr>
          <w:sz w:val="24"/>
          <w:szCs w:val="24"/>
        </w:rPr>
        <w:t>Doctor-patient relationship</w:t>
      </w:r>
    </w:p>
    <w:p w14:paraId="23BA9145" w14:textId="77777777" w:rsidR="0032174D" w:rsidRPr="008840F9" w:rsidRDefault="0032174D" w:rsidP="00E078FD">
      <w:pPr>
        <w:pStyle w:val="BodyText"/>
        <w:spacing w:before="1"/>
        <w:jc w:val="both"/>
      </w:pPr>
    </w:p>
    <w:p w14:paraId="4763B6B8" w14:textId="5F1B9726" w:rsidR="0032174D" w:rsidRPr="008840F9" w:rsidRDefault="006A13B0" w:rsidP="00E078FD">
      <w:pPr>
        <w:pStyle w:val="BodyText"/>
        <w:spacing w:line="276" w:lineRule="auto"/>
        <w:ind w:left="480" w:right="1201"/>
        <w:jc w:val="both"/>
      </w:pPr>
      <w:r w:rsidRPr="008840F9">
        <w:t>The intern doctors raised issues related to the general principles and code of conduct by the doctors, what is the extent of responsibility of the doctors and why they resorted to unethical practice. Issues related to poor communication between doctors and patients were also touched upon and instances where these led to misunderstandings and problems were shared. The woes of a doctor and problems faced by doctors when the doctor-patient relationship fail</w:t>
      </w:r>
      <w:r w:rsidR="004C215A" w:rsidRPr="008840F9">
        <w:t>ed</w:t>
      </w:r>
      <w:r w:rsidRPr="008840F9">
        <w:t xml:space="preserve"> were also discussed.</w:t>
      </w:r>
    </w:p>
    <w:p w14:paraId="57658297" w14:textId="77777777" w:rsidR="0032174D" w:rsidRPr="008840F9" w:rsidRDefault="0032174D" w:rsidP="00E078FD">
      <w:pPr>
        <w:pStyle w:val="BodyText"/>
        <w:spacing w:before="8"/>
        <w:jc w:val="both"/>
      </w:pPr>
    </w:p>
    <w:p w14:paraId="6C4FBB36" w14:textId="77777777" w:rsidR="0032174D" w:rsidRPr="008840F9" w:rsidRDefault="006A13B0" w:rsidP="00E078FD">
      <w:pPr>
        <w:pStyle w:val="ListParagraph"/>
        <w:numPr>
          <w:ilvl w:val="1"/>
          <w:numId w:val="10"/>
        </w:numPr>
        <w:tabs>
          <w:tab w:val="left" w:pos="740"/>
        </w:tabs>
        <w:jc w:val="both"/>
        <w:rPr>
          <w:sz w:val="24"/>
          <w:szCs w:val="24"/>
        </w:rPr>
      </w:pPr>
      <w:r w:rsidRPr="008840F9">
        <w:rPr>
          <w:sz w:val="24"/>
          <w:szCs w:val="24"/>
        </w:rPr>
        <w:t>Breaking bad</w:t>
      </w:r>
      <w:r w:rsidRPr="008840F9">
        <w:rPr>
          <w:spacing w:val="-4"/>
          <w:sz w:val="24"/>
          <w:szCs w:val="24"/>
        </w:rPr>
        <w:t xml:space="preserve"> </w:t>
      </w:r>
      <w:r w:rsidRPr="008840F9">
        <w:rPr>
          <w:sz w:val="24"/>
          <w:szCs w:val="24"/>
        </w:rPr>
        <w:t>news</w:t>
      </w:r>
    </w:p>
    <w:p w14:paraId="49CDF716" w14:textId="77777777" w:rsidR="0032174D" w:rsidRPr="008840F9" w:rsidRDefault="0032174D" w:rsidP="00E078FD">
      <w:pPr>
        <w:pStyle w:val="BodyText"/>
        <w:spacing w:before="2"/>
        <w:jc w:val="both"/>
      </w:pPr>
    </w:p>
    <w:p w14:paraId="7D8CD331" w14:textId="3685BCE7" w:rsidR="0032174D" w:rsidRPr="008840F9" w:rsidRDefault="006A13B0" w:rsidP="00E078FD">
      <w:pPr>
        <w:pStyle w:val="BodyText"/>
        <w:spacing w:line="276" w:lineRule="auto"/>
        <w:ind w:left="480" w:right="1021"/>
        <w:jc w:val="both"/>
      </w:pPr>
      <w:r w:rsidRPr="008840F9">
        <w:t xml:space="preserve">Articles and knowledge sharing posts related to breaking bad news were shared and the SPIKES </w:t>
      </w:r>
      <w:r w:rsidR="005C0EA8" w:rsidRPr="008840F9">
        <w:t>protocol [</w:t>
      </w:r>
      <w:r w:rsidR="002D3175" w:rsidRPr="008840F9">
        <w:t>11</w:t>
      </w:r>
      <w:r w:rsidR="005B7822" w:rsidRPr="008840F9">
        <w:t>]</w:t>
      </w:r>
      <w:r w:rsidRPr="008840F9">
        <w:t xml:space="preserve"> for breaking bad news was discussed in detail</w:t>
      </w:r>
      <w:ins w:id="2" w:author="p s" w:date="2021-01-16T17:50:00Z">
        <w:r w:rsidR="005C0EA8" w:rsidRPr="008840F9">
          <w:t>.</w:t>
        </w:r>
      </w:ins>
    </w:p>
    <w:p w14:paraId="1E8EF497" w14:textId="77777777" w:rsidR="0032174D" w:rsidRPr="008840F9" w:rsidRDefault="0032174D" w:rsidP="00E078FD">
      <w:pPr>
        <w:pStyle w:val="BodyText"/>
        <w:spacing w:before="7"/>
        <w:jc w:val="both"/>
      </w:pPr>
    </w:p>
    <w:p w14:paraId="6D4A0D02" w14:textId="77777777" w:rsidR="0032174D" w:rsidRPr="008840F9" w:rsidRDefault="006A13B0" w:rsidP="00E078FD">
      <w:pPr>
        <w:pStyle w:val="ListParagraph"/>
        <w:numPr>
          <w:ilvl w:val="1"/>
          <w:numId w:val="10"/>
        </w:numPr>
        <w:tabs>
          <w:tab w:val="left" w:pos="740"/>
        </w:tabs>
        <w:jc w:val="both"/>
        <w:rPr>
          <w:sz w:val="24"/>
          <w:szCs w:val="24"/>
        </w:rPr>
      </w:pPr>
      <w:r w:rsidRPr="008840F9">
        <w:rPr>
          <w:sz w:val="24"/>
          <w:szCs w:val="24"/>
        </w:rPr>
        <w:t>System related to ethical</w:t>
      </w:r>
      <w:r w:rsidRPr="008840F9">
        <w:rPr>
          <w:spacing w:val="-1"/>
          <w:sz w:val="24"/>
          <w:szCs w:val="24"/>
        </w:rPr>
        <w:t xml:space="preserve"> </w:t>
      </w:r>
      <w:r w:rsidRPr="008840F9">
        <w:rPr>
          <w:sz w:val="24"/>
          <w:szCs w:val="24"/>
        </w:rPr>
        <w:t>issues</w:t>
      </w:r>
    </w:p>
    <w:p w14:paraId="4CE202DB" w14:textId="77777777" w:rsidR="0032174D" w:rsidRPr="008840F9" w:rsidRDefault="0032174D" w:rsidP="00E078FD">
      <w:pPr>
        <w:pStyle w:val="BodyText"/>
        <w:spacing w:before="1"/>
        <w:jc w:val="both"/>
      </w:pPr>
    </w:p>
    <w:p w14:paraId="15947297" w14:textId="77777777" w:rsidR="0032174D" w:rsidRPr="008840F9" w:rsidRDefault="006A13B0" w:rsidP="00E078FD">
      <w:pPr>
        <w:pStyle w:val="BodyText"/>
        <w:spacing w:before="1" w:line="276" w:lineRule="auto"/>
        <w:ind w:left="480" w:right="1390"/>
        <w:jc w:val="both"/>
      </w:pPr>
      <w:r w:rsidRPr="008840F9">
        <w:t>While discussing about clinical ethics, in an attempt to find out the root cause of unethical practice, certain system related ethical issues were discussed on the online forum. These were related to the corruption related to admission in medical colleges, transparency in drug trials, medication errors and a movement to stop unwanted investigations.</w:t>
      </w:r>
    </w:p>
    <w:p w14:paraId="2D094972" w14:textId="77777777" w:rsidR="00852956" w:rsidRDefault="00852956" w:rsidP="00852956">
      <w:pPr>
        <w:pStyle w:val="ListParagraph"/>
        <w:tabs>
          <w:tab w:val="left" w:pos="740"/>
        </w:tabs>
        <w:spacing w:before="74"/>
        <w:ind w:left="739" w:firstLine="0"/>
        <w:jc w:val="both"/>
        <w:rPr>
          <w:sz w:val="24"/>
          <w:szCs w:val="24"/>
        </w:rPr>
      </w:pPr>
    </w:p>
    <w:p w14:paraId="4BB744B7" w14:textId="594451F7" w:rsidR="0032174D" w:rsidRPr="008840F9" w:rsidRDefault="006A13B0" w:rsidP="00E078FD">
      <w:pPr>
        <w:pStyle w:val="ListParagraph"/>
        <w:numPr>
          <w:ilvl w:val="1"/>
          <w:numId w:val="10"/>
        </w:numPr>
        <w:tabs>
          <w:tab w:val="left" w:pos="740"/>
        </w:tabs>
        <w:spacing w:before="74"/>
        <w:jc w:val="both"/>
        <w:rPr>
          <w:sz w:val="24"/>
          <w:szCs w:val="24"/>
        </w:rPr>
      </w:pPr>
      <w:r w:rsidRPr="008840F9">
        <w:rPr>
          <w:sz w:val="24"/>
          <w:szCs w:val="24"/>
        </w:rPr>
        <w:t>End-of-life</w:t>
      </w:r>
      <w:r w:rsidRPr="008840F9">
        <w:rPr>
          <w:spacing w:val="-2"/>
          <w:sz w:val="24"/>
          <w:szCs w:val="24"/>
        </w:rPr>
        <w:t xml:space="preserve"> </w:t>
      </w:r>
      <w:r w:rsidRPr="008840F9">
        <w:rPr>
          <w:sz w:val="24"/>
          <w:szCs w:val="24"/>
        </w:rPr>
        <w:t>care/Euthanasia</w:t>
      </w:r>
    </w:p>
    <w:p w14:paraId="50D40A5A" w14:textId="77777777" w:rsidR="0032174D" w:rsidRPr="008840F9" w:rsidRDefault="0032174D" w:rsidP="00E078FD">
      <w:pPr>
        <w:pStyle w:val="BodyText"/>
        <w:spacing w:before="1"/>
        <w:jc w:val="both"/>
      </w:pPr>
    </w:p>
    <w:p w14:paraId="719E11C8" w14:textId="7D99BF96" w:rsidR="0032174D" w:rsidRPr="008840F9" w:rsidRDefault="006A13B0" w:rsidP="00E078FD">
      <w:pPr>
        <w:pStyle w:val="BodyText"/>
        <w:spacing w:before="1" w:line="276" w:lineRule="auto"/>
        <w:ind w:left="480" w:right="1201"/>
        <w:jc w:val="both"/>
      </w:pPr>
      <w:r w:rsidRPr="008840F9">
        <w:t>Various articles related to end-of life palliative care were shared. Aruna Shanbaug</w:t>
      </w:r>
      <w:r w:rsidR="004C215A" w:rsidRPr="008840F9">
        <w:t xml:space="preserve">’s death was discussed as an example as it </w:t>
      </w:r>
      <w:r w:rsidRPr="008840F9">
        <w:t>prompted a discussion on euthanasia.</w:t>
      </w:r>
    </w:p>
    <w:p w14:paraId="581D25DB" w14:textId="77777777" w:rsidR="0032174D" w:rsidRPr="008840F9" w:rsidRDefault="0032174D" w:rsidP="00E078FD">
      <w:pPr>
        <w:pStyle w:val="BodyText"/>
        <w:spacing w:before="6"/>
        <w:jc w:val="both"/>
      </w:pPr>
    </w:p>
    <w:p w14:paraId="71423AAA" w14:textId="77777777" w:rsidR="0032174D" w:rsidRPr="008840F9" w:rsidRDefault="006A13B0" w:rsidP="00E078FD">
      <w:pPr>
        <w:pStyle w:val="ListParagraph"/>
        <w:numPr>
          <w:ilvl w:val="1"/>
          <w:numId w:val="10"/>
        </w:numPr>
        <w:tabs>
          <w:tab w:val="left" w:pos="740"/>
        </w:tabs>
        <w:spacing w:before="1"/>
        <w:jc w:val="both"/>
        <w:rPr>
          <w:sz w:val="24"/>
          <w:szCs w:val="24"/>
        </w:rPr>
      </w:pPr>
      <w:r w:rsidRPr="008840F9">
        <w:rPr>
          <w:sz w:val="24"/>
          <w:szCs w:val="24"/>
        </w:rPr>
        <w:t>Medical</w:t>
      </w:r>
      <w:r w:rsidRPr="008840F9">
        <w:rPr>
          <w:spacing w:val="-1"/>
          <w:sz w:val="24"/>
          <w:szCs w:val="24"/>
        </w:rPr>
        <w:t xml:space="preserve"> </w:t>
      </w:r>
      <w:r w:rsidRPr="008840F9">
        <w:rPr>
          <w:sz w:val="24"/>
          <w:szCs w:val="24"/>
        </w:rPr>
        <w:t>negligence</w:t>
      </w:r>
    </w:p>
    <w:p w14:paraId="14D1927B" w14:textId="77777777" w:rsidR="0032174D" w:rsidRPr="008840F9" w:rsidRDefault="0032174D" w:rsidP="00E078FD">
      <w:pPr>
        <w:pStyle w:val="BodyText"/>
        <w:spacing w:before="3"/>
        <w:jc w:val="both"/>
      </w:pPr>
    </w:p>
    <w:p w14:paraId="46ED42F0" w14:textId="165BF889" w:rsidR="0032174D" w:rsidRPr="008840F9" w:rsidRDefault="006A13B0">
      <w:pPr>
        <w:pStyle w:val="BodyText"/>
        <w:spacing w:line="276" w:lineRule="auto"/>
        <w:ind w:left="480" w:right="1498"/>
        <w:jc w:val="both"/>
      </w:pPr>
      <w:r w:rsidRPr="008840F9">
        <w:t>Medical negligence was discussed in the light of a few real-life incidents. What the</w:t>
      </w:r>
      <w:r w:rsidRPr="008840F9">
        <w:rPr>
          <w:spacing w:val="-19"/>
        </w:rPr>
        <w:t xml:space="preserve"> </w:t>
      </w:r>
      <w:r w:rsidRPr="008840F9">
        <w:t xml:space="preserve">exact roles and responsibilities of a doctor on duty </w:t>
      </w:r>
      <w:r w:rsidR="007F3A23" w:rsidRPr="008840F9">
        <w:t xml:space="preserve">were </w:t>
      </w:r>
      <w:r w:rsidRPr="008840F9">
        <w:t>and what amount</w:t>
      </w:r>
      <w:r w:rsidR="004C215A" w:rsidRPr="008840F9">
        <w:t>ed</w:t>
      </w:r>
      <w:r w:rsidRPr="008840F9">
        <w:t xml:space="preserve"> to negligence was discussed. What care should be taken in order to prevent negligence was further</w:t>
      </w:r>
      <w:r w:rsidRPr="008840F9">
        <w:rPr>
          <w:spacing w:val="-8"/>
        </w:rPr>
        <w:t xml:space="preserve"> </w:t>
      </w:r>
      <w:r w:rsidRPr="008840F9">
        <w:t>highlighted.</w:t>
      </w:r>
    </w:p>
    <w:p w14:paraId="172DCB41" w14:textId="77777777" w:rsidR="0032174D" w:rsidRPr="008840F9" w:rsidRDefault="0032174D" w:rsidP="00E078FD">
      <w:pPr>
        <w:pStyle w:val="BodyText"/>
        <w:spacing w:before="8"/>
        <w:jc w:val="both"/>
      </w:pPr>
    </w:p>
    <w:p w14:paraId="52DB3CD3" w14:textId="77777777" w:rsidR="0032174D" w:rsidRPr="008840F9" w:rsidRDefault="006A13B0" w:rsidP="00E078FD">
      <w:pPr>
        <w:pStyle w:val="ListParagraph"/>
        <w:numPr>
          <w:ilvl w:val="1"/>
          <w:numId w:val="10"/>
        </w:numPr>
        <w:tabs>
          <w:tab w:val="left" w:pos="740"/>
        </w:tabs>
        <w:jc w:val="both"/>
        <w:rPr>
          <w:sz w:val="24"/>
          <w:szCs w:val="24"/>
        </w:rPr>
      </w:pPr>
      <w:r w:rsidRPr="008840F9">
        <w:rPr>
          <w:sz w:val="24"/>
          <w:szCs w:val="24"/>
        </w:rPr>
        <w:t>Prescription</w:t>
      </w:r>
      <w:r w:rsidRPr="008840F9">
        <w:rPr>
          <w:spacing w:val="-1"/>
          <w:sz w:val="24"/>
          <w:szCs w:val="24"/>
        </w:rPr>
        <w:t xml:space="preserve"> </w:t>
      </w:r>
      <w:r w:rsidRPr="008840F9">
        <w:rPr>
          <w:sz w:val="24"/>
          <w:szCs w:val="24"/>
        </w:rPr>
        <w:t>ethics</w:t>
      </w:r>
    </w:p>
    <w:p w14:paraId="3FB95E0B" w14:textId="77777777" w:rsidR="0032174D" w:rsidRPr="008840F9" w:rsidRDefault="0032174D" w:rsidP="00E078FD">
      <w:pPr>
        <w:pStyle w:val="BodyText"/>
        <w:spacing w:before="1"/>
        <w:jc w:val="both"/>
      </w:pPr>
    </w:p>
    <w:p w14:paraId="45599B58" w14:textId="54259518" w:rsidR="0032174D" w:rsidRPr="008840F9" w:rsidRDefault="006A13B0" w:rsidP="00E078FD">
      <w:pPr>
        <w:pStyle w:val="BodyText"/>
        <w:spacing w:line="276" w:lineRule="auto"/>
        <w:ind w:left="480" w:right="1117"/>
        <w:jc w:val="both"/>
      </w:pPr>
      <w:r w:rsidRPr="008840F9">
        <w:t xml:space="preserve">The issues related to prescription ethics were discussed by sharing the details of a website and a cartoon that depicted that how a doctor </w:t>
      </w:r>
      <w:r w:rsidR="004C215A" w:rsidRPr="008840F9">
        <w:t>was</w:t>
      </w:r>
      <w:r w:rsidRPr="008840F9">
        <w:t xml:space="preserve"> vulnerable to indulging in unethical practices due to pharmaceutical promotions.</w:t>
      </w:r>
    </w:p>
    <w:p w14:paraId="19A96686" w14:textId="77777777" w:rsidR="0032174D" w:rsidRPr="008840F9" w:rsidRDefault="0032174D" w:rsidP="00E078FD">
      <w:pPr>
        <w:pStyle w:val="BodyText"/>
        <w:spacing w:before="7"/>
        <w:jc w:val="both"/>
      </w:pPr>
    </w:p>
    <w:p w14:paraId="12CED735" w14:textId="77777777" w:rsidR="0032174D" w:rsidRPr="008840F9" w:rsidRDefault="006A13B0" w:rsidP="00E078FD">
      <w:pPr>
        <w:pStyle w:val="ListParagraph"/>
        <w:numPr>
          <w:ilvl w:val="1"/>
          <w:numId w:val="10"/>
        </w:numPr>
        <w:tabs>
          <w:tab w:val="left" w:pos="742"/>
        </w:tabs>
        <w:ind w:left="741" w:hanging="262"/>
        <w:jc w:val="both"/>
        <w:rPr>
          <w:sz w:val="24"/>
          <w:szCs w:val="24"/>
        </w:rPr>
      </w:pPr>
      <w:r w:rsidRPr="008840F9">
        <w:rPr>
          <w:sz w:val="24"/>
          <w:szCs w:val="24"/>
        </w:rPr>
        <w:t>Informed consent/Advanced directive</w:t>
      </w:r>
    </w:p>
    <w:p w14:paraId="2422CC65" w14:textId="77777777" w:rsidR="0032174D" w:rsidRPr="008840F9" w:rsidRDefault="0032174D" w:rsidP="00E078FD">
      <w:pPr>
        <w:pStyle w:val="BodyText"/>
        <w:spacing w:before="3"/>
        <w:jc w:val="both"/>
      </w:pPr>
    </w:p>
    <w:p w14:paraId="660804BF" w14:textId="70572175" w:rsidR="0032174D" w:rsidRPr="008840F9" w:rsidRDefault="006A13B0" w:rsidP="00E078FD">
      <w:pPr>
        <w:pStyle w:val="BodyText"/>
        <w:spacing w:line="276" w:lineRule="auto"/>
        <w:ind w:left="480" w:right="1021"/>
        <w:jc w:val="both"/>
      </w:pPr>
      <w:r w:rsidRPr="008840F9">
        <w:lastRenderedPageBreak/>
        <w:t xml:space="preserve">Informed consent was discussed and emphasized in detail. The discussion of advance directive happened in the context of a </w:t>
      </w:r>
      <w:r w:rsidR="004C215A" w:rsidRPr="008840F9">
        <w:t>Bollywood movie named ‘</w:t>
      </w:r>
      <w:r w:rsidRPr="008840F9">
        <w:t>Piku</w:t>
      </w:r>
      <w:r w:rsidR="004C215A" w:rsidRPr="008840F9">
        <w:t>’</w:t>
      </w:r>
      <w:r w:rsidRPr="008840F9">
        <w:t xml:space="preserve"> in which an old father </w:t>
      </w:r>
      <w:r w:rsidR="004C215A" w:rsidRPr="008840F9">
        <w:t>tells</w:t>
      </w:r>
      <w:r w:rsidRPr="008840F9">
        <w:t xml:space="preserve"> his daughter that if he were to fall terminally ill in the future, he should not be put in an ICU with all </w:t>
      </w:r>
      <w:r w:rsidR="004C215A" w:rsidRPr="008840F9">
        <w:t>s</w:t>
      </w:r>
      <w:r w:rsidRPr="008840F9">
        <w:t>orts of tubes in his body, but allowed to die in peace at home.</w:t>
      </w:r>
    </w:p>
    <w:p w14:paraId="5CAB0D38" w14:textId="77777777" w:rsidR="0032174D" w:rsidRPr="008840F9" w:rsidRDefault="0032174D" w:rsidP="00E078FD">
      <w:pPr>
        <w:pStyle w:val="BodyText"/>
        <w:spacing w:before="7"/>
        <w:jc w:val="both"/>
      </w:pPr>
    </w:p>
    <w:p w14:paraId="29270486" w14:textId="77777777" w:rsidR="0032174D" w:rsidRPr="008840F9" w:rsidRDefault="006A13B0" w:rsidP="00E078FD">
      <w:pPr>
        <w:pStyle w:val="ListParagraph"/>
        <w:numPr>
          <w:ilvl w:val="0"/>
          <w:numId w:val="10"/>
        </w:numPr>
        <w:tabs>
          <w:tab w:val="left" w:pos="793"/>
        </w:tabs>
        <w:ind w:hanging="313"/>
        <w:jc w:val="both"/>
        <w:rPr>
          <w:sz w:val="24"/>
          <w:szCs w:val="24"/>
        </w:rPr>
      </w:pPr>
      <w:r w:rsidRPr="008840F9">
        <w:rPr>
          <w:sz w:val="24"/>
          <w:szCs w:val="24"/>
        </w:rPr>
        <w:t>Feedback given by the Intern doctors after the online</w:t>
      </w:r>
      <w:r w:rsidRPr="008840F9">
        <w:rPr>
          <w:spacing w:val="-2"/>
          <w:sz w:val="24"/>
          <w:szCs w:val="24"/>
        </w:rPr>
        <w:t xml:space="preserve"> </w:t>
      </w:r>
      <w:r w:rsidRPr="008840F9">
        <w:rPr>
          <w:sz w:val="24"/>
          <w:szCs w:val="24"/>
        </w:rPr>
        <w:t>discussion:</w:t>
      </w:r>
    </w:p>
    <w:p w14:paraId="58E540BA" w14:textId="77777777" w:rsidR="0032174D" w:rsidRPr="008840F9" w:rsidRDefault="0032174D" w:rsidP="00E078FD">
      <w:pPr>
        <w:pStyle w:val="BodyText"/>
        <w:spacing w:before="1"/>
        <w:jc w:val="both"/>
      </w:pPr>
    </w:p>
    <w:p w14:paraId="6DF0F450" w14:textId="43ACB4B2" w:rsidR="0032174D" w:rsidRPr="008840F9" w:rsidRDefault="006A13B0" w:rsidP="00E078FD">
      <w:pPr>
        <w:pStyle w:val="BodyText"/>
        <w:spacing w:line="278" w:lineRule="auto"/>
        <w:ind w:left="480" w:right="1201"/>
        <w:jc w:val="both"/>
      </w:pPr>
      <w:r w:rsidRPr="008840F9">
        <w:t xml:space="preserve">The feedback questionnaire consisted of 10 statements which were to be rated on a </w:t>
      </w:r>
      <w:r w:rsidR="005C0EA8" w:rsidRPr="008840F9">
        <w:t>Likert</w:t>
      </w:r>
      <w:r w:rsidRPr="008840F9">
        <w:t xml:space="preserve"> scale and there was a section for other comments.</w:t>
      </w:r>
    </w:p>
    <w:p w14:paraId="4FD98B9C" w14:textId="77777777" w:rsidR="0032174D" w:rsidRPr="008840F9" w:rsidRDefault="0032174D" w:rsidP="00E078FD">
      <w:pPr>
        <w:pStyle w:val="BodyText"/>
        <w:spacing w:before="2"/>
        <w:jc w:val="both"/>
      </w:pPr>
    </w:p>
    <w:p w14:paraId="67CDC4E6" w14:textId="77777777" w:rsidR="0032174D" w:rsidRPr="008840F9" w:rsidRDefault="006A13B0">
      <w:pPr>
        <w:pStyle w:val="BodyText"/>
        <w:spacing w:before="1"/>
        <w:ind w:left="480"/>
        <w:jc w:val="both"/>
      </w:pPr>
      <w:r w:rsidRPr="008840F9">
        <w:t>D1) The ten statements related to feedback after the online discussion were as follows:</w:t>
      </w:r>
    </w:p>
    <w:p w14:paraId="5C07949A" w14:textId="77777777" w:rsidR="0032174D" w:rsidRPr="008840F9" w:rsidRDefault="0032174D" w:rsidP="00E078FD">
      <w:pPr>
        <w:pStyle w:val="BodyText"/>
        <w:spacing w:before="3"/>
        <w:jc w:val="both"/>
      </w:pPr>
    </w:p>
    <w:p w14:paraId="29DCCB1D" w14:textId="77777777" w:rsidR="0032174D" w:rsidRPr="008840F9" w:rsidRDefault="006A13B0" w:rsidP="00E078FD">
      <w:pPr>
        <w:pStyle w:val="ListParagraph"/>
        <w:numPr>
          <w:ilvl w:val="1"/>
          <w:numId w:val="10"/>
        </w:numPr>
        <w:tabs>
          <w:tab w:val="left" w:pos="841"/>
        </w:tabs>
        <w:spacing w:before="1"/>
        <w:ind w:left="840" w:hanging="361"/>
        <w:jc w:val="both"/>
        <w:rPr>
          <w:sz w:val="24"/>
          <w:szCs w:val="24"/>
        </w:rPr>
      </w:pPr>
      <w:r w:rsidRPr="008840F9">
        <w:rPr>
          <w:sz w:val="24"/>
          <w:szCs w:val="24"/>
        </w:rPr>
        <w:t>It was interesting to participate in the online discussions on clinical</w:t>
      </w:r>
      <w:r w:rsidRPr="008840F9">
        <w:rPr>
          <w:spacing w:val="-8"/>
          <w:sz w:val="24"/>
          <w:szCs w:val="24"/>
        </w:rPr>
        <w:t xml:space="preserve"> </w:t>
      </w:r>
      <w:r w:rsidRPr="008840F9">
        <w:rPr>
          <w:sz w:val="24"/>
          <w:szCs w:val="24"/>
        </w:rPr>
        <w:t>ethics</w:t>
      </w:r>
    </w:p>
    <w:p w14:paraId="1668D1FB" w14:textId="77777777" w:rsidR="0032174D" w:rsidRPr="008840F9" w:rsidRDefault="006A13B0" w:rsidP="00E078FD">
      <w:pPr>
        <w:pStyle w:val="ListParagraph"/>
        <w:numPr>
          <w:ilvl w:val="1"/>
          <w:numId w:val="10"/>
        </w:numPr>
        <w:tabs>
          <w:tab w:val="left" w:pos="841"/>
        </w:tabs>
        <w:spacing w:before="40"/>
        <w:ind w:left="840" w:hanging="361"/>
        <w:jc w:val="both"/>
        <w:rPr>
          <w:sz w:val="24"/>
          <w:szCs w:val="24"/>
        </w:rPr>
      </w:pPr>
      <w:r w:rsidRPr="008840F9">
        <w:rPr>
          <w:sz w:val="24"/>
          <w:szCs w:val="24"/>
        </w:rPr>
        <w:t>The online discussion has resulted in an increase in our knowledge on clinical</w:t>
      </w:r>
      <w:r w:rsidRPr="008840F9">
        <w:rPr>
          <w:spacing w:val="-6"/>
          <w:sz w:val="24"/>
          <w:szCs w:val="24"/>
        </w:rPr>
        <w:t xml:space="preserve"> </w:t>
      </w:r>
      <w:r w:rsidRPr="008840F9">
        <w:rPr>
          <w:sz w:val="24"/>
          <w:szCs w:val="24"/>
        </w:rPr>
        <w:t>ethics</w:t>
      </w:r>
    </w:p>
    <w:p w14:paraId="4E4C57BC" w14:textId="77777777" w:rsidR="0032174D" w:rsidRPr="008840F9" w:rsidRDefault="006A13B0" w:rsidP="00E078FD">
      <w:pPr>
        <w:pStyle w:val="ListParagraph"/>
        <w:numPr>
          <w:ilvl w:val="1"/>
          <w:numId w:val="10"/>
        </w:numPr>
        <w:tabs>
          <w:tab w:val="left" w:pos="841"/>
        </w:tabs>
        <w:spacing w:before="41"/>
        <w:ind w:left="840" w:hanging="361"/>
        <w:jc w:val="both"/>
        <w:rPr>
          <w:sz w:val="24"/>
          <w:szCs w:val="24"/>
        </w:rPr>
      </w:pPr>
      <w:r w:rsidRPr="008840F9">
        <w:rPr>
          <w:sz w:val="24"/>
          <w:szCs w:val="24"/>
        </w:rPr>
        <w:t>It was difficult to find time to write about issues related to clinical</w:t>
      </w:r>
      <w:r w:rsidRPr="008840F9">
        <w:rPr>
          <w:spacing w:val="-2"/>
          <w:sz w:val="24"/>
          <w:szCs w:val="24"/>
        </w:rPr>
        <w:t xml:space="preserve"> </w:t>
      </w:r>
      <w:r w:rsidRPr="008840F9">
        <w:rPr>
          <w:sz w:val="24"/>
          <w:szCs w:val="24"/>
        </w:rPr>
        <w:t>ethics</w:t>
      </w:r>
    </w:p>
    <w:p w14:paraId="61CEA10F" w14:textId="77777777" w:rsidR="0032174D" w:rsidRPr="008840F9" w:rsidRDefault="006A13B0" w:rsidP="00E078FD">
      <w:pPr>
        <w:pStyle w:val="ListParagraph"/>
        <w:numPr>
          <w:ilvl w:val="1"/>
          <w:numId w:val="10"/>
        </w:numPr>
        <w:tabs>
          <w:tab w:val="left" w:pos="841"/>
        </w:tabs>
        <w:spacing w:before="41"/>
        <w:ind w:left="840" w:hanging="361"/>
        <w:jc w:val="both"/>
        <w:rPr>
          <w:sz w:val="24"/>
          <w:szCs w:val="24"/>
        </w:rPr>
      </w:pPr>
      <w:r w:rsidRPr="008840F9">
        <w:rPr>
          <w:sz w:val="24"/>
          <w:szCs w:val="24"/>
        </w:rPr>
        <w:t xml:space="preserve">I was comfortable in sharing </w:t>
      </w:r>
      <w:r w:rsidRPr="008840F9">
        <w:rPr>
          <w:spacing w:val="2"/>
          <w:sz w:val="24"/>
          <w:szCs w:val="24"/>
        </w:rPr>
        <w:t xml:space="preserve">my </w:t>
      </w:r>
      <w:r w:rsidRPr="008840F9">
        <w:rPr>
          <w:sz w:val="24"/>
          <w:szCs w:val="24"/>
        </w:rPr>
        <w:t>thoughts and ideas in an online</w:t>
      </w:r>
      <w:r w:rsidRPr="008840F9">
        <w:rPr>
          <w:spacing w:val="-12"/>
          <w:sz w:val="24"/>
          <w:szCs w:val="24"/>
        </w:rPr>
        <w:t xml:space="preserve"> </w:t>
      </w:r>
      <w:r w:rsidRPr="008840F9">
        <w:rPr>
          <w:sz w:val="24"/>
          <w:szCs w:val="24"/>
        </w:rPr>
        <w:t>forum</w:t>
      </w:r>
    </w:p>
    <w:p w14:paraId="4F05AD84" w14:textId="77777777" w:rsidR="0032174D" w:rsidRPr="008840F9" w:rsidRDefault="006A13B0" w:rsidP="00E078FD">
      <w:pPr>
        <w:pStyle w:val="ListParagraph"/>
        <w:numPr>
          <w:ilvl w:val="1"/>
          <w:numId w:val="10"/>
        </w:numPr>
        <w:tabs>
          <w:tab w:val="left" w:pos="841"/>
        </w:tabs>
        <w:spacing w:before="43" w:line="276" w:lineRule="auto"/>
        <w:ind w:left="840" w:right="1472" w:hanging="360"/>
        <w:jc w:val="both"/>
        <w:rPr>
          <w:sz w:val="24"/>
          <w:szCs w:val="24"/>
        </w:rPr>
      </w:pPr>
      <w:r w:rsidRPr="008840F9">
        <w:rPr>
          <w:sz w:val="24"/>
          <w:szCs w:val="24"/>
        </w:rPr>
        <w:t>With the help of online discussions, I was able to relate the principles of ethics to clinical practice</w:t>
      </w:r>
    </w:p>
    <w:p w14:paraId="27DE7E77" w14:textId="6E753BFC" w:rsidR="0032174D" w:rsidRPr="008840F9" w:rsidRDefault="006A13B0" w:rsidP="00E078FD">
      <w:pPr>
        <w:pStyle w:val="ListParagraph"/>
        <w:numPr>
          <w:ilvl w:val="1"/>
          <w:numId w:val="10"/>
        </w:numPr>
        <w:tabs>
          <w:tab w:val="left" w:pos="841"/>
        </w:tabs>
        <w:spacing w:line="275" w:lineRule="exact"/>
        <w:ind w:left="840" w:hanging="361"/>
        <w:jc w:val="both"/>
        <w:rPr>
          <w:sz w:val="24"/>
          <w:szCs w:val="24"/>
        </w:rPr>
      </w:pPr>
      <w:r w:rsidRPr="008840F9">
        <w:rPr>
          <w:sz w:val="24"/>
          <w:szCs w:val="24"/>
        </w:rPr>
        <w:t>Such online for</w:t>
      </w:r>
      <w:r w:rsidR="004C215A" w:rsidRPr="008840F9">
        <w:rPr>
          <w:sz w:val="24"/>
          <w:szCs w:val="24"/>
        </w:rPr>
        <w:t>a</w:t>
      </w:r>
      <w:r w:rsidRPr="008840F9">
        <w:rPr>
          <w:sz w:val="24"/>
          <w:szCs w:val="24"/>
        </w:rPr>
        <w:t xml:space="preserve"> for discussions and debates must remain an ongoing</w:t>
      </w:r>
      <w:r w:rsidRPr="008840F9">
        <w:rPr>
          <w:spacing w:val="-5"/>
          <w:sz w:val="24"/>
          <w:szCs w:val="24"/>
        </w:rPr>
        <w:t xml:space="preserve"> </w:t>
      </w:r>
      <w:r w:rsidRPr="008840F9">
        <w:rPr>
          <w:sz w:val="24"/>
          <w:szCs w:val="24"/>
        </w:rPr>
        <w:t>activity</w:t>
      </w:r>
    </w:p>
    <w:p w14:paraId="141A19E8" w14:textId="77777777" w:rsidR="0032174D" w:rsidRPr="008840F9" w:rsidRDefault="006A13B0" w:rsidP="00852956">
      <w:pPr>
        <w:pStyle w:val="ListParagraph"/>
        <w:numPr>
          <w:ilvl w:val="1"/>
          <w:numId w:val="10"/>
        </w:numPr>
        <w:tabs>
          <w:tab w:val="left" w:pos="841"/>
        </w:tabs>
        <w:spacing w:before="74" w:line="276" w:lineRule="auto"/>
        <w:ind w:left="840" w:right="1330" w:hanging="360"/>
        <w:jc w:val="both"/>
        <w:rPr>
          <w:sz w:val="24"/>
          <w:szCs w:val="24"/>
        </w:rPr>
      </w:pPr>
      <w:r w:rsidRPr="008840F9">
        <w:rPr>
          <w:sz w:val="24"/>
          <w:szCs w:val="24"/>
        </w:rPr>
        <w:t xml:space="preserve">This activity is likely to influence </w:t>
      </w:r>
      <w:r w:rsidRPr="008840F9">
        <w:rPr>
          <w:spacing w:val="2"/>
          <w:sz w:val="24"/>
          <w:szCs w:val="24"/>
        </w:rPr>
        <w:t xml:space="preserve">my </w:t>
      </w:r>
      <w:r w:rsidRPr="008840F9">
        <w:rPr>
          <w:sz w:val="24"/>
          <w:szCs w:val="24"/>
        </w:rPr>
        <w:t>future practice in handling ethical issues in a</w:t>
      </w:r>
      <w:r w:rsidRPr="008840F9">
        <w:rPr>
          <w:spacing w:val="-23"/>
          <w:sz w:val="24"/>
          <w:szCs w:val="24"/>
        </w:rPr>
        <w:t xml:space="preserve"> </w:t>
      </w:r>
      <w:r w:rsidRPr="008840F9">
        <w:rPr>
          <w:sz w:val="24"/>
          <w:szCs w:val="24"/>
        </w:rPr>
        <w:t>clinical encounter.</w:t>
      </w:r>
    </w:p>
    <w:p w14:paraId="48609380" w14:textId="77777777" w:rsidR="0032174D" w:rsidRPr="008840F9" w:rsidRDefault="006A13B0" w:rsidP="00852956">
      <w:pPr>
        <w:pStyle w:val="ListParagraph"/>
        <w:numPr>
          <w:ilvl w:val="1"/>
          <w:numId w:val="10"/>
        </w:numPr>
        <w:tabs>
          <w:tab w:val="left" w:pos="841"/>
        </w:tabs>
        <w:spacing w:line="278" w:lineRule="auto"/>
        <w:ind w:left="840" w:right="1048" w:hanging="360"/>
        <w:jc w:val="both"/>
        <w:rPr>
          <w:sz w:val="24"/>
          <w:szCs w:val="24"/>
        </w:rPr>
      </w:pPr>
      <w:r w:rsidRPr="008840F9">
        <w:rPr>
          <w:sz w:val="24"/>
          <w:szCs w:val="24"/>
        </w:rPr>
        <w:t>The online discussions have helped me develop an empathic attitude towards issues related</w:t>
      </w:r>
      <w:r w:rsidRPr="008840F9">
        <w:rPr>
          <w:spacing w:val="-11"/>
          <w:sz w:val="24"/>
          <w:szCs w:val="24"/>
        </w:rPr>
        <w:t xml:space="preserve"> </w:t>
      </w:r>
      <w:r w:rsidRPr="008840F9">
        <w:rPr>
          <w:sz w:val="24"/>
          <w:szCs w:val="24"/>
        </w:rPr>
        <w:t>to clinical</w:t>
      </w:r>
      <w:r w:rsidRPr="008840F9">
        <w:rPr>
          <w:spacing w:val="-1"/>
          <w:sz w:val="24"/>
          <w:szCs w:val="24"/>
        </w:rPr>
        <w:t xml:space="preserve"> </w:t>
      </w:r>
      <w:r w:rsidRPr="008840F9">
        <w:rPr>
          <w:sz w:val="24"/>
          <w:szCs w:val="24"/>
        </w:rPr>
        <w:t>ethics</w:t>
      </w:r>
    </w:p>
    <w:p w14:paraId="3C077482" w14:textId="77777777" w:rsidR="0032174D" w:rsidRPr="008840F9" w:rsidRDefault="006A13B0" w:rsidP="00852956">
      <w:pPr>
        <w:pStyle w:val="ListParagraph"/>
        <w:numPr>
          <w:ilvl w:val="1"/>
          <w:numId w:val="10"/>
        </w:numPr>
        <w:tabs>
          <w:tab w:val="left" w:pos="841"/>
        </w:tabs>
        <w:spacing w:line="276" w:lineRule="auto"/>
        <w:ind w:left="840" w:right="1319" w:hanging="360"/>
        <w:jc w:val="both"/>
        <w:rPr>
          <w:sz w:val="24"/>
          <w:szCs w:val="24"/>
        </w:rPr>
      </w:pPr>
      <w:r w:rsidRPr="008840F9">
        <w:rPr>
          <w:sz w:val="24"/>
          <w:szCs w:val="24"/>
        </w:rPr>
        <w:t>After the online discussions, I would be more comfortable in discussing ethical issues with my peers, seniors and</w:t>
      </w:r>
      <w:r w:rsidRPr="008840F9">
        <w:rPr>
          <w:spacing w:val="-4"/>
          <w:sz w:val="24"/>
          <w:szCs w:val="24"/>
        </w:rPr>
        <w:t xml:space="preserve"> </w:t>
      </w:r>
      <w:r w:rsidRPr="008840F9">
        <w:rPr>
          <w:sz w:val="24"/>
          <w:szCs w:val="24"/>
        </w:rPr>
        <w:t>faculty.</w:t>
      </w:r>
    </w:p>
    <w:p w14:paraId="050D855C" w14:textId="77777777" w:rsidR="0032174D" w:rsidRPr="008840F9" w:rsidRDefault="006A13B0" w:rsidP="00E078FD">
      <w:pPr>
        <w:pStyle w:val="ListParagraph"/>
        <w:numPr>
          <w:ilvl w:val="1"/>
          <w:numId w:val="10"/>
        </w:numPr>
        <w:tabs>
          <w:tab w:val="left" w:pos="841"/>
        </w:tabs>
        <w:spacing w:line="275" w:lineRule="exact"/>
        <w:ind w:left="840" w:hanging="361"/>
        <w:jc w:val="both"/>
        <w:rPr>
          <w:sz w:val="24"/>
          <w:szCs w:val="24"/>
        </w:rPr>
      </w:pPr>
      <w:r w:rsidRPr="008840F9">
        <w:rPr>
          <w:sz w:val="24"/>
          <w:szCs w:val="24"/>
        </w:rPr>
        <w:t>The online discussions prompted me to read more in the field of Clinical</w:t>
      </w:r>
      <w:r w:rsidRPr="008840F9">
        <w:rPr>
          <w:spacing w:val="-4"/>
          <w:sz w:val="24"/>
          <w:szCs w:val="24"/>
        </w:rPr>
        <w:t xml:space="preserve"> </w:t>
      </w:r>
      <w:r w:rsidRPr="008840F9">
        <w:rPr>
          <w:sz w:val="24"/>
          <w:szCs w:val="24"/>
        </w:rPr>
        <w:t>Ethics.</w:t>
      </w:r>
    </w:p>
    <w:p w14:paraId="72C1BDA3" w14:textId="77777777" w:rsidR="0032174D" w:rsidRPr="008840F9" w:rsidRDefault="0032174D" w:rsidP="00E078FD">
      <w:pPr>
        <w:pStyle w:val="BodyText"/>
        <w:spacing w:before="10"/>
        <w:jc w:val="both"/>
      </w:pPr>
    </w:p>
    <w:p w14:paraId="68632FCB" w14:textId="77777777" w:rsidR="000258E3" w:rsidRDefault="006A13B0" w:rsidP="000258E3">
      <w:pPr>
        <w:pStyle w:val="BodyText"/>
        <w:spacing w:line="552" w:lineRule="auto"/>
        <w:ind w:left="480" w:right="1902"/>
        <w:jc w:val="both"/>
      </w:pPr>
      <w:r w:rsidRPr="008840F9">
        <w:t xml:space="preserve">The </w:t>
      </w:r>
      <w:r w:rsidR="005C0EA8" w:rsidRPr="008840F9">
        <w:t>Likert</w:t>
      </w:r>
      <w:r w:rsidRPr="008840F9">
        <w:t xml:space="preserve"> rating for each of these statements is represented in </w:t>
      </w:r>
      <w:r w:rsidR="00852956">
        <w:t>Figure 3.</w:t>
      </w:r>
    </w:p>
    <w:p w14:paraId="491B9902" w14:textId="08E2304A" w:rsidR="0032174D" w:rsidRPr="008840F9" w:rsidRDefault="006A13B0" w:rsidP="000258E3">
      <w:pPr>
        <w:pStyle w:val="BodyText"/>
        <w:ind w:left="480" w:right="1902"/>
        <w:jc w:val="both"/>
      </w:pPr>
      <w:r w:rsidRPr="008840F9">
        <w:t xml:space="preserve">D2) </w:t>
      </w:r>
      <w:r w:rsidR="007F3A23" w:rsidRPr="008840F9">
        <w:t xml:space="preserve">Only </w:t>
      </w:r>
      <w:r w:rsidR="005C0EA8" w:rsidRPr="008840F9">
        <w:t>eight</w:t>
      </w:r>
      <w:r w:rsidRPr="008840F9">
        <w:t xml:space="preserve"> Intern doctors who did not participate in the online discussion could be contacted and they mentioned their reasons as</w:t>
      </w:r>
      <w:r w:rsidRPr="008840F9">
        <w:rPr>
          <w:spacing w:val="-1"/>
        </w:rPr>
        <w:t xml:space="preserve"> </w:t>
      </w:r>
      <w:r w:rsidRPr="008840F9">
        <w:t>follows:</w:t>
      </w:r>
    </w:p>
    <w:p w14:paraId="38BB58C8" w14:textId="7800F093" w:rsidR="0032174D" w:rsidRDefault="006A13B0" w:rsidP="000258E3">
      <w:pPr>
        <w:pStyle w:val="BodyText"/>
        <w:ind w:left="480"/>
        <w:jc w:val="both"/>
      </w:pPr>
      <w:r w:rsidRPr="008840F9">
        <w:t>Lack of time: 4; lack of resource:</w:t>
      </w:r>
      <w:r w:rsidRPr="008840F9">
        <w:rPr>
          <w:spacing w:val="-8"/>
        </w:rPr>
        <w:t xml:space="preserve"> </w:t>
      </w:r>
      <w:r w:rsidRPr="008840F9">
        <w:t>4</w:t>
      </w:r>
    </w:p>
    <w:p w14:paraId="54526531" w14:textId="77777777" w:rsidR="000258E3" w:rsidRDefault="000258E3" w:rsidP="00E078FD">
      <w:pPr>
        <w:spacing w:line="275" w:lineRule="exact"/>
        <w:jc w:val="both"/>
        <w:rPr>
          <w:sz w:val="24"/>
          <w:szCs w:val="24"/>
        </w:rPr>
      </w:pPr>
    </w:p>
    <w:p w14:paraId="213BEF02" w14:textId="77777777" w:rsidR="0032174D" w:rsidRPr="008840F9" w:rsidRDefault="006A13B0" w:rsidP="00E078FD">
      <w:pPr>
        <w:pStyle w:val="BodyText"/>
        <w:spacing w:before="74"/>
        <w:ind w:left="480"/>
        <w:jc w:val="both"/>
      </w:pPr>
      <w:r w:rsidRPr="008840F9">
        <w:t>D3) The comments by the intern doctors were as follows:</w:t>
      </w:r>
    </w:p>
    <w:p w14:paraId="134CD454" w14:textId="77777777" w:rsidR="0032174D" w:rsidRPr="008840F9" w:rsidRDefault="0032174D" w:rsidP="00E078FD">
      <w:pPr>
        <w:pStyle w:val="BodyText"/>
        <w:spacing w:before="1"/>
        <w:jc w:val="both"/>
      </w:pPr>
    </w:p>
    <w:p w14:paraId="057A61A0" w14:textId="77777777" w:rsidR="0032174D" w:rsidRPr="008840F9" w:rsidRDefault="006A13B0" w:rsidP="00E078FD">
      <w:pPr>
        <w:spacing w:before="1" w:line="278" w:lineRule="auto"/>
        <w:ind w:left="480" w:right="1670"/>
        <w:jc w:val="both"/>
        <w:rPr>
          <w:i/>
          <w:sz w:val="24"/>
          <w:szCs w:val="24"/>
        </w:rPr>
      </w:pPr>
      <w:r w:rsidRPr="008840F9">
        <w:rPr>
          <w:i/>
          <w:sz w:val="24"/>
          <w:szCs w:val="24"/>
        </w:rPr>
        <w:t>“Many practical aspects were discussed which 'bookish knowledge’ could never teach us” “Teachers and their years of experience were like guiding light”</w:t>
      </w:r>
    </w:p>
    <w:p w14:paraId="42FFF910" w14:textId="77777777" w:rsidR="0032174D" w:rsidRPr="008840F9" w:rsidRDefault="006A13B0" w:rsidP="00E078FD">
      <w:pPr>
        <w:spacing w:line="276" w:lineRule="auto"/>
        <w:ind w:left="480" w:right="1201"/>
        <w:jc w:val="both"/>
        <w:rPr>
          <w:i/>
          <w:sz w:val="24"/>
          <w:szCs w:val="24"/>
        </w:rPr>
      </w:pPr>
      <w:r w:rsidRPr="008840F9">
        <w:rPr>
          <w:i/>
          <w:sz w:val="24"/>
          <w:szCs w:val="24"/>
        </w:rPr>
        <w:t>“It was a platform of like-minded people where practical experiences of peers became our learning lessons”</w:t>
      </w:r>
    </w:p>
    <w:p w14:paraId="7102AEA8" w14:textId="77777777" w:rsidR="0032174D" w:rsidRPr="008840F9" w:rsidRDefault="006A13B0" w:rsidP="00E078FD">
      <w:pPr>
        <w:spacing w:line="278" w:lineRule="auto"/>
        <w:ind w:left="480" w:right="4306"/>
        <w:jc w:val="both"/>
        <w:rPr>
          <w:i/>
          <w:sz w:val="24"/>
          <w:szCs w:val="24"/>
        </w:rPr>
      </w:pPr>
      <w:r w:rsidRPr="008840F9">
        <w:rPr>
          <w:i/>
          <w:sz w:val="24"/>
          <w:szCs w:val="24"/>
        </w:rPr>
        <w:t>“There should be an option of anonymous posting online also” “We should start a blog in which everyone should participate”</w:t>
      </w:r>
    </w:p>
    <w:p w14:paraId="61B24EF7" w14:textId="571A2732" w:rsidR="0091171E" w:rsidRPr="008840F9" w:rsidRDefault="006A13B0" w:rsidP="000258E3">
      <w:pPr>
        <w:spacing w:line="276" w:lineRule="auto"/>
        <w:ind w:left="480" w:right="1201"/>
        <w:jc w:val="both"/>
        <w:rPr>
          <w:i/>
          <w:sz w:val="24"/>
          <w:szCs w:val="24"/>
        </w:rPr>
      </w:pPr>
      <w:r w:rsidRPr="008840F9">
        <w:rPr>
          <w:i/>
          <w:sz w:val="24"/>
          <w:szCs w:val="24"/>
        </w:rPr>
        <w:t>“A 'good idea’ needs proper implementation; hence now, together we need to work on implementation”</w:t>
      </w:r>
    </w:p>
    <w:p w14:paraId="5A2EEA61" w14:textId="013D3569" w:rsidR="0032174D" w:rsidRPr="008840F9" w:rsidRDefault="0091171E" w:rsidP="00E078FD">
      <w:pPr>
        <w:pStyle w:val="Heading2"/>
        <w:ind w:left="0"/>
        <w:jc w:val="both"/>
        <w:rPr>
          <w:b/>
          <w:bCs/>
          <w:sz w:val="24"/>
          <w:szCs w:val="24"/>
        </w:rPr>
      </w:pPr>
      <w:r w:rsidRPr="008840F9">
        <w:rPr>
          <w:b/>
          <w:bCs/>
          <w:sz w:val="24"/>
          <w:szCs w:val="24"/>
        </w:rPr>
        <w:lastRenderedPageBreak/>
        <w:t xml:space="preserve">        </w:t>
      </w:r>
      <w:r w:rsidR="006A13B0" w:rsidRPr="008840F9">
        <w:rPr>
          <w:b/>
          <w:bCs/>
          <w:sz w:val="24"/>
          <w:szCs w:val="24"/>
        </w:rPr>
        <w:t>Discussion</w:t>
      </w:r>
    </w:p>
    <w:p w14:paraId="54E2824C" w14:textId="77777777" w:rsidR="0032174D" w:rsidRPr="008840F9" w:rsidRDefault="0032174D" w:rsidP="00E078FD">
      <w:pPr>
        <w:pStyle w:val="BodyText"/>
        <w:spacing w:before="8"/>
        <w:jc w:val="both"/>
      </w:pPr>
    </w:p>
    <w:p w14:paraId="10AD8F81" w14:textId="3A96A243" w:rsidR="0032174D" w:rsidRPr="008840F9" w:rsidRDefault="006A13B0" w:rsidP="00E078FD">
      <w:pPr>
        <w:pStyle w:val="BodyText"/>
        <w:spacing w:line="276" w:lineRule="auto"/>
        <w:ind w:left="480" w:right="1549"/>
        <w:jc w:val="both"/>
      </w:pPr>
      <w:r w:rsidRPr="008840F9">
        <w:t>The intervention in teaching clinical ethics including the integrated seminar and online discussion revealed positive results in terms of increase in knowledge and application of the principles of clinical ethics.</w:t>
      </w:r>
      <w:r w:rsidR="00221A07" w:rsidRPr="008840F9">
        <w:t xml:space="preserve"> Even the pre-intervention average MCQ score was around 50% which means that the interns did have some basic knowledge on the principles of ethics despite having had no prior formal teaching-learning experience. </w:t>
      </w:r>
    </w:p>
    <w:p w14:paraId="6D66FEEF" w14:textId="42110F9A" w:rsidR="0032174D" w:rsidRPr="008840F9" w:rsidRDefault="006A13B0" w:rsidP="00E078FD">
      <w:pPr>
        <w:pStyle w:val="BodyText"/>
        <w:spacing w:before="200" w:line="276" w:lineRule="auto"/>
        <w:ind w:left="480" w:right="1201"/>
        <w:jc w:val="both"/>
      </w:pPr>
      <w:r w:rsidRPr="008840F9">
        <w:t>Diverse issues related to clinical ethics were discussed in the online forum and it was a unique platform where faculty members, resident doctors and intern doctors together participated in a relevant and fruitful discussion pertaining to clinical ethics, in the context of what was learnt in the seminar and what was witnessed and experienced in the subsequent clinical rotations.</w:t>
      </w:r>
      <w:r w:rsidR="00221A07" w:rsidRPr="008840F9">
        <w:t xml:space="preserve"> </w:t>
      </w:r>
    </w:p>
    <w:p w14:paraId="234F0412" w14:textId="17C3288F" w:rsidR="00734C2E" w:rsidRPr="008840F9" w:rsidRDefault="006A13B0" w:rsidP="00E078FD">
      <w:pPr>
        <w:pStyle w:val="BodyText"/>
        <w:spacing w:before="199" w:line="276" w:lineRule="auto"/>
        <w:ind w:left="480" w:right="1069"/>
        <w:jc w:val="both"/>
      </w:pPr>
      <w:r w:rsidRPr="008840F9">
        <w:t xml:space="preserve">The feedback from the intern doctors revealed that they were satisfied with the interactive teaching, and found the group discussion based on case scenarios very interesting. </w:t>
      </w:r>
      <w:r w:rsidR="00734C2E" w:rsidRPr="008840F9">
        <w:t xml:space="preserve">They were also satisfied with the discussion on the online platform. They started thinking on and applying the principles of ethics to situations in their clinical rotations and discussing those on the group. They also shared posts related to movie scenes, real life cases etc. which had ethical issues. </w:t>
      </w:r>
      <w:r w:rsidR="005C0EA8" w:rsidRPr="008840F9">
        <w:t>Thus,</w:t>
      </w:r>
      <w:r w:rsidR="00734C2E" w:rsidRPr="008840F9">
        <w:t xml:space="preserve"> this post-seminar online group discussion ensured that the principles learnt are not just kept in mind, but also actively applied. </w:t>
      </w:r>
    </w:p>
    <w:p w14:paraId="71FB9FF7" w14:textId="671B007C" w:rsidR="00734C2E" w:rsidRPr="008840F9" w:rsidRDefault="00734C2E" w:rsidP="00E078FD">
      <w:pPr>
        <w:pStyle w:val="BodyText"/>
        <w:spacing w:before="199" w:line="276" w:lineRule="auto"/>
        <w:ind w:left="480" w:right="1069"/>
        <w:jc w:val="both"/>
      </w:pPr>
      <w:r w:rsidRPr="008840F9">
        <w:t>This way of teaching ethics thus incorporated elements of integration, interactivity through case-based discussion, reflection and self-directed learning, which are all recommended methods for teaching ethics and professionalism to medical students</w:t>
      </w:r>
      <w:r w:rsidR="00961C9A" w:rsidRPr="008840F9">
        <w:t xml:space="preserve"> in the new CBME curriculum.</w:t>
      </w:r>
      <w:r w:rsidRPr="008840F9">
        <w:t xml:space="preserve"> [</w:t>
      </w:r>
      <w:r w:rsidR="00961C9A" w:rsidRPr="008840F9">
        <w:t>2</w:t>
      </w:r>
      <w:r w:rsidRPr="008840F9">
        <w:t>]</w:t>
      </w:r>
    </w:p>
    <w:p w14:paraId="1189927F" w14:textId="34F7C47A" w:rsidR="00C25CB3" w:rsidRPr="008840F9" w:rsidRDefault="00C25CB3" w:rsidP="00E078FD">
      <w:pPr>
        <w:pStyle w:val="BodyText"/>
        <w:spacing w:before="199" w:line="276" w:lineRule="auto"/>
        <w:ind w:left="480" w:right="1069"/>
        <w:jc w:val="both"/>
      </w:pPr>
      <w:r w:rsidRPr="008840F9">
        <w:t>A study conducted by Premkumar k et al at CMC, Vellore revealed that the self-directed learning readiness of students declined over the years of MBBS and the authors suggested that the curriculum should include different teaching-learning methods that would encourage self-directed learning. [1</w:t>
      </w:r>
      <w:r w:rsidR="002D3175" w:rsidRPr="008840F9">
        <w:t>2</w:t>
      </w:r>
      <w:r w:rsidRPr="008840F9">
        <w:t xml:space="preserve">] The </w:t>
      </w:r>
      <w:r w:rsidR="005C0EA8" w:rsidRPr="008840F9">
        <w:t>Facebook</w:t>
      </w:r>
      <w:r w:rsidRPr="008840F9">
        <w:t xml:space="preserve"> group used in this study provided such an opportunity to the intern doctors. It was also a way to formatively assess the learning of the students, as we could monitor the direction in which the learning proceeded, and make corrections if required. </w:t>
      </w:r>
    </w:p>
    <w:p w14:paraId="7E217881" w14:textId="77777777" w:rsidR="00C55CFA" w:rsidRPr="008840F9" w:rsidRDefault="00734C2E" w:rsidP="00E078FD">
      <w:pPr>
        <w:pStyle w:val="BodyText"/>
        <w:spacing w:before="199" w:line="276" w:lineRule="auto"/>
        <w:ind w:left="480" w:right="1069"/>
        <w:jc w:val="both"/>
      </w:pPr>
      <w:r w:rsidRPr="008840F9">
        <w:t xml:space="preserve">Various other innovative methods have been </w:t>
      </w:r>
      <w:r w:rsidR="00CB005C" w:rsidRPr="008840F9">
        <w:t xml:space="preserve">suggested and </w:t>
      </w:r>
      <w:r w:rsidRPr="008840F9">
        <w:t xml:space="preserve">tried to </w:t>
      </w:r>
      <w:r w:rsidR="00C25CB3" w:rsidRPr="008840F9">
        <w:t xml:space="preserve">teach ethics and professionalism to Indian under-graduate medical students. </w:t>
      </w:r>
      <w:r w:rsidR="002D3175" w:rsidRPr="008840F9">
        <w:t>A scoping review including 29 articles done by D Souza A and Vaswani V</w:t>
      </w:r>
      <w:r w:rsidR="00CB005C" w:rsidRPr="008840F9">
        <w:t xml:space="preserve"> found that case-based discussions was the most common method and assessment methods included reflections, portfolio and simulated patient interactions. [13]</w:t>
      </w:r>
      <w:r w:rsidR="007B08A2" w:rsidRPr="008840F9">
        <w:t xml:space="preserve"> Other methods used in different subjects</w:t>
      </w:r>
      <w:r w:rsidR="00E7516D" w:rsidRPr="008840F9">
        <w:t xml:space="preserve"> to address specific ethical aspects include</w:t>
      </w:r>
      <w:r w:rsidR="007B08A2" w:rsidRPr="008840F9">
        <w:t xml:space="preserve"> learning to respect the cadaver while learning Anatomy</w:t>
      </w:r>
      <w:r w:rsidR="00E7516D" w:rsidRPr="008840F9">
        <w:t xml:space="preserve"> through interactive lectures, individual creative assignments and poster making competition</w:t>
      </w:r>
      <w:r w:rsidR="007B08A2" w:rsidRPr="008840F9">
        <w:t xml:space="preserve">, [14] </w:t>
      </w:r>
      <w:r w:rsidR="00E7516D" w:rsidRPr="008840F9">
        <w:t xml:space="preserve">and </w:t>
      </w:r>
      <w:r w:rsidR="007B08A2" w:rsidRPr="008840F9">
        <w:t xml:space="preserve">integrating various ethical aspects into the Physiology curriculum </w:t>
      </w:r>
      <w:r w:rsidR="00E7516D" w:rsidRPr="008840F9">
        <w:t xml:space="preserve">that would help the student relate theory to clinical practice. </w:t>
      </w:r>
      <w:r w:rsidR="007B08A2" w:rsidRPr="008840F9">
        <w:t>[15]</w:t>
      </w:r>
      <w:r w:rsidR="00E7516D" w:rsidRPr="008840F9">
        <w:t xml:space="preserve"> Additionally, </w:t>
      </w:r>
      <w:r w:rsidR="007B08A2" w:rsidRPr="008840F9">
        <w:t xml:space="preserve">role-plays </w:t>
      </w:r>
      <w:r w:rsidR="00E7516D" w:rsidRPr="008840F9">
        <w:t xml:space="preserve">have been used to teach the affective component of consent and euthanasia. </w:t>
      </w:r>
      <w:r w:rsidR="007B08A2" w:rsidRPr="008840F9">
        <w:t xml:space="preserve">[16] </w:t>
      </w:r>
    </w:p>
    <w:p w14:paraId="5FBE464C" w14:textId="0B8FB2FD" w:rsidR="00C55CFA" w:rsidRPr="008840F9" w:rsidRDefault="00C55CFA" w:rsidP="00E078FD">
      <w:pPr>
        <w:pStyle w:val="BodyText"/>
        <w:spacing w:before="199" w:line="276" w:lineRule="auto"/>
        <w:ind w:left="480" w:right="1069"/>
        <w:jc w:val="both"/>
      </w:pPr>
      <w:r w:rsidRPr="008840F9">
        <w:t xml:space="preserve">Pandya R and colleagues [17] have reported their experience of teaching bioethics by using </w:t>
      </w:r>
      <w:r w:rsidRPr="008840F9">
        <w:lastRenderedPageBreak/>
        <w:t>personal experience narratives by the students for further discussion on the ethical aspects taught via interactive lectures. This is similar to our study in terms of using a method in addition to the interactive lectures, to actively engage the students and make them reflect on ethical issues in their clinical postings. Mahajan R and colleagues have suggested an entire module for intern doctors, including methods such as interactive lectures, case-based learning, role-plays and cinemeducation. [18]</w:t>
      </w:r>
    </w:p>
    <w:p w14:paraId="6DD30076" w14:textId="7DBB2F67" w:rsidR="00A86AA0" w:rsidRPr="008840F9" w:rsidRDefault="00105048" w:rsidP="00E078FD">
      <w:pPr>
        <w:pStyle w:val="BodyText"/>
        <w:spacing w:before="199" w:line="276" w:lineRule="auto"/>
        <w:ind w:left="480" w:right="1069"/>
        <w:jc w:val="both"/>
      </w:pPr>
      <w:r w:rsidRPr="008840F9">
        <w:t>It has been suggested that teaching of clinical ethics should happen throughout the medical curriculum, with re-inforcements at various intervals and during specialty training [19]</w:t>
      </w:r>
      <w:r w:rsidR="00A86AA0" w:rsidRPr="008840F9">
        <w:t xml:space="preserve"> and the focus should be on helping </w:t>
      </w:r>
      <w:r w:rsidR="00A80F05" w:rsidRPr="008840F9">
        <w:t>to</w:t>
      </w:r>
      <w:r w:rsidR="00A86AA0" w:rsidRPr="008840F9">
        <w:t xml:space="preserve"> build skills in identifying and resolving ethical issues [20]</w:t>
      </w:r>
      <w:r w:rsidR="00EB14F2" w:rsidRPr="008840F9">
        <w:t>.</w:t>
      </w:r>
    </w:p>
    <w:p w14:paraId="1D5F6949" w14:textId="20393D96" w:rsidR="0091171E" w:rsidRPr="008840F9" w:rsidRDefault="00A86AA0" w:rsidP="00E078FD">
      <w:pPr>
        <w:pStyle w:val="BodyText"/>
        <w:spacing w:before="199" w:line="276" w:lineRule="auto"/>
        <w:ind w:left="480" w:right="1069"/>
        <w:jc w:val="both"/>
      </w:pPr>
      <w:r w:rsidRPr="008840F9">
        <w:t>Thus, with the findings of our study and corresponding review of the relevant literature, we recommend that while ethics education in Indian Medical Colleges has now become mandatory, we should not limit ourselves to interactive lectures but also</w:t>
      </w:r>
      <w:r w:rsidR="00A80F05" w:rsidRPr="008840F9">
        <w:t xml:space="preserve"> incorporate</w:t>
      </w:r>
      <w:r w:rsidR="0091171E" w:rsidRPr="008840F9">
        <w:t xml:space="preserve"> some of the</w:t>
      </w:r>
      <w:r w:rsidRPr="008840F9">
        <w:t xml:space="preserve"> innovative teaching-learning methods </w:t>
      </w:r>
      <w:r w:rsidR="0091171E" w:rsidRPr="008840F9">
        <w:t>to actively engage the students. It</w:t>
      </w:r>
      <w:r w:rsidRPr="008840F9">
        <w:t xml:space="preserve"> is important to ensure that the principles are not just learnt but also reflected upon and applied in clinical practice. For this, some platform for ongoing discussions must be created, which in our case was an online discussion on </w:t>
      </w:r>
      <w:r w:rsidR="004C05B0" w:rsidRPr="008840F9">
        <w:t>Facebook</w:t>
      </w:r>
      <w:r w:rsidRPr="008840F9">
        <w:t xml:space="preserve"> group connecting interns, resident doctors and faculty members.</w:t>
      </w:r>
    </w:p>
    <w:p w14:paraId="3756E6F9" w14:textId="24276F76" w:rsidR="0091171E" w:rsidRPr="008840F9" w:rsidRDefault="004C05B0" w:rsidP="00E078FD">
      <w:pPr>
        <w:pStyle w:val="BodyText"/>
        <w:spacing w:before="199" w:line="276" w:lineRule="auto"/>
        <w:ind w:left="480" w:right="1069"/>
        <w:jc w:val="both"/>
      </w:pPr>
      <w:r w:rsidRPr="008840F9">
        <w:t>L</w:t>
      </w:r>
      <w:r w:rsidR="0091171E" w:rsidRPr="008840F9">
        <w:t xml:space="preserve">imitations of the study are that the participants were not followed up </w:t>
      </w:r>
      <w:r w:rsidR="00A80F05" w:rsidRPr="008840F9">
        <w:t xml:space="preserve">over long term </w:t>
      </w:r>
      <w:r w:rsidR="0091171E" w:rsidRPr="008840F9">
        <w:t xml:space="preserve">to evaluate how the learning actually helped them in practice. Also, only four departments could come together to implement the workshop due to time and resource constraints. </w:t>
      </w:r>
    </w:p>
    <w:p w14:paraId="0E135E29" w14:textId="4C338348" w:rsidR="005C6C8F" w:rsidRPr="008840F9" w:rsidRDefault="005C6C8F" w:rsidP="000258E3">
      <w:pPr>
        <w:pStyle w:val="BodyText"/>
        <w:spacing w:before="199" w:line="276" w:lineRule="auto"/>
        <w:ind w:right="1069"/>
        <w:jc w:val="both"/>
      </w:pPr>
      <w:r w:rsidRPr="008840F9">
        <w:t>References</w:t>
      </w:r>
    </w:p>
    <w:p w14:paraId="5F0D0807" w14:textId="11F9DEB8" w:rsidR="005C6C8F" w:rsidRPr="008840F9" w:rsidRDefault="005C6C8F" w:rsidP="00E078FD">
      <w:pPr>
        <w:jc w:val="both"/>
        <w:rPr>
          <w:sz w:val="24"/>
          <w:szCs w:val="24"/>
        </w:rPr>
      </w:pPr>
    </w:p>
    <w:p w14:paraId="4726A0AF" w14:textId="48F1D453" w:rsidR="00353445" w:rsidRPr="008840F9" w:rsidRDefault="00353445" w:rsidP="00E078FD">
      <w:pPr>
        <w:pStyle w:val="ListParagraph"/>
        <w:numPr>
          <w:ilvl w:val="0"/>
          <w:numId w:val="15"/>
        </w:numPr>
        <w:tabs>
          <w:tab w:val="left" w:pos="1201"/>
        </w:tabs>
        <w:spacing w:line="276" w:lineRule="auto"/>
        <w:ind w:right="2094"/>
        <w:jc w:val="both"/>
        <w:rPr>
          <w:sz w:val="24"/>
          <w:szCs w:val="24"/>
        </w:rPr>
      </w:pPr>
      <w:r w:rsidRPr="008840F9">
        <w:rPr>
          <w:sz w:val="24"/>
          <w:szCs w:val="24"/>
        </w:rPr>
        <w:t>Medical Council of India. Competency based undergraduate curriculum for the Indian Medical Graduate. Available from: </w:t>
      </w:r>
      <w:hyperlink r:id="rId13" w:history="1">
        <w:r w:rsidR="004B64E7" w:rsidRPr="008840F9">
          <w:rPr>
            <w:rStyle w:val="Hyperlink"/>
            <w:color w:val="auto"/>
            <w:sz w:val="24"/>
            <w:szCs w:val="24"/>
          </w:rPr>
          <w:t>https://www.nmc.org.in/wp-content/uploads/2020/01/UG-Curriculum-Vol-I.pdf</w:t>
        </w:r>
      </w:hyperlink>
      <w:r w:rsidR="004B64E7" w:rsidRPr="008840F9">
        <w:rPr>
          <w:sz w:val="24"/>
          <w:szCs w:val="24"/>
        </w:rPr>
        <w:t>. Last accessed January 7, 2021.</w:t>
      </w:r>
    </w:p>
    <w:p w14:paraId="502C30B8" w14:textId="2ACF19DA" w:rsidR="005C6C8F" w:rsidRPr="008840F9" w:rsidRDefault="00353445" w:rsidP="00E078FD">
      <w:pPr>
        <w:pStyle w:val="ListParagraph"/>
        <w:numPr>
          <w:ilvl w:val="0"/>
          <w:numId w:val="15"/>
        </w:numPr>
        <w:jc w:val="both"/>
        <w:rPr>
          <w:sz w:val="24"/>
          <w:szCs w:val="24"/>
        </w:rPr>
      </w:pPr>
      <w:r w:rsidRPr="008840F9">
        <w:rPr>
          <w:sz w:val="24"/>
          <w:szCs w:val="24"/>
        </w:rPr>
        <w:t xml:space="preserve">Medical Council of India. Attitude, Ethics and Communication Competencies for the Indian Medical Graduate 2018. Available from </w:t>
      </w:r>
      <w:hyperlink r:id="rId14" w:history="1">
        <w:r w:rsidRPr="008840F9">
          <w:rPr>
            <w:rStyle w:val="Hyperlink"/>
            <w:color w:val="auto"/>
            <w:sz w:val="24"/>
            <w:szCs w:val="24"/>
          </w:rPr>
          <w:t>https://www.nmc.org.in/wp-content/uploads/2020/01/AETCOM_book.pdf</w:t>
        </w:r>
      </w:hyperlink>
      <w:r w:rsidRPr="008840F9">
        <w:rPr>
          <w:sz w:val="24"/>
          <w:szCs w:val="24"/>
        </w:rPr>
        <w:t xml:space="preserve">. Last accessed January 7, 2021. </w:t>
      </w:r>
    </w:p>
    <w:p w14:paraId="7CD3FC73" w14:textId="08CD8F61" w:rsidR="005C6C8F" w:rsidRPr="008840F9" w:rsidRDefault="00E470E3" w:rsidP="00E078FD">
      <w:pPr>
        <w:pStyle w:val="ListParagraph"/>
        <w:numPr>
          <w:ilvl w:val="0"/>
          <w:numId w:val="15"/>
        </w:numPr>
        <w:tabs>
          <w:tab w:val="left" w:pos="1201"/>
        </w:tabs>
        <w:spacing w:line="276" w:lineRule="auto"/>
        <w:ind w:right="2094"/>
        <w:jc w:val="both"/>
        <w:rPr>
          <w:sz w:val="24"/>
          <w:szCs w:val="24"/>
        </w:rPr>
      </w:pPr>
      <w:hyperlink r:id="rId15">
        <w:r w:rsidR="00391B97" w:rsidRPr="008840F9">
          <w:rPr>
            <w:sz w:val="24"/>
            <w:szCs w:val="24"/>
          </w:rPr>
          <w:t>Modi JN</w:t>
        </w:r>
      </w:hyperlink>
      <w:r w:rsidR="00391B97" w:rsidRPr="008840F9">
        <w:rPr>
          <w:sz w:val="24"/>
          <w:szCs w:val="24"/>
        </w:rPr>
        <w:t xml:space="preserve">, </w:t>
      </w:r>
      <w:hyperlink r:id="rId16">
        <w:r w:rsidR="00391B97" w:rsidRPr="008840F9">
          <w:rPr>
            <w:sz w:val="24"/>
            <w:szCs w:val="24"/>
          </w:rPr>
          <w:t>Anshu</w:t>
        </w:r>
      </w:hyperlink>
      <w:r w:rsidR="00391B97" w:rsidRPr="008840F9">
        <w:rPr>
          <w:sz w:val="24"/>
          <w:szCs w:val="24"/>
        </w:rPr>
        <w:t xml:space="preserve">, </w:t>
      </w:r>
      <w:hyperlink r:id="rId17">
        <w:r w:rsidR="00391B97" w:rsidRPr="008840F9">
          <w:rPr>
            <w:sz w:val="24"/>
            <w:szCs w:val="24"/>
          </w:rPr>
          <w:t>Gupta P</w:t>
        </w:r>
      </w:hyperlink>
      <w:r w:rsidR="00391B97" w:rsidRPr="008840F9">
        <w:rPr>
          <w:sz w:val="24"/>
          <w:szCs w:val="24"/>
        </w:rPr>
        <w:t xml:space="preserve">, </w:t>
      </w:r>
      <w:hyperlink r:id="rId18">
        <w:r w:rsidR="00391B97" w:rsidRPr="008840F9">
          <w:rPr>
            <w:sz w:val="24"/>
            <w:szCs w:val="24"/>
          </w:rPr>
          <w:t>Singh T.</w:t>
        </w:r>
      </w:hyperlink>
      <w:r w:rsidR="00391B97" w:rsidRPr="008840F9">
        <w:rPr>
          <w:sz w:val="24"/>
          <w:szCs w:val="24"/>
        </w:rPr>
        <w:t xml:space="preserve"> Teaching and assessing professionalism in the Indian context. </w:t>
      </w:r>
      <w:hyperlink r:id="rId19">
        <w:r w:rsidR="00391B97" w:rsidRPr="008840F9">
          <w:rPr>
            <w:sz w:val="24"/>
            <w:szCs w:val="24"/>
          </w:rPr>
          <w:t xml:space="preserve">Indian Pediatr </w:t>
        </w:r>
      </w:hyperlink>
      <w:r w:rsidR="00391B97" w:rsidRPr="008840F9">
        <w:rPr>
          <w:sz w:val="24"/>
          <w:szCs w:val="24"/>
        </w:rPr>
        <w:t>2014</w:t>
      </w:r>
      <w:r w:rsidR="00391B97" w:rsidRPr="008840F9">
        <w:rPr>
          <w:spacing w:val="1"/>
          <w:sz w:val="24"/>
          <w:szCs w:val="24"/>
        </w:rPr>
        <w:t xml:space="preserve"> </w:t>
      </w:r>
      <w:r w:rsidR="00391B97" w:rsidRPr="008840F9">
        <w:rPr>
          <w:sz w:val="24"/>
          <w:szCs w:val="24"/>
        </w:rPr>
        <w:t>Nov;51(11):881-8.</w:t>
      </w:r>
    </w:p>
    <w:p w14:paraId="407C52F3" w14:textId="5300D705" w:rsidR="002411A9" w:rsidRPr="008840F9" w:rsidRDefault="002411A9" w:rsidP="00E078FD">
      <w:pPr>
        <w:pStyle w:val="ListParagraph"/>
        <w:numPr>
          <w:ilvl w:val="0"/>
          <w:numId w:val="15"/>
        </w:numPr>
        <w:jc w:val="both"/>
        <w:rPr>
          <w:sz w:val="24"/>
          <w:szCs w:val="24"/>
        </w:rPr>
      </w:pPr>
      <w:r w:rsidRPr="008840F9">
        <w:rPr>
          <w:sz w:val="24"/>
          <w:szCs w:val="24"/>
        </w:rPr>
        <w:t>Dhir, S.K., Verma, D., Batta, M. </w:t>
      </w:r>
      <w:r w:rsidRPr="008840F9">
        <w:rPr>
          <w:i/>
          <w:iCs/>
          <w:sz w:val="24"/>
          <w:szCs w:val="24"/>
        </w:rPr>
        <w:t>et al.</w:t>
      </w:r>
      <w:r w:rsidRPr="008840F9">
        <w:rPr>
          <w:sz w:val="24"/>
          <w:szCs w:val="24"/>
        </w:rPr>
        <w:t> E-learning in medical education in India. </w:t>
      </w:r>
      <w:r w:rsidRPr="008840F9">
        <w:rPr>
          <w:i/>
          <w:iCs/>
          <w:sz w:val="24"/>
          <w:szCs w:val="24"/>
        </w:rPr>
        <w:t>Indian Pediatr 2017;</w:t>
      </w:r>
      <w:r w:rsidRPr="008840F9">
        <w:rPr>
          <w:sz w:val="24"/>
          <w:szCs w:val="24"/>
        </w:rPr>
        <w:t> 54,</w:t>
      </w:r>
      <w:r w:rsidRPr="008840F9">
        <w:rPr>
          <w:b/>
          <w:bCs/>
          <w:sz w:val="24"/>
          <w:szCs w:val="24"/>
        </w:rPr>
        <w:t> </w:t>
      </w:r>
      <w:r w:rsidRPr="008840F9">
        <w:rPr>
          <w:sz w:val="24"/>
          <w:szCs w:val="24"/>
        </w:rPr>
        <w:t>871–877 (2017).</w:t>
      </w:r>
    </w:p>
    <w:p w14:paraId="569CFB7A" w14:textId="5B5AABC4" w:rsidR="00391B97" w:rsidRPr="008840F9" w:rsidRDefault="002411A9" w:rsidP="00E078FD">
      <w:pPr>
        <w:pStyle w:val="ListParagraph"/>
        <w:numPr>
          <w:ilvl w:val="0"/>
          <w:numId w:val="15"/>
        </w:numPr>
        <w:jc w:val="both"/>
        <w:rPr>
          <w:sz w:val="24"/>
          <w:szCs w:val="24"/>
        </w:rPr>
      </w:pPr>
      <w:r w:rsidRPr="008840F9">
        <w:rPr>
          <w:sz w:val="24"/>
          <w:szCs w:val="24"/>
        </w:rPr>
        <w:t>Sharma A, Singh D, Singh R, Singh S, Kapoor A, Kumar A et al. Development and Introduction of Facebook Teaching Module for First Year Medical Students in Anatomy: A Students’ Perspective. Global Bioethics Enquiry 2020; 8(1): 37-41</w:t>
      </w:r>
    </w:p>
    <w:p w14:paraId="3C1751DA" w14:textId="3497E3D5" w:rsidR="00391B97" w:rsidRPr="008840F9" w:rsidRDefault="000B5388" w:rsidP="00E078FD">
      <w:pPr>
        <w:pStyle w:val="ListParagraph"/>
        <w:numPr>
          <w:ilvl w:val="0"/>
          <w:numId w:val="15"/>
        </w:numPr>
        <w:jc w:val="both"/>
        <w:rPr>
          <w:sz w:val="24"/>
          <w:szCs w:val="24"/>
        </w:rPr>
      </w:pPr>
      <w:r w:rsidRPr="008840F9">
        <w:rPr>
          <w:sz w:val="24"/>
          <w:szCs w:val="24"/>
        </w:rPr>
        <w:t>Ghanem</w:t>
      </w:r>
      <w:r w:rsidR="002411A9" w:rsidRPr="008840F9">
        <w:rPr>
          <w:sz w:val="24"/>
          <w:szCs w:val="24"/>
        </w:rPr>
        <w:t xml:space="preserve"> </w:t>
      </w:r>
      <w:r w:rsidRPr="008840F9">
        <w:rPr>
          <w:sz w:val="24"/>
          <w:szCs w:val="24"/>
        </w:rPr>
        <w:t>O, Logghe</w:t>
      </w:r>
      <w:r w:rsidR="002411A9" w:rsidRPr="008840F9">
        <w:rPr>
          <w:sz w:val="24"/>
          <w:szCs w:val="24"/>
        </w:rPr>
        <w:t xml:space="preserve"> </w:t>
      </w:r>
      <w:r w:rsidRPr="008840F9">
        <w:rPr>
          <w:sz w:val="24"/>
          <w:szCs w:val="24"/>
        </w:rPr>
        <w:t>HJ, Tran</w:t>
      </w:r>
      <w:r w:rsidR="002411A9" w:rsidRPr="008840F9">
        <w:rPr>
          <w:sz w:val="24"/>
          <w:szCs w:val="24"/>
        </w:rPr>
        <w:t xml:space="preserve"> </w:t>
      </w:r>
      <w:r w:rsidRPr="008840F9">
        <w:rPr>
          <w:sz w:val="24"/>
          <w:szCs w:val="24"/>
        </w:rPr>
        <w:t>BV</w:t>
      </w:r>
      <w:r w:rsidR="002411A9" w:rsidRPr="008840F9">
        <w:rPr>
          <w:sz w:val="24"/>
          <w:szCs w:val="24"/>
        </w:rPr>
        <w:t xml:space="preserve"> </w:t>
      </w:r>
      <w:r w:rsidRPr="008840F9">
        <w:rPr>
          <w:i/>
          <w:iCs/>
          <w:sz w:val="24"/>
          <w:szCs w:val="24"/>
        </w:rPr>
        <w:t>et al.</w:t>
      </w:r>
      <w:r w:rsidRPr="008840F9">
        <w:rPr>
          <w:sz w:val="24"/>
          <w:szCs w:val="24"/>
        </w:rPr>
        <w:t> Closed Facebook™ groups and CME credit: a new format for continuing medical education. </w:t>
      </w:r>
      <w:r w:rsidRPr="008840F9">
        <w:rPr>
          <w:i/>
          <w:iCs/>
          <w:sz w:val="24"/>
          <w:szCs w:val="24"/>
        </w:rPr>
        <w:t>Surg Endosc</w:t>
      </w:r>
      <w:r w:rsidRPr="008840F9">
        <w:rPr>
          <w:sz w:val="24"/>
          <w:szCs w:val="24"/>
        </w:rPr>
        <w:t> </w:t>
      </w:r>
      <w:r w:rsidR="002411A9" w:rsidRPr="008840F9">
        <w:rPr>
          <w:sz w:val="24"/>
          <w:szCs w:val="24"/>
        </w:rPr>
        <w:t xml:space="preserve">2019; </w:t>
      </w:r>
      <w:r w:rsidRPr="008840F9">
        <w:rPr>
          <w:sz w:val="24"/>
          <w:szCs w:val="24"/>
        </w:rPr>
        <w:t>33,</w:t>
      </w:r>
      <w:r w:rsidRPr="008840F9">
        <w:rPr>
          <w:b/>
          <w:bCs/>
          <w:sz w:val="24"/>
          <w:szCs w:val="24"/>
        </w:rPr>
        <w:t> </w:t>
      </w:r>
      <w:r w:rsidRPr="008840F9">
        <w:rPr>
          <w:sz w:val="24"/>
          <w:szCs w:val="24"/>
        </w:rPr>
        <w:t xml:space="preserve">587–591 </w:t>
      </w:r>
    </w:p>
    <w:p w14:paraId="5C90D402" w14:textId="0FC217FE" w:rsidR="00391B97" w:rsidRPr="008840F9" w:rsidRDefault="00391B97" w:rsidP="00E078FD">
      <w:pPr>
        <w:pStyle w:val="ListParagraph"/>
        <w:widowControl/>
        <w:numPr>
          <w:ilvl w:val="0"/>
          <w:numId w:val="15"/>
        </w:numPr>
        <w:shd w:val="clear" w:color="auto" w:fill="FFFFFF"/>
        <w:autoSpaceDE/>
        <w:autoSpaceDN/>
        <w:spacing w:line="338" w:lineRule="atLeast"/>
        <w:jc w:val="both"/>
        <w:textAlignment w:val="baseline"/>
        <w:rPr>
          <w:sz w:val="24"/>
          <w:szCs w:val="24"/>
          <w:lang w:val="en-IN" w:eastAsia="en-IN"/>
        </w:rPr>
      </w:pPr>
      <w:r w:rsidRPr="008840F9">
        <w:rPr>
          <w:sz w:val="24"/>
          <w:szCs w:val="24"/>
          <w:lang w:val="en-IN" w:eastAsia="en-IN"/>
        </w:rPr>
        <w:t xml:space="preserve">Shah ND, Mehta RY, Dave KR. Sensitising intern doctors to ethical issues in a doctor-patient relationship. Indian Journal of Medical Ethics. 2017 Jul-Sep;2(3):141-146. </w:t>
      </w:r>
    </w:p>
    <w:p w14:paraId="0991563E" w14:textId="09D4B472" w:rsidR="00391B97" w:rsidRPr="008840F9" w:rsidRDefault="00391B97" w:rsidP="00E078FD">
      <w:pPr>
        <w:pStyle w:val="ListParagraph"/>
        <w:numPr>
          <w:ilvl w:val="0"/>
          <w:numId w:val="15"/>
        </w:numPr>
        <w:tabs>
          <w:tab w:val="left" w:pos="1201"/>
        </w:tabs>
        <w:spacing w:line="275" w:lineRule="exact"/>
        <w:jc w:val="both"/>
        <w:rPr>
          <w:sz w:val="24"/>
          <w:szCs w:val="24"/>
        </w:rPr>
      </w:pPr>
      <w:r w:rsidRPr="008840F9">
        <w:rPr>
          <w:sz w:val="24"/>
          <w:szCs w:val="24"/>
        </w:rPr>
        <w:t>Code of Medical Ethics Regulations, 2002, National Medical Commision. Available</w:t>
      </w:r>
      <w:r w:rsidRPr="008840F9">
        <w:rPr>
          <w:spacing w:val="-14"/>
          <w:sz w:val="24"/>
          <w:szCs w:val="24"/>
        </w:rPr>
        <w:t xml:space="preserve"> </w:t>
      </w:r>
      <w:r w:rsidRPr="008840F9">
        <w:rPr>
          <w:sz w:val="24"/>
          <w:szCs w:val="24"/>
        </w:rPr>
        <w:t xml:space="preserve">from: </w:t>
      </w:r>
      <w:hyperlink r:id="rId20" w:history="1">
        <w:r w:rsidRPr="008840F9">
          <w:rPr>
            <w:rStyle w:val="Hyperlink"/>
            <w:color w:val="auto"/>
            <w:sz w:val="24"/>
            <w:szCs w:val="24"/>
          </w:rPr>
          <w:t>https://www.nmc.org.in/rules-regulations/code-of-medical-ethics-regulations-2002</w:t>
        </w:r>
      </w:hyperlink>
      <w:r w:rsidRPr="008840F9">
        <w:rPr>
          <w:sz w:val="24"/>
          <w:szCs w:val="24"/>
        </w:rPr>
        <w:t xml:space="preserve"> Last Accessed January 7, 2021</w:t>
      </w:r>
      <w:r w:rsidR="001E7BA7" w:rsidRPr="008840F9">
        <w:rPr>
          <w:sz w:val="24"/>
          <w:szCs w:val="24"/>
        </w:rPr>
        <w:t>.</w:t>
      </w:r>
    </w:p>
    <w:p w14:paraId="681C201E" w14:textId="55160394" w:rsidR="001E7BA7" w:rsidRPr="008840F9" w:rsidRDefault="001E7BA7" w:rsidP="00E078FD">
      <w:pPr>
        <w:pStyle w:val="ListParagraph"/>
        <w:numPr>
          <w:ilvl w:val="0"/>
          <w:numId w:val="15"/>
        </w:numPr>
        <w:tabs>
          <w:tab w:val="left" w:pos="1201"/>
        </w:tabs>
        <w:spacing w:before="1" w:line="276" w:lineRule="auto"/>
        <w:ind w:right="1470"/>
        <w:jc w:val="both"/>
        <w:rPr>
          <w:sz w:val="24"/>
          <w:szCs w:val="24"/>
        </w:rPr>
      </w:pPr>
      <w:r w:rsidRPr="008840F9">
        <w:rPr>
          <w:sz w:val="24"/>
          <w:szCs w:val="24"/>
          <w:shd w:val="clear" w:color="auto" w:fill="FFFFFF"/>
        </w:rPr>
        <w:lastRenderedPageBreak/>
        <w:t xml:space="preserve">World Health Organization. Regional Office for South-East Asia. (‎2010)‎. Facilitators' guide for teaching medical ethics to undergraduate students in medical colleges in the South-East Asia Region. WHO Regional Office for South-East Asia.  Available from </w:t>
      </w:r>
      <w:hyperlink r:id="rId21" w:history="1">
        <w:r w:rsidRPr="008840F9">
          <w:rPr>
            <w:rStyle w:val="Hyperlink"/>
            <w:color w:val="auto"/>
            <w:sz w:val="24"/>
            <w:szCs w:val="24"/>
          </w:rPr>
          <w:t>https://apps.who.int/iris/handle/10665/205040 Last accessed January 7</w:t>
        </w:r>
      </w:hyperlink>
      <w:r w:rsidRPr="008840F9">
        <w:rPr>
          <w:sz w:val="24"/>
          <w:szCs w:val="24"/>
        </w:rPr>
        <w:t xml:space="preserve">, </w:t>
      </w:r>
    </w:p>
    <w:p w14:paraId="02644F11" w14:textId="0C820862" w:rsidR="00391B97" w:rsidRPr="008840F9" w:rsidRDefault="00391B97" w:rsidP="00E078FD">
      <w:pPr>
        <w:pStyle w:val="ListParagraph"/>
        <w:numPr>
          <w:ilvl w:val="0"/>
          <w:numId w:val="15"/>
        </w:numPr>
        <w:tabs>
          <w:tab w:val="left" w:pos="1201"/>
        </w:tabs>
        <w:spacing w:before="1" w:line="276" w:lineRule="auto"/>
        <w:ind w:right="1470"/>
        <w:jc w:val="both"/>
        <w:rPr>
          <w:sz w:val="24"/>
          <w:szCs w:val="24"/>
        </w:rPr>
      </w:pPr>
      <w:r w:rsidRPr="008840F9">
        <w:rPr>
          <w:sz w:val="24"/>
          <w:szCs w:val="24"/>
        </w:rPr>
        <w:t>World Medical association: Medical Ethics Manual, 2</w:t>
      </w:r>
      <w:r w:rsidRPr="008840F9">
        <w:rPr>
          <w:sz w:val="24"/>
          <w:szCs w:val="24"/>
          <w:vertAlign w:val="superscript"/>
        </w:rPr>
        <w:t>nd</w:t>
      </w:r>
      <w:r w:rsidRPr="008840F9">
        <w:rPr>
          <w:sz w:val="24"/>
          <w:szCs w:val="24"/>
        </w:rPr>
        <w:t xml:space="preserve"> edition 2009.Available from: </w:t>
      </w:r>
      <w:hyperlink r:id="rId22" w:history="1">
        <w:r w:rsidR="00353445" w:rsidRPr="008840F9">
          <w:rPr>
            <w:rStyle w:val="Hyperlink"/>
            <w:color w:val="auto"/>
            <w:sz w:val="24"/>
            <w:szCs w:val="24"/>
          </w:rPr>
          <w:t>https://www.wma.net/wp-content/uploads/2016/11/Ethics_manual_3rd_Nov2015_en.pdf</w:t>
        </w:r>
      </w:hyperlink>
      <w:r w:rsidR="00353445" w:rsidRPr="008840F9">
        <w:rPr>
          <w:sz w:val="24"/>
          <w:szCs w:val="24"/>
        </w:rPr>
        <w:t xml:space="preserve">. </w:t>
      </w:r>
      <w:r w:rsidRPr="008840F9">
        <w:rPr>
          <w:sz w:val="24"/>
          <w:szCs w:val="24"/>
        </w:rPr>
        <w:t>Accessed January 7, 2021.</w:t>
      </w:r>
    </w:p>
    <w:p w14:paraId="73883E69" w14:textId="513ACD6F" w:rsidR="005B7822" w:rsidRPr="008840F9" w:rsidRDefault="005B7822" w:rsidP="00E078FD">
      <w:pPr>
        <w:pStyle w:val="ListParagraph"/>
        <w:numPr>
          <w:ilvl w:val="0"/>
          <w:numId w:val="15"/>
        </w:numPr>
        <w:tabs>
          <w:tab w:val="left" w:pos="1201"/>
        </w:tabs>
        <w:spacing w:before="1" w:line="276" w:lineRule="auto"/>
        <w:ind w:right="1470"/>
        <w:jc w:val="both"/>
        <w:rPr>
          <w:sz w:val="24"/>
          <w:szCs w:val="24"/>
        </w:rPr>
      </w:pPr>
      <w:r w:rsidRPr="008840F9">
        <w:rPr>
          <w:sz w:val="24"/>
          <w:szCs w:val="24"/>
        </w:rPr>
        <w:t xml:space="preserve">Baile WF, Buckman R, Lenzi R, Glober G, Beale EA, Kudelka AP. SPIKES-A six-step protocol for delivering bad news: application to the patient with cancer. Oncologist. 2000;5(4):302-11. </w:t>
      </w:r>
    </w:p>
    <w:p w14:paraId="46B1297E" w14:textId="07E205E9" w:rsidR="00391B97" w:rsidRPr="008840F9" w:rsidRDefault="00C25CB3" w:rsidP="00E078FD">
      <w:pPr>
        <w:pStyle w:val="ListParagraph"/>
        <w:numPr>
          <w:ilvl w:val="0"/>
          <w:numId w:val="15"/>
        </w:numPr>
        <w:tabs>
          <w:tab w:val="left" w:pos="1201"/>
        </w:tabs>
        <w:spacing w:before="1" w:line="276" w:lineRule="auto"/>
        <w:ind w:right="1470"/>
        <w:jc w:val="both"/>
        <w:rPr>
          <w:sz w:val="24"/>
          <w:szCs w:val="24"/>
        </w:rPr>
      </w:pPr>
      <w:r w:rsidRPr="008840F9">
        <w:rPr>
          <w:sz w:val="24"/>
          <w:szCs w:val="24"/>
        </w:rPr>
        <w:t xml:space="preserve">Premkumar K, Vinod E, Sathishkumar S, Pulimood AB, Umaefulam V, Prasanna Samuel P, John TA. Self-directed learning readiness of Indian medical students: a mixed method study. BMC Med Educ. 2018 Jun 8;18(1):134. </w:t>
      </w:r>
    </w:p>
    <w:p w14:paraId="56E75F33" w14:textId="74C695CC" w:rsidR="00E7516D" w:rsidRPr="008840F9" w:rsidRDefault="00E7516D" w:rsidP="00E078FD">
      <w:pPr>
        <w:pStyle w:val="ListParagraph"/>
        <w:widowControl/>
        <w:numPr>
          <w:ilvl w:val="0"/>
          <w:numId w:val="15"/>
        </w:numPr>
        <w:autoSpaceDE/>
        <w:autoSpaceDN/>
        <w:spacing w:after="160" w:line="259" w:lineRule="auto"/>
        <w:contextualSpacing/>
        <w:jc w:val="both"/>
        <w:rPr>
          <w:sz w:val="24"/>
          <w:szCs w:val="24"/>
          <w:shd w:val="clear" w:color="auto" w:fill="FFFFFF"/>
        </w:rPr>
      </w:pPr>
      <w:r w:rsidRPr="008840F9">
        <w:rPr>
          <w:sz w:val="24"/>
          <w:szCs w:val="24"/>
          <w:shd w:val="clear" w:color="auto" w:fill="FFFFFF"/>
        </w:rPr>
        <w:t xml:space="preserve">Souza AD, Vaswani V. Diversity in approach to teaching and assessing ethics education for medical undergraduates: A scoping review. Ann Med Surg (Lond). 2020 Jun 27;56:178-185. </w:t>
      </w:r>
    </w:p>
    <w:p w14:paraId="053C0425" w14:textId="2077311E" w:rsidR="00E7516D" w:rsidRPr="008840F9" w:rsidRDefault="00E7516D" w:rsidP="00E078FD">
      <w:pPr>
        <w:pStyle w:val="ListParagraph"/>
        <w:widowControl/>
        <w:numPr>
          <w:ilvl w:val="0"/>
          <w:numId w:val="15"/>
        </w:numPr>
        <w:autoSpaceDE/>
        <w:autoSpaceDN/>
        <w:spacing w:after="160" w:line="259" w:lineRule="auto"/>
        <w:contextualSpacing/>
        <w:jc w:val="both"/>
        <w:rPr>
          <w:sz w:val="24"/>
          <w:szCs w:val="24"/>
          <w:shd w:val="clear" w:color="auto" w:fill="FFFFFF"/>
        </w:rPr>
      </w:pPr>
      <w:r w:rsidRPr="008840F9">
        <w:rPr>
          <w:sz w:val="24"/>
          <w:szCs w:val="24"/>
          <w:shd w:val="clear" w:color="auto" w:fill="FFFFFF"/>
        </w:rPr>
        <w:t xml:space="preserve">D Souza A, Kotian SR, Pandey AK, Rao P, Kalthur SG. Cadaver as a first teacher: A module to learn the ethics and values of cadaveric dissection. J Taibah Univ Med Sci. 2020 Mar 23;15(2):94-101. </w:t>
      </w:r>
    </w:p>
    <w:p w14:paraId="2B45627D" w14:textId="7FD8D546" w:rsidR="00C55CFA" w:rsidRPr="008840F9" w:rsidRDefault="00E7516D" w:rsidP="00E078FD">
      <w:pPr>
        <w:pStyle w:val="ListParagraph"/>
        <w:widowControl/>
        <w:numPr>
          <w:ilvl w:val="0"/>
          <w:numId w:val="15"/>
        </w:numPr>
        <w:autoSpaceDE/>
        <w:autoSpaceDN/>
        <w:spacing w:after="160" w:line="259" w:lineRule="auto"/>
        <w:contextualSpacing/>
        <w:jc w:val="both"/>
        <w:rPr>
          <w:sz w:val="24"/>
          <w:szCs w:val="24"/>
          <w:shd w:val="clear" w:color="auto" w:fill="FFFFFF"/>
        </w:rPr>
      </w:pPr>
      <w:r w:rsidRPr="008840F9">
        <w:rPr>
          <w:sz w:val="24"/>
          <w:szCs w:val="24"/>
          <w:shd w:val="clear" w:color="auto" w:fill="FFFFFF"/>
        </w:rPr>
        <w:t xml:space="preserve">D S, Vaz M, Vaz M. "Thinking ethics": a novel, pilot, proof-of-concept program of integrating ethics into the Physiology curriculum in South India. Adv Physiol Educ. 2017 Jun 1;41(2):306-311. </w:t>
      </w:r>
    </w:p>
    <w:p w14:paraId="7BBB2563" w14:textId="43BAF8BD" w:rsidR="00C55CFA" w:rsidRPr="008840F9" w:rsidRDefault="00C55CFA" w:rsidP="00E078FD">
      <w:pPr>
        <w:pStyle w:val="ListParagraph"/>
        <w:widowControl/>
        <w:numPr>
          <w:ilvl w:val="0"/>
          <w:numId w:val="15"/>
        </w:numPr>
        <w:autoSpaceDE/>
        <w:autoSpaceDN/>
        <w:spacing w:after="160" w:line="259" w:lineRule="auto"/>
        <w:contextualSpacing/>
        <w:jc w:val="both"/>
        <w:rPr>
          <w:sz w:val="24"/>
          <w:szCs w:val="24"/>
          <w:shd w:val="clear" w:color="auto" w:fill="FFFFFF"/>
        </w:rPr>
      </w:pPr>
      <w:r w:rsidRPr="008840F9">
        <w:rPr>
          <w:sz w:val="24"/>
          <w:szCs w:val="24"/>
          <w:shd w:val="clear" w:color="auto" w:fill="FFFFFF"/>
        </w:rPr>
        <w:t xml:space="preserve"> Use of role play in undergraduate teaching of ethics - an experience. J Forensic Leg Med. 2013 Apr;20(3):136-8. </w:t>
      </w:r>
    </w:p>
    <w:p w14:paraId="55963BB4" w14:textId="62DEAEA2" w:rsidR="00C55CFA" w:rsidRPr="008840F9" w:rsidRDefault="00C55CFA" w:rsidP="00E078FD">
      <w:pPr>
        <w:pStyle w:val="ListParagraph"/>
        <w:widowControl/>
        <w:numPr>
          <w:ilvl w:val="0"/>
          <w:numId w:val="15"/>
        </w:numPr>
        <w:autoSpaceDE/>
        <w:autoSpaceDN/>
        <w:spacing w:after="160" w:line="259" w:lineRule="auto"/>
        <w:contextualSpacing/>
        <w:jc w:val="both"/>
        <w:rPr>
          <w:sz w:val="24"/>
          <w:szCs w:val="24"/>
          <w:shd w:val="clear" w:color="auto" w:fill="FFFFFF"/>
        </w:rPr>
      </w:pPr>
      <w:r w:rsidRPr="008840F9">
        <w:rPr>
          <w:sz w:val="24"/>
          <w:szCs w:val="24"/>
          <w:shd w:val="clear" w:color="auto" w:fill="FFFFFF"/>
        </w:rPr>
        <w:t xml:space="preserve">Pandya RH, Shukla R, Gor AP, Ganguly B. Personal experience narratives by students: a teaching-learning tool in bioethics. Indian J Med Ethics. 2016 Jul-Sep;1(3):144-7. </w:t>
      </w:r>
    </w:p>
    <w:p w14:paraId="2B094C70" w14:textId="726783DF" w:rsidR="00C25CB3" w:rsidRPr="008840F9" w:rsidRDefault="00C55CFA" w:rsidP="00E078FD">
      <w:pPr>
        <w:pStyle w:val="ListParagraph"/>
        <w:widowControl/>
        <w:numPr>
          <w:ilvl w:val="0"/>
          <w:numId w:val="15"/>
        </w:numPr>
        <w:autoSpaceDE/>
        <w:autoSpaceDN/>
        <w:spacing w:after="160" w:line="259" w:lineRule="auto"/>
        <w:contextualSpacing/>
        <w:jc w:val="both"/>
        <w:rPr>
          <w:sz w:val="24"/>
          <w:szCs w:val="24"/>
          <w:shd w:val="clear" w:color="auto" w:fill="FFFFFF"/>
        </w:rPr>
      </w:pPr>
      <w:r w:rsidRPr="008840F9">
        <w:rPr>
          <w:sz w:val="24"/>
          <w:szCs w:val="24"/>
          <w:shd w:val="clear" w:color="auto" w:fill="FFFFFF"/>
        </w:rPr>
        <w:t xml:space="preserve">Mahajan R, Goyal PK, Sidhu TK, Kaur U, Kaur S, Gupta V. Module for Interns in Medical Ethics: A Developmental Diegesis. Int J Appl Basic Med Res. 2017 Dec;7(Suppl 1):S52-S56. </w:t>
      </w:r>
    </w:p>
    <w:p w14:paraId="57E56B5A" w14:textId="21EDF0D4" w:rsidR="0091171E" w:rsidRPr="008840F9" w:rsidRDefault="0091171E" w:rsidP="00E078FD">
      <w:pPr>
        <w:pStyle w:val="ListParagraph"/>
        <w:widowControl/>
        <w:numPr>
          <w:ilvl w:val="0"/>
          <w:numId w:val="15"/>
        </w:numPr>
        <w:autoSpaceDE/>
        <w:autoSpaceDN/>
        <w:spacing w:after="160" w:line="259" w:lineRule="auto"/>
        <w:contextualSpacing/>
        <w:jc w:val="both"/>
        <w:rPr>
          <w:sz w:val="24"/>
          <w:szCs w:val="24"/>
          <w:shd w:val="clear" w:color="auto" w:fill="FFFFFF"/>
        </w:rPr>
      </w:pPr>
      <w:r w:rsidRPr="008840F9">
        <w:rPr>
          <w:sz w:val="24"/>
          <w:szCs w:val="24"/>
          <w:shd w:val="clear" w:color="auto" w:fill="FFFFFF"/>
        </w:rPr>
        <w:t xml:space="preserve">Rameshkumar K. Ethics in medical curriculum; Ethics by the teachers for students and society. Indian J Urol. 2009 Jul;25(3):337-9. </w:t>
      </w:r>
    </w:p>
    <w:p w14:paraId="192233EB" w14:textId="08EE8208" w:rsidR="0032174D" w:rsidRPr="008840F9" w:rsidRDefault="0091171E" w:rsidP="00E078FD">
      <w:pPr>
        <w:pStyle w:val="ListParagraph"/>
        <w:widowControl/>
        <w:numPr>
          <w:ilvl w:val="0"/>
          <w:numId w:val="15"/>
        </w:numPr>
        <w:autoSpaceDE/>
        <w:autoSpaceDN/>
        <w:spacing w:after="160" w:line="259" w:lineRule="auto"/>
        <w:contextualSpacing/>
        <w:jc w:val="both"/>
        <w:rPr>
          <w:sz w:val="24"/>
          <w:szCs w:val="24"/>
          <w:shd w:val="clear" w:color="auto" w:fill="FFFFFF"/>
        </w:rPr>
      </w:pPr>
      <w:r w:rsidRPr="008840F9">
        <w:rPr>
          <w:sz w:val="24"/>
          <w:szCs w:val="24"/>
          <w:shd w:val="clear" w:color="auto" w:fill="FFFFFF"/>
        </w:rPr>
        <w:t xml:space="preserve">Vaswani V. Bridging the ethics gaps. Indian J Med Ethics. 2012 Jan-Mar;9(1):71-2. </w:t>
      </w:r>
    </w:p>
    <w:sectPr w:rsidR="0032174D" w:rsidRPr="008840F9" w:rsidSect="006B757F">
      <w:footerReference w:type="default" r:id="rId23"/>
      <w:pgSz w:w="12240" w:h="15840"/>
      <w:pgMar w:top="1360" w:right="400" w:bottom="1200" w:left="960" w:header="0" w:footer="9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38512" w14:textId="77777777" w:rsidR="00E470E3" w:rsidRDefault="00E470E3">
      <w:r>
        <w:separator/>
      </w:r>
    </w:p>
  </w:endnote>
  <w:endnote w:type="continuationSeparator" w:id="0">
    <w:p w14:paraId="73B2CB93" w14:textId="77777777" w:rsidR="00E470E3" w:rsidRDefault="00E47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9E175" w14:textId="7426DA90" w:rsidR="00A50772" w:rsidRDefault="00A50772">
    <w:pPr>
      <w:pStyle w:val="BodyText"/>
      <w:spacing w:line="14" w:lineRule="auto"/>
      <w:rPr>
        <w:sz w:val="14"/>
      </w:rPr>
    </w:pPr>
    <w:r>
      <w:rPr>
        <w:noProof/>
        <w:lang w:val="en-IN" w:eastAsia="en-IN"/>
      </w:rPr>
      <mc:AlternateContent>
        <mc:Choice Requires="wps">
          <w:drawing>
            <wp:anchor distT="0" distB="0" distL="114300" distR="114300" simplePos="0" relativeHeight="251657728" behindDoc="1" locked="0" layoutInCell="1" allowOverlap="1" wp14:anchorId="3FCEF3BC" wp14:editId="3EF5BB7F">
              <wp:simplePos x="0" y="0"/>
              <wp:positionH relativeFrom="page">
                <wp:posOffset>6679565</wp:posOffset>
              </wp:positionH>
              <wp:positionV relativeFrom="page">
                <wp:posOffset>9281795</wp:posOffset>
              </wp:positionV>
              <wp:extent cx="2197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D0F24" w14:textId="77777777" w:rsidR="00A50772" w:rsidRDefault="00A50772">
                          <w:pPr>
                            <w:spacing w:line="245" w:lineRule="exact"/>
                            <w:ind w:left="60"/>
                            <w:rPr>
                              <w:rFonts w:ascii="Calibri"/>
                            </w:rPr>
                          </w:pPr>
                          <w:r>
                            <w:fldChar w:fldCharType="begin"/>
                          </w:r>
                          <w:r>
                            <w:rPr>
                              <w:rFonts w:ascii="Calibri"/>
                            </w:rPr>
                            <w:instrText xml:space="preserve"> PAGE </w:instrText>
                          </w:r>
                          <w:r>
                            <w:fldChar w:fldCharType="separate"/>
                          </w:r>
                          <w:r w:rsidR="0032314E">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CEF3BC" id="_x0000_t202" coordsize="21600,21600" o:spt="202" path="m,l,21600r21600,l21600,xe">
              <v:stroke joinstyle="miter"/>
              <v:path gradientshapeok="t" o:connecttype="rect"/>
            </v:shapetype>
            <v:shape id="Text Box 1" o:spid="_x0000_s1026" type="#_x0000_t202" style="position:absolute;margin-left:525.95pt;margin-top:730.85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" filled="f" stroked="f">
              <v:textbox inset="0,0,0,0">
                <w:txbxContent>
                  <w:p w14:paraId="724D0F24" w14:textId="77777777" w:rsidR="00A50772" w:rsidRDefault="00A50772">
                    <w:pPr>
                      <w:spacing w:line="245" w:lineRule="exact"/>
                      <w:ind w:left="60"/>
                      <w:rPr>
                        <w:rFonts w:ascii="Calibri"/>
                      </w:rPr>
                    </w:pPr>
                    <w:r>
                      <w:fldChar w:fldCharType="begin"/>
                    </w:r>
                    <w:r>
                      <w:rPr>
                        <w:rFonts w:ascii="Calibri"/>
                      </w:rPr>
                      <w:instrText xml:space="preserve"> PAGE </w:instrText>
                    </w:r>
                    <w:r>
                      <w:fldChar w:fldCharType="separate"/>
                    </w:r>
                    <w:r w:rsidR="0032314E">
                      <w:rPr>
                        <w:rFonts w:ascii="Calibri"/>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12EFE" w14:textId="77777777" w:rsidR="00A50772" w:rsidRDefault="00A50772">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B9811" w14:textId="77777777" w:rsidR="00E470E3" w:rsidRDefault="00E470E3">
      <w:r>
        <w:separator/>
      </w:r>
    </w:p>
  </w:footnote>
  <w:footnote w:type="continuationSeparator" w:id="0">
    <w:p w14:paraId="01E36D95" w14:textId="77777777" w:rsidR="00E470E3" w:rsidRDefault="00E470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3877"/>
    <w:multiLevelType w:val="hybridMultilevel"/>
    <w:tmpl w:val="A9D24D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3545A5"/>
    <w:multiLevelType w:val="hybridMultilevel"/>
    <w:tmpl w:val="F6547610"/>
    <w:lvl w:ilvl="0" w:tplc="AB78B54E">
      <w:start w:val="1"/>
      <w:numFmt w:val="decimal"/>
      <w:lvlText w:val="%1)"/>
      <w:lvlJc w:val="left"/>
      <w:pPr>
        <w:ind w:left="739" w:hanging="260"/>
      </w:pPr>
      <w:rPr>
        <w:rFonts w:ascii="Times New Roman" w:eastAsia="Times New Roman" w:hAnsi="Times New Roman" w:cs="Times New Roman" w:hint="default"/>
        <w:w w:val="99"/>
        <w:sz w:val="24"/>
        <w:szCs w:val="24"/>
        <w:lang w:val="en-US" w:eastAsia="en-US" w:bidi="ar-SA"/>
      </w:rPr>
    </w:lvl>
    <w:lvl w:ilvl="1" w:tplc="230CD380">
      <w:start w:val="1"/>
      <w:numFmt w:val="lowerLetter"/>
      <w:lvlText w:val="%2)"/>
      <w:lvlJc w:val="left"/>
      <w:pPr>
        <w:ind w:left="785" w:hanging="246"/>
      </w:pPr>
      <w:rPr>
        <w:rFonts w:ascii="Times New Roman" w:eastAsia="Times New Roman" w:hAnsi="Times New Roman" w:cs="Times New Roman" w:hint="default"/>
        <w:spacing w:val="-5"/>
        <w:w w:val="99"/>
        <w:sz w:val="24"/>
        <w:szCs w:val="24"/>
        <w:lang w:val="en-US" w:eastAsia="en-US" w:bidi="ar-SA"/>
      </w:rPr>
    </w:lvl>
    <w:lvl w:ilvl="2" w:tplc="7190339C">
      <w:numFmt w:val="bullet"/>
      <w:lvlText w:val="•"/>
      <w:lvlJc w:val="left"/>
      <w:pPr>
        <w:ind w:left="1200" w:hanging="360"/>
      </w:pPr>
      <w:rPr>
        <w:rFonts w:ascii="Arial" w:eastAsia="Arial" w:hAnsi="Arial" w:cs="Arial" w:hint="default"/>
        <w:spacing w:val="-3"/>
        <w:w w:val="99"/>
        <w:sz w:val="24"/>
        <w:szCs w:val="24"/>
        <w:lang w:val="en-US" w:eastAsia="en-US" w:bidi="ar-SA"/>
      </w:rPr>
    </w:lvl>
    <w:lvl w:ilvl="3" w:tplc="36A017B8">
      <w:numFmt w:val="bullet"/>
      <w:lvlText w:val=""/>
      <w:lvlJc w:val="left"/>
      <w:pPr>
        <w:ind w:left="1560" w:hanging="360"/>
      </w:pPr>
      <w:rPr>
        <w:rFonts w:ascii="Symbol" w:eastAsia="Symbol" w:hAnsi="Symbol" w:cs="Symbol" w:hint="default"/>
        <w:w w:val="99"/>
        <w:sz w:val="20"/>
        <w:szCs w:val="20"/>
        <w:lang w:val="en-US" w:eastAsia="en-US" w:bidi="ar-SA"/>
      </w:rPr>
    </w:lvl>
    <w:lvl w:ilvl="4" w:tplc="75E8EB16">
      <w:numFmt w:val="bullet"/>
      <w:lvlText w:val="•"/>
      <w:lvlJc w:val="left"/>
      <w:pPr>
        <w:ind w:left="2891" w:hanging="360"/>
      </w:pPr>
      <w:rPr>
        <w:rFonts w:hint="default"/>
        <w:lang w:val="en-US" w:eastAsia="en-US" w:bidi="ar-SA"/>
      </w:rPr>
    </w:lvl>
    <w:lvl w:ilvl="5" w:tplc="28AEFF10">
      <w:numFmt w:val="bullet"/>
      <w:lvlText w:val="•"/>
      <w:lvlJc w:val="left"/>
      <w:pPr>
        <w:ind w:left="4222" w:hanging="360"/>
      </w:pPr>
      <w:rPr>
        <w:rFonts w:hint="default"/>
        <w:lang w:val="en-US" w:eastAsia="en-US" w:bidi="ar-SA"/>
      </w:rPr>
    </w:lvl>
    <w:lvl w:ilvl="6" w:tplc="A1C81BC6">
      <w:numFmt w:val="bullet"/>
      <w:lvlText w:val="•"/>
      <w:lvlJc w:val="left"/>
      <w:pPr>
        <w:ind w:left="5554" w:hanging="360"/>
      </w:pPr>
      <w:rPr>
        <w:rFonts w:hint="default"/>
        <w:lang w:val="en-US" w:eastAsia="en-US" w:bidi="ar-SA"/>
      </w:rPr>
    </w:lvl>
    <w:lvl w:ilvl="7" w:tplc="EA66CDFA">
      <w:numFmt w:val="bullet"/>
      <w:lvlText w:val="•"/>
      <w:lvlJc w:val="left"/>
      <w:pPr>
        <w:ind w:left="6885" w:hanging="360"/>
      </w:pPr>
      <w:rPr>
        <w:rFonts w:hint="default"/>
        <w:lang w:val="en-US" w:eastAsia="en-US" w:bidi="ar-SA"/>
      </w:rPr>
    </w:lvl>
    <w:lvl w:ilvl="8" w:tplc="9AFE8670">
      <w:numFmt w:val="bullet"/>
      <w:lvlText w:val="•"/>
      <w:lvlJc w:val="left"/>
      <w:pPr>
        <w:ind w:left="8217" w:hanging="360"/>
      </w:pPr>
      <w:rPr>
        <w:rFonts w:hint="default"/>
        <w:lang w:val="en-US" w:eastAsia="en-US" w:bidi="ar-SA"/>
      </w:rPr>
    </w:lvl>
  </w:abstractNum>
  <w:abstractNum w:abstractNumId="2">
    <w:nsid w:val="16FF597C"/>
    <w:multiLevelType w:val="hybridMultilevel"/>
    <w:tmpl w:val="7DB4FF86"/>
    <w:lvl w:ilvl="0" w:tplc="708650BC">
      <w:start w:val="1"/>
      <w:numFmt w:val="decimal"/>
      <w:lvlText w:val="%1)"/>
      <w:lvlJc w:val="left"/>
      <w:pPr>
        <w:ind w:left="480" w:hanging="260"/>
      </w:pPr>
      <w:rPr>
        <w:rFonts w:ascii="Times New Roman" w:eastAsia="Times New Roman" w:hAnsi="Times New Roman" w:cs="Times New Roman" w:hint="default"/>
        <w:w w:val="99"/>
        <w:sz w:val="24"/>
        <w:szCs w:val="24"/>
        <w:lang w:val="en-US" w:eastAsia="en-US" w:bidi="ar-SA"/>
      </w:rPr>
    </w:lvl>
    <w:lvl w:ilvl="1" w:tplc="CA747F12">
      <w:numFmt w:val="bullet"/>
      <w:lvlText w:val="•"/>
      <w:lvlJc w:val="left"/>
      <w:pPr>
        <w:ind w:left="1520" w:hanging="260"/>
      </w:pPr>
      <w:rPr>
        <w:rFonts w:hint="default"/>
        <w:lang w:val="en-US" w:eastAsia="en-US" w:bidi="ar-SA"/>
      </w:rPr>
    </w:lvl>
    <w:lvl w:ilvl="2" w:tplc="5CB281F0">
      <w:numFmt w:val="bullet"/>
      <w:lvlText w:val="•"/>
      <w:lvlJc w:val="left"/>
      <w:pPr>
        <w:ind w:left="2560" w:hanging="260"/>
      </w:pPr>
      <w:rPr>
        <w:rFonts w:hint="default"/>
        <w:lang w:val="en-US" w:eastAsia="en-US" w:bidi="ar-SA"/>
      </w:rPr>
    </w:lvl>
    <w:lvl w:ilvl="3" w:tplc="6162402E">
      <w:numFmt w:val="bullet"/>
      <w:lvlText w:val="•"/>
      <w:lvlJc w:val="left"/>
      <w:pPr>
        <w:ind w:left="3600" w:hanging="260"/>
      </w:pPr>
      <w:rPr>
        <w:rFonts w:hint="default"/>
        <w:lang w:val="en-US" w:eastAsia="en-US" w:bidi="ar-SA"/>
      </w:rPr>
    </w:lvl>
    <w:lvl w:ilvl="4" w:tplc="B540E66A">
      <w:numFmt w:val="bullet"/>
      <w:lvlText w:val="•"/>
      <w:lvlJc w:val="left"/>
      <w:pPr>
        <w:ind w:left="4640" w:hanging="260"/>
      </w:pPr>
      <w:rPr>
        <w:rFonts w:hint="default"/>
        <w:lang w:val="en-US" w:eastAsia="en-US" w:bidi="ar-SA"/>
      </w:rPr>
    </w:lvl>
    <w:lvl w:ilvl="5" w:tplc="3738B73E">
      <w:numFmt w:val="bullet"/>
      <w:lvlText w:val="•"/>
      <w:lvlJc w:val="left"/>
      <w:pPr>
        <w:ind w:left="5680" w:hanging="260"/>
      </w:pPr>
      <w:rPr>
        <w:rFonts w:hint="default"/>
        <w:lang w:val="en-US" w:eastAsia="en-US" w:bidi="ar-SA"/>
      </w:rPr>
    </w:lvl>
    <w:lvl w:ilvl="6" w:tplc="395E2CD6">
      <w:numFmt w:val="bullet"/>
      <w:lvlText w:val="•"/>
      <w:lvlJc w:val="left"/>
      <w:pPr>
        <w:ind w:left="6720" w:hanging="260"/>
      </w:pPr>
      <w:rPr>
        <w:rFonts w:hint="default"/>
        <w:lang w:val="en-US" w:eastAsia="en-US" w:bidi="ar-SA"/>
      </w:rPr>
    </w:lvl>
    <w:lvl w:ilvl="7" w:tplc="7ACC577C">
      <w:numFmt w:val="bullet"/>
      <w:lvlText w:val="•"/>
      <w:lvlJc w:val="left"/>
      <w:pPr>
        <w:ind w:left="7760" w:hanging="260"/>
      </w:pPr>
      <w:rPr>
        <w:rFonts w:hint="default"/>
        <w:lang w:val="en-US" w:eastAsia="en-US" w:bidi="ar-SA"/>
      </w:rPr>
    </w:lvl>
    <w:lvl w:ilvl="8" w:tplc="AFAAB438">
      <w:numFmt w:val="bullet"/>
      <w:lvlText w:val="•"/>
      <w:lvlJc w:val="left"/>
      <w:pPr>
        <w:ind w:left="8800" w:hanging="260"/>
      </w:pPr>
      <w:rPr>
        <w:rFonts w:hint="default"/>
        <w:lang w:val="en-US" w:eastAsia="en-US" w:bidi="ar-SA"/>
      </w:rPr>
    </w:lvl>
  </w:abstractNum>
  <w:abstractNum w:abstractNumId="3">
    <w:nsid w:val="179F54C8"/>
    <w:multiLevelType w:val="hybridMultilevel"/>
    <w:tmpl w:val="2558E3E4"/>
    <w:lvl w:ilvl="0" w:tplc="57944C32">
      <w:start w:val="1"/>
      <w:numFmt w:val="upperLetter"/>
      <w:lvlText w:val="%1)"/>
      <w:lvlJc w:val="left"/>
      <w:pPr>
        <w:ind w:left="792" w:hanging="312"/>
      </w:pPr>
      <w:rPr>
        <w:rFonts w:ascii="Times New Roman" w:eastAsia="Times New Roman" w:hAnsi="Times New Roman" w:cs="Times New Roman" w:hint="default"/>
        <w:color w:val="auto"/>
        <w:w w:val="99"/>
        <w:sz w:val="24"/>
        <w:szCs w:val="24"/>
        <w:lang w:val="en-US" w:eastAsia="en-US" w:bidi="ar-SA"/>
      </w:rPr>
    </w:lvl>
    <w:lvl w:ilvl="1" w:tplc="DA904A84">
      <w:start w:val="1"/>
      <w:numFmt w:val="decimal"/>
      <w:lvlText w:val="%2)"/>
      <w:lvlJc w:val="left"/>
      <w:pPr>
        <w:ind w:left="739" w:hanging="260"/>
      </w:pPr>
      <w:rPr>
        <w:rFonts w:ascii="Times New Roman" w:eastAsia="Times New Roman" w:hAnsi="Times New Roman" w:cs="Times New Roman" w:hint="default"/>
        <w:w w:val="99"/>
        <w:sz w:val="24"/>
        <w:szCs w:val="24"/>
        <w:lang w:val="en-US" w:eastAsia="en-US" w:bidi="ar-SA"/>
      </w:rPr>
    </w:lvl>
    <w:lvl w:ilvl="2" w:tplc="41E07C0A">
      <w:numFmt w:val="bullet"/>
      <w:lvlText w:val="•"/>
      <w:lvlJc w:val="left"/>
      <w:pPr>
        <w:ind w:left="840" w:hanging="260"/>
      </w:pPr>
      <w:rPr>
        <w:rFonts w:hint="default"/>
        <w:lang w:val="en-US" w:eastAsia="en-US" w:bidi="ar-SA"/>
      </w:rPr>
    </w:lvl>
    <w:lvl w:ilvl="3" w:tplc="2CC86298">
      <w:numFmt w:val="bullet"/>
      <w:lvlText w:val="•"/>
      <w:lvlJc w:val="left"/>
      <w:pPr>
        <w:ind w:left="2095" w:hanging="260"/>
      </w:pPr>
      <w:rPr>
        <w:rFonts w:hint="default"/>
        <w:lang w:val="en-US" w:eastAsia="en-US" w:bidi="ar-SA"/>
      </w:rPr>
    </w:lvl>
    <w:lvl w:ilvl="4" w:tplc="E57C4C00">
      <w:numFmt w:val="bullet"/>
      <w:lvlText w:val="•"/>
      <w:lvlJc w:val="left"/>
      <w:pPr>
        <w:ind w:left="3350" w:hanging="260"/>
      </w:pPr>
      <w:rPr>
        <w:rFonts w:hint="default"/>
        <w:lang w:val="en-US" w:eastAsia="en-US" w:bidi="ar-SA"/>
      </w:rPr>
    </w:lvl>
    <w:lvl w:ilvl="5" w:tplc="30B86F8C">
      <w:numFmt w:val="bullet"/>
      <w:lvlText w:val="•"/>
      <w:lvlJc w:val="left"/>
      <w:pPr>
        <w:ind w:left="4605" w:hanging="260"/>
      </w:pPr>
      <w:rPr>
        <w:rFonts w:hint="default"/>
        <w:lang w:val="en-US" w:eastAsia="en-US" w:bidi="ar-SA"/>
      </w:rPr>
    </w:lvl>
    <w:lvl w:ilvl="6" w:tplc="EBEC5F9C">
      <w:numFmt w:val="bullet"/>
      <w:lvlText w:val="•"/>
      <w:lvlJc w:val="left"/>
      <w:pPr>
        <w:ind w:left="5860" w:hanging="260"/>
      </w:pPr>
      <w:rPr>
        <w:rFonts w:hint="default"/>
        <w:lang w:val="en-US" w:eastAsia="en-US" w:bidi="ar-SA"/>
      </w:rPr>
    </w:lvl>
    <w:lvl w:ilvl="7" w:tplc="4784E9BC">
      <w:numFmt w:val="bullet"/>
      <w:lvlText w:val="•"/>
      <w:lvlJc w:val="left"/>
      <w:pPr>
        <w:ind w:left="7115" w:hanging="260"/>
      </w:pPr>
      <w:rPr>
        <w:rFonts w:hint="default"/>
        <w:lang w:val="en-US" w:eastAsia="en-US" w:bidi="ar-SA"/>
      </w:rPr>
    </w:lvl>
    <w:lvl w:ilvl="8" w:tplc="618A8A74">
      <w:numFmt w:val="bullet"/>
      <w:lvlText w:val="•"/>
      <w:lvlJc w:val="left"/>
      <w:pPr>
        <w:ind w:left="8370" w:hanging="260"/>
      </w:pPr>
      <w:rPr>
        <w:rFonts w:hint="default"/>
        <w:lang w:val="en-US" w:eastAsia="en-US" w:bidi="ar-SA"/>
      </w:rPr>
    </w:lvl>
  </w:abstractNum>
  <w:abstractNum w:abstractNumId="4">
    <w:nsid w:val="1BE856EB"/>
    <w:multiLevelType w:val="hybridMultilevel"/>
    <w:tmpl w:val="7E480CCE"/>
    <w:lvl w:ilvl="0" w:tplc="83E0941A">
      <w:start w:val="1"/>
      <w:numFmt w:val="decimal"/>
      <w:lvlText w:val="%1)"/>
      <w:lvlJc w:val="left"/>
      <w:pPr>
        <w:ind w:left="1200" w:hanging="360"/>
        <w:jc w:val="right"/>
      </w:pPr>
      <w:rPr>
        <w:rFonts w:ascii="Times New Roman" w:eastAsia="Times New Roman" w:hAnsi="Times New Roman" w:cs="Times New Roman" w:hint="default"/>
        <w:spacing w:val="-20"/>
        <w:w w:val="99"/>
        <w:sz w:val="24"/>
        <w:szCs w:val="24"/>
        <w:lang w:val="en-US" w:eastAsia="en-US" w:bidi="ar-SA"/>
      </w:rPr>
    </w:lvl>
    <w:lvl w:ilvl="1" w:tplc="503A3816">
      <w:start w:val="1"/>
      <w:numFmt w:val="lowerLetter"/>
      <w:lvlText w:val="%2)"/>
      <w:lvlJc w:val="left"/>
      <w:pPr>
        <w:ind w:left="1560" w:hanging="360"/>
      </w:pPr>
      <w:rPr>
        <w:rFonts w:ascii="Times New Roman" w:eastAsia="Times New Roman" w:hAnsi="Times New Roman" w:cs="Times New Roman" w:hint="default"/>
        <w:spacing w:val="-6"/>
        <w:w w:val="99"/>
        <w:sz w:val="24"/>
        <w:szCs w:val="24"/>
        <w:lang w:val="en-US" w:eastAsia="en-US" w:bidi="ar-SA"/>
      </w:rPr>
    </w:lvl>
    <w:lvl w:ilvl="2" w:tplc="1368EE98">
      <w:numFmt w:val="bullet"/>
      <w:lvlText w:val="•"/>
      <w:lvlJc w:val="left"/>
      <w:pPr>
        <w:ind w:left="1500" w:hanging="360"/>
      </w:pPr>
      <w:rPr>
        <w:rFonts w:hint="default"/>
        <w:lang w:val="en-US" w:eastAsia="en-US" w:bidi="ar-SA"/>
      </w:rPr>
    </w:lvl>
    <w:lvl w:ilvl="3" w:tplc="F906F6C2">
      <w:numFmt w:val="bullet"/>
      <w:lvlText w:val="•"/>
      <w:lvlJc w:val="left"/>
      <w:pPr>
        <w:ind w:left="1560" w:hanging="360"/>
      </w:pPr>
      <w:rPr>
        <w:rFonts w:hint="default"/>
        <w:lang w:val="en-US" w:eastAsia="en-US" w:bidi="ar-SA"/>
      </w:rPr>
    </w:lvl>
    <w:lvl w:ilvl="4" w:tplc="2E8048CE">
      <w:numFmt w:val="bullet"/>
      <w:lvlText w:val="•"/>
      <w:lvlJc w:val="left"/>
      <w:pPr>
        <w:ind w:left="2891" w:hanging="360"/>
      </w:pPr>
      <w:rPr>
        <w:rFonts w:hint="default"/>
        <w:lang w:val="en-US" w:eastAsia="en-US" w:bidi="ar-SA"/>
      </w:rPr>
    </w:lvl>
    <w:lvl w:ilvl="5" w:tplc="998C1228">
      <w:numFmt w:val="bullet"/>
      <w:lvlText w:val="•"/>
      <w:lvlJc w:val="left"/>
      <w:pPr>
        <w:ind w:left="4222" w:hanging="360"/>
      </w:pPr>
      <w:rPr>
        <w:rFonts w:hint="default"/>
        <w:lang w:val="en-US" w:eastAsia="en-US" w:bidi="ar-SA"/>
      </w:rPr>
    </w:lvl>
    <w:lvl w:ilvl="6" w:tplc="EAC2CFE4">
      <w:numFmt w:val="bullet"/>
      <w:lvlText w:val="•"/>
      <w:lvlJc w:val="left"/>
      <w:pPr>
        <w:ind w:left="5554" w:hanging="360"/>
      </w:pPr>
      <w:rPr>
        <w:rFonts w:hint="default"/>
        <w:lang w:val="en-US" w:eastAsia="en-US" w:bidi="ar-SA"/>
      </w:rPr>
    </w:lvl>
    <w:lvl w:ilvl="7" w:tplc="0C2A2BF0">
      <w:numFmt w:val="bullet"/>
      <w:lvlText w:val="•"/>
      <w:lvlJc w:val="left"/>
      <w:pPr>
        <w:ind w:left="6885" w:hanging="360"/>
      </w:pPr>
      <w:rPr>
        <w:rFonts w:hint="default"/>
        <w:lang w:val="en-US" w:eastAsia="en-US" w:bidi="ar-SA"/>
      </w:rPr>
    </w:lvl>
    <w:lvl w:ilvl="8" w:tplc="07EA1238">
      <w:numFmt w:val="bullet"/>
      <w:lvlText w:val="•"/>
      <w:lvlJc w:val="left"/>
      <w:pPr>
        <w:ind w:left="8217" w:hanging="360"/>
      </w:pPr>
      <w:rPr>
        <w:rFonts w:hint="default"/>
        <w:lang w:val="en-US" w:eastAsia="en-US" w:bidi="ar-SA"/>
      </w:rPr>
    </w:lvl>
  </w:abstractNum>
  <w:abstractNum w:abstractNumId="5">
    <w:nsid w:val="1D4F165D"/>
    <w:multiLevelType w:val="hybridMultilevel"/>
    <w:tmpl w:val="57CCB7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1F858FC"/>
    <w:multiLevelType w:val="hybridMultilevel"/>
    <w:tmpl w:val="27CAF9BE"/>
    <w:lvl w:ilvl="0" w:tplc="A4582D94">
      <w:start w:val="1"/>
      <w:numFmt w:val="decimal"/>
      <w:lvlText w:val="%1."/>
      <w:lvlJc w:val="left"/>
      <w:pPr>
        <w:ind w:left="840" w:hanging="360"/>
      </w:pPr>
      <w:rPr>
        <w:rFonts w:ascii="Times New Roman" w:eastAsia="Times New Roman" w:hAnsi="Times New Roman" w:cs="Times New Roman" w:hint="default"/>
        <w:spacing w:val="-4"/>
        <w:w w:val="99"/>
        <w:sz w:val="24"/>
        <w:szCs w:val="24"/>
        <w:lang w:val="en-US" w:eastAsia="en-US" w:bidi="ar-SA"/>
      </w:rPr>
    </w:lvl>
    <w:lvl w:ilvl="1" w:tplc="DD08F736">
      <w:numFmt w:val="bullet"/>
      <w:lvlText w:val="•"/>
      <w:lvlJc w:val="left"/>
      <w:pPr>
        <w:ind w:left="1844" w:hanging="360"/>
      </w:pPr>
      <w:rPr>
        <w:rFonts w:hint="default"/>
        <w:lang w:val="en-US" w:eastAsia="en-US" w:bidi="ar-SA"/>
      </w:rPr>
    </w:lvl>
    <w:lvl w:ilvl="2" w:tplc="694031A6">
      <w:numFmt w:val="bullet"/>
      <w:lvlText w:val="•"/>
      <w:lvlJc w:val="left"/>
      <w:pPr>
        <w:ind w:left="2848" w:hanging="360"/>
      </w:pPr>
      <w:rPr>
        <w:rFonts w:hint="default"/>
        <w:lang w:val="en-US" w:eastAsia="en-US" w:bidi="ar-SA"/>
      </w:rPr>
    </w:lvl>
    <w:lvl w:ilvl="3" w:tplc="0CEAE94C">
      <w:numFmt w:val="bullet"/>
      <w:lvlText w:val="•"/>
      <w:lvlJc w:val="left"/>
      <w:pPr>
        <w:ind w:left="3852" w:hanging="360"/>
      </w:pPr>
      <w:rPr>
        <w:rFonts w:hint="default"/>
        <w:lang w:val="en-US" w:eastAsia="en-US" w:bidi="ar-SA"/>
      </w:rPr>
    </w:lvl>
    <w:lvl w:ilvl="4" w:tplc="C0CCEF5A">
      <w:numFmt w:val="bullet"/>
      <w:lvlText w:val="•"/>
      <w:lvlJc w:val="left"/>
      <w:pPr>
        <w:ind w:left="4856" w:hanging="360"/>
      </w:pPr>
      <w:rPr>
        <w:rFonts w:hint="default"/>
        <w:lang w:val="en-US" w:eastAsia="en-US" w:bidi="ar-SA"/>
      </w:rPr>
    </w:lvl>
    <w:lvl w:ilvl="5" w:tplc="EEE8C93A">
      <w:numFmt w:val="bullet"/>
      <w:lvlText w:val="•"/>
      <w:lvlJc w:val="left"/>
      <w:pPr>
        <w:ind w:left="5860" w:hanging="360"/>
      </w:pPr>
      <w:rPr>
        <w:rFonts w:hint="default"/>
        <w:lang w:val="en-US" w:eastAsia="en-US" w:bidi="ar-SA"/>
      </w:rPr>
    </w:lvl>
    <w:lvl w:ilvl="6" w:tplc="4824EB7C">
      <w:numFmt w:val="bullet"/>
      <w:lvlText w:val="•"/>
      <w:lvlJc w:val="left"/>
      <w:pPr>
        <w:ind w:left="6864" w:hanging="360"/>
      </w:pPr>
      <w:rPr>
        <w:rFonts w:hint="default"/>
        <w:lang w:val="en-US" w:eastAsia="en-US" w:bidi="ar-SA"/>
      </w:rPr>
    </w:lvl>
    <w:lvl w:ilvl="7" w:tplc="B3683208">
      <w:numFmt w:val="bullet"/>
      <w:lvlText w:val="•"/>
      <w:lvlJc w:val="left"/>
      <w:pPr>
        <w:ind w:left="7868" w:hanging="360"/>
      </w:pPr>
      <w:rPr>
        <w:rFonts w:hint="default"/>
        <w:lang w:val="en-US" w:eastAsia="en-US" w:bidi="ar-SA"/>
      </w:rPr>
    </w:lvl>
    <w:lvl w:ilvl="8" w:tplc="C98C9502">
      <w:numFmt w:val="bullet"/>
      <w:lvlText w:val="•"/>
      <w:lvlJc w:val="left"/>
      <w:pPr>
        <w:ind w:left="8872" w:hanging="360"/>
      </w:pPr>
      <w:rPr>
        <w:rFonts w:hint="default"/>
        <w:lang w:val="en-US" w:eastAsia="en-US" w:bidi="ar-SA"/>
      </w:rPr>
    </w:lvl>
  </w:abstractNum>
  <w:abstractNum w:abstractNumId="7">
    <w:nsid w:val="33823F33"/>
    <w:multiLevelType w:val="hybridMultilevel"/>
    <w:tmpl w:val="9B7A2D86"/>
    <w:lvl w:ilvl="0" w:tplc="B17E9B6A">
      <w:start w:val="1"/>
      <w:numFmt w:val="decimal"/>
      <w:lvlText w:val="%1."/>
      <w:lvlJc w:val="left"/>
      <w:pPr>
        <w:ind w:left="840" w:hanging="360"/>
      </w:pPr>
      <w:rPr>
        <w:rFonts w:ascii="Times New Roman" w:eastAsia="Times New Roman" w:hAnsi="Times New Roman" w:cs="Times New Roman" w:hint="default"/>
        <w:spacing w:val="-2"/>
        <w:w w:val="99"/>
        <w:sz w:val="24"/>
        <w:szCs w:val="24"/>
        <w:lang w:val="en-US" w:eastAsia="en-US" w:bidi="ar-SA"/>
      </w:rPr>
    </w:lvl>
    <w:lvl w:ilvl="1" w:tplc="C8969C54">
      <w:numFmt w:val="bullet"/>
      <w:lvlText w:val="•"/>
      <w:lvlJc w:val="left"/>
      <w:pPr>
        <w:ind w:left="1844" w:hanging="360"/>
      </w:pPr>
      <w:rPr>
        <w:rFonts w:hint="default"/>
        <w:lang w:val="en-US" w:eastAsia="en-US" w:bidi="ar-SA"/>
      </w:rPr>
    </w:lvl>
    <w:lvl w:ilvl="2" w:tplc="C9DE085A">
      <w:numFmt w:val="bullet"/>
      <w:lvlText w:val="•"/>
      <w:lvlJc w:val="left"/>
      <w:pPr>
        <w:ind w:left="2848" w:hanging="360"/>
      </w:pPr>
      <w:rPr>
        <w:rFonts w:hint="default"/>
        <w:lang w:val="en-US" w:eastAsia="en-US" w:bidi="ar-SA"/>
      </w:rPr>
    </w:lvl>
    <w:lvl w:ilvl="3" w:tplc="CF9E8B38">
      <w:numFmt w:val="bullet"/>
      <w:lvlText w:val="•"/>
      <w:lvlJc w:val="left"/>
      <w:pPr>
        <w:ind w:left="3852" w:hanging="360"/>
      </w:pPr>
      <w:rPr>
        <w:rFonts w:hint="default"/>
        <w:lang w:val="en-US" w:eastAsia="en-US" w:bidi="ar-SA"/>
      </w:rPr>
    </w:lvl>
    <w:lvl w:ilvl="4" w:tplc="5580806E">
      <w:numFmt w:val="bullet"/>
      <w:lvlText w:val="•"/>
      <w:lvlJc w:val="left"/>
      <w:pPr>
        <w:ind w:left="4856" w:hanging="360"/>
      </w:pPr>
      <w:rPr>
        <w:rFonts w:hint="default"/>
        <w:lang w:val="en-US" w:eastAsia="en-US" w:bidi="ar-SA"/>
      </w:rPr>
    </w:lvl>
    <w:lvl w:ilvl="5" w:tplc="5D4A3DEE">
      <w:numFmt w:val="bullet"/>
      <w:lvlText w:val="•"/>
      <w:lvlJc w:val="left"/>
      <w:pPr>
        <w:ind w:left="5860" w:hanging="360"/>
      </w:pPr>
      <w:rPr>
        <w:rFonts w:hint="default"/>
        <w:lang w:val="en-US" w:eastAsia="en-US" w:bidi="ar-SA"/>
      </w:rPr>
    </w:lvl>
    <w:lvl w:ilvl="6" w:tplc="326260AC">
      <w:numFmt w:val="bullet"/>
      <w:lvlText w:val="•"/>
      <w:lvlJc w:val="left"/>
      <w:pPr>
        <w:ind w:left="6864" w:hanging="360"/>
      </w:pPr>
      <w:rPr>
        <w:rFonts w:hint="default"/>
        <w:lang w:val="en-US" w:eastAsia="en-US" w:bidi="ar-SA"/>
      </w:rPr>
    </w:lvl>
    <w:lvl w:ilvl="7" w:tplc="26AE58F2">
      <w:numFmt w:val="bullet"/>
      <w:lvlText w:val="•"/>
      <w:lvlJc w:val="left"/>
      <w:pPr>
        <w:ind w:left="7868" w:hanging="360"/>
      </w:pPr>
      <w:rPr>
        <w:rFonts w:hint="default"/>
        <w:lang w:val="en-US" w:eastAsia="en-US" w:bidi="ar-SA"/>
      </w:rPr>
    </w:lvl>
    <w:lvl w:ilvl="8" w:tplc="C2502782">
      <w:numFmt w:val="bullet"/>
      <w:lvlText w:val="•"/>
      <w:lvlJc w:val="left"/>
      <w:pPr>
        <w:ind w:left="8872" w:hanging="360"/>
      </w:pPr>
      <w:rPr>
        <w:rFonts w:hint="default"/>
        <w:lang w:val="en-US" w:eastAsia="en-US" w:bidi="ar-SA"/>
      </w:rPr>
    </w:lvl>
  </w:abstractNum>
  <w:abstractNum w:abstractNumId="8">
    <w:nsid w:val="3B835066"/>
    <w:multiLevelType w:val="hybridMultilevel"/>
    <w:tmpl w:val="274CF106"/>
    <w:lvl w:ilvl="0" w:tplc="3594C096">
      <w:start w:val="1"/>
      <w:numFmt w:val="decimal"/>
      <w:lvlText w:val="%1)"/>
      <w:lvlJc w:val="left"/>
      <w:pPr>
        <w:ind w:left="480" w:hanging="262"/>
      </w:pPr>
      <w:rPr>
        <w:rFonts w:ascii="Times New Roman" w:eastAsia="Times New Roman" w:hAnsi="Times New Roman" w:cs="Times New Roman" w:hint="default"/>
        <w:w w:val="99"/>
        <w:sz w:val="24"/>
        <w:szCs w:val="24"/>
        <w:lang w:val="en-US" w:eastAsia="en-US" w:bidi="ar-SA"/>
      </w:rPr>
    </w:lvl>
    <w:lvl w:ilvl="1" w:tplc="B8BA6CEC">
      <w:numFmt w:val="bullet"/>
      <w:lvlText w:val="•"/>
      <w:lvlJc w:val="left"/>
      <w:pPr>
        <w:ind w:left="1520" w:hanging="262"/>
      </w:pPr>
      <w:rPr>
        <w:rFonts w:hint="default"/>
        <w:lang w:val="en-US" w:eastAsia="en-US" w:bidi="ar-SA"/>
      </w:rPr>
    </w:lvl>
    <w:lvl w:ilvl="2" w:tplc="0A2EE620">
      <w:numFmt w:val="bullet"/>
      <w:lvlText w:val="•"/>
      <w:lvlJc w:val="left"/>
      <w:pPr>
        <w:ind w:left="2560" w:hanging="262"/>
      </w:pPr>
      <w:rPr>
        <w:rFonts w:hint="default"/>
        <w:lang w:val="en-US" w:eastAsia="en-US" w:bidi="ar-SA"/>
      </w:rPr>
    </w:lvl>
    <w:lvl w:ilvl="3" w:tplc="1BC482F0">
      <w:numFmt w:val="bullet"/>
      <w:lvlText w:val="•"/>
      <w:lvlJc w:val="left"/>
      <w:pPr>
        <w:ind w:left="3600" w:hanging="262"/>
      </w:pPr>
      <w:rPr>
        <w:rFonts w:hint="default"/>
        <w:lang w:val="en-US" w:eastAsia="en-US" w:bidi="ar-SA"/>
      </w:rPr>
    </w:lvl>
    <w:lvl w:ilvl="4" w:tplc="BA62F3AA">
      <w:numFmt w:val="bullet"/>
      <w:lvlText w:val="•"/>
      <w:lvlJc w:val="left"/>
      <w:pPr>
        <w:ind w:left="4640" w:hanging="262"/>
      </w:pPr>
      <w:rPr>
        <w:rFonts w:hint="default"/>
        <w:lang w:val="en-US" w:eastAsia="en-US" w:bidi="ar-SA"/>
      </w:rPr>
    </w:lvl>
    <w:lvl w:ilvl="5" w:tplc="57C0FBC4">
      <w:numFmt w:val="bullet"/>
      <w:lvlText w:val="•"/>
      <w:lvlJc w:val="left"/>
      <w:pPr>
        <w:ind w:left="5680" w:hanging="262"/>
      </w:pPr>
      <w:rPr>
        <w:rFonts w:hint="default"/>
        <w:lang w:val="en-US" w:eastAsia="en-US" w:bidi="ar-SA"/>
      </w:rPr>
    </w:lvl>
    <w:lvl w:ilvl="6" w:tplc="318888E2">
      <w:numFmt w:val="bullet"/>
      <w:lvlText w:val="•"/>
      <w:lvlJc w:val="left"/>
      <w:pPr>
        <w:ind w:left="6720" w:hanging="262"/>
      </w:pPr>
      <w:rPr>
        <w:rFonts w:hint="default"/>
        <w:lang w:val="en-US" w:eastAsia="en-US" w:bidi="ar-SA"/>
      </w:rPr>
    </w:lvl>
    <w:lvl w:ilvl="7" w:tplc="DE5C25AE">
      <w:numFmt w:val="bullet"/>
      <w:lvlText w:val="•"/>
      <w:lvlJc w:val="left"/>
      <w:pPr>
        <w:ind w:left="7760" w:hanging="262"/>
      </w:pPr>
      <w:rPr>
        <w:rFonts w:hint="default"/>
        <w:lang w:val="en-US" w:eastAsia="en-US" w:bidi="ar-SA"/>
      </w:rPr>
    </w:lvl>
    <w:lvl w:ilvl="8" w:tplc="DCCE8FA0">
      <w:numFmt w:val="bullet"/>
      <w:lvlText w:val="•"/>
      <w:lvlJc w:val="left"/>
      <w:pPr>
        <w:ind w:left="8800" w:hanging="262"/>
      </w:pPr>
      <w:rPr>
        <w:rFonts w:hint="default"/>
        <w:lang w:val="en-US" w:eastAsia="en-US" w:bidi="ar-SA"/>
      </w:rPr>
    </w:lvl>
  </w:abstractNum>
  <w:abstractNum w:abstractNumId="9">
    <w:nsid w:val="526A6D48"/>
    <w:multiLevelType w:val="hybridMultilevel"/>
    <w:tmpl w:val="42CABFBC"/>
    <w:lvl w:ilvl="0" w:tplc="1FB236CE">
      <w:start w:val="1"/>
      <w:numFmt w:val="decimal"/>
      <w:lvlText w:val="%1)"/>
      <w:lvlJc w:val="left"/>
      <w:pPr>
        <w:ind w:left="1200" w:hanging="360"/>
      </w:pPr>
      <w:rPr>
        <w:rFonts w:ascii="Times New Roman" w:eastAsia="Times New Roman" w:hAnsi="Times New Roman" w:cs="Times New Roman" w:hint="default"/>
        <w:spacing w:val="-20"/>
        <w:w w:val="99"/>
        <w:sz w:val="24"/>
        <w:szCs w:val="24"/>
        <w:lang w:val="en-US" w:eastAsia="en-US" w:bidi="ar-SA"/>
      </w:rPr>
    </w:lvl>
    <w:lvl w:ilvl="1" w:tplc="CA00E0D6">
      <w:numFmt w:val="bullet"/>
      <w:lvlText w:val="•"/>
      <w:lvlJc w:val="left"/>
      <w:pPr>
        <w:ind w:left="1420" w:hanging="360"/>
      </w:pPr>
      <w:rPr>
        <w:rFonts w:hint="default"/>
        <w:lang w:val="en-US" w:eastAsia="en-US" w:bidi="ar-SA"/>
      </w:rPr>
    </w:lvl>
    <w:lvl w:ilvl="2" w:tplc="2B4A1D0C">
      <w:numFmt w:val="bullet"/>
      <w:lvlText w:val="•"/>
      <w:lvlJc w:val="left"/>
      <w:pPr>
        <w:ind w:left="2471" w:hanging="360"/>
      </w:pPr>
      <w:rPr>
        <w:rFonts w:hint="default"/>
        <w:lang w:val="en-US" w:eastAsia="en-US" w:bidi="ar-SA"/>
      </w:rPr>
    </w:lvl>
    <w:lvl w:ilvl="3" w:tplc="9FAC2B90">
      <w:numFmt w:val="bullet"/>
      <w:lvlText w:val="•"/>
      <w:lvlJc w:val="left"/>
      <w:pPr>
        <w:ind w:left="3522" w:hanging="360"/>
      </w:pPr>
      <w:rPr>
        <w:rFonts w:hint="default"/>
        <w:lang w:val="en-US" w:eastAsia="en-US" w:bidi="ar-SA"/>
      </w:rPr>
    </w:lvl>
    <w:lvl w:ilvl="4" w:tplc="C2523D84">
      <w:numFmt w:val="bullet"/>
      <w:lvlText w:val="•"/>
      <w:lvlJc w:val="left"/>
      <w:pPr>
        <w:ind w:left="4573" w:hanging="360"/>
      </w:pPr>
      <w:rPr>
        <w:rFonts w:hint="default"/>
        <w:lang w:val="en-US" w:eastAsia="en-US" w:bidi="ar-SA"/>
      </w:rPr>
    </w:lvl>
    <w:lvl w:ilvl="5" w:tplc="7E7E4B9C">
      <w:numFmt w:val="bullet"/>
      <w:lvlText w:val="•"/>
      <w:lvlJc w:val="left"/>
      <w:pPr>
        <w:ind w:left="5624" w:hanging="360"/>
      </w:pPr>
      <w:rPr>
        <w:rFonts w:hint="default"/>
        <w:lang w:val="en-US" w:eastAsia="en-US" w:bidi="ar-SA"/>
      </w:rPr>
    </w:lvl>
    <w:lvl w:ilvl="6" w:tplc="F6BC2372">
      <w:numFmt w:val="bullet"/>
      <w:lvlText w:val="•"/>
      <w:lvlJc w:val="left"/>
      <w:pPr>
        <w:ind w:left="6675" w:hanging="360"/>
      </w:pPr>
      <w:rPr>
        <w:rFonts w:hint="default"/>
        <w:lang w:val="en-US" w:eastAsia="en-US" w:bidi="ar-SA"/>
      </w:rPr>
    </w:lvl>
    <w:lvl w:ilvl="7" w:tplc="3EC69536">
      <w:numFmt w:val="bullet"/>
      <w:lvlText w:val="•"/>
      <w:lvlJc w:val="left"/>
      <w:pPr>
        <w:ind w:left="7726" w:hanging="360"/>
      </w:pPr>
      <w:rPr>
        <w:rFonts w:hint="default"/>
        <w:lang w:val="en-US" w:eastAsia="en-US" w:bidi="ar-SA"/>
      </w:rPr>
    </w:lvl>
    <w:lvl w:ilvl="8" w:tplc="BB041238">
      <w:numFmt w:val="bullet"/>
      <w:lvlText w:val="•"/>
      <w:lvlJc w:val="left"/>
      <w:pPr>
        <w:ind w:left="8777" w:hanging="360"/>
      </w:pPr>
      <w:rPr>
        <w:rFonts w:hint="default"/>
        <w:lang w:val="en-US" w:eastAsia="en-US" w:bidi="ar-SA"/>
      </w:rPr>
    </w:lvl>
  </w:abstractNum>
  <w:abstractNum w:abstractNumId="10">
    <w:nsid w:val="59EF5C7B"/>
    <w:multiLevelType w:val="hybridMultilevel"/>
    <w:tmpl w:val="7C3438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A02465D"/>
    <w:multiLevelType w:val="hybridMultilevel"/>
    <w:tmpl w:val="504CF1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B371D9F"/>
    <w:multiLevelType w:val="hybridMultilevel"/>
    <w:tmpl w:val="20B8BBB0"/>
    <w:lvl w:ilvl="0" w:tplc="0922D692">
      <w:start w:val="1"/>
      <w:numFmt w:val="upperLetter"/>
      <w:lvlText w:val="%1)"/>
      <w:lvlJc w:val="left"/>
      <w:pPr>
        <w:ind w:left="852" w:hanging="372"/>
      </w:pPr>
      <w:rPr>
        <w:rFonts w:ascii="Times New Roman" w:eastAsia="Times New Roman" w:hAnsi="Times New Roman" w:cs="Times New Roman" w:hint="default"/>
        <w:w w:val="99"/>
        <w:sz w:val="24"/>
        <w:szCs w:val="24"/>
        <w:lang w:val="en-US" w:eastAsia="en-US" w:bidi="ar-SA"/>
      </w:rPr>
    </w:lvl>
    <w:lvl w:ilvl="1" w:tplc="164A544E">
      <w:numFmt w:val="bullet"/>
      <w:lvlText w:val="•"/>
      <w:lvlJc w:val="left"/>
      <w:pPr>
        <w:ind w:left="1862" w:hanging="372"/>
      </w:pPr>
      <w:rPr>
        <w:rFonts w:hint="default"/>
        <w:lang w:val="en-US" w:eastAsia="en-US" w:bidi="ar-SA"/>
      </w:rPr>
    </w:lvl>
    <w:lvl w:ilvl="2" w:tplc="B39AB8F4">
      <w:numFmt w:val="bullet"/>
      <w:lvlText w:val="•"/>
      <w:lvlJc w:val="left"/>
      <w:pPr>
        <w:ind w:left="2864" w:hanging="372"/>
      </w:pPr>
      <w:rPr>
        <w:rFonts w:hint="default"/>
        <w:lang w:val="en-US" w:eastAsia="en-US" w:bidi="ar-SA"/>
      </w:rPr>
    </w:lvl>
    <w:lvl w:ilvl="3" w:tplc="0E4E2BA8">
      <w:numFmt w:val="bullet"/>
      <w:lvlText w:val="•"/>
      <w:lvlJc w:val="left"/>
      <w:pPr>
        <w:ind w:left="3866" w:hanging="372"/>
      </w:pPr>
      <w:rPr>
        <w:rFonts w:hint="default"/>
        <w:lang w:val="en-US" w:eastAsia="en-US" w:bidi="ar-SA"/>
      </w:rPr>
    </w:lvl>
    <w:lvl w:ilvl="4" w:tplc="1270A220">
      <w:numFmt w:val="bullet"/>
      <w:lvlText w:val="•"/>
      <w:lvlJc w:val="left"/>
      <w:pPr>
        <w:ind w:left="4868" w:hanging="372"/>
      </w:pPr>
      <w:rPr>
        <w:rFonts w:hint="default"/>
        <w:lang w:val="en-US" w:eastAsia="en-US" w:bidi="ar-SA"/>
      </w:rPr>
    </w:lvl>
    <w:lvl w:ilvl="5" w:tplc="50006086">
      <w:numFmt w:val="bullet"/>
      <w:lvlText w:val="•"/>
      <w:lvlJc w:val="left"/>
      <w:pPr>
        <w:ind w:left="5870" w:hanging="372"/>
      </w:pPr>
      <w:rPr>
        <w:rFonts w:hint="default"/>
        <w:lang w:val="en-US" w:eastAsia="en-US" w:bidi="ar-SA"/>
      </w:rPr>
    </w:lvl>
    <w:lvl w:ilvl="6" w:tplc="49DC0738">
      <w:numFmt w:val="bullet"/>
      <w:lvlText w:val="•"/>
      <w:lvlJc w:val="left"/>
      <w:pPr>
        <w:ind w:left="6872" w:hanging="372"/>
      </w:pPr>
      <w:rPr>
        <w:rFonts w:hint="default"/>
        <w:lang w:val="en-US" w:eastAsia="en-US" w:bidi="ar-SA"/>
      </w:rPr>
    </w:lvl>
    <w:lvl w:ilvl="7" w:tplc="6574B272">
      <w:numFmt w:val="bullet"/>
      <w:lvlText w:val="•"/>
      <w:lvlJc w:val="left"/>
      <w:pPr>
        <w:ind w:left="7874" w:hanging="372"/>
      </w:pPr>
      <w:rPr>
        <w:rFonts w:hint="default"/>
        <w:lang w:val="en-US" w:eastAsia="en-US" w:bidi="ar-SA"/>
      </w:rPr>
    </w:lvl>
    <w:lvl w:ilvl="8" w:tplc="456CA17A">
      <w:numFmt w:val="bullet"/>
      <w:lvlText w:val="•"/>
      <w:lvlJc w:val="left"/>
      <w:pPr>
        <w:ind w:left="8876" w:hanging="372"/>
      </w:pPr>
      <w:rPr>
        <w:rFonts w:hint="default"/>
        <w:lang w:val="en-US" w:eastAsia="en-US" w:bidi="ar-SA"/>
      </w:rPr>
    </w:lvl>
  </w:abstractNum>
  <w:abstractNum w:abstractNumId="13">
    <w:nsid w:val="5B632EC1"/>
    <w:multiLevelType w:val="hybridMultilevel"/>
    <w:tmpl w:val="5544AC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4055F53"/>
    <w:multiLevelType w:val="hybridMultilevel"/>
    <w:tmpl w:val="22BCDC2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6781010D"/>
    <w:multiLevelType w:val="hybridMultilevel"/>
    <w:tmpl w:val="EF704F74"/>
    <w:lvl w:ilvl="0" w:tplc="9514855C">
      <w:start w:val="1"/>
      <w:numFmt w:val="decimal"/>
      <w:lvlText w:val="%1."/>
      <w:lvlJc w:val="left"/>
      <w:pPr>
        <w:ind w:left="840" w:hanging="360"/>
      </w:pPr>
      <w:rPr>
        <w:rFonts w:ascii="Times New Roman" w:eastAsia="Times New Roman" w:hAnsi="Times New Roman" w:cs="Times New Roman" w:hint="default"/>
        <w:spacing w:val="-2"/>
        <w:w w:val="99"/>
        <w:sz w:val="24"/>
        <w:szCs w:val="24"/>
        <w:lang w:val="en-US" w:eastAsia="en-US" w:bidi="ar-SA"/>
      </w:rPr>
    </w:lvl>
    <w:lvl w:ilvl="1" w:tplc="843A11DC">
      <w:numFmt w:val="bullet"/>
      <w:lvlText w:val="•"/>
      <w:lvlJc w:val="left"/>
      <w:pPr>
        <w:ind w:left="1844" w:hanging="360"/>
      </w:pPr>
      <w:rPr>
        <w:rFonts w:hint="default"/>
        <w:lang w:val="en-US" w:eastAsia="en-US" w:bidi="ar-SA"/>
      </w:rPr>
    </w:lvl>
    <w:lvl w:ilvl="2" w:tplc="A76667B8">
      <w:numFmt w:val="bullet"/>
      <w:lvlText w:val="•"/>
      <w:lvlJc w:val="left"/>
      <w:pPr>
        <w:ind w:left="2848" w:hanging="360"/>
      </w:pPr>
      <w:rPr>
        <w:rFonts w:hint="default"/>
        <w:lang w:val="en-US" w:eastAsia="en-US" w:bidi="ar-SA"/>
      </w:rPr>
    </w:lvl>
    <w:lvl w:ilvl="3" w:tplc="78D03A88">
      <w:numFmt w:val="bullet"/>
      <w:lvlText w:val="•"/>
      <w:lvlJc w:val="left"/>
      <w:pPr>
        <w:ind w:left="3852" w:hanging="360"/>
      </w:pPr>
      <w:rPr>
        <w:rFonts w:hint="default"/>
        <w:lang w:val="en-US" w:eastAsia="en-US" w:bidi="ar-SA"/>
      </w:rPr>
    </w:lvl>
    <w:lvl w:ilvl="4" w:tplc="BD0E739E">
      <w:numFmt w:val="bullet"/>
      <w:lvlText w:val="•"/>
      <w:lvlJc w:val="left"/>
      <w:pPr>
        <w:ind w:left="4856" w:hanging="360"/>
      </w:pPr>
      <w:rPr>
        <w:rFonts w:hint="default"/>
        <w:lang w:val="en-US" w:eastAsia="en-US" w:bidi="ar-SA"/>
      </w:rPr>
    </w:lvl>
    <w:lvl w:ilvl="5" w:tplc="EF3A159A">
      <w:numFmt w:val="bullet"/>
      <w:lvlText w:val="•"/>
      <w:lvlJc w:val="left"/>
      <w:pPr>
        <w:ind w:left="5860" w:hanging="360"/>
      </w:pPr>
      <w:rPr>
        <w:rFonts w:hint="default"/>
        <w:lang w:val="en-US" w:eastAsia="en-US" w:bidi="ar-SA"/>
      </w:rPr>
    </w:lvl>
    <w:lvl w:ilvl="6" w:tplc="FC529422">
      <w:numFmt w:val="bullet"/>
      <w:lvlText w:val="•"/>
      <w:lvlJc w:val="left"/>
      <w:pPr>
        <w:ind w:left="6864" w:hanging="360"/>
      </w:pPr>
      <w:rPr>
        <w:rFonts w:hint="default"/>
        <w:lang w:val="en-US" w:eastAsia="en-US" w:bidi="ar-SA"/>
      </w:rPr>
    </w:lvl>
    <w:lvl w:ilvl="7" w:tplc="7BBA23A4">
      <w:numFmt w:val="bullet"/>
      <w:lvlText w:val="•"/>
      <w:lvlJc w:val="left"/>
      <w:pPr>
        <w:ind w:left="7868" w:hanging="360"/>
      </w:pPr>
      <w:rPr>
        <w:rFonts w:hint="default"/>
        <w:lang w:val="en-US" w:eastAsia="en-US" w:bidi="ar-SA"/>
      </w:rPr>
    </w:lvl>
    <w:lvl w:ilvl="8" w:tplc="8F38EA64">
      <w:numFmt w:val="bullet"/>
      <w:lvlText w:val="•"/>
      <w:lvlJc w:val="left"/>
      <w:pPr>
        <w:ind w:left="8872" w:hanging="360"/>
      </w:pPr>
      <w:rPr>
        <w:rFonts w:hint="default"/>
        <w:lang w:val="en-US" w:eastAsia="en-US" w:bidi="ar-SA"/>
      </w:rPr>
    </w:lvl>
  </w:abstractNum>
  <w:abstractNum w:abstractNumId="16">
    <w:nsid w:val="6BDB04A2"/>
    <w:multiLevelType w:val="hybridMultilevel"/>
    <w:tmpl w:val="EC0AD86A"/>
    <w:lvl w:ilvl="0" w:tplc="D724345A">
      <w:start w:val="1"/>
      <w:numFmt w:val="upperLetter"/>
      <w:lvlText w:val="%1)"/>
      <w:lvlJc w:val="left"/>
      <w:pPr>
        <w:ind w:left="480" w:hanging="312"/>
      </w:pPr>
      <w:rPr>
        <w:rFonts w:ascii="Times New Roman" w:eastAsia="Times New Roman" w:hAnsi="Times New Roman" w:cs="Times New Roman" w:hint="default"/>
        <w:w w:val="99"/>
        <w:sz w:val="24"/>
        <w:szCs w:val="24"/>
        <w:lang w:val="en-US" w:eastAsia="en-US" w:bidi="ar-SA"/>
      </w:rPr>
    </w:lvl>
    <w:lvl w:ilvl="1" w:tplc="E2AC6994">
      <w:start w:val="1"/>
      <w:numFmt w:val="lowerLetter"/>
      <w:lvlText w:val="%2)"/>
      <w:lvlJc w:val="left"/>
      <w:pPr>
        <w:ind w:left="727" w:hanging="247"/>
      </w:pPr>
      <w:rPr>
        <w:rFonts w:ascii="Times New Roman" w:eastAsia="Times New Roman" w:hAnsi="Times New Roman" w:cs="Times New Roman" w:hint="default"/>
        <w:spacing w:val="-1"/>
        <w:w w:val="100"/>
        <w:sz w:val="24"/>
        <w:szCs w:val="24"/>
        <w:lang w:val="en-US" w:eastAsia="en-US" w:bidi="ar-SA"/>
      </w:rPr>
    </w:lvl>
    <w:lvl w:ilvl="2" w:tplc="F2AE8874">
      <w:numFmt w:val="bullet"/>
      <w:lvlText w:val="•"/>
      <w:lvlJc w:val="left"/>
      <w:pPr>
        <w:ind w:left="1848" w:hanging="247"/>
      </w:pPr>
      <w:rPr>
        <w:rFonts w:hint="default"/>
        <w:lang w:val="en-US" w:eastAsia="en-US" w:bidi="ar-SA"/>
      </w:rPr>
    </w:lvl>
    <w:lvl w:ilvl="3" w:tplc="3EEA1494">
      <w:numFmt w:val="bullet"/>
      <w:lvlText w:val="•"/>
      <w:lvlJc w:val="left"/>
      <w:pPr>
        <w:ind w:left="2977" w:hanging="247"/>
      </w:pPr>
      <w:rPr>
        <w:rFonts w:hint="default"/>
        <w:lang w:val="en-US" w:eastAsia="en-US" w:bidi="ar-SA"/>
      </w:rPr>
    </w:lvl>
    <w:lvl w:ilvl="4" w:tplc="D3A4D814">
      <w:numFmt w:val="bullet"/>
      <w:lvlText w:val="•"/>
      <w:lvlJc w:val="left"/>
      <w:pPr>
        <w:ind w:left="4106" w:hanging="247"/>
      </w:pPr>
      <w:rPr>
        <w:rFonts w:hint="default"/>
        <w:lang w:val="en-US" w:eastAsia="en-US" w:bidi="ar-SA"/>
      </w:rPr>
    </w:lvl>
    <w:lvl w:ilvl="5" w:tplc="364EC65C">
      <w:numFmt w:val="bullet"/>
      <w:lvlText w:val="•"/>
      <w:lvlJc w:val="left"/>
      <w:pPr>
        <w:ind w:left="5235" w:hanging="247"/>
      </w:pPr>
      <w:rPr>
        <w:rFonts w:hint="default"/>
        <w:lang w:val="en-US" w:eastAsia="en-US" w:bidi="ar-SA"/>
      </w:rPr>
    </w:lvl>
    <w:lvl w:ilvl="6" w:tplc="315CFD7C">
      <w:numFmt w:val="bullet"/>
      <w:lvlText w:val="•"/>
      <w:lvlJc w:val="left"/>
      <w:pPr>
        <w:ind w:left="6364" w:hanging="247"/>
      </w:pPr>
      <w:rPr>
        <w:rFonts w:hint="default"/>
        <w:lang w:val="en-US" w:eastAsia="en-US" w:bidi="ar-SA"/>
      </w:rPr>
    </w:lvl>
    <w:lvl w:ilvl="7" w:tplc="3FB20BA8">
      <w:numFmt w:val="bullet"/>
      <w:lvlText w:val="•"/>
      <w:lvlJc w:val="left"/>
      <w:pPr>
        <w:ind w:left="7493" w:hanging="247"/>
      </w:pPr>
      <w:rPr>
        <w:rFonts w:hint="default"/>
        <w:lang w:val="en-US" w:eastAsia="en-US" w:bidi="ar-SA"/>
      </w:rPr>
    </w:lvl>
    <w:lvl w:ilvl="8" w:tplc="70803DAE">
      <w:numFmt w:val="bullet"/>
      <w:lvlText w:val="•"/>
      <w:lvlJc w:val="left"/>
      <w:pPr>
        <w:ind w:left="8622" w:hanging="247"/>
      </w:pPr>
      <w:rPr>
        <w:rFonts w:hint="default"/>
        <w:lang w:val="en-US" w:eastAsia="en-US" w:bidi="ar-SA"/>
      </w:rPr>
    </w:lvl>
  </w:abstractNum>
  <w:abstractNum w:abstractNumId="17">
    <w:nsid w:val="7F511B12"/>
    <w:multiLevelType w:val="hybridMultilevel"/>
    <w:tmpl w:val="5F20E934"/>
    <w:lvl w:ilvl="0" w:tplc="27E4C886">
      <w:start w:val="1"/>
      <w:numFmt w:val="decimal"/>
      <w:lvlText w:val="%1)"/>
      <w:lvlJc w:val="left"/>
      <w:pPr>
        <w:ind w:left="480" w:hanging="305"/>
      </w:pPr>
      <w:rPr>
        <w:rFonts w:ascii="Times New Roman" w:eastAsia="Times New Roman" w:hAnsi="Times New Roman" w:cs="Times New Roman" w:hint="default"/>
        <w:w w:val="100"/>
        <w:sz w:val="28"/>
        <w:szCs w:val="28"/>
        <w:lang w:val="en-US" w:eastAsia="en-US" w:bidi="ar-SA"/>
      </w:rPr>
    </w:lvl>
    <w:lvl w:ilvl="1" w:tplc="5C549248">
      <w:numFmt w:val="bullet"/>
      <w:lvlText w:val="•"/>
      <w:lvlJc w:val="left"/>
      <w:pPr>
        <w:ind w:left="1520" w:hanging="305"/>
      </w:pPr>
      <w:rPr>
        <w:rFonts w:hint="default"/>
        <w:lang w:val="en-US" w:eastAsia="en-US" w:bidi="ar-SA"/>
      </w:rPr>
    </w:lvl>
    <w:lvl w:ilvl="2" w:tplc="45A4033E">
      <w:numFmt w:val="bullet"/>
      <w:lvlText w:val="•"/>
      <w:lvlJc w:val="left"/>
      <w:pPr>
        <w:ind w:left="2560" w:hanging="305"/>
      </w:pPr>
      <w:rPr>
        <w:rFonts w:hint="default"/>
        <w:lang w:val="en-US" w:eastAsia="en-US" w:bidi="ar-SA"/>
      </w:rPr>
    </w:lvl>
    <w:lvl w:ilvl="3" w:tplc="C0A89BBC">
      <w:numFmt w:val="bullet"/>
      <w:lvlText w:val="•"/>
      <w:lvlJc w:val="left"/>
      <w:pPr>
        <w:ind w:left="3600" w:hanging="305"/>
      </w:pPr>
      <w:rPr>
        <w:rFonts w:hint="default"/>
        <w:lang w:val="en-US" w:eastAsia="en-US" w:bidi="ar-SA"/>
      </w:rPr>
    </w:lvl>
    <w:lvl w:ilvl="4" w:tplc="F2680306">
      <w:numFmt w:val="bullet"/>
      <w:lvlText w:val="•"/>
      <w:lvlJc w:val="left"/>
      <w:pPr>
        <w:ind w:left="4640" w:hanging="305"/>
      </w:pPr>
      <w:rPr>
        <w:rFonts w:hint="default"/>
        <w:lang w:val="en-US" w:eastAsia="en-US" w:bidi="ar-SA"/>
      </w:rPr>
    </w:lvl>
    <w:lvl w:ilvl="5" w:tplc="4FB41228">
      <w:numFmt w:val="bullet"/>
      <w:lvlText w:val="•"/>
      <w:lvlJc w:val="left"/>
      <w:pPr>
        <w:ind w:left="5680" w:hanging="305"/>
      </w:pPr>
      <w:rPr>
        <w:rFonts w:hint="default"/>
        <w:lang w:val="en-US" w:eastAsia="en-US" w:bidi="ar-SA"/>
      </w:rPr>
    </w:lvl>
    <w:lvl w:ilvl="6" w:tplc="DAFC9306">
      <w:numFmt w:val="bullet"/>
      <w:lvlText w:val="•"/>
      <w:lvlJc w:val="left"/>
      <w:pPr>
        <w:ind w:left="6720" w:hanging="305"/>
      </w:pPr>
      <w:rPr>
        <w:rFonts w:hint="default"/>
        <w:lang w:val="en-US" w:eastAsia="en-US" w:bidi="ar-SA"/>
      </w:rPr>
    </w:lvl>
    <w:lvl w:ilvl="7" w:tplc="B9F6B7BA">
      <w:numFmt w:val="bullet"/>
      <w:lvlText w:val="•"/>
      <w:lvlJc w:val="left"/>
      <w:pPr>
        <w:ind w:left="7760" w:hanging="305"/>
      </w:pPr>
      <w:rPr>
        <w:rFonts w:hint="default"/>
        <w:lang w:val="en-US" w:eastAsia="en-US" w:bidi="ar-SA"/>
      </w:rPr>
    </w:lvl>
    <w:lvl w:ilvl="8" w:tplc="0CDCA0A4">
      <w:numFmt w:val="bullet"/>
      <w:lvlText w:val="•"/>
      <w:lvlJc w:val="left"/>
      <w:pPr>
        <w:ind w:left="8800" w:hanging="305"/>
      </w:pPr>
      <w:rPr>
        <w:rFonts w:hint="default"/>
        <w:lang w:val="en-US" w:eastAsia="en-US" w:bidi="ar-SA"/>
      </w:rPr>
    </w:lvl>
  </w:abstractNum>
  <w:num w:numId="1">
    <w:abstractNumId w:val="9"/>
  </w:num>
  <w:num w:numId="2">
    <w:abstractNumId w:val="6"/>
  </w:num>
  <w:num w:numId="3">
    <w:abstractNumId w:val="16"/>
  </w:num>
  <w:num w:numId="4">
    <w:abstractNumId w:val="15"/>
  </w:num>
  <w:num w:numId="5">
    <w:abstractNumId w:val="12"/>
  </w:num>
  <w:num w:numId="6">
    <w:abstractNumId w:val="4"/>
  </w:num>
  <w:num w:numId="7">
    <w:abstractNumId w:val="2"/>
  </w:num>
  <w:num w:numId="8">
    <w:abstractNumId w:val="8"/>
  </w:num>
  <w:num w:numId="9">
    <w:abstractNumId w:val="7"/>
  </w:num>
  <w:num w:numId="10">
    <w:abstractNumId w:val="3"/>
  </w:num>
  <w:num w:numId="11">
    <w:abstractNumId w:val="1"/>
  </w:num>
  <w:num w:numId="12">
    <w:abstractNumId w:val="17"/>
  </w:num>
  <w:num w:numId="13">
    <w:abstractNumId w:val="5"/>
  </w:num>
  <w:num w:numId="14">
    <w:abstractNumId w:val="13"/>
  </w:num>
  <w:num w:numId="15">
    <w:abstractNumId w:val="0"/>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 s">
    <w15:presenceInfo w15:providerId="Windows Live" w15:userId="e8f6e35508de31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74D"/>
    <w:rsid w:val="000258E3"/>
    <w:rsid w:val="00033949"/>
    <w:rsid w:val="00034681"/>
    <w:rsid w:val="00066E9B"/>
    <w:rsid w:val="000B09A3"/>
    <w:rsid w:val="000B5388"/>
    <w:rsid w:val="000E4A0C"/>
    <w:rsid w:val="00105048"/>
    <w:rsid w:val="001E7BA7"/>
    <w:rsid w:val="00206329"/>
    <w:rsid w:val="00221A07"/>
    <w:rsid w:val="002411A9"/>
    <w:rsid w:val="002A2206"/>
    <w:rsid w:val="002D3175"/>
    <w:rsid w:val="00313C52"/>
    <w:rsid w:val="0032174D"/>
    <w:rsid w:val="0032314E"/>
    <w:rsid w:val="0032547D"/>
    <w:rsid w:val="00353445"/>
    <w:rsid w:val="00391B97"/>
    <w:rsid w:val="003B1812"/>
    <w:rsid w:val="003E1A94"/>
    <w:rsid w:val="00402704"/>
    <w:rsid w:val="004B64E7"/>
    <w:rsid w:val="004C05B0"/>
    <w:rsid w:val="004C215A"/>
    <w:rsid w:val="004D14D7"/>
    <w:rsid w:val="0052276D"/>
    <w:rsid w:val="005B7822"/>
    <w:rsid w:val="005C0EA8"/>
    <w:rsid w:val="005C6C8F"/>
    <w:rsid w:val="006A13B0"/>
    <w:rsid w:val="006B757F"/>
    <w:rsid w:val="006F63A2"/>
    <w:rsid w:val="00720A5C"/>
    <w:rsid w:val="00734C2E"/>
    <w:rsid w:val="00753F31"/>
    <w:rsid w:val="0075468D"/>
    <w:rsid w:val="00795508"/>
    <w:rsid w:val="007B08A2"/>
    <w:rsid w:val="007F3A23"/>
    <w:rsid w:val="00815308"/>
    <w:rsid w:val="00822A0A"/>
    <w:rsid w:val="00852956"/>
    <w:rsid w:val="0086681D"/>
    <w:rsid w:val="008840F9"/>
    <w:rsid w:val="008A6E97"/>
    <w:rsid w:val="008F54E7"/>
    <w:rsid w:val="0091171E"/>
    <w:rsid w:val="00961C9A"/>
    <w:rsid w:val="00996816"/>
    <w:rsid w:val="009B1B4F"/>
    <w:rsid w:val="009B2132"/>
    <w:rsid w:val="009F4DAE"/>
    <w:rsid w:val="00A033AF"/>
    <w:rsid w:val="00A132A2"/>
    <w:rsid w:val="00A50772"/>
    <w:rsid w:val="00A80F05"/>
    <w:rsid w:val="00A86AA0"/>
    <w:rsid w:val="00B716F5"/>
    <w:rsid w:val="00B80DFD"/>
    <w:rsid w:val="00C25CB3"/>
    <w:rsid w:val="00C55CFA"/>
    <w:rsid w:val="00CB005C"/>
    <w:rsid w:val="00D30664"/>
    <w:rsid w:val="00D35636"/>
    <w:rsid w:val="00DA4DBB"/>
    <w:rsid w:val="00E078FD"/>
    <w:rsid w:val="00E470E3"/>
    <w:rsid w:val="00E7516D"/>
    <w:rsid w:val="00EB14F2"/>
    <w:rsid w:val="00EB5A6B"/>
    <w:rsid w:val="00EC065E"/>
    <w:rsid w:val="00FA043D"/>
    <w:rsid w:val="00FD52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CD7DD"/>
  <w15:docId w15:val="{56DE7211-395D-4318-AABB-18F9F163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81" w:right="1841"/>
      <w:jc w:val="center"/>
      <w:outlineLvl w:val="0"/>
    </w:pPr>
    <w:rPr>
      <w:sz w:val="36"/>
      <w:szCs w:val="36"/>
    </w:rPr>
  </w:style>
  <w:style w:type="paragraph" w:styleId="Heading2">
    <w:name w:val="heading 2"/>
    <w:basedOn w:val="Normal"/>
    <w:uiPriority w:val="9"/>
    <w:unhideWhenUsed/>
    <w:qFormat/>
    <w:pPr>
      <w:spacing w:before="72"/>
      <w:ind w:left="1283" w:right="1841"/>
      <w:jc w:val="center"/>
      <w:outlineLvl w:val="1"/>
    </w:pPr>
    <w:rPr>
      <w:sz w:val="32"/>
      <w:szCs w:val="32"/>
    </w:rPr>
  </w:style>
  <w:style w:type="paragraph" w:styleId="Heading3">
    <w:name w:val="heading 3"/>
    <w:basedOn w:val="Normal"/>
    <w:uiPriority w:val="9"/>
    <w:unhideWhenUsed/>
    <w:qFormat/>
    <w:pPr>
      <w:spacing w:before="200"/>
      <w:ind w:left="480"/>
      <w:outlineLvl w:val="2"/>
    </w:pPr>
    <w:rPr>
      <w:sz w:val="28"/>
      <w:szCs w:val="28"/>
    </w:rPr>
  </w:style>
  <w:style w:type="paragraph" w:styleId="Heading4">
    <w:name w:val="heading 4"/>
    <w:basedOn w:val="Normal"/>
    <w:uiPriority w:val="9"/>
    <w:unhideWhenUsed/>
    <w:qFormat/>
    <w:pPr>
      <w:ind w:left="4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6"/>
      <w:ind w:left="660" w:right="1201" w:firstLine="427"/>
    </w:pPr>
    <w:rPr>
      <w:sz w:val="48"/>
      <w:szCs w:val="48"/>
    </w:rPr>
  </w:style>
  <w:style w:type="paragraph" w:styleId="ListParagraph">
    <w:name w:val="List Paragraph"/>
    <w:basedOn w:val="Normal"/>
    <w:uiPriority w:val="34"/>
    <w:qFormat/>
    <w:pPr>
      <w:ind w:left="1560" w:hanging="361"/>
    </w:pPr>
  </w:style>
  <w:style w:type="paragraph" w:customStyle="1" w:styleId="TableParagraph">
    <w:name w:val="Table Paragraph"/>
    <w:basedOn w:val="Normal"/>
    <w:uiPriority w:val="1"/>
    <w:qFormat/>
    <w:pPr>
      <w:spacing w:line="256" w:lineRule="exact"/>
      <w:ind w:left="86"/>
      <w:jc w:val="center"/>
    </w:pPr>
  </w:style>
  <w:style w:type="character" w:styleId="Hyperlink">
    <w:name w:val="Hyperlink"/>
    <w:basedOn w:val="DefaultParagraphFont"/>
    <w:uiPriority w:val="99"/>
    <w:unhideWhenUsed/>
    <w:rsid w:val="00391B97"/>
    <w:rPr>
      <w:color w:val="8E58B6" w:themeColor="hyperlink"/>
      <w:u w:val="single"/>
    </w:rPr>
  </w:style>
  <w:style w:type="character" w:customStyle="1" w:styleId="UnresolvedMention">
    <w:name w:val="Unresolved Mention"/>
    <w:basedOn w:val="DefaultParagraphFont"/>
    <w:uiPriority w:val="99"/>
    <w:semiHidden/>
    <w:unhideWhenUsed/>
    <w:rsid w:val="00391B97"/>
    <w:rPr>
      <w:color w:val="605E5C"/>
      <w:shd w:val="clear" w:color="auto" w:fill="E1DFDD"/>
    </w:rPr>
  </w:style>
  <w:style w:type="paragraph" w:styleId="Revision">
    <w:name w:val="Revision"/>
    <w:hidden/>
    <w:uiPriority w:val="99"/>
    <w:semiHidden/>
    <w:rsid w:val="00E078FD"/>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676446">
      <w:bodyDiv w:val="1"/>
      <w:marLeft w:val="0"/>
      <w:marRight w:val="0"/>
      <w:marTop w:val="0"/>
      <w:marBottom w:val="0"/>
      <w:divBdr>
        <w:top w:val="none" w:sz="0" w:space="0" w:color="auto"/>
        <w:left w:val="none" w:sz="0" w:space="0" w:color="auto"/>
        <w:bottom w:val="none" w:sz="0" w:space="0" w:color="auto"/>
        <w:right w:val="none" w:sz="0" w:space="0" w:color="auto"/>
      </w:divBdr>
    </w:div>
    <w:div w:id="1565337150">
      <w:bodyDiv w:val="1"/>
      <w:marLeft w:val="0"/>
      <w:marRight w:val="0"/>
      <w:marTop w:val="0"/>
      <w:marBottom w:val="0"/>
      <w:divBdr>
        <w:top w:val="none" w:sz="0" w:space="0" w:color="auto"/>
        <w:left w:val="none" w:sz="0" w:space="0" w:color="auto"/>
        <w:bottom w:val="none" w:sz="0" w:space="0" w:color="auto"/>
        <w:right w:val="none" w:sz="0" w:space="0" w:color="auto"/>
      </w:divBdr>
    </w:div>
    <w:div w:id="2081444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tna99@gmail.com" TargetMode="External"/><Relationship Id="rId13" Type="http://schemas.openxmlformats.org/officeDocument/2006/relationships/hyperlink" Target="https://www.nmc.org.in/wp-content/uploads/2020/01/UG-Curriculum-Vol-I.pdf" TargetMode="External"/><Relationship Id="rId18" Type="http://schemas.openxmlformats.org/officeDocument/2006/relationships/hyperlink" Target="http://www.ncbi.nlm.nih.gov/pubmed/?term=Singh%20T%5BAuthor%5D&amp;cauthor=true&amp;cauthor_uid=2543221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pps.who.int/iris/handle/10665/205040%20Last%20accessed%20January%207" TargetMode="External"/><Relationship Id="rId7" Type="http://schemas.openxmlformats.org/officeDocument/2006/relationships/hyperlink" Target="mailto:itisnilima@gmail.com" TargetMode="External"/><Relationship Id="rId12" Type="http://schemas.openxmlformats.org/officeDocument/2006/relationships/footer" Target="footer1.xml"/><Relationship Id="rId17" Type="http://schemas.openxmlformats.org/officeDocument/2006/relationships/hyperlink" Target="http://www.ncbi.nlm.nih.gov/pubmed/?term=Gupta%20P%5BAuthor%5D&amp;cauthor=true&amp;cauthor_uid=25432217"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ncbi.nlm.nih.gov/pubmed/?term=Anshu%5BAuthor%5D&amp;cauthor=true&amp;cauthor_uid=25432217" TargetMode="External"/><Relationship Id="rId20" Type="http://schemas.openxmlformats.org/officeDocument/2006/relationships/hyperlink" Target="https://www.nmc.org.in/rules-regulations/code-of-medical-ethics-regulations-20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rminakshiparikh@gmail.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cbi.nlm.nih.gov/pubmed/?term=Modi%20JN%5BAuthor%5D&amp;cauthor=true&amp;cauthor_uid=25432217" TargetMode="External"/><Relationship Id="rId23" Type="http://schemas.openxmlformats.org/officeDocument/2006/relationships/footer" Target="footer2.xml"/><Relationship Id="rId10" Type="http://schemas.openxmlformats.org/officeDocument/2006/relationships/hyperlink" Target="mailto:drgkvankar@yahoo.com" TargetMode="External"/><Relationship Id="rId19" Type="http://schemas.openxmlformats.org/officeDocument/2006/relationships/hyperlink" Target="http://www.ncbi.nlm.nih.gov/pubmed/?term=professionalism%2Bindian%2Bcontext" TargetMode="External"/><Relationship Id="rId4" Type="http://schemas.openxmlformats.org/officeDocument/2006/relationships/webSettings" Target="webSettings.xml"/><Relationship Id="rId9" Type="http://schemas.openxmlformats.org/officeDocument/2006/relationships/hyperlink" Target="mailto:shrutavpatel@rediffmail.com" TargetMode="External"/><Relationship Id="rId14" Type="http://schemas.openxmlformats.org/officeDocument/2006/relationships/hyperlink" Target="https://www.nmc.org.in/wp-content/uploads/2020/01/AETCOM_book.pdf" TargetMode="External"/><Relationship Id="rId22" Type="http://schemas.openxmlformats.org/officeDocument/2006/relationships/hyperlink" Target="https://www.wma.net/wp-content/uploads/2016/11/Ethics_manual_3rd_Nov2015_en.pdf"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4160</Words>
  <Characters>23715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itisn</dc:creator>
  <cp:lastModifiedBy>MD</cp:lastModifiedBy>
  <cp:revision>2</cp:revision>
  <dcterms:created xsi:type="dcterms:W3CDTF">2021-01-30T17:05:00Z</dcterms:created>
  <dcterms:modified xsi:type="dcterms:W3CDTF">2021-01-30T17:05:00Z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2016-03-31T00:00:00Z</vt:filetime>
  </property>
  <property fmtid="{D5CDD505-2E9C-101B-9397-08002B2CF9AE}" pid="3" name="Creator">
    <vt:lpwstr>convertonlinefree.com</vt:lpwstr>
  </property>
  <property fmtid="{D5CDD505-2E9C-101B-9397-08002B2CF9AE}" pid="4" name="LastSaved">
    <vt:filetime>2021-01-01T00:00:00Z</vt:filetime>
  </property>
</Properties>
</file>