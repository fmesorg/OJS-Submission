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73F1" w14:textId="48967A31" w:rsidR="002E2AE6" w:rsidRPr="002E2AE6" w:rsidRDefault="002E2AE6" w:rsidP="00376593">
      <w:pPr>
        <w:spacing w:line="480" w:lineRule="auto"/>
        <w:rPr>
          <w:rFonts w:ascii="Times New Roman" w:hAnsi="Times New Roman" w:cs="Times New Roman"/>
          <w:b/>
          <w:u w:val="single"/>
        </w:rPr>
      </w:pPr>
      <w:r w:rsidRPr="002E2AE6">
        <w:rPr>
          <w:rFonts w:ascii="Times New Roman" w:hAnsi="Times New Roman" w:cs="Times New Roman"/>
          <w:b/>
          <w:u w:val="single"/>
        </w:rPr>
        <w:t>EDITORIAL NAGRAL Brain death</w:t>
      </w:r>
    </w:p>
    <w:p w14:paraId="7C0FC8D3" w14:textId="77777777" w:rsidR="002E2AE6" w:rsidRDefault="002E2AE6" w:rsidP="00376593">
      <w:pPr>
        <w:spacing w:line="480" w:lineRule="auto"/>
        <w:rPr>
          <w:rFonts w:ascii="Times New Roman" w:hAnsi="Times New Roman" w:cs="Times New Roman"/>
        </w:rPr>
      </w:pPr>
    </w:p>
    <w:p w14:paraId="5D3CDB69" w14:textId="77777777" w:rsidR="002E2AE6" w:rsidRDefault="002E2AE6" w:rsidP="00376593">
      <w:pPr>
        <w:spacing w:line="480" w:lineRule="auto"/>
        <w:rPr>
          <w:rFonts w:ascii="Times New Roman" w:hAnsi="Times New Roman" w:cs="Times New Roman"/>
        </w:rPr>
      </w:pPr>
    </w:p>
    <w:p w14:paraId="0B36D0C8" w14:textId="6F9985E6" w:rsidR="003A7BD5" w:rsidRPr="00376593" w:rsidRDefault="001D1C46" w:rsidP="00376593">
      <w:pPr>
        <w:spacing w:line="480" w:lineRule="auto"/>
        <w:rPr>
          <w:rFonts w:ascii="Times New Roman" w:hAnsi="Times New Roman" w:cs="Times New Roman"/>
        </w:rPr>
      </w:pPr>
      <w:r w:rsidRPr="00376593">
        <w:rPr>
          <w:rFonts w:ascii="Times New Roman" w:hAnsi="Times New Roman" w:cs="Times New Roman"/>
        </w:rPr>
        <w:t xml:space="preserve">More than fifty years after it was recognised </w:t>
      </w:r>
      <w:r w:rsidR="002E2AE6">
        <w:rPr>
          <w:rFonts w:ascii="Times New Roman" w:hAnsi="Times New Roman" w:cs="Times New Roman"/>
        </w:rPr>
        <w:t>and</w:t>
      </w:r>
      <w:r w:rsidRPr="00376593">
        <w:rPr>
          <w:rFonts w:ascii="Times New Roman" w:hAnsi="Times New Roman" w:cs="Times New Roman"/>
        </w:rPr>
        <w:t xml:space="preserve"> legalised, t</w:t>
      </w:r>
      <w:r w:rsidR="00C90E7E" w:rsidRPr="00376593">
        <w:rPr>
          <w:rFonts w:ascii="Times New Roman" w:hAnsi="Times New Roman" w:cs="Times New Roman"/>
        </w:rPr>
        <w:t>he concept of ‘brain</w:t>
      </w:r>
      <w:r w:rsidR="00EE2C8E" w:rsidRPr="00376593">
        <w:rPr>
          <w:rFonts w:ascii="Times New Roman" w:hAnsi="Times New Roman" w:cs="Times New Roman"/>
        </w:rPr>
        <w:t xml:space="preserve">’ death </w:t>
      </w:r>
      <w:r w:rsidR="00C90E7E" w:rsidRPr="00376593">
        <w:rPr>
          <w:rFonts w:ascii="Times New Roman" w:hAnsi="Times New Roman" w:cs="Times New Roman"/>
        </w:rPr>
        <w:t>as opposed to</w:t>
      </w:r>
      <w:r w:rsidR="00EE2C8E" w:rsidRPr="00376593">
        <w:rPr>
          <w:rFonts w:ascii="Times New Roman" w:hAnsi="Times New Roman" w:cs="Times New Roman"/>
        </w:rPr>
        <w:t xml:space="preserve"> the traditional</w:t>
      </w:r>
      <w:r w:rsidR="00C90E7E" w:rsidRPr="00376593">
        <w:rPr>
          <w:rFonts w:ascii="Times New Roman" w:hAnsi="Times New Roman" w:cs="Times New Roman"/>
        </w:rPr>
        <w:t xml:space="preserve"> ‘cardiac</w:t>
      </w:r>
      <w:r w:rsidR="00EE2C8E" w:rsidRPr="00376593">
        <w:rPr>
          <w:rFonts w:ascii="Times New Roman" w:hAnsi="Times New Roman" w:cs="Times New Roman"/>
        </w:rPr>
        <w:t>’ death</w:t>
      </w:r>
      <w:r w:rsidR="00C90E7E" w:rsidRPr="00376593">
        <w:rPr>
          <w:rFonts w:ascii="Times New Roman" w:hAnsi="Times New Roman" w:cs="Times New Roman"/>
        </w:rPr>
        <w:t xml:space="preserve"> </w:t>
      </w:r>
      <w:r w:rsidR="00C4537F" w:rsidRPr="00376593">
        <w:rPr>
          <w:rFonts w:ascii="Times New Roman" w:hAnsi="Times New Roman" w:cs="Times New Roman"/>
        </w:rPr>
        <w:t>remains enigmatic</w:t>
      </w:r>
      <w:r w:rsidR="008E1C65" w:rsidRPr="00376593">
        <w:rPr>
          <w:rFonts w:ascii="Times New Roman" w:hAnsi="Times New Roman" w:cs="Times New Roman"/>
        </w:rPr>
        <w:t>, complex</w:t>
      </w:r>
      <w:r w:rsidR="00227B9A" w:rsidRPr="00376593">
        <w:rPr>
          <w:rFonts w:ascii="Times New Roman" w:hAnsi="Times New Roman" w:cs="Times New Roman"/>
        </w:rPr>
        <w:t xml:space="preserve"> </w:t>
      </w:r>
      <w:r w:rsidR="002E2AE6">
        <w:rPr>
          <w:rFonts w:ascii="Times New Roman" w:hAnsi="Times New Roman" w:cs="Times New Roman"/>
        </w:rPr>
        <w:t>and</w:t>
      </w:r>
      <w:r w:rsidR="00227B9A" w:rsidRPr="00376593">
        <w:rPr>
          <w:rFonts w:ascii="Times New Roman" w:hAnsi="Times New Roman" w:cs="Times New Roman"/>
        </w:rPr>
        <w:t xml:space="preserve"> </w:t>
      </w:r>
      <w:r w:rsidR="00EE2C8E" w:rsidRPr="00376593">
        <w:rPr>
          <w:rFonts w:ascii="Times New Roman" w:hAnsi="Times New Roman" w:cs="Times New Roman"/>
        </w:rPr>
        <w:t xml:space="preserve"> </w:t>
      </w:r>
      <w:r w:rsidR="002E2AE6">
        <w:rPr>
          <w:rFonts w:ascii="Times New Roman" w:hAnsi="Times New Roman" w:cs="Times New Roman"/>
        </w:rPr>
        <w:t xml:space="preserve"> </w:t>
      </w:r>
      <w:r w:rsidR="00EE2C8E" w:rsidRPr="00376593">
        <w:rPr>
          <w:rFonts w:ascii="Times New Roman" w:hAnsi="Times New Roman" w:cs="Times New Roman"/>
        </w:rPr>
        <w:t>lends itself to debate</w:t>
      </w:r>
      <w:r w:rsidR="00C4537F" w:rsidRPr="00376593">
        <w:rPr>
          <w:rFonts w:ascii="Times New Roman" w:hAnsi="Times New Roman" w:cs="Times New Roman"/>
        </w:rPr>
        <w:t xml:space="preserve">. Starting </w:t>
      </w:r>
      <w:r w:rsidR="00EE2C8E" w:rsidRPr="00376593">
        <w:rPr>
          <w:rFonts w:ascii="Times New Roman" w:hAnsi="Times New Roman" w:cs="Times New Roman"/>
        </w:rPr>
        <w:t xml:space="preserve">from questions around its </w:t>
      </w:r>
      <w:r w:rsidR="00C90E7E" w:rsidRPr="00376593">
        <w:rPr>
          <w:rFonts w:ascii="Times New Roman" w:hAnsi="Times New Roman" w:cs="Times New Roman"/>
        </w:rPr>
        <w:t>scientific validity</w:t>
      </w:r>
      <w:r w:rsidR="00F365F1">
        <w:rPr>
          <w:rFonts w:ascii="Times New Roman" w:hAnsi="Times New Roman" w:cs="Times New Roman"/>
        </w:rPr>
        <w:t xml:space="preserve"> and</w:t>
      </w:r>
      <w:r w:rsidR="00C90E7E" w:rsidRPr="00376593">
        <w:rPr>
          <w:rFonts w:ascii="Times New Roman" w:hAnsi="Times New Roman" w:cs="Times New Roman"/>
        </w:rPr>
        <w:t xml:space="preserve"> the accuracy of the methods used to diagnose it</w:t>
      </w:r>
      <w:r w:rsidR="00227B9A" w:rsidRPr="00376593">
        <w:rPr>
          <w:rFonts w:ascii="Times New Roman" w:hAnsi="Times New Roman" w:cs="Times New Roman"/>
        </w:rPr>
        <w:t xml:space="preserve">, </w:t>
      </w:r>
      <w:r w:rsidR="00C90E7E" w:rsidRPr="00376593">
        <w:rPr>
          <w:rFonts w:ascii="Times New Roman" w:hAnsi="Times New Roman" w:cs="Times New Roman"/>
        </w:rPr>
        <w:t xml:space="preserve">to its application in the context of organ donation, </w:t>
      </w:r>
      <w:r w:rsidR="00227B9A" w:rsidRPr="00376593">
        <w:rPr>
          <w:rFonts w:ascii="Times New Roman" w:hAnsi="Times New Roman" w:cs="Times New Roman"/>
        </w:rPr>
        <w:t>brain death has been subjected to intense</w:t>
      </w:r>
      <w:r w:rsidRPr="00376593">
        <w:rPr>
          <w:rFonts w:ascii="Times New Roman" w:hAnsi="Times New Roman" w:cs="Times New Roman"/>
        </w:rPr>
        <w:t xml:space="preserve"> scientific, ethical </w:t>
      </w:r>
      <w:r w:rsidR="002E2AE6">
        <w:rPr>
          <w:rFonts w:ascii="Times New Roman" w:hAnsi="Times New Roman" w:cs="Times New Roman"/>
        </w:rPr>
        <w:t>and</w:t>
      </w:r>
      <w:r w:rsidR="00816F68" w:rsidRPr="00376593">
        <w:rPr>
          <w:rFonts w:ascii="Times New Roman" w:hAnsi="Times New Roman" w:cs="Times New Roman"/>
        </w:rPr>
        <w:t xml:space="preserve"> philosophical analy</w:t>
      </w:r>
      <w:r w:rsidRPr="00376593">
        <w:rPr>
          <w:rFonts w:ascii="Times New Roman" w:hAnsi="Times New Roman" w:cs="Times New Roman"/>
        </w:rPr>
        <w:t>sis.  It h</w:t>
      </w:r>
      <w:r w:rsidR="00EE2C8E" w:rsidRPr="00376593">
        <w:rPr>
          <w:rFonts w:ascii="Times New Roman" w:hAnsi="Times New Roman" w:cs="Times New Roman"/>
        </w:rPr>
        <w:t>as thus appeared with</w:t>
      </w:r>
      <w:r w:rsidR="00227B9A" w:rsidRPr="00376593">
        <w:rPr>
          <w:rFonts w:ascii="Times New Roman" w:hAnsi="Times New Roman" w:cs="Times New Roman"/>
        </w:rPr>
        <w:t xml:space="preserve"> regularity</w:t>
      </w:r>
      <w:r w:rsidRPr="00376593">
        <w:rPr>
          <w:rFonts w:ascii="Times New Roman" w:hAnsi="Times New Roman" w:cs="Times New Roman"/>
        </w:rPr>
        <w:t xml:space="preserve"> in the </w:t>
      </w:r>
      <w:r w:rsidR="00C90E7E" w:rsidRPr="00376593">
        <w:rPr>
          <w:rFonts w:ascii="Times New Roman" w:hAnsi="Times New Roman" w:cs="Times New Roman"/>
        </w:rPr>
        <w:t>pages of this j</w:t>
      </w:r>
      <w:r w:rsidR="00F135C9" w:rsidRPr="00376593">
        <w:rPr>
          <w:rFonts w:ascii="Times New Roman" w:hAnsi="Times New Roman" w:cs="Times New Roman"/>
        </w:rPr>
        <w:t>ournal, often</w:t>
      </w:r>
      <w:r w:rsidR="00C90E7E" w:rsidRPr="00376593">
        <w:rPr>
          <w:rFonts w:ascii="Times New Roman" w:hAnsi="Times New Roman" w:cs="Times New Roman"/>
        </w:rPr>
        <w:t xml:space="preserve"> in t</w:t>
      </w:r>
      <w:r w:rsidRPr="00376593">
        <w:rPr>
          <w:rFonts w:ascii="Times New Roman" w:hAnsi="Times New Roman" w:cs="Times New Roman"/>
        </w:rPr>
        <w:t xml:space="preserve">he context of deceased </w:t>
      </w:r>
      <w:r w:rsidR="00EE2C8E" w:rsidRPr="00376593">
        <w:rPr>
          <w:rFonts w:ascii="Times New Roman" w:hAnsi="Times New Roman" w:cs="Times New Roman"/>
        </w:rPr>
        <w:t xml:space="preserve">organ </w:t>
      </w:r>
      <w:r w:rsidRPr="00376593">
        <w:rPr>
          <w:rFonts w:ascii="Times New Roman" w:hAnsi="Times New Roman" w:cs="Times New Roman"/>
        </w:rPr>
        <w:t>donation</w:t>
      </w:r>
      <w:r w:rsidR="00376593">
        <w:rPr>
          <w:rFonts w:ascii="Times New Roman" w:hAnsi="Times New Roman" w:cs="Times New Roman"/>
        </w:rPr>
        <w:t xml:space="preserve"> </w:t>
      </w:r>
      <w:commentRangeStart w:id="0"/>
      <w:r w:rsidR="00376593">
        <w:rPr>
          <w:rFonts w:ascii="Times New Roman" w:hAnsi="Times New Roman" w:cs="Times New Roman"/>
        </w:rPr>
        <w:t>(</w:t>
      </w:r>
      <w:r w:rsidR="002E2AE6">
        <w:rPr>
          <w:rFonts w:ascii="Times New Roman" w:hAnsi="Times New Roman" w:cs="Times New Roman"/>
        </w:rPr>
        <w:t>1</w:t>
      </w:r>
      <w:r w:rsidR="00372888">
        <w:rPr>
          <w:rFonts w:ascii="Times New Roman" w:hAnsi="Times New Roman" w:cs="Times New Roman"/>
        </w:rPr>
        <w:t>-4</w:t>
      </w:r>
      <w:r w:rsidR="002E2AE6">
        <w:rPr>
          <w:rFonts w:ascii="Times New Roman" w:hAnsi="Times New Roman" w:cs="Times New Roman"/>
        </w:rPr>
        <w:t>)</w:t>
      </w:r>
      <w:r w:rsidRPr="00376593">
        <w:rPr>
          <w:rFonts w:ascii="Times New Roman" w:hAnsi="Times New Roman" w:cs="Times New Roman"/>
        </w:rPr>
        <w:t xml:space="preserve"> </w:t>
      </w:r>
      <w:commentRangeEnd w:id="0"/>
      <w:r w:rsidR="002E2AE6">
        <w:rPr>
          <w:rStyle w:val="CommentReference"/>
        </w:rPr>
        <w:commentReference w:id="0"/>
      </w:r>
      <w:r w:rsidRPr="00376593">
        <w:rPr>
          <w:rFonts w:ascii="Times New Roman" w:hAnsi="Times New Roman" w:cs="Times New Roman"/>
        </w:rPr>
        <w:t xml:space="preserve">but </w:t>
      </w:r>
      <w:r w:rsidR="00F135C9" w:rsidRPr="00376593">
        <w:rPr>
          <w:rFonts w:ascii="Times New Roman" w:hAnsi="Times New Roman" w:cs="Times New Roman"/>
        </w:rPr>
        <w:t>sometimes in other settings</w:t>
      </w:r>
      <w:r w:rsidR="002E2AE6">
        <w:rPr>
          <w:rFonts w:ascii="Times New Roman" w:hAnsi="Times New Roman" w:cs="Times New Roman"/>
        </w:rPr>
        <w:t>,</w:t>
      </w:r>
      <w:r w:rsidR="00F135C9" w:rsidRPr="00376593">
        <w:rPr>
          <w:rFonts w:ascii="Times New Roman" w:hAnsi="Times New Roman" w:cs="Times New Roman"/>
        </w:rPr>
        <w:t xml:space="preserve"> including</w:t>
      </w:r>
      <w:r w:rsidR="00227B9A" w:rsidRPr="00376593">
        <w:rPr>
          <w:rFonts w:ascii="Times New Roman" w:hAnsi="Times New Roman" w:cs="Times New Roman"/>
        </w:rPr>
        <w:t xml:space="preserve"> the</w:t>
      </w:r>
      <w:r w:rsidRPr="00376593">
        <w:rPr>
          <w:rFonts w:ascii="Times New Roman" w:hAnsi="Times New Roman" w:cs="Times New Roman"/>
        </w:rPr>
        <w:t xml:space="preserve"> recent bizarre attempt by an Indian researcher to conduct a clinical trial to ‘reverse’ it</w:t>
      </w:r>
      <w:r w:rsidR="00227B9A" w:rsidRPr="00376593">
        <w:rPr>
          <w:rFonts w:ascii="Times New Roman" w:hAnsi="Times New Roman" w:cs="Times New Roman"/>
        </w:rPr>
        <w:t xml:space="preserve"> (</w:t>
      </w:r>
      <w:commentRangeStart w:id="1"/>
      <w:r w:rsidR="00372888">
        <w:rPr>
          <w:rFonts w:ascii="Times New Roman" w:hAnsi="Times New Roman" w:cs="Times New Roman"/>
        </w:rPr>
        <w:t>6</w:t>
      </w:r>
      <w:commentRangeEnd w:id="1"/>
      <w:r w:rsidR="00372888">
        <w:rPr>
          <w:rStyle w:val="CommentReference"/>
        </w:rPr>
        <w:commentReference w:id="1"/>
      </w:r>
      <w:r w:rsidR="00227B9A" w:rsidRPr="00DA6D7D">
        <w:rPr>
          <w:rFonts w:ascii="Times New Roman" w:hAnsi="Times New Roman" w:cs="Times New Roman"/>
          <w:highlight w:val="yellow"/>
          <w:rPrChange w:id="2" w:author="Admin" w:date="2018-09-22T08:24:00Z">
            <w:rPr>
              <w:rFonts w:ascii="Times New Roman" w:hAnsi="Times New Roman" w:cs="Times New Roman"/>
            </w:rPr>
          </w:rPrChange>
        </w:rPr>
        <w:t>)</w:t>
      </w:r>
      <w:ins w:id="3" w:author="Admin" w:date="2018-09-22T08:24:00Z">
        <w:r w:rsidR="00DA6D7D" w:rsidRPr="00DA6D7D">
          <w:rPr>
            <w:rFonts w:ascii="Times New Roman" w:hAnsi="Times New Roman" w:cs="Times New Roman"/>
            <w:highlight w:val="yellow"/>
            <w:rPrChange w:id="4" w:author="Admin" w:date="2018-09-22T08:24:00Z">
              <w:rPr>
                <w:rFonts w:ascii="Times New Roman" w:hAnsi="Times New Roman" w:cs="Times New Roman"/>
              </w:rPr>
            </w:rPrChange>
          </w:rPr>
          <w:t>(5)</w:t>
        </w:r>
      </w:ins>
      <w:r w:rsidRPr="00DA6D7D">
        <w:rPr>
          <w:rFonts w:ascii="Times New Roman" w:hAnsi="Times New Roman" w:cs="Times New Roman"/>
          <w:highlight w:val="yellow"/>
          <w:rPrChange w:id="5" w:author="Admin" w:date="2018-09-22T08:24:00Z">
            <w:rPr>
              <w:rFonts w:ascii="Times New Roman" w:hAnsi="Times New Roman" w:cs="Times New Roman"/>
            </w:rPr>
          </w:rPrChange>
        </w:rPr>
        <w:t>.</w:t>
      </w:r>
      <w:r w:rsidRPr="00376593">
        <w:rPr>
          <w:rFonts w:ascii="Times New Roman" w:hAnsi="Times New Roman" w:cs="Times New Roman"/>
        </w:rPr>
        <w:t xml:space="preserve"> </w:t>
      </w:r>
      <w:r w:rsidR="00C90E7E" w:rsidRPr="00376593">
        <w:rPr>
          <w:rFonts w:ascii="Times New Roman" w:hAnsi="Times New Roman" w:cs="Times New Roman"/>
        </w:rPr>
        <w:t xml:space="preserve"> </w:t>
      </w:r>
    </w:p>
    <w:p w14:paraId="4C1D36A9" w14:textId="77777777" w:rsidR="007F52E1" w:rsidRPr="00376593" w:rsidRDefault="007F52E1" w:rsidP="00376593">
      <w:pPr>
        <w:spacing w:line="480" w:lineRule="auto"/>
        <w:rPr>
          <w:rFonts w:ascii="Times New Roman" w:hAnsi="Times New Roman" w:cs="Times New Roman"/>
        </w:rPr>
      </w:pPr>
    </w:p>
    <w:p w14:paraId="01997962" w14:textId="77777777" w:rsidR="00B231CC" w:rsidRPr="00376593" w:rsidRDefault="00B231CC" w:rsidP="00376593">
      <w:pPr>
        <w:spacing w:line="480" w:lineRule="auto"/>
        <w:rPr>
          <w:rFonts w:ascii="Times New Roman" w:hAnsi="Times New Roman" w:cs="Times New Roman"/>
        </w:rPr>
      </w:pPr>
    </w:p>
    <w:p w14:paraId="27EC4B3E" w14:textId="4DE897C7" w:rsidR="00376593" w:rsidRDefault="005144D2" w:rsidP="00376593">
      <w:pPr>
        <w:spacing w:line="480" w:lineRule="auto"/>
        <w:rPr>
          <w:rFonts w:ascii="Times New Roman" w:hAnsi="Times New Roman" w:cs="Times New Roman"/>
        </w:rPr>
      </w:pPr>
      <w:r w:rsidRPr="00376593">
        <w:rPr>
          <w:rFonts w:ascii="Times New Roman" w:hAnsi="Times New Roman" w:cs="Times New Roman"/>
        </w:rPr>
        <w:t xml:space="preserve">By now, in </w:t>
      </w:r>
      <w:r w:rsidR="009F0427" w:rsidRPr="00376593">
        <w:rPr>
          <w:rFonts w:ascii="Times New Roman" w:hAnsi="Times New Roman" w:cs="Times New Roman"/>
        </w:rPr>
        <w:t>many countries across the globe</w:t>
      </w:r>
      <w:r w:rsidR="00B231CC" w:rsidRPr="00376593">
        <w:rPr>
          <w:rFonts w:ascii="Times New Roman" w:hAnsi="Times New Roman" w:cs="Times New Roman"/>
        </w:rPr>
        <w:t>, bra</w:t>
      </w:r>
      <w:r w:rsidR="00E902FB" w:rsidRPr="00376593">
        <w:rPr>
          <w:rFonts w:ascii="Times New Roman" w:hAnsi="Times New Roman" w:cs="Times New Roman"/>
        </w:rPr>
        <w:t>in death (‘brain stem’ death is</w:t>
      </w:r>
      <w:r w:rsidRPr="00376593">
        <w:rPr>
          <w:rFonts w:ascii="Times New Roman" w:hAnsi="Times New Roman" w:cs="Times New Roman"/>
        </w:rPr>
        <w:t xml:space="preserve"> </w:t>
      </w:r>
      <w:r w:rsidR="00E902FB" w:rsidRPr="00376593">
        <w:rPr>
          <w:rFonts w:ascii="Times New Roman" w:hAnsi="Times New Roman" w:cs="Times New Roman"/>
        </w:rPr>
        <w:t xml:space="preserve">considered </w:t>
      </w:r>
      <w:r w:rsidRPr="00376593">
        <w:rPr>
          <w:rFonts w:ascii="Times New Roman" w:hAnsi="Times New Roman" w:cs="Times New Roman"/>
        </w:rPr>
        <w:t>a more</w:t>
      </w:r>
      <w:r w:rsidR="00B231CC" w:rsidRPr="00376593">
        <w:rPr>
          <w:rFonts w:ascii="Times New Roman" w:hAnsi="Times New Roman" w:cs="Times New Roman"/>
        </w:rPr>
        <w:t xml:space="preserve"> precise</w:t>
      </w:r>
      <w:r w:rsidRPr="00376593">
        <w:rPr>
          <w:rFonts w:ascii="Times New Roman" w:hAnsi="Times New Roman" w:cs="Times New Roman"/>
        </w:rPr>
        <w:t xml:space="preserve"> term though the two are used interchangeably</w:t>
      </w:r>
      <w:r w:rsidR="00376593">
        <w:rPr>
          <w:rFonts w:ascii="Times New Roman" w:hAnsi="Times New Roman" w:cs="Times New Roman"/>
        </w:rPr>
        <w:t>) is legally accepted as death</w:t>
      </w:r>
      <w:ins w:id="6" w:author="Admin" w:date="2018-09-19T18:29:00Z">
        <w:r w:rsidR="00726D9E">
          <w:rPr>
            <w:rFonts w:ascii="Times New Roman" w:hAnsi="Times New Roman" w:cs="Times New Roman"/>
          </w:rPr>
          <w:t>,</w:t>
        </w:r>
      </w:ins>
      <w:r w:rsidR="00376593">
        <w:rPr>
          <w:rFonts w:ascii="Times New Roman" w:hAnsi="Times New Roman" w:cs="Times New Roman"/>
        </w:rPr>
        <w:t xml:space="preserve"> though the criteria for declaring brain death marginally differ from country to country. </w:t>
      </w:r>
      <w:r w:rsidR="00B231CC" w:rsidRPr="00376593">
        <w:rPr>
          <w:rFonts w:ascii="Times New Roman" w:hAnsi="Times New Roman" w:cs="Times New Roman"/>
        </w:rPr>
        <w:t xml:space="preserve">If </w:t>
      </w:r>
      <w:ins w:id="7" w:author="Admin" w:date="2018-09-19T18:30:00Z">
        <w:r w:rsidR="00726D9E">
          <w:rPr>
            <w:rFonts w:ascii="Times New Roman" w:hAnsi="Times New Roman" w:cs="Times New Roman"/>
          </w:rPr>
          <w:t>the concept were</w:t>
        </w:r>
      </w:ins>
      <w:del w:id="8" w:author="Admin" w:date="2018-09-19T18:30:00Z">
        <w:r w:rsidR="00B231CC" w:rsidRPr="00376593" w:rsidDel="00726D9E">
          <w:rPr>
            <w:rFonts w:ascii="Times New Roman" w:hAnsi="Times New Roman" w:cs="Times New Roman"/>
          </w:rPr>
          <w:delText>it was</w:delText>
        </w:r>
      </w:del>
      <w:r w:rsidR="00B231CC" w:rsidRPr="00376593">
        <w:rPr>
          <w:rFonts w:ascii="Times New Roman" w:hAnsi="Times New Roman" w:cs="Times New Roman"/>
        </w:rPr>
        <w:t xml:space="preserve"> not </w:t>
      </w:r>
      <w:ins w:id="9" w:author="Admin" w:date="2018-09-19T18:30:00Z">
        <w:r w:rsidR="00726D9E">
          <w:rPr>
            <w:rFonts w:ascii="Times New Roman" w:hAnsi="Times New Roman" w:cs="Times New Roman"/>
          </w:rPr>
          <w:t>accepted</w:t>
        </w:r>
      </w:ins>
      <w:del w:id="10" w:author="Admin" w:date="2018-09-19T18:30:00Z">
        <w:r w:rsidR="00B231CC" w:rsidRPr="00376593" w:rsidDel="00726D9E">
          <w:rPr>
            <w:rFonts w:ascii="Times New Roman" w:hAnsi="Times New Roman" w:cs="Times New Roman"/>
          </w:rPr>
          <w:delText>so</w:delText>
        </w:r>
      </w:del>
      <w:r w:rsidR="00372888">
        <w:rPr>
          <w:rFonts w:ascii="Times New Roman" w:hAnsi="Times New Roman" w:cs="Times New Roman"/>
        </w:rPr>
        <w:t>,</w:t>
      </w:r>
      <w:r w:rsidR="00B231CC" w:rsidRPr="00376593">
        <w:rPr>
          <w:rFonts w:ascii="Times New Roman" w:hAnsi="Times New Roman" w:cs="Times New Roman"/>
        </w:rPr>
        <w:t xml:space="preserve"> the removal of organs from those bra</w:t>
      </w:r>
      <w:r w:rsidR="00EB48CF" w:rsidRPr="00376593">
        <w:rPr>
          <w:rFonts w:ascii="Times New Roman" w:hAnsi="Times New Roman" w:cs="Times New Roman"/>
        </w:rPr>
        <w:t>in</w:t>
      </w:r>
      <w:ins w:id="11" w:author="Admin" w:date="2018-09-22T06:40:00Z">
        <w:r w:rsidR="008A0523">
          <w:rPr>
            <w:rFonts w:ascii="Times New Roman" w:hAnsi="Times New Roman" w:cs="Times New Roman"/>
          </w:rPr>
          <w:t>-</w:t>
        </w:r>
      </w:ins>
      <w:del w:id="12" w:author="Admin" w:date="2018-09-22T06:40:00Z">
        <w:r w:rsidR="00EB48CF" w:rsidRPr="00376593" w:rsidDel="008A0523">
          <w:rPr>
            <w:rFonts w:ascii="Times New Roman" w:hAnsi="Times New Roman" w:cs="Times New Roman"/>
          </w:rPr>
          <w:delText xml:space="preserve"> </w:delText>
        </w:r>
      </w:del>
      <w:r w:rsidR="00EB48CF" w:rsidRPr="00376593">
        <w:rPr>
          <w:rFonts w:ascii="Times New Roman" w:hAnsi="Times New Roman" w:cs="Times New Roman"/>
        </w:rPr>
        <w:t>dead individuals whose families consent</w:t>
      </w:r>
      <w:r w:rsidR="009B2F1C" w:rsidRPr="00376593">
        <w:rPr>
          <w:rFonts w:ascii="Times New Roman" w:hAnsi="Times New Roman" w:cs="Times New Roman"/>
        </w:rPr>
        <w:t xml:space="preserve"> to it</w:t>
      </w:r>
      <w:r w:rsidR="00B551C2">
        <w:rPr>
          <w:rFonts w:ascii="Times New Roman" w:hAnsi="Times New Roman" w:cs="Times New Roman"/>
        </w:rPr>
        <w:t> </w:t>
      </w:r>
      <w:r w:rsidR="00B231CC" w:rsidRPr="00376593">
        <w:rPr>
          <w:rFonts w:ascii="Times New Roman" w:hAnsi="Times New Roman" w:cs="Times New Roman"/>
        </w:rPr>
        <w:t xml:space="preserve">would be a criminal act. </w:t>
      </w:r>
      <w:r w:rsidR="00227B9A" w:rsidRPr="00376593">
        <w:rPr>
          <w:rFonts w:ascii="Times New Roman" w:hAnsi="Times New Roman" w:cs="Times New Roman"/>
        </w:rPr>
        <w:t xml:space="preserve">And the thousands of fortunate patients who </w:t>
      </w:r>
      <w:r w:rsidR="009B2F1C" w:rsidRPr="00376593">
        <w:rPr>
          <w:rFonts w:ascii="Times New Roman" w:hAnsi="Times New Roman" w:cs="Times New Roman"/>
        </w:rPr>
        <w:t xml:space="preserve">have </w:t>
      </w:r>
      <w:ins w:id="13" w:author="Admin" w:date="2018-09-19T18:31:00Z">
        <w:r w:rsidR="00726D9E">
          <w:rPr>
            <w:rFonts w:ascii="Times New Roman" w:hAnsi="Times New Roman" w:cs="Times New Roman"/>
          </w:rPr>
          <w:t>received</w:t>
        </w:r>
      </w:ins>
      <w:del w:id="14" w:author="Admin" w:date="2018-09-19T18:31:00Z">
        <w:r w:rsidR="00227B9A" w:rsidRPr="00376593" w:rsidDel="00726D9E">
          <w:rPr>
            <w:rFonts w:ascii="Times New Roman" w:hAnsi="Times New Roman" w:cs="Times New Roman"/>
          </w:rPr>
          <w:delText xml:space="preserve">got </w:delText>
        </w:r>
      </w:del>
      <w:ins w:id="15" w:author="Admin" w:date="2018-09-22T07:20:00Z">
        <w:r w:rsidR="00E13E38">
          <w:rPr>
            <w:rFonts w:ascii="Times New Roman" w:hAnsi="Times New Roman" w:cs="Times New Roman"/>
          </w:rPr>
          <w:t xml:space="preserve"> </w:t>
        </w:r>
      </w:ins>
      <w:r w:rsidR="00227B9A" w:rsidRPr="00376593">
        <w:rPr>
          <w:rFonts w:ascii="Times New Roman" w:hAnsi="Times New Roman" w:cs="Times New Roman"/>
        </w:rPr>
        <w:t>life</w:t>
      </w:r>
      <w:ins w:id="16" w:author="Admin" w:date="2018-09-19T18:06:00Z">
        <w:r w:rsidR="00BC3D91">
          <w:rPr>
            <w:rFonts w:ascii="Times New Roman" w:hAnsi="Times New Roman" w:cs="Times New Roman"/>
          </w:rPr>
          <w:t>-</w:t>
        </w:r>
      </w:ins>
      <w:del w:id="17" w:author="Admin" w:date="2018-09-19T18:06:00Z">
        <w:r w:rsidR="00227B9A" w:rsidRPr="00376593" w:rsidDel="00BC3D91">
          <w:rPr>
            <w:rFonts w:ascii="Times New Roman" w:hAnsi="Times New Roman" w:cs="Times New Roman"/>
          </w:rPr>
          <w:delText xml:space="preserve"> </w:delText>
        </w:r>
      </w:del>
      <w:r w:rsidR="00227B9A" w:rsidRPr="00376593">
        <w:rPr>
          <w:rFonts w:ascii="Times New Roman" w:hAnsi="Times New Roman" w:cs="Times New Roman"/>
        </w:rPr>
        <w:t>s</w:t>
      </w:r>
      <w:r w:rsidR="009B2F1C" w:rsidRPr="00376593">
        <w:rPr>
          <w:rFonts w:ascii="Times New Roman" w:hAnsi="Times New Roman" w:cs="Times New Roman"/>
        </w:rPr>
        <w:t xml:space="preserve">aving transplants would not </w:t>
      </w:r>
      <w:r w:rsidR="00372888">
        <w:rPr>
          <w:rFonts w:ascii="Times New Roman" w:hAnsi="Times New Roman" w:cs="Times New Roman"/>
        </w:rPr>
        <w:t xml:space="preserve">have </w:t>
      </w:r>
      <w:r w:rsidR="00227B9A" w:rsidRPr="00376593">
        <w:rPr>
          <w:rFonts w:ascii="Times New Roman" w:hAnsi="Times New Roman" w:cs="Times New Roman"/>
        </w:rPr>
        <w:t xml:space="preserve">got the gift of life. </w:t>
      </w:r>
    </w:p>
    <w:p w14:paraId="01BC96CB" w14:textId="1C1665CA" w:rsidR="00227B9A" w:rsidRPr="00376593" w:rsidRDefault="00376593" w:rsidP="00376593">
      <w:pPr>
        <w:spacing w:line="480" w:lineRule="auto"/>
        <w:rPr>
          <w:rFonts w:ascii="Times New Roman" w:hAnsi="Times New Roman" w:cs="Times New Roman"/>
        </w:rPr>
      </w:pPr>
      <w:commentRangeStart w:id="18"/>
      <w:r>
        <w:rPr>
          <w:rFonts w:ascii="Times New Roman" w:hAnsi="Times New Roman" w:cs="Times New Roman"/>
        </w:rPr>
        <w:t>Deceased organ donation</w:t>
      </w:r>
      <w:r w:rsidR="00372888">
        <w:rPr>
          <w:rFonts w:ascii="Times New Roman" w:hAnsi="Times New Roman" w:cs="Times New Roman"/>
        </w:rPr>
        <w:t>s</w:t>
      </w:r>
      <w:r>
        <w:rPr>
          <w:rFonts w:ascii="Times New Roman" w:hAnsi="Times New Roman" w:cs="Times New Roman"/>
        </w:rPr>
        <w:t xml:space="preserve"> contribute to a larger share of organs available for transplants than live donation in some countries</w:t>
      </w:r>
      <w:commentRangeEnd w:id="18"/>
      <w:r w:rsidR="00372888">
        <w:rPr>
          <w:rStyle w:val="CommentReference"/>
        </w:rPr>
        <w:commentReference w:id="18"/>
      </w:r>
      <w:r>
        <w:rPr>
          <w:rFonts w:ascii="Times New Roman" w:hAnsi="Times New Roman" w:cs="Times New Roman"/>
        </w:rPr>
        <w:t>. In these countries even if organ donation is not possible the medical supports which includes a ventilator (brain</w:t>
      </w:r>
      <w:ins w:id="19" w:author="Admin" w:date="2018-09-22T06:40:00Z">
        <w:r w:rsidR="008A0523">
          <w:rPr>
            <w:rFonts w:ascii="Times New Roman" w:hAnsi="Times New Roman" w:cs="Times New Roman"/>
          </w:rPr>
          <w:t>-</w:t>
        </w:r>
      </w:ins>
      <w:del w:id="20" w:author="Admin" w:date="2018-09-22T06:40:00Z">
        <w:r w:rsidDel="008A0523">
          <w:rPr>
            <w:rFonts w:ascii="Times New Roman" w:hAnsi="Times New Roman" w:cs="Times New Roman"/>
          </w:rPr>
          <w:delText xml:space="preserve"> </w:delText>
        </w:r>
      </w:del>
      <w:r>
        <w:rPr>
          <w:rFonts w:ascii="Times New Roman" w:hAnsi="Times New Roman" w:cs="Times New Roman"/>
        </w:rPr>
        <w:t xml:space="preserve">dead individuals </w:t>
      </w:r>
      <w:commentRangeStart w:id="21"/>
      <w:r>
        <w:rPr>
          <w:rFonts w:ascii="Times New Roman" w:hAnsi="Times New Roman" w:cs="Times New Roman"/>
        </w:rPr>
        <w:t>have</w:t>
      </w:r>
      <w:commentRangeEnd w:id="21"/>
      <w:r w:rsidR="008A0523">
        <w:rPr>
          <w:rStyle w:val="CommentReference"/>
        </w:rPr>
        <w:commentReference w:id="21"/>
      </w:r>
      <w:r>
        <w:rPr>
          <w:rFonts w:ascii="Times New Roman" w:hAnsi="Times New Roman" w:cs="Times New Roman"/>
        </w:rPr>
        <w:t xml:space="preserve"> no respiratory </w:t>
      </w:r>
      <w:commentRangeStart w:id="22"/>
      <w:r>
        <w:rPr>
          <w:rFonts w:ascii="Times New Roman" w:hAnsi="Times New Roman" w:cs="Times New Roman"/>
        </w:rPr>
        <w:t>drive</w:t>
      </w:r>
      <w:commentRangeEnd w:id="22"/>
      <w:r w:rsidR="00BC3D91">
        <w:rPr>
          <w:rStyle w:val="CommentReference"/>
        </w:rPr>
        <w:commentReference w:id="22"/>
      </w:r>
      <w:r>
        <w:rPr>
          <w:rFonts w:ascii="Times New Roman" w:hAnsi="Times New Roman" w:cs="Times New Roman"/>
        </w:rPr>
        <w:t>) are switched off.</w:t>
      </w:r>
    </w:p>
    <w:p w14:paraId="64290E5C" w14:textId="77777777" w:rsidR="00227B9A" w:rsidRPr="00376593" w:rsidRDefault="00227B9A" w:rsidP="00376593">
      <w:pPr>
        <w:spacing w:line="480" w:lineRule="auto"/>
        <w:rPr>
          <w:rFonts w:ascii="Times New Roman" w:hAnsi="Times New Roman" w:cs="Times New Roman"/>
        </w:rPr>
      </w:pPr>
    </w:p>
    <w:p w14:paraId="72140F0C" w14:textId="3A317B0E" w:rsidR="00F135C9" w:rsidRPr="00376593" w:rsidRDefault="00376593" w:rsidP="00376593">
      <w:pPr>
        <w:spacing w:line="480" w:lineRule="auto"/>
        <w:rPr>
          <w:rFonts w:ascii="Times New Roman" w:hAnsi="Times New Roman" w:cs="Times New Roman"/>
        </w:rPr>
      </w:pPr>
      <w:commentRangeStart w:id="23"/>
      <w:r>
        <w:rPr>
          <w:rFonts w:ascii="Times New Roman" w:hAnsi="Times New Roman" w:cs="Times New Roman"/>
        </w:rPr>
        <w:t>H</w:t>
      </w:r>
      <w:r w:rsidR="00F135C9" w:rsidRPr="00376593">
        <w:rPr>
          <w:rFonts w:ascii="Times New Roman" w:hAnsi="Times New Roman" w:cs="Times New Roman"/>
        </w:rPr>
        <w:t>istorically</w:t>
      </w:r>
      <w:r w:rsidR="00372888">
        <w:rPr>
          <w:rFonts w:ascii="Times New Roman" w:hAnsi="Times New Roman" w:cs="Times New Roman"/>
        </w:rPr>
        <w:t>,</w:t>
      </w:r>
      <w:r w:rsidR="00F135C9" w:rsidRPr="00376593">
        <w:rPr>
          <w:rFonts w:ascii="Times New Roman" w:hAnsi="Times New Roman" w:cs="Times New Roman"/>
        </w:rPr>
        <w:t xml:space="preserve"> </w:t>
      </w:r>
      <w:r w:rsidR="00B231CC" w:rsidRPr="00376593">
        <w:rPr>
          <w:rFonts w:ascii="Times New Roman" w:hAnsi="Times New Roman" w:cs="Times New Roman"/>
        </w:rPr>
        <w:t>the rec</w:t>
      </w:r>
      <w:r w:rsidR="00227B9A" w:rsidRPr="00376593">
        <w:rPr>
          <w:rFonts w:ascii="Times New Roman" w:hAnsi="Times New Roman" w:cs="Times New Roman"/>
        </w:rPr>
        <w:t xml:space="preserve">ognition of </w:t>
      </w:r>
      <w:r w:rsidR="00EB48CF" w:rsidRPr="00376593">
        <w:rPr>
          <w:rFonts w:ascii="Times New Roman" w:hAnsi="Times New Roman" w:cs="Times New Roman"/>
        </w:rPr>
        <w:t>‘</w:t>
      </w:r>
      <w:r w:rsidR="00B231CC" w:rsidRPr="00376593">
        <w:rPr>
          <w:rFonts w:ascii="Times New Roman" w:hAnsi="Times New Roman" w:cs="Times New Roman"/>
        </w:rPr>
        <w:t>brain death</w:t>
      </w:r>
      <w:r w:rsidR="00EB48CF" w:rsidRPr="00376593">
        <w:rPr>
          <w:rFonts w:ascii="Times New Roman" w:hAnsi="Times New Roman" w:cs="Times New Roman"/>
        </w:rPr>
        <w:t>’</w:t>
      </w:r>
      <w:r w:rsidR="00B231CC" w:rsidRPr="00376593">
        <w:rPr>
          <w:rFonts w:ascii="Times New Roman" w:hAnsi="Times New Roman" w:cs="Times New Roman"/>
        </w:rPr>
        <w:t xml:space="preserve"> preceded the idea of removal of organs </w:t>
      </w:r>
      <w:commentRangeEnd w:id="23"/>
      <w:r w:rsidR="00475EC9">
        <w:rPr>
          <w:rStyle w:val="CommentReference"/>
        </w:rPr>
        <w:commentReference w:id="23"/>
      </w:r>
      <w:r w:rsidR="00B231CC" w:rsidRPr="00376593">
        <w:rPr>
          <w:rFonts w:ascii="Times New Roman" w:hAnsi="Times New Roman" w:cs="Times New Roman"/>
        </w:rPr>
        <w:t>in thi</w:t>
      </w:r>
      <w:r w:rsidR="00EB48CF" w:rsidRPr="00376593">
        <w:rPr>
          <w:rFonts w:ascii="Times New Roman" w:hAnsi="Times New Roman" w:cs="Times New Roman"/>
        </w:rPr>
        <w:t>s state for purposes of transplantation</w:t>
      </w:r>
      <w:r w:rsidR="00F135C9" w:rsidRPr="00376593">
        <w:rPr>
          <w:rFonts w:ascii="Times New Roman" w:hAnsi="Times New Roman" w:cs="Times New Roman"/>
        </w:rPr>
        <w:t>. It</w:t>
      </w:r>
      <w:r w:rsidR="00B231CC" w:rsidRPr="00376593">
        <w:rPr>
          <w:rFonts w:ascii="Times New Roman" w:hAnsi="Times New Roman" w:cs="Times New Roman"/>
        </w:rPr>
        <w:t xml:space="preserve"> must b</w:t>
      </w:r>
      <w:r w:rsidR="00E902FB" w:rsidRPr="00376593">
        <w:rPr>
          <w:rFonts w:ascii="Times New Roman" w:hAnsi="Times New Roman" w:cs="Times New Roman"/>
        </w:rPr>
        <w:t>e acknowledged</w:t>
      </w:r>
      <w:r w:rsidR="00372888">
        <w:rPr>
          <w:rFonts w:ascii="Times New Roman" w:hAnsi="Times New Roman" w:cs="Times New Roman"/>
        </w:rPr>
        <w:t>,</w:t>
      </w:r>
      <w:r w:rsidR="00E902FB" w:rsidRPr="00376593">
        <w:rPr>
          <w:rFonts w:ascii="Times New Roman" w:hAnsi="Times New Roman" w:cs="Times New Roman"/>
        </w:rPr>
        <w:t xml:space="preserve"> however</w:t>
      </w:r>
      <w:r w:rsidR="00372888">
        <w:rPr>
          <w:rFonts w:ascii="Times New Roman" w:hAnsi="Times New Roman" w:cs="Times New Roman"/>
        </w:rPr>
        <w:t>,</w:t>
      </w:r>
      <w:r w:rsidR="00E902FB" w:rsidRPr="00376593">
        <w:rPr>
          <w:rFonts w:ascii="Times New Roman" w:hAnsi="Times New Roman" w:cs="Times New Roman"/>
        </w:rPr>
        <w:t xml:space="preserve"> that</w:t>
      </w:r>
      <w:r w:rsidR="00B231CC" w:rsidRPr="00376593">
        <w:rPr>
          <w:rFonts w:ascii="Times New Roman" w:hAnsi="Times New Roman" w:cs="Times New Roman"/>
        </w:rPr>
        <w:t xml:space="preserve"> countries legislated </w:t>
      </w:r>
      <w:r w:rsidR="00372888">
        <w:rPr>
          <w:rFonts w:ascii="Times New Roman" w:hAnsi="Times New Roman" w:cs="Times New Roman"/>
        </w:rPr>
        <w:t>and</w:t>
      </w:r>
      <w:r w:rsidR="00B231CC" w:rsidRPr="00376593">
        <w:rPr>
          <w:rFonts w:ascii="Times New Roman" w:hAnsi="Times New Roman" w:cs="Times New Roman"/>
        </w:rPr>
        <w:t xml:space="preserve"> popularised this concept as it </w:t>
      </w:r>
      <w:r w:rsidR="00EB48CF" w:rsidRPr="00376593">
        <w:rPr>
          <w:rFonts w:ascii="Times New Roman" w:hAnsi="Times New Roman" w:cs="Times New Roman"/>
        </w:rPr>
        <w:t xml:space="preserve">had implications for </w:t>
      </w:r>
      <w:r w:rsidR="00AB4741">
        <w:rPr>
          <w:rFonts w:ascii="Times New Roman" w:hAnsi="Times New Roman" w:cs="Times New Roman"/>
        </w:rPr>
        <w:t xml:space="preserve">the </w:t>
      </w:r>
      <w:r w:rsidR="00EB48CF" w:rsidRPr="00376593">
        <w:rPr>
          <w:rFonts w:ascii="Times New Roman" w:hAnsi="Times New Roman" w:cs="Times New Roman"/>
        </w:rPr>
        <w:t>availability of</w:t>
      </w:r>
      <w:r w:rsidR="00F135C9" w:rsidRPr="00376593">
        <w:rPr>
          <w:rFonts w:ascii="Times New Roman" w:hAnsi="Times New Roman" w:cs="Times New Roman"/>
        </w:rPr>
        <w:t xml:space="preserve"> organs. T</w:t>
      </w:r>
      <w:r w:rsidR="00B231CC" w:rsidRPr="00376593">
        <w:rPr>
          <w:rFonts w:ascii="Times New Roman" w:hAnsi="Times New Roman" w:cs="Times New Roman"/>
        </w:rPr>
        <w:t xml:space="preserve">hese countries </w:t>
      </w:r>
      <w:r w:rsidR="00F135C9" w:rsidRPr="00376593">
        <w:rPr>
          <w:rFonts w:ascii="Times New Roman" w:hAnsi="Times New Roman" w:cs="Times New Roman"/>
        </w:rPr>
        <w:t xml:space="preserve">also </w:t>
      </w:r>
      <w:r w:rsidR="00E902FB" w:rsidRPr="00376593">
        <w:rPr>
          <w:rFonts w:ascii="Times New Roman" w:hAnsi="Times New Roman" w:cs="Times New Roman"/>
        </w:rPr>
        <w:t xml:space="preserve">brought </w:t>
      </w:r>
      <w:r w:rsidR="00372888" w:rsidRPr="00372888">
        <w:rPr>
          <w:rFonts w:ascii="Times New Roman" w:hAnsi="Times New Roman" w:cs="Times New Roman"/>
          <w:color w:val="FF0000"/>
        </w:rPr>
        <w:t>together</w:t>
      </w:r>
      <w:r w:rsidR="00372888">
        <w:rPr>
          <w:rFonts w:ascii="Times New Roman" w:hAnsi="Times New Roman" w:cs="Times New Roman"/>
        </w:rPr>
        <w:t xml:space="preserve"> </w:t>
      </w:r>
      <w:r w:rsidR="00E902FB" w:rsidRPr="00376593">
        <w:rPr>
          <w:rFonts w:ascii="Times New Roman" w:hAnsi="Times New Roman" w:cs="Times New Roman"/>
        </w:rPr>
        <w:t xml:space="preserve">both cardiac </w:t>
      </w:r>
      <w:r w:rsidR="00372888">
        <w:rPr>
          <w:rFonts w:ascii="Times New Roman" w:hAnsi="Times New Roman" w:cs="Times New Roman"/>
        </w:rPr>
        <w:t>and</w:t>
      </w:r>
      <w:r w:rsidR="00E902FB" w:rsidRPr="00376593">
        <w:rPr>
          <w:rFonts w:ascii="Times New Roman" w:hAnsi="Times New Roman" w:cs="Times New Roman"/>
        </w:rPr>
        <w:t xml:space="preserve"> brain death </w:t>
      </w:r>
      <w:r w:rsidR="00F135C9" w:rsidRPr="00376593">
        <w:rPr>
          <w:rFonts w:ascii="Times New Roman" w:hAnsi="Times New Roman" w:cs="Times New Roman"/>
        </w:rPr>
        <w:t>to define death in the same law</w:t>
      </w:r>
      <w:r w:rsidR="00E902FB" w:rsidRPr="00376593">
        <w:rPr>
          <w:rFonts w:ascii="Times New Roman" w:hAnsi="Times New Roman" w:cs="Times New Roman"/>
        </w:rPr>
        <w:t>. Thus</w:t>
      </w:r>
      <w:r w:rsidR="00372888">
        <w:rPr>
          <w:rFonts w:ascii="Times New Roman" w:hAnsi="Times New Roman" w:cs="Times New Roman"/>
        </w:rPr>
        <w:t>,</w:t>
      </w:r>
      <w:r w:rsidR="00E902FB" w:rsidRPr="00376593">
        <w:rPr>
          <w:rFonts w:ascii="Times New Roman" w:hAnsi="Times New Roman" w:cs="Times New Roman"/>
        </w:rPr>
        <w:t xml:space="preserve"> </w:t>
      </w:r>
      <w:r w:rsidR="00EB48CF" w:rsidRPr="00376593">
        <w:rPr>
          <w:rFonts w:ascii="Times New Roman" w:hAnsi="Times New Roman" w:cs="Times New Roman"/>
        </w:rPr>
        <w:t>brain death once</w:t>
      </w:r>
      <w:r w:rsidR="00554879" w:rsidRPr="00376593">
        <w:rPr>
          <w:rFonts w:ascii="Times New Roman" w:hAnsi="Times New Roman" w:cs="Times New Roman"/>
        </w:rPr>
        <w:t xml:space="preserve"> identified </w:t>
      </w:r>
      <w:r w:rsidR="00372888">
        <w:rPr>
          <w:rFonts w:ascii="Times New Roman" w:hAnsi="Times New Roman" w:cs="Times New Roman"/>
        </w:rPr>
        <w:t>and</w:t>
      </w:r>
      <w:r w:rsidR="00554879" w:rsidRPr="00376593">
        <w:rPr>
          <w:rFonts w:ascii="Times New Roman" w:hAnsi="Times New Roman" w:cs="Times New Roman"/>
        </w:rPr>
        <w:t xml:space="preserve"> confirmed</w:t>
      </w:r>
      <w:r w:rsidR="00372888">
        <w:rPr>
          <w:rFonts w:ascii="Times New Roman" w:hAnsi="Times New Roman" w:cs="Times New Roman"/>
        </w:rPr>
        <w:t>,</w:t>
      </w:r>
      <w:r w:rsidR="00554879" w:rsidRPr="00376593">
        <w:rPr>
          <w:rFonts w:ascii="Times New Roman" w:hAnsi="Times New Roman" w:cs="Times New Roman"/>
        </w:rPr>
        <w:t xml:space="preserve"> </w:t>
      </w:r>
      <w:r w:rsidR="00EB48CF" w:rsidRPr="00376593">
        <w:rPr>
          <w:rFonts w:ascii="Times New Roman" w:hAnsi="Times New Roman" w:cs="Times New Roman"/>
        </w:rPr>
        <w:t>also meant terminating</w:t>
      </w:r>
      <w:r w:rsidR="00554879" w:rsidRPr="00376593">
        <w:rPr>
          <w:rFonts w:ascii="Times New Roman" w:hAnsi="Times New Roman" w:cs="Times New Roman"/>
        </w:rPr>
        <w:t xml:space="preserve"> artificial</w:t>
      </w:r>
      <w:r w:rsidR="00EB48CF" w:rsidRPr="00376593">
        <w:rPr>
          <w:rFonts w:ascii="Times New Roman" w:hAnsi="Times New Roman" w:cs="Times New Roman"/>
        </w:rPr>
        <w:t xml:space="preserve"> support in case donation was not possible or consented to</w:t>
      </w:r>
      <w:r w:rsidR="00DC5F15" w:rsidRPr="00376593">
        <w:rPr>
          <w:rFonts w:ascii="Times New Roman" w:hAnsi="Times New Roman" w:cs="Times New Roman"/>
        </w:rPr>
        <w:t xml:space="preserve">. </w:t>
      </w:r>
      <w:r w:rsidR="00EE2C8E" w:rsidRPr="00376593">
        <w:rPr>
          <w:rFonts w:ascii="Times New Roman" w:hAnsi="Times New Roman" w:cs="Times New Roman"/>
        </w:rPr>
        <w:t xml:space="preserve">It was </w:t>
      </w:r>
      <w:commentRangeStart w:id="24"/>
      <w:r w:rsidR="00EE2C8E" w:rsidRPr="00376593">
        <w:rPr>
          <w:rFonts w:ascii="Times New Roman" w:hAnsi="Times New Roman" w:cs="Times New Roman"/>
        </w:rPr>
        <w:t xml:space="preserve">simple intuition </w:t>
      </w:r>
      <w:commentRangeEnd w:id="24"/>
      <w:r w:rsidR="00475EC9">
        <w:rPr>
          <w:rStyle w:val="CommentReference"/>
        </w:rPr>
        <w:commentReference w:id="24"/>
      </w:r>
      <w:r w:rsidR="00EE2C8E" w:rsidRPr="00376593">
        <w:rPr>
          <w:rFonts w:ascii="Times New Roman" w:hAnsi="Times New Roman" w:cs="Times New Roman"/>
        </w:rPr>
        <w:t>that it was futile to keep</w:t>
      </w:r>
      <w:r w:rsidR="009B2F1C" w:rsidRPr="00376593">
        <w:rPr>
          <w:rFonts w:ascii="Times New Roman" w:hAnsi="Times New Roman" w:cs="Times New Roman"/>
        </w:rPr>
        <w:t xml:space="preserve"> the dead</w:t>
      </w:r>
      <w:r w:rsidR="00EE2C8E" w:rsidRPr="00376593">
        <w:rPr>
          <w:rFonts w:ascii="Times New Roman" w:hAnsi="Times New Roman" w:cs="Times New Roman"/>
        </w:rPr>
        <w:t xml:space="preserve"> hooked </w:t>
      </w:r>
      <w:ins w:id="25" w:author="Admin" w:date="2018-09-19T18:08:00Z">
        <w:r w:rsidR="00BC3D91">
          <w:rPr>
            <w:rFonts w:ascii="Times New Roman" w:hAnsi="Times New Roman" w:cs="Times New Roman"/>
          </w:rPr>
          <w:t xml:space="preserve">indefinitely </w:t>
        </w:r>
      </w:ins>
      <w:r w:rsidR="00EE2C8E" w:rsidRPr="00376593">
        <w:rPr>
          <w:rFonts w:ascii="Times New Roman" w:hAnsi="Times New Roman" w:cs="Times New Roman"/>
        </w:rPr>
        <w:t>onto multiple supports including a ventilator</w:t>
      </w:r>
      <w:r w:rsidR="009B2F1C" w:rsidRPr="00376593">
        <w:rPr>
          <w:rFonts w:ascii="Times New Roman" w:hAnsi="Times New Roman" w:cs="Times New Roman"/>
        </w:rPr>
        <w:t xml:space="preserve">. </w:t>
      </w:r>
    </w:p>
    <w:p w14:paraId="3008523E" w14:textId="77777777" w:rsidR="00F135C9" w:rsidRPr="00376593" w:rsidRDefault="00F135C9" w:rsidP="00376593">
      <w:pPr>
        <w:spacing w:line="480" w:lineRule="auto"/>
        <w:rPr>
          <w:rFonts w:ascii="Times New Roman" w:hAnsi="Times New Roman" w:cs="Times New Roman"/>
        </w:rPr>
      </w:pPr>
    </w:p>
    <w:p w14:paraId="3069CE5D" w14:textId="0A5C011E" w:rsidR="00B551C2" w:rsidRDefault="00EE2C8E" w:rsidP="00376593">
      <w:pPr>
        <w:spacing w:line="480" w:lineRule="auto"/>
        <w:rPr>
          <w:ins w:id="26" w:author="sandhya srinivasan" w:date="2018-09-19T11:38:00Z"/>
          <w:rFonts w:ascii="Times New Roman" w:hAnsi="Times New Roman" w:cs="Times New Roman"/>
        </w:rPr>
      </w:pPr>
      <w:r w:rsidRPr="00376593">
        <w:rPr>
          <w:rFonts w:ascii="Times New Roman" w:hAnsi="Times New Roman" w:cs="Times New Roman"/>
        </w:rPr>
        <w:t>Shrof</w:t>
      </w:r>
      <w:r w:rsidR="00376593">
        <w:rPr>
          <w:rFonts w:ascii="Times New Roman" w:hAnsi="Times New Roman" w:cs="Times New Roman"/>
        </w:rPr>
        <w:t>f</w:t>
      </w:r>
      <w:r w:rsidR="00372888">
        <w:rPr>
          <w:rFonts w:ascii="Times New Roman" w:hAnsi="Times New Roman" w:cs="Times New Roman"/>
        </w:rPr>
        <w:t xml:space="preserve"> and</w:t>
      </w:r>
      <w:r w:rsidR="00376593">
        <w:rPr>
          <w:rFonts w:ascii="Times New Roman" w:hAnsi="Times New Roman" w:cs="Times New Roman"/>
        </w:rPr>
        <w:t xml:space="preserve"> N</w:t>
      </w:r>
      <w:r w:rsidR="0069125B">
        <w:rPr>
          <w:rFonts w:ascii="Times New Roman" w:hAnsi="Times New Roman" w:cs="Times New Roman"/>
        </w:rPr>
        <w:t>avin in their commentary in this issue</w:t>
      </w:r>
      <w:r w:rsidR="00376593">
        <w:rPr>
          <w:rFonts w:ascii="Times New Roman" w:hAnsi="Times New Roman" w:cs="Times New Roman"/>
        </w:rPr>
        <w:t xml:space="preserve"> </w:t>
      </w:r>
      <w:commentRangeStart w:id="27"/>
      <w:r w:rsidR="00372888">
        <w:rPr>
          <w:rFonts w:ascii="Times New Roman" w:hAnsi="Times New Roman" w:cs="Times New Roman"/>
        </w:rPr>
        <w:t>(</w:t>
      </w:r>
      <w:r w:rsidR="00372888" w:rsidRPr="008A0523">
        <w:rPr>
          <w:rFonts w:ascii="Times New Roman" w:hAnsi="Times New Roman" w:cs="Times New Roman"/>
          <w:b/>
          <w:rPrChange w:id="28" w:author="Admin" w:date="2018-09-22T06:44:00Z">
            <w:rPr>
              <w:rFonts w:ascii="Times New Roman" w:hAnsi="Times New Roman" w:cs="Times New Roman"/>
            </w:rPr>
          </w:rPrChange>
        </w:rPr>
        <w:t>8)</w:t>
      </w:r>
      <w:r w:rsidR="00372888">
        <w:rPr>
          <w:rFonts w:ascii="Times New Roman" w:hAnsi="Times New Roman" w:cs="Times New Roman"/>
        </w:rPr>
        <w:t xml:space="preserve"> </w:t>
      </w:r>
      <w:commentRangeEnd w:id="27"/>
      <w:r w:rsidR="00372888">
        <w:rPr>
          <w:rStyle w:val="CommentReference"/>
        </w:rPr>
        <w:commentReference w:id="27"/>
      </w:r>
      <w:r w:rsidRPr="00376593">
        <w:rPr>
          <w:rFonts w:ascii="Times New Roman" w:hAnsi="Times New Roman" w:cs="Times New Roman"/>
        </w:rPr>
        <w:t>highlight the fact that</w:t>
      </w:r>
      <w:ins w:id="29" w:author="sandhya srinivasan" w:date="2018-09-19T11:57:00Z">
        <w:r w:rsidR="00AB4741">
          <w:rPr>
            <w:rFonts w:ascii="Times New Roman" w:hAnsi="Times New Roman" w:cs="Times New Roman"/>
          </w:rPr>
          <w:t>,</w:t>
        </w:r>
      </w:ins>
      <w:r w:rsidRPr="00376593">
        <w:rPr>
          <w:rFonts w:ascii="Times New Roman" w:hAnsi="Times New Roman" w:cs="Times New Roman"/>
        </w:rPr>
        <w:t xml:space="preserve"> </w:t>
      </w:r>
      <w:r w:rsidR="0069125B">
        <w:rPr>
          <w:rFonts w:ascii="Times New Roman" w:hAnsi="Times New Roman" w:cs="Times New Roman"/>
        </w:rPr>
        <w:t>in India</w:t>
      </w:r>
      <w:ins w:id="30" w:author="sandhya srinivasan" w:date="2018-09-19T11:57:00Z">
        <w:r w:rsidR="00AB4741">
          <w:rPr>
            <w:rFonts w:ascii="Times New Roman" w:hAnsi="Times New Roman" w:cs="Times New Roman"/>
          </w:rPr>
          <w:t>,</w:t>
        </w:r>
      </w:ins>
      <w:r w:rsidR="0069125B">
        <w:rPr>
          <w:rFonts w:ascii="Times New Roman" w:hAnsi="Times New Roman" w:cs="Times New Roman"/>
        </w:rPr>
        <w:t xml:space="preserve"> </w:t>
      </w:r>
      <w:r w:rsidRPr="00376593">
        <w:rPr>
          <w:rFonts w:ascii="Times New Roman" w:hAnsi="Times New Roman" w:cs="Times New Roman"/>
        </w:rPr>
        <w:t>though brain death was legali</w:t>
      </w:r>
      <w:r w:rsidR="0069125B">
        <w:rPr>
          <w:rFonts w:ascii="Times New Roman" w:hAnsi="Times New Roman" w:cs="Times New Roman"/>
        </w:rPr>
        <w:t>sed in 1994, brain</w:t>
      </w:r>
      <w:ins w:id="31" w:author="Admin" w:date="2018-09-22T06:44:00Z">
        <w:r w:rsidR="008A0523">
          <w:rPr>
            <w:rFonts w:ascii="Times New Roman" w:hAnsi="Times New Roman" w:cs="Times New Roman"/>
          </w:rPr>
          <w:t>-</w:t>
        </w:r>
      </w:ins>
      <w:del w:id="32" w:author="Admin" w:date="2018-09-22T06:44:00Z">
        <w:r w:rsidR="0069125B" w:rsidDel="008A0523">
          <w:rPr>
            <w:rFonts w:ascii="Times New Roman" w:hAnsi="Times New Roman" w:cs="Times New Roman"/>
          </w:rPr>
          <w:delText xml:space="preserve"> </w:delText>
        </w:r>
      </w:del>
      <w:r w:rsidR="0069125B">
        <w:rPr>
          <w:rFonts w:ascii="Times New Roman" w:hAnsi="Times New Roman" w:cs="Times New Roman"/>
        </w:rPr>
        <w:t>dead individuals</w:t>
      </w:r>
      <w:r w:rsidRPr="00376593">
        <w:rPr>
          <w:rFonts w:ascii="Times New Roman" w:hAnsi="Times New Roman" w:cs="Times New Roman"/>
        </w:rPr>
        <w:t xml:space="preserve"> </w:t>
      </w:r>
      <w:r w:rsidR="0069125B">
        <w:rPr>
          <w:rFonts w:ascii="Times New Roman" w:hAnsi="Times New Roman" w:cs="Times New Roman"/>
        </w:rPr>
        <w:t>who are not candidates for</w:t>
      </w:r>
      <w:r w:rsidR="00372888">
        <w:rPr>
          <w:rFonts w:ascii="Times New Roman" w:hAnsi="Times New Roman" w:cs="Times New Roman"/>
        </w:rPr>
        <w:t xml:space="preserve"> donation,</w:t>
      </w:r>
      <w:r w:rsidR="0069125B">
        <w:rPr>
          <w:rFonts w:ascii="Times New Roman" w:hAnsi="Times New Roman" w:cs="Times New Roman"/>
        </w:rPr>
        <w:t xml:space="preserve"> or where the family refuses consent for donation</w:t>
      </w:r>
      <w:r w:rsidR="00372888">
        <w:rPr>
          <w:rFonts w:ascii="Times New Roman" w:hAnsi="Times New Roman" w:cs="Times New Roman"/>
        </w:rPr>
        <w:t>,</w:t>
      </w:r>
      <w:r w:rsidR="0069125B">
        <w:rPr>
          <w:rFonts w:ascii="Times New Roman" w:hAnsi="Times New Roman" w:cs="Times New Roman"/>
        </w:rPr>
        <w:t xml:space="preserve"> are continued</w:t>
      </w:r>
      <w:r w:rsidRPr="00376593">
        <w:rPr>
          <w:rFonts w:ascii="Times New Roman" w:hAnsi="Times New Roman" w:cs="Times New Roman"/>
        </w:rPr>
        <w:t xml:space="preserve"> on support</w:t>
      </w:r>
      <w:r w:rsidR="004D12E9">
        <w:rPr>
          <w:rFonts w:ascii="Times New Roman" w:hAnsi="Times New Roman" w:cs="Times New Roman"/>
        </w:rPr>
        <w:t>.</w:t>
      </w:r>
      <w:r w:rsidR="00E902FB" w:rsidRPr="00376593">
        <w:rPr>
          <w:rFonts w:ascii="Times New Roman" w:hAnsi="Times New Roman" w:cs="Times New Roman"/>
        </w:rPr>
        <w:t xml:space="preserve"> </w:t>
      </w:r>
      <w:r w:rsidR="00F135C9" w:rsidRPr="00376593">
        <w:rPr>
          <w:rFonts w:ascii="Times New Roman" w:hAnsi="Times New Roman" w:cs="Times New Roman"/>
        </w:rPr>
        <w:t xml:space="preserve">This </w:t>
      </w:r>
      <w:r w:rsidR="00EB48CF" w:rsidRPr="00376593">
        <w:rPr>
          <w:rFonts w:ascii="Times New Roman" w:hAnsi="Times New Roman" w:cs="Times New Roman"/>
        </w:rPr>
        <w:t>leads to a</w:t>
      </w:r>
      <w:r w:rsidR="00F135C9" w:rsidRPr="00376593">
        <w:rPr>
          <w:rFonts w:ascii="Times New Roman" w:hAnsi="Times New Roman" w:cs="Times New Roman"/>
        </w:rPr>
        <w:t>n</w:t>
      </w:r>
      <w:r w:rsidR="00EB48CF" w:rsidRPr="00376593">
        <w:rPr>
          <w:rFonts w:ascii="Times New Roman" w:hAnsi="Times New Roman" w:cs="Times New Roman"/>
        </w:rPr>
        <w:t xml:space="preserve"> </w:t>
      </w:r>
      <w:r w:rsidR="00DC5F15" w:rsidRPr="00376593">
        <w:rPr>
          <w:rFonts w:ascii="Times New Roman" w:hAnsi="Times New Roman" w:cs="Times New Roman"/>
        </w:rPr>
        <w:t>alarming</w:t>
      </w:r>
      <w:r w:rsidR="00EB48CF" w:rsidRPr="00376593">
        <w:rPr>
          <w:rFonts w:ascii="Times New Roman" w:hAnsi="Times New Roman" w:cs="Times New Roman"/>
        </w:rPr>
        <w:t xml:space="preserve"> scenario wherein family members are approached for </w:t>
      </w:r>
      <w:r w:rsidR="007B695E" w:rsidRPr="00376593">
        <w:rPr>
          <w:rFonts w:ascii="Times New Roman" w:hAnsi="Times New Roman" w:cs="Times New Roman"/>
        </w:rPr>
        <w:t xml:space="preserve">organ </w:t>
      </w:r>
      <w:r w:rsidR="00EB48CF" w:rsidRPr="00376593">
        <w:rPr>
          <w:rFonts w:ascii="Times New Roman" w:hAnsi="Times New Roman" w:cs="Times New Roman"/>
        </w:rPr>
        <w:t>d</w:t>
      </w:r>
      <w:r w:rsidR="007B695E" w:rsidRPr="00376593">
        <w:rPr>
          <w:rFonts w:ascii="Times New Roman" w:hAnsi="Times New Roman" w:cs="Times New Roman"/>
        </w:rPr>
        <w:t>onation with clear information</w:t>
      </w:r>
      <w:r w:rsidR="00EB48CF" w:rsidRPr="00376593">
        <w:rPr>
          <w:rFonts w:ascii="Times New Roman" w:hAnsi="Times New Roman" w:cs="Times New Roman"/>
        </w:rPr>
        <w:t xml:space="preserve"> that their loved one is ‘dead’ but if they refuse </w:t>
      </w:r>
      <w:r w:rsidR="004D12E9">
        <w:rPr>
          <w:rFonts w:ascii="Times New Roman" w:hAnsi="Times New Roman" w:cs="Times New Roman"/>
        </w:rPr>
        <w:t>and</w:t>
      </w:r>
      <w:r w:rsidR="00EB48CF" w:rsidRPr="00376593">
        <w:rPr>
          <w:rFonts w:ascii="Times New Roman" w:hAnsi="Times New Roman" w:cs="Times New Roman"/>
        </w:rPr>
        <w:t xml:space="preserve"> request </w:t>
      </w:r>
      <w:ins w:id="33" w:author="Admin" w:date="2018-09-22T07:21:00Z">
        <w:r w:rsidR="00E13E38">
          <w:rPr>
            <w:rFonts w:ascii="Times New Roman" w:hAnsi="Times New Roman" w:cs="Times New Roman"/>
          </w:rPr>
          <w:t>tha</w:t>
        </w:r>
      </w:ins>
      <w:ins w:id="34" w:author="Admin" w:date="2018-09-22T07:22:00Z">
        <w:r w:rsidR="00E13E38">
          <w:rPr>
            <w:rFonts w:ascii="Times New Roman" w:hAnsi="Times New Roman" w:cs="Times New Roman"/>
          </w:rPr>
          <w:t>t</w:t>
        </w:r>
      </w:ins>
      <w:del w:id="35" w:author="Admin" w:date="2018-09-22T07:21:00Z">
        <w:r w:rsidR="00EB48CF" w:rsidRPr="00376593" w:rsidDel="00E13E38">
          <w:rPr>
            <w:rFonts w:ascii="Times New Roman" w:hAnsi="Times New Roman" w:cs="Times New Roman"/>
          </w:rPr>
          <w:delText>for</w:delText>
        </w:r>
      </w:del>
      <w:r w:rsidR="00EB48CF" w:rsidRPr="00376593">
        <w:rPr>
          <w:rFonts w:ascii="Times New Roman" w:hAnsi="Times New Roman" w:cs="Times New Roman"/>
        </w:rPr>
        <w:t xml:space="preserve"> the ‘body’</w:t>
      </w:r>
      <w:r w:rsidR="00F135C9" w:rsidRPr="00376593">
        <w:rPr>
          <w:rFonts w:ascii="Times New Roman" w:hAnsi="Times New Roman" w:cs="Times New Roman"/>
        </w:rPr>
        <w:t xml:space="preserve"> to be handed over</w:t>
      </w:r>
      <w:r w:rsidRPr="00376593">
        <w:rPr>
          <w:rFonts w:ascii="Times New Roman" w:hAnsi="Times New Roman" w:cs="Times New Roman"/>
        </w:rPr>
        <w:t>,</w:t>
      </w:r>
      <w:r w:rsidR="00F135C9" w:rsidRPr="00376593">
        <w:rPr>
          <w:rFonts w:ascii="Times New Roman" w:hAnsi="Times New Roman" w:cs="Times New Roman"/>
        </w:rPr>
        <w:t xml:space="preserve"> they are informed that </w:t>
      </w:r>
      <w:r w:rsidR="00EB48CF" w:rsidRPr="00376593">
        <w:rPr>
          <w:rFonts w:ascii="Times New Roman" w:hAnsi="Times New Roman" w:cs="Times New Roman"/>
        </w:rPr>
        <w:t xml:space="preserve"> ‘li</w:t>
      </w:r>
      <w:r w:rsidRPr="00376593">
        <w:rPr>
          <w:rFonts w:ascii="Times New Roman" w:hAnsi="Times New Roman" w:cs="Times New Roman"/>
        </w:rPr>
        <w:t xml:space="preserve">fe support’ cannot be withdrawn </w:t>
      </w:r>
      <w:r w:rsidR="00EB48CF" w:rsidRPr="00376593">
        <w:rPr>
          <w:rFonts w:ascii="Times New Roman" w:hAnsi="Times New Roman" w:cs="Times New Roman"/>
        </w:rPr>
        <w:t xml:space="preserve"> </w:t>
      </w:r>
      <w:r w:rsidR="009F0427" w:rsidRPr="00376593">
        <w:rPr>
          <w:rFonts w:ascii="Times New Roman" w:hAnsi="Times New Roman" w:cs="Times New Roman"/>
        </w:rPr>
        <w:t>under the law</w:t>
      </w:r>
      <w:r w:rsidR="009F0427" w:rsidRPr="00BC3D91">
        <w:rPr>
          <w:rFonts w:ascii="Times New Roman" w:hAnsi="Times New Roman" w:cs="Times New Roman"/>
        </w:rPr>
        <w:t>!</w:t>
      </w:r>
      <w:r w:rsidR="004D12E9" w:rsidRPr="004D12E9">
        <w:rPr>
          <w:rFonts w:ascii="Times New Roman" w:hAnsi="Times New Roman" w:cs="Times New Roman"/>
          <w:b/>
        </w:rPr>
        <w:t>(8)</w:t>
      </w:r>
      <w:r w:rsidR="009F0427" w:rsidRPr="00376593">
        <w:rPr>
          <w:rFonts w:ascii="Times New Roman" w:hAnsi="Times New Roman" w:cs="Times New Roman"/>
        </w:rPr>
        <w:t xml:space="preserve"> </w:t>
      </w:r>
      <w:r w:rsidR="007F52E1" w:rsidRPr="00376593">
        <w:rPr>
          <w:rFonts w:ascii="Times New Roman" w:hAnsi="Times New Roman" w:cs="Times New Roman"/>
        </w:rPr>
        <w:t>Way back in 2001</w:t>
      </w:r>
      <w:r w:rsidR="004D12E9">
        <w:rPr>
          <w:rFonts w:ascii="Times New Roman" w:hAnsi="Times New Roman" w:cs="Times New Roman"/>
        </w:rPr>
        <w:t>,</w:t>
      </w:r>
      <w:r w:rsidR="007F52E1" w:rsidRPr="00376593">
        <w:rPr>
          <w:rFonts w:ascii="Times New Roman" w:hAnsi="Times New Roman" w:cs="Times New Roman"/>
        </w:rPr>
        <w:t xml:space="preserve"> this issue was highlighted in the pages of this journal </w:t>
      </w:r>
      <w:r w:rsidR="00E902FB" w:rsidRPr="00376593">
        <w:rPr>
          <w:rFonts w:ascii="Times New Roman" w:hAnsi="Times New Roman" w:cs="Times New Roman"/>
        </w:rPr>
        <w:t xml:space="preserve">by </w:t>
      </w:r>
      <w:r w:rsidR="00F135C9" w:rsidRPr="00376593">
        <w:rPr>
          <w:rFonts w:ascii="Times New Roman" w:hAnsi="Times New Roman" w:cs="Times New Roman"/>
        </w:rPr>
        <w:t xml:space="preserve">Sunil Pandya, </w:t>
      </w:r>
      <w:r w:rsidR="00E902FB" w:rsidRPr="00376593">
        <w:rPr>
          <w:rFonts w:ascii="Times New Roman" w:hAnsi="Times New Roman" w:cs="Times New Roman"/>
        </w:rPr>
        <w:t>a neurosurgeon</w:t>
      </w:r>
      <w:del w:id="36" w:author="Admin" w:date="2018-09-19T18:32:00Z">
        <w:r w:rsidR="007F52E1" w:rsidRPr="00376593" w:rsidDel="00726D9E">
          <w:rPr>
            <w:rFonts w:ascii="Times New Roman" w:hAnsi="Times New Roman" w:cs="Times New Roman"/>
          </w:rPr>
          <w:delText xml:space="preserve"> &amp;</w:delText>
        </w:r>
      </w:del>
      <w:r w:rsidR="007F52E1" w:rsidRPr="00376593">
        <w:rPr>
          <w:rFonts w:ascii="Times New Roman" w:hAnsi="Times New Roman" w:cs="Times New Roman"/>
        </w:rPr>
        <w:t xml:space="preserve"> </w:t>
      </w:r>
      <w:r w:rsidR="00B551C2">
        <w:rPr>
          <w:rFonts w:ascii="Times New Roman" w:hAnsi="Times New Roman" w:cs="Times New Roman"/>
        </w:rPr>
        <w:t xml:space="preserve"> and </w:t>
      </w:r>
      <w:r w:rsidR="007F52E1" w:rsidRPr="00376593">
        <w:rPr>
          <w:rFonts w:ascii="Times New Roman" w:hAnsi="Times New Roman" w:cs="Times New Roman"/>
        </w:rPr>
        <w:t xml:space="preserve">a plea was made for urgent correction ( </w:t>
      </w:r>
      <w:commentRangeStart w:id="37"/>
      <w:r w:rsidR="007F52E1" w:rsidRPr="00376593">
        <w:rPr>
          <w:rFonts w:ascii="Times New Roman" w:eastAsia="Times New Roman" w:hAnsi="Times New Roman" w:cs="Times New Roman"/>
          <w:color w:val="000000"/>
          <w:lang w:val="en-IN"/>
        </w:rPr>
        <w:fldChar w:fldCharType="begin"/>
      </w:r>
      <w:r w:rsidR="007F52E1" w:rsidRPr="00376593">
        <w:rPr>
          <w:rFonts w:ascii="Times New Roman" w:eastAsia="Times New Roman" w:hAnsi="Times New Roman" w:cs="Times New Roman"/>
          <w:color w:val="000000"/>
          <w:lang w:val="en-IN"/>
        </w:rPr>
        <w:instrText xml:space="preserve"> HYPERLINK "https://www.ncbi.nlm.nih.gov/pubmed/16334472" \o "Issues in medical ethics." </w:instrText>
      </w:r>
      <w:r w:rsidR="007F52E1" w:rsidRPr="00376593">
        <w:rPr>
          <w:rFonts w:ascii="Times New Roman" w:eastAsia="Times New Roman" w:hAnsi="Times New Roman" w:cs="Times New Roman"/>
          <w:color w:val="000000"/>
          <w:lang w:val="en-IN"/>
        </w:rPr>
        <w:fldChar w:fldCharType="separate"/>
      </w:r>
      <w:r w:rsidR="007F52E1" w:rsidRPr="00376593">
        <w:rPr>
          <w:rFonts w:ascii="Times New Roman" w:eastAsia="Times New Roman" w:hAnsi="Times New Roman" w:cs="Times New Roman"/>
          <w:color w:val="660066"/>
          <w:u w:val="single"/>
          <w:lang w:val="en-IN"/>
        </w:rPr>
        <w:t>Issues Med Ethics.</w:t>
      </w:r>
      <w:r w:rsidR="007F52E1" w:rsidRPr="00376593">
        <w:rPr>
          <w:rFonts w:ascii="Times New Roman" w:eastAsia="Times New Roman" w:hAnsi="Times New Roman" w:cs="Times New Roman"/>
          <w:color w:val="000000"/>
          <w:lang w:val="en-IN"/>
        </w:rPr>
        <w:fldChar w:fldCharType="end"/>
      </w:r>
      <w:r w:rsidR="007F52E1" w:rsidRPr="00376593">
        <w:rPr>
          <w:rFonts w:ascii="Times New Roman" w:eastAsia="Times New Roman" w:hAnsi="Times New Roman" w:cs="Times New Roman"/>
          <w:color w:val="000000"/>
          <w:lang w:val="en-IN"/>
        </w:rPr>
        <w:t> 2001 Apr-Jun;9(2):51-2..</w:t>
      </w:r>
      <w:commentRangeEnd w:id="37"/>
      <w:r w:rsidR="004D12E9">
        <w:rPr>
          <w:rStyle w:val="CommentReference"/>
        </w:rPr>
        <w:commentReference w:id="37"/>
      </w:r>
      <w:r w:rsidR="007F52E1" w:rsidRPr="00376593">
        <w:rPr>
          <w:rFonts w:ascii="Times New Roman" w:eastAsia="Times New Roman" w:hAnsi="Times New Roman" w:cs="Times New Roman"/>
          <w:color w:val="000000"/>
          <w:lang w:val="en-IN"/>
        </w:rPr>
        <w:t xml:space="preserve">)  </w:t>
      </w:r>
      <w:r w:rsidR="007F52E1" w:rsidRPr="00376593">
        <w:rPr>
          <w:rFonts w:ascii="Times New Roman" w:hAnsi="Times New Roman" w:cs="Times New Roman"/>
        </w:rPr>
        <w:t>The</w:t>
      </w:r>
      <w:r w:rsidRPr="00376593">
        <w:rPr>
          <w:rFonts w:ascii="Times New Roman" w:hAnsi="Times New Roman" w:cs="Times New Roman"/>
        </w:rPr>
        <w:t xml:space="preserve"> article by Shroff </w:t>
      </w:r>
      <w:r w:rsidR="004D12E9">
        <w:rPr>
          <w:rFonts w:ascii="Times New Roman" w:hAnsi="Times New Roman" w:cs="Times New Roman"/>
        </w:rPr>
        <w:t>and</w:t>
      </w:r>
      <w:r w:rsidRPr="00376593">
        <w:rPr>
          <w:rFonts w:ascii="Times New Roman" w:hAnsi="Times New Roman" w:cs="Times New Roman"/>
        </w:rPr>
        <w:t xml:space="preserve"> Navin </w:t>
      </w:r>
      <w:r w:rsidR="00DC5F15" w:rsidRPr="00376593">
        <w:rPr>
          <w:rFonts w:ascii="Times New Roman" w:hAnsi="Times New Roman" w:cs="Times New Roman"/>
        </w:rPr>
        <w:t>, who are p</w:t>
      </w:r>
      <w:r w:rsidR="00E902FB" w:rsidRPr="00376593">
        <w:rPr>
          <w:rFonts w:ascii="Times New Roman" w:hAnsi="Times New Roman" w:cs="Times New Roman"/>
        </w:rPr>
        <w:t>ioneers in the fie</w:t>
      </w:r>
      <w:r w:rsidR="00DC5F15" w:rsidRPr="00376593">
        <w:rPr>
          <w:rFonts w:ascii="Times New Roman" w:hAnsi="Times New Roman" w:cs="Times New Roman"/>
        </w:rPr>
        <w:t xml:space="preserve">ld of deceased </w:t>
      </w:r>
      <w:ins w:id="38" w:author="Admin" w:date="2018-09-22T07:22:00Z">
        <w:r w:rsidR="00E13E38" w:rsidRPr="00E13E38">
          <w:rPr>
            <w:rFonts w:ascii="Times New Roman" w:hAnsi="Times New Roman" w:cs="Times New Roman"/>
            <w:highlight w:val="yellow"/>
            <w:rPrChange w:id="39" w:author="Admin" w:date="2018-09-22T07:22:00Z">
              <w:rPr>
                <w:rFonts w:ascii="Times New Roman" w:hAnsi="Times New Roman" w:cs="Times New Roman"/>
              </w:rPr>
            </w:rPrChange>
          </w:rPr>
          <w:t>(</w:t>
        </w:r>
      </w:ins>
      <w:ins w:id="40" w:author="Admin" w:date="2018-09-19T18:05:00Z">
        <w:r w:rsidR="00BC3D91" w:rsidRPr="00E13E38">
          <w:rPr>
            <w:rFonts w:ascii="Times New Roman" w:hAnsi="Times New Roman" w:cs="Times New Roman"/>
            <w:highlight w:val="yellow"/>
            <w:rPrChange w:id="41" w:author="Admin" w:date="2018-09-22T07:22:00Z">
              <w:rPr>
                <w:rFonts w:ascii="Times New Roman" w:hAnsi="Times New Roman" w:cs="Times New Roman"/>
              </w:rPr>
            </w:rPrChange>
          </w:rPr>
          <w:t>organ</w:t>
        </w:r>
      </w:ins>
      <w:ins w:id="42" w:author="Admin" w:date="2018-09-22T07:22:00Z">
        <w:r w:rsidR="00E13E38" w:rsidRPr="00E13E38">
          <w:rPr>
            <w:rFonts w:ascii="Times New Roman" w:hAnsi="Times New Roman" w:cs="Times New Roman"/>
            <w:highlight w:val="yellow"/>
            <w:rPrChange w:id="43" w:author="Admin" w:date="2018-09-22T07:22:00Z">
              <w:rPr>
                <w:rFonts w:ascii="Times New Roman" w:hAnsi="Times New Roman" w:cs="Times New Roman"/>
              </w:rPr>
            </w:rPrChange>
          </w:rPr>
          <w:t>??)</w:t>
        </w:r>
      </w:ins>
      <w:ins w:id="44" w:author="Admin" w:date="2018-09-19T18:05:00Z">
        <w:r w:rsidR="00BC3D91">
          <w:rPr>
            <w:rFonts w:ascii="Times New Roman" w:hAnsi="Times New Roman" w:cs="Times New Roman"/>
          </w:rPr>
          <w:t xml:space="preserve"> </w:t>
        </w:r>
      </w:ins>
      <w:r w:rsidR="00DC5F15" w:rsidRPr="00376593">
        <w:rPr>
          <w:rFonts w:ascii="Times New Roman" w:hAnsi="Times New Roman" w:cs="Times New Roman"/>
        </w:rPr>
        <w:t>donation in India</w:t>
      </w:r>
      <w:r w:rsidR="00E902FB" w:rsidRPr="00376593">
        <w:rPr>
          <w:rFonts w:ascii="Times New Roman" w:hAnsi="Times New Roman" w:cs="Times New Roman"/>
        </w:rPr>
        <w:t>, revisit</w:t>
      </w:r>
      <w:r w:rsidR="004D12E9">
        <w:rPr>
          <w:rFonts w:ascii="Times New Roman" w:hAnsi="Times New Roman" w:cs="Times New Roman"/>
        </w:rPr>
        <w:t>s</w:t>
      </w:r>
      <w:r w:rsidR="007F52E1" w:rsidRPr="00376593">
        <w:rPr>
          <w:rFonts w:ascii="Times New Roman" w:hAnsi="Times New Roman" w:cs="Times New Roman"/>
        </w:rPr>
        <w:t xml:space="preserve"> this issue 17 years later</w:t>
      </w:r>
      <w:r w:rsidR="0069125B">
        <w:rPr>
          <w:rFonts w:ascii="Times New Roman" w:hAnsi="Times New Roman" w:cs="Times New Roman"/>
        </w:rPr>
        <w:t xml:space="preserve"> </w:t>
      </w:r>
      <w:r w:rsidR="004D12E9">
        <w:rPr>
          <w:rFonts w:ascii="Times New Roman" w:hAnsi="Times New Roman" w:cs="Times New Roman"/>
        </w:rPr>
        <w:t>(8</w:t>
      </w:r>
      <w:commentRangeStart w:id="45"/>
      <w:r w:rsidR="004D12E9">
        <w:rPr>
          <w:rFonts w:ascii="Times New Roman" w:hAnsi="Times New Roman" w:cs="Times New Roman"/>
        </w:rPr>
        <w:t>)</w:t>
      </w:r>
      <w:r w:rsidR="0069125B">
        <w:rPr>
          <w:rFonts w:ascii="Times New Roman" w:hAnsi="Times New Roman" w:cs="Times New Roman"/>
        </w:rPr>
        <w:t>!</w:t>
      </w:r>
      <w:r w:rsidR="007F52E1" w:rsidRPr="00376593">
        <w:rPr>
          <w:rFonts w:ascii="Times New Roman" w:hAnsi="Times New Roman" w:cs="Times New Roman"/>
        </w:rPr>
        <w:t xml:space="preserve"> </w:t>
      </w:r>
      <w:commentRangeEnd w:id="45"/>
      <w:r w:rsidR="00BC3D91">
        <w:rPr>
          <w:rStyle w:val="CommentReference"/>
        </w:rPr>
        <w:commentReference w:id="45"/>
      </w:r>
      <w:del w:id="46" w:author="Admin" w:date="2018-09-19T18:33:00Z">
        <w:r w:rsidR="007F52E1" w:rsidRPr="00376593" w:rsidDel="00726D9E">
          <w:rPr>
            <w:rFonts w:ascii="Times New Roman" w:hAnsi="Times New Roman" w:cs="Times New Roman"/>
          </w:rPr>
          <w:delText>In the</w:delText>
        </w:r>
      </w:del>
      <w:r w:rsidRPr="00376593">
        <w:rPr>
          <w:rFonts w:ascii="Times New Roman" w:hAnsi="Times New Roman" w:cs="Times New Roman"/>
        </w:rPr>
        <w:t xml:space="preserve"> </w:t>
      </w:r>
      <w:r w:rsidR="00726D9E" w:rsidRPr="00376593">
        <w:rPr>
          <w:rFonts w:ascii="Times New Roman" w:hAnsi="Times New Roman" w:cs="Times New Roman"/>
        </w:rPr>
        <w:t>M</w:t>
      </w:r>
      <w:r w:rsidRPr="00376593">
        <w:rPr>
          <w:rFonts w:ascii="Times New Roman" w:hAnsi="Times New Roman" w:cs="Times New Roman"/>
        </w:rPr>
        <w:t>eanwhile</w:t>
      </w:r>
      <w:ins w:id="47" w:author="Admin" w:date="2018-09-19T18:33:00Z">
        <w:r w:rsidR="00726D9E">
          <w:rPr>
            <w:rFonts w:ascii="Times New Roman" w:hAnsi="Times New Roman" w:cs="Times New Roman"/>
          </w:rPr>
          <w:t>,</w:t>
        </w:r>
      </w:ins>
      <w:r w:rsidRPr="00376593">
        <w:rPr>
          <w:rFonts w:ascii="Times New Roman" w:hAnsi="Times New Roman" w:cs="Times New Roman"/>
        </w:rPr>
        <w:t xml:space="preserve"> deceased donation has </w:t>
      </w:r>
      <w:r w:rsidR="007F52E1" w:rsidRPr="00376593">
        <w:rPr>
          <w:rFonts w:ascii="Times New Roman" w:hAnsi="Times New Roman" w:cs="Times New Roman"/>
        </w:rPr>
        <w:t>increased in numbers</w:t>
      </w:r>
      <w:r w:rsidR="00DC5F15" w:rsidRPr="00376593">
        <w:rPr>
          <w:rFonts w:ascii="Times New Roman" w:hAnsi="Times New Roman" w:cs="Times New Roman"/>
        </w:rPr>
        <w:t xml:space="preserve"> </w:t>
      </w:r>
      <w:r w:rsidR="004D12E9">
        <w:rPr>
          <w:rFonts w:ascii="Times New Roman" w:hAnsi="Times New Roman" w:cs="Times New Roman"/>
        </w:rPr>
        <w:t>and</w:t>
      </w:r>
      <w:r w:rsidR="00DC5F15" w:rsidRPr="00376593">
        <w:rPr>
          <w:rFonts w:ascii="Times New Roman" w:hAnsi="Times New Roman" w:cs="Times New Roman"/>
        </w:rPr>
        <w:t xml:space="preserve"> </w:t>
      </w:r>
      <w:r w:rsidRPr="00376593">
        <w:rPr>
          <w:rFonts w:ascii="Times New Roman" w:hAnsi="Times New Roman" w:cs="Times New Roman"/>
        </w:rPr>
        <w:t xml:space="preserve">spread </w:t>
      </w:r>
      <w:r w:rsidR="00DC5F15" w:rsidRPr="00376593">
        <w:rPr>
          <w:rFonts w:ascii="Times New Roman" w:hAnsi="Times New Roman" w:cs="Times New Roman"/>
        </w:rPr>
        <w:t xml:space="preserve">across states, </w:t>
      </w:r>
      <w:r w:rsidR="00E902FB" w:rsidRPr="00376593">
        <w:rPr>
          <w:rFonts w:ascii="Times New Roman" w:hAnsi="Times New Roman" w:cs="Times New Roman"/>
        </w:rPr>
        <w:t xml:space="preserve">but the </w:t>
      </w:r>
      <w:commentRangeStart w:id="48"/>
      <w:r w:rsidR="00E902FB" w:rsidRPr="00376593">
        <w:rPr>
          <w:rFonts w:ascii="Times New Roman" w:hAnsi="Times New Roman" w:cs="Times New Roman"/>
        </w:rPr>
        <w:t xml:space="preserve">shadow of this </w:t>
      </w:r>
      <w:r w:rsidR="007F52E1" w:rsidRPr="00376593">
        <w:rPr>
          <w:rFonts w:ascii="Times New Roman" w:hAnsi="Times New Roman" w:cs="Times New Roman"/>
        </w:rPr>
        <w:t>fundamental fault l</w:t>
      </w:r>
      <w:r w:rsidR="00E902FB" w:rsidRPr="00376593">
        <w:rPr>
          <w:rFonts w:ascii="Times New Roman" w:hAnsi="Times New Roman" w:cs="Times New Roman"/>
        </w:rPr>
        <w:t xml:space="preserve">ine </w:t>
      </w:r>
      <w:r w:rsidR="007F52E1" w:rsidRPr="00376593">
        <w:rPr>
          <w:rFonts w:ascii="Times New Roman" w:hAnsi="Times New Roman" w:cs="Times New Roman"/>
        </w:rPr>
        <w:t>still looms large</w:t>
      </w:r>
      <w:commentRangeEnd w:id="48"/>
      <w:r w:rsidR="00BC3D91">
        <w:rPr>
          <w:rStyle w:val="CommentReference"/>
        </w:rPr>
        <w:commentReference w:id="48"/>
      </w:r>
      <w:r w:rsidR="007F52E1" w:rsidRPr="00376593">
        <w:rPr>
          <w:rFonts w:ascii="Times New Roman" w:hAnsi="Times New Roman" w:cs="Times New Roman"/>
        </w:rPr>
        <w:t xml:space="preserve">. </w:t>
      </w:r>
      <w:proofErr w:type="gramStart"/>
      <w:r w:rsidR="00E902FB" w:rsidRPr="00376593">
        <w:rPr>
          <w:rFonts w:ascii="Times New Roman" w:hAnsi="Times New Roman" w:cs="Times New Roman"/>
        </w:rPr>
        <w:t xml:space="preserve">Shroff </w:t>
      </w:r>
      <w:ins w:id="49" w:author="Admin" w:date="2018-09-19T18:33:00Z">
        <w:r w:rsidR="00726D9E">
          <w:rPr>
            <w:rFonts w:ascii="Times New Roman" w:hAnsi="Times New Roman" w:cs="Times New Roman"/>
          </w:rPr>
          <w:t xml:space="preserve"> and</w:t>
        </w:r>
        <w:proofErr w:type="gramEnd"/>
        <w:r w:rsidR="00726D9E">
          <w:rPr>
            <w:rFonts w:ascii="Times New Roman" w:hAnsi="Times New Roman" w:cs="Times New Roman"/>
          </w:rPr>
          <w:t xml:space="preserve"> </w:t>
        </w:r>
        <w:proofErr w:type="spellStart"/>
        <w:r w:rsidR="00726D9E">
          <w:rPr>
            <w:rFonts w:ascii="Times New Roman" w:hAnsi="Times New Roman" w:cs="Times New Roman"/>
          </w:rPr>
          <w:t>Navin</w:t>
        </w:r>
      </w:ins>
      <w:del w:id="50" w:author="Admin" w:date="2018-09-19T18:33:00Z">
        <w:r w:rsidR="00E902FB" w:rsidRPr="00376593" w:rsidDel="00726D9E">
          <w:rPr>
            <w:rFonts w:ascii="Times New Roman" w:hAnsi="Times New Roman" w:cs="Times New Roman"/>
          </w:rPr>
          <w:delText xml:space="preserve">et al </w:delText>
        </w:r>
      </w:del>
      <w:r w:rsidR="00E902FB" w:rsidRPr="00376593">
        <w:rPr>
          <w:rFonts w:ascii="Times New Roman" w:hAnsi="Times New Roman" w:cs="Times New Roman"/>
        </w:rPr>
        <w:t>refer</w:t>
      </w:r>
      <w:proofErr w:type="spellEnd"/>
      <w:r w:rsidR="00E902FB" w:rsidRPr="00376593">
        <w:rPr>
          <w:rFonts w:ascii="Times New Roman" w:hAnsi="Times New Roman" w:cs="Times New Roman"/>
        </w:rPr>
        <w:t xml:space="preserve"> to some of the ethically challenging situations on the</w:t>
      </w:r>
      <w:r w:rsidR="00DC5F15" w:rsidRPr="00376593">
        <w:rPr>
          <w:rFonts w:ascii="Times New Roman" w:hAnsi="Times New Roman" w:cs="Times New Roman"/>
        </w:rPr>
        <w:t xml:space="preserve"> ground that this leads to</w:t>
      </w:r>
      <w:ins w:id="51" w:author="Admin" w:date="2018-09-19T18:04:00Z">
        <w:r w:rsidR="00BC3D91">
          <w:rPr>
            <w:rFonts w:ascii="Times New Roman" w:hAnsi="Times New Roman" w:cs="Times New Roman"/>
          </w:rPr>
          <w:t>,</w:t>
        </w:r>
      </w:ins>
      <w:r w:rsidR="00DC5F15" w:rsidRPr="00376593">
        <w:rPr>
          <w:rFonts w:ascii="Times New Roman" w:hAnsi="Times New Roman" w:cs="Times New Roman"/>
        </w:rPr>
        <w:t xml:space="preserve"> </w:t>
      </w:r>
      <w:r w:rsidR="004D12E9">
        <w:rPr>
          <w:rFonts w:ascii="Times New Roman" w:hAnsi="Times New Roman" w:cs="Times New Roman"/>
        </w:rPr>
        <w:t>and</w:t>
      </w:r>
      <w:r w:rsidR="00DC5F15" w:rsidRPr="00376593">
        <w:rPr>
          <w:rFonts w:ascii="Times New Roman" w:hAnsi="Times New Roman" w:cs="Times New Roman"/>
        </w:rPr>
        <w:t xml:space="preserve"> the potential implications </w:t>
      </w:r>
      <w:r w:rsidR="007F52E1" w:rsidRPr="00376593">
        <w:rPr>
          <w:rFonts w:ascii="Times New Roman" w:hAnsi="Times New Roman" w:cs="Times New Roman"/>
        </w:rPr>
        <w:t>for the future of organ donation</w:t>
      </w:r>
      <w:r w:rsidR="00DC5F15" w:rsidRPr="00376593">
        <w:rPr>
          <w:rFonts w:ascii="Times New Roman" w:hAnsi="Times New Roman" w:cs="Times New Roman"/>
        </w:rPr>
        <w:t xml:space="preserve">.  </w:t>
      </w:r>
    </w:p>
    <w:p w14:paraId="3DA28888" w14:textId="77777777" w:rsidR="00B551C2" w:rsidRDefault="00B551C2" w:rsidP="00376593">
      <w:pPr>
        <w:spacing w:line="480" w:lineRule="auto"/>
        <w:rPr>
          <w:ins w:id="52" w:author="sandhya srinivasan" w:date="2018-09-19T11:38:00Z"/>
          <w:rFonts w:ascii="Times New Roman" w:hAnsi="Times New Roman" w:cs="Times New Roman"/>
        </w:rPr>
      </w:pPr>
    </w:p>
    <w:p w14:paraId="07C8C7B4" w14:textId="5B169BB0" w:rsidR="007F52E1" w:rsidRPr="00376593" w:rsidRDefault="00DC5F15" w:rsidP="00376593">
      <w:pPr>
        <w:spacing w:line="480" w:lineRule="auto"/>
        <w:rPr>
          <w:rFonts w:ascii="Times New Roman" w:eastAsia="Times New Roman" w:hAnsi="Times New Roman" w:cs="Times New Roman"/>
          <w:color w:val="000000"/>
          <w:lang w:val="en-IN"/>
        </w:rPr>
      </w:pPr>
      <w:r w:rsidRPr="00376593">
        <w:rPr>
          <w:rFonts w:ascii="Times New Roman" w:hAnsi="Times New Roman" w:cs="Times New Roman"/>
        </w:rPr>
        <w:t>B</w:t>
      </w:r>
      <w:r w:rsidR="007F52E1" w:rsidRPr="00376593">
        <w:rPr>
          <w:rFonts w:ascii="Times New Roman" w:hAnsi="Times New Roman" w:cs="Times New Roman"/>
        </w:rPr>
        <w:t xml:space="preserve">ut </w:t>
      </w:r>
      <w:r w:rsidR="0069125B">
        <w:rPr>
          <w:rFonts w:ascii="Times New Roman" w:hAnsi="Times New Roman" w:cs="Times New Roman"/>
        </w:rPr>
        <w:t>this</w:t>
      </w:r>
      <w:r w:rsidRPr="00376593">
        <w:rPr>
          <w:rFonts w:ascii="Times New Roman" w:hAnsi="Times New Roman" w:cs="Times New Roman"/>
        </w:rPr>
        <w:t xml:space="preserve"> continued ambiguity around withdraw</w:t>
      </w:r>
      <w:r w:rsidR="004D12E9">
        <w:rPr>
          <w:rFonts w:ascii="Times New Roman" w:hAnsi="Times New Roman" w:cs="Times New Roman"/>
        </w:rPr>
        <w:t>a</w:t>
      </w:r>
      <w:r w:rsidRPr="00376593">
        <w:rPr>
          <w:rFonts w:ascii="Times New Roman" w:hAnsi="Times New Roman" w:cs="Times New Roman"/>
        </w:rPr>
        <w:t xml:space="preserve">l of </w:t>
      </w:r>
      <w:commentRangeStart w:id="53"/>
      <w:r w:rsidRPr="00376593">
        <w:rPr>
          <w:rFonts w:ascii="Times New Roman" w:hAnsi="Times New Roman" w:cs="Times New Roman"/>
        </w:rPr>
        <w:t>organ</w:t>
      </w:r>
      <w:ins w:id="54" w:author="Admin" w:date="2018-09-22T06:46:00Z">
        <w:r w:rsidR="008A0523">
          <w:rPr>
            <w:rFonts w:ascii="Times New Roman" w:hAnsi="Times New Roman" w:cs="Times New Roman"/>
          </w:rPr>
          <w:t>-</w:t>
        </w:r>
      </w:ins>
      <w:del w:id="55" w:author="Admin" w:date="2018-09-22T06:46:00Z">
        <w:r w:rsidRPr="00376593" w:rsidDel="008A0523">
          <w:rPr>
            <w:rFonts w:ascii="Times New Roman" w:hAnsi="Times New Roman" w:cs="Times New Roman"/>
          </w:rPr>
          <w:delText xml:space="preserve"> </w:delText>
        </w:r>
      </w:del>
      <w:r w:rsidRPr="00376593">
        <w:rPr>
          <w:rFonts w:ascii="Times New Roman" w:hAnsi="Times New Roman" w:cs="Times New Roman"/>
        </w:rPr>
        <w:t xml:space="preserve">sustaining support </w:t>
      </w:r>
      <w:commentRangeEnd w:id="53"/>
      <w:r w:rsidR="00BC3D91">
        <w:rPr>
          <w:rStyle w:val="CommentReference"/>
        </w:rPr>
        <w:commentReference w:id="53"/>
      </w:r>
      <w:r w:rsidRPr="00376593">
        <w:rPr>
          <w:rFonts w:ascii="Times New Roman" w:hAnsi="Times New Roman" w:cs="Times New Roman"/>
        </w:rPr>
        <w:t>in the most advanced scenario</w:t>
      </w:r>
      <w:del w:id="56" w:author="Admin" w:date="2018-09-19T18:02:00Z">
        <w:r w:rsidRPr="00376593" w:rsidDel="00CC72B0">
          <w:rPr>
            <w:rFonts w:ascii="Times New Roman" w:hAnsi="Times New Roman" w:cs="Times New Roman"/>
          </w:rPr>
          <w:delText>s</w:delText>
        </w:r>
      </w:del>
      <w:r w:rsidRPr="00376593">
        <w:rPr>
          <w:rFonts w:ascii="Times New Roman" w:hAnsi="Times New Roman" w:cs="Times New Roman"/>
        </w:rPr>
        <w:t xml:space="preserve"> of futile care which is brain death</w:t>
      </w:r>
      <w:r w:rsidR="004D12E9">
        <w:rPr>
          <w:rFonts w:ascii="Times New Roman" w:hAnsi="Times New Roman" w:cs="Times New Roman"/>
        </w:rPr>
        <w:t>,</w:t>
      </w:r>
      <w:r w:rsidRPr="00376593">
        <w:rPr>
          <w:rFonts w:ascii="Times New Roman" w:hAnsi="Times New Roman" w:cs="Times New Roman"/>
        </w:rPr>
        <w:t xml:space="preserve"> </w:t>
      </w:r>
      <w:r w:rsidR="0069125B">
        <w:rPr>
          <w:rFonts w:ascii="Times New Roman" w:hAnsi="Times New Roman" w:cs="Times New Roman"/>
        </w:rPr>
        <w:t xml:space="preserve">now </w:t>
      </w:r>
      <w:r w:rsidR="007F52E1" w:rsidRPr="00376593">
        <w:rPr>
          <w:rFonts w:ascii="Times New Roman" w:hAnsi="Times New Roman" w:cs="Times New Roman"/>
        </w:rPr>
        <w:t xml:space="preserve">also </w:t>
      </w:r>
      <w:r w:rsidR="0069125B">
        <w:rPr>
          <w:rFonts w:ascii="Times New Roman" w:hAnsi="Times New Roman" w:cs="Times New Roman"/>
        </w:rPr>
        <w:t xml:space="preserve">straddles another emerging public interest area. This is </w:t>
      </w:r>
      <w:r w:rsidR="007F52E1" w:rsidRPr="00376593">
        <w:rPr>
          <w:rFonts w:ascii="Times New Roman" w:hAnsi="Times New Roman" w:cs="Times New Roman"/>
        </w:rPr>
        <w:t xml:space="preserve">the </w:t>
      </w:r>
      <w:r w:rsidRPr="00376593">
        <w:rPr>
          <w:rFonts w:ascii="Times New Roman" w:hAnsi="Times New Roman" w:cs="Times New Roman"/>
        </w:rPr>
        <w:t xml:space="preserve">recent </w:t>
      </w:r>
      <w:r w:rsidR="007F52E1" w:rsidRPr="00376593">
        <w:rPr>
          <w:rFonts w:ascii="Times New Roman" w:hAnsi="Times New Roman" w:cs="Times New Roman"/>
        </w:rPr>
        <w:t xml:space="preserve">emerging discourse around terminal illness, end of life care </w:t>
      </w:r>
      <w:r w:rsidR="004D12E9">
        <w:rPr>
          <w:rFonts w:ascii="Times New Roman" w:hAnsi="Times New Roman" w:cs="Times New Roman"/>
        </w:rPr>
        <w:t>and</w:t>
      </w:r>
      <w:r w:rsidR="007F52E1" w:rsidRPr="00376593">
        <w:rPr>
          <w:rFonts w:ascii="Times New Roman" w:hAnsi="Times New Roman" w:cs="Times New Roman"/>
        </w:rPr>
        <w:t xml:space="preserve"> euthanasia</w:t>
      </w:r>
      <w:r w:rsidRPr="00376593">
        <w:rPr>
          <w:rFonts w:ascii="Times New Roman" w:hAnsi="Times New Roman" w:cs="Times New Roman"/>
        </w:rPr>
        <w:t xml:space="preserve"> in India</w:t>
      </w:r>
      <w:r w:rsidR="007F52E1" w:rsidRPr="00376593">
        <w:rPr>
          <w:rFonts w:ascii="Times New Roman" w:hAnsi="Times New Roman" w:cs="Times New Roman"/>
        </w:rPr>
        <w:t>.</w:t>
      </w:r>
      <w:r w:rsidR="00E902FB" w:rsidRPr="00376593">
        <w:rPr>
          <w:rFonts w:ascii="Times New Roman" w:hAnsi="Times New Roman" w:cs="Times New Roman"/>
        </w:rPr>
        <w:t xml:space="preserve"> </w:t>
      </w:r>
      <w:r w:rsidR="0069125B">
        <w:rPr>
          <w:rFonts w:ascii="Times New Roman" w:hAnsi="Times New Roman" w:cs="Times New Roman"/>
        </w:rPr>
        <w:t xml:space="preserve">This journal has addressed this extensively including </w:t>
      </w:r>
      <w:ins w:id="57" w:author="Admin" w:date="2018-09-19T18:34:00Z">
        <w:r w:rsidR="00726D9E">
          <w:rPr>
            <w:rFonts w:ascii="Times New Roman" w:hAnsi="Times New Roman" w:cs="Times New Roman"/>
          </w:rPr>
          <w:t xml:space="preserve">in </w:t>
        </w:r>
      </w:ins>
      <w:r w:rsidR="0069125B">
        <w:rPr>
          <w:rFonts w:ascii="Times New Roman" w:hAnsi="Times New Roman" w:cs="Times New Roman"/>
        </w:rPr>
        <w:t>a special theme issue</w:t>
      </w:r>
      <w:ins w:id="58" w:author="Admin" w:date="2018-09-22T07:23:00Z">
        <w:r w:rsidR="00E13E38">
          <w:rPr>
            <w:rFonts w:ascii="Times New Roman" w:hAnsi="Times New Roman" w:cs="Times New Roman"/>
          </w:rPr>
          <w:t xml:space="preserve"> on the subject</w:t>
        </w:r>
      </w:ins>
      <w:r w:rsidR="004D12E9">
        <w:rPr>
          <w:rFonts w:ascii="Times New Roman" w:hAnsi="Times New Roman" w:cs="Times New Roman"/>
        </w:rPr>
        <w:t xml:space="preserve"> (</w:t>
      </w:r>
      <w:commentRangeStart w:id="59"/>
      <w:r w:rsidR="004D12E9">
        <w:rPr>
          <w:rFonts w:ascii="Times New Roman" w:hAnsi="Times New Roman" w:cs="Times New Roman"/>
        </w:rPr>
        <w:t>11</w:t>
      </w:r>
      <w:commentRangeEnd w:id="59"/>
      <w:r w:rsidR="004D12E9">
        <w:rPr>
          <w:rStyle w:val="CommentReference"/>
        </w:rPr>
        <w:commentReference w:id="59"/>
      </w:r>
      <w:r w:rsidR="0069125B">
        <w:rPr>
          <w:rFonts w:ascii="Times New Roman" w:hAnsi="Times New Roman" w:cs="Times New Roman"/>
        </w:rPr>
        <w:t>)</w:t>
      </w:r>
    </w:p>
    <w:p w14:paraId="6C0276E6" w14:textId="77777777" w:rsidR="007F52E1" w:rsidRPr="00376593" w:rsidRDefault="007F52E1" w:rsidP="00376593">
      <w:pPr>
        <w:spacing w:line="480" w:lineRule="auto"/>
        <w:rPr>
          <w:rFonts w:ascii="Times New Roman" w:hAnsi="Times New Roman" w:cs="Times New Roman"/>
        </w:rPr>
      </w:pPr>
    </w:p>
    <w:p w14:paraId="2FDF8812" w14:textId="77777777" w:rsidR="007F52E1" w:rsidRPr="00376593" w:rsidRDefault="007F52E1" w:rsidP="00376593">
      <w:pPr>
        <w:spacing w:line="480" w:lineRule="auto"/>
        <w:rPr>
          <w:rFonts w:ascii="Times New Roman" w:hAnsi="Times New Roman" w:cs="Times New Roman"/>
        </w:rPr>
      </w:pPr>
    </w:p>
    <w:p w14:paraId="4C6C7394" w14:textId="05FC0891" w:rsidR="00FF27DC" w:rsidRPr="00376593" w:rsidRDefault="00376593" w:rsidP="00376593">
      <w:pPr>
        <w:spacing w:line="480" w:lineRule="auto"/>
        <w:rPr>
          <w:rFonts w:ascii="Times New Roman" w:hAnsi="Times New Roman" w:cs="Times New Roman"/>
        </w:rPr>
      </w:pPr>
      <w:r w:rsidRPr="00376593">
        <w:rPr>
          <w:rFonts w:ascii="Times New Roman" w:hAnsi="Times New Roman" w:cs="Times New Roman"/>
        </w:rPr>
        <w:t>It</w:t>
      </w:r>
      <w:r w:rsidR="009F0427" w:rsidRPr="00376593">
        <w:rPr>
          <w:rFonts w:ascii="Times New Roman" w:hAnsi="Times New Roman" w:cs="Times New Roman"/>
        </w:rPr>
        <w:t xml:space="preserve"> </w:t>
      </w:r>
      <w:r w:rsidR="00FF27DC" w:rsidRPr="00376593">
        <w:rPr>
          <w:rFonts w:ascii="Times New Roman" w:hAnsi="Times New Roman" w:cs="Times New Roman"/>
        </w:rPr>
        <w:t>is</w:t>
      </w:r>
      <w:r w:rsidR="006C7B48" w:rsidRPr="00376593">
        <w:rPr>
          <w:rFonts w:ascii="Times New Roman" w:hAnsi="Times New Roman" w:cs="Times New Roman"/>
        </w:rPr>
        <w:t xml:space="preserve"> </w:t>
      </w:r>
      <w:r w:rsidR="00554879" w:rsidRPr="00376593">
        <w:rPr>
          <w:rFonts w:ascii="Times New Roman" w:hAnsi="Times New Roman" w:cs="Times New Roman"/>
        </w:rPr>
        <w:t>per</w:t>
      </w:r>
      <w:r w:rsidR="006C7B48" w:rsidRPr="00376593">
        <w:rPr>
          <w:rFonts w:ascii="Times New Roman" w:hAnsi="Times New Roman" w:cs="Times New Roman"/>
        </w:rPr>
        <w:t>tinent to look back at the chron</w:t>
      </w:r>
      <w:r w:rsidR="00DC5F15" w:rsidRPr="00376593">
        <w:rPr>
          <w:rFonts w:ascii="Times New Roman" w:hAnsi="Times New Roman" w:cs="Times New Roman"/>
        </w:rPr>
        <w:t xml:space="preserve">ology of some of the history of the passage of the </w:t>
      </w:r>
      <w:ins w:id="60" w:author="Admin" w:date="2018-09-19T18:34:00Z">
        <w:r w:rsidR="00690FC9">
          <w:rPr>
            <w:rFonts w:ascii="Times New Roman" w:hAnsi="Times New Roman" w:cs="Times New Roman"/>
          </w:rPr>
          <w:t>T</w:t>
        </w:r>
      </w:ins>
      <w:r w:rsidR="00DC5F15" w:rsidRPr="00376593">
        <w:rPr>
          <w:rFonts w:ascii="Times New Roman" w:hAnsi="Times New Roman" w:cs="Times New Roman"/>
        </w:rPr>
        <w:t>HO</w:t>
      </w:r>
      <w:del w:id="61" w:author="Admin" w:date="2018-09-19T18:34:00Z">
        <w:r w:rsidR="00DC5F15" w:rsidRPr="00376593" w:rsidDel="00690FC9">
          <w:rPr>
            <w:rFonts w:ascii="Times New Roman" w:hAnsi="Times New Roman" w:cs="Times New Roman"/>
          </w:rPr>
          <w:delText>T</w:delText>
        </w:r>
      </w:del>
      <w:r w:rsidR="00DC5F15" w:rsidRPr="00376593">
        <w:rPr>
          <w:rFonts w:ascii="Times New Roman" w:hAnsi="Times New Roman" w:cs="Times New Roman"/>
        </w:rPr>
        <w:t xml:space="preserve">A </w:t>
      </w:r>
      <w:del w:id="62" w:author="Admin" w:date="2018-09-22T07:23:00Z">
        <w:r w:rsidR="00E902FB" w:rsidRPr="00376593" w:rsidDel="00E13E38">
          <w:rPr>
            <w:rFonts w:ascii="Times New Roman" w:hAnsi="Times New Roman" w:cs="Times New Roman"/>
          </w:rPr>
          <w:delText xml:space="preserve"> </w:delText>
        </w:r>
      </w:del>
      <w:r w:rsidR="00E902FB" w:rsidRPr="00376593">
        <w:rPr>
          <w:rFonts w:ascii="Times New Roman" w:hAnsi="Times New Roman" w:cs="Times New Roman"/>
        </w:rPr>
        <w:t xml:space="preserve">to understand </w:t>
      </w:r>
      <w:r w:rsidR="00DC5F15" w:rsidRPr="00376593">
        <w:rPr>
          <w:rFonts w:ascii="Times New Roman" w:hAnsi="Times New Roman" w:cs="Times New Roman"/>
        </w:rPr>
        <w:t xml:space="preserve">why we </w:t>
      </w:r>
      <w:r w:rsidR="00EE2C8E" w:rsidRPr="00376593">
        <w:rPr>
          <w:rFonts w:ascii="Times New Roman" w:hAnsi="Times New Roman" w:cs="Times New Roman"/>
        </w:rPr>
        <w:t xml:space="preserve">may </w:t>
      </w:r>
      <w:r w:rsidR="00DC5F15" w:rsidRPr="00376593">
        <w:rPr>
          <w:rFonts w:ascii="Times New Roman" w:hAnsi="Times New Roman" w:cs="Times New Roman"/>
        </w:rPr>
        <w:t>have reached this situation</w:t>
      </w:r>
      <w:r w:rsidR="00EE2C8E" w:rsidRPr="00376593">
        <w:rPr>
          <w:rFonts w:ascii="Times New Roman" w:hAnsi="Times New Roman" w:cs="Times New Roman"/>
        </w:rPr>
        <w:t xml:space="preserve"> in the first place</w:t>
      </w:r>
      <w:r w:rsidR="00554879" w:rsidRPr="00376593">
        <w:rPr>
          <w:rFonts w:ascii="Times New Roman" w:hAnsi="Times New Roman" w:cs="Times New Roman"/>
        </w:rPr>
        <w:t>. The concept of brain death in India was first raised in the public arena</w:t>
      </w:r>
      <w:ins w:id="63" w:author="Admin" w:date="2018-09-22T07:24:00Z">
        <w:r w:rsidR="00E13E38">
          <w:rPr>
            <w:rFonts w:ascii="Times New Roman" w:hAnsi="Times New Roman" w:cs="Times New Roman"/>
          </w:rPr>
          <w:t>,</w:t>
        </w:r>
      </w:ins>
      <w:r w:rsidR="00554879" w:rsidRPr="00376593">
        <w:rPr>
          <w:rFonts w:ascii="Times New Roman" w:hAnsi="Times New Roman" w:cs="Times New Roman"/>
        </w:rPr>
        <w:t xml:space="preserve"> </w:t>
      </w:r>
      <w:commentRangeStart w:id="64"/>
      <w:r w:rsidR="00554879" w:rsidRPr="00376593">
        <w:rPr>
          <w:rFonts w:ascii="Times New Roman" w:hAnsi="Times New Roman" w:cs="Times New Roman"/>
        </w:rPr>
        <w:t>not by those caring for terminally ill pati</w:t>
      </w:r>
      <w:r w:rsidR="00EE2C8E" w:rsidRPr="00376593">
        <w:rPr>
          <w:rFonts w:ascii="Times New Roman" w:hAnsi="Times New Roman" w:cs="Times New Roman"/>
        </w:rPr>
        <w:t>ents,</w:t>
      </w:r>
      <w:r w:rsidR="001D47FC" w:rsidRPr="00376593">
        <w:rPr>
          <w:rFonts w:ascii="Times New Roman" w:hAnsi="Times New Roman" w:cs="Times New Roman"/>
        </w:rPr>
        <w:t xml:space="preserve"> but </w:t>
      </w:r>
      <w:r w:rsidR="00554879" w:rsidRPr="00376593">
        <w:rPr>
          <w:rFonts w:ascii="Times New Roman" w:hAnsi="Times New Roman" w:cs="Times New Roman"/>
        </w:rPr>
        <w:t>by transplant s</w:t>
      </w:r>
      <w:r w:rsidR="001D47FC" w:rsidRPr="00376593">
        <w:rPr>
          <w:rFonts w:ascii="Times New Roman" w:hAnsi="Times New Roman" w:cs="Times New Roman"/>
        </w:rPr>
        <w:t xml:space="preserve">urgeons </w:t>
      </w:r>
      <w:commentRangeEnd w:id="64"/>
      <w:r w:rsidR="00CC72B0">
        <w:rPr>
          <w:rStyle w:val="CommentReference"/>
        </w:rPr>
        <w:commentReference w:id="64"/>
      </w:r>
      <w:r w:rsidR="001D47FC" w:rsidRPr="00376593">
        <w:rPr>
          <w:rFonts w:ascii="Times New Roman" w:hAnsi="Times New Roman" w:cs="Times New Roman"/>
        </w:rPr>
        <w:t>who ha</w:t>
      </w:r>
      <w:r w:rsidR="00B472D9" w:rsidRPr="00376593">
        <w:rPr>
          <w:rFonts w:ascii="Times New Roman" w:hAnsi="Times New Roman" w:cs="Times New Roman"/>
        </w:rPr>
        <w:t>d an opportunity to see</w:t>
      </w:r>
      <w:r w:rsidR="00FF27DC" w:rsidRPr="00376593">
        <w:rPr>
          <w:rFonts w:ascii="Times New Roman" w:hAnsi="Times New Roman" w:cs="Times New Roman"/>
        </w:rPr>
        <w:t xml:space="preserve"> deceased donor transplantation </w:t>
      </w:r>
      <w:r w:rsidR="001D47FC" w:rsidRPr="00376593">
        <w:rPr>
          <w:rFonts w:ascii="Times New Roman" w:hAnsi="Times New Roman" w:cs="Times New Roman"/>
        </w:rPr>
        <w:t xml:space="preserve">in </w:t>
      </w:r>
      <w:r w:rsidR="005674B3" w:rsidRPr="00376593">
        <w:rPr>
          <w:rFonts w:ascii="Times New Roman" w:hAnsi="Times New Roman" w:cs="Times New Roman"/>
        </w:rPr>
        <w:t>the West. This was</w:t>
      </w:r>
      <w:r w:rsidR="00554879" w:rsidRPr="00376593">
        <w:rPr>
          <w:rFonts w:ascii="Times New Roman" w:hAnsi="Times New Roman" w:cs="Times New Roman"/>
        </w:rPr>
        <w:t xml:space="preserve"> in the late 1980’s </w:t>
      </w:r>
      <w:r w:rsidR="00BC665C">
        <w:rPr>
          <w:rFonts w:ascii="Times New Roman" w:hAnsi="Times New Roman" w:cs="Times New Roman"/>
        </w:rPr>
        <w:t>and</w:t>
      </w:r>
      <w:r w:rsidR="00554879" w:rsidRPr="00376593">
        <w:rPr>
          <w:rFonts w:ascii="Times New Roman" w:hAnsi="Times New Roman" w:cs="Times New Roman"/>
        </w:rPr>
        <w:t xml:space="preserve"> early 1990’s when the </w:t>
      </w:r>
      <w:commentRangeStart w:id="65"/>
      <w:r w:rsidR="00554879" w:rsidRPr="00376593">
        <w:rPr>
          <w:rFonts w:ascii="Times New Roman" w:hAnsi="Times New Roman" w:cs="Times New Roman"/>
        </w:rPr>
        <w:t>organ trade was at it</w:t>
      </w:r>
      <w:r w:rsidR="00FF27DC" w:rsidRPr="00376593">
        <w:rPr>
          <w:rFonts w:ascii="Times New Roman" w:hAnsi="Times New Roman" w:cs="Times New Roman"/>
        </w:rPr>
        <w:t xml:space="preserve">s peak in India </w:t>
      </w:r>
      <w:r w:rsidR="00BC665C">
        <w:rPr>
          <w:rFonts w:ascii="Times New Roman" w:hAnsi="Times New Roman" w:cs="Times New Roman"/>
        </w:rPr>
        <w:t>and</w:t>
      </w:r>
      <w:r w:rsidR="00FF27DC" w:rsidRPr="00376593">
        <w:rPr>
          <w:rFonts w:ascii="Times New Roman" w:hAnsi="Times New Roman" w:cs="Times New Roman"/>
        </w:rPr>
        <w:t xml:space="preserve"> there was a hu</w:t>
      </w:r>
      <w:r w:rsidR="00554879" w:rsidRPr="00376593">
        <w:rPr>
          <w:rFonts w:ascii="Times New Roman" w:hAnsi="Times New Roman" w:cs="Times New Roman"/>
        </w:rPr>
        <w:t>ge public outcry</w:t>
      </w:r>
      <w:r w:rsidR="00FF27DC" w:rsidRPr="00376593">
        <w:rPr>
          <w:rFonts w:ascii="Times New Roman" w:hAnsi="Times New Roman" w:cs="Times New Roman"/>
        </w:rPr>
        <w:t xml:space="preserve"> on the issue</w:t>
      </w:r>
      <w:r w:rsidR="00EE2C8E" w:rsidRPr="00376593">
        <w:rPr>
          <w:rFonts w:ascii="Times New Roman" w:hAnsi="Times New Roman" w:cs="Times New Roman"/>
        </w:rPr>
        <w:t xml:space="preserve"> of kidney sale rackets</w:t>
      </w:r>
      <w:commentRangeEnd w:id="65"/>
      <w:r w:rsidR="00E13E38">
        <w:rPr>
          <w:rStyle w:val="CommentReference"/>
        </w:rPr>
        <w:commentReference w:id="65"/>
      </w:r>
      <w:r w:rsidR="00FF27DC" w:rsidRPr="00376593">
        <w:rPr>
          <w:rFonts w:ascii="Times New Roman" w:hAnsi="Times New Roman" w:cs="Times New Roman"/>
        </w:rPr>
        <w:t>. I</w:t>
      </w:r>
      <w:r w:rsidR="00554879" w:rsidRPr="00376593">
        <w:rPr>
          <w:rFonts w:ascii="Times New Roman" w:hAnsi="Times New Roman" w:cs="Times New Roman"/>
        </w:rPr>
        <w:t>t was thought that the p</w:t>
      </w:r>
      <w:r w:rsidR="005674B3" w:rsidRPr="00376593">
        <w:rPr>
          <w:rFonts w:ascii="Times New Roman" w:hAnsi="Times New Roman" w:cs="Times New Roman"/>
        </w:rPr>
        <w:t>romotion of deceased donation (</w:t>
      </w:r>
      <w:r w:rsidR="00554879" w:rsidRPr="00376593">
        <w:rPr>
          <w:rFonts w:ascii="Times New Roman" w:hAnsi="Times New Roman" w:cs="Times New Roman"/>
        </w:rPr>
        <w:t>by creating a large</w:t>
      </w:r>
      <w:r w:rsidR="005674B3" w:rsidRPr="00376593">
        <w:rPr>
          <w:rFonts w:ascii="Times New Roman" w:hAnsi="Times New Roman" w:cs="Times New Roman"/>
        </w:rPr>
        <w:t>r</w:t>
      </w:r>
      <w:r w:rsidR="00554879" w:rsidRPr="00376593">
        <w:rPr>
          <w:rFonts w:ascii="Times New Roman" w:hAnsi="Times New Roman" w:cs="Times New Roman"/>
        </w:rPr>
        <w:t xml:space="preserve"> pool of organs </w:t>
      </w:r>
      <w:r w:rsidR="005674B3" w:rsidRPr="00376593">
        <w:rPr>
          <w:rFonts w:ascii="Times New Roman" w:hAnsi="Times New Roman" w:cs="Times New Roman"/>
        </w:rPr>
        <w:t xml:space="preserve">available </w:t>
      </w:r>
      <w:r w:rsidR="00554879" w:rsidRPr="00376593">
        <w:rPr>
          <w:rFonts w:ascii="Times New Roman" w:hAnsi="Times New Roman" w:cs="Times New Roman"/>
        </w:rPr>
        <w:t>fo</w:t>
      </w:r>
      <w:r w:rsidR="005674B3" w:rsidRPr="00376593">
        <w:rPr>
          <w:rFonts w:ascii="Times New Roman" w:hAnsi="Times New Roman" w:cs="Times New Roman"/>
        </w:rPr>
        <w:t>r transplant) would</w:t>
      </w:r>
      <w:r w:rsidR="00EE2C8E" w:rsidRPr="00376593">
        <w:rPr>
          <w:rFonts w:ascii="Times New Roman" w:hAnsi="Times New Roman" w:cs="Times New Roman"/>
        </w:rPr>
        <w:t xml:space="preserve"> also</w:t>
      </w:r>
      <w:r w:rsidR="005674B3" w:rsidRPr="00376593">
        <w:rPr>
          <w:rFonts w:ascii="Times New Roman" w:hAnsi="Times New Roman" w:cs="Times New Roman"/>
        </w:rPr>
        <w:t xml:space="preserve"> counter the organ trade</w:t>
      </w:r>
      <w:r w:rsidR="00554879" w:rsidRPr="00376593">
        <w:rPr>
          <w:rFonts w:ascii="Times New Roman" w:hAnsi="Times New Roman" w:cs="Times New Roman"/>
        </w:rPr>
        <w:t>.</w:t>
      </w:r>
      <w:r w:rsidR="006C7B48" w:rsidRPr="00376593">
        <w:rPr>
          <w:rFonts w:ascii="Times New Roman" w:hAnsi="Times New Roman" w:cs="Times New Roman"/>
        </w:rPr>
        <w:t xml:space="preserve"> </w:t>
      </w:r>
      <w:r w:rsidR="00FF27DC" w:rsidRPr="00376593">
        <w:rPr>
          <w:rFonts w:ascii="Times New Roman" w:hAnsi="Times New Roman" w:cs="Times New Roman"/>
        </w:rPr>
        <w:t>Thus</w:t>
      </w:r>
      <w:r w:rsidR="00BC665C">
        <w:rPr>
          <w:rFonts w:ascii="Times New Roman" w:hAnsi="Times New Roman" w:cs="Times New Roman"/>
        </w:rPr>
        <w:t>,</w:t>
      </w:r>
      <w:r w:rsidR="00FF27DC" w:rsidRPr="00376593">
        <w:rPr>
          <w:rFonts w:ascii="Times New Roman" w:hAnsi="Times New Roman" w:cs="Times New Roman"/>
        </w:rPr>
        <w:t xml:space="preserve"> a group of surgeons from the All India Ins</w:t>
      </w:r>
      <w:r w:rsidR="005674B3" w:rsidRPr="00376593">
        <w:rPr>
          <w:rFonts w:ascii="Times New Roman" w:hAnsi="Times New Roman" w:cs="Times New Roman"/>
        </w:rPr>
        <w:t>titute of Medical Sciences</w:t>
      </w:r>
      <w:ins w:id="66" w:author="Admin" w:date="2018-09-22T06:59:00Z">
        <w:r w:rsidR="000B2D46">
          <w:rPr>
            <w:rFonts w:ascii="Times New Roman" w:hAnsi="Times New Roman" w:cs="Times New Roman"/>
          </w:rPr>
          <w:t>,</w:t>
        </w:r>
      </w:ins>
      <w:r w:rsidR="005674B3" w:rsidRPr="00376593">
        <w:rPr>
          <w:rFonts w:ascii="Times New Roman" w:hAnsi="Times New Roman" w:cs="Times New Roman"/>
        </w:rPr>
        <w:t xml:space="preserve"> through</w:t>
      </w:r>
      <w:r w:rsidR="00FF27DC" w:rsidRPr="00376593">
        <w:rPr>
          <w:rFonts w:ascii="Times New Roman" w:hAnsi="Times New Roman" w:cs="Times New Roman"/>
        </w:rPr>
        <w:t xml:space="preserve"> a series of public seminars</w:t>
      </w:r>
      <w:ins w:id="67" w:author="Admin" w:date="2018-09-22T06:59:00Z">
        <w:r w:rsidR="000B2D46">
          <w:rPr>
            <w:rFonts w:ascii="Times New Roman" w:hAnsi="Times New Roman" w:cs="Times New Roman"/>
          </w:rPr>
          <w:t>,</w:t>
        </w:r>
      </w:ins>
      <w:r w:rsidR="00FF27DC" w:rsidRPr="00376593">
        <w:rPr>
          <w:rFonts w:ascii="Times New Roman" w:hAnsi="Times New Roman" w:cs="Times New Roman"/>
        </w:rPr>
        <w:t xml:space="preserve"> lobbied with interested parliamentarians to consider enacting a law</w:t>
      </w:r>
      <w:r w:rsidR="0069125B">
        <w:rPr>
          <w:rFonts w:ascii="Times New Roman" w:hAnsi="Times New Roman" w:cs="Times New Roman"/>
        </w:rPr>
        <w:t xml:space="preserve"> </w:t>
      </w:r>
      <w:commentRangeStart w:id="68"/>
      <w:r w:rsidR="0069125B">
        <w:rPr>
          <w:rFonts w:ascii="Times New Roman" w:hAnsi="Times New Roman" w:cs="Times New Roman"/>
        </w:rPr>
        <w:t>(</w:t>
      </w:r>
      <w:proofErr w:type="gramStart"/>
      <w:r w:rsidR="003A12CF">
        <w:rPr>
          <w:rFonts w:ascii="Times New Roman" w:hAnsi="Times New Roman" w:cs="Times New Roman"/>
        </w:rPr>
        <w:t>12)</w:t>
      </w:r>
      <w:r w:rsidR="0069125B">
        <w:rPr>
          <w:rFonts w:ascii="Times New Roman" w:hAnsi="Times New Roman" w:cs="Times New Roman"/>
        </w:rPr>
        <w:t>ref</w:t>
      </w:r>
      <w:proofErr w:type="gramEnd"/>
      <w:r w:rsidR="0069125B">
        <w:rPr>
          <w:rFonts w:ascii="Times New Roman" w:hAnsi="Times New Roman" w:cs="Times New Roman"/>
        </w:rPr>
        <w:t xml:space="preserve"> </w:t>
      </w:r>
      <w:proofErr w:type="spellStart"/>
      <w:r w:rsidR="0069125B">
        <w:rPr>
          <w:rFonts w:ascii="Times New Roman" w:hAnsi="Times New Roman" w:cs="Times New Roman"/>
        </w:rPr>
        <w:t>Pande</w:t>
      </w:r>
      <w:proofErr w:type="spellEnd"/>
      <w:r w:rsidR="0069125B">
        <w:rPr>
          <w:rFonts w:ascii="Times New Roman" w:hAnsi="Times New Roman" w:cs="Times New Roman"/>
        </w:rPr>
        <w:t xml:space="preserve"> GK, Nundy S</w:t>
      </w:r>
      <w:commentRangeEnd w:id="68"/>
      <w:r w:rsidR="003A12CF">
        <w:rPr>
          <w:rStyle w:val="CommentReference"/>
        </w:rPr>
        <w:commentReference w:id="68"/>
      </w:r>
      <w:r w:rsidR="0069125B">
        <w:rPr>
          <w:rFonts w:ascii="Times New Roman" w:hAnsi="Times New Roman" w:cs="Times New Roman"/>
        </w:rPr>
        <w:t>)</w:t>
      </w:r>
      <w:r w:rsidR="00FF27DC" w:rsidRPr="00376593">
        <w:rPr>
          <w:rFonts w:ascii="Times New Roman" w:hAnsi="Times New Roman" w:cs="Times New Roman"/>
        </w:rPr>
        <w:t xml:space="preserve">.  </w:t>
      </w:r>
      <w:r w:rsidR="00554879" w:rsidRPr="00376593">
        <w:rPr>
          <w:rFonts w:ascii="Times New Roman" w:hAnsi="Times New Roman" w:cs="Times New Roman"/>
        </w:rPr>
        <w:t xml:space="preserve">This </w:t>
      </w:r>
      <w:r w:rsidR="00EE2C8E" w:rsidRPr="00376593">
        <w:rPr>
          <w:rFonts w:ascii="Times New Roman" w:hAnsi="Times New Roman" w:cs="Times New Roman"/>
        </w:rPr>
        <w:t xml:space="preserve">process </w:t>
      </w:r>
      <w:r w:rsidR="00554879" w:rsidRPr="00376593">
        <w:rPr>
          <w:rFonts w:ascii="Times New Roman" w:hAnsi="Times New Roman" w:cs="Times New Roman"/>
        </w:rPr>
        <w:t>res</w:t>
      </w:r>
      <w:r w:rsidR="005674B3" w:rsidRPr="00376593">
        <w:rPr>
          <w:rFonts w:ascii="Times New Roman" w:hAnsi="Times New Roman" w:cs="Times New Roman"/>
        </w:rPr>
        <w:t xml:space="preserve">ulted in the promulgation of </w:t>
      </w:r>
      <w:r w:rsidR="00FF27DC" w:rsidRPr="00376593">
        <w:rPr>
          <w:rFonts w:ascii="Times New Roman" w:hAnsi="Times New Roman" w:cs="Times New Roman"/>
        </w:rPr>
        <w:t xml:space="preserve">the </w:t>
      </w:r>
      <w:r w:rsidR="003A12CF">
        <w:rPr>
          <w:rFonts w:ascii="Times New Roman" w:hAnsi="Times New Roman" w:cs="Times New Roman"/>
        </w:rPr>
        <w:t xml:space="preserve">Transplantation of </w:t>
      </w:r>
      <w:r w:rsidR="009539E5" w:rsidRPr="00376593">
        <w:rPr>
          <w:rFonts w:ascii="Times New Roman" w:hAnsi="Times New Roman" w:cs="Times New Roman"/>
        </w:rPr>
        <w:t>H</w:t>
      </w:r>
      <w:r w:rsidR="00FF27DC" w:rsidRPr="00376593">
        <w:rPr>
          <w:rFonts w:ascii="Times New Roman" w:hAnsi="Times New Roman" w:cs="Times New Roman"/>
        </w:rPr>
        <w:t xml:space="preserve">uman </w:t>
      </w:r>
      <w:r w:rsidR="009539E5" w:rsidRPr="00376593">
        <w:rPr>
          <w:rFonts w:ascii="Times New Roman" w:hAnsi="Times New Roman" w:cs="Times New Roman"/>
        </w:rPr>
        <w:t>O</w:t>
      </w:r>
      <w:r w:rsidR="00FF27DC" w:rsidRPr="00376593">
        <w:rPr>
          <w:rFonts w:ascii="Times New Roman" w:hAnsi="Times New Roman" w:cs="Times New Roman"/>
        </w:rPr>
        <w:t xml:space="preserve">rgans </w:t>
      </w:r>
      <w:r w:rsidR="009539E5" w:rsidRPr="00376593">
        <w:rPr>
          <w:rFonts w:ascii="Times New Roman" w:hAnsi="Times New Roman" w:cs="Times New Roman"/>
        </w:rPr>
        <w:t>A</w:t>
      </w:r>
      <w:r w:rsidR="00FF27DC" w:rsidRPr="00376593">
        <w:rPr>
          <w:rFonts w:ascii="Times New Roman" w:hAnsi="Times New Roman" w:cs="Times New Roman"/>
        </w:rPr>
        <w:t>ct of 1994</w:t>
      </w:r>
      <w:r w:rsidR="0069125B">
        <w:rPr>
          <w:rFonts w:ascii="Times New Roman" w:hAnsi="Times New Roman" w:cs="Times New Roman"/>
        </w:rPr>
        <w:t xml:space="preserve"> (</w:t>
      </w:r>
      <w:commentRangeStart w:id="69"/>
      <w:r w:rsidR="003A12CF">
        <w:rPr>
          <w:rFonts w:ascii="Times New Roman" w:hAnsi="Times New Roman" w:cs="Times New Roman"/>
        </w:rPr>
        <w:t>13</w:t>
      </w:r>
      <w:commentRangeEnd w:id="69"/>
      <w:r w:rsidR="003A12CF">
        <w:rPr>
          <w:rStyle w:val="CommentReference"/>
        </w:rPr>
        <w:commentReference w:id="69"/>
      </w:r>
      <w:r w:rsidR="0069125B">
        <w:rPr>
          <w:rFonts w:ascii="Times New Roman" w:hAnsi="Times New Roman" w:cs="Times New Roman"/>
        </w:rPr>
        <w:t>)</w:t>
      </w:r>
      <w:r w:rsidR="00FF27DC" w:rsidRPr="00376593">
        <w:rPr>
          <w:rFonts w:ascii="Times New Roman" w:hAnsi="Times New Roman" w:cs="Times New Roman"/>
        </w:rPr>
        <w:t xml:space="preserve">, </w:t>
      </w:r>
      <w:r w:rsidR="009539E5" w:rsidRPr="00376593">
        <w:rPr>
          <w:rFonts w:ascii="Times New Roman" w:hAnsi="Times New Roman" w:cs="Times New Roman"/>
        </w:rPr>
        <w:t>which</w:t>
      </w:r>
      <w:del w:id="70" w:author="Admin" w:date="2018-09-22T07:25:00Z">
        <w:r w:rsidR="009539E5" w:rsidRPr="00376593" w:rsidDel="00E13E38">
          <w:rPr>
            <w:rFonts w:ascii="Times New Roman" w:hAnsi="Times New Roman" w:cs="Times New Roman"/>
          </w:rPr>
          <w:delText xml:space="preserve"> </w:delText>
        </w:r>
        <w:r w:rsidR="005674B3" w:rsidRPr="00376593" w:rsidDel="00E13E38">
          <w:rPr>
            <w:rFonts w:ascii="Times New Roman" w:hAnsi="Times New Roman" w:cs="Times New Roman"/>
          </w:rPr>
          <w:delText>thus</w:delText>
        </w:r>
      </w:del>
      <w:r w:rsidR="00FF27DC" w:rsidRPr="00376593">
        <w:rPr>
          <w:rFonts w:ascii="Times New Roman" w:hAnsi="Times New Roman" w:cs="Times New Roman"/>
        </w:rPr>
        <w:t xml:space="preserve"> </w:t>
      </w:r>
      <w:r w:rsidR="00554879" w:rsidRPr="00376593">
        <w:rPr>
          <w:rFonts w:ascii="Times New Roman" w:hAnsi="Times New Roman" w:cs="Times New Roman"/>
        </w:rPr>
        <w:t xml:space="preserve">combined the definition </w:t>
      </w:r>
      <w:r w:rsidR="003A12CF">
        <w:rPr>
          <w:rFonts w:ascii="Times New Roman" w:hAnsi="Times New Roman" w:cs="Times New Roman"/>
        </w:rPr>
        <w:t>and</w:t>
      </w:r>
      <w:r w:rsidR="00FF27DC" w:rsidRPr="00376593">
        <w:rPr>
          <w:rFonts w:ascii="Times New Roman" w:hAnsi="Times New Roman" w:cs="Times New Roman"/>
        </w:rPr>
        <w:t xml:space="preserve"> criteria for declaring</w:t>
      </w:r>
      <w:r w:rsidR="009539E5" w:rsidRPr="00376593">
        <w:rPr>
          <w:rFonts w:ascii="Times New Roman" w:hAnsi="Times New Roman" w:cs="Times New Roman"/>
        </w:rPr>
        <w:t xml:space="preserve"> brain death </w:t>
      </w:r>
      <w:r w:rsidR="00FF27DC" w:rsidRPr="00376593">
        <w:rPr>
          <w:rFonts w:ascii="Times New Roman" w:hAnsi="Times New Roman" w:cs="Times New Roman"/>
        </w:rPr>
        <w:t>with measures</w:t>
      </w:r>
      <w:r w:rsidR="00554879" w:rsidRPr="00376593">
        <w:rPr>
          <w:rFonts w:ascii="Times New Roman" w:hAnsi="Times New Roman" w:cs="Times New Roman"/>
        </w:rPr>
        <w:t xml:space="preserve"> to </w:t>
      </w:r>
      <w:r w:rsidR="009539E5" w:rsidRPr="00376593">
        <w:rPr>
          <w:rFonts w:ascii="Times New Roman" w:hAnsi="Times New Roman" w:cs="Times New Roman"/>
        </w:rPr>
        <w:t>control commercial trading</w:t>
      </w:r>
      <w:r w:rsidR="00FF27DC" w:rsidRPr="00376593">
        <w:rPr>
          <w:rFonts w:ascii="Times New Roman" w:hAnsi="Times New Roman" w:cs="Times New Roman"/>
        </w:rPr>
        <w:t xml:space="preserve"> of organs in the same document</w:t>
      </w:r>
      <w:r w:rsidR="009539E5" w:rsidRPr="00376593">
        <w:rPr>
          <w:rFonts w:ascii="Times New Roman" w:hAnsi="Times New Roman" w:cs="Times New Roman"/>
        </w:rPr>
        <w:t>. Thus</w:t>
      </w:r>
      <w:ins w:id="71" w:author="Admin" w:date="2018-09-19T19:00:00Z">
        <w:r w:rsidR="0046087B">
          <w:rPr>
            <w:rFonts w:ascii="Times New Roman" w:hAnsi="Times New Roman" w:cs="Times New Roman"/>
          </w:rPr>
          <w:t>,</w:t>
        </w:r>
      </w:ins>
      <w:r w:rsidR="009539E5" w:rsidRPr="00376593">
        <w:rPr>
          <w:rFonts w:ascii="Times New Roman" w:hAnsi="Times New Roman" w:cs="Times New Roman"/>
        </w:rPr>
        <w:t xml:space="preserve"> though</w:t>
      </w:r>
      <w:del w:id="72" w:author="Admin" w:date="2018-09-22T07:00:00Z">
        <w:r w:rsidR="009539E5" w:rsidRPr="00376593" w:rsidDel="000B2D46">
          <w:rPr>
            <w:rFonts w:ascii="Times New Roman" w:hAnsi="Times New Roman" w:cs="Times New Roman"/>
          </w:rPr>
          <w:delText xml:space="preserve"> it was</w:delText>
        </w:r>
      </w:del>
      <w:r w:rsidR="009539E5" w:rsidRPr="00376593">
        <w:rPr>
          <w:rFonts w:ascii="Times New Roman" w:hAnsi="Times New Roman" w:cs="Times New Roman"/>
        </w:rPr>
        <w:t xml:space="preserve"> not ex</w:t>
      </w:r>
      <w:r w:rsidR="006C7B48" w:rsidRPr="00376593">
        <w:rPr>
          <w:rFonts w:ascii="Times New Roman" w:hAnsi="Times New Roman" w:cs="Times New Roman"/>
        </w:rPr>
        <w:t>plicitly stated</w:t>
      </w:r>
      <w:del w:id="73" w:author="Admin" w:date="2018-09-22T07:00:00Z">
        <w:r w:rsidR="006C7B48" w:rsidRPr="00376593" w:rsidDel="000B2D46">
          <w:rPr>
            <w:rFonts w:ascii="Times New Roman" w:hAnsi="Times New Roman" w:cs="Times New Roman"/>
          </w:rPr>
          <w:delText xml:space="preserve"> so</w:delText>
        </w:r>
      </w:del>
      <w:r w:rsidR="006C7B48" w:rsidRPr="00376593">
        <w:rPr>
          <w:rFonts w:ascii="Times New Roman" w:hAnsi="Times New Roman" w:cs="Times New Roman"/>
        </w:rPr>
        <w:t xml:space="preserve">, </w:t>
      </w:r>
      <w:r w:rsidR="00EE2C8E" w:rsidRPr="00376593">
        <w:rPr>
          <w:rFonts w:ascii="Times New Roman" w:hAnsi="Times New Roman" w:cs="Times New Roman"/>
        </w:rPr>
        <w:t xml:space="preserve">it seemed </w:t>
      </w:r>
      <w:ins w:id="74" w:author="Admin" w:date="2018-09-22T07:00:00Z">
        <w:r w:rsidR="000B2D46">
          <w:rPr>
            <w:rFonts w:ascii="Times New Roman" w:hAnsi="Times New Roman" w:cs="Times New Roman"/>
          </w:rPr>
          <w:t>as if</w:t>
        </w:r>
      </w:ins>
      <w:del w:id="75" w:author="Admin" w:date="2018-09-22T07:00:00Z">
        <w:r w:rsidR="00EE2C8E" w:rsidRPr="00376593" w:rsidDel="000B2D46">
          <w:rPr>
            <w:rFonts w:ascii="Times New Roman" w:hAnsi="Times New Roman" w:cs="Times New Roman"/>
          </w:rPr>
          <w:delText>like</w:delText>
        </w:r>
      </w:del>
      <w:r w:rsidR="00EE2C8E" w:rsidRPr="00376593">
        <w:rPr>
          <w:rFonts w:ascii="Times New Roman" w:hAnsi="Times New Roman" w:cs="Times New Roman"/>
        </w:rPr>
        <w:t xml:space="preserve"> </w:t>
      </w:r>
      <w:r w:rsidR="009539E5" w:rsidRPr="00376593">
        <w:rPr>
          <w:rFonts w:ascii="Times New Roman" w:hAnsi="Times New Roman" w:cs="Times New Roman"/>
        </w:rPr>
        <w:t>brain</w:t>
      </w:r>
      <w:r w:rsidR="006C7B48" w:rsidRPr="00376593">
        <w:rPr>
          <w:rFonts w:ascii="Times New Roman" w:hAnsi="Times New Roman" w:cs="Times New Roman"/>
        </w:rPr>
        <w:t xml:space="preserve"> death was being legislated mainly</w:t>
      </w:r>
      <w:r w:rsidR="009539E5" w:rsidRPr="00376593">
        <w:rPr>
          <w:rFonts w:ascii="Times New Roman" w:hAnsi="Times New Roman" w:cs="Times New Roman"/>
        </w:rPr>
        <w:t xml:space="preserve"> for the purpose of organ donation. </w:t>
      </w:r>
      <w:del w:id="76" w:author="Admin" w:date="2018-09-22T07:26:00Z">
        <w:r w:rsidR="009539E5" w:rsidRPr="00376593" w:rsidDel="00E13E38">
          <w:rPr>
            <w:rFonts w:ascii="Times New Roman" w:hAnsi="Times New Roman" w:cs="Times New Roman"/>
          </w:rPr>
          <w:delText xml:space="preserve">Thus </w:delText>
        </w:r>
      </w:del>
      <w:r w:rsidR="00E13E38" w:rsidRPr="00376593">
        <w:rPr>
          <w:rFonts w:ascii="Times New Roman" w:hAnsi="Times New Roman" w:cs="Times New Roman"/>
        </w:rPr>
        <w:t>I</w:t>
      </w:r>
      <w:r w:rsidR="009539E5" w:rsidRPr="00376593">
        <w:rPr>
          <w:rFonts w:ascii="Times New Roman" w:hAnsi="Times New Roman" w:cs="Times New Roman"/>
        </w:rPr>
        <w:t xml:space="preserve">n their </w:t>
      </w:r>
      <w:r w:rsidR="00FF27DC" w:rsidRPr="00376593">
        <w:rPr>
          <w:rFonts w:ascii="Times New Roman" w:hAnsi="Times New Roman" w:cs="Times New Roman"/>
        </w:rPr>
        <w:t>enthusiasm</w:t>
      </w:r>
      <w:r w:rsidR="005674B3" w:rsidRPr="00376593">
        <w:rPr>
          <w:rFonts w:ascii="Times New Roman" w:hAnsi="Times New Roman" w:cs="Times New Roman"/>
        </w:rPr>
        <w:t xml:space="preserve"> </w:t>
      </w:r>
      <w:r w:rsidR="009539E5" w:rsidRPr="00376593">
        <w:rPr>
          <w:rFonts w:ascii="Times New Roman" w:hAnsi="Times New Roman" w:cs="Times New Roman"/>
        </w:rPr>
        <w:t xml:space="preserve">to push through a legislation which attempted to kill two birds </w:t>
      </w:r>
      <w:r w:rsidR="003A12CF">
        <w:rPr>
          <w:rFonts w:ascii="Times New Roman" w:hAnsi="Times New Roman" w:cs="Times New Roman"/>
        </w:rPr>
        <w:t>with</w:t>
      </w:r>
      <w:r w:rsidR="009539E5" w:rsidRPr="00376593">
        <w:rPr>
          <w:rFonts w:ascii="Times New Roman" w:hAnsi="Times New Roman" w:cs="Times New Roman"/>
        </w:rPr>
        <w:t xml:space="preserve"> one </w:t>
      </w:r>
      <w:r w:rsidR="005674B3" w:rsidRPr="00376593">
        <w:rPr>
          <w:rFonts w:ascii="Times New Roman" w:hAnsi="Times New Roman" w:cs="Times New Roman"/>
        </w:rPr>
        <w:t>stone</w:t>
      </w:r>
      <w:r w:rsidR="003A12CF">
        <w:rPr>
          <w:rFonts w:ascii="Times New Roman" w:hAnsi="Times New Roman" w:cs="Times New Roman"/>
        </w:rPr>
        <w:t>,</w:t>
      </w:r>
      <w:r w:rsidR="005674B3" w:rsidRPr="00376593">
        <w:rPr>
          <w:rFonts w:ascii="Times New Roman" w:hAnsi="Times New Roman" w:cs="Times New Roman"/>
        </w:rPr>
        <w:t xml:space="preserve"> policy makers </w:t>
      </w:r>
      <w:r w:rsidR="003A12CF">
        <w:rPr>
          <w:rFonts w:ascii="Times New Roman" w:hAnsi="Times New Roman" w:cs="Times New Roman"/>
        </w:rPr>
        <w:lastRenderedPageBreak/>
        <w:t xml:space="preserve">and </w:t>
      </w:r>
      <w:r w:rsidR="005674B3" w:rsidRPr="00376593">
        <w:rPr>
          <w:rFonts w:ascii="Times New Roman" w:hAnsi="Times New Roman" w:cs="Times New Roman"/>
        </w:rPr>
        <w:t xml:space="preserve">  </w:t>
      </w:r>
      <w:r w:rsidR="003A12CF">
        <w:rPr>
          <w:rFonts w:ascii="Times New Roman" w:hAnsi="Times New Roman" w:cs="Times New Roman"/>
        </w:rPr>
        <w:t>P</w:t>
      </w:r>
      <w:r w:rsidR="009539E5" w:rsidRPr="00376593">
        <w:rPr>
          <w:rFonts w:ascii="Times New Roman" w:hAnsi="Times New Roman" w:cs="Times New Roman"/>
        </w:rPr>
        <w:t xml:space="preserve">arliament </w:t>
      </w:r>
      <w:r w:rsidR="005674B3" w:rsidRPr="00376593">
        <w:rPr>
          <w:rFonts w:ascii="Times New Roman" w:hAnsi="Times New Roman" w:cs="Times New Roman"/>
        </w:rPr>
        <w:t xml:space="preserve">perhaps </w:t>
      </w:r>
      <w:r w:rsidR="009539E5" w:rsidRPr="00376593">
        <w:rPr>
          <w:rFonts w:ascii="Times New Roman" w:hAnsi="Times New Roman" w:cs="Times New Roman"/>
        </w:rPr>
        <w:t>made a fundamental</w:t>
      </w:r>
      <w:r w:rsidR="009F0427" w:rsidRPr="00376593">
        <w:rPr>
          <w:rFonts w:ascii="Times New Roman" w:hAnsi="Times New Roman" w:cs="Times New Roman"/>
        </w:rPr>
        <w:t xml:space="preserve"> </w:t>
      </w:r>
      <w:commentRangeStart w:id="77"/>
      <w:r w:rsidR="009F0427" w:rsidRPr="00376593">
        <w:rPr>
          <w:rFonts w:ascii="Times New Roman" w:hAnsi="Times New Roman" w:cs="Times New Roman"/>
        </w:rPr>
        <w:t>flaw</w:t>
      </w:r>
      <w:commentRangeEnd w:id="77"/>
      <w:r w:rsidR="003A12CF">
        <w:rPr>
          <w:rStyle w:val="CommentReference"/>
        </w:rPr>
        <w:commentReference w:id="77"/>
      </w:r>
      <w:r w:rsidR="009F0427" w:rsidRPr="00376593">
        <w:rPr>
          <w:rFonts w:ascii="Times New Roman" w:hAnsi="Times New Roman" w:cs="Times New Roman"/>
        </w:rPr>
        <w:t xml:space="preserve"> which</w:t>
      </w:r>
      <w:r w:rsidR="009539E5" w:rsidRPr="00376593">
        <w:rPr>
          <w:rFonts w:ascii="Times New Roman" w:hAnsi="Times New Roman" w:cs="Times New Roman"/>
        </w:rPr>
        <w:t xml:space="preserve"> now haunt</w:t>
      </w:r>
      <w:r w:rsidR="009F0427" w:rsidRPr="00376593">
        <w:rPr>
          <w:rFonts w:ascii="Times New Roman" w:hAnsi="Times New Roman" w:cs="Times New Roman"/>
        </w:rPr>
        <w:t>s</w:t>
      </w:r>
      <w:r w:rsidR="009539E5" w:rsidRPr="00376593">
        <w:rPr>
          <w:rFonts w:ascii="Times New Roman" w:hAnsi="Times New Roman" w:cs="Times New Roman"/>
        </w:rPr>
        <w:t xml:space="preserve"> us. </w:t>
      </w:r>
      <w:r w:rsidR="00B231CC" w:rsidRPr="00376593">
        <w:rPr>
          <w:rFonts w:ascii="Times New Roman" w:hAnsi="Times New Roman" w:cs="Times New Roman"/>
        </w:rPr>
        <w:t xml:space="preserve">Several </w:t>
      </w:r>
      <w:r w:rsidR="00FF27DC" w:rsidRPr="00376593">
        <w:rPr>
          <w:rFonts w:ascii="Times New Roman" w:hAnsi="Times New Roman" w:cs="Times New Roman"/>
        </w:rPr>
        <w:t xml:space="preserve">later amendments </w:t>
      </w:r>
      <w:del w:id="78" w:author="Admin" w:date="2018-09-19T18:13:00Z">
        <w:r w:rsidR="00B231CC" w:rsidRPr="00376593" w:rsidDel="00BC3D91">
          <w:rPr>
            <w:rFonts w:ascii="Times New Roman" w:hAnsi="Times New Roman" w:cs="Times New Roman"/>
          </w:rPr>
          <w:delText xml:space="preserve"> </w:delText>
        </w:r>
      </w:del>
      <w:r w:rsidR="003A12CF" w:rsidRPr="003A12CF">
        <w:rPr>
          <w:rFonts w:ascii="Times New Roman" w:hAnsi="Times New Roman" w:cs="Times New Roman"/>
          <w:color w:val="FF0000"/>
        </w:rPr>
        <w:t>have been made to</w:t>
      </w:r>
      <w:r w:rsidR="00B231CC" w:rsidRPr="00376593">
        <w:rPr>
          <w:rFonts w:ascii="Times New Roman" w:hAnsi="Times New Roman" w:cs="Times New Roman"/>
        </w:rPr>
        <w:t xml:space="preserve"> </w:t>
      </w:r>
      <w:r w:rsidR="003A12CF">
        <w:rPr>
          <w:rFonts w:ascii="Times New Roman" w:hAnsi="Times New Roman" w:cs="Times New Roman"/>
        </w:rPr>
        <w:t>T</w:t>
      </w:r>
      <w:r w:rsidR="00B231CC" w:rsidRPr="00376593">
        <w:rPr>
          <w:rFonts w:ascii="Times New Roman" w:hAnsi="Times New Roman" w:cs="Times New Roman"/>
        </w:rPr>
        <w:t>HOA</w:t>
      </w:r>
      <w:ins w:id="79" w:author="Admin" w:date="2018-09-19T18:35:00Z">
        <w:r w:rsidR="00690FC9">
          <w:rPr>
            <w:rFonts w:ascii="Times New Roman" w:hAnsi="Times New Roman" w:cs="Times New Roman"/>
          </w:rPr>
          <w:t>,</w:t>
        </w:r>
      </w:ins>
      <w:r w:rsidR="00B231CC" w:rsidRPr="00376593">
        <w:rPr>
          <w:rFonts w:ascii="Times New Roman" w:hAnsi="Times New Roman" w:cs="Times New Roman"/>
        </w:rPr>
        <w:t xml:space="preserve"> but </w:t>
      </w:r>
      <w:r w:rsidR="009F0427" w:rsidRPr="00376593">
        <w:rPr>
          <w:rFonts w:ascii="Times New Roman" w:hAnsi="Times New Roman" w:cs="Times New Roman"/>
        </w:rPr>
        <w:t xml:space="preserve">no </w:t>
      </w:r>
      <w:r w:rsidR="00B231CC" w:rsidRPr="00376593">
        <w:rPr>
          <w:rFonts w:ascii="Times New Roman" w:hAnsi="Times New Roman" w:cs="Times New Roman"/>
        </w:rPr>
        <w:t xml:space="preserve">effort </w:t>
      </w:r>
      <w:r w:rsidR="003A12CF" w:rsidRPr="003A12CF">
        <w:rPr>
          <w:rFonts w:ascii="Times New Roman" w:hAnsi="Times New Roman" w:cs="Times New Roman"/>
          <w:color w:val="FF0000"/>
        </w:rPr>
        <w:t xml:space="preserve">has been made </w:t>
      </w:r>
      <w:r w:rsidR="00B231CC" w:rsidRPr="00376593">
        <w:rPr>
          <w:rFonts w:ascii="Times New Roman" w:hAnsi="Times New Roman" w:cs="Times New Roman"/>
        </w:rPr>
        <w:t>to address this issue</w:t>
      </w:r>
      <w:r w:rsidR="009F0427" w:rsidRPr="00376593">
        <w:rPr>
          <w:rFonts w:ascii="Times New Roman" w:hAnsi="Times New Roman" w:cs="Times New Roman"/>
        </w:rPr>
        <w:t>.</w:t>
      </w:r>
    </w:p>
    <w:p w14:paraId="0B8FC3FB" w14:textId="77777777" w:rsidR="00FF27DC" w:rsidRPr="00376593" w:rsidRDefault="00FF27DC" w:rsidP="00376593">
      <w:pPr>
        <w:spacing w:line="480" w:lineRule="auto"/>
        <w:rPr>
          <w:rFonts w:ascii="Times New Roman" w:hAnsi="Times New Roman" w:cs="Times New Roman"/>
        </w:rPr>
      </w:pPr>
    </w:p>
    <w:p w14:paraId="255E2A5C" w14:textId="77777777" w:rsidR="00FF27DC" w:rsidRPr="00376593" w:rsidRDefault="00FF27DC" w:rsidP="00376593">
      <w:pPr>
        <w:spacing w:line="480" w:lineRule="auto"/>
        <w:rPr>
          <w:rFonts w:ascii="Times New Roman" w:hAnsi="Times New Roman" w:cs="Times New Roman"/>
        </w:rPr>
      </w:pPr>
    </w:p>
    <w:p w14:paraId="4E4EDA1D" w14:textId="699B18AD" w:rsidR="002F3825" w:rsidRPr="00376593" w:rsidRDefault="00E902FB" w:rsidP="00F53213">
      <w:pPr>
        <w:tabs>
          <w:tab w:val="left" w:pos="5040"/>
        </w:tabs>
        <w:spacing w:line="480" w:lineRule="auto"/>
        <w:rPr>
          <w:rFonts w:ascii="Times New Roman" w:hAnsi="Times New Roman" w:cs="Times New Roman"/>
        </w:rPr>
      </w:pPr>
      <w:r w:rsidRPr="00376593">
        <w:rPr>
          <w:rFonts w:ascii="Times New Roman" w:hAnsi="Times New Roman" w:cs="Times New Roman"/>
        </w:rPr>
        <w:t>T</w:t>
      </w:r>
      <w:r w:rsidR="00E40FCC" w:rsidRPr="00376593">
        <w:rPr>
          <w:rFonts w:ascii="Times New Roman" w:hAnsi="Times New Roman" w:cs="Times New Roman"/>
        </w:rPr>
        <w:t>he</w:t>
      </w:r>
      <w:r w:rsidR="00FF27DC" w:rsidRPr="00376593">
        <w:rPr>
          <w:rFonts w:ascii="Times New Roman" w:hAnsi="Times New Roman" w:cs="Times New Roman"/>
        </w:rPr>
        <w:t xml:space="preserve"> public </w:t>
      </w:r>
      <w:r w:rsidR="003A12CF">
        <w:rPr>
          <w:rFonts w:ascii="Times New Roman" w:hAnsi="Times New Roman" w:cs="Times New Roman"/>
        </w:rPr>
        <w:t>and</w:t>
      </w:r>
      <w:r w:rsidR="00E40FCC" w:rsidRPr="00376593">
        <w:rPr>
          <w:rFonts w:ascii="Times New Roman" w:hAnsi="Times New Roman" w:cs="Times New Roman"/>
        </w:rPr>
        <w:t xml:space="preserve"> judicial </w:t>
      </w:r>
      <w:r w:rsidR="00FF27DC" w:rsidRPr="00376593">
        <w:rPr>
          <w:rFonts w:ascii="Times New Roman" w:hAnsi="Times New Roman" w:cs="Times New Roman"/>
        </w:rPr>
        <w:t>d</w:t>
      </w:r>
      <w:r w:rsidR="00E40FCC" w:rsidRPr="00376593">
        <w:rPr>
          <w:rFonts w:ascii="Times New Roman" w:hAnsi="Times New Roman" w:cs="Times New Roman"/>
        </w:rPr>
        <w:t>iscourse on end of life care in India which</w:t>
      </w:r>
      <w:r w:rsidR="00FF27DC" w:rsidRPr="00376593">
        <w:rPr>
          <w:rFonts w:ascii="Times New Roman" w:hAnsi="Times New Roman" w:cs="Times New Roman"/>
        </w:rPr>
        <w:t xml:space="preserve"> </w:t>
      </w:r>
      <w:r w:rsidR="00E40FCC" w:rsidRPr="00376593">
        <w:rPr>
          <w:rFonts w:ascii="Times New Roman" w:hAnsi="Times New Roman" w:cs="Times New Roman"/>
        </w:rPr>
        <w:t xml:space="preserve">is now coming of age, was almost </w:t>
      </w:r>
      <w:proofErr w:type="spellStart"/>
      <w:r w:rsidR="00E40FCC" w:rsidRPr="00376593">
        <w:rPr>
          <w:rFonts w:ascii="Times New Roman" w:hAnsi="Times New Roman" w:cs="Times New Roman"/>
        </w:rPr>
        <w:t>non</w:t>
      </w:r>
      <w:del w:id="80" w:author="Admin" w:date="2018-09-19T18:14:00Z">
        <w:r w:rsidR="00E40FCC" w:rsidRPr="00376593" w:rsidDel="00BC3D91">
          <w:rPr>
            <w:rFonts w:ascii="Times New Roman" w:hAnsi="Times New Roman" w:cs="Times New Roman"/>
          </w:rPr>
          <w:delText xml:space="preserve"> </w:delText>
        </w:r>
      </w:del>
      <w:r w:rsidR="00E40FCC" w:rsidRPr="00376593">
        <w:rPr>
          <w:rFonts w:ascii="Times New Roman" w:hAnsi="Times New Roman" w:cs="Times New Roman"/>
        </w:rPr>
        <w:t>existent</w:t>
      </w:r>
      <w:proofErr w:type="spellEnd"/>
      <w:r w:rsidR="00E40FCC" w:rsidRPr="00376593">
        <w:rPr>
          <w:rFonts w:ascii="Times New Roman" w:hAnsi="Times New Roman" w:cs="Times New Roman"/>
        </w:rPr>
        <w:t xml:space="preserve"> in the early </w:t>
      </w:r>
      <w:r w:rsidR="0069125B">
        <w:rPr>
          <w:rFonts w:ascii="Times New Roman" w:hAnsi="Times New Roman" w:cs="Times New Roman"/>
        </w:rPr>
        <w:t>19</w:t>
      </w:r>
      <w:r w:rsidR="00E40FCC" w:rsidRPr="00376593">
        <w:rPr>
          <w:rFonts w:ascii="Times New Roman" w:hAnsi="Times New Roman" w:cs="Times New Roman"/>
        </w:rPr>
        <w:t xml:space="preserve">90’s when </w:t>
      </w:r>
      <w:r w:rsidR="003A12CF">
        <w:rPr>
          <w:rFonts w:ascii="Times New Roman" w:hAnsi="Times New Roman" w:cs="Times New Roman"/>
        </w:rPr>
        <w:t>T</w:t>
      </w:r>
      <w:r w:rsidR="00E40FCC" w:rsidRPr="00376593">
        <w:rPr>
          <w:rFonts w:ascii="Times New Roman" w:hAnsi="Times New Roman" w:cs="Times New Roman"/>
        </w:rPr>
        <w:t>HOA was passed</w:t>
      </w:r>
      <w:r w:rsidR="00FF27DC" w:rsidRPr="00376593">
        <w:rPr>
          <w:rFonts w:ascii="Times New Roman" w:hAnsi="Times New Roman" w:cs="Times New Roman"/>
        </w:rPr>
        <w:t>. Thus</w:t>
      </w:r>
      <w:ins w:id="81" w:author="Admin" w:date="2018-09-19T18:15:00Z">
        <w:r w:rsidR="00F53213">
          <w:rPr>
            <w:rFonts w:ascii="Times New Roman" w:hAnsi="Times New Roman" w:cs="Times New Roman"/>
          </w:rPr>
          <w:t>,</w:t>
        </w:r>
      </w:ins>
      <w:r w:rsidR="00FF27DC" w:rsidRPr="00376593">
        <w:rPr>
          <w:rFonts w:ascii="Times New Roman" w:hAnsi="Times New Roman" w:cs="Times New Roman"/>
        </w:rPr>
        <w:t xml:space="preserve"> </w:t>
      </w:r>
      <w:commentRangeStart w:id="82"/>
      <w:r w:rsidR="00FF27DC" w:rsidRPr="00376593">
        <w:rPr>
          <w:rFonts w:ascii="Times New Roman" w:hAnsi="Times New Roman" w:cs="Times New Roman"/>
        </w:rPr>
        <w:t xml:space="preserve">brain </w:t>
      </w:r>
      <w:r w:rsidR="00E40FCC" w:rsidRPr="00376593">
        <w:rPr>
          <w:rFonts w:ascii="Times New Roman" w:hAnsi="Times New Roman" w:cs="Times New Roman"/>
        </w:rPr>
        <w:t>death, which</w:t>
      </w:r>
      <w:r w:rsidR="00FF27DC" w:rsidRPr="00376593">
        <w:rPr>
          <w:rFonts w:ascii="Times New Roman" w:hAnsi="Times New Roman" w:cs="Times New Roman"/>
        </w:rPr>
        <w:t xml:space="preserve"> </w:t>
      </w:r>
      <w:r w:rsidR="00E40FCC" w:rsidRPr="00376593">
        <w:rPr>
          <w:rFonts w:ascii="Times New Roman" w:hAnsi="Times New Roman" w:cs="Times New Roman"/>
        </w:rPr>
        <w:t xml:space="preserve">is </w:t>
      </w:r>
      <w:r w:rsidR="00FF27DC" w:rsidRPr="00376593">
        <w:rPr>
          <w:rFonts w:ascii="Times New Roman" w:hAnsi="Times New Roman" w:cs="Times New Roman"/>
        </w:rPr>
        <w:t xml:space="preserve">an extreme form of futile care </w:t>
      </w:r>
      <w:commentRangeEnd w:id="82"/>
      <w:r w:rsidR="00F53213">
        <w:rPr>
          <w:rStyle w:val="CommentReference"/>
        </w:rPr>
        <w:commentReference w:id="82"/>
      </w:r>
      <w:r w:rsidR="003A12CF">
        <w:rPr>
          <w:rFonts w:ascii="Times New Roman" w:hAnsi="Times New Roman" w:cs="Times New Roman"/>
        </w:rPr>
        <w:t>and</w:t>
      </w:r>
      <w:r w:rsidR="00E40FCC" w:rsidRPr="00376593">
        <w:rPr>
          <w:rFonts w:ascii="Times New Roman" w:hAnsi="Times New Roman" w:cs="Times New Roman"/>
        </w:rPr>
        <w:t xml:space="preserve"> </w:t>
      </w:r>
      <w:ins w:id="83" w:author="Admin" w:date="2018-09-22T07:01:00Z">
        <w:r w:rsidR="000B2D46">
          <w:rPr>
            <w:rFonts w:ascii="Times New Roman" w:hAnsi="Times New Roman" w:cs="Times New Roman"/>
          </w:rPr>
          <w:t>provides</w:t>
        </w:r>
      </w:ins>
      <w:del w:id="84" w:author="Admin" w:date="2018-09-22T07:01:00Z">
        <w:r w:rsidR="00E40FCC" w:rsidRPr="00376593" w:rsidDel="000B2D46">
          <w:rPr>
            <w:rFonts w:ascii="Times New Roman" w:hAnsi="Times New Roman" w:cs="Times New Roman"/>
          </w:rPr>
          <w:delText>has</w:delText>
        </w:r>
      </w:del>
      <w:r w:rsidR="00E40FCC" w:rsidRPr="00376593">
        <w:rPr>
          <w:rFonts w:ascii="Times New Roman" w:hAnsi="Times New Roman" w:cs="Times New Roman"/>
        </w:rPr>
        <w:t xml:space="preserve"> the strongest case for terminating medical support</w:t>
      </w:r>
      <w:ins w:id="85" w:author="Admin" w:date="2018-09-22T07:01:00Z">
        <w:r w:rsidR="000B2D46">
          <w:rPr>
            <w:rFonts w:ascii="Times New Roman" w:hAnsi="Times New Roman" w:cs="Times New Roman"/>
          </w:rPr>
          <w:t>,</w:t>
        </w:r>
      </w:ins>
      <w:r w:rsidR="00E40FCC" w:rsidRPr="00376593">
        <w:rPr>
          <w:rFonts w:ascii="Times New Roman" w:hAnsi="Times New Roman" w:cs="Times New Roman"/>
        </w:rPr>
        <w:t xml:space="preserve"> emerged in isolation from the larger arena of futile care in terminal illnesses. Now</w:t>
      </w:r>
      <w:r w:rsidR="0049385B" w:rsidRPr="00376593">
        <w:rPr>
          <w:rFonts w:ascii="Times New Roman" w:hAnsi="Times New Roman" w:cs="Times New Roman"/>
        </w:rPr>
        <w:t>,</w:t>
      </w:r>
      <w:r w:rsidR="00E40FCC" w:rsidRPr="00376593">
        <w:rPr>
          <w:rFonts w:ascii="Times New Roman" w:hAnsi="Times New Roman" w:cs="Times New Roman"/>
        </w:rPr>
        <w:t xml:space="preserve"> </w:t>
      </w:r>
      <w:commentRangeStart w:id="86"/>
      <w:r w:rsidR="00E40FCC" w:rsidRPr="00376593">
        <w:rPr>
          <w:rFonts w:ascii="Times New Roman" w:hAnsi="Times New Roman" w:cs="Times New Roman"/>
        </w:rPr>
        <w:t>following successive court judg</w:t>
      </w:r>
      <w:del w:id="87" w:author="Admin" w:date="2018-09-22T07:01:00Z">
        <w:r w:rsidR="00E40FCC" w:rsidRPr="00376593" w:rsidDel="000B2D46">
          <w:rPr>
            <w:rFonts w:ascii="Times New Roman" w:hAnsi="Times New Roman" w:cs="Times New Roman"/>
          </w:rPr>
          <w:delText>e</w:delText>
        </w:r>
      </w:del>
      <w:r w:rsidR="00E40FCC" w:rsidRPr="00376593">
        <w:rPr>
          <w:rFonts w:ascii="Times New Roman" w:hAnsi="Times New Roman" w:cs="Times New Roman"/>
        </w:rPr>
        <w:t>ments including the recent landmark judg</w:t>
      </w:r>
      <w:del w:id="88" w:author="Admin" w:date="2018-09-22T07:01:00Z">
        <w:r w:rsidR="00E40FCC" w:rsidRPr="00376593" w:rsidDel="000B2D46">
          <w:rPr>
            <w:rFonts w:ascii="Times New Roman" w:hAnsi="Times New Roman" w:cs="Times New Roman"/>
          </w:rPr>
          <w:delText>e</w:delText>
        </w:r>
      </w:del>
      <w:r w:rsidR="00E40FCC" w:rsidRPr="00376593">
        <w:rPr>
          <w:rFonts w:ascii="Times New Roman" w:hAnsi="Times New Roman" w:cs="Times New Roman"/>
        </w:rPr>
        <w:t xml:space="preserve">ment of the Supreme Court </w:t>
      </w:r>
      <w:commentRangeEnd w:id="86"/>
      <w:r w:rsidR="003A12CF">
        <w:rPr>
          <w:rStyle w:val="CommentReference"/>
        </w:rPr>
        <w:commentReference w:id="86"/>
      </w:r>
      <w:r w:rsidR="00E40FCC" w:rsidRPr="00376593">
        <w:rPr>
          <w:rFonts w:ascii="Times New Roman" w:hAnsi="Times New Roman" w:cs="Times New Roman"/>
        </w:rPr>
        <w:t xml:space="preserve">when we seem to be slowly but surely moving towards recognising </w:t>
      </w:r>
      <w:r w:rsidR="0049385B" w:rsidRPr="00376593">
        <w:rPr>
          <w:rFonts w:ascii="Times New Roman" w:hAnsi="Times New Roman" w:cs="Times New Roman"/>
        </w:rPr>
        <w:t xml:space="preserve">some form of </w:t>
      </w:r>
      <w:r w:rsidR="00E40FCC" w:rsidRPr="00376593">
        <w:rPr>
          <w:rFonts w:ascii="Times New Roman" w:hAnsi="Times New Roman" w:cs="Times New Roman"/>
        </w:rPr>
        <w:t>euthanasia</w:t>
      </w:r>
      <w:r w:rsidR="0049385B" w:rsidRPr="00376593">
        <w:rPr>
          <w:rFonts w:ascii="Times New Roman" w:hAnsi="Times New Roman" w:cs="Times New Roman"/>
        </w:rPr>
        <w:t xml:space="preserve"> in </w:t>
      </w:r>
      <w:r w:rsidR="00E40FCC" w:rsidRPr="00376593">
        <w:rPr>
          <w:rFonts w:ascii="Times New Roman" w:hAnsi="Times New Roman" w:cs="Times New Roman"/>
        </w:rPr>
        <w:t xml:space="preserve">terminally ill patients, </w:t>
      </w:r>
      <w:r w:rsidR="00A06858">
        <w:rPr>
          <w:rFonts w:ascii="Times New Roman" w:hAnsi="Times New Roman" w:cs="Times New Roman"/>
        </w:rPr>
        <w:t>t</w:t>
      </w:r>
      <w:r w:rsidR="0049385B" w:rsidRPr="00376593">
        <w:rPr>
          <w:rFonts w:ascii="Times New Roman" w:hAnsi="Times New Roman" w:cs="Times New Roman"/>
        </w:rPr>
        <w:t xml:space="preserve">he fact that we continue to treat brain dead individuals with high end </w:t>
      </w:r>
      <w:r w:rsidR="00A06858">
        <w:rPr>
          <w:rFonts w:ascii="Times New Roman" w:hAnsi="Times New Roman" w:cs="Times New Roman"/>
        </w:rPr>
        <w:t>and</w:t>
      </w:r>
      <w:r w:rsidR="0049385B" w:rsidRPr="00376593">
        <w:rPr>
          <w:rFonts w:ascii="Times New Roman" w:hAnsi="Times New Roman" w:cs="Times New Roman"/>
        </w:rPr>
        <w:t xml:space="preserve"> costly intervent</w:t>
      </w:r>
      <w:r w:rsidR="005674B3" w:rsidRPr="00376593">
        <w:rPr>
          <w:rFonts w:ascii="Times New Roman" w:hAnsi="Times New Roman" w:cs="Times New Roman"/>
        </w:rPr>
        <w:t>ions is a travesty of the highest order</w:t>
      </w:r>
      <w:r w:rsidR="0049385B" w:rsidRPr="00376593">
        <w:rPr>
          <w:rFonts w:ascii="Times New Roman" w:hAnsi="Times New Roman" w:cs="Times New Roman"/>
        </w:rPr>
        <w:t>.</w:t>
      </w:r>
      <w:r w:rsidR="0069125B">
        <w:rPr>
          <w:rFonts w:ascii="Times New Roman" w:hAnsi="Times New Roman" w:cs="Times New Roman"/>
        </w:rPr>
        <w:t xml:space="preserve"> </w:t>
      </w:r>
      <w:r w:rsidR="00EE2C8E" w:rsidRPr="00376593">
        <w:rPr>
          <w:rFonts w:ascii="Times New Roman" w:hAnsi="Times New Roman" w:cs="Times New Roman"/>
        </w:rPr>
        <w:t xml:space="preserve">Thanks to the focus on donation, </w:t>
      </w:r>
      <w:r w:rsidR="002F3825" w:rsidRPr="00376593">
        <w:rPr>
          <w:rFonts w:ascii="Times New Roman" w:hAnsi="Times New Roman" w:cs="Times New Roman"/>
        </w:rPr>
        <w:t>care givers in intensive care units who are the first responders to a potential brain death situation</w:t>
      </w:r>
      <w:ins w:id="89" w:author="Admin" w:date="2018-09-22T07:02:00Z">
        <w:r w:rsidR="000B2D46">
          <w:rPr>
            <w:rFonts w:ascii="Times New Roman" w:hAnsi="Times New Roman" w:cs="Times New Roman"/>
          </w:rPr>
          <w:t>,</w:t>
        </w:r>
      </w:ins>
      <w:r w:rsidR="002F3825" w:rsidRPr="00376593">
        <w:rPr>
          <w:rFonts w:ascii="Times New Roman" w:hAnsi="Times New Roman" w:cs="Times New Roman"/>
        </w:rPr>
        <w:t xml:space="preserve"> see it in the </w:t>
      </w:r>
      <w:r w:rsidR="00EE2C8E" w:rsidRPr="00376593">
        <w:rPr>
          <w:rFonts w:ascii="Times New Roman" w:hAnsi="Times New Roman" w:cs="Times New Roman"/>
        </w:rPr>
        <w:t>‘</w:t>
      </w:r>
      <w:r w:rsidR="002F3825" w:rsidRPr="00376593">
        <w:rPr>
          <w:rFonts w:ascii="Times New Roman" w:hAnsi="Times New Roman" w:cs="Times New Roman"/>
        </w:rPr>
        <w:t>donation</w:t>
      </w:r>
      <w:r w:rsidR="00EE2C8E" w:rsidRPr="00376593">
        <w:rPr>
          <w:rFonts w:ascii="Times New Roman" w:hAnsi="Times New Roman" w:cs="Times New Roman"/>
        </w:rPr>
        <w:t>’</w:t>
      </w:r>
      <w:r w:rsidR="002F3825" w:rsidRPr="00376593">
        <w:rPr>
          <w:rFonts w:ascii="Times New Roman" w:hAnsi="Times New Roman" w:cs="Times New Roman"/>
        </w:rPr>
        <w:t xml:space="preserve"> paradigm rather than a </w:t>
      </w:r>
      <w:r w:rsidR="00EE2C8E" w:rsidRPr="00376593">
        <w:rPr>
          <w:rFonts w:ascii="Times New Roman" w:hAnsi="Times New Roman" w:cs="Times New Roman"/>
        </w:rPr>
        <w:t>‘</w:t>
      </w:r>
      <w:r w:rsidR="002F3825" w:rsidRPr="00376593">
        <w:rPr>
          <w:rFonts w:ascii="Times New Roman" w:hAnsi="Times New Roman" w:cs="Times New Roman"/>
        </w:rPr>
        <w:t>withdraw</w:t>
      </w:r>
      <w:r w:rsidR="00A06858">
        <w:rPr>
          <w:rFonts w:ascii="Times New Roman" w:hAnsi="Times New Roman" w:cs="Times New Roman"/>
        </w:rPr>
        <w:t>a</w:t>
      </w:r>
      <w:r w:rsidR="002F3825" w:rsidRPr="00376593">
        <w:rPr>
          <w:rFonts w:ascii="Times New Roman" w:hAnsi="Times New Roman" w:cs="Times New Roman"/>
        </w:rPr>
        <w:t>l of futile care</w:t>
      </w:r>
      <w:r w:rsidR="00EE2C8E" w:rsidRPr="00376593">
        <w:rPr>
          <w:rFonts w:ascii="Times New Roman" w:hAnsi="Times New Roman" w:cs="Times New Roman"/>
        </w:rPr>
        <w:t>’</w:t>
      </w:r>
      <w:r w:rsidR="002F3825" w:rsidRPr="00376593">
        <w:rPr>
          <w:rFonts w:ascii="Times New Roman" w:hAnsi="Times New Roman" w:cs="Times New Roman"/>
        </w:rPr>
        <w:t xml:space="preserve"> paradigm. </w:t>
      </w:r>
    </w:p>
    <w:p w14:paraId="16375F35" w14:textId="77777777" w:rsidR="00534811" w:rsidRPr="00376593" w:rsidRDefault="00534811" w:rsidP="00376593">
      <w:pPr>
        <w:spacing w:line="480" w:lineRule="auto"/>
        <w:rPr>
          <w:rFonts w:ascii="Times New Roman" w:hAnsi="Times New Roman" w:cs="Times New Roman"/>
        </w:rPr>
      </w:pPr>
    </w:p>
    <w:p w14:paraId="213EDF54" w14:textId="0D0DE7B4" w:rsidR="00BE617F" w:rsidRPr="00690FC9" w:rsidRDefault="00BE617F" w:rsidP="00376593">
      <w:pPr>
        <w:widowControl w:val="0"/>
        <w:autoSpaceDE w:val="0"/>
        <w:autoSpaceDN w:val="0"/>
        <w:adjustRightInd w:val="0"/>
        <w:spacing w:line="480" w:lineRule="auto"/>
        <w:rPr>
          <w:rFonts w:ascii="Times New Roman" w:hAnsi="Times New Roman" w:cs="Times New Roman"/>
          <w:lang w:val="en-US"/>
        </w:rPr>
      </w:pPr>
      <w:r w:rsidRPr="00690FC9">
        <w:rPr>
          <w:rFonts w:ascii="Times New Roman" w:hAnsi="Times New Roman" w:cs="Times New Roman"/>
          <w:lang w:val="en-US"/>
        </w:rPr>
        <w:t xml:space="preserve">This </w:t>
      </w:r>
      <w:commentRangeStart w:id="90"/>
      <w:r w:rsidRPr="00690FC9">
        <w:rPr>
          <w:rFonts w:ascii="Times New Roman" w:hAnsi="Times New Roman" w:cs="Times New Roman"/>
          <w:lang w:val="en-US"/>
        </w:rPr>
        <w:t>dichotomous</w:t>
      </w:r>
      <w:commentRangeEnd w:id="90"/>
      <w:r w:rsidR="00690FC9" w:rsidRPr="00690FC9">
        <w:rPr>
          <w:rStyle w:val="CommentReference"/>
        </w:rPr>
        <w:commentReference w:id="90"/>
      </w:r>
      <w:r w:rsidRPr="00690FC9">
        <w:rPr>
          <w:rFonts w:ascii="Times New Roman" w:hAnsi="Times New Roman" w:cs="Times New Roman"/>
          <w:lang w:val="en-US"/>
        </w:rPr>
        <w:t xml:space="preserve"> situation </w:t>
      </w:r>
      <w:r w:rsidR="00407CB1" w:rsidRPr="00690FC9">
        <w:rPr>
          <w:rFonts w:ascii="Times New Roman" w:hAnsi="Times New Roman" w:cs="Times New Roman"/>
          <w:lang w:val="en-US"/>
        </w:rPr>
        <w:t xml:space="preserve">also has another hugely problematic fallout which </w:t>
      </w:r>
      <w:r w:rsidR="00A06858" w:rsidRPr="00690FC9">
        <w:rPr>
          <w:rFonts w:ascii="Times New Roman" w:hAnsi="Times New Roman" w:cs="Times New Roman"/>
          <w:lang w:val="en-US"/>
        </w:rPr>
        <w:t>Shroff and Navin</w:t>
      </w:r>
      <w:r w:rsidR="00407CB1" w:rsidRPr="00690FC9">
        <w:rPr>
          <w:rFonts w:ascii="Times New Roman" w:hAnsi="Times New Roman" w:cs="Times New Roman"/>
          <w:lang w:val="en-US"/>
        </w:rPr>
        <w:t xml:space="preserve"> </w:t>
      </w:r>
      <w:r w:rsidR="002F3825" w:rsidRPr="00690FC9">
        <w:rPr>
          <w:rFonts w:ascii="Times New Roman" w:hAnsi="Times New Roman" w:cs="Times New Roman"/>
          <w:lang w:val="en-US"/>
        </w:rPr>
        <w:t>also refer to</w:t>
      </w:r>
      <w:r w:rsidR="00A06858" w:rsidRPr="00690FC9">
        <w:rPr>
          <w:rFonts w:ascii="Times New Roman" w:hAnsi="Times New Roman" w:cs="Times New Roman"/>
          <w:lang w:val="en-US"/>
        </w:rPr>
        <w:t xml:space="preserve"> (8)</w:t>
      </w:r>
      <w:r w:rsidR="00407CB1" w:rsidRPr="00690FC9">
        <w:rPr>
          <w:rFonts w:ascii="Times New Roman" w:hAnsi="Times New Roman" w:cs="Times New Roman"/>
          <w:lang w:val="en-US"/>
        </w:rPr>
        <w:t xml:space="preserve">. </w:t>
      </w:r>
      <w:r w:rsidR="00376593" w:rsidRPr="00690FC9">
        <w:rPr>
          <w:rFonts w:ascii="Times New Roman" w:hAnsi="Times New Roman" w:cs="Times New Roman"/>
          <w:lang w:val="en-US"/>
        </w:rPr>
        <w:t xml:space="preserve">When </w:t>
      </w:r>
      <w:r w:rsidR="00407CB1" w:rsidRPr="00690FC9">
        <w:rPr>
          <w:rFonts w:ascii="Times New Roman" w:hAnsi="Times New Roman" w:cs="Times New Roman"/>
          <w:lang w:val="en-US"/>
        </w:rPr>
        <w:t>b</w:t>
      </w:r>
      <w:r w:rsidRPr="00690FC9">
        <w:rPr>
          <w:rFonts w:ascii="Times New Roman" w:hAnsi="Times New Roman" w:cs="Times New Roman"/>
          <w:lang w:val="en-US"/>
        </w:rPr>
        <w:t xml:space="preserve">rain dead individuals </w:t>
      </w:r>
      <w:r w:rsidR="00376593" w:rsidRPr="00690FC9">
        <w:rPr>
          <w:rFonts w:ascii="Times New Roman" w:hAnsi="Times New Roman" w:cs="Times New Roman"/>
          <w:lang w:val="en-US"/>
        </w:rPr>
        <w:t xml:space="preserve">in private sector ICU’s </w:t>
      </w:r>
      <w:r w:rsidR="00407CB1" w:rsidRPr="00690FC9">
        <w:rPr>
          <w:rFonts w:ascii="Times New Roman" w:hAnsi="Times New Roman" w:cs="Times New Roman"/>
          <w:lang w:val="en-US"/>
        </w:rPr>
        <w:t xml:space="preserve">continue to </w:t>
      </w:r>
      <w:r w:rsidRPr="00690FC9">
        <w:rPr>
          <w:rFonts w:ascii="Times New Roman" w:hAnsi="Times New Roman" w:cs="Times New Roman"/>
          <w:lang w:val="en-US"/>
        </w:rPr>
        <w:t xml:space="preserve">receive organ support till cardiac arrest </w:t>
      </w:r>
      <w:r w:rsidR="00376593" w:rsidRPr="00690FC9">
        <w:rPr>
          <w:rFonts w:ascii="Times New Roman" w:hAnsi="Times New Roman" w:cs="Times New Roman"/>
          <w:lang w:val="en-US"/>
        </w:rPr>
        <w:t>this is associated with huge</w:t>
      </w:r>
      <w:r w:rsidRPr="00690FC9">
        <w:rPr>
          <w:rFonts w:ascii="Times New Roman" w:hAnsi="Times New Roman" w:cs="Times New Roman"/>
          <w:lang w:val="en-US"/>
        </w:rPr>
        <w:t xml:space="preserve"> costs (most intensive care beds in India are in the private sector where payment is largely out</w:t>
      </w:r>
      <w:r w:rsidR="00A06858" w:rsidRPr="00690FC9">
        <w:rPr>
          <w:rFonts w:ascii="Times New Roman" w:hAnsi="Times New Roman" w:cs="Times New Roman"/>
          <w:lang w:val="en-US"/>
        </w:rPr>
        <w:t>-</w:t>
      </w:r>
      <w:r w:rsidRPr="00690FC9">
        <w:rPr>
          <w:rFonts w:ascii="Times New Roman" w:hAnsi="Times New Roman" w:cs="Times New Roman"/>
          <w:lang w:val="en-US"/>
        </w:rPr>
        <w:t>of</w:t>
      </w:r>
      <w:r w:rsidR="00A06858" w:rsidRPr="00690FC9">
        <w:rPr>
          <w:rFonts w:ascii="Times New Roman" w:hAnsi="Times New Roman" w:cs="Times New Roman"/>
          <w:lang w:val="en-US"/>
        </w:rPr>
        <w:t>-</w:t>
      </w:r>
      <w:r w:rsidRPr="00690FC9">
        <w:rPr>
          <w:rFonts w:ascii="Times New Roman" w:hAnsi="Times New Roman" w:cs="Times New Roman"/>
          <w:lang w:val="en-US"/>
        </w:rPr>
        <w:t xml:space="preserve">pocket) leading to catastrophic expenses. </w:t>
      </w:r>
      <w:r w:rsidR="00407CB1" w:rsidRPr="00690FC9">
        <w:rPr>
          <w:rFonts w:ascii="Times New Roman" w:hAnsi="Times New Roman" w:cs="Times New Roman"/>
          <w:lang w:val="en-US"/>
        </w:rPr>
        <w:t xml:space="preserve">Given the current anger </w:t>
      </w:r>
      <w:r w:rsidR="00A06858" w:rsidRPr="00690FC9">
        <w:rPr>
          <w:rFonts w:ascii="Times New Roman" w:hAnsi="Times New Roman" w:cs="Times New Roman"/>
          <w:lang w:val="en-US"/>
        </w:rPr>
        <w:t>and</w:t>
      </w:r>
      <w:r w:rsidR="00407CB1" w:rsidRPr="00690FC9">
        <w:rPr>
          <w:rFonts w:ascii="Times New Roman" w:hAnsi="Times New Roman" w:cs="Times New Roman"/>
          <w:lang w:val="en-US"/>
        </w:rPr>
        <w:t xml:space="preserve"> mistrust that Indian citizens </w:t>
      </w:r>
      <w:r w:rsidR="00F53213" w:rsidRPr="00690FC9">
        <w:rPr>
          <w:rFonts w:ascii="Times New Roman" w:hAnsi="Times New Roman" w:cs="Times New Roman"/>
          <w:lang w:val="en-US"/>
        </w:rPr>
        <w:t>have</w:t>
      </w:r>
      <w:r w:rsidR="00376593" w:rsidRPr="00690FC9">
        <w:rPr>
          <w:rFonts w:ascii="Times New Roman" w:hAnsi="Times New Roman" w:cs="Times New Roman"/>
          <w:lang w:val="en-US"/>
        </w:rPr>
        <w:t xml:space="preserve"> about the high</w:t>
      </w:r>
      <w:r w:rsidR="00407CB1" w:rsidRPr="00690FC9">
        <w:rPr>
          <w:rFonts w:ascii="Times New Roman" w:hAnsi="Times New Roman" w:cs="Times New Roman"/>
          <w:lang w:val="en-US"/>
        </w:rPr>
        <w:t xml:space="preserve"> costs of care</w:t>
      </w:r>
      <w:r w:rsidR="00A06858" w:rsidRPr="00690FC9">
        <w:rPr>
          <w:rFonts w:ascii="Times New Roman" w:hAnsi="Times New Roman" w:cs="Times New Roman"/>
          <w:lang w:val="en-US"/>
        </w:rPr>
        <w:t>,</w:t>
      </w:r>
      <w:r w:rsidR="00407CB1" w:rsidRPr="00690FC9">
        <w:rPr>
          <w:rFonts w:ascii="Times New Roman" w:hAnsi="Times New Roman" w:cs="Times New Roman"/>
          <w:lang w:val="en-US"/>
        </w:rPr>
        <w:t xml:space="preserve"> this situation is ripe for </w:t>
      </w:r>
      <w:r w:rsidR="00A06858" w:rsidRPr="00690FC9">
        <w:rPr>
          <w:rFonts w:ascii="Times New Roman" w:hAnsi="Times New Roman" w:cs="Times New Roman"/>
          <w:lang w:val="en-US"/>
        </w:rPr>
        <w:t xml:space="preserve">a </w:t>
      </w:r>
      <w:r w:rsidR="00407CB1" w:rsidRPr="00690FC9">
        <w:rPr>
          <w:rFonts w:ascii="Times New Roman" w:hAnsi="Times New Roman" w:cs="Times New Roman"/>
          <w:lang w:val="en-US"/>
        </w:rPr>
        <w:t xml:space="preserve">potential </w:t>
      </w:r>
      <w:r w:rsidR="00376593" w:rsidRPr="00690FC9">
        <w:rPr>
          <w:rFonts w:ascii="Times New Roman" w:hAnsi="Times New Roman" w:cs="Times New Roman"/>
          <w:lang w:val="en-US"/>
        </w:rPr>
        <w:t>conflagration</w:t>
      </w:r>
      <w:r w:rsidR="00407CB1" w:rsidRPr="00690FC9">
        <w:rPr>
          <w:rFonts w:ascii="Times New Roman" w:hAnsi="Times New Roman" w:cs="Times New Roman"/>
          <w:lang w:val="en-US"/>
        </w:rPr>
        <w:t xml:space="preserve">. </w:t>
      </w:r>
      <w:commentRangeStart w:id="91"/>
      <w:r w:rsidR="00407CB1" w:rsidRPr="00690FC9">
        <w:rPr>
          <w:rFonts w:ascii="Times New Roman" w:hAnsi="Times New Roman" w:cs="Times New Roman"/>
          <w:lang w:val="en-US"/>
        </w:rPr>
        <w:t>In fact</w:t>
      </w:r>
      <w:r w:rsidR="00A06858" w:rsidRPr="00690FC9">
        <w:rPr>
          <w:rFonts w:ascii="Times New Roman" w:hAnsi="Times New Roman" w:cs="Times New Roman"/>
          <w:lang w:val="en-US"/>
        </w:rPr>
        <w:t>,</w:t>
      </w:r>
      <w:r w:rsidR="00407CB1" w:rsidRPr="00690FC9">
        <w:rPr>
          <w:rFonts w:ascii="Times New Roman" w:hAnsi="Times New Roman" w:cs="Times New Roman"/>
          <w:lang w:val="en-US"/>
        </w:rPr>
        <w:t xml:space="preserve"> it is possible that many intensive care doctors </w:t>
      </w:r>
      <w:r w:rsidR="00407CB1" w:rsidRPr="00690FC9">
        <w:rPr>
          <w:rFonts w:ascii="Times New Roman" w:hAnsi="Times New Roman" w:cs="Times New Roman"/>
          <w:lang w:val="en-US"/>
        </w:rPr>
        <w:lastRenderedPageBreak/>
        <w:t>knowing the potential dangers of this problem with the law do not venture into discussing brain death at all</w:t>
      </w:r>
      <w:commentRangeEnd w:id="91"/>
      <w:r w:rsidR="00164E2A">
        <w:rPr>
          <w:rStyle w:val="CommentReference"/>
        </w:rPr>
        <w:commentReference w:id="91"/>
      </w:r>
      <w:r w:rsidR="00A06858" w:rsidRPr="00690FC9">
        <w:rPr>
          <w:rFonts w:ascii="Times New Roman" w:hAnsi="Times New Roman" w:cs="Times New Roman"/>
          <w:lang w:val="en-US"/>
        </w:rPr>
        <w:t>;</w:t>
      </w:r>
      <w:r w:rsidR="00407CB1" w:rsidRPr="00690FC9">
        <w:rPr>
          <w:rFonts w:ascii="Times New Roman" w:hAnsi="Times New Roman" w:cs="Times New Roman"/>
          <w:lang w:val="en-US"/>
        </w:rPr>
        <w:t xml:space="preserve"> thus</w:t>
      </w:r>
      <w:commentRangeStart w:id="92"/>
      <w:ins w:id="93" w:author="Admin" w:date="2018-09-19T18:37:00Z">
        <w:r w:rsidR="00690FC9">
          <w:rPr>
            <w:rFonts w:ascii="Times New Roman" w:hAnsi="Times New Roman" w:cs="Times New Roman"/>
            <w:lang w:val="en-US"/>
          </w:rPr>
          <w:t>,</w:t>
        </w:r>
      </w:ins>
      <w:del w:id="94" w:author="Admin" w:date="2018-09-19T18:37:00Z">
        <w:r w:rsidR="00407CB1" w:rsidRPr="00690FC9" w:rsidDel="00690FC9">
          <w:rPr>
            <w:rFonts w:ascii="Times New Roman" w:hAnsi="Times New Roman" w:cs="Times New Roman"/>
            <w:lang w:val="en-US"/>
          </w:rPr>
          <w:delText xml:space="preserve"> </w:delText>
        </w:r>
      </w:del>
      <w:r w:rsidR="00A06858" w:rsidRPr="00690FC9">
        <w:rPr>
          <w:rFonts w:ascii="Times New Roman" w:hAnsi="Times New Roman" w:cs="Times New Roman"/>
          <w:lang w:val="en-US"/>
        </w:rPr>
        <w:t xml:space="preserve"> </w:t>
      </w:r>
      <w:r w:rsidR="00407CB1" w:rsidRPr="00690FC9">
        <w:rPr>
          <w:rFonts w:ascii="Times New Roman" w:hAnsi="Times New Roman" w:cs="Times New Roman"/>
          <w:lang w:val="en-US"/>
        </w:rPr>
        <w:t xml:space="preserve">impacting the potential for organ donation </w:t>
      </w:r>
      <w:r w:rsidR="00A06858" w:rsidRPr="00690FC9">
        <w:rPr>
          <w:rFonts w:ascii="Times New Roman" w:hAnsi="Times New Roman" w:cs="Times New Roman"/>
          <w:lang w:val="en-US"/>
        </w:rPr>
        <w:t xml:space="preserve">and </w:t>
      </w:r>
      <w:r w:rsidR="00407CB1" w:rsidRPr="00690FC9">
        <w:rPr>
          <w:rFonts w:ascii="Times New Roman" w:hAnsi="Times New Roman" w:cs="Times New Roman"/>
          <w:lang w:val="en-US"/>
        </w:rPr>
        <w:t xml:space="preserve">increasing </w:t>
      </w:r>
      <w:r w:rsidR="00A06858" w:rsidRPr="00690FC9">
        <w:rPr>
          <w:rFonts w:ascii="Times New Roman" w:hAnsi="Times New Roman" w:cs="Times New Roman"/>
          <w:lang w:val="en-US"/>
        </w:rPr>
        <w:t xml:space="preserve">the </w:t>
      </w:r>
      <w:r w:rsidR="00407CB1" w:rsidRPr="00690FC9">
        <w:rPr>
          <w:rFonts w:ascii="Times New Roman" w:hAnsi="Times New Roman" w:cs="Times New Roman"/>
          <w:lang w:val="en-US"/>
        </w:rPr>
        <w:t>costs of completely futile care</w:t>
      </w:r>
      <w:r w:rsidR="002D5767" w:rsidRPr="00690FC9">
        <w:rPr>
          <w:rFonts w:ascii="Times New Roman" w:hAnsi="Times New Roman" w:cs="Times New Roman"/>
          <w:lang w:val="en-US"/>
        </w:rPr>
        <w:t xml:space="preserve"> </w:t>
      </w:r>
      <w:del w:id="95" w:author="Admin" w:date="2018-09-19T18:37:00Z">
        <w:r w:rsidR="002D5767" w:rsidRPr="00690FC9" w:rsidDel="00690FC9">
          <w:rPr>
            <w:rFonts w:ascii="Times New Roman" w:hAnsi="Times New Roman" w:cs="Times New Roman"/>
            <w:lang w:val="en-US"/>
          </w:rPr>
          <w:delText xml:space="preserve"> </w:delText>
        </w:r>
      </w:del>
      <w:r w:rsidR="00A06858" w:rsidRPr="00690FC9">
        <w:rPr>
          <w:rFonts w:ascii="Times New Roman" w:hAnsi="Times New Roman" w:cs="Times New Roman"/>
          <w:lang w:val="en-US"/>
        </w:rPr>
        <w:t>and</w:t>
      </w:r>
      <w:r w:rsidR="00407CB1" w:rsidRPr="00690FC9">
        <w:rPr>
          <w:rFonts w:ascii="Times New Roman" w:hAnsi="Times New Roman" w:cs="Times New Roman"/>
          <w:lang w:val="en-US"/>
        </w:rPr>
        <w:t xml:space="preserve"> </w:t>
      </w:r>
      <w:commentRangeStart w:id="96"/>
      <w:r w:rsidR="00407CB1" w:rsidRPr="00690FC9">
        <w:rPr>
          <w:rFonts w:ascii="Times New Roman" w:hAnsi="Times New Roman" w:cs="Times New Roman"/>
          <w:lang w:val="en-US"/>
        </w:rPr>
        <w:t xml:space="preserve">indirectly </w:t>
      </w:r>
      <w:commentRangeEnd w:id="96"/>
      <w:r w:rsidR="00F53213" w:rsidRPr="00690FC9">
        <w:rPr>
          <w:rStyle w:val="CommentReference"/>
        </w:rPr>
        <w:commentReference w:id="96"/>
      </w:r>
      <w:r w:rsidR="00407CB1" w:rsidRPr="00690FC9">
        <w:rPr>
          <w:rFonts w:ascii="Times New Roman" w:hAnsi="Times New Roman" w:cs="Times New Roman"/>
          <w:lang w:val="en-US"/>
        </w:rPr>
        <w:t xml:space="preserve">reducing the availability of an ICU bed </w:t>
      </w:r>
      <w:r w:rsidR="00A06858" w:rsidRPr="00690FC9">
        <w:rPr>
          <w:rFonts w:ascii="Times New Roman" w:hAnsi="Times New Roman" w:cs="Times New Roman"/>
          <w:lang w:val="en-US"/>
        </w:rPr>
        <w:t>and</w:t>
      </w:r>
      <w:r w:rsidR="00407CB1" w:rsidRPr="00690FC9">
        <w:rPr>
          <w:rFonts w:ascii="Times New Roman" w:hAnsi="Times New Roman" w:cs="Times New Roman"/>
          <w:lang w:val="en-US"/>
        </w:rPr>
        <w:t xml:space="preserve"> ventilator which is an extremely scarce resource in India</w:t>
      </w:r>
      <w:commentRangeEnd w:id="92"/>
      <w:r w:rsidR="00164E2A">
        <w:rPr>
          <w:rStyle w:val="CommentReference"/>
        </w:rPr>
        <w:commentReference w:id="92"/>
      </w:r>
      <w:r w:rsidR="00407CB1" w:rsidRPr="00690FC9">
        <w:rPr>
          <w:rFonts w:ascii="Times New Roman" w:hAnsi="Times New Roman" w:cs="Times New Roman"/>
          <w:lang w:val="en-US"/>
        </w:rPr>
        <w:t xml:space="preserve">. </w:t>
      </w:r>
    </w:p>
    <w:p w14:paraId="16D5C04C" w14:textId="77777777" w:rsidR="00BE617F" w:rsidRPr="00376593" w:rsidRDefault="00BE617F" w:rsidP="00376593">
      <w:pPr>
        <w:spacing w:line="480" w:lineRule="auto"/>
        <w:rPr>
          <w:rFonts w:ascii="Times New Roman" w:hAnsi="Times New Roman" w:cs="Times New Roman"/>
        </w:rPr>
      </w:pPr>
    </w:p>
    <w:p w14:paraId="0ED95C05" w14:textId="77777777" w:rsidR="0049385B" w:rsidRPr="00376593" w:rsidRDefault="0049385B" w:rsidP="00376593">
      <w:pPr>
        <w:spacing w:line="480" w:lineRule="auto"/>
        <w:rPr>
          <w:rFonts w:ascii="Times New Roman" w:hAnsi="Times New Roman" w:cs="Times New Roman"/>
        </w:rPr>
      </w:pPr>
    </w:p>
    <w:p w14:paraId="33BB7B29" w14:textId="70E6C743" w:rsidR="00C901A1" w:rsidRPr="00376593" w:rsidRDefault="00C901A1" w:rsidP="00376593">
      <w:pPr>
        <w:spacing w:line="480" w:lineRule="auto"/>
        <w:rPr>
          <w:rFonts w:ascii="Times New Roman" w:hAnsi="Times New Roman" w:cs="Times New Roman"/>
        </w:rPr>
      </w:pPr>
      <w:r w:rsidRPr="00376593">
        <w:rPr>
          <w:rFonts w:ascii="Times New Roman" w:hAnsi="Times New Roman" w:cs="Times New Roman"/>
        </w:rPr>
        <w:t>It is strange that whil</w:t>
      </w:r>
      <w:r w:rsidR="00A06858">
        <w:rPr>
          <w:rFonts w:ascii="Times New Roman" w:hAnsi="Times New Roman" w:cs="Times New Roman"/>
        </w:rPr>
        <w:t>e</w:t>
      </w:r>
      <w:r w:rsidRPr="00376593">
        <w:rPr>
          <w:rFonts w:ascii="Times New Roman" w:hAnsi="Times New Roman" w:cs="Times New Roman"/>
        </w:rPr>
        <w:t xml:space="preserve"> on </w:t>
      </w:r>
      <w:ins w:id="97" w:author="Admin" w:date="2018-09-22T07:35:00Z">
        <w:r w:rsidR="00164E2A">
          <w:rPr>
            <w:rFonts w:ascii="Times New Roman" w:hAnsi="Times New Roman" w:cs="Times New Roman"/>
          </w:rPr>
          <w:t xml:space="preserve">the </w:t>
        </w:r>
      </w:ins>
      <w:r w:rsidRPr="00376593">
        <w:rPr>
          <w:rFonts w:ascii="Times New Roman" w:hAnsi="Times New Roman" w:cs="Times New Roman"/>
        </w:rPr>
        <w:t xml:space="preserve">one hand we have been unable to </w:t>
      </w:r>
      <w:r w:rsidR="001B021A" w:rsidRPr="00376593">
        <w:rPr>
          <w:rFonts w:ascii="Times New Roman" w:hAnsi="Times New Roman" w:cs="Times New Roman"/>
        </w:rPr>
        <w:t xml:space="preserve">deal with this  </w:t>
      </w:r>
      <w:r w:rsidR="00A06858">
        <w:rPr>
          <w:rFonts w:ascii="Times New Roman" w:hAnsi="Times New Roman" w:cs="Times New Roman"/>
        </w:rPr>
        <w:t xml:space="preserve"> </w:t>
      </w:r>
      <w:r w:rsidR="001B021A" w:rsidRPr="00376593">
        <w:rPr>
          <w:rFonts w:ascii="Times New Roman" w:hAnsi="Times New Roman" w:cs="Times New Roman"/>
        </w:rPr>
        <w:t>fundamental contradiction</w:t>
      </w:r>
      <w:r w:rsidRPr="00376593">
        <w:rPr>
          <w:rFonts w:ascii="Times New Roman" w:hAnsi="Times New Roman" w:cs="Times New Roman"/>
        </w:rPr>
        <w:t xml:space="preserve"> for decades, periodically</w:t>
      </w:r>
      <w:r w:rsidR="001B021A" w:rsidRPr="00376593">
        <w:rPr>
          <w:rFonts w:ascii="Times New Roman" w:hAnsi="Times New Roman" w:cs="Times New Roman"/>
        </w:rPr>
        <w:t xml:space="preserve"> there are calls for introducing</w:t>
      </w:r>
      <w:r w:rsidRPr="00376593">
        <w:rPr>
          <w:rFonts w:ascii="Times New Roman" w:hAnsi="Times New Roman" w:cs="Times New Roman"/>
        </w:rPr>
        <w:t xml:space="preserve"> </w:t>
      </w:r>
      <w:r w:rsidR="00376593" w:rsidRPr="00376593">
        <w:rPr>
          <w:rFonts w:ascii="Times New Roman" w:hAnsi="Times New Roman" w:cs="Times New Roman"/>
        </w:rPr>
        <w:t xml:space="preserve"> </w:t>
      </w:r>
      <w:ins w:id="98" w:author="Admin" w:date="2018-09-19T18:28:00Z">
        <w:r w:rsidR="00726D9E">
          <w:rPr>
            <w:rFonts w:ascii="Times New Roman" w:hAnsi="Times New Roman" w:cs="Times New Roman"/>
          </w:rPr>
          <w:t xml:space="preserve"> </w:t>
        </w:r>
      </w:ins>
      <w:r w:rsidR="00376593" w:rsidRPr="00376593">
        <w:rPr>
          <w:rFonts w:ascii="Times New Roman" w:hAnsi="Times New Roman" w:cs="Times New Roman"/>
        </w:rPr>
        <w:t xml:space="preserve">policies like </w:t>
      </w:r>
      <w:r w:rsidRPr="00376593">
        <w:rPr>
          <w:rFonts w:ascii="Times New Roman" w:hAnsi="Times New Roman" w:cs="Times New Roman"/>
        </w:rPr>
        <w:t>‘</w:t>
      </w:r>
      <w:r w:rsidR="001B021A" w:rsidRPr="00376593">
        <w:rPr>
          <w:rFonts w:ascii="Times New Roman" w:hAnsi="Times New Roman" w:cs="Times New Roman"/>
        </w:rPr>
        <w:t>presumed’ consent wherein all individuals who are brain dead are presumed to have agreed to donation unless they have expressed a</w:t>
      </w:r>
      <w:r w:rsidR="00A06858">
        <w:rPr>
          <w:rFonts w:ascii="Times New Roman" w:hAnsi="Times New Roman" w:cs="Times New Roman"/>
        </w:rPr>
        <w:t>n</w:t>
      </w:r>
      <w:r w:rsidR="001B021A" w:rsidRPr="00376593">
        <w:rPr>
          <w:rFonts w:ascii="Times New Roman" w:hAnsi="Times New Roman" w:cs="Times New Roman"/>
        </w:rPr>
        <w:t xml:space="preserve"> explicit wish against this in their lifetime</w:t>
      </w:r>
      <w:r w:rsidR="00376593" w:rsidRPr="00376593">
        <w:rPr>
          <w:rFonts w:ascii="Times New Roman" w:hAnsi="Times New Roman" w:cs="Times New Roman"/>
        </w:rPr>
        <w:t xml:space="preserve"> (</w:t>
      </w:r>
      <w:commentRangeStart w:id="99"/>
      <w:r w:rsidR="00D5027E">
        <w:rPr>
          <w:rFonts w:ascii="Times New Roman" w:hAnsi="Times New Roman" w:cs="Times New Roman"/>
        </w:rPr>
        <w:t>15</w:t>
      </w:r>
      <w:commentRangeEnd w:id="99"/>
      <w:r w:rsidR="00D5027E">
        <w:rPr>
          <w:rStyle w:val="CommentReference"/>
        </w:rPr>
        <w:commentReference w:id="99"/>
      </w:r>
      <w:r w:rsidR="00D5027E">
        <w:rPr>
          <w:rFonts w:ascii="Times New Roman" w:hAnsi="Times New Roman" w:cs="Times New Roman"/>
        </w:rPr>
        <w:t>)</w:t>
      </w:r>
      <w:r w:rsidR="00376593" w:rsidRPr="00376593">
        <w:rPr>
          <w:rFonts w:ascii="Times New Roman" w:hAnsi="Times New Roman" w:cs="Times New Roman"/>
        </w:rPr>
        <w:t>IJME ref</w:t>
      </w:r>
      <w:r w:rsidR="00690FC9" w:rsidRPr="00376593">
        <w:rPr>
          <w:rFonts w:ascii="Times New Roman" w:hAnsi="Times New Roman" w:cs="Times New Roman"/>
        </w:rPr>
        <w:t>).</w:t>
      </w:r>
      <w:r w:rsidR="001B021A" w:rsidRPr="00376593">
        <w:rPr>
          <w:rFonts w:ascii="Times New Roman" w:hAnsi="Times New Roman" w:cs="Times New Roman"/>
        </w:rPr>
        <w:t xml:space="preserve">  This is yet </w:t>
      </w:r>
      <w:r w:rsidR="00F365F1">
        <w:rPr>
          <w:rFonts w:ascii="Times New Roman" w:hAnsi="Times New Roman" w:cs="Times New Roman"/>
        </w:rPr>
        <w:t>a</w:t>
      </w:r>
      <w:r w:rsidR="001B021A" w:rsidRPr="00376593">
        <w:rPr>
          <w:rFonts w:ascii="Times New Roman" w:hAnsi="Times New Roman" w:cs="Times New Roman"/>
        </w:rPr>
        <w:t xml:space="preserve">gain a reflection of how the debate around end of life care in India often is informed more by the need for organs from the dead rather than the end of life care paradigm.  </w:t>
      </w:r>
    </w:p>
    <w:p w14:paraId="3A70A113" w14:textId="77777777" w:rsidR="00C901A1" w:rsidRPr="00376593" w:rsidRDefault="00C901A1" w:rsidP="00376593">
      <w:pPr>
        <w:spacing w:line="480" w:lineRule="auto"/>
        <w:rPr>
          <w:rFonts w:ascii="Times New Roman" w:hAnsi="Times New Roman" w:cs="Times New Roman"/>
        </w:rPr>
      </w:pPr>
    </w:p>
    <w:p w14:paraId="0ABFCE3A" w14:textId="08A57491" w:rsidR="003948FE" w:rsidRPr="00376593" w:rsidRDefault="00752366" w:rsidP="00376593">
      <w:pPr>
        <w:spacing w:line="480" w:lineRule="auto"/>
        <w:rPr>
          <w:rFonts w:ascii="Times New Roman" w:hAnsi="Times New Roman" w:cs="Times New Roman"/>
        </w:rPr>
      </w:pPr>
      <w:r w:rsidRPr="00376593">
        <w:rPr>
          <w:rFonts w:ascii="Times New Roman" w:hAnsi="Times New Roman" w:cs="Times New Roman"/>
        </w:rPr>
        <w:t xml:space="preserve">Shroff </w:t>
      </w:r>
      <w:r w:rsidR="00D5027E">
        <w:rPr>
          <w:rFonts w:ascii="Times New Roman" w:hAnsi="Times New Roman" w:cs="Times New Roman"/>
        </w:rPr>
        <w:t>and</w:t>
      </w:r>
      <w:r w:rsidR="008E1C65" w:rsidRPr="00376593">
        <w:rPr>
          <w:rFonts w:ascii="Times New Roman" w:hAnsi="Times New Roman" w:cs="Times New Roman"/>
        </w:rPr>
        <w:t xml:space="preserve"> Navin suggest legal remedies to correct this situation. These include a new version of </w:t>
      </w:r>
      <w:r w:rsidR="00D5027E">
        <w:rPr>
          <w:rFonts w:ascii="Times New Roman" w:hAnsi="Times New Roman" w:cs="Times New Roman"/>
        </w:rPr>
        <w:t>T</w:t>
      </w:r>
      <w:r w:rsidR="008E1C65" w:rsidRPr="00376593">
        <w:rPr>
          <w:rFonts w:ascii="Times New Roman" w:hAnsi="Times New Roman" w:cs="Times New Roman"/>
        </w:rPr>
        <w:t>he Regist</w:t>
      </w:r>
      <w:r w:rsidR="00D5027E">
        <w:rPr>
          <w:rFonts w:ascii="Times New Roman" w:hAnsi="Times New Roman" w:cs="Times New Roman"/>
        </w:rPr>
        <w:t>r</w:t>
      </w:r>
      <w:r w:rsidR="008E1C65" w:rsidRPr="00376593">
        <w:rPr>
          <w:rFonts w:ascii="Times New Roman" w:hAnsi="Times New Roman" w:cs="Times New Roman"/>
        </w:rPr>
        <w:t>ation of Birth &amp; Deaths Act</w:t>
      </w:r>
      <w:r w:rsidR="00D5027E">
        <w:rPr>
          <w:rFonts w:ascii="Times New Roman" w:hAnsi="Times New Roman" w:cs="Times New Roman"/>
        </w:rPr>
        <w:t>, 1969,</w:t>
      </w:r>
      <w:r w:rsidR="008E1C65" w:rsidRPr="00376593">
        <w:rPr>
          <w:rFonts w:ascii="Times New Roman" w:hAnsi="Times New Roman" w:cs="Times New Roman"/>
        </w:rPr>
        <w:t xml:space="preserve"> </w:t>
      </w:r>
      <w:r w:rsidR="00D5027E">
        <w:rPr>
          <w:rFonts w:ascii="Times New Roman" w:hAnsi="Times New Roman" w:cs="Times New Roman"/>
        </w:rPr>
        <w:t>and</w:t>
      </w:r>
      <w:r w:rsidR="008E1C65" w:rsidRPr="00376593">
        <w:rPr>
          <w:rFonts w:ascii="Times New Roman" w:hAnsi="Times New Roman" w:cs="Times New Roman"/>
        </w:rPr>
        <w:t xml:space="preserve"> a modification of the brain death form prescribed under </w:t>
      </w:r>
      <w:r w:rsidR="00D5027E">
        <w:rPr>
          <w:rFonts w:ascii="Times New Roman" w:hAnsi="Times New Roman" w:cs="Times New Roman"/>
        </w:rPr>
        <w:t>T</w:t>
      </w:r>
      <w:r w:rsidR="008E1C65" w:rsidRPr="00376593">
        <w:rPr>
          <w:rFonts w:ascii="Times New Roman" w:hAnsi="Times New Roman" w:cs="Times New Roman"/>
        </w:rPr>
        <w:t>HOA</w:t>
      </w:r>
      <w:r w:rsidR="00D5027E">
        <w:rPr>
          <w:rFonts w:ascii="Times New Roman" w:hAnsi="Times New Roman" w:cs="Times New Roman"/>
        </w:rPr>
        <w:t xml:space="preserve"> (8)</w:t>
      </w:r>
      <w:r w:rsidR="008E1C65" w:rsidRPr="00376593">
        <w:rPr>
          <w:rFonts w:ascii="Times New Roman" w:hAnsi="Times New Roman" w:cs="Times New Roman"/>
        </w:rPr>
        <w:t xml:space="preserve">. </w:t>
      </w:r>
      <w:commentRangeStart w:id="100"/>
      <w:r w:rsidR="008E1C65" w:rsidRPr="00376593">
        <w:rPr>
          <w:rFonts w:ascii="Times New Roman" w:hAnsi="Times New Roman" w:cs="Times New Roman"/>
        </w:rPr>
        <w:t xml:space="preserve">These are important suggestions but the question is who will lobby for them? </w:t>
      </w:r>
      <w:r w:rsidR="00534811" w:rsidRPr="00376593">
        <w:rPr>
          <w:rFonts w:ascii="Times New Roman" w:hAnsi="Times New Roman" w:cs="Times New Roman"/>
        </w:rPr>
        <w:t xml:space="preserve">The transplant community which </w:t>
      </w:r>
      <w:r w:rsidR="003948FE" w:rsidRPr="00376593">
        <w:rPr>
          <w:rFonts w:ascii="Times New Roman" w:hAnsi="Times New Roman" w:cs="Times New Roman"/>
        </w:rPr>
        <w:t>acted</w:t>
      </w:r>
      <w:r w:rsidR="006B7E64" w:rsidRPr="00376593">
        <w:rPr>
          <w:rFonts w:ascii="Times New Roman" w:hAnsi="Times New Roman" w:cs="Times New Roman"/>
        </w:rPr>
        <w:t xml:space="preserve"> decisively on </w:t>
      </w:r>
      <w:r w:rsidR="003948FE" w:rsidRPr="00376593">
        <w:rPr>
          <w:rFonts w:ascii="Times New Roman" w:hAnsi="Times New Roman" w:cs="Times New Roman"/>
        </w:rPr>
        <w:t>pushing legislation</w:t>
      </w:r>
      <w:r w:rsidR="006B7E64" w:rsidRPr="00376593">
        <w:rPr>
          <w:rFonts w:ascii="Times New Roman" w:hAnsi="Times New Roman" w:cs="Times New Roman"/>
        </w:rPr>
        <w:t xml:space="preserve"> </w:t>
      </w:r>
      <w:commentRangeEnd w:id="100"/>
      <w:r w:rsidR="003A63D6">
        <w:rPr>
          <w:rStyle w:val="CommentReference"/>
        </w:rPr>
        <w:commentReference w:id="100"/>
      </w:r>
      <w:r w:rsidR="006B7E64" w:rsidRPr="00376593">
        <w:rPr>
          <w:rFonts w:ascii="Times New Roman" w:hAnsi="Times New Roman" w:cs="Times New Roman"/>
        </w:rPr>
        <w:t xml:space="preserve">for </w:t>
      </w:r>
      <w:r w:rsidR="00D5027E">
        <w:rPr>
          <w:rFonts w:ascii="Times New Roman" w:hAnsi="Times New Roman" w:cs="Times New Roman"/>
        </w:rPr>
        <w:t>and</w:t>
      </w:r>
      <w:r w:rsidR="006B7E64" w:rsidRPr="00376593">
        <w:rPr>
          <w:rFonts w:ascii="Times New Roman" w:hAnsi="Times New Roman" w:cs="Times New Roman"/>
        </w:rPr>
        <w:t xml:space="preserve"> promoting deceased</w:t>
      </w:r>
      <w:r w:rsidR="00534811" w:rsidRPr="00376593">
        <w:rPr>
          <w:rFonts w:ascii="Times New Roman" w:hAnsi="Times New Roman" w:cs="Times New Roman"/>
        </w:rPr>
        <w:t xml:space="preserve"> donation </w:t>
      </w:r>
      <w:r w:rsidR="00460DD4" w:rsidRPr="00376593">
        <w:rPr>
          <w:rFonts w:ascii="Times New Roman" w:hAnsi="Times New Roman" w:cs="Times New Roman"/>
        </w:rPr>
        <w:t>will have to partly share the burden</w:t>
      </w:r>
      <w:r w:rsidR="008E1C65" w:rsidRPr="00376593">
        <w:rPr>
          <w:rFonts w:ascii="Times New Roman" w:hAnsi="Times New Roman" w:cs="Times New Roman"/>
        </w:rPr>
        <w:t>. They may</w:t>
      </w:r>
      <w:r w:rsidR="00534811" w:rsidRPr="00376593">
        <w:rPr>
          <w:rFonts w:ascii="Times New Roman" w:hAnsi="Times New Roman" w:cs="Times New Roman"/>
        </w:rPr>
        <w:t xml:space="preserve"> have to join forces with the growing movement for </w:t>
      </w:r>
      <w:commentRangeStart w:id="101"/>
      <w:r w:rsidR="00534811" w:rsidRPr="00376593">
        <w:rPr>
          <w:rFonts w:ascii="Times New Roman" w:hAnsi="Times New Roman" w:cs="Times New Roman"/>
        </w:rPr>
        <w:t>dignified end of life care which has successfully fought a prolonged legal battle on the issue</w:t>
      </w:r>
      <w:commentRangeEnd w:id="101"/>
      <w:r w:rsidR="00D5027E">
        <w:rPr>
          <w:rStyle w:val="CommentReference"/>
        </w:rPr>
        <w:commentReference w:id="101"/>
      </w:r>
      <w:r w:rsidR="00534811" w:rsidRPr="00376593">
        <w:rPr>
          <w:rFonts w:ascii="Times New Roman" w:hAnsi="Times New Roman" w:cs="Times New Roman"/>
        </w:rPr>
        <w:t xml:space="preserve">. </w:t>
      </w:r>
      <w:r w:rsidR="008E1C65" w:rsidRPr="00376593">
        <w:rPr>
          <w:rFonts w:ascii="Times New Roman" w:hAnsi="Times New Roman" w:cs="Times New Roman"/>
        </w:rPr>
        <w:t>Of course</w:t>
      </w:r>
      <w:r w:rsidR="00D5027E">
        <w:rPr>
          <w:rFonts w:ascii="Times New Roman" w:hAnsi="Times New Roman" w:cs="Times New Roman"/>
        </w:rPr>
        <w:t>,</w:t>
      </w:r>
      <w:r w:rsidR="008E1C65" w:rsidRPr="00376593">
        <w:rPr>
          <w:rFonts w:ascii="Times New Roman" w:hAnsi="Times New Roman" w:cs="Times New Roman"/>
        </w:rPr>
        <w:t xml:space="preserve"> the </w:t>
      </w:r>
      <w:r w:rsidR="00534811" w:rsidRPr="00376593">
        <w:rPr>
          <w:rFonts w:ascii="Times New Roman" w:hAnsi="Times New Roman" w:cs="Times New Roman"/>
        </w:rPr>
        <w:t>State</w:t>
      </w:r>
      <w:ins w:id="103" w:author="Admin" w:date="2018-09-22T07:17:00Z">
        <w:r w:rsidR="00E13E38">
          <w:rPr>
            <w:rFonts w:ascii="Times New Roman" w:hAnsi="Times New Roman" w:cs="Times New Roman"/>
          </w:rPr>
          <w:t>,</w:t>
        </w:r>
      </w:ins>
      <w:r w:rsidR="00534811" w:rsidRPr="00376593">
        <w:rPr>
          <w:rFonts w:ascii="Times New Roman" w:hAnsi="Times New Roman" w:cs="Times New Roman"/>
        </w:rPr>
        <w:t xml:space="preserve"> which promotes deceased donation</w:t>
      </w:r>
      <w:ins w:id="104" w:author="Admin" w:date="2018-09-22T07:17:00Z">
        <w:r w:rsidR="00E13E38">
          <w:rPr>
            <w:rFonts w:ascii="Times New Roman" w:hAnsi="Times New Roman" w:cs="Times New Roman"/>
          </w:rPr>
          <w:t>,</w:t>
        </w:r>
      </w:ins>
      <w:r w:rsidR="00534811" w:rsidRPr="00376593">
        <w:rPr>
          <w:rFonts w:ascii="Times New Roman" w:hAnsi="Times New Roman" w:cs="Times New Roman"/>
        </w:rPr>
        <w:t xml:space="preserve"> </w:t>
      </w:r>
      <w:r w:rsidR="003948FE" w:rsidRPr="00376593">
        <w:rPr>
          <w:rFonts w:ascii="Times New Roman" w:hAnsi="Times New Roman" w:cs="Times New Roman"/>
        </w:rPr>
        <w:t>can be the key</w:t>
      </w:r>
      <w:r w:rsidR="00534811" w:rsidRPr="00376593">
        <w:rPr>
          <w:rFonts w:ascii="Times New Roman" w:hAnsi="Times New Roman" w:cs="Times New Roman"/>
        </w:rPr>
        <w:t xml:space="preserve"> player to take this forward</w:t>
      </w:r>
      <w:r w:rsidR="003948FE" w:rsidRPr="00376593">
        <w:rPr>
          <w:rFonts w:ascii="Times New Roman" w:hAnsi="Times New Roman" w:cs="Times New Roman"/>
        </w:rPr>
        <w:t xml:space="preserve"> by actively s</w:t>
      </w:r>
      <w:r w:rsidR="008E1C65" w:rsidRPr="00376593">
        <w:rPr>
          <w:rFonts w:ascii="Times New Roman" w:hAnsi="Times New Roman" w:cs="Times New Roman"/>
        </w:rPr>
        <w:t>eeking legal sanction</w:t>
      </w:r>
      <w:r w:rsidR="003948FE" w:rsidRPr="00376593">
        <w:rPr>
          <w:rFonts w:ascii="Times New Roman" w:hAnsi="Times New Roman" w:cs="Times New Roman"/>
        </w:rPr>
        <w:t xml:space="preserve"> on the matter. </w:t>
      </w:r>
    </w:p>
    <w:p w14:paraId="5F3F5E12" w14:textId="77777777" w:rsidR="003948FE" w:rsidRPr="00376593" w:rsidRDefault="003948FE" w:rsidP="00376593">
      <w:pPr>
        <w:spacing w:line="480" w:lineRule="auto"/>
        <w:rPr>
          <w:rFonts w:ascii="Times New Roman" w:hAnsi="Times New Roman" w:cs="Times New Roman"/>
        </w:rPr>
      </w:pPr>
    </w:p>
    <w:p w14:paraId="67598EF0" w14:textId="4E75856A" w:rsidR="00E277FF" w:rsidRPr="00376593" w:rsidRDefault="003948FE" w:rsidP="00376593">
      <w:pPr>
        <w:spacing w:line="480" w:lineRule="auto"/>
        <w:rPr>
          <w:rFonts w:ascii="Times New Roman" w:hAnsi="Times New Roman" w:cs="Times New Roman"/>
        </w:rPr>
      </w:pPr>
      <w:r w:rsidRPr="00376593">
        <w:rPr>
          <w:rFonts w:ascii="Times New Roman" w:hAnsi="Times New Roman" w:cs="Times New Roman"/>
        </w:rPr>
        <w:lastRenderedPageBreak/>
        <w:t>There is already a growing discomfort with the fact that due to the domination of the private sector, deceased donations in India are largely servin</w:t>
      </w:r>
      <w:r w:rsidR="00EC6CC3" w:rsidRPr="00376593">
        <w:rPr>
          <w:rFonts w:ascii="Times New Roman" w:hAnsi="Times New Roman" w:cs="Times New Roman"/>
        </w:rPr>
        <w:t xml:space="preserve">g the interests of the rich </w:t>
      </w:r>
      <w:r w:rsidR="00D5027E">
        <w:rPr>
          <w:rFonts w:ascii="Times New Roman" w:hAnsi="Times New Roman" w:cs="Times New Roman"/>
        </w:rPr>
        <w:t>and</w:t>
      </w:r>
      <w:r w:rsidR="00EC6CC3" w:rsidRPr="00376593">
        <w:rPr>
          <w:rFonts w:ascii="Times New Roman" w:hAnsi="Times New Roman" w:cs="Times New Roman"/>
        </w:rPr>
        <w:t xml:space="preserve"> powerful. Thus</w:t>
      </w:r>
      <w:r w:rsidR="00D5027E">
        <w:rPr>
          <w:rFonts w:ascii="Times New Roman" w:hAnsi="Times New Roman" w:cs="Times New Roman"/>
        </w:rPr>
        <w:t>,</w:t>
      </w:r>
      <w:r w:rsidR="00EC6CC3" w:rsidRPr="00376593">
        <w:rPr>
          <w:rFonts w:ascii="Times New Roman" w:hAnsi="Times New Roman" w:cs="Times New Roman"/>
        </w:rPr>
        <w:t xml:space="preserve"> almost 25 years after the promulgation of </w:t>
      </w:r>
      <w:r w:rsidR="00D5027E">
        <w:rPr>
          <w:rFonts w:ascii="Times New Roman" w:hAnsi="Times New Roman" w:cs="Times New Roman"/>
        </w:rPr>
        <w:t>T</w:t>
      </w:r>
      <w:r w:rsidR="00EC6CC3" w:rsidRPr="00376593">
        <w:rPr>
          <w:rFonts w:ascii="Times New Roman" w:hAnsi="Times New Roman" w:cs="Times New Roman"/>
        </w:rPr>
        <w:t>HOA, if we don't correct this fundamental incongruity, the charge that</w:t>
      </w:r>
      <w:r w:rsidRPr="00376593">
        <w:rPr>
          <w:rFonts w:ascii="Times New Roman" w:hAnsi="Times New Roman" w:cs="Times New Roman"/>
        </w:rPr>
        <w:t xml:space="preserve"> for all the lofty claims about the </w:t>
      </w:r>
      <w:r w:rsidR="00376593" w:rsidRPr="00376593">
        <w:rPr>
          <w:rFonts w:ascii="Times New Roman" w:hAnsi="Times New Roman" w:cs="Times New Roman"/>
        </w:rPr>
        <w:t xml:space="preserve">goodness of deceased donation, </w:t>
      </w:r>
      <w:r w:rsidRPr="00376593">
        <w:rPr>
          <w:rFonts w:ascii="Times New Roman" w:hAnsi="Times New Roman" w:cs="Times New Roman"/>
        </w:rPr>
        <w:t xml:space="preserve">we have a narrow, utilitarian interest </w:t>
      </w:r>
      <w:r w:rsidR="00534811" w:rsidRPr="00376593">
        <w:rPr>
          <w:rFonts w:ascii="Times New Roman" w:hAnsi="Times New Roman" w:cs="Times New Roman"/>
        </w:rPr>
        <w:t xml:space="preserve">in the organs </w:t>
      </w:r>
      <w:r w:rsidR="00CF3E03" w:rsidRPr="00376593">
        <w:rPr>
          <w:rFonts w:ascii="Times New Roman" w:hAnsi="Times New Roman" w:cs="Times New Roman"/>
        </w:rPr>
        <w:t xml:space="preserve">of the dead </w:t>
      </w:r>
      <w:r w:rsidR="00534811" w:rsidRPr="00376593">
        <w:rPr>
          <w:rFonts w:ascii="Times New Roman" w:hAnsi="Times New Roman" w:cs="Times New Roman"/>
        </w:rPr>
        <w:t xml:space="preserve">will </w:t>
      </w:r>
      <w:r w:rsidR="00EC6CC3" w:rsidRPr="00376593">
        <w:rPr>
          <w:rFonts w:ascii="Times New Roman" w:hAnsi="Times New Roman" w:cs="Times New Roman"/>
        </w:rPr>
        <w:t xml:space="preserve">unfortunately </w:t>
      </w:r>
      <w:r w:rsidR="00534811" w:rsidRPr="00376593">
        <w:rPr>
          <w:rFonts w:ascii="Times New Roman" w:hAnsi="Times New Roman" w:cs="Times New Roman"/>
        </w:rPr>
        <w:t xml:space="preserve">sound true. </w:t>
      </w:r>
      <w:r w:rsidR="00CF3E03" w:rsidRPr="00376593">
        <w:rPr>
          <w:rFonts w:ascii="Times New Roman" w:hAnsi="Times New Roman" w:cs="Times New Roman"/>
        </w:rPr>
        <w:t xml:space="preserve"> </w:t>
      </w:r>
      <w:r w:rsidR="00E277FF" w:rsidRPr="00376593">
        <w:rPr>
          <w:rFonts w:ascii="Times New Roman" w:hAnsi="Times New Roman" w:cs="Times New Roman"/>
        </w:rPr>
        <w:t>Thus</w:t>
      </w:r>
      <w:ins w:id="105" w:author="Admin" w:date="2018-09-22T07:17:00Z">
        <w:r w:rsidR="00E13E38">
          <w:rPr>
            <w:rFonts w:ascii="Times New Roman" w:hAnsi="Times New Roman" w:cs="Times New Roman"/>
          </w:rPr>
          <w:t>,</w:t>
        </w:r>
      </w:ins>
      <w:r w:rsidR="00E277FF" w:rsidRPr="00376593">
        <w:rPr>
          <w:rFonts w:ascii="Times New Roman" w:hAnsi="Times New Roman" w:cs="Times New Roman"/>
        </w:rPr>
        <w:t xml:space="preserve"> Shroff </w:t>
      </w:r>
      <w:r w:rsidR="00D5027E">
        <w:rPr>
          <w:rFonts w:ascii="Times New Roman" w:hAnsi="Times New Roman" w:cs="Times New Roman"/>
        </w:rPr>
        <w:t>and</w:t>
      </w:r>
      <w:r w:rsidR="00E277FF" w:rsidRPr="00376593">
        <w:rPr>
          <w:rFonts w:ascii="Times New Roman" w:hAnsi="Times New Roman" w:cs="Times New Roman"/>
        </w:rPr>
        <w:t xml:space="preserve"> </w:t>
      </w:r>
      <w:proofErr w:type="spellStart"/>
      <w:r w:rsidR="00E277FF" w:rsidRPr="00376593">
        <w:rPr>
          <w:rFonts w:ascii="Times New Roman" w:hAnsi="Times New Roman" w:cs="Times New Roman"/>
        </w:rPr>
        <w:t>Navin</w:t>
      </w:r>
      <w:r w:rsidR="00D5027E">
        <w:rPr>
          <w:rFonts w:ascii="Times New Roman" w:hAnsi="Times New Roman" w:cs="Times New Roman"/>
        </w:rPr>
        <w:t>’s</w:t>
      </w:r>
      <w:proofErr w:type="spellEnd"/>
      <w:r w:rsidR="00E277FF" w:rsidRPr="00376593">
        <w:rPr>
          <w:rFonts w:ascii="Times New Roman" w:hAnsi="Times New Roman" w:cs="Times New Roman"/>
        </w:rPr>
        <w:t xml:space="preserve"> public plea through the pages of this journal to urgently correct this </w:t>
      </w:r>
      <w:r w:rsidR="0069125B">
        <w:rPr>
          <w:rFonts w:ascii="Times New Roman" w:hAnsi="Times New Roman" w:cs="Times New Roman"/>
        </w:rPr>
        <w:t xml:space="preserve">obvious </w:t>
      </w:r>
      <w:r w:rsidR="00D5027E">
        <w:rPr>
          <w:rFonts w:ascii="Times New Roman" w:hAnsi="Times New Roman" w:cs="Times New Roman"/>
        </w:rPr>
        <w:t>and</w:t>
      </w:r>
      <w:r w:rsidR="0069125B">
        <w:rPr>
          <w:rFonts w:ascii="Times New Roman" w:hAnsi="Times New Roman" w:cs="Times New Roman"/>
        </w:rPr>
        <w:t xml:space="preserve"> dangerous </w:t>
      </w:r>
      <w:commentRangeStart w:id="106"/>
      <w:r w:rsidR="00E277FF" w:rsidRPr="00376593">
        <w:rPr>
          <w:rFonts w:ascii="Times New Roman" w:hAnsi="Times New Roman" w:cs="Times New Roman"/>
        </w:rPr>
        <w:t>dichotomy</w:t>
      </w:r>
      <w:commentRangeEnd w:id="106"/>
      <w:r w:rsidR="00D5027E">
        <w:rPr>
          <w:rStyle w:val="CommentReference"/>
        </w:rPr>
        <w:commentReference w:id="106"/>
      </w:r>
      <w:r w:rsidR="00E277FF" w:rsidRPr="00376593">
        <w:rPr>
          <w:rFonts w:ascii="Times New Roman" w:hAnsi="Times New Roman" w:cs="Times New Roman"/>
        </w:rPr>
        <w:t xml:space="preserve"> is critical </w:t>
      </w:r>
      <w:del w:id="107" w:author="Admin" w:date="2018-09-19T18:38:00Z">
        <w:r w:rsidR="00E277FF" w:rsidRPr="00376593" w:rsidDel="00690FC9">
          <w:rPr>
            <w:rFonts w:ascii="Times New Roman" w:hAnsi="Times New Roman" w:cs="Times New Roman"/>
          </w:rPr>
          <w:delText xml:space="preserve"> </w:delText>
        </w:r>
      </w:del>
      <w:ins w:id="108" w:author="Admin" w:date="2018-09-19T18:26:00Z">
        <w:r w:rsidR="00726D9E">
          <w:rPr>
            <w:rFonts w:ascii="Times New Roman" w:hAnsi="Times New Roman" w:cs="Times New Roman"/>
          </w:rPr>
          <w:t>and</w:t>
        </w:r>
      </w:ins>
      <w:r w:rsidR="00E277FF" w:rsidRPr="00376593">
        <w:rPr>
          <w:rFonts w:ascii="Times New Roman" w:hAnsi="Times New Roman" w:cs="Times New Roman"/>
        </w:rPr>
        <w:t xml:space="preserve"> long over</w:t>
      </w:r>
      <w:del w:id="109" w:author="Admin" w:date="2018-09-19T18:38:00Z">
        <w:r w:rsidR="00E277FF" w:rsidRPr="00376593" w:rsidDel="00690FC9">
          <w:rPr>
            <w:rFonts w:ascii="Times New Roman" w:hAnsi="Times New Roman" w:cs="Times New Roman"/>
          </w:rPr>
          <w:delText xml:space="preserve"> </w:delText>
        </w:r>
      </w:del>
      <w:r w:rsidR="00E277FF" w:rsidRPr="00376593">
        <w:rPr>
          <w:rFonts w:ascii="Times New Roman" w:hAnsi="Times New Roman" w:cs="Times New Roman"/>
        </w:rPr>
        <w:t xml:space="preserve">due. </w:t>
      </w:r>
    </w:p>
    <w:p w14:paraId="1EFB3922" w14:textId="0A0FCE7B" w:rsidR="0049385B" w:rsidRPr="00376593" w:rsidRDefault="0049385B" w:rsidP="00376593">
      <w:pPr>
        <w:spacing w:line="480" w:lineRule="auto"/>
        <w:rPr>
          <w:rFonts w:ascii="Times New Roman" w:hAnsi="Times New Roman" w:cs="Times New Roman"/>
        </w:rPr>
      </w:pPr>
    </w:p>
    <w:p w14:paraId="2801BCAB" w14:textId="5B3B1472" w:rsidR="00CF3E03" w:rsidRDefault="00CF3E03" w:rsidP="00376593">
      <w:pPr>
        <w:spacing w:line="480" w:lineRule="auto"/>
        <w:rPr>
          <w:ins w:id="110" w:author="Admin" w:date="2018-09-19T18:22:00Z"/>
          <w:rFonts w:ascii="Times New Roman" w:hAnsi="Times New Roman" w:cs="Times New Roman"/>
        </w:rPr>
      </w:pPr>
    </w:p>
    <w:p w14:paraId="048C356E" w14:textId="253418AD" w:rsidR="00F53213" w:rsidRPr="00F53213" w:rsidRDefault="00F53213" w:rsidP="00376593">
      <w:pPr>
        <w:spacing w:line="480" w:lineRule="auto"/>
        <w:rPr>
          <w:rFonts w:ascii="Times New Roman" w:hAnsi="Times New Roman" w:cs="Times New Roman"/>
          <w:b/>
        </w:rPr>
      </w:pPr>
      <w:r w:rsidRPr="00F53213">
        <w:rPr>
          <w:rFonts w:ascii="Times New Roman" w:hAnsi="Times New Roman" w:cs="Times New Roman"/>
          <w:b/>
        </w:rPr>
        <w:t>References</w:t>
      </w:r>
    </w:p>
    <w:p w14:paraId="65AFA79D" w14:textId="77777777" w:rsidR="00CF3E03" w:rsidRPr="00376593" w:rsidRDefault="00CF3E03" w:rsidP="00376593">
      <w:pPr>
        <w:spacing w:line="480" w:lineRule="auto"/>
        <w:rPr>
          <w:rFonts w:ascii="Times New Roman" w:hAnsi="Times New Roman" w:cs="Times New Roman"/>
        </w:rPr>
      </w:pPr>
    </w:p>
    <w:p w14:paraId="1B70F46A" w14:textId="77777777" w:rsidR="00EC6CC3" w:rsidRPr="00376593" w:rsidRDefault="00EC6CC3" w:rsidP="00376593">
      <w:pPr>
        <w:widowControl w:val="0"/>
        <w:autoSpaceDE w:val="0"/>
        <w:autoSpaceDN w:val="0"/>
        <w:adjustRightInd w:val="0"/>
        <w:spacing w:line="480" w:lineRule="auto"/>
        <w:rPr>
          <w:rFonts w:ascii="Times New Roman" w:hAnsi="Times New Roman" w:cs="Times New Roman"/>
          <w:color w:val="172A3F"/>
          <w:lang w:val="en-US"/>
        </w:rPr>
      </w:pPr>
    </w:p>
    <w:p w14:paraId="575D5508" w14:textId="77777777" w:rsidR="00EC6CC3" w:rsidRPr="00376593" w:rsidRDefault="00EC6CC3" w:rsidP="00376593">
      <w:pPr>
        <w:widowControl w:val="0"/>
        <w:autoSpaceDE w:val="0"/>
        <w:autoSpaceDN w:val="0"/>
        <w:adjustRightInd w:val="0"/>
        <w:spacing w:line="480" w:lineRule="auto"/>
        <w:rPr>
          <w:rFonts w:ascii="Times New Roman" w:hAnsi="Times New Roman" w:cs="Times New Roman"/>
          <w:color w:val="172A3F"/>
          <w:lang w:val="en-US"/>
        </w:rPr>
      </w:pPr>
    </w:p>
    <w:p w14:paraId="3293FB89" w14:textId="77777777" w:rsidR="00EC6CC3" w:rsidRPr="00376593" w:rsidRDefault="00EC6CC3" w:rsidP="00376593">
      <w:pPr>
        <w:widowControl w:val="0"/>
        <w:autoSpaceDE w:val="0"/>
        <w:autoSpaceDN w:val="0"/>
        <w:adjustRightInd w:val="0"/>
        <w:spacing w:line="480" w:lineRule="auto"/>
        <w:rPr>
          <w:rFonts w:ascii="Times New Roman" w:hAnsi="Times New Roman" w:cs="Times New Roman"/>
          <w:color w:val="172A3F"/>
          <w:lang w:val="en-US"/>
        </w:rPr>
      </w:pPr>
    </w:p>
    <w:p w14:paraId="72257243" w14:textId="77777777" w:rsidR="00EC6CC3" w:rsidRPr="00376593" w:rsidRDefault="00EC6CC3" w:rsidP="00376593">
      <w:pPr>
        <w:widowControl w:val="0"/>
        <w:autoSpaceDE w:val="0"/>
        <w:autoSpaceDN w:val="0"/>
        <w:adjustRightInd w:val="0"/>
        <w:spacing w:line="480" w:lineRule="auto"/>
        <w:rPr>
          <w:rFonts w:ascii="Times New Roman" w:hAnsi="Times New Roman" w:cs="Times New Roman"/>
          <w:color w:val="172A3F"/>
          <w:lang w:val="en-US"/>
        </w:rPr>
      </w:pPr>
    </w:p>
    <w:p w14:paraId="1EBE146B" w14:textId="77777777" w:rsidR="00CF3E03" w:rsidRPr="00376593" w:rsidRDefault="00CF3E03" w:rsidP="00376593">
      <w:pPr>
        <w:spacing w:line="480" w:lineRule="auto"/>
        <w:rPr>
          <w:rFonts w:ascii="Times New Roman" w:hAnsi="Times New Roman" w:cs="Times New Roman"/>
        </w:rPr>
      </w:pPr>
    </w:p>
    <w:sectPr w:rsidR="00CF3E03" w:rsidRPr="00376593" w:rsidSect="00BA60B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9-18T18:41:00Z" w:initials="M">
    <w:p w14:paraId="38D87C8E" w14:textId="4F3B2D1D" w:rsidR="002E2AE6" w:rsidRPr="002E2AE6" w:rsidRDefault="002E2AE6" w:rsidP="002E2AE6">
      <w:pPr>
        <w:pStyle w:val="Heading3"/>
        <w:shd w:val="clear" w:color="auto" w:fill="FFFFFF"/>
        <w:spacing w:before="0" w:line="390" w:lineRule="atLeast"/>
        <w:rPr>
          <w:rFonts w:ascii="Arial" w:eastAsia="Times New Roman" w:hAnsi="Arial" w:cs="Arial"/>
          <w:color w:val="333333"/>
          <w:sz w:val="33"/>
          <w:szCs w:val="33"/>
          <w:lang w:val="en-IN" w:eastAsia="en-IN"/>
        </w:rPr>
      </w:pPr>
      <w:r>
        <w:rPr>
          <w:rStyle w:val="CommentReference"/>
        </w:rPr>
        <w:annotationRef/>
      </w:r>
      <w:r>
        <w:rPr>
          <w:rFonts w:ascii="Arial" w:eastAsia="Times New Roman" w:hAnsi="Arial" w:cs="Arial"/>
          <w:color w:val="333333"/>
          <w:sz w:val="33"/>
          <w:szCs w:val="33"/>
          <w:lang w:val="en-IN" w:eastAsia="en-IN"/>
        </w:rPr>
        <w:t xml:space="preserve">1. </w:t>
      </w:r>
      <w:r w:rsidRPr="002E2AE6">
        <w:rPr>
          <w:rFonts w:ascii="Arial" w:eastAsia="Times New Roman" w:hAnsi="Arial" w:cs="Arial"/>
          <w:color w:val="333333"/>
          <w:sz w:val="33"/>
          <w:szCs w:val="33"/>
          <w:lang w:val="en-IN" w:eastAsia="en-IN"/>
        </w:rPr>
        <w:t xml:space="preserve">Life and death after </w:t>
      </w:r>
      <w:proofErr w:type="spellStart"/>
      <w:r w:rsidRPr="002E2AE6">
        <w:rPr>
          <w:rFonts w:ascii="Arial" w:eastAsia="Times New Roman" w:hAnsi="Arial" w:cs="Arial"/>
          <w:color w:val="333333"/>
          <w:sz w:val="33"/>
          <w:szCs w:val="33"/>
          <w:lang w:val="en-IN" w:eastAsia="en-IN"/>
        </w:rPr>
        <w:t>Aruna</w:t>
      </w:r>
      <w:proofErr w:type="spellEnd"/>
      <w:r w:rsidRPr="002E2AE6">
        <w:rPr>
          <w:rFonts w:ascii="Arial" w:eastAsia="Times New Roman" w:hAnsi="Arial" w:cs="Arial"/>
          <w:color w:val="333333"/>
          <w:sz w:val="33"/>
          <w:szCs w:val="33"/>
          <w:lang w:val="en-IN" w:eastAsia="en-IN"/>
        </w:rPr>
        <w:t xml:space="preserve"> Shanbaug</w:t>
      </w:r>
      <w:r>
        <w:rPr>
          <w:rFonts w:ascii="Arial" w:eastAsia="Times New Roman" w:hAnsi="Arial" w:cs="Arial"/>
          <w:color w:val="333333"/>
          <w:sz w:val="33"/>
          <w:szCs w:val="33"/>
          <w:lang w:val="en-IN" w:eastAsia="en-IN"/>
        </w:rPr>
        <w:t xml:space="preserve">. </w:t>
      </w:r>
      <w:proofErr w:type="spellStart"/>
      <w:r>
        <w:rPr>
          <w:rFonts w:ascii="Arial" w:eastAsia="Times New Roman" w:hAnsi="Arial" w:cs="Arial"/>
          <w:color w:val="333333"/>
          <w:sz w:val="33"/>
          <w:szCs w:val="33"/>
          <w:lang w:val="en-IN" w:eastAsia="en-IN"/>
        </w:rPr>
        <w:t>Gursahani</w:t>
      </w:r>
      <w:proofErr w:type="spellEnd"/>
      <w:r w:rsidR="00372888">
        <w:rPr>
          <w:rFonts w:ascii="Arial" w:eastAsia="Times New Roman" w:hAnsi="Arial" w:cs="Arial"/>
          <w:color w:val="333333"/>
          <w:sz w:val="33"/>
          <w:szCs w:val="33"/>
          <w:lang w:val="en-IN" w:eastAsia="en-IN"/>
        </w:rPr>
        <w:t xml:space="preserve"> R</w:t>
      </w:r>
    </w:p>
    <w:p w14:paraId="3D656B86" w14:textId="08EC15AC" w:rsidR="002E2AE6" w:rsidRDefault="00B23A93">
      <w:pPr>
        <w:pStyle w:val="CommentText"/>
      </w:pPr>
      <w:hyperlink r:id="rId1" w:history="1">
        <w:r w:rsidR="002E2AE6" w:rsidRPr="00D944E7">
          <w:rPr>
            <w:rStyle w:val="Hyperlink"/>
          </w:rPr>
          <w:t>http://ijme.in/articles/life-and-death-after-aruna-shanbaug/?galley=html</w:t>
        </w:r>
      </w:hyperlink>
    </w:p>
    <w:p w14:paraId="25D402FB" w14:textId="77777777" w:rsidR="002E2AE6" w:rsidRDefault="002E2AE6">
      <w:pPr>
        <w:pStyle w:val="CommentText"/>
      </w:pPr>
    </w:p>
    <w:p w14:paraId="6C49C5E2" w14:textId="2C3E81B6" w:rsidR="002E2AE6" w:rsidRDefault="002E2AE6" w:rsidP="002E2AE6">
      <w:pPr>
        <w:pStyle w:val="Heading3"/>
        <w:shd w:val="clear" w:color="auto" w:fill="FFFFFF"/>
        <w:spacing w:before="0" w:line="390" w:lineRule="atLeast"/>
        <w:rPr>
          <w:rFonts w:ascii="Arial" w:eastAsia="Times New Roman" w:hAnsi="Arial" w:cs="Arial"/>
          <w:color w:val="333333"/>
          <w:sz w:val="33"/>
          <w:szCs w:val="33"/>
          <w:lang w:val="en-IN" w:eastAsia="en-IN"/>
        </w:rPr>
      </w:pPr>
      <w:r>
        <w:t xml:space="preserve">2. </w:t>
      </w:r>
      <w:r w:rsidRPr="002E2AE6">
        <w:rPr>
          <w:rFonts w:ascii="Arial" w:eastAsia="Times New Roman" w:hAnsi="Arial" w:cs="Arial"/>
          <w:color w:val="333333"/>
          <w:sz w:val="33"/>
          <w:szCs w:val="33"/>
          <w:lang w:val="en-IN" w:eastAsia="en-IN"/>
        </w:rPr>
        <w:t>Brain death, vegetative state and the RUB</w:t>
      </w:r>
    </w:p>
    <w:p w14:paraId="7502E43A" w14:textId="7918D24D" w:rsidR="00372888" w:rsidRPr="00372888" w:rsidRDefault="00372888" w:rsidP="00372888">
      <w:pPr>
        <w:rPr>
          <w:lang w:val="en-IN" w:eastAsia="en-IN"/>
        </w:rPr>
      </w:pPr>
      <w:r>
        <w:rPr>
          <w:lang w:val="en-IN" w:eastAsia="en-IN"/>
        </w:rPr>
        <w:t>Grant Gillett</w:t>
      </w:r>
    </w:p>
    <w:p w14:paraId="7EDCB36E" w14:textId="6BFA4CA7" w:rsidR="002E2AE6" w:rsidRDefault="00B23A93">
      <w:pPr>
        <w:pStyle w:val="CommentText"/>
      </w:pPr>
      <w:hyperlink r:id="rId2" w:history="1">
        <w:r w:rsidR="002E2AE6" w:rsidRPr="00D944E7">
          <w:rPr>
            <w:rStyle w:val="Hyperlink"/>
          </w:rPr>
          <w:t>http://ijme.in/articles/brain-death-vegetative-state-and-the-rub/?galley=html</w:t>
        </w:r>
      </w:hyperlink>
    </w:p>
    <w:p w14:paraId="607BCE3D" w14:textId="77777777" w:rsidR="002E2AE6" w:rsidRDefault="002E2AE6">
      <w:pPr>
        <w:pStyle w:val="CommentText"/>
      </w:pPr>
    </w:p>
    <w:p w14:paraId="74EE71E1" w14:textId="7E092222" w:rsidR="002E2AE6" w:rsidRPr="002E2AE6" w:rsidRDefault="002E2AE6" w:rsidP="002E2AE6">
      <w:pPr>
        <w:pStyle w:val="Heading4"/>
        <w:shd w:val="clear" w:color="auto" w:fill="FFFFFF"/>
        <w:spacing w:line="270" w:lineRule="atLeast"/>
        <w:rPr>
          <w:rFonts w:ascii="Arial" w:eastAsia="Times New Roman" w:hAnsi="Arial" w:cs="Arial"/>
          <w:b/>
          <w:bCs/>
          <w:i w:val="0"/>
          <w:iCs w:val="0"/>
          <w:color w:val="333333"/>
          <w:spacing w:val="12"/>
          <w:lang w:val="en-IN" w:eastAsia="en-IN"/>
        </w:rPr>
      </w:pPr>
      <w:r>
        <w:t xml:space="preserve">3. </w:t>
      </w:r>
      <w:r w:rsidRPr="002E2AE6">
        <w:rPr>
          <w:rFonts w:ascii="Arial" w:eastAsia="Times New Roman" w:hAnsi="Arial" w:cs="Arial"/>
          <w:b/>
          <w:bCs/>
          <w:i w:val="0"/>
          <w:iCs w:val="0"/>
          <w:color w:val="333333"/>
          <w:spacing w:val="12"/>
          <w:lang w:val="en-IN" w:eastAsia="en-IN"/>
        </w:rPr>
        <w:t>Brain death</w:t>
      </w:r>
      <w:r w:rsidR="00372888">
        <w:rPr>
          <w:rFonts w:ascii="Arial" w:eastAsia="Times New Roman" w:hAnsi="Arial" w:cs="Arial"/>
          <w:b/>
          <w:bCs/>
          <w:i w:val="0"/>
          <w:iCs w:val="0"/>
          <w:color w:val="333333"/>
          <w:spacing w:val="12"/>
          <w:lang w:val="en-IN" w:eastAsia="en-IN"/>
        </w:rPr>
        <w:t xml:space="preserve"> P Madhok.</w:t>
      </w:r>
    </w:p>
    <w:p w14:paraId="4C6F9934" w14:textId="3EF2FFAF" w:rsidR="002E2AE6" w:rsidRDefault="00B23A93">
      <w:pPr>
        <w:pStyle w:val="CommentText"/>
      </w:pPr>
      <w:hyperlink r:id="rId3" w:history="1">
        <w:r w:rsidR="00372888" w:rsidRPr="00D944E7">
          <w:rPr>
            <w:rStyle w:val="Hyperlink"/>
          </w:rPr>
          <w:t>http://ijme.in/articles/brain-death/?galley=html</w:t>
        </w:r>
      </w:hyperlink>
    </w:p>
    <w:p w14:paraId="56A42F68" w14:textId="77777777" w:rsidR="00372888" w:rsidRDefault="00372888">
      <w:pPr>
        <w:pStyle w:val="CommentText"/>
      </w:pPr>
    </w:p>
    <w:p w14:paraId="3595A9D0" w14:textId="49A073D8" w:rsidR="00372888" w:rsidRPr="00372888" w:rsidRDefault="00372888" w:rsidP="00372888">
      <w:pPr>
        <w:pStyle w:val="Heading3"/>
        <w:shd w:val="clear" w:color="auto" w:fill="FFFFFF"/>
        <w:spacing w:before="0" w:line="390" w:lineRule="atLeast"/>
        <w:rPr>
          <w:rFonts w:ascii="Arial" w:eastAsia="Times New Roman" w:hAnsi="Arial" w:cs="Arial"/>
          <w:color w:val="333333"/>
          <w:sz w:val="33"/>
          <w:szCs w:val="33"/>
          <w:lang w:val="en-IN" w:eastAsia="en-IN"/>
        </w:rPr>
      </w:pPr>
      <w:r>
        <w:t>4.</w:t>
      </w:r>
      <w:r w:rsidRPr="00372888">
        <w:rPr>
          <w:rFonts w:ascii="Arial" w:eastAsia="Times New Roman" w:hAnsi="Arial" w:cs="Arial"/>
          <w:color w:val="333333"/>
          <w:sz w:val="33"/>
          <w:szCs w:val="33"/>
          <w:lang w:val="en-IN" w:eastAsia="en-IN"/>
        </w:rPr>
        <w:t xml:space="preserve"> Should brain death be recognised as a clinical end point of care?</w:t>
      </w:r>
    </w:p>
    <w:p w14:paraId="4635C695" w14:textId="77777777" w:rsidR="00372888" w:rsidRDefault="00372888">
      <w:pPr>
        <w:pStyle w:val="CommentText"/>
      </w:pPr>
      <w:r>
        <w:t>Pandya SK</w:t>
      </w:r>
    </w:p>
    <w:p w14:paraId="69B7787D" w14:textId="520F2318" w:rsidR="00372888" w:rsidRDefault="00372888">
      <w:pPr>
        <w:pStyle w:val="CommentText"/>
      </w:pPr>
      <w:r w:rsidRPr="00372888">
        <w:t>http://ijme.in/articles/should-brain-death-be-recognised-as-a-clinical-end-point-of-care/?galley=html</w:t>
      </w:r>
    </w:p>
  </w:comment>
  <w:comment w:id="1" w:author="Admin" w:date="2018-09-18T18:46:00Z" w:initials="M">
    <w:p w14:paraId="333A5016" w14:textId="28E5C394" w:rsidR="00372888" w:rsidRPr="00372888" w:rsidRDefault="00372888" w:rsidP="00372888">
      <w:pPr>
        <w:pStyle w:val="Heading3"/>
        <w:shd w:val="clear" w:color="auto" w:fill="FFFFFF"/>
        <w:spacing w:before="0" w:line="390" w:lineRule="atLeast"/>
        <w:rPr>
          <w:rFonts w:ascii="Arial" w:eastAsia="Times New Roman" w:hAnsi="Arial" w:cs="Arial"/>
          <w:color w:val="333333"/>
          <w:sz w:val="33"/>
          <w:szCs w:val="33"/>
          <w:lang w:val="en-IN" w:eastAsia="en-IN"/>
        </w:rPr>
      </w:pPr>
      <w:r>
        <w:rPr>
          <w:rStyle w:val="CommentReference"/>
        </w:rPr>
        <w:annotationRef/>
      </w:r>
      <w:r w:rsidR="00DA6D7D">
        <w:rPr>
          <w:rFonts w:ascii="Arial" w:eastAsia="Times New Roman" w:hAnsi="Arial" w:cs="Arial"/>
          <w:color w:val="333333"/>
          <w:sz w:val="33"/>
          <w:szCs w:val="33"/>
          <w:lang w:val="en-IN" w:eastAsia="en-IN"/>
        </w:rPr>
        <w:t>5.</w:t>
      </w:r>
      <w:r>
        <w:rPr>
          <w:rFonts w:ascii="Arial" w:eastAsia="Times New Roman" w:hAnsi="Arial" w:cs="Arial"/>
          <w:color w:val="333333"/>
          <w:sz w:val="33"/>
          <w:szCs w:val="33"/>
          <w:lang w:val="en-IN" w:eastAsia="en-IN"/>
        </w:rPr>
        <w:t xml:space="preserve">. </w:t>
      </w:r>
      <w:r w:rsidRPr="00372888">
        <w:rPr>
          <w:rFonts w:ascii="Arial" w:eastAsia="Times New Roman" w:hAnsi="Arial" w:cs="Arial"/>
          <w:color w:val="333333"/>
          <w:sz w:val="33"/>
          <w:szCs w:val="33"/>
          <w:lang w:val="en-IN" w:eastAsia="en-IN"/>
        </w:rPr>
        <w:t>Response to proposed research to reverse brain death: more than regulatory failure</w:t>
      </w:r>
      <w:r>
        <w:rPr>
          <w:rFonts w:ascii="Arial" w:eastAsia="Times New Roman" w:hAnsi="Arial" w:cs="Arial"/>
          <w:color w:val="333333"/>
          <w:sz w:val="33"/>
          <w:szCs w:val="33"/>
          <w:lang w:val="en-IN" w:eastAsia="en-IN"/>
        </w:rPr>
        <w:t>. Srinivasan, Johari</w:t>
      </w:r>
    </w:p>
    <w:p w14:paraId="52794107" w14:textId="7985EE47" w:rsidR="00372888" w:rsidRDefault="00372888">
      <w:pPr>
        <w:pStyle w:val="CommentText"/>
      </w:pPr>
      <w:r w:rsidRPr="00372888">
        <w:t>http://ijme.in/articles/response-to-proposed-research-to-reverse-brain-death-more-than-regulatory-failure/?galley=html</w:t>
      </w:r>
    </w:p>
  </w:comment>
  <w:comment w:id="18" w:author="Admin" w:date="2018-09-18T18:48:00Z" w:initials="M">
    <w:p w14:paraId="51C03A0A" w14:textId="36E3E236" w:rsidR="00372888" w:rsidRDefault="00372888">
      <w:pPr>
        <w:pStyle w:val="CommentText"/>
      </w:pPr>
      <w:r>
        <w:rPr>
          <w:rStyle w:val="CommentReference"/>
        </w:rPr>
        <w:annotationRef/>
      </w:r>
      <w:r w:rsidR="00DA6D7D">
        <w:t>6</w:t>
      </w:r>
      <w:r>
        <w:t>. Ref needed</w:t>
      </w:r>
    </w:p>
  </w:comment>
  <w:comment w:id="21" w:author="Admin" w:date="2018-09-22T06:41:00Z" w:initials="M">
    <w:p w14:paraId="224BB673" w14:textId="2F99BDAB" w:rsidR="008A0523" w:rsidRDefault="008A0523">
      <w:pPr>
        <w:pStyle w:val="CommentText"/>
      </w:pPr>
      <w:r>
        <w:rPr>
          <w:rStyle w:val="CommentReference"/>
        </w:rPr>
        <w:annotationRef/>
      </w:r>
      <w:r>
        <w:t>‘having no respiratory capacity are taken off the ventilator’? ‘switched off’ sounds a bit callous!</w:t>
      </w:r>
    </w:p>
  </w:comment>
  <w:comment w:id="22" w:author="Admin" w:date="2018-09-19T18:07:00Z" w:initials="M">
    <w:p w14:paraId="430C92AB" w14:textId="2EED6EFE" w:rsidR="00BC3D91" w:rsidRDefault="00BC3D91">
      <w:pPr>
        <w:pStyle w:val="CommentText"/>
      </w:pPr>
      <w:r>
        <w:rPr>
          <w:rStyle w:val="CommentReference"/>
        </w:rPr>
        <w:annotationRef/>
      </w:r>
      <w:r>
        <w:t>‘capacity’?</w:t>
      </w:r>
    </w:p>
  </w:comment>
  <w:comment w:id="23" w:author="Admin" w:date="2018-09-19T17:44:00Z" w:initials="M">
    <w:p w14:paraId="4FAC32A9" w14:textId="77777777" w:rsidR="00DA6D7D" w:rsidRDefault="00475EC9">
      <w:pPr>
        <w:pStyle w:val="CommentText"/>
      </w:pPr>
      <w:r>
        <w:rPr>
          <w:rStyle w:val="CommentReference"/>
        </w:rPr>
        <w:annotationRef/>
      </w:r>
      <w:r w:rsidR="00DA6D7D">
        <w:t>7.</w:t>
      </w:r>
      <w:r>
        <w:t>Reference?</w:t>
      </w:r>
      <w:r w:rsidR="00DA6D7D">
        <w:t xml:space="preserve"> </w:t>
      </w:r>
    </w:p>
    <w:p w14:paraId="3AB6E797" w14:textId="68120CEA" w:rsidR="00475EC9" w:rsidRDefault="00DA6D7D">
      <w:pPr>
        <w:pStyle w:val="CommentText"/>
      </w:pPr>
      <w:r>
        <w:t xml:space="preserve">Also mentioned in </w:t>
      </w:r>
      <w:r w:rsidR="00DA372C">
        <w:t xml:space="preserve">8. </w:t>
      </w:r>
      <w:r>
        <w:t xml:space="preserve">Shroff, (coma de </w:t>
      </w:r>
      <w:proofErr w:type="spellStart"/>
      <w:r>
        <w:t>passe</w:t>
      </w:r>
      <w:proofErr w:type="spellEnd"/>
      <w:r>
        <w:t>, 1959</w:t>
      </w:r>
      <w:proofErr w:type="gramStart"/>
      <w:r>
        <w:t>).</w:t>
      </w:r>
      <w:r w:rsidR="00DA372C">
        <w:t>Should</w:t>
      </w:r>
      <w:proofErr w:type="gramEnd"/>
      <w:r w:rsidR="00DA372C">
        <w:t xml:space="preserve"> Shroff be introduced here?</w:t>
      </w:r>
    </w:p>
  </w:comment>
  <w:comment w:id="24" w:author="Admin" w:date="2018-09-19T17:44:00Z" w:initials="M">
    <w:p w14:paraId="0751D86C" w14:textId="14CD6A5C" w:rsidR="00475EC9" w:rsidRDefault="00475EC9">
      <w:pPr>
        <w:pStyle w:val="CommentText"/>
      </w:pPr>
      <w:r>
        <w:rPr>
          <w:rStyle w:val="CommentReference"/>
        </w:rPr>
        <w:annotationRef/>
      </w:r>
      <w:r>
        <w:t>Not clear</w:t>
      </w:r>
      <w:r w:rsidR="00BC3D91">
        <w:t>. ‘common sense’?</w:t>
      </w:r>
    </w:p>
  </w:comment>
  <w:comment w:id="27" w:author="Admin" w:date="2018-09-18T18:53:00Z" w:initials="M">
    <w:p w14:paraId="3D35F45A" w14:textId="76C3DD02" w:rsidR="00372888" w:rsidRPr="00F94DA6" w:rsidRDefault="00372888" w:rsidP="00F94DA6">
      <w:pPr>
        <w:pStyle w:val="Heading3"/>
        <w:shd w:val="clear" w:color="auto" w:fill="FFFFFF"/>
        <w:spacing w:before="0" w:line="390" w:lineRule="atLeast"/>
        <w:rPr>
          <w:rFonts w:ascii="Arial" w:eastAsia="Times New Roman" w:hAnsi="Arial" w:cs="Arial"/>
          <w:color w:val="333333"/>
          <w:sz w:val="33"/>
          <w:szCs w:val="33"/>
          <w:lang w:val="en-IN" w:eastAsia="en-IN"/>
        </w:rPr>
      </w:pPr>
      <w:r>
        <w:rPr>
          <w:rStyle w:val="CommentReference"/>
        </w:rPr>
        <w:annotationRef/>
      </w:r>
      <w:r w:rsidR="00F94DA6">
        <w:rPr>
          <w:rFonts w:ascii="Arial" w:eastAsia="Times New Roman" w:hAnsi="Arial" w:cs="Arial"/>
          <w:color w:val="333333"/>
          <w:sz w:val="33"/>
          <w:szCs w:val="33"/>
          <w:lang w:val="en-IN" w:eastAsia="en-IN"/>
        </w:rPr>
        <w:t xml:space="preserve">8. Shroff S, Navin S. </w:t>
      </w:r>
      <w:r w:rsidRPr="00372888">
        <w:rPr>
          <w:rFonts w:ascii="Arial" w:eastAsia="Times New Roman" w:hAnsi="Arial" w:cs="Arial"/>
          <w:color w:val="333333"/>
          <w:sz w:val="33"/>
          <w:szCs w:val="33"/>
          <w:lang w:val="en-IN" w:eastAsia="en-IN"/>
        </w:rPr>
        <w:t>“Brain death” and “circulatory death”: Need for a uniform definition of death in India</w:t>
      </w:r>
      <w:r w:rsidR="00F94DA6">
        <w:rPr>
          <w:rFonts w:ascii="Arial" w:eastAsia="Times New Roman" w:hAnsi="Arial" w:cs="Arial"/>
          <w:color w:val="333333"/>
          <w:sz w:val="33"/>
          <w:szCs w:val="33"/>
          <w:lang w:val="en-IN" w:eastAsia="en-IN"/>
        </w:rPr>
        <w:t>. Indian J Med Ethics 3(4</w:t>
      </w:r>
      <w:proofErr w:type="gramStart"/>
      <w:r w:rsidR="00F94DA6">
        <w:rPr>
          <w:rFonts w:ascii="Arial" w:eastAsia="Times New Roman" w:hAnsi="Arial" w:cs="Arial"/>
          <w:color w:val="333333"/>
          <w:sz w:val="33"/>
          <w:szCs w:val="33"/>
          <w:lang w:val="en-IN" w:eastAsia="en-IN"/>
        </w:rPr>
        <w:t>):---</w:t>
      </w:r>
      <w:proofErr w:type="gramEnd"/>
    </w:p>
    <w:p w14:paraId="7D34464C" w14:textId="259ECCCD" w:rsidR="00372888" w:rsidRDefault="00372888">
      <w:pPr>
        <w:pStyle w:val="CommentText"/>
      </w:pPr>
      <w:r w:rsidRPr="00372888">
        <w:t>http://ijme.in/articles/brain-death-and-circulatory-death-need-for-a-uniform-definition-of-death-in-india/?galley=html</w:t>
      </w:r>
    </w:p>
  </w:comment>
  <w:comment w:id="37" w:author="Admin" w:date="2018-09-18T18:55:00Z" w:initials="M">
    <w:p w14:paraId="43CB7D39" w14:textId="6D9FC649" w:rsidR="004D12E9" w:rsidRDefault="004D12E9">
      <w:pPr>
        <w:pStyle w:val="CommentText"/>
        <w:rPr>
          <w:rFonts w:ascii="Times New Roman" w:eastAsia="Times New Roman" w:hAnsi="Times New Roman" w:cs="Times New Roman"/>
          <w:bCs/>
          <w:color w:val="000000"/>
          <w:kern w:val="36"/>
          <w:lang w:val="en-IN"/>
        </w:rPr>
      </w:pPr>
      <w:r>
        <w:rPr>
          <w:rStyle w:val="CommentReference"/>
        </w:rPr>
        <w:annotationRef/>
      </w:r>
      <w:r w:rsidR="00DA372C">
        <w:t>9</w:t>
      </w:r>
      <w:r>
        <w:t xml:space="preserve">, </w:t>
      </w:r>
      <w:r w:rsidRPr="00376593">
        <w:rPr>
          <w:rFonts w:ascii="Times New Roman" w:eastAsia="Times New Roman" w:hAnsi="Times New Roman" w:cs="Times New Roman"/>
          <w:color w:val="660066"/>
          <w:u w:val="single"/>
          <w:lang w:val="en-IN"/>
        </w:rPr>
        <w:t>Pandya SK</w:t>
      </w:r>
      <w:r w:rsidRPr="00376593">
        <w:rPr>
          <w:rFonts w:ascii="Times New Roman" w:eastAsia="Times New Roman" w:hAnsi="Times New Roman" w:cs="Times New Roman"/>
          <w:bCs/>
          <w:color w:val="000000"/>
          <w:kern w:val="36"/>
          <w:lang w:val="en-IN"/>
        </w:rPr>
        <w:t xml:space="preserve"> Brain death and our transplant law.</w:t>
      </w:r>
    </w:p>
    <w:p w14:paraId="6EF37198" w14:textId="1029C5E9" w:rsidR="004D12E9" w:rsidRDefault="004D12E9">
      <w:pPr>
        <w:pStyle w:val="CommentText"/>
      </w:pPr>
      <w:r>
        <w:t>Issues Med ethics. 2001 Apr-Jun;9(2): 51-2.</w:t>
      </w:r>
    </w:p>
  </w:comment>
  <w:comment w:id="45" w:author="Admin" w:date="2018-09-19T18:10:00Z" w:initials="M">
    <w:p w14:paraId="174A938B" w14:textId="6DDD4AAD" w:rsidR="00BC3D91" w:rsidRDefault="00BC3D91">
      <w:pPr>
        <w:pStyle w:val="CommentText"/>
      </w:pPr>
      <w:r>
        <w:rPr>
          <w:rStyle w:val="CommentReference"/>
        </w:rPr>
        <w:annotationRef/>
      </w:r>
      <w:r w:rsidR="008A0523">
        <w:t>Brief e</w:t>
      </w:r>
      <w:r>
        <w:t>xplanat</w:t>
      </w:r>
      <w:r w:rsidR="008A0523">
        <w:t>ion</w:t>
      </w:r>
      <w:r>
        <w:t xml:space="preserve"> here instead of exclamation mark?</w:t>
      </w:r>
    </w:p>
  </w:comment>
  <w:comment w:id="48" w:author="Admin" w:date="2018-09-19T18:05:00Z" w:initials="M">
    <w:p w14:paraId="07C4CC9F" w14:textId="5DBFC5FA" w:rsidR="00BC3D91" w:rsidRDefault="00BC3D91">
      <w:pPr>
        <w:pStyle w:val="CommentText"/>
      </w:pPr>
      <w:r>
        <w:rPr>
          <w:rStyle w:val="CommentReference"/>
        </w:rPr>
        <w:annotationRef/>
      </w:r>
      <w:r>
        <w:t>Meaning?</w:t>
      </w:r>
    </w:p>
  </w:comment>
  <w:comment w:id="53" w:author="Admin" w:date="2018-09-19T18:04:00Z" w:initials="M">
    <w:p w14:paraId="197A3205" w14:textId="5837E9B8" w:rsidR="00BC3D91" w:rsidRDefault="00BC3D91">
      <w:pPr>
        <w:pStyle w:val="CommentText"/>
      </w:pPr>
      <w:r>
        <w:rPr>
          <w:rStyle w:val="CommentReference"/>
        </w:rPr>
        <w:annotationRef/>
      </w:r>
      <w:r>
        <w:t>Explanation?</w:t>
      </w:r>
    </w:p>
  </w:comment>
  <w:comment w:id="59" w:author="Admin" w:date="2018-09-18T19:01:00Z" w:initials="M">
    <w:p w14:paraId="763D2FB2" w14:textId="42D048E2" w:rsidR="00BC665C" w:rsidRDefault="004D12E9" w:rsidP="00BC665C">
      <w:pPr>
        <w:pStyle w:val="Heading3"/>
        <w:shd w:val="clear" w:color="auto" w:fill="FFFFFF"/>
        <w:spacing w:before="0" w:line="390" w:lineRule="atLeast"/>
      </w:pPr>
      <w:r>
        <w:rPr>
          <w:rStyle w:val="CommentReference"/>
        </w:rPr>
        <w:annotationRef/>
      </w:r>
      <w:r w:rsidR="00BC665C">
        <w:t>1</w:t>
      </w:r>
      <w:r w:rsidR="00DA372C">
        <w:t>0</w:t>
      </w:r>
      <w:r w:rsidR="00BC665C">
        <w:t>. Theme issue Healing and Dying with dignity. 2016 Jan-Mar;1(1)</w:t>
      </w:r>
    </w:p>
    <w:p w14:paraId="245BAA97" w14:textId="77777777" w:rsidR="00BC665C" w:rsidRPr="00BC665C" w:rsidRDefault="00BC665C" w:rsidP="00BC665C">
      <w:r w:rsidRPr="00BC665C">
        <w:t>http://ijme.in/issues/who-decides-when-you-die/</w:t>
      </w:r>
    </w:p>
    <w:p w14:paraId="6BAC1E1F" w14:textId="77777777" w:rsidR="00BC665C" w:rsidRDefault="00BC665C" w:rsidP="00BC665C">
      <w:pPr>
        <w:pStyle w:val="CommentText"/>
      </w:pPr>
    </w:p>
    <w:p w14:paraId="64B67454" w14:textId="20B6471F" w:rsidR="00BC665C" w:rsidRDefault="00BC665C" w:rsidP="00BC665C">
      <w:pPr>
        <w:pStyle w:val="Heading3"/>
        <w:shd w:val="clear" w:color="auto" w:fill="FFFFFF"/>
        <w:spacing w:before="0" w:line="390" w:lineRule="atLeast"/>
      </w:pPr>
    </w:p>
    <w:p w14:paraId="13C5D08F" w14:textId="7C99CD00" w:rsidR="00BC665C" w:rsidRDefault="00BC665C">
      <w:pPr>
        <w:pStyle w:val="CommentText"/>
      </w:pPr>
    </w:p>
  </w:comment>
  <w:comment w:id="64" w:author="Admin" w:date="2018-09-19T18:01:00Z" w:initials="M">
    <w:p w14:paraId="0631B67D" w14:textId="66BB0A8D" w:rsidR="00CC72B0" w:rsidRDefault="00CC72B0">
      <w:pPr>
        <w:pStyle w:val="CommentText"/>
      </w:pPr>
      <w:r>
        <w:rPr>
          <w:rStyle w:val="CommentReference"/>
        </w:rPr>
        <w:annotationRef/>
      </w:r>
      <w:r w:rsidR="00DA372C">
        <w:t xml:space="preserve">Ref 11? </w:t>
      </w:r>
      <w:r>
        <w:t xml:space="preserve">Please check. What about Meenu Masani, </w:t>
      </w:r>
      <w:r w:rsidR="000B2D46">
        <w:t xml:space="preserve">SRDD founded 1981, BN </w:t>
      </w:r>
      <w:r>
        <w:t>Colabawala etc</w:t>
      </w:r>
      <w:r w:rsidR="008A0523">
        <w:t xml:space="preserve"> and </w:t>
      </w:r>
      <w:r w:rsidR="000B2D46">
        <w:t>Common Cause</w:t>
      </w:r>
      <w:r>
        <w:t>?</w:t>
      </w:r>
      <w:r w:rsidR="000B2D46">
        <w:t xml:space="preserve"> </w:t>
      </w:r>
    </w:p>
  </w:comment>
  <w:comment w:id="65" w:author="Admin" w:date="2018-09-22T07:24:00Z" w:initials="M">
    <w:p w14:paraId="2482324E" w14:textId="7C1B1B9A" w:rsidR="00E13E38" w:rsidRDefault="00E13E38">
      <w:pPr>
        <w:pStyle w:val="CommentText"/>
      </w:pPr>
      <w:r>
        <w:rPr>
          <w:rStyle w:val="CommentReference"/>
        </w:rPr>
        <w:annotationRef/>
      </w:r>
      <w:r>
        <w:t>Reference</w:t>
      </w:r>
      <w:r w:rsidR="00DA372C">
        <w:t>12?</w:t>
      </w:r>
    </w:p>
  </w:comment>
  <w:comment w:id="68" w:author="Admin" w:date="2018-09-18T19:16:00Z" w:initials="M">
    <w:p w14:paraId="6B13A96C" w14:textId="1B990ECD" w:rsidR="003A12CF" w:rsidRPr="00BC3D91" w:rsidRDefault="003A12CF">
      <w:pPr>
        <w:pStyle w:val="CommentText"/>
        <w:rPr>
          <w:b/>
        </w:rPr>
      </w:pPr>
      <w:r>
        <w:rPr>
          <w:rStyle w:val="CommentReference"/>
        </w:rPr>
        <w:annotationRef/>
      </w:r>
      <w:r w:rsidRPr="00BC3D91">
        <w:rPr>
          <w:b/>
          <w:color w:val="FF0000"/>
        </w:rPr>
        <w:t>IS IT ONE OF THESE?</w:t>
      </w:r>
    </w:p>
    <w:p w14:paraId="7234D47D" w14:textId="77777777" w:rsidR="003A12CF" w:rsidRDefault="003A12CF">
      <w:pPr>
        <w:pStyle w:val="CommentText"/>
      </w:pPr>
    </w:p>
    <w:p w14:paraId="333E5E2A" w14:textId="6A012A46" w:rsidR="003A12CF" w:rsidRDefault="003A12CF">
      <w:pPr>
        <w:pStyle w:val="CommentText"/>
      </w:pPr>
      <w:r>
        <w:t>1</w:t>
      </w:r>
      <w:r w:rsidR="00DA372C">
        <w:t>3</w:t>
      </w:r>
      <w:r>
        <w:t xml:space="preserve">. </w:t>
      </w:r>
      <w:proofErr w:type="spellStart"/>
      <w:r>
        <w:t>Pande</w:t>
      </w:r>
      <w:proofErr w:type="spellEnd"/>
      <w:r>
        <w:t xml:space="preserve"> GK, Patnaik PK, Gupta S, Sahni P (eds). Brain death and organ transplantation in India. New </w:t>
      </w:r>
      <w:proofErr w:type="spellStart"/>
      <w:proofErr w:type="gramStart"/>
      <w:r>
        <w:t>Delhi:Natl</w:t>
      </w:r>
      <w:proofErr w:type="spellEnd"/>
      <w:proofErr w:type="gramEnd"/>
      <w:r>
        <w:t xml:space="preserve"> Med J India; 1990. </w:t>
      </w:r>
    </w:p>
    <w:p w14:paraId="31905360" w14:textId="77777777" w:rsidR="003A12CF" w:rsidRDefault="003A12CF">
      <w:pPr>
        <w:pStyle w:val="CommentText"/>
      </w:pPr>
    </w:p>
    <w:p w14:paraId="39EE33EB" w14:textId="0EBA2267" w:rsidR="003A12CF" w:rsidRDefault="003A12CF">
      <w:pPr>
        <w:pStyle w:val="CommentText"/>
      </w:pPr>
      <w:r w:rsidRPr="003A12CF">
        <w:rPr>
          <w:b/>
          <w:color w:val="FF0000"/>
          <w:u w:val="single"/>
        </w:rPr>
        <w:t>OR</w:t>
      </w:r>
      <w:r>
        <w:t>. The National Medical Journal of India. Report of the group constituted to examine the proposal for enactment of legislation for use of human organs and their donation for therapeutic purpose. New Delhi; 1991</w:t>
      </w:r>
    </w:p>
  </w:comment>
  <w:comment w:id="69" w:author="Admin" w:date="2018-09-18T19:20:00Z" w:initials="M">
    <w:p w14:paraId="50DEEF11" w14:textId="586A4696" w:rsidR="003A12CF" w:rsidRDefault="003A12CF">
      <w:pPr>
        <w:pStyle w:val="CommentText"/>
      </w:pPr>
      <w:r>
        <w:rPr>
          <w:rStyle w:val="CommentReference"/>
        </w:rPr>
        <w:annotationRef/>
      </w:r>
      <w:r w:rsidR="00A06858">
        <w:t>1</w:t>
      </w:r>
      <w:r w:rsidR="00DA372C">
        <w:t>4</w:t>
      </w:r>
      <w:r w:rsidR="00A06858">
        <w:t>.</w:t>
      </w:r>
      <w:r>
        <w:t xml:space="preserve">Ministry of Law, Justice and Company Affairs, Govt of India. Transplantation of Human Organs Act, 1994. New </w:t>
      </w:r>
      <w:proofErr w:type="gramStart"/>
      <w:r>
        <w:t>Delhi;MoLJCA</w:t>
      </w:r>
      <w:proofErr w:type="gramEnd"/>
      <w:r>
        <w:t xml:space="preserve">:1994 Jul 11. </w:t>
      </w:r>
    </w:p>
    <w:p w14:paraId="15C68EF5" w14:textId="7D8B7BA9" w:rsidR="003A12CF" w:rsidRDefault="003A12CF">
      <w:pPr>
        <w:pStyle w:val="CommentText"/>
      </w:pPr>
      <w:r w:rsidRPr="003A12CF">
        <w:t>https://mohfw.gov.in/sites/default/files/Act%201994.pdf</w:t>
      </w:r>
    </w:p>
  </w:comment>
  <w:comment w:id="77" w:author="Admin" w:date="2018-09-18T19:23:00Z" w:initials="M">
    <w:p w14:paraId="3A18F1E2" w14:textId="04417978" w:rsidR="003A12CF" w:rsidRDefault="003A12CF">
      <w:pPr>
        <w:pStyle w:val="CommentText"/>
      </w:pPr>
      <w:r>
        <w:rPr>
          <w:rStyle w:val="CommentReference"/>
        </w:rPr>
        <w:annotationRef/>
      </w:r>
      <w:r w:rsidR="00A06858">
        <w:t>‘error’</w:t>
      </w:r>
      <w:r w:rsidR="00BC3D91">
        <w:t>?</w:t>
      </w:r>
    </w:p>
  </w:comment>
  <w:comment w:id="82" w:author="Admin" w:date="2018-09-19T18:15:00Z" w:initials="M">
    <w:p w14:paraId="7FB3B54B" w14:textId="52D92A0A" w:rsidR="00F53213" w:rsidRDefault="00F53213">
      <w:pPr>
        <w:pStyle w:val="CommentText"/>
      </w:pPr>
      <w:r>
        <w:rPr>
          <w:rStyle w:val="CommentReference"/>
        </w:rPr>
        <w:annotationRef/>
      </w:r>
      <w:r>
        <w:t xml:space="preserve">‘supporting the organs </w:t>
      </w:r>
      <w:r w:rsidR="002B353E">
        <w:t>of a</w:t>
      </w:r>
      <w:r>
        <w:t xml:space="preserve"> </w:t>
      </w:r>
      <w:r w:rsidR="002B353E">
        <w:t>brain-dead</w:t>
      </w:r>
      <w:r>
        <w:t xml:space="preserve"> person</w:t>
      </w:r>
      <w:r w:rsidR="002B353E">
        <w:t>, which is an extreme form</w:t>
      </w:r>
      <w:r>
        <w:t>--------‘?</w:t>
      </w:r>
    </w:p>
  </w:comment>
  <w:comment w:id="86" w:author="Admin" w:date="2018-09-18T19:26:00Z" w:initials="M">
    <w:p w14:paraId="2B6D4098" w14:textId="1F0A3590" w:rsidR="003A12CF" w:rsidRDefault="003A12CF">
      <w:pPr>
        <w:pStyle w:val="CommentText"/>
      </w:pPr>
      <w:r>
        <w:rPr>
          <w:rStyle w:val="CommentReference"/>
        </w:rPr>
        <w:annotationRef/>
      </w:r>
      <w:r w:rsidR="00A06858">
        <w:t>1</w:t>
      </w:r>
      <w:r w:rsidR="00B23A93">
        <w:t>5</w:t>
      </w:r>
      <w:r w:rsidR="00A06858">
        <w:t xml:space="preserve">. </w:t>
      </w:r>
      <w:r>
        <w:t>References needed</w:t>
      </w:r>
      <w:r w:rsidR="00A06858">
        <w:t xml:space="preserve">. Or perhaps Note referring to couple of </w:t>
      </w:r>
      <w:r w:rsidR="00F53213">
        <w:t xml:space="preserve">cases and </w:t>
      </w:r>
      <w:r w:rsidR="00A06858">
        <w:t>judgments</w:t>
      </w:r>
      <w:r w:rsidR="00F53213">
        <w:t>?</w:t>
      </w:r>
    </w:p>
    <w:p w14:paraId="3E406E9B" w14:textId="0C797AEB" w:rsidR="002D5767" w:rsidRDefault="002D5767">
      <w:pPr>
        <w:pStyle w:val="CommentText"/>
      </w:pPr>
    </w:p>
  </w:comment>
  <w:comment w:id="90" w:author="Admin" w:date="2018-09-19T18:36:00Z" w:initials="M">
    <w:p w14:paraId="6A161037" w14:textId="4C0E009B" w:rsidR="00690FC9" w:rsidRDefault="00690FC9">
      <w:pPr>
        <w:pStyle w:val="CommentText"/>
      </w:pPr>
      <w:r>
        <w:rPr>
          <w:rStyle w:val="CommentReference"/>
        </w:rPr>
        <w:annotationRef/>
      </w:r>
      <w:r>
        <w:t>‘anomalous’?</w:t>
      </w:r>
    </w:p>
  </w:comment>
  <w:comment w:id="91" w:author="Admin" w:date="2018-09-22T07:33:00Z" w:initials="M">
    <w:p w14:paraId="1EA8DD59" w14:textId="585D156B" w:rsidR="00164E2A" w:rsidRDefault="00164E2A">
      <w:pPr>
        <w:pStyle w:val="CommentText"/>
      </w:pPr>
      <w:r>
        <w:rPr>
          <w:rStyle w:val="CommentReference"/>
        </w:rPr>
        <w:annotationRef/>
      </w:r>
      <w:r>
        <w:t>Mentioned in Shroff Navin</w:t>
      </w:r>
    </w:p>
  </w:comment>
  <w:comment w:id="96" w:author="Admin" w:date="2018-09-19T18:19:00Z" w:initials="M">
    <w:p w14:paraId="20EAA681" w14:textId="0CACC62B" w:rsidR="00F53213" w:rsidRDefault="00F53213">
      <w:pPr>
        <w:pStyle w:val="CommentText"/>
      </w:pPr>
      <w:r>
        <w:rPr>
          <w:rStyle w:val="CommentReference"/>
        </w:rPr>
        <w:annotationRef/>
      </w:r>
      <w:r>
        <w:t>‘effectively’?</w:t>
      </w:r>
    </w:p>
  </w:comment>
  <w:comment w:id="92" w:author="Admin" w:date="2018-09-22T07:32:00Z" w:initials="M">
    <w:p w14:paraId="5938D7C9" w14:textId="2FB9A6F9" w:rsidR="00164E2A" w:rsidRDefault="00164E2A">
      <w:pPr>
        <w:pStyle w:val="CommentText"/>
      </w:pPr>
      <w:r>
        <w:rPr>
          <w:rStyle w:val="CommentReference"/>
        </w:rPr>
        <w:annotationRef/>
      </w:r>
      <w:r>
        <w:t>Expand this point a bit? Stats on intensive beds ventilators etc</w:t>
      </w:r>
      <w:r w:rsidR="00B23A93">
        <w:t xml:space="preserve"> with refs</w:t>
      </w:r>
      <w:r>
        <w:t>? Also lack of guidelines about who/ when, etc</w:t>
      </w:r>
      <w:r w:rsidR="00DA6D7D">
        <w:t>.</w:t>
      </w:r>
      <w:r>
        <w:t xml:space="preserve"> </w:t>
      </w:r>
      <w:r w:rsidR="00DA6D7D">
        <w:t>Y</w:t>
      </w:r>
      <w:r>
        <w:t>ou had mentioned orally</w:t>
      </w:r>
      <w:r w:rsidR="00DA6D7D">
        <w:t xml:space="preserve"> that Shroff couldn’t clarify on this as there is no clarity.</w:t>
      </w:r>
    </w:p>
  </w:comment>
  <w:comment w:id="99" w:author="Admin" w:date="2018-09-18T19:37:00Z" w:initials="M">
    <w:p w14:paraId="78942603" w14:textId="513DA903" w:rsidR="00D5027E" w:rsidRDefault="00D5027E">
      <w:pPr>
        <w:pStyle w:val="CommentText"/>
        <w:rPr>
          <w:sz w:val="24"/>
          <w:szCs w:val="24"/>
        </w:rPr>
      </w:pPr>
      <w:r>
        <w:rPr>
          <w:rStyle w:val="CommentReference"/>
        </w:rPr>
        <w:annotationRef/>
      </w:r>
      <w:r>
        <w:t>1</w:t>
      </w:r>
      <w:r w:rsidR="00B23A93">
        <w:t>6</w:t>
      </w:r>
      <w:r>
        <w:t xml:space="preserve">. Kaushik J. </w:t>
      </w:r>
      <w:hyperlink r:id="rId4" w:history="1">
        <w:r w:rsidRPr="00D5027E">
          <w:rPr>
            <w:rFonts w:ascii="Arial" w:hAnsi="Arial" w:cs="Arial"/>
            <w:bCs/>
            <w:shd w:val="clear" w:color="auto" w:fill="FFFFFF"/>
          </w:rPr>
          <w:t>Organ transplant and presumed consent: towards an “opting out” system</w:t>
        </w:r>
      </w:hyperlink>
      <w:r>
        <w:rPr>
          <w:sz w:val="24"/>
          <w:szCs w:val="24"/>
        </w:rPr>
        <w:t>. IJME. 2009 jul-Sep;6(3):</w:t>
      </w:r>
    </w:p>
    <w:p w14:paraId="5116F27A" w14:textId="77777777" w:rsidR="00D5027E" w:rsidRDefault="00D5027E">
      <w:pPr>
        <w:pStyle w:val="CommentText"/>
      </w:pPr>
    </w:p>
    <w:p w14:paraId="576542CF" w14:textId="51085A29" w:rsidR="00D5027E" w:rsidRPr="00D5027E" w:rsidRDefault="00D5027E" w:rsidP="00D5027E">
      <w:pPr>
        <w:pStyle w:val="Heading3"/>
        <w:shd w:val="clear" w:color="auto" w:fill="FFFFFF"/>
        <w:spacing w:before="0" w:line="390" w:lineRule="atLeast"/>
        <w:rPr>
          <w:rFonts w:ascii="Arial" w:eastAsia="Times New Roman" w:hAnsi="Arial" w:cs="Arial"/>
          <w:color w:val="333333"/>
          <w:sz w:val="33"/>
          <w:szCs w:val="33"/>
          <w:lang w:val="en-IN" w:eastAsia="en-IN"/>
        </w:rPr>
      </w:pPr>
      <w:r>
        <w:t>1</w:t>
      </w:r>
      <w:r w:rsidR="00B23A93">
        <w:t>7</w:t>
      </w:r>
      <w:r>
        <w:t xml:space="preserve">. Nagral S. </w:t>
      </w:r>
      <w:r w:rsidRPr="00D5027E">
        <w:rPr>
          <w:rFonts w:ascii="Arial" w:eastAsia="Times New Roman" w:hAnsi="Arial" w:cs="Arial"/>
          <w:color w:val="333333"/>
          <w:sz w:val="33"/>
          <w:szCs w:val="33"/>
          <w:lang w:val="en-IN" w:eastAsia="en-IN"/>
        </w:rPr>
        <w:t>Will presumed consent make transplantation accessible, ethical and affordable in India?</w:t>
      </w:r>
      <w:r>
        <w:rPr>
          <w:rFonts w:ascii="Arial" w:eastAsia="Times New Roman" w:hAnsi="Arial" w:cs="Arial"/>
          <w:color w:val="333333"/>
          <w:sz w:val="33"/>
          <w:szCs w:val="33"/>
          <w:lang w:val="en-IN" w:eastAsia="en-IN"/>
        </w:rPr>
        <w:t xml:space="preserve"> IJME 2009 Jul-Sep;6(3):</w:t>
      </w:r>
    </w:p>
    <w:p w14:paraId="7A6C88D0" w14:textId="010D3E9F" w:rsidR="00D5027E" w:rsidRDefault="00D5027E">
      <w:pPr>
        <w:pStyle w:val="CommentText"/>
      </w:pPr>
    </w:p>
  </w:comment>
  <w:comment w:id="100" w:author="Admin" w:date="2018-09-22T07:15:00Z" w:initials="M">
    <w:p w14:paraId="5572A1B9" w14:textId="77777777" w:rsidR="00EF5878" w:rsidRDefault="003A63D6">
      <w:pPr>
        <w:pStyle w:val="CommentText"/>
      </w:pPr>
      <w:r>
        <w:rPr>
          <w:rStyle w:val="CommentReference"/>
        </w:rPr>
        <w:annotationRef/>
      </w:r>
      <w:r w:rsidR="00E13E38">
        <w:t>a</w:t>
      </w:r>
      <w:r>
        <w:t xml:space="preserve">. Can this lobbying point be put affirmatively? </w:t>
      </w:r>
    </w:p>
    <w:p w14:paraId="51E31C85" w14:textId="51CA357B" w:rsidR="003A63D6" w:rsidRDefault="003A63D6">
      <w:pPr>
        <w:pStyle w:val="CommentText"/>
      </w:pPr>
      <w:r>
        <w:t xml:space="preserve"> </w:t>
      </w:r>
      <w:r w:rsidR="00E13E38">
        <w:t xml:space="preserve">b. </w:t>
      </w:r>
      <w:r>
        <w:t xml:space="preserve">Also, </w:t>
      </w:r>
      <w:r w:rsidR="00E13E38">
        <w:t>could</w:t>
      </w:r>
      <w:r>
        <w:t xml:space="preserve"> lobbying by the transplant community deepen the mistrust</w:t>
      </w:r>
      <w:r w:rsidR="00E13E38">
        <w:t xml:space="preserve"> about motives</w:t>
      </w:r>
      <w:r>
        <w:t>?</w:t>
      </w:r>
    </w:p>
  </w:comment>
  <w:comment w:id="101" w:author="Admin" w:date="2018-09-18T19:41:00Z" w:initials="M">
    <w:p w14:paraId="64118E43" w14:textId="5F955996" w:rsidR="00D5027E" w:rsidRDefault="00D5027E">
      <w:pPr>
        <w:pStyle w:val="CommentText"/>
      </w:pPr>
      <w:r>
        <w:rPr>
          <w:rStyle w:val="CommentReference"/>
        </w:rPr>
        <w:annotationRef/>
      </w:r>
      <w:r>
        <w:t>Ref 1</w:t>
      </w:r>
      <w:r w:rsidR="00B23A93">
        <w:t>8</w:t>
      </w:r>
      <w:r>
        <w:t>?</w:t>
      </w:r>
      <w:r w:rsidR="00E13E38">
        <w:t xml:space="preserve"> </w:t>
      </w:r>
      <w:r w:rsidR="00E13E38">
        <w:t xml:space="preserve">Common Cause </w:t>
      </w:r>
      <w:r w:rsidR="00B23A93">
        <w:t xml:space="preserve">SC </w:t>
      </w:r>
      <w:bookmarkStart w:id="102" w:name="_GoBack"/>
      <w:bookmarkEnd w:id="102"/>
      <w:r w:rsidR="00E13E38">
        <w:t>case?</w:t>
      </w:r>
    </w:p>
  </w:comment>
  <w:comment w:id="106" w:author="Admin" w:date="2018-09-18T19:43:00Z" w:initials="M">
    <w:p w14:paraId="739D6D72" w14:textId="3EC564A4" w:rsidR="00D5027E" w:rsidRDefault="00D5027E">
      <w:pPr>
        <w:pStyle w:val="CommentText"/>
      </w:pPr>
      <w:r>
        <w:rPr>
          <w:rStyle w:val="CommentReference"/>
        </w:rPr>
        <w:annotationRef/>
      </w:r>
      <w:r>
        <w:t>‘anomaly’?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B7787D" w15:done="0"/>
  <w15:commentEx w15:paraId="52794107" w15:done="0"/>
  <w15:commentEx w15:paraId="51C03A0A" w15:done="0"/>
  <w15:commentEx w15:paraId="224BB673" w15:done="0"/>
  <w15:commentEx w15:paraId="430C92AB" w15:done="0"/>
  <w15:commentEx w15:paraId="3AB6E797" w15:done="0"/>
  <w15:commentEx w15:paraId="0751D86C" w15:done="0"/>
  <w15:commentEx w15:paraId="7D34464C" w15:done="0"/>
  <w15:commentEx w15:paraId="6EF37198" w15:done="0"/>
  <w15:commentEx w15:paraId="174A938B" w15:done="0"/>
  <w15:commentEx w15:paraId="07C4CC9F" w15:done="0"/>
  <w15:commentEx w15:paraId="197A3205" w15:done="0"/>
  <w15:commentEx w15:paraId="13C5D08F" w15:done="0"/>
  <w15:commentEx w15:paraId="0631B67D" w15:done="0"/>
  <w15:commentEx w15:paraId="2482324E" w15:done="0"/>
  <w15:commentEx w15:paraId="39EE33EB" w15:done="0"/>
  <w15:commentEx w15:paraId="15C68EF5" w15:done="0"/>
  <w15:commentEx w15:paraId="3A18F1E2" w15:done="0"/>
  <w15:commentEx w15:paraId="7FB3B54B" w15:done="0"/>
  <w15:commentEx w15:paraId="3E406E9B" w15:done="0"/>
  <w15:commentEx w15:paraId="6A161037" w15:done="0"/>
  <w15:commentEx w15:paraId="1EA8DD59" w15:done="0"/>
  <w15:commentEx w15:paraId="20EAA681" w15:done="0"/>
  <w15:commentEx w15:paraId="5938D7C9" w15:done="0"/>
  <w15:commentEx w15:paraId="7A6C88D0" w15:done="0"/>
  <w15:commentEx w15:paraId="51E31C85" w15:done="0"/>
  <w15:commentEx w15:paraId="64118E43" w15:done="0"/>
  <w15:commentEx w15:paraId="739D6D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B7787D" w16cid:durableId="1F4BC53E"/>
  <w16cid:commentId w16cid:paraId="52794107" w16cid:durableId="1F4BC69E"/>
  <w16cid:commentId w16cid:paraId="51C03A0A" w16cid:durableId="1F4BC6FA"/>
  <w16cid:commentId w16cid:paraId="224BB673" w16cid:durableId="1F50627D"/>
  <w16cid:commentId w16cid:paraId="430C92AB" w16cid:durableId="1F4D0EDA"/>
  <w16cid:commentId w16cid:paraId="3AB6E797" w16cid:durableId="1F4D0969"/>
  <w16cid:commentId w16cid:paraId="0751D86C" w16cid:durableId="1F4D0993"/>
  <w16cid:commentId w16cid:paraId="7D34464C" w16cid:durableId="1F4BC812"/>
  <w16cid:commentId w16cid:paraId="6EF37198" w16cid:durableId="1F4BC8BA"/>
  <w16cid:commentId w16cid:paraId="174A938B" w16cid:durableId="1F4D0F7F"/>
  <w16cid:commentId w16cid:paraId="07C4CC9F" w16cid:durableId="1F4D0E52"/>
  <w16cid:commentId w16cid:paraId="197A3205" w16cid:durableId="1F4D0E1F"/>
  <w16cid:commentId w16cid:paraId="13C5D08F" w16cid:durableId="1F4BCA07"/>
  <w16cid:commentId w16cid:paraId="0631B67D" w16cid:durableId="1F4D0D87"/>
  <w16cid:commentId w16cid:paraId="2482324E" w16cid:durableId="1F506CAB"/>
  <w16cid:commentId w16cid:paraId="39EE33EB" w16cid:durableId="1F4BCD90"/>
  <w16cid:commentId w16cid:paraId="15C68EF5" w16cid:durableId="1F4BCE62"/>
  <w16cid:commentId w16cid:paraId="3A18F1E2" w16cid:durableId="1F4BCF3C"/>
  <w16cid:commentId w16cid:paraId="7FB3B54B" w16cid:durableId="1F4D10C8"/>
  <w16cid:commentId w16cid:paraId="3E406E9B" w16cid:durableId="1F4BCFE5"/>
  <w16cid:commentId w16cid:paraId="6A161037" w16cid:durableId="1F4D1595"/>
  <w16cid:commentId w16cid:paraId="1EA8DD59" w16cid:durableId="1F506ECA"/>
  <w16cid:commentId w16cid:paraId="20EAA681" w16cid:durableId="1F4D11A8"/>
  <w16cid:commentId w16cid:paraId="5938D7C9" w16cid:durableId="1F506E7D"/>
  <w16cid:commentId w16cid:paraId="7A6C88D0" w16cid:durableId="1F4BD295"/>
  <w16cid:commentId w16cid:paraId="51E31C85" w16cid:durableId="1F506A95"/>
  <w16cid:commentId w16cid:paraId="64118E43" w16cid:durableId="1F4BD384"/>
  <w16cid:commentId w16cid:paraId="739D6D72" w16cid:durableId="1F4BD3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rson w15:author="sandhya srinivasan">
    <w15:presenceInfo w15:providerId="Windows Live" w15:userId="81848030f77b9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CC"/>
    <w:rsid w:val="000A1377"/>
    <w:rsid w:val="000B2D46"/>
    <w:rsid w:val="00164E2A"/>
    <w:rsid w:val="001B021A"/>
    <w:rsid w:val="001D1C46"/>
    <w:rsid w:val="001D47FC"/>
    <w:rsid w:val="00224C8D"/>
    <w:rsid w:val="00227B9A"/>
    <w:rsid w:val="002B353E"/>
    <w:rsid w:val="002D5767"/>
    <w:rsid w:val="002E2AE6"/>
    <w:rsid w:val="002F3825"/>
    <w:rsid w:val="00372888"/>
    <w:rsid w:val="00376593"/>
    <w:rsid w:val="003948FE"/>
    <w:rsid w:val="003A12CF"/>
    <w:rsid w:val="003A194B"/>
    <w:rsid w:val="003A63D6"/>
    <w:rsid w:val="003A7BD5"/>
    <w:rsid w:val="00407CB1"/>
    <w:rsid w:val="0046087B"/>
    <w:rsid w:val="00460DD4"/>
    <w:rsid w:val="00475EC9"/>
    <w:rsid w:val="0049385B"/>
    <w:rsid w:val="004D12E9"/>
    <w:rsid w:val="005144D2"/>
    <w:rsid w:val="00534811"/>
    <w:rsid w:val="00554879"/>
    <w:rsid w:val="005674B3"/>
    <w:rsid w:val="005C6407"/>
    <w:rsid w:val="00690FC9"/>
    <w:rsid w:val="0069125B"/>
    <w:rsid w:val="006B7E64"/>
    <w:rsid w:val="006C7B48"/>
    <w:rsid w:val="00712757"/>
    <w:rsid w:val="00726D9E"/>
    <w:rsid w:val="00752366"/>
    <w:rsid w:val="007B695E"/>
    <w:rsid w:val="007F52E1"/>
    <w:rsid w:val="00816F68"/>
    <w:rsid w:val="008A0523"/>
    <w:rsid w:val="008E1C65"/>
    <w:rsid w:val="009539E5"/>
    <w:rsid w:val="00980757"/>
    <w:rsid w:val="009B2F1C"/>
    <w:rsid w:val="009F0427"/>
    <w:rsid w:val="00A06858"/>
    <w:rsid w:val="00A37130"/>
    <w:rsid w:val="00AB4741"/>
    <w:rsid w:val="00B231CC"/>
    <w:rsid w:val="00B23A93"/>
    <w:rsid w:val="00B472D9"/>
    <w:rsid w:val="00B551C2"/>
    <w:rsid w:val="00BA60B0"/>
    <w:rsid w:val="00BB4E25"/>
    <w:rsid w:val="00BC3D91"/>
    <w:rsid w:val="00BC665C"/>
    <w:rsid w:val="00BE617F"/>
    <w:rsid w:val="00C27012"/>
    <w:rsid w:val="00C4537F"/>
    <w:rsid w:val="00C756FB"/>
    <w:rsid w:val="00C901A1"/>
    <w:rsid w:val="00C90E7E"/>
    <w:rsid w:val="00CC72B0"/>
    <w:rsid w:val="00CF3E03"/>
    <w:rsid w:val="00D5027E"/>
    <w:rsid w:val="00DA372C"/>
    <w:rsid w:val="00DA6D7D"/>
    <w:rsid w:val="00DC5F15"/>
    <w:rsid w:val="00E13E38"/>
    <w:rsid w:val="00E277FF"/>
    <w:rsid w:val="00E40FCC"/>
    <w:rsid w:val="00E902FB"/>
    <w:rsid w:val="00E951E7"/>
    <w:rsid w:val="00EB48CF"/>
    <w:rsid w:val="00EC6CC3"/>
    <w:rsid w:val="00EE2C8E"/>
    <w:rsid w:val="00EE4EBE"/>
    <w:rsid w:val="00EF5878"/>
    <w:rsid w:val="00F135C9"/>
    <w:rsid w:val="00F365F1"/>
    <w:rsid w:val="00F53213"/>
    <w:rsid w:val="00F94DA6"/>
    <w:rsid w:val="00FF2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D6455"/>
  <w14:defaultImageDpi w14:val="300"/>
  <w15:docId w15:val="{1E72E9A8-0819-4CC8-B748-72D7BE62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A7BD5"/>
    <w:pPr>
      <w:spacing w:before="100" w:beforeAutospacing="1" w:after="100" w:afterAutospacing="1"/>
      <w:outlineLvl w:val="0"/>
    </w:pPr>
    <w:rPr>
      <w:rFonts w:ascii="Times New Roman" w:hAnsi="Times New Roman" w:cs="Times New Roman"/>
      <w:b/>
      <w:bCs/>
      <w:kern w:val="36"/>
      <w:sz w:val="48"/>
      <w:szCs w:val="48"/>
      <w:lang w:val="en-IN"/>
    </w:rPr>
  </w:style>
  <w:style w:type="paragraph" w:styleId="Heading3">
    <w:name w:val="heading 3"/>
    <w:basedOn w:val="Normal"/>
    <w:next w:val="Normal"/>
    <w:link w:val="Heading3Char"/>
    <w:uiPriority w:val="9"/>
    <w:unhideWhenUsed/>
    <w:qFormat/>
    <w:rsid w:val="002E2AE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E2A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D5"/>
    <w:rPr>
      <w:rFonts w:ascii="Times New Roman" w:hAnsi="Times New Roman" w:cs="Times New Roman"/>
      <w:b/>
      <w:bCs/>
      <w:kern w:val="36"/>
      <w:sz w:val="48"/>
      <w:szCs w:val="48"/>
      <w:lang w:val="en-IN"/>
    </w:rPr>
  </w:style>
  <w:style w:type="character" w:styleId="Hyperlink">
    <w:name w:val="Hyperlink"/>
    <w:basedOn w:val="DefaultParagraphFont"/>
    <w:uiPriority w:val="99"/>
    <w:unhideWhenUsed/>
    <w:rsid w:val="003A7BD5"/>
    <w:rPr>
      <w:color w:val="0000FF"/>
      <w:u w:val="single"/>
    </w:rPr>
  </w:style>
  <w:style w:type="character" w:customStyle="1" w:styleId="apple-converted-space">
    <w:name w:val="apple-converted-space"/>
    <w:basedOn w:val="DefaultParagraphFont"/>
    <w:rsid w:val="003A7BD5"/>
  </w:style>
  <w:style w:type="character" w:styleId="CommentReference">
    <w:name w:val="annotation reference"/>
    <w:basedOn w:val="DefaultParagraphFont"/>
    <w:uiPriority w:val="99"/>
    <w:semiHidden/>
    <w:unhideWhenUsed/>
    <w:rsid w:val="002E2AE6"/>
    <w:rPr>
      <w:sz w:val="16"/>
      <w:szCs w:val="16"/>
    </w:rPr>
  </w:style>
  <w:style w:type="paragraph" w:styleId="CommentText">
    <w:name w:val="annotation text"/>
    <w:basedOn w:val="Normal"/>
    <w:link w:val="CommentTextChar"/>
    <w:uiPriority w:val="99"/>
    <w:semiHidden/>
    <w:unhideWhenUsed/>
    <w:rsid w:val="002E2AE6"/>
    <w:rPr>
      <w:sz w:val="20"/>
      <w:szCs w:val="20"/>
    </w:rPr>
  </w:style>
  <w:style w:type="character" w:customStyle="1" w:styleId="CommentTextChar">
    <w:name w:val="Comment Text Char"/>
    <w:basedOn w:val="DefaultParagraphFont"/>
    <w:link w:val="CommentText"/>
    <w:uiPriority w:val="99"/>
    <w:semiHidden/>
    <w:rsid w:val="002E2AE6"/>
    <w:rPr>
      <w:sz w:val="20"/>
      <w:szCs w:val="20"/>
      <w:lang w:val="en-GB"/>
    </w:rPr>
  </w:style>
  <w:style w:type="paragraph" w:styleId="CommentSubject">
    <w:name w:val="annotation subject"/>
    <w:basedOn w:val="CommentText"/>
    <w:next w:val="CommentText"/>
    <w:link w:val="CommentSubjectChar"/>
    <w:uiPriority w:val="99"/>
    <w:semiHidden/>
    <w:unhideWhenUsed/>
    <w:rsid w:val="002E2AE6"/>
    <w:rPr>
      <w:b/>
      <w:bCs/>
    </w:rPr>
  </w:style>
  <w:style w:type="character" w:customStyle="1" w:styleId="CommentSubjectChar">
    <w:name w:val="Comment Subject Char"/>
    <w:basedOn w:val="CommentTextChar"/>
    <w:link w:val="CommentSubject"/>
    <w:uiPriority w:val="99"/>
    <w:semiHidden/>
    <w:rsid w:val="002E2AE6"/>
    <w:rPr>
      <w:b/>
      <w:bCs/>
      <w:sz w:val="20"/>
      <w:szCs w:val="20"/>
      <w:lang w:val="en-GB"/>
    </w:rPr>
  </w:style>
  <w:style w:type="paragraph" w:styleId="BalloonText">
    <w:name w:val="Balloon Text"/>
    <w:basedOn w:val="Normal"/>
    <w:link w:val="BalloonTextChar"/>
    <w:uiPriority w:val="99"/>
    <w:semiHidden/>
    <w:unhideWhenUsed/>
    <w:rsid w:val="002E2A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AE6"/>
    <w:rPr>
      <w:rFonts w:ascii="Segoe UI" w:hAnsi="Segoe UI" w:cs="Segoe UI"/>
      <w:sz w:val="18"/>
      <w:szCs w:val="18"/>
      <w:lang w:val="en-GB"/>
    </w:rPr>
  </w:style>
  <w:style w:type="character" w:customStyle="1" w:styleId="Heading3Char">
    <w:name w:val="Heading 3 Char"/>
    <w:basedOn w:val="DefaultParagraphFont"/>
    <w:link w:val="Heading3"/>
    <w:uiPriority w:val="9"/>
    <w:rsid w:val="002E2AE6"/>
    <w:rPr>
      <w:rFonts w:asciiTheme="majorHAnsi" w:eastAsiaTheme="majorEastAsia" w:hAnsiTheme="majorHAnsi" w:cstheme="majorBidi"/>
      <w:color w:val="243F60" w:themeColor="accent1" w:themeShade="7F"/>
      <w:lang w:val="en-GB"/>
    </w:rPr>
  </w:style>
  <w:style w:type="character" w:styleId="UnresolvedMention">
    <w:name w:val="Unresolved Mention"/>
    <w:basedOn w:val="DefaultParagraphFont"/>
    <w:uiPriority w:val="99"/>
    <w:semiHidden/>
    <w:unhideWhenUsed/>
    <w:rsid w:val="002E2AE6"/>
    <w:rPr>
      <w:color w:val="605E5C"/>
      <w:shd w:val="clear" w:color="auto" w:fill="E1DFDD"/>
    </w:rPr>
  </w:style>
  <w:style w:type="character" w:customStyle="1" w:styleId="Heading4Char">
    <w:name w:val="Heading 4 Char"/>
    <w:basedOn w:val="DefaultParagraphFont"/>
    <w:link w:val="Heading4"/>
    <w:uiPriority w:val="9"/>
    <w:semiHidden/>
    <w:rsid w:val="002E2AE6"/>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4829">
      <w:bodyDiv w:val="1"/>
      <w:marLeft w:val="0"/>
      <w:marRight w:val="0"/>
      <w:marTop w:val="0"/>
      <w:marBottom w:val="0"/>
      <w:divBdr>
        <w:top w:val="none" w:sz="0" w:space="0" w:color="auto"/>
        <w:left w:val="none" w:sz="0" w:space="0" w:color="auto"/>
        <w:bottom w:val="none" w:sz="0" w:space="0" w:color="auto"/>
        <w:right w:val="none" w:sz="0" w:space="0" w:color="auto"/>
      </w:divBdr>
    </w:div>
    <w:div w:id="279922841">
      <w:bodyDiv w:val="1"/>
      <w:marLeft w:val="0"/>
      <w:marRight w:val="0"/>
      <w:marTop w:val="0"/>
      <w:marBottom w:val="0"/>
      <w:divBdr>
        <w:top w:val="none" w:sz="0" w:space="0" w:color="auto"/>
        <w:left w:val="none" w:sz="0" w:space="0" w:color="auto"/>
        <w:bottom w:val="none" w:sz="0" w:space="0" w:color="auto"/>
        <w:right w:val="none" w:sz="0" w:space="0" w:color="auto"/>
      </w:divBdr>
    </w:div>
    <w:div w:id="516962401">
      <w:bodyDiv w:val="1"/>
      <w:marLeft w:val="0"/>
      <w:marRight w:val="0"/>
      <w:marTop w:val="0"/>
      <w:marBottom w:val="0"/>
      <w:divBdr>
        <w:top w:val="none" w:sz="0" w:space="0" w:color="auto"/>
        <w:left w:val="none" w:sz="0" w:space="0" w:color="auto"/>
        <w:bottom w:val="none" w:sz="0" w:space="0" w:color="auto"/>
        <w:right w:val="none" w:sz="0" w:space="0" w:color="auto"/>
      </w:divBdr>
    </w:div>
    <w:div w:id="665939240">
      <w:bodyDiv w:val="1"/>
      <w:marLeft w:val="0"/>
      <w:marRight w:val="0"/>
      <w:marTop w:val="0"/>
      <w:marBottom w:val="0"/>
      <w:divBdr>
        <w:top w:val="none" w:sz="0" w:space="0" w:color="auto"/>
        <w:left w:val="none" w:sz="0" w:space="0" w:color="auto"/>
        <w:bottom w:val="none" w:sz="0" w:space="0" w:color="auto"/>
        <w:right w:val="none" w:sz="0" w:space="0" w:color="auto"/>
      </w:divBdr>
    </w:div>
    <w:div w:id="667097699">
      <w:bodyDiv w:val="1"/>
      <w:marLeft w:val="0"/>
      <w:marRight w:val="0"/>
      <w:marTop w:val="0"/>
      <w:marBottom w:val="0"/>
      <w:divBdr>
        <w:top w:val="none" w:sz="0" w:space="0" w:color="auto"/>
        <w:left w:val="none" w:sz="0" w:space="0" w:color="auto"/>
        <w:bottom w:val="none" w:sz="0" w:space="0" w:color="auto"/>
        <w:right w:val="none" w:sz="0" w:space="0" w:color="auto"/>
      </w:divBdr>
    </w:div>
    <w:div w:id="1071585112">
      <w:bodyDiv w:val="1"/>
      <w:marLeft w:val="0"/>
      <w:marRight w:val="0"/>
      <w:marTop w:val="0"/>
      <w:marBottom w:val="0"/>
      <w:divBdr>
        <w:top w:val="none" w:sz="0" w:space="0" w:color="auto"/>
        <w:left w:val="none" w:sz="0" w:space="0" w:color="auto"/>
        <w:bottom w:val="none" w:sz="0" w:space="0" w:color="auto"/>
        <w:right w:val="none" w:sz="0" w:space="0" w:color="auto"/>
      </w:divBdr>
    </w:div>
    <w:div w:id="1177889874">
      <w:bodyDiv w:val="1"/>
      <w:marLeft w:val="0"/>
      <w:marRight w:val="0"/>
      <w:marTop w:val="0"/>
      <w:marBottom w:val="0"/>
      <w:divBdr>
        <w:top w:val="none" w:sz="0" w:space="0" w:color="auto"/>
        <w:left w:val="none" w:sz="0" w:space="0" w:color="auto"/>
        <w:bottom w:val="none" w:sz="0" w:space="0" w:color="auto"/>
        <w:right w:val="none" w:sz="0" w:space="0" w:color="auto"/>
      </w:divBdr>
    </w:div>
    <w:div w:id="1779595031">
      <w:bodyDiv w:val="1"/>
      <w:marLeft w:val="0"/>
      <w:marRight w:val="0"/>
      <w:marTop w:val="0"/>
      <w:marBottom w:val="0"/>
      <w:divBdr>
        <w:top w:val="none" w:sz="0" w:space="0" w:color="auto"/>
        <w:left w:val="none" w:sz="0" w:space="0" w:color="auto"/>
        <w:bottom w:val="none" w:sz="0" w:space="0" w:color="auto"/>
        <w:right w:val="none" w:sz="0" w:space="0" w:color="auto"/>
      </w:divBdr>
    </w:div>
    <w:div w:id="1853296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ijme.in/articles/brain-death/?galley=html" TargetMode="External"/><Relationship Id="rId2" Type="http://schemas.openxmlformats.org/officeDocument/2006/relationships/hyperlink" Target="http://ijme.in/articles/brain-death-vegetative-state-and-the-rub/?galley=html" TargetMode="External"/><Relationship Id="rId1" Type="http://schemas.openxmlformats.org/officeDocument/2006/relationships/hyperlink" Target="http://ijme.in/articles/life-and-death-after-aruna-shanbaug/?galley=html" TargetMode="External"/><Relationship Id="rId4" Type="http://schemas.openxmlformats.org/officeDocument/2006/relationships/hyperlink" Target="http://ijme.in/articles/organ-transplant-and-presumed-consent-towards-an-opting-out-system/?galley=html"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6</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nagral</dc:creator>
  <cp:keywords/>
  <dc:description/>
  <cp:lastModifiedBy>Admin</cp:lastModifiedBy>
  <cp:revision>5</cp:revision>
  <dcterms:created xsi:type="dcterms:W3CDTF">2018-09-19T12:33:00Z</dcterms:created>
  <dcterms:modified xsi:type="dcterms:W3CDTF">2018-09-22T03:11:00Z</dcterms:modified>
</cp:coreProperties>
</file>