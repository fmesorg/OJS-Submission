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2A631" w14:textId="2D4F1264" w:rsidR="007D078E" w:rsidRPr="00585DA3" w:rsidRDefault="00E163AF">
      <w:pPr>
        <w:rPr>
          <w:b/>
          <w:lang w:val="en-US"/>
        </w:rPr>
      </w:pPr>
      <w:r w:rsidRPr="00585DA3">
        <w:rPr>
          <w:b/>
          <w:lang w:val="en-US"/>
        </w:rPr>
        <w:t>SLUG: EDITORIAL</w:t>
      </w:r>
    </w:p>
    <w:p w14:paraId="7B2E894D" w14:textId="76A122C0" w:rsidR="007D078E" w:rsidRPr="00585DA3" w:rsidRDefault="00E163AF" w:rsidP="00E163AF">
      <w:pPr>
        <w:rPr>
          <w:b/>
          <w:lang w:val="en-US"/>
        </w:rPr>
      </w:pPr>
      <w:r w:rsidRPr="00585DA3">
        <w:rPr>
          <w:b/>
          <w:lang w:val="en-US"/>
        </w:rPr>
        <w:t>TITLE</w:t>
      </w:r>
      <w:r w:rsidRPr="00585DA3">
        <w:rPr>
          <w:lang w:val="en-US"/>
        </w:rPr>
        <w:t xml:space="preserve">: </w:t>
      </w:r>
      <w:r w:rsidR="007D078E" w:rsidRPr="00585DA3">
        <w:rPr>
          <w:b/>
          <w:lang w:val="en-US"/>
        </w:rPr>
        <w:t>Something is rotten in our medical colleges</w:t>
      </w:r>
    </w:p>
    <w:p w14:paraId="1EBF0C06" w14:textId="0B3568C7" w:rsidR="00E163AF" w:rsidRPr="00585DA3" w:rsidRDefault="00E163AF" w:rsidP="00E163AF">
      <w:pPr>
        <w:rPr>
          <w:b/>
          <w:lang w:val="en-US"/>
        </w:rPr>
      </w:pPr>
      <w:r w:rsidRPr="00585DA3">
        <w:rPr>
          <w:b/>
          <w:lang w:val="en-US"/>
        </w:rPr>
        <w:t>AUTHOR: SUNIL K PANDYA</w:t>
      </w:r>
    </w:p>
    <w:p w14:paraId="1B014BAC" w14:textId="034B251D" w:rsidR="00E163AF" w:rsidRPr="00585DA3" w:rsidRDefault="00E163AF" w:rsidP="00E163AF">
      <w:pPr>
        <w:rPr>
          <w:b/>
          <w:lang w:val="en-US"/>
        </w:rPr>
      </w:pPr>
    </w:p>
    <w:p w14:paraId="74DB7058" w14:textId="097E62E2" w:rsidR="004221E5" w:rsidRPr="00585DA3" w:rsidRDefault="004221E5" w:rsidP="00E163AF">
      <w:pPr>
        <w:rPr>
          <w:b/>
          <w:lang w:val="en-US"/>
        </w:rPr>
      </w:pPr>
      <w:r w:rsidRPr="00585DA3">
        <w:rPr>
          <w:b/>
          <w:lang w:val="en-US"/>
        </w:rPr>
        <w:t>------------------------------------------------------------------------------------------------</w:t>
      </w:r>
    </w:p>
    <w:p w14:paraId="24956320" w14:textId="72E70113" w:rsidR="00654FD6" w:rsidRPr="00585DA3" w:rsidRDefault="00E163AF" w:rsidP="00654FD6">
      <w:pPr>
        <w:pStyle w:val="NormalWeb"/>
        <w:shd w:val="clear" w:color="auto" w:fill="FFFFFF"/>
        <w:spacing w:before="0" w:beforeAutospacing="0" w:after="0" w:afterAutospacing="0" w:line="255" w:lineRule="atLeast"/>
      </w:pPr>
      <w:r w:rsidRPr="00585DA3">
        <w:rPr>
          <w:lang w:val="en-US"/>
        </w:rPr>
        <w:t>Author:</w:t>
      </w:r>
      <w:r w:rsidRPr="00585DA3">
        <w:rPr>
          <w:b/>
          <w:lang w:val="en-US"/>
        </w:rPr>
        <w:t xml:space="preserve"> Sunil K Pandya</w:t>
      </w:r>
      <w:r w:rsidR="00654FD6" w:rsidRPr="00585DA3">
        <w:rPr>
          <w:b/>
          <w:lang w:val="en-US"/>
        </w:rPr>
        <w:t xml:space="preserve"> </w:t>
      </w:r>
      <w:r w:rsidRPr="00585DA3">
        <w:rPr>
          <w:lang w:val="en-US"/>
        </w:rPr>
        <w:t>(</w:t>
      </w:r>
      <w:r w:rsidR="00654FD6" w:rsidRPr="00585DA3">
        <w:rPr>
          <w:lang w:val="en-US"/>
        </w:rPr>
        <w:t xml:space="preserve">shunil3@gmail.com), </w:t>
      </w:r>
      <w:r w:rsidR="00654FD6" w:rsidRPr="00585DA3">
        <w:t>Department of Neurosurgery</w:t>
      </w:r>
    </w:p>
    <w:p w14:paraId="12088F21" w14:textId="1DB0C55D" w:rsidR="00654FD6" w:rsidRPr="00585DA3" w:rsidRDefault="00654FD6" w:rsidP="00654FD6">
      <w:pPr>
        <w:pStyle w:val="NormalWeb"/>
        <w:shd w:val="clear" w:color="auto" w:fill="FFFFFF"/>
        <w:spacing w:before="0" w:beforeAutospacing="0" w:after="0" w:afterAutospacing="0" w:line="255" w:lineRule="atLeast"/>
      </w:pPr>
      <w:r w:rsidRPr="00585DA3">
        <w:t xml:space="preserve">Jaslok Hospital and Research Centre, Dr GV Deshmukh Marg, Mumbai 400 026, </w:t>
      </w:r>
      <w:r w:rsidR="00A215A0" w:rsidRPr="00585DA3">
        <w:t>INDIA</w:t>
      </w:r>
    </w:p>
    <w:p w14:paraId="4F8C789C" w14:textId="23298C6F" w:rsidR="00E163AF" w:rsidRPr="00585DA3" w:rsidRDefault="00E163AF" w:rsidP="00E163AF">
      <w:pPr>
        <w:rPr>
          <w:lang w:val="en-US"/>
        </w:rPr>
      </w:pPr>
    </w:p>
    <w:p w14:paraId="0BFD5026" w14:textId="3EA20432" w:rsidR="00160428" w:rsidRPr="00585DA3" w:rsidRDefault="00160428" w:rsidP="00E163AF">
      <w:pPr>
        <w:rPr>
          <w:lang w:val="en-US"/>
        </w:rPr>
      </w:pPr>
      <w:r w:rsidRPr="00585DA3">
        <w:rPr>
          <w:lang w:val="en-US"/>
        </w:rPr>
        <w:t xml:space="preserve">To cite: Pandya SK. </w:t>
      </w:r>
      <w:r w:rsidR="00585DA3" w:rsidRPr="00585DA3">
        <w:rPr>
          <w:lang w:val="en-US"/>
        </w:rPr>
        <w:t>Something is rotten in our medical colleges.</w:t>
      </w:r>
      <w:r w:rsidR="00A215A0" w:rsidRPr="00585DA3">
        <w:rPr>
          <w:lang w:val="en-US"/>
        </w:rPr>
        <w:t xml:space="preserve"> </w:t>
      </w:r>
      <w:r w:rsidR="00A215A0" w:rsidRPr="00585DA3">
        <w:rPr>
          <w:i/>
          <w:lang w:val="en-US"/>
        </w:rPr>
        <w:t>Indian J Med</w:t>
      </w:r>
      <w:r w:rsidR="00A215A0" w:rsidRPr="00585DA3">
        <w:rPr>
          <w:lang w:val="en-US"/>
        </w:rPr>
        <w:t xml:space="preserve"> </w:t>
      </w:r>
      <w:r w:rsidR="00A215A0" w:rsidRPr="00585DA3">
        <w:rPr>
          <w:i/>
          <w:lang w:val="en-US"/>
        </w:rPr>
        <w:t>Ethics</w:t>
      </w:r>
      <w:r w:rsidR="00841085">
        <w:rPr>
          <w:i/>
          <w:lang w:val="en-US"/>
        </w:rPr>
        <w:t>.</w:t>
      </w:r>
      <w:bookmarkStart w:id="0" w:name="_GoBack"/>
      <w:bookmarkEnd w:id="0"/>
      <w:r w:rsidR="00A215A0" w:rsidRPr="00585DA3">
        <w:rPr>
          <w:lang w:val="en-US"/>
        </w:rPr>
        <w:t xml:space="preserve"> 2019 Apr-Jun;4(</w:t>
      </w:r>
      <w:proofErr w:type="gramStart"/>
      <w:r w:rsidR="00A215A0" w:rsidRPr="00585DA3">
        <w:rPr>
          <w:lang w:val="en-US"/>
        </w:rPr>
        <w:t>2)</w:t>
      </w:r>
      <w:r w:rsidR="00585DA3">
        <w:rPr>
          <w:lang w:val="en-US"/>
        </w:rPr>
        <w:t>NS</w:t>
      </w:r>
      <w:proofErr w:type="gramEnd"/>
      <w:r w:rsidR="00585DA3">
        <w:rPr>
          <w:lang w:val="en-US"/>
        </w:rPr>
        <w:t>.</w:t>
      </w:r>
      <w:del w:id="1" w:author="Admin" w:date="2019-04-11T07:39:00Z">
        <w:r w:rsidR="00A215A0" w:rsidRPr="00585DA3" w:rsidDel="00585DA3">
          <w:rPr>
            <w:lang w:val="en-US"/>
          </w:rPr>
          <w:delText xml:space="preserve"> </w:delText>
        </w:r>
      </w:del>
      <w:r w:rsidR="00841085">
        <w:rPr>
          <w:lang w:val="en-US"/>
        </w:rPr>
        <w:t xml:space="preserve"> </w:t>
      </w:r>
      <w:r w:rsidR="00A215A0" w:rsidRPr="00585DA3">
        <w:rPr>
          <w:lang w:val="en-US"/>
        </w:rPr>
        <w:t>DOI:----</w:t>
      </w:r>
    </w:p>
    <w:p w14:paraId="394D395D" w14:textId="629E73E8" w:rsidR="00A215A0" w:rsidRPr="00585DA3" w:rsidRDefault="00A215A0" w:rsidP="00E163AF">
      <w:pPr>
        <w:rPr>
          <w:lang w:val="en-US"/>
        </w:rPr>
      </w:pPr>
    </w:p>
    <w:p w14:paraId="73D1844A" w14:textId="78C7B9A2" w:rsidR="00A215A0" w:rsidRPr="00585DA3" w:rsidRDefault="004221E5" w:rsidP="00E163AF">
      <w:pPr>
        <w:rPr>
          <w:lang w:val="en-US"/>
        </w:rPr>
      </w:pPr>
      <w:r w:rsidRPr="00585DA3">
        <w:rPr>
          <w:i/>
          <w:lang w:val="en-US"/>
        </w:rPr>
        <w:t>©</w:t>
      </w:r>
      <w:r w:rsidR="00A215A0" w:rsidRPr="00585DA3">
        <w:rPr>
          <w:i/>
          <w:lang w:val="en-US"/>
        </w:rPr>
        <w:t>Indian Journal of Medical Ethics</w:t>
      </w:r>
      <w:r w:rsidR="00A215A0" w:rsidRPr="00585DA3">
        <w:rPr>
          <w:lang w:val="en-US"/>
        </w:rPr>
        <w:t xml:space="preserve"> 2019.</w:t>
      </w:r>
    </w:p>
    <w:p w14:paraId="21296D26" w14:textId="53692206" w:rsidR="004221E5" w:rsidRPr="00585DA3" w:rsidRDefault="004221E5" w:rsidP="00E163AF">
      <w:pPr>
        <w:rPr>
          <w:lang w:val="en-US"/>
        </w:rPr>
      </w:pPr>
      <w:r w:rsidRPr="00585DA3">
        <w:rPr>
          <w:lang w:val="en-US"/>
        </w:rPr>
        <w:t>-------------------------------------------------------------------------------------------------------</w:t>
      </w:r>
    </w:p>
    <w:p w14:paraId="0132AC54" w14:textId="77777777" w:rsidR="00E163AF" w:rsidRPr="00585DA3" w:rsidRDefault="00E163AF" w:rsidP="00234ED6">
      <w:pPr>
        <w:spacing w:after="120"/>
        <w:rPr>
          <w:u w:val="single"/>
          <w:lang w:val="en-US"/>
        </w:rPr>
      </w:pPr>
    </w:p>
    <w:p w14:paraId="208F698B" w14:textId="446210FE" w:rsidR="00C612A3" w:rsidRPr="00585DA3" w:rsidRDefault="00C612A3" w:rsidP="00234ED6">
      <w:pPr>
        <w:spacing w:after="120"/>
        <w:rPr>
          <w:b/>
          <w:lang w:val="en-US"/>
        </w:rPr>
      </w:pPr>
      <w:r w:rsidRPr="00585DA3">
        <w:rPr>
          <w:b/>
          <w:lang w:val="en-US"/>
        </w:rPr>
        <w:t>Introduction</w:t>
      </w:r>
      <w:r w:rsidR="00234ED6" w:rsidRPr="00585DA3">
        <w:rPr>
          <w:b/>
          <w:lang w:val="en-US"/>
        </w:rPr>
        <w:t xml:space="preserve"> </w:t>
      </w:r>
    </w:p>
    <w:p w14:paraId="43565791" w14:textId="594CF33F" w:rsidR="007D078E" w:rsidRPr="00585DA3" w:rsidRDefault="006C5A43" w:rsidP="00234ED6">
      <w:pPr>
        <w:spacing w:after="120"/>
        <w:rPr>
          <w:lang w:val="en-US"/>
        </w:rPr>
      </w:pPr>
      <w:r w:rsidRPr="00585DA3">
        <w:rPr>
          <w:lang w:val="en-US"/>
        </w:rPr>
        <w:t xml:space="preserve">Marcellus’ observation in </w:t>
      </w:r>
      <w:r w:rsidRPr="00585DA3">
        <w:rPr>
          <w:i/>
          <w:lang w:val="en-US"/>
        </w:rPr>
        <w:t>Hamlet</w:t>
      </w:r>
      <w:r w:rsidRPr="00585DA3">
        <w:rPr>
          <w:lang w:val="en-US"/>
        </w:rPr>
        <w:t xml:space="preserve"> </w:t>
      </w:r>
      <w:r w:rsidR="00841085">
        <w:rPr>
          <w:lang w:val="en-US"/>
        </w:rPr>
        <w:t xml:space="preserve">(1) </w:t>
      </w:r>
      <w:r w:rsidRPr="00585DA3">
        <w:rPr>
          <w:lang w:val="en-US"/>
        </w:rPr>
        <w:t xml:space="preserve">that </w:t>
      </w:r>
      <w:r w:rsidR="00654FD6" w:rsidRPr="00585DA3">
        <w:rPr>
          <w:lang w:val="en-US"/>
        </w:rPr>
        <w:t>“</w:t>
      </w:r>
      <w:r w:rsidR="007D078E" w:rsidRPr="00585DA3">
        <w:rPr>
          <w:lang w:val="en-US"/>
        </w:rPr>
        <w:t>Something is rotten in the state of Denmark.</w:t>
      </w:r>
      <w:r w:rsidR="00654FD6" w:rsidRPr="00585DA3">
        <w:rPr>
          <w:lang w:val="en-US"/>
        </w:rPr>
        <w:t>”</w:t>
      </w:r>
      <w:r w:rsidR="00841085">
        <w:rPr>
          <w:lang w:val="en-US"/>
        </w:rPr>
        <w:t xml:space="preserve"> </w:t>
      </w:r>
      <w:r w:rsidR="00654FD6" w:rsidRPr="00585DA3">
        <w:rPr>
          <w:lang w:val="en-US"/>
        </w:rPr>
        <w:t>(Act 1, Scene 4)</w:t>
      </w:r>
      <w:r w:rsidR="007D078E" w:rsidRPr="00585DA3">
        <w:rPr>
          <w:lang w:val="en-US"/>
        </w:rPr>
        <w:t xml:space="preserve"> </w:t>
      </w:r>
      <w:r w:rsidRPr="00585DA3">
        <w:rPr>
          <w:lang w:val="en-US"/>
        </w:rPr>
        <w:t xml:space="preserve"> could well be applied </w:t>
      </w:r>
      <w:r w:rsidR="003C6F77" w:rsidRPr="00585DA3">
        <w:rPr>
          <w:lang w:val="en-US"/>
        </w:rPr>
        <w:t xml:space="preserve"> to medical education</w:t>
      </w:r>
      <w:r w:rsidR="002F25BA" w:rsidRPr="00585DA3">
        <w:rPr>
          <w:lang w:val="en-US"/>
        </w:rPr>
        <w:t xml:space="preserve"> </w:t>
      </w:r>
      <w:r w:rsidRPr="00585DA3">
        <w:rPr>
          <w:lang w:val="en-US"/>
        </w:rPr>
        <w:t xml:space="preserve">in India </w:t>
      </w:r>
      <w:r w:rsidR="002F25BA" w:rsidRPr="00585DA3">
        <w:rPr>
          <w:lang w:val="en-US"/>
        </w:rPr>
        <w:t>today</w:t>
      </w:r>
      <w:r w:rsidRPr="00585DA3">
        <w:rPr>
          <w:lang w:val="en-US"/>
        </w:rPr>
        <w:t>. and</w:t>
      </w:r>
      <w:r w:rsidR="003C6F77" w:rsidRPr="00585DA3">
        <w:rPr>
          <w:lang w:val="en-US"/>
        </w:rPr>
        <w:t xml:space="preserve"> </w:t>
      </w:r>
      <w:r w:rsidRPr="00585DA3">
        <w:rPr>
          <w:lang w:val="en-US"/>
        </w:rPr>
        <w:t xml:space="preserve">could </w:t>
      </w:r>
      <w:r w:rsidR="00654FD6" w:rsidRPr="00585DA3">
        <w:rPr>
          <w:lang w:val="en-US"/>
        </w:rPr>
        <w:t xml:space="preserve">be </w:t>
      </w:r>
      <w:r w:rsidRPr="00585DA3">
        <w:rPr>
          <w:lang w:val="en-US"/>
        </w:rPr>
        <w:t>follow</w:t>
      </w:r>
      <w:r w:rsidR="00654FD6" w:rsidRPr="00585DA3">
        <w:rPr>
          <w:lang w:val="en-US"/>
        </w:rPr>
        <w:t>ed</w:t>
      </w:r>
      <w:r w:rsidRPr="00585DA3">
        <w:rPr>
          <w:lang w:val="en-US"/>
        </w:rPr>
        <w:t xml:space="preserve"> up by </w:t>
      </w:r>
      <w:r w:rsidR="003C6F77" w:rsidRPr="00585DA3">
        <w:rPr>
          <w:lang w:val="en-US"/>
        </w:rPr>
        <w:t>repeat</w:t>
      </w:r>
      <w:r w:rsidRPr="00585DA3">
        <w:rPr>
          <w:lang w:val="en-US"/>
        </w:rPr>
        <w:t>ing</w:t>
      </w:r>
      <w:r w:rsidR="003C6F77" w:rsidRPr="00585DA3">
        <w:rPr>
          <w:lang w:val="en-US"/>
        </w:rPr>
        <w:t xml:space="preserve"> </w:t>
      </w:r>
      <w:r w:rsidR="00D373DA" w:rsidRPr="00585DA3">
        <w:rPr>
          <w:lang w:val="en-US"/>
        </w:rPr>
        <w:t>another</w:t>
      </w:r>
      <w:r w:rsidR="003C6F77" w:rsidRPr="00585DA3">
        <w:rPr>
          <w:lang w:val="en-US"/>
        </w:rPr>
        <w:t xml:space="preserve"> statement earlier in the play, ‘and I am sick at heart’ (</w:t>
      </w:r>
      <w:r w:rsidR="00D373DA" w:rsidRPr="00585DA3">
        <w:rPr>
          <w:lang w:val="en-US"/>
        </w:rPr>
        <w:t xml:space="preserve">Act </w:t>
      </w:r>
      <w:r w:rsidR="003C6F77" w:rsidRPr="00585DA3">
        <w:rPr>
          <w:lang w:val="en-US"/>
        </w:rPr>
        <w:t>1</w:t>
      </w:r>
      <w:r w:rsidR="00D373DA" w:rsidRPr="00585DA3">
        <w:rPr>
          <w:lang w:val="en-US"/>
        </w:rPr>
        <w:t xml:space="preserve">, Scene </w:t>
      </w:r>
      <w:r w:rsidR="003C6F77" w:rsidRPr="00585DA3">
        <w:rPr>
          <w:lang w:val="en-US"/>
        </w:rPr>
        <w:t>1)</w:t>
      </w:r>
      <w:r w:rsidR="00D373DA" w:rsidRPr="00585DA3">
        <w:rPr>
          <w:lang w:val="en-US"/>
        </w:rPr>
        <w:t>.</w:t>
      </w:r>
    </w:p>
    <w:p w14:paraId="654B372D" w14:textId="77777777" w:rsidR="00D373DA" w:rsidRPr="00585DA3" w:rsidRDefault="00D373DA" w:rsidP="00234ED6">
      <w:pPr>
        <w:spacing w:after="120"/>
        <w:rPr>
          <w:lang w:val="en-US"/>
        </w:rPr>
      </w:pPr>
    </w:p>
    <w:p w14:paraId="72F6F312" w14:textId="148A1333" w:rsidR="00154BD1" w:rsidRPr="00585DA3" w:rsidRDefault="003C6F77" w:rsidP="00234ED6">
      <w:pPr>
        <w:spacing w:after="120"/>
        <w:rPr>
          <w:lang w:val="en-US"/>
        </w:rPr>
      </w:pPr>
      <w:r w:rsidRPr="00585DA3">
        <w:rPr>
          <w:lang w:val="en-US"/>
        </w:rPr>
        <w:t xml:space="preserve">I was fortunate </w:t>
      </w:r>
      <w:r w:rsidR="00D373DA" w:rsidRPr="00585DA3">
        <w:rPr>
          <w:lang w:val="en-US"/>
        </w:rPr>
        <w:t>to</w:t>
      </w:r>
      <w:r w:rsidRPr="00585DA3">
        <w:rPr>
          <w:lang w:val="en-US"/>
        </w:rPr>
        <w:t xml:space="preserve"> </w:t>
      </w:r>
      <w:r w:rsidR="00D373DA" w:rsidRPr="00585DA3">
        <w:rPr>
          <w:lang w:val="en-US"/>
        </w:rPr>
        <w:t xml:space="preserve">have </w:t>
      </w:r>
      <w:r w:rsidRPr="00585DA3">
        <w:rPr>
          <w:lang w:val="en-US"/>
        </w:rPr>
        <w:t>stud</w:t>
      </w:r>
      <w:r w:rsidR="00D373DA" w:rsidRPr="00585DA3">
        <w:rPr>
          <w:lang w:val="en-US"/>
        </w:rPr>
        <w:t>ied</w:t>
      </w:r>
      <w:r w:rsidRPr="00585DA3">
        <w:rPr>
          <w:lang w:val="en-US"/>
        </w:rPr>
        <w:t xml:space="preserve"> medicine in </w:t>
      </w:r>
      <w:r w:rsidR="00D373DA" w:rsidRPr="00585DA3">
        <w:rPr>
          <w:lang w:val="en-US"/>
        </w:rPr>
        <w:t>Mumbai</w:t>
      </w:r>
      <w:r w:rsidRPr="00585DA3">
        <w:rPr>
          <w:lang w:val="en-US"/>
        </w:rPr>
        <w:t xml:space="preserve"> at a time when we were keen to learn not only the science of medicine but the art of practice from teachers of the calib</w:t>
      </w:r>
      <w:r w:rsidR="006C5A43" w:rsidRPr="00585DA3">
        <w:rPr>
          <w:lang w:val="en-US"/>
        </w:rPr>
        <w:t>r</w:t>
      </w:r>
      <w:r w:rsidRPr="00585DA3">
        <w:rPr>
          <w:lang w:val="en-US"/>
        </w:rPr>
        <w:t xml:space="preserve">e of Drs.Minocher Mody, </w:t>
      </w:r>
      <w:r w:rsidR="006C5A43" w:rsidRPr="00585DA3">
        <w:rPr>
          <w:lang w:val="en-US"/>
        </w:rPr>
        <w:t xml:space="preserve"> </w:t>
      </w:r>
      <w:r w:rsidRPr="00585DA3">
        <w:rPr>
          <w:lang w:val="en-US"/>
        </w:rPr>
        <w:t xml:space="preserve">J G Parikh, Noshir Wadia, C. G. Saraiya, W D Sulakhe, N. G. Talwalkar, </w:t>
      </w:r>
      <w:r w:rsidR="00D373DA" w:rsidRPr="00585DA3">
        <w:rPr>
          <w:lang w:val="en-US"/>
        </w:rPr>
        <w:t xml:space="preserve">and </w:t>
      </w:r>
      <w:r w:rsidRPr="00585DA3">
        <w:rPr>
          <w:lang w:val="en-US"/>
        </w:rPr>
        <w:t>Noshir H. Antia at the Grant Medical College</w:t>
      </w:r>
      <w:r w:rsidR="00154BD1" w:rsidRPr="00585DA3">
        <w:rPr>
          <w:lang w:val="en-US"/>
        </w:rPr>
        <w:t xml:space="preserve"> (GMC)</w:t>
      </w:r>
      <w:r w:rsidRPr="00585DA3">
        <w:rPr>
          <w:lang w:val="en-US"/>
        </w:rPr>
        <w:t xml:space="preserve"> and Rustom Jal Vakil, Rustom N. Cooper, A.V. Baliga, Nathoobhai D Patel</w:t>
      </w:r>
      <w:r w:rsidR="00903066" w:rsidRPr="00585DA3">
        <w:rPr>
          <w:lang w:val="en-US"/>
        </w:rPr>
        <w:t xml:space="preserve"> and P K Sen</w:t>
      </w:r>
      <w:r w:rsidR="00DE21E2" w:rsidRPr="00585DA3">
        <w:rPr>
          <w:lang w:val="en-US"/>
        </w:rPr>
        <w:t xml:space="preserve"> at </w:t>
      </w:r>
      <w:r w:rsidR="00D373DA" w:rsidRPr="00585DA3">
        <w:rPr>
          <w:lang w:val="en-US"/>
        </w:rPr>
        <w:t xml:space="preserve">the </w:t>
      </w:r>
      <w:r w:rsidR="00DE21E2" w:rsidRPr="00585DA3">
        <w:rPr>
          <w:lang w:val="en-US"/>
        </w:rPr>
        <w:t>Seth G. S. Medical College</w:t>
      </w:r>
      <w:r w:rsidR="00154BD1" w:rsidRPr="00585DA3">
        <w:rPr>
          <w:lang w:val="en-US"/>
        </w:rPr>
        <w:t xml:space="preserve"> (GSMC)</w:t>
      </w:r>
      <w:r w:rsidR="00DE21E2" w:rsidRPr="00585DA3">
        <w:rPr>
          <w:lang w:val="en-US"/>
        </w:rPr>
        <w:t xml:space="preserve">. We would move from </w:t>
      </w:r>
      <w:r w:rsidR="00371F4B" w:rsidRPr="00585DA3">
        <w:rPr>
          <w:lang w:val="en-US"/>
        </w:rPr>
        <w:t>one</w:t>
      </w:r>
      <w:r w:rsidR="00DE21E2" w:rsidRPr="00585DA3">
        <w:rPr>
          <w:lang w:val="en-US"/>
        </w:rPr>
        <w:t xml:space="preserve"> college to the other</w:t>
      </w:r>
      <w:r w:rsidR="00B931A0" w:rsidRPr="00585DA3">
        <w:rPr>
          <w:lang w:val="en-US"/>
        </w:rPr>
        <w:t xml:space="preserve">, </w:t>
      </w:r>
      <w:proofErr w:type="gramStart"/>
      <w:r w:rsidR="00B931A0" w:rsidRPr="00585DA3">
        <w:rPr>
          <w:lang w:val="en-US"/>
        </w:rPr>
        <w:t xml:space="preserve">eager </w:t>
      </w:r>
      <w:r w:rsidR="00DE21E2" w:rsidRPr="00585DA3">
        <w:rPr>
          <w:lang w:val="en-US"/>
        </w:rPr>
        <w:t xml:space="preserve"> to</w:t>
      </w:r>
      <w:proofErr w:type="gramEnd"/>
      <w:r w:rsidR="00DE21E2" w:rsidRPr="00585DA3">
        <w:rPr>
          <w:lang w:val="en-US"/>
        </w:rPr>
        <w:t xml:space="preserve"> listen to them teach and demonstrate how a patient should be examined and a diagnosis made. </w:t>
      </w:r>
    </w:p>
    <w:p w14:paraId="46A41BBE" w14:textId="77777777" w:rsidR="004221E5" w:rsidRPr="00585DA3" w:rsidRDefault="004221E5" w:rsidP="00234ED6">
      <w:pPr>
        <w:spacing w:after="120"/>
        <w:rPr>
          <w:lang w:val="en-US"/>
        </w:rPr>
      </w:pPr>
    </w:p>
    <w:p w14:paraId="264A0322" w14:textId="7D60A700" w:rsidR="00154BD1" w:rsidRPr="00585DA3" w:rsidRDefault="00154BD1" w:rsidP="00234ED6">
      <w:pPr>
        <w:spacing w:after="120"/>
        <w:rPr>
          <w:lang w:val="en-US"/>
        </w:rPr>
      </w:pPr>
      <w:r w:rsidRPr="00585DA3">
        <w:rPr>
          <w:lang w:val="en-US"/>
        </w:rPr>
        <w:t>Our teachers deserved our respect and homage. Although termed ‘Honoraries’ and expected to work</w:t>
      </w:r>
      <w:r w:rsidR="00903066" w:rsidRPr="00585DA3">
        <w:rPr>
          <w:lang w:val="en-US"/>
        </w:rPr>
        <w:t xml:space="preserve"> in the institutions</w:t>
      </w:r>
      <w:r w:rsidRPr="00585DA3">
        <w:rPr>
          <w:lang w:val="en-US"/>
        </w:rPr>
        <w:t xml:space="preserve"> for 4 hours each day, we saw them in the wards and laboratories from 8 am to 4 pm. daily. They taught us all they knew, sincerely and diligently. I recall approaching Professor P K Sen at GSMC</w:t>
      </w:r>
      <w:r w:rsidR="00023542" w:rsidRPr="00585DA3">
        <w:rPr>
          <w:lang w:val="en-US"/>
        </w:rPr>
        <w:t>, whilst I was a postgraduate student at the Grant Medical College,</w:t>
      </w:r>
      <w:r w:rsidRPr="00585DA3">
        <w:rPr>
          <w:lang w:val="en-US"/>
        </w:rPr>
        <w:t xml:space="preserve"> with some trepidation to request permission to attend his clinics for postgraduate students in surgery. He instantly and graciously granted permission with one proviso. </w:t>
      </w:r>
      <w:r w:rsidR="00B931A0" w:rsidRPr="00585DA3">
        <w:rPr>
          <w:lang w:val="en-US"/>
        </w:rPr>
        <w:t>“</w:t>
      </w:r>
      <w:r w:rsidRPr="00585DA3">
        <w:rPr>
          <w:lang w:val="en-US"/>
        </w:rPr>
        <w:t>You can listen but do not interrupt.</w:t>
      </w:r>
      <w:r w:rsidR="00B931A0" w:rsidRPr="00585DA3">
        <w:rPr>
          <w:lang w:val="en-US"/>
        </w:rPr>
        <w:t>”</w:t>
      </w:r>
      <w:r w:rsidRPr="00585DA3">
        <w:rPr>
          <w:lang w:val="en-US"/>
        </w:rPr>
        <w:t xml:space="preserve"> Likewise, Dr S D Bhandarkar, the eminent endocrinologist</w:t>
      </w:r>
      <w:r w:rsidR="00903066" w:rsidRPr="00585DA3">
        <w:rPr>
          <w:lang w:val="en-US"/>
        </w:rPr>
        <w:t xml:space="preserve"> at GSMC</w:t>
      </w:r>
      <w:r w:rsidRPr="00585DA3">
        <w:rPr>
          <w:lang w:val="en-US"/>
        </w:rPr>
        <w:t>, told me how he attended Dr. Noshir Wadia’s clinics regularly each week at GMC and benefited greatly from them.</w:t>
      </w:r>
    </w:p>
    <w:p w14:paraId="4A03AC09" w14:textId="77777777" w:rsidR="00B931A0" w:rsidRPr="00585DA3" w:rsidRDefault="00B931A0" w:rsidP="00234ED6">
      <w:pPr>
        <w:spacing w:after="120"/>
        <w:rPr>
          <w:lang w:val="en-US"/>
        </w:rPr>
      </w:pPr>
    </w:p>
    <w:p w14:paraId="626A349C" w14:textId="72750E27" w:rsidR="00CD5713" w:rsidRPr="00585DA3" w:rsidRDefault="00DE21E2" w:rsidP="00234ED6">
      <w:pPr>
        <w:spacing w:after="120"/>
        <w:rPr>
          <w:lang w:val="en-US"/>
        </w:rPr>
      </w:pPr>
      <w:r w:rsidRPr="00585DA3">
        <w:rPr>
          <w:lang w:val="en-US"/>
        </w:rPr>
        <w:t xml:space="preserve">When individuals such as </w:t>
      </w:r>
      <w:r w:rsidR="00B15601">
        <w:rPr>
          <w:lang w:val="en-US"/>
        </w:rPr>
        <w:t xml:space="preserve">Drs </w:t>
      </w:r>
      <w:r w:rsidR="00234ED6" w:rsidRPr="00585DA3">
        <w:rPr>
          <w:lang w:val="en-US"/>
        </w:rPr>
        <w:t xml:space="preserve">Sir Harold Gillies, </w:t>
      </w:r>
      <w:r w:rsidRPr="00585DA3">
        <w:rPr>
          <w:lang w:val="en-US"/>
        </w:rPr>
        <w:t>Robert J Last, Michael de</w:t>
      </w:r>
      <w:r w:rsidR="00B931A0" w:rsidRPr="00585DA3">
        <w:rPr>
          <w:lang w:val="en-US"/>
        </w:rPr>
        <w:t xml:space="preserve"> </w:t>
      </w:r>
      <w:r w:rsidRPr="00585DA3">
        <w:rPr>
          <w:lang w:val="en-US"/>
        </w:rPr>
        <w:t>Bakey, Denton Cooley, Victor McKusick</w:t>
      </w:r>
      <w:r w:rsidR="00903066" w:rsidRPr="00585DA3">
        <w:rPr>
          <w:lang w:val="en-US"/>
        </w:rPr>
        <w:t>,</w:t>
      </w:r>
      <w:r w:rsidR="00234ED6" w:rsidRPr="00585DA3">
        <w:rPr>
          <w:lang w:val="en-US"/>
        </w:rPr>
        <w:t xml:space="preserve"> </w:t>
      </w:r>
      <w:proofErr w:type="gramStart"/>
      <w:r w:rsidRPr="00585DA3">
        <w:rPr>
          <w:lang w:val="en-US"/>
        </w:rPr>
        <w:t>A</w:t>
      </w:r>
      <w:proofErr w:type="gramEnd"/>
      <w:r w:rsidRPr="00585DA3">
        <w:rPr>
          <w:lang w:val="en-US"/>
        </w:rPr>
        <w:t xml:space="preserve"> Earle Walker</w:t>
      </w:r>
      <w:r w:rsidR="00903066" w:rsidRPr="00585DA3">
        <w:rPr>
          <w:lang w:val="en-US"/>
        </w:rPr>
        <w:t xml:space="preserve"> and M G. Yasargil</w:t>
      </w:r>
      <w:r w:rsidR="00234ED6" w:rsidRPr="00585DA3">
        <w:rPr>
          <w:lang w:val="en-US"/>
        </w:rPr>
        <w:t xml:space="preserve"> visited, we would take pains to find out when and where we could listen to them and ensure that we learnt from them.</w:t>
      </w:r>
      <w:r w:rsidR="00CD5713" w:rsidRPr="00585DA3">
        <w:rPr>
          <w:lang w:val="en-US"/>
        </w:rPr>
        <w:t xml:space="preserve"> </w:t>
      </w:r>
      <w:r w:rsidR="00234ED6" w:rsidRPr="00585DA3">
        <w:rPr>
          <w:lang w:val="en-US"/>
        </w:rPr>
        <w:t xml:space="preserve"> </w:t>
      </w:r>
      <w:r w:rsidR="00D373DA" w:rsidRPr="00585DA3">
        <w:rPr>
          <w:lang w:val="en-US"/>
        </w:rPr>
        <w:t>W</w:t>
      </w:r>
      <w:r w:rsidR="00234ED6" w:rsidRPr="00585DA3">
        <w:rPr>
          <w:lang w:val="en-US"/>
        </w:rPr>
        <w:t xml:space="preserve">e would </w:t>
      </w:r>
      <w:r w:rsidR="00D373DA" w:rsidRPr="00585DA3">
        <w:rPr>
          <w:lang w:val="en-US"/>
        </w:rPr>
        <w:t xml:space="preserve">even </w:t>
      </w:r>
      <w:r w:rsidR="00234ED6" w:rsidRPr="00585DA3">
        <w:rPr>
          <w:lang w:val="en-US"/>
        </w:rPr>
        <w:t xml:space="preserve">travel to arts and science colleges to learn from visiting </w:t>
      </w:r>
      <w:r w:rsidR="00371F4B" w:rsidRPr="00585DA3">
        <w:rPr>
          <w:lang w:val="en-US"/>
        </w:rPr>
        <w:t xml:space="preserve">atomic physicists, astronomers, botanists, </w:t>
      </w:r>
      <w:r w:rsidR="00B931A0" w:rsidRPr="00585DA3">
        <w:rPr>
          <w:lang w:val="en-US"/>
        </w:rPr>
        <w:t xml:space="preserve">and </w:t>
      </w:r>
      <w:r w:rsidR="00903066" w:rsidRPr="00585DA3">
        <w:rPr>
          <w:lang w:val="en-US"/>
        </w:rPr>
        <w:t>zoologists</w:t>
      </w:r>
      <w:r w:rsidR="00371F4B" w:rsidRPr="00585DA3">
        <w:rPr>
          <w:lang w:val="en-US"/>
        </w:rPr>
        <w:t>..</w:t>
      </w:r>
      <w:r w:rsidR="00431873" w:rsidRPr="00585DA3">
        <w:rPr>
          <w:lang w:val="en-US"/>
        </w:rPr>
        <w:t>.</w:t>
      </w:r>
      <w:r w:rsidR="00CD5713" w:rsidRPr="00585DA3">
        <w:rPr>
          <w:lang w:val="en-US"/>
        </w:rPr>
        <w:t xml:space="preserve"> </w:t>
      </w:r>
    </w:p>
    <w:p w14:paraId="60C89A13" w14:textId="77777777" w:rsidR="004221E5" w:rsidRPr="00585DA3" w:rsidRDefault="004221E5" w:rsidP="00234ED6">
      <w:pPr>
        <w:spacing w:after="120"/>
        <w:rPr>
          <w:lang w:val="en-US"/>
        </w:rPr>
      </w:pPr>
    </w:p>
    <w:p w14:paraId="1F7123D5" w14:textId="12E6DA9E" w:rsidR="00234ED6" w:rsidRPr="00585DA3" w:rsidRDefault="00234ED6" w:rsidP="00234ED6">
      <w:pPr>
        <w:spacing w:after="120"/>
        <w:rPr>
          <w:lang w:val="en-US"/>
        </w:rPr>
      </w:pPr>
      <w:r w:rsidRPr="00585DA3">
        <w:rPr>
          <w:lang w:val="en-US"/>
        </w:rPr>
        <w:t xml:space="preserve">This was apart from attendance </w:t>
      </w:r>
      <w:r w:rsidR="00431873" w:rsidRPr="00585DA3">
        <w:rPr>
          <w:lang w:val="en-US"/>
        </w:rPr>
        <w:t xml:space="preserve">at the </w:t>
      </w:r>
      <w:r w:rsidR="00371F4B" w:rsidRPr="00585DA3">
        <w:rPr>
          <w:lang w:val="en-US"/>
        </w:rPr>
        <w:t>occasion</w:t>
      </w:r>
      <w:r w:rsidR="00903066" w:rsidRPr="00585DA3">
        <w:rPr>
          <w:lang w:val="en-US"/>
        </w:rPr>
        <w:t>al</w:t>
      </w:r>
      <w:r w:rsidR="00431873" w:rsidRPr="00585DA3">
        <w:rPr>
          <w:lang w:val="en-US"/>
        </w:rPr>
        <w:t xml:space="preserve"> readings of great works of literature </w:t>
      </w:r>
      <w:r w:rsidR="00CD5713" w:rsidRPr="00585DA3">
        <w:rPr>
          <w:lang w:val="en-US"/>
        </w:rPr>
        <w:t xml:space="preserve">at the British Council and the SIES. College </w:t>
      </w:r>
      <w:r w:rsidR="00431873" w:rsidRPr="00585DA3">
        <w:rPr>
          <w:lang w:val="en-US"/>
        </w:rPr>
        <w:t>and,</w:t>
      </w:r>
      <w:r w:rsidRPr="00585DA3">
        <w:rPr>
          <w:lang w:val="en-US"/>
        </w:rPr>
        <w:t xml:space="preserve"> when we could afford the cost</w:t>
      </w:r>
      <w:r w:rsidR="00431873" w:rsidRPr="00585DA3">
        <w:rPr>
          <w:lang w:val="en-US"/>
        </w:rPr>
        <w:t>,</w:t>
      </w:r>
      <w:r w:rsidRPr="00585DA3">
        <w:rPr>
          <w:lang w:val="en-US"/>
        </w:rPr>
        <w:t xml:space="preserve"> </w:t>
      </w:r>
      <w:r w:rsidR="00CD5713" w:rsidRPr="00585DA3">
        <w:rPr>
          <w:lang w:val="en-US"/>
        </w:rPr>
        <w:t>shows such as</w:t>
      </w:r>
      <w:r w:rsidRPr="00585DA3">
        <w:rPr>
          <w:lang w:val="en-US"/>
        </w:rPr>
        <w:t xml:space="preserve"> </w:t>
      </w:r>
      <w:r w:rsidR="00CD5713" w:rsidRPr="00585DA3">
        <w:rPr>
          <w:i/>
          <w:lang w:val="en-US"/>
        </w:rPr>
        <w:t xml:space="preserve">The </w:t>
      </w:r>
      <w:r w:rsidR="00CD5713" w:rsidRPr="00585DA3">
        <w:rPr>
          <w:i/>
          <w:lang w:val="en-US"/>
        </w:rPr>
        <w:lastRenderedPageBreak/>
        <w:t xml:space="preserve">Tintookies </w:t>
      </w:r>
      <w:r w:rsidR="00CD5713" w:rsidRPr="00585DA3">
        <w:rPr>
          <w:lang w:val="en-US"/>
        </w:rPr>
        <w:t>(aboriginal term meaning</w:t>
      </w:r>
      <w:r w:rsidR="00D373DA" w:rsidRPr="00585DA3">
        <w:rPr>
          <w:lang w:val="en-US"/>
        </w:rPr>
        <w:t>”</w:t>
      </w:r>
      <w:r w:rsidR="00CD5713" w:rsidRPr="00585DA3">
        <w:rPr>
          <w:lang w:val="en-US"/>
        </w:rPr>
        <w:t xml:space="preserve"> little people from the sandhills</w:t>
      </w:r>
      <w:r w:rsidR="00D373DA" w:rsidRPr="00585DA3">
        <w:rPr>
          <w:lang w:val="en-US"/>
        </w:rPr>
        <w:t>”</w:t>
      </w:r>
      <w:r w:rsidR="00CD5713" w:rsidRPr="00585DA3">
        <w:rPr>
          <w:lang w:val="en-US"/>
        </w:rPr>
        <w:t xml:space="preserve">) </w:t>
      </w:r>
      <w:r w:rsidRPr="00585DA3">
        <w:rPr>
          <w:lang w:val="en-US"/>
        </w:rPr>
        <w:t xml:space="preserve">by </w:t>
      </w:r>
      <w:r w:rsidR="00CD5713" w:rsidRPr="00585DA3">
        <w:rPr>
          <w:lang w:val="en-US"/>
        </w:rPr>
        <w:t xml:space="preserve">the Australian group led by Peter Scriven; </w:t>
      </w:r>
      <w:r w:rsidRPr="00585DA3">
        <w:rPr>
          <w:lang w:val="en-US"/>
        </w:rPr>
        <w:t>foreign actors and dramatists like Emlyn Williams</w:t>
      </w:r>
      <w:r w:rsidR="00CD5713" w:rsidRPr="00585DA3">
        <w:rPr>
          <w:lang w:val="en-US"/>
        </w:rPr>
        <w:t>;</w:t>
      </w:r>
      <w:r w:rsidRPr="00585DA3">
        <w:rPr>
          <w:lang w:val="en-US"/>
        </w:rPr>
        <w:t xml:space="preserve"> plays staged by the Indian National Theatre</w:t>
      </w:r>
      <w:r w:rsidR="00CD5713" w:rsidRPr="00585DA3">
        <w:rPr>
          <w:lang w:val="en-US"/>
        </w:rPr>
        <w:t>;</w:t>
      </w:r>
      <w:r w:rsidRPr="00585DA3">
        <w:rPr>
          <w:lang w:val="en-US"/>
        </w:rPr>
        <w:t xml:space="preserve"> groups featuring local stars such as Alyque Padamsee and Gerson da Cunha and classical </w:t>
      </w:r>
      <w:r w:rsidR="00903066" w:rsidRPr="00585DA3">
        <w:rPr>
          <w:lang w:val="en-US"/>
        </w:rPr>
        <w:t xml:space="preserve">dance and </w:t>
      </w:r>
      <w:r w:rsidRPr="00585DA3">
        <w:rPr>
          <w:lang w:val="en-US"/>
        </w:rPr>
        <w:t>musical performances.</w:t>
      </w:r>
    </w:p>
    <w:p w14:paraId="0DE7D4FC" w14:textId="77777777" w:rsidR="007D11DB" w:rsidRPr="00585DA3" w:rsidRDefault="007D11DB" w:rsidP="00234ED6">
      <w:pPr>
        <w:spacing w:after="120"/>
        <w:rPr>
          <w:lang w:val="en-US"/>
        </w:rPr>
      </w:pPr>
    </w:p>
    <w:p w14:paraId="6E4D7FBC" w14:textId="5359B8A4" w:rsidR="00371F4B" w:rsidRPr="00585DA3" w:rsidRDefault="00371F4B" w:rsidP="00234ED6">
      <w:pPr>
        <w:spacing w:after="120"/>
        <w:rPr>
          <w:lang w:val="en-US"/>
        </w:rPr>
      </w:pPr>
      <w:r w:rsidRPr="00585DA3">
        <w:rPr>
          <w:lang w:val="en-US"/>
        </w:rPr>
        <w:t xml:space="preserve">We borrowed books from the libraries of the British Council, American Center, </w:t>
      </w:r>
      <w:r w:rsidR="00841085">
        <w:rPr>
          <w:lang w:val="en-US"/>
        </w:rPr>
        <w:t xml:space="preserve">the </w:t>
      </w:r>
      <w:r w:rsidRPr="00585DA3">
        <w:rPr>
          <w:lang w:val="en-US"/>
        </w:rPr>
        <w:t xml:space="preserve">J N Petit </w:t>
      </w:r>
      <w:r w:rsidR="00160428" w:rsidRPr="00585DA3">
        <w:rPr>
          <w:lang w:val="en-US"/>
        </w:rPr>
        <w:t>L</w:t>
      </w:r>
      <w:r w:rsidRPr="00585DA3">
        <w:rPr>
          <w:lang w:val="en-US"/>
        </w:rPr>
        <w:t>ibrary and other repositories of wisdom and heritage.</w:t>
      </w:r>
    </w:p>
    <w:p w14:paraId="37EFAE5A" w14:textId="77777777" w:rsidR="007D11DB" w:rsidRPr="00585DA3" w:rsidRDefault="007D11DB" w:rsidP="00234ED6">
      <w:pPr>
        <w:spacing w:after="120"/>
        <w:rPr>
          <w:lang w:val="en-US"/>
        </w:rPr>
      </w:pPr>
    </w:p>
    <w:p w14:paraId="52787014" w14:textId="11E276AE" w:rsidR="00CD5713" w:rsidRPr="00585DA3" w:rsidRDefault="00371F4B" w:rsidP="00234ED6">
      <w:pPr>
        <w:spacing w:after="120"/>
        <w:rPr>
          <w:lang w:val="en-US"/>
        </w:rPr>
      </w:pPr>
      <w:r w:rsidRPr="00585DA3">
        <w:rPr>
          <w:lang w:val="en-US"/>
        </w:rPr>
        <w:t>Our teachers and these activities engendered in us a love for medicine and empathy with our patients.</w:t>
      </w:r>
      <w:r w:rsidR="00154BD1" w:rsidRPr="00585DA3">
        <w:rPr>
          <w:lang w:val="en-US"/>
        </w:rPr>
        <w:t xml:space="preserve"> Equally important, we developed a breadth of vision and were on intimate terms with the humanities.</w:t>
      </w:r>
    </w:p>
    <w:p w14:paraId="096CA51E" w14:textId="77777777" w:rsidR="00B15601" w:rsidRDefault="00B15601" w:rsidP="00234ED6">
      <w:pPr>
        <w:spacing w:after="120"/>
        <w:rPr>
          <w:lang w:val="en-US"/>
        </w:rPr>
      </w:pPr>
    </w:p>
    <w:p w14:paraId="4708C55A" w14:textId="6547AAB4" w:rsidR="00154BD1" w:rsidRPr="00585DA3" w:rsidRDefault="00154BD1" w:rsidP="00234ED6">
      <w:pPr>
        <w:spacing w:after="120"/>
        <w:rPr>
          <w:lang w:val="en-US"/>
        </w:rPr>
      </w:pPr>
      <w:r w:rsidRPr="00585DA3">
        <w:rPr>
          <w:lang w:val="en-US"/>
        </w:rPr>
        <w:t>Contrast this with what obtains today.</w:t>
      </w:r>
    </w:p>
    <w:p w14:paraId="7B49247C" w14:textId="77777777" w:rsidR="007D11DB" w:rsidRPr="00585DA3" w:rsidRDefault="007D11DB" w:rsidP="00234ED6">
      <w:pPr>
        <w:spacing w:after="120"/>
        <w:rPr>
          <w:u w:val="single"/>
          <w:lang w:val="en-US"/>
        </w:rPr>
      </w:pPr>
    </w:p>
    <w:p w14:paraId="3187E6FA" w14:textId="4D095D32" w:rsidR="00C612A3" w:rsidRPr="00585DA3" w:rsidRDefault="00C612A3" w:rsidP="00234ED6">
      <w:pPr>
        <w:spacing w:after="120"/>
        <w:rPr>
          <w:b/>
          <w:lang w:val="en-US"/>
        </w:rPr>
      </w:pPr>
      <w:r w:rsidRPr="00585DA3">
        <w:rPr>
          <w:b/>
          <w:lang w:val="en-US"/>
        </w:rPr>
        <w:t>Lessons learnt from a senior resident doctor</w:t>
      </w:r>
    </w:p>
    <w:p w14:paraId="7EBFF281" w14:textId="3E25B24F" w:rsidR="00154BD1" w:rsidRPr="00585DA3" w:rsidRDefault="00154BD1" w:rsidP="00234ED6">
      <w:pPr>
        <w:spacing w:after="120"/>
        <w:rPr>
          <w:lang w:val="en-US"/>
        </w:rPr>
      </w:pPr>
      <w:r w:rsidRPr="00585DA3">
        <w:rPr>
          <w:lang w:val="en-US"/>
        </w:rPr>
        <w:t xml:space="preserve">In a recent exchange of emails, saddening truths were brought home to me by my young correspondent – a </w:t>
      </w:r>
      <w:r w:rsidR="006840AC" w:rsidRPr="00585DA3">
        <w:rPr>
          <w:lang w:val="en-US"/>
        </w:rPr>
        <w:t xml:space="preserve">final year </w:t>
      </w:r>
      <w:r w:rsidRPr="00585DA3">
        <w:rPr>
          <w:lang w:val="en-US"/>
        </w:rPr>
        <w:t xml:space="preserve">resident in </w:t>
      </w:r>
      <w:r w:rsidR="00B15601">
        <w:rPr>
          <w:lang w:val="en-US"/>
        </w:rPr>
        <w:t>C</w:t>
      </w:r>
      <w:r w:rsidR="006840AC" w:rsidRPr="00585DA3">
        <w:rPr>
          <w:lang w:val="en-US"/>
        </w:rPr>
        <w:t>ardiology</w:t>
      </w:r>
      <w:r w:rsidRPr="00585DA3">
        <w:rPr>
          <w:lang w:val="en-US"/>
        </w:rPr>
        <w:t xml:space="preserve"> in one of our </w:t>
      </w:r>
      <w:r w:rsidR="006840AC" w:rsidRPr="00585DA3">
        <w:rPr>
          <w:lang w:val="en-US"/>
        </w:rPr>
        <w:t xml:space="preserve">public sector </w:t>
      </w:r>
      <w:r w:rsidRPr="00585DA3">
        <w:rPr>
          <w:lang w:val="en-US"/>
        </w:rPr>
        <w:t xml:space="preserve">teaching hospitals. I reproduce </w:t>
      </w:r>
      <w:r w:rsidR="006840AC" w:rsidRPr="00585DA3">
        <w:rPr>
          <w:lang w:val="en-US"/>
        </w:rPr>
        <w:t>the</w:t>
      </w:r>
      <w:r w:rsidRPr="00585DA3">
        <w:rPr>
          <w:lang w:val="en-US"/>
        </w:rPr>
        <w:t xml:space="preserve"> comments below:</w:t>
      </w:r>
    </w:p>
    <w:p w14:paraId="31B1764B" w14:textId="08909F40" w:rsidR="00E6644B" w:rsidRPr="00B15601" w:rsidRDefault="00E6644B" w:rsidP="003A7459">
      <w:pPr>
        <w:pStyle w:val="ListParagraph"/>
        <w:numPr>
          <w:ilvl w:val="0"/>
          <w:numId w:val="5"/>
        </w:numPr>
        <w:tabs>
          <w:tab w:val="left" w:pos="990"/>
        </w:tabs>
        <w:spacing w:after="120"/>
        <w:ind w:hanging="540"/>
        <w:rPr>
          <w:rFonts w:ascii="Times New Roman" w:hAnsi="Times New Roman" w:cs="Times New Roman"/>
          <w:lang w:val="en-US"/>
        </w:rPr>
      </w:pPr>
      <w:commentRangeStart w:id="2"/>
      <w:r w:rsidRPr="00B15601">
        <w:rPr>
          <w:rFonts w:ascii="Times New Roman" w:hAnsi="Times New Roman" w:cs="Times New Roman"/>
          <w:i/>
          <w:lang w:val="en-US"/>
        </w:rPr>
        <w:t>Everyone knows the status of medical education in our country</w:t>
      </w:r>
      <w:r w:rsidR="003A7459" w:rsidRPr="00B15601">
        <w:rPr>
          <w:rFonts w:ascii="Times New Roman" w:hAnsi="Times New Roman" w:cs="Times New Roman"/>
          <w:i/>
          <w:lang w:val="en-US"/>
        </w:rPr>
        <w:t>.</w:t>
      </w:r>
    </w:p>
    <w:p w14:paraId="2BE75E26" w14:textId="041CE188" w:rsidR="006840AC" w:rsidRPr="00B15601" w:rsidRDefault="00E6644B" w:rsidP="003A7459">
      <w:pPr>
        <w:pStyle w:val="ListParagraph"/>
        <w:numPr>
          <w:ilvl w:val="0"/>
          <w:numId w:val="5"/>
        </w:numPr>
        <w:spacing w:after="120"/>
        <w:ind w:left="990" w:hanging="270"/>
        <w:rPr>
          <w:rFonts w:ascii="Times New Roman" w:hAnsi="Times New Roman" w:cs="Times New Roman"/>
          <w:lang w:val="en-US"/>
        </w:rPr>
      </w:pPr>
      <w:r w:rsidRPr="00B15601">
        <w:rPr>
          <w:rFonts w:ascii="Times New Roman" w:hAnsi="Times New Roman" w:cs="Times New Roman"/>
          <w:i/>
          <w:lang w:val="en-US"/>
        </w:rPr>
        <w:t xml:space="preserve">The pattern of the entrance examination has systematically destroyed any urge to learn. </w:t>
      </w:r>
      <w:r w:rsidR="00154BD1" w:rsidRPr="00B15601">
        <w:rPr>
          <w:rFonts w:ascii="Times New Roman" w:hAnsi="Times New Roman" w:cs="Times New Roman"/>
          <w:i/>
          <w:lang w:val="en-US"/>
        </w:rPr>
        <w:t>It's an open secret</w:t>
      </w:r>
      <w:r w:rsidR="00154BD1" w:rsidRPr="00B15601">
        <w:rPr>
          <w:rFonts w:ascii="Times New Roman" w:hAnsi="Times New Roman" w:cs="Times New Roman"/>
          <w:lang w:val="en-US"/>
        </w:rPr>
        <w:t>!</w:t>
      </w:r>
      <w:commentRangeEnd w:id="2"/>
      <w:r w:rsidR="00841085">
        <w:rPr>
          <w:rStyle w:val="CommentReference"/>
        </w:rPr>
        <w:commentReference w:id="2"/>
      </w:r>
    </w:p>
    <w:p w14:paraId="7D846B6F" w14:textId="37DC64B1" w:rsidR="00154BD1" w:rsidRPr="00B15601" w:rsidRDefault="00154BD1" w:rsidP="003A7459">
      <w:pPr>
        <w:pStyle w:val="ListParagraph"/>
        <w:numPr>
          <w:ilvl w:val="0"/>
          <w:numId w:val="5"/>
        </w:numPr>
        <w:spacing w:after="120"/>
        <w:ind w:left="990" w:hanging="270"/>
        <w:rPr>
          <w:rFonts w:ascii="Times New Roman" w:hAnsi="Times New Roman" w:cs="Times New Roman"/>
          <w:lang w:val="en-US"/>
        </w:rPr>
      </w:pPr>
      <w:r w:rsidRPr="00B15601">
        <w:rPr>
          <w:rFonts w:ascii="Times New Roman" w:hAnsi="Times New Roman" w:cs="Times New Roman"/>
          <w:i/>
          <w:lang w:val="en-US"/>
        </w:rPr>
        <w:t xml:space="preserve">When will your generation wake up to save medical education and </w:t>
      </w:r>
      <w:r w:rsidR="00D373DA" w:rsidRPr="00B15601">
        <w:rPr>
          <w:rFonts w:ascii="Times New Roman" w:hAnsi="Times New Roman" w:cs="Times New Roman"/>
          <w:i/>
          <w:lang w:val="en-US"/>
        </w:rPr>
        <w:t xml:space="preserve">the </w:t>
      </w:r>
      <w:r w:rsidRPr="00B15601">
        <w:rPr>
          <w:rFonts w:ascii="Times New Roman" w:hAnsi="Times New Roman" w:cs="Times New Roman"/>
          <w:i/>
          <w:lang w:val="en-US"/>
        </w:rPr>
        <w:t>future of healthcare in India? Why should our generation be victimised</w:t>
      </w:r>
      <w:r w:rsidRPr="00B15601">
        <w:rPr>
          <w:rFonts w:ascii="Times New Roman" w:hAnsi="Times New Roman" w:cs="Times New Roman"/>
          <w:lang w:val="en-US"/>
        </w:rPr>
        <w:t>?</w:t>
      </w:r>
    </w:p>
    <w:p w14:paraId="73F7F3AB" w14:textId="31D60428" w:rsidR="006840AC" w:rsidRPr="00B15601" w:rsidRDefault="006840AC" w:rsidP="003A7459">
      <w:pPr>
        <w:pStyle w:val="ListParagraph"/>
        <w:numPr>
          <w:ilvl w:val="0"/>
          <w:numId w:val="5"/>
        </w:numPr>
        <w:spacing w:after="120"/>
        <w:ind w:left="990" w:hanging="270"/>
        <w:rPr>
          <w:rFonts w:ascii="Times New Roman" w:hAnsi="Times New Roman" w:cs="Times New Roman"/>
          <w:lang w:val="en-US"/>
        </w:rPr>
      </w:pPr>
      <w:r w:rsidRPr="00B15601">
        <w:rPr>
          <w:rFonts w:ascii="Times New Roman" w:hAnsi="Times New Roman" w:cs="Times New Roman"/>
          <w:i/>
          <w:lang w:val="en-US"/>
        </w:rPr>
        <w:t xml:space="preserve">Why do our teachers not take ward rounds and teach at the bedside of patients? We learn from our teachers that taking a history </w:t>
      </w:r>
      <w:r w:rsidR="00903066" w:rsidRPr="00B15601">
        <w:rPr>
          <w:rFonts w:ascii="Times New Roman" w:hAnsi="Times New Roman" w:cs="Times New Roman"/>
          <w:i/>
          <w:lang w:val="en-US"/>
        </w:rPr>
        <w:t>and</w:t>
      </w:r>
      <w:r w:rsidRPr="00B15601">
        <w:rPr>
          <w:rFonts w:ascii="Times New Roman" w:hAnsi="Times New Roman" w:cs="Times New Roman"/>
          <w:i/>
          <w:lang w:val="en-US"/>
        </w:rPr>
        <w:t xml:space="preserve"> conducting a detailed examination are unnecessary as they place all their faith in investigations</w:t>
      </w:r>
      <w:r w:rsidRPr="00B15601">
        <w:rPr>
          <w:rFonts w:ascii="Times New Roman" w:hAnsi="Times New Roman" w:cs="Times New Roman"/>
          <w:lang w:val="en-US"/>
        </w:rPr>
        <w:t>.</w:t>
      </w:r>
    </w:p>
    <w:p w14:paraId="5FC2B47D" w14:textId="303CD691" w:rsidR="006840AC" w:rsidRPr="00B15601" w:rsidRDefault="006840AC" w:rsidP="00B15601">
      <w:pPr>
        <w:pStyle w:val="ListParagraph"/>
        <w:numPr>
          <w:ilvl w:val="0"/>
          <w:numId w:val="5"/>
        </w:numPr>
        <w:spacing w:after="120"/>
        <w:ind w:left="990" w:hanging="270"/>
        <w:rPr>
          <w:rFonts w:ascii="Times New Roman" w:hAnsi="Times New Roman" w:cs="Times New Roman"/>
          <w:lang w:val="en-US"/>
        </w:rPr>
      </w:pPr>
      <w:r w:rsidRPr="00B15601">
        <w:rPr>
          <w:rFonts w:ascii="Times New Roman" w:hAnsi="Times New Roman" w:cs="Times New Roman"/>
          <w:i/>
          <w:lang w:val="en-US"/>
        </w:rPr>
        <w:t>I wish to learn interventional cardiology but am frustrated by the fact that few life-saving procedures are carried out by teachers in my hospital</w:t>
      </w:r>
      <w:r w:rsidR="00D373DA" w:rsidRPr="00B15601">
        <w:rPr>
          <w:rFonts w:ascii="Times New Roman" w:hAnsi="Times New Roman" w:cs="Times New Roman"/>
          <w:i/>
          <w:lang w:val="en-US"/>
        </w:rPr>
        <w:t>,</w:t>
      </w:r>
      <w:r w:rsidRPr="00B15601">
        <w:rPr>
          <w:rFonts w:ascii="Times New Roman" w:hAnsi="Times New Roman" w:cs="Times New Roman"/>
          <w:i/>
          <w:lang w:val="en-US"/>
        </w:rPr>
        <w:t xml:space="preserve"> because they want to carry them out in private hospitals where they have been allowed to practice although they are full-time professors here</w:t>
      </w:r>
      <w:r w:rsidRPr="00B15601">
        <w:rPr>
          <w:rFonts w:ascii="Times New Roman" w:hAnsi="Times New Roman" w:cs="Times New Roman"/>
          <w:lang w:val="en-US"/>
        </w:rPr>
        <w:t>.</w:t>
      </w:r>
    </w:p>
    <w:p w14:paraId="408AC445" w14:textId="4187A463" w:rsidR="006840AC" w:rsidRPr="00B15601" w:rsidRDefault="006840AC" w:rsidP="00B15601">
      <w:pPr>
        <w:pStyle w:val="ListParagraph"/>
        <w:numPr>
          <w:ilvl w:val="0"/>
          <w:numId w:val="5"/>
        </w:numPr>
        <w:spacing w:after="120"/>
        <w:ind w:left="990" w:hanging="270"/>
        <w:rPr>
          <w:rFonts w:ascii="Times New Roman" w:hAnsi="Times New Roman" w:cs="Times New Roman"/>
          <w:lang w:val="en-US"/>
        </w:rPr>
      </w:pPr>
      <w:r w:rsidRPr="00B15601">
        <w:rPr>
          <w:rFonts w:ascii="Times New Roman" w:hAnsi="Times New Roman" w:cs="Times New Roman"/>
          <w:i/>
          <w:lang w:val="en-US"/>
        </w:rPr>
        <w:t>There is no accountability for medical teachers</w:t>
      </w:r>
      <w:r w:rsidR="00B15601" w:rsidRPr="00B15601">
        <w:rPr>
          <w:rFonts w:ascii="Times New Roman" w:hAnsi="Times New Roman" w:cs="Times New Roman"/>
          <w:lang w:val="en-US"/>
        </w:rPr>
        <w:t>.</w:t>
      </w:r>
    </w:p>
    <w:p w14:paraId="00B9C047" w14:textId="658BEECA" w:rsidR="00154BD1" w:rsidRPr="00B15601" w:rsidRDefault="00154BD1" w:rsidP="00B15601">
      <w:pPr>
        <w:pStyle w:val="ListParagraph"/>
        <w:numPr>
          <w:ilvl w:val="0"/>
          <w:numId w:val="5"/>
        </w:numPr>
        <w:spacing w:after="120"/>
        <w:ind w:left="990" w:hanging="270"/>
        <w:rPr>
          <w:rFonts w:ascii="Times New Roman" w:hAnsi="Times New Roman" w:cs="Times New Roman"/>
          <w:lang w:val="en-US"/>
        </w:rPr>
      </w:pPr>
      <w:r w:rsidRPr="00B15601">
        <w:rPr>
          <w:rFonts w:ascii="Times New Roman" w:hAnsi="Times New Roman" w:cs="Times New Roman"/>
          <w:i/>
          <w:lang w:val="en-US"/>
        </w:rPr>
        <w:t>There is no place where we can go and complain with certainty of redressal</w:t>
      </w:r>
      <w:r w:rsidRPr="00B15601">
        <w:rPr>
          <w:rFonts w:ascii="Times New Roman" w:hAnsi="Times New Roman" w:cs="Times New Roman"/>
          <w:lang w:val="en-US"/>
        </w:rPr>
        <w:t>. </w:t>
      </w:r>
    </w:p>
    <w:p w14:paraId="7C52D476" w14:textId="0BDF1E62" w:rsidR="00154BD1" w:rsidRPr="00B15601" w:rsidRDefault="00154BD1" w:rsidP="00B15601">
      <w:pPr>
        <w:pStyle w:val="ListParagraph"/>
        <w:numPr>
          <w:ilvl w:val="0"/>
          <w:numId w:val="5"/>
        </w:numPr>
        <w:spacing w:after="120"/>
        <w:ind w:left="990" w:hanging="270"/>
        <w:rPr>
          <w:rFonts w:ascii="Times New Roman" w:hAnsi="Times New Roman" w:cs="Times New Roman"/>
          <w:lang w:val="en-US"/>
        </w:rPr>
      </w:pPr>
      <w:r w:rsidRPr="00B15601">
        <w:rPr>
          <w:rFonts w:ascii="Times New Roman" w:hAnsi="Times New Roman" w:cs="Times New Roman"/>
          <w:i/>
          <w:lang w:val="en-US"/>
        </w:rPr>
        <w:t>Why is promotion in professorial cadres based on fake research articles</w:t>
      </w:r>
      <w:r w:rsidR="00C212C4" w:rsidRPr="00B15601">
        <w:rPr>
          <w:rFonts w:ascii="Times New Roman" w:hAnsi="Times New Roman" w:cs="Times New Roman"/>
          <w:i/>
          <w:lang w:val="en-US"/>
        </w:rPr>
        <w:t xml:space="preserve"> and on quotas</w:t>
      </w:r>
      <w:r w:rsidR="00E6644B" w:rsidRPr="00B15601">
        <w:rPr>
          <w:rFonts w:ascii="Times New Roman" w:hAnsi="Times New Roman" w:cs="Times New Roman"/>
          <w:i/>
          <w:lang w:val="en-US"/>
        </w:rPr>
        <w:t>?</w:t>
      </w:r>
      <w:r w:rsidRPr="00B15601">
        <w:rPr>
          <w:rFonts w:ascii="Times New Roman" w:hAnsi="Times New Roman" w:cs="Times New Roman"/>
          <w:i/>
          <w:lang w:val="en-US"/>
        </w:rPr>
        <w:t xml:space="preserve"> </w:t>
      </w:r>
      <w:r w:rsidR="00C212C4" w:rsidRPr="00B15601">
        <w:rPr>
          <w:rFonts w:ascii="Times New Roman" w:hAnsi="Times New Roman" w:cs="Times New Roman"/>
          <w:i/>
          <w:lang w:val="en-US"/>
        </w:rPr>
        <w:t xml:space="preserve">What about merit? </w:t>
      </w:r>
      <w:r w:rsidR="00E6644B" w:rsidRPr="00B15601">
        <w:rPr>
          <w:rFonts w:ascii="Times New Roman" w:hAnsi="Times New Roman" w:cs="Times New Roman"/>
          <w:i/>
          <w:lang w:val="en-US"/>
        </w:rPr>
        <w:t>Why is</w:t>
      </w:r>
      <w:r w:rsidRPr="00B15601">
        <w:rPr>
          <w:rFonts w:ascii="Times New Roman" w:hAnsi="Times New Roman" w:cs="Times New Roman"/>
          <w:i/>
          <w:lang w:val="en-US"/>
        </w:rPr>
        <w:t xml:space="preserve"> feedback </w:t>
      </w:r>
      <w:r w:rsidR="00E6644B" w:rsidRPr="00B15601">
        <w:rPr>
          <w:rFonts w:ascii="Times New Roman" w:hAnsi="Times New Roman" w:cs="Times New Roman"/>
          <w:i/>
          <w:lang w:val="en-US"/>
        </w:rPr>
        <w:t>from</w:t>
      </w:r>
      <w:r w:rsidRPr="00B15601">
        <w:rPr>
          <w:rFonts w:ascii="Times New Roman" w:hAnsi="Times New Roman" w:cs="Times New Roman"/>
          <w:i/>
          <w:lang w:val="en-US"/>
        </w:rPr>
        <w:t xml:space="preserve"> </w:t>
      </w:r>
      <w:r w:rsidR="00C212C4" w:rsidRPr="00B15601">
        <w:rPr>
          <w:rFonts w:ascii="Times New Roman" w:hAnsi="Times New Roman" w:cs="Times New Roman"/>
          <w:i/>
          <w:lang w:val="en-US"/>
        </w:rPr>
        <w:t xml:space="preserve">the </w:t>
      </w:r>
      <w:r w:rsidRPr="00B15601">
        <w:rPr>
          <w:rFonts w:ascii="Times New Roman" w:hAnsi="Times New Roman" w:cs="Times New Roman"/>
          <w:i/>
          <w:lang w:val="en-US"/>
        </w:rPr>
        <w:t xml:space="preserve">students they </w:t>
      </w:r>
      <w:r w:rsidR="00E6644B" w:rsidRPr="00B15601">
        <w:rPr>
          <w:rFonts w:ascii="Times New Roman" w:hAnsi="Times New Roman" w:cs="Times New Roman"/>
          <w:i/>
          <w:lang w:val="en-US"/>
        </w:rPr>
        <w:t>are teaching not considered at all</w:t>
      </w:r>
      <w:r w:rsidRPr="00B15601">
        <w:rPr>
          <w:rFonts w:ascii="Times New Roman" w:hAnsi="Times New Roman" w:cs="Times New Roman"/>
          <w:lang w:val="en-US"/>
        </w:rPr>
        <w:t>?</w:t>
      </w:r>
    </w:p>
    <w:p w14:paraId="6B5BE3B1" w14:textId="6D63AECB" w:rsidR="00154BD1" w:rsidRPr="00B15601" w:rsidRDefault="00E6644B" w:rsidP="00B15601">
      <w:pPr>
        <w:pStyle w:val="ListParagraph"/>
        <w:numPr>
          <w:ilvl w:val="0"/>
          <w:numId w:val="5"/>
        </w:numPr>
        <w:spacing w:after="120"/>
        <w:ind w:left="990" w:hanging="270"/>
        <w:rPr>
          <w:rFonts w:ascii="Times New Roman" w:hAnsi="Times New Roman" w:cs="Times New Roman"/>
          <w:lang w:val="en-US"/>
        </w:rPr>
      </w:pPr>
      <w:r w:rsidRPr="00B15601">
        <w:rPr>
          <w:rFonts w:ascii="Times New Roman" w:hAnsi="Times New Roman" w:cs="Times New Roman"/>
          <w:i/>
          <w:lang w:val="en-US"/>
        </w:rPr>
        <w:t>Do you know that our g</w:t>
      </w:r>
      <w:r w:rsidR="00154BD1" w:rsidRPr="00B15601">
        <w:rPr>
          <w:rFonts w:ascii="Times New Roman" w:hAnsi="Times New Roman" w:cs="Times New Roman"/>
          <w:i/>
          <w:lang w:val="en-US"/>
        </w:rPr>
        <w:t xml:space="preserve">uides use </w:t>
      </w:r>
      <w:r w:rsidRPr="00B15601">
        <w:rPr>
          <w:rFonts w:ascii="Times New Roman" w:hAnsi="Times New Roman" w:cs="Times New Roman"/>
          <w:i/>
          <w:lang w:val="en-US"/>
        </w:rPr>
        <w:t xml:space="preserve">our </w:t>
      </w:r>
      <w:r w:rsidR="00154BD1" w:rsidRPr="00B15601">
        <w:rPr>
          <w:rFonts w:ascii="Times New Roman" w:hAnsi="Times New Roman" w:cs="Times New Roman"/>
          <w:i/>
          <w:lang w:val="en-US"/>
        </w:rPr>
        <w:t>thes</w:t>
      </w:r>
      <w:r w:rsidRPr="00B15601">
        <w:rPr>
          <w:rFonts w:ascii="Times New Roman" w:hAnsi="Times New Roman" w:cs="Times New Roman"/>
          <w:i/>
          <w:lang w:val="en-US"/>
        </w:rPr>
        <w:t>es</w:t>
      </w:r>
      <w:r w:rsidR="00154BD1" w:rsidRPr="00B15601">
        <w:rPr>
          <w:rFonts w:ascii="Times New Roman" w:hAnsi="Times New Roman" w:cs="Times New Roman"/>
          <w:i/>
          <w:lang w:val="en-US"/>
        </w:rPr>
        <w:t xml:space="preserve"> as weapon</w:t>
      </w:r>
      <w:r w:rsidRPr="00B15601">
        <w:rPr>
          <w:rFonts w:ascii="Times New Roman" w:hAnsi="Times New Roman" w:cs="Times New Roman"/>
          <w:i/>
          <w:lang w:val="en-US"/>
        </w:rPr>
        <w:t>s</w:t>
      </w:r>
      <w:r w:rsidR="00154BD1" w:rsidRPr="00B15601">
        <w:rPr>
          <w:rFonts w:ascii="Times New Roman" w:hAnsi="Times New Roman" w:cs="Times New Roman"/>
          <w:i/>
          <w:lang w:val="en-US"/>
        </w:rPr>
        <w:t xml:space="preserve"> of attack and defense</w:t>
      </w:r>
      <w:r w:rsidR="006840AC" w:rsidRPr="00B15601">
        <w:rPr>
          <w:rFonts w:ascii="Times New Roman" w:hAnsi="Times New Roman" w:cs="Times New Roman"/>
          <w:i/>
          <w:lang w:val="en-US"/>
        </w:rPr>
        <w:t>?</w:t>
      </w:r>
      <w:r w:rsidR="00154BD1" w:rsidRPr="00B15601">
        <w:rPr>
          <w:rFonts w:ascii="Times New Roman" w:hAnsi="Times New Roman" w:cs="Times New Roman"/>
          <w:i/>
          <w:lang w:val="en-US"/>
        </w:rPr>
        <w:t> I can assure</w:t>
      </w:r>
      <w:r w:rsidRPr="00B15601">
        <w:rPr>
          <w:rFonts w:ascii="Times New Roman" w:hAnsi="Times New Roman" w:cs="Times New Roman"/>
          <w:i/>
          <w:lang w:val="en-US"/>
        </w:rPr>
        <w:t xml:space="preserve"> you that</w:t>
      </w:r>
      <w:r w:rsidR="00154BD1" w:rsidRPr="00B15601">
        <w:rPr>
          <w:rFonts w:ascii="Times New Roman" w:hAnsi="Times New Roman" w:cs="Times New Roman"/>
          <w:i/>
          <w:lang w:val="en-US"/>
        </w:rPr>
        <w:t xml:space="preserve"> 99.99% thes</w:t>
      </w:r>
      <w:r w:rsidR="006840AC" w:rsidRPr="00B15601">
        <w:rPr>
          <w:rFonts w:ascii="Times New Roman" w:hAnsi="Times New Roman" w:cs="Times New Roman"/>
          <w:i/>
          <w:lang w:val="en-US"/>
        </w:rPr>
        <w:t>e</w:t>
      </w:r>
      <w:r w:rsidR="00154BD1" w:rsidRPr="00B15601">
        <w:rPr>
          <w:rFonts w:ascii="Times New Roman" w:hAnsi="Times New Roman" w:cs="Times New Roman"/>
          <w:i/>
          <w:lang w:val="en-US"/>
        </w:rPr>
        <w:t xml:space="preserve">s are </w:t>
      </w:r>
      <w:r w:rsidRPr="00B15601">
        <w:rPr>
          <w:rFonts w:ascii="Times New Roman" w:hAnsi="Times New Roman" w:cs="Times New Roman"/>
          <w:i/>
          <w:lang w:val="en-US"/>
        </w:rPr>
        <w:t xml:space="preserve">based on </w:t>
      </w:r>
      <w:r w:rsidR="00154BD1" w:rsidRPr="00B15601">
        <w:rPr>
          <w:rFonts w:ascii="Times New Roman" w:hAnsi="Times New Roman" w:cs="Times New Roman"/>
          <w:i/>
          <w:lang w:val="en-US"/>
        </w:rPr>
        <w:t xml:space="preserve">manipulated </w:t>
      </w:r>
      <w:r w:rsidRPr="00B15601">
        <w:rPr>
          <w:rFonts w:ascii="Times New Roman" w:hAnsi="Times New Roman" w:cs="Times New Roman"/>
          <w:i/>
          <w:lang w:val="en-US"/>
        </w:rPr>
        <w:t xml:space="preserve">results </w:t>
      </w:r>
      <w:r w:rsidR="00154BD1" w:rsidRPr="00B15601">
        <w:rPr>
          <w:rFonts w:ascii="Times New Roman" w:hAnsi="Times New Roman" w:cs="Times New Roman"/>
          <w:i/>
          <w:lang w:val="en-US"/>
        </w:rPr>
        <w:t>and are of no pra</w:t>
      </w:r>
      <w:r w:rsidRPr="00B15601">
        <w:rPr>
          <w:rFonts w:ascii="Times New Roman" w:hAnsi="Times New Roman" w:cs="Times New Roman"/>
          <w:i/>
          <w:lang w:val="en-US"/>
        </w:rPr>
        <w:t>c</w:t>
      </w:r>
      <w:r w:rsidR="00154BD1" w:rsidRPr="00B15601">
        <w:rPr>
          <w:rFonts w:ascii="Times New Roman" w:hAnsi="Times New Roman" w:cs="Times New Roman"/>
          <w:i/>
          <w:lang w:val="en-US"/>
        </w:rPr>
        <w:t>tical importance</w:t>
      </w:r>
      <w:r w:rsidRPr="00B15601">
        <w:rPr>
          <w:rFonts w:ascii="Times New Roman" w:hAnsi="Times New Roman" w:cs="Times New Roman"/>
          <w:lang w:val="en-US"/>
        </w:rPr>
        <w:t>.</w:t>
      </w:r>
    </w:p>
    <w:p w14:paraId="54CE2DB7" w14:textId="617BF37A" w:rsidR="00154BD1" w:rsidRPr="00B15601" w:rsidRDefault="00154BD1" w:rsidP="00B15601">
      <w:pPr>
        <w:pStyle w:val="ListParagraph"/>
        <w:numPr>
          <w:ilvl w:val="0"/>
          <w:numId w:val="5"/>
        </w:numPr>
        <w:spacing w:after="120"/>
        <w:ind w:left="990" w:hanging="270"/>
        <w:rPr>
          <w:rFonts w:ascii="Times New Roman" w:hAnsi="Times New Roman" w:cs="Times New Roman"/>
          <w:lang w:val="en-US"/>
        </w:rPr>
      </w:pPr>
      <w:r w:rsidRPr="00B15601">
        <w:rPr>
          <w:rFonts w:ascii="Times New Roman" w:hAnsi="Times New Roman" w:cs="Times New Roman"/>
          <w:i/>
          <w:lang w:val="en-US"/>
        </w:rPr>
        <w:t xml:space="preserve">I find it </w:t>
      </w:r>
      <w:r w:rsidR="00E6644B" w:rsidRPr="00B15601">
        <w:rPr>
          <w:rFonts w:ascii="Times New Roman" w:hAnsi="Times New Roman" w:cs="Times New Roman"/>
          <w:i/>
          <w:lang w:val="en-US"/>
        </w:rPr>
        <w:t>strange that</w:t>
      </w:r>
      <w:r w:rsidRPr="00B15601">
        <w:rPr>
          <w:rFonts w:ascii="Times New Roman" w:hAnsi="Times New Roman" w:cs="Times New Roman"/>
          <w:i/>
          <w:lang w:val="en-US"/>
        </w:rPr>
        <w:t xml:space="preserve"> medical graduates </w:t>
      </w:r>
      <w:r w:rsidR="00E6644B" w:rsidRPr="00B15601">
        <w:rPr>
          <w:rFonts w:ascii="Times New Roman" w:hAnsi="Times New Roman" w:cs="Times New Roman"/>
          <w:i/>
          <w:lang w:val="en-US"/>
        </w:rPr>
        <w:t>feel an overwhelming compulsion</w:t>
      </w:r>
      <w:r w:rsidRPr="00B15601">
        <w:rPr>
          <w:rFonts w:ascii="Times New Roman" w:hAnsi="Times New Roman" w:cs="Times New Roman"/>
          <w:i/>
          <w:lang w:val="en-US"/>
        </w:rPr>
        <w:t xml:space="preserve"> to attend coaching classes</w:t>
      </w:r>
      <w:r w:rsidR="00E6644B" w:rsidRPr="00B15601">
        <w:rPr>
          <w:rFonts w:ascii="Times New Roman" w:hAnsi="Times New Roman" w:cs="Times New Roman"/>
          <w:i/>
          <w:lang w:val="en-US"/>
        </w:rPr>
        <w:t>.</w:t>
      </w:r>
      <w:r w:rsidRPr="00B15601">
        <w:rPr>
          <w:rFonts w:ascii="Times New Roman" w:hAnsi="Times New Roman" w:cs="Times New Roman"/>
          <w:lang w:val="en-US"/>
        </w:rPr>
        <w:t> </w:t>
      </w:r>
    </w:p>
    <w:p w14:paraId="103728B8" w14:textId="0FE0BE36" w:rsidR="00154BD1" w:rsidRPr="00B15601" w:rsidRDefault="00154BD1" w:rsidP="00B15601">
      <w:pPr>
        <w:pStyle w:val="ListParagraph"/>
        <w:numPr>
          <w:ilvl w:val="0"/>
          <w:numId w:val="5"/>
        </w:numPr>
        <w:spacing w:after="120"/>
        <w:ind w:left="990" w:hanging="270"/>
        <w:rPr>
          <w:rFonts w:ascii="Times New Roman" w:hAnsi="Times New Roman" w:cs="Times New Roman"/>
          <w:lang w:val="en-US"/>
        </w:rPr>
      </w:pPr>
      <w:r w:rsidRPr="00B15601">
        <w:rPr>
          <w:rFonts w:ascii="Times New Roman" w:hAnsi="Times New Roman" w:cs="Times New Roman"/>
          <w:i/>
          <w:lang w:val="en-US"/>
        </w:rPr>
        <w:t xml:space="preserve">Most of </w:t>
      </w:r>
      <w:r w:rsidR="00E6644B" w:rsidRPr="00B15601">
        <w:rPr>
          <w:rFonts w:ascii="Times New Roman" w:hAnsi="Times New Roman" w:cs="Times New Roman"/>
          <w:i/>
          <w:lang w:val="en-US"/>
        </w:rPr>
        <w:t xml:space="preserve">my </w:t>
      </w:r>
      <w:r w:rsidRPr="00B15601">
        <w:rPr>
          <w:rFonts w:ascii="Times New Roman" w:hAnsi="Times New Roman" w:cs="Times New Roman"/>
          <w:i/>
          <w:lang w:val="en-US"/>
        </w:rPr>
        <w:t xml:space="preserve">teachers have </w:t>
      </w:r>
      <w:r w:rsidR="00E6644B" w:rsidRPr="00B15601">
        <w:rPr>
          <w:rFonts w:ascii="Times New Roman" w:hAnsi="Times New Roman" w:cs="Times New Roman"/>
          <w:i/>
          <w:lang w:val="en-US"/>
        </w:rPr>
        <w:t xml:space="preserve">placed </w:t>
      </w:r>
      <w:r w:rsidRPr="00B15601">
        <w:rPr>
          <w:rFonts w:ascii="Times New Roman" w:hAnsi="Times New Roman" w:cs="Times New Roman"/>
          <w:i/>
          <w:lang w:val="en-US"/>
        </w:rPr>
        <w:t xml:space="preserve">their </w:t>
      </w:r>
      <w:r w:rsidR="00E6644B" w:rsidRPr="00B15601">
        <w:rPr>
          <w:rFonts w:ascii="Times New Roman" w:hAnsi="Times New Roman" w:cs="Times New Roman"/>
          <w:i/>
          <w:lang w:val="en-US"/>
        </w:rPr>
        <w:t>offspring</w:t>
      </w:r>
      <w:r w:rsidRPr="00B15601">
        <w:rPr>
          <w:rFonts w:ascii="Times New Roman" w:hAnsi="Times New Roman" w:cs="Times New Roman"/>
          <w:i/>
          <w:lang w:val="en-US"/>
        </w:rPr>
        <w:t xml:space="preserve"> in medical schools in US as they have </w:t>
      </w:r>
      <w:r w:rsidR="007D11DB" w:rsidRPr="00B15601">
        <w:rPr>
          <w:rFonts w:ascii="Times New Roman" w:hAnsi="Times New Roman" w:cs="Times New Roman"/>
          <w:i/>
          <w:lang w:val="en-US"/>
        </w:rPr>
        <w:t xml:space="preserve">  </w:t>
      </w:r>
      <w:r w:rsidR="006840AC" w:rsidRPr="00B15601">
        <w:rPr>
          <w:rFonts w:ascii="Times New Roman" w:hAnsi="Times New Roman" w:cs="Times New Roman"/>
          <w:i/>
          <w:lang w:val="en-US"/>
        </w:rPr>
        <w:t>realised</w:t>
      </w:r>
      <w:r w:rsidRPr="00B15601">
        <w:rPr>
          <w:rFonts w:ascii="Times New Roman" w:hAnsi="Times New Roman" w:cs="Times New Roman"/>
          <w:i/>
          <w:lang w:val="en-US"/>
        </w:rPr>
        <w:t xml:space="preserve"> that </w:t>
      </w:r>
      <w:r w:rsidR="00E6644B" w:rsidRPr="00B15601">
        <w:rPr>
          <w:rFonts w:ascii="Times New Roman" w:hAnsi="Times New Roman" w:cs="Times New Roman"/>
          <w:i/>
          <w:lang w:val="en-US"/>
        </w:rPr>
        <w:t xml:space="preserve">education in our medical colleges is </w:t>
      </w:r>
      <w:r w:rsidRPr="00B15601">
        <w:rPr>
          <w:rFonts w:ascii="Times New Roman" w:hAnsi="Times New Roman" w:cs="Times New Roman"/>
          <w:i/>
          <w:lang w:val="en-US"/>
        </w:rPr>
        <w:t>worse</w:t>
      </w:r>
      <w:r w:rsidR="00E6644B" w:rsidRPr="00B15601">
        <w:rPr>
          <w:rFonts w:ascii="Times New Roman" w:hAnsi="Times New Roman" w:cs="Times New Roman"/>
          <w:i/>
          <w:lang w:val="en-US"/>
        </w:rPr>
        <w:t>n</w:t>
      </w:r>
      <w:r w:rsidR="00C212C4" w:rsidRPr="00B15601">
        <w:rPr>
          <w:rFonts w:ascii="Times New Roman" w:hAnsi="Times New Roman" w:cs="Times New Roman"/>
          <w:i/>
          <w:lang w:val="en-US"/>
        </w:rPr>
        <w:t>ing</w:t>
      </w:r>
      <w:r w:rsidRPr="00B15601">
        <w:rPr>
          <w:rFonts w:ascii="Times New Roman" w:hAnsi="Times New Roman" w:cs="Times New Roman"/>
          <w:i/>
          <w:lang w:val="en-US"/>
        </w:rPr>
        <w:t xml:space="preserve"> day by day</w:t>
      </w:r>
      <w:r w:rsidR="00E6644B" w:rsidRPr="00B15601">
        <w:rPr>
          <w:rFonts w:ascii="Times New Roman" w:hAnsi="Times New Roman" w:cs="Times New Roman"/>
          <w:lang w:val="en-US"/>
        </w:rPr>
        <w:t>.</w:t>
      </w:r>
    </w:p>
    <w:p w14:paraId="5E7BA213" w14:textId="783C1A62" w:rsidR="006824C4" w:rsidRPr="00585DA3" w:rsidRDefault="004C5E06" w:rsidP="006840AC">
      <w:pPr>
        <w:spacing w:after="120"/>
        <w:rPr>
          <w:lang w:val="en-US"/>
        </w:rPr>
      </w:pPr>
      <w:r w:rsidRPr="00585DA3">
        <w:rPr>
          <w:lang w:val="en-US"/>
        </w:rPr>
        <w:t xml:space="preserve">From my own enquiries I learn that this situation </w:t>
      </w:r>
      <w:r w:rsidR="007D11DB" w:rsidRPr="00585DA3">
        <w:rPr>
          <w:lang w:val="en-US"/>
        </w:rPr>
        <w:t>prevails</w:t>
      </w:r>
      <w:r w:rsidRPr="00585DA3">
        <w:rPr>
          <w:lang w:val="en-US"/>
        </w:rPr>
        <w:t xml:space="preserve"> in many departments in our teaching hospitals. Ward rounds and bedside clinics have almost disappeared from the teaching arena</w:t>
      </w:r>
      <w:r w:rsidR="007D11DB" w:rsidRPr="00585DA3">
        <w:rPr>
          <w:lang w:val="en-US"/>
        </w:rPr>
        <w:t>,</w:t>
      </w:r>
      <w:r w:rsidR="006824C4" w:rsidRPr="00585DA3">
        <w:rPr>
          <w:lang w:val="en-US"/>
        </w:rPr>
        <w:t xml:space="preserve"> as have autopsies and clinico-pathological correlation in weekly brain-cutting </w:t>
      </w:r>
      <w:r w:rsidR="006824C4" w:rsidRPr="00585DA3">
        <w:rPr>
          <w:lang w:val="en-US"/>
        </w:rPr>
        <w:lastRenderedPageBreak/>
        <w:t>sessions or study of autopsied lungs, hearts and great vessels</w:t>
      </w:r>
      <w:r w:rsidRPr="00585DA3">
        <w:rPr>
          <w:lang w:val="en-US"/>
        </w:rPr>
        <w:t xml:space="preserve">. </w:t>
      </w:r>
      <w:r w:rsidR="006824C4" w:rsidRPr="00585DA3">
        <w:rPr>
          <w:lang w:val="en-US"/>
        </w:rPr>
        <w:t>No lessons are learnt from the dead on the natural history of disease, missed diagnos</w:t>
      </w:r>
      <w:r w:rsidR="007D11DB" w:rsidRPr="00585DA3">
        <w:rPr>
          <w:lang w:val="en-US"/>
        </w:rPr>
        <w:t>e</w:t>
      </w:r>
      <w:r w:rsidR="006824C4" w:rsidRPr="00585DA3">
        <w:rPr>
          <w:lang w:val="en-US"/>
        </w:rPr>
        <w:t>s and errors in medical and surgical therapy.</w:t>
      </w:r>
    </w:p>
    <w:p w14:paraId="550C928F" w14:textId="77777777" w:rsidR="007D11DB" w:rsidRPr="00585DA3" w:rsidRDefault="007D11DB" w:rsidP="006840AC">
      <w:pPr>
        <w:spacing w:after="120"/>
        <w:rPr>
          <w:lang w:val="en-US"/>
        </w:rPr>
      </w:pPr>
    </w:p>
    <w:p w14:paraId="7943EC87" w14:textId="09E38398" w:rsidR="004C5E06" w:rsidRPr="00585DA3" w:rsidRDefault="004C5E06" w:rsidP="00CE0C18">
      <w:pPr>
        <w:spacing w:after="120"/>
        <w:rPr>
          <w:lang w:val="en-US"/>
        </w:rPr>
      </w:pPr>
      <w:r w:rsidRPr="00585DA3">
        <w:rPr>
          <w:lang w:val="en-US"/>
        </w:rPr>
        <w:t xml:space="preserve">Lectures </w:t>
      </w:r>
      <w:r w:rsidR="006824C4" w:rsidRPr="00585DA3">
        <w:rPr>
          <w:lang w:val="en-US"/>
        </w:rPr>
        <w:t xml:space="preserve">are often a bare recitation of facts, </w:t>
      </w:r>
      <w:r w:rsidRPr="00585DA3">
        <w:rPr>
          <w:lang w:val="en-US"/>
        </w:rPr>
        <w:t>lacklust</w:t>
      </w:r>
      <w:r w:rsidR="007D11DB" w:rsidRPr="00585DA3">
        <w:rPr>
          <w:lang w:val="en-US"/>
        </w:rPr>
        <w:t>r</w:t>
      </w:r>
      <w:r w:rsidRPr="00585DA3">
        <w:rPr>
          <w:lang w:val="en-US"/>
        </w:rPr>
        <w:t>e and bereft of personal enthusiasm. No examples from studies by the lecturer and others in the department are provided to back up statements. Stimulation of thought, the spirit of enquiry and discussion are not encouraged. Having completed his spiel, the lecturer walks out.</w:t>
      </w:r>
      <w:r w:rsidR="006824C4" w:rsidRPr="00585DA3">
        <w:rPr>
          <w:lang w:val="en-US"/>
        </w:rPr>
        <w:t xml:space="preserve"> As noted by my correspondent above, no lecturer or department ever seeks or values feedback from students. </w:t>
      </w:r>
      <w:r w:rsidRPr="00585DA3">
        <w:rPr>
          <w:lang w:val="en-US"/>
        </w:rPr>
        <w:t>Forced to attend such talks by mandatory roll calls, students are quick to tune out as the lecturer drones on. Presentations on the internet – as exempli</w:t>
      </w:r>
      <w:r w:rsidR="006824C4" w:rsidRPr="00585DA3">
        <w:rPr>
          <w:lang w:val="en-US"/>
        </w:rPr>
        <w:t>fi</w:t>
      </w:r>
      <w:r w:rsidRPr="00585DA3">
        <w:rPr>
          <w:lang w:val="en-US"/>
        </w:rPr>
        <w:t>ed by those from the Khan Academy (</w:t>
      </w:r>
      <w:r w:rsidRPr="003A7459">
        <w:rPr>
          <w:lang w:val="en-US"/>
        </w:rPr>
        <w:t>https://www.khanacademy.org/science/health-and-medicine</w:t>
      </w:r>
      <w:r w:rsidR="006824C4" w:rsidRPr="00585DA3">
        <w:rPr>
          <w:lang w:val="en-US"/>
        </w:rPr>
        <w:t xml:space="preserve">) – </w:t>
      </w:r>
      <w:r w:rsidR="00C212C4" w:rsidRPr="00585DA3">
        <w:rPr>
          <w:lang w:val="en-US"/>
        </w:rPr>
        <w:t xml:space="preserve">and tuitions </w:t>
      </w:r>
      <w:r w:rsidR="006824C4" w:rsidRPr="00585DA3">
        <w:rPr>
          <w:lang w:val="en-US"/>
        </w:rPr>
        <w:t xml:space="preserve">are used to replace what </w:t>
      </w:r>
      <w:r w:rsidR="00C212C4" w:rsidRPr="00585DA3">
        <w:rPr>
          <w:lang w:val="en-US"/>
        </w:rPr>
        <w:t>should have been</w:t>
      </w:r>
      <w:r w:rsidR="006824C4" w:rsidRPr="00585DA3">
        <w:rPr>
          <w:lang w:val="en-US"/>
        </w:rPr>
        <w:t xml:space="preserve"> taught in the medical college</w:t>
      </w:r>
      <w:r w:rsidR="00C212C4" w:rsidRPr="00585DA3">
        <w:rPr>
          <w:lang w:val="en-US"/>
        </w:rPr>
        <w:t xml:space="preserve"> and hospital</w:t>
      </w:r>
      <w:r w:rsidR="006824C4" w:rsidRPr="00585DA3">
        <w:rPr>
          <w:lang w:val="en-US"/>
        </w:rPr>
        <w:t>.</w:t>
      </w:r>
    </w:p>
    <w:p w14:paraId="0241DD4A" w14:textId="77777777" w:rsidR="007D11DB" w:rsidRPr="00585DA3" w:rsidRDefault="007D11DB" w:rsidP="00CE0C18">
      <w:pPr>
        <w:spacing w:after="120"/>
        <w:rPr>
          <w:lang w:val="en-US"/>
        </w:rPr>
      </w:pPr>
    </w:p>
    <w:p w14:paraId="4D978990" w14:textId="59FAB6C1" w:rsidR="009C5844" w:rsidRPr="00585DA3" w:rsidRDefault="009C5844" w:rsidP="00CE0C18">
      <w:pPr>
        <w:spacing w:after="120"/>
        <w:rPr>
          <w:lang w:val="en-US"/>
        </w:rPr>
      </w:pPr>
      <w:r w:rsidRPr="00585DA3">
        <w:rPr>
          <w:lang w:val="en-US"/>
        </w:rPr>
        <w:t>Since Indian medical education is driven by diktats from governments – in Delhi and the states – and those issuing orders are not famed for their progressive or principled vision or action, there are few grounds for optimism</w:t>
      </w:r>
      <w:r w:rsidR="007D11DB" w:rsidRPr="00585DA3">
        <w:rPr>
          <w:lang w:val="en-US"/>
        </w:rPr>
        <w:t xml:space="preserve"> about change</w:t>
      </w:r>
      <w:r w:rsidRPr="00585DA3">
        <w:rPr>
          <w:lang w:val="en-US"/>
        </w:rPr>
        <w:t xml:space="preserve">. </w:t>
      </w:r>
    </w:p>
    <w:p w14:paraId="416CDB2F" w14:textId="77777777" w:rsidR="007D11DB" w:rsidRPr="00585DA3" w:rsidRDefault="007D11DB" w:rsidP="00CE0C18">
      <w:pPr>
        <w:spacing w:after="120"/>
        <w:rPr>
          <w:lang w:val="en-US"/>
        </w:rPr>
      </w:pPr>
    </w:p>
    <w:p w14:paraId="18E354CC" w14:textId="33D304D3" w:rsidR="009C5844" w:rsidRPr="00585DA3" w:rsidRDefault="009C5844" w:rsidP="00CE0C18">
      <w:pPr>
        <w:spacing w:after="120"/>
        <w:rPr>
          <w:lang w:val="en-US"/>
        </w:rPr>
      </w:pPr>
      <w:r w:rsidRPr="00585DA3">
        <w:rPr>
          <w:lang w:val="en-US"/>
        </w:rPr>
        <w:t>Attempts at inculcating the humanities in medical students and postgraduates are few and amateurish. We lack professionally run, well-financed departments manned by respected, competent and highly motivated individuals. Administrators of medical colleges and hospitals do not see the need for them.</w:t>
      </w:r>
    </w:p>
    <w:p w14:paraId="08DE2D5C" w14:textId="77777777" w:rsidR="007D11DB" w:rsidRPr="00585DA3" w:rsidRDefault="007D11DB" w:rsidP="00CE0C18">
      <w:pPr>
        <w:spacing w:after="120"/>
        <w:rPr>
          <w:u w:val="single"/>
          <w:lang w:val="en-US"/>
        </w:rPr>
      </w:pPr>
    </w:p>
    <w:p w14:paraId="7DBE8D1D" w14:textId="08218454" w:rsidR="00C612A3" w:rsidRPr="00585DA3" w:rsidRDefault="00C612A3" w:rsidP="00CE0C18">
      <w:pPr>
        <w:spacing w:after="120"/>
        <w:rPr>
          <w:b/>
          <w:lang w:val="en-US"/>
        </w:rPr>
      </w:pPr>
      <w:r w:rsidRPr="00585DA3">
        <w:rPr>
          <w:b/>
          <w:lang w:val="en-US"/>
        </w:rPr>
        <w:t>Some promising attempts at improving the present sorry situation</w:t>
      </w:r>
    </w:p>
    <w:p w14:paraId="10E9244A" w14:textId="253C4C91" w:rsidR="009C5844" w:rsidRPr="00585DA3" w:rsidRDefault="009C5844" w:rsidP="00CE0C18">
      <w:pPr>
        <w:spacing w:after="120"/>
        <w:rPr>
          <w:lang w:val="en-US"/>
        </w:rPr>
      </w:pPr>
      <w:r w:rsidRPr="00585DA3">
        <w:rPr>
          <w:lang w:val="en-US"/>
        </w:rPr>
        <w:t xml:space="preserve">Despite these huge odds, efforts are being made </w:t>
      </w:r>
      <w:r w:rsidR="00C212C4" w:rsidRPr="00585DA3">
        <w:rPr>
          <w:lang w:val="en-US"/>
        </w:rPr>
        <w:t xml:space="preserve">by concerned individuals and groups </w:t>
      </w:r>
      <w:r w:rsidRPr="00585DA3">
        <w:rPr>
          <w:lang w:val="en-US"/>
        </w:rPr>
        <w:t>at improving the situation</w:t>
      </w:r>
      <w:r w:rsidR="00C212C4" w:rsidRPr="00585DA3">
        <w:rPr>
          <w:lang w:val="en-US"/>
        </w:rPr>
        <w:t>.</w:t>
      </w:r>
      <w:r w:rsidRPr="00585DA3">
        <w:rPr>
          <w:lang w:val="en-US"/>
        </w:rPr>
        <w:t xml:space="preserve"> St John’s Institute of Medicine,</w:t>
      </w:r>
      <w:r w:rsidR="005120CF" w:rsidRPr="00585DA3">
        <w:rPr>
          <w:lang w:val="en-US"/>
        </w:rPr>
        <w:t xml:space="preserve"> Bengaluru,</w:t>
      </w:r>
      <w:r w:rsidRPr="00585DA3">
        <w:rPr>
          <w:lang w:val="en-US"/>
        </w:rPr>
        <w:t xml:space="preserve"> </w:t>
      </w:r>
      <w:r w:rsidR="00FB209D" w:rsidRPr="00585DA3">
        <w:rPr>
          <w:lang w:val="en-US"/>
        </w:rPr>
        <w:t xml:space="preserve">the </w:t>
      </w:r>
      <w:r w:rsidRPr="00585DA3">
        <w:rPr>
          <w:lang w:val="en-US"/>
        </w:rPr>
        <w:t>University College of Medical Sciences and Guru Tegh Bahadur Hospital, Delhi, GSMC</w:t>
      </w:r>
      <w:r w:rsidR="005120CF" w:rsidRPr="00585DA3">
        <w:rPr>
          <w:lang w:val="en-US"/>
        </w:rPr>
        <w:t>, Mumbai,</w:t>
      </w:r>
      <w:r w:rsidRPr="00585DA3">
        <w:rPr>
          <w:lang w:val="en-US"/>
        </w:rPr>
        <w:t xml:space="preserve"> and the Christian Medical College and Hospital, Vellore</w:t>
      </w:r>
      <w:r w:rsidR="005120CF" w:rsidRPr="00585DA3">
        <w:rPr>
          <w:lang w:val="en-US"/>
        </w:rPr>
        <w:t>,</w:t>
      </w:r>
      <w:r w:rsidR="00C212C4" w:rsidRPr="00585DA3">
        <w:rPr>
          <w:lang w:val="en-US"/>
        </w:rPr>
        <w:t xml:space="preserve"> are some examples</w:t>
      </w:r>
      <w:r w:rsidR="00023542" w:rsidRPr="00585DA3">
        <w:rPr>
          <w:lang w:val="en-US"/>
        </w:rPr>
        <w:t xml:space="preserve"> of institutions striving to inculcate the humanities in their students</w:t>
      </w:r>
      <w:r w:rsidRPr="00585DA3">
        <w:rPr>
          <w:lang w:val="en-US"/>
        </w:rPr>
        <w:t>. A variety of means are used to instil into students and residents the principles of medical ethics, the spirit of empathy</w:t>
      </w:r>
      <w:r w:rsidR="00C212C4" w:rsidRPr="00585DA3">
        <w:rPr>
          <w:lang w:val="en-US"/>
        </w:rPr>
        <w:t>,</w:t>
      </w:r>
      <w:r w:rsidR="00CE0C18" w:rsidRPr="00585DA3">
        <w:rPr>
          <w:lang w:val="en-US"/>
        </w:rPr>
        <w:t xml:space="preserve"> courtesy towards patients and their families and a love for the arts. Plays, </w:t>
      </w:r>
      <w:r w:rsidR="00CE0C18" w:rsidRPr="00585DA3">
        <w:rPr>
          <w:i/>
          <w:lang w:val="en-US"/>
        </w:rPr>
        <w:t>The Theatre of the Oppressed</w:t>
      </w:r>
      <w:r w:rsidR="00CE0C18" w:rsidRPr="00585DA3">
        <w:rPr>
          <w:lang w:val="en-US"/>
        </w:rPr>
        <w:t xml:space="preserve">, </w:t>
      </w:r>
      <w:r w:rsidR="00B15601">
        <w:rPr>
          <w:lang w:val="en-US"/>
        </w:rPr>
        <w:t>films</w:t>
      </w:r>
      <w:r w:rsidR="00CE0C18" w:rsidRPr="00585DA3">
        <w:rPr>
          <w:lang w:val="en-US"/>
        </w:rPr>
        <w:t xml:space="preserve"> and talks by the likes of Dr</w:t>
      </w:r>
      <w:r w:rsidR="00C212C4" w:rsidRPr="00585DA3">
        <w:rPr>
          <w:lang w:val="en-US"/>
        </w:rPr>
        <w:t>s</w:t>
      </w:r>
      <w:r w:rsidR="00CE0C18" w:rsidRPr="00585DA3">
        <w:rPr>
          <w:lang w:val="en-US"/>
        </w:rPr>
        <w:t xml:space="preserve"> </w:t>
      </w:r>
      <w:r w:rsidR="00C212C4" w:rsidRPr="00585DA3">
        <w:rPr>
          <w:lang w:val="en-US"/>
        </w:rPr>
        <w:t xml:space="preserve">Farokh Udwadia, </w:t>
      </w:r>
      <w:r w:rsidR="00CE0C18" w:rsidRPr="00585DA3">
        <w:rPr>
          <w:lang w:val="en-US"/>
        </w:rPr>
        <w:t xml:space="preserve">Prakash </w:t>
      </w:r>
      <w:proofErr w:type="gramStart"/>
      <w:r w:rsidR="00CE0C18" w:rsidRPr="00585DA3">
        <w:rPr>
          <w:lang w:val="en-US"/>
        </w:rPr>
        <w:t xml:space="preserve">Amte, </w:t>
      </w:r>
      <w:r w:rsidR="00C212C4" w:rsidRPr="00585DA3">
        <w:rPr>
          <w:lang w:val="en-US"/>
        </w:rPr>
        <w:t xml:space="preserve"> Abhay</w:t>
      </w:r>
      <w:proofErr w:type="gramEnd"/>
      <w:r w:rsidR="00C212C4" w:rsidRPr="00585DA3">
        <w:rPr>
          <w:lang w:val="en-US"/>
        </w:rPr>
        <w:t xml:space="preserve"> Bang, </w:t>
      </w:r>
      <w:r w:rsidR="00CE0C18" w:rsidRPr="00585DA3">
        <w:rPr>
          <w:lang w:val="en-US"/>
        </w:rPr>
        <w:t>Mario Vaz, Satendra Singh</w:t>
      </w:r>
      <w:r w:rsidR="00C212C4" w:rsidRPr="00585DA3">
        <w:rPr>
          <w:lang w:val="en-US"/>
        </w:rPr>
        <w:t xml:space="preserve"> and</w:t>
      </w:r>
      <w:r w:rsidR="00CE0C18" w:rsidRPr="00585DA3">
        <w:rPr>
          <w:lang w:val="en-US"/>
        </w:rPr>
        <w:t xml:space="preserve"> Himmat Bawaskar</w:t>
      </w:r>
      <w:r w:rsidR="00B15601">
        <w:rPr>
          <w:lang w:val="en-US"/>
        </w:rPr>
        <w:t>,</w:t>
      </w:r>
      <w:r w:rsidR="00CE0C18" w:rsidRPr="00585DA3">
        <w:rPr>
          <w:lang w:val="en-US"/>
        </w:rPr>
        <w:t xml:space="preserve"> are some of the means used.</w:t>
      </w:r>
    </w:p>
    <w:p w14:paraId="50788B21" w14:textId="47FC17F6" w:rsidR="00CE0C18" w:rsidRPr="00585DA3" w:rsidRDefault="00CE0C18" w:rsidP="00CE0C18">
      <w:pPr>
        <w:spacing w:after="120"/>
        <w:rPr>
          <w:lang w:val="en-US"/>
        </w:rPr>
      </w:pPr>
      <w:r w:rsidRPr="00585DA3">
        <w:rPr>
          <w:lang w:val="en-US"/>
        </w:rPr>
        <w:t>There are some common handicaps faced at all these centres. The organisers</w:t>
      </w:r>
      <w:r w:rsidR="00785056" w:rsidRPr="00585DA3">
        <w:rPr>
          <w:lang w:val="en-US"/>
        </w:rPr>
        <w:t xml:space="preserve">, working in </w:t>
      </w:r>
      <w:r w:rsidR="00B15601">
        <w:rPr>
          <w:lang w:val="en-US"/>
        </w:rPr>
        <w:t xml:space="preserve">an </w:t>
      </w:r>
      <w:r w:rsidR="00785056" w:rsidRPr="00585DA3">
        <w:rPr>
          <w:lang w:val="en-US"/>
        </w:rPr>
        <w:t>honorary capacit</w:t>
      </w:r>
      <w:r w:rsidR="00B15601">
        <w:rPr>
          <w:lang w:val="en-US"/>
        </w:rPr>
        <w:t>y</w:t>
      </w:r>
      <w:r w:rsidR="00785056" w:rsidRPr="00585DA3">
        <w:rPr>
          <w:lang w:val="en-US"/>
        </w:rPr>
        <w:t>,</w:t>
      </w:r>
      <w:r w:rsidRPr="00585DA3">
        <w:rPr>
          <w:lang w:val="en-US"/>
        </w:rPr>
        <w:t xml:space="preserve"> have to </w:t>
      </w:r>
      <w:r w:rsidR="00C212C4" w:rsidRPr="00585DA3">
        <w:rPr>
          <w:lang w:val="en-US"/>
        </w:rPr>
        <w:t>confront</w:t>
      </w:r>
      <w:r w:rsidRPr="00585DA3">
        <w:rPr>
          <w:lang w:val="en-US"/>
        </w:rPr>
        <w:t xml:space="preserve"> the crushing burden of lectures, laboratory sessions and tuitions on students and hospital workload on residents. They must beg heads of academic departments for slots when students can attend the program</w:t>
      </w:r>
      <w:r w:rsidR="005120CF" w:rsidRPr="00585DA3">
        <w:rPr>
          <w:lang w:val="en-US"/>
        </w:rPr>
        <w:t>me</w:t>
      </w:r>
      <w:r w:rsidRPr="00585DA3">
        <w:rPr>
          <w:lang w:val="en-US"/>
        </w:rPr>
        <w:t xml:space="preserve">s set up by them. They must hunt for funds for their activities. They must sustain </w:t>
      </w:r>
      <w:r w:rsidR="00785056" w:rsidRPr="00585DA3">
        <w:rPr>
          <w:lang w:val="en-US"/>
        </w:rPr>
        <w:t>interest and enthusiasm in the program</w:t>
      </w:r>
      <w:r w:rsidR="005120CF" w:rsidRPr="00585DA3">
        <w:rPr>
          <w:lang w:val="en-US"/>
        </w:rPr>
        <w:t>me</w:t>
      </w:r>
      <w:r w:rsidR="00785056" w:rsidRPr="00585DA3">
        <w:rPr>
          <w:lang w:val="en-US"/>
        </w:rPr>
        <w:t>s in their own teams</w:t>
      </w:r>
      <w:r w:rsidR="00B15601">
        <w:rPr>
          <w:lang w:val="en-US"/>
        </w:rPr>
        <w:t>,</w:t>
      </w:r>
      <w:r w:rsidR="00785056" w:rsidRPr="00585DA3">
        <w:rPr>
          <w:lang w:val="en-US"/>
        </w:rPr>
        <w:t xml:space="preserve"> and then in students and residents.</w:t>
      </w:r>
    </w:p>
    <w:p w14:paraId="56B4F5BC" w14:textId="77777777" w:rsidR="003A7459" w:rsidRDefault="003A7459" w:rsidP="00CE0C18">
      <w:pPr>
        <w:spacing w:after="120"/>
        <w:rPr>
          <w:b/>
          <w:lang w:val="en-US"/>
        </w:rPr>
      </w:pPr>
    </w:p>
    <w:p w14:paraId="531F6AA3" w14:textId="73E942CF" w:rsidR="00C612A3" w:rsidRPr="00585DA3" w:rsidRDefault="00C612A3" w:rsidP="00CE0C18">
      <w:pPr>
        <w:spacing w:after="120"/>
        <w:rPr>
          <w:b/>
          <w:lang w:val="en-US"/>
        </w:rPr>
      </w:pPr>
      <w:r w:rsidRPr="00585DA3">
        <w:rPr>
          <w:b/>
          <w:lang w:val="en-US"/>
        </w:rPr>
        <w:t>Needs for the future</w:t>
      </w:r>
    </w:p>
    <w:p w14:paraId="31EBC52F" w14:textId="77777777" w:rsidR="00B15601" w:rsidRDefault="00C212C4" w:rsidP="00CE0C18">
      <w:pPr>
        <w:spacing w:after="120"/>
        <w:rPr>
          <w:lang w:val="en-US"/>
        </w:rPr>
      </w:pPr>
      <w:r w:rsidRPr="00585DA3">
        <w:rPr>
          <w:lang w:val="en-US"/>
        </w:rPr>
        <w:t>In the great teaching centres of Europe, America and Australia, medical colleges are ranked not only on the basis of their scientific excellence but also on the achievements of their departments of humanities. We desperately need such a culture in India.</w:t>
      </w:r>
    </w:p>
    <w:p w14:paraId="2B308788" w14:textId="2593CB52" w:rsidR="00785056" w:rsidRPr="00585DA3" w:rsidRDefault="00785056" w:rsidP="00CE0C18">
      <w:pPr>
        <w:spacing w:after="120"/>
        <w:rPr>
          <w:lang w:val="en-US"/>
        </w:rPr>
      </w:pPr>
      <w:r w:rsidRPr="00585DA3">
        <w:rPr>
          <w:lang w:val="en-US"/>
        </w:rPr>
        <w:lastRenderedPageBreak/>
        <w:t xml:space="preserve">In order to enhance the importance of the humanities, our medical colleges must, first of all, improve their standards of teaching medicine and caring for patients. These are the foundations </w:t>
      </w:r>
      <w:r w:rsidR="00C212C4" w:rsidRPr="00585DA3">
        <w:rPr>
          <w:lang w:val="en-US"/>
        </w:rPr>
        <w:t>o</w:t>
      </w:r>
      <w:r w:rsidRPr="00585DA3">
        <w:rPr>
          <w:lang w:val="en-US"/>
        </w:rPr>
        <w:t>n which the humanities can be built.</w:t>
      </w:r>
    </w:p>
    <w:p w14:paraId="5207FE8F" w14:textId="658333FC" w:rsidR="00C212C4" w:rsidRPr="00585DA3" w:rsidRDefault="00375395" w:rsidP="00CE0C18">
      <w:pPr>
        <w:spacing w:after="120"/>
        <w:rPr>
          <w:lang w:val="en-US"/>
        </w:rPr>
      </w:pPr>
      <w:r w:rsidRPr="00585DA3">
        <w:rPr>
          <w:lang w:val="en-US"/>
        </w:rPr>
        <w:t xml:space="preserve">Towards this end, we will need a major revamping of our educational system. </w:t>
      </w:r>
    </w:p>
    <w:p w14:paraId="045259B5" w14:textId="62A5B3B7" w:rsidR="00C212C4" w:rsidRPr="00585DA3" w:rsidRDefault="00C212C4" w:rsidP="00CE0C18">
      <w:pPr>
        <w:spacing w:after="120"/>
        <w:rPr>
          <w:lang w:val="en-US"/>
        </w:rPr>
      </w:pPr>
      <w:r w:rsidRPr="00585DA3">
        <w:rPr>
          <w:lang w:val="en-US"/>
        </w:rPr>
        <w:t>Our teachers must be selected and promoted on the basis of a single criterion: merit.</w:t>
      </w:r>
    </w:p>
    <w:p w14:paraId="0C097EEC" w14:textId="77777777" w:rsidR="00627DB7" w:rsidRPr="00585DA3" w:rsidRDefault="00C212C4" w:rsidP="00CE0C18">
      <w:pPr>
        <w:spacing w:after="120"/>
        <w:rPr>
          <w:lang w:val="en-US"/>
        </w:rPr>
      </w:pPr>
      <w:r w:rsidRPr="00585DA3">
        <w:rPr>
          <w:lang w:val="en-US"/>
        </w:rPr>
        <w:t>The selection of students to be admitted to our medical colleges must be based on v</w:t>
      </w:r>
      <w:r w:rsidR="00375395" w:rsidRPr="00585DA3">
        <w:rPr>
          <w:lang w:val="en-US"/>
        </w:rPr>
        <w:t xml:space="preserve">ocational aptitude </w:t>
      </w:r>
      <w:r w:rsidRPr="00585DA3">
        <w:rPr>
          <w:lang w:val="en-US"/>
        </w:rPr>
        <w:t>as much as on</w:t>
      </w:r>
      <w:r w:rsidR="00375395" w:rsidRPr="00585DA3">
        <w:rPr>
          <w:lang w:val="en-US"/>
        </w:rPr>
        <w:t xml:space="preserve"> academic excellence. The system of evaluating the latter must change from numbers of marks to assessment at a systematic interview. </w:t>
      </w:r>
    </w:p>
    <w:p w14:paraId="16E3F4C6" w14:textId="66DD1D93" w:rsidR="00627DB7" w:rsidRPr="00585DA3" w:rsidRDefault="005120CF" w:rsidP="00CE0C18">
      <w:pPr>
        <w:spacing w:after="120"/>
        <w:rPr>
          <w:lang w:val="en-US"/>
        </w:rPr>
      </w:pPr>
      <w:r w:rsidRPr="00585DA3">
        <w:rPr>
          <w:lang w:val="en-US"/>
        </w:rPr>
        <w:t>The l</w:t>
      </w:r>
      <w:r w:rsidR="00375395" w:rsidRPr="00585DA3">
        <w:rPr>
          <w:lang w:val="en-US"/>
        </w:rPr>
        <w:t xml:space="preserve">arge number of applicants cannot be used as an excuse for the perpetuation of the </w:t>
      </w:r>
      <w:r w:rsidRPr="00585DA3">
        <w:rPr>
          <w:lang w:val="en-US"/>
        </w:rPr>
        <w:t xml:space="preserve">existing </w:t>
      </w:r>
      <w:r w:rsidR="00375395" w:rsidRPr="00585DA3">
        <w:rPr>
          <w:lang w:val="en-US"/>
        </w:rPr>
        <w:t>hopelessly inadequate system.</w:t>
      </w:r>
      <w:r w:rsidR="00F636C8" w:rsidRPr="00585DA3">
        <w:rPr>
          <w:lang w:val="en-US"/>
        </w:rPr>
        <w:t xml:space="preserve"> </w:t>
      </w:r>
    </w:p>
    <w:p w14:paraId="3BB770A8" w14:textId="102198A2" w:rsidR="00375395" w:rsidRPr="00585DA3" w:rsidRDefault="005120CF" w:rsidP="00CE0C18">
      <w:pPr>
        <w:spacing w:after="120"/>
        <w:rPr>
          <w:lang w:val="en-US"/>
        </w:rPr>
      </w:pPr>
      <w:r w:rsidRPr="00585DA3">
        <w:rPr>
          <w:lang w:val="en-US"/>
        </w:rPr>
        <w:t>An</w:t>
      </w:r>
      <w:r w:rsidR="00F636C8" w:rsidRPr="00585DA3">
        <w:rPr>
          <w:lang w:val="en-US"/>
        </w:rPr>
        <w:t xml:space="preserve"> intellectually stimulating and professionally challenging medical curriculum must include strict measures to enable each student to acquire clinical expertise at the bedside and in the autopsy room. The</w:t>
      </w:r>
      <w:r w:rsidR="00023542" w:rsidRPr="00585DA3">
        <w:rPr>
          <w:lang w:val="en-US"/>
        </w:rPr>
        <w:t>se</w:t>
      </w:r>
      <w:r w:rsidR="00F636C8" w:rsidRPr="00585DA3">
        <w:rPr>
          <w:lang w:val="en-US"/>
        </w:rPr>
        <w:t xml:space="preserve"> principles championed by Drs </w:t>
      </w:r>
      <w:r w:rsidR="00023542" w:rsidRPr="00585DA3">
        <w:rPr>
          <w:lang w:val="en-US"/>
        </w:rPr>
        <w:t xml:space="preserve">Herman Boerhaave in Leiden, Thomas Sydenham in London, </w:t>
      </w:r>
      <w:r w:rsidR="00F636C8" w:rsidRPr="00585DA3">
        <w:rPr>
          <w:lang w:val="en-US"/>
        </w:rPr>
        <w:t>Pierre Charles Alexandre Louis</w:t>
      </w:r>
      <w:r w:rsidR="00023542" w:rsidRPr="00585DA3">
        <w:rPr>
          <w:lang w:val="en-US"/>
        </w:rPr>
        <w:t xml:space="preserve"> in Paris</w:t>
      </w:r>
      <w:r w:rsidR="00F636C8" w:rsidRPr="00585DA3">
        <w:rPr>
          <w:lang w:val="en-US"/>
        </w:rPr>
        <w:t>, Charles Morehead</w:t>
      </w:r>
      <w:r w:rsidR="00023542" w:rsidRPr="00585DA3">
        <w:rPr>
          <w:lang w:val="en-US"/>
        </w:rPr>
        <w:t xml:space="preserve"> in Bombay</w:t>
      </w:r>
      <w:r w:rsidR="00F636C8" w:rsidRPr="00585DA3">
        <w:rPr>
          <w:lang w:val="en-US"/>
        </w:rPr>
        <w:t xml:space="preserve"> and William Osler</w:t>
      </w:r>
      <w:r w:rsidR="00023542" w:rsidRPr="00585DA3">
        <w:rPr>
          <w:lang w:val="en-US"/>
        </w:rPr>
        <w:t xml:space="preserve"> in Cana</w:t>
      </w:r>
      <w:r w:rsidR="009132CC" w:rsidRPr="00585DA3">
        <w:rPr>
          <w:lang w:val="en-US"/>
        </w:rPr>
        <w:t>d</w:t>
      </w:r>
      <w:r w:rsidR="00023542" w:rsidRPr="00585DA3">
        <w:rPr>
          <w:lang w:val="en-US"/>
        </w:rPr>
        <w:t>a and America</w:t>
      </w:r>
      <w:r w:rsidR="00F636C8" w:rsidRPr="00585DA3">
        <w:rPr>
          <w:lang w:val="en-US"/>
        </w:rPr>
        <w:t xml:space="preserve"> remain of paramount importance. </w:t>
      </w:r>
    </w:p>
    <w:p w14:paraId="52DA80A9" w14:textId="26249DA0" w:rsidR="00785056" w:rsidRPr="00585DA3" w:rsidRDefault="00785056" w:rsidP="00CE0C18">
      <w:pPr>
        <w:spacing w:after="120"/>
        <w:rPr>
          <w:lang w:val="en-US"/>
        </w:rPr>
      </w:pPr>
      <w:r w:rsidRPr="00585DA3">
        <w:rPr>
          <w:lang w:val="en-US"/>
        </w:rPr>
        <w:t xml:space="preserve">Creation of departments of the humanities must follow. Each department must be adequately staffed with a head, professors, assistant professors, lecturers and office staff. </w:t>
      </w:r>
      <w:r w:rsidR="00375395" w:rsidRPr="00585DA3">
        <w:rPr>
          <w:lang w:val="en-US"/>
        </w:rPr>
        <w:t xml:space="preserve">Each of them must possess impeccable qualifications, proven enthusiasm and sincerity in promoting the goals of the department. </w:t>
      </w:r>
      <w:r w:rsidRPr="00585DA3">
        <w:rPr>
          <w:lang w:val="en-US"/>
        </w:rPr>
        <w:t>The department must have a significant presence in the institution’s library, archives and museum.</w:t>
      </w:r>
    </w:p>
    <w:p w14:paraId="65BFBFD1" w14:textId="30F514C2" w:rsidR="00375395" w:rsidRPr="00585DA3" w:rsidRDefault="00375395" w:rsidP="00CE0C18">
      <w:pPr>
        <w:spacing w:after="120"/>
        <w:rPr>
          <w:lang w:val="en-US"/>
        </w:rPr>
      </w:pPr>
      <w:r w:rsidRPr="00585DA3">
        <w:rPr>
          <w:lang w:val="en-US"/>
        </w:rPr>
        <w:t>A curriculum for the humanities must be laid out with care and aim at cultivati</w:t>
      </w:r>
      <w:r w:rsidR="00F636C8" w:rsidRPr="00585DA3">
        <w:rPr>
          <w:lang w:val="en-US"/>
        </w:rPr>
        <w:t>ng</w:t>
      </w:r>
      <w:r w:rsidRPr="00585DA3">
        <w:rPr>
          <w:lang w:val="en-US"/>
        </w:rPr>
        <w:t xml:space="preserve"> </w:t>
      </w:r>
      <w:r w:rsidR="00F636C8" w:rsidRPr="00585DA3">
        <w:rPr>
          <w:lang w:val="en-US"/>
        </w:rPr>
        <w:t xml:space="preserve">in students and residents a life-long interest in </w:t>
      </w:r>
      <w:r w:rsidRPr="00585DA3">
        <w:rPr>
          <w:lang w:val="en-US"/>
        </w:rPr>
        <w:t>ethics, history, philosophy and the arts. Such a curriculum must, of necessity, be devoid of compulsion, learning by rote and stressful tests and examinations.</w:t>
      </w:r>
    </w:p>
    <w:p w14:paraId="452A133E" w14:textId="672B0C8E" w:rsidR="00F636C8" w:rsidRPr="00585DA3" w:rsidRDefault="00361D32" w:rsidP="00CE0C18">
      <w:pPr>
        <w:spacing w:after="120"/>
        <w:rPr>
          <w:lang w:val="en-US"/>
        </w:rPr>
      </w:pPr>
      <w:r w:rsidRPr="00585DA3">
        <w:rPr>
          <w:lang w:val="en-US"/>
        </w:rPr>
        <w:t>Some foreign medical colleges</w:t>
      </w:r>
      <w:r w:rsidR="00F636C8" w:rsidRPr="00585DA3">
        <w:rPr>
          <w:lang w:val="en-US"/>
        </w:rPr>
        <w:t xml:space="preserve"> </w:t>
      </w:r>
      <w:r w:rsidRPr="00585DA3">
        <w:rPr>
          <w:lang w:val="en-US"/>
        </w:rPr>
        <w:t>offer</w:t>
      </w:r>
      <w:r w:rsidR="00F636C8" w:rsidRPr="00585DA3">
        <w:rPr>
          <w:lang w:val="en-US"/>
        </w:rPr>
        <w:t xml:space="preserve"> the following </w:t>
      </w:r>
      <w:r w:rsidRPr="00585DA3">
        <w:rPr>
          <w:lang w:val="en-US"/>
        </w:rPr>
        <w:t>modules to their students:</w:t>
      </w:r>
    </w:p>
    <w:p w14:paraId="29473CF8" w14:textId="56FD4720" w:rsidR="00361D32" w:rsidRPr="00585DA3" w:rsidRDefault="00361D32" w:rsidP="00361D32">
      <w:pPr>
        <w:pStyle w:val="ListParagraph"/>
        <w:numPr>
          <w:ilvl w:val="0"/>
          <w:numId w:val="2"/>
        </w:numPr>
        <w:spacing w:after="120"/>
        <w:rPr>
          <w:rFonts w:ascii="Times New Roman" w:hAnsi="Times New Roman" w:cs="Times New Roman"/>
          <w:lang w:val="en-US"/>
        </w:rPr>
      </w:pPr>
      <w:r w:rsidRPr="00585DA3">
        <w:rPr>
          <w:rFonts w:ascii="Times New Roman" w:hAnsi="Times New Roman" w:cs="Times New Roman"/>
          <w:lang w:val="en-US"/>
        </w:rPr>
        <w:t>Classics</w:t>
      </w:r>
    </w:p>
    <w:p w14:paraId="2CFABD5A" w14:textId="5B1E0EFB" w:rsidR="00361D32" w:rsidRPr="00585DA3" w:rsidRDefault="00361D32" w:rsidP="00361D32">
      <w:pPr>
        <w:pStyle w:val="ListParagraph"/>
        <w:numPr>
          <w:ilvl w:val="0"/>
          <w:numId w:val="2"/>
        </w:numPr>
        <w:spacing w:after="120"/>
        <w:rPr>
          <w:rFonts w:ascii="Times New Roman" w:hAnsi="Times New Roman" w:cs="Times New Roman"/>
          <w:lang w:val="en-US"/>
        </w:rPr>
      </w:pPr>
      <w:r w:rsidRPr="00585DA3">
        <w:rPr>
          <w:rFonts w:ascii="Times New Roman" w:hAnsi="Times New Roman" w:cs="Times New Roman"/>
          <w:lang w:val="en-US"/>
        </w:rPr>
        <w:t xml:space="preserve">Comparative </w:t>
      </w:r>
      <w:r w:rsidR="00627DB7" w:rsidRPr="00585DA3">
        <w:rPr>
          <w:rFonts w:ascii="Times New Roman" w:hAnsi="Times New Roman" w:cs="Times New Roman"/>
          <w:lang w:val="en-US"/>
        </w:rPr>
        <w:t>l</w:t>
      </w:r>
      <w:r w:rsidRPr="00585DA3">
        <w:rPr>
          <w:rFonts w:ascii="Times New Roman" w:hAnsi="Times New Roman" w:cs="Times New Roman"/>
          <w:lang w:val="en-US"/>
        </w:rPr>
        <w:t>iterature</w:t>
      </w:r>
    </w:p>
    <w:p w14:paraId="3450964F" w14:textId="2B5FDE49" w:rsidR="00361D32" w:rsidRPr="00585DA3" w:rsidRDefault="00361D32" w:rsidP="00361D32">
      <w:pPr>
        <w:pStyle w:val="ListParagraph"/>
        <w:numPr>
          <w:ilvl w:val="0"/>
          <w:numId w:val="2"/>
        </w:numPr>
        <w:spacing w:after="120"/>
        <w:rPr>
          <w:rFonts w:ascii="Times New Roman" w:hAnsi="Times New Roman" w:cs="Times New Roman"/>
          <w:lang w:val="en-US"/>
        </w:rPr>
      </w:pPr>
      <w:r w:rsidRPr="00585DA3">
        <w:rPr>
          <w:rFonts w:ascii="Times New Roman" w:hAnsi="Times New Roman" w:cs="Times New Roman"/>
          <w:lang w:val="en-US"/>
        </w:rPr>
        <w:t xml:space="preserve">Film </w:t>
      </w:r>
      <w:r w:rsidR="00627DB7" w:rsidRPr="00585DA3">
        <w:rPr>
          <w:rFonts w:ascii="Times New Roman" w:hAnsi="Times New Roman" w:cs="Times New Roman"/>
          <w:lang w:val="en-US"/>
        </w:rPr>
        <w:t>s</w:t>
      </w:r>
      <w:r w:rsidRPr="00585DA3">
        <w:rPr>
          <w:rFonts w:ascii="Times New Roman" w:hAnsi="Times New Roman" w:cs="Times New Roman"/>
          <w:lang w:val="en-US"/>
        </w:rPr>
        <w:t>tudies</w:t>
      </w:r>
    </w:p>
    <w:p w14:paraId="77FE7814" w14:textId="15D1B03A" w:rsidR="00361D32" w:rsidRPr="00585DA3" w:rsidRDefault="00361D32" w:rsidP="00361D32">
      <w:pPr>
        <w:pStyle w:val="ListParagraph"/>
        <w:numPr>
          <w:ilvl w:val="0"/>
          <w:numId w:val="2"/>
        </w:numPr>
        <w:spacing w:after="120"/>
        <w:rPr>
          <w:rFonts w:ascii="Times New Roman" w:hAnsi="Times New Roman" w:cs="Times New Roman"/>
          <w:lang w:val="en-US"/>
        </w:rPr>
      </w:pPr>
      <w:r w:rsidRPr="00585DA3">
        <w:rPr>
          <w:rFonts w:ascii="Times New Roman" w:hAnsi="Times New Roman" w:cs="Times New Roman"/>
          <w:lang w:val="en-US"/>
        </w:rPr>
        <w:t>History</w:t>
      </w:r>
    </w:p>
    <w:p w14:paraId="785193DE" w14:textId="60778357" w:rsidR="00361D32" w:rsidRPr="00585DA3" w:rsidRDefault="00361D32" w:rsidP="00361D32">
      <w:pPr>
        <w:pStyle w:val="ListParagraph"/>
        <w:numPr>
          <w:ilvl w:val="0"/>
          <w:numId w:val="2"/>
        </w:numPr>
        <w:spacing w:after="120"/>
        <w:rPr>
          <w:rFonts w:ascii="Times New Roman" w:hAnsi="Times New Roman" w:cs="Times New Roman"/>
          <w:lang w:val="en-US"/>
        </w:rPr>
      </w:pPr>
      <w:r w:rsidRPr="00585DA3">
        <w:rPr>
          <w:rFonts w:ascii="Times New Roman" w:hAnsi="Times New Roman" w:cs="Times New Roman"/>
          <w:lang w:val="en-US"/>
        </w:rPr>
        <w:t>Liberal Arts</w:t>
      </w:r>
    </w:p>
    <w:p w14:paraId="380F174A" w14:textId="5261B313" w:rsidR="00361D32" w:rsidRPr="00585DA3" w:rsidRDefault="00361D32" w:rsidP="00361D32">
      <w:pPr>
        <w:pStyle w:val="ListParagraph"/>
        <w:numPr>
          <w:ilvl w:val="0"/>
          <w:numId w:val="2"/>
        </w:numPr>
        <w:spacing w:after="120"/>
        <w:rPr>
          <w:rFonts w:ascii="Times New Roman" w:hAnsi="Times New Roman" w:cs="Times New Roman"/>
          <w:lang w:val="en-US"/>
        </w:rPr>
      </w:pPr>
      <w:r w:rsidRPr="00585DA3">
        <w:rPr>
          <w:rFonts w:ascii="Times New Roman" w:hAnsi="Times New Roman" w:cs="Times New Roman"/>
          <w:lang w:val="en-US"/>
        </w:rPr>
        <w:t>Music </w:t>
      </w:r>
    </w:p>
    <w:p w14:paraId="35FD310C" w14:textId="1FC9AF59" w:rsidR="00361D32" w:rsidRPr="00585DA3" w:rsidRDefault="00361D32" w:rsidP="00361D32">
      <w:pPr>
        <w:pStyle w:val="ListParagraph"/>
        <w:numPr>
          <w:ilvl w:val="0"/>
          <w:numId w:val="2"/>
        </w:numPr>
        <w:spacing w:after="120"/>
        <w:rPr>
          <w:rFonts w:ascii="Times New Roman" w:hAnsi="Times New Roman" w:cs="Times New Roman"/>
          <w:lang w:val="en-US"/>
        </w:rPr>
      </w:pPr>
      <w:r w:rsidRPr="00585DA3">
        <w:rPr>
          <w:rFonts w:ascii="Times New Roman" w:hAnsi="Times New Roman" w:cs="Times New Roman"/>
          <w:lang w:val="en-US"/>
        </w:rPr>
        <w:t>Philosophy</w:t>
      </w:r>
    </w:p>
    <w:p w14:paraId="7CB8550C" w14:textId="2A03899D" w:rsidR="00361D32" w:rsidRPr="00585DA3" w:rsidRDefault="00361D32" w:rsidP="00361D32">
      <w:pPr>
        <w:pStyle w:val="ListParagraph"/>
        <w:numPr>
          <w:ilvl w:val="0"/>
          <w:numId w:val="2"/>
        </w:numPr>
        <w:spacing w:after="120"/>
        <w:rPr>
          <w:rFonts w:ascii="Times New Roman" w:hAnsi="Times New Roman" w:cs="Times New Roman"/>
          <w:lang w:val="en-US"/>
        </w:rPr>
      </w:pPr>
      <w:r w:rsidRPr="00585DA3">
        <w:rPr>
          <w:rFonts w:ascii="Times New Roman" w:hAnsi="Times New Roman" w:cs="Times New Roman"/>
          <w:lang w:val="en-US"/>
        </w:rPr>
        <w:t xml:space="preserve">Theology </w:t>
      </w:r>
      <w:r w:rsidR="00627DB7" w:rsidRPr="00585DA3">
        <w:rPr>
          <w:rFonts w:ascii="Times New Roman" w:hAnsi="Times New Roman" w:cs="Times New Roman"/>
          <w:lang w:val="en-US"/>
        </w:rPr>
        <w:t>and</w:t>
      </w:r>
      <w:r w:rsidRPr="00585DA3">
        <w:rPr>
          <w:rFonts w:ascii="Times New Roman" w:hAnsi="Times New Roman" w:cs="Times New Roman"/>
          <w:lang w:val="en-US"/>
        </w:rPr>
        <w:t xml:space="preserve"> </w:t>
      </w:r>
      <w:r w:rsidR="00627DB7" w:rsidRPr="00585DA3">
        <w:rPr>
          <w:rFonts w:ascii="Times New Roman" w:hAnsi="Times New Roman" w:cs="Times New Roman"/>
          <w:lang w:val="en-US"/>
        </w:rPr>
        <w:t>r</w:t>
      </w:r>
      <w:r w:rsidRPr="00585DA3">
        <w:rPr>
          <w:rFonts w:ascii="Times New Roman" w:hAnsi="Times New Roman" w:cs="Times New Roman"/>
          <w:lang w:val="en-US"/>
        </w:rPr>
        <w:t xml:space="preserve">eligious </w:t>
      </w:r>
      <w:r w:rsidR="00627DB7" w:rsidRPr="00585DA3">
        <w:rPr>
          <w:rFonts w:ascii="Times New Roman" w:hAnsi="Times New Roman" w:cs="Times New Roman"/>
          <w:lang w:val="en-US"/>
        </w:rPr>
        <w:t>s</w:t>
      </w:r>
      <w:r w:rsidRPr="00585DA3">
        <w:rPr>
          <w:rFonts w:ascii="Times New Roman" w:hAnsi="Times New Roman" w:cs="Times New Roman"/>
          <w:lang w:val="en-US"/>
        </w:rPr>
        <w:t>tudies</w:t>
      </w:r>
    </w:p>
    <w:p w14:paraId="28469439" w14:textId="3AB22DCF" w:rsidR="00F636C8" w:rsidRPr="00585DA3" w:rsidRDefault="00361D32" w:rsidP="00DA5CA4">
      <w:pPr>
        <w:spacing w:after="120"/>
        <w:rPr>
          <w:lang w:val="en-US"/>
        </w:rPr>
      </w:pPr>
      <w:r w:rsidRPr="00585DA3">
        <w:rPr>
          <w:lang w:val="en-US"/>
        </w:rPr>
        <w:t xml:space="preserve">In our country, we also need to lay strong emphasis on respect for </w:t>
      </w:r>
      <w:r w:rsidR="00627DB7" w:rsidRPr="00585DA3">
        <w:rPr>
          <w:lang w:val="en-US"/>
        </w:rPr>
        <w:t xml:space="preserve">and care of </w:t>
      </w:r>
      <w:r w:rsidRPr="00585DA3">
        <w:rPr>
          <w:lang w:val="en-US"/>
        </w:rPr>
        <w:t>women and children, the differently-abled and the poor.</w:t>
      </w:r>
    </w:p>
    <w:p w14:paraId="5B2B91A5" w14:textId="50E61D7A" w:rsidR="00C612A3" w:rsidRPr="00585DA3" w:rsidRDefault="00C612A3" w:rsidP="00DA5CA4">
      <w:pPr>
        <w:spacing w:after="120"/>
        <w:rPr>
          <w:b/>
          <w:lang w:val="en-US"/>
        </w:rPr>
      </w:pPr>
      <w:r w:rsidRPr="00585DA3">
        <w:rPr>
          <w:b/>
          <w:lang w:val="en-US"/>
        </w:rPr>
        <w:t>Conclusion</w:t>
      </w:r>
    </w:p>
    <w:p w14:paraId="7CC1110D" w14:textId="568A287E" w:rsidR="00DA5CA4" w:rsidRPr="00585DA3" w:rsidRDefault="005120CF" w:rsidP="00DA5CA4">
      <w:pPr>
        <w:spacing w:after="120"/>
        <w:rPr>
          <w:lang w:val="en-US"/>
        </w:rPr>
      </w:pPr>
      <w:r w:rsidRPr="00585DA3">
        <w:rPr>
          <w:lang w:val="en-US"/>
        </w:rPr>
        <w:t xml:space="preserve">We are fortunate in </w:t>
      </w:r>
      <w:r w:rsidR="00DA5CA4" w:rsidRPr="00585DA3">
        <w:rPr>
          <w:lang w:val="en-US"/>
        </w:rPr>
        <w:t>hav</w:t>
      </w:r>
      <w:r w:rsidRPr="00585DA3">
        <w:rPr>
          <w:lang w:val="en-US"/>
        </w:rPr>
        <w:t>ing</w:t>
      </w:r>
      <w:r w:rsidR="00DA5CA4" w:rsidRPr="00585DA3">
        <w:rPr>
          <w:lang w:val="en-US"/>
        </w:rPr>
        <w:t xml:space="preserve"> ex</w:t>
      </w:r>
      <w:r w:rsidRPr="00585DA3">
        <w:rPr>
          <w:lang w:val="en-US"/>
        </w:rPr>
        <w:t>emplary</w:t>
      </w:r>
      <w:r w:rsidR="00DA5CA4" w:rsidRPr="00585DA3">
        <w:rPr>
          <w:lang w:val="en-US"/>
        </w:rPr>
        <w:t xml:space="preserve"> mentors who had made their departments reach, and at times, surpass international standards in every aspect of patient care, teaching and research.</w:t>
      </w:r>
      <w:r w:rsidR="00627DB7" w:rsidRPr="00585DA3">
        <w:rPr>
          <w:lang w:val="en-US"/>
        </w:rPr>
        <w:t xml:space="preserve"> </w:t>
      </w:r>
      <w:r w:rsidR="004B53E9" w:rsidRPr="00585DA3">
        <w:rPr>
          <w:lang w:val="en-US"/>
        </w:rPr>
        <w:t>They awaken in their junior colleagues a passion for learning and hunger for knowledge</w:t>
      </w:r>
      <w:r w:rsidRPr="00585DA3">
        <w:rPr>
          <w:lang w:val="en-US"/>
        </w:rPr>
        <w:t>;</w:t>
      </w:r>
      <w:r w:rsidR="00627DB7" w:rsidRPr="00585DA3">
        <w:rPr>
          <w:lang w:val="en-US"/>
        </w:rPr>
        <w:t xml:space="preserve"> but such mentors are few</w:t>
      </w:r>
      <w:r w:rsidR="00DA5CA4" w:rsidRPr="00585DA3">
        <w:rPr>
          <w:lang w:val="en-US"/>
        </w:rPr>
        <w:t>. We need</w:t>
      </w:r>
      <w:r w:rsidR="00627DB7" w:rsidRPr="00585DA3">
        <w:rPr>
          <w:lang w:val="en-US"/>
        </w:rPr>
        <w:t xml:space="preserve"> </w:t>
      </w:r>
      <w:r w:rsidR="00DA5CA4" w:rsidRPr="00585DA3">
        <w:rPr>
          <w:lang w:val="en-US"/>
        </w:rPr>
        <w:t>ALL our teachers to reach the heights they have scaled so successfully.</w:t>
      </w:r>
    </w:p>
    <w:p w14:paraId="75099018" w14:textId="1F60CB41" w:rsidR="00DA5CA4" w:rsidRPr="00585DA3" w:rsidRDefault="00DA5CA4" w:rsidP="00DA5CA4">
      <w:pPr>
        <w:spacing w:after="120"/>
        <w:rPr>
          <w:lang w:val="en-US"/>
        </w:rPr>
      </w:pPr>
      <w:r w:rsidRPr="00585DA3">
        <w:rPr>
          <w:lang w:val="en-US"/>
        </w:rPr>
        <w:t>In a recent oration, Dr Nalini Shah, Emeritus Professor of Endocrinology at GSMC emphasi</w:t>
      </w:r>
      <w:r w:rsidR="00160428" w:rsidRPr="00585DA3">
        <w:rPr>
          <w:lang w:val="en-US"/>
        </w:rPr>
        <w:t>s</w:t>
      </w:r>
      <w:r w:rsidRPr="00585DA3">
        <w:rPr>
          <w:lang w:val="en-US"/>
        </w:rPr>
        <w:t>ed some neglected truths</w:t>
      </w:r>
      <w:r w:rsidR="004221E5" w:rsidRPr="00585DA3">
        <w:rPr>
          <w:lang w:val="en-US"/>
        </w:rPr>
        <w:t xml:space="preserve"> (</w:t>
      </w:r>
      <w:r w:rsidR="00B15601">
        <w:rPr>
          <w:lang w:val="en-US"/>
        </w:rPr>
        <w:t>2</w:t>
      </w:r>
      <w:r w:rsidR="004221E5" w:rsidRPr="00585DA3">
        <w:rPr>
          <w:lang w:val="en-US"/>
        </w:rPr>
        <w:t>)</w:t>
      </w:r>
      <w:r w:rsidRPr="00585DA3">
        <w:rPr>
          <w:lang w:val="en-US"/>
        </w:rPr>
        <w:t>. Our students must be convinced that education is a continu</w:t>
      </w:r>
      <w:r w:rsidR="00160428" w:rsidRPr="00585DA3">
        <w:rPr>
          <w:lang w:val="en-US"/>
        </w:rPr>
        <w:t>ing</w:t>
      </w:r>
      <w:r w:rsidRPr="00585DA3">
        <w:rPr>
          <w:lang w:val="en-US"/>
        </w:rPr>
        <w:t xml:space="preserve"> process that ends only when we breathe for the last time. </w:t>
      </w:r>
      <w:r w:rsidR="008F7366" w:rsidRPr="00585DA3">
        <w:rPr>
          <w:lang w:val="en-US"/>
        </w:rPr>
        <w:t xml:space="preserve">The best teachers are </w:t>
      </w:r>
      <w:r w:rsidR="008F7366" w:rsidRPr="00585DA3">
        <w:rPr>
          <w:lang w:val="en-US"/>
        </w:rPr>
        <w:lastRenderedPageBreak/>
        <w:t xml:space="preserve">perennial students at heart. Learning any new subject must start with an understanding of history, the works of pioneers and the means by which they overcame the many obstacles they faced. </w:t>
      </w:r>
      <w:r w:rsidRPr="00585DA3">
        <w:rPr>
          <w:lang w:val="en-US"/>
        </w:rPr>
        <w:t>Our best teachers are our patients. Inspired and passionate residents and students are invaluable members of the clinical team. Research</w:t>
      </w:r>
      <w:r w:rsidR="004B53E9" w:rsidRPr="00585DA3">
        <w:rPr>
          <w:lang w:val="en-US"/>
        </w:rPr>
        <w:t xml:space="preserve"> is an integral part of learning and leads to our making an addition, howsoever humble, to existing stores of knowledge.</w:t>
      </w:r>
    </w:p>
    <w:p w14:paraId="09C59E0D" w14:textId="149C49D4" w:rsidR="00C612A3" w:rsidRPr="00585DA3" w:rsidRDefault="00C612A3" w:rsidP="00DA5CA4">
      <w:pPr>
        <w:spacing w:after="120"/>
        <w:rPr>
          <w:lang w:val="en-US"/>
        </w:rPr>
      </w:pPr>
      <w:r w:rsidRPr="00585DA3">
        <w:rPr>
          <w:lang w:val="en-US"/>
        </w:rPr>
        <w:t xml:space="preserve">If and when we can </w:t>
      </w:r>
      <w:r w:rsidR="00627DB7" w:rsidRPr="00585DA3">
        <w:rPr>
          <w:lang w:val="en-US"/>
        </w:rPr>
        <w:t>meet these needs</w:t>
      </w:r>
      <w:r w:rsidRPr="00585DA3">
        <w:rPr>
          <w:lang w:val="en-US"/>
        </w:rPr>
        <w:t xml:space="preserve">, the young cardiology resident referred to above will rest content as will all the others aiming at </w:t>
      </w:r>
      <w:r w:rsidR="00160428" w:rsidRPr="00585DA3">
        <w:rPr>
          <w:lang w:val="en-US"/>
        </w:rPr>
        <w:t>“</w:t>
      </w:r>
      <w:r w:rsidRPr="00585DA3">
        <w:rPr>
          <w:lang w:val="en-US"/>
        </w:rPr>
        <w:t>the practice of medicine as an art, not a trade; a calling, not a business; a calling in which your heart will be exercised equally with your head.</w:t>
      </w:r>
      <w:r w:rsidR="00160428" w:rsidRPr="00585DA3">
        <w:rPr>
          <w:lang w:val="en-US"/>
        </w:rPr>
        <w:t>”</w:t>
      </w:r>
      <w:r w:rsidRPr="00585DA3">
        <w:rPr>
          <w:lang w:val="en-US"/>
        </w:rPr>
        <w:t xml:space="preserve"> (</w:t>
      </w:r>
      <w:r w:rsidRPr="003A7459">
        <w:rPr>
          <w:lang w:val="en-US"/>
        </w:rPr>
        <w:t xml:space="preserve">William </w:t>
      </w:r>
      <w:proofErr w:type="gramStart"/>
      <w:r w:rsidRPr="003A7459">
        <w:rPr>
          <w:lang w:val="en-US"/>
        </w:rPr>
        <w:t>Osler</w:t>
      </w:r>
      <w:r w:rsidRPr="00585DA3">
        <w:rPr>
          <w:lang w:val="en-US"/>
        </w:rPr>
        <w:t>)</w:t>
      </w:r>
      <w:r w:rsidR="004221E5" w:rsidRPr="00585DA3">
        <w:rPr>
          <w:lang w:val="en-US"/>
        </w:rPr>
        <w:t>(</w:t>
      </w:r>
      <w:proofErr w:type="gramEnd"/>
      <w:r w:rsidR="00B15601">
        <w:rPr>
          <w:lang w:val="en-US"/>
        </w:rPr>
        <w:t>3</w:t>
      </w:r>
      <w:r w:rsidR="004221E5" w:rsidRPr="00585DA3">
        <w:rPr>
          <w:lang w:val="en-US"/>
        </w:rPr>
        <w:t>)</w:t>
      </w:r>
      <w:r w:rsidR="00B15601">
        <w:rPr>
          <w:lang w:val="en-US"/>
        </w:rPr>
        <w:t>.</w:t>
      </w:r>
    </w:p>
    <w:p w14:paraId="4FFFEC10" w14:textId="77777777" w:rsidR="003A7459" w:rsidRDefault="003A7459" w:rsidP="00DA5CA4">
      <w:pPr>
        <w:spacing w:after="120"/>
        <w:rPr>
          <w:b/>
          <w:lang w:val="en-US"/>
        </w:rPr>
      </w:pPr>
    </w:p>
    <w:p w14:paraId="1C20EC52" w14:textId="2E06A54B" w:rsidR="009C5844" w:rsidRPr="00585DA3" w:rsidRDefault="00A215A0" w:rsidP="00DA5CA4">
      <w:pPr>
        <w:spacing w:after="120"/>
        <w:rPr>
          <w:b/>
          <w:lang w:val="en-US"/>
        </w:rPr>
      </w:pPr>
      <w:r w:rsidRPr="00585DA3">
        <w:rPr>
          <w:b/>
          <w:lang w:val="en-US"/>
        </w:rPr>
        <w:t>References</w:t>
      </w:r>
    </w:p>
    <w:p w14:paraId="776946C8" w14:textId="3CAAA497" w:rsidR="00585DA3" w:rsidRPr="003A7459" w:rsidRDefault="00585DA3" w:rsidP="003A7459">
      <w:pPr>
        <w:pStyle w:val="ListParagraph"/>
        <w:numPr>
          <w:ilvl w:val="0"/>
          <w:numId w:val="4"/>
        </w:numPr>
        <w:rPr>
          <w:rFonts w:ascii="Times New Roman" w:hAnsi="Times New Roman" w:cs="Times New Roman"/>
        </w:rPr>
      </w:pPr>
      <w:r w:rsidRPr="003A7459">
        <w:rPr>
          <w:rFonts w:ascii="Times New Roman" w:hAnsi="Times New Roman" w:cs="Times New Roman"/>
        </w:rPr>
        <w:t xml:space="preserve">Shakespeare W. </w:t>
      </w:r>
      <w:r w:rsidRPr="003A7459">
        <w:rPr>
          <w:rFonts w:ascii="Times New Roman" w:hAnsi="Times New Roman" w:cs="Times New Roman"/>
          <w:i/>
        </w:rPr>
        <w:t>Hamlet</w:t>
      </w:r>
      <w:r w:rsidR="00F008DB" w:rsidRPr="003A7459">
        <w:rPr>
          <w:rFonts w:ascii="Times New Roman" w:hAnsi="Times New Roman" w:cs="Times New Roman"/>
          <w:i/>
        </w:rPr>
        <w:t>, Prince of Denmark</w:t>
      </w:r>
      <w:r w:rsidR="003A7459" w:rsidRPr="003A7459">
        <w:rPr>
          <w:rFonts w:ascii="Times New Roman" w:hAnsi="Times New Roman" w:cs="Times New Roman"/>
        </w:rPr>
        <w:t>.</w:t>
      </w:r>
      <w:r w:rsidR="00F008DB" w:rsidRPr="003A7459">
        <w:rPr>
          <w:rFonts w:ascii="Times New Roman" w:hAnsi="Times New Roman" w:cs="Times New Roman"/>
        </w:rPr>
        <w:t xml:space="preserve"> Open Source Shakespeare. </w:t>
      </w:r>
      <w:r w:rsidR="003A7459" w:rsidRPr="003A7459">
        <w:rPr>
          <w:rFonts w:ascii="Times New Roman" w:hAnsi="Times New Roman" w:cs="Times New Roman"/>
        </w:rPr>
        <w:t xml:space="preserve">Date unknown [cited 2019 Feb 7]. </w:t>
      </w:r>
      <w:r w:rsidR="00F008DB" w:rsidRPr="003A7459">
        <w:rPr>
          <w:rFonts w:ascii="Times New Roman" w:hAnsi="Times New Roman" w:cs="Times New Roman"/>
        </w:rPr>
        <w:t>Available from: http://www.opensourceshakespeare.org/views/plays/play_view.php?WorkID=hamlet&amp;Scope=entire&amp;pleasewait=1&amp;msg=pl</w:t>
      </w:r>
    </w:p>
    <w:p w14:paraId="0D016DEB" w14:textId="77777777" w:rsidR="00585DA3" w:rsidRPr="003A7459" w:rsidRDefault="00585DA3" w:rsidP="00585DA3">
      <w:pPr>
        <w:pStyle w:val="ListParagraph"/>
        <w:rPr>
          <w:rFonts w:ascii="Times New Roman" w:hAnsi="Times New Roman" w:cs="Times New Roman"/>
        </w:rPr>
      </w:pPr>
    </w:p>
    <w:p w14:paraId="38B98461" w14:textId="2B133F7B" w:rsidR="00023542" w:rsidRPr="003A7459" w:rsidRDefault="00023542" w:rsidP="00023542">
      <w:pPr>
        <w:pStyle w:val="ListParagraph"/>
        <w:numPr>
          <w:ilvl w:val="0"/>
          <w:numId w:val="4"/>
        </w:numPr>
        <w:rPr>
          <w:rFonts w:ascii="Times New Roman" w:hAnsi="Times New Roman" w:cs="Times New Roman"/>
        </w:rPr>
      </w:pPr>
      <w:r w:rsidRPr="003A7459">
        <w:rPr>
          <w:rFonts w:ascii="Times New Roman" w:hAnsi="Times New Roman" w:cs="Times New Roman"/>
          <w:lang w:val="en-US"/>
        </w:rPr>
        <w:t>Shah N</w:t>
      </w:r>
      <w:r w:rsidR="00F008DB" w:rsidRPr="003A7459">
        <w:rPr>
          <w:rFonts w:ascii="Times New Roman" w:hAnsi="Times New Roman" w:cs="Times New Roman"/>
          <w:lang w:val="en-US"/>
        </w:rPr>
        <w:t xml:space="preserve">. </w:t>
      </w:r>
      <w:r w:rsidR="00F008DB" w:rsidRPr="003A7459">
        <w:rPr>
          <w:rFonts w:ascii="Times New Roman" w:hAnsi="Times New Roman" w:cs="Times New Roman"/>
          <w:i/>
          <w:lang w:val="en-US"/>
        </w:rPr>
        <w:t>Dr Nalini Shah</w:t>
      </w:r>
      <w:r w:rsidRPr="003A7459">
        <w:rPr>
          <w:rFonts w:ascii="Times New Roman" w:hAnsi="Times New Roman" w:cs="Times New Roman"/>
          <w:i/>
          <w:lang w:val="en-US"/>
        </w:rPr>
        <w:t>:</w:t>
      </w:r>
      <w:r w:rsidR="00F008DB" w:rsidRPr="003A7459">
        <w:rPr>
          <w:rFonts w:ascii="Times New Roman" w:hAnsi="Times New Roman" w:cs="Times New Roman"/>
          <w:i/>
          <w:lang w:val="en-US"/>
        </w:rPr>
        <w:t xml:space="preserve"> </w:t>
      </w:r>
      <w:r w:rsidRPr="003A7459">
        <w:rPr>
          <w:rFonts w:ascii="Times New Roman" w:hAnsi="Times New Roman" w:cs="Times New Roman"/>
          <w:i/>
          <w:lang w:val="en-US"/>
        </w:rPr>
        <w:t>A lifetime at KEM: learning the art and science of medicine</w:t>
      </w:r>
      <w:r w:rsidRPr="003A7459">
        <w:rPr>
          <w:rFonts w:ascii="Times New Roman" w:hAnsi="Times New Roman" w:cs="Times New Roman"/>
          <w:lang w:val="en-US"/>
        </w:rPr>
        <w:t>. Oracon 2019</w:t>
      </w:r>
      <w:r w:rsidR="00F008DB" w:rsidRPr="003A7459">
        <w:rPr>
          <w:rFonts w:ascii="Times New Roman" w:hAnsi="Times New Roman" w:cs="Times New Roman"/>
          <w:lang w:val="en-US"/>
        </w:rPr>
        <w:t xml:space="preserve"> [cited 2019 Feb 7</w:t>
      </w:r>
      <w:proofErr w:type="gramStart"/>
      <w:r w:rsidR="00F008DB" w:rsidRPr="003A7459">
        <w:rPr>
          <w:rFonts w:ascii="Times New Roman" w:hAnsi="Times New Roman" w:cs="Times New Roman"/>
          <w:lang w:val="en-US"/>
        </w:rPr>
        <w:t>].Available</w:t>
      </w:r>
      <w:proofErr w:type="gramEnd"/>
      <w:r w:rsidR="00F008DB" w:rsidRPr="003A7459">
        <w:rPr>
          <w:rFonts w:ascii="Times New Roman" w:hAnsi="Times New Roman" w:cs="Times New Roman"/>
          <w:lang w:val="en-US"/>
        </w:rPr>
        <w:t xml:space="preserve"> from:</w:t>
      </w:r>
      <w:r w:rsidRPr="003A7459">
        <w:rPr>
          <w:rFonts w:ascii="Times New Roman" w:hAnsi="Times New Roman" w:cs="Times New Roman"/>
          <w:lang w:val="en-US"/>
        </w:rPr>
        <w:t xml:space="preserve">. </w:t>
      </w:r>
      <w:hyperlink r:id="rId8" w:history="1">
        <w:r w:rsidRPr="003A7459">
          <w:rPr>
            <w:rFonts w:ascii="Times New Roman" w:hAnsi="Times New Roman" w:cs="Times New Roman"/>
          </w:rPr>
          <w:t>https://www.youtube.com/watch?v=j5MA8CCNz3g</w:t>
        </w:r>
      </w:hyperlink>
      <w:r w:rsidRPr="003A7459">
        <w:rPr>
          <w:rFonts w:ascii="Times New Roman" w:hAnsi="Times New Roman" w:cs="Times New Roman"/>
        </w:rPr>
        <w:t xml:space="preserve"> (Accessed on 7 February 2019)</w:t>
      </w:r>
    </w:p>
    <w:p w14:paraId="12C4A9F0" w14:textId="77777777" w:rsidR="00023542" w:rsidRPr="003A7459" w:rsidRDefault="00023542" w:rsidP="00585DA3">
      <w:pPr>
        <w:pStyle w:val="ListParagraph"/>
        <w:rPr>
          <w:rFonts w:ascii="Times New Roman" w:hAnsi="Times New Roman" w:cs="Times New Roman"/>
        </w:rPr>
      </w:pPr>
    </w:p>
    <w:p w14:paraId="0916E97E" w14:textId="4AC8FD44" w:rsidR="00DA5CA4" w:rsidRDefault="001F44C7" w:rsidP="00585DA3">
      <w:pPr>
        <w:pStyle w:val="ListParagraph"/>
        <w:numPr>
          <w:ilvl w:val="0"/>
          <w:numId w:val="4"/>
        </w:numPr>
        <w:rPr>
          <w:rFonts w:ascii="Times New Roman" w:hAnsi="Times New Roman" w:cs="Times New Roman"/>
          <w:lang w:val="en-US"/>
        </w:rPr>
      </w:pPr>
      <w:r w:rsidRPr="003A7459">
        <w:rPr>
          <w:rFonts w:ascii="Times New Roman" w:hAnsi="Times New Roman" w:cs="Times New Roman"/>
          <w:lang w:val="en-US"/>
        </w:rPr>
        <w:t>Osler W</w:t>
      </w:r>
      <w:r w:rsidR="003A7459">
        <w:rPr>
          <w:rFonts w:ascii="Times New Roman" w:hAnsi="Times New Roman" w:cs="Times New Roman"/>
          <w:lang w:val="en-US"/>
        </w:rPr>
        <w:t>.</w:t>
      </w:r>
      <w:r w:rsidRPr="003A7459">
        <w:rPr>
          <w:rFonts w:ascii="Times New Roman" w:hAnsi="Times New Roman" w:cs="Times New Roman"/>
          <w:lang w:val="en-US"/>
        </w:rPr>
        <w:t xml:space="preserve"> The master</w:t>
      </w:r>
      <w:r w:rsidR="00023542" w:rsidRPr="003A7459">
        <w:rPr>
          <w:rFonts w:ascii="Times New Roman" w:hAnsi="Times New Roman" w:cs="Times New Roman"/>
          <w:lang w:val="en-US"/>
        </w:rPr>
        <w:t xml:space="preserve">-word in medicine. In: </w:t>
      </w:r>
      <w:r w:rsidR="00023542" w:rsidRPr="003A7459">
        <w:rPr>
          <w:rFonts w:ascii="Times New Roman" w:hAnsi="Times New Roman" w:cs="Times New Roman"/>
          <w:i/>
          <w:lang w:val="en-US"/>
        </w:rPr>
        <w:t>Aequanimitas with other addresses to medical students, nurses and practitioners of medicine</w:t>
      </w:r>
      <w:r w:rsidR="00023542" w:rsidRPr="003A7459">
        <w:rPr>
          <w:rFonts w:ascii="Times New Roman" w:hAnsi="Times New Roman" w:cs="Times New Roman"/>
          <w:lang w:val="en-US"/>
        </w:rPr>
        <w:t>. Philadelphia: F. Blakiston’s Son &amp; Co</w:t>
      </w:r>
      <w:r w:rsidR="003A7459">
        <w:rPr>
          <w:rFonts w:ascii="Times New Roman" w:hAnsi="Times New Roman" w:cs="Times New Roman"/>
          <w:lang w:val="en-US"/>
        </w:rPr>
        <w:t>;</w:t>
      </w:r>
      <w:r w:rsidR="00023542" w:rsidRPr="003A7459">
        <w:rPr>
          <w:rFonts w:ascii="Times New Roman" w:hAnsi="Times New Roman" w:cs="Times New Roman"/>
          <w:lang w:val="en-US"/>
        </w:rPr>
        <w:t>1910. Pages 365-88</w:t>
      </w:r>
      <w:r w:rsidR="003A7459">
        <w:rPr>
          <w:rFonts w:ascii="Times New Roman" w:hAnsi="Times New Roman" w:cs="Times New Roman"/>
          <w:lang w:val="en-US"/>
        </w:rPr>
        <w:t>.</w:t>
      </w:r>
    </w:p>
    <w:p w14:paraId="3CF85D22" w14:textId="77777777" w:rsidR="00B15601" w:rsidRPr="00B15601" w:rsidRDefault="00B15601" w:rsidP="00B15601">
      <w:pPr>
        <w:pStyle w:val="ListParagraph"/>
        <w:rPr>
          <w:rFonts w:ascii="Times New Roman" w:hAnsi="Times New Roman" w:cs="Times New Roman"/>
          <w:lang w:val="en-US"/>
        </w:rPr>
      </w:pPr>
    </w:p>
    <w:p w14:paraId="1BA8FCD6" w14:textId="7745BCCB" w:rsidR="00B15601" w:rsidRDefault="00B15601" w:rsidP="00B15601">
      <w:pPr>
        <w:rPr>
          <w:lang w:val="en-US"/>
        </w:rPr>
      </w:pPr>
    </w:p>
    <w:p w14:paraId="4968B4A7" w14:textId="50E73CB7" w:rsidR="00B15601" w:rsidRDefault="00B15601" w:rsidP="00B15601">
      <w:pPr>
        <w:rPr>
          <w:lang w:val="en-US"/>
        </w:rPr>
      </w:pPr>
    </w:p>
    <w:p w14:paraId="52110E59" w14:textId="73604C50" w:rsidR="00B15601" w:rsidRDefault="00B15601" w:rsidP="00B15601">
      <w:pPr>
        <w:rPr>
          <w:lang w:val="en-US"/>
        </w:rPr>
      </w:pPr>
    </w:p>
    <w:p w14:paraId="505C8D0D" w14:textId="2C63EC52" w:rsidR="00B15601" w:rsidRPr="00B15601" w:rsidRDefault="00B15601" w:rsidP="00B15601">
      <w:pPr>
        <w:rPr>
          <w:lang w:val="en-US"/>
        </w:rPr>
      </w:pPr>
      <w:r>
        <w:rPr>
          <w:lang w:val="en-US"/>
        </w:rPr>
        <w:t xml:space="preserve">                                      --------------------------------------------------------------</w:t>
      </w:r>
    </w:p>
    <w:sectPr w:rsidR="00B15601" w:rsidRPr="00B15601" w:rsidSect="008E06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min" w:date="2019-04-14T07:42:00Z" w:initials="M">
    <w:p w14:paraId="1008645C" w14:textId="1B70DD82" w:rsidR="00841085" w:rsidRDefault="00841085">
      <w:pPr>
        <w:pStyle w:val="CommentText"/>
      </w:pPr>
      <w:r>
        <w:rPr>
          <w:rStyle w:val="CommentReference"/>
        </w:rPr>
        <w:annotationRef/>
      </w:r>
      <w:r>
        <w:t>Satish, bullets are not suitable here as it’s a series of complaints. Can you think of another indicator?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0864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08645C" w16cid:durableId="205D63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F3D"/>
    <w:multiLevelType w:val="hybridMultilevel"/>
    <w:tmpl w:val="73D05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0545E0"/>
    <w:multiLevelType w:val="hybridMultilevel"/>
    <w:tmpl w:val="E550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047A8"/>
    <w:multiLevelType w:val="hybridMultilevel"/>
    <w:tmpl w:val="B25012C6"/>
    <w:lvl w:ilvl="0" w:tplc="296C668E">
      <w:start w:val="1"/>
      <w:numFmt w:val="decimal"/>
      <w:lvlText w:val="%1."/>
      <w:lvlJc w:val="left"/>
      <w:pPr>
        <w:ind w:left="720" w:hanging="360"/>
      </w:pPr>
      <w:rPr>
        <w:rFonts w:ascii="Garamond" w:hAnsi="Garamond"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51008"/>
    <w:multiLevelType w:val="hybridMultilevel"/>
    <w:tmpl w:val="83FA964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 w15:restartNumberingAfterBreak="0">
    <w:nsid w:val="798D706F"/>
    <w:multiLevelType w:val="multilevel"/>
    <w:tmpl w:val="4DDA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8E"/>
    <w:rsid w:val="00023542"/>
    <w:rsid w:val="00104777"/>
    <w:rsid w:val="00154BD1"/>
    <w:rsid w:val="00160428"/>
    <w:rsid w:val="001F44C7"/>
    <w:rsid w:val="00234ED6"/>
    <w:rsid w:val="002F25BA"/>
    <w:rsid w:val="00361D32"/>
    <w:rsid w:val="00371F4B"/>
    <w:rsid w:val="00375395"/>
    <w:rsid w:val="003A7459"/>
    <w:rsid w:val="003C6F77"/>
    <w:rsid w:val="004221E5"/>
    <w:rsid w:val="00431873"/>
    <w:rsid w:val="004B53E9"/>
    <w:rsid w:val="004C5E06"/>
    <w:rsid w:val="005120CF"/>
    <w:rsid w:val="0053038A"/>
    <w:rsid w:val="00585DA3"/>
    <w:rsid w:val="005C2C1A"/>
    <w:rsid w:val="00627DB7"/>
    <w:rsid w:val="00654FD6"/>
    <w:rsid w:val="006824C4"/>
    <w:rsid w:val="006840AC"/>
    <w:rsid w:val="006C5A43"/>
    <w:rsid w:val="00785056"/>
    <w:rsid w:val="007B7D78"/>
    <w:rsid w:val="007D078E"/>
    <w:rsid w:val="007D11DB"/>
    <w:rsid w:val="00841085"/>
    <w:rsid w:val="008C62FC"/>
    <w:rsid w:val="008E06E2"/>
    <w:rsid w:val="008F7366"/>
    <w:rsid w:val="00903066"/>
    <w:rsid w:val="009132CC"/>
    <w:rsid w:val="009A43EF"/>
    <w:rsid w:val="009C5844"/>
    <w:rsid w:val="00A215A0"/>
    <w:rsid w:val="00A323A3"/>
    <w:rsid w:val="00B15601"/>
    <w:rsid w:val="00B931A0"/>
    <w:rsid w:val="00C212C4"/>
    <w:rsid w:val="00C612A3"/>
    <w:rsid w:val="00CB169E"/>
    <w:rsid w:val="00CD13AA"/>
    <w:rsid w:val="00CD5713"/>
    <w:rsid w:val="00CE0C18"/>
    <w:rsid w:val="00CE4F5C"/>
    <w:rsid w:val="00D373DA"/>
    <w:rsid w:val="00D54ACC"/>
    <w:rsid w:val="00DA5CA4"/>
    <w:rsid w:val="00DE21E2"/>
    <w:rsid w:val="00E1460E"/>
    <w:rsid w:val="00E163AF"/>
    <w:rsid w:val="00E6644B"/>
    <w:rsid w:val="00EF1553"/>
    <w:rsid w:val="00F008DB"/>
    <w:rsid w:val="00F636C8"/>
    <w:rsid w:val="00FB2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6A8F"/>
  <w15:chartTrackingRefBased/>
  <w15:docId w15:val="{655669FB-B624-B04A-98C4-90A6C1FC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5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78E"/>
    <w:rPr>
      <w:color w:val="0000FF"/>
      <w:u w:val="single"/>
    </w:rPr>
  </w:style>
  <w:style w:type="paragraph" w:styleId="NormalWeb">
    <w:name w:val="Normal (Web)"/>
    <w:basedOn w:val="Normal"/>
    <w:uiPriority w:val="99"/>
    <w:semiHidden/>
    <w:unhideWhenUsed/>
    <w:rsid w:val="004C5E06"/>
    <w:pPr>
      <w:spacing w:before="100" w:beforeAutospacing="1" w:after="100" w:afterAutospacing="1"/>
    </w:pPr>
  </w:style>
  <w:style w:type="character" w:styleId="UnresolvedMention">
    <w:name w:val="Unresolved Mention"/>
    <w:basedOn w:val="DefaultParagraphFont"/>
    <w:uiPriority w:val="99"/>
    <w:semiHidden/>
    <w:unhideWhenUsed/>
    <w:rsid w:val="004C5E06"/>
    <w:rPr>
      <w:color w:val="605E5C"/>
      <w:shd w:val="clear" w:color="auto" w:fill="E1DFDD"/>
    </w:rPr>
  </w:style>
  <w:style w:type="paragraph" w:styleId="ListParagraph">
    <w:name w:val="List Paragraph"/>
    <w:basedOn w:val="Normal"/>
    <w:uiPriority w:val="34"/>
    <w:qFormat/>
    <w:rsid w:val="00361D32"/>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B931A0"/>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931A0"/>
    <w:rPr>
      <w:rFonts w:ascii="Segoe UI" w:hAnsi="Segoe UI" w:cs="Segoe UI"/>
      <w:sz w:val="18"/>
      <w:szCs w:val="18"/>
    </w:rPr>
  </w:style>
  <w:style w:type="character" w:styleId="CommentReference">
    <w:name w:val="annotation reference"/>
    <w:basedOn w:val="DefaultParagraphFont"/>
    <w:uiPriority w:val="99"/>
    <w:semiHidden/>
    <w:unhideWhenUsed/>
    <w:rsid w:val="00D373DA"/>
    <w:rPr>
      <w:sz w:val="16"/>
      <w:szCs w:val="16"/>
    </w:rPr>
  </w:style>
  <w:style w:type="paragraph" w:styleId="CommentText">
    <w:name w:val="annotation text"/>
    <w:basedOn w:val="Normal"/>
    <w:link w:val="CommentTextChar"/>
    <w:uiPriority w:val="99"/>
    <w:semiHidden/>
    <w:unhideWhenUsed/>
    <w:rsid w:val="00D373D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373DA"/>
    <w:rPr>
      <w:sz w:val="20"/>
      <w:szCs w:val="20"/>
    </w:rPr>
  </w:style>
  <w:style w:type="paragraph" w:styleId="CommentSubject">
    <w:name w:val="annotation subject"/>
    <w:basedOn w:val="CommentText"/>
    <w:next w:val="CommentText"/>
    <w:link w:val="CommentSubjectChar"/>
    <w:uiPriority w:val="99"/>
    <w:semiHidden/>
    <w:unhideWhenUsed/>
    <w:rsid w:val="00D373DA"/>
    <w:rPr>
      <w:b/>
      <w:bCs/>
    </w:rPr>
  </w:style>
  <w:style w:type="character" w:customStyle="1" w:styleId="CommentSubjectChar">
    <w:name w:val="Comment Subject Char"/>
    <w:basedOn w:val="CommentTextChar"/>
    <w:link w:val="CommentSubject"/>
    <w:uiPriority w:val="99"/>
    <w:semiHidden/>
    <w:rsid w:val="00D373DA"/>
    <w:rPr>
      <w:b/>
      <w:bCs/>
      <w:sz w:val="20"/>
      <w:szCs w:val="20"/>
    </w:rPr>
  </w:style>
  <w:style w:type="paragraph" w:styleId="Revision">
    <w:name w:val="Revision"/>
    <w:hidden/>
    <w:uiPriority w:val="99"/>
    <w:semiHidden/>
    <w:rsid w:val="00585D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21594">
      <w:bodyDiv w:val="1"/>
      <w:marLeft w:val="0"/>
      <w:marRight w:val="0"/>
      <w:marTop w:val="0"/>
      <w:marBottom w:val="0"/>
      <w:divBdr>
        <w:top w:val="none" w:sz="0" w:space="0" w:color="auto"/>
        <w:left w:val="none" w:sz="0" w:space="0" w:color="auto"/>
        <w:bottom w:val="none" w:sz="0" w:space="0" w:color="auto"/>
        <w:right w:val="none" w:sz="0" w:space="0" w:color="auto"/>
      </w:divBdr>
      <w:divsChild>
        <w:div w:id="81016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509415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442509">
      <w:bodyDiv w:val="1"/>
      <w:marLeft w:val="0"/>
      <w:marRight w:val="0"/>
      <w:marTop w:val="0"/>
      <w:marBottom w:val="0"/>
      <w:divBdr>
        <w:top w:val="none" w:sz="0" w:space="0" w:color="auto"/>
        <w:left w:val="none" w:sz="0" w:space="0" w:color="auto"/>
        <w:bottom w:val="none" w:sz="0" w:space="0" w:color="auto"/>
        <w:right w:val="none" w:sz="0" w:space="0" w:color="auto"/>
      </w:divBdr>
    </w:div>
    <w:div w:id="719132705">
      <w:bodyDiv w:val="1"/>
      <w:marLeft w:val="0"/>
      <w:marRight w:val="0"/>
      <w:marTop w:val="0"/>
      <w:marBottom w:val="0"/>
      <w:divBdr>
        <w:top w:val="none" w:sz="0" w:space="0" w:color="auto"/>
        <w:left w:val="none" w:sz="0" w:space="0" w:color="auto"/>
        <w:bottom w:val="none" w:sz="0" w:space="0" w:color="auto"/>
        <w:right w:val="none" w:sz="0" w:space="0" w:color="auto"/>
      </w:divBdr>
    </w:div>
    <w:div w:id="841119404">
      <w:bodyDiv w:val="1"/>
      <w:marLeft w:val="0"/>
      <w:marRight w:val="0"/>
      <w:marTop w:val="0"/>
      <w:marBottom w:val="0"/>
      <w:divBdr>
        <w:top w:val="none" w:sz="0" w:space="0" w:color="auto"/>
        <w:left w:val="none" w:sz="0" w:space="0" w:color="auto"/>
        <w:bottom w:val="none" w:sz="0" w:space="0" w:color="auto"/>
        <w:right w:val="none" w:sz="0" w:space="0" w:color="auto"/>
      </w:divBdr>
    </w:div>
    <w:div w:id="1559248141">
      <w:bodyDiv w:val="1"/>
      <w:marLeft w:val="0"/>
      <w:marRight w:val="0"/>
      <w:marTop w:val="0"/>
      <w:marBottom w:val="0"/>
      <w:divBdr>
        <w:top w:val="none" w:sz="0" w:space="0" w:color="auto"/>
        <w:left w:val="none" w:sz="0" w:space="0" w:color="auto"/>
        <w:bottom w:val="none" w:sz="0" w:space="0" w:color="auto"/>
        <w:right w:val="none" w:sz="0" w:space="0" w:color="auto"/>
      </w:divBdr>
    </w:div>
    <w:div w:id="1653562845">
      <w:bodyDiv w:val="1"/>
      <w:marLeft w:val="0"/>
      <w:marRight w:val="0"/>
      <w:marTop w:val="0"/>
      <w:marBottom w:val="0"/>
      <w:divBdr>
        <w:top w:val="none" w:sz="0" w:space="0" w:color="auto"/>
        <w:left w:val="none" w:sz="0" w:space="0" w:color="auto"/>
        <w:bottom w:val="none" w:sz="0" w:space="0" w:color="auto"/>
        <w:right w:val="none" w:sz="0" w:space="0" w:color="auto"/>
      </w:divBdr>
    </w:div>
    <w:div w:id="209204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5MA8CCNz3g"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4</cp:revision>
  <dcterms:created xsi:type="dcterms:W3CDTF">2019-04-10T17:59:00Z</dcterms:created>
  <dcterms:modified xsi:type="dcterms:W3CDTF">2019-04-14T06:51:00Z</dcterms:modified>
</cp:coreProperties>
</file>