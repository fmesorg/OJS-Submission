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30A9" w:rsidRPr="00682557" w:rsidRDefault="00B830A9" w:rsidP="002465F2">
      <w:pPr>
        <w:jc w:val="center"/>
        <w:rPr>
          <w:b/>
          <w:bCs/>
          <w:sz w:val="28"/>
          <w:szCs w:val="28"/>
        </w:rPr>
      </w:pPr>
      <w:r w:rsidRPr="00682557">
        <w:rPr>
          <w:b/>
          <w:bCs/>
          <w:sz w:val="28"/>
          <w:szCs w:val="28"/>
        </w:rPr>
        <w:t>Mean</w:t>
      </w:r>
      <w:r w:rsidR="00207495">
        <w:rPr>
          <w:b/>
          <w:bCs/>
          <w:sz w:val="28"/>
          <w:szCs w:val="28"/>
        </w:rPr>
        <w:t>inglessness of doing bioethics:</w:t>
      </w:r>
      <w:r w:rsidRPr="00682557">
        <w:rPr>
          <w:b/>
          <w:bCs/>
          <w:sz w:val="28"/>
          <w:szCs w:val="28"/>
        </w:rPr>
        <w:t xml:space="preserve"> reality check from </w:t>
      </w:r>
      <w:r w:rsidR="00682557">
        <w:rPr>
          <w:b/>
          <w:bCs/>
          <w:sz w:val="28"/>
          <w:szCs w:val="28"/>
        </w:rPr>
        <w:t>a conflict zone</w:t>
      </w:r>
    </w:p>
    <w:p w:rsidR="00682557" w:rsidRDefault="00682557" w:rsidP="002465F2">
      <w:pPr>
        <w:jc w:val="center"/>
        <w:rPr>
          <w:b/>
          <w:bCs/>
        </w:rPr>
      </w:pPr>
      <w:r>
        <w:rPr>
          <w:b/>
          <w:bCs/>
        </w:rPr>
        <w:t>Aamir M Jafarey</w:t>
      </w:r>
    </w:p>
    <w:p w:rsidR="00682557" w:rsidRDefault="00682557" w:rsidP="00682557">
      <w:pPr>
        <w:spacing w:after="0" w:line="240" w:lineRule="auto"/>
        <w:jc w:val="center"/>
        <w:rPr>
          <w:b/>
          <w:bCs/>
        </w:rPr>
      </w:pPr>
      <w:r>
        <w:rPr>
          <w:b/>
          <w:bCs/>
        </w:rPr>
        <w:t>Centre of Biomedical Ethics and Culture, SIUT</w:t>
      </w:r>
    </w:p>
    <w:p w:rsidR="00682557" w:rsidRDefault="00682557" w:rsidP="00682557">
      <w:pPr>
        <w:spacing w:after="0" w:line="240" w:lineRule="auto"/>
        <w:jc w:val="center"/>
        <w:rPr>
          <w:b/>
          <w:bCs/>
        </w:rPr>
      </w:pPr>
      <w:r>
        <w:rPr>
          <w:b/>
          <w:bCs/>
        </w:rPr>
        <w:t>Karachi Pakistan</w:t>
      </w:r>
    </w:p>
    <w:p w:rsidR="00682557" w:rsidRDefault="00682557" w:rsidP="00682557">
      <w:pPr>
        <w:spacing w:after="0" w:line="240" w:lineRule="auto"/>
        <w:jc w:val="center"/>
        <w:rPr>
          <w:b/>
          <w:bCs/>
        </w:rPr>
      </w:pPr>
      <w:r>
        <w:rPr>
          <w:b/>
          <w:bCs/>
        </w:rPr>
        <w:t>+923008236384</w:t>
      </w:r>
    </w:p>
    <w:p w:rsidR="00682557" w:rsidRDefault="00682557" w:rsidP="00682557">
      <w:pPr>
        <w:spacing w:after="0" w:line="240" w:lineRule="auto"/>
        <w:jc w:val="center"/>
        <w:rPr>
          <w:b/>
          <w:bCs/>
        </w:rPr>
      </w:pPr>
      <w:r>
        <w:rPr>
          <w:b/>
          <w:bCs/>
        </w:rPr>
        <w:t>www.siut.org/bioethics</w:t>
      </w:r>
    </w:p>
    <w:p w:rsidR="00682557" w:rsidRPr="00FB1C1C" w:rsidRDefault="00682557" w:rsidP="00682557">
      <w:pPr>
        <w:spacing w:after="0" w:line="240" w:lineRule="auto"/>
        <w:jc w:val="center"/>
        <w:rPr>
          <w:b/>
          <w:bCs/>
        </w:rPr>
      </w:pPr>
      <w:r>
        <w:rPr>
          <w:b/>
          <w:bCs/>
        </w:rPr>
        <w:t>aamirjafarey@gmail.com</w:t>
      </w:r>
    </w:p>
    <w:p w:rsidR="00FB1C1C" w:rsidRDefault="00FB1C1C" w:rsidP="00F62015">
      <w:pPr>
        <w:jc w:val="both"/>
      </w:pPr>
    </w:p>
    <w:p w:rsidR="002465F2" w:rsidRPr="005521DA" w:rsidRDefault="002465F2" w:rsidP="00F62015">
      <w:pPr>
        <w:jc w:val="both"/>
        <w:rPr>
          <w:b/>
          <w:bCs/>
          <w:i/>
          <w:iCs/>
        </w:rPr>
      </w:pPr>
      <w:r w:rsidRPr="005521DA">
        <w:rPr>
          <w:b/>
          <w:bCs/>
          <w:i/>
          <w:iCs/>
        </w:rPr>
        <w:t>Abstract:</w:t>
      </w:r>
    </w:p>
    <w:p w:rsidR="00486793" w:rsidRPr="005521DA" w:rsidRDefault="009516C3" w:rsidP="005521DA">
      <w:pPr>
        <w:jc w:val="both"/>
        <w:rPr>
          <w:i/>
          <w:iCs/>
        </w:rPr>
      </w:pPr>
      <w:r w:rsidRPr="005521DA">
        <w:rPr>
          <w:i/>
          <w:iCs/>
        </w:rPr>
        <w:t>Running B</w:t>
      </w:r>
      <w:r w:rsidR="002465F2" w:rsidRPr="005521DA">
        <w:rPr>
          <w:i/>
          <w:iCs/>
        </w:rPr>
        <w:t xml:space="preserve">ioethics workshops one after the other can become a mundane affair, primarily because of the similarity of their content </w:t>
      </w:r>
      <w:r w:rsidR="00207495" w:rsidRPr="005521DA">
        <w:rPr>
          <w:i/>
          <w:iCs/>
        </w:rPr>
        <w:t xml:space="preserve">and </w:t>
      </w:r>
      <w:r w:rsidRPr="005521DA">
        <w:rPr>
          <w:i/>
          <w:iCs/>
        </w:rPr>
        <w:t>discourse. However, conducting a workshop for participants from conflict zo</w:t>
      </w:r>
      <w:r w:rsidR="00207495" w:rsidRPr="005521DA">
        <w:rPr>
          <w:i/>
          <w:iCs/>
        </w:rPr>
        <w:t>nes such as Palestine provided an entirely new perspective</w:t>
      </w:r>
      <w:r w:rsidR="001D69F3" w:rsidRPr="005521DA">
        <w:rPr>
          <w:i/>
          <w:iCs/>
        </w:rPr>
        <w:t xml:space="preserve"> for this</w:t>
      </w:r>
      <w:r w:rsidR="00207495" w:rsidRPr="005521DA">
        <w:rPr>
          <w:i/>
          <w:iCs/>
        </w:rPr>
        <w:t xml:space="preserve"> author</w:t>
      </w:r>
      <w:r w:rsidRPr="005521DA">
        <w:rPr>
          <w:i/>
          <w:iCs/>
        </w:rPr>
        <w:t xml:space="preserve">. While </w:t>
      </w:r>
      <w:r w:rsidR="005521DA" w:rsidRPr="005521DA">
        <w:rPr>
          <w:i/>
          <w:iCs/>
        </w:rPr>
        <w:t xml:space="preserve">the </w:t>
      </w:r>
      <w:r w:rsidRPr="005521DA">
        <w:rPr>
          <w:i/>
          <w:iCs/>
        </w:rPr>
        <w:t xml:space="preserve">Bioethics discourse may translate into useful and actionable guidelines in the free world to help uphold human dignity, to those living in occupied territories and conflict zones, </w:t>
      </w:r>
      <w:r w:rsidR="001D69F3" w:rsidRPr="005521DA">
        <w:rPr>
          <w:i/>
          <w:iCs/>
        </w:rPr>
        <w:t xml:space="preserve">in the face of their lived lives, </w:t>
      </w:r>
      <w:r w:rsidRPr="005521DA">
        <w:rPr>
          <w:i/>
          <w:iCs/>
        </w:rPr>
        <w:t xml:space="preserve">it appears </w:t>
      </w:r>
      <w:r w:rsidR="00207495" w:rsidRPr="005521DA">
        <w:rPr>
          <w:i/>
          <w:iCs/>
        </w:rPr>
        <w:t>little more than a self-serving</w:t>
      </w:r>
      <w:r w:rsidRPr="005521DA">
        <w:rPr>
          <w:i/>
          <w:iCs/>
        </w:rPr>
        <w:t xml:space="preserve"> </w:t>
      </w:r>
      <w:r w:rsidR="00682557" w:rsidRPr="005521DA">
        <w:rPr>
          <w:i/>
          <w:iCs/>
        </w:rPr>
        <w:t xml:space="preserve">academic </w:t>
      </w:r>
      <w:r w:rsidRPr="005521DA">
        <w:rPr>
          <w:i/>
          <w:iCs/>
        </w:rPr>
        <w:t xml:space="preserve">exercise </w:t>
      </w:r>
      <w:r w:rsidR="00207495" w:rsidRPr="005521DA">
        <w:rPr>
          <w:i/>
          <w:iCs/>
        </w:rPr>
        <w:t xml:space="preserve">by </w:t>
      </w:r>
      <w:r w:rsidR="005521DA" w:rsidRPr="005521DA">
        <w:rPr>
          <w:i/>
          <w:iCs/>
        </w:rPr>
        <w:t>“</w:t>
      </w:r>
      <w:r w:rsidRPr="005521DA">
        <w:rPr>
          <w:i/>
          <w:iCs/>
        </w:rPr>
        <w:t>parachute bioethicists</w:t>
      </w:r>
      <w:r w:rsidR="005521DA" w:rsidRPr="005521DA">
        <w:rPr>
          <w:i/>
          <w:iCs/>
        </w:rPr>
        <w:t>”</w:t>
      </w:r>
      <w:r w:rsidRPr="005521DA">
        <w:rPr>
          <w:i/>
          <w:iCs/>
        </w:rPr>
        <w:t xml:space="preserve">. </w:t>
      </w:r>
    </w:p>
    <w:p w:rsidR="009516C3" w:rsidRDefault="009516C3" w:rsidP="009516C3">
      <w:pPr>
        <w:jc w:val="both"/>
      </w:pPr>
    </w:p>
    <w:p w:rsidR="005C04FB" w:rsidRPr="002055E4" w:rsidRDefault="005B1048" w:rsidP="008244AF">
      <w:pPr>
        <w:jc w:val="both"/>
        <w:rPr>
          <w:rFonts w:asciiTheme="majorBidi" w:hAnsiTheme="majorBidi" w:cstheme="majorBidi"/>
        </w:rPr>
      </w:pPr>
      <w:r w:rsidRPr="002055E4">
        <w:rPr>
          <w:rFonts w:asciiTheme="majorBidi" w:hAnsiTheme="majorBidi" w:cstheme="majorBidi"/>
        </w:rPr>
        <w:t xml:space="preserve">I have conducted more research ethics workshops than I care to remember, which is why the prospect of running another one hardly ever excites me now. While I try to be innovative in my own sessions, I realize that the various issues that need to be discussed generally remain the same, whether in Karachi or Khartoum. </w:t>
      </w:r>
      <w:r w:rsidR="00D9407E" w:rsidRPr="002055E4">
        <w:rPr>
          <w:rFonts w:asciiTheme="majorBidi" w:hAnsiTheme="majorBidi" w:cstheme="majorBidi"/>
        </w:rPr>
        <w:t xml:space="preserve">Discussions take place around the same old themes already discussed to death, like </w:t>
      </w:r>
      <w:r w:rsidRPr="002055E4">
        <w:rPr>
          <w:rFonts w:asciiTheme="majorBidi" w:hAnsiTheme="majorBidi" w:cstheme="majorBidi"/>
        </w:rPr>
        <w:t xml:space="preserve">lack of free will, no </w:t>
      </w:r>
      <w:r w:rsidR="00B830A9" w:rsidRPr="002055E4">
        <w:rPr>
          <w:rFonts w:asciiTheme="majorBidi" w:hAnsiTheme="majorBidi" w:cstheme="majorBidi"/>
        </w:rPr>
        <w:t xml:space="preserve">alternatives to </w:t>
      </w:r>
      <w:r w:rsidRPr="002055E4">
        <w:rPr>
          <w:rFonts w:asciiTheme="majorBidi" w:hAnsiTheme="majorBidi" w:cstheme="majorBidi"/>
        </w:rPr>
        <w:t>cho</w:t>
      </w:r>
      <w:r w:rsidR="00B830A9" w:rsidRPr="002055E4">
        <w:rPr>
          <w:rFonts w:asciiTheme="majorBidi" w:hAnsiTheme="majorBidi" w:cstheme="majorBidi"/>
        </w:rPr>
        <w:t>ose from</w:t>
      </w:r>
      <w:r w:rsidRPr="002055E4">
        <w:rPr>
          <w:rFonts w:asciiTheme="majorBidi" w:hAnsiTheme="majorBidi" w:cstheme="majorBidi"/>
        </w:rPr>
        <w:t xml:space="preserve">, coercion, corruption, </w:t>
      </w:r>
      <w:ins w:id="0" w:author="Reviewer" w:date="2019-07-06T16:26:00Z">
        <w:r w:rsidR="005521DA">
          <w:rPr>
            <w:rFonts w:asciiTheme="majorBidi" w:hAnsiTheme="majorBidi" w:cstheme="majorBidi"/>
          </w:rPr>
          <w:t xml:space="preserve">and </w:t>
        </w:r>
      </w:ins>
      <w:r w:rsidRPr="002055E4">
        <w:rPr>
          <w:rFonts w:asciiTheme="majorBidi" w:hAnsiTheme="majorBidi" w:cstheme="majorBidi"/>
        </w:rPr>
        <w:t xml:space="preserve">exploitation of the already vulnerable, coupled with </w:t>
      </w:r>
      <w:r w:rsidR="00B830A9" w:rsidRPr="002055E4">
        <w:rPr>
          <w:rFonts w:asciiTheme="majorBidi" w:hAnsiTheme="majorBidi" w:cstheme="majorBidi"/>
        </w:rPr>
        <w:t xml:space="preserve">either </w:t>
      </w:r>
      <w:r w:rsidRPr="002055E4">
        <w:rPr>
          <w:rFonts w:asciiTheme="majorBidi" w:hAnsiTheme="majorBidi" w:cstheme="majorBidi"/>
        </w:rPr>
        <w:t xml:space="preserve">the </w:t>
      </w:r>
      <w:r w:rsidR="00C95CC6" w:rsidRPr="002055E4">
        <w:rPr>
          <w:rFonts w:asciiTheme="majorBidi" w:hAnsiTheme="majorBidi" w:cstheme="majorBidi"/>
        </w:rPr>
        <w:t>absence</w:t>
      </w:r>
      <w:r w:rsidRPr="002055E4">
        <w:rPr>
          <w:rFonts w:asciiTheme="majorBidi" w:hAnsiTheme="majorBidi" w:cstheme="majorBidi"/>
        </w:rPr>
        <w:t xml:space="preserve"> of</w:t>
      </w:r>
      <w:r w:rsidR="00B1645E" w:rsidRPr="002055E4">
        <w:rPr>
          <w:rFonts w:asciiTheme="majorBidi" w:hAnsiTheme="majorBidi" w:cstheme="majorBidi"/>
        </w:rPr>
        <w:t>,</w:t>
      </w:r>
      <w:r w:rsidR="008C2DD4" w:rsidRPr="002055E4">
        <w:rPr>
          <w:rFonts w:asciiTheme="majorBidi" w:hAnsiTheme="majorBidi" w:cstheme="majorBidi"/>
        </w:rPr>
        <w:t xml:space="preserve"> </w:t>
      </w:r>
      <w:r w:rsidR="00B830A9" w:rsidRPr="002055E4">
        <w:rPr>
          <w:rFonts w:asciiTheme="majorBidi" w:hAnsiTheme="majorBidi" w:cstheme="majorBidi"/>
        </w:rPr>
        <w:t>or weak</w:t>
      </w:r>
      <w:r w:rsidR="008C2DD4" w:rsidRPr="002055E4">
        <w:rPr>
          <w:rFonts w:asciiTheme="majorBidi" w:hAnsiTheme="majorBidi" w:cstheme="majorBidi"/>
        </w:rPr>
        <w:t xml:space="preserve"> </w:t>
      </w:r>
      <w:r w:rsidRPr="002055E4">
        <w:rPr>
          <w:rFonts w:asciiTheme="majorBidi" w:hAnsiTheme="majorBidi" w:cstheme="majorBidi"/>
        </w:rPr>
        <w:t>regulatory mechanisms, regulator incompetence or</w:t>
      </w:r>
      <w:r w:rsidR="00C95CC6" w:rsidRPr="002055E4">
        <w:rPr>
          <w:rFonts w:asciiTheme="majorBidi" w:hAnsiTheme="majorBidi" w:cstheme="majorBidi"/>
        </w:rPr>
        <w:t xml:space="preserve"> a</w:t>
      </w:r>
      <w:r w:rsidRPr="002055E4">
        <w:rPr>
          <w:rFonts w:asciiTheme="majorBidi" w:hAnsiTheme="majorBidi" w:cstheme="majorBidi"/>
        </w:rPr>
        <w:t xml:space="preserve"> sheer lack of commitment</w:t>
      </w:r>
      <w:r w:rsidR="00D9407E" w:rsidRPr="002055E4">
        <w:rPr>
          <w:rFonts w:asciiTheme="majorBidi" w:hAnsiTheme="majorBidi" w:cstheme="majorBidi"/>
        </w:rPr>
        <w:t>. A</w:t>
      </w:r>
      <w:r w:rsidRPr="002055E4">
        <w:rPr>
          <w:rFonts w:asciiTheme="majorBidi" w:hAnsiTheme="majorBidi" w:cstheme="majorBidi"/>
        </w:rPr>
        <w:t xml:space="preserve">ll </w:t>
      </w:r>
      <w:r w:rsidR="00D9407E" w:rsidRPr="002055E4">
        <w:rPr>
          <w:rFonts w:asciiTheme="majorBidi" w:hAnsiTheme="majorBidi" w:cstheme="majorBidi"/>
        </w:rPr>
        <w:t xml:space="preserve">of these </w:t>
      </w:r>
      <w:r w:rsidRPr="002055E4">
        <w:rPr>
          <w:rFonts w:asciiTheme="majorBidi" w:hAnsiTheme="majorBidi" w:cstheme="majorBidi"/>
        </w:rPr>
        <w:t xml:space="preserve">add up to </w:t>
      </w:r>
      <w:r w:rsidR="00184F7A" w:rsidRPr="002055E4">
        <w:rPr>
          <w:rFonts w:asciiTheme="majorBidi" w:hAnsiTheme="majorBidi" w:cstheme="majorBidi"/>
        </w:rPr>
        <w:t xml:space="preserve">make </w:t>
      </w:r>
      <w:r w:rsidRPr="002055E4">
        <w:rPr>
          <w:rFonts w:asciiTheme="majorBidi" w:hAnsiTheme="majorBidi" w:cstheme="majorBidi"/>
        </w:rPr>
        <w:t xml:space="preserve">the typical brew </w:t>
      </w:r>
      <w:r w:rsidR="00184F7A" w:rsidRPr="002055E4">
        <w:rPr>
          <w:rFonts w:asciiTheme="majorBidi" w:hAnsiTheme="majorBidi" w:cstheme="majorBidi"/>
        </w:rPr>
        <w:t xml:space="preserve">served in </w:t>
      </w:r>
      <w:r w:rsidRPr="002055E4">
        <w:rPr>
          <w:rFonts w:asciiTheme="majorBidi" w:hAnsiTheme="majorBidi" w:cstheme="majorBidi"/>
        </w:rPr>
        <w:t>research ethics workshops</w:t>
      </w:r>
      <w:r w:rsidR="00930148" w:rsidRPr="002055E4">
        <w:rPr>
          <w:rFonts w:asciiTheme="majorBidi" w:hAnsiTheme="majorBidi" w:cstheme="majorBidi"/>
        </w:rPr>
        <w:t xml:space="preserve"> </w:t>
      </w:r>
      <w:r w:rsidR="00D9407E" w:rsidRPr="002055E4">
        <w:rPr>
          <w:rFonts w:asciiTheme="majorBidi" w:hAnsiTheme="majorBidi" w:cstheme="majorBidi"/>
        </w:rPr>
        <w:t>across</w:t>
      </w:r>
      <w:r w:rsidR="00930148" w:rsidRPr="002055E4">
        <w:rPr>
          <w:rFonts w:asciiTheme="majorBidi" w:hAnsiTheme="majorBidi" w:cstheme="majorBidi"/>
        </w:rPr>
        <w:t xml:space="preserve"> the developing world</w:t>
      </w:r>
      <w:r w:rsidR="00D9407E" w:rsidRPr="002055E4">
        <w:rPr>
          <w:rFonts w:asciiTheme="majorBidi" w:hAnsiTheme="majorBidi" w:cstheme="majorBidi"/>
        </w:rPr>
        <w:t>, with facilitators serving</w:t>
      </w:r>
      <w:r w:rsidR="004A4810" w:rsidRPr="002055E4">
        <w:rPr>
          <w:rFonts w:asciiTheme="majorBidi" w:hAnsiTheme="majorBidi" w:cstheme="majorBidi"/>
        </w:rPr>
        <w:t xml:space="preserve"> </w:t>
      </w:r>
      <w:r w:rsidR="00974DC4" w:rsidRPr="002055E4">
        <w:rPr>
          <w:rFonts w:asciiTheme="majorBidi" w:hAnsiTheme="majorBidi" w:cstheme="majorBidi"/>
        </w:rPr>
        <w:t>the</w:t>
      </w:r>
      <w:r w:rsidR="004A4810" w:rsidRPr="002055E4">
        <w:rPr>
          <w:rFonts w:asciiTheme="majorBidi" w:hAnsiTheme="majorBidi" w:cstheme="majorBidi"/>
        </w:rPr>
        <w:t xml:space="preserve"> </w:t>
      </w:r>
      <w:r w:rsidR="00B1645E" w:rsidRPr="002055E4">
        <w:rPr>
          <w:rFonts w:asciiTheme="majorBidi" w:hAnsiTheme="majorBidi" w:cstheme="majorBidi"/>
        </w:rPr>
        <w:t>standard</w:t>
      </w:r>
      <w:r w:rsidR="004A4810" w:rsidRPr="002055E4">
        <w:rPr>
          <w:rFonts w:asciiTheme="majorBidi" w:hAnsiTheme="majorBidi" w:cstheme="majorBidi"/>
        </w:rPr>
        <w:t xml:space="preserve"> </w:t>
      </w:r>
      <w:r w:rsidR="00B830A9" w:rsidRPr="002055E4">
        <w:rPr>
          <w:rFonts w:asciiTheme="majorBidi" w:hAnsiTheme="majorBidi" w:cstheme="majorBidi"/>
        </w:rPr>
        <w:t>cookie cutter solutions</w:t>
      </w:r>
      <w:r w:rsidR="003366FB" w:rsidRPr="002055E4">
        <w:rPr>
          <w:rFonts w:asciiTheme="majorBidi" w:hAnsiTheme="majorBidi" w:cstheme="majorBidi"/>
        </w:rPr>
        <w:t xml:space="preserve">, </w:t>
      </w:r>
      <w:r w:rsidR="00D9407E" w:rsidRPr="002055E4">
        <w:rPr>
          <w:rFonts w:asciiTheme="majorBidi" w:hAnsiTheme="majorBidi" w:cstheme="majorBidi"/>
        </w:rPr>
        <w:t>often</w:t>
      </w:r>
      <w:r w:rsidR="00974DC4" w:rsidRPr="002055E4">
        <w:rPr>
          <w:rFonts w:asciiTheme="majorBidi" w:hAnsiTheme="majorBidi" w:cstheme="majorBidi"/>
        </w:rPr>
        <w:t xml:space="preserve"> </w:t>
      </w:r>
      <w:r w:rsidR="002B7A6E" w:rsidRPr="002055E4">
        <w:rPr>
          <w:rFonts w:asciiTheme="majorBidi" w:hAnsiTheme="majorBidi" w:cstheme="majorBidi"/>
        </w:rPr>
        <w:t>with</w:t>
      </w:r>
      <w:r w:rsidR="00974DC4" w:rsidRPr="002055E4">
        <w:rPr>
          <w:rFonts w:asciiTheme="majorBidi" w:hAnsiTheme="majorBidi" w:cstheme="majorBidi"/>
        </w:rPr>
        <w:t xml:space="preserve"> a sprinkle of </w:t>
      </w:r>
      <w:r w:rsidR="003366FB" w:rsidRPr="002055E4">
        <w:rPr>
          <w:rFonts w:asciiTheme="majorBidi" w:hAnsiTheme="majorBidi" w:cstheme="majorBidi"/>
        </w:rPr>
        <w:t xml:space="preserve">some local </w:t>
      </w:r>
      <w:r w:rsidR="003366FB" w:rsidRPr="002055E4">
        <w:rPr>
          <w:rFonts w:asciiTheme="majorBidi" w:hAnsiTheme="majorBidi" w:cstheme="majorBidi"/>
          <w:i/>
        </w:rPr>
        <w:t>masala</w:t>
      </w:r>
      <w:r w:rsidR="008C2DD4" w:rsidRPr="002055E4">
        <w:rPr>
          <w:rFonts w:asciiTheme="majorBidi" w:hAnsiTheme="majorBidi" w:cstheme="majorBidi"/>
          <w:i/>
        </w:rPr>
        <w:t xml:space="preserve"> </w:t>
      </w:r>
      <w:r w:rsidR="00974DC4" w:rsidRPr="002055E4">
        <w:rPr>
          <w:rFonts w:asciiTheme="majorBidi" w:hAnsiTheme="majorBidi" w:cstheme="majorBidi"/>
        </w:rPr>
        <w:t xml:space="preserve">to </w:t>
      </w:r>
      <w:r w:rsidR="00D9407E" w:rsidRPr="002055E4">
        <w:rPr>
          <w:rFonts w:asciiTheme="majorBidi" w:hAnsiTheme="majorBidi" w:cstheme="majorBidi"/>
        </w:rPr>
        <w:t>‘</w:t>
      </w:r>
      <w:proofErr w:type="spellStart"/>
      <w:r w:rsidR="00D9407E" w:rsidRPr="002055E4">
        <w:rPr>
          <w:rFonts w:asciiTheme="majorBidi" w:hAnsiTheme="majorBidi" w:cstheme="majorBidi"/>
        </w:rPr>
        <w:t>indigeni</w:t>
      </w:r>
      <w:ins w:id="1" w:author="Reviewer" w:date="2019-07-06T16:27:00Z">
        <w:r w:rsidR="005521DA">
          <w:rPr>
            <w:rFonts w:asciiTheme="majorBidi" w:hAnsiTheme="majorBidi" w:cstheme="majorBidi"/>
          </w:rPr>
          <w:t>s</w:t>
        </w:r>
      </w:ins>
      <w:del w:id="2" w:author="Reviewer" w:date="2019-07-06T16:27:00Z">
        <w:r w:rsidR="00D9407E" w:rsidRPr="002055E4" w:rsidDel="005521DA">
          <w:rPr>
            <w:rFonts w:asciiTheme="majorBidi" w:hAnsiTheme="majorBidi" w:cstheme="majorBidi"/>
          </w:rPr>
          <w:delText>z</w:delText>
        </w:r>
      </w:del>
      <w:r w:rsidR="00D9407E" w:rsidRPr="002055E4">
        <w:rPr>
          <w:rFonts w:asciiTheme="majorBidi" w:hAnsiTheme="majorBidi" w:cstheme="majorBidi"/>
        </w:rPr>
        <w:t>e</w:t>
      </w:r>
      <w:proofErr w:type="spellEnd"/>
      <w:r w:rsidR="00D9407E" w:rsidRPr="002055E4">
        <w:rPr>
          <w:rFonts w:asciiTheme="majorBidi" w:hAnsiTheme="majorBidi" w:cstheme="majorBidi"/>
        </w:rPr>
        <w:t>’ the discussion</w:t>
      </w:r>
      <w:r w:rsidR="003366FB" w:rsidRPr="002055E4">
        <w:rPr>
          <w:rFonts w:asciiTheme="majorBidi" w:hAnsiTheme="majorBidi" w:cstheme="majorBidi"/>
        </w:rPr>
        <w:t>:</w:t>
      </w:r>
      <w:r w:rsidR="00B1645E" w:rsidRPr="002055E4">
        <w:rPr>
          <w:rFonts w:asciiTheme="majorBidi" w:hAnsiTheme="majorBidi" w:cstheme="majorBidi"/>
        </w:rPr>
        <w:t xml:space="preserve"> </w:t>
      </w:r>
      <w:r w:rsidR="00D9407E" w:rsidRPr="002055E4">
        <w:rPr>
          <w:rFonts w:asciiTheme="majorBidi" w:hAnsiTheme="majorBidi" w:cstheme="majorBidi"/>
        </w:rPr>
        <w:t>emphasi</w:t>
      </w:r>
      <w:ins w:id="3" w:author="Reviewer" w:date="2019-07-06T16:27:00Z">
        <w:r w:rsidR="005521DA">
          <w:rPr>
            <w:rFonts w:asciiTheme="majorBidi" w:hAnsiTheme="majorBidi" w:cstheme="majorBidi"/>
          </w:rPr>
          <w:t>s</w:t>
        </w:r>
      </w:ins>
      <w:del w:id="4" w:author="Reviewer" w:date="2019-07-06T16:27:00Z">
        <w:r w:rsidR="00D9407E" w:rsidRPr="002055E4" w:rsidDel="005521DA">
          <w:rPr>
            <w:rFonts w:asciiTheme="majorBidi" w:hAnsiTheme="majorBidi" w:cstheme="majorBidi"/>
          </w:rPr>
          <w:delText>z</w:delText>
        </w:r>
      </w:del>
      <w:r w:rsidR="00D9407E" w:rsidRPr="002055E4">
        <w:rPr>
          <w:rFonts w:asciiTheme="majorBidi" w:hAnsiTheme="majorBidi" w:cstheme="majorBidi"/>
        </w:rPr>
        <w:t xml:space="preserve">ing </w:t>
      </w:r>
      <w:r w:rsidR="00B1645E" w:rsidRPr="002055E4">
        <w:rPr>
          <w:rFonts w:asciiTheme="majorBidi" w:hAnsiTheme="majorBidi" w:cstheme="majorBidi"/>
        </w:rPr>
        <w:t xml:space="preserve">respect </w:t>
      </w:r>
      <w:r w:rsidR="00D9407E" w:rsidRPr="002055E4">
        <w:rPr>
          <w:rFonts w:asciiTheme="majorBidi" w:hAnsiTheme="majorBidi" w:cstheme="majorBidi"/>
        </w:rPr>
        <w:t xml:space="preserve">for </w:t>
      </w:r>
      <w:r w:rsidR="00B1645E" w:rsidRPr="002055E4">
        <w:rPr>
          <w:rFonts w:asciiTheme="majorBidi" w:hAnsiTheme="majorBidi" w:cstheme="majorBidi"/>
        </w:rPr>
        <w:t xml:space="preserve">the </w:t>
      </w:r>
      <w:r w:rsidR="00943294" w:rsidRPr="002055E4">
        <w:rPr>
          <w:rFonts w:asciiTheme="majorBidi" w:hAnsiTheme="majorBidi" w:cstheme="majorBidi"/>
        </w:rPr>
        <w:t>gatekeepers’</w:t>
      </w:r>
      <w:r w:rsidR="00974DC4" w:rsidRPr="002055E4">
        <w:rPr>
          <w:rFonts w:asciiTheme="majorBidi" w:hAnsiTheme="majorBidi" w:cstheme="majorBidi"/>
        </w:rPr>
        <w:t xml:space="preserve"> authority while protecting the </w:t>
      </w:r>
      <w:r w:rsidR="00B1645E" w:rsidRPr="002055E4">
        <w:rPr>
          <w:rFonts w:asciiTheme="majorBidi" w:hAnsiTheme="majorBidi" w:cstheme="majorBidi"/>
        </w:rPr>
        <w:t xml:space="preserve">autonomy of the participants, </w:t>
      </w:r>
      <w:r w:rsidR="00D9407E" w:rsidRPr="002055E4">
        <w:rPr>
          <w:rFonts w:asciiTheme="majorBidi" w:hAnsiTheme="majorBidi" w:cstheme="majorBidi"/>
        </w:rPr>
        <w:t xml:space="preserve">underlining the importance of </w:t>
      </w:r>
      <w:r w:rsidR="00B1645E" w:rsidRPr="002055E4">
        <w:rPr>
          <w:rFonts w:asciiTheme="majorBidi" w:hAnsiTheme="majorBidi" w:cstheme="majorBidi"/>
        </w:rPr>
        <w:t>translat</w:t>
      </w:r>
      <w:r w:rsidR="00D9407E" w:rsidRPr="002055E4">
        <w:rPr>
          <w:rFonts w:asciiTheme="majorBidi" w:hAnsiTheme="majorBidi" w:cstheme="majorBidi"/>
        </w:rPr>
        <w:t>ing of</w:t>
      </w:r>
      <w:r w:rsidR="00B1645E" w:rsidRPr="002055E4">
        <w:rPr>
          <w:rFonts w:asciiTheme="majorBidi" w:hAnsiTheme="majorBidi" w:cstheme="majorBidi"/>
        </w:rPr>
        <w:t xml:space="preserve"> the informed consent into the local language, </w:t>
      </w:r>
      <w:r w:rsidR="00D9407E" w:rsidRPr="002055E4">
        <w:rPr>
          <w:rFonts w:asciiTheme="majorBidi" w:hAnsiTheme="majorBidi" w:cstheme="majorBidi"/>
        </w:rPr>
        <w:t xml:space="preserve">reinforcing respect for local </w:t>
      </w:r>
      <w:r w:rsidR="003366FB" w:rsidRPr="002055E4">
        <w:rPr>
          <w:rFonts w:asciiTheme="majorBidi" w:hAnsiTheme="majorBidi" w:cstheme="majorBidi"/>
        </w:rPr>
        <w:t xml:space="preserve">cultural norms, and </w:t>
      </w:r>
      <w:r w:rsidR="00B1645E" w:rsidRPr="002055E4">
        <w:rPr>
          <w:rFonts w:asciiTheme="majorBidi" w:hAnsiTheme="majorBidi" w:cstheme="majorBidi"/>
        </w:rPr>
        <w:t>s</w:t>
      </w:r>
      <w:r w:rsidR="003366FB" w:rsidRPr="002055E4">
        <w:rPr>
          <w:rFonts w:asciiTheme="majorBidi" w:hAnsiTheme="majorBidi" w:cstheme="majorBidi"/>
        </w:rPr>
        <w:t>o</w:t>
      </w:r>
      <w:r w:rsidR="00B1645E" w:rsidRPr="002055E4">
        <w:rPr>
          <w:rFonts w:asciiTheme="majorBidi" w:hAnsiTheme="majorBidi" w:cstheme="majorBidi"/>
        </w:rPr>
        <w:t xml:space="preserve"> on.</w:t>
      </w:r>
    </w:p>
    <w:p w:rsidR="00B61FBF" w:rsidRPr="002055E4" w:rsidRDefault="005C04FB" w:rsidP="008244AF">
      <w:pPr>
        <w:jc w:val="both"/>
        <w:rPr>
          <w:rFonts w:asciiTheme="majorBidi" w:hAnsiTheme="majorBidi" w:cstheme="majorBidi"/>
        </w:rPr>
      </w:pPr>
      <w:r w:rsidRPr="002055E4">
        <w:rPr>
          <w:rFonts w:asciiTheme="majorBidi" w:hAnsiTheme="majorBidi" w:cstheme="majorBidi"/>
        </w:rPr>
        <w:t xml:space="preserve">However, </w:t>
      </w:r>
      <w:del w:id="5" w:author="Reviewer" w:date="2019-07-06T16:28:00Z">
        <w:r w:rsidRPr="002055E4" w:rsidDel="005521DA">
          <w:rPr>
            <w:rFonts w:asciiTheme="majorBidi" w:hAnsiTheme="majorBidi" w:cstheme="majorBidi"/>
          </w:rPr>
          <w:delText>a request from</w:delText>
        </w:r>
        <w:r w:rsidR="008C2DD4" w:rsidRPr="002055E4" w:rsidDel="005521DA">
          <w:rPr>
            <w:rFonts w:asciiTheme="majorBidi" w:hAnsiTheme="majorBidi" w:cstheme="majorBidi"/>
          </w:rPr>
          <w:delText xml:space="preserve"> </w:delText>
        </w:r>
      </w:del>
      <w:r w:rsidR="00930148" w:rsidRPr="002055E4">
        <w:rPr>
          <w:rFonts w:asciiTheme="majorBidi" w:hAnsiTheme="majorBidi" w:cstheme="majorBidi"/>
        </w:rPr>
        <w:t>a Palestinian colleague</w:t>
      </w:r>
      <w:ins w:id="6" w:author="Reviewer" w:date="2019-07-06T16:28:00Z">
        <w:r w:rsidR="005521DA">
          <w:rPr>
            <w:rFonts w:asciiTheme="majorBidi" w:hAnsiTheme="majorBidi" w:cstheme="majorBidi"/>
          </w:rPr>
          <w:t>’s request,</w:t>
        </w:r>
      </w:ins>
      <w:r w:rsidR="00930148" w:rsidRPr="002055E4">
        <w:rPr>
          <w:rFonts w:asciiTheme="majorBidi" w:hAnsiTheme="majorBidi" w:cstheme="majorBidi"/>
        </w:rPr>
        <w:t xml:space="preserve"> </w:t>
      </w:r>
      <w:r w:rsidRPr="002055E4">
        <w:rPr>
          <w:rFonts w:asciiTheme="majorBidi" w:hAnsiTheme="majorBidi" w:cstheme="majorBidi"/>
        </w:rPr>
        <w:t xml:space="preserve">from </w:t>
      </w:r>
      <w:r w:rsidR="00930148" w:rsidRPr="002055E4">
        <w:rPr>
          <w:rFonts w:asciiTheme="majorBidi" w:hAnsiTheme="majorBidi" w:cstheme="majorBidi"/>
        </w:rPr>
        <w:t>a u</w:t>
      </w:r>
      <w:r w:rsidR="00E371BD" w:rsidRPr="002055E4">
        <w:rPr>
          <w:rFonts w:asciiTheme="majorBidi" w:hAnsiTheme="majorBidi" w:cstheme="majorBidi"/>
        </w:rPr>
        <w:t>niversity</w:t>
      </w:r>
      <w:r w:rsidR="008C2DD4" w:rsidRPr="002055E4">
        <w:rPr>
          <w:rFonts w:asciiTheme="majorBidi" w:hAnsiTheme="majorBidi" w:cstheme="majorBidi"/>
        </w:rPr>
        <w:t xml:space="preserve"> </w:t>
      </w:r>
      <w:r w:rsidR="007C29CF" w:rsidRPr="002055E4">
        <w:rPr>
          <w:rFonts w:asciiTheme="majorBidi" w:hAnsiTheme="majorBidi" w:cstheme="majorBidi"/>
        </w:rPr>
        <w:t>in the West Bank</w:t>
      </w:r>
      <w:ins w:id="7" w:author="Reviewer" w:date="2019-07-06T16:29:00Z">
        <w:r w:rsidR="005521DA">
          <w:rPr>
            <w:rFonts w:asciiTheme="majorBidi" w:hAnsiTheme="majorBidi" w:cstheme="majorBidi"/>
          </w:rPr>
          <w:t>,</w:t>
        </w:r>
      </w:ins>
      <w:r w:rsidR="008C2DD4" w:rsidRPr="002055E4">
        <w:rPr>
          <w:rFonts w:asciiTheme="majorBidi" w:hAnsiTheme="majorBidi" w:cstheme="majorBidi"/>
        </w:rPr>
        <w:t xml:space="preserve"> </w:t>
      </w:r>
      <w:r w:rsidRPr="002055E4">
        <w:rPr>
          <w:rFonts w:asciiTheme="majorBidi" w:hAnsiTheme="majorBidi" w:cstheme="majorBidi"/>
        </w:rPr>
        <w:t xml:space="preserve">to </w:t>
      </w:r>
      <w:del w:id="8" w:author="Reviewer" w:date="2019-07-06T16:28:00Z">
        <w:r w:rsidRPr="002055E4" w:rsidDel="005521DA">
          <w:rPr>
            <w:rFonts w:asciiTheme="majorBidi" w:hAnsiTheme="majorBidi" w:cstheme="majorBidi"/>
          </w:rPr>
          <w:delText xml:space="preserve">collaborate in </w:delText>
        </w:r>
      </w:del>
      <w:proofErr w:type="spellStart"/>
      <w:r w:rsidR="007C5DEE" w:rsidRPr="002055E4">
        <w:rPr>
          <w:rFonts w:asciiTheme="majorBidi" w:hAnsiTheme="majorBidi" w:cstheme="majorBidi"/>
        </w:rPr>
        <w:t>helpi</w:t>
      </w:r>
      <w:proofErr w:type="spellEnd"/>
      <w:del w:id="9" w:author="Reviewer" w:date="2019-07-06T16:28:00Z">
        <w:r w:rsidR="007C5DEE" w:rsidRPr="002055E4" w:rsidDel="005521DA">
          <w:rPr>
            <w:rFonts w:asciiTheme="majorBidi" w:hAnsiTheme="majorBidi" w:cstheme="majorBidi"/>
          </w:rPr>
          <w:delText>ng</w:delText>
        </w:r>
      </w:del>
      <w:r w:rsidR="007C5DEE" w:rsidRPr="002055E4">
        <w:rPr>
          <w:rFonts w:asciiTheme="majorBidi" w:hAnsiTheme="majorBidi" w:cstheme="majorBidi"/>
        </w:rPr>
        <w:t xml:space="preserve"> conduct</w:t>
      </w:r>
      <w:r w:rsidRPr="002055E4">
        <w:rPr>
          <w:rFonts w:asciiTheme="majorBidi" w:hAnsiTheme="majorBidi" w:cstheme="majorBidi"/>
        </w:rPr>
        <w:t xml:space="preserve"> a workshop designed specifically for researchers and ethics reviewers working in conflict zones such as Palestine, Syria and similar areas</w:t>
      </w:r>
      <w:del w:id="10" w:author="Reviewer" w:date="2019-07-06T16:29:00Z">
        <w:r w:rsidRPr="002055E4" w:rsidDel="005521DA">
          <w:rPr>
            <w:rFonts w:asciiTheme="majorBidi" w:hAnsiTheme="majorBidi" w:cstheme="majorBidi"/>
          </w:rPr>
          <w:delText xml:space="preserve"> of the world</w:delText>
        </w:r>
      </w:del>
      <w:r w:rsidRPr="002055E4">
        <w:rPr>
          <w:rFonts w:asciiTheme="majorBidi" w:hAnsiTheme="majorBidi" w:cstheme="majorBidi"/>
        </w:rPr>
        <w:t xml:space="preserve"> seemed </w:t>
      </w:r>
      <w:r w:rsidR="007C5DEE" w:rsidRPr="002055E4">
        <w:rPr>
          <w:rFonts w:asciiTheme="majorBidi" w:hAnsiTheme="majorBidi" w:cstheme="majorBidi"/>
        </w:rPr>
        <w:t>intriguing</w:t>
      </w:r>
      <w:r w:rsidRPr="002055E4">
        <w:rPr>
          <w:rFonts w:asciiTheme="majorBidi" w:hAnsiTheme="majorBidi" w:cstheme="majorBidi"/>
        </w:rPr>
        <w:t xml:space="preserve">. </w:t>
      </w:r>
      <w:proofErr w:type="spellStart"/>
      <w:ins w:id="11" w:author="Reviewer" w:date="2019-07-06T16:30:00Z">
        <w:r w:rsidR="005521DA">
          <w:rPr>
            <w:rFonts w:asciiTheme="majorBidi" w:hAnsiTheme="majorBidi" w:cstheme="majorBidi"/>
          </w:rPr>
          <w:t>Being</w:t>
        </w:r>
      </w:ins>
      <w:del w:id="12" w:author="Reviewer" w:date="2019-07-06T16:30:00Z">
        <w:r w:rsidR="007C5DEE" w:rsidRPr="002055E4" w:rsidDel="005521DA">
          <w:rPr>
            <w:rFonts w:asciiTheme="majorBidi" w:hAnsiTheme="majorBidi" w:cstheme="majorBidi"/>
          </w:rPr>
          <w:delText>While a</w:delText>
        </w:r>
        <w:r w:rsidRPr="002055E4" w:rsidDel="005521DA">
          <w:rPr>
            <w:rFonts w:asciiTheme="majorBidi" w:hAnsiTheme="majorBidi" w:cstheme="majorBidi"/>
          </w:rPr>
          <w:delText xml:space="preserve">s </w:delText>
        </w:r>
      </w:del>
      <w:r w:rsidRPr="002055E4">
        <w:rPr>
          <w:rFonts w:asciiTheme="majorBidi" w:hAnsiTheme="majorBidi" w:cstheme="majorBidi"/>
        </w:rPr>
        <w:t>part</w:t>
      </w:r>
      <w:proofErr w:type="spellEnd"/>
      <w:r w:rsidRPr="002055E4">
        <w:rPr>
          <w:rFonts w:asciiTheme="majorBidi" w:hAnsiTheme="majorBidi" w:cstheme="majorBidi"/>
        </w:rPr>
        <w:t xml:space="preserve"> of the only WHO Collaborating Centre in Bioethics in the E</w:t>
      </w:r>
      <w:ins w:id="13" w:author="Reviewer" w:date="2019-07-06T16:30:00Z">
        <w:r w:rsidR="005521DA">
          <w:rPr>
            <w:rFonts w:asciiTheme="majorBidi" w:hAnsiTheme="majorBidi" w:cstheme="majorBidi"/>
          </w:rPr>
          <w:t xml:space="preserve">astern </w:t>
        </w:r>
      </w:ins>
      <w:r w:rsidRPr="002055E4">
        <w:rPr>
          <w:rFonts w:asciiTheme="majorBidi" w:hAnsiTheme="majorBidi" w:cstheme="majorBidi"/>
        </w:rPr>
        <w:t>M</w:t>
      </w:r>
      <w:ins w:id="14" w:author="Reviewer" w:date="2019-07-06T16:30:00Z">
        <w:r w:rsidR="005521DA">
          <w:rPr>
            <w:rFonts w:asciiTheme="majorBidi" w:hAnsiTheme="majorBidi" w:cstheme="majorBidi"/>
          </w:rPr>
          <w:t>editerrane</w:t>
        </w:r>
      </w:ins>
      <w:ins w:id="15" w:author="Reviewer" w:date="2019-07-06T16:31:00Z">
        <w:r w:rsidR="005521DA">
          <w:rPr>
            <w:rFonts w:asciiTheme="majorBidi" w:hAnsiTheme="majorBidi" w:cstheme="majorBidi"/>
          </w:rPr>
          <w:t xml:space="preserve">an </w:t>
        </w:r>
      </w:ins>
      <w:r w:rsidRPr="002055E4">
        <w:rPr>
          <w:rFonts w:asciiTheme="majorBidi" w:hAnsiTheme="majorBidi" w:cstheme="majorBidi"/>
        </w:rPr>
        <w:t>R</w:t>
      </w:r>
      <w:del w:id="16" w:author="Reviewer" w:date="2019-07-06T16:31:00Z">
        <w:r w:rsidRPr="002055E4" w:rsidDel="005521DA">
          <w:rPr>
            <w:rFonts w:asciiTheme="majorBidi" w:hAnsiTheme="majorBidi" w:cstheme="majorBidi"/>
          </w:rPr>
          <w:delText xml:space="preserve"> r</w:delText>
        </w:r>
      </w:del>
      <w:r w:rsidRPr="002055E4">
        <w:rPr>
          <w:rFonts w:asciiTheme="majorBidi" w:hAnsiTheme="majorBidi" w:cstheme="majorBidi"/>
        </w:rPr>
        <w:t>egion</w:t>
      </w:r>
      <w:ins w:id="17" w:author="Reviewer" w:date="2019-07-06T16:31:00Z">
        <w:r w:rsidR="005521DA">
          <w:rPr>
            <w:rFonts w:asciiTheme="majorBidi" w:hAnsiTheme="majorBidi" w:cstheme="majorBidi"/>
          </w:rPr>
          <w:t xml:space="preserve"> (EMR)</w:t>
        </w:r>
      </w:ins>
      <w:del w:id="18" w:author="Reviewer" w:date="2019-07-06T16:31:00Z">
        <w:r w:rsidR="00C95CC6" w:rsidRPr="002055E4" w:rsidDel="005521DA">
          <w:rPr>
            <w:rFonts w:asciiTheme="majorBidi" w:hAnsiTheme="majorBidi" w:cstheme="majorBidi"/>
          </w:rPr>
          <w:delText xml:space="preserve"> of WHO</w:delText>
        </w:r>
      </w:del>
      <w:r w:rsidRPr="002055E4">
        <w:rPr>
          <w:rFonts w:asciiTheme="majorBidi" w:hAnsiTheme="majorBidi" w:cstheme="majorBidi"/>
        </w:rPr>
        <w:t>, I had an obligation to respond positively to this request</w:t>
      </w:r>
      <w:ins w:id="19" w:author="Reviewer" w:date="2019-07-06T16:31:00Z">
        <w:r w:rsidR="005521DA">
          <w:rPr>
            <w:rFonts w:asciiTheme="majorBidi" w:hAnsiTheme="majorBidi" w:cstheme="majorBidi"/>
          </w:rPr>
          <w:t>.</w:t>
        </w:r>
      </w:ins>
      <w:del w:id="20" w:author="Reviewer" w:date="2019-07-06T16:31:00Z">
        <w:r w:rsidR="007C5DEE" w:rsidRPr="002055E4" w:rsidDel="005521DA">
          <w:rPr>
            <w:rFonts w:asciiTheme="majorBidi" w:hAnsiTheme="majorBidi" w:cstheme="majorBidi"/>
          </w:rPr>
          <w:delText>,</w:delText>
        </w:r>
      </w:del>
      <w:r w:rsidR="007C5DEE" w:rsidRPr="002055E4">
        <w:rPr>
          <w:rFonts w:asciiTheme="majorBidi" w:hAnsiTheme="majorBidi" w:cstheme="majorBidi"/>
        </w:rPr>
        <w:t xml:space="preserve"> </w:t>
      </w:r>
      <w:r w:rsidR="005521DA" w:rsidRPr="002055E4">
        <w:rPr>
          <w:rFonts w:asciiTheme="majorBidi" w:hAnsiTheme="majorBidi" w:cstheme="majorBidi"/>
        </w:rPr>
        <w:t>H</w:t>
      </w:r>
      <w:r w:rsidR="00067BAB" w:rsidRPr="002055E4">
        <w:rPr>
          <w:rFonts w:asciiTheme="majorBidi" w:hAnsiTheme="majorBidi" w:cstheme="majorBidi"/>
        </w:rPr>
        <w:t>owever</w:t>
      </w:r>
      <w:ins w:id="21" w:author="Reviewer" w:date="2019-07-06T16:31:00Z">
        <w:r w:rsidR="005521DA">
          <w:rPr>
            <w:rFonts w:asciiTheme="majorBidi" w:hAnsiTheme="majorBidi" w:cstheme="majorBidi"/>
          </w:rPr>
          <w:t>,</w:t>
        </w:r>
      </w:ins>
      <w:r w:rsidR="00067BAB" w:rsidRPr="002055E4">
        <w:rPr>
          <w:rFonts w:asciiTheme="majorBidi" w:hAnsiTheme="majorBidi" w:cstheme="majorBidi"/>
        </w:rPr>
        <w:t xml:space="preserve"> </w:t>
      </w:r>
      <w:r w:rsidR="00154F18" w:rsidRPr="002055E4">
        <w:rPr>
          <w:rFonts w:asciiTheme="majorBidi" w:hAnsiTheme="majorBidi" w:cstheme="majorBidi"/>
        </w:rPr>
        <w:t xml:space="preserve">the thought </w:t>
      </w:r>
      <w:r w:rsidRPr="002055E4">
        <w:rPr>
          <w:rFonts w:asciiTheme="majorBidi" w:hAnsiTheme="majorBidi" w:cstheme="majorBidi"/>
        </w:rPr>
        <w:t xml:space="preserve">of grappling with </w:t>
      </w:r>
      <w:r w:rsidR="00974DC4" w:rsidRPr="002055E4">
        <w:rPr>
          <w:rFonts w:asciiTheme="majorBidi" w:hAnsiTheme="majorBidi" w:cstheme="majorBidi"/>
        </w:rPr>
        <w:t xml:space="preserve">unfamiliar </w:t>
      </w:r>
      <w:r w:rsidRPr="002055E4">
        <w:rPr>
          <w:rFonts w:asciiTheme="majorBidi" w:hAnsiTheme="majorBidi" w:cstheme="majorBidi"/>
        </w:rPr>
        <w:t>issues</w:t>
      </w:r>
      <w:r w:rsidR="008C2DD4" w:rsidRPr="002055E4">
        <w:rPr>
          <w:rFonts w:asciiTheme="majorBidi" w:hAnsiTheme="majorBidi" w:cstheme="majorBidi"/>
        </w:rPr>
        <w:t xml:space="preserve"> </w:t>
      </w:r>
      <w:r w:rsidRPr="002055E4">
        <w:rPr>
          <w:rFonts w:asciiTheme="majorBidi" w:hAnsiTheme="majorBidi" w:cstheme="majorBidi"/>
        </w:rPr>
        <w:t xml:space="preserve">made the </w:t>
      </w:r>
      <w:r w:rsidR="00E94579" w:rsidRPr="002055E4">
        <w:rPr>
          <w:rFonts w:asciiTheme="majorBidi" w:hAnsiTheme="majorBidi" w:cstheme="majorBidi"/>
        </w:rPr>
        <w:t xml:space="preserve">offer </w:t>
      </w:r>
      <w:del w:id="22" w:author="Reviewer" w:date="2019-07-06T16:32:00Z">
        <w:r w:rsidR="00E94579" w:rsidRPr="002055E4" w:rsidDel="005521DA">
          <w:rPr>
            <w:rFonts w:asciiTheme="majorBidi" w:hAnsiTheme="majorBidi" w:cstheme="majorBidi"/>
          </w:rPr>
          <w:delText xml:space="preserve">personally </w:delText>
        </w:r>
      </w:del>
      <w:r w:rsidR="00E94579" w:rsidRPr="002055E4">
        <w:rPr>
          <w:rFonts w:asciiTheme="majorBidi" w:hAnsiTheme="majorBidi" w:cstheme="majorBidi"/>
        </w:rPr>
        <w:lastRenderedPageBreak/>
        <w:t>irresistible</w:t>
      </w:r>
      <w:ins w:id="23" w:author="Reviewer" w:date="2019-07-06T16:32:00Z">
        <w:r w:rsidR="005521DA">
          <w:rPr>
            <w:rFonts w:asciiTheme="majorBidi" w:hAnsiTheme="majorBidi" w:cstheme="majorBidi"/>
          </w:rPr>
          <w:t xml:space="preserve"> to me</w:t>
        </w:r>
      </w:ins>
      <w:r w:rsidR="00E94579" w:rsidRPr="002055E4">
        <w:rPr>
          <w:rFonts w:asciiTheme="majorBidi" w:hAnsiTheme="majorBidi" w:cstheme="majorBidi"/>
        </w:rPr>
        <w:t xml:space="preserve">. I </w:t>
      </w:r>
      <w:proofErr w:type="spellStart"/>
      <w:r w:rsidR="00E94579" w:rsidRPr="002055E4">
        <w:rPr>
          <w:rFonts w:asciiTheme="majorBidi" w:hAnsiTheme="majorBidi" w:cstheme="majorBidi"/>
        </w:rPr>
        <w:t>real</w:t>
      </w:r>
      <w:ins w:id="24" w:author="Reviewer" w:date="2019-07-06T16:32:00Z">
        <w:r w:rsidR="005521DA">
          <w:rPr>
            <w:rFonts w:asciiTheme="majorBidi" w:hAnsiTheme="majorBidi" w:cstheme="majorBidi"/>
          </w:rPr>
          <w:t>s</w:t>
        </w:r>
      </w:ins>
      <w:del w:id="25" w:author="Reviewer" w:date="2019-07-06T16:32:00Z">
        <w:r w:rsidR="00E94579" w:rsidRPr="002055E4" w:rsidDel="005521DA">
          <w:rPr>
            <w:rFonts w:asciiTheme="majorBidi" w:hAnsiTheme="majorBidi" w:cstheme="majorBidi"/>
          </w:rPr>
          <w:delText>i</w:delText>
        </w:r>
      </w:del>
      <w:r w:rsidR="00E94579" w:rsidRPr="002055E4">
        <w:rPr>
          <w:rFonts w:asciiTheme="majorBidi" w:hAnsiTheme="majorBidi" w:cstheme="majorBidi"/>
        </w:rPr>
        <w:t>zed</w:t>
      </w:r>
      <w:proofErr w:type="spellEnd"/>
      <w:r w:rsidR="00E94579" w:rsidRPr="002055E4">
        <w:rPr>
          <w:rFonts w:asciiTheme="majorBidi" w:hAnsiTheme="majorBidi" w:cstheme="majorBidi"/>
        </w:rPr>
        <w:t xml:space="preserve"> that this would be more of a learning exercise for me than a </w:t>
      </w:r>
      <w:bookmarkStart w:id="26" w:name="_GoBack"/>
      <w:bookmarkEnd w:id="26"/>
      <w:r w:rsidR="00E94579" w:rsidRPr="002055E4">
        <w:rPr>
          <w:rFonts w:asciiTheme="majorBidi" w:hAnsiTheme="majorBidi" w:cstheme="majorBidi"/>
        </w:rPr>
        <w:t>teaching one, and sure enough,</w:t>
      </w:r>
      <w:r w:rsidR="009E4BAE" w:rsidRPr="002055E4">
        <w:rPr>
          <w:rFonts w:asciiTheme="majorBidi" w:hAnsiTheme="majorBidi" w:cstheme="majorBidi"/>
        </w:rPr>
        <w:t xml:space="preserve"> I have had an education. </w:t>
      </w:r>
    </w:p>
    <w:p w:rsidR="00C44C11" w:rsidRPr="002055E4" w:rsidRDefault="004454A2" w:rsidP="008244AF">
      <w:pPr>
        <w:jc w:val="both"/>
        <w:rPr>
          <w:rFonts w:asciiTheme="majorBidi" w:hAnsiTheme="majorBidi" w:cstheme="majorBidi"/>
        </w:rPr>
      </w:pPr>
      <w:r w:rsidRPr="002055E4">
        <w:rPr>
          <w:rFonts w:asciiTheme="majorBidi" w:hAnsiTheme="majorBidi" w:cstheme="majorBidi"/>
        </w:rPr>
        <w:t xml:space="preserve">Ethical issues in conducting research in conflict zones are an area that has been </w:t>
      </w:r>
      <w:r w:rsidR="00943294" w:rsidRPr="002055E4">
        <w:rPr>
          <w:rFonts w:asciiTheme="majorBidi" w:hAnsiTheme="majorBidi" w:cstheme="majorBidi"/>
        </w:rPr>
        <w:t>well</w:t>
      </w:r>
      <w:r w:rsidRPr="002055E4">
        <w:rPr>
          <w:rFonts w:asciiTheme="majorBidi" w:hAnsiTheme="majorBidi" w:cstheme="majorBidi"/>
        </w:rPr>
        <w:t xml:space="preserve"> explored, </w:t>
      </w:r>
      <w:r w:rsidR="00C44C11" w:rsidRPr="002055E4">
        <w:rPr>
          <w:rFonts w:asciiTheme="majorBidi" w:hAnsiTheme="majorBidi" w:cstheme="majorBidi"/>
        </w:rPr>
        <w:t xml:space="preserve">especially </w:t>
      </w:r>
      <w:r w:rsidRPr="002055E4">
        <w:rPr>
          <w:rFonts w:asciiTheme="majorBidi" w:hAnsiTheme="majorBidi" w:cstheme="majorBidi"/>
        </w:rPr>
        <w:t xml:space="preserve">from the </w:t>
      </w:r>
      <w:r w:rsidR="00C44C11" w:rsidRPr="002055E4">
        <w:rPr>
          <w:rFonts w:asciiTheme="majorBidi" w:hAnsiTheme="majorBidi" w:cstheme="majorBidi"/>
        </w:rPr>
        <w:t xml:space="preserve">sociological </w:t>
      </w:r>
      <w:r w:rsidRPr="002055E4">
        <w:rPr>
          <w:rFonts w:asciiTheme="majorBidi" w:hAnsiTheme="majorBidi" w:cstheme="majorBidi"/>
        </w:rPr>
        <w:t xml:space="preserve">angle, </w:t>
      </w:r>
      <w:r w:rsidR="00885270" w:rsidRPr="002055E4">
        <w:rPr>
          <w:rFonts w:asciiTheme="majorBidi" w:hAnsiTheme="majorBidi" w:cstheme="majorBidi"/>
        </w:rPr>
        <w:t xml:space="preserve">highlighting the </w:t>
      </w:r>
      <w:r w:rsidRPr="002055E4">
        <w:rPr>
          <w:rFonts w:asciiTheme="majorBidi" w:hAnsiTheme="majorBidi" w:cstheme="majorBidi"/>
        </w:rPr>
        <w:t xml:space="preserve">importance of doing no (additional) harm to an already compromised </w:t>
      </w:r>
      <w:r w:rsidR="00885270" w:rsidRPr="002055E4">
        <w:rPr>
          <w:rFonts w:asciiTheme="majorBidi" w:hAnsiTheme="majorBidi" w:cstheme="majorBidi"/>
        </w:rPr>
        <w:t>populati</w:t>
      </w:r>
      <w:r w:rsidR="004A4810" w:rsidRPr="002055E4">
        <w:rPr>
          <w:rFonts w:asciiTheme="majorBidi" w:hAnsiTheme="majorBidi" w:cstheme="majorBidi"/>
        </w:rPr>
        <w:t>on (1, 2).</w:t>
      </w:r>
      <w:r w:rsidR="004A4810" w:rsidRPr="002055E4">
        <w:rPr>
          <w:rFonts w:asciiTheme="majorBidi" w:hAnsiTheme="majorBidi" w:cstheme="majorBidi"/>
          <w:vertAlign w:val="superscript"/>
        </w:rPr>
        <w:t xml:space="preserve"> </w:t>
      </w:r>
      <w:r w:rsidR="00885270" w:rsidRPr="002055E4">
        <w:rPr>
          <w:rFonts w:asciiTheme="majorBidi" w:hAnsiTheme="majorBidi" w:cstheme="majorBidi"/>
        </w:rPr>
        <w:t>The inherent instability of such areas adds a layer of vulnerability to the potential research subjects, the lack of research and ethics infrastructure further compounding the potential of exploitation</w:t>
      </w:r>
      <w:r w:rsidR="004A4810" w:rsidRPr="002055E4">
        <w:rPr>
          <w:rFonts w:asciiTheme="majorBidi" w:hAnsiTheme="majorBidi" w:cstheme="majorBidi"/>
        </w:rPr>
        <w:t xml:space="preserve"> (3)</w:t>
      </w:r>
      <w:r w:rsidR="00885270" w:rsidRPr="002055E4">
        <w:rPr>
          <w:rFonts w:asciiTheme="majorBidi" w:hAnsiTheme="majorBidi" w:cstheme="majorBidi"/>
        </w:rPr>
        <w:t>.</w:t>
      </w:r>
      <w:r w:rsidR="004A4810" w:rsidRPr="002055E4">
        <w:rPr>
          <w:rFonts w:asciiTheme="majorBidi" w:hAnsiTheme="majorBidi" w:cstheme="majorBidi"/>
        </w:rPr>
        <w:t xml:space="preserve">  </w:t>
      </w:r>
      <w:r w:rsidR="00C44C11" w:rsidRPr="002055E4">
        <w:rPr>
          <w:rFonts w:asciiTheme="majorBidi" w:hAnsiTheme="majorBidi" w:cstheme="majorBidi"/>
        </w:rPr>
        <w:t xml:space="preserve">Clearly, the wheel had already been invented, and I was just going to experience </w:t>
      </w:r>
      <w:r w:rsidR="00F07DC4" w:rsidRPr="002055E4">
        <w:rPr>
          <w:rFonts w:asciiTheme="majorBidi" w:hAnsiTheme="majorBidi" w:cstheme="majorBidi"/>
        </w:rPr>
        <w:t>the</w:t>
      </w:r>
      <w:r w:rsidR="00C44C11" w:rsidRPr="002055E4">
        <w:rPr>
          <w:rFonts w:asciiTheme="majorBidi" w:hAnsiTheme="majorBidi" w:cstheme="majorBidi"/>
        </w:rPr>
        <w:t xml:space="preserve"> spin</w:t>
      </w:r>
      <w:r w:rsidR="005C4560" w:rsidRPr="002055E4">
        <w:rPr>
          <w:rFonts w:asciiTheme="majorBidi" w:hAnsiTheme="majorBidi" w:cstheme="majorBidi"/>
        </w:rPr>
        <w:t>.</w:t>
      </w:r>
    </w:p>
    <w:p w:rsidR="004673D8" w:rsidRPr="002055E4" w:rsidRDefault="008C42DE" w:rsidP="008244AF">
      <w:pPr>
        <w:jc w:val="both"/>
        <w:rPr>
          <w:rFonts w:asciiTheme="majorBidi" w:hAnsiTheme="majorBidi" w:cstheme="majorBidi"/>
        </w:rPr>
      </w:pPr>
      <w:r w:rsidRPr="002055E4">
        <w:rPr>
          <w:rFonts w:asciiTheme="majorBidi" w:hAnsiTheme="majorBidi" w:cstheme="majorBidi"/>
        </w:rPr>
        <w:t>The workshop</w:t>
      </w:r>
      <w:r w:rsidR="00B61FBF" w:rsidRPr="002055E4">
        <w:rPr>
          <w:rFonts w:asciiTheme="majorBidi" w:hAnsiTheme="majorBidi" w:cstheme="majorBidi"/>
        </w:rPr>
        <w:t xml:space="preserve">, primarily meant for participants from Palestine, had also </w:t>
      </w:r>
      <w:r w:rsidRPr="002055E4">
        <w:rPr>
          <w:rFonts w:asciiTheme="majorBidi" w:hAnsiTheme="majorBidi" w:cstheme="majorBidi"/>
        </w:rPr>
        <w:t xml:space="preserve">attracted participants from Syria, Libya, Jordan, Egypt, and Afghanistan. </w:t>
      </w:r>
      <w:r w:rsidR="003361E2" w:rsidRPr="002055E4">
        <w:rPr>
          <w:rFonts w:asciiTheme="majorBidi" w:hAnsiTheme="majorBidi" w:cstheme="majorBidi"/>
        </w:rPr>
        <w:t>Since Palestine was out of bounds for the facilitators</w:t>
      </w:r>
      <w:r w:rsidR="00974DC4" w:rsidRPr="002055E4">
        <w:rPr>
          <w:rFonts w:asciiTheme="majorBidi" w:hAnsiTheme="majorBidi" w:cstheme="majorBidi"/>
        </w:rPr>
        <w:t xml:space="preserve"> as well as</w:t>
      </w:r>
      <w:r w:rsidR="00B61FBF" w:rsidRPr="002055E4">
        <w:rPr>
          <w:rFonts w:asciiTheme="majorBidi" w:hAnsiTheme="majorBidi" w:cstheme="majorBidi"/>
        </w:rPr>
        <w:t xml:space="preserve"> </w:t>
      </w:r>
      <w:r w:rsidR="003361E2" w:rsidRPr="002055E4">
        <w:rPr>
          <w:rFonts w:asciiTheme="majorBidi" w:hAnsiTheme="majorBidi" w:cstheme="majorBidi"/>
        </w:rPr>
        <w:t>the foreign participants, the organizers had to conduct</w:t>
      </w:r>
      <w:r w:rsidR="008163B2" w:rsidRPr="002055E4">
        <w:rPr>
          <w:rFonts w:asciiTheme="majorBidi" w:hAnsiTheme="majorBidi" w:cstheme="majorBidi"/>
        </w:rPr>
        <w:t xml:space="preserve"> the meeting </w:t>
      </w:r>
      <w:r w:rsidR="003361E2" w:rsidRPr="002055E4">
        <w:rPr>
          <w:rFonts w:asciiTheme="majorBidi" w:hAnsiTheme="majorBidi" w:cstheme="majorBidi"/>
        </w:rPr>
        <w:t>in Amman</w:t>
      </w:r>
      <w:r w:rsidR="00974DC4" w:rsidRPr="002055E4">
        <w:rPr>
          <w:rFonts w:asciiTheme="majorBidi" w:hAnsiTheme="majorBidi" w:cstheme="majorBidi"/>
        </w:rPr>
        <w:t>, Jordan</w:t>
      </w:r>
      <w:r w:rsidR="003361E2" w:rsidRPr="002055E4">
        <w:rPr>
          <w:rFonts w:asciiTheme="majorBidi" w:hAnsiTheme="majorBidi" w:cstheme="majorBidi"/>
        </w:rPr>
        <w:t xml:space="preserve">. </w:t>
      </w:r>
      <w:r w:rsidR="008163B2" w:rsidRPr="002055E4">
        <w:rPr>
          <w:rFonts w:asciiTheme="majorBidi" w:hAnsiTheme="majorBidi" w:cstheme="majorBidi"/>
        </w:rPr>
        <w:t xml:space="preserve">This </w:t>
      </w:r>
      <w:r w:rsidR="00233EA3" w:rsidRPr="002055E4">
        <w:rPr>
          <w:rFonts w:asciiTheme="majorBidi" w:hAnsiTheme="majorBidi" w:cstheme="majorBidi"/>
        </w:rPr>
        <w:t>made it all the more difficult not only for the organizers</w:t>
      </w:r>
      <w:r w:rsidR="008163B2" w:rsidRPr="002055E4">
        <w:rPr>
          <w:rFonts w:asciiTheme="majorBidi" w:hAnsiTheme="majorBidi" w:cstheme="majorBidi"/>
        </w:rPr>
        <w:t xml:space="preserve"> to put the event together</w:t>
      </w:r>
      <w:r w:rsidR="00233EA3" w:rsidRPr="002055E4">
        <w:rPr>
          <w:rFonts w:asciiTheme="majorBidi" w:hAnsiTheme="majorBidi" w:cstheme="majorBidi"/>
        </w:rPr>
        <w:t xml:space="preserve">, but also </w:t>
      </w:r>
      <w:r w:rsidR="008163B2" w:rsidRPr="002055E4">
        <w:rPr>
          <w:rFonts w:asciiTheme="majorBidi" w:hAnsiTheme="majorBidi" w:cstheme="majorBidi"/>
        </w:rPr>
        <w:t xml:space="preserve">a challenge to attend </w:t>
      </w:r>
      <w:r w:rsidR="00233EA3" w:rsidRPr="002055E4">
        <w:rPr>
          <w:rFonts w:asciiTheme="majorBidi" w:hAnsiTheme="majorBidi" w:cstheme="majorBidi"/>
        </w:rPr>
        <w:t xml:space="preserve">for the Palestinian participants </w:t>
      </w:r>
      <w:r w:rsidR="004673D8" w:rsidRPr="002055E4">
        <w:rPr>
          <w:rFonts w:asciiTheme="majorBidi" w:hAnsiTheme="majorBidi" w:cstheme="majorBidi"/>
        </w:rPr>
        <w:t>who came from Gaza and the West Bank</w:t>
      </w:r>
      <w:r w:rsidR="008163B2" w:rsidRPr="002055E4">
        <w:rPr>
          <w:rFonts w:asciiTheme="majorBidi" w:hAnsiTheme="majorBidi" w:cstheme="majorBidi"/>
        </w:rPr>
        <w:t>. The efforts they made to</w:t>
      </w:r>
      <w:r w:rsidR="00233EA3" w:rsidRPr="002055E4">
        <w:rPr>
          <w:rFonts w:asciiTheme="majorBidi" w:hAnsiTheme="majorBidi" w:cstheme="majorBidi"/>
        </w:rPr>
        <w:t xml:space="preserve"> reaching Amman, </w:t>
      </w:r>
      <w:r w:rsidR="0054069C" w:rsidRPr="002055E4">
        <w:rPr>
          <w:rFonts w:asciiTheme="majorBidi" w:hAnsiTheme="majorBidi" w:cstheme="majorBidi"/>
        </w:rPr>
        <w:t xml:space="preserve">theoretically </w:t>
      </w:r>
      <w:r w:rsidR="00233EA3" w:rsidRPr="002055E4">
        <w:rPr>
          <w:rFonts w:asciiTheme="majorBidi" w:hAnsiTheme="majorBidi" w:cstheme="majorBidi"/>
        </w:rPr>
        <w:t xml:space="preserve">a mere hours’ drive away, </w:t>
      </w:r>
      <w:r w:rsidR="008163B2" w:rsidRPr="002055E4">
        <w:rPr>
          <w:rFonts w:asciiTheme="majorBidi" w:hAnsiTheme="majorBidi" w:cstheme="majorBidi"/>
        </w:rPr>
        <w:t>were</w:t>
      </w:r>
      <w:r w:rsidR="00233EA3" w:rsidRPr="002055E4">
        <w:rPr>
          <w:rFonts w:asciiTheme="majorBidi" w:hAnsiTheme="majorBidi" w:cstheme="majorBidi"/>
        </w:rPr>
        <w:t xml:space="preserve"> infinitely more difficult than my journey from Karachi, or </w:t>
      </w:r>
      <w:r w:rsidR="00974DC4" w:rsidRPr="002055E4">
        <w:rPr>
          <w:rFonts w:asciiTheme="majorBidi" w:hAnsiTheme="majorBidi" w:cstheme="majorBidi"/>
        </w:rPr>
        <w:t xml:space="preserve">that of my </w:t>
      </w:r>
      <w:r w:rsidR="00233EA3" w:rsidRPr="002055E4">
        <w:rPr>
          <w:rFonts w:asciiTheme="majorBidi" w:hAnsiTheme="majorBidi" w:cstheme="majorBidi"/>
        </w:rPr>
        <w:t xml:space="preserve">co-facilitator from Beirut. </w:t>
      </w:r>
    </w:p>
    <w:p w:rsidR="00B015F0" w:rsidRPr="002055E4" w:rsidRDefault="00E94579" w:rsidP="008244AF">
      <w:pPr>
        <w:jc w:val="both"/>
        <w:rPr>
          <w:rFonts w:asciiTheme="majorBidi" w:hAnsiTheme="majorBidi" w:cstheme="majorBidi"/>
        </w:rPr>
      </w:pPr>
      <w:r w:rsidRPr="002055E4">
        <w:rPr>
          <w:rFonts w:asciiTheme="majorBidi" w:hAnsiTheme="majorBidi" w:cstheme="majorBidi"/>
        </w:rPr>
        <w:t xml:space="preserve">The </w:t>
      </w:r>
      <w:r w:rsidR="00B015F0" w:rsidRPr="002055E4">
        <w:rPr>
          <w:rFonts w:asciiTheme="majorBidi" w:hAnsiTheme="majorBidi" w:cstheme="majorBidi"/>
        </w:rPr>
        <w:t xml:space="preserve">Palestinian people have been divided into three groups: There are those Palestinians who live in the West Bank and Gaza and have Palestinian nationality and carry Palestinian ID and passport. They cannot move between the West Bank and Gaza, nor can they go into Israel or East Jerusalem and require special permission from Israeli authorities to move. The West Bankers can only </w:t>
      </w:r>
      <w:r w:rsidR="00D90F27" w:rsidRPr="002055E4">
        <w:rPr>
          <w:rFonts w:asciiTheme="majorBidi" w:hAnsiTheme="majorBidi" w:cstheme="majorBidi"/>
        </w:rPr>
        <w:t>exit</w:t>
      </w:r>
      <w:r w:rsidR="00B015F0" w:rsidRPr="002055E4">
        <w:rPr>
          <w:rFonts w:asciiTheme="majorBidi" w:hAnsiTheme="majorBidi" w:cstheme="majorBidi"/>
        </w:rPr>
        <w:t xml:space="preserve"> the West Bank through the Hussain Bridge to Amman and then fly out of Amman airport</w:t>
      </w:r>
      <w:r w:rsidR="00D90F27" w:rsidRPr="002055E4">
        <w:rPr>
          <w:rFonts w:asciiTheme="majorBidi" w:hAnsiTheme="majorBidi" w:cstheme="majorBidi"/>
        </w:rPr>
        <w:t xml:space="preserve"> if going abroad</w:t>
      </w:r>
      <w:r w:rsidR="00B015F0" w:rsidRPr="002055E4">
        <w:rPr>
          <w:rFonts w:asciiTheme="majorBidi" w:hAnsiTheme="majorBidi" w:cstheme="majorBidi"/>
        </w:rPr>
        <w:t xml:space="preserve">. For the Gazan, in the past, they were able to leave through </w:t>
      </w:r>
      <w:proofErr w:type="spellStart"/>
      <w:r w:rsidR="00B015F0" w:rsidRPr="002055E4">
        <w:rPr>
          <w:rFonts w:asciiTheme="majorBidi" w:hAnsiTheme="majorBidi" w:cstheme="majorBidi"/>
        </w:rPr>
        <w:t>Airaz</w:t>
      </w:r>
      <w:proofErr w:type="spellEnd"/>
      <w:r w:rsidR="00B015F0" w:rsidRPr="002055E4">
        <w:rPr>
          <w:rFonts w:asciiTheme="majorBidi" w:hAnsiTheme="majorBidi" w:cstheme="majorBidi"/>
        </w:rPr>
        <w:t xml:space="preserve"> border going to the West Bank to the bridge to Amman, but now this option is </w:t>
      </w:r>
      <w:r w:rsidR="00556711" w:rsidRPr="002055E4">
        <w:rPr>
          <w:rFonts w:asciiTheme="majorBidi" w:hAnsiTheme="majorBidi" w:cstheme="majorBidi"/>
        </w:rPr>
        <w:t>no longer available</w:t>
      </w:r>
      <w:r w:rsidR="00B015F0" w:rsidRPr="002055E4">
        <w:rPr>
          <w:rFonts w:asciiTheme="majorBidi" w:hAnsiTheme="majorBidi" w:cstheme="majorBidi"/>
        </w:rPr>
        <w:t xml:space="preserve">. The only exit </w:t>
      </w:r>
      <w:r w:rsidR="00556711" w:rsidRPr="002055E4">
        <w:rPr>
          <w:rFonts w:asciiTheme="majorBidi" w:hAnsiTheme="majorBidi" w:cstheme="majorBidi"/>
        </w:rPr>
        <w:t xml:space="preserve">available for them out of this narrow strip of land is </w:t>
      </w:r>
      <w:r w:rsidR="00B015F0" w:rsidRPr="002055E4">
        <w:rPr>
          <w:rFonts w:asciiTheme="majorBidi" w:hAnsiTheme="majorBidi" w:cstheme="majorBidi"/>
        </w:rPr>
        <w:t>through Rafah to Cairo.</w:t>
      </w:r>
    </w:p>
    <w:p w:rsidR="00CA3EFB" w:rsidRPr="002055E4" w:rsidRDefault="00B015F0" w:rsidP="008244AF">
      <w:pPr>
        <w:jc w:val="both"/>
        <w:rPr>
          <w:rFonts w:asciiTheme="majorBidi" w:hAnsiTheme="majorBidi" w:cstheme="majorBidi"/>
        </w:rPr>
      </w:pPr>
      <w:r w:rsidRPr="002055E4">
        <w:rPr>
          <w:rFonts w:asciiTheme="majorBidi" w:hAnsiTheme="majorBidi" w:cstheme="majorBidi"/>
        </w:rPr>
        <w:t>Another category</w:t>
      </w:r>
      <w:r w:rsidR="008C2DD4" w:rsidRPr="002055E4">
        <w:rPr>
          <w:rFonts w:asciiTheme="majorBidi" w:hAnsiTheme="majorBidi" w:cstheme="majorBidi"/>
        </w:rPr>
        <w:t xml:space="preserve"> </w:t>
      </w:r>
      <w:r w:rsidRPr="002055E4">
        <w:rPr>
          <w:rFonts w:asciiTheme="majorBidi" w:hAnsiTheme="majorBidi" w:cstheme="majorBidi"/>
        </w:rPr>
        <w:t>are the Palestinians who live in East Jerusalem and have Israeli residence and carry Israeli travel documents</w:t>
      </w:r>
      <w:r w:rsidR="00D90F27" w:rsidRPr="002055E4">
        <w:rPr>
          <w:rFonts w:asciiTheme="majorBidi" w:hAnsiTheme="majorBidi" w:cstheme="majorBidi"/>
        </w:rPr>
        <w:t xml:space="preserve">, but do not have passports since they are not regarded as </w:t>
      </w:r>
      <w:r w:rsidR="00E94579" w:rsidRPr="002055E4">
        <w:rPr>
          <w:rFonts w:asciiTheme="majorBidi" w:hAnsiTheme="majorBidi" w:cstheme="majorBidi"/>
        </w:rPr>
        <w:t xml:space="preserve">Israeli </w:t>
      </w:r>
      <w:r w:rsidR="00D90F27" w:rsidRPr="002055E4">
        <w:rPr>
          <w:rFonts w:asciiTheme="majorBidi" w:hAnsiTheme="majorBidi" w:cstheme="majorBidi"/>
        </w:rPr>
        <w:t>nationals despite permanent residence. They</w:t>
      </w:r>
      <w:r w:rsidR="00CA3EFB" w:rsidRPr="002055E4">
        <w:rPr>
          <w:rFonts w:asciiTheme="majorBidi" w:hAnsiTheme="majorBidi" w:cstheme="majorBidi"/>
        </w:rPr>
        <w:t xml:space="preserve"> can travel freely within Israel and the West Bank. They are considered </w:t>
      </w:r>
      <w:r w:rsidRPr="002055E4">
        <w:rPr>
          <w:rFonts w:asciiTheme="majorBidi" w:hAnsiTheme="majorBidi" w:cstheme="majorBidi"/>
        </w:rPr>
        <w:t>by the Israelis as Jordanian</w:t>
      </w:r>
      <w:r w:rsidR="00CA3EFB" w:rsidRPr="002055E4">
        <w:rPr>
          <w:rFonts w:asciiTheme="majorBidi" w:hAnsiTheme="majorBidi" w:cstheme="majorBidi"/>
        </w:rPr>
        <w:t xml:space="preserve"> and </w:t>
      </w:r>
      <w:r w:rsidRPr="002055E4">
        <w:rPr>
          <w:rFonts w:asciiTheme="majorBidi" w:hAnsiTheme="majorBidi" w:cstheme="majorBidi"/>
        </w:rPr>
        <w:t>also carry temporary Jordanian passport</w:t>
      </w:r>
      <w:r w:rsidR="00CA3EFB" w:rsidRPr="002055E4">
        <w:rPr>
          <w:rFonts w:asciiTheme="majorBidi" w:hAnsiTheme="majorBidi" w:cstheme="majorBidi"/>
        </w:rPr>
        <w:t>s</w:t>
      </w:r>
      <w:r w:rsidRPr="002055E4">
        <w:rPr>
          <w:rFonts w:asciiTheme="majorBidi" w:hAnsiTheme="majorBidi" w:cstheme="majorBidi"/>
        </w:rPr>
        <w:t xml:space="preserve">. </w:t>
      </w:r>
    </w:p>
    <w:p w:rsidR="004673D8" w:rsidRPr="002055E4" w:rsidRDefault="00B015F0" w:rsidP="008244AF">
      <w:pPr>
        <w:jc w:val="both"/>
        <w:rPr>
          <w:rFonts w:asciiTheme="majorBidi" w:hAnsiTheme="majorBidi" w:cstheme="majorBidi"/>
        </w:rPr>
      </w:pPr>
      <w:r w:rsidRPr="002055E4">
        <w:rPr>
          <w:rFonts w:asciiTheme="majorBidi" w:hAnsiTheme="majorBidi" w:cstheme="majorBidi"/>
        </w:rPr>
        <w:t>Lastly, there are the Palestinians who still live in historical Palestine (Israel) and have Israeli nationality and carry Israeli ID and passport.</w:t>
      </w:r>
      <w:r w:rsidR="00556711" w:rsidRPr="002055E4">
        <w:rPr>
          <w:rFonts w:asciiTheme="majorBidi" w:hAnsiTheme="majorBidi" w:cstheme="majorBidi"/>
        </w:rPr>
        <w:t xml:space="preserve"> They can move freely in the West Bank and Israel but not Gaza</w:t>
      </w:r>
      <w:r w:rsidR="00CA3EFB" w:rsidRPr="002055E4">
        <w:rPr>
          <w:rFonts w:asciiTheme="majorBidi" w:hAnsiTheme="majorBidi" w:cstheme="majorBidi"/>
        </w:rPr>
        <w:t>. The J</w:t>
      </w:r>
      <w:r w:rsidR="00556711" w:rsidRPr="002055E4">
        <w:rPr>
          <w:rFonts w:asciiTheme="majorBidi" w:hAnsiTheme="majorBidi" w:cstheme="majorBidi"/>
        </w:rPr>
        <w:t>erusalemites can leave through Tel Aviv airport or through the Hussain Bridge to Amman</w:t>
      </w:r>
      <w:r w:rsidR="00CA3EFB" w:rsidRPr="002055E4">
        <w:rPr>
          <w:rFonts w:asciiTheme="majorBidi" w:hAnsiTheme="majorBidi" w:cstheme="majorBidi"/>
        </w:rPr>
        <w:t>.</w:t>
      </w:r>
    </w:p>
    <w:p w:rsidR="00486E34" w:rsidRPr="002055E4" w:rsidRDefault="00486E34" w:rsidP="008244AF">
      <w:pPr>
        <w:jc w:val="both"/>
        <w:rPr>
          <w:rFonts w:asciiTheme="majorBidi" w:hAnsiTheme="majorBidi" w:cstheme="majorBidi"/>
        </w:rPr>
      </w:pPr>
      <w:r w:rsidRPr="002055E4">
        <w:rPr>
          <w:rFonts w:asciiTheme="majorBidi" w:hAnsiTheme="majorBidi" w:cstheme="majorBidi"/>
        </w:rPr>
        <w:t>The term I use “move freely” is actually incorrect</w:t>
      </w:r>
      <w:r w:rsidR="00043C6A" w:rsidRPr="002055E4">
        <w:rPr>
          <w:rFonts w:asciiTheme="majorBidi" w:hAnsiTheme="majorBidi" w:cstheme="majorBidi"/>
        </w:rPr>
        <w:t xml:space="preserve"> in the context of any Palestinian</w:t>
      </w:r>
      <w:r w:rsidRPr="002055E4">
        <w:rPr>
          <w:rFonts w:asciiTheme="majorBidi" w:hAnsiTheme="majorBidi" w:cstheme="majorBidi"/>
        </w:rPr>
        <w:t xml:space="preserve">. A very </w:t>
      </w:r>
      <w:r w:rsidR="00682F56" w:rsidRPr="002055E4">
        <w:rPr>
          <w:rFonts w:asciiTheme="majorBidi" w:hAnsiTheme="majorBidi" w:cstheme="majorBidi"/>
        </w:rPr>
        <w:t xml:space="preserve">physical </w:t>
      </w:r>
      <w:r w:rsidRPr="002055E4">
        <w:rPr>
          <w:rFonts w:asciiTheme="majorBidi" w:hAnsiTheme="majorBidi" w:cstheme="majorBidi"/>
        </w:rPr>
        <w:t xml:space="preserve">“Apartheid Wall” makes sure there is no free movement for the Palestinians, even within the zones that are meant for them. This physical barrier encroaches into Palestinian land, locking them, purely on racial grounds, into what can only be described as a large jail. </w:t>
      </w:r>
      <w:r w:rsidR="00043C6A" w:rsidRPr="002055E4">
        <w:rPr>
          <w:rFonts w:asciiTheme="majorBidi" w:hAnsiTheme="majorBidi" w:cstheme="majorBidi"/>
        </w:rPr>
        <w:t xml:space="preserve">They are </w:t>
      </w:r>
      <w:r w:rsidR="00043C6A" w:rsidRPr="002055E4">
        <w:rPr>
          <w:rFonts w:asciiTheme="majorBidi" w:hAnsiTheme="majorBidi" w:cstheme="majorBidi"/>
        </w:rPr>
        <w:lastRenderedPageBreak/>
        <w:t xml:space="preserve">even deprived of cultivatable land because of this barrier. </w:t>
      </w:r>
      <w:r w:rsidRPr="002055E4">
        <w:rPr>
          <w:rFonts w:asciiTheme="majorBidi" w:hAnsiTheme="majorBidi" w:cstheme="majorBidi"/>
        </w:rPr>
        <w:t xml:space="preserve">According to a UN report </w:t>
      </w:r>
      <w:r w:rsidRPr="002055E4">
        <w:rPr>
          <w:rFonts w:asciiTheme="majorBidi" w:hAnsiTheme="majorBidi" w:cstheme="majorBidi"/>
          <w:color w:val="222222"/>
          <w:shd w:val="clear" w:color="auto" w:fill="FFFFFF"/>
        </w:rPr>
        <w:t>“... it is difficult to overstate the humanitarian impact of the Barrier. The route inside the West Bank severs communities, people's access to services, livelihoods and religious and cultural amenities”</w:t>
      </w:r>
      <w:r w:rsidR="00C8545A" w:rsidRPr="002055E4">
        <w:rPr>
          <w:rFonts w:asciiTheme="majorBidi" w:hAnsiTheme="majorBidi" w:cstheme="majorBidi"/>
          <w:color w:val="222222"/>
          <w:shd w:val="clear" w:color="auto" w:fill="FFFFFF"/>
        </w:rPr>
        <w:t xml:space="preserve"> (4)</w:t>
      </w:r>
      <w:r w:rsidRPr="002055E4">
        <w:rPr>
          <w:rFonts w:asciiTheme="majorBidi" w:hAnsiTheme="majorBidi" w:cstheme="majorBidi"/>
          <w:color w:val="222222"/>
          <w:shd w:val="clear" w:color="auto" w:fill="FFFFFF"/>
        </w:rPr>
        <w:t>. </w:t>
      </w:r>
      <w:r w:rsidR="00234E5F" w:rsidRPr="002055E4">
        <w:rPr>
          <w:rFonts w:asciiTheme="majorBidi" w:hAnsiTheme="majorBidi" w:cstheme="majorBidi"/>
          <w:color w:val="222222"/>
          <w:shd w:val="clear" w:color="auto" w:fill="FFFFFF"/>
        </w:rPr>
        <w:t xml:space="preserve"> </w:t>
      </w:r>
    </w:p>
    <w:p w:rsidR="00234E5F" w:rsidRPr="002055E4" w:rsidRDefault="00486E34" w:rsidP="008244AF">
      <w:pPr>
        <w:jc w:val="both"/>
        <w:rPr>
          <w:rFonts w:asciiTheme="majorBidi" w:hAnsiTheme="majorBidi" w:cstheme="majorBidi"/>
        </w:rPr>
      </w:pPr>
      <w:r w:rsidRPr="002055E4">
        <w:rPr>
          <w:rFonts w:asciiTheme="majorBidi" w:hAnsiTheme="majorBidi" w:cstheme="majorBidi"/>
        </w:rPr>
        <w:t xml:space="preserve">After negotiating the numerous check posts along the Wall, </w:t>
      </w:r>
      <w:r w:rsidR="003E1B11">
        <w:rPr>
          <w:rFonts w:asciiTheme="majorBidi" w:hAnsiTheme="majorBidi" w:cstheme="majorBidi"/>
        </w:rPr>
        <w:t xml:space="preserve">even </w:t>
      </w:r>
      <w:r w:rsidR="00B16021" w:rsidRPr="002055E4">
        <w:rPr>
          <w:rFonts w:asciiTheme="majorBidi" w:hAnsiTheme="majorBidi" w:cstheme="majorBidi"/>
        </w:rPr>
        <w:t xml:space="preserve">the </w:t>
      </w:r>
      <w:r w:rsidR="00043C6A" w:rsidRPr="002055E4">
        <w:rPr>
          <w:rFonts w:asciiTheme="majorBidi" w:hAnsiTheme="majorBidi" w:cstheme="majorBidi"/>
        </w:rPr>
        <w:t xml:space="preserve">short </w:t>
      </w:r>
      <w:r w:rsidR="00B16021" w:rsidRPr="002055E4">
        <w:rPr>
          <w:rFonts w:asciiTheme="majorBidi" w:hAnsiTheme="majorBidi" w:cstheme="majorBidi"/>
        </w:rPr>
        <w:t xml:space="preserve">border crossing </w:t>
      </w:r>
      <w:r w:rsidR="00043C6A" w:rsidRPr="002055E4">
        <w:rPr>
          <w:rFonts w:asciiTheme="majorBidi" w:hAnsiTheme="majorBidi" w:cstheme="majorBidi"/>
        </w:rPr>
        <w:t xml:space="preserve">from the West Bank </w:t>
      </w:r>
      <w:r w:rsidR="00B16021" w:rsidRPr="002055E4">
        <w:rPr>
          <w:rFonts w:asciiTheme="majorBidi" w:hAnsiTheme="majorBidi" w:cstheme="majorBidi"/>
        </w:rPr>
        <w:t xml:space="preserve">through King Hussain Bridge can </w:t>
      </w:r>
      <w:r w:rsidR="00D55832" w:rsidRPr="002055E4">
        <w:rPr>
          <w:rFonts w:asciiTheme="majorBidi" w:hAnsiTheme="majorBidi" w:cstheme="majorBidi"/>
        </w:rPr>
        <w:t xml:space="preserve">easily </w:t>
      </w:r>
      <w:r w:rsidR="00B16021" w:rsidRPr="002055E4">
        <w:rPr>
          <w:rFonts w:asciiTheme="majorBidi" w:hAnsiTheme="majorBidi" w:cstheme="majorBidi"/>
        </w:rPr>
        <w:t xml:space="preserve">be a </w:t>
      </w:r>
      <w:r w:rsidR="003E1B11">
        <w:rPr>
          <w:rFonts w:asciiTheme="majorBidi" w:hAnsiTheme="majorBidi" w:cstheme="majorBidi"/>
        </w:rPr>
        <w:t xml:space="preserve">grueling </w:t>
      </w:r>
      <w:r w:rsidR="00D55832" w:rsidRPr="002055E4">
        <w:rPr>
          <w:rFonts w:asciiTheme="majorBidi" w:hAnsiTheme="majorBidi" w:cstheme="majorBidi"/>
        </w:rPr>
        <w:t xml:space="preserve">daylong exercise </w:t>
      </w:r>
      <w:r w:rsidR="00B16021" w:rsidRPr="002055E4">
        <w:rPr>
          <w:rFonts w:asciiTheme="majorBidi" w:hAnsiTheme="majorBidi" w:cstheme="majorBidi"/>
        </w:rPr>
        <w:t>for Palestinians</w:t>
      </w:r>
      <w:r w:rsidR="00D55832" w:rsidRPr="002055E4">
        <w:rPr>
          <w:rFonts w:asciiTheme="majorBidi" w:hAnsiTheme="majorBidi" w:cstheme="majorBidi"/>
        </w:rPr>
        <w:t xml:space="preserve"> since m</w:t>
      </w:r>
      <w:r w:rsidR="00B16021" w:rsidRPr="002055E4">
        <w:rPr>
          <w:rFonts w:asciiTheme="majorBidi" w:hAnsiTheme="majorBidi" w:cstheme="majorBidi"/>
        </w:rPr>
        <w:t xml:space="preserve">ultiple levels of permissions are required. </w:t>
      </w:r>
      <w:r w:rsidR="00E94579" w:rsidRPr="002055E4">
        <w:rPr>
          <w:rFonts w:asciiTheme="majorBidi" w:hAnsiTheme="majorBidi" w:cstheme="majorBidi"/>
        </w:rPr>
        <w:t xml:space="preserve">I was told </w:t>
      </w:r>
      <w:r w:rsidR="00B16021" w:rsidRPr="002055E4">
        <w:rPr>
          <w:rFonts w:asciiTheme="majorBidi" w:hAnsiTheme="majorBidi" w:cstheme="majorBidi"/>
        </w:rPr>
        <w:t>how people have to sit in the bus in sweltering desert heat for hours with the engine switched off till the Israeli authorities let the bus move.</w:t>
      </w:r>
      <w:r w:rsidR="00234E5F" w:rsidRPr="002055E4">
        <w:rPr>
          <w:rFonts w:asciiTheme="majorBidi" w:hAnsiTheme="majorBidi" w:cstheme="majorBidi"/>
        </w:rPr>
        <w:t xml:space="preserve"> </w:t>
      </w:r>
      <w:r w:rsidR="00504622" w:rsidRPr="002055E4">
        <w:rPr>
          <w:rFonts w:asciiTheme="majorBidi" w:hAnsiTheme="majorBidi" w:cstheme="majorBidi"/>
          <w:color w:val="222222"/>
          <w:shd w:val="clear" w:color="auto" w:fill="FFFFFF"/>
        </w:rPr>
        <w:t>It is obvious that t</w:t>
      </w:r>
      <w:r w:rsidR="00234E5F" w:rsidRPr="002055E4">
        <w:rPr>
          <w:rFonts w:asciiTheme="majorBidi" w:hAnsiTheme="majorBidi" w:cstheme="majorBidi"/>
          <w:color w:val="222222"/>
          <w:shd w:val="clear" w:color="auto" w:fill="FFFFFF"/>
        </w:rPr>
        <w:t xml:space="preserve">hese various physical as well as psychological manifestations of oppression limit access to the very basic of human rights for the people of Palestine. </w:t>
      </w:r>
    </w:p>
    <w:p w:rsidR="00B61FBF" w:rsidRPr="002055E4" w:rsidRDefault="000D06F6" w:rsidP="008244AF">
      <w:pPr>
        <w:spacing w:after="0"/>
        <w:rPr>
          <w:rFonts w:asciiTheme="majorBidi" w:hAnsiTheme="majorBidi" w:cstheme="majorBidi"/>
        </w:rPr>
      </w:pPr>
      <w:r w:rsidRPr="002055E4">
        <w:rPr>
          <w:rFonts w:asciiTheme="majorBidi" w:hAnsiTheme="majorBidi" w:cstheme="majorBidi"/>
        </w:rPr>
        <w:t>In order to get a sense of the lived life for these researchers</w:t>
      </w:r>
      <w:r w:rsidR="00416FBD" w:rsidRPr="002055E4">
        <w:rPr>
          <w:rFonts w:asciiTheme="majorBidi" w:hAnsiTheme="majorBidi" w:cstheme="majorBidi"/>
        </w:rPr>
        <w:t xml:space="preserve"> living and working under oppression and apartheid</w:t>
      </w:r>
      <w:r w:rsidRPr="002055E4">
        <w:rPr>
          <w:rFonts w:asciiTheme="majorBidi" w:hAnsiTheme="majorBidi" w:cstheme="majorBidi"/>
        </w:rPr>
        <w:t xml:space="preserve">, a full afternoon was devoted to </w:t>
      </w:r>
      <w:r w:rsidR="006C43F5" w:rsidRPr="002055E4">
        <w:rPr>
          <w:rFonts w:asciiTheme="majorBidi" w:hAnsiTheme="majorBidi" w:cstheme="majorBidi"/>
        </w:rPr>
        <w:t>them sharing the</w:t>
      </w:r>
      <w:r w:rsidR="00234E5F" w:rsidRPr="002055E4">
        <w:rPr>
          <w:rFonts w:asciiTheme="majorBidi" w:hAnsiTheme="majorBidi" w:cstheme="majorBidi"/>
        </w:rPr>
        <w:t>ir own</w:t>
      </w:r>
      <w:r w:rsidR="006C43F5" w:rsidRPr="002055E4">
        <w:rPr>
          <w:rFonts w:asciiTheme="majorBidi" w:hAnsiTheme="majorBidi" w:cstheme="majorBidi"/>
        </w:rPr>
        <w:t xml:space="preserve"> experiences</w:t>
      </w:r>
      <w:r w:rsidRPr="002055E4">
        <w:rPr>
          <w:rFonts w:asciiTheme="majorBidi" w:hAnsiTheme="majorBidi" w:cstheme="majorBidi"/>
        </w:rPr>
        <w:t xml:space="preserve">. </w:t>
      </w:r>
      <w:r w:rsidR="00B61FBF" w:rsidRPr="002055E4">
        <w:rPr>
          <w:rFonts w:asciiTheme="majorBidi" w:hAnsiTheme="majorBidi" w:cstheme="majorBidi"/>
        </w:rPr>
        <w:t xml:space="preserve">According to a recent survey looking at the challenges to health </w:t>
      </w:r>
      <w:r w:rsidR="004E4801" w:rsidRPr="002055E4">
        <w:rPr>
          <w:rFonts w:asciiTheme="majorBidi" w:hAnsiTheme="majorBidi" w:cstheme="majorBidi"/>
        </w:rPr>
        <w:t xml:space="preserve">research </w:t>
      </w:r>
      <w:r w:rsidR="00B61FBF" w:rsidRPr="002055E4">
        <w:rPr>
          <w:rFonts w:asciiTheme="majorBidi" w:hAnsiTheme="majorBidi" w:cstheme="majorBidi"/>
        </w:rPr>
        <w:t xml:space="preserve">systems in Palestine, </w:t>
      </w:r>
      <w:r w:rsidR="004E4801" w:rsidRPr="002055E4">
        <w:rPr>
          <w:rFonts w:asciiTheme="majorBidi" w:hAnsiTheme="majorBidi" w:cstheme="majorBidi"/>
        </w:rPr>
        <w:t>among the issues identified included a weak stewardship</w:t>
      </w:r>
      <w:r w:rsidR="004E4801" w:rsidRPr="002055E4">
        <w:rPr>
          <w:rFonts w:asciiTheme="majorBidi" w:hAnsiTheme="majorBidi" w:cstheme="majorBidi"/>
          <w:color w:val="333333"/>
          <w:shd w:val="clear" w:color="auto" w:fill="FFFFFF"/>
        </w:rPr>
        <w:t xml:space="preserve"> function, and a missing health research structural and regulatory framework</w:t>
      </w:r>
      <w:r w:rsidR="00C8545A" w:rsidRPr="002055E4">
        <w:rPr>
          <w:rFonts w:asciiTheme="majorBidi" w:hAnsiTheme="majorBidi" w:cstheme="majorBidi"/>
          <w:color w:val="333333"/>
          <w:shd w:val="clear" w:color="auto" w:fill="FFFFFF"/>
        </w:rPr>
        <w:t xml:space="preserve"> (5)</w:t>
      </w:r>
      <w:r w:rsidR="003346E1" w:rsidRPr="002055E4">
        <w:rPr>
          <w:rFonts w:asciiTheme="majorBidi" w:hAnsiTheme="majorBidi" w:cstheme="majorBidi"/>
          <w:color w:val="333333"/>
          <w:shd w:val="clear" w:color="auto" w:fill="FFFFFF"/>
        </w:rPr>
        <w:t>.</w:t>
      </w:r>
      <w:r w:rsidR="007343A7" w:rsidRPr="002055E4">
        <w:rPr>
          <w:rFonts w:asciiTheme="majorBidi" w:hAnsiTheme="majorBidi" w:cstheme="majorBidi"/>
        </w:rPr>
        <w:t xml:space="preserve"> Given the ground realities, this comes as no surprise, and the discussants reinforced these impressions based on their own experiences. </w:t>
      </w:r>
    </w:p>
    <w:p w:rsidR="00B61FBF" w:rsidRPr="002055E4" w:rsidRDefault="00B61FBF" w:rsidP="008244AF">
      <w:pPr>
        <w:jc w:val="both"/>
        <w:rPr>
          <w:rFonts w:asciiTheme="majorBidi" w:hAnsiTheme="majorBidi" w:cstheme="majorBidi"/>
        </w:rPr>
      </w:pPr>
    </w:p>
    <w:p w:rsidR="00FD0B7B" w:rsidRPr="002055E4" w:rsidRDefault="007774C5" w:rsidP="008244AF">
      <w:pPr>
        <w:jc w:val="both"/>
        <w:rPr>
          <w:rFonts w:asciiTheme="majorBidi" w:hAnsiTheme="majorBidi" w:cstheme="majorBidi"/>
        </w:rPr>
      </w:pPr>
      <w:r w:rsidRPr="002055E4">
        <w:rPr>
          <w:rFonts w:asciiTheme="majorBidi" w:hAnsiTheme="majorBidi" w:cstheme="majorBidi"/>
        </w:rPr>
        <w:t xml:space="preserve">However, </w:t>
      </w:r>
      <w:r w:rsidR="000D06F6" w:rsidRPr="002055E4">
        <w:rPr>
          <w:rFonts w:asciiTheme="majorBidi" w:hAnsiTheme="majorBidi" w:cstheme="majorBidi"/>
        </w:rPr>
        <w:t xml:space="preserve">as it is inevitable during such discussions, it was difficult to keep the focus only on ethical challenges in human subject research, since an even more daunting </w:t>
      </w:r>
      <w:r w:rsidR="008163B2" w:rsidRPr="002055E4">
        <w:rPr>
          <w:rFonts w:asciiTheme="majorBidi" w:hAnsiTheme="majorBidi" w:cstheme="majorBidi"/>
        </w:rPr>
        <w:t>reality</w:t>
      </w:r>
      <w:r w:rsidR="000D06F6" w:rsidRPr="002055E4">
        <w:rPr>
          <w:rFonts w:asciiTheme="majorBidi" w:hAnsiTheme="majorBidi" w:cstheme="majorBidi"/>
        </w:rPr>
        <w:t xml:space="preserve"> for many of our participants is that of providing any kind of clinical care in </w:t>
      </w:r>
      <w:r w:rsidR="00FA1268" w:rsidRPr="002055E4">
        <w:rPr>
          <w:rFonts w:asciiTheme="majorBidi" w:hAnsiTheme="majorBidi" w:cstheme="majorBidi"/>
        </w:rPr>
        <w:t xml:space="preserve">extremely challenging </w:t>
      </w:r>
      <w:r w:rsidR="000D06F6" w:rsidRPr="002055E4">
        <w:rPr>
          <w:rFonts w:asciiTheme="majorBidi" w:hAnsiTheme="majorBidi" w:cstheme="majorBidi"/>
        </w:rPr>
        <w:t>conditions.</w:t>
      </w:r>
      <w:r w:rsidR="00FD0B7B" w:rsidRPr="002055E4">
        <w:rPr>
          <w:rFonts w:asciiTheme="majorBidi" w:hAnsiTheme="majorBidi" w:cstheme="majorBidi"/>
        </w:rPr>
        <w:t xml:space="preserve"> According to the humanitarian aid agency Medecins Sans </w:t>
      </w:r>
      <w:proofErr w:type="spellStart"/>
      <w:r w:rsidR="00FD0B7B" w:rsidRPr="002055E4">
        <w:rPr>
          <w:rFonts w:asciiTheme="majorBidi" w:hAnsiTheme="majorBidi" w:cstheme="majorBidi"/>
        </w:rPr>
        <w:t>Frontirers</w:t>
      </w:r>
      <w:proofErr w:type="spellEnd"/>
      <w:r w:rsidR="00FD0B7B" w:rsidRPr="002055E4">
        <w:rPr>
          <w:rFonts w:asciiTheme="majorBidi" w:hAnsiTheme="majorBidi" w:cstheme="majorBidi"/>
        </w:rPr>
        <w:t xml:space="preserve"> (MSF) which has been working in Palestine since 1989 in providing medical </w:t>
      </w:r>
      <w:r w:rsidR="00504622" w:rsidRPr="002055E4">
        <w:rPr>
          <w:rFonts w:asciiTheme="majorBidi" w:hAnsiTheme="majorBidi" w:cstheme="majorBidi"/>
        </w:rPr>
        <w:t xml:space="preserve">as well as psychological </w:t>
      </w:r>
      <w:r w:rsidR="00FD0B7B" w:rsidRPr="002055E4">
        <w:rPr>
          <w:rFonts w:asciiTheme="majorBidi" w:hAnsiTheme="majorBidi" w:cstheme="majorBidi"/>
        </w:rPr>
        <w:t xml:space="preserve">aid to </w:t>
      </w:r>
      <w:r w:rsidR="00504622" w:rsidRPr="002055E4">
        <w:rPr>
          <w:rFonts w:asciiTheme="majorBidi" w:hAnsiTheme="majorBidi" w:cstheme="majorBidi"/>
        </w:rPr>
        <w:t xml:space="preserve">the people of </w:t>
      </w:r>
      <w:r w:rsidR="00FD0B7B" w:rsidRPr="002055E4">
        <w:rPr>
          <w:rFonts w:asciiTheme="majorBidi" w:hAnsiTheme="majorBidi" w:cstheme="majorBidi"/>
        </w:rPr>
        <w:t xml:space="preserve">the West Bank and Gaza, </w:t>
      </w:r>
      <w:r w:rsidR="00504622" w:rsidRPr="002055E4">
        <w:rPr>
          <w:rFonts w:asciiTheme="majorBidi" w:hAnsiTheme="majorBidi" w:cstheme="majorBidi"/>
        </w:rPr>
        <w:t xml:space="preserve">the numerous </w:t>
      </w:r>
      <w:r w:rsidR="00FD0B7B" w:rsidRPr="002055E4">
        <w:rPr>
          <w:rFonts w:asciiTheme="majorBidi" w:hAnsiTheme="majorBidi" w:cstheme="majorBidi"/>
        </w:rPr>
        <w:t xml:space="preserve">restrictions of movement, </w:t>
      </w:r>
      <w:r w:rsidR="00504622" w:rsidRPr="002055E4">
        <w:rPr>
          <w:rFonts w:asciiTheme="majorBidi" w:hAnsiTheme="majorBidi" w:cstheme="majorBidi"/>
        </w:rPr>
        <w:t xml:space="preserve">coupled with </w:t>
      </w:r>
      <w:r w:rsidR="00FD0B7B" w:rsidRPr="002055E4">
        <w:rPr>
          <w:rFonts w:asciiTheme="majorBidi" w:hAnsiTheme="majorBidi" w:cstheme="majorBidi"/>
        </w:rPr>
        <w:t>poor civic facilities</w:t>
      </w:r>
      <w:r w:rsidR="00504622" w:rsidRPr="002055E4">
        <w:rPr>
          <w:rFonts w:asciiTheme="majorBidi" w:hAnsiTheme="majorBidi" w:cstheme="majorBidi"/>
        </w:rPr>
        <w:t xml:space="preserve">, all contribute towards the inadequacies of the </w:t>
      </w:r>
      <w:r w:rsidR="00FD0B7B" w:rsidRPr="002055E4">
        <w:rPr>
          <w:rFonts w:asciiTheme="majorBidi" w:hAnsiTheme="majorBidi" w:cstheme="majorBidi"/>
        </w:rPr>
        <w:t>healthcare sector</w:t>
      </w:r>
      <w:r w:rsidR="00C8545A" w:rsidRPr="002055E4">
        <w:rPr>
          <w:rFonts w:asciiTheme="majorBidi" w:hAnsiTheme="majorBidi" w:cstheme="majorBidi"/>
        </w:rPr>
        <w:t xml:space="preserve"> (6)</w:t>
      </w:r>
      <w:r w:rsidR="00FD0B7B" w:rsidRPr="002055E4">
        <w:rPr>
          <w:rFonts w:asciiTheme="majorBidi" w:hAnsiTheme="majorBidi" w:cstheme="majorBidi"/>
        </w:rPr>
        <w:t xml:space="preserve">. </w:t>
      </w:r>
    </w:p>
    <w:p w:rsidR="005A1172" w:rsidRPr="002055E4" w:rsidRDefault="005D0B77" w:rsidP="008244AF">
      <w:pPr>
        <w:jc w:val="both"/>
        <w:rPr>
          <w:rFonts w:asciiTheme="majorBidi" w:hAnsiTheme="majorBidi" w:cstheme="majorBidi"/>
        </w:rPr>
      </w:pPr>
      <w:r w:rsidRPr="002055E4">
        <w:rPr>
          <w:rFonts w:asciiTheme="majorBidi" w:hAnsiTheme="majorBidi" w:cstheme="majorBidi"/>
        </w:rPr>
        <w:t>S</w:t>
      </w:r>
      <w:r w:rsidR="000D06F6" w:rsidRPr="002055E4">
        <w:rPr>
          <w:rFonts w:asciiTheme="majorBidi" w:hAnsiTheme="majorBidi" w:cstheme="majorBidi"/>
        </w:rPr>
        <w:t xml:space="preserve">ome of the experiences shared by the Palestinian participants </w:t>
      </w:r>
      <w:r w:rsidR="00FD0B7B" w:rsidRPr="002055E4">
        <w:rPr>
          <w:rFonts w:asciiTheme="majorBidi" w:hAnsiTheme="majorBidi" w:cstheme="majorBidi"/>
        </w:rPr>
        <w:t xml:space="preserve">during the two day deliberations </w:t>
      </w:r>
      <w:r w:rsidR="000D06F6" w:rsidRPr="002055E4">
        <w:rPr>
          <w:rFonts w:asciiTheme="majorBidi" w:hAnsiTheme="majorBidi" w:cstheme="majorBidi"/>
        </w:rPr>
        <w:t xml:space="preserve">cannot even be analyzed using </w:t>
      </w:r>
      <w:r w:rsidR="00FA1268" w:rsidRPr="002055E4">
        <w:rPr>
          <w:rFonts w:asciiTheme="majorBidi" w:hAnsiTheme="majorBidi" w:cstheme="majorBidi"/>
        </w:rPr>
        <w:t xml:space="preserve">any existing </w:t>
      </w:r>
      <w:r w:rsidR="000D06F6" w:rsidRPr="002055E4">
        <w:rPr>
          <w:rFonts w:asciiTheme="majorBidi" w:hAnsiTheme="majorBidi" w:cstheme="majorBidi"/>
        </w:rPr>
        <w:t>ethics lens. And practically all of their plight can be linked to the conditions in which they have been forced to spend their lives.</w:t>
      </w:r>
      <w:r w:rsidR="008C2DD4" w:rsidRPr="002055E4">
        <w:rPr>
          <w:rFonts w:asciiTheme="majorBidi" w:hAnsiTheme="majorBidi" w:cstheme="majorBidi"/>
        </w:rPr>
        <w:t xml:space="preserve"> </w:t>
      </w:r>
      <w:r w:rsidR="005A1172" w:rsidRPr="002055E4">
        <w:rPr>
          <w:rFonts w:asciiTheme="majorBidi" w:hAnsiTheme="majorBidi" w:cstheme="majorBidi"/>
        </w:rPr>
        <w:t xml:space="preserve">Research seems a luxury in such </w:t>
      </w:r>
      <w:r w:rsidR="00FA1268" w:rsidRPr="002055E4">
        <w:rPr>
          <w:rFonts w:asciiTheme="majorBidi" w:hAnsiTheme="majorBidi" w:cstheme="majorBidi"/>
        </w:rPr>
        <w:t xml:space="preserve">trying </w:t>
      </w:r>
      <w:r w:rsidR="005A1172" w:rsidRPr="002055E4">
        <w:rPr>
          <w:rFonts w:asciiTheme="majorBidi" w:hAnsiTheme="majorBidi" w:cstheme="majorBidi"/>
        </w:rPr>
        <w:t xml:space="preserve">circumstances. </w:t>
      </w:r>
      <w:r w:rsidR="00FD0B7B" w:rsidRPr="002055E4">
        <w:rPr>
          <w:rFonts w:asciiTheme="majorBidi" w:hAnsiTheme="majorBidi" w:cstheme="majorBidi"/>
        </w:rPr>
        <w:t xml:space="preserve">Clearly, even </w:t>
      </w:r>
      <w:r w:rsidR="005A1172" w:rsidRPr="002055E4">
        <w:rPr>
          <w:rFonts w:asciiTheme="majorBidi" w:hAnsiTheme="majorBidi" w:cstheme="majorBidi"/>
        </w:rPr>
        <w:t xml:space="preserve">the provision of basic healthcare facilities remains a challenge to them. </w:t>
      </w:r>
    </w:p>
    <w:p w:rsidR="000E32E7" w:rsidRPr="002055E4" w:rsidRDefault="00B16021" w:rsidP="008244AF">
      <w:pPr>
        <w:jc w:val="both"/>
        <w:rPr>
          <w:rFonts w:asciiTheme="majorBidi" w:hAnsiTheme="majorBidi" w:cstheme="majorBidi"/>
        </w:rPr>
      </w:pPr>
      <w:r w:rsidRPr="002055E4">
        <w:rPr>
          <w:rFonts w:asciiTheme="majorBidi" w:hAnsiTheme="majorBidi" w:cstheme="majorBidi"/>
        </w:rPr>
        <w:t>W</w:t>
      </w:r>
      <w:r w:rsidR="00597019" w:rsidRPr="002055E4">
        <w:rPr>
          <w:rFonts w:asciiTheme="majorBidi" w:hAnsiTheme="majorBidi" w:cstheme="majorBidi"/>
        </w:rPr>
        <w:t xml:space="preserve">hile </w:t>
      </w:r>
      <w:r w:rsidR="00FA1268" w:rsidRPr="002055E4">
        <w:rPr>
          <w:rFonts w:asciiTheme="majorBidi" w:hAnsiTheme="majorBidi" w:cstheme="majorBidi"/>
        </w:rPr>
        <w:t xml:space="preserve">describing the kind of issues they encounter as a routine, </w:t>
      </w:r>
      <w:r w:rsidR="00597019" w:rsidRPr="002055E4">
        <w:rPr>
          <w:rFonts w:asciiTheme="majorBidi" w:hAnsiTheme="majorBidi" w:cstheme="majorBidi"/>
        </w:rPr>
        <w:t xml:space="preserve">one Palestinian </w:t>
      </w:r>
      <w:r w:rsidR="00E2582E" w:rsidRPr="002055E4">
        <w:rPr>
          <w:rFonts w:asciiTheme="majorBidi" w:hAnsiTheme="majorBidi" w:cstheme="majorBidi"/>
        </w:rPr>
        <w:t>participant</w:t>
      </w:r>
      <w:r w:rsidR="00597019" w:rsidRPr="002055E4">
        <w:rPr>
          <w:rFonts w:asciiTheme="majorBidi" w:hAnsiTheme="majorBidi" w:cstheme="majorBidi"/>
        </w:rPr>
        <w:t xml:space="preserve"> w</w:t>
      </w:r>
      <w:r w:rsidR="00BE48CB" w:rsidRPr="002055E4">
        <w:rPr>
          <w:rFonts w:asciiTheme="majorBidi" w:hAnsiTheme="majorBidi" w:cstheme="majorBidi"/>
        </w:rPr>
        <w:t xml:space="preserve">ho works in a </w:t>
      </w:r>
      <w:r w:rsidR="00597019" w:rsidRPr="002055E4">
        <w:rPr>
          <w:rFonts w:asciiTheme="majorBidi" w:hAnsiTheme="majorBidi" w:cstheme="majorBidi"/>
        </w:rPr>
        <w:t xml:space="preserve">hospital in Jerusalem described a situation </w:t>
      </w:r>
      <w:r w:rsidR="00FA1268" w:rsidRPr="002055E4">
        <w:rPr>
          <w:rFonts w:asciiTheme="majorBidi" w:hAnsiTheme="majorBidi" w:cstheme="majorBidi"/>
        </w:rPr>
        <w:t xml:space="preserve">which is hard to imagine in the free world. </w:t>
      </w:r>
      <w:r w:rsidR="00597019" w:rsidRPr="002055E4">
        <w:rPr>
          <w:rFonts w:asciiTheme="majorBidi" w:hAnsiTheme="majorBidi" w:cstheme="majorBidi"/>
        </w:rPr>
        <w:t>This facility</w:t>
      </w:r>
      <w:r w:rsidR="008C2DD4" w:rsidRPr="002055E4">
        <w:rPr>
          <w:rFonts w:asciiTheme="majorBidi" w:hAnsiTheme="majorBidi" w:cstheme="majorBidi"/>
        </w:rPr>
        <w:t xml:space="preserve"> </w:t>
      </w:r>
      <w:r w:rsidR="00597019" w:rsidRPr="002055E4">
        <w:rPr>
          <w:rFonts w:asciiTheme="majorBidi" w:hAnsiTheme="majorBidi" w:cstheme="majorBidi"/>
        </w:rPr>
        <w:t xml:space="preserve">is the only specialized oncology hospital available in </w:t>
      </w:r>
      <w:r w:rsidRPr="002055E4">
        <w:rPr>
          <w:rFonts w:asciiTheme="majorBidi" w:hAnsiTheme="majorBidi" w:cstheme="majorBidi"/>
        </w:rPr>
        <w:t xml:space="preserve">the </w:t>
      </w:r>
      <w:r w:rsidR="00FA1268" w:rsidRPr="002055E4">
        <w:rPr>
          <w:rFonts w:asciiTheme="majorBidi" w:hAnsiTheme="majorBidi" w:cstheme="majorBidi"/>
        </w:rPr>
        <w:t xml:space="preserve">entire </w:t>
      </w:r>
      <w:r w:rsidRPr="002055E4">
        <w:rPr>
          <w:rFonts w:asciiTheme="majorBidi" w:hAnsiTheme="majorBidi" w:cstheme="majorBidi"/>
        </w:rPr>
        <w:t>area</w:t>
      </w:r>
      <w:r w:rsidR="008C2DD4" w:rsidRPr="002055E4">
        <w:rPr>
          <w:rFonts w:asciiTheme="majorBidi" w:hAnsiTheme="majorBidi" w:cstheme="majorBidi"/>
        </w:rPr>
        <w:t xml:space="preserve"> </w:t>
      </w:r>
      <w:r w:rsidR="00FA1268" w:rsidRPr="002055E4">
        <w:rPr>
          <w:rFonts w:asciiTheme="majorBidi" w:hAnsiTheme="majorBidi" w:cstheme="majorBidi"/>
        </w:rPr>
        <w:t>and is ostensibly open to Palestinian patients. However</w:t>
      </w:r>
      <w:r w:rsidR="008C2DD4" w:rsidRPr="002055E4">
        <w:rPr>
          <w:rFonts w:asciiTheme="majorBidi" w:hAnsiTheme="majorBidi" w:cstheme="majorBidi"/>
        </w:rPr>
        <w:t xml:space="preserve"> </w:t>
      </w:r>
      <w:r w:rsidR="00597019" w:rsidRPr="002055E4">
        <w:rPr>
          <w:rFonts w:asciiTheme="majorBidi" w:hAnsiTheme="majorBidi" w:cstheme="majorBidi"/>
        </w:rPr>
        <w:t>Palestinian patients have to get permission to travel from the West Bank or</w:t>
      </w:r>
      <w:r w:rsidR="008C2DD4" w:rsidRPr="002055E4">
        <w:rPr>
          <w:rFonts w:asciiTheme="majorBidi" w:hAnsiTheme="majorBidi" w:cstheme="majorBidi"/>
        </w:rPr>
        <w:t xml:space="preserve"> </w:t>
      </w:r>
      <w:r w:rsidR="00597019" w:rsidRPr="002055E4">
        <w:rPr>
          <w:rFonts w:asciiTheme="majorBidi" w:hAnsiTheme="majorBidi" w:cstheme="majorBidi"/>
        </w:rPr>
        <w:t>Gaza</w:t>
      </w:r>
      <w:r w:rsidR="008C2DD4" w:rsidRPr="002055E4">
        <w:rPr>
          <w:rFonts w:asciiTheme="majorBidi" w:hAnsiTheme="majorBidi" w:cstheme="majorBidi"/>
        </w:rPr>
        <w:t xml:space="preserve"> </w:t>
      </w:r>
      <w:r w:rsidR="00597019" w:rsidRPr="002055E4">
        <w:rPr>
          <w:rFonts w:asciiTheme="majorBidi" w:hAnsiTheme="majorBidi" w:cstheme="majorBidi"/>
        </w:rPr>
        <w:t>to visit this hospital</w:t>
      </w:r>
      <w:r w:rsidR="00BE48CB" w:rsidRPr="002055E4">
        <w:rPr>
          <w:rFonts w:asciiTheme="majorBidi" w:hAnsiTheme="majorBidi" w:cstheme="majorBidi"/>
        </w:rPr>
        <w:t xml:space="preserve"> since it is situated in the occupied territories</w:t>
      </w:r>
      <w:r w:rsidR="00597019" w:rsidRPr="002055E4">
        <w:rPr>
          <w:rFonts w:asciiTheme="majorBidi" w:hAnsiTheme="majorBidi" w:cstheme="majorBidi"/>
        </w:rPr>
        <w:t xml:space="preserve">. </w:t>
      </w:r>
      <w:r w:rsidR="00F7114F" w:rsidRPr="002055E4">
        <w:rPr>
          <w:rFonts w:asciiTheme="majorBidi" w:hAnsiTheme="majorBidi" w:cstheme="majorBidi"/>
        </w:rPr>
        <w:t xml:space="preserve">As a rule, </w:t>
      </w:r>
      <w:r w:rsidR="000E32E7" w:rsidRPr="002055E4">
        <w:rPr>
          <w:rFonts w:asciiTheme="majorBidi" w:hAnsiTheme="majorBidi" w:cstheme="majorBidi"/>
        </w:rPr>
        <w:t xml:space="preserve">adult </w:t>
      </w:r>
      <w:r w:rsidRPr="002055E4">
        <w:rPr>
          <w:rFonts w:asciiTheme="majorBidi" w:hAnsiTheme="majorBidi" w:cstheme="majorBidi"/>
        </w:rPr>
        <w:t>men</w:t>
      </w:r>
      <w:r w:rsidR="008C2DD4" w:rsidRPr="002055E4">
        <w:rPr>
          <w:rFonts w:asciiTheme="majorBidi" w:hAnsiTheme="majorBidi" w:cstheme="majorBidi"/>
        </w:rPr>
        <w:t xml:space="preserve"> </w:t>
      </w:r>
      <w:r w:rsidR="000E32E7" w:rsidRPr="002055E4">
        <w:rPr>
          <w:rFonts w:asciiTheme="majorBidi" w:hAnsiTheme="majorBidi" w:cstheme="majorBidi"/>
        </w:rPr>
        <w:t xml:space="preserve">and women, which means from </w:t>
      </w:r>
      <w:r w:rsidR="005C4560" w:rsidRPr="002055E4">
        <w:rPr>
          <w:rFonts w:asciiTheme="majorBidi" w:hAnsiTheme="majorBidi" w:cstheme="majorBidi"/>
        </w:rPr>
        <w:t>mid-teens</w:t>
      </w:r>
      <w:r w:rsidR="000E32E7" w:rsidRPr="002055E4">
        <w:rPr>
          <w:rFonts w:asciiTheme="majorBidi" w:hAnsiTheme="majorBidi" w:cstheme="majorBidi"/>
        </w:rPr>
        <w:t xml:space="preserve"> to</w:t>
      </w:r>
      <w:r w:rsidR="00FA1268" w:rsidRPr="002055E4">
        <w:rPr>
          <w:rFonts w:asciiTheme="majorBidi" w:hAnsiTheme="majorBidi" w:cstheme="majorBidi"/>
        </w:rPr>
        <w:t xml:space="preserve"> about</w:t>
      </w:r>
      <w:r w:rsidR="00271958" w:rsidRPr="002055E4">
        <w:rPr>
          <w:rFonts w:asciiTheme="majorBidi" w:hAnsiTheme="majorBidi" w:cstheme="majorBidi"/>
        </w:rPr>
        <w:t xml:space="preserve"> </w:t>
      </w:r>
      <w:r w:rsidR="00F7114F" w:rsidRPr="002055E4">
        <w:rPr>
          <w:rFonts w:asciiTheme="majorBidi" w:hAnsiTheme="majorBidi" w:cstheme="majorBidi"/>
        </w:rPr>
        <w:t xml:space="preserve">60, are not allowed access into Israel. </w:t>
      </w:r>
      <w:r w:rsidR="00BE48CB" w:rsidRPr="002055E4">
        <w:rPr>
          <w:rFonts w:asciiTheme="majorBidi" w:hAnsiTheme="majorBidi" w:cstheme="majorBidi"/>
        </w:rPr>
        <w:t>Narrating his experience, the p</w:t>
      </w:r>
      <w:r w:rsidR="00F7114F" w:rsidRPr="002055E4">
        <w:rPr>
          <w:rFonts w:asciiTheme="majorBidi" w:hAnsiTheme="majorBidi" w:cstheme="majorBidi"/>
        </w:rPr>
        <w:t>articipant</w:t>
      </w:r>
      <w:r w:rsidR="00BE48CB" w:rsidRPr="002055E4">
        <w:rPr>
          <w:rFonts w:asciiTheme="majorBidi" w:hAnsiTheme="majorBidi" w:cstheme="majorBidi"/>
        </w:rPr>
        <w:t xml:space="preserve"> told us about</w:t>
      </w:r>
      <w:r w:rsidR="00F7114F" w:rsidRPr="002055E4">
        <w:rPr>
          <w:rFonts w:asciiTheme="majorBidi" w:hAnsiTheme="majorBidi" w:cstheme="majorBidi"/>
        </w:rPr>
        <w:t xml:space="preserve"> a 7 year old </w:t>
      </w:r>
      <w:r w:rsidR="00F7114F" w:rsidRPr="002055E4">
        <w:rPr>
          <w:rFonts w:asciiTheme="majorBidi" w:hAnsiTheme="majorBidi" w:cstheme="majorBidi"/>
        </w:rPr>
        <w:lastRenderedPageBreak/>
        <w:t>child</w:t>
      </w:r>
      <w:r w:rsidR="006C43F5" w:rsidRPr="002055E4">
        <w:rPr>
          <w:rFonts w:asciiTheme="majorBidi" w:hAnsiTheme="majorBidi" w:cstheme="majorBidi"/>
        </w:rPr>
        <w:t xml:space="preserve">, </w:t>
      </w:r>
      <w:r w:rsidR="00F7114F" w:rsidRPr="002055E4">
        <w:rPr>
          <w:rFonts w:asciiTheme="majorBidi" w:hAnsiTheme="majorBidi" w:cstheme="majorBidi"/>
        </w:rPr>
        <w:t>diagnosed with a cancer that required surgical intervention followed by chemotherapy</w:t>
      </w:r>
      <w:r w:rsidR="006C43F5" w:rsidRPr="002055E4">
        <w:rPr>
          <w:rFonts w:asciiTheme="majorBidi" w:hAnsiTheme="majorBidi" w:cstheme="majorBidi"/>
        </w:rPr>
        <w:t>,</w:t>
      </w:r>
      <w:r w:rsidR="00F7114F" w:rsidRPr="002055E4">
        <w:rPr>
          <w:rFonts w:asciiTheme="majorBidi" w:hAnsiTheme="majorBidi" w:cstheme="majorBidi"/>
        </w:rPr>
        <w:t xml:space="preserve"> was referred to this facility. Both parents, because of the age restrictions, were barred from accompanying the child. With no relative available, </w:t>
      </w:r>
      <w:r w:rsidR="000E32E7" w:rsidRPr="002055E4">
        <w:rPr>
          <w:rFonts w:asciiTheme="majorBidi" w:hAnsiTheme="majorBidi" w:cstheme="majorBidi"/>
        </w:rPr>
        <w:t xml:space="preserve">an elderly </w:t>
      </w:r>
      <w:r w:rsidR="00F7114F" w:rsidRPr="002055E4">
        <w:rPr>
          <w:rFonts w:asciiTheme="majorBidi" w:hAnsiTheme="majorBidi" w:cstheme="majorBidi"/>
        </w:rPr>
        <w:t>neighbor</w:t>
      </w:r>
      <w:r w:rsidR="008C2DD4" w:rsidRPr="002055E4">
        <w:rPr>
          <w:rFonts w:asciiTheme="majorBidi" w:hAnsiTheme="majorBidi" w:cstheme="majorBidi"/>
        </w:rPr>
        <w:t xml:space="preserve"> </w:t>
      </w:r>
      <w:r w:rsidR="00F7114F" w:rsidRPr="002055E4">
        <w:rPr>
          <w:rFonts w:asciiTheme="majorBidi" w:hAnsiTheme="majorBidi" w:cstheme="majorBidi"/>
        </w:rPr>
        <w:t>agreed to take the boy over to the hospital. However the hospital authorities would not let the treatment begin without the written informed consent being signed by the parents</w:t>
      </w:r>
      <w:r w:rsidR="000E32E7" w:rsidRPr="002055E4">
        <w:rPr>
          <w:rFonts w:asciiTheme="majorBidi" w:hAnsiTheme="majorBidi" w:cstheme="majorBidi"/>
        </w:rPr>
        <w:t xml:space="preserve">, citing legal and, quite laughably, moral </w:t>
      </w:r>
      <w:r w:rsidR="00A83184" w:rsidRPr="002055E4">
        <w:rPr>
          <w:rFonts w:asciiTheme="majorBidi" w:hAnsiTheme="majorBidi" w:cstheme="majorBidi"/>
        </w:rPr>
        <w:t>constraints</w:t>
      </w:r>
      <w:r w:rsidR="00F7114F" w:rsidRPr="002055E4">
        <w:rPr>
          <w:rFonts w:asciiTheme="majorBidi" w:hAnsiTheme="majorBidi" w:cstheme="majorBidi"/>
        </w:rPr>
        <w:t xml:space="preserve">. </w:t>
      </w:r>
    </w:p>
    <w:p w:rsidR="00B01DB1" w:rsidRPr="002055E4" w:rsidRDefault="000E32E7" w:rsidP="008244AF">
      <w:pPr>
        <w:jc w:val="both"/>
        <w:rPr>
          <w:rFonts w:asciiTheme="majorBidi" w:hAnsiTheme="majorBidi" w:cstheme="majorBidi"/>
        </w:rPr>
      </w:pPr>
      <w:r w:rsidRPr="002055E4">
        <w:rPr>
          <w:rFonts w:asciiTheme="majorBidi" w:hAnsiTheme="majorBidi" w:cstheme="majorBidi"/>
        </w:rPr>
        <w:t>The parents</w:t>
      </w:r>
      <w:r w:rsidR="006C43F5" w:rsidRPr="002055E4">
        <w:rPr>
          <w:rFonts w:asciiTheme="majorBidi" w:hAnsiTheme="majorBidi" w:cstheme="majorBidi"/>
        </w:rPr>
        <w:t>’</w:t>
      </w:r>
      <w:r w:rsidRPr="002055E4">
        <w:rPr>
          <w:rFonts w:asciiTheme="majorBidi" w:hAnsiTheme="majorBidi" w:cstheme="majorBidi"/>
        </w:rPr>
        <w:t xml:space="preserve"> personal appearance ruled out, c</w:t>
      </w:r>
      <w:r w:rsidR="00F7114F" w:rsidRPr="002055E4">
        <w:rPr>
          <w:rFonts w:asciiTheme="majorBidi" w:hAnsiTheme="majorBidi" w:cstheme="majorBidi"/>
        </w:rPr>
        <w:t>ell phone contact with the</w:t>
      </w:r>
      <w:r w:rsidRPr="002055E4">
        <w:rPr>
          <w:rFonts w:asciiTheme="majorBidi" w:hAnsiTheme="majorBidi" w:cstheme="majorBidi"/>
        </w:rPr>
        <w:t>m</w:t>
      </w:r>
      <w:r w:rsidR="00F7114F" w:rsidRPr="002055E4">
        <w:rPr>
          <w:rFonts w:asciiTheme="majorBidi" w:hAnsiTheme="majorBidi" w:cstheme="majorBidi"/>
        </w:rPr>
        <w:t xml:space="preserve"> was also not possible because the cell networks</w:t>
      </w:r>
      <w:r w:rsidRPr="002055E4">
        <w:rPr>
          <w:rFonts w:asciiTheme="majorBidi" w:hAnsiTheme="majorBidi" w:cstheme="majorBidi"/>
        </w:rPr>
        <w:t>,</w:t>
      </w:r>
      <w:r w:rsidR="00F7114F" w:rsidRPr="002055E4">
        <w:rPr>
          <w:rFonts w:asciiTheme="majorBidi" w:hAnsiTheme="majorBidi" w:cstheme="majorBidi"/>
        </w:rPr>
        <w:t xml:space="preserve"> controlled by Israel</w:t>
      </w:r>
      <w:r w:rsidRPr="002055E4">
        <w:rPr>
          <w:rFonts w:asciiTheme="majorBidi" w:hAnsiTheme="majorBidi" w:cstheme="majorBidi"/>
        </w:rPr>
        <w:t xml:space="preserve">is, </w:t>
      </w:r>
      <w:r w:rsidR="00F7114F" w:rsidRPr="002055E4">
        <w:rPr>
          <w:rFonts w:asciiTheme="majorBidi" w:hAnsiTheme="majorBidi" w:cstheme="majorBidi"/>
        </w:rPr>
        <w:t xml:space="preserve">are generally jammed. Even when they are momentarily open, because of a lack of electricity, </w:t>
      </w:r>
      <w:r w:rsidRPr="002055E4">
        <w:rPr>
          <w:rFonts w:asciiTheme="majorBidi" w:hAnsiTheme="majorBidi" w:cstheme="majorBidi"/>
        </w:rPr>
        <w:t xml:space="preserve">again controlled largely by Israel, </w:t>
      </w:r>
      <w:r w:rsidR="00F7114F" w:rsidRPr="002055E4">
        <w:rPr>
          <w:rFonts w:asciiTheme="majorBidi" w:hAnsiTheme="majorBidi" w:cstheme="majorBidi"/>
        </w:rPr>
        <w:t xml:space="preserve">phones are </w:t>
      </w:r>
      <w:r w:rsidR="00BE48CB" w:rsidRPr="002055E4">
        <w:rPr>
          <w:rFonts w:asciiTheme="majorBidi" w:hAnsiTheme="majorBidi" w:cstheme="majorBidi"/>
        </w:rPr>
        <w:t xml:space="preserve">often </w:t>
      </w:r>
      <w:r w:rsidR="00F7114F" w:rsidRPr="002055E4">
        <w:rPr>
          <w:rFonts w:asciiTheme="majorBidi" w:hAnsiTheme="majorBidi" w:cstheme="majorBidi"/>
        </w:rPr>
        <w:t xml:space="preserve">not charged and nonfunctional. The doctors could not proceed without consent since </w:t>
      </w:r>
      <w:r w:rsidR="00BE48CB" w:rsidRPr="002055E4">
        <w:rPr>
          <w:rFonts w:asciiTheme="majorBidi" w:hAnsiTheme="majorBidi" w:cstheme="majorBidi"/>
        </w:rPr>
        <w:t xml:space="preserve">death was not imminent therefore </w:t>
      </w:r>
      <w:r w:rsidR="006C43F5" w:rsidRPr="002055E4">
        <w:rPr>
          <w:rFonts w:asciiTheme="majorBidi" w:hAnsiTheme="majorBidi" w:cstheme="majorBidi"/>
        </w:rPr>
        <w:t>‘</w:t>
      </w:r>
      <w:r w:rsidR="00F7114F" w:rsidRPr="002055E4">
        <w:rPr>
          <w:rFonts w:asciiTheme="majorBidi" w:hAnsiTheme="majorBidi" w:cstheme="majorBidi"/>
        </w:rPr>
        <w:t>technically</w:t>
      </w:r>
      <w:r w:rsidR="006C43F5" w:rsidRPr="002055E4">
        <w:rPr>
          <w:rFonts w:asciiTheme="majorBidi" w:hAnsiTheme="majorBidi" w:cstheme="majorBidi"/>
        </w:rPr>
        <w:t>’</w:t>
      </w:r>
      <w:r w:rsidR="00F7114F" w:rsidRPr="002055E4">
        <w:rPr>
          <w:rFonts w:asciiTheme="majorBidi" w:hAnsiTheme="majorBidi" w:cstheme="majorBidi"/>
        </w:rPr>
        <w:t xml:space="preserve"> this was not a life threatening situation. But with every passing day, the chances of cure were diminishing. </w:t>
      </w:r>
      <w:r w:rsidR="009B319E" w:rsidRPr="002055E4">
        <w:rPr>
          <w:rFonts w:asciiTheme="majorBidi" w:hAnsiTheme="majorBidi" w:cstheme="majorBidi"/>
        </w:rPr>
        <w:t xml:space="preserve">While informed consent is a moral as well as a legal imperative, how does one exercise it in such adverse circumstances? </w:t>
      </w:r>
      <w:r w:rsidR="00A83184" w:rsidRPr="002055E4">
        <w:rPr>
          <w:rFonts w:asciiTheme="majorBidi" w:hAnsiTheme="majorBidi" w:cstheme="majorBidi"/>
        </w:rPr>
        <w:t xml:space="preserve">I was left wondering about </w:t>
      </w:r>
      <w:r w:rsidR="006E372E" w:rsidRPr="002055E4">
        <w:rPr>
          <w:rFonts w:asciiTheme="majorBidi" w:hAnsiTheme="majorBidi" w:cstheme="majorBidi"/>
        </w:rPr>
        <w:t xml:space="preserve">the moral standing of </w:t>
      </w:r>
      <w:r w:rsidR="00A83184" w:rsidRPr="002055E4">
        <w:rPr>
          <w:rFonts w:asciiTheme="majorBidi" w:hAnsiTheme="majorBidi" w:cstheme="majorBidi"/>
        </w:rPr>
        <w:t xml:space="preserve">the current construct of </w:t>
      </w:r>
      <w:r w:rsidR="006E372E" w:rsidRPr="002055E4">
        <w:rPr>
          <w:rFonts w:asciiTheme="majorBidi" w:hAnsiTheme="majorBidi" w:cstheme="majorBidi"/>
        </w:rPr>
        <w:t>informed consent in such a context</w:t>
      </w:r>
      <w:r w:rsidR="00A83184" w:rsidRPr="002055E4">
        <w:rPr>
          <w:rFonts w:asciiTheme="majorBidi" w:hAnsiTheme="majorBidi" w:cstheme="majorBidi"/>
        </w:rPr>
        <w:t>.</w:t>
      </w:r>
    </w:p>
    <w:p w:rsidR="00B02AB4" w:rsidRPr="002055E4" w:rsidRDefault="00B01DB1" w:rsidP="008244AF">
      <w:pPr>
        <w:jc w:val="both"/>
        <w:rPr>
          <w:rFonts w:asciiTheme="majorBidi" w:hAnsiTheme="majorBidi" w:cstheme="majorBidi"/>
        </w:rPr>
      </w:pPr>
      <w:r w:rsidRPr="002055E4">
        <w:rPr>
          <w:rFonts w:asciiTheme="majorBidi" w:hAnsiTheme="majorBidi" w:cstheme="majorBidi"/>
        </w:rPr>
        <w:t>Looking at the ground realities in such conflict zones, the gulf between what ‘is’ and the elusive ‘what ought to be’ has never been wider.</w:t>
      </w:r>
      <w:r w:rsidR="00CB0384" w:rsidRPr="002055E4">
        <w:rPr>
          <w:rFonts w:asciiTheme="majorBidi" w:hAnsiTheme="majorBidi" w:cstheme="majorBidi"/>
        </w:rPr>
        <w:t xml:space="preserve"> While bioethics is an academic discourse, </w:t>
      </w:r>
      <w:r w:rsidR="00A90E4C" w:rsidRPr="002055E4">
        <w:rPr>
          <w:rFonts w:asciiTheme="majorBidi" w:hAnsiTheme="majorBidi" w:cstheme="majorBidi"/>
        </w:rPr>
        <w:t>it risks being discarded into the bin of the irrelevant if it does not offer practical solutions to the challenges thrown up by the lived life. Campbell, while discussing ac</w:t>
      </w:r>
      <w:r w:rsidR="005C4560" w:rsidRPr="002055E4">
        <w:rPr>
          <w:rFonts w:asciiTheme="majorBidi" w:hAnsiTheme="majorBidi" w:cstheme="majorBidi"/>
        </w:rPr>
        <w:t xml:space="preserve">ademic bioethics and activism, </w:t>
      </w:r>
      <w:r w:rsidR="00A90E4C" w:rsidRPr="002055E4">
        <w:rPr>
          <w:rFonts w:asciiTheme="majorBidi" w:hAnsiTheme="majorBidi" w:cstheme="majorBidi"/>
        </w:rPr>
        <w:t>warns that “Bioethics is surely pointless if it shuns any contact with the real world and its moral complexities’</w:t>
      </w:r>
      <w:r w:rsidR="004A4810" w:rsidRPr="002055E4">
        <w:rPr>
          <w:rFonts w:asciiTheme="majorBidi" w:hAnsiTheme="majorBidi" w:cstheme="majorBidi"/>
        </w:rPr>
        <w:t xml:space="preserve"> (</w:t>
      </w:r>
      <w:r w:rsidR="00C8545A" w:rsidRPr="002055E4">
        <w:rPr>
          <w:rFonts w:asciiTheme="majorBidi" w:hAnsiTheme="majorBidi" w:cstheme="majorBidi"/>
        </w:rPr>
        <w:t>7</w:t>
      </w:r>
      <w:r w:rsidR="004A4810" w:rsidRPr="002055E4">
        <w:rPr>
          <w:rFonts w:asciiTheme="majorBidi" w:hAnsiTheme="majorBidi" w:cstheme="majorBidi"/>
        </w:rPr>
        <w:t>)</w:t>
      </w:r>
      <w:r w:rsidR="00A90E4C" w:rsidRPr="002055E4">
        <w:rPr>
          <w:rFonts w:asciiTheme="majorBidi" w:hAnsiTheme="majorBidi" w:cstheme="majorBidi"/>
        </w:rPr>
        <w:t>.</w:t>
      </w:r>
      <w:r w:rsidR="004A4810" w:rsidRPr="002055E4">
        <w:rPr>
          <w:rFonts w:asciiTheme="majorBidi" w:hAnsiTheme="majorBidi" w:cstheme="majorBidi"/>
        </w:rPr>
        <w:t xml:space="preserve"> </w:t>
      </w:r>
      <w:r w:rsidR="00270828" w:rsidRPr="002055E4">
        <w:rPr>
          <w:rFonts w:asciiTheme="majorBidi" w:hAnsiTheme="majorBidi" w:cstheme="majorBidi"/>
        </w:rPr>
        <w:t>Some of t</w:t>
      </w:r>
      <w:r w:rsidR="00AA5285" w:rsidRPr="002055E4">
        <w:rPr>
          <w:rFonts w:asciiTheme="majorBidi" w:hAnsiTheme="majorBidi" w:cstheme="majorBidi"/>
        </w:rPr>
        <w:t>he strongest critics of contemporary bioethics have spoken about its limitation in the context of the free world</w:t>
      </w:r>
      <w:r w:rsidR="004A4810" w:rsidRPr="002055E4">
        <w:rPr>
          <w:rFonts w:asciiTheme="majorBidi" w:hAnsiTheme="majorBidi" w:cstheme="majorBidi"/>
        </w:rPr>
        <w:t xml:space="preserve"> (</w:t>
      </w:r>
      <w:r w:rsidR="00C8545A" w:rsidRPr="002055E4">
        <w:rPr>
          <w:rFonts w:asciiTheme="majorBidi" w:hAnsiTheme="majorBidi" w:cstheme="majorBidi"/>
        </w:rPr>
        <w:t>8</w:t>
      </w:r>
      <w:r w:rsidR="004A4810" w:rsidRPr="002055E4">
        <w:rPr>
          <w:rFonts w:asciiTheme="majorBidi" w:hAnsiTheme="majorBidi" w:cstheme="majorBidi"/>
        </w:rPr>
        <w:t xml:space="preserve">, </w:t>
      </w:r>
      <w:r w:rsidR="00C8545A" w:rsidRPr="002055E4">
        <w:rPr>
          <w:rFonts w:asciiTheme="majorBidi" w:hAnsiTheme="majorBidi" w:cstheme="majorBidi"/>
        </w:rPr>
        <w:t>9</w:t>
      </w:r>
      <w:r w:rsidR="004A4810" w:rsidRPr="002055E4">
        <w:rPr>
          <w:rFonts w:asciiTheme="majorBidi" w:hAnsiTheme="majorBidi" w:cstheme="majorBidi"/>
        </w:rPr>
        <w:t>)</w:t>
      </w:r>
      <w:r w:rsidR="005C4560" w:rsidRPr="002055E4">
        <w:rPr>
          <w:rFonts w:asciiTheme="majorBidi" w:hAnsiTheme="majorBidi" w:cstheme="majorBidi"/>
        </w:rPr>
        <w:t>.</w:t>
      </w:r>
      <w:r w:rsidR="00AA5285" w:rsidRPr="002055E4">
        <w:rPr>
          <w:rFonts w:asciiTheme="majorBidi" w:hAnsiTheme="majorBidi" w:cstheme="majorBidi"/>
        </w:rPr>
        <w:t xml:space="preserve"> However, even </w:t>
      </w:r>
      <w:r w:rsidR="00B02AB4" w:rsidRPr="002055E4">
        <w:rPr>
          <w:rFonts w:asciiTheme="majorBidi" w:hAnsiTheme="majorBidi" w:cstheme="majorBidi"/>
        </w:rPr>
        <w:t>the most compelling</w:t>
      </w:r>
      <w:r w:rsidR="00DD5134" w:rsidRPr="002055E4">
        <w:rPr>
          <w:rFonts w:asciiTheme="majorBidi" w:hAnsiTheme="majorBidi" w:cstheme="majorBidi"/>
        </w:rPr>
        <w:t xml:space="preserve"> </w:t>
      </w:r>
      <w:r w:rsidR="00AA5285" w:rsidRPr="002055E4">
        <w:rPr>
          <w:rFonts w:asciiTheme="majorBidi" w:hAnsiTheme="majorBidi" w:cstheme="majorBidi"/>
        </w:rPr>
        <w:t xml:space="preserve">arguments </w:t>
      </w:r>
      <w:r w:rsidR="00B02AB4" w:rsidRPr="002055E4">
        <w:rPr>
          <w:rFonts w:asciiTheme="majorBidi" w:hAnsiTheme="majorBidi" w:cstheme="majorBidi"/>
        </w:rPr>
        <w:t xml:space="preserve">they make </w:t>
      </w:r>
      <w:r w:rsidR="00AA5285" w:rsidRPr="002055E4">
        <w:rPr>
          <w:rFonts w:asciiTheme="majorBidi" w:hAnsiTheme="majorBidi" w:cstheme="majorBidi"/>
        </w:rPr>
        <w:t xml:space="preserve">pale into insignificance when dealing with lived realities of prison like situations where a generation has been born, looking at the sea from afar but not being able to reach its shores.  </w:t>
      </w:r>
    </w:p>
    <w:p w:rsidR="00DD5134" w:rsidRPr="002055E4" w:rsidRDefault="008D1B12" w:rsidP="008244AF">
      <w:pPr>
        <w:jc w:val="both"/>
        <w:rPr>
          <w:rFonts w:asciiTheme="majorBidi" w:hAnsiTheme="majorBidi" w:cstheme="majorBidi"/>
        </w:rPr>
      </w:pPr>
      <w:r w:rsidRPr="002055E4">
        <w:rPr>
          <w:rFonts w:asciiTheme="majorBidi" w:hAnsiTheme="majorBidi" w:cstheme="majorBidi"/>
        </w:rPr>
        <w:t xml:space="preserve">As is traditional after such workshops, </w:t>
      </w:r>
      <w:r w:rsidR="00D97C07" w:rsidRPr="002055E4">
        <w:rPr>
          <w:rFonts w:asciiTheme="majorBidi" w:hAnsiTheme="majorBidi" w:cstheme="majorBidi"/>
        </w:rPr>
        <w:t xml:space="preserve">proceedings end on the upbeat note </w:t>
      </w:r>
      <w:r w:rsidR="003D6D0B" w:rsidRPr="002055E4">
        <w:rPr>
          <w:rFonts w:asciiTheme="majorBidi" w:hAnsiTheme="majorBidi" w:cstheme="majorBidi"/>
        </w:rPr>
        <w:t xml:space="preserve">with the recommendation of </w:t>
      </w:r>
      <w:r w:rsidR="009A0E04" w:rsidRPr="002055E4">
        <w:rPr>
          <w:rFonts w:asciiTheme="majorBidi" w:hAnsiTheme="majorBidi" w:cstheme="majorBidi"/>
        </w:rPr>
        <w:t xml:space="preserve">yet another set of </w:t>
      </w:r>
      <w:r w:rsidRPr="002055E4">
        <w:rPr>
          <w:rFonts w:asciiTheme="majorBidi" w:hAnsiTheme="majorBidi" w:cstheme="majorBidi"/>
        </w:rPr>
        <w:t xml:space="preserve">ethical guidelines, enforcing which will </w:t>
      </w:r>
      <w:r w:rsidR="00C8545A" w:rsidRPr="002055E4">
        <w:rPr>
          <w:rFonts w:asciiTheme="majorBidi" w:hAnsiTheme="majorBidi" w:cstheme="majorBidi"/>
        </w:rPr>
        <w:t xml:space="preserve">surely </w:t>
      </w:r>
      <w:r w:rsidRPr="002055E4">
        <w:rPr>
          <w:rFonts w:asciiTheme="majorBidi" w:hAnsiTheme="majorBidi" w:cstheme="majorBidi"/>
        </w:rPr>
        <w:t xml:space="preserve">make all the </w:t>
      </w:r>
      <w:r w:rsidR="00C8545A" w:rsidRPr="002055E4">
        <w:rPr>
          <w:rFonts w:asciiTheme="majorBidi" w:hAnsiTheme="majorBidi" w:cstheme="majorBidi"/>
        </w:rPr>
        <w:t>evil</w:t>
      </w:r>
      <w:r w:rsidRPr="002055E4">
        <w:rPr>
          <w:rFonts w:asciiTheme="majorBidi" w:hAnsiTheme="majorBidi" w:cstheme="majorBidi"/>
        </w:rPr>
        <w:t xml:space="preserve"> things go away. Ah, the </w:t>
      </w:r>
      <w:r w:rsidR="00A83184" w:rsidRPr="002055E4">
        <w:rPr>
          <w:rFonts w:asciiTheme="majorBidi" w:hAnsiTheme="majorBidi" w:cstheme="majorBidi"/>
        </w:rPr>
        <w:t>naivety</w:t>
      </w:r>
      <w:r w:rsidRPr="002055E4">
        <w:rPr>
          <w:rFonts w:asciiTheme="majorBidi" w:hAnsiTheme="majorBidi" w:cstheme="majorBidi"/>
        </w:rPr>
        <w:t>!</w:t>
      </w:r>
    </w:p>
    <w:p w:rsidR="002055E4" w:rsidRDefault="00C8545A" w:rsidP="003E1B11">
      <w:pPr>
        <w:jc w:val="both"/>
        <w:rPr>
          <w:rFonts w:asciiTheme="majorBidi" w:hAnsiTheme="majorBidi" w:cstheme="majorBidi"/>
        </w:rPr>
      </w:pPr>
      <w:r w:rsidRPr="002055E4">
        <w:rPr>
          <w:rFonts w:asciiTheme="majorBidi" w:hAnsiTheme="majorBidi" w:cstheme="majorBidi"/>
        </w:rPr>
        <w:t xml:space="preserve">In the context of the West </w:t>
      </w:r>
      <w:r w:rsidR="003E1B11">
        <w:rPr>
          <w:rFonts w:asciiTheme="majorBidi" w:hAnsiTheme="majorBidi" w:cstheme="majorBidi"/>
        </w:rPr>
        <w:t>B</w:t>
      </w:r>
      <w:r w:rsidRPr="002055E4">
        <w:rPr>
          <w:rFonts w:asciiTheme="majorBidi" w:hAnsiTheme="majorBidi" w:cstheme="majorBidi"/>
        </w:rPr>
        <w:t xml:space="preserve">ank and Gaza, bioethics looks like more like an esoteric philosophical exercise </w:t>
      </w:r>
      <w:r w:rsidR="003E1B11">
        <w:rPr>
          <w:rFonts w:asciiTheme="majorBidi" w:hAnsiTheme="majorBidi" w:cstheme="majorBidi"/>
        </w:rPr>
        <w:t xml:space="preserve">for academics sitting in comfortable </w:t>
      </w:r>
      <w:r w:rsidRPr="002055E4">
        <w:rPr>
          <w:rFonts w:asciiTheme="majorBidi" w:hAnsiTheme="majorBidi" w:cstheme="majorBidi"/>
        </w:rPr>
        <w:t xml:space="preserve">conference rooms in far way luxury hotels, rather than an instrument to protect the vulnerable. </w:t>
      </w:r>
    </w:p>
    <w:p w:rsidR="009F6E4F" w:rsidRPr="002055E4" w:rsidRDefault="00CB0384" w:rsidP="008244AF">
      <w:pPr>
        <w:jc w:val="both"/>
        <w:rPr>
          <w:rFonts w:asciiTheme="majorBidi" w:hAnsiTheme="majorBidi" w:cstheme="majorBidi"/>
        </w:rPr>
      </w:pPr>
      <w:r w:rsidRPr="002055E4">
        <w:rPr>
          <w:rFonts w:asciiTheme="majorBidi" w:hAnsiTheme="majorBidi" w:cstheme="majorBidi"/>
        </w:rPr>
        <w:t xml:space="preserve">The skepticism around the room </w:t>
      </w:r>
      <w:r w:rsidR="00211B7D" w:rsidRPr="002055E4">
        <w:rPr>
          <w:rFonts w:asciiTheme="majorBidi" w:hAnsiTheme="majorBidi" w:cstheme="majorBidi"/>
        </w:rPr>
        <w:t xml:space="preserve">regarding the </w:t>
      </w:r>
      <w:r w:rsidR="00486793" w:rsidRPr="002055E4">
        <w:rPr>
          <w:rFonts w:asciiTheme="majorBidi" w:hAnsiTheme="majorBidi" w:cstheme="majorBidi"/>
        </w:rPr>
        <w:t>self-serving</w:t>
      </w:r>
      <w:r w:rsidR="00211B7D" w:rsidRPr="002055E4">
        <w:rPr>
          <w:rFonts w:asciiTheme="majorBidi" w:hAnsiTheme="majorBidi" w:cstheme="majorBidi"/>
        </w:rPr>
        <w:t xml:space="preserve"> “parachute bioethicists” </w:t>
      </w:r>
      <w:r w:rsidRPr="002055E4">
        <w:rPr>
          <w:rFonts w:asciiTheme="majorBidi" w:hAnsiTheme="majorBidi" w:cstheme="majorBidi"/>
        </w:rPr>
        <w:t xml:space="preserve">was palpable. </w:t>
      </w:r>
    </w:p>
    <w:p w:rsidR="00461DBF" w:rsidRPr="002055E4" w:rsidRDefault="008C2DD4" w:rsidP="008244AF">
      <w:pPr>
        <w:spacing w:after="0"/>
        <w:rPr>
          <w:rFonts w:asciiTheme="majorBidi" w:hAnsiTheme="majorBidi" w:cstheme="majorBidi"/>
          <w:i/>
        </w:rPr>
      </w:pPr>
      <w:r w:rsidRPr="002055E4">
        <w:rPr>
          <w:rFonts w:asciiTheme="majorBidi" w:hAnsiTheme="majorBidi" w:cstheme="majorBidi"/>
          <w:i/>
        </w:rPr>
        <w:t>T</w:t>
      </w:r>
      <w:r w:rsidR="00461DBF" w:rsidRPr="002055E4">
        <w:rPr>
          <w:rFonts w:asciiTheme="majorBidi" w:hAnsiTheme="majorBidi" w:cstheme="majorBidi"/>
          <w:i/>
        </w:rPr>
        <w:t>um</w:t>
      </w:r>
      <w:r w:rsidRPr="002055E4">
        <w:rPr>
          <w:rFonts w:asciiTheme="majorBidi" w:hAnsiTheme="majorBidi" w:cstheme="majorBidi"/>
          <w:i/>
        </w:rPr>
        <w:t xml:space="preserve"> </w:t>
      </w:r>
      <w:proofErr w:type="spellStart"/>
      <w:r w:rsidR="00461DBF" w:rsidRPr="002055E4">
        <w:rPr>
          <w:rFonts w:asciiTheme="majorBidi" w:hAnsiTheme="majorBidi" w:cstheme="majorBidi"/>
          <w:i/>
        </w:rPr>
        <w:t>āsmāñ</w:t>
      </w:r>
      <w:proofErr w:type="spellEnd"/>
      <w:r w:rsidRPr="002055E4">
        <w:rPr>
          <w:rFonts w:asciiTheme="majorBidi" w:hAnsiTheme="majorBidi" w:cstheme="majorBidi"/>
          <w:i/>
        </w:rPr>
        <w:t xml:space="preserve"> </w:t>
      </w:r>
      <w:proofErr w:type="spellStart"/>
      <w:r w:rsidR="00461DBF" w:rsidRPr="002055E4">
        <w:rPr>
          <w:rFonts w:asciiTheme="majorBidi" w:hAnsiTheme="majorBidi" w:cstheme="majorBidi"/>
          <w:i/>
        </w:rPr>
        <w:t>kī</w:t>
      </w:r>
      <w:proofErr w:type="spellEnd"/>
      <w:r w:rsidRPr="002055E4">
        <w:rPr>
          <w:rFonts w:asciiTheme="majorBidi" w:hAnsiTheme="majorBidi" w:cstheme="majorBidi"/>
          <w:i/>
        </w:rPr>
        <w:t xml:space="preserve"> </w:t>
      </w:r>
      <w:proofErr w:type="spellStart"/>
      <w:r w:rsidR="00461DBF" w:rsidRPr="002055E4">
        <w:rPr>
          <w:rFonts w:asciiTheme="majorBidi" w:hAnsiTheme="majorBidi" w:cstheme="majorBidi"/>
          <w:i/>
        </w:rPr>
        <w:t>bulandī</w:t>
      </w:r>
      <w:proofErr w:type="spellEnd"/>
      <w:r w:rsidR="00461DBF" w:rsidRPr="002055E4">
        <w:rPr>
          <w:rFonts w:asciiTheme="majorBidi" w:hAnsiTheme="majorBidi" w:cstheme="majorBidi"/>
          <w:i/>
        </w:rPr>
        <w:t xml:space="preserve"> se </w:t>
      </w:r>
      <w:proofErr w:type="spellStart"/>
      <w:r w:rsidR="00461DBF" w:rsidRPr="002055E4">
        <w:rPr>
          <w:rFonts w:asciiTheme="majorBidi" w:hAnsiTheme="majorBidi" w:cstheme="majorBidi"/>
          <w:i/>
        </w:rPr>
        <w:t>jald</w:t>
      </w:r>
      <w:proofErr w:type="spellEnd"/>
      <w:r w:rsidRPr="002055E4">
        <w:rPr>
          <w:rFonts w:asciiTheme="majorBidi" w:hAnsiTheme="majorBidi" w:cstheme="majorBidi"/>
          <w:i/>
        </w:rPr>
        <w:t xml:space="preserve"> </w:t>
      </w:r>
      <w:proofErr w:type="spellStart"/>
      <w:r w:rsidR="00461DBF" w:rsidRPr="002055E4">
        <w:rPr>
          <w:rFonts w:asciiTheme="majorBidi" w:hAnsiTheme="majorBidi" w:cstheme="majorBidi"/>
          <w:i/>
        </w:rPr>
        <w:t>lauT</w:t>
      </w:r>
      <w:proofErr w:type="spellEnd"/>
      <w:r w:rsidRPr="002055E4">
        <w:rPr>
          <w:rFonts w:asciiTheme="majorBidi" w:hAnsiTheme="majorBidi" w:cstheme="majorBidi"/>
          <w:i/>
        </w:rPr>
        <w:t xml:space="preserve"> </w:t>
      </w:r>
      <w:proofErr w:type="spellStart"/>
      <w:r w:rsidR="00461DBF" w:rsidRPr="002055E4">
        <w:rPr>
          <w:rFonts w:asciiTheme="majorBidi" w:hAnsiTheme="majorBidi" w:cstheme="majorBidi"/>
          <w:i/>
        </w:rPr>
        <w:t>aanā</w:t>
      </w:r>
      <w:proofErr w:type="spellEnd"/>
      <w:r w:rsidR="00461DBF" w:rsidRPr="002055E4">
        <w:rPr>
          <w:rFonts w:asciiTheme="majorBidi" w:hAnsiTheme="majorBidi" w:cstheme="majorBidi"/>
          <w:i/>
        </w:rPr>
        <w:br/>
      </w:r>
      <w:proofErr w:type="spellStart"/>
      <w:r w:rsidR="00461DBF" w:rsidRPr="002055E4">
        <w:rPr>
          <w:rFonts w:asciiTheme="majorBidi" w:hAnsiTheme="majorBidi" w:cstheme="majorBidi"/>
          <w:i/>
        </w:rPr>
        <w:t>hameñ</w:t>
      </w:r>
      <w:proofErr w:type="spellEnd"/>
      <w:r w:rsidRPr="002055E4">
        <w:rPr>
          <w:rFonts w:asciiTheme="majorBidi" w:hAnsiTheme="majorBidi" w:cstheme="majorBidi"/>
          <w:i/>
        </w:rPr>
        <w:t xml:space="preserve"> </w:t>
      </w:r>
      <w:proofErr w:type="spellStart"/>
      <w:r w:rsidR="00461DBF" w:rsidRPr="002055E4">
        <w:rPr>
          <w:rFonts w:asciiTheme="majorBidi" w:hAnsiTheme="majorBidi" w:cstheme="majorBidi"/>
          <w:i/>
        </w:rPr>
        <w:t>zamīñ</w:t>
      </w:r>
      <w:proofErr w:type="spellEnd"/>
      <w:r w:rsidRPr="002055E4">
        <w:rPr>
          <w:rFonts w:asciiTheme="majorBidi" w:hAnsiTheme="majorBidi" w:cstheme="majorBidi"/>
          <w:i/>
        </w:rPr>
        <w:t xml:space="preserve"> </w:t>
      </w:r>
      <w:proofErr w:type="spellStart"/>
      <w:r w:rsidR="00461DBF" w:rsidRPr="002055E4">
        <w:rPr>
          <w:rFonts w:asciiTheme="majorBidi" w:hAnsiTheme="majorBidi" w:cstheme="majorBidi"/>
          <w:i/>
        </w:rPr>
        <w:t>ke</w:t>
      </w:r>
      <w:proofErr w:type="spellEnd"/>
      <w:r w:rsidRPr="002055E4">
        <w:rPr>
          <w:rFonts w:asciiTheme="majorBidi" w:hAnsiTheme="majorBidi" w:cstheme="majorBidi"/>
          <w:i/>
        </w:rPr>
        <w:t xml:space="preserve"> </w:t>
      </w:r>
      <w:r w:rsidR="00461DBF" w:rsidRPr="002055E4">
        <w:rPr>
          <w:rFonts w:asciiTheme="majorBidi" w:hAnsiTheme="majorBidi" w:cstheme="majorBidi"/>
          <w:i/>
        </w:rPr>
        <w:t>masā.il</w:t>
      </w:r>
      <w:r w:rsidRPr="002055E4">
        <w:rPr>
          <w:rStyle w:val="Hyperlink"/>
          <w:rFonts w:asciiTheme="majorBidi" w:hAnsiTheme="majorBidi" w:cstheme="majorBidi"/>
          <w:i/>
          <w:color w:val="auto"/>
          <w:u w:val="none"/>
        </w:rPr>
        <w:t xml:space="preserve"> </w:t>
      </w:r>
      <w:r w:rsidR="00461DBF" w:rsidRPr="002055E4">
        <w:rPr>
          <w:rFonts w:asciiTheme="majorBidi" w:hAnsiTheme="majorBidi" w:cstheme="majorBidi"/>
          <w:i/>
        </w:rPr>
        <w:t>pe</w:t>
      </w:r>
      <w:r w:rsidRPr="002055E4">
        <w:rPr>
          <w:rFonts w:asciiTheme="majorBidi" w:hAnsiTheme="majorBidi" w:cstheme="majorBidi"/>
          <w:i/>
        </w:rPr>
        <w:t xml:space="preserve"> </w:t>
      </w:r>
      <w:proofErr w:type="spellStart"/>
      <w:r w:rsidR="00461DBF" w:rsidRPr="002055E4">
        <w:rPr>
          <w:rFonts w:asciiTheme="majorBidi" w:hAnsiTheme="majorBidi" w:cstheme="majorBidi"/>
          <w:i/>
        </w:rPr>
        <w:t>baat</w:t>
      </w:r>
      <w:proofErr w:type="spellEnd"/>
      <w:r w:rsidRPr="002055E4">
        <w:rPr>
          <w:rFonts w:asciiTheme="majorBidi" w:hAnsiTheme="majorBidi" w:cstheme="majorBidi"/>
          <w:i/>
        </w:rPr>
        <w:t xml:space="preserve"> </w:t>
      </w:r>
      <w:proofErr w:type="spellStart"/>
      <w:r w:rsidR="00461DBF" w:rsidRPr="002055E4">
        <w:rPr>
          <w:rFonts w:asciiTheme="majorBidi" w:hAnsiTheme="majorBidi" w:cstheme="majorBidi"/>
          <w:i/>
        </w:rPr>
        <w:t>karnī</w:t>
      </w:r>
      <w:proofErr w:type="spellEnd"/>
      <w:r w:rsidRPr="002055E4">
        <w:rPr>
          <w:rFonts w:asciiTheme="majorBidi" w:hAnsiTheme="majorBidi" w:cstheme="majorBidi"/>
          <w:i/>
        </w:rPr>
        <w:t xml:space="preserve"> </w:t>
      </w:r>
      <w:r w:rsidR="00461DBF" w:rsidRPr="002055E4">
        <w:rPr>
          <w:rFonts w:asciiTheme="majorBidi" w:hAnsiTheme="majorBidi" w:cstheme="majorBidi"/>
          <w:i/>
        </w:rPr>
        <w:t>hai</w:t>
      </w:r>
    </w:p>
    <w:p w:rsidR="00461DBF" w:rsidRPr="002055E4" w:rsidRDefault="00461DBF" w:rsidP="008244AF">
      <w:pPr>
        <w:spacing w:after="0"/>
        <w:rPr>
          <w:rFonts w:asciiTheme="majorBidi" w:hAnsiTheme="majorBidi" w:cstheme="majorBidi"/>
        </w:rPr>
      </w:pPr>
    </w:p>
    <w:p w:rsidR="00461DBF" w:rsidRPr="002055E4" w:rsidRDefault="00461DBF" w:rsidP="008244AF">
      <w:pPr>
        <w:spacing w:after="0"/>
        <w:rPr>
          <w:rFonts w:asciiTheme="majorBidi" w:hAnsiTheme="majorBidi" w:cstheme="majorBidi"/>
          <w:i/>
        </w:rPr>
      </w:pPr>
      <w:r w:rsidRPr="002055E4">
        <w:rPr>
          <w:rFonts w:asciiTheme="majorBidi" w:hAnsiTheme="majorBidi" w:cstheme="majorBidi"/>
        </w:rPr>
        <w:t xml:space="preserve">Please </w:t>
      </w:r>
      <w:r w:rsidR="007F4E3F" w:rsidRPr="002055E4">
        <w:rPr>
          <w:rFonts w:asciiTheme="majorBidi" w:hAnsiTheme="majorBidi" w:cstheme="majorBidi"/>
        </w:rPr>
        <w:t xml:space="preserve">do </w:t>
      </w:r>
      <w:r w:rsidRPr="002055E4">
        <w:rPr>
          <w:rFonts w:asciiTheme="majorBidi" w:hAnsiTheme="majorBidi" w:cstheme="majorBidi"/>
        </w:rPr>
        <w:t>return soon from your flight in the skies</w:t>
      </w:r>
    </w:p>
    <w:p w:rsidR="00461DBF" w:rsidRPr="002055E4" w:rsidRDefault="00461DBF" w:rsidP="008244AF">
      <w:pPr>
        <w:spacing w:after="0"/>
        <w:jc w:val="both"/>
        <w:rPr>
          <w:rFonts w:asciiTheme="majorBidi" w:hAnsiTheme="majorBidi" w:cstheme="majorBidi"/>
        </w:rPr>
      </w:pPr>
      <w:r w:rsidRPr="002055E4">
        <w:rPr>
          <w:rFonts w:asciiTheme="majorBidi" w:hAnsiTheme="majorBidi" w:cstheme="majorBidi"/>
        </w:rPr>
        <w:t>We have to tackle the challenges on the ground</w:t>
      </w:r>
    </w:p>
    <w:p w:rsidR="00461DBF" w:rsidRPr="008C2DD4" w:rsidRDefault="00461DBF" w:rsidP="003E1B11">
      <w:pPr>
        <w:rPr>
          <w:sz w:val="18"/>
          <w:szCs w:val="18"/>
        </w:rPr>
      </w:pPr>
      <w:r w:rsidRPr="008C2DD4">
        <w:rPr>
          <w:sz w:val="18"/>
          <w:szCs w:val="18"/>
        </w:rPr>
        <w:t>Poet</w:t>
      </w:r>
      <w:r w:rsidR="008C2DD4">
        <w:rPr>
          <w:sz w:val="18"/>
          <w:szCs w:val="18"/>
        </w:rPr>
        <w:t>:</w:t>
      </w:r>
      <w:r w:rsidRPr="008C2DD4">
        <w:rPr>
          <w:sz w:val="18"/>
          <w:szCs w:val="18"/>
        </w:rPr>
        <w:t xml:space="preserve"> </w:t>
      </w:r>
      <w:proofErr w:type="spellStart"/>
      <w:r w:rsidRPr="008C2DD4">
        <w:rPr>
          <w:sz w:val="18"/>
          <w:szCs w:val="18"/>
        </w:rPr>
        <w:t>Shayar</w:t>
      </w:r>
      <w:proofErr w:type="spellEnd"/>
      <w:r w:rsidR="004A4810" w:rsidRPr="008C2DD4">
        <w:rPr>
          <w:sz w:val="18"/>
          <w:szCs w:val="18"/>
        </w:rPr>
        <w:t xml:space="preserve"> </w:t>
      </w:r>
      <w:r w:rsidRPr="008C2DD4">
        <w:rPr>
          <w:sz w:val="18"/>
          <w:szCs w:val="18"/>
        </w:rPr>
        <w:t>Jamali</w:t>
      </w:r>
      <w:r w:rsidR="003E1B11">
        <w:rPr>
          <w:sz w:val="18"/>
          <w:szCs w:val="18"/>
        </w:rPr>
        <w:t>, translation by this author</w:t>
      </w:r>
    </w:p>
    <w:p w:rsidR="00461DBF" w:rsidRDefault="00461DBF" w:rsidP="00F62015">
      <w:pPr>
        <w:spacing w:after="0"/>
        <w:jc w:val="both"/>
      </w:pPr>
    </w:p>
    <w:p w:rsidR="004A4810" w:rsidRPr="004A4810" w:rsidRDefault="004A4810" w:rsidP="00F62015">
      <w:pPr>
        <w:spacing w:after="0"/>
        <w:jc w:val="both"/>
        <w:rPr>
          <w:b/>
        </w:rPr>
      </w:pPr>
      <w:r w:rsidRPr="004A4810">
        <w:rPr>
          <w:b/>
        </w:rPr>
        <w:t>References:</w:t>
      </w:r>
    </w:p>
    <w:p w:rsidR="004A4810" w:rsidRPr="00BE504E" w:rsidRDefault="004A4810" w:rsidP="004A4810">
      <w:pPr>
        <w:pStyle w:val="EndnoteText"/>
        <w:numPr>
          <w:ilvl w:val="0"/>
          <w:numId w:val="1"/>
        </w:numPr>
        <w:jc w:val="both"/>
        <w:rPr>
          <w:rFonts w:asciiTheme="majorBidi" w:hAnsiTheme="majorBidi" w:cstheme="majorBidi"/>
          <w:sz w:val="24"/>
          <w:szCs w:val="24"/>
        </w:rPr>
      </w:pPr>
      <w:r w:rsidRPr="00BE504E">
        <w:rPr>
          <w:rFonts w:asciiTheme="majorBidi" w:hAnsiTheme="majorBidi" w:cstheme="majorBidi"/>
          <w:color w:val="2A2A2A"/>
          <w:sz w:val="24"/>
          <w:szCs w:val="24"/>
          <w:shd w:val="clear" w:color="auto" w:fill="FFFFFF"/>
        </w:rPr>
        <w:t>Campbell SP. Ethics of research in conflict environments. Journal of global security studies. 2017 Jan 1;2(1):89-101., </w:t>
      </w:r>
      <w:hyperlink r:id="rId8" w:history="1">
        <w:r w:rsidR="00CB7DEE" w:rsidRPr="00BE504E">
          <w:rPr>
            <w:rStyle w:val="Hyperlink"/>
            <w:rFonts w:asciiTheme="majorBidi" w:hAnsiTheme="majorBidi" w:cstheme="majorBidi"/>
            <w:sz w:val="24"/>
            <w:szCs w:val="24"/>
            <w:bdr w:val="none" w:sz="0" w:space="0" w:color="auto" w:frame="1"/>
            <w:shd w:val="clear" w:color="auto" w:fill="FFFFFF"/>
          </w:rPr>
          <w:t>https://doi.org/10.1093/jogss/ogw024</w:t>
        </w:r>
      </w:hyperlink>
    </w:p>
    <w:p w:rsidR="004A4810" w:rsidRPr="00BE504E" w:rsidRDefault="004A4810" w:rsidP="004A4810">
      <w:pPr>
        <w:pStyle w:val="EndnoteText"/>
        <w:jc w:val="both"/>
        <w:rPr>
          <w:rFonts w:asciiTheme="majorBidi" w:hAnsiTheme="majorBidi" w:cstheme="majorBidi"/>
          <w:sz w:val="24"/>
          <w:szCs w:val="24"/>
        </w:rPr>
      </w:pPr>
    </w:p>
    <w:p w:rsidR="004A4810" w:rsidRPr="00BE504E" w:rsidRDefault="004A4810" w:rsidP="004A4810">
      <w:pPr>
        <w:pStyle w:val="EndnoteText"/>
        <w:numPr>
          <w:ilvl w:val="0"/>
          <w:numId w:val="1"/>
        </w:numPr>
        <w:jc w:val="both"/>
        <w:rPr>
          <w:rFonts w:asciiTheme="majorBidi" w:hAnsiTheme="majorBidi" w:cstheme="majorBidi"/>
          <w:sz w:val="24"/>
          <w:szCs w:val="24"/>
        </w:rPr>
      </w:pPr>
      <w:r w:rsidRPr="00BE504E">
        <w:rPr>
          <w:rFonts w:asciiTheme="majorBidi" w:hAnsiTheme="majorBidi" w:cstheme="majorBidi"/>
          <w:color w:val="222222"/>
          <w:sz w:val="24"/>
          <w:szCs w:val="24"/>
          <w:shd w:val="clear" w:color="auto" w:fill="FFFFFF"/>
        </w:rPr>
        <w:t>Wood EJ. The ethical challenges of field research in conflict zones. Qualitative sociology. 2006 Sep 1;29(3):373-86.</w:t>
      </w:r>
    </w:p>
    <w:p w:rsidR="004A4810" w:rsidRPr="00BE504E" w:rsidRDefault="004A4810" w:rsidP="004A4810">
      <w:pPr>
        <w:pStyle w:val="EndnoteText"/>
        <w:jc w:val="both"/>
        <w:rPr>
          <w:rFonts w:asciiTheme="majorBidi" w:hAnsiTheme="majorBidi" w:cstheme="majorBidi"/>
          <w:sz w:val="24"/>
          <w:szCs w:val="24"/>
        </w:rPr>
      </w:pPr>
    </w:p>
    <w:p w:rsidR="003E1B11" w:rsidRPr="003E1B11" w:rsidRDefault="004A4810" w:rsidP="003E1B11">
      <w:pPr>
        <w:pStyle w:val="ListParagraph"/>
        <w:numPr>
          <w:ilvl w:val="0"/>
          <w:numId w:val="1"/>
        </w:numPr>
        <w:jc w:val="both"/>
      </w:pPr>
      <w:r w:rsidRPr="003E1B11">
        <w:rPr>
          <w:rFonts w:asciiTheme="majorBidi" w:hAnsiTheme="majorBidi" w:cstheme="majorBidi"/>
          <w:color w:val="222222"/>
          <w:shd w:val="clear" w:color="auto" w:fill="FFFFFF"/>
        </w:rPr>
        <w:t>Ford N, Mills EJ, Zachariah R, Upshur R. Ethics of conducting research in conflict settings. Conflict and health. 2009 Dec;3(1):7.</w:t>
      </w:r>
      <w:r w:rsidR="003E1B11" w:rsidRPr="003E1B11">
        <w:rPr>
          <w:rFonts w:asciiTheme="majorBidi" w:hAnsiTheme="majorBidi" w:cstheme="majorBidi"/>
          <w:color w:val="222222"/>
          <w:shd w:val="clear" w:color="auto" w:fill="FFFFFF"/>
        </w:rPr>
        <w:t xml:space="preserve"> </w:t>
      </w:r>
    </w:p>
    <w:p w:rsidR="003E1B11" w:rsidRDefault="003E1B11" w:rsidP="003E1B11">
      <w:pPr>
        <w:pStyle w:val="ListParagraph"/>
      </w:pPr>
    </w:p>
    <w:p w:rsidR="00C8545A" w:rsidRPr="003E1B11" w:rsidRDefault="005B2F19" w:rsidP="003E1B11">
      <w:pPr>
        <w:pStyle w:val="ListParagraph"/>
        <w:numPr>
          <w:ilvl w:val="0"/>
          <w:numId w:val="1"/>
        </w:numPr>
        <w:jc w:val="both"/>
      </w:pPr>
      <w:r w:rsidRPr="003E1B11">
        <w:t xml:space="preserve">OCHA U. The Humanitarian Impact of the West Bank Barrier on Palestinian </w:t>
      </w:r>
      <w:r w:rsidR="003E1B11" w:rsidRPr="003E1B11">
        <w:t>C</w:t>
      </w:r>
      <w:r w:rsidRPr="003E1B11">
        <w:t xml:space="preserve">ommunities: East Jerusalem. Factsheet, July 2013. </w:t>
      </w:r>
      <w:r w:rsidR="00C8545A" w:rsidRPr="003E1B11">
        <w:br/>
      </w:r>
    </w:p>
    <w:p w:rsidR="008561EC" w:rsidRPr="00BE504E" w:rsidRDefault="00294170" w:rsidP="008561EC">
      <w:pPr>
        <w:pStyle w:val="EndnoteText"/>
        <w:numPr>
          <w:ilvl w:val="0"/>
          <w:numId w:val="1"/>
        </w:numPr>
        <w:jc w:val="both"/>
        <w:rPr>
          <w:rFonts w:asciiTheme="majorBidi" w:hAnsiTheme="majorBidi" w:cstheme="majorBidi"/>
          <w:sz w:val="24"/>
          <w:szCs w:val="24"/>
        </w:rPr>
      </w:pPr>
      <w:proofErr w:type="spellStart"/>
      <w:r w:rsidRPr="00BE504E">
        <w:rPr>
          <w:sz w:val="24"/>
          <w:szCs w:val="24"/>
        </w:rPr>
        <w:t>AlKhaldi</w:t>
      </w:r>
      <w:proofErr w:type="spellEnd"/>
      <w:r w:rsidRPr="00BE504E">
        <w:rPr>
          <w:sz w:val="24"/>
          <w:szCs w:val="24"/>
        </w:rPr>
        <w:t xml:space="preserve"> M, </w:t>
      </w:r>
      <w:proofErr w:type="spellStart"/>
      <w:r w:rsidRPr="00BE504E">
        <w:rPr>
          <w:sz w:val="24"/>
          <w:szCs w:val="24"/>
        </w:rPr>
        <w:t>Alkaiyat</w:t>
      </w:r>
      <w:proofErr w:type="spellEnd"/>
      <w:r w:rsidRPr="00BE504E">
        <w:rPr>
          <w:sz w:val="24"/>
          <w:szCs w:val="24"/>
        </w:rPr>
        <w:t xml:space="preserve"> A, Abed Y, Pfeiffer C, </w:t>
      </w:r>
      <w:proofErr w:type="spellStart"/>
      <w:r w:rsidRPr="00BE504E">
        <w:rPr>
          <w:sz w:val="24"/>
          <w:szCs w:val="24"/>
        </w:rPr>
        <w:t>Halaseh</w:t>
      </w:r>
      <w:proofErr w:type="spellEnd"/>
      <w:r w:rsidRPr="00BE504E">
        <w:rPr>
          <w:sz w:val="24"/>
          <w:szCs w:val="24"/>
        </w:rPr>
        <w:t xml:space="preserve"> R, Salah R, </w:t>
      </w:r>
      <w:proofErr w:type="spellStart"/>
      <w:r w:rsidRPr="00BE504E">
        <w:rPr>
          <w:sz w:val="24"/>
          <w:szCs w:val="24"/>
        </w:rPr>
        <w:t>Idries</w:t>
      </w:r>
      <w:proofErr w:type="spellEnd"/>
      <w:r w:rsidRPr="00BE504E">
        <w:rPr>
          <w:sz w:val="24"/>
          <w:szCs w:val="24"/>
        </w:rPr>
        <w:t xml:space="preserve"> M, </w:t>
      </w:r>
      <w:proofErr w:type="spellStart"/>
      <w:r w:rsidRPr="00BE504E">
        <w:rPr>
          <w:sz w:val="24"/>
          <w:szCs w:val="24"/>
        </w:rPr>
        <w:t>Abueida</w:t>
      </w:r>
      <w:proofErr w:type="spellEnd"/>
      <w:r w:rsidRPr="00BE504E">
        <w:rPr>
          <w:sz w:val="24"/>
          <w:szCs w:val="24"/>
        </w:rPr>
        <w:t xml:space="preserve"> S, </w:t>
      </w:r>
      <w:proofErr w:type="spellStart"/>
      <w:r w:rsidRPr="00BE504E">
        <w:rPr>
          <w:sz w:val="24"/>
          <w:szCs w:val="24"/>
        </w:rPr>
        <w:t>Idries</w:t>
      </w:r>
      <w:proofErr w:type="spellEnd"/>
      <w:r w:rsidRPr="00BE504E">
        <w:rPr>
          <w:sz w:val="24"/>
          <w:szCs w:val="24"/>
        </w:rPr>
        <w:t xml:space="preserve"> I, </w:t>
      </w:r>
      <w:proofErr w:type="spellStart"/>
      <w:r w:rsidRPr="00BE504E">
        <w:rPr>
          <w:sz w:val="24"/>
          <w:szCs w:val="24"/>
        </w:rPr>
        <w:t>Jeries</w:t>
      </w:r>
      <w:proofErr w:type="spellEnd"/>
      <w:r w:rsidRPr="00BE504E">
        <w:rPr>
          <w:sz w:val="24"/>
          <w:szCs w:val="24"/>
        </w:rPr>
        <w:t xml:space="preserve"> I, </w:t>
      </w:r>
      <w:proofErr w:type="spellStart"/>
      <w:r w:rsidRPr="00BE504E">
        <w:rPr>
          <w:sz w:val="24"/>
          <w:szCs w:val="24"/>
        </w:rPr>
        <w:t>Meghari</w:t>
      </w:r>
      <w:proofErr w:type="spellEnd"/>
      <w:r w:rsidRPr="00BE504E">
        <w:rPr>
          <w:sz w:val="24"/>
          <w:szCs w:val="24"/>
        </w:rPr>
        <w:t xml:space="preserve"> H. The Palestinian health research system: who orchestrates the system, how and based on what? A qualitative assessment. Health research policy and systems. 2018 Dec;16(1):69.</w:t>
      </w:r>
    </w:p>
    <w:p w:rsidR="00BE504E" w:rsidRPr="00BE504E" w:rsidRDefault="00BE504E" w:rsidP="00BE504E">
      <w:pPr>
        <w:pStyle w:val="EndnoteText"/>
        <w:ind w:left="720"/>
        <w:jc w:val="both"/>
        <w:rPr>
          <w:rFonts w:asciiTheme="majorBidi" w:hAnsiTheme="majorBidi" w:cstheme="majorBidi"/>
          <w:sz w:val="24"/>
          <w:szCs w:val="24"/>
        </w:rPr>
      </w:pPr>
    </w:p>
    <w:p w:rsidR="00C8545A" w:rsidRPr="00BE504E" w:rsidRDefault="008561EC" w:rsidP="008561EC">
      <w:pPr>
        <w:pStyle w:val="EndnoteText"/>
        <w:numPr>
          <w:ilvl w:val="0"/>
          <w:numId w:val="1"/>
        </w:numPr>
        <w:jc w:val="both"/>
        <w:rPr>
          <w:rFonts w:asciiTheme="majorBidi" w:hAnsiTheme="majorBidi" w:cstheme="majorBidi"/>
          <w:sz w:val="24"/>
          <w:szCs w:val="24"/>
        </w:rPr>
      </w:pPr>
      <w:r w:rsidRPr="00BE504E">
        <w:rPr>
          <w:sz w:val="24"/>
          <w:szCs w:val="24"/>
        </w:rPr>
        <w:t>Palestine | Médecins Sans Frontières (MSF) International [Internet]. Médecins Sans Frontières (MSF) International. 2019 [cited 6 July 2019]. Available from: https://www.msf.org/international-activity-report-2017/palestine</w:t>
      </w:r>
    </w:p>
    <w:p w:rsidR="00BE504E" w:rsidRPr="00BE504E" w:rsidRDefault="00BE504E" w:rsidP="00BE504E">
      <w:pPr>
        <w:pStyle w:val="EndnoteText"/>
        <w:ind w:left="720"/>
        <w:jc w:val="both"/>
        <w:rPr>
          <w:rFonts w:asciiTheme="majorBidi" w:hAnsiTheme="majorBidi" w:cstheme="majorBidi"/>
          <w:sz w:val="24"/>
          <w:szCs w:val="24"/>
        </w:rPr>
      </w:pPr>
    </w:p>
    <w:p w:rsidR="004A4810" w:rsidRPr="00BE504E" w:rsidRDefault="004A4810" w:rsidP="004A4810">
      <w:pPr>
        <w:pStyle w:val="EndnoteText"/>
        <w:numPr>
          <w:ilvl w:val="0"/>
          <w:numId w:val="1"/>
        </w:numPr>
        <w:jc w:val="both"/>
        <w:rPr>
          <w:rFonts w:asciiTheme="majorBidi" w:hAnsiTheme="majorBidi" w:cstheme="majorBidi"/>
          <w:sz w:val="24"/>
          <w:szCs w:val="24"/>
        </w:rPr>
      </w:pPr>
      <w:r w:rsidRPr="00BE504E">
        <w:rPr>
          <w:rFonts w:asciiTheme="majorBidi" w:hAnsiTheme="majorBidi" w:cstheme="majorBidi"/>
          <w:sz w:val="24"/>
          <w:szCs w:val="24"/>
        </w:rPr>
        <w:t>Campbell, A. The 14</w:t>
      </w:r>
      <w:r w:rsidRPr="00BE504E">
        <w:rPr>
          <w:rFonts w:asciiTheme="majorBidi" w:hAnsiTheme="majorBidi" w:cstheme="majorBidi"/>
          <w:sz w:val="24"/>
          <w:szCs w:val="24"/>
          <w:vertAlign w:val="superscript"/>
        </w:rPr>
        <w:t>th</w:t>
      </w:r>
      <w:r w:rsidRPr="00BE504E">
        <w:rPr>
          <w:rFonts w:asciiTheme="majorBidi" w:hAnsiTheme="majorBidi" w:cstheme="majorBidi"/>
          <w:sz w:val="24"/>
          <w:szCs w:val="24"/>
        </w:rPr>
        <w:t xml:space="preserve"> World Congress of Bioethics: Some Personal Reflections. Indian Journal of Medical Ethics. 2019. Available from: </w:t>
      </w:r>
      <w:hyperlink r:id="rId9" w:history="1">
        <w:r w:rsidRPr="00BE504E">
          <w:rPr>
            <w:rStyle w:val="Hyperlink"/>
            <w:rFonts w:asciiTheme="majorBidi" w:hAnsiTheme="majorBidi" w:cstheme="majorBidi"/>
            <w:sz w:val="24"/>
            <w:szCs w:val="24"/>
          </w:rPr>
          <w:t>https://ijme.in/articles/the-14th-world-congress-of-bioethics-some-personal-reflections/?galley=html</w:t>
        </w:r>
      </w:hyperlink>
    </w:p>
    <w:p w:rsidR="004A4810" w:rsidRPr="00BE504E" w:rsidRDefault="004A4810" w:rsidP="004A4810">
      <w:pPr>
        <w:pStyle w:val="EndnoteText"/>
        <w:jc w:val="both"/>
        <w:rPr>
          <w:rFonts w:asciiTheme="majorBidi" w:hAnsiTheme="majorBidi" w:cstheme="majorBidi"/>
          <w:sz w:val="24"/>
          <w:szCs w:val="24"/>
        </w:rPr>
      </w:pPr>
    </w:p>
    <w:p w:rsidR="004A4810" w:rsidRPr="00BE504E" w:rsidRDefault="004A4810" w:rsidP="004A4810">
      <w:pPr>
        <w:pStyle w:val="EndnoteText"/>
        <w:numPr>
          <w:ilvl w:val="0"/>
          <w:numId w:val="1"/>
        </w:numPr>
        <w:jc w:val="both"/>
        <w:rPr>
          <w:rFonts w:asciiTheme="majorBidi" w:hAnsiTheme="majorBidi" w:cstheme="majorBidi"/>
          <w:sz w:val="24"/>
          <w:szCs w:val="24"/>
        </w:rPr>
      </w:pPr>
      <w:r w:rsidRPr="00BE504E">
        <w:rPr>
          <w:rFonts w:asciiTheme="majorBidi" w:hAnsiTheme="majorBidi" w:cstheme="majorBidi"/>
          <w:color w:val="000000"/>
          <w:sz w:val="24"/>
          <w:szCs w:val="24"/>
          <w:shd w:val="clear" w:color="auto" w:fill="FFFFFF"/>
        </w:rPr>
        <w:t>Sterling B. Steven Pinker complaining about bioethics [Internet]. WIRED. 2019 [cited 29 May 2019]. Available from: https://www.wired.com/beyond-the-beyond/2016/08/steven-pinker-complaining-bioethics/</w:t>
      </w:r>
    </w:p>
    <w:p w:rsidR="004A4810" w:rsidRPr="00BE504E" w:rsidRDefault="004A4810" w:rsidP="004A4810">
      <w:pPr>
        <w:pStyle w:val="EndnoteText"/>
        <w:jc w:val="both"/>
        <w:rPr>
          <w:rFonts w:asciiTheme="majorBidi" w:hAnsiTheme="majorBidi" w:cstheme="majorBidi"/>
          <w:sz w:val="24"/>
          <w:szCs w:val="24"/>
        </w:rPr>
      </w:pPr>
    </w:p>
    <w:p w:rsidR="004A4810" w:rsidRPr="00BE504E" w:rsidRDefault="004A4810" w:rsidP="003E1B11">
      <w:pPr>
        <w:pStyle w:val="EndnoteText"/>
        <w:numPr>
          <w:ilvl w:val="0"/>
          <w:numId w:val="1"/>
        </w:numPr>
        <w:jc w:val="both"/>
        <w:rPr>
          <w:sz w:val="24"/>
          <w:szCs w:val="24"/>
        </w:rPr>
      </w:pPr>
      <w:r w:rsidRPr="00BE504E">
        <w:rPr>
          <w:rFonts w:asciiTheme="majorBidi" w:hAnsiTheme="majorBidi" w:cstheme="majorBidi"/>
          <w:color w:val="222222"/>
          <w:sz w:val="24"/>
          <w:szCs w:val="24"/>
          <w:shd w:val="clear" w:color="auto" w:fill="FFFFFF"/>
        </w:rPr>
        <w:t xml:space="preserve">Koch T. Thieves of virtue: when bioethics stole medicine. </w:t>
      </w:r>
      <w:r w:rsidR="003E1B11">
        <w:rPr>
          <w:rFonts w:asciiTheme="majorBidi" w:hAnsiTheme="majorBidi" w:cstheme="majorBidi"/>
          <w:color w:val="222222"/>
          <w:sz w:val="24"/>
          <w:szCs w:val="24"/>
          <w:shd w:val="clear" w:color="auto" w:fill="FFFFFF"/>
        </w:rPr>
        <w:t>MIT</w:t>
      </w:r>
      <w:r w:rsidRPr="00BE504E">
        <w:rPr>
          <w:rFonts w:asciiTheme="majorBidi" w:hAnsiTheme="majorBidi" w:cstheme="majorBidi"/>
          <w:color w:val="222222"/>
          <w:sz w:val="24"/>
          <w:szCs w:val="24"/>
          <w:shd w:val="clear" w:color="auto" w:fill="FFFFFF"/>
        </w:rPr>
        <w:t xml:space="preserve"> Press; 2012 Sep 7.</w:t>
      </w:r>
    </w:p>
    <w:p w:rsidR="004A4810" w:rsidRDefault="004A4810" w:rsidP="00F62015">
      <w:pPr>
        <w:spacing w:after="0"/>
        <w:jc w:val="both"/>
      </w:pPr>
    </w:p>
    <w:sectPr w:rsidR="004A4810" w:rsidSect="008118F8">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5EB8" w:rsidRDefault="00285EB8" w:rsidP="00AA5285">
      <w:pPr>
        <w:spacing w:after="0" w:line="240" w:lineRule="auto"/>
      </w:pPr>
      <w:r>
        <w:separator/>
      </w:r>
    </w:p>
  </w:endnote>
  <w:endnote w:type="continuationSeparator" w:id="0">
    <w:p w:rsidR="00285EB8" w:rsidRDefault="00285EB8" w:rsidP="00AA5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5EB8" w:rsidRDefault="00285EB8" w:rsidP="00AA5285">
      <w:pPr>
        <w:spacing w:after="0" w:line="240" w:lineRule="auto"/>
      </w:pPr>
      <w:r>
        <w:separator/>
      </w:r>
    </w:p>
  </w:footnote>
  <w:footnote w:type="continuationSeparator" w:id="0">
    <w:p w:rsidR="00285EB8" w:rsidRDefault="00285EB8" w:rsidP="00AA52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C420F0"/>
    <w:multiLevelType w:val="hybridMultilevel"/>
    <w:tmpl w:val="9CDC1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viewer">
    <w15:presenceInfo w15:providerId="None" w15:userId="Review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048"/>
    <w:rsid w:val="00043C6A"/>
    <w:rsid w:val="000638BC"/>
    <w:rsid w:val="00064619"/>
    <w:rsid w:val="00067BAB"/>
    <w:rsid w:val="00073805"/>
    <w:rsid w:val="000D06F6"/>
    <w:rsid w:val="000D1504"/>
    <w:rsid w:val="000E32E7"/>
    <w:rsid w:val="00102FC6"/>
    <w:rsid w:val="00140993"/>
    <w:rsid w:val="00146FCF"/>
    <w:rsid w:val="00154F18"/>
    <w:rsid w:val="00184F7A"/>
    <w:rsid w:val="001D69F3"/>
    <w:rsid w:val="001E0E41"/>
    <w:rsid w:val="00202271"/>
    <w:rsid w:val="002055E4"/>
    <w:rsid w:val="00207495"/>
    <w:rsid w:val="00211B7D"/>
    <w:rsid w:val="002137CB"/>
    <w:rsid w:val="00227F1C"/>
    <w:rsid w:val="002339E5"/>
    <w:rsid w:val="00233EA3"/>
    <w:rsid w:val="00234E5F"/>
    <w:rsid w:val="002465F2"/>
    <w:rsid w:val="00270828"/>
    <w:rsid w:val="00271958"/>
    <w:rsid w:val="00285EB8"/>
    <w:rsid w:val="00294170"/>
    <w:rsid w:val="002B7A6E"/>
    <w:rsid w:val="003066DF"/>
    <w:rsid w:val="00307EEF"/>
    <w:rsid w:val="00311492"/>
    <w:rsid w:val="003346E1"/>
    <w:rsid w:val="003361E2"/>
    <w:rsid w:val="003366FB"/>
    <w:rsid w:val="00387F62"/>
    <w:rsid w:val="003A4EBD"/>
    <w:rsid w:val="003C282B"/>
    <w:rsid w:val="003D6D0B"/>
    <w:rsid w:val="003E1B11"/>
    <w:rsid w:val="003F1E86"/>
    <w:rsid w:val="004030E3"/>
    <w:rsid w:val="00415828"/>
    <w:rsid w:val="00416FBD"/>
    <w:rsid w:val="004454A2"/>
    <w:rsid w:val="00461DBF"/>
    <w:rsid w:val="004673D8"/>
    <w:rsid w:val="00486793"/>
    <w:rsid w:val="00486E34"/>
    <w:rsid w:val="004A2994"/>
    <w:rsid w:val="004A4810"/>
    <w:rsid w:val="004E1836"/>
    <w:rsid w:val="004E4801"/>
    <w:rsid w:val="00504622"/>
    <w:rsid w:val="0051607B"/>
    <w:rsid w:val="0053550B"/>
    <w:rsid w:val="0054069C"/>
    <w:rsid w:val="005521DA"/>
    <w:rsid w:val="00556711"/>
    <w:rsid w:val="00597019"/>
    <w:rsid w:val="005A017E"/>
    <w:rsid w:val="005A02CB"/>
    <w:rsid w:val="005A1172"/>
    <w:rsid w:val="005B1048"/>
    <w:rsid w:val="005B2F19"/>
    <w:rsid w:val="005C04FB"/>
    <w:rsid w:val="005C4560"/>
    <w:rsid w:val="005D0B77"/>
    <w:rsid w:val="005D255E"/>
    <w:rsid w:val="005D2A1D"/>
    <w:rsid w:val="005D7270"/>
    <w:rsid w:val="006259BB"/>
    <w:rsid w:val="00662F08"/>
    <w:rsid w:val="00664671"/>
    <w:rsid w:val="00682557"/>
    <w:rsid w:val="00682F56"/>
    <w:rsid w:val="006B016F"/>
    <w:rsid w:val="006C43F5"/>
    <w:rsid w:val="006C4C01"/>
    <w:rsid w:val="006E1601"/>
    <w:rsid w:val="006E372E"/>
    <w:rsid w:val="006E4FBF"/>
    <w:rsid w:val="007343A7"/>
    <w:rsid w:val="007774C5"/>
    <w:rsid w:val="00781E80"/>
    <w:rsid w:val="007C29CF"/>
    <w:rsid w:val="007C5DEE"/>
    <w:rsid w:val="007F4E3F"/>
    <w:rsid w:val="00807490"/>
    <w:rsid w:val="008118F8"/>
    <w:rsid w:val="00814A90"/>
    <w:rsid w:val="008163B2"/>
    <w:rsid w:val="008244AF"/>
    <w:rsid w:val="00827454"/>
    <w:rsid w:val="008561EC"/>
    <w:rsid w:val="008632D7"/>
    <w:rsid w:val="00885270"/>
    <w:rsid w:val="008C2DD4"/>
    <w:rsid w:val="008C42DE"/>
    <w:rsid w:val="008D1B12"/>
    <w:rsid w:val="00930148"/>
    <w:rsid w:val="0093400D"/>
    <w:rsid w:val="00940907"/>
    <w:rsid w:val="00943294"/>
    <w:rsid w:val="009516C3"/>
    <w:rsid w:val="00960171"/>
    <w:rsid w:val="00974DC4"/>
    <w:rsid w:val="009A0E04"/>
    <w:rsid w:val="009A4442"/>
    <w:rsid w:val="009B319E"/>
    <w:rsid w:val="009B6027"/>
    <w:rsid w:val="009C01A2"/>
    <w:rsid w:val="009D1C5B"/>
    <w:rsid w:val="009D463D"/>
    <w:rsid w:val="009E2080"/>
    <w:rsid w:val="009E4BAE"/>
    <w:rsid w:val="009F1F6A"/>
    <w:rsid w:val="009F6E4F"/>
    <w:rsid w:val="00A03B5F"/>
    <w:rsid w:val="00A34022"/>
    <w:rsid w:val="00A83184"/>
    <w:rsid w:val="00A90E4C"/>
    <w:rsid w:val="00AA5285"/>
    <w:rsid w:val="00AD322F"/>
    <w:rsid w:val="00AE07FA"/>
    <w:rsid w:val="00AE5B7A"/>
    <w:rsid w:val="00B015F0"/>
    <w:rsid w:val="00B01DB1"/>
    <w:rsid w:val="00B02AB4"/>
    <w:rsid w:val="00B1242B"/>
    <w:rsid w:val="00B16021"/>
    <w:rsid w:val="00B1645E"/>
    <w:rsid w:val="00B47A05"/>
    <w:rsid w:val="00B61FBF"/>
    <w:rsid w:val="00B830A9"/>
    <w:rsid w:val="00B87927"/>
    <w:rsid w:val="00B95BD4"/>
    <w:rsid w:val="00BC6FDD"/>
    <w:rsid w:val="00BE48CB"/>
    <w:rsid w:val="00BE504E"/>
    <w:rsid w:val="00C04029"/>
    <w:rsid w:val="00C05FA3"/>
    <w:rsid w:val="00C44C11"/>
    <w:rsid w:val="00C53DB1"/>
    <w:rsid w:val="00C8545A"/>
    <w:rsid w:val="00C95CC6"/>
    <w:rsid w:val="00CA3EFB"/>
    <w:rsid w:val="00CB0384"/>
    <w:rsid w:val="00CB1785"/>
    <w:rsid w:val="00CB7DEE"/>
    <w:rsid w:val="00CD0E8B"/>
    <w:rsid w:val="00D53B85"/>
    <w:rsid w:val="00D55832"/>
    <w:rsid w:val="00D90F27"/>
    <w:rsid w:val="00D939A7"/>
    <w:rsid w:val="00D9407E"/>
    <w:rsid w:val="00D97C07"/>
    <w:rsid w:val="00DC4673"/>
    <w:rsid w:val="00DD5134"/>
    <w:rsid w:val="00DE3624"/>
    <w:rsid w:val="00DF4D4C"/>
    <w:rsid w:val="00E2582E"/>
    <w:rsid w:val="00E371BD"/>
    <w:rsid w:val="00E57364"/>
    <w:rsid w:val="00E652EE"/>
    <w:rsid w:val="00E94579"/>
    <w:rsid w:val="00F07DC4"/>
    <w:rsid w:val="00F24B04"/>
    <w:rsid w:val="00F25576"/>
    <w:rsid w:val="00F277D1"/>
    <w:rsid w:val="00F455B8"/>
    <w:rsid w:val="00F618E0"/>
    <w:rsid w:val="00F62015"/>
    <w:rsid w:val="00F7114F"/>
    <w:rsid w:val="00FA1268"/>
    <w:rsid w:val="00FB1C1C"/>
    <w:rsid w:val="00FD0B7B"/>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525C7"/>
  <w15:docId w15:val="{F54EE186-F1AF-4B17-A290-4EEA8E41A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8F8"/>
  </w:style>
  <w:style w:type="paragraph" w:styleId="Heading3">
    <w:name w:val="heading 3"/>
    <w:basedOn w:val="Normal"/>
    <w:link w:val="Heading3Char"/>
    <w:uiPriority w:val="9"/>
    <w:qFormat/>
    <w:rsid w:val="00CB7DEE"/>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64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645E"/>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6C43F5"/>
    <w:rPr>
      <w:sz w:val="16"/>
      <w:szCs w:val="16"/>
    </w:rPr>
  </w:style>
  <w:style w:type="paragraph" w:styleId="CommentText">
    <w:name w:val="annotation text"/>
    <w:basedOn w:val="Normal"/>
    <w:link w:val="CommentTextChar"/>
    <w:uiPriority w:val="99"/>
    <w:semiHidden/>
    <w:unhideWhenUsed/>
    <w:rsid w:val="006C43F5"/>
    <w:pPr>
      <w:spacing w:line="240" w:lineRule="auto"/>
    </w:pPr>
    <w:rPr>
      <w:sz w:val="20"/>
      <w:szCs w:val="20"/>
    </w:rPr>
  </w:style>
  <w:style w:type="character" w:customStyle="1" w:styleId="CommentTextChar">
    <w:name w:val="Comment Text Char"/>
    <w:basedOn w:val="DefaultParagraphFont"/>
    <w:link w:val="CommentText"/>
    <w:uiPriority w:val="99"/>
    <w:semiHidden/>
    <w:rsid w:val="006C43F5"/>
    <w:rPr>
      <w:sz w:val="20"/>
      <w:szCs w:val="20"/>
    </w:rPr>
  </w:style>
  <w:style w:type="paragraph" w:styleId="CommentSubject">
    <w:name w:val="annotation subject"/>
    <w:basedOn w:val="CommentText"/>
    <w:next w:val="CommentText"/>
    <w:link w:val="CommentSubjectChar"/>
    <w:uiPriority w:val="99"/>
    <w:semiHidden/>
    <w:unhideWhenUsed/>
    <w:rsid w:val="006C43F5"/>
    <w:rPr>
      <w:b/>
      <w:bCs/>
    </w:rPr>
  </w:style>
  <w:style w:type="character" w:customStyle="1" w:styleId="CommentSubjectChar">
    <w:name w:val="Comment Subject Char"/>
    <w:basedOn w:val="CommentTextChar"/>
    <w:link w:val="CommentSubject"/>
    <w:uiPriority w:val="99"/>
    <w:semiHidden/>
    <w:rsid w:val="006C43F5"/>
    <w:rPr>
      <w:b/>
      <w:bCs/>
      <w:sz w:val="20"/>
      <w:szCs w:val="20"/>
    </w:rPr>
  </w:style>
  <w:style w:type="paragraph" w:styleId="BalloonText">
    <w:name w:val="Balloon Text"/>
    <w:basedOn w:val="Normal"/>
    <w:link w:val="BalloonTextChar"/>
    <w:uiPriority w:val="99"/>
    <w:semiHidden/>
    <w:unhideWhenUsed/>
    <w:rsid w:val="006C43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43F5"/>
    <w:rPr>
      <w:rFonts w:ascii="Segoe UI" w:hAnsi="Segoe UI" w:cs="Segoe UI"/>
      <w:sz w:val="18"/>
      <w:szCs w:val="18"/>
    </w:rPr>
  </w:style>
  <w:style w:type="paragraph" w:styleId="EndnoteText">
    <w:name w:val="endnote text"/>
    <w:basedOn w:val="Normal"/>
    <w:link w:val="EndnoteTextChar"/>
    <w:uiPriority w:val="99"/>
    <w:unhideWhenUsed/>
    <w:rsid w:val="00AA5285"/>
    <w:pPr>
      <w:spacing w:after="0" w:line="240" w:lineRule="auto"/>
    </w:pPr>
    <w:rPr>
      <w:sz w:val="20"/>
      <w:szCs w:val="20"/>
    </w:rPr>
  </w:style>
  <w:style w:type="character" w:customStyle="1" w:styleId="EndnoteTextChar">
    <w:name w:val="Endnote Text Char"/>
    <w:basedOn w:val="DefaultParagraphFont"/>
    <w:link w:val="EndnoteText"/>
    <w:uiPriority w:val="99"/>
    <w:rsid w:val="00AA5285"/>
    <w:rPr>
      <w:sz w:val="20"/>
      <w:szCs w:val="20"/>
    </w:rPr>
  </w:style>
  <w:style w:type="character" w:styleId="EndnoteReference">
    <w:name w:val="endnote reference"/>
    <w:basedOn w:val="DefaultParagraphFont"/>
    <w:uiPriority w:val="99"/>
    <w:semiHidden/>
    <w:unhideWhenUsed/>
    <w:rsid w:val="00AA5285"/>
    <w:rPr>
      <w:vertAlign w:val="superscript"/>
    </w:rPr>
  </w:style>
  <w:style w:type="character" w:styleId="Strong">
    <w:name w:val="Strong"/>
    <w:basedOn w:val="DefaultParagraphFont"/>
    <w:uiPriority w:val="22"/>
    <w:qFormat/>
    <w:rsid w:val="00AA5285"/>
    <w:rPr>
      <w:b/>
      <w:bCs/>
    </w:rPr>
  </w:style>
  <w:style w:type="character" w:styleId="Emphasis">
    <w:name w:val="Emphasis"/>
    <w:basedOn w:val="DefaultParagraphFont"/>
    <w:uiPriority w:val="20"/>
    <w:qFormat/>
    <w:rsid w:val="004454A2"/>
    <w:rPr>
      <w:i/>
      <w:iCs/>
    </w:rPr>
  </w:style>
  <w:style w:type="character" w:styleId="Hyperlink">
    <w:name w:val="Hyperlink"/>
    <w:basedOn w:val="DefaultParagraphFont"/>
    <w:uiPriority w:val="99"/>
    <w:unhideWhenUsed/>
    <w:rsid w:val="004454A2"/>
    <w:rPr>
      <w:color w:val="0000FF"/>
      <w:u w:val="single"/>
    </w:rPr>
  </w:style>
  <w:style w:type="character" w:styleId="FollowedHyperlink">
    <w:name w:val="FollowedHyperlink"/>
    <w:basedOn w:val="DefaultParagraphFont"/>
    <w:uiPriority w:val="99"/>
    <w:semiHidden/>
    <w:unhideWhenUsed/>
    <w:rsid w:val="005C4560"/>
    <w:rPr>
      <w:color w:val="800080" w:themeColor="followedHyperlink"/>
      <w:u w:val="single"/>
    </w:rPr>
  </w:style>
  <w:style w:type="paragraph" w:styleId="ListParagraph">
    <w:name w:val="List Paragraph"/>
    <w:basedOn w:val="Normal"/>
    <w:uiPriority w:val="34"/>
    <w:qFormat/>
    <w:rsid w:val="004A4810"/>
    <w:pPr>
      <w:ind w:left="720"/>
      <w:contextualSpacing/>
    </w:pPr>
  </w:style>
  <w:style w:type="character" w:customStyle="1" w:styleId="Heading3Char">
    <w:name w:val="Heading 3 Char"/>
    <w:basedOn w:val="DefaultParagraphFont"/>
    <w:link w:val="Heading3"/>
    <w:uiPriority w:val="9"/>
    <w:rsid w:val="00CB7DEE"/>
    <w:rPr>
      <w:rFonts w:eastAsia="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7578909">
      <w:bodyDiv w:val="1"/>
      <w:marLeft w:val="0"/>
      <w:marRight w:val="0"/>
      <w:marTop w:val="0"/>
      <w:marBottom w:val="0"/>
      <w:divBdr>
        <w:top w:val="none" w:sz="0" w:space="0" w:color="auto"/>
        <w:left w:val="none" w:sz="0" w:space="0" w:color="auto"/>
        <w:bottom w:val="none" w:sz="0" w:space="0" w:color="auto"/>
        <w:right w:val="none" w:sz="0" w:space="0" w:color="auto"/>
      </w:divBdr>
    </w:div>
    <w:div w:id="2015837131">
      <w:bodyDiv w:val="1"/>
      <w:marLeft w:val="0"/>
      <w:marRight w:val="0"/>
      <w:marTop w:val="0"/>
      <w:marBottom w:val="0"/>
      <w:divBdr>
        <w:top w:val="none" w:sz="0" w:space="0" w:color="auto"/>
        <w:left w:val="none" w:sz="0" w:space="0" w:color="auto"/>
        <w:bottom w:val="none" w:sz="0" w:space="0" w:color="auto"/>
        <w:right w:val="none" w:sz="0" w:space="0" w:color="auto"/>
      </w:divBdr>
    </w:div>
    <w:div w:id="2070030449">
      <w:bodyDiv w:val="1"/>
      <w:marLeft w:val="0"/>
      <w:marRight w:val="0"/>
      <w:marTop w:val="0"/>
      <w:marBottom w:val="0"/>
      <w:divBdr>
        <w:top w:val="none" w:sz="0" w:space="0" w:color="auto"/>
        <w:left w:val="none" w:sz="0" w:space="0" w:color="auto"/>
        <w:bottom w:val="none" w:sz="0" w:space="0" w:color="auto"/>
        <w:right w:val="none" w:sz="0" w:space="0" w:color="auto"/>
      </w:divBdr>
      <w:divsChild>
        <w:div w:id="225147879">
          <w:marLeft w:val="0"/>
          <w:marRight w:val="0"/>
          <w:marTop w:val="0"/>
          <w:marBottom w:val="0"/>
          <w:divBdr>
            <w:top w:val="none" w:sz="0" w:space="0" w:color="auto"/>
            <w:left w:val="none" w:sz="0" w:space="0" w:color="auto"/>
            <w:bottom w:val="none" w:sz="0" w:space="0" w:color="auto"/>
            <w:right w:val="none" w:sz="0" w:space="0" w:color="auto"/>
          </w:divBdr>
        </w:div>
        <w:div w:id="121727942">
          <w:marLeft w:val="0"/>
          <w:marRight w:val="0"/>
          <w:marTop w:val="0"/>
          <w:marBottom w:val="0"/>
          <w:divBdr>
            <w:top w:val="none" w:sz="0" w:space="0" w:color="auto"/>
            <w:left w:val="none" w:sz="0" w:space="0" w:color="auto"/>
            <w:bottom w:val="none" w:sz="0" w:space="0" w:color="auto"/>
            <w:right w:val="none" w:sz="0" w:space="0" w:color="auto"/>
          </w:divBdr>
        </w:div>
        <w:div w:id="1121026017">
          <w:marLeft w:val="0"/>
          <w:marRight w:val="0"/>
          <w:marTop w:val="0"/>
          <w:marBottom w:val="0"/>
          <w:divBdr>
            <w:top w:val="none" w:sz="0" w:space="0" w:color="auto"/>
            <w:left w:val="none" w:sz="0" w:space="0" w:color="auto"/>
            <w:bottom w:val="none" w:sz="0" w:space="0" w:color="auto"/>
            <w:right w:val="none" w:sz="0" w:space="0" w:color="auto"/>
          </w:divBdr>
        </w:div>
        <w:div w:id="35012926">
          <w:marLeft w:val="0"/>
          <w:marRight w:val="0"/>
          <w:marTop w:val="0"/>
          <w:marBottom w:val="0"/>
          <w:divBdr>
            <w:top w:val="none" w:sz="0" w:space="0" w:color="auto"/>
            <w:left w:val="none" w:sz="0" w:space="0" w:color="auto"/>
            <w:bottom w:val="none" w:sz="0" w:space="0" w:color="auto"/>
            <w:right w:val="none" w:sz="0" w:space="0" w:color="auto"/>
          </w:divBdr>
        </w:div>
        <w:div w:id="272565974">
          <w:marLeft w:val="0"/>
          <w:marRight w:val="0"/>
          <w:marTop w:val="0"/>
          <w:marBottom w:val="0"/>
          <w:divBdr>
            <w:top w:val="none" w:sz="0" w:space="0" w:color="auto"/>
            <w:left w:val="none" w:sz="0" w:space="0" w:color="auto"/>
            <w:bottom w:val="none" w:sz="0" w:space="0" w:color="auto"/>
            <w:right w:val="none" w:sz="0" w:space="0" w:color="auto"/>
          </w:divBdr>
        </w:div>
        <w:div w:id="1769546090">
          <w:marLeft w:val="0"/>
          <w:marRight w:val="0"/>
          <w:marTop w:val="0"/>
          <w:marBottom w:val="0"/>
          <w:divBdr>
            <w:top w:val="none" w:sz="0" w:space="0" w:color="auto"/>
            <w:left w:val="none" w:sz="0" w:space="0" w:color="auto"/>
            <w:bottom w:val="none" w:sz="0" w:space="0" w:color="auto"/>
            <w:right w:val="none" w:sz="0" w:space="0" w:color="auto"/>
          </w:divBdr>
          <w:divsChild>
            <w:div w:id="1467964204">
              <w:marLeft w:val="0"/>
              <w:marRight w:val="0"/>
              <w:marTop w:val="0"/>
              <w:marBottom w:val="0"/>
              <w:divBdr>
                <w:top w:val="none" w:sz="0" w:space="0" w:color="auto"/>
                <w:left w:val="none" w:sz="0" w:space="0" w:color="auto"/>
                <w:bottom w:val="none" w:sz="0" w:space="0" w:color="auto"/>
                <w:right w:val="none" w:sz="0" w:space="0" w:color="auto"/>
              </w:divBdr>
            </w:div>
            <w:div w:id="1139304188">
              <w:marLeft w:val="0"/>
              <w:marRight w:val="0"/>
              <w:marTop w:val="0"/>
              <w:marBottom w:val="0"/>
              <w:divBdr>
                <w:top w:val="none" w:sz="0" w:space="0" w:color="auto"/>
                <w:left w:val="none" w:sz="0" w:space="0" w:color="auto"/>
                <w:bottom w:val="none" w:sz="0" w:space="0" w:color="auto"/>
                <w:right w:val="none" w:sz="0" w:space="0" w:color="auto"/>
              </w:divBdr>
            </w:div>
            <w:div w:id="2093617747">
              <w:marLeft w:val="0"/>
              <w:marRight w:val="0"/>
              <w:marTop w:val="0"/>
              <w:marBottom w:val="0"/>
              <w:divBdr>
                <w:top w:val="none" w:sz="0" w:space="0" w:color="auto"/>
                <w:left w:val="none" w:sz="0" w:space="0" w:color="auto"/>
                <w:bottom w:val="none" w:sz="0" w:space="0" w:color="auto"/>
                <w:right w:val="none" w:sz="0" w:space="0" w:color="auto"/>
              </w:divBdr>
            </w:div>
            <w:div w:id="196106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93/jogss/ogw02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jme.in/articles/the-14th-world-congress-of-bioethics-some-personal-reflections/?galle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5B2B66-4F57-4065-8556-BECCB3CB0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2019</Words>
  <Characters>11512</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Aamir Jafarey</dc:creator>
  <cp:lastModifiedBy>Reviewer</cp:lastModifiedBy>
  <cp:revision>2</cp:revision>
  <dcterms:created xsi:type="dcterms:W3CDTF">2019-07-06T11:36:00Z</dcterms:created>
  <dcterms:modified xsi:type="dcterms:W3CDTF">2019-07-06T11:36:00Z</dcterms:modified>
</cp:coreProperties>
</file>