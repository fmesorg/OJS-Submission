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8B4B" w14:textId="5CC84B89" w:rsidR="00BF6B44" w:rsidRDefault="008459E9">
      <w:pPr>
        <w:rPr>
          <w:rFonts w:ascii="Times New Roman" w:hAnsi="Times New Roman" w:cs="Times New Roman"/>
          <w:b/>
          <w:sz w:val="24"/>
        </w:rPr>
      </w:pPr>
      <w:bookmarkStart w:id="0" w:name="_GoBack"/>
      <w:bookmarkEnd w:id="0"/>
      <w:r w:rsidRPr="008459E9">
        <w:rPr>
          <w:rFonts w:ascii="Times New Roman" w:hAnsi="Times New Roman" w:cs="Times New Roman"/>
          <w:b/>
          <w:sz w:val="24"/>
        </w:rPr>
        <w:t>Title: Black Lives Mat</w:t>
      </w:r>
      <w:r w:rsidR="0021684D">
        <w:rPr>
          <w:rFonts w:ascii="Times New Roman" w:hAnsi="Times New Roman" w:cs="Times New Roman"/>
          <w:b/>
          <w:sz w:val="24"/>
        </w:rPr>
        <w:t>t</w:t>
      </w:r>
      <w:r w:rsidRPr="008459E9">
        <w:rPr>
          <w:rFonts w:ascii="Times New Roman" w:hAnsi="Times New Roman" w:cs="Times New Roman"/>
          <w:b/>
          <w:sz w:val="24"/>
        </w:rPr>
        <w:t xml:space="preserve">er and Health Inequalities in India </w:t>
      </w:r>
      <w:r w:rsidR="003F715B">
        <w:rPr>
          <w:rFonts w:ascii="Times New Roman" w:hAnsi="Times New Roman" w:cs="Times New Roman"/>
          <w:b/>
          <w:sz w:val="24"/>
        </w:rPr>
        <w:t xml:space="preserve">and the USA </w:t>
      </w:r>
    </w:p>
    <w:p w14:paraId="46636BD6" w14:textId="0B674E63" w:rsidR="00533FFD" w:rsidRPr="000B1F4D" w:rsidRDefault="00533FFD">
      <w:pPr>
        <w:rPr>
          <w:rFonts w:ascii="Times New Roman" w:hAnsi="Times New Roman" w:cs="Times New Roman"/>
          <w:sz w:val="24"/>
        </w:rPr>
      </w:pPr>
      <w:r>
        <w:rPr>
          <w:rFonts w:ascii="Times New Roman" w:hAnsi="Times New Roman" w:cs="Times New Roman"/>
          <w:b/>
          <w:sz w:val="24"/>
        </w:rPr>
        <w:t xml:space="preserve">Author: </w:t>
      </w:r>
      <w:r w:rsidRPr="00B04273">
        <w:rPr>
          <w:rFonts w:ascii="Times New Roman" w:hAnsi="Times New Roman" w:cs="Times New Roman"/>
          <w:b/>
          <w:sz w:val="24"/>
        </w:rPr>
        <w:t>Jagriti Gangopadhyay</w:t>
      </w:r>
      <w:r w:rsidR="00B04273">
        <w:rPr>
          <w:rFonts w:ascii="Times New Roman" w:hAnsi="Times New Roman" w:cs="Times New Roman"/>
          <w:sz w:val="24"/>
        </w:rPr>
        <w:t xml:space="preserve"> (</w:t>
      </w:r>
      <w:r w:rsidR="000B1F4D" w:rsidRPr="000B1F4D">
        <w:rPr>
          <w:rFonts w:ascii="Times New Roman" w:hAnsi="Times New Roman" w:cs="Times New Roman"/>
          <w:sz w:val="24"/>
        </w:rPr>
        <w:t>jagriti.g@manipal.edu</w:t>
      </w:r>
      <w:r w:rsidR="00B04273">
        <w:rPr>
          <w:rFonts w:ascii="Times New Roman" w:hAnsi="Times New Roman" w:cs="Times New Roman"/>
          <w:sz w:val="24"/>
        </w:rPr>
        <w:t>)</w:t>
      </w:r>
      <w:r w:rsidR="00B478B1">
        <w:rPr>
          <w:rFonts w:ascii="Times New Roman" w:hAnsi="Times New Roman" w:cs="Times New Roman"/>
          <w:sz w:val="24"/>
        </w:rPr>
        <w:t xml:space="preserve">, </w:t>
      </w:r>
      <w:r w:rsidRPr="0073382A">
        <w:rPr>
          <w:rFonts w:ascii="Times New Roman" w:hAnsi="Times New Roman" w:cs="Times New Roman"/>
          <w:sz w:val="24"/>
        </w:rPr>
        <w:t>Assistant Professor</w:t>
      </w:r>
      <w:ins w:id="1" w:author="MD" w:date="2020-10-11T15:02:00Z">
        <w:r w:rsidR="000B1F4D">
          <w:rPr>
            <w:rFonts w:ascii="Times New Roman" w:hAnsi="Times New Roman" w:cs="Times New Roman"/>
            <w:sz w:val="24"/>
          </w:rPr>
          <w:t xml:space="preserve">, </w:t>
        </w:r>
      </w:ins>
      <w:r w:rsidRPr="0073382A">
        <w:rPr>
          <w:rFonts w:ascii="Times New Roman" w:hAnsi="Times New Roman" w:cs="Times New Roman"/>
          <w:sz w:val="24"/>
        </w:rPr>
        <w:t xml:space="preserve">Manipal </w:t>
      </w:r>
      <w:r w:rsidR="004A7869" w:rsidRPr="0073382A">
        <w:rPr>
          <w:rFonts w:ascii="Times New Roman" w:hAnsi="Times New Roman" w:cs="Times New Roman"/>
          <w:sz w:val="24"/>
        </w:rPr>
        <w:t>Centre</w:t>
      </w:r>
      <w:r w:rsidRPr="0073382A">
        <w:rPr>
          <w:rFonts w:ascii="Times New Roman" w:hAnsi="Times New Roman" w:cs="Times New Roman"/>
          <w:sz w:val="24"/>
        </w:rPr>
        <w:t xml:space="preserve"> for Humanities, Manipal Academy of Higher Education (MAHE)</w:t>
      </w:r>
      <w:r w:rsidR="000B1F4D">
        <w:rPr>
          <w:rFonts w:ascii="Times New Roman" w:hAnsi="Times New Roman" w:cs="Times New Roman"/>
          <w:sz w:val="24"/>
        </w:rPr>
        <w:t xml:space="preserve">, </w:t>
      </w:r>
      <w:r>
        <w:rPr>
          <w:rFonts w:ascii="Times New Roman" w:hAnsi="Times New Roman" w:cs="Times New Roman"/>
          <w:b/>
          <w:sz w:val="24"/>
        </w:rPr>
        <w:t xml:space="preserve"> </w:t>
      </w:r>
      <w:r w:rsidRPr="0073382A">
        <w:rPr>
          <w:rFonts w:ascii="Times New Roman" w:hAnsi="Times New Roman" w:cs="Times New Roman"/>
          <w:sz w:val="24"/>
        </w:rPr>
        <w:t>MCH, Planetarium Complex, Life Sciences Road, Manipal-576</w:t>
      </w:r>
      <w:r w:rsidR="000B1F4D">
        <w:rPr>
          <w:rFonts w:ascii="Times New Roman" w:hAnsi="Times New Roman" w:cs="Times New Roman"/>
          <w:sz w:val="24"/>
        </w:rPr>
        <w:t xml:space="preserve"> </w:t>
      </w:r>
      <w:r w:rsidRPr="0073382A">
        <w:rPr>
          <w:rFonts w:ascii="Times New Roman" w:hAnsi="Times New Roman" w:cs="Times New Roman"/>
          <w:sz w:val="24"/>
        </w:rPr>
        <w:t>104</w:t>
      </w:r>
      <w:r w:rsidR="000B1F4D">
        <w:rPr>
          <w:rFonts w:ascii="Times New Roman" w:hAnsi="Times New Roman" w:cs="Times New Roman"/>
          <w:sz w:val="24"/>
        </w:rPr>
        <w:t xml:space="preserve"> INDIA</w:t>
      </w:r>
    </w:p>
    <w:p w14:paraId="2BFB0595" w14:textId="77777777" w:rsidR="0073382A" w:rsidRDefault="0073382A" w:rsidP="003F715B">
      <w:pPr>
        <w:rPr>
          <w:rFonts w:ascii="Times New Roman" w:hAnsi="Times New Roman" w:cs="Times New Roman"/>
          <w:b/>
          <w:sz w:val="24"/>
        </w:rPr>
      </w:pPr>
    </w:p>
    <w:p w14:paraId="1536EE21" w14:textId="77777777" w:rsidR="00B04273" w:rsidRDefault="00B04273" w:rsidP="003F715B">
      <w:pPr>
        <w:rPr>
          <w:rFonts w:ascii="Times New Roman" w:hAnsi="Times New Roman" w:cs="Times New Roman"/>
          <w:b/>
          <w:sz w:val="24"/>
        </w:rPr>
      </w:pPr>
    </w:p>
    <w:p w14:paraId="5811FE98" w14:textId="77777777" w:rsidR="003F715B" w:rsidRDefault="003F715B" w:rsidP="003F715B">
      <w:pPr>
        <w:rPr>
          <w:rFonts w:ascii="Times New Roman" w:hAnsi="Times New Roman" w:cs="Times New Roman"/>
          <w:b/>
          <w:sz w:val="24"/>
        </w:rPr>
      </w:pPr>
      <w:r>
        <w:rPr>
          <w:rFonts w:ascii="Times New Roman" w:hAnsi="Times New Roman" w:cs="Times New Roman"/>
          <w:b/>
          <w:sz w:val="24"/>
        </w:rPr>
        <w:t>Abstract</w:t>
      </w:r>
    </w:p>
    <w:p w14:paraId="4560E26A" w14:textId="77777777" w:rsidR="003F715B" w:rsidRDefault="00810F18" w:rsidP="00681896">
      <w:pPr>
        <w:spacing w:line="480" w:lineRule="auto"/>
        <w:jc w:val="both"/>
        <w:rPr>
          <w:rFonts w:ascii="Times New Roman" w:hAnsi="Times New Roman" w:cs="Times New Roman"/>
          <w:sz w:val="24"/>
        </w:rPr>
      </w:pPr>
      <w:r>
        <w:rPr>
          <w:rFonts w:ascii="Times New Roman" w:hAnsi="Times New Roman" w:cs="Times New Roman"/>
          <w:sz w:val="24"/>
        </w:rPr>
        <w:t>With t</w:t>
      </w:r>
      <w:r w:rsidR="003F715B" w:rsidRPr="00810F18">
        <w:rPr>
          <w:rFonts w:ascii="Times New Roman" w:hAnsi="Times New Roman" w:cs="Times New Roman"/>
          <w:sz w:val="24"/>
        </w:rPr>
        <w:t xml:space="preserve">he recent </w:t>
      </w:r>
      <w:r>
        <w:rPr>
          <w:rFonts w:ascii="Times New Roman" w:hAnsi="Times New Roman" w:cs="Times New Roman"/>
          <w:sz w:val="24"/>
        </w:rPr>
        <w:t>Blac</w:t>
      </w:r>
      <w:r w:rsidR="00E80481">
        <w:rPr>
          <w:rFonts w:ascii="Times New Roman" w:hAnsi="Times New Roman" w:cs="Times New Roman"/>
          <w:sz w:val="24"/>
        </w:rPr>
        <w:t xml:space="preserve">k Lives Matter movement, </w:t>
      </w:r>
      <w:r>
        <w:rPr>
          <w:rFonts w:ascii="Times New Roman" w:hAnsi="Times New Roman" w:cs="Times New Roman"/>
          <w:sz w:val="24"/>
        </w:rPr>
        <w:t xml:space="preserve">existing </w:t>
      </w:r>
      <w:r w:rsidRPr="00810F18">
        <w:rPr>
          <w:rFonts w:ascii="Times New Roman" w:hAnsi="Times New Roman" w:cs="Times New Roman"/>
          <w:sz w:val="24"/>
        </w:rPr>
        <w:t>racial inequalities</w:t>
      </w:r>
      <w:r>
        <w:rPr>
          <w:rFonts w:ascii="Times New Roman" w:hAnsi="Times New Roman" w:cs="Times New Roman"/>
          <w:sz w:val="24"/>
        </w:rPr>
        <w:t xml:space="preserve"> </w:t>
      </w:r>
      <w:r w:rsidRPr="00810F18">
        <w:rPr>
          <w:rFonts w:ascii="Times New Roman" w:hAnsi="Times New Roman" w:cs="Times New Roman"/>
          <w:sz w:val="24"/>
        </w:rPr>
        <w:t xml:space="preserve">in </w:t>
      </w:r>
      <w:r>
        <w:rPr>
          <w:rFonts w:ascii="Times New Roman" w:hAnsi="Times New Roman" w:cs="Times New Roman"/>
          <w:sz w:val="24"/>
        </w:rPr>
        <w:t xml:space="preserve">various sectors of the USA </w:t>
      </w:r>
      <w:r w:rsidR="000239AD">
        <w:rPr>
          <w:rFonts w:ascii="Times New Roman" w:hAnsi="Times New Roman" w:cs="Times New Roman"/>
          <w:sz w:val="24"/>
        </w:rPr>
        <w:t>have</w:t>
      </w:r>
      <w:r w:rsidR="00E80481">
        <w:rPr>
          <w:rFonts w:ascii="Times New Roman" w:hAnsi="Times New Roman" w:cs="Times New Roman"/>
          <w:sz w:val="24"/>
        </w:rPr>
        <w:t xml:space="preserve"> regained prominence. Due to the pandemic, statistics on racial disparities in the health sector are quite glaring. On a related note, while the #Black Lives Matter movement received substantial support from India’s online com</w:t>
      </w:r>
      <w:r w:rsidR="00681896">
        <w:rPr>
          <w:rFonts w:ascii="Times New Roman" w:hAnsi="Times New Roman" w:cs="Times New Roman"/>
          <w:sz w:val="24"/>
        </w:rPr>
        <w:t xml:space="preserve">munity, deeply entrenched </w:t>
      </w:r>
      <w:r w:rsidR="00E80481">
        <w:rPr>
          <w:rFonts w:ascii="Times New Roman" w:hAnsi="Times New Roman" w:cs="Times New Roman"/>
          <w:sz w:val="24"/>
        </w:rPr>
        <w:t>inequalities in terms of caste and gende</w:t>
      </w:r>
      <w:r w:rsidR="000239AD">
        <w:rPr>
          <w:rFonts w:ascii="Times New Roman" w:hAnsi="Times New Roman" w:cs="Times New Roman"/>
          <w:sz w:val="24"/>
        </w:rPr>
        <w:t>r in India’s health sector need</w:t>
      </w:r>
      <w:r w:rsidR="00E80481">
        <w:rPr>
          <w:rFonts w:ascii="Times New Roman" w:hAnsi="Times New Roman" w:cs="Times New Roman"/>
          <w:sz w:val="24"/>
        </w:rPr>
        <w:t xml:space="preserve"> to be critically evaluated as well. </w:t>
      </w:r>
      <w:r w:rsidR="00681896">
        <w:rPr>
          <w:rFonts w:ascii="Times New Roman" w:hAnsi="Times New Roman" w:cs="Times New Roman"/>
          <w:sz w:val="24"/>
        </w:rPr>
        <w:t xml:space="preserve">Thus </w:t>
      </w:r>
      <w:r w:rsidR="00E80481">
        <w:rPr>
          <w:rFonts w:ascii="Times New Roman" w:hAnsi="Times New Roman" w:cs="Times New Roman"/>
          <w:sz w:val="24"/>
        </w:rPr>
        <w:t xml:space="preserve">this </w:t>
      </w:r>
      <w:r w:rsidR="00681896">
        <w:rPr>
          <w:rFonts w:ascii="Times New Roman" w:hAnsi="Times New Roman" w:cs="Times New Roman"/>
          <w:sz w:val="24"/>
        </w:rPr>
        <w:t xml:space="preserve">editorial is an attempt to understand how the </w:t>
      </w:r>
      <w:r w:rsidR="00E80481">
        <w:rPr>
          <w:rFonts w:ascii="Times New Roman" w:hAnsi="Times New Roman" w:cs="Times New Roman"/>
          <w:sz w:val="24"/>
        </w:rPr>
        <w:t>Black Lives Matter movement could be an oppo</w:t>
      </w:r>
      <w:r w:rsidR="00681896">
        <w:rPr>
          <w:rFonts w:ascii="Times New Roman" w:hAnsi="Times New Roman" w:cs="Times New Roman"/>
          <w:sz w:val="24"/>
        </w:rPr>
        <w:t xml:space="preserve">rtunity to address structural inequalities in India’s public health system. </w:t>
      </w:r>
    </w:p>
    <w:p w14:paraId="30DAC424" w14:textId="690E9D5C" w:rsidR="007452FD" w:rsidRDefault="007452FD" w:rsidP="00681896">
      <w:pPr>
        <w:spacing w:line="480" w:lineRule="auto"/>
        <w:jc w:val="both"/>
        <w:rPr>
          <w:ins w:id="2" w:author="Rakhi Ghoshal" w:date="2020-09-08T19:32:00Z"/>
          <w:rFonts w:ascii="Times New Roman" w:hAnsi="Times New Roman" w:cs="Times New Roman"/>
          <w:sz w:val="24"/>
        </w:rPr>
      </w:pPr>
      <w:r w:rsidRPr="00533FFD">
        <w:rPr>
          <w:rFonts w:ascii="Times New Roman" w:hAnsi="Times New Roman" w:cs="Times New Roman"/>
          <w:b/>
          <w:sz w:val="24"/>
        </w:rPr>
        <w:t>Keywords:</w:t>
      </w:r>
      <w:r>
        <w:rPr>
          <w:rFonts w:ascii="Times New Roman" w:hAnsi="Times New Roman" w:cs="Times New Roman"/>
          <w:sz w:val="24"/>
        </w:rPr>
        <w:t xml:space="preserve"> Black Lives Matter, health inequalities, race, caste, gender</w:t>
      </w:r>
    </w:p>
    <w:p w14:paraId="2B831D6B" w14:textId="77777777" w:rsidR="00367657" w:rsidRPr="00367657" w:rsidRDefault="00367657" w:rsidP="006E49EA">
      <w:pPr>
        <w:spacing w:line="480" w:lineRule="auto"/>
        <w:jc w:val="both"/>
        <w:rPr>
          <w:ins w:id="3" w:author="Microsoft account" w:date="2020-10-13T22:03:00Z"/>
          <w:rFonts w:ascii="Times New Roman" w:hAnsi="Times New Roman" w:cs="Times New Roman"/>
          <w:b/>
          <w:sz w:val="24"/>
          <w:szCs w:val="24"/>
          <w:rPrChange w:id="4" w:author="Microsoft account" w:date="2020-10-13T22:03:00Z">
            <w:rPr>
              <w:ins w:id="5" w:author="Microsoft account" w:date="2020-10-13T22:03:00Z"/>
              <w:rFonts w:ascii="Times New Roman" w:hAnsi="Times New Roman" w:cs="Times New Roman"/>
              <w:sz w:val="24"/>
              <w:szCs w:val="24"/>
            </w:rPr>
          </w:rPrChange>
        </w:rPr>
      </w:pPr>
      <w:ins w:id="6" w:author="Microsoft account" w:date="2020-10-13T22:03:00Z">
        <w:r w:rsidRPr="00367657">
          <w:rPr>
            <w:rFonts w:ascii="Times New Roman" w:hAnsi="Times New Roman" w:cs="Times New Roman"/>
            <w:b/>
            <w:sz w:val="24"/>
            <w:szCs w:val="24"/>
            <w:rPrChange w:id="7" w:author="Microsoft account" w:date="2020-10-13T22:03:00Z">
              <w:rPr>
                <w:rFonts w:ascii="Times New Roman" w:hAnsi="Times New Roman" w:cs="Times New Roman"/>
                <w:sz w:val="24"/>
                <w:szCs w:val="24"/>
              </w:rPr>
            </w:rPrChange>
          </w:rPr>
          <w:t>Background</w:t>
        </w:r>
      </w:ins>
    </w:p>
    <w:p w14:paraId="53C846D7" w14:textId="093FFFB2" w:rsidR="00956F52" w:rsidRDefault="00836721" w:rsidP="00956F52">
      <w:pPr>
        <w:spacing w:line="480" w:lineRule="auto"/>
        <w:jc w:val="both"/>
        <w:rPr>
          <w:ins w:id="8" w:author="Microsoft account" w:date="2020-10-13T23:12:00Z"/>
          <w:rFonts w:ascii="Times New Roman" w:hAnsi="Times New Roman" w:cs="Times New Roman"/>
          <w:sz w:val="24"/>
          <w:szCs w:val="24"/>
        </w:rPr>
      </w:pPr>
      <w:commentRangeStart w:id="9"/>
      <w:r>
        <w:rPr>
          <w:rFonts w:ascii="Times New Roman" w:hAnsi="Times New Roman" w:cs="Times New Roman"/>
          <w:sz w:val="24"/>
          <w:szCs w:val="24"/>
        </w:rPr>
        <w:t xml:space="preserve">The Black Lives Matter </w:t>
      </w:r>
      <w:commentRangeEnd w:id="9"/>
      <w:r w:rsidR="00B04273">
        <w:rPr>
          <w:rStyle w:val="CommentReference"/>
        </w:rPr>
        <w:commentReference w:id="9"/>
      </w:r>
      <w:r>
        <w:rPr>
          <w:rFonts w:ascii="Times New Roman" w:hAnsi="Times New Roman" w:cs="Times New Roman"/>
          <w:sz w:val="24"/>
          <w:szCs w:val="24"/>
        </w:rPr>
        <w:t xml:space="preserve">movement </w:t>
      </w:r>
      <w:r w:rsidR="00CB7078">
        <w:rPr>
          <w:rFonts w:ascii="Times New Roman" w:hAnsi="Times New Roman" w:cs="Times New Roman"/>
          <w:sz w:val="24"/>
          <w:szCs w:val="24"/>
        </w:rPr>
        <w:t xml:space="preserve">which has currently gained international recognition originated in 2013. The movement began on social media </w:t>
      </w:r>
      <w:r>
        <w:rPr>
          <w:rFonts w:ascii="Times New Roman" w:hAnsi="Times New Roman" w:cs="Times New Roman"/>
          <w:sz w:val="24"/>
          <w:szCs w:val="24"/>
        </w:rPr>
        <w:t xml:space="preserve">with the death of an African-American teenager, Trayvon Martin. </w:t>
      </w:r>
      <w:r w:rsidR="00CB7078">
        <w:rPr>
          <w:rFonts w:ascii="Times New Roman" w:hAnsi="Times New Roman" w:cs="Times New Roman"/>
          <w:sz w:val="24"/>
          <w:szCs w:val="24"/>
        </w:rPr>
        <w:t>In 2014, t</w:t>
      </w:r>
      <w:r w:rsidR="00064575">
        <w:rPr>
          <w:rFonts w:ascii="Times New Roman" w:hAnsi="Times New Roman" w:cs="Times New Roman"/>
          <w:sz w:val="24"/>
          <w:szCs w:val="24"/>
        </w:rPr>
        <w:t xml:space="preserve">he </w:t>
      </w:r>
      <w:r w:rsidR="00CB7078">
        <w:rPr>
          <w:rFonts w:ascii="Times New Roman" w:hAnsi="Times New Roman" w:cs="Times New Roman"/>
          <w:sz w:val="24"/>
          <w:szCs w:val="24"/>
        </w:rPr>
        <w:t xml:space="preserve">movement </w:t>
      </w:r>
      <w:r w:rsidR="007E7325">
        <w:rPr>
          <w:rFonts w:ascii="Times New Roman" w:hAnsi="Times New Roman" w:cs="Times New Roman"/>
          <w:sz w:val="24"/>
          <w:szCs w:val="24"/>
        </w:rPr>
        <w:t xml:space="preserve">shifted to street demonstrations and </w:t>
      </w:r>
      <w:r w:rsidR="00064575">
        <w:rPr>
          <w:rFonts w:ascii="Times New Roman" w:hAnsi="Times New Roman" w:cs="Times New Roman"/>
          <w:sz w:val="24"/>
          <w:szCs w:val="24"/>
        </w:rPr>
        <w:t>gained national recognition with the death of two more African-Americans, Michael Brown and Eric Garner</w:t>
      </w:r>
      <w:r w:rsidR="00CB7078">
        <w:rPr>
          <w:rFonts w:ascii="Times New Roman" w:hAnsi="Times New Roman" w:cs="Times New Roman"/>
          <w:sz w:val="24"/>
          <w:szCs w:val="24"/>
        </w:rPr>
        <w:t xml:space="preserve"> </w:t>
      </w:r>
      <w:del w:id="10" w:author="RG" w:date="2020-10-11T15:05:00Z">
        <w:r w:rsidR="00CB7078" w:rsidDel="00B04273">
          <w:rPr>
            <w:rFonts w:ascii="Times New Roman" w:hAnsi="Times New Roman" w:cs="Times New Roman"/>
            <w:sz w:val="24"/>
            <w:szCs w:val="24"/>
          </w:rPr>
          <w:delText>(Day, 2015)</w:delText>
        </w:r>
        <w:r w:rsidR="00B04273" w:rsidDel="00B04273">
          <w:rPr>
            <w:rFonts w:ascii="Times New Roman" w:hAnsi="Times New Roman" w:cs="Times New Roman"/>
            <w:sz w:val="24"/>
            <w:szCs w:val="24"/>
          </w:rPr>
          <w:delText xml:space="preserve"> </w:delText>
        </w:r>
      </w:del>
      <w:r w:rsidR="00B04273">
        <w:rPr>
          <w:rFonts w:ascii="Times New Roman" w:hAnsi="Times New Roman" w:cs="Times New Roman"/>
          <w:sz w:val="24"/>
          <w:szCs w:val="24"/>
        </w:rPr>
        <w:t>(</w:t>
      </w:r>
      <w:r w:rsidR="00963096" w:rsidRPr="00B04273">
        <w:rPr>
          <w:rFonts w:ascii="Times New Roman" w:hAnsi="Times New Roman" w:cs="Times New Roman"/>
          <w:sz w:val="24"/>
          <w:szCs w:val="24"/>
        </w:rPr>
        <w:t>1</w:t>
      </w:r>
      <w:r w:rsidR="00B04273">
        <w:rPr>
          <w:rFonts w:ascii="Times New Roman" w:hAnsi="Times New Roman" w:cs="Times New Roman"/>
          <w:sz w:val="24"/>
          <w:szCs w:val="24"/>
        </w:rPr>
        <w:t>)</w:t>
      </w:r>
      <w:r w:rsidR="00064575">
        <w:rPr>
          <w:rFonts w:ascii="Times New Roman" w:hAnsi="Times New Roman" w:cs="Times New Roman"/>
          <w:sz w:val="24"/>
          <w:szCs w:val="24"/>
        </w:rPr>
        <w:t>.</w:t>
      </w:r>
      <w:r w:rsidR="007E7325">
        <w:rPr>
          <w:rFonts w:ascii="Times New Roman" w:hAnsi="Times New Roman" w:cs="Times New Roman"/>
          <w:sz w:val="24"/>
          <w:szCs w:val="24"/>
        </w:rPr>
        <w:t xml:space="preserve"> The main goal of the Black Lives Matter movement is to project non-violent forms of protest against police brutality and racial disparities against Black individuals.</w:t>
      </w:r>
      <w:r w:rsidR="009A1A23">
        <w:rPr>
          <w:rFonts w:ascii="Times New Roman" w:hAnsi="Times New Roman" w:cs="Times New Roman"/>
          <w:sz w:val="24"/>
          <w:szCs w:val="24"/>
        </w:rPr>
        <w:t xml:space="preserve"> </w:t>
      </w:r>
      <w:r w:rsidR="00E74E55">
        <w:rPr>
          <w:rFonts w:ascii="Times New Roman" w:hAnsi="Times New Roman" w:cs="Times New Roman"/>
          <w:sz w:val="24"/>
          <w:szCs w:val="24"/>
        </w:rPr>
        <w:t xml:space="preserve">The main principles of this movement are restorative justice, empathy, loving engagement, diversity, globalism, queer affirming, trans affirming, collective value, intergenerational, </w:t>
      </w:r>
      <w:r w:rsidR="006618A0">
        <w:rPr>
          <w:rFonts w:ascii="Times New Roman" w:hAnsi="Times New Roman" w:cs="Times New Roman"/>
          <w:sz w:val="24"/>
          <w:szCs w:val="24"/>
        </w:rPr>
        <w:t xml:space="preserve">restructure patriarchy in Black families, reinstate the notion of care embedded in Black villages, </w:t>
      </w:r>
      <w:r w:rsidR="005A7E3D">
        <w:rPr>
          <w:rFonts w:ascii="Times New Roman" w:hAnsi="Times New Roman" w:cs="Times New Roman"/>
          <w:sz w:val="24"/>
          <w:szCs w:val="24"/>
        </w:rPr>
        <w:t xml:space="preserve">being </w:t>
      </w:r>
      <w:r w:rsidR="006618A0">
        <w:rPr>
          <w:rFonts w:ascii="Times New Roman" w:hAnsi="Times New Roman" w:cs="Times New Roman"/>
          <w:sz w:val="24"/>
          <w:szCs w:val="24"/>
        </w:rPr>
        <w:t xml:space="preserve">unapologetically Black  and building a </w:t>
      </w:r>
      <w:r w:rsidR="006618A0" w:rsidRPr="006618A0">
        <w:rPr>
          <w:rFonts w:ascii="Times New Roman" w:hAnsi="Times New Roman" w:cs="Times New Roman"/>
          <w:sz w:val="24"/>
          <w:szCs w:val="24"/>
        </w:rPr>
        <w:t xml:space="preserve">space free from </w:t>
      </w:r>
      <w:r w:rsidR="006618A0" w:rsidRPr="006618A0">
        <w:rPr>
          <w:rFonts w:ascii="Times New Roman" w:hAnsi="Times New Roman" w:cs="Times New Roman"/>
          <w:sz w:val="24"/>
          <w:szCs w:val="24"/>
        </w:rPr>
        <w:lastRenderedPageBreak/>
        <w:t>sexism, misogyny, and male</w:t>
      </w:r>
      <w:r w:rsidR="006618A0" w:rsidRPr="006618A0">
        <w:rPr>
          <w:rFonts w:ascii="Cambria Math" w:hAnsi="Cambria Math" w:cs="Cambria Math"/>
          <w:sz w:val="24"/>
          <w:szCs w:val="24"/>
        </w:rPr>
        <w:t>‐</w:t>
      </w:r>
      <w:r w:rsidR="006618A0" w:rsidRPr="006618A0">
        <w:rPr>
          <w:rFonts w:ascii="Times New Roman" w:hAnsi="Times New Roman" w:cs="Times New Roman"/>
          <w:sz w:val="24"/>
          <w:szCs w:val="24"/>
        </w:rPr>
        <w:t>centeredness</w:t>
      </w:r>
      <w:r w:rsidR="006618A0">
        <w:rPr>
          <w:rFonts w:ascii="Times New Roman" w:hAnsi="Times New Roman" w:cs="Times New Roman"/>
          <w:sz w:val="24"/>
          <w:szCs w:val="24"/>
        </w:rPr>
        <w:t xml:space="preserve"> for Black Women</w:t>
      </w:r>
      <w:r w:rsidR="006E5E47">
        <w:rPr>
          <w:rFonts w:ascii="Times New Roman" w:hAnsi="Times New Roman" w:cs="Times New Roman"/>
          <w:sz w:val="24"/>
          <w:szCs w:val="24"/>
        </w:rPr>
        <w:t xml:space="preserve"> (Black Lives Matter Website)</w:t>
      </w:r>
      <w:ins w:id="11" w:author="RG" w:date="2020-10-11T15:05:00Z">
        <w:r w:rsidR="00B04273">
          <w:rPr>
            <w:rFonts w:ascii="Times New Roman" w:hAnsi="Times New Roman" w:cs="Times New Roman"/>
            <w:sz w:val="24"/>
            <w:szCs w:val="24"/>
          </w:rPr>
          <w:t xml:space="preserve"> (</w:t>
        </w:r>
      </w:ins>
      <w:r w:rsidR="00963096" w:rsidRPr="00B04273">
        <w:rPr>
          <w:rFonts w:ascii="Times New Roman" w:hAnsi="Times New Roman" w:cs="Times New Roman"/>
          <w:sz w:val="24"/>
          <w:szCs w:val="24"/>
          <w:rPrChange w:id="12" w:author="RG" w:date="2020-10-11T15:05:00Z">
            <w:rPr>
              <w:rFonts w:ascii="Times New Roman" w:hAnsi="Times New Roman" w:cs="Times New Roman"/>
              <w:sz w:val="24"/>
              <w:szCs w:val="24"/>
              <w:vertAlign w:val="superscript"/>
            </w:rPr>
          </w:rPrChange>
        </w:rPr>
        <w:t>2</w:t>
      </w:r>
      <w:ins w:id="13" w:author="RG" w:date="2020-10-11T15:05:00Z">
        <w:r w:rsidR="00B04273">
          <w:rPr>
            <w:rFonts w:ascii="Times New Roman" w:hAnsi="Times New Roman" w:cs="Times New Roman"/>
            <w:sz w:val="24"/>
            <w:szCs w:val="24"/>
          </w:rPr>
          <w:t>)</w:t>
        </w:r>
      </w:ins>
      <w:r w:rsidR="006618A0" w:rsidRPr="00B04273">
        <w:rPr>
          <w:rFonts w:ascii="Times New Roman" w:hAnsi="Times New Roman" w:cs="Times New Roman"/>
          <w:sz w:val="24"/>
          <w:szCs w:val="24"/>
        </w:rPr>
        <w:t>.</w:t>
      </w:r>
      <w:r w:rsidR="006618A0">
        <w:rPr>
          <w:rFonts w:ascii="Times New Roman" w:hAnsi="Times New Roman" w:cs="Times New Roman"/>
          <w:sz w:val="24"/>
          <w:szCs w:val="24"/>
        </w:rPr>
        <w:t xml:space="preserve"> </w:t>
      </w:r>
      <w:r w:rsidR="006E5E47">
        <w:rPr>
          <w:rFonts w:ascii="Times New Roman" w:hAnsi="Times New Roman" w:cs="Times New Roman"/>
          <w:sz w:val="24"/>
          <w:szCs w:val="24"/>
        </w:rPr>
        <w:t>Some of the major policy demands of this movement has been to end the war on Black people, reparations for past and continuing crimes, divestments from institutions that criminalize Black people, investment in health, education and safety of Black people, economic justice for all, community control of laws and independent Black power</w:t>
      </w:r>
      <w:del w:id="14" w:author="RG" w:date="2020-10-11T15:06:00Z">
        <w:r w:rsidR="006E5E47" w:rsidDel="00B04273">
          <w:rPr>
            <w:rFonts w:ascii="Times New Roman" w:hAnsi="Times New Roman" w:cs="Times New Roman"/>
            <w:sz w:val="24"/>
            <w:szCs w:val="24"/>
          </w:rPr>
          <w:delText xml:space="preserve"> (Lee, 2016</w:delText>
        </w:r>
      </w:del>
      <w:ins w:id="15" w:author="Microsoft account" w:date="2020-10-14T23:00:00Z">
        <w:r w:rsidR="00411243">
          <w:rPr>
            <w:rFonts w:ascii="Times New Roman" w:hAnsi="Times New Roman" w:cs="Times New Roman"/>
            <w:sz w:val="24"/>
            <w:szCs w:val="24"/>
          </w:rPr>
          <w:t xml:space="preserve"> </w:t>
        </w:r>
      </w:ins>
      <w:del w:id="16" w:author="Microsoft account" w:date="2020-10-14T23:00:00Z">
        <w:r w:rsidR="006E5E47" w:rsidDel="00411243">
          <w:rPr>
            <w:rFonts w:ascii="Times New Roman" w:hAnsi="Times New Roman" w:cs="Times New Roman"/>
            <w:sz w:val="24"/>
            <w:szCs w:val="24"/>
          </w:rPr>
          <w:delText>)</w:delText>
        </w:r>
      </w:del>
      <w:ins w:id="17" w:author="RG" w:date="2020-10-11T15:05:00Z">
        <w:del w:id="18" w:author="Microsoft account" w:date="2020-10-14T23:00:00Z">
          <w:r w:rsidR="00B04273" w:rsidDel="00411243">
            <w:rPr>
              <w:rFonts w:ascii="Times New Roman" w:hAnsi="Times New Roman" w:cs="Times New Roman"/>
              <w:sz w:val="24"/>
              <w:szCs w:val="24"/>
            </w:rPr>
            <w:delText xml:space="preserve"> </w:delText>
          </w:r>
        </w:del>
        <w:r w:rsidR="00B04273">
          <w:rPr>
            <w:rFonts w:ascii="Times New Roman" w:hAnsi="Times New Roman" w:cs="Times New Roman"/>
            <w:sz w:val="24"/>
            <w:szCs w:val="24"/>
          </w:rPr>
          <w:t>(</w:t>
        </w:r>
      </w:ins>
      <w:r w:rsidR="00963096" w:rsidRPr="00B04273">
        <w:rPr>
          <w:rFonts w:ascii="Times New Roman" w:hAnsi="Times New Roman" w:cs="Times New Roman"/>
          <w:sz w:val="24"/>
          <w:szCs w:val="24"/>
          <w:rPrChange w:id="19" w:author="RG" w:date="2020-10-11T15:05:00Z">
            <w:rPr>
              <w:rFonts w:ascii="Times New Roman" w:hAnsi="Times New Roman" w:cs="Times New Roman"/>
              <w:sz w:val="24"/>
              <w:szCs w:val="24"/>
              <w:vertAlign w:val="superscript"/>
            </w:rPr>
          </w:rPrChange>
        </w:rPr>
        <w:t>3</w:t>
      </w:r>
      <w:ins w:id="20" w:author="RG" w:date="2020-10-11T15:05:00Z">
        <w:r w:rsidR="00B04273">
          <w:rPr>
            <w:rFonts w:ascii="Times New Roman" w:hAnsi="Times New Roman" w:cs="Times New Roman"/>
            <w:sz w:val="24"/>
            <w:szCs w:val="24"/>
          </w:rPr>
          <w:t>)</w:t>
        </w:r>
      </w:ins>
      <w:r w:rsidR="006E5E47" w:rsidRPr="00B04273">
        <w:rPr>
          <w:rFonts w:ascii="Times New Roman" w:hAnsi="Times New Roman" w:cs="Times New Roman"/>
          <w:sz w:val="24"/>
          <w:szCs w:val="24"/>
        </w:rPr>
        <w:t>.</w:t>
      </w:r>
      <w:r w:rsidR="006E5E47">
        <w:rPr>
          <w:rFonts w:ascii="Times New Roman" w:hAnsi="Times New Roman" w:cs="Times New Roman"/>
          <w:sz w:val="24"/>
          <w:szCs w:val="24"/>
        </w:rPr>
        <w:t xml:space="preserve">  </w:t>
      </w:r>
    </w:p>
    <w:p w14:paraId="3D7C1406" w14:textId="600C6078" w:rsidR="006E5E47" w:rsidRDefault="006E5E47" w:rsidP="006E49EA">
      <w:pPr>
        <w:spacing w:line="480" w:lineRule="auto"/>
        <w:jc w:val="both"/>
        <w:rPr>
          <w:ins w:id="21" w:author="Microsoft account" w:date="2020-10-13T22:05:00Z"/>
          <w:rFonts w:ascii="Times New Roman" w:hAnsi="Times New Roman" w:cs="Times New Roman"/>
          <w:sz w:val="24"/>
          <w:szCs w:val="24"/>
        </w:rPr>
      </w:pPr>
    </w:p>
    <w:p w14:paraId="55DDCA30" w14:textId="4ADC87BD" w:rsidR="00367657" w:rsidRPr="00367657" w:rsidRDefault="00367657" w:rsidP="006E49EA">
      <w:pPr>
        <w:spacing w:line="480" w:lineRule="auto"/>
        <w:jc w:val="both"/>
        <w:rPr>
          <w:rFonts w:ascii="Times New Roman" w:hAnsi="Times New Roman" w:cs="Times New Roman"/>
          <w:b/>
          <w:sz w:val="24"/>
          <w:szCs w:val="24"/>
          <w:rPrChange w:id="22" w:author="Microsoft account" w:date="2020-10-13T22:06:00Z">
            <w:rPr>
              <w:rFonts w:ascii="Times New Roman" w:hAnsi="Times New Roman" w:cs="Times New Roman"/>
              <w:sz w:val="24"/>
              <w:szCs w:val="24"/>
            </w:rPr>
          </w:rPrChange>
        </w:rPr>
      </w:pPr>
      <w:ins w:id="23" w:author="Microsoft account" w:date="2020-10-13T22:05:00Z">
        <w:r w:rsidRPr="00367657">
          <w:rPr>
            <w:rFonts w:ascii="Times New Roman" w:hAnsi="Times New Roman" w:cs="Times New Roman"/>
            <w:b/>
            <w:sz w:val="24"/>
            <w:szCs w:val="24"/>
            <w:rPrChange w:id="24" w:author="Microsoft account" w:date="2020-10-13T22:06:00Z">
              <w:rPr>
                <w:rFonts w:ascii="Times New Roman" w:hAnsi="Times New Roman" w:cs="Times New Roman"/>
                <w:sz w:val="24"/>
                <w:szCs w:val="24"/>
              </w:rPr>
            </w:rPrChange>
          </w:rPr>
          <w:t>Racism as a public health crisis</w:t>
        </w:r>
      </w:ins>
    </w:p>
    <w:p w14:paraId="4C145065" w14:textId="7CB44018" w:rsidR="000F20CD" w:rsidRDefault="00CB7078" w:rsidP="006E49EA">
      <w:pPr>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Pr="006E49EA">
        <w:rPr>
          <w:rFonts w:ascii="Times New Roman" w:hAnsi="Times New Roman" w:cs="Times New Roman"/>
          <w:sz w:val="24"/>
          <w:szCs w:val="24"/>
        </w:rPr>
        <w:t>n 25</w:t>
      </w:r>
      <w:r w:rsidRPr="006E49EA">
        <w:rPr>
          <w:rFonts w:ascii="Times New Roman" w:hAnsi="Times New Roman" w:cs="Times New Roman"/>
          <w:sz w:val="24"/>
          <w:szCs w:val="24"/>
          <w:vertAlign w:val="superscript"/>
        </w:rPr>
        <w:t>th</w:t>
      </w:r>
      <w:r>
        <w:rPr>
          <w:rFonts w:ascii="Times New Roman" w:hAnsi="Times New Roman" w:cs="Times New Roman"/>
          <w:sz w:val="24"/>
          <w:szCs w:val="24"/>
        </w:rPr>
        <w:t xml:space="preserve"> May 2020, </w:t>
      </w:r>
      <w:r w:rsidR="009A1A23">
        <w:rPr>
          <w:rFonts w:ascii="Times New Roman" w:hAnsi="Times New Roman" w:cs="Times New Roman"/>
          <w:sz w:val="24"/>
          <w:szCs w:val="24"/>
        </w:rPr>
        <w:t>the</w:t>
      </w:r>
      <w:r>
        <w:rPr>
          <w:rFonts w:ascii="Times New Roman" w:hAnsi="Times New Roman" w:cs="Times New Roman"/>
          <w:sz w:val="24"/>
          <w:szCs w:val="24"/>
        </w:rPr>
        <w:t xml:space="preserve"> </w:t>
      </w:r>
      <w:r w:rsidR="00C07179">
        <w:rPr>
          <w:rFonts w:ascii="Times New Roman" w:hAnsi="Times New Roman" w:cs="Times New Roman"/>
          <w:sz w:val="24"/>
          <w:szCs w:val="24"/>
        </w:rPr>
        <w:t>death</w:t>
      </w:r>
      <w:r w:rsidR="00E07762">
        <w:rPr>
          <w:rFonts w:ascii="Times New Roman" w:hAnsi="Times New Roman" w:cs="Times New Roman"/>
          <w:sz w:val="24"/>
          <w:szCs w:val="24"/>
        </w:rPr>
        <w:t xml:space="preserve"> of George Floyd, a 46-year-</w:t>
      </w:r>
      <w:r w:rsidR="006E49EA" w:rsidRPr="006E49EA">
        <w:rPr>
          <w:rFonts w:ascii="Times New Roman" w:hAnsi="Times New Roman" w:cs="Times New Roman"/>
          <w:sz w:val="24"/>
          <w:szCs w:val="24"/>
        </w:rPr>
        <w:t>old African-American</w:t>
      </w:r>
      <w:r w:rsidR="00C07179">
        <w:rPr>
          <w:rFonts w:ascii="Times New Roman" w:hAnsi="Times New Roman" w:cs="Times New Roman"/>
          <w:sz w:val="24"/>
          <w:szCs w:val="24"/>
        </w:rPr>
        <w:t xml:space="preserve"> man</w:t>
      </w:r>
      <w:r w:rsidR="006E49EA" w:rsidRPr="006E49EA">
        <w:rPr>
          <w:rFonts w:ascii="Times New Roman" w:hAnsi="Times New Roman" w:cs="Times New Roman"/>
          <w:sz w:val="24"/>
          <w:szCs w:val="24"/>
        </w:rPr>
        <w:t xml:space="preserve"> in Minneapolis, USA </w:t>
      </w:r>
      <w:r w:rsidR="00C07179">
        <w:rPr>
          <w:rFonts w:ascii="Times New Roman" w:hAnsi="Times New Roman" w:cs="Times New Roman"/>
          <w:sz w:val="24"/>
          <w:szCs w:val="24"/>
        </w:rPr>
        <w:t xml:space="preserve">while he was being held </w:t>
      </w:r>
      <w:r w:rsidR="0021684D">
        <w:rPr>
          <w:rFonts w:ascii="Times New Roman" w:hAnsi="Times New Roman" w:cs="Times New Roman"/>
          <w:sz w:val="24"/>
          <w:szCs w:val="24"/>
        </w:rPr>
        <w:t>down</w:t>
      </w:r>
      <w:r>
        <w:rPr>
          <w:rFonts w:ascii="Times New Roman" w:hAnsi="Times New Roman" w:cs="Times New Roman"/>
          <w:sz w:val="24"/>
          <w:szCs w:val="24"/>
        </w:rPr>
        <w:t xml:space="preserve"> </w:t>
      </w:r>
      <w:r w:rsidR="00C07179">
        <w:rPr>
          <w:rFonts w:ascii="Times New Roman" w:hAnsi="Times New Roman" w:cs="Times New Roman"/>
          <w:sz w:val="24"/>
          <w:szCs w:val="24"/>
        </w:rPr>
        <w:t>by the police</w:t>
      </w:r>
      <w:r>
        <w:rPr>
          <w:rFonts w:ascii="Times New Roman" w:hAnsi="Times New Roman" w:cs="Times New Roman"/>
          <w:sz w:val="24"/>
          <w:szCs w:val="24"/>
        </w:rPr>
        <w:t xml:space="preserve"> </w:t>
      </w:r>
      <w:r w:rsidR="006E49EA" w:rsidRPr="006E49EA">
        <w:rPr>
          <w:rFonts w:ascii="Times New Roman" w:hAnsi="Times New Roman" w:cs="Times New Roman"/>
          <w:sz w:val="24"/>
          <w:szCs w:val="24"/>
        </w:rPr>
        <w:t>sparked global outrage</w:t>
      </w:r>
      <w:r>
        <w:rPr>
          <w:rFonts w:ascii="Times New Roman" w:hAnsi="Times New Roman" w:cs="Times New Roman"/>
          <w:sz w:val="24"/>
          <w:szCs w:val="24"/>
        </w:rPr>
        <w:t xml:space="preserve"> and resurged the Black Lives Matter movement</w:t>
      </w:r>
      <w:r w:rsidR="006E49EA" w:rsidRPr="006E49EA">
        <w:rPr>
          <w:rFonts w:ascii="Times New Roman" w:hAnsi="Times New Roman" w:cs="Times New Roman"/>
          <w:sz w:val="24"/>
          <w:szCs w:val="24"/>
        </w:rPr>
        <w:t xml:space="preserve">. </w:t>
      </w:r>
      <w:r w:rsidR="002C3C6E">
        <w:rPr>
          <w:rFonts w:ascii="Times New Roman" w:hAnsi="Times New Roman" w:cs="Times New Roman"/>
          <w:sz w:val="24"/>
          <w:szCs w:val="24"/>
        </w:rPr>
        <w:t>Following the death of George Floyd, Black Lives Matter organized several rallies from 30</w:t>
      </w:r>
      <w:r w:rsidR="002C3C6E" w:rsidRPr="00550BB4">
        <w:rPr>
          <w:rFonts w:ascii="Times New Roman" w:hAnsi="Times New Roman" w:cs="Times New Roman"/>
          <w:sz w:val="24"/>
          <w:szCs w:val="24"/>
          <w:vertAlign w:val="superscript"/>
        </w:rPr>
        <w:t>th</w:t>
      </w:r>
      <w:r w:rsidR="002C3C6E">
        <w:rPr>
          <w:rFonts w:ascii="Times New Roman" w:hAnsi="Times New Roman" w:cs="Times New Roman"/>
          <w:sz w:val="24"/>
          <w:szCs w:val="24"/>
        </w:rPr>
        <w:t xml:space="preserve"> May with the slogan, “defund the police”</w:t>
      </w:r>
      <w:r w:rsidR="004E4691">
        <w:rPr>
          <w:rFonts w:ascii="Times New Roman" w:hAnsi="Times New Roman" w:cs="Times New Roman"/>
          <w:sz w:val="24"/>
          <w:szCs w:val="24"/>
        </w:rPr>
        <w:t xml:space="preserve"> </w:t>
      </w:r>
      <w:del w:id="25" w:author="RG" w:date="2020-10-11T15:06:00Z">
        <w:r w:rsidR="004E4691" w:rsidDel="00B04273">
          <w:rPr>
            <w:rFonts w:ascii="Times New Roman" w:hAnsi="Times New Roman" w:cs="Times New Roman"/>
            <w:sz w:val="24"/>
            <w:szCs w:val="24"/>
          </w:rPr>
          <w:delText>(Andrew</w:delText>
        </w:r>
        <w:r w:rsidR="002C3C6E" w:rsidDel="00B04273">
          <w:rPr>
            <w:rFonts w:ascii="Times New Roman" w:hAnsi="Times New Roman" w:cs="Times New Roman"/>
            <w:sz w:val="24"/>
            <w:szCs w:val="24"/>
          </w:rPr>
          <w:delText>, 2020)</w:delText>
        </w:r>
      </w:del>
      <w:ins w:id="26" w:author="RG" w:date="2020-10-11T15:06:00Z">
        <w:r w:rsidR="00B04273">
          <w:rPr>
            <w:rFonts w:ascii="Times New Roman" w:hAnsi="Times New Roman" w:cs="Times New Roman"/>
            <w:sz w:val="24"/>
            <w:szCs w:val="24"/>
          </w:rPr>
          <w:t xml:space="preserve"> (</w:t>
        </w:r>
      </w:ins>
      <w:r w:rsidR="00963096" w:rsidRPr="00B04273">
        <w:rPr>
          <w:rFonts w:ascii="Times New Roman" w:hAnsi="Times New Roman" w:cs="Times New Roman"/>
          <w:sz w:val="24"/>
          <w:szCs w:val="24"/>
          <w:rPrChange w:id="27" w:author="RG" w:date="2020-10-11T15:06:00Z">
            <w:rPr>
              <w:rFonts w:ascii="Times New Roman" w:hAnsi="Times New Roman" w:cs="Times New Roman"/>
              <w:sz w:val="24"/>
              <w:szCs w:val="24"/>
              <w:vertAlign w:val="superscript"/>
            </w:rPr>
          </w:rPrChange>
        </w:rPr>
        <w:t>4</w:t>
      </w:r>
      <w:ins w:id="28" w:author="RG" w:date="2020-10-11T15:06:00Z">
        <w:r w:rsidR="00B04273">
          <w:rPr>
            <w:rFonts w:ascii="Times New Roman" w:hAnsi="Times New Roman" w:cs="Times New Roman"/>
            <w:sz w:val="24"/>
            <w:szCs w:val="24"/>
          </w:rPr>
          <w:t>)</w:t>
        </w:r>
      </w:ins>
      <w:r w:rsidR="002C3C6E" w:rsidRPr="00B04273">
        <w:rPr>
          <w:rFonts w:ascii="Times New Roman" w:hAnsi="Times New Roman" w:cs="Times New Roman"/>
          <w:sz w:val="24"/>
          <w:szCs w:val="24"/>
        </w:rPr>
        <w:t>.</w:t>
      </w:r>
      <w:r w:rsidR="002C3C6E">
        <w:rPr>
          <w:rFonts w:ascii="Times New Roman" w:hAnsi="Times New Roman" w:cs="Times New Roman"/>
          <w:sz w:val="24"/>
          <w:szCs w:val="24"/>
        </w:rPr>
        <w:t xml:space="preserve"> </w:t>
      </w:r>
      <w:r w:rsidR="00B40914">
        <w:rPr>
          <w:rFonts w:ascii="Times New Roman" w:hAnsi="Times New Roman" w:cs="Times New Roman"/>
          <w:sz w:val="24"/>
          <w:szCs w:val="24"/>
        </w:rPr>
        <w:t xml:space="preserve">A </w:t>
      </w:r>
      <w:r w:rsidR="002C3C6E">
        <w:rPr>
          <w:rFonts w:ascii="Times New Roman" w:hAnsi="Times New Roman" w:cs="Times New Roman"/>
          <w:sz w:val="24"/>
          <w:szCs w:val="24"/>
        </w:rPr>
        <w:t xml:space="preserve">recent </w:t>
      </w:r>
      <w:r w:rsidR="00B40914">
        <w:rPr>
          <w:rFonts w:ascii="Times New Roman" w:hAnsi="Times New Roman" w:cs="Times New Roman"/>
          <w:sz w:val="24"/>
          <w:szCs w:val="24"/>
        </w:rPr>
        <w:t xml:space="preserve">poll conducted by the Pew Research Centre in June 2020 indicated that two-thirds of adults </w:t>
      </w:r>
      <w:r w:rsidR="00E74E55">
        <w:rPr>
          <w:rFonts w:ascii="Times New Roman" w:hAnsi="Times New Roman" w:cs="Times New Roman"/>
          <w:sz w:val="24"/>
          <w:szCs w:val="24"/>
        </w:rPr>
        <w:t>in the USA support the</w:t>
      </w:r>
      <w:r w:rsidR="006A6584">
        <w:rPr>
          <w:rFonts w:ascii="Times New Roman" w:hAnsi="Times New Roman" w:cs="Times New Roman"/>
          <w:sz w:val="24"/>
          <w:szCs w:val="24"/>
        </w:rPr>
        <w:t xml:space="preserve"> movement </w:t>
      </w:r>
      <w:r w:rsidR="00513F38">
        <w:rPr>
          <w:rFonts w:ascii="Times New Roman" w:hAnsi="Times New Roman" w:cs="Times New Roman"/>
          <w:sz w:val="24"/>
          <w:szCs w:val="24"/>
        </w:rPr>
        <w:t>(</w:t>
      </w:r>
      <w:del w:id="29" w:author="RG" w:date="2020-10-11T16:36:00Z">
        <w:r w:rsidR="00513F38" w:rsidDel="007B5F6E">
          <w:rPr>
            <w:rFonts w:ascii="Times New Roman" w:hAnsi="Times New Roman" w:cs="Times New Roman"/>
            <w:sz w:val="24"/>
            <w:szCs w:val="24"/>
          </w:rPr>
          <w:delText>Parker et al, 2020</w:delText>
        </w:r>
      </w:del>
      <w:del w:id="30" w:author="Microsoft account" w:date="2020-10-13T22:03:00Z">
        <w:r w:rsidR="00513F38" w:rsidDel="00367657">
          <w:rPr>
            <w:rFonts w:ascii="Times New Roman" w:hAnsi="Times New Roman" w:cs="Times New Roman"/>
            <w:sz w:val="24"/>
            <w:szCs w:val="24"/>
          </w:rPr>
          <w:delText>)</w:delText>
        </w:r>
      </w:del>
      <w:ins w:id="31" w:author="RG" w:date="2020-10-11T16:36:00Z">
        <w:del w:id="32" w:author="Microsoft account" w:date="2020-10-13T22:03:00Z">
          <w:r w:rsidR="007B5F6E" w:rsidDel="00367657">
            <w:rPr>
              <w:rFonts w:ascii="Times New Roman" w:hAnsi="Times New Roman" w:cs="Times New Roman"/>
              <w:sz w:val="24"/>
              <w:szCs w:val="24"/>
            </w:rPr>
            <w:delText xml:space="preserve"> (</w:delText>
          </w:r>
        </w:del>
      </w:ins>
      <w:r w:rsidR="00963096" w:rsidRPr="007B5F6E">
        <w:rPr>
          <w:rFonts w:ascii="Times New Roman" w:hAnsi="Times New Roman" w:cs="Times New Roman"/>
          <w:sz w:val="24"/>
          <w:szCs w:val="24"/>
          <w:rPrChange w:id="33" w:author="RG" w:date="2020-10-11T16:36:00Z">
            <w:rPr>
              <w:rFonts w:ascii="Times New Roman" w:hAnsi="Times New Roman" w:cs="Times New Roman"/>
              <w:sz w:val="24"/>
              <w:szCs w:val="24"/>
              <w:vertAlign w:val="superscript"/>
            </w:rPr>
          </w:rPrChange>
        </w:rPr>
        <w:t>5</w:t>
      </w:r>
      <w:ins w:id="34" w:author="RG" w:date="2020-10-11T16:36:00Z">
        <w:r w:rsidR="007B5F6E">
          <w:rPr>
            <w:rFonts w:ascii="Times New Roman" w:hAnsi="Times New Roman" w:cs="Times New Roman"/>
            <w:sz w:val="24"/>
            <w:szCs w:val="24"/>
          </w:rPr>
          <w:t>)</w:t>
        </w:r>
      </w:ins>
      <w:r w:rsidR="00513F38" w:rsidRPr="007B5F6E">
        <w:rPr>
          <w:rFonts w:ascii="Times New Roman" w:hAnsi="Times New Roman" w:cs="Times New Roman"/>
          <w:sz w:val="24"/>
          <w:szCs w:val="24"/>
        </w:rPr>
        <w:t>.</w:t>
      </w:r>
      <w:ins w:id="35" w:author="Microsoft account" w:date="2020-10-13T23:25:00Z">
        <w:r w:rsidR="00EE70F6">
          <w:rPr>
            <w:rFonts w:ascii="Times New Roman" w:hAnsi="Times New Roman" w:cs="Times New Roman"/>
            <w:sz w:val="24"/>
            <w:szCs w:val="24"/>
          </w:rPr>
          <w:t xml:space="preserve"> </w:t>
        </w:r>
      </w:ins>
      <w:ins w:id="36" w:author="Microsoft account" w:date="2020-10-13T23:26:00Z">
        <w:r w:rsidR="00EE70F6">
          <w:rPr>
            <w:rFonts w:ascii="Times New Roman" w:hAnsi="Times New Roman" w:cs="Times New Roman"/>
            <w:sz w:val="24"/>
            <w:szCs w:val="24"/>
          </w:rPr>
          <w:t>Owing to these recent protests, racial inequalities have resurfaced into global prominence. However,</w:t>
        </w:r>
      </w:ins>
      <w:ins w:id="37" w:author="Microsoft account" w:date="2020-10-13T23:48:00Z">
        <w:r w:rsidR="00590D40">
          <w:rPr>
            <w:rFonts w:ascii="Times New Roman" w:hAnsi="Times New Roman" w:cs="Times New Roman"/>
            <w:sz w:val="24"/>
            <w:szCs w:val="24"/>
          </w:rPr>
          <w:t xml:space="preserve"> </w:t>
        </w:r>
      </w:ins>
      <w:ins w:id="38" w:author="Microsoft account" w:date="2020-10-13T23:30:00Z">
        <w:r w:rsidR="00EE70F6">
          <w:rPr>
            <w:rFonts w:ascii="Times New Roman" w:hAnsi="Times New Roman" w:cs="Times New Roman"/>
            <w:sz w:val="24"/>
            <w:szCs w:val="24"/>
          </w:rPr>
          <w:t xml:space="preserve">racial disparities always existed in the </w:t>
        </w:r>
      </w:ins>
      <w:ins w:id="39" w:author="Microsoft account" w:date="2020-10-13T23:48:00Z">
        <w:r w:rsidR="00590D40">
          <w:rPr>
            <w:rFonts w:ascii="Times New Roman" w:hAnsi="Times New Roman" w:cs="Times New Roman"/>
            <w:sz w:val="24"/>
            <w:szCs w:val="24"/>
          </w:rPr>
          <w:t xml:space="preserve">systems and institutions of the </w:t>
        </w:r>
      </w:ins>
      <w:ins w:id="40" w:author="Microsoft account" w:date="2020-10-13T23:30:00Z">
        <w:r w:rsidR="00EE70F6">
          <w:rPr>
            <w:rFonts w:ascii="Times New Roman" w:hAnsi="Times New Roman" w:cs="Times New Roman"/>
            <w:sz w:val="24"/>
            <w:szCs w:val="24"/>
          </w:rPr>
          <w:t xml:space="preserve">USA and </w:t>
        </w:r>
      </w:ins>
      <w:ins w:id="41" w:author="Microsoft account" w:date="2020-10-13T23:31:00Z">
        <w:r w:rsidR="00EE70F6">
          <w:rPr>
            <w:rFonts w:ascii="Times New Roman" w:hAnsi="Times New Roman" w:cs="Times New Roman"/>
            <w:sz w:val="24"/>
            <w:szCs w:val="24"/>
          </w:rPr>
          <w:t>health professionals have long declared racism as a public health issue (6</w:t>
        </w:r>
      </w:ins>
      <w:ins w:id="42" w:author="Microsoft account" w:date="2020-10-13T23:35:00Z">
        <w:r w:rsidR="00AF59EE">
          <w:rPr>
            <w:rFonts w:ascii="Times New Roman" w:hAnsi="Times New Roman" w:cs="Times New Roman"/>
            <w:sz w:val="24"/>
            <w:szCs w:val="24"/>
          </w:rPr>
          <w:t>, 7, 8, 9</w:t>
        </w:r>
      </w:ins>
      <w:ins w:id="43" w:author="Microsoft account" w:date="2020-10-13T23:31:00Z">
        <w:r w:rsidR="00EE70F6">
          <w:rPr>
            <w:rFonts w:ascii="Times New Roman" w:hAnsi="Times New Roman" w:cs="Times New Roman"/>
            <w:sz w:val="24"/>
            <w:szCs w:val="24"/>
          </w:rPr>
          <w:t xml:space="preserve">). </w:t>
        </w:r>
      </w:ins>
      <w:del w:id="44" w:author="Microsoft account" w:date="2020-10-13T23:25:00Z">
        <w:r w:rsidR="00513F38" w:rsidDel="00EE70F6">
          <w:rPr>
            <w:rFonts w:ascii="Times New Roman" w:hAnsi="Times New Roman" w:cs="Times New Roman"/>
            <w:sz w:val="24"/>
            <w:szCs w:val="24"/>
          </w:rPr>
          <w:delText xml:space="preserve"> </w:delText>
        </w:r>
      </w:del>
      <w:commentRangeStart w:id="45"/>
      <w:r w:rsidR="000C6B5D">
        <w:rPr>
          <w:rFonts w:ascii="Times New Roman" w:hAnsi="Times New Roman" w:cs="Times New Roman"/>
          <w:sz w:val="24"/>
          <w:szCs w:val="24"/>
        </w:rPr>
        <w:t>Additionally, w</w:t>
      </w:r>
      <w:r w:rsidR="00513F38">
        <w:rPr>
          <w:rFonts w:ascii="Times New Roman" w:hAnsi="Times New Roman" w:cs="Times New Roman"/>
          <w:sz w:val="24"/>
          <w:szCs w:val="24"/>
        </w:rPr>
        <w:t>ith the rising protests, several states such as Michigan, Nevada, Wisconsin, California and Ohio have declared racism as a public health crisis</w:t>
      </w:r>
      <w:r w:rsidR="001A1D6B">
        <w:rPr>
          <w:rFonts w:ascii="Times New Roman" w:hAnsi="Times New Roman" w:cs="Times New Roman"/>
          <w:sz w:val="24"/>
          <w:szCs w:val="24"/>
        </w:rPr>
        <w:t xml:space="preserve"> </w:t>
      </w:r>
      <w:commentRangeEnd w:id="45"/>
      <w:r w:rsidR="00B04273">
        <w:rPr>
          <w:rStyle w:val="CommentReference"/>
        </w:rPr>
        <w:commentReference w:id="45"/>
      </w:r>
      <w:del w:id="46" w:author="RG" w:date="2020-10-11T16:37:00Z">
        <w:r w:rsidR="001A1D6B" w:rsidDel="007B5F6E">
          <w:rPr>
            <w:rFonts w:ascii="Times New Roman" w:hAnsi="Times New Roman" w:cs="Times New Roman"/>
            <w:sz w:val="24"/>
            <w:szCs w:val="24"/>
          </w:rPr>
          <w:delText>(Kaur and Mitchell, 2020</w:delText>
        </w:r>
      </w:del>
      <w:del w:id="47" w:author="Microsoft account" w:date="2020-10-13T22:04:00Z">
        <w:r w:rsidR="001A1D6B" w:rsidDel="00367657">
          <w:rPr>
            <w:rFonts w:ascii="Times New Roman" w:hAnsi="Times New Roman" w:cs="Times New Roman"/>
            <w:sz w:val="24"/>
            <w:szCs w:val="24"/>
          </w:rPr>
          <w:delText>)</w:delText>
        </w:r>
      </w:del>
      <w:ins w:id="48" w:author="RG" w:date="2020-10-11T16:37:00Z">
        <w:del w:id="49" w:author="Microsoft account" w:date="2020-10-13T22:04:00Z">
          <w:r w:rsidR="007B5F6E" w:rsidDel="00367657">
            <w:rPr>
              <w:rFonts w:ascii="Times New Roman" w:hAnsi="Times New Roman" w:cs="Times New Roman"/>
              <w:sz w:val="24"/>
              <w:szCs w:val="24"/>
            </w:rPr>
            <w:delText xml:space="preserve"> </w:delText>
          </w:r>
        </w:del>
        <w:r w:rsidR="007B5F6E">
          <w:rPr>
            <w:rFonts w:ascii="Times New Roman" w:hAnsi="Times New Roman" w:cs="Times New Roman"/>
            <w:sz w:val="24"/>
            <w:szCs w:val="24"/>
          </w:rPr>
          <w:t>(</w:t>
        </w:r>
      </w:ins>
      <w:r w:rsidR="00963096" w:rsidRPr="007B5F6E">
        <w:rPr>
          <w:rFonts w:ascii="Times New Roman" w:hAnsi="Times New Roman" w:cs="Times New Roman"/>
          <w:sz w:val="24"/>
          <w:szCs w:val="24"/>
          <w:rPrChange w:id="50" w:author="RG" w:date="2020-10-11T16:37:00Z">
            <w:rPr>
              <w:rFonts w:ascii="Times New Roman" w:hAnsi="Times New Roman" w:cs="Times New Roman"/>
              <w:sz w:val="24"/>
              <w:szCs w:val="24"/>
              <w:vertAlign w:val="superscript"/>
            </w:rPr>
          </w:rPrChange>
        </w:rPr>
        <w:t>6</w:t>
      </w:r>
      <w:ins w:id="51" w:author="RG" w:date="2020-10-11T16:37:00Z">
        <w:r w:rsidR="007B5F6E">
          <w:rPr>
            <w:rFonts w:ascii="Times New Roman" w:hAnsi="Times New Roman" w:cs="Times New Roman"/>
            <w:sz w:val="24"/>
            <w:szCs w:val="24"/>
          </w:rPr>
          <w:t>)</w:t>
        </w:r>
      </w:ins>
      <w:del w:id="52" w:author="Microsoft account" w:date="2020-10-13T23:37:00Z">
        <w:r w:rsidR="00513F38" w:rsidRPr="007B5F6E" w:rsidDel="00AF59EE">
          <w:rPr>
            <w:rFonts w:ascii="Times New Roman" w:hAnsi="Times New Roman" w:cs="Times New Roman"/>
            <w:sz w:val="24"/>
            <w:szCs w:val="24"/>
          </w:rPr>
          <w:delText>.</w:delText>
        </w:r>
      </w:del>
      <w:del w:id="53" w:author="Microsoft account" w:date="2020-10-13T23:36:00Z">
        <w:r w:rsidR="00255674" w:rsidDel="00AF59EE">
          <w:rPr>
            <w:rFonts w:ascii="Times New Roman" w:hAnsi="Times New Roman" w:cs="Times New Roman"/>
            <w:sz w:val="24"/>
            <w:szCs w:val="24"/>
          </w:rPr>
          <w:delText xml:space="preserve"> However, prior to the proclamation of racism as a public health issue by these states, scholars of public health had </w:delText>
        </w:r>
        <w:commentRangeStart w:id="54"/>
        <w:r w:rsidR="00255674" w:rsidDel="00AF59EE">
          <w:rPr>
            <w:rFonts w:ascii="Times New Roman" w:hAnsi="Times New Roman" w:cs="Times New Roman"/>
            <w:sz w:val="24"/>
            <w:szCs w:val="24"/>
          </w:rPr>
          <w:delText xml:space="preserve">considered racism to be a cause of poor health </w:delText>
        </w:r>
        <w:commentRangeEnd w:id="54"/>
        <w:r w:rsidR="00B04273" w:rsidDel="00AF59EE">
          <w:rPr>
            <w:rStyle w:val="CommentReference"/>
          </w:rPr>
          <w:commentReference w:id="54"/>
        </w:r>
        <w:r w:rsidR="00255674" w:rsidDel="00AF59EE">
          <w:rPr>
            <w:rFonts w:ascii="Times New Roman" w:hAnsi="Times New Roman" w:cs="Times New Roman"/>
            <w:sz w:val="24"/>
            <w:szCs w:val="24"/>
          </w:rPr>
          <w:delText xml:space="preserve">(Jones, 2002; Krieger, 2003; </w:delText>
        </w:r>
        <w:r w:rsidR="008854D8" w:rsidDel="00AF59EE">
          <w:rPr>
            <w:rFonts w:ascii="Times New Roman" w:hAnsi="Times New Roman" w:cs="Times New Roman"/>
            <w:sz w:val="24"/>
            <w:szCs w:val="24"/>
          </w:rPr>
          <w:delText xml:space="preserve">Jee-Lyn </w:delText>
        </w:r>
        <w:r w:rsidR="00255674" w:rsidDel="00AF59EE">
          <w:rPr>
            <w:rFonts w:ascii="Times New Roman" w:hAnsi="Times New Roman" w:cs="Times New Roman"/>
            <w:sz w:val="24"/>
            <w:szCs w:val="24"/>
          </w:rPr>
          <w:delText>Garcia and Sharif, 2015</w:delText>
        </w:r>
      </w:del>
      <w:del w:id="55" w:author="Microsoft account" w:date="2020-10-13T22:04:00Z">
        <w:r w:rsidR="00255674" w:rsidDel="00367657">
          <w:rPr>
            <w:rFonts w:ascii="Times New Roman" w:hAnsi="Times New Roman" w:cs="Times New Roman"/>
            <w:sz w:val="24"/>
            <w:szCs w:val="24"/>
          </w:rPr>
          <w:delText>)</w:delText>
        </w:r>
      </w:del>
      <w:ins w:id="56" w:author="RG" w:date="2020-10-11T16:37:00Z">
        <w:del w:id="57" w:author="Microsoft account" w:date="2020-10-13T22:04:00Z">
          <w:r w:rsidR="007B5F6E" w:rsidDel="00367657">
            <w:rPr>
              <w:rFonts w:ascii="Times New Roman" w:hAnsi="Times New Roman" w:cs="Times New Roman"/>
              <w:sz w:val="24"/>
              <w:szCs w:val="24"/>
            </w:rPr>
            <w:delText>(</w:delText>
          </w:r>
        </w:del>
      </w:ins>
      <w:del w:id="58" w:author="Microsoft account" w:date="2020-10-13T23:36:00Z">
        <w:r w:rsidR="00963096" w:rsidRPr="007B5F6E" w:rsidDel="00AF59EE">
          <w:rPr>
            <w:rFonts w:ascii="Times New Roman" w:hAnsi="Times New Roman" w:cs="Times New Roman"/>
            <w:sz w:val="24"/>
            <w:szCs w:val="24"/>
            <w:rPrChange w:id="59" w:author="RG" w:date="2020-10-11T16:37:00Z">
              <w:rPr>
                <w:rFonts w:ascii="Times New Roman" w:hAnsi="Times New Roman" w:cs="Times New Roman"/>
                <w:sz w:val="24"/>
                <w:szCs w:val="24"/>
                <w:vertAlign w:val="superscript"/>
              </w:rPr>
            </w:rPrChange>
          </w:rPr>
          <w:delText>7</w:delText>
        </w:r>
      </w:del>
      <w:del w:id="60" w:author="Microsoft account" w:date="2020-10-13T22:08:00Z">
        <w:r w:rsidR="00963096" w:rsidRPr="007B5F6E" w:rsidDel="00367657">
          <w:rPr>
            <w:rFonts w:ascii="Times New Roman" w:hAnsi="Times New Roman" w:cs="Times New Roman"/>
            <w:sz w:val="24"/>
            <w:szCs w:val="24"/>
            <w:rPrChange w:id="61" w:author="RG" w:date="2020-10-11T16:37:00Z">
              <w:rPr>
                <w:rFonts w:ascii="Times New Roman" w:hAnsi="Times New Roman" w:cs="Times New Roman"/>
                <w:sz w:val="24"/>
                <w:szCs w:val="24"/>
                <w:vertAlign w:val="superscript"/>
              </w:rPr>
            </w:rPrChange>
          </w:rPr>
          <w:delText>,8,9</w:delText>
        </w:r>
      </w:del>
      <w:ins w:id="62" w:author="RG" w:date="2020-10-11T16:37:00Z">
        <w:del w:id="63" w:author="Microsoft account" w:date="2020-10-13T23:36:00Z">
          <w:r w:rsidR="007B5F6E" w:rsidDel="00AF59EE">
            <w:rPr>
              <w:rFonts w:ascii="Times New Roman" w:hAnsi="Times New Roman" w:cs="Times New Roman"/>
              <w:sz w:val="24"/>
              <w:szCs w:val="24"/>
            </w:rPr>
            <w:delText>)</w:delText>
          </w:r>
        </w:del>
      </w:ins>
      <w:r w:rsidR="00255674">
        <w:rPr>
          <w:rFonts w:ascii="Times New Roman" w:hAnsi="Times New Roman" w:cs="Times New Roman"/>
          <w:sz w:val="24"/>
          <w:szCs w:val="24"/>
        </w:rPr>
        <w:t>.</w:t>
      </w:r>
      <w:ins w:id="64" w:author="Microsoft account" w:date="2020-10-13T23:38:00Z">
        <w:r w:rsidR="00AF59EE">
          <w:rPr>
            <w:rFonts w:ascii="Times New Roman" w:hAnsi="Times New Roman" w:cs="Times New Roman"/>
            <w:sz w:val="24"/>
            <w:szCs w:val="24"/>
          </w:rPr>
          <w:t xml:space="preserve"> </w:t>
        </w:r>
      </w:ins>
      <w:ins w:id="65" w:author="Microsoft account" w:date="2020-10-13T23:52:00Z">
        <w:r w:rsidR="00590D40">
          <w:rPr>
            <w:rFonts w:ascii="Times New Roman" w:hAnsi="Times New Roman" w:cs="Times New Roman"/>
            <w:sz w:val="24"/>
            <w:szCs w:val="24"/>
          </w:rPr>
          <w:t>Since racism affects livi</w:t>
        </w:r>
      </w:ins>
      <w:ins w:id="66" w:author="Microsoft account" w:date="2020-10-13T23:53:00Z">
        <w:r w:rsidR="00590D40">
          <w:rPr>
            <w:rFonts w:ascii="Times New Roman" w:hAnsi="Times New Roman" w:cs="Times New Roman"/>
            <w:sz w:val="24"/>
            <w:szCs w:val="24"/>
          </w:rPr>
          <w:t xml:space="preserve">ng conditions, income levels, access to food, education and healthcare, </w:t>
        </w:r>
      </w:ins>
      <w:ins w:id="67" w:author="Microsoft account" w:date="2020-10-13T23:54:00Z">
        <w:r w:rsidR="00590D40">
          <w:rPr>
            <w:rFonts w:ascii="Times New Roman" w:hAnsi="Times New Roman" w:cs="Times New Roman"/>
            <w:sz w:val="24"/>
            <w:szCs w:val="24"/>
          </w:rPr>
          <w:t xml:space="preserve">health experts consider racism to be a public health issue </w:t>
        </w:r>
      </w:ins>
      <w:del w:id="68" w:author="Microsoft account" w:date="2020-10-13T23:38:00Z">
        <w:r w:rsidR="00255674" w:rsidDel="00AF59EE">
          <w:rPr>
            <w:rFonts w:ascii="Times New Roman" w:hAnsi="Times New Roman" w:cs="Times New Roman"/>
            <w:sz w:val="24"/>
            <w:szCs w:val="24"/>
          </w:rPr>
          <w:delText xml:space="preserve"> </w:delText>
        </w:r>
      </w:del>
      <w:ins w:id="69" w:author="Microsoft account" w:date="2020-10-13T23:37:00Z">
        <w:r w:rsidR="00590D40">
          <w:rPr>
            <w:rFonts w:ascii="Times New Roman" w:hAnsi="Times New Roman" w:cs="Times New Roman"/>
            <w:sz w:val="24"/>
            <w:szCs w:val="24"/>
          </w:rPr>
          <w:t>(</w:t>
        </w:r>
        <w:r w:rsidR="00872992">
          <w:rPr>
            <w:rFonts w:ascii="Times New Roman" w:hAnsi="Times New Roman" w:cs="Times New Roman"/>
            <w:sz w:val="24"/>
            <w:szCs w:val="24"/>
          </w:rPr>
          <w:t>6</w:t>
        </w:r>
        <w:r w:rsidR="00AF59EE">
          <w:rPr>
            <w:rFonts w:ascii="Times New Roman" w:hAnsi="Times New Roman" w:cs="Times New Roman"/>
            <w:sz w:val="24"/>
            <w:szCs w:val="24"/>
          </w:rPr>
          <w:t>)</w:t>
        </w:r>
      </w:ins>
      <w:ins w:id="70" w:author="Microsoft account" w:date="2020-10-13T23:38:00Z">
        <w:r w:rsidR="00AF59EE">
          <w:rPr>
            <w:rFonts w:ascii="Times New Roman" w:hAnsi="Times New Roman" w:cs="Times New Roman"/>
            <w:sz w:val="24"/>
            <w:szCs w:val="24"/>
          </w:rPr>
          <w:t xml:space="preserve">. </w:t>
        </w:r>
      </w:ins>
      <w:r w:rsidR="002C3C6E">
        <w:rPr>
          <w:rFonts w:ascii="Times New Roman" w:hAnsi="Times New Roman" w:cs="Times New Roman"/>
          <w:sz w:val="24"/>
          <w:szCs w:val="24"/>
        </w:rPr>
        <w:t>With Black Lives Matter escalating as a movement</w:t>
      </w:r>
      <w:r w:rsidR="00FF7911">
        <w:rPr>
          <w:rFonts w:ascii="Times New Roman" w:hAnsi="Times New Roman" w:cs="Times New Roman"/>
          <w:sz w:val="24"/>
          <w:szCs w:val="24"/>
        </w:rPr>
        <w:t xml:space="preserve"> and garnering worldwide support</w:t>
      </w:r>
      <w:r w:rsidR="002C3C6E">
        <w:rPr>
          <w:rFonts w:ascii="Times New Roman" w:hAnsi="Times New Roman" w:cs="Times New Roman"/>
          <w:sz w:val="24"/>
          <w:szCs w:val="24"/>
        </w:rPr>
        <w:t xml:space="preserve">, the need to recognize racism as a </w:t>
      </w:r>
      <w:r w:rsidR="00FF7911">
        <w:rPr>
          <w:rFonts w:ascii="Times New Roman" w:hAnsi="Times New Roman" w:cs="Times New Roman"/>
          <w:sz w:val="24"/>
          <w:szCs w:val="24"/>
        </w:rPr>
        <w:t xml:space="preserve">global </w:t>
      </w:r>
      <w:r w:rsidR="002C3C6E">
        <w:rPr>
          <w:rFonts w:ascii="Times New Roman" w:hAnsi="Times New Roman" w:cs="Times New Roman"/>
          <w:sz w:val="24"/>
          <w:szCs w:val="24"/>
        </w:rPr>
        <w:t xml:space="preserve">public health concern </w:t>
      </w:r>
      <w:r w:rsidR="00FF7911">
        <w:rPr>
          <w:rFonts w:ascii="Times New Roman" w:hAnsi="Times New Roman" w:cs="Times New Roman"/>
          <w:sz w:val="24"/>
          <w:szCs w:val="24"/>
        </w:rPr>
        <w:t xml:space="preserve">becomes more urgent. </w:t>
      </w:r>
    </w:p>
    <w:p w14:paraId="53A3656E" w14:textId="6A9B9C84" w:rsidR="001B7FE8" w:rsidRDefault="000F20CD" w:rsidP="006E49EA">
      <w:pPr>
        <w:spacing w:line="480" w:lineRule="auto"/>
        <w:jc w:val="both"/>
        <w:rPr>
          <w:ins w:id="71" w:author="Microsoft account" w:date="2020-10-13T22:06:00Z"/>
          <w:rFonts w:ascii="Times New Roman" w:hAnsi="Times New Roman" w:cs="Times New Roman"/>
          <w:sz w:val="24"/>
          <w:szCs w:val="24"/>
        </w:rPr>
      </w:pPr>
      <w:r>
        <w:rPr>
          <w:rFonts w:ascii="Times New Roman" w:hAnsi="Times New Roman" w:cs="Times New Roman"/>
          <w:sz w:val="24"/>
          <w:szCs w:val="24"/>
        </w:rPr>
        <w:lastRenderedPageBreak/>
        <w:t>Reports published by the National Academ</w:t>
      </w:r>
      <w:ins w:id="72" w:author="Microsoft account" w:date="2020-10-14T00:08:00Z">
        <w:r w:rsidR="00C740E8">
          <w:rPr>
            <w:rFonts w:ascii="Times New Roman" w:hAnsi="Times New Roman" w:cs="Times New Roman"/>
            <w:sz w:val="24"/>
            <w:szCs w:val="24"/>
          </w:rPr>
          <w:t>ies</w:t>
        </w:r>
      </w:ins>
      <w:ins w:id="73" w:author="RG" w:date="2020-10-11T16:41:00Z">
        <w:del w:id="74" w:author="Microsoft account" w:date="2020-10-14T00:08:00Z">
          <w:r w:rsidR="007B5F6E" w:rsidDel="00C740E8">
            <w:rPr>
              <w:rFonts w:ascii="Times New Roman" w:hAnsi="Times New Roman" w:cs="Times New Roman"/>
              <w:sz w:val="24"/>
              <w:szCs w:val="24"/>
            </w:rPr>
            <w:delText>ies</w:delText>
          </w:r>
        </w:del>
      </w:ins>
      <w:del w:id="75" w:author="RG" w:date="2020-10-11T16:41:00Z">
        <w:r w:rsidDel="007B5F6E">
          <w:rPr>
            <w:rFonts w:ascii="Times New Roman" w:hAnsi="Times New Roman" w:cs="Times New Roman"/>
            <w:sz w:val="24"/>
            <w:szCs w:val="24"/>
          </w:rPr>
          <w:delText>y</w:delText>
        </w:r>
      </w:del>
      <w:r>
        <w:rPr>
          <w:rFonts w:ascii="Times New Roman" w:hAnsi="Times New Roman" w:cs="Times New Roman"/>
          <w:sz w:val="24"/>
          <w:szCs w:val="24"/>
        </w:rPr>
        <w:t xml:space="preserve"> Press</w:t>
      </w:r>
      <w:r w:rsidR="00F148D7">
        <w:rPr>
          <w:rFonts w:ascii="Times New Roman" w:hAnsi="Times New Roman" w:cs="Times New Roman"/>
          <w:sz w:val="24"/>
          <w:szCs w:val="24"/>
        </w:rPr>
        <w:t xml:space="preserve"> (2003; 2004)</w:t>
      </w:r>
      <w:r w:rsidR="00435F72">
        <w:rPr>
          <w:rFonts w:ascii="Times New Roman" w:hAnsi="Times New Roman" w:cs="Times New Roman"/>
          <w:sz w:val="24"/>
          <w:szCs w:val="24"/>
        </w:rPr>
        <w:t xml:space="preserve"> </w:t>
      </w:r>
      <w:r>
        <w:rPr>
          <w:rFonts w:ascii="Times New Roman" w:hAnsi="Times New Roman" w:cs="Times New Roman"/>
          <w:sz w:val="24"/>
          <w:szCs w:val="24"/>
        </w:rPr>
        <w:t>highlight that among all racial and ethnic groups</w:t>
      </w:r>
      <w:ins w:id="76" w:author="Rakhi Ghoshal" w:date="2020-09-08T19:24:00Z">
        <w:r w:rsidR="00591138">
          <w:rPr>
            <w:rFonts w:ascii="Times New Roman" w:hAnsi="Times New Roman" w:cs="Times New Roman"/>
            <w:sz w:val="24"/>
            <w:szCs w:val="24"/>
          </w:rPr>
          <w:t xml:space="preserve"> </w:t>
        </w:r>
        <w:del w:id="77" w:author="Microsoft account" w:date="2020-10-13T22:08:00Z">
          <w:r w:rsidR="00591138" w:rsidDel="00367657">
            <w:rPr>
              <w:rFonts w:ascii="Times New Roman" w:hAnsi="Times New Roman" w:cs="Times New Roman"/>
              <w:sz w:val="24"/>
              <w:szCs w:val="24"/>
            </w:rPr>
            <w:delText>(in the US or on a global basis?)</w:delText>
          </w:r>
        </w:del>
      </w:ins>
      <w:del w:id="78" w:author="Microsoft account" w:date="2020-10-13T22:08:00Z">
        <w:r w:rsidDel="00367657">
          <w:rPr>
            <w:rFonts w:ascii="Times New Roman" w:hAnsi="Times New Roman" w:cs="Times New Roman"/>
            <w:sz w:val="24"/>
            <w:szCs w:val="24"/>
          </w:rPr>
          <w:delText xml:space="preserve">, </w:delText>
        </w:r>
      </w:del>
      <w:ins w:id="79" w:author="Rakhi Ghoshal" w:date="2020-09-08T19:25:00Z">
        <w:r w:rsidR="00591138">
          <w:rPr>
            <w:rFonts w:ascii="Times New Roman" w:hAnsi="Times New Roman" w:cs="Times New Roman"/>
            <w:sz w:val="24"/>
            <w:szCs w:val="24"/>
          </w:rPr>
          <w:t>in the U.S</w:t>
        </w:r>
      </w:ins>
      <w:ins w:id="80" w:author="Microsoft account" w:date="2020-10-14T00:16:00Z">
        <w:r w:rsidR="00C740E8">
          <w:rPr>
            <w:rFonts w:ascii="Times New Roman" w:hAnsi="Times New Roman" w:cs="Times New Roman"/>
            <w:sz w:val="24"/>
            <w:szCs w:val="24"/>
          </w:rPr>
          <w:t xml:space="preserve">, </w:t>
        </w:r>
      </w:ins>
      <w:ins w:id="81" w:author="Rakhi Ghoshal" w:date="2020-09-08T19:25:00Z">
        <w:del w:id="82" w:author="Microsoft account" w:date="2020-10-14T00:16:00Z">
          <w:r w:rsidR="00591138" w:rsidDel="00C740E8">
            <w:rPr>
              <w:rFonts w:ascii="Times New Roman" w:hAnsi="Times New Roman" w:cs="Times New Roman"/>
              <w:sz w:val="24"/>
              <w:szCs w:val="24"/>
            </w:rPr>
            <w:delText xml:space="preserve"> </w:delText>
          </w:r>
        </w:del>
      </w:ins>
      <w:r>
        <w:rPr>
          <w:rFonts w:ascii="Times New Roman" w:hAnsi="Times New Roman" w:cs="Times New Roman"/>
          <w:sz w:val="24"/>
          <w:szCs w:val="24"/>
        </w:rPr>
        <w:t>African-</w:t>
      </w:r>
      <w:r w:rsidRPr="000F20CD">
        <w:rPr>
          <w:rFonts w:ascii="Times New Roman" w:hAnsi="Times New Roman" w:cs="Times New Roman"/>
          <w:sz w:val="24"/>
          <w:szCs w:val="24"/>
        </w:rPr>
        <w:t>Americans have the highest rates of</w:t>
      </w:r>
      <w:r>
        <w:rPr>
          <w:rFonts w:ascii="Times New Roman" w:hAnsi="Times New Roman" w:cs="Times New Roman"/>
          <w:sz w:val="24"/>
          <w:szCs w:val="24"/>
        </w:rPr>
        <w:t xml:space="preserve"> morbidity and mortality</w:t>
      </w:r>
      <w:del w:id="83" w:author="Rakhi Ghoshal" w:date="2020-09-08T19:25:00Z">
        <w:r w:rsidDel="00591138">
          <w:rPr>
            <w:rFonts w:ascii="Times New Roman" w:hAnsi="Times New Roman" w:cs="Times New Roman"/>
            <w:sz w:val="24"/>
            <w:szCs w:val="24"/>
          </w:rPr>
          <w:delText xml:space="preserve"> in the U.S</w:delText>
        </w:r>
      </w:del>
      <w:ins w:id="84" w:author="Microsoft account" w:date="2020-10-13T22:09:00Z">
        <w:r w:rsidR="00367657">
          <w:rPr>
            <w:rFonts w:ascii="Times New Roman" w:hAnsi="Times New Roman" w:cs="Times New Roman"/>
            <w:sz w:val="24"/>
            <w:szCs w:val="24"/>
          </w:rPr>
          <w:t xml:space="preserve"> </w:t>
        </w:r>
      </w:ins>
      <w:del w:id="85" w:author="Microsoft account" w:date="2020-10-13T22:08:00Z">
        <w:r w:rsidDel="00367657">
          <w:rPr>
            <w:rFonts w:ascii="Times New Roman" w:hAnsi="Times New Roman" w:cs="Times New Roman"/>
            <w:sz w:val="24"/>
            <w:szCs w:val="24"/>
          </w:rPr>
          <w:delText>.</w:delText>
        </w:r>
        <w:r w:rsidR="00435F72" w:rsidDel="00367657">
          <w:rPr>
            <w:rFonts w:ascii="Times New Roman" w:hAnsi="Times New Roman" w:cs="Times New Roman"/>
            <w:sz w:val="24"/>
            <w:szCs w:val="24"/>
          </w:rPr>
          <w:delText xml:space="preserve"> </w:delText>
        </w:r>
      </w:del>
      <w:del w:id="86" w:author="RG" w:date="2020-10-11T16:39:00Z">
        <w:r w:rsidR="00435F72" w:rsidDel="007B5F6E">
          <w:rPr>
            <w:rFonts w:ascii="Times New Roman" w:hAnsi="Times New Roman" w:cs="Times New Roman"/>
            <w:sz w:val="24"/>
            <w:szCs w:val="24"/>
          </w:rPr>
          <w:delText>(National Academy Press, 2003)</w:delText>
        </w:r>
      </w:del>
      <w:ins w:id="87" w:author="RG" w:date="2020-10-11T16:39:00Z">
        <w:r w:rsidR="007B5F6E">
          <w:rPr>
            <w:rFonts w:ascii="Times New Roman" w:hAnsi="Times New Roman" w:cs="Times New Roman"/>
            <w:sz w:val="24"/>
            <w:szCs w:val="24"/>
          </w:rPr>
          <w:t>(</w:t>
        </w:r>
      </w:ins>
      <w:r w:rsidR="00963096" w:rsidRPr="007B5F6E">
        <w:rPr>
          <w:rFonts w:ascii="Times New Roman" w:hAnsi="Times New Roman" w:cs="Times New Roman"/>
          <w:sz w:val="24"/>
          <w:szCs w:val="24"/>
          <w:rPrChange w:id="88" w:author="RG" w:date="2020-10-11T16:39:00Z">
            <w:rPr>
              <w:rFonts w:ascii="Times New Roman" w:hAnsi="Times New Roman" w:cs="Times New Roman"/>
              <w:sz w:val="24"/>
              <w:szCs w:val="24"/>
              <w:vertAlign w:val="superscript"/>
            </w:rPr>
          </w:rPrChange>
        </w:rPr>
        <w:t>10</w:t>
      </w:r>
      <w:ins w:id="89" w:author="Microsoft account" w:date="2020-10-14T00:16:00Z">
        <w:r w:rsidR="00C740E8">
          <w:rPr>
            <w:rFonts w:ascii="Times New Roman" w:hAnsi="Times New Roman" w:cs="Times New Roman"/>
            <w:sz w:val="24"/>
            <w:szCs w:val="24"/>
          </w:rPr>
          <w:t>, 11</w:t>
        </w:r>
      </w:ins>
      <w:ins w:id="90" w:author="RG" w:date="2020-10-11T16:39:00Z">
        <w:r w:rsidR="007B5F6E">
          <w:rPr>
            <w:rFonts w:ascii="Times New Roman" w:hAnsi="Times New Roman" w:cs="Times New Roman"/>
            <w:sz w:val="24"/>
            <w:szCs w:val="24"/>
          </w:rPr>
          <w:t>)</w:t>
        </w:r>
      </w:ins>
      <w:r w:rsidR="00435F72">
        <w:rPr>
          <w:rFonts w:ascii="Times New Roman" w:hAnsi="Times New Roman" w:cs="Times New Roman"/>
          <w:sz w:val="24"/>
          <w:szCs w:val="24"/>
        </w:rPr>
        <w:t>.</w:t>
      </w:r>
      <w:ins w:id="91" w:author="Microsoft account" w:date="2020-10-13T22:09:00Z">
        <w:r w:rsidR="00367657">
          <w:rPr>
            <w:rFonts w:ascii="Times New Roman" w:hAnsi="Times New Roman" w:cs="Times New Roman"/>
            <w:sz w:val="24"/>
            <w:szCs w:val="24"/>
          </w:rPr>
          <w:t xml:space="preserve"> </w:t>
        </w:r>
      </w:ins>
      <w:del w:id="92" w:author="Microsoft account" w:date="2020-10-13T22:09:00Z">
        <w:r w:rsidR="00435F72" w:rsidDel="00367657">
          <w:rPr>
            <w:rFonts w:ascii="Times New Roman" w:hAnsi="Times New Roman" w:cs="Times New Roman"/>
            <w:sz w:val="24"/>
            <w:szCs w:val="24"/>
          </w:rPr>
          <w:delText xml:space="preserve"> </w:delText>
        </w:r>
      </w:del>
      <w:ins w:id="93" w:author="Microsoft account" w:date="2020-10-14T00:09:00Z">
        <w:r w:rsidR="00C740E8">
          <w:rPr>
            <w:rFonts w:ascii="Times New Roman" w:hAnsi="Times New Roman" w:cs="Times New Roman"/>
            <w:sz w:val="24"/>
            <w:szCs w:val="24"/>
          </w:rPr>
          <w:t>For instance</w:t>
        </w:r>
      </w:ins>
      <w:del w:id="94" w:author="Microsoft account" w:date="2020-10-14T00:09:00Z">
        <w:r w:rsidR="00435F72" w:rsidDel="00C740E8">
          <w:rPr>
            <w:rFonts w:ascii="Times New Roman" w:hAnsi="Times New Roman" w:cs="Times New Roman"/>
            <w:sz w:val="24"/>
            <w:szCs w:val="24"/>
          </w:rPr>
          <w:delText>Similarly</w:delText>
        </w:r>
      </w:del>
      <w:r w:rsidR="00435F72">
        <w:rPr>
          <w:rFonts w:ascii="Times New Roman" w:hAnsi="Times New Roman" w:cs="Times New Roman"/>
          <w:sz w:val="24"/>
          <w:szCs w:val="24"/>
        </w:rPr>
        <w:t xml:space="preserve">, </w:t>
      </w:r>
      <w:r w:rsidR="009F6947">
        <w:rPr>
          <w:rFonts w:ascii="Times New Roman" w:hAnsi="Times New Roman" w:cs="Times New Roman"/>
          <w:sz w:val="24"/>
          <w:szCs w:val="24"/>
        </w:rPr>
        <w:t xml:space="preserve">in </w:t>
      </w:r>
      <w:ins w:id="95" w:author="Microsoft account" w:date="2020-10-14T00:09:00Z">
        <w:r w:rsidR="00C740E8">
          <w:rPr>
            <w:rFonts w:ascii="Times New Roman" w:hAnsi="Times New Roman" w:cs="Times New Roman"/>
            <w:sz w:val="24"/>
            <w:szCs w:val="24"/>
          </w:rPr>
          <w:t>their</w:t>
        </w:r>
      </w:ins>
      <w:del w:id="96" w:author="Microsoft account" w:date="2020-10-14T00:09:00Z">
        <w:r w:rsidR="00435F72" w:rsidDel="00C740E8">
          <w:rPr>
            <w:rFonts w:ascii="Times New Roman" w:hAnsi="Times New Roman" w:cs="Times New Roman"/>
            <w:sz w:val="24"/>
            <w:szCs w:val="24"/>
          </w:rPr>
          <w:delText>another</w:delText>
        </w:r>
      </w:del>
      <w:r w:rsidR="00435F72">
        <w:rPr>
          <w:rFonts w:ascii="Times New Roman" w:hAnsi="Times New Roman" w:cs="Times New Roman"/>
          <w:sz w:val="24"/>
          <w:szCs w:val="24"/>
        </w:rPr>
        <w:t xml:space="preserve"> </w:t>
      </w:r>
      <w:ins w:id="97" w:author="RG" w:date="2020-10-11T16:40:00Z">
        <w:r w:rsidR="007B5F6E">
          <w:rPr>
            <w:rFonts w:ascii="Times New Roman" w:hAnsi="Times New Roman" w:cs="Times New Roman"/>
            <w:sz w:val="24"/>
            <w:szCs w:val="24"/>
          </w:rPr>
          <w:t xml:space="preserve">2004 </w:t>
        </w:r>
      </w:ins>
      <w:r w:rsidR="00435F72">
        <w:rPr>
          <w:rFonts w:ascii="Times New Roman" w:hAnsi="Times New Roman" w:cs="Times New Roman"/>
          <w:sz w:val="24"/>
          <w:szCs w:val="24"/>
        </w:rPr>
        <w:t xml:space="preserve">report </w:t>
      </w:r>
      <w:del w:id="98" w:author="Microsoft account" w:date="2020-10-14T00:13:00Z">
        <w:r w:rsidR="009F6947" w:rsidDel="00C740E8">
          <w:rPr>
            <w:rFonts w:ascii="Times New Roman" w:hAnsi="Times New Roman" w:cs="Times New Roman"/>
            <w:sz w:val="24"/>
            <w:szCs w:val="24"/>
          </w:rPr>
          <w:delText xml:space="preserve">prepared </w:delText>
        </w:r>
      </w:del>
      <w:del w:id="99" w:author="Microsoft account" w:date="2020-10-14T00:09:00Z">
        <w:r w:rsidR="00435F72" w:rsidDel="00C740E8">
          <w:rPr>
            <w:rFonts w:ascii="Times New Roman" w:hAnsi="Times New Roman" w:cs="Times New Roman"/>
            <w:sz w:val="24"/>
            <w:szCs w:val="24"/>
          </w:rPr>
          <w:delText>by the National Academy Press</w:delText>
        </w:r>
      </w:del>
      <w:ins w:id="100" w:author="Microsoft account" w:date="2020-10-14T00:09:00Z">
        <w:r w:rsidR="00C740E8">
          <w:rPr>
            <w:rFonts w:ascii="Times New Roman" w:hAnsi="Times New Roman" w:cs="Times New Roman"/>
            <w:sz w:val="24"/>
            <w:szCs w:val="24"/>
          </w:rPr>
          <w:t>(11)</w:t>
        </w:r>
      </w:ins>
      <w:del w:id="101" w:author="Microsoft account" w:date="2020-10-14T00:09:00Z">
        <w:r w:rsidR="00435F72" w:rsidDel="00C740E8">
          <w:rPr>
            <w:rFonts w:ascii="Times New Roman" w:hAnsi="Times New Roman" w:cs="Times New Roman"/>
            <w:sz w:val="24"/>
            <w:szCs w:val="24"/>
          </w:rPr>
          <w:delText xml:space="preserve"> (2004)</w:delText>
        </w:r>
        <w:r w:rsidR="00963096" w:rsidRPr="00550BB4" w:rsidDel="00C740E8">
          <w:rPr>
            <w:rFonts w:ascii="Times New Roman" w:hAnsi="Times New Roman" w:cs="Times New Roman"/>
            <w:sz w:val="24"/>
            <w:szCs w:val="24"/>
            <w:vertAlign w:val="superscript"/>
          </w:rPr>
          <w:delText>11</w:delText>
        </w:r>
      </w:del>
      <w:r w:rsidR="00435F72">
        <w:rPr>
          <w:rFonts w:ascii="Times New Roman" w:hAnsi="Times New Roman" w:cs="Times New Roman"/>
          <w:sz w:val="24"/>
          <w:szCs w:val="24"/>
        </w:rPr>
        <w:t xml:space="preserve">, </w:t>
      </w:r>
      <w:ins w:id="102" w:author="Rakhi Ghoshal" w:date="2020-09-08T19:25:00Z">
        <w:r w:rsidR="00591138">
          <w:rPr>
            <w:rFonts w:ascii="Times New Roman" w:hAnsi="Times New Roman" w:cs="Times New Roman"/>
            <w:sz w:val="24"/>
            <w:szCs w:val="24"/>
          </w:rPr>
          <w:t xml:space="preserve">they </w:t>
        </w:r>
      </w:ins>
      <w:r w:rsidR="009F6947">
        <w:rPr>
          <w:rFonts w:ascii="Times New Roman" w:hAnsi="Times New Roman" w:cs="Times New Roman"/>
          <w:sz w:val="24"/>
          <w:szCs w:val="24"/>
        </w:rPr>
        <w:t>use</w:t>
      </w:r>
      <w:del w:id="103" w:author="Microsoft account" w:date="2020-10-14T00:09:00Z">
        <w:r w:rsidR="009F6947" w:rsidDel="00C740E8">
          <w:rPr>
            <w:rFonts w:ascii="Times New Roman" w:hAnsi="Times New Roman" w:cs="Times New Roman"/>
            <w:sz w:val="24"/>
            <w:szCs w:val="24"/>
          </w:rPr>
          <w:delText>s</w:delText>
        </w:r>
      </w:del>
      <w:r w:rsidR="009F6947">
        <w:rPr>
          <w:rFonts w:ascii="Times New Roman" w:hAnsi="Times New Roman" w:cs="Times New Roman"/>
          <w:sz w:val="24"/>
          <w:szCs w:val="24"/>
        </w:rPr>
        <w:t xml:space="preserve"> the research of Lillie-Blanton et al, (1996</w:t>
      </w:r>
      <w:ins w:id="104" w:author="Microsoft account" w:date="2020-10-14T00:10:00Z">
        <w:r w:rsidR="00C740E8">
          <w:rPr>
            <w:rFonts w:ascii="Times New Roman" w:hAnsi="Times New Roman" w:cs="Times New Roman"/>
            <w:sz w:val="24"/>
            <w:szCs w:val="24"/>
          </w:rPr>
          <w:t>) (12)</w:t>
        </w:r>
      </w:ins>
      <w:del w:id="105" w:author="Microsoft account" w:date="2020-10-14T00:10:00Z">
        <w:r w:rsidR="009F6947" w:rsidDel="00C740E8">
          <w:rPr>
            <w:rFonts w:ascii="Times New Roman" w:hAnsi="Times New Roman" w:cs="Times New Roman"/>
            <w:sz w:val="24"/>
            <w:szCs w:val="24"/>
          </w:rPr>
          <w:delText>)</w:delText>
        </w:r>
        <w:r w:rsidR="00DC553A" w:rsidRPr="00550BB4" w:rsidDel="00C740E8">
          <w:rPr>
            <w:rFonts w:ascii="Times New Roman" w:hAnsi="Times New Roman" w:cs="Times New Roman"/>
            <w:sz w:val="24"/>
            <w:szCs w:val="24"/>
            <w:vertAlign w:val="superscript"/>
          </w:rPr>
          <w:delText>12</w:delText>
        </w:r>
      </w:del>
      <w:r w:rsidR="009F6947">
        <w:rPr>
          <w:rFonts w:ascii="Times New Roman" w:hAnsi="Times New Roman" w:cs="Times New Roman"/>
          <w:sz w:val="24"/>
          <w:szCs w:val="24"/>
        </w:rPr>
        <w:t xml:space="preserve"> and </w:t>
      </w:r>
      <w:ins w:id="106" w:author="Microsoft account" w:date="2020-10-14T00:13:00Z">
        <w:r w:rsidR="00C740E8">
          <w:rPr>
            <w:rFonts w:ascii="Times New Roman" w:hAnsi="Times New Roman" w:cs="Times New Roman"/>
            <w:sz w:val="24"/>
            <w:szCs w:val="24"/>
          </w:rPr>
          <w:t xml:space="preserve">indicate </w:t>
        </w:r>
      </w:ins>
      <w:commentRangeStart w:id="107"/>
      <w:del w:id="108" w:author="Microsoft account" w:date="2020-10-14T00:13:00Z">
        <w:r w:rsidR="00435F72" w:rsidDel="00C740E8">
          <w:rPr>
            <w:rFonts w:ascii="Times New Roman" w:hAnsi="Times New Roman" w:cs="Times New Roman"/>
            <w:sz w:val="24"/>
            <w:szCs w:val="24"/>
          </w:rPr>
          <w:delText>denotes</w:delText>
        </w:r>
        <w:commentRangeEnd w:id="107"/>
        <w:r w:rsidR="00B04273" w:rsidDel="00C740E8">
          <w:rPr>
            <w:rStyle w:val="CommentReference"/>
          </w:rPr>
          <w:commentReference w:id="107"/>
        </w:r>
        <w:r w:rsidR="00435F72" w:rsidDel="00C740E8">
          <w:rPr>
            <w:rFonts w:ascii="Times New Roman" w:hAnsi="Times New Roman" w:cs="Times New Roman"/>
            <w:sz w:val="24"/>
            <w:szCs w:val="24"/>
          </w:rPr>
          <w:delText xml:space="preserve"> </w:delText>
        </w:r>
      </w:del>
      <w:r w:rsidR="00435F72">
        <w:rPr>
          <w:rFonts w:ascii="Times New Roman" w:hAnsi="Times New Roman" w:cs="Times New Roman"/>
          <w:sz w:val="24"/>
          <w:szCs w:val="24"/>
        </w:rPr>
        <w:t xml:space="preserve">that </w:t>
      </w:r>
      <w:commentRangeStart w:id="109"/>
      <w:r w:rsidR="00435F72">
        <w:rPr>
          <w:rFonts w:ascii="Times New Roman" w:hAnsi="Times New Roman" w:cs="Times New Roman"/>
          <w:sz w:val="24"/>
          <w:szCs w:val="24"/>
        </w:rPr>
        <w:t>health deficits among African-American mothers in poverty affects the wellbeing of the infant</w:t>
      </w:r>
      <w:commentRangeEnd w:id="109"/>
      <w:r w:rsidR="00B04273">
        <w:rPr>
          <w:rStyle w:val="CommentReference"/>
        </w:rPr>
        <w:commentReference w:id="109"/>
      </w:r>
      <w:r w:rsidR="00435F72">
        <w:rPr>
          <w:rFonts w:ascii="Times New Roman" w:hAnsi="Times New Roman" w:cs="Times New Roman"/>
          <w:sz w:val="24"/>
          <w:szCs w:val="24"/>
        </w:rPr>
        <w:t xml:space="preserve">. </w:t>
      </w:r>
      <w:ins w:id="110" w:author="Microsoft account" w:date="2020-10-14T00:13:00Z">
        <w:r w:rsidR="00C740E8">
          <w:rPr>
            <w:rFonts w:ascii="Times New Roman" w:hAnsi="Times New Roman" w:cs="Times New Roman"/>
            <w:sz w:val="24"/>
            <w:szCs w:val="24"/>
          </w:rPr>
          <w:t>Similarly i</w:t>
        </w:r>
      </w:ins>
      <w:del w:id="111" w:author="Microsoft account" w:date="2020-10-14T00:13:00Z">
        <w:r w:rsidR="004A5186" w:rsidDel="00C740E8">
          <w:rPr>
            <w:rFonts w:ascii="Times New Roman" w:hAnsi="Times New Roman" w:cs="Times New Roman"/>
            <w:sz w:val="24"/>
            <w:szCs w:val="24"/>
          </w:rPr>
          <w:delText>I</w:delText>
        </w:r>
      </w:del>
      <w:r w:rsidR="004A5186">
        <w:rPr>
          <w:rFonts w:ascii="Times New Roman" w:hAnsi="Times New Roman" w:cs="Times New Roman"/>
          <w:sz w:val="24"/>
          <w:szCs w:val="24"/>
        </w:rPr>
        <w:t xml:space="preserve">n </w:t>
      </w:r>
      <w:ins w:id="112" w:author="Microsoft account" w:date="2020-10-14T00:13:00Z">
        <w:r w:rsidR="00C740E8">
          <w:rPr>
            <w:rFonts w:ascii="Times New Roman" w:hAnsi="Times New Roman" w:cs="Times New Roman"/>
            <w:sz w:val="24"/>
            <w:szCs w:val="24"/>
          </w:rPr>
          <w:t>another report</w:t>
        </w:r>
      </w:ins>
      <w:ins w:id="113" w:author="Microsoft account" w:date="2020-10-14T00:14:00Z">
        <w:r w:rsidR="00C740E8">
          <w:rPr>
            <w:rFonts w:ascii="Times New Roman" w:hAnsi="Times New Roman" w:cs="Times New Roman"/>
            <w:sz w:val="24"/>
            <w:szCs w:val="24"/>
          </w:rPr>
          <w:t xml:space="preserve"> (13)</w:t>
        </w:r>
      </w:ins>
      <w:ins w:id="114" w:author="Microsoft account" w:date="2020-10-14T00:13:00Z">
        <w:r w:rsidR="00C740E8">
          <w:rPr>
            <w:rFonts w:ascii="Times New Roman" w:hAnsi="Times New Roman" w:cs="Times New Roman"/>
            <w:sz w:val="24"/>
            <w:szCs w:val="24"/>
          </w:rPr>
          <w:t xml:space="preserve"> in </w:t>
        </w:r>
      </w:ins>
      <w:r w:rsidR="004A5186">
        <w:rPr>
          <w:rFonts w:ascii="Times New Roman" w:hAnsi="Times New Roman" w:cs="Times New Roman"/>
          <w:sz w:val="24"/>
          <w:szCs w:val="24"/>
        </w:rPr>
        <w:t xml:space="preserve">2014, </w:t>
      </w:r>
      <w:ins w:id="115" w:author="Microsoft account" w:date="2020-10-14T00:14:00Z">
        <w:r w:rsidR="00C740E8">
          <w:rPr>
            <w:rFonts w:ascii="Times New Roman" w:hAnsi="Times New Roman" w:cs="Times New Roman"/>
            <w:sz w:val="24"/>
            <w:szCs w:val="24"/>
          </w:rPr>
          <w:t>they</w:t>
        </w:r>
      </w:ins>
      <w:del w:id="116" w:author="Microsoft account" w:date="2020-10-14T00:14:00Z">
        <w:r w:rsidR="004A5186" w:rsidDel="00C740E8">
          <w:rPr>
            <w:rFonts w:ascii="Times New Roman" w:hAnsi="Times New Roman" w:cs="Times New Roman"/>
            <w:sz w:val="24"/>
            <w:szCs w:val="24"/>
          </w:rPr>
          <w:delText xml:space="preserve">a report published by the </w:delText>
        </w:r>
        <w:commentRangeStart w:id="117"/>
        <w:commentRangeStart w:id="118"/>
        <w:r w:rsidR="004A5186" w:rsidDel="00C740E8">
          <w:rPr>
            <w:rFonts w:ascii="Times New Roman" w:hAnsi="Times New Roman" w:cs="Times New Roman"/>
            <w:sz w:val="24"/>
            <w:szCs w:val="24"/>
          </w:rPr>
          <w:delText>National Academy Press</w:delText>
        </w:r>
        <w:r w:rsidR="00963096" w:rsidRPr="00550BB4" w:rsidDel="00C740E8">
          <w:rPr>
            <w:rFonts w:ascii="Times New Roman" w:hAnsi="Times New Roman" w:cs="Times New Roman"/>
            <w:sz w:val="24"/>
            <w:szCs w:val="24"/>
            <w:vertAlign w:val="superscript"/>
          </w:rPr>
          <w:delText>1</w:delText>
        </w:r>
        <w:r w:rsidR="00DC553A" w:rsidDel="00C740E8">
          <w:rPr>
            <w:rFonts w:ascii="Times New Roman" w:hAnsi="Times New Roman" w:cs="Times New Roman"/>
            <w:sz w:val="24"/>
            <w:szCs w:val="24"/>
            <w:vertAlign w:val="superscript"/>
          </w:rPr>
          <w:delText>3</w:delText>
        </w:r>
        <w:commentRangeEnd w:id="117"/>
        <w:commentRangeEnd w:id="118"/>
        <w:r w:rsidR="007B5F6E" w:rsidDel="00C740E8">
          <w:rPr>
            <w:rStyle w:val="CommentReference"/>
          </w:rPr>
          <w:commentReference w:id="117"/>
        </w:r>
        <w:r w:rsidR="00B04273" w:rsidDel="00C740E8">
          <w:rPr>
            <w:rStyle w:val="CommentReference"/>
          </w:rPr>
          <w:commentReference w:id="118"/>
        </w:r>
        <w:r w:rsidR="004A5186" w:rsidDel="00C740E8">
          <w:rPr>
            <w:rFonts w:ascii="Times New Roman" w:hAnsi="Times New Roman" w:cs="Times New Roman"/>
            <w:sz w:val="24"/>
            <w:szCs w:val="24"/>
          </w:rPr>
          <w:delText>,</w:delText>
        </w:r>
      </w:del>
      <w:r w:rsidR="004A5186">
        <w:rPr>
          <w:rFonts w:ascii="Times New Roman" w:hAnsi="Times New Roman" w:cs="Times New Roman"/>
          <w:sz w:val="24"/>
          <w:szCs w:val="24"/>
        </w:rPr>
        <w:t xml:space="preserve"> suggested that if State Governments engage with the local community members to understand their issues, racism as a social determinant of health could be eliminated. Despite</w:t>
      </w:r>
      <w:del w:id="119" w:author="RG" w:date="2020-10-11T16:39:00Z">
        <w:r w:rsidR="004A5186" w:rsidDel="007B5F6E">
          <w:rPr>
            <w:rFonts w:ascii="Times New Roman" w:hAnsi="Times New Roman" w:cs="Times New Roman"/>
            <w:sz w:val="24"/>
            <w:szCs w:val="24"/>
          </w:rPr>
          <w:delText>,</w:delText>
        </w:r>
      </w:del>
      <w:r w:rsidR="004A5186">
        <w:rPr>
          <w:rFonts w:ascii="Times New Roman" w:hAnsi="Times New Roman" w:cs="Times New Roman"/>
          <w:sz w:val="24"/>
          <w:szCs w:val="24"/>
        </w:rPr>
        <w:t xml:space="preserve"> this policy recommendation, several racial inequalities continue to persist in the public health system of the U.S.  </w:t>
      </w:r>
    </w:p>
    <w:p w14:paraId="095046F0" w14:textId="03F2D5DB" w:rsidR="00367657" w:rsidRPr="00367657" w:rsidRDefault="00367657" w:rsidP="006E49EA">
      <w:pPr>
        <w:spacing w:line="480" w:lineRule="auto"/>
        <w:jc w:val="both"/>
        <w:rPr>
          <w:rFonts w:ascii="Times New Roman" w:hAnsi="Times New Roman" w:cs="Times New Roman"/>
          <w:b/>
          <w:sz w:val="24"/>
          <w:szCs w:val="24"/>
          <w:rPrChange w:id="120" w:author="Microsoft account" w:date="2020-10-13T22:06:00Z">
            <w:rPr>
              <w:rFonts w:ascii="Times New Roman" w:hAnsi="Times New Roman" w:cs="Times New Roman"/>
              <w:sz w:val="24"/>
              <w:szCs w:val="24"/>
            </w:rPr>
          </w:rPrChange>
        </w:rPr>
      </w:pPr>
      <w:ins w:id="121" w:author="Microsoft account" w:date="2020-10-13T22:06:00Z">
        <w:r w:rsidRPr="00367657">
          <w:rPr>
            <w:rFonts w:ascii="Times New Roman" w:hAnsi="Times New Roman" w:cs="Times New Roman"/>
            <w:b/>
            <w:sz w:val="24"/>
            <w:szCs w:val="24"/>
            <w:rPrChange w:id="122" w:author="Microsoft account" w:date="2020-10-13T22:06:00Z">
              <w:rPr>
                <w:rFonts w:ascii="Times New Roman" w:hAnsi="Times New Roman" w:cs="Times New Roman"/>
                <w:sz w:val="24"/>
                <w:szCs w:val="24"/>
              </w:rPr>
            </w:rPrChange>
          </w:rPr>
          <w:t>Recent Statistics</w:t>
        </w:r>
      </w:ins>
      <w:ins w:id="123" w:author="Microsoft account" w:date="2020-10-13T22:07:00Z">
        <w:r>
          <w:rPr>
            <w:rFonts w:ascii="Times New Roman" w:hAnsi="Times New Roman" w:cs="Times New Roman"/>
            <w:b/>
            <w:sz w:val="24"/>
            <w:szCs w:val="24"/>
          </w:rPr>
          <w:t>: USA</w:t>
        </w:r>
      </w:ins>
    </w:p>
    <w:p w14:paraId="3E770A52" w14:textId="30E7C9DE" w:rsidR="00A8673A" w:rsidRDefault="001D5A93" w:rsidP="00A8673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Covid-19 data on </w:t>
      </w:r>
      <w:r w:rsidR="001679FF">
        <w:rPr>
          <w:rFonts w:ascii="Times New Roman" w:hAnsi="Times New Roman" w:cs="Times New Roman"/>
          <w:sz w:val="24"/>
          <w:szCs w:val="24"/>
        </w:rPr>
        <w:t xml:space="preserve">the </w:t>
      </w:r>
      <w:r w:rsidR="0048068F">
        <w:rPr>
          <w:rFonts w:ascii="Times New Roman" w:hAnsi="Times New Roman" w:cs="Times New Roman"/>
          <w:sz w:val="24"/>
          <w:szCs w:val="24"/>
        </w:rPr>
        <w:t>USA compiled by the American Public Media (APM) Research Lab (2020</w:t>
      </w:r>
      <w:r w:rsidR="0048068F" w:rsidRPr="00411243">
        <w:rPr>
          <w:rFonts w:ascii="Times New Roman" w:hAnsi="Times New Roman" w:cs="Times New Roman"/>
          <w:sz w:val="24"/>
          <w:szCs w:val="24"/>
        </w:rPr>
        <w:t>)</w:t>
      </w:r>
      <w:ins w:id="124" w:author="Microsoft account" w:date="2020-10-14T23:00:00Z">
        <w:r w:rsidR="00411243">
          <w:rPr>
            <w:rFonts w:ascii="Times New Roman" w:hAnsi="Times New Roman" w:cs="Times New Roman"/>
            <w:sz w:val="24"/>
            <w:szCs w:val="24"/>
          </w:rPr>
          <w:t xml:space="preserve"> (14)</w:t>
        </w:r>
      </w:ins>
      <w:del w:id="125" w:author="Microsoft account" w:date="2020-10-14T23:00:00Z">
        <w:r w:rsidR="00963096" w:rsidRPr="00411243" w:rsidDel="00411243">
          <w:rPr>
            <w:rFonts w:ascii="Times New Roman" w:hAnsi="Times New Roman" w:cs="Times New Roman"/>
            <w:sz w:val="24"/>
            <w:szCs w:val="24"/>
            <w:rPrChange w:id="126" w:author="Microsoft account" w:date="2020-10-14T23:00:00Z">
              <w:rPr>
                <w:rFonts w:ascii="Times New Roman" w:hAnsi="Times New Roman" w:cs="Times New Roman"/>
                <w:sz w:val="24"/>
                <w:szCs w:val="24"/>
                <w:vertAlign w:val="superscript"/>
              </w:rPr>
            </w:rPrChange>
          </w:rPr>
          <w:delText>1</w:delText>
        </w:r>
        <w:r w:rsidR="00DC553A" w:rsidRPr="00411243" w:rsidDel="00411243">
          <w:rPr>
            <w:rFonts w:ascii="Times New Roman" w:hAnsi="Times New Roman" w:cs="Times New Roman"/>
            <w:sz w:val="24"/>
            <w:szCs w:val="24"/>
            <w:rPrChange w:id="127" w:author="Microsoft account" w:date="2020-10-14T23:00:00Z">
              <w:rPr>
                <w:rFonts w:ascii="Times New Roman" w:hAnsi="Times New Roman" w:cs="Times New Roman"/>
                <w:sz w:val="24"/>
                <w:szCs w:val="24"/>
                <w:vertAlign w:val="superscript"/>
              </w:rPr>
            </w:rPrChange>
          </w:rPr>
          <w:delText>4</w:delText>
        </w:r>
      </w:del>
      <w:r w:rsidR="0048068F" w:rsidRPr="00411243">
        <w:rPr>
          <w:rFonts w:ascii="Times New Roman" w:hAnsi="Times New Roman" w:cs="Times New Roman"/>
          <w:sz w:val="24"/>
          <w:szCs w:val="24"/>
        </w:rPr>
        <w:t>,</w:t>
      </w:r>
      <w:r w:rsidR="0048068F">
        <w:rPr>
          <w:rFonts w:ascii="Times New Roman" w:hAnsi="Times New Roman" w:cs="Times New Roman"/>
          <w:sz w:val="24"/>
          <w:szCs w:val="24"/>
        </w:rPr>
        <w:t xml:space="preserve"> revealed that </w:t>
      </w:r>
      <w:r w:rsidR="0048068F" w:rsidRPr="0048068F">
        <w:rPr>
          <w:rFonts w:ascii="Times New Roman" w:hAnsi="Times New Roman" w:cs="Times New Roman"/>
          <w:sz w:val="24"/>
          <w:szCs w:val="24"/>
        </w:rPr>
        <w:t>African Americans have died at a rate of 50.3 per 100,000 people, compared with 20.7 for whites, 22.9 for Latin</w:t>
      </w:r>
      <w:r w:rsidR="0048068F">
        <w:rPr>
          <w:rFonts w:ascii="Times New Roman" w:hAnsi="Times New Roman" w:cs="Times New Roman"/>
          <w:sz w:val="24"/>
          <w:szCs w:val="24"/>
        </w:rPr>
        <w:t xml:space="preserve">os and 22.7 for Asian Americans. </w:t>
      </w:r>
      <w:r w:rsidR="00DB2760">
        <w:rPr>
          <w:rFonts w:ascii="Times New Roman" w:hAnsi="Times New Roman" w:cs="Times New Roman"/>
          <w:sz w:val="24"/>
          <w:szCs w:val="24"/>
        </w:rPr>
        <w:t>A r</w:t>
      </w:r>
      <w:r w:rsidR="002845F1">
        <w:rPr>
          <w:rFonts w:ascii="Times New Roman" w:hAnsi="Times New Roman" w:cs="Times New Roman"/>
          <w:sz w:val="24"/>
          <w:szCs w:val="24"/>
        </w:rPr>
        <w:t>ecent academic article by Webb</w:t>
      </w:r>
      <w:r w:rsidR="00DB2760">
        <w:rPr>
          <w:rFonts w:ascii="Times New Roman" w:hAnsi="Times New Roman" w:cs="Times New Roman"/>
          <w:sz w:val="24"/>
          <w:szCs w:val="24"/>
        </w:rPr>
        <w:t xml:space="preserve"> et al (2020</w:t>
      </w:r>
      <w:ins w:id="128" w:author="Microsoft account" w:date="2020-10-14T23:01:00Z">
        <w:r w:rsidR="00411243">
          <w:rPr>
            <w:rFonts w:ascii="Times New Roman" w:hAnsi="Times New Roman" w:cs="Times New Roman"/>
            <w:sz w:val="24"/>
            <w:szCs w:val="24"/>
          </w:rPr>
          <w:t>) (15)</w:t>
        </w:r>
      </w:ins>
      <w:del w:id="129" w:author="Microsoft account" w:date="2020-10-14T23:00:00Z">
        <w:r w:rsidR="00DB2760" w:rsidDel="00411243">
          <w:rPr>
            <w:rFonts w:ascii="Times New Roman" w:hAnsi="Times New Roman" w:cs="Times New Roman"/>
            <w:sz w:val="24"/>
            <w:szCs w:val="24"/>
          </w:rPr>
          <w:delText>)</w:delText>
        </w:r>
        <w:r w:rsidR="00963096" w:rsidRPr="00550BB4" w:rsidDel="00411243">
          <w:rPr>
            <w:rFonts w:ascii="Times New Roman" w:hAnsi="Times New Roman" w:cs="Times New Roman"/>
            <w:sz w:val="24"/>
            <w:szCs w:val="24"/>
            <w:vertAlign w:val="superscript"/>
          </w:rPr>
          <w:delText>1</w:delText>
        </w:r>
        <w:r w:rsidR="00DC553A" w:rsidDel="00411243">
          <w:rPr>
            <w:rFonts w:ascii="Times New Roman" w:hAnsi="Times New Roman" w:cs="Times New Roman"/>
            <w:sz w:val="24"/>
            <w:szCs w:val="24"/>
            <w:vertAlign w:val="superscript"/>
          </w:rPr>
          <w:delText>5</w:delText>
        </w:r>
      </w:del>
      <w:r w:rsidR="00DB2760">
        <w:rPr>
          <w:rFonts w:ascii="Times New Roman" w:hAnsi="Times New Roman" w:cs="Times New Roman"/>
          <w:sz w:val="24"/>
          <w:szCs w:val="24"/>
        </w:rPr>
        <w:t xml:space="preserve">, </w:t>
      </w:r>
      <w:r w:rsidR="00D1671E">
        <w:rPr>
          <w:rFonts w:ascii="Times New Roman" w:hAnsi="Times New Roman" w:cs="Times New Roman"/>
          <w:sz w:val="24"/>
          <w:szCs w:val="24"/>
        </w:rPr>
        <w:t>indicate that African Americans are more likely to be infected by the pandemic as they reside</w:t>
      </w:r>
      <w:r w:rsidR="00D1671E" w:rsidRPr="00D1671E">
        <w:rPr>
          <w:rFonts w:ascii="Times New Roman" w:hAnsi="Times New Roman" w:cs="Times New Roman"/>
          <w:sz w:val="24"/>
          <w:szCs w:val="24"/>
        </w:rPr>
        <w:t xml:space="preserve"> in poor </w:t>
      </w:r>
      <w:r w:rsidR="00D1671E">
        <w:rPr>
          <w:rFonts w:ascii="Times New Roman" w:hAnsi="Times New Roman" w:cs="Times New Roman"/>
          <w:sz w:val="24"/>
          <w:szCs w:val="24"/>
        </w:rPr>
        <w:t xml:space="preserve">and overcrowded </w:t>
      </w:r>
      <w:r w:rsidR="00D1671E" w:rsidRPr="00D1671E">
        <w:rPr>
          <w:rFonts w:ascii="Times New Roman" w:hAnsi="Times New Roman" w:cs="Times New Roman"/>
          <w:sz w:val="24"/>
          <w:szCs w:val="24"/>
        </w:rPr>
        <w:t>neighbourhoods</w:t>
      </w:r>
      <w:r w:rsidR="00D1671E">
        <w:rPr>
          <w:rFonts w:ascii="Times New Roman" w:hAnsi="Times New Roman" w:cs="Times New Roman"/>
          <w:sz w:val="24"/>
          <w:szCs w:val="24"/>
        </w:rPr>
        <w:t xml:space="preserve">, work in </w:t>
      </w:r>
      <w:r w:rsidR="00D1671E" w:rsidRPr="00D1671E">
        <w:rPr>
          <w:rFonts w:ascii="Times New Roman" w:hAnsi="Times New Roman" w:cs="Times New Roman"/>
          <w:sz w:val="24"/>
          <w:szCs w:val="24"/>
        </w:rPr>
        <w:t>unsafe</w:t>
      </w:r>
      <w:r w:rsidR="00D1671E">
        <w:rPr>
          <w:rFonts w:ascii="Times New Roman" w:hAnsi="Times New Roman" w:cs="Times New Roman"/>
          <w:sz w:val="24"/>
          <w:szCs w:val="24"/>
        </w:rPr>
        <w:t xml:space="preserve"> conditions </w:t>
      </w:r>
      <w:r w:rsidR="00D1671E" w:rsidRPr="00D1671E">
        <w:rPr>
          <w:rFonts w:ascii="Times New Roman" w:hAnsi="Times New Roman" w:cs="Times New Roman"/>
          <w:sz w:val="24"/>
          <w:szCs w:val="24"/>
        </w:rPr>
        <w:t>an</w:t>
      </w:r>
      <w:r w:rsidR="00D1671E">
        <w:rPr>
          <w:rFonts w:ascii="Times New Roman" w:hAnsi="Times New Roman" w:cs="Times New Roman"/>
          <w:sz w:val="24"/>
          <w:szCs w:val="24"/>
        </w:rPr>
        <w:t xml:space="preserve">d have limited access to health care. </w:t>
      </w:r>
    </w:p>
    <w:p w14:paraId="77D3D210" w14:textId="738E30C1" w:rsidR="00A8673A" w:rsidRDefault="00E82C3E" w:rsidP="00A8673A">
      <w:pPr>
        <w:spacing w:line="480" w:lineRule="auto"/>
        <w:jc w:val="both"/>
        <w:rPr>
          <w:ins w:id="130" w:author="Microsoft account" w:date="2020-10-13T22:09:00Z"/>
          <w:rFonts w:ascii="Times New Roman" w:hAnsi="Times New Roman" w:cs="Times New Roman"/>
          <w:sz w:val="24"/>
          <w:szCs w:val="24"/>
        </w:rPr>
      </w:pPr>
      <w:del w:id="131" w:author="Rakhi Ghoshal" w:date="2020-09-08T19:31:00Z">
        <w:r w:rsidRPr="00E82C3E" w:rsidDel="00EE00E4">
          <w:rPr>
            <w:rFonts w:ascii="Times New Roman" w:hAnsi="Times New Roman" w:cs="Times New Roman"/>
            <w:sz w:val="24"/>
            <w:szCs w:val="24"/>
          </w:rPr>
          <w:delText>Apart from Covid-19</w:delText>
        </w:r>
      </w:del>
      <w:del w:id="132" w:author="Microsoft account" w:date="2020-10-13T22:06:00Z">
        <w:r w:rsidRPr="00E82C3E" w:rsidDel="00367657">
          <w:rPr>
            <w:rFonts w:ascii="Times New Roman" w:hAnsi="Times New Roman" w:cs="Times New Roman"/>
            <w:sz w:val="24"/>
            <w:szCs w:val="24"/>
          </w:rPr>
          <w:delText xml:space="preserve">, </w:delText>
        </w:r>
      </w:del>
      <w:ins w:id="133" w:author="Rakhi Ghoshal" w:date="2020-09-08T19:31:00Z">
        <w:r w:rsidR="00EE00E4">
          <w:rPr>
            <w:rFonts w:ascii="Times New Roman" w:hAnsi="Times New Roman" w:cs="Times New Roman"/>
            <w:sz w:val="24"/>
            <w:szCs w:val="24"/>
          </w:rPr>
          <w:t>R</w:t>
        </w:r>
      </w:ins>
      <w:del w:id="134" w:author="Rakhi Ghoshal" w:date="2020-09-08T19:31:00Z">
        <w:r w:rsidRPr="00E82C3E" w:rsidDel="00EE00E4">
          <w:rPr>
            <w:rFonts w:ascii="Times New Roman" w:hAnsi="Times New Roman" w:cs="Times New Roman"/>
            <w:sz w:val="24"/>
            <w:szCs w:val="24"/>
          </w:rPr>
          <w:delText>r</w:delText>
        </w:r>
      </w:del>
      <w:r w:rsidRPr="00E82C3E">
        <w:rPr>
          <w:rFonts w:ascii="Times New Roman" w:hAnsi="Times New Roman" w:cs="Times New Roman"/>
          <w:sz w:val="24"/>
          <w:szCs w:val="24"/>
        </w:rPr>
        <w:t>ecent statistics from the Harvard Centre for Population and Development Studies, also showed that African Americans have higher rates of diabetes, hypertension and heart disease than other groups (Bassett et al, 2020</w:t>
      </w:r>
      <w:r w:rsidRPr="00411243">
        <w:rPr>
          <w:rFonts w:ascii="Times New Roman" w:hAnsi="Times New Roman" w:cs="Times New Roman"/>
          <w:sz w:val="24"/>
          <w:szCs w:val="24"/>
        </w:rPr>
        <w:t>)</w:t>
      </w:r>
      <w:ins w:id="135" w:author="Microsoft account" w:date="2020-10-14T23:01:00Z">
        <w:r w:rsidR="00411243">
          <w:rPr>
            <w:rFonts w:ascii="Times New Roman" w:hAnsi="Times New Roman" w:cs="Times New Roman"/>
            <w:sz w:val="24"/>
            <w:szCs w:val="24"/>
          </w:rPr>
          <w:t xml:space="preserve"> (16)</w:t>
        </w:r>
      </w:ins>
      <w:del w:id="136" w:author="Microsoft account" w:date="2020-10-14T23:01:00Z">
        <w:r w:rsidR="00963096" w:rsidRPr="00411243" w:rsidDel="00411243">
          <w:rPr>
            <w:rFonts w:ascii="Times New Roman" w:hAnsi="Times New Roman" w:cs="Times New Roman"/>
            <w:sz w:val="24"/>
            <w:szCs w:val="24"/>
            <w:rPrChange w:id="137" w:author="Microsoft account" w:date="2020-10-14T23:01:00Z">
              <w:rPr>
                <w:rFonts w:ascii="Times New Roman" w:hAnsi="Times New Roman" w:cs="Times New Roman"/>
                <w:sz w:val="24"/>
                <w:szCs w:val="24"/>
                <w:vertAlign w:val="superscript"/>
              </w:rPr>
            </w:rPrChange>
          </w:rPr>
          <w:delText>1</w:delText>
        </w:r>
        <w:r w:rsidR="00DC553A" w:rsidRPr="00411243" w:rsidDel="00411243">
          <w:rPr>
            <w:rFonts w:ascii="Times New Roman" w:hAnsi="Times New Roman" w:cs="Times New Roman"/>
            <w:sz w:val="24"/>
            <w:szCs w:val="24"/>
            <w:rPrChange w:id="138" w:author="Microsoft account" w:date="2020-10-14T23:01:00Z">
              <w:rPr>
                <w:rFonts w:ascii="Times New Roman" w:hAnsi="Times New Roman" w:cs="Times New Roman"/>
                <w:sz w:val="24"/>
                <w:szCs w:val="24"/>
                <w:vertAlign w:val="superscript"/>
              </w:rPr>
            </w:rPrChange>
          </w:rPr>
          <w:delText>6</w:delText>
        </w:r>
      </w:del>
      <w:r w:rsidRPr="00411243">
        <w:rPr>
          <w:rFonts w:ascii="Times New Roman" w:hAnsi="Times New Roman" w:cs="Times New Roman"/>
          <w:sz w:val="24"/>
          <w:szCs w:val="24"/>
          <w:rPrChange w:id="139" w:author="Microsoft account" w:date="2020-10-14T23:01:00Z">
            <w:rPr>
              <w:rFonts w:ascii="Times New Roman" w:hAnsi="Times New Roman" w:cs="Times New Roman"/>
              <w:sz w:val="24"/>
              <w:szCs w:val="24"/>
              <w:vertAlign w:val="superscript"/>
            </w:rPr>
          </w:rPrChange>
        </w:rPr>
        <w:t>.</w:t>
      </w:r>
      <w:r w:rsidR="00A8673A">
        <w:rPr>
          <w:rFonts w:ascii="Times New Roman" w:hAnsi="Times New Roman" w:cs="Times New Roman"/>
          <w:sz w:val="24"/>
          <w:szCs w:val="24"/>
        </w:rPr>
        <w:t xml:space="preserve"> An earlier report by the </w:t>
      </w:r>
      <w:r w:rsidR="004D26E5" w:rsidRPr="00A8673A">
        <w:rPr>
          <w:rFonts w:ascii="Times New Roman" w:hAnsi="Times New Roman" w:cs="Times New Roman"/>
          <w:sz w:val="24"/>
          <w:szCs w:val="24"/>
        </w:rPr>
        <w:t xml:space="preserve">Department </w:t>
      </w:r>
      <w:r w:rsidR="004D26E5">
        <w:rPr>
          <w:rFonts w:ascii="Times New Roman" w:hAnsi="Times New Roman" w:cs="Times New Roman"/>
          <w:sz w:val="24"/>
          <w:szCs w:val="24"/>
        </w:rPr>
        <w:t xml:space="preserve">of </w:t>
      </w:r>
      <w:r w:rsidR="00A8673A" w:rsidRPr="00A8673A">
        <w:rPr>
          <w:rFonts w:ascii="Times New Roman" w:hAnsi="Times New Roman" w:cs="Times New Roman"/>
          <w:sz w:val="24"/>
          <w:szCs w:val="24"/>
        </w:rPr>
        <w:t>Health and Human Services (HHS)</w:t>
      </w:r>
      <w:r w:rsidR="004D26E5">
        <w:rPr>
          <w:rFonts w:ascii="Times New Roman" w:hAnsi="Times New Roman" w:cs="Times New Roman"/>
          <w:sz w:val="24"/>
          <w:szCs w:val="24"/>
        </w:rPr>
        <w:t xml:space="preserve"> Office of Minority Health, USA (2017</w:t>
      </w:r>
      <w:r w:rsidR="004D26E5" w:rsidRPr="00411243">
        <w:rPr>
          <w:rFonts w:ascii="Times New Roman" w:hAnsi="Times New Roman" w:cs="Times New Roman"/>
          <w:sz w:val="24"/>
          <w:szCs w:val="24"/>
        </w:rPr>
        <w:t>)</w:t>
      </w:r>
      <w:ins w:id="140" w:author="Microsoft account" w:date="2020-10-14T23:01:00Z">
        <w:r w:rsidR="00411243">
          <w:rPr>
            <w:rFonts w:ascii="Times New Roman" w:hAnsi="Times New Roman" w:cs="Times New Roman"/>
            <w:sz w:val="24"/>
            <w:szCs w:val="24"/>
          </w:rPr>
          <w:t xml:space="preserve"> (17)</w:t>
        </w:r>
      </w:ins>
      <w:del w:id="141" w:author="Microsoft account" w:date="2020-10-14T23:01:00Z">
        <w:r w:rsidR="00963096" w:rsidRPr="00411243" w:rsidDel="00411243">
          <w:rPr>
            <w:rFonts w:ascii="Times New Roman" w:hAnsi="Times New Roman" w:cs="Times New Roman"/>
            <w:sz w:val="24"/>
            <w:szCs w:val="24"/>
            <w:rPrChange w:id="142" w:author="Microsoft account" w:date="2020-10-14T23:01:00Z">
              <w:rPr>
                <w:rFonts w:ascii="Times New Roman" w:hAnsi="Times New Roman" w:cs="Times New Roman"/>
                <w:sz w:val="24"/>
                <w:szCs w:val="24"/>
                <w:vertAlign w:val="superscript"/>
              </w:rPr>
            </w:rPrChange>
          </w:rPr>
          <w:delText>1</w:delText>
        </w:r>
        <w:r w:rsidR="008E3C07" w:rsidRPr="00411243" w:rsidDel="00411243">
          <w:rPr>
            <w:rFonts w:ascii="Times New Roman" w:hAnsi="Times New Roman" w:cs="Times New Roman"/>
            <w:sz w:val="24"/>
            <w:szCs w:val="24"/>
            <w:rPrChange w:id="143" w:author="Microsoft account" w:date="2020-10-14T23:01:00Z">
              <w:rPr>
                <w:rFonts w:ascii="Times New Roman" w:hAnsi="Times New Roman" w:cs="Times New Roman"/>
                <w:sz w:val="24"/>
                <w:szCs w:val="24"/>
                <w:vertAlign w:val="superscript"/>
              </w:rPr>
            </w:rPrChange>
          </w:rPr>
          <w:delText>7</w:delText>
        </w:r>
      </w:del>
      <w:r w:rsidR="004D26E5">
        <w:rPr>
          <w:rFonts w:ascii="Times New Roman" w:hAnsi="Times New Roman" w:cs="Times New Roman"/>
          <w:sz w:val="24"/>
          <w:szCs w:val="24"/>
        </w:rPr>
        <w:t xml:space="preserve"> </w:t>
      </w:r>
      <w:r w:rsidR="00A8673A">
        <w:rPr>
          <w:rFonts w:ascii="Times New Roman" w:hAnsi="Times New Roman" w:cs="Times New Roman"/>
          <w:sz w:val="24"/>
          <w:szCs w:val="24"/>
        </w:rPr>
        <w:t xml:space="preserve">indicated that </w:t>
      </w:r>
      <w:r w:rsidR="00A8673A" w:rsidRPr="00A8673A">
        <w:rPr>
          <w:rFonts w:ascii="Times New Roman" w:hAnsi="Times New Roman" w:cs="Times New Roman"/>
          <w:sz w:val="24"/>
          <w:szCs w:val="24"/>
        </w:rPr>
        <w:t>the average median household income for African Americans was $40,165, compared wit</w:t>
      </w:r>
      <w:r w:rsidR="00A8673A">
        <w:rPr>
          <w:rFonts w:ascii="Times New Roman" w:hAnsi="Times New Roman" w:cs="Times New Roman"/>
          <w:sz w:val="24"/>
          <w:szCs w:val="24"/>
        </w:rPr>
        <w:t>h $65,845 for white households. Additionally,</w:t>
      </w:r>
      <w:r w:rsidR="00A8673A" w:rsidRPr="00A8673A">
        <w:rPr>
          <w:rFonts w:ascii="Times New Roman" w:hAnsi="Times New Roman" w:cs="Times New Roman"/>
          <w:sz w:val="24"/>
          <w:szCs w:val="24"/>
        </w:rPr>
        <w:t xml:space="preserve"> </w:t>
      </w:r>
      <w:r w:rsidR="006F05D6">
        <w:rPr>
          <w:rFonts w:ascii="Times New Roman" w:hAnsi="Times New Roman" w:cs="Times New Roman"/>
          <w:sz w:val="24"/>
          <w:szCs w:val="24"/>
        </w:rPr>
        <w:t xml:space="preserve">22.9% of African </w:t>
      </w:r>
      <w:r w:rsidR="006F05D6">
        <w:rPr>
          <w:rFonts w:ascii="Times New Roman" w:hAnsi="Times New Roman" w:cs="Times New Roman"/>
          <w:sz w:val="24"/>
          <w:szCs w:val="24"/>
        </w:rPr>
        <w:lastRenderedPageBreak/>
        <w:t>Americans were</w:t>
      </w:r>
      <w:r w:rsidR="00A8673A" w:rsidRPr="00A8673A">
        <w:rPr>
          <w:rFonts w:ascii="Times New Roman" w:hAnsi="Times New Roman" w:cs="Times New Roman"/>
          <w:sz w:val="24"/>
          <w:szCs w:val="24"/>
        </w:rPr>
        <w:t xml:space="preserve"> at the poverty level compared with 9.6% of whites, with an unemployment rate of 9.5% for African America</w:t>
      </w:r>
      <w:r w:rsidR="00A8673A">
        <w:rPr>
          <w:rFonts w:ascii="Times New Roman" w:hAnsi="Times New Roman" w:cs="Times New Roman"/>
          <w:sz w:val="24"/>
          <w:szCs w:val="24"/>
        </w:rPr>
        <w:t xml:space="preserve">ns compared to 4.2% for whites. </w:t>
      </w:r>
      <w:r w:rsidR="00A8673A" w:rsidRPr="00A8673A">
        <w:rPr>
          <w:rFonts w:ascii="Times New Roman" w:hAnsi="Times New Roman" w:cs="Times New Roman"/>
          <w:sz w:val="24"/>
          <w:szCs w:val="24"/>
        </w:rPr>
        <w:t>Despite a lower annual household incom</w:t>
      </w:r>
      <w:r w:rsidR="00A8673A">
        <w:rPr>
          <w:rFonts w:ascii="Times New Roman" w:hAnsi="Times New Roman" w:cs="Times New Roman"/>
          <w:sz w:val="24"/>
          <w:szCs w:val="24"/>
        </w:rPr>
        <w:t>e, African Americans ended up spending</w:t>
      </w:r>
      <w:r w:rsidR="00C05182">
        <w:rPr>
          <w:rFonts w:ascii="Times New Roman" w:hAnsi="Times New Roman" w:cs="Times New Roman"/>
          <w:sz w:val="24"/>
          <w:szCs w:val="24"/>
        </w:rPr>
        <w:t xml:space="preserve"> a higher share </w:t>
      </w:r>
      <w:r w:rsidR="00A8673A" w:rsidRPr="00A8673A">
        <w:rPr>
          <w:rFonts w:ascii="Times New Roman" w:hAnsi="Times New Roman" w:cs="Times New Roman"/>
          <w:sz w:val="24"/>
          <w:szCs w:val="24"/>
        </w:rPr>
        <w:t>of their</w:t>
      </w:r>
      <w:r w:rsidR="00A8673A">
        <w:rPr>
          <w:rFonts w:ascii="Times New Roman" w:hAnsi="Times New Roman" w:cs="Times New Roman"/>
          <w:sz w:val="24"/>
          <w:szCs w:val="24"/>
        </w:rPr>
        <w:t xml:space="preserve"> income on medical care, 16.5% in comparison to</w:t>
      </w:r>
      <w:r w:rsidR="00A8673A" w:rsidRPr="00A8673A">
        <w:rPr>
          <w:rFonts w:ascii="Times New Roman" w:hAnsi="Times New Roman" w:cs="Times New Roman"/>
          <w:sz w:val="24"/>
          <w:szCs w:val="24"/>
        </w:rPr>
        <w:t xml:space="preserve"> 12.2% for whites</w:t>
      </w:r>
      <w:r w:rsidR="00CE4218">
        <w:rPr>
          <w:rFonts w:ascii="Times New Roman" w:hAnsi="Times New Roman" w:cs="Times New Roman"/>
          <w:sz w:val="24"/>
          <w:szCs w:val="24"/>
        </w:rPr>
        <w:t xml:space="preserve"> (HHS, </w:t>
      </w:r>
      <w:r w:rsidR="002845F1">
        <w:rPr>
          <w:rFonts w:ascii="Times New Roman" w:hAnsi="Times New Roman" w:cs="Times New Roman"/>
          <w:sz w:val="24"/>
          <w:szCs w:val="24"/>
        </w:rPr>
        <w:t>2017</w:t>
      </w:r>
      <w:r w:rsidR="002845F1" w:rsidRPr="00411243">
        <w:rPr>
          <w:rFonts w:ascii="Times New Roman" w:hAnsi="Times New Roman" w:cs="Times New Roman"/>
          <w:sz w:val="24"/>
          <w:szCs w:val="24"/>
        </w:rPr>
        <w:t>)</w:t>
      </w:r>
      <w:ins w:id="144" w:author="Microsoft account" w:date="2020-10-14T23:01:00Z">
        <w:r w:rsidR="00411243">
          <w:rPr>
            <w:rFonts w:ascii="Times New Roman" w:hAnsi="Times New Roman" w:cs="Times New Roman"/>
            <w:sz w:val="24"/>
            <w:szCs w:val="24"/>
          </w:rPr>
          <w:t xml:space="preserve"> (17)</w:t>
        </w:r>
      </w:ins>
      <w:del w:id="145" w:author="Microsoft account" w:date="2020-10-14T23:01:00Z">
        <w:r w:rsidR="00963096" w:rsidRPr="00411243" w:rsidDel="00411243">
          <w:rPr>
            <w:rFonts w:ascii="Times New Roman" w:hAnsi="Times New Roman" w:cs="Times New Roman"/>
            <w:sz w:val="24"/>
            <w:szCs w:val="24"/>
            <w:rPrChange w:id="146" w:author="Microsoft account" w:date="2020-10-14T23:01:00Z">
              <w:rPr>
                <w:rFonts w:ascii="Times New Roman" w:hAnsi="Times New Roman" w:cs="Times New Roman"/>
                <w:sz w:val="24"/>
                <w:szCs w:val="24"/>
                <w:vertAlign w:val="superscript"/>
              </w:rPr>
            </w:rPrChange>
          </w:rPr>
          <w:delText>1</w:delText>
        </w:r>
        <w:r w:rsidR="008E3C07" w:rsidRPr="00411243" w:rsidDel="00411243">
          <w:rPr>
            <w:rFonts w:ascii="Times New Roman" w:hAnsi="Times New Roman" w:cs="Times New Roman"/>
            <w:sz w:val="24"/>
            <w:szCs w:val="24"/>
            <w:rPrChange w:id="147" w:author="Microsoft account" w:date="2020-10-14T23:01:00Z">
              <w:rPr>
                <w:rFonts w:ascii="Times New Roman" w:hAnsi="Times New Roman" w:cs="Times New Roman"/>
                <w:sz w:val="24"/>
                <w:szCs w:val="24"/>
                <w:vertAlign w:val="superscript"/>
              </w:rPr>
            </w:rPrChange>
          </w:rPr>
          <w:delText>7</w:delText>
        </w:r>
      </w:del>
      <w:r w:rsidR="00A8673A" w:rsidRPr="00411243">
        <w:rPr>
          <w:rFonts w:ascii="Times New Roman" w:hAnsi="Times New Roman" w:cs="Times New Roman"/>
          <w:sz w:val="24"/>
          <w:szCs w:val="24"/>
        </w:rPr>
        <w:t>.</w:t>
      </w:r>
      <w:r w:rsidR="0073016C">
        <w:rPr>
          <w:rFonts w:ascii="Times New Roman" w:hAnsi="Times New Roman" w:cs="Times New Roman"/>
          <w:sz w:val="24"/>
          <w:szCs w:val="24"/>
        </w:rPr>
        <w:t xml:space="preserve"> </w:t>
      </w:r>
      <w:r w:rsidR="005A7E3D">
        <w:rPr>
          <w:rFonts w:ascii="Times New Roman" w:hAnsi="Times New Roman" w:cs="Times New Roman"/>
          <w:sz w:val="24"/>
          <w:szCs w:val="24"/>
        </w:rPr>
        <w:t>Although the Civil Rights Act of 1964,</w:t>
      </w:r>
      <w:r w:rsidR="0073016C">
        <w:rPr>
          <w:rFonts w:ascii="Times New Roman" w:hAnsi="Times New Roman" w:cs="Times New Roman"/>
          <w:sz w:val="24"/>
          <w:szCs w:val="24"/>
        </w:rPr>
        <w:t xml:space="preserve"> </w:t>
      </w:r>
      <w:r w:rsidR="005A7E3D">
        <w:rPr>
          <w:rFonts w:ascii="Times New Roman" w:hAnsi="Times New Roman" w:cs="Times New Roman"/>
          <w:sz w:val="24"/>
          <w:szCs w:val="24"/>
        </w:rPr>
        <w:t>has been passed</w:t>
      </w:r>
      <w:r w:rsidR="0073016C">
        <w:rPr>
          <w:rFonts w:ascii="Times New Roman" w:hAnsi="Times New Roman" w:cs="Times New Roman"/>
          <w:sz w:val="24"/>
          <w:szCs w:val="24"/>
        </w:rPr>
        <w:t xml:space="preserve">, these distressing numbers suggest that institutionalized racial </w:t>
      </w:r>
      <w:r w:rsidR="004E2BD4">
        <w:rPr>
          <w:rFonts w:ascii="Times New Roman" w:hAnsi="Times New Roman" w:cs="Times New Roman"/>
          <w:sz w:val="24"/>
          <w:szCs w:val="24"/>
        </w:rPr>
        <w:t>inequalities</w:t>
      </w:r>
      <w:r w:rsidR="001D5A93">
        <w:rPr>
          <w:rFonts w:ascii="Times New Roman" w:hAnsi="Times New Roman" w:cs="Times New Roman"/>
          <w:sz w:val="24"/>
          <w:szCs w:val="24"/>
        </w:rPr>
        <w:t xml:space="preserve"> continue to persist in </w:t>
      </w:r>
      <w:r w:rsidR="001679FF">
        <w:rPr>
          <w:rFonts w:ascii="Times New Roman" w:hAnsi="Times New Roman" w:cs="Times New Roman"/>
          <w:sz w:val="24"/>
          <w:szCs w:val="24"/>
        </w:rPr>
        <w:t xml:space="preserve">the </w:t>
      </w:r>
      <w:r w:rsidR="0073016C">
        <w:rPr>
          <w:rFonts w:ascii="Times New Roman" w:hAnsi="Times New Roman" w:cs="Times New Roman"/>
          <w:sz w:val="24"/>
          <w:szCs w:val="24"/>
        </w:rPr>
        <w:t xml:space="preserve">USA. </w:t>
      </w:r>
    </w:p>
    <w:p w14:paraId="1A044836" w14:textId="3152FC3C" w:rsidR="00367657" w:rsidRPr="00367657" w:rsidRDefault="00367657" w:rsidP="00A8673A">
      <w:pPr>
        <w:spacing w:line="480" w:lineRule="auto"/>
        <w:jc w:val="both"/>
        <w:rPr>
          <w:rFonts w:ascii="Times New Roman" w:hAnsi="Times New Roman" w:cs="Times New Roman"/>
          <w:b/>
          <w:sz w:val="24"/>
          <w:szCs w:val="24"/>
          <w:rPrChange w:id="148" w:author="Microsoft account" w:date="2020-10-13T22:10:00Z">
            <w:rPr>
              <w:rFonts w:ascii="Times New Roman" w:hAnsi="Times New Roman" w:cs="Times New Roman"/>
              <w:sz w:val="24"/>
              <w:szCs w:val="24"/>
            </w:rPr>
          </w:rPrChange>
        </w:rPr>
      </w:pPr>
      <w:ins w:id="149" w:author="Microsoft account" w:date="2020-10-13T22:09:00Z">
        <w:r w:rsidRPr="00367657">
          <w:rPr>
            <w:rFonts w:ascii="Times New Roman" w:hAnsi="Times New Roman" w:cs="Times New Roman"/>
            <w:b/>
            <w:sz w:val="24"/>
            <w:szCs w:val="24"/>
            <w:rPrChange w:id="150" w:author="Microsoft account" w:date="2020-10-13T22:10:00Z">
              <w:rPr>
                <w:rFonts w:ascii="Times New Roman" w:hAnsi="Times New Roman" w:cs="Times New Roman"/>
                <w:sz w:val="24"/>
                <w:szCs w:val="24"/>
              </w:rPr>
            </w:rPrChange>
          </w:rPr>
          <w:t>Health Inequalities in India</w:t>
        </w:r>
      </w:ins>
    </w:p>
    <w:p w14:paraId="6BBCDD66" w14:textId="2D0E44E7" w:rsidR="00956F52" w:rsidRDefault="00217FD5" w:rsidP="00956F52">
      <w:pPr>
        <w:spacing w:line="480" w:lineRule="auto"/>
        <w:jc w:val="both"/>
        <w:rPr>
          <w:ins w:id="151" w:author="Microsoft account" w:date="2020-10-13T23:12:00Z"/>
          <w:rFonts w:ascii="Times New Roman" w:hAnsi="Times New Roman" w:cs="Times New Roman"/>
          <w:sz w:val="24"/>
          <w:szCs w:val="24"/>
        </w:rPr>
      </w:pPr>
      <w:r>
        <w:rPr>
          <w:rFonts w:ascii="Times New Roman" w:hAnsi="Times New Roman" w:cs="Times New Roman"/>
          <w:sz w:val="24"/>
          <w:szCs w:val="24"/>
        </w:rPr>
        <w:t>With the death of George Floyd, #</w:t>
      </w:r>
      <w:r w:rsidR="00001FE2">
        <w:rPr>
          <w:rFonts w:ascii="Times New Roman" w:hAnsi="Times New Roman" w:cs="Times New Roman"/>
          <w:sz w:val="24"/>
          <w:szCs w:val="24"/>
        </w:rPr>
        <w:t xml:space="preserve">Black Lives Matter </w:t>
      </w:r>
      <w:r>
        <w:rPr>
          <w:rFonts w:ascii="Times New Roman" w:hAnsi="Times New Roman" w:cs="Times New Roman"/>
          <w:sz w:val="24"/>
          <w:szCs w:val="24"/>
        </w:rPr>
        <w:t xml:space="preserve">began trending on several social media platforms and </w:t>
      </w:r>
      <w:r w:rsidR="00001FE2">
        <w:rPr>
          <w:rFonts w:ascii="Times New Roman" w:hAnsi="Times New Roman" w:cs="Times New Roman"/>
          <w:sz w:val="24"/>
          <w:szCs w:val="24"/>
        </w:rPr>
        <w:t>garnered significant solidarity in India’s online community</w:t>
      </w:r>
      <w:r w:rsidR="0043431B">
        <w:rPr>
          <w:rFonts w:ascii="Times New Roman" w:hAnsi="Times New Roman" w:cs="Times New Roman"/>
          <w:sz w:val="24"/>
          <w:szCs w:val="24"/>
        </w:rPr>
        <w:t xml:space="preserve"> as well.</w:t>
      </w:r>
      <w:r w:rsidR="009871EF">
        <w:rPr>
          <w:rFonts w:ascii="Times New Roman" w:hAnsi="Times New Roman" w:cs="Times New Roman"/>
          <w:sz w:val="24"/>
          <w:szCs w:val="24"/>
        </w:rPr>
        <w:t xml:space="preserve"> </w:t>
      </w:r>
      <w:r w:rsidR="00D0285A">
        <w:rPr>
          <w:rFonts w:ascii="Times New Roman" w:hAnsi="Times New Roman" w:cs="Times New Roman"/>
          <w:sz w:val="24"/>
          <w:szCs w:val="24"/>
        </w:rPr>
        <w:t>Similar to racial inequalities</w:t>
      </w:r>
      <w:r w:rsidR="009871EF">
        <w:rPr>
          <w:rFonts w:ascii="Times New Roman" w:hAnsi="Times New Roman" w:cs="Times New Roman"/>
          <w:sz w:val="24"/>
          <w:szCs w:val="24"/>
        </w:rPr>
        <w:t xml:space="preserve">, discrimination based on caste, gender and religion is inherent in the Indian public healthcare system. </w:t>
      </w:r>
      <w:commentRangeStart w:id="152"/>
      <w:ins w:id="153" w:author="Microsoft account" w:date="2020-10-13T23:12:00Z">
        <w:r w:rsidR="00956F52">
          <w:rPr>
            <w:rFonts w:ascii="Times New Roman" w:hAnsi="Times New Roman" w:cs="Times New Roman"/>
            <w:sz w:val="24"/>
            <w:szCs w:val="24"/>
          </w:rPr>
          <w:t>Jean Dreze and Amartya Sen in their seminal book, “</w:t>
        </w:r>
        <w:r w:rsidR="00956F52" w:rsidRPr="000239AD">
          <w:rPr>
            <w:rFonts w:ascii="Times New Roman" w:hAnsi="Times New Roman" w:cs="Times New Roman"/>
            <w:i/>
            <w:sz w:val="24"/>
            <w:szCs w:val="24"/>
          </w:rPr>
          <w:t>An Uncertain Glory: India and its contradictions</w:t>
        </w:r>
        <w:r w:rsidR="00956F52">
          <w:rPr>
            <w:rFonts w:ascii="Times New Roman" w:hAnsi="Times New Roman" w:cs="Times New Roman"/>
            <w:sz w:val="24"/>
            <w:szCs w:val="24"/>
          </w:rPr>
          <w:t>” (2013)</w:t>
        </w:r>
      </w:ins>
      <w:ins w:id="154" w:author="Microsoft account" w:date="2020-10-14T23:02:00Z">
        <w:r w:rsidR="00411243">
          <w:rPr>
            <w:rFonts w:ascii="Times New Roman" w:hAnsi="Times New Roman" w:cs="Times New Roman"/>
            <w:sz w:val="24"/>
            <w:szCs w:val="24"/>
          </w:rPr>
          <w:t xml:space="preserve"> (18)</w:t>
        </w:r>
      </w:ins>
      <w:ins w:id="155" w:author="Microsoft account" w:date="2020-10-13T23:12:00Z">
        <w:r w:rsidR="00956F52">
          <w:rPr>
            <w:rFonts w:ascii="Times New Roman" w:hAnsi="Times New Roman" w:cs="Times New Roman"/>
            <w:sz w:val="24"/>
            <w:szCs w:val="24"/>
          </w:rPr>
          <w:t>, highlighted how inadequate access of basic facilities such as education and medical care among lower-income groups, women, lower caste groups, and tribal communities have hampered India’s overall growth. In particular, Dreze and Sen (2013)</w:t>
        </w:r>
      </w:ins>
      <w:ins w:id="156" w:author="Microsoft account" w:date="2020-10-14T23:02:00Z">
        <w:r w:rsidR="00411243">
          <w:rPr>
            <w:rFonts w:ascii="Times New Roman" w:hAnsi="Times New Roman" w:cs="Times New Roman"/>
            <w:sz w:val="24"/>
            <w:szCs w:val="24"/>
          </w:rPr>
          <w:t xml:space="preserve"> (18)</w:t>
        </w:r>
      </w:ins>
      <w:ins w:id="157" w:author="Microsoft account" w:date="2020-10-13T23:12:00Z">
        <w:r w:rsidR="00956F52">
          <w:rPr>
            <w:rFonts w:ascii="Times New Roman" w:hAnsi="Times New Roman" w:cs="Times New Roman"/>
            <w:sz w:val="24"/>
            <w:szCs w:val="24"/>
          </w:rPr>
          <w:t>, suggest equal representation of all categories and communities at the policy level to accelerate India’s development goals</w:t>
        </w:r>
        <w:commentRangeEnd w:id="152"/>
        <w:r w:rsidR="00956F52">
          <w:rPr>
            <w:rStyle w:val="CommentReference"/>
          </w:rPr>
          <w:commentReference w:id="152"/>
        </w:r>
        <w:r w:rsidR="00956F52">
          <w:rPr>
            <w:rFonts w:ascii="Times New Roman" w:hAnsi="Times New Roman" w:cs="Times New Roman"/>
            <w:sz w:val="24"/>
            <w:szCs w:val="24"/>
          </w:rPr>
          <w:t xml:space="preserve">. </w:t>
        </w:r>
      </w:ins>
    </w:p>
    <w:p w14:paraId="46210A19" w14:textId="79CB67AB" w:rsidR="005770CE" w:rsidRDefault="00956F52" w:rsidP="006E49EA">
      <w:pPr>
        <w:spacing w:line="480" w:lineRule="auto"/>
        <w:jc w:val="both"/>
        <w:rPr>
          <w:rFonts w:ascii="Times New Roman" w:hAnsi="Times New Roman" w:cs="Times New Roman"/>
          <w:sz w:val="24"/>
          <w:szCs w:val="24"/>
        </w:rPr>
      </w:pPr>
      <w:ins w:id="158" w:author="Microsoft account" w:date="2020-10-13T23:14:00Z">
        <w:r>
          <w:rPr>
            <w:rFonts w:ascii="Times New Roman" w:hAnsi="Times New Roman" w:cs="Times New Roman"/>
            <w:sz w:val="24"/>
            <w:szCs w:val="24"/>
          </w:rPr>
          <w:t>Highlighting the poor health status of the tribal community in India</w:t>
        </w:r>
      </w:ins>
      <w:del w:id="159" w:author="Microsoft account" w:date="2020-10-13T23:14:00Z">
        <w:r w:rsidR="003F0DD1" w:rsidDel="00956F52">
          <w:rPr>
            <w:rFonts w:ascii="Times New Roman" w:hAnsi="Times New Roman" w:cs="Times New Roman"/>
            <w:sz w:val="24"/>
            <w:szCs w:val="24"/>
          </w:rPr>
          <w:delText>For instance</w:delText>
        </w:r>
      </w:del>
      <w:r w:rsidR="003F0DD1">
        <w:rPr>
          <w:rFonts w:ascii="Times New Roman" w:hAnsi="Times New Roman" w:cs="Times New Roman"/>
          <w:sz w:val="24"/>
          <w:szCs w:val="24"/>
        </w:rPr>
        <w:t xml:space="preserve">, </w:t>
      </w:r>
      <w:r w:rsidR="00D0285A">
        <w:rPr>
          <w:rFonts w:ascii="Times New Roman" w:hAnsi="Times New Roman" w:cs="Times New Roman"/>
          <w:sz w:val="24"/>
          <w:szCs w:val="24"/>
        </w:rPr>
        <w:t>a report submitted by the Abhay Bang committee (2018</w:t>
      </w:r>
      <w:r w:rsidR="00D0285A" w:rsidRPr="00411243">
        <w:rPr>
          <w:rFonts w:ascii="Times New Roman" w:hAnsi="Times New Roman" w:cs="Times New Roman"/>
          <w:sz w:val="24"/>
          <w:szCs w:val="24"/>
        </w:rPr>
        <w:t>)</w:t>
      </w:r>
      <w:ins w:id="160" w:author="Microsoft account" w:date="2020-10-14T23:02:00Z">
        <w:r w:rsidR="00411243">
          <w:rPr>
            <w:rFonts w:ascii="Times New Roman" w:hAnsi="Times New Roman" w:cs="Times New Roman"/>
            <w:sz w:val="24"/>
            <w:szCs w:val="24"/>
          </w:rPr>
          <w:t xml:space="preserve"> (19)</w:t>
        </w:r>
      </w:ins>
      <w:del w:id="161" w:author="Microsoft account" w:date="2020-10-14T23:02:00Z">
        <w:r w:rsidR="008E3C07" w:rsidRPr="00411243" w:rsidDel="00411243">
          <w:rPr>
            <w:rFonts w:ascii="Times New Roman" w:hAnsi="Times New Roman" w:cs="Times New Roman"/>
            <w:sz w:val="24"/>
            <w:szCs w:val="24"/>
            <w:rPrChange w:id="162" w:author="Microsoft account" w:date="2020-10-14T23:02:00Z">
              <w:rPr>
                <w:rFonts w:ascii="Times New Roman" w:hAnsi="Times New Roman" w:cs="Times New Roman"/>
                <w:sz w:val="24"/>
                <w:szCs w:val="24"/>
                <w:vertAlign w:val="superscript"/>
              </w:rPr>
            </w:rPrChange>
          </w:rPr>
          <w:delText>18</w:delText>
        </w:r>
      </w:del>
      <w:r w:rsidR="00D0285A" w:rsidRPr="00411243">
        <w:rPr>
          <w:rFonts w:ascii="Times New Roman" w:hAnsi="Times New Roman" w:cs="Times New Roman"/>
          <w:sz w:val="24"/>
          <w:szCs w:val="24"/>
          <w:rPrChange w:id="163" w:author="Microsoft account" w:date="2020-10-14T23:02:00Z">
            <w:rPr>
              <w:rFonts w:ascii="Times New Roman" w:hAnsi="Times New Roman" w:cs="Times New Roman"/>
              <w:sz w:val="24"/>
              <w:szCs w:val="24"/>
              <w:vertAlign w:val="superscript"/>
            </w:rPr>
          </w:rPrChange>
        </w:rPr>
        <w:t>,</w:t>
      </w:r>
      <w:r w:rsidR="00D0285A">
        <w:rPr>
          <w:rFonts w:ascii="Times New Roman" w:hAnsi="Times New Roman" w:cs="Times New Roman"/>
          <w:sz w:val="24"/>
          <w:szCs w:val="24"/>
        </w:rPr>
        <w:t xml:space="preserve"> indicated that the health condition of the tribal community in India is the worst when compared with other social groups. The report further added that the tribal community which consists of 8.6% of India’s population, are suffering from a triple burden of disease. Due to malnutrition and lack of resources, malaria and tuberculosis continue to be rampant among the tribal people. </w:t>
      </w:r>
      <w:r w:rsidR="00827371">
        <w:rPr>
          <w:rFonts w:ascii="Times New Roman" w:hAnsi="Times New Roman" w:cs="Times New Roman"/>
          <w:sz w:val="24"/>
          <w:szCs w:val="24"/>
        </w:rPr>
        <w:t>On the other hand, w</w:t>
      </w:r>
      <w:r w:rsidR="00D0285A">
        <w:rPr>
          <w:rFonts w:ascii="Times New Roman" w:hAnsi="Times New Roman" w:cs="Times New Roman"/>
          <w:sz w:val="24"/>
          <w:szCs w:val="24"/>
        </w:rPr>
        <w:t xml:space="preserve">ith rapid urbanization diseases such as cancer, hypertension and diabetes </w:t>
      </w:r>
      <w:r w:rsidR="00827371">
        <w:rPr>
          <w:rFonts w:ascii="Times New Roman" w:hAnsi="Times New Roman" w:cs="Times New Roman"/>
          <w:sz w:val="24"/>
          <w:szCs w:val="24"/>
        </w:rPr>
        <w:t xml:space="preserve">have also increased among the tribal population of India. Finally, </w:t>
      </w:r>
      <w:r w:rsidR="00BB1121">
        <w:rPr>
          <w:rFonts w:ascii="Times New Roman" w:hAnsi="Times New Roman" w:cs="Times New Roman"/>
          <w:sz w:val="24"/>
          <w:szCs w:val="24"/>
        </w:rPr>
        <w:t xml:space="preserve">the report points out that </w:t>
      </w:r>
      <w:r w:rsidR="00827371">
        <w:rPr>
          <w:rFonts w:ascii="Times New Roman" w:hAnsi="Times New Roman" w:cs="Times New Roman"/>
          <w:sz w:val="24"/>
          <w:szCs w:val="24"/>
        </w:rPr>
        <w:t xml:space="preserve">owing to lack of access and </w:t>
      </w:r>
      <w:r w:rsidR="00827371">
        <w:rPr>
          <w:rFonts w:ascii="Times New Roman" w:hAnsi="Times New Roman" w:cs="Times New Roman"/>
          <w:sz w:val="24"/>
          <w:szCs w:val="24"/>
        </w:rPr>
        <w:lastRenderedPageBreak/>
        <w:t>geographical isolation, mental health issues have also emerged among the tribal community of India</w:t>
      </w:r>
      <w:r w:rsidR="00BB1121">
        <w:rPr>
          <w:rFonts w:ascii="Times New Roman" w:hAnsi="Times New Roman" w:cs="Times New Roman"/>
          <w:sz w:val="24"/>
          <w:szCs w:val="24"/>
        </w:rPr>
        <w:t xml:space="preserve"> (Abhay Bang Committee report, 2018)</w:t>
      </w:r>
      <w:ins w:id="164" w:author="Microsoft account" w:date="2020-10-14T23:02:00Z">
        <w:r w:rsidR="00411243">
          <w:rPr>
            <w:rFonts w:ascii="Times New Roman" w:hAnsi="Times New Roman" w:cs="Times New Roman"/>
            <w:sz w:val="24"/>
            <w:szCs w:val="24"/>
          </w:rPr>
          <w:t xml:space="preserve"> (19)</w:t>
        </w:r>
      </w:ins>
      <w:del w:id="165" w:author="Microsoft account" w:date="2020-10-14T23:02:00Z">
        <w:r w:rsidR="00963096" w:rsidRPr="00550BB4" w:rsidDel="00411243">
          <w:rPr>
            <w:rFonts w:ascii="Times New Roman" w:hAnsi="Times New Roman" w:cs="Times New Roman"/>
            <w:sz w:val="24"/>
            <w:szCs w:val="24"/>
            <w:vertAlign w:val="superscript"/>
          </w:rPr>
          <w:delText>1</w:delText>
        </w:r>
        <w:r w:rsidR="008E3C07" w:rsidDel="00411243">
          <w:rPr>
            <w:rFonts w:ascii="Times New Roman" w:hAnsi="Times New Roman" w:cs="Times New Roman"/>
            <w:sz w:val="24"/>
            <w:szCs w:val="24"/>
            <w:vertAlign w:val="superscript"/>
          </w:rPr>
          <w:delText>8</w:delText>
        </w:r>
      </w:del>
      <w:r w:rsidR="00827371">
        <w:rPr>
          <w:rFonts w:ascii="Times New Roman" w:hAnsi="Times New Roman" w:cs="Times New Roman"/>
          <w:sz w:val="24"/>
          <w:szCs w:val="24"/>
        </w:rPr>
        <w:t xml:space="preserve">. </w:t>
      </w:r>
      <w:r w:rsidR="005770CE">
        <w:rPr>
          <w:rFonts w:ascii="Times New Roman" w:hAnsi="Times New Roman" w:cs="Times New Roman"/>
          <w:sz w:val="24"/>
          <w:szCs w:val="24"/>
        </w:rPr>
        <w:t>In addition to this report, data from the All India Survey of Higher Education (2018-19</w:t>
      </w:r>
      <w:r w:rsidR="005770CE" w:rsidRPr="00411243">
        <w:rPr>
          <w:rFonts w:ascii="Times New Roman" w:hAnsi="Times New Roman" w:cs="Times New Roman"/>
          <w:sz w:val="24"/>
          <w:szCs w:val="24"/>
        </w:rPr>
        <w:t>)</w:t>
      </w:r>
      <w:ins w:id="166" w:author="Microsoft account" w:date="2020-10-14T23:03:00Z">
        <w:r w:rsidR="00411243">
          <w:rPr>
            <w:rFonts w:ascii="Times New Roman" w:hAnsi="Times New Roman" w:cs="Times New Roman"/>
            <w:sz w:val="24"/>
            <w:szCs w:val="24"/>
          </w:rPr>
          <w:t xml:space="preserve"> (20)</w:t>
        </w:r>
      </w:ins>
      <w:del w:id="167" w:author="Microsoft account" w:date="2020-10-14T23:03:00Z">
        <w:r w:rsidR="00963096" w:rsidRPr="00411243" w:rsidDel="00411243">
          <w:rPr>
            <w:rFonts w:ascii="Times New Roman" w:hAnsi="Times New Roman" w:cs="Times New Roman"/>
            <w:sz w:val="24"/>
            <w:szCs w:val="24"/>
            <w:rPrChange w:id="168" w:author="Microsoft account" w:date="2020-10-14T23:03:00Z">
              <w:rPr>
                <w:rFonts w:ascii="Times New Roman" w:hAnsi="Times New Roman" w:cs="Times New Roman"/>
                <w:sz w:val="24"/>
                <w:szCs w:val="24"/>
                <w:vertAlign w:val="superscript"/>
              </w:rPr>
            </w:rPrChange>
          </w:rPr>
          <w:delText>1</w:delText>
        </w:r>
        <w:r w:rsidR="008E3C07" w:rsidRPr="00411243" w:rsidDel="00411243">
          <w:rPr>
            <w:rFonts w:ascii="Times New Roman" w:hAnsi="Times New Roman" w:cs="Times New Roman"/>
            <w:sz w:val="24"/>
            <w:szCs w:val="24"/>
            <w:rPrChange w:id="169" w:author="Microsoft account" w:date="2020-10-14T23:03:00Z">
              <w:rPr>
                <w:rFonts w:ascii="Times New Roman" w:hAnsi="Times New Roman" w:cs="Times New Roman"/>
                <w:sz w:val="24"/>
                <w:szCs w:val="24"/>
                <w:vertAlign w:val="superscript"/>
              </w:rPr>
            </w:rPrChange>
          </w:rPr>
          <w:delText>9</w:delText>
        </w:r>
      </w:del>
      <w:r w:rsidR="005770CE" w:rsidRPr="00411243">
        <w:rPr>
          <w:rFonts w:ascii="Times New Roman" w:hAnsi="Times New Roman" w:cs="Times New Roman"/>
          <w:sz w:val="24"/>
          <w:szCs w:val="24"/>
        </w:rPr>
        <w:t>,</w:t>
      </w:r>
      <w:r w:rsidR="005770CE">
        <w:rPr>
          <w:rFonts w:ascii="Times New Roman" w:hAnsi="Times New Roman" w:cs="Times New Roman"/>
          <w:sz w:val="24"/>
          <w:szCs w:val="24"/>
        </w:rPr>
        <w:t xml:space="preserve"> under the MHRD Ministry found that in the last seven years for 43 medical courses the enrolment for only Scheduled Castes was 13.42% and 4.95% for Scheduled Tribes.  </w:t>
      </w:r>
    </w:p>
    <w:p w14:paraId="08BD57D5" w14:textId="4F1B7BD9" w:rsidR="005770CE" w:rsidRDefault="005770CE" w:rsidP="006E49E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BB1121">
        <w:rPr>
          <w:rFonts w:ascii="Times New Roman" w:hAnsi="Times New Roman" w:cs="Times New Roman"/>
          <w:sz w:val="24"/>
          <w:szCs w:val="24"/>
        </w:rPr>
        <w:t>report compiled by the Sachar Committee (2006</w:t>
      </w:r>
      <w:r w:rsidR="00BB1121" w:rsidRPr="00411243">
        <w:rPr>
          <w:rFonts w:ascii="Times New Roman" w:hAnsi="Times New Roman" w:cs="Times New Roman"/>
          <w:sz w:val="24"/>
          <w:szCs w:val="24"/>
        </w:rPr>
        <w:t>)</w:t>
      </w:r>
      <w:ins w:id="170" w:author="Microsoft account" w:date="2020-10-14T23:03:00Z">
        <w:r w:rsidR="00411243">
          <w:rPr>
            <w:rFonts w:ascii="Times New Roman" w:hAnsi="Times New Roman" w:cs="Times New Roman"/>
            <w:sz w:val="24"/>
            <w:szCs w:val="24"/>
          </w:rPr>
          <w:t xml:space="preserve"> (21)</w:t>
        </w:r>
      </w:ins>
      <w:del w:id="171" w:author="Microsoft account" w:date="2020-10-14T23:03:00Z">
        <w:r w:rsidR="008E3C07" w:rsidRPr="00411243" w:rsidDel="00411243">
          <w:rPr>
            <w:rFonts w:ascii="Times New Roman" w:hAnsi="Times New Roman" w:cs="Times New Roman"/>
            <w:sz w:val="24"/>
            <w:szCs w:val="24"/>
            <w:rPrChange w:id="172" w:author="Microsoft account" w:date="2020-10-14T23:03:00Z">
              <w:rPr>
                <w:rFonts w:ascii="Times New Roman" w:hAnsi="Times New Roman" w:cs="Times New Roman"/>
                <w:sz w:val="24"/>
                <w:szCs w:val="24"/>
                <w:vertAlign w:val="superscript"/>
              </w:rPr>
            </w:rPrChange>
          </w:rPr>
          <w:delText>20</w:delText>
        </w:r>
      </w:del>
      <w:r w:rsidR="00BB1121" w:rsidRPr="00411243">
        <w:rPr>
          <w:rFonts w:ascii="Times New Roman" w:hAnsi="Times New Roman" w:cs="Times New Roman"/>
          <w:sz w:val="24"/>
          <w:szCs w:val="24"/>
        </w:rPr>
        <w:t>,</w:t>
      </w:r>
      <w:r w:rsidR="00BB1121">
        <w:rPr>
          <w:rFonts w:ascii="Times New Roman" w:hAnsi="Times New Roman" w:cs="Times New Roman"/>
          <w:sz w:val="24"/>
          <w:szCs w:val="24"/>
        </w:rPr>
        <w:t xml:space="preserve"> </w:t>
      </w:r>
      <w:r w:rsidR="0016099F">
        <w:rPr>
          <w:rFonts w:ascii="Times New Roman" w:hAnsi="Times New Roman" w:cs="Times New Roman"/>
          <w:sz w:val="24"/>
          <w:szCs w:val="24"/>
        </w:rPr>
        <w:t xml:space="preserve">indicated that </w:t>
      </w:r>
      <w:r w:rsidR="003F4BEB">
        <w:rPr>
          <w:rFonts w:ascii="Times New Roman" w:hAnsi="Times New Roman" w:cs="Times New Roman"/>
          <w:sz w:val="24"/>
          <w:szCs w:val="24"/>
        </w:rPr>
        <w:t xml:space="preserve">40% of villages dominated by the Muslim population of India do not have any medical facilities. </w:t>
      </w:r>
      <w:r w:rsidR="00ED37C8">
        <w:rPr>
          <w:rFonts w:ascii="Times New Roman" w:hAnsi="Times New Roman" w:cs="Times New Roman"/>
          <w:sz w:val="24"/>
          <w:szCs w:val="24"/>
        </w:rPr>
        <w:t>Additionally the Sachar Committee report (2006</w:t>
      </w:r>
      <w:r w:rsidR="00ED37C8" w:rsidRPr="00411243">
        <w:rPr>
          <w:rFonts w:ascii="Times New Roman" w:hAnsi="Times New Roman" w:cs="Times New Roman"/>
          <w:sz w:val="24"/>
          <w:szCs w:val="24"/>
        </w:rPr>
        <w:t>)</w:t>
      </w:r>
      <w:ins w:id="173" w:author="Microsoft account" w:date="2020-10-14T23:03:00Z">
        <w:r w:rsidR="00411243">
          <w:rPr>
            <w:rFonts w:ascii="Times New Roman" w:hAnsi="Times New Roman" w:cs="Times New Roman"/>
            <w:sz w:val="24"/>
            <w:szCs w:val="24"/>
            <w:vertAlign w:val="superscript"/>
          </w:rPr>
          <w:t xml:space="preserve"> </w:t>
        </w:r>
        <w:r w:rsidR="00411243">
          <w:rPr>
            <w:rFonts w:ascii="Times New Roman" w:hAnsi="Times New Roman" w:cs="Times New Roman"/>
            <w:sz w:val="24"/>
            <w:szCs w:val="24"/>
          </w:rPr>
          <w:t>(21)</w:t>
        </w:r>
      </w:ins>
      <w:del w:id="174" w:author="Microsoft account" w:date="2020-10-14T23:03:00Z">
        <w:r w:rsidR="008E3C07" w:rsidDel="00411243">
          <w:rPr>
            <w:rFonts w:ascii="Times New Roman" w:hAnsi="Times New Roman" w:cs="Times New Roman"/>
            <w:sz w:val="24"/>
            <w:szCs w:val="24"/>
            <w:vertAlign w:val="superscript"/>
          </w:rPr>
          <w:delText>20</w:delText>
        </w:r>
      </w:del>
      <w:r w:rsidR="00ED37C8">
        <w:rPr>
          <w:rFonts w:ascii="Times New Roman" w:hAnsi="Times New Roman" w:cs="Times New Roman"/>
          <w:sz w:val="24"/>
          <w:szCs w:val="24"/>
        </w:rPr>
        <w:t xml:space="preserve"> also found that only 4% of Muslims are enrolled in the top medical colleges of India. </w:t>
      </w:r>
      <w:r w:rsidR="0016099F">
        <w:rPr>
          <w:rFonts w:ascii="Times New Roman" w:hAnsi="Times New Roman" w:cs="Times New Roman"/>
          <w:sz w:val="24"/>
          <w:szCs w:val="24"/>
        </w:rPr>
        <w:t>Another report on the Health of Muslims in Maharashtra</w:t>
      </w:r>
      <w:r w:rsidR="00E04D82">
        <w:rPr>
          <w:rFonts w:ascii="Times New Roman" w:hAnsi="Times New Roman" w:cs="Times New Roman"/>
          <w:sz w:val="24"/>
          <w:szCs w:val="24"/>
        </w:rPr>
        <w:t xml:space="preserve"> (Contractor and Barai, 2014</w:t>
      </w:r>
      <w:r w:rsidR="00E04D82" w:rsidRPr="00411243">
        <w:rPr>
          <w:rFonts w:ascii="Times New Roman" w:hAnsi="Times New Roman" w:cs="Times New Roman"/>
          <w:sz w:val="24"/>
          <w:szCs w:val="24"/>
        </w:rPr>
        <w:t>)</w:t>
      </w:r>
      <w:ins w:id="175" w:author="Microsoft account" w:date="2020-10-14T23:04:00Z">
        <w:r w:rsidR="00411243">
          <w:rPr>
            <w:rFonts w:ascii="Times New Roman" w:hAnsi="Times New Roman" w:cs="Times New Roman"/>
            <w:sz w:val="24"/>
            <w:szCs w:val="24"/>
          </w:rPr>
          <w:t xml:space="preserve"> (22)</w:t>
        </w:r>
      </w:ins>
      <w:del w:id="176" w:author="Microsoft account" w:date="2020-10-14T23:04:00Z">
        <w:r w:rsidR="000F7307" w:rsidRPr="00411243" w:rsidDel="00411243">
          <w:rPr>
            <w:rFonts w:ascii="Times New Roman" w:hAnsi="Times New Roman" w:cs="Times New Roman"/>
            <w:sz w:val="24"/>
            <w:szCs w:val="24"/>
            <w:rPrChange w:id="177" w:author="Microsoft account" w:date="2020-10-14T23:04:00Z">
              <w:rPr>
                <w:rFonts w:ascii="Times New Roman" w:hAnsi="Times New Roman" w:cs="Times New Roman"/>
                <w:sz w:val="24"/>
                <w:szCs w:val="24"/>
                <w:vertAlign w:val="superscript"/>
              </w:rPr>
            </w:rPrChange>
          </w:rPr>
          <w:delText>2</w:delText>
        </w:r>
        <w:r w:rsidR="008E3C07" w:rsidRPr="00411243" w:rsidDel="00411243">
          <w:rPr>
            <w:rFonts w:ascii="Times New Roman" w:hAnsi="Times New Roman" w:cs="Times New Roman"/>
            <w:sz w:val="24"/>
            <w:szCs w:val="24"/>
            <w:rPrChange w:id="178" w:author="Microsoft account" w:date="2020-10-14T23:04:00Z">
              <w:rPr>
                <w:rFonts w:ascii="Times New Roman" w:hAnsi="Times New Roman" w:cs="Times New Roman"/>
                <w:sz w:val="24"/>
                <w:szCs w:val="24"/>
                <w:vertAlign w:val="superscript"/>
              </w:rPr>
            </w:rPrChange>
          </w:rPr>
          <w:delText>1</w:delText>
        </w:r>
      </w:del>
      <w:r w:rsidR="00E04D82" w:rsidRPr="00411243">
        <w:rPr>
          <w:rFonts w:ascii="Times New Roman" w:hAnsi="Times New Roman" w:cs="Times New Roman"/>
          <w:sz w:val="24"/>
          <w:szCs w:val="24"/>
        </w:rPr>
        <w:t>,</w:t>
      </w:r>
      <w:r w:rsidR="0016099F">
        <w:rPr>
          <w:rFonts w:ascii="Times New Roman" w:hAnsi="Times New Roman" w:cs="Times New Roman"/>
          <w:sz w:val="24"/>
          <w:szCs w:val="24"/>
        </w:rPr>
        <w:t xml:space="preserve"> highlighted that there is a dearth of health infrastructure in the highly populated Muslim areas</w:t>
      </w:r>
      <w:r w:rsidR="00D0285A">
        <w:rPr>
          <w:rFonts w:ascii="Times New Roman" w:hAnsi="Times New Roman" w:cs="Times New Roman"/>
          <w:sz w:val="24"/>
          <w:szCs w:val="24"/>
        </w:rPr>
        <w:t xml:space="preserve"> </w:t>
      </w:r>
      <w:r w:rsidR="0016099F">
        <w:rPr>
          <w:rFonts w:ascii="Times New Roman" w:hAnsi="Times New Roman" w:cs="Times New Roman"/>
          <w:sz w:val="24"/>
          <w:szCs w:val="24"/>
        </w:rPr>
        <w:t>of the State.</w:t>
      </w:r>
      <w:r w:rsidR="00D0285A">
        <w:rPr>
          <w:rFonts w:ascii="Times New Roman" w:hAnsi="Times New Roman" w:cs="Times New Roman"/>
          <w:sz w:val="24"/>
          <w:szCs w:val="24"/>
        </w:rPr>
        <w:t xml:space="preserve"> </w:t>
      </w:r>
      <w:del w:id="179" w:author="Microsoft account" w:date="2020-10-13T22:00:00Z">
        <w:r w:rsidR="00ED37C8" w:rsidDel="00367657">
          <w:rPr>
            <w:rFonts w:ascii="Times New Roman" w:hAnsi="Times New Roman" w:cs="Times New Roman"/>
            <w:sz w:val="24"/>
            <w:szCs w:val="24"/>
          </w:rPr>
          <w:delText xml:space="preserve">A study conducted by </w:delText>
        </w:r>
      </w:del>
      <w:ins w:id="180" w:author="Rakhi Ghoshal" w:date="2020-09-08T19:36:00Z">
        <w:del w:id="181" w:author="Microsoft account" w:date="2020-10-13T22:00:00Z">
          <w:r w:rsidR="00EE00E4" w:rsidDel="00367657">
            <w:rPr>
              <w:rFonts w:ascii="Times New Roman" w:hAnsi="Times New Roman" w:cs="Times New Roman"/>
              <w:sz w:val="24"/>
              <w:szCs w:val="24"/>
            </w:rPr>
            <w:delText>??????</w:delText>
          </w:r>
        </w:del>
      </w:ins>
    </w:p>
    <w:p w14:paraId="142EADB2" w14:textId="62DB66F0" w:rsidR="009A7727" w:rsidRDefault="005770CE" w:rsidP="006E49EA">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00BC311F">
        <w:rPr>
          <w:rFonts w:ascii="Times New Roman" w:hAnsi="Times New Roman" w:cs="Times New Roman"/>
          <w:sz w:val="24"/>
          <w:szCs w:val="24"/>
        </w:rPr>
        <w:t>ased on the 71</w:t>
      </w:r>
      <w:r w:rsidR="00BC311F" w:rsidRPr="00550BB4">
        <w:rPr>
          <w:rFonts w:ascii="Times New Roman" w:hAnsi="Times New Roman" w:cs="Times New Roman"/>
          <w:sz w:val="24"/>
          <w:szCs w:val="24"/>
          <w:vertAlign w:val="superscript"/>
        </w:rPr>
        <w:t>st</w:t>
      </w:r>
      <w:r w:rsidR="00BC311F">
        <w:rPr>
          <w:rFonts w:ascii="Times New Roman" w:hAnsi="Times New Roman" w:cs="Times New Roman"/>
          <w:sz w:val="24"/>
          <w:szCs w:val="24"/>
        </w:rPr>
        <w:t xml:space="preserve"> round (2014) of the National Sample Survey Organization, Ladusingh et al (2018</w:t>
      </w:r>
      <w:r w:rsidR="00BC311F" w:rsidRPr="00411243">
        <w:rPr>
          <w:rFonts w:ascii="Times New Roman" w:hAnsi="Times New Roman" w:cs="Times New Roman"/>
          <w:sz w:val="24"/>
          <w:szCs w:val="24"/>
        </w:rPr>
        <w:t>)</w:t>
      </w:r>
      <w:ins w:id="182" w:author="Microsoft account" w:date="2020-10-14T23:04:00Z">
        <w:r w:rsidR="00411243">
          <w:rPr>
            <w:rFonts w:ascii="Times New Roman" w:hAnsi="Times New Roman" w:cs="Times New Roman"/>
            <w:sz w:val="24"/>
            <w:szCs w:val="24"/>
          </w:rPr>
          <w:t xml:space="preserve"> (23)</w:t>
        </w:r>
      </w:ins>
      <w:del w:id="183" w:author="Microsoft account" w:date="2020-10-14T23:04:00Z">
        <w:r w:rsidR="000F7307" w:rsidRPr="00411243" w:rsidDel="00411243">
          <w:rPr>
            <w:rFonts w:ascii="Times New Roman" w:hAnsi="Times New Roman" w:cs="Times New Roman"/>
            <w:sz w:val="24"/>
            <w:szCs w:val="24"/>
            <w:rPrChange w:id="184" w:author="Microsoft account" w:date="2020-10-14T23:04:00Z">
              <w:rPr>
                <w:rFonts w:ascii="Times New Roman" w:hAnsi="Times New Roman" w:cs="Times New Roman"/>
                <w:sz w:val="24"/>
                <w:szCs w:val="24"/>
                <w:vertAlign w:val="superscript"/>
              </w:rPr>
            </w:rPrChange>
          </w:rPr>
          <w:delText>2</w:delText>
        </w:r>
        <w:r w:rsidR="008E3C07" w:rsidRPr="00411243" w:rsidDel="00411243">
          <w:rPr>
            <w:rFonts w:ascii="Times New Roman" w:hAnsi="Times New Roman" w:cs="Times New Roman"/>
            <w:sz w:val="24"/>
            <w:szCs w:val="24"/>
            <w:rPrChange w:id="185" w:author="Microsoft account" w:date="2020-10-14T23:04:00Z">
              <w:rPr>
                <w:rFonts w:ascii="Times New Roman" w:hAnsi="Times New Roman" w:cs="Times New Roman"/>
                <w:sz w:val="24"/>
                <w:szCs w:val="24"/>
                <w:vertAlign w:val="superscript"/>
              </w:rPr>
            </w:rPrChange>
          </w:rPr>
          <w:delText>2</w:delText>
        </w:r>
      </w:del>
      <w:r w:rsidR="00BC311F">
        <w:rPr>
          <w:rFonts w:ascii="Times New Roman" w:hAnsi="Times New Roman" w:cs="Times New Roman"/>
          <w:sz w:val="24"/>
          <w:szCs w:val="24"/>
        </w:rPr>
        <w:t xml:space="preserve"> found that married women in rural India </w:t>
      </w:r>
      <w:r w:rsidR="002B59A5">
        <w:rPr>
          <w:rFonts w:ascii="Times New Roman" w:hAnsi="Times New Roman" w:cs="Times New Roman"/>
          <w:sz w:val="24"/>
          <w:szCs w:val="24"/>
        </w:rPr>
        <w:t xml:space="preserve">have to cope with communicable, non-communicable and reproductive health diseases. Despite, this triple burden of disease women in rural areas spend much less on their health. </w:t>
      </w:r>
      <w:r w:rsidR="00DB7FB3">
        <w:rPr>
          <w:rFonts w:ascii="Times New Roman" w:hAnsi="Times New Roman" w:cs="Times New Roman"/>
          <w:sz w:val="24"/>
          <w:szCs w:val="24"/>
        </w:rPr>
        <w:t>Shedding light on the situat</w:t>
      </w:r>
      <w:r w:rsidR="00872E2B">
        <w:rPr>
          <w:rFonts w:ascii="Times New Roman" w:hAnsi="Times New Roman" w:cs="Times New Roman"/>
          <w:sz w:val="24"/>
          <w:szCs w:val="24"/>
        </w:rPr>
        <w:t xml:space="preserve">ion of </w:t>
      </w:r>
      <w:r w:rsidR="002C3466">
        <w:rPr>
          <w:rFonts w:ascii="Times New Roman" w:hAnsi="Times New Roman" w:cs="Times New Roman"/>
          <w:sz w:val="24"/>
          <w:szCs w:val="24"/>
        </w:rPr>
        <w:t xml:space="preserve">the </w:t>
      </w:r>
      <w:r w:rsidR="00872E2B">
        <w:rPr>
          <w:rFonts w:ascii="Times New Roman" w:hAnsi="Times New Roman" w:cs="Times New Roman"/>
          <w:sz w:val="24"/>
          <w:szCs w:val="24"/>
        </w:rPr>
        <w:t>transgender community</w:t>
      </w:r>
      <w:r w:rsidR="00DB7FB3">
        <w:rPr>
          <w:rFonts w:ascii="Times New Roman" w:hAnsi="Times New Roman" w:cs="Times New Roman"/>
          <w:sz w:val="24"/>
          <w:szCs w:val="24"/>
        </w:rPr>
        <w:t xml:space="preserve"> in India, Amnesty International </w:t>
      </w:r>
      <w:r w:rsidR="005A7E3D">
        <w:rPr>
          <w:rFonts w:ascii="Times New Roman" w:hAnsi="Times New Roman" w:cs="Times New Roman"/>
          <w:sz w:val="24"/>
          <w:szCs w:val="24"/>
        </w:rPr>
        <w:t xml:space="preserve">recently </w:t>
      </w:r>
      <w:r w:rsidR="00DB7FB3">
        <w:rPr>
          <w:rFonts w:ascii="Times New Roman" w:hAnsi="Times New Roman" w:cs="Times New Roman"/>
          <w:sz w:val="24"/>
          <w:szCs w:val="24"/>
        </w:rPr>
        <w:t xml:space="preserve">pointed out that none of the relief packages </w:t>
      </w:r>
      <w:r w:rsidR="009C31FD">
        <w:rPr>
          <w:rFonts w:ascii="Times New Roman" w:hAnsi="Times New Roman" w:cs="Times New Roman"/>
          <w:sz w:val="24"/>
          <w:szCs w:val="24"/>
        </w:rPr>
        <w:t xml:space="preserve">during the </w:t>
      </w:r>
      <w:r w:rsidR="005A7E3D">
        <w:rPr>
          <w:rFonts w:ascii="Times New Roman" w:hAnsi="Times New Roman" w:cs="Times New Roman"/>
          <w:sz w:val="24"/>
          <w:szCs w:val="24"/>
        </w:rPr>
        <w:t xml:space="preserve">nationwide </w:t>
      </w:r>
      <w:r w:rsidR="009C31FD">
        <w:rPr>
          <w:rFonts w:ascii="Times New Roman" w:hAnsi="Times New Roman" w:cs="Times New Roman"/>
          <w:sz w:val="24"/>
          <w:szCs w:val="24"/>
        </w:rPr>
        <w:t>lockdown announced</w:t>
      </w:r>
      <w:r w:rsidR="00DB7FB3">
        <w:rPr>
          <w:rFonts w:ascii="Times New Roman" w:hAnsi="Times New Roman" w:cs="Times New Roman"/>
          <w:sz w:val="24"/>
          <w:szCs w:val="24"/>
        </w:rPr>
        <w:t xml:space="preserve"> by the Government of India</w:t>
      </w:r>
      <w:r w:rsidR="005A7E3D">
        <w:rPr>
          <w:rFonts w:ascii="Times New Roman" w:hAnsi="Times New Roman" w:cs="Times New Roman"/>
          <w:sz w:val="24"/>
          <w:szCs w:val="24"/>
        </w:rPr>
        <w:t xml:space="preserve"> to tackle COVID-19</w:t>
      </w:r>
      <w:r w:rsidR="00DB7FB3">
        <w:rPr>
          <w:rFonts w:ascii="Times New Roman" w:hAnsi="Times New Roman" w:cs="Times New Roman"/>
          <w:sz w:val="24"/>
          <w:szCs w:val="24"/>
        </w:rPr>
        <w:t xml:space="preserve"> included the</w:t>
      </w:r>
      <w:r w:rsidR="00872E2B">
        <w:rPr>
          <w:rFonts w:ascii="Times New Roman" w:hAnsi="Times New Roman" w:cs="Times New Roman"/>
          <w:sz w:val="24"/>
          <w:szCs w:val="24"/>
        </w:rPr>
        <w:t xml:space="preserve"> transgender community (Amnesty International India, 2020</w:t>
      </w:r>
      <w:r w:rsidR="00872E2B" w:rsidRPr="00411243">
        <w:rPr>
          <w:rFonts w:ascii="Times New Roman" w:hAnsi="Times New Roman" w:cs="Times New Roman"/>
          <w:sz w:val="24"/>
          <w:szCs w:val="24"/>
        </w:rPr>
        <w:t>)</w:t>
      </w:r>
      <w:ins w:id="186" w:author="Microsoft account" w:date="2020-10-14T23:04:00Z">
        <w:r w:rsidR="00411243">
          <w:rPr>
            <w:rFonts w:ascii="Times New Roman" w:hAnsi="Times New Roman" w:cs="Times New Roman"/>
            <w:sz w:val="24"/>
            <w:szCs w:val="24"/>
          </w:rPr>
          <w:t xml:space="preserve"> (24)</w:t>
        </w:r>
      </w:ins>
      <w:del w:id="187" w:author="Microsoft account" w:date="2020-10-14T23:04:00Z">
        <w:r w:rsidR="000F7307" w:rsidRPr="00411243" w:rsidDel="00411243">
          <w:rPr>
            <w:rFonts w:ascii="Times New Roman" w:hAnsi="Times New Roman" w:cs="Times New Roman"/>
            <w:sz w:val="24"/>
            <w:szCs w:val="24"/>
            <w:rPrChange w:id="188" w:author="Microsoft account" w:date="2020-10-14T23:04:00Z">
              <w:rPr>
                <w:rFonts w:ascii="Times New Roman" w:hAnsi="Times New Roman" w:cs="Times New Roman"/>
                <w:sz w:val="24"/>
                <w:szCs w:val="24"/>
                <w:vertAlign w:val="superscript"/>
              </w:rPr>
            </w:rPrChange>
          </w:rPr>
          <w:delText>2</w:delText>
        </w:r>
        <w:r w:rsidR="008E3C07" w:rsidRPr="00411243" w:rsidDel="00411243">
          <w:rPr>
            <w:rFonts w:ascii="Times New Roman" w:hAnsi="Times New Roman" w:cs="Times New Roman"/>
            <w:sz w:val="24"/>
            <w:szCs w:val="24"/>
            <w:rPrChange w:id="189" w:author="Microsoft account" w:date="2020-10-14T23:04:00Z">
              <w:rPr>
                <w:rFonts w:ascii="Times New Roman" w:hAnsi="Times New Roman" w:cs="Times New Roman"/>
                <w:sz w:val="24"/>
                <w:szCs w:val="24"/>
                <w:vertAlign w:val="superscript"/>
              </w:rPr>
            </w:rPrChange>
          </w:rPr>
          <w:delText>3</w:delText>
        </w:r>
      </w:del>
      <w:r w:rsidR="00872E2B" w:rsidRPr="00411243">
        <w:rPr>
          <w:rFonts w:ascii="Times New Roman" w:hAnsi="Times New Roman" w:cs="Times New Roman"/>
          <w:sz w:val="24"/>
          <w:szCs w:val="24"/>
        </w:rPr>
        <w:t>.</w:t>
      </w:r>
    </w:p>
    <w:p w14:paraId="0ED5B47F" w14:textId="15407792" w:rsidR="00BC311F" w:rsidDel="00E66368" w:rsidRDefault="00BC311F" w:rsidP="00BC311F">
      <w:pPr>
        <w:spacing w:line="480" w:lineRule="auto"/>
        <w:jc w:val="both"/>
        <w:rPr>
          <w:del w:id="190" w:author="Microsoft account" w:date="2020-10-13T23:16:00Z"/>
          <w:rFonts w:ascii="Times New Roman" w:hAnsi="Times New Roman" w:cs="Times New Roman"/>
          <w:sz w:val="24"/>
          <w:szCs w:val="24"/>
        </w:rPr>
      </w:pPr>
      <w:commentRangeStart w:id="191"/>
      <w:commentRangeStart w:id="192"/>
      <w:del w:id="193" w:author="Microsoft account" w:date="2020-10-13T23:16:00Z">
        <w:r w:rsidDel="00E66368">
          <w:rPr>
            <w:rFonts w:ascii="Times New Roman" w:hAnsi="Times New Roman" w:cs="Times New Roman"/>
            <w:sz w:val="24"/>
            <w:szCs w:val="24"/>
          </w:rPr>
          <w:delText>Jean Dreze and Amartya Sen in their seminal book, “</w:delText>
        </w:r>
        <w:r w:rsidRPr="000239AD" w:rsidDel="00E66368">
          <w:rPr>
            <w:rFonts w:ascii="Times New Roman" w:hAnsi="Times New Roman" w:cs="Times New Roman"/>
            <w:i/>
            <w:sz w:val="24"/>
            <w:szCs w:val="24"/>
          </w:rPr>
          <w:delText>An Uncertain Glory: India and its contradictions</w:delText>
        </w:r>
        <w:r w:rsidDel="00E66368">
          <w:rPr>
            <w:rFonts w:ascii="Times New Roman" w:hAnsi="Times New Roman" w:cs="Times New Roman"/>
            <w:sz w:val="24"/>
            <w:szCs w:val="24"/>
          </w:rPr>
          <w:delText>” (2013)</w:delText>
        </w:r>
        <w:r w:rsidR="000F7307" w:rsidRPr="00550BB4" w:rsidDel="00E66368">
          <w:rPr>
            <w:rFonts w:ascii="Times New Roman" w:hAnsi="Times New Roman" w:cs="Times New Roman"/>
            <w:sz w:val="24"/>
            <w:szCs w:val="24"/>
            <w:vertAlign w:val="superscript"/>
          </w:rPr>
          <w:delText>2</w:delText>
        </w:r>
        <w:r w:rsidR="008E3C07" w:rsidDel="00E66368">
          <w:rPr>
            <w:rFonts w:ascii="Times New Roman" w:hAnsi="Times New Roman" w:cs="Times New Roman"/>
            <w:sz w:val="24"/>
            <w:szCs w:val="24"/>
            <w:vertAlign w:val="superscript"/>
          </w:rPr>
          <w:delText>4</w:delText>
        </w:r>
        <w:r w:rsidDel="00E66368">
          <w:rPr>
            <w:rFonts w:ascii="Times New Roman" w:hAnsi="Times New Roman" w:cs="Times New Roman"/>
            <w:sz w:val="24"/>
            <w:szCs w:val="24"/>
          </w:rPr>
          <w:delText>, highlighted how inadequate access of basic facilities such as education and medical care among lower-income groups, women, lower caste groups, and tribal communities have hampered India’s overall growth. In particular, Dreze and Sen (2013)</w:delText>
        </w:r>
        <w:r w:rsidR="000F7307" w:rsidRPr="00550BB4" w:rsidDel="00E66368">
          <w:rPr>
            <w:rFonts w:ascii="Times New Roman" w:hAnsi="Times New Roman" w:cs="Times New Roman"/>
            <w:sz w:val="24"/>
            <w:szCs w:val="24"/>
            <w:vertAlign w:val="superscript"/>
          </w:rPr>
          <w:delText>2</w:delText>
        </w:r>
        <w:r w:rsidR="008E3C07" w:rsidDel="00E66368">
          <w:rPr>
            <w:rFonts w:ascii="Times New Roman" w:hAnsi="Times New Roman" w:cs="Times New Roman"/>
            <w:sz w:val="24"/>
            <w:szCs w:val="24"/>
            <w:vertAlign w:val="superscript"/>
          </w:rPr>
          <w:delText>4</w:delText>
        </w:r>
        <w:r w:rsidDel="00E66368">
          <w:rPr>
            <w:rFonts w:ascii="Times New Roman" w:hAnsi="Times New Roman" w:cs="Times New Roman"/>
            <w:sz w:val="24"/>
            <w:szCs w:val="24"/>
          </w:rPr>
          <w:delText>, suggest equal representation of all categories and communities at the policy level to accelerate India’s development goals</w:delText>
        </w:r>
        <w:commentRangeEnd w:id="191"/>
        <w:r w:rsidR="007B5F6E" w:rsidDel="00E66368">
          <w:rPr>
            <w:rStyle w:val="CommentReference"/>
          </w:rPr>
          <w:commentReference w:id="191"/>
        </w:r>
        <w:r w:rsidDel="00E66368">
          <w:rPr>
            <w:rFonts w:ascii="Times New Roman" w:hAnsi="Times New Roman" w:cs="Times New Roman"/>
            <w:sz w:val="24"/>
            <w:szCs w:val="24"/>
          </w:rPr>
          <w:delText xml:space="preserve">. </w:delText>
        </w:r>
        <w:commentRangeEnd w:id="192"/>
        <w:r w:rsidDel="00E66368">
          <w:rPr>
            <w:rStyle w:val="CommentReference"/>
          </w:rPr>
          <w:commentReference w:id="192"/>
        </w:r>
      </w:del>
    </w:p>
    <w:p w14:paraId="5DCA3F22" w14:textId="1B20A19D" w:rsidR="00DF6BB3" w:rsidRDefault="00872E2B" w:rsidP="00872E2B">
      <w:pPr>
        <w:spacing w:line="480" w:lineRule="auto"/>
        <w:jc w:val="both"/>
        <w:rPr>
          <w:rFonts w:ascii="Times New Roman" w:hAnsi="Times New Roman" w:cs="Times New Roman"/>
          <w:sz w:val="24"/>
          <w:szCs w:val="24"/>
        </w:rPr>
      </w:pPr>
      <w:r w:rsidRPr="00872E2B">
        <w:rPr>
          <w:rFonts w:ascii="Times New Roman" w:hAnsi="Times New Roman" w:cs="Times New Roman"/>
          <w:sz w:val="24"/>
          <w:szCs w:val="24"/>
        </w:rPr>
        <w:lastRenderedPageBreak/>
        <w:t>Scholars of Medical Sociology and Sociology of Health and Medicine have used the Marxist and the Feminist framework and argued that race, caste</w:t>
      </w:r>
      <w:r w:rsidR="00ED37C8">
        <w:rPr>
          <w:rFonts w:ascii="Times New Roman" w:hAnsi="Times New Roman" w:cs="Times New Roman"/>
          <w:sz w:val="24"/>
          <w:szCs w:val="24"/>
        </w:rPr>
        <w:t xml:space="preserve">, </w:t>
      </w:r>
      <w:r w:rsidRPr="00872E2B">
        <w:rPr>
          <w:rFonts w:ascii="Times New Roman" w:hAnsi="Times New Roman" w:cs="Times New Roman"/>
          <w:sz w:val="24"/>
          <w:szCs w:val="24"/>
        </w:rPr>
        <w:t>class and gender are the main axes of stratification in the health sector. Schnall and Kern (1981</w:t>
      </w:r>
      <w:r w:rsidRPr="00411243">
        <w:rPr>
          <w:rFonts w:ascii="Times New Roman" w:hAnsi="Times New Roman" w:cs="Times New Roman"/>
          <w:sz w:val="24"/>
          <w:szCs w:val="24"/>
        </w:rPr>
        <w:t>)</w:t>
      </w:r>
      <w:ins w:id="194" w:author="Microsoft account" w:date="2020-10-14T23:07:00Z">
        <w:r w:rsidR="00411243">
          <w:rPr>
            <w:rFonts w:ascii="Times New Roman" w:hAnsi="Times New Roman" w:cs="Times New Roman"/>
            <w:sz w:val="24"/>
            <w:szCs w:val="24"/>
            <w:vertAlign w:val="superscript"/>
          </w:rPr>
          <w:t xml:space="preserve"> </w:t>
        </w:r>
        <w:r w:rsidR="00411243">
          <w:rPr>
            <w:rFonts w:ascii="Times New Roman" w:hAnsi="Times New Roman" w:cs="Times New Roman"/>
            <w:sz w:val="24"/>
            <w:szCs w:val="24"/>
          </w:rPr>
          <w:t>(25)</w:t>
        </w:r>
      </w:ins>
      <w:del w:id="195" w:author="Microsoft account" w:date="2020-10-14T23:07:00Z">
        <w:r w:rsidR="000F7307" w:rsidRPr="00550BB4" w:rsidDel="00411243">
          <w:rPr>
            <w:rFonts w:ascii="Times New Roman" w:hAnsi="Times New Roman" w:cs="Times New Roman"/>
            <w:sz w:val="24"/>
            <w:szCs w:val="24"/>
            <w:vertAlign w:val="superscript"/>
          </w:rPr>
          <w:delText>2</w:delText>
        </w:r>
        <w:r w:rsidR="008E3C07" w:rsidDel="00411243">
          <w:rPr>
            <w:rFonts w:ascii="Times New Roman" w:hAnsi="Times New Roman" w:cs="Times New Roman"/>
            <w:sz w:val="24"/>
            <w:szCs w:val="24"/>
            <w:vertAlign w:val="superscript"/>
          </w:rPr>
          <w:delText>5</w:delText>
        </w:r>
      </w:del>
      <w:r w:rsidRPr="00872E2B">
        <w:rPr>
          <w:rFonts w:ascii="Times New Roman" w:hAnsi="Times New Roman" w:cs="Times New Roman"/>
          <w:sz w:val="24"/>
          <w:szCs w:val="24"/>
        </w:rPr>
        <w:t xml:space="preserve"> in their study on hypertension in the US found that due to unstable jobs, hypertension is high among low-income groups of African American</w:t>
      </w:r>
      <w:r w:rsidR="000239AD">
        <w:rPr>
          <w:rFonts w:ascii="Times New Roman" w:hAnsi="Times New Roman" w:cs="Times New Roman"/>
          <w:sz w:val="24"/>
          <w:szCs w:val="24"/>
        </w:rPr>
        <w:t>s</w:t>
      </w:r>
      <w:r w:rsidRPr="00872E2B">
        <w:rPr>
          <w:rFonts w:ascii="Times New Roman" w:hAnsi="Times New Roman" w:cs="Times New Roman"/>
          <w:sz w:val="24"/>
          <w:szCs w:val="24"/>
        </w:rPr>
        <w:t xml:space="preserve"> in the US. </w:t>
      </w:r>
      <w:r w:rsidR="005A7E3D">
        <w:rPr>
          <w:rFonts w:ascii="Times New Roman" w:hAnsi="Times New Roman" w:cs="Times New Roman"/>
          <w:sz w:val="24"/>
          <w:szCs w:val="24"/>
        </w:rPr>
        <w:t xml:space="preserve">Demonstrating caste discrimination, </w:t>
      </w:r>
      <w:r>
        <w:rPr>
          <w:rFonts w:ascii="Times New Roman" w:hAnsi="Times New Roman" w:cs="Times New Roman"/>
          <w:sz w:val="24"/>
          <w:szCs w:val="24"/>
        </w:rPr>
        <w:t>a</w:t>
      </w:r>
      <w:r w:rsidRPr="00872E2B">
        <w:rPr>
          <w:rFonts w:ascii="Times New Roman" w:hAnsi="Times New Roman" w:cs="Times New Roman"/>
          <w:sz w:val="24"/>
          <w:szCs w:val="24"/>
        </w:rPr>
        <w:t xml:space="preserve"> study on Dalit construction workers highlighted how Dalits in India face unequal treatment by the medical staff in health centres (Priya, 1995)</w:t>
      </w:r>
      <w:ins w:id="196" w:author="Microsoft account" w:date="2020-10-14T23:07:00Z">
        <w:r w:rsidR="00411243">
          <w:rPr>
            <w:rFonts w:ascii="Times New Roman" w:hAnsi="Times New Roman" w:cs="Times New Roman"/>
            <w:sz w:val="24"/>
            <w:szCs w:val="24"/>
            <w:vertAlign w:val="superscript"/>
          </w:rPr>
          <w:t xml:space="preserve"> </w:t>
        </w:r>
        <w:r w:rsidR="00411243">
          <w:rPr>
            <w:rFonts w:ascii="Times New Roman" w:hAnsi="Times New Roman" w:cs="Times New Roman"/>
            <w:sz w:val="24"/>
            <w:szCs w:val="24"/>
          </w:rPr>
          <w:t>(26)</w:t>
        </w:r>
      </w:ins>
      <w:del w:id="197" w:author="Microsoft account" w:date="2020-10-14T23:07:00Z">
        <w:r w:rsidR="000F7307" w:rsidDel="00411243">
          <w:rPr>
            <w:rFonts w:ascii="Times New Roman" w:hAnsi="Times New Roman" w:cs="Times New Roman"/>
            <w:sz w:val="24"/>
            <w:szCs w:val="24"/>
            <w:vertAlign w:val="superscript"/>
          </w:rPr>
          <w:delText>2</w:delText>
        </w:r>
        <w:r w:rsidR="008E3C07" w:rsidDel="00411243">
          <w:rPr>
            <w:rFonts w:ascii="Times New Roman" w:hAnsi="Times New Roman" w:cs="Times New Roman"/>
            <w:sz w:val="24"/>
            <w:szCs w:val="24"/>
            <w:vertAlign w:val="superscript"/>
          </w:rPr>
          <w:delText>6</w:delText>
        </w:r>
      </w:del>
      <w:r w:rsidRPr="00872E2B">
        <w:rPr>
          <w:rFonts w:ascii="Times New Roman" w:hAnsi="Times New Roman" w:cs="Times New Roman"/>
          <w:sz w:val="24"/>
          <w:szCs w:val="24"/>
        </w:rPr>
        <w:t xml:space="preserve">. </w:t>
      </w:r>
      <w:r w:rsidR="005A7E3D">
        <w:rPr>
          <w:rFonts w:ascii="Times New Roman" w:hAnsi="Times New Roman" w:cs="Times New Roman"/>
          <w:sz w:val="24"/>
          <w:szCs w:val="24"/>
        </w:rPr>
        <w:t>Another study by</w:t>
      </w:r>
      <w:r w:rsidRPr="00872E2B">
        <w:rPr>
          <w:rFonts w:ascii="Times New Roman" w:hAnsi="Times New Roman" w:cs="Times New Roman"/>
          <w:sz w:val="24"/>
          <w:szCs w:val="24"/>
        </w:rPr>
        <w:t xml:space="preserve"> George (2015</w:t>
      </w:r>
      <w:r w:rsidRPr="00411243">
        <w:rPr>
          <w:rFonts w:ascii="Times New Roman" w:hAnsi="Times New Roman" w:cs="Times New Roman"/>
          <w:sz w:val="24"/>
          <w:szCs w:val="24"/>
        </w:rPr>
        <w:t>)</w:t>
      </w:r>
      <w:ins w:id="198" w:author="Microsoft account" w:date="2020-10-14T23:07:00Z">
        <w:r w:rsidR="00411243">
          <w:rPr>
            <w:rFonts w:ascii="Times New Roman" w:hAnsi="Times New Roman" w:cs="Times New Roman"/>
            <w:sz w:val="24"/>
            <w:szCs w:val="24"/>
            <w:vertAlign w:val="superscript"/>
          </w:rPr>
          <w:t xml:space="preserve"> </w:t>
        </w:r>
        <w:r w:rsidR="00411243">
          <w:rPr>
            <w:rFonts w:ascii="Times New Roman" w:hAnsi="Times New Roman" w:cs="Times New Roman"/>
            <w:sz w:val="24"/>
            <w:szCs w:val="24"/>
          </w:rPr>
          <w:t>(27)</w:t>
        </w:r>
      </w:ins>
      <w:del w:id="199" w:author="Microsoft account" w:date="2020-10-14T23:07:00Z">
        <w:r w:rsidR="000F7307" w:rsidRPr="00550BB4" w:rsidDel="00411243">
          <w:rPr>
            <w:rFonts w:ascii="Times New Roman" w:hAnsi="Times New Roman" w:cs="Times New Roman"/>
            <w:sz w:val="24"/>
            <w:szCs w:val="24"/>
            <w:vertAlign w:val="superscript"/>
          </w:rPr>
          <w:delText>2</w:delText>
        </w:r>
        <w:r w:rsidR="008E3C07" w:rsidDel="00411243">
          <w:rPr>
            <w:rFonts w:ascii="Times New Roman" w:hAnsi="Times New Roman" w:cs="Times New Roman"/>
            <w:sz w:val="24"/>
            <w:szCs w:val="24"/>
            <w:vertAlign w:val="superscript"/>
          </w:rPr>
          <w:delText>7</w:delText>
        </w:r>
      </w:del>
      <w:r w:rsidRPr="00872E2B">
        <w:rPr>
          <w:rFonts w:ascii="Times New Roman" w:hAnsi="Times New Roman" w:cs="Times New Roman"/>
          <w:sz w:val="24"/>
          <w:szCs w:val="24"/>
        </w:rPr>
        <w:t xml:space="preserve"> </w:t>
      </w:r>
      <w:r w:rsidR="005A7E3D">
        <w:rPr>
          <w:rFonts w:ascii="Times New Roman" w:hAnsi="Times New Roman" w:cs="Times New Roman"/>
          <w:sz w:val="24"/>
          <w:szCs w:val="24"/>
        </w:rPr>
        <w:t>illustrated</w:t>
      </w:r>
      <w:r w:rsidRPr="00872E2B">
        <w:rPr>
          <w:rFonts w:ascii="Times New Roman" w:hAnsi="Times New Roman" w:cs="Times New Roman"/>
          <w:sz w:val="24"/>
          <w:szCs w:val="24"/>
        </w:rPr>
        <w:t xml:space="preserve"> that tribal communities of India continue to be isolated and no Primary Health Centres or Community Health Centres were built from 2006 to 2014 in tribal areas of India. </w:t>
      </w:r>
      <w:r w:rsidR="000120E3">
        <w:rPr>
          <w:rFonts w:ascii="Times New Roman" w:hAnsi="Times New Roman" w:cs="Times New Roman"/>
          <w:sz w:val="24"/>
          <w:szCs w:val="24"/>
        </w:rPr>
        <w:t xml:space="preserve">Finally, a </w:t>
      </w:r>
      <w:r w:rsidRPr="00872E2B">
        <w:rPr>
          <w:rFonts w:ascii="Times New Roman" w:hAnsi="Times New Roman" w:cs="Times New Roman"/>
          <w:sz w:val="24"/>
          <w:szCs w:val="24"/>
        </w:rPr>
        <w:t>recent study by Shaikh et al (2018</w:t>
      </w:r>
      <w:r w:rsidRPr="00040BF1">
        <w:rPr>
          <w:rFonts w:ascii="Times New Roman" w:hAnsi="Times New Roman" w:cs="Times New Roman"/>
          <w:sz w:val="24"/>
          <w:szCs w:val="24"/>
        </w:rPr>
        <w:t>)</w:t>
      </w:r>
      <w:ins w:id="200" w:author="Microsoft account" w:date="2020-10-14T23:07:00Z">
        <w:r w:rsidR="00040BF1">
          <w:rPr>
            <w:rFonts w:ascii="Times New Roman" w:hAnsi="Times New Roman" w:cs="Times New Roman"/>
            <w:sz w:val="24"/>
            <w:szCs w:val="24"/>
            <w:vertAlign w:val="superscript"/>
          </w:rPr>
          <w:t xml:space="preserve"> </w:t>
        </w:r>
        <w:r w:rsidR="00040BF1">
          <w:rPr>
            <w:rFonts w:ascii="Times New Roman" w:hAnsi="Times New Roman" w:cs="Times New Roman"/>
            <w:sz w:val="24"/>
            <w:szCs w:val="24"/>
          </w:rPr>
          <w:t>(28)</w:t>
        </w:r>
      </w:ins>
      <w:del w:id="201" w:author="Microsoft account" w:date="2020-10-14T23:07:00Z">
        <w:r w:rsidR="000F7307" w:rsidRPr="00550BB4" w:rsidDel="00040BF1">
          <w:rPr>
            <w:rFonts w:ascii="Times New Roman" w:hAnsi="Times New Roman" w:cs="Times New Roman"/>
            <w:sz w:val="24"/>
            <w:szCs w:val="24"/>
            <w:vertAlign w:val="superscript"/>
          </w:rPr>
          <w:delText>2</w:delText>
        </w:r>
        <w:r w:rsidR="008E3C07" w:rsidDel="00040BF1">
          <w:rPr>
            <w:rFonts w:ascii="Times New Roman" w:hAnsi="Times New Roman" w:cs="Times New Roman"/>
            <w:sz w:val="24"/>
            <w:szCs w:val="24"/>
            <w:vertAlign w:val="superscript"/>
          </w:rPr>
          <w:delText>8</w:delText>
        </w:r>
      </w:del>
      <w:r w:rsidRPr="00872E2B">
        <w:rPr>
          <w:rFonts w:ascii="Times New Roman" w:hAnsi="Times New Roman" w:cs="Times New Roman"/>
          <w:sz w:val="24"/>
          <w:szCs w:val="24"/>
        </w:rPr>
        <w:t xml:space="preserve"> found that lower caste groups have to wait longer to be attended in private facilities. </w:t>
      </w:r>
    </w:p>
    <w:p w14:paraId="32E4E168" w14:textId="47B70376" w:rsidR="00872E2B" w:rsidRPr="00872E2B" w:rsidRDefault="000120E3" w:rsidP="00872E2B">
      <w:pPr>
        <w:spacing w:line="480" w:lineRule="auto"/>
        <w:jc w:val="both"/>
        <w:rPr>
          <w:rFonts w:ascii="Times New Roman" w:hAnsi="Times New Roman" w:cs="Times New Roman"/>
          <w:sz w:val="24"/>
          <w:szCs w:val="24"/>
        </w:rPr>
      </w:pPr>
      <w:r>
        <w:rPr>
          <w:rFonts w:ascii="Times New Roman" w:hAnsi="Times New Roman" w:cs="Times New Roman"/>
          <w:sz w:val="24"/>
          <w:szCs w:val="24"/>
        </w:rPr>
        <w:t>Similarly to caste based inequalities, s</w:t>
      </w:r>
      <w:r w:rsidR="00872E2B" w:rsidRPr="00872E2B">
        <w:rPr>
          <w:rFonts w:ascii="Times New Roman" w:hAnsi="Times New Roman" w:cs="Times New Roman"/>
          <w:sz w:val="24"/>
          <w:szCs w:val="24"/>
        </w:rPr>
        <w:t xml:space="preserve">tudies have </w:t>
      </w:r>
      <w:r>
        <w:rPr>
          <w:rFonts w:ascii="Times New Roman" w:hAnsi="Times New Roman" w:cs="Times New Roman"/>
          <w:sz w:val="24"/>
          <w:szCs w:val="24"/>
        </w:rPr>
        <w:t xml:space="preserve">also </w:t>
      </w:r>
      <w:r w:rsidR="00872E2B" w:rsidRPr="00872E2B">
        <w:rPr>
          <w:rFonts w:ascii="Times New Roman" w:hAnsi="Times New Roman" w:cs="Times New Roman"/>
          <w:sz w:val="24"/>
          <w:szCs w:val="24"/>
        </w:rPr>
        <w:t>indicated how women in India have often had to bear the brunt of unsafe abortions (Tharu and Niranjan, 2004)</w:t>
      </w:r>
      <w:ins w:id="202" w:author="Microsoft account" w:date="2020-10-14T23:10:00Z">
        <w:r w:rsidR="004C7C1B">
          <w:rPr>
            <w:rFonts w:ascii="Times New Roman" w:hAnsi="Times New Roman" w:cs="Times New Roman"/>
            <w:sz w:val="24"/>
            <w:szCs w:val="24"/>
            <w:vertAlign w:val="superscript"/>
          </w:rPr>
          <w:t xml:space="preserve"> </w:t>
        </w:r>
      </w:ins>
      <w:ins w:id="203" w:author="Microsoft account" w:date="2020-10-14T23:11:00Z">
        <w:r w:rsidR="004C7C1B">
          <w:rPr>
            <w:rFonts w:ascii="Times New Roman" w:hAnsi="Times New Roman" w:cs="Times New Roman"/>
            <w:sz w:val="24"/>
            <w:szCs w:val="24"/>
          </w:rPr>
          <w:t>(29)</w:t>
        </w:r>
      </w:ins>
      <w:del w:id="204" w:author="Microsoft account" w:date="2020-10-14T23:10:00Z">
        <w:r w:rsidR="000F7307" w:rsidRPr="00550BB4" w:rsidDel="004C7C1B">
          <w:rPr>
            <w:rFonts w:ascii="Times New Roman" w:hAnsi="Times New Roman" w:cs="Times New Roman"/>
            <w:sz w:val="24"/>
            <w:szCs w:val="24"/>
            <w:vertAlign w:val="superscript"/>
          </w:rPr>
          <w:delText>2</w:delText>
        </w:r>
        <w:r w:rsidR="008E3C07" w:rsidDel="004C7C1B">
          <w:rPr>
            <w:rFonts w:ascii="Times New Roman" w:hAnsi="Times New Roman" w:cs="Times New Roman"/>
            <w:sz w:val="24"/>
            <w:szCs w:val="24"/>
            <w:vertAlign w:val="superscript"/>
          </w:rPr>
          <w:delText>9</w:delText>
        </w:r>
      </w:del>
      <w:r w:rsidR="00872E2B" w:rsidRPr="00872E2B">
        <w:rPr>
          <w:rFonts w:ascii="Times New Roman" w:hAnsi="Times New Roman" w:cs="Times New Roman"/>
          <w:sz w:val="24"/>
          <w:szCs w:val="24"/>
        </w:rPr>
        <w:t>, and use of new reproductive technologies on their bodies (Pandey, 2014)</w:t>
      </w:r>
      <w:ins w:id="205" w:author="Microsoft account" w:date="2020-10-14T23:11:00Z">
        <w:r w:rsidR="004C7C1B">
          <w:rPr>
            <w:rFonts w:ascii="Times New Roman" w:hAnsi="Times New Roman" w:cs="Times New Roman"/>
            <w:sz w:val="24"/>
            <w:szCs w:val="24"/>
            <w:vertAlign w:val="superscript"/>
          </w:rPr>
          <w:t xml:space="preserve"> </w:t>
        </w:r>
        <w:r w:rsidR="004C7C1B">
          <w:rPr>
            <w:rFonts w:ascii="Times New Roman" w:hAnsi="Times New Roman" w:cs="Times New Roman"/>
            <w:sz w:val="24"/>
            <w:szCs w:val="24"/>
          </w:rPr>
          <w:t>(30)</w:t>
        </w:r>
      </w:ins>
      <w:del w:id="206" w:author="Microsoft account" w:date="2020-10-14T23:11:00Z">
        <w:r w:rsidR="008E3C07" w:rsidDel="004C7C1B">
          <w:rPr>
            <w:rFonts w:ascii="Times New Roman" w:hAnsi="Times New Roman" w:cs="Times New Roman"/>
            <w:sz w:val="24"/>
            <w:szCs w:val="24"/>
            <w:vertAlign w:val="superscript"/>
          </w:rPr>
          <w:delText>30</w:delText>
        </w:r>
      </w:del>
      <w:r w:rsidR="00872E2B" w:rsidRPr="00872E2B">
        <w:rPr>
          <w:rFonts w:ascii="Times New Roman" w:hAnsi="Times New Roman" w:cs="Times New Roman"/>
          <w:sz w:val="24"/>
          <w:szCs w:val="24"/>
        </w:rPr>
        <w:t xml:space="preserve">. </w:t>
      </w:r>
      <w:r w:rsidR="00605BC6">
        <w:rPr>
          <w:rFonts w:ascii="Times New Roman" w:hAnsi="Times New Roman" w:cs="Times New Roman"/>
          <w:sz w:val="24"/>
          <w:szCs w:val="24"/>
        </w:rPr>
        <w:t>H</w:t>
      </w:r>
      <w:r w:rsidR="00872E2B" w:rsidRPr="00872E2B">
        <w:rPr>
          <w:rFonts w:ascii="Times New Roman" w:hAnsi="Times New Roman" w:cs="Times New Roman"/>
          <w:sz w:val="24"/>
          <w:szCs w:val="24"/>
        </w:rPr>
        <w:t>ighlight</w:t>
      </w:r>
      <w:r w:rsidR="00605BC6">
        <w:rPr>
          <w:rFonts w:ascii="Times New Roman" w:hAnsi="Times New Roman" w:cs="Times New Roman"/>
          <w:sz w:val="24"/>
          <w:szCs w:val="24"/>
        </w:rPr>
        <w:t>ing</w:t>
      </w:r>
      <w:r w:rsidR="00872E2B" w:rsidRPr="00872E2B">
        <w:rPr>
          <w:rFonts w:ascii="Times New Roman" w:hAnsi="Times New Roman" w:cs="Times New Roman"/>
          <w:sz w:val="24"/>
          <w:szCs w:val="24"/>
        </w:rPr>
        <w:t xml:space="preserve"> the discriminatory behaviour of the medical community towards the transgender community in India</w:t>
      </w:r>
      <w:r w:rsidR="00605BC6">
        <w:rPr>
          <w:rFonts w:ascii="Times New Roman" w:hAnsi="Times New Roman" w:cs="Times New Roman"/>
          <w:sz w:val="24"/>
          <w:szCs w:val="24"/>
        </w:rPr>
        <w:t>, Ming et al (2016</w:t>
      </w:r>
      <w:r w:rsidR="00605BC6" w:rsidRPr="004C7C1B">
        <w:rPr>
          <w:rFonts w:ascii="Times New Roman" w:hAnsi="Times New Roman" w:cs="Times New Roman"/>
          <w:sz w:val="24"/>
          <w:szCs w:val="24"/>
        </w:rPr>
        <w:t>)</w:t>
      </w:r>
      <w:ins w:id="207" w:author="Microsoft account" w:date="2020-10-14T23:11:00Z">
        <w:r w:rsidR="004C7C1B">
          <w:rPr>
            <w:rFonts w:ascii="Times New Roman" w:hAnsi="Times New Roman" w:cs="Times New Roman"/>
            <w:sz w:val="24"/>
            <w:szCs w:val="24"/>
          </w:rPr>
          <w:t xml:space="preserve"> (31)</w:t>
        </w:r>
      </w:ins>
      <w:del w:id="208" w:author="Microsoft account" w:date="2020-10-14T23:11:00Z">
        <w:r w:rsidR="000F7307" w:rsidRPr="004C7C1B" w:rsidDel="004C7C1B">
          <w:rPr>
            <w:rFonts w:ascii="Times New Roman" w:hAnsi="Times New Roman" w:cs="Times New Roman"/>
            <w:sz w:val="24"/>
            <w:szCs w:val="24"/>
            <w:rPrChange w:id="209" w:author="Microsoft account" w:date="2020-10-14T23:11:00Z">
              <w:rPr>
                <w:rFonts w:ascii="Times New Roman" w:hAnsi="Times New Roman" w:cs="Times New Roman"/>
                <w:sz w:val="24"/>
                <w:szCs w:val="24"/>
                <w:vertAlign w:val="superscript"/>
              </w:rPr>
            </w:rPrChange>
          </w:rPr>
          <w:delText>3</w:delText>
        </w:r>
        <w:r w:rsidR="008E3C07" w:rsidRPr="004C7C1B" w:rsidDel="004C7C1B">
          <w:rPr>
            <w:rFonts w:ascii="Times New Roman" w:hAnsi="Times New Roman" w:cs="Times New Roman"/>
            <w:sz w:val="24"/>
            <w:szCs w:val="24"/>
            <w:rPrChange w:id="210" w:author="Microsoft account" w:date="2020-10-14T23:11:00Z">
              <w:rPr>
                <w:rFonts w:ascii="Times New Roman" w:hAnsi="Times New Roman" w:cs="Times New Roman"/>
                <w:sz w:val="24"/>
                <w:szCs w:val="24"/>
                <w:vertAlign w:val="superscript"/>
              </w:rPr>
            </w:rPrChange>
          </w:rPr>
          <w:delText>1</w:delText>
        </w:r>
      </w:del>
      <w:r w:rsidR="00605BC6" w:rsidRPr="004C7C1B">
        <w:rPr>
          <w:rFonts w:ascii="Times New Roman" w:hAnsi="Times New Roman" w:cs="Times New Roman"/>
          <w:sz w:val="24"/>
          <w:szCs w:val="24"/>
        </w:rPr>
        <w:t>,</w:t>
      </w:r>
      <w:r w:rsidR="00605BC6">
        <w:rPr>
          <w:rFonts w:ascii="Times New Roman" w:hAnsi="Times New Roman" w:cs="Times New Roman"/>
          <w:sz w:val="24"/>
          <w:szCs w:val="24"/>
        </w:rPr>
        <w:t xml:space="preserve"> suggested that despite </w:t>
      </w:r>
      <w:r w:rsidR="00872E2B" w:rsidRPr="00872E2B">
        <w:rPr>
          <w:rFonts w:ascii="Times New Roman" w:hAnsi="Times New Roman" w:cs="Times New Roman"/>
          <w:sz w:val="24"/>
          <w:szCs w:val="24"/>
        </w:rPr>
        <w:t>receiving legal recognition, transgender people continue to be subjected to psychological and verbal abuse by the doctors and other medical staff (Ming et al, 2016)</w:t>
      </w:r>
      <w:ins w:id="211" w:author="Microsoft account" w:date="2020-10-14T23:11:00Z">
        <w:r w:rsidR="004C7C1B">
          <w:rPr>
            <w:rFonts w:ascii="Times New Roman" w:hAnsi="Times New Roman" w:cs="Times New Roman"/>
            <w:sz w:val="24"/>
            <w:szCs w:val="24"/>
            <w:vertAlign w:val="superscript"/>
          </w:rPr>
          <w:t xml:space="preserve"> </w:t>
        </w:r>
        <w:r w:rsidR="004C7C1B">
          <w:rPr>
            <w:rFonts w:ascii="Times New Roman" w:hAnsi="Times New Roman" w:cs="Times New Roman"/>
            <w:sz w:val="24"/>
            <w:szCs w:val="24"/>
          </w:rPr>
          <w:t>(31)</w:t>
        </w:r>
      </w:ins>
      <w:del w:id="212" w:author="Microsoft account" w:date="2020-10-14T23:11:00Z">
        <w:r w:rsidR="000F7307" w:rsidRPr="00550BB4" w:rsidDel="004C7C1B">
          <w:rPr>
            <w:rFonts w:ascii="Times New Roman" w:hAnsi="Times New Roman" w:cs="Times New Roman"/>
            <w:sz w:val="24"/>
            <w:szCs w:val="24"/>
            <w:vertAlign w:val="superscript"/>
          </w:rPr>
          <w:delText>3</w:delText>
        </w:r>
        <w:r w:rsidR="008E3C07" w:rsidRPr="00550BB4" w:rsidDel="004C7C1B">
          <w:rPr>
            <w:rFonts w:ascii="Times New Roman" w:hAnsi="Times New Roman" w:cs="Times New Roman"/>
            <w:sz w:val="24"/>
            <w:szCs w:val="24"/>
            <w:vertAlign w:val="superscript"/>
          </w:rPr>
          <w:delText>1</w:delText>
        </w:r>
      </w:del>
      <w:r w:rsidR="00872E2B" w:rsidRPr="00872E2B">
        <w:rPr>
          <w:rFonts w:ascii="Times New Roman" w:hAnsi="Times New Roman" w:cs="Times New Roman"/>
          <w:sz w:val="24"/>
          <w:szCs w:val="24"/>
        </w:rPr>
        <w:t>.</w:t>
      </w:r>
    </w:p>
    <w:p w14:paraId="78498985" w14:textId="70C93CD1" w:rsidR="007956AC" w:rsidDel="006C367F" w:rsidRDefault="006543B0" w:rsidP="006E49EA">
      <w:pPr>
        <w:spacing w:line="480" w:lineRule="auto"/>
        <w:jc w:val="both"/>
        <w:rPr>
          <w:del w:id="213" w:author="Rakhi Ghoshal" w:date="2020-09-08T21:58:00Z"/>
          <w:rFonts w:ascii="Times New Roman" w:hAnsi="Times New Roman" w:cs="Times New Roman"/>
          <w:sz w:val="24"/>
          <w:szCs w:val="24"/>
        </w:rPr>
      </w:pPr>
      <w:r>
        <w:rPr>
          <w:rFonts w:ascii="Times New Roman" w:hAnsi="Times New Roman" w:cs="Times New Roman"/>
          <w:sz w:val="24"/>
          <w:szCs w:val="24"/>
        </w:rPr>
        <w:t xml:space="preserve">In addition to lack of access </w:t>
      </w:r>
      <w:r w:rsidR="008815B5">
        <w:rPr>
          <w:rFonts w:ascii="Times New Roman" w:hAnsi="Times New Roman" w:cs="Times New Roman"/>
          <w:sz w:val="24"/>
          <w:szCs w:val="24"/>
        </w:rPr>
        <w:t xml:space="preserve">to healthcare, </w:t>
      </w:r>
      <w:r>
        <w:rPr>
          <w:rFonts w:ascii="Times New Roman" w:hAnsi="Times New Roman" w:cs="Times New Roman"/>
          <w:sz w:val="24"/>
          <w:szCs w:val="24"/>
        </w:rPr>
        <w:t>women and lower caste groups have often be</w:t>
      </w:r>
      <w:r w:rsidR="00CF5957">
        <w:rPr>
          <w:rFonts w:ascii="Times New Roman" w:hAnsi="Times New Roman" w:cs="Times New Roman"/>
          <w:sz w:val="24"/>
          <w:szCs w:val="24"/>
        </w:rPr>
        <w:t>en coerced into unethical</w:t>
      </w:r>
      <w:r>
        <w:rPr>
          <w:rFonts w:ascii="Times New Roman" w:hAnsi="Times New Roman" w:cs="Times New Roman"/>
          <w:sz w:val="24"/>
          <w:szCs w:val="24"/>
        </w:rPr>
        <w:t xml:space="preserve"> clinical pr</w:t>
      </w:r>
      <w:r w:rsidR="004F63ED">
        <w:rPr>
          <w:rFonts w:ascii="Times New Roman" w:hAnsi="Times New Roman" w:cs="Times New Roman"/>
          <w:sz w:val="24"/>
          <w:szCs w:val="24"/>
        </w:rPr>
        <w:t xml:space="preserve">actices as well. In line with </w:t>
      </w:r>
      <w:r w:rsidR="001679FF">
        <w:rPr>
          <w:rFonts w:ascii="Times New Roman" w:hAnsi="Times New Roman" w:cs="Times New Roman"/>
          <w:sz w:val="24"/>
          <w:szCs w:val="24"/>
        </w:rPr>
        <w:t xml:space="preserve">the </w:t>
      </w:r>
      <w:r>
        <w:rPr>
          <w:rFonts w:ascii="Times New Roman" w:hAnsi="Times New Roman" w:cs="Times New Roman"/>
          <w:sz w:val="24"/>
          <w:szCs w:val="24"/>
        </w:rPr>
        <w:t>USA which performed various medical experiments on Africans and African Americans, lower caste groups and women have also been subjecte</w:t>
      </w:r>
      <w:r w:rsidR="00CF5957">
        <w:rPr>
          <w:rFonts w:ascii="Times New Roman" w:hAnsi="Times New Roman" w:cs="Times New Roman"/>
          <w:sz w:val="24"/>
          <w:szCs w:val="24"/>
        </w:rPr>
        <w:t xml:space="preserve">d to various forms of clinical trials without following proper rules of informed consent. </w:t>
      </w:r>
    </w:p>
    <w:p w14:paraId="382DBE9C" w14:textId="348C215B" w:rsidR="008607E0" w:rsidRDefault="008815B5" w:rsidP="00292ABD">
      <w:pPr>
        <w:spacing w:line="480" w:lineRule="auto"/>
        <w:jc w:val="both"/>
        <w:rPr>
          <w:ins w:id="214" w:author="Microsoft account" w:date="2020-10-13T22:10:00Z"/>
          <w:rFonts w:ascii="Times New Roman" w:hAnsi="Times New Roman" w:cs="Times New Roman"/>
          <w:sz w:val="24"/>
          <w:szCs w:val="24"/>
        </w:rPr>
      </w:pPr>
      <w:r>
        <w:rPr>
          <w:rFonts w:ascii="Times New Roman" w:hAnsi="Times New Roman" w:cs="Times New Roman"/>
          <w:sz w:val="24"/>
          <w:szCs w:val="24"/>
        </w:rPr>
        <w:lastRenderedPageBreak/>
        <w:t xml:space="preserve">Sunder Rajan in his book titled, </w:t>
      </w:r>
      <w:r w:rsidRPr="000239AD">
        <w:rPr>
          <w:rFonts w:ascii="Times New Roman" w:hAnsi="Times New Roman" w:cs="Times New Roman"/>
          <w:i/>
          <w:sz w:val="24"/>
          <w:szCs w:val="24"/>
        </w:rPr>
        <w:t>Biocapital</w:t>
      </w:r>
      <w:r>
        <w:rPr>
          <w:rFonts w:ascii="Times New Roman" w:hAnsi="Times New Roman" w:cs="Times New Roman"/>
          <w:sz w:val="24"/>
          <w:szCs w:val="24"/>
        </w:rPr>
        <w:t xml:space="preserve"> (2006)</w:t>
      </w:r>
      <w:ins w:id="215" w:author="Microsoft account" w:date="2020-10-14T23:11:00Z">
        <w:r w:rsidR="004C7C1B">
          <w:rPr>
            <w:rFonts w:ascii="Times New Roman" w:hAnsi="Times New Roman" w:cs="Times New Roman"/>
            <w:sz w:val="24"/>
            <w:szCs w:val="24"/>
            <w:vertAlign w:val="superscript"/>
          </w:rPr>
          <w:t xml:space="preserve"> </w:t>
        </w:r>
        <w:r w:rsidR="004C7C1B">
          <w:rPr>
            <w:rFonts w:ascii="Times New Roman" w:hAnsi="Times New Roman" w:cs="Times New Roman"/>
            <w:sz w:val="24"/>
            <w:szCs w:val="24"/>
          </w:rPr>
          <w:t>(32)</w:t>
        </w:r>
      </w:ins>
      <w:del w:id="216" w:author="Microsoft account" w:date="2020-10-14T23:11:00Z">
        <w:r w:rsidR="000F7307" w:rsidRPr="00550BB4" w:rsidDel="004C7C1B">
          <w:rPr>
            <w:rFonts w:ascii="Times New Roman" w:hAnsi="Times New Roman" w:cs="Times New Roman"/>
            <w:sz w:val="24"/>
            <w:szCs w:val="24"/>
            <w:vertAlign w:val="superscript"/>
          </w:rPr>
          <w:delText>3</w:delText>
        </w:r>
        <w:r w:rsidR="008E3C07" w:rsidDel="004C7C1B">
          <w:rPr>
            <w:rFonts w:ascii="Times New Roman" w:hAnsi="Times New Roman" w:cs="Times New Roman"/>
            <w:sz w:val="24"/>
            <w:szCs w:val="24"/>
            <w:vertAlign w:val="superscript"/>
          </w:rPr>
          <w:delText>2</w:delText>
        </w:r>
      </w:del>
      <w:r>
        <w:rPr>
          <w:rFonts w:ascii="Times New Roman" w:hAnsi="Times New Roman" w:cs="Times New Roman"/>
          <w:sz w:val="24"/>
          <w:szCs w:val="24"/>
        </w:rPr>
        <w:t xml:space="preserve">, illustrated how mill workers in India became human subjects for new chemical substances in </w:t>
      </w:r>
      <w:r w:rsidR="00E07762">
        <w:rPr>
          <w:rFonts w:ascii="Times New Roman" w:hAnsi="Times New Roman" w:cs="Times New Roman"/>
          <w:sz w:val="24"/>
          <w:szCs w:val="24"/>
        </w:rPr>
        <w:t xml:space="preserve">the </w:t>
      </w:r>
      <w:r>
        <w:rPr>
          <w:rFonts w:ascii="Times New Roman" w:hAnsi="Times New Roman" w:cs="Times New Roman"/>
          <w:sz w:val="24"/>
          <w:szCs w:val="24"/>
        </w:rPr>
        <w:t xml:space="preserve">experimental stage while the tested drugs were sent to North America. </w:t>
      </w:r>
      <w:r w:rsidR="008607E0">
        <w:rPr>
          <w:rFonts w:ascii="Times New Roman" w:hAnsi="Times New Roman" w:cs="Times New Roman"/>
          <w:sz w:val="24"/>
          <w:szCs w:val="24"/>
        </w:rPr>
        <w:t>Several journalistic articles have highlighted how lower caste men from states such as Madhya Pradesh (Roberts, 2012</w:t>
      </w:r>
      <w:r w:rsidR="008607E0" w:rsidRPr="004C7C1B">
        <w:rPr>
          <w:rFonts w:ascii="Times New Roman" w:hAnsi="Times New Roman" w:cs="Times New Roman"/>
          <w:sz w:val="24"/>
          <w:szCs w:val="24"/>
        </w:rPr>
        <w:t>)</w:t>
      </w:r>
      <w:ins w:id="217" w:author="Microsoft account" w:date="2020-10-14T23:11:00Z">
        <w:r w:rsidR="004C7C1B">
          <w:rPr>
            <w:rFonts w:ascii="Times New Roman" w:hAnsi="Times New Roman" w:cs="Times New Roman"/>
            <w:sz w:val="24"/>
            <w:szCs w:val="24"/>
            <w:vertAlign w:val="superscript"/>
          </w:rPr>
          <w:t xml:space="preserve"> </w:t>
        </w:r>
        <w:r w:rsidR="004C7C1B">
          <w:rPr>
            <w:rFonts w:ascii="Times New Roman" w:hAnsi="Times New Roman" w:cs="Times New Roman"/>
            <w:sz w:val="24"/>
            <w:szCs w:val="24"/>
          </w:rPr>
          <w:t>(33)</w:t>
        </w:r>
      </w:ins>
      <w:del w:id="218" w:author="Microsoft account" w:date="2020-10-14T23:11:00Z">
        <w:r w:rsidR="000F7307" w:rsidRPr="00550BB4" w:rsidDel="004C7C1B">
          <w:rPr>
            <w:rFonts w:ascii="Times New Roman" w:hAnsi="Times New Roman" w:cs="Times New Roman"/>
            <w:sz w:val="24"/>
            <w:szCs w:val="24"/>
            <w:vertAlign w:val="superscript"/>
          </w:rPr>
          <w:delText>3</w:delText>
        </w:r>
        <w:r w:rsidR="008E3C07" w:rsidDel="004C7C1B">
          <w:rPr>
            <w:rFonts w:ascii="Times New Roman" w:hAnsi="Times New Roman" w:cs="Times New Roman"/>
            <w:sz w:val="24"/>
            <w:szCs w:val="24"/>
            <w:vertAlign w:val="superscript"/>
          </w:rPr>
          <w:delText>3</w:delText>
        </w:r>
      </w:del>
      <w:r w:rsidR="000F7307">
        <w:rPr>
          <w:rFonts w:ascii="Times New Roman" w:hAnsi="Times New Roman" w:cs="Times New Roman"/>
          <w:sz w:val="24"/>
          <w:szCs w:val="24"/>
        </w:rPr>
        <w:t xml:space="preserve"> </w:t>
      </w:r>
      <w:r w:rsidR="008607E0">
        <w:rPr>
          <w:rFonts w:ascii="Times New Roman" w:hAnsi="Times New Roman" w:cs="Times New Roman"/>
          <w:sz w:val="24"/>
          <w:szCs w:val="24"/>
        </w:rPr>
        <w:t>and Rajasthan (Dixit, 2018)</w:t>
      </w:r>
      <w:ins w:id="219" w:author="Microsoft account" w:date="2020-10-14T23:12:00Z">
        <w:r w:rsidR="004C7C1B">
          <w:rPr>
            <w:rFonts w:ascii="Times New Roman" w:hAnsi="Times New Roman" w:cs="Times New Roman"/>
            <w:sz w:val="24"/>
            <w:szCs w:val="24"/>
          </w:rPr>
          <w:t xml:space="preserve"> (34)</w:t>
        </w:r>
      </w:ins>
      <w:del w:id="220" w:author="Microsoft account" w:date="2020-10-14T23:12:00Z">
        <w:r w:rsidR="000F7307" w:rsidRPr="00550BB4" w:rsidDel="004C7C1B">
          <w:rPr>
            <w:rFonts w:ascii="Times New Roman" w:hAnsi="Times New Roman" w:cs="Times New Roman"/>
            <w:sz w:val="24"/>
            <w:szCs w:val="24"/>
            <w:vertAlign w:val="superscript"/>
          </w:rPr>
          <w:delText>3</w:delText>
        </w:r>
        <w:r w:rsidR="008E3C07" w:rsidDel="004C7C1B">
          <w:rPr>
            <w:rFonts w:ascii="Times New Roman" w:hAnsi="Times New Roman" w:cs="Times New Roman"/>
            <w:sz w:val="24"/>
            <w:szCs w:val="24"/>
            <w:vertAlign w:val="superscript"/>
          </w:rPr>
          <w:delText>4</w:delText>
        </w:r>
      </w:del>
      <w:r w:rsidR="008607E0">
        <w:rPr>
          <w:rFonts w:ascii="Times New Roman" w:hAnsi="Times New Roman" w:cs="Times New Roman"/>
          <w:sz w:val="24"/>
          <w:szCs w:val="24"/>
        </w:rPr>
        <w:t xml:space="preserve"> were made to consume pills without proper information regarding the drugs being revealed to them. Similarly, </w:t>
      </w:r>
      <w:r w:rsidR="00A640CB">
        <w:rPr>
          <w:rFonts w:ascii="Times New Roman" w:hAnsi="Times New Roman" w:cs="Times New Roman"/>
          <w:sz w:val="24"/>
          <w:szCs w:val="24"/>
        </w:rPr>
        <w:t>women in India, have often been coerced into sterilization without their co</w:t>
      </w:r>
      <w:r w:rsidR="00B024E8">
        <w:rPr>
          <w:rFonts w:ascii="Times New Roman" w:hAnsi="Times New Roman" w:cs="Times New Roman"/>
          <w:sz w:val="24"/>
          <w:szCs w:val="24"/>
        </w:rPr>
        <w:t>nsent (Pandey, 2014</w:t>
      </w:r>
      <w:r w:rsidR="00A640CB">
        <w:rPr>
          <w:rFonts w:ascii="Times New Roman" w:hAnsi="Times New Roman" w:cs="Times New Roman"/>
          <w:sz w:val="24"/>
          <w:szCs w:val="24"/>
        </w:rPr>
        <w:t>)</w:t>
      </w:r>
      <w:ins w:id="221" w:author="Microsoft account" w:date="2020-10-14T23:12:00Z">
        <w:r w:rsidR="004C7C1B">
          <w:rPr>
            <w:rFonts w:ascii="Times New Roman" w:hAnsi="Times New Roman" w:cs="Times New Roman"/>
            <w:sz w:val="24"/>
            <w:szCs w:val="24"/>
          </w:rPr>
          <w:t xml:space="preserve"> (35)</w:t>
        </w:r>
      </w:ins>
      <w:del w:id="222" w:author="Microsoft account" w:date="2020-10-14T23:12:00Z">
        <w:r w:rsidR="000F7307" w:rsidRPr="00550BB4" w:rsidDel="004C7C1B">
          <w:rPr>
            <w:rFonts w:ascii="Times New Roman" w:hAnsi="Times New Roman" w:cs="Times New Roman"/>
            <w:sz w:val="24"/>
            <w:szCs w:val="24"/>
            <w:vertAlign w:val="superscript"/>
          </w:rPr>
          <w:delText>3</w:delText>
        </w:r>
        <w:r w:rsidR="008E3C07" w:rsidDel="004C7C1B">
          <w:rPr>
            <w:rFonts w:ascii="Times New Roman" w:hAnsi="Times New Roman" w:cs="Times New Roman"/>
            <w:sz w:val="24"/>
            <w:szCs w:val="24"/>
            <w:vertAlign w:val="superscript"/>
          </w:rPr>
          <w:delText>5</w:delText>
        </w:r>
      </w:del>
      <w:r w:rsidR="00A640CB">
        <w:rPr>
          <w:rFonts w:ascii="Times New Roman" w:hAnsi="Times New Roman" w:cs="Times New Roman"/>
          <w:sz w:val="24"/>
          <w:szCs w:val="24"/>
        </w:rPr>
        <w:t xml:space="preserve">. </w:t>
      </w:r>
    </w:p>
    <w:p w14:paraId="75CBD86E" w14:textId="283AEEFF" w:rsidR="008144B7" w:rsidRPr="008144B7" w:rsidRDefault="008144B7" w:rsidP="00292ABD">
      <w:pPr>
        <w:spacing w:line="480" w:lineRule="auto"/>
        <w:jc w:val="both"/>
        <w:rPr>
          <w:rFonts w:ascii="Times New Roman" w:hAnsi="Times New Roman" w:cs="Times New Roman"/>
          <w:b/>
          <w:sz w:val="24"/>
          <w:szCs w:val="24"/>
          <w:rPrChange w:id="223" w:author="Microsoft account" w:date="2020-10-13T22:10:00Z">
            <w:rPr>
              <w:rFonts w:ascii="Times New Roman" w:hAnsi="Times New Roman" w:cs="Times New Roman"/>
              <w:sz w:val="24"/>
              <w:szCs w:val="24"/>
            </w:rPr>
          </w:rPrChange>
        </w:rPr>
      </w:pPr>
      <w:ins w:id="224" w:author="Microsoft account" w:date="2020-10-13T22:10:00Z">
        <w:r w:rsidRPr="008144B7">
          <w:rPr>
            <w:rFonts w:ascii="Times New Roman" w:hAnsi="Times New Roman" w:cs="Times New Roman"/>
            <w:b/>
            <w:sz w:val="24"/>
            <w:szCs w:val="24"/>
            <w:rPrChange w:id="225" w:author="Microsoft account" w:date="2020-10-13T22:10:00Z">
              <w:rPr>
                <w:rFonts w:ascii="Times New Roman" w:hAnsi="Times New Roman" w:cs="Times New Roman"/>
                <w:sz w:val="24"/>
                <w:szCs w:val="24"/>
              </w:rPr>
            </w:rPrChange>
          </w:rPr>
          <w:t>Intersectionality</w:t>
        </w:r>
      </w:ins>
    </w:p>
    <w:p w14:paraId="542410E7" w14:textId="334E8558" w:rsidR="003A7243" w:rsidRDefault="007255D5" w:rsidP="00292ABD">
      <w:pPr>
        <w:spacing w:line="480" w:lineRule="auto"/>
        <w:jc w:val="both"/>
        <w:rPr>
          <w:ins w:id="226" w:author="Microsoft account" w:date="2020-10-13T22:11:00Z"/>
          <w:rFonts w:ascii="Times New Roman" w:hAnsi="Times New Roman" w:cs="Times New Roman"/>
          <w:sz w:val="24"/>
          <w:szCs w:val="24"/>
        </w:rPr>
      </w:pPr>
      <w:r>
        <w:rPr>
          <w:rFonts w:ascii="Times New Roman" w:hAnsi="Times New Roman" w:cs="Times New Roman"/>
          <w:sz w:val="24"/>
          <w:szCs w:val="24"/>
        </w:rPr>
        <w:t xml:space="preserve">Patricia Hill Collins and Simon Bilge in their book </w:t>
      </w:r>
      <w:r w:rsidRPr="000239AD">
        <w:rPr>
          <w:rFonts w:ascii="Times New Roman" w:hAnsi="Times New Roman" w:cs="Times New Roman"/>
          <w:i/>
          <w:sz w:val="24"/>
          <w:szCs w:val="24"/>
        </w:rPr>
        <w:t>Intersectionality</w:t>
      </w:r>
      <w:r>
        <w:rPr>
          <w:rFonts w:ascii="Times New Roman" w:hAnsi="Times New Roman" w:cs="Times New Roman"/>
          <w:sz w:val="24"/>
          <w:szCs w:val="24"/>
        </w:rPr>
        <w:t xml:space="preserve"> (2</w:t>
      </w:r>
      <w:r w:rsidR="00872E2B">
        <w:rPr>
          <w:rFonts w:ascii="Times New Roman" w:hAnsi="Times New Roman" w:cs="Times New Roman"/>
          <w:sz w:val="24"/>
          <w:szCs w:val="24"/>
        </w:rPr>
        <w:t>016</w:t>
      </w:r>
      <w:r w:rsidR="00872E2B" w:rsidRPr="00E046D8">
        <w:rPr>
          <w:rFonts w:ascii="Times New Roman" w:hAnsi="Times New Roman" w:cs="Times New Roman"/>
          <w:sz w:val="24"/>
          <w:szCs w:val="24"/>
        </w:rPr>
        <w:t>)</w:t>
      </w:r>
      <w:ins w:id="227" w:author="Microsoft account" w:date="2020-10-14T23:13:00Z">
        <w:r w:rsidR="00E046D8">
          <w:rPr>
            <w:rFonts w:ascii="Times New Roman" w:hAnsi="Times New Roman" w:cs="Times New Roman"/>
            <w:sz w:val="24"/>
            <w:szCs w:val="24"/>
          </w:rPr>
          <w:t xml:space="preserve"> (36)</w:t>
        </w:r>
      </w:ins>
      <w:del w:id="228" w:author="Microsoft account" w:date="2020-10-14T23:13:00Z">
        <w:r w:rsidR="000F7307" w:rsidRPr="00E046D8" w:rsidDel="00E046D8">
          <w:rPr>
            <w:rFonts w:ascii="Times New Roman" w:hAnsi="Times New Roman" w:cs="Times New Roman"/>
            <w:sz w:val="24"/>
            <w:szCs w:val="24"/>
            <w:rPrChange w:id="229" w:author="Microsoft account" w:date="2020-10-14T23:13:00Z">
              <w:rPr>
                <w:rFonts w:ascii="Times New Roman" w:hAnsi="Times New Roman" w:cs="Times New Roman"/>
                <w:sz w:val="24"/>
                <w:szCs w:val="24"/>
                <w:vertAlign w:val="superscript"/>
              </w:rPr>
            </w:rPrChange>
          </w:rPr>
          <w:delText>3</w:delText>
        </w:r>
        <w:r w:rsidR="008E3C07" w:rsidRPr="00E046D8" w:rsidDel="00E046D8">
          <w:rPr>
            <w:rFonts w:ascii="Times New Roman" w:hAnsi="Times New Roman" w:cs="Times New Roman"/>
            <w:sz w:val="24"/>
            <w:szCs w:val="24"/>
            <w:rPrChange w:id="230" w:author="Microsoft account" w:date="2020-10-14T23:13:00Z">
              <w:rPr>
                <w:rFonts w:ascii="Times New Roman" w:hAnsi="Times New Roman" w:cs="Times New Roman"/>
                <w:sz w:val="24"/>
                <w:szCs w:val="24"/>
                <w:vertAlign w:val="superscript"/>
              </w:rPr>
            </w:rPrChange>
          </w:rPr>
          <w:delText>6</w:delText>
        </w:r>
      </w:del>
      <w:r w:rsidR="00872E2B">
        <w:rPr>
          <w:rFonts w:ascii="Times New Roman" w:hAnsi="Times New Roman" w:cs="Times New Roman"/>
          <w:sz w:val="24"/>
          <w:szCs w:val="24"/>
        </w:rPr>
        <w:t xml:space="preserve"> argued that it is important</w:t>
      </w:r>
      <w:r>
        <w:rPr>
          <w:rFonts w:ascii="Times New Roman" w:hAnsi="Times New Roman" w:cs="Times New Roman"/>
          <w:sz w:val="24"/>
          <w:szCs w:val="24"/>
        </w:rPr>
        <w:t xml:space="preserve"> to recognize the intersections between race, class and gender to address institutionalized inequality. </w:t>
      </w:r>
      <w:r w:rsidR="001C1E77">
        <w:rPr>
          <w:rFonts w:ascii="Times New Roman" w:hAnsi="Times New Roman" w:cs="Times New Roman"/>
          <w:sz w:val="24"/>
          <w:szCs w:val="24"/>
        </w:rPr>
        <w:t>Similarly, Gita Sen and Aditi Iyer (2009; 201</w:t>
      </w:r>
      <w:r w:rsidR="00095F41">
        <w:rPr>
          <w:rFonts w:ascii="Times New Roman" w:hAnsi="Times New Roman" w:cs="Times New Roman"/>
          <w:sz w:val="24"/>
          <w:szCs w:val="24"/>
        </w:rPr>
        <w:t>2; 2016</w:t>
      </w:r>
      <w:r w:rsidR="00095F41" w:rsidRPr="00E046D8">
        <w:rPr>
          <w:rFonts w:ascii="Times New Roman" w:hAnsi="Times New Roman" w:cs="Times New Roman"/>
          <w:sz w:val="24"/>
          <w:szCs w:val="24"/>
        </w:rPr>
        <w:t>)</w:t>
      </w:r>
      <w:ins w:id="231" w:author="Microsoft account" w:date="2020-10-14T23:13:00Z">
        <w:r w:rsidR="00E046D8">
          <w:rPr>
            <w:rFonts w:ascii="Times New Roman" w:hAnsi="Times New Roman" w:cs="Times New Roman"/>
            <w:sz w:val="24"/>
            <w:szCs w:val="24"/>
          </w:rPr>
          <w:t xml:space="preserve"> (37, 38, 39)</w:t>
        </w:r>
      </w:ins>
      <w:del w:id="232" w:author="Microsoft account" w:date="2020-10-14T23:13:00Z">
        <w:r w:rsidR="008E3C07" w:rsidRPr="00E046D8" w:rsidDel="00E046D8">
          <w:rPr>
            <w:rFonts w:ascii="Times New Roman" w:hAnsi="Times New Roman" w:cs="Times New Roman"/>
            <w:sz w:val="24"/>
            <w:szCs w:val="24"/>
            <w:rPrChange w:id="233" w:author="Microsoft account" w:date="2020-10-14T23:13:00Z">
              <w:rPr>
                <w:rFonts w:ascii="Times New Roman" w:hAnsi="Times New Roman" w:cs="Times New Roman"/>
                <w:sz w:val="24"/>
                <w:szCs w:val="24"/>
                <w:vertAlign w:val="superscript"/>
              </w:rPr>
            </w:rPrChange>
          </w:rPr>
          <w:delText>37, 38</w:delText>
        </w:r>
        <w:r w:rsidR="000F7307" w:rsidRPr="00E046D8" w:rsidDel="00E046D8">
          <w:rPr>
            <w:rFonts w:ascii="Times New Roman" w:hAnsi="Times New Roman" w:cs="Times New Roman"/>
            <w:sz w:val="24"/>
            <w:szCs w:val="24"/>
            <w:rPrChange w:id="234" w:author="Microsoft account" w:date="2020-10-14T23:13:00Z">
              <w:rPr>
                <w:rFonts w:ascii="Times New Roman" w:hAnsi="Times New Roman" w:cs="Times New Roman"/>
                <w:sz w:val="24"/>
                <w:szCs w:val="24"/>
                <w:vertAlign w:val="superscript"/>
              </w:rPr>
            </w:rPrChange>
          </w:rPr>
          <w:delText>, 3</w:delText>
        </w:r>
        <w:r w:rsidR="008E3C07" w:rsidRPr="00E046D8" w:rsidDel="00E046D8">
          <w:rPr>
            <w:rFonts w:ascii="Times New Roman" w:hAnsi="Times New Roman" w:cs="Times New Roman"/>
            <w:sz w:val="24"/>
            <w:szCs w:val="24"/>
            <w:rPrChange w:id="235" w:author="Microsoft account" w:date="2020-10-14T23:13:00Z">
              <w:rPr>
                <w:rFonts w:ascii="Times New Roman" w:hAnsi="Times New Roman" w:cs="Times New Roman"/>
                <w:sz w:val="24"/>
                <w:szCs w:val="24"/>
                <w:vertAlign w:val="superscript"/>
              </w:rPr>
            </w:rPrChange>
          </w:rPr>
          <w:delText>9</w:delText>
        </w:r>
      </w:del>
      <w:r w:rsidR="000F7307" w:rsidRPr="00E046D8">
        <w:rPr>
          <w:rFonts w:ascii="Times New Roman" w:hAnsi="Times New Roman" w:cs="Times New Roman"/>
          <w:sz w:val="24"/>
          <w:szCs w:val="24"/>
        </w:rPr>
        <w:t>,</w:t>
      </w:r>
      <w:r w:rsidR="00095F41">
        <w:rPr>
          <w:rFonts w:ascii="Times New Roman" w:hAnsi="Times New Roman" w:cs="Times New Roman"/>
          <w:sz w:val="24"/>
          <w:szCs w:val="24"/>
        </w:rPr>
        <w:t xml:space="preserve"> </w:t>
      </w:r>
      <w:r w:rsidR="00EB34F9">
        <w:rPr>
          <w:rFonts w:ascii="Times New Roman" w:hAnsi="Times New Roman" w:cs="Times New Roman"/>
          <w:sz w:val="24"/>
          <w:szCs w:val="24"/>
        </w:rPr>
        <w:t>examining intersectionality in India, highlight the significance of gender in determining the health status across class groups. Through their studies, Sen and Iyer (2009; 2012; 2016)</w:t>
      </w:r>
      <w:ins w:id="236" w:author="Microsoft account" w:date="2020-10-14T23:14:00Z">
        <w:r w:rsidR="00E046D8">
          <w:rPr>
            <w:rFonts w:ascii="Times New Roman" w:hAnsi="Times New Roman" w:cs="Times New Roman"/>
            <w:sz w:val="24"/>
            <w:szCs w:val="24"/>
            <w:vertAlign w:val="superscript"/>
          </w:rPr>
          <w:t xml:space="preserve"> </w:t>
        </w:r>
        <w:r w:rsidR="00E046D8">
          <w:rPr>
            <w:rFonts w:ascii="Times New Roman" w:hAnsi="Times New Roman" w:cs="Times New Roman"/>
            <w:sz w:val="24"/>
            <w:szCs w:val="24"/>
          </w:rPr>
          <w:t>(37</w:t>
        </w:r>
      </w:ins>
      <w:ins w:id="237" w:author="Microsoft account" w:date="2020-10-14T23:15:00Z">
        <w:r w:rsidR="00E046D8">
          <w:rPr>
            <w:rFonts w:ascii="Times New Roman" w:hAnsi="Times New Roman" w:cs="Times New Roman"/>
            <w:sz w:val="24"/>
            <w:szCs w:val="24"/>
          </w:rPr>
          <w:t>, 38</w:t>
        </w:r>
      </w:ins>
      <w:ins w:id="238" w:author="Microsoft account" w:date="2020-10-14T23:14:00Z">
        <w:r w:rsidR="00E046D8">
          <w:rPr>
            <w:rFonts w:ascii="Times New Roman" w:hAnsi="Times New Roman" w:cs="Times New Roman"/>
            <w:sz w:val="24"/>
            <w:szCs w:val="24"/>
          </w:rPr>
          <w:t>, 39)</w:t>
        </w:r>
      </w:ins>
      <w:del w:id="239" w:author="Microsoft account" w:date="2020-10-14T23:14:00Z">
        <w:r w:rsidR="000F7307" w:rsidRPr="000F7307" w:rsidDel="00E046D8">
          <w:rPr>
            <w:rFonts w:ascii="Times New Roman" w:hAnsi="Times New Roman" w:cs="Times New Roman"/>
            <w:sz w:val="24"/>
            <w:szCs w:val="24"/>
            <w:vertAlign w:val="superscript"/>
          </w:rPr>
          <w:delText xml:space="preserve"> </w:delText>
        </w:r>
        <w:r w:rsidR="008E3C07" w:rsidDel="00E046D8">
          <w:rPr>
            <w:rFonts w:ascii="Times New Roman" w:hAnsi="Times New Roman" w:cs="Times New Roman"/>
            <w:sz w:val="24"/>
            <w:szCs w:val="24"/>
            <w:vertAlign w:val="superscript"/>
          </w:rPr>
          <w:delText>37, 38, 39</w:delText>
        </w:r>
      </w:del>
      <w:r w:rsidR="00EB34F9">
        <w:rPr>
          <w:rFonts w:ascii="Times New Roman" w:hAnsi="Times New Roman" w:cs="Times New Roman"/>
          <w:sz w:val="24"/>
          <w:szCs w:val="24"/>
        </w:rPr>
        <w:t>, demonstrate the similarities between</w:t>
      </w:r>
      <w:r w:rsidR="00095F41">
        <w:rPr>
          <w:rFonts w:ascii="Times New Roman" w:hAnsi="Times New Roman" w:cs="Times New Roman"/>
          <w:sz w:val="24"/>
          <w:szCs w:val="24"/>
        </w:rPr>
        <w:t xml:space="preserve"> </w:t>
      </w:r>
      <w:r w:rsidR="00EB34F9">
        <w:rPr>
          <w:rFonts w:ascii="Times New Roman" w:hAnsi="Times New Roman" w:cs="Times New Roman"/>
          <w:sz w:val="24"/>
          <w:szCs w:val="24"/>
        </w:rPr>
        <w:t xml:space="preserve">rich women and poor men. The rich women faced restrictions on mobility, no control over decisions related to their education, marriage and childbearing and no recognition of their health needs during pregnancy or illness. </w:t>
      </w:r>
      <w:r w:rsidR="00EB34F9" w:rsidRPr="00367657">
        <w:rPr>
          <w:rFonts w:ascii="Times New Roman" w:hAnsi="Times New Roman" w:cs="Times New Roman"/>
          <w:sz w:val="24"/>
          <w:szCs w:val="24"/>
          <w:rPrChange w:id="240" w:author="Microsoft account" w:date="2020-10-13T22:01:00Z">
            <w:rPr>
              <w:rFonts w:ascii="Times New Roman" w:hAnsi="Times New Roman" w:cs="Times New Roman"/>
              <w:sz w:val="24"/>
              <w:szCs w:val="24"/>
              <w:highlight w:val="yellow"/>
            </w:rPr>
          </w:rPrChange>
        </w:rPr>
        <w:t>On the other hand</w:t>
      </w:r>
      <w:r w:rsidR="00EB34F9">
        <w:rPr>
          <w:rFonts w:ascii="Times New Roman" w:hAnsi="Times New Roman" w:cs="Times New Roman"/>
          <w:sz w:val="24"/>
          <w:szCs w:val="24"/>
        </w:rPr>
        <w:t xml:space="preserve">, poor women stopped their treatment prematurely, while poor men </w:t>
      </w:r>
      <w:r w:rsidR="00174F13">
        <w:rPr>
          <w:rFonts w:ascii="Times New Roman" w:hAnsi="Times New Roman" w:cs="Times New Roman"/>
          <w:sz w:val="24"/>
          <w:szCs w:val="24"/>
        </w:rPr>
        <w:t>used</w:t>
      </w:r>
      <w:r w:rsidR="00EB34F9">
        <w:rPr>
          <w:rFonts w:ascii="Times New Roman" w:hAnsi="Times New Roman" w:cs="Times New Roman"/>
          <w:sz w:val="24"/>
          <w:szCs w:val="24"/>
        </w:rPr>
        <w:t xml:space="preserve"> household resources or took loans to </w:t>
      </w:r>
      <w:r w:rsidR="00174F13">
        <w:rPr>
          <w:rFonts w:ascii="Times New Roman" w:hAnsi="Times New Roman" w:cs="Times New Roman"/>
          <w:sz w:val="24"/>
          <w:szCs w:val="24"/>
        </w:rPr>
        <w:t xml:space="preserve">continue </w:t>
      </w:r>
      <w:r w:rsidR="00EB34F9">
        <w:rPr>
          <w:rFonts w:ascii="Times New Roman" w:hAnsi="Times New Roman" w:cs="Times New Roman"/>
          <w:sz w:val="24"/>
          <w:szCs w:val="24"/>
        </w:rPr>
        <w:t>treatment for their long-term illnesses.</w:t>
      </w:r>
      <w:r w:rsidR="00DE40B8">
        <w:rPr>
          <w:rFonts w:ascii="Times New Roman" w:hAnsi="Times New Roman" w:cs="Times New Roman"/>
          <w:sz w:val="24"/>
          <w:szCs w:val="24"/>
        </w:rPr>
        <w:t xml:space="preserve"> Likewise, Ravindran (2017)</w:t>
      </w:r>
      <w:ins w:id="241" w:author="Microsoft account" w:date="2020-10-14T23:14:00Z">
        <w:r w:rsidR="00E046D8">
          <w:rPr>
            <w:rFonts w:ascii="Times New Roman" w:hAnsi="Times New Roman" w:cs="Times New Roman"/>
            <w:sz w:val="24"/>
            <w:szCs w:val="24"/>
            <w:vertAlign w:val="superscript"/>
          </w:rPr>
          <w:t xml:space="preserve"> </w:t>
        </w:r>
        <w:r w:rsidR="00E046D8">
          <w:rPr>
            <w:rFonts w:ascii="Times New Roman" w:hAnsi="Times New Roman" w:cs="Times New Roman"/>
            <w:sz w:val="24"/>
            <w:szCs w:val="24"/>
          </w:rPr>
          <w:t>(40)</w:t>
        </w:r>
      </w:ins>
      <w:del w:id="242" w:author="Microsoft account" w:date="2020-10-14T23:14:00Z">
        <w:r w:rsidR="008E3C07" w:rsidDel="00E046D8">
          <w:rPr>
            <w:rFonts w:ascii="Times New Roman" w:hAnsi="Times New Roman" w:cs="Times New Roman"/>
            <w:sz w:val="24"/>
            <w:szCs w:val="24"/>
            <w:vertAlign w:val="superscript"/>
          </w:rPr>
          <w:delText>40</w:delText>
        </w:r>
      </w:del>
      <w:r w:rsidR="00DE40B8">
        <w:rPr>
          <w:rFonts w:ascii="Times New Roman" w:hAnsi="Times New Roman" w:cs="Times New Roman"/>
          <w:sz w:val="24"/>
          <w:szCs w:val="24"/>
        </w:rPr>
        <w:t>, suggests that the intersectionality-informed approaches require policymakers to take note of multiple identities and diversity within the single axis of social stratification such as class, caste and gender. For instance, cash transfers for institutional deliveries for women living below the poverty line, failed to reach the poorest women among the Scheduled castes (Ravindran, 2017)</w:t>
      </w:r>
      <w:ins w:id="243" w:author="Microsoft account" w:date="2020-10-14T23:14:00Z">
        <w:r w:rsidR="00E046D8">
          <w:rPr>
            <w:rFonts w:ascii="Times New Roman" w:hAnsi="Times New Roman" w:cs="Times New Roman"/>
            <w:sz w:val="24"/>
            <w:szCs w:val="24"/>
            <w:vertAlign w:val="superscript"/>
          </w:rPr>
          <w:t xml:space="preserve"> </w:t>
        </w:r>
        <w:r w:rsidR="00E046D8">
          <w:rPr>
            <w:rFonts w:ascii="Times New Roman" w:hAnsi="Times New Roman" w:cs="Times New Roman"/>
            <w:sz w:val="24"/>
            <w:szCs w:val="24"/>
          </w:rPr>
          <w:t>(40)</w:t>
        </w:r>
      </w:ins>
      <w:del w:id="244" w:author="Microsoft account" w:date="2020-10-14T23:14:00Z">
        <w:r w:rsidR="008E3C07" w:rsidDel="00E046D8">
          <w:rPr>
            <w:rFonts w:ascii="Times New Roman" w:hAnsi="Times New Roman" w:cs="Times New Roman"/>
            <w:sz w:val="24"/>
            <w:szCs w:val="24"/>
            <w:vertAlign w:val="superscript"/>
          </w:rPr>
          <w:delText>40</w:delText>
        </w:r>
      </w:del>
      <w:r w:rsidR="00DE40B8">
        <w:rPr>
          <w:rFonts w:ascii="Times New Roman" w:hAnsi="Times New Roman" w:cs="Times New Roman"/>
          <w:sz w:val="24"/>
          <w:szCs w:val="24"/>
        </w:rPr>
        <w:t>.</w:t>
      </w:r>
      <w:r w:rsidR="00EB34F9">
        <w:rPr>
          <w:rFonts w:ascii="Times New Roman" w:hAnsi="Times New Roman" w:cs="Times New Roman"/>
          <w:sz w:val="24"/>
          <w:szCs w:val="24"/>
        </w:rPr>
        <w:t xml:space="preserve"> </w:t>
      </w:r>
    </w:p>
    <w:p w14:paraId="77EF6A00" w14:textId="36C27923" w:rsidR="008144B7" w:rsidRPr="008144B7" w:rsidRDefault="008144B7" w:rsidP="00292ABD">
      <w:pPr>
        <w:spacing w:line="480" w:lineRule="auto"/>
        <w:jc w:val="both"/>
        <w:rPr>
          <w:rFonts w:ascii="Times New Roman" w:hAnsi="Times New Roman" w:cs="Times New Roman"/>
          <w:b/>
          <w:sz w:val="24"/>
          <w:szCs w:val="24"/>
          <w:rPrChange w:id="245" w:author="Microsoft account" w:date="2020-10-13T22:11:00Z">
            <w:rPr>
              <w:rFonts w:ascii="Times New Roman" w:hAnsi="Times New Roman" w:cs="Times New Roman"/>
              <w:sz w:val="24"/>
              <w:szCs w:val="24"/>
            </w:rPr>
          </w:rPrChange>
        </w:rPr>
      </w:pPr>
      <w:ins w:id="246" w:author="Microsoft account" w:date="2020-10-13T22:11:00Z">
        <w:r w:rsidRPr="008144B7">
          <w:rPr>
            <w:rFonts w:ascii="Times New Roman" w:hAnsi="Times New Roman" w:cs="Times New Roman"/>
            <w:b/>
            <w:sz w:val="24"/>
            <w:szCs w:val="24"/>
            <w:rPrChange w:id="247" w:author="Microsoft account" w:date="2020-10-13T22:11:00Z">
              <w:rPr>
                <w:rFonts w:ascii="Times New Roman" w:hAnsi="Times New Roman" w:cs="Times New Roman"/>
                <w:sz w:val="24"/>
                <w:szCs w:val="24"/>
              </w:rPr>
            </w:rPrChange>
          </w:rPr>
          <w:t>The way forward</w:t>
        </w:r>
      </w:ins>
    </w:p>
    <w:p w14:paraId="7AD41796" w14:textId="6881970C" w:rsidR="00FB2D55" w:rsidRDefault="00FA6891" w:rsidP="00292AB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the pandemic uncovering India’s poor healthcare system, </w:t>
      </w:r>
      <w:r w:rsidR="00B644ED">
        <w:rPr>
          <w:rFonts w:ascii="Times New Roman" w:hAnsi="Times New Roman" w:cs="Times New Roman"/>
          <w:sz w:val="24"/>
          <w:szCs w:val="24"/>
        </w:rPr>
        <w:t>Dipankar Gupta in a recent article (2020</w:t>
      </w:r>
      <w:r w:rsidR="00B644ED" w:rsidRPr="00DB3FAF">
        <w:rPr>
          <w:rFonts w:ascii="Times New Roman" w:hAnsi="Times New Roman" w:cs="Times New Roman"/>
          <w:sz w:val="24"/>
          <w:szCs w:val="24"/>
        </w:rPr>
        <w:t>)</w:t>
      </w:r>
      <w:ins w:id="248" w:author="Microsoft account" w:date="2020-10-14T23:15:00Z">
        <w:r w:rsidR="00DB3FAF">
          <w:rPr>
            <w:rFonts w:ascii="Times New Roman" w:hAnsi="Times New Roman" w:cs="Times New Roman"/>
            <w:sz w:val="24"/>
            <w:szCs w:val="24"/>
            <w:vertAlign w:val="superscript"/>
          </w:rPr>
          <w:t xml:space="preserve"> </w:t>
        </w:r>
        <w:r w:rsidR="00DB3FAF">
          <w:rPr>
            <w:rFonts w:ascii="Times New Roman" w:hAnsi="Times New Roman" w:cs="Times New Roman"/>
            <w:sz w:val="24"/>
            <w:szCs w:val="24"/>
          </w:rPr>
          <w:t>(41)</w:t>
        </w:r>
      </w:ins>
      <w:del w:id="249" w:author="Microsoft account" w:date="2020-10-14T23:15:00Z">
        <w:r w:rsidR="000F7307" w:rsidRPr="00550BB4" w:rsidDel="00DB3FAF">
          <w:rPr>
            <w:rFonts w:ascii="Times New Roman" w:hAnsi="Times New Roman" w:cs="Times New Roman"/>
            <w:sz w:val="24"/>
            <w:szCs w:val="24"/>
            <w:vertAlign w:val="superscript"/>
          </w:rPr>
          <w:delText>4</w:delText>
        </w:r>
        <w:r w:rsidR="008E3C07" w:rsidDel="00DB3FAF">
          <w:rPr>
            <w:rFonts w:ascii="Times New Roman" w:hAnsi="Times New Roman" w:cs="Times New Roman"/>
            <w:sz w:val="24"/>
            <w:szCs w:val="24"/>
            <w:vertAlign w:val="superscript"/>
          </w:rPr>
          <w:delText>1</w:delText>
        </w:r>
      </w:del>
      <w:r w:rsidR="00B644ED">
        <w:rPr>
          <w:rFonts w:ascii="Times New Roman" w:hAnsi="Times New Roman" w:cs="Times New Roman"/>
          <w:sz w:val="24"/>
          <w:szCs w:val="24"/>
        </w:rPr>
        <w:t xml:space="preserve"> critiqued privatization </w:t>
      </w:r>
      <w:r w:rsidR="000239AD">
        <w:rPr>
          <w:rFonts w:ascii="Times New Roman" w:hAnsi="Times New Roman" w:cs="Times New Roman"/>
          <w:sz w:val="24"/>
          <w:szCs w:val="24"/>
        </w:rPr>
        <w:t>of medical care and insisted on</w:t>
      </w:r>
      <w:r w:rsidR="00B644ED">
        <w:rPr>
          <w:rFonts w:ascii="Times New Roman" w:hAnsi="Times New Roman" w:cs="Times New Roman"/>
          <w:sz w:val="24"/>
          <w:szCs w:val="24"/>
        </w:rPr>
        <w:t xml:space="preserve"> a Universal Health Plan in India. </w:t>
      </w:r>
      <w:r w:rsidR="00A6182F">
        <w:rPr>
          <w:rFonts w:ascii="Times New Roman" w:hAnsi="Times New Roman" w:cs="Times New Roman"/>
          <w:sz w:val="24"/>
          <w:szCs w:val="24"/>
        </w:rPr>
        <w:t xml:space="preserve">Though a Universal Health Plan seems desirable, it may not necessarily remove health inequities. </w:t>
      </w:r>
      <w:r w:rsidR="008A095C">
        <w:rPr>
          <w:rFonts w:ascii="Times New Roman" w:hAnsi="Times New Roman" w:cs="Times New Roman"/>
          <w:sz w:val="24"/>
          <w:szCs w:val="24"/>
        </w:rPr>
        <w:t xml:space="preserve">For instance, </w:t>
      </w:r>
      <w:r w:rsidR="00804B5F">
        <w:rPr>
          <w:rFonts w:ascii="Times New Roman" w:hAnsi="Times New Roman" w:cs="Times New Roman"/>
          <w:sz w:val="24"/>
          <w:szCs w:val="24"/>
        </w:rPr>
        <w:t xml:space="preserve">according to the </w:t>
      </w:r>
      <w:r w:rsidR="00804B5F" w:rsidRPr="00804B5F">
        <w:rPr>
          <w:rFonts w:ascii="Times New Roman" w:hAnsi="Times New Roman" w:cs="Times New Roman"/>
          <w:sz w:val="24"/>
          <w:szCs w:val="24"/>
        </w:rPr>
        <w:t>Report of the Working Group on Inequalities</w:t>
      </w:r>
      <w:r w:rsidR="00804B5F">
        <w:rPr>
          <w:rFonts w:ascii="Times New Roman" w:hAnsi="Times New Roman" w:cs="Times New Roman"/>
          <w:sz w:val="24"/>
          <w:szCs w:val="24"/>
        </w:rPr>
        <w:t xml:space="preserve"> (1980</w:t>
      </w:r>
      <w:r w:rsidR="00804B5F" w:rsidRPr="00DB3FAF">
        <w:rPr>
          <w:rFonts w:ascii="Times New Roman" w:hAnsi="Times New Roman" w:cs="Times New Roman"/>
          <w:sz w:val="24"/>
          <w:szCs w:val="24"/>
        </w:rPr>
        <w:t>)</w:t>
      </w:r>
      <w:ins w:id="250" w:author="Microsoft account" w:date="2020-10-14T23:15:00Z">
        <w:r w:rsidR="00DB3FAF">
          <w:rPr>
            <w:rFonts w:ascii="Times New Roman" w:hAnsi="Times New Roman" w:cs="Times New Roman"/>
            <w:sz w:val="24"/>
            <w:szCs w:val="24"/>
            <w:vertAlign w:val="superscript"/>
          </w:rPr>
          <w:t xml:space="preserve"> </w:t>
        </w:r>
        <w:r w:rsidR="00DB3FAF">
          <w:rPr>
            <w:rFonts w:ascii="Times New Roman" w:hAnsi="Times New Roman" w:cs="Times New Roman"/>
            <w:sz w:val="24"/>
            <w:szCs w:val="24"/>
          </w:rPr>
          <w:t>(42)</w:t>
        </w:r>
      </w:ins>
      <w:del w:id="251" w:author="Microsoft account" w:date="2020-10-14T23:15:00Z">
        <w:r w:rsidR="000F7307" w:rsidRPr="00550BB4" w:rsidDel="00DB3FAF">
          <w:rPr>
            <w:rFonts w:ascii="Times New Roman" w:hAnsi="Times New Roman" w:cs="Times New Roman"/>
            <w:sz w:val="24"/>
            <w:szCs w:val="24"/>
            <w:vertAlign w:val="superscript"/>
          </w:rPr>
          <w:delText>4</w:delText>
        </w:r>
        <w:r w:rsidR="008E3C07" w:rsidDel="00DB3FAF">
          <w:rPr>
            <w:rFonts w:ascii="Times New Roman" w:hAnsi="Times New Roman" w:cs="Times New Roman"/>
            <w:sz w:val="24"/>
            <w:szCs w:val="24"/>
            <w:vertAlign w:val="superscript"/>
          </w:rPr>
          <w:delText>2</w:delText>
        </w:r>
      </w:del>
      <w:r w:rsidR="00804B5F" w:rsidRPr="00804B5F">
        <w:rPr>
          <w:rFonts w:ascii="Times New Roman" w:hAnsi="Times New Roman" w:cs="Times New Roman"/>
          <w:sz w:val="24"/>
          <w:szCs w:val="24"/>
        </w:rPr>
        <w:t xml:space="preserve"> in Health</w:t>
      </w:r>
      <w:r w:rsidR="00804B5F">
        <w:rPr>
          <w:rFonts w:ascii="Times New Roman" w:hAnsi="Times New Roman" w:cs="Times New Roman"/>
          <w:sz w:val="24"/>
          <w:szCs w:val="24"/>
        </w:rPr>
        <w:t xml:space="preserve"> published by the </w:t>
      </w:r>
      <w:r w:rsidR="00804B5F" w:rsidRPr="00804B5F">
        <w:rPr>
          <w:rFonts w:ascii="Times New Roman" w:hAnsi="Times New Roman" w:cs="Times New Roman"/>
          <w:sz w:val="24"/>
          <w:szCs w:val="24"/>
        </w:rPr>
        <w:t>United Kingdom Department of Health an</w:t>
      </w:r>
      <w:r w:rsidR="00804B5F">
        <w:rPr>
          <w:rFonts w:ascii="Times New Roman" w:hAnsi="Times New Roman" w:cs="Times New Roman"/>
          <w:sz w:val="24"/>
          <w:szCs w:val="24"/>
        </w:rPr>
        <w:t>d Social Security (also referred as the Black report)</w:t>
      </w:r>
      <w:r w:rsidR="008A095C">
        <w:rPr>
          <w:rFonts w:ascii="Times New Roman" w:hAnsi="Times New Roman" w:cs="Times New Roman"/>
          <w:sz w:val="24"/>
          <w:szCs w:val="24"/>
        </w:rPr>
        <w:t xml:space="preserve"> found that socio-economic inequalities were the main cause for overall mortality and widening health inequities</w:t>
      </w:r>
      <w:r w:rsidR="007D5D6A">
        <w:rPr>
          <w:rFonts w:ascii="Times New Roman" w:hAnsi="Times New Roman" w:cs="Times New Roman"/>
          <w:sz w:val="24"/>
          <w:szCs w:val="24"/>
        </w:rPr>
        <w:t xml:space="preserve"> in Britain</w:t>
      </w:r>
      <w:r w:rsidR="008A095C">
        <w:rPr>
          <w:rFonts w:ascii="Times New Roman" w:hAnsi="Times New Roman" w:cs="Times New Roman"/>
          <w:sz w:val="24"/>
          <w:szCs w:val="24"/>
        </w:rPr>
        <w:t>. In par</w:t>
      </w:r>
      <w:r w:rsidR="007D5D6A">
        <w:rPr>
          <w:rFonts w:ascii="Times New Roman" w:hAnsi="Times New Roman" w:cs="Times New Roman"/>
          <w:sz w:val="24"/>
          <w:szCs w:val="24"/>
        </w:rPr>
        <w:t>ticular, the report showed that since the establishment of the National Health Service (1948), ill-health and death w</w:t>
      </w:r>
      <w:ins w:id="252" w:author="Rakhi Ghoshal" w:date="2020-09-08T22:02:00Z">
        <w:r w:rsidR="006C367F">
          <w:rPr>
            <w:rFonts w:ascii="Times New Roman" w:hAnsi="Times New Roman" w:cs="Times New Roman"/>
            <w:sz w:val="24"/>
            <w:szCs w:val="24"/>
          </w:rPr>
          <w:t>ere</w:t>
        </w:r>
      </w:ins>
      <w:del w:id="253" w:author="Rakhi Ghoshal" w:date="2020-09-08T22:02:00Z">
        <w:r w:rsidR="007D5D6A" w:rsidDel="006C367F">
          <w:rPr>
            <w:rFonts w:ascii="Times New Roman" w:hAnsi="Times New Roman" w:cs="Times New Roman"/>
            <w:sz w:val="24"/>
            <w:szCs w:val="24"/>
          </w:rPr>
          <w:delText>as</w:delText>
        </w:r>
      </w:del>
      <w:r w:rsidR="007D5D6A">
        <w:rPr>
          <w:rFonts w:ascii="Times New Roman" w:hAnsi="Times New Roman" w:cs="Times New Roman"/>
          <w:sz w:val="24"/>
          <w:szCs w:val="24"/>
        </w:rPr>
        <w:t xml:space="preserve"> unequally distributed in Britain</w:t>
      </w:r>
      <w:r w:rsidR="008A095C" w:rsidRPr="008A095C">
        <w:rPr>
          <w:rFonts w:ascii="Times New Roman" w:hAnsi="Times New Roman" w:cs="Times New Roman"/>
          <w:sz w:val="24"/>
          <w:szCs w:val="24"/>
        </w:rPr>
        <w:t xml:space="preserve">. </w:t>
      </w:r>
      <w:r w:rsidR="007D5D6A">
        <w:rPr>
          <w:rFonts w:ascii="Times New Roman" w:hAnsi="Times New Roman" w:cs="Times New Roman"/>
          <w:sz w:val="24"/>
          <w:szCs w:val="24"/>
        </w:rPr>
        <w:t>As the National Health Service did not take into account social inequalities such as diet, income, housing, education, conditions of work and employment influencing health, ill-health and mortality rates varied across the British population</w:t>
      </w:r>
      <w:r w:rsidR="00804B5F">
        <w:rPr>
          <w:rFonts w:ascii="Times New Roman" w:hAnsi="Times New Roman" w:cs="Times New Roman"/>
          <w:sz w:val="24"/>
          <w:szCs w:val="24"/>
        </w:rPr>
        <w:t xml:space="preserve"> (Inequalities in Health</w:t>
      </w:r>
      <w:r w:rsidR="007D5D6A">
        <w:rPr>
          <w:rFonts w:ascii="Times New Roman" w:hAnsi="Times New Roman" w:cs="Times New Roman"/>
          <w:sz w:val="24"/>
          <w:szCs w:val="24"/>
        </w:rPr>
        <w:t xml:space="preserve"> Report, 1980)</w:t>
      </w:r>
      <w:ins w:id="254" w:author="Microsoft account" w:date="2020-10-14T23:16:00Z">
        <w:r w:rsidR="00DB3FAF">
          <w:rPr>
            <w:rFonts w:ascii="Times New Roman" w:hAnsi="Times New Roman" w:cs="Times New Roman"/>
            <w:sz w:val="24"/>
            <w:szCs w:val="24"/>
            <w:vertAlign w:val="superscript"/>
          </w:rPr>
          <w:t xml:space="preserve"> </w:t>
        </w:r>
        <w:r w:rsidR="00DB3FAF">
          <w:rPr>
            <w:rFonts w:ascii="Times New Roman" w:hAnsi="Times New Roman" w:cs="Times New Roman"/>
            <w:sz w:val="24"/>
            <w:szCs w:val="24"/>
          </w:rPr>
          <w:t>(43)</w:t>
        </w:r>
      </w:ins>
      <w:del w:id="255" w:author="Microsoft account" w:date="2020-10-14T23:16:00Z">
        <w:r w:rsidR="000F7307" w:rsidRPr="00550BB4" w:rsidDel="00DB3FAF">
          <w:rPr>
            <w:rFonts w:ascii="Times New Roman" w:hAnsi="Times New Roman" w:cs="Times New Roman"/>
            <w:sz w:val="24"/>
            <w:szCs w:val="24"/>
            <w:vertAlign w:val="superscript"/>
          </w:rPr>
          <w:delText>4</w:delText>
        </w:r>
        <w:r w:rsidR="008E3C07" w:rsidDel="00DB3FAF">
          <w:rPr>
            <w:rFonts w:ascii="Times New Roman" w:hAnsi="Times New Roman" w:cs="Times New Roman"/>
            <w:sz w:val="24"/>
            <w:szCs w:val="24"/>
            <w:vertAlign w:val="superscript"/>
          </w:rPr>
          <w:delText>3</w:delText>
        </w:r>
      </w:del>
      <w:r w:rsidR="007D5D6A">
        <w:rPr>
          <w:rFonts w:ascii="Times New Roman" w:hAnsi="Times New Roman" w:cs="Times New Roman"/>
          <w:sz w:val="24"/>
          <w:szCs w:val="24"/>
        </w:rPr>
        <w:t xml:space="preserve">. </w:t>
      </w:r>
      <w:r w:rsidR="0042393B">
        <w:rPr>
          <w:rFonts w:ascii="Times New Roman" w:hAnsi="Times New Roman" w:cs="Times New Roman"/>
          <w:sz w:val="24"/>
          <w:szCs w:val="24"/>
        </w:rPr>
        <w:t>A</w:t>
      </w:r>
      <w:r w:rsidR="007D5D6A">
        <w:rPr>
          <w:rFonts w:ascii="Times New Roman" w:hAnsi="Times New Roman" w:cs="Times New Roman"/>
          <w:sz w:val="24"/>
          <w:szCs w:val="24"/>
        </w:rPr>
        <w:t>nother</w:t>
      </w:r>
      <w:r w:rsidR="0042393B">
        <w:rPr>
          <w:rFonts w:ascii="Times New Roman" w:hAnsi="Times New Roman" w:cs="Times New Roman"/>
          <w:sz w:val="24"/>
          <w:szCs w:val="24"/>
        </w:rPr>
        <w:t xml:space="preserve"> report </w:t>
      </w:r>
      <w:r w:rsidR="008322C6">
        <w:rPr>
          <w:rFonts w:ascii="Times New Roman" w:hAnsi="Times New Roman" w:cs="Times New Roman"/>
          <w:sz w:val="24"/>
          <w:szCs w:val="24"/>
        </w:rPr>
        <w:t xml:space="preserve">published in 2018 by the </w:t>
      </w:r>
      <w:r w:rsidR="007D5D6A">
        <w:rPr>
          <w:rFonts w:ascii="Times New Roman" w:hAnsi="Times New Roman" w:cs="Times New Roman"/>
          <w:sz w:val="24"/>
          <w:szCs w:val="24"/>
        </w:rPr>
        <w:t>Centre</w:t>
      </w:r>
      <w:r w:rsidR="008322C6">
        <w:rPr>
          <w:rFonts w:ascii="Times New Roman" w:hAnsi="Times New Roman" w:cs="Times New Roman"/>
          <w:sz w:val="24"/>
          <w:szCs w:val="24"/>
        </w:rPr>
        <w:t xml:space="preserve"> for Reproductive Rights,</w:t>
      </w:r>
      <w:r w:rsidR="007D5D6A">
        <w:rPr>
          <w:rFonts w:ascii="Times New Roman" w:hAnsi="Times New Roman" w:cs="Times New Roman"/>
          <w:sz w:val="24"/>
          <w:szCs w:val="24"/>
        </w:rPr>
        <w:t xml:space="preserve"> Geneva,</w:t>
      </w:r>
      <w:r w:rsidR="0042393B">
        <w:rPr>
          <w:rFonts w:ascii="Times New Roman" w:hAnsi="Times New Roman" w:cs="Times New Roman"/>
          <w:sz w:val="24"/>
          <w:szCs w:val="24"/>
        </w:rPr>
        <w:t xml:space="preserve"> found that Universal Healthcare in Europe excludes the most vulnerable and marginalized sections of society. For instance, undocumented migrant pregnant women (a vulnerable subgroup) in </w:t>
      </w:r>
      <w:r w:rsidR="008322C6">
        <w:rPr>
          <w:rFonts w:ascii="Times New Roman" w:hAnsi="Times New Roman" w:cs="Times New Roman"/>
          <w:sz w:val="24"/>
          <w:szCs w:val="24"/>
        </w:rPr>
        <w:t xml:space="preserve">most </w:t>
      </w:r>
      <w:r w:rsidR="0042393B">
        <w:rPr>
          <w:rFonts w:ascii="Times New Roman" w:hAnsi="Times New Roman" w:cs="Times New Roman"/>
          <w:sz w:val="24"/>
          <w:szCs w:val="24"/>
        </w:rPr>
        <w:t>Europe</w:t>
      </w:r>
      <w:r w:rsidR="008322C6">
        <w:rPr>
          <w:rFonts w:ascii="Times New Roman" w:hAnsi="Times New Roman" w:cs="Times New Roman"/>
          <w:sz w:val="24"/>
          <w:szCs w:val="24"/>
        </w:rPr>
        <w:t>an countries</w:t>
      </w:r>
      <w:r w:rsidR="0042393B">
        <w:rPr>
          <w:rFonts w:ascii="Times New Roman" w:hAnsi="Times New Roman" w:cs="Times New Roman"/>
          <w:sz w:val="24"/>
          <w:szCs w:val="24"/>
        </w:rPr>
        <w:t xml:space="preserve"> </w:t>
      </w:r>
      <w:r w:rsidR="008322C6">
        <w:rPr>
          <w:rFonts w:ascii="Times New Roman" w:hAnsi="Times New Roman" w:cs="Times New Roman"/>
          <w:sz w:val="24"/>
          <w:szCs w:val="24"/>
        </w:rPr>
        <w:t xml:space="preserve">are prevented from accessing free and subsidized care. </w:t>
      </w:r>
      <w:r w:rsidR="007D5D6A">
        <w:rPr>
          <w:rFonts w:ascii="Times New Roman" w:hAnsi="Times New Roman" w:cs="Times New Roman"/>
          <w:sz w:val="24"/>
          <w:szCs w:val="24"/>
        </w:rPr>
        <w:t>Hence</w:t>
      </w:r>
      <w:r w:rsidR="00FB2D55">
        <w:rPr>
          <w:rFonts w:ascii="Times New Roman" w:hAnsi="Times New Roman" w:cs="Times New Roman"/>
          <w:sz w:val="24"/>
          <w:szCs w:val="24"/>
        </w:rPr>
        <w:t xml:space="preserve">, it may be suggested that before implementing Universal Healthcare, it is important to take note of the health needs of the various sub-categories and diversities within the main social determinants of health such as race, caste, gender, nationality, religion and ethnicity. </w:t>
      </w:r>
    </w:p>
    <w:p w14:paraId="4DF633EC" w14:textId="7A6BFF42" w:rsidR="00837D99" w:rsidRDefault="009B6CD6" w:rsidP="00292ABD">
      <w:pPr>
        <w:spacing w:line="480" w:lineRule="auto"/>
        <w:jc w:val="both"/>
        <w:rPr>
          <w:rFonts w:ascii="Times New Roman" w:hAnsi="Times New Roman" w:cs="Times New Roman"/>
          <w:sz w:val="24"/>
          <w:szCs w:val="24"/>
        </w:rPr>
      </w:pPr>
      <w:r>
        <w:rPr>
          <w:rFonts w:ascii="Times New Roman" w:hAnsi="Times New Roman" w:cs="Times New Roman"/>
          <w:sz w:val="24"/>
          <w:szCs w:val="24"/>
        </w:rPr>
        <w:t>Focussing on the social determinants of health could help identify the inherent health inequities of India</w:t>
      </w:r>
      <w:r w:rsidR="00FB2D55">
        <w:rPr>
          <w:rFonts w:ascii="Times New Roman" w:hAnsi="Times New Roman" w:cs="Times New Roman"/>
          <w:sz w:val="24"/>
          <w:szCs w:val="24"/>
        </w:rPr>
        <w:t xml:space="preserve">. </w:t>
      </w:r>
      <w:r>
        <w:rPr>
          <w:rFonts w:ascii="Times New Roman" w:hAnsi="Times New Roman" w:cs="Times New Roman"/>
          <w:sz w:val="24"/>
          <w:szCs w:val="24"/>
        </w:rPr>
        <w:t>This is a potential research area and future studies in India could use</w:t>
      </w:r>
      <w:r w:rsidR="00FB2D55">
        <w:rPr>
          <w:rFonts w:ascii="Times New Roman" w:hAnsi="Times New Roman" w:cs="Times New Roman"/>
          <w:sz w:val="24"/>
          <w:szCs w:val="24"/>
        </w:rPr>
        <w:t xml:space="preserve"> the intersectionality approach, </w:t>
      </w:r>
      <w:r>
        <w:rPr>
          <w:rFonts w:ascii="Times New Roman" w:hAnsi="Times New Roman" w:cs="Times New Roman"/>
          <w:sz w:val="24"/>
          <w:szCs w:val="24"/>
        </w:rPr>
        <w:t xml:space="preserve">to </w:t>
      </w:r>
      <w:r w:rsidR="00275713">
        <w:rPr>
          <w:rFonts w:ascii="Times New Roman" w:hAnsi="Times New Roman" w:cs="Times New Roman"/>
          <w:sz w:val="24"/>
          <w:szCs w:val="24"/>
        </w:rPr>
        <w:t xml:space="preserve">expand on </w:t>
      </w:r>
      <w:r w:rsidR="004C36B4">
        <w:rPr>
          <w:rFonts w:ascii="Times New Roman" w:hAnsi="Times New Roman" w:cs="Times New Roman"/>
          <w:sz w:val="24"/>
          <w:szCs w:val="24"/>
        </w:rPr>
        <w:t xml:space="preserve">the </w:t>
      </w:r>
      <w:r w:rsidR="00FB2D55">
        <w:rPr>
          <w:rFonts w:ascii="Times New Roman" w:hAnsi="Times New Roman" w:cs="Times New Roman"/>
          <w:sz w:val="24"/>
          <w:szCs w:val="24"/>
        </w:rPr>
        <w:t>various health inequit</w:t>
      </w:r>
      <w:r w:rsidR="00275713">
        <w:rPr>
          <w:rFonts w:ascii="Times New Roman" w:hAnsi="Times New Roman" w:cs="Times New Roman"/>
          <w:sz w:val="24"/>
          <w:szCs w:val="24"/>
        </w:rPr>
        <w:t>ies embedded in the public heal</w:t>
      </w:r>
      <w:r>
        <w:rPr>
          <w:rFonts w:ascii="Times New Roman" w:hAnsi="Times New Roman" w:cs="Times New Roman"/>
          <w:sz w:val="24"/>
          <w:szCs w:val="24"/>
        </w:rPr>
        <w:t xml:space="preserve">thcare system of India. </w:t>
      </w:r>
    </w:p>
    <w:p w14:paraId="7932C8FC" w14:textId="77777777" w:rsidR="004E3EB7" w:rsidRPr="00DA6948" w:rsidRDefault="004E3EB7" w:rsidP="00292ABD">
      <w:pPr>
        <w:spacing w:line="480" w:lineRule="auto"/>
        <w:jc w:val="both"/>
        <w:rPr>
          <w:rFonts w:ascii="Times New Roman" w:hAnsi="Times New Roman" w:cs="Times New Roman"/>
          <w:b/>
          <w:sz w:val="24"/>
          <w:szCs w:val="24"/>
        </w:rPr>
      </w:pPr>
      <w:r w:rsidRPr="00DA6948">
        <w:rPr>
          <w:rFonts w:ascii="Times New Roman" w:hAnsi="Times New Roman" w:cs="Times New Roman"/>
          <w:b/>
          <w:sz w:val="24"/>
          <w:szCs w:val="24"/>
        </w:rPr>
        <w:t>References</w:t>
      </w:r>
    </w:p>
    <w:p w14:paraId="40CA6FA7" w14:textId="6FFC6DAD" w:rsidR="007676D7" w:rsidRPr="00550BB4" w:rsidRDefault="007676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lastRenderedPageBreak/>
        <w:t xml:space="preserve">Day, E. (2015). #Black Lives Matter: the birth of a new civil rights movement. </w:t>
      </w:r>
      <w:r w:rsidRPr="00550BB4">
        <w:rPr>
          <w:rFonts w:ascii="Times New Roman" w:hAnsi="Times New Roman" w:cs="Times New Roman"/>
          <w:i/>
          <w:sz w:val="24"/>
          <w:szCs w:val="24"/>
        </w:rPr>
        <w:t>The Guardian.</w:t>
      </w:r>
      <w:r w:rsidRPr="00550BB4">
        <w:rPr>
          <w:rFonts w:ascii="Times New Roman" w:hAnsi="Times New Roman" w:cs="Times New Roman"/>
          <w:sz w:val="24"/>
          <w:szCs w:val="24"/>
        </w:rPr>
        <w:t xml:space="preserve"> Accessed at </w:t>
      </w:r>
      <w:hyperlink r:id="rId8" w:history="1">
        <w:r w:rsidRPr="00DC553A">
          <w:rPr>
            <w:rStyle w:val="Hyperlink"/>
            <w:rFonts w:ascii="Times New Roman" w:hAnsi="Times New Roman" w:cs="Times New Roman"/>
            <w:sz w:val="24"/>
            <w:szCs w:val="24"/>
          </w:rPr>
          <w:t>https://www.theguardian.com/world/2015/jul/19/blacklivesmatter-birth-civil-rights-movement</w:t>
        </w:r>
      </w:hyperlink>
      <w:r w:rsidRPr="00550BB4">
        <w:rPr>
          <w:rFonts w:ascii="Times New Roman" w:hAnsi="Times New Roman" w:cs="Times New Roman"/>
          <w:sz w:val="24"/>
          <w:szCs w:val="24"/>
        </w:rPr>
        <w:t xml:space="preserve"> </w:t>
      </w:r>
    </w:p>
    <w:p w14:paraId="2846EDE3" w14:textId="7EF481B6" w:rsidR="005B016C" w:rsidRPr="00550BB4" w:rsidRDefault="005B016C"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Black Lives Matter Website. (2013). Accessed at </w:t>
      </w:r>
      <w:hyperlink r:id="rId9" w:anchor=":~:text=We%20acknowledge%2C%20respect%2C%20and%20celebrate,that%20is%20restorative%2C%20not%20depleting" w:history="1">
        <w:r w:rsidRPr="00DC553A">
          <w:rPr>
            <w:rStyle w:val="Hyperlink"/>
            <w:rFonts w:ascii="Times New Roman" w:hAnsi="Times New Roman" w:cs="Times New Roman"/>
            <w:sz w:val="24"/>
            <w:szCs w:val="24"/>
          </w:rPr>
          <w:t>https://blacklivesmatter.com/what-we-believe/#:~:text=We%20acknowledge%2C%20respect%2C%20and%20celebrate,that%20is%20restorative%2C%20not%20depleting</w:t>
        </w:r>
      </w:hyperlink>
      <w:r w:rsidRPr="00550BB4">
        <w:rPr>
          <w:rFonts w:ascii="Times New Roman" w:hAnsi="Times New Roman" w:cs="Times New Roman"/>
          <w:sz w:val="24"/>
          <w:szCs w:val="24"/>
        </w:rPr>
        <w:t xml:space="preserve">. </w:t>
      </w:r>
    </w:p>
    <w:p w14:paraId="14CA469B" w14:textId="4D244436" w:rsidR="005B016C" w:rsidRPr="00550BB4" w:rsidRDefault="005B016C"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Lee, T. (2016). Black Lives Matter Releases Policy Agenda. </w:t>
      </w:r>
      <w:r w:rsidRPr="00550BB4">
        <w:rPr>
          <w:rFonts w:ascii="Times New Roman" w:hAnsi="Times New Roman" w:cs="Times New Roman"/>
          <w:i/>
          <w:sz w:val="24"/>
          <w:szCs w:val="24"/>
        </w:rPr>
        <w:t>NBC News</w:t>
      </w:r>
      <w:r w:rsidRPr="00550BB4">
        <w:rPr>
          <w:rFonts w:ascii="Times New Roman" w:hAnsi="Times New Roman" w:cs="Times New Roman"/>
          <w:sz w:val="24"/>
          <w:szCs w:val="24"/>
        </w:rPr>
        <w:t xml:space="preserve">. Accessed at </w:t>
      </w:r>
      <w:hyperlink r:id="rId10" w:history="1">
        <w:r w:rsidRPr="00DC553A">
          <w:rPr>
            <w:rStyle w:val="Hyperlink"/>
            <w:rFonts w:ascii="Times New Roman" w:hAnsi="Times New Roman" w:cs="Times New Roman"/>
            <w:sz w:val="24"/>
            <w:szCs w:val="24"/>
          </w:rPr>
          <w:t>https://www.nbcnews.com/news/us-news/black-lives-matter-releases-policy-agenda-n620966</w:t>
        </w:r>
      </w:hyperlink>
      <w:r w:rsidRPr="00550BB4">
        <w:rPr>
          <w:rFonts w:ascii="Times New Roman" w:hAnsi="Times New Roman" w:cs="Times New Roman"/>
          <w:sz w:val="24"/>
          <w:szCs w:val="24"/>
        </w:rPr>
        <w:t xml:space="preserve"> </w:t>
      </w:r>
    </w:p>
    <w:p w14:paraId="096A21CD" w14:textId="569EA216" w:rsidR="004E4691" w:rsidRPr="00550BB4" w:rsidRDefault="004E4691"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Andrew, S. (2020). There is a growing call to defund the police. Here’s what it means. </w:t>
      </w:r>
      <w:r w:rsidRPr="00550BB4">
        <w:rPr>
          <w:rFonts w:ascii="Times New Roman" w:hAnsi="Times New Roman" w:cs="Times New Roman"/>
          <w:i/>
          <w:sz w:val="24"/>
          <w:szCs w:val="24"/>
        </w:rPr>
        <w:t>CNN News</w:t>
      </w:r>
      <w:r w:rsidRPr="00550BB4">
        <w:rPr>
          <w:rFonts w:ascii="Times New Roman" w:hAnsi="Times New Roman" w:cs="Times New Roman"/>
          <w:sz w:val="24"/>
          <w:szCs w:val="24"/>
        </w:rPr>
        <w:t xml:space="preserve">. Accessed at </w:t>
      </w:r>
      <w:hyperlink r:id="rId11" w:history="1">
        <w:r w:rsidRPr="00DC553A">
          <w:rPr>
            <w:rStyle w:val="Hyperlink"/>
            <w:rFonts w:ascii="Times New Roman" w:hAnsi="Times New Roman" w:cs="Times New Roman"/>
            <w:sz w:val="24"/>
            <w:szCs w:val="24"/>
          </w:rPr>
          <w:t>https://edition.cnn.com/2020/06/06/us/what-is-defund-police-trnd/index.html</w:t>
        </w:r>
      </w:hyperlink>
      <w:r w:rsidRPr="00550BB4">
        <w:rPr>
          <w:rFonts w:ascii="Times New Roman" w:hAnsi="Times New Roman" w:cs="Times New Roman"/>
          <w:sz w:val="24"/>
          <w:szCs w:val="24"/>
        </w:rPr>
        <w:t xml:space="preserve"> </w:t>
      </w:r>
    </w:p>
    <w:p w14:paraId="082264AC" w14:textId="449D2105" w:rsidR="00BD19BB" w:rsidRPr="00550BB4" w:rsidRDefault="00BD19BB" w:rsidP="00550BB4">
      <w:pPr>
        <w:pStyle w:val="ListParagraph"/>
        <w:numPr>
          <w:ilvl w:val="0"/>
          <w:numId w:val="1"/>
        </w:numPr>
        <w:spacing w:line="480" w:lineRule="auto"/>
        <w:jc w:val="both"/>
        <w:rPr>
          <w:rFonts w:ascii="Times New Roman" w:hAnsi="Times New Roman" w:cs="Times New Roman"/>
          <w:bCs/>
          <w:sz w:val="24"/>
          <w:szCs w:val="24"/>
        </w:rPr>
      </w:pPr>
      <w:r w:rsidRPr="00550BB4">
        <w:rPr>
          <w:rFonts w:ascii="Times New Roman" w:hAnsi="Times New Roman" w:cs="Times New Roman"/>
          <w:sz w:val="24"/>
          <w:szCs w:val="24"/>
        </w:rPr>
        <w:t xml:space="preserve">Parker, K., Horowitz, J.M. &amp; Anderson, M. (2020). </w:t>
      </w:r>
      <w:r w:rsidRPr="00550BB4">
        <w:rPr>
          <w:rFonts w:ascii="Times New Roman" w:hAnsi="Times New Roman" w:cs="Times New Roman"/>
          <w:bCs/>
          <w:sz w:val="24"/>
          <w:szCs w:val="24"/>
        </w:rPr>
        <w:t xml:space="preserve">Amid Protests, Majorities Across Racial and Ethnic Groups Express Support for the Black Lives Matter Movement. </w:t>
      </w:r>
      <w:r w:rsidRPr="00550BB4">
        <w:rPr>
          <w:rFonts w:ascii="Times New Roman" w:hAnsi="Times New Roman" w:cs="Times New Roman"/>
          <w:bCs/>
          <w:i/>
          <w:sz w:val="24"/>
          <w:szCs w:val="24"/>
        </w:rPr>
        <w:t>Pew Research Centre.</w:t>
      </w:r>
      <w:r w:rsidRPr="00550BB4">
        <w:rPr>
          <w:rFonts w:ascii="Times New Roman" w:hAnsi="Times New Roman" w:cs="Times New Roman"/>
          <w:bCs/>
          <w:sz w:val="24"/>
          <w:szCs w:val="24"/>
        </w:rPr>
        <w:t xml:space="preserve"> Accessed at </w:t>
      </w:r>
      <w:hyperlink r:id="rId12" w:history="1">
        <w:r w:rsidRPr="00DC553A">
          <w:rPr>
            <w:rStyle w:val="Hyperlink"/>
            <w:rFonts w:ascii="Times New Roman" w:hAnsi="Times New Roman" w:cs="Times New Roman"/>
            <w:bCs/>
            <w:sz w:val="24"/>
            <w:szCs w:val="24"/>
          </w:rPr>
          <w:t>https://www.pewsocialtrends.org/2020/06/12/amid-protests-majorities-across-racial-and-ethnic-groups-express-support-for-the-black-lives-matter-movement/</w:t>
        </w:r>
      </w:hyperlink>
      <w:r w:rsidRPr="00550BB4">
        <w:rPr>
          <w:rFonts w:ascii="Times New Roman" w:hAnsi="Times New Roman" w:cs="Times New Roman"/>
          <w:bCs/>
          <w:sz w:val="24"/>
          <w:szCs w:val="24"/>
        </w:rPr>
        <w:t xml:space="preserve"> </w:t>
      </w:r>
    </w:p>
    <w:p w14:paraId="58E83EC2" w14:textId="1FF32133" w:rsidR="00BD19BB" w:rsidRPr="00550BB4" w:rsidRDefault="00F91A80"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Kaur, H. &amp; Mitchell, S. (2020). States are calling racism a public health crisis. Here’s what it means. </w:t>
      </w:r>
      <w:r w:rsidRPr="00550BB4">
        <w:rPr>
          <w:rFonts w:ascii="Times New Roman" w:hAnsi="Times New Roman" w:cs="Times New Roman"/>
          <w:i/>
          <w:sz w:val="24"/>
          <w:szCs w:val="24"/>
        </w:rPr>
        <w:t>CNN Health.</w:t>
      </w:r>
      <w:r w:rsidRPr="00550BB4">
        <w:rPr>
          <w:rFonts w:ascii="Times New Roman" w:hAnsi="Times New Roman" w:cs="Times New Roman"/>
          <w:sz w:val="24"/>
          <w:szCs w:val="24"/>
        </w:rPr>
        <w:t xml:space="preserve"> Accessed at </w:t>
      </w:r>
      <w:hyperlink r:id="rId13" w:history="1">
        <w:r w:rsidRPr="00DC553A">
          <w:rPr>
            <w:rStyle w:val="Hyperlink"/>
            <w:rFonts w:ascii="Times New Roman" w:hAnsi="Times New Roman" w:cs="Times New Roman"/>
            <w:sz w:val="24"/>
            <w:szCs w:val="24"/>
          </w:rPr>
          <w:t>https://edition.cnn.com/2020/08/14/health/states-racism-public-health-crisis-trnd/index.html</w:t>
        </w:r>
      </w:hyperlink>
      <w:r w:rsidRPr="00550BB4">
        <w:rPr>
          <w:rFonts w:ascii="Times New Roman" w:hAnsi="Times New Roman" w:cs="Times New Roman"/>
          <w:sz w:val="24"/>
          <w:szCs w:val="24"/>
        </w:rPr>
        <w:t xml:space="preserve"> </w:t>
      </w:r>
    </w:p>
    <w:p w14:paraId="348A4554" w14:textId="57FB2263" w:rsidR="008B05E4" w:rsidRPr="00550BB4" w:rsidRDefault="008B05E4"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Jones, C. P. (2001). Invited commentary: ‘‘Race,’’ racism, and the practice of epidemiology. </w:t>
      </w:r>
      <w:r w:rsidRPr="00550BB4">
        <w:rPr>
          <w:rFonts w:ascii="Times New Roman" w:hAnsi="Times New Roman" w:cs="Times New Roman"/>
          <w:i/>
          <w:sz w:val="24"/>
          <w:szCs w:val="24"/>
        </w:rPr>
        <w:t>American Journal of Epidemiology</w:t>
      </w:r>
      <w:r w:rsidRPr="00550BB4">
        <w:rPr>
          <w:rFonts w:ascii="Times New Roman" w:hAnsi="Times New Roman" w:cs="Times New Roman"/>
          <w:sz w:val="24"/>
          <w:szCs w:val="24"/>
        </w:rPr>
        <w:t xml:space="preserve">, 154(4), 299–304. </w:t>
      </w:r>
    </w:p>
    <w:p w14:paraId="282B032F" w14:textId="63B2B68A" w:rsidR="008B05E4" w:rsidRPr="00550BB4" w:rsidRDefault="008B05E4"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lastRenderedPageBreak/>
        <w:t xml:space="preserve">Krieger, N. (2003). Does racism harm health? Did child abuse exist before 1962? On explicit questions critical science and current controversies: An ecosocial perspective. </w:t>
      </w:r>
      <w:r w:rsidRPr="00550BB4">
        <w:rPr>
          <w:rFonts w:ascii="Times New Roman" w:hAnsi="Times New Roman" w:cs="Times New Roman"/>
          <w:i/>
          <w:sz w:val="24"/>
          <w:szCs w:val="24"/>
        </w:rPr>
        <w:t>American Journal of Public Health</w:t>
      </w:r>
      <w:r w:rsidRPr="00550BB4">
        <w:rPr>
          <w:rFonts w:ascii="Times New Roman" w:hAnsi="Times New Roman" w:cs="Times New Roman"/>
          <w:sz w:val="24"/>
          <w:szCs w:val="24"/>
        </w:rPr>
        <w:t>, 93(2), 194–199.</w:t>
      </w:r>
    </w:p>
    <w:p w14:paraId="35C43BE4" w14:textId="0201E18D" w:rsidR="008854D8" w:rsidRPr="00550BB4" w:rsidRDefault="008854D8"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Jee-Lyn García, J., &amp; Sharif, M. Z. (2015). Black Lives Matter: A Commentary on Racism and Public Health. </w:t>
      </w:r>
      <w:r w:rsidRPr="00550BB4">
        <w:rPr>
          <w:rFonts w:ascii="Times New Roman" w:hAnsi="Times New Roman" w:cs="Times New Roman"/>
          <w:i/>
          <w:iCs/>
          <w:sz w:val="24"/>
          <w:szCs w:val="24"/>
        </w:rPr>
        <w:t>American journal of public health</w:t>
      </w:r>
      <w:r w:rsidRPr="00550BB4">
        <w:rPr>
          <w:rFonts w:ascii="Times New Roman" w:hAnsi="Times New Roman" w:cs="Times New Roman"/>
          <w:sz w:val="24"/>
          <w:szCs w:val="24"/>
        </w:rPr>
        <w:t>, </w:t>
      </w:r>
      <w:r w:rsidRPr="00550BB4">
        <w:rPr>
          <w:rFonts w:ascii="Times New Roman" w:hAnsi="Times New Roman" w:cs="Times New Roman"/>
          <w:iCs/>
          <w:sz w:val="24"/>
          <w:szCs w:val="24"/>
        </w:rPr>
        <w:t>105</w:t>
      </w:r>
      <w:r w:rsidRPr="00550BB4">
        <w:rPr>
          <w:rFonts w:ascii="Times New Roman" w:hAnsi="Times New Roman" w:cs="Times New Roman"/>
          <w:sz w:val="24"/>
          <w:szCs w:val="24"/>
        </w:rPr>
        <w:t xml:space="preserve">(8), e27–e30. </w:t>
      </w:r>
      <w:hyperlink r:id="rId14" w:history="1">
        <w:r w:rsidRPr="008E3C07">
          <w:rPr>
            <w:rStyle w:val="Hyperlink"/>
            <w:rFonts w:ascii="Times New Roman" w:hAnsi="Times New Roman" w:cs="Times New Roman"/>
            <w:sz w:val="24"/>
            <w:szCs w:val="24"/>
          </w:rPr>
          <w:t>https://doi.org/10.2105/AJPH.2015.302706</w:t>
        </w:r>
      </w:hyperlink>
      <w:r w:rsidRPr="00550BB4">
        <w:rPr>
          <w:rFonts w:ascii="Times New Roman" w:hAnsi="Times New Roman" w:cs="Times New Roman"/>
          <w:sz w:val="24"/>
          <w:szCs w:val="24"/>
        </w:rPr>
        <w:t xml:space="preserve"> </w:t>
      </w:r>
    </w:p>
    <w:p w14:paraId="448F5CA7" w14:textId="31185DF5" w:rsidR="001279BF" w:rsidRPr="00550BB4" w:rsidRDefault="001279BF"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Institute of Medicine. (2003). </w:t>
      </w:r>
      <w:r w:rsidRPr="00550BB4">
        <w:rPr>
          <w:rFonts w:ascii="Times New Roman" w:hAnsi="Times New Roman" w:cs="Times New Roman"/>
          <w:i/>
          <w:sz w:val="24"/>
          <w:szCs w:val="24"/>
        </w:rPr>
        <w:t>Unequal Treatment: Confronting Racial and Ethnic Disparities in Health Care.</w:t>
      </w:r>
      <w:r w:rsidRPr="00550BB4">
        <w:rPr>
          <w:rFonts w:ascii="Times New Roman" w:hAnsi="Times New Roman" w:cs="Times New Roman"/>
          <w:sz w:val="24"/>
          <w:szCs w:val="24"/>
        </w:rPr>
        <w:t xml:space="preserve"> Washington, DC: The National Academies Press. </w:t>
      </w:r>
      <w:hyperlink r:id="rId15" w:history="1">
        <w:r w:rsidRPr="008E3C07">
          <w:rPr>
            <w:rStyle w:val="Hyperlink"/>
            <w:rFonts w:ascii="Times New Roman" w:hAnsi="Times New Roman" w:cs="Times New Roman"/>
            <w:sz w:val="24"/>
            <w:szCs w:val="24"/>
          </w:rPr>
          <w:t>https://doi.org/10.17226/12875</w:t>
        </w:r>
      </w:hyperlink>
      <w:r w:rsidRPr="00550BB4">
        <w:rPr>
          <w:rFonts w:ascii="Times New Roman" w:hAnsi="Times New Roman" w:cs="Times New Roman"/>
          <w:sz w:val="24"/>
          <w:szCs w:val="24"/>
        </w:rPr>
        <w:t xml:space="preserve">. </w:t>
      </w:r>
    </w:p>
    <w:p w14:paraId="01B14FBC" w14:textId="4E67F3ED" w:rsidR="001279BF" w:rsidRPr="00550BB4" w:rsidRDefault="001279BF"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National Research Council. (2004). </w:t>
      </w:r>
      <w:r w:rsidRPr="00550BB4">
        <w:rPr>
          <w:rFonts w:ascii="Times New Roman" w:hAnsi="Times New Roman" w:cs="Times New Roman"/>
          <w:i/>
          <w:sz w:val="24"/>
          <w:szCs w:val="24"/>
        </w:rPr>
        <w:t xml:space="preserve">Measuring Racial Discrimination. </w:t>
      </w:r>
      <w:r w:rsidRPr="00550BB4">
        <w:rPr>
          <w:rFonts w:ascii="Times New Roman" w:hAnsi="Times New Roman" w:cs="Times New Roman"/>
          <w:sz w:val="24"/>
          <w:szCs w:val="24"/>
        </w:rPr>
        <w:t xml:space="preserve">Washington, DC: The National Academies Press. </w:t>
      </w:r>
      <w:hyperlink r:id="rId16" w:history="1">
        <w:r w:rsidRPr="008E3C07">
          <w:rPr>
            <w:rStyle w:val="Hyperlink"/>
            <w:rFonts w:ascii="Times New Roman" w:hAnsi="Times New Roman" w:cs="Times New Roman"/>
            <w:sz w:val="24"/>
            <w:szCs w:val="24"/>
          </w:rPr>
          <w:t>https://doi.org/10.17226/10887</w:t>
        </w:r>
      </w:hyperlink>
      <w:r w:rsidRPr="00550BB4">
        <w:rPr>
          <w:rFonts w:ascii="Times New Roman" w:hAnsi="Times New Roman" w:cs="Times New Roman"/>
          <w:sz w:val="24"/>
          <w:szCs w:val="24"/>
        </w:rPr>
        <w:t xml:space="preserve">. </w:t>
      </w:r>
    </w:p>
    <w:p w14:paraId="4EFC0D58" w14:textId="4480BF2D" w:rsidR="001279BF" w:rsidRPr="00550BB4" w:rsidRDefault="001279BF"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Lillie-Blanton, M., P.E. Parson, H. Gayle, &amp; A. Dievler. (1996). Racial differences in health: Not just black and white, but shades of gray. </w:t>
      </w:r>
      <w:r w:rsidRPr="00550BB4">
        <w:rPr>
          <w:rFonts w:ascii="Times New Roman" w:hAnsi="Times New Roman" w:cs="Times New Roman"/>
          <w:i/>
          <w:sz w:val="24"/>
          <w:szCs w:val="24"/>
        </w:rPr>
        <w:t>Annual Review of Public Health</w:t>
      </w:r>
      <w:r w:rsidRPr="00550BB4">
        <w:rPr>
          <w:rFonts w:ascii="Times New Roman" w:hAnsi="Times New Roman" w:cs="Times New Roman"/>
          <w:sz w:val="24"/>
          <w:szCs w:val="24"/>
        </w:rPr>
        <w:t xml:space="preserve"> 17:411–448.</w:t>
      </w:r>
    </w:p>
    <w:p w14:paraId="07812D3E" w14:textId="4E8EDCC1" w:rsidR="001279BF" w:rsidRPr="00550BB4" w:rsidRDefault="001279BF"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Institute of Medicine. (2014). </w:t>
      </w:r>
      <w:r w:rsidRPr="00550BB4">
        <w:rPr>
          <w:rFonts w:ascii="Times New Roman" w:hAnsi="Times New Roman" w:cs="Times New Roman"/>
          <w:i/>
          <w:iCs/>
          <w:sz w:val="24"/>
          <w:szCs w:val="24"/>
        </w:rPr>
        <w:t>Supporting a Movement for Health and Health Equity: Lessons from Social Movements: Workshop Summary</w:t>
      </w:r>
      <w:r w:rsidRPr="00550BB4">
        <w:rPr>
          <w:rFonts w:ascii="Times New Roman" w:hAnsi="Times New Roman" w:cs="Times New Roman"/>
          <w:sz w:val="24"/>
          <w:szCs w:val="24"/>
        </w:rPr>
        <w:t xml:space="preserve">. Washington, DC: The National Academies Press. </w:t>
      </w:r>
      <w:hyperlink r:id="rId17" w:history="1">
        <w:r w:rsidRPr="008E3C07">
          <w:rPr>
            <w:rStyle w:val="Hyperlink"/>
            <w:rFonts w:ascii="Times New Roman" w:hAnsi="Times New Roman" w:cs="Times New Roman"/>
            <w:sz w:val="24"/>
            <w:szCs w:val="24"/>
          </w:rPr>
          <w:t>https://doi.org/10.17226/18751</w:t>
        </w:r>
      </w:hyperlink>
      <w:r w:rsidRPr="00550BB4">
        <w:rPr>
          <w:rFonts w:ascii="Times New Roman" w:hAnsi="Times New Roman" w:cs="Times New Roman"/>
          <w:sz w:val="24"/>
          <w:szCs w:val="24"/>
        </w:rPr>
        <w:t xml:space="preserve"> </w:t>
      </w:r>
    </w:p>
    <w:p w14:paraId="2C556D19" w14:textId="64AFE6BD" w:rsidR="004E3EB7" w:rsidRPr="008E3C07" w:rsidRDefault="004E3EB7" w:rsidP="00550BB4">
      <w:pPr>
        <w:pStyle w:val="ListParagraph"/>
        <w:numPr>
          <w:ilvl w:val="0"/>
          <w:numId w:val="1"/>
        </w:numPr>
        <w:spacing w:line="480" w:lineRule="auto"/>
        <w:jc w:val="both"/>
        <w:rPr>
          <w:rStyle w:val="Hyperlink"/>
          <w:rFonts w:ascii="Times New Roman" w:hAnsi="Times New Roman" w:cs="Times New Roman"/>
          <w:sz w:val="24"/>
          <w:szCs w:val="24"/>
        </w:rPr>
      </w:pPr>
      <w:r w:rsidRPr="00550BB4">
        <w:rPr>
          <w:rFonts w:ascii="Times New Roman" w:hAnsi="Times New Roman" w:cs="Times New Roman"/>
          <w:sz w:val="24"/>
          <w:szCs w:val="24"/>
        </w:rPr>
        <w:t xml:space="preserve">American Public Media Lab. (2020). The Colour of Coronavirus. Accessed at </w:t>
      </w:r>
      <w:hyperlink r:id="rId18" w:history="1">
        <w:r w:rsidRPr="008E3C07">
          <w:rPr>
            <w:rStyle w:val="Hyperlink"/>
            <w:rFonts w:ascii="Times New Roman" w:hAnsi="Times New Roman" w:cs="Times New Roman"/>
            <w:sz w:val="24"/>
            <w:szCs w:val="24"/>
          </w:rPr>
          <w:t>https://www.apmresearchlab.org/covid/deaths-by-race</w:t>
        </w:r>
      </w:hyperlink>
    </w:p>
    <w:p w14:paraId="1F926D5C" w14:textId="191601C8" w:rsidR="007B2C6A" w:rsidRPr="00550BB4" w:rsidRDefault="007B2C6A"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Webb, H. M., Nápoles, A.M., Pérez-Stable, E.J. (2020). COVID-19 and Racial/Ethnic Disparities. </w:t>
      </w:r>
      <w:r w:rsidRPr="00550BB4">
        <w:rPr>
          <w:rFonts w:ascii="Times New Roman" w:hAnsi="Times New Roman" w:cs="Times New Roman"/>
          <w:i/>
          <w:iCs/>
          <w:sz w:val="24"/>
          <w:szCs w:val="24"/>
        </w:rPr>
        <w:t>JAMA.</w:t>
      </w:r>
      <w:r w:rsidRPr="00550BB4">
        <w:rPr>
          <w:rFonts w:ascii="Times New Roman" w:hAnsi="Times New Roman" w:cs="Times New Roman"/>
          <w:sz w:val="24"/>
          <w:szCs w:val="24"/>
        </w:rPr>
        <w:t xml:space="preserve"> 323(24):2466–2467. doi:10.1001/jama.2020.8598  </w:t>
      </w:r>
    </w:p>
    <w:p w14:paraId="1CEB6498" w14:textId="145A8AA1" w:rsidR="007B2C6A" w:rsidRPr="00550BB4" w:rsidRDefault="007B2C6A"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Bassett, M.T., Chen, J.T., &amp; Kreiger, N. (2020). The unequal toll of COVID-19 mortality by age in the United States: Quantifying racial/ethnic disparities. </w:t>
      </w:r>
      <w:r w:rsidRPr="00550BB4">
        <w:rPr>
          <w:rFonts w:ascii="Times New Roman" w:hAnsi="Times New Roman" w:cs="Times New Roman"/>
          <w:i/>
          <w:sz w:val="24"/>
          <w:szCs w:val="24"/>
        </w:rPr>
        <w:t>Harvard Centre for Population and Development Studies Working Paper</w:t>
      </w:r>
      <w:r w:rsidRPr="00550BB4">
        <w:rPr>
          <w:rFonts w:ascii="Times New Roman" w:hAnsi="Times New Roman" w:cs="Times New Roman"/>
          <w:sz w:val="24"/>
          <w:szCs w:val="24"/>
        </w:rPr>
        <w:t xml:space="preserve">. 9(3). </w:t>
      </w:r>
    </w:p>
    <w:p w14:paraId="3245AF74" w14:textId="022A8F80" w:rsidR="007B2C6A" w:rsidRPr="008E3C07" w:rsidRDefault="007B2C6A" w:rsidP="00550BB4">
      <w:pPr>
        <w:pStyle w:val="ListParagraph"/>
        <w:numPr>
          <w:ilvl w:val="0"/>
          <w:numId w:val="1"/>
        </w:numPr>
        <w:spacing w:line="480" w:lineRule="auto"/>
        <w:jc w:val="both"/>
        <w:rPr>
          <w:rStyle w:val="Hyperlink"/>
          <w:rFonts w:ascii="Times New Roman" w:hAnsi="Times New Roman" w:cs="Times New Roman"/>
          <w:sz w:val="24"/>
          <w:szCs w:val="24"/>
        </w:rPr>
      </w:pPr>
      <w:r w:rsidRPr="00550BB4">
        <w:rPr>
          <w:rFonts w:ascii="Times New Roman" w:hAnsi="Times New Roman" w:cs="Times New Roman"/>
          <w:sz w:val="24"/>
          <w:szCs w:val="24"/>
        </w:rPr>
        <w:lastRenderedPageBreak/>
        <w:t xml:space="preserve">Department of Health and Human Services (HHS) Office of Minority Health, USA (2017). Accessed at </w:t>
      </w:r>
      <w:hyperlink r:id="rId19" w:history="1">
        <w:r w:rsidRPr="008E3C07">
          <w:rPr>
            <w:rStyle w:val="Hyperlink"/>
            <w:rFonts w:ascii="Times New Roman" w:hAnsi="Times New Roman" w:cs="Times New Roman"/>
            <w:sz w:val="24"/>
            <w:szCs w:val="24"/>
          </w:rPr>
          <w:t>https://www.minorityhealth.hhs.gov/omh/browse.aspx?lvl=3&amp;lvlid=61</w:t>
        </w:r>
      </w:hyperlink>
    </w:p>
    <w:p w14:paraId="3B9B0239" w14:textId="77777777" w:rsidR="004C7C1B" w:rsidRPr="00550BB4" w:rsidRDefault="004C7C1B" w:rsidP="004C7C1B">
      <w:pPr>
        <w:pStyle w:val="ListParagraph"/>
        <w:numPr>
          <w:ilvl w:val="0"/>
          <w:numId w:val="1"/>
        </w:numPr>
        <w:spacing w:line="480" w:lineRule="auto"/>
        <w:jc w:val="both"/>
        <w:rPr>
          <w:rFonts w:ascii="Times New Roman" w:hAnsi="Times New Roman" w:cs="Times New Roman"/>
          <w:sz w:val="24"/>
          <w:szCs w:val="24"/>
        </w:rPr>
      </w:pPr>
      <w:moveToRangeStart w:id="256" w:author="Microsoft account" w:date="2020-10-14T23:12:00Z" w:name="move53609594"/>
      <w:moveTo w:id="257" w:author="Microsoft account" w:date="2020-10-14T23:12:00Z">
        <w:r w:rsidRPr="00550BB4">
          <w:rPr>
            <w:rFonts w:ascii="Times New Roman" w:hAnsi="Times New Roman" w:cs="Times New Roman"/>
            <w:sz w:val="24"/>
            <w:szCs w:val="24"/>
          </w:rPr>
          <w:t xml:space="preserve">Dreze, J. &amp; Sen, A. (2013). </w:t>
        </w:r>
        <w:r w:rsidRPr="00550BB4">
          <w:rPr>
            <w:rFonts w:ascii="Times New Roman" w:hAnsi="Times New Roman" w:cs="Times New Roman"/>
            <w:i/>
            <w:sz w:val="24"/>
            <w:szCs w:val="24"/>
          </w:rPr>
          <w:t>An Uncertain Glory. India and its Contradictions</w:t>
        </w:r>
        <w:r w:rsidRPr="00550BB4">
          <w:rPr>
            <w:rFonts w:ascii="Times New Roman" w:hAnsi="Times New Roman" w:cs="Times New Roman"/>
            <w:sz w:val="24"/>
            <w:szCs w:val="24"/>
          </w:rPr>
          <w:t xml:space="preserve">. United Kingdom: Allen Lane. </w:t>
        </w:r>
      </w:moveTo>
    </w:p>
    <w:moveToRangeEnd w:id="256"/>
    <w:p w14:paraId="5A8C1EF1" w14:textId="0D5047E3" w:rsidR="00CE6B69" w:rsidRPr="008E3C07" w:rsidRDefault="00CE6B69" w:rsidP="00550BB4">
      <w:pPr>
        <w:pStyle w:val="ListParagraph"/>
        <w:numPr>
          <w:ilvl w:val="0"/>
          <w:numId w:val="1"/>
        </w:numPr>
        <w:spacing w:line="480" w:lineRule="auto"/>
        <w:jc w:val="both"/>
        <w:rPr>
          <w:rStyle w:val="Hyperlink"/>
          <w:rFonts w:ascii="Times New Roman" w:hAnsi="Times New Roman" w:cs="Times New Roman"/>
          <w:color w:val="auto"/>
          <w:sz w:val="24"/>
          <w:szCs w:val="24"/>
          <w:u w:val="none"/>
        </w:rPr>
      </w:pPr>
      <w:r w:rsidRPr="008E3C07">
        <w:rPr>
          <w:rStyle w:val="Hyperlink"/>
          <w:rFonts w:ascii="Times New Roman" w:hAnsi="Times New Roman" w:cs="Times New Roman"/>
          <w:color w:val="auto"/>
          <w:sz w:val="24"/>
          <w:szCs w:val="24"/>
          <w:u w:val="none"/>
        </w:rPr>
        <w:t xml:space="preserve">Ministry of Tribal Affairs. (2018). </w:t>
      </w:r>
      <w:r w:rsidRPr="00550BB4">
        <w:rPr>
          <w:rStyle w:val="Hyperlink"/>
          <w:rFonts w:ascii="Times New Roman" w:hAnsi="Times New Roman" w:cs="Times New Roman"/>
          <w:i/>
          <w:color w:val="auto"/>
          <w:sz w:val="24"/>
          <w:szCs w:val="24"/>
          <w:u w:val="none"/>
        </w:rPr>
        <w:t>Tribal Health in India: Bridging the gap and a roadmap for the future</w:t>
      </w:r>
      <w:r w:rsidRPr="008E3C07">
        <w:rPr>
          <w:rStyle w:val="Hyperlink"/>
          <w:rFonts w:ascii="Times New Roman" w:hAnsi="Times New Roman" w:cs="Times New Roman"/>
          <w:color w:val="auto"/>
          <w:sz w:val="24"/>
          <w:szCs w:val="24"/>
          <w:u w:val="none"/>
        </w:rPr>
        <w:t xml:space="preserve"> (also known as the Abhay Bang Committee report). Accessed at </w:t>
      </w:r>
      <w:hyperlink r:id="rId20" w:history="1">
        <w:r w:rsidRPr="008E3C07">
          <w:rPr>
            <w:rStyle w:val="Hyperlink"/>
            <w:rFonts w:ascii="Times New Roman" w:hAnsi="Times New Roman" w:cs="Times New Roman"/>
            <w:sz w:val="24"/>
            <w:szCs w:val="24"/>
          </w:rPr>
          <w:t>https://www.nhm.gov.in/nhm_components/tribal_report/Executive_Summary.pdf</w:t>
        </w:r>
      </w:hyperlink>
      <w:r w:rsidRPr="008E3C07">
        <w:rPr>
          <w:rStyle w:val="Hyperlink"/>
          <w:rFonts w:ascii="Times New Roman" w:hAnsi="Times New Roman" w:cs="Times New Roman"/>
          <w:color w:val="auto"/>
          <w:sz w:val="24"/>
          <w:szCs w:val="24"/>
          <w:u w:val="none"/>
        </w:rPr>
        <w:t xml:space="preserve"> </w:t>
      </w:r>
    </w:p>
    <w:p w14:paraId="27FC6D98" w14:textId="3027D297" w:rsidR="004C2219" w:rsidRPr="00E42974" w:rsidRDefault="004C2219" w:rsidP="00550BB4">
      <w:pPr>
        <w:pStyle w:val="ListParagraph"/>
        <w:numPr>
          <w:ilvl w:val="0"/>
          <w:numId w:val="1"/>
        </w:numPr>
        <w:spacing w:line="480" w:lineRule="auto"/>
        <w:jc w:val="both"/>
        <w:rPr>
          <w:rStyle w:val="Hyperlink"/>
          <w:rFonts w:ascii="Times New Roman" w:hAnsi="Times New Roman" w:cs="Times New Roman"/>
          <w:color w:val="auto"/>
          <w:sz w:val="24"/>
          <w:szCs w:val="24"/>
          <w:u w:val="none"/>
        </w:rPr>
      </w:pPr>
      <w:r w:rsidRPr="008E3C07">
        <w:rPr>
          <w:rStyle w:val="Hyperlink"/>
          <w:rFonts w:ascii="Times New Roman" w:hAnsi="Times New Roman" w:cs="Times New Roman"/>
          <w:color w:val="auto"/>
          <w:sz w:val="24"/>
          <w:szCs w:val="24"/>
          <w:u w:val="none"/>
        </w:rPr>
        <w:t xml:space="preserve">Ministry of Human Resource Development. (2019). </w:t>
      </w:r>
      <w:r w:rsidRPr="00550BB4">
        <w:rPr>
          <w:rStyle w:val="Hyperlink"/>
          <w:rFonts w:ascii="Times New Roman" w:hAnsi="Times New Roman" w:cs="Times New Roman"/>
          <w:i/>
          <w:color w:val="auto"/>
          <w:sz w:val="24"/>
          <w:szCs w:val="24"/>
          <w:u w:val="none"/>
        </w:rPr>
        <w:t>All India Survey of Higher Education.</w:t>
      </w:r>
      <w:r w:rsidRPr="008E3C07">
        <w:rPr>
          <w:rStyle w:val="Hyperlink"/>
          <w:rFonts w:ascii="Times New Roman" w:hAnsi="Times New Roman" w:cs="Times New Roman"/>
          <w:color w:val="auto"/>
          <w:sz w:val="24"/>
          <w:szCs w:val="24"/>
          <w:u w:val="none"/>
        </w:rPr>
        <w:t xml:space="preserve"> Accessed at </w:t>
      </w:r>
      <w:hyperlink r:id="rId21" w:history="1">
        <w:r w:rsidRPr="008E3C07">
          <w:rPr>
            <w:rStyle w:val="Hyperlink"/>
            <w:rFonts w:ascii="Times New Roman" w:hAnsi="Times New Roman" w:cs="Times New Roman"/>
            <w:sz w:val="24"/>
            <w:szCs w:val="24"/>
          </w:rPr>
          <w:t>http://aishe.nic.in/aishe/viewDocument.action?documentId=262</w:t>
        </w:r>
      </w:hyperlink>
      <w:r w:rsidRPr="008E3C07">
        <w:rPr>
          <w:rStyle w:val="Hyperlink"/>
          <w:rFonts w:ascii="Times New Roman" w:hAnsi="Times New Roman" w:cs="Times New Roman"/>
          <w:color w:val="auto"/>
          <w:sz w:val="24"/>
          <w:szCs w:val="24"/>
          <w:u w:val="none"/>
        </w:rPr>
        <w:t xml:space="preserve"> </w:t>
      </w:r>
    </w:p>
    <w:p w14:paraId="6FE25FC0" w14:textId="53C631E9" w:rsidR="007B2C6A" w:rsidRPr="008E3C07" w:rsidRDefault="007B2C6A" w:rsidP="00550BB4">
      <w:pPr>
        <w:pStyle w:val="ListParagraph"/>
        <w:numPr>
          <w:ilvl w:val="0"/>
          <w:numId w:val="1"/>
        </w:numPr>
        <w:rPr>
          <w:rFonts w:ascii="Times New Roman" w:hAnsi="Times New Roman" w:cs="Times New Roman"/>
          <w:sz w:val="24"/>
          <w:szCs w:val="24"/>
        </w:rPr>
      </w:pPr>
      <w:r w:rsidRPr="00550BB4">
        <w:rPr>
          <w:rFonts w:ascii="Times New Roman" w:hAnsi="Times New Roman" w:cs="Times New Roman"/>
          <w:sz w:val="24"/>
          <w:szCs w:val="24"/>
        </w:rPr>
        <w:t xml:space="preserve">Government of India. (2006). Social, Economic and Education Status of the Muslim Community in India –A report (also known as the Sachar Committee Report). </w:t>
      </w:r>
      <w:r w:rsidRPr="00550BB4">
        <w:rPr>
          <w:rFonts w:ascii="Times New Roman" w:hAnsi="Times New Roman" w:cs="Times New Roman"/>
          <w:i/>
          <w:sz w:val="24"/>
          <w:szCs w:val="24"/>
        </w:rPr>
        <w:t>Prime Health of Muslims in Maharashtra / 58 Ministers High Level Committee,</w:t>
      </w:r>
      <w:r w:rsidRPr="00550BB4">
        <w:rPr>
          <w:rFonts w:ascii="Times New Roman" w:hAnsi="Times New Roman" w:cs="Times New Roman"/>
          <w:sz w:val="24"/>
          <w:szCs w:val="24"/>
        </w:rPr>
        <w:t xml:space="preserve"> Accessed at </w:t>
      </w:r>
      <w:hyperlink r:id="rId22" w:history="1">
        <w:r w:rsidRPr="008E3C07">
          <w:rPr>
            <w:rStyle w:val="Hyperlink"/>
            <w:rFonts w:ascii="Times New Roman" w:hAnsi="Times New Roman" w:cs="Times New Roman"/>
            <w:sz w:val="24"/>
            <w:szCs w:val="24"/>
          </w:rPr>
          <w:t>http://www.minorityaffairs.gov.in/sachar</w:t>
        </w:r>
      </w:hyperlink>
      <w:r w:rsidRPr="00550BB4">
        <w:rPr>
          <w:rFonts w:ascii="Times New Roman" w:hAnsi="Times New Roman" w:cs="Times New Roman"/>
          <w:sz w:val="24"/>
          <w:szCs w:val="24"/>
        </w:rPr>
        <w:t xml:space="preserve">  </w:t>
      </w:r>
    </w:p>
    <w:p w14:paraId="15CCD12A" w14:textId="77777777" w:rsidR="008E3C07" w:rsidRPr="00550BB4" w:rsidRDefault="008E3C07" w:rsidP="00550BB4">
      <w:pPr>
        <w:pStyle w:val="ListParagraph"/>
        <w:rPr>
          <w:rFonts w:ascii="Times New Roman" w:hAnsi="Times New Roman" w:cs="Times New Roman"/>
          <w:sz w:val="24"/>
          <w:szCs w:val="24"/>
        </w:rPr>
      </w:pPr>
    </w:p>
    <w:p w14:paraId="3E8880F9" w14:textId="669B079F" w:rsidR="007B2C6A" w:rsidRPr="00550BB4" w:rsidRDefault="007B2C6A" w:rsidP="00550BB4">
      <w:pPr>
        <w:pStyle w:val="ListParagraph"/>
        <w:numPr>
          <w:ilvl w:val="0"/>
          <w:numId w:val="1"/>
        </w:numPr>
        <w:rPr>
          <w:rFonts w:ascii="Times New Roman" w:hAnsi="Times New Roman" w:cs="Times New Roman"/>
          <w:sz w:val="24"/>
          <w:szCs w:val="24"/>
        </w:rPr>
      </w:pPr>
      <w:r w:rsidRPr="00550BB4">
        <w:rPr>
          <w:rFonts w:ascii="Times New Roman" w:hAnsi="Times New Roman" w:cs="Times New Roman"/>
          <w:sz w:val="24"/>
          <w:szCs w:val="24"/>
        </w:rPr>
        <w:t xml:space="preserve">Contractor, Sana &amp; Barai - Jaitly, Tejal. (2014). Health of Muslims in Maharashtra. Mumbai: CEHAT. Accessed at </w:t>
      </w:r>
      <w:hyperlink r:id="rId23" w:history="1">
        <w:r w:rsidRPr="008E3C07">
          <w:rPr>
            <w:rStyle w:val="Hyperlink"/>
            <w:rFonts w:ascii="Times New Roman" w:hAnsi="Times New Roman" w:cs="Times New Roman"/>
            <w:sz w:val="24"/>
            <w:szCs w:val="24"/>
          </w:rPr>
          <w:t>http://www.cehat.org/uploads/files/R%2092%20Health%20of%20Muslims.pdf</w:t>
        </w:r>
      </w:hyperlink>
      <w:r w:rsidRPr="00550BB4">
        <w:rPr>
          <w:rFonts w:ascii="Times New Roman" w:hAnsi="Times New Roman" w:cs="Times New Roman"/>
          <w:sz w:val="24"/>
          <w:szCs w:val="24"/>
        </w:rPr>
        <w:t xml:space="preserve"> </w:t>
      </w:r>
    </w:p>
    <w:p w14:paraId="7C396A77" w14:textId="77777777" w:rsidR="00917AD7" w:rsidRPr="008E3C07" w:rsidRDefault="00917AD7">
      <w:pPr>
        <w:rPr>
          <w:rFonts w:ascii="Times New Roman" w:hAnsi="Times New Roman" w:cs="Times New Roman"/>
          <w:sz w:val="24"/>
          <w:szCs w:val="24"/>
        </w:rPr>
      </w:pPr>
    </w:p>
    <w:p w14:paraId="3D07D0CF" w14:textId="0786E9F6" w:rsidR="007B2C6A" w:rsidRPr="00550BB4" w:rsidRDefault="00EF3C5F"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Ladusingh, L., Mohanty, S.K., &amp; Thangjam, M. (2018). Triple burden of disease and out of pocket healthcare expenditure of women in India. </w:t>
      </w:r>
      <w:r w:rsidRPr="00550BB4">
        <w:rPr>
          <w:rFonts w:ascii="Times New Roman" w:hAnsi="Times New Roman" w:cs="Times New Roman"/>
          <w:i/>
          <w:sz w:val="24"/>
          <w:szCs w:val="24"/>
        </w:rPr>
        <w:t>PLoS ONE</w:t>
      </w:r>
      <w:r w:rsidRPr="00550BB4">
        <w:rPr>
          <w:rFonts w:ascii="Times New Roman" w:hAnsi="Times New Roman" w:cs="Times New Roman"/>
          <w:sz w:val="24"/>
          <w:szCs w:val="24"/>
        </w:rPr>
        <w:t xml:space="preserve"> 13(5): e0196835. </w:t>
      </w:r>
      <w:hyperlink r:id="rId24" w:history="1">
        <w:r w:rsidRPr="008E3C07">
          <w:rPr>
            <w:rStyle w:val="Hyperlink"/>
            <w:rFonts w:ascii="Times New Roman" w:hAnsi="Times New Roman" w:cs="Times New Roman"/>
            <w:sz w:val="24"/>
            <w:szCs w:val="24"/>
          </w:rPr>
          <w:t>https://doi.org/10.1371/journal.pone.0196835</w:t>
        </w:r>
      </w:hyperlink>
      <w:r w:rsidRPr="00550BB4">
        <w:rPr>
          <w:rFonts w:ascii="Times New Roman" w:hAnsi="Times New Roman" w:cs="Times New Roman"/>
          <w:sz w:val="24"/>
          <w:szCs w:val="24"/>
        </w:rPr>
        <w:t xml:space="preserve"> </w:t>
      </w:r>
    </w:p>
    <w:p w14:paraId="6447342B" w14:textId="43D139F7" w:rsidR="006D3B5D" w:rsidRPr="00550BB4" w:rsidRDefault="006D3B5D"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Amnesty International India. (2020). As the World Comes Together, India’s Transgender Community Fights COVID-19 Alone. Accessed at </w:t>
      </w:r>
      <w:hyperlink r:id="rId25" w:history="1">
        <w:r w:rsidRPr="008E3C07">
          <w:rPr>
            <w:rStyle w:val="Hyperlink"/>
            <w:rFonts w:ascii="Times New Roman" w:hAnsi="Times New Roman" w:cs="Times New Roman"/>
            <w:sz w:val="24"/>
            <w:szCs w:val="24"/>
          </w:rPr>
          <w:t>https://amnesty.org.in/as-the-world-comes-together-indias-transgender-community-fights-covid-19-alone/</w:t>
        </w:r>
      </w:hyperlink>
      <w:r w:rsidRPr="00550BB4">
        <w:rPr>
          <w:rFonts w:ascii="Times New Roman" w:hAnsi="Times New Roman" w:cs="Times New Roman"/>
          <w:sz w:val="24"/>
          <w:szCs w:val="24"/>
        </w:rPr>
        <w:t xml:space="preserve"> </w:t>
      </w:r>
    </w:p>
    <w:p w14:paraId="744A5750" w14:textId="6029B894" w:rsidR="00917AD7" w:rsidRPr="00550BB4" w:rsidDel="004C7C1B" w:rsidRDefault="00917AD7" w:rsidP="00550BB4">
      <w:pPr>
        <w:pStyle w:val="ListParagraph"/>
        <w:numPr>
          <w:ilvl w:val="0"/>
          <w:numId w:val="1"/>
        </w:numPr>
        <w:spacing w:line="480" w:lineRule="auto"/>
        <w:jc w:val="both"/>
        <w:rPr>
          <w:rFonts w:ascii="Times New Roman" w:hAnsi="Times New Roman" w:cs="Times New Roman"/>
          <w:sz w:val="24"/>
          <w:szCs w:val="24"/>
        </w:rPr>
      </w:pPr>
      <w:moveFromRangeStart w:id="258" w:author="Microsoft account" w:date="2020-10-14T23:12:00Z" w:name="move53609594"/>
      <w:moveFrom w:id="259" w:author="Microsoft account" w:date="2020-10-14T23:12:00Z">
        <w:r w:rsidRPr="00550BB4" w:rsidDel="004C7C1B">
          <w:rPr>
            <w:rFonts w:ascii="Times New Roman" w:hAnsi="Times New Roman" w:cs="Times New Roman"/>
            <w:sz w:val="24"/>
            <w:szCs w:val="24"/>
          </w:rPr>
          <w:t xml:space="preserve">Dreze, J. &amp; Sen, A. (2013). </w:t>
        </w:r>
        <w:r w:rsidRPr="00550BB4" w:rsidDel="004C7C1B">
          <w:rPr>
            <w:rFonts w:ascii="Times New Roman" w:hAnsi="Times New Roman" w:cs="Times New Roman"/>
            <w:i/>
            <w:sz w:val="24"/>
            <w:szCs w:val="24"/>
          </w:rPr>
          <w:t>An Uncertain Glory. India and its Contradictions</w:t>
        </w:r>
        <w:r w:rsidRPr="00550BB4" w:rsidDel="004C7C1B">
          <w:rPr>
            <w:rFonts w:ascii="Times New Roman" w:hAnsi="Times New Roman" w:cs="Times New Roman"/>
            <w:sz w:val="24"/>
            <w:szCs w:val="24"/>
          </w:rPr>
          <w:t xml:space="preserve">. United Kingdom: Allen Lane. </w:t>
        </w:r>
      </w:moveFrom>
    </w:p>
    <w:moveFromRangeEnd w:id="258"/>
    <w:p w14:paraId="721E1D49" w14:textId="23A80866"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lastRenderedPageBreak/>
        <w:t xml:space="preserve">Schnall, P.L. &amp; Kern, R. (1981). Hypertension in American Society: An Introduction to Historical Materialist Epidemiology, in P. Conrad and R. Kern (eds), </w:t>
      </w:r>
      <w:r w:rsidRPr="00550BB4">
        <w:rPr>
          <w:rFonts w:ascii="Times New Roman" w:hAnsi="Times New Roman" w:cs="Times New Roman"/>
          <w:i/>
          <w:sz w:val="24"/>
          <w:szCs w:val="24"/>
        </w:rPr>
        <w:t>The Sociology of Health and Illness.</w:t>
      </w:r>
      <w:r w:rsidRPr="00550BB4">
        <w:rPr>
          <w:rFonts w:ascii="Times New Roman" w:hAnsi="Times New Roman" w:cs="Times New Roman"/>
          <w:sz w:val="24"/>
          <w:szCs w:val="24"/>
        </w:rPr>
        <w:t xml:space="preserve"> (pp: 97-122). New York: St Martin’s Press. </w:t>
      </w:r>
      <w:r w:rsidRPr="00550BB4">
        <w:rPr>
          <w:rFonts w:ascii="Times New Roman" w:hAnsi="Times New Roman" w:cs="Times New Roman"/>
          <w:sz w:val="24"/>
          <w:szCs w:val="24"/>
        </w:rPr>
        <w:tab/>
      </w:r>
    </w:p>
    <w:p w14:paraId="242079F8" w14:textId="09FC9B56"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Priya, R. (1995). Dalit Perceptions of Health. </w:t>
      </w:r>
      <w:r w:rsidRPr="00550BB4">
        <w:rPr>
          <w:rFonts w:ascii="Times New Roman" w:hAnsi="Times New Roman" w:cs="Times New Roman"/>
          <w:i/>
          <w:sz w:val="24"/>
          <w:szCs w:val="24"/>
        </w:rPr>
        <w:t>Seminar.</w:t>
      </w:r>
      <w:r w:rsidRPr="00550BB4">
        <w:rPr>
          <w:rFonts w:ascii="Times New Roman" w:hAnsi="Times New Roman" w:cs="Times New Roman"/>
          <w:sz w:val="24"/>
          <w:szCs w:val="24"/>
        </w:rPr>
        <w:t xml:space="preserve"> 428:15-19. </w:t>
      </w:r>
    </w:p>
    <w:p w14:paraId="040737B7" w14:textId="236954B8"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George, S. (2015). Caste and Care: Is Indian Healthcare Delivery System Favourable for Dalits? </w:t>
      </w:r>
      <w:r w:rsidRPr="00550BB4">
        <w:rPr>
          <w:rFonts w:ascii="Times New Roman" w:hAnsi="Times New Roman" w:cs="Times New Roman"/>
          <w:i/>
          <w:sz w:val="24"/>
          <w:szCs w:val="24"/>
        </w:rPr>
        <w:t>ISEC Working Paper</w:t>
      </w:r>
      <w:r w:rsidRPr="00550BB4">
        <w:rPr>
          <w:rFonts w:ascii="Times New Roman" w:hAnsi="Times New Roman" w:cs="Times New Roman"/>
          <w:sz w:val="24"/>
          <w:szCs w:val="24"/>
        </w:rPr>
        <w:t xml:space="preserve"> 350, ISBN 978-81-7791-206-7  </w:t>
      </w:r>
    </w:p>
    <w:p w14:paraId="40556D79" w14:textId="692979D9"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Shaikh, M., Miraldo, M., &amp; Renner, A. T. (2018). Waiting time at health facilities and social class: Evidence from the Indian caste system. </w:t>
      </w:r>
      <w:r w:rsidRPr="00550BB4">
        <w:rPr>
          <w:rFonts w:ascii="Times New Roman" w:hAnsi="Times New Roman" w:cs="Times New Roman"/>
          <w:i/>
          <w:iCs/>
          <w:sz w:val="24"/>
          <w:szCs w:val="24"/>
        </w:rPr>
        <w:t>PloS one</w:t>
      </w:r>
      <w:r w:rsidRPr="00550BB4">
        <w:rPr>
          <w:rFonts w:ascii="Times New Roman" w:hAnsi="Times New Roman" w:cs="Times New Roman"/>
          <w:sz w:val="24"/>
          <w:szCs w:val="24"/>
        </w:rPr>
        <w:t>, </w:t>
      </w:r>
      <w:r w:rsidRPr="00550BB4">
        <w:rPr>
          <w:rFonts w:ascii="Times New Roman" w:hAnsi="Times New Roman" w:cs="Times New Roman"/>
          <w:i/>
          <w:iCs/>
          <w:sz w:val="24"/>
          <w:szCs w:val="24"/>
        </w:rPr>
        <w:t>13</w:t>
      </w:r>
      <w:r w:rsidRPr="00550BB4">
        <w:rPr>
          <w:rFonts w:ascii="Times New Roman" w:hAnsi="Times New Roman" w:cs="Times New Roman"/>
          <w:sz w:val="24"/>
          <w:szCs w:val="24"/>
        </w:rPr>
        <w:t xml:space="preserve">(10), e0205641. </w:t>
      </w:r>
      <w:hyperlink r:id="rId26" w:history="1">
        <w:r w:rsidRPr="008E3C07">
          <w:rPr>
            <w:rStyle w:val="Hyperlink"/>
            <w:rFonts w:ascii="Times New Roman" w:hAnsi="Times New Roman" w:cs="Times New Roman"/>
            <w:sz w:val="24"/>
            <w:szCs w:val="24"/>
          </w:rPr>
          <w:t>https://doi.org/10.1371/journal.pone.0205641</w:t>
        </w:r>
      </w:hyperlink>
      <w:r w:rsidRPr="00550BB4">
        <w:rPr>
          <w:rFonts w:ascii="Times New Roman" w:hAnsi="Times New Roman" w:cs="Times New Roman"/>
          <w:sz w:val="24"/>
          <w:szCs w:val="24"/>
        </w:rPr>
        <w:t xml:space="preserve"> </w:t>
      </w:r>
    </w:p>
    <w:p w14:paraId="2855801E" w14:textId="351F4F92"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Tharu, S. &amp; Niranjana, T. (2004). Problems for a Contemporary Theory of Gender, in Maitrayee Chaudhuri (ed), </w:t>
      </w:r>
      <w:r w:rsidRPr="00550BB4">
        <w:rPr>
          <w:rFonts w:ascii="Times New Roman" w:hAnsi="Times New Roman" w:cs="Times New Roman"/>
          <w:i/>
          <w:sz w:val="24"/>
          <w:szCs w:val="24"/>
        </w:rPr>
        <w:t>Feminism in India</w:t>
      </w:r>
      <w:r w:rsidRPr="00550BB4">
        <w:rPr>
          <w:rFonts w:ascii="Times New Roman" w:hAnsi="Times New Roman" w:cs="Times New Roman"/>
          <w:sz w:val="24"/>
          <w:szCs w:val="24"/>
        </w:rPr>
        <w:t xml:space="preserve">. (pp: 259-270). New Delhi: Kali for Women. </w:t>
      </w:r>
    </w:p>
    <w:p w14:paraId="53413F7C" w14:textId="0D3C53A8" w:rsidR="008E3C07" w:rsidRPr="00550BB4" w:rsidRDefault="00917AD7" w:rsidP="00550BB4">
      <w:pPr>
        <w:pStyle w:val="ListParagraph"/>
        <w:numPr>
          <w:ilvl w:val="0"/>
          <w:numId w:val="1"/>
        </w:numPr>
        <w:rPr>
          <w:rFonts w:ascii="Times New Roman" w:hAnsi="Times New Roman" w:cs="Times New Roman"/>
          <w:sz w:val="24"/>
          <w:szCs w:val="24"/>
        </w:rPr>
      </w:pPr>
      <w:r w:rsidRPr="00550BB4">
        <w:rPr>
          <w:rFonts w:ascii="Times New Roman" w:hAnsi="Times New Roman" w:cs="Times New Roman"/>
          <w:sz w:val="24"/>
          <w:szCs w:val="24"/>
        </w:rPr>
        <w:t xml:space="preserve">Pandey, A. (2014). </w:t>
      </w:r>
      <w:r w:rsidRPr="00550BB4">
        <w:rPr>
          <w:rFonts w:ascii="Times New Roman" w:hAnsi="Times New Roman" w:cs="Times New Roman"/>
          <w:i/>
          <w:sz w:val="24"/>
          <w:szCs w:val="24"/>
        </w:rPr>
        <w:t>Wombs in labour: transnational commercial surrogacy in India</w:t>
      </w:r>
      <w:r w:rsidRPr="00550BB4">
        <w:rPr>
          <w:rFonts w:ascii="Times New Roman" w:hAnsi="Times New Roman" w:cs="Times New Roman"/>
          <w:sz w:val="24"/>
          <w:szCs w:val="24"/>
        </w:rPr>
        <w:t xml:space="preserve">. New York: Columbia University Press. </w:t>
      </w:r>
    </w:p>
    <w:p w14:paraId="58B24607" w14:textId="77777777" w:rsidR="00917AD7" w:rsidRPr="00550BB4" w:rsidRDefault="00917AD7" w:rsidP="00550BB4">
      <w:pPr>
        <w:rPr>
          <w:rFonts w:ascii="Times New Roman" w:hAnsi="Times New Roman" w:cs="Times New Roman"/>
          <w:sz w:val="24"/>
          <w:szCs w:val="24"/>
        </w:rPr>
      </w:pPr>
    </w:p>
    <w:p w14:paraId="420D85CD" w14:textId="5D4B1FB4" w:rsidR="00917AD7" w:rsidRPr="008E3C07"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Ming, L.C, Hadi, M.A., &amp; Khan, T.M. (2016). Transgender health in India and Pakistan. </w:t>
      </w:r>
      <w:r w:rsidRPr="00550BB4">
        <w:rPr>
          <w:rFonts w:ascii="Times New Roman" w:hAnsi="Times New Roman" w:cs="Times New Roman"/>
          <w:i/>
          <w:iCs/>
          <w:sz w:val="24"/>
          <w:szCs w:val="24"/>
        </w:rPr>
        <w:t>Lancet</w:t>
      </w:r>
      <w:r w:rsidRPr="00550BB4">
        <w:rPr>
          <w:rFonts w:ascii="Times New Roman" w:hAnsi="Times New Roman" w:cs="Times New Roman"/>
          <w:sz w:val="24"/>
          <w:szCs w:val="24"/>
        </w:rPr>
        <w:t xml:space="preserve">. 88(10060):2601-2602. doi:10.1016/S0140-6736(16)32222-X </w:t>
      </w:r>
    </w:p>
    <w:p w14:paraId="3BFB85EF" w14:textId="77777777" w:rsidR="008E3C07" w:rsidRPr="00550BB4" w:rsidRDefault="008E3C07" w:rsidP="00550BB4">
      <w:pPr>
        <w:pStyle w:val="ListParagraph"/>
        <w:spacing w:line="480" w:lineRule="auto"/>
        <w:jc w:val="both"/>
        <w:rPr>
          <w:rFonts w:ascii="Times New Roman" w:hAnsi="Times New Roman" w:cs="Times New Roman"/>
          <w:sz w:val="24"/>
          <w:szCs w:val="24"/>
        </w:rPr>
      </w:pPr>
    </w:p>
    <w:p w14:paraId="407C839A" w14:textId="14509D86" w:rsidR="00917AD7"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Rajan, S. (2006). </w:t>
      </w:r>
      <w:r w:rsidRPr="00550BB4">
        <w:rPr>
          <w:rFonts w:ascii="Times New Roman" w:hAnsi="Times New Roman" w:cs="Times New Roman"/>
          <w:i/>
          <w:sz w:val="24"/>
          <w:szCs w:val="24"/>
        </w:rPr>
        <w:t>Biocapital.</w:t>
      </w:r>
      <w:r w:rsidRPr="00550BB4">
        <w:rPr>
          <w:rFonts w:ascii="Times New Roman" w:hAnsi="Times New Roman" w:cs="Times New Roman"/>
          <w:sz w:val="24"/>
          <w:szCs w:val="24"/>
        </w:rPr>
        <w:t xml:space="preserve"> North Carolina: Duke University Press. </w:t>
      </w:r>
    </w:p>
    <w:p w14:paraId="63BDF30D" w14:textId="77777777" w:rsidR="008E3C07" w:rsidRPr="00550BB4" w:rsidRDefault="008E3C07" w:rsidP="00550BB4">
      <w:pPr>
        <w:pStyle w:val="ListParagraph"/>
        <w:rPr>
          <w:rFonts w:ascii="Times New Roman" w:hAnsi="Times New Roman" w:cs="Times New Roman"/>
          <w:sz w:val="24"/>
          <w:szCs w:val="24"/>
        </w:rPr>
      </w:pPr>
    </w:p>
    <w:p w14:paraId="22B06275" w14:textId="77777777" w:rsidR="008E3C07" w:rsidRPr="00550BB4" w:rsidRDefault="008E3C07" w:rsidP="00550BB4">
      <w:pPr>
        <w:pStyle w:val="ListParagraph"/>
        <w:spacing w:line="480" w:lineRule="auto"/>
        <w:jc w:val="both"/>
        <w:rPr>
          <w:rFonts w:ascii="Times New Roman" w:hAnsi="Times New Roman" w:cs="Times New Roman"/>
          <w:sz w:val="24"/>
          <w:szCs w:val="24"/>
        </w:rPr>
      </w:pPr>
    </w:p>
    <w:p w14:paraId="03D192A6" w14:textId="410F62A4"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Roberts, S.L. (2012). Have India’s poor become human guinea pigs? </w:t>
      </w:r>
      <w:r w:rsidRPr="00550BB4">
        <w:rPr>
          <w:rFonts w:ascii="Times New Roman" w:hAnsi="Times New Roman" w:cs="Times New Roman"/>
          <w:i/>
          <w:sz w:val="24"/>
          <w:szCs w:val="24"/>
        </w:rPr>
        <w:t>BBC.</w:t>
      </w:r>
      <w:r w:rsidRPr="00550BB4">
        <w:rPr>
          <w:rFonts w:ascii="Times New Roman" w:hAnsi="Times New Roman" w:cs="Times New Roman"/>
          <w:sz w:val="24"/>
          <w:szCs w:val="24"/>
        </w:rPr>
        <w:t xml:space="preserve"> Accessed at </w:t>
      </w:r>
      <w:hyperlink r:id="rId27" w:history="1">
        <w:r w:rsidRPr="008E3C07">
          <w:rPr>
            <w:rStyle w:val="Hyperlink"/>
            <w:rFonts w:ascii="Times New Roman" w:hAnsi="Times New Roman" w:cs="Times New Roman"/>
            <w:sz w:val="24"/>
            <w:szCs w:val="24"/>
          </w:rPr>
          <w:t>https://www.bbc.com/news/magazine-20136654</w:t>
        </w:r>
      </w:hyperlink>
      <w:r w:rsidRPr="00550BB4">
        <w:rPr>
          <w:rFonts w:ascii="Times New Roman" w:hAnsi="Times New Roman" w:cs="Times New Roman"/>
          <w:sz w:val="24"/>
          <w:szCs w:val="24"/>
        </w:rPr>
        <w:t xml:space="preserve"> </w:t>
      </w:r>
    </w:p>
    <w:p w14:paraId="0FC9FA8B" w14:textId="61196B7E"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Dixit, N. (2018). Churu Drug Trials: Four months on, Dalit victims report severe damage to health and caste-based harassment. </w:t>
      </w:r>
      <w:r w:rsidRPr="00550BB4">
        <w:rPr>
          <w:rFonts w:ascii="Times New Roman" w:hAnsi="Times New Roman" w:cs="Times New Roman"/>
          <w:i/>
          <w:sz w:val="24"/>
          <w:szCs w:val="24"/>
        </w:rPr>
        <w:t>The Caravan.</w:t>
      </w:r>
      <w:r w:rsidRPr="00550BB4">
        <w:rPr>
          <w:rFonts w:ascii="Times New Roman" w:hAnsi="Times New Roman" w:cs="Times New Roman"/>
          <w:sz w:val="24"/>
          <w:szCs w:val="24"/>
        </w:rPr>
        <w:t xml:space="preserve"> Accessed at </w:t>
      </w:r>
      <w:hyperlink r:id="rId28" w:history="1">
        <w:r w:rsidRPr="008E3C07">
          <w:rPr>
            <w:rStyle w:val="Hyperlink"/>
            <w:rFonts w:ascii="Times New Roman" w:hAnsi="Times New Roman" w:cs="Times New Roman"/>
            <w:sz w:val="24"/>
            <w:szCs w:val="24"/>
          </w:rPr>
          <w:t>https://caravanmagazine.in/health-and-education/churu-drug-trials-four-months-on-dalit-victims-report-severe-damage-to-health-and-caste-based-harassment</w:t>
        </w:r>
      </w:hyperlink>
    </w:p>
    <w:p w14:paraId="19F3ACC5" w14:textId="1009EA74"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lastRenderedPageBreak/>
        <w:t xml:space="preserve">Pandey, G. (2014). Why do Indian women go to sterilisation camps? </w:t>
      </w:r>
      <w:r w:rsidRPr="00550BB4">
        <w:rPr>
          <w:rFonts w:ascii="Times New Roman" w:hAnsi="Times New Roman" w:cs="Times New Roman"/>
          <w:i/>
          <w:sz w:val="24"/>
          <w:szCs w:val="24"/>
        </w:rPr>
        <w:t>BBC</w:t>
      </w:r>
      <w:r w:rsidRPr="00550BB4">
        <w:rPr>
          <w:rFonts w:ascii="Times New Roman" w:hAnsi="Times New Roman" w:cs="Times New Roman"/>
          <w:sz w:val="24"/>
          <w:szCs w:val="24"/>
        </w:rPr>
        <w:t xml:space="preserve">. Accessed at </w:t>
      </w:r>
      <w:hyperlink r:id="rId29" w:history="1">
        <w:r w:rsidRPr="008E3C07">
          <w:rPr>
            <w:rStyle w:val="Hyperlink"/>
            <w:rFonts w:ascii="Times New Roman" w:hAnsi="Times New Roman" w:cs="Times New Roman"/>
            <w:sz w:val="24"/>
            <w:szCs w:val="24"/>
          </w:rPr>
          <w:t>https://www.bbc.com/news/world-asia-india-29999883</w:t>
        </w:r>
      </w:hyperlink>
      <w:r w:rsidRPr="00550BB4">
        <w:rPr>
          <w:rFonts w:ascii="Times New Roman" w:hAnsi="Times New Roman" w:cs="Times New Roman"/>
          <w:sz w:val="24"/>
          <w:szCs w:val="24"/>
        </w:rPr>
        <w:t xml:space="preserve"> </w:t>
      </w:r>
    </w:p>
    <w:p w14:paraId="68EA63E3" w14:textId="77777777" w:rsidR="00C568D4" w:rsidRDefault="00C568D4" w:rsidP="00550BB4">
      <w:pPr>
        <w:pStyle w:val="ListParagraph"/>
        <w:numPr>
          <w:ilvl w:val="0"/>
          <w:numId w:val="1"/>
        </w:numPr>
        <w:rPr>
          <w:rFonts w:ascii="Times New Roman" w:hAnsi="Times New Roman" w:cs="Times New Roman"/>
          <w:sz w:val="24"/>
          <w:szCs w:val="24"/>
        </w:rPr>
      </w:pPr>
      <w:r w:rsidRPr="00550BB4">
        <w:rPr>
          <w:rFonts w:ascii="Times New Roman" w:hAnsi="Times New Roman" w:cs="Times New Roman"/>
          <w:sz w:val="24"/>
          <w:szCs w:val="24"/>
        </w:rPr>
        <w:t xml:space="preserve">Collins, P.H. &amp; Bilge, S. (2016). </w:t>
      </w:r>
      <w:r w:rsidRPr="00550BB4">
        <w:rPr>
          <w:rFonts w:ascii="Times New Roman" w:hAnsi="Times New Roman" w:cs="Times New Roman"/>
          <w:i/>
          <w:sz w:val="24"/>
          <w:szCs w:val="24"/>
        </w:rPr>
        <w:t>Intersectionality.</w:t>
      </w:r>
      <w:r w:rsidRPr="00550BB4">
        <w:rPr>
          <w:rFonts w:ascii="Times New Roman" w:hAnsi="Times New Roman" w:cs="Times New Roman"/>
          <w:sz w:val="24"/>
          <w:szCs w:val="24"/>
        </w:rPr>
        <w:t xml:space="preserve"> Malden: Polity Press. </w:t>
      </w:r>
    </w:p>
    <w:p w14:paraId="73872557" w14:textId="77777777" w:rsidR="008E3C07" w:rsidRPr="00550BB4" w:rsidRDefault="008E3C07" w:rsidP="00550BB4">
      <w:pPr>
        <w:pStyle w:val="ListParagraph"/>
        <w:rPr>
          <w:rFonts w:ascii="Times New Roman" w:hAnsi="Times New Roman" w:cs="Times New Roman"/>
          <w:sz w:val="24"/>
          <w:szCs w:val="24"/>
        </w:rPr>
      </w:pPr>
    </w:p>
    <w:p w14:paraId="0A01FA74" w14:textId="76103C31" w:rsidR="00307897" w:rsidRPr="00550BB4" w:rsidRDefault="0030789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Sen, G., Iyer A. &amp; Mukherjee, C. (2009). A methodology to analyse the intersections of social inequalities in health. </w:t>
      </w:r>
      <w:r w:rsidRPr="00550BB4">
        <w:rPr>
          <w:rFonts w:ascii="Times New Roman" w:hAnsi="Times New Roman" w:cs="Times New Roman"/>
          <w:i/>
          <w:sz w:val="24"/>
          <w:szCs w:val="24"/>
        </w:rPr>
        <w:t>Journal of Human Development and Capabilities,</w:t>
      </w:r>
      <w:r w:rsidRPr="00550BB4">
        <w:rPr>
          <w:rFonts w:ascii="Times New Roman" w:hAnsi="Times New Roman" w:cs="Times New Roman"/>
          <w:sz w:val="24"/>
          <w:szCs w:val="24"/>
        </w:rPr>
        <w:t xml:space="preserve"> 10:397–415</w:t>
      </w:r>
    </w:p>
    <w:p w14:paraId="48130F35" w14:textId="27721D3F"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 xml:space="preserve">Sen, G. &amp; Iyer, A. (2012). Who gains, who loses and how: leveraging gender and class intersections to secure health entitlements. Social Science Medicine. 74(11):1802-1811. doi:10.1016/j.socscimed.2011.05.035 </w:t>
      </w:r>
    </w:p>
    <w:p w14:paraId="41D364A3" w14:textId="165157C9" w:rsidR="00917AD7" w:rsidRPr="00550BB4" w:rsidRDefault="00917AD7"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Sen</w:t>
      </w:r>
      <w:r w:rsidR="00FA640C" w:rsidRPr="00550BB4">
        <w:rPr>
          <w:rFonts w:ascii="Times New Roman" w:hAnsi="Times New Roman" w:cs="Times New Roman"/>
          <w:sz w:val="24"/>
          <w:szCs w:val="24"/>
        </w:rPr>
        <w:t>,</w:t>
      </w:r>
      <w:r w:rsidRPr="00550BB4">
        <w:rPr>
          <w:rFonts w:ascii="Times New Roman" w:hAnsi="Times New Roman" w:cs="Times New Roman"/>
          <w:sz w:val="24"/>
          <w:szCs w:val="24"/>
        </w:rPr>
        <w:t xml:space="preserve"> G. &amp; Iyer</w:t>
      </w:r>
      <w:r w:rsidR="00FA640C" w:rsidRPr="00550BB4">
        <w:rPr>
          <w:rFonts w:ascii="Times New Roman" w:hAnsi="Times New Roman" w:cs="Times New Roman"/>
          <w:sz w:val="24"/>
          <w:szCs w:val="24"/>
        </w:rPr>
        <w:t>,</w:t>
      </w:r>
      <w:r w:rsidRPr="00550BB4">
        <w:rPr>
          <w:rFonts w:ascii="Times New Roman" w:hAnsi="Times New Roman" w:cs="Times New Roman"/>
          <w:sz w:val="24"/>
          <w:szCs w:val="24"/>
        </w:rPr>
        <w:t xml:space="preserve"> A. </w:t>
      </w:r>
      <w:r w:rsidR="00FA640C" w:rsidRPr="00550BB4">
        <w:rPr>
          <w:rFonts w:ascii="Times New Roman" w:hAnsi="Times New Roman" w:cs="Times New Roman"/>
          <w:sz w:val="24"/>
          <w:szCs w:val="24"/>
        </w:rPr>
        <w:t xml:space="preserve">(2016). The Mechanisms of Intersectioning Social Inequalities in Health. </w:t>
      </w:r>
      <w:r w:rsidR="00FA640C" w:rsidRPr="00550BB4">
        <w:rPr>
          <w:rFonts w:ascii="Times New Roman" w:hAnsi="Times New Roman" w:cs="Times New Roman"/>
          <w:i/>
          <w:sz w:val="24"/>
          <w:szCs w:val="24"/>
        </w:rPr>
        <w:t>BMJ Glob Health</w:t>
      </w:r>
      <w:r w:rsidR="00FA640C" w:rsidRPr="00550BB4">
        <w:rPr>
          <w:rFonts w:ascii="Times New Roman" w:hAnsi="Times New Roman" w:cs="Times New Roman"/>
          <w:sz w:val="24"/>
          <w:szCs w:val="24"/>
        </w:rPr>
        <w:t xml:space="preserve">, </w:t>
      </w:r>
      <w:r w:rsidRPr="00550BB4">
        <w:rPr>
          <w:rFonts w:ascii="Times New Roman" w:hAnsi="Times New Roman" w:cs="Times New Roman"/>
          <w:sz w:val="24"/>
          <w:szCs w:val="24"/>
        </w:rPr>
        <w:t>1(Suppl 1): A35–A36.</w:t>
      </w:r>
    </w:p>
    <w:p w14:paraId="5584C8C0" w14:textId="265F6957" w:rsidR="003D2541" w:rsidRPr="00550BB4" w:rsidRDefault="003D2541"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Ravindran, T.K.S. (2017). Commentary: Beyond the socioeconomic in </w:t>
      </w:r>
      <w:r w:rsidRPr="00550BB4">
        <w:rPr>
          <w:rFonts w:ascii="Times New Roman" w:hAnsi="Times New Roman" w:cs="Times New Roman"/>
          <w:i/>
          <w:iCs/>
          <w:sz w:val="24"/>
          <w:szCs w:val="24"/>
        </w:rPr>
        <w:t>The Health Gap</w:t>
      </w:r>
      <w:r w:rsidRPr="00550BB4">
        <w:rPr>
          <w:rFonts w:ascii="Times New Roman" w:hAnsi="Times New Roman" w:cs="Times New Roman"/>
          <w:sz w:val="24"/>
          <w:szCs w:val="24"/>
        </w:rPr>
        <w:t>: gender and intersectionality, </w:t>
      </w:r>
      <w:r w:rsidRPr="00550BB4">
        <w:rPr>
          <w:rFonts w:ascii="Times New Roman" w:hAnsi="Times New Roman" w:cs="Times New Roman"/>
          <w:i/>
          <w:iCs/>
          <w:sz w:val="24"/>
          <w:szCs w:val="24"/>
        </w:rPr>
        <w:t>International Journal of Epidemiology</w:t>
      </w:r>
      <w:r w:rsidRPr="00550BB4">
        <w:rPr>
          <w:rFonts w:ascii="Times New Roman" w:hAnsi="Times New Roman" w:cs="Times New Roman"/>
          <w:sz w:val="24"/>
          <w:szCs w:val="24"/>
        </w:rPr>
        <w:t>, 46(4): 1321–1322, </w:t>
      </w:r>
      <w:hyperlink r:id="rId30" w:history="1">
        <w:r w:rsidRPr="008E3C07">
          <w:rPr>
            <w:rStyle w:val="Hyperlink"/>
            <w:rFonts w:ascii="Times New Roman" w:hAnsi="Times New Roman" w:cs="Times New Roman"/>
            <w:sz w:val="24"/>
            <w:szCs w:val="24"/>
          </w:rPr>
          <w:t>https://doi.org/10.1093/ije/dyx165</w:t>
        </w:r>
      </w:hyperlink>
    </w:p>
    <w:p w14:paraId="1D77D5C2" w14:textId="77777777" w:rsidR="003B3714" w:rsidRDefault="003B3714" w:rsidP="00550BB4">
      <w:pPr>
        <w:pStyle w:val="ListParagraph"/>
        <w:numPr>
          <w:ilvl w:val="0"/>
          <w:numId w:val="1"/>
        </w:numPr>
        <w:rPr>
          <w:rFonts w:ascii="Times New Roman" w:hAnsi="Times New Roman" w:cs="Times New Roman"/>
          <w:sz w:val="24"/>
          <w:szCs w:val="24"/>
        </w:rPr>
      </w:pPr>
      <w:r w:rsidRPr="00550BB4">
        <w:rPr>
          <w:rFonts w:ascii="Times New Roman" w:hAnsi="Times New Roman" w:cs="Times New Roman"/>
          <w:sz w:val="24"/>
          <w:szCs w:val="24"/>
        </w:rPr>
        <w:t xml:space="preserve">Gupta, D. (2020). Falling sick together: Covid-19 pandemic has immensely boosted the case for Universal Healthcare. </w:t>
      </w:r>
      <w:r w:rsidRPr="00550BB4">
        <w:rPr>
          <w:rFonts w:ascii="Times New Roman" w:hAnsi="Times New Roman" w:cs="Times New Roman"/>
          <w:i/>
          <w:sz w:val="24"/>
          <w:szCs w:val="24"/>
        </w:rPr>
        <w:t>Times of India.</w:t>
      </w:r>
      <w:r w:rsidRPr="00550BB4">
        <w:rPr>
          <w:rFonts w:ascii="Times New Roman" w:hAnsi="Times New Roman" w:cs="Times New Roman"/>
          <w:sz w:val="24"/>
          <w:szCs w:val="24"/>
        </w:rPr>
        <w:t xml:space="preserve"> Accessed at </w:t>
      </w:r>
      <w:hyperlink r:id="rId31" w:history="1">
        <w:r w:rsidRPr="008E3C07">
          <w:rPr>
            <w:rStyle w:val="Hyperlink"/>
            <w:rFonts w:ascii="Times New Roman" w:hAnsi="Times New Roman" w:cs="Times New Roman"/>
            <w:sz w:val="24"/>
            <w:szCs w:val="24"/>
          </w:rPr>
          <w:t>https://timesofindia.indiatimes.com/blogs/toi-edit-page/falling-sick-together-covid-19-pandemic-has-immensely-boosted-the-case-for-universal-healthcare/</w:t>
        </w:r>
      </w:hyperlink>
      <w:r w:rsidRPr="00550BB4">
        <w:rPr>
          <w:rFonts w:ascii="Times New Roman" w:hAnsi="Times New Roman" w:cs="Times New Roman"/>
          <w:sz w:val="24"/>
          <w:szCs w:val="24"/>
        </w:rPr>
        <w:t xml:space="preserve"> </w:t>
      </w:r>
    </w:p>
    <w:p w14:paraId="443655D2" w14:textId="77777777" w:rsidR="008E3C07" w:rsidRPr="00550BB4" w:rsidRDefault="008E3C07" w:rsidP="00550BB4">
      <w:pPr>
        <w:pStyle w:val="ListParagraph"/>
        <w:rPr>
          <w:rFonts w:ascii="Times New Roman" w:hAnsi="Times New Roman" w:cs="Times New Roman"/>
          <w:sz w:val="24"/>
          <w:szCs w:val="24"/>
        </w:rPr>
      </w:pPr>
    </w:p>
    <w:p w14:paraId="3A710C70" w14:textId="54C7DBEE" w:rsidR="008974F1" w:rsidRPr="00550BB4" w:rsidRDefault="008974F1"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Inequalities in Health. (1980). Report of a Research Working Group. Department of Health and Social Security, London.</w:t>
      </w:r>
    </w:p>
    <w:p w14:paraId="2273B8FF" w14:textId="5A860730" w:rsidR="009C2C5E" w:rsidRPr="00550BB4" w:rsidRDefault="00963096" w:rsidP="00550BB4">
      <w:pPr>
        <w:pStyle w:val="ListParagraph"/>
        <w:numPr>
          <w:ilvl w:val="0"/>
          <w:numId w:val="1"/>
        </w:numPr>
        <w:spacing w:line="480" w:lineRule="auto"/>
        <w:jc w:val="both"/>
        <w:rPr>
          <w:rFonts w:ascii="Times New Roman" w:hAnsi="Times New Roman" w:cs="Times New Roman"/>
          <w:sz w:val="24"/>
          <w:szCs w:val="24"/>
        </w:rPr>
      </w:pPr>
      <w:r w:rsidRPr="00550BB4">
        <w:rPr>
          <w:rFonts w:ascii="Times New Roman" w:hAnsi="Times New Roman" w:cs="Times New Roman"/>
          <w:sz w:val="24"/>
          <w:szCs w:val="24"/>
        </w:rPr>
        <w:t>Centre</w:t>
      </w:r>
      <w:r w:rsidR="009C2C5E" w:rsidRPr="00550BB4">
        <w:rPr>
          <w:rFonts w:ascii="Times New Roman" w:hAnsi="Times New Roman" w:cs="Times New Roman"/>
          <w:sz w:val="24"/>
          <w:szCs w:val="24"/>
        </w:rPr>
        <w:t xml:space="preserve"> for Reproductive Rights. (2018). </w:t>
      </w:r>
      <w:r w:rsidR="009C2C5E" w:rsidRPr="008E3C07">
        <w:rPr>
          <w:rFonts w:ascii="Times New Roman" w:hAnsi="Times New Roman" w:cs="Times New Roman"/>
          <w:sz w:val="24"/>
          <w:szCs w:val="24"/>
        </w:rPr>
        <w:t xml:space="preserve">Perilous Pregnancies: </w:t>
      </w:r>
      <w:r w:rsidRPr="008E3C07">
        <w:rPr>
          <w:rFonts w:ascii="Times New Roman" w:hAnsi="Times New Roman" w:cs="Times New Roman"/>
          <w:sz w:val="24"/>
          <w:szCs w:val="24"/>
        </w:rPr>
        <w:t xml:space="preserve">Barriers in Access to Affordable Maternal Health Care for Undocumented Migrant Women in the European Union. </w:t>
      </w:r>
      <w:r w:rsidRPr="00550BB4">
        <w:rPr>
          <w:rFonts w:ascii="Times New Roman" w:hAnsi="Times New Roman" w:cs="Times New Roman"/>
          <w:sz w:val="24"/>
          <w:szCs w:val="24"/>
        </w:rPr>
        <w:t xml:space="preserve">Accessed at </w:t>
      </w:r>
      <w:hyperlink r:id="rId32" w:history="1">
        <w:r w:rsidRPr="008E3C07">
          <w:rPr>
            <w:rStyle w:val="Hyperlink"/>
            <w:rFonts w:ascii="Times New Roman" w:hAnsi="Times New Roman" w:cs="Times New Roman"/>
            <w:sz w:val="24"/>
            <w:szCs w:val="24"/>
          </w:rPr>
          <w:t>https://tbinternet.ohchr.org/Treaties/CERD/Shared%20Documents/POL/INT_CERD_NGO_POL_35583_E.pdf</w:t>
        </w:r>
      </w:hyperlink>
      <w:r w:rsidRPr="00550BB4">
        <w:rPr>
          <w:rFonts w:ascii="Times New Roman" w:hAnsi="Times New Roman" w:cs="Times New Roman"/>
          <w:sz w:val="24"/>
          <w:szCs w:val="24"/>
        </w:rPr>
        <w:t xml:space="preserve"> </w:t>
      </w:r>
    </w:p>
    <w:p w14:paraId="209DCCBD" w14:textId="77777777" w:rsidR="00DA6948" w:rsidRPr="008E3C07" w:rsidRDefault="00DA6948">
      <w:pPr>
        <w:spacing w:line="480" w:lineRule="auto"/>
        <w:jc w:val="both"/>
        <w:rPr>
          <w:rFonts w:ascii="Times New Roman" w:hAnsi="Times New Roman" w:cs="Times New Roman"/>
          <w:sz w:val="24"/>
          <w:szCs w:val="24"/>
        </w:rPr>
      </w:pPr>
    </w:p>
    <w:sectPr w:rsidR="00DA6948" w:rsidRPr="008E3C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G" w:date="2020-10-11T15:04:00Z" w:initials="MD">
    <w:p w14:paraId="5F965EFF" w14:textId="21FB358F" w:rsidR="00B04273" w:rsidRDefault="00B04273">
      <w:pPr>
        <w:pStyle w:val="CommentText"/>
      </w:pPr>
      <w:r>
        <w:rPr>
          <w:rStyle w:val="CommentReference"/>
        </w:rPr>
        <w:annotationRef/>
      </w:r>
      <w:r w:rsidRPr="00B04273">
        <w:t>Sub headings are direly needed!</w:t>
      </w:r>
    </w:p>
    <w:p w14:paraId="6537EAB6" w14:textId="0444916B" w:rsidR="00E66368" w:rsidRDefault="00E66368">
      <w:pPr>
        <w:pStyle w:val="CommentText"/>
      </w:pPr>
      <w:r w:rsidRPr="00B76E17">
        <w:rPr>
          <w:b/>
        </w:rPr>
        <w:t>Response:</w:t>
      </w:r>
      <w:r>
        <w:t xml:space="preserve"> I thank the </w:t>
      </w:r>
      <w:r w:rsidR="00B76E17">
        <w:t>MS editor</w:t>
      </w:r>
      <w:r>
        <w:t xml:space="preserve"> for this comment. I have inserted sub-headings in the revised manuscript.</w:t>
      </w:r>
    </w:p>
  </w:comment>
  <w:comment w:id="45" w:author="RG" w:date="2020-10-11T15:07:00Z" w:initials="MD">
    <w:p w14:paraId="5DD8BCC6" w14:textId="76BD30BC" w:rsidR="00B04273" w:rsidRDefault="00B04273">
      <w:pPr>
        <w:pStyle w:val="CommentText"/>
      </w:pPr>
      <w:r>
        <w:rPr>
          <w:rStyle w:val="CommentReference"/>
        </w:rPr>
        <w:annotationRef/>
      </w:r>
      <w:r w:rsidRPr="00B04273">
        <w:t>This “connection” between racism and public health is like a sudden jump; it needs to be a little bit gradual and seemingly organic; suggest the insertion of some more words at this point to show WHY racism and public health are argued to be linked. Even summarising the core of the argument Kaur and Mitchell (2020) have discussed, would be a better thing here.</w:t>
      </w:r>
    </w:p>
    <w:p w14:paraId="2A0BD015" w14:textId="558B5A49" w:rsidR="00872992" w:rsidRDefault="00872992">
      <w:pPr>
        <w:pStyle w:val="CommentText"/>
      </w:pPr>
      <w:r w:rsidRPr="00B76E17">
        <w:rPr>
          <w:b/>
        </w:rPr>
        <w:t>Response</w:t>
      </w:r>
      <w:r>
        <w:t xml:space="preserve">: I thank the </w:t>
      </w:r>
      <w:r w:rsidR="00B76E17">
        <w:t xml:space="preserve">MS </w:t>
      </w:r>
      <w:r>
        <w:t xml:space="preserve">editor for this comment. I have added a few more sentences to justify the link between racism and public health. </w:t>
      </w:r>
    </w:p>
  </w:comment>
  <w:comment w:id="54" w:author="RG" w:date="2020-10-11T15:08:00Z" w:initials="MD">
    <w:p w14:paraId="74E4E508" w14:textId="75E6EC6D" w:rsidR="00B04273" w:rsidRDefault="00B04273">
      <w:pPr>
        <w:pStyle w:val="CommentText"/>
      </w:pPr>
      <w:r>
        <w:rPr>
          <w:rStyle w:val="CommentReference"/>
        </w:rPr>
        <w:annotationRef/>
      </w:r>
      <w:r w:rsidRPr="00B04273">
        <w:t>What is the core argument – WHY is racism a cause of poor health?</w:t>
      </w:r>
    </w:p>
  </w:comment>
  <w:comment w:id="107" w:author="RG" w:date="2020-10-11T15:10:00Z" w:initials="MD">
    <w:p w14:paraId="44172FC9" w14:textId="7F00FB1C" w:rsidR="00B04273" w:rsidRDefault="00B04273">
      <w:pPr>
        <w:pStyle w:val="CommentText"/>
      </w:pPr>
      <w:r>
        <w:rPr>
          <w:rStyle w:val="CommentReference"/>
        </w:rPr>
        <w:annotationRef/>
      </w:r>
      <w:r w:rsidRPr="00B04273">
        <w:t>Check applicability of word</w:t>
      </w:r>
    </w:p>
  </w:comment>
  <w:comment w:id="109" w:author="RG" w:date="2020-10-11T15:10:00Z" w:initials="MD">
    <w:p w14:paraId="63AE64E5" w14:textId="30BC4B74" w:rsidR="00B04273" w:rsidRDefault="00B04273">
      <w:pPr>
        <w:pStyle w:val="CommentText"/>
      </w:pPr>
      <w:r>
        <w:rPr>
          <w:rStyle w:val="CommentReference"/>
        </w:rPr>
        <w:annotationRef/>
      </w:r>
      <w:r w:rsidRPr="00B04273">
        <w:t>Is this specific to African American mothers? It is made to seem so …</w:t>
      </w:r>
    </w:p>
    <w:p w14:paraId="6ED074AD" w14:textId="7988F8C0" w:rsidR="00C740E8" w:rsidRDefault="00C740E8">
      <w:pPr>
        <w:pStyle w:val="CommentText"/>
      </w:pPr>
      <w:r w:rsidRPr="00B76E17">
        <w:rPr>
          <w:b/>
        </w:rPr>
        <w:t>Response:</w:t>
      </w:r>
      <w:r>
        <w:t xml:space="preserve"> Yes, this is specific to African American mothers. Also I have rewritten this section and removed the multiple use of the phrase National Academies of Press</w:t>
      </w:r>
    </w:p>
  </w:comment>
  <w:comment w:id="117" w:author="RG" w:date="2020-10-11T16:41:00Z" w:initials="MD">
    <w:p w14:paraId="12584B4B" w14:textId="75BBEC2C" w:rsidR="007B5F6E" w:rsidRDefault="007B5F6E">
      <w:pPr>
        <w:pStyle w:val="CommentText"/>
      </w:pPr>
      <w:r>
        <w:rPr>
          <w:rStyle w:val="CommentReference"/>
        </w:rPr>
        <w:annotationRef/>
      </w:r>
      <w:r w:rsidRPr="007B5F6E">
        <w:t>Suggest not repeating the name of the Press</w:t>
      </w:r>
      <w:r>
        <w:t xml:space="preserve"> three times, but reorganising </w:t>
      </w:r>
      <w:r w:rsidRPr="007B5F6E">
        <w:t xml:space="preserve">this part …  </w:t>
      </w:r>
    </w:p>
  </w:comment>
  <w:comment w:id="118" w:author="RG" w:date="2020-10-11T15:11:00Z" w:initials="MD">
    <w:p w14:paraId="01F84FD3" w14:textId="2E1AF060" w:rsidR="00B04273" w:rsidRDefault="00B04273">
      <w:pPr>
        <w:pStyle w:val="CommentText"/>
      </w:pPr>
      <w:r>
        <w:rPr>
          <w:rStyle w:val="CommentReference"/>
        </w:rPr>
        <w:annotationRef/>
      </w:r>
    </w:p>
  </w:comment>
  <w:comment w:id="152" w:author="RG" w:date="2020-10-11T16:43:00Z" w:initials="MD">
    <w:p w14:paraId="478686B8" w14:textId="77777777" w:rsidR="00956F52" w:rsidRDefault="00956F52" w:rsidP="00956F52">
      <w:pPr>
        <w:pStyle w:val="CommentText"/>
      </w:pPr>
      <w:r>
        <w:rPr>
          <w:rStyle w:val="CommentReference"/>
        </w:rPr>
        <w:annotationRef/>
      </w:r>
      <w:r>
        <w:t>Is this still the Introduction, on pg 5?!</w:t>
      </w:r>
    </w:p>
    <w:p w14:paraId="55A3D995" w14:textId="09DF0632" w:rsidR="00B76E17" w:rsidRDefault="00956F52" w:rsidP="00956F52">
      <w:pPr>
        <w:pStyle w:val="CommentText"/>
      </w:pPr>
      <w:r w:rsidRPr="00B76E17">
        <w:rPr>
          <w:b/>
        </w:rPr>
        <w:t>Response:</w:t>
      </w:r>
      <w:r>
        <w:t xml:space="preserve"> I apologize for putting this so late in the text and I have moved to the para that begins by focussing on India</w:t>
      </w:r>
    </w:p>
  </w:comment>
  <w:comment w:id="191" w:author="RG" w:date="2020-10-11T16:43:00Z" w:initials="MD">
    <w:p w14:paraId="198A5756" w14:textId="33A5FE79" w:rsidR="007B5F6E" w:rsidRDefault="007B5F6E">
      <w:pPr>
        <w:pStyle w:val="CommentText"/>
      </w:pPr>
      <w:r>
        <w:rPr>
          <w:rStyle w:val="CommentReference"/>
        </w:rPr>
        <w:annotationRef/>
      </w:r>
      <w:r>
        <w:t>Is this still the Introduction, on pg 5?!</w:t>
      </w:r>
    </w:p>
  </w:comment>
  <w:comment w:id="192" w:author="MS Editor" w:date="2020-08-15T22:53:00Z" w:initials="MD">
    <w:p w14:paraId="377A27EE" w14:textId="77777777" w:rsidR="00BC311F" w:rsidRDefault="00BC311F" w:rsidP="00BC311F">
      <w:pPr>
        <w:pStyle w:val="CommentText"/>
      </w:pPr>
      <w:r>
        <w:rPr>
          <w:rStyle w:val="CommentReference"/>
        </w:rPr>
        <w:annotationRef/>
      </w:r>
      <w:r>
        <w:rPr>
          <w:rStyle w:val="CommentReference"/>
        </w:rPr>
        <w:annotationRef/>
      </w:r>
      <w:r>
        <w:t>This is part of the general background and could be moved to somewhere in the Introduction</w:t>
      </w:r>
    </w:p>
    <w:p w14:paraId="645AAD5A" w14:textId="77777777" w:rsidR="00BC311F" w:rsidRDefault="00BC311F" w:rsidP="00BC311F">
      <w:pPr>
        <w:pStyle w:val="CommentText"/>
      </w:pPr>
      <w:r w:rsidRPr="00BC311F">
        <w:rPr>
          <w:b/>
        </w:rPr>
        <w:t>Response:</w:t>
      </w:r>
      <w:r>
        <w:t xml:space="preserve"> I thank the reviewer for this comment. I have shifted this para to the Introduction.  </w:t>
      </w:r>
    </w:p>
    <w:p w14:paraId="05B93203" w14:textId="77777777" w:rsidR="00BC311F" w:rsidRDefault="00BC311F" w:rsidP="00BC311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7EAB6" w15:done="0"/>
  <w15:commentEx w15:paraId="2A0BD015" w15:done="0"/>
  <w15:commentEx w15:paraId="74E4E508" w15:done="0"/>
  <w15:commentEx w15:paraId="44172FC9" w15:done="0"/>
  <w15:commentEx w15:paraId="6ED074AD" w15:done="0"/>
  <w15:commentEx w15:paraId="12584B4B" w15:done="0"/>
  <w15:commentEx w15:paraId="01F84FD3" w15:done="0"/>
  <w15:commentEx w15:paraId="55A3D995" w15:done="0"/>
  <w15:commentEx w15:paraId="198A5756" w15:done="0"/>
  <w15:commentEx w15:paraId="05B93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25844" w16cex:dateUtc="2020-09-08T13:51:00Z"/>
  <w16cex:commentExtensible w16cex:durableId="230258BF" w16cex:dateUtc="2020-09-08T13:53:00Z"/>
  <w16cex:commentExtensible w16cex:durableId="23025938" w16cex:dateUtc="2020-09-08T13:55:00Z"/>
  <w16cex:commentExtensible w16cex:durableId="23025951" w16cex:dateUtc="2020-09-08T13:56:00Z"/>
  <w16cex:commentExtensible w16cex:durableId="23025971" w16cex:dateUtc="2020-09-08T13:56:00Z"/>
  <w16cex:commentExtensible w16cex:durableId="23025996" w16cex:dateUtc="2020-09-08T13:57:00Z"/>
  <w16cex:commentExtensible w16cex:durableId="23025A37" w16cex:dateUtc="2020-09-08T13:59:00Z"/>
  <w16cex:commentExtensible w16cex:durableId="23025A93" w16cex:dateUtc="2020-09-08T14:01:00Z"/>
  <w16cex:commentExtensible w16cex:durableId="23025B41" w16cex:dateUtc="2020-09-08T14:04:00Z"/>
  <w16cex:commentExtensible w16cex:durableId="23025C2D" w16cex:dateUtc="2020-09-08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32B867" w16cid:durableId="23022173"/>
  <w16cid:commentId w16cid:paraId="3BBCB6B0" w16cid:durableId="23025844"/>
  <w16cid:commentId w16cid:paraId="1E065935" w16cid:durableId="230258BF"/>
  <w16cid:commentId w16cid:paraId="5F92A9E8" w16cid:durableId="23025938"/>
  <w16cid:commentId w16cid:paraId="260BAB87" w16cid:durableId="23025951"/>
  <w16cid:commentId w16cid:paraId="08D617AD" w16cid:durableId="23025971"/>
  <w16cid:commentId w16cid:paraId="37468FB8" w16cid:durableId="23025996"/>
  <w16cid:commentId w16cid:paraId="5D2AB51B" w16cid:durableId="23025A37"/>
  <w16cid:commentId w16cid:paraId="34D30E5B" w16cid:durableId="23025A93"/>
  <w16cid:commentId w16cid:paraId="61485EB1" w16cid:durableId="23022174"/>
  <w16cid:commentId w16cid:paraId="0280B9D0" w16cid:durableId="23025B41"/>
  <w16cid:commentId w16cid:paraId="05B93203" w16cid:durableId="23022177"/>
  <w16cid:commentId w16cid:paraId="7BE8CD40" w16cid:durableId="23025C2D"/>
  <w16cid:commentId w16cid:paraId="12E319A1" w16cid:durableId="23022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F7245"/>
    <w:multiLevelType w:val="hybridMultilevel"/>
    <w:tmpl w:val="E774F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rson w15:author="Rakhi Ghoshal">
    <w15:presenceInfo w15:providerId="AD" w15:userId="S::rakhi@careindia.org::96e5d1d8-b659-4d3d-853c-cfffad827662"/>
  </w15:person>
  <w15:person w15:author="Microsoft account">
    <w15:presenceInfo w15:providerId="Windows Live" w15:userId="8dad594f00d77828"/>
  </w15:person>
  <w15:person w15:author="RG">
    <w15:presenceInfo w15:providerId="None" w15:userId="RG"/>
  </w15:person>
  <w15:person w15:author="MS Editor">
    <w15:presenceInfo w15:providerId="None" w15:userId="MS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EA"/>
    <w:rsid w:val="00001F2F"/>
    <w:rsid w:val="00001FE2"/>
    <w:rsid w:val="000120E3"/>
    <w:rsid w:val="000239AD"/>
    <w:rsid w:val="00040BF1"/>
    <w:rsid w:val="00064575"/>
    <w:rsid w:val="00075B77"/>
    <w:rsid w:val="00081F47"/>
    <w:rsid w:val="00095F41"/>
    <w:rsid w:val="000B14E5"/>
    <w:rsid w:val="000B1F4D"/>
    <w:rsid w:val="000C0591"/>
    <w:rsid w:val="000C6B5D"/>
    <w:rsid w:val="000D4CCA"/>
    <w:rsid w:val="000F20CD"/>
    <w:rsid w:val="000F7307"/>
    <w:rsid w:val="001279BF"/>
    <w:rsid w:val="00134DC1"/>
    <w:rsid w:val="0016099F"/>
    <w:rsid w:val="001679FF"/>
    <w:rsid w:val="00174F13"/>
    <w:rsid w:val="00176CC9"/>
    <w:rsid w:val="001863BF"/>
    <w:rsid w:val="00194F1C"/>
    <w:rsid w:val="001A1D6B"/>
    <w:rsid w:val="001B7FE8"/>
    <w:rsid w:val="001C1E77"/>
    <w:rsid w:val="001C494E"/>
    <w:rsid w:val="001D5A93"/>
    <w:rsid w:val="001F350B"/>
    <w:rsid w:val="001F5A40"/>
    <w:rsid w:val="0021684D"/>
    <w:rsid w:val="00217DEF"/>
    <w:rsid w:val="00217FD5"/>
    <w:rsid w:val="002371B6"/>
    <w:rsid w:val="00240A27"/>
    <w:rsid w:val="00255674"/>
    <w:rsid w:val="00275713"/>
    <w:rsid w:val="002764A4"/>
    <w:rsid w:val="002845F1"/>
    <w:rsid w:val="002850FF"/>
    <w:rsid w:val="002868AA"/>
    <w:rsid w:val="00292ABD"/>
    <w:rsid w:val="00292CD0"/>
    <w:rsid w:val="002B59A5"/>
    <w:rsid w:val="002C3466"/>
    <w:rsid w:val="002C3C6E"/>
    <w:rsid w:val="002F71DF"/>
    <w:rsid w:val="00307897"/>
    <w:rsid w:val="003304E3"/>
    <w:rsid w:val="0033318C"/>
    <w:rsid w:val="00362AB5"/>
    <w:rsid w:val="00367657"/>
    <w:rsid w:val="003817D0"/>
    <w:rsid w:val="00382C30"/>
    <w:rsid w:val="00387064"/>
    <w:rsid w:val="00392A90"/>
    <w:rsid w:val="003A7243"/>
    <w:rsid w:val="003B3714"/>
    <w:rsid w:val="003D2541"/>
    <w:rsid w:val="003D4D8C"/>
    <w:rsid w:val="003F0DD1"/>
    <w:rsid w:val="003F4BEB"/>
    <w:rsid w:val="003F715B"/>
    <w:rsid w:val="00411243"/>
    <w:rsid w:val="00413025"/>
    <w:rsid w:val="004164A4"/>
    <w:rsid w:val="0042393B"/>
    <w:rsid w:val="00432E71"/>
    <w:rsid w:val="0043431B"/>
    <w:rsid w:val="00435F72"/>
    <w:rsid w:val="00450479"/>
    <w:rsid w:val="00467A9D"/>
    <w:rsid w:val="0048068F"/>
    <w:rsid w:val="0049494E"/>
    <w:rsid w:val="004A5186"/>
    <w:rsid w:val="004A7869"/>
    <w:rsid w:val="004C2219"/>
    <w:rsid w:val="004C36B4"/>
    <w:rsid w:val="004C7C1B"/>
    <w:rsid w:val="004D26E5"/>
    <w:rsid w:val="004E2BD4"/>
    <w:rsid w:val="004E3EB7"/>
    <w:rsid w:val="004E4691"/>
    <w:rsid w:val="004E73CB"/>
    <w:rsid w:val="004E7673"/>
    <w:rsid w:val="004F63ED"/>
    <w:rsid w:val="00500540"/>
    <w:rsid w:val="00500759"/>
    <w:rsid w:val="00513F38"/>
    <w:rsid w:val="005154B4"/>
    <w:rsid w:val="00533D5C"/>
    <w:rsid w:val="00533FFD"/>
    <w:rsid w:val="00550BB4"/>
    <w:rsid w:val="00570743"/>
    <w:rsid w:val="005770CE"/>
    <w:rsid w:val="00580BCF"/>
    <w:rsid w:val="00590D40"/>
    <w:rsid w:val="00591138"/>
    <w:rsid w:val="005A6F98"/>
    <w:rsid w:val="005A7E3D"/>
    <w:rsid w:val="005B016C"/>
    <w:rsid w:val="005E437E"/>
    <w:rsid w:val="005F542B"/>
    <w:rsid w:val="00605BC6"/>
    <w:rsid w:val="006543B0"/>
    <w:rsid w:val="006618A0"/>
    <w:rsid w:val="00662741"/>
    <w:rsid w:val="006734C9"/>
    <w:rsid w:val="00681896"/>
    <w:rsid w:val="006A3E14"/>
    <w:rsid w:val="006A6584"/>
    <w:rsid w:val="006C367F"/>
    <w:rsid w:val="006D3B5D"/>
    <w:rsid w:val="006E49EA"/>
    <w:rsid w:val="006E5E47"/>
    <w:rsid w:val="006E6E40"/>
    <w:rsid w:val="006F05D6"/>
    <w:rsid w:val="006F6702"/>
    <w:rsid w:val="00710554"/>
    <w:rsid w:val="007255D5"/>
    <w:rsid w:val="0073016C"/>
    <w:rsid w:val="0073382A"/>
    <w:rsid w:val="007452FD"/>
    <w:rsid w:val="007508EB"/>
    <w:rsid w:val="00755BD1"/>
    <w:rsid w:val="007676D7"/>
    <w:rsid w:val="00772F82"/>
    <w:rsid w:val="00772FE3"/>
    <w:rsid w:val="00774BA2"/>
    <w:rsid w:val="00785BB6"/>
    <w:rsid w:val="007956AC"/>
    <w:rsid w:val="007B2C6A"/>
    <w:rsid w:val="007B5F6E"/>
    <w:rsid w:val="007D5D6A"/>
    <w:rsid w:val="007E5211"/>
    <w:rsid w:val="007E7325"/>
    <w:rsid w:val="007E7CE7"/>
    <w:rsid w:val="00804B5F"/>
    <w:rsid w:val="00810F18"/>
    <w:rsid w:val="008144B7"/>
    <w:rsid w:val="00827371"/>
    <w:rsid w:val="008322C6"/>
    <w:rsid w:val="0083371D"/>
    <w:rsid w:val="00836721"/>
    <w:rsid w:val="00837D99"/>
    <w:rsid w:val="00841240"/>
    <w:rsid w:val="00844383"/>
    <w:rsid w:val="008459E9"/>
    <w:rsid w:val="008607E0"/>
    <w:rsid w:val="00872992"/>
    <w:rsid w:val="00872E2B"/>
    <w:rsid w:val="008815B5"/>
    <w:rsid w:val="008854D8"/>
    <w:rsid w:val="008974F1"/>
    <w:rsid w:val="008A095C"/>
    <w:rsid w:val="008B05E4"/>
    <w:rsid w:val="008D3E93"/>
    <w:rsid w:val="008D5D2F"/>
    <w:rsid w:val="008E3C07"/>
    <w:rsid w:val="00903D74"/>
    <w:rsid w:val="0091517C"/>
    <w:rsid w:val="00917AD7"/>
    <w:rsid w:val="009219F7"/>
    <w:rsid w:val="00930E52"/>
    <w:rsid w:val="00956F52"/>
    <w:rsid w:val="00963096"/>
    <w:rsid w:val="00974AA1"/>
    <w:rsid w:val="009871EF"/>
    <w:rsid w:val="009977FB"/>
    <w:rsid w:val="009A133D"/>
    <w:rsid w:val="009A1A23"/>
    <w:rsid w:val="009A7727"/>
    <w:rsid w:val="009B6CD6"/>
    <w:rsid w:val="009C2C5E"/>
    <w:rsid w:val="009C31FD"/>
    <w:rsid w:val="009E3E6A"/>
    <w:rsid w:val="009F6947"/>
    <w:rsid w:val="00A01E98"/>
    <w:rsid w:val="00A27C40"/>
    <w:rsid w:val="00A54F5A"/>
    <w:rsid w:val="00A6182F"/>
    <w:rsid w:val="00A640CB"/>
    <w:rsid w:val="00A8673A"/>
    <w:rsid w:val="00AB758D"/>
    <w:rsid w:val="00AB7F06"/>
    <w:rsid w:val="00AE2D6A"/>
    <w:rsid w:val="00AE4CF5"/>
    <w:rsid w:val="00AF59EE"/>
    <w:rsid w:val="00B024E8"/>
    <w:rsid w:val="00B04273"/>
    <w:rsid w:val="00B16D54"/>
    <w:rsid w:val="00B40914"/>
    <w:rsid w:val="00B44FDF"/>
    <w:rsid w:val="00B478B1"/>
    <w:rsid w:val="00B563ED"/>
    <w:rsid w:val="00B56A15"/>
    <w:rsid w:val="00B644ED"/>
    <w:rsid w:val="00B739CD"/>
    <w:rsid w:val="00B76E17"/>
    <w:rsid w:val="00BB1121"/>
    <w:rsid w:val="00BB1BE8"/>
    <w:rsid w:val="00BC311F"/>
    <w:rsid w:val="00BD19BB"/>
    <w:rsid w:val="00BF6B44"/>
    <w:rsid w:val="00C017C6"/>
    <w:rsid w:val="00C05182"/>
    <w:rsid w:val="00C07179"/>
    <w:rsid w:val="00C319F4"/>
    <w:rsid w:val="00C50431"/>
    <w:rsid w:val="00C545AE"/>
    <w:rsid w:val="00C568D4"/>
    <w:rsid w:val="00C63C88"/>
    <w:rsid w:val="00C731DB"/>
    <w:rsid w:val="00C740E8"/>
    <w:rsid w:val="00CA36B4"/>
    <w:rsid w:val="00CA374F"/>
    <w:rsid w:val="00CB7078"/>
    <w:rsid w:val="00CC54F3"/>
    <w:rsid w:val="00CE4218"/>
    <w:rsid w:val="00CE556B"/>
    <w:rsid w:val="00CE6B69"/>
    <w:rsid w:val="00CF5957"/>
    <w:rsid w:val="00D0285A"/>
    <w:rsid w:val="00D1671E"/>
    <w:rsid w:val="00D35037"/>
    <w:rsid w:val="00D50492"/>
    <w:rsid w:val="00D918F4"/>
    <w:rsid w:val="00DA6948"/>
    <w:rsid w:val="00DB2760"/>
    <w:rsid w:val="00DB3FAF"/>
    <w:rsid w:val="00DB7FB3"/>
    <w:rsid w:val="00DC553A"/>
    <w:rsid w:val="00DD41E7"/>
    <w:rsid w:val="00DE40B8"/>
    <w:rsid w:val="00DE48BF"/>
    <w:rsid w:val="00DF6BB3"/>
    <w:rsid w:val="00E046D8"/>
    <w:rsid w:val="00E04D82"/>
    <w:rsid w:val="00E07762"/>
    <w:rsid w:val="00E417EC"/>
    <w:rsid w:val="00E42974"/>
    <w:rsid w:val="00E66368"/>
    <w:rsid w:val="00E74E55"/>
    <w:rsid w:val="00E80481"/>
    <w:rsid w:val="00E82C3E"/>
    <w:rsid w:val="00EA39DF"/>
    <w:rsid w:val="00EB34F9"/>
    <w:rsid w:val="00ED37C8"/>
    <w:rsid w:val="00EE00E4"/>
    <w:rsid w:val="00EE70F6"/>
    <w:rsid w:val="00EF3C5F"/>
    <w:rsid w:val="00F00508"/>
    <w:rsid w:val="00F01DF8"/>
    <w:rsid w:val="00F0387A"/>
    <w:rsid w:val="00F148D7"/>
    <w:rsid w:val="00F25603"/>
    <w:rsid w:val="00F377B9"/>
    <w:rsid w:val="00F820E3"/>
    <w:rsid w:val="00F84064"/>
    <w:rsid w:val="00F91A80"/>
    <w:rsid w:val="00F936E1"/>
    <w:rsid w:val="00FA1400"/>
    <w:rsid w:val="00FA640C"/>
    <w:rsid w:val="00FA6891"/>
    <w:rsid w:val="00FB2D55"/>
    <w:rsid w:val="00FC70D7"/>
    <w:rsid w:val="00FD7449"/>
    <w:rsid w:val="00FF7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359F"/>
  <w15:chartTrackingRefBased/>
  <w15:docId w15:val="{959899EB-518F-4062-BC8E-21E51346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EB7"/>
    <w:rPr>
      <w:color w:val="0563C1" w:themeColor="hyperlink"/>
      <w:u w:val="single"/>
    </w:rPr>
  </w:style>
  <w:style w:type="character" w:customStyle="1" w:styleId="Heading1Char">
    <w:name w:val="Heading 1 Char"/>
    <w:basedOn w:val="DefaultParagraphFont"/>
    <w:link w:val="Heading1"/>
    <w:uiPriority w:val="9"/>
    <w:rsid w:val="00B739C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1684D"/>
    <w:rPr>
      <w:sz w:val="16"/>
      <w:szCs w:val="16"/>
    </w:rPr>
  </w:style>
  <w:style w:type="paragraph" w:styleId="CommentText">
    <w:name w:val="annotation text"/>
    <w:basedOn w:val="Normal"/>
    <w:link w:val="CommentTextChar"/>
    <w:uiPriority w:val="99"/>
    <w:semiHidden/>
    <w:unhideWhenUsed/>
    <w:rsid w:val="0021684D"/>
    <w:pPr>
      <w:spacing w:line="240" w:lineRule="auto"/>
    </w:pPr>
    <w:rPr>
      <w:sz w:val="20"/>
      <w:szCs w:val="20"/>
    </w:rPr>
  </w:style>
  <w:style w:type="character" w:customStyle="1" w:styleId="CommentTextChar">
    <w:name w:val="Comment Text Char"/>
    <w:basedOn w:val="DefaultParagraphFont"/>
    <w:link w:val="CommentText"/>
    <w:uiPriority w:val="99"/>
    <w:semiHidden/>
    <w:rsid w:val="0021684D"/>
    <w:rPr>
      <w:sz w:val="20"/>
      <w:szCs w:val="20"/>
    </w:rPr>
  </w:style>
  <w:style w:type="paragraph" w:styleId="CommentSubject">
    <w:name w:val="annotation subject"/>
    <w:basedOn w:val="CommentText"/>
    <w:next w:val="CommentText"/>
    <w:link w:val="CommentSubjectChar"/>
    <w:uiPriority w:val="99"/>
    <w:semiHidden/>
    <w:unhideWhenUsed/>
    <w:rsid w:val="0021684D"/>
    <w:rPr>
      <w:b/>
      <w:bCs/>
    </w:rPr>
  </w:style>
  <w:style w:type="character" w:customStyle="1" w:styleId="CommentSubjectChar">
    <w:name w:val="Comment Subject Char"/>
    <w:basedOn w:val="CommentTextChar"/>
    <w:link w:val="CommentSubject"/>
    <w:uiPriority w:val="99"/>
    <w:semiHidden/>
    <w:rsid w:val="0021684D"/>
    <w:rPr>
      <w:b/>
      <w:bCs/>
      <w:sz w:val="20"/>
      <w:szCs w:val="20"/>
    </w:rPr>
  </w:style>
  <w:style w:type="paragraph" w:styleId="BalloonText">
    <w:name w:val="Balloon Text"/>
    <w:basedOn w:val="Normal"/>
    <w:link w:val="BalloonTextChar"/>
    <w:uiPriority w:val="99"/>
    <w:semiHidden/>
    <w:unhideWhenUsed/>
    <w:rsid w:val="00216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84D"/>
    <w:rPr>
      <w:rFonts w:ascii="Segoe UI" w:hAnsi="Segoe UI" w:cs="Segoe UI"/>
      <w:sz w:val="18"/>
      <w:szCs w:val="18"/>
    </w:rPr>
  </w:style>
  <w:style w:type="character" w:styleId="FollowedHyperlink">
    <w:name w:val="FollowedHyperlink"/>
    <w:basedOn w:val="DefaultParagraphFont"/>
    <w:uiPriority w:val="99"/>
    <w:semiHidden/>
    <w:unhideWhenUsed/>
    <w:rsid w:val="001863BF"/>
    <w:rPr>
      <w:color w:val="954F72" w:themeColor="followedHyperlink"/>
      <w:u w:val="single"/>
    </w:rPr>
  </w:style>
  <w:style w:type="paragraph" w:styleId="ListParagraph">
    <w:name w:val="List Paragraph"/>
    <w:basedOn w:val="Normal"/>
    <w:uiPriority w:val="34"/>
    <w:qFormat/>
    <w:rsid w:val="00DC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3669">
      <w:bodyDiv w:val="1"/>
      <w:marLeft w:val="0"/>
      <w:marRight w:val="0"/>
      <w:marTop w:val="0"/>
      <w:marBottom w:val="0"/>
      <w:divBdr>
        <w:top w:val="none" w:sz="0" w:space="0" w:color="auto"/>
        <w:left w:val="none" w:sz="0" w:space="0" w:color="auto"/>
        <w:bottom w:val="none" w:sz="0" w:space="0" w:color="auto"/>
        <w:right w:val="none" w:sz="0" w:space="0" w:color="auto"/>
      </w:divBdr>
      <w:divsChild>
        <w:div w:id="1860846463">
          <w:marLeft w:val="0"/>
          <w:marRight w:val="0"/>
          <w:marTop w:val="0"/>
          <w:marBottom w:val="0"/>
          <w:divBdr>
            <w:top w:val="none" w:sz="0" w:space="0" w:color="auto"/>
            <w:left w:val="none" w:sz="0" w:space="0" w:color="auto"/>
            <w:bottom w:val="none" w:sz="0" w:space="0" w:color="auto"/>
            <w:right w:val="none" w:sz="0" w:space="0" w:color="auto"/>
          </w:divBdr>
        </w:div>
      </w:divsChild>
    </w:div>
    <w:div w:id="320358082">
      <w:bodyDiv w:val="1"/>
      <w:marLeft w:val="0"/>
      <w:marRight w:val="0"/>
      <w:marTop w:val="0"/>
      <w:marBottom w:val="0"/>
      <w:divBdr>
        <w:top w:val="none" w:sz="0" w:space="0" w:color="auto"/>
        <w:left w:val="none" w:sz="0" w:space="0" w:color="auto"/>
        <w:bottom w:val="none" w:sz="0" w:space="0" w:color="auto"/>
        <w:right w:val="none" w:sz="0" w:space="0" w:color="auto"/>
      </w:divBdr>
    </w:div>
    <w:div w:id="341788354">
      <w:bodyDiv w:val="1"/>
      <w:marLeft w:val="0"/>
      <w:marRight w:val="0"/>
      <w:marTop w:val="0"/>
      <w:marBottom w:val="0"/>
      <w:divBdr>
        <w:top w:val="none" w:sz="0" w:space="0" w:color="auto"/>
        <w:left w:val="none" w:sz="0" w:space="0" w:color="auto"/>
        <w:bottom w:val="none" w:sz="0" w:space="0" w:color="auto"/>
        <w:right w:val="none" w:sz="0" w:space="0" w:color="auto"/>
      </w:divBdr>
    </w:div>
    <w:div w:id="417676350">
      <w:bodyDiv w:val="1"/>
      <w:marLeft w:val="0"/>
      <w:marRight w:val="0"/>
      <w:marTop w:val="0"/>
      <w:marBottom w:val="0"/>
      <w:divBdr>
        <w:top w:val="none" w:sz="0" w:space="0" w:color="auto"/>
        <w:left w:val="none" w:sz="0" w:space="0" w:color="auto"/>
        <w:bottom w:val="none" w:sz="0" w:space="0" w:color="auto"/>
        <w:right w:val="none" w:sz="0" w:space="0" w:color="auto"/>
      </w:divBdr>
    </w:div>
    <w:div w:id="451099423">
      <w:bodyDiv w:val="1"/>
      <w:marLeft w:val="0"/>
      <w:marRight w:val="0"/>
      <w:marTop w:val="0"/>
      <w:marBottom w:val="0"/>
      <w:divBdr>
        <w:top w:val="none" w:sz="0" w:space="0" w:color="auto"/>
        <w:left w:val="none" w:sz="0" w:space="0" w:color="auto"/>
        <w:bottom w:val="none" w:sz="0" w:space="0" w:color="auto"/>
        <w:right w:val="none" w:sz="0" w:space="0" w:color="auto"/>
      </w:divBdr>
    </w:div>
    <w:div w:id="481428053">
      <w:bodyDiv w:val="1"/>
      <w:marLeft w:val="0"/>
      <w:marRight w:val="0"/>
      <w:marTop w:val="0"/>
      <w:marBottom w:val="0"/>
      <w:divBdr>
        <w:top w:val="none" w:sz="0" w:space="0" w:color="auto"/>
        <w:left w:val="none" w:sz="0" w:space="0" w:color="auto"/>
        <w:bottom w:val="none" w:sz="0" w:space="0" w:color="auto"/>
        <w:right w:val="none" w:sz="0" w:space="0" w:color="auto"/>
      </w:divBdr>
    </w:div>
    <w:div w:id="491797816">
      <w:bodyDiv w:val="1"/>
      <w:marLeft w:val="0"/>
      <w:marRight w:val="0"/>
      <w:marTop w:val="0"/>
      <w:marBottom w:val="0"/>
      <w:divBdr>
        <w:top w:val="none" w:sz="0" w:space="0" w:color="auto"/>
        <w:left w:val="none" w:sz="0" w:space="0" w:color="auto"/>
        <w:bottom w:val="none" w:sz="0" w:space="0" w:color="auto"/>
        <w:right w:val="none" w:sz="0" w:space="0" w:color="auto"/>
      </w:divBdr>
    </w:div>
    <w:div w:id="560286832">
      <w:bodyDiv w:val="1"/>
      <w:marLeft w:val="0"/>
      <w:marRight w:val="0"/>
      <w:marTop w:val="0"/>
      <w:marBottom w:val="0"/>
      <w:divBdr>
        <w:top w:val="none" w:sz="0" w:space="0" w:color="auto"/>
        <w:left w:val="none" w:sz="0" w:space="0" w:color="auto"/>
        <w:bottom w:val="none" w:sz="0" w:space="0" w:color="auto"/>
        <w:right w:val="none" w:sz="0" w:space="0" w:color="auto"/>
      </w:divBdr>
    </w:div>
    <w:div w:id="652220927">
      <w:bodyDiv w:val="1"/>
      <w:marLeft w:val="0"/>
      <w:marRight w:val="0"/>
      <w:marTop w:val="0"/>
      <w:marBottom w:val="0"/>
      <w:divBdr>
        <w:top w:val="none" w:sz="0" w:space="0" w:color="auto"/>
        <w:left w:val="none" w:sz="0" w:space="0" w:color="auto"/>
        <w:bottom w:val="none" w:sz="0" w:space="0" w:color="auto"/>
        <w:right w:val="none" w:sz="0" w:space="0" w:color="auto"/>
      </w:divBdr>
    </w:div>
    <w:div w:id="1196231817">
      <w:bodyDiv w:val="1"/>
      <w:marLeft w:val="0"/>
      <w:marRight w:val="0"/>
      <w:marTop w:val="0"/>
      <w:marBottom w:val="0"/>
      <w:divBdr>
        <w:top w:val="none" w:sz="0" w:space="0" w:color="auto"/>
        <w:left w:val="none" w:sz="0" w:space="0" w:color="auto"/>
        <w:bottom w:val="none" w:sz="0" w:space="0" w:color="auto"/>
        <w:right w:val="none" w:sz="0" w:space="0" w:color="auto"/>
      </w:divBdr>
    </w:div>
    <w:div w:id="2015961313">
      <w:bodyDiv w:val="1"/>
      <w:marLeft w:val="0"/>
      <w:marRight w:val="0"/>
      <w:marTop w:val="0"/>
      <w:marBottom w:val="0"/>
      <w:divBdr>
        <w:top w:val="none" w:sz="0" w:space="0" w:color="auto"/>
        <w:left w:val="none" w:sz="0" w:space="0" w:color="auto"/>
        <w:bottom w:val="none" w:sz="0" w:space="0" w:color="auto"/>
        <w:right w:val="none" w:sz="0" w:space="0" w:color="auto"/>
      </w:divBdr>
      <w:divsChild>
        <w:div w:id="2098213898">
          <w:marLeft w:val="0"/>
          <w:marRight w:val="0"/>
          <w:marTop w:val="0"/>
          <w:marBottom w:val="0"/>
          <w:divBdr>
            <w:top w:val="none" w:sz="0" w:space="0" w:color="auto"/>
            <w:left w:val="none" w:sz="0" w:space="0" w:color="auto"/>
            <w:bottom w:val="none" w:sz="0" w:space="0" w:color="auto"/>
            <w:right w:val="none" w:sz="0" w:space="0" w:color="auto"/>
          </w:divBdr>
        </w:div>
      </w:divsChild>
    </w:div>
    <w:div w:id="210799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5/jul/19/blacklivesmatter-birth-civil-rights-movement" TargetMode="External"/><Relationship Id="rId13" Type="http://schemas.openxmlformats.org/officeDocument/2006/relationships/hyperlink" Target="https://edition.cnn.com/2020/08/14/health/states-racism-public-health-crisis-trnd/index.html" TargetMode="External"/><Relationship Id="rId18" Type="http://schemas.openxmlformats.org/officeDocument/2006/relationships/hyperlink" Target="https://www.apmresearchlab.org/covid/deaths-by-race" TargetMode="External"/><Relationship Id="rId26" Type="http://schemas.openxmlformats.org/officeDocument/2006/relationships/hyperlink" Target="https://doi.org/10.1371/journal.pone.0205641" TargetMode="External"/><Relationship Id="rId3" Type="http://schemas.openxmlformats.org/officeDocument/2006/relationships/styles" Target="styles.xml"/><Relationship Id="rId21" Type="http://schemas.openxmlformats.org/officeDocument/2006/relationships/hyperlink" Target="http://aishe.nic.in/aishe/viewDocument.action?documentId=262"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pewsocialtrends.org/2020/06/12/amid-protests-majorities-across-racial-and-ethnic-groups-express-support-for-the-black-lives-matter-movement/" TargetMode="External"/><Relationship Id="rId17" Type="http://schemas.openxmlformats.org/officeDocument/2006/relationships/hyperlink" Target="https://doi.org/10.17226/18751" TargetMode="External"/><Relationship Id="rId25" Type="http://schemas.openxmlformats.org/officeDocument/2006/relationships/hyperlink" Target="https://amnesty.org.in/as-the-world-comes-together-indias-transgender-community-fights-covid-19-alone/" TargetMode="External"/><Relationship Id="rId33" Type="http://schemas.openxmlformats.org/officeDocument/2006/relationships/fontTable" Target="fontTable.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7226/10887" TargetMode="External"/><Relationship Id="rId20" Type="http://schemas.openxmlformats.org/officeDocument/2006/relationships/hyperlink" Target="https://www.nhm.gov.in/nhm_components/tribal_report/Executive_Summary.pdf" TargetMode="External"/><Relationship Id="rId29" Type="http://schemas.openxmlformats.org/officeDocument/2006/relationships/hyperlink" Target="https://www.bbc.com/news/world-asia-india-29999883"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dition.cnn.com/2020/06/06/us/what-is-defund-police-trnd/index.html" TargetMode="External"/><Relationship Id="rId24" Type="http://schemas.openxmlformats.org/officeDocument/2006/relationships/hyperlink" Target="https://doi.org/10.1371/journal.pone.0196835" TargetMode="External"/><Relationship Id="rId32" Type="http://schemas.openxmlformats.org/officeDocument/2006/relationships/hyperlink" Target="https://tbinternet.ohchr.org/Treaties/CERD/Shared%20Documents/POL/INT_CERD_NGO_POL_35583_E.pdf" TargetMode="Externa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7226/12875" TargetMode="External"/><Relationship Id="rId23" Type="http://schemas.openxmlformats.org/officeDocument/2006/relationships/hyperlink" Target="http://www.cehat.org/uploads/files/R%2092%20Health%20of%20Muslims.pdf" TargetMode="External"/><Relationship Id="rId28" Type="http://schemas.openxmlformats.org/officeDocument/2006/relationships/hyperlink" Target="https://caravanmagazine.in/health-and-education/churu-drug-trials-four-months-on-dalit-victims-report-severe-damage-to-health-and-caste-based-harassment" TargetMode="External"/><Relationship Id="rId10" Type="http://schemas.openxmlformats.org/officeDocument/2006/relationships/hyperlink" Target="https://www.nbcnews.com/news/us-news/black-lives-matter-releases-policy-agenda-n620966" TargetMode="External"/><Relationship Id="rId19" Type="http://schemas.openxmlformats.org/officeDocument/2006/relationships/hyperlink" Target="https://www.minorityhealth.hhs.gov/omh/browse.aspx?lvl=3&amp;lvlid=61" TargetMode="External"/><Relationship Id="rId31" Type="http://schemas.openxmlformats.org/officeDocument/2006/relationships/hyperlink" Target="https://timesofindia.indiatimes.com/blogs/toi-edit-page/falling-sick-together-covid-19-pandemic-has-immensely-boosted-the-case-for-universal-healthcare/" TargetMode="External"/><Relationship Id="rId4" Type="http://schemas.openxmlformats.org/officeDocument/2006/relationships/settings" Target="settings.xml"/><Relationship Id="rId9" Type="http://schemas.openxmlformats.org/officeDocument/2006/relationships/hyperlink" Target="https://blacklivesmatter.com/what-we-believe/" TargetMode="External"/><Relationship Id="rId14" Type="http://schemas.openxmlformats.org/officeDocument/2006/relationships/hyperlink" Target="https://doi.org/10.2105/AJPH.2015.302706" TargetMode="External"/><Relationship Id="rId22" Type="http://schemas.openxmlformats.org/officeDocument/2006/relationships/hyperlink" Target="http://www.minorityaffairs.gov.in/sachar" TargetMode="External"/><Relationship Id="rId27" Type="http://schemas.openxmlformats.org/officeDocument/2006/relationships/hyperlink" Target="https://www.bbc.com/news/magazine-20136654" TargetMode="External"/><Relationship Id="rId30" Type="http://schemas.openxmlformats.org/officeDocument/2006/relationships/hyperlink" Target="https://doi.org/10.1093/ije/dyx16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64555A8-F95E-4869-8E51-A0A7C441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MD</cp:lastModifiedBy>
  <cp:revision>2</cp:revision>
  <dcterms:created xsi:type="dcterms:W3CDTF">2020-10-19T09:59:00Z</dcterms:created>
  <dcterms:modified xsi:type="dcterms:W3CDTF">2020-10-19T09:59:00Z</dcterms:modified>
</cp:coreProperties>
</file>