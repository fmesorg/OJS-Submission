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C5D2F" w14:textId="44B3CE91" w:rsidR="00265980" w:rsidRPr="00061916" w:rsidRDefault="00265980" w:rsidP="008C3903">
      <w:pPr>
        <w:spacing w:line="276" w:lineRule="auto"/>
        <w:rPr>
          <w:rFonts w:ascii="Times New Roman" w:hAnsi="Times New Roman" w:cs="Times New Roman"/>
          <w:b/>
        </w:rPr>
      </w:pPr>
      <w:bookmarkStart w:id="0" w:name="_GoBack"/>
      <w:bookmarkEnd w:id="0"/>
      <w:r w:rsidRPr="00061916">
        <w:rPr>
          <w:rFonts w:ascii="Times New Roman" w:hAnsi="Times New Roman" w:cs="Times New Roman"/>
          <w:b/>
        </w:rPr>
        <w:t xml:space="preserve">The making of a ‘Citizen Doctor’: </w:t>
      </w:r>
      <w:r w:rsidR="00123662" w:rsidRPr="00061916">
        <w:rPr>
          <w:rFonts w:ascii="Times New Roman" w:hAnsi="Times New Roman" w:cs="Times New Roman"/>
          <w:b/>
        </w:rPr>
        <w:t xml:space="preserve">Can </w:t>
      </w:r>
      <w:r w:rsidRPr="00061916">
        <w:rPr>
          <w:rFonts w:ascii="Times New Roman" w:hAnsi="Times New Roman" w:cs="Times New Roman"/>
          <w:b/>
        </w:rPr>
        <w:t>value</w:t>
      </w:r>
      <w:r w:rsidR="00123662" w:rsidRPr="00061916">
        <w:rPr>
          <w:rFonts w:ascii="Times New Roman" w:hAnsi="Times New Roman" w:cs="Times New Roman"/>
          <w:b/>
        </w:rPr>
        <w:t xml:space="preserve">-based classes in </w:t>
      </w:r>
      <w:r w:rsidRPr="00061916">
        <w:rPr>
          <w:rFonts w:ascii="Times New Roman" w:hAnsi="Times New Roman" w:cs="Times New Roman"/>
          <w:b/>
        </w:rPr>
        <w:t xml:space="preserve">Environmental Science and Constitution of India </w:t>
      </w:r>
      <w:r w:rsidR="00123662" w:rsidRPr="00061916">
        <w:rPr>
          <w:rFonts w:ascii="Times New Roman" w:hAnsi="Times New Roman" w:cs="Times New Roman"/>
          <w:b/>
        </w:rPr>
        <w:t xml:space="preserve">impact </w:t>
      </w:r>
      <w:r w:rsidR="004F7F23" w:rsidRPr="00061916">
        <w:rPr>
          <w:rFonts w:ascii="Times New Roman" w:hAnsi="Times New Roman" w:cs="Times New Roman"/>
          <w:b/>
        </w:rPr>
        <w:t xml:space="preserve">medical student </w:t>
      </w:r>
      <w:r w:rsidR="00123662" w:rsidRPr="00061916">
        <w:rPr>
          <w:rFonts w:ascii="Times New Roman" w:hAnsi="Times New Roman" w:cs="Times New Roman"/>
          <w:b/>
        </w:rPr>
        <w:t xml:space="preserve">formation? </w:t>
      </w:r>
    </w:p>
    <w:p w14:paraId="1E4CCFE1" w14:textId="77777777" w:rsidR="00F321E7" w:rsidRPr="00061916" w:rsidRDefault="00F321E7" w:rsidP="008C3903">
      <w:pPr>
        <w:spacing w:line="276" w:lineRule="auto"/>
        <w:rPr>
          <w:rFonts w:ascii="Times New Roman" w:hAnsi="Times New Roman" w:cs="Times New Roman"/>
          <w:b/>
        </w:rPr>
      </w:pPr>
    </w:p>
    <w:p w14:paraId="3D96BFF5" w14:textId="492201D4" w:rsidR="00F321E7" w:rsidRPr="00061916" w:rsidRDefault="00F321E7" w:rsidP="00F321E7">
      <w:pPr>
        <w:rPr>
          <w:rFonts w:ascii="Times New Roman" w:hAnsi="Times New Roman" w:cs="Times New Roman"/>
        </w:rPr>
      </w:pPr>
      <w:r w:rsidRPr="00061916">
        <w:rPr>
          <w:rFonts w:ascii="Times New Roman" w:hAnsi="Times New Roman" w:cs="Times New Roman"/>
        </w:rPr>
        <w:t xml:space="preserve">Authors: </w:t>
      </w:r>
      <w:r w:rsidR="0040322C" w:rsidRPr="00061916">
        <w:rPr>
          <w:rFonts w:ascii="Times New Roman" w:hAnsi="Times New Roman" w:cs="Times New Roman"/>
        </w:rPr>
        <w:t>Radhika Hegde</w:t>
      </w:r>
      <w:r w:rsidR="0040322C" w:rsidRPr="00061916">
        <w:rPr>
          <w:rFonts w:ascii="Times New Roman" w:hAnsi="Times New Roman" w:cs="Times New Roman"/>
          <w:vertAlign w:val="superscript"/>
        </w:rPr>
        <w:t xml:space="preserve">2, </w:t>
      </w:r>
      <w:r w:rsidRPr="00061916">
        <w:rPr>
          <w:rFonts w:ascii="Times New Roman" w:hAnsi="Times New Roman" w:cs="Times New Roman"/>
        </w:rPr>
        <w:t xml:space="preserve">Manjulika Vaz </w:t>
      </w:r>
      <w:r w:rsidRPr="00061916">
        <w:rPr>
          <w:rFonts w:ascii="Times New Roman" w:hAnsi="Times New Roman" w:cs="Times New Roman"/>
          <w:vertAlign w:val="superscript"/>
        </w:rPr>
        <w:t>1</w:t>
      </w:r>
      <w:r w:rsidRPr="00061916">
        <w:rPr>
          <w:rFonts w:ascii="Times New Roman" w:hAnsi="Times New Roman" w:cs="Times New Roman"/>
        </w:rPr>
        <w:t>.</w:t>
      </w:r>
    </w:p>
    <w:p w14:paraId="03CFB05A" w14:textId="77777777" w:rsidR="00F321E7" w:rsidRPr="00061916" w:rsidRDefault="00F321E7" w:rsidP="00F321E7">
      <w:pPr>
        <w:rPr>
          <w:rFonts w:ascii="Times New Roman" w:hAnsi="Times New Roman" w:cs="Times New Roman"/>
          <w:vertAlign w:val="superscript"/>
        </w:rPr>
      </w:pPr>
    </w:p>
    <w:p w14:paraId="5B4EFF02" w14:textId="783F7A98" w:rsidR="00F321E7" w:rsidRPr="00061916" w:rsidRDefault="00F321E7" w:rsidP="00F321E7">
      <w:pPr>
        <w:rPr>
          <w:rFonts w:ascii="Times New Roman" w:hAnsi="Times New Roman" w:cs="Times New Roman"/>
        </w:rPr>
      </w:pPr>
      <w:r w:rsidRPr="00061916">
        <w:rPr>
          <w:rFonts w:ascii="Times New Roman" w:hAnsi="Times New Roman" w:cs="Times New Roman"/>
          <w:vertAlign w:val="superscript"/>
        </w:rPr>
        <w:t xml:space="preserve">1 </w:t>
      </w:r>
      <w:r w:rsidRPr="00061916">
        <w:rPr>
          <w:rFonts w:ascii="Times New Roman" w:hAnsi="Times New Roman" w:cs="Times New Roman"/>
        </w:rPr>
        <w:t xml:space="preserve">Health and Humanities, St John’s Research Institute, </w:t>
      </w:r>
      <w:r w:rsidRPr="00061916">
        <w:rPr>
          <w:rFonts w:ascii="Times New Roman" w:hAnsi="Times New Roman" w:cs="Times New Roman"/>
          <w:vertAlign w:val="superscript"/>
        </w:rPr>
        <w:t>2</w:t>
      </w:r>
      <w:r w:rsidRPr="00061916">
        <w:rPr>
          <w:rFonts w:ascii="Times New Roman" w:hAnsi="Times New Roman" w:cs="Times New Roman"/>
        </w:rPr>
        <w:t xml:space="preserve"> Department of History of Medicine, St. John’s Medical College, Bangalore 560034, India.</w:t>
      </w:r>
    </w:p>
    <w:p w14:paraId="593AAD0C" w14:textId="77777777" w:rsidR="00F321E7" w:rsidRPr="00061916" w:rsidRDefault="00F321E7" w:rsidP="00F321E7">
      <w:pPr>
        <w:rPr>
          <w:rFonts w:ascii="Times New Roman" w:hAnsi="Times New Roman" w:cs="Times New Roman"/>
        </w:rPr>
      </w:pPr>
    </w:p>
    <w:p w14:paraId="0099C3E0" w14:textId="364F1BBF" w:rsidR="00F321E7" w:rsidRPr="00061916" w:rsidRDefault="00F321E7" w:rsidP="00F321E7">
      <w:pPr>
        <w:rPr>
          <w:rFonts w:ascii="Times New Roman" w:hAnsi="Times New Roman" w:cs="Times New Roman"/>
        </w:rPr>
      </w:pPr>
      <w:r w:rsidRPr="00061916">
        <w:rPr>
          <w:rFonts w:ascii="Times New Roman" w:hAnsi="Times New Roman" w:cs="Times New Roman"/>
        </w:rPr>
        <w:t>Short Title: The Making of a ‘Citizen Doctor’.</w:t>
      </w:r>
    </w:p>
    <w:p w14:paraId="765598C4" w14:textId="77777777" w:rsidR="00F321E7" w:rsidRPr="00061916" w:rsidRDefault="00F321E7" w:rsidP="00F321E7">
      <w:pPr>
        <w:rPr>
          <w:rFonts w:ascii="Times New Roman" w:hAnsi="Times New Roman" w:cs="Times New Roman"/>
        </w:rPr>
      </w:pPr>
    </w:p>
    <w:p w14:paraId="25FC1B2E"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Correspondence to:</w:t>
      </w:r>
    </w:p>
    <w:p w14:paraId="4CD288B8" w14:textId="77777777" w:rsidR="00F321E7" w:rsidRPr="00061916" w:rsidRDefault="00F321E7" w:rsidP="00F321E7">
      <w:pPr>
        <w:rPr>
          <w:rFonts w:ascii="Times New Roman" w:hAnsi="Times New Roman" w:cs="Times New Roman"/>
        </w:rPr>
      </w:pPr>
    </w:p>
    <w:p w14:paraId="38D33FE9"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Radhika Hegde</w:t>
      </w:r>
    </w:p>
    <w:p w14:paraId="1B47AB75"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St John’s Medical College</w:t>
      </w:r>
    </w:p>
    <w:p w14:paraId="27896ADE"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 xml:space="preserve">Department of History of Medicine </w:t>
      </w:r>
    </w:p>
    <w:p w14:paraId="5DD58570"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Bangalore- 560034</w:t>
      </w:r>
    </w:p>
    <w:p w14:paraId="636CFBC4"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09632172577</w:t>
      </w:r>
    </w:p>
    <w:p w14:paraId="6703857D" w14:textId="77777777" w:rsidR="00F321E7" w:rsidRPr="00061916" w:rsidRDefault="00F321E7" w:rsidP="00F321E7">
      <w:pPr>
        <w:rPr>
          <w:rFonts w:ascii="Times New Roman" w:hAnsi="Times New Roman" w:cs="Times New Roman"/>
        </w:rPr>
      </w:pPr>
      <w:r w:rsidRPr="00061916">
        <w:rPr>
          <w:rFonts w:ascii="Times New Roman" w:hAnsi="Times New Roman" w:cs="Times New Roman"/>
        </w:rPr>
        <w:t>Radhika.h@sjri.res.in</w:t>
      </w:r>
    </w:p>
    <w:p w14:paraId="0D24ECD9" w14:textId="77777777" w:rsidR="00F321E7" w:rsidRPr="00061916" w:rsidRDefault="00F321E7" w:rsidP="00F321E7">
      <w:pPr>
        <w:rPr>
          <w:rFonts w:ascii="Times New Roman" w:hAnsi="Times New Roman" w:cs="Times New Roman"/>
        </w:rPr>
      </w:pPr>
    </w:p>
    <w:p w14:paraId="78A0C935" w14:textId="77777777" w:rsidR="00F321E7" w:rsidRPr="00061916" w:rsidRDefault="00F321E7" w:rsidP="00F321E7">
      <w:pPr>
        <w:pStyle w:val="NoSpacing"/>
        <w:rPr>
          <w:rFonts w:ascii="Times New Roman" w:hAnsi="Times New Roman" w:cs="Times New Roman"/>
          <w:sz w:val="24"/>
          <w:szCs w:val="24"/>
        </w:rPr>
      </w:pPr>
    </w:p>
    <w:p w14:paraId="4B53ED2A" w14:textId="77777777" w:rsidR="00F321E7" w:rsidRPr="00061916" w:rsidRDefault="00F321E7" w:rsidP="00F321E7">
      <w:pPr>
        <w:rPr>
          <w:rFonts w:ascii="Times New Roman" w:hAnsi="Times New Roman" w:cs="Times New Roman"/>
        </w:rPr>
      </w:pPr>
      <w:r w:rsidRPr="00061916">
        <w:rPr>
          <w:rFonts w:ascii="Times New Roman" w:hAnsi="Times New Roman" w:cs="Times New Roman"/>
          <w:u w:val="single"/>
        </w:rPr>
        <w:t>Competing Interests Statement:</w:t>
      </w:r>
      <w:r w:rsidRPr="00061916">
        <w:rPr>
          <w:rFonts w:ascii="Times New Roman" w:hAnsi="Times New Roman" w:cs="Times New Roman"/>
        </w:rPr>
        <w:t xml:space="preserve"> All the authors declare no competing interests.</w:t>
      </w:r>
    </w:p>
    <w:p w14:paraId="13E8320D" w14:textId="77777777" w:rsidR="00F321E7" w:rsidRPr="00061916" w:rsidRDefault="00F321E7" w:rsidP="00F321E7">
      <w:pPr>
        <w:rPr>
          <w:rFonts w:ascii="Times New Roman" w:hAnsi="Times New Roman" w:cs="Times New Roman"/>
        </w:rPr>
      </w:pPr>
    </w:p>
    <w:p w14:paraId="6DBE4849" w14:textId="0BD55F04" w:rsidR="00F321E7" w:rsidRPr="00061916" w:rsidRDefault="00F321E7" w:rsidP="00F321E7">
      <w:pPr>
        <w:rPr>
          <w:rFonts w:ascii="Times New Roman" w:hAnsi="Times New Roman" w:cs="Times New Roman"/>
        </w:rPr>
      </w:pPr>
      <w:r w:rsidRPr="00061916">
        <w:rPr>
          <w:rFonts w:ascii="Times New Roman" w:hAnsi="Times New Roman" w:cs="Times New Roman"/>
          <w:u w:val="single"/>
        </w:rPr>
        <w:t>Funding statement:</w:t>
      </w:r>
      <w:r w:rsidRPr="00061916">
        <w:rPr>
          <w:rFonts w:ascii="Times New Roman" w:hAnsi="Times New Roman" w:cs="Times New Roman"/>
        </w:rPr>
        <w:t xml:space="preserve"> </w:t>
      </w:r>
      <w:r w:rsidR="002766D3" w:rsidRPr="00061916">
        <w:rPr>
          <w:rFonts w:ascii="Times New Roman" w:hAnsi="Times New Roman" w:cs="Times New Roman"/>
        </w:rPr>
        <w:t>None Received.</w:t>
      </w:r>
    </w:p>
    <w:p w14:paraId="4DD4D106" w14:textId="77777777" w:rsidR="00F321E7" w:rsidRPr="00061916" w:rsidRDefault="00F321E7" w:rsidP="00F321E7">
      <w:pPr>
        <w:rPr>
          <w:rFonts w:ascii="Times New Roman" w:hAnsi="Times New Roman" w:cs="Times New Roman"/>
          <w:u w:val="single"/>
        </w:rPr>
      </w:pPr>
    </w:p>
    <w:p w14:paraId="37E8052B" w14:textId="77777777" w:rsidR="00F321E7" w:rsidRPr="00061916" w:rsidRDefault="00F321E7" w:rsidP="00F321E7">
      <w:pPr>
        <w:rPr>
          <w:rFonts w:ascii="Times New Roman" w:hAnsi="Times New Roman" w:cs="Times New Roman"/>
        </w:rPr>
      </w:pPr>
      <w:r w:rsidRPr="00061916">
        <w:rPr>
          <w:rFonts w:ascii="Times New Roman" w:hAnsi="Times New Roman" w:cs="Times New Roman"/>
          <w:u w:val="single"/>
        </w:rPr>
        <w:t>Previous similar submissions</w:t>
      </w:r>
      <w:r w:rsidRPr="00061916">
        <w:rPr>
          <w:rFonts w:ascii="Times New Roman" w:hAnsi="Times New Roman" w:cs="Times New Roman"/>
        </w:rPr>
        <w:t>: All authors declare that no previous submissions of very similar work have been submitted to any other journal.</w:t>
      </w:r>
    </w:p>
    <w:p w14:paraId="05F378B9" w14:textId="77777777" w:rsidR="001A6C8C" w:rsidRPr="00061916" w:rsidRDefault="001A6C8C" w:rsidP="008C3903">
      <w:pPr>
        <w:spacing w:line="276" w:lineRule="auto"/>
        <w:rPr>
          <w:rFonts w:ascii="Times New Roman" w:hAnsi="Times New Roman" w:cs="Times New Roman"/>
        </w:rPr>
      </w:pPr>
    </w:p>
    <w:p w14:paraId="404D96D4" w14:textId="77777777" w:rsidR="00F321E7" w:rsidRPr="00061916" w:rsidRDefault="00F321E7" w:rsidP="008C3903">
      <w:pPr>
        <w:spacing w:line="276" w:lineRule="auto"/>
        <w:rPr>
          <w:rFonts w:ascii="Times New Roman" w:hAnsi="Times New Roman" w:cs="Times New Roman"/>
        </w:rPr>
      </w:pPr>
    </w:p>
    <w:p w14:paraId="686AF7F1" w14:textId="77777777" w:rsidR="001A6C8C" w:rsidRPr="00061916" w:rsidRDefault="007A096F" w:rsidP="00E34816">
      <w:pPr>
        <w:tabs>
          <w:tab w:val="center" w:pos="4150"/>
        </w:tabs>
        <w:spacing w:line="276" w:lineRule="auto"/>
        <w:rPr>
          <w:rFonts w:ascii="Times New Roman" w:hAnsi="Times New Roman" w:cs="Times New Roman"/>
          <w:b/>
        </w:rPr>
      </w:pPr>
      <w:r w:rsidRPr="00061916">
        <w:rPr>
          <w:rFonts w:ascii="Times New Roman" w:hAnsi="Times New Roman" w:cs="Times New Roman"/>
          <w:b/>
        </w:rPr>
        <w:t>Abstract</w:t>
      </w:r>
    </w:p>
    <w:p w14:paraId="7FF446BF" w14:textId="6AB6D53B" w:rsidR="007A096F" w:rsidRPr="00061916" w:rsidRDefault="00E34816" w:rsidP="00E34816">
      <w:pPr>
        <w:tabs>
          <w:tab w:val="center" w:pos="4150"/>
        </w:tabs>
        <w:spacing w:line="276" w:lineRule="auto"/>
        <w:rPr>
          <w:rFonts w:ascii="Times New Roman" w:hAnsi="Times New Roman" w:cs="Times New Roman"/>
          <w:b/>
        </w:rPr>
      </w:pPr>
      <w:r w:rsidRPr="00061916">
        <w:rPr>
          <w:rFonts w:ascii="Times New Roman" w:hAnsi="Times New Roman" w:cs="Times New Roman"/>
          <w:b/>
        </w:rPr>
        <w:tab/>
      </w:r>
    </w:p>
    <w:p w14:paraId="594B0798" w14:textId="1966E23C" w:rsidR="008777AE" w:rsidRPr="00061916" w:rsidRDefault="00427255" w:rsidP="008C3903">
      <w:pPr>
        <w:spacing w:line="276" w:lineRule="auto"/>
        <w:rPr>
          <w:rFonts w:ascii="Times New Roman" w:hAnsi="Times New Roman" w:cs="Times New Roman"/>
        </w:rPr>
      </w:pPr>
      <w:r w:rsidRPr="00061916">
        <w:rPr>
          <w:rFonts w:ascii="Times New Roman" w:hAnsi="Times New Roman" w:cs="Times New Roman"/>
        </w:rPr>
        <w:t xml:space="preserve">In </w:t>
      </w:r>
      <w:r w:rsidR="009D5818" w:rsidRPr="00061916">
        <w:rPr>
          <w:rFonts w:ascii="Times New Roman" w:hAnsi="Times New Roman" w:cs="Times New Roman"/>
        </w:rPr>
        <w:t xml:space="preserve">2018, the Division of Health and Humanities </w:t>
      </w:r>
      <w:r w:rsidRPr="00061916">
        <w:rPr>
          <w:rFonts w:ascii="Times New Roman" w:hAnsi="Times New Roman" w:cs="Times New Roman"/>
        </w:rPr>
        <w:t>at St John’s</w:t>
      </w:r>
      <w:r w:rsidR="00001FC2" w:rsidRPr="00061916">
        <w:rPr>
          <w:rFonts w:ascii="Times New Roman" w:hAnsi="Times New Roman" w:cs="Times New Roman"/>
        </w:rPr>
        <w:t xml:space="preserve"> Research Institute</w:t>
      </w:r>
      <w:r w:rsidR="00AB1805" w:rsidRPr="00061916">
        <w:rPr>
          <w:rFonts w:ascii="Times New Roman" w:hAnsi="Times New Roman" w:cs="Times New Roman"/>
        </w:rPr>
        <w:t xml:space="preserve"> </w:t>
      </w:r>
      <w:r w:rsidRPr="00061916">
        <w:rPr>
          <w:rFonts w:ascii="Times New Roman" w:hAnsi="Times New Roman" w:cs="Times New Roman"/>
        </w:rPr>
        <w:t>introduced</w:t>
      </w:r>
      <w:r w:rsidR="009D5818" w:rsidRPr="00061916">
        <w:rPr>
          <w:rFonts w:ascii="Times New Roman" w:hAnsi="Times New Roman" w:cs="Times New Roman"/>
        </w:rPr>
        <w:t xml:space="preserve"> the ‘Citizen Doctor’ </w:t>
      </w:r>
      <w:r w:rsidR="00EE3F1F" w:rsidRPr="00061916">
        <w:rPr>
          <w:rFonts w:ascii="Times New Roman" w:hAnsi="Times New Roman" w:cs="Times New Roman"/>
        </w:rPr>
        <w:t xml:space="preserve">course </w:t>
      </w:r>
      <w:r w:rsidR="00833B9A" w:rsidRPr="00061916">
        <w:rPr>
          <w:rFonts w:ascii="Times New Roman" w:hAnsi="Times New Roman" w:cs="Times New Roman"/>
        </w:rPr>
        <w:t>for first year medical students</w:t>
      </w:r>
      <w:r w:rsidR="00001FC2" w:rsidRPr="00061916">
        <w:rPr>
          <w:rFonts w:ascii="Times New Roman" w:hAnsi="Times New Roman" w:cs="Times New Roman"/>
        </w:rPr>
        <w:t xml:space="preserve"> at St. John’s Medical College</w:t>
      </w:r>
      <w:r w:rsidR="00833B9A" w:rsidRPr="00061916">
        <w:rPr>
          <w:rFonts w:ascii="Times New Roman" w:hAnsi="Times New Roman" w:cs="Times New Roman"/>
        </w:rPr>
        <w:t xml:space="preserve">. The focus was </w:t>
      </w:r>
      <w:r w:rsidR="009D5818" w:rsidRPr="00061916">
        <w:rPr>
          <w:rFonts w:ascii="Times New Roman" w:hAnsi="Times New Roman" w:cs="Times New Roman"/>
        </w:rPr>
        <w:t xml:space="preserve">to </w:t>
      </w:r>
      <w:r w:rsidR="00E12244" w:rsidRPr="00061916">
        <w:rPr>
          <w:rFonts w:ascii="Times New Roman" w:hAnsi="Times New Roman" w:cs="Times New Roman"/>
        </w:rPr>
        <w:t xml:space="preserve">expose </w:t>
      </w:r>
      <w:r w:rsidR="00D54E2A" w:rsidRPr="00061916">
        <w:rPr>
          <w:rFonts w:ascii="Times New Roman" w:hAnsi="Times New Roman" w:cs="Times New Roman"/>
        </w:rPr>
        <w:t xml:space="preserve">future doctors to </w:t>
      </w:r>
      <w:r w:rsidR="00123662" w:rsidRPr="00061916">
        <w:rPr>
          <w:rFonts w:ascii="Times New Roman" w:hAnsi="Times New Roman" w:cs="Times New Roman"/>
        </w:rPr>
        <w:t xml:space="preserve">the </w:t>
      </w:r>
      <w:r w:rsidR="00D54E2A" w:rsidRPr="00061916">
        <w:rPr>
          <w:rFonts w:ascii="Times New Roman" w:hAnsi="Times New Roman" w:cs="Times New Roman"/>
        </w:rPr>
        <w:t xml:space="preserve">wider </w:t>
      </w:r>
      <w:r w:rsidR="00123662" w:rsidRPr="00061916">
        <w:rPr>
          <w:rFonts w:ascii="Times New Roman" w:hAnsi="Times New Roman" w:cs="Times New Roman"/>
        </w:rPr>
        <w:t xml:space="preserve">framework </w:t>
      </w:r>
      <w:r w:rsidR="00D54E2A" w:rsidRPr="00061916">
        <w:rPr>
          <w:rFonts w:ascii="Times New Roman" w:hAnsi="Times New Roman" w:cs="Times New Roman"/>
        </w:rPr>
        <w:t>of health</w:t>
      </w:r>
      <w:r w:rsidR="00246505" w:rsidRPr="00061916">
        <w:rPr>
          <w:rFonts w:ascii="Times New Roman" w:hAnsi="Times New Roman" w:cs="Times New Roman"/>
        </w:rPr>
        <w:t xml:space="preserve"> </w:t>
      </w:r>
      <w:r w:rsidR="00DE4758" w:rsidRPr="00061916">
        <w:rPr>
          <w:rFonts w:ascii="Times New Roman" w:hAnsi="Times New Roman" w:cs="Times New Roman"/>
        </w:rPr>
        <w:t xml:space="preserve">and </w:t>
      </w:r>
      <w:r w:rsidR="00E12244" w:rsidRPr="00061916">
        <w:rPr>
          <w:rFonts w:ascii="Times New Roman" w:hAnsi="Times New Roman" w:cs="Times New Roman"/>
        </w:rPr>
        <w:t xml:space="preserve">invoke a sense of citizenship, </w:t>
      </w:r>
      <w:r w:rsidR="009D5818" w:rsidRPr="00061916">
        <w:rPr>
          <w:rFonts w:ascii="Times New Roman" w:hAnsi="Times New Roman" w:cs="Times New Roman"/>
        </w:rPr>
        <w:t>responsiveness and critical thinking.</w:t>
      </w:r>
      <w:r w:rsidR="00230A28" w:rsidRPr="00061916">
        <w:rPr>
          <w:rFonts w:ascii="Times New Roman" w:hAnsi="Times New Roman" w:cs="Times New Roman"/>
        </w:rPr>
        <w:t xml:space="preserve"> </w:t>
      </w:r>
      <w:r w:rsidR="00D1645C" w:rsidRPr="00061916">
        <w:rPr>
          <w:rFonts w:ascii="Times New Roman" w:hAnsi="Times New Roman" w:cs="Times New Roman"/>
        </w:rPr>
        <w:t xml:space="preserve">Classes in </w:t>
      </w:r>
      <w:r w:rsidR="00AB1805" w:rsidRPr="00061916">
        <w:rPr>
          <w:rFonts w:ascii="Times New Roman" w:hAnsi="Times New Roman" w:cs="Times New Roman"/>
        </w:rPr>
        <w:t xml:space="preserve">Environmental </w:t>
      </w:r>
      <w:r w:rsidR="00D1645C" w:rsidRPr="00061916">
        <w:rPr>
          <w:rFonts w:ascii="Times New Roman" w:hAnsi="Times New Roman" w:cs="Times New Roman"/>
        </w:rPr>
        <w:t xml:space="preserve">sciences and </w:t>
      </w:r>
      <w:r w:rsidR="003C06C4" w:rsidRPr="00061916">
        <w:rPr>
          <w:rFonts w:ascii="Times New Roman" w:hAnsi="Times New Roman" w:cs="Times New Roman"/>
        </w:rPr>
        <w:t xml:space="preserve">the </w:t>
      </w:r>
      <w:r w:rsidR="0043663B" w:rsidRPr="00061916">
        <w:rPr>
          <w:rFonts w:ascii="Times New Roman" w:hAnsi="Times New Roman" w:cs="Times New Roman"/>
        </w:rPr>
        <w:t>C</w:t>
      </w:r>
      <w:r w:rsidR="003C06C4" w:rsidRPr="00061916">
        <w:rPr>
          <w:rFonts w:ascii="Times New Roman" w:hAnsi="Times New Roman" w:cs="Times New Roman"/>
        </w:rPr>
        <w:t>onstitution of India</w:t>
      </w:r>
      <w:r w:rsidR="00297CC1" w:rsidRPr="00061916">
        <w:rPr>
          <w:rFonts w:ascii="Times New Roman" w:hAnsi="Times New Roman" w:cs="Times New Roman"/>
        </w:rPr>
        <w:t>,</w:t>
      </w:r>
      <w:r w:rsidR="003C06C4" w:rsidRPr="00061916">
        <w:rPr>
          <w:rFonts w:ascii="Times New Roman" w:hAnsi="Times New Roman" w:cs="Times New Roman"/>
        </w:rPr>
        <w:t xml:space="preserve"> advocated </w:t>
      </w:r>
      <w:r w:rsidR="00AB1805" w:rsidRPr="00061916">
        <w:rPr>
          <w:rFonts w:ascii="Times New Roman" w:hAnsi="Times New Roman" w:cs="Times New Roman"/>
        </w:rPr>
        <w:t xml:space="preserve">as beneficial </w:t>
      </w:r>
      <w:r w:rsidR="003C06C4" w:rsidRPr="00061916">
        <w:rPr>
          <w:rFonts w:ascii="Times New Roman" w:hAnsi="Times New Roman" w:cs="Times New Roman"/>
        </w:rPr>
        <w:t>for all u</w:t>
      </w:r>
      <w:r w:rsidR="003864D5" w:rsidRPr="00061916">
        <w:rPr>
          <w:rFonts w:ascii="Times New Roman" w:hAnsi="Times New Roman" w:cs="Times New Roman"/>
        </w:rPr>
        <w:t>ndergraduate students in India</w:t>
      </w:r>
      <w:r w:rsidR="00297CC1" w:rsidRPr="00061916">
        <w:rPr>
          <w:rFonts w:ascii="Times New Roman" w:hAnsi="Times New Roman" w:cs="Times New Roman"/>
        </w:rPr>
        <w:t>,</w:t>
      </w:r>
      <w:r w:rsidR="003864D5" w:rsidRPr="00061916">
        <w:rPr>
          <w:rFonts w:ascii="Times New Roman" w:hAnsi="Times New Roman" w:cs="Times New Roman"/>
        </w:rPr>
        <w:t xml:space="preserve"> were used as the </w:t>
      </w:r>
      <w:r w:rsidR="0043663B" w:rsidRPr="00061916">
        <w:rPr>
          <w:rFonts w:ascii="Times New Roman" w:hAnsi="Times New Roman" w:cs="Times New Roman"/>
        </w:rPr>
        <w:t>basis</w:t>
      </w:r>
      <w:r w:rsidR="003864D5" w:rsidRPr="00061916">
        <w:rPr>
          <w:rFonts w:ascii="Times New Roman" w:hAnsi="Times New Roman" w:cs="Times New Roman"/>
        </w:rPr>
        <w:t xml:space="preserve"> to design the Citizen Doctor </w:t>
      </w:r>
      <w:r w:rsidR="00EE3F1F" w:rsidRPr="00061916">
        <w:rPr>
          <w:rFonts w:ascii="Times New Roman" w:hAnsi="Times New Roman" w:cs="Times New Roman"/>
        </w:rPr>
        <w:t>course.</w:t>
      </w:r>
      <w:r w:rsidR="003864D5" w:rsidRPr="00061916">
        <w:rPr>
          <w:rFonts w:ascii="Times New Roman" w:hAnsi="Times New Roman" w:cs="Times New Roman"/>
        </w:rPr>
        <w:t xml:space="preserve"> </w:t>
      </w:r>
      <w:r w:rsidR="00246505" w:rsidRPr="00061916">
        <w:rPr>
          <w:rFonts w:ascii="Times New Roman" w:hAnsi="Times New Roman" w:cs="Times New Roman"/>
        </w:rPr>
        <w:t xml:space="preserve">This paper is an evaluation </w:t>
      </w:r>
      <w:r w:rsidR="00CF41E8" w:rsidRPr="00061916">
        <w:rPr>
          <w:rFonts w:ascii="Times New Roman" w:hAnsi="Times New Roman" w:cs="Times New Roman"/>
        </w:rPr>
        <w:t xml:space="preserve">of this </w:t>
      </w:r>
      <w:r w:rsidR="00EE0AFA" w:rsidRPr="00061916">
        <w:rPr>
          <w:rFonts w:ascii="Times New Roman" w:hAnsi="Times New Roman" w:cs="Times New Roman"/>
        </w:rPr>
        <w:t>innovation. A</w:t>
      </w:r>
      <w:r w:rsidR="0043663B" w:rsidRPr="00061916">
        <w:rPr>
          <w:rFonts w:ascii="Times New Roman" w:hAnsi="Times New Roman" w:cs="Times New Roman"/>
        </w:rPr>
        <w:t xml:space="preserve"> structured feedback </w:t>
      </w:r>
      <w:r w:rsidR="00EE0AFA" w:rsidRPr="00061916">
        <w:rPr>
          <w:rFonts w:ascii="Times New Roman" w:hAnsi="Times New Roman" w:cs="Times New Roman"/>
        </w:rPr>
        <w:t xml:space="preserve">questionnaire </w:t>
      </w:r>
      <w:r w:rsidR="00004D99" w:rsidRPr="00061916">
        <w:rPr>
          <w:rFonts w:ascii="Times New Roman" w:hAnsi="Times New Roman" w:cs="Times New Roman"/>
        </w:rPr>
        <w:t xml:space="preserve">was </w:t>
      </w:r>
      <w:r w:rsidR="00BA2A63" w:rsidRPr="00061916">
        <w:rPr>
          <w:rFonts w:ascii="Times New Roman" w:hAnsi="Times New Roman" w:cs="Times New Roman"/>
        </w:rPr>
        <w:t xml:space="preserve">administered to </w:t>
      </w:r>
      <w:r w:rsidR="00EE0AFA" w:rsidRPr="00061916">
        <w:rPr>
          <w:rFonts w:ascii="Times New Roman" w:hAnsi="Times New Roman" w:cs="Times New Roman"/>
        </w:rPr>
        <w:t xml:space="preserve">students at the end of the </w:t>
      </w:r>
      <w:r w:rsidR="00EE3F1F" w:rsidRPr="00061916">
        <w:rPr>
          <w:rFonts w:ascii="Times New Roman" w:hAnsi="Times New Roman" w:cs="Times New Roman"/>
        </w:rPr>
        <w:t>course</w:t>
      </w:r>
      <w:r w:rsidR="00AB1805" w:rsidRPr="00061916">
        <w:rPr>
          <w:rFonts w:ascii="Times New Roman" w:hAnsi="Times New Roman" w:cs="Times New Roman"/>
        </w:rPr>
        <w:t>;</w:t>
      </w:r>
      <w:r w:rsidR="00CF41E8" w:rsidRPr="00061916">
        <w:rPr>
          <w:rFonts w:ascii="Times New Roman" w:hAnsi="Times New Roman" w:cs="Times New Roman"/>
        </w:rPr>
        <w:t xml:space="preserve"> </w:t>
      </w:r>
      <w:r w:rsidR="00AB1805" w:rsidRPr="00061916">
        <w:rPr>
          <w:rFonts w:ascii="Times New Roman" w:hAnsi="Times New Roman" w:cs="Times New Roman"/>
        </w:rPr>
        <w:t>a</w:t>
      </w:r>
      <w:r w:rsidR="000D230A" w:rsidRPr="00061916">
        <w:rPr>
          <w:rFonts w:ascii="Times New Roman" w:hAnsi="Times New Roman" w:cs="Times New Roman"/>
        </w:rPr>
        <w:t xml:space="preserve">n overwhelming majority </w:t>
      </w:r>
      <w:r w:rsidR="008777AE" w:rsidRPr="00061916">
        <w:rPr>
          <w:rFonts w:ascii="Times New Roman" w:hAnsi="Times New Roman" w:cs="Times New Roman"/>
        </w:rPr>
        <w:t xml:space="preserve">found </w:t>
      </w:r>
      <w:r w:rsidR="000D230A" w:rsidRPr="00061916">
        <w:rPr>
          <w:rFonts w:ascii="Times New Roman" w:hAnsi="Times New Roman" w:cs="Times New Roman"/>
        </w:rPr>
        <w:t>that these classes</w:t>
      </w:r>
      <w:r w:rsidR="008777AE" w:rsidRPr="00061916">
        <w:rPr>
          <w:rFonts w:ascii="Times New Roman" w:hAnsi="Times New Roman" w:cs="Times New Roman"/>
        </w:rPr>
        <w:t xml:space="preserve"> </w:t>
      </w:r>
      <w:r w:rsidR="00374BA1" w:rsidRPr="00061916">
        <w:rPr>
          <w:rFonts w:ascii="Times New Roman" w:hAnsi="Times New Roman" w:cs="Times New Roman"/>
        </w:rPr>
        <w:t xml:space="preserve">helped them identify and understand contemporary social and environmental </w:t>
      </w:r>
      <w:r w:rsidR="00016D65" w:rsidRPr="00061916">
        <w:rPr>
          <w:rFonts w:ascii="Times New Roman" w:hAnsi="Times New Roman" w:cs="Times New Roman"/>
        </w:rPr>
        <w:t>issues</w:t>
      </w:r>
      <w:r w:rsidR="008777AE" w:rsidRPr="00061916">
        <w:rPr>
          <w:rFonts w:ascii="Times New Roman" w:hAnsi="Times New Roman" w:cs="Times New Roman"/>
        </w:rPr>
        <w:t>. It evoked a sense of wider responsibility and responsiveness</w:t>
      </w:r>
      <w:r w:rsidR="00AB1805" w:rsidRPr="00061916">
        <w:rPr>
          <w:rFonts w:ascii="Times New Roman" w:hAnsi="Times New Roman" w:cs="Times New Roman"/>
        </w:rPr>
        <w:t xml:space="preserve">, </w:t>
      </w:r>
      <w:r w:rsidR="008777AE" w:rsidRPr="00061916">
        <w:rPr>
          <w:rFonts w:ascii="Times New Roman" w:hAnsi="Times New Roman" w:cs="Times New Roman"/>
        </w:rPr>
        <w:t>thus laying the foundation for a ‘Citizen Doctor’</w:t>
      </w:r>
      <w:r w:rsidR="004B2966" w:rsidRPr="00061916">
        <w:rPr>
          <w:rFonts w:ascii="Times New Roman" w:hAnsi="Times New Roman" w:cs="Times New Roman"/>
        </w:rPr>
        <w:t>. The evidence suggests that this course continues, expands to other years and other medical colleges</w:t>
      </w:r>
    </w:p>
    <w:p w14:paraId="2E6F35F3" w14:textId="77777777" w:rsidR="00C75BAF" w:rsidRPr="00061916" w:rsidRDefault="00C75BAF" w:rsidP="008C3903">
      <w:pPr>
        <w:spacing w:line="276" w:lineRule="auto"/>
        <w:rPr>
          <w:rFonts w:ascii="Times New Roman" w:hAnsi="Times New Roman" w:cs="Times New Roman"/>
        </w:rPr>
      </w:pPr>
    </w:p>
    <w:p w14:paraId="5B7CC88C" w14:textId="77777777" w:rsidR="001A6C8C" w:rsidRPr="00061916" w:rsidRDefault="001A6C8C" w:rsidP="008C3903">
      <w:pPr>
        <w:spacing w:line="276" w:lineRule="auto"/>
        <w:rPr>
          <w:rFonts w:ascii="Times New Roman" w:hAnsi="Times New Roman" w:cs="Times New Roman"/>
        </w:rPr>
      </w:pPr>
    </w:p>
    <w:p w14:paraId="7B757C0C" w14:textId="77777777" w:rsidR="008C0AEC" w:rsidRPr="00061916" w:rsidRDefault="00D844F1" w:rsidP="008C3903">
      <w:pPr>
        <w:autoSpaceDE w:val="0"/>
        <w:autoSpaceDN w:val="0"/>
        <w:adjustRightInd w:val="0"/>
        <w:spacing w:line="276" w:lineRule="auto"/>
        <w:rPr>
          <w:rFonts w:ascii="Times New Roman" w:hAnsi="Times New Roman" w:cs="Times New Roman"/>
          <w:b/>
        </w:rPr>
      </w:pPr>
      <w:r w:rsidRPr="00061916">
        <w:rPr>
          <w:rFonts w:ascii="Times New Roman" w:hAnsi="Times New Roman" w:cs="Times New Roman"/>
          <w:b/>
        </w:rPr>
        <w:t>Key Words</w:t>
      </w:r>
    </w:p>
    <w:p w14:paraId="6524D137" w14:textId="77777777" w:rsidR="00D844F1" w:rsidRPr="00061916" w:rsidRDefault="00D844F1" w:rsidP="008C3903">
      <w:pPr>
        <w:autoSpaceDE w:val="0"/>
        <w:autoSpaceDN w:val="0"/>
        <w:adjustRightInd w:val="0"/>
        <w:spacing w:line="276" w:lineRule="auto"/>
        <w:rPr>
          <w:rFonts w:ascii="Times New Roman" w:hAnsi="Times New Roman" w:cs="Times New Roman"/>
          <w:b/>
        </w:rPr>
      </w:pPr>
    </w:p>
    <w:p w14:paraId="5D2685D7" w14:textId="77777777" w:rsidR="001A6C8C" w:rsidRPr="00061916" w:rsidRDefault="001A6C8C" w:rsidP="008C3903">
      <w:pPr>
        <w:autoSpaceDE w:val="0"/>
        <w:autoSpaceDN w:val="0"/>
        <w:adjustRightInd w:val="0"/>
        <w:spacing w:line="276" w:lineRule="auto"/>
        <w:rPr>
          <w:rFonts w:ascii="Times New Roman" w:hAnsi="Times New Roman" w:cs="Times New Roman"/>
          <w:b/>
        </w:rPr>
      </w:pPr>
    </w:p>
    <w:p w14:paraId="507B2ABC" w14:textId="77777777" w:rsidR="00D844F1" w:rsidRPr="00061916" w:rsidRDefault="00D844F1" w:rsidP="008C3903">
      <w:pPr>
        <w:autoSpaceDE w:val="0"/>
        <w:autoSpaceDN w:val="0"/>
        <w:adjustRightInd w:val="0"/>
        <w:spacing w:line="276" w:lineRule="auto"/>
        <w:rPr>
          <w:rFonts w:ascii="Times New Roman" w:hAnsi="Times New Roman" w:cs="Times New Roman"/>
          <w:b/>
        </w:rPr>
      </w:pPr>
      <w:r w:rsidRPr="00061916">
        <w:rPr>
          <w:rFonts w:ascii="Times New Roman" w:hAnsi="Times New Roman" w:cs="Times New Roman"/>
          <w:b/>
        </w:rPr>
        <w:lastRenderedPageBreak/>
        <w:t>Citizen,</w:t>
      </w:r>
      <w:r w:rsidR="00782522" w:rsidRPr="00061916">
        <w:rPr>
          <w:rFonts w:ascii="Times New Roman" w:hAnsi="Times New Roman" w:cs="Times New Roman"/>
          <w:b/>
        </w:rPr>
        <w:t xml:space="preserve"> </w:t>
      </w:r>
      <w:r w:rsidR="00260D59" w:rsidRPr="00061916">
        <w:rPr>
          <w:rFonts w:ascii="Times New Roman" w:hAnsi="Times New Roman" w:cs="Times New Roman"/>
          <w:b/>
        </w:rPr>
        <w:t>Humanities,</w:t>
      </w:r>
      <w:r w:rsidRPr="00061916">
        <w:rPr>
          <w:rFonts w:ascii="Times New Roman" w:hAnsi="Times New Roman" w:cs="Times New Roman"/>
          <w:b/>
        </w:rPr>
        <w:t xml:space="preserve"> Environmental Science, Constitution of India, Social</w:t>
      </w:r>
      <w:r w:rsidR="00123662" w:rsidRPr="00061916">
        <w:rPr>
          <w:rFonts w:ascii="Times New Roman" w:hAnsi="Times New Roman" w:cs="Times New Roman"/>
          <w:b/>
        </w:rPr>
        <w:t xml:space="preserve"> </w:t>
      </w:r>
      <w:r w:rsidRPr="00061916">
        <w:rPr>
          <w:rFonts w:ascii="Times New Roman" w:hAnsi="Times New Roman" w:cs="Times New Roman"/>
          <w:b/>
        </w:rPr>
        <w:t>determinants of health</w:t>
      </w:r>
      <w:r w:rsidR="001F28A2" w:rsidRPr="00061916">
        <w:rPr>
          <w:rFonts w:ascii="Times New Roman" w:hAnsi="Times New Roman" w:cs="Times New Roman"/>
          <w:b/>
        </w:rPr>
        <w:t>, Medical education</w:t>
      </w:r>
    </w:p>
    <w:p w14:paraId="20233C86" w14:textId="77777777" w:rsidR="00D844F1" w:rsidRPr="00061916" w:rsidRDefault="00D844F1" w:rsidP="008C3903">
      <w:pPr>
        <w:autoSpaceDE w:val="0"/>
        <w:autoSpaceDN w:val="0"/>
        <w:adjustRightInd w:val="0"/>
        <w:spacing w:line="276" w:lineRule="auto"/>
        <w:rPr>
          <w:rFonts w:ascii="Times New Roman" w:hAnsi="Times New Roman" w:cs="Times New Roman"/>
          <w:b/>
        </w:rPr>
      </w:pPr>
    </w:p>
    <w:p w14:paraId="29E977ED" w14:textId="77777777" w:rsidR="001A6C8C" w:rsidRPr="00061916" w:rsidRDefault="001A6C8C" w:rsidP="008C3903">
      <w:pPr>
        <w:autoSpaceDE w:val="0"/>
        <w:autoSpaceDN w:val="0"/>
        <w:adjustRightInd w:val="0"/>
        <w:spacing w:line="276" w:lineRule="auto"/>
        <w:rPr>
          <w:rFonts w:ascii="Times New Roman" w:hAnsi="Times New Roman" w:cs="Times New Roman"/>
          <w:b/>
        </w:rPr>
      </w:pPr>
    </w:p>
    <w:p w14:paraId="20DD6CDC" w14:textId="7CAA8B5F" w:rsidR="00D20334" w:rsidRPr="00061916" w:rsidRDefault="006B71CF" w:rsidP="001A6C8C">
      <w:pPr>
        <w:autoSpaceDE w:val="0"/>
        <w:autoSpaceDN w:val="0"/>
        <w:adjustRightInd w:val="0"/>
        <w:spacing w:line="276" w:lineRule="auto"/>
        <w:ind w:left="720" w:hanging="720"/>
        <w:rPr>
          <w:rFonts w:ascii="Times New Roman" w:hAnsi="Times New Roman" w:cs="Times New Roman"/>
          <w:b/>
        </w:rPr>
      </w:pPr>
      <w:r w:rsidRPr="00061916">
        <w:rPr>
          <w:rFonts w:ascii="Times New Roman" w:hAnsi="Times New Roman" w:cs="Times New Roman"/>
          <w:b/>
        </w:rPr>
        <w:t xml:space="preserve">Introduction </w:t>
      </w:r>
    </w:p>
    <w:p w14:paraId="35B1B845" w14:textId="77777777" w:rsidR="001A6C8C" w:rsidRPr="00061916" w:rsidRDefault="001A6C8C" w:rsidP="001A6C8C">
      <w:pPr>
        <w:autoSpaceDE w:val="0"/>
        <w:autoSpaceDN w:val="0"/>
        <w:adjustRightInd w:val="0"/>
        <w:spacing w:line="276" w:lineRule="auto"/>
        <w:ind w:left="720" w:hanging="720"/>
        <w:rPr>
          <w:rFonts w:ascii="Times New Roman" w:hAnsi="Times New Roman" w:cs="Times New Roman"/>
          <w:b/>
        </w:rPr>
      </w:pPr>
    </w:p>
    <w:p w14:paraId="7DF6F32C" w14:textId="77777777" w:rsidR="001A6C8C" w:rsidRPr="00061916" w:rsidRDefault="001A6C8C" w:rsidP="001A6C8C">
      <w:pPr>
        <w:autoSpaceDE w:val="0"/>
        <w:autoSpaceDN w:val="0"/>
        <w:adjustRightInd w:val="0"/>
        <w:spacing w:line="276" w:lineRule="auto"/>
        <w:ind w:left="720" w:hanging="720"/>
        <w:rPr>
          <w:rFonts w:ascii="Times New Roman" w:hAnsi="Times New Roman" w:cs="Times New Roman"/>
          <w:b/>
        </w:rPr>
      </w:pPr>
    </w:p>
    <w:p w14:paraId="69A5F914" w14:textId="576EA27F" w:rsidR="00DB2885" w:rsidRPr="00061916" w:rsidRDefault="006E739A" w:rsidP="008C3903">
      <w:pPr>
        <w:autoSpaceDE w:val="0"/>
        <w:autoSpaceDN w:val="0"/>
        <w:adjustRightInd w:val="0"/>
        <w:spacing w:line="276" w:lineRule="auto"/>
        <w:rPr>
          <w:rFonts w:ascii="Times New Roman" w:hAnsi="Times New Roman" w:cs="Times New Roman"/>
        </w:rPr>
      </w:pPr>
      <w:r w:rsidRPr="00061916">
        <w:rPr>
          <w:rFonts w:ascii="Times New Roman" w:hAnsi="Times New Roman" w:cs="Times New Roman"/>
        </w:rPr>
        <w:t xml:space="preserve">Medical education in India has </w:t>
      </w:r>
      <w:r w:rsidR="00123662" w:rsidRPr="00061916">
        <w:rPr>
          <w:rFonts w:ascii="Times New Roman" w:hAnsi="Times New Roman" w:cs="Times New Roman"/>
        </w:rPr>
        <w:t xml:space="preserve">traditionally </w:t>
      </w:r>
      <w:r w:rsidRPr="00061916">
        <w:rPr>
          <w:rFonts w:ascii="Times New Roman" w:hAnsi="Times New Roman" w:cs="Times New Roman"/>
        </w:rPr>
        <w:t>focused on providing technical expertise to doctors.</w:t>
      </w:r>
      <w:r w:rsidR="004602E0" w:rsidRPr="00061916">
        <w:rPr>
          <w:rFonts w:ascii="Times New Roman" w:hAnsi="Times New Roman" w:cs="Times New Roman"/>
        </w:rPr>
        <w:t xml:space="preserve"> The logical </w:t>
      </w:r>
      <w:r w:rsidR="00D008DD" w:rsidRPr="00061916">
        <w:rPr>
          <w:rFonts w:ascii="Times New Roman" w:hAnsi="Times New Roman" w:cs="Times New Roman"/>
        </w:rPr>
        <w:t>i</w:t>
      </w:r>
      <w:r w:rsidR="004602E0" w:rsidRPr="00061916">
        <w:rPr>
          <w:rFonts w:ascii="Times New Roman" w:hAnsi="Times New Roman" w:cs="Times New Roman"/>
        </w:rPr>
        <w:t>nquiry</w:t>
      </w:r>
      <w:r w:rsidR="00BD2EBB" w:rsidRPr="00061916">
        <w:rPr>
          <w:rFonts w:ascii="Times New Roman" w:hAnsi="Times New Roman" w:cs="Times New Roman"/>
        </w:rPr>
        <w:t xml:space="preserve">- </w:t>
      </w:r>
      <w:r w:rsidR="004602E0" w:rsidRPr="00061916">
        <w:rPr>
          <w:rFonts w:ascii="Times New Roman" w:hAnsi="Times New Roman" w:cs="Times New Roman"/>
        </w:rPr>
        <w:t xml:space="preserve">based learning of </w:t>
      </w:r>
      <w:r w:rsidR="004602E0" w:rsidRPr="00061916">
        <w:rPr>
          <w:rFonts w:ascii="Times New Roman" w:hAnsi="Times New Roman" w:cs="Times New Roman"/>
          <w:i/>
        </w:rPr>
        <w:t>asking more to understand more</w:t>
      </w:r>
      <w:r w:rsidR="004602E0" w:rsidRPr="00061916">
        <w:rPr>
          <w:rFonts w:ascii="Times New Roman" w:hAnsi="Times New Roman" w:cs="Times New Roman"/>
        </w:rPr>
        <w:t xml:space="preserve"> is </w:t>
      </w:r>
      <w:r w:rsidR="00273C8A" w:rsidRPr="00061916">
        <w:rPr>
          <w:rFonts w:ascii="Times New Roman" w:hAnsi="Times New Roman" w:cs="Times New Roman"/>
        </w:rPr>
        <w:t>quintessentially absent in our medical education today</w:t>
      </w:r>
      <w:r w:rsidR="00AD7B02" w:rsidRPr="00061916">
        <w:rPr>
          <w:rFonts w:ascii="Times New Roman" w:hAnsi="Times New Roman" w:cs="Times New Roman"/>
        </w:rPr>
        <w:t xml:space="preserve"> </w:t>
      </w:r>
      <w:r w:rsidR="00E604CD" w:rsidRPr="00061916">
        <w:rPr>
          <w:rFonts w:ascii="Times New Roman" w:hAnsi="Times New Roman" w:cs="Times New Roman"/>
        </w:rPr>
        <w:t xml:space="preserve">(1). </w:t>
      </w:r>
      <w:r w:rsidR="00DB2885" w:rsidRPr="00061916">
        <w:rPr>
          <w:rFonts w:ascii="Times New Roman" w:hAnsi="Times New Roman" w:cs="Times New Roman"/>
        </w:rPr>
        <w:t>Concerns have been raised about the lack of sensitivity and compassion of young medical doctors in India due to excessive stress on objectivity</w:t>
      </w:r>
      <w:r w:rsidR="00E604CD" w:rsidRPr="00061916">
        <w:rPr>
          <w:rFonts w:ascii="Times New Roman" w:hAnsi="Times New Roman" w:cs="Times New Roman"/>
        </w:rPr>
        <w:t xml:space="preserve"> (2)</w:t>
      </w:r>
      <w:r w:rsidR="00DB2885" w:rsidRPr="00061916">
        <w:rPr>
          <w:rFonts w:ascii="Times New Roman" w:hAnsi="Times New Roman" w:cs="Times New Roman"/>
        </w:rPr>
        <w:t xml:space="preserve"> </w:t>
      </w:r>
      <w:r w:rsidR="00001FC2" w:rsidRPr="00061916">
        <w:rPr>
          <w:rFonts w:ascii="Times New Roman" w:hAnsi="Times New Roman" w:cs="Times New Roman"/>
        </w:rPr>
        <w:t xml:space="preserve">triggering a discussion on the inclusion of humanities in the medical curriculum </w:t>
      </w:r>
      <w:r w:rsidR="00E604CD" w:rsidRPr="00061916">
        <w:rPr>
          <w:rFonts w:ascii="Times New Roman" w:hAnsi="Times New Roman" w:cs="Times New Roman"/>
        </w:rPr>
        <w:t>(3)</w:t>
      </w:r>
      <w:r w:rsidR="00001FC2" w:rsidRPr="00061916">
        <w:rPr>
          <w:rFonts w:ascii="Times New Roman" w:hAnsi="Times New Roman" w:cs="Times New Roman"/>
        </w:rPr>
        <w:t>, so that they can better serve the wider social needs of the underserved in rural areas</w:t>
      </w:r>
      <w:r w:rsidR="004B0B86" w:rsidRPr="00061916">
        <w:rPr>
          <w:rFonts w:ascii="Times New Roman" w:hAnsi="Times New Roman" w:cs="Times New Roman"/>
        </w:rPr>
        <w:t xml:space="preserve"> </w:t>
      </w:r>
      <w:r w:rsidR="00E604CD" w:rsidRPr="00061916">
        <w:rPr>
          <w:rFonts w:ascii="Times New Roman" w:hAnsi="Times New Roman" w:cs="Times New Roman"/>
        </w:rPr>
        <w:t xml:space="preserve">(4) (5). </w:t>
      </w:r>
      <w:r w:rsidR="00DB2885" w:rsidRPr="00061916">
        <w:rPr>
          <w:rFonts w:ascii="Times New Roman" w:hAnsi="Times New Roman" w:cs="Times New Roman"/>
        </w:rPr>
        <w:t xml:space="preserve">The Bhore-Committee in 1947 emphasized the need to develop the social character of the </w:t>
      </w:r>
      <w:r w:rsidR="00BD2EBB" w:rsidRPr="00061916">
        <w:rPr>
          <w:rFonts w:ascii="Times New Roman" w:hAnsi="Times New Roman" w:cs="Times New Roman"/>
        </w:rPr>
        <w:t xml:space="preserve">physician: </w:t>
      </w:r>
      <w:r w:rsidR="00DB2885" w:rsidRPr="00061916">
        <w:rPr>
          <w:rFonts w:ascii="Times New Roman" w:hAnsi="Times New Roman" w:cs="Times New Roman"/>
        </w:rPr>
        <w:t>“protecting the people and guiding them to a healthier and happier life”</w:t>
      </w:r>
      <w:r w:rsidR="00E604CD" w:rsidRPr="00061916">
        <w:rPr>
          <w:rFonts w:ascii="Times New Roman" w:hAnsi="Times New Roman" w:cs="Times New Roman"/>
        </w:rPr>
        <w:t>(6)</w:t>
      </w:r>
      <w:r w:rsidR="00AD7B02" w:rsidRPr="00061916">
        <w:rPr>
          <w:rFonts w:ascii="Times New Roman" w:hAnsi="Times New Roman" w:cs="Times New Roman"/>
        </w:rPr>
        <w:t>.</w:t>
      </w:r>
    </w:p>
    <w:p w14:paraId="1F516735" w14:textId="77777777" w:rsidR="00DB2885" w:rsidRPr="00061916" w:rsidRDefault="00DB2885" w:rsidP="008C3903">
      <w:pPr>
        <w:autoSpaceDE w:val="0"/>
        <w:autoSpaceDN w:val="0"/>
        <w:adjustRightInd w:val="0"/>
        <w:spacing w:line="276" w:lineRule="auto"/>
        <w:rPr>
          <w:rFonts w:ascii="Times New Roman" w:hAnsi="Times New Roman" w:cs="Times New Roman"/>
        </w:rPr>
      </w:pPr>
    </w:p>
    <w:p w14:paraId="2CB35E8F" w14:textId="77777777" w:rsidR="00FE552D" w:rsidRPr="00061916" w:rsidRDefault="00FE552D" w:rsidP="008C3903">
      <w:pPr>
        <w:autoSpaceDE w:val="0"/>
        <w:autoSpaceDN w:val="0"/>
        <w:adjustRightInd w:val="0"/>
        <w:spacing w:line="276" w:lineRule="auto"/>
        <w:rPr>
          <w:rFonts w:ascii="Times New Roman" w:hAnsi="Times New Roman" w:cs="Times New Roman"/>
        </w:rPr>
      </w:pPr>
    </w:p>
    <w:p w14:paraId="10F12829" w14:textId="408650A8"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 success of a democracy depends on its active citizenship. A proactive citizen engages in debate, participates in the legislative processes and encourages the disempowered to be a part of the democratic structures in order to promote inclusion</w:t>
      </w:r>
      <w:r w:rsidR="003C5C7D" w:rsidRPr="00061916">
        <w:rPr>
          <w:rFonts w:ascii="Times New Roman" w:hAnsi="Times New Roman" w:cs="Times New Roman"/>
        </w:rPr>
        <w:t xml:space="preserve"> (7).  </w:t>
      </w:r>
      <w:r w:rsidRPr="00061916">
        <w:rPr>
          <w:rFonts w:ascii="Times New Roman" w:hAnsi="Times New Roman" w:cs="Times New Roman"/>
        </w:rPr>
        <w:t>As Haberman notes, “the institutions of constitutional freedom are only worth as much as a population makes of them”</w:t>
      </w:r>
      <w:r w:rsidR="003C5C7D" w:rsidRPr="00061916">
        <w:rPr>
          <w:rFonts w:ascii="Times New Roman" w:hAnsi="Times New Roman" w:cs="Times New Roman"/>
        </w:rPr>
        <w:t xml:space="preserve"> (8).</w:t>
      </w:r>
      <w:r w:rsidRPr="00061916">
        <w:rPr>
          <w:rFonts w:ascii="Times New Roman" w:hAnsi="Times New Roman" w:cs="Times New Roman"/>
        </w:rPr>
        <w:t xml:space="preserve"> While attempting to address public health needs, doctors need to realize that they are an integral part of society and the environment in which they live. In a hugely diverse and disparate country like India, doctors</w:t>
      </w:r>
      <w:r w:rsidR="00001FC2" w:rsidRPr="00061916">
        <w:rPr>
          <w:rFonts w:ascii="Times New Roman" w:hAnsi="Times New Roman" w:cs="Times New Roman"/>
        </w:rPr>
        <w:t xml:space="preserve"> </w:t>
      </w:r>
      <w:r w:rsidRPr="00061916">
        <w:rPr>
          <w:rFonts w:ascii="Times New Roman" w:hAnsi="Times New Roman" w:cs="Times New Roman"/>
        </w:rPr>
        <w:t>because of their privileged role in society</w:t>
      </w:r>
      <w:r w:rsidR="00F36EFB" w:rsidRPr="00061916">
        <w:rPr>
          <w:rFonts w:ascii="Times New Roman" w:hAnsi="Times New Roman" w:cs="Times New Roman"/>
        </w:rPr>
        <w:t xml:space="preserve"> </w:t>
      </w:r>
      <w:r w:rsidRPr="00061916">
        <w:rPr>
          <w:rFonts w:ascii="Times New Roman" w:hAnsi="Times New Roman" w:cs="Times New Roman"/>
        </w:rPr>
        <w:t xml:space="preserve">are uniquely placed to play a prominent public role. </w:t>
      </w:r>
      <w:r w:rsidR="00001FC2" w:rsidRPr="00061916">
        <w:rPr>
          <w:rFonts w:ascii="Times New Roman" w:hAnsi="Times New Roman" w:cs="Times New Roman"/>
        </w:rPr>
        <w:t>Specific a</w:t>
      </w:r>
      <w:r w:rsidRPr="00061916">
        <w:rPr>
          <w:rFonts w:ascii="Times New Roman" w:hAnsi="Times New Roman" w:cs="Times New Roman"/>
        </w:rPr>
        <w:t xml:space="preserve">ctions </w:t>
      </w:r>
      <w:r w:rsidR="00001FC2" w:rsidRPr="00061916">
        <w:rPr>
          <w:rFonts w:ascii="Times New Roman" w:hAnsi="Times New Roman" w:cs="Times New Roman"/>
        </w:rPr>
        <w:t xml:space="preserve">that doctors can undertake </w:t>
      </w:r>
      <w:r w:rsidRPr="00061916">
        <w:rPr>
          <w:rFonts w:ascii="Times New Roman" w:hAnsi="Times New Roman" w:cs="Times New Roman"/>
        </w:rPr>
        <w:t>include promoting a cleaner and healthier environment, addressing the social determinants of health</w:t>
      </w:r>
      <w:r w:rsidR="006C784E" w:rsidRPr="00061916">
        <w:rPr>
          <w:rFonts w:ascii="Times New Roman" w:hAnsi="Times New Roman" w:cs="Times New Roman"/>
        </w:rPr>
        <w:t>,</w:t>
      </w:r>
      <w:r w:rsidRPr="00061916">
        <w:rPr>
          <w:rFonts w:ascii="Times New Roman" w:hAnsi="Times New Roman" w:cs="Times New Roman"/>
        </w:rPr>
        <w:t xml:space="preserve"> and being advocates for social justice and better health laws. In order to do this, however, doctors need to see their role evolving from a doctor to that of a responsive citizen-doctor.</w:t>
      </w:r>
      <w:ins w:id="1" w:author="radhika hegde" w:date="2020-02-05T12:07:00Z">
        <w:r w:rsidR="00835FE1" w:rsidRPr="00061916">
          <w:rPr>
            <w:rFonts w:ascii="Times New Roman" w:hAnsi="Times New Roman" w:cs="Times New Roman"/>
          </w:rPr>
          <w:t xml:space="preserve"> </w:t>
        </w:r>
      </w:ins>
    </w:p>
    <w:p w14:paraId="0E9E6073" w14:textId="77777777" w:rsidR="00DB2885" w:rsidRPr="00061916" w:rsidRDefault="00DB2885" w:rsidP="008C3903">
      <w:pPr>
        <w:autoSpaceDE w:val="0"/>
        <w:autoSpaceDN w:val="0"/>
        <w:adjustRightInd w:val="0"/>
        <w:spacing w:line="276" w:lineRule="auto"/>
        <w:rPr>
          <w:rFonts w:ascii="Times New Roman" w:hAnsi="Times New Roman" w:cs="Times New Roman"/>
        </w:rPr>
      </w:pPr>
    </w:p>
    <w:p w14:paraId="7420AB6B" w14:textId="7CD5150F" w:rsidR="0058231E" w:rsidRPr="00061916" w:rsidRDefault="0058231E" w:rsidP="0058231E">
      <w:pPr>
        <w:rPr>
          <w:ins w:id="2" w:author="radhika hegde" w:date="2020-02-19T09:50:00Z"/>
          <w:rFonts w:ascii="Times New Roman" w:hAnsi="Times New Roman" w:cs="Times New Roman"/>
        </w:rPr>
      </w:pPr>
      <w:ins w:id="3" w:author="radhika hegde" w:date="2020-02-19T09:50:00Z">
        <w:r w:rsidRPr="00061916">
          <w:rPr>
            <w:rFonts w:ascii="Times New Roman" w:hAnsi="Times New Roman" w:cs="Times New Roman"/>
          </w:rPr>
          <w:t xml:space="preserve"> </w:t>
        </w:r>
      </w:ins>
      <w:ins w:id="4" w:author="radhika hegde" w:date="2020-02-19T14:22:00Z">
        <w:r w:rsidR="00995C67" w:rsidRPr="00061916">
          <w:rPr>
            <w:rFonts w:ascii="Times New Roman" w:hAnsi="Times New Roman" w:cs="Times New Roman"/>
          </w:rPr>
          <w:t>Rapid economic and technological progress has fueled economic growth but has also led to ecological disturbances and has widened social inequalities. It is only through environmental education that pro-environmental behavioral changes can be brought about (9). An understanding of environmental issues will enable medical students in adopting values and goals to engage as citizens in crucial issues related to the environment.  This is all the more important if medical students are to value the social determinants of health, of which environmental/ecological issue are an important part.</w:t>
        </w:r>
      </w:ins>
    </w:p>
    <w:p w14:paraId="783F5BA7" w14:textId="401EAEB2" w:rsidR="00FE552D" w:rsidRPr="00061916" w:rsidRDefault="00FE552D" w:rsidP="008C3903">
      <w:pPr>
        <w:autoSpaceDE w:val="0"/>
        <w:autoSpaceDN w:val="0"/>
        <w:adjustRightInd w:val="0"/>
        <w:spacing w:line="276" w:lineRule="auto"/>
        <w:rPr>
          <w:rFonts w:ascii="Times New Roman" w:hAnsi="Times New Roman" w:cs="Times New Roman"/>
        </w:rPr>
      </w:pPr>
    </w:p>
    <w:p w14:paraId="6CE6CE0D" w14:textId="1371EDB6" w:rsidR="00DB2885" w:rsidRPr="00061916" w:rsidRDefault="00DB2885" w:rsidP="0015444F">
      <w:pPr>
        <w:rPr>
          <w:rFonts w:ascii="Times New Roman" w:hAnsi="Times New Roman" w:cs="Times New Roman"/>
        </w:rPr>
      </w:pPr>
      <w:r w:rsidRPr="00061916">
        <w:rPr>
          <w:rFonts w:ascii="Times New Roman" w:hAnsi="Times New Roman" w:cs="Times New Roman"/>
        </w:rPr>
        <w:t>Studies have shown that incorporating interdisciplinary knowledge and the use of pedagogic methodology like reflection in medical education improves c</w:t>
      </w:r>
      <w:r w:rsidRPr="00061916">
        <w:rPr>
          <w:rFonts w:ascii="Times New Roman" w:hAnsi="Times New Roman" w:cs="Times New Roman"/>
          <w:color w:val="000000"/>
        </w:rPr>
        <w:t>ritical thinking</w:t>
      </w:r>
      <w:r w:rsidR="006C784E" w:rsidRPr="00061916">
        <w:rPr>
          <w:rFonts w:ascii="Times New Roman" w:hAnsi="Times New Roman" w:cs="Times New Roman"/>
          <w:color w:val="000000"/>
        </w:rPr>
        <w:t xml:space="preserve"> and </w:t>
      </w:r>
      <w:r w:rsidRPr="00061916">
        <w:rPr>
          <w:rFonts w:ascii="Times New Roman" w:hAnsi="Times New Roman" w:cs="Times New Roman"/>
          <w:color w:val="000000"/>
        </w:rPr>
        <w:t xml:space="preserve">diagnostic reasoning of complex and unusual </w:t>
      </w:r>
      <w:r w:rsidR="002E3284" w:rsidRPr="00061916">
        <w:rPr>
          <w:rFonts w:ascii="Times New Roman" w:hAnsi="Times New Roman" w:cs="Times New Roman"/>
          <w:color w:val="000000"/>
        </w:rPr>
        <w:t xml:space="preserve">clinical </w:t>
      </w:r>
      <w:r w:rsidRPr="00061916">
        <w:rPr>
          <w:rFonts w:ascii="Times New Roman" w:hAnsi="Times New Roman" w:cs="Times New Roman"/>
          <w:color w:val="000000"/>
        </w:rPr>
        <w:t>cases</w:t>
      </w:r>
      <w:r w:rsidR="003C5C7D" w:rsidRPr="00061916">
        <w:rPr>
          <w:rFonts w:ascii="Times New Roman" w:hAnsi="Times New Roman" w:cs="Times New Roman"/>
        </w:rPr>
        <w:t xml:space="preserve"> (</w:t>
      </w:r>
      <w:r w:rsidR="002B3EAC" w:rsidRPr="00061916">
        <w:rPr>
          <w:rFonts w:ascii="Times New Roman" w:hAnsi="Times New Roman" w:cs="Times New Roman"/>
        </w:rPr>
        <w:t>10</w:t>
      </w:r>
      <w:r w:rsidR="003C5C7D" w:rsidRPr="00061916">
        <w:rPr>
          <w:rFonts w:ascii="Times New Roman" w:hAnsi="Times New Roman" w:cs="Times New Roman"/>
        </w:rPr>
        <w:t>) (</w:t>
      </w:r>
      <w:r w:rsidR="0058231E" w:rsidRPr="00061916">
        <w:rPr>
          <w:rFonts w:ascii="Times New Roman" w:hAnsi="Times New Roman" w:cs="Times New Roman"/>
        </w:rPr>
        <w:t>1</w:t>
      </w:r>
      <w:r w:rsidR="002B3EAC" w:rsidRPr="00061916">
        <w:rPr>
          <w:rFonts w:ascii="Times New Roman" w:hAnsi="Times New Roman" w:cs="Times New Roman"/>
        </w:rPr>
        <w:t>1</w:t>
      </w:r>
      <w:r w:rsidR="003C5C7D" w:rsidRPr="00061916">
        <w:rPr>
          <w:rFonts w:ascii="Times New Roman" w:hAnsi="Times New Roman" w:cs="Times New Roman"/>
        </w:rPr>
        <w:t>).</w:t>
      </w:r>
      <w:r w:rsidRPr="00061916">
        <w:rPr>
          <w:rFonts w:ascii="Times New Roman" w:hAnsi="Times New Roman" w:cs="Times New Roman"/>
        </w:rPr>
        <w:t xml:space="preserve"> At St. John’s Medical College, Bangalore, there are 20 hours devoted to Environmental Science</w:t>
      </w:r>
      <w:ins w:id="5" w:author="Manjulika Vaz" w:date="2020-02-10T14:39:00Z">
        <w:r w:rsidR="00E15F90" w:rsidRPr="00061916">
          <w:rPr>
            <w:rFonts w:ascii="Times New Roman" w:hAnsi="Times New Roman" w:cs="Times New Roman"/>
          </w:rPr>
          <w:t xml:space="preserve"> </w:t>
        </w:r>
      </w:ins>
      <w:r w:rsidR="0058231E" w:rsidRPr="00061916">
        <w:rPr>
          <w:rFonts w:ascii="Times New Roman" w:hAnsi="Times New Roman" w:cs="Times New Roman"/>
        </w:rPr>
        <w:t>(ES)</w:t>
      </w:r>
      <w:r w:rsidRPr="00061916">
        <w:rPr>
          <w:rFonts w:ascii="Times New Roman" w:hAnsi="Times New Roman" w:cs="Times New Roman"/>
        </w:rPr>
        <w:t xml:space="preserve"> and the Constitution of India </w:t>
      </w:r>
      <w:r w:rsidR="00E15F90" w:rsidRPr="00061916">
        <w:rPr>
          <w:rFonts w:ascii="Times New Roman" w:hAnsi="Times New Roman" w:cs="Times New Roman"/>
        </w:rPr>
        <w:t>(</w:t>
      </w:r>
      <w:r w:rsidR="0058231E" w:rsidRPr="00061916">
        <w:rPr>
          <w:rFonts w:ascii="Times New Roman" w:hAnsi="Times New Roman" w:cs="Times New Roman"/>
        </w:rPr>
        <w:t>C</w:t>
      </w:r>
      <w:r w:rsidR="00C75760" w:rsidRPr="00061916">
        <w:rPr>
          <w:rFonts w:ascii="Times New Roman" w:hAnsi="Times New Roman" w:cs="Times New Roman"/>
        </w:rPr>
        <w:t>o</w:t>
      </w:r>
      <w:r w:rsidR="0058231E" w:rsidRPr="00061916">
        <w:rPr>
          <w:rFonts w:ascii="Times New Roman" w:hAnsi="Times New Roman" w:cs="Times New Roman"/>
        </w:rPr>
        <w:t>I</w:t>
      </w:r>
      <w:r w:rsidR="00E15F90" w:rsidRPr="00061916">
        <w:rPr>
          <w:rFonts w:ascii="Times New Roman" w:hAnsi="Times New Roman" w:cs="Times New Roman"/>
        </w:rPr>
        <w:t xml:space="preserve">) </w:t>
      </w:r>
      <w:r w:rsidRPr="00061916">
        <w:rPr>
          <w:rFonts w:ascii="Times New Roman" w:hAnsi="Times New Roman" w:cs="Times New Roman"/>
        </w:rPr>
        <w:t xml:space="preserve">for first </w:t>
      </w:r>
      <w:r w:rsidR="00D82CEC" w:rsidRPr="00061916">
        <w:rPr>
          <w:rFonts w:ascii="Times New Roman" w:hAnsi="Times New Roman" w:cs="Times New Roman"/>
        </w:rPr>
        <w:t>year</w:t>
      </w:r>
      <w:ins w:id="6" w:author="Manjulika Vaz" w:date="2020-02-19T10:22:00Z">
        <w:r w:rsidR="00D82CEC" w:rsidRPr="00061916">
          <w:rPr>
            <w:rFonts w:ascii="Times New Roman" w:hAnsi="Times New Roman" w:cs="Times New Roman"/>
          </w:rPr>
          <w:t xml:space="preserve"> </w:t>
        </w:r>
      </w:ins>
      <w:r w:rsidRPr="00061916">
        <w:rPr>
          <w:rFonts w:ascii="Times New Roman" w:hAnsi="Times New Roman" w:cs="Times New Roman"/>
        </w:rPr>
        <w:t xml:space="preserve">MBBS students. </w:t>
      </w:r>
      <w:r w:rsidRPr="00061916">
        <w:rPr>
          <w:rFonts w:ascii="Times New Roman" w:hAnsi="Times New Roman" w:cs="Times New Roman"/>
        </w:rPr>
        <w:lastRenderedPageBreak/>
        <w:t>Although not a part of the formal medical curriculum</w:t>
      </w:r>
      <w:r w:rsidR="006C784E" w:rsidRPr="00061916">
        <w:rPr>
          <w:rFonts w:ascii="Times New Roman" w:hAnsi="Times New Roman" w:cs="Times New Roman"/>
        </w:rPr>
        <w:t>,</w:t>
      </w:r>
      <w:r w:rsidRPr="00061916">
        <w:rPr>
          <w:rFonts w:ascii="Times New Roman" w:hAnsi="Times New Roman" w:cs="Times New Roman"/>
        </w:rPr>
        <w:t xml:space="preserve"> these subjects have been advocated for first year undergraduate university students</w:t>
      </w:r>
      <w:r w:rsidR="003C5C7D" w:rsidRPr="00061916">
        <w:rPr>
          <w:rFonts w:ascii="Times New Roman" w:hAnsi="Times New Roman" w:cs="Times New Roman"/>
        </w:rPr>
        <w:t xml:space="preserve"> (1</w:t>
      </w:r>
      <w:r w:rsidR="002B3EAC" w:rsidRPr="00061916">
        <w:rPr>
          <w:rFonts w:ascii="Times New Roman" w:hAnsi="Times New Roman" w:cs="Times New Roman"/>
        </w:rPr>
        <w:t>2</w:t>
      </w:r>
      <w:r w:rsidR="003C5C7D" w:rsidRPr="00061916">
        <w:rPr>
          <w:rFonts w:ascii="Times New Roman" w:hAnsi="Times New Roman" w:cs="Times New Roman"/>
        </w:rPr>
        <w:t>) (1</w:t>
      </w:r>
      <w:r w:rsidR="002B3EAC" w:rsidRPr="00061916">
        <w:rPr>
          <w:rFonts w:ascii="Times New Roman" w:hAnsi="Times New Roman" w:cs="Times New Roman"/>
        </w:rPr>
        <w:t>3</w:t>
      </w:r>
      <w:r w:rsidR="003C5C7D" w:rsidRPr="00061916">
        <w:rPr>
          <w:rFonts w:ascii="Times New Roman" w:hAnsi="Times New Roman" w:cs="Times New Roman"/>
        </w:rPr>
        <w:t>).</w:t>
      </w:r>
      <w:r w:rsidRPr="00061916">
        <w:rPr>
          <w:rFonts w:ascii="Times New Roman" w:hAnsi="Times New Roman" w:cs="Times New Roman"/>
        </w:rPr>
        <w:t xml:space="preserve"> In 2018, the Division of Health and Humanities redesigned these classes as the ‘Citizen Doctor’ </w:t>
      </w:r>
      <w:ins w:id="7" w:author="radhika hegde" w:date="2020-02-19T10:00:00Z">
        <w:r w:rsidR="00EE3F1F" w:rsidRPr="00061916">
          <w:rPr>
            <w:rFonts w:ascii="Times New Roman" w:hAnsi="Times New Roman" w:cs="Times New Roman"/>
          </w:rPr>
          <w:t>course</w:t>
        </w:r>
      </w:ins>
      <w:ins w:id="8" w:author="radhika hegde" w:date="2020-02-05T14:53:00Z">
        <w:r w:rsidR="00AF158C" w:rsidRPr="00061916">
          <w:rPr>
            <w:rFonts w:ascii="Times New Roman" w:hAnsi="Times New Roman" w:cs="Times New Roman"/>
          </w:rPr>
          <w:t xml:space="preserve">. </w:t>
        </w:r>
      </w:ins>
      <w:ins w:id="9" w:author="radhika hegde" w:date="2020-02-19T09:51:00Z">
        <w:r w:rsidR="00A5041F" w:rsidRPr="00061916">
          <w:rPr>
            <w:rFonts w:ascii="Times New Roman" w:hAnsi="Times New Roman" w:cs="Times New Roman"/>
          </w:rPr>
          <w:t xml:space="preserve"> Although, there is an ongoing discussion in India on educating future doctors to be more socially responsible citizens, there is little attempt in making professional and civic duties of the doctor complimentary to one another. The ‘Citizen Doctor’ course is unique to St Johns Medical College. It was designed </w:t>
        </w:r>
      </w:ins>
      <w:r w:rsidRPr="00061916">
        <w:rPr>
          <w:rFonts w:ascii="Times New Roman" w:hAnsi="Times New Roman" w:cs="Times New Roman"/>
        </w:rPr>
        <w:t>with a purposeful shift from providing knowledge</w:t>
      </w:r>
      <w:r w:rsidR="006C784E" w:rsidRPr="00061916">
        <w:rPr>
          <w:rFonts w:ascii="Times New Roman" w:hAnsi="Times New Roman" w:cs="Times New Roman"/>
        </w:rPr>
        <w:t xml:space="preserve"> </w:t>
      </w:r>
      <w:r w:rsidRPr="00061916">
        <w:rPr>
          <w:rFonts w:ascii="Times New Roman" w:hAnsi="Times New Roman" w:cs="Times New Roman"/>
        </w:rPr>
        <w:t>to inspiring and initiating responsiveness and critical thinking among medical students. The Citizen-Doctor fosters the idea of a “Civic-Minded Professional”</w:t>
      </w:r>
      <w:r w:rsidR="00B04B79" w:rsidRPr="00061916">
        <w:rPr>
          <w:rFonts w:ascii="Times New Roman" w:hAnsi="Times New Roman" w:cs="Times New Roman"/>
        </w:rPr>
        <w:t xml:space="preserve"> (1</w:t>
      </w:r>
      <w:r w:rsidR="002B3EAC" w:rsidRPr="00061916">
        <w:rPr>
          <w:rFonts w:ascii="Times New Roman" w:hAnsi="Times New Roman" w:cs="Times New Roman"/>
        </w:rPr>
        <w:t>4</w:t>
      </w:r>
      <w:r w:rsidR="00B04B79" w:rsidRPr="00061916">
        <w:rPr>
          <w:rFonts w:ascii="Times New Roman" w:hAnsi="Times New Roman" w:cs="Times New Roman"/>
        </w:rPr>
        <w:t xml:space="preserve">) </w:t>
      </w:r>
      <w:r w:rsidRPr="00061916">
        <w:rPr>
          <w:rFonts w:ascii="Times New Roman" w:hAnsi="Times New Roman" w:cs="Times New Roman"/>
        </w:rPr>
        <w:t>in which the professional duties of the doctor and his civic responsibilities are interrelated. Political theorist Iris Marion Young in her treatise ‘Justice and the Politics of D</w:t>
      </w:r>
      <w:r w:rsidR="00B20A9B" w:rsidRPr="00061916">
        <w:rPr>
          <w:rFonts w:ascii="Times New Roman" w:hAnsi="Times New Roman" w:cs="Times New Roman"/>
        </w:rPr>
        <w:t>ifference</w:t>
      </w:r>
      <w:r w:rsidR="00A5041F" w:rsidRPr="00061916">
        <w:rPr>
          <w:rFonts w:ascii="Times New Roman" w:hAnsi="Times New Roman" w:cs="Times New Roman"/>
        </w:rPr>
        <w:t>’</w:t>
      </w:r>
      <w:r w:rsidR="00B04B79" w:rsidRPr="00061916">
        <w:rPr>
          <w:rFonts w:ascii="Times New Roman" w:hAnsi="Times New Roman" w:cs="Times New Roman"/>
        </w:rPr>
        <w:t xml:space="preserve"> (1</w:t>
      </w:r>
      <w:r w:rsidR="002B3EAC" w:rsidRPr="00061916">
        <w:rPr>
          <w:rFonts w:ascii="Times New Roman" w:hAnsi="Times New Roman" w:cs="Times New Roman"/>
        </w:rPr>
        <w:t>5</w:t>
      </w:r>
      <w:r w:rsidR="00BA2A63" w:rsidRPr="00061916">
        <w:rPr>
          <w:rFonts w:ascii="Times New Roman" w:hAnsi="Times New Roman" w:cs="Times New Roman"/>
        </w:rPr>
        <w:t>)</w:t>
      </w:r>
      <w:r w:rsidRPr="00061916">
        <w:rPr>
          <w:rFonts w:ascii="Times New Roman" w:hAnsi="Times New Roman" w:cs="Times New Roman"/>
        </w:rPr>
        <w:t xml:space="preserve"> decries the reduction of social justice and suggests inclusive, participatory ways of bringing about change in society. She brings to the fore the idea of ‘differentiated citizenship’ where individuals can be segregated and </w:t>
      </w:r>
      <w:r w:rsidR="004F7F23" w:rsidRPr="00061916">
        <w:rPr>
          <w:rFonts w:ascii="Times New Roman" w:hAnsi="Times New Roman" w:cs="Times New Roman"/>
        </w:rPr>
        <w:t xml:space="preserve">considered </w:t>
      </w:r>
      <w:r w:rsidRPr="00061916">
        <w:rPr>
          <w:rFonts w:ascii="Times New Roman" w:hAnsi="Times New Roman" w:cs="Times New Roman"/>
        </w:rPr>
        <w:t>different due to their social and locational grouping</w:t>
      </w:r>
      <w:r w:rsidR="006C784E" w:rsidRPr="00061916">
        <w:rPr>
          <w:rFonts w:ascii="Times New Roman" w:hAnsi="Times New Roman" w:cs="Times New Roman"/>
        </w:rPr>
        <w:t>,</w:t>
      </w:r>
      <w:r w:rsidRPr="00061916">
        <w:rPr>
          <w:rFonts w:ascii="Times New Roman" w:hAnsi="Times New Roman" w:cs="Times New Roman"/>
        </w:rPr>
        <w:t xml:space="preserve"> but where the critical requirement is to recognize the value of responding to the needs of society and being ‘together in difference’</w:t>
      </w:r>
      <w:r w:rsidR="00B04B79" w:rsidRPr="00061916">
        <w:rPr>
          <w:rFonts w:ascii="Times New Roman" w:hAnsi="Times New Roman" w:cs="Times New Roman"/>
        </w:rPr>
        <w:t xml:space="preserve"> (1</w:t>
      </w:r>
      <w:r w:rsidR="002B3EAC" w:rsidRPr="00061916">
        <w:rPr>
          <w:rFonts w:ascii="Times New Roman" w:hAnsi="Times New Roman" w:cs="Times New Roman"/>
        </w:rPr>
        <w:t>6</w:t>
      </w:r>
      <w:r w:rsidR="00B04B79" w:rsidRPr="00061916">
        <w:rPr>
          <w:rFonts w:ascii="Times New Roman" w:hAnsi="Times New Roman" w:cs="Times New Roman"/>
        </w:rPr>
        <w:t>)</w:t>
      </w:r>
      <w:r w:rsidRPr="00061916">
        <w:rPr>
          <w:rFonts w:ascii="Times New Roman" w:hAnsi="Times New Roman" w:cs="Times New Roman"/>
        </w:rPr>
        <w:t xml:space="preserve">.  </w:t>
      </w:r>
    </w:p>
    <w:p w14:paraId="119B42AB" w14:textId="77777777" w:rsidR="00DB2885" w:rsidRPr="00061916" w:rsidRDefault="00DB2885" w:rsidP="008C3903">
      <w:pPr>
        <w:spacing w:line="276" w:lineRule="auto"/>
        <w:rPr>
          <w:rFonts w:ascii="Times New Roman" w:hAnsi="Times New Roman" w:cs="Times New Roman"/>
        </w:rPr>
      </w:pPr>
    </w:p>
    <w:p w14:paraId="31AC0F5A" w14:textId="77777777" w:rsidR="00FE552D" w:rsidRPr="00061916" w:rsidRDefault="00FE552D" w:rsidP="008C3903">
      <w:pPr>
        <w:spacing w:line="276" w:lineRule="auto"/>
        <w:rPr>
          <w:rFonts w:ascii="Times New Roman" w:hAnsi="Times New Roman" w:cs="Times New Roman"/>
        </w:rPr>
      </w:pPr>
    </w:p>
    <w:p w14:paraId="6D7BC45A" w14:textId="3C63D0C4"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Exposing students to the Citizen Doctor classes in the first year of medicine is ideal, as they have unbiased minds as well as the curiosity to learn. The classes were structured around two core values:</w:t>
      </w:r>
    </w:p>
    <w:p w14:paraId="4028A5CF" w14:textId="77777777" w:rsidR="00DB2885" w:rsidRPr="00061916" w:rsidRDefault="00DB2885" w:rsidP="008C3903">
      <w:pPr>
        <w:spacing w:line="276" w:lineRule="auto"/>
        <w:rPr>
          <w:rFonts w:ascii="Times New Roman" w:hAnsi="Times New Roman" w:cs="Times New Roman"/>
        </w:rPr>
      </w:pPr>
    </w:p>
    <w:p w14:paraId="726DCC70" w14:textId="77777777" w:rsidR="00DB2885" w:rsidRPr="00061916" w:rsidRDefault="00DB2885" w:rsidP="008C3903">
      <w:pPr>
        <w:pStyle w:val="ListParagraph"/>
        <w:numPr>
          <w:ilvl w:val="0"/>
          <w:numId w:val="7"/>
        </w:numPr>
        <w:spacing w:after="0" w:line="276" w:lineRule="auto"/>
        <w:rPr>
          <w:rFonts w:ascii="Times New Roman" w:hAnsi="Times New Roman" w:cs="Times New Roman"/>
          <w:sz w:val="24"/>
          <w:szCs w:val="24"/>
        </w:rPr>
      </w:pPr>
      <w:r w:rsidRPr="00061916">
        <w:rPr>
          <w:rFonts w:ascii="Times New Roman" w:hAnsi="Times New Roman" w:cs="Times New Roman"/>
          <w:sz w:val="24"/>
          <w:szCs w:val="24"/>
        </w:rPr>
        <w:t>The importance of human rights, human dignity, public advocacy and solidarity with social issues and marginalised people.</w:t>
      </w:r>
    </w:p>
    <w:p w14:paraId="7948E782" w14:textId="77777777" w:rsidR="00DB2885" w:rsidRPr="00061916" w:rsidRDefault="00DB2885" w:rsidP="008C3903">
      <w:pPr>
        <w:pStyle w:val="ListParagraph"/>
        <w:numPr>
          <w:ilvl w:val="0"/>
          <w:numId w:val="7"/>
        </w:numPr>
        <w:spacing w:after="0" w:line="276" w:lineRule="auto"/>
        <w:rPr>
          <w:rFonts w:ascii="Times New Roman" w:hAnsi="Times New Roman" w:cs="Times New Roman"/>
          <w:sz w:val="24"/>
          <w:szCs w:val="24"/>
        </w:rPr>
      </w:pPr>
      <w:r w:rsidRPr="00061916">
        <w:rPr>
          <w:rFonts w:ascii="Times New Roman" w:hAnsi="Times New Roman" w:cs="Times New Roman"/>
          <w:sz w:val="24"/>
          <w:szCs w:val="24"/>
        </w:rPr>
        <w:t xml:space="preserve">A sense of responsibility for one’s action and a sense of responsiveness to inter-connected problems. </w:t>
      </w:r>
    </w:p>
    <w:p w14:paraId="7CE66C1F" w14:textId="77777777" w:rsidR="00DB2885" w:rsidRPr="00061916" w:rsidRDefault="00DB2885" w:rsidP="008C3903">
      <w:pPr>
        <w:spacing w:line="276" w:lineRule="auto"/>
        <w:ind w:left="360"/>
        <w:rPr>
          <w:rFonts w:ascii="Times New Roman" w:hAnsi="Times New Roman" w:cs="Times New Roman"/>
        </w:rPr>
      </w:pPr>
    </w:p>
    <w:p w14:paraId="2ECED1E1" w14:textId="77777777" w:rsidR="00DB2885" w:rsidRPr="00061916" w:rsidRDefault="00DB2885" w:rsidP="008C3903">
      <w:pPr>
        <w:spacing w:line="276" w:lineRule="auto"/>
        <w:rPr>
          <w:rFonts w:ascii="Times New Roman" w:hAnsi="Times New Roman" w:cs="Times New Roman"/>
        </w:rPr>
      </w:pPr>
    </w:p>
    <w:p w14:paraId="4F567EE0" w14:textId="697B6D1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This paper evaluates the ‘Citizen Doctor’ </w:t>
      </w:r>
      <w:r w:rsidR="00061473" w:rsidRPr="00061916">
        <w:rPr>
          <w:rFonts w:ascii="Times New Roman" w:hAnsi="Times New Roman" w:cs="Times New Roman"/>
        </w:rPr>
        <w:t>course</w:t>
      </w:r>
      <w:r w:rsidRPr="00061916">
        <w:rPr>
          <w:rFonts w:ascii="Times New Roman" w:hAnsi="Times New Roman" w:cs="Times New Roman"/>
        </w:rPr>
        <w:t xml:space="preserve"> through feedback received from the medical students.</w:t>
      </w:r>
    </w:p>
    <w:p w14:paraId="444E44EC" w14:textId="77777777" w:rsidR="00DB2885" w:rsidRPr="00061916" w:rsidRDefault="00DB2885" w:rsidP="008C3903">
      <w:pPr>
        <w:spacing w:line="276" w:lineRule="auto"/>
        <w:rPr>
          <w:rFonts w:ascii="Times New Roman" w:hAnsi="Times New Roman" w:cs="Times New Roman"/>
        </w:rPr>
      </w:pPr>
    </w:p>
    <w:p w14:paraId="09B6DAA5"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Methods</w:t>
      </w:r>
    </w:p>
    <w:p w14:paraId="46EE954D" w14:textId="77777777" w:rsidR="00DB2885" w:rsidRPr="00061916" w:rsidRDefault="00DB2885" w:rsidP="008C3903">
      <w:pPr>
        <w:spacing w:line="276" w:lineRule="auto"/>
        <w:rPr>
          <w:rFonts w:ascii="Times New Roman" w:hAnsi="Times New Roman" w:cs="Times New Roman"/>
        </w:rPr>
      </w:pPr>
    </w:p>
    <w:p w14:paraId="31A00FB7" w14:textId="1A7DBF57" w:rsidR="00E67B8E" w:rsidRPr="00061916" w:rsidRDefault="00A23747" w:rsidP="00E67B8E">
      <w:pPr>
        <w:rPr>
          <w:ins w:id="10" w:author="radhika hegde" w:date="2020-02-19T13:55:00Z"/>
          <w:rFonts w:ascii="Times New Roman" w:hAnsi="Times New Roman" w:cs="Times New Roman"/>
        </w:rPr>
      </w:pPr>
      <w:ins w:id="11" w:author="radhika hegde" w:date="2020-02-19T09:52:00Z">
        <w:r w:rsidRPr="00061916">
          <w:rPr>
            <w:rFonts w:ascii="Times New Roman" w:hAnsi="Times New Roman" w:cs="Times New Roman"/>
          </w:rPr>
          <w:t xml:space="preserve"> </w:t>
        </w:r>
      </w:ins>
      <w:ins w:id="12" w:author="radhika hegde" w:date="2020-02-19T13:55:00Z">
        <w:r w:rsidR="00E67B8E" w:rsidRPr="00061916">
          <w:rPr>
            <w:rFonts w:ascii="Times New Roman" w:hAnsi="Times New Roman" w:cs="Times New Roman"/>
          </w:rPr>
          <w:t xml:space="preserve"> The study was conducted in a private Catholic Minority Medical College in Bengaluru City, Karnataka, which has a specific mission to train doctors to work in underserved areas. The majority of the students are Catholic, including 20 religious nuns. Students are drawn from various states, including 30 students from states of particular health need</w:t>
        </w:r>
        <w:r w:rsidR="00E67B8E" w:rsidRPr="00061916" w:rsidDel="005D0E11">
          <w:rPr>
            <w:rFonts w:ascii="Times New Roman" w:hAnsi="Times New Roman" w:cs="Times New Roman"/>
          </w:rPr>
          <w:t xml:space="preserve"> </w:t>
        </w:r>
        <w:r w:rsidR="00E67B8E" w:rsidRPr="00061916">
          <w:rPr>
            <w:rFonts w:ascii="Times New Roman" w:hAnsi="Times New Roman" w:cs="Times New Roman"/>
          </w:rPr>
          <w:t xml:space="preserve">in North and Northeast India. A little less than 2/3 of the students in the last three years are women. Every year, first year students attend Constitution of India and Environmental Classes mandated by the Rajiv Gandhi University of Health Sciences. Students also go through a compulsory Ethics training course throughout their medical education (17). </w:t>
        </w:r>
      </w:ins>
    </w:p>
    <w:p w14:paraId="6487B80B" w14:textId="77777777" w:rsidR="00E67B8E" w:rsidRPr="00061916" w:rsidRDefault="00E67B8E" w:rsidP="00E67B8E">
      <w:pPr>
        <w:rPr>
          <w:ins w:id="13" w:author="radhika hegde" w:date="2020-02-19T13:55:00Z"/>
          <w:rFonts w:ascii="Times New Roman" w:hAnsi="Times New Roman" w:cs="Times New Roman"/>
        </w:rPr>
      </w:pPr>
    </w:p>
    <w:p w14:paraId="302BF808" w14:textId="4D578542" w:rsidR="00A23747" w:rsidRPr="00061916" w:rsidRDefault="00A23747" w:rsidP="00A23747">
      <w:pPr>
        <w:rPr>
          <w:ins w:id="14" w:author="radhika hegde" w:date="2020-02-19T09:52:00Z"/>
          <w:rFonts w:ascii="Times New Roman" w:hAnsi="Times New Roman" w:cs="Times New Roman"/>
        </w:rPr>
      </w:pPr>
    </w:p>
    <w:p w14:paraId="5501F274" w14:textId="1A1C1279" w:rsidR="000F72A3" w:rsidRPr="00061916" w:rsidRDefault="000F72A3" w:rsidP="000F72A3">
      <w:pPr>
        <w:rPr>
          <w:ins w:id="15" w:author="radhika hegde" w:date="2020-02-05T14:16:00Z"/>
          <w:rFonts w:ascii="Times New Roman" w:hAnsi="Times New Roman" w:cs="Times New Roman"/>
        </w:rPr>
      </w:pPr>
    </w:p>
    <w:p w14:paraId="1394DFA6" w14:textId="61A32644"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 xml:space="preserve">The Environment Science (ES) course of the Citizen Doctor </w:t>
      </w:r>
      <w:r w:rsidR="00061473" w:rsidRPr="00061916">
        <w:rPr>
          <w:rFonts w:ascii="Times New Roman" w:hAnsi="Times New Roman" w:cs="Times New Roman"/>
        </w:rPr>
        <w:t>course</w:t>
      </w:r>
      <w:r w:rsidRPr="00061916">
        <w:rPr>
          <w:rFonts w:ascii="Times New Roman" w:hAnsi="Times New Roman" w:cs="Times New Roman"/>
        </w:rPr>
        <w:t xml:space="preserve"> covered topics ranging from climate change – </w:t>
      </w:r>
      <w:r w:rsidR="003709B2" w:rsidRPr="00061916">
        <w:rPr>
          <w:rFonts w:ascii="Times New Roman" w:hAnsi="Times New Roman" w:cs="Times New Roman"/>
        </w:rPr>
        <w:t xml:space="preserve">including </w:t>
      </w:r>
      <w:r w:rsidRPr="00061916">
        <w:rPr>
          <w:rFonts w:ascii="Times New Roman" w:hAnsi="Times New Roman" w:cs="Times New Roman"/>
        </w:rPr>
        <w:t>causes and consequences, globalization, consumption and garbage management, sustainable lifestyles</w:t>
      </w:r>
      <w:r w:rsidR="003709B2" w:rsidRPr="00061916">
        <w:rPr>
          <w:rFonts w:ascii="Times New Roman" w:hAnsi="Times New Roman" w:cs="Times New Roman"/>
        </w:rPr>
        <w:t>,</w:t>
      </w:r>
      <w:r w:rsidRPr="00061916">
        <w:rPr>
          <w:rFonts w:ascii="Times New Roman" w:hAnsi="Times New Roman" w:cs="Times New Roman"/>
        </w:rPr>
        <w:t xml:space="preserve"> and its impact on health, to specific </w:t>
      </w:r>
      <w:r w:rsidR="002E3284" w:rsidRPr="00061916">
        <w:rPr>
          <w:rFonts w:ascii="Times New Roman" w:hAnsi="Times New Roman" w:cs="Times New Roman"/>
        </w:rPr>
        <w:t>issues</w:t>
      </w:r>
      <w:r w:rsidRPr="00061916">
        <w:rPr>
          <w:rFonts w:ascii="Times New Roman" w:hAnsi="Times New Roman" w:cs="Times New Roman"/>
        </w:rPr>
        <w:t xml:space="preserve"> such as water bodies and their conservation</w:t>
      </w:r>
      <w:r w:rsidR="003709B2" w:rsidRPr="00061916">
        <w:rPr>
          <w:rFonts w:ascii="Times New Roman" w:hAnsi="Times New Roman" w:cs="Times New Roman"/>
        </w:rPr>
        <w:t>,</w:t>
      </w:r>
      <w:r w:rsidRPr="00061916">
        <w:rPr>
          <w:rFonts w:ascii="Times New Roman" w:hAnsi="Times New Roman" w:cs="Times New Roman"/>
        </w:rPr>
        <w:t xml:space="preserve"> and air pollution and its mitigation. A central value focus in these classes was “Am I responsible? Can I make a difference?” Table 1 provides the structure of the ES course. There were seven contact classes, two classes involving fieldwork</w:t>
      </w:r>
      <w:r w:rsidR="00621A58" w:rsidRPr="00061916">
        <w:rPr>
          <w:rFonts w:ascii="Times New Roman" w:hAnsi="Times New Roman" w:cs="Times New Roman"/>
        </w:rPr>
        <w:t>,</w:t>
      </w:r>
      <w:r w:rsidRPr="00061916">
        <w:rPr>
          <w:rFonts w:ascii="Times New Roman" w:hAnsi="Times New Roman" w:cs="Times New Roman"/>
        </w:rPr>
        <w:t xml:space="preserve"> and one class for presentations.</w:t>
      </w:r>
    </w:p>
    <w:p w14:paraId="5154A551" w14:textId="77777777" w:rsidR="00DB2885" w:rsidRPr="00061916" w:rsidRDefault="00DB2885" w:rsidP="008C3903">
      <w:pPr>
        <w:spacing w:line="276" w:lineRule="auto"/>
        <w:rPr>
          <w:rFonts w:ascii="Times New Roman" w:hAnsi="Times New Roman" w:cs="Times New Roman"/>
        </w:rPr>
      </w:pPr>
    </w:p>
    <w:p w14:paraId="30D5C8F0" w14:textId="77777777" w:rsidR="00FE552D" w:rsidRPr="00061916" w:rsidRDefault="00FE552D" w:rsidP="008C3903">
      <w:pPr>
        <w:spacing w:line="276" w:lineRule="auto"/>
        <w:rPr>
          <w:rFonts w:ascii="Times New Roman" w:hAnsi="Times New Roman" w:cs="Times New Roman"/>
        </w:rPr>
      </w:pPr>
    </w:p>
    <w:p w14:paraId="3756EF3D" w14:textId="77847F8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 Constitution of India</w:t>
      </w:r>
      <w:r w:rsidRPr="00061916">
        <w:rPr>
          <w:rFonts w:ascii="Times New Roman" w:hAnsi="Times New Roman" w:cs="Times New Roman"/>
          <w:i/>
        </w:rPr>
        <w:t xml:space="preserve"> </w:t>
      </w:r>
      <w:r w:rsidR="00F514EB" w:rsidRPr="00061916">
        <w:rPr>
          <w:rFonts w:ascii="Times New Roman" w:hAnsi="Times New Roman" w:cs="Times New Roman"/>
        </w:rPr>
        <w:t>(</w:t>
      </w:r>
      <w:r w:rsidRPr="00061916">
        <w:rPr>
          <w:rFonts w:ascii="Times New Roman" w:hAnsi="Times New Roman" w:cs="Times New Roman"/>
        </w:rPr>
        <w:t>CoI) classes were embedded in the understanding of the role of a Citizen- Doctor</w:t>
      </w:r>
      <w:r w:rsidR="00621A58" w:rsidRPr="00061916">
        <w:rPr>
          <w:rFonts w:ascii="Times New Roman" w:hAnsi="Times New Roman" w:cs="Times New Roman"/>
        </w:rPr>
        <w:t xml:space="preserve"> </w:t>
      </w:r>
      <w:r w:rsidRPr="00061916">
        <w:rPr>
          <w:rFonts w:ascii="Times New Roman" w:hAnsi="Times New Roman" w:cs="Times New Roman"/>
        </w:rPr>
        <w:t>and the civic responsibility towards the community and the state. The topics chosen for discussion were Patient Rights, public engagement with the legislative process, the Clinical Establishment Act</w:t>
      </w:r>
      <w:r w:rsidR="00621A58" w:rsidRPr="00061916">
        <w:rPr>
          <w:rFonts w:ascii="Times New Roman" w:hAnsi="Times New Roman" w:cs="Times New Roman"/>
        </w:rPr>
        <w:t xml:space="preserve">, </w:t>
      </w:r>
      <w:r w:rsidRPr="00061916">
        <w:rPr>
          <w:rFonts w:ascii="Times New Roman" w:hAnsi="Times New Roman" w:cs="Times New Roman"/>
        </w:rPr>
        <w:t>and Medical Errors/Medical Negligence. A central value focus was “Can I be an agent of change in communities and society?” The sessions were provocative by design, aimed at encouraging critical thinking amongst the students. Table 2 provides the structure of the CoI course. There were 10 contact classes.</w:t>
      </w:r>
    </w:p>
    <w:p w14:paraId="1D24D6B2" w14:textId="77777777" w:rsidR="00DB2885" w:rsidRPr="00061916" w:rsidRDefault="00DB2885" w:rsidP="008C3903">
      <w:pPr>
        <w:spacing w:line="276" w:lineRule="auto"/>
        <w:rPr>
          <w:rFonts w:ascii="Times New Roman" w:hAnsi="Times New Roman" w:cs="Times New Roman"/>
        </w:rPr>
      </w:pPr>
    </w:p>
    <w:p w14:paraId="148A5F7B" w14:textId="77777777" w:rsidR="00FE552D" w:rsidRPr="00061916" w:rsidRDefault="00FE552D" w:rsidP="008C3903">
      <w:pPr>
        <w:spacing w:line="276" w:lineRule="auto"/>
        <w:rPr>
          <w:rFonts w:ascii="Times New Roman" w:hAnsi="Times New Roman" w:cs="Times New Roman"/>
        </w:rPr>
      </w:pPr>
    </w:p>
    <w:p w14:paraId="294D34D8" w14:textId="7F9712AC"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Teaching-Learning aids</w:t>
      </w:r>
      <w:r w:rsidR="00621A58" w:rsidRPr="00061916">
        <w:rPr>
          <w:rFonts w:ascii="Times New Roman" w:hAnsi="Times New Roman" w:cs="Times New Roman"/>
        </w:rPr>
        <w:t>,</w:t>
      </w:r>
      <w:r w:rsidRPr="00061916">
        <w:rPr>
          <w:rFonts w:ascii="Times New Roman" w:hAnsi="Times New Roman" w:cs="Times New Roman"/>
        </w:rPr>
        <w:t xml:space="preserve"> like short video clippings</w:t>
      </w:r>
      <w:r w:rsidR="00621A58" w:rsidRPr="00061916">
        <w:rPr>
          <w:rFonts w:ascii="Times New Roman" w:hAnsi="Times New Roman" w:cs="Times New Roman"/>
        </w:rPr>
        <w:t xml:space="preserve"> </w:t>
      </w:r>
      <w:r w:rsidRPr="00061916">
        <w:rPr>
          <w:rFonts w:ascii="Times New Roman" w:hAnsi="Times New Roman" w:cs="Times New Roman"/>
        </w:rPr>
        <w:t xml:space="preserve">and activities such as reflective writing supplemented the traditional lecture method. Guest speakers were invited to share their experiences on responding to contentious and pressing social issues. </w:t>
      </w:r>
    </w:p>
    <w:p w14:paraId="48EAE4C8" w14:textId="77777777" w:rsidR="0008456E" w:rsidRPr="00061916" w:rsidRDefault="0008456E" w:rsidP="008C3903">
      <w:pPr>
        <w:spacing w:line="276" w:lineRule="auto"/>
        <w:rPr>
          <w:ins w:id="16" w:author="radhika hegde" w:date="2020-02-05T12:09:00Z"/>
          <w:rFonts w:ascii="Times New Roman" w:hAnsi="Times New Roman" w:cs="Times New Roman"/>
        </w:rPr>
      </w:pPr>
    </w:p>
    <w:p w14:paraId="1B7D9F51" w14:textId="77777777" w:rsidR="00FE552D" w:rsidRPr="00061916" w:rsidRDefault="00FE552D" w:rsidP="008C3903">
      <w:pPr>
        <w:spacing w:line="276" w:lineRule="auto"/>
        <w:rPr>
          <w:rFonts w:ascii="Times New Roman" w:hAnsi="Times New Roman" w:cs="Times New Roman"/>
        </w:rPr>
      </w:pPr>
    </w:p>
    <w:p w14:paraId="68D52002" w14:textId="77777777" w:rsidR="00DB2885" w:rsidRPr="00061916" w:rsidRDefault="00DB2885" w:rsidP="008C3903">
      <w:pPr>
        <w:spacing w:line="276" w:lineRule="auto"/>
        <w:rPr>
          <w:rFonts w:ascii="Times New Roman" w:hAnsi="Times New Roman" w:cs="Times New Roman"/>
          <w:i/>
        </w:rPr>
      </w:pPr>
      <w:r w:rsidRPr="00061916">
        <w:rPr>
          <w:rFonts w:ascii="Times New Roman" w:hAnsi="Times New Roman" w:cs="Times New Roman"/>
          <w:i/>
        </w:rPr>
        <w:t>The feedback evaluation process</w:t>
      </w:r>
    </w:p>
    <w:p w14:paraId="5339DFBE" w14:textId="77777777" w:rsidR="00DB2885" w:rsidRPr="00061916" w:rsidRDefault="00DB2885" w:rsidP="008C3903">
      <w:pPr>
        <w:spacing w:line="276" w:lineRule="auto"/>
        <w:rPr>
          <w:rFonts w:ascii="Times New Roman" w:hAnsi="Times New Roman" w:cs="Times New Roman"/>
          <w:i/>
        </w:rPr>
      </w:pPr>
    </w:p>
    <w:p w14:paraId="3D55B1A7" w14:textId="77777777" w:rsidR="00FE552D" w:rsidRPr="00061916" w:rsidRDefault="00FE552D" w:rsidP="008C3903">
      <w:pPr>
        <w:spacing w:line="276" w:lineRule="auto"/>
        <w:rPr>
          <w:rFonts w:ascii="Times New Roman" w:hAnsi="Times New Roman" w:cs="Times New Roman"/>
          <w:i/>
        </w:rPr>
      </w:pPr>
    </w:p>
    <w:p w14:paraId="6E494EE4" w14:textId="0837AC05"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150 first year undergraduate MBBS students of a single medical college (where the authors work) attended this </w:t>
      </w:r>
      <w:r w:rsidR="00061473" w:rsidRPr="00061916">
        <w:rPr>
          <w:rFonts w:ascii="Times New Roman" w:hAnsi="Times New Roman" w:cs="Times New Roman"/>
        </w:rPr>
        <w:t>course</w:t>
      </w:r>
      <w:r w:rsidRPr="00061916">
        <w:rPr>
          <w:rFonts w:ascii="Times New Roman" w:hAnsi="Times New Roman" w:cs="Times New Roman"/>
        </w:rPr>
        <w:t>. On the last day of the course, feedback was received through a semi-structured questionnaire that was administered to the students. Most of the questions were brief with responses on a five-point Likert scale; these addressed the perceptions of need and usefulness of the course, feedback on the coverage, methods of teaching and suggestions for improvement. The questionnaire had gender and age information but was anonymized, with no requirement</w:t>
      </w:r>
      <w:r w:rsidR="00DE6F23" w:rsidRPr="00061916">
        <w:rPr>
          <w:rFonts w:ascii="Times New Roman" w:hAnsi="Times New Roman" w:cs="Times New Roman"/>
        </w:rPr>
        <w:t>s</w:t>
      </w:r>
      <w:r w:rsidRPr="00061916">
        <w:rPr>
          <w:rFonts w:ascii="Times New Roman" w:hAnsi="Times New Roman" w:cs="Times New Roman"/>
        </w:rPr>
        <w:t xml:space="preserve"> of individual names. There were some open-ended questions. The study protocol was submitted to the Institutio</w:t>
      </w:r>
      <w:r w:rsidR="00327541" w:rsidRPr="00061916">
        <w:rPr>
          <w:rFonts w:ascii="Times New Roman" w:hAnsi="Times New Roman" w:cs="Times New Roman"/>
        </w:rPr>
        <w:t>nal Ethics Committee (Ref No 240/2018)</w:t>
      </w:r>
      <w:r w:rsidRPr="00061916">
        <w:rPr>
          <w:rFonts w:ascii="Times New Roman" w:hAnsi="Times New Roman" w:cs="Times New Roman"/>
        </w:rPr>
        <w:t xml:space="preserve"> but was cleared as exempt from ethics approval as this was an evaluation of a course in an educational institution. No individual consenting process was required.</w:t>
      </w:r>
    </w:p>
    <w:p w14:paraId="0D647CFD" w14:textId="77777777" w:rsidR="00DB2885" w:rsidRPr="00061916" w:rsidRDefault="00DB2885" w:rsidP="008C3903">
      <w:pPr>
        <w:spacing w:line="276" w:lineRule="auto"/>
        <w:rPr>
          <w:rFonts w:ascii="Times New Roman" w:hAnsi="Times New Roman" w:cs="Times New Roman"/>
        </w:rPr>
      </w:pPr>
    </w:p>
    <w:p w14:paraId="1B8D3B99" w14:textId="77777777" w:rsidR="00FE552D" w:rsidRPr="00061916" w:rsidRDefault="00FE552D" w:rsidP="008C3903">
      <w:pPr>
        <w:spacing w:line="276" w:lineRule="auto"/>
        <w:rPr>
          <w:rFonts w:ascii="Times New Roman" w:hAnsi="Times New Roman" w:cs="Times New Roman"/>
        </w:rPr>
      </w:pPr>
    </w:p>
    <w:p w14:paraId="631BA8A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Data was entered and analysed using Microsoft Excel (Office 365). The investigators manually analyzed the open-ended questions following thematic content analysis. </w:t>
      </w:r>
      <w:r w:rsidRPr="00061916">
        <w:rPr>
          <w:rFonts w:ascii="Times New Roman" w:hAnsi="Times New Roman" w:cs="Times New Roman"/>
        </w:rPr>
        <w:lastRenderedPageBreak/>
        <w:t>Responses were either quoted verbatim or were paraphrased by the authors. The responses quoted verbatim have been put in single inverted commas in the results.</w:t>
      </w:r>
    </w:p>
    <w:p w14:paraId="37214DEE" w14:textId="77777777" w:rsidR="00DB2885" w:rsidRPr="00061916" w:rsidRDefault="00DB2885" w:rsidP="008C3903">
      <w:pPr>
        <w:spacing w:line="276" w:lineRule="auto"/>
        <w:rPr>
          <w:rFonts w:ascii="Times New Roman" w:hAnsi="Times New Roman" w:cs="Times New Roman"/>
        </w:rPr>
      </w:pPr>
    </w:p>
    <w:p w14:paraId="13B77FB3" w14:textId="77777777" w:rsidR="00DB2885" w:rsidRPr="00061916" w:rsidRDefault="00DB2885" w:rsidP="008C3903">
      <w:pPr>
        <w:spacing w:line="276" w:lineRule="auto"/>
        <w:rPr>
          <w:rFonts w:ascii="Times New Roman" w:hAnsi="Times New Roman" w:cs="Times New Roman"/>
        </w:rPr>
      </w:pPr>
    </w:p>
    <w:p w14:paraId="01AAC083" w14:textId="77777777" w:rsidR="00DB2885" w:rsidRPr="00061916" w:rsidRDefault="00DB2885" w:rsidP="008C3903">
      <w:pPr>
        <w:spacing w:line="276" w:lineRule="auto"/>
        <w:rPr>
          <w:rFonts w:ascii="Times New Roman" w:eastAsia="MS Mincho" w:hAnsi="Times New Roman" w:cs="Times New Roman"/>
          <w:b/>
        </w:rPr>
      </w:pPr>
      <w:r w:rsidRPr="00061916">
        <w:rPr>
          <w:rFonts w:ascii="Times New Roman" w:eastAsia="MS Mincho" w:hAnsi="Times New Roman" w:cs="Times New Roman"/>
          <w:b/>
        </w:rPr>
        <w:t xml:space="preserve">Table 1: Work plan of the Citizen- Doctor- ES Course </w:t>
      </w:r>
    </w:p>
    <w:p w14:paraId="0EA803D6" w14:textId="77777777" w:rsidR="00DB2885" w:rsidRPr="00061916" w:rsidRDefault="00DB2885" w:rsidP="008C3903">
      <w:pPr>
        <w:spacing w:line="276" w:lineRule="auto"/>
        <w:rPr>
          <w:rFonts w:ascii="Times New Roman" w:eastAsia="MS Mincho" w:hAnsi="Times New Roman" w:cs="Times New Roman"/>
        </w:rPr>
      </w:pPr>
    </w:p>
    <w:tbl>
      <w:tblPr>
        <w:tblStyle w:val="TableGrid1"/>
        <w:tblW w:w="7371" w:type="dxa"/>
        <w:tblLook w:val="04A0" w:firstRow="1" w:lastRow="0" w:firstColumn="1" w:lastColumn="0" w:noHBand="0" w:noVBand="1"/>
      </w:tblPr>
      <w:tblGrid>
        <w:gridCol w:w="1955"/>
        <w:gridCol w:w="2054"/>
        <w:gridCol w:w="1699"/>
        <w:gridCol w:w="1663"/>
      </w:tblGrid>
      <w:tr w:rsidR="00DB2885" w:rsidRPr="00061916" w14:paraId="69A20382" w14:textId="77777777" w:rsidTr="00FE0268">
        <w:tc>
          <w:tcPr>
            <w:tcW w:w="2153" w:type="dxa"/>
          </w:tcPr>
          <w:p w14:paraId="5EA7DC98" w14:textId="77777777" w:rsidR="00DB2885" w:rsidRPr="00061916" w:rsidRDefault="00DB2885" w:rsidP="000258D4">
            <w:pPr>
              <w:spacing w:line="276" w:lineRule="auto"/>
              <w:rPr>
                <w:rFonts w:ascii="Times New Roman" w:hAnsi="Times New Roman" w:cs="Times New Roman"/>
                <w:sz w:val="24"/>
                <w:szCs w:val="24"/>
              </w:rPr>
            </w:pPr>
            <w:r w:rsidRPr="00061916">
              <w:rPr>
                <w:rFonts w:ascii="Times New Roman" w:hAnsi="Times New Roman" w:cs="Times New Roman"/>
                <w:b/>
                <w:sz w:val="24"/>
                <w:szCs w:val="24"/>
              </w:rPr>
              <w:t>Topics</w:t>
            </w:r>
          </w:p>
        </w:tc>
        <w:tc>
          <w:tcPr>
            <w:tcW w:w="2153" w:type="dxa"/>
          </w:tcPr>
          <w:p w14:paraId="68C6985F" w14:textId="77777777" w:rsidR="00DB2885" w:rsidRPr="00061916" w:rsidRDefault="00DB2885" w:rsidP="006760E0">
            <w:pPr>
              <w:spacing w:line="276" w:lineRule="auto"/>
              <w:rPr>
                <w:rFonts w:ascii="Times New Roman" w:hAnsi="Times New Roman" w:cs="Times New Roman"/>
                <w:sz w:val="24"/>
                <w:szCs w:val="24"/>
              </w:rPr>
            </w:pPr>
            <w:r w:rsidRPr="00061916">
              <w:rPr>
                <w:rFonts w:ascii="Times New Roman" w:hAnsi="Times New Roman" w:cs="Times New Roman"/>
                <w:b/>
                <w:sz w:val="24"/>
                <w:szCs w:val="24"/>
              </w:rPr>
              <w:t>Learning Objectives</w:t>
            </w:r>
          </w:p>
        </w:tc>
        <w:tc>
          <w:tcPr>
            <w:tcW w:w="2153" w:type="dxa"/>
          </w:tcPr>
          <w:p w14:paraId="25D05698" w14:textId="77777777" w:rsidR="00DB2885" w:rsidRPr="00061916" w:rsidRDefault="00DB2885" w:rsidP="0094533F">
            <w:pPr>
              <w:spacing w:line="276" w:lineRule="auto"/>
              <w:rPr>
                <w:rFonts w:ascii="Times New Roman" w:hAnsi="Times New Roman" w:cs="Times New Roman"/>
                <w:b/>
                <w:sz w:val="24"/>
                <w:szCs w:val="24"/>
              </w:rPr>
            </w:pPr>
            <w:r w:rsidRPr="00061916">
              <w:rPr>
                <w:rFonts w:ascii="Times New Roman" w:hAnsi="Times New Roman" w:cs="Times New Roman"/>
                <w:b/>
                <w:sz w:val="24"/>
                <w:szCs w:val="24"/>
              </w:rPr>
              <w:t>Value Focus</w:t>
            </w:r>
          </w:p>
        </w:tc>
        <w:tc>
          <w:tcPr>
            <w:tcW w:w="2154" w:type="dxa"/>
          </w:tcPr>
          <w:p w14:paraId="4496D624"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b/>
                <w:sz w:val="24"/>
                <w:szCs w:val="24"/>
              </w:rPr>
              <w:t>Method</w:t>
            </w:r>
          </w:p>
        </w:tc>
      </w:tr>
      <w:tr w:rsidR="00DB2885" w:rsidRPr="00061916" w14:paraId="13F0AE55" w14:textId="77777777" w:rsidTr="00FE0268">
        <w:tc>
          <w:tcPr>
            <w:tcW w:w="2153" w:type="dxa"/>
          </w:tcPr>
          <w:p w14:paraId="076D89AB"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Climate Change – causes and consequence</w:t>
            </w:r>
          </w:p>
        </w:tc>
        <w:tc>
          <w:tcPr>
            <w:tcW w:w="2153" w:type="dxa"/>
          </w:tcPr>
          <w:p w14:paraId="104706C4" w14:textId="4EDB6F46"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To understand the interconnectedness between human behaviour, the environment, social consequences and health.</w:t>
            </w:r>
          </w:p>
        </w:tc>
        <w:tc>
          <w:tcPr>
            <w:tcW w:w="2153" w:type="dxa"/>
          </w:tcPr>
          <w:p w14:paraId="0FDB5609" w14:textId="1D91F23A" w:rsidR="00DB2885" w:rsidRPr="00061916" w:rsidRDefault="00DB2885" w:rsidP="0094533F">
            <w:p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Environmental and Social Consciousness of a medical student </w:t>
            </w:r>
          </w:p>
        </w:tc>
        <w:tc>
          <w:tcPr>
            <w:tcW w:w="2154" w:type="dxa"/>
          </w:tcPr>
          <w:p w14:paraId="6C806006"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Film (Climate Code Green) and group discussion</w:t>
            </w:r>
          </w:p>
        </w:tc>
      </w:tr>
      <w:tr w:rsidR="00DB2885" w:rsidRPr="00061916" w14:paraId="22975F81" w14:textId="77777777" w:rsidTr="00FE0268">
        <w:tc>
          <w:tcPr>
            <w:tcW w:w="2153" w:type="dxa"/>
          </w:tcPr>
          <w:p w14:paraId="135CB8F1"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Globalisation, consumption and garbage management</w:t>
            </w:r>
          </w:p>
        </w:tc>
        <w:tc>
          <w:tcPr>
            <w:tcW w:w="2153" w:type="dxa"/>
          </w:tcPr>
          <w:p w14:paraId="672FA2A8" w14:textId="61B45C4D"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 xml:space="preserve">To internalise how globalisation, consumption and convenience, </w:t>
            </w:r>
            <w:r w:rsidR="000A2162" w:rsidRPr="00061916">
              <w:rPr>
                <w:rFonts w:ascii="Times New Roman" w:hAnsi="Times New Roman" w:cs="Times New Roman"/>
                <w:sz w:val="24"/>
                <w:szCs w:val="24"/>
              </w:rPr>
              <w:t>e</w:t>
            </w:r>
            <w:r w:rsidRPr="00061916">
              <w:rPr>
                <w:rFonts w:ascii="Times New Roman" w:hAnsi="Times New Roman" w:cs="Times New Roman"/>
                <w:sz w:val="24"/>
                <w:szCs w:val="24"/>
              </w:rPr>
              <w:t xml:space="preserve">ffects the environment and our health. </w:t>
            </w:r>
          </w:p>
        </w:tc>
        <w:tc>
          <w:tcPr>
            <w:tcW w:w="2153" w:type="dxa"/>
          </w:tcPr>
          <w:p w14:paraId="297FEE36" w14:textId="77777777" w:rsidR="00DB2885" w:rsidRPr="00061916" w:rsidRDefault="00DB2885" w:rsidP="0094533F">
            <w:p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Moving from  self-focus to a society focus </w:t>
            </w:r>
          </w:p>
        </w:tc>
        <w:tc>
          <w:tcPr>
            <w:tcW w:w="2154" w:type="dxa"/>
          </w:tcPr>
          <w:p w14:paraId="2BE245AA"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Guest resource person – a doctor turned environmental activist </w:t>
            </w:r>
          </w:p>
        </w:tc>
      </w:tr>
      <w:tr w:rsidR="00DB2885" w:rsidRPr="00061916" w14:paraId="0F38AD17" w14:textId="77777777" w:rsidTr="00FE0268">
        <w:tc>
          <w:tcPr>
            <w:tcW w:w="2153" w:type="dxa"/>
          </w:tcPr>
          <w:p w14:paraId="24379C0D"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Sustainable lifestyles and its impact on health</w:t>
            </w:r>
          </w:p>
        </w:tc>
        <w:tc>
          <w:tcPr>
            <w:tcW w:w="2153" w:type="dxa"/>
          </w:tcPr>
          <w:p w14:paraId="046A5D71" w14:textId="274E3881"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To reflect on how present lifestyles are unsustainable and have unmanageable consequences on the environment and health.</w:t>
            </w:r>
          </w:p>
        </w:tc>
        <w:tc>
          <w:tcPr>
            <w:tcW w:w="2153" w:type="dxa"/>
          </w:tcPr>
          <w:p w14:paraId="7F8F6CCC" w14:textId="77777777" w:rsidR="00DB2885" w:rsidRPr="00061916" w:rsidRDefault="00DB2885" w:rsidP="0094533F">
            <w:pPr>
              <w:spacing w:line="276" w:lineRule="auto"/>
              <w:rPr>
                <w:rFonts w:ascii="Times New Roman" w:hAnsi="Times New Roman" w:cs="Times New Roman"/>
                <w:sz w:val="24"/>
                <w:szCs w:val="24"/>
              </w:rPr>
            </w:pPr>
            <w:r w:rsidRPr="00061916">
              <w:rPr>
                <w:rFonts w:ascii="Times New Roman" w:hAnsi="Times New Roman" w:cs="Times New Roman"/>
                <w:sz w:val="24"/>
                <w:szCs w:val="24"/>
              </w:rPr>
              <w:t>How our lifestyle choices affect other’s lives and our future</w:t>
            </w:r>
          </w:p>
        </w:tc>
        <w:tc>
          <w:tcPr>
            <w:tcW w:w="2154" w:type="dxa"/>
          </w:tcPr>
          <w:p w14:paraId="3C4DC984" w14:textId="5F45CDB6"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Guest resource person – a doctor with a low</w:t>
            </w:r>
            <w:r w:rsidR="000A2162" w:rsidRPr="00061916">
              <w:rPr>
                <w:rFonts w:ascii="Times New Roman" w:hAnsi="Times New Roman" w:cs="Times New Roman"/>
                <w:sz w:val="24"/>
                <w:szCs w:val="24"/>
              </w:rPr>
              <w:t>-</w:t>
            </w:r>
            <w:r w:rsidRPr="00061916">
              <w:rPr>
                <w:rFonts w:ascii="Times New Roman" w:hAnsi="Times New Roman" w:cs="Times New Roman"/>
                <w:sz w:val="24"/>
                <w:szCs w:val="24"/>
              </w:rPr>
              <w:t xml:space="preserve">cost living perspective </w:t>
            </w:r>
          </w:p>
        </w:tc>
      </w:tr>
      <w:tr w:rsidR="00DB2885" w:rsidRPr="00061916" w14:paraId="7E292EE9" w14:textId="77777777" w:rsidTr="00FE0268">
        <w:tc>
          <w:tcPr>
            <w:tcW w:w="2153" w:type="dxa"/>
          </w:tcPr>
          <w:p w14:paraId="0C55008F"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Urbanisation and obesity</w:t>
            </w:r>
          </w:p>
        </w:tc>
        <w:tc>
          <w:tcPr>
            <w:tcW w:w="2153" w:type="dxa"/>
          </w:tcPr>
          <w:p w14:paraId="34032014" w14:textId="7EDA80A1"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 xml:space="preserve">To discuss the impact of urbanisation on the built environment and health connections to a sedentary, inactive lifestyle. </w:t>
            </w:r>
          </w:p>
        </w:tc>
        <w:tc>
          <w:tcPr>
            <w:tcW w:w="2153" w:type="dxa"/>
          </w:tcPr>
          <w:p w14:paraId="76F26698" w14:textId="77777777" w:rsidR="00DB2885" w:rsidRPr="00061916" w:rsidRDefault="00DB2885" w:rsidP="0094533F">
            <w:pPr>
              <w:spacing w:line="276" w:lineRule="auto"/>
              <w:rPr>
                <w:rFonts w:ascii="Times New Roman" w:hAnsi="Times New Roman" w:cs="Times New Roman"/>
                <w:sz w:val="24"/>
                <w:szCs w:val="24"/>
              </w:rPr>
            </w:pPr>
            <w:r w:rsidRPr="00061916">
              <w:rPr>
                <w:rFonts w:ascii="Times New Roman" w:hAnsi="Times New Roman" w:cs="Times New Roman"/>
                <w:sz w:val="24"/>
                <w:szCs w:val="24"/>
              </w:rPr>
              <w:t>Confronting environmental health barriers.</w:t>
            </w:r>
          </w:p>
          <w:p w14:paraId="4C56D26C"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Can I make a difference?</w:t>
            </w:r>
          </w:p>
        </w:tc>
        <w:tc>
          <w:tcPr>
            <w:tcW w:w="2154" w:type="dxa"/>
          </w:tcPr>
          <w:p w14:paraId="39D36728" w14:textId="77777777" w:rsidR="00DB2885" w:rsidRPr="00061916" w:rsidRDefault="00DB2885" w:rsidP="00E66C75">
            <w:pPr>
              <w:spacing w:line="276" w:lineRule="auto"/>
              <w:rPr>
                <w:rFonts w:ascii="Times New Roman" w:hAnsi="Times New Roman" w:cs="Times New Roman"/>
                <w:sz w:val="24"/>
                <w:szCs w:val="24"/>
              </w:rPr>
            </w:pPr>
            <w:r w:rsidRPr="00061916">
              <w:rPr>
                <w:rFonts w:ascii="Times New Roman" w:hAnsi="Times New Roman" w:cs="Times New Roman"/>
                <w:sz w:val="24"/>
                <w:szCs w:val="24"/>
              </w:rPr>
              <w:t>Presentation on research done on physical activity and urban spaces and health consequences.</w:t>
            </w:r>
          </w:p>
        </w:tc>
      </w:tr>
      <w:tr w:rsidR="00DB2885" w:rsidRPr="00061916" w14:paraId="23197AC6" w14:textId="77777777" w:rsidTr="00FE0268">
        <w:tc>
          <w:tcPr>
            <w:tcW w:w="2153" w:type="dxa"/>
          </w:tcPr>
          <w:p w14:paraId="0CF9A87E"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Water – its contamination and its management</w:t>
            </w:r>
          </w:p>
        </w:tc>
        <w:tc>
          <w:tcPr>
            <w:tcW w:w="2153" w:type="dxa"/>
            <w:vMerge w:val="restart"/>
          </w:tcPr>
          <w:p w14:paraId="60C1A963" w14:textId="1F85A38A"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 xml:space="preserve">To understand the use and management of water in a large </w:t>
            </w:r>
            <w:r w:rsidRPr="00061916">
              <w:rPr>
                <w:rFonts w:ascii="Times New Roman" w:hAnsi="Times New Roman" w:cs="Times New Roman"/>
                <w:sz w:val="24"/>
                <w:szCs w:val="24"/>
              </w:rPr>
              <w:lastRenderedPageBreak/>
              <w:t xml:space="preserve">hospital complex. </w:t>
            </w:r>
          </w:p>
          <w:p w14:paraId="008C1CFA" w14:textId="77777777" w:rsidR="00DB2885" w:rsidRPr="00061916" w:rsidRDefault="00DB2885" w:rsidP="0094533F">
            <w:pPr>
              <w:spacing w:line="276" w:lineRule="auto"/>
              <w:contextualSpacing/>
              <w:rPr>
                <w:rFonts w:ascii="Times New Roman" w:hAnsi="Times New Roman" w:cs="Times New Roman"/>
                <w:sz w:val="24"/>
                <w:szCs w:val="24"/>
              </w:rPr>
            </w:pPr>
          </w:p>
          <w:p w14:paraId="1A40466A" w14:textId="3EEE06EA" w:rsidR="00DB2885" w:rsidRPr="00061916" w:rsidRDefault="00DB2885" w:rsidP="00CE489A">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 xml:space="preserve">To see water as a source of inequity and the health impact of water crises. </w:t>
            </w:r>
          </w:p>
        </w:tc>
        <w:tc>
          <w:tcPr>
            <w:tcW w:w="2153" w:type="dxa"/>
            <w:vMerge w:val="restart"/>
          </w:tcPr>
          <w:p w14:paraId="2EDA0EB3" w14:textId="77777777" w:rsidR="00DB2885" w:rsidRPr="00061916" w:rsidRDefault="00DB2885" w:rsidP="00E66C75">
            <w:pPr>
              <w:spacing w:line="276" w:lineRule="auto"/>
              <w:rPr>
                <w:rFonts w:ascii="Times New Roman" w:hAnsi="Times New Roman" w:cs="Times New Roman"/>
                <w:sz w:val="24"/>
                <w:szCs w:val="24"/>
              </w:rPr>
            </w:pPr>
            <w:r w:rsidRPr="00061916">
              <w:rPr>
                <w:rFonts w:ascii="Times New Roman" w:hAnsi="Times New Roman" w:cs="Times New Roman"/>
                <w:sz w:val="24"/>
                <w:szCs w:val="24"/>
              </w:rPr>
              <w:lastRenderedPageBreak/>
              <w:t>Am I responsible? Can I make a difference?</w:t>
            </w:r>
          </w:p>
        </w:tc>
        <w:tc>
          <w:tcPr>
            <w:tcW w:w="2154" w:type="dxa"/>
            <w:vMerge w:val="restart"/>
          </w:tcPr>
          <w:p w14:paraId="7E72C539" w14:textId="77777777" w:rsidR="00DB2885" w:rsidRPr="00061916" w:rsidRDefault="00DB2885" w:rsidP="005E0F53">
            <w:p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Visit to the institution’s water testing unit and </w:t>
            </w:r>
            <w:r w:rsidRPr="00061916">
              <w:rPr>
                <w:rFonts w:ascii="Times New Roman" w:hAnsi="Times New Roman" w:cs="Times New Roman"/>
                <w:sz w:val="24"/>
                <w:szCs w:val="24"/>
              </w:rPr>
              <w:lastRenderedPageBreak/>
              <w:t>Sewage Treatment Plant.</w:t>
            </w:r>
          </w:p>
          <w:p w14:paraId="14051C40" w14:textId="13F1B3DC" w:rsidR="00DB2885" w:rsidRPr="00061916" w:rsidRDefault="00DB2885" w:rsidP="00EF5BAA">
            <w:p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Reflective </w:t>
            </w:r>
            <w:r w:rsidR="000258D4" w:rsidRPr="00061916">
              <w:rPr>
                <w:rFonts w:ascii="Times New Roman" w:hAnsi="Times New Roman" w:cs="Times New Roman"/>
                <w:sz w:val="24"/>
                <w:szCs w:val="24"/>
              </w:rPr>
              <w:t>n</w:t>
            </w:r>
            <w:r w:rsidRPr="00061916">
              <w:rPr>
                <w:rFonts w:ascii="Times New Roman" w:hAnsi="Times New Roman" w:cs="Times New Roman"/>
                <w:sz w:val="24"/>
                <w:szCs w:val="24"/>
              </w:rPr>
              <w:t>arratives by students</w:t>
            </w:r>
          </w:p>
        </w:tc>
      </w:tr>
      <w:tr w:rsidR="00DB2885" w:rsidRPr="00061916" w14:paraId="411D9426" w14:textId="77777777" w:rsidTr="00FE0268">
        <w:tc>
          <w:tcPr>
            <w:tcW w:w="2153" w:type="dxa"/>
          </w:tcPr>
          <w:p w14:paraId="2387C843"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lastRenderedPageBreak/>
              <w:t>Water bodies and their conservation</w:t>
            </w:r>
          </w:p>
        </w:tc>
        <w:tc>
          <w:tcPr>
            <w:tcW w:w="2153" w:type="dxa"/>
            <w:vMerge/>
          </w:tcPr>
          <w:p w14:paraId="2B1A6D03" w14:textId="77777777" w:rsidR="00DB2885" w:rsidRPr="00061916" w:rsidRDefault="00DB2885">
            <w:pPr>
              <w:numPr>
                <w:ilvl w:val="0"/>
                <w:numId w:val="9"/>
              </w:numPr>
              <w:spacing w:line="276" w:lineRule="auto"/>
              <w:contextualSpacing/>
              <w:rPr>
                <w:rFonts w:ascii="Times New Roman" w:hAnsi="Times New Roman" w:cs="Times New Roman"/>
                <w:sz w:val="24"/>
                <w:szCs w:val="24"/>
              </w:rPr>
            </w:pPr>
          </w:p>
        </w:tc>
        <w:tc>
          <w:tcPr>
            <w:tcW w:w="2153" w:type="dxa"/>
            <w:vMerge/>
          </w:tcPr>
          <w:p w14:paraId="2FD4C82F" w14:textId="77777777" w:rsidR="00DB2885" w:rsidRPr="00061916" w:rsidRDefault="00DB2885">
            <w:pPr>
              <w:spacing w:line="276" w:lineRule="auto"/>
              <w:rPr>
                <w:rFonts w:ascii="Times New Roman" w:hAnsi="Times New Roman" w:cs="Times New Roman"/>
                <w:sz w:val="24"/>
                <w:szCs w:val="24"/>
              </w:rPr>
            </w:pPr>
          </w:p>
        </w:tc>
        <w:tc>
          <w:tcPr>
            <w:tcW w:w="2154" w:type="dxa"/>
            <w:vMerge/>
          </w:tcPr>
          <w:p w14:paraId="1110807A" w14:textId="77777777" w:rsidR="00DB2885" w:rsidRPr="00061916" w:rsidRDefault="00DB2885">
            <w:pPr>
              <w:spacing w:line="276" w:lineRule="auto"/>
              <w:rPr>
                <w:rFonts w:ascii="Times New Roman" w:hAnsi="Times New Roman" w:cs="Times New Roman"/>
                <w:sz w:val="24"/>
                <w:szCs w:val="24"/>
              </w:rPr>
            </w:pPr>
          </w:p>
        </w:tc>
      </w:tr>
      <w:tr w:rsidR="00DB2885" w:rsidRPr="00061916" w14:paraId="1E9DD15E" w14:textId="77777777" w:rsidTr="00FE0268">
        <w:tc>
          <w:tcPr>
            <w:tcW w:w="2153" w:type="dxa"/>
          </w:tcPr>
          <w:p w14:paraId="26C948C1"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lastRenderedPageBreak/>
              <w:t>Air pollution and its mitigation</w:t>
            </w:r>
          </w:p>
        </w:tc>
        <w:tc>
          <w:tcPr>
            <w:tcW w:w="2153" w:type="dxa"/>
          </w:tcPr>
          <w:p w14:paraId="12F8CA84" w14:textId="64DFB322"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To engage with the extent of the problem of air pollution and actions to mitigate the problem.</w:t>
            </w:r>
          </w:p>
        </w:tc>
        <w:tc>
          <w:tcPr>
            <w:tcW w:w="2153" w:type="dxa"/>
          </w:tcPr>
          <w:p w14:paraId="6D7DD87B" w14:textId="77777777" w:rsidR="00DB2885" w:rsidRPr="00061916" w:rsidRDefault="00DB2885" w:rsidP="0094533F">
            <w:pPr>
              <w:spacing w:line="276" w:lineRule="auto"/>
              <w:rPr>
                <w:rFonts w:ascii="Times New Roman" w:hAnsi="Times New Roman" w:cs="Times New Roman"/>
                <w:sz w:val="24"/>
                <w:szCs w:val="24"/>
              </w:rPr>
            </w:pPr>
            <w:r w:rsidRPr="00061916">
              <w:rPr>
                <w:rFonts w:ascii="Times New Roman" w:hAnsi="Times New Roman" w:cs="Times New Roman"/>
                <w:sz w:val="24"/>
                <w:szCs w:val="24"/>
              </w:rPr>
              <w:t>Can I ensure compliance to rules?</w:t>
            </w:r>
          </w:p>
        </w:tc>
        <w:tc>
          <w:tcPr>
            <w:tcW w:w="2154" w:type="dxa"/>
          </w:tcPr>
          <w:p w14:paraId="0FE6DF2C"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Class debate on vehicular air pollution</w:t>
            </w:r>
          </w:p>
          <w:p w14:paraId="270C5176"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Design of a campaign based on primary and secondary research</w:t>
            </w:r>
          </w:p>
        </w:tc>
      </w:tr>
      <w:tr w:rsidR="00DB2885" w:rsidRPr="00061916" w14:paraId="41D1E4C1" w14:textId="77777777" w:rsidTr="00FE0268">
        <w:tc>
          <w:tcPr>
            <w:tcW w:w="2153" w:type="dxa"/>
          </w:tcPr>
          <w:p w14:paraId="2775D127" w14:textId="77777777" w:rsidR="00DB2885" w:rsidRPr="00061916" w:rsidRDefault="00DB2885" w:rsidP="000258D4">
            <w:pPr>
              <w:numPr>
                <w:ilvl w:val="0"/>
                <w:numId w:val="9"/>
              </w:num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Ecological Mapping and Action Planning</w:t>
            </w:r>
          </w:p>
        </w:tc>
        <w:tc>
          <w:tcPr>
            <w:tcW w:w="2153" w:type="dxa"/>
          </w:tcPr>
          <w:p w14:paraId="6DE57C03" w14:textId="74E7FC8F" w:rsidR="00DB2885" w:rsidRPr="00061916" w:rsidRDefault="00DB2885" w:rsidP="006760E0">
            <w:pPr>
              <w:spacing w:line="276" w:lineRule="auto"/>
              <w:contextualSpacing/>
              <w:rPr>
                <w:rFonts w:ascii="Times New Roman" w:hAnsi="Times New Roman" w:cs="Times New Roman"/>
                <w:sz w:val="24"/>
                <w:szCs w:val="24"/>
              </w:rPr>
            </w:pPr>
            <w:r w:rsidRPr="00061916">
              <w:rPr>
                <w:rFonts w:ascii="Times New Roman" w:hAnsi="Times New Roman" w:cs="Times New Roman"/>
                <w:sz w:val="24"/>
                <w:szCs w:val="24"/>
              </w:rPr>
              <w:t xml:space="preserve">To observe the extent of each of the above environmental issues in the immediate environment of the college campus and develop an action plan that students can adopt, and the can be advocated to the management. </w:t>
            </w:r>
          </w:p>
        </w:tc>
        <w:tc>
          <w:tcPr>
            <w:tcW w:w="2153" w:type="dxa"/>
          </w:tcPr>
          <w:p w14:paraId="17D37DCC" w14:textId="77777777" w:rsidR="00DB2885" w:rsidRPr="00061916" w:rsidRDefault="00DB2885" w:rsidP="0094533F">
            <w:pPr>
              <w:spacing w:line="276" w:lineRule="auto"/>
              <w:rPr>
                <w:rFonts w:ascii="Times New Roman" w:hAnsi="Times New Roman" w:cs="Times New Roman"/>
                <w:sz w:val="24"/>
                <w:szCs w:val="24"/>
              </w:rPr>
            </w:pPr>
            <w:r w:rsidRPr="00061916">
              <w:rPr>
                <w:rFonts w:ascii="Times New Roman" w:hAnsi="Times New Roman" w:cs="Times New Roman"/>
                <w:sz w:val="24"/>
                <w:szCs w:val="24"/>
              </w:rPr>
              <w:t>Do I observe things around me? Can I introspect? Can I be the change?</w:t>
            </w:r>
          </w:p>
        </w:tc>
        <w:tc>
          <w:tcPr>
            <w:tcW w:w="2154" w:type="dxa"/>
          </w:tcPr>
          <w:p w14:paraId="278DB495" w14:textId="77777777" w:rsidR="00DB2885" w:rsidRPr="00061916" w:rsidRDefault="00DB2885" w:rsidP="00CE489A">
            <w:pPr>
              <w:spacing w:line="276" w:lineRule="auto"/>
              <w:rPr>
                <w:rFonts w:ascii="Times New Roman" w:hAnsi="Times New Roman" w:cs="Times New Roman"/>
                <w:sz w:val="24"/>
                <w:szCs w:val="24"/>
              </w:rPr>
            </w:pPr>
            <w:r w:rsidRPr="00061916">
              <w:rPr>
                <w:rFonts w:ascii="Times New Roman" w:hAnsi="Times New Roman" w:cs="Times New Roman"/>
                <w:sz w:val="24"/>
                <w:szCs w:val="24"/>
              </w:rPr>
              <w:t>Student volunteers map out different areas of the campus and create a report based on the checklist.</w:t>
            </w:r>
          </w:p>
          <w:p w14:paraId="025577D2" w14:textId="77777777" w:rsidR="00DB2885" w:rsidRPr="00061916" w:rsidRDefault="00DB2885" w:rsidP="00E66C75">
            <w:p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The class discusses the results in small groups and come out with an action plan with individual commitments. </w:t>
            </w:r>
          </w:p>
          <w:p w14:paraId="23E275E7" w14:textId="77777777" w:rsidR="00DB2885" w:rsidRPr="00061916" w:rsidRDefault="00DB2885" w:rsidP="005E0F53">
            <w:pPr>
              <w:spacing w:line="276" w:lineRule="auto"/>
              <w:rPr>
                <w:rFonts w:ascii="Times New Roman" w:hAnsi="Times New Roman" w:cs="Times New Roman"/>
                <w:sz w:val="24"/>
                <w:szCs w:val="24"/>
              </w:rPr>
            </w:pPr>
          </w:p>
        </w:tc>
      </w:tr>
    </w:tbl>
    <w:p w14:paraId="2C4195AF" w14:textId="77777777" w:rsidR="00DB2885" w:rsidRPr="00061916" w:rsidRDefault="00DB2885" w:rsidP="008C3903">
      <w:pPr>
        <w:spacing w:line="276" w:lineRule="auto"/>
        <w:rPr>
          <w:rFonts w:ascii="Times New Roman" w:hAnsi="Times New Roman" w:cs="Times New Roman"/>
        </w:rPr>
      </w:pPr>
    </w:p>
    <w:p w14:paraId="6B181EAF" w14:textId="77777777" w:rsidR="00DB2885" w:rsidRPr="00061916" w:rsidRDefault="00DB2885" w:rsidP="008C3903">
      <w:pPr>
        <w:spacing w:line="276" w:lineRule="auto"/>
        <w:rPr>
          <w:rFonts w:ascii="Times New Roman" w:hAnsi="Times New Roman" w:cs="Times New Roman"/>
        </w:rPr>
      </w:pPr>
    </w:p>
    <w:p w14:paraId="175DFDB0" w14:textId="77777777" w:rsidR="00DB2885" w:rsidRPr="00061916" w:rsidRDefault="00DB2885" w:rsidP="008C3903">
      <w:pPr>
        <w:spacing w:line="276" w:lineRule="auto"/>
        <w:rPr>
          <w:rFonts w:ascii="Times New Roman" w:hAnsi="Times New Roman" w:cs="Times New Roman"/>
          <w:b/>
        </w:rPr>
      </w:pPr>
    </w:p>
    <w:p w14:paraId="0BDA01D0" w14:textId="6E41EB6B" w:rsidR="00DB2885" w:rsidRPr="00061916" w:rsidRDefault="00B0582E" w:rsidP="008C3903">
      <w:pPr>
        <w:spacing w:line="276" w:lineRule="auto"/>
        <w:rPr>
          <w:rFonts w:ascii="Times New Roman" w:hAnsi="Times New Roman" w:cs="Times New Roman"/>
          <w:b/>
        </w:rPr>
      </w:pPr>
      <w:r w:rsidRPr="00061916">
        <w:rPr>
          <w:rFonts w:ascii="Times New Roman" w:hAnsi="Times New Roman" w:cs="Times New Roman"/>
          <w:b/>
        </w:rPr>
        <w:t>Table 2</w:t>
      </w:r>
      <w:r w:rsidR="00DB2885" w:rsidRPr="00061916">
        <w:rPr>
          <w:rFonts w:ascii="Times New Roman" w:hAnsi="Times New Roman" w:cs="Times New Roman"/>
          <w:b/>
        </w:rPr>
        <w:t xml:space="preserve">: Work plan of the Citizen- Doctor CoI Course </w:t>
      </w:r>
    </w:p>
    <w:p w14:paraId="458436DE" w14:textId="77777777" w:rsidR="00DB2885" w:rsidRPr="00061916" w:rsidRDefault="00DB2885" w:rsidP="008C3903">
      <w:pPr>
        <w:spacing w:line="276" w:lineRule="auto"/>
        <w:rPr>
          <w:rFonts w:ascii="Times New Roman" w:hAnsi="Times New Roman" w:cs="Times New Roman"/>
          <w:b/>
        </w:rPr>
      </w:pPr>
    </w:p>
    <w:tbl>
      <w:tblPr>
        <w:tblStyle w:val="TableGrid"/>
        <w:tblW w:w="7371" w:type="dxa"/>
        <w:tblInd w:w="-34" w:type="dxa"/>
        <w:tblLayout w:type="fixed"/>
        <w:tblLook w:val="04A0" w:firstRow="1" w:lastRow="0" w:firstColumn="1" w:lastColumn="0" w:noHBand="0" w:noVBand="1"/>
      </w:tblPr>
      <w:tblGrid>
        <w:gridCol w:w="1814"/>
        <w:gridCol w:w="1813"/>
        <w:gridCol w:w="1931"/>
        <w:gridCol w:w="1813"/>
      </w:tblGrid>
      <w:tr w:rsidR="00DB2885" w:rsidRPr="00061916" w14:paraId="631F3A90" w14:textId="77777777" w:rsidTr="00AA0B4C">
        <w:tc>
          <w:tcPr>
            <w:tcW w:w="2127" w:type="dxa"/>
          </w:tcPr>
          <w:p w14:paraId="7C39C63A"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Topics</w:t>
            </w:r>
          </w:p>
          <w:p w14:paraId="4F768845" w14:textId="77777777" w:rsidR="00DB2885" w:rsidRPr="00061916" w:rsidRDefault="00DB2885" w:rsidP="008C3903">
            <w:pPr>
              <w:spacing w:line="276" w:lineRule="auto"/>
              <w:rPr>
                <w:rFonts w:ascii="Times New Roman" w:hAnsi="Times New Roman" w:cs="Times New Roman"/>
              </w:rPr>
            </w:pPr>
          </w:p>
        </w:tc>
        <w:tc>
          <w:tcPr>
            <w:tcW w:w="2126" w:type="dxa"/>
          </w:tcPr>
          <w:p w14:paraId="115699CF"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Learning Objectives</w:t>
            </w:r>
          </w:p>
        </w:tc>
        <w:tc>
          <w:tcPr>
            <w:tcW w:w="2268" w:type="dxa"/>
          </w:tcPr>
          <w:p w14:paraId="42574C6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b/>
              </w:rPr>
              <w:t>Value Focus</w:t>
            </w:r>
          </w:p>
        </w:tc>
        <w:tc>
          <w:tcPr>
            <w:tcW w:w="2126" w:type="dxa"/>
          </w:tcPr>
          <w:p w14:paraId="2A1AD9B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b/>
              </w:rPr>
              <w:t>Method</w:t>
            </w:r>
          </w:p>
        </w:tc>
      </w:tr>
      <w:tr w:rsidR="00DB2885" w:rsidRPr="00061916" w14:paraId="267653AA" w14:textId="77777777" w:rsidTr="00AA0B4C">
        <w:tc>
          <w:tcPr>
            <w:tcW w:w="2127" w:type="dxa"/>
          </w:tcPr>
          <w:p w14:paraId="40169488" w14:textId="77777777" w:rsidR="00DB2885" w:rsidRPr="00061916" w:rsidRDefault="00DB2885" w:rsidP="008C3903">
            <w:pPr>
              <w:pStyle w:val="ListParagraph"/>
              <w:numPr>
                <w:ilvl w:val="0"/>
                <w:numId w:val="13"/>
              </w:numPr>
              <w:spacing w:line="276" w:lineRule="auto"/>
              <w:rPr>
                <w:rFonts w:ascii="Times New Roman" w:hAnsi="Times New Roman" w:cs="Times New Roman"/>
                <w:sz w:val="24"/>
                <w:szCs w:val="24"/>
              </w:rPr>
            </w:pPr>
            <w:r w:rsidRPr="00061916">
              <w:rPr>
                <w:rFonts w:ascii="Times New Roman" w:hAnsi="Times New Roman" w:cs="Times New Roman"/>
                <w:sz w:val="24"/>
                <w:szCs w:val="24"/>
              </w:rPr>
              <w:t xml:space="preserve">The </w:t>
            </w:r>
            <w:r w:rsidRPr="00061916">
              <w:rPr>
                <w:rFonts w:ascii="Times New Roman" w:hAnsi="Times New Roman" w:cs="Times New Roman"/>
                <w:sz w:val="24"/>
                <w:szCs w:val="24"/>
              </w:rPr>
              <w:lastRenderedPageBreak/>
              <w:t>relationship between Health and the written Law</w:t>
            </w:r>
          </w:p>
          <w:p w14:paraId="3D4D06AA" w14:textId="77777777" w:rsidR="00DB2885" w:rsidRPr="00061916" w:rsidRDefault="00DB2885" w:rsidP="008C3903">
            <w:pPr>
              <w:spacing w:line="276" w:lineRule="auto"/>
              <w:rPr>
                <w:rFonts w:ascii="Times New Roman" w:hAnsi="Times New Roman" w:cs="Times New Roman"/>
              </w:rPr>
            </w:pPr>
          </w:p>
        </w:tc>
        <w:tc>
          <w:tcPr>
            <w:tcW w:w="2126" w:type="dxa"/>
          </w:tcPr>
          <w:p w14:paraId="4F0578C1" w14:textId="023964B1"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 xml:space="preserve">To understand </w:t>
            </w:r>
            <w:r w:rsidRPr="00061916">
              <w:rPr>
                <w:rFonts w:ascii="Times New Roman" w:hAnsi="Times New Roman" w:cs="Times New Roman"/>
              </w:rPr>
              <w:lastRenderedPageBreak/>
              <w:t>the role of historical development and the purpose of law.</w:t>
            </w:r>
          </w:p>
        </w:tc>
        <w:tc>
          <w:tcPr>
            <w:tcW w:w="2268" w:type="dxa"/>
          </w:tcPr>
          <w:p w14:paraId="1FF66B8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 xml:space="preserve">Enables the </w:t>
            </w:r>
            <w:r w:rsidRPr="00061916">
              <w:rPr>
                <w:rFonts w:ascii="Times New Roman" w:hAnsi="Times New Roman" w:cs="Times New Roman"/>
              </w:rPr>
              <w:lastRenderedPageBreak/>
              <w:t>students to appreciate the importance of context, continuity and change</w:t>
            </w:r>
          </w:p>
        </w:tc>
        <w:tc>
          <w:tcPr>
            <w:tcW w:w="2126" w:type="dxa"/>
          </w:tcPr>
          <w:p w14:paraId="4B8773E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 xml:space="preserve">Narration of the </w:t>
            </w:r>
            <w:r w:rsidRPr="00061916">
              <w:rPr>
                <w:rFonts w:ascii="Times New Roman" w:hAnsi="Times New Roman" w:cs="Times New Roman"/>
              </w:rPr>
              <w:lastRenderedPageBreak/>
              <w:t>history of health and the modern state</w:t>
            </w:r>
          </w:p>
        </w:tc>
      </w:tr>
      <w:tr w:rsidR="00DB2885" w:rsidRPr="00061916" w14:paraId="56C43449" w14:textId="77777777" w:rsidTr="00AA0B4C">
        <w:tc>
          <w:tcPr>
            <w:tcW w:w="2127" w:type="dxa"/>
          </w:tcPr>
          <w:p w14:paraId="24746612" w14:textId="77777777" w:rsidR="00DB2885" w:rsidRPr="00061916" w:rsidRDefault="00DB2885" w:rsidP="008C3903">
            <w:pPr>
              <w:pStyle w:val="ListParagraph"/>
              <w:numPr>
                <w:ilvl w:val="0"/>
                <w:numId w:val="13"/>
              </w:numPr>
              <w:spacing w:line="276" w:lineRule="auto"/>
              <w:rPr>
                <w:rFonts w:ascii="Times New Roman" w:hAnsi="Times New Roman" w:cs="Times New Roman"/>
                <w:sz w:val="24"/>
                <w:szCs w:val="24"/>
              </w:rPr>
            </w:pPr>
            <w:r w:rsidRPr="00061916">
              <w:rPr>
                <w:rFonts w:ascii="Times New Roman" w:hAnsi="Times New Roman" w:cs="Times New Roman"/>
                <w:sz w:val="24"/>
                <w:szCs w:val="24"/>
              </w:rPr>
              <w:lastRenderedPageBreak/>
              <w:t>Public Interest Litigation in Healthcare</w:t>
            </w:r>
          </w:p>
        </w:tc>
        <w:tc>
          <w:tcPr>
            <w:tcW w:w="2126" w:type="dxa"/>
          </w:tcPr>
          <w:p w14:paraId="207C74B1" w14:textId="2198E94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To understand the meaning, importance and impact of advocacy on community. </w:t>
            </w:r>
          </w:p>
        </w:tc>
        <w:tc>
          <w:tcPr>
            <w:tcW w:w="2268" w:type="dxa"/>
          </w:tcPr>
          <w:p w14:paraId="61956DF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Importance of Advocacy and Solidarity, Inclusion and Subsidiarity</w:t>
            </w:r>
          </w:p>
        </w:tc>
        <w:tc>
          <w:tcPr>
            <w:tcW w:w="2126" w:type="dxa"/>
          </w:tcPr>
          <w:p w14:paraId="3CA85108" w14:textId="3A8DB240"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Presentation followed by Group </w:t>
            </w:r>
            <w:r w:rsidR="006760E0" w:rsidRPr="00061916">
              <w:rPr>
                <w:rFonts w:ascii="Times New Roman" w:hAnsi="Times New Roman" w:cs="Times New Roman"/>
              </w:rPr>
              <w:t>d</w:t>
            </w:r>
            <w:r w:rsidRPr="00061916">
              <w:rPr>
                <w:rFonts w:ascii="Times New Roman" w:hAnsi="Times New Roman" w:cs="Times New Roman"/>
              </w:rPr>
              <w:t>iscussion on a real case study of people who sparked a change at the grassroots level</w:t>
            </w:r>
          </w:p>
          <w:p w14:paraId="20397181" w14:textId="77777777" w:rsidR="00DB2885" w:rsidRPr="00061916" w:rsidRDefault="00DB2885" w:rsidP="008C3903">
            <w:pPr>
              <w:spacing w:line="276" w:lineRule="auto"/>
              <w:rPr>
                <w:rFonts w:ascii="Times New Roman" w:hAnsi="Times New Roman" w:cs="Times New Roman"/>
              </w:rPr>
            </w:pPr>
          </w:p>
        </w:tc>
      </w:tr>
      <w:tr w:rsidR="00DB2885" w:rsidRPr="00061916" w14:paraId="2B4FAE29" w14:textId="77777777" w:rsidTr="00AA0B4C">
        <w:tc>
          <w:tcPr>
            <w:tcW w:w="2127" w:type="dxa"/>
          </w:tcPr>
          <w:p w14:paraId="4016A6DE" w14:textId="5625D333" w:rsidR="00DB2885" w:rsidRPr="00061916" w:rsidRDefault="00DB2885" w:rsidP="008C3903">
            <w:pPr>
              <w:pStyle w:val="ListParagraph"/>
              <w:numPr>
                <w:ilvl w:val="0"/>
                <w:numId w:val="13"/>
              </w:numPr>
              <w:spacing w:line="276" w:lineRule="auto"/>
              <w:rPr>
                <w:rFonts w:ascii="Times New Roman" w:hAnsi="Times New Roman" w:cs="Times New Roman"/>
                <w:sz w:val="24"/>
                <w:szCs w:val="24"/>
              </w:rPr>
            </w:pPr>
            <w:r w:rsidRPr="00061916">
              <w:rPr>
                <w:rFonts w:ascii="Times New Roman" w:hAnsi="Times New Roman" w:cs="Times New Roman"/>
                <w:sz w:val="24"/>
                <w:szCs w:val="24"/>
              </w:rPr>
              <w:t>Rights of the patients in healthcare</w:t>
            </w:r>
          </w:p>
        </w:tc>
        <w:tc>
          <w:tcPr>
            <w:tcW w:w="2126" w:type="dxa"/>
          </w:tcPr>
          <w:p w14:paraId="400C5E07" w14:textId="75843FA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To understand the practical issues of human rights violations faced by marginalized communities and to see the role played by civil society in increasing the visibility of the rights of the marginalized. </w:t>
            </w:r>
          </w:p>
          <w:p w14:paraId="3580020B" w14:textId="77777777" w:rsidR="00DB2885" w:rsidRPr="00061916" w:rsidRDefault="00DB2885" w:rsidP="008C3903">
            <w:pPr>
              <w:spacing w:line="276" w:lineRule="auto"/>
              <w:rPr>
                <w:rFonts w:ascii="Times New Roman" w:hAnsi="Times New Roman" w:cs="Times New Roman"/>
              </w:rPr>
            </w:pPr>
          </w:p>
        </w:tc>
        <w:tc>
          <w:tcPr>
            <w:tcW w:w="2268" w:type="dxa"/>
          </w:tcPr>
          <w:p w14:paraId="0ADB2F20" w14:textId="01F66752"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Appreciate the role of civil society in fighting for the rights and dignity of the individual.</w:t>
            </w:r>
          </w:p>
          <w:p w14:paraId="15AB8AE9" w14:textId="77777777" w:rsidR="00DB2885" w:rsidRPr="00061916" w:rsidRDefault="00DB2885" w:rsidP="008C3903">
            <w:pPr>
              <w:spacing w:line="276" w:lineRule="auto"/>
              <w:rPr>
                <w:rFonts w:ascii="Times New Roman" w:hAnsi="Times New Roman" w:cs="Times New Roman"/>
              </w:rPr>
            </w:pPr>
          </w:p>
        </w:tc>
        <w:tc>
          <w:tcPr>
            <w:tcW w:w="2126" w:type="dxa"/>
          </w:tcPr>
          <w:p w14:paraId="70FCCD88" w14:textId="64E671DB"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 Narration of the Gay HIV treatment in America. The Benetton Advertisement was the trigger for debate.</w:t>
            </w:r>
          </w:p>
          <w:p w14:paraId="337B52B8" w14:textId="68FC04FC"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2. Guest Lecture by </w:t>
            </w:r>
            <w:r w:rsidR="006760E0" w:rsidRPr="00061916">
              <w:rPr>
                <w:rFonts w:ascii="Times New Roman" w:hAnsi="Times New Roman" w:cs="Times New Roman"/>
              </w:rPr>
              <w:t xml:space="preserve">a </w:t>
            </w:r>
            <w:r w:rsidRPr="00061916">
              <w:rPr>
                <w:rFonts w:ascii="Times New Roman" w:hAnsi="Times New Roman" w:cs="Times New Roman"/>
              </w:rPr>
              <w:t xml:space="preserve">Transgender Woman on the “The hidden </w:t>
            </w:r>
          </w:p>
          <w:p w14:paraId="1D212860" w14:textId="2758192E" w:rsidR="00DB2885" w:rsidRPr="00061916" w:rsidRDefault="006760E0" w:rsidP="008C3903">
            <w:pPr>
              <w:spacing w:line="276" w:lineRule="auto"/>
              <w:rPr>
                <w:rFonts w:ascii="Times New Roman" w:hAnsi="Times New Roman" w:cs="Times New Roman"/>
              </w:rPr>
            </w:pPr>
            <w:r w:rsidRPr="00061916">
              <w:rPr>
                <w:rFonts w:ascii="Times New Roman" w:hAnsi="Times New Roman" w:cs="Times New Roman"/>
              </w:rPr>
              <w:t>Identity</w:t>
            </w:r>
            <w:r w:rsidR="00DB2885" w:rsidRPr="00061916">
              <w:rPr>
                <w:rFonts w:ascii="Times New Roman" w:hAnsi="Times New Roman" w:cs="Times New Roman"/>
              </w:rPr>
              <w:t xml:space="preserve"> of a Trans-person”</w:t>
            </w:r>
          </w:p>
          <w:p w14:paraId="1C16A1F3" w14:textId="77777777" w:rsidR="00DB2885" w:rsidRPr="00061916" w:rsidRDefault="00DB2885" w:rsidP="008C3903">
            <w:pPr>
              <w:spacing w:line="276" w:lineRule="auto"/>
              <w:rPr>
                <w:rFonts w:ascii="Times New Roman" w:hAnsi="Times New Roman" w:cs="Times New Roman"/>
              </w:rPr>
            </w:pPr>
          </w:p>
        </w:tc>
      </w:tr>
      <w:tr w:rsidR="00DB2885" w:rsidRPr="00061916" w14:paraId="27C36D71" w14:textId="77777777" w:rsidTr="00AA0B4C">
        <w:tc>
          <w:tcPr>
            <w:tcW w:w="2127" w:type="dxa"/>
          </w:tcPr>
          <w:p w14:paraId="2AD92E4B" w14:textId="77777777" w:rsidR="00DB2885" w:rsidRPr="00061916" w:rsidRDefault="00DB2885" w:rsidP="008C3903">
            <w:pPr>
              <w:pStyle w:val="ListParagraph"/>
              <w:numPr>
                <w:ilvl w:val="0"/>
                <w:numId w:val="13"/>
              </w:numPr>
              <w:spacing w:line="276" w:lineRule="auto"/>
              <w:rPr>
                <w:rFonts w:ascii="Times New Roman" w:hAnsi="Times New Roman" w:cs="Times New Roman"/>
                <w:sz w:val="24"/>
                <w:szCs w:val="24"/>
              </w:rPr>
            </w:pPr>
            <w:r w:rsidRPr="00061916">
              <w:rPr>
                <w:rFonts w:ascii="Times New Roman" w:hAnsi="Times New Roman" w:cs="Times New Roman"/>
                <w:sz w:val="24"/>
                <w:szCs w:val="24"/>
              </w:rPr>
              <w:t>Public engagement with the legislative process.</w:t>
            </w:r>
          </w:p>
        </w:tc>
        <w:tc>
          <w:tcPr>
            <w:tcW w:w="2126" w:type="dxa"/>
          </w:tcPr>
          <w:p w14:paraId="68D1AD17" w14:textId="0AED7975"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To understand the practicality of participatory democracy. </w:t>
            </w:r>
          </w:p>
        </w:tc>
        <w:tc>
          <w:tcPr>
            <w:tcW w:w="2268" w:type="dxa"/>
          </w:tcPr>
          <w:p w14:paraId="4EEA2DE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 importance of participation in creating social change and the</w:t>
            </w:r>
          </w:p>
          <w:p w14:paraId="08EF31D6" w14:textId="79CAC72F"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value of human dignity</w:t>
            </w:r>
            <w:r w:rsidR="006760E0" w:rsidRPr="00061916">
              <w:rPr>
                <w:rFonts w:ascii="Times New Roman" w:hAnsi="Times New Roman" w:cs="Times New Roman"/>
              </w:rPr>
              <w:t>.</w:t>
            </w:r>
          </w:p>
        </w:tc>
        <w:tc>
          <w:tcPr>
            <w:tcW w:w="2126" w:type="dxa"/>
          </w:tcPr>
          <w:p w14:paraId="5B57A672" w14:textId="19C8F72F"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 Historical Narration of Age of Consent Bill 1891 and the story of Dr. Rukma Bai.</w:t>
            </w:r>
          </w:p>
          <w:p w14:paraId="4C995D1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2. Guest Lecture on “Formulating a Response to the Bill- The case of </w:t>
            </w:r>
            <w:r w:rsidRPr="00061916">
              <w:rPr>
                <w:rFonts w:ascii="Times New Roman" w:hAnsi="Times New Roman" w:cs="Times New Roman"/>
              </w:rPr>
              <w:lastRenderedPageBreak/>
              <w:t>Surrogacy in India”</w:t>
            </w:r>
          </w:p>
          <w:p w14:paraId="32956153" w14:textId="77777777" w:rsidR="00DB2885" w:rsidRPr="00061916" w:rsidRDefault="00DB2885" w:rsidP="008C3903">
            <w:pPr>
              <w:spacing w:line="276" w:lineRule="auto"/>
              <w:rPr>
                <w:rFonts w:ascii="Times New Roman" w:hAnsi="Times New Roman" w:cs="Times New Roman"/>
              </w:rPr>
            </w:pPr>
          </w:p>
        </w:tc>
      </w:tr>
      <w:tr w:rsidR="00DB2885" w:rsidRPr="00061916" w14:paraId="2678E11C" w14:textId="77777777" w:rsidTr="00AA0B4C">
        <w:tc>
          <w:tcPr>
            <w:tcW w:w="2127" w:type="dxa"/>
          </w:tcPr>
          <w:p w14:paraId="0F4A5C0C" w14:textId="77777777" w:rsidR="00DB2885" w:rsidRPr="00061916" w:rsidRDefault="00DB2885" w:rsidP="008C3903">
            <w:pPr>
              <w:pStyle w:val="ListParagraph"/>
              <w:numPr>
                <w:ilvl w:val="0"/>
                <w:numId w:val="13"/>
              </w:numPr>
              <w:spacing w:line="276" w:lineRule="auto"/>
              <w:rPr>
                <w:rFonts w:ascii="Times New Roman" w:hAnsi="Times New Roman" w:cs="Times New Roman"/>
                <w:sz w:val="24"/>
                <w:szCs w:val="24"/>
              </w:rPr>
            </w:pPr>
            <w:r w:rsidRPr="00061916">
              <w:rPr>
                <w:rFonts w:ascii="Times New Roman" w:hAnsi="Times New Roman" w:cs="Times New Roman"/>
                <w:sz w:val="24"/>
                <w:szCs w:val="24"/>
              </w:rPr>
              <w:lastRenderedPageBreak/>
              <w:t>The Clinical Establishment Act</w:t>
            </w:r>
          </w:p>
          <w:p w14:paraId="32BA0397" w14:textId="77777777" w:rsidR="00DB2885" w:rsidRPr="00061916" w:rsidRDefault="00DB2885" w:rsidP="008C3903">
            <w:pPr>
              <w:spacing w:line="276" w:lineRule="auto"/>
              <w:rPr>
                <w:rFonts w:ascii="Times New Roman" w:hAnsi="Times New Roman" w:cs="Times New Roman"/>
              </w:rPr>
            </w:pPr>
          </w:p>
        </w:tc>
        <w:tc>
          <w:tcPr>
            <w:tcW w:w="2126" w:type="dxa"/>
          </w:tcPr>
          <w:p w14:paraId="2528796B" w14:textId="4D8C99FD"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To describe common good as an important bedrock of the democratic system</w:t>
            </w:r>
            <w:r w:rsidR="0094533F" w:rsidRPr="00061916">
              <w:rPr>
                <w:rFonts w:ascii="Times New Roman" w:hAnsi="Times New Roman" w:cs="Times New Roman"/>
              </w:rPr>
              <w:t>.</w:t>
            </w:r>
            <w:r w:rsidRPr="00061916">
              <w:rPr>
                <w:rFonts w:ascii="Times New Roman" w:hAnsi="Times New Roman" w:cs="Times New Roman"/>
              </w:rPr>
              <w:t xml:space="preserve"> </w:t>
            </w:r>
          </w:p>
        </w:tc>
        <w:tc>
          <w:tcPr>
            <w:tcW w:w="2268" w:type="dxa"/>
          </w:tcPr>
          <w:p w14:paraId="1CC6D53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Understanding the meaning of Common Good in a democratic system. </w:t>
            </w:r>
          </w:p>
        </w:tc>
        <w:tc>
          <w:tcPr>
            <w:tcW w:w="2126" w:type="dxa"/>
          </w:tcPr>
          <w:p w14:paraId="12EF570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1.The story of female foeticide in India and the involvement of a doctor in perpetuation of this evil</w:t>
            </w:r>
          </w:p>
          <w:p w14:paraId="02EBA262" w14:textId="73484F3B"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 “</w:t>
            </w:r>
            <w:r w:rsidRPr="00061916">
              <w:rPr>
                <w:rFonts w:ascii="Times New Roman" w:hAnsi="Times New Roman" w:cs="Times New Roman"/>
                <w:i/>
              </w:rPr>
              <w:t>Satyamev Jayathe</w:t>
            </w:r>
            <w:r w:rsidRPr="00061916">
              <w:rPr>
                <w:rFonts w:ascii="Times New Roman" w:hAnsi="Times New Roman" w:cs="Times New Roman"/>
              </w:rPr>
              <w:t>” (Truth Wins) a Television Show hosted by a popular actor on addressing female foeticide. This triggered discussion and the need for more stringent regulation.</w:t>
            </w:r>
          </w:p>
          <w:p w14:paraId="24C14B77" w14:textId="77777777" w:rsidR="00DB2885" w:rsidRPr="00061916" w:rsidRDefault="00DB2885" w:rsidP="008C3903">
            <w:pPr>
              <w:spacing w:line="276" w:lineRule="auto"/>
              <w:rPr>
                <w:rFonts w:ascii="Times New Roman" w:hAnsi="Times New Roman" w:cs="Times New Roman"/>
              </w:rPr>
            </w:pPr>
          </w:p>
        </w:tc>
      </w:tr>
      <w:tr w:rsidR="00DB2885" w:rsidRPr="00061916" w14:paraId="283EC21D" w14:textId="77777777" w:rsidTr="00AA0B4C">
        <w:tc>
          <w:tcPr>
            <w:tcW w:w="2127" w:type="dxa"/>
          </w:tcPr>
          <w:p w14:paraId="0660C797" w14:textId="77777777" w:rsidR="00DB2885" w:rsidRPr="00061916" w:rsidRDefault="00DB2885" w:rsidP="008C3903">
            <w:pPr>
              <w:pStyle w:val="ListParagraph"/>
              <w:numPr>
                <w:ilvl w:val="0"/>
                <w:numId w:val="13"/>
              </w:numPr>
              <w:spacing w:line="276" w:lineRule="auto"/>
              <w:rPr>
                <w:rFonts w:ascii="Times New Roman" w:hAnsi="Times New Roman" w:cs="Times New Roman"/>
                <w:sz w:val="24"/>
                <w:szCs w:val="24"/>
              </w:rPr>
            </w:pPr>
            <w:r w:rsidRPr="00061916">
              <w:rPr>
                <w:rFonts w:ascii="Times New Roman" w:hAnsi="Times New Roman" w:cs="Times New Roman"/>
                <w:sz w:val="24"/>
                <w:szCs w:val="24"/>
              </w:rPr>
              <w:t>Medical Errors and Medical Negligence</w:t>
            </w:r>
          </w:p>
          <w:p w14:paraId="49D5AC38" w14:textId="77777777" w:rsidR="00DB2885" w:rsidRPr="00061916" w:rsidRDefault="00DB2885" w:rsidP="008C3903">
            <w:pPr>
              <w:spacing w:line="276" w:lineRule="auto"/>
              <w:rPr>
                <w:rFonts w:ascii="Times New Roman" w:hAnsi="Times New Roman" w:cs="Times New Roman"/>
              </w:rPr>
            </w:pPr>
          </w:p>
        </w:tc>
        <w:tc>
          <w:tcPr>
            <w:tcW w:w="2126" w:type="dxa"/>
          </w:tcPr>
          <w:p w14:paraId="253CBB4F" w14:textId="70DB4A68"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To discuss the connect</w:t>
            </w:r>
            <w:r w:rsidR="00CE489A" w:rsidRPr="00061916">
              <w:rPr>
                <w:rFonts w:ascii="Times New Roman" w:hAnsi="Times New Roman" w:cs="Times New Roman"/>
              </w:rPr>
              <w:t>ion</w:t>
            </w:r>
            <w:r w:rsidRPr="00061916">
              <w:rPr>
                <w:rFonts w:ascii="Times New Roman" w:hAnsi="Times New Roman" w:cs="Times New Roman"/>
              </w:rPr>
              <w:t xml:space="preserve"> between virtues of humility, truth, patience, compassion, </w:t>
            </w:r>
            <w:r w:rsidR="00CE489A" w:rsidRPr="00061916">
              <w:rPr>
                <w:rFonts w:ascii="Times New Roman" w:hAnsi="Times New Roman" w:cs="Times New Roman"/>
              </w:rPr>
              <w:t xml:space="preserve">and </w:t>
            </w:r>
            <w:r w:rsidRPr="00061916">
              <w:rPr>
                <w:rFonts w:ascii="Times New Roman" w:hAnsi="Times New Roman" w:cs="Times New Roman"/>
              </w:rPr>
              <w:t xml:space="preserve">diligence as qualities of a good doctor. </w:t>
            </w:r>
          </w:p>
        </w:tc>
        <w:tc>
          <w:tcPr>
            <w:tcW w:w="2268" w:type="dxa"/>
          </w:tcPr>
          <w:p w14:paraId="25EA8CCF" w14:textId="1A23460E" w:rsidR="00DB2885" w:rsidRPr="00061916" w:rsidRDefault="00DB2885" w:rsidP="008C3903">
            <w:pPr>
              <w:tabs>
                <w:tab w:val="left" w:pos="1834"/>
              </w:tabs>
              <w:spacing w:line="276" w:lineRule="auto"/>
              <w:rPr>
                <w:rFonts w:ascii="Times New Roman" w:hAnsi="Times New Roman" w:cs="Times New Roman"/>
              </w:rPr>
            </w:pPr>
            <w:r w:rsidRPr="00061916">
              <w:rPr>
                <w:rFonts w:ascii="Times New Roman" w:hAnsi="Times New Roman" w:cs="Times New Roman"/>
              </w:rPr>
              <w:t>Understanding the limitations of medicine; importance of humility in practice and of truth telling in communication; accountability.</w:t>
            </w:r>
          </w:p>
          <w:p w14:paraId="3228A323" w14:textId="77777777" w:rsidR="00DB2885" w:rsidRPr="00061916" w:rsidRDefault="00DB2885" w:rsidP="008C3903">
            <w:pPr>
              <w:spacing w:line="276" w:lineRule="auto"/>
              <w:rPr>
                <w:rFonts w:ascii="Times New Roman" w:hAnsi="Times New Roman" w:cs="Times New Roman"/>
              </w:rPr>
            </w:pPr>
          </w:p>
        </w:tc>
        <w:tc>
          <w:tcPr>
            <w:tcW w:w="2126" w:type="dxa"/>
          </w:tcPr>
          <w:p w14:paraId="5C07498F" w14:textId="699BDAA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 TED talk “Doctors make Mistake</w:t>
            </w:r>
            <w:r w:rsidR="00CE489A" w:rsidRPr="00061916">
              <w:rPr>
                <w:rFonts w:ascii="Times New Roman" w:hAnsi="Times New Roman" w:cs="Times New Roman"/>
              </w:rPr>
              <w:t>s</w:t>
            </w:r>
            <w:r w:rsidRPr="00061916">
              <w:rPr>
                <w:rFonts w:ascii="Times New Roman" w:hAnsi="Times New Roman" w:cs="Times New Roman"/>
              </w:rPr>
              <w:t>” by Brian Goldman</w:t>
            </w:r>
            <w:r w:rsidR="00CE489A" w:rsidRPr="00061916">
              <w:rPr>
                <w:rFonts w:ascii="Times New Roman" w:hAnsi="Times New Roman" w:cs="Times New Roman"/>
              </w:rPr>
              <w:t>.</w:t>
            </w:r>
          </w:p>
          <w:p w14:paraId="1E9DD69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 Discussion on reported cases on Medical Negligence in India</w:t>
            </w:r>
          </w:p>
        </w:tc>
      </w:tr>
    </w:tbl>
    <w:p w14:paraId="1F7720C2" w14:textId="77777777" w:rsidR="00DB2885" w:rsidRPr="00061916" w:rsidRDefault="00DB2885" w:rsidP="008C3903">
      <w:pPr>
        <w:spacing w:line="276" w:lineRule="auto"/>
        <w:rPr>
          <w:rFonts w:ascii="Times New Roman" w:hAnsi="Times New Roman" w:cs="Times New Roman"/>
        </w:rPr>
      </w:pPr>
    </w:p>
    <w:p w14:paraId="44ED6BB4" w14:textId="77777777" w:rsidR="0057151F" w:rsidRPr="00061916" w:rsidRDefault="0057151F" w:rsidP="008C3903">
      <w:pPr>
        <w:spacing w:line="276" w:lineRule="auto"/>
        <w:rPr>
          <w:rFonts w:ascii="Times New Roman" w:eastAsia="Calibri" w:hAnsi="Times New Roman" w:cs="Times New Roman"/>
          <w:b/>
          <w:bCs/>
          <w:color w:val="000000"/>
          <w:lang w:eastAsia="en-IN"/>
        </w:rPr>
      </w:pPr>
    </w:p>
    <w:p w14:paraId="38307C48" w14:textId="77777777" w:rsidR="00DB2885" w:rsidRPr="00061916" w:rsidRDefault="00DB2885" w:rsidP="008C3903">
      <w:pPr>
        <w:spacing w:line="276" w:lineRule="auto"/>
        <w:rPr>
          <w:rFonts w:ascii="Times New Roman" w:eastAsia="Calibri" w:hAnsi="Times New Roman" w:cs="Times New Roman"/>
          <w:b/>
          <w:bCs/>
          <w:color w:val="000000"/>
          <w:lang w:eastAsia="en-IN"/>
        </w:rPr>
      </w:pPr>
      <w:r w:rsidRPr="00061916">
        <w:rPr>
          <w:rFonts w:ascii="Times New Roman" w:eastAsia="Calibri" w:hAnsi="Times New Roman" w:cs="Times New Roman"/>
          <w:b/>
          <w:bCs/>
          <w:color w:val="000000"/>
          <w:lang w:eastAsia="en-IN"/>
        </w:rPr>
        <w:t>Results</w:t>
      </w:r>
    </w:p>
    <w:p w14:paraId="371CACC6"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621D00DE" w14:textId="6520596B"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115 of 150 students, and 96 out of 150 students</w:t>
      </w:r>
      <w:r w:rsidR="00E66C75"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provided feedback for the ES course and CoI course of the Citizen Doctor </w:t>
      </w:r>
      <w:r w:rsidR="00061473" w:rsidRPr="00061916">
        <w:rPr>
          <w:rFonts w:ascii="Times New Roman" w:eastAsia="Calibri" w:hAnsi="Times New Roman" w:cs="Times New Roman"/>
          <w:color w:val="000000"/>
          <w:lang w:eastAsia="en-IN"/>
        </w:rPr>
        <w:t>course</w:t>
      </w:r>
      <w:r w:rsidRPr="00061916">
        <w:rPr>
          <w:rFonts w:ascii="Times New Roman" w:eastAsia="Calibri" w:hAnsi="Times New Roman" w:cs="Times New Roman"/>
          <w:color w:val="000000"/>
          <w:lang w:eastAsia="en-IN"/>
        </w:rPr>
        <w:t xml:space="preserve"> respectively. This was slightly less than the average attendance of both the ES and CoI classes over the term. (121/150 and 102 /150</w:t>
      </w:r>
      <w:r w:rsidR="00BF6F12" w:rsidRPr="00061916">
        <w:rPr>
          <w:rFonts w:ascii="Times New Roman" w:eastAsia="Calibri" w:hAnsi="Times New Roman" w:cs="Times New Roman"/>
          <w:color w:val="000000"/>
          <w:lang w:eastAsia="en-IN"/>
        </w:rPr>
        <w:t xml:space="preserve"> respectively.</w:t>
      </w:r>
      <w:r w:rsidRPr="00061916">
        <w:rPr>
          <w:rFonts w:ascii="Times New Roman" w:eastAsia="Calibri" w:hAnsi="Times New Roman" w:cs="Times New Roman"/>
          <w:color w:val="000000"/>
          <w:lang w:eastAsia="en-IN"/>
        </w:rPr>
        <w:t>)</w:t>
      </w:r>
    </w:p>
    <w:p w14:paraId="0DB735CB"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6018C45A" w14:textId="77777777" w:rsidR="00AD6B43" w:rsidRPr="00061916" w:rsidRDefault="00AD6B43" w:rsidP="008C3903">
      <w:pPr>
        <w:spacing w:line="276" w:lineRule="auto"/>
        <w:rPr>
          <w:rFonts w:ascii="Times New Roman" w:eastAsia="Calibri" w:hAnsi="Times New Roman" w:cs="Times New Roman"/>
          <w:color w:val="000000"/>
          <w:lang w:eastAsia="en-IN"/>
        </w:rPr>
      </w:pPr>
    </w:p>
    <w:p w14:paraId="294EEB1B" w14:textId="0E277AFB"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Of the 115 students who answered the ES survey, 80 were girls, 30 were boys; 5 students abstained</w:t>
      </w:r>
      <w:r w:rsidR="005E0F53" w:rsidRPr="00061916">
        <w:rPr>
          <w:rFonts w:ascii="Times New Roman" w:eastAsia="Calibri" w:hAnsi="Times New Roman" w:cs="Times New Roman"/>
          <w:color w:val="000000"/>
          <w:lang w:val="en-GB" w:eastAsia="en-IN"/>
        </w:rPr>
        <w:t xml:space="preserve"> from identifying their gender</w:t>
      </w:r>
      <w:r w:rsidRPr="00061916">
        <w:rPr>
          <w:rFonts w:ascii="Times New Roman" w:eastAsia="Calibri" w:hAnsi="Times New Roman" w:cs="Times New Roman"/>
          <w:color w:val="000000"/>
          <w:lang w:eastAsia="en-IN"/>
        </w:rPr>
        <w:t>. Of the 96 students who answered the CoI survey</w:t>
      </w:r>
      <w:r w:rsidR="0005051C" w:rsidRPr="00061916">
        <w:rPr>
          <w:rFonts w:ascii="Times New Roman" w:eastAsia="Calibri" w:hAnsi="Times New Roman" w:cs="Times New Roman"/>
          <w:color w:val="000000"/>
          <w:lang w:eastAsia="en-IN"/>
        </w:rPr>
        <w:t xml:space="preserve">, 69 were girls, 24 were boys; </w:t>
      </w:r>
      <w:r w:rsidRPr="00061916">
        <w:rPr>
          <w:rFonts w:ascii="Times New Roman" w:eastAsia="Calibri" w:hAnsi="Times New Roman" w:cs="Times New Roman"/>
          <w:color w:val="000000"/>
          <w:lang w:eastAsia="en-IN"/>
        </w:rPr>
        <w:t>3 abstained. 75% of students were between 18-19 years of age, 19% were between 20-23 years with 7 non</w:t>
      </w:r>
      <w:r w:rsidR="00EF5BAA"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responders.</w:t>
      </w:r>
    </w:p>
    <w:p w14:paraId="592B86EF" w14:textId="77777777" w:rsidR="00AD6B43" w:rsidRPr="00061916" w:rsidRDefault="00AD6B43" w:rsidP="008C3903">
      <w:pPr>
        <w:spacing w:line="276" w:lineRule="auto"/>
        <w:rPr>
          <w:ins w:id="17" w:author="radhika hegde" w:date="2020-02-05T12:51:00Z"/>
          <w:rFonts w:ascii="Times New Roman" w:eastAsia="Calibri" w:hAnsi="Times New Roman" w:cs="Times New Roman"/>
          <w:color w:val="000000"/>
          <w:lang w:eastAsia="en-IN"/>
        </w:rPr>
      </w:pPr>
    </w:p>
    <w:p w14:paraId="75E4670C" w14:textId="77777777" w:rsidR="00AD6B43" w:rsidRPr="00061916" w:rsidRDefault="00AD6B43" w:rsidP="008C3903">
      <w:pPr>
        <w:spacing w:line="276" w:lineRule="auto"/>
        <w:rPr>
          <w:rFonts w:ascii="Times New Roman" w:eastAsia="Calibri" w:hAnsi="Times New Roman" w:cs="Times New Roman"/>
          <w:color w:val="000000"/>
          <w:lang w:eastAsia="en-IN"/>
        </w:rPr>
      </w:pPr>
    </w:p>
    <w:p w14:paraId="539E2195" w14:textId="22E9924E"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The results of the fe</w:t>
      </w:r>
      <w:r w:rsidR="00BD46E1" w:rsidRPr="00061916">
        <w:rPr>
          <w:rFonts w:ascii="Times New Roman" w:eastAsia="Calibri" w:hAnsi="Times New Roman" w:cs="Times New Roman"/>
          <w:color w:val="000000"/>
          <w:lang w:eastAsia="en-IN"/>
        </w:rPr>
        <w:t xml:space="preserve">edback are presented in Tables </w:t>
      </w:r>
      <w:r w:rsidR="008763F6" w:rsidRPr="00061916">
        <w:rPr>
          <w:rFonts w:ascii="Times New Roman" w:eastAsia="Calibri" w:hAnsi="Times New Roman" w:cs="Times New Roman"/>
          <w:color w:val="000000"/>
          <w:lang w:eastAsia="en-IN"/>
        </w:rPr>
        <w:t>4</w:t>
      </w:r>
      <w:r w:rsidR="00BD46E1" w:rsidRPr="00061916">
        <w:rPr>
          <w:rFonts w:ascii="Times New Roman" w:eastAsia="Calibri" w:hAnsi="Times New Roman" w:cs="Times New Roman"/>
          <w:color w:val="000000"/>
          <w:lang w:eastAsia="en-IN"/>
        </w:rPr>
        <w:t xml:space="preserve"> and </w:t>
      </w:r>
      <w:r w:rsidR="008763F6" w:rsidRPr="00061916">
        <w:rPr>
          <w:rFonts w:ascii="Times New Roman" w:eastAsia="Calibri" w:hAnsi="Times New Roman" w:cs="Times New Roman"/>
          <w:color w:val="000000"/>
          <w:lang w:eastAsia="en-IN"/>
        </w:rPr>
        <w:t>5</w:t>
      </w:r>
      <w:r w:rsidRPr="00061916">
        <w:rPr>
          <w:rFonts w:ascii="Times New Roman" w:eastAsia="Calibri" w:hAnsi="Times New Roman" w:cs="Times New Roman"/>
          <w:color w:val="000000"/>
          <w:lang w:eastAsia="en-IN"/>
        </w:rPr>
        <w:t xml:space="preserve"> and are summarized below as key result areas.</w:t>
      </w:r>
    </w:p>
    <w:p w14:paraId="747B2280" w14:textId="77777777" w:rsidR="00DB2885" w:rsidRPr="00061916" w:rsidRDefault="00DB2885" w:rsidP="008C3903">
      <w:pPr>
        <w:spacing w:line="276" w:lineRule="auto"/>
        <w:rPr>
          <w:ins w:id="18" w:author="radhika hegde" w:date="2020-02-05T12:42:00Z"/>
          <w:rFonts w:ascii="Times New Roman" w:eastAsia="Calibri" w:hAnsi="Times New Roman" w:cs="Times New Roman"/>
          <w:color w:val="000000"/>
          <w:lang w:eastAsia="en-IN"/>
        </w:rPr>
      </w:pPr>
    </w:p>
    <w:p w14:paraId="56522A99" w14:textId="77777777" w:rsidR="00AD6B43" w:rsidRPr="00061916" w:rsidRDefault="00AD6B43" w:rsidP="008C3903">
      <w:pPr>
        <w:spacing w:line="276" w:lineRule="auto"/>
        <w:rPr>
          <w:rFonts w:ascii="Times New Roman" w:eastAsia="Calibri" w:hAnsi="Times New Roman" w:cs="Times New Roman"/>
          <w:color w:val="000000"/>
          <w:lang w:eastAsia="en-IN"/>
        </w:rPr>
      </w:pPr>
    </w:p>
    <w:p w14:paraId="32E76C61" w14:textId="77777777" w:rsidR="00DB2885" w:rsidRPr="00061916" w:rsidRDefault="00DB2885" w:rsidP="008C3903">
      <w:pPr>
        <w:spacing w:line="276" w:lineRule="auto"/>
        <w:rPr>
          <w:rFonts w:ascii="Times New Roman" w:eastAsia="Calibri" w:hAnsi="Times New Roman" w:cs="Times New Roman"/>
          <w:b/>
          <w:color w:val="000000"/>
          <w:lang w:eastAsia="en-IN"/>
        </w:rPr>
      </w:pPr>
      <w:r w:rsidRPr="00061916">
        <w:rPr>
          <w:rFonts w:ascii="Times New Roman" w:eastAsia="Calibri" w:hAnsi="Times New Roman" w:cs="Times New Roman"/>
          <w:b/>
          <w:color w:val="000000"/>
          <w:lang w:eastAsia="en-IN"/>
        </w:rPr>
        <w:t>Need and Relevance of the course</w:t>
      </w:r>
    </w:p>
    <w:p w14:paraId="7335A405" w14:textId="7777777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w:t>
      </w:r>
    </w:p>
    <w:p w14:paraId="29391782" w14:textId="77777777" w:rsidR="00AD6B43" w:rsidRPr="00061916" w:rsidRDefault="00AD6B43" w:rsidP="008C3903">
      <w:pPr>
        <w:spacing w:line="276" w:lineRule="auto"/>
        <w:rPr>
          <w:rFonts w:ascii="Times New Roman" w:eastAsia="Calibri" w:hAnsi="Times New Roman" w:cs="Times New Roman"/>
          <w:color w:val="000000"/>
          <w:lang w:eastAsia="en-IN"/>
        </w:rPr>
      </w:pPr>
    </w:p>
    <w:p w14:paraId="6BE24B66" w14:textId="5B772442"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Over 95% of the respondents of the ES survey strongly agreed or agreed that the environmental science classes were useful fo</w:t>
      </w:r>
      <w:r w:rsidR="0005051C" w:rsidRPr="00061916">
        <w:rPr>
          <w:rFonts w:ascii="Times New Roman" w:eastAsia="Calibri" w:hAnsi="Times New Roman" w:cs="Times New Roman"/>
          <w:color w:val="000000"/>
          <w:lang w:eastAsia="en-IN"/>
        </w:rPr>
        <w:t xml:space="preserve">r a medical student (Q1, Table </w:t>
      </w:r>
      <w:ins w:id="19" w:author="radhika hegde" w:date="2020-02-05T12:34:00Z">
        <w:r w:rsidR="008763F6" w:rsidRPr="00061916">
          <w:rPr>
            <w:rFonts w:ascii="Times New Roman" w:eastAsia="Calibri" w:hAnsi="Times New Roman" w:cs="Times New Roman"/>
            <w:color w:val="000000"/>
            <w:lang w:eastAsia="en-IN"/>
          </w:rPr>
          <w:t>4</w:t>
        </w:r>
      </w:ins>
      <w:r w:rsidRPr="00061916">
        <w:rPr>
          <w:rFonts w:ascii="Times New Roman" w:eastAsia="Calibri" w:hAnsi="Times New Roman" w:cs="Times New Roman"/>
          <w:color w:val="000000"/>
          <w:lang w:eastAsia="en-IN"/>
        </w:rPr>
        <w:t>). The reasons given by most of the class to support the relevance of the course w</w:t>
      </w:r>
      <w:r w:rsidR="00344BDC" w:rsidRPr="00061916">
        <w:rPr>
          <w:rFonts w:ascii="Times New Roman" w:eastAsia="Calibri" w:hAnsi="Times New Roman" w:cs="Times New Roman"/>
          <w:color w:val="000000"/>
          <w:lang w:eastAsia="en-IN"/>
        </w:rPr>
        <w:t>as</w:t>
      </w:r>
      <w:r w:rsidRPr="00061916">
        <w:rPr>
          <w:rFonts w:ascii="Times New Roman" w:eastAsia="Calibri" w:hAnsi="Times New Roman" w:cs="Times New Roman"/>
          <w:color w:val="000000"/>
          <w:lang w:eastAsia="en-IN"/>
        </w:rPr>
        <w:t xml:space="preserve"> that it not only created awareness but also spurred their responsibility towards initiating change</w:t>
      </w:r>
      <w:r w:rsidR="00344BDC" w:rsidRPr="00061916">
        <w:rPr>
          <w:rFonts w:ascii="Times New Roman" w:eastAsia="Calibri" w:hAnsi="Times New Roman" w:cs="Times New Roman"/>
          <w:color w:val="000000"/>
          <w:lang w:eastAsia="en-IN"/>
        </w:rPr>
        <w:t>. T</w:t>
      </w:r>
      <w:r w:rsidRPr="00061916">
        <w:rPr>
          <w:rFonts w:ascii="Times New Roman" w:eastAsia="Calibri" w:hAnsi="Times New Roman" w:cs="Times New Roman"/>
          <w:color w:val="000000"/>
          <w:lang w:eastAsia="en-IN"/>
        </w:rPr>
        <w:t>his was considered important because of,</w:t>
      </w:r>
    </w:p>
    <w:p w14:paraId="6373845C"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‘The crisis in environment and a role that a doctor plays in integrating clean environment with good health.’</w:t>
      </w:r>
    </w:p>
    <w:p w14:paraId="61A9A472"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0E47AD99" w14:textId="77777777" w:rsidR="00AD6B43" w:rsidRPr="00061916" w:rsidRDefault="00AD6B43" w:rsidP="008C3903">
      <w:pPr>
        <w:spacing w:line="276" w:lineRule="auto"/>
        <w:ind w:left="720"/>
        <w:rPr>
          <w:rFonts w:ascii="Times New Roman" w:eastAsia="Calibri" w:hAnsi="Times New Roman" w:cs="Times New Roman"/>
          <w:color w:val="000000"/>
          <w:lang w:eastAsia="en-IN"/>
        </w:rPr>
      </w:pPr>
    </w:p>
    <w:p w14:paraId="4416A040" w14:textId="74F24CB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However, a quarter of the respondents agreed with the statement that there were far more important things than learning about the environment fo</w:t>
      </w:r>
      <w:r w:rsidR="0005051C" w:rsidRPr="00061916">
        <w:rPr>
          <w:rFonts w:ascii="Times New Roman" w:eastAsia="Calibri" w:hAnsi="Times New Roman" w:cs="Times New Roman"/>
          <w:color w:val="000000"/>
          <w:lang w:eastAsia="en-IN"/>
        </w:rPr>
        <w:t xml:space="preserve">r medical students (Q.6, Table </w:t>
      </w:r>
      <w:r w:rsidR="008763F6" w:rsidRPr="00061916">
        <w:rPr>
          <w:rFonts w:ascii="Times New Roman" w:eastAsia="Calibri" w:hAnsi="Times New Roman" w:cs="Times New Roman"/>
          <w:color w:val="000000"/>
          <w:lang w:eastAsia="en-IN"/>
        </w:rPr>
        <w:t>4</w:t>
      </w:r>
      <w:r w:rsidRPr="00061916">
        <w:rPr>
          <w:rFonts w:ascii="Times New Roman" w:eastAsia="Calibri" w:hAnsi="Times New Roman" w:cs="Times New Roman"/>
          <w:color w:val="000000"/>
          <w:lang w:eastAsia="en-IN"/>
        </w:rPr>
        <w:t>), thus contradicting</w:t>
      </w:r>
      <w:r w:rsidR="00344BDC"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to a certain extent</w:t>
      </w:r>
      <w:r w:rsidR="00344BDC" w:rsidRPr="00061916">
        <w:rPr>
          <w:rFonts w:ascii="Times New Roman" w:eastAsia="Calibri" w:hAnsi="Times New Roman" w:cs="Times New Roman"/>
          <w:color w:val="000000"/>
          <w:lang w:eastAsia="en-IN"/>
        </w:rPr>
        <w:t xml:space="preserve">- </w:t>
      </w:r>
      <w:r w:rsidRPr="00061916">
        <w:rPr>
          <w:rFonts w:ascii="Times New Roman" w:eastAsia="Calibri" w:hAnsi="Times New Roman" w:cs="Times New Roman"/>
          <w:color w:val="000000"/>
          <w:lang w:eastAsia="en-IN"/>
        </w:rPr>
        <w:t>the first overwhelming positive response. There were no reasons given by students to explain why the</w:t>
      </w:r>
      <w:r w:rsidR="00344BDC" w:rsidRPr="00061916">
        <w:rPr>
          <w:rFonts w:ascii="Times New Roman" w:eastAsia="Calibri" w:hAnsi="Times New Roman" w:cs="Times New Roman"/>
          <w:color w:val="000000"/>
          <w:lang w:eastAsia="en-IN"/>
        </w:rPr>
        <w:t>y</w:t>
      </w:r>
      <w:r w:rsidRPr="00061916">
        <w:rPr>
          <w:rFonts w:ascii="Times New Roman" w:eastAsia="Calibri" w:hAnsi="Times New Roman" w:cs="Times New Roman"/>
          <w:color w:val="000000"/>
          <w:lang w:eastAsia="en-IN"/>
        </w:rPr>
        <w:t xml:space="preserve"> felt that classes on the environment were not important. Those who wholeheartedly supported the course had this explanation,</w:t>
      </w:r>
    </w:p>
    <w:p w14:paraId="330E943D" w14:textId="230DFA39"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‘[the course] provides holistic training, not just being bombarded with technical and clinical knowledge of medicine’</w:t>
      </w:r>
    </w:p>
    <w:p w14:paraId="5159AB98"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6EDB721D" w14:textId="77777777" w:rsidR="00AD6B43" w:rsidRPr="00061916" w:rsidRDefault="00AD6B43" w:rsidP="008C3903">
      <w:pPr>
        <w:spacing w:line="276" w:lineRule="auto"/>
        <w:rPr>
          <w:rFonts w:ascii="Times New Roman" w:eastAsia="Calibri" w:hAnsi="Times New Roman" w:cs="Times New Roman"/>
          <w:color w:val="000000"/>
          <w:lang w:eastAsia="en-IN"/>
        </w:rPr>
      </w:pPr>
    </w:p>
    <w:p w14:paraId="7818D256" w14:textId="0A9E19A0"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The CoI course was also found to be overwhelmingly useful in terms of information that was provid</w:t>
      </w:r>
      <w:r w:rsidR="0005051C" w:rsidRPr="00061916">
        <w:rPr>
          <w:rFonts w:ascii="Times New Roman" w:eastAsia="Calibri" w:hAnsi="Times New Roman" w:cs="Times New Roman"/>
          <w:color w:val="000000"/>
          <w:lang w:eastAsia="en-IN"/>
        </w:rPr>
        <w:t xml:space="preserve">ed (Q.5, Table </w:t>
      </w:r>
      <w:r w:rsidR="001368E3" w:rsidRPr="00061916">
        <w:rPr>
          <w:rFonts w:ascii="Times New Roman" w:eastAsia="Calibri" w:hAnsi="Times New Roman" w:cs="Times New Roman"/>
          <w:color w:val="000000"/>
          <w:lang w:eastAsia="en-IN"/>
        </w:rPr>
        <w:t>6</w:t>
      </w:r>
      <w:r w:rsidR="004731EF" w:rsidRPr="00061916">
        <w:rPr>
          <w:rFonts w:ascii="Times New Roman" w:eastAsia="Calibri" w:hAnsi="Times New Roman" w:cs="Times New Roman"/>
          <w:color w:val="000000"/>
          <w:lang w:eastAsia="en-IN"/>
        </w:rPr>
        <w:t>) with only 3.2</w:t>
      </w:r>
      <w:r w:rsidRPr="00061916">
        <w:rPr>
          <w:rFonts w:ascii="Times New Roman" w:eastAsia="Calibri" w:hAnsi="Times New Roman" w:cs="Times New Roman"/>
          <w:color w:val="000000"/>
          <w:lang w:eastAsia="en-IN"/>
        </w:rPr>
        <w:t>% dissenting.</w:t>
      </w:r>
    </w:p>
    <w:p w14:paraId="6B4A3190" w14:textId="240804EC"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Students indicated that the course helped them identify and understand contemporary issues and problems. They felt this would help them as a </w:t>
      </w:r>
      <w:r w:rsidR="00F05CB5" w:rsidRPr="00061916">
        <w:rPr>
          <w:rFonts w:ascii="Times New Roman" w:eastAsia="Calibri" w:hAnsi="Times New Roman" w:cs="Times New Roman"/>
          <w:color w:val="000000"/>
          <w:lang w:eastAsia="en-IN"/>
        </w:rPr>
        <w:t>doctor working</w:t>
      </w:r>
      <w:r w:rsidRPr="00061916">
        <w:rPr>
          <w:rFonts w:ascii="Times New Roman" w:eastAsia="Calibri" w:hAnsi="Times New Roman" w:cs="Times New Roman"/>
          <w:color w:val="000000"/>
          <w:lang w:eastAsia="en-IN"/>
        </w:rPr>
        <w:t xml:space="preserve"> in the community. One of the respondents had this to say on the effectiveness of the course,</w:t>
      </w:r>
    </w:p>
    <w:p w14:paraId="185C5920"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‘Being vigilant of laws will help in questioning the authorities on wrong doings’</w:t>
      </w:r>
    </w:p>
    <w:p w14:paraId="410C1DA2" w14:textId="1C4D9D3E" w:rsidR="00DB2885" w:rsidRPr="00061916" w:rsidRDefault="00DB2885" w:rsidP="00AD6B43">
      <w:pPr>
        <w:spacing w:line="276" w:lineRule="auto"/>
        <w:ind w:left="720"/>
        <w:rPr>
          <w:rFonts w:ascii="Times New Roman" w:eastAsia="Calibri" w:hAnsi="Times New Roman" w:cs="Times New Roman"/>
          <w:color w:val="000000"/>
          <w:lang w:eastAsia="en-IN"/>
        </w:rPr>
      </w:pPr>
    </w:p>
    <w:p w14:paraId="68962079" w14:textId="77777777" w:rsidR="00AD6B43" w:rsidRPr="00061916" w:rsidRDefault="00AD6B43" w:rsidP="00AD6B43">
      <w:pPr>
        <w:spacing w:line="276" w:lineRule="auto"/>
        <w:ind w:left="720"/>
        <w:rPr>
          <w:rFonts w:ascii="Times New Roman" w:eastAsia="Calibri" w:hAnsi="Times New Roman" w:cs="Times New Roman"/>
          <w:color w:val="000000"/>
          <w:lang w:eastAsia="en-IN"/>
        </w:rPr>
      </w:pPr>
    </w:p>
    <w:p w14:paraId="08D9965D" w14:textId="77777777" w:rsidR="00DB2885" w:rsidRPr="00061916" w:rsidRDefault="00DB2885" w:rsidP="008C3903">
      <w:pPr>
        <w:spacing w:line="276" w:lineRule="auto"/>
        <w:rPr>
          <w:rFonts w:ascii="Times New Roman" w:eastAsia="Calibri" w:hAnsi="Times New Roman" w:cs="Times New Roman"/>
          <w:b/>
          <w:color w:val="000000"/>
          <w:lang w:eastAsia="en-IN"/>
        </w:rPr>
      </w:pPr>
      <w:r w:rsidRPr="00061916">
        <w:rPr>
          <w:rFonts w:ascii="Times New Roman" w:eastAsia="Calibri" w:hAnsi="Times New Roman" w:cs="Times New Roman"/>
          <w:b/>
          <w:color w:val="000000"/>
          <w:lang w:eastAsia="en-IN"/>
        </w:rPr>
        <w:lastRenderedPageBreak/>
        <w:t>Feedback on the methods used of inviting guest speakers and on the reflective nature of classes.</w:t>
      </w:r>
    </w:p>
    <w:p w14:paraId="1E6A1E57" w14:textId="77777777" w:rsidR="00DB2885" w:rsidRPr="00061916" w:rsidRDefault="00DB2885" w:rsidP="008C3903">
      <w:pPr>
        <w:spacing w:line="276" w:lineRule="auto"/>
        <w:rPr>
          <w:rFonts w:ascii="Times New Roman" w:eastAsia="Calibri" w:hAnsi="Times New Roman" w:cs="Times New Roman"/>
          <w:b/>
          <w:color w:val="000000"/>
          <w:lang w:eastAsia="en-IN"/>
        </w:rPr>
      </w:pPr>
    </w:p>
    <w:p w14:paraId="6268B0B3" w14:textId="77777777" w:rsidR="00AD6B43" w:rsidRPr="00061916" w:rsidRDefault="00AD6B43" w:rsidP="008C3903">
      <w:pPr>
        <w:spacing w:line="276" w:lineRule="auto"/>
        <w:rPr>
          <w:rFonts w:ascii="Times New Roman" w:eastAsia="Calibri" w:hAnsi="Times New Roman" w:cs="Times New Roman"/>
          <w:b/>
          <w:color w:val="000000"/>
          <w:lang w:eastAsia="en-IN"/>
        </w:rPr>
      </w:pPr>
    </w:p>
    <w:p w14:paraId="681ABE0E" w14:textId="6E49C200"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bCs/>
          <w:color w:val="000000"/>
          <w:lang w:eastAsia="en-IN"/>
        </w:rPr>
        <w:t>For the ES Classes, a</w:t>
      </w:r>
      <w:r w:rsidRPr="00061916">
        <w:rPr>
          <w:rFonts w:ascii="Times New Roman" w:eastAsia="Calibri" w:hAnsi="Times New Roman" w:cs="Times New Roman"/>
          <w:color w:val="000000"/>
          <w:lang w:eastAsia="en-IN"/>
        </w:rPr>
        <w:t>n overwhelming 87% responded positively</w:t>
      </w:r>
      <w:r w:rsidR="000C7EDF" w:rsidRPr="00061916">
        <w:rPr>
          <w:rFonts w:ascii="Times New Roman" w:eastAsia="Calibri" w:hAnsi="Times New Roman" w:cs="Times New Roman"/>
          <w:color w:val="000000"/>
          <w:lang w:eastAsia="en-IN"/>
        </w:rPr>
        <w:t xml:space="preserve"> to</w:t>
      </w:r>
      <w:r w:rsidRPr="00061916">
        <w:rPr>
          <w:rFonts w:ascii="Times New Roman" w:eastAsia="Calibri" w:hAnsi="Times New Roman" w:cs="Times New Roman"/>
          <w:color w:val="000000"/>
          <w:lang w:eastAsia="en-IN"/>
        </w:rPr>
        <w:t xml:space="preserve"> the teaching</w:t>
      </w:r>
      <w:r w:rsidR="002E3284" w:rsidRPr="00061916">
        <w:rPr>
          <w:rFonts w:ascii="Times New Roman" w:eastAsia="Calibri" w:hAnsi="Times New Roman" w:cs="Times New Roman"/>
          <w:color w:val="000000"/>
          <w:lang w:eastAsia="en-IN"/>
        </w:rPr>
        <w:t>-</w:t>
      </w:r>
      <w:r w:rsidR="00795FEE" w:rsidRPr="00061916">
        <w:rPr>
          <w:rFonts w:ascii="Times New Roman" w:eastAsia="Calibri" w:hAnsi="Times New Roman" w:cs="Times New Roman"/>
          <w:color w:val="000000"/>
          <w:lang w:eastAsia="en-IN"/>
        </w:rPr>
        <w:t>learning</w:t>
      </w:r>
      <w:r w:rsidRPr="00061916">
        <w:rPr>
          <w:rFonts w:ascii="Times New Roman" w:eastAsia="Calibri" w:hAnsi="Times New Roman" w:cs="Times New Roman"/>
          <w:color w:val="000000"/>
          <w:lang w:eastAsia="en-IN"/>
        </w:rPr>
        <w:t xml:space="preserve"> method of getting people from outside the institute to help them understand “real-world problems” (Q.8 Table </w:t>
      </w:r>
      <w:r w:rsidR="001368E3" w:rsidRPr="00061916">
        <w:rPr>
          <w:rFonts w:ascii="Times New Roman" w:eastAsia="Calibri" w:hAnsi="Times New Roman" w:cs="Times New Roman"/>
          <w:color w:val="000000"/>
          <w:lang w:eastAsia="en-IN"/>
        </w:rPr>
        <w:t>5</w:t>
      </w:r>
      <w:r w:rsidRPr="00061916">
        <w:rPr>
          <w:rFonts w:ascii="Times New Roman" w:eastAsia="Calibri" w:hAnsi="Times New Roman" w:cs="Times New Roman"/>
          <w:color w:val="000000"/>
          <w:lang w:eastAsia="en-IN"/>
        </w:rPr>
        <w:t>), with just a couple giving reasons to support their view. In the words of one,</w:t>
      </w:r>
    </w:p>
    <w:p w14:paraId="64F9FFBE" w14:textId="77777777" w:rsidR="00DB2885" w:rsidRPr="00061916" w:rsidRDefault="00DB2885" w:rsidP="00AA0B4C">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‘All of us are living in a bubble, unaware of real problems of the world. So, getting people from outside is crucial’</w:t>
      </w:r>
    </w:p>
    <w:p w14:paraId="65D50200"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654FAEB3" w14:textId="77777777" w:rsidR="00AD6B43" w:rsidRPr="00061916" w:rsidRDefault="00AD6B43" w:rsidP="008C3903">
      <w:pPr>
        <w:spacing w:line="276" w:lineRule="auto"/>
        <w:ind w:left="720"/>
        <w:rPr>
          <w:rFonts w:ascii="Times New Roman" w:eastAsia="Calibri" w:hAnsi="Times New Roman" w:cs="Times New Roman"/>
          <w:color w:val="000000"/>
          <w:lang w:eastAsia="en-IN"/>
        </w:rPr>
      </w:pPr>
    </w:p>
    <w:p w14:paraId="37BA9C02" w14:textId="4883160F"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Another key pedagogical method was to not preach and provide solutions but to engage in reflection on life experiences, observation</w:t>
      </w:r>
      <w:r w:rsidR="000C7EDF"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and discussion. 94% agreed that the environment classes made them think about their role as</w:t>
      </w:r>
      <w:r w:rsidR="000C7EDF" w:rsidRPr="00061916">
        <w:rPr>
          <w:rFonts w:ascii="Times New Roman" w:eastAsia="Calibri" w:hAnsi="Times New Roman" w:cs="Times New Roman"/>
          <w:color w:val="000000"/>
          <w:lang w:eastAsia="en-IN"/>
        </w:rPr>
        <w:t xml:space="preserve"> both</w:t>
      </w:r>
      <w:r w:rsidRPr="00061916">
        <w:rPr>
          <w:rFonts w:ascii="Times New Roman" w:eastAsia="Calibri" w:hAnsi="Times New Roman" w:cs="Times New Roman"/>
          <w:color w:val="000000"/>
          <w:lang w:eastAsia="en-IN"/>
        </w:rPr>
        <w:t xml:space="preserve"> doctor and citizen. The following were key messages that students took away from these classes that reflect this point,</w:t>
      </w:r>
    </w:p>
    <w:p w14:paraId="0CFFC2AF" w14:textId="7777777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‘Small steps can lead to big changes’</w:t>
      </w:r>
    </w:p>
    <w:p w14:paraId="4ADC71C4" w14:textId="7777777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‘Take steps to change things in my own community’</w:t>
      </w:r>
    </w:p>
    <w:p w14:paraId="06053CE8"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     ‘Care for the common good’</w:t>
      </w:r>
    </w:p>
    <w:p w14:paraId="11FE3573" w14:textId="77777777" w:rsidR="00DB2885" w:rsidRPr="00061916" w:rsidRDefault="00DB2885" w:rsidP="008C3903">
      <w:pPr>
        <w:spacing w:line="276" w:lineRule="auto"/>
        <w:ind w:firstLine="720"/>
        <w:rPr>
          <w:rFonts w:ascii="Times New Roman" w:eastAsia="Calibri" w:hAnsi="Times New Roman" w:cs="Times New Roman"/>
          <w:color w:val="000000"/>
          <w:lang w:eastAsia="en-IN"/>
        </w:rPr>
      </w:pPr>
    </w:p>
    <w:p w14:paraId="6B396A42" w14:textId="77777777" w:rsidR="003462B8" w:rsidRPr="00061916" w:rsidRDefault="003462B8" w:rsidP="008C3903">
      <w:pPr>
        <w:spacing w:line="276" w:lineRule="auto"/>
        <w:ind w:firstLine="720"/>
        <w:rPr>
          <w:rFonts w:ascii="Times New Roman" w:eastAsia="Calibri" w:hAnsi="Times New Roman" w:cs="Times New Roman"/>
          <w:color w:val="000000"/>
          <w:lang w:eastAsia="en-IN"/>
        </w:rPr>
      </w:pPr>
    </w:p>
    <w:p w14:paraId="605533D9" w14:textId="7777777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It was also felt that these classes provided a break from the general biomedical subjects taught.</w:t>
      </w:r>
    </w:p>
    <w:p w14:paraId="500A47A9" w14:textId="77777777" w:rsidR="00DB2885" w:rsidRPr="00061916" w:rsidRDefault="00DB2885" w:rsidP="008C3903">
      <w:pPr>
        <w:spacing w:line="276" w:lineRule="auto"/>
        <w:ind w:left="720" w:firstLine="255"/>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‘It was a time of reflection and relaxation for medical students after the core subjects’</w:t>
      </w:r>
    </w:p>
    <w:p w14:paraId="356BFE9A"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14AE5EB0" w14:textId="77777777" w:rsidR="003462B8" w:rsidRPr="00061916" w:rsidRDefault="003462B8" w:rsidP="008C3903">
      <w:pPr>
        <w:spacing w:line="276" w:lineRule="auto"/>
        <w:rPr>
          <w:rFonts w:ascii="Times New Roman" w:eastAsia="Calibri" w:hAnsi="Times New Roman" w:cs="Times New Roman"/>
          <w:color w:val="000000"/>
          <w:lang w:eastAsia="en-IN"/>
        </w:rPr>
      </w:pPr>
    </w:p>
    <w:p w14:paraId="0B133C7B" w14:textId="1EA460A7" w:rsidR="00DB2885" w:rsidRPr="00061916" w:rsidRDefault="00FA2D7D"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w:t>
      </w:r>
      <w:r w:rsidR="00DB2885" w:rsidRPr="00061916">
        <w:rPr>
          <w:rFonts w:ascii="Times New Roman" w:eastAsia="Calibri" w:hAnsi="Times New Roman" w:cs="Times New Roman"/>
          <w:bCs/>
          <w:color w:val="000000"/>
          <w:lang w:eastAsia="en-IN"/>
        </w:rPr>
        <w:t>For the CoI classes</w:t>
      </w:r>
      <w:r w:rsidR="00DB2885" w:rsidRPr="00061916">
        <w:rPr>
          <w:rFonts w:ascii="Times New Roman" w:eastAsia="Calibri" w:hAnsi="Times New Roman" w:cs="Times New Roman"/>
          <w:b/>
          <w:bCs/>
          <w:color w:val="000000"/>
          <w:lang w:eastAsia="en-IN"/>
        </w:rPr>
        <w:t xml:space="preserve">, </w:t>
      </w:r>
      <w:r w:rsidR="00DB2885" w:rsidRPr="00061916">
        <w:rPr>
          <w:rFonts w:ascii="Times New Roman" w:eastAsia="Calibri" w:hAnsi="Times New Roman" w:cs="Times New Roman"/>
          <w:bCs/>
          <w:color w:val="000000"/>
          <w:lang w:eastAsia="en-IN"/>
        </w:rPr>
        <w:t>to the question on</w:t>
      </w:r>
      <w:r w:rsidR="00DB2885" w:rsidRPr="00061916">
        <w:rPr>
          <w:rFonts w:ascii="Times New Roman" w:eastAsia="Calibri" w:hAnsi="Times New Roman" w:cs="Times New Roman"/>
          <w:b/>
          <w:bCs/>
          <w:color w:val="000000"/>
          <w:lang w:eastAsia="en-IN"/>
        </w:rPr>
        <w:t xml:space="preserve"> </w:t>
      </w:r>
      <w:r w:rsidR="00DB2885" w:rsidRPr="00061916">
        <w:rPr>
          <w:rFonts w:ascii="Times New Roman" w:eastAsia="Calibri" w:hAnsi="Times New Roman" w:cs="Times New Roman"/>
          <w:color w:val="000000"/>
          <w:lang w:eastAsia="en-IN"/>
        </w:rPr>
        <w:t>the preferred met</w:t>
      </w:r>
      <w:r w:rsidR="00FB2FA9" w:rsidRPr="00061916">
        <w:rPr>
          <w:rFonts w:ascii="Times New Roman" w:eastAsia="Calibri" w:hAnsi="Times New Roman" w:cs="Times New Roman"/>
          <w:color w:val="000000"/>
          <w:lang w:eastAsia="en-IN"/>
        </w:rPr>
        <w:t xml:space="preserve">hod of teaching (Q 4, Table </w:t>
      </w:r>
      <w:r w:rsidR="001368E3" w:rsidRPr="00061916">
        <w:rPr>
          <w:rFonts w:ascii="Times New Roman" w:eastAsia="Calibri" w:hAnsi="Times New Roman" w:cs="Times New Roman"/>
          <w:color w:val="000000"/>
          <w:lang w:eastAsia="en-IN"/>
        </w:rPr>
        <w:t>6</w:t>
      </w:r>
      <w:r w:rsidR="00DB2885" w:rsidRPr="00061916">
        <w:rPr>
          <w:rFonts w:ascii="Times New Roman" w:eastAsia="Calibri" w:hAnsi="Times New Roman" w:cs="Times New Roman"/>
          <w:color w:val="000000"/>
          <w:lang w:eastAsia="en-IN"/>
        </w:rPr>
        <w:t xml:space="preserve">), </w:t>
      </w:r>
      <w:r w:rsidR="00DB2885" w:rsidRPr="00061916">
        <w:rPr>
          <w:rFonts w:ascii="Times New Roman" w:hAnsi="Times New Roman" w:cs="Times New Roman"/>
        </w:rPr>
        <w:t>55.9%</w:t>
      </w:r>
      <w:r w:rsidR="00DB2885" w:rsidRPr="00061916">
        <w:rPr>
          <w:rFonts w:ascii="Times New Roman" w:eastAsia="Calibri" w:hAnsi="Times New Roman" w:cs="Times New Roman"/>
          <w:color w:val="000000"/>
          <w:lang w:eastAsia="en-IN"/>
        </w:rPr>
        <w:t xml:space="preserve"> indicated that the guest </w:t>
      </w:r>
      <w:r w:rsidR="000C7EDF" w:rsidRPr="00061916">
        <w:rPr>
          <w:rFonts w:ascii="Times New Roman" w:eastAsia="Calibri" w:hAnsi="Times New Roman" w:cs="Times New Roman"/>
          <w:color w:val="000000"/>
          <w:lang w:val="en-GB" w:eastAsia="en-IN"/>
        </w:rPr>
        <w:t xml:space="preserve">lectures by experts were the most useful method, </w:t>
      </w:r>
      <w:r w:rsidR="00137D67" w:rsidRPr="00061916">
        <w:rPr>
          <w:rFonts w:ascii="Times New Roman" w:eastAsia="Calibri" w:hAnsi="Times New Roman" w:cs="Times New Roman"/>
          <w:color w:val="000000"/>
          <w:lang w:eastAsia="en-IN"/>
        </w:rPr>
        <w:t>followed by interaction</w:t>
      </w:r>
      <w:r w:rsidR="000C7EDF" w:rsidRPr="00061916">
        <w:rPr>
          <w:rFonts w:ascii="Times New Roman" w:eastAsia="Calibri" w:hAnsi="Times New Roman" w:cs="Times New Roman"/>
          <w:color w:val="000000"/>
          <w:lang w:eastAsia="en-IN"/>
        </w:rPr>
        <w:t xml:space="preserve">, </w:t>
      </w:r>
      <w:r w:rsidR="00DB2885" w:rsidRPr="00061916">
        <w:rPr>
          <w:rFonts w:ascii="Times New Roman" w:eastAsia="Calibri" w:hAnsi="Times New Roman" w:cs="Times New Roman"/>
          <w:color w:val="000000"/>
          <w:lang w:eastAsia="en-IN"/>
        </w:rPr>
        <w:t>followed by the use of short films/video clippings used as triggers for the lectures (</w:t>
      </w:r>
      <w:r w:rsidR="00F05CB5" w:rsidRPr="00061916">
        <w:rPr>
          <w:rFonts w:ascii="Times New Roman" w:hAnsi="Times New Roman" w:cs="Times New Roman"/>
        </w:rPr>
        <w:t>41.9</w:t>
      </w:r>
      <w:r w:rsidR="00DB2885" w:rsidRPr="00061916">
        <w:rPr>
          <w:rFonts w:ascii="Times New Roman" w:hAnsi="Times New Roman" w:cs="Times New Roman"/>
        </w:rPr>
        <w:t xml:space="preserve">%) </w:t>
      </w:r>
      <w:r w:rsidR="00DB2885" w:rsidRPr="00061916">
        <w:rPr>
          <w:rFonts w:ascii="Times New Roman" w:eastAsia="Calibri" w:hAnsi="Times New Roman" w:cs="Times New Roman"/>
          <w:color w:val="000000"/>
          <w:lang w:eastAsia="en-IN"/>
        </w:rPr>
        <w:t>and then the narrative writing. They explained:</w:t>
      </w:r>
    </w:p>
    <w:p w14:paraId="1BCACFD9" w14:textId="77777777" w:rsidR="00C90C71" w:rsidRPr="00061916" w:rsidRDefault="00C90C71" w:rsidP="00C90C71">
      <w:pPr>
        <w:rPr>
          <w:rFonts w:ascii="Times New Roman" w:hAnsi="Times New Roman" w:cs="Times New Roman"/>
        </w:rPr>
      </w:pPr>
    </w:p>
    <w:p w14:paraId="00735165" w14:textId="77777777" w:rsidR="003462B8" w:rsidRPr="00061916" w:rsidRDefault="003462B8" w:rsidP="00C90C71">
      <w:pPr>
        <w:rPr>
          <w:rFonts w:ascii="Times New Roman" w:hAnsi="Times New Roman" w:cs="Times New Roman"/>
        </w:rPr>
      </w:pPr>
    </w:p>
    <w:p w14:paraId="17CFA6DD" w14:textId="77777777" w:rsidR="002C4455" w:rsidRPr="00061916" w:rsidRDefault="00C90C71" w:rsidP="00C90C71">
      <w:pPr>
        <w:rPr>
          <w:rFonts w:ascii="Times New Roman" w:hAnsi="Times New Roman" w:cs="Times New Roman"/>
        </w:rPr>
      </w:pPr>
      <w:r w:rsidRPr="00061916">
        <w:rPr>
          <w:rFonts w:ascii="Times New Roman" w:hAnsi="Times New Roman" w:cs="Times New Roman"/>
        </w:rPr>
        <w:t>On Surrogacy:</w:t>
      </w:r>
      <w:r w:rsidR="002C4455" w:rsidRPr="00061916">
        <w:rPr>
          <w:rFonts w:ascii="Times New Roman" w:hAnsi="Times New Roman" w:cs="Times New Roman"/>
        </w:rPr>
        <w:t xml:space="preserve"> </w:t>
      </w:r>
    </w:p>
    <w:p w14:paraId="2E53204B" w14:textId="77777777" w:rsidR="00C90C71" w:rsidRPr="00061916" w:rsidRDefault="00C90C71" w:rsidP="00C90C71">
      <w:pPr>
        <w:rPr>
          <w:rFonts w:ascii="Times New Roman" w:hAnsi="Times New Roman" w:cs="Times New Roman"/>
        </w:rPr>
      </w:pPr>
    </w:p>
    <w:p w14:paraId="460AAA46" w14:textId="01CA401E" w:rsidR="00C90C71" w:rsidRPr="00061916" w:rsidRDefault="003462B8" w:rsidP="00CE4D43">
      <w:pPr>
        <w:spacing w:line="276" w:lineRule="auto"/>
        <w:ind w:left="720" w:firstLine="255"/>
        <w:rPr>
          <w:rFonts w:ascii="Times New Roman" w:eastAsia="Calibri" w:hAnsi="Times New Roman" w:cs="Times New Roman"/>
          <w:color w:val="000000"/>
          <w:lang w:eastAsia="en-IN"/>
        </w:rPr>
      </w:pPr>
      <w:r w:rsidRPr="00061916">
        <w:rPr>
          <w:rFonts w:ascii="Times New Roman" w:hAnsi="Times New Roman" w:cs="Times New Roman"/>
        </w:rPr>
        <w:t xml:space="preserve"> </w:t>
      </w:r>
      <w:r w:rsidR="000C7EDF" w:rsidRPr="00061916">
        <w:rPr>
          <w:rFonts w:ascii="Times New Roman" w:hAnsi="Times New Roman" w:cs="Times New Roman"/>
        </w:rPr>
        <w:t xml:space="preserve"> </w:t>
      </w:r>
      <w:r w:rsidR="000C7EDF" w:rsidRPr="00061916">
        <w:rPr>
          <w:rFonts w:ascii="Times New Roman" w:eastAsia="Calibri" w:hAnsi="Times New Roman" w:cs="Times New Roman"/>
          <w:color w:val="000000"/>
          <w:lang w:eastAsia="en-IN"/>
        </w:rPr>
        <w:t>‘</w:t>
      </w:r>
      <w:r w:rsidR="00C90C71" w:rsidRPr="00061916">
        <w:rPr>
          <w:rFonts w:ascii="Times New Roman" w:eastAsia="Calibri" w:hAnsi="Times New Roman" w:cs="Times New Roman"/>
          <w:color w:val="000000"/>
          <w:lang w:eastAsia="en-IN"/>
        </w:rPr>
        <w:t>I never thought that these issues [surrogacy] were important</w:t>
      </w:r>
      <w:r w:rsidR="00A36C5B" w:rsidRPr="00061916">
        <w:rPr>
          <w:rFonts w:ascii="Times New Roman" w:eastAsia="Calibri" w:hAnsi="Times New Roman" w:cs="Times New Roman"/>
          <w:color w:val="000000"/>
          <w:lang w:eastAsia="en-IN"/>
        </w:rPr>
        <w:t>,</w:t>
      </w:r>
      <w:r w:rsidR="00C90C71" w:rsidRPr="00061916">
        <w:rPr>
          <w:rFonts w:ascii="Times New Roman" w:eastAsia="Calibri" w:hAnsi="Times New Roman" w:cs="Times New Roman"/>
          <w:color w:val="000000"/>
          <w:lang w:eastAsia="en-IN"/>
        </w:rPr>
        <w:t xml:space="preserve"> or to be taken seriously!</w:t>
      </w:r>
      <w:r w:rsidR="000C7EDF" w:rsidRPr="00061916">
        <w:rPr>
          <w:rFonts w:ascii="Times New Roman" w:eastAsia="Calibri" w:hAnsi="Times New Roman" w:cs="Times New Roman"/>
          <w:color w:val="000000"/>
          <w:lang w:eastAsia="en-IN"/>
        </w:rPr>
        <w:t>’</w:t>
      </w:r>
    </w:p>
    <w:p w14:paraId="2E950AD0" w14:textId="77777777" w:rsidR="00A0530A" w:rsidRPr="00061916" w:rsidRDefault="00A0530A" w:rsidP="00CE4D43">
      <w:pPr>
        <w:spacing w:line="276" w:lineRule="auto"/>
        <w:ind w:left="720" w:firstLine="255"/>
        <w:rPr>
          <w:rFonts w:ascii="Times New Roman" w:eastAsia="Calibri" w:hAnsi="Times New Roman" w:cs="Times New Roman"/>
          <w:color w:val="000000"/>
          <w:lang w:eastAsia="en-IN"/>
        </w:rPr>
      </w:pPr>
    </w:p>
    <w:p w14:paraId="2212F370" w14:textId="3F5371C2" w:rsidR="00A0530A" w:rsidRPr="00061916" w:rsidRDefault="002677C9" w:rsidP="00CE4D43">
      <w:pPr>
        <w:spacing w:line="276" w:lineRule="auto"/>
        <w:ind w:left="720" w:firstLine="255"/>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  </w:t>
      </w:r>
      <w:r w:rsidR="000C7EDF" w:rsidRPr="00061916">
        <w:rPr>
          <w:rFonts w:ascii="Times New Roman" w:eastAsia="Calibri" w:hAnsi="Times New Roman" w:cs="Times New Roman"/>
          <w:color w:val="000000"/>
          <w:lang w:eastAsia="en-IN"/>
        </w:rPr>
        <w:t>‘</w:t>
      </w:r>
      <w:r w:rsidR="00C90C71" w:rsidRPr="00061916">
        <w:rPr>
          <w:rFonts w:ascii="Times New Roman" w:eastAsia="Calibri" w:hAnsi="Times New Roman" w:cs="Times New Roman"/>
          <w:color w:val="000000"/>
          <w:lang w:eastAsia="en-IN"/>
        </w:rPr>
        <w:t xml:space="preserve">The class exposed us to </w:t>
      </w:r>
      <w:r w:rsidR="00C90C71" w:rsidRPr="00061916">
        <w:rPr>
          <w:rFonts w:ascii="Times New Roman" w:eastAsia="Calibri" w:hAnsi="Times New Roman" w:cs="Times New Roman"/>
          <w:lang w:eastAsia="en-IN"/>
        </w:rPr>
        <w:t>different a viewpoint that</w:t>
      </w:r>
      <w:r w:rsidR="00C90C71" w:rsidRPr="00061916">
        <w:rPr>
          <w:rFonts w:ascii="Times New Roman" w:eastAsia="Calibri" w:hAnsi="Times New Roman" w:cs="Times New Roman"/>
          <w:color w:val="000000"/>
          <w:lang w:eastAsia="en-IN"/>
        </w:rPr>
        <w:t xml:space="preserve"> was enriching.</w:t>
      </w:r>
      <w:r w:rsidR="000C7EDF" w:rsidRPr="00061916">
        <w:rPr>
          <w:rFonts w:ascii="Times New Roman" w:eastAsia="Calibri" w:hAnsi="Times New Roman" w:cs="Times New Roman"/>
          <w:color w:val="000000"/>
          <w:lang w:eastAsia="en-IN"/>
        </w:rPr>
        <w:t>’</w:t>
      </w:r>
      <w:r w:rsidR="00A0530A" w:rsidRPr="00061916">
        <w:rPr>
          <w:rFonts w:ascii="Times New Roman" w:eastAsia="Calibri" w:hAnsi="Times New Roman" w:cs="Times New Roman"/>
          <w:color w:val="000000"/>
          <w:lang w:eastAsia="en-IN"/>
        </w:rPr>
        <w:t xml:space="preserve"> </w:t>
      </w:r>
    </w:p>
    <w:p w14:paraId="4AE92132" w14:textId="77777777" w:rsidR="00137D67" w:rsidRPr="00061916" w:rsidRDefault="00137D67" w:rsidP="00CE4D43">
      <w:pPr>
        <w:spacing w:line="276" w:lineRule="auto"/>
        <w:ind w:left="720" w:firstLine="255"/>
        <w:rPr>
          <w:rFonts w:ascii="Times New Roman" w:eastAsia="Calibri" w:hAnsi="Times New Roman" w:cs="Times New Roman"/>
          <w:color w:val="000000"/>
          <w:lang w:eastAsia="en-IN"/>
        </w:rPr>
      </w:pPr>
    </w:p>
    <w:p w14:paraId="62533E97" w14:textId="2E717BB6" w:rsidR="00A0530A" w:rsidRPr="00061916" w:rsidRDefault="00137D67" w:rsidP="00C90C71">
      <w:pPr>
        <w:rPr>
          <w:rFonts w:ascii="Times New Roman" w:hAnsi="Times New Roman" w:cs="Times New Roman"/>
        </w:rPr>
      </w:pPr>
      <w:r w:rsidRPr="00061916">
        <w:rPr>
          <w:rFonts w:ascii="Times New Roman" w:hAnsi="Times New Roman" w:cs="Times New Roman"/>
        </w:rPr>
        <w:t>On discuss</w:t>
      </w:r>
      <w:r w:rsidR="00FD2674" w:rsidRPr="00061916">
        <w:rPr>
          <w:rFonts w:ascii="Times New Roman" w:hAnsi="Times New Roman" w:cs="Times New Roman"/>
        </w:rPr>
        <w:t>ions held after a guest lecture one student remarked</w:t>
      </w:r>
      <w:r w:rsidRPr="00061916">
        <w:rPr>
          <w:rFonts w:ascii="Times New Roman" w:hAnsi="Times New Roman" w:cs="Times New Roman"/>
        </w:rPr>
        <w:t>:</w:t>
      </w:r>
    </w:p>
    <w:p w14:paraId="497021FA" w14:textId="77777777" w:rsidR="00137D67" w:rsidRPr="00061916" w:rsidRDefault="00137D67" w:rsidP="00C90C71">
      <w:pPr>
        <w:rPr>
          <w:rFonts w:ascii="Times New Roman" w:hAnsi="Times New Roman" w:cs="Times New Roman"/>
        </w:rPr>
      </w:pPr>
    </w:p>
    <w:p w14:paraId="395310D5" w14:textId="05385367" w:rsidR="00A0530A" w:rsidRPr="00061916" w:rsidRDefault="000C7EDF" w:rsidP="00CE4D43">
      <w:pPr>
        <w:spacing w:line="276" w:lineRule="auto"/>
        <w:ind w:left="720" w:firstLine="255"/>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lastRenderedPageBreak/>
        <w:t>‘</w:t>
      </w:r>
      <w:r w:rsidR="00137D67" w:rsidRPr="00061916">
        <w:rPr>
          <w:rFonts w:ascii="Times New Roman" w:eastAsia="Calibri" w:hAnsi="Times New Roman" w:cs="Times New Roman"/>
          <w:color w:val="000000"/>
          <w:lang w:eastAsia="en-IN"/>
        </w:rPr>
        <w:t>Active interaction with the speaker highlighted the</w:t>
      </w:r>
      <w:r w:rsidR="00A0530A" w:rsidRPr="00061916">
        <w:rPr>
          <w:rFonts w:ascii="Times New Roman" w:eastAsia="Calibri" w:hAnsi="Times New Roman" w:cs="Times New Roman"/>
          <w:color w:val="000000"/>
          <w:lang w:eastAsia="en-IN"/>
        </w:rPr>
        <w:t xml:space="preserve"> diversity of opinions</w:t>
      </w:r>
      <w:r w:rsidR="00137D67" w:rsidRPr="00061916">
        <w:rPr>
          <w:rFonts w:ascii="Times New Roman" w:eastAsia="Calibri" w:hAnsi="Times New Roman" w:cs="Times New Roman"/>
          <w:color w:val="000000"/>
          <w:lang w:eastAsia="en-IN"/>
        </w:rPr>
        <w:t xml:space="preserve"> in class</w:t>
      </w:r>
      <w:r w:rsidR="00A36C5B" w:rsidRPr="00061916">
        <w:rPr>
          <w:rFonts w:ascii="Times New Roman" w:eastAsia="Calibri" w:hAnsi="Times New Roman" w:cs="Times New Roman"/>
          <w:color w:val="000000"/>
          <w:lang w:eastAsia="en-IN"/>
        </w:rPr>
        <w:t xml:space="preserve"> </w:t>
      </w:r>
      <w:r w:rsidR="00452727" w:rsidRPr="00061916">
        <w:rPr>
          <w:rFonts w:ascii="Times New Roman" w:eastAsia="Calibri" w:hAnsi="Times New Roman" w:cs="Times New Roman"/>
          <w:color w:val="000000"/>
          <w:lang w:eastAsia="en-IN"/>
        </w:rPr>
        <w:t xml:space="preserve">and </w:t>
      </w:r>
      <w:r w:rsidR="00A36C5B" w:rsidRPr="00061916">
        <w:rPr>
          <w:rFonts w:ascii="Times New Roman" w:eastAsia="Calibri" w:hAnsi="Times New Roman" w:cs="Times New Roman"/>
          <w:color w:val="000000"/>
          <w:lang w:eastAsia="en-IN"/>
        </w:rPr>
        <w:t>enhanced my understanding of the topic</w:t>
      </w:r>
      <w:r w:rsidR="00137D67"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w:t>
      </w:r>
    </w:p>
    <w:p w14:paraId="235F7A30" w14:textId="77777777" w:rsidR="00C90C71" w:rsidRPr="00061916" w:rsidRDefault="00C90C71" w:rsidP="008C3903">
      <w:pPr>
        <w:spacing w:line="276" w:lineRule="auto"/>
        <w:rPr>
          <w:rFonts w:ascii="Times New Roman" w:eastAsia="Calibri" w:hAnsi="Times New Roman" w:cs="Times New Roman"/>
          <w:color w:val="000000"/>
          <w:lang w:eastAsia="en-IN"/>
        </w:rPr>
      </w:pPr>
    </w:p>
    <w:p w14:paraId="3E60EB5F" w14:textId="7DCB1A63" w:rsidR="00C90C71" w:rsidRPr="00061916" w:rsidRDefault="00C90C71"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On the rights of the </w:t>
      </w:r>
      <w:r w:rsidR="002E3284" w:rsidRPr="00061916">
        <w:rPr>
          <w:rFonts w:ascii="Times New Roman" w:eastAsia="Calibri" w:hAnsi="Times New Roman" w:cs="Times New Roman"/>
          <w:color w:val="000000"/>
          <w:lang w:eastAsia="en-IN"/>
        </w:rPr>
        <w:t>t</w:t>
      </w:r>
      <w:r w:rsidRPr="00061916">
        <w:rPr>
          <w:rFonts w:ascii="Times New Roman" w:eastAsia="Calibri" w:hAnsi="Times New Roman" w:cs="Times New Roman"/>
          <w:color w:val="000000"/>
          <w:lang w:eastAsia="en-IN"/>
        </w:rPr>
        <w:t>ransgender</w:t>
      </w:r>
      <w:r w:rsidR="00445AB3" w:rsidRPr="00061916">
        <w:rPr>
          <w:rFonts w:ascii="Times New Roman" w:eastAsia="Calibri" w:hAnsi="Times New Roman" w:cs="Times New Roman"/>
          <w:color w:val="000000"/>
          <w:lang w:eastAsia="en-IN"/>
        </w:rPr>
        <w:t>:</w:t>
      </w:r>
    </w:p>
    <w:p w14:paraId="27326EFC" w14:textId="77777777" w:rsidR="00C90C71" w:rsidRPr="00061916" w:rsidRDefault="00C90C71" w:rsidP="008C3903">
      <w:pPr>
        <w:spacing w:line="276" w:lineRule="auto"/>
        <w:rPr>
          <w:rFonts w:ascii="Times New Roman" w:eastAsia="Calibri" w:hAnsi="Times New Roman" w:cs="Times New Roman"/>
          <w:color w:val="000000"/>
          <w:lang w:eastAsia="en-IN"/>
        </w:rPr>
      </w:pPr>
    </w:p>
    <w:p w14:paraId="7F8F9D6C" w14:textId="77777777" w:rsidR="00A36C5B" w:rsidRPr="00061916" w:rsidRDefault="00A0530A" w:rsidP="00A36C5B">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w:t>
      </w:r>
      <w:r w:rsidR="00DB2885" w:rsidRPr="00061916">
        <w:rPr>
          <w:rFonts w:ascii="Times New Roman" w:eastAsia="Calibri" w:hAnsi="Times New Roman" w:cs="Times New Roman"/>
          <w:color w:val="000000"/>
          <w:lang w:eastAsia="en-IN"/>
        </w:rPr>
        <w:t>Hearing the life struggles of transgender Ms.N and how she manages to overcome it,</w:t>
      </w:r>
      <w:r w:rsidRPr="00061916">
        <w:rPr>
          <w:rFonts w:ascii="Times New Roman" w:eastAsia="Calibri" w:hAnsi="Times New Roman" w:cs="Times New Roman"/>
          <w:color w:val="000000"/>
          <w:lang w:eastAsia="en-IN"/>
        </w:rPr>
        <w:t xml:space="preserve"> is truly inspiring</w:t>
      </w:r>
      <w:r w:rsidR="00DB2885" w:rsidRPr="00061916">
        <w:rPr>
          <w:rFonts w:ascii="Times New Roman" w:eastAsia="Calibri" w:hAnsi="Times New Roman" w:cs="Times New Roman"/>
          <w:color w:val="000000"/>
          <w:lang w:eastAsia="en-IN"/>
        </w:rPr>
        <w:t>’</w:t>
      </w:r>
    </w:p>
    <w:p w14:paraId="18941283" w14:textId="77777777" w:rsidR="00A36C5B" w:rsidRPr="00061916" w:rsidRDefault="00A36C5B" w:rsidP="00A36C5B">
      <w:pPr>
        <w:spacing w:line="276" w:lineRule="auto"/>
        <w:ind w:left="720"/>
        <w:rPr>
          <w:rFonts w:ascii="Times New Roman" w:eastAsia="Calibri" w:hAnsi="Times New Roman" w:cs="Times New Roman"/>
          <w:color w:val="000000"/>
          <w:lang w:eastAsia="en-IN"/>
        </w:rPr>
      </w:pPr>
    </w:p>
    <w:p w14:paraId="6925A2F4" w14:textId="6F88E356" w:rsidR="00A0530A" w:rsidRPr="00061916" w:rsidRDefault="00A0530A" w:rsidP="00A36C5B">
      <w:pPr>
        <w:spacing w:line="276" w:lineRule="auto"/>
        <w:ind w:left="720"/>
        <w:rPr>
          <w:rFonts w:ascii="Times New Roman" w:eastAsia="Calibri" w:hAnsi="Times New Roman" w:cs="Times New Roman"/>
          <w:color w:val="000000"/>
          <w:lang w:eastAsia="en-IN"/>
        </w:rPr>
      </w:pPr>
      <w:r w:rsidRPr="00061916">
        <w:rPr>
          <w:rFonts w:ascii="Times New Roman" w:hAnsi="Times New Roman" w:cs="Times New Roman"/>
        </w:rPr>
        <w:t>‘ [The] Interactions with Ms. N was engaging and thoughtful.</w:t>
      </w:r>
      <w:ins w:id="20" w:author="Manjulika Vaz" w:date="2020-02-10T15:13:00Z">
        <w:r w:rsidR="00F84485" w:rsidRPr="00061916">
          <w:rPr>
            <w:rFonts w:ascii="Times New Roman" w:hAnsi="Times New Roman" w:cs="Times New Roman"/>
          </w:rPr>
          <w:t>’</w:t>
        </w:r>
      </w:ins>
      <w:r w:rsidRPr="00061916">
        <w:rPr>
          <w:rFonts w:ascii="Times New Roman" w:hAnsi="Times New Roman" w:cs="Times New Roman"/>
        </w:rPr>
        <w:t xml:space="preserve"> </w:t>
      </w:r>
    </w:p>
    <w:p w14:paraId="4F372EC0" w14:textId="77777777" w:rsidR="00445AB3" w:rsidRPr="00061916" w:rsidRDefault="00445AB3" w:rsidP="008C3903">
      <w:pPr>
        <w:spacing w:line="276" w:lineRule="auto"/>
        <w:rPr>
          <w:rFonts w:ascii="Times New Roman" w:eastAsia="Calibri" w:hAnsi="Times New Roman" w:cs="Times New Roman"/>
          <w:color w:val="000000"/>
          <w:lang w:eastAsia="en-IN"/>
        </w:rPr>
      </w:pPr>
    </w:p>
    <w:p w14:paraId="66C877DB" w14:textId="77777777" w:rsidR="00FB2FA9" w:rsidRPr="00061916" w:rsidRDefault="00FB2FA9" w:rsidP="008C3903">
      <w:pPr>
        <w:spacing w:line="276" w:lineRule="auto"/>
        <w:rPr>
          <w:rFonts w:ascii="Times New Roman" w:eastAsia="Calibri" w:hAnsi="Times New Roman" w:cs="Times New Roman"/>
          <w:color w:val="000000"/>
          <w:lang w:eastAsia="en-IN"/>
        </w:rPr>
      </w:pPr>
    </w:p>
    <w:p w14:paraId="1B5BEB79" w14:textId="056930F5"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Some students said that they were aware of the issues but did not know how to respond to them. These classes were an eye opener to them.</w:t>
      </w:r>
    </w:p>
    <w:p w14:paraId="50631D55" w14:textId="77777777" w:rsidR="00452727" w:rsidRPr="00061916" w:rsidRDefault="00452727" w:rsidP="008C3903">
      <w:pPr>
        <w:spacing w:line="276" w:lineRule="auto"/>
        <w:rPr>
          <w:rFonts w:ascii="Times New Roman" w:eastAsia="Calibri" w:hAnsi="Times New Roman" w:cs="Times New Roman"/>
          <w:color w:val="000000"/>
          <w:lang w:eastAsia="en-IN"/>
        </w:rPr>
      </w:pPr>
    </w:p>
    <w:p w14:paraId="30653D20"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‘Attending these classes at least made me think on certain issues that I had previously not thought of’</w:t>
      </w:r>
    </w:p>
    <w:p w14:paraId="36E6C8FF"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13096840" w14:textId="77777777" w:rsidR="00445AB3" w:rsidRPr="00061916" w:rsidRDefault="00445AB3" w:rsidP="008C3903">
      <w:pPr>
        <w:spacing w:line="276" w:lineRule="auto"/>
        <w:ind w:left="720"/>
        <w:rPr>
          <w:rFonts w:ascii="Times New Roman" w:eastAsia="Calibri" w:hAnsi="Times New Roman" w:cs="Times New Roman"/>
          <w:color w:val="000000"/>
          <w:lang w:eastAsia="en-IN"/>
        </w:rPr>
      </w:pPr>
    </w:p>
    <w:p w14:paraId="4EB9A658" w14:textId="77777777" w:rsidR="00DB2885" w:rsidRPr="00061916" w:rsidRDefault="00DB2885" w:rsidP="008C3903">
      <w:pPr>
        <w:spacing w:line="276" w:lineRule="auto"/>
        <w:rPr>
          <w:rFonts w:ascii="Times New Roman" w:eastAsia="Calibri" w:hAnsi="Times New Roman" w:cs="Times New Roman"/>
          <w:b/>
          <w:color w:val="000000"/>
          <w:lang w:eastAsia="en-IN"/>
        </w:rPr>
      </w:pPr>
      <w:r w:rsidRPr="00061916">
        <w:rPr>
          <w:rFonts w:ascii="Times New Roman" w:eastAsia="Calibri" w:hAnsi="Times New Roman" w:cs="Times New Roman"/>
          <w:b/>
          <w:color w:val="000000"/>
          <w:lang w:eastAsia="en-IN"/>
        </w:rPr>
        <w:t>Possible deterrents in the effectiveness of these classes</w:t>
      </w:r>
    </w:p>
    <w:p w14:paraId="432F514A" w14:textId="77777777" w:rsidR="00DB2885" w:rsidRPr="00061916" w:rsidRDefault="00DB2885" w:rsidP="008C3903">
      <w:pPr>
        <w:spacing w:line="276" w:lineRule="auto"/>
        <w:rPr>
          <w:rFonts w:ascii="Times New Roman" w:eastAsia="Calibri" w:hAnsi="Times New Roman" w:cs="Times New Roman"/>
          <w:b/>
          <w:color w:val="000000"/>
          <w:lang w:eastAsia="en-IN"/>
        </w:rPr>
      </w:pPr>
    </w:p>
    <w:p w14:paraId="6AF11353" w14:textId="77777777" w:rsidR="00445AB3" w:rsidRPr="00061916" w:rsidRDefault="00445AB3" w:rsidP="008C3903">
      <w:pPr>
        <w:spacing w:line="276" w:lineRule="auto"/>
        <w:rPr>
          <w:rFonts w:ascii="Times New Roman" w:eastAsia="Calibri" w:hAnsi="Times New Roman" w:cs="Times New Roman"/>
          <w:b/>
          <w:color w:val="000000"/>
          <w:lang w:eastAsia="en-IN"/>
        </w:rPr>
      </w:pPr>
    </w:p>
    <w:p w14:paraId="094E5D20" w14:textId="42B3D66B"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A review of the attendance marked for the ES classes showed a reduction from 100% in the first two classes to 53% and 68% in classes 6 and 7 respectively, raising questions on what drives attendance for such classes in a medical school. In the CoI classes</w:t>
      </w:r>
      <w:r w:rsidR="00505AB1"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the attendance </w:t>
      </w:r>
      <w:r w:rsidR="00FB2FA9" w:rsidRPr="00061916">
        <w:rPr>
          <w:rFonts w:ascii="Times New Roman" w:eastAsia="Calibri" w:hAnsi="Times New Roman" w:cs="Times New Roman"/>
          <w:color w:val="000000"/>
          <w:lang w:eastAsia="en-IN"/>
        </w:rPr>
        <w:t>of students</w:t>
      </w:r>
      <w:r w:rsidRPr="00061916">
        <w:rPr>
          <w:rFonts w:ascii="Times New Roman" w:eastAsia="Calibri" w:hAnsi="Times New Roman" w:cs="Times New Roman"/>
          <w:color w:val="000000"/>
          <w:lang w:eastAsia="en-IN"/>
        </w:rPr>
        <w:t xml:space="preserve"> was 100% in the first class reduced to 74% and 45% by the 7</w:t>
      </w:r>
      <w:r w:rsidRPr="00061916">
        <w:rPr>
          <w:rFonts w:ascii="Times New Roman" w:eastAsia="Calibri" w:hAnsi="Times New Roman" w:cs="Times New Roman"/>
          <w:color w:val="000000"/>
          <w:vertAlign w:val="superscript"/>
          <w:lang w:eastAsia="en-IN"/>
        </w:rPr>
        <w:t>th</w:t>
      </w:r>
      <w:r w:rsidRPr="00061916">
        <w:rPr>
          <w:rFonts w:ascii="Times New Roman" w:eastAsia="Calibri" w:hAnsi="Times New Roman" w:cs="Times New Roman"/>
          <w:color w:val="000000"/>
          <w:lang w:eastAsia="en-IN"/>
        </w:rPr>
        <w:t xml:space="preserve"> and 8</w:t>
      </w:r>
      <w:r w:rsidRPr="00061916">
        <w:rPr>
          <w:rFonts w:ascii="Times New Roman" w:eastAsia="Calibri" w:hAnsi="Times New Roman" w:cs="Times New Roman"/>
          <w:color w:val="000000"/>
          <w:vertAlign w:val="superscript"/>
          <w:lang w:eastAsia="en-IN"/>
        </w:rPr>
        <w:t>th</w:t>
      </w:r>
      <w:r w:rsidRPr="00061916">
        <w:rPr>
          <w:rFonts w:ascii="Times New Roman" w:eastAsia="Calibri" w:hAnsi="Times New Roman" w:cs="Times New Roman"/>
          <w:color w:val="000000"/>
          <w:lang w:eastAsia="en-IN"/>
        </w:rPr>
        <w:t xml:space="preserve"> classes respectively. </w:t>
      </w:r>
    </w:p>
    <w:p w14:paraId="1E5754EA"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3D7F3A35" w14:textId="77777777" w:rsidR="00445AB3" w:rsidRPr="00061916" w:rsidRDefault="00445AB3" w:rsidP="008C3903">
      <w:pPr>
        <w:spacing w:line="276" w:lineRule="auto"/>
        <w:rPr>
          <w:rFonts w:ascii="Times New Roman" w:eastAsia="Calibri" w:hAnsi="Times New Roman" w:cs="Times New Roman"/>
          <w:color w:val="000000"/>
          <w:lang w:eastAsia="en-IN"/>
        </w:rPr>
      </w:pPr>
    </w:p>
    <w:p w14:paraId="17616901" w14:textId="231CBAD1"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In the feedback survey of the ES class, 16% admitted that they skipped classes because it was n</w:t>
      </w:r>
      <w:r w:rsidR="00FB2FA9" w:rsidRPr="00061916">
        <w:rPr>
          <w:rFonts w:ascii="Times New Roman" w:eastAsia="Calibri" w:hAnsi="Times New Roman" w:cs="Times New Roman"/>
          <w:color w:val="000000"/>
          <w:lang w:eastAsia="en-IN"/>
        </w:rPr>
        <w:t xml:space="preserve">ot linked to exams (Q.10 Table </w:t>
      </w:r>
      <w:r w:rsidR="001368E3" w:rsidRPr="00061916">
        <w:rPr>
          <w:rFonts w:ascii="Times New Roman" w:eastAsia="Calibri" w:hAnsi="Times New Roman" w:cs="Times New Roman"/>
          <w:color w:val="000000"/>
          <w:lang w:eastAsia="en-IN"/>
        </w:rPr>
        <w:t>5</w:t>
      </w:r>
      <w:r w:rsidRPr="00061916">
        <w:rPr>
          <w:rFonts w:ascii="Times New Roman" w:eastAsia="Calibri" w:hAnsi="Times New Roman" w:cs="Times New Roman"/>
          <w:color w:val="000000"/>
          <w:lang w:eastAsia="en-IN"/>
        </w:rPr>
        <w:t>), with 9 students being non-committal.</w:t>
      </w:r>
    </w:p>
    <w:p w14:paraId="0F061698" w14:textId="77777777" w:rsidR="00DB2885" w:rsidRPr="00061916" w:rsidRDefault="00DB2885" w:rsidP="008C3903">
      <w:pPr>
        <w:spacing w:line="276" w:lineRule="auto"/>
        <w:rPr>
          <w:rFonts w:ascii="Times New Roman" w:hAnsi="Times New Roman" w:cs="Times New Roman"/>
        </w:rPr>
      </w:pPr>
    </w:p>
    <w:p w14:paraId="54E8E230" w14:textId="77777777" w:rsidR="00445AB3" w:rsidRPr="00061916" w:rsidRDefault="00445AB3" w:rsidP="008C3903">
      <w:pPr>
        <w:spacing w:line="276" w:lineRule="auto"/>
        <w:rPr>
          <w:rFonts w:ascii="Times New Roman" w:hAnsi="Times New Roman" w:cs="Times New Roman"/>
        </w:rPr>
      </w:pPr>
    </w:p>
    <w:p w14:paraId="779D86C7" w14:textId="77777777" w:rsidR="00DB2885" w:rsidRPr="00061916" w:rsidRDefault="00DB2885" w:rsidP="008C3903">
      <w:pPr>
        <w:spacing w:line="276" w:lineRule="auto"/>
        <w:rPr>
          <w:rFonts w:ascii="Times New Roman" w:eastAsia="Calibri" w:hAnsi="Times New Roman" w:cs="Times New Roman"/>
          <w:b/>
          <w:bCs/>
          <w:color w:val="000000"/>
          <w:lang w:eastAsia="en-IN"/>
        </w:rPr>
      </w:pPr>
      <w:r w:rsidRPr="00061916">
        <w:rPr>
          <w:rFonts w:ascii="Times New Roman" w:eastAsia="Calibri" w:hAnsi="Times New Roman" w:cs="Times New Roman"/>
          <w:b/>
          <w:bCs/>
          <w:color w:val="000000"/>
          <w:lang w:eastAsia="en-IN"/>
        </w:rPr>
        <w:t>Reflection on becoming a Citizen-Doctor in ES and CoI Course</w:t>
      </w:r>
    </w:p>
    <w:p w14:paraId="71487E05"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14C809DD" w14:textId="77777777" w:rsidR="0081551E" w:rsidRPr="00061916" w:rsidRDefault="0081551E" w:rsidP="008C3903">
      <w:pPr>
        <w:spacing w:line="276" w:lineRule="auto"/>
        <w:rPr>
          <w:rFonts w:ascii="Times New Roman" w:eastAsia="Calibri" w:hAnsi="Times New Roman" w:cs="Times New Roman"/>
          <w:color w:val="000000"/>
          <w:lang w:eastAsia="en-IN"/>
        </w:rPr>
      </w:pPr>
    </w:p>
    <w:p w14:paraId="05177E3B" w14:textId="1E93C2A6" w:rsidR="00DB2885" w:rsidRPr="00061916" w:rsidRDefault="00DB2885" w:rsidP="008C3903">
      <w:pPr>
        <w:spacing w:line="276" w:lineRule="auto"/>
        <w:rPr>
          <w:rFonts w:ascii="Times New Roman" w:eastAsia="Calibri" w:hAnsi="Times New Roman" w:cs="Times New Roman"/>
          <w:color w:val="000000"/>
          <w:u w:val="single"/>
          <w:lang w:eastAsia="en-IN"/>
        </w:rPr>
      </w:pPr>
      <w:r w:rsidRPr="00061916">
        <w:rPr>
          <w:rFonts w:ascii="Times New Roman" w:eastAsia="Calibri" w:hAnsi="Times New Roman" w:cs="Times New Roman"/>
          <w:bCs/>
          <w:color w:val="000000"/>
          <w:u w:val="single"/>
          <w:lang w:eastAsia="en-IN"/>
        </w:rPr>
        <w:t>Perceptions of the individual student’s role and responsibility towards climate change, garbage problem</w:t>
      </w:r>
      <w:r w:rsidR="00727772" w:rsidRPr="00061916">
        <w:rPr>
          <w:rFonts w:ascii="Times New Roman" w:eastAsia="Calibri" w:hAnsi="Times New Roman" w:cs="Times New Roman"/>
          <w:bCs/>
          <w:color w:val="000000"/>
          <w:u w:val="single"/>
          <w:lang w:eastAsia="en-IN"/>
        </w:rPr>
        <w:t>s</w:t>
      </w:r>
      <w:r w:rsidRPr="00061916">
        <w:rPr>
          <w:rFonts w:ascii="Times New Roman" w:eastAsia="Calibri" w:hAnsi="Times New Roman" w:cs="Times New Roman"/>
          <w:bCs/>
          <w:color w:val="000000"/>
          <w:u w:val="single"/>
          <w:lang w:eastAsia="en-IN"/>
        </w:rPr>
        <w:t xml:space="preserve"> and environmental harm</w:t>
      </w:r>
      <w:r w:rsidRPr="00061916">
        <w:rPr>
          <w:rFonts w:ascii="Times New Roman" w:eastAsia="Calibri" w:hAnsi="Times New Roman" w:cs="Times New Roman"/>
          <w:color w:val="000000"/>
          <w:u w:val="single"/>
          <w:lang w:eastAsia="en-IN"/>
        </w:rPr>
        <w:t> </w:t>
      </w:r>
    </w:p>
    <w:p w14:paraId="71524D03" w14:textId="77777777" w:rsidR="00DB2885" w:rsidRPr="00061916" w:rsidRDefault="00DB2885" w:rsidP="008C3903">
      <w:pPr>
        <w:spacing w:line="276" w:lineRule="auto"/>
        <w:rPr>
          <w:rFonts w:ascii="Times New Roman" w:eastAsia="Calibri" w:hAnsi="Times New Roman" w:cs="Times New Roman"/>
          <w:color w:val="000000"/>
          <w:u w:val="single"/>
          <w:lang w:eastAsia="en-IN"/>
        </w:rPr>
      </w:pPr>
    </w:p>
    <w:p w14:paraId="592F2A17" w14:textId="77777777" w:rsidR="0081551E" w:rsidRPr="00061916" w:rsidRDefault="0081551E" w:rsidP="008C3903">
      <w:pPr>
        <w:spacing w:line="276" w:lineRule="auto"/>
        <w:rPr>
          <w:rFonts w:ascii="Times New Roman" w:eastAsia="Calibri" w:hAnsi="Times New Roman" w:cs="Times New Roman"/>
          <w:color w:val="000000"/>
          <w:u w:val="single"/>
          <w:lang w:eastAsia="en-IN"/>
        </w:rPr>
      </w:pPr>
    </w:p>
    <w:p w14:paraId="7D61530A" w14:textId="203796BB"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Responses to thr</w:t>
      </w:r>
      <w:r w:rsidR="003C6BDF" w:rsidRPr="00061916">
        <w:rPr>
          <w:rFonts w:ascii="Times New Roman" w:eastAsia="Calibri" w:hAnsi="Times New Roman" w:cs="Times New Roman"/>
          <w:color w:val="000000"/>
          <w:lang w:eastAsia="en-IN"/>
        </w:rPr>
        <w:t xml:space="preserve">ee questions (Q.3, 4, 5, Table </w:t>
      </w:r>
      <w:r w:rsidR="001368E3" w:rsidRPr="00061916">
        <w:rPr>
          <w:rFonts w:ascii="Times New Roman" w:eastAsia="Calibri" w:hAnsi="Times New Roman" w:cs="Times New Roman"/>
          <w:color w:val="000000"/>
          <w:lang w:eastAsia="en-IN"/>
        </w:rPr>
        <w:t>5</w:t>
      </w:r>
      <w:r w:rsidRPr="00061916">
        <w:rPr>
          <w:rFonts w:ascii="Times New Roman" w:eastAsia="Calibri" w:hAnsi="Times New Roman" w:cs="Times New Roman"/>
          <w:color w:val="000000"/>
          <w:lang w:eastAsia="en-IN"/>
        </w:rPr>
        <w:t>) display the sense of individual responsibility felt by students towards being a responsive citizen. Three quarters of the respondents agreed</w:t>
      </w:r>
      <w:r w:rsidR="00727772" w:rsidRPr="00061916">
        <w:rPr>
          <w:rFonts w:ascii="Times New Roman" w:eastAsia="Calibri" w:hAnsi="Times New Roman" w:cs="Times New Roman"/>
          <w:color w:val="000000"/>
          <w:lang w:eastAsia="en-IN"/>
        </w:rPr>
        <w:t xml:space="preserve"> or </w:t>
      </w:r>
      <w:r w:rsidRPr="00061916">
        <w:rPr>
          <w:rFonts w:ascii="Times New Roman" w:eastAsia="Calibri" w:hAnsi="Times New Roman" w:cs="Times New Roman"/>
          <w:color w:val="000000"/>
          <w:lang w:eastAsia="en-IN"/>
        </w:rPr>
        <w:t>strongly agreed that it was the responsibility of doctors to respond to climate change</w:t>
      </w:r>
      <w:r w:rsidR="00727772" w:rsidRPr="00061916">
        <w:rPr>
          <w:rFonts w:ascii="Times New Roman" w:eastAsia="Calibri" w:hAnsi="Times New Roman" w:cs="Times New Roman"/>
          <w:color w:val="000000"/>
          <w:lang w:eastAsia="en-IN"/>
        </w:rPr>
        <w:t xml:space="preserve">; </w:t>
      </w:r>
      <w:r w:rsidRPr="00061916">
        <w:rPr>
          <w:rFonts w:ascii="Times New Roman" w:eastAsia="Calibri" w:hAnsi="Times New Roman" w:cs="Times New Roman"/>
          <w:color w:val="000000"/>
          <w:lang w:eastAsia="en-IN"/>
        </w:rPr>
        <w:t xml:space="preserve">about 64% felt responsible for the solid waste problems in </w:t>
      </w:r>
      <w:r w:rsidRPr="00061916">
        <w:rPr>
          <w:rFonts w:ascii="Times New Roman" w:eastAsia="Calibri" w:hAnsi="Times New Roman" w:cs="Times New Roman"/>
          <w:color w:val="000000"/>
          <w:lang w:eastAsia="en-IN"/>
        </w:rPr>
        <w:lastRenderedPageBreak/>
        <w:t>their area and 79% felt responsible for the environmental harm caused by their behaviour.</w:t>
      </w:r>
    </w:p>
    <w:p w14:paraId="18CFD3F4"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19BB96A7" w14:textId="0F9E3D42"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There were some who were definite that it was not a doctor’s responsibility to look at these issues. The reasoning given by students on both sides is </w:t>
      </w:r>
      <w:r w:rsidR="00727772" w:rsidRPr="00061916">
        <w:rPr>
          <w:rFonts w:ascii="Times New Roman" w:eastAsia="Calibri" w:hAnsi="Times New Roman" w:cs="Times New Roman"/>
          <w:color w:val="000000"/>
          <w:lang w:eastAsia="en-IN"/>
        </w:rPr>
        <w:t xml:space="preserve">provided </w:t>
      </w:r>
      <w:r w:rsidR="003C6BDF" w:rsidRPr="00061916">
        <w:rPr>
          <w:rFonts w:ascii="Times New Roman" w:eastAsia="Calibri" w:hAnsi="Times New Roman" w:cs="Times New Roman"/>
          <w:color w:val="000000"/>
          <w:lang w:eastAsia="en-IN"/>
        </w:rPr>
        <w:t>in the T</w:t>
      </w:r>
      <w:r w:rsidRPr="00061916">
        <w:rPr>
          <w:rFonts w:ascii="Times New Roman" w:eastAsia="Calibri" w:hAnsi="Times New Roman" w:cs="Times New Roman"/>
          <w:color w:val="000000"/>
          <w:lang w:eastAsia="en-IN"/>
        </w:rPr>
        <w:t xml:space="preserve">able </w:t>
      </w:r>
      <w:r w:rsidR="00341956" w:rsidRPr="00061916">
        <w:rPr>
          <w:rFonts w:ascii="Times New Roman" w:eastAsia="Calibri" w:hAnsi="Times New Roman" w:cs="Times New Roman"/>
          <w:color w:val="000000"/>
          <w:lang w:eastAsia="en-IN"/>
        </w:rPr>
        <w:t>4</w:t>
      </w:r>
      <w:r w:rsidR="003C6BDF" w:rsidRPr="00061916">
        <w:rPr>
          <w:rFonts w:ascii="Times New Roman" w:eastAsia="Calibri" w:hAnsi="Times New Roman" w:cs="Times New Roman"/>
          <w:color w:val="000000"/>
          <w:lang w:eastAsia="en-IN"/>
        </w:rPr>
        <w:t xml:space="preserve"> </w:t>
      </w:r>
      <w:r w:rsidRPr="00061916">
        <w:rPr>
          <w:rFonts w:ascii="Times New Roman" w:eastAsia="Calibri" w:hAnsi="Times New Roman" w:cs="Times New Roman"/>
          <w:color w:val="000000"/>
          <w:lang w:eastAsia="en-IN"/>
        </w:rPr>
        <w:t>below.</w:t>
      </w:r>
    </w:p>
    <w:p w14:paraId="4C8F4D6C"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63FE35E8"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2A66F4B4" w14:textId="04162D5A"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 xml:space="preserve">Table </w:t>
      </w:r>
      <w:r w:rsidR="008763F6" w:rsidRPr="00061916">
        <w:rPr>
          <w:rFonts w:ascii="Times New Roman" w:hAnsi="Times New Roman" w:cs="Times New Roman"/>
          <w:b/>
        </w:rPr>
        <w:t>3</w:t>
      </w:r>
      <w:r w:rsidRPr="00061916">
        <w:rPr>
          <w:rFonts w:ascii="Times New Roman" w:hAnsi="Times New Roman" w:cs="Times New Roman"/>
          <w:b/>
        </w:rPr>
        <w:t>: Responses to individual accountability to environmental issues</w:t>
      </w:r>
    </w:p>
    <w:p w14:paraId="4AC654B0" w14:textId="77777777" w:rsidR="00DB2885" w:rsidRPr="00061916" w:rsidRDefault="00DB2885" w:rsidP="008C3903">
      <w:pPr>
        <w:spacing w:line="276" w:lineRule="auto"/>
        <w:rPr>
          <w:rFonts w:ascii="Times New Roman" w:hAnsi="Times New Roman" w:cs="Times New Roman"/>
        </w:rPr>
      </w:pPr>
    </w:p>
    <w:p w14:paraId="016EA726" w14:textId="77777777" w:rsidR="0081551E" w:rsidRPr="00061916" w:rsidRDefault="0081551E" w:rsidP="008C3903">
      <w:pPr>
        <w:spacing w:line="276" w:lineRule="auto"/>
        <w:rPr>
          <w:rFonts w:ascii="Times New Roman" w:hAnsi="Times New Roman" w:cs="Times New Roman"/>
        </w:rPr>
      </w:pPr>
    </w:p>
    <w:tbl>
      <w:tblPr>
        <w:tblStyle w:val="TableGrid"/>
        <w:tblW w:w="0" w:type="auto"/>
        <w:tblInd w:w="-57" w:type="dxa"/>
        <w:tblLook w:val="04A0" w:firstRow="1" w:lastRow="0" w:firstColumn="1" w:lastColumn="0" w:noHBand="0" w:noVBand="1"/>
      </w:tblPr>
      <w:tblGrid>
        <w:gridCol w:w="591"/>
        <w:gridCol w:w="3969"/>
        <w:gridCol w:w="2976"/>
      </w:tblGrid>
      <w:tr w:rsidR="00FE0268" w:rsidRPr="00061916" w14:paraId="23908DC3" w14:textId="77777777" w:rsidTr="00FE0268">
        <w:tc>
          <w:tcPr>
            <w:tcW w:w="591" w:type="dxa"/>
          </w:tcPr>
          <w:p w14:paraId="35ABBFBA" w14:textId="77777777" w:rsidR="00DB2885" w:rsidRPr="00061916" w:rsidRDefault="00DB2885" w:rsidP="008C3903">
            <w:pPr>
              <w:spacing w:line="276" w:lineRule="auto"/>
              <w:rPr>
                <w:rFonts w:ascii="Times New Roman" w:hAnsi="Times New Roman" w:cs="Times New Roman"/>
                <w:b/>
              </w:rPr>
            </w:pPr>
          </w:p>
        </w:tc>
        <w:tc>
          <w:tcPr>
            <w:tcW w:w="3969" w:type="dxa"/>
          </w:tcPr>
          <w:p w14:paraId="18E7099B"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Agree that addressing climate change, solid waste issues and environmental harm are responsibilities of doctors/ med students</w:t>
            </w:r>
          </w:p>
        </w:tc>
        <w:tc>
          <w:tcPr>
            <w:tcW w:w="2976" w:type="dxa"/>
          </w:tcPr>
          <w:p w14:paraId="72683A46"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Disagree that addressing climate change, solid waste issues and environmental harm are responsibilities of doctors/ med students</w:t>
            </w:r>
          </w:p>
        </w:tc>
      </w:tr>
      <w:tr w:rsidR="00FE0268" w:rsidRPr="00061916" w14:paraId="5C14C1BD" w14:textId="77777777" w:rsidTr="00FE0268">
        <w:tc>
          <w:tcPr>
            <w:tcW w:w="591" w:type="dxa"/>
          </w:tcPr>
          <w:p w14:paraId="7B9B2EE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Q.3</w:t>
            </w:r>
          </w:p>
        </w:tc>
        <w:tc>
          <w:tcPr>
            <w:tcW w:w="3969" w:type="dxa"/>
          </w:tcPr>
          <w:p w14:paraId="0B63558C"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‘We are the citizens of this country and not strangers therefore have an equal responsibility to address the problem’</w:t>
            </w:r>
          </w:p>
          <w:p w14:paraId="7CD5989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‘A doctor’s opinion matters in the community therefore one has to be proactive in leading the group.’</w:t>
            </w:r>
          </w:p>
          <w:p w14:paraId="294D17E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 health sector has one of the largest carbon footprints in terms of energy, water consumption and generating waste. Therefore, it is our special responsibility’.</w:t>
            </w:r>
          </w:p>
          <w:p w14:paraId="0D99DFF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‘A doctor’s job entails not just treating the symptoms but also the cause.’</w:t>
            </w:r>
          </w:p>
          <w:p w14:paraId="6332D12A" w14:textId="77777777" w:rsidR="00DB2885" w:rsidRPr="00061916" w:rsidRDefault="00DB2885" w:rsidP="008C3903">
            <w:pPr>
              <w:spacing w:line="276" w:lineRule="auto"/>
              <w:rPr>
                <w:rFonts w:ascii="Times New Roman" w:hAnsi="Times New Roman" w:cs="Times New Roman"/>
              </w:rPr>
            </w:pPr>
          </w:p>
        </w:tc>
        <w:tc>
          <w:tcPr>
            <w:tcW w:w="2976" w:type="dxa"/>
          </w:tcPr>
          <w:p w14:paraId="2F8F1372"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‘It is not just the doctor’s but every individual’s responsibility to respond.’</w:t>
            </w:r>
          </w:p>
          <w:p w14:paraId="1EE9D86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‘After a hectic schedule it becomes tiring to respond to this too.’</w:t>
            </w:r>
          </w:p>
          <w:p w14:paraId="0C20A98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‘There are other people who live to protect and respond to climate change and they should take the initiative.’</w:t>
            </w:r>
          </w:p>
        </w:tc>
      </w:tr>
      <w:tr w:rsidR="00FE0268" w:rsidRPr="00061916" w14:paraId="16836683" w14:textId="77777777" w:rsidTr="00FE0268">
        <w:tc>
          <w:tcPr>
            <w:tcW w:w="591" w:type="dxa"/>
          </w:tcPr>
          <w:p w14:paraId="235948C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Q.4</w:t>
            </w:r>
          </w:p>
        </w:tc>
        <w:tc>
          <w:tcPr>
            <w:tcW w:w="3969" w:type="dxa"/>
          </w:tcPr>
          <w:p w14:paraId="3348C677" w14:textId="3A42CA28"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‘Not segregating waste in my own room </w:t>
            </w:r>
            <w:r w:rsidR="006D04DA" w:rsidRPr="00061916">
              <w:rPr>
                <w:rFonts w:ascii="Times New Roman" w:hAnsi="Times New Roman" w:cs="Times New Roman"/>
              </w:rPr>
              <w:t>is</w:t>
            </w:r>
            <w:r w:rsidRPr="00061916">
              <w:rPr>
                <w:rFonts w:ascii="Times New Roman" w:hAnsi="Times New Roman" w:cs="Times New Roman"/>
              </w:rPr>
              <w:t xml:space="preserve"> laziness’</w:t>
            </w:r>
          </w:p>
          <w:p w14:paraId="09F29F79" w14:textId="77777777" w:rsidR="00DB2885" w:rsidRPr="00061916" w:rsidRDefault="00DB2885" w:rsidP="008C3903">
            <w:pPr>
              <w:spacing w:line="276" w:lineRule="auto"/>
              <w:rPr>
                <w:rFonts w:ascii="Times New Roman" w:hAnsi="Times New Roman" w:cs="Times New Roman"/>
              </w:rPr>
            </w:pPr>
          </w:p>
        </w:tc>
        <w:tc>
          <w:tcPr>
            <w:tcW w:w="2976" w:type="dxa"/>
          </w:tcPr>
          <w:p w14:paraId="3BDC891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‘It’s not dependent on personal behaviour’</w:t>
            </w:r>
          </w:p>
        </w:tc>
      </w:tr>
      <w:tr w:rsidR="00FE0268" w:rsidRPr="00061916" w14:paraId="191503F3" w14:textId="77777777" w:rsidTr="00FE0268">
        <w:tc>
          <w:tcPr>
            <w:tcW w:w="591" w:type="dxa"/>
          </w:tcPr>
          <w:p w14:paraId="4A00637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Q.5</w:t>
            </w:r>
          </w:p>
        </w:tc>
        <w:tc>
          <w:tcPr>
            <w:tcW w:w="3969" w:type="dxa"/>
          </w:tcPr>
          <w:p w14:paraId="0BF3B43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‘I use lot of plastic cutlery adding to environment waste.’</w:t>
            </w:r>
          </w:p>
        </w:tc>
        <w:tc>
          <w:tcPr>
            <w:tcW w:w="2976" w:type="dxa"/>
          </w:tcPr>
          <w:p w14:paraId="1F54F3A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w:t>
            </w:r>
          </w:p>
        </w:tc>
      </w:tr>
    </w:tbl>
    <w:p w14:paraId="56453B6C"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39057647" w14:textId="77777777" w:rsidR="00DB2885" w:rsidRPr="00061916" w:rsidRDefault="00DB2885" w:rsidP="008C3903">
      <w:pPr>
        <w:spacing w:line="276" w:lineRule="auto"/>
        <w:rPr>
          <w:rFonts w:ascii="Times New Roman" w:hAnsi="Times New Roman" w:cs="Times New Roman"/>
        </w:rPr>
      </w:pPr>
    </w:p>
    <w:p w14:paraId="219745AE" w14:textId="77777777" w:rsidR="00DB2885" w:rsidRPr="00061916" w:rsidRDefault="00DB2885" w:rsidP="008C3903">
      <w:pPr>
        <w:spacing w:line="276" w:lineRule="auto"/>
        <w:rPr>
          <w:rFonts w:ascii="Times New Roman" w:eastAsia="Calibri" w:hAnsi="Times New Roman" w:cs="Times New Roman"/>
          <w:bCs/>
          <w:color w:val="000000"/>
          <w:u w:val="single"/>
          <w:lang w:eastAsia="en-IN"/>
        </w:rPr>
      </w:pPr>
      <w:r w:rsidRPr="00061916">
        <w:rPr>
          <w:rFonts w:ascii="Times New Roman" w:eastAsia="Calibri" w:hAnsi="Times New Roman" w:cs="Times New Roman"/>
          <w:bCs/>
          <w:color w:val="000000"/>
          <w:u w:val="single"/>
          <w:lang w:eastAsia="en-IN"/>
        </w:rPr>
        <w:t xml:space="preserve">Perspectives on the social responsibility of the doctor and citizen-participation in the legislative process </w:t>
      </w:r>
    </w:p>
    <w:p w14:paraId="4358ED6A" w14:textId="77777777" w:rsidR="00DB2885" w:rsidRPr="00061916" w:rsidRDefault="00DB2885" w:rsidP="008C3903">
      <w:pPr>
        <w:spacing w:line="276" w:lineRule="auto"/>
        <w:rPr>
          <w:rFonts w:ascii="Times New Roman" w:eastAsia="Calibri" w:hAnsi="Times New Roman" w:cs="Times New Roman"/>
          <w:b/>
          <w:color w:val="000000"/>
          <w:u w:val="single"/>
          <w:lang w:eastAsia="en-IN"/>
        </w:rPr>
      </w:pPr>
    </w:p>
    <w:p w14:paraId="0D0F1AC6" w14:textId="77777777" w:rsidR="0081551E" w:rsidRPr="00061916" w:rsidRDefault="0081551E" w:rsidP="008C3903">
      <w:pPr>
        <w:spacing w:line="276" w:lineRule="auto"/>
        <w:rPr>
          <w:rFonts w:ascii="Times New Roman" w:eastAsia="Calibri" w:hAnsi="Times New Roman" w:cs="Times New Roman"/>
          <w:b/>
          <w:color w:val="000000"/>
          <w:u w:val="single"/>
          <w:lang w:eastAsia="en-IN"/>
        </w:rPr>
      </w:pPr>
    </w:p>
    <w:p w14:paraId="4598E71B" w14:textId="65C1D6C9"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lastRenderedPageBreak/>
        <w:t xml:space="preserve"> In response to the importance of a doctor’s role in the community as an </w:t>
      </w:r>
      <w:r w:rsidR="003C6BDF" w:rsidRPr="00061916">
        <w:rPr>
          <w:rFonts w:ascii="Times New Roman" w:eastAsia="Calibri" w:hAnsi="Times New Roman" w:cs="Times New Roman"/>
          <w:color w:val="000000"/>
          <w:lang w:eastAsia="en-IN"/>
        </w:rPr>
        <w:t xml:space="preserve">active member (Q1 Table </w:t>
      </w:r>
      <w:r w:rsidR="001368E3" w:rsidRPr="00061916">
        <w:rPr>
          <w:rFonts w:ascii="Times New Roman" w:eastAsia="Calibri" w:hAnsi="Times New Roman" w:cs="Times New Roman"/>
          <w:color w:val="000000"/>
          <w:lang w:eastAsia="en-IN"/>
        </w:rPr>
        <w:t>6</w:t>
      </w:r>
      <w:r w:rsidR="006E3A58" w:rsidRPr="00061916">
        <w:rPr>
          <w:rFonts w:ascii="Times New Roman" w:eastAsia="Calibri" w:hAnsi="Times New Roman" w:cs="Times New Roman"/>
          <w:color w:val="000000"/>
          <w:lang w:eastAsia="en-IN"/>
        </w:rPr>
        <w:t>), 95.7</w:t>
      </w:r>
      <w:r w:rsidRPr="00061916">
        <w:rPr>
          <w:rFonts w:ascii="Times New Roman" w:eastAsia="Calibri" w:hAnsi="Times New Roman" w:cs="Times New Roman"/>
          <w:color w:val="000000"/>
          <w:lang w:eastAsia="en-IN"/>
        </w:rPr>
        <w:t>% of students agreed that it is everybody’s responsibility including theirs, while only one out of the 96 disagreed. The students felt that they could take action which could potentially impact others</w:t>
      </w:r>
      <w:r w:rsidR="00727772" w:rsidRPr="00061916">
        <w:rPr>
          <w:rFonts w:ascii="Times New Roman" w:eastAsia="Calibri" w:hAnsi="Times New Roman" w:cs="Times New Roman"/>
          <w:color w:val="000000"/>
          <w:lang w:eastAsia="en-IN"/>
        </w:rPr>
        <w:t xml:space="preserve"> </w:t>
      </w:r>
      <w:r w:rsidRPr="00061916">
        <w:rPr>
          <w:rFonts w:ascii="Times New Roman" w:eastAsia="Calibri" w:hAnsi="Times New Roman" w:cs="Times New Roman"/>
          <w:color w:val="000000"/>
          <w:lang w:eastAsia="en-IN"/>
        </w:rPr>
        <w:t xml:space="preserve">and influence change. The following were some of the responses from students that reflect this:  </w:t>
      </w:r>
    </w:p>
    <w:p w14:paraId="15E6CA5B"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51EDCCD7" w14:textId="70B9BC22"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‘Being a doctor</w:t>
      </w:r>
      <w:r w:rsidR="006D04DA"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I can bring about certain changes in laws and policies as we hold a privileged position. Being a citizen</w:t>
      </w:r>
      <w:r w:rsidR="006D04DA"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I can fight for justice and set an example for others to change their mindset on issues that plague the country.’</w:t>
      </w:r>
    </w:p>
    <w:p w14:paraId="74E7CD48" w14:textId="77777777" w:rsidR="006B04F6" w:rsidRPr="00061916" w:rsidRDefault="006B04F6" w:rsidP="008C3903">
      <w:pPr>
        <w:spacing w:line="276" w:lineRule="auto"/>
        <w:ind w:left="720"/>
        <w:rPr>
          <w:rFonts w:ascii="Times New Roman" w:eastAsia="Calibri" w:hAnsi="Times New Roman" w:cs="Times New Roman"/>
          <w:color w:val="000000"/>
          <w:lang w:eastAsia="en-IN"/>
        </w:rPr>
      </w:pPr>
    </w:p>
    <w:p w14:paraId="2AD82E65"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‘People’s participation especially in a democracy is important. Speaking against a known problem is the first step to change.’</w:t>
      </w:r>
    </w:p>
    <w:p w14:paraId="4278ADCF"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1782D9BA" w14:textId="77777777" w:rsidR="0081551E" w:rsidRPr="00061916" w:rsidRDefault="0081551E" w:rsidP="008C3903">
      <w:pPr>
        <w:spacing w:line="276" w:lineRule="auto"/>
        <w:ind w:left="720"/>
        <w:rPr>
          <w:rFonts w:ascii="Times New Roman" w:eastAsia="Calibri" w:hAnsi="Times New Roman" w:cs="Times New Roman"/>
          <w:color w:val="000000"/>
          <w:lang w:eastAsia="en-IN"/>
        </w:rPr>
      </w:pPr>
    </w:p>
    <w:p w14:paraId="5A8B128B" w14:textId="5859C877" w:rsidR="00DB2885" w:rsidRPr="00061916" w:rsidRDefault="003C6BDF"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In response to </w:t>
      </w:r>
      <w:r w:rsidR="00BD46E1"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Q 3, Table </w:t>
      </w:r>
      <w:r w:rsidR="001368E3" w:rsidRPr="00061916">
        <w:rPr>
          <w:rFonts w:ascii="Times New Roman" w:eastAsia="Calibri" w:hAnsi="Times New Roman" w:cs="Times New Roman"/>
          <w:color w:val="000000"/>
          <w:lang w:eastAsia="en-IN"/>
        </w:rPr>
        <w:t>6</w:t>
      </w:r>
      <w:r w:rsidR="00BD46E1" w:rsidRPr="00061916">
        <w:rPr>
          <w:rFonts w:ascii="Times New Roman" w:eastAsia="Calibri" w:hAnsi="Times New Roman" w:cs="Times New Roman"/>
          <w:color w:val="000000"/>
          <w:lang w:eastAsia="en-IN"/>
        </w:rPr>
        <w:t>)</w:t>
      </w:r>
      <w:r w:rsidR="006B04F6" w:rsidRPr="00061916">
        <w:rPr>
          <w:rFonts w:ascii="Times New Roman" w:eastAsia="Calibri" w:hAnsi="Times New Roman" w:cs="Times New Roman"/>
          <w:color w:val="000000"/>
          <w:lang w:eastAsia="en-IN"/>
        </w:rPr>
        <w:t xml:space="preserve"> that addressed the patient’s rights</w:t>
      </w:r>
      <w:r w:rsidR="00E33FE6" w:rsidRPr="00061916">
        <w:rPr>
          <w:rFonts w:ascii="Times New Roman" w:eastAsia="Calibri" w:hAnsi="Times New Roman" w:cs="Times New Roman"/>
          <w:color w:val="000000"/>
          <w:lang w:eastAsia="en-IN"/>
        </w:rPr>
        <w:t>,</w:t>
      </w:r>
      <w:r w:rsidR="006B04F6" w:rsidRPr="00061916">
        <w:rPr>
          <w:rFonts w:ascii="Times New Roman" w:eastAsia="Calibri" w:hAnsi="Times New Roman" w:cs="Times New Roman"/>
          <w:color w:val="000000"/>
          <w:lang w:eastAsia="en-IN"/>
        </w:rPr>
        <w:t xml:space="preserve"> 92.5% of the students</w:t>
      </w:r>
      <w:r w:rsidR="00DB2885" w:rsidRPr="00061916">
        <w:rPr>
          <w:rFonts w:ascii="Times New Roman" w:eastAsia="Calibri" w:hAnsi="Times New Roman" w:cs="Times New Roman"/>
          <w:color w:val="000000"/>
          <w:lang w:eastAsia="en-IN"/>
        </w:rPr>
        <w:t xml:space="preserve"> expressed that</w:t>
      </w:r>
      <w:r w:rsidR="00E33FE6" w:rsidRPr="00061916">
        <w:rPr>
          <w:rFonts w:ascii="Times New Roman" w:eastAsia="Calibri" w:hAnsi="Times New Roman" w:cs="Times New Roman"/>
          <w:color w:val="000000"/>
          <w:lang w:eastAsia="en-IN"/>
        </w:rPr>
        <w:t>,</w:t>
      </w:r>
      <w:r w:rsidR="00DB2885" w:rsidRPr="00061916">
        <w:rPr>
          <w:rFonts w:ascii="Times New Roman" w:eastAsia="Calibri" w:hAnsi="Times New Roman" w:cs="Times New Roman"/>
          <w:color w:val="000000"/>
          <w:lang w:eastAsia="en-IN"/>
        </w:rPr>
        <w:t xml:space="preserve"> through the course they were able to understand and appreciate the rights of patients.</w:t>
      </w:r>
      <w:r w:rsidR="00E33FE6" w:rsidRPr="00061916">
        <w:rPr>
          <w:rFonts w:ascii="Times New Roman" w:eastAsia="Calibri" w:hAnsi="Times New Roman" w:cs="Times New Roman"/>
          <w:color w:val="000000"/>
          <w:lang w:eastAsia="en-IN"/>
        </w:rPr>
        <w:t xml:space="preserve"> </w:t>
      </w:r>
      <w:r w:rsidR="00DB2885" w:rsidRPr="00061916">
        <w:rPr>
          <w:rFonts w:ascii="Times New Roman" w:eastAsia="Calibri" w:hAnsi="Times New Roman" w:cs="Times New Roman"/>
          <w:color w:val="000000"/>
          <w:lang w:eastAsia="en-IN"/>
        </w:rPr>
        <w:t>Expressing their sensitivity to the socio-political realities of patients one of the students said,</w:t>
      </w:r>
    </w:p>
    <w:p w14:paraId="24533B7C"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‘[the course]…helped me understand in what ways the patients might be denied rights and to be aware of the right and wrong’</w:t>
      </w:r>
    </w:p>
    <w:p w14:paraId="281DC77C"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76FDE58A" w14:textId="77777777" w:rsidR="0081551E" w:rsidRPr="00061916" w:rsidRDefault="0081551E" w:rsidP="008C3903">
      <w:pPr>
        <w:spacing w:line="276" w:lineRule="auto"/>
        <w:ind w:left="720"/>
        <w:rPr>
          <w:rFonts w:ascii="Times New Roman" w:eastAsia="Calibri" w:hAnsi="Times New Roman" w:cs="Times New Roman"/>
          <w:color w:val="000000"/>
          <w:lang w:eastAsia="en-IN"/>
        </w:rPr>
      </w:pPr>
    </w:p>
    <w:p w14:paraId="197AA5CF" w14:textId="39EF3241" w:rsidR="00DB2885" w:rsidRPr="00061916" w:rsidRDefault="006B04F6"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In </w:t>
      </w:r>
      <w:r w:rsidR="003C6BDF" w:rsidRPr="00061916">
        <w:rPr>
          <w:rFonts w:ascii="Times New Roman" w:eastAsia="Calibri" w:hAnsi="Times New Roman" w:cs="Times New Roman"/>
          <w:color w:val="000000"/>
          <w:lang w:eastAsia="en-IN"/>
        </w:rPr>
        <w:t xml:space="preserve">response to the </w:t>
      </w:r>
      <w:r w:rsidR="00BD46E1" w:rsidRPr="00061916">
        <w:rPr>
          <w:rFonts w:ascii="Times New Roman" w:eastAsia="Calibri" w:hAnsi="Times New Roman" w:cs="Times New Roman"/>
          <w:color w:val="000000"/>
          <w:lang w:eastAsia="en-IN"/>
        </w:rPr>
        <w:t>(</w:t>
      </w:r>
      <w:r w:rsidR="003C6BDF" w:rsidRPr="00061916">
        <w:rPr>
          <w:rFonts w:ascii="Times New Roman" w:eastAsia="Calibri" w:hAnsi="Times New Roman" w:cs="Times New Roman"/>
          <w:color w:val="000000"/>
          <w:lang w:eastAsia="en-IN"/>
        </w:rPr>
        <w:t xml:space="preserve">Q 2, Table </w:t>
      </w:r>
      <w:r w:rsidR="001368E3" w:rsidRPr="00061916">
        <w:rPr>
          <w:rFonts w:ascii="Times New Roman" w:eastAsia="Calibri" w:hAnsi="Times New Roman" w:cs="Times New Roman"/>
          <w:color w:val="000000"/>
          <w:lang w:eastAsia="en-IN"/>
        </w:rPr>
        <w:t>6</w:t>
      </w:r>
      <w:r w:rsidR="00BD46E1" w:rsidRPr="00061916">
        <w:rPr>
          <w:rFonts w:ascii="Times New Roman" w:eastAsia="Calibri" w:hAnsi="Times New Roman" w:cs="Times New Roman"/>
          <w:color w:val="000000"/>
          <w:lang w:eastAsia="en-IN"/>
        </w:rPr>
        <w:t>)</w:t>
      </w:r>
      <w:r w:rsidR="0020496B" w:rsidRPr="00061916">
        <w:rPr>
          <w:rFonts w:ascii="Times New Roman" w:eastAsia="Calibri" w:hAnsi="Times New Roman" w:cs="Times New Roman"/>
          <w:color w:val="000000"/>
          <w:lang w:eastAsia="en-IN"/>
        </w:rPr>
        <w:t>,</w:t>
      </w:r>
      <w:r w:rsidRPr="00061916">
        <w:rPr>
          <w:rFonts w:ascii="Times New Roman" w:eastAsia="Calibri" w:hAnsi="Times New Roman" w:cs="Times New Roman"/>
          <w:color w:val="000000"/>
          <w:lang w:eastAsia="en-IN"/>
        </w:rPr>
        <w:t xml:space="preserve"> </w:t>
      </w:r>
      <w:r w:rsidR="00DB2885" w:rsidRPr="00061916">
        <w:rPr>
          <w:rFonts w:ascii="Times New Roman" w:eastAsia="Calibri" w:hAnsi="Times New Roman" w:cs="Times New Roman"/>
          <w:color w:val="000000"/>
          <w:lang w:eastAsia="en-IN"/>
        </w:rPr>
        <w:t xml:space="preserve">83% of the students indicated that the course helped them to understand the significance of participating </w:t>
      </w:r>
      <w:r w:rsidR="0020496B" w:rsidRPr="00061916">
        <w:rPr>
          <w:rFonts w:ascii="Times New Roman" w:eastAsia="Calibri" w:hAnsi="Times New Roman" w:cs="Times New Roman"/>
          <w:color w:val="000000"/>
          <w:lang w:eastAsia="en-IN"/>
        </w:rPr>
        <w:t>in and</w:t>
      </w:r>
      <w:r w:rsidR="00DB2885" w:rsidRPr="00061916">
        <w:rPr>
          <w:rFonts w:ascii="Times New Roman" w:eastAsia="Calibri" w:hAnsi="Times New Roman" w:cs="Times New Roman"/>
          <w:color w:val="000000"/>
          <w:lang w:eastAsia="en-IN"/>
        </w:rPr>
        <w:t xml:space="preserve"> influencing the legislati</w:t>
      </w:r>
      <w:r w:rsidRPr="00061916">
        <w:rPr>
          <w:rFonts w:ascii="Times New Roman" w:eastAsia="Calibri" w:hAnsi="Times New Roman" w:cs="Times New Roman"/>
          <w:color w:val="000000"/>
          <w:lang w:eastAsia="en-IN"/>
        </w:rPr>
        <w:t>ve processes, 5.1</w:t>
      </w:r>
      <w:r w:rsidR="00DB2885" w:rsidRPr="00061916">
        <w:rPr>
          <w:rFonts w:ascii="Times New Roman" w:eastAsia="Calibri" w:hAnsi="Times New Roman" w:cs="Times New Roman"/>
          <w:color w:val="000000"/>
          <w:lang w:eastAsia="en-IN"/>
        </w:rPr>
        <w:t>% said the cour</w:t>
      </w:r>
      <w:r w:rsidRPr="00061916">
        <w:rPr>
          <w:rFonts w:ascii="Times New Roman" w:eastAsia="Calibri" w:hAnsi="Times New Roman" w:cs="Times New Roman"/>
          <w:color w:val="000000"/>
          <w:lang w:eastAsia="en-IN"/>
        </w:rPr>
        <w:t>se was not very helpful and 11.4</w:t>
      </w:r>
      <w:r w:rsidR="00DB2885" w:rsidRPr="00061916">
        <w:rPr>
          <w:rFonts w:ascii="Times New Roman" w:eastAsia="Calibri" w:hAnsi="Times New Roman" w:cs="Times New Roman"/>
          <w:color w:val="000000"/>
          <w:lang w:eastAsia="en-IN"/>
        </w:rPr>
        <w:t xml:space="preserve">% were undecided. </w:t>
      </w:r>
    </w:p>
    <w:p w14:paraId="1137ADCD"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055BD75C" w14:textId="77777777" w:rsidR="0081551E" w:rsidRPr="00061916" w:rsidRDefault="0081551E" w:rsidP="008C3903">
      <w:pPr>
        <w:spacing w:line="276" w:lineRule="auto"/>
        <w:rPr>
          <w:rFonts w:ascii="Times New Roman" w:eastAsia="Calibri" w:hAnsi="Times New Roman" w:cs="Times New Roman"/>
          <w:color w:val="000000"/>
          <w:lang w:eastAsia="en-IN"/>
        </w:rPr>
      </w:pPr>
    </w:p>
    <w:p w14:paraId="20133C69" w14:textId="283702E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On highlighting the perceived benefits of action by the medical fraternity some students expressed their opinion thus</w:t>
      </w:r>
      <w:r w:rsidR="0020496B" w:rsidRPr="00061916">
        <w:rPr>
          <w:rFonts w:ascii="Times New Roman" w:eastAsia="Calibri" w:hAnsi="Times New Roman" w:cs="Times New Roman"/>
          <w:color w:val="000000"/>
          <w:lang w:eastAsia="en-IN"/>
        </w:rPr>
        <w:t>ly</w:t>
      </w:r>
      <w:r w:rsidRPr="00061916">
        <w:rPr>
          <w:rFonts w:ascii="Times New Roman" w:eastAsia="Calibri" w:hAnsi="Times New Roman" w:cs="Times New Roman"/>
          <w:color w:val="000000"/>
          <w:lang w:eastAsia="en-IN"/>
        </w:rPr>
        <w:t>,</w:t>
      </w:r>
    </w:p>
    <w:p w14:paraId="1D013EB2"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‘Healthcare is related in myriad aspects to the laws and policies of the country. For effective treatment to be provided to all, the medical fraternity and the legislature need to work together.’</w:t>
      </w:r>
    </w:p>
    <w:p w14:paraId="1DFE48DC" w14:textId="77777777" w:rsidR="0001109E" w:rsidRPr="00061916" w:rsidRDefault="0001109E" w:rsidP="008C3903">
      <w:pPr>
        <w:spacing w:line="276" w:lineRule="auto"/>
        <w:ind w:left="720"/>
        <w:rPr>
          <w:rFonts w:ascii="Times New Roman" w:eastAsia="Calibri" w:hAnsi="Times New Roman" w:cs="Times New Roman"/>
          <w:color w:val="000000"/>
          <w:lang w:eastAsia="en-IN"/>
        </w:rPr>
      </w:pPr>
    </w:p>
    <w:p w14:paraId="53CEEF21" w14:textId="0FE845B5"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‘Doing small things, like just sending an email to the editor or creating campaigns in a small group, can be effective.’</w:t>
      </w:r>
    </w:p>
    <w:p w14:paraId="44B8B53B"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2F6195CD" w14:textId="77777777" w:rsidR="0081551E" w:rsidRPr="00061916" w:rsidRDefault="0081551E" w:rsidP="008C3903">
      <w:pPr>
        <w:spacing w:line="276" w:lineRule="auto"/>
        <w:ind w:left="720"/>
        <w:rPr>
          <w:rFonts w:ascii="Times New Roman" w:eastAsia="Calibri" w:hAnsi="Times New Roman" w:cs="Times New Roman"/>
          <w:color w:val="000000"/>
          <w:lang w:eastAsia="en-IN"/>
        </w:rPr>
      </w:pPr>
    </w:p>
    <w:p w14:paraId="7D0D7604" w14:textId="1FFA1D6B"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There were </w:t>
      </w:r>
      <w:r w:rsidR="0081551E" w:rsidRPr="00061916">
        <w:rPr>
          <w:rFonts w:ascii="Times New Roman" w:eastAsia="Calibri" w:hAnsi="Times New Roman" w:cs="Times New Roman"/>
          <w:color w:val="000000"/>
          <w:lang w:eastAsia="en-IN"/>
        </w:rPr>
        <w:t>students,</w:t>
      </w:r>
      <w:r w:rsidRPr="00061916">
        <w:rPr>
          <w:rFonts w:ascii="Times New Roman" w:eastAsia="Calibri" w:hAnsi="Times New Roman" w:cs="Times New Roman"/>
          <w:color w:val="000000"/>
          <w:lang w:eastAsia="en-IN"/>
        </w:rPr>
        <w:t xml:space="preserve"> who expressed a strong sense of frustration at the incompetence of the existing system saying, </w:t>
      </w:r>
    </w:p>
    <w:p w14:paraId="087572A4"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1CBBA25F"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‘How can I change things in established institutions with people having rigid mindsets?’</w:t>
      </w:r>
    </w:p>
    <w:p w14:paraId="6550D11B"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‘With rampant corruption how can you change anything in our political system today? ‘</w:t>
      </w:r>
    </w:p>
    <w:p w14:paraId="6872D44B" w14:textId="77777777" w:rsidR="00DB2885" w:rsidRPr="00061916" w:rsidRDefault="00DB2885" w:rsidP="008C3903">
      <w:pPr>
        <w:spacing w:line="276" w:lineRule="auto"/>
        <w:ind w:left="720"/>
        <w:rPr>
          <w:rFonts w:ascii="Times New Roman" w:eastAsia="Calibri" w:hAnsi="Times New Roman" w:cs="Times New Roman"/>
          <w:color w:val="000000"/>
          <w:lang w:eastAsia="en-IN"/>
        </w:rPr>
      </w:pPr>
    </w:p>
    <w:p w14:paraId="18473922" w14:textId="79880DC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One student identified the time constraint</w:t>
      </w:r>
      <w:r w:rsidR="0076321B" w:rsidRPr="00061916">
        <w:rPr>
          <w:rFonts w:ascii="Times New Roman" w:eastAsia="Calibri" w:hAnsi="Times New Roman" w:cs="Times New Roman"/>
          <w:color w:val="000000"/>
          <w:lang w:eastAsia="en-IN"/>
        </w:rPr>
        <w:t>s</w:t>
      </w:r>
      <w:r w:rsidRPr="00061916">
        <w:rPr>
          <w:rFonts w:ascii="Times New Roman" w:eastAsia="Calibri" w:hAnsi="Times New Roman" w:cs="Times New Roman"/>
          <w:color w:val="000000"/>
          <w:lang w:eastAsia="en-IN"/>
        </w:rPr>
        <w:t xml:space="preserve"> of the doctors as a deterrent to participation in the legislative process,</w:t>
      </w:r>
    </w:p>
    <w:p w14:paraId="738574F0" w14:textId="77777777" w:rsidR="0076321B" w:rsidRPr="00061916" w:rsidRDefault="0076321B" w:rsidP="008C3903">
      <w:pPr>
        <w:spacing w:line="276" w:lineRule="auto"/>
        <w:rPr>
          <w:rFonts w:ascii="Times New Roman" w:eastAsia="Calibri" w:hAnsi="Times New Roman" w:cs="Times New Roman"/>
          <w:color w:val="000000"/>
          <w:lang w:eastAsia="en-IN"/>
        </w:rPr>
      </w:pPr>
    </w:p>
    <w:p w14:paraId="7F6798CD" w14:textId="77777777" w:rsidR="00DB2885" w:rsidRPr="00061916" w:rsidRDefault="00DB2885" w:rsidP="00BD7E06">
      <w:pPr>
        <w:spacing w:line="276" w:lineRule="auto"/>
        <w:ind w:left="720"/>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‘Its not possible for busy clinicians with a large number of patients to participate in the legislative process’</w:t>
      </w:r>
    </w:p>
    <w:p w14:paraId="445DED4E" w14:textId="7777777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w:t>
      </w:r>
    </w:p>
    <w:p w14:paraId="6265947D" w14:textId="2AD22659"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iCs/>
          <w:color w:val="000000"/>
          <w:lang w:eastAsia="en-IN"/>
        </w:rPr>
        <w:t>The use of the first person reflects the sense of individual responsibility for one’s actions</w:t>
      </w:r>
      <w:r w:rsidR="0076321B" w:rsidRPr="00061916">
        <w:rPr>
          <w:rFonts w:ascii="Times New Roman" w:eastAsia="Calibri" w:hAnsi="Times New Roman" w:cs="Times New Roman"/>
          <w:iCs/>
          <w:color w:val="000000"/>
          <w:lang w:eastAsia="en-IN"/>
        </w:rPr>
        <w:t>, as well as</w:t>
      </w:r>
      <w:r w:rsidRPr="00061916">
        <w:rPr>
          <w:rFonts w:ascii="Times New Roman" w:eastAsia="Calibri" w:hAnsi="Times New Roman" w:cs="Times New Roman"/>
          <w:iCs/>
          <w:color w:val="000000"/>
          <w:lang w:eastAsia="en-IN"/>
        </w:rPr>
        <w:t xml:space="preserve"> for being the initiator of change; the doctor was seen as a role model for the wider community.         </w:t>
      </w:r>
    </w:p>
    <w:p w14:paraId="6DFE605D" w14:textId="77777777" w:rsidR="00DB2885" w:rsidRPr="00061916" w:rsidRDefault="00DB2885" w:rsidP="008C3903">
      <w:pPr>
        <w:spacing w:line="276" w:lineRule="auto"/>
        <w:rPr>
          <w:rFonts w:ascii="Times New Roman" w:eastAsia="Calibri" w:hAnsi="Times New Roman" w:cs="Times New Roman"/>
          <w:b/>
          <w:bCs/>
          <w:color w:val="000000"/>
          <w:lang w:eastAsia="en-IN"/>
        </w:rPr>
      </w:pPr>
      <w:r w:rsidRPr="00061916">
        <w:rPr>
          <w:rFonts w:ascii="Times New Roman" w:eastAsia="Calibri" w:hAnsi="Times New Roman" w:cs="Times New Roman"/>
          <w:b/>
          <w:bCs/>
          <w:color w:val="000000"/>
          <w:lang w:eastAsia="en-IN"/>
        </w:rPr>
        <w:t> </w:t>
      </w:r>
    </w:p>
    <w:p w14:paraId="116239BD" w14:textId="77777777" w:rsidR="00FE6E19" w:rsidRPr="00061916" w:rsidRDefault="00FE6E19" w:rsidP="008C3903">
      <w:pPr>
        <w:spacing w:line="276" w:lineRule="auto"/>
        <w:rPr>
          <w:rFonts w:ascii="Times New Roman" w:eastAsia="Calibri" w:hAnsi="Times New Roman" w:cs="Times New Roman"/>
          <w:color w:val="000000"/>
          <w:lang w:eastAsia="en-IN"/>
        </w:rPr>
      </w:pPr>
    </w:p>
    <w:p w14:paraId="52C3D1A3" w14:textId="77777777" w:rsidR="00DB2885" w:rsidRPr="00061916" w:rsidRDefault="00DB2885" w:rsidP="008C3903">
      <w:pPr>
        <w:spacing w:line="276" w:lineRule="auto"/>
        <w:rPr>
          <w:rFonts w:ascii="Times New Roman" w:eastAsia="Calibri" w:hAnsi="Times New Roman" w:cs="Times New Roman"/>
          <w:b/>
          <w:bCs/>
          <w:color w:val="000000"/>
          <w:lang w:eastAsia="en-IN"/>
        </w:rPr>
      </w:pPr>
      <w:r w:rsidRPr="00061916">
        <w:rPr>
          <w:rFonts w:ascii="Times New Roman" w:eastAsia="Calibri" w:hAnsi="Times New Roman" w:cs="Times New Roman"/>
          <w:b/>
          <w:bCs/>
          <w:color w:val="000000"/>
          <w:lang w:eastAsia="en-IN"/>
        </w:rPr>
        <w:t>Areas of improvement</w:t>
      </w:r>
    </w:p>
    <w:p w14:paraId="3D4E2BD0"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004DB2C0" w14:textId="77777777" w:rsidR="00FE6E19" w:rsidRPr="00061916" w:rsidRDefault="00FE6E19" w:rsidP="008C3903">
      <w:pPr>
        <w:spacing w:line="276" w:lineRule="auto"/>
        <w:rPr>
          <w:rFonts w:ascii="Times New Roman" w:eastAsia="Calibri" w:hAnsi="Times New Roman" w:cs="Times New Roman"/>
          <w:color w:val="000000"/>
          <w:lang w:eastAsia="en-IN"/>
        </w:rPr>
      </w:pPr>
    </w:p>
    <w:p w14:paraId="7AF39CFB" w14:textId="5B15F507"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Open ended questions on topics that were not considered useful, and suggestions on topics that could be included, provided information for improvement of this course. In the ES feedback, 86% did not find any topics unnecessary, while a few mentioned that topics should not be repeated, and a couple felt that actions such as tree planting and ‘carry your own cup’ were not useful. For the CoI course, 90% did not identify any topic that could be dropped. A small minority of students felt that historical snippets were unnecessary and that some topics were repeated.</w:t>
      </w:r>
    </w:p>
    <w:p w14:paraId="6EDA41E4" w14:textId="77777777" w:rsidR="00DB2885" w:rsidRPr="00061916" w:rsidRDefault="00DB2885" w:rsidP="008C3903">
      <w:pPr>
        <w:spacing w:line="276" w:lineRule="auto"/>
        <w:rPr>
          <w:rFonts w:ascii="Times New Roman" w:eastAsia="Calibri" w:hAnsi="Times New Roman" w:cs="Times New Roman"/>
          <w:color w:val="000000"/>
          <w:lang w:eastAsia="en-IN"/>
        </w:rPr>
      </w:pPr>
    </w:p>
    <w:p w14:paraId="3FCF0DDF" w14:textId="77777777" w:rsidR="00FE6E19" w:rsidRPr="00061916" w:rsidRDefault="00FE6E19" w:rsidP="008C3903">
      <w:pPr>
        <w:spacing w:line="276" w:lineRule="auto"/>
        <w:rPr>
          <w:rFonts w:ascii="Times New Roman" w:eastAsia="Calibri" w:hAnsi="Times New Roman" w:cs="Times New Roman"/>
          <w:color w:val="000000"/>
          <w:lang w:eastAsia="en-IN"/>
        </w:rPr>
      </w:pPr>
    </w:p>
    <w:p w14:paraId="461EB9A5" w14:textId="7465FF6E" w:rsidR="00DB2885" w:rsidRPr="00061916" w:rsidRDefault="00DB2885" w:rsidP="008C3903">
      <w:pPr>
        <w:spacing w:line="276" w:lineRule="auto"/>
        <w:rPr>
          <w:rFonts w:ascii="Times New Roman" w:eastAsia="Calibri" w:hAnsi="Times New Roman" w:cs="Times New Roman"/>
          <w:color w:val="000000"/>
          <w:lang w:eastAsia="en-IN"/>
        </w:rPr>
      </w:pPr>
      <w:r w:rsidRPr="00061916">
        <w:rPr>
          <w:rFonts w:ascii="Times New Roman" w:eastAsia="Calibri" w:hAnsi="Times New Roman" w:cs="Times New Roman"/>
          <w:color w:val="000000"/>
          <w:lang w:eastAsia="en-IN"/>
        </w:rPr>
        <w:t xml:space="preserve">A few topics were suggested for inclusion in the future, such as the role of environmental laws in enforcing human behaviour, politics and policies for change, new types of pollution and ways and use of social media in environmental campaigns. In the CoI feedback, students suggested sessions on </w:t>
      </w:r>
      <w:r w:rsidR="00DB1835" w:rsidRPr="00061916">
        <w:rPr>
          <w:rFonts w:ascii="Times New Roman" w:eastAsia="Calibri" w:hAnsi="Times New Roman" w:cs="Times New Roman"/>
          <w:color w:val="000000"/>
          <w:lang w:eastAsia="en-IN"/>
        </w:rPr>
        <w:t>the r</w:t>
      </w:r>
      <w:r w:rsidRPr="00061916">
        <w:rPr>
          <w:rFonts w:ascii="Times New Roman" w:eastAsia="Calibri" w:hAnsi="Times New Roman" w:cs="Times New Roman"/>
          <w:color w:val="000000"/>
          <w:lang w:eastAsia="en-IN"/>
        </w:rPr>
        <w:t>ights of women and child labour issues. Suggestions were given for methods of teaching</w:t>
      </w:r>
      <w:r w:rsidR="00DB1835" w:rsidRPr="00061916">
        <w:rPr>
          <w:rFonts w:ascii="Times New Roman" w:eastAsia="Calibri" w:hAnsi="Times New Roman" w:cs="Times New Roman"/>
          <w:color w:val="000000"/>
          <w:lang w:eastAsia="en-IN"/>
        </w:rPr>
        <w:t xml:space="preserve"> AND</w:t>
      </w:r>
      <w:r w:rsidRPr="00061916">
        <w:rPr>
          <w:rFonts w:ascii="Times New Roman" w:eastAsia="Calibri" w:hAnsi="Times New Roman" w:cs="Times New Roman"/>
          <w:color w:val="000000"/>
          <w:lang w:eastAsia="en-IN"/>
        </w:rPr>
        <w:t xml:space="preserve"> learning and these included - more outdoor activities rather than lectures, case studies of other countries and how they have overcome problems, </w:t>
      </w:r>
      <w:r w:rsidR="00DB1835" w:rsidRPr="00061916">
        <w:rPr>
          <w:rFonts w:ascii="Times New Roman" w:eastAsia="Calibri" w:hAnsi="Times New Roman" w:cs="Times New Roman"/>
          <w:color w:val="000000"/>
          <w:lang w:eastAsia="en-IN"/>
        </w:rPr>
        <w:t xml:space="preserve">and </w:t>
      </w:r>
      <w:r w:rsidRPr="00061916">
        <w:rPr>
          <w:rFonts w:ascii="Times New Roman" w:eastAsia="Calibri" w:hAnsi="Times New Roman" w:cs="Times New Roman"/>
          <w:color w:val="000000"/>
          <w:lang w:eastAsia="en-IN"/>
        </w:rPr>
        <w:t xml:space="preserve">more videos and news clippings. A few students also felt that the classes were rushed and there was not enough time for deeper reflections. </w:t>
      </w:r>
    </w:p>
    <w:p w14:paraId="4ED8F805" w14:textId="025B32F7" w:rsidR="00DB2885" w:rsidRPr="00061916" w:rsidRDefault="00DB2885" w:rsidP="008C3903">
      <w:pPr>
        <w:spacing w:line="276" w:lineRule="auto"/>
        <w:rPr>
          <w:rFonts w:ascii="Times New Roman" w:eastAsia="Calibri" w:hAnsi="Times New Roman" w:cs="Times New Roman"/>
          <w:color w:val="000000"/>
          <w:lang w:eastAsia="en-IN"/>
        </w:rPr>
      </w:pPr>
    </w:p>
    <w:p w14:paraId="7FBED91C" w14:textId="77777777" w:rsidR="00FE6E19" w:rsidRPr="00061916" w:rsidRDefault="00FE6E19" w:rsidP="008C3903">
      <w:pPr>
        <w:spacing w:line="276" w:lineRule="auto"/>
        <w:rPr>
          <w:rFonts w:ascii="Times New Roman" w:eastAsia="Calibri" w:hAnsi="Times New Roman" w:cs="Times New Roman"/>
          <w:color w:val="000000"/>
          <w:lang w:eastAsia="en-IN"/>
        </w:rPr>
      </w:pPr>
    </w:p>
    <w:p w14:paraId="74AFA6B7" w14:textId="7E19F17F" w:rsidR="00DB2885" w:rsidRPr="00061916" w:rsidRDefault="0057151F" w:rsidP="008C3903">
      <w:pPr>
        <w:spacing w:line="276" w:lineRule="auto"/>
        <w:rPr>
          <w:rFonts w:ascii="Times New Roman" w:hAnsi="Times New Roman" w:cs="Times New Roman"/>
          <w:b/>
        </w:rPr>
      </w:pPr>
      <w:r w:rsidRPr="00061916">
        <w:rPr>
          <w:rFonts w:ascii="Times New Roman" w:hAnsi="Times New Roman" w:cs="Times New Roman"/>
          <w:b/>
        </w:rPr>
        <w:t xml:space="preserve">Table </w:t>
      </w:r>
      <w:r w:rsidR="008763F6" w:rsidRPr="00061916">
        <w:rPr>
          <w:rFonts w:ascii="Times New Roman" w:hAnsi="Times New Roman" w:cs="Times New Roman"/>
          <w:b/>
        </w:rPr>
        <w:t>4</w:t>
      </w:r>
      <w:r w:rsidR="00DB2885" w:rsidRPr="00061916">
        <w:rPr>
          <w:rFonts w:ascii="Times New Roman" w:hAnsi="Times New Roman" w:cs="Times New Roman"/>
          <w:b/>
        </w:rPr>
        <w:t>: Responses to Citizen Doctor – ES classes</w:t>
      </w:r>
    </w:p>
    <w:p w14:paraId="119B9E96"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[n = 115]</w:t>
      </w:r>
    </w:p>
    <w:p w14:paraId="579C0DE5" w14:textId="77777777" w:rsidR="00FE6E19" w:rsidRPr="00061916" w:rsidRDefault="00FE6E19" w:rsidP="008C3903">
      <w:pPr>
        <w:spacing w:line="276" w:lineRule="auto"/>
        <w:rPr>
          <w:rFonts w:ascii="Times New Roman" w:hAnsi="Times New Roman" w:cs="Times New Roman"/>
          <w:b/>
        </w:rPr>
      </w:pPr>
    </w:p>
    <w:p w14:paraId="282C5045" w14:textId="77777777" w:rsidR="00421F44" w:rsidRPr="00061916" w:rsidRDefault="00421F44" w:rsidP="008C3903">
      <w:pPr>
        <w:spacing w:line="276" w:lineRule="auto"/>
        <w:rPr>
          <w:rFonts w:ascii="Times New Roman" w:hAnsi="Times New Roman" w:cs="Times New Roman"/>
          <w:b/>
        </w:rPr>
      </w:pPr>
    </w:p>
    <w:tbl>
      <w:tblPr>
        <w:tblStyle w:val="TableGrid"/>
        <w:tblW w:w="8222" w:type="dxa"/>
        <w:tblInd w:w="108" w:type="dxa"/>
        <w:tblLayout w:type="fixed"/>
        <w:tblLook w:val="04A0" w:firstRow="1" w:lastRow="0" w:firstColumn="1" w:lastColumn="0" w:noHBand="0" w:noVBand="1"/>
      </w:tblPr>
      <w:tblGrid>
        <w:gridCol w:w="1701"/>
        <w:gridCol w:w="1134"/>
        <w:gridCol w:w="993"/>
        <w:gridCol w:w="850"/>
        <w:gridCol w:w="1134"/>
        <w:gridCol w:w="1134"/>
        <w:gridCol w:w="1276"/>
      </w:tblGrid>
      <w:tr w:rsidR="00C72FCC" w:rsidRPr="00061916" w14:paraId="4E41364C" w14:textId="77777777" w:rsidTr="00673ED1">
        <w:tc>
          <w:tcPr>
            <w:tcW w:w="1701" w:type="dxa"/>
          </w:tcPr>
          <w:p w14:paraId="1A1FADBF"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Question</w:t>
            </w:r>
          </w:p>
        </w:tc>
        <w:tc>
          <w:tcPr>
            <w:tcW w:w="1134" w:type="dxa"/>
          </w:tcPr>
          <w:p w14:paraId="4C593647"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Strongly Agree</w:t>
            </w:r>
          </w:p>
        </w:tc>
        <w:tc>
          <w:tcPr>
            <w:tcW w:w="993" w:type="dxa"/>
          </w:tcPr>
          <w:p w14:paraId="15841CFC"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Agree</w:t>
            </w:r>
          </w:p>
        </w:tc>
        <w:tc>
          <w:tcPr>
            <w:tcW w:w="850" w:type="dxa"/>
          </w:tcPr>
          <w:p w14:paraId="0858A533"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Can’t Say</w:t>
            </w:r>
          </w:p>
        </w:tc>
        <w:tc>
          <w:tcPr>
            <w:tcW w:w="1134" w:type="dxa"/>
          </w:tcPr>
          <w:p w14:paraId="4BC64B1A"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Disagree</w:t>
            </w:r>
          </w:p>
        </w:tc>
        <w:tc>
          <w:tcPr>
            <w:tcW w:w="1134" w:type="dxa"/>
          </w:tcPr>
          <w:p w14:paraId="113BF96B"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Strongly Disagree</w:t>
            </w:r>
          </w:p>
        </w:tc>
        <w:tc>
          <w:tcPr>
            <w:tcW w:w="1276" w:type="dxa"/>
          </w:tcPr>
          <w:p w14:paraId="44DC3099"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No Response</w:t>
            </w:r>
          </w:p>
        </w:tc>
      </w:tr>
      <w:tr w:rsidR="00C72FCC" w:rsidRPr="00061916" w14:paraId="7DBA431F" w14:textId="77777777" w:rsidTr="00673ED1">
        <w:tc>
          <w:tcPr>
            <w:tcW w:w="1701" w:type="dxa"/>
          </w:tcPr>
          <w:p w14:paraId="36CCDDD9" w14:textId="77777777" w:rsidR="00DB2885" w:rsidRPr="00061916" w:rsidRDefault="00DB2885" w:rsidP="008C3903">
            <w:pPr>
              <w:pStyle w:val="ListParagraph"/>
              <w:numPr>
                <w:ilvl w:val="0"/>
                <w:numId w:val="6"/>
              </w:numPr>
              <w:spacing w:after="0" w:line="276" w:lineRule="auto"/>
              <w:rPr>
                <w:rFonts w:ascii="Times New Roman" w:hAnsi="Times New Roman" w:cs="Times New Roman"/>
                <w:sz w:val="24"/>
                <w:szCs w:val="24"/>
              </w:rPr>
            </w:pPr>
            <w:r w:rsidRPr="00061916">
              <w:rPr>
                <w:rFonts w:ascii="Times New Roman" w:hAnsi="Times New Roman" w:cs="Times New Roman"/>
                <w:sz w:val="24"/>
                <w:szCs w:val="24"/>
              </w:rPr>
              <w:t xml:space="preserve">Environmental </w:t>
            </w:r>
            <w:r w:rsidRPr="00061916">
              <w:rPr>
                <w:rFonts w:ascii="Times New Roman" w:hAnsi="Times New Roman" w:cs="Times New Roman"/>
                <w:sz w:val="24"/>
                <w:szCs w:val="24"/>
              </w:rPr>
              <w:lastRenderedPageBreak/>
              <w:t>Science classes are useful for a medical student</w:t>
            </w:r>
          </w:p>
        </w:tc>
        <w:tc>
          <w:tcPr>
            <w:tcW w:w="1134" w:type="dxa"/>
          </w:tcPr>
          <w:p w14:paraId="6C67984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59.1%</w:t>
            </w:r>
          </w:p>
          <w:p w14:paraId="5D4AFDA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(68/115)</w:t>
            </w:r>
          </w:p>
        </w:tc>
        <w:tc>
          <w:tcPr>
            <w:tcW w:w="993" w:type="dxa"/>
          </w:tcPr>
          <w:p w14:paraId="20F2636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37.4%</w:t>
            </w:r>
          </w:p>
          <w:p w14:paraId="2C48216C" w14:textId="77777777" w:rsidR="00673ED1" w:rsidRPr="00061916" w:rsidRDefault="00DB2885" w:rsidP="008C3903">
            <w:pPr>
              <w:spacing w:line="276" w:lineRule="auto"/>
              <w:rPr>
                <w:ins w:id="21" w:author="radhika hegde" w:date="2020-02-14T15:14:00Z"/>
                <w:rFonts w:ascii="Times New Roman" w:hAnsi="Times New Roman" w:cs="Times New Roman"/>
              </w:rPr>
            </w:pPr>
            <w:r w:rsidRPr="00061916">
              <w:rPr>
                <w:rFonts w:ascii="Times New Roman" w:hAnsi="Times New Roman" w:cs="Times New Roman"/>
              </w:rPr>
              <w:t>(43/</w:t>
            </w:r>
          </w:p>
          <w:p w14:paraId="0DDC8844" w14:textId="663703E6"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115)</w:t>
            </w:r>
          </w:p>
        </w:tc>
        <w:tc>
          <w:tcPr>
            <w:tcW w:w="850" w:type="dxa"/>
          </w:tcPr>
          <w:p w14:paraId="6064595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3.5%</w:t>
            </w:r>
          </w:p>
          <w:p w14:paraId="679D7C53" w14:textId="77777777" w:rsidR="00673ED1" w:rsidRPr="00061916" w:rsidRDefault="00DB2885" w:rsidP="008C3903">
            <w:pPr>
              <w:spacing w:line="276" w:lineRule="auto"/>
              <w:rPr>
                <w:ins w:id="22" w:author="radhika hegde" w:date="2020-02-14T15:14:00Z"/>
                <w:rFonts w:ascii="Times New Roman" w:hAnsi="Times New Roman" w:cs="Times New Roman"/>
              </w:rPr>
            </w:pPr>
            <w:r w:rsidRPr="00061916">
              <w:rPr>
                <w:rFonts w:ascii="Times New Roman" w:hAnsi="Times New Roman" w:cs="Times New Roman"/>
              </w:rPr>
              <w:t>(4/</w:t>
            </w:r>
          </w:p>
          <w:p w14:paraId="04C53BA0" w14:textId="1FB759F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115)</w:t>
            </w:r>
          </w:p>
        </w:tc>
        <w:tc>
          <w:tcPr>
            <w:tcW w:w="1134" w:type="dxa"/>
          </w:tcPr>
          <w:p w14:paraId="1D8D1FC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0</w:t>
            </w:r>
          </w:p>
        </w:tc>
        <w:tc>
          <w:tcPr>
            <w:tcW w:w="1134" w:type="dxa"/>
          </w:tcPr>
          <w:p w14:paraId="4A07CC2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276" w:type="dxa"/>
          </w:tcPr>
          <w:p w14:paraId="2831133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C72FCC" w:rsidRPr="00061916" w14:paraId="26E1C74F" w14:textId="77777777" w:rsidTr="00673ED1">
        <w:tc>
          <w:tcPr>
            <w:tcW w:w="1701" w:type="dxa"/>
          </w:tcPr>
          <w:p w14:paraId="6DADF3EB" w14:textId="77777777" w:rsidR="00DB2885" w:rsidRPr="00061916" w:rsidRDefault="00DB2885" w:rsidP="008C3903">
            <w:pPr>
              <w:pStyle w:val="ListParagraph"/>
              <w:numPr>
                <w:ilvl w:val="0"/>
                <w:numId w:val="6"/>
              </w:numPr>
              <w:spacing w:after="0" w:line="276" w:lineRule="auto"/>
              <w:rPr>
                <w:rFonts w:ascii="Times New Roman" w:hAnsi="Times New Roman" w:cs="Times New Roman"/>
                <w:sz w:val="24"/>
                <w:szCs w:val="24"/>
              </w:rPr>
            </w:pPr>
            <w:r w:rsidRPr="00061916">
              <w:rPr>
                <w:rFonts w:ascii="Times New Roman" w:hAnsi="Times New Roman" w:cs="Times New Roman"/>
                <w:sz w:val="24"/>
                <w:szCs w:val="24"/>
              </w:rPr>
              <w:lastRenderedPageBreak/>
              <w:t xml:space="preserve">I see environmental science as an integral determinant of health </w:t>
            </w:r>
          </w:p>
        </w:tc>
        <w:tc>
          <w:tcPr>
            <w:tcW w:w="1134" w:type="dxa"/>
          </w:tcPr>
          <w:p w14:paraId="457381B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80%</w:t>
            </w:r>
          </w:p>
          <w:p w14:paraId="7B4459B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(92/115)</w:t>
            </w:r>
          </w:p>
        </w:tc>
        <w:tc>
          <w:tcPr>
            <w:tcW w:w="993" w:type="dxa"/>
          </w:tcPr>
          <w:p w14:paraId="0832B49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20%</w:t>
            </w:r>
          </w:p>
          <w:p w14:paraId="58031C17" w14:textId="77777777" w:rsidR="00673ED1" w:rsidRPr="00061916" w:rsidRDefault="00DB2885" w:rsidP="008C3903">
            <w:pPr>
              <w:spacing w:line="276" w:lineRule="auto"/>
              <w:rPr>
                <w:ins w:id="23" w:author="radhika hegde" w:date="2020-02-14T15:14:00Z"/>
                <w:rFonts w:ascii="Times New Roman" w:hAnsi="Times New Roman" w:cs="Times New Roman"/>
              </w:rPr>
            </w:pPr>
            <w:r w:rsidRPr="00061916">
              <w:rPr>
                <w:rFonts w:ascii="Times New Roman" w:hAnsi="Times New Roman" w:cs="Times New Roman"/>
              </w:rPr>
              <w:t>(23/</w:t>
            </w:r>
          </w:p>
          <w:p w14:paraId="1C461EE1" w14:textId="0A59838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115)</w:t>
            </w:r>
          </w:p>
        </w:tc>
        <w:tc>
          <w:tcPr>
            <w:tcW w:w="850" w:type="dxa"/>
          </w:tcPr>
          <w:p w14:paraId="491B6F6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134" w:type="dxa"/>
          </w:tcPr>
          <w:p w14:paraId="3C8DE88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134" w:type="dxa"/>
          </w:tcPr>
          <w:p w14:paraId="2B1E9DF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276" w:type="dxa"/>
          </w:tcPr>
          <w:p w14:paraId="50A00B6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C72FCC" w:rsidRPr="00061916" w14:paraId="61A0AE23" w14:textId="77777777" w:rsidTr="00673ED1">
        <w:tc>
          <w:tcPr>
            <w:tcW w:w="1701" w:type="dxa"/>
          </w:tcPr>
          <w:p w14:paraId="3EA7DC38" w14:textId="77777777" w:rsidR="00DB2885" w:rsidRPr="00061916" w:rsidRDefault="00DB2885" w:rsidP="008C3903">
            <w:pPr>
              <w:pStyle w:val="ListParagraph"/>
              <w:numPr>
                <w:ilvl w:val="0"/>
                <w:numId w:val="5"/>
              </w:numPr>
              <w:spacing w:line="276" w:lineRule="auto"/>
              <w:rPr>
                <w:rFonts w:ascii="Times New Roman" w:hAnsi="Times New Roman" w:cs="Times New Roman"/>
                <w:color w:val="000000" w:themeColor="text1"/>
                <w:sz w:val="24"/>
                <w:szCs w:val="24"/>
              </w:rPr>
            </w:pPr>
            <w:r w:rsidRPr="00061916">
              <w:rPr>
                <w:rFonts w:ascii="Times New Roman" w:eastAsia="Calibri" w:hAnsi="Times New Roman" w:cs="Times New Roman"/>
                <w:color w:val="000000" w:themeColor="text1"/>
                <w:sz w:val="24"/>
                <w:szCs w:val="24"/>
              </w:rPr>
              <w:t>I believe it is a doctor’s responsibility to respond to climate change</w:t>
            </w:r>
          </w:p>
        </w:tc>
        <w:tc>
          <w:tcPr>
            <w:tcW w:w="1134" w:type="dxa"/>
          </w:tcPr>
          <w:p w14:paraId="48B824D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27%</w:t>
            </w:r>
          </w:p>
          <w:p w14:paraId="5B6B07E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(31/115)</w:t>
            </w:r>
          </w:p>
        </w:tc>
        <w:tc>
          <w:tcPr>
            <w:tcW w:w="993" w:type="dxa"/>
          </w:tcPr>
          <w:p w14:paraId="341C008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48%</w:t>
            </w:r>
          </w:p>
          <w:p w14:paraId="314D881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(55/115)</w:t>
            </w:r>
          </w:p>
        </w:tc>
        <w:tc>
          <w:tcPr>
            <w:tcW w:w="850" w:type="dxa"/>
          </w:tcPr>
          <w:p w14:paraId="066BECE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22%</w:t>
            </w:r>
          </w:p>
          <w:p w14:paraId="756AF82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(25/115)</w:t>
            </w:r>
          </w:p>
        </w:tc>
        <w:tc>
          <w:tcPr>
            <w:tcW w:w="1134" w:type="dxa"/>
          </w:tcPr>
          <w:p w14:paraId="23BF0BD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1.5%</w:t>
            </w:r>
          </w:p>
          <w:p w14:paraId="73372ED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(2/115)</w:t>
            </w:r>
          </w:p>
        </w:tc>
        <w:tc>
          <w:tcPr>
            <w:tcW w:w="1134" w:type="dxa"/>
          </w:tcPr>
          <w:p w14:paraId="270DF81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1.5%</w:t>
            </w:r>
          </w:p>
          <w:p w14:paraId="5DF2F3C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(2/115)</w:t>
            </w:r>
          </w:p>
        </w:tc>
        <w:tc>
          <w:tcPr>
            <w:tcW w:w="1276" w:type="dxa"/>
          </w:tcPr>
          <w:p w14:paraId="4C7FE5D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C72FCC" w:rsidRPr="00061916" w14:paraId="3DF404D9" w14:textId="77777777" w:rsidTr="00673ED1">
        <w:tc>
          <w:tcPr>
            <w:tcW w:w="1701" w:type="dxa"/>
          </w:tcPr>
          <w:p w14:paraId="6C45506D" w14:textId="77777777" w:rsidR="00DB2885" w:rsidRPr="00061916" w:rsidRDefault="00DB2885" w:rsidP="008C3903">
            <w:pPr>
              <w:pStyle w:val="ListParagraph"/>
              <w:numPr>
                <w:ilvl w:val="0"/>
                <w:numId w:val="4"/>
              </w:numPr>
              <w:spacing w:line="276" w:lineRule="auto"/>
              <w:rPr>
                <w:rFonts w:ascii="Times New Roman" w:hAnsi="Times New Roman" w:cs="Times New Roman"/>
                <w:color w:val="000000" w:themeColor="text1"/>
                <w:sz w:val="24"/>
                <w:szCs w:val="24"/>
              </w:rPr>
            </w:pPr>
            <w:r w:rsidRPr="00061916">
              <w:rPr>
                <w:rFonts w:ascii="Times New Roman" w:eastAsia="Calibri" w:hAnsi="Times New Roman" w:cs="Times New Roman"/>
                <w:color w:val="000000" w:themeColor="text1"/>
                <w:sz w:val="24"/>
                <w:szCs w:val="24"/>
              </w:rPr>
              <w:t>I am responsible for the solid waste problems in my area</w:t>
            </w:r>
          </w:p>
        </w:tc>
        <w:tc>
          <w:tcPr>
            <w:tcW w:w="1134" w:type="dxa"/>
          </w:tcPr>
          <w:p w14:paraId="3A2B4C0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13.9%</w:t>
            </w:r>
          </w:p>
          <w:p w14:paraId="2A1067B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(16/115)</w:t>
            </w:r>
          </w:p>
        </w:tc>
        <w:tc>
          <w:tcPr>
            <w:tcW w:w="993" w:type="dxa"/>
          </w:tcPr>
          <w:p w14:paraId="5267695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49.5%</w:t>
            </w:r>
          </w:p>
          <w:p w14:paraId="2716F44F" w14:textId="77777777" w:rsidR="00673ED1" w:rsidRPr="00061916" w:rsidRDefault="00DB2885" w:rsidP="008C3903">
            <w:pPr>
              <w:spacing w:line="276" w:lineRule="auto"/>
              <w:rPr>
                <w:ins w:id="24" w:author="radhika hegde" w:date="2020-02-14T15:14:00Z"/>
                <w:rFonts w:ascii="Times New Roman" w:hAnsi="Times New Roman" w:cs="Times New Roman"/>
              </w:rPr>
            </w:pPr>
            <w:r w:rsidRPr="00061916">
              <w:rPr>
                <w:rFonts w:ascii="Times New Roman" w:hAnsi="Times New Roman" w:cs="Times New Roman"/>
              </w:rPr>
              <w:t>(57/</w:t>
            </w:r>
          </w:p>
          <w:p w14:paraId="644004BE" w14:textId="36A74B9F"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115)</w:t>
            </w:r>
          </w:p>
        </w:tc>
        <w:tc>
          <w:tcPr>
            <w:tcW w:w="850" w:type="dxa"/>
          </w:tcPr>
          <w:p w14:paraId="0702CF5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26.9</w:t>
            </w:r>
          </w:p>
          <w:p w14:paraId="4B0CF332" w14:textId="77777777" w:rsidR="00673ED1" w:rsidRPr="00061916" w:rsidRDefault="00DB2885" w:rsidP="008C3903">
            <w:pPr>
              <w:spacing w:line="276" w:lineRule="auto"/>
              <w:rPr>
                <w:ins w:id="25" w:author="radhika hegde" w:date="2020-02-14T15:14:00Z"/>
                <w:rFonts w:ascii="Times New Roman" w:hAnsi="Times New Roman" w:cs="Times New Roman"/>
              </w:rPr>
            </w:pPr>
            <w:r w:rsidRPr="00061916">
              <w:rPr>
                <w:rFonts w:ascii="Times New Roman" w:hAnsi="Times New Roman" w:cs="Times New Roman"/>
              </w:rPr>
              <w:t>(31/</w:t>
            </w:r>
          </w:p>
          <w:p w14:paraId="11D8AF59" w14:textId="4ADA963C"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26.9)</w:t>
            </w:r>
          </w:p>
        </w:tc>
        <w:tc>
          <w:tcPr>
            <w:tcW w:w="1134" w:type="dxa"/>
          </w:tcPr>
          <w:p w14:paraId="40CB970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7.8%</w:t>
            </w:r>
          </w:p>
          <w:p w14:paraId="5D6E2CD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(9/115)</w:t>
            </w:r>
          </w:p>
        </w:tc>
        <w:tc>
          <w:tcPr>
            <w:tcW w:w="1134" w:type="dxa"/>
          </w:tcPr>
          <w:p w14:paraId="66BAA4D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1.7%</w:t>
            </w:r>
          </w:p>
          <w:p w14:paraId="2151E40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2/115)</w:t>
            </w:r>
          </w:p>
        </w:tc>
        <w:tc>
          <w:tcPr>
            <w:tcW w:w="1276" w:type="dxa"/>
          </w:tcPr>
          <w:p w14:paraId="5DA5D54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C72FCC" w:rsidRPr="00061916" w14:paraId="67C012E1" w14:textId="77777777" w:rsidTr="00673ED1">
        <w:tc>
          <w:tcPr>
            <w:tcW w:w="1701" w:type="dxa"/>
          </w:tcPr>
          <w:p w14:paraId="556ABC91" w14:textId="77777777" w:rsidR="00DB2885" w:rsidRPr="00061916" w:rsidRDefault="00DB2885" w:rsidP="008C3903">
            <w:pPr>
              <w:pStyle w:val="ListParagraph"/>
              <w:numPr>
                <w:ilvl w:val="0"/>
                <w:numId w:val="3"/>
              </w:numPr>
              <w:spacing w:line="276" w:lineRule="auto"/>
              <w:rPr>
                <w:rFonts w:ascii="Times New Roman" w:hAnsi="Times New Roman" w:cs="Times New Roman"/>
                <w:color w:val="000000" w:themeColor="text1"/>
                <w:sz w:val="24"/>
                <w:szCs w:val="24"/>
              </w:rPr>
            </w:pPr>
            <w:r w:rsidRPr="00061916">
              <w:rPr>
                <w:rFonts w:ascii="Times New Roman" w:eastAsia="Calibri" w:hAnsi="Times New Roman" w:cs="Times New Roman"/>
                <w:color w:val="000000" w:themeColor="text1"/>
                <w:sz w:val="24"/>
                <w:szCs w:val="24"/>
              </w:rPr>
              <w:t>My behaviour can cause environmental harm</w:t>
            </w:r>
          </w:p>
        </w:tc>
        <w:tc>
          <w:tcPr>
            <w:tcW w:w="1134" w:type="dxa"/>
          </w:tcPr>
          <w:p w14:paraId="7AD0E84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22.8%</w:t>
            </w:r>
          </w:p>
          <w:p w14:paraId="3B6CEC2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(26/114)</w:t>
            </w:r>
          </w:p>
        </w:tc>
        <w:tc>
          <w:tcPr>
            <w:tcW w:w="993" w:type="dxa"/>
          </w:tcPr>
          <w:p w14:paraId="5CAD4D4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56.1</w:t>
            </w:r>
          </w:p>
          <w:p w14:paraId="737750E0" w14:textId="77777777" w:rsidR="009D23E6" w:rsidRPr="00061916" w:rsidRDefault="00DB2885" w:rsidP="008C3903">
            <w:pPr>
              <w:spacing w:line="276" w:lineRule="auto"/>
              <w:rPr>
                <w:ins w:id="26" w:author="radhika hegde" w:date="2020-02-14T15:14:00Z"/>
                <w:rFonts w:ascii="Times New Roman" w:hAnsi="Times New Roman" w:cs="Times New Roman"/>
              </w:rPr>
            </w:pPr>
            <w:r w:rsidRPr="00061916">
              <w:rPr>
                <w:rFonts w:ascii="Times New Roman" w:hAnsi="Times New Roman" w:cs="Times New Roman"/>
              </w:rPr>
              <w:t>(64/</w:t>
            </w:r>
          </w:p>
          <w:p w14:paraId="7F7B1301" w14:textId="43668D46"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850" w:type="dxa"/>
          </w:tcPr>
          <w:p w14:paraId="2F95089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13.1%</w:t>
            </w:r>
          </w:p>
          <w:p w14:paraId="50467F7C" w14:textId="77777777" w:rsidR="009D23E6" w:rsidRPr="00061916" w:rsidRDefault="00DB2885" w:rsidP="008C3903">
            <w:pPr>
              <w:spacing w:line="276" w:lineRule="auto"/>
              <w:rPr>
                <w:ins w:id="27" w:author="radhika hegde" w:date="2020-02-14T15:14:00Z"/>
                <w:rFonts w:ascii="Times New Roman" w:hAnsi="Times New Roman" w:cs="Times New Roman"/>
              </w:rPr>
            </w:pPr>
            <w:r w:rsidRPr="00061916">
              <w:rPr>
                <w:rFonts w:ascii="Times New Roman" w:hAnsi="Times New Roman" w:cs="Times New Roman"/>
              </w:rPr>
              <w:t>(15/</w:t>
            </w:r>
          </w:p>
          <w:p w14:paraId="03788DF6" w14:textId="3B9595B5"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1134" w:type="dxa"/>
          </w:tcPr>
          <w:p w14:paraId="42EAD3C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3.5%</w:t>
            </w:r>
          </w:p>
          <w:p w14:paraId="45CC83F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(4/114)</w:t>
            </w:r>
          </w:p>
        </w:tc>
        <w:tc>
          <w:tcPr>
            <w:tcW w:w="1134" w:type="dxa"/>
          </w:tcPr>
          <w:p w14:paraId="51EE82E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4.3%</w:t>
            </w:r>
          </w:p>
          <w:p w14:paraId="462197C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(5/114)</w:t>
            </w:r>
          </w:p>
        </w:tc>
        <w:tc>
          <w:tcPr>
            <w:tcW w:w="1276" w:type="dxa"/>
          </w:tcPr>
          <w:p w14:paraId="11C8E41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0.87</w:t>
            </w:r>
          </w:p>
          <w:p w14:paraId="62E4348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(1/115)</w:t>
            </w:r>
          </w:p>
        </w:tc>
      </w:tr>
      <w:tr w:rsidR="00C72FCC" w:rsidRPr="00061916" w14:paraId="2BC50EF5" w14:textId="77777777" w:rsidTr="00673ED1">
        <w:tc>
          <w:tcPr>
            <w:tcW w:w="1701" w:type="dxa"/>
          </w:tcPr>
          <w:p w14:paraId="4EA13AE6" w14:textId="77777777" w:rsidR="00DB2885" w:rsidRPr="00061916" w:rsidRDefault="00DB2885" w:rsidP="008C3903">
            <w:pPr>
              <w:pStyle w:val="ListParagraph"/>
              <w:numPr>
                <w:ilvl w:val="0"/>
                <w:numId w:val="2"/>
              </w:numPr>
              <w:spacing w:after="0" w:line="276" w:lineRule="auto"/>
              <w:rPr>
                <w:rFonts w:ascii="Times New Roman" w:hAnsi="Times New Roman" w:cs="Times New Roman"/>
                <w:color w:val="000000" w:themeColor="text1"/>
                <w:sz w:val="24"/>
                <w:szCs w:val="24"/>
              </w:rPr>
            </w:pPr>
            <w:r w:rsidRPr="00061916">
              <w:rPr>
                <w:rFonts w:ascii="Times New Roman" w:hAnsi="Times New Roman" w:cs="Times New Roman"/>
                <w:color w:val="000000" w:themeColor="text1"/>
                <w:sz w:val="24"/>
                <w:szCs w:val="24"/>
              </w:rPr>
              <w:t>There are far more important things than learning about the environment for medical students</w:t>
            </w:r>
          </w:p>
        </w:tc>
        <w:tc>
          <w:tcPr>
            <w:tcW w:w="1134" w:type="dxa"/>
          </w:tcPr>
          <w:p w14:paraId="1A5D5862"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7.0%</w:t>
            </w:r>
          </w:p>
          <w:p w14:paraId="0A145E6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(8/114) </w:t>
            </w:r>
          </w:p>
          <w:p w14:paraId="4A755A3F" w14:textId="77777777" w:rsidR="00DB2885" w:rsidRPr="00061916" w:rsidRDefault="00DB2885" w:rsidP="008C3903">
            <w:pPr>
              <w:spacing w:line="276" w:lineRule="auto"/>
              <w:rPr>
                <w:rFonts w:ascii="Times New Roman" w:hAnsi="Times New Roman" w:cs="Times New Roman"/>
              </w:rPr>
            </w:pPr>
          </w:p>
        </w:tc>
        <w:tc>
          <w:tcPr>
            <w:tcW w:w="993" w:type="dxa"/>
          </w:tcPr>
          <w:p w14:paraId="131406C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24.5%</w:t>
            </w:r>
          </w:p>
          <w:p w14:paraId="749D1C8A" w14:textId="77777777" w:rsidR="009D23E6" w:rsidRPr="00061916" w:rsidRDefault="00DB2885" w:rsidP="008C3903">
            <w:pPr>
              <w:spacing w:line="276" w:lineRule="auto"/>
              <w:rPr>
                <w:ins w:id="28" w:author="radhika hegde" w:date="2020-02-14T15:14:00Z"/>
                <w:rFonts w:ascii="Times New Roman" w:hAnsi="Times New Roman" w:cs="Times New Roman"/>
              </w:rPr>
            </w:pPr>
            <w:r w:rsidRPr="00061916">
              <w:rPr>
                <w:rFonts w:ascii="Times New Roman" w:hAnsi="Times New Roman" w:cs="Times New Roman"/>
              </w:rPr>
              <w:t>(28/</w:t>
            </w:r>
          </w:p>
          <w:p w14:paraId="02546BEB" w14:textId="4A5CC78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114) </w:t>
            </w:r>
          </w:p>
          <w:p w14:paraId="7BBCBA42" w14:textId="77777777" w:rsidR="00DB2885" w:rsidRPr="00061916" w:rsidRDefault="00DB2885" w:rsidP="008C3903">
            <w:pPr>
              <w:spacing w:line="276" w:lineRule="auto"/>
              <w:rPr>
                <w:rFonts w:ascii="Times New Roman" w:hAnsi="Times New Roman" w:cs="Times New Roman"/>
              </w:rPr>
            </w:pPr>
          </w:p>
        </w:tc>
        <w:tc>
          <w:tcPr>
            <w:tcW w:w="850" w:type="dxa"/>
          </w:tcPr>
          <w:p w14:paraId="1242766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29.8%</w:t>
            </w:r>
          </w:p>
          <w:p w14:paraId="645F675F" w14:textId="77777777" w:rsidR="009D23E6" w:rsidRPr="00061916" w:rsidRDefault="00DB2885" w:rsidP="008C3903">
            <w:pPr>
              <w:spacing w:line="276" w:lineRule="auto"/>
              <w:rPr>
                <w:ins w:id="29" w:author="radhika hegde" w:date="2020-02-14T15:14:00Z"/>
                <w:rFonts w:ascii="Times New Roman" w:hAnsi="Times New Roman" w:cs="Times New Roman"/>
              </w:rPr>
            </w:pPr>
            <w:r w:rsidRPr="00061916">
              <w:rPr>
                <w:rFonts w:ascii="Times New Roman" w:hAnsi="Times New Roman" w:cs="Times New Roman"/>
              </w:rPr>
              <w:t>(34/</w:t>
            </w:r>
          </w:p>
          <w:p w14:paraId="1AC54B13" w14:textId="3B0DA5D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1134" w:type="dxa"/>
          </w:tcPr>
          <w:p w14:paraId="1DDDE2D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32.4%</w:t>
            </w:r>
          </w:p>
          <w:p w14:paraId="6453D16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(37/114)</w:t>
            </w:r>
          </w:p>
        </w:tc>
        <w:tc>
          <w:tcPr>
            <w:tcW w:w="1134" w:type="dxa"/>
          </w:tcPr>
          <w:p w14:paraId="7E9650C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6.14%</w:t>
            </w:r>
          </w:p>
          <w:p w14:paraId="67A70BF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(7/114)</w:t>
            </w:r>
          </w:p>
        </w:tc>
        <w:tc>
          <w:tcPr>
            <w:tcW w:w="1276" w:type="dxa"/>
          </w:tcPr>
          <w:p w14:paraId="0E82B27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0.87</w:t>
            </w:r>
          </w:p>
          <w:p w14:paraId="4705276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(1/115)</w:t>
            </w:r>
          </w:p>
        </w:tc>
      </w:tr>
      <w:tr w:rsidR="00C72FCC" w:rsidRPr="00061916" w14:paraId="6BDDB24D" w14:textId="77777777" w:rsidTr="00673ED1">
        <w:tc>
          <w:tcPr>
            <w:tcW w:w="1701" w:type="dxa"/>
          </w:tcPr>
          <w:p w14:paraId="41DB887F" w14:textId="77777777" w:rsidR="00DB2885" w:rsidRPr="00061916" w:rsidRDefault="00DB2885" w:rsidP="008C3903">
            <w:pPr>
              <w:pStyle w:val="ListParagraph"/>
              <w:numPr>
                <w:ilvl w:val="0"/>
                <w:numId w:val="1"/>
              </w:numPr>
              <w:spacing w:after="0" w:line="276" w:lineRule="auto"/>
              <w:rPr>
                <w:rFonts w:ascii="Times New Roman" w:hAnsi="Times New Roman" w:cs="Times New Roman"/>
                <w:color w:val="000000" w:themeColor="text1"/>
                <w:sz w:val="24"/>
                <w:szCs w:val="24"/>
              </w:rPr>
            </w:pPr>
            <w:r w:rsidRPr="00061916">
              <w:rPr>
                <w:rFonts w:ascii="Times New Roman" w:hAnsi="Times New Roman" w:cs="Times New Roman"/>
                <w:color w:val="000000" w:themeColor="text1"/>
                <w:sz w:val="24"/>
                <w:szCs w:val="24"/>
              </w:rPr>
              <w:t>Respondin</w:t>
            </w:r>
            <w:r w:rsidRPr="00061916">
              <w:rPr>
                <w:rFonts w:ascii="Times New Roman" w:hAnsi="Times New Roman" w:cs="Times New Roman"/>
                <w:color w:val="000000" w:themeColor="text1"/>
                <w:sz w:val="24"/>
                <w:szCs w:val="24"/>
              </w:rPr>
              <w:lastRenderedPageBreak/>
              <w:t>g to environmental problems is primarily the job of other people like social activists</w:t>
            </w:r>
          </w:p>
        </w:tc>
        <w:tc>
          <w:tcPr>
            <w:tcW w:w="1134" w:type="dxa"/>
          </w:tcPr>
          <w:p w14:paraId="1E10528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3.47%</w:t>
            </w:r>
          </w:p>
          <w:p w14:paraId="733A7EB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(4/115)</w:t>
            </w:r>
          </w:p>
        </w:tc>
        <w:tc>
          <w:tcPr>
            <w:tcW w:w="993" w:type="dxa"/>
          </w:tcPr>
          <w:p w14:paraId="261D5BB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11.3%</w:t>
            </w:r>
          </w:p>
          <w:p w14:paraId="15A00C63" w14:textId="77777777" w:rsidR="009D23E6" w:rsidRPr="00061916" w:rsidRDefault="00DB2885" w:rsidP="008C3903">
            <w:pPr>
              <w:spacing w:line="276" w:lineRule="auto"/>
              <w:rPr>
                <w:ins w:id="30" w:author="radhika hegde" w:date="2020-02-14T15:15:00Z"/>
                <w:rFonts w:ascii="Times New Roman" w:hAnsi="Times New Roman" w:cs="Times New Roman"/>
              </w:rPr>
            </w:pPr>
            <w:r w:rsidRPr="00061916">
              <w:rPr>
                <w:rFonts w:ascii="Times New Roman" w:hAnsi="Times New Roman" w:cs="Times New Roman"/>
              </w:rPr>
              <w:lastRenderedPageBreak/>
              <w:t>(13/</w:t>
            </w:r>
          </w:p>
          <w:p w14:paraId="4F53B4AC" w14:textId="3807FF4B"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115)</w:t>
            </w:r>
          </w:p>
        </w:tc>
        <w:tc>
          <w:tcPr>
            <w:tcW w:w="850" w:type="dxa"/>
          </w:tcPr>
          <w:p w14:paraId="594711BC"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6.9%</w:t>
            </w:r>
          </w:p>
          <w:p w14:paraId="25D9A51B" w14:textId="77777777" w:rsidR="009D23E6" w:rsidRPr="00061916" w:rsidRDefault="00DB2885" w:rsidP="008C3903">
            <w:pPr>
              <w:spacing w:line="276" w:lineRule="auto"/>
              <w:rPr>
                <w:ins w:id="31" w:author="radhika hegde" w:date="2020-02-14T15:15:00Z"/>
                <w:rFonts w:ascii="Times New Roman" w:hAnsi="Times New Roman" w:cs="Times New Roman"/>
              </w:rPr>
            </w:pPr>
            <w:r w:rsidRPr="00061916">
              <w:rPr>
                <w:rFonts w:ascii="Times New Roman" w:hAnsi="Times New Roman" w:cs="Times New Roman"/>
              </w:rPr>
              <w:lastRenderedPageBreak/>
              <w:t>(8/</w:t>
            </w:r>
          </w:p>
          <w:p w14:paraId="16803EAD" w14:textId="299FD3E1"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115)</w:t>
            </w:r>
          </w:p>
        </w:tc>
        <w:tc>
          <w:tcPr>
            <w:tcW w:w="1134" w:type="dxa"/>
          </w:tcPr>
          <w:p w14:paraId="50F1437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47.8%</w:t>
            </w:r>
          </w:p>
          <w:p w14:paraId="52B63D8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(55/115)</w:t>
            </w:r>
          </w:p>
          <w:p w14:paraId="3462D283" w14:textId="77777777" w:rsidR="00DB2885" w:rsidRPr="00061916" w:rsidRDefault="00DB2885" w:rsidP="008C3903">
            <w:pPr>
              <w:spacing w:line="276" w:lineRule="auto"/>
              <w:rPr>
                <w:rFonts w:ascii="Times New Roman" w:hAnsi="Times New Roman" w:cs="Times New Roman"/>
              </w:rPr>
            </w:pPr>
          </w:p>
        </w:tc>
        <w:tc>
          <w:tcPr>
            <w:tcW w:w="1134" w:type="dxa"/>
          </w:tcPr>
          <w:p w14:paraId="4E32B21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30.4%</w:t>
            </w:r>
          </w:p>
          <w:p w14:paraId="09E7400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 xml:space="preserve">(35/115) </w:t>
            </w:r>
          </w:p>
          <w:p w14:paraId="078F0E74" w14:textId="77777777" w:rsidR="00DB2885" w:rsidRPr="00061916" w:rsidRDefault="00DB2885" w:rsidP="008C3903">
            <w:pPr>
              <w:spacing w:line="276" w:lineRule="auto"/>
              <w:rPr>
                <w:rFonts w:ascii="Times New Roman" w:hAnsi="Times New Roman" w:cs="Times New Roman"/>
              </w:rPr>
            </w:pPr>
          </w:p>
        </w:tc>
        <w:tc>
          <w:tcPr>
            <w:tcW w:w="1276" w:type="dxa"/>
          </w:tcPr>
          <w:p w14:paraId="162A327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lastRenderedPageBreak/>
              <w:t>0</w:t>
            </w:r>
          </w:p>
        </w:tc>
      </w:tr>
      <w:tr w:rsidR="00C72FCC" w:rsidRPr="00061916" w14:paraId="6D92C9E5" w14:textId="77777777" w:rsidTr="00673ED1">
        <w:tc>
          <w:tcPr>
            <w:tcW w:w="1701" w:type="dxa"/>
          </w:tcPr>
          <w:p w14:paraId="330E15FB" w14:textId="77777777" w:rsidR="00DB2885" w:rsidRPr="00061916" w:rsidRDefault="00DB2885" w:rsidP="008C3903">
            <w:pPr>
              <w:pStyle w:val="ListParagraph"/>
              <w:numPr>
                <w:ilvl w:val="0"/>
                <w:numId w:val="1"/>
              </w:numPr>
              <w:spacing w:after="0" w:line="276" w:lineRule="auto"/>
              <w:rPr>
                <w:rFonts w:ascii="Times New Roman" w:eastAsia="Calibri" w:hAnsi="Times New Roman" w:cs="Times New Roman"/>
                <w:color w:val="000000" w:themeColor="text1"/>
                <w:sz w:val="24"/>
                <w:szCs w:val="24"/>
              </w:rPr>
            </w:pPr>
            <w:r w:rsidRPr="00061916">
              <w:rPr>
                <w:rFonts w:ascii="Times New Roman" w:eastAsia="Calibri" w:hAnsi="Times New Roman" w:cs="Times New Roman"/>
                <w:color w:val="000000" w:themeColor="text1"/>
                <w:sz w:val="24"/>
                <w:szCs w:val="24"/>
              </w:rPr>
              <w:lastRenderedPageBreak/>
              <w:t>Getting people from outside the institute helps us understand the real-world problems</w:t>
            </w:r>
          </w:p>
        </w:tc>
        <w:tc>
          <w:tcPr>
            <w:tcW w:w="1134" w:type="dxa"/>
          </w:tcPr>
          <w:p w14:paraId="3E6E082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24.5%</w:t>
            </w:r>
          </w:p>
          <w:p w14:paraId="1E3B0B4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(28/114)</w:t>
            </w:r>
          </w:p>
          <w:p w14:paraId="5A2C26C3" w14:textId="77777777" w:rsidR="00DB2885" w:rsidRPr="00061916" w:rsidRDefault="00DB2885" w:rsidP="008C3903">
            <w:pPr>
              <w:spacing w:line="276" w:lineRule="auto"/>
              <w:rPr>
                <w:rFonts w:ascii="Times New Roman" w:hAnsi="Times New Roman" w:cs="Times New Roman"/>
              </w:rPr>
            </w:pPr>
          </w:p>
        </w:tc>
        <w:tc>
          <w:tcPr>
            <w:tcW w:w="993" w:type="dxa"/>
          </w:tcPr>
          <w:p w14:paraId="6AD7F8B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62.2%</w:t>
            </w:r>
          </w:p>
          <w:p w14:paraId="739014C2" w14:textId="77777777" w:rsidR="009D23E6" w:rsidRPr="00061916" w:rsidRDefault="00DB2885" w:rsidP="008C3903">
            <w:pPr>
              <w:spacing w:line="276" w:lineRule="auto"/>
              <w:rPr>
                <w:ins w:id="32" w:author="radhika hegde" w:date="2020-02-14T15:15:00Z"/>
                <w:rFonts w:ascii="Times New Roman" w:hAnsi="Times New Roman" w:cs="Times New Roman"/>
              </w:rPr>
            </w:pPr>
            <w:r w:rsidRPr="00061916">
              <w:rPr>
                <w:rFonts w:ascii="Times New Roman" w:hAnsi="Times New Roman" w:cs="Times New Roman"/>
              </w:rPr>
              <w:t>(71/</w:t>
            </w:r>
          </w:p>
          <w:p w14:paraId="7A6DFB5E" w14:textId="79795541"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850" w:type="dxa"/>
          </w:tcPr>
          <w:p w14:paraId="6851327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7.89%</w:t>
            </w:r>
          </w:p>
          <w:p w14:paraId="3EC88557" w14:textId="77777777" w:rsidR="009D23E6" w:rsidRPr="00061916" w:rsidRDefault="00DB2885" w:rsidP="008C3903">
            <w:pPr>
              <w:spacing w:line="276" w:lineRule="auto"/>
              <w:rPr>
                <w:ins w:id="33" w:author="radhika hegde" w:date="2020-02-14T15:15:00Z"/>
                <w:rFonts w:ascii="Times New Roman" w:hAnsi="Times New Roman" w:cs="Times New Roman"/>
              </w:rPr>
            </w:pPr>
            <w:r w:rsidRPr="00061916">
              <w:rPr>
                <w:rFonts w:ascii="Times New Roman" w:hAnsi="Times New Roman" w:cs="Times New Roman"/>
              </w:rPr>
              <w:t>(9/</w:t>
            </w:r>
          </w:p>
          <w:p w14:paraId="0E0A0009" w14:textId="2DB035A5"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1134" w:type="dxa"/>
          </w:tcPr>
          <w:p w14:paraId="30B015F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3.50%</w:t>
            </w:r>
          </w:p>
          <w:p w14:paraId="6E475D2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(4/114)</w:t>
            </w:r>
          </w:p>
        </w:tc>
        <w:tc>
          <w:tcPr>
            <w:tcW w:w="1134" w:type="dxa"/>
          </w:tcPr>
          <w:p w14:paraId="42CD726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1.75%</w:t>
            </w:r>
          </w:p>
          <w:p w14:paraId="5EAA3C4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(2/114)</w:t>
            </w:r>
          </w:p>
        </w:tc>
        <w:tc>
          <w:tcPr>
            <w:tcW w:w="1276" w:type="dxa"/>
          </w:tcPr>
          <w:p w14:paraId="43D70A0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0.87%</w:t>
            </w:r>
          </w:p>
          <w:p w14:paraId="2BA82B5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(1/115)</w:t>
            </w:r>
          </w:p>
        </w:tc>
      </w:tr>
      <w:tr w:rsidR="00C72FCC" w:rsidRPr="00061916" w14:paraId="27DF97B6" w14:textId="77777777" w:rsidTr="00673ED1">
        <w:trPr>
          <w:trHeight w:val="3251"/>
        </w:trPr>
        <w:tc>
          <w:tcPr>
            <w:tcW w:w="1701" w:type="dxa"/>
          </w:tcPr>
          <w:p w14:paraId="33583F9E" w14:textId="77777777" w:rsidR="00DB2885" w:rsidRPr="00061916" w:rsidRDefault="00DB2885" w:rsidP="008C3903">
            <w:pPr>
              <w:pStyle w:val="ListParagraph"/>
              <w:numPr>
                <w:ilvl w:val="0"/>
                <w:numId w:val="1"/>
              </w:numPr>
              <w:spacing w:after="0" w:line="276" w:lineRule="auto"/>
              <w:rPr>
                <w:rFonts w:ascii="Times New Roman" w:eastAsia="Calibri" w:hAnsi="Times New Roman" w:cs="Times New Roman"/>
                <w:color w:val="000000" w:themeColor="text1"/>
                <w:sz w:val="24"/>
                <w:szCs w:val="24"/>
              </w:rPr>
            </w:pPr>
            <w:r w:rsidRPr="00061916">
              <w:rPr>
                <w:rFonts w:ascii="Times New Roman" w:eastAsia="Calibri" w:hAnsi="Times New Roman" w:cs="Times New Roman"/>
                <w:color w:val="000000" w:themeColor="text1"/>
                <w:sz w:val="24"/>
                <w:szCs w:val="24"/>
              </w:rPr>
              <w:t>The environment classes made me think about my role as a doctor and a citizen.</w:t>
            </w:r>
          </w:p>
        </w:tc>
        <w:tc>
          <w:tcPr>
            <w:tcW w:w="1134" w:type="dxa"/>
          </w:tcPr>
          <w:p w14:paraId="5B8D59C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49.5%</w:t>
            </w:r>
          </w:p>
          <w:p w14:paraId="58B9144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(57/115)</w:t>
            </w:r>
          </w:p>
        </w:tc>
        <w:tc>
          <w:tcPr>
            <w:tcW w:w="993" w:type="dxa"/>
          </w:tcPr>
          <w:p w14:paraId="4F4BFFD2"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44.3%</w:t>
            </w:r>
          </w:p>
          <w:p w14:paraId="5C06C904" w14:textId="77777777" w:rsidR="009D23E6" w:rsidRPr="00061916" w:rsidRDefault="00DB2885" w:rsidP="008C3903">
            <w:pPr>
              <w:spacing w:line="276" w:lineRule="auto"/>
              <w:rPr>
                <w:ins w:id="34" w:author="radhika hegde" w:date="2020-02-14T15:15:00Z"/>
                <w:rFonts w:ascii="Times New Roman" w:hAnsi="Times New Roman" w:cs="Times New Roman"/>
              </w:rPr>
            </w:pPr>
            <w:r w:rsidRPr="00061916">
              <w:rPr>
                <w:rFonts w:ascii="Times New Roman" w:hAnsi="Times New Roman" w:cs="Times New Roman"/>
              </w:rPr>
              <w:t>(51/</w:t>
            </w:r>
          </w:p>
          <w:p w14:paraId="31A20A2F" w14:textId="0B5A82A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115)</w:t>
            </w:r>
          </w:p>
        </w:tc>
        <w:tc>
          <w:tcPr>
            <w:tcW w:w="850" w:type="dxa"/>
          </w:tcPr>
          <w:p w14:paraId="306D8052"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5.2%</w:t>
            </w:r>
          </w:p>
          <w:p w14:paraId="2A525513" w14:textId="77777777" w:rsidR="009D23E6" w:rsidRPr="00061916" w:rsidRDefault="00DB2885" w:rsidP="008C3903">
            <w:pPr>
              <w:spacing w:line="276" w:lineRule="auto"/>
              <w:rPr>
                <w:ins w:id="35" w:author="radhika hegde" w:date="2020-02-14T15:15:00Z"/>
                <w:rFonts w:ascii="Times New Roman" w:hAnsi="Times New Roman" w:cs="Times New Roman"/>
              </w:rPr>
            </w:pPr>
            <w:r w:rsidRPr="00061916">
              <w:rPr>
                <w:rFonts w:ascii="Times New Roman" w:hAnsi="Times New Roman" w:cs="Times New Roman"/>
              </w:rPr>
              <w:t>(6/</w:t>
            </w:r>
          </w:p>
          <w:p w14:paraId="73E09C0F" w14:textId="339673AC"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115)</w:t>
            </w:r>
          </w:p>
        </w:tc>
        <w:tc>
          <w:tcPr>
            <w:tcW w:w="1134" w:type="dxa"/>
          </w:tcPr>
          <w:p w14:paraId="0ACFD63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134" w:type="dxa"/>
          </w:tcPr>
          <w:p w14:paraId="625A1C6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0.86%</w:t>
            </w:r>
          </w:p>
          <w:p w14:paraId="3600712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(1/115)</w:t>
            </w:r>
          </w:p>
        </w:tc>
        <w:tc>
          <w:tcPr>
            <w:tcW w:w="1276" w:type="dxa"/>
          </w:tcPr>
          <w:p w14:paraId="4A011DC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C72FCC" w:rsidRPr="00061916" w14:paraId="432EBDBD" w14:textId="77777777" w:rsidTr="00673ED1">
        <w:tc>
          <w:tcPr>
            <w:tcW w:w="1701" w:type="dxa"/>
          </w:tcPr>
          <w:p w14:paraId="47CBDABD" w14:textId="77777777" w:rsidR="00DB2885" w:rsidRPr="00061916" w:rsidRDefault="00DB2885" w:rsidP="008C3903">
            <w:pPr>
              <w:pStyle w:val="ListParagraph"/>
              <w:numPr>
                <w:ilvl w:val="0"/>
                <w:numId w:val="1"/>
              </w:numPr>
              <w:spacing w:after="0" w:line="276" w:lineRule="auto"/>
              <w:rPr>
                <w:rFonts w:ascii="Times New Roman" w:eastAsia="Calibri" w:hAnsi="Times New Roman" w:cs="Times New Roman"/>
                <w:color w:val="000000" w:themeColor="text1"/>
                <w:sz w:val="24"/>
                <w:szCs w:val="24"/>
              </w:rPr>
            </w:pPr>
            <w:r w:rsidRPr="00061916">
              <w:rPr>
                <w:rFonts w:ascii="Times New Roman" w:eastAsia="Calibri" w:hAnsi="Times New Roman" w:cs="Times New Roman"/>
                <w:color w:val="000000" w:themeColor="text1"/>
                <w:sz w:val="24"/>
                <w:szCs w:val="24"/>
              </w:rPr>
              <w:t>I skipped classes because it’s not linked to exams</w:t>
            </w:r>
          </w:p>
        </w:tc>
        <w:tc>
          <w:tcPr>
            <w:tcW w:w="1134" w:type="dxa"/>
          </w:tcPr>
          <w:p w14:paraId="7293524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3.5%</w:t>
            </w:r>
          </w:p>
          <w:p w14:paraId="18C89B4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(4/114)</w:t>
            </w:r>
          </w:p>
        </w:tc>
        <w:tc>
          <w:tcPr>
            <w:tcW w:w="993" w:type="dxa"/>
          </w:tcPr>
          <w:p w14:paraId="62F8D34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12.2%</w:t>
            </w:r>
          </w:p>
          <w:p w14:paraId="2DE0690C" w14:textId="77777777" w:rsidR="009D23E6" w:rsidRPr="00061916" w:rsidRDefault="00DB2885" w:rsidP="008C3903">
            <w:pPr>
              <w:spacing w:line="276" w:lineRule="auto"/>
              <w:rPr>
                <w:ins w:id="36" w:author="radhika hegde" w:date="2020-02-14T15:15:00Z"/>
                <w:rFonts w:ascii="Times New Roman" w:hAnsi="Times New Roman" w:cs="Times New Roman"/>
              </w:rPr>
            </w:pPr>
            <w:r w:rsidRPr="00061916">
              <w:rPr>
                <w:rFonts w:ascii="Times New Roman" w:hAnsi="Times New Roman" w:cs="Times New Roman"/>
              </w:rPr>
              <w:t>(14/</w:t>
            </w:r>
          </w:p>
          <w:p w14:paraId="7ECDE2EB" w14:textId="152AC9DA"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850" w:type="dxa"/>
          </w:tcPr>
          <w:p w14:paraId="3B873DF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7.89%</w:t>
            </w:r>
          </w:p>
          <w:p w14:paraId="258E7787" w14:textId="77777777" w:rsidR="009D23E6" w:rsidRPr="00061916" w:rsidRDefault="00DB2885" w:rsidP="008C3903">
            <w:pPr>
              <w:spacing w:line="276" w:lineRule="auto"/>
              <w:rPr>
                <w:ins w:id="37" w:author="radhika hegde" w:date="2020-02-14T15:15:00Z"/>
                <w:rFonts w:ascii="Times New Roman" w:hAnsi="Times New Roman" w:cs="Times New Roman"/>
              </w:rPr>
            </w:pPr>
            <w:r w:rsidRPr="00061916">
              <w:rPr>
                <w:rFonts w:ascii="Times New Roman" w:hAnsi="Times New Roman" w:cs="Times New Roman"/>
              </w:rPr>
              <w:t>(9/</w:t>
            </w:r>
          </w:p>
          <w:p w14:paraId="4E602808" w14:textId="658C4CE2"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tc>
        <w:tc>
          <w:tcPr>
            <w:tcW w:w="1134" w:type="dxa"/>
          </w:tcPr>
          <w:p w14:paraId="59ECA0C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27.1%</w:t>
            </w:r>
          </w:p>
          <w:p w14:paraId="526E67F2" w14:textId="77777777" w:rsidR="009D23E6" w:rsidRPr="00061916" w:rsidRDefault="00DB2885" w:rsidP="008C3903">
            <w:pPr>
              <w:spacing w:line="276" w:lineRule="auto"/>
              <w:rPr>
                <w:ins w:id="38" w:author="radhika hegde" w:date="2020-02-14T15:15:00Z"/>
                <w:rFonts w:ascii="Times New Roman" w:hAnsi="Times New Roman" w:cs="Times New Roman"/>
              </w:rPr>
            </w:pPr>
            <w:r w:rsidRPr="00061916">
              <w:rPr>
                <w:rFonts w:ascii="Times New Roman" w:hAnsi="Times New Roman" w:cs="Times New Roman"/>
              </w:rPr>
              <w:t>(31/</w:t>
            </w:r>
          </w:p>
          <w:p w14:paraId="65E2003C" w14:textId="709693B1"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114) </w:t>
            </w:r>
          </w:p>
          <w:p w14:paraId="2A2FF23D" w14:textId="77777777" w:rsidR="00DB2885" w:rsidRPr="00061916" w:rsidRDefault="00DB2885" w:rsidP="008C3903">
            <w:pPr>
              <w:spacing w:line="276" w:lineRule="auto"/>
              <w:rPr>
                <w:rFonts w:ascii="Times New Roman" w:hAnsi="Times New Roman" w:cs="Times New Roman"/>
              </w:rPr>
            </w:pPr>
          </w:p>
        </w:tc>
        <w:tc>
          <w:tcPr>
            <w:tcW w:w="1134" w:type="dxa"/>
          </w:tcPr>
          <w:p w14:paraId="0C6CCBF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48.6%</w:t>
            </w:r>
          </w:p>
          <w:p w14:paraId="5BACD2E7" w14:textId="77777777" w:rsidR="009D23E6" w:rsidRPr="00061916" w:rsidRDefault="00DB2885" w:rsidP="008C3903">
            <w:pPr>
              <w:spacing w:line="276" w:lineRule="auto"/>
              <w:rPr>
                <w:ins w:id="39" w:author="radhika hegde" w:date="2020-02-14T15:15:00Z"/>
                <w:rFonts w:ascii="Times New Roman" w:hAnsi="Times New Roman" w:cs="Times New Roman"/>
              </w:rPr>
            </w:pPr>
            <w:r w:rsidRPr="00061916">
              <w:rPr>
                <w:rFonts w:ascii="Times New Roman" w:hAnsi="Times New Roman" w:cs="Times New Roman"/>
              </w:rPr>
              <w:t>(56/</w:t>
            </w:r>
          </w:p>
          <w:p w14:paraId="44DA0A0A" w14:textId="1023CD7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114)</w:t>
            </w:r>
          </w:p>
          <w:p w14:paraId="7BC001C3" w14:textId="77777777" w:rsidR="00DB2885" w:rsidRPr="00061916" w:rsidRDefault="00DB2885" w:rsidP="008C3903">
            <w:pPr>
              <w:spacing w:line="276" w:lineRule="auto"/>
              <w:rPr>
                <w:rFonts w:ascii="Times New Roman" w:hAnsi="Times New Roman" w:cs="Times New Roman"/>
              </w:rPr>
            </w:pPr>
          </w:p>
        </w:tc>
        <w:tc>
          <w:tcPr>
            <w:tcW w:w="1276" w:type="dxa"/>
          </w:tcPr>
          <w:p w14:paraId="101097C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0.87%</w:t>
            </w:r>
          </w:p>
          <w:p w14:paraId="679B12D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(1/115)</w:t>
            </w:r>
          </w:p>
        </w:tc>
      </w:tr>
    </w:tbl>
    <w:p w14:paraId="7331CA42" w14:textId="77777777" w:rsidR="00DB2885" w:rsidRPr="00061916" w:rsidRDefault="00DB2885" w:rsidP="008C3903">
      <w:pPr>
        <w:spacing w:line="276" w:lineRule="auto"/>
        <w:rPr>
          <w:rFonts w:ascii="Times New Roman" w:hAnsi="Times New Roman" w:cs="Times New Roman"/>
          <w:b/>
        </w:rPr>
      </w:pPr>
    </w:p>
    <w:p w14:paraId="18CDEB60" w14:textId="77777777" w:rsidR="00FE6E19" w:rsidRPr="00061916" w:rsidRDefault="00FE6E19" w:rsidP="008C3903">
      <w:pPr>
        <w:spacing w:line="276" w:lineRule="auto"/>
        <w:rPr>
          <w:rFonts w:ascii="Times New Roman" w:hAnsi="Times New Roman" w:cs="Times New Roman"/>
          <w:b/>
        </w:rPr>
      </w:pPr>
    </w:p>
    <w:p w14:paraId="58293492" w14:textId="313D6513" w:rsidR="00DB2885" w:rsidRPr="00061916" w:rsidRDefault="0057151F" w:rsidP="008C3903">
      <w:pPr>
        <w:spacing w:line="276" w:lineRule="auto"/>
        <w:rPr>
          <w:rFonts w:ascii="Times New Roman" w:hAnsi="Times New Roman" w:cs="Times New Roman"/>
          <w:b/>
        </w:rPr>
      </w:pPr>
      <w:r w:rsidRPr="00061916">
        <w:rPr>
          <w:rFonts w:ascii="Times New Roman" w:hAnsi="Times New Roman" w:cs="Times New Roman"/>
          <w:b/>
        </w:rPr>
        <w:t xml:space="preserve">Table </w:t>
      </w:r>
      <w:r w:rsidR="008763F6" w:rsidRPr="00061916">
        <w:rPr>
          <w:rFonts w:ascii="Times New Roman" w:hAnsi="Times New Roman" w:cs="Times New Roman"/>
          <w:b/>
        </w:rPr>
        <w:t>5</w:t>
      </w:r>
      <w:r w:rsidR="00DB2885" w:rsidRPr="00061916">
        <w:rPr>
          <w:rFonts w:ascii="Times New Roman" w:hAnsi="Times New Roman" w:cs="Times New Roman"/>
          <w:b/>
        </w:rPr>
        <w:t>: Responses to Citizen Doctor – CoI classes</w:t>
      </w:r>
    </w:p>
    <w:p w14:paraId="3FD2A2C6" w14:textId="77777777" w:rsidR="00DB2885" w:rsidRPr="00061916" w:rsidRDefault="00DB2885" w:rsidP="008C3903">
      <w:pPr>
        <w:spacing w:line="276" w:lineRule="auto"/>
        <w:rPr>
          <w:rFonts w:ascii="Times New Roman" w:hAnsi="Times New Roman" w:cs="Times New Roman"/>
          <w:b/>
        </w:rPr>
      </w:pPr>
    </w:p>
    <w:p w14:paraId="2ECB8BE8" w14:textId="77777777" w:rsidR="00FE6E19" w:rsidRPr="00061916" w:rsidRDefault="00FE6E19" w:rsidP="008C3903">
      <w:pPr>
        <w:spacing w:line="276" w:lineRule="auto"/>
        <w:rPr>
          <w:rFonts w:ascii="Times New Roman" w:hAnsi="Times New Roman" w:cs="Times New Roman"/>
          <w:b/>
        </w:rPr>
      </w:pPr>
    </w:p>
    <w:tbl>
      <w:tblPr>
        <w:tblStyle w:val="TableGrid"/>
        <w:tblW w:w="8472" w:type="dxa"/>
        <w:tblLayout w:type="fixed"/>
        <w:tblLook w:val="04A0" w:firstRow="1" w:lastRow="0" w:firstColumn="1" w:lastColumn="0" w:noHBand="0" w:noVBand="1"/>
      </w:tblPr>
      <w:tblGrid>
        <w:gridCol w:w="1493"/>
        <w:gridCol w:w="316"/>
        <w:gridCol w:w="1134"/>
        <w:gridCol w:w="993"/>
        <w:gridCol w:w="992"/>
        <w:gridCol w:w="1134"/>
        <w:gridCol w:w="1134"/>
        <w:gridCol w:w="1276"/>
      </w:tblGrid>
      <w:tr w:rsidR="00203FC1" w:rsidRPr="00061916" w14:paraId="36804A94" w14:textId="77777777" w:rsidTr="00026C24">
        <w:trPr>
          <w:trHeight w:val="716"/>
        </w:trPr>
        <w:tc>
          <w:tcPr>
            <w:tcW w:w="8472" w:type="dxa"/>
            <w:gridSpan w:val="8"/>
          </w:tcPr>
          <w:p w14:paraId="0EBB68B0" w14:textId="1B5B5D60" w:rsidR="00DB2885" w:rsidRPr="00061916" w:rsidRDefault="00DB2885" w:rsidP="00203FC1">
            <w:pPr>
              <w:spacing w:line="276" w:lineRule="auto"/>
              <w:rPr>
                <w:rFonts w:ascii="Times New Roman" w:hAnsi="Times New Roman" w:cs="Times New Roman"/>
                <w:b/>
              </w:rPr>
            </w:pPr>
            <w:r w:rsidRPr="00061916">
              <w:rPr>
                <w:rFonts w:ascii="Times New Roman" w:hAnsi="Times New Roman" w:cs="Times New Roman"/>
                <w:b/>
              </w:rPr>
              <w:t>Student feedback on the C</w:t>
            </w:r>
            <w:r w:rsidR="00C75760" w:rsidRPr="00061916">
              <w:rPr>
                <w:rFonts w:ascii="Times New Roman" w:hAnsi="Times New Roman" w:cs="Times New Roman"/>
                <w:b/>
              </w:rPr>
              <w:t>o</w:t>
            </w:r>
            <w:r w:rsidRPr="00061916">
              <w:rPr>
                <w:rFonts w:ascii="Times New Roman" w:hAnsi="Times New Roman" w:cs="Times New Roman"/>
                <w:b/>
              </w:rPr>
              <w:t xml:space="preserve">I </w:t>
            </w:r>
          </w:p>
          <w:p w14:paraId="4C5D688A" w14:textId="6C62C196" w:rsidR="00DB2885" w:rsidRPr="00061916" w:rsidRDefault="00DB2885" w:rsidP="00203FC1">
            <w:pPr>
              <w:spacing w:line="276" w:lineRule="auto"/>
              <w:rPr>
                <w:rFonts w:ascii="Times New Roman" w:hAnsi="Times New Roman" w:cs="Times New Roman"/>
                <w:b/>
              </w:rPr>
            </w:pPr>
            <w:r w:rsidRPr="00061916">
              <w:rPr>
                <w:rFonts w:ascii="Times New Roman" w:hAnsi="Times New Roman" w:cs="Times New Roman"/>
                <w:b/>
              </w:rPr>
              <w:t>n=96</w:t>
            </w:r>
          </w:p>
        </w:tc>
      </w:tr>
      <w:tr w:rsidR="00203FC1" w:rsidRPr="00061916" w14:paraId="5B0DC97C" w14:textId="77777777" w:rsidTr="0040322C">
        <w:tc>
          <w:tcPr>
            <w:tcW w:w="1809" w:type="dxa"/>
            <w:gridSpan w:val="2"/>
          </w:tcPr>
          <w:p w14:paraId="72B9DE70" w14:textId="77777777" w:rsidR="00DB2885" w:rsidRPr="00061916" w:rsidRDefault="00DB2885" w:rsidP="00A61A14">
            <w:pPr>
              <w:spacing w:line="276" w:lineRule="auto"/>
              <w:jc w:val="both"/>
              <w:rPr>
                <w:rFonts w:ascii="Times New Roman" w:hAnsi="Times New Roman" w:cs="Times New Roman"/>
                <w:b/>
              </w:rPr>
            </w:pPr>
            <w:r w:rsidRPr="00061916">
              <w:rPr>
                <w:rFonts w:ascii="Times New Roman" w:hAnsi="Times New Roman" w:cs="Times New Roman"/>
                <w:b/>
              </w:rPr>
              <w:lastRenderedPageBreak/>
              <w:t>Questions</w:t>
            </w:r>
          </w:p>
        </w:tc>
        <w:tc>
          <w:tcPr>
            <w:tcW w:w="1134" w:type="dxa"/>
          </w:tcPr>
          <w:p w14:paraId="5F976440" w14:textId="10E0BE01" w:rsidR="00DB2885" w:rsidRPr="00061916" w:rsidRDefault="00A61A14" w:rsidP="00203FC1">
            <w:pPr>
              <w:spacing w:line="276" w:lineRule="auto"/>
              <w:rPr>
                <w:rFonts w:ascii="Times New Roman" w:hAnsi="Times New Roman" w:cs="Times New Roman"/>
                <w:b/>
              </w:rPr>
            </w:pPr>
            <w:r w:rsidRPr="00061916">
              <w:rPr>
                <w:rFonts w:ascii="Times New Roman" w:hAnsi="Times New Roman" w:cs="Times New Roman"/>
                <w:b/>
              </w:rPr>
              <w:t>Strongly Agree</w:t>
            </w:r>
          </w:p>
        </w:tc>
        <w:tc>
          <w:tcPr>
            <w:tcW w:w="993" w:type="dxa"/>
          </w:tcPr>
          <w:p w14:paraId="4DEDC4F0" w14:textId="77777777" w:rsidR="00DB2885" w:rsidRPr="00061916" w:rsidRDefault="00DB2885" w:rsidP="00203FC1">
            <w:pPr>
              <w:spacing w:line="276" w:lineRule="auto"/>
              <w:rPr>
                <w:rFonts w:ascii="Times New Roman" w:hAnsi="Times New Roman" w:cs="Times New Roman"/>
                <w:b/>
              </w:rPr>
            </w:pPr>
            <w:r w:rsidRPr="00061916">
              <w:rPr>
                <w:rFonts w:ascii="Times New Roman" w:hAnsi="Times New Roman" w:cs="Times New Roman"/>
                <w:b/>
              </w:rPr>
              <w:t>Agree</w:t>
            </w:r>
          </w:p>
        </w:tc>
        <w:tc>
          <w:tcPr>
            <w:tcW w:w="992" w:type="dxa"/>
          </w:tcPr>
          <w:p w14:paraId="35A91549" w14:textId="0B773DE3" w:rsidR="00DB2885" w:rsidRPr="00061916" w:rsidRDefault="00DB2885" w:rsidP="00203FC1">
            <w:pPr>
              <w:spacing w:line="276" w:lineRule="auto"/>
              <w:rPr>
                <w:rFonts w:ascii="Times New Roman" w:hAnsi="Times New Roman" w:cs="Times New Roman"/>
                <w:b/>
              </w:rPr>
            </w:pPr>
            <w:r w:rsidRPr="00061916">
              <w:rPr>
                <w:rFonts w:ascii="Times New Roman" w:hAnsi="Times New Roman" w:cs="Times New Roman"/>
                <w:b/>
              </w:rPr>
              <w:t>Undeci</w:t>
            </w:r>
            <w:r w:rsidR="0040322C" w:rsidRPr="00061916">
              <w:rPr>
                <w:rFonts w:ascii="Times New Roman" w:hAnsi="Times New Roman" w:cs="Times New Roman"/>
                <w:b/>
              </w:rPr>
              <w:t xml:space="preserve">- </w:t>
            </w:r>
            <w:r w:rsidRPr="00061916">
              <w:rPr>
                <w:rFonts w:ascii="Times New Roman" w:hAnsi="Times New Roman" w:cs="Times New Roman"/>
                <w:b/>
              </w:rPr>
              <w:t>ded</w:t>
            </w:r>
          </w:p>
        </w:tc>
        <w:tc>
          <w:tcPr>
            <w:tcW w:w="1134" w:type="dxa"/>
          </w:tcPr>
          <w:p w14:paraId="32A27327" w14:textId="77777777" w:rsidR="00DB2885" w:rsidRPr="00061916" w:rsidRDefault="00DB2885" w:rsidP="00203FC1">
            <w:pPr>
              <w:spacing w:line="276" w:lineRule="auto"/>
              <w:rPr>
                <w:rFonts w:ascii="Times New Roman" w:hAnsi="Times New Roman" w:cs="Times New Roman"/>
                <w:b/>
              </w:rPr>
            </w:pPr>
            <w:r w:rsidRPr="00061916">
              <w:rPr>
                <w:rFonts w:ascii="Times New Roman" w:hAnsi="Times New Roman" w:cs="Times New Roman"/>
                <w:b/>
              </w:rPr>
              <w:t>Slightly Disagree</w:t>
            </w:r>
          </w:p>
        </w:tc>
        <w:tc>
          <w:tcPr>
            <w:tcW w:w="1134" w:type="dxa"/>
          </w:tcPr>
          <w:p w14:paraId="1D286CA5" w14:textId="46FAFC38" w:rsidR="00DB2885" w:rsidRPr="00061916" w:rsidRDefault="00203FC1" w:rsidP="00203FC1">
            <w:pPr>
              <w:spacing w:line="276" w:lineRule="auto"/>
              <w:rPr>
                <w:rFonts w:ascii="Times New Roman" w:hAnsi="Times New Roman" w:cs="Times New Roman"/>
                <w:b/>
              </w:rPr>
            </w:pPr>
            <w:r w:rsidRPr="00061916">
              <w:rPr>
                <w:rFonts w:ascii="Times New Roman" w:hAnsi="Times New Roman" w:cs="Times New Roman"/>
                <w:b/>
              </w:rPr>
              <w:t>Strongl</w:t>
            </w:r>
            <w:r w:rsidR="00DB2885" w:rsidRPr="00061916">
              <w:rPr>
                <w:rFonts w:ascii="Times New Roman" w:hAnsi="Times New Roman" w:cs="Times New Roman"/>
                <w:b/>
              </w:rPr>
              <w:t>y Disagree</w:t>
            </w:r>
          </w:p>
        </w:tc>
        <w:tc>
          <w:tcPr>
            <w:tcW w:w="1276" w:type="dxa"/>
          </w:tcPr>
          <w:p w14:paraId="32DCC8BD" w14:textId="77777777" w:rsidR="00DB2885" w:rsidRPr="00061916" w:rsidRDefault="00DB2885" w:rsidP="00203FC1">
            <w:pPr>
              <w:spacing w:line="276" w:lineRule="auto"/>
              <w:rPr>
                <w:rFonts w:ascii="Times New Roman" w:hAnsi="Times New Roman" w:cs="Times New Roman"/>
              </w:rPr>
            </w:pPr>
            <w:r w:rsidRPr="00061916">
              <w:rPr>
                <w:rFonts w:ascii="Times New Roman" w:hAnsi="Times New Roman" w:cs="Times New Roman"/>
                <w:b/>
              </w:rPr>
              <w:t>Not Answered</w:t>
            </w:r>
          </w:p>
        </w:tc>
      </w:tr>
      <w:tr w:rsidR="00203FC1" w:rsidRPr="00061916" w14:paraId="5CCED56F" w14:textId="77777777" w:rsidTr="0040322C">
        <w:tc>
          <w:tcPr>
            <w:tcW w:w="1809" w:type="dxa"/>
            <w:gridSpan w:val="2"/>
          </w:tcPr>
          <w:p w14:paraId="3AF7772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Q1. Being actively involved in the community is everybody's responsibility including mine</w:t>
            </w:r>
          </w:p>
        </w:tc>
        <w:tc>
          <w:tcPr>
            <w:tcW w:w="1134" w:type="dxa"/>
          </w:tcPr>
          <w:p w14:paraId="42A41772" w14:textId="77777777" w:rsidR="00DB2885" w:rsidRPr="00061916" w:rsidRDefault="00DB2885" w:rsidP="008C3903">
            <w:pPr>
              <w:spacing w:line="276" w:lineRule="auto"/>
              <w:rPr>
                <w:rFonts w:ascii="Times New Roman" w:hAnsi="Times New Roman" w:cs="Times New Roman"/>
              </w:rPr>
            </w:pPr>
          </w:p>
          <w:p w14:paraId="2C24544C" w14:textId="3D67FAEB" w:rsidR="00DB2885" w:rsidRPr="00061916" w:rsidRDefault="00DB1F42" w:rsidP="008C3903">
            <w:pPr>
              <w:spacing w:line="276" w:lineRule="auto"/>
              <w:rPr>
                <w:rFonts w:ascii="Times New Roman" w:hAnsi="Times New Roman" w:cs="Times New Roman"/>
              </w:rPr>
            </w:pPr>
            <w:r w:rsidRPr="00061916">
              <w:rPr>
                <w:rFonts w:ascii="Times New Roman" w:hAnsi="Times New Roman" w:cs="Times New Roman"/>
              </w:rPr>
              <w:t>56.2</w:t>
            </w:r>
            <w:r w:rsidR="00DB2885" w:rsidRPr="00061916">
              <w:rPr>
                <w:rFonts w:ascii="Times New Roman" w:hAnsi="Times New Roman" w:cs="Times New Roman"/>
              </w:rPr>
              <w:t>%</w:t>
            </w:r>
          </w:p>
          <w:p w14:paraId="08C29FF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(54/96)</w:t>
            </w:r>
          </w:p>
        </w:tc>
        <w:tc>
          <w:tcPr>
            <w:tcW w:w="993" w:type="dxa"/>
          </w:tcPr>
          <w:p w14:paraId="2D7F4442" w14:textId="77777777" w:rsidR="00DB2885" w:rsidRPr="00061916" w:rsidRDefault="00DB2885" w:rsidP="008C3903">
            <w:pPr>
              <w:spacing w:line="276" w:lineRule="auto"/>
              <w:rPr>
                <w:rFonts w:ascii="Times New Roman" w:hAnsi="Times New Roman" w:cs="Times New Roman"/>
              </w:rPr>
            </w:pPr>
          </w:p>
          <w:p w14:paraId="066A720B" w14:textId="1FE44DAB" w:rsidR="00DB2885" w:rsidRPr="00061916" w:rsidRDefault="00DB1F42" w:rsidP="008C3903">
            <w:pPr>
              <w:spacing w:line="276" w:lineRule="auto"/>
              <w:rPr>
                <w:rFonts w:ascii="Times New Roman" w:hAnsi="Times New Roman" w:cs="Times New Roman"/>
              </w:rPr>
            </w:pPr>
            <w:r w:rsidRPr="00061916">
              <w:rPr>
                <w:rFonts w:ascii="Times New Roman" w:hAnsi="Times New Roman" w:cs="Times New Roman"/>
              </w:rPr>
              <w:t>39.5</w:t>
            </w:r>
            <w:r w:rsidR="00DB2885" w:rsidRPr="00061916">
              <w:rPr>
                <w:rFonts w:ascii="Times New Roman" w:hAnsi="Times New Roman" w:cs="Times New Roman"/>
              </w:rPr>
              <w:t>%</w:t>
            </w:r>
          </w:p>
          <w:p w14:paraId="3CA5D03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(38/96)</w:t>
            </w:r>
          </w:p>
        </w:tc>
        <w:tc>
          <w:tcPr>
            <w:tcW w:w="992" w:type="dxa"/>
          </w:tcPr>
          <w:p w14:paraId="403174A5" w14:textId="77777777" w:rsidR="00DB2885" w:rsidRPr="00061916" w:rsidRDefault="00DB2885" w:rsidP="008C3903">
            <w:pPr>
              <w:spacing w:line="276" w:lineRule="auto"/>
              <w:rPr>
                <w:rFonts w:ascii="Times New Roman" w:hAnsi="Times New Roman" w:cs="Times New Roman"/>
              </w:rPr>
            </w:pPr>
          </w:p>
          <w:p w14:paraId="4454AD4A" w14:textId="2756BFC4" w:rsidR="00DB2885" w:rsidRPr="00061916" w:rsidRDefault="00DB1F42" w:rsidP="008C3903">
            <w:pPr>
              <w:spacing w:line="276" w:lineRule="auto"/>
              <w:rPr>
                <w:rFonts w:ascii="Times New Roman" w:hAnsi="Times New Roman" w:cs="Times New Roman"/>
              </w:rPr>
            </w:pPr>
            <w:r w:rsidRPr="00061916">
              <w:rPr>
                <w:rFonts w:ascii="Times New Roman" w:hAnsi="Times New Roman" w:cs="Times New Roman"/>
              </w:rPr>
              <w:t>3</w:t>
            </w:r>
            <w:r w:rsidR="009153FF" w:rsidRPr="00061916">
              <w:rPr>
                <w:rFonts w:ascii="Times New Roman" w:hAnsi="Times New Roman" w:cs="Times New Roman"/>
              </w:rPr>
              <w:t>.1</w:t>
            </w:r>
            <w:r w:rsidR="00DB2885" w:rsidRPr="00061916">
              <w:rPr>
                <w:rFonts w:ascii="Times New Roman" w:hAnsi="Times New Roman" w:cs="Times New Roman"/>
              </w:rPr>
              <w:t>%</w:t>
            </w:r>
          </w:p>
          <w:p w14:paraId="7F88D76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(03/96)</w:t>
            </w:r>
          </w:p>
        </w:tc>
        <w:tc>
          <w:tcPr>
            <w:tcW w:w="1134" w:type="dxa"/>
          </w:tcPr>
          <w:p w14:paraId="3FBD9836" w14:textId="77777777" w:rsidR="00DB2885" w:rsidRPr="00061916" w:rsidRDefault="00DB2885" w:rsidP="008C3903">
            <w:pPr>
              <w:spacing w:line="276" w:lineRule="auto"/>
              <w:rPr>
                <w:rFonts w:ascii="Times New Roman" w:hAnsi="Times New Roman" w:cs="Times New Roman"/>
              </w:rPr>
            </w:pPr>
          </w:p>
          <w:p w14:paraId="67853631" w14:textId="77777777" w:rsidR="00DB2885" w:rsidRPr="00061916" w:rsidRDefault="00DB2885" w:rsidP="008C3903">
            <w:pPr>
              <w:spacing w:line="276" w:lineRule="auto"/>
              <w:rPr>
                <w:rFonts w:ascii="Times New Roman" w:hAnsi="Times New Roman" w:cs="Times New Roman"/>
              </w:rPr>
            </w:pPr>
          </w:p>
          <w:p w14:paraId="7C7CE93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134" w:type="dxa"/>
          </w:tcPr>
          <w:p w14:paraId="5F0ACC26" w14:textId="77777777" w:rsidR="00DB2885" w:rsidRPr="00061916" w:rsidRDefault="00DB2885" w:rsidP="008C3903">
            <w:pPr>
              <w:spacing w:line="276" w:lineRule="auto"/>
              <w:rPr>
                <w:rFonts w:ascii="Times New Roman" w:hAnsi="Times New Roman" w:cs="Times New Roman"/>
              </w:rPr>
            </w:pPr>
          </w:p>
          <w:p w14:paraId="3C46B56E" w14:textId="28375A81" w:rsidR="00DB2885" w:rsidRPr="00061916" w:rsidRDefault="009153FF" w:rsidP="008C3903">
            <w:pPr>
              <w:spacing w:line="276" w:lineRule="auto"/>
              <w:rPr>
                <w:rFonts w:ascii="Times New Roman" w:hAnsi="Times New Roman" w:cs="Times New Roman"/>
              </w:rPr>
            </w:pPr>
            <w:r w:rsidRPr="00061916">
              <w:rPr>
                <w:rFonts w:ascii="Times New Roman" w:hAnsi="Times New Roman" w:cs="Times New Roman"/>
              </w:rPr>
              <w:t>1.0</w:t>
            </w:r>
            <w:r w:rsidR="00DB2885" w:rsidRPr="00061916">
              <w:rPr>
                <w:rFonts w:ascii="Times New Roman" w:hAnsi="Times New Roman" w:cs="Times New Roman"/>
              </w:rPr>
              <w:t>%</w:t>
            </w:r>
          </w:p>
          <w:p w14:paraId="7FAB1ED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(01/96)</w:t>
            </w:r>
          </w:p>
        </w:tc>
        <w:tc>
          <w:tcPr>
            <w:tcW w:w="1276" w:type="dxa"/>
          </w:tcPr>
          <w:p w14:paraId="62CA1A4E" w14:textId="77777777" w:rsidR="00DB2885" w:rsidRPr="00061916" w:rsidRDefault="00DB2885" w:rsidP="008C3903">
            <w:pPr>
              <w:spacing w:line="276" w:lineRule="auto"/>
              <w:rPr>
                <w:rFonts w:ascii="Times New Roman" w:hAnsi="Times New Roman" w:cs="Times New Roman"/>
              </w:rPr>
            </w:pPr>
          </w:p>
          <w:p w14:paraId="7E600F34" w14:textId="77777777" w:rsidR="00DB2885" w:rsidRPr="00061916" w:rsidRDefault="00DB2885" w:rsidP="008C3903">
            <w:pPr>
              <w:spacing w:line="276" w:lineRule="auto"/>
              <w:rPr>
                <w:rFonts w:ascii="Times New Roman" w:hAnsi="Times New Roman" w:cs="Times New Roman"/>
              </w:rPr>
            </w:pPr>
          </w:p>
          <w:p w14:paraId="46343B2C"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203FC1" w:rsidRPr="00061916" w14:paraId="0CB5040D" w14:textId="77777777" w:rsidTr="0040322C">
        <w:trPr>
          <w:trHeight w:val="1315"/>
        </w:trPr>
        <w:tc>
          <w:tcPr>
            <w:tcW w:w="1809" w:type="dxa"/>
            <w:gridSpan w:val="2"/>
          </w:tcPr>
          <w:p w14:paraId="05DEE3FC"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Q2- The course helped me understand how as an individual, I can influence laws and policies</w:t>
            </w:r>
          </w:p>
        </w:tc>
        <w:tc>
          <w:tcPr>
            <w:tcW w:w="1134" w:type="dxa"/>
          </w:tcPr>
          <w:p w14:paraId="52DCFA29" w14:textId="77777777" w:rsidR="00DB2885" w:rsidRPr="00061916" w:rsidRDefault="00DB2885" w:rsidP="008C3903">
            <w:pPr>
              <w:spacing w:line="276" w:lineRule="auto"/>
              <w:rPr>
                <w:rFonts w:ascii="Times New Roman" w:hAnsi="Times New Roman" w:cs="Times New Roman"/>
              </w:rPr>
            </w:pPr>
          </w:p>
          <w:p w14:paraId="0275D8E8" w14:textId="50E809D7" w:rsidR="00DB2885" w:rsidRPr="00061916" w:rsidRDefault="009153FF" w:rsidP="008C3903">
            <w:pPr>
              <w:spacing w:line="276" w:lineRule="auto"/>
              <w:rPr>
                <w:rFonts w:ascii="Times New Roman" w:hAnsi="Times New Roman" w:cs="Times New Roman"/>
              </w:rPr>
            </w:pPr>
            <w:r w:rsidRPr="00061916">
              <w:rPr>
                <w:rFonts w:ascii="Times New Roman" w:hAnsi="Times New Roman" w:cs="Times New Roman"/>
              </w:rPr>
              <w:t>30.2</w:t>
            </w:r>
            <w:r w:rsidR="00DB2885" w:rsidRPr="00061916">
              <w:rPr>
                <w:rFonts w:ascii="Times New Roman" w:hAnsi="Times New Roman" w:cs="Times New Roman"/>
              </w:rPr>
              <w:t>%</w:t>
            </w:r>
          </w:p>
          <w:p w14:paraId="7E0EDFD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(29/96)</w:t>
            </w:r>
          </w:p>
        </w:tc>
        <w:tc>
          <w:tcPr>
            <w:tcW w:w="993" w:type="dxa"/>
          </w:tcPr>
          <w:p w14:paraId="1BAF5292" w14:textId="77777777" w:rsidR="00DB2885" w:rsidRPr="00061916" w:rsidRDefault="00DB2885" w:rsidP="008C3903">
            <w:pPr>
              <w:spacing w:line="276" w:lineRule="auto"/>
              <w:rPr>
                <w:rFonts w:ascii="Times New Roman" w:hAnsi="Times New Roman" w:cs="Times New Roman"/>
              </w:rPr>
            </w:pPr>
          </w:p>
          <w:p w14:paraId="2FFF6C74" w14:textId="3A1AAEDC" w:rsidR="00DB2885" w:rsidRPr="00061916" w:rsidRDefault="009153FF" w:rsidP="008C3903">
            <w:pPr>
              <w:spacing w:line="276" w:lineRule="auto"/>
              <w:rPr>
                <w:rFonts w:ascii="Times New Roman" w:hAnsi="Times New Roman" w:cs="Times New Roman"/>
              </w:rPr>
            </w:pPr>
            <w:r w:rsidRPr="00061916">
              <w:rPr>
                <w:rFonts w:ascii="Times New Roman" w:hAnsi="Times New Roman" w:cs="Times New Roman"/>
              </w:rPr>
              <w:t>53.1</w:t>
            </w:r>
            <w:r w:rsidR="00DB2885" w:rsidRPr="00061916">
              <w:rPr>
                <w:rFonts w:ascii="Times New Roman" w:hAnsi="Times New Roman" w:cs="Times New Roman"/>
              </w:rPr>
              <w:t>%</w:t>
            </w:r>
          </w:p>
          <w:p w14:paraId="74F0679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(51/96)</w:t>
            </w:r>
          </w:p>
        </w:tc>
        <w:tc>
          <w:tcPr>
            <w:tcW w:w="992" w:type="dxa"/>
          </w:tcPr>
          <w:p w14:paraId="45C2262E" w14:textId="77777777" w:rsidR="00DB2885" w:rsidRPr="00061916" w:rsidRDefault="00DB2885" w:rsidP="008C3903">
            <w:pPr>
              <w:spacing w:line="276" w:lineRule="auto"/>
              <w:rPr>
                <w:rFonts w:ascii="Times New Roman" w:hAnsi="Times New Roman" w:cs="Times New Roman"/>
              </w:rPr>
            </w:pPr>
          </w:p>
          <w:p w14:paraId="443F79F8" w14:textId="6846B7A7" w:rsidR="00DB2885" w:rsidRPr="00061916" w:rsidRDefault="009153FF" w:rsidP="008C3903">
            <w:pPr>
              <w:spacing w:line="276" w:lineRule="auto"/>
              <w:rPr>
                <w:rFonts w:ascii="Times New Roman" w:hAnsi="Times New Roman" w:cs="Times New Roman"/>
              </w:rPr>
            </w:pPr>
            <w:r w:rsidRPr="00061916">
              <w:rPr>
                <w:rFonts w:ascii="Times New Roman" w:hAnsi="Times New Roman" w:cs="Times New Roman"/>
              </w:rPr>
              <w:t>11.4</w:t>
            </w:r>
            <w:r w:rsidR="00DB2885" w:rsidRPr="00061916">
              <w:rPr>
                <w:rFonts w:ascii="Times New Roman" w:hAnsi="Times New Roman" w:cs="Times New Roman"/>
              </w:rPr>
              <w:t>%</w:t>
            </w:r>
          </w:p>
          <w:p w14:paraId="5236EEF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 /96)</w:t>
            </w:r>
          </w:p>
        </w:tc>
        <w:tc>
          <w:tcPr>
            <w:tcW w:w="1134" w:type="dxa"/>
          </w:tcPr>
          <w:p w14:paraId="207A6BB3" w14:textId="77777777" w:rsidR="00DB2885" w:rsidRPr="00061916" w:rsidRDefault="00DB2885" w:rsidP="008C3903">
            <w:pPr>
              <w:spacing w:line="276" w:lineRule="auto"/>
              <w:rPr>
                <w:rFonts w:ascii="Times New Roman" w:hAnsi="Times New Roman" w:cs="Times New Roman"/>
              </w:rPr>
            </w:pPr>
          </w:p>
          <w:p w14:paraId="13827012" w14:textId="36C304E1" w:rsidR="00DB2885" w:rsidRPr="00061916" w:rsidRDefault="009153FF" w:rsidP="008C3903">
            <w:pPr>
              <w:spacing w:line="276" w:lineRule="auto"/>
              <w:rPr>
                <w:rFonts w:ascii="Times New Roman" w:hAnsi="Times New Roman" w:cs="Times New Roman"/>
              </w:rPr>
            </w:pPr>
            <w:r w:rsidRPr="00061916">
              <w:rPr>
                <w:rFonts w:ascii="Times New Roman" w:hAnsi="Times New Roman" w:cs="Times New Roman"/>
              </w:rPr>
              <w:t>3.1</w:t>
            </w:r>
            <w:r w:rsidR="00DB2885" w:rsidRPr="00061916">
              <w:rPr>
                <w:rFonts w:ascii="Times New Roman" w:hAnsi="Times New Roman" w:cs="Times New Roman"/>
              </w:rPr>
              <w:t>%</w:t>
            </w:r>
          </w:p>
          <w:p w14:paraId="0E12254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(03/96)</w:t>
            </w:r>
          </w:p>
        </w:tc>
        <w:tc>
          <w:tcPr>
            <w:tcW w:w="1134" w:type="dxa"/>
          </w:tcPr>
          <w:p w14:paraId="692DCEBE" w14:textId="77777777" w:rsidR="00DB2885" w:rsidRPr="00061916" w:rsidRDefault="00DB2885" w:rsidP="008C3903">
            <w:pPr>
              <w:spacing w:line="276" w:lineRule="auto"/>
              <w:rPr>
                <w:rFonts w:ascii="Times New Roman" w:hAnsi="Times New Roman" w:cs="Times New Roman"/>
              </w:rPr>
            </w:pPr>
          </w:p>
          <w:p w14:paraId="1D612BB6" w14:textId="5C19C949" w:rsidR="00DB2885" w:rsidRPr="00061916" w:rsidRDefault="00A2254C" w:rsidP="008C3903">
            <w:pPr>
              <w:spacing w:line="276" w:lineRule="auto"/>
              <w:rPr>
                <w:rFonts w:ascii="Times New Roman" w:hAnsi="Times New Roman" w:cs="Times New Roman"/>
              </w:rPr>
            </w:pPr>
            <w:r w:rsidRPr="00061916">
              <w:rPr>
                <w:rFonts w:ascii="Times New Roman" w:hAnsi="Times New Roman" w:cs="Times New Roman"/>
              </w:rPr>
              <w:t>2</w:t>
            </w:r>
            <w:r w:rsidR="00DB2885" w:rsidRPr="00061916">
              <w:rPr>
                <w:rFonts w:ascii="Times New Roman" w:hAnsi="Times New Roman" w:cs="Times New Roman"/>
              </w:rPr>
              <w:t>%</w:t>
            </w:r>
          </w:p>
          <w:p w14:paraId="33D6B30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(02/96)</w:t>
            </w:r>
          </w:p>
        </w:tc>
        <w:tc>
          <w:tcPr>
            <w:tcW w:w="1276" w:type="dxa"/>
          </w:tcPr>
          <w:p w14:paraId="4E9F833D" w14:textId="77777777" w:rsidR="00DB2885" w:rsidRPr="00061916" w:rsidRDefault="00DB2885" w:rsidP="008C3903">
            <w:pPr>
              <w:spacing w:line="276" w:lineRule="auto"/>
              <w:rPr>
                <w:rFonts w:ascii="Times New Roman" w:hAnsi="Times New Roman" w:cs="Times New Roman"/>
              </w:rPr>
            </w:pPr>
          </w:p>
          <w:p w14:paraId="587A979F" w14:textId="77777777" w:rsidR="00DB2885" w:rsidRPr="00061916" w:rsidRDefault="00DB2885" w:rsidP="008C3903">
            <w:pPr>
              <w:spacing w:line="276" w:lineRule="auto"/>
              <w:rPr>
                <w:rFonts w:ascii="Times New Roman" w:hAnsi="Times New Roman" w:cs="Times New Roman"/>
              </w:rPr>
            </w:pPr>
          </w:p>
          <w:p w14:paraId="72178E2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r w:rsidR="00203FC1" w:rsidRPr="00061916" w14:paraId="565E930D" w14:textId="77777777" w:rsidTr="0040322C">
        <w:tc>
          <w:tcPr>
            <w:tcW w:w="1809" w:type="dxa"/>
            <w:gridSpan w:val="2"/>
            <w:vMerge w:val="restart"/>
          </w:tcPr>
          <w:p w14:paraId="17691BB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Q3- The course helped me better understand the rights of the patients</w:t>
            </w:r>
          </w:p>
        </w:tc>
        <w:tc>
          <w:tcPr>
            <w:tcW w:w="1134" w:type="dxa"/>
          </w:tcPr>
          <w:p w14:paraId="3658659D"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Very Much</w:t>
            </w:r>
          </w:p>
        </w:tc>
        <w:tc>
          <w:tcPr>
            <w:tcW w:w="993" w:type="dxa"/>
          </w:tcPr>
          <w:p w14:paraId="0FCE8F16" w14:textId="6856251A" w:rsidR="001268AC"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Some</w:t>
            </w:r>
            <w:r w:rsidR="001268AC" w:rsidRPr="00061916">
              <w:rPr>
                <w:rFonts w:ascii="Times New Roman" w:hAnsi="Times New Roman" w:cs="Times New Roman"/>
                <w:b/>
              </w:rPr>
              <w:t>-</w:t>
            </w:r>
          </w:p>
          <w:p w14:paraId="783F0BBA" w14:textId="0253EA74"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what</w:t>
            </w:r>
          </w:p>
        </w:tc>
        <w:tc>
          <w:tcPr>
            <w:tcW w:w="992" w:type="dxa"/>
          </w:tcPr>
          <w:p w14:paraId="25B1DAA7" w14:textId="363713B0"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Un</w:t>
            </w:r>
            <w:r w:rsidR="001268AC" w:rsidRPr="00061916">
              <w:rPr>
                <w:rFonts w:ascii="Times New Roman" w:hAnsi="Times New Roman" w:cs="Times New Roman"/>
                <w:b/>
              </w:rPr>
              <w:t>deci-de</w:t>
            </w:r>
            <w:r w:rsidRPr="00061916">
              <w:rPr>
                <w:rFonts w:ascii="Times New Roman" w:hAnsi="Times New Roman" w:cs="Times New Roman"/>
                <w:b/>
              </w:rPr>
              <w:t>d</w:t>
            </w:r>
          </w:p>
        </w:tc>
        <w:tc>
          <w:tcPr>
            <w:tcW w:w="1134" w:type="dxa"/>
          </w:tcPr>
          <w:p w14:paraId="331E0AB7"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 xml:space="preserve">Not Really </w:t>
            </w:r>
          </w:p>
        </w:tc>
        <w:tc>
          <w:tcPr>
            <w:tcW w:w="1134" w:type="dxa"/>
          </w:tcPr>
          <w:p w14:paraId="228DE45A"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Not at all</w:t>
            </w:r>
          </w:p>
        </w:tc>
        <w:tc>
          <w:tcPr>
            <w:tcW w:w="1276" w:type="dxa"/>
          </w:tcPr>
          <w:p w14:paraId="387E0A51"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Not Answered</w:t>
            </w:r>
          </w:p>
        </w:tc>
      </w:tr>
      <w:tr w:rsidR="00203FC1" w:rsidRPr="00061916" w14:paraId="57F36B47" w14:textId="77777777" w:rsidTr="0040322C">
        <w:tc>
          <w:tcPr>
            <w:tcW w:w="1809" w:type="dxa"/>
            <w:gridSpan w:val="2"/>
            <w:vMerge/>
          </w:tcPr>
          <w:p w14:paraId="053C3A76" w14:textId="77777777" w:rsidR="00DB2885" w:rsidRPr="00061916" w:rsidRDefault="00DB2885" w:rsidP="008C3903">
            <w:pPr>
              <w:spacing w:line="276" w:lineRule="auto"/>
              <w:rPr>
                <w:rFonts w:ascii="Times New Roman" w:hAnsi="Times New Roman" w:cs="Times New Roman"/>
              </w:rPr>
            </w:pPr>
          </w:p>
        </w:tc>
        <w:tc>
          <w:tcPr>
            <w:tcW w:w="1134" w:type="dxa"/>
          </w:tcPr>
          <w:p w14:paraId="729B6115" w14:textId="77777777" w:rsidR="00DB2885" w:rsidRPr="00061916" w:rsidRDefault="00DB2885" w:rsidP="008C3903">
            <w:pPr>
              <w:spacing w:line="276" w:lineRule="auto"/>
              <w:rPr>
                <w:rFonts w:ascii="Times New Roman" w:hAnsi="Times New Roman" w:cs="Times New Roman"/>
              </w:rPr>
            </w:pPr>
          </w:p>
          <w:p w14:paraId="4DE866E0" w14:textId="78606971" w:rsidR="00DB2885" w:rsidRPr="00061916" w:rsidRDefault="009153FF" w:rsidP="008C3903">
            <w:pPr>
              <w:spacing w:line="276" w:lineRule="auto"/>
              <w:rPr>
                <w:rFonts w:ascii="Times New Roman" w:hAnsi="Times New Roman" w:cs="Times New Roman"/>
              </w:rPr>
            </w:pPr>
            <w:r w:rsidRPr="00061916">
              <w:rPr>
                <w:rFonts w:ascii="Times New Roman" w:hAnsi="Times New Roman" w:cs="Times New Roman"/>
              </w:rPr>
              <w:t>53.6</w:t>
            </w:r>
            <w:r w:rsidR="00DB2885" w:rsidRPr="00061916">
              <w:rPr>
                <w:rFonts w:ascii="Times New Roman" w:hAnsi="Times New Roman" w:cs="Times New Roman"/>
              </w:rPr>
              <w:t>%</w:t>
            </w:r>
          </w:p>
          <w:p w14:paraId="67BF902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(51/95)</w:t>
            </w:r>
          </w:p>
        </w:tc>
        <w:tc>
          <w:tcPr>
            <w:tcW w:w="993" w:type="dxa"/>
          </w:tcPr>
          <w:p w14:paraId="3B099D14" w14:textId="77777777" w:rsidR="00DB2885" w:rsidRPr="00061916" w:rsidRDefault="00DB2885" w:rsidP="008C3903">
            <w:pPr>
              <w:spacing w:line="276" w:lineRule="auto"/>
              <w:rPr>
                <w:rFonts w:ascii="Times New Roman" w:hAnsi="Times New Roman" w:cs="Times New Roman"/>
              </w:rPr>
            </w:pPr>
          </w:p>
          <w:p w14:paraId="7ADBE699" w14:textId="6735F008" w:rsidR="00DB2885" w:rsidRPr="00061916" w:rsidRDefault="00B82014" w:rsidP="008C3903">
            <w:pPr>
              <w:spacing w:line="276" w:lineRule="auto"/>
              <w:rPr>
                <w:rFonts w:ascii="Times New Roman" w:hAnsi="Times New Roman" w:cs="Times New Roman"/>
              </w:rPr>
            </w:pPr>
            <w:r w:rsidRPr="00061916">
              <w:rPr>
                <w:rFonts w:ascii="Times New Roman" w:hAnsi="Times New Roman" w:cs="Times New Roman"/>
              </w:rPr>
              <w:t>38.9</w:t>
            </w:r>
            <w:r w:rsidR="00DB2885" w:rsidRPr="00061916">
              <w:rPr>
                <w:rFonts w:ascii="Times New Roman" w:hAnsi="Times New Roman" w:cs="Times New Roman"/>
              </w:rPr>
              <w:t>%</w:t>
            </w:r>
          </w:p>
          <w:p w14:paraId="612A6FB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(37/95)</w:t>
            </w:r>
          </w:p>
        </w:tc>
        <w:tc>
          <w:tcPr>
            <w:tcW w:w="992" w:type="dxa"/>
          </w:tcPr>
          <w:p w14:paraId="340CD4AA" w14:textId="77777777" w:rsidR="00DB2885" w:rsidRPr="00061916" w:rsidRDefault="00DB2885" w:rsidP="008C3903">
            <w:pPr>
              <w:spacing w:line="276" w:lineRule="auto"/>
              <w:rPr>
                <w:rFonts w:ascii="Times New Roman" w:hAnsi="Times New Roman" w:cs="Times New Roman"/>
              </w:rPr>
            </w:pPr>
          </w:p>
          <w:p w14:paraId="6B474A08" w14:textId="7527286C" w:rsidR="00DB2885" w:rsidRPr="00061916" w:rsidRDefault="00B82014" w:rsidP="008C3903">
            <w:pPr>
              <w:spacing w:line="276" w:lineRule="auto"/>
              <w:rPr>
                <w:rFonts w:ascii="Times New Roman" w:hAnsi="Times New Roman" w:cs="Times New Roman"/>
              </w:rPr>
            </w:pPr>
            <w:r w:rsidRPr="00061916">
              <w:rPr>
                <w:rFonts w:ascii="Times New Roman" w:hAnsi="Times New Roman" w:cs="Times New Roman"/>
              </w:rPr>
              <w:t>5.2</w:t>
            </w:r>
            <w:r w:rsidR="00DB2885" w:rsidRPr="00061916">
              <w:rPr>
                <w:rFonts w:ascii="Times New Roman" w:hAnsi="Times New Roman" w:cs="Times New Roman"/>
              </w:rPr>
              <w:t>%</w:t>
            </w:r>
          </w:p>
          <w:p w14:paraId="28F011A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(05/95)</w:t>
            </w:r>
          </w:p>
        </w:tc>
        <w:tc>
          <w:tcPr>
            <w:tcW w:w="1134" w:type="dxa"/>
          </w:tcPr>
          <w:p w14:paraId="1CE26ADF" w14:textId="77777777" w:rsidR="00DB2885" w:rsidRPr="00061916" w:rsidRDefault="00DB2885" w:rsidP="008C3903">
            <w:pPr>
              <w:spacing w:line="276" w:lineRule="auto"/>
              <w:rPr>
                <w:rFonts w:ascii="Times New Roman" w:hAnsi="Times New Roman" w:cs="Times New Roman"/>
              </w:rPr>
            </w:pPr>
          </w:p>
          <w:p w14:paraId="352AA4C2" w14:textId="01C225DC" w:rsidR="00DB2885" w:rsidRPr="00061916" w:rsidRDefault="00B82014" w:rsidP="008C3903">
            <w:pPr>
              <w:spacing w:line="276" w:lineRule="auto"/>
              <w:rPr>
                <w:rFonts w:ascii="Times New Roman" w:hAnsi="Times New Roman" w:cs="Times New Roman"/>
              </w:rPr>
            </w:pPr>
            <w:r w:rsidRPr="00061916">
              <w:rPr>
                <w:rFonts w:ascii="Times New Roman" w:hAnsi="Times New Roman" w:cs="Times New Roman"/>
              </w:rPr>
              <w:t>2.1</w:t>
            </w:r>
            <w:r w:rsidR="00DB2885" w:rsidRPr="00061916">
              <w:rPr>
                <w:rFonts w:ascii="Times New Roman" w:hAnsi="Times New Roman" w:cs="Times New Roman"/>
              </w:rPr>
              <w:t>%</w:t>
            </w:r>
          </w:p>
          <w:p w14:paraId="3FFF85B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(02/95)</w:t>
            </w:r>
          </w:p>
        </w:tc>
        <w:tc>
          <w:tcPr>
            <w:tcW w:w="1134" w:type="dxa"/>
          </w:tcPr>
          <w:p w14:paraId="48B96BC9" w14:textId="77777777" w:rsidR="00DB2885" w:rsidRPr="00061916" w:rsidRDefault="00DB2885" w:rsidP="008C3903">
            <w:pPr>
              <w:spacing w:line="276" w:lineRule="auto"/>
              <w:rPr>
                <w:rFonts w:ascii="Times New Roman" w:hAnsi="Times New Roman" w:cs="Times New Roman"/>
              </w:rPr>
            </w:pPr>
          </w:p>
          <w:p w14:paraId="0C68E19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276" w:type="dxa"/>
          </w:tcPr>
          <w:p w14:paraId="2EA393C8" w14:textId="77777777" w:rsidR="00DB2885" w:rsidRPr="00061916" w:rsidRDefault="00DB2885" w:rsidP="008C3903">
            <w:pPr>
              <w:spacing w:line="276" w:lineRule="auto"/>
              <w:rPr>
                <w:rFonts w:ascii="Times New Roman" w:hAnsi="Times New Roman" w:cs="Times New Roman"/>
              </w:rPr>
            </w:pPr>
          </w:p>
          <w:p w14:paraId="54693A65" w14:textId="169CCE48" w:rsidR="00DB2885" w:rsidRPr="00061916" w:rsidRDefault="00B82014" w:rsidP="008C3903">
            <w:pPr>
              <w:spacing w:line="276" w:lineRule="auto"/>
              <w:rPr>
                <w:rFonts w:ascii="Times New Roman" w:hAnsi="Times New Roman" w:cs="Times New Roman"/>
              </w:rPr>
            </w:pPr>
            <w:r w:rsidRPr="00061916">
              <w:rPr>
                <w:rFonts w:ascii="Times New Roman" w:hAnsi="Times New Roman" w:cs="Times New Roman"/>
              </w:rPr>
              <w:t>1</w:t>
            </w:r>
            <w:r w:rsidR="00DB2885" w:rsidRPr="00061916">
              <w:rPr>
                <w:rFonts w:ascii="Times New Roman" w:hAnsi="Times New Roman" w:cs="Times New Roman"/>
              </w:rPr>
              <w:t>%</w:t>
            </w:r>
          </w:p>
          <w:p w14:paraId="63F20D4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(1/96)</w:t>
            </w:r>
          </w:p>
        </w:tc>
      </w:tr>
      <w:tr w:rsidR="00203FC1" w:rsidRPr="00061916" w14:paraId="0844E246" w14:textId="77777777" w:rsidTr="0040322C">
        <w:tc>
          <w:tcPr>
            <w:tcW w:w="1809" w:type="dxa"/>
            <w:gridSpan w:val="2"/>
          </w:tcPr>
          <w:p w14:paraId="30675584" w14:textId="080522C3"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Q4- How would you rate the following methods that w</w:t>
            </w:r>
            <w:r w:rsidR="00DB1835" w:rsidRPr="00061916">
              <w:rPr>
                <w:rFonts w:ascii="Times New Roman" w:hAnsi="Times New Roman" w:cs="Times New Roman"/>
              </w:rPr>
              <w:t>ere</w:t>
            </w:r>
            <w:r w:rsidRPr="00061916">
              <w:rPr>
                <w:rFonts w:ascii="Times New Roman" w:hAnsi="Times New Roman" w:cs="Times New Roman"/>
              </w:rPr>
              <w:t xml:space="preserve"> used in the course</w:t>
            </w:r>
          </w:p>
        </w:tc>
        <w:tc>
          <w:tcPr>
            <w:tcW w:w="1134" w:type="dxa"/>
          </w:tcPr>
          <w:p w14:paraId="074870D0" w14:textId="373112D5" w:rsidR="00DB2885" w:rsidRPr="00061916" w:rsidRDefault="00026C24" w:rsidP="008C3903">
            <w:pPr>
              <w:spacing w:line="276" w:lineRule="auto"/>
              <w:rPr>
                <w:rFonts w:ascii="Times New Roman" w:hAnsi="Times New Roman" w:cs="Times New Roman"/>
                <w:b/>
              </w:rPr>
            </w:pPr>
            <w:r w:rsidRPr="00061916">
              <w:rPr>
                <w:rFonts w:ascii="Times New Roman" w:hAnsi="Times New Roman" w:cs="Times New Roman"/>
                <w:b/>
              </w:rPr>
              <w:t>Extremel</w:t>
            </w:r>
            <w:r w:rsidR="00DB2885" w:rsidRPr="00061916">
              <w:rPr>
                <w:rFonts w:ascii="Times New Roman" w:hAnsi="Times New Roman" w:cs="Times New Roman"/>
                <w:b/>
              </w:rPr>
              <w:t>y Useful</w:t>
            </w:r>
          </w:p>
        </w:tc>
        <w:tc>
          <w:tcPr>
            <w:tcW w:w="993" w:type="dxa"/>
          </w:tcPr>
          <w:p w14:paraId="011C9676"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Very Useful</w:t>
            </w:r>
          </w:p>
        </w:tc>
        <w:tc>
          <w:tcPr>
            <w:tcW w:w="992" w:type="dxa"/>
          </w:tcPr>
          <w:p w14:paraId="2650F50D" w14:textId="44C65B4F" w:rsidR="0084641B"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Some</w:t>
            </w:r>
            <w:r w:rsidR="0084641B" w:rsidRPr="00061916">
              <w:rPr>
                <w:rFonts w:ascii="Times New Roman" w:hAnsi="Times New Roman" w:cs="Times New Roman"/>
                <w:b/>
              </w:rPr>
              <w:t>-</w:t>
            </w:r>
          </w:p>
          <w:p w14:paraId="40C4D780" w14:textId="0AD5BD28"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what Useful</w:t>
            </w:r>
          </w:p>
        </w:tc>
        <w:tc>
          <w:tcPr>
            <w:tcW w:w="1134" w:type="dxa"/>
          </w:tcPr>
          <w:p w14:paraId="5A8C30E7"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Slightly Useful</w:t>
            </w:r>
          </w:p>
        </w:tc>
        <w:tc>
          <w:tcPr>
            <w:tcW w:w="1134" w:type="dxa"/>
          </w:tcPr>
          <w:p w14:paraId="4F3CE655"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Not at all Useful</w:t>
            </w:r>
          </w:p>
        </w:tc>
        <w:tc>
          <w:tcPr>
            <w:tcW w:w="1276" w:type="dxa"/>
          </w:tcPr>
          <w:p w14:paraId="6E5D319A"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Not Answered</w:t>
            </w:r>
          </w:p>
        </w:tc>
      </w:tr>
      <w:tr w:rsidR="00203FC1" w:rsidRPr="00061916" w14:paraId="63B993EB" w14:textId="77777777" w:rsidTr="0040322C">
        <w:tc>
          <w:tcPr>
            <w:tcW w:w="1809" w:type="dxa"/>
            <w:gridSpan w:val="2"/>
          </w:tcPr>
          <w:p w14:paraId="55A95EA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a. Lecture</w:t>
            </w:r>
          </w:p>
        </w:tc>
        <w:tc>
          <w:tcPr>
            <w:tcW w:w="1134" w:type="dxa"/>
          </w:tcPr>
          <w:p w14:paraId="5DA255CF" w14:textId="739B0376" w:rsidR="00DB2885" w:rsidRPr="00061916" w:rsidRDefault="00A2254C" w:rsidP="008C3903">
            <w:pPr>
              <w:spacing w:line="276" w:lineRule="auto"/>
              <w:rPr>
                <w:rFonts w:ascii="Times New Roman" w:hAnsi="Times New Roman" w:cs="Times New Roman"/>
              </w:rPr>
            </w:pPr>
            <w:r w:rsidRPr="00061916">
              <w:rPr>
                <w:rFonts w:ascii="Times New Roman" w:hAnsi="Times New Roman" w:cs="Times New Roman"/>
              </w:rPr>
              <w:t xml:space="preserve">  15</w:t>
            </w:r>
            <w:r w:rsidR="00DB2885" w:rsidRPr="00061916">
              <w:rPr>
                <w:rFonts w:ascii="Times New Roman" w:hAnsi="Times New Roman" w:cs="Times New Roman"/>
              </w:rPr>
              <w:t>%</w:t>
            </w:r>
          </w:p>
          <w:p w14:paraId="37C2D82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(14/93)</w:t>
            </w:r>
          </w:p>
        </w:tc>
        <w:tc>
          <w:tcPr>
            <w:tcW w:w="993" w:type="dxa"/>
          </w:tcPr>
          <w:p w14:paraId="48EBA7A9" w14:textId="775D63CC" w:rsidR="00DB2885" w:rsidRPr="00061916" w:rsidRDefault="00A2254C" w:rsidP="008C3903">
            <w:pPr>
              <w:spacing w:line="276" w:lineRule="auto"/>
              <w:rPr>
                <w:rFonts w:ascii="Times New Roman" w:hAnsi="Times New Roman" w:cs="Times New Roman"/>
              </w:rPr>
            </w:pPr>
            <w:r w:rsidRPr="00061916">
              <w:rPr>
                <w:rFonts w:ascii="Times New Roman" w:hAnsi="Times New Roman" w:cs="Times New Roman"/>
              </w:rPr>
              <w:t>44</w:t>
            </w:r>
            <w:r w:rsidR="00DB2885" w:rsidRPr="00061916">
              <w:rPr>
                <w:rFonts w:ascii="Times New Roman" w:hAnsi="Times New Roman" w:cs="Times New Roman"/>
              </w:rPr>
              <w:t>%</w:t>
            </w:r>
          </w:p>
          <w:p w14:paraId="138BE78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(41/93)</w:t>
            </w:r>
          </w:p>
          <w:p w14:paraId="793DAD15" w14:textId="77777777" w:rsidR="00DB2885" w:rsidRPr="00061916" w:rsidRDefault="00DB2885" w:rsidP="008C3903">
            <w:pPr>
              <w:spacing w:line="276" w:lineRule="auto"/>
              <w:rPr>
                <w:rFonts w:ascii="Times New Roman" w:hAnsi="Times New Roman" w:cs="Times New Roman"/>
              </w:rPr>
            </w:pPr>
          </w:p>
        </w:tc>
        <w:tc>
          <w:tcPr>
            <w:tcW w:w="992" w:type="dxa"/>
          </w:tcPr>
          <w:p w14:paraId="4E2601AE" w14:textId="79CEAAB3" w:rsidR="00DB2885" w:rsidRPr="00061916" w:rsidRDefault="00A2254C" w:rsidP="008C3903">
            <w:pPr>
              <w:spacing w:line="276" w:lineRule="auto"/>
              <w:rPr>
                <w:rFonts w:ascii="Times New Roman" w:hAnsi="Times New Roman" w:cs="Times New Roman"/>
              </w:rPr>
            </w:pPr>
            <w:r w:rsidRPr="00061916">
              <w:rPr>
                <w:rFonts w:ascii="Times New Roman" w:hAnsi="Times New Roman" w:cs="Times New Roman"/>
              </w:rPr>
              <w:t>30.1</w:t>
            </w:r>
            <w:r w:rsidR="00DB2885" w:rsidRPr="00061916">
              <w:rPr>
                <w:rFonts w:ascii="Times New Roman" w:hAnsi="Times New Roman" w:cs="Times New Roman"/>
              </w:rPr>
              <w:t>%</w:t>
            </w:r>
          </w:p>
          <w:p w14:paraId="231B3E3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(28/93)</w:t>
            </w:r>
          </w:p>
        </w:tc>
        <w:tc>
          <w:tcPr>
            <w:tcW w:w="1134" w:type="dxa"/>
          </w:tcPr>
          <w:p w14:paraId="672E7AD3" w14:textId="6D0F7C7D" w:rsidR="00DB2885" w:rsidRPr="00061916" w:rsidRDefault="00A2254C" w:rsidP="008C3903">
            <w:pPr>
              <w:spacing w:line="276" w:lineRule="auto"/>
              <w:rPr>
                <w:rFonts w:ascii="Times New Roman" w:hAnsi="Times New Roman" w:cs="Times New Roman"/>
              </w:rPr>
            </w:pPr>
            <w:r w:rsidRPr="00061916">
              <w:rPr>
                <w:rFonts w:ascii="Times New Roman" w:hAnsi="Times New Roman" w:cs="Times New Roman"/>
              </w:rPr>
              <w:t>8.6</w:t>
            </w:r>
            <w:r w:rsidR="00DB2885" w:rsidRPr="00061916">
              <w:rPr>
                <w:rFonts w:ascii="Times New Roman" w:hAnsi="Times New Roman" w:cs="Times New Roman"/>
              </w:rPr>
              <w:t>%</w:t>
            </w:r>
          </w:p>
          <w:p w14:paraId="7D2AEF5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(08/93)</w:t>
            </w:r>
          </w:p>
        </w:tc>
        <w:tc>
          <w:tcPr>
            <w:tcW w:w="1134" w:type="dxa"/>
          </w:tcPr>
          <w:p w14:paraId="732D55D0" w14:textId="3C3EE518" w:rsidR="00DB2885" w:rsidRPr="00061916" w:rsidRDefault="00A2254C" w:rsidP="008C3903">
            <w:pPr>
              <w:spacing w:line="276" w:lineRule="auto"/>
              <w:rPr>
                <w:rFonts w:ascii="Times New Roman" w:hAnsi="Times New Roman" w:cs="Times New Roman"/>
              </w:rPr>
            </w:pPr>
            <w:r w:rsidRPr="00061916">
              <w:rPr>
                <w:rFonts w:ascii="Times New Roman" w:hAnsi="Times New Roman" w:cs="Times New Roman"/>
              </w:rPr>
              <w:t>2.1</w:t>
            </w:r>
            <w:r w:rsidR="00DB2885" w:rsidRPr="00061916">
              <w:rPr>
                <w:rFonts w:ascii="Times New Roman" w:hAnsi="Times New Roman" w:cs="Times New Roman"/>
              </w:rPr>
              <w:t>%</w:t>
            </w:r>
          </w:p>
          <w:p w14:paraId="2D42122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(02/93)</w:t>
            </w:r>
          </w:p>
        </w:tc>
        <w:tc>
          <w:tcPr>
            <w:tcW w:w="1276" w:type="dxa"/>
          </w:tcPr>
          <w:p w14:paraId="5ABF83A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3.1%</w:t>
            </w:r>
          </w:p>
          <w:p w14:paraId="0029EEC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(03/96)</w:t>
            </w:r>
          </w:p>
        </w:tc>
      </w:tr>
      <w:tr w:rsidR="00203FC1" w:rsidRPr="00061916" w14:paraId="6ECE5AAB" w14:textId="77777777" w:rsidTr="0040322C">
        <w:tc>
          <w:tcPr>
            <w:tcW w:w="1809" w:type="dxa"/>
            <w:gridSpan w:val="2"/>
          </w:tcPr>
          <w:p w14:paraId="616C797C"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b. Guest Lecture by Experts</w:t>
            </w:r>
          </w:p>
        </w:tc>
        <w:tc>
          <w:tcPr>
            <w:tcW w:w="1134" w:type="dxa"/>
          </w:tcPr>
          <w:p w14:paraId="197D6D7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55.9%</w:t>
            </w:r>
          </w:p>
          <w:p w14:paraId="7BDDBC9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(52/93)</w:t>
            </w:r>
          </w:p>
        </w:tc>
        <w:tc>
          <w:tcPr>
            <w:tcW w:w="993" w:type="dxa"/>
          </w:tcPr>
          <w:p w14:paraId="0498831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33.3%</w:t>
            </w:r>
          </w:p>
          <w:p w14:paraId="69EAA10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(31/93)</w:t>
            </w:r>
          </w:p>
        </w:tc>
        <w:tc>
          <w:tcPr>
            <w:tcW w:w="992" w:type="dxa"/>
          </w:tcPr>
          <w:p w14:paraId="6931BF1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9.6%</w:t>
            </w:r>
          </w:p>
          <w:p w14:paraId="347E0013"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(09/93)</w:t>
            </w:r>
          </w:p>
        </w:tc>
        <w:tc>
          <w:tcPr>
            <w:tcW w:w="1134" w:type="dxa"/>
          </w:tcPr>
          <w:p w14:paraId="60D59D63" w14:textId="2F159123"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1</w:t>
            </w:r>
            <w:r w:rsidR="00DB2885" w:rsidRPr="00061916">
              <w:rPr>
                <w:rFonts w:ascii="Times New Roman" w:hAnsi="Times New Roman" w:cs="Times New Roman"/>
              </w:rPr>
              <w:t>%</w:t>
            </w:r>
          </w:p>
          <w:p w14:paraId="7E03B98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(01/93)</w:t>
            </w:r>
          </w:p>
        </w:tc>
        <w:tc>
          <w:tcPr>
            <w:tcW w:w="1134" w:type="dxa"/>
          </w:tcPr>
          <w:p w14:paraId="6FF24736" w14:textId="77777777" w:rsidR="00DB2885" w:rsidRPr="00061916" w:rsidRDefault="00DB2885" w:rsidP="008C3903">
            <w:pPr>
              <w:spacing w:line="276" w:lineRule="auto"/>
              <w:rPr>
                <w:rFonts w:ascii="Times New Roman" w:hAnsi="Times New Roman" w:cs="Times New Roman"/>
              </w:rPr>
            </w:pPr>
          </w:p>
          <w:p w14:paraId="3CA2DF86"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276" w:type="dxa"/>
          </w:tcPr>
          <w:p w14:paraId="4F65E9BA" w14:textId="30B9F2DC"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3.1</w:t>
            </w:r>
            <w:r w:rsidR="00DB2885" w:rsidRPr="00061916">
              <w:rPr>
                <w:rFonts w:ascii="Times New Roman" w:hAnsi="Times New Roman" w:cs="Times New Roman"/>
              </w:rPr>
              <w:t>%</w:t>
            </w:r>
          </w:p>
          <w:p w14:paraId="13C45A7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(03/96)</w:t>
            </w:r>
          </w:p>
        </w:tc>
      </w:tr>
      <w:tr w:rsidR="00203FC1" w:rsidRPr="00061916" w14:paraId="0B3F399D" w14:textId="77777777" w:rsidTr="0040322C">
        <w:tc>
          <w:tcPr>
            <w:tcW w:w="1809" w:type="dxa"/>
            <w:gridSpan w:val="2"/>
          </w:tcPr>
          <w:p w14:paraId="7D79461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c. Short films/video clippings</w:t>
            </w:r>
          </w:p>
        </w:tc>
        <w:tc>
          <w:tcPr>
            <w:tcW w:w="1134" w:type="dxa"/>
          </w:tcPr>
          <w:p w14:paraId="308380E8" w14:textId="5CDA77E7"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41.9</w:t>
            </w:r>
            <w:r w:rsidR="00DB2885" w:rsidRPr="00061916">
              <w:rPr>
                <w:rFonts w:ascii="Times New Roman" w:hAnsi="Times New Roman" w:cs="Times New Roman"/>
              </w:rPr>
              <w:t>%</w:t>
            </w:r>
          </w:p>
          <w:p w14:paraId="3FF50AF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(39/93)</w:t>
            </w:r>
          </w:p>
        </w:tc>
        <w:tc>
          <w:tcPr>
            <w:tcW w:w="993" w:type="dxa"/>
          </w:tcPr>
          <w:p w14:paraId="36B17E0B" w14:textId="02CA9EC3"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41.9</w:t>
            </w:r>
            <w:r w:rsidR="00DB2885" w:rsidRPr="00061916">
              <w:rPr>
                <w:rFonts w:ascii="Times New Roman" w:hAnsi="Times New Roman" w:cs="Times New Roman"/>
              </w:rPr>
              <w:t>%</w:t>
            </w:r>
          </w:p>
          <w:p w14:paraId="523D323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(39/93)</w:t>
            </w:r>
          </w:p>
        </w:tc>
        <w:tc>
          <w:tcPr>
            <w:tcW w:w="992" w:type="dxa"/>
          </w:tcPr>
          <w:p w14:paraId="10BBD64D" w14:textId="1C1D7CC6"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15</w:t>
            </w:r>
            <w:r w:rsidR="00DB2885" w:rsidRPr="00061916">
              <w:rPr>
                <w:rFonts w:ascii="Times New Roman" w:hAnsi="Times New Roman" w:cs="Times New Roman"/>
              </w:rPr>
              <w:t>%</w:t>
            </w:r>
          </w:p>
          <w:p w14:paraId="1119008C"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(14/93)</w:t>
            </w:r>
          </w:p>
        </w:tc>
        <w:tc>
          <w:tcPr>
            <w:tcW w:w="1134" w:type="dxa"/>
          </w:tcPr>
          <w:p w14:paraId="0736B3A9" w14:textId="77777777" w:rsidR="00DB2885" w:rsidRPr="00061916" w:rsidRDefault="00DB2885" w:rsidP="008C3903">
            <w:pPr>
              <w:spacing w:line="276" w:lineRule="auto"/>
              <w:rPr>
                <w:rFonts w:ascii="Times New Roman" w:hAnsi="Times New Roman" w:cs="Times New Roman"/>
              </w:rPr>
            </w:pPr>
          </w:p>
          <w:p w14:paraId="589701B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134" w:type="dxa"/>
          </w:tcPr>
          <w:p w14:paraId="342A4AA3" w14:textId="1F64456C"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1</w:t>
            </w:r>
            <w:r w:rsidR="00DB2885" w:rsidRPr="00061916">
              <w:rPr>
                <w:rFonts w:ascii="Times New Roman" w:hAnsi="Times New Roman" w:cs="Times New Roman"/>
              </w:rPr>
              <w:t>%</w:t>
            </w:r>
          </w:p>
          <w:p w14:paraId="557E11A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(01/93)</w:t>
            </w:r>
          </w:p>
        </w:tc>
        <w:tc>
          <w:tcPr>
            <w:tcW w:w="1276" w:type="dxa"/>
          </w:tcPr>
          <w:p w14:paraId="6078F81B" w14:textId="669B1640"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3</w:t>
            </w:r>
            <w:r w:rsidR="00DB2885" w:rsidRPr="00061916">
              <w:rPr>
                <w:rFonts w:ascii="Times New Roman" w:hAnsi="Times New Roman" w:cs="Times New Roman"/>
              </w:rPr>
              <w:t>%</w:t>
            </w:r>
          </w:p>
          <w:p w14:paraId="1BD310F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(03/96)</w:t>
            </w:r>
          </w:p>
        </w:tc>
      </w:tr>
      <w:tr w:rsidR="00203FC1" w:rsidRPr="00061916" w14:paraId="60941F4F" w14:textId="77777777" w:rsidTr="0040322C">
        <w:tc>
          <w:tcPr>
            <w:tcW w:w="1809" w:type="dxa"/>
            <w:gridSpan w:val="2"/>
          </w:tcPr>
          <w:p w14:paraId="1391FA0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d. Reflective Writing</w:t>
            </w:r>
          </w:p>
        </w:tc>
        <w:tc>
          <w:tcPr>
            <w:tcW w:w="1134" w:type="dxa"/>
          </w:tcPr>
          <w:p w14:paraId="6230B428" w14:textId="4529DB8A"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13.9</w:t>
            </w:r>
            <w:r w:rsidR="00DB2885" w:rsidRPr="00061916">
              <w:rPr>
                <w:rFonts w:ascii="Times New Roman" w:hAnsi="Times New Roman" w:cs="Times New Roman"/>
              </w:rPr>
              <w:t>%</w:t>
            </w:r>
          </w:p>
          <w:p w14:paraId="017C3A6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(13/93)</w:t>
            </w:r>
          </w:p>
        </w:tc>
        <w:tc>
          <w:tcPr>
            <w:tcW w:w="993" w:type="dxa"/>
          </w:tcPr>
          <w:p w14:paraId="15DA1D8D" w14:textId="07837C53"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32.2</w:t>
            </w:r>
            <w:r w:rsidR="00DB2885" w:rsidRPr="00061916">
              <w:rPr>
                <w:rFonts w:ascii="Times New Roman" w:hAnsi="Times New Roman" w:cs="Times New Roman"/>
              </w:rPr>
              <w:t>%</w:t>
            </w:r>
          </w:p>
          <w:p w14:paraId="6BAC554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(30/93)</w:t>
            </w:r>
          </w:p>
        </w:tc>
        <w:tc>
          <w:tcPr>
            <w:tcW w:w="992" w:type="dxa"/>
          </w:tcPr>
          <w:p w14:paraId="4D5187AF" w14:textId="2D96EA43"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36.5</w:t>
            </w:r>
            <w:r w:rsidR="00DB2885" w:rsidRPr="00061916">
              <w:rPr>
                <w:rFonts w:ascii="Times New Roman" w:hAnsi="Times New Roman" w:cs="Times New Roman"/>
              </w:rPr>
              <w:t>%</w:t>
            </w:r>
          </w:p>
          <w:p w14:paraId="4BCF2DD9"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(34/93)</w:t>
            </w:r>
          </w:p>
        </w:tc>
        <w:tc>
          <w:tcPr>
            <w:tcW w:w="1134" w:type="dxa"/>
          </w:tcPr>
          <w:p w14:paraId="661EBF89" w14:textId="22711BEC"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11.8</w:t>
            </w:r>
            <w:r w:rsidR="00DB2885" w:rsidRPr="00061916">
              <w:rPr>
                <w:rFonts w:ascii="Times New Roman" w:hAnsi="Times New Roman" w:cs="Times New Roman"/>
              </w:rPr>
              <w:t>%</w:t>
            </w:r>
          </w:p>
          <w:p w14:paraId="44A6E59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(11/93)</w:t>
            </w:r>
          </w:p>
        </w:tc>
        <w:tc>
          <w:tcPr>
            <w:tcW w:w="1134" w:type="dxa"/>
          </w:tcPr>
          <w:p w14:paraId="51C22D71" w14:textId="51E7A598"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5.3</w:t>
            </w:r>
            <w:r w:rsidR="00DB2885" w:rsidRPr="00061916">
              <w:rPr>
                <w:rFonts w:ascii="Times New Roman" w:hAnsi="Times New Roman" w:cs="Times New Roman"/>
              </w:rPr>
              <w:t>%</w:t>
            </w:r>
          </w:p>
          <w:p w14:paraId="2156174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(05/93)</w:t>
            </w:r>
          </w:p>
        </w:tc>
        <w:tc>
          <w:tcPr>
            <w:tcW w:w="1276" w:type="dxa"/>
          </w:tcPr>
          <w:p w14:paraId="7EC6CBDC" w14:textId="318C449F" w:rsidR="00DB2885" w:rsidRPr="00061916" w:rsidRDefault="00E6783D" w:rsidP="008C3903">
            <w:pPr>
              <w:spacing w:line="276" w:lineRule="auto"/>
              <w:rPr>
                <w:rFonts w:ascii="Times New Roman" w:hAnsi="Times New Roman" w:cs="Times New Roman"/>
              </w:rPr>
            </w:pPr>
            <w:r w:rsidRPr="00061916">
              <w:rPr>
                <w:rFonts w:ascii="Times New Roman" w:hAnsi="Times New Roman" w:cs="Times New Roman"/>
              </w:rPr>
              <w:t>3.1</w:t>
            </w:r>
            <w:r w:rsidR="00DB2885" w:rsidRPr="00061916">
              <w:rPr>
                <w:rFonts w:ascii="Times New Roman" w:hAnsi="Times New Roman" w:cs="Times New Roman"/>
              </w:rPr>
              <w:t>%</w:t>
            </w:r>
          </w:p>
          <w:p w14:paraId="2B87C06B"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(03/96)</w:t>
            </w:r>
          </w:p>
          <w:p w14:paraId="11ED8857" w14:textId="77777777" w:rsidR="00DB2885" w:rsidRPr="00061916" w:rsidRDefault="00DB2885" w:rsidP="008C3903">
            <w:pPr>
              <w:spacing w:line="276" w:lineRule="auto"/>
              <w:rPr>
                <w:rFonts w:ascii="Times New Roman" w:hAnsi="Times New Roman" w:cs="Times New Roman"/>
              </w:rPr>
            </w:pPr>
          </w:p>
        </w:tc>
      </w:tr>
      <w:tr w:rsidR="00203FC1" w:rsidRPr="00061916" w14:paraId="3AF14081" w14:textId="77777777" w:rsidTr="00203FC1">
        <w:tc>
          <w:tcPr>
            <w:tcW w:w="8472" w:type="dxa"/>
            <w:gridSpan w:val="8"/>
          </w:tcPr>
          <w:p w14:paraId="2D821243" w14:textId="77777777" w:rsidR="00DB2885" w:rsidRPr="00061916" w:rsidRDefault="00DB2885" w:rsidP="008C3903">
            <w:pPr>
              <w:spacing w:line="276" w:lineRule="auto"/>
              <w:rPr>
                <w:rFonts w:ascii="Times New Roman" w:hAnsi="Times New Roman" w:cs="Times New Roman"/>
              </w:rPr>
            </w:pPr>
          </w:p>
          <w:p w14:paraId="720351C7"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Q-5. How would you rate overall the ten hours course</w:t>
            </w:r>
          </w:p>
          <w:p w14:paraId="04653D67" w14:textId="77777777" w:rsidR="00DB2885" w:rsidRPr="00061916" w:rsidRDefault="00DB2885" w:rsidP="008C3903">
            <w:pPr>
              <w:spacing w:line="276" w:lineRule="auto"/>
              <w:rPr>
                <w:rFonts w:ascii="Times New Roman" w:hAnsi="Times New Roman" w:cs="Times New Roman"/>
              </w:rPr>
            </w:pPr>
          </w:p>
        </w:tc>
      </w:tr>
      <w:tr w:rsidR="00203FC1" w:rsidRPr="00061916" w14:paraId="1C15F33B" w14:textId="77777777" w:rsidTr="00FD40A5">
        <w:tc>
          <w:tcPr>
            <w:tcW w:w="1493" w:type="dxa"/>
            <w:vMerge w:val="restart"/>
          </w:tcPr>
          <w:p w14:paraId="54447585" w14:textId="77777777" w:rsidR="00DB2885" w:rsidRPr="00061916" w:rsidRDefault="00DB2885" w:rsidP="008C3903">
            <w:pPr>
              <w:spacing w:line="276" w:lineRule="auto"/>
              <w:rPr>
                <w:rFonts w:ascii="Times New Roman" w:eastAsia="Times New Roman" w:hAnsi="Times New Roman" w:cs="Times New Roman"/>
                <w:lang w:val="en-IN"/>
              </w:rPr>
            </w:pPr>
          </w:p>
          <w:p w14:paraId="615D554B" w14:textId="77777777" w:rsidR="00DB2885" w:rsidRPr="00061916" w:rsidRDefault="00DB2885" w:rsidP="008C3903">
            <w:pPr>
              <w:spacing w:line="276" w:lineRule="auto"/>
              <w:rPr>
                <w:rFonts w:ascii="Times New Roman" w:eastAsia="Times New Roman" w:hAnsi="Times New Roman" w:cs="Times New Roman"/>
                <w:lang w:val="en-IN"/>
              </w:rPr>
            </w:pPr>
            <w:r w:rsidRPr="00061916">
              <w:rPr>
                <w:rFonts w:ascii="Times New Roman" w:eastAsia="Times New Roman" w:hAnsi="Times New Roman" w:cs="Times New Roman"/>
                <w:lang w:val="en-IN"/>
              </w:rPr>
              <w:lastRenderedPageBreak/>
              <w:t>a. Informative</w:t>
            </w:r>
          </w:p>
        </w:tc>
        <w:tc>
          <w:tcPr>
            <w:tcW w:w="1450" w:type="dxa"/>
            <w:gridSpan w:val="2"/>
          </w:tcPr>
          <w:p w14:paraId="549E0040"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lastRenderedPageBreak/>
              <w:t xml:space="preserve">Extremely </w:t>
            </w:r>
            <w:r w:rsidRPr="00061916">
              <w:rPr>
                <w:rFonts w:ascii="Times New Roman" w:hAnsi="Times New Roman" w:cs="Times New Roman"/>
                <w:b/>
              </w:rPr>
              <w:lastRenderedPageBreak/>
              <w:t>Useful</w:t>
            </w:r>
          </w:p>
        </w:tc>
        <w:tc>
          <w:tcPr>
            <w:tcW w:w="993" w:type="dxa"/>
          </w:tcPr>
          <w:p w14:paraId="32C8B97C" w14:textId="4A1145E9" w:rsidR="00FD40A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lastRenderedPageBreak/>
              <w:t>Some</w:t>
            </w:r>
            <w:r w:rsidR="00066E5E" w:rsidRPr="00061916">
              <w:rPr>
                <w:rFonts w:ascii="Times New Roman" w:hAnsi="Times New Roman" w:cs="Times New Roman"/>
                <w:b/>
              </w:rPr>
              <w:t>-</w:t>
            </w:r>
          </w:p>
          <w:p w14:paraId="4C7C8791" w14:textId="59808C0F"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lastRenderedPageBreak/>
              <w:t>what</w:t>
            </w:r>
          </w:p>
        </w:tc>
        <w:tc>
          <w:tcPr>
            <w:tcW w:w="992" w:type="dxa"/>
          </w:tcPr>
          <w:p w14:paraId="6069AA3A" w14:textId="7FB839AE"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lastRenderedPageBreak/>
              <w:t>Undeci</w:t>
            </w:r>
            <w:r w:rsidR="00E24291" w:rsidRPr="00061916">
              <w:rPr>
                <w:rFonts w:ascii="Times New Roman" w:hAnsi="Times New Roman" w:cs="Times New Roman"/>
                <w:b/>
              </w:rPr>
              <w:lastRenderedPageBreak/>
              <w:t>-</w:t>
            </w:r>
            <w:r w:rsidRPr="00061916">
              <w:rPr>
                <w:rFonts w:ascii="Times New Roman" w:hAnsi="Times New Roman" w:cs="Times New Roman"/>
                <w:b/>
              </w:rPr>
              <w:t>ded</w:t>
            </w:r>
          </w:p>
        </w:tc>
        <w:tc>
          <w:tcPr>
            <w:tcW w:w="1134" w:type="dxa"/>
          </w:tcPr>
          <w:p w14:paraId="50B46A21"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lastRenderedPageBreak/>
              <w:t xml:space="preserve">Not </w:t>
            </w:r>
            <w:r w:rsidRPr="00061916">
              <w:rPr>
                <w:rFonts w:ascii="Times New Roman" w:hAnsi="Times New Roman" w:cs="Times New Roman"/>
                <w:b/>
              </w:rPr>
              <w:lastRenderedPageBreak/>
              <w:t>Really</w:t>
            </w:r>
          </w:p>
        </w:tc>
        <w:tc>
          <w:tcPr>
            <w:tcW w:w="1134" w:type="dxa"/>
          </w:tcPr>
          <w:p w14:paraId="345865E1"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lastRenderedPageBreak/>
              <w:t xml:space="preserve">Not at </w:t>
            </w:r>
            <w:r w:rsidRPr="00061916">
              <w:rPr>
                <w:rFonts w:ascii="Times New Roman" w:hAnsi="Times New Roman" w:cs="Times New Roman"/>
                <w:b/>
              </w:rPr>
              <w:lastRenderedPageBreak/>
              <w:t>all</w:t>
            </w:r>
          </w:p>
        </w:tc>
        <w:tc>
          <w:tcPr>
            <w:tcW w:w="1276" w:type="dxa"/>
          </w:tcPr>
          <w:p w14:paraId="3E49462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b/>
              </w:rPr>
              <w:lastRenderedPageBreak/>
              <w:t xml:space="preserve">Not </w:t>
            </w:r>
            <w:r w:rsidRPr="00061916">
              <w:rPr>
                <w:rFonts w:ascii="Times New Roman" w:hAnsi="Times New Roman" w:cs="Times New Roman"/>
                <w:b/>
              </w:rPr>
              <w:lastRenderedPageBreak/>
              <w:t>Answered</w:t>
            </w:r>
          </w:p>
        </w:tc>
      </w:tr>
      <w:tr w:rsidR="00203FC1" w:rsidRPr="00061916" w14:paraId="5896A8C2" w14:textId="77777777" w:rsidTr="00FD40A5">
        <w:tc>
          <w:tcPr>
            <w:tcW w:w="1493" w:type="dxa"/>
            <w:vMerge/>
          </w:tcPr>
          <w:p w14:paraId="1120F1D5" w14:textId="77777777" w:rsidR="00DB2885" w:rsidRPr="00061916" w:rsidRDefault="00DB2885" w:rsidP="008C3903">
            <w:pPr>
              <w:spacing w:line="276" w:lineRule="auto"/>
              <w:rPr>
                <w:rFonts w:ascii="Times New Roman" w:hAnsi="Times New Roman" w:cs="Times New Roman"/>
              </w:rPr>
            </w:pPr>
          </w:p>
        </w:tc>
        <w:tc>
          <w:tcPr>
            <w:tcW w:w="1450" w:type="dxa"/>
            <w:gridSpan w:val="2"/>
          </w:tcPr>
          <w:p w14:paraId="37EA3239" w14:textId="77777777" w:rsidR="00DB2885" w:rsidRPr="00061916" w:rsidRDefault="00DB2885" w:rsidP="008C3903">
            <w:pPr>
              <w:spacing w:line="276" w:lineRule="auto"/>
              <w:rPr>
                <w:rFonts w:ascii="Times New Roman" w:hAnsi="Times New Roman" w:cs="Times New Roman"/>
              </w:rPr>
            </w:pPr>
          </w:p>
          <w:p w14:paraId="2E95973D" w14:textId="5F36F2A9" w:rsidR="00DB2885" w:rsidRPr="00061916" w:rsidRDefault="00891307" w:rsidP="008C3903">
            <w:pPr>
              <w:spacing w:line="276" w:lineRule="auto"/>
              <w:rPr>
                <w:rFonts w:ascii="Times New Roman" w:hAnsi="Times New Roman" w:cs="Times New Roman"/>
              </w:rPr>
            </w:pPr>
            <w:r w:rsidRPr="00061916">
              <w:rPr>
                <w:rFonts w:ascii="Times New Roman" w:hAnsi="Times New Roman" w:cs="Times New Roman"/>
              </w:rPr>
              <w:t>50</w:t>
            </w:r>
            <w:r w:rsidR="00DB2885" w:rsidRPr="00061916">
              <w:rPr>
                <w:rFonts w:ascii="Times New Roman" w:hAnsi="Times New Roman" w:cs="Times New Roman"/>
              </w:rPr>
              <w:t>%</w:t>
            </w:r>
          </w:p>
          <w:p w14:paraId="3BD7D388"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(46/92)</w:t>
            </w:r>
          </w:p>
        </w:tc>
        <w:tc>
          <w:tcPr>
            <w:tcW w:w="993" w:type="dxa"/>
          </w:tcPr>
          <w:p w14:paraId="61DAD01C" w14:textId="77777777" w:rsidR="00DB2885" w:rsidRPr="00061916" w:rsidRDefault="00DB2885" w:rsidP="008C3903">
            <w:pPr>
              <w:spacing w:line="276" w:lineRule="auto"/>
              <w:rPr>
                <w:rFonts w:ascii="Times New Roman" w:hAnsi="Times New Roman" w:cs="Times New Roman"/>
              </w:rPr>
            </w:pPr>
          </w:p>
          <w:p w14:paraId="226EBBDC" w14:textId="05DD0E8A" w:rsidR="00DB2885" w:rsidRPr="00061916" w:rsidRDefault="00891307" w:rsidP="008C3903">
            <w:pPr>
              <w:spacing w:line="276" w:lineRule="auto"/>
              <w:rPr>
                <w:rFonts w:ascii="Times New Roman" w:hAnsi="Times New Roman" w:cs="Times New Roman"/>
              </w:rPr>
            </w:pPr>
            <w:r w:rsidRPr="00061916">
              <w:rPr>
                <w:rFonts w:ascii="Times New Roman" w:hAnsi="Times New Roman" w:cs="Times New Roman"/>
              </w:rPr>
              <w:t>43.4</w:t>
            </w:r>
            <w:r w:rsidR="00DB2885" w:rsidRPr="00061916">
              <w:rPr>
                <w:rFonts w:ascii="Times New Roman" w:hAnsi="Times New Roman" w:cs="Times New Roman"/>
              </w:rPr>
              <w:t>%</w:t>
            </w:r>
          </w:p>
          <w:p w14:paraId="0D2999CD"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(40/92)</w:t>
            </w:r>
          </w:p>
          <w:p w14:paraId="0FFE0DC4" w14:textId="77777777" w:rsidR="00DB2885" w:rsidRPr="00061916" w:rsidRDefault="00DB2885" w:rsidP="008C3903">
            <w:pPr>
              <w:spacing w:line="276" w:lineRule="auto"/>
              <w:rPr>
                <w:rFonts w:ascii="Times New Roman" w:hAnsi="Times New Roman" w:cs="Times New Roman"/>
              </w:rPr>
            </w:pPr>
          </w:p>
        </w:tc>
        <w:tc>
          <w:tcPr>
            <w:tcW w:w="992" w:type="dxa"/>
          </w:tcPr>
          <w:p w14:paraId="2062C5D6" w14:textId="77777777" w:rsidR="00DB2885" w:rsidRPr="00061916" w:rsidRDefault="00DB2885" w:rsidP="008C3903">
            <w:pPr>
              <w:spacing w:line="276" w:lineRule="auto"/>
              <w:rPr>
                <w:rFonts w:ascii="Times New Roman" w:hAnsi="Times New Roman" w:cs="Times New Roman"/>
              </w:rPr>
            </w:pPr>
          </w:p>
          <w:p w14:paraId="084C6DF9" w14:textId="1F7E2263" w:rsidR="00DB2885" w:rsidRPr="00061916" w:rsidRDefault="00891307" w:rsidP="008C3903">
            <w:pPr>
              <w:spacing w:line="276" w:lineRule="auto"/>
              <w:rPr>
                <w:rFonts w:ascii="Times New Roman" w:hAnsi="Times New Roman" w:cs="Times New Roman"/>
              </w:rPr>
            </w:pPr>
            <w:r w:rsidRPr="00061916">
              <w:rPr>
                <w:rFonts w:ascii="Times New Roman" w:hAnsi="Times New Roman" w:cs="Times New Roman"/>
              </w:rPr>
              <w:t>2.1%</w:t>
            </w:r>
          </w:p>
          <w:p w14:paraId="7723AB04"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(02/92)</w:t>
            </w:r>
          </w:p>
        </w:tc>
        <w:tc>
          <w:tcPr>
            <w:tcW w:w="1134" w:type="dxa"/>
          </w:tcPr>
          <w:p w14:paraId="2E64B62F" w14:textId="77777777" w:rsidR="00DB2885" w:rsidRPr="00061916" w:rsidRDefault="00DB2885" w:rsidP="008C3903">
            <w:pPr>
              <w:spacing w:line="276" w:lineRule="auto"/>
              <w:rPr>
                <w:rFonts w:ascii="Times New Roman" w:hAnsi="Times New Roman" w:cs="Times New Roman"/>
              </w:rPr>
            </w:pPr>
          </w:p>
          <w:p w14:paraId="68ADFB1E" w14:textId="452C2E78" w:rsidR="00DB2885" w:rsidRPr="00061916" w:rsidRDefault="00891307" w:rsidP="008C3903">
            <w:pPr>
              <w:spacing w:line="276" w:lineRule="auto"/>
              <w:rPr>
                <w:rFonts w:ascii="Times New Roman" w:hAnsi="Times New Roman" w:cs="Times New Roman"/>
              </w:rPr>
            </w:pPr>
            <w:r w:rsidRPr="00061916">
              <w:rPr>
                <w:rFonts w:ascii="Times New Roman" w:hAnsi="Times New Roman" w:cs="Times New Roman"/>
              </w:rPr>
              <w:t>3.2</w:t>
            </w:r>
            <w:r w:rsidR="00DB2885" w:rsidRPr="00061916">
              <w:rPr>
                <w:rFonts w:ascii="Times New Roman" w:hAnsi="Times New Roman" w:cs="Times New Roman"/>
              </w:rPr>
              <w:t>%</w:t>
            </w:r>
          </w:p>
          <w:p w14:paraId="7587AA20"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(03/92)</w:t>
            </w:r>
          </w:p>
        </w:tc>
        <w:tc>
          <w:tcPr>
            <w:tcW w:w="1134" w:type="dxa"/>
          </w:tcPr>
          <w:p w14:paraId="709693F8" w14:textId="77777777" w:rsidR="00DB2885" w:rsidRPr="00061916" w:rsidRDefault="00DB2885" w:rsidP="008C3903">
            <w:pPr>
              <w:spacing w:line="276" w:lineRule="auto"/>
              <w:rPr>
                <w:rFonts w:ascii="Times New Roman" w:hAnsi="Times New Roman" w:cs="Times New Roman"/>
              </w:rPr>
            </w:pPr>
          </w:p>
          <w:p w14:paraId="5BB78528" w14:textId="46F9E57D" w:rsidR="00DB2885" w:rsidRPr="00061916" w:rsidRDefault="00891307" w:rsidP="008C3903">
            <w:pPr>
              <w:spacing w:line="276" w:lineRule="auto"/>
              <w:rPr>
                <w:rFonts w:ascii="Times New Roman" w:hAnsi="Times New Roman" w:cs="Times New Roman"/>
              </w:rPr>
            </w:pPr>
            <w:r w:rsidRPr="00061916">
              <w:rPr>
                <w:rFonts w:ascii="Times New Roman" w:hAnsi="Times New Roman" w:cs="Times New Roman"/>
              </w:rPr>
              <w:t>1</w:t>
            </w:r>
            <w:r w:rsidR="00DB2885" w:rsidRPr="00061916">
              <w:rPr>
                <w:rFonts w:ascii="Times New Roman" w:hAnsi="Times New Roman" w:cs="Times New Roman"/>
              </w:rPr>
              <w:t>%</w:t>
            </w:r>
          </w:p>
          <w:p w14:paraId="2A7C374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(01/92)</w:t>
            </w:r>
          </w:p>
        </w:tc>
        <w:tc>
          <w:tcPr>
            <w:tcW w:w="1276" w:type="dxa"/>
          </w:tcPr>
          <w:p w14:paraId="7A629B20" w14:textId="77777777" w:rsidR="00DB2885" w:rsidRPr="00061916" w:rsidRDefault="00DB2885" w:rsidP="008C3903">
            <w:pPr>
              <w:spacing w:line="276" w:lineRule="auto"/>
              <w:rPr>
                <w:rFonts w:ascii="Times New Roman" w:hAnsi="Times New Roman" w:cs="Times New Roman"/>
              </w:rPr>
            </w:pPr>
          </w:p>
          <w:p w14:paraId="33E61B21" w14:textId="3AF5DFC6" w:rsidR="00DB2885" w:rsidRPr="00061916" w:rsidRDefault="00891307" w:rsidP="008C3903">
            <w:pPr>
              <w:spacing w:line="276" w:lineRule="auto"/>
              <w:rPr>
                <w:rFonts w:ascii="Times New Roman" w:hAnsi="Times New Roman" w:cs="Times New Roman"/>
              </w:rPr>
            </w:pPr>
            <w:r w:rsidRPr="00061916">
              <w:rPr>
                <w:rFonts w:ascii="Times New Roman" w:hAnsi="Times New Roman" w:cs="Times New Roman"/>
              </w:rPr>
              <w:t>4</w:t>
            </w:r>
            <w:r w:rsidR="00DB2885" w:rsidRPr="00061916">
              <w:rPr>
                <w:rFonts w:ascii="Times New Roman" w:hAnsi="Times New Roman" w:cs="Times New Roman"/>
              </w:rPr>
              <w:t>%</w:t>
            </w:r>
          </w:p>
          <w:p w14:paraId="1DAB883F"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(04/96)</w:t>
            </w:r>
          </w:p>
        </w:tc>
      </w:tr>
      <w:tr w:rsidR="00203FC1" w:rsidRPr="00061916" w14:paraId="012E5856" w14:textId="77777777" w:rsidTr="00FD40A5">
        <w:tc>
          <w:tcPr>
            <w:tcW w:w="1493" w:type="dxa"/>
          </w:tcPr>
          <w:p w14:paraId="26D50C72" w14:textId="77777777" w:rsidR="00DB2885" w:rsidRPr="00061916" w:rsidRDefault="00DB2885" w:rsidP="008C3903">
            <w:pPr>
              <w:spacing w:line="276" w:lineRule="auto"/>
              <w:rPr>
                <w:rFonts w:ascii="Times New Roman" w:eastAsia="Times New Roman" w:hAnsi="Times New Roman" w:cs="Times New Roman"/>
                <w:lang w:val="en-IN"/>
              </w:rPr>
            </w:pPr>
            <w:r w:rsidRPr="00061916">
              <w:rPr>
                <w:rFonts w:ascii="Times New Roman" w:hAnsi="Times New Roman" w:cs="Times New Roman"/>
              </w:rPr>
              <w:t xml:space="preserve">Q6. </w:t>
            </w:r>
            <w:r w:rsidRPr="00061916">
              <w:rPr>
                <w:rFonts w:ascii="Times New Roman" w:eastAsia="Times New Roman" w:hAnsi="Times New Roman" w:cs="Times New Roman"/>
                <w:lang w:val="en-IN"/>
              </w:rPr>
              <w:t>Understanding Constitutional Process is important to effective healthcare</w:t>
            </w:r>
          </w:p>
          <w:p w14:paraId="564B2F74" w14:textId="77777777" w:rsidR="00DB2885" w:rsidRPr="00061916" w:rsidRDefault="00DB2885" w:rsidP="008C3903">
            <w:pPr>
              <w:spacing w:line="276" w:lineRule="auto"/>
              <w:rPr>
                <w:rFonts w:ascii="Times New Roman" w:hAnsi="Times New Roman" w:cs="Times New Roman"/>
              </w:rPr>
            </w:pPr>
          </w:p>
        </w:tc>
        <w:tc>
          <w:tcPr>
            <w:tcW w:w="1450" w:type="dxa"/>
            <w:gridSpan w:val="2"/>
          </w:tcPr>
          <w:p w14:paraId="1D685E44" w14:textId="77777777" w:rsidR="00DB2885" w:rsidRPr="00061916" w:rsidRDefault="00DB2885" w:rsidP="008C3903">
            <w:pPr>
              <w:spacing w:line="276" w:lineRule="auto"/>
              <w:rPr>
                <w:rFonts w:ascii="Times New Roman" w:hAnsi="Times New Roman" w:cs="Times New Roman"/>
              </w:rPr>
            </w:pPr>
          </w:p>
          <w:p w14:paraId="47F52A79" w14:textId="7E99C6D6" w:rsidR="00DB2885" w:rsidRPr="00061916" w:rsidRDefault="006B70F7" w:rsidP="008C3903">
            <w:pPr>
              <w:spacing w:line="276" w:lineRule="auto"/>
              <w:rPr>
                <w:rFonts w:ascii="Times New Roman" w:hAnsi="Times New Roman" w:cs="Times New Roman"/>
              </w:rPr>
            </w:pPr>
            <w:r w:rsidRPr="00061916">
              <w:rPr>
                <w:rFonts w:ascii="Times New Roman" w:hAnsi="Times New Roman" w:cs="Times New Roman"/>
              </w:rPr>
              <w:t>52</w:t>
            </w:r>
            <w:r w:rsidR="00DB2885" w:rsidRPr="00061916">
              <w:rPr>
                <w:rFonts w:ascii="Times New Roman" w:hAnsi="Times New Roman" w:cs="Times New Roman"/>
              </w:rPr>
              <w:t>%</w:t>
            </w:r>
          </w:p>
          <w:p w14:paraId="236B40A5"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(50 /96)</w:t>
            </w:r>
          </w:p>
        </w:tc>
        <w:tc>
          <w:tcPr>
            <w:tcW w:w="993" w:type="dxa"/>
          </w:tcPr>
          <w:p w14:paraId="649BC7DD" w14:textId="77777777" w:rsidR="00DB2885" w:rsidRPr="00061916" w:rsidRDefault="00DB2885" w:rsidP="008C3903">
            <w:pPr>
              <w:spacing w:line="276" w:lineRule="auto"/>
              <w:rPr>
                <w:rFonts w:ascii="Times New Roman" w:hAnsi="Times New Roman" w:cs="Times New Roman"/>
              </w:rPr>
            </w:pPr>
          </w:p>
          <w:p w14:paraId="474F65E4" w14:textId="50B3733F" w:rsidR="00DB2885" w:rsidRPr="00061916" w:rsidRDefault="006B70F7" w:rsidP="008C3903">
            <w:pPr>
              <w:spacing w:line="276" w:lineRule="auto"/>
              <w:rPr>
                <w:rFonts w:ascii="Times New Roman" w:hAnsi="Times New Roman" w:cs="Times New Roman"/>
              </w:rPr>
            </w:pPr>
            <w:r w:rsidRPr="00061916">
              <w:rPr>
                <w:rFonts w:ascii="Times New Roman" w:hAnsi="Times New Roman" w:cs="Times New Roman"/>
              </w:rPr>
              <w:t>38.5</w:t>
            </w:r>
            <w:r w:rsidR="00DB2885" w:rsidRPr="00061916">
              <w:rPr>
                <w:rFonts w:ascii="Times New Roman" w:hAnsi="Times New Roman" w:cs="Times New Roman"/>
              </w:rPr>
              <w:t>%</w:t>
            </w:r>
          </w:p>
          <w:p w14:paraId="4C04B84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(37/96)</w:t>
            </w:r>
          </w:p>
        </w:tc>
        <w:tc>
          <w:tcPr>
            <w:tcW w:w="992" w:type="dxa"/>
          </w:tcPr>
          <w:p w14:paraId="6C1ECE44" w14:textId="77777777" w:rsidR="00DB2885" w:rsidRPr="00061916" w:rsidRDefault="00DB2885" w:rsidP="008C3903">
            <w:pPr>
              <w:spacing w:line="276" w:lineRule="auto"/>
              <w:rPr>
                <w:rFonts w:ascii="Times New Roman" w:hAnsi="Times New Roman" w:cs="Times New Roman"/>
              </w:rPr>
            </w:pPr>
          </w:p>
          <w:p w14:paraId="74DBE94E" w14:textId="6931C569" w:rsidR="00DB2885" w:rsidRPr="00061916" w:rsidRDefault="006B70F7" w:rsidP="008C3903">
            <w:pPr>
              <w:spacing w:line="276" w:lineRule="auto"/>
              <w:rPr>
                <w:rFonts w:ascii="Times New Roman" w:hAnsi="Times New Roman" w:cs="Times New Roman"/>
              </w:rPr>
            </w:pPr>
            <w:r w:rsidRPr="00061916">
              <w:rPr>
                <w:rFonts w:ascii="Times New Roman" w:hAnsi="Times New Roman" w:cs="Times New Roman"/>
              </w:rPr>
              <w:t>7.2</w:t>
            </w:r>
            <w:r w:rsidR="00DB2885" w:rsidRPr="00061916">
              <w:rPr>
                <w:rFonts w:ascii="Times New Roman" w:hAnsi="Times New Roman" w:cs="Times New Roman"/>
              </w:rPr>
              <w:t>%</w:t>
            </w:r>
          </w:p>
          <w:p w14:paraId="3392570A"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(07/96)</w:t>
            </w:r>
          </w:p>
        </w:tc>
        <w:tc>
          <w:tcPr>
            <w:tcW w:w="1134" w:type="dxa"/>
          </w:tcPr>
          <w:p w14:paraId="1021DE4C" w14:textId="77777777" w:rsidR="00DB2885" w:rsidRPr="00061916" w:rsidRDefault="00DB2885" w:rsidP="008C3903">
            <w:pPr>
              <w:spacing w:line="276" w:lineRule="auto"/>
              <w:rPr>
                <w:rFonts w:ascii="Times New Roman" w:hAnsi="Times New Roman" w:cs="Times New Roman"/>
              </w:rPr>
            </w:pPr>
          </w:p>
          <w:p w14:paraId="7E59BDE8" w14:textId="064E0B2B" w:rsidR="00DB2885" w:rsidRPr="00061916" w:rsidRDefault="006B70F7" w:rsidP="008C3903">
            <w:pPr>
              <w:spacing w:line="276" w:lineRule="auto"/>
              <w:rPr>
                <w:rFonts w:ascii="Times New Roman" w:hAnsi="Times New Roman" w:cs="Times New Roman"/>
              </w:rPr>
            </w:pPr>
            <w:r w:rsidRPr="00061916">
              <w:rPr>
                <w:rFonts w:ascii="Times New Roman" w:hAnsi="Times New Roman" w:cs="Times New Roman"/>
              </w:rPr>
              <w:t>2.0</w:t>
            </w:r>
            <w:r w:rsidR="00DB2885" w:rsidRPr="00061916">
              <w:rPr>
                <w:rFonts w:ascii="Times New Roman" w:hAnsi="Times New Roman" w:cs="Times New Roman"/>
              </w:rPr>
              <w:t>%</w:t>
            </w:r>
          </w:p>
          <w:p w14:paraId="53D7653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(02/96)</w:t>
            </w:r>
          </w:p>
        </w:tc>
        <w:tc>
          <w:tcPr>
            <w:tcW w:w="1134" w:type="dxa"/>
          </w:tcPr>
          <w:p w14:paraId="0953CE06" w14:textId="77777777" w:rsidR="00DB2885" w:rsidRPr="00061916" w:rsidRDefault="00DB2885" w:rsidP="008C3903">
            <w:pPr>
              <w:spacing w:line="276" w:lineRule="auto"/>
              <w:rPr>
                <w:rFonts w:ascii="Times New Roman" w:hAnsi="Times New Roman" w:cs="Times New Roman"/>
              </w:rPr>
            </w:pPr>
          </w:p>
          <w:p w14:paraId="6F136F21"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c>
          <w:tcPr>
            <w:tcW w:w="1276" w:type="dxa"/>
          </w:tcPr>
          <w:p w14:paraId="579B329B" w14:textId="77777777" w:rsidR="00DB2885" w:rsidRPr="00061916" w:rsidRDefault="00DB2885" w:rsidP="008C3903">
            <w:pPr>
              <w:spacing w:line="276" w:lineRule="auto"/>
              <w:rPr>
                <w:rFonts w:ascii="Times New Roman" w:hAnsi="Times New Roman" w:cs="Times New Roman"/>
              </w:rPr>
            </w:pPr>
          </w:p>
          <w:p w14:paraId="77F15A9E" w14:textId="77777777"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0</w:t>
            </w:r>
          </w:p>
        </w:tc>
      </w:tr>
    </w:tbl>
    <w:p w14:paraId="69FF954F" w14:textId="77777777" w:rsidR="00DB2885" w:rsidRPr="00061916" w:rsidRDefault="00DB2885" w:rsidP="008C3903">
      <w:pPr>
        <w:spacing w:line="276" w:lineRule="auto"/>
        <w:rPr>
          <w:rFonts w:ascii="Times New Roman" w:hAnsi="Times New Roman" w:cs="Times New Roman"/>
          <w:b/>
        </w:rPr>
      </w:pPr>
    </w:p>
    <w:p w14:paraId="51C30870" w14:textId="77777777" w:rsidR="00FE6E19" w:rsidRPr="00061916" w:rsidRDefault="00FE6E19" w:rsidP="008C3903">
      <w:pPr>
        <w:spacing w:line="276" w:lineRule="auto"/>
        <w:rPr>
          <w:rFonts w:ascii="Times New Roman" w:hAnsi="Times New Roman" w:cs="Times New Roman"/>
          <w:b/>
        </w:rPr>
      </w:pPr>
    </w:p>
    <w:p w14:paraId="1EC32CA9" w14:textId="77777777" w:rsidR="00DB2885" w:rsidRPr="00061916" w:rsidRDefault="00DB2885" w:rsidP="008C3903">
      <w:pPr>
        <w:spacing w:line="276" w:lineRule="auto"/>
        <w:rPr>
          <w:rFonts w:ascii="Times New Roman" w:hAnsi="Times New Roman" w:cs="Times New Roman"/>
          <w:b/>
        </w:rPr>
      </w:pPr>
      <w:r w:rsidRPr="00061916">
        <w:rPr>
          <w:rFonts w:ascii="Times New Roman" w:hAnsi="Times New Roman" w:cs="Times New Roman"/>
          <w:b/>
        </w:rPr>
        <w:t>Discussion</w:t>
      </w:r>
    </w:p>
    <w:p w14:paraId="40952424" w14:textId="77777777" w:rsidR="00DB2885" w:rsidRPr="00061916" w:rsidRDefault="00DB2885" w:rsidP="008C3903">
      <w:pPr>
        <w:spacing w:line="276" w:lineRule="auto"/>
        <w:rPr>
          <w:rFonts w:ascii="Times New Roman" w:hAnsi="Times New Roman" w:cs="Times New Roman"/>
        </w:rPr>
      </w:pPr>
    </w:p>
    <w:p w14:paraId="4227A3A1" w14:textId="77777777" w:rsidR="00FE6E19" w:rsidRPr="00061916" w:rsidRDefault="00FE6E19" w:rsidP="008C3903">
      <w:pPr>
        <w:spacing w:line="276" w:lineRule="auto"/>
        <w:rPr>
          <w:rFonts w:ascii="Times New Roman" w:hAnsi="Times New Roman" w:cs="Times New Roman"/>
        </w:rPr>
      </w:pPr>
    </w:p>
    <w:p w14:paraId="34983D44" w14:textId="72F90EFC"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 ‘Citizen Doct</w:t>
      </w:r>
      <w:r w:rsidR="008E05BF" w:rsidRPr="00061916">
        <w:rPr>
          <w:rFonts w:ascii="Times New Roman" w:hAnsi="Times New Roman" w:cs="Times New Roman"/>
        </w:rPr>
        <w:t>or’ course</w:t>
      </w:r>
      <w:r w:rsidRPr="00061916">
        <w:rPr>
          <w:rFonts w:ascii="Times New Roman" w:hAnsi="Times New Roman" w:cs="Times New Roman"/>
        </w:rPr>
        <w:t xml:space="preserve"> is a novel way of positioning Environmental Science and Constitution of India classes for first year students of the undergraduate MBBS course.</w:t>
      </w:r>
      <w:ins w:id="40" w:author="radhika hegde" w:date="2020-02-06T09:49:00Z">
        <w:r w:rsidR="00177F1C" w:rsidRPr="00061916">
          <w:rPr>
            <w:rFonts w:ascii="Times New Roman" w:hAnsi="Times New Roman" w:cs="Times New Roman"/>
          </w:rPr>
          <w:t xml:space="preserve"> </w:t>
        </w:r>
      </w:ins>
      <w:ins w:id="41" w:author="radhika hegde" w:date="2020-02-19T09:55:00Z">
        <w:r w:rsidR="00631A44" w:rsidRPr="00061916">
          <w:rPr>
            <w:rFonts w:ascii="Times New Roman" w:hAnsi="Times New Roman" w:cs="Times New Roman"/>
          </w:rPr>
          <w:t xml:space="preserve">Although the course was built around the core ideas and themes of the CoI and ES, this was unique to St Johns Medical College. The objective of the course was to develop humane doctors by familiarizing the young medical student to contemporary pressing issues and to encourage them to think like civic-minded professional doctors. </w:t>
        </w:r>
      </w:ins>
      <w:r w:rsidRPr="00061916">
        <w:rPr>
          <w:rFonts w:ascii="Times New Roman" w:hAnsi="Times New Roman" w:cs="Times New Roman"/>
        </w:rPr>
        <w:t xml:space="preserve">These students responded positively to the </w:t>
      </w:r>
      <w:r w:rsidR="008E05BF" w:rsidRPr="00061916">
        <w:rPr>
          <w:rFonts w:ascii="Times New Roman" w:hAnsi="Times New Roman" w:cs="Times New Roman"/>
        </w:rPr>
        <w:t>course</w:t>
      </w:r>
      <w:r w:rsidRPr="00061916">
        <w:rPr>
          <w:rFonts w:ascii="Times New Roman" w:hAnsi="Times New Roman" w:cs="Times New Roman"/>
        </w:rPr>
        <w:t>, as shown in the results of the feedback survey.</w:t>
      </w:r>
      <w:r w:rsidR="00DB1835" w:rsidRPr="00061916">
        <w:rPr>
          <w:rFonts w:ascii="Times New Roman" w:hAnsi="Times New Roman" w:cs="Times New Roman"/>
        </w:rPr>
        <w:t xml:space="preserve"> </w:t>
      </w:r>
      <w:r w:rsidRPr="00061916">
        <w:rPr>
          <w:rFonts w:ascii="Times New Roman" w:hAnsi="Times New Roman" w:cs="Times New Roman"/>
        </w:rPr>
        <w:t>They were able to describe and reflect on social determinants of health</w:t>
      </w:r>
      <w:r w:rsidR="00DB1835" w:rsidRPr="00061916">
        <w:rPr>
          <w:rFonts w:ascii="Times New Roman" w:hAnsi="Times New Roman" w:cs="Times New Roman"/>
        </w:rPr>
        <w:t xml:space="preserve">, </w:t>
      </w:r>
      <w:r w:rsidRPr="00061916">
        <w:rPr>
          <w:rFonts w:ascii="Times New Roman" w:hAnsi="Times New Roman" w:cs="Times New Roman"/>
        </w:rPr>
        <w:t>like climate change, environmental harm, gender discrimination</w:t>
      </w:r>
      <w:r w:rsidR="00B03A32" w:rsidRPr="00061916">
        <w:rPr>
          <w:rFonts w:ascii="Times New Roman" w:hAnsi="Times New Roman" w:cs="Times New Roman"/>
        </w:rPr>
        <w:t>,</w:t>
      </w:r>
      <w:r w:rsidRPr="00061916">
        <w:rPr>
          <w:rFonts w:ascii="Times New Roman" w:hAnsi="Times New Roman" w:cs="Times New Roman"/>
        </w:rPr>
        <w:t xml:space="preserve"> and poverty seeing them as interrelated issues. They discussed the effective role a physician could play</w:t>
      </w:r>
      <w:r w:rsidR="00B03A32" w:rsidRPr="00061916">
        <w:rPr>
          <w:rFonts w:ascii="Times New Roman" w:hAnsi="Times New Roman" w:cs="Times New Roman"/>
        </w:rPr>
        <w:t>,</w:t>
      </w:r>
      <w:r w:rsidRPr="00061916">
        <w:rPr>
          <w:rFonts w:ascii="Times New Roman" w:hAnsi="Times New Roman" w:cs="Times New Roman"/>
        </w:rPr>
        <w:t xml:space="preserve"> not </w:t>
      </w:r>
      <w:r w:rsidR="00B03A32" w:rsidRPr="00061916">
        <w:rPr>
          <w:rFonts w:ascii="Times New Roman" w:hAnsi="Times New Roman" w:cs="Times New Roman"/>
        </w:rPr>
        <w:t>only</w:t>
      </w:r>
      <w:r w:rsidRPr="00061916">
        <w:rPr>
          <w:rFonts w:ascii="Times New Roman" w:hAnsi="Times New Roman" w:cs="Times New Roman"/>
        </w:rPr>
        <w:t xml:space="preserve"> in diagnosing and treating the disease but also in working in society to address important health issues</w:t>
      </w:r>
      <w:r w:rsidR="00B03A32" w:rsidRPr="00061916">
        <w:rPr>
          <w:rFonts w:ascii="Times New Roman" w:hAnsi="Times New Roman" w:cs="Times New Roman"/>
        </w:rPr>
        <w:t xml:space="preserve"> </w:t>
      </w:r>
      <w:r w:rsidRPr="00061916">
        <w:rPr>
          <w:rFonts w:ascii="Times New Roman" w:hAnsi="Times New Roman" w:cs="Times New Roman"/>
        </w:rPr>
        <w:t xml:space="preserve">in the larger narrative of government policies. </w:t>
      </w:r>
      <w:r w:rsidR="00C82199" w:rsidRPr="00061916">
        <w:rPr>
          <w:rFonts w:ascii="Times New Roman" w:hAnsi="Times New Roman" w:cs="Times New Roman"/>
        </w:rPr>
        <w:t xml:space="preserve"> The m</w:t>
      </w:r>
      <w:r w:rsidRPr="00061916">
        <w:rPr>
          <w:rFonts w:ascii="Times New Roman" w:hAnsi="Times New Roman" w:cs="Times New Roman"/>
        </w:rPr>
        <w:t>ajority of students expressed the need to be responsive and accountable for their actions and become agents of change. They recognized and articulated citizenship roles and their responsibility to the environment and marginalized sections of society. They also acknowledge that as future doctors</w:t>
      </w:r>
      <w:r w:rsidR="00C82199" w:rsidRPr="00061916">
        <w:rPr>
          <w:rFonts w:ascii="Times New Roman" w:hAnsi="Times New Roman" w:cs="Times New Roman"/>
        </w:rPr>
        <w:t>,</w:t>
      </w:r>
      <w:r w:rsidRPr="00061916">
        <w:rPr>
          <w:rFonts w:ascii="Times New Roman" w:hAnsi="Times New Roman" w:cs="Times New Roman"/>
        </w:rPr>
        <w:t xml:space="preserve"> they have the additional responsibility of being good role models. A minority of students felt that responding to problems of the environment and human rights w</w:t>
      </w:r>
      <w:r w:rsidR="00C82199" w:rsidRPr="00061916">
        <w:rPr>
          <w:rFonts w:ascii="Times New Roman" w:hAnsi="Times New Roman" w:cs="Times New Roman"/>
        </w:rPr>
        <w:t>ere</w:t>
      </w:r>
      <w:r w:rsidRPr="00061916">
        <w:rPr>
          <w:rFonts w:ascii="Times New Roman" w:hAnsi="Times New Roman" w:cs="Times New Roman"/>
        </w:rPr>
        <w:t xml:space="preserve"> primarily the job of other people like social activists. Some reasons </w:t>
      </w:r>
      <w:r w:rsidR="0003073F" w:rsidRPr="00061916">
        <w:rPr>
          <w:rFonts w:ascii="Times New Roman" w:hAnsi="Times New Roman" w:cs="Times New Roman"/>
        </w:rPr>
        <w:t>were that</w:t>
      </w:r>
      <w:r w:rsidRPr="00061916">
        <w:rPr>
          <w:rFonts w:ascii="Times New Roman" w:hAnsi="Times New Roman" w:cs="Times New Roman"/>
        </w:rPr>
        <w:t xml:space="preserve"> doctors were too busy, burdened with patient care; </w:t>
      </w:r>
      <w:r w:rsidR="009338B3" w:rsidRPr="00061916">
        <w:rPr>
          <w:rFonts w:ascii="Times New Roman" w:hAnsi="Times New Roman" w:cs="Times New Roman"/>
        </w:rPr>
        <w:t xml:space="preserve">that </w:t>
      </w:r>
      <w:r w:rsidRPr="00061916">
        <w:rPr>
          <w:rFonts w:ascii="Times New Roman" w:hAnsi="Times New Roman" w:cs="Times New Roman"/>
        </w:rPr>
        <w:t xml:space="preserve">being responsive and responsible was not the responsibility of doctors alone; </w:t>
      </w:r>
      <w:r w:rsidR="009338B3" w:rsidRPr="00061916">
        <w:rPr>
          <w:rFonts w:ascii="Times New Roman" w:hAnsi="Times New Roman" w:cs="Times New Roman"/>
        </w:rPr>
        <w:t xml:space="preserve">and </w:t>
      </w:r>
      <w:r w:rsidRPr="00061916">
        <w:rPr>
          <w:rFonts w:ascii="Times New Roman" w:hAnsi="Times New Roman" w:cs="Times New Roman"/>
        </w:rPr>
        <w:t>the incompetence of the government due to prevailing corruption. A majority of students expressed the need to address these persistent issues as the underlying causes of several diseases and situations of ill health and to counter them through strong citizen initiatives.</w:t>
      </w:r>
    </w:p>
    <w:p w14:paraId="4F73186B" w14:textId="77777777" w:rsidR="00DB2885" w:rsidRPr="00061916" w:rsidRDefault="00DB2885" w:rsidP="008C3903">
      <w:pPr>
        <w:spacing w:line="276" w:lineRule="auto"/>
        <w:rPr>
          <w:rFonts w:ascii="Times New Roman" w:hAnsi="Times New Roman" w:cs="Times New Roman"/>
        </w:rPr>
      </w:pPr>
    </w:p>
    <w:p w14:paraId="05BD2365" w14:textId="77777777" w:rsidR="00FE6E19" w:rsidRPr="00061916" w:rsidRDefault="00FE6E19" w:rsidP="008C3903">
      <w:pPr>
        <w:spacing w:line="276" w:lineRule="auto"/>
        <w:rPr>
          <w:rFonts w:ascii="Times New Roman" w:hAnsi="Times New Roman" w:cs="Times New Roman"/>
        </w:rPr>
      </w:pPr>
    </w:p>
    <w:p w14:paraId="0D7C9BFD" w14:textId="3CA66EC8"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Another positive feedback on the value of the ‘Citizen Doctor’ course was the reflective, challenging format of the sessions.  In the words of the students, the </w:t>
      </w:r>
      <w:r w:rsidR="00DD69BD" w:rsidRPr="00061916">
        <w:rPr>
          <w:rFonts w:ascii="Times New Roman" w:hAnsi="Times New Roman" w:cs="Times New Roman"/>
        </w:rPr>
        <w:t>nature of the course makes them ‘think’ and pushes them to action or recognizes</w:t>
      </w:r>
      <w:r w:rsidRPr="00061916">
        <w:rPr>
          <w:rFonts w:ascii="Times New Roman" w:hAnsi="Times New Roman" w:cs="Times New Roman"/>
        </w:rPr>
        <w:t xml:space="preserve"> the need to change behavio</w:t>
      </w:r>
      <w:r w:rsidR="00B8416D" w:rsidRPr="00061916">
        <w:rPr>
          <w:rFonts w:ascii="Times New Roman" w:hAnsi="Times New Roman" w:cs="Times New Roman"/>
        </w:rPr>
        <w:t>u</w:t>
      </w:r>
      <w:r w:rsidRPr="00061916">
        <w:rPr>
          <w:rFonts w:ascii="Times New Roman" w:hAnsi="Times New Roman" w:cs="Times New Roman"/>
        </w:rPr>
        <w:t>r. Sustainable development and lifestyle choices</w:t>
      </w:r>
      <w:r w:rsidR="00B8416D" w:rsidRPr="00061916">
        <w:rPr>
          <w:rFonts w:ascii="Times New Roman" w:hAnsi="Times New Roman" w:cs="Times New Roman"/>
        </w:rPr>
        <w:t xml:space="preserve"> </w:t>
      </w:r>
      <w:r w:rsidRPr="00061916">
        <w:rPr>
          <w:rFonts w:ascii="Times New Roman" w:hAnsi="Times New Roman" w:cs="Times New Roman"/>
        </w:rPr>
        <w:t>were topics discussed that seemed to resonate with the students. This is in alignment with global deliberations on ‘Eco pedagogical frameworks’ that serve as a theoretical foundation for education designed for environmental sustainability and global citizenship</w:t>
      </w:r>
      <w:r w:rsidR="00FF6FC0" w:rsidRPr="00061916">
        <w:rPr>
          <w:rFonts w:ascii="Times New Roman" w:hAnsi="Times New Roman" w:cs="Times New Roman"/>
        </w:rPr>
        <w:t xml:space="preserve"> (1</w:t>
      </w:r>
      <w:r w:rsidR="002B3EAC" w:rsidRPr="00061916">
        <w:rPr>
          <w:rFonts w:ascii="Times New Roman" w:hAnsi="Times New Roman" w:cs="Times New Roman"/>
        </w:rPr>
        <w:t>9</w:t>
      </w:r>
      <w:r w:rsidR="00FF6FC0" w:rsidRPr="00061916">
        <w:rPr>
          <w:rFonts w:ascii="Times New Roman" w:hAnsi="Times New Roman" w:cs="Times New Roman"/>
        </w:rPr>
        <w:t>).</w:t>
      </w:r>
      <w:r w:rsidRPr="00061916">
        <w:rPr>
          <w:rFonts w:ascii="Times New Roman" w:hAnsi="Times New Roman" w:cs="Times New Roman"/>
        </w:rPr>
        <w:t xml:space="preserve"> These frameworks emphasize how diverse forms of knowledge influence public thinking</w:t>
      </w:r>
      <w:r w:rsidR="00B8416D" w:rsidRPr="00061916">
        <w:rPr>
          <w:rFonts w:ascii="Times New Roman" w:hAnsi="Times New Roman" w:cs="Times New Roman"/>
        </w:rPr>
        <w:t xml:space="preserve"> </w:t>
      </w:r>
      <w:r w:rsidRPr="00061916">
        <w:rPr>
          <w:rFonts w:ascii="Times New Roman" w:hAnsi="Times New Roman" w:cs="Times New Roman"/>
        </w:rPr>
        <w:t>and that the domination of knowledge, agency and action needs to change from the hands of a few to a mass movement. The impacts of climate change and global warming</w:t>
      </w:r>
      <w:r w:rsidR="00C87157" w:rsidRPr="00061916">
        <w:rPr>
          <w:rFonts w:ascii="Times New Roman" w:hAnsi="Times New Roman" w:cs="Times New Roman"/>
        </w:rPr>
        <w:t>,</w:t>
      </w:r>
      <w:r w:rsidRPr="00061916">
        <w:rPr>
          <w:rFonts w:ascii="Times New Roman" w:hAnsi="Times New Roman" w:cs="Times New Roman"/>
        </w:rPr>
        <w:t xml:space="preserve"> in terms of health or food access, shelter </w:t>
      </w:r>
      <w:r w:rsidR="00C87157" w:rsidRPr="00061916">
        <w:rPr>
          <w:rFonts w:ascii="Times New Roman" w:hAnsi="Times New Roman" w:cs="Times New Roman"/>
        </w:rPr>
        <w:t>and</w:t>
      </w:r>
      <w:r w:rsidRPr="00061916">
        <w:rPr>
          <w:rFonts w:ascii="Times New Roman" w:hAnsi="Times New Roman" w:cs="Times New Roman"/>
        </w:rPr>
        <w:t xml:space="preserve"> livelihoods, is going to </w:t>
      </w:r>
      <w:r w:rsidR="0003073F" w:rsidRPr="00061916">
        <w:rPr>
          <w:rFonts w:ascii="Times New Roman" w:hAnsi="Times New Roman" w:cs="Times New Roman"/>
        </w:rPr>
        <w:t>affect</w:t>
      </w:r>
      <w:r w:rsidRPr="00061916">
        <w:rPr>
          <w:rFonts w:ascii="Times New Roman" w:hAnsi="Times New Roman" w:cs="Times New Roman"/>
        </w:rPr>
        <w:t xml:space="preserve"> the most impoverished and marginalized communities the most. Provocation to respond to issues of social injustice, inequity, responsible behaviours</w:t>
      </w:r>
      <w:r w:rsidR="00C87157" w:rsidRPr="00061916">
        <w:rPr>
          <w:rFonts w:ascii="Times New Roman" w:hAnsi="Times New Roman" w:cs="Times New Roman"/>
        </w:rPr>
        <w:t>,</w:t>
      </w:r>
      <w:r w:rsidRPr="00061916">
        <w:rPr>
          <w:rFonts w:ascii="Times New Roman" w:hAnsi="Times New Roman" w:cs="Times New Roman"/>
        </w:rPr>
        <w:t xml:space="preserve"> and social consciousness is the requirement of every educational programme</w:t>
      </w:r>
      <w:r w:rsidR="00C87157" w:rsidRPr="00061916">
        <w:rPr>
          <w:rFonts w:ascii="Times New Roman" w:hAnsi="Times New Roman" w:cs="Times New Roman"/>
        </w:rPr>
        <w:t xml:space="preserve"> </w:t>
      </w:r>
      <w:r w:rsidRPr="00061916">
        <w:rPr>
          <w:rFonts w:ascii="Times New Roman" w:hAnsi="Times New Roman" w:cs="Times New Roman"/>
        </w:rPr>
        <w:t xml:space="preserve">especially at </w:t>
      </w:r>
      <w:r w:rsidR="0003073F" w:rsidRPr="00061916">
        <w:rPr>
          <w:rFonts w:ascii="Times New Roman" w:hAnsi="Times New Roman" w:cs="Times New Roman"/>
        </w:rPr>
        <w:t xml:space="preserve">a </w:t>
      </w:r>
      <w:r w:rsidRPr="00061916">
        <w:rPr>
          <w:rFonts w:ascii="Times New Roman" w:hAnsi="Times New Roman" w:cs="Times New Roman"/>
        </w:rPr>
        <w:t>university level</w:t>
      </w:r>
      <w:r w:rsidR="00C87157" w:rsidRPr="00061916">
        <w:rPr>
          <w:rFonts w:ascii="Times New Roman" w:hAnsi="Times New Roman" w:cs="Times New Roman"/>
        </w:rPr>
        <w:t xml:space="preserve"> as these</w:t>
      </w:r>
      <w:r w:rsidRPr="00061916">
        <w:rPr>
          <w:rFonts w:ascii="Times New Roman" w:hAnsi="Times New Roman" w:cs="Times New Roman"/>
        </w:rPr>
        <w:t xml:space="preserve"> address future citizens and decision makers. It is even more compelling for young doctors who can expand their circles of concern and influence. The UN’s ‘Vision of a Global Education’ emphasizes that every person should acquire the capacity for enabling and ensuring that the least among the human race should flourish and transform for the better</w:t>
      </w:r>
      <w:r w:rsidR="00FF6FC0" w:rsidRPr="00061916">
        <w:rPr>
          <w:rFonts w:ascii="Times New Roman" w:hAnsi="Times New Roman" w:cs="Times New Roman"/>
        </w:rPr>
        <w:t xml:space="preserve"> (</w:t>
      </w:r>
      <w:r w:rsidR="002B3EAC" w:rsidRPr="00061916">
        <w:rPr>
          <w:rFonts w:ascii="Times New Roman" w:hAnsi="Times New Roman" w:cs="Times New Roman"/>
        </w:rPr>
        <w:t>20</w:t>
      </w:r>
      <w:r w:rsidR="00FF6FC0" w:rsidRPr="00061916">
        <w:rPr>
          <w:rFonts w:ascii="Times New Roman" w:hAnsi="Times New Roman" w:cs="Times New Roman"/>
        </w:rPr>
        <w:t>).</w:t>
      </w:r>
      <w:r w:rsidRPr="00061916">
        <w:rPr>
          <w:rFonts w:ascii="Times New Roman" w:hAnsi="Times New Roman" w:cs="Times New Roman"/>
        </w:rPr>
        <w:t xml:space="preserve"> This form of education is based on core values and not cent</w:t>
      </w:r>
      <w:r w:rsidR="00FD49F7" w:rsidRPr="00061916">
        <w:rPr>
          <w:rFonts w:ascii="Times New Roman" w:hAnsi="Times New Roman" w:cs="Times New Roman"/>
        </w:rPr>
        <w:t>r</w:t>
      </w:r>
      <w:r w:rsidRPr="00061916">
        <w:rPr>
          <w:rFonts w:ascii="Times New Roman" w:hAnsi="Times New Roman" w:cs="Times New Roman"/>
        </w:rPr>
        <w:t>ed on knowledge alone.  Scientists working on climate change reiterate the fact that public responses to climate change will not happen by imparting knowledge</w:t>
      </w:r>
      <w:r w:rsidR="00E57F0B" w:rsidRPr="00061916">
        <w:rPr>
          <w:rFonts w:ascii="Times New Roman" w:hAnsi="Times New Roman" w:cs="Times New Roman"/>
        </w:rPr>
        <w:t>,</w:t>
      </w:r>
      <w:r w:rsidRPr="00061916">
        <w:rPr>
          <w:rFonts w:ascii="Times New Roman" w:hAnsi="Times New Roman" w:cs="Times New Roman"/>
        </w:rPr>
        <w:t xml:space="preserve"> but by framing actions around people’s core values,</w:t>
      </w:r>
      <w:r w:rsidR="00FD49F7" w:rsidRPr="00061916">
        <w:rPr>
          <w:rFonts w:ascii="Times New Roman" w:hAnsi="Times New Roman" w:cs="Times New Roman"/>
        </w:rPr>
        <w:t xml:space="preserve"> </w:t>
      </w:r>
      <w:r w:rsidRPr="00061916">
        <w:rPr>
          <w:rFonts w:ascii="Times New Roman" w:hAnsi="Times New Roman" w:cs="Times New Roman"/>
        </w:rPr>
        <w:t>identities and ethical positions</w:t>
      </w:r>
      <w:r w:rsidR="009D3169" w:rsidRPr="00061916">
        <w:rPr>
          <w:rFonts w:ascii="Times New Roman" w:hAnsi="Times New Roman" w:cs="Times New Roman"/>
        </w:rPr>
        <w:t xml:space="preserve"> (</w:t>
      </w:r>
      <w:r w:rsidR="002B3EAC" w:rsidRPr="00061916">
        <w:rPr>
          <w:rFonts w:ascii="Times New Roman" w:hAnsi="Times New Roman" w:cs="Times New Roman"/>
        </w:rPr>
        <w:t>21</w:t>
      </w:r>
      <w:r w:rsidR="009D3169" w:rsidRPr="00061916">
        <w:rPr>
          <w:rFonts w:ascii="Times New Roman" w:hAnsi="Times New Roman" w:cs="Times New Roman"/>
        </w:rPr>
        <w:t>).</w:t>
      </w:r>
    </w:p>
    <w:p w14:paraId="0078E798" w14:textId="77777777" w:rsidR="00DB2885" w:rsidRPr="00061916" w:rsidRDefault="00DB2885" w:rsidP="008C3903">
      <w:pPr>
        <w:spacing w:line="276" w:lineRule="auto"/>
        <w:rPr>
          <w:rFonts w:ascii="Times New Roman" w:hAnsi="Times New Roman" w:cs="Times New Roman"/>
        </w:rPr>
      </w:pPr>
    </w:p>
    <w:p w14:paraId="44038D3E" w14:textId="77777777" w:rsidR="00FE6E19" w:rsidRPr="00061916" w:rsidRDefault="00FE6E19" w:rsidP="008C3903">
      <w:pPr>
        <w:spacing w:line="276" w:lineRule="auto"/>
        <w:rPr>
          <w:rFonts w:ascii="Times New Roman" w:hAnsi="Times New Roman" w:cs="Times New Roman"/>
        </w:rPr>
      </w:pPr>
    </w:p>
    <w:p w14:paraId="39596BEA" w14:textId="05A6427C" w:rsidR="00DB2885"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The Citizen Doctor course consciously began with key questions like ‘whose rights are we protecting?’ Debates on the Surrogacy Bill and gender rights in healthcare by guest speakers led to long discussions</w:t>
      </w:r>
      <w:r w:rsidR="00FA2D7D" w:rsidRPr="00061916">
        <w:rPr>
          <w:rFonts w:ascii="Times New Roman" w:hAnsi="Times New Roman" w:cs="Times New Roman"/>
        </w:rPr>
        <w:t xml:space="preserve"> with students</w:t>
      </w:r>
      <w:r w:rsidR="00953EB0" w:rsidRPr="00061916">
        <w:rPr>
          <w:rFonts w:ascii="Times New Roman" w:hAnsi="Times New Roman" w:cs="Times New Roman"/>
        </w:rPr>
        <w:t xml:space="preserve"> </w:t>
      </w:r>
      <w:r w:rsidRPr="00061916">
        <w:rPr>
          <w:rFonts w:ascii="Times New Roman" w:hAnsi="Times New Roman" w:cs="Times New Roman"/>
        </w:rPr>
        <w:t>that</w:t>
      </w:r>
      <w:r w:rsidR="00294F8E" w:rsidRPr="00061916">
        <w:rPr>
          <w:rFonts w:ascii="Times New Roman" w:hAnsi="Times New Roman" w:cs="Times New Roman"/>
        </w:rPr>
        <w:t xml:space="preserve"> </w:t>
      </w:r>
      <w:r w:rsidRPr="00061916">
        <w:rPr>
          <w:rFonts w:ascii="Times New Roman" w:hAnsi="Times New Roman" w:cs="Times New Roman"/>
        </w:rPr>
        <w:t>at times</w:t>
      </w:r>
      <w:r w:rsidR="00294F8E" w:rsidRPr="00061916">
        <w:rPr>
          <w:rFonts w:ascii="Times New Roman" w:hAnsi="Times New Roman" w:cs="Times New Roman"/>
        </w:rPr>
        <w:t>,</w:t>
      </w:r>
      <w:r w:rsidRPr="00061916">
        <w:rPr>
          <w:rFonts w:ascii="Times New Roman" w:hAnsi="Times New Roman" w:cs="Times New Roman"/>
        </w:rPr>
        <w:t xml:space="preserve"> confli</w:t>
      </w:r>
      <w:r w:rsidR="00294F8E" w:rsidRPr="00061916">
        <w:rPr>
          <w:rFonts w:ascii="Times New Roman" w:hAnsi="Times New Roman" w:cs="Times New Roman"/>
        </w:rPr>
        <w:t>cted</w:t>
      </w:r>
      <w:r w:rsidRPr="00061916">
        <w:rPr>
          <w:rFonts w:ascii="Times New Roman" w:hAnsi="Times New Roman" w:cs="Times New Roman"/>
        </w:rPr>
        <w:t xml:space="preserve"> with their ideas of ‘greater economic benefit’ and were seen by students as ‘impactful’, ‘worthy’</w:t>
      </w:r>
      <w:r w:rsidR="00294F8E" w:rsidRPr="00061916">
        <w:rPr>
          <w:rFonts w:ascii="Times New Roman" w:hAnsi="Times New Roman" w:cs="Times New Roman"/>
        </w:rPr>
        <w:t>,</w:t>
      </w:r>
      <w:r w:rsidRPr="00061916">
        <w:rPr>
          <w:rFonts w:ascii="Times New Roman" w:hAnsi="Times New Roman" w:cs="Times New Roman"/>
        </w:rPr>
        <w:t xml:space="preserve"> and ‘thoughtful’. </w:t>
      </w:r>
      <w:r w:rsidR="00D072DC" w:rsidRPr="00061916">
        <w:rPr>
          <w:rFonts w:ascii="Times New Roman" w:hAnsi="Times New Roman" w:cs="Times New Roman"/>
        </w:rPr>
        <w:t>Some even acknowledged their ‘privileged role’ in the society</w:t>
      </w:r>
      <w:r w:rsidR="00294F8E" w:rsidRPr="00061916">
        <w:rPr>
          <w:rFonts w:ascii="Times New Roman" w:hAnsi="Times New Roman" w:cs="Times New Roman"/>
        </w:rPr>
        <w:t>,</w:t>
      </w:r>
      <w:r w:rsidR="00D072DC" w:rsidRPr="00061916">
        <w:rPr>
          <w:rFonts w:ascii="Times New Roman" w:hAnsi="Times New Roman" w:cs="Times New Roman"/>
        </w:rPr>
        <w:t xml:space="preserve"> as doctors</w:t>
      </w:r>
      <w:r w:rsidR="00294F8E" w:rsidRPr="00061916">
        <w:rPr>
          <w:rFonts w:ascii="Times New Roman" w:hAnsi="Times New Roman" w:cs="Times New Roman"/>
        </w:rPr>
        <w:t>,</w:t>
      </w:r>
      <w:r w:rsidR="00D072DC" w:rsidRPr="00061916">
        <w:rPr>
          <w:rFonts w:ascii="Times New Roman" w:hAnsi="Times New Roman" w:cs="Times New Roman"/>
        </w:rPr>
        <w:t xml:space="preserve"> and the significant role that they could play in bringing about</w:t>
      </w:r>
      <w:r w:rsidR="00294F8E" w:rsidRPr="00061916">
        <w:rPr>
          <w:rFonts w:ascii="Times New Roman" w:hAnsi="Times New Roman" w:cs="Times New Roman"/>
        </w:rPr>
        <w:t xml:space="preserve"> </w:t>
      </w:r>
      <w:r w:rsidR="00D072DC" w:rsidRPr="00061916">
        <w:rPr>
          <w:rFonts w:ascii="Times New Roman" w:hAnsi="Times New Roman" w:cs="Times New Roman"/>
        </w:rPr>
        <w:t xml:space="preserve">change. </w:t>
      </w:r>
      <w:r w:rsidRPr="00061916">
        <w:rPr>
          <w:rFonts w:ascii="Times New Roman" w:hAnsi="Times New Roman" w:cs="Times New Roman"/>
        </w:rPr>
        <w:t xml:space="preserve">This </w:t>
      </w:r>
      <w:r w:rsidR="0091152E" w:rsidRPr="00061916">
        <w:rPr>
          <w:rFonts w:ascii="Times New Roman" w:hAnsi="Times New Roman" w:cs="Times New Roman"/>
        </w:rPr>
        <w:t>emphasizes</w:t>
      </w:r>
      <w:r w:rsidRPr="00061916">
        <w:rPr>
          <w:rFonts w:ascii="Times New Roman" w:hAnsi="Times New Roman" w:cs="Times New Roman"/>
        </w:rPr>
        <w:t xml:space="preserve"> the social responsibility of the physician</w:t>
      </w:r>
      <w:r w:rsidR="009D3169" w:rsidRPr="00061916">
        <w:rPr>
          <w:rFonts w:ascii="Times New Roman" w:hAnsi="Times New Roman" w:cs="Times New Roman"/>
        </w:rPr>
        <w:t xml:space="preserve"> (</w:t>
      </w:r>
      <w:r w:rsidR="002B3EAC" w:rsidRPr="00061916">
        <w:rPr>
          <w:rFonts w:ascii="Times New Roman" w:hAnsi="Times New Roman" w:cs="Times New Roman"/>
        </w:rPr>
        <w:t>22</w:t>
      </w:r>
      <w:r w:rsidR="009D3169" w:rsidRPr="00061916">
        <w:rPr>
          <w:rFonts w:ascii="Times New Roman" w:hAnsi="Times New Roman" w:cs="Times New Roman"/>
        </w:rPr>
        <w:t xml:space="preserve">). </w:t>
      </w:r>
      <w:r w:rsidRPr="00061916">
        <w:rPr>
          <w:rFonts w:ascii="Times New Roman" w:hAnsi="Times New Roman" w:cs="Times New Roman"/>
        </w:rPr>
        <w:t xml:space="preserve">Discussions on </w:t>
      </w:r>
      <w:r w:rsidR="00D03D1D" w:rsidRPr="00061916">
        <w:rPr>
          <w:rFonts w:ascii="Times New Roman" w:hAnsi="Times New Roman" w:cs="Times New Roman"/>
        </w:rPr>
        <w:t xml:space="preserve">the </w:t>
      </w:r>
      <w:r w:rsidRPr="00061916">
        <w:rPr>
          <w:rFonts w:ascii="Times New Roman" w:hAnsi="Times New Roman" w:cs="Times New Roman"/>
        </w:rPr>
        <w:t>holistic understanding of citizenship is valuable for medical students today</w:t>
      </w:r>
      <w:r w:rsidR="00D03D1D" w:rsidRPr="00061916">
        <w:rPr>
          <w:rFonts w:ascii="Times New Roman" w:hAnsi="Times New Roman" w:cs="Times New Roman"/>
        </w:rPr>
        <w:t>,</w:t>
      </w:r>
      <w:r w:rsidRPr="00061916">
        <w:rPr>
          <w:rFonts w:ascii="Times New Roman" w:hAnsi="Times New Roman" w:cs="Times New Roman"/>
        </w:rPr>
        <w:t xml:space="preserve"> as there is a growing concern in </w:t>
      </w:r>
      <w:r w:rsidR="009D3169" w:rsidRPr="00061916">
        <w:rPr>
          <w:rFonts w:ascii="Times New Roman" w:hAnsi="Times New Roman" w:cs="Times New Roman"/>
        </w:rPr>
        <w:t>India (2</w:t>
      </w:r>
      <w:r w:rsidR="002B3EAC" w:rsidRPr="00061916">
        <w:rPr>
          <w:rFonts w:ascii="Times New Roman" w:hAnsi="Times New Roman" w:cs="Times New Roman"/>
        </w:rPr>
        <w:t>3</w:t>
      </w:r>
      <w:r w:rsidR="009D3169" w:rsidRPr="00061916">
        <w:rPr>
          <w:rFonts w:ascii="Times New Roman" w:hAnsi="Times New Roman" w:cs="Times New Roman"/>
        </w:rPr>
        <w:t>)</w:t>
      </w:r>
      <w:r w:rsidR="00D03D1D" w:rsidRPr="00061916">
        <w:rPr>
          <w:rFonts w:ascii="Times New Roman" w:hAnsi="Times New Roman" w:cs="Times New Roman"/>
        </w:rPr>
        <w:t>,</w:t>
      </w:r>
      <w:r w:rsidRPr="00061916">
        <w:rPr>
          <w:rFonts w:ascii="Times New Roman" w:hAnsi="Times New Roman" w:cs="Times New Roman"/>
        </w:rPr>
        <w:t xml:space="preserve"> as well as elsewhere</w:t>
      </w:r>
      <w:r w:rsidR="009D3169" w:rsidRPr="00061916">
        <w:rPr>
          <w:rFonts w:ascii="Times New Roman" w:hAnsi="Times New Roman" w:cs="Times New Roman"/>
        </w:rPr>
        <w:t xml:space="preserve"> (2</w:t>
      </w:r>
      <w:r w:rsidR="002B3EAC" w:rsidRPr="00061916">
        <w:rPr>
          <w:rFonts w:ascii="Times New Roman" w:hAnsi="Times New Roman" w:cs="Times New Roman"/>
        </w:rPr>
        <w:t>4</w:t>
      </w:r>
      <w:r w:rsidR="009D3169" w:rsidRPr="00061916">
        <w:rPr>
          <w:rFonts w:ascii="Times New Roman" w:hAnsi="Times New Roman" w:cs="Times New Roman"/>
        </w:rPr>
        <w:t>)</w:t>
      </w:r>
      <w:r w:rsidRPr="00061916">
        <w:rPr>
          <w:rFonts w:ascii="Times New Roman" w:hAnsi="Times New Roman" w:cs="Times New Roman"/>
        </w:rPr>
        <w:t xml:space="preserve"> in the world</w:t>
      </w:r>
      <w:r w:rsidR="00D03D1D" w:rsidRPr="00061916">
        <w:rPr>
          <w:rFonts w:ascii="Times New Roman" w:hAnsi="Times New Roman" w:cs="Times New Roman"/>
        </w:rPr>
        <w:t>,</w:t>
      </w:r>
      <w:r w:rsidRPr="00061916">
        <w:rPr>
          <w:rFonts w:ascii="Times New Roman" w:hAnsi="Times New Roman" w:cs="Times New Roman"/>
        </w:rPr>
        <w:t xml:space="preserve"> that </w:t>
      </w:r>
      <w:r w:rsidR="00EF790C" w:rsidRPr="00061916">
        <w:rPr>
          <w:rFonts w:ascii="Times New Roman" w:hAnsi="Times New Roman" w:cs="Times New Roman"/>
        </w:rPr>
        <w:t>an increasing</w:t>
      </w:r>
      <w:r w:rsidRPr="00061916">
        <w:rPr>
          <w:rFonts w:ascii="Times New Roman" w:hAnsi="Times New Roman" w:cs="Times New Roman"/>
        </w:rPr>
        <w:t xml:space="preserve"> numbers of students joining medical colleges are from affluent families; </w:t>
      </w:r>
      <w:r w:rsidR="00EF790C" w:rsidRPr="00061916">
        <w:rPr>
          <w:rFonts w:ascii="Times New Roman" w:hAnsi="Times New Roman" w:cs="Times New Roman"/>
        </w:rPr>
        <w:t xml:space="preserve">they are </w:t>
      </w:r>
      <w:r w:rsidRPr="00061916">
        <w:rPr>
          <w:rFonts w:ascii="Times New Roman" w:hAnsi="Times New Roman" w:cs="Times New Roman"/>
        </w:rPr>
        <w:t>unaware of socio-economic vulnerabilities. This resonates with global efforts by international organizations like WHO that have issued guidelines for medical institutions on social accountability and responsiveness</w:t>
      </w:r>
      <w:r w:rsidR="009D3169" w:rsidRPr="00061916">
        <w:rPr>
          <w:rFonts w:ascii="Times New Roman" w:hAnsi="Times New Roman" w:cs="Times New Roman"/>
        </w:rPr>
        <w:t xml:space="preserve"> (2</w:t>
      </w:r>
      <w:r w:rsidR="002B3EAC" w:rsidRPr="00061916">
        <w:rPr>
          <w:rFonts w:ascii="Times New Roman" w:hAnsi="Times New Roman" w:cs="Times New Roman"/>
        </w:rPr>
        <w:t>5</w:t>
      </w:r>
      <w:r w:rsidR="009D3169" w:rsidRPr="00061916">
        <w:rPr>
          <w:rFonts w:ascii="Times New Roman" w:hAnsi="Times New Roman" w:cs="Times New Roman"/>
        </w:rPr>
        <w:t>).</w:t>
      </w:r>
      <w:r w:rsidRPr="00061916">
        <w:rPr>
          <w:rFonts w:ascii="Times New Roman" w:hAnsi="Times New Roman" w:cs="Times New Roman"/>
        </w:rPr>
        <w:t xml:space="preserve"> Therefore, it is important to provide medical students an opportunity for dialogue and discussion</w:t>
      </w:r>
      <w:r w:rsidR="009D3169" w:rsidRPr="00061916">
        <w:rPr>
          <w:rFonts w:ascii="Times New Roman" w:hAnsi="Times New Roman" w:cs="Times New Roman"/>
        </w:rPr>
        <w:t xml:space="preserve"> (2</w:t>
      </w:r>
      <w:r w:rsidR="002B3EAC" w:rsidRPr="00061916">
        <w:rPr>
          <w:rFonts w:ascii="Times New Roman" w:hAnsi="Times New Roman" w:cs="Times New Roman"/>
        </w:rPr>
        <w:t>6</w:t>
      </w:r>
      <w:r w:rsidR="009D3169" w:rsidRPr="00061916">
        <w:rPr>
          <w:rFonts w:ascii="Times New Roman" w:hAnsi="Times New Roman" w:cs="Times New Roman"/>
        </w:rPr>
        <w:t>)</w:t>
      </w:r>
      <w:r w:rsidRPr="00061916">
        <w:rPr>
          <w:rFonts w:ascii="Times New Roman" w:hAnsi="Times New Roman" w:cs="Times New Roman"/>
        </w:rPr>
        <w:t xml:space="preserve"> on these topics</w:t>
      </w:r>
      <w:r w:rsidR="00EF790C" w:rsidRPr="00061916">
        <w:rPr>
          <w:rFonts w:ascii="Times New Roman" w:hAnsi="Times New Roman" w:cs="Times New Roman"/>
        </w:rPr>
        <w:t>,</w:t>
      </w:r>
      <w:r w:rsidRPr="00061916">
        <w:rPr>
          <w:rFonts w:ascii="Times New Roman" w:hAnsi="Times New Roman" w:cs="Times New Roman"/>
        </w:rPr>
        <w:t xml:space="preserve"> creat</w:t>
      </w:r>
      <w:r w:rsidR="00EF790C" w:rsidRPr="00061916">
        <w:rPr>
          <w:rFonts w:ascii="Times New Roman" w:hAnsi="Times New Roman" w:cs="Times New Roman"/>
        </w:rPr>
        <w:t>ing</w:t>
      </w:r>
      <w:r w:rsidRPr="00061916">
        <w:rPr>
          <w:rFonts w:ascii="Times New Roman" w:hAnsi="Times New Roman" w:cs="Times New Roman"/>
        </w:rPr>
        <w:t xml:space="preserve"> a culture of participatory citizenship</w:t>
      </w:r>
      <w:r w:rsidR="009338B3" w:rsidRPr="00061916">
        <w:rPr>
          <w:rFonts w:ascii="Times New Roman" w:hAnsi="Times New Roman" w:cs="Times New Roman"/>
        </w:rPr>
        <w:t xml:space="preserve"> </w:t>
      </w:r>
      <w:r w:rsidR="00352063" w:rsidRPr="00061916">
        <w:rPr>
          <w:rFonts w:ascii="Times New Roman" w:hAnsi="Times New Roman" w:cs="Times New Roman"/>
        </w:rPr>
        <w:t>(2</w:t>
      </w:r>
      <w:r w:rsidR="002B3EAC" w:rsidRPr="00061916">
        <w:rPr>
          <w:rFonts w:ascii="Times New Roman" w:hAnsi="Times New Roman" w:cs="Times New Roman"/>
        </w:rPr>
        <w:t>7</w:t>
      </w:r>
      <w:r w:rsidR="00352063" w:rsidRPr="00061916">
        <w:rPr>
          <w:rFonts w:ascii="Times New Roman" w:hAnsi="Times New Roman" w:cs="Times New Roman"/>
        </w:rPr>
        <w:t>)</w:t>
      </w:r>
      <w:r w:rsidRPr="00061916">
        <w:rPr>
          <w:rFonts w:ascii="Times New Roman" w:hAnsi="Times New Roman" w:cs="Times New Roman"/>
        </w:rPr>
        <w:t xml:space="preserve"> that emphasizes the values of liberty, equality</w:t>
      </w:r>
      <w:r w:rsidR="00335724" w:rsidRPr="00061916">
        <w:rPr>
          <w:rFonts w:ascii="Times New Roman" w:hAnsi="Times New Roman" w:cs="Times New Roman"/>
        </w:rPr>
        <w:t>,</w:t>
      </w:r>
      <w:r w:rsidRPr="00061916">
        <w:rPr>
          <w:rFonts w:ascii="Times New Roman" w:hAnsi="Times New Roman" w:cs="Times New Roman"/>
        </w:rPr>
        <w:t xml:space="preserve"> and justice, </w:t>
      </w:r>
      <w:r w:rsidR="00335724" w:rsidRPr="00061916">
        <w:rPr>
          <w:rFonts w:ascii="Times New Roman" w:hAnsi="Times New Roman" w:cs="Times New Roman"/>
        </w:rPr>
        <w:t>keeping</w:t>
      </w:r>
      <w:r w:rsidRPr="00061916">
        <w:rPr>
          <w:rFonts w:ascii="Times New Roman" w:hAnsi="Times New Roman" w:cs="Times New Roman"/>
        </w:rPr>
        <w:t xml:space="preserve"> constitutional democracy vibrant.</w:t>
      </w:r>
    </w:p>
    <w:p w14:paraId="368DC49B" w14:textId="77777777" w:rsidR="00DB2885" w:rsidRPr="00061916" w:rsidRDefault="00DB2885" w:rsidP="008C3903">
      <w:pPr>
        <w:spacing w:line="276" w:lineRule="auto"/>
        <w:rPr>
          <w:rFonts w:ascii="Times New Roman" w:hAnsi="Times New Roman" w:cs="Times New Roman"/>
        </w:rPr>
      </w:pPr>
    </w:p>
    <w:p w14:paraId="5245E5A4" w14:textId="77777777" w:rsidR="00FE6E19" w:rsidRPr="00061916" w:rsidRDefault="00FE6E19" w:rsidP="008C3903">
      <w:pPr>
        <w:spacing w:line="276" w:lineRule="auto"/>
        <w:rPr>
          <w:rFonts w:ascii="Times New Roman" w:hAnsi="Times New Roman" w:cs="Times New Roman"/>
        </w:rPr>
      </w:pPr>
    </w:p>
    <w:p w14:paraId="73839AE7" w14:textId="10EFEB46" w:rsidR="00CB20B7" w:rsidRPr="00061916" w:rsidRDefault="00DB2885" w:rsidP="008C3903">
      <w:pPr>
        <w:spacing w:line="276" w:lineRule="auto"/>
        <w:rPr>
          <w:rFonts w:ascii="Times New Roman" w:hAnsi="Times New Roman" w:cs="Times New Roman"/>
        </w:rPr>
      </w:pPr>
      <w:r w:rsidRPr="00061916">
        <w:rPr>
          <w:rFonts w:ascii="Times New Roman" w:hAnsi="Times New Roman" w:cs="Times New Roman"/>
        </w:rPr>
        <w:t xml:space="preserve">In light of the new vision of the Medical Council of India to create ethical, empathic doctors, the findings of this study address these very values and </w:t>
      </w:r>
      <w:r w:rsidR="0003073F" w:rsidRPr="00061916">
        <w:rPr>
          <w:rFonts w:ascii="Times New Roman" w:hAnsi="Times New Roman" w:cs="Times New Roman"/>
        </w:rPr>
        <w:t xml:space="preserve">we believe that it would be important to </w:t>
      </w:r>
      <w:r w:rsidRPr="00061916">
        <w:rPr>
          <w:rFonts w:ascii="Times New Roman" w:hAnsi="Times New Roman" w:cs="Times New Roman"/>
        </w:rPr>
        <w:t>include this Citizen Doctor course in the proposed A</w:t>
      </w:r>
      <w:r w:rsidR="00437FD8" w:rsidRPr="00061916">
        <w:rPr>
          <w:rFonts w:ascii="Times New Roman" w:hAnsi="Times New Roman" w:cs="Times New Roman"/>
        </w:rPr>
        <w:t>ET</w:t>
      </w:r>
      <w:r w:rsidRPr="00061916">
        <w:rPr>
          <w:rFonts w:ascii="Times New Roman" w:hAnsi="Times New Roman" w:cs="Times New Roman"/>
        </w:rPr>
        <w:t>COM (Attitudes, Ethics, Communication) curriculum</w:t>
      </w:r>
      <w:r w:rsidR="0003073F" w:rsidRPr="00061916">
        <w:rPr>
          <w:rFonts w:ascii="Times New Roman" w:hAnsi="Times New Roman" w:cs="Times New Roman"/>
        </w:rPr>
        <w:t xml:space="preserve"> or in the Foundation Course</w:t>
      </w:r>
      <w:r w:rsidRPr="00061916">
        <w:rPr>
          <w:rFonts w:ascii="Times New Roman" w:hAnsi="Times New Roman" w:cs="Times New Roman"/>
        </w:rPr>
        <w:t>. Ideally, an evaluation or certification of students completing this course should be mandated, to give it its due credit and importance in the making of a good doctor. It also establishes an ethical position that academic excellence and marks scored in exams is not what makes a medical student a doctor but that responsiveness to others, including the environment, is the hallmark of empathy and virtu</w:t>
      </w:r>
      <w:r w:rsidR="00D74BA1" w:rsidRPr="00061916">
        <w:rPr>
          <w:rFonts w:ascii="Times New Roman" w:hAnsi="Times New Roman" w:cs="Times New Roman"/>
        </w:rPr>
        <w:t>e</w:t>
      </w:r>
      <w:r w:rsidRPr="00061916">
        <w:rPr>
          <w:rFonts w:ascii="Times New Roman" w:hAnsi="Times New Roman" w:cs="Times New Roman"/>
        </w:rPr>
        <w:t xml:space="preserve"> ethics</w:t>
      </w:r>
      <w:r w:rsidR="00352063" w:rsidRPr="00061916">
        <w:rPr>
          <w:rFonts w:ascii="Times New Roman" w:hAnsi="Times New Roman" w:cs="Times New Roman"/>
        </w:rPr>
        <w:t xml:space="preserve"> (2</w:t>
      </w:r>
      <w:r w:rsidR="002B3EAC" w:rsidRPr="00061916">
        <w:rPr>
          <w:rFonts w:ascii="Times New Roman" w:hAnsi="Times New Roman" w:cs="Times New Roman"/>
        </w:rPr>
        <w:t>8</w:t>
      </w:r>
      <w:r w:rsidR="00352063" w:rsidRPr="00061916">
        <w:rPr>
          <w:rFonts w:ascii="Times New Roman" w:hAnsi="Times New Roman" w:cs="Times New Roman"/>
        </w:rPr>
        <w:t>)</w:t>
      </w:r>
      <w:r w:rsidR="001F54FA" w:rsidRPr="00061916">
        <w:rPr>
          <w:rFonts w:ascii="Times New Roman" w:hAnsi="Times New Roman" w:cs="Times New Roman"/>
        </w:rPr>
        <w:t xml:space="preserve"> (29) (30)</w:t>
      </w:r>
      <w:r w:rsidR="00352063" w:rsidRPr="00061916">
        <w:rPr>
          <w:rFonts w:ascii="Times New Roman" w:hAnsi="Times New Roman" w:cs="Times New Roman"/>
        </w:rPr>
        <w:t>.</w:t>
      </w:r>
    </w:p>
    <w:p w14:paraId="1ADA8050" w14:textId="77777777" w:rsidR="00002076" w:rsidRPr="00061916" w:rsidRDefault="00002076" w:rsidP="008C3903">
      <w:pPr>
        <w:spacing w:line="276" w:lineRule="auto"/>
        <w:rPr>
          <w:rFonts w:ascii="Times New Roman" w:hAnsi="Times New Roman" w:cs="Times New Roman"/>
        </w:rPr>
      </w:pPr>
    </w:p>
    <w:p w14:paraId="1B5391A3" w14:textId="77777777" w:rsidR="00904DA6" w:rsidRPr="00061916" w:rsidRDefault="00904DA6" w:rsidP="008C3903">
      <w:pPr>
        <w:spacing w:line="276" w:lineRule="auto"/>
        <w:rPr>
          <w:rFonts w:ascii="Times New Roman" w:hAnsi="Times New Roman" w:cs="Times New Roman"/>
        </w:rPr>
      </w:pPr>
    </w:p>
    <w:p w14:paraId="4B794239" w14:textId="2C5C0CBD" w:rsidR="00CB20B7" w:rsidRPr="00061916" w:rsidRDefault="00CB20B7" w:rsidP="008C3903">
      <w:pPr>
        <w:spacing w:line="276" w:lineRule="auto"/>
        <w:rPr>
          <w:rFonts w:ascii="Times New Roman" w:hAnsi="Times New Roman" w:cs="Times New Roman"/>
        </w:rPr>
      </w:pPr>
      <w:r w:rsidRPr="00061916">
        <w:rPr>
          <w:rFonts w:ascii="Times New Roman" w:hAnsi="Times New Roman" w:cs="Times New Roman"/>
        </w:rPr>
        <w:t xml:space="preserve">While the findings of this study are encouraging, the ultimate proof of outcome is in the sustained change of </w:t>
      </w:r>
      <w:r w:rsidR="00505430" w:rsidRPr="00061916">
        <w:rPr>
          <w:rFonts w:ascii="Times New Roman" w:hAnsi="Times New Roman" w:cs="Times New Roman"/>
        </w:rPr>
        <w:t>behavior</w:t>
      </w:r>
      <w:r w:rsidRPr="00061916">
        <w:rPr>
          <w:rFonts w:ascii="Times New Roman" w:hAnsi="Times New Roman" w:cs="Times New Roman"/>
        </w:rPr>
        <w:t xml:space="preserve"> and mindset of these </w:t>
      </w:r>
      <w:r w:rsidR="00222B03" w:rsidRPr="00061916">
        <w:rPr>
          <w:rFonts w:ascii="Times New Roman" w:hAnsi="Times New Roman" w:cs="Times New Roman"/>
        </w:rPr>
        <w:t>students</w:t>
      </w:r>
      <w:r w:rsidR="006933C5" w:rsidRPr="00061916">
        <w:rPr>
          <w:rFonts w:ascii="Times New Roman" w:hAnsi="Times New Roman" w:cs="Times New Roman"/>
        </w:rPr>
        <w:t>,</w:t>
      </w:r>
      <w:r w:rsidRPr="00061916">
        <w:rPr>
          <w:rFonts w:ascii="Times New Roman" w:hAnsi="Times New Roman" w:cs="Times New Roman"/>
        </w:rPr>
        <w:t xml:space="preserve"> as they become doctors and ‘citizen doctors’. </w:t>
      </w:r>
    </w:p>
    <w:p w14:paraId="05EE514A" w14:textId="77777777" w:rsidR="00CB20B7" w:rsidRPr="00061916" w:rsidRDefault="00CB20B7" w:rsidP="008C3903">
      <w:pPr>
        <w:spacing w:line="276" w:lineRule="auto"/>
        <w:rPr>
          <w:ins w:id="42" w:author="radhika hegde" w:date="2020-02-19T09:55:00Z"/>
          <w:rFonts w:ascii="Times New Roman" w:hAnsi="Times New Roman" w:cs="Times New Roman"/>
        </w:rPr>
      </w:pPr>
    </w:p>
    <w:p w14:paraId="09899138" w14:textId="1F0E6CF4" w:rsidR="002B7361" w:rsidRPr="00061916" w:rsidRDefault="002B7361" w:rsidP="002B7361">
      <w:pPr>
        <w:rPr>
          <w:ins w:id="43" w:author="radhika hegde" w:date="2020-02-19T13:56:00Z"/>
          <w:rFonts w:ascii="Times New Roman" w:hAnsi="Times New Roman" w:cs="Times New Roman"/>
        </w:rPr>
      </w:pPr>
      <w:ins w:id="44" w:author="radhika hegde" w:date="2020-02-19T13:56:00Z">
        <w:r w:rsidRPr="00061916">
          <w:rPr>
            <w:rFonts w:ascii="Times New Roman" w:hAnsi="Times New Roman" w:cs="Times New Roman"/>
          </w:rPr>
          <w:t>Limitations</w:t>
        </w:r>
      </w:ins>
    </w:p>
    <w:p w14:paraId="7D94B994" w14:textId="77777777" w:rsidR="002B7361" w:rsidRPr="00061916" w:rsidRDefault="002B7361" w:rsidP="002B7361">
      <w:pPr>
        <w:rPr>
          <w:ins w:id="45" w:author="radhika hegde" w:date="2020-02-19T13:56:00Z"/>
          <w:rFonts w:ascii="Times New Roman" w:hAnsi="Times New Roman" w:cs="Times New Roman"/>
        </w:rPr>
      </w:pPr>
    </w:p>
    <w:p w14:paraId="257471F3" w14:textId="77777777" w:rsidR="00CD3A0A" w:rsidRPr="00061916" w:rsidRDefault="00CD3A0A" w:rsidP="00CD3A0A">
      <w:pPr>
        <w:rPr>
          <w:ins w:id="46" w:author="radhika hegde" w:date="2020-02-19T14:28:00Z"/>
          <w:rFonts w:ascii="Times New Roman" w:hAnsi="Times New Roman" w:cs="Times New Roman"/>
        </w:rPr>
      </w:pPr>
      <w:ins w:id="47" w:author="radhika hegde" w:date="2020-02-19T14:28:00Z">
        <w:r w:rsidRPr="00061916">
          <w:rPr>
            <w:rFonts w:ascii="Times New Roman" w:hAnsi="Times New Roman" w:cs="Times New Roman"/>
          </w:rPr>
          <w:t xml:space="preserve">An important lacuna identified by students in the present curriculum was lack of engagement with the politics of development, structural issues, centres of power, and policymaking that influence change. The course focused on knowledge to an e extent, and was unable to actively engage all students, with real ongoing problems and advocacy processes to a desired extent </w:t>
        </w:r>
      </w:ins>
    </w:p>
    <w:p w14:paraId="7F443B89" w14:textId="77777777" w:rsidR="00CD3A0A" w:rsidRPr="00061916" w:rsidRDefault="00CD3A0A" w:rsidP="00CD3A0A">
      <w:pPr>
        <w:spacing w:line="276" w:lineRule="auto"/>
        <w:rPr>
          <w:ins w:id="48" w:author="radhika hegde" w:date="2020-02-19T14:28:00Z"/>
          <w:rFonts w:ascii="Times New Roman" w:hAnsi="Times New Roman" w:cs="Times New Roman"/>
        </w:rPr>
      </w:pPr>
    </w:p>
    <w:p w14:paraId="77ACE2D0" w14:textId="77777777" w:rsidR="00CD3A0A" w:rsidRPr="00061916" w:rsidRDefault="00CD3A0A" w:rsidP="00CD3A0A">
      <w:pPr>
        <w:spacing w:line="276" w:lineRule="auto"/>
        <w:rPr>
          <w:ins w:id="49" w:author="radhika hegde" w:date="2020-02-19T14:28:00Z"/>
          <w:rFonts w:ascii="Times New Roman" w:hAnsi="Times New Roman" w:cs="Times New Roman"/>
        </w:rPr>
      </w:pPr>
      <w:ins w:id="50" w:author="radhika hegde" w:date="2020-02-19T14:28:00Z">
        <w:r w:rsidRPr="00061916">
          <w:rPr>
            <w:rFonts w:ascii="Times New Roman" w:hAnsi="Times New Roman" w:cs="Times New Roman"/>
          </w:rPr>
          <w:t xml:space="preserve">Another limitation was that the Citizen Doctor course was limited to the first year students; its development being structured around lecture time assigned by the university mandated environmental sciences and constitution of India classes. We see the potential of linking the National Social Service program of medical colleges to this course and connecting the newly rolled out ATECOM curriculum to spirally integrating the intrinsic values of this course into ATECOM. We however did not attempt this. </w:t>
        </w:r>
      </w:ins>
    </w:p>
    <w:p w14:paraId="3E864311" w14:textId="77777777" w:rsidR="00CD3A0A" w:rsidRPr="00061916" w:rsidRDefault="00CD3A0A" w:rsidP="00CD3A0A">
      <w:pPr>
        <w:spacing w:line="276" w:lineRule="auto"/>
        <w:rPr>
          <w:ins w:id="51" w:author="radhika hegde" w:date="2020-02-19T14:28:00Z"/>
          <w:rFonts w:ascii="Times New Roman" w:hAnsi="Times New Roman" w:cs="Times New Roman"/>
        </w:rPr>
      </w:pPr>
    </w:p>
    <w:p w14:paraId="3FC7C69B" w14:textId="1D64DB06" w:rsidR="00CD3A0A" w:rsidRPr="00061916" w:rsidRDefault="00CD3A0A" w:rsidP="00CD3A0A">
      <w:pPr>
        <w:rPr>
          <w:ins w:id="52" w:author="radhika hegde" w:date="2020-02-19T14:28:00Z"/>
          <w:rFonts w:ascii="Times New Roman" w:hAnsi="Times New Roman" w:cs="Times New Roman"/>
        </w:rPr>
      </w:pPr>
      <w:ins w:id="53" w:author="radhika hegde" w:date="2020-02-19T14:28:00Z">
        <w:r w:rsidRPr="00061916">
          <w:rPr>
            <w:rFonts w:ascii="Times New Roman" w:hAnsi="Times New Roman" w:cs="Times New Roman"/>
          </w:rPr>
          <w:t xml:space="preserve">The profile of the single institution that launched this course could also be a limitation in terms of the generalizability of the study to all medical colleges in the country. This medical college where the course was rolled out is in an urban area, places a high value on a social physician who is a link between medicine and society. </w:t>
        </w:r>
      </w:ins>
    </w:p>
    <w:p w14:paraId="3BF16E48" w14:textId="6E27D7AA" w:rsidR="00E70392" w:rsidRPr="00061916" w:rsidRDefault="00E70392" w:rsidP="00E70392">
      <w:pPr>
        <w:spacing w:line="276" w:lineRule="auto"/>
        <w:rPr>
          <w:ins w:id="54" w:author="radhika hegde" w:date="2020-02-19T09:55:00Z"/>
          <w:rFonts w:ascii="Times New Roman" w:hAnsi="Times New Roman" w:cs="Times New Roman"/>
        </w:rPr>
      </w:pPr>
    </w:p>
    <w:p w14:paraId="38209726" w14:textId="77777777" w:rsidR="00E70392" w:rsidRPr="00061916" w:rsidRDefault="00E70392" w:rsidP="00E70392">
      <w:pPr>
        <w:spacing w:line="276" w:lineRule="auto"/>
        <w:rPr>
          <w:ins w:id="55" w:author="radhika hegde" w:date="2020-02-19T09:55:00Z"/>
          <w:rFonts w:ascii="Times New Roman" w:hAnsi="Times New Roman" w:cs="Times New Roman"/>
        </w:rPr>
      </w:pPr>
    </w:p>
    <w:p w14:paraId="55536239" w14:textId="77777777" w:rsidR="00E70392" w:rsidRPr="00061916" w:rsidRDefault="00E70392" w:rsidP="00E70392">
      <w:pPr>
        <w:spacing w:line="276" w:lineRule="auto"/>
        <w:rPr>
          <w:ins w:id="56" w:author="radhika hegde" w:date="2020-02-19T09:55:00Z"/>
          <w:rFonts w:ascii="Times New Roman" w:hAnsi="Times New Roman" w:cs="Times New Roman"/>
        </w:rPr>
      </w:pPr>
      <w:ins w:id="57" w:author="radhika hegde" w:date="2020-02-19T09:55:00Z">
        <w:r w:rsidRPr="00061916">
          <w:rPr>
            <w:rFonts w:ascii="Times New Roman" w:hAnsi="Times New Roman" w:cs="Times New Roman"/>
          </w:rPr>
          <w:t>CONCLUSION.</w:t>
        </w:r>
      </w:ins>
    </w:p>
    <w:p w14:paraId="4AF88DE0" w14:textId="77777777" w:rsidR="00E70392" w:rsidRPr="00061916" w:rsidRDefault="00E70392" w:rsidP="00E70392">
      <w:pPr>
        <w:spacing w:line="276" w:lineRule="auto"/>
        <w:rPr>
          <w:ins w:id="58" w:author="radhika hegde" w:date="2020-02-19T09:55:00Z"/>
          <w:rFonts w:ascii="Times New Roman" w:hAnsi="Times New Roman" w:cs="Times New Roman"/>
        </w:rPr>
      </w:pPr>
    </w:p>
    <w:p w14:paraId="169C382A" w14:textId="77777777" w:rsidR="00E70392" w:rsidRPr="00061916" w:rsidRDefault="00E70392" w:rsidP="00E70392">
      <w:pPr>
        <w:spacing w:line="276" w:lineRule="auto"/>
        <w:rPr>
          <w:ins w:id="59" w:author="radhika hegde" w:date="2020-02-19T09:55:00Z"/>
          <w:rFonts w:ascii="Times New Roman" w:hAnsi="Times New Roman" w:cs="Times New Roman"/>
        </w:rPr>
      </w:pPr>
    </w:p>
    <w:p w14:paraId="1069215A" w14:textId="32DC2DBB" w:rsidR="00995C67" w:rsidRPr="00061916" w:rsidRDefault="00995C67" w:rsidP="00995C67">
      <w:pPr>
        <w:spacing w:line="276" w:lineRule="auto"/>
        <w:rPr>
          <w:ins w:id="60" w:author="radhika hegde" w:date="2020-02-19T14:28:00Z"/>
          <w:rFonts w:ascii="Times New Roman" w:hAnsi="Times New Roman" w:cs="Times New Roman"/>
        </w:rPr>
      </w:pPr>
      <w:ins w:id="61" w:author="radhika hegde" w:date="2020-02-19T14:28:00Z">
        <w:r w:rsidRPr="00061916">
          <w:rPr>
            <w:rFonts w:ascii="Times New Roman" w:hAnsi="Times New Roman" w:cs="Times New Roman"/>
          </w:rPr>
          <w:t xml:space="preserve">The “Citizen Doctor” course for I year MBBS student was found to be useful and beneficial. It evoked a sense of wider responsibility and of responsiveness thus laying the foundation of a ‘Citizen Doctor’. ‘Eco-pedagogies’ are useful teaching approaches that follow a bottom-up method for social transformation. This pedagogical approach </w:t>
        </w:r>
        <w:r w:rsidRPr="00061916">
          <w:rPr>
            <w:rFonts w:ascii="Times New Roman" w:hAnsi="Times New Roman" w:cs="Times New Roman"/>
          </w:rPr>
          <w:lastRenderedPageBreak/>
          <w:t xml:space="preserve">of the Citizen Doctor course that is student- centered where students are encouraged to think about issues beyond clinical medicine would lead to critical thinking focusing on issues beyond the ‘self’ to the ‘other’. The evidence suggests that this course must continue and even expand to other years of the medical course, possibly even integrating with mainstream medical subjects. How do concerned citizens, whether medical students or health professionals, engage with policy and expand their circles of influence beyond their work and their own ‘clientele’ of patients, who are citizens themselves?  Small research studies, understanding health system responsiveness, visits or weekend internships at civic organizations, are some ways that this course could enrich the experience of the students. </w:t>
        </w:r>
      </w:ins>
    </w:p>
    <w:p w14:paraId="2C314393" w14:textId="77777777" w:rsidR="00995C67" w:rsidRPr="00061916" w:rsidRDefault="00995C67" w:rsidP="00995C67">
      <w:pPr>
        <w:spacing w:line="276" w:lineRule="auto"/>
        <w:rPr>
          <w:ins w:id="62" w:author="radhika hegde" w:date="2020-02-19T14:28:00Z"/>
          <w:rFonts w:ascii="Times New Roman" w:hAnsi="Times New Roman" w:cs="Times New Roman"/>
        </w:rPr>
      </w:pPr>
    </w:p>
    <w:p w14:paraId="78FA3BFC" w14:textId="77777777" w:rsidR="00995C67" w:rsidRPr="00061916" w:rsidRDefault="00995C67" w:rsidP="00995C67">
      <w:pPr>
        <w:spacing w:line="276" w:lineRule="auto"/>
        <w:rPr>
          <w:ins w:id="63" w:author="radhika hegde" w:date="2020-02-19T14:28:00Z"/>
          <w:rFonts w:ascii="Times New Roman" w:hAnsi="Times New Roman" w:cs="Times New Roman"/>
        </w:rPr>
      </w:pPr>
      <w:ins w:id="64" w:author="radhika hegde" w:date="2020-02-19T14:28:00Z">
        <w:r w:rsidRPr="00061916">
          <w:rPr>
            <w:rFonts w:ascii="Times New Roman" w:hAnsi="Times New Roman" w:cs="Times New Roman"/>
          </w:rPr>
          <w:t>However, due to practical issues like the burden of syllabus, large number of students in a class and non- availability of appropriate teachers it could be difficult to sustain a learner- centered approach of the Citizen Doctor course. But, by making it a required credit course under the new curriculum or by spreading it across the five years of the medical curriculum, it would be possible to have successful interventions at different stages.  We also see the potential of linking the National Social Service program of medical colleges to this course.  Another possibility is to integrate the Citizen Doctor course in the AETCOM (Attitudes, Ethics, Communication) curriculum linked to an evaluation or certification of students completing this course, thus giving it its due credit and importance in the making of a good doctor.</w:t>
        </w:r>
      </w:ins>
    </w:p>
    <w:p w14:paraId="3CE775BA" w14:textId="77777777" w:rsidR="00E70392" w:rsidRPr="00061916" w:rsidRDefault="00E70392" w:rsidP="00E70392">
      <w:pPr>
        <w:rPr>
          <w:ins w:id="65" w:author="radhika hegde" w:date="2020-02-19T09:55:00Z"/>
          <w:rFonts w:ascii="Times New Roman" w:hAnsi="Times New Roman" w:cs="Times New Roman"/>
        </w:rPr>
      </w:pPr>
    </w:p>
    <w:p w14:paraId="2D35ACFA" w14:textId="77777777" w:rsidR="00904DA6" w:rsidRPr="00061916" w:rsidRDefault="00904DA6" w:rsidP="008C3903">
      <w:pPr>
        <w:spacing w:line="276" w:lineRule="auto"/>
        <w:rPr>
          <w:rFonts w:ascii="Times New Roman" w:hAnsi="Times New Roman" w:cs="Times New Roman"/>
        </w:rPr>
      </w:pPr>
    </w:p>
    <w:p w14:paraId="0244EAB0" w14:textId="77777777" w:rsidR="00CB20B7" w:rsidRPr="00061916" w:rsidRDefault="00CB20B7" w:rsidP="008C3903">
      <w:pPr>
        <w:spacing w:line="276" w:lineRule="auto"/>
        <w:rPr>
          <w:rFonts w:ascii="Times New Roman" w:hAnsi="Times New Roman" w:cs="Times New Roman"/>
        </w:rPr>
      </w:pPr>
      <w:r w:rsidRPr="00061916">
        <w:rPr>
          <w:rFonts w:ascii="Times New Roman" w:hAnsi="Times New Roman" w:cs="Times New Roman"/>
        </w:rPr>
        <w:t>ACKNOWLEDGMENTS</w:t>
      </w:r>
    </w:p>
    <w:p w14:paraId="7F39CDA1" w14:textId="77777777" w:rsidR="00904DA6" w:rsidRPr="00061916" w:rsidRDefault="00904DA6" w:rsidP="008C3903">
      <w:pPr>
        <w:spacing w:line="276" w:lineRule="auto"/>
        <w:rPr>
          <w:rFonts w:ascii="Times New Roman" w:hAnsi="Times New Roman" w:cs="Times New Roman"/>
        </w:rPr>
      </w:pPr>
    </w:p>
    <w:p w14:paraId="67929F62" w14:textId="77777777" w:rsidR="00904DA6" w:rsidRPr="00061916" w:rsidRDefault="00904DA6" w:rsidP="008C3903">
      <w:pPr>
        <w:spacing w:line="276" w:lineRule="auto"/>
        <w:rPr>
          <w:rFonts w:ascii="Times New Roman" w:hAnsi="Times New Roman" w:cs="Times New Roman"/>
        </w:rPr>
      </w:pPr>
    </w:p>
    <w:p w14:paraId="40603568" w14:textId="36AF3C1F" w:rsidR="00904DA6" w:rsidRPr="00061916" w:rsidRDefault="00CB20B7" w:rsidP="008C3903">
      <w:pPr>
        <w:spacing w:line="276" w:lineRule="auto"/>
        <w:rPr>
          <w:rFonts w:ascii="Times New Roman" w:hAnsi="Times New Roman" w:cs="Times New Roman"/>
        </w:rPr>
      </w:pPr>
      <w:r w:rsidRPr="00061916">
        <w:rPr>
          <w:rFonts w:ascii="Times New Roman" w:hAnsi="Times New Roman" w:cs="Times New Roman"/>
        </w:rPr>
        <w:t xml:space="preserve">The first-year medical students of the 2018 batch of St John’s Medical College Bangalore are thanked for their active participation in this </w:t>
      </w:r>
      <w:r w:rsidR="001E11DA" w:rsidRPr="00061916">
        <w:rPr>
          <w:rFonts w:ascii="Times New Roman" w:hAnsi="Times New Roman" w:cs="Times New Roman"/>
        </w:rPr>
        <w:t xml:space="preserve">course </w:t>
      </w:r>
      <w:r w:rsidRPr="00061916">
        <w:rPr>
          <w:rFonts w:ascii="Times New Roman" w:hAnsi="Times New Roman" w:cs="Times New Roman"/>
        </w:rPr>
        <w:t xml:space="preserve">and their sincere feedback. </w:t>
      </w:r>
      <w:r w:rsidR="00E627BF" w:rsidRPr="00061916">
        <w:rPr>
          <w:rFonts w:ascii="Times New Roman" w:hAnsi="Times New Roman" w:cs="Times New Roman"/>
        </w:rPr>
        <w:t>Mr.</w:t>
      </w:r>
      <w:r w:rsidRPr="00061916">
        <w:rPr>
          <w:rFonts w:ascii="Times New Roman" w:hAnsi="Times New Roman" w:cs="Times New Roman"/>
        </w:rPr>
        <w:t xml:space="preserve"> Alisab is thanked for his help with data entry. </w:t>
      </w:r>
      <w:r w:rsidR="00135041" w:rsidRPr="00061916">
        <w:rPr>
          <w:rFonts w:ascii="Times New Roman" w:hAnsi="Times New Roman" w:cs="Times New Roman"/>
        </w:rPr>
        <w:t>The inputs of Dr</w:t>
      </w:r>
      <w:r w:rsidR="001E11DA" w:rsidRPr="00061916">
        <w:rPr>
          <w:rFonts w:ascii="Times New Roman" w:hAnsi="Times New Roman" w:cs="Times New Roman"/>
        </w:rPr>
        <w:t>.</w:t>
      </w:r>
      <w:r w:rsidR="003423B3" w:rsidRPr="00061916">
        <w:rPr>
          <w:rFonts w:ascii="Times New Roman" w:hAnsi="Times New Roman" w:cs="Times New Roman"/>
        </w:rPr>
        <w:t xml:space="preserve"> Mario Vaz and</w:t>
      </w:r>
      <w:r w:rsidR="00173A03" w:rsidRPr="00061916">
        <w:rPr>
          <w:rFonts w:ascii="Times New Roman" w:hAnsi="Times New Roman" w:cs="Times New Roman"/>
        </w:rPr>
        <w:t xml:space="preserve"> </w:t>
      </w:r>
      <w:r w:rsidR="001E11DA" w:rsidRPr="00061916">
        <w:rPr>
          <w:rFonts w:ascii="Times New Roman" w:hAnsi="Times New Roman" w:cs="Times New Roman"/>
        </w:rPr>
        <w:t xml:space="preserve">Dr. </w:t>
      </w:r>
      <w:r w:rsidR="00173A03" w:rsidRPr="00061916">
        <w:rPr>
          <w:rFonts w:ascii="Times New Roman" w:hAnsi="Times New Roman" w:cs="Times New Roman"/>
        </w:rPr>
        <w:t>Olinda Timms and their</w:t>
      </w:r>
      <w:r w:rsidR="00135041" w:rsidRPr="00061916">
        <w:rPr>
          <w:rFonts w:ascii="Times New Roman" w:hAnsi="Times New Roman" w:cs="Times New Roman"/>
        </w:rPr>
        <w:t xml:space="preserve"> review of the manuscript are acknowledged. </w:t>
      </w:r>
    </w:p>
    <w:p w14:paraId="4C8BFF30" w14:textId="77777777" w:rsidR="00904DA6" w:rsidRPr="00061916" w:rsidRDefault="00904DA6" w:rsidP="008C3903">
      <w:pPr>
        <w:spacing w:line="276" w:lineRule="auto"/>
        <w:rPr>
          <w:rFonts w:ascii="Times New Roman" w:hAnsi="Times New Roman" w:cs="Times New Roman"/>
        </w:rPr>
      </w:pPr>
    </w:p>
    <w:p w14:paraId="31C9C1E9" w14:textId="77777777" w:rsidR="00904DA6" w:rsidRPr="00061916" w:rsidRDefault="00904DA6" w:rsidP="008C3903">
      <w:pPr>
        <w:spacing w:line="276" w:lineRule="auto"/>
        <w:rPr>
          <w:rFonts w:ascii="Times New Roman" w:hAnsi="Times New Roman" w:cs="Times New Roman"/>
        </w:rPr>
      </w:pPr>
    </w:p>
    <w:p w14:paraId="2FA7DCAC" w14:textId="1A05F795" w:rsidR="0020562B" w:rsidRPr="00061916" w:rsidRDefault="00505430" w:rsidP="00DA489B">
      <w:pPr>
        <w:spacing w:line="276" w:lineRule="auto"/>
        <w:rPr>
          <w:rFonts w:ascii="Times New Roman" w:hAnsi="Times New Roman" w:cs="Times New Roman"/>
          <w:b/>
        </w:rPr>
      </w:pPr>
      <w:r w:rsidRPr="00061916">
        <w:rPr>
          <w:rFonts w:ascii="Times New Roman" w:hAnsi="Times New Roman" w:cs="Times New Roman"/>
          <w:b/>
        </w:rPr>
        <w:t>References:</w:t>
      </w:r>
    </w:p>
    <w:p w14:paraId="1EBB1766" w14:textId="77777777" w:rsidR="00DA489B" w:rsidRPr="00061916" w:rsidRDefault="00DA489B" w:rsidP="00DA489B">
      <w:pPr>
        <w:rPr>
          <w:rFonts w:ascii="Times New Roman" w:hAnsi="Times New Roman" w:cs="Times New Roman"/>
          <w:b/>
        </w:rPr>
      </w:pPr>
    </w:p>
    <w:p w14:paraId="5067AD44" w14:textId="719C02C6" w:rsidR="00DA489B" w:rsidRPr="00061916"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061916">
        <w:rPr>
          <w:rFonts w:ascii="Times New Roman" w:hAnsi="Times New Roman" w:cs="Times New Roman"/>
          <w:sz w:val="24"/>
          <w:szCs w:val="24"/>
        </w:rPr>
        <w:t xml:space="preserve">Pandya SK. Something is rotten in our medical colleges. Indian </w:t>
      </w:r>
      <w:r w:rsidR="00D95CA1" w:rsidRPr="00061916">
        <w:rPr>
          <w:rFonts w:ascii="Times New Roman" w:hAnsi="Times New Roman" w:cs="Times New Roman"/>
          <w:sz w:val="24"/>
          <w:szCs w:val="24"/>
        </w:rPr>
        <w:t>J</w:t>
      </w:r>
      <w:r w:rsidRPr="00061916">
        <w:rPr>
          <w:rFonts w:ascii="Times New Roman" w:hAnsi="Times New Roman" w:cs="Times New Roman"/>
          <w:sz w:val="24"/>
          <w:szCs w:val="24"/>
        </w:rPr>
        <w:t xml:space="preserve">ournal </w:t>
      </w:r>
      <w:r w:rsidR="001309E7" w:rsidRPr="00061916">
        <w:rPr>
          <w:rFonts w:ascii="Times New Roman" w:hAnsi="Times New Roman" w:cs="Times New Roman"/>
          <w:sz w:val="24"/>
          <w:szCs w:val="24"/>
        </w:rPr>
        <w:t>Of M</w:t>
      </w:r>
      <w:r w:rsidRPr="00061916">
        <w:rPr>
          <w:rFonts w:ascii="Times New Roman" w:hAnsi="Times New Roman" w:cs="Times New Roman"/>
          <w:sz w:val="24"/>
          <w:szCs w:val="24"/>
        </w:rPr>
        <w:t xml:space="preserve">edical </w:t>
      </w:r>
      <w:r w:rsidR="001309E7" w:rsidRPr="00061916">
        <w:rPr>
          <w:rFonts w:ascii="Times New Roman" w:hAnsi="Times New Roman" w:cs="Times New Roman"/>
          <w:sz w:val="24"/>
          <w:szCs w:val="24"/>
        </w:rPr>
        <w:t>E</w:t>
      </w:r>
      <w:r w:rsidRPr="00061916">
        <w:rPr>
          <w:rFonts w:ascii="Times New Roman" w:hAnsi="Times New Roman" w:cs="Times New Roman"/>
          <w:sz w:val="24"/>
          <w:szCs w:val="24"/>
        </w:rPr>
        <w:t xml:space="preserve">thics. 2019;4(2):92. </w:t>
      </w:r>
      <w:r w:rsidRPr="00061916">
        <w:rPr>
          <w:rFonts w:ascii="Times New Roman" w:eastAsia="Times New Roman" w:hAnsi="Times New Roman" w:cs="Times New Roman"/>
          <w:color w:val="000000" w:themeColor="text1"/>
          <w:sz w:val="24"/>
          <w:szCs w:val="24"/>
        </w:rPr>
        <w:t>Date accessed: 15 Jun. 2019</w:t>
      </w:r>
    </w:p>
    <w:p w14:paraId="752C8665" w14:textId="1124D234" w:rsidR="00DA489B" w:rsidRPr="00061916"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061916">
        <w:rPr>
          <w:rFonts w:ascii="Times New Roman" w:hAnsi="Times New Roman" w:cs="Times New Roman"/>
          <w:sz w:val="24"/>
          <w:szCs w:val="24"/>
        </w:rPr>
        <w:t>Supe A. Medical humanities in the undergradu</w:t>
      </w:r>
      <w:r w:rsidR="001309E7" w:rsidRPr="00061916">
        <w:rPr>
          <w:rFonts w:ascii="Times New Roman" w:hAnsi="Times New Roman" w:cs="Times New Roman"/>
          <w:sz w:val="24"/>
          <w:szCs w:val="24"/>
        </w:rPr>
        <w:t>ate medical curriculum. Indian Journal of Medical E</w:t>
      </w:r>
      <w:r w:rsidRPr="00061916">
        <w:rPr>
          <w:rFonts w:ascii="Times New Roman" w:hAnsi="Times New Roman" w:cs="Times New Roman"/>
          <w:sz w:val="24"/>
          <w:szCs w:val="24"/>
        </w:rPr>
        <w:t xml:space="preserve">thics. 2012;9(4):263–365. </w:t>
      </w:r>
      <w:r w:rsidRPr="00061916">
        <w:rPr>
          <w:rFonts w:ascii="Times New Roman" w:eastAsia="Times New Roman" w:hAnsi="Times New Roman" w:cs="Times New Roman"/>
          <w:color w:val="000000" w:themeColor="text1"/>
          <w:sz w:val="24"/>
          <w:szCs w:val="24"/>
        </w:rPr>
        <w:t>Date accessed: 08 Apr. 2019.the-undergraduate-medical-curriculum/&gt;. Date accessed: 08 Apr. 2019.</w:t>
      </w:r>
    </w:p>
    <w:p w14:paraId="5F40B1E7" w14:textId="77777777" w:rsidR="00DA489B" w:rsidRPr="00061916"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061916">
        <w:rPr>
          <w:rFonts w:ascii="Times New Roman" w:hAnsi="Times New Roman" w:cs="Times New Roman"/>
          <w:sz w:val="24"/>
          <w:szCs w:val="24"/>
        </w:rPr>
        <w:t>Majumder MAA. Should medical humanities be a part of the undergraduate medical curriculum? South East Asia Journal of Public Health. 2012;2(1):68–9.</w:t>
      </w:r>
    </w:p>
    <w:p w14:paraId="08A3005B" w14:textId="06EED38B" w:rsidR="00DA489B" w:rsidRPr="00061916" w:rsidRDefault="00DA489B" w:rsidP="00DA489B">
      <w:pPr>
        <w:pStyle w:val="ListParagraph"/>
        <w:numPr>
          <w:ilvl w:val="0"/>
          <w:numId w:val="14"/>
        </w:numPr>
        <w:rPr>
          <w:rFonts w:ascii="Times New Roman" w:eastAsia="Times New Roman" w:hAnsi="Times New Roman" w:cs="Times New Roman"/>
          <w:color w:val="000000" w:themeColor="text1"/>
          <w:sz w:val="24"/>
          <w:szCs w:val="24"/>
        </w:rPr>
      </w:pPr>
      <w:r w:rsidRPr="00061916">
        <w:rPr>
          <w:rFonts w:ascii="Times New Roman" w:hAnsi="Times New Roman" w:cs="Times New Roman"/>
          <w:sz w:val="24"/>
          <w:szCs w:val="24"/>
        </w:rPr>
        <w:t>Kalantri SP. Getting doctors to the villages</w:t>
      </w:r>
      <w:r w:rsidR="001309E7" w:rsidRPr="00061916">
        <w:rPr>
          <w:rFonts w:ascii="Times New Roman" w:hAnsi="Times New Roman" w:cs="Times New Roman"/>
          <w:sz w:val="24"/>
          <w:szCs w:val="24"/>
        </w:rPr>
        <w:t>: will compulsion work. Indian Journal Of Medical E</w:t>
      </w:r>
      <w:r w:rsidRPr="00061916">
        <w:rPr>
          <w:rFonts w:ascii="Times New Roman" w:hAnsi="Times New Roman" w:cs="Times New Roman"/>
          <w:sz w:val="24"/>
          <w:szCs w:val="24"/>
        </w:rPr>
        <w:t>thics. 2007;4(4):152–3.</w:t>
      </w:r>
      <w:r w:rsidRPr="00061916">
        <w:rPr>
          <w:rFonts w:ascii="Times New Roman" w:eastAsia="Times New Roman" w:hAnsi="Times New Roman" w:cs="Times New Roman"/>
          <w:color w:val="000000" w:themeColor="text1"/>
          <w:sz w:val="24"/>
          <w:szCs w:val="24"/>
        </w:rPr>
        <w:t xml:space="preserve">Date accessed: 08 Apr. 2019. </w:t>
      </w:r>
    </w:p>
    <w:p w14:paraId="0C2816FC" w14:textId="6322B1CD" w:rsidR="00DA489B"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lastRenderedPageBreak/>
        <w:t xml:space="preserve">Goodin RE. Protecting the vulnerable: A re-analysis of our social responsibilities. </w:t>
      </w:r>
      <w:r w:rsidR="0044541B" w:rsidRPr="00061916">
        <w:rPr>
          <w:rFonts w:ascii="Times New Roman" w:hAnsi="Times New Roman" w:cs="Times New Roman"/>
          <w:sz w:val="24"/>
          <w:szCs w:val="24"/>
        </w:rPr>
        <w:t>1</w:t>
      </w:r>
      <w:r w:rsidR="0044541B" w:rsidRPr="00061916">
        <w:rPr>
          <w:rFonts w:ascii="Times New Roman" w:hAnsi="Times New Roman" w:cs="Times New Roman"/>
          <w:sz w:val="24"/>
          <w:szCs w:val="24"/>
          <w:vertAlign w:val="superscript"/>
        </w:rPr>
        <w:t>st</w:t>
      </w:r>
      <w:r w:rsidR="0044541B" w:rsidRPr="00061916">
        <w:rPr>
          <w:rFonts w:ascii="Times New Roman" w:hAnsi="Times New Roman" w:cs="Times New Roman"/>
          <w:sz w:val="24"/>
          <w:szCs w:val="24"/>
        </w:rPr>
        <w:t xml:space="preserve"> ed. : Chicago and London:The </w:t>
      </w:r>
      <w:r w:rsidRPr="00061916">
        <w:rPr>
          <w:rFonts w:ascii="Times New Roman" w:hAnsi="Times New Roman" w:cs="Times New Roman"/>
          <w:sz w:val="24"/>
          <w:szCs w:val="24"/>
        </w:rPr>
        <w:t>University of Chicago Press; 198</w:t>
      </w:r>
      <w:r w:rsidR="0044541B" w:rsidRPr="00061916">
        <w:rPr>
          <w:rFonts w:ascii="Times New Roman" w:hAnsi="Times New Roman" w:cs="Times New Roman"/>
          <w:sz w:val="24"/>
          <w:szCs w:val="24"/>
        </w:rPr>
        <w:t>5</w:t>
      </w:r>
      <w:r w:rsidRPr="00061916">
        <w:rPr>
          <w:rFonts w:ascii="Times New Roman" w:hAnsi="Times New Roman" w:cs="Times New Roman"/>
          <w:sz w:val="24"/>
          <w:szCs w:val="24"/>
        </w:rPr>
        <w:t>.</w:t>
      </w:r>
      <w:r w:rsidR="004B0B86" w:rsidRPr="00061916">
        <w:rPr>
          <w:rFonts w:ascii="Times New Roman" w:hAnsi="Times New Roman" w:cs="Times New Roman"/>
          <w:sz w:val="24"/>
          <w:szCs w:val="24"/>
        </w:rPr>
        <w:t>p-12.</w:t>
      </w:r>
    </w:p>
    <w:p w14:paraId="1021DF86" w14:textId="22503C9E" w:rsidR="00DA489B"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 xml:space="preserve">Vaz M, Kasturi A. Public Health Ethics in the Medical College Curriculum: Challenges and Opportunities. In: Ethics in Public Health Practice in India. </w:t>
      </w:r>
      <w:r w:rsidR="00344162" w:rsidRPr="00061916">
        <w:rPr>
          <w:rFonts w:ascii="Times New Roman" w:hAnsi="Times New Roman" w:cs="Times New Roman"/>
          <w:sz w:val="24"/>
          <w:szCs w:val="24"/>
        </w:rPr>
        <w:t>1</w:t>
      </w:r>
      <w:r w:rsidR="00344162" w:rsidRPr="00061916">
        <w:rPr>
          <w:rFonts w:ascii="Times New Roman" w:hAnsi="Times New Roman" w:cs="Times New Roman"/>
          <w:sz w:val="24"/>
          <w:szCs w:val="24"/>
          <w:vertAlign w:val="superscript"/>
        </w:rPr>
        <w:t>st</w:t>
      </w:r>
      <w:r w:rsidR="00344162" w:rsidRPr="00061916">
        <w:rPr>
          <w:rFonts w:ascii="Times New Roman" w:hAnsi="Times New Roman" w:cs="Times New Roman"/>
          <w:sz w:val="24"/>
          <w:szCs w:val="24"/>
        </w:rPr>
        <w:t xml:space="preserve"> ed; Singapore: </w:t>
      </w:r>
      <w:r w:rsidRPr="00061916">
        <w:rPr>
          <w:rFonts w:ascii="Times New Roman" w:hAnsi="Times New Roman" w:cs="Times New Roman"/>
          <w:sz w:val="24"/>
          <w:szCs w:val="24"/>
        </w:rPr>
        <w:t>Springer; 2018. p. 159–74.</w:t>
      </w:r>
    </w:p>
    <w:p w14:paraId="17C296DF" w14:textId="77777777" w:rsidR="00DA489B"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Parvin P. Democracy without participation: A new politics for a disengaged era. Res Publica. 2018;24(1):31–52.</w:t>
      </w:r>
    </w:p>
    <w:p w14:paraId="01884A09" w14:textId="77777777" w:rsidR="002B3EAC" w:rsidRPr="00061916" w:rsidRDefault="00475766" w:rsidP="002B3EAC">
      <w:pPr>
        <w:pStyle w:val="ListParagraph"/>
        <w:numPr>
          <w:ilvl w:val="0"/>
          <w:numId w:val="14"/>
        </w:numPr>
        <w:rPr>
          <w:ins w:id="66" w:author="radhika hegde" w:date="2020-02-14T15:21:00Z"/>
          <w:rFonts w:ascii="Times New Roman" w:hAnsi="Times New Roman" w:cs="Times New Roman"/>
          <w:sz w:val="24"/>
          <w:szCs w:val="24"/>
        </w:rPr>
      </w:pPr>
      <w:r w:rsidRPr="00061916">
        <w:rPr>
          <w:rFonts w:ascii="Times New Roman" w:hAnsi="Times New Roman" w:cs="Times New Roman"/>
          <w:sz w:val="24"/>
          <w:szCs w:val="24"/>
        </w:rPr>
        <w:t>Van Steenbergen, B. The condition of citizenship: an introduction in B.V. Steenbergen (Ed.), The condition of citizenship. London: SAGE Publications Ltd :Sage; 1994. p.</w:t>
      </w:r>
      <w:r w:rsidR="00DA489B" w:rsidRPr="00061916">
        <w:rPr>
          <w:rFonts w:ascii="Times New Roman" w:hAnsi="Times New Roman" w:cs="Times New Roman"/>
          <w:sz w:val="24"/>
          <w:szCs w:val="24"/>
        </w:rPr>
        <w:t>27</w:t>
      </w:r>
      <w:r w:rsidRPr="00061916">
        <w:rPr>
          <w:rFonts w:ascii="Times New Roman" w:hAnsi="Times New Roman" w:cs="Times New Roman"/>
          <w:sz w:val="24"/>
          <w:szCs w:val="24"/>
        </w:rPr>
        <w:t>.</w:t>
      </w:r>
    </w:p>
    <w:p w14:paraId="137AD966" w14:textId="77777777" w:rsidR="00717A90" w:rsidRPr="00061916" w:rsidRDefault="00717A90" w:rsidP="00717A90">
      <w:pPr>
        <w:pStyle w:val="ListParagraph"/>
        <w:widowControl w:val="0"/>
        <w:numPr>
          <w:ilvl w:val="0"/>
          <w:numId w:val="14"/>
        </w:numPr>
        <w:tabs>
          <w:tab w:val="left" w:pos="384"/>
        </w:tabs>
        <w:autoSpaceDE w:val="0"/>
        <w:autoSpaceDN w:val="0"/>
        <w:adjustRightInd w:val="0"/>
        <w:spacing w:after="240"/>
        <w:rPr>
          <w:ins w:id="67" w:author="radhika hegde" w:date="2020-02-15T09:25:00Z"/>
          <w:rFonts w:ascii="Times New Roman" w:hAnsi="Times New Roman" w:cs="Times New Roman"/>
          <w:sz w:val="24"/>
          <w:szCs w:val="24"/>
        </w:rPr>
      </w:pPr>
      <w:ins w:id="68" w:author="radhika hegde" w:date="2020-02-15T09:25:00Z">
        <w:r w:rsidRPr="00061916">
          <w:rPr>
            <w:rFonts w:ascii="Times New Roman" w:hAnsi="Times New Roman" w:cs="Times New Roman"/>
            <w:sz w:val="24"/>
            <w:szCs w:val="24"/>
          </w:rPr>
          <w:t>Hawthorne M, Alabaster T. Citizen 2000: development of a model of environmental citizenship. Global Environmental Change [Internet]. 1999 Apr 1 [cited 2020 Feb 15];9(1):25–43. Available from: http://www.sciencedirect.com/science/article/pii/S0959378098000223</w:t>
        </w:r>
      </w:ins>
    </w:p>
    <w:p w14:paraId="3A121D67" w14:textId="69419194" w:rsidR="00991D32" w:rsidRPr="00061916" w:rsidRDefault="00991D32" w:rsidP="00717A90">
      <w:pPr>
        <w:pStyle w:val="ListParagraph"/>
        <w:ind w:left="360"/>
        <w:rPr>
          <w:rFonts w:ascii="Times New Roman" w:hAnsi="Times New Roman" w:cs="Times New Roman"/>
          <w:sz w:val="24"/>
          <w:szCs w:val="24"/>
        </w:rPr>
      </w:pPr>
    </w:p>
    <w:p w14:paraId="014BBFF5" w14:textId="77777777" w:rsidR="00593995"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Mann K, Gordon J, MacLeod A. Reflection and reflective practice in health professions education: a systematic review. Advances in health sciences education. 2009;14(4):595</w:t>
      </w:r>
    </w:p>
    <w:p w14:paraId="7879100A"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Ambrose AJH, Andaya JM, Yamada S, Maskarinec GG. Social justice in medical education: strengths and challenges of a student-driven social justice curriculum. Hawai’i Journal of Medicine &amp; Public Health</w:t>
      </w:r>
    </w:p>
    <w:p w14:paraId="6CB5FB42" w14:textId="32B8C5CF" w:rsidR="001A6C8C" w:rsidRPr="00061916" w:rsidRDefault="00011160"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 xml:space="preserve"> </w:t>
      </w:r>
      <w:r w:rsidR="00FE5B7D" w:rsidRPr="00061916">
        <w:rPr>
          <w:rFonts w:ascii="Times New Roman" w:hAnsi="Times New Roman" w:cs="Times New Roman"/>
          <w:sz w:val="24"/>
          <w:szCs w:val="24"/>
        </w:rPr>
        <w:t xml:space="preserve">Foundation Course on Human Rights and Duties at Undergradute Level </w:t>
      </w:r>
      <w:r w:rsidRPr="00061916">
        <w:rPr>
          <w:rFonts w:ascii="Times New Roman" w:hAnsi="Times New Roman" w:cs="Times New Roman"/>
          <w:sz w:val="24"/>
          <w:szCs w:val="24"/>
        </w:rPr>
        <w:t xml:space="preserve">[Internet]. </w:t>
      </w:r>
      <w:r w:rsidR="00B767E7" w:rsidRPr="00061916">
        <w:rPr>
          <w:rFonts w:ascii="Times New Roman" w:hAnsi="Times New Roman" w:cs="Times New Roman"/>
          <w:sz w:val="24"/>
          <w:szCs w:val="24"/>
        </w:rPr>
        <w:t>University Press, The University Grant Commission: India; 2001[cited August 2016].</w:t>
      </w:r>
      <w:r w:rsidR="00586880" w:rsidRPr="00061916">
        <w:rPr>
          <w:rFonts w:ascii="Times New Roman" w:hAnsi="Times New Roman" w:cs="Times New Roman"/>
          <w:sz w:val="24"/>
          <w:szCs w:val="24"/>
        </w:rPr>
        <w:t xml:space="preserve"> P-14.</w:t>
      </w:r>
      <w:r w:rsidR="00B767E7" w:rsidRPr="00061916">
        <w:rPr>
          <w:rFonts w:ascii="Times New Roman" w:hAnsi="Times New Roman" w:cs="Times New Roman"/>
          <w:sz w:val="24"/>
          <w:szCs w:val="24"/>
        </w:rPr>
        <w:t xml:space="preserve"> </w:t>
      </w:r>
      <w:r w:rsidRPr="00061916">
        <w:rPr>
          <w:rFonts w:ascii="Times New Roman" w:hAnsi="Times New Roman" w:cs="Times New Roman"/>
          <w:sz w:val="24"/>
          <w:szCs w:val="24"/>
        </w:rPr>
        <w:t>Availaible from:</w:t>
      </w:r>
      <w:r w:rsidR="00B767E7" w:rsidRPr="00061916">
        <w:rPr>
          <w:rFonts w:ascii="Times New Roman" w:hAnsi="Times New Roman" w:cs="Times New Roman"/>
          <w:sz w:val="24"/>
          <w:szCs w:val="24"/>
        </w:rPr>
        <w:t xml:space="preserve"> </w:t>
      </w:r>
      <w:r w:rsidRPr="00061916">
        <w:rPr>
          <w:rFonts w:ascii="Times New Roman" w:hAnsi="Times New Roman" w:cs="Times New Roman"/>
          <w:sz w:val="24"/>
          <w:szCs w:val="24"/>
        </w:rPr>
        <w:t>https://www.ugc.ac.in/oldpdf/modelcurriculum/human.pdf</w:t>
      </w:r>
    </w:p>
    <w:p w14:paraId="6493B942" w14:textId="1F710DC4" w:rsidR="001A6C8C" w:rsidRPr="00061916" w:rsidRDefault="00FE5B7D"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Barucha,</w:t>
      </w:r>
      <w:r w:rsidR="00EB0973" w:rsidRPr="00061916">
        <w:rPr>
          <w:rFonts w:ascii="Times New Roman" w:hAnsi="Times New Roman" w:cs="Times New Roman"/>
          <w:sz w:val="24"/>
          <w:szCs w:val="24"/>
        </w:rPr>
        <w:t xml:space="preserve"> </w:t>
      </w:r>
      <w:r w:rsidRPr="00061916">
        <w:rPr>
          <w:rFonts w:ascii="Times New Roman" w:hAnsi="Times New Roman" w:cs="Times New Roman"/>
          <w:sz w:val="24"/>
          <w:szCs w:val="24"/>
        </w:rPr>
        <w:t xml:space="preserve">Erach, Textbook for Environemental Studies: For Undergraduaute Courses of all branches of Higher Education [Internet]. </w:t>
      </w:r>
      <w:r w:rsidR="007860B6" w:rsidRPr="00061916">
        <w:rPr>
          <w:rFonts w:ascii="Times New Roman" w:hAnsi="Times New Roman" w:cs="Times New Roman"/>
          <w:sz w:val="24"/>
          <w:szCs w:val="24"/>
        </w:rPr>
        <w:t xml:space="preserve">University Press, </w:t>
      </w:r>
      <w:r w:rsidRPr="00061916">
        <w:rPr>
          <w:rFonts w:ascii="Times New Roman" w:hAnsi="Times New Roman" w:cs="Times New Roman"/>
          <w:sz w:val="24"/>
          <w:szCs w:val="24"/>
        </w:rPr>
        <w:t xml:space="preserve">The University Grant Commission: India; </w:t>
      </w:r>
      <w:r w:rsidR="00EB0973" w:rsidRPr="00061916">
        <w:rPr>
          <w:rFonts w:ascii="Times New Roman" w:hAnsi="Times New Roman" w:cs="Times New Roman"/>
          <w:sz w:val="24"/>
          <w:szCs w:val="24"/>
        </w:rPr>
        <w:t>2005 [cited August 2016]. p- 8 .</w:t>
      </w:r>
      <w:r w:rsidRPr="00061916">
        <w:rPr>
          <w:rFonts w:ascii="Times New Roman" w:hAnsi="Times New Roman" w:cs="Times New Roman"/>
          <w:sz w:val="24"/>
          <w:szCs w:val="24"/>
        </w:rPr>
        <w:t xml:space="preserve">Availaible From: </w:t>
      </w:r>
      <w:r w:rsidR="001A6C8C" w:rsidRPr="00061916">
        <w:rPr>
          <w:rFonts w:ascii="Times New Roman" w:hAnsi="Times New Roman" w:cs="Times New Roman"/>
          <w:sz w:val="24"/>
          <w:szCs w:val="24"/>
        </w:rPr>
        <w:t>https://www.ugc.ac.in/oldpdf/modelcurriculum/env.pdf</w:t>
      </w:r>
    </w:p>
    <w:p w14:paraId="45ACDF2A"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 xml:space="preserve">Cross ref . Rhoads RA. How civic engagement is reframing liberal education. Peer review. 2003;5(3):25–8.  </w:t>
      </w:r>
    </w:p>
    <w:p w14:paraId="45157A5A" w14:textId="259BF8F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Young IM. Justice and the Politics of Difference. Princeton University Press; 2011.Iris Marion Young (1999) Residential segregation and differentiated citizenship, Citizens</w:t>
      </w:r>
      <w:r w:rsidR="007E3291" w:rsidRPr="00061916">
        <w:rPr>
          <w:rFonts w:ascii="Times New Roman" w:hAnsi="Times New Roman" w:cs="Times New Roman"/>
          <w:sz w:val="24"/>
          <w:szCs w:val="24"/>
        </w:rPr>
        <w:t xml:space="preserve">hip Studies, 3:2, 237-252, DOI: </w:t>
      </w:r>
      <w:r w:rsidRPr="00061916">
        <w:rPr>
          <w:rFonts w:ascii="Times New Roman" w:hAnsi="Times New Roman" w:cs="Times New Roman"/>
          <w:sz w:val="24"/>
          <w:szCs w:val="24"/>
        </w:rPr>
        <w:t>10.1080/13621029908420712.</w:t>
      </w:r>
    </w:p>
    <w:p w14:paraId="79FBA43B" w14:textId="77777777" w:rsidR="005C71F9" w:rsidRPr="00061916" w:rsidRDefault="00DA489B" w:rsidP="00DA489B">
      <w:pPr>
        <w:pStyle w:val="ListParagraph"/>
        <w:numPr>
          <w:ilvl w:val="0"/>
          <w:numId w:val="14"/>
        </w:numPr>
        <w:rPr>
          <w:ins w:id="69" w:author="radhika hegde" w:date="2020-02-14T15:21:00Z"/>
          <w:rFonts w:ascii="Times New Roman" w:hAnsi="Times New Roman" w:cs="Times New Roman"/>
          <w:sz w:val="24"/>
          <w:szCs w:val="24"/>
        </w:rPr>
      </w:pPr>
      <w:r w:rsidRPr="00061916">
        <w:rPr>
          <w:rFonts w:ascii="Times New Roman" w:hAnsi="Times New Roman" w:cs="Times New Roman"/>
          <w:sz w:val="24"/>
          <w:szCs w:val="24"/>
        </w:rPr>
        <w:t>Young IM. Residential segregation and differentiated citizenship. Citizenship Studies. 1999;3(2):237–52. DOI: 10.1080/13621029908420712</w:t>
      </w:r>
    </w:p>
    <w:p w14:paraId="49D99FD4" w14:textId="573C5913" w:rsidR="001D21B3" w:rsidRPr="00061916" w:rsidRDefault="00740BDC" w:rsidP="00740BDC">
      <w:pPr>
        <w:pStyle w:val="ListParagraph"/>
        <w:numPr>
          <w:ilvl w:val="0"/>
          <w:numId w:val="14"/>
        </w:numPr>
        <w:rPr>
          <w:ins w:id="70" w:author="radhika hegde" w:date="2020-02-14T16:00:00Z"/>
          <w:rFonts w:ascii="Times New Roman" w:hAnsi="Times New Roman" w:cs="Times New Roman"/>
          <w:sz w:val="24"/>
          <w:szCs w:val="24"/>
        </w:rPr>
      </w:pPr>
      <w:ins w:id="71" w:author="radhika hegde" w:date="2020-02-17T11:08:00Z">
        <w:r w:rsidRPr="00061916">
          <w:rPr>
            <w:rFonts w:ascii="Times New Roman" w:hAnsi="Times New Roman" w:cs="Times New Roman"/>
            <w:sz w:val="24"/>
            <w:szCs w:val="24"/>
          </w:rPr>
          <w:t>Ravindran GD, Kalam T, Lewin S, Pais P. Teaching medical ethics in a medical college in India. Natl Med J India 1997;10:288-9.</w:t>
        </w:r>
      </w:ins>
    </w:p>
    <w:p w14:paraId="09E9BC59" w14:textId="68FD1609" w:rsidR="00845AB1" w:rsidRPr="00061916" w:rsidRDefault="001D21B3" w:rsidP="0045335F">
      <w:pPr>
        <w:pStyle w:val="ListParagraph"/>
        <w:numPr>
          <w:ilvl w:val="0"/>
          <w:numId w:val="14"/>
        </w:numPr>
        <w:rPr>
          <w:rFonts w:ascii="Times New Roman" w:hAnsi="Times New Roman" w:cs="Times New Roman"/>
          <w:sz w:val="24"/>
          <w:szCs w:val="24"/>
        </w:rPr>
      </w:pPr>
      <w:ins w:id="72" w:author="radhika hegde" w:date="2020-02-14T15:57:00Z">
        <w:r w:rsidRPr="00061916">
          <w:rPr>
            <w:rFonts w:ascii="Times New Roman" w:hAnsi="Times New Roman" w:cs="Times New Roman"/>
            <w:sz w:val="24"/>
            <w:szCs w:val="24"/>
          </w:rPr>
          <w:t xml:space="preserve">MBBS admisssion Bulletin (Extract from the Prospectus 2019-2020) </w:t>
        </w:r>
      </w:ins>
      <w:ins w:id="73" w:author="radhika hegde" w:date="2020-02-14T15:58:00Z">
        <w:r w:rsidRPr="00061916">
          <w:rPr>
            <w:rFonts w:ascii="Times New Roman" w:hAnsi="Times New Roman" w:cs="Times New Roman"/>
            <w:sz w:val="24"/>
            <w:szCs w:val="24"/>
          </w:rPr>
          <w:t>[Internet].</w:t>
        </w:r>
      </w:ins>
      <w:ins w:id="74" w:author="radhika hegde" w:date="2020-02-14T16:05:00Z">
        <w:r w:rsidR="0045335F" w:rsidRPr="00061916">
          <w:rPr>
            <w:rFonts w:ascii="Times New Roman" w:hAnsi="Times New Roman" w:cs="Times New Roman"/>
            <w:sz w:val="24"/>
            <w:szCs w:val="24"/>
          </w:rPr>
          <w:t>St Johns Medical College</w:t>
        </w:r>
      </w:ins>
      <w:ins w:id="75" w:author="radhika hegde" w:date="2020-02-14T16:06:00Z">
        <w:r w:rsidR="0045335F" w:rsidRPr="00061916">
          <w:rPr>
            <w:rFonts w:ascii="Times New Roman" w:hAnsi="Times New Roman" w:cs="Times New Roman"/>
            <w:sz w:val="24"/>
            <w:szCs w:val="24"/>
          </w:rPr>
          <w:t xml:space="preserve"> </w:t>
        </w:r>
      </w:ins>
      <w:ins w:id="76" w:author="radhika hegde" w:date="2020-02-14T15:59:00Z">
        <w:r w:rsidR="0045335F" w:rsidRPr="00061916">
          <w:rPr>
            <w:rFonts w:ascii="Times New Roman" w:hAnsi="Times New Roman" w:cs="Times New Roman"/>
            <w:sz w:val="24"/>
            <w:szCs w:val="24"/>
          </w:rPr>
          <w:t xml:space="preserve">P-3. Availaible </w:t>
        </w:r>
      </w:ins>
      <w:ins w:id="77" w:author="radhika hegde" w:date="2020-02-14T16:07:00Z">
        <w:r w:rsidR="008B1843" w:rsidRPr="00061916">
          <w:rPr>
            <w:rFonts w:ascii="Times New Roman" w:hAnsi="Times New Roman" w:cs="Times New Roman"/>
            <w:sz w:val="24"/>
            <w:szCs w:val="24"/>
          </w:rPr>
          <w:t xml:space="preserve">from </w:t>
        </w:r>
      </w:ins>
      <w:ins w:id="78" w:author="radhika hegde" w:date="2020-02-14T15:59:00Z">
        <w:r w:rsidRPr="00061916">
          <w:rPr>
            <w:rFonts w:ascii="Times New Roman" w:hAnsi="Times New Roman" w:cs="Times New Roman"/>
            <w:sz w:val="24"/>
            <w:szCs w:val="24"/>
          </w:rPr>
          <w:t>:</w:t>
        </w:r>
      </w:ins>
      <w:ins w:id="79" w:author="radhika hegde" w:date="2020-02-14T16:06:00Z">
        <w:r w:rsidR="0045335F" w:rsidRPr="00061916">
          <w:rPr>
            <w:rFonts w:ascii="Times New Roman" w:hAnsi="Times New Roman" w:cs="Times New Roman"/>
            <w:sz w:val="24"/>
            <w:szCs w:val="24"/>
          </w:rPr>
          <w:t>http://www.stjohns.in/images/standarduploads/MBBS%20ADMISSION%20BULLETIN%202019-20.pdf</w:t>
        </w:r>
      </w:ins>
      <w:ins w:id="80" w:author="radhika hegde" w:date="2020-02-14T16:07:00Z">
        <w:r w:rsidR="0045335F" w:rsidRPr="00061916">
          <w:rPr>
            <w:rFonts w:ascii="Times New Roman" w:hAnsi="Times New Roman" w:cs="Times New Roman"/>
            <w:sz w:val="24"/>
            <w:szCs w:val="24"/>
          </w:rPr>
          <w:t>.</w:t>
        </w:r>
      </w:ins>
    </w:p>
    <w:p w14:paraId="28B71AB9" w14:textId="28BD4440"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Coulehan, Jack, et al. "The best lack all conviction: biomedical ethics, professionalism, and social responsibility." Cambridge Quarterly of Healthcare Ethics (2003)</w:t>
      </w:r>
      <w:r w:rsidR="00832EDC" w:rsidRPr="00061916">
        <w:rPr>
          <w:rFonts w:ascii="Times New Roman" w:hAnsi="Times New Roman" w:cs="Times New Roman"/>
          <w:sz w:val="24"/>
          <w:szCs w:val="24"/>
        </w:rPr>
        <w:t xml:space="preserve"> 12.1</w:t>
      </w:r>
      <w:r w:rsidRPr="00061916">
        <w:rPr>
          <w:rFonts w:ascii="Times New Roman" w:hAnsi="Times New Roman" w:cs="Times New Roman"/>
          <w:sz w:val="24"/>
          <w:szCs w:val="24"/>
        </w:rPr>
        <w:t>:</w:t>
      </w:r>
      <w:r w:rsidR="000A53A0" w:rsidRPr="00061916">
        <w:rPr>
          <w:rFonts w:ascii="Times New Roman" w:hAnsi="Times New Roman" w:cs="Times New Roman"/>
          <w:sz w:val="24"/>
          <w:szCs w:val="24"/>
        </w:rPr>
        <w:t xml:space="preserve"> p-</w:t>
      </w:r>
      <w:r w:rsidRPr="00061916">
        <w:rPr>
          <w:rFonts w:ascii="Times New Roman" w:hAnsi="Times New Roman" w:cs="Times New Roman"/>
          <w:sz w:val="24"/>
          <w:szCs w:val="24"/>
        </w:rPr>
        <w:t xml:space="preserve"> 21-38</w:t>
      </w:r>
      <w:r w:rsidR="000A53A0" w:rsidRPr="00061916">
        <w:rPr>
          <w:rFonts w:ascii="Times New Roman" w:hAnsi="Times New Roman" w:cs="Times New Roman"/>
          <w:sz w:val="24"/>
          <w:szCs w:val="24"/>
        </w:rPr>
        <w:t>.</w:t>
      </w:r>
    </w:p>
    <w:p w14:paraId="744D5DF3"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lastRenderedPageBreak/>
        <w:t>Whiting K, Konstantakos L, Misiaszek G, Simpson E, Carmona L. Education for the Sustainable Global Citizen: What Can We Learn from Stoic Philosophy and Freirean Environmental Pedagogies? Education Sciences. 2018;8(4):204</w:t>
      </w:r>
    </w:p>
    <w:p w14:paraId="15365CCA" w14:textId="7FF013DA"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Sector UE, Tang Q. Global citizenship education: Preparing learners for the challenges of the 21st century. UNESCo; 2014. / Accessed 5 July 2019</w:t>
      </w:r>
      <w:r w:rsidR="000A53A0" w:rsidRPr="00061916">
        <w:rPr>
          <w:rFonts w:ascii="Times New Roman" w:hAnsi="Times New Roman" w:cs="Times New Roman"/>
          <w:sz w:val="24"/>
          <w:szCs w:val="24"/>
        </w:rPr>
        <w:t>.</w:t>
      </w:r>
    </w:p>
    <w:p w14:paraId="4AADE573" w14:textId="383692C6"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Watts N, Adger WN, Agnolucci P, Blackstock J, Byass P, Cai W, et al. Health and climate change: policy responses to protect public health. The Lancet. 2015;386(10006):1861–914</w:t>
      </w:r>
      <w:r w:rsidR="000A53A0" w:rsidRPr="00061916">
        <w:rPr>
          <w:rFonts w:ascii="Times New Roman" w:hAnsi="Times New Roman" w:cs="Times New Roman"/>
          <w:sz w:val="24"/>
          <w:szCs w:val="24"/>
        </w:rPr>
        <w:t>.</w:t>
      </w:r>
    </w:p>
    <w:p w14:paraId="20A98415" w14:textId="77777777" w:rsidR="000A53A0"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Coulehan J, Williams PC, McCRARY SV, Belling C. The best lack all conviction: biomedical ethics, professionalism, and social responsibility. Cambridge Quarterly of Healthcare Ethics. 2003;12(1):21–38.</w:t>
      </w:r>
    </w:p>
    <w:p w14:paraId="058C0D4C" w14:textId="223CDE6A"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Dhalla IA, Kwong JC, Streiner DL, Baddour RE, Waddell AE, Johnson IL. Characteristics of first-year students in Canadian medical schools. CMAJ. 2002;166:1029 –1035</w:t>
      </w:r>
    </w:p>
    <w:p w14:paraId="73468BAB"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Diwan V, Minj C, Chhari N, De Costa A. Indian medical students in public and private sector medical schools: are motivations and career aspirations different?–studies from Madhya Pradesh, India. BMC medical education. 2013;13(1):127.</w:t>
      </w:r>
    </w:p>
    <w:p w14:paraId="32E26CEB"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Dhalla IA, Kwong JC, Streiner DL, Baddour RE, Waddell AE, Johnson IL. Characteristics of first-year students in Canadian medical schools. Cmaj. 2002;166(8):1029–35</w:t>
      </w:r>
    </w:p>
    <w:p w14:paraId="74D4BCAE"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Boelen C. Towards unity for health. Geneva: World Health Organization. 2000.</w:t>
      </w:r>
    </w:p>
    <w:p w14:paraId="0D8CD010"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Dharamsi S, Ho A, Spadafora SM, Woollard R. The physician as health advocate: translating the quest for social responsibility into medical education and practice. Academic Medicine. 2011;86(9):1108–13</w:t>
      </w:r>
    </w:p>
    <w:p w14:paraId="7B84D54E" w14:textId="77777777" w:rsidR="001A6C8C"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Westheimer J, Kahne J. What kind of citizen? The politics of educating for democracy. American educational research journal. 2004;41(2):237–69</w:t>
      </w:r>
    </w:p>
    <w:p w14:paraId="28FF48AF" w14:textId="31F8180F" w:rsidR="00DA489B" w:rsidRPr="00061916" w:rsidRDefault="00DA489B" w:rsidP="00DA489B">
      <w:pPr>
        <w:pStyle w:val="ListParagraph"/>
        <w:numPr>
          <w:ilvl w:val="0"/>
          <w:numId w:val="14"/>
        </w:numPr>
        <w:rPr>
          <w:rFonts w:ascii="Times New Roman" w:hAnsi="Times New Roman" w:cs="Times New Roman"/>
          <w:sz w:val="24"/>
          <w:szCs w:val="24"/>
        </w:rPr>
      </w:pPr>
      <w:r w:rsidRPr="00061916">
        <w:rPr>
          <w:rFonts w:ascii="Times New Roman" w:hAnsi="Times New Roman" w:cs="Times New Roman"/>
          <w:sz w:val="24"/>
          <w:szCs w:val="24"/>
        </w:rPr>
        <w:t xml:space="preserve">Gribble MO. Environmental health virtue ethics. The American Journal of Bioethics. 2017;17(9):33–35. cited 2019 July 25. </w:t>
      </w:r>
    </w:p>
    <w:p w14:paraId="649418F2" w14:textId="77777777" w:rsidR="00DA489B" w:rsidRPr="00061916" w:rsidRDefault="00DA489B" w:rsidP="00DA489B">
      <w:pPr>
        <w:pStyle w:val="EndnoteText"/>
        <w:rPr>
          <w:rFonts w:ascii="Times New Roman" w:eastAsiaTheme="minorHAnsi" w:hAnsi="Times New Roman" w:cs="Times New Roman"/>
          <w:lang w:val="en-IN"/>
        </w:rPr>
      </w:pPr>
    </w:p>
    <w:p w14:paraId="04351DF7" w14:textId="77777777" w:rsidR="00DA489B" w:rsidRPr="00061916" w:rsidRDefault="00DA489B" w:rsidP="00DA489B">
      <w:pPr>
        <w:spacing w:line="276" w:lineRule="auto"/>
        <w:rPr>
          <w:rFonts w:ascii="Times New Roman" w:eastAsiaTheme="minorHAnsi" w:hAnsi="Times New Roman" w:cs="Times New Roman"/>
          <w:lang w:val="en-IN"/>
        </w:rPr>
      </w:pPr>
    </w:p>
    <w:sectPr w:rsidR="00DA489B" w:rsidRPr="00061916" w:rsidSect="001D4D4C">
      <w:endnotePr>
        <w:numFmt w:val="decimal"/>
      </w:endnotePr>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24512" w14:textId="77777777" w:rsidR="00940B5B" w:rsidRDefault="00940B5B" w:rsidP="00033349">
      <w:r>
        <w:separator/>
      </w:r>
    </w:p>
  </w:endnote>
  <w:endnote w:type="continuationSeparator" w:id="0">
    <w:p w14:paraId="2366D3E0" w14:textId="77777777" w:rsidR="00940B5B" w:rsidRDefault="00940B5B" w:rsidP="0003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9B7AF" w14:textId="77777777" w:rsidR="00940B5B" w:rsidRDefault="00940B5B" w:rsidP="00033349">
      <w:r>
        <w:separator/>
      </w:r>
    </w:p>
  </w:footnote>
  <w:footnote w:type="continuationSeparator" w:id="0">
    <w:p w14:paraId="0ABD537F" w14:textId="77777777" w:rsidR="00940B5B" w:rsidRDefault="00940B5B" w:rsidP="000333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AC9"/>
    <w:multiLevelType w:val="hybridMultilevel"/>
    <w:tmpl w:val="BE82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90648"/>
    <w:multiLevelType w:val="hybridMultilevel"/>
    <w:tmpl w:val="730CEF04"/>
    <w:lvl w:ilvl="0" w:tplc="212014E6">
      <w:start w:val="3"/>
      <w:numFmt w:val="decimal"/>
      <w:lvlText w:val="%1."/>
      <w:lvlJc w:val="left"/>
      <w:pPr>
        <w:ind w:left="360" w:hanging="360"/>
      </w:pPr>
    </w:lvl>
    <w:lvl w:ilvl="1" w:tplc="0F8A82A4">
      <w:start w:val="1"/>
      <w:numFmt w:val="lowerLetter"/>
      <w:lvlText w:val="%2."/>
      <w:lvlJc w:val="left"/>
      <w:pPr>
        <w:ind w:left="1080" w:hanging="360"/>
      </w:pPr>
    </w:lvl>
    <w:lvl w:ilvl="2" w:tplc="69A8A9CC">
      <w:start w:val="1"/>
      <w:numFmt w:val="lowerRoman"/>
      <w:lvlText w:val="%3."/>
      <w:lvlJc w:val="right"/>
      <w:pPr>
        <w:ind w:left="1800" w:hanging="180"/>
      </w:pPr>
    </w:lvl>
    <w:lvl w:ilvl="3" w:tplc="6BA07A3C">
      <w:start w:val="1"/>
      <w:numFmt w:val="decimal"/>
      <w:lvlText w:val="%4."/>
      <w:lvlJc w:val="left"/>
      <w:pPr>
        <w:ind w:left="2520" w:hanging="360"/>
      </w:pPr>
    </w:lvl>
    <w:lvl w:ilvl="4" w:tplc="EDC426A0">
      <w:start w:val="1"/>
      <w:numFmt w:val="lowerLetter"/>
      <w:lvlText w:val="%5."/>
      <w:lvlJc w:val="left"/>
      <w:pPr>
        <w:ind w:left="3240" w:hanging="360"/>
      </w:pPr>
    </w:lvl>
    <w:lvl w:ilvl="5" w:tplc="31E44C64">
      <w:start w:val="1"/>
      <w:numFmt w:val="lowerRoman"/>
      <w:lvlText w:val="%6."/>
      <w:lvlJc w:val="right"/>
      <w:pPr>
        <w:ind w:left="3960" w:hanging="180"/>
      </w:pPr>
    </w:lvl>
    <w:lvl w:ilvl="6" w:tplc="EEB07418">
      <w:start w:val="1"/>
      <w:numFmt w:val="decimal"/>
      <w:lvlText w:val="%7."/>
      <w:lvlJc w:val="left"/>
      <w:pPr>
        <w:ind w:left="4680" w:hanging="360"/>
      </w:pPr>
    </w:lvl>
    <w:lvl w:ilvl="7" w:tplc="36E66C3E">
      <w:start w:val="1"/>
      <w:numFmt w:val="lowerLetter"/>
      <w:lvlText w:val="%8."/>
      <w:lvlJc w:val="left"/>
      <w:pPr>
        <w:ind w:left="5400" w:hanging="360"/>
      </w:pPr>
    </w:lvl>
    <w:lvl w:ilvl="8" w:tplc="E752C32E">
      <w:start w:val="1"/>
      <w:numFmt w:val="lowerRoman"/>
      <w:lvlText w:val="%9."/>
      <w:lvlJc w:val="right"/>
      <w:pPr>
        <w:ind w:left="6120" w:hanging="180"/>
      </w:pPr>
    </w:lvl>
  </w:abstractNum>
  <w:abstractNum w:abstractNumId="2">
    <w:nsid w:val="07E33688"/>
    <w:multiLevelType w:val="hybridMultilevel"/>
    <w:tmpl w:val="56E8803A"/>
    <w:lvl w:ilvl="0" w:tplc="B8F2C6A4">
      <w:start w:val="7"/>
      <w:numFmt w:val="decimal"/>
      <w:lvlText w:val="%1."/>
      <w:lvlJc w:val="left"/>
      <w:pPr>
        <w:ind w:left="360" w:hanging="360"/>
      </w:pPr>
    </w:lvl>
    <w:lvl w:ilvl="1" w:tplc="340E78C2">
      <w:start w:val="1"/>
      <w:numFmt w:val="lowerLetter"/>
      <w:lvlText w:val="%2."/>
      <w:lvlJc w:val="left"/>
      <w:pPr>
        <w:ind w:left="1080" w:hanging="360"/>
      </w:pPr>
    </w:lvl>
    <w:lvl w:ilvl="2" w:tplc="0CE02D4C">
      <w:start w:val="1"/>
      <w:numFmt w:val="lowerRoman"/>
      <w:lvlText w:val="%3."/>
      <w:lvlJc w:val="right"/>
      <w:pPr>
        <w:ind w:left="1800" w:hanging="180"/>
      </w:pPr>
    </w:lvl>
    <w:lvl w:ilvl="3" w:tplc="48E6F056">
      <w:start w:val="1"/>
      <w:numFmt w:val="decimal"/>
      <w:lvlText w:val="%4."/>
      <w:lvlJc w:val="left"/>
      <w:pPr>
        <w:ind w:left="2520" w:hanging="360"/>
      </w:pPr>
    </w:lvl>
    <w:lvl w:ilvl="4" w:tplc="CC50B9FE">
      <w:start w:val="1"/>
      <w:numFmt w:val="lowerLetter"/>
      <w:lvlText w:val="%5."/>
      <w:lvlJc w:val="left"/>
      <w:pPr>
        <w:ind w:left="3240" w:hanging="360"/>
      </w:pPr>
    </w:lvl>
    <w:lvl w:ilvl="5" w:tplc="DB3E91C0">
      <w:start w:val="1"/>
      <w:numFmt w:val="lowerRoman"/>
      <w:lvlText w:val="%6."/>
      <w:lvlJc w:val="right"/>
      <w:pPr>
        <w:ind w:left="3960" w:hanging="180"/>
      </w:pPr>
    </w:lvl>
    <w:lvl w:ilvl="6" w:tplc="FEEC6000">
      <w:start w:val="1"/>
      <w:numFmt w:val="decimal"/>
      <w:lvlText w:val="%7."/>
      <w:lvlJc w:val="left"/>
      <w:pPr>
        <w:ind w:left="4680" w:hanging="360"/>
      </w:pPr>
    </w:lvl>
    <w:lvl w:ilvl="7" w:tplc="66FC3992">
      <w:start w:val="1"/>
      <w:numFmt w:val="lowerLetter"/>
      <w:lvlText w:val="%8."/>
      <w:lvlJc w:val="left"/>
      <w:pPr>
        <w:ind w:left="5400" w:hanging="360"/>
      </w:pPr>
    </w:lvl>
    <w:lvl w:ilvl="8" w:tplc="067877E8">
      <w:start w:val="1"/>
      <w:numFmt w:val="lowerRoman"/>
      <w:lvlText w:val="%9."/>
      <w:lvlJc w:val="right"/>
      <w:pPr>
        <w:ind w:left="6120" w:hanging="180"/>
      </w:pPr>
    </w:lvl>
  </w:abstractNum>
  <w:abstractNum w:abstractNumId="3">
    <w:nsid w:val="105C4FF6"/>
    <w:multiLevelType w:val="hybridMultilevel"/>
    <w:tmpl w:val="131ED0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3060BFF"/>
    <w:multiLevelType w:val="hybridMultilevel"/>
    <w:tmpl w:val="F354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E3CD3"/>
    <w:multiLevelType w:val="hybridMultilevel"/>
    <w:tmpl w:val="00DC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7008B"/>
    <w:multiLevelType w:val="multilevel"/>
    <w:tmpl w:val="182C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B03EA"/>
    <w:multiLevelType w:val="multilevel"/>
    <w:tmpl w:val="14FA15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33B02DD9"/>
    <w:multiLevelType w:val="hybridMultilevel"/>
    <w:tmpl w:val="2C8E8D8A"/>
    <w:lvl w:ilvl="0" w:tplc="7C2ADBFE">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96649A2"/>
    <w:multiLevelType w:val="hybridMultilevel"/>
    <w:tmpl w:val="10E68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592E0E"/>
    <w:multiLevelType w:val="hybridMultilevel"/>
    <w:tmpl w:val="096E0190"/>
    <w:lvl w:ilvl="0" w:tplc="70A28192">
      <w:start w:val="4"/>
      <w:numFmt w:val="decimal"/>
      <w:lvlText w:val="%1."/>
      <w:lvlJc w:val="left"/>
      <w:pPr>
        <w:ind w:left="360" w:hanging="360"/>
      </w:pPr>
    </w:lvl>
    <w:lvl w:ilvl="1" w:tplc="28664880">
      <w:start w:val="1"/>
      <w:numFmt w:val="lowerLetter"/>
      <w:lvlText w:val="%2."/>
      <w:lvlJc w:val="left"/>
      <w:pPr>
        <w:ind w:left="1080" w:hanging="360"/>
      </w:pPr>
    </w:lvl>
    <w:lvl w:ilvl="2" w:tplc="B97EA36A">
      <w:start w:val="1"/>
      <w:numFmt w:val="lowerRoman"/>
      <w:lvlText w:val="%3."/>
      <w:lvlJc w:val="right"/>
      <w:pPr>
        <w:ind w:left="1800" w:hanging="180"/>
      </w:pPr>
    </w:lvl>
    <w:lvl w:ilvl="3" w:tplc="C0868EEE">
      <w:start w:val="1"/>
      <w:numFmt w:val="decimal"/>
      <w:lvlText w:val="%4."/>
      <w:lvlJc w:val="left"/>
      <w:pPr>
        <w:ind w:left="2520" w:hanging="360"/>
      </w:pPr>
    </w:lvl>
    <w:lvl w:ilvl="4" w:tplc="BFCEC4FC">
      <w:start w:val="1"/>
      <w:numFmt w:val="lowerLetter"/>
      <w:lvlText w:val="%5."/>
      <w:lvlJc w:val="left"/>
      <w:pPr>
        <w:ind w:left="3240" w:hanging="360"/>
      </w:pPr>
    </w:lvl>
    <w:lvl w:ilvl="5" w:tplc="A470ECE8">
      <w:start w:val="1"/>
      <w:numFmt w:val="lowerRoman"/>
      <w:lvlText w:val="%6."/>
      <w:lvlJc w:val="right"/>
      <w:pPr>
        <w:ind w:left="3960" w:hanging="180"/>
      </w:pPr>
    </w:lvl>
    <w:lvl w:ilvl="6" w:tplc="25C2E00A">
      <w:start w:val="1"/>
      <w:numFmt w:val="decimal"/>
      <w:lvlText w:val="%7."/>
      <w:lvlJc w:val="left"/>
      <w:pPr>
        <w:ind w:left="4680" w:hanging="360"/>
      </w:pPr>
    </w:lvl>
    <w:lvl w:ilvl="7" w:tplc="7C0660CE">
      <w:start w:val="1"/>
      <w:numFmt w:val="lowerLetter"/>
      <w:lvlText w:val="%8."/>
      <w:lvlJc w:val="left"/>
      <w:pPr>
        <w:ind w:left="5400" w:hanging="360"/>
      </w:pPr>
    </w:lvl>
    <w:lvl w:ilvl="8" w:tplc="42700F4A">
      <w:start w:val="1"/>
      <w:numFmt w:val="lowerRoman"/>
      <w:lvlText w:val="%9."/>
      <w:lvlJc w:val="right"/>
      <w:pPr>
        <w:ind w:left="6120" w:hanging="180"/>
      </w:pPr>
    </w:lvl>
  </w:abstractNum>
  <w:abstractNum w:abstractNumId="11">
    <w:nsid w:val="4279572C"/>
    <w:multiLevelType w:val="hybridMultilevel"/>
    <w:tmpl w:val="D33EAFE2"/>
    <w:lvl w:ilvl="0" w:tplc="15F4B74E">
      <w:start w:val="6"/>
      <w:numFmt w:val="decimal"/>
      <w:lvlText w:val="%1."/>
      <w:lvlJc w:val="left"/>
      <w:pPr>
        <w:ind w:left="360" w:hanging="360"/>
      </w:pPr>
    </w:lvl>
    <w:lvl w:ilvl="1" w:tplc="9A149E74">
      <w:start w:val="1"/>
      <w:numFmt w:val="lowerLetter"/>
      <w:lvlText w:val="%2."/>
      <w:lvlJc w:val="left"/>
      <w:pPr>
        <w:ind w:left="1080" w:hanging="360"/>
      </w:pPr>
    </w:lvl>
    <w:lvl w:ilvl="2" w:tplc="3EE89848">
      <w:start w:val="1"/>
      <w:numFmt w:val="lowerRoman"/>
      <w:lvlText w:val="%3."/>
      <w:lvlJc w:val="right"/>
      <w:pPr>
        <w:ind w:left="1800" w:hanging="180"/>
      </w:pPr>
    </w:lvl>
    <w:lvl w:ilvl="3" w:tplc="8F7AC45A">
      <w:start w:val="1"/>
      <w:numFmt w:val="decimal"/>
      <w:lvlText w:val="%4."/>
      <w:lvlJc w:val="left"/>
      <w:pPr>
        <w:ind w:left="2520" w:hanging="360"/>
      </w:pPr>
    </w:lvl>
    <w:lvl w:ilvl="4" w:tplc="625A6AF4">
      <w:start w:val="1"/>
      <w:numFmt w:val="lowerLetter"/>
      <w:lvlText w:val="%5."/>
      <w:lvlJc w:val="left"/>
      <w:pPr>
        <w:ind w:left="3240" w:hanging="360"/>
      </w:pPr>
    </w:lvl>
    <w:lvl w:ilvl="5" w:tplc="911ECCD8">
      <w:start w:val="1"/>
      <w:numFmt w:val="lowerRoman"/>
      <w:lvlText w:val="%6."/>
      <w:lvlJc w:val="right"/>
      <w:pPr>
        <w:ind w:left="3960" w:hanging="180"/>
      </w:pPr>
    </w:lvl>
    <w:lvl w:ilvl="6" w:tplc="FA7E6F32">
      <w:start w:val="1"/>
      <w:numFmt w:val="decimal"/>
      <w:lvlText w:val="%7."/>
      <w:lvlJc w:val="left"/>
      <w:pPr>
        <w:ind w:left="4680" w:hanging="360"/>
      </w:pPr>
    </w:lvl>
    <w:lvl w:ilvl="7" w:tplc="70701934">
      <w:start w:val="1"/>
      <w:numFmt w:val="lowerLetter"/>
      <w:lvlText w:val="%8."/>
      <w:lvlJc w:val="left"/>
      <w:pPr>
        <w:ind w:left="5400" w:hanging="360"/>
      </w:pPr>
    </w:lvl>
    <w:lvl w:ilvl="8" w:tplc="458EE5CE">
      <w:start w:val="1"/>
      <w:numFmt w:val="lowerRoman"/>
      <w:lvlText w:val="%9."/>
      <w:lvlJc w:val="right"/>
      <w:pPr>
        <w:ind w:left="6120" w:hanging="180"/>
      </w:pPr>
    </w:lvl>
  </w:abstractNum>
  <w:abstractNum w:abstractNumId="12">
    <w:nsid w:val="54963D48"/>
    <w:multiLevelType w:val="hybridMultilevel"/>
    <w:tmpl w:val="4F40D3D2"/>
    <w:lvl w:ilvl="0" w:tplc="A69AD1BA">
      <w:start w:val="5"/>
      <w:numFmt w:val="decimal"/>
      <w:lvlText w:val="%1."/>
      <w:lvlJc w:val="left"/>
      <w:pPr>
        <w:ind w:left="360" w:hanging="360"/>
      </w:pPr>
    </w:lvl>
    <w:lvl w:ilvl="1" w:tplc="868AD534">
      <w:start w:val="1"/>
      <w:numFmt w:val="lowerLetter"/>
      <w:lvlText w:val="%2."/>
      <w:lvlJc w:val="left"/>
      <w:pPr>
        <w:ind w:left="1080" w:hanging="360"/>
      </w:pPr>
    </w:lvl>
    <w:lvl w:ilvl="2" w:tplc="A7863472">
      <w:start w:val="1"/>
      <w:numFmt w:val="lowerRoman"/>
      <w:lvlText w:val="%3."/>
      <w:lvlJc w:val="right"/>
      <w:pPr>
        <w:ind w:left="1800" w:hanging="180"/>
      </w:pPr>
    </w:lvl>
    <w:lvl w:ilvl="3" w:tplc="53900BC4">
      <w:start w:val="1"/>
      <w:numFmt w:val="decimal"/>
      <w:lvlText w:val="%4."/>
      <w:lvlJc w:val="left"/>
      <w:pPr>
        <w:ind w:left="2520" w:hanging="360"/>
      </w:pPr>
    </w:lvl>
    <w:lvl w:ilvl="4" w:tplc="C65E96A4">
      <w:start w:val="1"/>
      <w:numFmt w:val="lowerLetter"/>
      <w:lvlText w:val="%5."/>
      <w:lvlJc w:val="left"/>
      <w:pPr>
        <w:ind w:left="3240" w:hanging="360"/>
      </w:pPr>
    </w:lvl>
    <w:lvl w:ilvl="5" w:tplc="B9523638">
      <w:start w:val="1"/>
      <w:numFmt w:val="lowerRoman"/>
      <w:lvlText w:val="%6."/>
      <w:lvlJc w:val="right"/>
      <w:pPr>
        <w:ind w:left="3960" w:hanging="180"/>
      </w:pPr>
    </w:lvl>
    <w:lvl w:ilvl="6" w:tplc="4BAC8C6E">
      <w:start w:val="1"/>
      <w:numFmt w:val="decimal"/>
      <w:lvlText w:val="%7."/>
      <w:lvlJc w:val="left"/>
      <w:pPr>
        <w:ind w:left="4680" w:hanging="360"/>
      </w:pPr>
    </w:lvl>
    <w:lvl w:ilvl="7" w:tplc="C73023F0">
      <w:start w:val="1"/>
      <w:numFmt w:val="lowerLetter"/>
      <w:lvlText w:val="%8."/>
      <w:lvlJc w:val="left"/>
      <w:pPr>
        <w:ind w:left="5400" w:hanging="360"/>
      </w:pPr>
    </w:lvl>
    <w:lvl w:ilvl="8" w:tplc="2DDE0484">
      <w:start w:val="1"/>
      <w:numFmt w:val="lowerRoman"/>
      <w:lvlText w:val="%9."/>
      <w:lvlJc w:val="right"/>
      <w:pPr>
        <w:ind w:left="6120" w:hanging="180"/>
      </w:pPr>
    </w:lvl>
  </w:abstractNum>
  <w:abstractNum w:abstractNumId="13">
    <w:nsid w:val="636C6161"/>
    <w:multiLevelType w:val="hybridMultilevel"/>
    <w:tmpl w:val="F354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F50BE2"/>
    <w:multiLevelType w:val="hybridMultilevel"/>
    <w:tmpl w:val="D0DC0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3A0D0B"/>
    <w:multiLevelType w:val="hybridMultilevel"/>
    <w:tmpl w:val="10E68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3316B38"/>
    <w:multiLevelType w:val="hybridMultilevel"/>
    <w:tmpl w:val="14FA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1"/>
  </w:num>
  <w:num w:numId="3">
    <w:abstractNumId w:val="12"/>
  </w:num>
  <w:num w:numId="4">
    <w:abstractNumId w:val="10"/>
  </w:num>
  <w:num w:numId="5">
    <w:abstractNumId w:val="1"/>
  </w:num>
  <w:num w:numId="6">
    <w:abstractNumId w:val="3"/>
  </w:num>
  <w:num w:numId="7">
    <w:abstractNumId w:val="0"/>
  </w:num>
  <w:num w:numId="8">
    <w:abstractNumId w:val="6"/>
  </w:num>
  <w:num w:numId="9">
    <w:abstractNumId w:val="8"/>
  </w:num>
  <w:num w:numId="10">
    <w:abstractNumId w:val="4"/>
  </w:num>
  <w:num w:numId="11">
    <w:abstractNumId w:val="5"/>
  </w:num>
  <w:num w:numId="12">
    <w:abstractNumId w:val="13"/>
  </w:num>
  <w:num w:numId="13">
    <w:abstractNumId w:val="9"/>
  </w:num>
  <w:num w:numId="14">
    <w:abstractNumId w:val="16"/>
  </w:num>
  <w:num w:numId="15">
    <w:abstractNumId w:val="7"/>
  </w:num>
  <w:num w:numId="16">
    <w:abstractNumId w:val="14"/>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njulika Vaz">
    <w15:presenceInfo w15:providerId="AD" w15:userId="S::manjulikavaz@sjri.res.in::5d846776-63cc-44a5-af6e-8c597c555b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80"/>
    <w:rsid w:val="00001FC2"/>
    <w:rsid w:val="00002076"/>
    <w:rsid w:val="00004D99"/>
    <w:rsid w:val="00005A92"/>
    <w:rsid w:val="0001109E"/>
    <w:rsid w:val="00011160"/>
    <w:rsid w:val="00013683"/>
    <w:rsid w:val="000157D4"/>
    <w:rsid w:val="00015A60"/>
    <w:rsid w:val="00016D65"/>
    <w:rsid w:val="0002046B"/>
    <w:rsid w:val="000221DB"/>
    <w:rsid w:val="00024461"/>
    <w:rsid w:val="000258D4"/>
    <w:rsid w:val="00026C24"/>
    <w:rsid w:val="0003016A"/>
    <w:rsid w:val="0003073F"/>
    <w:rsid w:val="00033349"/>
    <w:rsid w:val="00034FF2"/>
    <w:rsid w:val="000354DA"/>
    <w:rsid w:val="000358D9"/>
    <w:rsid w:val="000410DF"/>
    <w:rsid w:val="00043C2B"/>
    <w:rsid w:val="000469C9"/>
    <w:rsid w:val="0005051C"/>
    <w:rsid w:val="000549B3"/>
    <w:rsid w:val="00055750"/>
    <w:rsid w:val="00061473"/>
    <w:rsid w:val="00061916"/>
    <w:rsid w:val="00065BFE"/>
    <w:rsid w:val="00066D7A"/>
    <w:rsid w:val="00066E5E"/>
    <w:rsid w:val="00073FFB"/>
    <w:rsid w:val="000754F7"/>
    <w:rsid w:val="00080141"/>
    <w:rsid w:val="000806A9"/>
    <w:rsid w:val="00081D07"/>
    <w:rsid w:val="0008456E"/>
    <w:rsid w:val="0008768D"/>
    <w:rsid w:val="0009074D"/>
    <w:rsid w:val="000921EE"/>
    <w:rsid w:val="00093D7B"/>
    <w:rsid w:val="00097371"/>
    <w:rsid w:val="000A2162"/>
    <w:rsid w:val="000A4C0D"/>
    <w:rsid w:val="000A53A0"/>
    <w:rsid w:val="000A62C7"/>
    <w:rsid w:val="000B135A"/>
    <w:rsid w:val="000B5888"/>
    <w:rsid w:val="000B6EDC"/>
    <w:rsid w:val="000C4B94"/>
    <w:rsid w:val="000C7B6E"/>
    <w:rsid w:val="000C7EDF"/>
    <w:rsid w:val="000D230A"/>
    <w:rsid w:val="000D7FB1"/>
    <w:rsid w:val="000E2871"/>
    <w:rsid w:val="000E2DAC"/>
    <w:rsid w:val="000F516E"/>
    <w:rsid w:val="000F65F8"/>
    <w:rsid w:val="000F72A3"/>
    <w:rsid w:val="000F7C3F"/>
    <w:rsid w:val="001019DE"/>
    <w:rsid w:val="00107B64"/>
    <w:rsid w:val="00116D85"/>
    <w:rsid w:val="00120F9C"/>
    <w:rsid w:val="00123662"/>
    <w:rsid w:val="001268AC"/>
    <w:rsid w:val="00130415"/>
    <w:rsid w:val="001309E7"/>
    <w:rsid w:val="00135041"/>
    <w:rsid w:val="001368E3"/>
    <w:rsid w:val="00137D67"/>
    <w:rsid w:val="00137DAA"/>
    <w:rsid w:val="00144E05"/>
    <w:rsid w:val="0014636E"/>
    <w:rsid w:val="00146ACF"/>
    <w:rsid w:val="001514E1"/>
    <w:rsid w:val="0015444F"/>
    <w:rsid w:val="00154C8D"/>
    <w:rsid w:val="00155F72"/>
    <w:rsid w:val="00157385"/>
    <w:rsid w:val="00161E32"/>
    <w:rsid w:val="00164A1A"/>
    <w:rsid w:val="001717C0"/>
    <w:rsid w:val="001729D8"/>
    <w:rsid w:val="00173A03"/>
    <w:rsid w:val="00174AE2"/>
    <w:rsid w:val="00177F1C"/>
    <w:rsid w:val="001813AF"/>
    <w:rsid w:val="00184090"/>
    <w:rsid w:val="0018417F"/>
    <w:rsid w:val="00185CB1"/>
    <w:rsid w:val="00185DDA"/>
    <w:rsid w:val="00187D0B"/>
    <w:rsid w:val="00197BD9"/>
    <w:rsid w:val="001A2C80"/>
    <w:rsid w:val="001A424C"/>
    <w:rsid w:val="001A6B1F"/>
    <w:rsid w:val="001A6C8C"/>
    <w:rsid w:val="001B1BEB"/>
    <w:rsid w:val="001B2BF9"/>
    <w:rsid w:val="001B3759"/>
    <w:rsid w:val="001B5A02"/>
    <w:rsid w:val="001C36AC"/>
    <w:rsid w:val="001C5D73"/>
    <w:rsid w:val="001D21B3"/>
    <w:rsid w:val="001D2433"/>
    <w:rsid w:val="001D4D4C"/>
    <w:rsid w:val="001D533C"/>
    <w:rsid w:val="001E0B7E"/>
    <w:rsid w:val="001E11DA"/>
    <w:rsid w:val="001E17A4"/>
    <w:rsid w:val="001F14F7"/>
    <w:rsid w:val="001F1C9A"/>
    <w:rsid w:val="001F28A2"/>
    <w:rsid w:val="001F54FA"/>
    <w:rsid w:val="00203FC1"/>
    <w:rsid w:val="00204075"/>
    <w:rsid w:val="0020496B"/>
    <w:rsid w:val="0020562B"/>
    <w:rsid w:val="00212F69"/>
    <w:rsid w:val="00222132"/>
    <w:rsid w:val="00222B03"/>
    <w:rsid w:val="002254E6"/>
    <w:rsid w:val="00227677"/>
    <w:rsid w:val="00230A28"/>
    <w:rsid w:val="00231A1F"/>
    <w:rsid w:val="00231E32"/>
    <w:rsid w:val="00237DB8"/>
    <w:rsid w:val="00237E0A"/>
    <w:rsid w:val="00240085"/>
    <w:rsid w:val="00243EA6"/>
    <w:rsid w:val="002444E4"/>
    <w:rsid w:val="00246505"/>
    <w:rsid w:val="00247781"/>
    <w:rsid w:val="00251D48"/>
    <w:rsid w:val="002545C5"/>
    <w:rsid w:val="00256908"/>
    <w:rsid w:val="00257AB8"/>
    <w:rsid w:val="00260D59"/>
    <w:rsid w:val="00261690"/>
    <w:rsid w:val="00261F1D"/>
    <w:rsid w:val="00262B85"/>
    <w:rsid w:val="00265980"/>
    <w:rsid w:val="0026739F"/>
    <w:rsid w:val="002677C9"/>
    <w:rsid w:val="00271E0C"/>
    <w:rsid w:val="00272E0E"/>
    <w:rsid w:val="00273C8A"/>
    <w:rsid w:val="002751A7"/>
    <w:rsid w:val="002753B4"/>
    <w:rsid w:val="002766D3"/>
    <w:rsid w:val="00276AB6"/>
    <w:rsid w:val="00276F75"/>
    <w:rsid w:val="00281EAC"/>
    <w:rsid w:val="002827A2"/>
    <w:rsid w:val="00282EA5"/>
    <w:rsid w:val="002928D2"/>
    <w:rsid w:val="002948F7"/>
    <w:rsid w:val="00294F8E"/>
    <w:rsid w:val="00295A23"/>
    <w:rsid w:val="00297CC1"/>
    <w:rsid w:val="002B3EAC"/>
    <w:rsid w:val="002B7361"/>
    <w:rsid w:val="002C202D"/>
    <w:rsid w:val="002C4455"/>
    <w:rsid w:val="002C5C60"/>
    <w:rsid w:val="002C5FB9"/>
    <w:rsid w:val="002D17FA"/>
    <w:rsid w:val="002D31CB"/>
    <w:rsid w:val="002D4504"/>
    <w:rsid w:val="002D4B77"/>
    <w:rsid w:val="002D655C"/>
    <w:rsid w:val="002D6609"/>
    <w:rsid w:val="002D77E5"/>
    <w:rsid w:val="002E2813"/>
    <w:rsid w:val="002E3284"/>
    <w:rsid w:val="002E410F"/>
    <w:rsid w:val="002E6597"/>
    <w:rsid w:val="002F1CFE"/>
    <w:rsid w:val="002F2BDA"/>
    <w:rsid w:val="002F7C21"/>
    <w:rsid w:val="00302431"/>
    <w:rsid w:val="00302683"/>
    <w:rsid w:val="00310E98"/>
    <w:rsid w:val="00313A32"/>
    <w:rsid w:val="003144B5"/>
    <w:rsid w:val="003154C2"/>
    <w:rsid w:val="0032145B"/>
    <w:rsid w:val="00322BCF"/>
    <w:rsid w:val="003235D4"/>
    <w:rsid w:val="00323CD2"/>
    <w:rsid w:val="00327541"/>
    <w:rsid w:val="00335724"/>
    <w:rsid w:val="003363EB"/>
    <w:rsid w:val="00336B07"/>
    <w:rsid w:val="00341956"/>
    <w:rsid w:val="003420A7"/>
    <w:rsid w:val="00342187"/>
    <w:rsid w:val="003423B3"/>
    <w:rsid w:val="00344162"/>
    <w:rsid w:val="00344BDC"/>
    <w:rsid w:val="003462B8"/>
    <w:rsid w:val="003470EF"/>
    <w:rsid w:val="00350873"/>
    <w:rsid w:val="00352063"/>
    <w:rsid w:val="00356287"/>
    <w:rsid w:val="00357C84"/>
    <w:rsid w:val="003620BA"/>
    <w:rsid w:val="003630D7"/>
    <w:rsid w:val="00365DC8"/>
    <w:rsid w:val="003709B2"/>
    <w:rsid w:val="0037402B"/>
    <w:rsid w:val="00374BA1"/>
    <w:rsid w:val="003775DD"/>
    <w:rsid w:val="00380F0C"/>
    <w:rsid w:val="00383233"/>
    <w:rsid w:val="00384DC0"/>
    <w:rsid w:val="003864D5"/>
    <w:rsid w:val="00393B20"/>
    <w:rsid w:val="00397936"/>
    <w:rsid w:val="003A02E9"/>
    <w:rsid w:val="003A1C31"/>
    <w:rsid w:val="003A2934"/>
    <w:rsid w:val="003A373B"/>
    <w:rsid w:val="003A4D6E"/>
    <w:rsid w:val="003A51D2"/>
    <w:rsid w:val="003A5E6A"/>
    <w:rsid w:val="003A7C80"/>
    <w:rsid w:val="003C06C4"/>
    <w:rsid w:val="003C52BA"/>
    <w:rsid w:val="003C5956"/>
    <w:rsid w:val="003C5C7D"/>
    <w:rsid w:val="003C6BDF"/>
    <w:rsid w:val="003C77FA"/>
    <w:rsid w:val="003D63F8"/>
    <w:rsid w:val="003E78F4"/>
    <w:rsid w:val="003F2852"/>
    <w:rsid w:val="003F49C9"/>
    <w:rsid w:val="003F5C9F"/>
    <w:rsid w:val="004012BA"/>
    <w:rsid w:val="00401359"/>
    <w:rsid w:val="004028A3"/>
    <w:rsid w:val="0040314F"/>
    <w:rsid w:val="0040322C"/>
    <w:rsid w:val="00404D8A"/>
    <w:rsid w:val="00406B73"/>
    <w:rsid w:val="00414E27"/>
    <w:rsid w:val="00421F44"/>
    <w:rsid w:val="004259BE"/>
    <w:rsid w:val="0042663B"/>
    <w:rsid w:val="00427255"/>
    <w:rsid w:val="004275B5"/>
    <w:rsid w:val="00427CA9"/>
    <w:rsid w:val="0043663B"/>
    <w:rsid w:val="00436DCC"/>
    <w:rsid w:val="004377E4"/>
    <w:rsid w:val="00437FD8"/>
    <w:rsid w:val="0044541B"/>
    <w:rsid w:val="00445AB3"/>
    <w:rsid w:val="004525A7"/>
    <w:rsid w:val="00452727"/>
    <w:rsid w:val="00452FDB"/>
    <w:rsid w:val="0045335F"/>
    <w:rsid w:val="00454480"/>
    <w:rsid w:val="00455444"/>
    <w:rsid w:val="00457AE6"/>
    <w:rsid w:val="004602E0"/>
    <w:rsid w:val="0046166E"/>
    <w:rsid w:val="0046187C"/>
    <w:rsid w:val="0046501C"/>
    <w:rsid w:val="0046738E"/>
    <w:rsid w:val="00470630"/>
    <w:rsid w:val="004731EF"/>
    <w:rsid w:val="00475766"/>
    <w:rsid w:val="00481B15"/>
    <w:rsid w:val="00485BBD"/>
    <w:rsid w:val="004915E1"/>
    <w:rsid w:val="0049300F"/>
    <w:rsid w:val="00495C3A"/>
    <w:rsid w:val="004A66A0"/>
    <w:rsid w:val="004B085B"/>
    <w:rsid w:val="004B0B86"/>
    <w:rsid w:val="004B2966"/>
    <w:rsid w:val="004B7D73"/>
    <w:rsid w:val="004C1E39"/>
    <w:rsid w:val="004D140A"/>
    <w:rsid w:val="004D203D"/>
    <w:rsid w:val="004D243E"/>
    <w:rsid w:val="004D59F0"/>
    <w:rsid w:val="004D6254"/>
    <w:rsid w:val="004F4102"/>
    <w:rsid w:val="004F5364"/>
    <w:rsid w:val="004F7F23"/>
    <w:rsid w:val="005003DA"/>
    <w:rsid w:val="00502A5A"/>
    <w:rsid w:val="00502C11"/>
    <w:rsid w:val="005040A5"/>
    <w:rsid w:val="00505430"/>
    <w:rsid w:val="00505AB1"/>
    <w:rsid w:val="00511078"/>
    <w:rsid w:val="00511186"/>
    <w:rsid w:val="00512910"/>
    <w:rsid w:val="005232B3"/>
    <w:rsid w:val="00526154"/>
    <w:rsid w:val="005305BD"/>
    <w:rsid w:val="0053487D"/>
    <w:rsid w:val="0053553E"/>
    <w:rsid w:val="00537954"/>
    <w:rsid w:val="0054157D"/>
    <w:rsid w:val="00542E85"/>
    <w:rsid w:val="005530C4"/>
    <w:rsid w:val="005626F4"/>
    <w:rsid w:val="0056428D"/>
    <w:rsid w:val="00566F14"/>
    <w:rsid w:val="005709AB"/>
    <w:rsid w:val="0057151F"/>
    <w:rsid w:val="00571EFD"/>
    <w:rsid w:val="00574E3B"/>
    <w:rsid w:val="005764D3"/>
    <w:rsid w:val="005773C6"/>
    <w:rsid w:val="0058231E"/>
    <w:rsid w:val="00585E82"/>
    <w:rsid w:val="00586880"/>
    <w:rsid w:val="00586EFC"/>
    <w:rsid w:val="005871A4"/>
    <w:rsid w:val="005875B2"/>
    <w:rsid w:val="00593058"/>
    <w:rsid w:val="00593995"/>
    <w:rsid w:val="00594903"/>
    <w:rsid w:val="00595461"/>
    <w:rsid w:val="005976D2"/>
    <w:rsid w:val="005A42D6"/>
    <w:rsid w:val="005A56C8"/>
    <w:rsid w:val="005A7732"/>
    <w:rsid w:val="005B1B7D"/>
    <w:rsid w:val="005B43EE"/>
    <w:rsid w:val="005C1ED7"/>
    <w:rsid w:val="005C3A50"/>
    <w:rsid w:val="005C5776"/>
    <w:rsid w:val="005C5BC4"/>
    <w:rsid w:val="005C62F9"/>
    <w:rsid w:val="005C71F9"/>
    <w:rsid w:val="005C7B43"/>
    <w:rsid w:val="005D0E11"/>
    <w:rsid w:val="005D1611"/>
    <w:rsid w:val="005E0F53"/>
    <w:rsid w:val="005E62D1"/>
    <w:rsid w:val="006006FD"/>
    <w:rsid w:val="00605548"/>
    <w:rsid w:val="006146D9"/>
    <w:rsid w:val="00621A58"/>
    <w:rsid w:val="006263AA"/>
    <w:rsid w:val="006304FA"/>
    <w:rsid w:val="0063161A"/>
    <w:rsid w:val="00631A44"/>
    <w:rsid w:val="00632928"/>
    <w:rsid w:val="00635FC4"/>
    <w:rsid w:val="006412C2"/>
    <w:rsid w:val="00650A10"/>
    <w:rsid w:val="006538FC"/>
    <w:rsid w:val="00654D02"/>
    <w:rsid w:val="00655056"/>
    <w:rsid w:val="006577C1"/>
    <w:rsid w:val="00657B70"/>
    <w:rsid w:val="006650CD"/>
    <w:rsid w:val="00665FCC"/>
    <w:rsid w:val="0067015F"/>
    <w:rsid w:val="00670180"/>
    <w:rsid w:val="006726DB"/>
    <w:rsid w:val="006731AB"/>
    <w:rsid w:val="00673EAA"/>
    <w:rsid w:val="00673ED1"/>
    <w:rsid w:val="006760E0"/>
    <w:rsid w:val="00682E57"/>
    <w:rsid w:val="00685282"/>
    <w:rsid w:val="006933C5"/>
    <w:rsid w:val="006970A6"/>
    <w:rsid w:val="006A7070"/>
    <w:rsid w:val="006A7418"/>
    <w:rsid w:val="006A7BF9"/>
    <w:rsid w:val="006B04F6"/>
    <w:rsid w:val="006B70F7"/>
    <w:rsid w:val="006B71CF"/>
    <w:rsid w:val="006C6C5D"/>
    <w:rsid w:val="006C784E"/>
    <w:rsid w:val="006D04DA"/>
    <w:rsid w:val="006D1F91"/>
    <w:rsid w:val="006D234D"/>
    <w:rsid w:val="006D4228"/>
    <w:rsid w:val="006E3A58"/>
    <w:rsid w:val="006E4ECD"/>
    <w:rsid w:val="006E7003"/>
    <w:rsid w:val="006E739A"/>
    <w:rsid w:val="006F3DFE"/>
    <w:rsid w:val="006F52A0"/>
    <w:rsid w:val="00700919"/>
    <w:rsid w:val="00701C4D"/>
    <w:rsid w:val="00713B06"/>
    <w:rsid w:val="00717A90"/>
    <w:rsid w:val="00721904"/>
    <w:rsid w:val="00722F79"/>
    <w:rsid w:val="007235D2"/>
    <w:rsid w:val="00727772"/>
    <w:rsid w:val="0073005E"/>
    <w:rsid w:val="007326CA"/>
    <w:rsid w:val="00736880"/>
    <w:rsid w:val="00740BDC"/>
    <w:rsid w:val="00745042"/>
    <w:rsid w:val="00745A31"/>
    <w:rsid w:val="00745C6B"/>
    <w:rsid w:val="007471A2"/>
    <w:rsid w:val="00750D53"/>
    <w:rsid w:val="007528BC"/>
    <w:rsid w:val="00757498"/>
    <w:rsid w:val="0076008E"/>
    <w:rsid w:val="00760446"/>
    <w:rsid w:val="00761FBC"/>
    <w:rsid w:val="0076321B"/>
    <w:rsid w:val="007651E3"/>
    <w:rsid w:val="00780A73"/>
    <w:rsid w:val="00782522"/>
    <w:rsid w:val="00783937"/>
    <w:rsid w:val="007860B6"/>
    <w:rsid w:val="00787138"/>
    <w:rsid w:val="00795FEE"/>
    <w:rsid w:val="007A07FF"/>
    <w:rsid w:val="007A081F"/>
    <w:rsid w:val="007A096F"/>
    <w:rsid w:val="007A1E5E"/>
    <w:rsid w:val="007A303C"/>
    <w:rsid w:val="007A43CF"/>
    <w:rsid w:val="007B6ED2"/>
    <w:rsid w:val="007B7E06"/>
    <w:rsid w:val="007C0A98"/>
    <w:rsid w:val="007C1580"/>
    <w:rsid w:val="007C4376"/>
    <w:rsid w:val="007D539A"/>
    <w:rsid w:val="007D6297"/>
    <w:rsid w:val="007E0FF0"/>
    <w:rsid w:val="007E3291"/>
    <w:rsid w:val="007E6352"/>
    <w:rsid w:val="007F319E"/>
    <w:rsid w:val="007F3723"/>
    <w:rsid w:val="007F44F2"/>
    <w:rsid w:val="007F4527"/>
    <w:rsid w:val="00800F27"/>
    <w:rsid w:val="00801B9E"/>
    <w:rsid w:val="00802026"/>
    <w:rsid w:val="00806D90"/>
    <w:rsid w:val="0080762F"/>
    <w:rsid w:val="00807983"/>
    <w:rsid w:val="00811D6E"/>
    <w:rsid w:val="00812BC8"/>
    <w:rsid w:val="00812D15"/>
    <w:rsid w:val="0081551E"/>
    <w:rsid w:val="00821D78"/>
    <w:rsid w:val="0082252A"/>
    <w:rsid w:val="0082379D"/>
    <w:rsid w:val="00825E46"/>
    <w:rsid w:val="00832EDC"/>
    <w:rsid w:val="00833B9A"/>
    <w:rsid w:val="00835FE1"/>
    <w:rsid w:val="00840608"/>
    <w:rsid w:val="00844C97"/>
    <w:rsid w:val="00845AB1"/>
    <w:rsid w:val="0084641B"/>
    <w:rsid w:val="0085098F"/>
    <w:rsid w:val="0085721B"/>
    <w:rsid w:val="0086561B"/>
    <w:rsid w:val="008657B7"/>
    <w:rsid w:val="00865FB4"/>
    <w:rsid w:val="008763F6"/>
    <w:rsid w:val="008777AE"/>
    <w:rsid w:val="008779AE"/>
    <w:rsid w:val="00881C8C"/>
    <w:rsid w:val="008836C9"/>
    <w:rsid w:val="008837EE"/>
    <w:rsid w:val="00887B47"/>
    <w:rsid w:val="00891307"/>
    <w:rsid w:val="00891F16"/>
    <w:rsid w:val="0089621C"/>
    <w:rsid w:val="008A2A19"/>
    <w:rsid w:val="008A2A3A"/>
    <w:rsid w:val="008A6DD2"/>
    <w:rsid w:val="008B1843"/>
    <w:rsid w:val="008B2D17"/>
    <w:rsid w:val="008B5F1D"/>
    <w:rsid w:val="008C0AEC"/>
    <w:rsid w:val="008C3903"/>
    <w:rsid w:val="008C3EC4"/>
    <w:rsid w:val="008C552C"/>
    <w:rsid w:val="008D58F3"/>
    <w:rsid w:val="008E05BF"/>
    <w:rsid w:val="008E22E5"/>
    <w:rsid w:val="008E72C2"/>
    <w:rsid w:val="008E766C"/>
    <w:rsid w:val="008F5102"/>
    <w:rsid w:val="008F713E"/>
    <w:rsid w:val="009014C5"/>
    <w:rsid w:val="00904DA6"/>
    <w:rsid w:val="0090527D"/>
    <w:rsid w:val="0091152E"/>
    <w:rsid w:val="009153FF"/>
    <w:rsid w:val="00917DFC"/>
    <w:rsid w:val="009264A0"/>
    <w:rsid w:val="00927E88"/>
    <w:rsid w:val="00932EB4"/>
    <w:rsid w:val="009338B3"/>
    <w:rsid w:val="00935ECC"/>
    <w:rsid w:val="00936017"/>
    <w:rsid w:val="00937714"/>
    <w:rsid w:val="00940B5B"/>
    <w:rsid w:val="0094147D"/>
    <w:rsid w:val="0094533F"/>
    <w:rsid w:val="00950A3A"/>
    <w:rsid w:val="00953EB0"/>
    <w:rsid w:val="009627A1"/>
    <w:rsid w:val="00976782"/>
    <w:rsid w:val="009801D4"/>
    <w:rsid w:val="0098037D"/>
    <w:rsid w:val="00981D76"/>
    <w:rsid w:val="00985A1F"/>
    <w:rsid w:val="00985E6F"/>
    <w:rsid w:val="0099108A"/>
    <w:rsid w:val="00991D32"/>
    <w:rsid w:val="00995C67"/>
    <w:rsid w:val="009A1803"/>
    <w:rsid w:val="009A2321"/>
    <w:rsid w:val="009B1106"/>
    <w:rsid w:val="009B4D8C"/>
    <w:rsid w:val="009B7D31"/>
    <w:rsid w:val="009C2484"/>
    <w:rsid w:val="009C5309"/>
    <w:rsid w:val="009C6211"/>
    <w:rsid w:val="009D0216"/>
    <w:rsid w:val="009D087D"/>
    <w:rsid w:val="009D112D"/>
    <w:rsid w:val="009D23E6"/>
    <w:rsid w:val="009D3169"/>
    <w:rsid w:val="009D5818"/>
    <w:rsid w:val="009D6546"/>
    <w:rsid w:val="009D67A8"/>
    <w:rsid w:val="009D6A3C"/>
    <w:rsid w:val="009E4BC2"/>
    <w:rsid w:val="009E542A"/>
    <w:rsid w:val="009E62F8"/>
    <w:rsid w:val="009F15EA"/>
    <w:rsid w:val="009F1CE7"/>
    <w:rsid w:val="009F1D80"/>
    <w:rsid w:val="009F5A28"/>
    <w:rsid w:val="00A00810"/>
    <w:rsid w:val="00A032A8"/>
    <w:rsid w:val="00A0530A"/>
    <w:rsid w:val="00A0699E"/>
    <w:rsid w:val="00A07ED5"/>
    <w:rsid w:val="00A10DDA"/>
    <w:rsid w:val="00A176EA"/>
    <w:rsid w:val="00A2254C"/>
    <w:rsid w:val="00A23747"/>
    <w:rsid w:val="00A25E3E"/>
    <w:rsid w:val="00A26211"/>
    <w:rsid w:val="00A30D05"/>
    <w:rsid w:val="00A31D2A"/>
    <w:rsid w:val="00A32613"/>
    <w:rsid w:val="00A32F13"/>
    <w:rsid w:val="00A330F9"/>
    <w:rsid w:val="00A366D8"/>
    <w:rsid w:val="00A36C5B"/>
    <w:rsid w:val="00A45F4B"/>
    <w:rsid w:val="00A503BD"/>
    <w:rsid w:val="00A5041F"/>
    <w:rsid w:val="00A51BCF"/>
    <w:rsid w:val="00A601A4"/>
    <w:rsid w:val="00A61A14"/>
    <w:rsid w:val="00A6448D"/>
    <w:rsid w:val="00A64D6B"/>
    <w:rsid w:val="00A672D9"/>
    <w:rsid w:val="00A675D9"/>
    <w:rsid w:val="00A70242"/>
    <w:rsid w:val="00A750D9"/>
    <w:rsid w:val="00A7520A"/>
    <w:rsid w:val="00A75CE6"/>
    <w:rsid w:val="00A774DF"/>
    <w:rsid w:val="00A87DA9"/>
    <w:rsid w:val="00A945C2"/>
    <w:rsid w:val="00A9663C"/>
    <w:rsid w:val="00AA0B4C"/>
    <w:rsid w:val="00AA5E62"/>
    <w:rsid w:val="00AA6D63"/>
    <w:rsid w:val="00AB1805"/>
    <w:rsid w:val="00AB1A5A"/>
    <w:rsid w:val="00AB4504"/>
    <w:rsid w:val="00AB55E3"/>
    <w:rsid w:val="00AD2D13"/>
    <w:rsid w:val="00AD47AA"/>
    <w:rsid w:val="00AD6B43"/>
    <w:rsid w:val="00AD7B02"/>
    <w:rsid w:val="00AE2200"/>
    <w:rsid w:val="00AE28DC"/>
    <w:rsid w:val="00AE32A9"/>
    <w:rsid w:val="00AE4C38"/>
    <w:rsid w:val="00AF0AA4"/>
    <w:rsid w:val="00AF158C"/>
    <w:rsid w:val="00AF1C70"/>
    <w:rsid w:val="00AF2E5D"/>
    <w:rsid w:val="00AF4A81"/>
    <w:rsid w:val="00AF7157"/>
    <w:rsid w:val="00B01FFA"/>
    <w:rsid w:val="00B03A32"/>
    <w:rsid w:val="00B04B79"/>
    <w:rsid w:val="00B04F6D"/>
    <w:rsid w:val="00B04F77"/>
    <w:rsid w:val="00B0582E"/>
    <w:rsid w:val="00B07595"/>
    <w:rsid w:val="00B1315B"/>
    <w:rsid w:val="00B20A9B"/>
    <w:rsid w:val="00B24626"/>
    <w:rsid w:val="00B34977"/>
    <w:rsid w:val="00B35B14"/>
    <w:rsid w:val="00B40C35"/>
    <w:rsid w:val="00B453FF"/>
    <w:rsid w:val="00B479AD"/>
    <w:rsid w:val="00B5006C"/>
    <w:rsid w:val="00B51BA6"/>
    <w:rsid w:val="00B53817"/>
    <w:rsid w:val="00B53D1E"/>
    <w:rsid w:val="00B544DD"/>
    <w:rsid w:val="00B7204B"/>
    <w:rsid w:val="00B72FFE"/>
    <w:rsid w:val="00B73E7F"/>
    <w:rsid w:val="00B7410D"/>
    <w:rsid w:val="00B746C0"/>
    <w:rsid w:val="00B75FC5"/>
    <w:rsid w:val="00B767E7"/>
    <w:rsid w:val="00B80AF6"/>
    <w:rsid w:val="00B80D02"/>
    <w:rsid w:val="00B82014"/>
    <w:rsid w:val="00B8416D"/>
    <w:rsid w:val="00B90554"/>
    <w:rsid w:val="00B94107"/>
    <w:rsid w:val="00B9517D"/>
    <w:rsid w:val="00BA2A63"/>
    <w:rsid w:val="00BA66A1"/>
    <w:rsid w:val="00BB1182"/>
    <w:rsid w:val="00BB5EED"/>
    <w:rsid w:val="00BC028C"/>
    <w:rsid w:val="00BC1104"/>
    <w:rsid w:val="00BD2EBB"/>
    <w:rsid w:val="00BD46E1"/>
    <w:rsid w:val="00BD7E06"/>
    <w:rsid w:val="00BE0733"/>
    <w:rsid w:val="00BE0E68"/>
    <w:rsid w:val="00BE245B"/>
    <w:rsid w:val="00BE2DCB"/>
    <w:rsid w:val="00BE4FB4"/>
    <w:rsid w:val="00BF076E"/>
    <w:rsid w:val="00BF3D6A"/>
    <w:rsid w:val="00BF6F12"/>
    <w:rsid w:val="00BF7059"/>
    <w:rsid w:val="00BF7512"/>
    <w:rsid w:val="00C00DD7"/>
    <w:rsid w:val="00C02CB2"/>
    <w:rsid w:val="00C1768E"/>
    <w:rsid w:val="00C1789A"/>
    <w:rsid w:val="00C24F35"/>
    <w:rsid w:val="00C255F9"/>
    <w:rsid w:val="00C26051"/>
    <w:rsid w:val="00C338D5"/>
    <w:rsid w:val="00C347E2"/>
    <w:rsid w:val="00C4399F"/>
    <w:rsid w:val="00C43A08"/>
    <w:rsid w:val="00C4442E"/>
    <w:rsid w:val="00C44B27"/>
    <w:rsid w:val="00C46D74"/>
    <w:rsid w:val="00C47D56"/>
    <w:rsid w:val="00C51619"/>
    <w:rsid w:val="00C51712"/>
    <w:rsid w:val="00C519D4"/>
    <w:rsid w:val="00C54A6F"/>
    <w:rsid w:val="00C57BD4"/>
    <w:rsid w:val="00C607F2"/>
    <w:rsid w:val="00C6091C"/>
    <w:rsid w:val="00C60EA4"/>
    <w:rsid w:val="00C61344"/>
    <w:rsid w:val="00C63D54"/>
    <w:rsid w:val="00C6468D"/>
    <w:rsid w:val="00C657B4"/>
    <w:rsid w:val="00C67057"/>
    <w:rsid w:val="00C72FCC"/>
    <w:rsid w:val="00C739AC"/>
    <w:rsid w:val="00C74EF3"/>
    <w:rsid w:val="00C75760"/>
    <w:rsid w:val="00C75BAF"/>
    <w:rsid w:val="00C77921"/>
    <w:rsid w:val="00C82199"/>
    <w:rsid w:val="00C82C9C"/>
    <w:rsid w:val="00C87157"/>
    <w:rsid w:val="00C90C71"/>
    <w:rsid w:val="00C91048"/>
    <w:rsid w:val="00C97D20"/>
    <w:rsid w:val="00CA0D29"/>
    <w:rsid w:val="00CA6FB3"/>
    <w:rsid w:val="00CA70F7"/>
    <w:rsid w:val="00CB1293"/>
    <w:rsid w:val="00CB20B7"/>
    <w:rsid w:val="00CB53A3"/>
    <w:rsid w:val="00CC03ED"/>
    <w:rsid w:val="00CD3A0A"/>
    <w:rsid w:val="00CD4251"/>
    <w:rsid w:val="00CD6A0A"/>
    <w:rsid w:val="00CE2E97"/>
    <w:rsid w:val="00CE489A"/>
    <w:rsid w:val="00CE4D43"/>
    <w:rsid w:val="00CE5AAD"/>
    <w:rsid w:val="00CF210E"/>
    <w:rsid w:val="00CF3925"/>
    <w:rsid w:val="00CF41E8"/>
    <w:rsid w:val="00CF4414"/>
    <w:rsid w:val="00CF5E2D"/>
    <w:rsid w:val="00CF5FE4"/>
    <w:rsid w:val="00D008DD"/>
    <w:rsid w:val="00D02842"/>
    <w:rsid w:val="00D03D1D"/>
    <w:rsid w:val="00D05A88"/>
    <w:rsid w:val="00D072DC"/>
    <w:rsid w:val="00D07708"/>
    <w:rsid w:val="00D07A3B"/>
    <w:rsid w:val="00D11A3E"/>
    <w:rsid w:val="00D122CB"/>
    <w:rsid w:val="00D137A2"/>
    <w:rsid w:val="00D1645C"/>
    <w:rsid w:val="00D20334"/>
    <w:rsid w:val="00D221FB"/>
    <w:rsid w:val="00D25B55"/>
    <w:rsid w:val="00D312E9"/>
    <w:rsid w:val="00D34849"/>
    <w:rsid w:val="00D54E2A"/>
    <w:rsid w:val="00D56E0E"/>
    <w:rsid w:val="00D74BA1"/>
    <w:rsid w:val="00D8248B"/>
    <w:rsid w:val="00D82CEC"/>
    <w:rsid w:val="00D82EE7"/>
    <w:rsid w:val="00D844F1"/>
    <w:rsid w:val="00D85AF7"/>
    <w:rsid w:val="00D93E51"/>
    <w:rsid w:val="00D95CA1"/>
    <w:rsid w:val="00DA20EE"/>
    <w:rsid w:val="00DA45DD"/>
    <w:rsid w:val="00DA489B"/>
    <w:rsid w:val="00DA5DA1"/>
    <w:rsid w:val="00DB08D7"/>
    <w:rsid w:val="00DB0BE8"/>
    <w:rsid w:val="00DB1835"/>
    <w:rsid w:val="00DB1F42"/>
    <w:rsid w:val="00DB2885"/>
    <w:rsid w:val="00DC0252"/>
    <w:rsid w:val="00DC4F44"/>
    <w:rsid w:val="00DD0457"/>
    <w:rsid w:val="00DD051F"/>
    <w:rsid w:val="00DD197E"/>
    <w:rsid w:val="00DD1E9C"/>
    <w:rsid w:val="00DD24D4"/>
    <w:rsid w:val="00DD6925"/>
    <w:rsid w:val="00DD69BD"/>
    <w:rsid w:val="00DE39ED"/>
    <w:rsid w:val="00DE4758"/>
    <w:rsid w:val="00DE6F23"/>
    <w:rsid w:val="00DF0593"/>
    <w:rsid w:val="00E0543C"/>
    <w:rsid w:val="00E1174B"/>
    <w:rsid w:val="00E12244"/>
    <w:rsid w:val="00E12A6D"/>
    <w:rsid w:val="00E141D4"/>
    <w:rsid w:val="00E15F90"/>
    <w:rsid w:val="00E16C92"/>
    <w:rsid w:val="00E171B0"/>
    <w:rsid w:val="00E172BA"/>
    <w:rsid w:val="00E2004A"/>
    <w:rsid w:val="00E20E10"/>
    <w:rsid w:val="00E24291"/>
    <w:rsid w:val="00E25872"/>
    <w:rsid w:val="00E25B87"/>
    <w:rsid w:val="00E25DD6"/>
    <w:rsid w:val="00E2717B"/>
    <w:rsid w:val="00E2723C"/>
    <w:rsid w:val="00E278AC"/>
    <w:rsid w:val="00E278B6"/>
    <w:rsid w:val="00E33FE6"/>
    <w:rsid w:val="00E34816"/>
    <w:rsid w:val="00E477C9"/>
    <w:rsid w:val="00E54E90"/>
    <w:rsid w:val="00E57F0B"/>
    <w:rsid w:val="00E604CD"/>
    <w:rsid w:val="00E627BF"/>
    <w:rsid w:val="00E647A8"/>
    <w:rsid w:val="00E64BB9"/>
    <w:rsid w:val="00E66C75"/>
    <w:rsid w:val="00E67311"/>
    <w:rsid w:val="00E6783D"/>
    <w:rsid w:val="00E67B8E"/>
    <w:rsid w:val="00E70392"/>
    <w:rsid w:val="00E73758"/>
    <w:rsid w:val="00E76924"/>
    <w:rsid w:val="00E85AC1"/>
    <w:rsid w:val="00E90EA5"/>
    <w:rsid w:val="00E9260F"/>
    <w:rsid w:val="00E9373A"/>
    <w:rsid w:val="00E971FF"/>
    <w:rsid w:val="00EA1A23"/>
    <w:rsid w:val="00EA425D"/>
    <w:rsid w:val="00EB0973"/>
    <w:rsid w:val="00EB0CC0"/>
    <w:rsid w:val="00EB1A60"/>
    <w:rsid w:val="00EB3D66"/>
    <w:rsid w:val="00EB4119"/>
    <w:rsid w:val="00EB44AF"/>
    <w:rsid w:val="00EC4774"/>
    <w:rsid w:val="00EC4B69"/>
    <w:rsid w:val="00ED3102"/>
    <w:rsid w:val="00ED3419"/>
    <w:rsid w:val="00EE0AFA"/>
    <w:rsid w:val="00EE3C74"/>
    <w:rsid w:val="00EE3F1F"/>
    <w:rsid w:val="00EE670B"/>
    <w:rsid w:val="00EF05EF"/>
    <w:rsid w:val="00EF0A93"/>
    <w:rsid w:val="00EF34CB"/>
    <w:rsid w:val="00EF5BAA"/>
    <w:rsid w:val="00EF6C95"/>
    <w:rsid w:val="00EF790C"/>
    <w:rsid w:val="00F00E9C"/>
    <w:rsid w:val="00F05B1F"/>
    <w:rsid w:val="00F05CB5"/>
    <w:rsid w:val="00F07A9A"/>
    <w:rsid w:val="00F230B0"/>
    <w:rsid w:val="00F25139"/>
    <w:rsid w:val="00F26226"/>
    <w:rsid w:val="00F31646"/>
    <w:rsid w:val="00F321E7"/>
    <w:rsid w:val="00F36EFB"/>
    <w:rsid w:val="00F40DB4"/>
    <w:rsid w:val="00F4411B"/>
    <w:rsid w:val="00F514EB"/>
    <w:rsid w:val="00F52853"/>
    <w:rsid w:val="00F52EEF"/>
    <w:rsid w:val="00F5372F"/>
    <w:rsid w:val="00F560F3"/>
    <w:rsid w:val="00F56993"/>
    <w:rsid w:val="00F601BC"/>
    <w:rsid w:val="00F60810"/>
    <w:rsid w:val="00F618AE"/>
    <w:rsid w:val="00F72DB9"/>
    <w:rsid w:val="00F74C98"/>
    <w:rsid w:val="00F760C4"/>
    <w:rsid w:val="00F84485"/>
    <w:rsid w:val="00F91BE0"/>
    <w:rsid w:val="00FA0D56"/>
    <w:rsid w:val="00FA0F8D"/>
    <w:rsid w:val="00FA12AA"/>
    <w:rsid w:val="00FA2D7D"/>
    <w:rsid w:val="00FB2FA9"/>
    <w:rsid w:val="00FC6331"/>
    <w:rsid w:val="00FC7679"/>
    <w:rsid w:val="00FD2674"/>
    <w:rsid w:val="00FD3144"/>
    <w:rsid w:val="00FD3728"/>
    <w:rsid w:val="00FD40A5"/>
    <w:rsid w:val="00FD49F7"/>
    <w:rsid w:val="00FE0268"/>
    <w:rsid w:val="00FE552D"/>
    <w:rsid w:val="00FE5B7D"/>
    <w:rsid w:val="00FE6E19"/>
    <w:rsid w:val="00FF35CB"/>
    <w:rsid w:val="00FF5EE1"/>
    <w:rsid w:val="00FF6FC0"/>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2A9B9"/>
  <w15:docId w15:val="{EBB6DEBF-CDAF-4847-A152-9FF8FCF7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980"/>
  </w:style>
  <w:style w:type="paragraph" w:styleId="Heading1">
    <w:name w:val="heading 1"/>
    <w:basedOn w:val="Normal"/>
    <w:link w:val="Heading1Char"/>
    <w:uiPriority w:val="9"/>
    <w:qFormat/>
    <w:rsid w:val="00E12A6D"/>
    <w:pPr>
      <w:spacing w:before="100" w:beforeAutospacing="1" w:after="100" w:afterAutospacing="1"/>
      <w:outlineLvl w:val="0"/>
    </w:pPr>
    <w:rPr>
      <w:rFonts w:ascii="Times" w:hAnsi="Times"/>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5980"/>
    <w:pPr>
      <w:spacing w:after="160" w:line="259" w:lineRule="auto"/>
      <w:ind w:left="720"/>
      <w:contextualSpacing/>
    </w:pPr>
    <w:rPr>
      <w:rFonts w:eastAsiaTheme="minorHAnsi"/>
      <w:sz w:val="22"/>
      <w:szCs w:val="22"/>
      <w:lang w:val="en-IN"/>
    </w:rPr>
  </w:style>
  <w:style w:type="character" w:styleId="CommentReference">
    <w:name w:val="annotation reference"/>
    <w:basedOn w:val="DefaultParagraphFont"/>
    <w:uiPriority w:val="99"/>
    <w:semiHidden/>
    <w:unhideWhenUsed/>
    <w:rsid w:val="00265980"/>
    <w:rPr>
      <w:sz w:val="16"/>
      <w:szCs w:val="16"/>
    </w:rPr>
  </w:style>
  <w:style w:type="paragraph" w:styleId="CommentText">
    <w:name w:val="annotation text"/>
    <w:basedOn w:val="Normal"/>
    <w:link w:val="CommentTextChar"/>
    <w:uiPriority w:val="99"/>
    <w:unhideWhenUsed/>
    <w:rsid w:val="00265980"/>
    <w:pPr>
      <w:spacing w:after="160"/>
    </w:pPr>
    <w:rPr>
      <w:rFonts w:eastAsiaTheme="minorHAnsi"/>
      <w:sz w:val="20"/>
      <w:szCs w:val="20"/>
      <w:lang w:val="en-IN"/>
    </w:rPr>
  </w:style>
  <w:style w:type="character" w:customStyle="1" w:styleId="CommentTextChar">
    <w:name w:val="Comment Text Char"/>
    <w:basedOn w:val="DefaultParagraphFont"/>
    <w:link w:val="CommentText"/>
    <w:uiPriority w:val="99"/>
    <w:rsid w:val="00265980"/>
    <w:rPr>
      <w:rFonts w:eastAsiaTheme="minorHAnsi"/>
      <w:sz w:val="20"/>
      <w:szCs w:val="20"/>
      <w:lang w:val="en-IN"/>
    </w:rPr>
  </w:style>
  <w:style w:type="paragraph" w:styleId="BalloonText">
    <w:name w:val="Balloon Text"/>
    <w:basedOn w:val="Normal"/>
    <w:link w:val="BalloonTextChar"/>
    <w:uiPriority w:val="99"/>
    <w:semiHidden/>
    <w:unhideWhenUsed/>
    <w:rsid w:val="002659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5980"/>
    <w:rPr>
      <w:rFonts w:ascii="Lucida Grande" w:hAnsi="Lucida Grande" w:cs="Lucida Grande"/>
      <w:sz w:val="18"/>
      <w:szCs w:val="18"/>
    </w:rPr>
  </w:style>
  <w:style w:type="paragraph" w:styleId="FootnoteText">
    <w:name w:val="footnote text"/>
    <w:basedOn w:val="Normal"/>
    <w:link w:val="FootnoteTextChar"/>
    <w:uiPriority w:val="99"/>
    <w:unhideWhenUsed/>
    <w:rsid w:val="00033349"/>
  </w:style>
  <w:style w:type="character" w:customStyle="1" w:styleId="FootnoteTextChar">
    <w:name w:val="Footnote Text Char"/>
    <w:basedOn w:val="DefaultParagraphFont"/>
    <w:link w:val="FootnoteText"/>
    <w:uiPriority w:val="99"/>
    <w:rsid w:val="00033349"/>
  </w:style>
  <w:style w:type="character" w:styleId="FootnoteReference">
    <w:name w:val="footnote reference"/>
    <w:basedOn w:val="DefaultParagraphFont"/>
    <w:uiPriority w:val="99"/>
    <w:unhideWhenUsed/>
    <w:rsid w:val="00033349"/>
    <w:rPr>
      <w:vertAlign w:val="superscript"/>
    </w:rPr>
  </w:style>
  <w:style w:type="character" w:styleId="Hyperlink">
    <w:name w:val="Hyperlink"/>
    <w:basedOn w:val="DefaultParagraphFont"/>
    <w:uiPriority w:val="99"/>
    <w:unhideWhenUsed/>
    <w:rsid w:val="00033349"/>
    <w:rPr>
      <w:color w:val="0000FF" w:themeColor="hyperlink"/>
      <w:u w:val="single"/>
    </w:rPr>
  </w:style>
  <w:style w:type="character" w:styleId="Emphasis">
    <w:name w:val="Emphasis"/>
    <w:basedOn w:val="DefaultParagraphFont"/>
    <w:uiPriority w:val="20"/>
    <w:qFormat/>
    <w:rsid w:val="005A56C8"/>
    <w:rPr>
      <w:i/>
      <w:iCs/>
    </w:rPr>
  </w:style>
  <w:style w:type="character" w:styleId="FollowedHyperlink">
    <w:name w:val="FollowedHyperlink"/>
    <w:basedOn w:val="DefaultParagraphFont"/>
    <w:uiPriority w:val="99"/>
    <w:semiHidden/>
    <w:unhideWhenUsed/>
    <w:rsid w:val="005A56C8"/>
    <w:rPr>
      <w:color w:val="800080" w:themeColor="followedHyperlink"/>
      <w:u w:val="single"/>
    </w:rPr>
  </w:style>
  <w:style w:type="table" w:customStyle="1" w:styleId="TableGrid1">
    <w:name w:val="Table Grid1"/>
    <w:basedOn w:val="TableNormal"/>
    <w:next w:val="TableGrid"/>
    <w:uiPriority w:val="59"/>
    <w:rsid w:val="00A7520A"/>
    <w:rPr>
      <w:rFonts w:eastAsia="Calibr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A6D"/>
    <w:rPr>
      <w:rFonts w:ascii="Times" w:hAnsi="Times"/>
      <w:b/>
      <w:bCs/>
      <w:kern w:val="36"/>
      <w:sz w:val="48"/>
      <w:szCs w:val="48"/>
      <w:lang w:val="en-IN"/>
    </w:rPr>
  </w:style>
  <w:style w:type="paragraph" w:styleId="NormalWeb">
    <w:name w:val="Normal (Web)"/>
    <w:basedOn w:val="Normal"/>
    <w:uiPriority w:val="99"/>
    <w:semiHidden/>
    <w:unhideWhenUsed/>
    <w:rsid w:val="00E141D4"/>
    <w:pPr>
      <w:spacing w:before="100" w:beforeAutospacing="1" w:after="100" w:afterAutospacing="1"/>
    </w:pPr>
    <w:rPr>
      <w:rFonts w:ascii="Times" w:hAnsi="Times" w:cs="Times New Roman"/>
      <w:sz w:val="20"/>
      <w:szCs w:val="20"/>
      <w:lang w:val="en-IN"/>
    </w:rPr>
  </w:style>
  <w:style w:type="paragraph" w:styleId="CommentSubject">
    <w:name w:val="annotation subject"/>
    <w:basedOn w:val="CommentText"/>
    <w:next w:val="CommentText"/>
    <w:link w:val="CommentSubjectChar"/>
    <w:uiPriority w:val="99"/>
    <w:semiHidden/>
    <w:unhideWhenUsed/>
    <w:rsid w:val="00F601BC"/>
    <w:pPr>
      <w:spacing w:after="0"/>
    </w:pPr>
    <w:rPr>
      <w:rFonts w:eastAsiaTheme="minorEastAsia"/>
      <w:b/>
      <w:bCs/>
      <w:lang w:val="en-US"/>
    </w:rPr>
  </w:style>
  <w:style w:type="character" w:customStyle="1" w:styleId="CommentSubjectChar">
    <w:name w:val="Comment Subject Char"/>
    <w:basedOn w:val="CommentTextChar"/>
    <w:link w:val="CommentSubject"/>
    <w:uiPriority w:val="99"/>
    <w:semiHidden/>
    <w:rsid w:val="00F601BC"/>
    <w:rPr>
      <w:rFonts w:eastAsiaTheme="minorHAnsi"/>
      <w:b/>
      <w:bCs/>
      <w:sz w:val="20"/>
      <w:szCs w:val="20"/>
      <w:lang w:val="en-IN"/>
    </w:rPr>
  </w:style>
  <w:style w:type="character" w:styleId="Strong">
    <w:name w:val="Strong"/>
    <w:basedOn w:val="DefaultParagraphFont"/>
    <w:uiPriority w:val="22"/>
    <w:qFormat/>
    <w:rsid w:val="00273C8A"/>
    <w:rPr>
      <w:b/>
      <w:bCs/>
    </w:rPr>
  </w:style>
  <w:style w:type="paragraph" w:styleId="EndnoteText">
    <w:name w:val="endnote text"/>
    <w:basedOn w:val="Normal"/>
    <w:link w:val="EndnoteTextChar"/>
    <w:uiPriority w:val="99"/>
    <w:unhideWhenUsed/>
    <w:rsid w:val="00240085"/>
  </w:style>
  <w:style w:type="character" w:customStyle="1" w:styleId="EndnoteTextChar">
    <w:name w:val="Endnote Text Char"/>
    <w:basedOn w:val="DefaultParagraphFont"/>
    <w:link w:val="EndnoteText"/>
    <w:uiPriority w:val="99"/>
    <w:rsid w:val="00240085"/>
  </w:style>
  <w:style w:type="character" w:styleId="EndnoteReference">
    <w:name w:val="endnote reference"/>
    <w:basedOn w:val="DefaultParagraphFont"/>
    <w:uiPriority w:val="99"/>
    <w:unhideWhenUsed/>
    <w:rsid w:val="00B01FFA"/>
    <w:rPr>
      <w:vertAlign w:val="superscript"/>
    </w:rPr>
  </w:style>
  <w:style w:type="paragraph" w:styleId="NoSpacing">
    <w:name w:val="No Spacing"/>
    <w:uiPriority w:val="1"/>
    <w:qFormat/>
    <w:rsid w:val="00F321E7"/>
    <w:pPr>
      <w:ind w:left="720"/>
      <w:jc w:val="both"/>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805">
      <w:bodyDiv w:val="1"/>
      <w:marLeft w:val="0"/>
      <w:marRight w:val="0"/>
      <w:marTop w:val="0"/>
      <w:marBottom w:val="0"/>
      <w:divBdr>
        <w:top w:val="none" w:sz="0" w:space="0" w:color="auto"/>
        <w:left w:val="none" w:sz="0" w:space="0" w:color="auto"/>
        <w:bottom w:val="none" w:sz="0" w:space="0" w:color="auto"/>
        <w:right w:val="none" w:sz="0" w:space="0" w:color="auto"/>
      </w:divBdr>
    </w:div>
    <w:div w:id="88504087">
      <w:bodyDiv w:val="1"/>
      <w:marLeft w:val="0"/>
      <w:marRight w:val="0"/>
      <w:marTop w:val="0"/>
      <w:marBottom w:val="0"/>
      <w:divBdr>
        <w:top w:val="none" w:sz="0" w:space="0" w:color="auto"/>
        <w:left w:val="none" w:sz="0" w:space="0" w:color="auto"/>
        <w:bottom w:val="none" w:sz="0" w:space="0" w:color="auto"/>
        <w:right w:val="none" w:sz="0" w:space="0" w:color="auto"/>
      </w:divBdr>
    </w:div>
    <w:div w:id="140737115">
      <w:bodyDiv w:val="1"/>
      <w:marLeft w:val="0"/>
      <w:marRight w:val="0"/>
      <w:marTop w:val="0"/>
      <w:marBottom w:val="0"/>
      <w:divBdr>
        <w:top w:val="none" w:sz="0" w:space="0" w:color="auto"/>
        <w:left w:val="none" w:sz="0" w:space="0" w:color="auto"/>
        <w:bottom w:val="none" w:sz="0" w:space="0" w:color="auto"/>
        <w:right w:val="none" w:sz="0" w:space="0" w:color="auto"/>
      </w:divBdr>
    </w:div>
    <w:div w:id="437021469">
      <w:bodyDiv w:val="1"/>
      <w:marLeft w:val="0"/>
      <w:marRight w:val="0"/>
      <w:marTop w:val="0"/>
      <w:marBottom w:val="0"/>
      <w:divBdr>
        <w:top w:val="none" w:sz="0" w:space="0" w:color="auto"/>
        <w:left w:val="none" w:sz="0" w:space="0" w:color="auto"/>
        <w:bottom w:val="none" w:sz="0" w:space="0" w:color="auto"/>
        <w:right w:val="none" w:sz="0" w:space="0" w:color="auto"/>
      </w:divBdr>
    </w:div>
    <w:div w:id="503327537">
      <w:bodyDiv w:val="1"/>
      <w:marLeft w:val="0"/>
      <w:marRight w:val="0"/>
      <w:marTop w:val="0"/>
      <w:marBottom w:val="0"/>
      <w:divBdr>
        <w:top w:val="none" w:sz="0" w:space="0" w:color="auto"/>
        <w:left w:val="none" w:sz="0" w:space="0" w:color="auto"/>
        <w:bottom w:val="none" w:sz="0" w:space="0" w:color="auto"/>
        <w:right w:val="none" w:sz="0" w:space="0" w:color="auto"/>
      </w:divBdr>
    </w:div>
    <w:div w:id="632251610">
      <w:bodyDiv w:val="1"/>
      <w:marLeft w:val="0"/>
      <w:marRight w:val="0"/>
      <w:marTop w:val="0"/>
      <w:marBottom w:val="0"/>
      <w:divBdr>
        <w:top w:val="none" w:sz="0" w:space="0" w:color="auto"/>
        <w:left w:val="none" w:sz="0" w:space="0" w:color="auto"/>
        <w:bottom w:val="none" w:sz="0" w:space="0" w:color="auto"/>
        <w:right w:val="none" w:sz="0" w:space="0" w:color="auto"/>
      </w:divBdr>
    </w:div>
    <w:div w:id="963581525">
      <w:bodyDiv w:val="1"/>
      <w:marLeft w:val="0"/>
      <w:marRight w:val="0"/>
      <w:marTop w:val="0"/>
      <w:marBottom w:val="0"/>
      <w:divBdr>
        <w:top w:val="none" w:sz="0" w:space="0" w:color="auto"/>
        <w:left w:val="none" w:sz="0" w:space="0" w:color="auto"/>
        <w:bottom w:val="none" w:sz="0" w:space="0" w:color="auto"/>
        <w:right w:val="none" w:sz="0" w:space="0" w:color="auto"/>
      </w:divBdr>
    </w:div>
    <w:div w:id="980886146">
      <w:bodyDiv w:val="1"/>
      <w:marLeft w:val="0"/>
      <w:marRight w:val="0"/>
      <w:marTop w:val="0"/>
      <w:marBottom w:val="0"/>
      <w:divBdr>
        <w:top w:val="none" w:sz="0" w:space="0" w:color="auto"/>
        <w:left w:val="none" w:sz="0" w:space="0" w:color="auto"/>
        <w:bottom w:val="none" w:sz="0" w:space="0" w:color="auto"/>
        <w:right w:val="none" w:sz="0" w:space="0" w:color="auto"/>
      </w:divBdr>
    </w:div>
    <w:div w:id="1062096907">
      <w:bodyDiv w:val="1"/>
      <w:marLeft w:val="0"/>
      <w:marRight w:val="0"/>
      <w:marTop w:val="0"/>
      <w:marBottom w:val="0"/>
      <w:divBdr>
        <w:top w:val="none" w:sz="0" w:space="0" w:color="auto"/>
        <w:left w:val="none" w:sz="0" w:space="0" w:color="auto"/>
        <w:bottom w:val="none" w:sz="0" w:space="0" w:color="auto"/>
        <w:right w:val="none" w:sz="0" w:space="0" w:color="auto"/>
      </w:divBdr>
    </w:div>
    <w:div w:id="1073819283">
      <w:bodyDiv w:val="1"/>
      <w:marLeft w:val="0"/>
      <w:marRight w:val="0"/>
      <w:marTop w:val="0"/>
      <w:marBottom w:val="0"/>
      <w:divBdr>
        <w:top w:val="none" w:sz="0" w:space="0" w:color="auto"/>
        <w:left w:val="none" w:sz="0" w:space="0" w:color="auto"/>
        <w:bottom w:val="none" w:sz="0" w:space="0" w:color="auto"/>
        <w:right w:val="none" w:sz="0" w:space="0" w:color="auto"/>
      </w:divBdr>
    </w:div>
    <w:div w:id="1109157756">
      <w:bodyDiv w:val="1"/>
      <w:marLeft w:val="0"/>
      <w:marRight w:val="0"/>
      <w:marTop w:val="0"/>
      <w:marBottom w:val="0"/>
      <w:divBdr>
        <w:top w:val="none" w:sz="0" w:space="0" w:color="auto"/>
        <w:left w:val="none" w:sz="0" w:space="0" w:color="auto"/>
        <w:bottom w:val="none" w:sz="0" w:space="0" w:color="auto"/>
        <w:right w:val="none" w:sz="0" w:space="0" w:color="auto"/>
      </w:divBdr>
    </w:div>
    <w:div w:id="1142501065">
      <w:bodyDiv w:val="1"/>
      <w:marLeft w:val="0"/>
      <w:marRight w:val="0"/>
      <w:marTop w:val="0"/>
      <w:marBottom w:val="0"/>
      <w:divBdr>
        <w:top w:val="none" w:sz="0" w:space="0" w:color="auto"/>
        <w:left w:val="none" w:sz="0" w:space="0" w:color="auto"/>
        <w:bottom w:val="none" w:sz="0" w:space="0" w:color="auto"/>
        <w:right w:val="none" w:sz="0" w:space="0" w:color="auto"/>
      </w:divBdr>
    </w:div>
    <w:div w:id="1201212439">
      <w:bodyDiv w:val="1"/>
      <w:marLeft w:val="0"/>
      <w:marRight w:val="0"/>
      <w:marTop w:val="0"/>
      <w:marBottom w:val="0"/>
      <w:divBdr>
        <w:top w:val="none" w:sz="0" w:space="0" w:color="auto"/>
        <w:left w:val="none" w:sz="0" w:space="0" w:color="auto"/>
        <w:bottom w:val="none" w:sz="0" w:space="0" w:color="auto"/>
        <w:right w:val="none" w:sz="0" w:space="0" w:color="auto"/>
      </w:divBdr>
    </w:div>
    <w:div w:id="1457140258">
      <w:bodyDiv w:val="1"/>
      <w:marLeft w:val="0"/>
      <w:marRight w:val="0"/>
      <w:marTop w:val="0"/>
      <w:marBottom w:val="0"/>
      <w:divBdr>
        <w:top w:val="none" w:sz="0" w:space="0" w:color="auto"/>
        <w:left w:val="none" w:sz="0" w:space="0" w:color="auto"/>
        <w:bottom w:val="none" w:sz="0" w:space="0" w:color="auto"/>
        <w:right w:val="none" w:sz="0" w:space="0" w:color="auto"/>
      </w:divBdr>
    </w:div>
    <w:div w:id="1626618732">
      <w:bodyDiv w:val="1"/>
      <w:marLeft w:val="0"/>
      <w:marRight w:val="0"/>
      <w:marTop w:val="0"/>
      <w:marBottom w:val="0"/>
      <w:divBdr>
        <w:top w:val="none" w:sz="0" w:space="0" w:color="auto"/>
        <w:left w:val="none" w:sz="0" w:space="0" w:color="auto"/>
        <w:bottom w:val="none" w:sz="0" w:space="0" w:color="auto"/>
        <w:right w:val="none" w:sz="0" w:space="0" w:color="auto"/>
      </w:divBdr>
    </w:div>
    <w:div w:id="1639456222">
      <w:bodyDiv w:val="1"/>
      <w:marLeft w:val="0"/>
      <w:marRight w:val="0"/>
      <w:marTop w:val="0"/>
      <w:marBottom w:val="0"/>
      <w:divBdr>
        <w:top w:val="none" w:sz="0" w:space="0" w:color="auto"/>
        <w:left w:val="none" w:sz="0" w:space="0" w:color="auto"/>
        <w:bottom w:val="none" w:sz="0" w:space="0" w:color="auto"/>
        <w:right w:val="none" w:sz="0" w:space="0" w:color="auto"/>
      </w:divBdr>
    </w:div>
    <w:div w:id="1640915652">
      <w:bodyDiv w:val="1"/>
      <w:marLeft w:val="0"/>
      <w:marRight w:val="0"/>
      <w:marTop w:val="0"/>
      <w:marBottom w:val="0"/>
      <w:divBdr>
        <w:top w:val="none" w:sz="0" w:space="0" w:color="auto"/>
        <w:left w:val="none" w:sz="0" w:space="0" w:color="auto"/>
        <w:bottom w:val="none" w:sz="0" w:space="0" w:color="auto"/>
        <w:right w:val="none" w:sz="0" w:space="0" w:color="auto"/>
      </w:divBdr>
    </w:div>
    <w:div w:id="1800685874">
      <w:bodyDiv w:val="1"/>
      <w:marLeft w:val="0"/>
      <w:marRight w:val="0"/>
      <w:marTop w:val="0"/>
      <w:marBottom w:val="0"/>
      <w:divBdr>
        <w:top w:val="none" w:sz="0" w:space="0" w:color="auto"/>
        <w:left w:val="none" w:sz="0" w:space="0" w:color="auto"/>
        <w:bottom w:val="none" w:sz="0" w:space="0" w:color="auto"/>
        <w:right w:val="none" w:sz="0" w:space="0" w:color="auto"/>
      </w:divBdr>
    </w:div>
    <w:div w:id="1931234946">
      <w:bodyDiv w:val="1"/>
      <w:marLeft w:val="0"/>
      <w:marRight w:val="0"/>
      <w:marTop w:val="0"/>
      <w:marBottom w:val="0"/>
      <w:divBdr>
        <w:top w:val="none" w:sz="0" w:space="0" w:color="auto"/>
        <w:left w:val="none" w:sz="0" w:space="0" w:color="auto"/>
        <w:bottom w:val="none" w:sz="0" w:space="0" w:color="auto"/>
        <w:right w:val="none" w:sz="0" w:space="0" w:color="auto"/>
      </w:divBdr>
    </w:div>
    <w:div w:id="1946033637">
      <w:bodyDiv w:val="1"/>
      <w:marLeft w:val="0"/>
      <w:marRight w:val="0"/>
      <w:marTop w:val="0"/>
      <w:marBottom w:val="0"/>
      <w:divBdr>
        <w:top w:val="none" w:sz="0" w:space="0" w:color="auto"/>
        <w:left w:val="none" w:sz="0" w:space="0" w:color="auto"/>
        <w:bottom w:val="none" w:sz="0" w:space="0" w:color="auto"/>
        <w:right w:val="none" w:sz="0" w:space="0" w:color="auto"/>
      </w:divBdr>
    </w:div>
    <w:div w:id="1986005891">
      <w:bodyDiv w:val="1"/>
      <w:marLeft w:val="0"/>
      <w:marRight w:val="0"/>
      <w:marTop w:val="0"/>
      <w:marBottom w:val="0"/>
      <w:divBdr>
        <w:top w:val="none" w:sz="0" w:space="0" w:color="auto"/>
        <w:left w:val="none" w:sz="0" w:space="0" w:color="auto"/>
        <w:bottom w:val="none" w:sz="0" w:space="0" w:color="auto"/>
        <w:right w:val="none" w:sz="0" w:space="0" w:color="auto"/>
      </w:divBdr>
    </w:div>
    <w:div w:id="1989900972">
      <w:bodyDiv w:val="1"/>
      <w:marLeft w:val="0"/>
      <w:marRight w:val="0"/>
      <w:marTop w:val="0"/>
      <w:marBottom w:val="0"/>
      <w:divBdr>
        <w:top w:val="none" w:sz="0" w:space="0" w:color="auto"/>
        <w:left w:val="none" w:sz="0" w:space="0" w:color="auto"/>
        <w:bottom w:val="none" w:sz="0" w:space="0" w:color="auto"/>
        <w:right w:val="none" w:sz="0" w:space="0" w:color="auto"/>
      </w:divBdr>
    </w:div>
    <w:div w:id="2069763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33FF5EACE28A42B08F2E84178E6E9F" ma:contentTypeVersion="13" ma:contentTypeDescription="Create a new document." ma:contentTypeScope="" ma:versionID="48a2dbe9291a3572fbbe2f0986f59e13">
  <xsd:schema xmlns:xsd="http://www.w3.org/2001/XMLSchema" xmlns:xs="http://www.w3.org/2001/XMLSchema" xmlns:p="http://schemas.microsoft.com/office/2006/metadata/properties" xmlns:ns3="1f4da5c5-f333-40f3-a7be-c57c464e5198" xmlns:ns4="eed9010c-9987-4639-9187-c2f2258f8a84" targetNamespace="http://schemas.microsoft.com/office/2006/metadata/properties" ma:root="true" ma:fieldsID="a9b58967e192eb4f825ad94acd842673" ns3:_="" ns4:_="">
    <xsd:import namespace="1f4da5c5-f333-40f3-a7be-c57c464e5198"/>
    <xsd:import namespace="eed9010c-9987-4639-9187-c2f2258f8a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da5c5-f333-40f3-a7be-c57c464e519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d9010c-9987-4639-9187-c2f2258f8a8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CE035-71B8-427B-B9AE-B0C7A271C7C3}">
  <ds:schemaRefs>
    <ds:schemaRef ds:uri="http://schemas.microsoft.com/sharepoint/v3/contenttype/forms"/>
  </ds:schemaRefs>
</ds:datastoreItem>
</file>

<file path=customXml/itemProps2.xml><?xml version="1.0" encoding="utf-8"?>
<ds:datastoreItem xmlns:ds="http://schemas.openxmlformats.org/officeDocument/2006/customXml" ds:itemID="{06B2C879-0CAC-44D4-9156-2D85BB833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da5c5-f333-40f3-a7be-c57c464e5198"/>
    <ds:schemaRef ds:uri="eed9010c-9987-4639-9187-c2f2258f8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5DB22-415E-4C36-B8CF-286026AB96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38B590-0A89-462E-B29E-40AA52FB0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6645</Words>
  <Characters>37879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Intel</Company>
  <LinksUpToDate>false</LinksUpToDate>
  <CharactersWithSpaces>44436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radhika hegde</dc:creator>
  <cp:lastModifiedBy>Copy editor</cp:lastModifiedBy>
  <cp:revision>2</cp:revision>
  <dcterms:created xsi:type="dcterms:W3CDTF">2020-02-20T05:19:00Z</dcterms:created>
  <dcterms:modified xsi:type="dcterms:W3CDTF">2020-02-20T05:19:00Z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0x010100BD33FF5EACE28A42B08F2E84178E6E9F</vt:lpwstr>
  </property>
</Properties>
</file>