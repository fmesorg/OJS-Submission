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96DB" w14:textId="77777777" w:rsidR="002377C3" w:rsidRPr="00C76AC7" w:rsidRDefault="002377C3">
      <w:pPr>
        <w:bidi/>
        <w:spacing w:after="0" w:line="240" w:lineRule="auto"/>
        <w:jc w:val="both"/>
        <w:rPr>
          <w:rFonts w:ascii="Times New Roman" w:eastAsia="Times New Roman" w:hAnsi="Times New Roman" w:cs="Times New Roman"/>
          <w:b/>
          <w:bCs/>
          <w:color w:val="FF0000"/>
          <w:sz w:val="28"/>
          <w:szCs w:val="28"/>
          <w:rtl/>
          <w:lang w:bidi="fa-IR"/>
        </w:rPr>
        <w:pPrChange w:id="0" w:author="reza" w:date="2019-08-02T20:08:00Z">
          <w:pPr>
            <w:bidi/>
            <w:spacing w:after="0" w:line="240" w:lineRule="auto"/>
          </w:pPr>
        </w:pPrChange>
      </w:pPr>
      <w:bookmarkStart w:id="1" w:name="_GoBack"/>
      <w:bookmarkEnd w:id="1"/>
    </w:p>
    <w:p w14:paraId="46DCF6D2" w14:textId="77777777" w:rsidR="002377C3" w:rsidRPr="00CE46BE" w:rsidRDefault="002377C3">
      <w:pPr>
        <w:spacing w:after="0" w:line="240" w:lineRule="auto"/>
        <w:jc w:val="both"/>
        <w:rPr>
          <w:rFonts w:ascii="Times New Roman" w:eastAsia="Times New Roman" w:hAnsi="Times New Roman" w:cs="Times New Roman"/>
          <w:sz w:val="28"/>
          <w:szCs w:val="28"/>
        </w:rPr>
        <w:pPrChange w:id="2" w:author="reza" w:date="2019-08-02T20:08:00Z">
          <w:pPr>
            <w:spacing w:after="0" w:line="240" w:lineRule="auto"/>
            <w:jc w:val="center"/>
          </w:pPr>
        </w:pPrChange>
      </w:pPr>
      <w:r>
        <w:rPr>
          <w:rFonts w:ascii="Times New Roman" w:eastAsia="Times New Roman" w:hAnsi="Times New Roman" w:cs="Times New Roman"/>
          <w:b/>
          <w:bCs/>
          <w:sz w:val="28"/>
          <w:szCs w:val="28"/>
        </w:rPr>
        <w:t>Aged Care E</w:t>
      </w:r>
      <w:r w:rsidRPr="00CE46BE">
        <w:rPr>
          <w:rFonts w:ascii="Times New Roman" w:eastAsia="Times New Roman" w:hAnsi="Times New Roman" w:cs="Times New Roman"/>
          <w:b/>
          <w:bCs/>
          <w:sz w:val="28"/>
          <w:szCs w:val="28"/>
        </w:rPr>
        <w:t xml:space="preserve">thical </w:t>
      </w:r>
      <w:r>
        <w:rPr>
          <w:rFonts w:ascii="Times New Roman" w:eastAsia="Times New Roman" w:hAnsi="Times New Roman" w:cs="Times New Roman"/>
          <w:b/>
          <w:bCs/>
          <w:sz w:val="28"/>
          <w:szCs w:val="28"/>
        </w:rPr>
        <w:t>Values</w:t>
      </w:r>
      <w:r w:rsidRPr="00CE46BE">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A C</w:t>
      </w:r>
      <w:r w:rsidRPr="00CE46BE">
        <w:rPr>
          <w:rFonts w:ascii="Times New Roman" w:eastAsia="Times New Roman" w:hAnsi="Times New Roman" w:cs="Times New Roman"/>
          <w:b/>
          <w:bCs/>
          <w:sz w:val="28"/>
          <w:szCs w:val="28"/>
        </w:rPr>
        <w:t xml:space="preserve">ontent </w:t>
      </w:r>
      <w:r>
        <w:rPr>
          <w:rFonts w:ascii="Times New Roman" w:eastAsia="Times New Roman" w:hAnsi="Times New Roman" w:cs="Times New Roman"/>
          <w:b/>
          <w:bCs/>
          <w:sz w:val="28"/>
          <w:szCs w:val="28"/>
        </w:rPr>
        <w:t>A</w:t>
      </w:r>
      <w:r w:rsidRPr="00CE46BE">
        <w:rPr>
          <w:rFonts w:ascii="Times New Roman" w:eastAsia="Times New Roman" w:hAnsi="Times New Roman" w:cs="Times New Roman"/>
          <w:b/>
          <w:bCs/>
          <w:sz w:val="28"/>
          <w:szCs w:val="28"/>
        </w:rPr>
        <w:t xml:space="preserve">nalysis of the </w:t>
      </w:r>
      <w:r>
        <w:rPr>
          <w:rFonts w:ascii="Times New Roman" w:eastAsia="Times New Roman" w:hAnsi="Times New Roman" w:cs="Times New Roman"/>
          <w:b/>
          <w:bCs/>
          <w:sz w:val="28"/>
          <w:szCs w:val="28"/>
        </w:rPr>
        <w:t>L</w:t>
      </w:r>
      <w:r w:rsidRPr="00CE46BE">
        <w:rPr>
          <w:rFonts w:ascii="Times New Roman" w:eastAsia="Times New Roman" w:hAnsi="Times New Roman" w:cs="Times New Roman"/>
          <w:b/>
          <w:bCs/>
          <w:sz w:val="28"/>
          <w:szCs w:val="28"/>
        </w:rPr>
        <w:t>iterature</w:t>
      </w:r>
    </w:p>
    <w:p w14:paraId="25F5B706" w14:textId="77777777" w:rsidR="002377C3" w:rsidRPr="0013599F" w:rsidRDefault="002377C3">
      <w:pPr>
        <w:jc w:val="both"/>
        <w:rPr>
          <w:b/>
          <w:bCs/>
          <w:sz w:val="24"/>
          <w:szCs w:val="24"/>
          <w:lang w:bidi="fa-IR"/>
        </w:rPr>
        <w:pPrChange w:id="3" w:author="reza" w:date="2019-08-02T20:08:00Z">
          <w:pPr/>
        </w:pPrChange>
      </w:pPr>
      <w:r w:rsidRPr="00EE6536">
        <w:rPr>
          <w:rFonts w:ascii="Times New Roman" w:eastAsia="Times New Roman" w:hAnsi="Times New Roman" w:cs="Times New Roman"/>
          <w:color w:val="000000"/>
          <w:sz w:val="28"/>
          <w:szCs w:val="28"/>
        </w:rPr>
        <w:t> </w:t>
      </w:r>
      <w:ins w:id="4" w:author="signal" w:date="2019-08-01T22:35:00Z">
        <w:r w:rsidR="000578AC">
          <w:rPr>
            <w:rStyle w:val="Strong"/>
          </w:rPr>
          <w:t>F</w:t>
        </w:r>
      </w:ins>
      <w:del w:id="5" w:author="signal" w:date="2019-08-01T22:35:00Z">
        <w:r w:rsidDel="000578AC">
          <w:rPr>
            <w:rStyle w:val="Strong"/>
          </w:rPr>
          <w:delText>f</w:delText>
        </w:r>
      </w:del>
      <w:r>
        <w:rPr>
          <w:rStyle w:val="Strong"/>
        </w:rPr>
        <w:t>irst author’s name and the short title</w:t>
      </w:r>
      <w:r>
        <w:rPr>
          <w:b/>
          <w:bCs/>
          <w:sz w:val="24"/>
          <w:szCs w:val="24"/>
          <w:lang w:bidi="fa-IR"/>
        </w:rPr>
        <w:t xml:space="preserve">: </w:t>
      </w:r>
      <w:proofErr w:type="spellStart"/>
      <w:r w:rsidRPr="0013599F">
        <w:rPr>
          <w:b/>
          <w:bCs/>
          <w:sz w:val="24"/>
          <w:szCs w:val="24"/>
          <w:lang w:bidi="fa-IR"/>
        </w:rPr>
        <w:t>Hosseinabadi</w:t>
      </w:r>
      <w:proofErr w:type="spellEnd"/>
      <w:r w:rsidRPr="0013599F">
        <w:rPr>
          <w:b/>
          <w:bCs/>
          <w:sz w:val="24"/>
          <w:szCs w:val="24"/>
          <w:lang w:bidi="fa-IR"/>
        </w:rPr>
        <w:t xml:space="preserve"> R,</w:t>
      </w:r>
      <w:ins w:id="6" w:author="reza" w:date="2019-08-02T18:59:00Z">
        <w:r w:rsidR="00234207">
          <w:rPr>
            <w:b/>
            <w:bCs/>
            <w:sz w:val="24"/>
            <w:szCs w:val="24"/>
            <w:lang w:bidi="fa-IR"/>
          </w:rPr>
          <w:t xml:space="preserve"> </w:t>
        </w:r>
      </w:ins>
      <w:r w:rsidRPr="0013599F">
        <w:rPr>
          <w:rFonts w:ascii="Times New Roman" w:eastAsia="Times New Roman" w:hAnsi="Times New Roman" w:cs="Times New Roman"/>
          <w:b/>
          <w:bCs/>
          <w:sz w:val="24"/>
          <w:szCs w:val="24"/>
        </w:rPr>
        <w:t>Aged Care Ethical Values</w:t>
      </w:r>
    </w:p>
    <w:p w14:paraId="5E7B27C3" w14:textId="77777777" w:rsidR="002377C3" w:rsidRDefault="002377C3">
      <w:pPr>
        <w:spacing w:after="0" w:line="240" w:lineRule="auto"/>
        <w:jc w:val="both"/>
        <w:rPr>
          <w:rFonts w:ascii="Times New Roman" w:eastAsia="Times New Roman" w:hAnsi="Times New Roman" w:cs="Times New Roman"/>
          <w:color w:val="000000"/>
          <w:sz w:val="27"/>
          <w:szCs w:val="27"/>
        </w:rPr>
        <w:pPrChange w:id="7" w:author="reza" w:date="2019-08-02T20:08:00Z">
          <w:pPr>
            <w:spacing w:after="0" w:line="240" w:lineRule="auto"/>
            <w:jc w:val="lowKashida"/>
          </w:pPr>
        </w:pPrChange>
      </w:pPr>
    </w:p>
    <w:p w14:paraId="35B141BA" w14:textId="77777777" w:rsidR="002377C3" w:rsidRPr="00F8357C" w:rsidRDefault="002377C3">
      <w:pPr>
        <w:jc w:val="both"/>
        <w:rPr>
          <w:sz w:val="20"/>
          <w:szCs w:val="20"/>
          <w:lang w:bidi="fa-IR"/>
        </w:rPr>
        <w:pPrChange w:id="8" w:author="reza" w:date="2019-08-02T20:08:00Z">
          <w:pPr/>
        </w:pPrChange>
      </w:pPr>
      <w:r w:rsidRPr="00F8357C">
        <w:rPr>
          <w:sz w:val="20"/>
          <w:szCs w:val="20"/>
          <w:lang w:bidi="fa-IR"/>
        </w:rPr>
        <w:t xml:space="preserve">Reza </w:t>
      </w:r>
      <w:r w:rsidRPr="001D1C83">
        <w:rPr>
          <w:sz w:val="20"/>
          <w:szCs w:val="20"/>
          <w:lang w:bidi="fa-IR"/>
        </w:rPr>
        <w:t>Hosseinabadi</w:t>
      </w:r>
      <w:r w:rsidRPr="001D1C83">
        <w:rPr>
          <w:sz w:val="20"/>
          <w:szCs w:val="20"/>
          <w:vertAlign w:val="superscript"/>
          <w:lang w:bidi="fa-IR"/>
        </w:rPr>
        <w:t>1</w:t>
      </w:r>
      <w:r w:rsidRPr="001D1C83">
        <w:rPr>
          <w:sz w:val="20"/>
          <w:szCs w:val="20"/>
          <w:lang w:bidi="fa-IR"/>
        </w:rPr>
        <w:t xml:space="preserve">, </w:t>
      </w:r>
      <w:proofErr w:type="spellStart"/>
      <w:r w:rsidRPr="001D1C83">
        <w:rPr>
          <w:sz w:val="20"/>
          <w:szCs w:val="20"/>
          <w:lang w:bidi="fa-IR"/>
        </w:rPr>
        <w:t>Yadollah</w:t>
      </w:r>
      <w:proofErr w:type="spellEnd"/>
      <w:ins w:id="9" w:author="reza" w:date="2019-08-02T20:27:00Z">
        <w:r w:rsidR="002820E7">
          <w:rPr>
            <w:sz w:val="20"/>
            <w:szCs w:val="20"/>
            <w:lang w:bidi="fa-IR"/>
          </w:rPr>
          <w:t xml:space="preserve"> </w:t>
        </w:r>
      </w:ins>
      <w:proofErr w:type="spellStart"/>
      <w:r w:rsidRPr="001D1C83">
        <w:rPr>
          <w:sz w:val="20"/>
          <w:szCs w:val="20"/>
          <w:lang w:bidi="fa-IR"/>
        </w:rPr>
        <w:t>Abolfathi</w:t>
      </w:r>
      <w:proofErr w:type="spellEnd"/>
      <w:r w:rsidRPr="001D1C83">
        <w:rPr>
          <w:sz w:val="20"/>
          <w:szCs w:val="20"/>
          <w:lang w:bidi="fa-IR"/>
        </w:rPr>
        <w:t xml:space="preserve"> Momtaz</w:t>
      </w:r>
      <w:r w:rsidRPr="001D1C83">
        <w:rPr>
          <w:sz w:val="20"/>
          <w:szCs w:val="20"/>
          <w:vertAlign w:val="superscript"/>
          <w:lang w:bidi="fa-IR"/>
        </w:rPr>
        <w:t>2</w:t>
      </w:r>
      <w:r w:rsidRPr="001D1C83">
        <w:rPr>
          <w:sz w:val="20"/>
          <w:szCs w:val="20"/>
          <w:lang w:bidi="fa-IR"/>
        </w:rPr>
        <w:t xml:space="preserve">, </w:t>
      </w:r>
      <w:proofErr w:type="spellStart"/>
      <w:r w:rsidRPr="001D1C83">
        <w:rPr>
          <w:sz w:val="20"/>
          <w:szCs w:val="20"/>
          <w:lang w:bidi="fa-IR"/>
        </w:rPr>
        <w:t>Farahnaz</w:t>
      </w:r>
      <w:proofErr w:type="spellEnd"/>
      <w:ins w:id="10" w:author="reza" w:date="2019-08-02T20:27:00Z">
        <w:r w:rsidR="002820E7">
          <w:rPr>
            <w:sz w:val="20"/>
            <w:szCs w:val="20"/>
            <w:lang w:bidi="fa-IR"/>
          </w:rPr>
          <w:t xml:space="preserve"> </w:t>
        </w:r>
      </w:ins>
      <w:proofErr w:type="spellStart"/>
      <w:r w:rsidRPr="001D1C83">
        <w:rPr>
          <w:sz w:val="20"/>
          <w:szCs w:val="20"/>
          <w:lang w:bidi="fa-IR"/>
        </w:rPr>
        <w:t>Mohammdi</w:t>
      </w:r>
      <w:proofErr w:type="spellEnd"/>
      <w:ins w:id="11" w:author="reza" w:date="2019-08-02T20:27:00Z">
        <w:r w:rsidR="002820E7">
          <w:rPr>
            <w:sz w:val="20"/>
            <w:szCs w:val="20"/>
            <w:lang w:bidi="fa-IR"/>
          </w:rPr>
          <w:t xml:space="preserve"> </w:t>
        </w:r>
      </w:ins>
      <w:proofErr w:type="spellStart"/>
      <w:ins w:id="12" w:author="signal" w:date="2019-08-01T19:43:00Z">
        <w:r w:rsidR="00AA7C87">
          <w:rPr>
            <w:sz w:val="20"/>
            <w:szCs w:val="20"/>
            <w:lang w:bidi="fa-IR"/>
          </w:rPr>
          <w:t>S</w:t>
        </w:r>
      </w:ins>
      <w:del w:id="13" w:author="signal" w:date="2019-08-01T19:43:00Z">
        <w:r w:rsidRPr="001D1C83" w:rsidDel="00AA7C87">
          <w:rPr>
            <w:sz w:val="20"/>
            <w:szCs w:val="20"/>
            <w:lang w:bidi="fa-IR"/>
          </w:rPr>
          <w:delText>s</w:delText>
        </w:r>
      </w:del>
      <w:r w:rsidRPr="001D1C83">
        <w:rPr>
          <w:sz w:val="20"/>
          <w:szCs w:val="20"/>
          <w:lang w:bidi="fa-IR"/>
        </w:rPr>
        <w:t>hahboulagh</w:t>
      </w:r>
      <w:proofErr w:type="spellEnd"/>
      <w:r w:rsidRPr="001D1C83">
        <w:rPr>
          <w:sz w:val="20"/>
          <w:szCs w:val="20"/>
          <w:lang w:bidi="fa-IR"/>
        </w:rPr>
        <w:t>*i</w:t>
      </w:r>
      <w:r w:rsidRPr="001D1C83">
        <w:rPr>
          <w:sz w:val="20"/>
          <w:szCs w:val="20"/>
          <w:vertAlign w:val="superscript"/>
          <w:lang w:bidi="fa-IR"/>
        </w:rPr>
        <w:t>3</w:t>
      </w:r>
      <w:r w:rsidRPr="001D1C83">
        <w:rPr>
          <w:sz w:val="20"/>
          <w:szCs w:val="20"/>
          <w:lang w:bidi="fa-IR"/>
        </w:rPr>
        <w:t>, Abbas Abbaszadeh</w:t>
      </w:r>
      <w:r w:rsidRPr="001D1C83">
        <w:rPr>
          <w:sz w:val="20"/>
          <w:szCs w:val="20"/>
          <w:vertAlign w:val="superscript"/>
          <w:lang w:bidi="fa-IR"/>
        </w:rPr>
        <w:t>4</w:t>
      </w:r>
      <w:r w:rsidRPr="001D1C83">
        <w:rPr>
          <w:sz w:val="20"/>
          <w:szCs w:val="20"/>
          <w:lang w:bidi="fa-IR"/>
        </w:rPr>
        <w:t xml:space="preserve">, Ahmad </w:t>
      </w:r>
      <w:ins w:id="14" w:author="signal" w:date="2019-08-01T19:46:00Z">
        <w:r w:rsidR="00D3438D">
          <w:rPr>
            <w:sz w:val="20"/>
            <w:szCs w:val="20"/>
            <w:lang w:bidi="fa-IR"/>
          </w:rPr>
          <w:t>A</w:t>
        </w:r>
      </w:ins>
      <w:del w:id="15" w:author="signal" w:date="2019-08-01T19:46:00Z">
        <w:r w:rsidRPr="001D1C83" w:rsidDel="00D3438D">
          <w:rPr>
            <w:sz w:val="20"/>
            <w:szCs w:val="20"/>
            <w:lang w:bidi="fa-IR"/>
          </w:rPr>
          <w:delText>a</w:delText>
        </w:r>
      </w:del>
      <w:r w:rsidRPr="001D1C83">
        <w:rPr>
          <w:sz w:val="20"/>
          <w:szCs w:val="20"/>
          <w:lang w:bidi="fa-IR"/>
        </w:rPr>
        <w:t xml:space="preserve">li Ahmadi </w:t>
      </w:r>
      <w:proofErr w:type="spellStart"/>
      <w:r w:rsidRPr="001D1C83">
        <w:rPr>
          <w:sz w:val="20"/>
          <w:szCs w:val="20"/>
          <w:lang w:bidi="fa-IR"/>
        </w:rPr>
        <w:t>Kamrani</w:t>
      </w:r>
      <w:proofErr w:type="spellEnd"/>
      <w:ins w:id="16" w:author="reza" w:date="2019-07-29T22:06:00Z">
        <w:r w:rsidR="00ED6799" w:rsidRPr="001D1C83">
          <w:rPr>
            <w:sz w:val="20"/>
            <w:szCs w:val="20"/>
            <w:lang w:bidi="fa-IR"/>
          </w:rPr>
          <w:t xml:space="preserve">, </w:t>
        </w:r>
      </w:ins>
      <w:proofErr w:type="spellStart"/>
      <w:ins w:id="17" w:author="signal" w:date="2019-08-01T19:42:00Z">
        <w:r w:rsidR="00E20C96">
          <w:rPr>
            <w:sz w:val="20"/>
            <w:szCs w:val="20"/>
            <w:lang w:bidi="fa-IR"/>
          </w:rPr>
          <w:t>Y</w:t>
        </w:r>
      </w:ins>
      <w:ins w:id="18" w:author="reza" w:date="2019-07-29T22:06:00Z">
        <w:del w:id="19" w:author="signal" w:date="2019-08-01T19:42:00Z">
          <w:r w:rsidR="00ED6799" w:rsidRPr="001D1C83" w:rsidDel="00E20C96">
            <w:rPr>
              <w:sz w:val="20"/>
              <w:szCs w:val="20"/>
              <w:lang w:bidi="fa-IR"/>
            </w:rPr>
            <w:delText>y</w:delText>
          </w:r>
        </w:del>
        <w:r w:rsidR="00ED6799" w:rsidRPr="001D1C83">
          <w:rPr>
            <w:sz w:val="20"/>
            <w:szCs w:val="20"/>
            <w:lang w:bidi="fa-IR"/>
          </w:rPr>
          <w:t>adollah</w:t>
        </w:r>
        <w:proofErr w:type="spellEnd"/>
        <w:r w:rsidR="00ED6799" w:rsidRPr="001D1C83">
          <w:rPr>
            <w:sz w:val="20"/>
            <w:szCs w:val="20"/>
            <w:lang w:bidi="fa-IR"/>
          </w:rPr>
          <w:t xml:space="preserve"> Pournia</w:t>
        </w:r>
        <w:r w:rsidR="00C022B7" w:rsidRPr="001D1C83">
          <w:rPr>
            <w:sz w:val="20"/>
            <w:szCs w:val="20"/>
            <w:vertAlign w:val="superscript"/>
            <w:lang w:bidi="fa-IR"/>
          </w:rPr>
          <w:t>5</w:t>
        </w:r>
      </w:ins>
    </w:p>
    <w:p w14:paraId="6C3346E6" w14:textId="77777777" w:rsidR="002377C3" w:rsidRPr="00F8357C" w:rsidDel="00254C9A" w:rsidRDefault="002377C3">
      <w:pPr>
        <w:spacing w:after="0" w:line="240" w:lineRule="auto"/>
        <w:jc w:val="both"/>
        <w:rPr>
          <w:del w:id="20" w:author="signal" w:date="2019-08-01T19:43:00Z"/>
          <w:rFonts w:ascii="Times New Roman" w:eastAsia="Times New Roman" w:hAnsi="Times New Roman" w:cs="Times New Roman"/>
          <w:sz w:val="20"/>
          <w:szCs w:val="20"/>
        </w:rPr>
        <w:pPrChange w:id="21" w:author="reza" w:date="2019-08-02T20:08:00Z">
          <w:pPr>
            <w:spacing w:after="0" w:line="240" w:lineRule="auto"/>
          </w:pPr>
        </w:pPrChange>
      </w:pPr>
      <w:r w:rsidRPr="00F8357C">
        <w:rPr>
          <w:rFonts w:ascii="Times New Roman" w:eastAsia="Times New Roman" w:hAnsi="Times New Roman" w:cs="Times New Roman"/>
          <w:sz w:val="20"/>
          <w:szCs w:val="20"/>
        </w:rPr>
        <w:t xml:space="preserve">1.Iranian Research Center on Aging, Department of Aging, University of Social Welfare and Rehabilitation </w:t>
      </w:r>
      <w:proofErr w:type="spellStart"/>
      <w:r w:rsidRPr="00F8357C">
        <w:rPr>
          <w:rFonts w:ascii="Times New Roman" w:eastAsia="Times New Roman" w:hAnsi="Times New Roman" w:cs="Times New Roman"/>
          <w:sz w:val="20"/>
          <w:szCs w:val="20"/>
        </w:rPr>
        <w:t>Sciences,</w:t>
      </w:r>
    </w:p>
    <w:p w14:paraId="0633C697" w14:textId="77777777" w:rsidR="002377C3" w:rsidRPr="00F8357C" w:rsidRDefault="002377C3">
      <w:pPr>
        <w:spacing w:after="0" w:line="240" w:lineRule="auto"/>
        <w:jc w:val="both"/>
        <w:rPr>
          <w:rFonts w:ascii="Times New Roman" w:eastAsia="Times New Roman" w:hAnsi="Times New Roman" w:cs="Times New Roman"/>
          <w:sz w:val="20"/>
          <w:szCs w:val="20"/>
        </w:rPr>
        <w:pPrChange w:id="22" w:author="reza" w:date="2019-08-02T20:08:00Z">
          <w:pPr>
            <w:spacing w:after="0" w:line="240" w:lineRule="auto"/>
          </w:pPr>
        </w:pPrChange>
      </w:pPr>
      <w:r w:rsidRPr="00F8357C">
        <w:rPr>
          <w:rFonts w:ascii="Times New Roman" w:eastAsia="Times New Roman" w:hAnsi="Times New Roman" w:cs="Times New Roman"/>
          <w:sz w:val="20"/>
          <w:szCs w:val="20"/>
        </w:rPr>
        <w:t>Tehran</w:t>
      </w:r>
      <w:proofErr w:type="spellEnd"/>
      <w:r w:rsidRPr="00F8357C">
        <w:rPr>
          <w:rFonts w:ascii="Times New Roman" w:eastAsia="Times New Roman" w:hAnsi="Times New Roman" w:cs="Times New Roman"/>
          <w:sz w:val="20"/>
          <w:szCs w:val="20"/>
        </w:rPr>
        <w:t>, Iran</w:t>
      </w:r>
      <w:ins w:id="23" w:author="signal" w:date="2019-08-01T22:39:00Z">
        <w:r w:rsidR="00CD0107">
          <w:rPr>
            <w:rFonts w:ascii="Times New Roman" w:eastAsia="Times New Roman" w:hAnsi="Times New Roman" w:cs="Times New Roman"/>
            <w:sz w:val="20"/>
            <w:szCs w:val="20"/>
          </w:rPr>
          <w:t>.</w:t>
        </w:r>
      </w:ins>
    </w:p>
    <w:p w14:paraId="0B564B07" w14:textId="77777777" w:rsidR="002377C3" w:rsidRPr="00F8357C" w:rsidRDefault="002377C3">
      <w:pPr>
        <w:spacing w:after="0" w:line="240" w:lineRule="auto"/>
        <w:jc w:val="both"/>
        <w:rPr>
          <w:rFonts w:ascii="Times New Roman" w:eastAsia="Times New Roman" w:hAnsi="Times New Roman" w:cs="Times New Roman"/>
          <w:sz w:val="20"/>
          <w:szCs w:val="20"/>
        </w:rPr>
        <w:pPrChange w:id="24" w:author="reza" w:date="2019-08-02T20:08:00Z">
          <w:pPr>
            <w:spacing w:after="0" w:line="240" w:lineRule="auto"/>
          </w:pPr>
        </w:pPrChange>
      </w:pPr>
    </w:p>
    <w:p w14:paraId="0888F98D" w14:textId="77777777" w:rsidR="002377C3" w:rsidRPr="00F8357C" w:rsidRDefault="002377C3">
      <w:pPr>
        <w:jc w:val="both"/>
        <w:rPr>
          <w:rFonts w:ascii="Times New Roman" w:eastAsia="Times New Roman" w:hAnsi="Times New Roman" w:cs="Times New Roman"/>
          <w:sz w:val="20"/>
          <w:szCs w:val="20"/>
        </w:rPr>
        <w:pPrChange w:id="25" w:author="reza" w:date="2019-08-02T20:08:00Z">
          <w:pPr/>
        </w:pPrChange>
      </w:pPr>
      <w:r w:rsidRPr="00F8357C">
        <w:rPr>
          <w:sz w:val="20"/>
          <w:szCs w:val="20"/>
        </w:rPr>
        <w:t xml:space="preserve">2. </w:t>
      </w:r>
      <w:r w:rsidRPr="00F8357C">
        <w:rPr>
          <w:rFonts w:ascii="Times New Roman" w:eastAsia="Times New Roman" w:hAnsi="Times New Roman" w:cs="Times New Roman"/>
          <w:sz w:val="20"/>
          <w:szCs w:val="20"/>
        </w:rPr>
        <w:t>Iranian Research Center on Aging, University of</w:t>
      </w:r>
      <w:ins w:id="26" w:author="reza" w:date="2019-08-02T20:29:00Z">
        <w:r w:rsidR="002820E7">
          <w:rPr>
            <w:rFonts w:ascii="Times New Roman" w:eastAsia="Times New Roman" w:hAnsi="Times New Roman" w:cs="Times New Roman"/>
            <w:sz w:val="20"/>
            <w:szCs w:val="20"/>
          </w:rPr>
          <w:t xml:space="preserve"> </w:t>
        </w:r>
      </w:ins>
      <w:r w:rsidRPr="00F8357C">
        <w:rPr>
          <w:rFonts w:ascii="Times New Roman" w:eastAsia="Times New Roman" w:hAnsi="Times New Roman" w:cs="Times New Roman"/>
          <w:sz w:val="20"/>
          <w:szCs w:val="20"/>
        </w:rPr>
        <w:t>Social Welfare and Rehabilitation Sciences, Tehran, Ira</w:t>
      </w:r>
      <w:ins w:id="27" w:author="signal" w:date="2019-08-01T22:39:00Z">
        <w:r w:rsidR="00CD0107">
          <w:rPr>
            <w:rFonts w:ascii="Times New Roman" w:eastAsia="Times New Roman" w:hAnsi="Times New Roman" w:cs="Times New Roman"/>
            <w:sz w:val="20"/>
            <w:szCs w:val="20"/>
          </w:rPr>
          <w:t>n</w:t>
        </w:r>
      </w:ins>
      <w:del w:id="28" w:author="signal" w:date="2019-08-01T22:39:00Z">
        <w:r w:rsidRPr="00F8357C" w:rsidDel="00CD0107">
          <w:rPr>
            <w:rFonts w:ascii="Times New Roman" w:eastAsia="Times New Roman" w:hAnsi="Times New Roman" w:cs="Times New Roman"/>
            <w:sz w:val="20"/>
            <w:szCs w:val="20"/>
          </w:rPr>
          <w:delText>n</w:delText>
        </w:r>
        <w:r w:rsidRPr="00F8357C" w:rsidDel="00CD0107">
          <w:rPr>
            <w:rFonts w:ascii="Times New Roman" w:eastAsia="Times New Roman" w:hAnsi="Times New Roman" w:cs="Times New Roman"/>
            <w:sz w:val="20"/>
            <w:szCs w:val="20"/>
            <w:rtl/>
          </w:rPr>
          <w:delText>.</w:delText>
        </w:r>
      </w:del>
      <w:ins w:id="29" w:author="signal" w:date="2019-08-01T22:39:00Z">
        <w:r w:rsidR="00CD0107">
          <w:rPr>
            <w:rFonts w:ascii="Times New Roman" w:eastAsia="Times New Roman" w:hAnsi="Times New Roman" w:cs="Times New Roman"/>
            <w:color w:val="000000"/>
            <w:sz w:val="20"/>
            <w:szCs w:val="20"/>
          </w:rPr>
          <w:t xml:space="preserve">. </w:t>
        </w:r>
      </w:ins>
      <w:r w:rsidRPr="00F8357C">
        <w:rPr>
          <w:rFonts w:ascii="Times New Roman" w:eastAsia="Times New Roman" w:hAnsi="Times New Roman" w:cs="Times New Roman"/>
          <w:color w:val="000000"/>
          <w:sz w:val="20"/>
          <w:szCs w:val="20"/>
        </w:rPr>
        <w:t>Malaysian Research Institute on</w:t>
      </w:r>
      <w:ins w:id="30" w:author="reza" w:date="2019-08-02T20:27:00Z">
        <w:r w:rsidR="002820E7">
          <w:rPr>
            <w:rFonts w:ascii="Times New Roman" w:eastAsia="Times New Roman" w:hAnsi="Times New Roman" w:cs="Times New Roman"/>
            <w:color w:val="000000"/>
            <w:sz w:val="20"/>
            <w:szCs w:val="20"/>
          </w:rPr>
          <w:t xml:space="preserve"> </w:t>
        </w:r>
      </w:ins>
      <w:r w:rsidRPr="00F8357C">
        <w:rPr>
          <w:rFonts w:ascii="Times New Roman" w:eastAsia="Times New Roman" w:hAnsi="Times New Roman" w:cs="Times New Roman"/>
          <w:color w:val="000000"/>
          <w:sz w:val="20"/>
          <w:szCs w:val="20"/>
        </w:rPr>
        <w:t>Ageing (</w:t>
      </w:r>
      <w:proofErr w:type="spellStart"/>
      <w:del w:id="31" w:author="signal" w:date="2019-08-01T22:38:00Z">
        <w:r w:rsidRPr="00F8357C" w:rsidDel="00193299">
          <w:rPr>
            <w:rFonts w:ascii="Times New Roman" w:eastAsia="Times New Roman" w:hAnsi="Times New Roman" w:cs="Times New Roman"/>
            <w:color w:val="000000"/>
            <w:sz w:val="20"/>
            <w:szCs w:val="20"/>
          </w:rPr>
          <w:delText>MyAgeing</w:delText>
        </w:r>
      </w:del>
      <w:ins w:id="32" w:author="signal" w:date="2019-08-01T22:38:00Z">
        <w:r w:rsidR="00193299" w:rsidRPr="00F8357C">
          <w:rPr>
            <w:rFonts w:ascii="Times New Roman" w:eastAsia="Times New Roman" w:hAnsi="Times New Roman" w:cs="Times New Roman"/>
            <w:color w:val="000000"/>
            <w:sz w:val="20"/>
            <w:szCs w:val="20"/>
          </w:rPr>
          <w:t>MyAgein</w:t>
        </w:r>
        <w:r w:rsidR="006565DD">
          <w:rPr>
            <w:rFonts w:ascii="Times New Roman" w:eastAsia="Times New Roman" w:hAnsi="Times New Roman" w:cs="Times New Roman"/>
            <w:color w:val="000000"/>
            <w:sz w:val="20"/>
            <w:szCs w:val="20"/>
          </w:rPr>
          <w:t>g</w:t>
        </w:r>
        <w:proofErr w:type="spellEnd"/>
        <w:r w:rsidR="006565DD">
          <w:rPr>
            <w:rFonts w:ascii="Times New Roman" w:eastAsia="Times New Roman" w:hAnsi="Times New Roman" w:cs="Times New Roman"/>
            <w:color w:val="000000"/>
            <w:sz w:val="20"/>
            <w:szCs w:val="20"/>
          </w:rPr>
          <w:t>)</w:t>
        </w:r>
      </w:ins>
      <w:del w:id="33" w:author="signal" w:date="2019-08-01T22:38:00Z">
        <w:r w:rsidRPr="00F8357C" w:rsidDel="006565DD">
          <w:rPr>
            <w:rFonts w:ascii="Times New Roman" w:eastAsia="Times New Roman" w:hAnsi="Times New Roman" w:cs="Times New Roman"/>
            <w:color w:val="000000"/>
            <w:sz w:val="20"/>
            <w:szCs w:val="20"/>
            <w:rtl/>
          </w:rPr>
          <w:delText xml:space="preserve">), </w:delText>
        </w:r>
      </w:del>
      <w:ins w:id="34" w:author="signal" w:date="2019-08-01T22:38:00Z">
        <w:r w:rsidR="006565DD">
          <w:rPr>
            <w:rFonts w:ascii="Times New Roman" w:eastAsia="Times New Roman" w:hAnsi="Times New Roman" w:cs="Times New Roman"/>
            <w:color w:val="000000"/>
            <w:sz w:val="20"/>
            <w:szCs w:val="20"/>
          </w:rPr>
          <w:t xml:space="preserve">, </w:t>
        </w:r>
      </w:ins>
      <w:proofErr w:type="spellStart"/>
      <w:r w:rsidRPr="00F8357C">
        <w:rPr>
          <w:rFonts w:ascii="Times New Roman" w:eastAsia="Times New Roman" w:hAnsi="Times New Roman" w:cs="Times New Roman"/>
          <w:color w:val="000000"/>
          <w:sz w:val="20"/>
          <w:szCs w:val="20"/>
        </w:rPr>
        <w:t>Universiti</w:t>
      </w:r>
      <w:proofErr w:type="spellEnd"/>
      <w:r w:rsidRPr="00F8357C">
        <w:rPr>
          <w:rFonts w:ascii="Times New Roman" w:eastAsia="Times New Roman" w:hAnsi="Times New Roman" w:cs="Times New Roman"/>
          <w:color w:val="000000"/>
          <w:sz w:val="20"/>
          <w:szCs w:val="20"/>
        </w:rPr>
        <w:t xml:space="preserve"> Putra Malaysi</w:t>
      </w:r>
      <w:ins w:id="35" w:author="signal" w:date="2019-08-01T22:37:00Z">
        <w:r w:rsidR="00193299">
          <w:rPr>
            <w:rFonts w:ascii="Times New Roman" w:eastAsia="Times New Roman" w:hAnsi="Times New Roman" w:cs="Times New Roman"/>
            <w:color w:val="000000"/>
            <w:sz w:val="20"/>
            <w:szCs w:val="20"/>
          </w:rPr>
          <w:t xml:space="preserve">a, </w:t>
        </w:r>
      </w:ins>
      <w:del w:id="36" w:author="signal" w:date="2019-08-01T22:37:00Z">
        <w:r w:rsidRPr="00F8357C" w:rsidDel="00193299">
          <w:rPr>
            <w:rFonts w:ascii="Times New Roman" w:eastAsia="Times New Roman" w:hAnsi="Times New Roman" w:cs="Times New Roman"/>
            <w:color w:val="000000"/>
            <w:sz w:val="20"/>
            <w:szCs w:val="20"/>
          </w:rPr>
          <w:delText>a</w:delText>
        </w:r>
        <w:r w:rsidRPr="00F8357C" w:rsidDel="00193299">
          <w:rPr>
            <w:rFonts w:ascii="Times New Roman" w:eastAsia="Times New Roman" w:hAnsi="Times New Roman" w:cs="Times New Roman"/>
            <w:color w:val="000000"/>
            <w:sz w:val="20"/>
            <w:szCs w:val="20"/>
            <w:rtl/>
          </w:rPr>
          <w:delText xml:space="preserve">, </w:delText>
        </w:r>
      </w:del>
      <w:r w:rsidRPr="00F8357C">
        <w:rPr>
          <w:rFonts w:ascii="Times New Roman" w:eastAsia="Times New Roman" w:hAnsi="Times New Roman" w:cs="Times New Roman"/>
          <w:color w:val="000000"/>
          <w:sz w:val="20"/>
          <w:szCs w:val="20"/>
        </w:rPr>
        <w:t>Serdang, Selangor, Malaysi</w:t>
      </w:r>
      <w:ins w:id="37" w:author="signal" w:date="2019-08-01T22:39:00Z">
        <w:r w:rsidR="0031257C">
          <w:rPr>
            <w:rFonts w:ascii="Times New Roman" w:eastAsia="Times New Roman" w:hAnsi="Times New Roman" w:cs="Times New Roman"/>
            <w:color w:val="000000"/>
            <w:sz w:val="20"/>
            <w:szCs w:val="20"/>
          </w:rPr>
          <w:t>a.</w:t>
        </w:r>
      </w:ins>
      <w:del w:id="38" w:author="signal" w:date="2019-08-01T22:39:00Z">
        <w:r w:rsidRPr="00F8357C" w:rsidDel="0031257C">
          <w:rPr>
            <w:rFonts w:ascii="Times New Roman" w:eastAsia="Times New Roman" w:hAnsi="Times New Roman" w:cs="Times New Roman"/>
            <w:color w:val="000000"/>
            <w:sz w:val="20"/>
            <w:szCs w:val="20"/>
          </w:rPr>
          <w:delText>a</w:delText>
        </w:r>
        <w:r w:rsidRPr="00F8357C" w:rsidDel="0031257C">
          <w:rPr>
            <w:rFonts w:ascii="Times New Roman" w:eastAsia="Times New Roman" w:hAnsi="Times New Roman" w:cs="Times New Roman"/>
            <w:sz w:val="20"/>
            <w:szCs w:val="20"/>
            <w:rtl/>
          </w:rPr>
          <w:delText xml:space="preserve">  </w:delText>
        </w:r>
      </w:del>
      <w:r w:rsidRPr="00F8357C">
        <w:rPr>
          <w:rFonts w:ascii="Times New Roman" w:eastAsia="Times New Roman" w:hAnsi="Times New Roman" w:cs="Times New Roman"/>
          <w:sz w:val="20"/>
          <w:szCs w:val="20"/>
          <w:rtl/>
        </w:rPr>
        <w:t>  </w:t>
      </w:r>
    </w:p>
    <w:p w14:paraId="09DA5DEF" w14:textId="77777777" w:rsidR="002377C3" w:rsidRPr="00560F22" w:rsidRDefault="00600FAF">
      <w:pPr>
        <w:jc w:val="both"/>
        <w:rPr>
          <w:rFonts w:asciiTheme="majorBidi" w:hAnsiTheme="majorBidi" w:cstheme="majorBidi"/>
          <w:color w:val="000000"/>
          <w:sz w:val="20"/>
          <w:szCs w:val="20"/>
          <w:rtl/>
          <w:rPrChange w:id="39" w:author="signal" w:date="2019-08-01T19:45:00Z">
            <w:rPr>
              <w:color w:val="000000"/>
              <w:sz w:val="20"/>
              <w:szCs w:val="20"/>
              <w:rtl/>
            </w:rPr>
          </w:rPrChange>
        </w:rPr>
        <w:pPrChange w:id="40" w:author="reza" w:date="2019-08-02T20:54:00Z">
          <w:pPr/>
        </w:pPrChange>
      </w:pPr>
      <w:r w:rsidRPr="00600FAF">
        <w:rPr>
          <w:rFonts w:asciiTheme="majorBidi" w:hAnsiTheme="majorBidi" w:cstheme="majorBidi"/>
          <w:sz w:val="20"/>
          <w:szCs w:val="20"/>
          <w:rPrChange w:id="41" w:author="signal" w:date="2019-08-01T19:45:00Z">
            <w:rPr>
              <w:sz w:val="20"/>
              <w:szCs w:val="20"/>
            </w:rPr>
          </w:rPrChange>
        </w:rPr>
        <w:t>3.</w:t>
      </w:r>
      <w:r w:rsidRPr="00600FAF">
        <w:rPr>
          <w:rFonts w:asciiTheme="majorBidi" w:hAnsiTheme="majorBidi" w:cstheme="majorBidi"/>
          <w:color w:val="000000"/>
          <w:sz w:val="20"/>
          <w:szCs w:val="20"/>
          <w:rPrChange w:id="42" w:author="signal" w:date="2019-08-01T19:45:00Z">
            <w:rPr>
              <w:color w:val="000000"/>
              <w:sz w:val="20"/>
              <w:szCs w:val="20"/>
            </w:rPr>
          </w:rPrChange>
        </w:rPr>
        <w:t xml:space="preserve"> </w:t>
      </w:r>
      <w:del w:id="43" w:author="reza" w:date="2019-08-02T20:27:00Z">
        <w:r w:rsidRPr="00600FAF" w:rsidDel="002820E7">
          <w:rPr>
            <w:rFonts w:asciiTheme="majorBidi" w:hAnsiTheme="majorBidi" w:cstheme="majorBidi"/>
            <w:color w:val="000000"/>
            <w:sz w:val="20"/>
            <w:szCs w:val="20"/>
            <w:rPrChange w:id="44" w:author="signal" w:date="2019-08-01T19:45:00Z">
              <w:rPr>
                <w:color w:val="000000"/>
                <w:sz w:val="20"/>
                <w:szCs w:val="20"/>
              </w:rPr>
            </w:rPrChange>
          </w:rPr>
          <w:delText xml:space="preserve">Associate </w:delText>
        </w:r>
      </w:del>
      <w:del w:id="45" w:author="reza" w:date="2019-08-02T20:48:00Z">
        <w:r w:rsidRPr="00600FAF" w:rsidDel="004B7A4B">
          <w:rPr>
            <w:rFonts w:asciiTheme="majorBidi" w:hAnsiTheme="majorBidi" w:cstheme="majorBidi"/>
            <w:color w:val="000000"/>
            <w:sz w:val="20"/>
            <w:szCs w:val="20"/>
            <w:rPrChange w:id="46" w:author="signal" w:date="2019-08-01T19:45:00Z">
              <w:rPr>
                <w:color w:val="000000"/>
                <w:sz w:val="20"/>
                <w:szCs w:val="20"/>
              </w:rPr>
            </w:rPrChange>
          </w:rPr>
          <w:delText>P</w:delText>
        </w:r>
      </w:del>
      <w:del w:id="47" w:author="reza" w:date="2019-08-02T20:54:00Z">
        <w:r w:rsidRPr="00600FAF" w:rsidDel="00354673">
          <w:rPr>
            <w:rFonts w:asciiTheme="majorBidi" w:hAnsiTheme="majorBidi" w:cstheme="majorBidi"/>
            <w:color w:val="000000"/>
            <w:sz w:val="20"/>
            <w:szCs w:val="20"/>
            <w:rPrChange w:id="48" w:author="signal" w:date="2019-08-01T19:45:00Z">
              <w:rPr>
                <w:color w:val="000000"/>
                <w:sz w:val="20"/>
                <w:szCs w:val="20"/>
              </w:rPr>
            </w:rPrChange>
          </w:rPr>
          <w:delText xml:space="preserve">rofessor of </w:delText>
        </w:r>
      </w:del>
      <w:r w:rsidRPr="00600FAF">
        <w:rPr>
          <w:rFonts w:asciiTheme="majorBidi" w:hAnsiTheme="majorBidi" w:cstheme="majorBidi"/>
          <w:color w:val="000000"/>
          <w:sz w:val="20"/>
          <w:szCs w:val="20"/>
          <w:rPrChange w:id="49" w:author="signal" w:date="2019-08-01T19:45:00Z">
            <w:rPr>
              <w:color w:val="000000"/>
              <w:sz w:val="20"/>
              <w:szCs w:val="20"/>
            </w:rPr>
          </w:rPrChange>
        </w:rPr>
        <w:t>Iranian Research Center on Aging, Nursing Department, University of Social Welfare and Rehabilitation Sciences, Tehran, Iran</w:t>
      </w:r>
      <w:ins w:id="50" w:author="signal" w:date="2019-08-01T22:40:00Z">
        <w:r w:rsidR="0031257C">
          <w:rPr>
            <w:rFonts w:asciiTheme="majorBidi" w:hAnsiTheme="majorBidi" w:cstheme="majorBidi"/>
            <w:color w:val="000000"/>
            <w:sz w:val="20"/>
            <w:szCs w:val="20"/>
          </w:rPr>
          <w:t>.</w:t>
        </w:r>
      </w:ins>
    </w:p>
    <w:p w14:paraId="195246C9" w14:textId="77777777" w:rsidR="002377C3" w:rsidRPr="00560F22" w:rsidRDefault="00600FAF">
      <w:pPr>
        <w:jc w:val="both"/>
        <w:rPr>
          <w:ins w:id="51" w:author="reza" w:date="2019-07-29T22:07:00Z"/>
          <w:rFonts w:asciiTheme="majorBidi" w:hAnsiTheme="majorBidi" w:cstheme="majorBidi"/>
          <w:sz w:val="20"/>
          <w:szCs w:val="20"/>
          <w:rPrChange w:id="52" w:author="signal" w:date="2019-08-01T19:45:00Z">
            <w:rPr>
              <w:ins w:id="53" w:author="reza" w:date="2019-07-29T22:07:00Z"/>
              <w:sz w:val="20"/>
              <w:szCs w:val="20"/>
            </w:rPr>
          </w:rPrChange>
        </w:rPr>
        <w:pPrChange w:id="54" w:author="reza" w:date="2019-08-02T20:08:00Z">
          <w:pPr/>
        </w:pPrChange>
      </w:pPr>
      <w:r w:rsidRPr="00600FAF">
        <w:rPr>
          <w:rFonts w:asciiTheme="majorBidi" w:hAnsiTheme="majorBidi" w:cstheme="majorBidi"/>
          <w:sz w:val="20"/>
          <w:szCs w:val="20"/>
          <w:rPrChange w:id="55" w:author="signal" w:date="2019-08-01T19:45:00Z">
            <w:rPr>
              <w:sz w:val="20"/>
              <w:szCs w:val="20"/>
            </w:rPr>
          </w:rPrChange>
        </w:rPr>
        <w:t>4.</w:t>
      </w:r>
      <w:ins w:id="56" w:author="reza" w:date="2019-08-02T20:27:00Z">
        <w:r w:rsidR="002820E7">
          <w:rPr>
            <w:rFonts w:asciiTheme="majorBidi" w:hAnsiTheme="majorBidi" w:cstheme="majorBidi"/>
            <w:sz w:val="20"/>
            <w:szCs w:val="20"/>
          </w:rPr>
          <w:t xml:space="preserve"> </w:t>
        </w:r>
      </w:ins>
      <w:r w:rsidRPr="00600FAF">
        <w:rPr>
          <w:rFonts w:asciiTheme="majorBidi" w:hAnsiTheme="majorBidi" w:cstheme="majorBidi"/>
          <w:sz w:val="20"/>
          <w:szCs w:val="20"/>
          <w:rPrChange w:id="57" w:author="signal" w:date="2019-08-01T19:45:00Z">
            <w:rPr>
              <w:sz w:val="20"/>
              <w:szCs w:val="20"/>
            </w:rPr>
          </w:rPrChange>
        </w:rPr>
        <w:t xml:space="preserve">School of Nursing and Midwifery, </w:t>
      </w:r>
      <w:proofErr w:type="spellStart"/>
      <w:r w:rsidRPr="00600FAF">
        <w:rPr>
          <w:rFonts w:asciiTheme="majorBidi" w:hAnsiTheme="majorBidi" w:cstheme="majorBidi"/>
          <w:sz w:val="20"/>
          <w:szCs w:val="20"/>
          <w:rPrChange w:id="58" w:author="signal" w:date="2019-08-01T19:45:00Z">
            <w:rPr>
              <w:sz w:val="20"/>
              <w:szCs w:val="20"/>
            </w:rPr>
          </w:rPrChange>
        </w:rPr>
        <w:t>ShahidBeheshti</w:t>
      </w:r>
      <w:proofErr w:type="spellEnd"/>
      <w:r w:rsidRPr="00600FAF">
        <w:rPr>
          <w:rFonts w:asciiTheme="majorBidi" w:hAnsiTheme="majorBidi" w:cstheme="majorBidi"/>
          <w:sz w:val="20"/>
          <w:szCs w:val="20"/>
          <w:rPrChange w:id="59" w:author="signal" w:date="2019-08-01T19:45:00Z">
            <w:rPr>
              <w:sz w:val="20"/>
              <w:szCs w:val="20"/>
            </w:rPr>
          </w:rPrChange>
        </w:rPr>
        <w:t xml:space="preserve"> University of Medical Sciences, Tehran, Iran.</w:t>
      </w:r>
    </w:p>
    <w:p w14:paraId="04723FE6" w14:textId="77777777" w:rsidR="00ED6799" w:rsidRPr="00560F22" w:rsidRDefault="00600FAF">
      <w:pPr>
        <w:jc w:val="both"/>
        <w:rPr>
          <w:rFonts w:asciiTheme="majorBidi" w:hAnsiTheme="majorBidi" w:cstheme="majorBidi"/>
          <w:sz w:val="20"/>
          <w:szCs w:val="20"/>
          <w:lang w:bidi="fa-IR"/>
          <w:rPrChange w:id="60" w:author="signal" w:date="2019-08-01T19:45:00Z">
            <w:rPr>
              <w:sz w:val="20"/>
              <w:szCs w:val="20"/>
              <w:lang w:bidi="fa-IR"/>
            </w:rPr>
          </w:rPrChange>
        </w:rPr>
        <w:pPrChange w:id="61" w:author="reza" w:date="2019-08-02T20:08:00Z">
          <w:pPr/>
        </w:pPrChange>
      </w:pPr>
      <w:ins w:id="62" w:author="reza" w:date="2019-07-29T22:07:00Z">
        <w:r w:rsidRPr="00600FAF">
          <w:rPr>
            <w:rFonts w:asciiTheme="majorBidi" w:hAnsiTheme="majorBidi" w:cstheme="majorBidi"/>
            <w:sz w:val="20"/>
            <w:szCs w:val="20"/>
            <w:rPrChange w:id="63" w:author="signal" w:date="2019-08-01T19:45:00Z">
              <w:rPr>
                <w:sz w:val="20"/>
                <w:szCs w:val="20"/>
              </w:rPr>
            </w:rPrChange>
          </w:rPr>
          <w:t xml:space="preserve">5. </w:t>
        </w:r>
      </w:ins>
      <w:ins w:id="64" w:author="signal" w:date="2019-08-01T19:42:00Z">
        <w:r w:rsidRPr="00600FAF">
          <w:rPr>
            <w:rFonts w:asciiTheme="majorBidi" w:hAnsiTheme="majorBidi" w:cstheme="majorBidi"/>
            <w:sz w:val="20"/>
            <w:szCs w:val="20"/>
            <w:rPrChange w:id="65" w:author="signal" w:date="2019-08-01T19:45:00Z">
              <w:rPr>
                <w:sz w:val="20"/>
                <w:szCs w:val="20"/>
              </w:rPr>
            </w:rPrChange>
          </w:rPr>
          <w:t>S</w:t>
        </w:r>
      </w:ins>
      <w:ins w:id="66" w:author="reza" w:date="2019-07-29T22:07:00Z">
        <w:del w:id="67" w:author="signal" w:date="2019-08-01T19:42:00Z">
          <w:r w:rsidRPr="00600FAF">
            <w:rPr>
              <w:rFonts w:asciiTheme="majorBidi" w:hAnsiTheme="majorBidi" w:cstheme="majorBidi"/>
              <w:sz w:val="20"/>
              <w:szCs w:val="20"/>
              <w:rPrChange w:id="68" w:author="signal" w:date="2019-08-01T19:45:00Z">
                <w:rPr>
                  <w:sz w:val="20"/>
                  <w:szCs w:val="20"/>
                </w:rPr>
              </w:rPrChange>
            </w:rPr>
            <w:delText>s</w:delText>
          </w:r>
        </w:del>
        <w:r w:rsidRPr="00600FAF">
          <w:rPr>
            <w:rFonts w:asciiTheme="majorBidi" w:hAnsiTheme="majorBidi" w:cstheme="majorBidi"/>
            <w:sz w:val="20"/>
            <w:szCs w:val="20"/>
            <w:rPrChange w:id="69" w:author="signal" w:date="2019-08-01T19:45:00Z">
              <w:rPr>
                <w:sz w:val="20"/>
                <w:szCs w:val="20"/>
              </w:rPr>
            </w:rPrChange>
          </w:rPr>
          <w:t xml:space="preserve">chool of Medicine, Lorestan University of Medical Sciences, </w:t>
        </w:r>
      </w:ins>
      <w:ins w:id="70" w:author="signal" w:date="2019-08-01T19:42:00Z">
        <w:r w:rsidRPr="00600FAF">
          <w:rPr>
            <w:rFonts w:asciiTheme="majorBidi" w:hAnsiTheme="majorBidi" w:cstheme="majorBidi"/>
            <w:sz w:val="20"/>
            <w:szCs w:val="20"/>
            <w:rPrChange w:id="71" w:author="signal" w:date="2019-08-01T19:45:00Z">
              <w:rPr>
                <w:sz w:val="20"/>
                <w:szCs w:val="20"/>
              </w:rPr>
            </w:rPrChange>
          </w:rPr>
          <w:t>K</w:t>
        </w:r>
      </w:ins>
      <w:ins w:id="72" w:author="reza" w:date="2019-07-29T22:07:00Z">
        <w:del w:id="73" w:author="signal" w:date="2019-08-01T19:42:00Z">
          <w:r w:rsidRPr="00600FAF">
            <w:rPr>
              <w:rFonts w:asciiTheme="majorBidi" w:hAnsiTheme="majorBidi" w:cstheme="majorBidi"/>
              <w:sz w:val="20"/>
              <w:szCs w:val="20"/>
              <w:rPrChange w:id="74" w:author="signal" w:date="2019-08-01T19:45:00Z">
                <w:rPr>
                  <w:sz w:val="20"/>
                  <w:szCs w:val="20"/>
                </w:rPr>
              </w:rPrChange>
            </w:rPr>
            <w:delText>k</w:delText>
          </w:r>
        </w:del>
        <w:r w:rsidRPr="00600FAF">
          <w:rPr>
            <w:rFonts w:asciiTheme="majorBidi" w:hAnsiTheme="majorBidi" w:cstheme="majorBidi"/>
            <w:sz w:val="20"/>
            <w:szCs w:val="20"/>
            <w:rPrChange w:id="75" w:author="signal" w:date="2019-08-01T19:45:00Z">
              <w:rPr>
                <w:sz w:val="20"/>
                <w:szCs w:val="20"/>
              </w:rPr>
            </w:rPrChange>
          </w:rPr>
          <w:t>horramabad, Iran.</w:t>
        </w:r>
      </w:ins>
    </w:p>
    <w:p w14:paraId="2E0A1AD8" w14:textId="77777777" w:rsidR="002377C3" w:rsidRPr="00F8357C" w:rsidRDefault="002377C3">
      <w:pPr>
        <w:jc w:val="both"/>
        <w:rPr>
          <w:sz w:val="20"/>
          <w:szCs w:val="20"/>
        </w:rPr>
        <w:pPrChange w:id="76" w:author="reza" w:date="2019-08-02T20:08:00Z">
          <w:pPr/>
        </w:pPrChange>
      </w:pPr>
      <w:r w:rsidRPr="00F8357C">
        <w:rPr>
          <w:sz w:val="20"/>
          <w:szCs w:val="20"/>
        </w:rPr>
        <w:t xml:space="preserve">*Corresponding Author: </w:t>
      </w:r>
      <w:del w:id="77" w:author="reza" w:date="2019-08-02T18:57:00Z">
        <w:r w:rsidRPr="00F8357C" w:rsidDel="00234207">
          <w:rPr>
            <w:color w:val="000000"/>
            <w:sz w:val="20"/>
            <w:szCs w:val="20"/>
          </w:rPr>
          <w:delText>Associate P</w:delText>
        </w:r>
      </w:del>
      <w:ins w:id="78" w:author="reza" w:date="2019-08-02T18:57:00Z">
        <w:r w:rsidR="00234207">
          <w:rPr>
            <w:color w:val="000000"/>
            <w:sz w:val="20"/>
            <w:szCs w:val="20"/>
          </w:rPr>
          <w:t>P</w:t>
        </w:r>
      </w:ins>
      <w:r w:rsidRPr="00F8357C">
        <w:rPr>
          <w:color w:val="000000"/>
          <w:sz w:val="20"/>
          <w:szCs w:val="20"/>
        </w:rPr>
        <w:t>rofessor of Iranian Research Center on Aging , Nursing Department, University of Social Welfare and Rehabilitation Sciences, Tehran, Iran</w:t>
      </w:r>
      <w:ins w:id="79" w:author="signal" w:date="2019-08-01T19:46:00Z">
        <w:r w:rsidR="00760AB3">
          <w:rPr>
            <w:color w:val="000000"/>
            <w:sz w:val="20"/>
            <w:szCs w:val="20"/>
          </w:rPr>
          <w:t>;</w:t>
        </w:r>
      </w:ins>
      <w:r w:rsidRPr="00F8357C">
        <w:rPr>
          <w:rFonts w:cs="Times New Roman"/>
          <w:i/>
          <w:iCs/>
          <w:sz w:val="20"/>
          <w:szCs w:val="20"/>
        </w:rPr>
        <w:t xml:space="preserve"> Email:</w:t>
      </w:r>
      <w:r w:rsidR="00600FAF">
        <w:fldChar w:fldCharType="begin"/>
      </w:r>
      <w:r w:rsidR="00600FAF">
        <w:instrText>HYPERLINK "mailto:mohammadifarahnaz@gmail.com"</w:instrText>
      </w:r>
      <w:r w:rsidR="00600FAF">
        <w:fldChar w:fldCharType="separate"/>
      </w:r>
      <w:r w:rsidRPr="00F8357C">
        <w:rPr>
          <w:color w:val="0000FF"/>
          <w:sz w:val="20"/>
          <w:szCs w:val="20"/>
          <w:u w:val="single"/>
        </w:rPr>
        <w:t>mohammadifarahnaz@gmail.com</w:t>
      </w:r>
      <w:r w:rsidR="00600FAF">
        <w:fldChar w:fldCharType="end"/>
      </w:r>
    </w:p>
    <w:p w14:paraId="54B4A476" w14:textId="77777777" w:rsidR="002377C3" w:rsidRPr="00F8357C" w:rsidRDefault="002377C3">
      <w:pPr>
        <w:spacing w:line="420" w:lineRule="atLeast"/>
        <w:jc w:val="both"/>
        <w:rPr>
          <w:sz w:val="20"/>
          <w:szCs w:val="20"/>
        </w:rPr>
        <w:pPrChange w:id="80" w:author="reza" w:date="2019-08-02T20:08:00Z">
          <w:pPr>
            <w:spacing w:line="420" w:lineRule="atLeast"/>
          </w:pPr>
        </w:pPrChange>
      </w:pPr>
      <w:r w:rsidRPr="00F8357C">
        <w:rPr>
          <w:rFonts w:ascii="Garamond" w:hAnsi="Garamond"/>
          <w:i/>
          <w:iCs/>
          <w:sz w:val="20"/>
          <w:szCs w:val="20"/>
        </w:rPr>
        <w:t> Phone (Office): +98 21180004</w:t>
      </w:r>
    </w:p>
    <w:p w14:paraId="31163476" w14:textId="77777777" w:rsidR="002377C3" w:rsidRDefault="002377C3">
      <w:pPr>
        <w:spacing w:after="0" w:line="240" w:lineRule="auto"/>
        <w:jc w:val="both"/>
        <w:rPr>
          <w:rFonts w:ascii="Times New Roman" w:eastAsia="Times New Roman" w:hAnsi="Times New Roman" w:cs="Times New Roman"/>
          <w:color w:val="000000"/>
          <w:sz w:val="27"/>
          <w:szCs w:val="27"/>
        </w:rPr>
        <w:pPrChange w:id="81" w:author="reza" w:date="2019-08-02T20:08:00Z">
          <w:pPr>
            <w:spacing w:after="0" w:line="240" w:lineRule="auto"/>
            <w:jc w:val="lowKashida"/>
          </w:pPr>
        </w:pPrChange>
      </w:pPr>
    </w:p>
    <w:p w14:paraId="3BE7546E" w14:textId="77777777" w:rsidR="002377C3" w:rsidRDefault="002377C3">
      <w:pPr>
        <w:spacing w:after="0" w:line="240" w:lineRule="auto"/>
        <w:jc w:val="both"/>
        <w:rPr>
          <w:rFonts w:ascii="Times New Roman" w:eastAsia="Times New Roman" w:hAnsi="Times New Roman" w:cs="Times New Roman"/>
          <w:color w:val="000000"/>
          <w:sz w:val="27"/>
          <w:szCs w:val="27"/>
        </w:rPr>
        <w:pPrChange w:id="82" w:author="reza" w:date="2019-08-02T20:08:00Z">
          <w:pPr>
            <w:spacing w:after="0" w:line="240" w:lineRule="auto"/>
            <w:jc w:val="lowKashida"/>
          </w:pPr>
        </w:pPrChange>
      </w:pPr>
    </w:p>
    <w:p w14:paraId="349ED754" w14:textId="77777777" w:rsidR="002377C3" w:rsidRDefault="001D1C83">
      <w:pPr>
        <w:spacing w:after="0" w:line="240" w:lineRule="auto"/>
        <w:jc w:val="both"/>
        <w:rPr>
          <w:rFonts w:ascii="Times New Roman" w:eastAsia="Times New Roman" w:hAnsi="Times New Roman" w:cs="Times New Roman"/>
          <w:color w:val="000000"/>
          <w:sz w:val="27"/>
          <w:szCs w:val="27"/>
        </w:rPr>
        <w:pPrChange w:id="83" w:author="reza" w:date="2019-08-02T20:08:00Z">
          <w:pPr>
            <w:spacing w:after="0" w:line="240" w:lineRule="auto"/>
            <w:jc w:val="lowKashida"/>
          </w:pPr>
        </w:pPrChange>
      </w:pPr>
      <w:r>
        <w:rPr>
          <w:rFonts w:ascii="Times New Roman" w:eastAsia="Times New Roman" w:hAnsi="Times New Roman" w:cs="Times New Roman"/>
          <w:color w:val="000000"/>
          <w:sz w:val="27"/>
          <w:szCs w:val="27"/>
        </w:rPr>
        <w:t>Abstract</w:t>
      </w:r>
    </w:p>
    <w:p w14:paraId="4CB78369" w14:textId="77777777" w:rsidR="002377C3" w:rsidRPr="00EE6536" w:rsidRDefault="002377C3">
      <w:pPr>
        <w:spacing w:after="0" w:line="240" w:lineRule="auto"/>
        <w:jc w:val="both"/>
        <w:rPr>
          <w:rFonts w:ascii="Times New Roman" w:eastAsia="Times New Roman" w:hAnsi="Times New Roman" w:cs="Times New Roman"/>
          <w:color w:val="000000"/>
          <w:sz w:val="27"/>
          <w:szCs w:val="27"/>
        </w:rPr>
        <w:pPrChange w:id="84" w:author="reza" w:date="2019-08-02T20:08:00Z">
          <w:pPr>
            <w:spacing w:after="0" w:line="240" w:lineRule="auto"/>
            <w:jc w:val="lowKashida"/>
          </w:pPr>
        </w:pPrChange>
      </w:pPr>
    </w:p>
    <w:p w14:paraId="37394171" w14:textId="77777777" w:rsidR="002377C3" w:rsidRPr="009A5E95" w:rsidRDefault="002377C3">
      <w:pPr>
        <w:spacing w:after="0" w:line="360" w:lineRule="auto"/>
        <w:jc w:val="both"/>
        <w:rPr>
          <w:rFonts w:ascii="Times New Roman" w:eastAsia="Times New Roman" w:hAnsi="Times New Roman" w:cs="Times New Roman"/>
          <w:color w:val="000000"/>
          <w:sz w:val="24"/>
          <w:szCs w:val="24"/>
        </w:rPr>
        <w:pPrChange w:id="85" w:author="reza" w:date="2019-08-02T20:08:00Z">
          <w:pPr>
            <w:spacing w:after="0" w:line="360" w:lineRule="auto"/>
            <w:jc w:val="lowKashida"/>
          </w:pPr>
        </w:pPrChange>
      </w:pPr>
      <w:r w:rsidRPr="00FE2FF9">
        <w:rPr>
          <w:rFonts w:ascii="Times New Roman" w:eastAsia="Times New Roman" w:hAnsi="Times New Roman" w:cs="Times New Roman"/>
          <w:color w:val="000000"/>
          <w:sz w:val="24"/>
          <w:szCs w:val="24"/>
        </w:rPr>
        <w:t xml:space="preserve">Ethical values have a significant role in </w:t>
      </w:r>
      <w:r>
        <w:rPr>
          <w:rFonts w:ascii="Times New Roman" w:eastAsia="Times New Roman" w:hAnsi="Times New Roman" w:cs="Times New Roman"/>
          <w:color w:val="000000"/>
          <w:sz w:val="24"/>
          <w:szCs w:val="24"/>
        </w:rPr>
        <w:t>health care</w:t>
      </w:r>
      <w:r w:rsidRPr="00FE2FF9">
        <w:rPr>
          <w:rFonts w:ascii="Times New Roman" w:eastAsia="Times New Roman" w:hAnsi="Times New Roman" w:cs="Times New Roman"/>
          <w:color w:val="000000"/>
          <w:sz w:val="24"/>
          <w:szCs w:val="24"/>
        </w:rPr>
        <w:t xml:space="preserve">. This study aims to </w:t>
      </w:r>
      <w:r>
        <w:rPr>
          <w:rFonts w:ascii="Times New Roman" w:eastAsia="Times New Roman" w:hAnsi="Times New Roman" w:cs="Times New Roman"/>
          <w:sz w:val="24"/>
          <w:szCs w:val="24"/>
        </w:rPr>
        <w:t>explain</w:t>
      </w:r>
      <w:r w:rsidRPr="00FE2FF9">
        <w:rPr>
          <w:rFonts w:ascii="Times New Roman" w:eastAsia="Times New Roman" w:hAnsi="Times New Roman" w:cs="Times New Roman"/>
          <w:color w:val="000000"/>
          <w:sz w:val="24"/>
          <w:szCs w:val="24"/>
        </w:rPr>
        <w:t xml:space="preserve"> ethical values in </w:t>
      </w:r>
      <w:del w:id="86" w:author="signal" w:date="2019-08-01T19:48:00Z">
        <w:r w:rsidRPr="00FE2FF9" w:rsidDel="007F1C1B">
          <w:rPr>
            <w:rFonts w:ascii="Times New Roman" w:eastAsia="Times New Roman" w:hAnsi="Times New Roman" w:cs="Times New Roman"/>
            <w:color w:val="000000"/>
            <w:sz w:val="24"/>
            <w:szCs w:val="24"/>
          </w:rPr>
          <w:delText xml:space="preserve">elderly </w:delText>
        </w:r>
      </w:del>
      <w:ins w:id="87" w:author="signal" w:date="2019-08-01T19:48:00Z">
        <w:r w:rsidR="007F1C1B">
          <w:rPr>
            <w:rFonts w:ascii="Times New Roman" w:eastAsia="Times New Roman" w:hAnsi="Times New Roman" w:cs="Times New Roman"/>
            <w:color w:val="000000"/>
            <w:sz w:val="24"/>
            <w:szCs w:val="24"/>
          </w:rPr>
          <w:t>aged</w:t>
        </w:r>
      </w:ins>
      <w:ins w:id="88" w:author="reza" w:date="2019-08-02T20:28:00Z">
        <w:r w:rsidR="002820E7">
          <w:rPr>
            <w:rFonts w:ascii="Times New Roman" w:eastAsia="Times New Roman" w:hAnsi="Times New Roman" w:cs="Times New Roman"/>
            <w:color w:val="000000"/>
            <w:sz w:val="24"/>
            <w:szCs w:val="24"/>
          </w:rPr>
          <w:t xml:space="preserve"> </w:t>
        </w:r>
      </w:ins>
      <w:proofErr w:type="spellStart"/>
      <w:r w:rsidRPr="00FE2FF9">
        <w:rPr>
          <w:rFonts w:ascii="Times New Roman" w:eastAsia="Times New Roman" w:hAnsi="Times New Roman" w:cs="Times New Roman"/>
          <w:color w:val="000000"/>
          <w:sz w:val="24"/>
          <w:szCs w:val="24"/>
        </w:rPr>
        <w:t>care.In</w:t>
      </w:r>
      <w:proofErr w:type="spellEnd"/>
      <w:r w:rsidRPr="00FE2FF9">
        <w:rPr>
          <w:rFonts w:ascii="Times New Roman" w:eastAsia="Times New Roman" w:hAnsi="Times New Roman" w:cs="Times New Roman"/>
          <w:color w:val="000000"/>
          <w:sz w:val="24"/>
          <w:szCs w:val="24"/>
        </w:rPr>
        <w:t xml:space="preserve"> this review, major </w:t>
      </w:r>
      <w:r w:rsidRPr="00FE2FF9">
        <w:rPr>
          <w:rFonts w:ascii="Times New Roman" w:hAnsi="Times New Roman" w:cs="Times New Roman"/>
          <w:sz w:val="24"/>
          <w:szCs w:val="24"/>
        </w:rPr>
        <w:t>data</w:t>
      </w:r>
      <w:ins w:id="89" w:author="reza" w:date="2019-08-02T20:28:00Z">
        <w:r w:rsidR="002820E7">
          <w:rPr>
            <w:rFonts w:ascii="Times New Roman" w:hAnsi="Times New Roman" w:cs="Times New Roman"/>
            <w:sz w:val="24"/>
            <w:szCs w:val="24"/>
          </w:rPr>
          <w:t xml:space="preserve"> </w:t>
        </w:r>
      </w:ins>
      <w:r w:rsidRPr="00FE2FF9">
        <w:rPr>
          <w:rFonts w:ascii="Times New Roman" w:hAnsi="Times New Roman" w:cs="Times New Roman"/>
          <w:sz w:val="24"/>
          <w:szCs w:val="24"/>
        </w:rPr>
        <w:t>bases</w:t>
      </w:r>
      <w:ins w:id="90" w:author="reza" w:date="2019-08-02T20:28:00Z">
        <w:r w:rsidR="002820E7">
          <w:rPr>
            <w:rFonts w:ascii="Times New Roman" w:hAnsi="Times New Roman" w:cs="Times New Roman"/>
            <w:sz w:val="24"/>
            <w:szCs w:val="24"/>
          </w:rPr>
          <w:t xml:space="preserve"> </w:t>
        </w:r>
      </w:ins>
      <w:r w:rsidRPr="00FE2FF9">
        <w:rPr>
          <w:rFonts w:ascii="Times New Roman" w:hAnsi="Times New Roman" w:cs="Times New Roman"/>
          <w:sz w:val="24"/>
          <w:szCs w:val="24"/>
        </w:rPr>
        <w:t>including</w:t>
      </w:r>
      <w:r>
        <w:rPr>
          <w:rFonts w:ascii="Times New Roman" w:eastAsia="Times New Roman" w:hAnsi="Times New Roman" w:cs="Times New Roman"/>
          <w:color w:val="000000"/>
          <w:sz w:val="24"/>
          <w:szCs w:val="24"/>
        </w:rPr>
        <w:t xml:space="preserve"> PubMed, Scopus, Ovid</w:t>
      </w:r>
      <w:r w:rsidRPr="00FE2FF9">
        <w:rPr>
          <w:rFonts w:ascii="Times New Roman" w:eastAsia="Times New Roman" w:hAnsi="Times New Roman" w:cs="Times New Roman"/>
          <w:color w:val="000000"/>
          <w:sz w:val="24"/>
          <w:szCs w:val="24"/>
        </w:rPr>
        <w:t>, ProQuest, Web of Science</w:t>
      </w:r>
      <w:r>
        <w:rPr>
          <w:rFonts w:ascii="Times New Roman" w:eastAsia="Times New Roman" w:hAnsi="Times New Roman" w:cs="Times New Roman"/>
          <w:color w:val="000000"/>
          <w:sz w:val="24"/>
          <w:szCs w:val="24"/>
        </w:rPr>
        <w:t>,</w:t>
      </w:r>
      <w:r w:rsidRPr="00FE2FF9">
        <w:rPr>
          <w:rFonts w:ascii="Times New Roman" w:eastAsia="Times New Roman" w:hAnsi="Times New Roman" w:cs="Times New Roman"/>
          <w:color w:val="000000"/>
          <w:sz w:val="24"/>
          <w:szCs w:val="24"/>
        </w:rPr>
        <w:t xml:space="preserve"> and Google Scholar were searched </w:t>
      </w:r>
      <w:r>
        <w:rPr>
          <w:rFonts w:ascii="Times New Roman" w:eastAsia="Times New Roman" w:hAnsi="Times New Roman" w:cs="Times New Roman"/>
          <w:color w:val="000000"/>
          <w:sz w:val="24"/>
          <w:szCs w:val="24"/>
        </w:rPr>
        <w:t xml:space="preserve">from January 2000 to June 2018 </w:t>
      </w:r>
      <w:r w:rsidRPr="00FE2FF9">
        <w:rPr>
          <w:rFonts w:ascii="Times New Roman" w:eastAsia="Times New Roman" w:hAnsi="Times New Roman" w:cs="Times New Roman"/>
          <w:color w:val="000000"/>
          <w:sz w:val="24"/>
          <w:szCs w:val="24"/>
        </w:rPr>
        <w:t xml:space="preserve">using specific keywords, and a total of 43 articles were included considering the inclusion </w:t>
      </w:r>
      <w:proofErr w:type="spellStart"/>
      <w:r w:rsidRPr="00FE2FF9">
        <w:rPr>
          <w:rFonts w:ascii="Times New Roman" w:eastAsia="Times New Roman" w:hAnsi="Times New Roman" w:cs="Times New Roman"/>
          <w:color w:val="000000"/>
          <w:sz w:val="24"/>
          <w:szCs w:val="24"/>
        </w:rPr>
        <w:t>criteri</w:t>
      </w:r>
      <w:ins w:id="91" w:author="signal" w:date="2019-08-01T23:19:00Z">
        <w:r w:rsidR="00D6628A">
          <w:rPr>
            <w:rFonts w:ascii="Times New Roman" w:eastAsia="Times New Roman" w:hAnsi="Times New Roman" w:cs="Times New Roman"/>
            <w:color w:val="000000"/>
            <w:sz w:val="24"/>
            <w:szCs w:val="24"/>
          </w:rPr>
          <w:t>a</w:t>
        </w:r>
      </w:ins>
      <w:del w:id="92" w:author="signal" w:date="2019-08-01T23:19:00Z">
        <w:r w:rsidDel="00D6628A">
          <w:rPr>
            <w:rFonts w:ascii="Times New Roman" w:eastAsia="Times New Roman" w:hAnsi="Times New Roman" w:cs="Times New Roman"/>
            <w:color w:val="000000"/>
            <w:sz w:val="24"/>
            <w:szCs w:val="24"/>
          </w:rPr>
          <w:delText>on</w:delText>
        </w:r>
      </w:del>
      <w:r w:rsidRPr="00FE2FF9">
        <w:rPr>
          <w:rFonts w:ascii="Times New Roman" w:eastAsia="Times New Roman" w:hAnsi="Times New Roman" w:cs="Times New Roman"/>
          <w:color w:val="000000"/>
          <w:sz w:val="24"/>
          <w:szCs w:val="24"/>
        </w:rPr>
        <w:t>of</w:t>
      </w:r>
      <w:proofErr w:type="spellEnd"/>
      <w:r w:rsidRPr="00FE2FF9">
        <w:rPr>
          <w:rFonts w:ascii="Times New Roman" w:eastAsia="Times New Roman" w:hAnsi="Times New Roman" w:cs="Times New Roman"/>
          <w:color w:val="000000"/>
          <w:sz w:val="24"/>
          <w:szCs w:val="24"/>
        </w:rPr>
        <w:t xml:space="preserve"> the study. The texts of the results of the articles were studied repeatedly and the data </w:t>
      </w:r>
      <w:r w:rsidRPr="00FE2FF9">
        <w:rPr>
          <w:rFonts w:ascii="Times New Roman" w:eastAsia="Times New Roman" w:hAnsi="Times New Roman" w:cs="Times New Roman"/>
          <w:color w:val="000000"/>
          <w:sz w:val="24"/>
          <w:szCs w:val="24"/>
        </w:rPr>
        <w:softHyphen/>
        <w:t xml:space="preserve">were coded and classified using the method presented by </w:t>
      </w:r>
      <w:proofErr w:type="spellStart"/>
      <w:r w:rsidRPr="00FE2FF9">
        <w:rPr>
          <w:rFonts w:ascii="Times New Roman" w:eastAsia="Times New Roman" w:hAnsi="Times New Roman" w:cs="Times New Roman"/>
          <w:sz w:val="24"/>
          <w:szCs w:val="24"/>
        </w:rPr>
        <w:t>Graneheim</w:t>
      </w:r>
      <w:proofErr w:type="spellEnd"/>
      <w:r w:rsidRPr="00FE2FF9">
        <w:rPr>
          <w:rFonts w:ascii="Times New Roman" w:eastAsia="Times New Roman" w:hAnsi="Times New Roman" w:cs="Times New Roman"/>
          <w:sz w:val="24"/>
          <w:szCs w:val="24"/>
        </w:rPr>
        <w:t xml:space="preserve"> and </w:t>
      </w:r>
      <w:proofErr w:type="spellStart"/>
      <w:r w:rsidRPr="00FE2FF9">
        <w:rPr>
          <w:rFonts w:ascii="Times New Roman" w:eastAsia="Times New Roman" w:hAnsi="Times New Roman" w:cs="Times New Roman"/>
          <w:sz w:val="24"/>
          <w:szCs w:val="24"/>
        </w:rPr>
        <w:t>Lundman</w:t>
      </w:r>
      <w:proofErr w:type="spellEnd"/>
      <w:r w:rsidRPr="00FE2FF9">
        <w:rPr>
          <w:rFonts w:ascii="Times New Roman" w:eastAsia="Times New Roman" w:hAnsi="Times New Roman" w:cs="Times New Roman"/>
          <w:sz w:val="24"/>
          <w:szCs w:val="24"/>
        </w:rPr>
        <w:t>.</w:t>
      </w:r>
      <w:ins w:id="93" w:author="reza" w:date="2019-08-02T19:01:00Z">
        <w:r w:rsidR="00DF0119">
          <w:rPr>
            <w:rFonts w:ascii="Times New Roman" w:eastAsia="Times New Roman" w:hAnsi="Times New Roman" w:cs="Times New Roman"/>
            <w:sz w:val="24"/>
            <w:szCs w:val="24"/>
          </w:rPr>
          <w:t xml:space="preserve"> </w:t>
        </w:r>
      </w:ins>
      <w:r w:rsidRPr="00FE2FF9">
        <w:rPr>
          <w:rFonts w:ascii="Times New Roman" w:eastAsia="Times New Roman" w:hAnsi="Times New Roman" w:cs="Times New Roman"/>
          <w:color w:val="000000"/>
          <w:sz w:val="24"/>
          <w:szCs w:val="24"/>
        </w:rPr>
        <w:t>Six </w:t>
      </w:r>
      <w:r w:rsidRPr="00FE2FF9">
        <w:rPr>
          <w:rFonts w:ascii="Times New Roman" w:eastAsia="Times New Roman" w:hAnsi="Times New Roman" w:cs="B Nazanin" w:hint="cs"/>
          <w:color w:val="000000"/>
          <w:sz w:val="24"/>
          <w:szCs w:val="24"/>
        </w:rPr>
        <w:t>main categories</w:t>
      </w:r>
      <w:r w:rsidRPr="00FE2FF9">
        <w:rPr>
          <w:rFonts w:ascii="Times New Roman" w:eastAsia="Times New Roman" w:hAnsi="Times New Roman" w:cs="B Nazanin"/>
          <w:color w:val="000000"/>
          <w:sz w:val="24"/>
          <w:szCs w:val="24"/>
        </w:rPr>
        <w:t xml:space="preserve"> of ethical values including preserving</w:t>
      </w:r>
      <w:r w:rsidRPr="00FE2FF9">
        <w:rPr>
          <w:rFonts w:ascii="Times New Roman" w:eastAsia="Times New Roman" w:hAnsi="Times New Roman" w:cs="Times New Roman"/>
          <w:color w:val="000000"/>
          <w:sz w:val="24"/>
          <w:szCs w:val="24"/>
        </w:rPr>
        <w:t xml:space="preserve"> dignity</w:t>
      </w:r>
      <w:r w:rsidRPr="00FE2FF9">
        <w:rPr>
          <w:rFonts w:ascii="Times New Roman" w:eastAsia="Times New Roman" w:hAnsi="Times New Roman" w:cs="B Nazanin" w:hint="cs"/>
          <w:color w:val="000000"/>
          <w:sz w:val="24"/>
          <w:szCs w:val="24"/>
        </w:rPr>
        <w:t>, preserv</w:t>
      </w:r>
      <w:r w:rsidRPr="00FE2FF9">
        <w:rPr>
          <w:rFonts w:ascii="Times New Roman" w:eastAsia="Times New Roman" w:hAnsi="Times New Roman" w:cs="B Nazanin"/>
          <w:color w:val="000000"/>
          <w:sz w:val="24"/>
          <w:szCs w:val="24"/>
        </w:rPr>
        <w:t xml:space="preserve">ing </w:t>
      </w:r>
      <w:r w:rsidRPr="00FE2FF9">
        <w:rPr>
          <w:rFonts w:ascii="Times New Roman" w:eastAsia="Times New Roman" w:hAnsi="Times New Roman" w:cs="B Nazanin" w:hint="cs"/>
          <w:color w:val="000000"/>
          <w:sz w:val="24"/>
          <w:szCs w:val="24"/>
        </w:rPr>
        <w:t xml:space="preserve">integrity, </w:t>
      </w:r>
      <w:r w:rsidRPr="00FE2FF9">
        <w:rPr>
          <w:rFonts w:ascii="Times New Roman" w:eastAsia="Times New Roman" w:hAnsi="Times New Roman" w:cs="B Nazanin"/>
          <w:sz w:val="24"/>
          <w:szCs w:val="24"/>
        </w:rPr>
        <w:t xml:space="preserve">establishing </w:t>
      </w:r>
      <w:r w:rsidRPr="00FE2FF9">
        <w:rPr>
          <w:rFonts w:ascii="Times New Roman" w:eastAsia="Times New Roman" w:hAnsi="Times New Roman" w:cs="B Nazanin" w:hint="cs"/>
          <w:sz w:val="24"/>
          <w:szCs w:val="24"/>
        </w:rPr>
        <w:t xml:space="preserve">human </w:t>
      </w:r>
      <w:r w:rsidRPr="00FE2FF9">
        <w:rPr>
          <w:rFonts w:ascii="Times New Roman" w:eastAsia="Times New Roman" w:hAnsi="Times New Roman" w:cs="B Nazanin"/>
          <w:sz w:val="24"/>
          <w:szCs w:val="24"/>
        </w:rPr>
        <w:t>relationships</w:t>
      </w:r>
      <w:r w:rsidRPr="00FE2FF9">
        <w:rPr>
          <w:rFonts w:ascii="Times New Roman" w:eastAsia="Times New Roman" w:hAnsi="Times New Roman" w:cs="B Nazanin" w:hint="cs"/>
          <w:color w:val="000000"/>
          <w:sz w:val="24"/>
          <w:szCs w:val="24"/>
        </w:rPr>
        <w:t>, justice</w:t>
      </w:r>
      <w:r w:rsidRPr="00FE2FF9">
        <w:rPr>
          <w:rFonts w:ascii="Times New Roman" w:eastAsia="Times New Roman" w:hAnsi="Times New Roman" w:cs="B Nazanin"/>
          <w:color w:val="000000"/>
          <w:sz w:val="24"/>
          <w:szCs w:val="24"/>
        </w:rPr>
        <w:t>, encouraging participation</w:t>
      </w:r>
      <w:r w:rsidRPr="00FE2FF9">
        <w:rPr>
          <w:rFonts w:ascii="Times New Roman" w:eastAsia="Times New Roman" w:hAnsi="Times New Roman" w:cs="B Nazanin" w:hint="cs"/>
          <w:color w:val="000000"/>
          <w:sz w:val="24"/>
          <w:szCs w:val="24"/>
        </w:rPr>
        <w:t>,</w:t>
      </w:r>
      <w:r w:rsidRPr="00FE2FF9">
        <w:rPr>
          <w:rFonts w:ascii="Times New Roman" w:eastAsia="Times New Roman" w:hAnsi="Times New Roman" w:cs="Times New Roman"/>
          <w:color w:val="000000"/>
          <w:sz w:val="24"/>
          <w:szCs w:val="24"/>
        </w:rPr>
        <w:t xml:space="preserve"> and providing </w:t>
      </w:r>
      <w:r w:rsidRPr="00FE2FF9">
        <w:rPr>
          <w:rFonts w:ascii="Times New Roman" w:eastAsia="Times New Roman" w:hAnsi="Times New Roman" w:cs="B Nazanin"/>
          <w:color w:val="000000"/>
          <w:sz w:val="24"/>
          <w:szCs w:val="24"/>
        </w:rPr>
        <w:t>professional care,</w:t>
      </w:r>
      <w:ins w:id="94" w:author="reza" w:date="2019-08-02T20:28:00Z">
        <w:r w:rsidR="002820E7">
          <w:rPr>
            <w:rFonts w:ascii="Times New Roman" w:eastAsia="Times New Roman" w:hAnsi="Times New Roman" w:cs="B Nazanin"/>
            <w:color w:val="000000"/>
            <w:sz w:val="24"/>
            <w:szCs w:val="24"/>
          </w:rPr>
          <w:t xml:space="preserve"> </w:t>
        </w:r>
      </w:ins>
      <w:r w:rsidRPr="00FE2FF9">
        <w:rPr>
          <w:rFonts w:ascii="Times New Roman" w:eastAsia="Times New Roman" w:hAnsi="Times New Roman" w:cs="B Nazanin"/>
          <w:color w:val="000000"/>
          <w:sz w:val="24"/>
          <w:szCs w:val="24"/>
        </w:rPr>
        <w:t>along with</w:t>
      </w:r>
      <w:r w:rsidRPr="00FE2FF9">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19</w:t>
      </w:r>
      <w:r w:rsidRPr="00FE2FF9">
        <w:rPr>
          <w:rFonts w:ascii="Times New Roman" w:eastAsia="Times New Roman" w:hAnsi="Times New Roman" w:cs="Times New Roman"/>
          <w:color w:val="000000"/>
          <w:sz w:val="24"/>
          <w:szCs w:val="24"/>
        </w:rPr>
        <w:t> </w:t>
      </w:r>
      <w:r w:rsidRPr="00FE2FF9">
        <w:rPr>
          <w:rFonts w:ascii="Times New Roman" w:eastAsia="Times New Roman" w:hAnsi="Times New Roman" w:cs="B Nazanin"/>
          <w:color w:val="000000"/>
          <w:sz w:val="24"/>
          <w:szCs w:val="24"/>
        </w:rPr>
        <w:t xml:space="preserve">subcategories, were </w:t>
      </w:r>
      <w:r>
        <w:rPr>
          <w:rFonts w:ascii="Times New Roman" w:eastAsia="Times New Roman" w:hAnsi="Times New Roman" w:cs="B Nazanin"/>
          <w:color w:val="000000"/>
          <w:sz w:val="24"/>
          <w:szCs w:val="24"/>
        </w:rPr>
        <w:t>identified</w:t>
      </w:r>
      <w:r>
        <w:rPr>
          <w:rFonts w:ascii="Times New Roman" w:eastAsia="Times New Roman" w:hAnsi="Times New Roman" w:cs="Times New Roman"/>
          <w:color w:val="000000"/>
          <w:sz w:val="24"/>
          <w:szCs w:val="24"/>
        </w:rPr>
        <w:t>.</w:t>
      </w:r>
      <w:r w:rsidRPr="00AC4FD4">
        <w:rPr>
          <w:rFonts w:ascii="Times New Roman" w:eastAsia="Times New Roman" w:hAnsi="Times New Roman" w:cs="Times New Roman"/>
          <w:sz w:val="24"/>
          <w:szCs w:val="24"/>
        </w:rPr>
        <w:t xml:space="preserve"> Ethical values in </w:t>
      </w:r>
      <w:del w:id="95" w:author="signal" w:date="2019-08-01T19:48:00Z">
        <w:r w:rsidRPr="00AC4FD4" w:rsidDel="008074C9">
          <w:rPr>
            <w:rFonts w:ascii="Times New Roman" w:eastAsia="Times New Roman" w:hAnsi="Times New Roman" w:cs="Times New Roman"/>
            <w:sz w:val="24"/>
            <w:szCs w:val="24"/>
          </w:rPr>
          <w:delText xml:space="preserve">elderly </w:delText>
        </w:r>
      </w:del>
      <w:proofErr w:type="spellStart"/>
      <w:ins w:id="96" w:author="signal" w:date="2019-08-01T19:48:00Z">
        <w:r w:rsidR="008074C9">
          <w:rPr>
            <w:rFonts w:ascii="Times New Roman" w:eastAsia="Times New Roman" w:hAnsi="Times New Roman" w:cs="Times New Roman"/>
            <w:sz w:val="24"/>
            <w:szCs w:val="24"/>
          </w:rPr>
          <w:t>aged</w:t>
        </w:r>
      </w:ins>
      <w:r w:rsidRPr="00AC4FD4">
        <w:rPr>
          <w:rFonts w:ascii="Times New Roman" w:eastAsia="Times New Roman" w:hAnsi="Times New Roman" w:cs="Times New Roman"/>
          <w:sz w:val="24"/>
          <w:szCs w:val="24"/>
        </w:rPr>
        <w:t>care</w:t>
      </w:r>
      <w:proofErr w:type="spellEnd"/>
      <w:r w:rsidRPr="00AC4FD4">
        <w:rPr>
          <w:rFonts w:ascii="Times New Roman" w:eastAsia="Times New Roman" w:hAnsi="Times New Roman" w:cs="Times New Roman"/>
          <w:sz w:val="24"/>
          <w:szCs w:val="24"/>
        </w:rPr>
        <w:t xml:space="preserve"> include </w:t>
      </w:r>
      <w:r w:rsidRPr="00AC4FD4">
        <w:rPr>
          <w:rFonts w:ascii="Times New Roman" w:eastAsia="Times New Roman" w:hAnsi="Times New Roman" w:cs="B Nazanin"/>
          <w:sz w:val="24"/>
          <w:szCs w:val="24"/>
        </w:rPr>
        <w:t>providing professional care, and paying more attention to human aspects of care.</w:t>
      </w:r>
      <w:r w:rsidRPr="00AC4FD4">
        <w:rPr>
          <w:rFonts w:ascii="Times New Roman" w:eastAsia="Times New Roman" w:hAnsi="Times New Roman" w:cs="Times New Roman"/>
          <w:sz w:val="24"/>
          <w:szCs w:val="24"/>
        </w:rPr>
        <w:t xml:space="preserve"> Providing ethical care requires better understanding of </w:t>
      </w:r>
      <w:ins w:id="97" w:author="signal" w:date="2019-08-01T23:20:00Z">
        <w:r w:rsidR="0060139D">
          <w:rPr>
            <w:rFonts w:ascii="Times New Roman" w:eastAsia="Times New Roman" w:hAnsi="Times New Roman" w:cs="Times New Roman"/>
            <w:sz w:val="24"/>
            <w:szCs w:val="24"/>
          </w:rPr>
          <w:t>older adults</w:t>
        </w:r>
      </w:ins>
      <w:del w:id="98" w:author="signal" w:date="2019-08-01T23:20:00Z">
        <w:r w:rsidRPr="00AC4FD4" w:rsidDel="0060139D">
          <w:rPr>
            <w:rFonts w:ascii="Times New Roman" w:eastAsia="Times New Roman" w:hAnsi="Times New Roman" w:cs="Times New Roman"/>
            <w:sz w:val="24"/>
            <w:szCs w:val="24"/>
          </w:rPr>
          <w:delText xml:space="preserve">the </w:delText>
        </w:r>
      </w:del>
      <w:del w:id="99" w:author="signal" w:date="2019-08-01T20:20:00Z">
        <w:r w:rsidRPr="00AC4FD4" w:rsidDel="00EC345D">
          <w:rPr>
            <w:rFonts w:ascii="Times New Roman" w:eastAsia="Times New Roman" w:hAnsi="Times New Roman" w:cs="Times New Roman"/>
            <w:sz w:val="24"/>
            <w:szCs w:val="24"/>
          </w:rPr>
          <w:delText>elderly</w:delText>
        </w:r>
      </w:del>
      <w:r w:rsidRPr="00AC4FD4">
        <w:rPr>
          <w:rFonts w:ascii="Times New Roman" w:eastAsia="Times New Roman" w:hAnsi="Times New Roman" w:cs="Times New Roman"/>
          <w:sz w:val="24"/>
          <w:szCs w:val="24"/>
        </w:rPr>
        <w:t>, awareness of their needs, and efforts to solve their problems.</w:t>
      </w:r>
    </w:p>
    <w:p w14:paraId="2A904DEA" w14:textId="77777777" w:rsidR="002377C3" w:rsidRPr="00EB56FF" w:rsidRDefault="002377C3">
      <w:pPr>
        <w:spacing w:after="0" w:line="360" w:lineRule="auto"/>
        <w:jc w:val="both"/>
        <w:rPr>
          <w:rFonts w:ascii="Times New Roman" w:eastAsia="Times New Roman" w:hAnsi="Times New Roman" w:cs="Times New Roman"/>
          <w:b/>
          <w:bCs/>
          <w:color w:val="FF0000"/>
          <w:sz w:val="24"/>
          <w:szCs w:val="24"/>
        </w:rPr>
        <w:pPrChange w:id="100" w:author="reza" w:date="2019-08-02T20:08:00Z">
          <w:pPr>
            <w:spacing w:after="0" w:line="360" w:lineRule="auto"/>
            <w:jc w:val="lowKashida"/>
          </w:pPr>
        </w:pPrChange>
      </w:pPr>
    </w:p>
    <w:p w14:paraId="7D09D6E1" w14:textId="77777777" w:rsidR="002377C3" w:rsidRPr="00FE2FF9" w:rsidRDefault="002377C3">
      <w:pPr>
        <w:spacing w:after="0" w:line="360" w:lineRule="auto"/>
        <w:jc w:val="both"/>
        <w:rPr>
          <w:rFonts w:ascii="Times New Roman" w:eastAsia="Times New Roman" w:hAnsi="Times New Roman" w:cs="Times New Roman"/>
          <w:sz w:val="24"/>
          <w:szCs w:val="24"/>
        </w:rPr>
        <w:pPrChange w:id="101" w:author="reza" w:date="2019-08-02T20:08:00Z">
          <w:pPr>
            <w:spacing w:after="0" w:line="360" w:lineRule="auto"/>
            <w:jc w:val="lowKashida"/>
          </w:pPr>
        </w:pPrChange>
      </w:pPr>
      <w:r w:rsidRPr="00FE2FF9">
        <w:rPr>
          <w:rFonts w:ascii="Times New Roman" w:eastAsia="Times New Roman" w:hAnsi="Times New Roman" w:cs="Times New Roman"/>
          <w:b/>
          <w:bCs/>
          <w:sz w:val="24"/>
          <w:szCs w:val="24"/>
        </w:rPr>
        <w:t>Keywords:</w:t>
      </w:r>
      <w:r w:rsidRPr="00FE2FF9">
        <w:rPr>
          <w:rFonts w:ascii="Times New Roman" w:eastAsia="Times New Roman" w:hAnsi="Times New Roman" w:cs="Times New Roman"/>
          <w:sz w:val="24"/>
          <w:szCs w:val="24"/>
        </w:rPr>
        <w:t> </w:t>
      </w:r>
      <w:del w:id="102" w:author="reza" w:date="2019-08-02T19:40:00Z">
        <w:r w:rsidDel="00F571FE">
          <w:rPr>
            <w:rFonts w:ascii="Times New Roman" w:eastAsia="Times New Roman" w:hAnsi="Times New Roman" w:cs="Times New Roman"/>
            <w:sz w:val="24"/>
            <w:szCs w:val="24"/>
          </w:rPr>
          <w:delText>E</w:delText>
        </w:r>
        <w:r w:rsidRPr="00FE2FF9" w:rsidDel="00F571FE">
          <w:rPr>
            <w:rFonts w:ascii="Times New Roman" w:eastAsia="Times New Roman" w:hAnsi="Times New Roman" w:cs="Times New Roman"/>
            <w:sz w:val="24"/>
            <w:szCs w:val="24"/>
          </w:rPr>
          <w:delText>lderly</w:delText>
        </w:r>
      </w:del>
      <w:ins w:id="103" w:author="reza" w:date="2019-08-02T19:40:00Z">
        <w:r w:rsidR="00F571FE">
          <w:rPr>
            <w:rFonts w:ascii="Times New Roman" w:eastAsia="Times New Roman" w:hAnsi="Times New Roman" w:cs="Times New Roman"/>
            <w:sz w:val="24"/>
            <w:szCs w:val="24"/>
          </w:rPr>
          <w:t>Older adults</w:t>
        </w:r>
      </w:ins>
      <w:r w:rsidRPr="00FE2F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8773C4">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E</w:t>
      </w:r>
      <w:r w:rsidRPr="008773C4">
        <w:rPr>
          <w:rFonts w:ascii="Times New Roman" w:eastAsia="Times New Roman" w:hAnsi="Times New Roman" w:cs="Times New Roman"/>
          <w:sz w:val="24"/>
          <w:szCs w:val="24"/>
        </w:rPr>
        <w:t xml:space="preserve">thical values, </w:t>
      </w:r>
      <w:r>
        <w:rPr>
          <w:rFonts w:ascii="Times New Roman" w:eastAsia="Times New Roman" w:hAnsi="Times New Roman" w:cs="Times New Roman"/>
          <w:sz w:val="24"/>
          <w:szCs w:val="24"/>
        </w:rPr>
        <w:t>Literature r</w:t>
      </w:r>
      <w:r w:rsidRPr="008773C4">
        <w:rPr>
          <w:rFonts w:ascii="Times New Roman" w:eastAsia="Times New Roman" w:hAnsi="Times New Roman" w:cs="Times New Roman"/>
          <w:sz w:val="24"/>
          <w:szCs w:val="24"/>
        </w:rPr>
        <w:t>eview</w:t>
      </w:r>
    </w:p>
    <w:p w14:paraId="7D8583E0" w14:textId="77777777" w:rsidR="002377C3" w:rsidDel="00ED6799" w:rsidRDefault="002377C3">
      <w:pPr>
        <w:spacing w:after="0" w:line="360" w:lineRule="auto"/>
        <w:jc w:val="both"/>
        <w:rPr>
          <w:del w:id="104" w:author="reza" w:date="2019-07-29T22:08:00Z"/>
          <w:rFonts w:ascii="Times New Roman" w:eastAsia="Times New Roman" w:hAnsi="Times New Roman" w:cs="Times New Roman"/>
          <w:b/>
          <w:bCs/>
          <w:color w:val="000000"/>
          <w:sz w:val="24"/>
          <w:szCs w:val="24"/>
        </w:rPr>
        <w:pPrChange w:id="105" w:author="reza" w:date="2019-08-02T20:08:00Z">
          <w:pPr>
            <w:spacing w:after="0" w:line="360" w:lineRule="auto"/>
            <w:jc w:val="lowKashida"/>
          </w:pPr>
        </w:pPrChange>
      </w:pPr>
    </w:p>
    <w:p w14:paraId="0621183F" w14:textId="77777777" w:rsidR="00ED6799" w:rsidRPr="00FE2FF9" w:rsidRDefault="00ED6799">
      <w:pPr>
        <w:spacing w:after="0" w:line="360" w:lineRule="auto"/>
        <w:jc w:val="both"/>
        <w:rPr>
          <w:ins w:id="106" w:author="reza" w:date="2019-07-29T22:08:00Z"/>
          <w:rFonts w:ascii="Times New Roman" w:eastAsia="Times New Roman" w:hAnsi="Times New Roman" w:cs="Times New Roman"/>
          <w:b/>
          <w:bCs/>
          <w:color w:val="000000"/>
          <w:sz w:val="24"/>
          <w:szCs w:val="24"/>
        </w:rPr>
        <w:pPrChange w:id="107" w:author="reza" w:date="2019-08-02T20:08:00Z">
          <w:pPr>
            <w:spacing w:after="0" w:line="360" w:lineRule="auto"/>
            <w:jc w:val="lowKashida"/>
          </w:pPr>
        </w:pPrChange>
      </w:pPr>
    </w:p>
    <w:p w14:paraId="3EABE3B5" w14:textId="77777777" w:rsidR="002377C3" w:rsidRPr="00FE2FF9" w:rsidRDefault="002377C3">
      <w:pPr>
        <w:spacing w:after="0" w:line="360" w:lineRule="auto"/>
        <w:jc w:val="both"/>
        <w:rPr>
          <w:rFonts w:ascii="Times New Roman" w:eastAsia="Times New Roman" w:hAnsi="Times New Roman" w:cs="Times New Roman"/>
          <w:color w:val="000000"/>
          <w:sz w:val="24"/>
          <w:szCs w:val="24"/>
        </w:rPr>
        <w:pPrChange w:id="108" w:author="reza" w:date="2019-08-02T20:08:00Z">
          <w:pPr>
            <w:spacing w:after="0" w:line="360" w:lineRule="auto"/>
            <w:jc w:val="lowKashida"/>
          </w:pPr>
        </w:pPrChange>
      </w:pPr>
      <w:del w:id="109" w:author="reza" w:date="2019-07-29T22:08:00Z">
        <w:r w:rsidDel="00ED6799">
          <w:rPr>
            <w:rFonts w:ascii="Times New Roman" w:eastAsia="Times New Roman" w:hAnsi="Times New Roman" w:cs="Times New Roman"/>
            <w:b/>
            <w:bCs/>
            <w:color w:val="000000"/>
            <w:sz w:val="24"/>
            <w:szCs w:val="24"/>
          </w:rPr>
          <w:lastRenderedPageBreak/>
          <w:br w:type="page"/>
        </w:r>
      </w:del>
      <w:r w:rsidRPr="00FE2FF9">
        <w:rPr>
          <w:rFonts w:ascii="Times New Roman" w:eastAsia="Times New Roman" w:hAnsi="Times New Roman" w:cs="Times New Roman"/>
          <w:b/>
          <w:bCs/>
          <w:color w:val="000000"/>
          <w:sz w:val="24"/>
          <w:szCs w:val="24"/>
        </w:rPr>
        <w:t>Introduction</w:t>
      </w:r>
    </w:p>
    <w:p w14:paraId="634B60C8" w14:textId="77777777" w:rsidR="002377C3" w:rsidDel="0096003F" w:rsidRDefault="002377C3">
      <w:pPr>
        <w:bidi/>
        <w:spacing w:before="240" w:after="0" w:line="360" w:lineRule="auto"/>
        <w:ind w:firstLine="720"/>
        <w:jc w:val="both"/>
        <w:rPr>
          <w:del w:id="110" w:author="signal" w:date="2019-08-01T23:22:00Z"/>
          <w:rFonts w:cs="B Nazanin"/>
          <w:sz w:val="28"/>
          <w:szCs w:val="28"/>
          <w:lang w:bidi="fa-IR"/>
        </w:rPr>
        <w:pPrChange w:id="111" w:author="reza" w:date="2019-08-02T20:08:00Z">
          <w:pPr>
            <w:bidi/>
            <w:spacing w:before="240" w:after="0" w:line="360" w:lineRule="auto"/>
            <w:ind w:firstLine="720"/>
          </w:pPr>
        </w:pPrChange>
      </w:pPr>
      <w:del w:id="112" w:author="signal" w:date="2019-08-01T23:21:00Z">
        <w:r w:rsidRPr="00705204" w:rsidDel="0096003F">
          <w:rPr>
            <w:rFonts w:cs="B Nazanin"/>
            <w:sz w:val="28"/>
            <w:szCs w:val="28"/>
            <w:rtl/>
          </w:rPr>
          <w:delText>اخلاق شامل اصول و ارزش</w:delText>
        </w:r>
      </w:del>
      <w:ins w:id="113" w:author="reza" w:date="2019-07-29T22:09:00Z">
        <w:del w:id="114" w:author="signal" w:date="2019-08-01T23:21:00Z">
          <w:r w:rsidR="00ED6799" w:rsidDel="0096003F">
            <w:rPr>
              <w:rFonts w:cs="B Nazanin"/>
              <w:sz w:val="28"/>
              <w:szCs w:val="28"/>
              <w:rtl/>
              <w:lang w:bidi="fa-IR"/>
            </w:rPr>
            <w:softHyphen/>
          </w:r>
        </w:del>
      </w:ins>
      <w:del w:id="115" w:author="signal" w:date="2019-08-01T23:21:00Z">
        <w:r w:rsidRPr="00705204" w:rsidDel="0096003F">
          <w:rPr>
            <w:rFonts w:cs="B Nazanin"/>
            <w:sz w:val="28"/>
            <w:szCs w:val="28"/>
            <w:rtl/>
          </w:rPr>
          <w:delText xml:space="preserve">هايي است كه بر </w:delText>
        </w:r>
        <w:r w:rsidDel="0096003F">
          <w:rPr>
            <w:rFonts w:cs="B Nazanin" w:hint="cs"/>
            <w:sz w:val="28"/>
            <w:szCs w:val="28"/>
            <w:rtl/>
            <w:lang w:bidi="fa-IR"/>
          </w:rPr>
          <w:delText>ر</w:delText>
        </w:r>
        <w:r w:rsidRPr="00705204" w:rsidDel="0096003F">
          <w:rPr>
            <w:rFonts w:cs="B Nazanin"/>
            <w:sz w:val="28"/>
            <w:szCs w:val="28"/>
            <w:rtl/>
          </w:rPr>
          <w:delText>فتارهايفردي و جمعي ت</w:delText>
        </w:r>
        <w:r w:rsidDel="0096003F">
          <w:rPr>
            <w:rFonts w:cs="B Nazanin"/>
            <w:sz w:val="28"/>
            <w:szCs w:val="28"/>
            <w:rtl/>
          </w:rPr>
          <w:delText>حت عنوان درست يا غلط حاكميت دار</w:delText>
        </w:r>
        <w:r w:rsidDel="0096003F">
          <w:rPr>
            <w:rFonts w:cs="B Nazanin" w:hint="cs"/>
            <w:sz w:val="28"/>
            <w:szCs w:val="28"/>
            <w:rtl/>
            <w:lang w:bidi="fa-IR"/>
          </w:rPr>
          <w:delText xml:space="preserve">د </w:delText>
        </w:r>
      </w:del>
      <w:del w:id="116" w:author="signal" w:date="2019-08-01T23:22:00Z">
        <w:r w:rsidDel="0096003F">
          <w:rPr>
            <w:rFonts w:cs="B Nazanin" w:hint="cs"/>
            <w:sz w:val="28"/>
            <w:szCs w:val="28"/>
            <w:rtl/>
            <w:lang w:bidi="fa-IR"/>
          </w:rPr>
          <w:delText xml:space="preserve">. </w:delText>
        </w:r>
        <w:r w:rsidRPr="00705204" w:rsidDel="0096003F">
          <w:rPr>
            <w:rFonts w:ascii="Lotus" w:hAnsi="Lotus"/>
            <w:color w:val="000000"/>
            <w:sz w:val="24"/>
            <w:szCs w:val="24"/>
            <w:rtl/>
          </w:rPr>
          <w:delText>ارزشهاي مشترک مي</w:delText>
        </w:r>
        <w:r w:rsidDel="0096003F">
          <w:rPr>
            <w:rFonts w:ascii="Lotus" w:hAnsi="Lotus"/>
            <w:color w:val="000000"/>
            <w:sz w:val="24"/>
            <w:szCs w:val="24"/>
            <w:rtl/>
            <w:lang w:bidi="fa-IR"/>
          </w:rPr>
          <w:softHyphen/>
        </w:r>
        <w:r w:rsidRPr="00705204" w:rsidDel="0096003F">
          <w:rPr>
            <w:rFonts w:ascii="Lotus" w:hAnsi="Lotus"/>
            <w:color w:val="000000"/>
            <w:sz w:val="24"/>
            <w:szCs w:val="24"/>
            <w:rtl/>
          </w:rPr>
          <w:delText>توانند درقالب کدهاي اخلاق حرفه</w:delText>
        </w:r>
        <w:r w:rsidDel="0096003F">
          <w:rPr>
            <w:rFonts w:ascii="Lotus" w:hAnsi="Lotus" w:hint="cs"/>
            <w:color w:val="000000"/>
            <w:sz w:val="24"/>
            <w:szCs w:val="24"/>
            <w:rtl/>
          </w:rPr>
          <w:softHyphen/>
        </w:r>
        <w:r w:rsidRPr="00705204" w:rsidDel="0096003F">
          <w:rPr>
            <w:rFonts w:ascii="Lotus" w:hAnsi="Lotus"/>
            <w:color w:val="000000"/>
            <w:sz w:val="24"/>
            <w:szCs w:val="24"/>
            <w:rtl/>
          </w:rPr>
          <w:delText>اي بهعنوان منبعي جهتتصميم</w:delText>
        </w:r>
        <w:r w:rsidDel="0096003F">
          <w:rPr>
            <w:rFonts w:ascii="Lotus" w:hAnsi="Lotus" w:hint="cs"/>
            <w:color w:val="000000"/>
            <w:sz w:val="24"/>
            <w:szCs w:val="24"/>
            <w:rtl/>
          </w:rPr>
          <w:softHyphen/>
        </w:r>
        <w:r w:rsidRPr="00705204" w:rsidDel="0096003F">
          <w:rPr>
            <w:rFonts w:ascii="Lotus" w:hAnsi="Lotus"/>
            <w:color w:val="000000"/>
            <w:sz w:val="24"/>
            <w:szCs w:val="24"/>
            <w:rtl/>
          </w:rPr>
          <w:delText>گيري و عملکرد اخلاقي قرار گيرد</w:delText>
        </w:r>
        <w:r w:rsidDel="0096003F">
          <w:rPr>
            <w:rFonts w:cs="B Nazanin" w:hint="cs"/>
            <w:sz w:val="28"/>
            <w:szCs w:val="28"/>
            <w:rtl/>
            <w:lang w:bidi="fa-IR"/>
          </w:rPr>
          <w:delText>(1)</w:delText>
        </w:r>
        <w:r w:rsidRPr="00705204" w:rsidDel="0096003F">
          <w:rPr>
            <w:rFonts w:ascii="Lotus" w:hAnsi="Lotus"/>
            <w:color w:val="000000"/>
            <w:sz w:val="24"/>
            <w:szCs w:val="24"/>
          </w:rPr>
          <w:delText>.</w:delText>
        </w:r>
      </w:del>
    </w:p>
    <w:p w14:paraId="5DCCC42D" w14:textId="77777777" w:rsidR="00E21F96" w:rsidRDefault="00600FAF">
      <w:pPr>
        <w:spacing w:after="0" w:line="360" w:lineRule="auto"/>
        <w:ind w:firstLine="720"/>
        <w:jc w:val="both"/>
        <w:rPr>
          <w:rFonts w:ascii="Times New Roman" w:eastAsia="Times New Roman" w:hAnsi="Times New Roman" w:cs="Times New Roman"/>
          <w:color w:val="000000"/>
          <w:sz w:val="24"/>
          <w:szCs w:val="24"/>
        </w:rPr>
        <w:pPrChange w:id="117" w:author="reza" w:date="2019-08-02T20:08:00Z">
          <w:pPr>
            <w:spacing w:after="0" w:line="360" w:lineRule="auto"/>
            <w:ind w:firstLine="720"/>
            <w:jc w:val="lowKashida"/>
          </w:pPr>
        </w:pPrChange>
      </w:pPr>
      <w:del w:id="118" w:author="signal" w:date="2019-08-01T19:52:00Z">
        <w:r w:rsidRPr="00600FAF">
          <w:rPr>
            <w:rFonts w:cs="B Nazanin"/>
            <w:sz w:val="24"/>
            <w:szCs w:val="24"/>
            <w:rtl/>
            <w:lang w:bidi="fa-IR"/>
            <w:rPrChange w:id="119" w:author="signal" w:date="2019-08-01T19:51:00Z">
              <w:rPr>
                <w:rFonts w:cs="B Nazanin"/>
                <w:sz w:val="28"/>
                <w:szCs w:val="28"/>
                <w:rtl/>
                <w:lang w:bidi="fa-IR"/>
              </w:rPr>
            </w:rPrChange>
          </w:rPr>
          <w:delText xml:space="preserve">. </w:delText>
        </w:r>
      </w:del>
      <w:ins w:id="120" w:author="signal" w:date="2019-08-01T19:50:00Z">
        <w:r w:rsidRPr="00600FAF">
          <w:rPr>
            <w:rFonts w:asciiTheme="majorBidi" w:hAnsiTheme="majorBidi" w:cstheme="majorBidi"/>
            <w:sz w:val="24"/>
            <w:szCs w:val="24"/>
            <w:lang w:bidi="fa-IR"/>
            <w:rPrChange w:id="121" w:author="signal" w:date="2019-08-01T19:51:00Z">
              <w:rPr>
                <w:rFonts w:cs="B Nazanin"/>
                <w:sz w:val="28"/>
                <w:szCs w:val="28"/>
                <w:lang w:bidi="fa-IR"/>
              </w:rPr>
            </w:rPrChange>
          </w:rPr>
          <w:t xml:space="preserve">Ethics </w:t>
        </w:r>
      </w:ins>
      <w:ins w:id="122" w:author="signal" w:date="2019-08-01T19:51:00Z">
        <w:r w:rsidRPr="00600FAF">
          <w:rPr>
            <w:rFonts w:asciiTheme="majorBidi" w:hAnsiTheme="majorBidi" w:cstheme="majorBidi"/>
            <w:sz w:val="24"/>
            <w:szCs w:val="24"/>
            <w:lang w:bidi="fa-IR"/>
            <w:rPrChange w:id="123" w:author="signal" w:date="2019-08-01T19:51:00Z">
              <w:rPr>
                <w:rFonts w:cs="B Nazanin"/>
                <w:sz w:val="28"/>
                <w:szCs w:val="28"/>
                <w:lang w:bidi="fa-IR"/>
              </w:rPr>
            </w:rPrChange>
          </w:rPr>
          <w:t>include</w:t>
        </w:r>
      </w:ins>
      <w:ins w:id="124" w:author="signal" w:date="2019-08-01T19:52:00Z">
        <w:r w:rsidR="00D351D8">
          <w:rPr>
            <w:rFonts w:asciiTheme="majorBidi" w:hAnsiTheme="majorBidi" w:cstheme="majorBidi"/>
            <w:sz w:val="24"/>
            <w:szCs w:val="24"/>
            <w:lang w:bidi="fa-IR"/>
          </w:rPr>
          <w:t xml:space="preserve"> principles and values that </w:t>
        </w:r>
      </w:ins>
      <w:ins w:id="125" w:author="signal" w:date="2019-08-01T19:53:00Z">
        <w:r w:rsidR="00CA75D5">
          <w:rPr>
            <w:rFonts w:asciiTheme="majorBidi" w:hAnsiTheme="majorBidi" w:cstheme="majorBidi"/>
            <w:sz w:val="24"/>
            <w:szCs w:val="24"/>
            <w:lang w:bidi="fa-IR"/>
          </w:rPr>
          <w:t xml:space="preserve">govern individual and </w:t>
        </w:r>
      </w:ins>
      <w:ins w:id="126" w:author="signal" w:date="2019-08-01T19:54:00Z">
        <w:r w:rsidR="00CA75D5">
          <w:rPr>
            <w:rFonts w:asciiTheme="majorBidi" w:hAnsiTheme="majorBidi" w:cstheme="majorBidi"/>
            <w:sz w:val="24"/>
            <w:szCs w:val="24"/>
            <w:lang w:bidi="fa-IR"/>
          </w:rPr>
          <w:t>collective behaviors.</w:t>
        </w:r>
      </w:ins>
      <w:ins w:id="127" w:author="signal" w:date="2019-08-01T19:55:00Z">
        <w:r w:rsidR="001538F0">
          <w:rPr>
            <w:rFonts w:asciiTheme="majorBidi" w:hAnsiTheme="majorBidi" w:cstheme="majorBidi"/>
            <w:sz w:val="24"/>
            <w:szCs w:val="24"/>
            <w:lang w:bidi="fa-IR"/>
          </w:rPr>
          <w:t xml:space="preserve"> Shared values can </w:t>
        </w:r>
      </w:ins>
      <w:ins w:id="128" w:author="signal" w:date="2019-08-01T19:58:00Z">
        <w:r w:rsidR="00E07431">
          <w:rPr>
            <w:rFonts w:asciiTheme="majorBidi" w:hAnsiTheme="majorBidi" w:cstheme="majorBidi"/>
            <w:sz w:val="24"/>
            <w:szCs w:val="24"/>
            <w:lang w:bidi="fa-IR"/>
          </w:rPr>
          <w:t xml:space="preserve">be incorporated into </w:t>
        </w:r>
      </w:ins>
      <w:ins w:id="129" w:author="signal" w:date="2019-08-01T19:59:00Z">
        <w:r w:rsidR="00E07431">
          <w:rPr>
            <w:rFonts w:asciiTheme="majorBidi" w:hAnsiTheme="majorBidi" w:cstheme="majorBidi"/>
            <w:sz w:val="24"/>
            <w:szCs w:val="24"/>
            <w:lang w:bidi="fa-IR"/>
          </w:rPr>
          <w:t>professional</w:t>
        </w:r>
      </w:ins>
      <w:ins w:id="130" w:author="signal" w:date="2019-08-01T19:58:00Z">
        <w:r w:rsidR="00E07431">
          <w:rPr>
            <w:rFonts w:asciiTheme="majorBidi" w:hAnsiTheme="majorBidi" w:cstheme="majorBidi"/>
            <w:sz w:val="24"/>
            <w:szCs w:val="24"/>
            <w:lang w:bidi="fa-IR"/>
          </w:rPr>
          <w:t xml:space="preserve"> ethics codes as a source for ethical decision </w:t>
        </w:r>
      </w:ins>
      <w:ins w:id="131" w:author="signal" w:date="2019-08-01T19:59:00Z">
        <w:r w:rsidR="00E07431">
          <w:rPr>
            <w:rFonts w:asciiTheme="majorBidi" w:hAnsiTheme="majorBidi" w:cstheme="majorBidi"/>
            <w:sz w:val="24"/>
            <w:szCs w:val="24"/>
            <w:lang w:bidi="fa-IR"/>
          </w:rPr>
          <w:t>ma</w:t>
        </w:r>
      </w:ins>
      <w:ins w:id="132" w:author="signal" w:date="2019-08-01T19:58:00Z">
        <w:r w:rsidR="00E07431">
          <w:rPr>
            <w:rFonts w:asciiTheme="majorBidi" w:hAnsiTheme="majorBidi" w:cstheme="majorBidi"/>
            <w:sz w:val="24"/>
            <w:szCs w:val="24"/>
            <w:lang w:bidi="fa-IR"/>
          </w:rPr>
          <w:t>king and ethical practice</w:t>
        </w:r>
      </w:ins>
      <w:ins w:id="133" w:author="signal" w:date="2019-08-01T20:01:00Z">
        <w:r w:rsidR="00C6211A">
          <w:rPr>
            <w:rFonts w:asciiTheme="majorBidi" w:hAnsiTheme="majorBidi" w:cstheme="majorBidi"/>
            <w:sz w:val="24"/>
            <w:szCs w:val="24"/>
            <w:lang w:bidi="fa-IR"/>
          </w:rPr>
          <w:t xml:space="preserve"> (</w:t>
        </w:r>
      </w:ins>
      <w:ins w:id="134" w:author="signal" w:date="2019-08-01T23:23:00Z">
        <w:r w:rsidR="00C6211A">
          <w:rPr>
            <w:rFonts w:asciiTheme="majorBidi" w:hAnsiTheme="majorBidi" w:cstheme="majorBidi"/>
            <w:sz w:val="24"/>
            <w:szCs w:val="24"/>
            <w:lang w:bidi="fa-IR"/>
          </w:rPr>
          <w:t>1</w:t>
        </w:r>
      </w:ins>
      <w:ins w:id="135" w:author="signal" w:date="2019-08-01T20:01:00Z">
        <w:r w:rsidR="00B37D43">
          <w:rPr>
            <w:rFonts w:asciiTheme="majorBidi" w:hAnsiTheme="majorBidi" w:cstheme="majorBidi"/>
            <w:sz w:val="24"/>
            <w:szCs w:val="24"/>
            <w:lang w:bidi="fa-IR"/>
          </w:rPr>
          <w:t>)</w:t>
        </w:r>
      </w:ins>
      <w:ins w:id="136" w:author="signal" w:date="2019-08-01T19:58:00Z">
        <w:r w:rsidR="00E07431">
          <w:rPr>
            <w:rFonts w:asciiTheme="majorBidi" w:hAnsiTheme="majorBidi" w:cstheme="majorBidi"/>
            <w:sz w:val="24"/>
            <w:szCs w:val="24"/>
            <w:lang w:bidi="fa-IR"/>
          </w:rPr>
          <w:t>.</w:t>
        </w:r>
      </w:ins>
      <w:r w:rsidR="002377C3" w:rsidRPr="00FE2FF9">
        <w:rPr>
          <w:rFonts w:ascii="Times New Roman" w:eastAsia="Times New Roman" w:hAnsi="Times New Roman" w:cs="Times New Roman"/>
          <w:color w:val="000000"/>
          <w:sz w:val="24"/>
          <w:szCs w:val="24"/>
        </w:rPr>
        <w:t xml:space="preserve">Professional care </w:t>
      </w:r>
      <w:r w:rsidR="002377C3">
        <w:rPr>
          <w:rFonts w:ascii="Times New Roman" w:eastAsia="Times New Roman" w:hAnsi="Times New Roman" w:cs="Times New Roman"/>
          <w:color w:val="000000"/>
          <w:sz w:val="24"/>
          <w:szCs w:val="24"/>
        </w:rPr>
        <w:t xml:space="preserve">staff </w:t>
      </w:r>
      <w:r w:rsidR="002377C3" w:rsidRPr="00FE2FF9">
        <w:rPr>
          <w:rFonts w:ascii="Times New Roman" w:eastAsia="Times New Roman" w:hAnsi="Times New Roman" w:cs="Times New Roman"/>
          <w:color w:val="000000"/>
          <w:sz w:val="24"/>
          <w:szCs w:val="24"/>
        </w:rPr>
        <w:t xml:space="preserve">are engaged in care in their daily routine, </w:t>
      </w:r>
      <w:r w:rsidR="002377C3" w:rsidRPr="00B5215B">
        <w:rPr>
          <w:rFonts w:ascii="Times New Roman" w:eastAsia="Times New Roman" w:hAnsi="Times New Roman" w:cs="Times New Roman"/>
          <w:color w:val="FF0000"/>
          <w:sz w:val="24"/>
          <w:szCs w:val="24"/>
        </w:rPr>
        <w:t>and their</w:t>
      </w:r>
      <w:ins w:id="137" w:author="reza" w:date="2019-08-02T19:01:00Z">
        <w:r w:rsidR="00DF0119">
          <w:rPr>
            <w:rFonts w:ascii="Times New Roman" w:eastAsia="Times New Roman" w:hAnsi="Times New Roman" w:cs="Times New Roman"/>
            <w:color w:val="FF0000"/>
            <w:sz w:val="24"/>
            <w:szCs w:val="24"/>
          </w:rPr>
          <w:t xml:space="preserve"> </w:t>
        </w:r>
      </w:ins>
      <w:del w:id="138" w:author="signal" w:date="2019-08-01T20:02:00Z">
        <w:r w:rsidR="002377C3" w:rsidRPr="00B5215B" w:rsidDel="00B95870">
          <w:rPr>
            <w:rFonts w:ascii="Times New Roman" w:eastAsia="Times New Roman" w:hAnsi="Times New Roman" w:cs="Times New Roman"/>
            <w:color w:val="FF0000"/>
            <w:sz w:val="24"/>
            <w:szCs w:val="24"/>
          </w:rPr>
          <w:delText xml:space="preserve">care </w:delText>
        </w:r>
      </w:del>
      <w:r w:rsidR="002377C3" w:rsidRPr="00B5215B">
        <w:rPr>
          <w:rFonts w:ascii="Times New Roman" w:eastAsia="Times New Roman" w:hAnsi="Times New Roman" w:cs="Times New Roman"/>
          <w:color w:val="FF0000"/>
          <w:sz w:val="24"/>
          <w:szCs w:val="24"/>
        </w:rPr>
        <w:t>experience</w:t>
      </w:r>
      <w:ins w:id="139" w:author="signal" w:date="2019-08-01T20:02:00Z">
        <w:r w:rsidR="00B95870">
          <w:rPr>
            <w:rFonts w:ascii="Times New Roman" w:eastAsia="Times New Roman" w:hAnsi="Times New Roman" w:cs="Times New Roman"/>
            <w:color w:val="000000"/>
            <w:sz w:val="24"/>
            <w:szCs w:val="24"/>
          </w:rPr>
          <w:t xml:space="preserve"> in care</w:t>
        </w:r>
      </w:ins>
      <w:r w:rsidR="002377C3" w:rsidRPr="00FE2FF9">
        <w:rPr>
          <w:rFonts w:ascii="Times New Roman" w:eastAsia="Times New Roman" w:hAnsi="Times New Roman" w:cs="Times New Roman"/>
          <w:color w:val="000000"/>
          <w:sz w:val="24"/>
          <w:szCs w:val="24"/>
        </w:rPr>
        <w:t xml:space="preserve"> is dependent on their </w:t>
      </w:r>
      <w:r w:rsidR="002377C3">
        <w:rPr>
          <w:rFonts w:ascii="Times New Roman" w:eastAsia="Times New Roman" w:hAnsi="Times New Roman" w:cs="Times New Roman"/>
          <w:color w:val="000000"/>
          <w:sz w:val="24"/>
          <w:szCs w:val="24"/>
        </w:rPr>
        <w:t>thoughts</w:t>
      </w:r>
      <w:r w:rsidR="002377C3" w:rsidRPr="00FE2FF9">
        <w:rPr>
          <w:rFonts w:ascii="Times New Roman" w:eastAsia="Times New Roman" w:hAnsi="Times New Roman" w:cs="Times New Roman"/>
          <w:color w:val="000000"/>
          <w:sz w:val="24"/>
          <w:szCs w:val="24"/>
        </w:rPr>
        <w:t>, feeling</w:t>
      </w:r>
      <w:r w:rsidR="002377C3">
        <w:rPr>
          <w:rFonts w:ascii="Times New Roman" w:eastAsia="Times New Roman" w:hAnsi="Times New Roman" w:cs="Times New Roman"/>
          <w:color w:val="000000"/>
          <w:sz w:val="24"/>
          <w:szCs w:val="24"/>
        </w:rPr>
        <w:t>s,</w:t>
      </w:r>
      <w:r w:rsidR="002377C3" w:rsidRPr="00FE2FF9">
        <w:rPr>
          <w:rFonts w:ascii="Times New Roman" w:eastAsia="Times New Roman" w:hAnsi="Times New Roman" w:cs="Times New Roman"/>
          <w:color w:val="000000"/>
          <w:sz w:val="24"/>
          <w:szCs w:val="24"/>
        </w:rPr>
        <w:t xml:space="preserve"> and value</w:t>
      </w:r>
      <w:r w:rsidR="002377C3">
        <w:rPr>
          <w:rFonts w:ascii="Times New Roman" w:eastAsia="Times New Roman" w:hAnsi="Times New Roman" w:cs="Times New Roman"/>
          <w:color w:val="000000"/>
          <w:sz w:val="24"/>
          <w:szCs w:val="24"/>
        </w:rPr>
        <w:t xml:space="preserve">s </w:t>
      </w:r>
      <w:r w:rsidR="002377C3" w:rsidRPr="00FE2FF9">
        <w:rPr>
          <w:rFonts w:ascii="Times New Roman" w:eastAsia="Times New Roman" w:hAnsi="Times New Roman" w:cs="Times New Roman"/>
          <w:color w:val="000000"/>
          <w:sz w:val="24"/>
          <w:szCs w:val="24"/>
        </w:rPr>
        <w:t>(2).</w:t>
      </w:r>
      <w:proofErr w:type="spellStart"/>
      <w:r w:rsidR="002377C3" w:rsidRPr="00FE2FF9">
        <w:rPr>
          <w:rFonts w:ascii="Times New Roman" w:eastAsia="Times New Roman" w:hAnsi="Times New Roman" w:cs="Times New Roman"/>
          <w:color w:val="000000"/>
          <w:sz w:val="24"/>
          <w:szCs w:val="24"/>
        </w:rPr>
        <w:t>Thesevalues</w:t>
      </w:r>
      <w:proofErr w:type="spellEnd"/>
      <w:r w:rsidR="002377C3" w:rsidRPr="00FE2FF9">
        <w:rPr>
          <w:rFonts w:ascii="Times New Roman" w:eastAsia="Times New Roman" w:hAnsi="Times New Roman" w:cs="Times New Roman"/>
          <w:color w:val="000000"/>
          <w:sz w:val="24"/>
          <w:szCs w:val="24"/>
        </w:rPr>
        <w:t xml:space="preserve"> </w:t>
      </w:r>
      <w:r w:rsidR="002377C3">
        <w:rPr>
          <w:rFonts w:ascii="Times New Roman" w:eastAsia="Times New Roman" w:hAnsi="Times New Roman" w:cs="Times New Roman"/>
          <w:color w:val="000000"/>
          <w:sz w:val="24"/>
          <w:szCs w:val="24"/>
        </w:rPr>
        <w:t xml:space="preserve">are </w:t>
      </w:r>
      <w:r w:rsidR="002377C3" w:rsidRPr="00FE2FF9">
        <w:rPr>
          <w:rFonts w:ascii="Times New Roman" w:eastAsia="Times New Roman" w:hAnsi="Times New Roman" w:cs="Times New Roman"/>
          <w:color w:val="000000"/>
          <w:sz w:val="24"/>
          <w:szCs w:val="24"/>
        </w:rPr>
        <w:t>particularly</w:t>
      </w:r>
      <w:r w:rsidR="002377C3">
        <w:rPr>
          <w:rFonts w:ascii="Times New Roman" w:eastAsia="Times New Roman" w:hAnsi="Times New Roman" w:cs="Times New Roman"/>
          <w:color w:val="000000"/>
          <w:sz w:val="24"/>
          <w:szCs w:val="24"/>
        </w:rPr>
        <w:t xml:space="preserve"> more important in </w:t>
      </w:r>
      <w:del w:id="140" w:author="signal" w:date="2019-08-01T20:02:00Z">
        <w:r w:rsidR="002377C3" w:rsidDel="00B95870">
          <w:rPr>
            <w:rFonts w:ascii="Times New Roman" w:eastAsia="Times New Roman" w:hAnsi="Times New Roman" w:cs="Times New Roman"/>
            <w:color w:val="000000"/>
            <w:sz w:val="24"/>
            <w:szCs w:val="24"/>
          </w:rPr>
          <w:delText xml:space="preserve">elderly </w:delText>
        </w:r>
      </w:del>
      <w:proofErr w:type="spellStart"/>
      <w:ins w:id="141" w:author="signal" w:date="2019-08-01T20:02:00Z">
        <w:r w:rsidR="00B95870">
          <w:rPr>
            <w:rFonts w:ascii="Times New Roman" w:eastAsia="Times New Roman" w:hAnsi="Times New Roman" w:cs="Times New Roman"/>
            <w:color w:val="000000"/>
            <w:sz w:val="24"/>
            <w:szCs w:val="24"/>
          </w:rPr>
          <w:t>aged</w:t>
        </w:r>
      </w:ins>
      <w:r w:rsidR="002377C3">
        <w:rPr>
          <w:rFonts w:ascii="Times New Roman" w:eastAsia="Times New Roman" w:hAnsi="Times New Roman" w:cs="Times New Roman"/>
          <w:color w:val="000000"/>
          <w:sz w:val="24"/>
          <w:szCs w:val="24"/>
        </w:rPr>
        <w:t>care</w:t>
      </w:r>
      <w:proofErr w:type="spellEnd"/>
      <w:r w:rsidR="002377C3">
        <w:rPr>
          <w:rFonts w:ascii="Times New Roman" w:eastAsia="Times New Roman" w:hAnsi="Times New Roman" w:cs="Times New Roman"/>
          <w:color w:val="000000"/>
          <w:sz w:val="24"/>
          <w:szCs w:val="24"/>
        </w:rPr>
        <w:t xml:space="preserve">. </w:t>
      </w:r>
      <w:r w:rsidR="002377C3" w:rsidRPr="004B7A4B">
        <w:rPr>
          <w:rFonts w:ascii="Times New Roman" w:eastAsia="Times New Roman" w:hAnsi="Times New Roman" w:cs="Times New Roman"/>
          <w:sz w:val="24"/>
          <w:szCs w:val="24"/>
          <w:rPrChange w:id="142" w:author="reza" w:date="2019-08-02T20:49:00Z">
            <w:rPr>
              <w:rFonts w:ascii="Times New Roman" w:eastAsia="Times New Roman" w:hAnsi="Times New Roman" w:cs="Times New Roman"/>
              <w:color w:val="00B050"/>
              <w:sz w:val="24"/>
              <w:szCs w:val="24"/>
            </w:rPr>
          </w:rPrChange>
        </w:rPr>
        <w:t xml:space="preserve">Today, older </w:t>
      </w:r>
      <w:del w:id="143" w:author="signal" w:date="2019-08-01T23:24:00Z">
        <w:r w:rsidR="002377C3" w:rsidRPr="004B7A4B" w:rsidDel="00162E4C">
          <w:rPr>
            <w:rFonts w:ascii="Times New Roman" w:eastAsia="Times New Roman" w:hAnsi="Times New Roman" w:cs="Times New Roman"/>
            <w:sz w:val="24"/>
            <w:szCs w:val="24"/>
            <w:rPrChange w:id="144" w:author="reza" w:date="2019-08-02T20:49:00Z">
              <w:rPr>
                <w:rFonts w:ascii="Times New Roman" w:eastAsia="Times New Roman" w:hAnsi="Times New Roman" w:cs="Times New Roman"/>
                <w:color w:val="00B050"/>
                <w:sz w:val="24"/>
                <w:szCs w:val="24"/>
              </w:rPr>
            </w:rPrChange>
          </w:rPr>
          <w:delText xml:space="preserve">people </w:delText>
        </w:r>
      </w:del>
      <w:proofErr w:type="spellStart"/>
      <w:ins w:id="145" w:author="signal" w:date="2019-08-01T23:24:00Z">
        <w:r w:rsidR="00162E4C" w:rsidRPr="004B7A4B">
          <w:rPr>
            <w:rFonts w:ascii="Times New Roman" w:eastAsia="Times New Roman" w:hAnsi="Times New Roman" w:cs="Times New Roman"/>
            <w:sz w:val="24"/>
            <w:szCs w:val="24"/>
            <w:rPrChange w:id="146" w:author="reza" w:date="2019-08-02T20:49:00Z">
              <w:rPr>
                <w:rFonts w:ascii="Times New Roman" w:eastAsia="Times New Roman" w:hAnsi="Times New Roman" w:cs="Times New Roman"/>
                <w:color w:val="00B050"/>
                <w:sz w:val="24"/>
                <w:szCs w:val="24"/>
              </w:rPr>
            </w:rPrChange>
          </w:rPr>
          <w:t>adults</w:t>
        </w:r>
      </w:ins>
      <w:r w:rsidR="002377C3" w:rsidRPr="004B7A4B">
        <w:rPr>
          <w:rFonts w:ascii="Times New Roman" w:eastAsia="Times New Roman" w:hAnsi="Times New Roman" w:cs="Times New Roman"/>
          <w:sz w:val="24"/>
          <w:szCs w:val="24"/>
          <w:rPrChange w:id="147" w:author="reza" w:date="2019-08-02T20:49:00Z">
            <w:rPr>
              <w:rFonts w:ascii="Times New Roman" w:eastAsia="Times New Roman" w:hAnsi="Times New Roman" w:cs="Times New Roman"/>
              <w:color w:val="00B050"/>
              <w:sz w:val="24"/>
              <w:szCs w:val="24"/>
            </w:rPr>
          </w:rPrChange>
        </w:rPr>
        <w:t>who</w:t>
      </w:r>
      <w:proofErr w:type="spellEnd"/>
      <w:r w:rsidR="002377C3" w:rsidRPr="004B7A4B">
        <w:rPr>
          <w:rFonts w:ascii="Times New Roman" w:eastAsia="Times New Roman" w:hAnsi="Times New Roman" w:cs="Times New Roman"/>
          <w:sz w:val="24"/>
          <w:szCs w:val="24"/>
          <w:rPrChange w:id="148" w:author="reza" w:date="2019-08-02T20:49:00Z">
            <w:rPr>
              <w:rFonts w:ascii="Times New Roman" w:eastAsia="Times New Roman" w:hAnsi="Times New Roman" w:cs="Times New Roman"/>
              <w:color w:val="00B050"/>
              <w:sz w:val="24"/>
              <w:szCs w:val="24"/>
            </w:rPr>
          </w:rPrChange>
        </w:rPr>
        <w:t xml:space="preserve"> are admitted to health care centers are much older, do not have good physical health, and are dependent on others (</w:t>
      </w:r>
      <w:del w:id="149" w:author="reza" w:date="2019-07-29T10:37:00Z">
        <w:r w:rsidR="002377C3" w:rsidRPr="004B7A4B" w:rsidDel="00DB4136">
          <w:rPr>
            <w:rFonts w:ascii="Times New Roman" w:eastAsia="Times New Roman" w:hAnsi="Times New Roman" w:cs="Times New Roman"/>
            <w:sz w:val="24"/>
            <w:szCs w:val="24"/>
            <w:rPrChange w:id="150" w:author="reza" w:date="2019-08-02T20:49:00Z">
              <w:rPr>
                <w:rFonts w:ascii="Times New Roman" w:eastAsia="Times New Roman" w:hAnsi="Times New Roman" w:cs="Times New Roman"/>
                <w:color w:val="00B050"/>
                <w:sz w:val="24"/>
                <w:szCs w:val="24"/>
              </w:rPr>
            </w:rPrChange>
          </w:rPr>
          <w:delText>6</w:delText>
        </w:r>
      </w:del>
      <w:ins w:id="151" w:author="reza" w:date="2019-07-29T10:37:00Z">
        <w:r w:rsidR="00DB4136" w:rsidRPr="004B7A4B">
          <w:rPr>
            <w:rFonts w:ascii="Times New Roman" w:eastAsia="Times New Roman" w:hAnsi="Times New Roman" w:cs="Times New Roman"/>
            <w:sz w:val="24"/>
            <w:szCs w:val="24"/>
            <w:rPrChange w:id="152" w:author="reza" w:date="2019-08-02T20:49:00Z">
              <w:rPr>
                <w:rFonts w:ascii="Times New Roman" w:eastAsia="Times New Roman" w:hAnsi="Times New Roman" w:cs="Times New Roman"/>
                <w:color w:val="00B050"/>
                <w:sz w:val="24"/>
                <w:szCs w:val="24"/>
              </w:rPr>
            </w:rPrChange>
          </w:rPr>
          <w:t>3</w:t>
        </w:r>
      </w:ins>
      <w:r w:rsidR="002377C3" w:rsidRPr="004B7A4B">
        <w:rPr>
          <w:rFonts w:ascii="Times New Roman" w:eastAsia="Times New Roman" w:hAnsi="Times New Roman" w:cs="Times New Roman"/>
          <w:sz w:val="24"/>
          <w:szCs w:val="24"/>
          <w:rPrChange w:id="153" w:author="reza" w:date="2019-08-02T20:49:00Z">
            <w:rPr>
              <w:rFonts w:ascii="Times New Roman" w:eastAsia="Times New Roman" w:hAnsi="Times New Roman" w:cs="Times New Roman"/>
              <w:color w:val="00B050"/>
              <w:sz w:val="24"/>
              <w:szCs w:val="24"/>
            </w:rPr>
          </w:rPrChange>
        </w:rPr>
        <w:t xml:space="preserve">, </w:t>
      </w:r>
      <w:del w:id="154" w:author="reza" w:date="2019-07-29T10:37:00Z">
        <w:r w:rsidR="002377C3" w:rsidRPr="004B7A4B" w:rsidDel="00DB4136">
          <w:rPr>
            <w:rFonts w:ascii="Times New Roman" w:eastAsia="Times New Roman" w:hAnsi="Times New Roman" w:cs="Times New Roman"/>
            <w:sz w:val="24"/>
            <w:szCs w:val="24"/>
            <w:rPrChange w:id="155" w:author="reza" w:date="2019-08-02T20:49:00Z">
              <w:rPr>
                <w:rFonts w:ascii="Times New Roman" w:eastAsia="Times New Roman" w:hAnsi="Times New Roman" w:cs="Times New Roman"/>
                <w:color w:val="00B050"/>
                <w:sz w:val="24"/>
                <w:szCs w:val="24"/>
              </w:rPr>
            </w:rPrChange>
          </w:rPr>
          <w:delText>7</w:delText>
        </w:r>
      </w:del>
      <w:ins w:id="156" w:author="reza" w:date="2019-07-29T10:37:00Z">
        <w:r w:rsidR="00DB4136" w:rsidRPr="004B7A4B">
          <w:rPr>
            <w:rFonts w:ascii="Times New Roman" w:eastAsia="Times New Roman" w:hAnsi="Times New Roman" w:cs="Times New Roman"/>
            <w:sz w:val="24"/>
            <w:szCs w:val="24"/>
            <w:rPrChange w:id="157" w:author="reza" w:date="2019-08-02T20:49:00Z">
              <w:rPr>
                <w:rFonts w:ascii="Times New Roman" w:eastAsia="Times New Roman" w:hAnsi="Times New Roman" w:cs="Times New Roman"/>
                <w:color w:val="00B050"/>
                <w:sz w:val="24"/>
                <w:szCs w:val="24"/>
              </w:rPr>
            </w:rPrChange>
          </w:rPr>
          <w:t>4</w:t>
        </w:r>
      </w:ins>
      <w:r w:rsidR="002377C3" w:rsidRPr="004B7A4B">
        <w:rPr>
          <w:rFonts w:ascii="Times New Roman" w:eastAsia="Times New Roman" w:hAnsi="Times New Roman" w:cs="Times New Roman"/>
          <w:sz w:val="24"/>
          <w:szCs w:val="24"/>
          <w:rPrChange w:id="158" w:author="reza" w:date="2019-08-02T20:49:00Z">
            <w:rPr>
              <w:rFonts w:ascii="Times New Roman" w:eastAsia="Times New Roman" w:hAnsi="Times New Roman" w:cs="Times New Roman"/>
              <w:color w:val="00B050"/>
              <w:sz w:val="24"/>
              <w:szCs w:val="24"/>
            </w:rPr>
          </w:rPrChange>
        </w:rPr>
        <w:t>). These individuals have physical limitations, chronic conditions, and sometimes cognitive problems which affect their decision-making capacity. This condition is suggestive of higher vulnerability of older</w:t>
      </w:r>
      <w:del w:id="159" w:author="signal" w:date="2019-08-01T23:25:00Z">
        <w:r w:rsidR="002377C3" w:rsidRPr="004B7A4B" w:rsidDel="00162E4C">
          <w:rPr>
            <w:rFonts w:ascii="Times New Roman" w:eastAsia="Times New Roman" w:hAnsi="Times New Roman" w:cs="Times New Roman"/>
            <w:sz w:val="24"/>
            <w:szCs w:val="24"/>
            <w:rPrChange w:id="160" w:author="reza" w:date="2019-08-02T20:49:00Z">
              <w:rPr>
                <w:rFonts w:ascii="Times New Roman" w:eastAsia="Times New Roman" w:hAnsi="Times New Roman" w:cs="Times New Roman"/>
                <w:color w:val="00B050"/>
                <w:sz w:val="24"/>
                <w:szCs w:val="24"/>
              </w:rPr>
            </w:rPrChange>
          </w:rPr>
          <w:delText xml:space="preserve"> people</w:delText>
        </w:r>
      </w:del>
      <w:ins w:id="161" w:author="signal" w:date="2019-08-01T23:25:00Z">
        <w:r w:rsidR="00162E4C" w:rsidRPr="004B7A4B">
          <w:rPr>
            <w:rFonts w:ascii="Times New Roman" w:eastAsia="Times New Roman" w:hAnsi="Times New Roman" w:cs="Times New Roman"/>
            <w:sz w:val="24"/>
            <w:szCs w:val="24"/>
            <w:rPrChange w:id="162" w:author="reza" w:date="2019-08-02T20:49:00Z">
              <w:rPr>
                <w:rFonts w:ascii="Times New Roman" w:eastAsia="Times New Roman" w:hAnsi="Times New Roman" w:cs="Times New Roman"/>
                <w:color w:val="00B050"/>
                <w:sz w:val="24"/>
                <w:szCs w:val="24"/>
              </w:rPr>
            </w:rPrChange>
          </w:rPr>
          <w:t xml:space="preserve"> adults</w:t>
        </w:r>
      </w:ins>
      <w:r w:rsidR="002377C3" w:rsidRPr="004B7A4B">
        <w:rPr>
          <w:rFonts w:ascii="Times New Roman" w:eastAsia="Times New Roman" w:hAnsi="Times New Roman" w:cs="Times New Roman"/>
          <w:sz w:val="24"/>
          <w:szCs w:val="24"/>
          <w:rPrChange w:id="163" w:author="reza" w:date="2019-08-02T20:49:00Z">
            <w:rPr>
              <w:rFonts w:ascii="Times New Roman" w:eastAsia="Times New Roman" w:hAnsi="Times New Roman" w:cs="Times New Roman"/>
              <w:color w:val="00B050"/>
              <w:sz w:val="24"/>
              <w:szCs w:val="24"/>
            </w:rPr>
          </w:rPrChange>
        </w:rPr>
        <w:t xml:space="preserve"> in care settings (</w:t>
      </w:r>
      <w:del w:id="164" w:author="reza" w:date="2019-07-29T11:07:00Z">
        <w:r w:rsidR="002377C3" w:rsidRPr="004B7A4B" w:rsidDel="00DB4136">
          <w:rPr>
            <w:rFonts w:ascii="Times New Roman" w:eastAsia="Times New Roman" w:hAnsi="Times New Roman" w:cs="Times New Roman"/>
            <w:sz w:val="24"/>
            <w:szCs w:val="24"/>
            <w:rPrChange w:id="165" w:author="reza" w:date="2019-08-02T20:49:00Z">
              <w:rPr>
                <w:rFonts w:ascii="Times New Roman" w:eastAsia="Times New Roman" w:hAnsi="Times New Roman" w:cs="Times New Roman"/>
                <w:color w:val="00B050"/>
                <w:sz w:val="24"/>
                <w:szCs w:val="24"/>
              </w:rPr>
            </w:rPrChange>
          </w:rPr>
          <w:delText>6</w:delText>
        </w:r>
      </w:del>
      <w:ins w:id="166" w:author="reza" w:date="2019-07-29T11:07:00Z">
        <w:r w:rsidR="00DB4136" w:rsidRPr="004B7A4B">
          <w:rPr>
            <w:rFonts w:ascii="Times New Roman" w:eastAsia="Times New Roman" w:hAnsi="Times New Roman" w:cs="Times New Roman"/>
            <w:sz w:val="24"/>
            <w:szCs w:val="24"/>
            <w:rPrChange w:id="167" w:author="reza" w:date="2019-08-02T20:49:00Z">
              <w:rPr>
                <w:rFonts w:ascii="Times New Roman" w:eastAsia="Times New Roman" w:hAnsi="Times New Roman" w:cs="Times New Roman"/>
                <w:color w:val="00B050"/>
                <w:sz w:val="24"/>
                <w:szCs w:val="24"/>
              </w:rPr>
            </w:rPrChange>
          </w:rPr>
          <w:t>3</w:t>
        </w:r>
      </w:ins>
      <w:r w:rsidR="002377C3" w:rsidRPr="004B7A4B">
        <w:rPr>
          <w:rFonts w:ascii="Times New Roman" w:eastAsia="Times New Roman" w:hAnsi="Times New Roman" w:cs="Times New Roman"/>
          <w:sz w:val="24"/>
          <w:szCs w:val="24"/>
          <w:rPrChange w:id="168" w:author="reza" w:date="2019-08-02T20:49:00Z">
            <w:rPr>
              <w:rFonts w:ascii="Times New Roman" w:eastAsia="Times New Roman" w:hAnsi="Times New Roman" w:cs="Times New Roman"/>
              <w:color w:val="00B050"/>
              <w:sz w:val="24"/>
              <w:szCs w:val="24"/>
            </w:rPr>
          </w:rPrChange>
        </w:rPr>
        <w:t xml:space="preserve">, </w:t>
      </w:r>
      <w:del w:id="169" w:author="reza" w:date="2019-07-29T11:07:00Z">
        <w:r w:rsidR="002377C3" w:rsidRPr="004B7A4B" w:rsidDel="00DB4136">
          <w:rPr>
            <w:rFonts w:ascii="Times New Roman" w:eastAsia="Times New Roman" w:hAnsi="Times New Roman" w:cs="Times New Roman"/>
            <w:sz w:val="24"/>
            <w:szCs w:val="24"/>
            <w:rPrChange w:id="170" w:author="reza" w:date="2019-08-02T20:49:00Z">
              <w:rPr>
                <w:rFonts w:ascii="Times New Roman" w:eastAsia="Times New Roman" w:hAnsi="Times New Roman" w:cs="Times New Roman"/>
                <w:color w:val="00B050"/>
                <w:sz w:val="24"/>
                <w:szCs w:val="24"/>
              </w:rPr>
            </w:rPrChange>
          </w:rPr>
          <w:delText>7</w:delText>
        </w:r>
      </w:del>
      <w:ins w:id="171" w:author="reza" w:date="2019-07-29T11:07:00Z">
        <w:r w:rsidR="00DB4136" w:rsidRPr="004B7A4B">
          <w:rPr>
            <w:rFonts w:ascii="Times New Roman" w:eastAsia="Times New Roman" w:hAnsi="Times New Roman" w:cs="Times New Roman"/>
            <w:sz w:val="24"/>
            <w:szCs w:val="24"/>
            <w:rPrChange w:id="172" w:author="reza" w:date="2019-08-02T20:49:00Z">
              <w:rPr>
                <w:rFonts w:ascii="Times New Roman" w:eastAsia="Times New Roman" w:hAnsi="Times New Roman" w:cs="Times New Roman"/>
                <w:color w:val="00B050"/>
                <w:sz w:val="24"/>
                <w:szCs w:val="24"/>
              </w:rPr>
            </w:rPrChange>
          </w:rPr>
          <w:t>4</w:t>
        </w:r>
      </w:ins>
      <w:r w:rsidR="002377C3" w:rsidRPr="004B7A4B">
        <w:rPr>
          <w:rFonts w:ascii="Times New Roman" w:eastAsia="Times New Roman" w:hAnsi="Times New Roman" w:cs="Times New Roman"/>
          <w:sz w:val="24"/>
          <w:szCs w:val="24"/>
          <w:rPrChange w:id="173" w:author="reza" w:date="2019-08-02T20:49:00Z">
            <w:rPr>
              <w:rFonts w:ascii="Times New Roman" w:eastAsia="Times New Roman" w:hAnsi="Times New Roman" w:cs="Times New Roman"/>
              <w:color w:val="00B050"/>
              <w:sz w:val="24"/>
              <w:szCs w:val="24"/>
            </w:rPr>
          </w:rPrChange>
        </w:rPr>
        <w:t xml:space="preserve">, </w:t>
      </w:r>
      <w:del w:id="174" w:author="reza" w:date="2019-07-29T11:07:00Z">
        <w:r w:rsidR="002377C3" w:rsidRPr="004B7A4B" w:rsidDel="00DB4136">
          <w:rPr>
            <w:rFonts w:ascii="Times New Roman" w:eastAsia="Times New Roman" w:hAnsi="Times New Roman" w:cs="Times New Roman"/>
            <w:sz w:val="24"/>
            <w:szCs w:val="24"/>
            <w:rPrChange w:id="175" w:author="reza" w:date="2019-08-02T20:49:00Z">
              <w:rPr>
                <w:rFonts w:ascii="Times New Roman" w:eastAsia="Times New Roman" w:hAnsi="Times New Roman" w:cs="Times New Roman"/>
                <w:color w:val="00B050"/>
                <w:sz w:val="24"/>
                <w:szCs w:val="24"/>
              </w:rPr>
            </w:rPrChange>
          </w:rPr>
          <w:delText>8</w:delText>
        </w:r>
      </w:del>
      <w:ins w:id="176" w:author="reza" w:date="2019-07-29T11:07:00Z">
        <w:r w:rsidR="00DB4136" w:rsidRPr="004B7A4B">
          <w:rPr>
            <w:rFonts w:ascii="Times New Roman" w:eastAsia="Times New Roman" w:hAnsi="Times New Roman" w:cs="Times New Roman"/>
            <w:sz w:val="24"/>
            <w:szCs w:val="24"/>
            <w:rPrChange w:id="177" w:author="reza" w:date="2019-08-02T20:49:00Z">
              <w:rPr>
                <w:rFonts w:ascii="Times New Roman" w:eastAsia="Times New Roman" w:hAnsi="Times New Roman" w:cs="Times New Roman"/>
                <w:color w:val="00B050"/>
                <w:sz w:val="24"/>
                <w:szCs w:val="24"/>
              </w:rPr>
            </w:rPrChange>
          </w:rPr>
          <w:t>5</w:t>
        </w:r>
      </w:ins>
      <w:r w:rsidR="002377C3" w:rsidRPr="004B7A4B">
        <w:rPr>
          <w:rFonts w:ascii="Times New Roman" w:eastAsia="Times New Roman" w:hAnsi="Times New Roman" w:cs="Times New Roman"/>
          <w:sz w:val="24"/>
          <w:szCs w:val="24"/>
          <w:rPrChange w:id="178" w:author="reza" w:date="2019-08-02T20:49:00Z">
            <w:rPr>
              <w:rFonts w:ascii="Times New Roman" w:eastAsia="Times New Roman" w:hAnsi="Times New Roman" w:cs="Times New Roman"/>
              <w:color w:val="00B050"/>
              <w:sz w:val="24"/>
              <w:szCs w:val="24"/>
            </w:rPr>
          </w:rPrChange>
        </w:rPr>
        <w:t xml:space="preserve">). Also, presences of discriminatory opinions about older adults complicate their vulnerable condition. These conditions reveal the necessity of addressing ethical issues in </w:t>
      </w:r>
      <w:ins w:id="179" w:author="signal" w:date="2019-08-01T20:21:00Z">
        <w:r w:rsidR="00EC345D" w:rsidRPr="004B7A4B">
          <w:rPr>
            <w:rFonts w:ascii="Times New Roman" w:eastAsia="Times New Roman" w:hAnsi="Times New Roman" w:cs="Times New Roman"/>
            <w:sz w:val="24"/>
            <w:szCs w:val="24"/>
            <w:rPrChange w:id="180" w:author="reza" w:date="2019-08-02T20:49:00Z">
              <w:rPr>
                <w:rFonts w:ascii="Times New Roman" w:eastAsia="Times New Roman" w:hAnsi="Times New Roman" w:cs="Times New Roman"/>
                <w:color w:val="00B050"/>
                <w:sz w:val="24"/>
                <w:szCs w:val="24"/>
              </w:rPr>
            </w:rPrChange>
          </w:rPr>
          <w:t>aged</w:t>
        </w:r>
      </w:ins>
      <w:del w:id="181" w:author="signal" w:date="2019-08-01T20:21:00Z">
        <w:r w:rsidR="002377C3" w:rsidRPr="004B7A4B" w:rsidDel="00EC345D">
          <w:rPr>
            <w:rFonts w:ascii="Times New Roman" w:eastAsia="Times New Roman" w:hAnsi="Times New Roman" w:cs="Times New Roman"/>
            <w:sz w:val="24"/>
            <w:szCs w:val="24"/>
            <w:rPrChange w:id="182" w:author="reza" w:date="2019-08-02T20:49:00Z">
              <w:rPr>
                <w:rFonts w:ascii="Times New Roman" w:eastAsia="Times New Roman" w:hAnsi="Times New Roman" w:cs="Times New Roman"/>
                <w:color w:val="00B050"/>
                <w:sz w:val="24"/>
                <w:szCs w:val="24"/>
              </w:rPr>
            </w:rPrChange>
          </w:rPr>
          <w:delText>elderly</w:delText>
        </w:r>
      </w:del>
      <w:r w:rsidR="002377C3" w:rsidRPr="004B7A4B">
        <w:rPr>
          <w:rFonts w:ascii="Times New Roman" w:eastAsia="Times New Roman" w:hAnsi="Times New Roman" w:cs="Times New Roman"/>
          <w:sz w:val="24"/>
          <w:szCs w:val="24"/>
          <w:rPrChange w:id="183" w:author="reza" w:date="2019-08-02T20:49:00Z">
            <w:rPr>
              <w:rFonts w:ascii="Times New Roman" w:eastAsia="Times New Roman" w:hAnsi="Times New Roman" w:cs="Times New Roman"/>
              <w:color w:val="00B050"/>
              <w:sz w:val="24"/>
              <w:szCs w:val="24"/>
            </w:rPr>
          </w:rPrChange>
        </w:rPr>
        <w:t xml:space="preserve"> care</w:t>
      </w:r>
      <w:ins w:id="184" w:author="reza" w:date="2019-08-02T21:17:00Z">
        <w:r w:rsidR="00882AE4">
          <w:rPr>
            <w:rFonts w:ascii="Times New Roman" w:eastAsia="Times New Roman" w:hAnsi="Times New Roman" w:cs="Times New Roman"/>
            <w:sz w:val="24"/>
            <w:szCs w:val="24"/>
          </w:rPr>
          <w:t xml:space="preserve"> </w:t>
        </w:r>
      </w:ins>
      <w:r w:rsidR="002377C3" w:rsidRPr="004B7A4B">
        <w:rPr>
          <w:rFonts w:ascii="Times New Roman" w:eastAsia="Times New Roman" w:hAnsi="Times New Roman" w:cs="Times New Roman"/>
          <w:sz w:val="24"/>
          <w:szCs w:val="24"/>
          <w:rPrChange w:id="185" w:author="reza" w:date="2019-08-02T20:49:00Z">
            <w:rPr>
              <w:rFonts w:ascii="Times New Roman" w:eastAsia="Times New Roman" w:hAnsi="Times New Roman" w:cs="Times New Roman"/>
              <w:color w:val="00B050"/>
              <w:sz w:val="24"/>
              <w:szCs w:val="24"/>
            </w:rPr>
          </w:rPrChange>
        </w:rPr>
        <w:t>(</w:t>
      </w:r>
      <w:del w:id="186" w:author="reza" w:date="2019-07-29T11:08:00Z">
        <w:r w:rsidR="002377C3" w:rsidRPr="004B7A4B" w:rsidDel="00DB4136">
          <w:rPr>
            <w:rFonts w:ascii="Times New Roman" w:eastAsia="Times New Roman" w:hAnsi="Times New Roman" w:cs="Times New Roman"/>
            <w:sz w:val="24"/>
            <w:szCs w:val="24"/>
            <w:rPrChange w:id="187" w:author="reza" w:date="2019-08-02T20:49:00Z">
              <w:rPr>
                <w:rFonts w:ascii="Times New Roman" w:eastAsia="Times New Roman" w:hAnsi="Times New Roman" w:cs="Times New Roman"/>
                <w:color w:val="00B050"/>
                <w:sz w:val="24"/>
                <w:szCs w:val="24"/>
              </w:rPr>
            </w:rPrChange>
          </w:rPr>
          <w:delText>6</w:delText>
        </w:r>
      </w:del>
      <w:ins w:id="188" w:author="reza" w:date="2019-07-29T11:08:00Z">
        <w:r w:rsidR="00DB4136" w:rsidRPr="004B7A4B">
          <w:rPr>
            <w:rFonts w:ascii="Times New Roman" w:eastAsia="Times New Roman" w:hAnsi="Times New Roman" w:cs="Times New Roman"/>
            <w:sz w:val="24"/>
            <w:szCs w:val="24"/>
            <w:rPrChange w:id="189" w:author="reza" w:date="2019-08-02T20:49:00Z">
              <w:rPr>
                <w:rFonts w:ascii="Times New Roman" w:eastAsia="Times New Roman" w:hAnsi="Times New Roman" w:cs="Times New Roman"/>
                <w:color w:val="00B050"/>
                <w:sz w:val="24"/>
                <w:szCs w:val="24"/>
              </w:rPr>
            </w:rPrChange>
          </w:rPr>
          <w:t>3</w:t>
        </w:r>
      </w:ins>
      <w:r w:rsidR="002377C3" w:rsidRPr="004B7A4B">
        <w:rPr>
          <w:rFonts w:ascii="Times New Roman" w:eastAsia="Times New Roman" w:hAnsi="Times New Roman" w:cs="Times New Roman"/>
          <w:sz w:val="24"/>
          <w:szCs w:val="24"/>
          <w:rPrChange w:id="190" w:author="reza" w:date="2019-08-02T20:49:00Z">
            <w:rPr>
              <w:rFonts w:ascii="Times New Roman" w:eastAsia="Times New Roman" w:hAnsi="Times New Roman" w:cs="Times New Roman"/>
              <w:color w:val="00B050"/>
              <w:sz w:val="24"/>
              <w:szCs w:val="24"/>
            </w:rPr>
          </w:rPrChange>
        </w:rPr>
        <w:t>,</w:t>
      </w:r>
      <w:r w:rsidR="002377C3" w:rsidRPr="007F001F">
        <w:rPr>
          <w:rFonts w:ascii="Times New Roman" w:eastAsia="Times New Roman" w:hAnsi="Times New Roman" w:cs="Times New Roman"/>
          <w:color w:val="00B050"/>
          <w:sz w:val="24"/>
          <w:szCs w:val="24"/>
        </w:rPr>
        <w:t xml:space="preserve"> </w:t>
      </w:r>
      <w:del w:id="191" w:author="reza" w:date="2019-07-29T11:08:00Z">
        <w:r w:rsidR="002377C3" w:rsidRPr="007F001F" w:rsidDel="00DB4136">
          <w:rPr>
            <w:rFonts w:ascii="Times New Roman" w:eastAsia="Times New Roman" w:hAnsi="Times New Roman" w:cs="Times New Roman"/>
            <w:color w:val="00B050"/>
            <w:sz w:val="24"/>
            <w:szCs w:val="24"/>
          </w:rPr>
          <w:delText>9</w:delText>
        </w:r>
      </w:del>
      <w:ins w:id="192" w:author="reza" w:date="2019-07-29T11:08:00Z">
        <w:r w:rsidR="00DB4136">
          <w:rPr>
            <w:rFonts w:ascii="Times New Roman" w:eastAsia="Times New Roman" w:hAnsi="Times New Roman" w:cs="Times New Roman"/>
            <w:color w:val="00B050"/>
            <w:sz w:val="24"/>
            <w:szCs w:val="24"/>
          </w:rPr>
          <w:t>6</w:t>
        </w:r>
      </w:ins>
      <w:r w:rsidR="002377C3" w:rsidRPr="007F001F">
        <w:rPr>
          <w:rFonts w:ascii="Times New Roman" w:eastAsia="Times New Roman" w:hAnsi="Times New Roman" w:cs="Times New Roman"/>
          <w:color w:val="00B050"/>
          <w:sz w:val="24"/>
          <w:szCs w:val="24"/>
        </w:rPr>
        <w:t>).</w:t>
      </w:r>
      <w:ins w:id="193" w:author="reza" w:date="2019-08-02T21:17:00Z">
        <w:r w:rsidR="00882AE4">
          <w:rPr>
            <w:rFonts w:ascii="Times New Roman" w:eastAsia="Times New Roman" w:hAnsi="Times New Roman" w:cs="Times New Roman"/>
            <w:color w:val="00B050"/>
            <w:sz w:val="24"/>
            <w:szCs w:val="24"/>
          </w:rPr>
          <w:t xml:space="preserve"> </w:t>
        </w:r>
      </w:ins>
      <w:r w:rsidR="002377C3" w:rsidRPr="00FE2FF9">
        <w:rPr>
          <w:rFonts w:ascii="Times New Roman" w:eastAsia="Times New Roman" w:hAnsi="Times New Roman" w:cs="Times New Roman"/>
          <w:color w:val="000000"/>
          <w:sz w:val="24"/>
          <w:szCs w:val="24"/>
        </w:rPr>
        <w:t xml:space="preserve">Four ethical principles of autonomy, </w:t>
      </w:r>
      <w:r w:rsidR="002377C3" w:rsidRPr="00F3431B">
        <w:rPr>
          <w:rFonts w:ascii="Times New Roman" w:eastAsia="Times New Roman" w:hAnsi="Times New Roman" w:cs="Times New Roman"/>
          <w:sz w:val="24"/>
          <w:szCs w:val="24"/>
        </w:rPr>
        <w:t xml:space="preserve">beneficence, </w:t>
      </w:r>
      <w:proofErr w:type="spellStart"/>
      <w:r w:rsidR="002377C3" w:rsidRPr="00F3431B">
        <w:rPr>
          <w:rFonts w:ascii="Times New Roman" w:hAnsi="Times New Roman" w:cs="Times New Roman"/>
          <w:sz w:val="24"/>
          <w:szCs w:val="24"/>
        </w:rPr>
        <w:t>non-</w:t>
      </w:r>
      <w:proofErr w:type="gramStart"/>
      <w:r w:rsidR="002377C3" w:rsidRPr="00F3431B">
        <w:rPr>
          <w:rFonts w:ascii="Times New Roman" w:hAnsi="Times New Roman" w:cs="Times New Roman"/>
          <w:sz w:val="24"/>
          <w:szCs w:val="24"/>
        </w:rPr>
        <w:t>maleficence</w:t>
      </w:r>
      <w:r w:rsidR="002377C3" w:rsidRPr="00F3431B">
        <w:rPr>
          <w:rFonts w:ascii="Times New Roman" w:eastAsia="Times New Roman" w:hAnsi="Times New Roman" w:cs="Times New Roman"/>
          <w:sz w:val="24"/>
          <w:szCs w:val="24"/>
        </w:rPr>
        <w:t>,</w:t>
      </w:r>
      <w:r w:rsidR="002377C3" w:rsidRPr="00FE2FF9">
        <w:rPr>
          <w:rFonts w:ascii="Times New Roman" w:eastAsia="Times New Roman" w:hAnsi="Times New Roman" w:cs="Times New Roman"/>
          <w:color w:val="000000"/>
          <w:sz w:val="24"/>
          <w:szCs w:val="24"/>
        </w:rPr>
        <w:softHyphen/>
      </w:r>
      <w:proofErr w:type="gramEnd"/>
      <w:r w:rsidR="002377C3" w:rsidRPr="00FE2FF9">
        <w:rPr>
          <w:rFonts w:ascii="Times New Roman" w:eastAsia="Times New Roman" w:hAnsi="Times New Roman" w:cs="Times New Roman"/>
          <w:color w:val="000000"/>
          <w:sz w:val="24"/>
          <w:szCs w:val="24"/>
        </w:rPr>
        <w:t>and</w:t>
      </w:r>
      <w:proofErr w:type="spellEnd"/>
      <w:r w:rsidR="002377C3" w:rsidRPr="00FE2FF9">
        <w:rPr>
          <w:rFonts w:ascii="Times New Roman" w:eastAsia="Times New Roman" w:hAnsi="Times New Roman" w:cs="Times New Roman"/>
          <w:color w:val="000000"/>
          <w:sz w:val="24"/>
          <w:szCs w:val="24"/>
        </w:rPr>
        <w:t xml:space="preserve"> justice, generally and theoretically, have specified </w:t>
      </w:r>
      <w:r w:rsidR="002377C3">
        <w:rPr>
          <w:rFonts w:ascii="Times New Roman" w:eastAsia="Times New Roman" w:hAnsi="Times New Roman" w:cs="Times New Roman"/>
          <w:color w:val="000000"/>
          <w:sz w:val="24"/>
          <w:szCs w:val="24"/>
        </w:rPr>
        <w:t xml:space="preserve">the </w:t>
      </w:r>
      <w:r w:rsidR="002377C3" w:rsidRPr="00FE2FF9">
        <w:rPr>
          <w:rFonts w:ascii="Times New Roman" w:eastAsia="Times New Roman" w:hAnsi="Times New Roman" w:cs="Times New Roman"/>
          <w:color w:val="000000"/>
          <w:sz w:val="24"/>
          <w:szCs w:val="24"/>
        </w:rPr>
        <w:t>dos and don’ts, appropriateness</w:t>
      </w:r>
      <w:r w:rsidR="002377C3">
        <w:rPr>
          <w:rFonts w:ascii="Times New Roman" w:eastAsia="Times New Roman" w:hAnsi="Times New Roman" w:cs="Times New Roman"/>
          <w:color w:val="000000"/>
          <w:sz w:val="24"/>
          <w:szCs w:val="24"/>
        </w:rPr>
        <w:t>,</w:t>
      </w:r>
      <w:r w:rsidR="002377C3" w:rsidRPr="00FE2FF9">
        <w:rPr>
          <w:rFonts w:ascii="Times New Roman" w:eastAsia="Times New Roman" w:hAnsi="Times New Roman" w:cs="Times New Roman"/>
          <w:color w:val="000000"/>
          <w:sz w:val="24"/>
          <w:szCs w:val="24"/>
        </w:rPr>
        <w:t xml:space="preserve"> and inappropriateness of act</w:t>
      </w:r>
      <w:r w:rsidR="002377C3">
        <w:rPr>
          <w:rFonts w:ascii="Times New Roman" w:eastAsia="Times New Roman" w:hAnsi="Times New Roman" w:cs="Times New Roman"/>
          <w:color w:val="000000"/>
          <w:sz w:val="24"/>
          <w:szCs w:val="24"/>
        </w:rPr>
        <w:t>ions</w:t>
      </w:r>
      <w:del w:id="194" w:author="reza" w:date="2019-07-29T11:14:00Z">
        <w:r w:rsidR="002377C3" w:rsidRPr="00FE2FF9" w:rsidDel="00DB4136">
          <w:rPr>
            <w:rFonts w:ascii="Times New Roman" w:eastAsia="Times New Roman" w:hAnsi="Times New Roman" w:cs="Times New Roman"/>
            <w:color w:val="000000"/>
            <w:sz w:val="24"/>
            <w:szCs w:val="24"/>
          </w:rPr>
          <w:delText>(</w:delText>
        </w:r>
      </w:del>
      <w:del w:id="195" w:author="reza" w:date="2019-07-29T11:09:00Z">
        <w:r w:rsidR="002377C3" w:rsidRPr="00FE2FF9" w:rsidDel="00DB4136">
          <w:rPr>
            <w:rFonts w:ascii="Times New Roman" w:eastAsia="Times New Roman" w:hAnsi="Times New Roman" w:cs="Times New Roman"/>
            <w:color w:val="000000"/>
            <w:sz w:val="24"/>
            <w:szCs w:val="24"/>
          </w:rPr>
          <w:delText>13</w:delText>
        </w:r>
      </w:del>
      <w:del w:id="196" w:author="reza" w:date="2019-07-29T11:14:00Z">
        <w:r w:rsidR="002377C3" w:rsidRPr="00FE2FF9" w:rsidDel="00DB4136">
          <w:rPr>
            <w:rFonts w:ascii="Times New Roman" w:eastAsia="Times New Roman" w:hAnsi="Times New Roman" w:cs="Times New Roman"/>
            <w:color w:val="000000"/>
            <w:sz w:val="24"/>
            <w:szCs w:val="24"/>
          </w:rPr>
          <w:delText>)</w:delText>
        </w:r>
      </w:del>
      <w:r w:rsidR="002377C3" w:rsidRPr="00FE2FF9">
        <w:rPr>
          <w:rFonts w:ascii="Times New Roman" w:eastAsia="Times New Roman" w:hAnsi="Times New Roman" w:cs="Times New Roman"/>
          <w:color w:val="000000"/>
          <w:sz w:val="24"/>
          <w:szCs w:val="24"/>
        </w:rPr>
        <w:t xml:space="preserve">. These are the general principles of ethics in medical care, </w:t>
      </w:r>
      <w:r w:rsidR="002377C3" w:rsidRPr="00B5215B">
        <w:rPr>
          <w:rFonts w:ascii="Times New Roman" w:eastAsia="Times New Roman" w:hAnsi="Times New Roman" w:cs="Times New Roman"/>
          <w:color w:val="FF0000"/>
          <w:sz w:val="24"/>
          <w:szCs w:val="24"/>
        </w:rPr>
        <w:t>and</w:t>
      </w:r>
      <w:r w:rsidR="002377C3" w:rsidRPr="00FE2FF9">
        <w:rPr>
          <w:rFonts w:ascii="Times New Roman" w:eastAsia="Times New Roman" w:hAnsi="Times New Roman" w:cs="Times New Roman"/>
          <w:color w:val="000000"/>
          <w:sz w:val="24"/>
          <w:szCs w:val="24"/>
        </w:rPr>
        <w:t xml:space="preserve"> they are not enough for </w:t>
      </w:r>
      <w:del w:id="197" w:author="signal" w:date="2019-08-01T20:06:00Z">
        <w:r w:rsidR="002377C3" w:rsidRPr="00FE2FF9" w:rsidDel="00822DF5">
          <w:rPr>
            <w:rFonts w:ascii="Times New Roman" w:eastAsia="Times New Roman" w:hAnsi="Times New Roman" w:cs="Times New Roman"/>
            <w:color w:val="000000"/>
            <w:sz w:val="24"/>
            <w:szCs w:val="24"/>
          </w:rPr>
          <w:delText xml:space="preserve">elderly </w:delText>
        </w:r>
      </w:del>
      <w:ins w:id="198" w:author="signal" w:date="2019-08-01T20:06:00Z">
        <w:r w:rsidR="00822DF5">
          <w:rPr>
            <w:rFonts w:ascii="Times New Roman" w:eastAsia="Times New Roman" w:hAnsi="Times New Roman" w:cs="Times New Roman"/>
            <w:color w:val="000000"/>
            <w:sz w:val="24"/>
            <w:szCs w:val="24"/>
          </w:rPr>
          <w:t>aged</w:t>
        </w:r>
      </w:ins>
      <w:ins w:id="199" w:author="reza" w:date="2019-08-02T19:01:00Z">
        <w:r w:rsidR="00DF0119">
          <w:rPr>
            <w:rFonts w:ascii="Times New Roman" w:eastAsia="Times New Roman" w:hAnsi="Times New Roman" w:cs="Times New Roman"/>
            <w:color w:val="000000"/>
            <w:sz w:val="24"/>
            <w:szCs w:val="24"/>
          </w:rPr>
          <w:t xml:space="preserve"> </w:t>
        </w:r>
      </w:ins>
      <w:r w:rsidR="002377C3" w:rsidRPr="00FE2FF9">
        <w:rPr>
          <w:rFonts w:ascii="Times New Roman" w:eastAsia="Times New Roman" w:hAnsi="Times New Roman" w:cs="Times New Roman"/>
          <w:color w:val="000000"/>
          <w:sz w:val="24"/>
          <w:szCs w:val="24"/>
        </w:rPr>
        <w:t>care. </w:t>
      </w:r>
      <w:ins w:id="200" w:author="signal" w:date="2019-08-01T20:07:00Z">
        <w:r w:rsidR="00006285">
          <w:rPr>
            <w:rFonts w:ascii="Times New Roman" w:eastAsia="Times New Roman" w:hAnsi="Times New Roman" w:cs="Times New Roman"/>
            <w:color w:val="000000"/>
            <w:sz w:val="24"/>
            <w:szCs w:val="24"/>
          </w:rPr>
          <w:t>E</w:t>
        </w:r>
      </w:ins>
      <w:del w:id="201" w:author="signal" w:date="2019-08-01T20:07:00Z">
        <w:r w:rsidR="002377C3" w:rsidRPr="00FE2FF9" w:rsidDel="00006285">
          <w:rPr>
            <w:rFonts w:ascii="Times New Roman" w:eastAsia="Times New Roman" w:hAnsi="Times New Roman" w:cs="Times New Roman"/>
            <w:color w:val="000000"/>
            <w:sz w:val="24"/>
            <w:szCs w:val="24"/>
          </w:rPr>
          <w:delText>The e</w:delText>
        </w:r>
      </w:del>
      <w:r w:rsidR="002377C3" w:rsidRPr="00FE2FF9">
        <w:rPr>
          <w:rFonts w:ascii="Times New Roman" w:eastAsia="Times New Roman" w:hAnsi="Times New Roman" w:cs="Times New Roman"/>
          <w:color w:val="000000"/>
          <w:sz w:val="24"/>
          <w:szCs w:val="24"/>
        </w:rPr>
        <w:t xml:space="preserve">thical </w:t>
      </w:r>
      <w:ins w:id="202" w:author="signal" w:date="2019-08-01T20:22:00Z">
        <w:r w:rsidR="00571752">
          <w:rPr>
            <w:rFonts w:ascii="Times New Roman" w:eastAsia="Times New Roman" w:hAnsi="Times New Roman" w:cs="Times New Roman"/>
            <w:color w:val="000000"/>
            <w:sz w:val="24"/>
            <w:szCs w:val="24"/>
          </w:rPr>
          <w:t xml:space="preserve">aged </w:t>
        </w:r>
      </w:ins>
      <w:r w:rsidR="002377C3" w:rsidRPr="00FE2FF9">
        <w:rPr>
          <w:rFonts w:ascii="Times New Roman" w:eastAsia="Times New Roman" w:hAnsi="Times New Roman" w:cs="Times New Roman"/>
          <w:color w:val="000000"/>
          <w:sz w:val="24"/>
          <w:szCs w:val="24"/>
        </w:rPr>
        <w:t>care </w:t>
      </w:r>
      <w:del w:id="203" w:author="signal" w:date="2019-08-01T20:07:00Z">
        <w:r w:rsidR="002377C3" w:rsidRPr="00FE2FF9" w:rsidDel="00006285">
          <w:rPr>
            <w:rFonts w:ascii="Times New Roman" w:eastAsia="Times New Roman" w:hAnsi="Times New Roman" w:cs="Times New Roman"/>
            <w:color w:val="000000"/>
            <w:sz w:val="24"/>
            <w:szCs w:val="24"/>
          </w:rPr>
          <w:delText>of the elderly</w:delText>
        </w:r>
      </w:del>
      <w:r w:rsidR="002377C3" w:rsidRPr="00FE2FF9">
        <w:rPr>
          <w:rFonts w:ascii="Times New Roman" w:eastAsia="Times New Roman" w:hAnsi="Times New Roman" w:cs="Times New Roman"/>
          <w:color w:val="000000"/>
          <w:sz w:val="24"/>
          <w:szCs w:val="24"/>
        </w:rPr>
        <w:t>requires knowledge, appropriate attitude, and ethical values to guide</w:t>
      </w:r>
      <w:r w:rsidR="002377C3">
        <w:rPr>
          <w:rFonts w:ascii="Times New Roman" w:eastAsia="Times New Roman" w:hAnsi="Times New Roman" w:cs="Times New Roman"/>
          <w:color w:val="000000"/>
          <w:sz w:val="24"/>
          <w:szCs w:val="24"/>
        </w:rPr>
        <w:t xml:space="preserve"> professional caregivers </w:t>
      </w:r>
      <w:r w:rsidR="002377C3" w:rsidRPr="00FE2FF9">
        <w:rPr>
          <w:rFonts w:ascii="Times New Roman" w:eastAsia="Times New Roman" w:hAnsi="Times New Roman" w:cs="Times New Roman"/>
          <w:color w:val="000000"/>
          <w:sz w:val="24"/>
          <w:szCs w:val="24"/>
        </w:rPr>
        <w:t>(</w:t>
      </w:r>
      <w:ins w:id="204" w:author="reza" w:date="2019-07-29T11:14:00Z">
        <w:r w:rsidR="00DB4136">
          <w:rPr>
            <w:rFonts w:ascii="Times New Roman" w:eastAsia="Times New Roman" w:hAnsi="Times New Roman" w:cs="Times New Roman"/>
            <w:color w:val="000000"/>
            <w:sz w:val="24"/>
            <w:szCs w:val="24"/>
          </w:rPr>
          <w:t>7</w:t>
        </w:r>
      </w:ins>
      <w:del w:id="205" w:author="reza" w:date="2019-07-29T11:12:00Z">
        <w:r w:rsidR="002377C3" w:rsidRPr="00FE2FF9" w:rsidDel="00DB4136">
          <w:rPr>
            <w:rFonts w:ascii="Times New Roman" w:eastAsia="Times New Roman" w:hAnsi="Times New Roman" w:cs="Times New Roman"/>
            <w:color w:val="000000"/>
            <w:sz w:val="24"/>
            <w:szCs w:val="24"/>
          </w:rPr>
          <w:delText>14</w:delText>
        </w:r>
      </w:del>
      <w:del w:id="206" w:author="reza" w:date="2019-07-29T11:14:00Z">
        <w:r w:rsidR="002377C3" w:rsidRPr="00FE2FF9" w:rsidDel="00DB4136">
          <w:rPr>
            <w:rFonts w:ascii="Times New Roman" w:eastAsia="Times New Roman" w:hAnsi="Times New Roman" w:cs="Times New Roman"/>
            <w:color w:val="000000"/>
            <w:sz w:val="24"/>
            <w:szCs w:val="24"/>
          </w:rPr>
          <w:delText xml:space="preserve">, </w:delText>
        </w:r>
      </w:del>
      <w:del w:id="207" w:author="reza" w:date="2019-07-29T11:12:00Z">
        <w:r w:rsidR="002377C3" w:rsidRPr="00FE2FF9" w:rsidDel="00DB4136">
          <w:rPr>
            <w:rFonts w:ascii="Times New Roman" w:eastAsia="Times New Roman" w:hAnsi="Times New Roman" w:cs="Times New Roman"/>
            <w:color w:val="000000"/>
            <w:sz w:val="24"/>
            <w:szCs w:val="24"/>
          </w:rPr>
          <w:delText>15</w:delText>
        </w:r>
      </w:del>
      <w:r w:rsidR="002377C3" w:rsidRPr="00FE2FF9">
        <w:rPr>
          <w:rFonts w:ascii="Times New Roman" w:eastAsia="Times New Roman" w:hAnsi="Times New Roman" w:cs="Times New Roman"/>
          <w:color w:val="000000"/>
          <w:sz w:val="24"/>
          <w:szCs w:val="24"/>
        </w:rPr>
        <w:t xml:space="preserve">). </w:t>
      </w:r>
      <w:del w:id="208" w:author="signal" w:date="2019-08-01T20:10:00Z">
        <w:r w:rsidR="002377C3" w:rsidRPr="00FE2FF9" w:rsidDel="007033CC">
          <w:rPr>
            <w:rFonts w:ascii="Times New Roman" w:eastAsia="Times New Roman" w:hAnsi="Times New Roman" w:cs="Times New Roman"/>
            <w:color w:val="000000"/>
            <w:sz w:val="24"/>
            <w:szCs w:val="24"/>
          </w:rPr>
          <w:delText>  </w:delText>
        </w:r>
      </w:del>
      <w:r w:rsidR="002377C3" w:rsidRPr="00FE2FF9">
        <w:rPr>
          <w:rFonts w:ascii="Times New Roman" w:eastAsia="Times New Roman" w:hAnsi="Times New Roman" w:cs="Times New Roman"/>
          <w:color w:val="000000"/>
          <w:sz w:val="24"/>
          <w:szCs w:val="24"/>
        </w:rPr>
        <w:t xml:space="preserve">Although ethical values such as </w:t>
      </w:r>
      <w:r w:rsidR="002377C3" w:rsidRPr="006C6B62">
        <w:rPr>
          <w:rFonts w:ascii="Times New Roman" w:eastAsia="Times New Roman" w:hAnsi="Times New Roman" w:cs="Times New Roman"/>
          <w:sz w:val="24"/>
          <w:szCs w:val="24"/>
        </w:rPr>
        <w:t>respect</w:t>
      </w:r>
      <w:r w:rsidR="002377C3">
        <w:rPr>
          <w:rFonts w:ascii="Times New Roman" w:eastAsia="Times New Roman" w:hAnsi="Times New Roman" w:cs="Times New Roman"/>
          <w:sz w:val="24"/>
          <w:szCs w:val="24"/>
        </w:rPr>
        <w:t xml:space="preserve"> and </w:t>
      </w:r>
      <w:r w:rsidR="002377C3" w:rsidRPr="006C6B62">
        <w:rPr>
          <w:rFonts w:ascii="Times New Roman" w:eastAsia="Times New Roman" w:hAnsi="Times New Roman" w:cs="Times New Roman"/>
          <w:sz w:val="24"/>
          <w:szCs w:val="24"/>
        </w:rPr>
        <w:t xml:space="preserve">preserving dignity </w:t>
      </w:r>
      <w:proofErr w:type="spellStart"/>
      <w:r w:rsidR="002377C3" w:rsidRPr="006C6B62">
        <w:rPr>
          <w:rFonts w:ascii="Times New Roman" w:eastAsia="Times New Roman" w:hAnsi="Times New Roman" w:cs="Times New Roman"/>
          <w:sz w:val="24"/>
          <w:szCs w:val="24"/>
        </w:rPr>
        <w:t>of</w:t>
      </w:r>
      <w:del w:id="209" w:author="signal" w:date="2019-08-01T23:26:00Z">
        <w:r w:rsidR="002377C3" w:rsidRPr="00FE2FF9" w:rsidDel="009E057A">
          <w:rPr>
            <w:rFonts w:ascii="Times New Roman" w:eastAsia="Times New Roman" w:hAnsi="Times New Roman" w:cs="Times New Roman"/>
            <w:color w:val="000000"/>
            <w:sz w:val="24"/>
            <w:szCs w:val="24"/>
          </w:rPr>
          <w:delText xml:space="preserve">the </w:delText>
        </w:r>
      </w:del>
      <w:ins w:id="210" w:author="signal" w:date="2019-08-01T23:26:00Z">
        <w:r w:rsidR="009E057A">
          <w:rPr>
            <w:rFonts w:ascii="Times New Roman" w:eastAsia="Times New Roman" w:hAnsi="Times New Roman" w:cs="Times New Roman"/>
            <w:color w:val="000000"/>
            <w:sz w:val="24"/>
            <w:szCs w:val="24"/>
          </w:rPr>
          <w:t>older</w:t>
        </w:r>
        <w:proofErr w:type="spellEnd"/>
        <w:r w:rsidR="009E057A">
          <w:rPr>
            <w:rFonts w:ascii="Times New Roman" w:eastAsia="Times New Roman" w:hAnsi="Times New Roman" w:cs="Times New Roman"/>
            <w:color w:val="000000"/>
            <w:sz w:val="24"/>
            <w:szCs w:val="24"/>
          </w:rPr>
          <w:t xml:space="preserve"> </w:t>
        </w:r>
        <w:proofErr w:type="spellStart"/>
        <w:r w:rsidR="009E057A">
          <w:rPr>
            <w:rFonts w:ascii="Times New Roman" w:eastAsia="Times New Roman" w:hAnsi="Times New Roman" w:cs="Times New Roman"/>
            <w:color w:val="000000"/>
            <w:sz w:val="24"/>
            <w:szCs w:val="24"/>
          </w:rPr>
          <w:t>adults</w:t>
        </w:r>
      </w:ins>
      <w:del w:id="211" w:author="signal" w:date="2019-08-01T20:22:00Z">
        <w:r w:rsidR="002377C3" w:rsidRPr="00FE2FF9" w:rsidDel="00571752">
          <w:rPr>
            <w:rFonts w:ascii="Times New Roman" w:eastAsia="Times New Roman" w:hAnsi="Times New Roman" w:cs="Times New Roman"/>
            <w:color w:val="000000"/>
            <w:sz w:val="24"/>
            <w:szCs w:val="24"/>
          </w:rPr>
          <w:delText>elderly</w:delText>
        </w:r>
      </w:del>
      <w:r w:rsidR="002377C3">
        <w:rPr>
          <w:rFonts w:ascii="Times New Roman" w:eastAsia="Times New Roman" w:hAnsi="Times New Roman" w:cs="Times New Roman"/>
          <w:color w:val="000000"/>
          <w:sz w:val="24"/>
          <w:szCs w:val="24"/>
        </w:rPr>
        <w:t>,preserving</w:t>
      </w:r>
      <w:proofErr w:type="spellEnd"/>
      <w:r w:rsidR="002377C3" w:rsidRPr="00FE2FF9">
        <w:rPr>
          <w:rFonts w:ascii="Times New Roman" w:eastAsia="Times New Roman" w:hAnsi="Times New Roman" w:cs="Times New Roman"/>
          <w:color w:val="000000"/>
          <w:sz w:val="24"/>
          <w:szCs w:val="24"/>
        </w:rPr>
        <w:t xml:space="preserve"> autonomy</w:t>
      </w:r>
      <w:r w:rsidR="002377C3">
        <w:rPr>
          <w:rFonts w:ascii="Times New Roman" w:eastAsia="Times New Roman" w:hAnsi="Times New Roman" w:cs="Times New Roman"/>
          <w:color w:val="000000"/>
          <w:sz w:val="24"/>
          <w:szCs w:val="24"/>
        </w:rPr>
        <w:t>,</w:t>
      </w:r>
      <w:r w:rsidR="002377C3" w:rsidRPr="00FE2FF9">
        <w:rPr>
          <w:rFonts w:ascii="Times New Roman" w:eastAsia="Times New Roman" w:hAnsi="Times New Roman" w:cs="Times New Roman"/>
          <w:color w:val="000000"/>
          <w:sz w:val="24"/>
          <w:szCs w:val="24"/>
        </w:rPr>
        <w:t xml:space="preserve"> and self-determination have be</w:t>
      </w:r>
      <w:r w:rsidR="002377C3">
        <w:rPr>
          <w:rFonts w:ascii="Times New Roman" w:eastAsia="Times New Roman" w:hAnsi="Times New Roman" w:cs="Times New Roman"/>
          <w:color w:val="000000"/>
          <w:sz w:val="24"/>
          <w:szCs w:val="24"/>
        </w:rPr>
        <w:t xml:space="preserve">en the subject of many articles </w:t>
      </w:r>
      <w:proofErr w:type="gramStart"/>
      <w:r w:rsidR="002377C3" w:rsidRPr="00FE2FF9">
        <w:rPr>
          <w:rFonts w:ascii="Times New Roman" w:eastAsia="Times New Roman" w:hAnsi="Times New Roman" w:cs="Times New Roman"/>
          <w:color w:val="000000"/>
          <w:sz w:val="24"/>
          <w:szCs w:val="24"/>
        </w:rPr>
        <w:softHyphen/>
        <w:t>(</w:t>
      </w:r>
      <w:proofErr w:type="gramEnd"/>
      <w:del w:id="212" w:author="reza" w:date="2019-07-29T11:14:00Z">
        <w:r w:rsidR="002377C3" w:rsidRPr="00FE2FF9" w:rsidDel="00DB4136">
          <w:rPr>
            <w:rFonts w:ascii="Times New Roman" w:eastAsia="Times New Roman" w:hAnsi="Times New Roman" w:cs="Times New Roman"/>
            <w:color w:val="000000"/>
            <w:sz w:val="24"/>
            <w:szCs w:val="24"/>
          </w:rPr>
          <w:delText>7</w:delText>
        </w:r>
      </w:del>
      <w:ins w:id="213" w:author="reza" w:date="2019-07-29T11:16:00Z">
        <w:r w:rsidR="00DB4136">
          <w:rPr>
            <w:rFonts w:ascii="Times New Roman" w:eastAsia="Times New Roman" w:hAnsi="Times New Roman" w:cs="Times New Roman"/>
            <w:color w:val="000000"/>
            <w:sz w:val="24"/>
            <w:szCs w:val="24"/>
          </w:rPr>
          <w:t>4</w:t>
        </w:r>
      </w:ins>
      <w:r w:rsidR="002377C3" w:rsidRPr="00FE2FF9">
        <w:rPr>
          <w:rFonts w:ascii="Times New Roman" w:eastAsia="Times New Roman" w:hAnsi="Times New Roman" w:cs="Times New Roman"/>
          <w:color w:val="000000"/>
          <w:sz w:val="24"/>
          <w:szCs w:val="24"/>
        </w:rPr>
        <w:t xml:space="preserve">, </w:t>
      </w:r>
      <w:del w:id="214" w:author="reza" w:date="2019-07-29T11:16:00Z">
        <w:r w:rsidR="002377C3" w:rsidRPr="00FE2FF9" w:rsidDel="00DB4136">
          <w:rPr>
            <w:rFonts w:ascii="Times New Roman" w:eastAsia="Times New Roman" w:hAnsi="Times New Roman" w:cs="Times New Roman"/>
            <w:color w:val="000000"/>
            <w:sz w:val="24"/>
            <w:szCs w:val="24"/>
          </w:rPr>
          <w:delText>10</w:delText>
        </w:r>
      </w:del>
      <w:ins w:id="215" w:author="reza" w:date="2019-07-29T11:16:00Z">
        <w:r w:rsidR="00DB4136">
          <w:rPr>
            <w:rFonts w:ascii="Times New Roman" w:eastAsia="Times New Roman" w:hAnsi="Times New Roman" w:cs="Times New Roman"/>
            <w:color w:val="000000"/>
            <w:sz w:val="24"/>
            <w:szCs w:val="24"/>
          </w:rPr>
          <w:t>8</w:t>
        </w:r>
      </w:ins>
      <w:r w:rsidR="002377C3" w:rsidRPr="00FE2FF9">
        <w:rPr>
          <w:rFonts w:ascii="Times New Roman" w:eastAsia="Times New Roman" w:hAnsi="Times New Roman" w:cs="Times New Roman"/>
          <w:color w:val="000000"/>
          <w:sz w:val="24"/>
          <w:szCs w:val="24"/>
        </w:rPr>
        <w:t>), no comprehensive study was found on ethical values in</w:t>
      </w:r>
      <w:del w:id="216" w:author="signal" w:date="2019-08-01T20:08:00Z">
        <w:r w:rsidR="002377C3" w:rsidRPr="00FE2FF9" w:rsidDel="00215E56">
          <w:rPr>
            <w:rFonts w:ascii="Times New Roman" w:eastAsia="Times New Roman" w:hAnsi="Times New Roman" w:cs="Times New Roman"/>
            <w:color w:val="000000"/>
            <w:sz w:val="24"/>
            <w:szCs w:val="24"/>
          </w:rPr>
          <w:delText xml:space="preserve"> elderly</w:delText>
        </w:r>
      </w:del>
      <w:ins w:id="217" w:author="signal" w:date="2019-08-01T20:08:00Z">
        <w:r w:rsidR="00215E56">
          <w:rPr>
            <w:rFonts w:ascii="Times New Roman" w:eastAsia="Times New Roman" w:hAnsi="Times New Roman" w:cs="Times New Roman"/>
            <w:color w:val="000000"/>
            <w:sz w:val="24"/>
            <w:szCs w:val="24"/>
          </w:rPr>
          <w:t xml:space="preserve"> aged</w:t>
        </w:r>
      </w:ins>
      <w:r w:rsidR="002377C3" w:rsidRPr="00FE2FF9">
        <w:rPr>
          <w:rFonts w:ascii="Times New Roman" w:eastAsia="Times New Roman" w:hAnsi="Times New Roman" w:cs="Times New Roman"/>
          <w:color w:val="000000"/>
          <w:sz w:val="24"/>
          <w:szCs w:val="24"/>
        </w:rPr>
        <w:t xml:space="preserve"> care. Introducing ethical values is useful in developing ethical codes in the field of </w:t>
      </w:r>
      <w:del w:id="218" w:author="signal" w:date="2019-08-01T20:09:00Z">
        <w:r w:rsidR="002377C3" w:rsidRPr="00FE2FF9" w:rsidDel="00C260DB">
          <w:rPr>
            <w:rFonts w:ascii="Times New Roman" w:eastAsia="Times New Roman" w:hAnsi="Times New Roman" w:cs="Times New Roman"/>
            <w:color w:val="000000"/>
            <w:sz w:val="24"/>
            <w:szCs w:val="24"/>
          </w:rPr>
          <w:delText xml:space="preserve">elderly </w:delText>
        </w:r>
      </w:del>
      <w:proofErr w:type="spellStart"/>
      <w:ins w:id="219" w:author="signal" w:date="2019-08-01T20:09:00Z">
        <w:r w:rsidR="00C260DB">
          <w:rPr>
            <w:rFonts w:ascii="Times New Roman" w:eastAsia="Times New Roman" w:hAnsi="Times New Roman" w:cs="Times New Roman"/>
            <w:color w:val="000000"/>
            <w:sz w:val="24"/>
            <w:szCs w:val="24"/>
          </w:rPr>
          <w:t>aged</w:t>
        </w:r>
      </w:ins>
      <w:r w:rsidR="002377C3" w:rsidRPr="00FE2FF9">
        <w:rPr>
          <w:rFonts w:ascii="Times New Roman" w:eastAsia="Times New Roman" w:hAnsi="Times New Roman" w:cs="Times New Roman"/>
          <w:color w:val="000000"/>
          <w:sz w:val="24"/>
          <w:szCs w:val="24"/>
        </w:rPr>
        <w:t>care</w:t>
      </w:r>
      <w:proofErr w:type="spellEnd"/>
      <w:r w:rsidR="002377C3" w:rsidRPr="00FE2FF9">
        <w:rPr>
          <w:rFonts w:ascii="Times New Roman" w:eastAsia="Times New Roman" w:hAnsi="Times New Roman" w:cs="Times New Roman"/>
          <w:color w:val="000000"/>
          <w:sz w:val="24"/>
          <w:szCs w:val="24"/>
        </w:rPr>
        <w:t xml:space="preserve">. Introducing these values is not useless </w:t>
      </w:r>
      <w:proofErr w:type="spellStart"/>
      <w:r w:rsidR="002377C3">
        <w:rPr>
          <w:rFonts w:ascii="Times New Roman" w:eastAsia="Times New Roman" w:hAnsi="Times New Roman" w:cs="Times New Roman"/>
          <w:color w:val="000000"/>
          <w:sz w:val="24"/>
          <w:szCs w:val="24"/>
        </w:rPr>
        <w:t>forthe</w:t>
      </w:r>
      <w:proofErr w:type="spellEnd"/>
      <w:r w:rsidR="002377C3">
        <w:rPr>
          <w:rFonts w:ascii="Times New Roman" w:eastAsia="Times New Roman" w:hAnsi="Times New Roman" w:cs="Times New Roman"/>
          <w:color w:val="000000"/>
          <w:sz w:val="24"/>
          <w:szCs w:val="24"/>
        </w:rPr>
        <w:t xml:space="preserve"> quality of </w:t>
      </w:r>
      <w:proofErr w:type="spellStart"/>
      <w:r w:rsidR="002377C3">
        <w:rPr>
          <w:rFonts w:ascii="Times New Roman" w:eastAsia="Times New Roman" w:hAnsi="Times New Roman" w:cs="Times New Roman"/>
          <w:color w:val="000000"/>
          <w:sz w:val="24"/>
          <w:szCs w:val="24"/>
        </w:rPr>
        <w:t>careprovision</w:t>
      </w:r>
      <w:proofErr w:type="spellEnd"/>
      <w:r w:rsidR="002377C3" w:rsidRPr="00FE2FF9">
        <w:rPr>
          <w:rFonts w:ascii="Times New Roman" w:eastAsia="Times New Roman" w:hAnsi="Times New Roman" w:cs="Times New Roman"/>
          <w:color w:val="000000"/>
          <w:sz w:val="24"/>
          <w:szCs w:val="24"/>
        </w:rPr>
        <w:t xml:space="preserve"> and the development </w:t>
      </w:r>
      <w:proofErr w:type="spellStart"/>
      <w:r w:rsidR="002377C3" w:rsidRPr="00FE2FF9">
        <w:rPr>
          <w:rFonts w:ascii="Times New Roman" w:eastAsia="Times New Roman" w:hAnsi="Times New Roman" w:cs="Times New Roman"/>
          <w:color w:val="000000"/>
          <w:sz w:val="24"/>
          <w:szCs w:val="24"/>
        </w:rPr>
        <w:t>ofempirical</w:t>
      </w:r>
      <w:proofErr w:type="spellEnd"/>
      <w:r w:rsidR="002377C3" w:rsidRPr="00FE2FF9">
        <w:rPr>
          <w:rFonts w:ascii="Times New Roman" w:eastAsia="Times New Roman" w:hAnsi="Times New Roman" w:cs="Times New Roman"/>
          <w:color w:val="000000"/>
          <w:sz w:val="24"/>
          <w:szCs w:val="24"/>
        </w:rPr>
        <w:t xml:space="preserve"> ethics </w:t>
      </w:r>
      <w:r w:rsidR="002377C3">
        <w:rPr>
          <w:rFonts w:ascii="Times New Roman" w:eastAsia="Times New Roman" w:hAnsi="Times New Roman" w:cs="Times New Roman"/>
          <w:color w:val="000000"/>
          <w:sz w:val="24"/>
          <w:szCs w:val="24"/>
        </w:rPr>
        <w:t xml:space="preserve">in </w:t>
      </w:r>
      <w:del w:id="220" w:author="signal" w:date="2019-08-01T20:09:00Z">
        <w:r w:rsidR="002377C3" w:rsidRPr="00FE2FF9" w:rsidDel="00C260DB">
          <w:rPr>
            <w:rFonts w:ascii="Times New Roman" w:eastAsia="Times New Roman" w:hAnsi="Times New Roman" w:cs="Times New Roman"/>
            <w:color w:val="000000"/>
            <w:sz w:val="24"/>
            <w:szCs w:val="24"/>
          </w:rPr>
          <w:delText xml:space="preserve">elderly </w:delText>
        </w:r>
      </w:del>
      <w:proofErr w:type="spellStart"/>
      <w:ins w:id="221" w:author="signal" w:date="2019-08-01T20:09:00Z">
        <w:r w:rsidR="00C260DB">
          <w:rPr>
            <w:rFonts w:ascii="Times New Roman" w:eastAsia="Times New Roman" w:hAnsi="Times New Roman" w:cs="Times New Roman"/>
            <w:color w:val="000000"/>
            <w:sz w:val="24"/>
            <w:szCs w:val="24"/>
          </w:rPr>
          <w:t>aged</w:t>
        </w:r>
      </w:ins>
      <w:r w:rsidR="002377C3" w:rsidRPr="00FE2FF9">
        <w:rPr>
          <w:rFonts w:ascii="Times New Roman" w:eastAsia="Times New Roman" w:hAnsi="Times New Roman" w:cs="Times New Roman"/>
          <w:color w:val="000000"/>
          <w:sz w:val="24"/>
          <w:szCs w:val="24"/>
        </w:rPr>
        <w:t>care</w:t>
      </w:r>
      <w:proofErr w:type="spellEnd"/>
      <w:r w:rsidR="002377C3" w:rsidRPr="00FE2FF9">
        <w:rPr>
          <w:rFonts w:ascii="Times New Roman" w:eastAsia="Times New Roman" w:hAnsi="Times New Roman" w:cs="Times New Roman"/>
          <w:color w:val="000000"/>
          <w:sz w:val="24"/>
          <w:szCs w:val="24"/>
        </w:rPr>
        <w:t xml:space="preserve">. Therefore, this study was conducted to </w:t>
      </w:r>
      <w:r w:rsidR="002377C3">
        <w:rPr>
          <w:rFonts w:ascii="Times New Roman" w:eastAsia="Times New Roman" w:hAnsi="Times New Roman" w:cs="Times New Roman"/>
          <w:color w:val="000000"/>
          <w:sz w:val="24"/>
          <w:szCs w:val="24"/>
        </w:rPr>
        <w:t>explain</w:t>
      </w:r>
      <w:r w:rsidR="002377C3" w:rsidRPr="00FE2FF9">
        <w:rPr>
          <w:rFonts w:ascii="Times New Roman" w:eastAsia="Times New Roman" w:hAnsi="Times New Roman" w:cs="Times New Roman"/>
          <w:color w:val="000000"/>
          <w:sz w:val="24"/>
          <w:szCs w:val="24"/>
        </w:rPr>
        <w:t xml:space="preserve"> ethical values in </w:t>
      </w:r>
      <w:del w:id="222" w:author="signal" w:date="2019-08-01T20:09:00Z">
        <w:r w:rsidR="002377C3" w:rsidRPr="00FE2FF9" w:rsidDel="00C260DB">
          <w:rPr>
            <w:rFonts w:ascii="Times New Roman" w:eastAsia="Times New Roman" w:hAnsi="Times New Roman" w:cs="Times New Roman"/>
            <w:color w:val="000000"/>
            <w:sz w:val="24"/>
            <w:szCs w:val="24"/>
          </w:rPr>
          <w:delText>elderly </w:delText>
        </w:r>
      </w:del>
      <w:ins w:id="223" w:author="signal" w:date="2019-08-01T20:09:00Z">
        <w:r w:rsidR="00C260DB">
          <w:rPr>
            <w:rFonts w:ascii="Times New Roman" w:eastAsia="Times New Roman" w:hAnsi="Times New Roman" w:cs="Times New Roman"/>
            <w:color w:val="000000"/>
            <w:sz w:val="24"/>
            <w:szCs w:val="24"/>
          </w:rPr>
          <w:t>aged</w:t>
        </w:r>
        <w:r w:rsidR="00C260DB" w:rsidRPr="00FE2FF9">
          <w:rPr>
            <w:rFonts w:ascii="Times New Roman" w:eastAsia="Times New Roman" w:hAnsi="Times New Roman" w:cs="Times New Roman"/>
            <w:color w:val="000000"/>
            <w:sz w:val="24"/>
            <w:szCs w:val="24"/>
          </w:rPr>
          <w:t> </w:t>
        </w:r>
      </w:ins>
      <w:r w:rsidR="002377C3" w:rsidRPr="00FE2FF9">
        <w:rPr>
          <w:rFonts w:ascii="Times New Roman" w:eastAsia="Times New Roman" w:hAnsi="Times New Roman" w:cs="Times New Roman"/>
          <w:color w:val="000000"/>
          <w:sz w:val="24"/>
          <w:szCs w:val="24"/>
        </w:rPr>
        <w:t>care.</w:t>
      </w:r>
    </w:p>
    <w:p w14:paraId="138EE54A" w14:textId="77777777" w:rsidR="002377C3" w:rsidRPr="00FE2FF9" w:rsidRDefault="002377C3">
      <w:pPr>
        <w:spacing w:after="0" w:line="360" w:lineRule="auto"/>
        <w:jc w:val="both"/>
        <w:rPr>
          <w:rFonts w:ascii="Times New Roman" w:eastAsia="Times New Roman" w:hAnsi="Times New Roman" w:cs="Times New Roman"/>
          <w:color w:val="000000"/>
          <w:sz w:val="24"/>
          <w:szCs w:val="24"/>
        </w:rPr>
        <w:pPrChange w:id="224" w:author="reza" w:date="2019-08-02T20:08:00Z">
          <w:pPr>
            <w:spacing w:after="0" w:line="360" w:lineRule="auto"/>
            <w:jc w:val="lowKashida"/>
          </w:pPr>
        </w:pPrChange>
      </w:pPr>
    </w:p>
    <w:p w14:paraId="6BFF13C8" w14:textId="77777777" w:rsidR="002377C3" w:rsidRDefault="002377C3">
      <w:pPr>
        <w:spacing w:after="0" w:line="360" w:lineRule="auto"/>
        <w:jc w:val="both"/>
        <w:rPr>
          <w:rFonts w:ascii="Times New Roman" w:eastAsia="Times New Roman" w:hAnsi="Times New Roman" w:cs="Times New Roman"/>
          <w:b/>
          <w:bCs/>
          <w:color w:val="000000"/>
          <w:sz w:val="24"/>
          <w:szCs w:val="24"/>
        </w:rPr>
        <w:pPrChange w:id="225" w:author="reza" w:date="2019-08-02T20:08:00Z">
          <w:pPr>
            <w:spacing w:after="0" w:line="360" w:lineRule="auto"/>
            <w:jc w:val="lowKashida"/>
          </w:pPr>
        </w:pPrChange>
      </w:pPr>
      <w:r>
        <w:rPr>
          <w:rFonts w:ascii="Times New Roman" w:eastAsia="Times New Roman" w:hAnsi="Times New Roman" w:cs="Times New Roman"/>
          <w:b/>
          <w:bCs/>
          <w:color w:val="000000"/>
          <w:sz w:val="24"/>
          <w:szCs w:val="24"/>
        </w:rPr>
        <w:t>Methodology</w:t>
      </w:r>
    </w:p>
    <w:p w14:paraId="33A6DFEF" w14:textId="77777777" w:rsidR="005B6B82" w:rsidRDefault="002377C3" w:rsidP="00025BA8">
      <w:pPr>
        <w:spacing w:line="360" w:lineRule="auto"/>
        <w:jc w:val="both"/>
        <w:rPr>
          <w:rFonts w:ascii="Times New Roman" w:eastAsia="Times New Roman" w:hAnsi="Times New Roman" w:cs="Times New Roman"/>
          <w:sz w:val="24"/>
          <w:szCs w:val="24"/>
          <w:rtl/>
        </w:rPr>
      </w:pPr>
      <w:r w:rsidRPr="00FE2FF9">
        <w:rPr>
          <w:rFonts w:ascii="Times New Roman" w:eastAsia="Times New Roman" w:hAnsi="Times New Roman" w:cs="Times New Roman"/>
          <w:color w:val="000000"/>
          <w:sz w:val="24"/>
          <w:szCs w:val="24"/>
        </w:rPr>
        <w:t>This review was conducted in 2018. First, based on the research question, the keywords and search strategies were identified. </w:t>
      </w:r>
      <w:r w:rsidRPr="005C1201">
        <w:rPr>
          <w:rFonts w:ascii="Times New Roman" w:eastAsia="Times New Roman" w:hAnsi="Times New Roman" w:cs="Times New Roman"/>
          <w:sz w:val="24"/>
          <w:szCs w:val="24"/>
        </w:rPr>
        <w:t xml:space="preserve">For this literature review, </w:t>
      </w:r>
      <w:ins w:id="226" w:author="signal" w:date="2019-08-01T20:17:00Z">
        <w:r w:rsidR="00C82930">
          <w:rPr>
            <w:rFonts w:ascii="Times New Roman" w:eastAsia="Times New Roman" w:hAnsi="Times New Roman" w:cs="Times New Roman"/>
            <w:sz w:val="24"/>
            <w:szCs w:val="24"/>
          </w:rPr>
          <w:t xml:space="preserve">a </w:t>
        </w:r>
      </w:ins>
      <w:r w:rsidR="00825116">
        <w:rPr>
          <w:rFonts w:ascii="Times New Roman" w:eastAsia="Times New Roman" w:hAnsi="Times New Roman" w:cs="Times New Roman"/>
          <w:sz w:val="24"/>
          <w:szCs w:val="24"/>
        </w:rPr>
        <w:t>systematic search</w:t>
      </w:r>
      <w:r w:rsidRPr="005C1201">
        <w:rPr>
          <w:rFonts w:ascii="Times New Roman" w:eastAsia="Times New Roman" w:hAnsi="Times New Roman" w:cs="Times New Roman"/>
          <w:sz w:val="24"/>
          <w:szCs w:val="24"/>
        </w:rPr>
        <w:t xml:space="preserve"> was</w:t>
      </w:r>
      <w:ins w:id="227" w:author="signal" w:date="2019-08-01T20:17:00Z">
        <w:r w:rsidR="00C82930">
          <w:rPr>
            <w:rFonts w:ascii="Times New Roman" w:eastAsia="Times New Roman" w:hAnsi="Times New Roman" w:cs="Times New Roman"/>
            <w:sz w:val="24"/>
            <w:szCs w:val="24"/>
          </w:rPr>
          <w:t xml:space="preserve"> conducted</w:t>
        </w:r>
      </w:ins>
      <w:r w:rsidRPr="005C1201">
        <w:rPr>
          <w:rFonts w:ascii="Times New Roman" w:eastAsia="Times New Roman" w:hAnsi="Times New Roman" w:cs="Times New Roman"/>
          <w:sz w:val="24"/>
          <w:szCs w:val="24"/>
        </w:rPr>
        <w:t xml:space="preserve"> (Fig</w:t>
      </w:r>
      <w:r>
        <w:rPr>
          <w:rFonts w:ascii="Times New Roman" w:eastAsia="Times New Roman" w:hAnsi="Times New Roman" w:cs="Times New Roman"/>
          <w:sz w:val="24"/>
          <w:szCs w:val="24"/>
        </w:rPr>
        <w:t>.</w:t>
      </w:r>
      <w:r w:rsidRPr="005C1201">
        <w:rPr>
          <w:rFonts w:ascii="Times New Roman" w:eastAsia="Times New Roman" w:hAnsi="Times New Roman" w:cs="Times New Roman"/>
          <w:sz w:val="24"/>
          <w:szCs w:val="24"/>
        </w:rPr>
        <w:t xml:space="preserve"> 1).</w:t>
      </w:r>
      <w:ins w:id="228" w:author="reza" w:date="2019-08-02T19:02:00Z">
        <w:r w:rsidR="00DF0119">
          <w:rPr>
            <w:rFonts w:ascii="Times New Roman" w:eastAsia="Times New Roman" w:hAnsi="Times New Roman" w:cs="Times New Roman"/>
            <w:sz w:val="24"/>
            <w:szCs w:val="24"/>
          </w:rPr>
          <w:t xml:space="preserve"> </w:t>
        </w:r>
      </w:ins>
      <w:r w:rsidRPr="00FE2FF9">
        <w:rPr>
          <w:rFonts w:ascii="Times New Roman" w:eastAsia="Times New Roman" w:hAnsi="Times New Roman" w:cs="Times New Roman"/>
          <w:color w:val="000000"/>
          <w:sz w:val="24"/>
          <w:szCs w:val="24"/>
        </w:rPr>
        <w:t>The key words included </w:t>
      </w:r>
      <w:r w:rsidRPr="00FE2FF9">
        <w:rPr>
          <w:rFonts w:ascii="Times New Roman" w:eastAsia="Times New Roman" w:hAnsi="Times New Roman" w:cs="Times New Roman"/>
          <w:i/>
          <w:iCs/>
          <w:color w:val="000000"/>
          <w:sz w:val="24"/>
          <w:szCs w:val="24"/>
        </w:rPr>
        <w:t>value</w:t>
      </w:r>
      <w:r w:rsidRPr="00FE2FF9">
        <w:rPr>
          <w:rFonts w:ascii="Times New Roman" w:eastAsia="Times New Roman" w:hAnsi="Times New Roman" w:cs="Times New Roman"/>
          <w:color w:val="000000"/>
          <w:sz w:val="24"/>
          <w:szCs w:val="24"/>
        </w:rPr>
        <w:t xml:space="preserve">, </w:t>
      </w:r>
      <w:r w:rsidRPr="00FE2FF9">
        <w:rPr>
          <w:rFonts w:ascii="Times New Roman" w:eastAsia="Times New Roman" w:hAnsi="Times New Roman" w:cs="Times New Roman"/>
          <w:i/>
          <w:iCs/>
          <w:color w:val="000000"/>
          <w:sz w:val="24"/>
          <w:szCs w:val="24"/>
        </w:rPr>
        <w:t>right</w:t>
      </w:r>
      <w:r w:rsidRPr="00FE2FF9">
        <w:rPr>
          <w:rFonts w:ascii="Times New Roman" w:eastAsia="Times New Roman" w:hAnsi="Times New Roman" w:cs="Times New Roman"/>
          <w:color w:val="000000"/>
          <w:sz w:val="24"/>
          <w:szCs w:val="24"/>
        </w:rPr>
        <w:t xml:space="preserve">, </w:t>
      </w:r>
      <w:r w:rsidRPr="00FE2FF9">
        <w:rPr>
          <w:rFonts w:ascii="Times New Roman" w:eastAsia="Times New Roman" w:hAnsi="Times New Roman" w:cs="Times New Roman"/>
          <w:i/>
          <w:iCs/>
          <w:color w:val="000000"/>
          <w:sz w:val="24"/>
          <w:szCs w:val="24"/>
        </w:rPr>
        <w:t>ethic</w:t>
      </w:r>
      <w:r w:rsidRPr="00FE2FF9">
        <w:rPr>
          <w:rFonts w:ascii="Times New Roman" w:eastAsia="Times New Roman" w:hAnsi="Times New Roman" w:cs="Times New Roman"/>
          <w:color w:val="000000"/>
          <w:sz w:val="24"/>
          <w:szCs w:val="24"/>
        </w:rPr>
        <w:t xml:space="preserve">, </w:t>
      </w:r>
      <w:r w:rsidRPr="00FE2FF9">
        <w:rPr>
          <w:rFonts w:ascii="Times New Roman" w:eastAsia="Times New Roman" w:hAnsi="Times New Roman" w:cs="Times New Roman"/>
          <w:i/>
          <w:iCs/>
          <w:color w:val="000000"/>
          <w:sz w:val="24"/>
          <w:szCs w:val="24"/>
        </w:rPr>
        <w:t>moral</w:t>
      </w:r>
      <w:r w:rsidRPr="00FE2FF9">
        <w:rPr>
          <w:rFonts w:ascii="Times New Roman" w:eastAsia="Times New Roman" w:hAnsi="Times New Roman" w:cs="Times New Roman"/>
          <w:color w:val="000000"/>
          <w:sz w:val="24"/>
          <w:szCs w:val="24"/>
        </w:rPr>
        <w:t xml:space="preserve">, </w:t>
      </w:r>
      <w:r w:rsidRPr="00FE2FF9">
        <w:rPr>
          <w:rFonts w:ascii="Times New Roman" w:eastAsia="Times New Roman" w:hAnsi="Times New Roman" w:cs="Times New Roman"/>
          <w:i/>
          <w:iCs/>
          <w:color w:val="000000"/>
          <w:sz w:val="24"/>
          <w:szCs w:val="24"/>
        </w:rPr>
        <w:t>autonomy</w:t>
      </w:r>
      <w:r w:rsidRPr="00FE2FF9">
        <w:rPr>
          <w:rFonts w:ascii="Times New Roman" w:eastAsia="Times New Roman" w:hAnsi="Times New Roman" w:cs="Times New Roman"/>
          <w:color w:val="000000"/>
          <w:sz w:val="24"/>
          <w:szCs w:val="24"/>
        </w:rPr>
        <w:t xml:space="preserve">, </w:t>
      </w:r>
      <w:r w:rsidRPr="00FE2FF9">
        <w:rPr>
          <w:rFonts w:ascii="Times New Roman" w:eastAsia="Times New Roman" w:hAnsi="Times New Roman" w:cs="Times New Roman"/>
          <w:i/>
          <w:iCs/>
          <w:color w:val="000000"/>
          <w:sz w:val="24"/>
          <w:szCs w:val="24"/>
        </w:rPr>
        <w:t>justice</w:t>
      </w:r>
      <w:r w:rsidRPr="00FE2FF9">
        <w:rPr>
          <w:rFonts w:ascii="Times New Roman" w:eastAsia="Times New Roman" w:hAnsi="Times New Roman" w:cs="Times New Roman"/>
          <w:color w:val="000000"/>
          <w:sz w:val="24"/>
          <w:szCs w:val="24"/>
        </w:rPr>
        <w:t>, </w:t>
      </w:r>
      <w:r w:rsidRPr="00FE2FF9">
        <w:rPr>
          <w:rFonts w:ascii="Times New Roman" w:eastAsia="Times New Roman" w:hAnsi="Times New Roman" w:cs="Times New Roman"/>
          <w:i/>
          <w:iCs/>
          <w:color w:val="000000"/>
          <w:sz w:val="24"/>
          <w:szCs w:val="24"/>
        </w:rPr>
        <w:t>beneficence</w:t>
      </w:r>
      <w:r w:rsidRPr="00FE2FF9">
        <w:rPr>
          <w:rFonts w:ascii="Times New Roman" w:eastAsia="Times New Roman" w:hAnsi="Times New Roman" w:cs="Times New Roman"/>
          <w:color w:val="000000"/>
          <w:sz w:val="24"/>
          <w:szCs w:val="24"/>
        </w:rPr>
        <w:t xml:space="preserve">, </w:t>
      </w:r>
      <w:r w:rsidRPr="00FE2FF9">
        <w:rPr>
          <w:rFonts w:ascii="Times New Roman" w:eastAsia="Times New Roman" w:hAnsi="Times New Roman" w:cs="Times New Roman"/>
          <w:i/>
          <w:iCs/>
          <w:color w:val="000000"/>
          <w:sz w:val="24"/>
          <w:szCs w:val="24"/>
        </w:rPr>
        <w:t>maleficence</w:t>
      </w:r>
      <w:r w:rsidRPr="00FE2FF9">
        <w:rPr>
          <w:rFonts w:ascii="Times New Roman" w:eastAsia="Times New Roman" w:hAnsi="Times New Roman" w:cs="Times New Roman"/>
          <w:color w:val="000000"/>
          <w:sz w:val="24"/>
          <w:szCs w:val="24"/>
        </w:rPr>
        <w:t xml:space="preserve">, </w:t>
      </w:r>
      <w:r w:rsidRPr="00FE2FF9">
        <w:rPr>
          <w:rFonts w:ascii="Times New Roman" w:eastAsia="Times New Roman" w:hAnsi="Times New Roman" w:cs="Times New Roman"/>
          <w:i/>
          <w:iCs/>
          <w:color w:val="000000"/>
          <w:sz w:val="24"/>
          <w:szCs w:val="24"/>
        </w:rPr>
        <w:t>dignity</w:t>
      </w:r>
      <w:r w:rsidRPr="00FE2FF9">
        <w:rPr>
          <w:rFonts w:ascii="Times New Roman" w:eastAsia="Times New Roman" w:hAnsi="Times New Roman" w:cs="Times New Roman"/>
          <w:color w:val="000000"/>
          <w:sz w:val="24"/>
          <w:szCs w:val="24"/>
        </w:rPr>
        <w:t>, </w:t>
      </w:r>
      <w:r w:rsidRPr="00FE2FF9">
        <w:rPr>
          <w:rFonts w:ascii="Times New Roman" w:eastAsia="Times New Roman" w:hAnsi="Times New Roman" w:cs="Times New Roman"/>
          <w:i/>
          <w:iCs/>
          <w:color w:val="000000"/>
          <w:sz w:val="24"/>
          <w:szCs w:val="24"/>
        </w:rPr>
        <w:t>elder</w:t>
      </w:r>
      <w:r w:rsidRPr="00FE2FF9">
        <w:rPr>
          <w:rFonts w:ascii="Times New Roman" w:eastAsia="Times New Roman" w:hAnsi="Times New Roman" w:cs="Times New Roman"/>
          <w:color w:val="000000"/>
          <w:sz w:val="24"/>
          <w:szCs w:val="24"/>
        </w:rPr>
        <w:t xml:space="preserve">, </w:t>
      </w:r>
      <w:r w:rsidRPr="00FE2FF9">
        <w:rPr>
          <w:rFonts w:ascii="Times New Roman" w:eastAsia="Times New Roman" w:hAnsi="Times New Roman" w:cs="Times New Roman"/>
          <w:i/>
          <w:iCs/>
          <w:color w:val="000000"/>
          <w:sz w:val="24"/>
          <w:szCs w:val="24"/>
        </w:rPr>
        <w:t>older</w:t>
      </w:r>
      <w:r w:rsidRPr="00FE2FF9">
        <w:rPr>
          <w:rFonts w:ascii="Times New Roman" w:eastAsia="Times New Roman" w:hAnsi="Times New Roman" w:cs="Times New Roman"/>
          <w:color w:val="000000"/>
          <w:sz w:val="24"/>
          <w:szCs w:val="24"/>
        </w:rPr>
        <w:t xml:space="preserve">, </w:t>
      </w:r>
      <w:r w:rsidRPr="00FE2FF9">
        <w:rPr>
          <w:rFonts w:ascii="Times New Roman" w:eastAsia="Times New Roman" w:hAnsi="Times New Roman" w:cs="Times New Roman"/>
          <w:i/>
          <w:iCs/>
          <w:color w:val="000000"/>
          <w:sz w:val="24"/>
          <w:szCs w:val="24"/>
        </w:rPr>
        <w:t>senior</w:t>
      </w:r>
      <w:r w:rsidRPr="00FE2FF9">
        <w:rPr>
          <w:rFonts w:ascii="Times New Roman" w:eastAsia="Times New Roman" w:hAnsi="Times New Roman" w:cs="Times New Roman"/>
          <w:color w:val="000000"/>
          <w:sz w:val="24"/>
          <w:szCs w:val="24"/>
        </w:rPr>
        <w:t xml:space="preserve">, </w:t>
      </w:r>
      <w:r w:rsidRPr="00FE2FF9">
        <w:rPr>
          <w:rFonts w:ascii="Times New Roman" w:eastAsia="Times New Roman" w:hAnsi="Times New Roman" w:cs="Times New Roman"/>
          <w:i/>
          <w:iCs/>
          <w:color w:val="000000"/>
          <w:sz w:val="24"/>
          <w:szCs w:val="24"/>
        </w:rPr>
        <w:t>geriatric</w:t>
      </w:r>
      <w:r w:rsidRPr="00FE2FF9">
        <w:rPr>
          <w:rFonts w:ascii="Times New Roman" w:eastAsia="Times New Roman" w:hAnsi="Times New Roman" w:cs="Times New Roman"/>
          <w:color w:val="000000"/>
          <w:sz w:val="24"/>
          <w:szCs w:val="24"/>
        </w:rPr>
        <w:t xml:space="preserve">, </w:t>
      </w:r>
      <w:r w:rsidRPr="00FE2FF9">
        <w:rPr>
          <w:rFonts w:ascii="Times New Roman" w:eastAsia="Times New Roman" w:hAnsi="Times New Roman" w:cs="Times New Roman"/>
          <w:i/>
          <w:iCs/>
          <w:color w:val="000000"/>
          <w:sz w:val="24"/>
          <w:szCs w:val="24"/>
        </w:rPr>
        <w:t>aged</w:t>
      </w:r>
      <w:r w:rsidRPr="00FE2FF9">
        <w:rPr>
          <w:rFonts w:ascii="Times New Roman" w:eastAsia="Times New Roman" w:hAnsi="Times New Roman" w:cs="Times New Roman"/>
          <w:color w:val="000000"/>
          <w:sz w:val="24"/>
          <w:szCs w:val="24"/>
        </w:rPr>
        <w:t xml:space="preserve">, </w:t>
      </w:r>
      <w:r w:rsidRPr="000D2D70">
        <w:rPr>
          <w:rFonts w:ascii="Times New Roman" w:eastAsia="Times New Roman" w:hAnsi="Times New Roman" w:cs="Times New Roman"/>
          <w:i/>
          <w:iCs/>
          <w:color w:val="000000"/>
          <w:sz w:val="24"/>
          <w:szCs w:val="24"/>
        </w:rPr>
        <w:t>aging</w:t>
      </w:r>
      <w:r w:rsidRPr="000D2D70">
        <w:rPr>
          <w:rFonts w:ascii="Times New Roman" w:eastAsia="Times New Roman" w:hAnsi="Times New Roman" w:cs="Times New Roman"/>
          <w:color w:val="000000"/>
          <w:sz w:val="24"/>
          <w:szCs w:val="24"/>
        </w:rPr>
        <w:t xml:space="preserve">, and </w:t>
      </w:r>
      <w:r w:rsidRPr="000D2D70">
        <w:rPr>
          <w:rFonts w:ascii="Times New Roman" w:eastAsia="Times New Roman" w:hAnsi="Times New Roman" w:cs="Times New Roman"/>
          <w:i/>
          <w:iCs/>
          <w:color w:val="000000"/>
          <w:sz w:val="24"/>
          <w:szCs w:val="24"/>
        </w:rPr>
        <w:t>care</w:t>
      </w:r>
      <w:r w:rsidRPr="000D2D70">
        <w:rPr>
          <w:rFonts w:ascii="Times New Roman" w:eastAsia="Times New Roman" w:hAnsi="Times New Roman" w:cs="Times New Roman"/>
          <w:color w:val="000000"/>
          <w:sz w:val="24"/>
          <w:szCs w:val="24"/>
        </w:rPr>
        <w:t xml:space="preserve">, which were combined using the words </w:t>
      </w:r>
      <w:r w:rsidRPr="000D2D70">
        <w:rPr>
          <w:rFonts w:ascii="Times New Roman" w:hAnsi="Times New Roman" w:cs="Times New Roman"/>
          <w:i/>
          <w:iCs/>
          <w:sz w:val="24"/>
          <w:szCs w:val="24"/>
        </w:rPr>
        <w:t>AND</w:t>
      </w:r>
      <w:ins w:id="229" w:author="reza" w:date="2019-08-02T19:02:00Z">
        <w:r w:rsidR="00DF0119">
          <w:rPr>
            <w:rFonts w:ascii="Times New Roman" w:hAnsi="Times New Roman" w:cs="Times New Roman"/>
            <w:i/>
            <w:iCs/>
            <w:sz w:val="24"/>
            <w:szCs w:val="24"/>
          </w:rPr>
          <w:t xml:space="preserve"> </w:t>
        </w:r>
      </w:ins>
      <w:proofErr w:type="spellStart"/>
      <w:r w:rsidRPr="000D2D70">
        <w:rPr>
          <w:rFonts w:ascii="Times New Roman" w:hAnsi="Times New Roman" w:cs="Times New Roman"/>
          <w:sz w:val="24"/>
          <w:szCs w:val="24"/>
        </w:rPr>
        <w:t>and</w:t>
      </w:r>
      <w:proofErr w:type="spellEnd"/>
      <w:ins w:id="230" w:author="reza" w:date="2019-08-02T19:02:00Z">
        <w:r w:rsidR="00DF0119">
          <w:rPr>
            <w:rFonts w:ascii="Times New Roman" w:hAnsi="Times New Roman" w:cs="Times New Roman"/>
            <w:sz w:val="24"/>
            <w:szCs w:val="24"/>
          </w:rPr>
          <w:t xml:space="preserve"> </w:t>
        </w:r>
      </w:ins>
      <w:r w:rsidRPr="000D2D70">
        <w:rPr>
          <w:rFonts w:ascii="Times New Roman" w:hAnsi="Times New Roman" w:cs="Times New Roman"/>
          <w:i/>
          <w:iCs/>
          <w:sz w:val="24"/>
          <w:szCs w:val="24"/>
        </w:rPr>
        <w:t>OR</w:t>
      </w:r>
      <w:r w:rsidRPr="000D2D70">
        <w:rPr>
          <w:rFonts w:ascii="Times New Roman" w:hAnsi="Times New Roman" w:cs="Times New Roman"/>
          <w:sz w:val="24"/>
          <w:szCs w:val="24"/>
        </w:rPr>
        <w:t xml:space="preserve"> and were searched in the</w:t>
      </w:r>
      <w:r w:rsidRPr="005A017F">
        <w:rPr>
          <w:rFonts w:ascii="Times New Roman" w:hAnsi="Times New Roman" w:cs="Times New Roman"/>
          <w:sz w:val="24"/>
          <w:szCs w:val="24"/>
        </w:rPr>
        <w:t xml:space="preserve"> databases of</w:t>
      </w:r>
      <w:r w:rsidRPr="005A017F">
        <w:rPr>
          <w:rFonts w:ascii="Times New Roman" w:eastAsia="Times New Roman" w:hAnsi="Times New Roman" w:cs="Times New Roman"/>
          <w:sz w:val="24"/>
          <w:szCs w:val="24"/>
        </w:rPr>
        <w:t xml:space="preserve"> PubMed, Scopus, Ovid, ProQuest, Web of Science,</w:t>
      </w:r>
      <w:r w:rsidRPr="005A017F">
        <w:rPr>
          <w:rFonts w:ascii="TimesNewRoman" w:hAnsi="TimesNewRoman"/>
          <w:sz w:val="24"/>
          <w:szCs w:val="24"/>
        </w:rPr>
        <w:t xml:space="preserve"> and Google Scholar</w:t>
      </w:r>
      <w:r w:rsidRPr="005A017F">
        <w:rPr>
          <w:rFonts w:ascii="Times New Roman" w:eastAsia="Times New Roman" w:hAnsi="Times New Roman" w:cs="Times New Roman"/>
          <w:sz w:val="24"/>
          <w:szCs w:val="24"/>
        </w:rPr>
        <w:t>. </w:t>
      </w:r>
    </w:p>
    <w:p w14:paraId="23E9AC77" w14:textId="77777777" w:rsidR="005B6B82" w:rsidDel="00877C97" w:rsidRDefault="00600FAF" w:rsidP="00025BA8">
      <w:pPr>
        <w:spacing w:line="360" w:lineRule="auto"/>
        <w:jc w:val="both"/>
        <w:rPr>
          <w:del w:id="231" w:author="signal" w:date="2019-08-01T23:29:00Z"/>
          <w:rFonts w:ascii="Times New Roman" w:eastAsia="Times New Roman" w:hAnsi="Times New Roman" w:cs="Times New Roman"/>
          <w:sz w:val="24"/>
          <w:szCs w:val="24"/>
          <w:rtl/>
        </w:rPr>
      </w:pPr>
      <w:del w:id="232" w:author="signal" w:date="2019-08-01T23:29:00Z">
        <w:r w:rsidRPr="00600FAF">
          <w:rPr>
            <w:rFonts w:cs="B Nazanin" w:hint="eastAsia"/>
            <w:color w:val="FF0000"/>
            <w:sz w:val="28"/>
            <w:szCs w:val="28"/>
            <w:rtl/>
            <w:lang w:bidi="fa-IR"/>
            <w:rPrChange w:id="233" w:author="reza" w:date="2019-07-29T22:11:00Z">
              <w:rPr>
                <w:rFonts w:cs="B Nazanin" w:hint="eastAsia"/>
                <w:sz w:val="28"/>
                <w:szCs w:val="28"/>
                <w:rtl/>
                <w:lang w:bidi="fa-IR"/>
              </w:rPr>
            </w:rPrChange>
          </w:rPr>
          <w:delText>س</w:delText>
        </w:r>
        <w:r w:rsidRPr="00600FAF">
          <w:rPr>
            <w:rFonts w:cs="B Nazanin" w:hint="cs"/>
            <w:color w:val="FF0000"/>
            <w:sz w:val="28"/>
            <w:szCs w:val="28"/>
            <w:rtl/>
            <w:lang w:bidi="fa-IR"/>
            <w:rPrChange w:id="234" w:author="reza" w:date="2019-07-29T22:11:00Z">
              <w:rPr>
                <w:rFonts w:cs="B Nazanin" w:hint="cs"/>
                <w:sz w:val="28"/>
                <w:szCs w:val="28"/>
                <w:rtl/>
                <w:lang w:bidi="fa-IR"/>
              </w:rPr>
            </w:rPrChange>
          </w:rPr>
          <w:delText>ی</w:delText>
        </w:r>
        <w:r w:rsidRPr="00600FAF">
          <w:rPr>
            <w:rFonts w:cs="B Nazanin" w:hint="eastAsia"/>
            <w:color w:val="FF0000"/>
            <w:sz w:val="28"/>
            <w:szCs w:val="28"/>
            <w:rtl/>
            <w:lang w:bidi="fa-IR"/>
            <w:rPrChange w:id="235" w:author="reza" w:date="2019-07-29T22:11:00Z">
              <w:rPr>
                <w:rFonts w:cs="B Nazanin" w:hint="eastAsia"/>
                <w:sz w:val="28"/>
                <w:szCs w:val="28"/>
                <w:rtl/>
                <w:lang w:bidi="fa-IR"/>
              </w:rPr>
            </w:rPrChange>
          </w:rPr>
          <w:delText>نتکسمورداستفاده</w:delText>
        </w:r>
        <w:r w:rsidR="005B6B82" w:rsidDel="00877C97">
          <w:rPr>
            <w:rFonts w:cs="B Nazanin" w:hint="cs"/>
            <w:color w:val="FF0000"/>
            <w:sz w:val="28"/>
            <w:szCs w:val="28"/>
            <w:rtl/>
            <w:lang w:bidi="fa-IR"/>
          </w:rPr>
          <w:delText xml:space="preserve">ابتداد </w:delText>
        </w:r>
        <w:r w:rsidRPr="00600FAF">
          <w:rPr>
            <w:rFonts w:cs="B Nazanin" w:hint="eastAsia"/>
            <w:color w:val="FF0000"/>
            <w:sz w:val="28"/>
            <w:szCs w:val="28"/>
            <w:rtl/>
            <w:lang w:bidi="fa-IR"/>
            <w:rPrChange w:id="236" w:author="reza" w:date="2019-07-29T22:11:00Z">
              <w:rPr>
                <w:rFonts w:cs="B Nazanin" w:hint="eastAsia"/>
                <w:sz w:val="28"/>
                <w:szCs w:val="28"/>
                <w:rtl/>
                <w:lang w:bidi="fa-IR"/>
              </w:rPr>
            </w:rPrChange>
          </w:rPr>
          <w:delText>درپا</w:delText>
        </w:r>
        <w:r w:rsidRPr="00600FAF">
          <w:rPr>
            <w:rFonts w:cs="B Nazanin" w:hint="cs"/>
            <w:color w:val="FF0000"/>
            <w:sz w:val="28"/>
            <w:szCs w:val="28"/>
            <w:rtl/>
            <w:lang w:bidi="fa-IR"/>
            <w:rPrChange w:id="237" w:author="reza" w:date="2019-07-29T22:11:00Z">
              <w:rPr>
                <w:rFonts w:cs="B Nazanin" w:hint="cs"/>
                <w:sz w:val="28"/>
                <w:szCs w:val="28"/>
                <w:rtl/>
                <w:lang w:bidi="fa-IR"/>
              </w:rPr>
            </w:rPrChange>
          </w:rPr>
          <w:delText>ی</w:delText>
        </w:r>
        <w:r w:rsidRPr="00600FAF">
          <w:rPr>
            <w:rFonts w:cs="B Nazanin" w:hint="eastAsia"/>
            <w:color w:val="FF0000"/>
            <w:sz w:val="28"/>
            <w:szCs w:val="28"/>
            <w:rtl/>
            <w:lang w:bidi="fa-IR"/>
            <w:rPrChange w:id="238" w:author="reza" w:date="2019-07-29T22:11:00Z">
              <w:rPr>
                <w:rFonts w:cs="B Nazanin" w:hint="eastAsia"/>
                <w:sz w:val="28"/>
                <w:szCs w:val="28"/>
                <w:rtl/>
                <w:lang w:bidi="fa-IR"/>
              </w:rPr>
            </w:rPrChange>
          </w:rPr>
          <w:delText>گاهدادهپابمدتعر</w:delText>
        </w:r>
        <w:r w:rsidRPr="00600FAF">
          <w:rPr>
            <w:rFonts w:cs="B Nazanin" w:hint="cs"/>
            <w:color w:val="FF0000"/>
            <w:sz w:val="28"/>
            <w:szCs w:val="28"/>
            <w:rtl/>
            <w:lang w:bidi="fa-IR"/>
            <w:rPrChange w:id="239" w:author="reza" w:date="2019-07-29T22:11:00Z">
              <w:rPr>
                <w:rFonts w:cs="B Nazanin" w:hint="cs"/>
                <w:sz w:val="28"/>
                <w:szCs w:val="28"/>
                <w:rtl/>
                <w:lang w:bidi="fa-IR"/>
              </w:rPr>
            </w:rPrChange>
          </w:rPr>
          <w:delText>ی</w:delText>
        </w:r>
        <w:r w:rsidRPr="00600FAF">
          <w:rPr>
            <w:rFonts w:cs="B Nazanin" w:hint="eastAsia"/>
            <w:color w:val="FF0000"/>
            <w:sz w:val="28"/>
            <w:szCs w:val="28"/>
            <w:rtl/>
            <w:lang w:bidi="fa-IR"/>
            <w:rPrChange w:id="240" w:author="reza" w:date="2019-07-29T22:11:00Z">
              <w:rPr>
                <w:rFonts w:cs="B Nazanin" w:hint="eastAsia"/>
                <w:sz w:val="28"/>
                <w:szCs w:val="28"/>
                <w:rtl/>
                <w:lang w:bidi="fa-IR"/>
              </w:rPr>
            </w:rPrChange>
          </w:rPr>
          <w:delText>فگرد</w:delText>
        </w:r>
        <w:r w:rsidRPr="00600FAF">
          <w:rPr>
            <w:rFonts w:cs="B Nazanin" w:hint="cs"/>
            <w:color w:val="FF0000"/>
            <w:sz w:val="28"/>
            <w:szCs w:val="28"/>
            <w:rtl/>
            <w:lang w:bidi="fa-IR"/>
            <w:rPrChange w:id="241" w:author="reza" w:date="2019-07-29T22:11:00Z">
              <w:rPr>
                <w:rFonts w:cs="B Nazanin" w:hint="cs"/>
                <w:sz w:val="28"/>
                <w:szCs w:val="28"/>
                <w:rtl/>
                <w:lang w:bidi="fa-IR"/>
              </w:rPr>
            </w:rPrChange>
          </w:rPr>
          <w:delText>ی</w:delText>
        </w:r>
        <w:r w:rsidRPr="00600FAF">
          <w:rPr>
            <w:rFonts w:cs="B Nazanin" w:hint="eastAsia"/>
            <w:color w:val="FF0000"/>
            <w:sz w:val="28"/>
            <w:szCs w:val="28"/>
            <w:rtl/>
            <w:lang w:bidi="fa-IR"/>
            <w:rPrChange w:id="242" w:author="reza" w:date="2019-07-29T22:11:00Z">
              <w:rPr>
                <w:rFonts w:cs="B Nazanin" w:hint="eastAsia"/>
                <w:sz w:val="28"/>
                <w:szCs w:val="28"/>
                <w:rtl/>
                <w:lang w:bidi="fa-IR"/>
              </w:rPr>
            </w:rPrChange>
          </w:rPr>
          <w:delText>د</w:delText>
        </w:r>
        <w:r w:rsidRPr="00600FAF">
          <w:rPr>
            <w:rFonts w:cs="B Nazanin"/>
            <w:color w:val="FF0000"/>
            <w:sz w:val="28"/>
            <w:szCs w:val="28"/>
            <w:rtl/>
            <w:lang w:bidi="fa-IR"/>
            <w:rPrChange w:id="243" w:author="reza" w:date="2019-07-29T22:11:00Z">
              <w:rPr>
                <w:rFonts w:cs="B Nazanin"/>
                <w:sz w:val="28"/>
                <w:szCs w:val="28"/>
                <w:rtl/>
                <w:lang w:bidi="fa-IR"/>
              </w:rPr>
            </w:rPrChange>
          </w:rPr>
          <w:delText>(</w:delText>
        </w:r>
        <w:r w:rsidRPr="00600FAF">
          <w:rPr>
            <w:rFonts w:cs="B Nazanin" w:hint="eastAsia"/>
            <w:color w:val="FF0000"/>
            <w:sz w:val="28"/>
            <w:szCs w:val="28"/>
            <w:rtl/>
            <w:lang w:bidi="fa-IR"/>
            <w:rPrChange w:id="244" w:author="reza" w:date="2019-07-29T22:11:00Z">
              <w:rPr>
                <w:rFonts w:cs="B Nazanin" w:hint="eastAsia"/>
                <w:sz w:val="28"/>
                <w:szCs w:val="28"/>
                <w:rtl/>
                <w:lang w:bidi="fa-IR"/>
              </w:rPr>
            </w:rPrChange>
          </w:rPr>
          <w:delText>باکس</w:delText>
        </w:r>
        <w:r w:rsidRPr="00600FAF">
          <w:rPr>
            <w:rFonts w:cs="B Nazanin"/>
            <w:color w:val="FF0000"/>
            <w:sz w:val="28"/>
            <w:szCs w:val="28"/>
            <w:rtl/>
            <w:lang w:bidi="fa-IR"/>
            <w:rPrChange w:id="245" w:author="reza" w:date="2019-07-29T22:11:00Z">
              <w:rPr>
                <w:rFonts w:cs="B Nazanin"/>
                <w:sz w:val="28"/>
                <w:szCs w:val="28"/>
                <w:rtl/>
                <w:lang w:bidi="fa-IR"/>
              </w:rPr>
            </w:rPrChange>
          </w:rPr>
          <w:delText xml:space="preserve">1) </w:delText>
        </w:r>
        <w:r w:rsidRPr="00600FAF">
          <w:rPr>
            <w:rFonts w:cs="B Nazanin" w:hint="eastAsia"/>
            <w:color w:val="FF0000"/>
            <w:sz w:val="28"/>
            <w:szCs w:val="28"/>
            <w:rtl/>
            <w:lang w:bidi="fa-IR"/>
            <w:rPrChange w:id="246" w:author="reza" w:date="2019-07-29T22:11:00Z">
              <w:rPr>
                <w:rFonts w:cs="B Nazanin" w:hint="eastAsia"/>
                <w:sz w:val="28"/>
                <w:szCs w:val="28"/>
                <w:rtl/>
                <w:lang w:bidi="fa-IR"/>
              </w:rPr>
            </w:rPrChange>
          </w:rPr>
          <w:delText>ودرسا</w:delText>
        </w:r>
        <w:r w:rsidRPr="00600FAF">
          <w:rPr>
            <w:rFonts w:cs="B Nazanin" w:hint="cs"/>
            <w:color w:val="FF0000"/>
            <w:sz w:val="28"/>
            <w:szCs w:val="28"/>
            <w:rtl/>
            <w:lang w:bidi="fa-IR"/>
            <w:rPrChange w:id="247" w:author="reza" w:date="2019-07-29T22:11:00Z">
              <w:rPr>
                <w:rFonts w:cs="B Nazanin" w:hint="cs"/>
                <w:sz w:val="28"/>
                <w:szCs w:val="28"/>
                <w:rtl/>
                <w:lang w:bidi="fa-IR"/>
              </w:rPr>
            </w:rPrChange>
          </w:rPr>
          <w:delText>ی</w:delText>
        </w:r>
        <w:r w:rsidRPr="00600FAF">
          <w:rPr>
            <w:rFonts w:cs="B Nazanin" w:hint="eastAsia"/>
            <w:color w:val="FF0000"/>
            <w:sz w:val="28"/>
            <w:szCs w:val="28"/>
            <w:rtl/>
            <w:lang w:bidi="fa-IR"/>
            <w:rPrChange w:id="248" w:author="reza" w:date="2019-07-29T22:11:00Z">
              <w:rPr>
                <w:rFonts w:cs="B Nazanin" w:hint="eastAsia"/>
                <w:sz w:val="28"/>
                <w:szCs w:val="28"/>
                <w:rtl/>
                <w:lang w:bidi="fa-IR"/>
              </w:rPr>
            </w:rPrChange>
          </w:rPr>
          <w:delText>رپا</w:delText>
        </w:r>
        <w:r w:rsidRPr="00600FAF">
          <w:rPr>
            <w:rFonts w:cs="B Nazanin" w:hint="cs"/>
            <w:color w:val="FF0000"/>
            <w:sz w:val="28"/>
            <w:szCs w:val="28"/>
            <w:rtl/>
            <w:lang w:bidi="fa-IR"/>
            <w:rPrChange w:id="249" w:author="reza" w:date="2019-07-29T22:11:00Z">
              <w:rPr>
                <w:rFonts w:cs="B Nazanin" w:hint="cs"/>
                <w:sz w:val="28"/>
                <w:szCs w:val="28"/>
                <w:rtl/>
                <w:lang w:bidi="fa-IR"/>
              </w:rPr>
            </w:rPrChange>
          </w:rPr>
          <w:delText>ی</w:delText>
        </w:r>
        <w:r w:rsidRPr="00600FAF">
          <w:rPr>
            <w:rFonts w:cs="B Nazanin" w:hint="eastAsia"/>
            <w:color w:val="FF0000"/>
            <w:sz w:val="28"/>
            <w:szCs w:val="28"/>
            <w:rtl/>
            <w:lang w:bidi="fa-IR"/>
            <w:rPrChange w:id="250" w:author="reza" w:date="2019-07-29T22:11:00Z">
              <w:rPr>
                <w:rFonts w:cs="B Nazanin" w:hint="eastAsia"/>
                <w:sz w:val="28"/>
                <w:szCs w:val="28"/>
                <w:rtl/>
                <w:lang w:bidi="fa-IR"/>
              </w:rPr>
            </w:rPrChange>
          </w:rPr>
          <w:delText>گاه</w:delText>
        </w:r>
        <w:r w:rsidRPr="00600FAF">
          <w:rPr>
            <w:rFonts w:cs="B Nazanin"/>
            <w:color w:val="FF0000"/>
            <w:sz w:val="28"/>
            <w:szCs w:val="28"/>
            <w:rtl/>
            <w:lang w:bidi="fa-IR"/>
            <w:rPrChange w:id="251" w:author="reza" w:date="2019-07-29T22:11:00Z">
              <w:rPr>
                <w:rFonts w:cs="B Nazanin"/>
                <w:sz w:val="28"/>
                <w:szCs w:val="28"/>
                <w:rtl/>
                <w:lang w:bidi="fa-IR"/>
              </w:rPr>
            </w:rPrChange>
          </w:rPr>
          <w:softHyphen/>
        </w:r>
        <w:r w:rsidRPr="00600FAF">
          <w:rPr>
            <w:rFonts w:cs="B Nazanin" w:hint="eastAsia"/>
            <w:color w:val="FF0000"/>
            <w:sz w:val="28"/>
            <w:szCs w:val="28"/>
            <w:rtl/>
            <w:lang w:bidi="fa-IR"/>
            <w:rPrChange w:id="252" w:author="reza" w:date="2019-07-29T22:11:00Z">
              <w:rPr>
                <w:rFonts w:cs="B Nazanin" w:hint="eastAsia"/>
                <w:sz w:val="28"/>
                <w:szCs w:val="28"/>
                <w:rtl/>
                <w:lang w:bidi="fa-IR"/>
              </w:rPr>
            </w:rPrChange>
          </w:rPr>
          <w:delText>ها</w:delText>
        </w:r>
        <w:r w:rsidRPr="00600FAF">
          <w:rPr>
            <w:rFonts w:cs="B Nazanin" w:hint="cs"/>
            <w:color w:val="FF0000"/>
            <w:sz w:val="28"/>
            <w:szCs w:val="28"/>
            <w:rtl/>
            <w:lang w:bidi="fa-IR"/>
            <w:rPrChange w:id="253" w:author="reza" w:date="2019-07-29T22:11:00Z">
              <w:rPr>
                <w:rFonts w:cs="B Nazanin" w:hint="cs"/>
                <w:sz w:val="28"/>
                <w:szCs w:val="28"/>
                <w:rtl/>
                <w:lang w:bidi="fa-IR"/>
              </w:rPr>
            </w:rPrChange>
          </w:rPr>
          <w:delText>ی</w:delText>
        </w:r>
        <w:r w:rsidRPr="00600FAF">
          <w:rPr>
            <w:rFonts w:cs="B Nazanin" w:hint="eastAsia"/>
            <w:color w:val="FF0000"/>
            <w:sz w:val="28"/>
            <w:szCs w:val="28"/>
            <w:rtl/>
            <w:lang w:bidi="fa-IR"/>
            <w:rPrChange w:id="254" w:author="reza" w:date="2019-07-29T22:11:00Z">
              <w:rPr>
                <w:rFonts w:cs="B Nazanin" w:hint="eastAsia"/>
                <w:sz w:val="28"/>
                <w:szCs w:val="28"/>
                <w:rtl/>
                <w:lang w:bidi="fa-IR"/>
              </w:rPr>
            </w:rPrChange>
          </w:rPr>
          <w:delText>دادهن</w:delText>
        </w:r>
        <w:r w:rsidRPr="00600FAF">
          <w:rPr>
            <w:rFonts w:cs="B Nazanin" w:hint="cs"/>
            <w:color w:val="FF0000"/>
            <w:sz w:val="28"/>
            <w:szCs w:val="28"/>
            <w:rtl/>
            <w:lang w:bidi="fa-IR"/>
            <w:rPrChange w:id="255" w:author="reza" w:date="2019-07-29T22:11:00Z">
              <w:rPr>
                <w:rFonts w:cs="B Nazanin" w:hint="cs"/>
                <w:sz w:val="28"/>
                <w:szCs w:val="28"/>
                <w:rtl/>
                <w:lang w:bidi="fa-IR"/>
              </w:rPr>
            </w:rPrChange>
          </w:rPr>
          <w:delText>ی</w:delText>
        </w:r>
        <w:r w:rsidRPr="00600FAF">
          <w:rPr>
            <w:rFonts w:cs="B Nazanin" w:hint="eastAsia"/>
            <w:color w:val="FF0000"/>
            <w:sz w:val="28"/>
            <w:szCs w:val="28"/>
            <w:rtl/>
            <w:lang w:bidi="fa-IR"/>
            <w:rPrChange w:id="256" w:author="reza" w:date="2019-07-29T22:11:00Z">
              <w:rPr>
                <w:rFonts w:cs="B Nazanin" w:hint="eastAsia"/>
                <w:sz w:val="28"/>
                <w:szCs w:val="28"/>
                <w:rtl/>
                <w:lang w:bidi="fa-IR"/>
              </w:rPr>
            </w:rPrChange>
          </w:rPr>
          <w:delText>زازا</w:delText>
        </w:r>
        <w:r w:rsidRPr="00600FAF">
          <w:rPr>
            <w:rFonts w:cs="B Nazanin" w:hint="cs"/>
            <w:color w:val="FF0000"/>
            <w:sz w:val="28"/>
            <w:szCs w:val="28"/>
            <w:rtl/>
            <w:lang w:bidi="fa-IR"/>
            <w:rPrChange w:id="257" w:author="reza" w:date="2019-07-29T22:11:00Z">
              <w:rPr>
                <w:rFonts w:cs="B Nazanin" w:hint="cs"/>
                <w:sz w:val="28"/>
                <w:szCs w:val="28"/>
                <w:rtl/>
                <w:lang w:bidi="fa-IR"/>
              </w:rPr>
            </w:rPrChange>
          </w:rPr>
          <w:delText>ی</w:delText>
        </w:r>
        <w:r w:rsidRPr="00600FAF">
          <w:rPr>
            <w:rFonts w:cs="B Nazanin" w:hint="eastAsia"/>
            <w:color w:val="FF0000"/>
            <w:sz w:val="28"/>
            <w:szCs w:val="28"/>
            <w:rtl/>
            <w:lang w:bidi="fa-IR"/>
            <w:rPrChange w:id="258" w:author="reza" w:date="2019-07-29T22:11:00Z">
              <w:rPr>
                <w:rFonts w:cs="B Nazanin" w:hint="eastAsia"/>
                <w:sz w:val="28"/>
                <w:szCs w:val="28"/>
                <w:rtl/>
                <w:lang w:bidi="fa-IR"/>
              </w:rPr>
            </w:rPrChange>
          </w:rPr>
          <w:delText>نس</w:delText>
        </w:r>
        <w:r w:rsidRPr="00600FAF">
          <w:rPr>
            <w:rFonts w:cs="B Nazanin" w:hint="cs"/>
            <w:color w:val="FF0000"/>
            <w:sz w:val="28"/>
            <w:szCs w:val="28"/>
            <w:rtl/>
            <w:lang w:bidi="fa-IR"/>
            <w:rPrChange w:id="259" w:author="reza" w:date="2019-07-29T22:11:00Z">
              <w:rPr>
                <w:rFonts w:cs="B Nazanin" w:hint="cs"/>
                <w:sz w:val="28"/>
                <w:szCs w:val="28"/>
                <w:rtl/>
                <w:lang w:bidi="fa-IR"/>
              </w:rPr>
            </w:rPrChange>
          </w:rPr>
          <w:delText>ی</w:delText>
        </w:r>
        <w:r w:rsidRPr="00600FAF">
          <w:rPr>
            <w:rFonts w:cs="B Nazanin" w:hint="eastAsia"/>
            <w:color w:val="FF0000"/>
            <w:sz w:val="28"/>
            <w:szCs w:val="28"/>
            <w:rtl/>
            <w:lang w:bidi="fa-IR"/>
            <w:rPrChange w:id="260" w:author="reza" w:date="2019-07-29T22:11:00Z">
              <w:rPr>
                <w:rFonts w:cs="B Nazanin" w:hint="eastAsia"/>
                <w:sz w:val="28"/>
                <w:szCs w:val="28"/>
                <w:rtl/>
                <w:lang w:bidi="fa-IR"/>
              </w:rPr>
            </w:rPrChange>
          </w:rPr>
          <w:delText>نتکسالبتهبااعمالتغ</w:delText>
        </w:r>
        <w:r w:rsidRPr="00600FAF">
          <w:rPr>
            <w:rFonts w:cs="B Nazanin" w:hint="cs"/>
            <w:color w:val="FF0000"/>
            <w:sz w:val="28"/>
            <w:szCs w:val="28"/>
            <w:rtl/>
            <w:lang w:bidi="fa-IR"/>
            <w:rPrChange w:id="261" w:author="reza" w:date="2019-07-29T22:11:00Z">
              <w:rPr>
                <w:rFonts w:cs="B Nazanin" w:hint="cs"/>
                <w:sz w:val="28"/>
                <w:szCs w:val="28"/>
                <w:rtl/>
                <w:lang w:bidi="fa-IR"/>
              </w:rPr>
            </w:rPrChange>
          </w:rPr>
          <w:delText>یی</w:delText>
        </w:r>
        <w:r w:rsidRPr="00600FAF">
          <w:rPr>
            <w:rFonts w:cs="B Nazanin" w:hint="eastAsia"/>
            <w:color w:val="FF0000"/>
            <w:sz w:val="28"/>
            <w:szCs w:val="28"/>
            <w:rtl/>
            <w:lang w:bidi="fa-IR"/>
            <w:rPrChange w:id="262" w:author="reza" w:date="2019-07-29T22:11:00Z">
              <w:rPr>
                <w:rFonts w:cs="B Nazanin" w:hint="eastAsia"/>
                <w:sz w:val="28"/>
                <w:szCs w:val="28"/>
                <w:rtl/>
                <w:lang w:bidi="fa-IR"/>
              </w:rPr>
            </w:rPrChange>
          </w:rPr>
          <w:delText>راتلازممتناسببافرمتپا</w:delText>
        </w:r>
        <w:r w:rsidRPr="00600FAF">
          <w:rPr>
            <w:rFonts w:cs="B Nazanin" w:hint="cs"/>
            <w:color w:val="FF0000"/>
            <w:sz w:val="28"/>
            <w:szCs w:val="28"/>
            <w:rtl/>
            <w:lang w:bidi="fa-IR"/>
            <w:rPrChange w:id="263" w:author="reza" w:date="2019-07-29T22:11:00Z">
              <w:rPr>
                <w:rFonts w:cs="B Nazanin" w:hint="cs"/>
                <w:sz w:val="28"/>
                <w:szCs w:val="28"/>
                <w:rtl/>
                <w:lang w:bidi="fa-IR"/>
              </w:rPr>
            </w:rPrChange>
          </w:rPr>
          <w:delText>ی</w:delText>
        </w:r>
        <w:r w:rsidRPr="00600FAF">
          <w:rPr>
            <w:rFonts w:cs="B Nazanin" w:hint="eastAsia"/>
            <w:color w:val="FF0000"/>
            <w:sz w:val="28"/>
            <w:szCs w:val="28"/>
            <w:rtl/>
            <w:lang w:bidi="fa-IR"/>
            <w:rPrChange w:id="264" w:author="reza" w:date="2019-07-29T22:11:00Z">
              <w:rPr>
                <w:rFonts w:cs="B Nazanin" w:hint="eastAsia"/>
                <w:sz w:val="28"/>
                <w:szCs w:val="28"/>
                <w:rtl/>
                <w:lang w:bidi="fa-IR"/>
              </w:rPr>
            </w:rPrChange>
          </w:rPr>
          <w:delText>گاهاستفادهشد</w:delText>
        </w:r>
        <w:r w:rsidRPr="00600FAF">
          <w:rPr>
            <w:rFonts w:cs="B Nazanin"/>
            <w:color w:val="FF0000"/>
            <w:sz w:val="28"/>
            <w:szCs w:val="28"/>
            <w:rtl/>
            <w:lang w:bidi="fa-IR"/>
            <w:rPrChange w:id="265" w:author="reza" w:date="2019-07-29T22:11:00Z">
              <w:rPr>
                <w:rFonts w:cs="B Nazanin"/>
                <w:sz w:val="28"/>
                <w:szCs w:val="28"/>
                <w:rtl/>
                <w:lang w:bidi="fa-IR"/>
              </w:rPr>
            </w:rPrChange>
          </w:rPr>
          <w:delText>.</w:delText>
        </w:r>
      </w:del>
    </w:p>
    <w:p w14:paraId="568A267F" w14:textId="77777777" w:rsidR="002377C3" w:rsidRDefault="00C30BA2" w:rsidP="00025BA8">
      <w:pPr>
        <w:spacing w:line="360" w:lineRule="auto"/>
        <w:jc w:val="both"/>
        <w:rPr>
          <w:rFonts w:cs="B Nazanin"/>
          <w:sz w:val="28"/>
          <w:szCs w:val="28"/>
          <w:lang w:bidi="fa-IR"/>
        </w:rPr>
      </w:pPr>
      <w:ins w:id="266" w:author="signal" w:date="2019-08-01T20:23:00Z">
        <w:r>
          <w:rPr>
            <w:rFonts w:ascii="Times New Roman" w:eastAsia="Times New Roman" w:hAnsi="Times New Roman" w:cs="Times New Roman"/>
            <w:sz w:val="24"/>
            <w:szCs w:val="24"/>
          </w:rPr>
          <w:t>The syntax</w:t>
        </w:r>
      </w:ins>
      <w:ins w:id="267" w:author="reza" w:date="2019-08-02T18:01:00Z">
        <w:r w:rsidR="00E21F96">
          <w:rPr>
            <w:rFonts w:ascii="Times New Roman" w:eastAsia="Times New Roman" w:hAnsi="Times New Roman" w:cs="Times New Roman" w:hint="cs"/>
            <w:sz w:val="24"/>
            <w:szCs w:val="24"/>
            <w:rtl/>
          </w:rPr>
          <w:t xml:space="preserve"> </w:t>
        </w:r>
      </w:ins>
      <w:ins w:id="268" w:author="signal" w:date="2019-08-01T20:23:00Z">
        <w:r>
          <w:rPr>
            <w:rFonts w:ascii="Times New Roman" w:eastAsia="Times New Roman" w:hAnsi="Times New Roman" w:cs="Times New Roman"/>
            <w:sz w:val="24"/>
            <w:szCs w:val="24"/>
          </w:rPr>
          <w:t xml:space="preserve">was first defined in </w:t>
        </w:r>
      </w:ins>
      <w:ins w:id="269" w:author="signal" w:date="2019-08-01T20:24:00Z">
        <w:r w:rsidR="002370DC">
          <w:rPr>
            <w:rFonts w:ascii="Times New Roman" w:eastAsia="Times New Roman" w:hAnsi="Times New Roman" w:cs="Times New Roman"/>
            <w:sz w:val="24"/>
            <w:szCs w:val="24"/>
          </w:rPr>
          <w:t xml:space="preserve">the </w:t>
        </w:r>
      </w:ins>
      <w:ins w:id="270" w:author="signal" w:date="2019-08-01T20:23:00Z">
        <w:r>
          <w:rPr>
            <w:rFonts w:ascii="Times New Roman" w:eastAsia="Times New Roman" w:hAnsi="Times New Roman" w:cs="Times New Roman"/>
            <w:sz w:val="24"/>
            <w:szCs w:val="24"/>
          </w:rPr>
          <w:t>PubMed</w:t>
        </w:r>
      </w:ins>
      <w:ins w:id="271" w:author="signal" w:date="2019-08-01T20:24:00Z">
        <w:r w:rsidR="002370DC">
          <w:rPr>
            <w:rFonts w:ascii="Times New Roman" w:eastAsia="Times New Roman" w:hAnsi="Times New Roman" w:cs="Times New Roman"/>
            <w:sz w:val="24"/>
            <w:szCs w:val="24"/>
          </w:rPr>
          <w:t xml:space="preserve"> database (Box 1)</w:t>
        </w:r>
      </w:ins>
      <w:ins w:id="272" w:author="signal" w:date="2019-08-01T20:25:00Z">
        <w:r w:rsidR="00C41093">
          <w:rPr>
            <w:rFonts w:ascii="Times New Roman" w:eastAsia="Times New Roman" w:hAnsi="Times New Roman" w:cs="Times New Roman"/>
            <w:sz w:val="24"/>
            <w:szCs w:val="24"/>
          </w:rPr>
          <w:t>, and the s</w:t>
        </w:r>
      </w:ins>
      <w:ins w:id="273" w:author="signal" w:date="2019-08-01T20:26:00Z">
        <w:r w:rsidR="004017F7">
          <w:rPr>
            <w:rFonts w:ascii="Times New Roman" w:eastAsia="Times New Roman" w:hAnsi="Times New Roman" w:cs="Times New Roman"/>
            <w:sz w:val="24"/>
            <w:szCs w:val="24"/>
          </w:rPr>
          <w:t>ame syntax was used in the other databases</w:t>
        </w:r>
      </w:ins>
      <w:ins w:id="274" w:author="signal" w:date="2019-08-01T20:28:00Z">
        <w:r w:rsidR="002C1DB1">
          <w:rPr>
            <w:rFonts w:ascii="Times New Roman" w:eastAsia="Times New Roman" w:hAnsi="Times New Roman" w:cs="Times New Roman"/>
            <w:sz w:val="24"/>
            <w:szCs w:val="24"/>
          </w:rPr>
          <w:t xml:space="preserve"> by applying the</w:t>
        </w:r>
      </w:ins>
      <w:ins w:id="275" w:author="reza" w:date="2019-08-02T18:01:00Z">
        <w:r w:rsidR="00E21F96">
          <w:rPr>
            <w:rFonts w:ascii="Times New Roman" w:eastAsia="Times New Roman" w:hAnsi="Times New Roman" w:cs="Times New Roman" w:hint="cs"/>
            <w:sz w:val="24"/>
            <w:szCs w:val="24"/>
            <w:rtl/>
          </w:rPr>
          <w:t xml:space="preserve"> </w:t>
        </w:r>
      </w:ins>
      <w:ins w:id="276" w:author="signal" w:date="2019-08-01T20:26:00Z">
        <w:r w:rsidR="004017F7">
          <w:rPr>
            <w:rFonts w:ascii="Times New Roman" w:eastAsia="Times New Roman" w:hAnsi="Times New Roman" w:cs="Times New Roman"/>
            <w:sz w:val="24"/>
            <w:szCs w:val="24"/>
          </w:rPr>
          <w:t>nec</w:t>
        </w:r>
      </w:ins>
      <w:ins w:id="277" w:author="signal" w:date="2019-08-01T20:27:00Z">
        <w:r w:rsidR="004017F7">
          <w:rPr>
            <w:rFonts w:ascii="Times New Roman" w:eastAsia="Times New Roman" w:hAnsi="Times New Roman" w:cs="Times New Roman"/>
            <w:sz w:val="24"/>
            <w:szCs w:val="24"/>
          </w:rPr>
          <w:t>e</w:t>
        </w:r>
      </w:ins>
      <w:ins w:id="278" w:author="signal" w:date="2019-08-01T20:26:00Z">
        <w:r w:rsidR="004017F7">
          <w:rPr>
            <w:rFonts w:ascii="Times New Roman" w:eastAsia="Times New Roman" w:hAnsi="Times New Roman" w:cs="Times New Roman"/>
            <w:sz w:val="24"/>
            <w:szCs w:val="24"/>
          </w:rPr>
          <w:t xml:space="preserve">ssary </w:t>
        </w:r>
      </w:ins>
      <w:ins w:id="279" w:author="signal" w:date="2019-08-01T20:28:00Z">
        <w:r w:rsidR="009156DD">
          <w:rPr>
            <w:rFonts w:ascii="Times New Roman" w:eastAsia="Times New Roman" w:hAnsi="Times New Roman" w:cs="Times New Roman"/>
            <w:sz w:val="24"/>
            <w:szCs w:val="24"/>
          </w:rPr>
          <w:t xml:space="preserve">changes </w:t>
        </w:r>
      </w:ins>
      <w:ins w:id="280" w:author="signal" w:date="2019-08-01T20:31:00Z">
        <w:r w:rsidR="007609DD">
          <w:rPr>
            <w:rFonts w:ascii="Times New Roman" w:eastAsia="Times New Roman" w:hAnsi="Times New Roman" w:cs="Times New Roman"/>
            <w:sz w:val="24"/>
            <w:szCs w:val="24"/>
          </w:rPr>
          <w:t>proportionate</w:t>
        </w:r>
      </w:ins>
      <w:ins w:id="281" w:author="signal" w:date="2019-08-01T20:28:00Z">
        <w:r w:rsidR="009156DD">
          <w:rPr>
            <w:rFonts w:ascii="Times New Roman" w:eastAsia="Times New Roman" w:hAnsi="Times New Roman" w:cs="Times New Roman"/>
            <w:sz w:val="24"/>
            <w:szCs w:val="24"/>
          </w:rPr>
          <w:t xml:space="preserve"> to the format of eac</w:t>
        </w:r>
      </w:ins>
      <w:ins w:id="282" w:author="signal" w:date="2019-08-01T20:29:00Z">
        <w:r w:rsidR="009156DD">
          <w:rPr>
            <w:rFonts w:ascii="Times New Roman" w:eastAsia="Times New Roman" w:hAnsi="Times New Roman" w:cs="Times New Roman"/>
            <w:sz w:val="24"/>
            <w:szCs w:val="24"/>
          </w:rPr>
          <w:t>h</w:t>
        </w:r>
      </w:ins>
      <w:ins w:id="283" w:author="reza" w:date="2019-08-02T18:01:00Z">
        <w:r w:rsidR="00E21F96">
          <w:rPr>
            <w:rFonts w:ascii="Times New Roman" w:eastAsia="Times New Roman" w:hAnsi="Times New Roman" w:cs="Times New Roman" w:hint="cs"/>
            <w:sz w:val="24"/>
            <w:szCs w:val="24"/>
            <w:rtl/>
          </w:rPr>
          <w:t xml:space="preserve"> </w:t>
        </w:r>
      </w:ins>
      <w:ins w:id="284" w:author="signal" w:date="2019-08-01T20:28:00Z">
        <w:r w:rsidR="009156DD">
          <w:rPr>
            <w:rFonts w:ascii="Times New Roman" w:eastAsia="Times New Roman" w:hAnsi="Times New Roman" w:cs="Times New Roman"/>
            <w:sz w:val="24"/>
            <w:szCs w:val="24"/>
          </w:rPr>
          <w:lastRenderedPageBreak/>
          <w:t xml:space="preserve">database. </w:t>
        </w:r>
      </w:ins>
      <w:r w:rsidR="002377C3" w:rsidRPr="005A017F">
        <w:rPr>
          <w:rFonts w:ascii="Times New Roman" w:eastAsia="Times New Roman" w:hAnsi="Times New Roman" w:cs="Times New Roman"/>
          <w:sz w:val="24"/>
          <w:szCs w:val="24"/>
        </w:rPr>
        <w:t xml:space="preserve">To </w:t>
      </w:r>
      <w:r w:rsidR="002377C3" w:rsidRPr="000D2D70">
        <w:rPr>
          <w:rFonts w:ascii="Times New Roman" w:eastAsia="Times New Roman" w:hAnsi="Times New Roman" w:cs="Times New Roman"/>
          <w:color w:val="000000"/>
          <w:sz w:val="24"/>
          <w:szCs w:val="24"/>
        </w:rPr>
        <w:t>get access to relevant articles, the references of the selected articles were also searched</w:t>
      </w:r>
      <w:r w:rsidR="002377C3" w:rsidRPr="00FE2FF9">
        <w:rPr>
          <w:rFonts w:ascii="Times New Roman" w:eastAsia="Times New Roman" w:hAnsi="Times New Roman" w:cs="Times New Roman"/>
          <w:color w:val="000000"/>
          <w:sz w:val="24"/>
          <w:szCs w:val="24"/>
        </w:rPr>
        <w:t xml:space="preserve"> manually</w:t>
      </w:r>
      <w:r w:rsidR="002377C3">
        <w:rPr>
          <w:rFonts w:ascii="Times New Roman" w:eastAsia="Times New Roman" w:hAnsi="Times New Roman" w:cs="Times New Roman"/>
          <w:color w:val="000000"/>
          <w:sz w:val="24"/>
          <w:szCs w:val="24"/>
        </w:rPr>
        <w:t xml:space="preserve">. </w:t>
      </w:r>
    </w:p>
    <w:p w14:paraId="0CF3CB1A" w14:textId="77777777" w:rsidR="002377C3" w:rsidRDefault="002377C3" w:rsidP="00025BA8">
      <w:pPr>
        <w:spacing w:line="360" w:lineRule="auto"/>
        <w:jc w:val="both"/>
        <w:rPr>
          <w:rFonts w:ascii="Times New Roman" w:eastAsia="Times New Roman" w:hAnsi="Times New Roman" w:cs="Times New Roman"/>
          <w:color w:val="FF0000"/>
          <w:sz w:val="24"/>
          <w:szCs w:val="24"/>
          <w:rtl/>
        </w:rPr>
      </w:pPr>
      <w:r w:rsidRPr="00FE2FF9">
        <w:rPr>
          <w:rFonts w:ascii="Times New Roman" w:eastAsia="Times New Roman" w:hAnsi="Times New Roman" w:cs="Times New Roman"/>
          <w:color w:val="000000"/>
          <w:sz w:val="24"/>
          <w:szCs w:val="24"/>
        </w:rPr>
        <w:t>The search included</w:t>
      </w:r>
      <w:commentRangeStart w:id="285"/>
      <w:r w:rsidRPr="00FE2FF9">
        <w:rPr>
          <w:rFonts w:ascii="Times New Roman" w:eastAsia="Times New Roman" w:hAnsi="Times New Roman" w:cs="Times New Roman"/>
          <w:color w:val="000000"/>
          <w:sz w:val="24"/>
          <w:szCs w:val="24"/>
        </w:rPr>
        <w:t> </w:t>
      </w:r>
      <w:ins w:id="286" w:author="signal" w:date="2019-08-01T20:33:00Z">
        <w:r w:rsidR="006263A9" w:rsidRPr="00FE2FF9">
          <w:rPr>
            <w:rFonts w:ascii="Times New Roman" w:eastAsia="Times New Roman" w:hAnsi="Times New Roman" w:cs="Times New Roman"/>
            <w:color w:val="000000"/>
            <w:sz w:val="24"/>
            <w:szCs w:val="24"/>
          </w:rPr>
          <w:t>all</w:t>
        </w:r>
      </w:ins>
      <w:r w:rsidRPr="00FE2FF9">
        <w:rPr>
          <w:rFonts w:ascii="Times New Roman" w:eastAsia="Times New Roman" w:hAnsi="Times New Roman" w:cs="Times New Roman"/>
          <w:color w:val="000000"/>
          <w:sz w:val="24"/>
          <w:szCs w:val="24"/>
        </w:rPr>
        <w:softHyphen/>
      </w:r>
      <w:ins w:id="287" w:author="reza" w:date="2019-08-02T19:02:00Z">
        <w:r w:rsidR="00DF0119">
          <w:rPr>
            <w:rFonts w:ascii="Times New Roman" w:eastAsia="Times New Roman" w:hAnsi="Times New Roman" w:cs="Times New Roman"/>
            <w:color w:val="000000"/>
            <w:sz w:val="24"/>
            <w:szCs w:val="24"/>
          </w:rPr>
          <w:t xml:space="preserve"> </w:t>
        </w:r>
      </w:ins>
      <w:commentRangeStart w:id="288"/>
      <w:r w:rsidRPr="001D624B">
        <w:rPr>
          <w:rFonts w:ascii="Times New Roman" w:eastAsia="Times New Roman" w:hAnsi="Times New Roman" w:cs="Times New Roman"/>
          <w:color w:val="000000"/>
          <w:sz w:val="24"/>
          <w:szCs w:val="24"/>
          <w:highlight w:val="yellow"/>
        </w:rPr>
        <w:t>theses</w:t>
      </w:r>
      <w:commentRangeEnd w:id="288"/>
      <w:r>
        <w:rPr>
          <w:rStyle w:val="CommentReference"/>
          <w:rFonts w:ascii="Times New Roman" w:eastAsia="Times New Roman" w:hAnsi="Times New Roman" w:cs="Times New Roman"/>
        </w:rPr>
        <w:commentReference w:id="288"/>
      </w:r>
      <w:commentRangeEnd w:id="285"/>
      <w:ins w:id="289" w:author="reza" w:date="2019-08-02T19:02:00Z">
        <w:r w:rsidR="00DF0119">
          <w:rPr>
            <w:rFonts w:ascii="Times New Roman" w:eastAsia="Times New Roman" w:hAnsi="Times New Roman" w:cs="Times New Roman"/>
            <w:color w:val="000000"/>
            <w:sz w:val="24"/>
            <w:szCs w:val="24"/>
          </w:rPr>
          <w:t xml:space="preserve"> </w:t>
        </w:r>
      </w:ins>
      <w:r w:rsidR="00065FD4">
        <w:rPr>
          <w:rStyle w:val="CommentReference"/>
          <w:rFonts w:ascii="Times New Roman" w:eastAsia="Times New Roman" w:hAnsi="Times New Roman" w:cs="Times New Roman"/>
        </w:rPr>
        <w:commentReference w:id="285"/>
      </w:r>
      <w:r w:rsidRPr="00FE2FF9">
        <w:rPr>
          <w:rFonts w:ascii="Times New Roman" w:eastAsia="Times New Roman" w:hAnsi="Times New Roman" w:cs="Times New Roman"/>
          <w:color w:val="000000"/>
          <w:sz w:val="24"/>
          <w:szCs w:val="24"/>
        </w:rPr>
        <w:t xml:space="preserve">and </w:t>
      </w:r>
      <w:del w:id="290" w:author="signal" w:date="2019-08-01T20:33:00Z">
        <w:r w:rsidRPr="00FE2FF9" w:rsidDel="006263A9">
          <w:rPr>
            <w:rFonts w:ascii="Times New Roman" w:eastAsia="Times New Roman" w:hAnsi="Times New Roman" w:cs="Times New Roman"/>
            <w:color w:val="000000"/>
            <w:sz w:val="24"/>
            <w:szCs w:val="24"/>
          </w:rPr>
          <w:delText xml:space="preserve">all </w:delText>
        </w:r>
      </w:del>
      <w:r w:rsidRPr="00FE2FF9">
        <w:rPr>
          <w:rFonts w:ascii="Times New Roman" w:eastAsia="Times New Roman" w:hAnsi="Times New Roman" w:cs="Times New Roman"/>
          <w:color w:val="000000"/>
          <w:sz w:val="24"/>
          <w:szCs w:val="24"/>
        </w:rPr>
        <w:t>types of articles including review</w:t>
      </w:r>
      <w:r>
        <w:rPr>
          <w:rFonts w:ascii="Times New Roman" w:eastAsia="Times New Roman" w:hAnsi="Times New Roman" w:cs="Times New Roman"/>
          <w:color w:val="000000"/>
          <w:sz w:val="24"/>
          <w:szCs w:val="24"/>
        </w:rPr>
        <w:t>s</w:t>
      </w:r>
      <w:r w:rsidRPr="00FE2FF9">
        <w:rPr>
          <w:rFonts w:ascii="Times New Roman" w:eastAsia="Times New Roman" w:hAnsi="Times New Roman" w:cs="Times New Roman"/>
          <w:color w:val="000000"/>
          <w:sz w:val="24"/>
          <w:szCs w:val="24"/>
        </w:rPr>
        <w:t>, systematic reviews as well as qualitative and quantitative articles published in Persian or English between January 2000 to June 2018. The result of the search was a total of 289</w:t>
      </w:r>
      <w:r>
        <w:rPr>
          <w:rFonts w:ascii="Times New Roman" w:eastAsia="Times New Roman" w:hAnsi="Times New Roman" w:cs="Times New Roman"/>
          <w:color w:val="000000"/>
          <w:sz w:val="24"/>
          <w:szCs w:val="24"/>
        </w:rPr>
        <w:t>0</w:t>
      </w:r>
      <w:r w:rsidRPr="00FE2FF9">
        <w:rPr>
          <w:rFonts w:ascii="Times New Roman" w:eastAsia="Times New Roman" w:hAnsi="Times New Roman" w:cs="Times New Roman"/>
          <w:color w:val="000000"/>
          <w:sz w:val="24"/>
          <w:szCs w:val="24"/>
        </w:rPr>
        <w:t> </w:t>
      </w:r>
      <w:proofErr w:type="spellStart"/>
      <w:r w:rsidRPr="00FE2FF9">
        <w:rPr>
          <w:rFonts w:ascii="Times New Roman" w:eastAsia="Times New Roman" w:hAnsi="Times New Roman" w:cs="Times New Roman"/>
          <w:color w:val="000000"/>
          <w:sz w:val="24"/>
          <w:szCs w:val="24"/>
        </w:rPr>
        <w:t>articles</w:t>
      </w:r>
      <w:r>
        <w:rPr>
          <w:rFonts w:ascii="Times New Roman" w:eastAsia="Times New Roman" w:hAnsi="Times New Roman" w:cs="Times New Roman"/>
          <w:color w:val="000000"/>
          <w:sz w:val="24"/>
          <w:szCs w:val="24"/>
        </w:rPr>
        <w:t>,out</w:t>
      </w:r>
      <w:proofErr w:type="spellEnd"/>
      <w:r>
        <w:rPr>
          <w:rFonts w:ascii="Times New Roman" w:eastAsia="Times New Roman" w:hAnsi="Times New Roman" w:cs="Times New Roman"/>
          <w:color w:val="000000"/>
          <w:sz w:val="24"/>
          <w:szCs w:val="24"/>
        </w:rPr>
        <w:t xml:space="preserve"> of which</w:t>
      </w:r>
      <w:r w:rsidRPr="00FE2FF9">
        <w:rPr>
          <w:rFonts w:ascii="Times New Roman" w:eastAsia="Times New Roman" w:hAnsi="Times New Roman" w:cs="Times New Roman"/>
          <w:color w:val="000000"/>
          <w:sz w:val="24"/>
          <w:szCs w:val="24"/>
        </w:rPr>
        <w:t xml:space="preserve"> the full texts of 191 articles were investigated for one of the following inclusion criteria:</w:t>
      </w:r>
      <w:r>
        <w:rPr>
          <w:rFonts w:ascii="Times New Roman" w:eastAsia="Times New Roman" w:hAnsi="Times New Roman" w:cs="Times New Roman"/>
          <w:color w:val="000000"/>
          <w:sz w:val="24"/>
          <w:szCs w:val="24"/>
        </w:rPr>
        <w:t> 1.</w:t>
      </w:r>
      <w:r w:rsidRPr="00FE2FF9">
        <w:rPr>
          <w:rFonts w:ascii="Times New Roman" w:eastAsia="Times New Roman" w:hAnsi="Times New Roman" w:cs="Times New Roman"/>
          <w:color w:val="000000"/>
          <w:sz w:val="24"/>
          <w:szCs w:val="24"/>
        </w:rPr>
        <w:t xml:space="preserve"> Expressing ethical values in </w:t>
      </w:r>
      <w:del w:id="291" w:author="signal" w:date="2019-08-01T20:36:00Z">
        <w:r w:rsidRPr="00FE2FF9" w:rsidDel="000A5A6E">
          <w:rPr>
            <w:rFonts w:ascii="Times New Roman" w:eastAsia="Times New Roman" w:hAnsi="Times New Roman" w:cs="Times New Roman"/>
            <w:color w:val="000000"/>
            <w:sz w:val="24"/>
            <w:szCs w:val="24"/>
          </w:rPr>
          <w:delText xml:space="preserve">elderly </w:delText>
        </w:r>
      </w:del>
      <w:proofErr w:type="spellStart"/>
      <w:ins w:id="292" w:author="signal" w:date="2019-08-01T20:36:00Z">
        <w:r w:rsidR="000A5A6E">
          <w:rPr>
            <w:rFonts w:ascii="Times New Roman" w:eastAsia="Times New Roman" w:hAnsi="Times New Roman" w:cs="Times New Roman"/>
            <w:color w:val="000000"/>
            <w:sz w:val="24"/>
            <w:szCs w:val="24"/>
          </w:rPr>
          <w:t>aged</w:t>
        </w:r>
      </w:ins>
      <w:r w:rsidRPr="00FE2FF9">
        <w:rPr>
          <w:rFonts w:ascii="Times New Roman" w:eastAsia="Times New Roman" w:hAnsi="Times New Roman" w:cs="Times New Roman"/>
          <w:color w:val="000000"/>
          <w:sz w:val="24"/>
          <w:szCs w:val="24"/>
        </w:rPr>
        <w:t>care</w:t>
      </w:r>
      <w:proofErr w:type="spellEnd"/>
      <w:r w:rsidRPr="00FE2FF9">
        <w:rPr>
          <w:rFonts w:ascii="Times New Roman" w:eastAsia="Times New Roman" w:hAnsi="Times New Roman" w:cs="Times New Roman"/>
          <w:color w:val="000000"/>
          <w:sz w:val="24"/>
          <w:szCs w:val="24"/>
        </w:rPr>
        <w:t xml:space="preserve"> directly or indirectly;</w:t>
      </w:r>
      <w:r>
        <w:rPr>
          <w:rFonts w:ascii="Times New Roman" w:eastAsia="Times New Roman" w:hAnsi="Times New Roman" w:cs="Times New Roman"/>
          <w:color w:val="000000"/>
          <w:sz w:val="24"/>
          <w:szCs w:val="24"/>
        </w:rPr>
        <w:t> 2.</w:t>
      </w:r>
      <w:r w:rsidRPr="00FE2FF9">
        <w:rPr>
          <w:rFonts w:ascii="Times New Roman" w:eastAsia="Times New Roman" w:hAnsi="Times New Roman" w:cs="Times New Roman"/>
          <w:color w:val="000000"/>
          <w:sz w:val="24"/>
          <w:szCs w:val="24"/>
        </w:rPr>
        <w:t xml:space="preserve"> Providing ethical codes of </w:t>
      </w:r>
      <w:del w:id="293" w:author="signal" w:date="2019-08-01T20:36:00Z">
        <w:r w:rsidRPr="00FE2FF9" w:rsidDel="000A5A6E">
          <w:rPr>
            <w:rFonts w:ascii="Times New Roman" w:eastAsia="Times New Roman" w:hAnsi="Times New Roman" w:cs="Times New Roman"/>
            <w:color w:val="000000"/>
            <w:sz w:val="24"/>
            <w:szCs w:val="24"/>
          </w:rPr>
          <w:delText xml:space="preserve">elderly </w:delText>
        </w:r>
      </w:del>
      <w:ins w:id="294" w:author="signal" w:date="2019-08-01T20:37:00Z">
        <w:r w:rsidR="000A5A6E">
          <w:rPr>
            <w:rFonts w:ascii="Times New Roman" w:eastAsia="Times New Roman" w:hAnsi="Times New Roman" w:cs="Times New Roman"/>
            <w:color w:val="000000"/>
            <w:sz w:val="24"/>
            <w:szCs w:val="24"/>
          </w:rPr>
          <w:t>aged</w:t>
        </w:r>
      </w:ins>
      <w:ins w:id="295" w:author="reza" w:date="2019-08-02T19:03:00Z">
        <w:r w:rsidR="00DF0119">
          <w:rPr>
            <w:rFonts w:ascii="Times New Roman" w:eastAsia="Times New Roman" w:hAnsi="Times New Roman" w:cs="Times New Roman"/>
            <w:color w:val="000000"/>
            <w:sz w:val="24"/>
            <w:szCs w:val="24"/>
          </w:rPr>
          <w:t xml:space="preserve"> </w:t>
        </w:r>
      </w:ins>
      <w:r>
        <w:rPr>
          <w:rFonts w:ascii="Times New Roman" w:eastAsia="Times New Roman" w:hAnsi="Times New Roman" w:cs="Times New Roman"/>
          <w:color w:val="000000"/>
          <w:sz w:val="24"/>
          <w:szCs w:val="24"/>
        </w:rPr>
        <w:t>care based on ethical values; 3.</w:t>
      </w:r>
      <w:r w:rsidRPr="00FE2FF9">
        <w:rPr>
          <w:rFonts w:ascii="Times New Roman" w:eastAsia="Times New Roman" w:hAnsi="Times New Roman" w:cs="Times New Roman"/>
          <w:color w:val="000000"/>
          <w:sz w:val="24"/>
          <w:szCs w:val="24"/>
        </w:rPr>
        <w:t xml:space="preserve"> Addressing et</w:t>
      </w:r>
      <w:r>
        <w:rPr>
          <w:rFonts w:ascii="Times New Roman" w:eastAsia="Times New Roman" w:hAnsi="Times New Roman" w:cs="Times New Roman"/>
          <w:color w:val="000000"/>
          <w:sz w:val="24"/>
          <w:szCs w:val="24"/>
        </w:rPr>
        <w:t xml:space="preserve">hical values in </w:t>
      </w:r>
      <w:del w:id="296" w:author="signal" w:date="2019-08-01T20:37:00Z">
        <w:r w:rsidDel="000A5A6E">
          <w:rPr>
            <w:rFonts w:ascii="Times New Roman" w:eastAsia="Times New Roman" w:hAnsi="Times New Roman" w:cs="Times New Roman"/>
            <w:color w:val="000000"/>
            <w:sz w:val="24"/>
            <w:szCs w:val="24"/>
          </w:rPr>
          <w:delText xml:space="preserve">elderly </w:delText>
        </w:r>
      </w:del>
      <w:ins w:id="297" w:author="signal" w:date="2019-08-01T20:37:00Z">
        <w:r w:rsidR="000A5A6E">
          <w:rPr>
            <w:rFonts w:ascii="Times New Roman" w:eastAsia="Times New Roman" w:hAnsi="Times New Roman" w:cs="Times New Roman"/>
            <w:color w:val="000000"/>
            <w:sz w:val="24"/>
            <w:szCs w:val="24"/>
          </w:rPr>
          <w:t>aged</w:t>
        </w:r>
      </w:ins>
      <w:ins w:id="298" w:author="reza" w:date="2019-08-02T19:03:00Z">
        <w:r w:rsidR="00DF0119">
          <w:rPr>
            <w:rFonts w:ascii="Times New Roman" w:eastAsia="Times New Roman" w:hAnsi="Times New Roman" w:cs="Times New Roman"/>
            <w:color w:val="000000"/>
            <w:sz w:val="24"/>
            <w:szCs w:val="24"/>
          </w:rPr>
          <w:t xml:space="preserve"> </w:t>
        </w:r>
      </w:ins>
      <w:r>
        <w:rPr>
          <w:rFonts w:ascii="Times New Roman" w:eastAsia="Times New Roman" w:hAnsi="Times New Roman" w:cs="Times New Roman"/>
          <w:color w:val="000000"/>
          <w:sz w:val="24"/>
          <w:szCs w:val="24"/>
        </w:rPr>
        <w:t>care; 4.</w:t>
      </w:r>
      <w:r w:rsidRPr="00FE2FF9">
        <w:rPr>
          <w:rFonts w:ascii="Times New Roman" w:eastAsia="Times New Roman" w:hAnsi="Times New Roman" w:cs="Times New Roman"/>
          <w:color w:val="000000"/>
          <w:sz w:val="24"/>
          <w:szCs w:val="24"/>
        </w:rPr>
        <w:t xml:space="preserve"> Addressing </w:t>
      </w:r>
      <w:r>
        <w:rPr>
          <w:rFonts w:ascii="Times New Roman" w:eastAsia="Times New Roman" w:hAnsi="Times New Roman" w:cs="Times New Roman"/>
          <w:color w:val="000000"/>
          <w:sz w:val="24"/>
          <w:szCs w:val="24"/>
        </w:rPr>
        <w:t xml:space="preserve">the </w:t>
      </w:r>
      <w:ins w:id="299" w:author="signal" w:date="2019-08-01T20:38:00Z">
        <w:r w:rsidR="000A5A6E" w:rsidRPr="00FE2FF9">
          <w:rPr>
            <w:rFonts w:ascii="Times New Roman" w:eastAsia="Times New Roman" w:hAnsi="Times New Roman" w:cs="Times New Roman"/>
            <w:color w:val="000000"/>
            <w:sz w:val="24"/>
            <w:szCs w:val="24"/>
          </w:rPr>
          <w:t>human rights</w:t>
        </w:r>
        <w:r w:rsidR="000A5A6E">
          <w:rPr>
            <w:rFonts w:ascii="Times New Roman" w:eastAsia="Times New Roman" w:hAnsi="Times New Roman" w:cs="Times New Roman"/>
            <w:color w:val="000000"/>
            <w:sz w:val="24"/>
            <w:szCs w:val="24"/>
          </w:rPr>
          <w:t xml:space="preserve"> of</w:t>
        </w:r>
      </w:ins>
      <w:ins w:id="300" w:author="reza" w:date="2019-08-02T20:09:00Z">
        <w:r w:rsidR="00025BA8">
          <w:rPr>
            <w:rFonts w:ascii="Times New Roman" w:eastAsia="Times New Roman" w:hAnsi="Times New Roman" w:cs="Times New Roman"/>
            <w:color w:val="000000"/>
            <w:sz w:val="24"/>
            <w:szCs w:val="24"/>
          </w:rPr>
          <w:t xml:space="preserve"> </w:t>
        </w:r>
      </w:ins>
      <w:ins w:id="301" w:author="signal" w:date="2019-08-01T20:39:00Z">
        <w:r w:rsidR="000831DA">
          <w:rPr>
            <w:rFonts w:ascii="Times New Roman" w:eastAsia="Times New Roman" w:hAnsi="Times New Roman" w:cs="Times New Roman"/>
            <w:color w:val="000000"/>
            <w:sz w:val="24"/>
            <w:szCs w:val="24"/>
          </w:rPr>
          <w:t>older adults</w:t>
        </w:r>
      </w:ins>
      <w:ins w:id="302" w:author="reza" w:date="2019-08-02T19:03:00Z">
        <w:r w:rsidR="00DF0119">
          <w:rPr>
            <w:rFonts w:ascii="Times New Roman" w:eastAsia="Times New Roman" w:hAnsi="Times New Roman" w:cs="Times New Roman"/>
            <w:color w:val="000000"/>
            <w:sz w:val="24"/>
            <w:szCs w:val="24"/>
          </w:rPr>
          <w:t xml:space="preserve"> </w:t>
        </w:r>
      </w:ins>
      <w:del w:id="303" w:author="signal" w:date="2019-08-01T20:37:00Z">
        <w:r w:rsidDel="000A5A6E">
          <w:rPr>
            <w:rFonts w:ascii="Times New Roman" w:eastAsia="Times New Roman" w:hAnsi="Times New Roman" w:cs="Times New Roman"/>
            <w:color w:val="000000"/>
            <w:sz w:val="24"/>
            <w:szCs w:val="24"/>
          </w:rPr>
          <w:delText xml:space="preserve">elderly’s </w:delText>
        </w:r>
      </w:del>
      <w:del w:id="304" w:author="signal" w:date="2019-08-01T20:38:00Z">
        <w:r w:rsidRPr="00FE2FF9" w:rsidDel="000A5A6E">
          <w:rPr>
            <w:rFonts w:ascii="Times New Roman" w:eastAsia="Times New Roman" w:hAnsi="Times New Roman" w:cs="Times New Roman"/>
            <w:color w:val="000000"/>
            <w:sz w:val="24"/>
            <w:szCs w:val="24"/>
          </w:rPr>
          <w:delText xml:space="preserve">human rights </w:delText>
        </w:r>
      </w:del>
      <w:r>
        <w:rPr>
          <w:rFonts w:ascii="Times New Roman" w:eastAsia="Times New Roman" w:hAnsi="Times New Roman" w:cs="Times New Roman"/>
          <w:color w:val="000000"/>
          <w:sz w:val="24"/>
          <w:szCs w:val="24"/>
        </w:rPr>
        <w:t>in care; 5.</w:t>
      </w:r>
      <w:r w:rsidRPr="00FE2FF9">
        <w:rPr>
          <w:rFonts w:ascii="Times New Roman" w:eastAsia="Times New Roman" w:hAnsi="Times New Roman" w:cs="Times New Roman"/>
          <w:color w:val="000000"/>
          <w:sz w:val="24"/>
          <w:szCs w:val="24"/>
        </w:rPr>
        <w:t xml:space="preserve"> Addressing inter-professional ethical values in </w:t>
      </w:r>
      <w:del w:id="305" w:author="signal" w:date="2019-08-01T20:37:00Z">
        <w:r w:rsidRPr="00FE2FF9" w:rsidDel="000A5A6E">
          <w:rPr>
            <w:rFonts w:ascii="Times New Roman" w:eastAsia="Times New Roman" w:hAnsi="Times New Roman" w:cs="Times New Roman"/>
            <w:color w:val="000000"/>
            <w:sz w:val="24"/>
            <w:szCs w:val="24"/>
          </w:rPr>
          <w:delText xml:space="preserve">elderly </w:delText>
        </w:r>
      </w:del>
      <w:ins w:id="306" w:author="signal" w:date="2019-08-01T20:37:00Z">
        <w:r w:rsidR="000A5A6E">
          <w:rPr>
            <w:rFonts w:ascii="Times New Roman" w:eastAsia="Times New Roman" w:hAnsi="Times New Roman" w:cs="Times New Roman"/>
            <w:color w:val="000000"/>
            <w:sz w:val="24"/>
            <w:szCs w:val="24"/>
          </w:rPr>
          <w:t>aged</w:t>
        </w:r>
      </w:ins>
      <w:ins w:id="307" w:author="reza" w:date="2019-08-02T19:03:00Z">
        <w:r w:rsidR="00DF0119">
          <w:rPr>
            <w:rFonts w:ascii="Times New Roman" w:eastAsia="Times New Roman" w:hAnsi="Times New Roman" w:cs="Times New Roman"/>
            <w:color w:val="000000"/>
            <w:sz w:val="24"/>
            <w:szCs w:val="24"/>
          </w:rPr>
          <w:t xml:space="preserve"> </w:t>
        </w:r>
      </w:ins>
      <w:r w:rsidRPr="00FE2FF9">
        <w:rPr>
          <w:rFonts w:ascii="Times New Roman" w:eastAsia="Times New Roman" w:hAnsi="Times New Roman" w:cs="Times New Roman"/>
          <w:color w:val="000000"/>
          <w:sz w:val="24"/>
          <w:szCs w:val="24"/>
        </w:rPr>
        <w:t xml:space="preserve">care; </w:t>
      </w:r>
      <w:r>
        <w:rPr>
          <w:rFonts w:ascii="Times New Roman" w:eastAsia="Times New Roman" w:hAnsi="Times New Roman" w:cs="Times New Roman"/>
          <w:color w:val="000000"/>
          <w:sz w:val="24"/>
          <w:szCs w:val="24"/>
        </w:rPr>
        <w:t>and 6.</w:t>
      </w:r>
      <w:r w:rsidRPr="00FE2FF9">
        <w:rPr>
          <w:rFonts w:ascii="Times New Roman" w:eastAsia="Times New Roman" w:hAnsi="Times New Roman" w:cs="Times New Roman"/>
          <w:color w:val="000000"/>
          <w:sz w:val="24"/>
          <w:szCs w:val="24"/>
        </w:rPr>
        <w:t xml:space="preserve"> Studying the population of </w:t>
      </w:r>
      <w:r>
        <w:rPr>
          <w:rFonts w:ascii="Times New Roman" w:eastAsia="Times New Roman" w:hAnsi="Times New Roman" w:cs="Times New Roman"/>
          <w:color w:val="000000"/>
          <w:sz w:val="24"/>
          <w:szCs w:val="24"/>
        </w:rPr>
        <w:t xml:space="preserve">older </w:t>
      </w:r>
      <w:del w:id="308" w:author="signal" w:date="2019-08-01T20:39:00Z">
        <w:r w:rsidDel="00B04102">
          <w:rPr>
            <w:rFonts w:ascii="Times New Roman" w:eastAsia="Times New Roman" w:hAnsi="Times New Roman" w:cs="Times New Roman"/>
            <w:color w:val="000000"/>
            <w:sz w:val="24"/>
            <w:szCs w:val="24"/>
          </w:rPr>
          <w:delText xml:space="preserve">people </w:delText>
        </w:r>
      </w:del>
      <w:ins w:id="309" w:author="signal" w:date="2019-08-01T20:39:00Z">
        <w:r w:rsidR="00B04102">
          <w:rPr>
            <w:rFonts w:ascii="Times New Roman" w:eastAsia="Times New Roman" w:hAnsi="Times New Roman" w:cs="Times New Roman"/>
            <w:color w:val="000000"/>
            <w:sz w:val="24"/>
            <w:szCs w:val="24"/>
          </w:rPr>
          <w:t>adults</w:t>
        </w:r>
      </w:ins>
      <w:ins w:id="310" w:author="reza" w:date="2019-08-02T18:02:00Z">
        <w:r w:rsidR="00E21F96">
          <w:rPr>
            <w:rFonts w:ascii="Times New Roman" w:eastAsia="Times New Roman" w:hAnsi="Times New Roman" w:cs="Times New Roman" w:hint="cs"/>
            <w:color w:val="000000"/>
            <w:sz w:val="24"/>
            <w:szCs w:val="24"/>
            <w:rtl/>
          </w:rPr>
          <w:t xml:space="preserve"> </w:t>
        </w:r>
      </w:ins>
      <w:r w:rsidRPr="00FE2FF9">
        <w:rPr>
          <w:rFonts w:ascii="Times New Roman" w:eastAsia="Times New Roman" w:hAnsi="Times New Roman" w:cs="Times New Roman"/>
          <w:color w:val="000000"/>
          <w:sz w:val="24"/>
          <w:szCs w:val="24"/>
        </w:rPr>
        <w:t>and their relatives</w:t>
      </w:r>
      <w:r>
        <w:rPr>
          <w:rFonts w:ascii="Times New Roman" w:eastAsia="Times New Roman" w:hAnsi="Times New Roman" w:cs="Times New Roman"/>
          <w:color w:val="000000"/>
          <w:sz w:val="24"/>
          <w:szCs w:val="24"/>
        </w:rPr>
        <w:t xml:space="preserve">, or professional caregivers. </w:t>
      </w:r>
      <w:r w:rsidRPr="00FE2FF9">
        <w:rPr>
          <w:rFonts w:ascii="Times New Roman" w:eastAsia="Times New Roman" w:hAnsi="Times New Roman" w:cs="Times New Roman"/>
          <w:color w:val="000000"/>
          <w:sz w:val="24"/>
          <w:szCs w:val="24"/>
        </w:rPr>
        <w:t>Finally, 43 articles were included in the study</w:t>
      </w:r>
      <w:r>
        <w:rPr>
          <w:rFonts w:ascii="Times New Roman" w:eastAsia="Times New Roman" w:hAnsi="Times New Roman" w:cs="Times New Roman"/>
          <w:color w:val="000000"/>
          <w:sz w:val="24"/>
          <w:szCs w:val="24"/>
        </w:rPr>
        <w:t xml:space="preserve">. </w:t>
      </w:r>
      <w:r w:rsidRPr="00FE2FF9">
        <w:rPr>
          <w:rFonts w:ascii="Times New Roman" w:eastAsia="Times New Roman" w:hAnsi="Times New Roman" w:cs="Times New Roman"/>
          <w:color w:val="000000"/>
          <w:sz w:val="24"/>
          <w:szCs w:val="24"/>
        </w:rPr>
        <w:t>The analyses</w:t>
      </w:r>
      <w:r>
        <w:rPr>
          <w:rFonts w:ascii="Times New Roman" w:eastAsia="Times New Roman" w:hAnsi="Times New Roman" w:cs="Times New Roman"/>
          <w:color w:val="000000"/>
          <w:sz w:val="24"/>
          <w:szCs w:val="24"/>
        </w:rPr>
        <w:t xml:space="preserve"> of the results of the studies</w:t>
      </w:r>
      <w:r w:rsidRPr="00FE2FF9">
        <w:rPr>
          <w:rFonts w:ascii="Times New Roman" w:eastAsia="Times New Roman" w:hAnsi="Times New Roman" w:cs="Times New Roman"/>
          <w:color w:val="000000"/>
          <w:sz w:val="24"/>
          <w:szCs w:val="24"/>
        </w:rPr>
        <w:t> </w:t>
      </w:r>
      <w:r w:rsidRPr="00FE2FF9">
        <w:rPr>
          <w:rFonts w:ascii="Times New Roman" w:eastAsia="Times New Roman" w:hAnsi="Times New Roman" w:cs="Times New Roman"/>
          <w:color w:val="000000"/>
          <w:sz w:val="24"/>
          <w:szCs w:val="24"/>
        </w:rPr>
        <w:softHyphen/>
        <w:t xml:space="preserve">were conducted manually by two of the authors using the method </w:t>
      </w:r>
      <w:r w:rsidRPr="00060D25">
        <w:rPr>
          <w:rFonts w:ascii="Times New Roman" w:eastAsia="Times New Roman" w:hAnsi="Times New Roman" w:cs="Times New Roman"/>
          <w:color w:val="000000"/>
          <w:sz w:val="24"/>
          <w:szCs w:val="24"/>
        </w:rPr>
        <w:t xml:space="preserve">presented by </w:t>
      </w:r>
      <w:proofErr w:type="spellStart"/>
      <w:r>
        <w:rPr>
          <w:rFonts w:ascii="Times New Roman" w:eastAsia="Times New Roman" w:hAnsi="Times New Roman" w:cs="Times New Roman"/>
          <w:color w:val="000000"/>
          <w:sz w:val="24"/>
          <w:szCs w:val="24"/>
        </w:rPr>
        <w:t>Graneheim</w:t>
      </w:r>
      <w:proofErr w:type="spellEnd"/>
      <w:ins w:id="311" w:author="reza" w:date="2019-08-02T19:04:00Z">
        <w:r w:rsidR="00DF0119">
          <w:rPr>
            <w:rFonts w:ascii="Times New Roman" w:eastAsia="Times New Roman" w:hAnsi="Times New Roman" w:cs="Times New Roman"/>
            <w:color w:val="000000"/>
            <w:sz w:val="24"/>
            <w:szCs w:val="24"/>
          </w:rPr>
          <w:t xml:space="preserve"> </w:t>
        </w:r>
      </w:ins>
      <w:r>
        <w:rPr>
          <w:rFonts w:ascii="Times New Roman" w:eastAsia="Times New Roman" w:hAnsi="Times New Roman" w:cs="Times New Roman"/>
          <w:color w:val="000000"/>
          <w:sz w:val="24"/>
          <w:szCs w:val="24"/>
        </w:rPr>
        <w:t>&amp;</w:t>
      </w:r>
      <w:ins w:id="312" w:author="reza" w:date="2019-08-02T19:04:00Z">
        <w:r w:rsidR="00DF0119">
          <w:rPr>
            <w:rFonts w:ascii="Times New Roman" w:eastAsia="Times New Roman" w:hAnsi="Times New Roman" w:cs="Times New Roman"/>
            <w:color w:val="000000"/>
            <w:sz w:val="24"/>
            <w:szCs w:val="24"/>
          </w:rPr>
          <w:t xml:space="preserve"> </w:t>
        </w:r>
      </w:ins>
      <w:proofErr w:type="spellStart"/>
      <w:r w:rsidRPr="00060D25">
        <w:rPr>
          <w:rFonts w:ascii="Times New Roman" w:eastAsia="Times New Roman" w:hAnsi="Times New Roman" w:cs="Times New Roman"/>
          <w:color w:val="000000"/>
          <w:sz w:val="24"/>
          <w:szCs w:val="24"/>
        </w:rPr>
        <w:t>Lundman</w:t>
      </w:r>
      <w:proofErr w:type="spellEnd"/>
      <w:ins w:id="313" w:author="reza" w:date="2019-08-02T20:08:00Z">
        <w:r w:rsidR="00025BA8">
          <w:rPr>
            <w:rFonts w:ascii="Times New Roman" w:eastAsia="Times New Roman" w:hAnsi="Times New Roman" w:cs="Times New Roman"/>
            <w:color w:val="000000"/>
            <w:sz w:val="24"/>
            <w:szCs w:val="24"/>
          </w:rPr>
          <w:t xml:space="preserve"> </w:t>
        </w:r>
      </w:ins>
      <w:r w:rsidRPr="00FE2FF9">
        <w:rPr>
          <w:rFonts w:ascii="Times New Roman" w:eastAsia="Times New Roman" w:hAnsi="Times New Roman" w:cs="Times New Roman"/>
          <w:sz w:val="24"/>
          <w:szCs w:val="24"/>
        </w:rPr>
        <w:t>(</w:t>
      </w:r>
      <w:del w:id="314" w:author="reza" w:date="2019-07-29T11:17:00Z">
        <w:r w:rsidRPr="00FE2FF9" w:rsidDel="00DB4136">
          <w:rPr>
            <w:rFonts w:ascii="Times New Roman" w:eastAsia="Times New Roman" w:hAnsi="Times New Roman" w:cs="Times New Roman"/>
            <w:sz w:val="24"/>
            <w:szCs w:val="24"/>
          </w:rPr>
          <w:delText>16</w:delText>
        </w:r>
      </w:del>
      <w:ins w:id="315" w:author="reza" w:date="2019-07-29T11:17:00Z">
        <w:r w:rsidR="00DB4136">
          <w:rPr>
            <w:rFonts w:ascii="Times New Roman" w:eastAsia="Times New Roman" w:hAnsi="Times New Roman" w:cs="Times New Roman"/>
            <w:sz w:val="24"/>
            <w:szCs w:val="24"/>
          </w:rPr>
          <w:t>9</w:t>
        </w:r>
      </w:ins>
      <w:r w:rsidRPr="00FE2FF9">
        <w:rPr>
          <w:rFonts w:ascii="Times New Roman" w:eastAsia="Times New Roman" w:hAnsi="Times New Roman" w:cs="Times New Roman"/>
          <w:sz w:val="24"/>
          <w:szCs w:val="24"/>
        </w:rPr>
        <w:t>).</w:t>
      </w:r>
      <w:ins w:id="316" w:author="reza" w:date="2019-08-02T21:02:00Z">
        <w:r w:rsidR="000C4D3D">
          <w:rPr>
            <w:rFonts w:ascii="Times New Roman" w:eastAsia="Times New Roman" w:hAnsi="Times New Roman" w:cs="Times New Roman"/>
            <w:sz w:val="24"/>
            <w:szCs w:val="24"/>
          </w:rPr>
          <w:t xml:space="preserve"> </w:t>
        </w:r>
      </w:ins>
      <w:r w:rsidRPr="00F3431B">
        <w:rPr>
          <w:rFonts w:ascii="Times New Roman" w:eastAsia="Times New Roman" w:hAnsi="Times New Roman" w:cs="Times New Roman"/>
          <w:sz w:val="24"/>
          <w:szCs w:val="24"/>
        </w:rPr>
        <w:t xml:space="preserve">The results of the studies </w:t>
      </w:r>
      <w:r w:rsidRPr="00F3431B">
        <w:rPr>
          <w:rFonts w:ascii="Times New Roman" w:hAnsi="Times New Roman" w:cs="Times New Roman"/>
          <w:sz w:val="24"/>
          <w:szCs w:val="24"/>
        </w:rPr>
        <w:t xml:space="preserve">were reviewed word by word several times and the initial codes were </w:t>
      </w:r>
      <w:proofErr w:type="spellStart"/>
      <w:proofErr w:type="gramStart"/>
      <w:r w:rsidRPr="00F3431B">
        <w:rPr>
          <w:rFonts w:ascii="Times New Roman" w:hAnsi="Times New Roman" w:cs="Times New Roman"/>
          <w:sz w:val="24"/>
          <w:szCs w:val="24"/>
        </w:rPr>
        <w:t>extracted.</w:t>
      </w:r>
      <w:r w:rsidRPr="008857B1">
        <w:rPr>
          <w:rStyle w:val="fontstyle01"/>
          <w:sz w:val="24"/>
          <w:szCs w:val="24"/>
        </w:rPr>
        <w:t>Theinformation</w:t>
      </w:r>
      <w:proofErr w:type="spellEnd"/>
      <w:proofErr w:type="gramEnd"/>
      <w:r w:rsidRPr="008857B1">
        <w:rPr>
          <w:rStyle w:val="fontstyle01"/>
          <w:sz w:val="24"/>
          <w:szCs w:val="24"/>
        </w:rPr>
        <w:t xml:space="preserve"> units included related words</w:t>
      </w:r>
      <w:r>
        <w:rPr>
          <w:rStyle w:val="fontstyle01"/>
          <w:sz w:val="24"/>
          <w:szCs w:val="24"/>
        </w:rPr>
        <w:t>, phrases,</w:t>
      </w:r>
      <w:r w:rsidRPr="008857B1">
        <w:rPr>
          <w:rStyle w:val="fontstyle01"/>
          <w:sz w:val="24"/>
          <w:szCs w:val="24"/>
        </w:rPr>
        <w:t xml:space="preserve"> </w:t>
      </w:r>
      <w:proofErr w:type="spellStart"/>
      <w:r w:rsidRPr="008857B1">
        <w:rPr>
          <w:rStyle w:val="fontstyle01"/>
          <w:sz w:val="24"/>
          <w:szCs w:val="24"/>
        </w:rPr>
        <w:t>andsentences</w:t>
      </w:r>
      <w:proofErr w:type="spellEnd"/>
      <w:r>
        <w:rPr>
          <w:rFonts w:ascii="Times New Roman" w:eastAsia="Times New Roman" w:hAnsi="Times New Roman" w:cs="Times New Roman" w:hint="cs"/>
          <w:color w:val="000000"/>
          <w:sz w:val="24"/>
          <w:szCs w:val="24"/>
          <w:rtl/>
        </w:rPr>
        <w:t>.</w:t>
      </w:r>
      <w:r>
        <w:rPr>
          <w:rFonts w:ascii="Times New Roman" w:eastAsia="Times New Roman" w:hAnsi="Times New Roman" w:cs="Times New Roman"/>
          <w:color w:val="000000"/>
          <w:sz w:val="24"/>
          <w:szCs w:val="24"/>
        </w:rPr>
        <w:t xml:space="preserve"> T</w:t>
      </w:r>
      <w:r w:rsidRPr="00FE2FF9">
        <w:rPr>
          <w:rFonts w:ascii="Times New Roman" w:eastAsia="Times New Roman" w:hAnsi="Times New Roman" w:cs="Times New Roman"/>
          <w:color w:val="000000"/>
          <w:sz w:val="24"/>
          <w:szCs w:val="24"/>
        </w:rPr>
        <w:t>o validate</w:t>
      </w:r>
      <w:r>
        <w:rPr>
          <w:rFonts w:ascii="Times New Roman" w:eastAsia="Times New Roman" w:hAnsi="Times New Roman" w:cs="Times New Roman"/>
          <w:color w:val="000000"/>
          <w:sz w:val="24"/>
          <w:szCs w:val="24"/>
        </w:rPr>
        <w:t xml:space="preserve"> the results, </w:t>
      </w:r>
      <w:r w:rsidRPr="00771431">
        <w:rPr>
          <w:rFonts w:ascii="Times New Roman" w:eastAsia="Times New Roman" w:hAnsi="Times New Roman" w:cs="Times New Roman"/>
          <w:sz w:val="24"/>
          <w:szCs w:val="24"/>
        </w:rPr>
        <w:t xml:space="preserve">the data was obtained through </w:t>
      </w:r>
      <w:r>
        <w:rPr>
          <w:rFonts w:ascii="Times New Roman" w:eastAsia="Times New Roman" w:hAnsi="Times New Roman" w:cs="Times New Roman"/>
          <w:sz w:val="24"/>
          <w:szCs w:val="24"/>
        </w:rPr>
        <w:t xml:space="preserve">the </w:t>
      </w:r>
      <w:ins w:id="317" w:author="signal" w:date="2019-08-01T20:49:00Z">
        <w:r w:rsidR="0036137C" w:rsidRPr="00771431">
          <w:rPr>
            <w:rFonts w:ascii="Times New Roman" w:eastAsia="Times New Roman" w:hAnsi="Times New Roman" w:cs="Times New Roman"/>
            <w:sz w:val="24"/>
            <w:szCs w:val="24"/>
          </w:rPr>
          <w:t>results</w:t>
        </w:r>
        <w:r w:rsidR="0036137C">
          <w:rPr>
            <w:rFonts w:ascii="Times New Roman" w:eastAsia="Times New Roman" w:hAnsi="Times New Roman" w:cs="Times New Roman"/>
            <w:sz w:val="24"/>
            <w:szCs w:val="24"/>
          </w:rPr>
          <w:t xml:space="preserve"> of</w:t>
        </w:r>
      </w:ins>
      <w:ins w:id="318" w:author="reza" w:date="2019-08-02T18:02:00Z">
        <w:r w:rsidR="00E21F96">
          <w:rPr>
            <w:rFonts w:ascii="Times New Roman" w:eastAsia="Times New Roman" w:hAnsi="Times New Roman" w:cs="Times New Roman" w:hint="cs"/>
            <w:sz w:val="24"/>
            <w:szCs w:val="24"/>
            <w:rtl/>
          </w:rPr>
          <w:t xml:space="preserve"> </w:t>
        </w:r>
      </w:ins>
      <w:r w:rsidRPr="00771431">
        <w:rPr>
          <w:rFonts w:ascii="Times New Roman" w:eastAsia="Times New Roman" w:hAnsi="Times New Roman" w:cs="Times New Roman"/>
          <w:sz w:val="24"/>
          <w:szCs w:val="24"/>
        </w:rPr>
        <w:t xml:space="preserve">similar </w:t>
      </w:r>
      <w:r>
        <w:rPr>
          <w:rFonts w:ascii="Times New Roman" w:eastAsia="Times New Roman" w:hAnsi="Times New Roman" w:cs="Times New Roman"/>
          <w:sz w:val="24"/>
          <w:szCs w:val="24"/>
        </w:rPr>
        <w:t>analys</w:t>
      </w:r>
      <w:ins w:id="319" w:author="signal" w:date="2019-08-01T23:32:00Z">
        <w:r w:rsidR="00C633C5">
          <w:rPr>
            <w:rFonts w:ascii="Times New Roman" w:eastAsia="Times New Roman" w:hAnsi="Times New Roman" w:cs="Times New Roman"/>
            <w:sz w:val="24"/>
            <w:szCs w:val="24"/>
          </w:rPr>
          <w:t>e</w:t>
        </w:r>
      </w:ins>
      <w:del w:id="320" w:author="signal" w:date="2019-08-01T23:32:00Z">
        <w:r w:rsidDel="00C633C5">
          <w:rPr>
            <w:rFonts w:ascii="Times New Roman" w:eastAsia="Times New Roman" w:hAnsi="Times New Roman" w:cs="Times New Roman"/>
            <w:sz w:val="24"/>
            <w:szCs w:val="24"/>
          </w:rPr>
          <w:delText>i</w:delText>
        </w:r>
      </w:del>
      <w:r>
        <w:rPr>
          <w:rFonts w:ascii="Times New Roman" w:eastAsia="Times New Roman" w:hAnsi="Times New Roman" w:cs="Times New Roman"/>
          <w:sz w:val="24"/>
          <w:szCs w:val="24"/>
        </w:rPr>
        <w:t xml:space="preserve">s </w:t>
      </w:r>
      <w:del w:id="321" w:author="signal" w:date="2019-08-01T20:49:00Z">
        <w:r w:rsidRPr="00771431" w:rsidDel="0036137C">
          <w:rPr>
            <w:rFonts w:ascii="Times New Roman" w:eastAsia="Times New Roman" w:hAnsi="Times New Roman" w:cs="Times New Roman"/>
            <w:sz w:val="24"/>
            <w:szCs w:val="24"/>
          </w:rPr>
          <w:delText xml:space="preserve">results </w:delText>
        </w:r>
      </w:del>
      <w:del w:id="322" w:author="signal" w:date="2019-08-01T20:50:00Z">
        <w:r w:rsidRPr="00771431" w:rsidDel="0036137C">
          <w:rPr>
            <w:rFonts w:ascii="Times New Roman" w:eastAsia="Times New Roman" w:hAnsi="Times New Roman" w:cs="Times New Roman"/>
            <w:sz w:val="24"/>
            <w:szCs w:val="24"/>
          </w:rPr>
          <w:delText xml:space="preserve">of </w:delText>
        </w:r>
      </w:del>
      <w:ins w:id="323" w:author="signal" w:date="2019-08-01T20:50:00Z">
        <w:r w:rsidR="0036137C">
          <w:rPr>
            <w:rFonts w:ascii="Times New Roman" w:eastAsia="Times New Roman" w:hAnsi="Times New Roman" w:cs="Times New Roman"/>
            <w:sz w:val="24"/>
            <w:szCs w:val="24"/>
          </w:rPr>
          <w:t>by</w:t>
        </w:r>
      </w:ins>
      <w:ins w:id="324" w:author="reza" w:date="2019-08-02T18:02:00Z">
        <w:r w:rsidR="00E21F96">
          <w:rPr>
            <w:rFonts w:ascii="Times New Roman" w:eastAsia="Times New Roman" w:hAnsi="Times New Roman" w:cs="Times New Roman" w:hint="cs"/>
            <w:sz w:val="24"/>
            <w:szCs w:val="24"/>
            <w:rtl/>
          </w:rPr>
          <w:t xml:space="preserve"> </w:t>
        </w:r>
      </w:ins>
      <w:r>
        <w:rPr>
          <w:rFonts w:ascii="Times New Roman" w:eastAsia="Times New Roman" w:hAnsi="Times New Roman" w:cs="Times New Roman"/>
          <w:sz w:val="24"/>
          <w:szCs w:val="24"/>
        </w:rPr>
        <w:t>the two researchers.</w:t>
      </w:r>
      <w:ins w:id="325" w:author="reza" w:date="2019-08-02T18:02:00Z">
        <w:r w:rsidR="00E21F96">
          <w:rPr>
            <w:rFonts w:ascii="Times New Roman" w:eastAsia="Times New Roman" w:hAnsi="Times New Roman" w:cs="Times New Roman" w:hint="cs"/>
            <w:sz w:val="24"/>
            <w:szCs w:val="24"/>
            <w:rtl/>
          </w:rPr>
          <w:t xml:space="preserve"> </w:t>
        </w:r>
      </w:ins>
      <w:ins w:id="326" w:author="signal" w:date="2019-08-01T20:47:00Z">
        <w:r w:rsidR="00A15A44">
          <w:rPr>
            <w:rFonts w:ascii="Times New Roman" w:eastAsia="Times New Roman" w:hAnsi="Times New Roman" w:cs="Times New Roman"/>
            <w:sz w:val="24"/>
            <w:szCs w:val="24"/>
          </w:rPr>
          <w:t xml:space="preserve">The two researchers first analyzed the data independently, and </w:t>
        </w:r>
      </w:ins>
      <w:ins w:id="327" w:author="signal" w:date="2019-08-01T20:50:00Z">
        <w:r w:rsidR="0036137C">
          <w:rPr>
            <w:rFonts w:ascii="Times New Roman" w:eastAsia="Times New Roman" w:hAnsi="Times New Roman" w:cs="Times New Roman"/>
            <w:sz w:val="24"/>
            <w:szCs w:val="24"/>
          </w:rPr>
          <w:t xml:space="preserve">then </w:t>
        </w:r>
      </w:ins>
      <w:ins w:id="328" w:author="signal" w:date="2019-08-01T20:47:00Z">
        <w:r w:rsidR="00A15A44">
          <w:rPr>
            <w:rFonts w:ascii="Times New Roman" w:eastAsia="Times New Roman" w:hAnsi="Times New Roman" w:cs="Times New Roman"/>
            <w:sz w:val="24"/>
            <w:szCs w:val="24"/>
          </w:rPr>
          <w:t>the</w:t>
        </w:r>
      </w:ins>
      <w:ins w:id="329" w:author="signal" w:date="2019-08-01T20:48:00Z">
        <w:r w:rsidR="000B3261">
          <w:rPr>
            <w:rFonts w:ascii="Times New Roman" w:eastAsia="Times New Roman" w:hAnsi="Times New Roman" w:cs="Times New Roman"/>
            <w:sz w:val="24"/>
            <w:szCs w:val="24"/>
          </w:rPr>
          <w:t>y discussed and agreed upon the</w:t>
        </w:r>
      </w:ins>
      <w:ins w:id="330" w:author="signal" w:date="2019-08-01T20:47:00Z">
        <w:r w:rsidR="00A15A44">
          <w:rPr>
            <w:rFonts w:ascii="Times New Roman" w:eastAsia="Times New Roman" w:hAnsi="Times New Roman" w:cs="Times New Roman"/>
            <w:sz w:val="24"/>
            <w:szCs w:val="24"/>
          </w:rPr>
          <w:t xml:space="preserve"> differences</w:t>
        </w:r>
      </w:ins>
      <w:ins w:id="331" w:author="signal" w:date="2019-08-01T20:49:00Z">
        <w:r w:rsidR="000B3261">
          <w:rPr>
            <w:rFonts w:ascii="Times New Roman" w:eastAsia="Times New Roman" w:hAnsi="Times New Roman" w:cs="Times New Roman"/>
            <w:sz w:val="24"/>
            <w:szCs w:val="24"/>
          </w:rPr>
          <w:t>.</w:t>
        </w:r>
      </w:ins>
      <w:ins w:id="332" w:author="reza" w:date="2019-08-02T19:04:00Z">
        <w:r w:rsidR="00DF0119">
          <w:rPr>
            <w:rFonts w:ascii="Times New Roman" w:eastAsia="Times New Roman" w:hAnsi="Times New Roman" w:cs="Times New Roman"/>
            <w:sz w:val="24"/>
            <w:szCs w:val="24"/>
          </w:rPr>
          <w:t xml:space="preserve"> </w:t>
        </w:r>
      </w:ins>
      <w:ins w:id="333" w:author="reza" w:date="2019-08-01T00:57:00Z">
        <w:del w:id="334" w:author="signal" w:date="2019-08-01T23:33:00Z">
          <w:r w:rsidR="00C62DCB" w:rsidDel="00773BAB">
            <w:rPr>
              <w:rFonts w:ascii="Times New Roman" w:eastAsia="Times New Roman" w:hAnsi="Times New Roman" w:cs="Times New Roman" w:hint="cs"/>
              <w:sz w:val="24"/>
              <w:szCs w:val="24"/>
              <w:rtl/>
              <w:lang w:bidi="fa-IR"/>
            </w:rPr>
            <w:delText xml:space="preserve"> به این صورت که ابتدا دوپژوهشگر مستقل از داده ها را تحلیل نمودند و مواردی که بین دو پژوهشگر اختلاف نظر وجود داشت با یکدیگر مورد بحث قرار داده و به توافق </w:delText>
          </w:r>
        </w:del>
      </w:ins>
      <w:ins w:id="335" w:author="reza" w:date="2019-08-01T00:58:00Z">
        <w:del w:id="336" w:author="signal" w:date="2019-08-01T23:33:00Z">
          <w:r w:rsidR="00C62DCB" w:rsidDel="00773BAB">
            <w:rPr>
              <w:rFonts w:ascii="Times New Roman" w:eastAsia="Times New Roman" w:hAnsi="Times New Roman" w:cs="Times New Roman" w:hint="cs"/>
              <w:sz w:val="24"/>
              <w:szCs w:val="24"/>
              <w:rtl/>
              <w:lang w:bidi="fa-IR"/>
            </w:rPr>
            <w:delText xml:space="preserve"> رسیدند.</w:delText>
          </w:r>
        </w:del>
      </w:ins>
      <w:r>
        <w:rPr>
          <w:rFonts w:ascii="Times New Roman" w:eastAsia="Times New Roman" w:hAnsi="Times New Roman" w:cs="Times New Roman"/>
          <w:color w:val="000000"/>
          <w:sz w:val="24"/>
          <w:szCs w:val="24"/>
        </w:rPr>
        <w:t>T</w:t>
      </w:r>
      <w:r w:rsidRPr="00FE2FF9">
        <w:rPr>
          <w:rFonts w:ascii="Times New Roman" w:eastAsia="Times New Roman" w:hAnsi="Times New Roman" w:cs="Times New Roman"/>
          <w:color w:val="000000"/>
          <w:sz w:val="24"/>
          <w:szCs w:val="24"/>
        </w:rPr>
        <w:t>he main researcher </w:t>
      </w:r>
      <w:del w:id="337" w:author="signal" w:date="2019-08-01T20:54:00Z">
        <w:r w:rsidRPr="00FE2FF9" w:rsidDel="00494A35">
          <w:rPr>
            <w:rFonts w:ascii="Times New Roman" w:eastAsia="Times New Roman" w:hAnsi="Times New Roman" w:cs="Times New Roman"/>
            <w:color w:val="000000"/>
            <w:sz w:val="24"/>
            <w:szCs w:val="24"/>
          </w:rPr>
          <w:delText xml:space="preserve">were </w:delText>
        </w:r>
      </w:del>
      <w:ins w:id="338" w:author="signal" w:date="2019-08-01T20:54:00Z">
        <w:r w:rsidR="00494A35" w:rsidRPr="00FE2FF9">
          <w:rPr>
            <w:rFonts w:ascii="Times New Roman" w:eastAsia="Times New Roman" w:hAnsi="Times New Roman" w:cs="Times New Roman"/>
            <w:color w:val="000000"/>
            <w:sz w:val="24"/>
            <w:szCs w:val="24"/>
          </w:rPr>
          <w:t>w</w:t>
        </w:r>
        <w:r w:rsidR="00494A35">
          <w:rPr>
            <w:rFonts w:ascii="Times New Roman" w:eastAsia="Times New Roman" w:hAnsi="Times New Roman" w:cs="Times New Roman"/>
            <w:color w:val="000000"/>
            <w:sz w:val="24"/>
            <w:szCs w:val="24"/>
          </w:rPr>
          <w:t>as</w:t>
        </w:r>
      </w:ins>
      <w:ins w:id="339" w:author="reza" w:date="2019-08-02T18:02:00Z">
        <w:r w:rsidR="00E21F96">
          <w:rPr>
            <w:rFonts w:ascii="Times New Roman" w:eastAsia="Times New Roman" w:hAnsi="Times New Roman" w:cs="Times New Roman" w:hint="cs"/>
            <w:color w:val="000000"/>
            <w:sz w:val="24"/>
            <w:szCs w:val="24"/>
            <w:rtl/>
          </w:rPr>
          <w:t xml:space="preserve"> </w:t>
        </w:r>
      </w:ins>
      <w:r w:rsidRPr="00FE2FF9">
        <w:rPr>
          <w:rFonts w:ascii="Times New Roman" w:eastAsia="Times New Roman" w:hAnsi="Times New Roman" w:cs="Times New Roman"/>
          <w:color w:val="000000"/>
          <w:sz w:val="24"/>
          <w:szCs w:val="24"/>
        </w:rPr>
        <w:t xml:space="preserve">engaged in the issue and its dimensions in advance, and the articles and particularly their results were </w:t>
      </w:r>
      <w:r w:rsidRPr="00F3431B">
        <w:rPr>
          <w:rFonts w:ascii="Times New Roman" w:hAnsi="Times New Roman" w:cs="Times New Roman"/>
          <w:color w:val="000000"/>
          <w:sz w:val="24"/>
          <w:szCs w:val="24"/>
        </w:rPr>
        <w:t xml:space="preserve">reviewed several </w:t>
      </w:r>
      <w:r w:rsidRPr="0007412C">
        <w:rPr>
          <w:rFonts w:ascii="Times New Roman" w:hAnsi="Times New Roman" w:cs="Times New Roman"/>
          <w:color w:val="FF0000"/>
          <w:sz w:val="24"/>
          <w:szCs w:val="24"/>
        </w:rPr>
        <w:t>times</w:t>
      </w:r>
      <w:del w:id="340" w:author="reza" w:date="2019-07-29T11:18:00Z">
        <w:r w:rsidRPr="0007412C" w:rsidDel="00DB4136">
          <w:rPr>
            <w:rFonts w:ascii="Times New Roman" w:eastAsia="Times New Roman" w:hAnsi="Times New Roman" w:cs="Times New Roman"/>
            <w:color w:val="FF0000"/>
            <w:sz w:val="24"/>
            <w:szCs w:val="24"/>
          </w:rPr>
          <w:delText>(17)</w:delText>
        </w:r>
      </w:del>
      <w:r w:rsidRPr="0007412C">
        <w:rPr>
          <w:rFonts w:ascii="Times New Roman" w:eastAsia="Times New Roman" w:hAnsi="Times New Roman" w:cs="Times New Roman"/>
          <w:color w:val="FF0000"/>
          <w:sz w:val="24"/>
          <w:szCs w:val="24"/>
        </w:rPr>
        <w:t>.</w:t>
      </w:r>
    </w:p>
    <w:p w14:paraId="7FC36CAC" w14:textId="77777777" w:rsidR="002377C3" w:rsidRDefault="001D1C83">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Box1: </w:t>
      </w:r>
      <w:ins w:id="341" w:author="signal" w:date="2019-08-01T20:54:00Z">
        <w:r w:rsidR="00494A35">
          <w:rPr>
            <w:rFonts w:ascii="Times New Roman" w:eastAsia="Times New Roman" w:hAnsi="Times New Roman" w:cs="Times New Roman"/>
            <w:color w:val="FF0000"/>
            <w:sz w:val="24"/>
            <w:szCs w:val="24"/>
          </w:rPr>
          <w:t>T</w:t>
        </w:r>
      </w:ins>
      <w:del w:id="342" w:author="signal" w:date="2019-08-01T20:54:00Z">
        <w:r w:rsidDel="00494A35">
          <w:rPr>
            <w:rFonts w:ascii="Times New Roman" w:eastAsia="Times New Roman" w:hAnsi="Times New Roman" w:cs="Times New Roman"/>
            <w:color w:val="FF0000"/>
            <w:sz w:val="24"/>
            <w:szCs w:val="24"/>
          </w:rPr>
          <w:delText>t</w:delText>
        </w:r>
      </w:del>
      <w:proofErr w:type="gramStart"/>
      <w:r>
        <w:rPr>
          <w:rFonts w:ascii="Times New Roman" w:eastAsia="Times New Roman" w:hAnsi="Times New Roman" w:cs="Times New Roman"/>
          <w:color w:val="FF0000"/>
          <w:sz w:val="24"/>
          <w:szCs w:val="24"/>
        </w:rPr>
        <w:t>he</w:t>
      </w:r>
      <w:proofErr w:type="gramEnd"/>
      <w:r>
        <w:rPr>
          <w:rFonts w:ascii="Times New Roman" w:eastAsia="Times New Roman" w:hAnsi="Times New Roman" w:cs="Times New Roman"/>
          <w:color w:val="FF0000"/>
          <w:sz w:val="24"/>
          <w:szCs w:val="24"/>
        </w:rPr>
        <w:t xml:space="preserve"> strategy used for </w:t>
      </w:r>
      <w:ins w:id="343" w:author="signal" w:date="2019-08-01T20:54:00Z">
        <w:r w:rsidR="00494A35">
          <w:rPr>
            <w:rFonts w:ascii="Times New Roman" w:eastAsia="Times New Roman" w:hAnsi="Times New Roman" w:cs="Times New Roman"/>
            <w:color w:val="FF0000"/>
            <w:sz w:val="24"/>
            <w:szCs w:val="24"/>
          </w:rPr>
          <w:t xml:space="preserve">the </w:t>
        </w:r>
      </w:ins>
      <w:r>
        <w:rPr>
          <w:rFonts w:ascii="Times New Roman" w:eastAsia="Times New Roman" w:hAnsi="Times New Roman" w:cs="Times New Roman"/>
          <w:color w:val="FF0000"/>
          <w:sz w:val="24"/>
          <w:szCs w:val="24"/>
        </w:rPr>
        <w:t>P</w:t>
      </w:r>
      <w:r w:rsidR="002377C3">
        <w:rPr>
          <w:rFonts w:ascii="Times New Roman" w:eastAsia="Times New Roman" w:hAnsi="Times New Roman" w:cs="Times New Roman"/>
          <w:color w:val="FF0000"/>
          <w:sz w:val="24"/>
          <w:szCs w:val="24"/>
        </w:rPr>
        <w:t>ub</w:t>
      </w:r>
      <w:ins w:id="344" w:author="signal" w:date="2019-08-01T20:54:00Z">
        <w:r w:rsidR="00494A35">
          <w:rPr>
            <w:rFonts w:ascii="Times New Roman" w:eastAsia="Times New Roman" w:hAnsi="Times New Roman" w:cs="Times New Roman"/>
            <w:color w:val="FF0000"/>
            <w:sz w:val="24"/>
            <w:szCs w:val="24"/>
          </w:rPr>
          <w:t>M</w:t>
        </w:r>
      </w:ins>
      <w:del w:id="345" w:author="signal" w:date="2019-08-01T20:54:00Z">
        <w:r w:rsidR="002377C3" w:rsidDel="00494A35">
          <w:rPr>
            <w:rFonts w:ascii="Times New Roman" w:eastAsia="Times New Roman" w:hAnsi="Times New Roman" w:cs="Times New Roman"/>
            <w:color w:val="FF0000"/>
            <w:sz w:val="24"/>
            <w:szCs w:val="24"/>
          </w:rPr>
          <w:delText>m</w:delText>
        </w:r>
      </w:del>
      <w:r w:rsidR="002377C3">
        <w:rPr>
          <w:rFonts w:ascii="Times New Roman" w:eastAsia="Times New Roman" w:hAnsi="Times New Roman" w:cs="Times New Roman"/>
          <w:color w:val="FF0000"/>
          <w:sz w:val="24"/>
          <w:szCs w:val="24"/>
        </w:rPr>
        <w:t>ed database</w:t>
      </w:r>
    </w:p>
    <w:p w14:paraId="072D0696" w14:textId="77777777" w:rsidR="002377C3" w:rsidRDefault="002377C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5A0DF7B" wp14:editId="67AA520A">
            <wp:extent cx="4411944" cy="1647825"/>
            <wp:effectExtent l="19050" t="0" r="765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420469" cy="1651009"/>
                    </a:xfrm>
                    <a:prstGeom prst="rect">
                      <a:avLst/>
                    </a:prstGeom>
                    <a:noFill/>
                    <a:ln w="9525">
                      <a:noFill/>
                      <a:miter lim="800000"/>
                      <a:headEnd/>
                      <a:tailEnd/>
                    </a:ln>
                  </pic:spPr>
                </pic:pic>
              </a:graphicData>
            </a:graphic>
          </wp:inline>
        </w:drawing>
      </w:r>
    </w:p>
    <w:p w14:paraId="656264F5" w14:textId="77777777" w:rsidR="002377C3" w:rsidRPr="00F23C07" w:rsidRDefault="002377C3">
      <w:pPr>
        <w:jc w:val="both"/>
        <w:rPr>
          <w:rFonts w:ascii="Times New Roman" w:hAnsi="Times New Roman" w:cs="Times New Roman"/>
          <w:sz w:val="24"/>
          <w:szCs w:val="24"/>
        </w:rPr>
        <w:pPrChange w:id="346" w:author="reza" w:date="2019-08-02T20:08:00Z">
          <w:pPr/>
        </w:pPrChange>
      </w:pPr>
      <w:r w:rsidRPr="00F23C07">
        <w:rPr>
          <w:rFonts w:ascii="Times New Roman" w:hAnsi="Times New Roman" w:cs="Times New Roman"/>
          <w:sz w:val="24"/>
          <w:szCs w:val="24"/>
          <w:lang w:bidi="fa-IR"/>
        </w:rPr>
        <w:t>Figure</w:t>
      </w:r>
      <w:proofErr w:type="gramStart"/>
      <w:r w:rsidRPr="00F23C07">
        <w:rPr>
          <w:rFonts w:ascii="Times New Roman" w:hAnsi="Times New Roman" w:cs="Times New Roman"/>
          <w:sz w:val="24"/>
          <w:szCs w:val="24"/>
          <w:lang w:bidi="fa-IR"/>
        </w:rPr>
        <w:t>1:</w:t>
      </w:r>
      <w:r w:rsidRPr="00F23C07">
        <w:rPr>
          <w:rFonts w:ascii="Times New Roman" w:hAnsi="Times New Roman" w:cs="Times New Roman"/>
          <w:sz w:val="24"/>
          <w:szCs w:val="24"/>
        </w:rPr>
        <w:t>Study</w:t>
      </w:r>
      <w:proofErr w:type="gramEnd"/>
      <w:r w:rsidRPr="00F23C07">
        <w:rPr>
          <w:rFonts w:ascii="Times New Roman" w:hAnsi="Times New Roman" w:cs="Times New Roman"/>
          <w:sz w:val="24"/>
          <w:szCs w:val="24"/>
        </w:rPr>
        <w:t xml:space="preserve"> screening and </w:t>
      </w:r>
      <w:r w:rsidRPr="00F23C07">
        <w:rPr>
          <w:rStyle w:val="Strong"/>
          <w:rFonts w:ascii="Times New Roman" w:hAnsi="Times New Roman" w:cs="Times New Roman"/>
          <w:b w:val="0"/>
          <w:bCs w:val="0"/>
          <w:sz w:val="24"/>
          <w:szCs w:val="24"/>
        </w:rPr>
        <w:t>flow of</w:t>
      </w:r>
      <w:ins w:id="347" w:author="signal" w:date="2019-08-01T20:55:00Z">
        <w:r w:rsidR="00FD0A13">
          <w:rPr>
            <w:rStyle w:val="Strong"/>
            <w:rFonts w:ascii="Times New Roman" w:hAnsi="Times New Roman" w:cs="Times New Roman"/>
            <w:b w:val="0"/>
            <w:bCs w:val="0"/>
            <w:sz w:val="24"/>
            <w:szCs w:val="24"/>
          </w:rPr>
          <w:t xml:space="preserve"> the</w:t>
        </w:r>
      </w:ins>
      <w:r w:rsidRPr="00F23C07">
        <w:rPr>
          <w:rStyle w:val="Strong"/>
          <w:rFonts w:ascii="Times New Roman" w:hAnsi="Times New Roman" w:cs="Times New Roman"/>
          <w:b w:val="0"/>
          <w:bCs w:val="0"/>
          <w:sz w:val="24"/>
          <w:szCs w:val="24"/>
        </w:rPr>
        <w:t xml:space="preserve"> articles through the review</w:t>
      </w:r>
      <w:r w:rsidRPr="00F23C07">
        <w:rPr>
          <w:rFonts w:ascii="Times New Roman" w:hAnsi="Times New Roman" w:cs="Times New Roman"/>
          <w:sz w:val="24"/>
          <w:szCs w:val="24"/>
        </w:rPr>
        <w:t xml:space="preserve"> process</w:t>
      </w:r>
    </w:p>
    <w:p w14:paraId="0AC7FB40" w14:textId="77777777" w:rsidR="002377C3" w:rsidRDefault="00025BA8" w:rsidP="00025BA8">
      <w:pPr>
        <w:spacing w:line="360" w:lineRule="auto"/>
        <w:jc w:val="both"/>
        <w:rPr>
          <w:rFonts w:ascii="Times New Roman" w:eastAsia="Times New Roman" w:hAnsi="Times New Roman" w:cs="Times New Roman"/>
          <w:sz w:val="24"/>
          <w:szCs w:val="24"/>
        </w:rPr>
      </w:pPr>
      <w:ins w:id="348" w:author="reza" w:date="2019-08-02T20:07:00Z">
        <w:r>
          <w:rPr>
            <w:rFonts w:ascii="Times New Roman" w:eastAsia="Times New Roman" w:hAnsi="Times New Roman" w:cs="Times New Roman"/>
            <w:noProof/>
            <w:sz w:val="24"/>
            <w:szCs w:val="24"/>
          </w:rPr>
          <w:lastRenderedPageBreak/>
          <w:drawing>
            <wp:inline distT="0" distB="0" distL="0" distR="0" wp14:anchorId="0C1A3A1B" wp14:editId="6533C392">
              <wp:extent cx="2812433" cy="2715904"/>
              <wp:effectExtent l="19050" t="0" r="696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813871" cy="2717293"/>
                      </a:xfrm>
                      <a:prstGeom prst="rect">
                        <a:avLst/>
                      </a:prstGeom>
                      <a:noFill/>
                      <a:ln w="9525">
                        <a:noFill/>
                        <a:miter lim="800000"/>
                        <a:headEnd/>
                        <a:tailEnd/>
                      </a:ln>
                    </pic:spPr>
                  </pic:pic>
                </a:graphicData>
              </a:graphic>
            </wp:inline>
          </w:drawing>
        </w:r>
      </w:ins>
    </w:p>
    <w:p w14:paraId="34FE7D79" w14:textId="77777777" w:rsidR="002377C3" w:rsidRDefault="00DF0119" w:rsidP="00025BA8">
      <w:pPr>
        <w:spacing w:after="0" w:line="360" w:lineRule="auto"/>
        <w:ind w:firstLine="720"/>
        <w:jc w:val="both"/>
        <w:rPr>
          <w:rFonts w:ascii="Times New Roman" w:eastAsia="Times New Roman" w:hAnsi="Times New Roman" w:cs="Times New Roman"/>
          <w:color w:val="000000"/>
          <w:sz w:val="24"/>
          <w:szCs w:val="24"/>
          <w:highlight w:val="yellow"/>
        </w:rPr>
      </w:pPr>
      <w:ins w:id="349" w:author="reza" w:date="2019-08-02T19:08:00Z">
        <w:r>
          <w:rPr>
            <w:rFonts w:ascii="Times New Roman" w:eastAsia="Times New Roman" w:hAnsi="Times New Roman" w:cs="Times New Roman"/>
            <w:noProof/>
            <w:sz w:val="24"/>
            <w:szCs w:val="24"/>
          </w:rPr>
          <w:t xml:space="preserve"> </w:t>
        </w:r>
      </w:ins>
      <w:ins w:id="350" w:author="reza" w:date="2019-08-02T19:13:00Z">
        <w:r w:rsidR="00787E93" w:rsidDel="00DF0119">
          <w:rPr>
            <w:rFonts w:ascii="Times New Roman" w:eastAsia="Times New Roman" w:hAnsi="Times New Roman" w:cs="Times New Roman"/>
            <w:noProof/>
            <w:sz w:val="24"/>
            <w:szCs w:val="24"/>
          </w:rPr>
          <w:t xml:space="preserve"> </w:t>
        </w:r>
      </w:ins>
      <w:del w:id="351" w:author="reza" w:date="2019-08-02T19:13:00Z">
        <w:r w:rsidR="002377C3" w:rsidDel="00DF0119">
          <w:rPr>
            <w:rFonts w:ascii="Times New Roman" w:eastAsia="Times New Roman" w:hAnsi="Times New Roman" w:cs="Times New Roman"/>
            <w:noProof/>
            <w:sz w:val="24"/>
            <w:szCs w:val="24"/>
          </w:rPr>
          <w:drawing>
            <wp:inline distT="0" distB="0" distL="0" distR="0" wp14:anchorId="0DE2A6DD" wp14:editId="4B281233">
              <wp:extent cx="2948305" cy="2545715"/>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948305" cy="2545715"/>
                      </a:xfrm>
                      <a:prstGeom prst="rect">
                        <a:avLst/>
                      </a:prstGeom>
                      <a:noFill/>
                      <a:ln w="9525">
                        <a:noFill/>
                        <a:miter lim="800000"/>
                        <a:headEnd/>
                        <a:tailEnd/>
                      </a:ln>
                    </pic:spPr>
                  </pic:pic>
                </a:graphicData>
              </a:graphic>
            </wp:inline>
          </w:drawing>
        </w:r>
      </w:del>
    </w:p>
    <w:p w14:paraId="22205FC7" w14:textId="77777777" w:rsidR="004B7A4B" w:rsidRDefault="004B7A4B">
      <w:pPr>
        <w:spacing w:after="0" w:line="360" w:lineRule="auto"/>
        <w:ind w:firstLine="720"/>
        <w:jc w:val="both"/>
        <w:rPr>
          <w:ins w:id="352" w:author="reza" w:date="2019-08-02T20:51:00Z"/>
          <w:rFonts w:ascii="Times New Roman" w:eastAsia="Times New Roman" w:hAnsi="Times New Roman" w:cs="Times New Roman"/>
          <w:color w:val="000000"/>
          <w:sz w:val="24"/>
          <w:szCs w:val="24"/>
        </w:rPr>
        <w:pPrChange w:id="353" w:author="reza" w:date="2019-08-02T20:08:00Z">
          <w:pPr>
            <w:spacing w:after="0" w:line="360" w:lineRule="auto"/>
            <w:ind w:firstLine="720"/>
            <w:jc w:val="lowKashida"/>
          </w:pPr>
        </w:pPrChange>
      </w:pPr>
    </w:p>
    <w:p w14:paraId="4F072072" w14:textId="77777777" w:rsidR="004B7A4B" w:rsidRDefault="004B7A4B">
      <w:pPr>
        <w:spacing w:after="0" w:line="360" w:lineRule="auto"/>
        <w:ind w:firstLine="720"/>
        <w:jc w:val="both"/>
        <w:rPr>
          <w:ins w:id="354" w:author="reza" w:date="2019-08-02T20:51:00Z"/>
          <w:rFonts w:ascii="Times New Roman" w:eastAsia="Times New Roman" w:hAnsi="Times New Roman" w:cs="Times New Roman"/>
          <w:color w:val="000000"/>
          <w:sz w:val="24"/>
          <w:szCs w:val="24"/>
        </w:rPr>
        <w:pPrChange w:id="355" w:author="reza" w:date="2019-08-02T20:08:00Z">
          <w:pPr>
            <w:spacing w:after="0" w:line="360" w:lineRule="auto"/>
            <w:ind w:firstLine="720"/>
            <w:jc w:val="lowKashida"/>
          </w:pPr>
        </w:pPrChange>
      </w:pPr>
    </w:p>
    <w:p w14:paraId="5F74965F" w14:textId="77777777" w:rsidR="004B7A4B" w:rsidRDefault="004B7A4B">
      <w:pPr>
        <w:spacing w:after="0" w:line="360" w:lineRule="auto"/>
        <w:ind w:firstLine="720"/>
        <w:jc w:val="both"/>
        <w:rPr>
          <w:ins w:id="356" w:author="reza" w:date="2019-08-02T20:51:00Z"/>
          <w:rFonts w:ascii="Times New Roman" w:eastAsia="Times New Roman" w:hAnsi="Times New Roman" w:cs="Times New Roman"/>
          <w:color w:val="000000"/>
          <w:sz w:val="24"/>
          <w:szCs w:val="24"/>
        </w:rPr>
        <w:pPrChange w:id="357" w:author="reza" w:date="2019-08-02T20:08:00Z">
          <w:pPr>
            <w:spacing w:after="0" w:line="360" w:lineRule="auto"/>
            <w:ind w:firstLine="720"/>
            <w:jc w:val="lowKashida"/>
          </w:pPr>
        </w:pPrChange>
      </w:pPr>
    </w:p>
    <w:p w14:paraId="16B99601" w14:textId="77777777" w:rsidR="004B7A4B" w:rsidRDefault="004B7A4B">
      <w:pPr>
        <w:spacing w:after="0" w:line="360" w:lineRule="auto"/>
        <w:ind w:firstLine="720"/>
        <w:jc w:val="both"/>
        <w:rPr>
          <w:ins w:id="358" w:author="reza" w:date="2019-08-02T20:51:00Z"/>
          <w:rFonts w:ascii="Times New Roman" w:eastAsia="Times New Roman" w:hAnsi="Times New Roman" w:cs="Times New Roman"/>
          <w:color w:val="000000"/>
          <w:sz w:val="24"/>
          <w:szCs w:val="24"/>
        </w:rPr>
        <w:pPrChange w:id="359" w:author="reza" w:date="2019-08-02T20:08:00Z">
          <w:pPr>
            <w:spacing w:after="0" w:line="360" w:lineRule="auto"/>
            <w:ind w:firstLine="720"/>
            <w:jc w:val="lowKashida"/>
          </w:pPr>
        </w:pPrChange>
      </w:pPr>
    </w:p>
    <w:p w14:paraId="68BC4F85" w14:textId="77777777" w:rsidR="002377C3" w:rsidRPr="006507F3" w:rsidRDefault="002377C3">
      <w:pPr>
        <w:spacing w:after="0" w:line="360" w:lineRule="auto"/>
        <w:ind w:firstLine="720"/>
        <w:jc w:val="both"/>
        <w:rPr>
          <w:rFonts w:ascii="Times New Roman" w:eastAsia="Times New Roman" w:hAnsi="Times New Roman" w:cs="Times New Roman"/>
          <w:sz w:val="24"/>
          <w:szCs w:val="24"/>
        </w:rPr>
        <w:pPrChange w:id="360" w:author="reza" w:date="2019-08-02T20:08:00Z">
          <w:pPr>
            <w:spacing w:after="0" w:line="360" w:lineRule="auto"/>
            <w:ind w:firstLine="720"/>
            <w:jc w:val="lowKashida"/>
          </w:pPr>
        </w:pPrChange>
      </w:pPr>
      <w:r w:rsidRPr="00D4597E">
        <w:rPr>
          <w:rFonts w:ascii="Times New Roman" w:eastAsia="Times New Roman" w:hAnsi="Times New Roman" w:cs="Times New Roman"/>
          <w:color w:val="000000"/>
          <w:sz w:val="24"/>
          <w:szCs w:val="24"/>
        </w:rPr>
        <w:t>Table 1</w:t>
      </w:r>
      <w:ins w:id="361" w:author="signal" w:date="2019-08-01T22:20:00Z">
        <w:r w:rsidR="004845B8">
          <w:rPr>
            <w:rFonts w:ascii="Times New Roman" w:eastAsia="Times New Roman" w:hAnsi="Times New Roman" w:cs="Times New Roman"/>
            <w:sz w:val="24"/>
            <w:szCs w:val="24"/>
          </w:rPr>
          <w:t>:</w:t>
        </w:r>
      </w:ins>
      <w:del w:id="362" w:author="signal" w:date="2019-08-01T22:20:00Z">
        <w:r w:rsidRPr="00D4597E" w:rsidDel="004845B8">
          <w:rPr>
            <w:rFonts w:ascii="Times New Roman" w:eastAsia="Times New Roman" w:hAnsi="Times New Roman" w:cs="Times New Roman"/>
            <w:sz w:val="24"/>
            <w:szCs w:val="24"/>
          </w:rPr>
          <w:delText>.</w:delText>
        </w:r>
      </w:del>
      <w:r w:rsidRPr="00D4597E">
        <w:rPr>
          <w:rFonts w:ascii="Times New Roman" w:eastAsia="Times New Roman" w:hAnsi="Times New Roman" w:cs="Times New Roman"/>
          <w:sz w:val="24"/>
          <w:szCs w:val="24"/>
        </w:rPr>
        <w:t xml:space="preserve"> The information related to the studied articles and identified values </w:t>
      </w:r>
    </w:p>
    <w:p w14:paraId="1B439323" w14:textId="77777777" w:rsidR="002377C3" w:rsidRPr="00EE6536" w:rsidRDefault="002377C3">
      <w:pPr>
        <w:spacing w:after="0" w:line="240" w:lineRule="auto"/>
        <w:jc w:val="both"/>
        <w:rPr>
          <w:rFonts w:ascii="Times New Roman" w:eastAsia="Times New Roman" w:hAnsi="Times New Roman" w:cs="Times New Roman"/>
          <w:color w:val="000000"/>
          <w:sz w:val="27"/>
          <w:szCs w:val="27"/>
        </w:rPr>
        <w:pPrChange w:id="363" w:author="reza" w:date="2019-08-02T20:08:00Z">
          <w:pPr>
            <w:spacing w:after="0" w:line="240" w:lineRule="auto"/>
          </w:pPr>
        </w:pPrChange>
      </w:pPr>
    </w:p>
    <w:tbl>
      <w:tblPr>
        <w:bidiVisual/>
        <w:tblW w:w="9923" w:type="dxa"/>
        <w:tblInd w:w="-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3"/>
        <w:gridCol w:w="1468"/>
        <w:gridCol w:w="1083"/>
        <w:gridCol w:w="1469"/>
      </w:tblGrid>
      <w:tr w:rsidR="002377C3" w:rsidRPr="00466463" w14:paraId="0649FB1A" w14:textId="77777777" w:rsidTr="009E56BF">
        <w:tc>
          <w:tcPr>
            <w:tcW w:w="5903" w:type="dxa"/>
          </w:tcPr>
          <w:p w14:paraId="0A7055D3" w14:textId="77777777" w:rsidR="002377C3" w:rsidRPr="00C007AA" w:rsidRDefault="002377C3">
            <w:pPr>
              <w:jc w:val="both"/>
              <w:rPr>
                <w:rFonts w:ascii="Times New Roman" w:hAnsi="Times New Roman" w:cs="Times New Roman"/>
                <w:b/>
                <w:bCs/>
                <w:color w:val="000000"/>
                <w:sz w:val="12"/>
                <w:szCs w:val="12"/>
                <w:rtl/>
                <w:lang w:bidi="fa-IR"/>
              </w:rPr>
              <w:pPrChange w:id="364" w:author="reza" w:date="2019-08-02T20:08:00Z">
                <w:pPr/>
              </w:pPrChange>
            </w:pPr>
            <w:r w:rsidRPr="00C007AA">
              <w:rPr>
                <w:rFonts w:ascii="Times New Roman" w:hAnsi="Times New Roman" w:cs="Times New Roman"/>
                <w:b/>
                <w:bCs/>
                <w:color w:val="000000"/>
                <w:sz w:val="12"/>
                <w:szCs w:val="12"/>
              </w:rPr>
              <w:t>Identified values</w:t>
            </w:r>
          </w:p>
        </w:tc>
        <w:tc>
          <w:tcPr>
            <w:tcW w:w="1468" w:type="dxa"/>
          </w:tcPr>
          <w:p w14:paraId="1299244C" w14:textId="77777777" w:rsidR="002377C3" w:rsidRPr="00C007AA" w:rsidRDefault="002377C3">
            <w:pPr>
              <w:jc w:val="both"/>
              <w:rPr>
                <w:rFonts w:ascii="Times New Roman" w:hAnsi="Times New Roman" w:cs="Times New Roman"/>
                <w:b/>
                <w:bCs/>
                <w:color w:val="000000"/>
                <w:sz w:val="12"/>
                <w:szCs w:val="12"/>
                <w:rtl/>
                <w:lang w:bidi="fa-IR"/>
              </w:rPr>
              <w:pPrChange w:id="365" w:author="reza" w:date="2019-08-02T20:08:00Z">
                <w:pPr/>
              </w:pPrChange>
            </w:pPr>
            <w:r w:rsidRPr="00C007AA">
              <w:rPr>
                <w:rFonts w:ascii="Times New Roman" w:hAnsi="Times New Roman" w:cs="Times New Roman"/>
                <w:b/>
                <w:bCs/>
                <w:color w:val="000000"/>
                <w:sz w:val="12"/>
                <w:szCs w:val="12"/>
              </w:rPr>
              <w:t>Participants</w:t>
            </w:r>
          </w:p>
        </w:tc>
        <w:tc>
          <w:tcPr>
            <w:tcW w:w="1083" w:type="dxa"/>
          </w:tcPr>
          <w:p w14:paraId="18122445" w14:textId="77777777" w:rsidR="002377C3" w:rsidRPr="00C007AA" w:rsidRDefault="002377C3">
            <w:pPr>
              <w:jc w:val="both"/>
              <w:rPr>
                <w:rFonts w:ascii="Times New Roman" w:hAnsi="Times New Roman" w:cs="Times New Roman"/>
                <w:b/>
                <w:bCs/>
                <w:color w:val="000000"/>
                <w:sz w:val="12"/>
                <w:szCs w:val="12"/>
                <w:rtl/>
                <w:lang w:bidi="fa-IR"/>
              </w:rPr>
              <w:pPrChange w:id="366" w:author="reza" w:date="2019-08-02T20:08:00Z">
                <w:pPr/>
              </w:pPrChange>
            </w:pPr>
            <w:r w:rsidRPr="00C007AA">
              <w:rPr>
                <w:rFonts w:ascii="Times New Roman" w:hAnsi="Times New Roman" w:cs="Times New Roman"/>
                <w:b/>
                <w:bCs/>
                <w:color w:val="000000"/>
                <w:sz w:val="12"/>
                <w:szCs w:val="12"/>
              </w:rPr>
              <w:t>Study type</w:t>
            </w:r>
          </w:p>
        </w:tc>
        <w:tc>
          <w:tcPr>
            <w:tcW w:w="1469" w:type="dxa"/>
          </w:tcPr>
          <w:p w14:paraId="0B062870" w14:textId="77777777" w:rsidR="002377C3" w:rsidRPr="00C007AA" w:rsidRDefault="002377C3">
            <w:pPr>
              <w:jc w:val="both"/>
              <w:rPr>
                <w:rFonts w:ascii="Times New Roman" w:hAnsi="Times New Roman" w:cs="Times New Roman"/>
                <w:b/>
                <w:bCs/>
                <w:color w:val="000000"/>
                <w:sz w:val="12"/>
                <w:szCs w:val="12"/>
                <w:rtl/>
                <w:lang w:bidi="fa-IR"/>
              </w:rPr>
              <w:pPrChange w:id="367" w:author="reza" w:date="2019-08-02T20:08:00Z">
                <w:pPr/>
              </w:pPrChange>
            </w:pPr>
            <w:r w:rsidRPr="00C007AA">
              <w:rPr>
                <w:rFonts w:ascii="Times New Roman" w:hAnsi="Times New Roman" w:cs="Times New Roman"/>
                <w:b/>
                <w:bCs/>
                <w:color w:val="000000"/>
                <w:sz w:val="12"/>
                <w:szCs w:val="12"/>
              </w:rPr>
              <w:t>Authors, Year</w:t>
            </w:r>
          </w:p>
        </w:tc>
      </w:tr>
      <w:tr w:rsidR="002377C3" w:rsidRPr="00466463" w14:paraId="51270835" w14:textId="77777777" w:rsidTr="009E56BF">
        <w:tc>
          <w:tcPr>
            <w:tcW w:w="5903" w:type="dxa"/>
          </w:tcPr>
          <w:p w14:paraId="5F32C094" w14:textId="77777777" w:rsidR="002377C3" w:rsidRPr="00466463" w:rsidRDefault="002377C3">
            <w:pPr>
              <w:jc w:val="both"/>
              <w:rPr>
                <w:rFonts w:ascii="Times New Roman" w:hAnsi="Times New Roman" w:cs="Times New Roman"/>
                <w:color w:val="000000"/>
                <w:sz w:val="12"/>
                <w:szCs w:val="12"/>
                <w:rtl/>
                <w:lang w:bidi="fa-IR"/>
              </w:rPr>
              <w:pPrChange w:id="368" w:author="reza" w:date="2019-08-02T20:08:00Z">
                <w:pPr/>
              </w:pPrChange>
            </w:pPr>
            <w:r w:rsidRPr="00466463">
              <w:rPr>
                <w:rFonts w:ascii="Times New Roman" w:hAnsi="Times New Roman" w:cs="Times New Roman"/>
                <w:color w:val="000000"/>
                <w:sz w:val="12"/>
                <w:szCs w:val="12"/>
              </w:rPr>
              <w:t>Respect for autonomy, flexibility, respect for patient’s values</w:t>
            </w:r>
            <w:r>
              <w:rPr>
                <w:rFonts w:ascii="Times New Roman" w:hAnsi="Times New Roman" w:cs="Times New Roman"/>
                <w:color w:val="000000"/>
                <w:sz w:val="12"/>
                <w:szCs w:val="12"/>
              </w:rPr>
              <w:t xml:space="preserve">, </w:t>
            </w:r>
            <w:r w:rsidRPr="00466463">
              <w:rPr>
                <w:rFonts w:ascii="Times New Roman" w:hAnsi="Times New Roman" w:cs="Times New Roman"/>
                <w:color w:val="000000"/>
                <w:sz w:val="12"/>
                <w:szCs w:val="12"/>
              </w:rPr>
              <w:t xml:space="preserve">encouraging participation </w:t>
            </w:r>
          </w:p>
        </w:tc>
        <w:tc>
          <w:tcPr>
            <w:tcW w:w="1468" w:type="dxa"/>
          </w:tcPr>
          <w:p w14:paraId="3912C715" w14:textId="77777777" w:rsidR="002377C3" w:rsidRPr="00466463" w:rsidRDefault="002377C3">
            <w:pPr>
              <w:jc w:val="both"/>
              <w:rPr>
                <w:rFonts w:ascii="Times New Roman" w:hAnsi="Times New Roman" w:cs="Times New Roman"/>
                <w:color w:val="000000"/>
                <w:sz w:val="12"/>
                <w:szCs w:val="12"/>
                <w:rtl/>
                <w:lang w:bidi="fa-IR"/>
              </w:rPr>
              <w:pPrChange w:id="369" w:author="reza" w:date="2019-08-02T20:08:00Z">
                <w:pPr/>
              </w:pPrChange>
            </w:pPr>
            <w:r w:rsidRPr="00466463">
              <w:rPr>
                <w:rFonts w:ascii="Times New Roman" w:hAnsi="Times New Roman" w:cs="Times New Roman"/>
                <w:color w:val="000000"/>
                <w:sz w:val="12"/>
                <w:szCs w:val="12"/>
              </w:rPr>
              <w:t>-</w:t>
            </w:r>
          </w:p>
        </w:tc>
        <w:tc>
          <w:tcPr>
            <w:tcW w:w="1083" w:type="dxa"/>
          </w:tcPr>
          <w:p w14:paraId="206C37E3" w14:textId="77777777" w:rsidR="002377C3" w:rsidRPr="00466463" w:rsidRDefault="002377C3">
            <w:pPr>
              <w:jc w:val="both"/>
              <w:rPr>
                <w:rFonts w:ascii="Times New Roman" w:hAnsi="Times New Roman" w:cs="Times New Roman"/>
                <w:color w:val="000000"/>
                <w:sz w:val="12"/>
                <w:szCs w:val="12"/>
                <w:rtl/>
                <w:lang w:bidi="fa-IR"/>
              </w:rPr>
              <w:pPrChange w:id="370" w:author="reza" w:date="2019-08-02T20:08:00Z">
                <w:pPr/>
              </w:pPrChange>
            </w:pPr>
            <w:r w:rsidRPr="00466463">
              <w:rPr>
                <w:rFonts w:ascii="Times New Roman" w:hAnsi="Times New Roman" w:cs="Times New Roman"/>
                <w:color w:val="000000"/>
                <w:sz w:val="12"/>
                <w:szCs w:val="12"/>
              </w:rPr>
              <w:t>Concept analysis</w:t>
            </w:r>
          </w:p>
        </w:tc>
        <w:tc>
          <w:tcPr>
            <w:tcW w:w="1469" w:type="dxa"/>
          </w:tcPr>
          <w:p w14:paraId="72A8CF56" w14:textId="77777777" w:rsidR="002377C3" w:rsidRPr="00466463" w:rsidRDefault="002377C3">
            <w:pPr>
              <w:jc w:val="both"/>
              <w:rPr>
                <w:rFonts w:ascii="Times New Roman" w:hAnsi="Times New Roman" w:cs="Times New Roman"/>
                <w:color w:val="000000"/>
                <w:sz w:val="12"/>
                <w:szCs w:val="12"/>
                <w:rtl/>
                <w:lang w:bidi="fa-IR"/>
              </w:rPr>
              <w:pPrChange w:id="371" w:author="reza" w:date="2019-08-02T20:08:00Z">
                <w:pPr/>
              </w:pPrChange>
            </w:pPr>
            <w:del w:id="372" w:author="reza" w:date="2019-07-29T11:18:00Z">
              <w:r w:rsidDel="00DB4136">
                <w:rPr>
                  <w:rFonts w:ascii="Times New Roman" w:hAnsi="Times New Roman" w:cs="Times New Roman"/>
                  <w:color w:val="000000"/>
                  <w:sz w:val="12"/>
                  <w:szCs w:val="12"/>
                </w:rPr>
                <w:delText>(12)</w:delText>
              </w:r>
            </w:del>
            <w:ins w:id="373" w:author="reza" w:date="2019-07-29T18:04:00Z">
              <w:r w:rsidR="008642BC">
                <w:rPr>
                  <w:rFonts w:ascii="Times New Roman" w:hAnsi="Times New Roman" w:cs="Times New Roman"/>
                  <w:color w:val="000000"/>
                  <w:sz w:val="12"/>
                  <w:szCs w:val="12"/>
                </w:rPr>
                <w:t>(</w:t>
              </w:r>
            </w:ins>
            <w:ins w:id="374" w:author="reza" w:date="2019-07-29T18:05:00Z">
              <w:r w:rsidR="008642BC">
                <w:rPr>
                  <w:rFonts w:ascii="Times New Roman" w:hAnsi="Times New Roman" w:cs="Times New Roman"/>
                  <w:color w:val="000000"/>
                  <w:sz w:val="12"/>
                  <w:szCs w:val="12"/>
                </w:rPr>
                <w:t>13</w:t>
              </w:r>
            </w:ins>
            <w:ins w:id="375" w:author="reza" w:date="2019-07-29T18:04:00Z">
              <w:r w:rsidR="008642BC">
                <w:rPr>
                  <w:rFonts w:ascii="Times New Roman" w:hAnsi="Times New Roman" w:cs="Times New Roman"/>
                  <w:color w:val="000000"/>
                  <w:sz w:val="12"/>
                  <w:szCs w:val="12"/>
                </w:rPr>
                <w:t>)</w:t>
              </w:r>
            </w:ins>
            <w:ins w:id="376" w:author="reza" w:date="2019-07-29T18:12:00Z">
              <w:r w:rsidR="008642BC">
                <w:rPr>
                  <w:rFonts w:ascii="Times New Roman" w:hAnsi="Times New Roman" w:cs="Times New Roman"/>
                  <w:color w:val="000000"/>
                  <w:sz w:val="12"/>
                  <w:szCs w:val="12"/>
                </w:rPr>
                <w:t>-</w:t>
              </w:r>
            </w:ins>
            <w:r w:rsidRPr="00466463">
              <w:rPr>
                <w:rFonts w:ascii="Times New Roman" w:hAnsi="Times New Roman" w:cs="Times New Roman"/>
                <w:color w:val="000000"/>
                <w:sz w:val="12"/>
                <w:szCs w:val="12"/>
              </w:rPr>
              <w:t>Welford, 2009</w:t>
            </w:r>
          </w:p>
        </w:tc>
      </w:tr>
      <w:tr w:rsidR="002377C3" w:rsidRPr="00466463" w14:paraId="313EA3B1" w14:textId="77777777" w:rsidTr="009E56BF">
        <w:tc>
          <w:tcPr>
            <w:tcW w:w="5903" w:type="dxa"/>
          </w:tcPr>
          <w:p w14:paraId="6172BDBB" w14:textId="77777777" w:rsidR="002377C3" w:rsidRPr="00466463" w:rsidRDefault="002377C3">
            <w:pPr>
              <w:jc w:val="both"/>
              <w:rPr>
                <w:rFonts w:ascii="Times New Roman" w:hAnsi="Times New Roman" w:cs="Times New Roman"/>
                <w:color w:val="000000"/>
                <w:sz w:val="12"/>
                <w:szCs w:val="12"/>
                <w:rtl/>
                <w:lang w:bidi="fa-IR"/>
              </w:rPr>
              <w:pPrChange w:id="377" w:author="reza" w:date="2019-08-02T20:08:00Z">
                <w:pPr/>
              </w:pPrChange>
            </w:pPr>
            <w:r w:rsidRPr="00466463">
              <w:rPr>
                <w:rFonts w:ascii="Times New Roman" w:hAnsi="Times New Roman" w:cs="Times New Roman"/>
                <w:color w:val="000000"/>
                <w:sz w:val="12"/>
                <w:szCs w:val="12"/>
              </w:rPr>
              <w:t>Trusting relationships, autonomy, par</w:t>
            </w:r>
            <w:r>
              <w:rPr>
                <w:rFonts w:ascii="Times New Roman" w:hAnsi="Times New Roman" w:cs="Times New Roman"/>
                <w:color w:val="000000"/>
                <w:sz w:val="12"/>
                <w:szCs w:val="12"/>
              </w:rPr>
              <w:t xml:space="preserve">ticipation, respectful behavior, </w:t>
            </w:r>
            <w:r w:rsidRPr="00466463">
              <w:rPr>
                <w:rFonts w:ascii="Times New Roman" w:hAnsi="Times New Roman" w:cs="Times New Roman"/>
                <w:color w:val="000000"/>
                <w:sz w:val="12"/>
                <w:szCs w:val="12"/>
              </w:rPr>
              <w:t xml:space="preserve">privacy  </w:t>
            </w:r>
          </w:p>
        </w:tc>
        <w:tc>
          <w:tcPr>
            <w:tcW w:w="1468" w:type="dxa"/>
          </w:tcPr>
          <w:p w14:paraId="09E59F08" w14:textId="77777777" w:rsidR="002377C3" w:rsidRPr="00466463" w:rsidRDefault="002377C3">
            <w:pPr>
              <w:jc w:val="both"/>
              <w:rPr>
                <w:rFonts w:ascii="Times New Roman" w:hAnsi="Times New Roman" w:cs="Times New Roman"/>
                <w:color w:val="000000"/>
                <w:sz w:val="12"/>
                <w:szCs w:val="12"/>
                <w:rtl/>
                <w:lang w:bidi="fa-IR"/>
              </w:rPr>
              <w:pPrChange w:id="378" w:author="reza" w:date="2019-08-02T20:08:00Z">
                <w:pPr/>
              </w:pPrChange>
            </w:pPr>
            <w:r w:rsidRPr="00466463">
              <w:rPr>
                <w:rFonts w:ascii="Times New Roman" w:eastAsia="MinionPro-Regular" w:hAnsi="Times New Roman" w:cs="Times New Roman"/>
                <w:color w:val="000000"/>
                <w:sz w:val="12"/>
                <w:szCs w:val="12"/>
                <w:lang w:bidi="fa-IR"/>
              </w:rPr>
              <w:t>Nurses</w:t>
            </w:r>
          </w:p>
        </w:tc>
        <w:tc>
          <w:tcPr>
            <w:tcW w:w="1083" w:type="dxa"/>
          </w:tcPr>
          <w:p w14:paraId="49129F31" w14:textId="77777777" w:rsidR="002377C3" w:rsidRPr="00466463" w:rsidRDefault="002377C3">
            <w:pPr>
              <w:jc w:val="both"/>
              <w:rPr>
                <w:rFonts w:ascii="Times New Roman" w:hAnsi="Times New Roman" w:cs="Times New Roman"/>
                <w:color w:val="000000"/>
                <w:sz w:val="12"/>
                <w:szCs w:val="12"/>
                <w:rtl/>
                <w:lang w:bidi="fa-IR"/>
              </w:rPr>
              <w:pPrChange w:id="379" w:author="reza" w:date="2019-08-02T20:08:00Z">
                <w:pPr/>
              </w:pPrChange>
            </w:pPr>
            <w:r w:rsidRPr="00466463">
              <w:rPr>
                <w:rFonts w:ascii="Times New Roman" w:hAnsi="Times New Roman" w:cs="Times New Roman"/>
                <w:color w:val="000000"/>
                <w:sz w:val="12"/>
                <w:szCs w:val="12"/>
              </w:rPr>
              <w:t>Phenomenology</w:t>
            </w:r>
          </w:p>
        </w:tc>
        <w:tc>
          <w:tcPr>
            <w:tcW w:w="1469" w:type="dxa"/>
          </w:tcPr>
          <w:p w14:paraId="6A71F7DC" w14:textId="77777777" w:rsidR="002377C3" w:rsidRPr="00466463" w:rsidRDefault="008642BC">
            <w:pPr>
              <w:jc w:val="both"/>
              <w:rPr>
                <w:rFonts w:ascii="Times New Roman" w:hAnsi="Times New Roman" w:cs="Times New Roman"/>
                <w:color w:val="000000"/>
                <w:sz w:val="12"/>
                <w:szCs w:val="12"/>
                <w:rtl/>
                <w:lang w:bidi="fa-IR"/>
              </w:rPr>
              <w:pPrChange w:id="380" w:author="reza" w:date="2019-08-02T20:08:00Z">
                <w:pPr/>
              </w:pPrChange>
            </w:pPr>
            <w:ins w:id="381" w:author="reza" w:date="2019-07-29T18:05:00Z">
              <w:r>
                <w:rPr>
                  <w:rFonts w:ascii="Times New Roman" w:hAnsi="Times New Roman" w:cs="Times New Roman"/>
                  <w:color w:val="000000"/>
                  <w:sz w:val="12"/>
                  <w:szCs w:val="12"/>
                </w:rPr>
                <w:t>(</w:t>
              </w:r>
            </w:ins>
            <w:ins w:id="382" w:author="reza" w:date="2019-07-29T18:06:00Z">
              <w:r>
                <w:rPr>
                  <w:rFonts w:ascii="Times New Roman" w:hAnsi="Times New Roman" w:cs="Times New Roman"/>
                  <w:color w:val="000000"/>
                  <w:sz w:val="12"/>
                  <w:szCs w:val="12"/>
                </w:rPr>
                <w:t>11</w:t>
              </w:r>
            </w:ins>
            <w:ins w:id="383" w:author="reza" w:date="2019-07-29T18:05:00Z">
              <w:r>
                <w:rPr>
                  <w:rFonts w:ascii="Times New Roman" w:hAnsi="Times New Roman" w:cs="Times New Roman"/>
                  <w:color w:val="000000"/>
                  <w:sz w:val="12"/>
                  <w:szCs w:val="12"/>
                </w:rPr>
                <w:t>)</w:t>
              </w:r>
            </w:ins>
            <w:ins w:id="384" w:author="reza" w:date="2019-07-29T18:12:00Z">
              <w:r>
                <w:rPr>
                  <w:rFonts w:ascii="Times New Roman" w:hAnsi="Times New Roman" w:cs="Times New Roman"/>
                  <w:color w:val="000000"/>
                  <w:sz w:val="12"/>
                  <w:szCs w:val="12"/>
                </w:rPr>
                <w:t>-</w:t>
              </w:r>
            </w:ins>
            <w:proofErr w:type="spellStart"/>
            <w:del w:id="385" w:author="reza" w:date="2019-07-29T11:18:00Z">
              <w:r w:rsidR="002377C3" w:rsidDel="00DB4136">
                <w:rPr>
                  <w:rFonts w:ascii="Times New Roman" w:hAnsi="Times New Roman" w:cs="Times New Roman"/>
                  <w:color w:val="000000"/>
                  <w:sz w:val="12"/>
                  <w:szCs w:val="12"/>
                </w:rPr>
                <w:delText>(11)</w:delText>
              </w:r>
            </w:del>
            <w:r w:rsidR="002377C3" w:rsidRPr="00466463">
              <w:rPr>
                <w:rFonts w:ascii="Times New Roman" w:hAnsi="Times New Roman" w:cs="Times New Roman"/>
                <w:color w:val="000000"/>
                <w:sz w:val="12"/>
                <w:szCs w:val="12"/>
              </w:rPr>
              <w:t>Hedman</w:t>
            </w:r>
            <w:proofErr w:type="spellEnd"/>
            <w:r w:rsidR="002377C3" w:rsidRPr="00466463">
              <w:rPr>
                <w:rFonts w:ascii="Times New Roman" w:hAnsi="Times New Roman" w:cs="Times New Roman"/>
                <w:color w:val="000000"/>
                <w:sz w:val="12"/>
                <w:szCs w:val="12"/>
              </w:rPr>
              <w:t>, 2017</w:t>
            </w:r>
          </w:p>
        </w:tc>
      </w:tr>
      <w:tr w:rsidR="002377C3" w:rsidRPr="00466463" w14:paraId="1D6972E8" w14:textId="77777777" w:rsidTr="009E56BF">
        <w:tc>
          <w:tcPr>
            <w:tcW w:w="5903" w:type="dxa"/>
          </w:tcPr>
          <w:p w14:paraId="4B1A7EF0" w14:textId="77777777" w:rsidR="002377C3" w:rsidRPr="00466463" w:rsidRDefault="002377C3">
            <w:pPr>
              <w:jc w:val="both"/>
              <w:rPr>
                <w:rFonts w:ascii="Times New Roman" w:hAnsi="Times New Roman" w:cs="Times New Roman"/>
                <w:color w:val="000000"/>
                <w:sz w:val="12"/>
                <w:szCs w:val="12"/>
                <w:rtl/>
                <w:lang w:bidi="fa-IR"/>
              </w:rPr>
              <w:pPrChange w:id="386" w:author="reza" w:date="2019-08-02T20:08:00Z">
                <w:pPr/>
              </w:pPrChange>
            </w:pPr>
            <w:r w:rsidRPr="00466463">
              <w:rPr>
                <w:rFonts w:ascii="Times New Roman" w:hAnsi="Times New Roman" w:cs="Times New Roman"/>
                <w:color w:val="000000"/>
                <w:sz w:val="12"/>
                <w:szCs w:val="12"/>
              </w:rPr>
              <w:t>Preserving self-determination, living without pain, having control over everyday function, relationship wi</w:t>
            </w:r>
            <w:r>
              <w:rPr>
                <w:rFonts w:ascii="Times New Roman" w:hAnsi="Times New Roman" w:cs="Times New Roman"/>
                <w:color w:val="000000"/>
                <w:sz w:val="12"/>
                <w:szCs w:val="12"/>
              </w:rPr>
              <w:t xml:space="preserve">th others, respectful treatment, </w:t>
            </w:r>
            <w:r w:rsidRPr="00466463">
              <w:rPr>
                <w:rFonts w:ascii="Times New Roman" w:hAnsi="Times New Roman" w:cs="Times New Roman"/>
                <w:color w:val="000000"/>
                <w:sz w:val="12"/>
                <w:szCs w:val="12"/>
              </w:rPr>
              <w:t>positive attitude</w:t>
            </w:r>
          </w:p>
        </w:tc>
        <w:tc>
          <w:tcPr>
            <w:tcW w:w="1468" w:type="dxa"/>
          </w:tcPr>
          <w:p w14:paraId="52849B85" w14:textId="77777777" w:rsidR="002377C3" w:rsidRPr="00466463" w:rsidRDefault="002377C3">
            <w:pPr>
              <w:jc w:val="both"/>
              <w:rPr>
                <w:rFonts w:ascii="Times New Roman" w:hAnsi="Times New Roman" w:cs="Times New Roman"/>
                <w:color w:val="000000"/>
                <w:sz w:val="12"/>
                <w:szCs w:val="12"/>
                <w:rtl/>
                <w:lang w:bidi="fa-IR"/>
              </w:rPr>
              <w:pPrChange w:id="387" w:author="reza" w:date="2019-08-02T20:08:00Z">
                <w:pPr/>
              </w:pPrChange>
            </w:pPr>
            <w:r w:rsidRPr="00466463">
              <w:rPr>
                <w:rFonts w:ascii="Times New Roman" w:hAnsi="Times New Roman" w:cs="Times New Roman"/>
                <w:color w:val="000000"/>
                <w:sz w:val="12"/>
                <w:szCs w:val="12"/>
              </w:rPr>
              <w:t>Seniors</w:t>
            </w:r>
          </w:p>
        </w:tc>
        <w:tc>
          <w:tcPr>
            <w:tcW w:w="1083" w:type="dxa"/>
          </w:tcPr>
          <w:p w14:paraId="444F3175" w14:textId="77777777" w:rsidR="002377C3" w:rsidRPr="00466463" w:rsidRDefault="002377C3">
            <w:pPr>
              <w:jc w:val="both"/>
              <w:rPr>
                <w:rFonts w:ascii="Times New Roman" w:hAnsi="Times New Roman" w:cs="Times New Roman"/>
                <w:color w:val="000000"/>
                <w:sz w:val="12"/>
                <w:szCs w:val="12"/>
                <w:rtl/>
                <w:lang w:bidi="fa-IR"/>
              </w:rPr>
              <w:pPrChange w:id="388" w:author="reza" w:date="2019-08-02T20:08:00Z">
                <w:pPr/>
              </w:pPrChange>
            </w:pPr>
            <w:r>
              <w:rPr>
                <w:rFonts w:ascii="Times New Roman" w:hAnsi="Times New Roman" w:cs="Times New Roman"/>
                <w:color w:val="000000"/>
                <w:sz w:val="12"/>
                <w:szCs w:val="12"/>
              </w:rPr>
              <w:t>Content analysis (</w:t>
            </w:r>
            <w:r w:rsidRPr="00466463">
              <w:rPr>
                <w:rFonts w:ascii="Times New Roman" w:hAnsi="Times New Roman" w:cs="Times New Roman"/>
                <w:color w:val="000000"/>
                <w:sz w:val="12"/>
                <w:szCs w:val="12"/>
              </w:rPr>
              <w:t>CA</w:t>
            </w:r>
            <w:r>
              <w:rPr>
                <w:rFonts w:ascii="Times New Roman" w:hAnsi="Times New Roman" w:cs="Times New Roman"/>
                <w:color w:val="000000"/>
                <w:sz w:val="12"/>
                <w:szCs w:val="12"/>
              </w:rPr>
              <w:t>)</w:t>
            </w:r>
          </w:p>
        </w:tc>
        <w:tc>
          <w:tcPr>
            <w:tcW w:w="1469" w:type="dxa"/>
          </w:tcPr>
          <w:p w14:paraId="2D291DD0" w14:textId="77777777" w:rsidR="002377C3" w:rsidRPr="00466463" w:rsidRDefault="008642BC">
            <w:pPr>
              <w:jc w:val="both"/>
              <w:rPr>
                <w:rFonts w:ascii="Times New Roman" w:hAnsi="Times New Roman" w:cs="Times New Roman"/>
                <w:color w:val="000000"/>
                <w:sz w:val="12"/>
                <w:szCs w:val="12"/>
                <w:rtl/>
                <w:lang w:bidi="fa-IR"/>
              </w:rPr>
              <w:pPrChange w:id="389" w:author="reza" w:date="2019-08-02T20:08:00Z">
                <w:pPr/>
              </w:pPrChange>
            </w:pPr>
            <w:ins w:id="390" w:author="reza" w:date="2019-07-29T18:06:00Z">
              <w:r>
                <w:rPr>
                  <w:rFonts w:ascii="Times New Roman" w:hAnsi="Times New Roman" w:cs="Times New Roman"/>
                  <w:color w:val="000000"/>
                  <w:sz w:val="12"/>
                  <w:szCs w:val="12"/>
                </w:rPr>
                <w:t>(</w:t>
              </w:r>
            </w:ins>
            <w:ins w:id="391" w:author="reza" w:date="2019-07-29T18:07:00Z">
              <w:r>
                <w:rPr>
                  <w:rFonts w:ascii="Times New Roman" w:hAnsi="Times New Roman" w:cs="Times New Roman"/>
                  <w:color w:val="000000"/>
                  <w:sz w:val="12"/>
                  <w:szCs w:val="12"/>
                </w:rPr>
                <w:t>33</w:t>
              </w:r>
            </w:ins>
            <w:ins w:id="392" w:author="reza" w:date="2019-07-29T18:06:00Z">
              <w:r>
                <w:rPr>
                  <w:rFonts w:ascii="Times New Roman" w:hAnsi="Times New Roman" w:cs="Times New Roman"/>
                  <w:color w:val="000000"/>
                  <w:sz w:val="12"/>
                  <w:szCs w:val="12"/>
                </w:rPr>
                <w:t>)</w:t>
              </w:r>
            </w:ins>
            <w:ins w:id="393" w:author="reza" w:date="2019-07-29T18:11:00Z">
              <w:r>
                <w:rPr>
                  <w:rFonts w:ascii="Times New Roman" w:hAnsi="Times New Roman" w:cs="Times New Roman"/>
                  <w:color w:val="000000"/>
                  <w:sz w:val="12"/>
                  <w:szCs w:val="12"/>
                </w:rPr>
                <w:t>-</w:t>
              </w:r>
            </w:ins>
            <w:del w:id="394" w:author="reza" w:date="2019-07-29T11:19:00Z">
              <w:r w:rsidR="002377C3" w:rsidDel="00DB4136">
                <w:rPr>
                  <w:rFonts w:ascii="Times New Roman" w:hAnsi="Times New Roman" w:cs="Times New Roman"/>
                  <w:color w:val="000000"/>
                  <w:sz w:val="12"/>
                  <w:szCs w:val="12"/>
                </w:rPr>
                <w:delText>(24)</w:delText>
              </w:r>
            </w:del>
            <w:r w:rsidR="002377C3" w:rsidRPr="00466463">
              <w:rPr>
                <w:rFonts w:ascii="Times New Roman" w:hAnsi="Times New Roman" w:cs="Times New Roman"/>
                <w:color w:val="000000"/>
                <w:sz w:val="12"/>
                <w:szCs w:val="12"/>
              </w:rPr>
              <w:t>Black &amp; Dobbs, 2014</w:t>
            </w:r>
          </w:p>
        </w:tc>
      </w:tr>
      <w:tr w:rsidR="002377C3" w:rsidRPr="00466463" w14:paraId="1F9D577B" w14:textId="77777777" w:rsidTr="009E56BF">
        <w:tc>
          <w:tcPr>
            <w:tcW w:w="5903" w:type="dxa"/>
          </w:tcPr>
          <w:p w14:paraId="7169E68D" w14:textId="77777777" w:rsidR="002377C3" w:rsidRPr="00466463" w:rsidRDefault="002377C3">
            <w:pPr>
              <w:tabs>
                <w:tab w:val="left" w:pos="1155"/>
              </w:tabs>
              <w:jc w:val="both"/>
              <w:rPr>
                <w:rFonts w:ascii="Times New Roman" w:hAnsi="Times New Roman" w:cs="Times New Roman"/>
                <w:color w:val="000000"/>
                <w:sz w:val="12"/>
                <w:szCs w:val="12"/>
              </w:rPr>
              <w:pPrChange w:id="395" w:author="reza" w:date="2019-08-02T20:08:00Z">
                <w:pPr>
                  <w:tabs>
                    <w:tab w:val="left" w:pos="1155"/>
                  </w:tabs>
                </w:pPr>
              </w:pPrChange>
            </w:pPr>
            <w:r w:rsidRPr="00466463">
              <w:rPr>
                <w:rFonts w:ascii="Times New Roman" w:hAnsi="Times New Roman" w:cs="Times New Roman"/>
                <w:color w:val="000000"/>
                <w:sz w:val="12"/>
                <w:szCs w:val="12"/>
              </w:rPr>
              <w:t xml:space="preserve">Polite behavior, patience, providing information, assistance basic needs, pain relief, advocacy, positive attitude </w:t>
            </w:r>
          </w:p>
        </w:tc>
        <w:tc>
          <w:tcPr>
            <w:tcW w:w="1468" w:type="dxa"/>
          </w:tcPr>
          <w:p w14:paraId="06BE98E0" w14:textId="77777777" w:rsidR="002377C3" w:rsidRPr="00466463" w:rsidRDefault="002377C3">
            <w:pPr>
              <w:jc w:val="both"/>
              <w:rPr>
                <w:rFonts w:ascii="Times New Roman" w:hAnsi="Times New Roman" w:cs="Times New Roman"/>
                <w:color w:val="000000"/>
                <w:sz w:val="12"/>
                <w:szCs w:val="12"/>
              </w:rPr>
              <w:pPrChange w:id="396" w:author="reza" w:date="2019-08-02T20:08:00Z">
                <w:pPr/>
              </w:pPrChange>
            </w:pPr>
            <w:r w:rsidRPr="00466463">
              <w:rPr>
                <w:rFonts w:ascii="Times New Roman" w:hAnsi="Times New Roman" w:cs="Times New Roman"/>
                <w:color w:val="000000"/>
                <w:sz w:val="12"/>
                <w:szCs w:val="12"/>
              </w:rPr>
              <w:t>Elderly patients and their relatives</w:t>
            </w:r>
          </w:p>
        </w:tc>
        <w:tc>
          <w:tcPr>
            <w:tcW w:w="1083" w:type="dxa"/>
          </w:tcPr>
          <w:p w14:paraId="58FB8158" w14:textId="77777777" w:rsidR="002377C3" w:rsidRPr="00466463" w:rsidRDefault="002377C3">
            <w:pPr>
              <w:jc w:val="both"/>
              <w:rPr>
                <w:rFonts w:ascii="Times New Roman" w:hAnsi="Times New Roman" w:cs="Times New Roman"/>
                <w:color w:val="000000"/>
                <w:sz w:val="12"/>
                <w:szCs w:val="12"/>
                <w:rtl/>
                <w:lang w:bidi="fa-IR"/>
              </w:rPr>
              <w:pPrChange w:id="397" w:author="reza" w:date="2019-08-02T20:08:00Z">
                <w:pPr/>
              </w:pPrChange>
            </w:pPr>
            <w:r w:rsidRPr="00466463">
              <w:rPr>
                <w:rFonts w:ascii="Times New Roman" w:hAnsi="Times New Roman" w:cs="Times New Roman"/>
                <w:color w:val="000000"/>
                <w:sz w:val="12"/>
                <w:szCs w:val="12"/>
              </w:rPr>
              <w:t>CA</w:t>
            </w:r>
          </w:p>
        </w:tc>
        <w:tc>
          <w:tcPr>
            <w:tcW w:w="1469" w:type="dxa"/>
          </w:tcPr>
          <w:p w14:paraId="439E011C" w14:textId="77777777" w:rsidR="002377C3" w:rsidRPr="00466463" w:rsidRDefault="002377C3">
            <w:pPr>
              <w:jc w:val="both"/>
              <w:rPr>
                <w:rFonts w:ascii="Times New Roman" w:hAnsi="Times New Roman" w:cs="Times New Roman"/>
                <w:color w:val="000000"/>
                <w:sz w:val="12"/>
                <w:szCs w:val="12"/>
              </w:rPr>
              <w:pPrChange w:id="398" w:author="reza" w:date="2019-08-02T20:08:00Z">
                <w:pPr/>
              </w:pPrChange>
            </w:pPr>
            <w:del w:id="399" w:author="reza" w:date="2019-07-29T11:19:00Z">
              <w:r w:rsidDel="00DB4136">
                <w:rPr>
                  <w:rFonts w:ascii="Times New Roman" w:hAnsi="Times New Roman" w:cs="Times New Roman"/>
                  <w:color w:val="000000"/>
                  <w:sz w:val="12"/>
                  <w:szCs w:val="12"/>
                </w:rPr>
                <w:delText>(7)</w:delText>
              </w:r>
            </w:del>
            <w:ins w:id="400" w:author="reza" w:date="2019-07-29T18:10:00Z">
              <w:r w:rsidR="008642BC">
                <w:rPr>
                  <w:rFonts w:ascii="Times New Roman" w:hAnsi="Times New Roman" w:cs="Times New Roman"/>
                  <w:color w:val="000000"/>
                  <w:sz w:val="12"/>
                  <w:szCs w:val="12"/>
                </w:rPr>
                <w:t>(7)</w:t>
              </w:r>
            </w:ins>
            <w:ins w:id="401" w:author="reza" w:date="2019-07-29T18:11:00Z">
              <w:r w:rsidR="008642BC">
                <w:rPr>
                  <w:rFonts w:ascii="Times New Roman" w:hAnsi="Times New Roman" w:cs="Times New Roman"/>
                  <w:color w:val="000000"/>
                  <w:sz w:val="12"/>
                  <w:szCs w:val="12"/>
                </w:rPr>
                <w:t>-</w:t>
              </w:r>
            </w:ins>
            <w:proofErr w:type="spellStart"/>
            <w:r w:rsidRPr="00466463">
              <w:rPr>
                <w:rFonts w:ascii="Times New Roman" w:hAnsi="Times New Roman" w:cs="Times New Roman"/>
                <w:color w:val="000000"/>
                <w:sz w:val="12"/>
                <w:szCs w:val="12"/>
              </w:rPr>
              <w:t>Koskenniemi</w:t>
            </w:r>
            <w:proofErr w:type="spellEnd"/>
            <w:r w:rsidRPr="00466463">
              <w:rPr>
                <w:rFonts w:ascii="Times New Roman" w:hAnsi="Times New Roman" w:cs="Times New Roman"/>
                <w:color w:val="000000"/>
                <w:sz w:val="12"/>
                <w:szCs w:val="12"/>
              </w:rPr>
              <w:t>, 2012</w:t>
            </w:r>
          </w:p>
        </w:tc>
      </w:tr>
      <w:tr w:rsidR="002377C3" w:rsidRPr="00466463" w14:paraId="1F0E8270" w14:textId="77777777" w:rsidTr="009E56BF">
        <w:trPr>
          <w:trHeight w:val="549"/>
        </w:trPr>
        <w:tc>
          <w:tcPr>
            <w:tcW w:w="5903" w:type="dxa"/>
          </w:tcPr>
          <w:p w14:paraId="7231C805" w14:textId="77777777" w:rsidR="002377C3" w:rsidRPr="00466463" w:rsidRDefault="002377C3">
            <w:pPr>
              <w:tabs>
                <w:tab w:val="left" w:pos="1155"/>
              </w:tabs>
              <w:jc w:val="both"/>
              <w:rPr>
                <w:rFonts w:ascii="Times New Roman" w:hAnsi="Times New Roman" w:cs="Times New Roman"/>
                <w:color w:val="000000"/>
                <w:sz w:val="12"/>
                <w:szCs w:val="12"/>
              </w:rPr>
              <w:pPrChange w:id="402" w:author="reza" w:date="2019-08-02T20:08:00Z">
                <w:pPr>
                  <w:tabs>
                    <w:tab w:val="left" w:pos="1155"/>
                  </w:tabs>
                </w:pPr>
              </w:pPrChange>
            </w:pPr>
            <w:r w:rsidRPr="00466463">
              <w:rPr>
                <w:rFonts w:ascii="Times New Roman" w:hAnsi="Times New Roman" w:cs="Times New Roman"/>
                <w:color w:val="000000"/>
                <w:sz w:val="12"/>
                <w:szCs w:val="12"/>
              </w:rPr>
              <w:t xml:space="preserve">Respecting autonomy, encouraging participation </w:t>
            </w:r>
          </w:p>
        </w:tc>
        <w:tc>
          <w:tcPr>
            <w:tcW w:w="1468" w:type="dxa"/>
          </w:tcPr>
          <w:p w14:paraId="7AD36CD0" w14:textId="77777777" w:rsidR="002377C3" w:rsidRPr="00466463" w:rsidRDefault="002377C3">
            <w:pPr>
              <w:jc w:val="both"/>
              <w:rPr>
                <w:rFonts w:ascii="Times New Roman" w:hAnsi="Times New Roman" w:cs="Times New Roman"/>
                <w:color w:val="000000"/>
                <w:sz w:val="12"/>
                <w:szCs w:val="12"/>
                <w:rtl/>
                <w:lang w:bidi="fa-IR"/>
              </w:rPr>
              <w:pPrChange w:id="403" w:author="reza" w:date="2019-08-02T20:08:00Z">
                <w:pPr/>
              </w:pPrChange>
            </w:pPr>
            <w:r w:rsidRPr="00466463">
              <w:rPr>
                <w:rFonts w:ascii="Times New Roman" w:hAnsi="Times New Roman" w:cs="Times New Roman"/>
                <w:color w:val="000000"/>
                <w:sz w:val="12"/>
                <w:szCs w:val="12"/>
              </w:rPr>
              <w:t xml:space="preserve">Elderly persons, relatives, assistant nurses and physicians </w:t>
            </w:r>
          </w:p>
        </w:tc>
        <w:tc>
          <w:tcPr>
            <w:tcW w:w="1083" w:type="dxa"/>
          </w:tcPr>
          <w:p w14:paraId="1C02514A" w14:textId="77777777" w:rsidR="002377C3" w:rsidRPr="00466463" w:rsidRDefault="002377C3">
            <w:pPr>
              <w:jc w:val="both"/>
              <w:rPr>
                <w:rFonts w:ascii="Times New Roman" w:hAnsi="Times New Roman" w:cs="Times New Roman"/>
                <w:color w:val="000000"/>
                <w:sz w:val="12"/>
                <w:szCs w:val="12"/>
                <w:rtl/>
                <w:lang w:bidi="fa-IR"/>
              </w:rPr>
              <w:pPrChange w:id="404" w:author="reza" w:date="2019-08-02T20:08:00Z">
                <w:pPr/>
              </w:pPrChange>
            </w:pPr>
            <w:r w:rsidRPr="00466463">
              <w:rPr>
                <w:rFonts w:ascii="Times New Roman" w:hAnsi="Times New Roman" w:cs="Times New Roman"/>
                <w:color w:val="000000"/>
                <w:sz w:val="12"/>
                <w:szCs w:val="12"/>
              </w:rPr>
              <w:t>CA</w:t>
            </w:r>
          </w:p>
        </w:tc>
        <w:tc>
          <w:tcPr>
            <w:tcW w:w="1469" w:type="dxa"/>
          </w:tcPr>
          <w:p w14:paraId="1FF542C0" w14:textId="77777777" w:rsidR="002377C3" w:rsidRPr="00466463" w:rsidRDefault="008642BC">
            <w:pPr>
              <w:jc w:val="both"/>
              <w:rPr>
                <w:rFonts w:ascii="Times New Roman" w:hAnsi="Times New Roman" w:cs="Times New Roman"/>
                <w:color w:val="000000"/>
                <w:sz w:val="12"/>
                <w:szCs w:val="12"/>
              </w:rPr>
              <w:pPrChange w:id="405" w:author="reza" w:date="2019-08-02T20:08:00Z">
                <w:pPr/>
              </w:pPrChange>
            </w:pPr>
            <w:ins w:id="406" w:author="reza" w:date="2019-07-29T18:10:00Z">
              <w:r>
                <w:rPr>
                  <w:rFonts w:ascii="Times New Roman" w:hAnsi="Times New Roman" w:cs="Times New Roman"/>
                  <w:color w:val="000000"/>
                  <w:sz w:val="12"/>
                  <w:szCs w:val="12"/>
                </w:rPr>
                <w:t>(</w:t>
              </w:r>
            </w:ins>
            <w:ins w:id="407" w:author="reza" w:date="2019-07-29T18:11:00Z">
              <w:r>
                <w:rPr>
                  <w:rFonts w:ascii="Times New Roman" w:hAnsi="Times New Roman" w:cs="Times New Roman"/>
                  <w:color w:val="000000"/>
                  <w:sz w:val="12"/>
                  <w:szCs w:val="12"/>
                </w:rPr>
                <w:t>6</w:t>
              </w:r>
            </w:ins>
            <w:ins w:id="408" w:author="reza" w:date="2019-07-29T18:10:00Z">
              <w:r>
                <w:rPr>
                  <w:rFonts w:ascii="Times New Roman" w:hAnsi="Times New Roman" w:cs="Times New Roman"/>
                  <w:color w:val="000000"/>
                  <w:sz w:val="12"/>
                  <w:szCs w:val="12"/>
                </w:rPr>
                <w:t>)</w:t>
              </w:r>
            </w:ins>
            <w:del w:id="409" w:author="reza" w:date="2019-07-29T11:19:00Z">
              <w:r w:rsidR="002377C3" w:rsidDel="00DB4136">
                <w:rPr>
                  <w:rFonts w:ascii="Times New Roman" w:hAnsi="Times New Roman" w:cs="Times New Roman"/>
                  <w:color w:val="000000"/>
                  <w:sz w:val="12"/>
                  <w:szCs w:val="12"/>
                </w:rPr>
                <w:delText>(9)</w:delText>
              </w:r>
            </w:del>
            <w:ins w:id="410" w:author="reza" w:date="2019-07-29T11:19:00Z">
              <w:r w:rsidR="00DB4136">
                <w:rPr>
                  <w:rFonts w:ascii="Times New Roman" w:hAnsi="Times New Roman" w:cs="Times New Roman"/>
                  <w:color w:val="000000"/>
                  <w:sz w:val="12"/>
                  <w:szCs w:val="12"/>
                </w:rPr>
                <w:t>-</w:t>
              </w:r>
            </w:ins>
            <w:proofErr w:type="spellStart"/>
            <w:r w:rsidR="002377C3" w:rsidRPr="00466463">
              <w:rPr>
                <w:rFonts w:ascii="Times New Roman" w:hAnsi="Times New Roman" w:cs="Times New Roman"/>
                <w:color w:val="000000"/>
                <w:sz w:val="12"/>
                <w:szCs w:val="12"/>
              </w:rPr>
              <w:t>Zhai&amp;ZongQiu</w:t>
            </w:r>
            <w:proofErr w:type="spellEnd"/>
            <w:r w:rsidR="002377C3" w:rsidRPr="00466463">
              <w:rPr>
                <w:rFonts w:ascii="Times New Roman" w:hAnsi="Times New Roman" w:cs="Times New Roman"/>
                <w:color w:val="000000"/>
                <w:sz w:val="12"/>
                <w:szCs w:val="12"/>
              </w:rPr>
              <w:t>, 2007</w:t>
            </w:r>
          </w:p>
        </w:tc>
      </w:tr>
      <w:tr w:rsidR="002377C3" w:rsidRPr="00466463" w14:paraId="2EE12794" w14:textId="77777777" w:rsidTr="009E56BF">
        <w:tc>
          <w:tcPr>
            <w:tcW w:w="5903" w:type="dxa"/>
          </w:tcPr>
          <w:p w14:paraId="0AAECF7E" w14:textId="77777777" w:rsidR="002377C3" w:rsidRPr="00466463" w:rsidRDefault="002377C3">
            <w:pPr>
              <w:jc w:val="both"/>
              <w:rPr>
                <w:rFonts w:ascii="Times New Roman" w:hAnsi="Times New Roman" w:cs="Times New Roman"/>
                <w:color w:val="000000"/>
                <w:sz w:val="12"/>
                <w:szCs w:val="12"/>
              </w:rPr>
              <w:pPrChange w:id="411" w:author="reza" w:date="2019-08-02T20:08:00Z">
                <w:pPr/>
              </w:pPrChange>
            </w:pPr>
            <w:r w:rsidRPr="00466463">
              <w:rPr>
                <w:rFonts w:ascii="Times New Roman" w:hAnsi="Times New Roman" w:cs="Times New Roman"/>
                <w:color w:val="000000"/>
                <w:sz w:val="12"/>
                <w:szCs w:val="12"/>
              </w:rPr>
              <w:t>Preserving self-determination, giving information, physical integrity, individualized care, preserving psychological and social integrity</w:t>
            </w:r>
          </w:p>
        </w:tc>
        <w:tc>
          <w:tcPr>
            <w:tcW w:w="1468" w:type="dxa"/>
          </w:tcPr>
          <w:p w14:paraId="6F5ACF37" w14:textId="77777777" w:rsidR="002377C3" w:rsidRPr="00466463" w:rsidRDefault="002377C3">
            <w:pPr>
              <w:jc w:val="both"/>
              <w:rPr>
                <w:rFonts w:ascii="Times New Roman" w:hAnsi="Times New Roman" w:cs="Times New Roman"/>
                <w:color w:val="000000"/>
                <w:sz w:val="12"/>
                <w:szCs w:val="12"/>
              </w:rPr>
              <w:pPrChange w:id="412" w:author="reza" w:date="2019-08-02T20:08:00Z">
                <w:pPr/>
              </w:pPrChange>
            </w:pPr>
            <w:r w:rsidRPr="00466463">
              <w:rPr>
                <w:rFonts w:ascii="Times New Roman" w:hAnsi="Times New Roman" w:cs="Times New Roman"/>
                <w:color w:val="000000"/>
                <w:sz w:val="12"/>
                <w:szCs w:val="12"/>
              </w:rPr>
              <w:t xml:space="preserve">Elderly patients, relatives, nurses </w:t>
            </w:r>
          </w:p>
        </w:tc>
        <w:tc>
          <w:tcPr>
            <w:tcW w:w="1083" w:type="dxa"/>
          </w:tcPr>
          <w:p w14:paraId="09CC64E6" w14:textId="77777777" w:rsidR="002377C3" w:rsidRPr="00466463" w:rsidRDefault="002377C3">
            <w:pPr>
              <w:jc w:val="both"/>
              <w:rPr>
                <w:rFonts w:ascii="Times New Roman" w:hAnsi="Times New Roman" w:cs="Times New Roman"/>
                <w:color w:val="000000"/>
                <w:sz w:val="12"/>
                <w:szCs w:val="12"/>
                <w:rtl/>
                <w:lang w:bidi="fa-IR"/>
              </w:rPr>
              <w:pPrChange w:id="413" w:author="reza" w:date="2019-08-02T20:08:00Z">
                <w:pPr/>
              </w:pPrChange>
            </w:pPr>
            <w:r w:rsidRPr="00466463">
              <w:rPr>
                <w:rFonts w:ascii="Times New Roman" w:hAnsi="Times New Roman" w:cs="Times New Roman"/>
                <w:color w:val="000000"/>
                <w:sz w:val="12"/>
                <w:szCs w:val="12"/>
              </w:rPr>
              <w:t>CA</w:t>
            </w:r>
          </w:p>
        </w:tc>
        <w:tc>
          <w:tcPr>
            <w:tcW w:w="1469" w:type="dxa"/>
          </w:tcPr>
          <w:p w14:paraId="01477F09" w14:textId="77777777" w:rsidR="002377C3" w:rsidRPr="00466463" w:rsidRDefault="008642BC">
            <w:pPr>
              <w:jc w:val="both"/>
              <w:rPr>
                <w:rFonts w:ascii="Times New Roman" w:hAnsi="Times New Roman" w:cs="Times New Roman"/>
                <w:color w:val="000000"/>
                <w:sz w:val="12"/>
                <w:szCs w:val="12"/>
              </w:rPr>
              <w:pPrChange w:id="414" w:author="reza" w:date="2019-08-02T20:08:00Z">
                <w:pPr/>
              </w:pPrChange>
            </w:pPr>
            <w:ins w:id="415" w:author="reza" w:date="2019-07-29T18:11:00Z">
              <w:r>
                <w:rPr>
                  <w:rFonts w:ascii="Times New Roman" w:hAnsi="Times New Roman" w:cs="Times New Roman"/>
                  <w:color w:val="000000"/>
                  <w:sz w:val="12"/>
                  <w:szCs w:val="12"/>
                </w:rPr>
                <w:t>(8)</w:t>
              </w:r>
            </w:ins>
            <w:del w:id="416" w:author="reza" w:date="2019-07-29T11:19:00Z">
              <w:r w:rsidR="002377C3" w:rsidDel="00DB4136">
                <w:rPr>
                  <w:rFonts w:ascii="Times New Roman" w:hAnsi="Times New Roman" w:cs="Times New Roman"/>
                  <w:color w:val="000000"/>
                  <w:sz w:val="12"/>
                  <w:szCs w:val="12"/>
                </w:rPr>
                <w:delText>(10)</w:delText>
              </w:r>
            </w:del>
            <w:ins w:id="417" w:author="reza" w:date="2019-07-29T11:19:00Z">
              <w:r w:rsidR="00DB4136">
                <w:rPr>
                  <w:rFonts w:ascii="Times New Roman" w:hAnsi="Times New Roman" w:cs="Times New Roman"/>
                  <w:color w:val="000000"/>
                  <w:sz w:val="12"/>
                  <w:szCs w:val="12"/>
                </w:rPr>
                <w:t>-</w:t>
              </w:r>
            </w:ins>
            <w:proofErr w:type="spellStart"/>
            <w:r w:rsidR="002377C3" w:rsidRPr="00466463">
              <w:rPr>
                <w:rFonts w:ascii="Times New Roman" w:hAnsi="Times New Roman" w:cs="Times New Roman"/>
                <w:color w:val="000000"/>
                <w:sz w:val="12"/>
                <w:szCs w:val="12"/>
              </w:rPr>
              <w:t>Teeri</w:t>
            </w:r>
            <w:proofErr w:type="spellEnd"/>
            <w:r w:rsidR="002377C3" w:rsidRPr="00466463">
              <w:rPr>
                <w:rFonts w:ascii="Times New Roman" w:hAnsi="Times New Roman" w:cs="Times New Roman"/>
                <w:color w:val="000000"/>
                <w:sz w:val="12"/>
                <w:szCs w:val="12"/>
              </w:rPr>
              <w:t>, 2006</w:t>
            </w:r>
          </w:p>
        </w:tc>
      </w:tr>
      <w:tr w:rsidR="002377C3" w:rsidRPr="00466463" w14:paraId="7C707715" w14:textId="77777777" w:rsidTr="009E56BF">
        <w:tc>
          <w:tcPr>
            <w:tcW w:w="5903" w:type="dxa"/>
          </w:tcPr>
          <w:p w14:paraId="0EB83229" w14:textId="77777777" w:rsidR="002377C3" w:rsidRPr="00466463" w:rsidRDefault="002377C3">
            <w:pPr>
              <w:jc w:val="both"/>
              <w:rPr>
                <w:rFonts w:ascii="Times New Roman" w:hAnsi="Times New Roman" w:cs="Times New Roman"/>
                <w:color w:val="000000"/>
                <w:sz w:val="12"/>
                <w:szCs w:val="12"/>
              </w:rPr>
              <w:pPrChange w:id="418" w:author="reza" w:date="2019-08-02T20:08:00Z">
                <w:pPr/>
              </w:pPrChange>
            </w:pPr>
            <w:r w:rsidRPr="00466463">
              <w:rPr>
                <w:rFonts w:ascii="Times New Roman" w:hAnsi="Times New Roman" w:cs="Times New Roman"/>
                <w:color w:val="000000"/>
                <w:sz w:val="12"/>
                <w:szCs w:val="12"/>
              </w:rPr>
              <w:t>Preserving dignity, considering patient preferences, autonomy and independence, individualized care, respect, sensitive listening</w:t>
            </w:r>
          </w:p>
        </w:tc>
        <w:tc>
          <w:tcPr>
            <w:tcW w:w="1468" w:type="dxa"/>
          </w:tcPr>
          <w:p w14:paraId="4B690242" w14:textId="77777777" w:rsidR="002377C3" w:rsidRPr="00466463" w:rsidRDefault="002377C3">
            <w:pPr>
              <w:jc w:val="both"/>
              <w:rPr>
                <w:rFonts w:ascii="Times New Roman" w:hAnsi="Times New Roman" w:cs="Times New Roman"/>
                <w:color w:val="000000"/>
                <w:sz w:val="12"/>
                <w:szCs w:val="12"/>
              </w:rPr>
              <w:pPrChange w:id="419" w:author="reza" w:date="2019-08-02T20:08:00Z">
                <w:pPr/>
              </w:pPrChange>
            </w:pPr>
            <w:r w:rsidRPr="00466463">
              <w:rPr>
                <w:rFonts w:ascii="Times New Roman" w:hAnsi="Times New Roman" w:cs="Times New Roman"/>
                <w:color w:val="000000"/>
                <w:sz w:val="12"/>
                <w:szCs w:val="12"/>
              </w:rPr>
              <w:t>-</w:t>
            </w:r>
          </w:p>
        </w:tc>
        <w:tc>
          <w:tcPr>
            <w:tcW w:w="1083" w:type="dxa"/>
          </w:tcPr>
          <w:p w14:paraId="16887861" w14:textId="77777777" w:rsidR="002377C3" w:rsidRPr="00466463" w:rsidRDefault="002377C3">
            <w:pPr>
              <w:jc w:val="both"/>
              <w:rPr>
                <w:rFonts w:ascii="Times New Roman" w:hAnsi="Times New Roman" w:cs="Times New Roman"/>
                <w:color w:val="000000"/>
                <w:sz w:val="12"/>
                <w:szCs w:val="12"/>
              </w:rPr>
              <w:pPrChange w:id="420" w:author="reza" w:date="2019-08-02T20:08:00Z">
                <w:pPr/>
              </w:pPrChange>
            </w:pPr>
            <w:r w:rsidRPr="00466463">
              <w:rPr>
                <w:rFonts w:ascii="Times New Roman" w:hAnsi="Times New Roman" w:cs="Times New Roman"/>
                <w:color w:val="000000"/>
                <w:sz w:val="12"/>
                <w:szCs w:val="12"/>
              </w:rPr>
              <w:t>Literature Review (LR)</w:t>
            </w:r>
          </w:p>
        </w:tc>
        <w:tc>
          <w:tcPr>
            <w:tcW w:w="1469" w:type="dxa"/>
          </w:tcPr>
          <w:p w14:paraId="0C7EEDAB" w14:textId="77777777" w:rsidR="002377C3" w:rsidRPr="00466463" w:rsidRDefault="002377C3">
            <w:pPr>
              <w:jc w:val="both"/>
              <w:rPr>
                <w:rFonts w:ascii="Times New Roman" w:hAnsi="Times New Roman" w:cs="Times New Roman"/>
                <w:color w:val="000000"/>
                <w:sz w:val="12"/>
                <w:szCs w:val="12"/>
              </w:rPr>
              <w:pPrChange w:id="421" w:author="reza" w:date="2019-08-02T20:08:00Z">
                <w:pPr/>
              </w:pPrChange>
            </w:pPr>
            <w:r>
              <w:rPr>
                <w:rFonts w:ascii="Times New Roman" w:hAnsi="Times New Roman" w:cs="Times New Roman"/>
                <w:color w:val="000000"/>
                <w:sz w:val="12"/>
                <w:szCs w:val="12"/>
              </w:rPr>
              <w:t>(</w:t>
            </w:r>
            <w:del w:id="422" w:author="reza" w:date="2019-07-29T18:11:00Z">
              <w:r w:rsidDel="008642BC">
                <w:rPr>
                  <w:rFonts w:ascii="Times New Roman" w:hAnsi="Times New Roman" w:cs="Times New Roman"/>
                  <w:color w:val="000000"/>
                  <w:sz w:val="12"/>
                  <w:szCs w:val="12"/>
                </w:rPr>
                <w:delText>21</w:delText>
              </w:r>
            </w:del>
            <w:proofErr w:type="gramStart"/>
            <w:ins w:id="423" w:author="reza" w:date="2019-07-29T18:11:00Z">
              <w:r w:rsidR="008642BC">
                <w:rPr>
                  <w:rFonts w:ascii="Times New Roman" w:hAnsi="Times New Roman" w:cs="Times New Roman"/>
                  <w:color w:val="000000"/>
                  <w:sz w:val="12"/>
                  <w:szCs w:val="12"/>
                </w:rPr>
                <w:t>39</w:t>
              </w:r>
            </w:ins>
            <w:r>
              <w:rPr>
                <w:rFonts w:ascii="Times New Roman" w:hAnsi="Times New Roman" w:cs="Times New Roman"/>
                <w:color w:val="000000"/>
                <w:sz w:val="12"/>
                <w:szCs w:val="12"/>
              </w:rPr>
              <w:t>)</w:t>
            </w:r>
            <w:proofErr w:type="spellStart"/>
            <w:r w:rsidRPr="00466463">
              <w:rPr>
                <w:rFonts w:ascii="Times New Roman" w:hAnsi="Times New Roman" w:cs="Times New Roman"/>
                <w:color w:val="000000"/>
                <w:sz w:val="12"/>
                <w:szCs w:val="12"/>
              </w:rPr>
              <w:t>Anderberg</w:t>
            </w:r>
            <w:proofErr w:type="spellEnd"/>
            <w:proofErr w:type="gramEnd"/>
            <w:r w:rsidRPr="00466463">
              <w:rPr>
                <w:rFonts w:ascii="Times New Roman" w:hAnsi="Times New Roman" w:cs="Times New Roman"/>
                <w:color w:val="000000"/>
                <w:sz w:val="12"/>
                <w:szCs w:val="12"/>
              </w:rPr>
              <w:t>, 2007</w:t>
            </w:r>
          </w:p>
        </w:tc>
      </w:tr>
      <w:tr w:rsidR="002377C3" w:rsidRPr="00466463" w14:paraId="6A6BDE2B" w14:textId="77777777" w:rsidTr="009E56BF">
        <w:tc>
          <w:tcPr>
            <w:tcW w:w="5903" w:type="dxa"/>
          </w:tcPr>
          <w:p w14:paraId="01956927" w14:textId="77777777" w:rsidR="002377C3" w:rsidRPr="00466463" w:rsidRDefault="002377C3">
            <w:pPr>
              <w:jc w:val="both"/>
              <w:rPr>
                <w:rFonts w:ascii="Times New Roman" w:hAnsi="Times New Roman" w:cs="Times New Roman"/>
                <w:color w:val="000000"/>
                <w:sz w:val="12"/>
                <w:szCs w:val="12"/>
                <w:lang w:bidi="fa-IR"/>
              </w:rPr>
              <w:pPrChange w:id="424" w:author="reza" w:date="2019-08-02T20:08:00Z">
                <w:pPr/>
              </w:pPrChange>
            </w:pPr>
            <w:r w:rsidRPr="00466463">
              <w:rPr>
                <w:rFonts w:ascii="Times New Roman" w:hAnsi="Times New Roman" w:cs="Times New Roman"/>
                <w:color w:val="000000"/>
                <w:sz w:val="12"/>
                <w:szCs w:val="12"/>
                <w:lang w:bidi="fa-IR"/>
              </w:rPr>
              <w:t>Respectful behavior</w:t>
            </w:r>
          </w:p>
        </w:tc>
        <w:tc>
          <w:tcPr>
            <w:tcW w:w="1468" w:type="dxa"/>
          </w:tcPr>
          <w:p w14:paraId="5BEFAED8" w14:textId="77777777" w:rsidR="002377C3" w:rsidRPr="00466463" w:rsidRDefault="002377C3">
            <w:pPr>
              <w:jc w:val="both"/>
              <w:rPr>
                <w:rFonts w:ascii="Times New Roman" w:hAnsi="Times New Roman" w:cs="Times New Roman"/>
                <w:color w:val="000000"/>
                <w:sz w:val="12"/>
                <w:szCs w:val="12"/>
              </w:rPr>
              <w:pPrChange w:id="425" w:author="reza" w:date="2019-08-02T20:08:00Z">
                <w:pPr/>
              </w:pPrChange>
            </w:pPr>
            <w:r>
              <w:rPr>
                <w:rFonts w:ascii="Times New Roman" w:hAnsi="Times New Roman" w:cs="Times New Roman"/>
                <w:color w:val="000000"/>
                <w:sz w:val="12"/>
                <w:szCs w:val="12"/>
              </w:rPr>
              <w:t>S</w:t>
            </w:r>
            <w:r w:rsidRPr="00466463">
              <w:rPr>
                <w:rFonts w:ascii="Times New Roman" w:hAnsi="Times New Roman" w:cs="Times New Roman"/>
                <w:color w:val="000000"/>
                <w:sz w:val="12"/>
                <w:szCs w:val="12"/>
              </w:rPr>
              <w:t xml:space="preserve">ocial workers </w:t>
            </w:r>
          </w:p>
        </w:tc>
        <w:tc>
          <w:tcPr>
            <w:tcW w:w="1083" w:type="dxa"/>
          </w:tcPr>
          <w:p w14:paraId="15137EB9" w14:textId="77777777" w:rsidR="002377C3" w:rsidRPr="00466463" w:rsidRDefault="002377C3">
            <w:pPr>
              <w:jc w:val="both"/>
              <w:rPr>
                <w:rFonts w:ascii="Times New Roman" w:hAnsi="Times New Roman" w:cs="Times New Roman"/>
                <w:color w:val="000000"/>
                <w:sz w:val="12"/>
                <w:szCs w:val="12"/>
              </w:rPr>
              <w:pPrChange w:id="426" w:author="reza" w:date="2019-08-02T20:08:00Z">
                <w:pPr/>
              </w:pPrChange>
            </w:pPr>
            <w:r w:rsidRPr="00466463">
              <w:rPr>
                <w:rFonts w:ascii="Times New Roman" w:hAnsi="Times New Roman" w:cs="Times New Roman"/>
                <w:color w:val="000000"/>
                <w:sz w:val="12"/>
                <w:szCs w:val="12"/>
              </w:rPr>
              <w:t>Descriptive</w:t>
            </w:r>
          </w:p>
        </w:tc>
        <w:tc>
          <w:tcPr>
            <w:tcW w:w="1469" w:type="dxa"/>
          </w:tcPr>
          <w:p w14:paraId="27F12D84" w14:textId="77777777" w:rsidR="002377C3" w:rsidRPr="00466463" w:rsidRDefault="008642BC">
            <w:pPr>
              <w:jc w:val="both"/>
              <w:rPr>
                <w:rFonts w:ascii="Times New Roman" w:hAnsi="Times New Roman" w:cs="Times New Roman"/>
                <w:color w:val="000000"/>
                <w:sz w:val="12"/>
                <w:szCs w:val="12"/>
              </w:rPr>
              <w:pPrChange w:id="427" w:author="reza" w:date="2019-08-02T20:08:00Z">
                <w:pPr/>
              </w:pPrChange>
            </w:pPr>
            <w:ins w:id="428" w:author="reza" w:date="2019-07-29T18:12:00Z">
              <w:r>
                <w:rPr>
                  <w:rFonts w:ascii="Times New Roman" w:hAnsi="Times New Roman" w:cs="Times New Roman"/>
                  <w:color w:val="000000"/>
                  <w:sz w:val="12"/>
                  <w:szCs w:val="12"/>
                </w:rPr>
                <w:t>(11)</w:t>
              </w:r>
            </w:ins>
            <w:del w:id="429" w:author="reza" w:date="2019-07-29T11:19:00Z">
              <w:r w:rsidR="002377C3" w:rsidDel="00DB4136">
                <w:rPr>
                  <w:rFonts w:ascii="Times New Roman" w:hAnsi="Times New Roman" w:cs="Times New Roman"/>
                  <w:color w:val="000000"/>
                  <w:sz w:val="12"/>
                  <w:szCs w:val="12"/>
                </w:rPr>
                <w:delText>(19)</w:delText>
              </w:r>
            </w:del>
            <w:ins w:id="430" w:author="reza" w:date="2019-07-29T11:19:00Z">
              <w:r w:rsidR="00DB4136">
                <w:rPr>
                  <w:rFonts w:ascii="Times New Roman" w:hAnsi="Times New Roman" w:cs="Times New Roman"/>
                  <w:color w:val="000000"/>
                  <w:sz w:val="12"/>
                  <w:szCs w:val="12"/>
                </w:rPr>
                <w:t>-</w:t>
              </w:r>
            </w:ins>
            <w:r w:rsidR="002377C3" w:rsidRPr="00466463">
              <w:rPr>
                <w:rFonts w:ascii="Times New Roman" w:hAnsi="Times New Roman" w:cs="Times New Roman"/>
                <w:color w:val="000000"/>
                <w:sz w:val="12"/>
                <w:szCs w:val="12"/>
              </w:rPr>
              <w:t>Sung, 2009</w:t>
            </w:r>
          </w:p>
        </w:tc>
      </w:tr>
      <w:tr w:rsidR="002377C3" w:rsidRPr="00466463" w14:paraId="27E260AE" w14:textId="77777777" w:rsidTr="009E56BF">
        <w:tc>
          <w:tcPr>
            <w:tcW w:w="5903" w:type="dxa"/>
          </w:tcPr>
          <w:p w14:paraId="473700D2" w14:textId="77777777" w:rsidR="002377C3" w:rsidRPr="00466463" w:rsidRDefault="002377C3">
            <w:pPr>
              <w:jc w:val="both"/>
              <w:rPr>
                <w:rFonts w:ascii="Times New Roman" w:hAnsi="Times New Roman" w:cs="Times New Roman"/>
                <w:color w:val="000000"/>
                <w:sz w:val="12"/>
                <w:szCs w:val="12"/>
              </w:rPr>
              <w:pPrChange w:id="431" w:author="reza" w:date="2019-08-02T20:08:00Z">
                <w:pPr/>
              </w:pPrChange>
            </w:pPr>
            <w:r w:rsidRPr="00466463">
              <w:rPr>
                <w:rFonts w:ascii="Times New Roman" w:hAnsi="Times New Roman" w:cs="Times New Roman"/>
                <w:color w:val="000000"/>
                <w:sz w:val="12"/>
                <w:szCs w:val="12"/>
              </w:rPr>
              <w:t>Preserving dignity, giving information, involving d</w:t>
            </w:r>
            <w:r>
              <w:rPr>
                <w:rFonts w:ascii="Times New Roman" w:hAnsi="Times New Roman" w:cs="Times New Roman"/>
                <w:color w:val="000000"/>
                <w:sz w:val="12"/>
                <w:szCs w:val="12"/>
              </w:rPr>
              <w:t xml:space="preserve">ecision making, confidentiality, </w:t>
            </w:r>
            <w:r w:rsidRPr="00466463">
              <w:rPr>
                <w:rFonts w:ascii="Times New Roman" w:hAnsi="Times New Roman" w:cs="Times New Roman"/>
                <w:color w:val="000000"/>
                <w:sz w:val="12"/>
                <w:szCs w:val="12"/>
              </w:rPr>
              <w:t>spiritual assistance</w:t>
            </w:r>
          </w:p>
        </w:tc>
        <w:tc>
          <w:tcPr>
            <w:tcW w:w="1468" w:type="dxa"/>
          </w:tcPr>
          <w:p w14:paraId="24275307" w14:textId="77777777" w:rsidR="002377C3" w:rsidRPr="00466463" w:rsidRDefault="002377C3">
            <w:pPr>
              <w:jc w:val="both"/>
              <w:rPr>
                <w:rFonts w:ascii="Times New Roman" w:hAnsi="Times New Roman" w:cs="Times New Roman"/>
                <w:color w:val="000000"/>
                <w:sz w:val="12"/>
                <w:szCs w:val="12"/>
              </w:rPr>
              <w:pPrChange w:id="432" w:author="reza" w:date="2019-08-02T20:08:00Z">
                <w:pPr/>
              </w:pPrChange>
            </w:pPr>
            <w:r w:rsidRPr="00466463">
              <w:rPr>
                <w:rFonts w:ascii="Times New Roman" w:hAnsi="Times New Roman" w:cs="Times New Roman"/>
                <w:color w:val="000000"/>
                <w:sz w:val="12"/>
                <w:szCs w:val="12"/>
              </w:rPr>
              <w:t>-</w:t>
            </w:r>
          </w:p>
        </w:tc>
        <w:tc>
          <w:tcPr>
            <w:tcW w:w="1083" w:type="dxa"/>
          </w:tcPr>
          <w:p w14:paraId="13A90C1C" w14:textId="77777777" w:rsidR="002377C3" w:rsidRPr="00466463" w:rsidRDefault="002377C3">
            <w:pPr>
              <w:jc w:val="both"/>
              <w:rPr>
                <w:rFonts w:ascii="Times New Roman" w:hAnsi="Times New Roman" w:cs="Times New Roman"/>
                <w:color w:val="000000"/>
                <w:sz w:val="12"/>
                <w:szCs w:val="12"/>
              </w:rPr>
              <w:pPrChange w:id="433" w:author="reza" w:date="2019-08-02T20:08:00Z">
                <w:pPr/>
              </w:pPrChange>
            </w:pPr>
            <w:r w:rsidRPr="00466463">
              <w:rPr>
                <w:rFonts w:ascii="Times New Roman" w:hAnsi="Times New Roman" w:cs="Times New Roman"/>
                <w:color w:val="000000"/>
                <w:sz w:val="12"/>
                <w:szCs w:val="12"/>
              </w:rPr>
              <w:t>LR</w:t>
            </w:r>
          </w:p>
        </w:tc>
        <w:tc>
          <w:tcPr>
            <w:tcW w:w="1469" w:type="dxa"/>
          </w:tcPr>
          <w:p w14:paraId="57425C79" w14:textId="77777777" w:rsidR="002377C3" w:rsidRPr="00466463" w:rsidRDefault="008642BC">
            <w:pPr>
              <w:jc w:val="both"/>
              <w:rPr>
                <w:rFonts w:ascii="Times New Roman" w:hAnsi="Times New Roman" w:cs="Times New Roman"/>
                <w:color w:val="000000"/>
                <w:sz w:val="12"/>
                <w:szCs w:val="12"/>
              </w:rPr>
              <w:pPrChange w:id="434" w:author="reza" w:date="2019-08-02T20:08:00Z">
                <w:pPr/>
              </w:pPrChange>
            </w:pPr>
            <w:ins w:id="435" w:author="reza" w:date="2019-07-29T18:13:00Z">
              <w:r>
                <w:rPr>
                  <w:rFonts w:ascii="Times New Roman" w:hAnsi="Times New Roman" w:cs="Times New Roman"/>
                  <w:color w:val="000000"/>
                  <w:sz w:val="12"/>
                  <w:szCs w:val="12"/>
                </w:rPr>
                <w:t>(19)</w:t>
              </w:r>
            </w:ins>
            <w:del w:id="436" w:author="reza" w:date="2019-07-29T11:19:00Z">
              <w:r w:rsidR="002377C3" w:rsidDel="00DB4136">
                <w:rPr>
                  <w:rFonts w:ascii="Times New Roman" w:hAnsi="Times New Roman" w:cs="Times New Roman"/>
                  <w:color w:val="000000"/>
                  <w:sz w:val="12"/>
                  <w:szCs w:val="12"/>
                </w:rPr>
                <w:delText>(27)</w:delText>
              </w:r>
            </w:del>
            <w:ins w:id="437" w:author="reza" w:date="2019-07-29T11:19:00Z">
              <w:r w:rsidR="00DB4136">
                <w:rPr>
                  <w:rFonts w:ascii="Times New Roman" w:hAnsi="Times New Roman" w:cs="Times New Roman"/>
                  <w:color w:val="000000"/>
                  <w:sz w:val="12"/>
                  <w:szCs w:val="12"/>
                </w:rPr>
                <w:t>-</w:t>
              </w:r>
            </w:ins>
            <w:r w:rsidR="002377C3" w:rsidRPr="00466463">
              <w:rPr>
                <w:rFonts w:ascii="Times New Roman" w:hAnsi="Times New Roman" w:cs="Times New Roman"/>
                <w:color w:val="000000"/>
                <w:sz w:val="12"/>
                <w:szCs w:val="12"/>
              </w:rPr>
              <w:t>Daher, 2013</w:t>
            </w:r>
          </w:p>
        </w:tc>
      </w:tr>
      <w:tr w:rsidR="002377C3" w:rsidRPr="00466463" w14:paraId="08E508C1" w14:textId="77777777" w:rsidTr="009E56BF">
        <w:tc>
          <w:tcPr>
            <w:tcW w:w="5903" w:type="dxa"/>
          </w:tcPr>
          <w:p w14:paraId="32A3BB11" w14:textId="77777777" w:rsidR="002377C3" w:rsidRPr="00466463" w:rsidRDefault="002377C3">
            <w:pPr>
              <w:jc w:val="both"/>
              <w:rPr>
                <w:rFonts w:ascii="Times New Roman" w:hAnsi="Times New Roman" w:cs="Times New Roman"/>
                <w:color w:val="000000"/>
                <w:sz w:val="12"/>
                <w:szCs w:val="12"/>
              </w:rPr>
              <w:pPrChange w:id="438" w:author="reza" w:date="2019-08-02T20:08:00Z">
                <w:pPr/>
              </w:pPrChange>
            </w:pPr>
            <w:r w:rsidRPr="00466463">
              <w:rPr>
                <w:rFonts w:ascii="Times New Roman" w:hAnsi="Times New Roman" w:cs="Times New Roman"/>
                <w:color w:val="000000"/>
                <w:sz w:val="12"/>
                <w:szCs w:val="12"/>
              </w:rPr>
              <w:t xml:space="preserve">Preserving autonomy and integrity, compassion, respectful communication, respect for values, positive </w:t>
            </w:r>
            <w:proofErr w:type="spellStart"/>
            <w:proofErr w:type="gramStart"/>
            <w:r w:rsidRPr="00466463">
              <w:rPr>
                <w:rFonts w:ascii="Times New Roman" w:hAnsi="Times New Roman" w:cs="Times New Roman"/>
                <w:color w:val="000000"/>
                <w:sz w:val="12"/>
                <w:szCs w:val="12"/>
              </w:rPr>
              <w:t>attitude,encouraging</w:t>
            </w:r>
            <w:proofErr w:type="spellEnd"/>
            <w:proofErr w:type="gramEnd"/>
            <w:r w:rsidRPr="00466463">
              <w:rPr>
                <w:rFonts w:ascii="Times New Roman" w:hAnsi="Times New Roman" w:cs="Times New Roman"/>
                <w:color w:val="000000"/>
                <w:sz w:val="12"/>
                <w:szCs w:val="12"/>
              </w:rPr>
              <w:t xml:space="preserve"> social participation </w:t>
            </w:r>
          </w:p>
        </w:tc>
        <w:tc>
          <w:tcPr>
            <w:tcW w:w="1468" w:type="dxa"/>
          </w:tcPr>
          <w:p w14:paraId="4E4C5C6F" w14:textId="77777777" w:rsidR="002377C3" w:rsidRPr="00466463" w:rsidRDefault="002377C3">
            <w:pPr>
              <w:jc w:val="both"/>
              <w:rPr>
                <w:rFonts w:ascii="Times New Roman" w:hAnsi="Times New Roman" w:cs="Times New Roman"/>
                <w:color w:val="000000"/>
                <w:sz w:val="12"/>
                <w:szCs w:val="12"/>
              </w:rPr>
              <w:pPrChange w:id="439" w:author="reza" w:date="2019-08-02T20:08:00Z">
                <w:pPr/>
              </w:pPrChange>
            </w:pPr>
            <w:r w:rsidRPr="00466463">
              <w:rPr>
                <w:rFonts w:ascii="Times New Roman" w:hAnsi="Times New Roman" w:cs="Times New Roman"/>
                <w:color w:val="000000"/>
                <w:sz w:val="12"/>
                <w:szCs w:val="12"/>
              </w:rPr>
              <w:t>-</w:t>
            </w:r>
          </w:p>
        </w:tc>
        <w:tc>
          <w:tcPr>
            <w:tcW w:w="1083" w:type="dxa"/>
          </w:tcPr>
          <w:p w14:paraId="6282DF52" w14:textId="77777777" w:rsidR="002377C3" w:rsidRPr="00466463" w:rsidRDefault="002377C3">
            <w:pPr>
              <w:jc w:val="both"/>
              <w:rPr>
                <w:rFonts w:ascii="Times New Roman" w:hAnsi="Times New Roman" w:cs="Times New Roman"/>
                <w:color w:val="000000"/>
                <w:sz w:val="12"/>
                <w:szCs w:val="12"/>
              </w:rPr>
              <w:pPrChange w:id="440" w:author="reza" w:date="2019-08-02T20:08:00Z">
                <w:pPr/>
              </w:pPrChange>
            </w:pPr>
            <w:proofErr w:type="spellStart"/>
            <w:r w:rsidRPr="00466463">
              <w:rPr>
                <w:rFonts w:ascii="Times New Roman" w:hAnsi="Times New Roman" w:cs="Times New Roman"/>
                <w:color w:val="000000"/>
                <w:sz w:val="12"/>
                <w:szCs w:val="12"/>
              </w:rPr>
              <w:t>Metasynthesis</w:t>
            </w:r>
            <w:proofErr w:type="spellEnd"/>
          </w:p>
        </w:tc>
        <w:tc>
          <w:tcPr>
            <w:tcW w:w="1469" w:type="dxa"/>
          </w:tcPr>
          <w:p w14:paraId="51BE3430" w14:textId="77777777" w:rsidR="002377C3" w:rsidRPr="00466463" w:rsidRDefault="008642BC">
            <w:pPr>
              <w:jc w:val="both"/>
              <w:rPr>
                <w:rFonts w:ascii="Times New Roman" w:hAnsi="Times New Roman" w:cs="Times New Roman"/>
                <w:color w:val="000000"/>
                <w:sz w:val="12"/>
                <w:szCs w:val="12"/>
              </w:rPr>
              <w:pPrChange w:id="441" w:author="reza" w:date="2019-08-02T20:08:00Z">
                <w:pPr/>
              </w:pPrChange>
            </w:pPr>
            <w:ins w:id="442" w:author="reza" w:date="2019-07-29T18:13:00Z">
              <w:r>
                <w:rPr>
                  <w:rFonts w:ascii="Times New Roman" w:hAnsi="Times New Roman" w:cs="Times New Roman"/>
                  <w:color w:val="000000"/>
                  <w:sz w:val="12"/>
                  <w:szCs w:val="12"/>
                </w:rPr>
                <w:t>(21)</w:t>
              </w:r>
            </w:ins>
            <w:del w:id="443" w:author="reza" w:date="2019-07-29T11:19:00Z">
              <w:r w:rsidR="002377C3" w:rsidDel="00DB4136">
                <w:rPr>
                  <w:rFonts w:ascii="Times New Roman" w:hAnsi="Times New Roman" w:cs="Times New Roman"/>
                  <w:color w:val="000000"/>
                  <w:sz w:val="12"/>
                  <w:szCs w:val="12"/>
                </w:rPr>
                <w:delText>(25)</w:delText>
              </w:r>
            </w:del>
            <w:ins w:id="444" w:author="reza" w:date="2019-07-29T11:19:00Z">
              <w:r w:rsidR="00DB4136">
                <w:rPr>
                  <w:rFonts w:ascii="Times New Roman" w:hAnsi="Times New Roman" w:cs="Times New Roman"/>
                  <w:color w:val="000000"/>
                  <w:sz w:val="12"/>
                  <w:szCs w:val="12"/>
                </w:rPr>
                <w:t>-</w:t>
              </w:r>
            </w:ins>
            <w:proofErr w:type="spellStart"/>
            <w:r w:rsidR="002377C3" w:rsidRPr="00466463">
              <w:rPr>
                <w:rFonts w:ascii="Times New Roman" w:hAnsi="Times New Roman" w:cs="Times New Roman"/>
                <w:color w:val="000000"/>
                <w:sz w:val="12"/>
                <w:szCs w:val="12"/>
              </w:rPr>
              <w:t>Tranvag</w:t>
            </w:r>
            <w:proofErr w:type="spellEnd"/>
            <w:r w:rsidR="002377C3" w:rsidRPr="00466463">
              <w:rPr>
                <w:rFonts w:ascii="Times New Roman" w:hAnsi="Times New Roman" w:cs="Times New Roman"/>
                <w:color w:val="000000"/>
                <w:sz w:val="12"/>
                <w:szCs w:val="12"/>
              </w:rPr>
              <w:t>, 2013</w:t>
            </w:r>
          </w:p>
        </w:tc>
      </w:tr>
      <w:tr w:rsidR="002377C3" w:rsidRPr="00466463" w14:paraId="0A1879EE" w14:textId="77777777" w:rsidTr="009E56BF">
        <w:tc>
          <w:tcPr>
            <w:tcW w:w="5903" w:type="dxa"/>
          </w:tcPr>
          <w:p w14:paraId="558D9C7E" w14:textId="77777777" w:rsidR="002377C3" w:rsidRPr="00466463" w:rsidRDefault="002377C3">
            <w:pPr>
              <w:jc w:val="both"/>
              <w:rPr>
                <w:rFonts w:ascii="Times New Roman" w:hAnsi="Times New Roman" w:cs="Times New Roman"/>
                <w:color w:val="000000"/>
                <w:sz w:val="12"/>
                <w:szCs w:val="12"/>
              </w:rPr>
              <w:pPrChange w:id="445" w:author="reza" w:date="2019-08-02T20:08:00Z">
                <w:pPr/>
              </w:pPrChange>
            </w:pPr>
            <w:r w:rsidRPr="00466463">
              <w:rPr>
                <w:rFonts w:ascii="Times New Roman" w:hAnsi="Times New Roman" w:cs="Times New Roman"/>
                <w:color w:val="000000"/>
                <w:sz w:val="12"/>
                <w:szCs w:val="12"/>
              </w:rPr>
              <w:t xml:space="preserve">Reliving pain and </w:t>
            </w:r>
            <w:proofErr w:type="gramStart"/>
            <w:r w:rsidRPr="00466463">
              <w:rPr>
                <w:rFonts w:ascii="Times New Roman" w:hAnsi="Times New Roman" w:cs="Times New Roman"/>
                <w:color w:val="000000"/>
                <w:sz w:val="12"/>
                <w:szCs w:val="12"/>
              </w:rPr>
              <w:t xml:space="preserve">suffering, </w:t>
            </w:r>
            <w:r>
              <w:rPr>
                <w:rFonts w:ascii="Times New Roman" w:hAnsi="Times New Roman" w:cs="Times New Roman"/>
                <w:color w:val="000000"/>
                <w:sz w:val="12"/>
                <w:szCs w:val="12"/>
              </w:rPr>
              <w:t xml:space="preserve"> and</w:t>
            </w:r>
            <w:proofErr w:type="gramEnd"/>
            <w:r>
              <w:rPr>
                <w:rFonts w:ascii="Times New Roman" w:hAnsi="Times New Roman" w:cs="Times New Roman"/>
                <w:color w:val="000000"/>
                <w:sz w:val="12"/>
                <w:szCs w:val="12"/>
              </w:rPr>
              <w:t xml:space="preserve"> </w:t>
            </w:r>
            <w:r w:rsidRPr="00466463">
              <w:rPr>
                <w:rStyle w:val="tlid-translation"/>
                <w:color w:val="000000"/>
                <w:sz w:val="12"/>
                <w:szCs w:val="12"/>
              </w:rPr>
              <w:t>encouraging relatives to be with the patient</w:t>
            </w:r>
          </w:p>
        </w:tc>
        <w:tc>
          <w:tcPr>
            <w:tcW w:w="1468" w:type="dxa"/>
          </w:tcPr>
          <w:p w14:paraId="34B97972" w14:textId="77777777" w:rsidR="002377C3" w:rsidRPr="00466463" w:rsidRDefault="002377C3">
            <w:pPr>
              <w:jc w:val="both"/>
              <w:rPr>
                <w:rFonts w:ascii="Times New Roman" w:hAnsi="Times New Roman" w:cs="Times New Roman"/>
                <w:color w:val="000000"/>
                <w:sz w:val="12"/>
                <w:szCs w:val="12"/>
                <w:rtl/>
                <w:lang w:bidi="fa-IR"/>
              </w:rPr>
              <w:pPrChange w:id="446" w:author="reza" w:date="2019-08-02T20:08:00Z">
                <w:pPr/>
              </w:pPrChange>
            </w:pPr>
            <w:r w:rsidRPr="00466463">
              <w:rPr>
                <w:rFonts w:ascii="Times New Roman" w:hAnsi="Times New Roman" w:cs="Times New Roman"/>
                <w:color w:val="000000"/>
                <w:sz w:val="12"/>
                <w:szCs w:val="12"/>
              </w:rPr>
              <w:t xml:space="preserve">Residents and interdisciplinary teams  </w:t>
            </w:r>
          </w:p>
        </w:tc>
        <w:tc>
          <w:tcPr>
            <w:tcW w:w="1083" w:type="dxa"/>
          </w:tcPr>
          <w:p w14:paraId="4A74E4ED" w14:textId="77777777" w:rsidR="002377C3" w:rsidRPr="00466463" w:rsidRDefault="002377C3">
            <w:pPr>
              <w:jc w:val="both"/>
              <w:rPr>
                <w:rFonts w:ascii="Times New Roman" w:hAnsi="Times New Roman" w:cs="Times New Roman"/>
                <w:color w:val="000000"/>
                <w:sz w:val="12"/>
                <w:szCs w:val="12"/>
                <w:rtl/>
                <w:lang w:bidi="fa-IR"/>
              </w:rPr>
              <w:pPrChange w:id="447" w:author="reza" w:date="2019-08-02T20:08:00Z">
                <w:pPr/>
              </w:pPrChange>
            </w:pPr>
            <w:r w:rsidRPr="00466463">
              <w:rPr>
                <w:rFonts w:ascii="Times New Roman" w:hAnsi="Times New Roman" w:cs="Times New Roman"/>
                <w:color w:val="000000"/>
                <w:sz w:val="12"/>
                <w:szCs w:val="12"/>
              </w:rPr>
              <w:t>CA</w:t>
            </w:r>
          </w:p>
        </w:tc>
        <w:tc>
          <w:tcPr>
            <w:tcW w:w="1469" w:type="dxa"/>
          </w:tcPr>
          <w:p w14:paraId="017F4220" w14:textId="77777777" w:rsidR="002377C3" w:rsidRPr="00466463" w:rsidRDefault="008642BC">
            <w:pPr>
              <w:jc w:val="both"/>
              <w:rPr>
                <w:rFonts w:ascii="Times New Roman" w:hAnsi="Times New Roman" w:cs="Times New Roman"/>
                <w:color w:val="000000"/>
                <w:sz w:val="12"/>
                <w:szCs w:val="12"/>
              </w:rPr>
              <w:pPrChange w:id="448" w:author="reza" w:date="2019-08-02T20:08:00Z">
                <w:pPr/>
              </w:pPrChange>
            </w:pPr>
            <w:ins w:id="449" w:author="reza" w:date="2019-07-29T18:13:00Z">
              <w:r>
                <w:rPr>
                  <w:rFonts w:ascii="Times New Roman" w:hAnsi="Times New Roman" w:cs="Times New Roman"/>
                  <w:color w:val="000000"/>
                  <w:sz w:val="12"/>
                  <w:szCs w:val="12"/>
                </w:rPr>
                <w:t>(</w:t>
              </w:r>
            </w:ins>
            <w:ins w:id="450" w:author="reza" w:date="2019-07-29T18:14:00Z">
              <w:r>
                <w:rPr>
                  <w:rFonts w:ascii="Times New Roman" w:hAnsi="Times New Roman" w:cs="Times New Roman"/>
                  <w:color w:val="000000"/>
                  <w:sz w:val="12"/>
                  <w:szCs w:val="12"/>
                </w:rPr>
                <w:t>10</w:t>
              </w:r>
            </w:ins>
            <w:ins w:id="451" w:author="reza" w:date="2019-07-29T18:13:00Z">
              <w:r>
                <w:rPr>
                  <w:rFonts w:ascii="Times New Roman" w:hAnsi="Times New Roman" w:cs="Times New Roman"/>
                  <w:color w:val="000000"/>
                  <w:sz w:val="12"/>
                  <w:szCs w:val="12"/>
                </w:rPr>
                <w:t>)</w:t>
              </w:r>
            </w:ins>
            <w:del w:id="452" w:author="reza" w:date="2019-07-29T11:19:00Z">
              <w:r w:rsidR="002377C3" w:rsidDel="00DB4136">
                <w:rPr>
                  <w:rFonts w:ascii="Times New Roman" w:hAnsi="Times New Roman" w:cs="Times New Roman"/>
                  <w:color w:val="000000"/>
                  <w:sz w:val="12"/>
                  <w:szCs w:val="12"/>
                </w:rPr>
                <w:delText>(18)</w:delText>
              </w:r>
            </w:del>
            <w:ins w:id="453" w:author="reza" w:date="2019-07-29T11:19:00Z">
              <w:r w:rsidR="00DB4136">
                <w:rPr>
                  <w:rFonts w:ascii="Times New Roman" w:hAnsi="Times New Roman" w:cs="Times New Roman"/>
                  <w:color w:val="000000"/>
                  <w:sz w:val="12"/>
                  <w:szCs w:val="12"/>
                </w:rPr>
                <w:t>-</w:t>
              </w:r>
            </w:ins>
            <w:proofErr w:type="spellStart"/>
            <w:r w:rsidR="002377C3" w:rsidRPr="00466463">
              <w:rPr>
                <w:rFonts w:ascii="Times New Roman" w:hAnsi="Times New Roman" w:cs="Times New Roman"/>
                <w:color w:val="000000"/>
                <w:sz w:val="12"/>
                <w:szCs w:val="12"/>
              </w:rPr>
              <w:t>Pleschberger</w:t>
            </w:r>
            <w:proofErr w:type="spellEnd"/>
            <w:r w:rsidR="002377C3" w:rsidRPr="00466463">
              <w:rPr>
                <w:rFonts w:ascii="Times New Roman" w:hAnsi="Times New Roman" w:cs="Times New Roman"/>
                <w:color w:val="000000"/>
                <w:sz w:val="12"/>
                <w:szCs w:val="12"/>
              </w:rPr>
              <w:t>, 2007</w:t>
            </w:r>
          </w:p>
        </w:tc>
      </w:tr>
      <w:tr w:rsidR="002377C3" w:rsidRPr="008642BC" w14:paraId="3828ABF8" w14:textId="77777777" w:rsidTr="009E56BF">
        <w:tc>
          <w:tcPr>
            <w:tcW w:w="5903" w:type="dxa"/>
          </w:tcPr>
          <w:p w14:paraId="680A4AB2" w14:textId="77777777" w:rsidR="002377C3" w:rsidRPr="00466463" w:rsidRDefault="002377C3">
            <w:pPr>
              <w:jc w:val="both"/>
              <w:rPr>
                <w:rFonts w:ascii="Times New Roman" w:hAnsi="Times New Roman" w:cs="Times New Roman"/>
                <w:color w:val="000000"/>
                <w:sz w:val="12"/>
                <w:szCs w:val="12"/>
                <w:rtl/>
                <w:lang w:bidi="fa-IR"/>
              </w:rPr>
              <w:pPrChange w:id="454" w:author="reza" w:date="2019-08-02T20:08:00Z">
                <w:pPr/>
              </w:pPrChange>
            </w:pPr>
            <w:r w:rsidRPr="00466463">
              <w:rPr>
                <w:rFonts w:ascii="Times New Roman" w:hAnsi="Times New Roman" w:cs="Times New Roman"/>
                <w:color w:val="000000"/>
                <w:sz w:val="12"/>
                <w:szCs w:val="12"/>
              </w:rPr>
              <w:t>Encouraging social interaction and participation, relationship with the patient, respect for privacy and autonomy</w:t>
            </w:r>
          </w:p>
        </w:tc>
        <w:tc>
          <w:tcPr>
            <w:tcW w:w="1468" w:type="dxa"/>
          </w:tcPr>
          <w:p w14:paraId="6DE06C96" w14:textId="77777777" w:rsidR="002377C3" w:rsidRPr="00466463" w:rsidRDefault="002377C3">
            <w:pPr>
              <w:jc w:val="both"/>
              <w:rPr>
                <w:rFonts w:ascii="Times New Roman" w:hAnsi="Times New Roman" w:cs="Times New Roman"/>
                <w:color w:val="000000"/>
                <w:sz w:val="12"/>
                <w:szCs w:val="12"/>
              </w:rPr>
              <w:pPrChange w:id="455" w:author="reza" w:date="2019-08-02T20:08:00Z">
                <w:pPr/>
              </w:pPrChange>
            </w:pPr>
            <w:r w:rsidRPr="00466463">
              <w:rPr>
                <w:rFonts w:ascii="Times New Roman" w:hAnsi="Times New Roman" w:cs="Times New Roman"/>
                <w:color w:val="000000"/>
                <w:sz w:val="12"/>
                <w:szCs w:val="12"/>
              </w:rPr>
              <w:t xml:space="preserve">Residents and relatives </w:t>
            </w:r>
          </w:p>
        </w:tc>
        <w:tc>
          <w:tcPr>
            <w:tcW w:w="1083" w:type="dxa"/>
          </w:tcPr>
          <w:p w14:paraId="55B29773" w14:textId="77777777" w:rsidR="002377C3" w:rsidRPr="00466463" w:rsidRDefault="002377C3">
            <w:pPr>
              <w:jc w:val="both"/>
              <w:rPr>
                <w:rFonts w:ascii="Times New Roman" w:hAnsi="Times New Roman" w:cs="Times New Roman"/>
                <w:color w:val="000000"/>
                <w:sz w:val="12"/>
                <w:szCs w:val="12"/>
                <w:rtl/>
                <w:lang w:bidi="fa-IR"/>
              </w:rPr>
              <w:pPrChange w:id="456" w:author="reza" w:date="2019-08-02T20:08:00Z">
                <w:pPr/>
              </w:pPrChange>
            </w:pPr>
            <w:r w:rsidRPr="00466463">
              <w:rPr>
                <w:rFonts w:ascii="Times New Roman" w:hAnsi="Times New Roman" w:cs="Times New Roman"/>
                <w:color w:val="000000"/>
                <w:sz w:val="12"/>
                <w:szCs w:val="12"/>
              </w:rPr>
              <w:t>CA</w:t>
            </w:r>
          </w:p>
        </w:tc>
        <w:tc>
          <w:tcPr>
            <w:tcW w:w="1469" w:type="dxa"/>
          </w:tcPr>
          <w:p w14:paraId="3F68F26A" w14:textId="77777777" w:rsidR="002377C3" w:rsidRPr="008642BC" w:rsidRDefault="008642BC">
            <w:pPr>
              <w:jc w:val="both"/>
              <w:rPr>
                <w:rFonts w:ascii="Times New Roman" w:hAnsi="Times New Roman" w:cs="Times New Roman"/>
                <w:color w:val="FF0000"/>
                <w:sz w:val="12"/>
                <w:szCs w:val="12"/>
                <w:rPrChange w:id="457" w:author="reza" w:date="2019-07-29T18:17:00Z">
                  <w:rPr>
                    <w:rFonts w:ascii="Times New Roman" w:hAnsi="Times New Roman" w:cs="Times New Roman"/>
                    <w:color w:val="000000"/>
                    <w:sz w:val="12"/>
                    <w:szCs w:val="12"/>
                  </w:rPr>
                </w:rPrChange>
              </w:rPr>
              <w:pPrChange w:id="458" w:author="reza" w:date="2019-08-02T20:08:00Z">
                <w:pPr/>
              </w:pPrChange>
            </w:pPr>
            <w:ins w:id="459" w:author="reza" w:date="2019-07-29T18:14:00Z">
              <w:r w:rsidRPr="00ED6799">
                <w:rPr>
                  <w:rFonts w:ascii="Times New Roman" w:hAnsi="Times New Roman" w:cs="Times New Roman"/>
                  <w:color w:val="000000"/>
                  <w:sz w:val="12"/>
                  <w:szCs w:val="12"/>
                </w:rPr>
                <w:t>(</w:t>
              </w:r>
            </w:ins>
            <w:ins w:id="460" w:author="reza" w:date="2019-07-29T21:47:00Z">
              <w:r w:rsidR="002E4016">
                <w:rPr>
                  <w:rFonts w:ascii="Times New Roman" w:hAnsi="Times New Roman" w:cs="Times New Roman"/>
                  <w:color w:val="FF0000"/>
                  <w:sz w:val="12"/>
                  <w:szCs w:val="12"/>
                </w:rPr>
                <w:t>48</w:t>
              </w:r>
            </w:ins>
            <w:ins w:id="461" w:author="reza" w:date="2019-07-29T18:14:00Z">
              <w:r w:rsidR="00600FAF" w:rsidRPr="00600FAF">
                <w:rPr>
                  <w:rFonts w:ascii="Times New Roman" w:hAnsi="Times New Roman" w:cs="Times New Roman"/>
                  <w:color w:val="FF0000"/>
                  <w:sz w:val="12"/>
                  <w:szCs w:val="12"/>
                  <w:rPrChange w:id="462" w:author="reza" w:date="2019-07-29T18:17:00Z">
                    <w:rPr>
                      <w:rFonts w:ascii="Times New Roman" w:hAnsi="Times New Roman" w:cs="Times New Roman"/>
                      <w:color w:val="000000"/>
                      <w:sz w:val="12"/>
                      <w:szCs w:val="12"/>
                    </w:rPr>
                  </w:rPrChange>
                </w:rPr>
                <w:t xml:space="preserve">) </w:t>
              </w:r>
            </w:ins>
            <w:del w:id="463" w:author="reza" w:date="2019-07-29T11:19:00Z">
              <w:r w:rsidR="00600FAF" w:rsidRPr="00600FAF">
                <w:rPr>
                  <w:rFonts w:ascii="Times New Roman" w:hAnsi="Times New Roman" w:cs="Times New Roman"/>
                  <w:color w:val="FF0000"/>
                  <w:sz w:val="12"/>
                  <w:szCs w:val="12"/>
                  <w:rPrChange w:id="464" w:author="reza" w:date="2019-07-29T18:17:00Z">
                    <w:rPr>
                      <w:rFonts w:ascii="Times New Roman" w:hAnsi="Times New Roman" w:cs="Times New Roman"/>
                      <w:color w:val="000000"/>
                      <w:sz w:val="12"/>
                      <w:szCs w:val="12"/>
                    </w:rPr>
                  </w:rPrChange>
                </w:rPr>
                <w:delText>(42)</w:delText>
              </w:r>
            </w:del>
            <w:ins w:id="465" w:author="reza" w:date="2019-07-29T11:19:00Z">
              <w:r w:rsidR="00600FAF" w:rsidRPr="00600FAF">
                <w:rPr>
                  <w:rFonts w:ascii="Times New Roman" w:hAnsi="Times New Roman" w:cs="Times New Roman"/>
                  <w:color w:val="FF0000"/>
                  <w:sz w:val="12"/>
                  <w:szCs w:val="12"/>
                  <w:rPrChange w:id="466" w:author="reza" w:date="2019-07-29T18:17:00Z">
                    <w:rPr>
                      <w:rFonts w:ascii="Times New Roman" w:hAnsi="Times New Roman" w:cs="Times New Roman"/>
                      <w:color w:val="000000"/>
                      <w:sz w:val="12"/>
                      <w:szCs w:val="12"/>
                    </w:rPr>
                  </w:rPrChange>
                </w:rPr>
                <w:t>-</w:t>
              </w:r>
            </w:ins>
            <w:proofErr w:type="spellStart"/>
            <w:r w:rsidR="00600FAF" w:rsidRPr="00600FAF">
              <w:rPr>
                <w:rFonts w:ascii="Times New Roman" w:hAnsi="Times New Roman" w:cs="Times New Roman"/>
                <w:color w:val="FF0000"/>
                <w:sz w:val="12"/>
                <w:szCs w:val="12"/>
                <w:rPrChange w:id="467" w:author="reza" w:date="2019-07-29T18:17:00Z">
                  <w:rPr>
                    <w:rFonts w:ascii="Times New Roman" w:hAnsi="Times New Roman" w:cs="Times New Roman"/>
                    <w:color w:val="000000"/>
                    <w:sz w:val="12"/>
                    <w:szCs w:val="12"/>
                  </w:rPr>
                </w:rPrChange>
              </w:rPr>
              <w:t>Bollig</w:t>
            </w:r>
            <w:proofErr w:type="spellEnd"/>
            <w:r w:rsidR="00600FAF" w:rsidRPr="00600FAF">
              <w:rPr>
                <w:rFonts w:ascii="Times New Roman" w:hAnsi="Times New Roman" w:cs="Times New Roman"/>
                <w:color w:val="FF0000"/>
                <w:sz w:val="12"/>
                <w:szCs w:val="12"/>
                <w:rPrChange w:id="468" w:author="reza" w:date="2019-07-29T18:17:00Z">
                  <w:rPr>
                    <w:rFonts w:ascii="Times New Roman" w:hAnsi="Times New Roman" w:cs="Times New Roman"/>
                    <w:color w:val="000000"/>
                    <w:sz w:val="12"/>
                    <w:szCs w:val="12"/>
                  </w:rPr>
                </w:rPrChange>
              </w:rPr>
              <w:t>, 2016</w:t>
            </w:r>
          </w:p>
        </w:tc>
      </w:tr>
      <w:tr w:rsidR="002377C3" w:rsidRPr="00466463" w14:paraId="149AEB89" w14:textId="77777777" w:rsidTr="009E56BF">
        <w:tc>
          <w:tcPr>
            <w:tcW w:w="5903" w:type="dxa"/>
          </w:tcPr>
          <w:p w14:paraId="0B5A0C4F" w14:textId="77777777" w:rsidR="002377C3" w:rsidRPr="00466463" w:rsidRDefault="002377C3">
            <w:pPr>
              <w:jc w:val="both"/>
              <w:rPr>
                <w:rFonts w:ascii="Times New Roman" w:hAnsi="Times New Roman" w:cs="Times New Roman"/>
                <w:color w:val="000000"/>
                <w:sz w:val="12"/>
                <w:szCs w:val="12"/>
              </w:rPr>
              <w:pPrChange w:id="469" w:author="reza" w:date="2019-08-02T20:08:00Z">
                <w:pPr/>
              </w:pPrChange>
            </w:pPr>
            <w:r w:rsidRPr="00466463">
              <w:rPr>
                <w:rFonts w:ascii="Times New Roman" w:hAnsi="Times New Roman" w:cs="Times New Roman"/>
                <w:color w:val="000000"/>
                <w:sz w:val="12"/>
                <w:szCs w:val="12"/>
              </w:rPr>
              <w:t xml:space="preserve">Respect, observing privacy and autonomy </w:t>
            </w:r>
          </w:p>
        </w:tc>
        <w:tc>
          <w:tcPr>
            <w:tcW w:w="1468" w:type="dxa"/>
          </w:tcPr>
          <w:p w14:paraId="1896E38E" w14:textId="77777777" w:rsidR="002377C3" w:rsidRPr="00466463" w:rsidRDefault="002377C3">
            <w:pPr>
              <w:jc w:val="both"/>
              <w:rPr>
                <w:rFonts w:ascii="Times New Roman" w:hAnsi="Times New Roman" w:cs="Times New Roman"/>
                <w:color w:val="000000"/>
                <w:sz w:val="12"/>
                <w:szCs w:val="12"/>
              </w:rPr>
              <w:pPrChange w:id="470" w:author="reza" w:date="2019-08-02T20:08:00Z">
                <w:pPr/>
              </w:pPrChange>
            </w:pPr>
            <w:r w:rsidRPr="00466463">
              <w:rPr>
                <w:rFonts w:ascii="Times New Roman" w:hAnsi="Times New Roman" w:cs="Times New Roman"/>
                <w:color w:val="000000"/>
                <w:sz w:val="12"/>
                <w:szCs w:val="12"/>
              </w:rPr>
              <w:t>Older persons</w:t>
            </w:r>
          </w:p>
        </w:tc>
        <w:tc>
          <w:tcPr>
            <w:tcW w:w="1083" w:type="dxa"/>
          </w:tcPr>
          <w:p w14:paraId="6FA4828B" w14:textId="77777777" w:rsidR="002377C3" w:rsidRPr="00466463" w:rsidRDefault="002377C3">
            <w:pPr>
              <w:jc w:val="both"/>
              <w:rPr>
                <w:rFonts w:ascii="Times New Roman" w:hAnsi="Times New Roman" w:cs="Times New Roman"/>
                <w:color w:val="000000"/>
                <w:sz w:val="12"/>
                <w:szCs w:val="12"/>
                <w:rtl/>
                <w:lang w:bidi="fa-IR"/>
              </w:rPr>
              <w:pPrChange w:id="471" w:author="reza" w:date="2019-08-02T20:08:00Z">
                <w:pPr/>
              </w:pPrChange>
            </w:pPr>
            <w:r w:rsidRPr="00466463">
              <w:rPr>
                <w:rFonts w:ascii="Times New Roman" w:hAnsi="Times New Roman" w:cs="Times New Roman"/>
                <w:color w:val="000000"/>
                <w:sz w:val="12"/>
                <w:szCs w:val="12"/>
              </w:rPr>
              <w:t>CA</w:t>
            </w:r>
          </w:p>
        </w:tc>
        <w:tc>
          <w:tcPr>
            <w:tcW w:w="1469" w:type="dxa"/>
          </w:tcPr>
          <w:p w14:paraId="15310509" w14:textId="77777777" w:rsidR="002377C3" w:rsidRPr="00466463" w:rsidRDefault="008642BC">
            <w:pPr>
              <w:jc w:val="both"/>
              <w:rPr>
                <w:rFonts w:ascii="Times New Roman" w:hAnsi="Times New Roman" w:cs="Times New Roman"/>
                <w:color w:val="000000"/>
                <w:sz w:val="12"/>
                <w:szCs w:val="12"/>
              </w:rPr>
              <w:pPrChange w:id="472" w:author="reza" w:date="2019-08-02T20:08:00Z">
                <w:pPr/>
              </w:pPrChange>
            </w:pPr>
            <w:ins w:id="473" w:author="reza" w:date="2019-07-29T18:18:00Z">
              <w:r>
                <w:rPr>
                  <w:rFonts w:ascii="Times New Roman" w:hAnsi="Times New Roman" w:cs="Times New Roman"/>
                  <w:color w:val="000000"/>
                  <w:sz w:val="12"/>
                  <w:szCs w:val="12"/>
                </w:rPr>
                <w:t>(</w:t>
              </w:r>
            </w:ins>
            <w:ins w:id="474" w:author="reza" w:date="2019-07-29T21:47:00Z">
              <w:r w:rsidR="002E4016">
                <w:rPr>
                  <w:rFonts w:ascii="Times New Roman" w:hAnsi="Times New Roman" w:cs="Times New Roman"/>
                  <w:color w:val="000000"/>
                  <w:sz w:val="12"/>
                  <w:szCs w:val="12"/>
                </w:rPr>
                <w:t>49</w:t>
              </w:r>
            </w:ins>
            <w:ins w:id="475" w:author="reza" w:date="2019-07-29T18:18:00Z">
              <w:r>
                <w:rPr>
                  <w:rFonts w:ascii="Times New Roman" w:hAnsi="Times New Roman" w:cs="Times New Roman"/>
                  <w:color w:val="000000"/>
                  <w:sz w:val="12"/>
                  <w:szCs w:val="12"/>
                </w:rPr>
                <w:t>)</w:t>
              </w:r>
            </w:ins>
            <w:del w:id="476" w:author="reza" w:date="2019-07-29T11:19:00Z">
              <w:r w:rsidR="002377C3" w:rsidDel="00DB4136">
                <w:rPr>
                  <w:rFonts w:ascii="Times New Roman" w:hAnsi="Times New Roman" w:cs="Times New Roman"/>
                  <w:color w:val="000000"/>
                  <w:sz w:val="12"/>
                  <w:szCs w:val="12"/>
                </w:rPr>
                <w:delText>(26)</w:delText>
              </w:r>
            </w:del>
            <w:ins w:id="477" w:author="reza" w:date="2019-07-29T11:19:00Z">
              <w:r w:rsidR="00DB4136">
                <w:rPr>
                  <w:rFonts w:ascii="Times New Roman" w:hAnsi="Times New Roman" w:cs="Times New Roman"/>
                  <w:color w:val="000000"/>
                  <w:sz w:val="12"/>
                  <w:szCs w:val="12"/>
                </w:rPr>
                <w:t>-</w:t>
              </w:r>
            </w:ins>
            <w:r w:rsidR="00600FAF" w:rsidRPr="00600FAF">
              <w:rPr>
                <w:rFonts w:ascii="Times New Roman" w:hAnsi="Times New Roman" w:cs="Times New Roman"/>
                <w:color w:val="FF0000"/>
                <w:sz w:val="12"/>
                <w:szCs w:val="12"/>
                <w:rPrChange w:id="478" w:author="reza" w:date="2019-07-29T18:19:00Z">
                  <w:rPr>
                    <w:rFonts w:ascii="Times New Roman" w:hAnsi="Times New Roman" w:cs="Times New Roman"/>
                    <w:color w:val="000000"/>
                    <w:sz w:val="12"/>
                    <w:szCs w:val="12"/>
                  </w:rPr>
                </w:rPrChange>
              </w:rPr>
              <w:t>Woolhead</w:t>
            </w:r>
            <w:r w:rsidR="002377C3" w:rsidRPr="00466463">
              <w:rPr>
                <w:rFonts w:ascii="Times New Roman" w:hAnsi="Times New Roman" w:cs="Times New Roman"/>
                <w:color w:val="000000"/>
                <w:sz w:val="12"/>
                <w:szCs w:val="12"/>
              </w:rPr>
              <w:t>, 2004</w:t>
            </w:r>
          </w:p>
        </w:tc>
      </w:tr>
      <w:tr w:rsidR="002377C3" w:rsidRPr="00466463" w14:paraId="6BE5999D" w14:textId="77777777" w:rsidTr="009E56BF">
        <w:tc>
          <w:tcPr>
            <w:tcW w:w="5903" w:type="dxa"/>
          </w:tcPr>
          <w:p w14:paraId="164AA244" w14:textId="77777777" w:rsidR="002377C3" w:rsidRPr="00466463" w:rsidRDefault="002377C3">
            <w:pPr>
              <w:jc w:val="both"/>
              <w:rPr>
                <w:rFonts w:ascii="Times New Roman" w:hAnsi="Times New Roman" w:cs="Times New Roman"/>
                <w:color w:val="000000"/>
                <w:sz w:val="12"/>
                <w:szCs w:val="12"/>
              </w:rPr>
              <w:pPrChange w:id="479" w:author="reza" w:date="2019-08-02T20:08:00Z">
                <w:pPr/>
              </w:pPrChange>
            </w:pPr>
            <w:r w:rsidRPr="00466463">
              <w:rPr>
                <w:rFonts w:ascii="Times New Roman" w:hAnsi="Times New Roman" w:cs="Times New Roman"/>
                <w:color w:val="000000"/>
                <w:sz w:val="12"/>
                <w:szCs w:val="12"/>
              </w:rPr>
              <w:t>Showing respect, friendly behavior, faci</w:t>
            </w:r>
            <w:r>
              <w:rPr>
                <w:rFonts w:ascii="Times New Roman" w:hAnsi="Times New Roman" w:cs="Times New Roman"/>
                <w:color w:val="000000"/>
                <w:sz w:val="12"/>
                <w:szCs w:val="12"/>
              </w:rPr>
              <w:t xml:space="preserve">litating participation, empathy, </w:t>
            </w:r>
            <w:r w:rsidRPr="00466463">
              <w:rPr>
                <w:rFonts w:ascii="Times New Roman" w:hAnsi="Times New Roman" w:cs="Times New Roman"/>
                <w:color w:val="000000"/>
                <w:sz w:val="12"/>
                <w:szCs w:val="12"/>
              </w:rPr>
              <w:t>being amenable</w:t>
            </w:r>
          </w:p>
        </w:tc>
        <w:tc>
          <w:tcPr>
            <w:tcW w:w="1468" w:type="dxa"/>
          </w:tcPr>
          <w:p w14:paraId="483FC6B8" w14:textId="77777777" w:rsidR="002377C3" w:rsidRPr="00466463" w:rsidRDefault="002377C3">
            <w:pPr>
              <w:jc w:val="both"/>
              <w:rPr>
                <w:rFonts w:ascii="Times New Roman" w:hAnsi="Times New Roman" w:cs="Times New Roman"/>
                <w:color w:val="000000"/>
                <w:sz w:val="12"/>
                <w:szCs w:val="12"/>
                <w:rtl/>
                <w:lang w:bidi="fa-IR"/>
              </w:rPr>
              <w:pPrChange w:id="480" w:author="reza" w:date="2019-08-02T20:08:00Z">
                <w:pPr/>
              </w:pPrChange>
            </w:pPr>
            <w:r>
              <w:rPr>
                <w:rFonts w:ascii="Times New Roman" w:hAnsi="Times New Roman" w:cs="Times New Roman"/>
                <w:color w:val="000000"/>
                <w:sz w:val="12"/>
                <w:szCs w:val="12"/>
              </w:rPr>
              <w:t>Patient r</w:t>
            </w:r>
            <w:r w:rsidRPr="00466463">
              <w:rPr>
                <w:rFonts w:ascii="Times New Roman" w:hAnsi="Times New Roman" w:cs="Times New Roman"/>
                <w:color w:val="000000"/>
                <w:sz w:val="12"/>
                <w:szCs w:val="12"/>
              </w:rPr>
              <w:t>elatives</w:t>
            </w:r>
          </w:p>
        </w:tc>
        <w:tc>
          <w:tcPr>
            <w:tcW w:w="1083" w:type="dxa"/>
          </w:tcPr>
          <w:p w14:paraId="51B76DA4" w14:textId="77777777" w:rsidR="002377C3" w:rsidRPr="00466463" w:rsidRDefault="002377C3">
            <w:pPr>
              <w:jc w:val="both"/>
              <w:rPr>
                <w:rFonts w:ascii="Times New Roman" w:hAnsi="Times New Roman" w:cs="Times New Roman"/>
                <w:color w:val="000000"/>
                <w:sz w:val="12"/>
                <w:szCs w:val="12"/>
                <w:rtl/>
                <w:lang w:bidi="fa-IR"/>
              </w:rPr>
              <w:pPrChange w:id="481" w:author="reza" w:date="2019-08-02T20:08:00Z">
                <w:pPr/>
              </w:pPrChange>
            </w:pPr>
            <w:r w:rsidRPr="00466463">
              <w:rPr>
                <w:rFonts w:ascii="Times New Roman" w:hAnsi="Times New Roman" w:cs="Times New Roman"/>
                <w:color w:val="000000"/>
                <w:sz w:val="12"/>
                <w:szCs w:val="12"/>
              </w:rPr>
              <w:t>CA</w:t>
            </w:r>
          </w:p>
        </w:tc>
        <w:tc>
          <w:tcPr>
            <w:tcW w:w="1469" w:type="dxa"/>
          </w:tcPr>
          <w:p w14:paraId="04F5FC88" w14:textId="77777777" w:rsidR="002377C3" w:rsidRPr="00466463" w:rsidRDefault="008642BC">
            <w:pPr>
              <w:jc w:val="both"/>
              <w:rPr>
                <w:rFonts w:ascii="Times New Roman" w:hAnsi="Times New Roman" w:cs="Times New Roman"/>
                <w:color w:val="000000"/>
                <w:sz w:val="12"/>
                <w:szCs w:val="12"/>
              </w:rPr>
              <w:pPrChange w:id="482" w:author="reza" w:date="2019-08-02T20:08:00Z">
                <w:pPr/>
              </w:pPrChange>
            </w:pPr>
            <w:ins w:id="483" w:author="reza" w:date="2019-07-29T18:19:00Z">
              <w:r>
                <w:rPr>
                  <w:rFonts w:ascii="Times New Roman" w:hAnsi="Times New Roman" w:cs="Times New Roman"/>
                  <w:color w:val="000000"/>
                  <w:sz w:val="12"/>
                  <w:szCs w:val="12"/>
                </w:rPr>
                <w:t>(</w:t>
              </w:r>
            </w:ins>
            <w:ins w:id="484" w:author="reza" w:date="2019-07-29T18:20:00Z">
              <w:r>
                <w:rPr>
                  <w:rFonts w:ascii="Times New Roman" w:hAnsi="Times New Roman" w:cs="Times New Roman"/>
                  <w:color w:val="000000"/>
                  <w:sz w:val="12"/>
                  <w:szCs w:val="12"/>
                </w:rPr>
                <w:t>36</w:t>
              </w:r>
            </w:ins>
            <w:ins w:id="485" w:author="reza" w:date="2019-07-29T18:19:00Z">
              <w:r>
                <w:rPr>
                  <w:rFonts w:ascii="Times New Roman" w:hAnsi="Times New Roman" w:cs="Times New Roman"/>
                  <w:color w:val="000000"/>
                  <w:sz w:val="12"/>
                  <w:szCs w:val="12"/>
                </w:rPr>
                <w:t>)</w:t>
              </w:r>
            </w:ins>
            <w:del w:id="486" w:author="reza" w:date="2019-07-29T11:19:00Z">
              <w:r w:rsidR="002377C3" w:rsidDel="00DB4136">
                <w:rPr>
                  <w:rFonts w:ascii="Times New Roman" w:hAnsi="Times New Roman" w:cs="Times New Roman"/>
                  <w:color w:val="000000"/>
                  <w:sz w:val="12"/>
                  <w:szCs w:val="12"/>
                </w:rPr>
                <w:delText>(44)</w:delText>
              </w:r>
            </w:del>
            <w:ins w:id="487" w:author="reza" w:date="2019-07-29T11:19:00Z">
              <w:r w:rsidR="00DB4136">
                <w:rPr>
                  <w:rFonts w:ascii="Times New Roman" w:hAnsi="Times New Roman" w:cs="Times New Roman"/>
                  <w:color w:val="000000"/>
                  <w:sz w:val="12"/>
                  <w:szCs w:val="12"/>
                </w:rPr>
                <w:t>-</w:t>
              </w:r>
            </w:ins>
            <w:proofErr w:type="spellStart"/>
            <w:r w:rsidR="002377C3" w:rsidRPr="00466463">
              <w:rPr>
                <w:rFonts w:ascii="Times New Roman" w:hAnsi="Times New Roman" w:cs="Times New Roman"/>
                <w:color w:val="000000"/>
                <w:sz w:val="12"/>
                <w:szCs w:val="12"/>
              </w:rPr>
              <w:t>Jonasson</w:t>
            </w:r>
            <w:proofErr w:type="spellEnd"/>
            <w:r w:rsidR="002377C3" w:rsidRPr="00466463">
              <w:rPr>
                <w:rFonts w:ascii="Times New Roman" w:hAnsi="Times New Roman" w:cs="Times New Roman"/>
                <w:color w:val="000000"/>
                <w:sz w:val="12"/>
                <w:szCs w:val="12"/>
              </w:rPr>
              <w:t>, 2010</w:t>
            </w:r>
          </w:p>
        </w:tc>
      </w:tr>
      <w:tr w:rsidR="002377C3" w:rsidRPr="00466463" w14:paraId="3340D483" w14:textId="77777777" w:rsidTr="009E56BF">
        <w:tc>
          <w:tcPr>
            <w:tcW w:w="5903" w:type="dxa"/>
          </w:tcPr>
          <w:p w14:paraId="6242FC51" w14:textId="77777777" w:rsidR="002377C3" w:rsidRPr="00466463" w:rsidRDefault="002377C3">
            <w:pPr>
              <w:jc w:val="both"/>
              <w:rPr>
                <w:rFonts w:ascii="Times New Roman" w:hAnsi="Times New Roman" w:cs="Times New Roman"/>
                <w:color w:val="000000"/>
                <w:sz w:val="12"/>
                <w:szCs w:val="12"/>
              </w:rPr>
              <w:pPrChange w:id="488" w:author="reza" w:date="2019-08-02T20:08:00Z">
                <w:pPr/>
              </w:pPrChange>
            </w:pPr>
            <w:r w:rsidRPr="00466463">
              <w:rPr>
                <w:rFonts w:ascii="Times New Roman" w:hAnsi="Times New Roman" w:cs="Times New Roman"/>
                <w:color w:val="000000"/>
                <w:sz w:val="12"/>
                <w:szCs w:val="12"/>
              </w:rPr>
              <w:t xml:space="preserve">Considering habits in care, giving information, </w:t>
            </w:r>
            <w:r w:rsidRPr="00466463">
              <w:rPr>
                <w:rStyle w:val="tlid-translation"/>
                <w:color w:val="000000"/>
                <w:sz w:val="12"/>
                <w:szCs w:val="12"/>
              </w:rPr>
              <w:t>honesty</w:t>
            </w:r>
            <w:r w:rsidRPr="00466463">
              <w:rPr>
                <w:rFonts w:ascii="Times New Roman" w:hAnsi="Times New Roman" w:cs="Times New Roman"/>
                <w:color w:val="000000"/>
                <w:sz w:val="12"/>
                <w:szCs w:val="12"/>
              </w:rPr>
              <w:t xml:space="preserve">, relieving pain, </w:t>
            </w:r>
            <w:r w:rsidRPr="00466463">
              <w:rPr>
                <w:rStyle w:val="shorttext"/>
                <w:rFonts w:ascii="Times New Roman" w:hAnsi="Times New Roman" w:cs="Times New Roman"/>
                <w:color w:val="000000"/>
                <w:sz w:val="12"/>
                <w:szCs w:val="12"/>
              </w:rPr>
              <w:t>b</w:t>
            </w:r>
            <w:r>
              <w:rPr>
                <w:rStyle w:val="shorttext"/>
                <w:rFonts w:ascii="Times New Roman" w:hAnsi="Times New Roman" w:cs="Times New Roman"/>
                <w:color w:val="000000"/>
                <w:sz w:val="12"/>
                <w:szCs w:val="12"/>
              </w:rPr>
              <w:t xml:space="preserve">eing with the family, safe care, </w:t>
            </w:r>
            <w:r w:rsidRPr="00466463">
              <w:rPr>
                <w:rStyle w:val="shorttext"/>
                <w:rFonts w:ascii="Times New Roman" w:hAnsi="Times New Roman" w:cs="Times New Roman"/>
                <w:color w:val="000000"/>
                <w:sz w:val="12"/>
                <w:szCs w:val="12"/>
              </w:rPr>
              <w:t>involving family in decision-making</w:t>
            </w:r>
          </w:p>
        </w:tc>
        <w:tc>
          <w:tcPr>
            <w:tcW w:w="1468" w:type="dxa"/>
          </w:tcPr>
          <w:p w14:paraId="3ED69900" w14:textId="77777777" w:rsidR="002377C3" w:rsidRPr="00466463" w:rsidRDefault="002377C3">
            <w:pPr>
              <w:jc w:val="both"/>
              <w:rPr>
                <w:rFonts w:ascii="Times New Roman" w:hAnsi="Times New Roman" w:cs="Times New Roman"/>
                <w:color w:val="000000"/>
                <w:sz w:val="12"/>
                <w:szCs w:val="12"/>
                <w:lang w:bidi="fa-IR"/>
              </w:rPr>
              <w:pPrChange w:id="489" w:author="reza" w:date="2019-08-02T20:08:00Z">
                <w:pPr/>
              </w:pPrChange>
            </w:pPr>
            <w:r w:rsidRPr="00466463">
              <w:rPr>
                <w:rFonts w:ascii="Times New Roman" w:hAnsi="Times New Roman" w:cs="Times New Roman"/>
                <w:color w:val="000000"/>
                <w:sz w:val="12"/>
                <w:szCs w:val="12"/>
              </w:rPr>
              <w:t>R</w:t>
            </w:r>
            <w:r w:rsidRPr="00466463">
              <w:rPr>
                <w:rFonts w:ascii="Times New Roman" w:hAnsi="Times New Roman" w:cs="Times New Roman"/>
                <w:color w:val="000000"/>
                <w:sz w:val="12"/>
                <w:szCs w:val="12"/>
                <w:lang w:bidi="fa-IR"/>
              </w:rPr>
              <w:t>esidents</w:t>
            </w:r>
          </w:p>
        </w:tc>
        <w:tc>
          <w:tcPr>
            <w:tcW w:w="1083" w:type="dxa"/>
          </w:tcPr>
          <w:p w14:paraId="49B86C37" w14:textId="77777777" w:rsidR="002377C3" w:rsidRPr="00466463" w:rsidRDefault="002377C3">
            <w:pPr>
              <w:jc w:val="both"/>
              <w:rPr>
                <w:rFonts w:ascii="Times New Roman" w:hAnsi="Times New Roman" w:cs="Times New Roman"/>
                <w:color w:val="000000"/>
                <w:sz w:val="12"/>
                <w:szCs w:val="12"/>
              </w:rPr>
              <w:pPrChange w:id="490" w:author="reza" w:date="2019-08-02T20:08:00Z">
                <w:pPr/>
              </w:pPrChange>
            </w:pPr>
            <w:r>
              <w:rPr>
                <w:rFonts w:ascii="Times New Roman" w:hAnsi="Times New Roman" w:cs="Times New Roman"/>
                <w:color w:val="000000"/>
                <w:sz w:val="12"/>
                <w:szCs w:val="12"/>
              </w:rPr>
              <w:t>Qualitative</w:t>
            </w:r>
          </w:p>
        </w:tc>
        <w:tc>
          <w:tcPr>
            <w:tcW w:w="1469" w:type="dxa"/>
          </w:tcPr>
          <w:p w14:paraId="431C644E" w14:textId="77777777" w:rsidR="002377C3" w:rsidRPr="00466463" w:rsidRDefault="008642BC">
            <w:pPr>
              <w:jc w:val="both"/>
              <w:rPr>
                <w:rFonts w:ascii="Times New Roman" w:hAnsi="Times New Roman" w:cs="Times New Roman"/>
                <w:color w:val="000000"/>
                <w:sz w:val="12"/>
                <w:szCs w:val="12"/>
              </w:rPr>
              <w:pPrChange w:id="491" w:author="reza" w:date="2019-08-02T20:08:00Z">
                <w:pPr/>
              </w:pPrChange>
            </w:pPr>
            <w:ins w:id="492" w:author="reza" w:date="2019-07-29T18:20:00Z">
              <w:r>
                <w:rPr>
                  <w:rFonts w:ascii="Times New Roman" w:hAnsi="Times New Roman" w:cs="Times New Roman"/>
                  <w:color w:val="000000"/>
                  <w:sz w:val="12"/>
                  <w:szCs w:val="12"/>
                </w:rPr>
                <w:t>(</w:t>
              </w:r>
            </w:ins>
            <w:ins w:id="493" w:author="reza" w:date="2019-07-29T18:21:00Z">
              <w:r>
                <w:rPr>
                  <w:rFonts w:ascii="Times New Roman" w:hAnsi="Times New Roman" w:cs="Times New Roman"/>
                  <w:color w:val="000000"/>
                  <w:sz w:val="12"/>
                  <w:szCs w:val="12"/>
                </w:rPr>
                <w:t>22</w:t>
              </w:r>
            </w:ins>
            <w:ins w:id="494" w:author="reza" w:date="2019-07-29T18:20:00Z">
              <w:r>
                <w:rPr>
                  <w:rFonts w:ascii="Times New Roman" w:hAnsi="Times New Roman" w:cs="Times New Roman"/>
                  <w:color w:val="000000"/>
                  <w:sz w:val="12"/>
                  <w:szCs w:val="12"/>
                </w:rPr>
                <w:t>)</w:t>
              </w:r>
            </w:ins>
            <w:del w:id="495" w:author="reza" w:date="2019-07-29T11:19:00Z">
              <w:r w:rsidR="002377C3" w:rsidDel="00DB4136">
                <w:rPr>
                  <w:rFonts w:ascii="Times New Roman" w:hAnsi="Times New Roman" w:cs="Times New Roman"/>
                  <w:color w:val="000000"/>
                  <w:sz w:val="12"/>
                  <w:szCs w:val="12"/>
                </w:rPr>
                <w:delText>(22)</w:delText>
              </w:r>
            </w:del>
            <w:ins w:id="496" w:author="reza" w:date="2019-07-29T11:19:00Z">
              <w:r w:rsidR="00DB4136">
                <w:rPr>
                  <w:rFonts w:ascii="Times New Roman" w:hAnsi="Times New Roman" w:cs="Times New Roman"/>
                  <w:color w:val="000000"/>
                  <w:sz w:val="12"/>
                  <w:szCs w:val="12"/>
                </w:rPr>
                <w:t>-</w:t>
              </w:r>
            </w:ins>
            <w:proofErr w:type="spellStart"/>
            <w:r w:rsidR="002377C3" w:rsidRPr="00466463">
              <w:rPr>
                <w:rFonts w:ascii="Times New Roman" w:hAnsi="Times New Roman" w:cs="Times New Roman"/>
                <w:color w:val="000000"/>
                <w:sz w:val="12"/>
                <w:szCs w:val="12"/>
              </w:rPr>
              <w:t>Mezey</w:t>
            </w:r>
            <w:proofErr w:type="spellEnd"/>
            <w:r w:rsidR="002377C3" w:rsidRPr="00466463">
              <w:rPr>
                <w:rFonts w:ascii="Times New Roman" w:hAnsi="Times New Roman" w:cs="Times New Roman"/>
                <w:color w:val="000000"/>
                <w:sz w:val="12"/>
                <w:szCs w:val="12"/>
              </w:rPr>
              <w:t>, 2011</w:t>
            </w:r>
          </w:p>
        </w:tc>
      </w:tr>
      <w:tr w:rsidR="002377C3" w:rsidRPr="00466463" w14:paraId="67A0F9BB" w14:textId="77777777" w:rsidTr="009E56BF">
        <w:tc>
          <w:tcPr>
            <w:tcW w:w="5903" w:type="dxa"/>
          </w:tcPr>
          <w:p w14:paraId="592566B4" w14:textId="77777777" w:rsidR="002377C3" w:rsidRPr="00466463" w:rsidRDefault="002377C3">
            <w:pPr>
              <w:jc w:val="both"/>
              <w:rPr>
                <w:rFonts w:ascii="Times New Roman" w:hAnsi="Times New Roman" w:cs="Times New Roman"/>
                <w:color w:val="000000"/>
                <w:sz w:val="12"/>
                <w:szCs w:val="12"/>
              </w:rPr>
              <w:pPrChange w:id="497" w:author="reza" w:date="2019-08-02T20:08:00Z">
                <w:pPr/>
              </w:pPrChange>
            </w:pPr>
            <w:r w:rsidRPr="00466463">
              <w:rPr>
                <w:rFonts w:ascii="Times New Roman" w:hAnsi="Times New Roman" w:cs="Times New Roman"/>
                <w:color w:val="000000"/>
                <w:sz w:val="12"/>
                <w:szCs w:val="12"/>
              </w:rPr>
              <w:lastRenderedPageBreak/>
              <w:t xml:space="preserve">Respect, knowledge, maintaining physical integrity, respect for autonomy, positive attitude, providing information, effective </w:t>
            </w:r>
            <w:proofErr w:type="spellStart"/>
            <w:proofErr w:type="gramStart"/>
            <w:r w:rsidRPr="00466463">
              <w:rPr>
                <w:rFonts w:ascii="Times New Roman" w:hAnsi="Times New Roman" w:cs="Times New Roman"/>
                <w:color w:val="000000"/>
                <w:sz w:val="12"/>
                <w:szCs w:val="12"/>
              </w:rPr>
              <w:t>communication,promoting</w:t>
            </w:r>
            <w:proofErr w:type="spellEnd"/>
            <w:proofErr w:type="gramEnd"/>
            <w:r w:rsidRPr="00466463">
              <w:rPr>
                <w:rFonts w:ascii="Times New Roman" w:hAnsi="Times New Roman" w:cs="Times New Roman"/>
                <w:color w:val="000000"/>
                <w:sz w:val="12"/>
                <w:szCs w:val="12"/>
              </w:rPr>
              <w:t xml:space="preserve"> privacy </w:t>
            </w:r>
          </w:p>
        </w:tc>
        <w:tc>
          <w:tcPr>
            <w:tcW w:w="1468" w:type="dxa"/>
          </w:tcPr>
          <w:p w14:paraId="0AE1DB50" w14:textId="77777777" w:rsidR="002377C3" w:rsidRPr="00466463" w:rsidRDefault="002377C3">
            <w:pPr>
              <w:jc w:val="both"/>
              <w:rPr>
                <w:rFonts w:ascii="Times New Roman" w:hAnsi="Times New Roman" w:cs="Times New Roman"/>
                <w:color w:val="000000"/>
                <w:sz w:val="12"/>
                <w:szCs w:val="12"/>
              </w:rPr>
              <w:pPrChange w:id="498" w:author="reza" w:date="2019-08-02T20:08:00Z">
                <w:pPr/>
              </w:pPrChange>
            </w:pPr>
            <w:r w:rsidRPr="00466463">
              <w:rPr>
                <w:rFonts w:ascii="Times New Roman" w:hAnsi="Times New Roman" w:cs="Times New Roman"/>
                <w:color w:val="000000"/>
                <w:sz w:val="12"/>
                <w:szCs w:val="12"/>
              </w:rPr>
              <w:t>-</w:t>
            </w:r>
          </w:p>
        </w:tc>
        <w:tc>
          <w:tcPr>
            <w:tcW w:w="1083" w:type="dxa"/>
          </w:tcPr>
          <w:p w14:paraId="15A75053" w14:textId="77777777" w:rsidR="002377C3" w:rsidRPr="00466463" w:rsidRDefault="002377C3">
            <w:pPr>
              <w:jc w:val="both"/>
              <w:rPr>
                <w:rFonts w:ascii="Times New Roman" w:hAnsi="Times New Roman" w:cs="Times New Roman"/>
                <w:color w:val="000000"/>
                <w:sz w:val="12"/>
                <w:szCs w:val="12"/>
              </w:rPr>
              <w:pPrChange w:id="499" w:author="reza" w:date="2019-08-02T20:08:00Z">
                <w:pPr/>
              </w:pPrChange>
            </w:pPr>
            <w:r w:rsidRPr="00466463">
              <w:rPr>
                <w:rFonts w:ascii="Times New Roman" w:hAnsi="Times New Roman" w:cs="Times New Roman"/>
                <w:color w:val="000000"/>
                <w:sz w:val="12"/>
                <w:szCs w:val="12"/>
              </w:rPr>
              <w:t>LR</w:t>
            </w:r>
          </w:p>
        </w:tc>
        <w:tc>
          <w:tcPr>
            <w:tcW w:w="1469" w:type="dxa"/>
          </w:tcPr>
          <w:p w14:paraId="4EC145D6" w14:textId="77777777" w:rsidR="002377C3" w:rsidRPr="00466463" w:rsidRDefault="008642BC">
            <w:pPr>
              <w:jc w:val="both"/>
              <w:rPr>
                <w:rFonts w:ascii="Times New Roman" w:hAnsi="Times New Roman" w:cs="Times New Roman"/>
                <w:color w:val="000000"/>
                <w:sz w:val="12"/>
                <w:szCs w:val="12"/>
              </w:rPr>
              <w:pPrChange w:id="500" w:author="reza" w:date="2019-08-02T20:08:00Z">
                <w:pPr/>
              </w:pPrChange>
            </w:pPr>
            <w:ins w:id="501" w:author="reza" w:date="2019-07-29T18:21:00Z">
              <w:r>
                <w:rPr>
                  <w:rFonts w:ascii="Times New Roman" w:hAnsi="Times New Roman" w:cs="Times New Roman"/>
                  <w:color w:val="000000"/>
                  <w:sz w:val="12"/>
                  <w:szCs w:val="12"/>
                </w:rPr>
                <w:t>(16)</w:t>
              </w:r>
            </w:ins>
            <w:del w:id="502" w:author="reza" w:date="2019-07-29T11:19:00Z">
              <w:r w:rsidR="002377C3" w:rsidDel="00DB4136">
                <w:rPr>
                  <w:rFonts w:ascii="Times New Roman" w:hAnsi="Times New Roman" w:cs="Times New Roman"/>
                  <w:color w:val="000000"/>
                  <w:sz w:val="12"/>
                  <w:szCs w:val="12"/>
                </w:rPr>
                <w:delText>(20)</w:delText>
              </w:r>
            </w:del>
            <w:ins w:id="503" w:author="reza" w:date="2019-07-29T11:19:00Z">
              <w:r w:rsidR="00DB4136">
                <w:rPr>
                  <w:rFonts w:ascii="Times New Roman" w:hAnsi="Times New Roman" w:cs="Times New Roman"/>
                  <w:color w:val="000000"/>
                  <w:sz w:val="12"/>
                  <w:szCs w:val="12"/>
                </w:rPr>
                <w:t>-</w:t>
              </w:r>
            </w:ins>
            <w:r w:rsidR="002377C3" w:rsidRPr="00466463">
              <w:rPr>
                <w:rFonts w:ascii="Times New Roman" w:hAnsi="Times New Roman" w:cs="Times New Roman"/>
                <w:color w:val="000000"/>
                <w:sz w:val="12"/>
                <w:szCs w:val="12"/>
              </w:rPr>
              <w:t>Tracy &amp;</w:t>
            </w:r>
            <w:proofErr w:type="spellStart"/>
            <w:r w:rsidR="002377C3" w:rsidRPr="00466463">
              <w:rPr>
                <w:rFonts w:ascii="Times New Roman" w:hAnsi="Times New Roman" w:cs="Times New Roman"/>
                <w:color w:val="000000"/>
                <w:sz w:val="12"/>
                <w:szCs w:val="12"/>
              </w:rPr>
              <w:t>Skillings</w:t>
            </w:r>
            <w:proofErr w:type="spellEnd"/>
            <w:r w:rsidR="002377C3" w:rsidRPr="00466463">
              <w:rPr>
                <w:rFonts w:ascii="Times New Roman" w:hAnsi="Times New Roman" w:cs="Times New Roman"/>
                <w:color w:val="000000"/>
                <w:sz w:val="12"/>
                <w:szCs w:val="12"/>
              </w:rPr>
              <w:t>, 2007</w:t>
            </w:r>
          </w:p>
        </w:tc>
      </w:tr>
      <w:tr w:rsidR="002377C3" w:rsidRPr="00466463" w14:paraId="49FB4880" w14:textId="77777777" w:rsidTr="009E56BF">
        <w:tc>
          <w:tcPr>
            <w:tcW w:w="5903" w:type="dxa"/>
          </w:tcPr>
          <w:p w14:paraId="259976B8" w14:textId="77777777" w:rsidR="002377C3" w:rsidRPr="00466463" w:rsidRDefault="002377C3">
            <w:pPr>
              <w:jc w:val="both"/>
              <w:rPr>
                <w:rFonts w:ascii="Times New Roman" w:hAnsi="Times New Roman" w:cs="Times New Roman"/>
                <w:color w:val="000000"/>
                <w:sz w:val="12"/>
                <w:szCs w:val="12"/>
              </w:rPr>
              <w:pPrChange w:id="504" w:author="reza" w:date="2019-08-02T20:08:00Z">
                <w:pPr/>
              </w:pPrChange>
            </w:pPr>
            <w:r w:rsidRPr="00466463">
              <w:rPr>
                <w:rFonts w:ascii="Times New Roman" w:hAnsi="Times New Roman" w:cs="Times New Roman"/>
                <w:color w:val="000000"/>
                <w:sz w:val="12"/>
                <w:szCs w:val="12"/>
              </w:rPr>
              <w:t xml:space="preserve">Corroborating, knowledge, experience, showing consideration, presence, kindness, spending time </w:t>
            </w:r>
          </w:p>
        </w:tc>
        <w:tc>
          <w:tcPr>
            <w:tcW w:w="1468" w:type="dxa"/>
          </w:tcPr>
          <w:p w14:paraId="0B6C2705" w14:textId="77777777" w:rsidR="002377C3" w:rsidRPr="00466463" w:rsidRDefault="002377C3">
            <w:pPr>
              <w:jc w:val="both"/>
              <w:rPr>
                <w:rFonts w:ascii="Times New Roman" w:hAnsi="Times New Roman" w:cs="Times New Roman"/>
                <w:color w:val="000000"/>
                <w:sz w:val="12"/>
                <w:szCs w:val="12"/>
              </w:rPr>
              <w:pPrChange w:id="505" w:author="reza" w:date="2019-08-02T20:08:00Z">
                <w:pPr/>
              </w:pPrChange>
            </w:pPr>
            <w:r w:rsidRPr="00466463">
              <w:rPr>
                <w:rFonts w:ascii="Times New Roman" w:hAnsi="Times New Roman" w:cs="Times New Roman"/>
                <w:color w:val="000000"/>
                <w:sz w:val="12"/>
                <w:szCs w:val="12"/>
              </w:rPr>
              <w:t xml:space="preserve">Nurses </w:t>
            </w:r>
          </w:p>
        </w:tc>
        <w:tc>
          <w:tcPr>
            <w:tcW w:w="1083" w:type="dxa"/>
          </w:tcPr>
          <w:p w14:paraId="4F21AACE" w14:textId="77777777" w:rsidR="002377C3" w:rsidRPr="00466463" w:rsidRDefault="002377C3">
            <w:pPr>
              <w:jc w:val="both"/>
              <w:rPr>
                <w:rFonts w:ascii="Times New Roman" w:hAnsi="Times New Roman" w:cs="Times New Roman"/>
                <w:color w:val="000000"/>
                <w:sz w:val="12"/>
                <w:szCs w:val="12"/>
                <w:rtl/>
                <w:lang w:bidi="fa-IR"/>
              </w:rPr>
              <w:pPrChange w:id="506" w:author="reza" w:date="2019-08-02T20:08:00Z">
                <w:pPr/>
              </w:pPrChange>
            </w:pPr>
            <w:r w:rsidRPr="00466463">
              <w:rPr>
                <w:rFonts w:ascii="Times New Roman" w:hAnsi="Times New Roman" w:cs="Times New Roman"/>
                <w:color w:val="000000"/>
                <w:sz w:val="12"/>
                <w:szCs w:val="12"/>
              </w:rPr>
              <w:t>CA</w:t>
            </w:r>
          </w:p>
        </w:tc>
        <w:tc>
          <w:tcPr>
            <w:tcW w:w="1469" w:type="dxa"/>
          </w:tcPr>
          <w:p w14:paraId="59A27F52" w14:textId="77777777" w:rsidR="002377C3" w:rsidRPr="00466463" w:rsidRDefault="008642BC">
            <w:pPr>
              <w:jc w:val="both"/>
              <w:rPr>
                <w:rFonts w:ascii="Times New Roman" w:hAnsi="Times New Roman" w:cs="Times New Roman"/>
                <w:color w:val="000000"/>
                <w:sz w:val="12"/>
                <w:szCs w:val="12"/>
              </w:rPr>
              <w:pPrChange w:id="507" w:author="reza" w:date="2019-08-02T20:08:00Z">
                <w:pPr/>
              </w:pPrChange>
            </w:pPr>
            <w:ins w:id="508" w:author="reza" w:date="2019-07-29T18:22:00Z">
              <w:r>
                <w:rPr>
                  <w:rFonts w:ascii="Times New Roman" w:hAnsi="Times New Roman" w:cs="Times New Roman"/>
                  <w:color w:val="000000"/>
                  <w:sz w:val="12"/>
                  <w:szCs w:val="12"/>
                </w:rPr>
                <w:t>(</w:t>
              </w:r>
            </w:ins>
            <w:r w:rsidR="00E8518E">
              <w:rPr>
                <w:rFonts w:ascii="Times New Roman" w:hAnsi="Times New Roman" w:cs="Times New Roman"/>
                <w:color w:val="000000"/>
                <w:sz w:val="12"/>
                <w:szCs w:val="12"/>
              </w:rPr>
              <w:t>30</w:t>
            </w:r>
            <w:ins w:id="509" w:author="reza" w:date="2019-07-29T18:22:00Z">
              <w:r>
                <w:rPr>
                  <w:rFonts w:ascii="Times New Roman" w:hAnsi="Times New Roman" w:cs="Times New Roman"/>
                  <w:color w:val="000000"/>
                  <w:sz w:val="12"/>
                  <w:szCs w:val="12"/>
                </w:rPr>
                <w:t>)</w:t>
              </w:r>
            </w:ins>
            <w:del w:id="510" w:author="reza" w:date="2019-07-29T11:20:00Z">
              <w:r w:rsidR="002377C3" w:rsidDel="00DB4136">
                <w:rPr>
                  <w:rFonts w:ascii="Times New Roman" w:hAnsi="Times New Roman" w:cs="Times New Roman"/>
                  <w:color w:val="000000"/>
                  <w:sz w:val="12"/>
                  <w:szCs w:val="12"/>
                </w:rPr>
                <w:delText>(39)</w:delText>
              </w:r>
            </w:del>
            <w:ins w:id="511" w:author="reza" w:date="2019-07-29T11:20:00Z">
              <w:r w:rsidR="00DB4136">
                <w:rPr>
                  <w:rFonts w:ascii="Times New Roman" w:hAnsi="Times New Roman" w:cs="Times New Roman"/>
                  <w:color w:val="000000"/>
                  <w:sz w:val="12"/>
                  <w:szCs w:val="12"/>
                </w:rPr>
                <w:t>-</w:t>
              </w:r>
            </w:ins>
            <w:proofErr w:type="spellStart"/>
            <w:r w:rsidR="00600FAF" w:rsidRPr="00600FAF">
              <w:rPr>
                <w:rFonts w:ascii="Times New Roman" w:hAnsi="Times New Roman" w:cs="Times New Roman"/>
                <w:color w:val="FF0000"/>
                <w:sz w:val="12"/>
                <w:szCs w:val="12"/>
                <w:rPrChange w:id="512" w:author="reza" w:date="2019-07-29T18:24:00Z">
                  <w:rPr>
                    <w:rFonts w:ascii="Times New Roman" w:hAnsi="Times New Roman" w:cs="Times New Roman"/>
                    <w:color w:val="000000"/>
                    <w:sz w:val="12"/>
                    <w:szCs w:val="12"/>
                  </w:rPr>
                </w:rPrChange>
              </w:rPr>
              <w:t>Jonasson</w:t>
            </w:r>
            <w:proofErr w:type="spellEnd"/>
            <w:r w:rsidR="00600FAF" w:rsidRPr="00600FAF">
              <w:rPr>
                <w:rFonts w:ascii="Times New Roman" w:hAnsi="Times New Roman" w:cs="Times New Roman"/>
                <w:color w:val="FF0000"/>
                <w:sz w:val="12"/>
                <w:szCs w:val="12"/>
                <w:rPrChange w:id="513" w:author="reza" w:date="2019-07-29T18:24:00Z">
                  <w:rPr>
                    <w:rFonts w:ascii="Times New Roman" w:hAnsi="Times New Roman" w:cs="Times New Roman"/>
                    <w:color w:val="000000"/>
                    <w:sz w:val="12"/>
                    <w:szCs w:val="12"/>
                  </w:rPr>
                </w:rPrChange>
              </w:rPr>
              <w:t>, 2011</w:t>
            </w:r>
          </w:p>
        </w:tc>
      </w:tr>
      <w:tr w:rsidR="002377C3" w:rsidRPr="00466463" w14:paraId="57451CB7" w14:textId="77777777" w:rsidTr="009E56BF">
        <w:tc>
          <w:tcPr>
            <w:tcW w:w="5903" w:type="dxa"/>
          </w:tcPr>
          <w:p w14:paraId="48193CED" w14:textId="77777777" w:rsidR="002377C3" w:rsidRPr="00466463" w:rsidRDefault="002377C3">
            <w:pPr>
              <w:jc w:val="both"/>
              <w:rPr>
                <w:rFonts w:ascii="Times New Roman" w:hAnsi="Times New Roman" w:cs="Times New Roman"/>
                <w:color w:val="000000"/>
                <w:sz w:val="12"/>
                <w:szCs w:val="12"/>
              </w:rPr>
              <w:pPrChange w:id="514" w:author="reza" w:date="2019-08-02T20:08:00Z">
                <w:pPr/>
              </w:pPrChange>
            </w:pPr>
            <w:r w:rsidRPr="00466463">
              <w:rPr>
                <w:rFonts w:ascii="Times New Roman" w:hAnsi="Times New Roman" w:cs="Times New Roman"/>
                <w:color w:val="000000"/>
                <w:sz w:val="12"/>
                <w:szCs w:val="12"/>
              </w:rPr>
              <w:t>Considering patient preferences, respect, s</w:t>
            </w:r>
            <w:r>
              <w:rPr>
                <w:rFonts w:ascii="Times New Roman" w:hAnsi="Times New Roman" w:cs="Times New Roman"/>
                <w:color w:val="000000"/>
                <w:sz w:val="12"/>
                <w:szCs w:val="12"/>
              </w:rPr>
              <w:t>afe care</w:t>
            </w:r>
          </w:p>
        </w:tc>
        <w:tc>
          <w:tcPr>
            <w:tcW w:w="1468" w:type="dxa"/>
          </w:tcPr>
          <w:p w14:paraId="0B43358E" w14:textId="77777777" w:rsidR="002377C3" w:rsidRPr="00466463" w:rsidRDefault="002377C3">
            <w:pPr>
              <w:jc w:val="both"/>
              <w:rPr>
                <w:rFonts w:ascii="Times New Roman" w:hAnsi="Times New Roman" w:cs="Times New Roman"/>
                <w:color w:val="000000"/>
                <w:sz w:val="12"/>
                <w:szCs w:val="12"/>
              </w:rPr>
              <w:pPrChange w:id="515" w:author="reza" w:date="2019-08-02T20:08:00Z">
                <w:pPr/>
              </w:pPrChange>
            </w:pPr>
            <w:r w:rsidRPr="00466463">
              <w:rPr>
                <w:rFonts w:ascii="Times New Roman" w:hAnsi="Times New Roman" w:cs="Times New Roman"/>
                <w:color w:val="000000"/>
                <w:sz w:val="12"/>
                <w:szCs w:val="12"/>
              </w:rPr>
              <w:t>-</w:t>
            </w:r>
          </w:p>
        </w:tc>
        <w:tc>
          <w:tcPr>
            <w:tcW w:w="1083" w:type="dxa"/>
          </w:tcPr>
          <w:p w14:paraId="2C6A39D1" w14:textId="77777777" w:rsidR="002377C3" w:rsidRPr="00466463" w:rsidRDefault="002377C3">
            <w:pPr>
              <w:jc w:val="both"/>
              <w:rPr>
                <w:rFonts w:ascii="Times New Roman" w:hAnsi="Times New Roman" w:cs="Times New Roman"/>
                <w:color w:val="000000"/>
                <w:sz w:val="12"/>
                <w:szCs w:val="12"/>
                <w:rtl/>
                <w:lang w:bidi="fa-IR"/>
              </w:rPr>
              <w:pPrChange w:id="516" w:author="reza" w:date="2019-08-02T20:08:00Z">
                <w:pPr/>
              </w:pPrChange>
            </w:pPr>
            <w:r w:rsidRPr="00466463">
              <w:rPr>
                <w:rFonts w:ascii="Times New Roman" w:hAnsi="Times New Roman" w:cs="Times New Roman"/>
                <w:color w:val="000000"/>
                <w:sz w:val="12"/>
                <w:szCs w:val="12"/>
              </w:rPr>
              <w:t>LR</w:t>
            </w:r>
          </w:p>
        </w:tc>
        <w:tc>
          <w:tcPr>
            <w:tcW w:w="1469" w:type="dxa"/>
          </w:tcPr>
          <w:p w14:paraId="0238C75E" w14:textId="77777777" w:rsidR="002377C3" w:rsidRPr="00466463" w:rsidRDefault="008642BC">
            <w:pPr>
              <w:jc w:val="both"/>
              <w:rPr>
                <w:rFonts w:ascii="Times New Roman" w:hAnsi="Times New Roman" w:cs="Times New Roman"/>
                <w:color w:val="000000"/>
                <w:sz w:val="12"/>
                <w:szCs w:val="12"/>
              </w:rPr>
              <w:pPrChange w:id="517" w:author="reza" w:date="2019-08-02T20:08:00Z">
                <w:pPr/>
              </w:pPrChange>
            </w:pPr>
            <w:ins w:id="518" w:author="reza" w:date="2019-07-29T18:25:00Z">
              <w:r>
                <w:rPr>
                  <w:rFonts w:ascii="Times New Roman" w:hAnsi="Times New Roman" w:cs="Times New Roman"/>
                  <w:color w:val="000000"/>
                  <w:sz w:val="12"/>
                  <w:szCs w:val="12"/>
                </w:rPr>
                <w:t>(14)</w:t>
              </w:r>
            </w:ins>
            <w:del w:id="519" w:author="reza" w:date="2019-07-29T11:20:00Z">
              <w:r w:rsidR="002377C3" w:rsidDel="00DB4136">
                <w:rPr>
                  <w:rFonts w:ascii="Times New Roman" w:hAnsi="Times New Roman" w:cs="Times New Roman"/>
                  <w:color w:val="000000"/>
                  <w:sz w:val="12"/>
                  <w:szCs w:val="12"/>
                </w:rPr>
                <w:delText>(23)</w:delText>
              </w:r>
            </w:del>
            <w:ins w:id="520" w:author="reza" w:date="2019-07-29T11:20:00Z">
              <w:r w:rsidR="00DB4136">
                <w:rPr>
                  <w:rFonts w:ascii="Times New Roman" w:hAnsi="Times New Roman" w:cs="Times New Roman"/>
                  <w:color w:val="000000"/>
                  <w:sz w:val="12"/>
                  <w:szCs w:val="12"/>
                </w:rPr>
                <w:t>-</w:t>
              </w:r>
            </w:ins>
            <w:r w:rsidR="002377C3" w:rsidRPr="00466463">
              <w:rPr>
                <w:rFonts w:ascii="Times New Roman" w:hAnsi="Times New Roman" w:cs="Times New Roman"/>
                <w:color w:val="000000"/>
                <w:sz w:val="12"/>
                <w:szCs w:val="12"/>
              </w:rPr>
              <w:t>Das, 2017</w:t>
            </w:r>
          </w:p>
        </w:tc>
      </w:tr>
      <w:tr w:rsidR="002377C3" w:rsidRPr="00466463" w14:paraId="07DDF547" w14:textId="77777777" w:rsidTr="009E56BF">
        <w:tc>
          <w:tcPr>
            <w:tcW w:w="5903" w:type="dxa"/>
          </w:tcPr>
          <w:p w14:paraId="116B81D6" w14:textId="77777777" w:rsidR="002377C3" w:rsidRPr="00466463" w:rsidRDefault="002377C3">
            <w:pPr>
              <w:jc w:val="both"/>
              <w:rPr>
                <w:rFonts w:ascii="Times New Roman" w:hAnsi="Times New Roman" w:cs="Times New Roman"/>
                <w:color w:val="000000"/>
                <w:sz w:val="12"/>
                <w:szCs w:val="12"/>
              </w:rPr>
              <w:pPrChange w:id="521" w:author="reza" w:date="2019-08-02T20:08:00Z">
                <w:pPr/>
              </w:pPrChange>
            </w:pPr>
            <w:r w:rsidRPr="00486C34">
              <w:rPr>
                <w:rFonts w:ascii="Times New Roman" w:hAnsi="Times New Roman" w:cs="Times New Roman"/>
                <w:sz w:val="12"/>
                <w:szCs w:val="12"/>
              </w:rPr>
              <w:t>Respect to</w:t>
            </w:r>
            <w:r w:rsidRPr="00466463">
              <w:rPr>
                <w:rFonts w:ascii="Times New Roman" w:hAnsi="Times New Roman" w:cs="Times New Roman"/>
                <w:color w:val="000000"/>
                <w:sz w:val="12"/>
                <w:szCs w:val="12"/>
              </w:rPr>
              <w:t xml:space="preserve"> integrity and privacy</w:t>
            </w:r>
          </w:p>
        </w:tc>
        <w:tc>
          <w:tcPr>
            <w:tcW w:w="1468" w:type="dxa"/>
          </w:tcPr>
          <w:p w14:paraId="6460A1B1" w14:textId="77777777" w:rsidR="002377C3" w:rsidRPr="00466463" w:rsidRDefault="002377C3">
            <w:pPr>
              <w:jc w:val="both"/>
              <w:rPr>
                <w:rFonts w:ascii="Times New Roman" w:hAnsi="Times New Roman" w:cs="Times New Roman"/>
                <w:color w:val="000000"/>
                <w:sz w:val="12"/>
                <w:szCs w:val="12"/>
              </w:rPr>
              <w:pPrChange w:id="522" w:author="reza" w:date="2019-08-02T20:08:00Z">
                <w:pPr/>
              </w:pPrChange>
            </w:pPr>
            <w:r w:rsidRPr="00466463">
              <w:rPr>
                <w:rFonts w:ascii="Times New Roman" w:eastAsia="MinionPro-Regular" w:hAnsi="Times New Roman" w:cs="Times New Roman"/>
                <w:color w:val="000000"/>
                <w:sz w:val="12"/>
                <w:szCs w:val="12"/>
                <w:lang w:bidi="fa-IR"/>
              </w:rPr>
              <w:t>Nurses</w:t>
            </w:r>
          </w:p>
        </w:tc>
        <w:tc>
          <w:tcPr>
            <w:tcW w:w="1083" w:type="dxa"/>
          </w:tcPr>
          <w:p w14:paraId="6A27F0EB" w14:textId="77777777" w:rsidR="002377C3" w:rsidRPr="00466463" w:rsidRDefault="002377C3">
            <w:pPr>
              <w:jc w:val="both"/>
              <w:rPr>
                <w:rFonts w:ascii="Times New Roman" w:hAnsi="Times New Roman" w:cs="Times New Roman"/>
                <w:color w:val="000000"/>
                <w:sz w:val="12"/>
                <w:szCs w:val="12"/>
                <w:rtl/>
                <w:lang w:bidi="fa-IR"/>
              </w:rPr>
              <w:pPrChange w:id="523" w:author="reza" w:date="2019-08-02T20:08:00Z">
                <w:pPr/>
              </w:pPrChange>
            </w:pPr>
            <w:r w:rsidRPr="00466463">
              <w:rPr>
                <w:rFonts w:ascii="Times New Roman" w:hAnsi="Times New Roman" w:cs="Times New Roman"/>
                <w:color w:val="000000"/>
                <w:sz w:val="12"/>
                <w:szCs w:val="12"/>
              </w:rPr>
              <w:t>CA</w:t>
            </w:r>
          </w:p>
        </w:tc>
        <w:tc>
          <w:tcPr>
            <w:tcW w:w="1469" w:type="dxa"/>
          </w:tcPr>
          <w:p w14:paraId="19525D9C" w14:textId="77777777" w:rsidR="002377C3" w:rsidRPr="00466463" w:rsidRDefault="008642BC">
            <w:pPr>
              <w:jc w:val="both"/>
              <w:rPr>
                <w:rFonts w:ascii="Times New Roman" w:hAnsi="Times New Roman" w:cs="Times New Roman"/>
                <w:color w:val="000000"/>
                <w:sz w:val="12"/>
                <w:szCs w:val="12"/>
              </w:rPr>
              <w:pPrChange w:id="524" w:author="reza" w:date="2019-08-02T20:08:00Z">
                <w:pPr/>
              </w:pPrChange>
            </w:pPr>
            <w:ins w:id="525" w:author="reza" w:date="2019-07-29T18:25:00Z">
              <w:r>
                <w:rPr>
                  <w:rFonts w:ascii="Times New Roman" w:hAnsi="Times New Roman" w:cs="Times New Roman"/>
                  <w:color w:val="000000"/>
                  <w:sz w:val="12"/>
                  <w:szCs w:val="12"/>
                </w:rPr>
                <w:t>(18)</w:t>
              </w:r>
            </w:ins>
            <w:del w:id="526" w:author="reza" w:date="2019-07-29T11:20:00Z">
              <w:r w:rsidR="002377C3" w:rsidDel="00DB4136">
                <w:rPr>
                  <w:rFonts w:ascii="Times New Roman" w:hAnsi="Times New Roman" w:cs="Times New Roman"/>
                  <w:color w:val="000000"/>
                  <w:sz w:val="12"/>
                  <w:szCs w:val="12"/>
                </w:rPr>
                <w:delText>(4)</w:delText>
              </w:r>
            </w:del>
            <w:ins w:id="527" w:author="reza" w:date="2019-07-29T11:20:00Z">
              <w:r w:rsidR="00DB4136">
                <w:rPr>
                  <w:rFonts w:ascii="Times New Roman" w:hAnsi="Times New Roman" w:cs="Times New Roman"/>
                  <w:color w:val="000000"/>
                  <w:sz w:val="12"/>
                  <w:szCs w:val="12"/>
                </w:rPr>
                <w:t>-</w:t>
              </w:r>
            </w:ins>
            <w:r w:rsidR="002377C3" w:rsidRPr="00466463">
              <w:rPr>
                <w:rFonts w:ascii="Times New Roman" w:hAnsi="Times New Roman" w:cs="Times New Roman"/>
                <w:color w:val="000000"/>
                <w:sz w:val="12"/>
                <w:szCs w:val="12"/>
              </w:rPr>
              <w:t>Randers, 2003</w:t>
            </w:r>
          </w:p>
        </w:tc>
      </w:tr>
      <w:tr w:rsidR="002377C3" w:rsidRPr="00466463" w14:paraId="1A9DC110" w14:textId="77777777" w:rsidTr="009E56BF">
        <w:tc>
          <w:tcPr>
            <w:tcW w:w="5903" w:type="dxa"/>
          </w:tcPr>
          <w:p w14:paraId="691762D5" w14:textId="77777777" w:rsidR="002377C3" w:rsidRPr="00466463" w:rsidRDefault="002377C3">
            <w:pPr>
              <w:jc w:val="both"/>
              <w:rPr>
                <w:rFonts w:ascii="Times New Roman" w:hAnsi="Times New Roman" w:cs="Times New Roman"/>
                <w:color w:val="000000"/>
                <w:sz w:val="12"/>
                <w:szCs w:val="12"/>
              </w:rPr>
              <w:pPrChange w:id="528" w:author="reza" w:date="2019-08-02T20:08:00Z">
                <w:pPr/>
              </w:pPrChange>
            </w:pPr>
            <w:r w:rsidRPr="00466463">
              <w:rPr>
                <w:rFonts w:ascii="Times New Roman" w:hAnsi="Times New Roman" w:cs="Times New Roman"/>
                <w:color w:val="000000"/>
                <w:sz w:val="12"/>
                <w:szCs w:val="12"/>
              </w:rPr>
              <w:t xml:space="preserve">Respect, patient involvement in decision-making, privacy, pain relief, </w:t>
            </w:r>
            <w:r w:rsidRPr="00466463">
              <w:rPr>
                <w:rStyle w:val="tlid-translation"/>
                <w:color w:val="000000"/>
                <w:sz w:val="12"/>
                <w:szCs w:val="12"/>
              </w:rPr>
              <w:t>paying attention</w:t>
            </w:r>
            <w:r>
              <w:rPr>
                <w:rFonts w:ascii="Times New Roman" w:hAnsi="Times New Roman" w:cs="Times New Roman"/>
                <w:color w:val="000000"/>
                <w:sz w:val="12"/>
                <w:szCs w:val="12"/>
              </w:rPr>
              <w:t xml:space="preserve">, </w:t>
            </w:r>
            <w:r w:rsidRPr="00466463">
              <w:rPr>
                <w:rFonts w:ascii="Times New Roman" w:hAnsi="Times New Roman" w:cs="Times New Roman"/>
                <w:color w:val="000000"/>
                <w:sz w:val="12"/>
                <w:szCs w:val="12"/>
              </w:rPr>
              <w:t>encouraging participation</w:t>
            </w:r>
          </w:p>
        </w:tc>
        <w:tc>
          <w:tcPr>
            <w:tcW w:w="1468" w:type="dxa"/>
          </w:tcPr>
          <w:p w14:paraId="41376E81" w14:textId="77777777" w:rsidR="002377C3" w:rsidRPr="00466463" w:rsidRDefault="002377C3">
            <w:pPr>
              <w:jc w:val="both"/>
              <w:rPr>
                <w:rFonts w:ascii="Times New Roman" w:hAnsi="Times New Roman" w:cs="Times New Roman"/>
                <w:color w:val="000000"/>
                <w:sz w:val="12"/>
                <w:szCs w:val="12"/>
              </w:rPr>
              <w:pPrChange w:id="529" w:author="reza" w:date="2019-08-02T20:08:00Z">
                <w:pPr/>
              </w:pPrChange>
            </w:pPr>
            <w:r w:rsidRPr="00466463">
              <w:rPr>
                <w:rFonts w:ascii="Times New Roman" w:hAnsi="Times New Roman" w:cs="Times New Roman"/>
                <w:color w:val="000000"/>
                <w:sz w:val="12"/>
                <w:szCs w:val="12"/>
              </w:rPr>
              <w:t>Older people and health team members</w:t>
            </w:r>
          </w:p>
        </w:tc>
        <w:tc>
          <w:tcPr>
            <w:tcW w:w="1083" w:type="dxa"/>
          </w:tcPr>
          <w:p w14:paraId="06971EA3" w14:textId="77777777" w:rsidR="002377C3" w:rsidRPr="00466463" w:rsidRDefault="002377C3">
            <w:pPr>
              <w:jc w:val="both"/>
              <w:rPr>
                <w:rFonts w:ascii="Times New Roman" w:hAnsi="Times New Roman" w:cs="Times New Roman"/>
                <w:color w:val="000000"/>
                <w:sz w:val="12"/>
                <w:szCs w:val="12"/>
                <w:rtl/>
                <w:lang w:bidi="fa-IR"/>
              </w:rPr>
              <w:pPrChange w:id="530" w:author="reza" w:date="2019-08-02T20:08:00Z">
                <w:pPr/>
              </w:pPrChange>
            </w:pPr>
            <w:r w:rsidRPr="00466463">
              <w:rPr>
                <w:rFonts w:ascii="Times New Roman" w:hAnsi="Times New Roman" w:cs="Times New Roman"/>
                <w:color w:val="000000"/>
                <w:sz w:val="12"/>
                <w:szCs w:val="12"/>
              </w:rPr>
              <w:t>CA</w:t>
            </w:r>
          </w:p>
        </w:tc>
        <w:tc>
          <w:tcPr>
            <w:tcW w:w="1469" w:type="dxa"/>
          </w:tcPr>
          <w:p w14:paraId="6E7F0989" w14:textId="77777777" w:rsidR="002377C3" w:rsidRPr="00466463" w:rsidRDefault="008642BC">
            <w:pPr>
              <w:jc w:val="both"/>
              <w:rPr>
                <w:rFonts w:ascii="Times New Roman" w:hAnsi="Times New Roman" w:cs="Times New Roman"/>
                <w:color w:val="000000"/>
                <w:sz w:val="12"/>
                <w:szCs w:val="12"/>
              </w:rPr>
              <w:pPrChange w:id="531" w:author="reza" w:date="2019-08-02T20:08:00Z">
                <w:pPr/>
              </w:pPrChange>
            </w:pPr>
            <w:ins w:id="532" w:author="reza" w:date="2019-07-29T18:26:00Z">
              <w:r>
                <w:rPr>
                  <w:rFonts w:ascii="Times New Roman" w:hAnsi="Times New Roman" w:cs="Times New Roman"/>
                  <w:color w:val="000000"/>
                  <w:sz w:val="12"/>
                  <w:szCs w:val="12"/>
                </w:rPr>
                <w:t>(17)</w:t>
              </w:r>
            </w:ins>
            <w:del w:id="533" w:author="reza" w:date="2019-07-29T11:20:00Z">
              <w:r w:rsidR="002377C3" w:rsidDel="00DB4136">
                <w:rPr>
                  <w:rFonts w:ascii="Times New Roman" w:hAnsi="Times New Roman" w:cs="Times New Roman"/>
                  <w:color w:val="000000"/>
                  <w:sz w:val="12"/>
                  <w:szCs w:val="12"/>
                </w:rPr>
                <w:delText>(3)</w:delText>
              </w:r>
            </w:del>
            <w:ins w:id="534" w:author="reza" w:date="2019-07-29T11:20:00Z">
              <w:r w:rsidR="00DB4136">
                <w:rPr>
                  <w:rFonts w:ascii="Times New Roman" w:hAnsi="Times New Roman" w:cs="Times New Roman"/>
                  <w:color w:val="000000"/>
                  <w:sz w:val="12"/>
                  <w:szCs w:val="12"/>
                </w:rPr>
                <w:t>-</w:t>
              </w:r>
            </w:ins>
            <w:r w:rsidR="002377C3" w:rsidRPr="00466463">
              <w:rPr>
                <w:rFonts w:ascii="Times New Roman" w:hAnsi="Times New Roman" w:cs="Times New Roman"/>
                <w:color w:val="000000"/>
                <w:sz w:val="12"/>
                <w:szCs w:val="12"/>
              </w:rPr>
              <w:t>Tadd, 2010</w:t>
            </w:r>
          </w:p>
        </w:tc>
      </w:tr>
      <w:tr w:rsidR="002377C3" w:rsidRPr="00466463" w14:paraId="76B40566" w14:textId="77777777" w:rsidTr="009E56BF">
        <w:tc>
          <w:tcPr>
            <w:tcW w:w="5903" w:type="dxa"/>
          </w:tcPr>
          <w:p w14:paraId="310432B1" w14:textId="77777777" w:rsidR="002377C3" w:rsidRPr="00466463" w:rsidRDefault="002377C3">
            <w:pPr>
              <w:jc w:val="both"/>
              <w:rPr>
                <w:rFonts w:ascii="Times New Roman" w:hAnsi="Times New Roman" w:cs="Times New Roman"/>
                <w:color w:val="000000"/>
                <w:sz w:val="12"/>
                <w:szCs w:val="12"/>
                <w:lang w:bidi="fa-IR"/>
              </w:rPr>
              <w:pPrChange w:id="535" w:author="reza" w:date="2019-08-02T20:08:00Z">
                <w:pPr/>
              </w:pPrChange>
            </w:pPr>
            <w:r w:rsidRPr="00466463">
              <w:rPr>
                <w:rFonts w:ascii="Times New Roman" w:hAnsi="Times New Roman" w:cs="Times New Roman"/>
                <w:color w:val="000000"/>
                <w:sz w:val="12"/>
                <w:szCs w:val="12"/>
              </w:rPr>
              <w:t xml:space="preserve">Compassion, empathy, </w:t>
            </w:r>
            <w:r w:rsidRPr="00466463">
              <w:rPr>
                <w:rFonts w:ascii="Times New Roman" w:hAnsi="Times New Roman" w:cs="Times New Roman"/>
                <w:color w:val="000000"/>
                <w:sz w:val="12"/>
                <w:szCs w:val="12"/>
                <w:lang w:bidi="fa-IR"/>
              </w:rPr>
              <w:t>respect,</w:t>
            </w:r>
            <w:r w:rsidRPr="00466463">
              <w:rPr>
                <w:rFonts w:ascii="Times New Roman" w:hAnsi="Times New Roman" w:cs="Times New Roman"/>
                <w:color w:val="000000"/>
                <w:sz w:val="12"/>
                <w:szCs w:val="12"/>
              </w:rPr>
              <w:t xml:space="preserve"> autonomy, independence, kindness, safe care, preserving integrity</w:t>
            </w:r>
          </w:p>
        </w:tc>
        <w:tc>
          <w:tcPr>
            <w:tcW w:w="1468" w:type="dxa"/>
          </w:tcPr>
          <w:p w14:paraId="09198CC4" w14:textId="77777777" w:rsidR="002377C3" w:rsidRPr="00466463" w:rsidRDefault="002377C3">
            <w:pPr>
              <w:jc w:val="both"/>
              <w:rPr>
                <w:rFonts w:ascii="Times New Roman" w:hAnsi="Times New Roman" w:cs="Times New Roman"/>
                <w:color w:val="000000"/>
                <w:sz w:val="12"/>
                <w:szCs w:val="12"/>
              </w:rPr>
              <w:pPrChange w:id="536" w:author="reza" w:date="2019-08-02T20:08:00Z">
                <w:pPr/>
              </w:pPrChange>
            </w:pPr>
            <w:r w:rsidRPr="00466463">
              <w:rPr>
                <w:rFonts w:ascii="Times New Roman" w:hAnsi="Times New Roman" w:cs="Times New Roman"/>
                <w:color w:val="000000"/>
                <w:sz w:val="12"/>
                <w:szCs w:val="12"/>
              </w:rPr>
              <w:t xml:space="preserve">Residents </w:t>
            </w:r>
          </w:p>
        </w:tc>
        <w:tc>
          <w:tcPr>
            <w:tcW w:w="1083" w:type="dxa"/>
          </w:tcPr>
          <w:p w14:paraId="3439F439" w14:textId="77777777" w:rsidR="002377C3" w:rsidRPr="00466463" w:rsidRDefault="002377C3">
            <w:pPr>
              <w:jc w:val="both"/>
              <w:rPr>
                <w:rFonts w:ascii="Times New Roman" w:hAnsi="Times New Roman" w:cs="Times New Roman"/>
                <w:color w:val="000000"/>
                <w:sz w:val="12"/>
                <w:szCs w:val="12"/>
                <w:rtl/>
                <w:lang w:bidi="fa-IR"/>
              </w:rPr>
              <w:pPrChange w:id="537" w:author="reza" w:date="2019-08-02T20:08:00Z">
                <w:pPr/>
              </w:pPrChange>
            </w:pPr>
            <w:r w:rsidRPr="00466463">
              <w:rPr>
                <w:rFonts w:ascii="Times New Roman" w:hAnsi="Times New Roman" w:cs="Times New Roman"/>
                <w:color w:val="000000"/>
                <w:sz w:val="12"/>
                <w:szCs w:val="12"/>
              </w:rPr>
              <w:t>CA</w:t>
            </w:r>
          </w:p>
        </w:tc>
        <w:tc>
          <w:tcPr>
            <w:tcW w:w="1469" w:type="dxa"/>
          </w:tcPr>
          <w:p w14:paraId="2E5B1150" w14:textId="77777777" w:rsidR="002377C3" w:rsidRPr="00466463" w:rsidRDefault="008642BC">
            <w:pPr>
              <w:jc w:val="both"/>
              <w:rPr>
                <w:rFonts w:ascii="Times New Roman" w:hAnsi="Times New Roman" w:cs="Times New Roman"/>
                <w:color w:val="000000"/>
                <w:sz w:val="12"/>
                <w:szCs w:val="12"/>
              </w:rPr>
              <w:pPrChange w:id="538" w:author="reza" w:date="2019-08-02T20:08:00Z">
                <w:pPr/>
              </w:pPrChange>
            </w:pPr>
            <w:ins w:id="539" w:author="reza" w:date="2019-07-29T18:27:00Z">
              <w:r>
                <w:rPr>
                  <w:rFonts w:ascii="Times New Roman" w:hAnsi="Times New Roman" w:cs="Times New Roman"/>
                  <w:color w:val="000000"/>
                  <w:sz w:val="12"/>
                  <w:szCs w:val="12"/>
                </w:rPr>
                <w:t>(31)</w:t>
              </w:r>
            </w:ins>
            <w:del w:id="540" w:author="reza" w:date="2019-07-29T11:20:00Z">
              <w:r w:rsidR="002377C3" w:rsidDel="00DB4136">
                <w:rPr>
                  <w:rFonts w:ascii="Times New Roman" w:hAnsi="Times New Roman" w:cs="Times New Roman"/>
                  <w:color w:val="000000"/>
                  <w:sz w:val="12"/>
                  <w:szCs w:val="12"/>
                </w:rPr>
                <w:delText>(40)</w:delText>
              </w:r>
            </w:del>
            <w:ins w:id="541" w:author="reza" w:date="2019-07-29T11:20:00Z">
              <w:r w:rsidR="00DB4136">
                <w:rPr>
                  <w:rFonts w:ascii="Times New Roman" w:hAnsi="Times New Roman" w:cs="Times New Roman"/>
                  <w:color w:val="000000"/>
                  <w:sz w:val="12"/>
                  <w:szCs w:val="12"/>
                </w:rPr>
                <w:t>-</w:t>
              </w:r>
            </w:ins>
            <w:proofErr w:type="spellStart"/>
            <w:r w:rsidR="002377C3" w:rsidRPr="00466463">
              <w:rPr>
                <w:rFonts w:ascii="Times New Roman" w:hAnsi="Times New Roman" w:cs="Times New Roman"/>
                <w:color w:val="000000"/>
                <w:sz w:val="12"/>
                <w:szCs w:val="12"/>
              </w:rPr>
              <w:t>Bolmsjo</w:t>
            </w:r>
            <w:proofErr w:type="spellEnd"/>
            <w:r w:rsidR="002377C3" w:rsidRPr="00466463">
              <w:rPr>
                <w:rFonts w:ascii="Times New Roman" w:hAnsi="Times New Roman" w:cs="Times New Roman"/>
                <w:color w:val="000000"/>
                <w:sz w:val="12"/>
                <w:szCs w:val="12"/>
              </w:rPr>
              <w:t>, 2006</w:t>
            </w:r>
          </w:p>
        </w:tc>
      </w:tr>
      <w:tr w:rsidR="002377C3" w:rsidRPr="00466463" w14:paraId="5FC25A27" w14:textId="77777777" w:rsidTr="009E56BF">
        <w:tc>
          <w:tcPr>
            <w:tcW w:w="5903" w:type="dxa"/>
          </w:tcPr>
          <w:p w14:paraId="73400400" w14:textId="77777777" w:rsidR="002377C3" w:rsidRPr="00466463" w:rsidRDefault="002377C3">
            <w:pPr>
              <w:jc w:val="both"/>
              <w:rPr>
                <w:rFonts w:ascii="Times New Roman" w:hAnsi="Times New Roman" w:cs="Times New Roman"/>
                <w:color w:val="000000"/>
                <w:sz w:val="12"/>
                <w:szCs w:val="12"/>
              </w:rPr>
              <w:pPrChange w:id="542" w:author="reza" w:date="2019-08-02T20:08:00Z">
                <w:pPr/>
              </w:pPrChange>
            </w:pPr>
            <w:r w:rsidRPr="00466463">
              <w:rPr>
                <w:rFonts w:ascii="Times New Roman" w:hAnsi="Times New Roman" w:cs="Times New Roman"/>
                <w:color w:val="000000"/>
                <w:sz w:val="12"/>
                <w:szCs w:val="12"/>
              </w:rPr>
              <w:t xml:space="preserve">Preserving </w:t>
            </w:r>
            <w:proofErr w:type="spellStart"/>
            <w:proofErr w:type="gramStart"/>
            <w:r w:rsidRPr="00466463">
              <w:rPr>
                <w:rFonts w:ascii="Times New Roman" w:hAnsi="Times New Roman" w:cs="Times New Roman"/>
                <w:color w:val="000000"/>
                <w:sz w:val="12"/>
                <w:szCs w:val="12"/>
              </w:rPr>
              <w:t>autonomy,paying</w:t>
            </w:r>
            <w:proofErr w:type="spellEnd"/>
            <w:proofErr w:type="gramEnd"/>
            <w:r w:rsidRPr="00466463">
              <w:rPr>
                <w:rFonts w:ascii="Times New Roman" w:hAnsi="Times New Roman" w:cs="Times New Roman"/>
                <w:color w:val="000000"/>
                <w:sz w:val="12"/>
                <w:szCs w:val="12"/>
              </w:rPr>
              <w:t xml:space="preserve"> attention</w:t>
            </w:r>
          </w:p>
        </w:tc>
        <w:tc>
          <w:tcPr>
            <w:tcW w:w="1468" w:type="dxa"/>
          </w:tcPr>
          <w:p w14:paraId="79E66E34" w14:textId="77777777" w:rsidR="002377C3" w:rsidRPr="00466463" w:rsidRDefault="002377C3">
            <w:pPr>
              <w:jc w:val="both"/>
              <w:rPr>
                <w:rFonts w:ascii="Times New Roman" w:hAnsi="Times New Roman" w:cs="Times New Roman"/>
                <w:color w:val="000000"/>
                <w:sz w:val="12"/>
                <w:szCs w:val="12"/>
              </w:rPr>
              <w:pPrChange w:id="543" w:author="reza" w:date="2019-08-02T20:08:00Z">
                <w:pPr/>
              </w:pPrChange>
            </w:pPr>
            <w:r w:rsidRPr="00466463">
              <w:rPr>
                <w:rFonts w:ascii="Times New Roman" w:hAnsi="Times New Roman" w:cs="Times New Roman"/>
                <w:color w:val="000000"/>
                <w:sz w:val="12"/>
                <w:szCs w:val="12"/>
              </w:rPr>
              <w:t>Residents</w:t>
            </w:r>
          </w:p>
        </w:tc>
        <w:tc>
          <w:tcPr>
            <w:tcW w:w="1083" w:type="dxa"/>
          </w:tcPr>
          <w:p w14:paraId="181ECAFC" w14:textId="77777777" w:rsidR="002377C3" w:rsidRPr="00466463" w:rsidRDefault="002377C3">
            <w:pPr>
              <w:jc w:val="both"/>
              <w:rPr>
                <w:rFonts w:ascii="Times New Roman" w:hAnsi="Times New Roman" w:cs="Times New Roman"/>
                <w:color w:val="000000"/>
                <w:sz w:val="12"/>
                <w:szCs w:val="12"/>
              </w:rPr>
              <w:pPrChange w:id="544" w:author="reza" w:date="2019-08-02T20:08:00Z">
                <w:pPr/>
              </w:pPrChange>
            </w:pPr>
            <w:r w:rsidRPr="00466463">
              <w:rPr>
                <w:rFonts w:ascii="Times New Roman" w:hAnsi="Times New Roman" w:cs="Times New Roman"/>
                <w:color w:val="000000"/>
                <w:sz w:val="12"/>
                <w:szCs w:val="12"/>
              </w:rPr>
              <w:t>Phenomenology</w:t>
            </w:r>
          </w:p>
        </w:tc>
        <w:tc>
          <w:tcPr>
            <w:tcW w:w="1469" w:type="dxa"/>
          </w:tcPr>
          <w:p w14:paraId="705DF664" w14:textId="77777777" w:rsidR="002377C3" w:rsidRPr="00466463" w:rsidRDefault="002E4016">
            <w:pPr>
              <w:jc w:val="both"/>
              <w:rPr>
                <w:rFonts w:ascii="Times New Roman" w:hAnsi="Times New Roman" w:cs="Times New Roman"/>
                <w:color w:val="000000"/>
                <w:sz w:val="12"/>
                <w:szCs w:val="12"/>
              </w:rPr>
              <w:pPrChange w:id="545" w:author="reza" w:date="2019-08-02T20:08:00Z">
                <w:pPr/>
              </w:pPrChange>
            </w:pPr>
            <w:ins w:id="546" w:author="reza" w:date="2019-07-29T21:28:00Z">
              <w:r>
                <w:rPr>
                  <w:rFonts w:ascii="Times New Roman" w:hAnsi="Times New Roman" w:cs="Times New Roman"/>
                  <w:color w:val="000000"/>
                  <w:sz w:val="12"/>
                  <w:szCs w:val="12"/>
                </w:rPr>
                <w:t>(</w:t>
              </w:r>
            </w:ins>
            <w:ins w:id="547" w:author="reza" w:date="2019-07-29T21:29:00Z">
              <w:r>
                <w:rPr>
                  <w:rFonts w:ascii="Times New Roman" w:hAnsi="Times New Roman" w:cs="Times New Roman"/>
                  <w:color w:val="000000"/>
                  <w:sz w:val="12"/>
                  <w:szCs w:val="12"/>
                </w:rPr>
                <w:t>34</w:t>
              </w:r>
            </w:ins>
            <w:ins w:id="548" w:author="reza" w:date="2019-07-29T21:28:00Z">
              <w:r>
                <w:rPr>
                  <w:rFonts w:ascii="Times New Roman" w:hAnsi="Times New Roman" w:cs="Times New Roman"/>
                  <w:color w:val="000000"/>
                  <w:sz w:val="12"/>
                  <w:szCs w:val="12"/>
                </w:rPr>
                <w:t>)</w:t>
              </w:r>
            </w:ins>
            <w:del w:id="549" w:author="reza" w:date="2019-07-29T11:20:00Z">
              <w:r w:rsidR="002377C3" w:rsidDel="00DB4136">
                <w:rPr>
                  <w:rFonts w:ascii="Times New Roman" w:hAnsi="Times New Roman" w:cs="Times New Roman"/>
                  <w:color w:val="000000"/>
                  <w:sz w:val="12"/>
                  <w:szCs w:val="12"/>
                </w:rPr>
                <w:delText>(28)</w:delText>
              </w:r>
            </w:del>
            <w:ins w:id="550" w:author="reza" w:date="2019-07-29T11:20:00Z">
              <w:r w:rsidR="00DB4136">
                <w:rPr>
                  <w:rFonts w:ascii="Times New Roman" w:hAnsi="Times New Roman" w:cs="Times New Roman"/>
                  <w:color w:val="000000"/>
                  <w:sz w:val="12"/>
                  <w:szCs w:val="12"/>
                </w:rPr>
                <w:t>-</w:t>
              </w:r>
            </w:ins>
            <w:r w:rsidR="002377C3" w:rsidRPr="00466463">
              <w:rPr>
                <w:rFonts w:ascii="Times New Roman" w:hAnsi="Times New Roman" w:cs="Times New Roman"/>
                <w:color w:val="000000"/>
                <w:sz w:val="12"/>
                <w:szCs w:val="12"/>
              </w:rPr>
              <w:t>Tuominen, 2016</w:t>
            </w:r>
          </w:p>
        </w:tc>
      </w:tr>
      <w:tr w:rsidR="002377C3" w:rsidRPr="00466463" w14:paraId="7278051D" w14:textId="77777777" w:rsidTr="009E56BF">
        <w:tc>
          <w:tcPr>
            <w:tcW w:w="5903" w:type="dxa"/>
          </w:tcPr>
          <w:p w14:paraId="3E0985E0" w14:textId="77777777" w:rsidR="002377C3" w:rsidRPr="00466463" w:rsidRDefault="002377C3">
            <w:pPr>
              <w:jc w:val="both"/>
              <w:rPr>
                <w:rFonts w:ascii="Times New Roman" w:hAnsi="Times New Roman" w:cs="Times New Roman"/>
                <w:color w:val="000000"/>
                <w:sz w:val="12"/>
                <w:szCs w:val="12"/>
                <w:lang w:bidi="fa-IR"/>
              </w:rPr>
              <w:pPrChange w:id="551" w:author="reza" w:date="2019-08-02T20:08:00Z">
                <w:pPr/>
              </w:pPrChange>
            </w:pPr>
            <w:r w:rsidRPr="00466463">
              <w:rPr>
                <w:rFonts w:ascii="Times New Roman" w:hAnsi="Times New Roman" w:cs="Times New Roman"/>
                <w:color w:val="000000"/>
                <w:sz w:val="12"/>
                <w:szCs w:val="12"/>
                <w:lang w:bidi="fa-IR"/>
              </w:rPr>
              <w:t>Respect</w:t>
            </w:r>
            <w:r w:rsidRPr="00466463">
              <w:rPr>
                <w:rFonts w:ascii="Times New Roman" w:hAnsi="Times New Roman" w:cs="Times New Roman"/>
                <w:color w:val="000000"/>
                <w:sz w:val="12"/>
                <w:szCs w:val="12"/>
              </w:rPr>
              <w:t xml:space="preserve">, patient advocacy, respect for </w:t>
            </w:r>
            <w:proofErr w:type="gramStart"/>
            <w:r w:rsidRPr="00466463">
              <w:rPr>
                <w:rFonts w:ascii="Times New Roman" w:hAnsi="Times New Roman" w:cs="Times New Roman"/>
                <w:color w:val="000000"/>
                <w:sz w:val="12"/>
                <w:szCs w:val="12"/>
              </w:rPr>
              <w:t>autonomy,  listening</w:t>
            </w:r>
            <w:proofErr w:type="gramEnd"/>
            <w:r w:rsidRPr="00466463">
              <w:rPr>
                <w:rFonts w:ascii="Times New Roman" w:hAnsi="Times New Roman" w:cs="Times New Roman"/>
                <w:color w:val="000000"/>
                <w:sz w:val="12"/>
                <w:szCs w:val="12"/>
              </w:rPr>
              <w:t xml:space="preserve">, trust, observing privacy, equal treatment, </w:t>
            </w:r>
            <w:proofErr w:type="spellStart"/>
            <w:r w:rsidRPr="00466463">
              <w:rPr>
                <w:rFonts w:ascii="Times New Roman" w:hAnsi="Times New Roman" w:cs="Times New Roman"/>
                <w:color w:val="000000"/>
                <w:sz w:val="12"/>
                <w:szCs w:val="12"/>
              </w:rPr>
              <w:t>flexibility,</w:t>
            </w:r>
            <w:r w:rsidRPr="00466463">
              <w:rPr>
                <w:rStyle w:val="tlid-translation"/>
                <w:color w:val="000000"/>
                <w:sz w:val="12"/>
                <w:szCs w:val="12"/>
              </w:rPr>
              <w:t>meet</w:t>
            </w:r>
            <w:r w:rsidRPr="00466463">
              <w:rPr>
                <w:rStyle w:val="tlid-translation"/>
                <w:color w:val="000000"/>
                <w:sz w:val="12"/>
                <w:szCs w:val="12"/>
                <w:lang w:bidi="fa-IR"/>
              </w:rPr>
              <w:t>ing</w:t>
            </w:r>
            <w:proofErr w:type="spellEnd"/>
            <w:r w:rsidRPr="00466463">
              <w:rPr>
                <w:rStyle w:val="tlid-translation"/>
                <w:color w:val="000000"/>
                <w:sz w:val="12"/>
                <w:szCs w:val="12"/>
              </w:rPr>
              <w:t xml:space="preserve"> basic needs</w:t>
            </w:r>
          </w:p>
        </w:tc>
        <w:tc>
          <w:tcPr>
            <w:tcW w:w="1468" w:type="dxa"/>
          </w:tcPr>
          <w:p w14:paraId="0E61B7F2" w14:textId="77777777" w:rsidR="002377C3" w:rsidRPr="00466463" w:rsidRDefault="002377C3">
            <w:pPr>
              <w:jc w:val="both"/>
              <w:rPr>
                <w:rFonts w:ascii="Times New Roman" w:hAnsi="Times New Roman" w:cs="Times New Roman"/>
                <w:color w:val="000000"/>
                <w:sz w:val="12"/>
                <w:szCs w:val="12"/>
              </w:rPr>
              <w:pPrChange w:id="552" w:author="reza" w:date="2019-08-02T20:08:00Z">
                <w:pPr/>
              </w:pPrChange>
            </w:pPr>
            <w:r w:rsidRPr="00466463">
              <w:rPr>
                <w:rFonts w:ascii="Times New Roman" w:hAnsi="Times New Roman" w:cs="Times New Roman"/>
                <w:color w:val="000000"/>
                <w:sz w:val="12"/>
                <w:szCs w:val="12"/>
              </w:rPr>
              <w:t>Case</w:t>
            </w:r>
            <w:r>
              <w:rPr>
                <w:rFonts w:ascii="Times New Roman" w:hAnsi="Times New Roman" w:cs="Times New Roman"/>
                <w:color w:val="000000"/>
                <w:sz w:val="12"/>
                <w:szCs w:val="12"/>
              </w:rPr>
              <w:t>-</w:t>
            </w:r>
            <w:r w:rsidRPr="00466463">
              <w:rPr>
                <w:rFonts w:ascii="Times New Roman" w:hAnsi="Times New Roman" w:cs="Times New Roman"/>
                <w:color w:val="000000"/>
                <w:sz w:val="12"/>
                <w:szCs w:val="12"/>
              </w:rPr>
              <w:t>mangers</w:t>
            </w:r>
          </w:p>
        </w:tc>
        <w:tc>
          <w:tcPr>
            <w:tcW w:w="1083" w:type="dxa"/>
          </w:tcPr>
          <w:p w14:paraId="55DA8306" w14:textId="77777777" w:rsidR="002377C3" w:rsidRPr="00466463" w:rsidRDefault="002377C3">
            <w:pPr>
              <w:jc w:val="both"/>
              <w:rPr>
                <w:rFonts w:ascii="Times New Roman" w:hAnsi="Times New Roman" w:cs="Times New Roman"/>
                <w:color w:val="000000"/>
                <w:sz w:val="12"/>
                <w:szCs w:val="12"/>
                <w:rtl/>
                <w:lang w:bidi="fa-IR"/>
              </w:rPr>
              <w:pPrChange w:id="553" w:author="reza" w:date="2019-08-02T20:08:00Z">
                <w:pPr/>
              </w:pPrChange>
            </w:pPr>
            <w:r w:rsidRPr="00466463">
              <w:rPr>
                <w:rFonts w:ascii="Times New Roman" w:hAnsi="Times New Roman" w:cs="Times New Roman"/>
                <w:color w:val="000000"/>
                <w:sz w:val="12"/>
                <w:szCs w:val="12"/>
              </w:rPr>
              <w:t>CA</w:t>
            </w:r>
          </w:p>
        </w:tc>
        <w:tc>
          <w:tcPr>
            <w:tcW w:w="1469" w:type="dxa"/>
          </w:tcPr>
          <w:p w14:paraId="3AE15B4A" w14:textId="77777777" w:rsidR="002377C3" w:rsidRPr="00466463" w:rsidRDefault="002E4016">
            <w:pPr>
              <w:jc w:val="both"/>
              <w:rPr>
                <w:rFonts w:ascii="Times New Roman" w:hAnsi="Times New Roman" w:cs="Times New Roman"/>
                <w:color w:val="000000"/>
                <w:sz w:val="12"/>
                <w:szCs w:val="12"/>
              </w:rPr>
              <w:pPrChange w:id="554" w:author="reza" w:date="2019-08-02T20:08:00Z">
                <w:pPr/>
              </w:pPrChange>
            </w:pPr>
            <w:ins w:id="555" w:author="reza" w:date="2019-07-29T21:29:00Z">
              <w:r>
                <w:rPr>
                  <w:rFonts w:ascii="Times New Roman" w:hAnsi="Times New Roman" w:cs="Times New Roman"/>
                  <w:color w:val="000000"/>
                  <w:sz w:val="12"/>
                  <w:szCs w:val="12"/>
                </w:rPr>
                <w:t>(</w:t>
              </w:r>
            </w:ins>
            <w:ins w:id="556" w:author="reza" w:date="2019-07-29T21:49:00Z">
              <w:r>
                <w:rPr>
                  <w:rFonts w:ascii="Times New Roman" w:hAnsi="Times New Roman" w:cs="Times New Roman"/>
                  <w:color w:val="FF0000"/>
                  <w:sz w:val="12"/>
                  <w:szCs w:val="12"/>
                </w:rPr>
                <w:t>50</w:t>
              </w:r>
            </w:ins>
            <w:ins w:id="557" w:author="reza" w:date="2019-07-29T21:29:00Z">
              <w:r w:rsidR="00600FAF" w:rsidRPr="00600FAF">
                <w:rPr>
                  <w:rFonts w:ascii="Times New Roman" w:hAnsi="Times New Roman" w:cs="Times New Roman"/>
                  <w:color w:val="FF0000"/>
                  <w:sz w:val="12"/>
                  <w:szCs w:val="12"/>
                  <w:rPrChange w:id="558" w:author="reza" w:date="2019-07-29T21:29:00Z">
                    <w:rPr>
                      <w:rFonts w:ascii="Times New Roman" w:hAnsi="Times New Roman" w:cs="Times New Roman"/>
                      <w:color w:val="000000"/>
                      <w:sz w:val="12"/>
                      <w:szCs w:val="12"/>
                    </w:rPr>
                  </w:rPrChange>
                </w:rPr>
                <w:t xml:space="preserve">) </w:t>
              </w:r>
            </w:ins>
            <w:del w:id="559" w:author="reza" w:date="2019-07-29T11:20:00Z">
              <w:r w:rsidR="00600FAF" w:rsidRPr="00600FAF">
                <w:rPr>
                  <w:rFonts w:ascii="Times New Roman" w:hAnsi="Times New Roman" w:cs="Times New Roman"/>
                  <w:color w:val="FF0000"/>
                  <w:sz w:val="12"/>
                  <w:szCs w:val="12"/>
                  <w:rPrChange w:id="560" w:author="reza" w:date="2019-07-29T21:29:00Z">
                    <w:rPr>
                      <w:rFonts w:ascii="Times New Roman" w:hAnsi="Times New Roman" w:cs="Times New Roman"/>
                      <w:color w:val="000000"/>
                      <w:sz w:val="12"/>
                      <w:szCs w:val="12"/>
                    </w:rPr>
                  </w:rPrChange>
                </w:rPr>
                <w:delText>(58)</w:delText>
              </w:r>
            </w:del>
            <w:ins w:id="561" w:author="reza" w:date="2019-07-29T11:20:00Z">
              <w:r w:rsidR="00600FAF" w:rsidRPr="00600FAF">
                <w:rPr>
                  <w:rFonts w:ascii="Times New Roman" w:hAnsi="Times New Roman" w:cs="Times New Roman"/>
                  <w:color w:val="FF0000"/>
                  <w:sz w:val="12"/>
                  <w:szCs w:val="12"/>
                  <w:rPrChange w:id="562" w:author="reza" w:date="2019-07-29T21:29:00Z">
                    <w:rPr>
                      <w:rFonts w:ascii="Times New Roman" w:hAnsi="Times New Roman" w:cs="Times New Roman"/>
                      <w:color w:val="000000"/>
                      <w:sz w:val="12"/>
                      <w:szCs w:val="12"/>
                    </w:rPr>
                  </w:rPrChange>
                </w:rPr>
                <w:t>-</w:t>
              </w:r>
            </w:ins>
            <w:proofErr w:type="spellStart"/>
            <w:r w:rsidR="00600FAF" w:rsidRPr="00600FAF">
              <w:rPr>
                <w:rFonts w:ascii="Times New Roman" w:hAnsi="Times New Roman" w:cs="Times New Roman"/>
                <w:color w:val="FF0000"/>
                <w:sz w:val="12"/>
                <w:szCs w:val="12"/>
                <w:rPrChange w:id="563" w:author="reza" w:date="2019-07-29T21:29:00Z">
                  <w:rPr>
                    <w:rFonts w:ascii="Times New Roman" w:hAnsi="Times New Roman" w:cs="Times New Roman"/>
                    <w:color w:val="000000"/>
                    <w:sz w:val="12"/>
                    <w:szCs w:val="12"/>
                  </w:rPr>
                </w:rPrChange>
              </w:rPr>
              <w:t>Corvol</w:t>
            </w:r>
            <w:proofErr w:type="spellEnd"/>
            <w:r w:rsidR="00600FAF" w:rsidRPr="00600FAF">
              <w:rPr>
                <w:rFonts w:ascii="Times New Roman" w:hAnsi="Times New Roman" w:cs="Times New Roman"/>
                <w:color w:val="FF0000"/>
                <w:sz w:val="12"/>
                <w:szCs w:val="12"/>
                <w:rPrChange w:id="564" w:author="reza" w:date="2019-07-29T21:29:00Z">
                  <w:rPr>
                    <w:rFonts w:ascii="Times New Roman" w:hAnsi="Times New Roman" w:cs="Times New Roman"/>
                    <w:color w:val="000000"/>
                    <w:sz w:val="12"/>
                    <w:szCs w:val="12"/>
                  </w:rPr>
                </w:rPrChange>
              </w:rPr>
              <w:t>, 2012</w:t>
            </w:r>
          </w:p>
        </w:tc>
      </w:tr>
      <w:tr w:rsidR="002377C3" w:rsidRPr="00466463" w14:paraId="2410CD29" w14:textId="77777777" w:rsidTr="009E56BF">
        <w:tc>
          <w:tcPr>
            <w:tcW w:w="5903" w:type="dxa"/>
          </w:tcPr>
          <w:p w14:paraId="01692492" w14:textId="77777777" w:rsidR="002377C3" w:rsidRPr="00466463" w:rsidRDefault="002377C3">
            <w:pPr>
              <w:jc w:val="both"/>
              <w:rPr>
                <w:rFonts w:ascii="Times New Roman" w:hAnsi="Times New Roman" w:cs="Times New Roman"/>
                <w:color w:val="000000"/>
                <w:sz w:val="12"/>
                <w:szCs w:val="12"/>
              </w:rPr>
              <w:pPrChange w:id="565" w:author="reza" w:date="2019-08-02T20:08:00Z">
                <w:pPr/>
              </w:pPrChange>
            </w:pPr>
            <w:r w:rsidRPr="00466463">
              <w:rPr>
                <w:rFonts w:ascii="Times New Roman" w:hAnsi="Times New Roman" w:cs="Times New Roman"/>
                <w:color w:val="000000"/>
                <w:sz w:val="12"/>
                <w:szCs w:val="12"/>
              </w:rPr>
              <w:t>C</w:t>
            </w:r>
            <w:r>
              <w:rPr>
                <w:rFonts w:ascii="Times New Roman" w:hAnsi="Times New Roman" w:cs="Times New Roman"/>
                <w:color w:val="000000"/>
                <w:sz w:val="12"/>
                <w:szCs w:val="12"/>
              </w:rPr>
              <w:t>onsidering patient preferences, justice</w:t>
            </w:r>
            <w:r w:rsidRPr="00466463">
              <w:rPr>
                <w:rFonts w:ascii="Times New Roman" w:hAnsi="Times New Roman" w:cs="Times New Roman"/>
                <w:color w:val="000000"/>
                <w:sz w:val="12"/>
                <w:szCs w:val="12"/>
              </w:rPr>
              <w:t>, knowledge, respect to patient’s religious values</w:t>
            </w:r>
          </w:p>
        </w:tc>
        <w:tc>
          <w:tcPr>
            <w:tcW w:w="1468" w:type="dxa"/>
          </w:tcPr>
          <w:p w14:paraId="39ACB268" w14:textId="77777777" w:rsidR="002377C3" w:rsidRPr="00466463" w:rsidRDefault="002377C3">
            <w:pPr>
              <w:jc w:val="both"/>
              <w:rPr>
                <w:rFonts w:ascii="Times New Roman" w:hAnsi="Times New Roman" w:cs="Times New Roman"/>
                <w:color w:val="000000"/>
                <w:sz w:val="12"/>
                <w:szCs w:val="12"/>
              </w:rPr>
              <w:pPrChange w:id="566" w:author="reza" w:date="2019-08-02T20:08:00Z">
                <w:pPr/>
              </w:pPrChange>
            </w:pPr>
            <w:r w:rsidRPr="00466463">
              <w:rPr>
                <w:rFonts w:ascii="Times New Roman" w:hAnsi="Times New Roman" w:cs="Times New Roman"/>
                <w:color w:val="000000"/>
                <w:sz w:val="12"/>
                <w:szCs w:val="12"/>
              </w:rPr>
              <w:t>-</w:t>
            </w:r>
          </w:p>
        </w:tc>
        <w:tc>
          <w:tcPr>
            <w:tcW w:w="1083" w:type="dxa"/>
          </w:tcPr>
          <w:p w14:paraId="3145108E" w14:textId="77777777" w:rsidR="002377C3" w:rsidRPr="00466463" w:rsidRDefault="002377C3">
            <w:pPr>
              <w:jc w:val="both"/>
              <w:rPr>
                <w:rFonts w:ascii="Times New Roman" w:hAnsi="Times New Roman" w:cs="Times New Roman"/>
                <w:color w:val="000000"/>
                <w:sz w:val="12"/>
                <w:szCs w:val="12"/>
              </w:rPr>
              <w:pPrChange w:id="567" w:author="reza" w:date="2019-08-02T20:08:00Z">
                <w:pPr/>
              </w:pPrChange>
            </w:pPr>
            <w:r w:rsidRPr="00466463">
              <w:rPr>
                <w:rFonts w:ascii="Times New Roman" w:hAnsi="Times New Roman" w:cs="Times New Roman"/>
                <w:color w:val="000000"/>
                <w:sz w:val="12"/>
                <w:szCs w:val="12"/>
              </w:rPr>
              <w:t>LR</w:t>
            </w:r>
          </w:p>
        </w:tc>
        <w:tc>
          <w:tcPr>
            <w:tcW w:w="1469" w:type="dxa"/>
          </w:tcPr>
          <w:p w14:paraId="4198F58C" w14:textId="77777777" w:rsidR="002377C3" w:rsidRPr="00466463" w:rsidRDefault="002E4016">
            <w:pPr>
              <w:jc w:val="both"/>
              <w:rPr>
                <w:rFonts w:ascii="Times New Roman" w:hAnsi="Times New Roman" w:cs="Times New Roman"/>
                <w:color w:val="000000"/>
                <w:sz w:val="12"/>
                <w:szCs w:val="12"/>
              </w:rPr>
              <w:pPrChange w:id="568" w:author="reza" w:date="2019-08-02T20:08:00Z">
                <w:pPr/>
              </w:pPrChange>
            </w:pPr>
            <w:ins w:id="569" w:author="reza" w:date="2019-07-29T21:30:00Z">
              <w:r>
                <w:rPr>
                  <w:rFonts w:ascii="Times New Roman" w:hAnsi="Times New Roman" w:cs="Times New Roman"/>
                  <w:color w:val="000000"/>
                  <w:sz w:val="12"/>
                  <w:szCs w:val="12"/>
                </w:rPr>
                <w:t>(3)</w:t>
              </w:r>
            </w:ins>
            <w:del w:id="570" w:author="reza" w:date="2019-07-29T11:20:00Z">
              <w:r w:rsidR="002377C3" w:rsidDel="00DB4136">
                <w:rPr>
                  <w:rFonts w:ascii="Times New Roman" w:hAnsi="Times New Roman" w:cs="Times New Roman"/>
                  <w:color w:val="000000"/>
                  <w:sz w:val="12"/>
                  <w:szCs w:val="12"/>
                </w:rPr>
                <w:delText>(6)</w:delText>
              </w:r>
            </w:del>
            <w:ins w:id="571" w:author="reza" w:date="2019-07-29T11:20:00Z">
              <w:r w:rsidR="00DB4136">
                <w:rPr>
                  <w:rFonts w:ascii="Times New Roman" w:hAnsi="Times New Roman" w:cs="Times New Roman"/>
                  <w:color w:val="000000"/>
                  <w:sz w:val="12"/>
                  <w:szCs w:val="12"/>
                </w:rPr>
                <w:t>-</w:t>
              </w:r>
            </w:ins>
            <w:proofErr w:type="spellStart"/>
            <w:r w:rsidR="002377C3" w:rsidRPr="00466463">
              <w:rPr>
                <w:rFonts w:ascii="Times New Roman" w:hAnsi="Times New Roman" w:cs="Times New Roman"/>
                <w:color w:val="000000"/>
                <w:sz w:val="12"/>
                <w:szCs w:val="12"/>
              </w:rPr>
              <w:t>Maile</w:t>
            </w:r>
            <w:proofErr w:type="spellEnd"/>
            <w:r w:rsidR="002377C3" w:rsidRPr="00466463">
              <w:rPr>
                <w:rFonts w:ascii="Times New Roman" w:hAnsi="Times New Roman" w:cs="Times New Roman"/>
                <w:color w:val="000000"/>
                <w:sz w:val="12"/>
                <w:szCs w:val="12"/>
              </w:rPr>
              <w:t>, 2016</w:t>
            </w:r>
          </w:p>
        </w:tc>
      </w:tr>
      <w:tr w:rsidR="002377C3" w:rsidRPr="00466463" w14:paraId="13017463" w14:textId="77777777" w:rsidTr="009E56BF">
        <w:tc>
          <w:tcPr>
            <w:tcW w:w="5903" w:type="dxa"/>
          </w:tcPr>
          <w:p w14:paraId="339B5472" w14:textId="77777777" w:rsidR="002377C3" w:rsidRPr="00466463" w:rsidRDefault="002377C3">
            <w:pPr>
              <w:jc w:val="both"/>
              <w:rPr>
                <w:rFonts w:ascii="Times New Roman" w:hAnsi="Times New Roman" w:cs="Times New Roman"/>
                <w:color w:val="000000"/>
                <w:sz w:val="12"/>
                <w:szCs w:val="12"/>
              </w:rPr>
              <w:pPrChange w:id="572" w:author="reza" w:date="2019-08-02T20:08:00Z">
                <w:pPr/>
              </w:pPrChange>
            </w:pPr>
            <w:proofErr w:type="gramStart"/>
            <w:r w:rsidRPr="00466463">
              <w:rPr>
                <w:rFonts w:ascii="Times New Roman" w:hAnsi="Times New Roman" w:cs="Times New Roman"/>
                <w:color w:val="000000"/>
                <w:sz w:val="12"/>
                <w:szCs w:val="12"/>
              </w:rPr>
              <w:t>Preserving  physical</w:t>
            </w:r>
            <w:proofErr w:type="gramEnd"/>
            <w:r w:rsidRPr="00466463">
              <w:rPr>
                <w:rFonts w:ascii="Times New Roman" w:hAnsi="Times New Roman" w:cs="Times New Roman"/>
                <w:color w:val="000000"/>
                <w:sz w:val="12"/>
                <w:szCs w:val="12"/>
              </w:rPr>
              <w:t xml:space="preserve"> integrity</w:t>
            </w:r>
            <w:r>
              <w:rPr>
                <w:rFonts w:ascii="Times New Roman" w:hAnsi="Times New Roman" w:cs="Times New Roman"/>
                <w:color w:val="000000"/>
                <w:sz w:val="12"/>
                <w:szCs w:val="12"/>
              </w:rPr>
              <w:t xml:space="preserve"> and</w:t>
            </w:r>
            <w:r w:rsidRPr="00466463">
              <w:rPr>
                <w:rFonts w:ascii="Times New Roman" w:hAnsi="Times New Roman" w:cs="Times New Roman"/>
                <w:color w:val="000000"/>
                <w:sz w:val="12"/>
                <w:szCs w:val="12"/>
              </w:rPr>
              <w:t xml:space="preserve"> self-determination</w:t>
            </w:r>
            <w:r>
              <w:rPr>
                <w:rFonts w:ascii="Times New Roman" w:hAnsi="Times New Roman" w:cs="Times New Roman"/>
                <w:color w:val="000000"/>
                <w:sz w:val="12"/>
                <w:szCs w:val="12"/>
              </w:rPr>
              <w:t>,</w:t>
            </w:r>
            <w:r w:rsidRPr="00466463">
              <w:rPr>
                <w:rFonts w:ascii="Times New Roman" w:hAnsi="Times New Roman" w:cs="Times New Roman"/>
                <w:color w:val="000000"/>
                <w:sz w:val="12"/>
                <w:szCs w:val="12"/>
              </w:rPr>
              <w:t xml:space="preserve"> respect  </w:t>
            </w:r>
          </w:p>
        </w:tc>
        <w:tc>
          <w:tcPr>
            <w:tcW w:w="1468" w:type="dxa"/>
          </w:tcPr>
          <w:p w14:paraId="690355E1" w14:textId="77777777" w:rsidR="002377C3" w:rsidRPr="00466463" w:rsidRDefault="002377C3">
            <w:pPr>
              <w:jc w:val="both"/>
              <w:rPr>
                <w:rFonts w:ascii="Times New Roman" w:hAnsi="Times New Roman" w:cs="Times New Roman"/>
                <w:color w:val="000000"/>
                <w:sz w:val="12"/>
                <w:szCs w:val="12"/>
              </w:rPr>
              <w:pPrChange w:id="573" w:author="reza" w:date="2019-08-02T20:08:00Z">
                <w:pPr/>
              </w:pPrChange>
            </w:pPr>
            <w:r w:rsidRPr="00466463">
              <w:rPr>
                <w:rFonts w:ascii="Times New Roman" w:hAnsi="Times New Roman" w:cs="Times New Roman"/>
                <w:color w:val="000000"/>
                <w:sz w:val="12"/>
                <w:szCs w:val="12"/>
              </w:rPr>
              <w:t xml:space="preserve"> </w:t>
            </w:r>
            <w:proofErr w:type="gramStart"/>
            <w:r w:rsidRPr="00466463">
              <w:rPr>
                <w:rFonts w:ascii="Times New Roman" w:hAnsi="Times New Roman" w:cs="Times New Roman"/>
                <w:color w:val="000000"/>
                <w:sz w:val="12"/>
                <w:szCs w:val="12"/>
              </w:rPr>
              <w:t>Physiotherapists,  nurses</w:t>
            </w:r>
            <w:proofErr w:type="gramEnd"/>
            <w:r w:rsidRPr="00466463">
              <w:rPr>
                <w:rFonts w:ascii="Times New Roman" w:hAnsi="Times New Roman" w:cs="Times New Roman"/>
                <w:color w:val="000000"/>
                <w:sz w:val="12"/>
                <w:szCs w:val="12"/>
              </w:rPr>
              <w:t xml:space="preserve"> and social workers  </w:t>
            </w:r>
          </w:p>
        </w:tc>
        <w:tc>
          <w:tcPr>
            <w:tcW w:w="1083" w:type="dxa"/>
          </w:tcPr>
          <w:p w14:paraId="400288FB" w14:textId="77777777" w:rsidR="002377C3" w:rsidRPr="00466463" w:rsidRDefault="002377C3">
            <w:pPr>
              <w:jc w:val="both"/>
              <w:rPr>
                <w:rFonts w:ascii="Times New Roman" w:hAnsi="Times New Roman" w:cs="Times New Roman"/>
                <w:color w:val="000000"/>
                <w:sz w:val="12"/>
                <w:szCs w:val="12"/>
              </w:rPr>
              <w:pPrChange w:id="574" w:author="reza" w:date="2019-08-02T20:08:00Z">
                <w:pPr/>
              </w:pPrChange>
            </w:pPr>
            <w:r w:rsidRPr="00466463">
              <w:rPr>
                <w:rFonts w:ascii="Times New Roman" w:hAnsi="Times New Roman" w:cs="Times New Roman"/>
                <w:color w:val="000000"/>
                <w:sz w:val="12"/>
                <w:szCs w:val="12"/>
              </w:rPr>
              <w:t>Phenomenology</w:t>
            </w:r>
          </w:p>
        </w:tc>
        <w:tc>
          <w:tcPr>
            <w:tcW w:w="1469" w:type="dxa"/>
          </w:tcPr>
          <w:p w14:paraId="3C4DE2C5" w14:textId="77777777" w:rsidR="002377C3" w:rsidRPr="00466463" w:rsidRDefault="002E4016">
            <w:pPr>
              <w:jc w:val="both"/>
              <w:rPr>
                <w:rFonts w:ascii="Times New Roman" w:hAnsi="Times New Roman" w:cs="Times New Roman"/>
                <w:color w:val="000000"/>
                <w:sz w:val="12"/>
                <w:szCs w:val="12"/>
              </w:rPr>
              <w:pPrChange w:id="575" w:author="reza" w:date="2019-08-02T20:08:00Z">
                <w:pPr/>
              </w:pPrChange>
            </w:pPr>
            <w:ins w:id="576" w:author="reza" w:date="2019-07-29T21:30:00Z">
              <w:r>
                <w:rPr>
                  <w:rFonts w:ascii="Times New Roman" w:hAnsi="Times New Roman" w:cs="Times New Roman"/>
                  <w:color w:val="000000"/>
                  <w:sz w:val="12"/>
                  <w:szCs w:val="12"/>
                </w:rPr>
                <w:t>(26)</w:t>
              </w:r>
            </w:ins>
            <w:del w:id="577" w:author="reza" w:date="2019-07-29T11:20:00Z">
              <w:r w:rsidR="002377C3" w:rsidDel="00DB4136">
                <w:rPr>
                  <w:rFonts w:ascii="Times New Roman" w:hAnsi="Times New Roman" w:cs="Times New Roman"/>
                  <w:color w:val="000000"/>
                  <w:sz w:val="12"/>
                  <w:szCs w:val="12"/>
                </w:rPr>
                <w:delText>(37)</w:delText>
              </w:r>
            </w:del>
            <w:ins w:id="578" w:author="reza" w:date="2019-07-29T11:20:00Z">
              <w:r w:rsidR="00DB4136">
                <w:rPr>
                  <w:rFonts w:ascii="Times New Roman" w:hAnsi="Times New Roman" w:cs="Times New Roman"/>
                  <w:color w:val="000000"/>
                  <w:sz w:val="12"/>
                  <w:szCs w:val="12"/>
                </w:rPr>
                <w:t>-</w:t>
              </w:r>
            </w:ins>
            <w:r w:rsidR="002377C3" w:rsidRPr="00466463">
              <w:rPr>
                <w:rFonts w:ascii="Times New Roman" w:hAnsi="Times New Roman" w:cs="Times New Roman"/>
                <w:color w:val="000000"/>
                <w:sz w:val="12"/>
                <w:szCs w:val="12"/>
              </w:rPr>
              <w:t>Jakobsen, 2010</w:t>
            </w:r>
          </w:p>
        </w:tc>
      </w:tr>
      <w:tr w:rsidR="002377C3" w:rsidRPr="00466463" w14:paraId="04CE378F" w14:textId="77777777" w:rsidTr="009E56BF">
        <w:trPr>
          <w:trHeight w:val="321"/>
        </w:trPr>
        <w:tc>
          <w:tcPr>
            <w:tcW w:w="5903" w:type="dxa"/>
          </w:tcPr>
          <w:p w14:paraId="39DAC51E" w14:textId="77777777" w:rsidR="002377C3" w:rsidRPr="00C51A61" w:rsidRDefault="002377C3">
            <w:pPr>
              <w:jc w:val="both"/>
              <w:rPr>
                <w:rFonts w:ascii="Times New Roman" w:hAnsi="Times New Roman" w:cs="Times New Roman"/>
                <w:color w:val="000000"/>
                <w:sz w:val="12"/>
                <w:szCs w:val="12"/>
                <w:rtl/>
                <w:lang w:bidi="fa-IR"/>
              </w:rPr>
              <w:pPrChange w:id="579" w:author="reza" w:date="2019-08-02T20:08:00Z">
                <w:pPr/>
              </w:pPrChange>
            </w:pPr>
            <w:r w:rsidRPr="00466463">
              <w:rPr>
                <w:rFonts w:ascii="Times New Roman" w:hAnsi="Times New Roman" w:cs="Times New Roman"/>
                <w:color w:val="000000"/>
                <w:sz w:val="12"/>
                <w:szCs w:val="12"/>
              </w:rPr>
              <w:t xml:space="preserve">Respect, </w:t>
            </w:r>
            <w:r w:rsidRPr="00466463">
              <w:rPr>
                <w:rStyle w:val="fontstyle01"/>
                <w:rFonts w:ascii="Times New Roman" w:hAnsi="Times New Roman" w:cs="Times New Roman"/>
                <w:sz w:val="12"/>
                <w:szCs w:val="12"/>
              </w:rPr>
              <w:t xml:space="preserve">polite </w:t>
            </w:r>
            <w:proofErr w:type="spellStart"/>
            <w:proofErr w:type="gramStart"/>
            <w:r w:rsidRPr="00466463">
              <w:rPr>
                <w:rStyle w:val="fontstyle01"/>
                <w:rFonts w:ascii="Times New Roman" w:hAnsi="Times New Roman" w:cs="Times New Roman"/>
                <w:sz w:val="12"/>
                <w:szCs w:val="12"/>
              </w:rPr>
              <w:t>behavior,listening</w:t>
            </w:r>
            <w:proofErr w:type="spellEnd"/>
            <w:proofErr w:type="gramEnd"/>
            <w:r w:rsidRPr="00466463">
              <w:rPr>
                <w:rStyle w:val="fontstyle01"/>
                <w:rFonts w:ascii="Times New Roman" w:hAnsi="Times New Roman" w:cs="Times New Roman"/>
                <w:sz w:val="12"/>
                <w:szCs w:val="12"/>
              </w:rPr>
              <w:t xml:space="preserve"> </w:t>
            </w:r>
            <w:proofErr w:type="spellStart"/>
            <w:r w:rsidRPr="00466463">
              <w:rPr>
                <w:rStyle w:val="fontstyle01"/>
                <w:rFonts w:ascii="Times New Roman" w:hAnsi="Times New Roman" w:cs="Times New Roman"/>
                <w:sz w:val="12"/>
                <w:szCs w:val="12"/>
              </w:rPr>
              <w:t>patiently,</w:t>
            </w:r>
            <w:r w:rsidRPr="00466463">
              <w:rPr>
                <w:rFonts w:ascii="Times New Roman" w:hAnsi="Times New Roman" w:cs="Times New Roman"/>
                <w:color w:val="000000"/>
                <w:sz w:val="12"/>
                <w:szCs w:val="12"/>
              </w:rPr>
              <w:t>response</w:t>
            </w:r>
            <w:proofErr w:type="spellEnd"/>
            <w:r w:rsidRPr="00466463">
              <w:rPr>
                <w:rFonts w:ascii="Times New Roman" w:hAnsi="Times New Roman" w:cs="Times New Roman"/>
                <w:color w:val="000000"/>
                <w:sz w:val="12"/>
                <w:szCs w:val="12"/>
              </w:rPr>
              <w:t xml:space="preserve"> to information </w:t>
            </w:r>
            <w:proofErr w:type="spellStart"/>
            <w:r w:rsidRPr="00466463">
              <w:rPr>
                <w:rFonts w:ascii="Times New Roman" w:hAnsi="Times New Roman" w:cs="Times New Roman"/>
                <w:color w:val="000000"/>
                <w:sz w:val="12"/>
                <w:szCs w:val="12"/>
              </w:rPr>
              <w:t>needs,assistance</w:t>
            </w:r>
            <w:proofErr w:type="spellEnd"/>
            <w:r w:rsidRPr="00466463">
              <w:rPr>
                <w:rFonts w:ascii="Times New Roman" w:hAnsi="Times New Roman" w:cs="Times New Roman"/>
                <w:color w:val="000000"/>
                <w:sz w:val="12"/>
                <w:szCs w:val="12"/>
              </w:rPr>
              <w:t xml:space="preserve"> in basic needs</w:t>
            </w:r>
            <w:r>
              <w:rPr>
                <w:rFonts w:ascii="Times New Roman" w:hAnsi="Times New Roman" w:cs="Times New Roman"/>
                <w:color w:val="000000"/>
                <w:sz w:val="12"/>
                <w:szCs w:val="12"/>
              </w:rPr>
              <w:t xml:space="preserve">, </w:t>
            </w:r>
            <w:r w:rsidRPr="00466463">
              <w:rPr>
                <w:rFonts w:ascii="Times New Roman" w:hAnsi="Times New Roman" w:cs="Times New Roman"/>
                <w:color w:val="000000"/>
                <w:sz w:val="12"/>
                <w:szCs w:val="12"/>
              </w:rPr>
              <w:t>pain relief</w:t>
            </w:r>
          </w:p>
        </w:tc>
        <w:tc>
          <w:tcPr>
            <w:tcW w:w="1468" w:type="dxa"/>
          </w:tcPr>
          <w:p w14:paraId="18C8F0DC" w14:textId="77777777" w:rsidR="002377C3" w:rsidRPr="00466463" w:rsidRDefault="002377C3">
            <w:pPr>
              <w:jc w:val="both"/>
              <w:rPr>
                <w:rFonts w:ascii="Times New Roman" w:hAnsi="Times New Roman" w:cs="Times New Roman"/>
                <w:color w:val="000000"/>
                <w:sz w:val="12"/>
                <w:szCs w:val="12"/>
              </w:rPr>
              <w:pPrChange w:id="580" w:author="reza" w:date="2019-08-02T20:08:00Z">
                <w:pPr/>
              </w:pPrChange>
            </w:pPr>
            <w:r w:rsidRPr="00466463">
              <w:rPr>
                <w:rFonts w:ascii="Times New Roman" w:hAnsi="Times New Roman" w:cs="Times New Roman"/>
                <w:color w:val="000000"/>
                <w:sz w:val="12"/>
                <w:szCs w:val="12"/>
              </w:rPr>
              <w:t>-</w:t>
            </w:r>
          </w:p>
        </w:tc>
        <w:tc>
          <w:tcPr>
            <w:tcW w:w="1083" w:type="dxa"/>
          </w:tcPr>
          <w:p w14:paraId="6FCCDD0B" w14:textId="77777777" w:rsidR="002377C3" w:rsidRPr="00060D25" w:rsidRDefault="002377C3">
            <w:pPr>
              <w:jc w:val="both"/>
              <w:rPr>
                <w:rFonts w:ascii="Times New Roman" w:hAnsi="Times New Roman" w:cs="Times New Roman"/>
                <w:color w:val="000000"/>
                <w:sz w:val="12"/>
                <w:szCs w:val="12"/>
              </w:rPr>
              <w:pPrChange w:id="581" w:author="reza" w:date="2019-08-02T20:08:00Z">
                <w:pPr/>
              </w:pPrChange>
            </w:pPr>
            <w:r w:rsidRPr="00466463">
              <w:rPr>
                <w:rFonts w:ascii="Times New Roman" w:hAnsi="Times New Roman" w:cs="Times New Roman"/>
                <w:color w:val="000000"/>
                <w:sz w:val="12"/>
                <w:szCs w:val="12"/>
              </w:rPr>
              <w:t>LR</w:t>
            </w:r>
          </w:p>
        </w:tc>
        <w:tc>
          <w:tcPr>
            <w:tcW w:w="1469" w:type="dxa"/>
          </w:tcPr>
          <w:p w14:paraId="2148E6E2" w14:textId="77777777" w:rsidR="002377C3" w:rsidRPr="00C51A61" w:rsidRDefault="002E4016">
            <w:pPr>
              <w:jc w:val="both"/>
              <w:rPr>
                <w:rFonts w:ascii="Times New Roman" w:hAnsi="Times New Roman" w:cs="Times New Roman"/>
                <w:color w:val="000000"/>
                <w:sz w:val="12"/>
                <w:szCs w:val="12"/>
              </w:rPr>
              <w:pPrChange w:id="582" w:author="reza" w:date="2019-08-02T20:08:00Z">
                <w:pPr/>
              </w:pPrChange>
            </w:pPr>
            <w:ins w:id="583" w:author="reza" w:date="2019-07-29T21:31:00Z">
              <w:r>
                <w:rPr>
                  <w:rFonts w:ascii="Times New Roman" w:hAnsi="Times New Roman" w:cs="Times New Roman"/>
                  <w:color w:val="000000"/>
                  <w:sz w:val="12"/>
                  <w:szCs w:val="12"/>
                </w:rPr>
                <w:t>(23)</w:t>
              </w:r>
            </w:ins>
            <w:del w:id="584" w:author="reza" w:date="2019-07-29T11:20:00Z">
              <w:r w:rsidR="002377C3" w:rsidDel="00DB4136">
                <w:rPr>
                  <w:rFonts w:ascii="Times New Roman" w:hAnsi="Times New Roman" w:cs="Times New Roman"/>
                  <w:color w:val="000000"/>
                  <w:sz w:val="12"/>
                  <w:szCs w:val="12"/>
                </w:rPr>
                <w:delText>(32)</w:delText>
              </w:r>
            </w:del>
            <w:ins w:id="585" w:author="reza" w:date="2019-07-29T11:20:00Z">
              <w:r w:rsidR="00DB4136">
                <w:rPr>
                  <w:rFonts w:ascii="Times New Roman" w:hAnsi="Times New Roman" w:cs="Times New Roman"/>
                  <w:color w:val="000000"/>
                  <w:sz w:val="12"/>
                  <w:szCs w:val="12"/>
                </w:rPr>
                <w:t>-</w:t>
              </w:r>
            </w:ins>
            <w:proofErr w:type="spellStart"/>
            <w:r w:rsidR="002377C3" w:rsidRPr="00466463">
              <w:rPr>
                <w:rFonts w:ascii="Times New Roman" w:hAnsi="Times New Roman" w:cs="Times New Roman"/>
                <w:color w:val="000000"/>
                <w:sz w:val="12"/>
                <w:szCs w:val="12"/>
              </w:rPr>
              <w:t>Tuckett</w:t>
            </w:r>
            <w:proofErr w:type="spellEnd"/>
            <w:r w:rsidR="002377C3" w:rsidRPr="00466463">
              <w:rPr>
                <w:rFonts w:ascii="Times New Roman" w:hAnsi="Times New Roman" w:cs="Times New Roman"/>
                <w:color w:val="000000"/>
                <w:sz w:val="12"/>
                <w:szCs w:val="12"/>
              </w:rPr>
              <w:t>, 2005</w:t>
            </w:r>
          </w:p>
        </w:tc>
      </w:tr>
      <w:tr w:rsidR="002377C3" w:rsidRPr="00466463" w14:paraId="2811ECF9" w14:textId="77777777" w:rsidTr="009E56BF">
        <w:tc>
          <w:tcPr>
            <w:tcW w:w="5903" w:type="dxa"/>
          </w:tcPr>
          <w:p w14:paraId="7636190D" w14:textId="77777777" w:rsidR="002377C3" w:rsidRPr="00466463" w:rsidRDefault="002377C3">
            <w:pPr>
              <w:jc w:val="both"/>
              <w:rPr>
                <w:rFonts w:ascii="Times New Roman" w:hAnsi="Times New Roman" w:cs="Times New Roman"/>
                <w:color w:val="000000"/>
                <w:sz w:val="12"/>
                <w:szCs w:val="12"/>
              </w:rPr>
              <w:pPrChange w:id="586" w:author="reza" w:date="2019-08-02T20:08:00Z">
                <w:pPr/>
              </w:pPrChange>
            </w:pPr>
            <w:r w:rsidRPr="00466463">
              <w:rPr>
                <w:rFonts w:ascii="Times New Roman" w:hAnsi="Times New Roman" w:cs="Times New Roman"/>
                <w:color w:val="000000"/>
                <w:sz w:val="12"/>
                <w:szCs w:val="12"/>
              </w:rPr>
              <w:t>Justice, positive attitude, knowledge, respect, good communication, promoting self-</w:t>
            </w:r>
            <w:proofErr w:type="spellStart"/>
            <w:proofErr w:type="gramStart"/>
            <w:r w:rsidRPr="00466463">
              <w:rPr>
                <w:rFonts w:ascii="Times New Roman" w:hAnsi="Times New Roman" w:cs="Times New Roman"/>
                <w:color w:val="000000"/>
                <w:sz w:val="12"/>
                <w:szCs w:val="12"/>
              </w:rPr>
              <w:t>determination,providing</w:t>
            </w:r>
            <w:proofErr w:type="spellEnd"/>
            <w:proofErr w:type="gramEnd"/>
            <w:r w:rsidRPr="00466463">
              <w:rPr>
                <w:rFonts w:ascii="Times New Roman" w:hAnsi="Times New Roman" w:cs="Times New Roman"/>
                <w:color w:val="000000"/>
                <w:sz w:val="12"/>
                <w:szCs w:val="12"/>
              </w:rPr>
              <w:t xml:space="preserve"> information </w:t>
            </w:r>
          </w:p>
        </w:tc>
        <w:tc>
          <w:tcPr>
            <w:tcW w:w="1468" w:type="dxa"/>
          </w:tcPr>
          <w:p w14:paraId="146BF918" w14:textId="77777777" w:rsidR="002377C3" w:rsidRPr="00466463" w:rsidRDefault="002377C3">
            <w:pPr>
              <w:jc w:val="both"/>
              <w:rPr>
                <w:rFonts w:ascii="Times New Roman" w:hAnsi="Times New Roman" w:cs="Times New Roman"/>
                <w:color w:val="000000"/>
                <w:sz w:val="12"/>
                <w:szCs w:val="12"/>
              </w:rPr>
              <w:pPrChange w:id="587" w:author="reza" w:date="2019-08-02T20:08:00Z">
                <w:pPr/>
              </w:pPrChange>
            </w:pPr>
            <w:r w:rsidRPr="00466463">
              <w:rPr>
                <w:rFonts w:ascii="Times New Roman" w:eastAsia="MinionPro-Regular" w:hAnsi="Times New Roman" w:cs="Times New Roman"/>
                <w:color w:val="000000"/>
                <w:sz w:val="12"/>
                <w:szCs w:val="12"/>
                <w:lang w:bidi="fa-IR"/>
              </w:rPr>
              <w:t>Nurses</w:t>
            </w:r>
          </w:p>
        </w:tc>
        <w:tc>
          <w:tcPr>
            <w:tcW w:w="1083" w:type="dxa"/>
          </w:tcPr>
          <w:p w14:paraId="0D3FBA74" w14:textId="77777777" w:rsidR="002377C3" w:rsidRPr="00466463" w:rsidRDefault="002377C3">
            <w:pPr>
              <w:jc w:val="both"/>
              <w:rPr>
                <w:rFonts w:ascii="Times New Roman" w:hAnsi="Times New Roman" w:cs="Times New Roman"/>
                <w:color w:val="000000"/>
                <w:sz w:val="12"/>
                <w:szCs w:val="12"/>
              </w:rPr>
              <w:pPrChange w:id="588" w:author="reza" w:date="2019-08-02T20:08:00Z">
                <w:pPr/>
              </w:pPrChange>
            </w:pPr>
            <w:r w:rsidRPr="00466463">
              <w:rPr>
                <w:rFonts w:ascii="Times New Roman" w:hAnsi="Times New Roman" w:cs="Times New Roman"/>
                <w:color w:val="000000"/>
                <w:sz w:val="12"/>
                <w:szCs w:val="12"/>
              </w:rPr>
              <w:t>Phenomenology</w:t>
            </w:r>
          </w:p>
        </w:tc>
        <w:tc>
          <w:tcPr>
            <w:tcW w:w="1469" w:type="dxa"/>
          </w:tcPr>
          <w:p w14:paraId="60E0B879" w14:textId="77777777" w:rsidR="002377C3" w:rsidRPr="00466463" w:rsidRDefault="002E4016">
            <w:pPr>
              <w:jc w:val="both"/>
              <w:rPr>
                <w:rFonts w:ascii="Times New Roman" w:hAnsi="Times New Roman" w:cs="Times New Roman"/>
                <w:color w:val="000000"/>
                <w:sz w:val="12"/>
                <w:szCs w:val="12"/>
              </w:rPr>
              <w:pPrChange w:id="589" w:author="reza" w:date="2019-08-02T20:08:00Z">
                <w:pPr/>
              </w:pPrChange>
            </w:pPr>
            <w:ins w:id="590" w:author="reza" w:date="2019-07-29T21:50:00Z">
              <w:r>
                <w:rPr>
                  <w:rFonts w:ascii="Times New Roman" w:hAnsi="Times New Roman" w:cs="Times New Roman"/>
                  <w:color w:val="000000"/>
                  <w:sz w:val="12"/>
                  <w:szCs w:val="12"/>
                </w:rPr>
                <w:t>(</w:t>
              </w:r>
            </w:ins>
            <w:r w:rsidR="00E8518E">
              <w:rPr>
                <w:rFonts w:ascii="Times New Roman" w:hAnsi="Times New Roman" w:cs="Times New Roman"/>
                <w:color w:val="000000"/>
                <w:sz w:val="12"/>
                <w:szCs w:val="12"/>
              </w:rPr>
              <w:t>51</w:t>
            </w:r>
            <w:ins w:id="591" w:author="reza" w:date="2019-07-29T21:50:00Z">
              <w:r>
                <w:rPr>
                  <w:rFonts w:ascii="Times New Roman" w:hAnsi="Times New Roman" w:cs="Times New Roman"/>
                  <w:color w:val="000000"/>
                  <w:sz w:val="12"/>
                  <w:szCs w:val="12"/>
                </w:rPr>
                <w:t>)</w:t>
              </w:r>
            </w:ins>
            <w:del w:id="592" w:author="reza" w:date="2019-07-29T11:20:00Z">
              <w:r w:rsidR="002377C3" w:rsidDel="00DB4136">
                <w:rPr>
                  <w:rFonts w:ascii="Times New Roman" w:hAnsi="Times New Roman" w:cs="Times New Roman"/>
                  <w:color w:val="000000"/>
                  <w:sz w:val="12"/>
                  <w:szCs w:val="12"/>
                </w:rPr>
                <w:delText>(47)</w:delText>
              </w:r>
            </w:del>
            <w:ins w:id="593" w:author="reza" w:date="2019-07-29T11:20:00Z">
              <w:r w:rsidR="00DB4136">
                <w:rPr>
                  <w:rFonts w:ascii="Times New Roman" w:hAnsi="Times New Roman" w:cs="Times New Roman"/>
                  <w:color w:val="000000"/>
                  <w:sz w:val="12"/>
                  <w:szCs w:val="12"/>
                </w:rPr>
                <w:t>-</w:t>
              </w:r>
            </w:ins>
            <w:proofErr w:type="spellStart"/>
            <w:r w:rsidR="00600FAF" w:rsidRPr="00600FAF">
              <w:rPr>
                <w:rFonts w:ascii="Times New Roman" w:hAnsi="Times New Roman" w:cs="Times New Roman"/>
                <w:color w:val="FF0000"/>
                <w:sz w:val="12"/>
                <w:szCs w:val="12"/>
                <w:rPrChange w:id="594" w:author="reza" w:date="2019-07-29T21:32:00Z">
                  <w:rPr>
                    <w:rFonts w:ascii="Times New Roman" w:hAnsi="Times New Roman" w:cs="Times New Roman"/>
                    <w:color w:val="000000"/>
                    <w:sz w:val="12"/>
                    <w:szCs w:val="12"/>
                  </w:rPr>
                </w:rPrChange>
              </w:rPr>
              <w:t>Nordam</w:t>
            </w:r>
            <w:proofErr w:type="spellEnd"/>
            <w:r w:rsidR="002377C3" w:rsidRPr="00466463">
              <w:rPr>
                <w:rFonts w:ascii="Times New Roman" w:hAnsi="Times New Roman" w:cs="Times New Roman"/>
                <w:color w:val="000000"/>
                <w:sz w:val="12"/>
                <w:szCs w:val="12"/>
              </w:rPr>
              <w:t>, 2005</w:t>
            </w:r>
          </w:p>
        </w:tc>
      </w:tr>
      <w:tr w:rsidR="002377C3" w:rsidRPr="00466463" w14:paraId="5446A96E" w14:textId="77777777" w:rsidTr="009E56BF">
        <w:tc>
          <w:tcPr>
            <w:tcW w:w="5903" w:type="dxa"/>
          </w:tcPr>
          <w:p w14:paraId="52BCDF54" w14:textId="77777777" w:rsidR="002377C3" w:rsidRPr="00466463" w:rsidRDefault="002377C3">
            <w:pPr>
              <w:jc w:val="both"/>
              <w:rPr>
                <w:rFonts w:ascii="Times New Roman" w:hAnsi="Times New Roman" w:cs="Times New Roman"/>
                <w:color w:val="000000"/>
                <w:sz w:val="12"/>
                <w:szCs w:val="12"/>
              </w:rPr>
              <w:pPrChange w:id="595" w:author="reza" w:date="2019-08-02T20:08:00Z">
                <w:pPr/>
              </w:pPrChange>
            </w:pPr>
            <w:r w:rsidRPr="00466463">
              <w:rPr>
                <w:rFonts w:ascii="Times New Roman" w:hAnsi="Times New Roman" w:cs="Times New Roman"/>
                <w:color w:val="000000"/>
                <w:sz w:val="12"/>
                <w:szCs w:val="12"/>
              </w:rPr>
              <w:t>Protecting confidentiality and autonomy</w:t>
            </w:r>
          </w:p>
        </w:tc>
        <w:tc>
          <w:tcPr>
            <w:tcW w:w="1468" w:type="dxa"/>
          </w:tcPr>
          <w:p w14:paraId="32D06F4F" w14:textId="77777777" w:rsidR="002377C3" w:rsidRPr="00466463" w:rsidRDefault="002377C3">
            <w:pPr>
              <w:jc w:val="both"/>
              <w:rPr>
                <w:rFonts w:ascii="Times New Roman" w:hAnsi="Times New Roman" w:cs="Times New Roman"/>
                <w:color w:val="000000"/>
                <w:sz w:val="12"/>
                <w:szCs w:val="12"/>
              </w:rPr>
              <w:pPrChange w:id="596" w:author="reza" w:date="2019-08-02T20:08:00Z">
                <w:pPr/>
              </w:pPrChange>
            </w:pPr>
            <w:r w:rsidRPr="00466463">
              <w:rPr>
                <w:rFonts w:ascii="Times New Roman" w:hAnsi="Times New Roman" w:cs="Times New Roman"/>
                <w:color w:val="000000"/>
                <w:sz w:val="12"/>
                <w:szCs w:val="12"/>
              </w:rPr>
              <w:t>-</w:t>
            </w:r>
          </w:p>
        </w:tc>
        <w:tc>
          <w:tcPr>
            <w:tcW w:w="1083" w:type="dxa"/>
          </w:tcPr>
          <w:p w14:paraId="014B02B8" w14:textId="77777777" w:rsidR="002377C3" w:rsidRPr="00466463" w:rsidRDefault="002377C3">
            <w:pPr>
              <w:jc w:val="both"/>
              <w:rPr>
                <w:rFonts w:ascii="Times New Roman" w:hAnsi="Times New Roman" w:cs="Times New Roman"/>
                <w:color w:val="000000"/>
                <w:sz w:val="12"/>
                <w:szCs w:val="12"/>
              </w:rPr>
              <w:pPrChange w:id="597" w:author="reza" w:date="2019-08-02T20:08:00Z">
                <w:pPr/>
              </w:pPrChange>
            </w:pPr>
            <w:r w:rsidRPr="00466463">
              <w:rPr>
                <w:rFonts w:ascii="Times New Roman" w:hAnsi="Times New Roman" w:cs="Times New Roman"/>
                <w:color w:val="000000"/>
                <w:sz w:val="12"/>
                <w:szCs w:val="12"/>
              </w:rPr>
              <w:t>Not obvious</w:t>
            </w:r>
          </w:p>
        </w:tc>
        <w:tc>
          <w:tcPr>
            <w:tcW w:w="1469" w:type="dxa"/>
          </w:tcPr>
          <w:p w14:paraId="35B3F83A" w14:textId="77777777" w:rsidR="002377C3" w:rsidRPr="00466463" w:rsidRDefault="002E4016">
            <w:pPr>
              <w:jc w:val="both"/>
              <w:rPr>
                <w:rFonts w:ascii="Times New Roman" w:hAnsi="Times New Roman" w:cs="Times New Roman"/>
                <w:color w:val="000000"/>
                <w:sz w:val="12"/>
                <w:szCs w:val="12"/>
              </w:rPr>
              <w:pPrChange w:id="598" w:author="reza" w:date="2019-08-02T20:08:00Z">
                <w:pPr/>
              </w:pPrChange>
            </w:pPr>
            <w:ins w:id="599" w:author="reza" w:date="2019-07-29T21:51:00Z">
              <w:r>
                <w:rPr>
                  <w:rFonts w:ascii="Times New Roman" w:hAnsi="Times New Roman" w:cs="Times New Roman"/>
                  <w:color w:val="000000"/>
                  <w:sz w:val="12"/>
                  <w:szCs w:val="12"/>
                </w:rPr>
                <w:t>(</w:t>
              </w:r>
            </w:ins>
            <w:r w:rsidR="00E8518E">
              <w:rPr>
                <w:rFonts w:ascii="Times New Roman" w:hAnsi="Times New Roman" w:cs="Times New Roman"/>
                <w:color w:val="000000"/>
                <w:sz w:val="12"/>
                <w:szCs w:val="12"/>
              </w:rPr>
              <w:t>52</w:t>
            </w:r>
            <w:ins w:id="600" w:author="reza" w:date="2019-07-29T21:51:00Z">
              <w:r>
                <w:rPr>
                  <w:rFonts w:ascii="Times New Roman" w:hAnsi="Times New Roman" w:cs="Times New Roman"/>
                  <w:color w:val="000000"/>
                  <w:sz w:val="12"/>
                  <w:szCs w:val="12"/>
                </w:rPr>
                <w:t>)</w:t>
              </w:r>
            </w:ins>
            <w:del w:id="601" w:author="reza" w:date="2019-07-29T11:20:00Z">
              <w:r w:rsidR="002377C3" w:rsidDel="00DB4136">
                <w:rPr>
                  <w:rFonts w:ascii="Times New Roman" w:hAnsi="Times New Roman" w:cs="Times New Roman"/>
                  <w:color w:val="000000"/>
                  <w:sz w:val="12"/>
                  <w:szCs w:val="12"/>
                </w:rPr>
                <w:delText>(30)</w:delText>
              </w:r>
            </w:del>
            <w:ins w:id="602" w:author="reza" w:date="2019-07-29T11:20:00Z">
              <w:r w:rsidR="00DB4136">
                <w:rPr>
                  <w:rFonts w:ascii="Times New Roman" w:hAnsi="Times New Roman" w:cs="Times New Roman"/>
                  <w:color w:val="000000"/>
                  <w:sz w:val="12"/>
                  <w:szCs w:val="12"/>
                </w:rPr>
                <w:t>-</w:t>
              </w:r>
            </w:ins>
            <w:r w:rsidR="00600FAF" w:rsidRPr="00600FAF">
              <w:rPr>
                <w:rFonts w:ascii="Times New Roman" w:hAnsi="Times New Roman" w:cs="Times New Roman"/>
                <w:color w:val="FF0000"/>
                <w:sz w:val="12"/>
                <w:szCs w:val="12"/>
                <w:rPrChange w:id="603" w:author="reza" w:date="2019-07-29T21:33:00Z">
                  <w:rPr>
                    <w:rFonts w:ascii="Times New Roman" w:hAnsi="Times New Roman" w:cs="Times New Roman"/>
                    <w:color w:val="000000"/>
                    <w:sz w:val="12"/>
                    <w:szCs w:val="12"/>
                  </w:rPr>
                </w:rPrChange>
              </w:rPr>
              <w:t>Blass</w:t>
            </w:r>
            <w:r w:rsidR="002377C3" w:rsidRPr="00466463">
              <w:rPr>
                <w:rFonts w:ascii="Times New Roman" w:hAnsi="Times New Roman" w:cs="Times New Roman"/>
                <w:color w:val="000000"/>
                <w:sz w:val="12"/>
                <w:szCs w:val="12"/>
              </w:rPr>
              <w:t>, 2006</w:t>
            </w:r>
          </w:p>
        </w:tc>
      </w:tr>
      <w:tr w:rsidR="002377C3" w:rsidRPr="00466463" w14:paraId="36A35707" w14:textId="77777777" w:rsidTr="009E56BF">
        <w:tc>
          <w:tcPr>
            <w:tcW w:w="5903" w:type="dxa"/>
          </w:tcPr>
          <w:p w14:paraId="35DEB688" w14:textId="77777777" w:rsidR="002377C3" w:rsidRPr="00466463" w:rsidRDefault="002377C3">
            <w:pPr>
              <w:jc w:val="both"/>
              <w:rPr>
                <w:rFonts w:ascii="Times New Roman" w:hAnsi="Times New Roman" w:cs="Times New Roman"/>
                <w:color w:val="000000"/>
                <w:sz w:val="12"/>
                <w:szCs w:val="12"/>
                <w:lang w:bidi="fa-IR"/>
              </w:rPr>
              <w:pPrChange w:id="604" w:author="reza" w:date="2019-08-02T20:08:00Z">
                <w:pPr/>
              </w:pPrChange>
            </w:pPr>
            <w:proofErr w:type="gramStart"/>
            <w:r w:rsidRPr="00466463">
              <w:rPr>
                <w:rFonts w:ascii="Times New Roman" w:hAnsi="Times New Roman" w:cs="Times New Roman"/>
                <w:color w:val="000000"/>
                <w:sz w:val="12"/>
                <w:szCs w:val="12"/>
                <w:lang w:bidi="fa-IR"/>
              </w:rPr>
              <w:t xml:space="preserve">Respect, </w:t>
            </w:r>
            <w:r>
              <w:rPr>
                <w:rFonts w:ascii="Times New Roman" w:hAnsi="Times New Roman" w:cs="Times New Roman"/>
                <w:color w:val="000000"/>
                <w:sz w:val="12"/>
                <w:szCs w:val="12"/>
                <w:lang w:bidi="fa-IR"/>
              </w:rPr>
              <w:t xml:space="preserve"> and</w:t>
            </w:r>
            <w:proofErr w:type="gramEnd"/>
            <w:r>
              <w:rPr>
                <w:rFonts w:ascii="Times New Roman" w:hAnsi="Times New Roman" w:cs="Times New Roman"/>
                <w:color w:val="000000"/>
                <w:sz w:val="12"/>
                <w:szCs w:val="12"/>
                <w:lang w:bidi="fa-IR"/>
              </w:rPr>
              <w:t xml:space="preserve"> </w:t>
            </w:r>
            <w:r w:rsidRPr="00466463">
              <w:rPr>
                <w:rFonts w:ascii="Times New Roman" w:hAnsi="Times New Roman" w:cs="Times New Roman"/>
                <w:color w:val="000000"/>
                <w:sz w:val="12"/>
                <w:szCs w:val="12"/>
              </w:rPr>
              <w:t>kindness</w:t>
            </w:r>
          </w:p>
        </w:tc>
        <w:tc>
          <w:tcPr>
            <w:tcW w:w="1468" w:type="dxa"/>
          </w:tcPr>
          <w:p w14:paraId="3C0D4384" w14:textId="77777777" w:rsidR="002377C3" w:rsidRPr="00466463" w:rsidRDefault="002377C3">
            <w:pPr>
              <w:jc w:val="both"/>
              <w:rPr>
                <w:rFonts w:ascii="Times New Roman" w:hAnsi="Times New Roman" w:cs="Times New Roman"/>
                <w:color w:val="000000"/>
                <w:sz w:val="12"/>
                <w:szCs w:val="12"/>
                <w:lang w:bidi="fa-IR"/>
              </w:rPr>
              <w:pPrChange w:id="605" w:author="reza" w:date="2019-08-02T20:08:00Z">
                <w:pPr/>
              </w:pPrChange>
            </w:pPr>
            <w:r w:rsidRPr="00466463">
              <w:rPr>
                <w:rFonts w:ascii="Times New Roman" w:hAnsi="Times New Roman" w:cs="Times New Roman"/>
                <w:color w:val="000000"/>
                <w:sz w:val="12"/>
                <w:szCs w:val="12"/>
                <w:lang w:bidi="fa-IR"/>
              </w:rPr>
              <w:t>Relatives</w:t>
            </w:r>
          </w:p>
        </w:tc>
        <w:tc>
          <w:tcPr>
            <w:tcW w:w="1083" w:type="dxa"/>
          </w:tcPr>
          <w:p w14:paraId="63E3FD10" w14:textId="77777777" w:rsidR="002377C3" w:rsidRPr="00466463" w:rsidRDefault="002377C3">
            <w:pPr>
              <w:jc w:val="both"/>
              <w:rPr>
                <w:rFonts w:ascii="Times New Roman" w:hAnsi="Times New Roman" w:cs="Times New Roman"/>
                <w:color w:val="000000"/>
                <w:sz w:val="12"/>
                <w:szCs w:val="12"/>
              </w:rPr>
              <w:pPrChange w:id="606" w:author="reza" w:date="2019-08-02T20:08:00Z">
                <w:pPr/>
              </w:pPrChange>
            </w:pPr>
            <w:r w:rsidRPr="00466463">
              <w:rPr>
                <w:rFonts w:ascii="Times New Roman" w:hAnsi="Times New Roman" w:cs="Times New Roman"/>
                <w:color w:val="000000"/>
                <w:sz w:val="12"/>
                <w:szCs w:val="12"/>
              </w:rPr>
              <w:t>Phenomenology</w:t>
            </w:r>
          </w:p>
        </w:tc>
        <w:tc>
          <w:tcPr>
            <w:tcW w:w="1469" w:type="dxa"/>
          </w:tcPr>
          <w:p w14:paraId="3C702E0C" w14:textId="77777777" w:rsidR="002377C3" w:rsidRPr="002E4016" w:rsidRDefault="002E4016">
            <w:pPr>
              <w:jc w:val="both"/>
              <w:rPr>
                <w:rFonts w:ascii="Times New Roman" w:hAnsi="Times New Roman" w:cs="Times New Roman"/>
                <w:color w:val="FF0000"/>
                <w:sz w:val="12"/>
                <w:szCs w:val="12"/>
                <w:rPrChange w:id="607" w:author="reza" w:date="2019-07-29T21:33:00Z">
                  <w:rPr>
                    <w:rFonts w:ascii="Times New Roman" w:hAnsi="Times New Roman" w:cs="Times New Roman"/>
                    <w:color w:val="000000"/>
                    <w:sz w:val="12"/>
                    <w:szCs w:val="12"/>
                  </w:rPr>
                </w:rPrChange>
              </w:rPr>
              <w:pPrChange w:id="608" w:author="reza" w:date="2019-08-02T20:08:00Z">
                <w:pPr/>
              </w:pPrChange>
            </w:pPr>
            <w:ins w:id="609" w:author="reza" w:date="2019-07-29T21:56:00Z">
              <w:r>
                <w:rPr>
                  <w:rFonts w:ascii="Times New Roman" w:hAnsi="Times New Roman" w:cs="Times New Roman"/>
                  <w:color w:val="000000"/>
                  <w:sz w:val="12"/>
                  <w:szCs w:val="12"/>
                </w:rPr>
                <w:t>(</w:t>
              </w:r>
            </w:ins>
            <w:r w:rsidR="00E8518E">
              <w:rPr>
                <w:rFonts w:ascii="Times New Roman" w:hAnsi="Times New Roman" w:cs="Times New Roman"/>
                <w:color w:val="000000"/>
                <w:sz w:val="12"/>
                <w:szCs w:val="12"/>
              </w:rPr>
              <w:t>53</w:t>
            </w:r>
            <w:ins w:id="610" w:author="reza" w:date="2019-07-29T21:56:00Z">
              <w:r>
                <w:rPr>
                  <w:rFonts w:ascii="Times New Roman" w:hAnsi="Times New Roman" w:cs="Times New Roman"/>
                  <w:color w:val="000000"/>
                  <w:sz w:val="12"/>
                  <w:szCs w:val="12"/>
                </w:rPr>
                <w:t>)</w:t>
              </w:r>
            </w:ins>
            <w:del w:id="611" w:author="reza" w:date="2019-07-29T11:20:00Z">
              <w:r w:rsidR="00600FAF" w:rsidRPr="00600FAF">
                <w:rPr>
                  <w:rFonts w:ascii="Times New Roman" w:hAnsi="Times New Roman" w:cs="Times New Roman"/>
                  <w:color w:val="FF0000"/>
                  <w:sz w:val="12"/>
                  <w:szCs w:val="12"/>
                  <w:rPrChange w:id="612" w:author="reza" w:date="2019-07-29T21:33:00Z">
                    <w:rPr>
                      <w:rFonts w:ascii="Times New Roman" w:hAnsi="Times New Roman" w:cs="Times New Roman"/>
                      <w:color w:val="000000"/>
                      <w:sz w:val="12"/>
                      <w:szCs w:val="12"/>
                    </w:rPr>
                  </w:rPrChange>
                </w:rPr>
                <w:delText>(47)</w:delText>
              </w:r>
            </w:del>
            <w:ins w:id="613" w:author="reza" w:date="2019-07-29T11:20:00Z">
              <w:r w:rsidR="00600FAF" w:rsidRPr="00600FAF">
                <w:rPr>
                  <w:rFonts w:ascii="Times New Roman" w:hAnsi="Times New Roman" w:cs="Times New Roman"/>
                  <w:color w:val="FF0000"/>
                  <w:sz w:val="12"/>
                  <w:szCs w:val="12"/>
                  <w:rPrChange w:id="614" w:author="reza" w:date="2019-07-29T21:33:00Z">
                    <w:rPr>
                      <w:rFonts w:ascii="Times New Roman" w:hAnsi="Times New Roman" w:cs="Times New Roman"/>
                      <w:color w:val="000000"/>
                      <w:sz w:val="12"/>
                      <w:szCs w:val="12"/>
                    </w:rPr>
                  </w:rPrChange>
                </w:rPr>
                <w:t>-</w:t>
              </w:r>
            </w:ins>
            <w:proofErr w:type="spellStart"/>
            <w:r w:rsidR="00600FAF" w:rsidRPr="00600FAF">
              <w:rPr>
                <w:rFonts w:ascii="Times New Roman" w:hAnsi="Times New Roman" w:cs="Times New Roman"/>
                <w:color w:val="FF0000"/>
                <w:sz w:val="12"/>
                <w:szCs w:val="12"/>
                <w:rPrChange w:id="615" w:author="reza" w:date="2019-07-29T21:33:00Z">
                  <w:rPr>
                    <w:rFonts w:ascii="Times New Roman" w:hAnsi="Times New Roman" w:cs="Times New Roman"/>
                    <w:color w:val="000000"/>
                    <w:sz w:val="12"/>
                    <w:szCs w:val="12"/>
                  </w:rPr>
                </w:rPrChange>
              </w:rPr>
              <w:t>Rehnsfeldt</w:t>
            </w:r>
            <w:proofErr w:type="spellEnd"/>
            <w:r w:rsidR="00600FAF" w:rsidRPr="00600FAF">
              <w:rPr>
                <w:rFonts w:ascii="Times New Roman" w:hAnsi="Times New Roman" w:cs="Times New Roman"/>
                <w:color w:val="FF0000"/>
                <w:sz w:val="12"/>
                <w:szCs w:val="12"/>
                <w:rPrChange w:id="616" w:author="reza" w:date="2019-07-29T21:33:00Z">
                  <w:rPr>
                    <w:rFonts w:ascii="Times New Roman" w:hAnsi="Times New Roman" w:cs="Times New Roman"/>
                    <w:color w:val="000000"/>
                    <w:sz w:val="12"/>
                    <w:szCs w:val="12"/>
                  </w:rPr>
                </w:rPrChange>
              </w:rPr>
              <w:t>, 2014</w:t>
            </w:r>
          </w:p>
        </w:tc>
      </w:tr>
      <w:tr w:rsidR="002377C3" w:rsidRPr="00466463" w14:paraId="0467BBAE" w14:textId="77777777" w:rsidTr="009E56BF">
        <w:tc>
          <w:tcPr>
            <w:tcW w:w="5903" w:type="dxa"/>
          </w:tcPr>
          <w:p w14:paraId="334E8B20" w14:textId="77777777" w:rsidR="002377C3" w:rsidRPr="00466463" w:rsidRDefault="002377C3">
            <w:pPr>
              <w:jc w:val="both"/>
              <w:rPr>
                <w:rFonts w:ascii="Times New Roman" w:hAnsi="Times New Roman" w:cs="Times New Roman"/>
                <w:color w:val="000000"/>
                <w:sz w:val="12"/>
                <w:szCs w:val="12"/>
              </w:rPr>
              <w:pPrChange w:id="617" w:author="reza" w:date="2019-08-02T20:08:00Z">
                <w:pPr/>
              </w:pPrChange>
            </w:pPr>
            <w:r w:rsidRPr="00466463">
              <w:rPr>
                <w:rFonts w:ascii="Times New Roman" w:hAnsi="Times New Roman" w:cs="Times New Roman"/>
                <w:color w:val="000000"/>
                <w:sz w:val="12"/>
                <w:szCs w:val="12"/>
                <w:lang w:bidi="fa-IR"/>
              </w:rPr>
              <w:t>Respect,</w:t>
            </w:r>
            <w:r w:rsidRPr="00466463">
              <w:rPr>
                <w:rFonts w:ascii="Times New Roman" w:hAnsi="Times New Roman" w:cs="Times New Roman"/>
                <w:color w:val="000000"/>
                <w:sz w:val="12"/>
                <w:szCs w:val="12"/>
              </w:rPr>
              <w:t xml:space="preserve"> compassion, inviting participation, appropriate attitude, showing consideration, respect for values, safe care, </w:t>
            </w:r>
            <w:proofErr w:type="spellStart"/>
            <w:proofErr w:type="gramStart"/>
            <w:r w:rsidRPr="00466463">
              <w:rPr>
                <w:rFonts w:ascii="Times New Roman" w:hAnsi="Times New Roman" w:cs="Times New Roman"/>
                <w:color w:val="000000"/>
                <w:sz w:val="12"/>
                <w:szCs w:val="12"/>
              </w:rPr>
              <w:t>equality,preserving</w:t>
            </w:r>
            <w:proofErr w:type="spellEnd"/>
            <w:proofErr w:type="gramEnd"/>
            <w:r w:rsidRPr="00466463">
              <w:rPr>
                <w:rFonts w:ascii="Times New Roman" w:hAnsi="Times New Roman" w:cs="Times New Roman"/>
                <w:color w:val="000000"/>
                <w:sz w:val="12"/>
                <w:szCs w:val="12"/>
              </w:rPr>
              <w:t xml:space="preserve"> self-determination </w:t>
            </w:r>
          </w:p>
        </w:tc>
        <w:tc>
          <w:tcPr>
            <w:tcW w:w="1468" w:type="dxa"/>
          </w:tcPr>
          <w:p w14:paraId="673C0D75" w14:textId="77777777" w:rsidR="002377C3" w:rsidRPr="00466463" w:rsidRDefault="002377C3">
            <w:pPr>
              <w:jc w:val="both"/>
              <w:rPr>
                <w:rFonts w:ascii="Times New Roman" w:hAnsi="Times New Roman" w:cs="Times New Roman"/>
                <w:color w:val="000000"/>
                <w:sz w:val="12"/>
                <w:szCs w:val="12"/>
              </w:rPr>
              <w:pPrChange w:id="618" w:author="reza" w:date="2019-08-02T20:08:00Z">
                <w:pPr/>
              </w:pPrChange>
            </w:pPr>
            <w:r w:rsidRPr="00466463">
              <w:rPr>
                <w:rFonts w:ascii="Times New Roman" w:hAnsi="Times New Roman" w:cs="Times New Roman"/>
                <w:color w:val="000000"/>
                <w:sz w:val="12"/>
                <w:szCs w:val="12"/>
              </w:rPr>
              <w:t>-</w:t>
            </w:r>
          </w:p>
        </w:tc>
        <w:tc>
          <w:tcPr>
            <w:tcW w:w="1083" w:type="dxa"/>
          </w:tcPr>
          <w:p w14:paraId="05DD429C" w14:textId="77777777" w:rsidR="002377C3" w:rsidRPr="00466463" w:rsidRDefault="002377C3">
            <w:pPr>
              <w:jc w:val="both"/>
              <w:rPr>
                <w:rFonts w:ascii="Times New Roman" w:hAnsi="Times New Roman" w:cs="Times New Roman"/>
                <w:color w:val="000000"/>
                <w:sz w:val="12"/>
                <w:szCs w:val="12"/>
              </w:rPr>
              <w:pPrChange w:id="619" w:author="reza" w:date="2019-08-02T20:08:00Z">
                <w:pPr/>
              </w:pPrChange>
            </w:pPr>
            <w:r w:rsidRPr="00466463">
              <w:rPr>
                <w:rFonts w:ascii="Times New Roman" w:hAnsi="Times New Roman" w:cs="Times New Roman"/>
                <w:color w:val="000000"/>
                <w:sz w:val="12"/>
                <w:szCs w:val="12"/>
              </w:rPr>
              <w:t>CA</w:t>
            </w:r>
          </w:p>
        </w:tc>
        <w:tc>
          <w:tcPr>
            <w:tcW w:w="1469" w:type="dxa"/>
          </w:tcPr>
          <w:p w14:paraId="14510CE0" w14:textId="77777777" w:rsidR="002377C3" w:rsidRPr="00466463" w:rsidRDefault="002E4016">
            <w:pPr>
              <w:jc w:val="both"/>
              <w:rPr>
                <w:rFonts w:ascii="Times New Roman" w:hAnsi="Times New Roman" w:cs="Times New Roman"/>
                <w:color w:val="000000"/>
                <w:sz w:val="12"/>
                <w:szCs w:val="12"/>
              </w:rPr>
              <w:pPrChange w:id="620" w:author="reza" w:date="2019-08-02T20:08:00Z">
                <w:pPr/>
              </w:pPrChange>
            </w:pPr>
            <w:ins w:id="621" w:author="reza" w:date="2019-07-29T21:36:00Z">
              <w:r>
                <w:rPr>
                  <w:rFonts w:ascii="Times New Roman" w:hAnsi="Times New Roman" w:cs="Times New Roman"/>
                  <w:color w:val="000000"/>
                  <w:sz w:val="12"/>
                  <w:szCs w:val="12"/>
                </w:rPr>
                <w:t>(2)</w:t>
              </w:r>
            </w:ins>
            <w:del w:id="622" w:author="reza" w:date="2019-07-29T11:20:00Z">
              <w:r w:rsidR="002377C3" w:rsidDel="00DB4136">
                <w:rPr>
                  <w:rFonts w:ascii="Times New Roman" w:hAnsi="Times New Roman" w:cs="Times New Roman"/>
                  <w:color w:val="000000"/>
                  <w:sz w:val="12"/>
                  <w:szCs w:val="12"/>
                </w:rPr>
                <w:delText>(33)</w:delText>
              </w:r>
            </w:del>
            <w:ins w:id="623" w:author="reza" w:date="2019-07-29T11:20:00Z">
              <w:r w:rsidR="00DB4136">
                <w:rPr>
                  <w:rFonts w:ascii="Times New Roman" w:hAnsi="Times New Roman" w:cs="Times New Roman"/>
                  <w:color w:val="000000"/>
                  <w:sz w:val="12"/>
                  <w:szCs w:val="12"/>
                </w:rPr>
                <w:t>-</w:t>
              </w:r>
            </w:ins>
            <w:proofErr w:type="spellStart"/>
            <w:r w:rsidR="002377C3" w:rsidRPr="00466463">
              <w:rPr>
                <w:rFonts w:ascii="Times New Roman" w:hAnsi="Times New Roman" w:cs="Times New Roman"/>
                <w:color w:val="000000"/>
                <w:sz w:val="12"/>
                <w:szCs w:val="12"/>
              </w:rPr>
              <w:t>Jonasson</w:t>
            </w:r>
            <w:proofErr w:type="spellEnd"/>
            <w:r w:rsidR="002377C3" w:rsidRPr="00466463">
              <w:rPr>
                <w:rFonts w:ascii="Times New Roman" w:hAnsi="Times New Roman" w:cs="Times New Roman"/>
                <w:color w:val="000000"/>
                <w:sz w:val="12"/>
                <w:szCs w:val="12"/>
              </w:rPr>
              <w:t>, 2011</w:t>
            </w:r>
          </w:p>
        </w:tc>
      </w:tr>
      <w:tr w:rsidR="002377C3" w:rsidRPr="00466463" w14:paraId="78998754" w14:textId="77777777" w:rsidTr="009E56BF">
        <w:tc>
          <w:tcPr>
            <w:tcW w:w="5903" w:type="dxa"/>
          </w:tcPr>
          <w:p w14:paraId="1A97AE92" w14:textId="77777777" w:rsidR="002377C3" w:rsidRPr="00466463" w:rsidRDefault="002377C3">
            <w:pPr>
              <w:jc w:val="both"/>
              <w:rPr>
                <w:rFonts w:ascii="Times New Roman" w:hAnsi="Times New Roman" w:cs="Times New Roman"/>
                <w:color w:val="000000"/>
                <w:sz w:val="12"/>
                <w:szCs w:val="12"/>
              </w:rPr>
              <w:pPrChange w:id="624" w:author="reza" w:date="2019-08-02T20:08:00Z">
                <w:pPr/>
              </w:pPrChange>
            </w:pPr>
            <w:r w:rsidRPr="00466463">
              <w:rPr>
                <w:rFonts w:ascii="Times New Roman" w:hAnsi="Times New Roman" w:cs="Times New Roman"/>
                <w:color w:val="000000"/>
                <w:sz w:val="12"/>
                <w:szCs w:val="12"/>
              </w:rPr>
              <w:t>Respect for autonomy, safe care</w:t>
            </w:r>
          </w:p>
        </w:tc>
        <w:tc>
          <w:tcPr>
            <w:tcW w:w="1468" w:type="dxa"/>
          </w:tcPr>
          <w:p w14:paraId="4810DEE5" w14:textId="77777777" w:rsidR="002377C3" w:rsidRPr="00466463" w:rsidRDefault="002377C3">
            <w:pPr>
              <w:jc w:val="both"/>
              <w:rPr>
                <w:rFonts w:ascii="Times New Roman" w:hAnsi="Times New Roman" w:cs="Times New Roman"/>
                <w:color w:val="000000"/>
                <w:sz w:val="12"/>
                <w:szCs w:val="12"/>
              </w:rPr>
              <w:pPrChange w:id="625" w:author="reza" w:date="2019-08-02T20:08:00Z">
                <w:pPr/>
              </w:pPrChange>
            </w:pPr>
            <w:r w:rsidRPr="00466463">
              <w:rPr>
                <w:rFonts w:ascii="Times New Roman" w:eastAsia="MinionPro-Regular" w:hAnsi="Times New Roman" w:cs="Times New Roman"/>
                <w:color w:val="000000"/>
                <w:sz w:val="12"/>
                <w:szCs w:val="12"/>
                <w:lang w:bidi="fa-IR"/>
              </w:rPr>
              <w:t>Nurses</w:t>
            </w:r>
          </w:p>
        </w:tc>
        <w:tc>
          <w:tcPr>
            <w:tcW w:w="1083" w:type="dxa"/>
          </w:tcPr>
          <w:p w14:paraId="4A43D873" w14:textId="77777777" w:rsidR="002377C3" w:rsidRPr="00466463" w:rsidRDefault="002377C3">
            <w:pPr>
              <w:jc w:val="both"/>
              <w:rPr>
                <w:rFonts w:ascii="Times New Roman" w:hAnsi="Times New Roman" w:cs="Times New Roman"/>
                <w:color w:val="000000"/>
                <w:sz w:val="12"/>
                <w:szCs w:val="12"/>
              </w:rPr>
              <w:pPrChange w:id="626" w:author="reza" w:date="2019-08-02T20:08:00Z">
                <w:pPr/>
              </w:pPrChange>
            </w:pPr>
            <w:r w:rsidRPr="00466463">
              <w:rPr>
                <w:rFonts w:ascii="Times New Roman" w:hAnsi="Times New Roman" w:cs="Times New Roman"/>
                <w:color w:val="000000"/>
                <w:sz w:val="12"/>
                <w:szCs w:val="12"/>
              </w:rPr>
              <w:t>Descriptive</w:t>
            </w:r>
          </w:p>
        </w:tc>
        <w:tc>
          <w:tcPr>
            <w:tcW w:w="1469" w:type="dxa"/>
          </w:tcPr>
          <w:p w14:paraId="27D384C7" w14:textId="77777777" w:rsidR="002377C3" w:rsidRPr="002E4016" w:rsidRDefault="002E4016">
            <w:pPr>
              <w:jc w:val="both"/>
              <w:rPr>
                <w:rFonts w:ascii="Times New Roman" w:hAnsi="Times New Roman" w:cs="Times New Roman"/>
                <w:color w:val="FF0000"/>
                <w:sz w:val="12"/>
                <w:szCs w:val="12"/>
                <w:rPrChange w:id="627" w:author="reza" w:date="2019-07-29T21:37:00Z">
                  <w:rPr>
                    <w:rFonts w:ascii="Times New Roman" w:hAnsi="Times New Roman" w:cs="Times New Roman"/>
                    <w:color w:val="000000"/>
                    <w:sz w:val="12"/>
                    <w:szCs w:val="12"/>
                  </w:rPr>
                </w:rPrChange>
              </w:rPr>
              <w:pPrChange w:id="628" w:author="reza" w:date="2019-08-02T20:08:00Z">
                <w:pPr/>
              </w:pPrChange>
            </w:pPr>
            <w:ins w:id="629" w:author="reza" w:date="2019-07-29T22:01:00Z">
              <w:r>
                <w:rPr>
                  <w:rFonts w:ascii="Times New Roman" w:hAnsi="Times New Roman" w:cs="Times New Roman"/>
                  <w:color w:val="000000"/>
                  <w:sz w:val="12"/>
                  <w:szCs w:val="12"/>
                </w:rPr>
                <w:t>(</w:t>
              </w:r>
            </w:ins>
            <w:r w:rsidR="00E8518E">
              <w:rPr>
                <w:rFonts w:ascii="Times New Roman" w:hAnsi="Times New Roman" w:cs="Times New Roman"/>
                <w:color w:val="000000"/>
                <w:sz w:val="12"/>
                <w:szCs w:val="12"/>
              </w:rPr>
              <w:t>54</w:t>
            </w:r>
            <w:ins w:id="630" w:author="reza" w:date="2019-07-29T22:01:00Z">
              <w:r>
                <w:rPr>
                  <w:rFonts w:ascii="Times New Roman" w:hAnsi="Times New Roman" w:cs="Times New Roman"/>
                  <w:color w:val="000000"/>
                  <w:sz w:val="12"/>
                  <w:szCs w:val="12"/>
                </w:rPr>
                <w:t>)</w:t>
              </w:r>
            </w:ins>
            <w:del w:id="631" w:author="reza" w:date="2019-07-29T11:22:00Z">
              <w:r w:rsidR="00600FAF" w:rsidRPr="00600FAF">
                <w:rPr>
                  <w:rFonts w:ascii="Times New Roman" w:hAnsi="Times New Roman" w:cs="Times New Roman"/>
                  <w:color w:val="FF0000"/>
                  <w:sz w:val="12"/>
                  <w:szCs w:val="12"/>
                  <w:rPrChange w:id="632" w:author="reza" w:date="2019-07-29T21:37:00Z">
                    <w:rPr>
                      <w:rFonts w:ascii="Times New Roman" w:hAnsi="Times New Roman" w:cs="Times New Roman"/>
                      <w:color w:val="000000"/>
                      <w:sz w:val="12"/>
                      <w:szCs w:val="12"/>
                    </w:rPr>
                  </w:rPrChange>
                </w:rPr>
                <w:delText>(59)</w:delText>
              </w:r>
            </w:del>
            <w:ins w:id="633" w:author="reza" w:date="2019-07-29T11:22:00Z">
              <w:r w:rsidR="00600FAF" w:rsidRPr="00600FAF">
                <w:rPr>
                  <w:rFonts w:ascii="Times New Roman" w:hAnsi="Times New Roman" w:cs="Times New Roman"/>
                  <w:color w:val="FF0000"/>
                  <w:sz w:val="12"/>
                  <w:szCs w:val="12"/>
                  <w:rPrChange w:id="634" w:author="reza" w:date="2019-07-29T21:37:00Z">
                    <w:rPr>
                      <w:rFonts w:ascii="Times New Roman" w:hAnsi="Times New Roman" w:cs="Times New Roman"/>
                      <w:color w:val="000000"/>
                      <w:sz w:val="12"/>
                      <w:szCs w:val="12"/>
                    </w:rPr>
                  </w:rPrChange>
                </w:rPr>
                <w:t>-</w:t>
              </w:r>
            </w:ins>
            <w:r w:rsidR="00600FAF" w:rsidRPr="00600FAF">
              <w:rPr>
                <w:rFonts w:ascii="Times New Roman" w:hAnsi="Times New Roman" w:cs="Times New Roman"/>
                <w:color w:val="FF0000"/>
                <w:sz w:val="12"/>
                <w:szCs w:val="12"/>
                <w:rPrChange w:id="635" w:author="reza" w:date="2019-07-29T21:37:00Z">
                  <w:rPr>
                    <w:rFonts w:ascii="Times New Roman" w:hAnsi="Times New Roman" w:cs="Times New Roman"/>
                    <w:color w:val="000000"/>
                    <w:sz w:val="12"/>
                    <w:szCs w:val="12"/>
                  </w:rPr>
                </w:rPrChange>
              </w:rPr>
              <w:t>Choe, 2018</w:t>
            </w:r>
          </w:p>
        </w:tc>
      </w:tr>
      <w:tr w:rsidR="002377C3" w:rsidRPr="00466463" w14:paraId="3563BA65" w14:textId="77777777" w:rsidTr="009E56BF">
        <w:tc>
          <w:tcPr>
            <w:tcW w:w="5903" w:type="dxa"/>
          </w:tcPr>
          <w:p w14:paraId="34E994D5" w14:textId="77777777" w:rsidR="002377C3" w:rsidRPr="00466463" w:rsidRDefault="002377C3">
            <w:pPr>
              <w:autoSpaceDE w:val="0"/>
              <w:autoSpaceDN w:val="0"/>
              <w:adjustRightInd w:val="0"/>
              <w:jc w:val="both"/>
              <w:rPr>
                <w:rFonts w:ascii="Times New Roman" w:hAnsi="Times New Roman" w:cs="Times New Roman"/>
                <w:color w:val="000000"/>
                <w:sz w:val="12"/>
                <w:szCs w:val="12"/>
                <w:rtl/>
                <w:lang w:bidi="fa-IR"/>
              </w:rPr>
              <w:pPrChange w:id="636" w:author="reza" w:date="2019-08-02T20:08:00Z">
                <w:pPr>
                  <w:autoSpaceDE w:val="0"/>
                  <w:autoSpaceDN w:val="0"/>
                  <w:adjustRightInd w:val="0"/>
                </w:pPr>
              </w:pPrChange>
            </w:pPr>
            <w:r w:rsidRPr="00466463">
              <w:rPr>
                <w:rStyle w:val="tlid-translation"/>
                <w:color w:val="000000"/>
                <w:sz w:val="12"/>
                <w:szCs w:val="12"/>
              </w:rPr>
              <w:t>Paying attention</w:t>
            </w:r>
            <w:r w:rsidRPr="00466463">
              <w:rPr>
                <w:rFonts w:ascii="Times New Roman" w:hAnsi="Times New Roman" w:cs="Times New Roman"/>
                <w:color w:val="000000"/>
                <w:sz w:val="12"/>
                <w:szCs w:val="12"/>
              </w:rPr>
              <w:t>, flexibility, involving patients and relatives in care, protecting integrity and respect</w:t>
            </w:r>
          </w:p>
        </w:tc>
        <w:tc>
          <w:tcPr>
            <w:tcW w:w="1468" w:type="dxa"/>
          </w:tcPr>
          <w:p w14:paraId="7FFF77D5" w14:textId="77777777" w:rsidR="002377C3" w:rsidRPr="00466463" w:rsidRDefault="002377C3">
            <w:pPr>
              <w:jc w:val="both"/>
              <w:rPr>
                <w:rFonts w:ascii="Times New Roman" w:hAnsi="Times New Roman" w:cs="Times New Roman"/>
                <w:color w:val="000000"/>
                <w:sz w:val="12"/>
                <w:szCs w:val="12"/>
              </w:rPr>
              <w:pPrChange w:id="637" w:author="reza" w:date="2019-08-02T20:08:00Z">
                <w:pPr/>
              </w:pPrChange>
            </w:pPr>
            <w:r>
              <w:rPr>
                <w:rFonts w:ascii="Times New Roman" w:hAnsi="Times New Roman" w:cs="Times New Roman"/>
                <w:color w:val="000000"/>
                <w:sz w:val="12"/>
                <w:szCs w:val="12"/>
              </w:rPr>
              <w:t>Professional c</w:t>
            </w:r>
            <w:r w:rsidRPr="00466463">
              <w:rPr>
                <w:rFonts w:ascii="Times New Roman" w:hAnsi="Times New Roman" w:cs="Times New Roman"/>
                <w:color w:val="000000"/>
                <w:sz w:val="12"/>
                <w:szCs w:val="12"/>
              </w:rPr>
              <w:t xml:space="preserve">aregivers </w:t>
            </w:r>
          </w:p>
        </w:tc>
        <w:tc>
          <w:tcPr>
            <w:tcW w:w="1083" w:type="dxa"/>
          </w:tcPr>
          <w:p w14:paraId="06A51906" w14:textId="77777777" w:rsidR="002377C3" w:rsidRPr="00466463" w:rsidRDefault="002377C3">
            <w:pPr>
              <w:jc w:val="both"/>
              <w:rPr>
                <w:rFonts w:ascii="Times New Roman" w:hAnsi="Times New Roman" w:cs="Times New Roman"/>
                <w:color w:val="000000"/>
                <w:sz w:val="12"/>
                <w:szCs w:val="12"/>
              </w:rPr>
              <w:pPrChange w:id="638" w:author="reza" w:date="2019-08-02T20:08:00Z">
                <w:pPr/>
              </w:pPrChange>
            </w:pPr>
            <w:r w:rsidRPr="00466463">
              <w:rPr>
                <w:rFonts w:ascii="Times New Roman" w:hAnsi="Times New Roman" w:cs="Times New Roman"/>
                <w:color w:val="000000"/>
                <w:sz w:val="12"/>
                <w:szCs w:val="12"/>
              </w:rPr>
              <w:t>Descriptive</w:t>
            </w:r>
          </w:p>
        </w:tc>
        <w:tc>
          <w:tcPr>
            <w:tcW w:w="1469" w:type="dxa"/>
          </w:tcPr>
          <w:p w14:paraId="06BDAB5D" w14:textId="77777777" w:rsidR="002377C3" w:rsidRPr="00466463" w:rsidRDefault="002377C3">
            <w:pPr>
              <w:jc w:val="both"/>
              <w:rPr>
                <w:rFonts w:ascii="Times New Roman" w:hAnsi="Times New Roman" w:cs="Times New Roman"/>
                <w:color w:val="000000"/>
                <w:sz w:val="12"/>
                <w:szCs w:val="12"/>
              </w:rPr>
              <w:pPrChange w:id="639" w:author="reza" w:date="2019-08-02T20:08:00Z">
                <w:pPr/>
              </w:pPrChange>
            </w:pPr>
            <w:del w:id="640" w:author="reza" w:date="2019-07-29T11:23:00Z">
              <w:r w:rsidDel="00DB4136">
                <w:rPr>
                  <w:rFonts w:ascii="Times New Roman" w:hAnsi="Times New Roman" w:cs="Times New Roman"/>
                  <w:color w:val="000000"/>
                  <w:sz w:val="12"/>
                  <w:szCs w:val="12"/>
                </w:rPr>
                <w:delText>(31)</w:delText>
              </w:r>
            </w:del>
            <w:ins w:id="641" w:author="reza" w:date="2019-07-29T11:23:00Z">
              <w:r w:rsidR="00DB4136">
                <w:rPr>
                  <w:rFonts w:ascii="Times New Roman" w:hAnsi="Times New Roman" w:cs="Times New Roman"/>
                  <w:color w:val="000000"/>
                  <w:sz w:val="12"/>
                  <w:szCs w:val="12"/>
                </w:rPr>
                <w:t>-</w:t>
              </w:r>
            </w:ins>
            <w:proofErr w:type="spellStart"/>
            <w:r w:rsidRPr="00466463">
              <w:rPr>
                <w:rFonts w:ascii="Times New Roman" w:hAnsi="Times New Roman" w:cs="Times New Roman"/>
                <w:color w:val="000000"/>
                <w:sz w:val="12"/>
                <w:szCs w:val="12"/>
              </w:rPr>
              <w:t>Frilund</w:t>
            </w:r>
            <w:proofErr w:type="spellEnd"/>
            <w:r w:rsidRPr="00466463">
              <w:rPr>
                <w:rFonts w:ascii="Times New Roman" w:hAnsi="Times New Roman" w:cs="Times New Roman"/>
                <w:color w:val="000000"/>
                <w:sz w:val="12"/>
                <w:szCs w:val="12"/>
              </w:rPr>
              <w:t>, 2014</w:t>
            </w:r>
          </w:p>
        </w:tc>
      </w:tr>
      <w:tr w:rsidR="002377C3" w:rsidRPr="00466463" w14:paraId="67FB6FB9" w14:textId="77777777" w:rsidTr="009E56BF">
        <w:tc>
          <w:tcPr>
            <w:tcW w:w="5903" w:type="dxa"/>
          </w:tcPr>
          <w:p w14:paraId="4DF28397" w14:textId="77777777" w:rsidR="002377C3" w:rsidRPr="00466463" w:rsidRDefault="002377C3" w:rsidP="00025BA8">
            <w:pPr>
              <w:jc w:val="both"/>
              <w:rPr>
                <w:rFonts w:ascii="Times New Roman" w:hAnsi="Times New Roman" w:cs="Times New Roman"/>
                <w:color w:val="000000"/>
                <w:sz w:val="12"/>
                <w:szCs w:val="12"/>
              </w:rPr>
            </w:pPr>
            <w:r w:rsidRPr="00466463">
              <w:rPr>
                <w:rFonts w:ascii="Times New Roman" w:hAnsi="Times New Roman" w:cs="Times New Roman"/>
                <w:color w:val="000000"/>
                <w:sz w:val="12"/>
                <w:szCs w:val="12"/>
              </w:rPr>
              <w:t xml:space="preserve">Presence in caring encounter, empathy, knowledge, </w:t>
            </w:r>
            <w:r w:rsidRPr="00466463">
              <w:rPr>
                <w:rStyle w:val="tlid-translation"/>
                <w:color w:val="000000"/>
                <w:sz w:val="12"/>
                <w:szCs w:val="12"/>
              </w:rPr>
              <w:t>gaining patient confidence</w:t>
            </w:r>
          </w:p>
        </w:tc>
        <w:tc>
          <w:tcPr>
            <w:tcW w:w="1468" w:type="dxa"/>
          </w:tcPr>
          <w:p w14:paraId="6BAF1BF5" w14:textId="77777777" w:rsidR="002377C3" w:rsidRPr="00466463" w:rsidRDefault="002377C3">
            <w:pPr>
              <w:jc w:val="both"/>
              <w:rPr>
                <w:rFonts w:ascii="Times New Roman" w:hAnsi="Times New Roman" w:cs="Times New Roman"/>
                <w:color w:val="000000"/>
                <w:sz w:val="12"/>
                <w:szCs w:val="12"/>
              </w:rPr>
              <w:pPrChange w:id="642" w:author="reza" w:date="2019-08-02T20:08:00Z">
                <w:pPr/>
              </w:pPrChange>
            </w:pPr>
            <w:r w:rsidRPr="00466463">
              <w:rPr>
                <w:rFonts w:ascii="Times New Roman" w:eastAsia="MinionPro-Regular" w:hAnsi="Times New Roman" w:cs="Times New Roman"/>
                <w:color w:val="000000"/>
                <w:sz w:val="12"/>
                <w:szCs w:val="12"/>
                <w:lang w:bidi="fa-IR"/>
              </w:rPr>
              <w:t>Nurses</w:t>
            </w:r>
          </w:p>
        </w:tc>
        <w:tc>
          <w:tcPr>
            <w:tcW w:w="1083" w:type="dxa"/>
          </w:tcPr>
          <w:p w14:paraId="37D0799E" w14:textId="77777777" w:rsidR="002377C3" w:rsidRPr="00466463" w:rsidRDefault="002377C3">
            <w:pPr>
              <w:jc w:val="both"/>
              <w:rPr>
                <w:rFonts w:ascii="Times New Roman" w:hAnsi="Times New Roman" w:cs="Times New Roman"/>
                <w:color w:val="000000"/>
                <w:sz w:val="12"/>
                <w:szCs w:val="12"/>
              </w:rPr>
              <w:pPrChange w:id="643" w:author="reza" w:date="2019-08-02T20:08:00Z">
                <w:pPr/>
              </w:pPrChange>
            </w:pPr>
            <w:r w:rsidRPr="00466463">
              <w:rPr>
                <w:rFonts w:ascii="Times New Roman" w:hAnsi="Times New Roman" w:cs="Times New Roman"/>
                <w:color w:val="000000"/>
                <w:sz w:val="12"/>
                <w:szCs w:val="12"/>
              </w:rPr>
              <w:t>CA</w:t>
            </w:r>
          </w:p>
        </w:tc>
        <w:tc>
          <w:tcPr>
            <w:tcW w:w="1469" w:type="dxa"/>
          </w:tcPr>
          <w:p w14:paraId="53D686BA" w14:textId="77777777" w:rsidR="002377C3" w:rsidRPr="00466463" w:rsidRDefault="002E4016">
            <w:pPr>
              <w:jc w:val="both"/>
              <w:rPr>
                <w:rFonts w:ascii="Times New Roman" w:hAnsi="Times New Roman" w:cs="Times New Roman"/>
                <w:color w:val="000000"/>
                <w:sz w:val="12"/>
                <w:szCs w:val="12"/>
              </w:rPr>
              <w:pPrChange w:id="644" w:author="reza" w:date="2019-08-02T20:08:00Z">
                <w:pPr/>
              </w:pPrChange>
            </w:pPr>
            <w:ins w:id="645" w:author="reza" w:date="2019-07-29T21:39:00Z">
              <w:r>
                <w:rPr>
                  <w:rFonts w:ascii="Times New Roman" w:hAnsi="Times New Roman" w:cs="Times New Roman"/>
                  <w:color w:val="000000"/>
                  <w:sz w:val="12"/>
                  <w:szCs w:val="12"/>
                </w:rPr>
                <w:t>(32)</w:t>
              </w:r>
            </w:ins>
            <w:del w:id="646" w:author="reza" w:date="2019-07-29T11:23:00Z">
              <w:r w:rsidR="002377C3" w:rsidDel="00DB4136">
                <w:rPr>
                  <w:rFonts w:ascii="Times New Roman" w:hAnsi="Times New Roman" w:cs="Times New Roman"/>
                  <w:color w:val="000000"/>
                  <w:sz w:val="12"/>
                  <w:szCs w:val="12"/>
                </w:rPr>
                <w:delText>(41)</w:delText>
              </w:r>
            </w:del>
            <w:ins w:id="647" w:author="reza" w:date="2019-07-29T11:23:00Z">
              <w:r w:rsidR="00DB4136">
                <w:rPr>
                  <w:rFonts w:ascii="Times New Roman" w:hAnsi="Times New Roman" w:cs="Times New Roman"/>
                  <w:color w:val="000000"/>
                  <w:sz w:val="12"/>
                  <w:szCs w:val="12"/>
                </w:rPr>
                <w:t>-</w:t>
              </w:r>
            </w:ins>
            <w:proofErr w:type="spellStart"/>
            <w:r w:rsidR="002377C3" w:rsidRPr="00466463">
              <w:rPr>
                <w:rFonts w:ascii="Times New Roman" w:hAnsi="Times New Roman" w:cs="Times New Roman"/>
                <w:color w:val="000000"/>
                <w:sz w:val="12"/>
                <w:szCs w:val="12"/>
              </w:rPr>
              <w:t>Marchesoni</w:t>
            </w:r>
            <w:proofErr w:type="spellEnd"/>
            <w:r w:rsidR="002377C3" w:rsidRPr="00466463">
              <w:rPr>
                <w:rFonts w:ascii="Times New Roman" w:hAnsi="Times New Roman" w:cs="Times New Roman"/>
                <w:color w:val="000000"/>
                <w:sz w:val="12"/>
                <w:szCs w:val="12"/>
              </w:rPr>
              <w:t>, 2015</w:t>
            </w:r>
          </w:p>
        </w:tc>
      </w:tr>
      <w:tr w:rsidR="002377C3" w:rsidRPr="00466463" w14:paraId="17C0CFD4" w14:textId="77777777" w:rsidTr="009E56BF">
        <w:tc>
          <w:tcPr>
            <w:tcW w:w="5903" w:type="dxa"/>
          </w:tcPr>
          <w:p w14:paraId="33FA0A76" w14:textId="77777777" w:rsidR="002377C3" w:rsidRPr="00466463" w:rsidRDefault="002377C3">
            <w:pPr>
              <w:jc w:val="both"/>
              <w:rPr>
                <w:rFonts w:ascii="Times New Roman" w:hAnsi="Times New Roman" w:cs="Times New Roman"/>
                <w:color w:val="000000"/>
                <w:sz w:val="12"/>
                <w:szCs w:val="12"/>
              </w:rPr>
              <w:pPrChange w:id="648" w:author="reza" w:date="2019-08-02T20:08:00Z">
                <w:pPr/>
              </w:pPrChange>
            </w:pPr>
            <w:r w:rsidRPr="00466463">
              <w:rPr>
                <w:rFonts w:ascii="Times New Roman" w:hAnsi="Times New Roman" w:cs="Times New Roman"/>
                <w:color w:val="000000"/>
                <w:sz w:val="12"/>
                <w:szCs w:val="12"/>
              </w:rPr>
              <w:t>Preserving privacy, confidentiality, clean environment, control over situations</w:t>
            </w:r>
          </w:p>
        </w:tc>
        <w:tc>
          <w:tcPr>
            <w:tcW w:w="1468" w:type="dxa"/>
          </w:tcPr>
          <w:p w14:paraId="1A702D2E" w14:textId="77777777" w:rsidR="002377C3" w:rsidRPr="00466463" w:rsidRDefault="002377C3">
            <w:pPr>
              <w:jc w:val="both"/>
              <w:rPr>
                <w:rFonts w:ascii="Times New Roman" w:hAnsi="Times New Roman" w:cs="Times New Roman"/>
                <w:color w:val="000000"/>
                <w:sz w:val="12"/>
                <w:szCs w:val="12"/>
              </w:rPr>
              <w:pPrChange w:id="649" w:author="reza" w:date="2019-08-02T20:08:00Z">
                <w:pPr/>
              </w:pPrChange>
            </w:pPr>
            <w:r w:rsidRPr="00466463">
              <w:rPr>
                <w:rFonts w:ascii="Times New Roman" w:hAnsi="Times New Roman" w:cs="Times New Roman"/>
                <w:color w:val="000000"/>
                <w:sz w:val="12"/>
                <w:szCs w:val="12"/>
              </w:rPr>
              <w:t xml:space="preserve">Older people  </w:t>
            </w:r>
          </w:p>
        </w:tc>
        <w:tc>
          <w:tcPr>
            <w:tcW w:w="1083" w:type="dxa"/>
          </w:tcPr>
          <w:p w14:paraId="5C820F28" w14:textId="77777777" w:rsidR="002377C3" w:rsidRPr="00466463" w:rsidRDefault="002377C3">
            <w:pPr>
              <w:jc w:val="both"/>
              <w:rPr>
                <w:rFonts w:ascii="Times New Roman" w:hAnsi="Times New Roman" w:cs="Times New Roman"/>
                <w:color w:val="000000"/>
                <w:sz w:val="12"/>
                <w:szCs w:val="12"/>
              </w:rPr>
              <w:pPrChange w:id="650" w:author="reza" w:date="2019-08-02T20:08:00Z">
                <w:pPr/>
              </w:pPrChange>
            </w:pPr>
            <w:r w:rsidRPr="00466463">
              <w:rPr>
                <w:rFonts w:ascii="Times New Roman" w:hAnsi="Times New Roman" w:cs="Times New Roman"/>
                <w:color w:val="000000"/>
                <w:sz w:val="12"/>
                <w:szCs w:val="12"/>
              </w:rPr>
              <w:t>CA</w:t>
            </w:r>
          </w:p>
        </w:tc>
        <w:tc>
          <w:tcPr>
            <w:tcW w:w="1469" w:type="dxa"/>
          </w:tcPr>
          <w:p w14:paraId="048C5C62" w14:textId="77777777" w:rsidR="002377C3" w:rsidRPr="00486C34" w:rsidRDefault="002E4016">
            <w:pPr>
              <w:jc w:val="both"/>
              <w:rPr>
                <w:rFonts w:ascii="Times New Roman" w:hAnsi="Times New Roman" w:cs="Times New Roman"/>
                <w:sz w:val="12"/>
                <w:szCs w:val="12"/>
              </w:rPr>
              <w:pPrChange w:id="651" w:author="reza" w:date="2019-08-02T20:08:00Z">
                <w:pPr/>
              </w:pPrChange>
            </w:pPr>
            <w:ins w:id="652" w:author="reza" w:date="2019-07-29T21:40:00Z">
              <w:r>
                <w:rPr>
                  <w:rFonts w:ascii="Times New Roman" w:hAnsi="Times New Roman" w:cs="Times New Roman"/>
                  <w:color w:val="000000"/>
                  <w:sz w:val="12"/>
                  <w:szCs w:val="12"/>
                </w:rPr>
                <w:t>(24)</w:t>
              </w:r>
            </w:ins>
            <w:del w:id="653" w:author="reza" w:date="2019-07-29T11:23:00Z">
              <w:r w:rsidR="002377C3" w:rsidDel="00DB4136">
                <w:rPr>
                  <w:rFonts w:ascii="Times New Roman" w:hAnsi="Times New Roman" w:cs="Times New Roman"/>
                  <w:sz w:val="12"/>
                  <w:szCs w:val="12"/>
                </w:rPr>
                <w:delText>(34)</w:delText>
              </w:r>
            </w:del>
            <w:ins w:id="654" w:author="reza" w:date="2019-07-29T11:23:00Z">
              <w:r w:rsidR="00DB4136">
                <w:rPr>
                  <w:rFonts w:ascii="Times New Roman" w:hAnsi="Times New Roman" w:cs="Times New Roman"/>
                  <w:sz w:val="12"/>
                  <w:szCs w:val="12"/>
                </w:rPr>
                <w:t>-</w:t>
              </w:r>
            </w:ins>
            <w:r w:rsidR="002377C3" w:rsidRPr="00486C34">
              <w:rPr>
                <w:rFonts w:ascii="Times New Roman" w:hAnsi="Times New Roman" w:cs="Times New Roman"/>
                <w:sz w:val="12"/>
                <w:szCs w:val="12"/>
              </w:rPr>
              <w:t>Webster &amp; Bryan, 2008</w:t>
            </w:r>
          </w:p>
        </w:tc>
      </w:tr>
      <w:tr w:rsidR="002377C3" w:rsidRPr="00466463" w14:paraId="1A84F796" w14:textId="77777777" w:rsidTr="009E56BF">
        <w:tc>
          <w:tcPr>
            <w:tcW w:w="5903" w:type="dxa"/>
          </w:tcPr>
          <w:p w14:paraId="5AF1C2A5" w14:textId="77777777" w:rsidR="002377C3" w:rsidRPr="00466463" w:rsidRDefault="002377C3">
            <w:pPr>
              <w:jc w:val="both"/>
              <w:rPr>
                <w:rFonts w:ascii="Times New Roman" w:hAnsi="Times New Roman" w:cs="Times New Roman"/>
                <w:color w:val="000000"/>
                <w:sz w:val="12"/>
                <w:szCs w:val="12"/>
              </w:rPr>
              <w:pPrChange w:id="655" w:author="reza" w:date="2019-08-02T20:08:00Z">
                <w:pPr/>
              </w:pPrChange>
            </w:pPr>
            <w:r w:rsidRPr="00466463">
              <w:rPr>
                <w:rFonts w:ascii="Times New Roman" w:hAnsi="Times New Roman" w:cs="Times New Roman"/>
                <w:color w:val="000000"/>
                <w:sz w:val="12"/>
                <w:szCs w:val="12"/>
              </w:rPr>
              <w:t xml:space="preserve">Respect, politeness, preserving autonomy, promoting </w:t>
            </w:r>
            <w:proofErr w:type="spellStart"/>
            <w:proofErr w:type="gramStart"/>
            <w:r w:rsidRPr="00466463">
              <w:rPr>
                <w:rFonts w:ascii="Times New Roman" w:hAnsi="Times New Roman" w:cs="Times New Roman"/>
                <w:color w:val="000000"/>
                <w:sz w:val="12"/>
                <w:szCs w:val="12"/>
              </w:rPr>
              <w:t>wellbeing,preserving</w:t>
            </w:r>
            <w:proofErr w:type="spellEnd"/>
            <w:proofErr w:type="gramEnd"/>
            <w:r w:rsidRPr="00466463">
              <w:rPr>
                <w:rFonts w:ascii="Times New Roman" w:hAnsi="Times New Roman" w:cs="Times New Roman"/>
                <w:color w:val="000000"/>
                <w:sz w:val="12"/>
                <w:szCs w:val="12"/>
              </w:rPr>
              <w:t xml:space="preserve"> physical integrity, promoting self-reliance,  active communication, encouraging</w:t>
            </w:r>
            <w:r>
              <w:rPr>
                <w:rFonts w:ascii="Times New Roman" w:hAnsi="Times New Roman" w:cs="Times New Roman"/>
                <w:color w:val="000000"/>
                <w:sz w:val="12"/>
                <w:szCs w:val="12"/>
              </w:rPr>
              <w:t xml:space="preserve"> participation and physical</w:t>
            </w:r>
            <w:r w:rsidRPr="00466463">
              <w:rPr>
                <w:rFonts w:ascii="Times New Roman" w:hAnsi="Times New Roman" w:cs="Times New Roman"/>
                <w:color w:val="000000"/>
                <w:sz w:val="12"/>
                <w:szCs w:val="12"/>
              </w:rPr>
              <w:t xml:space="preserve"> activity</w:t>
            </w:r>
          </w:p>
        </w:tc>
        <w:tc>
          <w:tcPr>
            <w:tcW w:w="1468" w:type="dxa"/>
          </w:tcPr>
          <w:p w14:paraId="07C50A7D" w14:textId="77777777" w:rsidR="002377C3" w:rsidRPr="00466463" w:rsidRDefault="002377C3">
            <w:pPr>
              <w:jc w:val="both"/>
              <w:rPr>
                <w:rFonts w:ascii="Times New Roman" w:hAnsi="Times New Roman" w:cs="Times New Roman"/>
                <w:color w:val="000000"/>
                <w:sz w:val="12"/>
                <w:szCs w:val="12"/>
              </w:rPr>
              <w:pPrChange w:id="656" w:author="reza" w:date="2019-08-02T20:08:00Z">
                <w:pPr/>
              </w:pPrChange>
            </w:pPr>
            <w:r w:rsidRPr="00466463">
              <w:rPr>
                <w:rFonts w:ascii="Times New Roman" w:hAnsi="Times New Roman" w:cs="Times New Roman"/>
                <w:color w:val="000000"/>
                <w:sz w:val="12"/>
                <w:szCs w:val="12"/>
              </w:rPr>
              <w:t>-</w:t>
            </w:r>
          </w:p>
        </w:tc>
        <w:tc>
          <w:tcPr>
            <w:tcW w:w="1083" w:type="dxa"/>
          </w:tcPr>
          <w:p w14:paraId="2D300905" w14:textId="77777777" w:rsidR="002377C3" w:rsidRPr="00466463" w:rsidRDefault="002377C3">
            <w:pPr>
              <w:jc w:val="both"/>
              <w:rPr>
                <w:rFonts w:ascii="Times New Roman" w:hAnsi="Times New Roman" w:cs="Times New Roman"/>
                <w:color w:val="000000"/>
                <w:sz w:val="12"/>
                <w:szCs w:val="12"/>
              </w:rPr>
              <w:pPrChange w:id="657" w:author="reza" w:date="2019-08-02T20:08:00Z">
                <w:pPr/>
              </w:pPrChange>
            </w:pPr>
            <w:r w:rsidRPr="00466463">
              <w:rPr>
                <w:rFonts w:ascii="Times New Roman" w:hAnsi="Times New Roman" w:cs="Times New Roman"/>
                <w:color w:val="000000"/>
                <w:sz w:val="12"/>
                <w:szCs w:val="12"/>
              </w:rPr>
              <w:t>LR</w:t>
            </w:r>
          </w:p>
        </w:tc>
        <w:tc>
          <w:tcPr>
            <w:tcW w:w="1469" w:type="dxa"/>
          </w:tcPr>
          <w:p w14:paraId="26D6D3B8" w14:textId="77777777" w:rsidR="002377C3" w:rsidRPr="00466463" w:rsidRDefault="002E4016">
            <w:pPr>
              <w:jc w:val="both"/>
              <w:rPr>
                <w:rFonts w:ascii="Times New Roman" w:hAnsi="Times New Roman" w:cs="Times New Roman"/>
                <w:color w:val="000000"/>
                <w:sz w:val="12"/>
                <w:szCs w:val="12"/>
              </w:rPr>
              <w:pPrChange w:id="658" w:author="reza" w:date="2019-08-02T20:08:00Z">
                <w:pPr/>
              </w:pPrChange>
            </w:pPr>
            <w:ins w:id="659" w:author="reza" w:date="2019-07-29T21:40:00Z">
              <w:r>
                <w:rPr>
                  <w:rFonts w:ascii="Times New Roman" w:hAnsi="Times New Roman" w:cs="Times New Roman"/>
                  <w:color w:val="000000"/>
                  <w:sz w:val="12"/>
                  <w:szCs w:val="12"/>
                </w:rPr>
                <w:t>(29)</w:t>
              </w:r>
            </w:ins>
            <w:del w:id="660" w:author="reza" w:date="2019-07-29T11:23:00Z">
              <w:r w:rsidR="002377C3" w:rsidDel="00DB4136">
                <w:rPr>
                  <w:rFonts w:ascii="Times New Roman" w:hAnsi="Times New Roman" w:cs="Times New Roman"/>
                  <w:color w:val="000000"/>
                  <w:sz w:val="12"/>
                  <w:szCs w:val="12"/>
                </w:rPr>
                <w:delText>(43)</w:delText>
              </w:r>
            </w:del>
            <w:ins w:id="661" w:author="reza" w:date="2019-07-29T11:23:00Z">
              <w:r w:rsidR="00DB4136">
                <w:rPr>
                  <w:rFonts w:ascii="Times New Roman" w:hAnsi="Times New Roman" w:cs="Times New Roman"/>
                  <w:color w:val="000000"/>
                  <w:sz w:val="12"/>
                  <w:szCs w:val="12"/>
                </w:rPr>
                <w:t>-</w:t>
              </w:r>
            </w:ins>
            <w:proofErr w:type="spellStart"/>
            <w:r w:rsidR="002377C3" w:rsidRPr="00466463">
              <w:rPr>
                <w:rFonts w:ascii="Times New Roman" w:hAnsi="Times New Roman" w:cs="Times New Roman"/>
                <w:color w:val="000000"/>
                <w:sz w:val="12"/>
                <w:szCs w:val="12"/>
              </w:rPr>
              <w:t>Gastmans&amp;Milisen</w:t>
            </w:r>
            <w:proofErr w:type="spellEnd"/>
            <w:r w:rsidR="002377C3" w:rsidRPr="00466463">
              <w:rPr>
                <w:rFonts w:ascii="Times New Roman" w:hAnsi="Times New Roman" w:cs="Times New Roman"/>
                <w:color w:val="000000"/>
                <w:sz w:val="12"/>
                <w:szCs w:val="12"/>
              </w:rPr>
              <w:t>, 2014</w:t>
            </w:r>
          </w:p>
        </w:tc>
      </w:tr>
      <w:tr w:rsidR="002377C3" w:rsidRPr="00466463" w14:paraId="43B963C1" w14:textId="77777777" w:rsidTr="009E56BF">
        <w:tc>
          <w:tcPr>
            <w:tcW w:w="5903" w:type="dxa"/>
          </w:tcPr>
          <w:p w14:paraId="7A1B02BD" w14:textId="77777777" w:rsidR="002377C3" w:rsidRPr="00466463" w:rsidRDefault="002377C3">
            <w:pPr>
              <w:jc w:val="both"/>
              <w:rPr>
                <w:rFonts w:ascii="Times New Roman" w:hAnsi="Times New Roman" w:cs="Times New Roman"/>
                <w:color w:val="000000"/>
                <w:sz w:val="12"/>
                <w:szCs w:val="12"/>
              </w:rPr>
              <w:pPrChange w:id="662" w:author="reza" w:date="2019-08-02T20:08:00Z">
                <w:pPr/>
              </w:pPrChange>
            </w:pPr>
            <w:r w:rsidRPr="00466463">
              <w:rPr>
                <w:rFonts w:ascii="Times New Roman" w:hAnsi="Times New Roman" w:cs="Times New Roman"/>
                <w:color w:val="000000"/>
                <w:sz w:val="12"/>
                <w:szCs w:val="12"/>
              </w:rPr>
              <w:t xml:space="preserve">Politeness, respect, observing privacy, </w:t>
            </w:r>
            <w:r w:rsidRPr="00466463">
              <w:rPr>
                <w:rFonts w:ascii="Times New Roman" w:hAnsi="Times New Roman" w:cs="Times New Roman"/>
                <w:color w:val="000000"/>
                <w:sz w:val="12"/>
                <w:szCs w:val="12"/>
                <w:lang w:bidi="fa-IR"/>
              </w:rPr>
              <w:t>k</w:t>
            </w:r>
            <w:r w:rsidRPr="00466463">
              <w:rPr>
                <w:rFonts w:ascii="Times New Roman" w:hAnsi="Times New Roman" w:cs="Times New Roman"/>
                <w:color w:val="000000"/>
                <w:sz w:val="12"/>
                <w:szCs w:val="12"/>
              </w:rPr>
              <w:t>indness, effective communication, including older person in decision-making</w:t>
            </w:r>
          </w:p>
        </w:tc>
        <w:tc>
          <w:tcPr>
            <w:tcW w:w="1468" w:type="dxa"/>
          </w:tcPr>
          <w:p w14:paraId="79451746" w14:textId="77777777" w:rsidR="002377C3" w:rsidRPr="00466463" w:rsidRDefault="002377C3">
            <w:pPr>
              <w:autoSpaceDE w:val="0"/>
              <w:autoSpaceDN w:val="0"/>
              <w:adjustRightInd w:val="0"/>
              <w:jc w:val="both"/>
              <w:rPr>
                <w:rFonts w:ascii="Times New Roman" w:hAnsi="Times New Roman" w:cs="Times New Roman"/>
                <w:color w:val="000000"/>
                <w:sz w:val="12"/>
                <w:szCs w:val="12"/>
              </w:rPr>
              <w:pPrChange w:id="663" w:author="reza" w:date="2019-08-02T20:08:00Z">
                <w:pPr>
                  <w:autoSpaceDE w:val="0"/>
                  <w:autoSpaceDN w:val="0"/>
                  <w:adjustRightInd w:val="0"/>
                </w:pPr>
              </w:pPrChange>
            </w:pPr>
            <w:r w:rsidRPr="00466463">
              <w:rPr>
                <w:rFonts w:ascii="Times New Roman" w:hAnsi="Times New Roman" w:cs="Times New Roman"/>
                <w:color w:val="000000"/>
                <w:sz w:val="12"/>
                <w:szCs w:val="12"/>
              </w:rPr>
              <w:t xml:space="preserve">Older people </w:t>
            </w:r>
          </w:p>
        </w:tc>
        <w:tc>
          <w:tcPr>
            <w:tcW w:w="1083" w:type="dxa"/>
          </w:tcPr>
          <w:p w14:paraId="6A9ADA21" w14:textId="77777777" w:rsidR="002377C3" w:rsidRPr="00466463" w:rsidRDefault="002377C3">
            <w:pPr>
              <w:jc w:val="both"/>
              <w:rPr>
                <w:rFonts w:ascii="Times New Roman" w:hAnsi="Times New Roman" w:cs="Times New Roman"/>
                <w:color w:val="000000"/>
                <w:sz w:val="12"/>
                <w:szCs w:val="12"/>
              </w:rPr>
              <w:pPrChange w:id="664" w:author="reza" w:date="2019-08-02T20:08:00Z">
                <w:pPr/>
              </w:pPrChange>
            </w:pPr>
            <w:r w:rsidRPr="00466463">
              <w:rPr>
                <w:rFonts w:ascii="Times New Roman" w:hAnsi="Times New Roman" w:cs="Times New Roman"/>
                <w:color w:val="000000"/>
                <w:sz w:val="12"/>
                <w:szCs w:val="12"/>
              </w:rPr>
              <w:t>CA</w:t>
            </w:r>
          </w:p>
        </w:tc>
        <w:tc>
          <w:tcPr>
            <w:tcW w:w="1469" w:type="dxa"/>
          </w:tcPr>
          <w:p w14:paraId="51AF0E03" w14:textId="77777777" w:rsidR="002377C3" w:rsidRPr="00466463" w:rsidRDefault="002E4016">
            <w:pPr>
              <w:jc w:val="both"/>
              <w:rPr>
                <w:rFonts w:ascii="Times New Roman" w:hAnsi="Times New Roman" w:cs="Times New Roman"/>
                <w:color w:val="000000"/>
                <w:sz w:val="12"/>
                <w:szCs w:val="12"/>
              </w:rPr>
              <w:pPrChange w:id="665" w:author="reza" w:date="2019-08-02T20:08:00Z">
                <w:pPr/>
              </w:pPrChange>
            </w:pPr>
            <w:ins w:id="666" w:author="reza" w:date="2019-07-29T21:41:00Z">
              <w:r>
                <w:rPr>
                  <w:rFonts w:ascii="Times New Roman" w:hAnsi="Times New Roman" w:cs="Times New Roman"/>
                  <w:color w:val="000000"/>
                  <w:sz w:val="12"/>
                  <w:szCs w:val="12"/>
                </w:rPr>
                <w:t>(37)</w:t>
              </w:r>
            </w:ins>
            <w:del w:id="667" w:author="reza" w:date="2019-07-29T11:23:00Z">
              <w:r w:rsidR="002377C3" w:rsidDel="00DB4136">
                <w:rPr>
                  <w:rFonts w:ascii="Times New Roman" w:hAnsi="Times New Roman" w:cs="Times New Roman"/>
                  <w:color w:val="000000"/>
                  <w:sz w:val="12"/>
                  <w:szCs w:val="12"/>
                </w:rPr>
                <w:delText>(45)</w:delText>
              </w:r>
            </w:del>
            <w:ins w:id="668" w:author="reza" w:date="2019-07-29T11:23:00Z">
              <w:r w:rsidR="00DB4136">
                <w:rPr>
                  <w:rFonts w:ascii="Times New Roman" w:hAnsi="Times New Roman" w:cs="Times New Roman"/>
                  <w:color w:val="000000"/>
                  <w:sz w:val="12"/>
                  <w:szCs w:val="12"/>
                </w:rPr>
                <w:t>-</w:t>
              </w:r>
            </w:ins>
            <w:r w:rsidR="002377C3" w:rsidRPr="008023ED">
              <w:rPr>
                <w:rFonts w:ascii="Times New Roman" w:hAnsi="Times New Roman" w:cs="Times New Roman"/>
                <w:color w:val="000000"/>
                <w:sz w:val="12"/>
                <w:szCs w:val="12"/>
              </w:rPr>
              <w:t>Woolhead,</w:t>
            </w:r>
            <w:r w:rsidR="002377C3">
              <w:rPr>
                <w:rFonts w:ascii="Times New Roman" w:hAnsi="Times New Roman" w:cs="Times New Roman"/>
                <w:color w:val="000000"/>
                <w:sz w:val="12"/>
                <w:szCs w:val="12"/>
              </w:rPr>
              <w:t xml:space="preserve"> 2006</w:t>
            </w:r>
          </w:p>
        </w:tc>
      </w:tr>
      <w:tr w:rsidR="002377C3" w:rsidRPr="00466463" w14:paraId="7CCC334F" w14:textId="77777777" w:rsidTr="009E56BF">
        <w:tc>
          <w:tcPr>
            <w:tcW w:w="5903" w:type="dxa"/>
          </w:tcPr>
          <w:p w14:paraId="3A34B4B6" w14:textId="77777777" w:rsidR="002377C3" w:rsidRPr="00466463" w:rsidRDefault="002377C3">
            <w:pPr>
              <w:jc w:val="both"/>
              <w:rPr>
                <w:rFonts w:ascii="Times New Roman" w:hAnsi="Times New Roman" w:cs="Times New Roman"/>
                <w:color w:val="000000"/>
                <w:sz w:val="12"/>
                <w:szCs w:val="12"/>
              </w:rPr>
              <w:pPrChange w:id="669" w:author="reza" w:date="2019-08-02T20:08:00Z">
                <w:pPr/>
              </w:pPrChange>
            </w:pPr>
            <w:r w:rsidRPr="00466463">
              <w:rPr>
                <w:rFonts w:ascii="Times New Roman" w:hAnsi="Times New Roman" w:cs="Times New Roman"/>
                <w:color w:val="000000"/>
                <w:sz w:val="12"/>
                <w:szCs w:val="12"/>
              </w:rPr>
              <w:t xml:space="preserve">Respect, </w:t>
            </w:r>
            <w:r w:rsidRPr="00466463">
              <w:rPr>
                <w:rFonts w:ascii="Times New Roman" w:eastAsia="MinionPro-Regular" w:hAnsi="Times New Roman" w:cs="Times New Roman"/>
                <w:color w:val="000000"/>
                <w:sz w:val="12"/>
                <w:szCs w:val="12"/>
              </w:rPr>
              <w:t xml:space="preserve">empathy, </w:t>
            </w:r>
            <w:r w:rsidRPr="00466463">
              <w:rPr>
                <w:rFonts w:ascii="Times New Roman" w:hAnsi="Times New Roman" w:cs="Times New Roman"/>
                <w:color w:val="000000"/>
                <w:sz w:val="12"/>
                <w:szCs w:val="12"/>
              </w:rPr>
              <w:t>preserving dignity</w:t>
            </w:r>
          </w:p>
        </w:tc>
        <w:tc>
          <w:tcPr>
            <w:tcW w:w="1468" w:type="dxa"/>
          </w:tcPr>
          <w:p w14:paraId="13057C8B" w14:textId="77777777" w:rsidR="002377C3" w:rsidRPr="00466463" w:rsidRDefault="002377C3">
            <w:pPr>
              <w:jc w:val="both"/>
              <w:rPr>
                <w:rFonts w:ascii="Times New Roman" w:hAnsi="Times New Roman" w:cs="Times New Roman"/>
                <w:color w:val="000000"/>
                <w:sz w:val="12"/>
                <w:szCs w:val="12"/>
                <w:lang w:bidi="fa-IR"/>
              </w:rPr>
              <w:pPrChange w:id="670" w:author="reza" w:date="2019-08-02T20:08:00Z">
                <w:pPr/>
              </w:pPrChange>
            </w:pPr>
            <w:r w:rsidRPr="00466463">
              <w:rPr>
                <w:rFonts w:ascii="Times New Roman" w:eastAsia="MinionPro-Regular" w:hAnsi="Times New Roman" w:cs="Times New Roman"/>
                <w:color w:val="000000"/>
                <w:sz w:val="12"/>
                <w:szCs w:val="12"/>
                <w:lang w:bidi="fa-IR"/>
              </w:rPr>
              <w:t>Nurses</w:t>
            </w:r>
          </w:p>
        </w:tc>
        <w:tc>
          <w:tcPr>
            <w:tcW w:w="1083" w:type="dxa"/>
          </w:tcPr>
          <w:p w14:paraId="54878C7A" w14:textId="77777777" w:rsidR="002377C3" w:rsidRPr="00466463" w:rsidRDefault="002377C3">
            <w:pPr>
              <w:jc w:val="both"/>
              <w:rPr>
                <w:rFonts w:ascii="Times New Roman" w:hAnsi="Times New Roman" w:cs="Times New Roman"/>
                <w:color w:val="000000"/>
                <w:sz w:val="12"/>
                <w:szCs w:val="12"/>
              </w:rPr>
              <w:pPrChange w:id="671" w:author="reza" w:date="2019-08-02T20:08:00Z">
                <w:pPr/>
              </w:pPrChange>
            </w:pPr>
            <w:r w:rsidRPr="00466463">
              <w:rPr>
                <w:rFonts w:ascii="Times New Roman" w:hAnsi="Times New Roman" w:cs="Times New Roman"/>
                <w:color w:val="000000"/>
                <w:sz w:val="12"/>
                <w:szCs w:val="12"/>
              </w:rPr>
              <w:t>Descriptive</w:t>
            </w:r>
          </w:p>
        </w:tc>
        <w:tc>
          <w:tcPr>
            <w:tcW w:w="1469" w:type="dxa"/>
          </w:tcPr>
          <w:p w14:paraId="6F25160F" w14:textId="77777777" w:rsidR="002377C3" w:rsidRPr="00466463" w:rsidRDefault="002E4016">
            <w:pPr>
              <w:jc w:val="both"/>
              <w:rPr>
                <w:rFonts w:ascii="Times New Roman" w:hAnsi="Times New Roman" w:cs="Times New Roman"/>
                <w:color w:val="000000"/>
                <w:sz w:val="12"/>
                <w:szCs w:val="12"/>
              </w:rPr>
              <w:pPrChange w:id="672" w:author="reza" w:date="2019-08-02T20:08:00Z">
                <w:pPr/>
              </w:pPrChange>
            </w:pPr>
            <w:ins w:id="673" w:author="reza" w:date="2019-07-29T22:01:00Z">
              <w:r>
                <w:rPr>
                  <w:rFonts w:ascii="Times New Roman" w:hAnsi="Times New Roman" w:cs="Times New Roman"/>
                  <w:color w:val="000000"/>
                  <w:sz w:val="12"/>
                  <w:szCs w:val="12"/>
                </w:rPr>
                <w:t>(</w:t>
              </w:r>
            </w:ins>
            <w:r w:rsidR="00E8518E">
              <w:rPr>
                <w:rFonts w:ascii="Times New Roman" w:hAnsi="Times New Roman" w:cs="Times New Roman"/>
                <w:color w:val="000000"/>
                <w:sz w:val="12"/>
                <w:szCs w:val="12"/>
              </w:rPr>
              <w:t>55</w:t>
            </w:r>
            <w:ins w:id="674" w:author="reza" w:date="2019-07-29T22:01:00Z">
              <w:r>
                <w:rPr>
                  <w:rFonts w:ascii="Times New Roman" w:hAnsi="Times New Roman" w:cs="Times New Roman"/>
                  <w:color w:val="000000"/>
                  <w:sz w:val="12"/>
                  <w:szCs w:val="12"/>
                </w:rPr>
                <w:t>)</w:t>
              </w:r>
            </w:ins>
            <w:del w:id="675" w:author="reza" w:date="2019-07-29T11:23:00Z">
              <w:r w:rsidR="002377C3" w:rsidDel="00DB4136">
                <w:rPr>
                  <w:rFonts w:ascii="Times New Roman" w:hAnsi="Times New Roman" w:cs="Times New Roman"/>
                  <w:color w:val="000000"/>
                  <w:sz w:val="12"/>
                  <w:szCs w:val="12"/>
                </w:rPr>
                <w:delText>(60)</w:delText>
              </w:r>
            </w:del>
            <w:ins w:id="676" w:author="reza" w:date="2019-07-29T11:23:00Z">
              <w:r w:rsidR="00DB4136">
                <w:rPr>
                  <w:rFonts w:ascii="Times New Roman" w:hAnsi="Times New Roman" w:cs="Times New Roman"/>
                  <w:color w:val="000000"/>
                  <w:sz w:val="12"/>
                  <w:szCs w:val="12"/>
                </w:rPr>
                <w:t>-</w:t>
              </w:r>
            </w:ins>
            <w:proofErr w:type="spellStart"/>
            <w:r w:rsidR="00600FAF" w:rsidRPr="00600FAF">
              <w:rPr>
                <w:rFonts w:ascii="Times New Roman" w:hAnsi="Times New Roman" w:cs="Times New Roman"/>
                <w:color w:val="FF0000"/>
                <w:sz w:val="12"/>
                <w:szCs w:val="12"/>
                <w:rPrChange w:id="677" w:author="reza" w:date="2019-07-29T21:42:00Z">
                  <w:rPr>
                    <w:rFonts w:ascii="Times New Roman" w:hAnsi="Times New Roman" w:cs="Times New Roman"/>
                    <w:color w:val="000000"/>
                    <w:sz w:val="12"/>
                    <w:szCs w:val="12"/>
                  </w:rPr>
                </w:rPrChange>
              </w:rPr>
              <w:t>Frilund</w:t>
            </w:r>
            <w:proofErr w:type="spellEnd"/>
            <w:r w:rsidR="002377C3" w:rsidRPr="00466463">
              <w:rPr>
                <w:rFonts w:ascii="Times New Roman" w:hAnsi="Times New Roman" w:cs="Times New Roman"/>
                <w:color w:val="000000"/>
                <w:sz w:val="12"/>
                <w:szCs w:val="12"/>
              </w:rPr>
              <w:t>, 2013</w:t>
            </w:r>
          </w:p>
        </w:tc>
      </w:tr>
      <w:tr w:rsidR="002377C3" w:rsidRPr="00466463" w14:paraId="3506C318" w14:textId="77777777" w:rsidTr="009E56BF">
        <w:tc>
          <w:tcPr>
            <w:tcW w:w="5903" w:type="dxa"/>
          </w:tcPr>
          <w:p w14:paraId="40D95343" w14:textId="77777777" w:rsidR="002377C3" w:rsidRPr="00466463" w:rsidRDefault="002377C3">
            <w:pPr>
              <w:jc w:val="both"/>
              <w:rPr>
                <w:rFonts w:ascii="Times New Roman" w:hAnsi="Times New Roman" w:cs="Times New Roman"/>
                <w:color w:val="000000"/>
                <w:sz w:val="12"/>
                <w:szCs w:val="12"/>
              </w:rPr>
              <w:pPrChange w:id="678" w:author="reza" w:date="2019-08-02T20:08:00Z">
                <w:pPr/>
              </w:pPrChange>
            </w:pPr>
            <w:r w:rsidRPr="00466463">
              <w:rPr>
                <w:rFonts w:ascii="Times New Roman" w:hAnsi="Times New Roman" w:cs="Times New Roman"/>
                <w:color w:val="000000"/>
                <w:sz w:val="12"/>
                <w:szCs w:val="12"/>
              </w:rPr>
              <w:t xml:space="preserve">Promoting autonomy and independence, respect, encouraging participation, effective communication, preserving privacy </w:t>
            </w:r>
          </w:p>
        </w:tc>
        <w:tc>
          <w:tcPr>
            <w:tcW w:w="1468" w:type="dxa"/>
          </w:tcPr>
          <w:p w14:paraId="6C5C0B07" w14:textId="77777777" w:rsidR="002377C3" w:rsidRPr="00466463" w:rsidRDefault="002377C3">
            <w:pPr>
              <w:jc w:val="both"/>
              <w:rPr>
                <w:rFonts w:ascii="Times New Roman" w:hAnsi="Times New Roman" w:cs="Times New Roman"/>
                <w:color w:val="000000"/>
                <w:sz w:val="12"/>
                <w:szCs w:val="12"/>
              </w:rPr>
              <w:pPrChange w:id="679" w:author="reza" w:date="2019-08-02T20:08:00Z">
                <w:pPr/>
              </w:pPrChange>
            </w:pPr>
            <w:r w:rsidRPr="00466463">
              <w:rPr>
                <w:rFonts w:ascii="Times New Roman" w:hAnsi="Times New Roman" w:cs="Times New Roman"/>
                <w:color w:val="000000"/>
                <w:sz w:val="12"/>
                <w:szCs w:val="12"/>
              </w:rPr>
              <w:t xml:space="preserve">Professional team </w:t>
            </w:r>
          </w:p>
        </w:tc>
        <w:tc>
          <w:tcPr>
            <w:tcW w:w="1083" w:type="dxa"/>
          </w:tcPr>
          <w:p w14:paraId="221FF5A5" w14:textId="77777777" w:rsidR="002377C3" w:rsidRPr="00466463" w:rsidRDefault="002377C3">
            <w:pPr>
              <w:jc w:val="both"/>
              <w:rPr>
                <w:rFonts w:ascii="Times New Roman" w:eastAsia="MinionPro-It" w:hAnsi="Times New Roman" w:cs="Times New Roman"/>
                <w:i/>
                <w:iCs/>
                <w:color w:val="000000"/>
                <w:sz w:val="12"/>
                <w:szCs w:val="12"/>
              </w:rPr>
              <w:pPrChange w:id="680" w:author="reza" w:date="2019-08-02T20:08:00Z">
                <w:pPr/>
              </w:pPrChange>
            </w:pPr>
            <w:r w:rsidRPr="00466463">
              <w:rPr>
                <w:rFonts w:ascii="Times New Roman" w:hAnsi="Times New Roman" w:cs="Times New Roman"/>
                <w:color w:val="000000"/>
                <w:sz w:val="12"/>
                <w:szCs w:val="12"/>
              </w:rPr>
              <w:t>CA</w:t>
            </w:r>
          </w:p>
        </w:tc>
        <w:tc>
          <w:tcPr>
            <w:tcW w:w="1469" w:type="dxa"/>
          </w:tcPr>
          <w:p w14:paraId="3F1F7636" w14:textId="77777777" w:rsidR="002377C3" w:rsidRPr="00466463" w:rsidRDefault="002E4016">
            <w:pPr>
              <w:autoSpaceDE w:val="0"/>
              <w:autoSpaceDN w:val="0"/>
              <w:adjustRightInd w:val="0"/>
              <w:jc w:val="both"/>
              <w:rPr>
                <w:rFonts w:ascii="Times New Roman" w:eastAsia="MinionPro-Regular" w:hAnsi="Times New Roman" w:cs="Times New Roman"/>
                <w:color w:val="000000"/>
                <w:sz w:val="12"/>
                <w:szCs w:val="12"/>
              </w:rPr>
              <w:pPrChange w:id="681" w:author="reza" w:date="2019-08-02T20:08:00Z">
                <w:pPr>
                  <w:autoSpaceDE w:val="0"/>
                  <w:autoSpaceDN w:val="0"/>
                  <w:adjustRightInd w:val="0"/>
                </w:pPr>
              </w:pPrChange>
            </w:pPr>
            <w:ins w:id="682" w:author="reza" w:date="2019-07-29T21:42:00Z">
              <w:r>
                <w:rPr>
                  <w:rFonts w:ascii="Times New Roman" w:hAnsi="Times New Roman" w:cs="Times New Roman"/>
                  <w:color w:val="000000"/>
                  <w:sz w:val="12"/>
                  <w:szCs w:val="12"/>
                </w:rPr>
                <w:t>(28)</w:t>
              </w:r>
            </w:ins>
            <w:del w:id="683" w:author="reza" w:date="2019-07-29T11:23:00Z">
              <w:r w:rsidR="002377C3" w:rsidDel="00DB4136">
                <w:rPr>
                  <w:rFonts w:ascii="Times New Roman" w:eastAsia="MinionPro-Regular" w:hAnsi="Times New Roman" w:cs="Times New Roman"/>
                  <w:color w:val="000000"/>
                  <w:sz w:val="12"/>
                  <w:szCs w:val="12"/>
                </w:rPr>
                <w:delText>(38)</w:delText>
              </w:r>
            </w:del>
            <w:ins w:id="684" w:author="reza" w:date="2019-07-29T11:23:00Z">
              <w:r w:rsidR="00DB4136">
                <w:rPr>
                  <w:rFonts w:ascii="Times New Roman" w:eastAsia="MinionPro-Regular" w:hAnsi="Times New Roman" w:cs="Times New Roman"/>
                  <w:color w:val="000000"/>
                  <w:sz w:val="12"/>
                  <w:szCs w:val="12"/>
                </w:rPr>
                <w:t>-</w:t>
              </w:r>
            </w:ins>
            <w:proofErr w:type="spellStart"/>
            <w:r w:rsidR="002377C3" w:rsidRPr="00466463">
              <w:rPr>
                <w:rFonts w:ascii="Times New Roman" w:eastAsia="MinionPro-Regular" w:hAnsi="Times New Roman" w:cs="Times New Roman"/>
                <w:color w:val="000000"/>
                <w:sz w:val="12"/>
                <w:szCs w:val="12"/>
              </w:rPr>
              <w:t>Arino-Blasco</w:t>
            </w:r>
            <w:proofErr w:type="spellEnd"/>
            <w:r w:rsidR="002377C3" w:rsidRPr="00466463">
              <w:rPr>
                <w:rFonts w:ascii="Times New Roman" w:eastAsia="MinionPro-Regular" w:hAnsi="Times New Roman" w:cs="Times New Roman"/>
                <w:color w:val="000000"/>
                <w:sz w:val="12"/>
                <w:szCs w:val="12"/>
              </w:rPr>
              <w:t>, 2005</w:t>
            </w:r>
          </w:p>
        </w:tc>
      </w:tr>
      <w:tr w:rsidR="002377C3" w:rsidRPr="00466463" w14:paraId="01A3B0A2" w14:textId="77777777" w:rsidTr="009E56BF">
        <w:tc>
          <w:tcPr>
            <w:tcW w:w="5903" w:type="dxa"/>
          </w:tcPr>
          <w:p w14:paraId="5F774283" w14:textId="77777777" w:rsidR="002377C3" w:rsidRPr="00466463" w:rsidRDefault="002377C3">
            <w:pPr>
              <w:jc w:val="both"/>
              <w:rPr>
                <w:rFonts w:ascii="Times New Roman" w:hAnsi="Times New Roman" w:cs="Times New Roman"/>
                <w:color w:val="000000"/>
                <w:sz w:val="12"/>
                <w:szCs w:val="12"/>
              </w:rPr>
              <w:pPrChange w:id="685" w:author="reza" w:date="2019-08-02T20:08:00Z">
                <w:pPr/>
              </w:pPrChange>
            </w:pPr>
            <w:r w:rsidRPr="00466463">
              <w:rPr>
                <w:rFonts w:ascii="Times New Roman" w:hAnsi="Times New Roman" w:cs="Times New Roman"/>
                <w:color w:val="000000"/>
                <w:sz w:val="12"/>
                <w:szCs w:val="12"/>
              </w:rPr>
              <w:t>Preserving dignity and autonomy, giving information, positive attitude</w:t>
            </w:r>
          </w:p>
        </w:tc>
        <w:tc>
          <w:tcPr>
            <w:tcW w:w="1468" w:type="dxa"/>
          </w:tcPr>
          <w:p w14:paraId="7D3F90C6" w14:textId="77777777" w:rsidR="002377C3" w:rsidRPr="00466463" w:rsidRDefault="002377C3">
            <w:pPr>
              <w:jc w:val="both"/>
              <w:rPr>
                <w:rFonts w:ascii="Times New Roman" w:hAnsi="Times New Roman" w:cs="Times New Roman"/>
                <w:color w:val="000000"/>
                <w:sz w:val="12"/>
                <w:szCs w:val="12"/>
              </w:rPr>
              <w:pPrChange w:id="686" w:author="reza" w:date="2019-08-02T20:08:00Z">
                <w:pPr/>
              </w:pPrChange>
            </w:pPr>
            <w:r w:rsidRPr="00466463">
              <w:rPr>
                <w:rFonts w:ascii="Times New Roman" w:hAnsi="Times New Roman" w:cs="Times New Roman"/>
                <w:color w:val="000000"/>
                <w:sz w:val="12"/>
                <w:szCs w:val="12"/>
              </w:rPr>
              <w:t>-</w:t>
            </w:r>
          </w:p>
        </w:tc>
        <w:tc>
          <w:tcPr>
            <w:tcW w:w="1083" w:type="dxa"/>
          </w:tcPr>
          <w:p w14:paraId="0AA1FF6F" w14:textId="77777777" w:rsidR="002377C3" w:rsidRPr="00466463" w:rsidRDefault="002377C3">
            <w:pPr>
              <w:jc w:val="both"/>
              <w:rPr>
                <w:rFonts w:ascii="Times New Roman" w:hAnsi="Times New Roman" w:cs="Times New Roman"/>
                <w:color w:val="000000"/>
                <w:sz w:val="12"/>
                <w:szCs w:val="12"/>
              </w:rPr>
              <w:pPrChange w:id="687" w:author="reza" w:date="2019-08-02T20:08:00Z">
                <w:pPr/>
              </w:pPrChange>
            </w:pPr>
            <w:r w:rsidRPr="00466463">
              <w:rPr>
                <w:rFonts w:ascii="Times New Roman" w:hAnsi="Times New Roman" w:cs="Times New Roman"/>
                <w:color w:val="000000"/>
                <w:sz w:val="12"/>
                <w:szCs w:val="12"/>
              </w:rPr>
              <w:t>LR</w:t>
            </w:r>
          </w:p>
        </w:tc>
        <w:tc>
          <w:tcPr>
            <w:tcW w:w="1469" w:type="dxa"/>
          </w:tcPr>
          <w:p w14:paraId="03D0F069" w14:textId="77777777" w:rsidR="002377C3" w:rsidRPr="00466463" w:rsidRDefault="002E4016">
            <w:pPr>
              <w:jc w:val="both"/>
              <w:rPr>
                <w:rFonts w:ascii="Times New Roman" w:hAnsi="Times New Roman" w:cs="Times New Roman"/>
                <w:color w:val="000000"/>
                <w:sz w:val="12"/>
                <w:szCs w:val="12"/>
              </w:rPr>
              <w:pPrChange w:id="688" w:author="reza" w:date="2019-08-02T20:08:00Z">
                <w:pPr/>
              </w:pPrChange>
            </w:pPr>
            <w:ins w:id="689" w:author="reza" w:date="2019-07-29T21:43:00Z">
              <w:r>
                <w:rPr>
                  <w:rFonts w:ascii="Times New Roman" w:hAnsi="Times New Roman" w:cs="Times New Roman"/>
                  <w:color w:val="000000"/>
                  <w:sz w:val="12"/>
                  <w:szCs w:val="12"/>
                </w:rPr>
                <w:t>(27)</w:t>
              </w:r>
            </w:ins>
            <w:del w:id="690" w:author="reza" w:date="2019-07-29T11:23:00Z">
              <w:r w:rsidR="002377C3" w:rsidDel="00DB4136">
                <w:rPr>
                  <w:rFonts w:ascii="Times New Roman" w:hAnsi="Times New Roman" w:cs="Times New Roman"/>
                  <w:color w:val="000000"/>
                  <w:sz w:val="12"/>
                  <w:szCs w:val="12"/>
                </w:rPr>
                <w:delText>(36)</w:delText>
              </w:r>
            </w:del>
            <w:ins w:id="691" w:author="reza" w:date="2019-07-29T11:23:00Z">
              <w:r w:rsidR="00DB4136">
                <w:rPr>
                  <w:rFonts w:ascii="Times New Roman" w:hAnsi="Times New Roman" w:cs="Times New Roman"/>
                  <w:color w:val="000000"/>
                  <w:sz w:val="12"/>
                  <w:szCs w:val="12"/>
                </w:rPr>
                <w:t>-</w:t>
              </w:r>
            </w:ins>
            <w:r w:rsidR="002377C3" w:rsidRPr="00466463">
              <w:rPr>
                <w:rFonts w:ascii="Times New Roman" w:hAnsi="Times New Roman" w:cs="Times New Roman"/>
                <w:color w:val="000000"/>
                <w:sz w:val="12"/>
                <w:szCs w:val="12"/>
              </w:rPr>
              <w:t>Lothian &amp; Philp, 2001</w:t>
            </w:r>
          </w:p>
        </w:tc>
      </w:tr>
      <w:tr w:rsidR="002377C3" w:rsidRPr="00466463" w14:paraId="712A8620" w14:textId="77777777" w:rsidTr="009E56BF">
        <w:tc>
          <w:tcPr>
            <w:tcW w:w="5903" w:type="dxa"/>
          </w:tcPr>
          <w:p w14:paraId="7FBBEB13" w14:textId="77777777" w:rsidR="002377C3" w:rsidRPr="00466463" w:rsidRDefault="002377C3">
            <w:pPr>
              <w:autoSpaceDE w:val="0"/>
              <w:autoSpaceDN w:val="0"/>
              <w:adjustRightInd w:val="0"/>
              <w:jc w:val="both"/>
              <w:rPr>
                <w:rFonts w:ascii="Times New Roman" w:hAnsi="Times New Roman" w:cs="Times New Roman"/>
                <w:color w:val="000000"/>
                <w:sz w:val="12"/>
                <w:szCs w:val="12"/>
              </w:rPr>
              <w:pPrChange w:id="692" w:author="reza" w:date="2019-08-02T20:08:00Z">
                <w:pPr>
                  <w:autoSpaceDE w:val="0"/>
                  <w:autoSpaceDN w:val="0"/>
                  <w:adjustRightInd w:val="0"/>
                </w:pPr>
              </w:pPrChange>
            </w:pPr>
            <w:r w:rsidRPr="00466463">
              <w:rPr>
                <w:rFonts w:ascii="Times New Roman" w:hAnsi="Times New Roman" w:cs="Times New Roman"/>
                <w:color w:val="000000"/>
                <w:sz w:val="12"/>
                <w:szCs w:val="12"/>
              </w:rPr>
              <w:t xml:space="preserve">Protecting physical and psychological integrity, preserving dignity, justice  </w:t>
            </w:r>
          </w:p>
        </w:tc>
        <w:tc>
          <w:tcPr>
            <w:tcW w:w="1468" w:type="dxa"/>
          </w:tcPr>
          <w:p w14:paraId="673628E5" w14:textId="77777777" w:rsidR="002377C3" w:rsidRPr="00466463" w:rsidRDefault="002377C3">
            <w:pPr>
              <w:jc w:val="both"/>
              <w:rPr>
                <w:rFonts w:ascii="Times New Roman" w:hAnsi="Times New Roman" w:cs="Times New Roman"/>
                <w:color w:val="000000"/>
                <w:sz w:val="12"/>
                <w:szCs w:val="12"/>
              </w:rPr>
              <w:pPrChange w:id="693" w:author="reza" w:date="2019-08-02T20:08:00Z">
                <w:pPr/>
              </w:pPrChange>
            </w:pPr>
            <w:r w:rsidRPr="00466463">
              <w:rPr>
                <w:rFonts w:ascii="Times New Roman" w:hAnsi="Times New Roman" w:cs="Times New Roman"/>
                <w:color w:val="000000"/>
                <w:sz w:val="12"/>
                <w:szCs w:val="12"/>
              </w:rPr>
              <w:t xml:space="preserve">Nurses </w:t>
            </w:r>
          </w:p>
        </w:tc>
        <w:tc>
          <w:tcPr>
            <w:tcW w:w="1083" w:type="dxa"/>
          </w:tcPr>
          <w:p w14:paraId="23CBBB46" w14:textId="77777777" w:rsidR="002377C3" w:rsidRPr="00466463" w:rsidRDefault="002377C3">
            <w:pPr>
              <w:jc w:val="both"/>
              <w:rPr>
                <w:rFonts w:ascii="Times New Roman" w:eastAsia="MinionPro-It" w:hAnsi="Times New Roman" w:cs="Times New Roman"/>
                <w:i/>
                <w:iCs/>
                <w:color w:val="000000"/>
                <w:sz w:val="12"/>
                <w:szCs w:val="12"/>
              </w:rPr>
              <w:pPrChange w:id="694" w:author="reza" w:date="2019-08-02T20:08:00Z">
                <w:pPr/>
              </w:pPrChange>
            </w:pPr>
            <w:r w:rsidRPr="00466463">
              <w:rPr>
                <w:rFonts w:ascii="Times New Roman" w:hAnsi="Times New Roman" w:cs="Times New Roman"/>
                <w:color w:val="000000"/>
                <w:sz w:val="12"/>
                <w:szCs w:val="12"/>
              </w:rPr>
              <w:t>CA</w:t>
            </w:r>
          </w:p>
        </w:tc>
        <w:tc>
          <w:tcPr>
            <w:tcW w:w="1469" w:type="dxa"/>
          </w:tcPr>
          <w:p w14:paraId="59DC3D5A" w14:textId="77777777" w:rsidR="002377C3" w:rsidRPr="00466463" w:rsidRDefault="002E4016">
            <w:pPr>
              <w:jc w:val="both"/>
              <w:rPr>
                <w:rFonts w:ascii="Times New Roman" w:hAnsi="Times New Roman" w:cs="Times New Roman"/>
                <w:color w:val="000000"/>
                <w:sz w:val="12"/>
                <w:szCs w:val="12"/>
              </w:rPr>
              <w:pPrChange w:id="695" w:author="reza" w:date="2019-08-02T20:08:00Z">
                <w:pPr/>
              </w:pPrChange>
            </w:pPr>
            <w:ins w:id="696" w:author="reza" w:date="2019-07-29T21:43:00Z">
              <w:r>
                <w:rPr>
                  <w:rFonts w:ascii="Times New Roman" w:hAnsi="Times New Roman" w:cs="Times New Roman"/>
                  <w:color w:val="000000"/>
                  <w:sz w:val="12"/>
                  <w:szCs w:val="12"/>
                </w:rPr>
                <w:t>(25)</w:t>
              </w:r>
            </w:ins>
            <w:del w:id="697" w:author="reza" w:date="2019-07-29T11:23:00Z">
              <w:r w:rsidR="002377C3" w:rsidDel="00DB4136">
                <w:rPr>
                  <w:rFonts w:ascii="Times New Roman" w:hAnsi="Times New Roman" w:cs="Times New Roman"/>
                  <w:color w:val="000000"/>
                  <w:sz w:val="12"/>
                  <w:szCs w:val="12"/>
                </w:rPr>
                <w:delText>(35)</w:delText>
              </w:r>
            </w:del>
            <w:ins w:id="698" w:author="reza" w:date="2019-07-29T11:23:00Z">
              <w:r w:rsidR="00DB4136">
                <w:rPr>
                  <w:rFonts w:ascii="Times New Roman" w:hAnsi="Times New Roman" w:cs="Times New Roman"/>
                  <w:color w:val="000000"/>
                  <w:sz w:val="12"/>
                  <w:szCs w:val="12"/>
                </w:rPr>
                <w:t>-</w:t>
              </w:r>
            </w:ins>
            <w:r w:rsidR="002377C3" w:rsidRPr="00466463">
              <w:rPr>
                <w:rFonts w:ascii="Times New Roman" w:hAnsi="Times New Roman" w:cs="Times New Roman"/>
                <w:color w:val="000000"/>
                <w:sz w:val="12"/>
                <w:szCs w:val="12"/>
              </w:rPr>
              <w:t>Goethals, 2013</w:t>
            </w:r>
          </w:p>
        </w:tc>
      </w:tr>
      <w:tr w:rsidR="002377C3" w:rsidRPr="00466463" w14:paraId="393A4316" w14:textId="77777777" w:rsidTr="009E56BF">
        <w:tc>
          <w:tcPr>
            <w:tcW w:w="5903" w:type="dxa"/>
          </w:tcPr>
          <w:p w14:paraId="07687111" w14:textId="77777777" w:rsidR="002377C3" w:rsidRPr="00466463" w:rsidRDefault="002377C3">
            <w:pPr>
              <w:jc w:val="both"/>
              <w:rPr>
                <w:rFonts w:ascii="Times New Roman" w:hAnsi="Times New Roman" w:cs="Times New Roman"/>
                <w:color w:val="000000"/>
                <w:sz w:val="12"/>
                <w:szCs w:val="12"/>
              </w:rPr>
              <w:pPrChange w:id="699" w:author="reza" w:date="2019-08-02T20:08:00Z">
                <w:pPr/>
              </w:pPrChange>
            </w:pPr>
            <w:r w:rsidRPr="00466463">
              <w:rPr>
                <w:rFonts w:ascii="Times New Roman" w:hAnsi="Times New Roman" w:cs="Times New Roman"/>
                <w:color w:val="000000"/>
                <w:sz w:val="12"/>
                <w:szCs w:val="12"/>
              </w:rPr>
              <w:t>Respect, giving information, autonomy, privacy</w:t>
            </w:r>
          </w:p>
        </w:tc>
        <w:tc>
          <w:tcPr>
            <w:tcW w:w="1468" w:type="dxa"/>
          </w:tcPr>
          <w:p w14:paraId="4CC63AF8" w14:textId="77777777" w:rsidR="002377C3" w:rsidRPr="00466463" w:rsidRDefault="002377C3">
            <w:pPr>
              <w:jc w:val="both"/>
              <w:rPr>
                <w:rFonts w:ascii="Times New Roman" w:hAnsi="Times New Roman" w:cs="Times New Roman"/>
                <w:color w:val="000000"/>
                <w:sz w:val="12"/>
                <w:szCs w:val="12"/>
              </w:rPr>
              <w:pPrChange w:id="700" w:author="reza" w:date="2019-08-02T20:08:00Z">
                <w:pPr/>
              </w:pPrChange>
            </w:pPr>
            <w:r w:rsidRPr="00466463">
              <w:rPr>
                <w:rFonts w:ascii="Times New Roman" w:hAnsi="Times New Roman" w:cs="Times New Roman"/>
                <w:color w:val="000000"/>
                <w:sz w:val="12"/>
                <w:szCs w:val="12"/>
              </w:rPr>
              <w:t>Nurses</w:t>
            </w:r>
          </w:p>
        </w:tc>
        <w:tc>
          <w:tcPr>
            <w:tcW w:w="1083" w:type="dxa"/>
          </w:tcPr>
          <w:p w14:paraId="6BD112DC" w14:textId="77777777" w:rsidR="002377C3" w:rsidRPr="00466463" w:rsidRDefault="002377C3">
            <w:pPr>
              <w:jc w:val="both"/>
              <w:rPr>
                <w:rFonts w:ascii="Times New Roman" w:eastAsia="MinionPro-It" w:hAnsi="Times New Roman" w:cs="Times New Roman"/>
                <w:i/>
                <w:iCs/>
                <w:color w:val="000000"/>
                <w:sz w:val="12"/>
                <w:szCs w:val="12"/>
              </w:rPr>
              <w:pPrChange w:id="701" w:author="reza" w:date="2019-08-02T20:08:00Z">
                <w:pPr/>
              </w:pPrChange>
            </w:pPr>
            <w:r w:rsidRPr="00466463">
              <w:rPr>
                <w:rFonts w:ascii="Times New Roman" w:hAnsi="Times New Roman" w:cs="Times New Roman"/>
                <w:color w:val="000000"/>
                <w:sz w:val="12"/>
                <w:szCs w:val="12"/>
              </w:rPr>
              <w:t>CA</w:t>
            </w:r>
          </w:p>
        </w:tc>
        <w:tc>
          <w:tcPr>
            <w:tcW w:w="1469" w:type="dxa"/>
          </w:tcPr>
          <w:p w14:paraId="4ECD68CC" w14:textId="77777777" w:rsidR="002377C3" w:rsidRPr="00466463" w:rsidRDefault="002E4016">
            <w:pPr>
              <w:jc w:val="both"/>
              <w:rPr>
                <w:rFonts w:ascii="Times New Roman" w:hAnsi="Times New Roman" w:cs="Times New Roman"/>
                <w:color w:val="000000"/>
                <w:sz w:val="12"/>
                <w:szCs w:val="12"/>
              </w:rPr>
              <w:pPrChange w:id="702" w:author="reza" w:date="2019-08-02T20:08:00Z">
                <w:pPr/>
              </w:pPrChange>
            </w:pPr>
            <w:ins w:id="703" w:author="reza" w:date="2019-07-29T21:43:00Z">
              <w:r>
                <w:rPr>
                  <w:rFonts w:ascii="Times New Roman" w:hAnsi="Times New Roman" w:cs="Times New Roman"/>
                  <w:color w:val="000000"/>
                  <w:sz w:val="12"/>
                  <w:szCs w:val="12"/>
                </w:rPr>
                <w:t>(</w:t>
              </w:r>
            </w:ins>
            <w:ins w:id="704" w:author="reza" w:date="2019-07-29T21:44:00Z">
              <w:r>
                <w:rPr>
                  <w:rFonts w:ascii="Times New Roman" w:hAnsi="Times New Roman" w:cs="Times New Roman"/>
                  <w:color w:val="000000"/>
                  <w:sz w:val="12"/>
                  <w:szCs w:val="12"/>
                </w:rPr>
                <w:t>5</w:t>
              </w:r>
            </w:ins>
            <w:ins w:id="705" w:author="reza" w:date="2019-07-29T21:43:00Z">
              <w:r>
                <w:rPr>
                  <w:rFonts w:ascii="Times New Roman" w:hAnsi="Times New Roman" w:cs="Times New Roman"/>
                  <w:color w:val="000000"/>
                  <w:sz w:val="12"/>
                  <w:szCs w:val="12"/>
                </w:rPr>
                <w:t>)</w:t>
              </w:r>
            </w:ins>
            <w:del w:id="706" w:author="reza" w:date="2019-07-29T11:23:00Z">
              <w:r w:rsidR="002377C3" w:rsidDel="00DB4136">
                <w:rPr>
                  <w:rFonts w:ascii="Times New Roman" w:hAnsi="Times New Roman" w:cs="Times New Roman"/>
                  <w:color w:val="000000"/>
                  <w:sz w:val="12"/>
                  <w:szCs w:val="12"/>
                </w:rPr>
                <w:delText>(8)</w:delText>
              </w:r>
            </w:del>
            <w:ins w:id="707" w:author="reza" w:date="2019-07-29T11:23:00Z">
              <w:r w:rsidR="00DB4136">
                <w:rPr>
                  <w:rFonts w:ascii="Times New Roman" w:hAnsi="Times New Roman" w:cs="Times New Roman"/>
                  <w:color w:val="000000"/>
                  <w:sz w:val="12"/>
                  <w:szCs w:val="12"/>
                </w:rPr>
                <w:t>-</w:t>
              </w:r>
            </w:ins>
            <w:r w:rsidR="002377C3" w:rsidRPr="00466463">
              <w:rPr>
                <w:rFonts w:ascii="Times New Roman" w:hAnsi="Times New Roman" w:cs="Times New Roman"/>
                <w:color w:val="000000"/>
                <w:sz w:val="12"/>
                <w:szCs w:val="12"/>
              </w:rPr>
              <w:t>Rees, 2009</w:t>
            </w:r>
          </w:p>
        </w:tc>
      </w:tr>
      <w:tr w:rsidR="002377C3" w:rsidRPr="00466463" w14:paraId="393F4C12" w14:textId="77777777" w:rsidTr="009E56BF">
        <w:tc>
          <w:tcPr>
            <w:tcW w:w="5903" w:type="dxa"/>
          </w:tcPr>
          <w:p w14:paraId="0B2C68D4" w14:textId="77777777" w:rsidR="002377C3" w:rsidRPr="00466463" w:rsidRDefault="002377C3">
            <w:pPr>
              <w:jc w:val="both"/>
              <w:rPr>
                <w:rFonts w:ascii="Times New Roman" w:hAnsi="Times New Roman" w:cs="Times New Roman"/>
                <w:color w:val="000000"/>
                <w:sz w:val="12"/>
                <w:szCs w:val="12"/>
              </w:rPr>
              <w:pPrChange w:id="708" w:author="reza" w:date="2019-08-02T20:08:00Z">
                <w:pPr/>
              </w:pPrChange>
            </w:pPr>
            <w:r w:rsidRPr="00466463">
              <w:rPr>
                <w:rFonts w:ascii="Times New Roman" w:hAnsi="Times New Roman" w:cs="Times New Roman"/>
                <w:color w:val="000000"/>
                <w:sz w:val="12"/>
                <w:szCs w:val="12"/>
              </w:rPr>
              <w:t>Greeting, clean environment, preserving privacy and confidentiality, relieving pain, experience, promoting positive attitude</w:t>
            </w:r>
          </w:p>
        </w:tc>
        <w:tc>
          <w:tcPr>
            <w:tcW w:w="1468" w:type="dxa"/>
          </w:tcPr>
          <w:p w14:paraId="41BE4B95" w14:textId="77777777" w:rsidR="002377C3" w:rsidRPr="00466463" w:rsidRDefault="002377C3">
            <w:pPr>
              <w:jc w:val="both"/>
              <w:rPr>
                <w:rFonts w:ascii="Times New Roman" w:hAnsi="Times New Roman" w:cs="Times New Roman"/>
                <w:color w:val="000000"/>
                <w:sz w:val="12"/>
                <w:szCs w:val="12"/>
              </w:rPr>
              <w:pPrChange w:id="709" w:author="reza" w:date="2019-08-02T20:08:00Z">
                <w:pPr/>
              </w:pPrChange>
            </w:pPr>
            <w:r w:rsidRPr="00466463">
              <w:rPr>
                <w:rFonts w:ascii="Times New Roman" w:hAnsi="Times New Roman" w:cs="Times New Roman"/>
                <w:color w:val="000000"/>
                <w:sz w:val="12"/>
                <w:szCs w:val="12"/>
              </w:rPr>
              <w:t>-</w:t>
            </w:r>
          </w:p>
        </w:tc>
        <w:tc>
          <w:tcPr>
            <w:tcW w:w="1083" w:type="dxa"/>
          </w:tcPr>
          <w:p w14:paraId="3C66604E" w14:textId="77777777" w:rsidR="002377C3" w:rsidRPr="00466463" w:rsidRDefault="002377C3">
            <w:pPr>
              <w:jc w:val="both"/>
              <w:rPr>
                <w:rFonts w:ascii="Times New Roman" w:hAnsi="Times New Roman" w:cs="Times New Roman"/>
                <w:color w:val="000000"/>
                <w:sz w:val="12"/>
                <w:szCs w:val="12"/>
              </w:rPr>
              <w:pPrChange w:id="710" w:author="reza" w:date="2019-08-02T20:08:00Z">
                <w:pPr/>
              </w:pPrChange>
            </w:pPr>
            <w:r w:rsidRPr="00466463">
              <w:rPr>
                <w:rFonts w:ascii="Times New Roman" w:hAnsi="Times New Roman" w:cs="Times New Roman"/>
                <w:color w:val="000000"/>
                <w:sz w:val="12"/>
                <w:szCs w:val="12"/>
              </w:rPr>
              <w:t>LR</w:t>
            </w:r>
          </w:p>
        </w:tc>
        <w:tc>
          <w:tcPr>
            <w:tcW w:w="1469" w:type="dxa"/>
          </w:tcPr>
          <w:p w14:paraId="3E896D9F" w14:textId="77777777" w:rsidR="002377C3" w:rsidRPr="00466463" w:rsidRDefault="002E4016">
            <w:pPr>
              <w:jc w:val="both"/>
              <w:rPr>
                <w:rFonts w:ascii="Times New Roman" w:hAnsi="Times New Roman" w:cs="Times New Roman"/>
                <w:color w:val="000000"/>
                <w:sz w:val="12"/>
                <w:szCs w:val="12"/>
              </w:rPr>
              <w:pPrChange w:id="711" w:author="reza" w:date="2019-08-02T20:08:00Z">
                <w:pPr/>
              </w:pPrChange>
            </w:pPr>
            <w:ins w:id="712" w:author="reza" w:date="2019-07-29T21:44:00Z">
              <w:r>
                <w:rPr>
                  <w:rFonts w:ascii="Times New Roman" w:hAnsi="Times New Roman" w:cs="Times New Roman"/>
                  <w:color w:val="000000"/>
                  <w:sz w:val="12"/>
                  <w:szCs w:val="12"/>
                </w:rPr>
                <w:t>(38)</w:t>
              </w:r>
            </w:ins>
            <w:del w:id="713" w:author="reza" w:date="2019-07-29T11:23:00Z">
              <w:r w:rsidR="002377C3" w:rsidDel="00DB4136">
                <w:rPr>
                  <w:rFonts w:ascii="Times New Roman" w:hAnsi="Times New Roman" w:cs="Times New Roman"/>
                  <w:color w:val="000000"/>
                  <w:sz w:val="12"/>
                  <w:szCs w:val="12"/>
                </w:rPr>
                <w:delText>(29)</w:delText>
              </w:r>
            </w:del>
            <w:ins w:id="714" w:author="reza" w:date="2019-07-29T11:23:00Z">
              <w:r w:rsidR="00DB4136">
                <w:rPr>
                  <w:rFonts w:ascii="Times New Roman" w:hAnsi="Times New Roman" w:cs="Times New Roman"/>
                  <w:color w:val="000000"/>
                  <w:sz w:val="12"/>
                  <w:szCs w:val="12"/>
                </w:rPr>
                <w:t>-</w:t>
              </w:r>
            </w:ins>
            <w:proofErr w:type="spellStart"/>
            <w:r w:rsidR="002377C3" w:rsidRPr="00466463">
              <w:rPr>
                <w:rFonts w:ascii="Times New Roman" w:hAnsi="Times New Roman" w:cs="Times New Roman"/>
                <w:color w:val="000000"/>
                <w:sz w:val="12"/>
                <w:szCs w:val="12"/>
              </w:rPr>
              <w:t>Birrell</w:t>
            </w:r>
            <w:proofErr w:type="spellEnd"/>
            <w:r w:rsidR="002377C3" w:rsidRPr="00466463">
              <w:rPr>
                <w:rFonts w:ascii="Times New Roman" w:hAnsi="Times New Roman" w:cs="Times New Roman"/>
                <w:color w:val="000000"/>
                <w:sz w:val="12"/>
                <w:szCs w:val="12"/>
              </w:rPr>
              <w:t>, 2006</w:t>
            </w:r>
          </w:p>
        </w:tc>
      </w:tr>
      <w:tr w:rsidR="002377C3" w:rsidRPr="00466463" w14:paraId="109E7DC0" w14:textId="77777777" w:rsidTr="009E56BF">
        <w:tc>
          <w:tcPr>
            <w:tcW w:w="5903" w:type="dxa"/>
          </w:tcPr>
          <w:p w14:paraId="4C562A2D" w14:textId="77777777" w:rsidR="002377C3" w:rsidRPr="00466463" w:rsidRDefault="002377C3">
            <w:pPr>
              <w:jc w:val="both"/>
              <w:rPr>
                <w:rFonts w:ascii="Times New Roman" w:hAnsi="Times New Roman" w:cs="Times New Roman"/>
                <w:color w:val="000000"/>
                <w:sz w:val="12"/>
                <w:szCs w:val="12"/>
              </w:rPr>
              <w:pPrChange w:id="715" w:author="reza" w:date="2019-08-02T20:08:00Z">
                <w:pPr/>
              </w:pPrChange>
            </w:pPr>
            <w:r w:rsidRPr="00466463">
              <w:rPr>
                <w:rFonts w:ascii="Times New Roman" w:hAnsi="Times New Roman" w:cs="Times New Roman"/>
                <w:color w:val="000000"/>
                <w:sz w:val="12"/>
                <w:szCs w:val="12"/>
              </w:rPr>
              <w:t>Preserving privacy, cleanness, relieving pain, p</w:t>
            </w:r>
            <w:r>
              <w:rPr>
                <w:rFonts w:ascii="Times New Roman" w:hAnsi="Times New Roman" w:cs="Times New Roman"/>
                <w:color w:val="000000"/>
                <w:sz w:val="12"/>
                <w:szCs w:val="12"/>
              </w:rPr>
              <w:t>oliteness, kindness,</w:t>
            </w:r>
            <w:r w:rsidRPr="00466463">
              <w:rPr>
                <w:rFonts w:ascii="Times New Roman" w:hAnsi="Times New Roman" w:cs="Times New Roman"/>
                <w:color w:val="000000"/>
                <w:sz w:val="12"/>
                <w:szCs w:val="12"/>
              </w:rPr>
              <w:t xml:space="preserve"> providing information and having control over decisions </w:t>
            </w:r>
          </w:p>
        </w:tc>
        <w:tc>
          <w:tcPr>
            <w:tcW w:w="1468" w:type="dxa"/>
          </w:tcPr>
          <w:p w14:paraId="209CDFCF" w14:textId="77777777" w:rsidR="002377C3" w:rsidRPr="00466463" w:rsidRDefault="002377C3">
            <w:pPr>
              <w:autoSpaceDE w:val="0"/>
              <w:autoSpaceDN w:val="0"/>
              <w:adjustRightInd w:val="0"/>
              <w:jc w:val="both"/>
              <w:rPr>
                <w:rFonts w:ascii="Times New Roman" w:hAnsi="Times New Roman" w:cs="Times New Roman"/>
                <w:color w:val="000000"/>
                <w:sz w:val="12"/>
                <w:szCs w:val="12"/>
              </w:rPr>
              <w:pPrChange w:id="716" w:author="reza" w:date="2019-08-02T20:08:00Z">
                <w:pPr>
                  <w:autoSpaceDE w:val="0"/>
                  <w:autoSpaceDN w:val="0"/>
                  <w:adjustRightInd w:val="0"/>
                </w:pPr>
              </w:pPrChange>
            </w:pPr>
            <w:r w:rsidRPr="00466463">
              <w:rPr>
                <w:rFonts w:ascii="Times New Roman" w:hAnsi="Times New Roman" w:cs="Times New Roman"/>
                <w:color w:val="000000"/>
                <w:sz w:val="12"/>
                <w:szCs w:val="12"/>
              </w:rPr>
              <w:t xml:space="preserve">Older people </w:t>
            </w:r>
          </w:p>
        </w:tc>
        <w:tc>
          <w:tcPr>
            <w:tcW w:w="1083" w:type="dxa"/>
          </w:tcPr>
          <w:p w14:paraId="3D42CB69" w14:textId="77777777" w:rsidR="002377C3" w:rsidRPr="00466463" w:rsidRDefault="002377C3">
            <w:pPr>
              <w:jc w:val="both"/>
              <w:rPr>
                <w:rFonts w:ascii="Times New Roman" w:eastAsia="MinionPro-It" w:hAnsi="Times New Roman" w:cs="Times New Roman"/>
                <w:i/>
                <w:iCs/>
                <w:color w:val="000000"/>
                <w:sz w:val="12"/>
                <w:szCs w:val="12"/>
              </w:rPr>
              <w:pPrChange w:id="717" w:author="reza" w:date="2019-08-02T20:08:00Z">
                <w:pPr/>
              </w:pPrChange>
            </w:pPr>
            <w:r w:rsidRPr="00466463">
              <w:rPr>
                <w:rFonts w:ascii="Times New Roman" w:hAnsi="Times New Roman" w:cs="Times New Roman"/>
                <w:color w:val="000000"/>
                <w:sz w:val="12"/>
                <w:szCs w:val="12"/>
              </w:rPr>
              <w:t>CA</w:t>
            </w:r>
          </w:p>
        </w:tc>
        <w:tc>
          <w:tcPr>
            <w:tcW w:w="1469" w:type="dxa"/>
          </w:tcPr>
          <w:p w14:paraId="4682525C" w14:textId="77777777" w:rsidR="002377C3" w:rsidRPr="00486C34" w:rsidRDefault="002E4016">
            <w:pPr>
              <w:jc w:val="both"/>
              <w:rPr>
                <w:rFonts w:ascii="Times New Roman" w:hAnsi="Times New Roman" w:cs="Times New Roman"/>
                <w:i/>
                <w:iCs/>
                <w:sz w:val="12"/>
                <w:szCs w:val="12"/>
              </w:rPr>
              <w:pPrChange w:id="718" w:author="reza" w:date="2019-08-02T20:08:00Z">
                <w:pPr/>
              </w:pPrChange>
            </w:pPr>
            <w:ins w:id="719" w:author="reza" w:date="2019-07-29T21:44:00Z">
              <w:r>
                <w:rPr>
                  <w:rFonts w:ascii="Times New Roman" w:hAnsi="Times New Roman" w:cs="Times New Roman"/>
                  <w:color w:val="000000"/>
                  <w:sz w:val="12"/>
                  <w:szCs w:val="12"/>
                </w:rPr>
                <w:t>(</w:t>
              </w:r>
            </w:ins>
            <w:ins w:id="720" w:author="reza" w:date="2019-07-29T21:45:00Z">
              <w:r>
                <w:rPr>
                  <w:rFonts w:ascii="Times New Roman" w:hAnsi="Times New Roman" w:cs="Times New Roman"/>
                  <w:color w:val="000000"/>
                  <w:sz w:val="12"/>
                  <w:szCs w:val="12"/>
                </w:rPr>
                <w:t>41</w:t>
              </w:r>
            </w:ins>
            <w:ins w:id="721" w:author="reza" w:date="2019-07-29T21:44:00Z">
              <w:r>
                <w:rPr>
                  <w:rFonts w:ascii="Times New Roman" w:hAnsi="Times New Roman" w:cs="Times New Roman"/>
                  <w:color w:val="000000"/>
                  <w:sz w:val="12"/>
                  <w:szCs w:val="12"/>
                </w:rPr>
                <w:t>)</w:t>
              </w:r>
            </w:ins>
            <w:del w:id="722" w:author="reza" w:date="2019-07-29T11:23:00Z">
              <w:r w:rsidR="002377C3" w:rsidDel="00DB4136">
                <w:rPr>
                  <w:rFonts w:ascii="Times New Roman" w:hAnsi="Times New Roman" w:cs="Times New Roman"/>
                  <w:sz w:val="12"/>
                  <w:szCs w:val="12"/>
                </w:rPr>
                <w:delText>(46)</w:delText>
              </w:r>
            </w:del>
            <w:ins w:id="723" w:author="reza" w:date="2019-07-29T11:23:00Z">
              <w:r w:rsidR="00DB4136">
                <w:rPr>
                  <w:rFonts w:ascii="Times New Roman" w:hAnsi="Times New Roman" w:cs="Times New Roman"/>
                  <w:sz w:val="12"/>
                  <w:szCs w:val="12"/>
                </w:rPr>
                <w:t>-</w:t>
              </w:r>
            </w:ins>
            <w:r w:rsidR="002377C3" w:rsidRPr="00486C34">
              <w:rPr>
                <w:rFonts w:ascii="Times New Roman" w:hAnsi="Times New Roman" w:cs="Times New Roman"/>
                <w:sz w:val="12"/>
                <w:szCs w:val="12"/>
              </w:rPr>
              <w:t>Bayer, 2005</w:t>
            </w:r>
          </w:p>
        </w:tc>
      </w:tr>
    </w:tbl>
    <w:p w14:paraId="2B4AD890" w14:textId="77777777" w:rsidR="002377C3" w:rsidRPr="00EE6536" w:rsidRDefault="002377C3">
      <w:pPr>
        <w:spacing w:after="0" w:line="240" w:lineRule="auto"/>
        <w:jc w:val="both"/>
        <w:rPr>
          <w:rFonts w:ascii="Times New Roman" w:eastAsia="Times New Roman" w:hAnsi="Times New Roman" w:cs="Times New Roman"/>
          <w:color w:val="000000"/>
          <w:sz w:val="27"/>
          <w:szCs w:val="27"/>
        </w:rPr>
        <w:pPrChange w:id="724" w:author="reza" w:date="2019-08-02T20:08:00Z">
          <w:pPr>
            <w:spacing w:after="0" w:line="240" w:lineRule="auto"/>
          </w:pPr>
        </w:pPrChange>
      </w:pPr>
    </w:p>
    <w:p w14:paraId="7162CD6C" w14:textId="77777777" w:rsidR="002377C3" w:rsidRPr="00EE6536" w:rsidRDefault="002377C3">
      <w:pPr>
        <w:spacing w:after="0" w:line="240" w:lineRule="auto"/>
        <w:jc w:val="both"/>
        <w:rPr>
          <w:rFonts w:ascii="Times New Roman" w:eastAsia="Times New Roman" w:hAnsi="Times New Roman" w:cs="Times New Roman"/>
          <w:color w:val="000000"/>
          <w:sz w:val="27"/>
          <w:szCs w:val="27"/>
        </w:rPr>
        <w:pPrChange w:id="725" w:author="reza" w:date="2019-08-02T20:08:00Z">
          <w:pPr>
            <w:spacing w:after="0" w:line="240" w:lineRule="auto"/>
          </w:pPr>
        </w:pPrChange>
      </w:pPr>
      <w:r w:rsidRPr="00EE6536">
        <w:rPr>
          <w:rFonts w:ascii="Times New Roman" w:eastAsia="Times New Roman" w:hAnsi="Times New Roman" w:cs="Times New Roman"/>
          <w:color w:val="000000"/>
          <w:sz w:val="28"/>
          <w:szCs w:val="28"/>
        </w:rPr>
        <w:t> </w:t>
      </w:r>
    </w:p>
    <w:p w14:paraId="766FA284" w14:textId="77777777" w:rsidR="002377C3" w:rsidRPr="00EE6536" w:rsidRDefault="002377C3">
      <w:pPr>
        <w:spacing w:after="0" w:line="240" w:lineRule="auto"/>
        <w:jc w:val="both"/>
        <w:rPr>
          <w:rFonts w:ascii="Times New Roman" w:eastAsia="Times New Roman" w:hAnsi="Times New Roman" w:cs="Times New Roman"/>
          <w:color w:val="000000"/>
          <w:sz w:val="27"/>
          <w:szCs w:val="27"/>
        </w:rPr>
        <w:pPrChange w:id="726" w:author="reza" w:date="2019-08-02T20:08:00Z">
          <w:pPr>
            <w:spacing w:after="0" w:line="240" w:lineRule="auto"/>
          </w:pPr>
        </w:pPrChange>
      </w:pPr>
    </w:p>
    <w:p w14:paraId="33BA8C94" w14:textId="77777777" w:rsidR="002377C3" w:rsidRPr="00466463" w:rsidRDefault="002377C3">
      <w:pPr>
        <w:spacing w:after="0" w:line="360" w:lineRule="auto"/>
        <w:jc w:val="both"/>
        <w:rPr>
          <w:rFonts w:ascii="Times New Roman" w:eastAsia="Times New Roman" w:hAnsi="Times New Roman" w:cs="Times New Roman"/>
          <w:color w:val="000000"/>
          <w:sz w:val="24"/>
          <w:szCs w:val="24"/>
        </w:rPr>
        <w:pPrChange w:id="727" w:author="reza" w:date="2019-08-02T20:08:00Z">
          <w:pPr>
            <w:spacing w:after="0" w:line="360" w:lineRule="auto"/>
            <w:jc w:val="lowKashida"/>
          </w:pPr>
        </w:pPrChange>
      </w:pPr>
      <w:r w:rsidRPr="00466463">
        <w:rPr>
          <w:rFonts w:ascii="Times New Roman" w:eastAsia="Times New Roman" w:hAnsi="Times New Roman" w:cs="Times New Roman"/>
          <w:b/>
          <w:bCs/>
          <w:color w:val="000000"/>
          <w:sz w:val="24"/>
          <w:szCs w:val="24"/>
        </w:rPr>
        <w:t>Results</w:t>
      </w:r>
    </w:p>
    <w:p w14:paraId="16AFCF87" w14:textId="77777777" w:rsidR="002377C3" w:rsidRPr="00466463" w:rsidRDefault="002377C3">
      <w:pPr>
        <w:spacing w:after="0" w:line="360" w:lineRule="auto"/>
        <w:ind w:firstLine="720"/>
        <w:jc w:val="both"/>
        <w:rPr>
          <w:rFonts w:ascii="Times New Roman" w:eastAsia="Times New Roman" w:hAnsi="Times New Roman" w:cs="Times New Roman"/>
          <w:color w:val="000000"/>
          <w:sz w:val="24"/>
          <w:szCs w:val="24"/>
        </w:rPr>
        <w:pPrChange w:id="728" w:author="reza" w:date="2019-08-02T20:08:00Z">
          <w:pPr>
            <w:spacing w:after="0" w:line="360" w:lineRule="auto"/>
            <w:ind w:firstLine="720"/>
            <w:jc w:val="lowKashida"/>
          </w:pPr>
        </w:pPrChange>
      </w:pPr>
      <w:r w:rsidRPr="00466463">
        <w:rPr>
          <w:rFonts w:ascii="Times New Roman" w:eastAsia="Times New Roman" w:hAnsi="Times New Roman" w:cs="Times New Roman"/>
          <w:color w:val="000000"/>
          <w:sz w:val="24"/>
          <w:szCs w:val="24"/>
        </w:rPr>
        <w:t>Out of the 43 selected studies, </w:t>
      </w:r>
      <w:r w:rsidRPr="00EA23D1">
        <w:rPr>
          <w:rFonts w:ascii="Times New Roman" w:eastAsia="Times New Roman" w:hAnsi="Times New Roman" w:cs="Times New Roman"/>
          <w:sz w:val="24"/>
          <w:szCs w:val="24"/>
        </w:rPr>
        <w:t>29 were qualitative studies, 9 were reviews, 4 were descriptive studies, and one was uncl</w:t>
      </w:r>
      <w:r w:rsidRPr="00466463">
        <w:rPr>
          <w:rFonts w:ascii="Times New Roman" w:eastAsia="Times New Roman" w:hAnsi="Times New Roman" w:cs="Times New Roman"/>
          <w:color w:val="000000"/>
          <w:sz w:val="24"/>
          <w:szCs w:val="24"/>
        </w:rPr>
        <w:t xml:space="preserve">ear (Table 1). The samples of most of the studies were nurses and older </w:t>
      </w:r>
      <w:ins w:id="729" w:author="signal" w:date="2019-08-01T23:35:00Z">
        <w:r w:rsidR="00FD3FB7">
          <w:rPr>
            <w:rFonts w:ascii="Times New Roman" w:eastAsia="Times New Roman" w:hAnsi="Times New Roman" w:cs="Times New Roman"/>
            <w:color w:val="000000"/>
            <w:sz w:val="24"/>
            <w:szCs w:val="24"/>
          </w:rPr>
          <w:t>adults</w:t>
        </w:r>
      </w:ins>
      <w:del w:id="730" w:author="signal" w:date="2019-08-01T23:35:00Z">
        <w:r w:rsidRPr="00466463" w:rsidDel="00FD3FB7">
          <w:rPr>
            <w:rFonts w:ascii="Times New Roman" w:eastAsia="Times New Roman" w:hAnsi="Times New Roman" w:cs="Times New Roman"/>
            <w:color w:val="000000"/>
            <w:sz w:val="24"/>
            <w:szCs w:val="24"/>
          </w:rPr>
          <w:delText>people</w:delText>
        </w:r>
      </w:del>
      <w:r w:rsidRPr="00466463">
        <w:rPr>
          <w:rFonts w:ascii="Times New Roman" w:eastAsia="Times New Roman" w:hAnsi="Times New Roman" w:cs="Times New Roman"/>
          <w:color w:val="000000"/>
          <w:sz w:val="24"/>
          <w:szCs w:val="24"/>
        </w:rPr>
        <w:t>. A review of these studies points to the importance of ethics in care, </w:t>
      </w:r>
      <w:r>
        <w:rPr>
          <w:rFonts w:ascii="Times New Roman" w:eastAsia="Times New Roman" w:hAnsi="Times New Roman" w:cs="Times New Roman"/>
          <w:color w:val="000000"/>
          <w:sz w:val="24"/>
          <w:szCs w:val="24"/>
        </w:rPr>
        <w:t>particularly</w:t>
      </w:r>
      <w:r w:rsidRPr="00466463">
        <w:rPr>
          <w:rFonts w:ascii="Times New Roman" w:eastAsia="Times New Roman" w:hAnsi="Times New Roman" w:cs="Times New Roman"/>
          <w:color w:val="000000"/>
          <w:sz w:val="24"/>
          <w:szCs w:val="24"/>
        </w:rPr>
        <w:t xml:space="preserve"> in long-term care centers. </w:t>
      </w:r>
      <w:r w:rsidRPr="00132959">
        <w:rPr>
          <w:rFonts w:ascii="Times New Roman" w:eastAsia="Times New Roman" w:hAnsi="Times New Roman" w:cs="Times New Roman"/>
          <w:sz w:val="24"/>
          <w:szCs w:val="24"/>
        </w:rPr>
        <w:t>Nurses</w:t>
      </w:r>
      <w:ins w:id="731" w:author="reza" w:date="2019-08-02T21:17:00Z">
        <w:r w:rsidR="00882AE4">
          <w:rPr>
            <w:rFonts w:ascii="Times New Roman" w:eastAsia="Times New Roman" w:hAnsi="Times New Roman" w:cs="Times New Roman"/>
            <w:sz w:val="24"/>
            <w:szCs w:val="24"/>
          </w:rPr>
          <w:t xml:space="preserve"> </w:t>
        </w:r>
      </w:ins>
      <w:r>
        <w:rPr>
          <w:rFonts w:ascii="Times New Roman" w:eastAsia="Times New Roman" w:hAnsi="Times New Roman" w:cs="Times New Roman"/>
          <w:color w:val="000000"/>
          <w:sz w:val="24"/>
          <w:szCs w:val="24"/>
        </w:rPr>
        <w:t xml:space="preserve">had </w:t>
      </w:r>
      <w:r w:rsidRPr="00466463">
        <w:rPr>
          <w:rFonts w:ascii="Times New Roman" w:eastAsia="Times New Roman" w:hAnsi="Times New Roman" w:cs="Times New Roman"/>
          <w:color w:val="000000"/>
          <w:sz w:val="24"/>
          <w:szCs w:val="24"/>
        </w:rPr>
        <w:t xml:space="preserve">paid more attention to ethical </w:t>
      </w:r>
      <w:r w:rsidRPr="00466463">
        <w:rPr>
          <w:rFonts w:ascii="Times New Roman" w:eastAsia="Times New Roman" w:hAnsi="Times New Roman" w:cs="Times New Roman"/>
          <w:color w:val="000000"/>
          <w:sz w:val="24"/>
          <w:szCs w:val="24"/>
        </w:rPr>
        <w:lastRenderedPageBreak/>
        <w:t xml:space="preserve">issues, and most of the studies </w:t>
      </w:r>
      <w:r>
        <w:rPr>
          <w:rFonts w:ascii="Times New Roman" w:eastAsia="Times New Roman" w:hAnsi="Times New Roman" w:cs="Times New Roman"/>
          <w:color w:val="000000"/>
          <w:sz w:val="24"/>
          <w:szCs w:val="24"/>
        </w:rPr>
        <w:t xml:space="preserve">had been </w:t>
      </w:r>
      <w:r w:rsidRPr="00466463">
        <w:rPr>
          <w:rFonts w:ascii="Times New Roman" w:eastAsia="Times New Roman" w:hAnsi="Times New Roman" w:cs="Times New Roman"/>
          <w:color w:val="000000"/>
          <w:sz w:val="24"/>
          <w:szCs w:val="24"/>
        </w:rPr>
        <w:t xml:space="preserve">carried out </w:t>
      </w:r>
      <w:ins w:id="732" w:author="signal" w:date="2019-08-01T21:07:00Z">
        <w:r w:rsidR="00E3241B">
          <w:rPr>
            <w:rFonts w:ascii="Times New Roman" w:eastAsia="Times New Roman" w:hAnsi="Times New Roman" w:cs="Times New Roman"/>
            <w:color w:val="000000"/>
            <w:sz w:val="24"/>
            <w:szCs w:val="24"/>
          </w:rPr>
          <w:t>in</w:t>
        </w:r>
      </w:ins>
      <w:del w:id="733" w:author="signal" w:date="2019-08-01T21:07:00Z">
        <w:r w:rsidRPr="00466463" w:rsidDel="00E3241B">
          <w:rPr>
            <w:rFonts w:ascii="Times New Roman" w:eastAsia="Times New Roman" w:hAnsi="Times New Roman" w:cs="Times New Roman"/>
            <w:color w:val="000000"/>
            <w:sz w:val="24"/>
            <w:szCs w:val="24"/>
          </w:rPr>
          <w:delText>on</w:delText>
        </w:r>
      </w:del>
      <w:r w:rsidRPr="00466463">
        <w:rPr>
          <w:rFonts w:ascii="Times New Roman" w:eastAsia="Times New Roman" w:hAnsi="Times New Roman" w:cs="Times New Roman"/>
          <w:color w:val="000000"/>
          <w:sz w:val="24"/>
          <w:szCs w:val="24"/>
        </w:rPr>
        <w:t xml:space="preserve"> European countries, and then the United States and Asian countries. </w:t>
      </w:r>
    </w:p>
    <w:p w14:paraId="71B925A3" w14:textId="77777777" w:rsidR="002377C3" w:rsidRPr="00466463" w:rsidRDefault="002377C3">
      <w:pPr>
        <w:spacing w:after="0" w:line="360" w:lineRule="auto"/>
        <w:ind w:firstLine="720"/>
        <w:jc w:val="both"/>
        <w:rPr>
          <w:rFonts w:ascii="Times New Roman" w:eastAsia="Times New Roman" w:hAnsi="Times New Roman" w:cs="Times New Roman"/>
          <w:b/>
          <w:bCs/>
          <w:color w:val="000000"/>
          <w:sz w:val="24"/>
          <w:szCs w:val="24"/>
        </w:rPr>
        <w:pPrChange w:id="734" w:author="reza" w:date="2019-08-02T20:08:00Z">
          <w:pPr>
            <w:spacing w:after="0" w:line="360" w:lineRule="auto"/>
            <w:ind w:firstLine="720"/>
            <w:jc w:val="lowKashida"/>
          </w:pPr>
        </w:pPrChange>
      </w:pPr>
      <w:r w:rsidRPr="00466463">
        <w:rPr>
          <w:rFonts w:ascii="Times New Roman" w:eastAsia="Times New Roman" w:hAnsi="Times New Roman" w:cs="Times New Roman"/>
          <w:color w:val="000000"/>
          <w:sz w:val="24"/>
          <w:szCs w:val="24"/>
        </w:rPr>
        <w:t xml:space="preserve">The results of analyzing the articles showed </w:t>
      </w:r>
      <w:proofErr w:type="spellStart"/>
      <w:r w:rsidRPr="00466463">
        <w:rPr>
          <w:rFonts w:ascii="Times New Roman" w:eastAsia="Times New Roman" w:hAnsi="Times New Roman" w:cs="Times New Roman"/>
          <w:color w:val="000000"/>
          <w:sz w:val="24"/>
          <w:szCs w:val="24"/>
        </w:rPr>
        <w:t>sixmain</w:t>
      </w:r>
      <w:proofErr w:type="spellEnd"/>
      <w:r w:rsidRPr="00466463">
        <w:rPr>
          <w:rFonts w:ascii="Times New Roman" w:eastAsia="Times New Roman" w:hAnsi="Times New Roman" w:cs="Times New Roman"/>
          <w:color w:val="000000"/>
          <w:sz w:val="24"/>
          <w:szCs w:val="24"/>
        </w:rPr>
        <w:t xml:space="preserve"> categories of preserving dignity, preserving integrity, </w:t>
      </w:r>
      <w:r w:rsidRPr="00466463">
        <w:rPr>
          <w:rFonts w:ascii="Times New Roman" w:eastAsia="Times New Roman" w:hAnsi="Times New Roman" w:cs="Times New Roman"/>
          <w:sz w:val="24"/>
          <w:szCs w:val="24"/>
        </w:rPr>
        <w:t>establishing human relationships</w:t>
      </w:r>
      <w:r w:rsidRPr="00466463">
        <w:rPr>
          <w:rFonts w:ascii="Times New Roman" w:eastAsia="Times New Roman" w:hAnsi="Times New Roman" w:cs="Times New Roman"/>
          <w:color w:val="000000"/>
          <w:sz w:val="24"/>
          <w:szCs w:val="24"/>
        </w:rPr>
        <w:t xml:space="preserve">, justice, encouraging participation of </w:t>
      </w:r>
      <w:del w:id="735" w:author="signal" w:date="2019-08-01T21:09:00Z">
        <w:r w:rsidRPr="00466463" w:rsidDel="003E0E1E">
          <w:rPr>
            <w:rFonts w:ascii="Times New Roman" w:eastAsia="Times New Roman" w:hAnsi="Times New Roman" w:cs="Times New Roman"/>
            <w:color w:val="000000"/>
            <w:sz w:val="24"/>
            <w:szCs w:val="24"/>
          </w:rPr>
          <w:delText>the elderly</w:delText>
        </w:r>
      </w:del>
      <w:ins w:id="736" w:author="signal" w:date="2019-08-01T21:09:00Z">
        <w:r w:rsidR="003E0E1E">
          <w:rPr>
            <w:rFonts w:ascii="Times New Roman" w:eastAsia="Times New Roman" w:hAnsi="Times New Roman" w:cs="Times New Roman"/>
            <w:color w:val="000000"/>
            <w:sz w:val="24"/>
            <w:szCs w:val="24"/>
          </w:rPr>
          <w:t>older adults</w:t>
        </w:r>
      </w:ins>
      <w:r w:rsidRPr="00466463">
        <w:rPr>
          <w:rFonts w:ascii="Times New Roman" w:eastAsia="Times New Roman" w:hAnsi="Times New Roman" w:cs="Times New Roman"/>
          <w:color w:val="000000"/>
          <w:sz w:val="24"/>
          <w:szCs w:val="24"/>
        </w:rPr>
        <w:t xml:space="preserve"> in care, and providing professional care</w:t>
      </w:r>
      <w:r>
        <w:rPr>
          <w:rFonts w:ascii="Times New Roman" w:eastAsia="Times New Roman" w:hAnsi="Times New Roman" w:cs="Times New Roman"/>
          <w:color w:val="000000"/>
          <w:sz w:val="24"/>
          <w:szCs w:val="24"/>
        </w:rPr>
        <w:t>,</w:t>
      </w:r>
      <w:r w:rsidRPr="002E533F">
        <w:rPr>
          <w:rFonts w:ascii="Times New Roman" w:eastAsia="Times New Roman" w:hAnsi="Times New Roman" w:cs="Times New Roman"/>
          <w:color w:val="000000"/>
          <w:sz w:val="24"/>
          <w:szCs w:val="24"/>
        </w:rPr>
        <w:t xml:space="preserve"> along with</w:t>
      </w:r>
      <w:r>
        <w:rPr>
          <w:rFonts w:ascii="Times New Roman" w:eastAsia="Times New Roman" w:hAnsi="Times New Roman" w:cs="Times New Roman"/>
          <w:color w:val="000000"/>
          <w:sz w:val="24"/>
          <w:szCs w:val="24"/>
        </w:rPr>
        <w:t>19</w:t>
      </w:r>
      <w:ins w:id="737" w:author="reza" w:date="2019-08-02T21:18:00Z">
        <w:r w:rsidR="00882AE4">
          <w:rPr>
            <w:rFonts w:ascii="Times New Roman" w:eastAsia="Times New Roman" w:hAnsi="Times New Roman" w:cs="Times New Roman"/>
            <w:color w:val="000000"/>
            <w:sz w:val="24"/>
            <w:szCs w:val="24"/>
          </w:rPr>
          <w:t xml:space="preserve"> </w:t>
        </w:r>
      </w:ins>
      <w:r w:rsidRPr="002E533F">
        <w:rPr>
          <w:rFonts w:ascii="Times New Roman" w:eastAsia="Times New Roman" w:hAnsi="Times New Roman" w:cs="Times New Roman"/>
          <w:color w:val="000000"/>
          <w:sz w:val="24"/>
          <w:szCs w:val="24"/>
        </w:rPr>
        <w:t>subcategories</w:t>
      </w:r>
      <w:del w:id="738" w:author="signal" w:date="2019-08-01T21:10:00Z">
        <w:r w:rsidRPr="002E533F" w:rsidDel="003E0E1E">
          <w:rPr>
            <w:rFonts w:ascii="Times New Roman" w:eastAsia="Times New Roman" w:hAnsi="Times New Roman" w:cs="Times New Roman"/>
            <w:color w:val="000000"/>
            <w:sz w:val="24"/>
            <w:szCs w:val="24"/>
          </w:rPr>
          <w:delText>.</w:delText>
        </w:r>
      </w:del>
      <w:r>
        <w:rPr>
          <w:rFonts w:ascii="Times New Roman" w:eastAsia="Times New Roman" w:hAnsi="Times New Roman" w:cs="Times New Roman"/>
          <w:color w:val="000000"/>
          <w:sz w:val="24"/>
          <w:szCs w:val="24"/>
        </w:rPr>
        <w:t>(Table2).</w:t>
      </w:r>
    </w:p>
    <w:p w14:paraId="66E5D5E0" w14:textId="77777777" w:rsidR="002377C3" w:rsidRDefault="002377C3">
      <w:pPr>
        <w:spacing w:after="0" w:line="360" w:lineRule="auto"/>
        <w:jc w:val="both"/>
        <w:rPr>
          <w:rFonts w:ascii="Times New Roman" w:eastAsia="Times New Roman" w:hAnsi="Times New Roman" w:cs="Times New Roman"/>
          <w:b/>
          <w:bCs/>
          <w:color w:val="000000"/>
          <w:sz w:val="24"/>
          <w:szCs w:val="24"/>
        </w:rPr>
        <w:pPrChange w:id="739" w:author="reza" w:date="2019-08-02T20:08:00Z">
          <w:pPr>
            <w:spacing w:after="0" w:line="360" w:lineRule="auto"/>
            <w:jc w:val="lowKashida"/>
          </w:pPr>
        </w:pPrChange>
      </w:pPr>
    </w:p>
    <w:p w14:paraId="1A4ACF5D" w14:textId="77777777" w:rsidR="002377C3" w:rsidRPr="00466463" w:rsidRDefault="002377C3">
      <w:pPr>
        <w:spacing w:after="0" w:line="360" w:lineRule="auto"/>
        <w:jc w:val="both"/>
        <w:rPr>
          <w:rFonts w:ascii="Times New Roman" w:eastAsia="Times New Roman" w:hAnsi="Times New Roman" w:cs="Times New Roman"/>
          <w:b/>
          <w:bCs/>
          <w:color w:val="000000"/>
          <w:sz w:val="24"/>
          <w:szCs w:val="24"/>
        </w:rPr>
        <w:pPrChange w:id="740" w:author="reza" w:date="2019-08-02T20:08:00Z">
          <w:pPr>
            <w:spacing w:after="0" w:line="360" w:lineRule="auto"/>
            <w:jc w:val="lowKashida"/>
          </w:pPr>
        </w:pPrChange>
      </w:pPr>
      <w:r w:rsidRPr="00466463">
        <w:rPr>
          <w:rFonts w:ascii="Times New Roman" w:eastAsia="Times New Roman" w:hAnsi="Times New Roman" w:cs="Times New Roman"/>
          <w:b/>
          <w:bCs/>
          <w:color w:val="000000"/>
          <w:sz w:val="24"/>
          <w:szCs w:val="24"/>
        </w:rPr>
        <w:t>Preserving dignity</w:t>
      </w:r>
    </w:p>
    <w:p w14:paraId="4301E639" w14:textId="77777777" w:rsidR="00E21F96" w:rsidRDefault="002377C3">
      <w:pPr>
        <w:spacing w:after="0" w:line="360" w:lineRule="auto"/>
        <w:ind w:firstLine="720"/>
        <w:jc w:val="both"/>
        <w:rPr>
          <w:rFonts w:ascii="Times New Roman" w:eastAsia="Times New Roman" w:hAnsi="Times New Roman" w:cs="Times New Roman"/>
          <w:b/>
          <w:bCs/>
          <w:color w:val="000000"/>
          <w:sz w:val="24"/>
          <w:szCs w:val="24"/>
        </w:rPr>
        <w:pPrChange w:id="741" w:author="reza" w:date="2019-08-02T21:02:00Z">
          <w:pPr>
            <w:spacing w:after="0" w:line="360" w:lineRule="auto"/>
            <w:ind w:firstLine="720"/>
            <w:jc w:val="lowKashida"/>
          </w:pPr>
        </w:pPrChange>
      </w:pPr>
      <w:r w:rsidRPr="00466463">
        <w:rPr>
          <w:rFonts w:ascii="Times New Roman" w:eastAsia="Times New Roman" w:hAnsi="Times New Roman" w:cs="Times New Roman"/>
          <w:color w:val="000000"/>
          <w:sz w:val="24"/>
          <w:szCs w:val="24"/>
        </w:rPr>
        <w:t xml:space="preserve">Preserving dignity is an important ethical </w:t>
      </w:r>
      <w:proofErr w:type="spellStart"/>
      <w:r w:rsidRPr="00466463">
        <w:rPr>
          <w:rFonts w:ascii="Times New Roman" w:eastAsia="Times New Roman" w:hAnsi="Times New Roman" w:cs="Times New Roman"/>
          <w:color w:val="000000"/>
          <w:sz w:val="24"/>
          <w:szCs w:val="24"/>
        </w:rPr>
        <w:t>valuein</w:t>
      </w:r>
      <w:proofErr w:type="spellEnd"/>
      <w:r w:rsidRPr="00466463">
        <w:rPr>
          <w:rFonts w:ascii="Times New Roman" w:eastAsia="Times New Roman" w:hAnsi="Times New Roman" w:cs="Times New Roman"/>
          <w:color w:val="000000"/>
          <w:sz w:val="24"/>
          <w:szCs w:val="24"/>
        </w:rPr>
        <w:t xml:space="preserve"> </w:t>
      </w:r>
      <w:proofErr w:type="spellStart"/>
      <w:proofErr w:type="gramStart"/>
      <w:r w:rsidRPr="00466463">
        <w:rPr>
          <w:rFonts w:ascii="Times New Roman" w:eastAsia="Times New Roman" w:hAnsi="Times New Roman" w:cs="Times New Roman"/>
          <w:color w:val="000000"/>
          <w:sz w:val="24"/>
          <w:szCs w:val="24"/>
        </w:rPr>
        <w:t>care.It</w:t>
      </w:r>
      <w:proofErr w:type="spellEnd"/>
      <w:proofErr w:type="gramEnd"/>
      <w:r w:rsidRPr="00466463">
        <w:rPr>
          <w:rFonts w:ascii="Times New Roman" w:eastAsia="Times New Roman" w:hAnsi="Times New Roman" w:cs="Times New Roman"/>
          <w:color w:val="000000"/>
          <w:sz w:val="24"/>
          <w:szCs w:val="24"/>
        </w:rPr>
        <w:t xml:space="preserve"> probably can be said that ma</w:t>
      </w:r>
      <w:r>
        <w:rPr>
          <w:rFonts w:ascii="Times New Roman" w:eastAsia="Times New Roman" w:hAnsi="Times New Roman" w:cs="Times New Roman"/>
          <w:color w:val="000000"/>
          <w:sz w:val="24"/>
          <w:szCs w:val="24"/>
        </w:rPr>
        <w:t xml:space="preserve">ny ethical values in care are </w:t>
      </w:r>
      <w:proofErr w:type="spellStart"/>
      <w:r>
        <w:rPr>
          <w:rFonts w:ascii="Times New Roman" w:eastAsia="Times New Roman" w:hAnsi="Times New Roman" w:cs="Times New Roman"/>
          <w:color w:val="000000"/>
          <w:sz w:val="24"/>
          <w:szCs w:val="24"/>
        </w:rPr>
        <w:t>forpreserving</w:t>
      </w:r>
      <w:ins w:id="742" w:author="signal" w:date="2019-08-01T21:19:00Z">
        <w:r w:rsidR="00B85477">
          <w:rPr>
            <w:rFonts w:ascii="Times New Roman" w:eastAsia="Times New Roman" w:hAnsi="Times New Roman" w:cs="Times New Roman"/>
            <w:color w:val="000000"/>
            <w:sz w:val="24"/>
            <w:szCs w:val="24"/>
          </w:rPr>
          <w:t>the</w:t>
        </w:r>
        <w:proofErr w:type="spellEnd"/>
        <w:r w:rsidR="00B85477">
          <w:rPr>
            <w:rFonts w:ascii="Times New Roman" w:eastAsia="Times New Roman" w:hAnsi="Times New Roman" w:cs="Times New Roman"/>
            <w:color w:val="000000"/>
            <w:sz w:val="24"/>
            <w:szCs w:val="24"/>
          </w:rPr>
          <w:t xml:space="preserve"> </w:t>
        </w:r>
      </w:ins>
      <w:r w:rsidRPr="00466463">
        <w:rPr>
          <w:rFonts w:ascii="Times New Roman" w:eastAsia="Times New Roman" w:hAnsi="Times New Roman" w:cs="Times New Roman"/>
          <w:color w:val="000000"/>
          <w:sz w:val="24"/>
          <w:szCs w:val="24"/>
        </w:rPr>
        <w:t>dignity</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of</w:t>
      </w:r>
      <w:del w:id="743" w:author="signal" w:date="2019-08-01T21:10:00Z">
        <w:r w:rsidRPr="00466463" w:rsidDel="003F4132">
          <w:rPr>
            <w:rFonts w:ascii="Times New Roman" w:eastAsia="Times New Roman" w:hAnsi="Times New Roman" w:cs="Times New Roman"/>
            <w:color w:val="000000"/>
            <w:sz w:val="24"/>
            <w:szCs w:val="24"/>
          </w:rPr>
          <w:delText>the elderly</w:delText>
        </w:r>
      </w:del>
      <w:ins w:id="744" w:author="signal" w:date="2019-08-01T21:10:00Z">
        <w:r w:rsidR="003F4132">
          <w:rPr>
            <w:rFonts w:ascii="Times New Roman" w:eastAsia="Times New Roman" w:hAnsi="Times New Roman" w:cs="Times New Roman"/>
            <w:color w:val="000000"/>
            <w:sz w:val="24"/>
            <w:szCs w:val="24"/>
          </w:rPr>
          <w:t>older</w:t>
        </w:r>
        <w:proofErr w:type="spellEnd"/>
        <w:r w:rsidR="003F4132">
          <w:rPr>
            <w:rFonts w:ascii="Times New Roman" w:eastAsia="Times New Roman" w:hAnsi="Times New Roman" w:cs="Times New Roman"/>
            <w:color w:val="000000"/>
            <w:sz w:val="24"/>
            <w:szCs w:val="24"/>
          </w:rPr>
          <w:t xml:space="preserve"> adults</w:t>
        </w:r>
      </w:ins>
      <w:r w:rsidRPr="00466463">
        <w:rPr>
          <w:rFonts w:ascii="Times New Roman" w:eastAsia="Times New Roman" w:hAnsi="Times New Roman" w:cs="Times New Roman"/>
          <w:color w:val="000000"/>
          <w:sz w:val="24"/>
          <w:szCs w:val="24"/>
        </w:rPr>
        <w:t xml:space="preserve">. This category </w:t>
      </w:r>
      <w:r>
        <w:rPr>
          <w:rFonts w:ascii="Times New Roman" w:eastAsia="Times New Roman" w:hAnsi="Times New Roman" w:cs="Times New Roman"/>
          <w:color w:val="000000"/>
          <w:sz w:val="24"/>
          <w:szCs w:val="24"/>
        </w:rPr>
        <w:t>included</w:t>
      </w:r>
      <w:r w:rsidRPr="00466463">
        <w:rPr>
          <w:rFonts w:ascii="Times New Roman" w:eastAsia="Times New Roman" w:hAnsi="Times New Roman" w:cs="Times New Roman"/>
          <w:color w:val="000000"/>
          <w:sz w:val="24"/>
          <w:szCs w:val="24"/>
        </w:rPr>
        <w:t xml:space="preserve"> the subcategories of respectful behavior, autonomy, </w:t>
      </w:r>
      <w:r>
        <w:rPr>
          <w:rFonts w:ascii="Times New Roman" w:eastAsia="Times New Roman" w:hAnsi="Times New Roman" w:cs="Times New Roman"/>
          <w:color w:val="000000"/>
          <w:sz w:val="24"/>
          <w:szCs w:val="24"/>
        </w:rPr>
        <w:t xml:space="preserve">preserving </w:t>
      </w:r>
      <w:r w:rsidRPr="00466463">
        <w:rPr>
          <w:rFonts w:ascii="Times New Roman" w:eastAsia="Times New Roman" w:hAnsi="Times New Roman" w:cs="Times New Roman"/>
          <w:color w:val="000000"/>
          <w:sz w:val="24"/>
          <w:szCs w:val="24"/>
        </w:rPr>
        <w:t>privacy</w:t>
      </w:r>
      <w:r>
        <w:rPr>
          <w:rFonts w:ascii="Times New Roman" w:eastAsia="Times New Roman" w:hAnsi="Times New Roman" w:cs="Times New Roman"/>
          <w:color w:val="000000"/>
          <w:sz w:val="24"/>
          <w:szCs w:val="24"/>
        </w:rPr>
        <w:t xml:space="preserve"> and</w:t>
      </w:r>
      <w:r w:rsidRPr="00466463">
        <w:rPr>
          <w:rFonts w:ascii="Times New Roman" w:eastAsia="Times New Roman" w:hAnsi="Times New Roman" w:cs="Times New Roman"/>
          <w:color w:val="000000"/>
          <w:sz w:val="24"/>
          <w:szCs w:val="24"/>
        </w:rPr>
        <w:t xml:space="preserve"> confidentiality, respect for values, and fl</w:t>
      </w:r>
      <w:r w:rsidR="008C6BA7">
        <w:rPr>
          <w:rFonts w:ascii="Times New Roman" w:eastAsia="Times New Roman" w:hAnsi="Times New Roman" w:cs="Times New Roman"/>
          <w:color w:val="000000"/>
          <w:sz w:val="24"/>
          <w:szCs w:val="24"/>
        </w:rPr>
        <w:t xml:space="preserve">exibility. </w:t>
      </w:r>
      <w:r>
        <w:rPr>
          <w:rFonts w:ascii="Times New Roman" w:eastAsia="Times New Roman" w:hAnsi="Times New Roman" w:cs="Times New Roman"/>
          <w:color w:val="000000"/>
          <w:sz w:val="24"/>
          <w:szCs w:val="24"/>
        </w:rPr>
        <w:br/>
      </w:r>
      <w:r w:rsidRPr="00466463">
        <w:rPr>
          <w:rFonts w:ascii="Times New Roman" w:eastAsia="Times New Roman" w:hAnsi="Times New Roman" w:cs="Times New Roman"/>
          <w:color w:val="000000"/>
          <w:sz w:val="24"/>
          <w:szCs w:val="24"/>
        </w:rPr>
        <w:t xml:space="preserve"> Preserving respect </w:t>
      </w:r>
      <w:ins w:id="745" w:author="reza" w:date="2019-07-29T22:12:00Z">
        <w:r w:rsidR="00ED6799">
          <w:rPr>
            <w:rFonts w:ascii="Times New Roman" w:eastAsia="Times New Roman" w:hAnsi="Times New Roman" w:cs="Times New Roman"/>
            <w:color w:val="000000"/>
            <w:sz w:val="24"/>
            <w:szCs w:val="24"/>
          </w:rPr>
          <w:t xml:space="preserve">as an ethical value </w:t>
        </w:r>
      </w:ins>
      <w:ins w:id="746" w:author="signal" w:date="2019-08-01T21:14:00Z">
        <w:r w:rsidR="00C84639">
          <w:rPr>
            <w:rFonts w:ascii="Times New Roman" w:eastAsia="Times New Roman" w:hAnsi="Times New Roman" w:cs="Times New Roman"/>
            <w:color w:val="000000"/>
            <w:sz w:val="24"/>
            <w:szCs w:val="24"/>
          </w:rPr>
          <w:t xml:space="preserve">can be </w:t>
        </w:r>
      </w:ins>
      <w:r>
        <w:rPr>
          <w:rFonts w:ascii="Times New Roman" w:eastAsia="Times New Roman" w:hAnsi="Times New Roman" w:cs="Times New Roman"/>
          <w:color w:val="000000"/>
          <w:sz w:val="24"/>
          <w:szCs w:val="24"/>
        </w:rPr>
        <w:t xml:space="preserve">possible </w:t>
      </w:r>
      <w:del w:id="747" w:author="signal" w:date="2019-08-01T21:20:00Z">
        <w:r w:rsidDel="00E16A06">
          <w:rPr>
            <w:rFonts w:ascii="Times New Roman" w:eastAsia="Times New Roman" w:hAnsi="Times New Roman" w:cs="Times New Roman"/>
            <w:color w:val="000000"/>
            <w:sz w:val="24"/>
            <w:szCs w:val="24"/>
          </w:rPr>
          <w:delText>through</w:delText>
        </w:r>
      </w:del>
      <w:proofErr w:type="spellStart"/>
      <w:ins w:id="748" w:author="signal" w:date="2019-08-01T21:20:00Z">
        <w:r w:rsidR="00E16A06">
          <w:rPr>
            <w:rFonts w:ascii="Times New Roman" w:eastAsia="Times New Roman" w:hAnsi="Times New Roman" w:cs="Times New Roman"/>
            <w:color w:val="000000"/>
            <w:sz w:val="24"/>
            <w:szCs w:val="24"/>
          </w:rPr>
          <w:t>by</w:t>
        </w:r>
      </w:ins>
      <w:r w:rsidRPr="00466463">
        <w:rPr>
          <w:rFonts w:ascii="Times New Roman" w:eastAsia="Times New Roman" w:hAnsi="Times New Roman" w:cs="Times New Roman"/>
          <w:color w:val="000000"/>
          <w:sz w:val="24"/>
          <w:szCs w:val="24"/>
        </w:rPr>
        <w:t>showing</w:t>
      </w:r>
      <w:proofErr w:type="spellEnd"/>
      <w:r w:rsidRPr="00466463">
        <w:rPr>
          <w:rFonts w:ascii="Times New Roman" w:eastAsia="Times New Roman" w:hAnsi="Times New Roman" w:cs="Times New Roman"/>
          <w:color w:val="000000"/>
          <w:sz w:val="24"/>
          <w:szCs w:val="24"/>
        </w:rPr>
        <w:t xml:space="preserve"> respect</w:t>
      </w:r>
      <w:r>
        <w:rPr>
          <w:rFonts w:ascii="Times New Roman" w:eastAsia="Times New Roman" w:hAnsi="Times New Roman" w:cs="Times New Roman"/>
          <w:color w:val="000000"/>
          <w:sz w:val="24"/>
          <w:szCs w:val="24"/>
        </w:rPr>
        <w:t xml:space="preserve"> through</w:t>
      </w:r>
      <w:del w:id="749" w:author="signal" w:date="2019-08-01T21:14:00Z">
        <w:r w:rsidRPr="00466463" w:rsidDel="00C84639">
          <w:rPr>
            <w:rFonts w:ascii="Times New Roman" w:eastAsia="Times New Roman" w:hAnsi="Times New Roman" w:cs="Times New Roman"/>
            <w:color w:val="000000"/>
            <w:sz w:val="24"/>
            <w:szCs w:val="24"/>
          </w:rPr>
          <w:delText>,</w:delText>
        </w:r>
      </w:del>
      <w:r w:rsidRPr="00466463">
        <w:rPr>
          <w:rFonts w:ascii="Times New Roman" w:eastAsia="Times New Roman" w:hAnsi="Times New Roman" w:cs="Times New Roman"/>
          <w:color w:val="000000"/>
          <w:sz w:val="24"/>
          <w:szCs w:val="24"/>
        </w:rPr>
        <w:t> greetings,</w:t>
      </w:r>
      <w:r>
        <w:rPr>
          <w:rFonts w:ascii="Times New Roman" w:eastAsia="Times New Roman" w:hAnsi="Times New Roman" w:cs="Times New Roman"/>
          <w:color w:val="000000"/>
          <w:sz w:val="24"/>
          <w:szCs w:val="24"/>
        </w:rPr>
        <w:t xml:space="preserve"> saying hello, being careful </w:t>
      </w:r>
      <w:r w:rsidRPr="00466463">
        <w:rPr>
          <w:rFonts w:ascii="Times New Roman" w:eastAsia="Times New Roman" w:hAnsi="Times New Roman" w:cs="Times New Roman"/>
          <w:color w:val="000000"/>
          <w:sz w:val="24"/>
          <w:szCs w:val="24"/>
        </w:rPr>
        <w:t>in choosing words,</w:t>
      </w:r>
      <w:ins w:id="750" w:author="signal" w:date="2019-08-01T21:17:00Z">
        <w:r w:rsidR="007C1071">
          <w:rPr>
            <w:rFonts w:ascii="Times New Roman" w:eastAsia="Times New Roman" w:hAnsi="Times New Roman" w:cs="Times New Roman"/>
            <w:color w:val="000000"/>
            <w:sz w:val="24"/>
            <w:szCs w:val="24"/>
          </w:rPr>
          <w:t xml:space="preserve"> having </w:t>
        </w:r>
        <w:proofErr w:type="spellStart"/>
        <w:r w:rsidR="007C1071">
          <w:rPr>
            <w:rFonts w:ascii="Times New Roman" w:eastAsia="Times New Roman" w:hAnsi="Times New Roman" w:cs="Times New Roman"/>
            <w:color w:val="000000"/>
            <w:sz w:val="24"/>
            <w:szCs w:val="24"/>
          </w:rPr>
          <w:t>appropriate</w:t>
        </w:r>
      </w:ins>
      <w:r w:rsidRPr="00466463">
        <w:rPr>
          <w:rFonts w:ascii="Times New Roman" w:eastAsia="Times New Roman" w:hAnsi="Times New Roman" w:cs="Times New Roman"/>
          <w:color w:val="000000"/>
          <w:sz w:val="24"/>
          <w:szCs w:val="24"/>
        </w:rPr>
        <w:t>way</w:t>
      </w:r>
      <w:proofErr w:type="spellEnd"/>
      <w:r w:rsidRPr="00466463">
        <w:rPr>
          <w:rFonts w:ascii="Times New Roman" w:eastAsia="Times New Roman" w:hAnsi="Times New Roman" w:cs="Times New Roman"/>
          <w:color w:val="000000"/>
          <w:sz w:val="24"/>
          <w:szCs w:val="24"/>
        </w:rPr>
        <w:t xml:space="preserve"> of expression, </w:t>
      </w:r>
      <w:del w:id="751" w:author="signal" w:date="2019-08-01T21:20:00Z">
        <w:r w:rsidRPr="00466463" w:rsidDel="00225D18">
          <w:rPr>
            <w:rFonts w:ascii="Times New Roman" w:eastAsia="Times New Roman" w:hAnsi="Times New Roman" w:cs="Times New Roman"/>
            <w:color w:val="000000"/>
            <w:sz w:val="24"/>
            <w:szCs w:val="24"/>
          </w:rPr>
          <w:delText xml:space="preserve">and </w:delText>
        </w:r>
      </w:del>
      <w:r>
        <w:rPr>
          <w:rFonts w:ascii="Times New Roman" w:eastAsia="Times New Roman" w:hAnsi="Times New Roman" w:cs="Times New Roman"/>
          <w:color w:val="000000"/>
          <w:sz w:val="24"/>
          <w:szCs w:val="24"/>
        </w:rPr>
        <w:t xml:space="preserve">having </w:t>
      </w:r>
      <w:r w:rsidRPr="00466463">
        <w:rPr>
          <w:rFonts w:ascii="Times New Roman" w:eastAsia="Times New Roman" w:hAnsi="Times New Roman" w:cs="Times New Roman"/>
          <w:color w:val="000000"/>
          <w:sz w:val="24"/>
          <w:szCs w:val="24"/>
        </w:rPr>
        <w:t xml:space="preserve">appropriate voice tone </w:t>
      </w:r>
      <w:r>
        <w:rPr>
          <w:rFonts w:ascii="Times New Roman" w:eastAsia="Times New Roman" w:hAnsi="Times New Roman" w:cs="Times New Roman"/>
          <w:color w:val="000000"/>
          <w:sz w:val="24"/>
          <w:szCs w:val="24"/>
        </w:rPr>
        <w:t>while</w:t>
      </w:r>
      <w:ins w:id="752" w:author="reza" w:date="2019-08-02T18:04:00Z">
        <w:r w:rsidR="00E21F96">
          <w:rPr>
            <w:rFonts w:ascii="Times New Roman" w:eastAsia="Times New Roman" w:hAnsi="Times New Roman" w:cs="Times New Roman" w:hint="cs"/>
            <w:color w:val="000000"/>
            <w:sz w:val="24"/>
            <w:szCs w:val="24"/>
            <w:rtl/>
          </w:rPr>
          <w:t xml:space="preserve"> </w:t>
        </w:r>
      </w:ins>
      <w:r w:rsidRPr="00466463">
        <w:rPr>
          <w:rFonts w:ascii="Times New Roman" w:eastAsia="Times New Roman" w:hAnsi="Times New Roman" w:cs="Times New Roman"/>
          <w:color w:val="000000"/>
          <w:sz w:val="24"/>
          <w:szCs w:val="24"/>
        </w:rPr>
        <w:t>interacting</w:t>
      </w:r>
      <w:ins w:id="753" w:author="signal" w:date="2019-08-01T21:13:00Z">
        <w:r w:rsidR="001A4932">
          <w:rPr>
            <w:rFonts w:ascii="Times New Roman" w:eastAsia="Times New Roman" w:hAnsi="Times New Roman" w:cs="Times New Roman"/>
            <w:color w:val="000000"/>
            <w:sz w:val="24"/>
            <w:szCs w:val="24"/>
          </w:rPr>
          <w:t xml:space="preserve"> and</w:t>
        </w:r>
      </w:ins>
      <w:ins w:id="754" w:author="reza" w:date="2019-08-02T19:28:00Z">
        <w:r w:rsidR="00E371A9">
          <w:rPr>
            <w:rFonts w:ascii="Times New Roman" w:eastAsia="Times New Roman" w:hAnsi="Times New Roman" w:cs="Times New Roman"/>
            <w:color w:val="000000"/>
            <w:sz w:val="24"/>
            <w:szCs w:val="24"/>
          </w:rPr>
          <w:t xml:space="preserve"> </w:t>
        </w:r>
      </w:ins>
      <w:del w:id="755" w:author="signal" w:date="2019-08-01T21:13:00Z">
        <w:r w:rsidDel="001A4932">
          <w:rPr>
            <w:rFonts w:ascii="Times New Roman" w:eastAsia="Times New Roman" w:hAnsi="Times New Roman" w:cs="Times New Roman"/>
            <w:color w:val="000000"/>
            <w:sz w:val="24"/>
            <w:szCs w:val="24"/>
          </w:rPr>
          <w:delText xml:space="preserve">, </w:delText>
        </w:r>
      </w:del>
      <w:r w:rsidRPr="00466463">
        <w:rPr>
          <w:rFonts w:ascii="Times New Roman" w:eastAsia="Times New Roman" w:hAnsi="Times New Roman" w:cs="Times New Roman"/>
          <w:color w:val="000000"/>
          <w:sz w:val="24"/>
          <w:szCs w:val="24"/>
        </w:rPr>
        <w:t xml:space="preserve">communicating with </w:t>
      </w:r>
      <w:del w:id="756" w:author="signal" w:date="2019-08-01T21:12:00Z">
        <w:r w:rsidRPr="00466463" w:rsidDel="00040BCC">
          <w:rPr>
            <w:rFonts w:ascii="Times New Roman" w:eastAsia="Times New Roman" w:hAnsi="Times New Roman" w:cs="Times New Roman"/>
            <w:color w:val="000000"/>
            <w:sz w:val="24"/>
            <w:szCs w:val="24"/>
          </w:rPr>
          <w:delText>the elderly</w:delText>
        </w:r>
      </w:del>
      <w:ins w:id="757" w:author="signal" w:date="2019-08-01T21:12:00Z">
        <w:r w:rsidR="00040BCC">
          <w:rPr>
            <w:rFonts w:ascii="Times New Roman" w:eastAsia="Times New Roman" w:hAnsi="Times New Roman" w:cs="Times New Roman"/>
            <w:color w:val="000000"/>
            <w:sz w:val="24"/>
            <w:szCs w:val="24"/>
          </w:rPr>
          <w:t>older adults</w:t>
        </w:r>
      </w:ins>
      <w:ins w:id="758" w:author="signal" w:date="2019-08-01T21:18:00Z">
        <w:r w:rsidR="007C1071">
          <w:rPr>
            <w:rFonts w:ascii="Times New Roman" w:eastAsia="Times New Roman" w:hAnsi="Times New Roman" w:cs="Times New Roman"/>
            <w:color w:val="000000"/>
            <w:sz w:val="24"/>
            <w:szCs w:val="24"/>
          </w:rPr>
          <w:t>,</w:t>
        </w:r>
      </w:ins>
      <w:r>
        <w:rPr>
          <w:rFonts w:ascii="Times New Roman" w:eastAsia="Times New Roman" w:hAnsi="Times New Roman" w:cs="Times New Roman"/>
          <w:color w:val="000000"/>
          <w:sz w:val="24"/>
          <w:szCs w:val="24"/>
        </w:rPr>
        <w:t xml:space="preserve"> and </w:t>
      </w:r>
      <w:ins w:id="759" w:author="signal" w:date="2019-08-01T21:18:00Z">
        <w:r w:rsidR="007C1071">
          <w:rPr>
            <w:rFonts w:ascii="Times New Roman" w:eastAsia="Times New Roman" w:hAnsi="Times New Roman" w:cs="Times New Roman"/>
            <w:color w:val="000000"/>
            <w:sz w:val="24"/>
            <w:szCs w:val="24"/>
          </w:rPr>
          <w:t xml:space="preserve">having </w:t>
        </w:r>
      </w:ins>
      <w:ins w:id="760" w:author="signal" w:date="2019-08-01T21:12:00Z">
        <w:r w:rsidR="00040BCC">
          <w:rPr>
            <w:rFonts w:ascii="Times New Roman" w:eastAsia="Times New Roman" w:hAnsi="Times New Roman" w:cs="Times New Roman"/>
            <w:color w:val="000000"/>
            <w:sz w:val="24"/>
            <w:szCs w:val="24"/>
          </w:rPr>
          <w:t>r</w:t>
        </w:r>
      </w:ins>
      <w:del w:id="761" w:author="signal" w:date="2019-08-01T21:12:00Z">
        <w:r w:rsidRPr="00466463" w:rsidDel="00040BCC">
          <w:rPr>
            <w:rFonts w:ascii="Times New Roman" w:eastAsia="Times New Roman" w:hAnsi="Times New Roman" w:cs="Times New Roman"/>
            <w:color w:val="000000"/>
            <w:sz w:val="24"/>
            <w:szCs w:val="24"/>
          </w:rPr>
          <w:delText>R</w:delText>
        </w:r>
      </w:del>
      <w:r w:rsidRPr="00466463">
        <w:rPr>
          <w:rFonts w:ascii="Times New Roman" w:eastAsia="Times New Roman" w:hAnsi="Times New Roman" w:cs="Times New Roman"/>
          <w:color w:val="000000"/>
          <w:sz w:val="24"/>
          <w:szCs w:val="24"/>
        </w:rPr>
        <w:t>espectful touching and gentleness at the time of patient examination and handling (</w:t>
      </w:r>
      <w:del w:id="762" w:author="reza" w:date="2019-07-29T11:24:00Z">
        <w:r w:rsidDel="00DB4136">
          <w:rPr>
            <w:rFonts w:ascii="Times New Roman" w:eastAsia="Times New Roman" w:hAnsi="Times New Roman" w:cs="Times New Roman"/>
            <w:color w:val="000000"/>
            <w:sz w:val="24"/>
            <w:szCs w:val="24"/>
          </w:rPr>
          <w:delText>10</w:delText>
        </w:r>
      </w:del>
      <w:ins w:id="763" w:author="reza" w:date="2019-07-29T11:24:00Z">
        <w:r w:rsidR="00DB4136">
          <w:rPr>
            <w:rFonts w:ascii="Times New Roman" w:eastAsia="Times New Roman" w:hAnsi="Times New Roman" w:cs="Times New Roman"/>
            <w:color w:val="000000"/>
            <w:sz w:val="24"/>
            <w:szCs w:val="24"/>
          </w:rPr>
          <w:t>8</w:t>
        </w:r>
      </w:ins>
      <w:r>
        <w:rPr>
          <w:rFonts w:ascii="Times New Roman" w:eastAsia="Times New Roman" w:hAnsi="Times New Roman" w:cs="Times New Roman"/>
          <w:color w:val="000000"/>
          <w:sz w:val="24"/>
          <w:szCs w:val="24"/>
        </w:rPr>
        <w:t>,</w:t>
      </w:r>
      <w:del w:id="764" w:author="reza" w:date="2019-07-29T11:25:00Z">
        <w:r w:rsidRPr="00466463" w:rsidDel="00DB4136">
          <w:rPr>
            <w:rFonts w:ascii="Times New Roman" w:eastAsia="Times New Roman" w:hAnsi="Times New Roman" w:cs="Times New Roman"/>
            <w:color w:val="000000"/>
            <w:sz w:val="24"/>
            <w:szCs w:val="24"/>
          </w:rPr>
          <w:delText>18</w:delText>
        </w:r>
      </w:del>
      <w:ins w:id="765" w:author="reza" w:date="2019-07-29T11:25:00Z">
        <w:r w:rsidR="00DB4136">
          <w:rPr>
            <w:rFonts w:ascii="Times New Roman" w:eastAsia="Times New Roman" w:hAnsi="Times New Roman" w:cs="Times New Roman"/>
            <w:color w:val="000000"/>
            <w:sz w:val="24"/>
            <w:szCs w:val="24"/>
          </w:rPr>
          <w:t>10</w:t>
        </w:r>
      </w:ins>
      <w:r w:rsidRPr="00466463">
        <w:rPr>
          <w:rFonts w:ascii="Times New Roman" w:eastAsia="Times New Roman" w:hAnsi="Times New Roman" w:cs="Times New Roman"/>
          <w:color w:val="000000"/>
          <w:sz w:val="24"/>
          <w:szCs w:val="24"/>
        </w:rPr>
        <w:t xml:space="preserve">, </w:t>
      </w:r>
      <w:del w:id="766" w:author="reza" w:date="2019-07-29T11:25:00Z">
        <w:r w:rsidRPr="00466463" w:rsidDel="00DB4136">
          <w:rPr>
            <w:rFonts w:ascii="Times New Roman" w:eastAsia="Times New Roman" w:hAnsi="Times New Roman" w:cs="Times New Roman"/>
            <w:color w:val="000000"/>
            <w:sz w:val="24"/>
            <w:szCs w:val="24"/>
          </w:rPr>
          <w:delText>19</w:delText>
        </w:r>
      </w:del>
      <w:ins w:id="767" w:author="reza" w:date="2019-07-29T11:25:00Z">
        <w:r w:rsidR="00DB4136">
          <w:rPr>
            <w:rFonts w:ascii="Times New Roman" w:eastAsia="Times New Roman" w:hAnsi="Times New Roman" w:cs="Times New Roman"/>
            <w:color w:val="000000"/>
            <w:sz w:val="24"/>
            <w:szCs w:val="24"/>
          </w:rPr>
          <w:t>11</w:t>
        </w:r>
      </w:ins>
      <w:r w:rsidRPr="00466463">
        <w:rPr>
          <w:rFonts w:ascii="Times New Roman" w:eastAsia="Times New Roman" w:hAnsi="Times New Roman" w:cs="Times New Roman"/>
          <w:color w:val="000000"/>
          <w:sz w:val="24"/>
          <w:szCs w:val="24"/>
        </w:rPr>
        <w:t>).Autonomy</w:t>
      </w:r>
      <w:r>
        <w:rPr>
          <w:rFonts w:ascii="Times New Roman" w:eastAsia="Times New Roman" w:hAnsi="Times New Roman" w:cs="Times New Roman"/>
          <w:color w:val="000000"/>
          <w:sz w:val="24"/>
          <w:szCs w:val="24"/>
        </w:rPr>
        <w:t xml:space="preserve"> as an ethical value</w:t>
      </w:r>
      <w:del w:id="768" w:author="signal" w:date="2019-08-01T21:21:00Z">
        <w:r w:rsidDel="001E0369">
          <w:rPr>
            <w:rFonts w:ascii="Times New Roman" w:eastAsia="Times New Roman" w:hAnsi="Times New Roman" w:cs="Times New Roman"/>
            <w:color w:val="000000"/>
            <w:sz w:val="24"/>
            <w:szCs w:val="24"/>
          </w:rPr>
          <w:delText xml:space="preserve">, </w:delText>
        </w:r>
      </w:del>
      <w:r w:rsidRPr="00466463">
        <w:rPr>
          <w:rFonts w:ascii="Times New Roman" w:eastAsia="Times New Roman" w:hAnsi="Times New Roman" w:cs="Times New Roman"/>
          <w:color w:val="000000"/>
          <w:sz w:val="24"/>
          <w:szCs w:val="24"/>
        </w:rPr>
        <w:t xml:space="preserve"> is one important aspect of life for every human</w:t>
      </w:r>
      <w:r>
        <w:rPr>
          <w:rFonts w:ascii="Times New Roman" w:eastAsia="Times New Roman" w:hAnsi="Times New Roman" w:cs="Times New Roman"/>
          <w:color w:val="000000"/>
          <w:sz w:val="24"/>
          <w:szCs w:val="24"/>
        </w:rPr>
        <w:t xml:space="preserve"> being</w:t>
      </w:r>
      <w:del w:id="769" w:author="signal" w:date="2019-08-01T21:21:00Z">
        <w:r w:rsidDel="001E0369">
          <w:rPr>
            <w:rFonts w:ascii="Times New Roman" w:eastAsia="Times New Roman" w:hAnsi="Times New Roman" w:cs="Times New Roman"/>
            <w:color w:val="000000"/>
            <w:sz w:val="24"/>
            <w:szCs w:val="24"/>
          </w:rPr>
          <w:delText>s</w:delText>
        </w:r>
      </w:del>
      <w:r w:rsidRPr="00466463">
        <w:rPr>
          <w:rFonts w:ascii="Times New Roman" w:eastAsia="Times New Roman" w:hAnsi="Times New Roman" w:cs="Times New Roman"/>
          <w:color w:val="000000"/>
          <w:sz w:val="24"/>
          <w:szCs w:val="24"/>
        </w:rPr>
        <w:t xml:space="preserve"> including </w:t>
      </w:r>
      <w:del w:id="770" w:author="signal" w:date="2019-08-01T21:22:00Z">
        <w:r w:rsidRPr="00466463" w:rsidDel="00A37A5B">
          <w:rPr>
            <w:rFonts w:ascii="Times New Roman" w:eastAsia="Times New Roman" w:hAnsi="Times New Roman" w:cs="Times New Roman"/>
            <w:color w:val="000000"/>
            <w:sz w:val="24"/>
            <w:szCs w:val="24"/>
          </w:rPr>
          <w:delText>the elderly</w:delText>
        </w:r>
      </w:del>
      <w:ins w:id="771" w:author="signal" w:date="2019-08-01T21:22:00Z">
        <w:r w:rsidR="00A37A5B">
          <w:rPr>
            <w:rFonts w:ascii="Times New Roman" w:eastAsia="Times New Roman" w:hAnsi="Times New Roman" w:cs="Times New Roman"/>
            <w:color w:val="000000"/>
            <w:sz w:val="24"/>
            <w:szCs w:val="24"/>
          </w:rPr>
          <w:t>older adults</w:t>
        </w:r>
      </w:ins>
      <w:r>
        <w:rPr>
          <w:rFonts w:ascii="Times New Roman" w:eastAsia="Times New Roman" w:hAnsi="Times New Roman" w:cs="Times New Roman"/>
          <w:color w:val="000000"/>
          <w:sz w:val="24"/>
          <w:szCs w:val="24"/>
        </w:rPr>
        <w:t>.</w:t>
      </w:r>
      <w:r w:rsidRPr="00466463">
        <w:rPr>
          <w:rFonts w:ascii="Times New Roman" w:eastAsia="Times New Roman" w:hAnsi="Times New Roman" w:cs="Times New Roman"/>
          <w:color w:val="000000"/>
          <w:sz w:val="24"/>
          <w:szCs w:val="24"/>
        </w:rPr>
        <w:t xml:space="preserve"> Preserving autonomy requires giving an opportunity to make decisions in everyday affairs and care, supporting independence and autonomy, and trying to promote </w:t>
      </w:r>
      <w:proofErr w:type="gramStart"/>
      <w:r w:rsidRPr="00466463">
        <w:rPr>
          <w:rFonts w:ascii="Times New Roman" w:eastAsia="Times New Roman" w:hAnsi="Times New Roman" w:cs="Times New Roman"/>
          <w:color w:val="000000"/>
          <w:sz w:val="24"/>
          <w:szCs w:val="24"/>
        </w:rPr>
        <w:t>them(</w:t>
      </w:r>
      <w:proofErr w:type="gramEnd"/>
      <w:del w:id="772" w:author="reza" w:date="2019-07-29T11:27:00Z">
        <w:r w:rsidRPr="00466463" w:rsidDel="00DB4136">
          <w:rPr>
            <w:rFonts w:ascii="Times New Roman" w:eastAsia="Times New Roman" w:hAnsi="Times New Roman" w:cs="Times New Roman"/>
            <w:color w:val="000000"/>
            <w:sz w:val="24"/>
            <w:szCs w:val="24"/>
          </w:rPr>
          <w:delText>11</w:delText>
        </w:r>
      </w:del>
      <w:ins w:id="773" w:author="reza" w:date="2019-07-29T11:27:00Z">
        <w:r w:rsidR="00DB4136">
          <w:rPr>
            <w:rFonts w:ascii="Times New Roman" w:eastAsia="Times New Roman" w:hAnsi="Times New Roman" w:cs="Times New Roman"/>
            <w:color w:val="000000"/>
            <w:sz w:val="24"/>
            <w:szCs w:val="24"/>
          </w:rPr>
          <w:t>12</w:t>
        </w:r>
      </w:ins>
      <w:r w:rsidRPr="00466463">
        <w:rPr>
          <w:rFonts w:ascii="Times New Roman" w:eastAsia="Times New Roman" w:hAnsi="Times New Roman" w:cs="Times New Roman"/>
          <w:color w:val="000000"/>
          <w:sz w:val="24"/>
          <w:szCs w:val="24"/>
        </w:rPr>
        <w:t xml:space="preserve">, </w:t>
      </w:r>
      <w:del w:id="774" w:author="reza" w:date="2019-07-29T11:27:00Z">
        <w:r w:rsidRPr="00466463" w:rsidDel="00DB4136">
          <w:rPr>
            <w:rFonts w:ascii="Times New Roman" w:eastAsia="Times New Roman" w:hAnsi="Times New Roman" w:cs="Times New Roman"/>
            <w:color w:val="000000"/>
            <w:sz w:val="24"/>
            <w:szCs w:val="24"/>
          </w:rPr>
          <w:delText>12</w:delText>
        </w:r>
      </w:del>
      <w:ins w:id="775" w:author="reza" w:date="2019-07-29T11:27:00Z">
        <w:r w:rsidR="00DB4136">
          <w:rPr>
            <w:rFonts w:ascii="Times New Roman" w:eastAsia="Times New Roman" w:hAnsi="Times New Roman" w:cs="Times New Roman"/>
            <w:color w:val="000000"/>
            <w:sz w:val="24"/>
            <w:szCs w:val="24"/>
          </w:rPr>
          <w:t>13</w:t>
        </w:r>
      </w:ins>
      <w:del w:id="776" w:author="reza" w:date="2019-08-02T21:02:00Z">
        <w:r w:rsidRPr="00466463" w:rsidDel="000C4D3D">
          <w:rPr>
            <w:rFonts w:ascii="Times New Roman" w:eastAsia="Times New Roman" w:hAnsi="Times New Roman" w:cs="Times New Roman"/>
            <w:color w:val="000000"/>
            <w:sz w:val="24"/>
            <w:szCs w:val="24"/>
          </w:rPr>
          <w:delText xml:space="preserve">. </w:delText>
        </w:r>
      </w:del>
      <w:ins w:id="777" w:author="reza" w:date="2019-08-02T21:02:00Z">
        <w:r w:rsidR="000C4D3D">
          <w:rPr>
            <w:rFonts w:ascii="Times New Roman" w:eastAsia="Times New Roman" w:hAnsi="Times New Roman" w:cs="Times New Roman"/>
            <w:color w:val="000000"/>
            <w:sz w:val="24"/>
            <w:szCs w:val="24"/>
          </w:rPr>
          <w:t>,</w:t>
        </w:r>
        <w:r w:rsidR="000C4D3D" w:rsidRPr="00466463">
          <w:rPr>
            <w:rFonts w:ascii="Times New Roman" w:eastAsia="Times New Roman" w:hAnsi="Times New Roman" w:cs="Times New Roman"/>
            <w:color w:val="000000"/>
            <w:sz w:val="24"/>
            <w:szCs w:val="24"/>
          </w:rPr>
          <w:t xml:space="preserve"> </w:t>
        </w:r>
      </w:ins>
      <w:del w:id="778" w:author="reza" w:date="2019-07-29T11:28:00Z">
        <w:r w:rsidRPr="00466463" w:rsidDel="00DB4136">
          <w:rPr>
            <w:rFonts w:ascii="Times New Roman" w:eastAsia="Times New Roman" w:hAnsi="Times New Roman" w:cs="Times New Roman"/>
            <w:color w:val="000000"/>
            <w:sz w:val="24"/>
            <w:szCs w:val="24"/>
          </w:rPr>
          <w:delText>9</w:delText>
        </w:r>
      </w:del>
      <w:ins w:id="779" w:author="reza" w:date="2019-07-29T11:28:00Z">
        <w:r w:rsidR="00DB4136">
          <w:rPr>
            <w:rFonts w:ascii="Times New Roman" w:eastAsia="Times New Roman" w:hAnsi="Times New Roman" w:cs="Times New Roman"/>
            <w:color w:val="000000"/>
            <w:sz w:val="24"/>
            <w:szCs w:val="24"/>
          </w:rPr>
          <w:t>6</w:t>
        </w:r>
      </w:ins>
      <w:r w:rsidRPr="00466463">
        <w:rPr>
          <w:rFonts w:ascii="Times New Roman" w:eastAsia="Times New Roman" w:hAnsi="Times New Roman" w:cs="Times New Roman"/>
          <w:color w:val="000000"/>
          <w:sz w:val="24"/>
          <w:szCs w:val="24"/>
        </w:rPr>
        <w:t xml:space="preserve">, </w:t>
      </w:r>
      <w:del w:id="780" w:author="reza" w:date="2019-07-29T11:28:00Z">
        <w:r w:rsidRPr="00466463" w:rsidDel="00DB4136">
          <w:rPr>
            <w:rFonts w:ascii="Times New Roman" w:eastAsia="Times New Roman" w:hAnsi="Times New Roman" w:cs="Times New Roman"/>
            <w:color w:val="000000"/>
            <w:sz w:val="24"/>
            <w:szCs w:val="24"/>
          </w:rPr>
          <w:delText>23</w:delText>
        </w:r>
      </w:del>
      <w:ins w:id="781" w:author="reza" w:date="2019-07-29T11:28:00Z">
        <w:r w:rsidR="00DB4136">
          <w:rPr>
            <w:rFonts w:ascii="Times New Roman" w:eastAsia="Times New Roman" w:hAnsi="Times New Roman" w:cs="Times New Roman"/>
            <w:color w:val="000000"/>
            <w:sz w:val="24"/>
            <w:szCs w:val="24"/>
          </w:rPr>
          <w:t>14</w:t>
        </w:r>
      </w:ins>
      <w:r w:rsidRPr="00466463">
        <w:rPr>
          <w:rFonts w:ascii="Times New Roman" w:eastAsia="Times New Roman" w:hAnsi="Times New Roman" w:cs="Times New Roman"/>
          <w:color w:val="000000"/>
          <w:sz w:val="24"/>
          <w:szCs w:val="24"/>
        </w:rPr>
        <w:t xml:space="preserve">). Paying attention to </w:t>
      </w:r>
      <w:r>
        <w:rPr>
          <w:rFonts w:ascii="Times New Roman" w:eastAsia="Times New Roman" w:hAnsi="Times New Roman" w:cs="Times New Roman"/>
          <w:color w:val="000000"/>
          <w:sz w:val="24"/>
          <w:szCs w:val="24"/>
        </w:rPr>
        <w:t>older people’s</w:t>
      </w:r>
      <w:r w:rsidRPr="00466463">
        <w:rPr>
          <w:rFonts w:ascii="Times New Roman" w:eastAsia="Times New Roman" w:hAnsi="Times New Roman" w:cs="Times New Roman"/>
          <w:color w:val="000000"/>
          <w:sz w:val="24"/>
          <w:szCs w:val="24"/>
        </w:rPr>
        <w:t xml:space="preserve"> preferences, sharing the preferences with other</w:t>
      </w:r>
      <w:r>
        <w:rPr>
          <w:rFonts w:ascii="Times New Roman" w:eastAsia="Times New Roman" w:hAnsi="Times New Roman" w:cs="Times New Roman"/>
          <w:color w:val="000000"/>
          <w:sz w:val="24"/>
          <w:szCs w:val="24"/>
        </w:rPr>
        <w:t xml:space="preserve"> staff</w:t>
      </w:r>
      <w:r w:rsidRPr="00466463">
        <w:rPr>
          <w:rFonts w:ascii="Times New Roman" w:eastAsia="Times New Roman" w:hAnsi="Times New Roman" w:cs="Times New Roman"/>
          <w:color w:val="000000"/>
          <w:sz w:val="24"/>
          <w:szCs w:val="24"/>
        </w:rPr>
        <w:t xml:space="preserve">, and giving them the right to choose care are </w:t>
      </w:r>
      <w:r>
        <w:rPr>
          <w:rFonts w:ascii="Times New Roman" w:eastAsia="Times New Roman" w:hAnsi="Times New Roman" w:cs="Times New Roman"/>
          <w:color w:val="000000"/>
          <w:sz w:val="24"/>
          <w:szCs w:val="24"/>
        </w:rPr>
        <w:t xml:space="preserve">also </w:t>
      </w:r>
      <w:r w:rsidRPr="00466463">
        <w:rPr>
          <w:rFonts w:ascii="Times New Roman" w:eastAsia="Times New Roman" w:hAnsi="Times New Roman" w:cs="Times New Roman"/>
          <w:color w:val="000000"/>
          <w:sz w:val="24"/>
          <w:szCs w:val="24"/>
        </w:rPr>
        <w:t xml:space="preserve">among the </w:t>
      </w:r>
      <w:r>
        <w:rPr>
          <w:rFonts w:ascii="Times New Roman" w:eastAsia="Times New Roman" w:hAnsi="Times New Roman" w:cs="Times New Roman"/>
          <w:color w:val="000000"/>
          <w:sz w:val="24"/>
          <w:szCs w:val="24"/>
        </w:rPr>
        <w:t xml:space="preserve">examples of preserving </w:t>
      </w:r>
      <w:proofErr w:type="gramStart"/>
      <w:r>
        <w:rPr>
          <w:rFonts w:ascii="Times New Roman" w:eastAsia="Times New Roman" w:hAnsi="Times New Roman" w:cs="Times New Roman"/>
          <w:color w:val="000000"/>
          <w:sz w:val="24"/>
          <w:szCs w:val="24"/>
        </w:rPr>
        <w:t>autonomy</w:t>
      </w:r>
      <w:r w:rsidRPr="00466463">
        <w:rPr>
          <w:rFonts w:ascii="Times New Roman" w:eastAsia="Times New Roman" w:hAnsi="Times New Roman" w:cs="Times New Roman"/>
          <w:color w:val="000000"/>
          <w:sz w:val="24"/>
          <w:szCs w:val="24"/>
        </w:rPr>
        <w:t>(</w:t>
      </w:r>
      <w:proofErr w:type="gramEnd"/>
      <w:del w:id="782" w:author="reza" w:date="2019-07-29T11:30:00Z">
        <w:r w:rsidRPr="00466463" w:rsidDel="00DB4136">
          <w:rPr>
            <w:rFonts w:ascii="Times New Roman" w:eastAsia="Times New Roman" w:hAnsi="Times New Roman" w:cs="Times New Roman"/>
            <w:color w:val="000000"/>
            <w:sz w:val="24"/>
            <w:szCs w:val="24"/>
          </w:rPr>
          <w:delText>5</w:delText>
        </w:r>
      </w:del>
      <w:ins w:id="783" w:author="reza" w:date="2019-07-29T11:30:00Z">
        <w:r w:rsidR="00DB4136">
          <w:rPr>
            <w:rFonts w:ascii="Times New Roman" w:eastAsia="Times New Roman" w:hAnsi="Times New Roman" w:cs="Times New Roman"/>
            <w:color w:val="000000"/>
            <w:sz w:val="24"/>
            <w:szCs w:val="24"/>
          </w:rPr>
          <w:t>15</w:t>
        </w:r>
      </w:ins>
      <w:r w:rsidRPr="00466463">
        <w:rPr>
          <w:rFonts w:ascii="Times New Roman" w:eastAsia="Times New Roman" w:hAnsi="Times New Roman" w:cs="Times New Roman"/>
          <w:color w:val="000000"/>
          <w:sz w:val="24"/>
          <w:szCs w:val="24"/>
        </w:rPr>
        <w:t>,</w:t>
      </w:r>
      <w:ins w:id="784" w:author="reza" w:date="2019-08-02T21:02:00Z">
        <w:r w:rsidR="000C4D3D">
          <w:rPr>
            <w:rFonts w:ascii="Times New Roman" w:eastAsia="Times New Roman" w:hAnsi="Times New Roman" w:cs="Times New Roman"/>
            <w:color w:val="000000"/>
            <w:sz w:val="24"/>
            <w:szCs w:val="24"/>
          </w:rPr>
          <w:t xml:space="preserve"> </w:t>
        </w:r>
      </w:ins>
      <w:del w:id="785" w:author="reza" w:date="2019-07-29T11:31:00Z">
        <w:r w:rsidDel="00DB4136">
          <w:rPr>
            <w:rFonts w:ascii="Times New Roman" w:eastAsia="Times New Roman" w:hAnsi="Times New Roman" w:cs="Times New Roman"/>
            <w:color w:val="000000"/>
            <w:sz w:val="24"/>
            <w:szCs w:val="24"/>
          </w:rPr>
          <w:delText>10</w:delText>
        </w:r>
      </w:del>
      <w:ins w:id="786" w:author="reza" w:date="2019-07-29T11:31:00Z">
        <w:r w:rsidR="00DB4136">
          <w:rPr>
            <w:rFonts w:ascii="Times New Roman" w:eastAsia="Times New Roman" w:hAnsi="Times New Roman" w:cs="Times New Roman"/>
            <w:color w:val="000000"/>
            <w:sz w:val="24"/>
            <w:szCs w:val="24"/>
          </w:rPr>
          <w:t>8</w:t>
        </w:r>
      </w:ins>
      <w:ins w:id="787" w:author="reza" w:date="2019-08-02T21:02:00Z">
        <w:r w:rsidR="000C4D3D">
          <w:rPr>
            <w:rFonts w:ascii="Times New Roman" w:eastAsia="Times New Roman" w:hAnsi="Times New Roman" w:cs="Times New Roman"/>
            <w:color w:val="000000"/>
            <w:sz w:val="24"/>
            <w:szCs w:val="24"/>
          </w:rPr>
          <w:t xml:space="preserve"> </w:t>
        </w:r>
      </w:ins>
      <w:r>
        <w:rPr>
          <w:rFonts w:ascii="Times New Roman" w:eastAsia="Times New Roman" w:hAnsi="Times New Roman" w:cs="Times New Roman"/>
          <w:color w:val="000000"/>
          <w:sz w:val="24"/>
          <w:szCs w:val="24"/>
        </w:rPr>
        <w:t>,</w:t>
      </w:r>
      <w:ins w:id="788" w:author="reza" w:date="2019-08-02T21:02:00Z">
        <w:r w:rsidR="000C4D3D">
          <w:rPr>
            <w:rFonts w:ascii="Times New Roman" w:eastAsia="Times New Roman" w:hAnsi="Times New Roman" w:cs="Times New Roman"/>
            <w:color w:val="000000"/>
            <w:sz w:val="24"/>
            <w:szCs w:val="24"/>
          </w:rPr>
          <w:t xml:space="preserve"> </w:t>
        </w:r>
      </w:ins>
      <w:del w:id="789" w:author="reza" w:date="2019-07-29T11:32:00Z">
        <w:r w:rsidRPr="00466463" w:rsidDel="00DB4136">
          <w:rPr>
            <w:rFonts w:ascii="Times New Roman" w:eastAsia="Times New Roman" w:hAnsi="Times New Roman" w:cs="Times New Roman"/>
            <w:color w:val="000000"/>
            <w:sz w:val="24"/>
            <w:szCs w:val="24"/>
          </w:rPr>
          <w:delText>20</w:delText>
        </w:r>
      </w:del>
      <w:ins w:id="790" w:author="reza" w:date="2019-07-29T11:32:00Z">
        <w:r w:rsidR="00DB4136">
          <w:rPr>
            <w:rFonts w:ascii="Times New Roman" w:eastAsia="Times New Roman" w:hAnsi="Times New Roman" w:cs="Times New Roman"/>
            <w:color w:val="000000"/>
            <w:sz w:val="24"/>
            <w:szCs w:val="24"/>
          </w:rPr>
          <w:t>16</w:t>
        </w:r>
      </w:ins>
      <w:del w:id="791" w:author="reza" w:date="2019-07-29T11:31:00Z">
        <w:r w:rsidRPr="00466463" w:rsidDel="00DB4136">
          <w:rPr>
            <w:rFonts w:ascii="Times New Roman" w:eastAsia="Times New Roman" w:hAnsi="Times New Roman" w:cs="Times New Roman"/>
            <w:color w:val="000000"/>
            <w:sz w:val="24"/>
            <w:szCs w:val="24"/>
          </w:rPr>
          <w:delText>,</w:delText>
        </w:r>
      </w:del>
      <w:r w:rsidRPr="00466463">
        <w:rPr>
          <w:rFonts w:ascii="Times New Roman" w:eastAsia="Times New Roman" w:hAnsi="Times New Roman" w:cs="Times New Roman"/>
          <w:color w:val="000000"/>
          <w:sz w:val="24"/>
          <w:szCs w:val="24"/>
        </w:rPr>
        <w:t xml:space="preserve">). </w:t>
      </w:r>
      <w:del w:id="792" w:author="signal" w:date="2019-08-01T21:23:00Z">
        <w:r w:rsidRPr="00466463" w:rsidDel="007130A9">
          <w:rPr>
            <w:rFonts w:ascii="Times New Roman" w:eastAsia="Times New Roman" w:hAnsi="Times New Roman" w:cs="Times New Roman"/>
            <w:color w:val="000000"/>
            <w:sz w:val="24"/>
            <w:szCs w:val="24"/>
          </w:rPr>
          <w:delText> </w:delText>
        </w:r>
      </w:del>
      <w:r w:rsidRPr="00466463">
        <w:rPr>
          <w:rFonts w:ascii="Times New Roman" w:eastAsia="Times New Roman" w:hAnsi="Times New Roman" w:cs="Times New Roman"/>
          <w:color w:val="000000"/>
          <w:sz w:val="24"/>
          <w:szCs w:val="24"/>
        </w:rPr>
        <w:t>Preserving privacy is one of the most important ethical</w:t>
      </w:r>
      <w:r>
        <w:rPr>
          <w:rFonts w:ascii="Times New Roman" w:eastAsia="Times New Roman" w:hAnsi="Times New Roman" w:cs="Times New Roman"/>
          <w:color w:val="000000"/>
          <w:sz w:val="24"/>
          <w:szCs w:val="24"/>
        </w:rPr>
        <w:t xml:space="preserve"> dutie</w:t>
      </w:r>
      <w:r w:rsidRPr="00466463">
        <w:rPr>
          <w:rFonts w:ascii="Times New Roman" w:eastAsia="Times New Roman" w:hAnsi="Times New Roman" w:cs="Times New Roman"/>
          <w:color w:val="000000"/>
          <w:sz w:val="24"/>
          <w:szCs w:val="24"/>
        </w:rPr>
        <w:t>s. </w:t>
      </w:r>
      <w:r>
        <w:rPr>
          <w:rFonts w:ascii="Times New Roman" w:eastAsia="Times New Roman" w:hAnsi="Times New Roman" w:cs="Times New Roman"/>
          <w:color w:val="000000"/>
          <w:sz w:val="24"/>
          <w:szCs w:val="24"/>
        </w:rPr>
        <w:t>P</w:t>
      </w:r>
      <w:r w:rsidRPr="00466463">
        <w:rPr>
          <w:rFonts w:ascii="Times New Roman" w:eastAsia="Times New Roman" w:hAnsi="Times New Roman" w:cs="Times New Roman"/>
          <w:color w:val="000000"/>
          <w:sz w:val="24"/>
          <w:szCs w:val="24"/>
        </w:rPr>
        <w:t xml:space="preserve">reserving privacy </w:t>
      </w:r>
      <w:r>
        <w:rPr>
          <w:rFonts w:ascii="Times New Roman" w:eastAsia="Times New Roman" w:hAnsi="Times New Roman" w:cs="Times New Roman"/>
          <w:color w:val="000000"/>
          <w:sz w:val="24"/>
          <w:szCs w:val="24"/>
        </w:rPr>
        <w:t>needs</w:t>
      </w:r>
      <w:r w:rsidRPr="00466463">
        <w:rPr>
          <w:rFonts w:ascii="Times New Roman" w:eastAsia="Times New Roman" w:hAnsi="Times New Roman" w:cs="Times New Roman"/>
          <w:color w:val="000000"/>
          <w:sz w:val="24"/>
          <w:szCs w:val="24"/>
        </w:rPr>
        <w:t xml:space="preserve"> separation of care </w:t>
      </w:r>
      <w:r>
        <w:rPr>
          <w:rFonts w:ascii="Times New Roman" w:eastAsia="Times New Roman" w:hAnsi="Times New Roman" w:cs="Times New Roman"/>
          <w:color w:val="000000"/>
          <w:sz w:val="24"/>
          <w:szCs w:val="24"/>
        </w:rPr>
        <w:t>setting</w:t>
      </w:r>
      <w:r w:rsidRPr="0046646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providing </w:t>
      </w:r>
      <w:r w:rsidRPr="00466463">
        <w:rPr>
          <w:rFonts w:ascii="Times New Roman" w:eastAsia="Times New Roman" w:hAnsi="Times New Roman" w:cs="Times New Roman"/>
          <w:color w:val="000000"/>
          <w:sz w:val="24"/>
          <w:szCs w:val="24"/>
        </w:rPr>
        <w:t xml:space="preserve">care by the </w:t>
      </w:r>
      <w:r>
        <w:rPr>
          <w:rFonts w:ascii="Times New Roman" w:eastAsia="Times New Roman" w:hAnsi="Times New Roman" w:cs="Times New Roman"/>
          <w:color w:val="000000"/>
          <w:sz w:val="24"/>
          <w:szCs w:val="24"/>
        </w:rPr>
        <w:t xml:space="preserve">same </w:t>
      </w:r>
      <w:r w:rsidRPr="00466463">
        <w:rPr>
          <w:rFonts w:ascii="Times New Roman" w:eastAsia="Times New Roman" w:hAnsi="Times New Roman" w:cs="Times New Roman"/>
          <w:color w:val="000000"/>
          <w:sz w:val="24"/>
          <w:szCs w:val="24"/>
        </w:rPr>
        <w:t xml:space="preserve">gender, preserving privacy through controlling access to the </w:t>
      </w:r>
      <w:r>
        <w:rPr>
          <w:rFonts w:ascii="Times New Roman" w:eastAsia="Times New Roman" w:hAnsi="Times New Roman" w:cs="Times New Roman"/>
          <w:color w:val="000000"/>
          <w:sz w:val="24"/>
          <w:szCs w:val="24"/>
        </w:rPr>
        <w:t>older person</w:t>
      </w:r>
      <w:r w:rsidRPr="00466463">
        <w:rPr>
          <w:rFonts w:ascii="Times New Roman" w:eastAsia="Times New Roman" w:hAnsi="Times New Roman" w:cs="Times New Roman"/>
          <w:color w:val="000000"/>
          <w:sz w:val="24"/>
          <w:szCs w:val="24"/>
        </w:rPr>
        <w:t xml:space="preserve">’s room, getting permission to enter, preserving </w:t>
      </w:r>
      <w:r>
        <w:rPr>
          <w:rFonts w:ascii="Times New Roman" w:eastAsia="Times New Roman" w:hAnsi="Times New Roman" w:cs="Times New Roman"/>
          <w:color w:val="000000"/>
          <w:sz w:val="24"/>
          <w:szCs w:val="24"/>
        </w:rPr>
        <w:t>bodily</w:t>
      </w:r>
      <w:r w:rsidRPr="00466463">
        <w:rPr>
          <w:rFonts w:ascii="Times New Roman" w:eastAsia="Times New Roman" w:hAnsi="Times New Roman" w:cs="Times New Roman"/>
          <w:color w:val="000000"/>
          <w:sz w:val="24"/>
          <w:szCs w:val="24"/>
        </w:rPr>
        <w:t xml:space="preserve"> privacy, and preserving the boundaries </w:t>
      </w:r>
      <w:r>
        <w:rPr>
          <w:rFonts w:ascii="Times New Roman" w:eastAsia="Times New Roman" w:hAnsi="Times New Roman" w:cs="Times New Roman"/>
          <w:color w:val="000000"/>
          <w:sz w:val="24"/>
          <w:szCs w:val="24"/>
        </w:rPr>
        <w:t xml:space="preserve">during the care procedures </w:t>
      </w:r>
      <w:r w:rsidRPr="00466463">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 xml:space="preserve">cleaning </w:t>
      </w:r>
      <w:r w:rsidRPr="00466463">
        <w:rPr>
          <w:rFonts w:ascii="Times New Roman" w:eastAsia="Times New Roman" w:hAnsi="Times New Roman" w:cs="Times New Roman"/>
          <w:color w:val="000000"/>
          <w:sz w:val="24"/>
          <w:szCs w:val="24"/>
        </w:rPr>
        <w:t>(</w:t>
      </w:r>
      <w:del w:id="793" w:author="reza" w:date="2019-07-29T11:33:00Z">
        <w:r w:rsidRPr="00466463" w:rsidDel="00DB4136">
          <w:rPr>
            <w:rFonts w:ascii="Times New Roman" w:eastAsia="Times New Roman" w:hAnsi="Times New Roman" w:cs="Times New Roman"/>
            <w:color w:val="000000"/>
            <w:sz w:val="24"/>
            <w:szCs w:val="24"/>
          </w:rPr>
          <w:delText>11</w:delText>
        </w:r>
      </w:del>
      <w:ins w:id="794" w:author="reza" w:date="2019-07-29T11:33:00Z">
        <w:r w:rsidR="00DB4136">
          <w:rPr>
            <w:rFonts w:ascii="Times New Roman" w:eastAsia="Times New Roman" w:hAnsi="Times New Roman" w:cs="Times New Roman"/>
            <w:color w:val="000000"/>
            <w:sz w:val="24"/>
            <w:szCs w:val="24"/>
          </w:rPr>
          <w:t>12</w:t>
        </w:r>
      </w:ins>
      <w:r w:rsidRPr="00466463">
        <w:rPr>
          <w:rFonts w:ascii="Times New Roman" w:eastAsia="Times New Roman" w:hAnsi="Times New Roman" w:cs="Times New Roman"/>
          <w:color w:val="000000"/>
          <w:sz w:val="24"/>
          <w:szCs w:val="24"/>
        </w:rPr>
        <w:t xml:space="preserve">, </w:t>
      </w:r>
      <w:del w:id="795" w:author="reza" w:date="2019-07-29T11:35:00Z">
        <w:r w:rsidRPr="00466463" w:rsidDel="00DB4136">
          <w:rPr>
            <w:rFonts w:ascii="Times New Roman" w:eastAsia="Times New Roman" w:hAnsi="Times New Roman" w:cs="Times New Roman"/>
            <w:color w:val="000000"/>
            <w:sz w:val="24"/>
            <w:szCs w:val="24"/>
          </w:rPr>
          <w:delText>3</w:delText>
        </w:r>
      </w:del>
      <w:ins w:id="796" w:author="reza" w:date="2019-07-29T11:35:00Z">
        <w:r w:rsidR="00DB4136">
          <w:rPr>
            <w:rFonts w:ascii="Times New Roman" w:eastAsia="Times New Roman" w:hAnsi="Times New Roman" w:cs="Times New Roman"/>
            <w:color w:val="000000"/>
            <w:sz w:val="24"/>
            <w:szCs w:val="24"/>
          </w:rPr>
          <w:t>17</w:t>
        </w:r>
      </w:ins>
      <w:r w:rsidRPr="00466463">
        <w:rPr>
          <w:rFonts w:ascii="Times New Roman" w:eastAsia="Times New Roman" w:hAnsi="Times New Roman" w:cs="Times New Roman"/>
          <w:color w:val="000000"/>
          <w:sz w:val="24"/>
          <w:szCs w:val="24"/>
        </w:rPr>
        <w:t xml:space="preserve">, </w:t>
      </w:r>
      <w:del w:id="797" w:author="reza" w:date="2019-07-29T11:35:00Z">
        <w:r w:rsidRPr="00466463" w:rsidDel="00DB4136">
          <w:rPr>
            <w:rFonts w:ascii="Times New Roman" w:eastAsia="Times New Roman" w:hAnsi="Times New Roman" w:cs="Times New Roman"/>
            <w:color w:val="000000"/>
            <w:sz w:val="24"/>
            <w:szCs w:val="24"/>
          </w:rPr>
          <w:delText>4</w:delText>
        </w:r>
      </w:del>
      <w:ins w:id="798" w:author="reza" w:date="2019-07-29T11:35:00Z">
        <w:r w:rsidR="00DB4136">
          <w:rPr>
            <w:rFonts w:ascii="Times New Roman" w:eastAsia="Times New Roman" w:hAnsi="Times New Roman" w:cs="Times New Roman"/>
            <w:color w:val="000000"/>
            <w:sz w:val="24"/>
            <w:szCs w:val="24"/>
          </w:rPr>
          <w:t>18</w:t>
        </w:r>
      </w:ins>
      <w:del w:id="799" w:author="reza" w:date="2019-07-29T11:37:00Z">
        <w:r w:rsidRPr="00466463" w:rsidDel="00DB4136">
          <w:rPr>
            <w:rFonts w:ascii="Times New Roman" w:eastAsia="Times New Roman" w:hAnsi="Times New Roman" w:cs="Times New Roman"/>
            <w:color w:val="000000"/>
            <w:sz w:val="24"/>
            <w:szCs w:val="24"/>
          </w:rPr>
          <w:delText>, 21, 22, 26</w:delText>
        </w:r>
      </w:del>
      <w:r w:rsidRPr="00466463">
        <w:rPr>
          <w:rFonts w:ascii="Times New Roman" w:eastAsia="Times New Roman" w:hAnsi="Times New Roman" w:cs="Times New Roman"/>
          <w:color w:val="000000"/>
          <w:sz w:val="24"/>
          <w:szCs w:val="24"/>
        </w:rPr>
        <w:t xml:space="preserve">). In addition, all patients’ information is </w:t>
      </w:r>
      <w:del w:id="800" w:author="signal" w:date="2019-08-01T21:24:00Z">
        <w:r w:rsidRPr="00466463" w:rsidDel="00D959F0">
          <w:rPr>
            <w:rFonts w:ascii="Times New Roman" w:eastAsia="Times New Roman" w:hAnsi="Times New Roman" w:cs="Times New Roman"/>
            <w:color w:val="000000"/>
            <w:sz w:val="24"/>
            <w:szCs w:val="24"/>
          </w:rPr>
          <w:delText>c</w:delText>
        </w:r>
      </w:del>
      <w:ins w:id="801" w:author="signal" w:date="2019-08-01T21:24:00Z">
        <w:r w:rsidR="00D959F0">
          <w:rPr>
            <w:rFonts w:ascii="Times New Roman" w:eastAsia="Times New Roman" w:hAnsi="Times New Roman" w:cs="Times New Roman"/>
            <w:color w:val="000000"/>
            <w:sz w:val="24"/>
            <w:szCs w:val="24"/>
          </w:rPr>
          <w:t>c</w:t>
        </w:r>
      </w:ins>
      <w:r w:rsidRPr="00466463">
        <w:rPr>
          <w:rFonts w:ascii="Times New Roman" w:eastAsia="Times New Roman" w:hAnsi="Times New Roman" w:cs="Times New Roman"/>
          <w:color w:val="000000"/>
          <w:sz w:val="24"/>
          <w:szCs w:val="24"/>
        </w:rPr>
        <w:t>onfidential and should not be discussed</w:t>
      </w:r>
      <w:r>
        <w:rPr>
          <w:rFonts w:ascii="Times New Roman" w:eastAsia="Times New Roman" w:hAnsi="Times New Roman" w:cs="Times New Roman"/>
          <w:color w:val="000000"/>
          <w:sz w:val="24"/>
          <w:szCs w:val="24"/>
        </w:rPr>
        <w:t xml:space="preserve"> about</w:t>
      </w:r>
      <w:r w:rsidRPr="00466463">
        <w:rPr>
          <w:rFonts w:ascii="Times New Roman" w:eastAsia="Times New Roman" w:hAnsi="Times New Roman" w:cs="Times New Roman"/>
          <w:color w:val="000000"/>
          <w:sz w:val="24"/>
          <w:szCs w:val="24"/>
        </w:rPr>
        <w:t xml:space="preserve"> publicly </w:t>
      </w:r>
      <w:r>
        <w:rPr>
          <w:rFonts w:ascii="Times New Roman" w:eastAsia="Times New Roman" w:hAnsi="Times New Roman" w:cs="Times New Roman"/>
          <w:color w:val="000000"/>
          <w:sz w:val="24"/>
          <w:szCs w:val="24"/>
        </w:rPr>
        <w:t xml:space="preserve">and </w:t>
      </w:r>
      <w:r w:rsidRPr="00466463">
        <w:rPr>
          <w:rFonts w:ascii="Times New Roman" w:eastAsia="Times New Roman" w:hAnsi="Times New Roman" w:cs="Times New Roman"/>
          <w:color w:val="000000"/>
          <w:sz w:val="24"/>
          <w:szCs w:val="24"/>
        </w:rPr>
        <w:t xml:space="preserve">without their </w:t>
      </w:r>
      <w:r>
        <w:rPr>
          <w:rFonts w:ascii="Times New Roman" w:eastAsia="Times New Roman" w:hAnsi="Times New Roman" w:cs="Times New Roman"/>
          <w:color w:val="000000"/>
          <w:sz w:val="24"/>
          <w:szCs w:val="24"/>
        </w:rPr>
        <w:t xml:space="preserve">permission </w:t>
      </w:r>
      <w:r w:rsidRPr="00466463">
        <w:rPr>
          <w:rFonts w:ascii="Times New Roman" w:eastAsia="Times New Roman" w:hAnsi="Times New Roman" w:cs="Times New Roman"/>
          <w:color w:val="000000"/>
          <w:sz w:val="24"/>
          <w:szCs w:val="24"/>
        </w:rPr>
        <w:t>(</w:t>
      </w:r>
      <w:del w:id="802" w:author="reza" w:date="2019-07-29T11:38:00Z">
        <w:r w:rsidRPr="00466463" w:rsidDel="00DB4136">
          <w:rPr>
            <w:rFonts w:ascii="Times New Roman" w:eastAsia="Times New Roman" w:hAnsi="Times New Roman" w:cs="Times New Roman"/>
            <w:color w:val="000000"/>
            <w:sz w:val="24"/>
            <w:szCs w:val="24"/>
          </w:rPr>
          <w:delText>27</w:delText>
        </w:r>
      </w:del>
      <w:ins w:id="803" w:author="reza" w:date="2019-07-29T11:38:00Z">
        <w:r w:rsidR="00DB4136">
          <w:rPr>
            <w:rFonts w:ascii="Times New Roman" w:eastAsia="Times New Roman" w:hAnsi="Times New Roman" w:cs="Times New Roman"/>
            <w:color w:val="000000"/>
            <w:sz w:val="24"/>
            <w:szCs w:val="24"/>
          </w:rPr>
          <w:t>19</w:t>
        </w:r>
      </w:ins>
      <w:r w:rsidRPr="00466463">
        <w:rPr>
          <w:rFonts w:ascii="Times New Roman" w:eastAsia="Times New Roman" w:hAnsi="Times New Roman" w:cs="Times New Roman"/>
          <w:color w:val="000000"/>
          <w:sz w:val="24"/>
          <w:szCs w:val="24"/>
        </w:rPr>
        <w:t xml:space="preserve">, </w:t>
      </w:r>
      <w:del w:id="804" w:author="reza" w:date="2019-07-29T11:38:00Z">
        <w:r w:rsidRPr="00466463" w:rsidDel="00DB4136">
          <w:rPr>
            <w:rFonts w:ascii="Times New Roman" w:eastAsia="Times New Roman" w:hAnsi="Times New Roman" w:cs="Times New Roman"/>
            <w:color w:val="000000"/>
            <w:sz w:val="24"/>
            <w:szCs w:val="24"/>
          </w:rPr>
          <w:delText>28</w:delText>
        </w:r>
      </w:del>
      <w:ins w:id="805" w:author="reza" w:date="2019-07-29T11:38:00Z">
        <w:r w:rsidR="00DB4136">
          <w:rPr>
            <w:rFonts w:ascii="Times New Roman" w:eastAsia="Times New Roman" w:hAnsi="Times New Roman" w:cs="Times New Roman"/>
            <w:color w:val="000000"/>
            <w:sz w:val="24"/>
            <w:szCs w:val="24"/>
          </w:rPr>
          <w:t>20</w:t>
        </w:r>
      </w:ins>
      <w:del w:id="806" w:author="reza" w:date="2019-07-29T11:39:00Z">
        <w:r w:rsidRPr="00466463" w:rsidDel="00DB4136">
          <w:rPr>
            <w:rFonts w:ascii="Times New Roman" w:eastAsia="Times New Roman" w:hAnsi="Times New Roman" w:cs="Times New Roman"/>
            <w:color w:val="000000"/>
            <w:sz w:val="24"/>
            <w:szCs w:val="24"/>
          </w:rPr>
          <w:delText>, 29, 30</w:delText>
        </w:r>
      </w:del>
      <w:r w:rsidRPr="0046646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Preserving</w:t>
      </w:r>
      <w:r w:rsidRPr="00466463">
        <w:rPr>
          <w:rFonts w:ascii="Times New Roman" w:eastAsia="Times New Roman" w:hAnsi="Times New Roman" w:cs="Times New Roman"/>
          <w:color w:val="000000"/>
          <w:sz w:val="24"/>
          <w:szCs w:val="24"/>
        </w:rPr>
        <w:t xml:space="preserve"> dignity of older persons</w:t>
      </w:r>
      <w:r>
        <w:rPr>
          <w:rFonts w:ascii="Times New Roman" w:eastAsia="Times New Roman" w:hAnsi="Times New Roman" w:cs="Times New Roman"/>
          <w:color w:val="000000"/>
          <w:sz w:val="24"/>
          <w:szCs w:val="24"/>
        </w:rPr>
        <w:t xml:space="preserve"> also </w:t>
      </w:r>
      <w:r w:rsidRPr="00466463">
        <w:rPr>
          <w:rFonts w:ascii="Times New Roman" w:eastAsia="Times New Roman" w:hAnsi="Times New Roman" w:cs="Times New Roman"/>
          <w:color w:val="000000"/>
          <w:sz w:val="24"/>
          <w:szCs w:val="24"/>
        </w:rPr>
        <w:t xml:space="preserve">requires </w:t>
      </w:r>
      <w:proofErr w:type="spellStart"/>
      <w:proofErr w:type="gramStart"/>
      <w:r w:rsidRPr="00466463">
        <w:rPr>
          <w:rFonts w:ascii="Times New Roman" w:eastAsia="Times New Roman" w:hAnsi="Times New Roman" w:cs="Times New Roman"/>
          <w:color w:val="000000"/>
          <w:sz w:val="24"/>
          <w:szCs w:val="24"/>
        </w:rPr>
        <w:t>flexibility</w:t>
      </w:r>
      <w:r>
        <w:rPr>
          <w:rFonts w:ascii="Times New Roman" w:eastAsia="Times New Roman" w:hAnsi="Times New Roman" w:cs="Times New Roman"/>
          <w:color w:val="000000"/>
          <w:sz w:val="24"/>
          <w:szCs w:val="24"/>
        </w:rPr>
        <w:t>,notadhering</w:t>
      </w:r>
      <w:proofErr w:type="spellEnd"/>
      <w:proofErr w:type="gramEnd"/>
      <w:r>
        <w:rPr>
          <w:rFonts w:ascii="Times New Roman" w:eastAsia="Times New Roman" w:hAnsi="Times New Roman" w:cs="Times New Roman"/>
          <w:color w:val="000000"/>
          <w:sz w:val="24"/>
          <w:szCs w:val="24"/>
        </w:rPr>
        <w:t xml:space="preserve"> too much</w:t>
      </w:r>
      <w:r w:rsidRPr="00466463">
        <w:rPr>
          <w:rFonts w:ascii="Times New Roman" w:eastAsia="Times New Roman" w:hAnsi="Times New Roman" w:cs="Times New Roman"/>
          <w:color w:val="000000"/>
          <w:sz w:val="24"/>
          <w:szCs w:val="24"/>
        </w:rPr>
        <w:t xml:space="preserve"> to routines, and trying to solve their </w:t>
      </w:r>
      <w:r>
        <w:rPr>
          <w:rFonts w:ascii="Times New Roman" w:eastAsia="Times New Roman" w:hAnsi="Times New Roman" w:cs="Times New Roman"/>
          <w:color w:val="000000"/>
          <w:sz w:val="24"/>
          <w:szCs w:val="24"/>
        </w:rPr>
        <w:t xml:space="preserve">problems </w:t>
      </w:r>
      <w:r w:rsidRPr="00466463">
        <w:rPr>
          <w:rFonts w:ascii="Times New Roman" w:eastAsia="Times New Roman" w:hAnsi="Times New Roman" w:cs="Times New Roman"/>
          <w:color w:val="000000"/>
          <w:sz w:val="24"/>
          <w:szCs w:val="24"/>
        </w:rPr>
        <w:t>(</w:t>
      </w:r>
      <w:del w:id="807" w:author="reza" w:date="2019-07-29T11:39:00Z">
        <w:r w:rsidRPr="00466463" w:rsidDel="00DB4136">
          <w:rPr>
            <w:rFonts w:ascii="Times New Roman" w:eastAsia="Times New Roman" w:hAnsi="Times New Roman" w:cs="Times New Roman"/>
            <w:color w:val="000000"/>
            <w:sz w:val="24"/>
            <w:szCs w:val="24"/>
          </w:rPr>
          <w:delText>10</w:delText>
        </w:r>
      </w:del>
      <w:ins w:id="808" w:author="reza" w:date="2019-07-29T11:39:00Z">
        <w:r w:rsidR="00DB4136">
          <w:rPr>
            <w:rFonts w:ascii="Times New Roman" w:eastAsia="Times New Roman" w:hAnsi="Times New Roman" w:cs="Times New Roman"/>
            <w:color w:val="000000"/>
            <w:sz w:val="24"/>
            <w:szCs w:val="24"/>
          </w:rPr>
          <w:t>8</w:t>
        </w:r>
      </w:ins>
      <w:r w:rsidRPr="00466463">
        <w:rPr>
          <w:rFonts w:ascii="Times New Roman" w:eastAsia="Times New Roman" w:hAnsi="Times New Roman" w:cs="Times New Roman"/>
          <w:color w:val="000000"/>
          <w:sz w:val="24"/>
          <w:szCs w:val="24"/>
        </w:rPr>
        <w:t xml:space="preserve">, </w:t>
      </w:r>
      <w:del w:id="809" w:author="reza" w:date="2019-07-29T11:40:00Z">
        <w:r w:rsidRPr="00466463" w:rsidDel="00DB4136">
          <w:rPr>
            <w:rFonts w:ascii="Times New Roman" w:eastAsia="Times New Roman" w:hAnsi="Times New Roman" w:cs="Times New Roman"/>
            <w:color w:val="000000"/>
            <w:sz w:val="24"/>
            <w:szCs w:val="24"/>
          </w:rPr>
          <w:delText>25</w:delText>
        </w:r>
      </w:del>
      <w:ins w:id="810" w:author="reza" w:date="2019-07-29T11:40:00Z">
        <w:r w:rsidR="00DB4136">
          <w:rPr>
            <w:rFonts w:ascii="Times New Roman" w:eastAsia="Times New Roman" w:hAnsi="Times New Roman" w:cs="Times New Roman"/>
            <w:color w:val="000000"/>
            <w:sz w:val="24"/>
            <w:szCs w:val="24"/>
          </w:rPr>
          <w:t>21</w:t>
        </w:r>
      </w:ins>
      <w:r w:rsidRPr="00466463">
        <w:rPr>
          <w:rFonts w:ascii="Times New Roman" w:eastAsia="Times New Roman" w:hAnsi="Times New Roman" w:cs="Times New Roman"/>
          <w:color w:val="000000"/>
          <w:sz w:val="24"/>
          <w:szCs w:val="24"/>
        </w:rPr>
        <w:t>). Paying attention to older persons’ habits</w:t>
      </w:r>
      <w:r>
        <w:rPr>
          <w:rFonts w:ascii="Times New Roman" w:eastAsia="Times New Roman" w:hAnsi="Times New Roman" w:cs="Times New Roman"/>
          <w:color w:val="000000"/>
          <w:sz w:val="24"/>
          <w:szCs w:val="24"/>
        </w:rPr>
        <w:t>,</w:t>
      </w:r>
      <w:r w:rsidRPr="00466463">
        <w:rPr>
          <w:rFonts w:ascii="Times New Roman" w:eastAsia="Times New Roman" w:hAnsi="Times New Roman" w:cs="Times New Roman"/>
          <w:color w:val="000000"/>
          <w:sz w:val="24"/>
          <w:szCs w:val="24"/>
        </w:rPr>
        <w:t xml:space="preserve"> and coordinating the care schedule and time with them are among other flexibility-based</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measures</w:t>
      </w:r>
      <w:r w:rsidRPr="00466463">
        <w:rPr>
          <w:rFonts w:ascii="Times New Roman" w:eastAsia="Times New Roman" w:hAnsi="Times New Roman" w:cs="Times New Roman"/>
          <w:color w:val="000000"/>
          <w:sz w:val="24"/>
          <w:szCs w:val="24"/>
        </w:rPr>
        <w:softHyphen/>
        <w:t>(</w:t>
      </w:r>
      <w:proofErr w:type="gramEnd"/>
      <w:del w:id="811" w:author="reza" w:date="2019-07-29T11:40:00Z">
        <w:r w:rsidRPr="00466463" w:rsidDel="00DB4136">
          <w:rPr>
            <w:rFonts w:ascii="Times New Roman" w:eastAsia="Times New Roman" w:hAnsi="Times New Roman" w:cs="Times New Roman"/>
            <w:color w:val="000000"/>
            <w:sz w:val="24"/>
            <w:szCs w:val="24"/>
          </w:rPr>
          <w:delText>10</w:delText>
        </w:r>
      </w:del>
      <w:ins w:id="812" w:author="reza" w:date="2019-07-29T11:40:00Z">
        <w:r w:rsidR="00DB4136">
          <w:rPr>
            <w:rFonts w:ascii="Times New Roman" w:eastAsia="Times New Roman" w:hAnsi="Times New Roman" w:cs="Times New Roman"/>
            <w:color w:val="000000"/>
            <w:sz w:val="24"/>
            <w:szCs w:val="24"/>
          </w:rPr>
          <w:t>8</w:t>
        </w:r>
      </w:ins>
      <w:r w:rsidRPr="00466463">
        <w:rPr>
          <w:rFonts w:ascii="Times New Roman" w:eastAsia="Times New Roman" w:hAnsi="Times New Roman" w:cs="Times New Roman"/>
          <w:color w:val="000000"/>
          <w:sz w:val="24"/>
          <w:szCs w:val="24"/>
        </w:rPr>
        <w:t xml:space="preserve">, </w:t>
      </w:r>
      <w:del w:id="813" w:author="reza" w:date="2019-07-29T11:42:00Z">
        <w:r w:rsidRPr="00466463" w:rsidDel="00DB4136">
          <w:rPr>
            <w:rFonts w:ascii="Times New Roman" w:eastAsia="Times New Roman" w:hAnsi="Times New Roman" w:cs="Times New Roman"/>
            <w:color w:val="000000"/>
            <w:sz w:val="24"/>
            <w:szCs w:val="24"/>
          </w:rPr>
          <w:delText>22</w:delText>
        </w:r>
      </w:del>
      <w:ins w:id="814" w:author="reza" w:date="2019-07-29T11:42:00Z">
        <w:r w:rsidR="00DB4136">
          <w:rPr>
            <w:rFonts w:ascii="Times New Roman" w:eastAsia="Times New Roman" w:hAnsi="Times New Roman" w:cs="Times New Roman"/>
            <w:color w:val="000000"/>
            <w:sz w:val="24"/>
            <w:szCs w:val="24"/>
          </w:rPr>
          <w:t>22</w:t>
        </w:r>
      </w:ins>
      <w:r w:rsidRPr="00466463">
        <w:rPr>
          <w:rFonts w:ascii="Times New Roman" w:eastAsia="Times New Roman" w:hAnsi="Times New Roman" w:cs="Times New Roman"/>
          <w:color w:val="000000"/>
          <w:sz w:val="24"/>
          <w:szCs w:val="24"/>
        </w:rPr>
        <w:t xml:space="preserve">, </w:t>
      </w:r>
      <w:del w:id="815" w:author="reza" w:date="2019-07-29T11:43:00Z">
        <w:r w:rsidRPr="00466463" w:rsidDel="00DB4136">
          <w:rPr>
            <w:rFonts w:ascii="Times New Roman" w:eastAsia="Times New Roman" w:hAnsi="Times New Roman" w:cs="Times New Roman"/>
            <w:color w:val="000000"/>
            <w:sz w:val="24"/>
            <w:szCs w:val="24"/>
          </w:rPr>
          <w:delText>32</w:delText>
        </w:r>
      </w:del>
      <w:ins w:id="816" w:author="reza" w:date="2019-07-29T11:43:00Z">
        <w:r w:rsidR="00DB4136">
          <w:rPr>
            <w:rFonts w:ascii="Times New Roman" w:eastAsia="Times New Roman" w:hAnsi="Times New Roman" w:cs="Times New Roman"/>
            <w:color w:val="000000"/>
            <w:sz w:val="24"/>
            <w:szCs w:val="24"/>
          </w:rPr>
          <w:t>23</w:t>
        </w:r>
      </w:ins>
      <w:r w:rsidRPr="00466463">
        <w:rPr>
          <w:rFonts w:ascii="Times New Roman" w:eastAsia="Times New Roman" w:hAnsi="Times New Roman" w:cs="Times New Roman"/>
          <w:color w:val="000000"/>
          <w:sz w:val="24"/>
          <w:szCs w:val="24"/>
        </w:rPr>
        <w:t xml:space="preserve">). </w:t>
      </w:r>
    </w:p>
    <w:p w14:paraId="3AE9DE77" w14:textId="77777777" w:rsidR="002377C3" w:rsidRPr="00466463" w:rsidRDefault="002377C3">
      <w:pPr>
        <w:spacing w:after="0" w:line="360" w:lineRule="auto"/>
        <w:ind w:firstLine="720"/>
        <w:jc w:val="both"/>
        <w:rPr>
          <w:rFonts w:ascii="Times New Roman" w:eastAsia="Times New Roman" w:hAnsi="Times New Roman" w:cs="Times New Roman"/>
          <w:color w:val="000000"/>
          <w:sz w:val="24"/>
          <w:szCs w:val="24"/>
        </w:rPr>
        <w:pPrChange w:id="817" w:author="reza" w:date="2019-08-02T20:08:00Z">
          <w:pPr>
            <w:spacing w:after="0" w:line="360" w:lineRule="auto"/>
            <w:ind w:firstLine="720"/>
            <w:jc w:val="lowKashida"/>
          </w:pPr>
        </w:pPrChange>
      </w:pPr>
      <w:r>
        <w:rPr>
          <w:rFonts w:ascii="Times New Roman" w:eastAsia="Times New Roman" w:hAnsi="Times New Roman" w:cs="Times New Roman"/>
          <w:color w:val="000000"/>
          <w:sz w:val="24"/>
          <w:szCs w:val="24"/>
        </w:rPr>
        <w:t>For</w:t>
      </w:r>
      <w:ins w:id="818" w:author="reza" w:date="2019-08-02T19:29:00Z">
        <w:r w:rsidR="00E371A9">
          <w:rPr>
            <w:rFonts w:ascii="Times New Roman" w:eastAsia="Times New Roman" w:hAnsi="Times New Roman" w:cs="Times New Roman"/>
            <w:color w:val="000000"/>
            <w:sz w:val="24"/>
            <w:szCs w:val="24"/>
          </w:rPr>
          <w:t xml:space="preserve"> </w:t>
        </w:r>
      </w:ins>
      <w:r>
        <w:rPr>
          <w:rFonts w:ascii="Times New Roman" w:eastAsia="Times New Roman" w:hAnsi="Times New Roman" w:cs="Times New Roman"/>
          <w:color w:val="000000"/>
          <w:sz w:val="24"/>
          <w:szCs w:val="24"/>
        </w:rPr>
        <w:t>most</w:t>
      </w:r>
      <w:ins w:id="819" w:author="reza" w:date="2019-08-02T19:29:00Z">
        <w:r w:rsidR="00E371A9">
          <w:rPr>
            <w:rFonts w:ascii="Times New Roman" w:eastAsia="Times New Roman" w:hAnsi="Times New Roman" w:cs="Times New Roman"/>
            <w:color w:val="000000"/>
            <w:sz w:val="24"/>
            <w:szCs w:val="24"/>
          </w:rPr>
          <w:t xml:space="preserve"> </w:t>
        </w:r>
      </w:ins>
      <w:r>
        <w:rPr>
          <w:rFonts w:ascii="Times New Roman" w:eastAsia="Times New Roman" w:hAnsi="Times New Roman" w:cs="Times New Roman"/>
          <w:color w:val="000000"/>
          <w:sz w:val="24"/>
          <w:szCs w:val="24"/>
        </w:rPr>
        <w:t xml:space="preserve">older </w:t>
      </w:r>
      <w:r w:rsidRPr="00466463">
        <w:rPr>
          <w:rFonts w:ascii="Times New Roman" w:eastAsia="Times New Roman" w:hAnsi="Times New Roman" w:cs="Times New Roman"/>
          <w:color w:val="000000"/>
          <w:sz w:val="24"/>
          <w:szCs w:val="24"/>
        </w:rPr>
        <w:t>patients,</w:t>
      </w:r>
      <w:ins w:id="820" w:author="reza" w:date="2019-08-02T19:29:00Z">
        <w:r w:rsidR="00E371A9">
          <w:rPr>
            <w:rFonts w:ascii="Times New Roman" w:eastAsia="Times New Roman" w:hAnsi="Times New Roman" w:cs="Times New Roman"/>
            <w:color w:val="000000"/>
            <w:sz w:val="24"/>
            <w:szCs w:val="24"/>
          </w:rPr>
          <w:t xml:space="preserve"> </w:t>
        </w:r>
      </w:ins>
      <w:r w:rsidRPr="00466463">
        <w:rPr>
          <w:rFonts w:ascii="Times New Roman" w:eastAsia="Times New Roman" w:hAnsi="Times New Roman" w:cs="Times New Roman"/>
          <w:color w:val="000000"/>
          <w:sz w:val="24"/>
          <w:szCs w:val="24"/>
        </w:rPr>
        <w:t>spirituality</w:t>
      </w:r>
      <w:r>
        <w:rPr>
          <w:rFonts w:ascii="Times New Roman" w:eastAsia="Times New Roman" w:hAnsi="Times New Roman" w:cs="Times New Roman"/>
          <w:color w:val="000000"/>
          <w:sz w:val="24"/>
          <w:szCs w:val="24"/>
        </w:rPr>
        <w:t xml:space="preserve">, </w:t>
      </w:r>
      <w:r w:rsidRPr="00466463">
        <w:rPr>
          <w:rFonts w:ascii="Times New Roman" w:eastAsia="Times New Roman" w:hAnsi="Times New Roman" w:cs="Times New Roman"/>
          <w:color w:val="000000"/>
          <w:sz w:val="24"/>
          <w:szCs w:val="24"/>
        </w:rPr>
        <w:t xml:space="preserve">and cultural and </w:t>
      </w:r>
      <w:r>
        <w:rPr>
          <w:rFonts w:ascii="Times New Roman" w:eastAsia="Times New Roman" w:hAnsi="Times New Roman" w:cs="Times New Roman"/>
          <w:color w:val="000000"/>
          <w:sz w:val="24"/>
          <w:szCs w:val="24"/>
        </w:rPr>
        <w:t xml:space="preserve">local </w:t>
      </w:r>
      <w:r w:rsidRPr="00466463">
        <w:rPr>
          <w:rFonts w:ascii="Times New Roman" w:eastAsia="Times New Roman" w:hAnsi="Times New Roman" w:cs="Times New Roman"/>
          <w:color w:val="000000"/>
          <w:sz w:val="24"/>
          <w:szCs w:val="24"/>
        </w:rPr>
        <w:t xml:space="preserve">beliefs are parts of </w:t>
      </w:r>
      <w:proofErr w:type="spellStart"/>
      <w:proofErr w:type="gramStart"/>
      <w:r w:rsidRPr="00466463">
        <w:rPr>
          <w:rFonts w:ascii="Times New Roman" w:eastAsia="Times New Roman" w:hAnsi="Times New Roman" w:cs="Times New Roman"/>
          <w:color w:val="000000"/>
          <w:sz w:val="24"/>
          <w:szCs w:val="24"/>
        </w:rPr>
        <w:t>integrity.Therefore</w:t>
      </w:r>
      <w:proofErr w:type="spellEnd"/>
      <w:proofErr w:type="gramEnd"/>
      <w:r w:rsidRPr="00466463">
        <w:rPr>
          <w:rFonts w:ascii="Times New Roman" w:eastAsia="Times New Roman" w:hAnsi="Times New Roman" w:cs="Times New Roman"/>
          <w:color w:val="000000"/>
          <w:sz w:val="24"/>
          <w:szCs w:val="24"/>
        </w:rPr>
        <w:t>, one of the values of care is paying attention to the cultural, social, religious, and spiritual backgrounds of patients.</w:t>
      </w:r>
      <w:ins w:id="821" w:author="reza" w:date="2019-08-02T21:18:00Z">
        <w:r w:rsidR="00882AE4">
          <w:rPr>
            <w:rFonts w:ascii="Times New Roman" w:eastAsia="Times New Roman" w:hAnsi="Times New Roman" w:cs="Times New Roman"/>
            <w:color w:val="000000"/>
            <w:sz w:val="24"/>
            <w:szCs w:val="24"/>
          </w:rPr>
          <w:t xml:space="preserve"> </w:t>
        </w:r>
      </w:ins>
      <w:r>
        <w:rPr>
          <w:rFonts w:ascii="Times New Roman" w:eastAsia="Times New Roman" w:hAnsi="Times New Roman" w:cs="Times New Roman"/>
          <w:color w:val="000000"/>
          <w:sz w:val="24"/>
          <w:szCs w:val="24"/>
        </w:rPr>
        <w:t>Providing c</w:t>
      </w:r>
      <w:r w:rsidRPr="00466463">
        <w:rPr>
          <w:rFonts w:ascii="Times New Roman" w:eastAsia="Times New Roman" w:hAnsi="Times New Roman" w:cs="Times New Roman"/>
          <w:color w:val="000000"/>
          <w:sz w:val="24"/>
          <w:szCs w:val="24"/>
        </w:rPr>
        <w:t>ulturally appropriate care, respect</w:t>
      </w:r>
      <w:r>
        <w:rPr>
          <w:rFonts w:ascii="Times New Roman" w:eastAsia="Times New Roman" w:hAnsi="Times New Roman" w:cs="Times New Roman"/>
          <w:color w:val="000000"/>
          <w:sz w:val="24"/>
          <w:szCs w:val="24"/>
        </w:rPr>
        <w:t>ing</w:t>
      </w:r>
      <w:r w:rsidRPr="00466463">
        <w:rPr>
          <w:rFonts w:ascii="Times New Roman" w:eastAsia="Times New Roman" w:hAnsi="Times New Roman" w:cs="Times New Roman"/>
          <w:color w:val="000000"/>
          <w:sz w:val="24"/>
          <w:szCs w:val="24"/>
        </w:rPr>
        <w:t xml:space="preserve"> spiritual value</w:t>
      </w:r>
      <w:r>
        <w:rPr>
          <w:rFonts w:ascii="Times New Roman" w:eastAsia="Times New Roman" w:hAnsi="Times New Roman" w:cs="Times New Roman"/>
          <w:color w:val="000000"/>
          <w:sz w:val="24"/>
          <w:szCs w:val="24"/>
        </w:rPr>
        <w:t xml:space="preserve">s, </w:t>
      </w:r>
      <w:r w:rsidRPr="00466463">
        <w:rPr>
          <w:rFonts w:ascii="Times New Roman" w:eastAsia="Times New Roman" w:hAnsi="Times New Roman" w:cs="Times New Roman"/>
          <w:color w:val="000000"/>
          <w:sz w:val="24"/>
          <w:szCs w:val="24"/>
        </w:rPr>
        <w:t xml:space="preserve">and providing the conditions for meeting a clergyman show </w:t>
      </w:r>
      <w:r w:rsidRPr="00466463">
        <w:rPr>
          <w:rFonts w:ascii="Times New Roman" w:eastAsia="Times New Roman" w:hAnsi="Times New Roman" w:cs="Times New Roman"/>
          <w:color w:val="000000"/>
          <w:sz w:val="24"/>
          <w:szCs w:val="24"/>
        </w:rPr>
        <w:lastRenderedPageBreak/>
        <w:t xml:space="preserve">respect for patients and their </w:t>
      </w:r>
      <w:proofErr w:type="gramStart"/>
      <w:r w:rsidRPr="00466463">
        <w:rPr>
          <w:rFonts w:ascii="Times New Roman" w:eastAsia="Times New Roman" w:hAnsi="Times New Roman" w:cs="Times New Roman"/>
          <w:color w:val="000000"/>
          <w:sz w:val="24"/>
          <w:szCs w:val="24"/>
        </w:rPr>
        <w:t>rights(</w:t>
      </w:r>
      <w:proofErr w:type="gramEnd"/>
      <w:del w:id="822" w:author="reza" w:date="2019-07-29T11:48:00Z">
        <w:r w:rsidDel="009E56BF">
          <w:rPr>
            <w:rFonts w:ascii="Times New Roman" w:eastAsia="Times New Roman" w:hAnsi="Times New Roman" w:cs="Times New Roman"/>
            <w:color w:val="000000"/>
            <w:sz w:val="24"/>
            <w:szCs w:val="24"/>
          </w:rPr>
          <w:delText>12</w:delText>
        </w:r>
      </w:del>
      <w:ins w:id="823" w:author="reza" w:date="2019-07-29T11:48:00Z">
        <w:r w:rsidR="009E56BF">
          <w:rPr>
            <w:rFonts w:ascii="Times New Roman" w:eastAsia="Times New Roman" w:hAnsi="Times New Roman" w:cs="Times New Roman"/>
            <w:color w:val="000000"/>
            <w:sz w:val="24"/>
            <w:szCs w:val="24"/>
          </w:rPr>
          <w:t>13</w:t>
        </w:r>
      </w:ins>
      <w:r>
        <w:rPr>
          <w:rFonts w:ascii="Times New Roman" w:eastAsia="Times New Roman" w:hAnsi="Times New Roman" w:cs="Times New Roman"/>
          <w:color w:val="000000"/>
          <w:sz w:val="24"/>
          <w:szCs w:val="24"/>
        </w:rPr>
        <w:t xml:space="preserve">, </w:t>
      </w:r>
      <w:del w:id="824" w:author="reza" w:date="2019-07-29T11:48:00Z">
        <w:r w:rsidRPr="00466463" w:rsidDel="009E56BF">
          <w:rPr>
            <w:rFonts w:ascii="Times New Roman" w:eastAsia="Times New Roman" w:hAnsi="Times New Roman" w:cs="Times New Roman"/>
            <w:color w:val="000000"/>
            <w:sz w:val="24"/>
            <w:szCs w:val="24"/>
          </w:rPr>
          <w:delText>22</w:delText>
        </w:r>
      </w:del>
      <w:ins w:id="825" w:author="reza" w:date="2019-07-29T11:48:00Z">
        <w:r w:rsidR="009E56BF">
          <w:rPr>
            <w:rFonts w:ascii="Times New Roman" w:eastAsia="Times New Roman" w:hAnsi="Times New Roman" w:cs="Times New Roman"/>
            <w:color w:val="000000"/>
            <w:sz w:val="24"/>
            <w:szCs w:val="24"/>
          </w:rPr>
          <w:t>22</w:t>
        </w:r>
      </w:ins>
      <w:r w:rsidRPr="00466463">
        <w:rPr>
          <w:rFonts w:ascii="Times New Roman" w:eastAsia="Times New Roman" w:hAnsi="Times New Roman" w:cs="Times New Roman"/>
          <w:color w:val="000000"/>
          <w:sz w:val="24"/>
          <w:szCs w:val="24"/>
        </w:rPr>
        <w:t xml:space="preserve">, </w:t>
      </w:r>
      <w:del w:id="826" w:author="reza" w:date="2019-07-29T11:48:00Z">
        <w:r w:rsidRPr="00466463" w:rsidDel="009E56BF">
          <w:rPr>
            <w:rFonts w:ascii="Times New Roman" w:eastAsia="Times New Roman" w:hAnsi="Times New Roman" w:cs="Times New Roman"/>
            <w:color w:val="000000"/>
            <w:sz w:val="24"/>
            <w:szCs w:val="24"/>
          </w:rPr>
          <w:delText>19</w:delText>
        </w:r>
      </w:del>
      <w:ins w:id="827" w:author="reza" w:date="2019-07-29T11:48:00Z">
        <w:r w:rsidR="009E56BF">
          <w:rPr>
            <w:rFonts w:ascii="Times New Roman" w:eastAsia="Times New Roman" w:hAnsi="Times New Roman" w:cs="Times New Roman"/>
            <w:color w:val="000000"/>
            <w:sz w:val="24"/>
            <w:szCs w:val="24"/>
          </w:rPr>
          <w:t>11</w:t>
        </w:r>
      </w:ins>
      <w:r w:rsidRPr="00466463">
        <w:rPr>
          <w:rFonts w:ascii="Times New Roman" w:eastAsia="Times New Roman" w:hAnsi="Times New Roman" w:cs="Times New Roman"/>
          <w:color w:val="000000"/>
          <w:sz w:val="24"/>
          <w:szCs w:val="24"/>
        </w:rPr>
        <w:t xml:space="preserve">). Also, the staff must be aware of their </w:t>
      </w:r>
      <w:r>
        <w:rPr>
          <w:rFonts w:ascii="Times New Roman" w:eastAsia="Times New Roman" w:hAnsi="Times New Roman" w:cs="Times New Roman"/>
          <w:color w:val="000000"/>
          <w:sz w:val="24"/>
          <w:szCs w:val="24"/>
        </w:rPr>
        <w:t xml:space="preserve">own </w:t>
      </w:r>
      <w:r w:rsidRPr="00466463">
        <w:rPr>
          <w:rFonts w:ascii="Times New Roman" w:eastAsia="Times New Roman" w:hAnsi="Times New Roman" w:cs="Times New Roman"/>
          <w:color w:val="000000"/>
          <w:sz w:val="24"/>
          <w:szCs w:val="24"/>
        </w:rPr>
        <w:t>values</w:t>
      </w:r>
      <w:r>
        <w:rPr>
          <w:rFonts w:ascii="Times New Roman" w:eastAsia="Times New Roman" w:hAnsi="Times New Roman" w:cs="Times New Roman"/>
          <w:color w:val="000000"/>
          <w:sz w:val="24"/>
          <w:szCs w:val="24"/>
        </w:rPr>
        <w:t>,</w:t>
      </w:r>
      <w:r w:rsidRPr="00466463">
        <w:rPr>
          <w:rFonts w:ascii="Times New Roman" w:eastAsia="Times New Roman" w:hAnsi="Times New Roman" w:cs="Times New Roman"/>
          <w:color w:val="000000"/>
          <w:sz w:val="24"/>
          <w:szCs w:val="24"/>
        </w:rPr>
        <w:t xml:space="preserve"> and their values must be person-centered </w:t>
      </w:r>
      <w:r w:rsidRPr="00A57B5B">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 xml:space="preserve">non-paternalistic </w:t>
      </w:r>
      <w:r w:rsidRPr="00466463">
        <w:rPr>
          <w:rFonts w:ascii="Times New Roman" w:eastAsia="Times New Roman" w:hAnsi="Times New Roman" w:cs="Times New Roman"/>
          <w:color w:val="000000"/>
          <w:sz w:val="24"/>
          <w:szCs w:val="24"/>
        </w:rPr>
        <w:t>(</w:t>
      </w:r>
      <w:del w:id="828" w:author="reza" w:date="2019-07-29T11:48:00Z">
        <w:r w:rsidRPr="00466463" w:rsidDel="009E56BF">
          <w:rPr>
            <w:rFonts w:ascii="Times New Roman" w:eastAsia="Times New Roman" w:hAnsi="Times New Roman" w:cs="Times New Roman"/>
            <w:color w:val="000000"/>
            <w:sz w:val="24"/>
            <w:szCs w:val="24"/>
          </w:rPr>
          <w:delText>12</w:delText>
        </w:r>
      </w:del>
      <w:ins w:id="829" w:author="reza" w:date="2019-07-29T11:48:00Z">
        <w:r w:rsidR="009E56BF">
          <w:rPr>
            <w:rFonts w:ascii="Times New Roman" w:eastAsia="Times New Roman" w:hAnsi="Times New Roman" w:cs="Times New Roman"/>
            <w:color w:val="000000"/>
            <w:sz w:val="24"/>
            <w:szCs w:val="24"/>
          </w:rPr>
          <w:t>13</w:t>
        </w:r>
      </w:ins>
      <w:r w:rsidRPr="00466463">
        <w:rPr>
          <w:rFonts w:ascii="Times New Roman" w:eastAsia="Times New Roman" w:hAnsi="Times New Roman" w:cs="Times New Roman"/>
          <w:color w:val="000000"/>
          <w:sz w:val="24"/>
          <w:szCs w:val="24"/>
        </w:rPr>
        <w:t xml:space="preserve">, </w:t>
      </w:r>
      <w:del w:id="830" w:author="reza" w:date="2019-07-29T11:50:00Z">
        <w:r w:rsidRPr="00466463" w:rsidDel="009E56BF">
          <w:rPr>
            <w:rFonts w:ascii="Times New Roman" w:eastAsia="Times New Roman" w:hAnsi="Times New Roman" w:cs="Times New Roman"/>
            <w:color w:val="000000"/>
            <w:sz w:val="24"/>
            <w:szCs w:val="24"/>
          </w:rPr>
          <w:delText xml:space="preserve">21, </w:delText>
        </w:r>
      </w:del>
      <w:del w:id="831" w:author="reza" w:date="2019-07-29T11:49:00Z">
        <w:r w:rsidRPr="00466463" w:rsidDel="009E56BF">
          <w:rPr>
            <w:rFonts w:ascii="Times New Roman" w:eastAsia="Times New Roman" w:hAnsi="Times New Roman" w:cs="Times New Roman"/>
            <w:color w:val="000000"/>
            <w:sz w:val="24"/>
            <w:szCs w:val="24"/>
          </w:rPr>
          <w:delText>6</w:delText>
        </w:r>
      </w:del>
      <w:ins w:id="832" w:author="reza" w:date="2019-07-29T11:49:00Z">
        <w:r w:rsidR="009E56BF">
          <w:rPr>
            <w:rFonts w:ascii="Times New Roman" w:eastAsia="Times New Roman" w:hAnsi="Times New Roman" w:cs="Times New Roman"/>
            <w:color w:val="000000"/>
            <w:sz w:val="24"/>
            <w:szCs w:val="24"/>
          </w:rPr>
          <w:t>3</w:t>
        </w:r>
      </w:ins>
      <w:r w:rsidRPr="00466463">
        <w:rPr>
          <w:rFonts w:ascii="Times New Roman" w:eastAsia="Times New Roman" w:hAnsi="Times New Roman" w:cs="Times New Roman"/>
          <w:color w:val="000000"/>
          <w:sz w:val="24"/>
          <w:szCs w:val="24"/>
        </w:rPr>
        <w:t xml:space="preserve">, </w:t>
      </w:r>
      <w:del w:id="833" w:author="reza" w:date="2019-07-29T11:49:00Z">
        <w:r w:rsidRPr="00466463" w:rsidDel="009E56BF">
          <w:rPr>
            <w:rFonts w:ascii="Times New Roman" w:eastAsia="Times New Roman" w:hAnsi="Times New Roman" w:cs="Times New Roman"/>
            <w:color w:val="000000"/>
            <w:sz w:val="24"/>
            <w:szCs w:val="24"/>
          </w:rPr>
          <w:delText>5</w:delText>
        </w:r>
      </w:del>
      <w:ins w:id="834" w:author="reza" w:date="2019-07-29T11:49:00Z">
        <w:r w:rsidR="009E56BF">
          <w:rPr>
            <w:rFonts w:ascii="Times New Roman" w:eastAsia="Times New Roman" w:hAnsi="Times New Roman" w:cs="Times New Roman"/>
            <w:color w:val="000000"/>
            <w:sz w:val="24"/>
            <w:szCs w:val="24"/>
          </w:rPr>
          <w:t>15</w:t>
        </w:r>
      </w:ins>
      <w:del w:id="835" w:author="reza" w:date="2019-07-29T11:49:00Z">
        <w:r w:rsidRPr="00466463" w:rsidDel="009E56BF">
          <w:rPr>
            <w:rFonts w:ascii="Times New Roman" w:eastAsia="Times New Roman" w:hAnsi="Times New Roman" w:cs="Times New Roman"/>
            <w:color w:val="000000"/>
            <w:sz w:val="24"/>
            <w:szCs w:val="24"/>
          </w:rPr>
          <w:delText>, 22, 32, 33</w:delText>
        </w:r>
      </w:del>
      <w:r w:rsidRPr="00466463">
        <w:rPr>
          <w:rFonts w:ascii="Times New Roman" w:eastAsia="Times New Roman" w:hAnsi="Times New Roman" w:cs="Times New Roman"/>
          <w:color w:val="000000"/>
          <w:sz w:val="24"/>
          <w:szCs w:val="24"/>
        </w:rPr>
        <w:t xml:space="preserve">). </w:t>
      </w:r>
    </w:p>
    <w:p w14:paraId="39085931" w14:textId="77777777" w:rsidR="002377C3" w:rsidRDefault="002377C3">
      <w:pPr>
        <w:spacing w:after="0" w:line="360" w:lineRule="auto"/>
        <w:jc w:val="both"/>
        <w:rPr>
          <w:rFonts w:ascii="Times New Roman" w:eastAsia="Times New Roman" w:hAnsi="Times New Roman" w:cs="Times New Roman"/>
          <w:b/>
          <w:bCs/>
          <w:color w:val="000000"/>
          <w:sz w:val="24"/>
          <w:szCs w:val="24"/>
        </w:rPr>
        <w:pPrChange w:id="836" w:author="reza" w:date="2019-08-02T20:08:00Z">
          <w:pPr>
            <w:spacing w:after="0" w:line="360" w:lineRule="auto"/>
            <w:jc w:val="lowKashida"/>
          </w:pPr>
        </w:pPrChange>
      </w:pPr>
    </w:p>
    <w:p w14:paraId="10527E1A" w14:textId="77777777" w:rsidR="002377C3" w:rsidRDefault="002377C3">
      <w:pPr>
        <w:spacing w:after="0" w:line="360" w:lineRule="auto"/>
        <w:jc w:val="both"/>
        <w:rPr>
          <w:rFonts w:ascii="Times New Roman" w:eastAsia="Times New Roman" w:hAnsi="Times New Roman" w:cs="Times New Roman"/>
          <w:b/>
          <w:bCs/>
          <w:color w:val="000000"/>
          <w:sz w:val="24"/>
          <w:szCs w:val="24"/>
        </w:rPr>
        <w:pPrChange w:id="837" w:author="reza" w:date="2019-08-02T20:08:00Z">
          <w:pPr>
            <w:spacing w:after="0" w:line="360" w:lineRule="auto"/>
            <w:jc w:val="lowKashida"/>
          </w:pPr>
        </w:pPrChange>
      </w:pPr>
      <w:r w:rsidRPr="00466463">
        <w:rPr>
          <w:rFonts w:ascii="Times New Roman" w:eastAsia="Times New Roman" w:hAnsi="Times New Roman" w:cs="Times New Roman"/>
          <w:b/>
          <w:bCs/>
          <w:color w:val="000000"/>
          <w:sz w:val="24"/>
          <w:szCs w:val="24"/>
        </w:rPr>
        <w:t xml:space="preserve">Preserving </w:t>
      </w:r>
      <w:r>
        <w:rPr>
          <w:rFonts w:ascii="Times New Roman" w:eastAsia="Times New Roman" w:hAnsi="Times New Roman" w:cs="Times New Roman"/>
          <w:b/>
          <w:bCs/>
          <w:color w:val="000000"/>
          <w:sz w:val="24"/>
          <w:szCs w:val="24"/>
        </w:rPr>
        <w:t xml:space="preserve">integrity </w:t>
      </w:r>
    </w:p>
    <w:p w14:paraId="47BC61FE" w14:textId="77777777" w:rsidR="002377C3" w:rsidRPr="00466463" w:rsidDel="00882AE4" w:rsidRDefault="002377C3">
      <w:pPr>
        <w:spacing w:after="0" w:line="360" w:lineRule="auto"/>
        <w:ind w:firstLine="720"/>
        <w:jc w:val="both"/>
        <w:rPr>
          <w:del w:id="838" w:author="reza" w:date="2019-08-02T21:18:00Z"/>
          <w:rFonts w:ascii="Times New Roman" w:eastAsia="Times New Roman" w:hAnsi="Times New Roman" w:cs="Times New Roman"/>
          <w:color w:val="000000"/>
          <w:sz w:val="24"/>
          <w:szCs w:val="24"/>
        </w:rPr>
        <w:pPrChange w:id="839" w:author="reza" w:date="2019-08-02T20:08:00Z">
          <w:pPr>
            <w:spacing w:after="0" w:line="360" w:lineRule="auto"/>
            <w:ind w:firstLine="720"/>
            <w:jc w:val="lowKashida"/>
          </w:pPr>
        </w:pPrChange>
      </w:pPr>
      <w:r w:rsidRPr="00466463">
        <w:rPr>
          <w:rFonts w:ascii="Times New Roman" w:eastAsia="Times New Roman" w:hAnsi="Times New Roman" w:cs="Times New Roman"/>
          <w:color w:val="000000"/>
          <w:sz w:val="24"/>
          <w:szCs w:val="24"/>
        </w:rPr>
        <w:t>Preserving integrity is one of</w:t>
      </w:r>
      <w:r>
        <w:rPr>
          <w:rFonts w:ascii="Times New Roman" w:eastAsia="Times New Roman" w:hAnsi="Times New Roman" w:cs="Times New Roman"/>
          <w:color w:val="000000"/>
          <w:sz w:val="24"/>
          <w:szCs w:val="24"/>
        </w:rPr>
        <w:t xml:space="preserve"> the prerequisites </w:t>
      </w:r>
      <w:proofErr w:type="spellStart"/>
      <w:r>
        <w:rPr>
          <w:rFonts w:ascii="Times New Roman" w:eastAsia="Times New Roman" w:hAnsi="Times New Roman" w:cs="Times New Roman"/>
          <w:color w:val="000000"/>
          <w:sz w:val="24"/>
          <w:szCs w:val="24"/>
        </w:rPr>
        <w:t>ofgood</w:t>
      </w:r>
      <w:proofErr w:type="spellEnd"/>
      <w:r>
        <w:rPr>
          <w:rFonts w:ascii="Times New Roman" w:eastAsia="Times New Roman" w:hAnsi="Times New Roman" w:cs="Times New Roman"/>
          <w:color w:val="000000"/>
          <w:sz w:val="24"/>
          <w:szCs w:val="24"/>
        </w:rPr>
        <w:t xml:space="preserve"> </w:t>
      </w:r>
      <w:proofErr w:type="spellStart"/>
      <w:proofErr w:type="gramStart"/>
      <w:r w:rsidRPr="00466463">
        <w:rPr>
          <w:rFonts w:ascii="Times New Roman" w:eastAsia="Times New Roman" w:hAnsi="Times New Roman" w:cs="Times New Roman"/>
          <w:color w:val="000000"/>
          <w:sz w:val="24"/>
          <w:szCs w:val="24"/>
        </w:rPr>
        <w:t>care.This</w:t>
      </w:r>
      <w:proofErr w:type="spellEnd"/>
      <w:proofErr w:type="gramEnd"/>
      <w:r w:rsidRPr="00466463">
        <w:rPr>
          <w:rFonts w:ascii="Times New Roman" w:eastAsia="Times New Roman" w:hAnsi="Times New Roman" w:cs="Times New Roman"/>
          <w:color w:val="000000"/>
          <w:sz w:val="24"/>
          <w:szCs w:val="24"/>
        </w:rPr>
        <w:t xml:space="preserve"> category included the subcategories of preserving physical integrity, </w:t>
      </w:r>
      <w:r>
        <w:rPr>
          <w:rFonts w:ascii="Times New Roman" w:eastAsia="Times New Roman" w:hAnsi="Times New Roman" w:cs="Times New Roman"/>
          <w:color w:val="000000"/>
          <w:sz w:val="24"/>
          <w:szCs w:val="24"/>
        </w:rPr>
        <w:t xml:space="preserve">preserving psychological integrity, promoting </w:t>
      </w:r>
      <w:r w:rsidRPr="00466463">
        <w:rPr>
          <w:rFonts w:ascii="Times New Roman" w:eastAsia="Times New Roman" w:hAnsi="Times New Roman" w:cs="Times New Roman"/>
          <w:color w:val="000000"/>
          <w:sz w:val="24"/>
          <w:szCs w:val="24"/>
        </w:rPr>
        <w:t>social interaction, safe care</w:t>
      </w:r>
      <w:r>
        <w:rPr>
          <w:rFonts w:ascii="Times New Roman" w:eastAsia="Times New Roman" w:hAnsi="Times New Roman" w:cs="Times New Roman"/>
          <w:color w:val="000000"/>
          <w:sz w:val="24"/>
          <w:szCs w:val="24"/>
        </w:rPr>
        <w:t xml:space="preserve">, and fulfilling </w:t>
      </w:r>
      <w:r w:rsidRPr="00466463">
        <w:rPr>
          <w:rFonts w:ascii="Times New Roman" w:eastAsia="Times New Roman" w:hAnsi="Times New Roman" w:cs="Times New Roman"/>
          <w:color w:val="000000"/>
          <w:sz w:val="24"/>
          <w:szCs w:val="24"/>
        </w:rPr>
        <w:t>information needs.</w:t>
      </w:r>
    </w:p>
    <w:p w14:paraId="2108301B" w14:textId="77777777" w:rsidR="002377C3" w:rsidRDefault="002377C3">
      <w:pPr>
        <w:spacing w:after="0" w:line="360" w:lineRule="auto"/>
        <w:ind w:firstLine="720"/>
        <w:jc w:val="both"/>
        <w:rPr>
          <w:rFonts w:ascii="Times New Roman" w:eastAsia="Times New Roman" w:hAnsi="Times New Roman" w:cs="Times New Roman"/>
          <w:b/>
          <w:bCs/>
          <w:color w:val="000000"/>
          <w:sz w:val="24"/>
          <w:szCs w:val="24"/>
        </w:rPr>
        <w:pPrChange w:id="840" w:author="reza" w:date="2019-08-02T21:18:00Z">
          <w:pPr>
            <w:spacing w:after="0" w:line="360" w:lineRule="auto"/>
            <w:jc w:val="lowKashida"/>
          </w:pPr>
        </w:pPrChange>
      </w:pPr>
    </w:p>
    <w:p w14:paraId="522A45B0" w14:textId="77777777" w:rsidR="002377C3" w:rsidRPr="00466463" w:rsidRDefault="002377C3">
      <w:pPr>
        <w:spacing w:after="0" w:line="360" w:lineRule="auto"/>
        <w:jc w:val="both"/>
        <w:rPr>
          <w:rFonts w:ascii="Times New Roman" w:eastAsia="Times New Roman" w:hAnsi="Times New Roman" w:cs="Times New Roman"/>
          <w:color w:val="000000"/>
          <w:sz w:val="24"/>
          <w:szCs w:val="24"/>
        </w:rPr>
        <w:pPrChange w:id="841" w:author="reza" w:date="2019-08-02T20:08:00Z">
          <w:pPr>
            <w:spacing w:after="0" w:line="360" w:lineRule="auto"/>
            <w:jc w:val="lowKashida"/>
          </w:pPr>
        </w:pPrChange>
      </w:pPr>
      <w:r w:rsidRPr="00466463">
        <w:rPr>
          <w:rFonts w:ascii="Times New Roman" w:eastAsia="Times New Roman" w:hAnsi="Times New Roman" w:cs="Times New Roman"/>
          <w:color w:val="000000"/>
          <w:sz w:val="24"/>
          <w:szCs w:val="24"/>
        </w:rPr>
        <w:t xml:space="preserve">Preserving the physical integrity of </w:t>
      </w:r>
      <w:del w:id="842" w:author="signal" w:date="2019-08-01T21:25:00Z">
        <w:r w:rsidRPr="00466463" w:rsidDel="00B66A56">
          <w:rPr>
            <w:rFonts w:ascii="Times New Roman" w:eastAsia="Times New Roman" w:hAnsi="Times New Roman" w:cs="Times New Roman"/>
            <w:color w:val="000000"/>
            <w:sz w:val="24"/>
            <w:szCs w:val="24"/>
          </w:rPr>
          <w:delText>the elderly</w:delText>
        </w:r>
      </w:del>
      <w:ins w:id="843" w:author="signal" w:date="2019-08-01T21:25:00Z">
        <w:r w:rsidR="00B66A56">
          <w:rPr>
            <w:rFonts w:ascii="Times New Roman" w:eastAsia="Times New Roman" w:hAnsi="Times New Roman" w:cs="Times New Roman"/>
            <w:color w:val="000000"/>
            <w:sz w:val="24"/>
            <w:szCs w:val="24"/>
          </w:rPr>
          <w:t>older adults</w:t>
        </w:r>
      </w:ins>
      <w:r w:rsidRPr="00466463">
        <w:rPr>
          <w:rFonts w:ascii="Times New Roman" w:eastAsia="Times New Roman" w:hAnsi="Times New Roman" w:cs="Times New Roman"/>
          <w:color w:val="000000"/>
          <w:sz w:val="24"/>
          <w:szCs w:val="24"/>
        </w:rPr>
        <w:t xml:space="preserve"> is a duty </w:t>
      </w:r>
      <w:r>
        <w:rPr>
          <w:rFonts w:ascii="Times New Roman" w:eastAsia="Times New Roman" w:hAnsi="Times New Roman" w:cs="Times New Roman"/>
          <w:color w:val="000000"/>
          <w:sz w:val="24"/>
          <w:szCs w:val="24"/>
        </w:rPr>
        <w:t xml:space="preserve">and an ethical value </w:t>
      </w:r>
      <w:r w:rsidRPr="00466463">
        <w:rPr>
          <w:rFonts w:ascii="Times New Roman" w:eastAsia="Times New Roman" w:hAnsi="Times New Roman" w:cs="Times New Roman"/>
          <w:color w:val="000000"/>
          <w:sz w:val="24"/>
          <w:szCs w:val="24"/>
        </w:rPr>
        <w:t>(</w:t>
      </w:r>
      <w:del w:id="844" w:author="reza" w:date="2019-07-29T11:51:00Z">
        <w:r w:rsidDel="009E56BF">
          <w:rPr>
            <w:rFonts w:ascii="Times New Roman" w:eastAsia="Times New Roman" w:hAnsi="Times New Roman" w:cs="Times New Roman"/>
            <w:color w:val="000000"/>
            <w:sz w:val="24"/>
            <w:szCs w:val="24"/>
          </w:rPr>
          <w:delText>34</w:delText>
        </w:r>
      </w:del>
      <w:ins w:id="845" w:author="reza" w:date="2019-07-29T11:51:00Z">
        <w:r w:rsidR="009E56BF">
          <w:rPr>
            <w:rFonts w:ascii="Times New Roman" w:eastAsia="Times New Roman" w:hAnsi="Times New Roman" w:cs="Times New Roman"/>
            <w:color w:val="000000"/>
            <w:sz w:val="24"/>
            <w:szCs w:val="24"/>
          </w:rPr>
          <w:t>24</w:t>
        </w:r>
      </w:ins>
      <w:r>
        <w:rPr>
          <w:rFonts w:ascii="Times New Roman" w:eastAsia="Times New Roman" w:hAnsi="Times New Roman" w:cs="Times New Roman"/>
          <w:color w:val="000000"/>
          <w:sz w:val="24"/>
          <w:szCs w:val="24"/>
        </w:rPr>
        <w:t xml:space="preserve">, </w:t>
      </w:r>
      <w:del w:id="846" w:author="reza" w:date="2019-07-29T11:52:00Z">
        <w:r w:rsidDel="009E56BF">
          <w:rPr>
            <w:rFonts w:ascii="Times New Roman" w:eastAsia="Times New Roman" w:hAnsi="Times New Roman" w:cs="Times New Roman"/>
            <w:color w:val="000000"/>
            <w:sz w:val="24"/>
            <w:szCs w:val="24"/>
          </w:rPr>
          <w:delText>35</w:delText>
        </w:r>
      </w:del>
      <w:ins w:id="847" w:author="reza" w:date="2019-07-29T11:52:00Z">
        <w:r w:rsidR="009E56BF">
          <w:rPr>
            <w:rFonts w:ascii="Times New Roman" w:eastAsia="Times New Roman" w:hAnsi="Times New Roman" w:cs="Times New Roman"/>
            <w:color w:val="000000"/>
            <w:sz w:val="24"/>
            <w:szCs w:val="24"/>
          </w:rPr>
          <w:t>25</w:t>
        </w:r>
      </w:ins>
      <w:r>
        <w:rPr>
          <w:rFonts w:ascii="Times New Roman" w:eastAsia="Times New Roman" w:hAnsi="Times New Roman" w:cs="Times New Roman"/>
          <w:color w:val="000000"/>
          <w:sz w:val="24"/>
          <w:szCs w:val="24"/>
        </w:rPr>
        <w:t xml:space="preserve">, </w:t>
      </w:r>
      <w:del w:id="848" w:author="reza" w:date="2019-07-29T11:53:00Z">
        <w:r w:rsidRPr="00466463" w:rsidDel="009E56BF">
          <w:rPr>
            <w:rFonts w:ascii="Times New Roman" w:eastAsia="Times New Roman" w:hAnsi="Times New Roman" w:cs="Times New Roman"/>
            <w:color w:val="000000"/>
            <w:sz w:val="24"/>
            <w:szCs w:val="24"/>
          </w:rPr>
          <w:delText>37</w:delText>
        </w:r>
      </w:del>
      <w:ins w:id="849" w:author="reza" w:date="2019-07-29T11:53:00Z">
        <w:r w:rsidR="009E56BF">
          <w:rPr>
            <w:rFonts w:ascii="Times New Roman" w:eastAsia="Times New Roman" w:hAnsi="Times New Roman" w:cs="Times New Roman"/>
            <w:color w:val="000000"/>
            <w:sz w:val="24"/>
            <w:szCs w:val="24"/>
          </w:rPr>
          <w:t>2</w:t>
        </w:r>
      </w:ins>
      <w:r w:rsidRPr="00466463">
        <w:rPr>
          <w:rFonts w:ascii="Times New Roman" w:eastAsia="Times New Roman" w:hAnsi="Times New Roman" w:cs="Times New Roman"/>
          <w:color w:val="000000"/>
          <w:sz w:val="24"/>
          <w:szCs w:val="24"/>
        </w:rPr>
        <w:t>). Patients’ p</w:t>
      </w:r>
      <w:r>
        <w:rPr>
          <w:rFonts w:ascii="Times New Roman" w:eastAsia="Times New Roman" w:hAnsi="Times New Roman" w:cs="Times New Roman"/>
          <w:color w:val="000000"/>
          <w:sz w:val="24"/>
          <w:szCs w:val="24"/>
        </w:rPr>
        <w:t>hysical independence</w:t>
      </w:r>
      <w:del w:id="850" w:author="reza" w:date="2019-07-29T11:56:00Z">
        <w:r w:rsidRPr="00466463" w:rsidDel="009E56BF">
          <w:rPr>
            <w:rFonts w:ascii="Times New Roman" w:eastAsia="Times New Roman" w:hAnsi="Times New Roman" w:cs="Times New Roman"/>
            <w:color w:val="000000"/>
            <w:sz w:val="24"/>
            <w:szCs w:val="24"/>
          </w:rPr>
          <w:delText>(36)</w:delText>
        </w:r>
      </w:del>
      <w:r w:rsidRPr="00466463">
        <w:rPr>
          <w:rFonts w:ascii="Times New Roman" w:eastAsia="Times New Roman" w:hAnsi="Times New Roman" w:cs="Times New Roman"/>
          <w:color w:val="000000"/>
          <w:sz w:val="24"/>
          <w:szCs w:val="24"/>
        </w:rPr>
        <w:t xml:space="preserve">, physical safety, continuity of medical care, not limiting freedom of movement, and providing the possibility of doing everyday activities </w:t>
      </w:r>
      <w:r>
        <w:rPr>
          <w:rFonts w:ascii="Times New Roman" w:eastAsia="Times New Roman" w:hAnsi="Times New Roman" w:cs="Times New Roman"/>
          <w:color w:val="000000"/>
          <w:sz w:val="24"/>
          <w:szCs w:val="24"/>
        </w:rPr>
        <w:t>lead to</w:t>
      </w:r>
      <w:r w:rsidRPr="00466463">
        <w:rPr>
          <w:rFonts w:ascii="Times New Roman" w:eastAsia="Times New Roman" w:hAnsi="Times New Roman" w:cs="Times New Roman"/>
          <w:color w:val="000000"/>
          <w:sz w:val="24"/>
          <w:szCs w:val="24"/>
        </w:rPr>
        <w:t xml:space="preserve"> physical integrity</w:t>
      </w:r>
      <w:ins w:id="851" w:author="reza" w:date="2019-08-02T21:03:00Z">
        <w:r w:rsidR="000C4D3D">
          <w:rPr>
            <w:rFonts w:ascii="Times New Roman" w:eastAsia="Times New Roman" w:hAnsi="Times New Roman" w:cs="Times New Roman"/>
            <w:color w:val="000000"/>
            <w:sz w:val="24"/>
            <w:szCs w:val="24"/>
          </w:rPr>
          <w:t xml:space="preserve"> </w:t>
        </w:r>
      </w:ins>
      <w:r w:rsidRPr="00466463">
        <w:rPr>
          <w:rFonts w:ascii="Times New Roman" w:eastAsia="Times New Roman" w:hAnsi="Times New Roman" w:cs="Times New Roman"/>
          <w:color w:val="000000"/>
          <w:sz w:val="24"/>
          <w:szCs w:val="24"/>
        </w:rPr>
        <w:t>(</w:t>
      </w:r>
      <w:del w:id="852" w:author="reza" w:date="2019-07-29T11:57:00Z">
        <w:r w:rsidRPr="00466463" w:rsidDel="009E56BF">
          <w:rPr>
            <w:rFonts w:ascii="Times New Roman" w:eastAsia="Times New Roman" w:hAnsi="Times New Roman" w:cs="Times New Roman"/>
            <w:color w:val="000000"/>
            <w:sz w:val="24"/>
            <w:szCs w:val="24"/>
          </w:rPr>
          <w:delText>35</w:delText>
        </w:r>
      </w:del>
      <w:ins w:id="853" w:author="reza" w:date="2019-07-29T11:57:00Z">
        <w:r w:rsidR="009E56BF">
          <w:rPr>
            <w:rFonts w:ascii="Times New Roman" w:eastAsia="Times New Roman" w:hAnsi="Times New Roman" w:cs="Times New Roman"/>
            <w:color w:val="000000"/>
            <w:sz w:val="24"/>
            <w:szCs w:val="24"/>
          </w:rPr>
          <w:t>25</w:t>
        </w:r>
      </w:ins>
      <w:ins w:id="854" w:author="reza" w:date="2019-07-29T11:56:00Z">
        <w:r w:rsidR="009E56BF">
          <w:rPr>
            <w:rFonts w:ascii="Times New Roman" w:eastAsia="Times New Roman" w:hAnsi="Times New Roman" w:cs="Times New Roman"/>
            <w:color w:val="000000"/>
            <w:sz w:val="24"/>
            <w:szCs w:val="24"/>
          </w:rPr>
          <w:t>,</w:t>
        </w:r>
      </w:ins>
      <w:ins w:id="855" w:author="reza" w:date="2019-07-29T11:57:00Z">
        <w:r w:rsidR="009E56BF">
          <w:rPr>
            <w:rFonts w:ascii="Times New Roman" w:eastAsia="Times New Roman" w:hAnsi="Times New Roman" w:cs="Times New Roman"/>
            <w:color w:val="000000"/>
            <w:sz w:val="24"/>
            <w:szCs w:val="24"/>
          </w:rPr>
          <w:t xml:space="preserve"> 27</w:t>
        </w:r>
      </w:ins>
      <w:ins w:id="856" w:author="reza" w:date="2019-07-29T11:56:00Z">
        <w:del w:id="857" w:author="signal" w:date="2019-08-01T21:26:00Z">
          <w:r w:rsidR="009E56BF" w:rsidRPr="00466463" w:rsidDel="00B66A56">
            <w:rPr>
              <w:rFonts w:ascii="Times New Roman" w:eastAsia="Times New Roman" w:hAnsi="Times New Roman" w:cs="Times New Roman"/>
              <w:color w:val="000000"/>
              <w:sz w:val="24"/>
              <w:szCs w:val="24"/>
            </w:rPr>
            <w:delText>)</w:delText>
          </w:r>
        </w:del>
      </w:ins>
      <w:r w:rsidRPr="00466463">
        <w:rPr>
          <w:rFonts w:ascii="Times New Roman" w:eastAsia="Times New Roman" w:hAnsi="Times New Roman" w:cs="Times New Roman"/>
          <w:color w:val="000000"/>
          <w:sz w:val="24"/>
          <w:szCs w:val="24"/>
        </w:rPr>
        <w:t xml:space="preserve">). Restricting older people indoors with the use of a physical </w:t>
      </w:r>
      <w:r>
        <w:rPr>
          <w:rFonts w:ascii="Times New Roman" w:eastAsia="Times New Roman" w:hAnsi="Times New Roman" w:cs="Times New Roman"/>
          <w:color w:val="000000"/>
          <w:sz w:val="24"/>
          <w:szCs w:val="24"/>
        </w:rPr>
        <w:t>restraint</w:t>
      </w:r>
      <w:r w:rsidRPr="00466463">
        <w:rPr>
          <w:rFonts w:ascii="Times New Roman" w:eastAsia="Times New Roman" w:hAnsi="Times New Roman" w:cs="Times New Roman"/>
          <w:color w:val="000000"/>
          <w:sz w:val="24"/>
          <w:szCs w:val="24"/>
        </w:rPr>
        <w:t xml:space="preserve"> or a drug invades physical </w:t>
      </w:r>
      <w:proofErr w:type="spellStart"/>
      <w:r w:rsidRPr="00466463">
        <w:rPr>
          <w:rFonts w:ascii="Times New Roman" w:eastAsia="Times New Roman" w:hAnsi="Times New Roman" w:cs="Times New Roman"/>
          <w:color w:val="000000"/>
          <w:sz w:val="24"/>
          <w:szCs w:val="24"/>
        </w:rPr>
        <w:t>integrity.Promoting</w:t>
      </w:r>
      <w:proofErr w:type="spellEnd"/>
      <w:r w:rsidRPr="00466463">
        <w:rPr>
          <w:rFonts w:ascii="Times New Roman" w:eastAsia="Times New Roman" w:hAnsi="Times New Roman" w:cs="Times New Roman"/>
          <w:color w:val="000000"/>
          <w:sz w:val="24"/>
          <w:szCs w:val="24"/>
        </w:rPr>
        <w:t xml:space="preserve"> independence, and engaging and encouraging </w:t>
      </w:r>
      <w:ins w:id="858" w:author="signal" w:date="2019-08-01T21:27:00Z">
        <w:r w:rsidR="00E85045">
          <w:rPr>
            <w:rFonts w:ascii="Times New Roman" w:eastAsia="Times New Roman" w:hAnsi="Times New Roman" w:cs="Times New Roman"/>
            <w:color w:val="000000"/>
            <w:sz w:val="24"/>
            <w:szCs w:val="24"/>
          </w:rPr>
          <w:t>older adults</w:t>
        </w:r>
      </w:ins>
      <w:del w:id="859" w:author="signal" w:date="2019-08-01T21:27:00Z">
        <w:r w:rsidRPr="00466463" w:rsidDel="00E85045">
          <w:rPr>
            <w:rFonts w:ascii="Times New Roman" w:eastAsia="Times New Roman" w:hAnsi="Times New Roman" w:cs="Times New Roman"/>
            <w:color w:val="000000"/>
            <w:sz w:val="24"/>
            <w:szCs w:val="24"/>
          </w:rPr>
          <w:delText>t</w:delText>
        </w:r>
      </w:del>
      <w:del w:id="860" w:author="signal" w:date="2019-08-01T21:26:00Z">
        <w:r w:rsidRPr="00466463" w:rsidDel="00E85045">
          <w:rPr>
            <w:rFonts w:ascii="Times New Roman" w:eastAsia="Times New Roman" w:hAnsi="Times New Roman" w:cs="Times New Roman"/>
            <w:color w:val="000000"/>
            <w:sz w:val="24"/>
            <w:szCs w:val="24"/>
          </w:rPr>
          <w:delText>he elderly</w:delText>
        </w:r>
      </w:del>
      <w:r w:rsidRPr="00466463">
        <w:rPr>
          <w:rFonts w:ascii="Times New Roman" w:eastAsia="Times New Roman" w:hAnsi="Times New Roman" w:cs="Times New Roman"/>
          <w:color w:val="000000"/>
          <w:sz w:val="24"/>
          <w:szCs w:val="24"/>
        </w:rPr>
        <w:t xml:space="preserve"> to perform everyday activities </w:t>
      </w:r>
      <w:r w:rsidRPr="00466463">
        <w:rPr>
          <w:rFonts w:ascii="Times New Roman" w:eastAsia="Times New Roman" w:hAnsi="Times New Roman" w:cs="Times New Roman"/>
          <w:color w:val="000000"/>
          <w:sz w:val="24"/>
          <w:szCs w:val="24"/>
        </w:rPr>
        <w:softHyphen/>
        <w:t xml:space="preserve">cause physical integrity, and reduce the need to restrict </w:t>
      </w:r>
      <w:ins w:id="861" w:author="signal" w:date="2019-08-01T21:27:00Z">
        <w:r w:rsidR="00B538AB">
          <w:rPr>
            <w:rFonts w:ascii="Times New Roman" w:eastAsia="Times New Roman" w:hAnsi="Times New Roman" w:cs="Times New Roman"/>
            <w:color w:val="000000"/>
            <w:sz w:val="24"/>
            <w:szCs w:val="24"/>
          </w:rPr>
          <w:t>older adults</w:t>
        </w:r>
      </w:ins>
      <w:ins w:id="862" w:author="reza" w:date="2019-08-02T21:03:00Z">
        <w:r w:rsidR="000C4D3D">
          <w:rPr>
            <w:rFonts w:ascii="Times New Roman" w:eastAsia="Times New Roman" w:hAnsi="Times New Roman" w:cs="Times New Roman"/>
            <w:color w:val="000000"/>
            <w:sz w:val="24"/>
            <w:szCs w:val="24"/>
          </w:rPr>
          <w:t xml:space="preserve"> </w:t>
        </w:r>
      </w:ins>
      <w:del w:id="863" w:author="signal" w:date="2019-08-01T21:27:00Z">
        <w:r w:rsidRPr="00466463" w:rsidDel="00B538AB">
          <w:rPr>
            <w:rFonts w:ascii="Times New Roman" w:eastAsia="Times New Roman" w:hAnsi="Times New Roman" w:cs="Times New Roman"/>
            <w:color w:val="000000"/>
            <w:sz w:val="24"/>
            <w:szCs w:val="24"/>
          </w:rPr>
          <w:delText>the elderly</w:delText>
        </w:r>
      </w:del>
      <w:r w:rsidRPr="00466463">
        <w:rPr>
          <w:rFonts w:ascii="Times New Roman" w:eastAsia="Times New Roman" w:hAnsi="Times New Roman" w:cs="Times New Roman"/>
          <w:color w:val="000000"/>
          <w:sz w:val="24"/>
          <w:szCs w:val="24"/>
        </w:rPr>
        <w:t>(</w:t>
      </w:r>
      <w:del w:id="864" w:author="reza" w:date="2019-07-29T14:11:00Z">
        <w:r w:rsidRPr="00466463" w:rsidDel="001970AB">
          <w:rPr>
            <w:rFonts w:ascii="Times New Roman" w:eastAsia="Times New Roman" w:hAnsi="Times New Roman" w:cs="Times New Roman"/>
            <w:color w:val="000000"/>
            <w:sz w:val="24"/>
            <w:szCs w:val="24"/>
          </w:rPr>
          <w:delText>38</w:delText>
        </w:r>
      </w:del>
      <w:ins w:id="865" w:author="reza" w:date="2019-07-29T14:11:00Z">
        <w:r w:rsidR="001970AB">
          <w:rPr>
            <w:rFonts w:ascii="Times New Roman" w:eastAsia="Times New Roman" w:hAnsi="Times New Roman" w:cs="Times New Roman"/>
            <w:color w:val="000000"/>
            <w:sz w:val="24"/>
            <w:szCs w:val="24"/>
          </w:rPr>
          <w:t>28</w:t>
        </w:r>
      </w:ins>
      <w:r w:rsidRPr="00466463">
        <w:rPr>
          <w:rFonts w:ascii="Times New Roman" w:eastAsia="Times New Roman" w:hAnsi="Times New Roman" w:cs="Times New Roman"/>
          <w:color w:val="000000"/>
          <w:sz w:val="24"/>
          <w:szCs w:val="24"/>
        </w:rPr>
        <w:t xml:space="preserve">, </w:t>
      </w:r>
      <w:del w:id="866" w:author="reza" w:date="2019-07-29T14:12:00Z">
        <w:r w:rsidRPr="00466463" w:rsidDel="001970AB">
          <w:rPr>
            <w:rFonts w:ascii="Times New Roman" w:eastAsia="Times New Roman" w:hAnsi="Times New Roman" w:cs="Times New Roman"/>
            <w:color w:val="000000"/>
            <w:sz w:val="24"/>
            <w:szCs w:val="24"/>
          </w:rPr>
          <w:delText>23</w:delText>
        </w:r>
      </w:del>
      <w:ins w:id="867" w:author="reza" w:date="2019-07-29T14:12:00Z">
        <w:r w:rsidR="001970AB">
          <w:rPr>
            <w:rFonts w:ascii="Times New Roman" w:eastAsia="Times New Roman" w:hAnsi="Times New Roman" w:cs="Times New Roman"/>
            <w:color w:val="000000"/>
            <w:sz w:val="24"/>
            <w:szCs w:val="24"/>
          </w:rPr>
          <w:t>14</w:t>
        </w:r>
      </w:ins>
      <w:r w:rsidRPr="00466463">
        <w:rPr>
          <w:rFonts w:ascii="Times New Roman" w:eastAsia="Times New Roman" w:hAnsi="Times New Roman" w:cs="Times New Roman"/>
          <w:color w:val="000000"/>
          <w:sz w:val="24"/>
          <w:szCs w:val="24"/>
        </w:rPr>
        <w:t xml:space="preserve">, </w:t>
      </w:r>
      <w:del w:id="868" w:author="reza" w:date="2019-07-29T14:12:00Z">
        <w:r w:rsidRPr="00466463" w:rsidDel="001970AB">
          <w:rPr>
            <w:rFonts w:ascii="Times New Roman" w:eastAsia="Times New Roman" w:hAnsi="Times New Roman" w:cs="Times New Roman"/>
            <w:color w:val="000000"/>
            <w:sz w:val="24"/>
            <w:szCs w:val="24"/>
          </w:rPr>
          <w:delText>25</w:delText>
        </w:r>
      </w:del>
      <w:ins w:id="869" w:author="reza" w:date="2019-07-29T14:12:00Z">
        <w:r w:rsidR="001970AB">
          <w:rPr>
            <w:rFonts w:ascii="Times New Roman" w:eastAsia="Times New Roman" w:hAnsi="Times New Roman" w:cs="Times New Roman"/>
            <w:color w:val="000000"/>
            <w:sz w:val="24"/>
            <w:szCs w:val="24"/>
          </w:rPr>
          <w:t>21</w:t>
        </w:r>
      </w:ins>
      <w:r w:rsidRPr="00466463">
        <w:rPr>
          <w:rFonts w:ascii="Times New Roman" w:eastAsia="Times New Roman" w:hAnsi="Times New Roman" w:cs="Times New Roman"/>
          <w:color w:val="000000"/>
          <w:sz w:val="24"/>
          <w:szCs w:val="24"/>
        </w:rPr>
        <w:t xml:space="preserve">, </w:t>
      </w:r>
      <w:del w:id="870" w:author="reza" w:date="2019-07-29T14:13:00Z">
        <w:r w:rsidRPr="00466463" w:rsidDel="001970AB">
          <w:rPr>
            <w:rFonts w:ascii="Times New Roman" w:eastAsia="Times New Roman" w:hAnsi="Times New Roman" w:cs="Times New Roman"/>
            <w:color w:val="000000"/>
            <w:sz w:val="24"/>
            <w:szCs w:val="24"/>
          </w:rPr>
          <w:delText>20</w:delText>
        </w:r>
      </w:del>
      <w:ins w:id="871" w:author="reza" w:date="2019-07-29T14:13:00Z">
        <w:r w:rsidR="001970AB">
          <w:rPr>
            <w:rFonts w:ascii="Times New Roman" w:eastAsia="Times New Roman" w:hAnsi="Times New Roman" w:cs="Times New Roman"/>
            <w:color w:val="000000"/>
            <w:sz w:val="24"/>
            <w:szCs w:val="24"/>
          </w:rPr>
          <w:t>16</w:t>
        </w:r>
      </w:ins>
      <w:r w:rsidRPr="0046646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w:t>
      </w:r>
      <w:r w:rsidRPr="00466463">
        <w:rPr>
          <w:rFonts w:ascii="Times New Roman" w:eastAsia="Times New Roman" w:hAnsi="Times New Roman" w:cs="Times New Roman"/>
          <w:color w:val="000000"/>
          <w:sz w:val="24"/>
          <w:szCs w:val="24"/>
        </w:rPr>
        <w:t>aving bod</w:t>
      </w:r>
      <w:ins w:id="872" w:author="signal" w:date="2019-08-01T21:28:00Z">
        <w:r w:rsidR="00575D82">
          <w:rPr>
            <w:rFonts w:ascii="Times New Roman" w:eastAsia="Times New Roman" w:hAnsi="Times New Roman" w:cs="Times New Roman"/>
            <w:color w:val="000000"/>
            <w:sz w:val="24"/>
            <w:szCs w:val="24"/>
          </w:rPr>
          <w:t>il</w:t>
        </w:r>
      </w:ins>
      <w:r w:rsidRPr="00466463">
        <w:rPr>
          <w:rFonts w:ascii="Times New Roman" w:eastAsia="Times New Roman" w:hAnsi="Times New Roman" w:cs="Times New Roman"/>
          <w:color w:val="000000"/>
          <w:sz w:val="24"/>
          <w:szCs w:val="24"/>
        </w:rPr>
        <w:t>y integrity and access to a variety of activities </w:t>
      </w:r>
      <w:r w:rsidRPr="00466463">
        <w:rPr>
          <w:rFonts w:ascii="Times New Roman" w:eastAsia="Times New Roman" w:hAnsi="Times New Roman" w:cs="Times New Roman"/>
          <w:color w:val="000000"/>
          <w:sz w:val="24"/>
          <w:szCs w:val="24"/>
        </w:rPr>
        <w:softHyphen/>
        <w:t xml:space="preserve">and sports, and also cleanliness of older </w:t>
      </w:r>
      <w:proofErr w:type="spellStart"/>
      <w:r w:rsidRPr="00466463">
        <w:rPr>
          <w:rFonts w:ascii="Times New Roman" w:eastAsia="Times New Roman" w:hAnsi="Times New Roman" w:cs="Times New Roman"/>
          <w:color w:val="000000"/>
          <w:sz w:val="24"/>
          <w:szCs w:val="24"/>
        </w:rPr>
        <w:t>personsand</w:t>
      </w:r>
      <w:proofErr w:type="spellEnd"/>
      <w:r w:rsidRPr="0046646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their </w:t>
      </w:r>
      <w:r w:rsidRPr="00466463">
        <w:rPr>
          <w:rFonts w:ascii="Times New Roman" w:eastAsia="Times New Roman" w:hAnsi="Times New Roman" w:cs="Times New Roman"/>
          <w:color w:val="000000"/>
          <w:sz w:val="24"/>
          <w:szCs w:val="24"/>
        </w:rPr>
        <w:t>environment</w:t>
      </w:r>
      <w:r>
        <w:rPr>
          <w:rFonts w:ascii="Times New Roman" w:eastAsia="Times New Roman" w:hAnsi="Times New Roman" w:cs="Times New Roman"/>
          <w:color w:val="000000"/>
          <w:sz w:val="24"/>
          <w:szCs w:val="24"/>
        </w:rPr>
        <w:t>s</w:t>
      </w:r>
      <w:r w:rsidRPr="00466463">
        <w:rPr>
          <w:rFonts w:ascii="Times New Roman" w:eastAsia="Times New Roman" w:hAnsi="Times New Roman" w:cs="Times New Roman"/>
          <w:color w:val="000000"/>
          <w:sz w:val="24"/>
          <w:szCs w:val="24"/>
        </w:rPr>
        <w:t xml:space="preserve"> are among the examples of preserving phys</w:t>
      </w:r>
      <w:r>
        <w:rPr>
          <w:rFonts w:ascii="Times New Roman" w:eastAsia="Times New Roman" w:hAnsi="Times New Roman" w:cs="Times New Roman"/>
          <w:color w:val="000000"/>
          <w:sz w:val="24"/>
          <w:szCs w:val="24"/>
        </w:rPr>
        <w:t xml:space="preserve">ical integrity in nursing homes </w:t>
      </w:r>
      <w:r w:rsidRPr="00466463">
        <w:rPr>
          <w:rFonts w:ascii="Times New Roman" w:eastAsia="Times New Roman" w:hAnsi="Times New Roman" w:cs="Times New Roman"/>
          <w:color w:val="000000"/>
          <w:sz w:val="24"/>
          <w:szCs w:val="24"/>
        </w:rPr>
        <w:t>(</w:t>
      </w:r>
      <w:del w:id="873" w:author="reza" w:date="2019-07-29T14:14:00Z">
        <w:r w:rsidRPr="00466463" w:rsidDel="001970AB">
          <w:rPr>
            <w:rFonts w:ascii="Times New Roman" w:eastAsia="Times New Roman" w:hAnsi="Times New Roman" w:cs="Times New Roman"/>
            <w:color w:val="000000"/>
            <w:sz w:val="24"/>
            <w:szCs w:val="24"/>
          </w:rPr>
          <w:delText>28</w:delText>
        </w:r>
      </w:del>
      <w:ins w:id="874" w:author="reza" w:date="2019-07-29T14:14:00Z">
        <w:r w:rsidR="001970AB">
          <w:rPr>
            <w:rFonts w:ascii="Times New Roman" w:eastAsia="Times New Roman" w:hAnsi="Times New Roman" w:cs="Times New Roman"/>
            <w:color w:val="000000"/>
            <w:sz w:val="24"/>
            <w:szCs w:val="24"/>
          </w:rPr>
          <w:t>20</w:t>
        </w:r>
      </w:ins>
      <w:r w:rsidRPr="00466463">
        <w:rPr>
          <w:rFonts w:ascii="Times New Roman" w:eastAsia="Times New Roman" w:hAnsi="Times New Roman" w:cs="Times New Roman"/>
          <w:color w:val="000000"/>
          <w:sz w:val="24"/>
          <w:szCs w:val="24"/>
        </w:rPr>
        <w:t xml:space="preserve">, </w:t>
      </w:r>
      <w:del w:id="875" w:author="reza" w:date="2019-07-29T14:14:00Z">
        <w:r w:rsidRPr="00466463" w:rsidDel="001970AB">
          <w:rPr>
            <w:rFonts w:ascii="Times New Roman" w:eastAsia="Times New Roman" w:hAnsi="Times New Roman" w:cs="Times New Roman"/>
            <w:color w:val="000000"/>
            <w:sz w:val="24"/>
            <w:szCs w:val="24"/>
          </w:rPr>
          <w:delText>3</w:delText>
        </w:r>
      </w:del>
      <w:ins w:id="876" w:author="reza" w:date="2019-07-29T14:14:00Z">
        <w:r w:rsidR="001970AB">
          <w:rPr>
            <w:rFonts w:ascii="Times New Roman" w:eastAsia="Times New Roman" w:hAnsi="Times New Roman" w:cs="Times New Roman"/>
            <w:color w:val="000000"/>
            <w:sz w:val="24"/>
            <w:szCs w:val="24"/>
          </w:rPr>
          <w:t>17</w:t>
        </w:r>
      </w:ins>
      <w:r w:rsidRPr="00466463">
        <w:rPr>
          <w:rFonts w:ascii="Times New Roman" w:eastAsia="Times New Roman" w:hAnsi="Times New Roman" w:cs="Times New Roman"/>
          <w:color w:val="000000"/>
          <w:sz w:val="24"/>
          <w:szCs w:val="24"/>
        </w:rPr>
        <w:t xml:space="preserve">, </w:t>
      </w:r>
      <w:del w:id="877" w:author="reza" w:date="2019-07-29T14:16:00Z">
        <w:r w:rsidDel="001970AB">
          <w:rPr>
            <w:rFonts w:ascii="Times New Roman" w:eastAsia="Times New Roman" w:hAnsi="Times New Roman" w:cs="Times New Roman"/>
            <w:color w:val="000000"/>
            <w:sz w:val="24"/>
            <w:szCs w:val="24"/>
          </w:rPr>
          <w:delText>43</w:delText>
        </w:r>
      </w:del>
      <w:ins w:id="878" w:author="reza" w:date="2019-07-29T14:16:00Z">
        <w:r w:rsidR="001970AB">
          <w:rPr>
            <w:rFonts w:ascii="Times New Roman" w:eastAsia="Times New Roman" w:hAnsi="Times New Roman" w:cs="Times New Roman"/>
            <w:color w:val="000000"/>
            <w:sz w:val="24"/>
            <w:szCs w:val="24"/>
          </w:rPr>
          <w:t>29</w:t>
        </w:r>
      </w:ins>
      <w:r w:rsidRPr="00466463">
        <w:rPr>
          <w:rFonts w:ascii="Times New Roman" w:eastAsia="Times New Roman" w:hAnsi="Times New Roman" w:cs="Times New Roman"/>
          <w:color w:val="000000"/>
          <w:sz w:val="24"/>
          <w:szCs w:val="24"/>
        </w:rPr>
        <w:t xml:space="preserve">, </w:t>
      </w:r>
      <w:del w:id="879" w:author="reza" w:date="2019-07-29T14:17:00Z">
        <w:r w:rsidRPr="00466463" w:rsidDel="001970AB">
          <w:rPr>
            <w:rFonts w:ascii="Times New Roman" w:eastAsia="Times New Roman" w:hAnsi="Times New Roman" w:cs="Times New Roman"/>
            <w:color w:val="000000"/>
            <w:sz w:val="24"/>
            <w:szCs w:val="24"/>
          </w:rPr>
          <w:delText>34</w:delText>
        </w:r>
      </w:del>
      <w:ins w:id="880" w:author="reza" w:date="2019-07-29T14:17:00Z">
        <w:r w:rsidR="001970AB">
          <w:rPr>
            <w:rFonts w:ascii="Times New Roman" w:eastAsia="Times New Roman" w:hAnsi="Times New Roman" w:cs="Times New Roman"/>
            <w:color w:val="000000"/>
            <w:sz w:val="24"/>
            <w:szCs w:val="24"/>
          </w:rPr>
          <w:t>24</w:t>
        </w:r>
      </w:ins>
      <w:r w:rsidRPr="00466463">
        <w:rPr>
          <w:rFonts w:ascii="Times New Roman" w:eastAsia="Times New Roman" w:hAnsi="Times New Roman" w:cs="Times New Roman"/>
          <w:color w:val="000000"/>
          <w:sz w:val="24"/>
          <w:szCs w:val="24"/>
        </w:rPr>
        <w:t>).  </w:t>
      </w:r>
      <w:r w:rsidRPr="00466463">
        <w:rPr>
          <w:rFonts w:ascii="Times New Roman" w:eastAsia="Times New Roman" w:hAnsi="Times New Roman" w:cs="Times New Roman"/>
          <w:color w:val="000000"/>
          <w:sz w:val="24"/>
          <w:szCs w:val="24"/>
        </w:rPr>
        <w:softHyphen/>
      </w:r>
    </w:p>
    <w:p w14:paraId="3AC04E86" w14:textId="77777777" w:rsidR="002377C3" w:rsidRPr="00466463" w:rsidRDefault="002377C3">
      <w:pPr>
        <w:spacing w:after="0" w:line="360" w:lineRule="auto"/>
        <w:jc w:val="both"/>
        <w:rPr>
          <w:rFonts w:ascii="Times New Roman" w:eastAsia="Times New Roman" w:hAnsi="Times New Roman" w:cs="Times New Roman"/>
          <w:color w:val="000000"/>
          <w:sz w:val="24"/>
          <w:szCs w:val="24"/>
        </w:rPr>
        <w:pPrChange w:id="881" w:author="reza" w:date="2019-08-02T20:08:00Z">
          <w:pPr>
            <w:spacing w:after="0" w:line="360" w:lineRule="auto"/>
            <w:jc w:val="lowKashida"/>
          </w:pPr>
        </w:pPrChange>
      </w:pPr>
      <w:r w:rsidRPr="00466463">
        <w:rPr>
          <w:rFonts w:ascii="Times New Roman" w:eastAsia="Times New Roman" w:hAnsi="Times New Roman" w:cs="Times New Roman"/>
          <w:color w:val="000000"/>
          <w:sz w:val="24"/>
          <w:szCs w:val="24"/>
        </w:rPr>
        <w:t xml:space="preserve"> Preserving human integrity requires paying attention to </w:t>
      </w:r>
      <w:r>
        <w:rPr>
          <w:rFonts w:ascii="Times New Roman" w:eastAsia="Times New Roman" w:hAnsi="Times New Roman" w:cs="Times New Roman"/>
          <w:color w:val="000000"/>
          <w:sz w:val="24"/>
          <w:szCs w:val="24"/>
        </w:rPr>
        <w:t>psychological</w:t>
      </w:r>
      <w:r w:rsidRPr="00466463">
        <w:rPr>
          <w:rFonts w:ascii="Times New Roman" w:eastAsia="Times New Roman" w:hAnsi="Times New Roman" w:cs="Times New Roman"/>
          <w:color w:val="000000"/>
          <w:sz w:val="24"/>
          <w:szCs w:val="24"/>
        </w:rPr>
        <w:t xml:space="preserve"> integrity</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throughapproving</w:t>
      </w:r>
      <w:proofErr w:type="spellEnd"/>
      <w:r>
        <w:rPr>
          <w:rFonts w:ascii="Times New Roman" w:eastAsia="Times New Roman" w:hAnsi="Times New Roman" w:cs="Times New Roman"/>
          <w:color w:val="000000"/>
          <w:sz w:val="24"/>
          <w:szCs w:val="24"/>
        </w:rPr>
        <w:t xml:space="preserve"> of</w:t>
      </w:r>
      <w:r w:rsidRPr="00466463">
        <w:rPr>
          <w:rFonts w:ascii="Times New Roman" w:eastAsia="Times New Roman" w:hAnsi="Times New Roman" w:cs="Times New Roman"/>
          <w:color w:val="000000"/>
          <w:sz w:val="24"/>
          <w:szCs w:val="24"/>
        </w:rPr>
        <w:t xml:space="preserve"> older patient</w:t>
      </w:r>
      <w:r>
        <w:rPr>
          <w:rFonts w:ascii="Times New Roman" w:eastAsia="Times New Roman" w:hAnsi="Times New Roman" w:cs="Times New Roman"/>
          <w:color w:val="000000"/>
          <w:sz w:val="24"/>
          <w:szCs w:val="24"/>
        </w:rPr>
        <w:t>s</w:t>
      </w:r>
      <w:r w:rsidRPr="00466463">
        <w:rPr>
          <w:rFonts w:ascii="Times New Roman" w:eastAsia="Times New Roman" w:hAnsi="Times New Roman" w:cs="Times New Roman"/>
          <w:color w:val="000000"/>
          <w:sz w:val="24"/>
          <w:szCs w:val="24"/>
        </w:rPr>
        <w:t xml:space="preserve">’ human experiences and values, and respecting </w:t>
      </w:r>
      <w:proofErr w:type="spellStart"/>
      <w:r>
        <w:rPr>
          <w:rFonts w:ascii="Times New Roman" w:eastAsia="Times New Roman" w:hAnsi="Times New Roman" w:cs="Times New Roman"/>
          <w:color w:val="000000"/>
          <w:sz w:val="24"/>
          <w:szCs w:val="24"/>
        </w:rPr>
        <w:t>themas</w:t>
      </w:r>
      <w:proofErr w:type="spellEnd"/>
      <w:r w:rsidRPr="00466463">
        <w:rPr>
          <w:rFonts w:ascii="Times New Roman" w:eastAsia="Times New Roman" w:hAnsi="Times New Roman" w:cs="Times New Roman"/>
          <w:color w:val="000000"/>
          <w:sz w:val="24"/>
          <w:szCs w:val="24"/>
        </w:rPr>
        <w:t xml:space="preserve"> person</w:t>
      </w:r>
      <w:r>
        <w:rPr>
          <w:rFonts w:ascii="Times New Roman" w:eastAsia="Times New Roman" w:hAnsi="Times New Roman" w:cs="Times New Roman"/>
          <w:color w:val="000000"/>
          <w:sz w:val="24"/>
          <w:szCs w:val="24"/>
        </w:rPr>
        <w:t xml:space="preserve">s with unique personalities, habits and needs </w:t>
      </w:r>
      <w:r w:rsidRPr="00466463">
        <w:rPr>
          <w:rFonts w:ascii="Times New Roman" w:eastAsia="Times New Roman" w:hAnsi="Times New Roman" w:cs="Times New Roman"/>
          <w:color w:val="000000"/>
          <w:sz w:val="24"/>
          <w:szCs w:val="24"/>
        </w:rPr>
        <w:t>(</w:t>
      </w:r>
      <w:del w:id="882" w:author="reza" w:date="2019-07-29T14:18:00Z">
        <w:r w:rsidRPr="00466463" w:rsidDel="001970AB">
          <w:rPr>
            <w:rFonts w:ascii="Times New Roman" w:eastAsia="Times New Roman" w:hAnsi="Times New Roman" w:cs="Times New Roman"/>
            <w:color w:val="000000"/>
            <w:sz w:val="24"/>
            <w:szCs w:val="24"/>
          </w:rPr>
          <w:delText>4</w:delText>
        </w:r>
      </w:del>
      <w:ins w:id="883" w:author="reza" w:date="2019-07-29T14:18:00Z">
        <w:r w:rsidR="001970AB">
          <w:rPr>
            <w:rFonts w:ascii="Times New Roman" w:eastAsia="Times New Roman" w:hAnsi="Times New Roman" w:cs="Times New Roman"/>
            <w:color w:val="000000"/>
            <w:sz w:val="24"/>
            <w:szCs w:val="24"/>
          </w:rPr>
          <w:t>15</w:t>
        </w:r>
      </w:ins>
      <w:r w:rsidRPr="00466463">
        <w:rPr>
          <w:rFonts w:ascii="Times New Roman" w:eastAsia="Times New Roman" w:hAnsi="Times New Roman" w:cs="Times New Roman"/>
          <w:color w:val="000000"/>
          <w:sz w:val="24"/>
          <w:szCs w:val="24"/>
        </w:rPr>
        <w:t xml:space="preserve">, </w:t>
      </w:r>
      <w:del w:id="884" w:author="reza" w:date="2019-07-29T14:17:00Z">
        <w:r w:rsidRPr="00466463" w:rsidDel="001970AB">
          <w:rPr>
            <w:rFonts w:ascii="Times New Roman" w:eastAsia="Times New Roman" w:hAnsi="Times New Roman" w:cs="Times New Roman"/>
            <w:color w:val="000000"/>
            <w:sz w:val="24"/>
            <w:szCs w:val="24"/>
          </w:rPr>
          <w:delText>5</w:delText>
        </w:r>
      </w:del>
      <w:ins w:id="885" w:author="reza" w:date="2019-07-29T14:18:00Z">
        <w:r w:rsidR="001970AB">
          <w:rPr>
            <w:rFonts w:ascii="Times New Roman" w:eastAsia="Times New Roman" w:hAnsi="Times New Roman" w:cs="Times New Roman"/>
            <w:color w:val="000000"/>
            <w:sz w:val="24"/>
            <w:szCs w:val="24"/>
          </w:rPr>
          <w:t>18</w:t>
        </w:r>
      </w:ins>
      <w:r w:rsidRPr="0046646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w:t>
      </w:r>
      <w:r w:rsidRPr="00466463">
        <w:rPr>
          <w:rFonts w:ascii="Times New Roman" w:eastAsia="Times New Roman" w:hAnsi="Times New Roman" w:cs="Times New Roman"/>
          <w:color w:val="000000"/>
          <w:sz w:val="24"/>
          <w:szCs w:val="24"/>
        </w:rPr>
        <w:t xml:space="preserve">imely and unasked fulfillment of </w:t>
      </w:r>
      <w:del w:id="886" w:author="signal" w:date="2019-08-01T21:31:00Z">
        <w:r w:rsidDel="00343296">
          <w:rPr>
            <w:rFonts w:ascii="Times New Roman" w:eastAsia="Times New Roman" w:hAnsi="Times New Roman" w:cs="Times New Roman"/>
            <w:color w:val="000000"/>
            <w:sz w:val="24"/>
            <w:szCs w:val="24"/>
          </w:rPr>
          <w:delText>elder</w:delText>
        </w:r>
      </w:del>
      <w:ins w:id="887" w:author="signal" w:date="2019-08-01T21:31:00Z">
        <w:r w:rsidR="00343296">
          <w:rPr>
            <w:rFonts w:ascii="Times New Roman" w:eastAsia="Times New Roman" w:hAnsi="Times New Roman" w:cs="Times New Roman"/>
            <w:color w:val="000000"/>
            <w:sz w:val="24"/>
            <w:szCs w:val="24"/>
          </w:rPr>
          <w:t xml:space="preserve">older </w:t>
        </w:r>
        <w:proofErr w:type="spellStart"/>
        <w:r w:rsidR="00343296">
          <w:rPr>
            <w:rFonts w:ascii="Times New Roman" w:eastAsia="Times New Roman" w:hAnsi="Times New Roman" w:cs="Times New Roman"/>
            <w:color w:val="000000"/>
            <w:sz w:val="24"/>
            <w:szCs w:val="24"/>
          </w:rPr>
          <w:t>adults'</w:t>
        </w:r>
      </w:ins>
      <w:r w:rsidRPr="00466463">
        <w:rPr>
          <w:rFonts w:ascii="Times New Roman" w:eastAsia="Times New Roman" w:hAnsi="Times New Roman" w:cs="Times New Roman"/>
          <w:color w:val="000000"/>
          <w:sz w:val="24"/>
          <w:szCs w:val="24"/>
        </w:rPr>
        <w:t>needs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and</w:t>
      </w:r>
      <w:r w:rsidRPr="00466463">
        <w:rPr>
          <w:rFonts w:ascii="Times New Roman" w:eastAsia="Times New Roman" w:hAnsi="Times New Roman" w:cs="Times New Roman"/>
          <w:color w:val="000000"/>
          <w:sz w:val="24"/>
          <w:szCs w:val="24"/>
          <w:lang w:bidi="fa-IR"/>
        </w:rPr>
        <w:t>not</w:t>
      </w:r>
      <w:proofErr w:type="spellEnd"/>
      <w:r w:rsidRPr="00466463">
        <w:rPr>
          <w:rFonts w:ascii="Times New Roman" w:eastAsia="Times New Roman" w:hAnsi="Times New Roman" w:cs="Times New Roman"/>
          <w:color w:val="000000"/>
          <w:sz w:val="24"/>
          <w:szCs w:val="24"/>
          <w:lang w:bidi="fa-IR"/>
        </w:rPr>
        <w:t xml:space="preserve"> being angry about patients’ questions and requests</w:t>
      </w:r>
      <w:ins w:id="888" w:author="signal" w:date="2019-08-01T21:32:00Z">
        <w:r w:rsidR="00343296">
          <w:rPr>
            <w:rFonts w:ascii="Times New Roman" w:eastAsia="Times New Roman" w:hAnsi="Times New Roman" w:cs="Times New Roman"/>
            <w:color w:val="000000"/>
            <w:sz w:val="24"/>
            <w:szCs w:val="24"/>
          </w:rPr>
          <w:t xml:space="preserve"> can </w:t>
        </w:r>
      </w:ins>
      <w:del w:id="889" w:author="signal" w:date="2019-08-01T21:31:00Z">
        <w:r w:rsidDel="00343296">
          <w:rPr>
            <w:rFonts w:ascii="Times New Roman" w:eastAsia="Times New Roman" w:hAnsi="Times New Roman" w:cs="Times New Roman"/>
            <w:color w:val="000000"/>
            <w:sz w:val="24"/>
            <w:szCs w:val="24"/>
          </w:rPr>
          <w:delText xml:space="preserve"> and </w:delText>
        </w:r>
      </w:del>
      <w:r>
        <w:rPr>
          <w:rFonts w:ascii="Times New Roman" w:eastAsia="Times New Roman" w:hAnsi="Times New Roman" w:cs="Times New Roman"/>
          <w:color w:val="000000"/>
          <w:sz w:val="24"/>
          <w:szCs w:val="24"/>
          <w:lang w:bidi="fa-IR"/>
        </w:rPr>
        <w:t>result</w:t>
      </w:r>
      <w:del w:id="890" w:author="signal" w:date="2019-08-01T21:32:00Z">
        <w:r w:rsidDel="00343296">
          <w:rPr>
            <w:rFonts w:ascii="Times New Roman" w:eastAsia="Times New Roman" w:hAnsi="Times New Roman" w:cs="Times New Roman"/>
            <w:color w:val="000000"/>
            <w:sz w:val="24"/>
            <w:szCs w:val="24"/>
            <w:lang w:bidi="fa-IR"/>
          </w:rPr>
          <w:delText>s</w:delText>
        </w:r>
      </w:del>
      <w:r>
        <w:rPr>
          <w:rFonts w:ascii="Times New Roman" w:eastAsia="Times New Roman" w:hAnsi="Times New Roman" w:cs="Times New Roman"/>
          <w:color w:val="000000"/>
          <w:sz w:val="24"/>
          <w:szCs w:val="24"/>
          <w:lang w:bidi="fa-IR"/>
        </w:rPr>
        <w:t xml:space="preserve"> in their mental comfort </w:t>
      </w:r>
      <w:r w:rsidRPr="00466463">
        <w:rPr>
          <w:rFonts w:ascii="Times New Roman" w:eastAsia="Times New Roman" w:hAnsi="Times New Roman" w:cs="Times New Roman"/>
          <w:color w:val="000000"/>
          <w:sz w:val="24"/>
          <w:szCs w:val="24"/>
          <w:lang w:bidi="fa-IR"/>
        </w:rPr>
        <w:t>(</w:t>
      </w:r>
      <w:del w:id="891" w:author="reza" w:date="2019-07-29T14:19:00Z">
        <w:r w:rsidRPr="00466463" w:rsidDel="001970AB">
          <w:rPr>
            <w:rFonts w:ascii="Times New Roman" w:eastAsia="Times New Roman" w:hAnsi="Times New Roman" w:cs="Times New Roman"/>
            <w:color w:val="000000"/>
            <w:sz w:val="24"/>
            <w:szCs w:val="24"/>
            <w:lang w:bidi="fa-IR"/>
          </w:rPr>
          <w:delText>7</w:delText>
        </w:r>
      </w:del>
      <w:ins w:id="892" w:author="reza" w:date="2019-07-29T14:19:00Z">
        <w:r w:rsidR="001970AB">
          <w:rPr>
            <w:rFonts w:ascii="Times New Roman" w:eastAsia="Times New Roman" w:hAnsi="Times New Roman" w:cs="Times New Roman"/>
            <w:color w:val="000000"/>
            <w:sz w:val="24"/>
            <w:szCs w:val="24"/>
            <w:lang w:bidi="fa-IR"/>
          </w:rPr>
          <w:t>4</w:t>
        </w:r>
      </w:ins>
      <w:r>
        <w:rPr>
          <w:rFonts w:ascii="Times New Roman" w:eastAsia="Times New Roman" w:hAnsi="Times New Roman" w:cs="Times New Roman"/>
          <w:color w:val="000000"/>
          <w:sz w:val="24"/>
          <w:szCs w:val="24"/>
          <w:lang w:bidi="fa-IR"/>
        </w:rPr>
        <w:t xml:space="preserve">, </w:t>
      </w:r>
      <w:del w:id="893" w:author="reza" w:date="2019-07-29T14:19:00Z">
        <w:r w:rsidDel="001970AB">
          <w:rPr>
            <w:rFonts w:ascii="Times New Roman" w:eastAsia="Times New Roman" w:hAnsi="Times New Roman" w:cs="Times New Roman"/>
            <w:color w:val="000000"/>
            <w:sz w:val="24"/>
            <w:szCs w:val="24"/>
            <w:lang w:bidi="fa-IR"/>
          </w:rPr>
          <w:delText>10</w:delText>
        </w:r>
      </w:del>
      <w:ins w:id="894" w:author="reza" w:date="2019-07-29T14:19:00Z">
        <w:r w:rsidR="001970AB">
          <w:rPr>
            <w:rFonts w:ascii="Times New Roman" w:eastAsia="Times New Roman" w:hAnsi="Times New Roman" w:cs="Times New Roman"/>
            <w:color w:val="000000"/>
            <w:sz w:val="24"/>
            <w:szCs w:val="24"/>
            <w:lang w:bidi="fa-IR"/>
          </w:rPr>
          <w:t>8</w:t>
        </w:r>
      </w:ins>
      <w:r w:rsidRPr="00466463">
        <w:rPr>
          <w:rFonts w:ascii="Times New Roman" w:eastAsia="Times New Roman" w:hAnsi="Times New Roman" w:cs="Times New Roman"/>
          <w:color w:val="000000"/>
          <w:sz w:val="24"/>
          <w:szCs w:val="24"/>
          <w:lang w:bidi="fa-IR"/>
        </w:rPr>
        <w:t xml:space="preserve">). </w:t>
      </w:r>
      <w:proofErr w:type="spellStart"/>
      <w:r>
        <w:rPr>
          <w:rFonts w:ascii="AdvPAC59" w:hAnsi="AdvPAC59"/>
          <w:color w:val="000000"/>
          <w:sz w:val="24"/>
          <w:szCs w:val="24"/>
        </w:rPr>
        <w:t>Affirming</w:t>
      </w:r>
      <w:r w:rsidRPr="00466463">
        <w:rPr>
          <w:rFonts w:ascii="Times New Roman" w:eastAsia="Times New Roman" w:hAnsi="Times New Roman" w:cs="Times New Roman"/>
          <w:color w:val="000000"/>
          <w:sz w:val="24"/>
          <w:szCs w:val="24"/>
        </w:rPr>
        <w:t>the</w:t>
      </w:r>
      <w:proofErr w:type="spellEnd"/>
      <w:r w:rsidRPr="00466463">
        <w:rPr>
          <w:rFonts w:ascii="Times New Roman" w:eastAsia="Times New Roman" w:hAnsi="Times New Roman" w:cs="Times New Roman"/>
          <w:color w:val="000000"/>
          <w:sz w:val="24"/>
          <w:szCs w:val="24"/>
        </w:rPr>
        <w:t xml:space="preserve"> patient as a unique person, helping the older person</w:t>
      </w:r>
      <w:r>
        <w:rPr>
          <w:rFonts w:ascii="Times New Roman" w:eastAsia="Times New Roman" w:hAnsi="Times New Roman" w:cs="Times New Roman"/>
          <w:color w:val="000000"/>
          <w:sz w:val="24"/>
          <w:szCs w:val="24"/>
        </w:rPr>
        <w:t xml:space="preserve"> to accept his</w:t>
      </w:r>
      <w:r w:rsidRPr="00466463">
        <w:rPr>
          <w:rFonts w:ascii="Times New Roman" w:eastAsia="Times New Roman" w:hAnsi="Times New Roman" w:cs="Times New Roman"/>
          <w:color w:val="000000"/>
          <w:sz w:val="24"/>
          <w:szCs w:val="24"/>
        </w:rPr>
        <w:t xml:space="preserve"> or her capacity to promote self-confidence, and </w:t>
      </w:r>
      <w:r>
        <w:rPr>
          <w:rFonts w:ascii="Times New Roman" w:eastAsia="Times New Roman" w:hAnsi="Times New Roman" w:cs="Times New Roman"/>
          <w:color w:val="000000"/>
          <w:sz w:val="24"/>
          <w:szCs w:val="24"/>
        </w:rPr>
        <w:t>encouraging</w:t>
      </w:r>
      <w:r w:rsidRPr="00466463">
        <w:rPr>
          <w:rFonts w:ascii="Times New Roman" w:eastAsia="Times New Roman" w:hAnsi="Times New Roman" w:cs="Times New Roman"/>
          <w:color w:val="000000"/>
          <w:sz w:val="24"/>
          <w:szCs w:val="24"/>
        </w:rPr>
        <w:t xml:space="preserve"> through </w:t>
      </w:r>
      <w:proofErr w:type="spellStart"/>
      <w:proofErr w:type="gramStart"/>
      <w:r w:rsidRPr="00466463">
        <w:rPr>
          <w:rFonts w:ascii="Times New Roman" w:eastAsia="Times New Roman" w:hAnsi="Times New Roman" w:cs="Times New Roman"/>
          <w:color w:val="000000"/>
          <w:sz w:val="24"/>
          <w:szCs w:val="24"/>
        </w:rPr>
        <w:t>speech,behaviors</w:t>
      </w:r>
      <w:proofErr w:type="spellEnd"/>
      <w:proofErr w:type="gramEnd"/>
      <w:r w:rsidRPr="00466463">
        <w:rPr>
          <w:rFonts w:ascii="Times New Roman" w:eastAsia="Times New Roman" w:hAnsi="Times New Roman" w:cs="Times New Roman"/>
          <w:color w:val="000000"/>
          <w:sz w:val="24"/>
          <w:szCs w:val="24"/>
        </w:rPr>
        <w:t xml:space="preserve"> and </w:t>
      </w:r>
      <w:proofErr w:type="spellStart"/>
      <w:r w:rsidRPr="00466463">
        <w:rPr>
          <w:rFonts w:ascii="Times New Roman" w:eastAsia="Times New Roman" w:hAnsi="Times New Roman" w:cs="Times New Roman"/>
          <w:color w:val="000000"/>
          <w:sz w:val="24"/>
          <w:szCs w:val="24"/>
        </w:rPr>
        <w:t>eventouching</w:t>
      </w:r>
      <w:proofErr w:type="spellEnd"/>
      <w:r w:rsidRPr="00466463">
        <w:rPr>
          <w:rFonts w:ascii="Times New Roman" w:eastAsia="Times New Roman" w:hAnsi="Times New Roman" w:cs="Times New Roman"/>
          <w:color w:val="000000"/>
          <w:sz w:val="24"/>
          <w:szCs w:val="24"/>
        </w:rPr>
        <w:t xml:space="preserve"> with reassurance and safety are useful in </w:t>
      </w:r>
      <w:r w:rsidRPr="00466463">
        <w:rPr>
          <w:rFonts w:ascii="Times New Roman" w:eastAsia="Times New Roman" w:hAnsi="Times New Roman" w:cs="Times New Roman"/>
          <w:color w:val="000000"/>
          <w:sz w:val="24"/>
          <w:szCs w:val="24"/>
          <w:lang w:bidi="fa-IR"/>
        </w:rPr>
        <w:t>restoring</w:t>
      </w:r>
      <w:r w:rsidRPr="00466463">
        <w:rPr>
          <w:rFonts w:ascii="Times New Roman" w:eastAsia="Times New Roman" w:hAnsi="Times New Roman" w:cs="Times New Roman"/>
          <w:color w:val="000000"/>
          <w:sz w:val="24"/>
          <w:szCs w:val="24"/>
        </w:rPr>
        <w:t xml:space="preserve"> the older </w:t>
      </w:r>
      <w:proofErr w:type="spellStart"/>
      <w:r w:rsidRPr="00466463">
        <w:rPr>
          <w:rFonts w:ascii="Times New Roman" w:eastAsia="Times New Roman" w:hAnsi="Times New Roman" w:cs="Times New Roman"/>
          <w:color w:val="000000"/>
          <w:sz w:val="24"/>
          <w:szCs w:val="24"/>
        </w:rPr>
        <w:t>person</w:t>
      </w:r>
      <w:r>
        <w:rPr>
          <w:rFonts w:ascii="Times New Roman" w:eastAsia="Times New Roman" w:hAnsi="Times New Roman" w:cs="Times New Roman"/>
          <w:color w:val="000000"/>
          <w:sz w:val="24"/>
          <w:szCs w:val="24"/>
        </w:rPr>
        <w:t>’spsychological</w:t>
      </w:r>
      <w:proofErr w:type="spellEnd"/>
      <w:r w:rsidRPr="00466463">
        <w:rPr>
          <w:rFonts w:ascii="Times New Roman" w:eastAsia="Times New Roman" w:hAnsi="Times New Roman" w:cs="Times New Roman"/>
          <w:color w:val="000000"/>
          <w:sz w:val="24"/>
          <w:szCs w:val="24"/>
        </w:rPr>
        <w:t xml:space="preserve"> integrity</w:t>
      </w:r>
      <w:ins w:id="895" w:author="reza" w:date="2019-08-02T21:03:00Z">
        <w:r w:rsidR="000C4D3D">
          <w:rPr>
            <w:rFonts w:ascii="Times New Roman" w:eastAsia="Times New Roman" w:hAnsi="Times New Roman" w:cs="Times New Roman"/>
            <w:color w:val="000000"/>
            <w:sz w:val="24"/>
            <w:szCs w:val="24"/>
          </w:rPr>
          <w:t xml:space="preserve"> </w:t>
        </w:r>
      </w:ins>
      <w:r w:rsidRPr="00466463">
        <w:rPr>
          <w:rFonts w:ascii="Times New Roman" w:eastAsia="Times New Roman" w:hAnsi="Times New Roman" w:cs="Times New Roman"/>
          <w:color w:val="000000"/>
          <w:sz w:val="24"/>
          <w:szCs w:val="24"/>
        </w:rPr>
        <w:t>(</w:t>
      </w:r>
      <w:del w:id="896" w:author="reza" w:date="2019-07-29T14:19:00Z">
        <w:r w:rsidRPr="00466463" w:rsidDel="001970AB">
          <w:rPr>
            <w:rFonts w:ascii="Times New Roman" w:eastAsia="Times New Roman" w:hAnsi="Times New Roman" w:cs="Times New Roman"/>
            <w:color w:val="000000"/>
            <w:sz w:val="24"/>
            <w:szCs w:val="24"/>
          </w:rPr>
          <w:delText>11</w:delText>
        </w:r>
      </w:del>
      <w:ins w:id="897" w:author="reza" w:date="2019-07-29T14:19:00Z">
        <w:r w:rsidR="001970AB">
          <w:rPr>
            <w:rFonts w:ascii="Times New Roman" w:eastAsia="Times New Roman" w:hAnsi="Times New Roman" w:cs="Times New Roman"/>
            <w:color w:val="000000"/>
            <w:sz w:val="24"/>
            <w:szCs w:val="24"/>
          </w:rPr>
          <w:t>12</w:t>
        </w:r>
      </w:ins>
      <w:r w:rsidRPr="00466463">
        <w:rPr>
          <w:rFonts w:ascii="Times New Roman" w:eastAsia="Times New Roman" w:hAnsi="Times New Roman" w:cs="Times New Roman"/>
          <w:color w:val="000000"/>
          <w:sz w:val="24"/>
          <w:szCs w:val="24"/>
        </w:rPr>
        <w:t xml:space="preserve">, </w:t>
      </w:r>
      <w:del w:id="898" w:author="reza" w:date="2019-07-29T14:19:00Z">
        <w:r w:rsidRPr="00466463" w:rsidDel="001970AB">
          <w:rPr>
            <w:rFonts w:ascii="Times New Roman" w:eastAsia="Times New Roman" w:hAnsi="Times New Roman" w:cs="Times New Roman"/>
            <w:color w:val="000000"/>
            <w:sz w:val="24"/>
            <w:szCs w:val="24"/>
          </w:rPr>
          <w:delText>25</w:delText>
        </w:r>
      </w:del>
      <w:ins w:id="899" w:author="reza" w:date="2019-07-29T14:19:00Z">
        <w:r w:rsidR="001970AB">
          <w:rPr>
            <w:rFonts w:ascii="Times New Roman" w:eastAsia="Times New Roman" w:hAnsi="Times New Roman" w:cs="Times New Roman"/>
            <w:color w:val="000000"/>
            <w:sz w:val="24"/>
            <w:szCs w:val="24"/>
          </w:rPr>
          <w:t>21</w:t>
        </w:r>
      </w:ins>
      <w:r w:rsidRPr="00466463">
        <w:rPr>
          <w:rFonts w:ascii="Times New Roman" w:eastAsia="Times New Roman" w:hAnsi="Times New Roman" w:cs="Times New Roman"/>
          <w:color w:val="000000"/>
          <w:sz w:val="24"/>
          <w:szCs w:val="24"/>
        </w:rPr>
        <w:t xml:space="preserve">, </w:t>
      </w:r>
      <w:del w:id="900" w:author="reza" w:date="2019-07-29T14:21:00Z">
        <w:r w:rsidRPr="00466463" w:rsidDel="001970AB">
          <w:rPr>
            <w:rFonts w:ascii="Times New Roman" w:eastAsia="Times New Roman" w:hAnsi="Times New Roman" w:cs="Times New Roman"/>
            <w:color w:val="000000"/>
            <w:sz w:val="24"/>
            <w:szCs w:val="24"/>
          </w:rPr>
          <w:delText>39</w:delText>
        </w:r>
      </w:del>
      <w:ins w:id="901" w:author="reza" w:date="2019-07-29T14:21:00Z">
        <w:r w:rsidR="001970AB">
          <w:rPr>
            <w:rFonts w:ascii="Times New Roman" w:eastAsia="Times New Roman" w:hAnsi="Times New Roman" w:cs="Times New Roman"/>
            <w:color w:val="000000"/>
            <w:sz w:val="24"/>
            <w:szCs w:val="24"/>
          </w:rPr>
          <w:t>30</w:t>
        </w:r>
      </w:ins>
      <w:r w:rsidRPr="00466463">
        <w:rPr>
          <w:rFonts w:ascii="Times New Roman" w:eastAsia="Times New Roman" w:hAnsi="Times New Roman" w:cs="Times New Roman"/>
          <w:color w:val="000000"/>
          <w:sz w:val="24"/>
          <w:szCs w:val="24"/>
        </w:rPr>
        <w:t xml:space="preserve">, </w:t>
      </w:r>
      <w:del w:id="902" w:author="reza" w:date="2019-07-29T14:21:00Z">
        <w:r w:rsidRPr="00466463" w:rsidDel="001970AB">
          <w:rPr>
            <w:rFonts w:ascii="Times New Roman" w:eastAsia="Times New Roman" w:hAnsi="Times New Roman" w:cs="Times New Roman"/>
            <w:color w:val="000000"/>
            <w:sz w:val="24"/>
            <w:szCs w:val="24"/>
          </w:rPr>
          <w:delText>40</w:delText>
        </w:r>
      </w:del>
      <w:ins w:id="903" w:author="reza" w:date="2019-07-29T14:21:00Z">
        <w:r w:rsidR="001970AB">
          <w:rPr>
            <w:rFonts w:ascii="Times New Roman" w:eastAsia="Times New Roman" w:hAnsi="Times New Roman" w:cs="Times New Roman"/>
            <w:color w:val="000000"/>
            <w:sz w:val="24"/>
            <w:szCs w:val="24"/>
          </w:rPr>
          <w:t>31</w:t>
        </w:r>
      </w:ins>
      <w:r w:rsidRPr="00466463">
        <w:rPr>
          <w:rFonts w:ascii="Times New Roman" w:eastAsia="Times New Roman" w:hAnsi="Times New Roman" w:cs="Times New Roman"/>
          <w:color w:val="000000"/>
          <w:sz w:val="24"/>
          <w:szCs w:val="24"/>
        </w:rPr>
        <w:t xml:space="preserve">, </w:t>
      </w:r>
      <w:del w:id="904" w:author="reza" w:date="2019-07-29T14:22:00Z">
        <w:r w:rsidRPr="00466463" w:rsidDel="001970AB">
          <w:rPr>
            <w:rFonts w:ascii="Times New Roman" w:eastAsia="Times New Roman" w:hAnsi="Times New Roman" w:cs="Times New Roman"/>
            <w:color w:val="000000"/>
            <w:sz w:val="24"/>
            <w:szCs w:val="24"/>
          </w:rPr>
          <w:delText>32</w:delText>
        </w:r>
      </w:del>
      <w:ins w:id="905" w:author="reza" w:date="2019-07-29T14:22:00Z">
        <w:r w:rsidR="001970AB">
          <w:rPr>
            <w:rFonts w:ascii="Times New Roman" w:eastAsia="Times New Roman" w:hAnsi="Times New Roman" w:cs="Times New Roman"/>
            <w:color w:val="000000"/>
            <w:sz w:val="24"/>
            <w:szCs w:val="24"/>
          </w:rPr>
          <w:t>23</w:t>
        </w:r>
      </w:ins>
      <w:r w:rsidRPr="00466463">
        <w:rPr>
          <w:rFonts w:ascii="Times New Roman" w:eastAsia="Times New Roman" w:hAnsi="Times New Roman" w:cs="Times New Roman"/>
          <w:color w:val="000000"/>
          <w:sz w:val="24"/>
          <w:szCs w:val="24"/>
        </w:rPr>
        <w:t xml:space="preserve">, </w:t>
      </w:r>
      <w:del w:id="906" w:author="reza" w:date="2019-07-29T14:23:00Z">
        <w:r w:rsidRPr="00466463" w:rsidDel="001970AB">
          <w:rPr>
            <w:rFonts w:ascii="Times New Roman" w:eastAsia="Times New Roman" w:hAnsi="Times New Roman" w:cs="Times New Roman"/>
            <w:color w:val="000000"/>
            <w:sz w:val="24"/>
            <w:szCs w:val="24"/>
          </w:rPr>
          <w:delText>41</w:delText>
        </w:r>
      </w:del>
      <w:ins w:id="907" w:author="reza" w:date="2019-07-29T14:23:00Z">
        <w:r w:rsidR="001970AB">
          <w:rPr>
            <w:rFonts w:ascii="Times New Roman" w:eastAsia="Times New Roman" w:hAnsi="Times New Roman" w:cs="Times New Roman"/>
            <w:color w:val="000000"/>
            <w:sz w:val="24"/>
            <w:szCs w:val="24"/>
          </w:rPr>
          <w:t>32</w:t>
        </w:r>
      </w:ins>
      <w:r w:rsidRPr="00466463">
        <w:rPr>
          <w:rFonts w:ascii="Times New Roman" w:eastAsia="Times New Roman" w:hAnsi="Times New Roman" w:cs="Times New Roman"/>
          <w:color w:val="000000"/>
          <w:sz w:val="24"/>
          <w:szCs w:val="24"/>
        </w:rPr>
        <w:t xml:space="preserve">). </w:t>
      </w:r>
    </w:p>
    <w:p w14:paraId="7E913F7F" w14:textId="77777777" w:rsidR="002377C3" w:rsidRPr="00466463" w:rsidRDefault="002377C3">
      <w:pPr>
        <w:spacing w:after="0" w:line="360" w:lineRule="auto"/>
        <w:jc w:val="both"/>
        <w:rPr>
          <w:rFonts w:ascii="Times New Roman" w:eastAsia="Times New Roman" w:hAnsi="Times New Roman" w:cs="Times New Roman"/>
          <w:color w:val="000000"/>
          <w:sz w:val="24"/>
          <w:szCs w:val="24"/>
        </w:rPr>
        <w:pPrChange w:id="908" w:author="reza" w:date="2019-08-02T20:08:00Z">
          <w:pPr>
            <w:spacing w:after="0" w:line="360" w:lineRule="auto"/>
            <w:jc w:val="lowKashida"/>
          </w:pPr>
        </w:pPrChange>
      </w:pPr>
      <w:r>
        <w:rPr>
          <w:rFonts w:ascii="Times New Roman" w:eastAsia="Times New Roman" w:hAnsi="Times New Roman" w:cs="Times New Roman"/>
          <w:color w:val="000000"/>
          <w:sz w:val="24"/>
          <w:szCs w:val="24"/>
        </w:rPr>
        <w:t>S</w:t>
      </w:r>
      <w:r w:rsidRPr="00466463">
        <w:rPr>
          <w:rFonts w:ascii="Times New Roman" w:eastAsia="Times New Roman" w:hAnsi="Times New Roman" w:cs="Times New Roman"/>
          <w:color w:val="000000"/>
          <w:sz w:val="24"/>
          <w:szCs w:val="24"/>
        </w:rPr>
        <w:t>ocial integrity covers the family, friends</w:t>
      </w:r>
      <w:r>
        <w:rPr>
          <w:rFonts w:ascii="Times New Roman" w:eastAsia="Times New Roman" w:hAnsi="Times New Roman" w:cs="Times New Roman"/>
          <w:color w:val="000000"/>
          <w:sz w:val="24"/>
          <w:szCs w:val="24"/>
        </w:rPr>
        <w:t>,</w:t>
      </w:r>
      <w:r w:rsidRPr="00466463">
        <w:rPr>
          <w:rFonts w:ascii="Times New Roman" w:eastAsia="Times New Roman" w:hAnsi="Times New Roman" w:cs="Times New Roman"/>
          <w:color w:val="000000"/>
          <w:sz w:val="24"/>
          <w:szCs w:val="24"/>
        </w:rPr>
        <w:t xml:space="preserve"> and </w:t>
      </w:r>
      <w:proofErr w:type="spellStart"/>
      <w:r w:rsidRPr="00466463">
        <w:rPr>
          <w:rFonts w:ascii="Times New Roman" w:eastAsia="Times New Roman" w:hAnsi="Times New Roman" w:cs="Times New Roman"/>
          <w:color w:val="000000"/>
          <w:sz w:val="24"/>
          <w:szCs w:val="24"/>
        </w:rPr>
        <w:t>community.</w:t>
      </w:r>
      <w:del w:id="909" w:author="signal" w:date="2019-08-01T21:33:00Z">
        <w:r w:rsidRPr="00466463" w:rsidDel="00CE095E">
          <w:rPr>
            <w:rFonts w:ascii="Times New Roman" w:eastAsia="Times New Roman" w:hAnsi="Times New Roman" w:cs="Times New Roman"/>
            <w:color w:val="000000"/>
            <w:sz w:val="24"/>
            <w:szCs w:val="24"/>
          </w:rPr>
          <w:delText xml:space="preserve">Elderly </w:delText>
        </w:r>
      </w:del>
      <w:ins w:id="910" w:author="signal" w:date="2019-08-01T21:33:00Z">
        <w:r w:rsidR="00CE095E">
          <w:rPr>
            <w:rFonts w:ascii="Times New Roman" w:eastAsia="Times New Roman" w:hAnsi="Times New Roman" w:cs="Times New Roman"/>
            <w:color w:val="000000"/>
            <w:sz w:val="24"/>
            <w:szCs w:val="24"/>
          </w:rPr>
          <w:t>Older</w:t>
        </w:r>
      </w:ins>
      <w:r w:rsidRPr="00466463">
        <w:rPr>
          <w:rFonts w:ascii="Times New Roman" w:eastAsia="Times New Roman" w:hAnsi="Times New Roman" w:cs="Times New Roman"/>
          <w:color w:val="000000"/>
          <w:sz w:val="24"/>
          <w:szCs w:val="24"/>
        </w:rPr>
        <w:t>people</w:t>
      </w:r>
      <w:proofErr w:type="spellEnd"/>
      <w:r w:rsidRPr="00466463">
        <w:rPr>
          <w:rFonts w:ascii="Times New Roman" w:eastAsia="Times New Roman" w:hAnsi="Times New Roman" w:cs="Times New Roman"/>
          <w:color w:val="000000"/>
          <w:sz w:val="24"/>
          <w:szCs w:val="24"/>
        </w:rPr>
        <w:t xml:space="preserve"> need to interact with other human </w:t>
      </w:r>
      <w:proofErr w:type="spellStart"/>
      <w:proofErr w:type="gramStart"/>
      <w:r w:rsidRPr="00466463">
        <w:rPr>
          <w:rFonts w:ascii="Times New Roman" w:eastAsia="Times New Roman" w:hAnsi="Times New Roman" w:cs="Times New Roman"/>
          <w:color w:val="000000"/>
          <w:sz w:val="24"/>
          <w:szCs w:val="24"/>
        </w:rPr>
        <w:t>beings.Social</w:t>
      </w:r>
      <w:proofErr w:type="spellEnd"/>
      <w:proofErr w:type="gramEnd"/>
      <w:r w:rsidRPr="00466463">
        <w:rPr>
          <w:rFonts w:ascii="Times New Roman" w:eastAsia="Times New Roman" w:hAnsi="Times New Roman" w:cs="Times New Roman"/>
          <w:color w:val="000000"/>
          <w:sz w:val="24"/>
          <w:szCs w:val="24"/>
        </w:rPr>
        <w:t xml:space="preserve"> interactions play an important role in their feeling </w:t>
      </w:r>
      <w:r>
        <w:rPr>
          <w:rFonts w:ascii="Times New Roman" w:eastAsia="Times New Roman" w:hAnsi="Times New Roman" w:cs="Times New Roman"/>
          <w:color w:val="000000"/>
          <w:sz w:val="24"/>
          <w:szCs w:val="24"/>
        </w:rPr>
        <w:t xml:space="preserve">of worthiness </w:t>
      </w:r>
      <w:r w:rsidRPr="00466463">
        <w:rPr>
          <w:rFonts w:ascii="Times New Roman" w:eastAsia="Times New Roman" w:hAnsi="Times New Roman" w:cs="Times New Roman"/>
          <w:color w:val="000000"/>
          <w:sz w:val="24"/>
          <w:szCs w:val="24"/>
        </w:rPr>
        <w:t>(</w:t>
      </w:r>
      <w:del w:id="911" w:author="reza" w:date="2019-07-29T14:25:00Z">
        <w:r w:rsidRPr="00466463" w:rsidDel="001970AB">
          <w:rPr>
            <w:rFonts w:ascii="Times New Roman" w:eastAsia="Times New Roman" w:hAnsi="Times New Roman" w:cs="Times New Roman"/>
            <w:color w:val="000000"/>
            <w:sz w:val="24"/>
            <w:szCs w:val="24"/>
          </w:rPr>
          <w:delText>25</w:delText>
        </w:r>
      </w:del>
      <w:ins w:id="912" w:author="reza" w:date="2019-07-29T14:25:00Z">
        <w:r w:rsidR="001970AB">
          <w:rPr>
            <w:rFonts w:ascii="Times New Roman" w:eastAsia="Times New Roman" w:hAnsi="Times New Roman" w:cs="Times New Roman"/>
            <w:color w:val="000000"/>
            <w:sz w:val="24"/>
            <w:szCs w:val="24"/>
          </w:rPr>
          <w:t>21</w:t>
        </w:r>
      </w:ins>
      <w:r w:rsidRPr="00466463">
        <w:rPr>
          <w:rFonts w:ascii="Times New Roman" w:eastAsia="Times New Roman" w:hAnsi="Times New Roman" w:cs="Times New Roman"/>
          <w:color w:val="000000"/>
          <w:sz w:val="24"/>
          <w:szCs w:val="24"/>
        </w:rPr>
        <w:t xml:space="preserve">). Transfer of an older person to a nursing home influences </w:t>
      </w:r>
      <w:r>
        <w:rPr>
          <w:rFonts w:ascii="Times New Roman" w:eastAsia="Times New Roman" w:hAnsi="Times New Roman" w:cs="Times New Roman"/>
          <w:color w:val="000000"/>
          <w:sz w:val="24"/>
          <w:szCs w:val="24"/>
        </w:rPr>
        <w:t xml:space="preserve">his or her </w:t>
      </w:r>
      <w:r w:rsidRPr="00466463">
        <w:rPr>
          <w:rFonts w:ascii="Times New Roman" w:eastAsia="Times New Roman" w:hAnsi="Times New Roman" w:cs="Times New Roman"/>
          <w:color w:val="000000"/>
          <w:sz w:val="24"/>
          <w:szCs w:val="24"/>
        </w:rPr>
        <w:t xml:space="preserve">wellbeing through reducing the </w:t>
      </w:r>
      <w:r>
        <w:rPr>
          <w:rFonts w:ascii="Times New Roman" w:eastAsia="Times New Roman" w:hAnsi="Times New Roman" w:cs="Times New Roman"/>
          <w:color w:val="000000"/>
          <w:sz w:val="24"/>
          <w:szCs w:val="24"/>
        </w:rPr>
        <w:t>resources of social interaction</w:t>
      </w:r>
      <w:del w:id="913" w:author="reza" w:date="2019-07-29T14:25:00Z">
        <w:r w:rsidRPr="00466463" w:rsidDel="001970AB">
          <w:rPr>
            <w:rFonts w:ascii="Times New Roman" w:eastAsia="Times New Roman" w:hAnsi="Times New Roman" w:cs="Times New Roman"/>
            <w:color w:val="000000"/>
            <w:sz w:val="24"/>
            <w:szCs w:val="24"/>
          </w:rPr>
          <w:delText>(42).</w:delText>
        </w:r>
      </w:del>
      <w:ins w:id="914" w:author="reza" w:date="2019-07-29T14:25:00Z">
        <w:r w:rsidR="001970AB">
          <w:rPr>
            <w:rFonts w:ascii="Times New Roman" w:eastAsia="Times New Roman" w:hAnsi="Times New Roman" w:cs="Times New Roman"/>
            <w:color w:val="000000"/>
            <w:sz w:val="24"/>
            <w:szCs w:val="24"/>
          </w:rPr>
          <w:t>.</w:t>
        </w:r>
      </w:ins>
      <w:r w:rsidRPr="00466463">
        <w:rPr>
          <w:rFonts w:ascii="Times New Roman" w:eastAsia="Times New Roman" w:hAnsi="Times New Roman" w:cs="Times New Roman"/>
          <w:color w:val="000000"/>
          <w:sz w:val="24"/>
          <w:szCs w:val="24"/>
        </w:rPr>
        <w:t xml:space="preserve"> In this regard, preserving social integrity is one </w:t>
      </w:r>
      <w:ins w:id="915" w:author="signal" w:date="2019-08-01T21:34:00Z">
        <w:r w:rsidR="000E404A">
          <w:rPr>
            <w:rFonts w:ascii="Times New Roman" w:eastAsia="Times New Roman" w:hAnsi="Times New Roman" w:cs="Times New Roman"/>
            <w:color w:val="000000"/>
            <w:sz w:val="24"/>
            <w:szCs w:val="24"/>
          </w:rPr>
          <w:t xml:space="preserve">of </w:t>
        </w:r>
      </w:ins>
      <w:r w:rsidRPr="00466463">
        <w:rPr>
          <w:rFonts w:ascii="Times New Roman" w:eastAsia="Times New Roman" w:hAnsi="Times New Roman" w:cs="Times New Roman"/>
          <w:color w:val="000000"/>
          <w:sz w:val="24"/>
          <w:szCs w:val="24"/>
        </w:rPr>
        <w:t>the values that have to be considered by the staff. Regular visits and interactions with older people</w:t>
      </w:r>
      <w:del w:id="916" w:author="reza" w:date="2019-07-29T22:25:00Z">
        <w:r w:rsidRPr="00466463" w:rsidDel="00697D37">
          <w:rPr>
            <w:rFonts w:ascii="Times New Roman" w:eastAsia="Times New Roman" w:hAnsi="Times New Roman" w:cs="Times New Roman"/>
            <w:color w:val="000000"/>
            <w:sz w:val="24"/>
            <w:szCs w:val="24"/>
          </w:rPr>
          <w:delText>,  e</w:delText>
        </w:r>
        <w:r w:rsidDel="00697D37">
          <w:rPr>
            <w:rFonts w:ascii="Times New Roman" w:eastAsia="Times New Roman" w:hAnsi="Times New Roman" w:cs="Times New Roman"/>
            <w:color w:val="000000"/>
            <w:sz w:val="24"/>
            <w:szCs w:val="24"/>
          </w:rPr>
          <w:delText>ncouraging</w:delText>
        </w:r>
      </w:del>
      <w:ins w:id="917" w:author="reza" w:date="2019-07-29T22:25:00Z">
        <w:r w:rsidR="00697D37" w:rsidRPr="00466463">
          <w:rPr>
            <w:rFonts w:ascii="Times New Roman" w:eastAsia="Times New Roman" w:hAnsi="Times New Roman" w:cs="Times New Roman"/>
            <w:color w:val="000000"/>
            <w:sz w:val="24"/>
            <w:szCs w:val="24"/>
          </w:rPr>
          <w:t>, encouraging</w:t>
        </w:r>
      </w:ins>
      <w:r>
        <w:rPr>
          <w:rFonts w:ascii="Times New Roman" w:eastAsia="Times New Roman" w:hAnsi="Times New Roman" w:cs="Times New Roman"/>
          <w:color w:val="000000"/>
          <w:sz w:val="24"/>
          <w:szCs w:val="24"/>
        </w:rPr>
        <w:t xml:space="preserve"> the family and r</w:t>
      </w:r>
      <w:r w:rsidRPr="00466463">
        <w:rPr>
          <w:rFonts w:ascii="Times New Roman" w:eastAsia="Times New Roman" w:hAnsi="Times New Roman" w:cs="Times New Roman"/>
          <w:color w:val="000000"/>
          <w:sz w:val="24"/>
          <w:szCs w:val="24"/>
        </w:rPr>
        <w:t xml:space="preserve">elatives to meet them, and encouraging them to interact with other older </w:t>
      </w:r>
      <w:r>
        <w:rPr>
          <w:rFonts w:ascii="Times New Roman" w:eastAsia="Times New Roman" w:hAnsi="Times New Roman" w:cs="Times New Roman"/>
          <w:color w:val="000000"/>
          <w:sz w:val="24"/>
          <w:szCs w:val="24"/>
        </w:rPr>
        <w:t xml:space="preserve">people </w:t>
      </w:r>
      <w:r w:rsidRPr="00466463">
        <w:rPr>
          <w:rFonts w:ascii="Times New Roman" w:eastAsia="Times New Roman" w:hAnsi="Times New Roman" w:cs="Times New Roman"/>
          <w:color w:val="000000"/>
          <w:sz w:val="24"/>
          <w:szCs w:val="24"/>
        </w:rPr>
        <w:t xml:space="preserve">are among the </w:t>
      </w:r>
      <w:r>
        <w:rPr>
          <w:rFonts w:ascii="Times New Roman" w:eastAsia="Times New Roman" w:hAnsi="Times New Roman" w:cs="Times New Roman"/>
          <w:color w:val="000000"/>
          <w:sz w:val="24"/>
          <w:szCs w:val="24"/>
        </w:rPr>
        <w:t xml:space="preserve">determinants of social integrity </w:t>
      </w:r>
      <w:r w:rsidRPr="00466463">
        <w:rPr>
          <w:rFonts w:ascii="Times New Roman" w:eastAsia="Times New Roman" w:hAnsi="Times New Roman" w:cs="Times New Roman"/>
          <w:color w:val="000000"/>
          <w:sz w:val="24"/>
          <w:szCs w:val="24"/>
        </w:rPr>
        <w:t>(</w:t>
      </w:r>
      <w:del w:id="918" w:author="reza" w:date="2019-07-29T14:27:00Z">
        <w:r w:rsidRPr="00466463" w:rsidDel="001970AB">
          <w:rPr>
            <w:rFonts w:ascii="Times New Roman" w:eastAsia="Times New Roman" w:hAnsi="Times New Roman" w:cs="Times New Roman"/>
            <w:color w:val="000000"/>
            <w:sz w:val="24"/>
            <w:szCs w:val="24"/>
          </w:rPr>
          <w:delText>11</w:delText>
        </w:r>
      </w:del>
      <w:ins w:id="919" w:author="reza" w:date="2019-07-29T14:27:00Z">
        <w:r w:rsidR="001970AB">
          <w:rPr>
            <w:rFonts w:ascii="Times New Roman" w:eastAsia="Times New Roman" w:hAnsi="Times New Roman" w:cs="Times New Roman"/>
            <w:color w:val="000000"/>
            <w:sz w:val="24"/>
            <w:szCs w:val="24"/>
          </w:rPr>
          <w:t>12</w:t>
        </w:r>
      </w:ins>
      <w:r w:rsidRPr="00466463">
        <w:rPr>
          <w:rFonts w:ascii="Times New Roman" w:eastAsia="Times New Roman" w:hAnsi="Times New Roman" w:cs="Times New Roman"/>
          <w:color w:val="000000"/>
          <w:sz w:val="24"/>
          <w:szCs w:val="24"/>
        </w:rPr>
        <w:t xml:space="preserve">, </w:t>
      </w:r>
      <w:del w:id="920" w:author="reza" w:date="2019-07-29T14:29:00Z">
        <w:r w:rsidRPr="00466463" w:rsidDel="001970AB">
          <w:rPr>
            <w:rFonts w:ascii="Times New Roman" w:eastAsia="Times New Roman" w:hAnsi="Times New Roman" w:cs="Times New Roman"/>
            <w:color w:val="000000"/>
            <w:sz w:val="24"/>
            <w:szCs w:val="24"/>
          </w:rPr>
          <w:delText>24</w:delText>
        </w:r>
      </w:del>
      <w:ins w:id="921" w:author="reza" w:date="2019-07-29T14:29:00Z">
        <w:r w:rsidR="001970AB">
          <w:rPr>
            <w:rFonts w:ascii="Times New Roman" w:eastAsia="Times New Roman" w:hAnsi="Times New Roman" w:cs="Times New Roman"/>
            <w:color w:val="000000"/>
            <w:sz w:val="24"/>
            <w:szCs w:val="24"/>
          </w:rPr>
          <w:t>33</w:t>
        </w:r>
      </w:ins>
      <w:r w:rsidRPr="00466463">
        <w:rPr>
          <w:rFonts w:ascii="Times New Roman" w:eastAsia="Times New Roman" w:hAnsi="Times New Roman" w:cs="Times New Roman"/>
          <w:color w:val="000000"/>
          <w:sz w:val="24"/>
          <w:szCs w:val="24"/>
        </w:rPr>
        <w:t xml:space="preserve">, </w:t>
      </w:r>
      <w:del w:id="922" w:author="reza" w:date="2019-07-29T14:29:00Z">
        <w:r w:rsidRPr="00466463" w:rsidDel="001970AB">
          <w:rPr>
            <w:rFonts w:ascii="Times New Roman" w:eastAsia="Times New Roman" w:hAnsi="Times New Roman" w:cs="Times New Roman"/>
            <w:color w:val="000000"/>
            <w:sz w:val="24"/>
            <w:szCs w:val="24"/>
          </w:rPr>
          <w:delText>10</w:delText>
        </w:r>
      </w:del>
      <w:ins w:id="923" w:author="reza" w:date="2019-07-29T14:29:00Z">
        <w:r w:rsidR="001970AB">
          <w:rPr>
            <w:rFonts w:ascii="Times New Roman" w:eastAsia="Times New Roman" w:hAnsi="Times New Roman" w:cs="Times New Roman"/>
            <w:color w:val="000000"/>
            <w:sz w:val="24"/>
            <w:szCs w:val="24"/>
          </w:rPr>
          <w:t>8</w:t>
        </w:r>
      </w:ins>
      <w:r w:rsidRPr="00466463">
        <w:rPr>
          <w:rFonts w:ascii="Times New Roman" w:eastAsia="Times New Roman" w:hAnsi="Times New Roman" w:cs="Times New Roman"/>
          <w:color w:val="000000"/>
          <w:sz w:val="24"/>
          <w:szCs w:val="24"/>
        </w:rPr>
        <w:t xml:space="preserve">, </w:t>
      </w:r>
      <w:del w:id="924" w:author="reza" w:date="2019-07-29T14:27:00Z">
        <w:r w:rsidRPr="00466463" w:rsidDel="001970AB">
          <w:rPr>
            <w:rFonts w:ascii="Times New Roman" w:eastAsia="Times New Roman" w:hAnsi="Times New Roman" w:cs="Times New Roman"/>
            <w:color w:val="000000"/>
            <w:sz w:val="24"/>
            <w:szCs w:val="24"/>
          </w:rPr>
          <w:delText>25</w:delText>
        </w:r>
      </w:del>
      <w:ins w:id="925" w:author="reza" w:date="2019-07-29T14:27:00Z">
        <w:r w:rsidR="001970AB">
          <w:rPr>
            <w:rFonts w:ascii="Times New Roman" w:eastAsia="Times New Roman" w:hAnsi="Times New Roman" w:cs="Times New Roman"/>
            <w:color w:val="000000"/>
            <w:sz w:val="24"/>
            <w:szCs w:val="24"/>
          </w:rPr>
          <w:t>21</w:t>
        </w:r>
      </w:ins>
      <w:r w:rsidRPr="00466463">
        <w:rPr>
          <w:rFonts w:ascii="Times New Roman" w:eastAsia="Times New Roman" w:hAnsi="Times New Roman" w:cs="Times New Roman"/>
          <w:color w:val="000000"/>
          <w:sz w:val="24"/>
          <w:szCs w:val="24"/>
        </w:rPr>
        <w:t xml:space="preserve">, </w:t>
      </w:r>
      <w:del w:id="926" w:author="reza" w:date="2019-07-29T14:30:00Z">
        <w:r w:rsidRPr="00466463" w:rsidDel="001970AB">
          <w:rPr>
            <w:rFonts w:ascii="Times New Roman" w:eastAsia="Times New Roman" w:hAnsi="Times New Roman" w:cs="Times New Roman"/>
            <w:color w:val="000000"/>
            <w:sz w:val="24"/>
            <w:szCs w:val="24"/>
          </w:rPr>
          <w:delText>28</w:delText>
        </w:r>
      </w:del>
      <w:ins w:id="927" w:author="reza" w:date="2019-07-29T14:30:00Z">
        <w:r w:rsidR="001970AB">
          <w:rPr>
            <w:rFonts w:ascii="Times New Roman" w:eastAsia="Times New Roman" w:hAnsi="Times New Roman" w:cs="Times New Roman"/>
            <w:color w:val="000000"/>
            <w:sz w:val="24"/>
            <w:szCs w:val="24"/>
          </w:rPr>
          <w:t>34</w:t>
        </w:r>
      </w:ins>
      <w:r w:rsidRPr="00466463">
        <w:rPr>
          <w:rFonts w:ascii="Times New Roman" w:eastAsia="Times New Roman" w:hAnsi="Times New Roman" w:cs="Times New Roman"/>
          <w:color w:val="000000"/>
          <w:sz w:val="24"/>
          <w:szCs w:val="24"/>
        </w:rPr>
        <w:t xml:space="preserve">, </w:t>
      </w:r>
      <w:del w:id="928" w:author="reza" w:date="2019-07-29T14:27:00Z">
        <w:r w:rsidRPr="00466463" w:rsidDel="001970AB">
          <w:rPr>
            <w:rFonts w:ascii="Times New Roman" w:eastAsia="Times New Roman" w:hAnsi="Times New Roman" w:cs="Times New Roman"/>
            <w:color w:val="000000"/>
            <w:sz w:val="24"/>
            <w:szCs w:val="24"/>
          </w:rPr>
          <w:delText>32</w:delText>
        </w:r>
      </w:del>
      <w:ins w:id="929" w:author="reza" w:date="2019-07-29T14:27:00Z">
        <w:r w:rsidR="001970AB">
          <w:rPr>
            <w:rFonts w:ascii="Times New Roman" w:eastAsia="Times New Roman" w:hAnsi="Times New Roman" w:cs="Times New Roman"/>
            <w:color w:val="000000"/>
            <w:sz w:val="24"/>
            <w:szCs w:val="24"/>
          </w:rPr>
          <w:t>23</w:t>
        </w:r>
      </w:ins>
      <w:r w:rsidRPr="00466463">
        <w:rPr>
          <w:rFonts w:ascii="Times New Roman" w:eastAsia="Times New Roman" w:hAnsi="Times New Roman" w:cs="Times New Roman"/>
          <w:color w:val="000000"/>
          <w:sz w:val="24"/>
          <w:szCs w:val="24"/>
        </w:rPr>
        <w:t xml:space="preserve">, </w:t>
      </w:r>
      <w:del w:id="930" w:author="reza" w:date="2019-07-29T14:31:00Z">
        <w:r w:rsidRPr="00466463" w:rsidDel="001970AB">
          <w:rPr>
            <w:rFonts w:ascii="Times New Roman" w:eastAsia="Times New Roman" w:hAnsi="Times New Roman" w:cs="Times New Roman"/>
            <w:color w:val="000000"/>
            <w:sz w:val="24"/>
            <w:szCs w:val="24"/>
          </w:rPr>
          <w:delText>43</w:delText>
        </w:r>
      </w:del>
      <w:ins w:id="931" w:author="reza" w:date="2019-07-29T14:31:00Z">
        <w:r w:rsidR="001970AB">
          <w:rPr>
            <w:rFonts w:ascii="Times New Roman" w:eastAsia="Times New Roman" w:hAnsi="Times New Roman" w:cs="Times New Roman"/>
            <w:color w:val="000000"/>
            <w:sz w:val="24"/>
            <w:szCs w:val="24"/>
          </w:rPr>
          <w:t>29</w:t>
        </w:r>
      </w:ins>
      <w:r w:rsidRPr="0046646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Non-maleficence </w:t>
      </w:r>
      <w:r w:rsidRPr="00466463">
        <w:rPr>
          <w:rFonts w:ascii="Times New Roman" w:eastAsia="Times New Roman" w:hAnsi="Times New Roman" w:cs="Times New Roman"/>
          <w:color w:val="000000"/>
          <w:sz w:val="24"/>
          <w:szCs w:val="24"/>
        </w:rPr>
        <w:t xml:space="preserve">is one of </w:t>
      </w:r>
      <w:r>
        <w:rPr>
          <w:rFonts w:ascii="Times New Roman" w:eastAsia="Times New Roman" w:hAnsi="Times New Roman" w:cs="Times New Roman"/>
          <w:color w:val="000000"/>
          <w:sz w:val="24"/>
          <w:szCs w:val="24"/>
        </w:rPr>
        <w:t xml:space="preserve">the </w:t>
      </w:r>
      <w:r w:rsidRPr="00466463">
        <w:rPr>
          <w:rFonts w:ascii="Times New Roman" w:eastAsia="Times New Roman" w:hAnsi="Times New Roman" w:cs="Times New Roman"/>
          <w:color w:val="000000"/>
          <w:sz w:val="24"/>
          <w:szCs w:val="24"/>
        </w:rPr>
        <w:t xml:space="preserve">four principles of ethics. Care </w:t>
      </w:r>
      <w:r>
        <w:rPr>
          <w:rFonts w:ascii="Times New Roman" w:eastAsia="Times New Roman" w:hAnsi="Times New Roman" w:cs="Times New Roman"/>
          <w:color w:val="000000"/>
          <w:sz w:val="24"/>
          <w:szCs w:val="24"/>
        </w:rPr>
        <w:t>staff</w:t>
      </w:r>
      <w:r w:rsidRPr="00466463">
        <w:rPr>
          <w:rFonts w:ascii="Times New Roman" w:eastAsia="Times New Roman" w:hAnsi="Times New Roman" w:cs="Times New Roman"/>
          <w:color w:val="000000"/>
          <w:sz w:val="24"/>
          <w:szCs w:val="24"/>
        </w:rPr>
        <w:t xml:space="preserve"> should be aware of the vulnerability and </w:t>
      </w:r>
      <w:r>
        <w:rPr>
          <w:rFonts w:ascii="Times New Roman" w:eastAsia="Times New Roman" w:hAnsi="Times New Roman" w:cs="Times New Roman"/>
          <w:color w:val="000000"/>
          <w:sz w:val="24"/>
          <w:szCs w:val="24"/>
        </w:rPr>
        <w:t>frailty</w:t>
      </w:r>
      <w:r w:rsidRPr="00466463">
        <w:rPr>
          <w:rFonts w:ascii="Times New Roman" w:eastAsia="Times New Roman" w:hAnsi="Times New Roman" w:cs="Times New Roman"/>
          <w:color w:val="000000"/>
          <w:sz w:val="24"/>
          <w:szCs w:val="24"/>
        </w:rPr>
        <w:t xml:space="preserve"> of older patients, and protect them from damaging factors. </w:t>
      </w:r>
      <w:ins w:id="932" w:author="signal" w:date="2019-08-01T21:36:00Z">
        <w:r w:rsidR="006216E8">
          <w:rPr>
            <w:rFonts w:ascii="Times New Roman" w:eastAsia="Times New Roman" w:hAnsi="Times New Roman" w:cs="Times New Roman"/>
            <w:color w:val="000000"/>
            <w:sz w:val="24"/>
            <w:szCs w:val="24"/>
          </w:rPr>
          <w:t>S</w:t>
        </w:r>
      </w:ins>
      <w:del w:id="933" w:author="signal" w:date="2019-08-01T21:36:00Z">
        <w:r w:rsidDel="006216E8">
          <w:rPr>
            <w:rFonts w:ascii="Times New Roman" w:eastAsia="Times New Roman" w:hAnsi="Times New Roman" w:cs="Times New Roman"/>
            <w:color w:val="000000"/>
            <w:sz w:val="24"/>
            <w:szCs w:val="24"/>
          </w:rPr>
          <w:delText>s</w:delText>
        </w:r>
      </w:del>
      <w:r>
        <w:rPr>
          <w:rFonts w:ascii="Times New Roman" w:eastAsia="Times New Roman" w:hAnsi="Times New Roman" w:cs="Times New Roman"/>
          <w:color w:val="000000"/>
          <w:sz w:val="24"/>
          <w:szCs w:val="24"/>
        </w:rPr>
        <w:t xml:space="preserve">afe care </w:t>
      </w:r>
      <w:r>
        <w:rPr>
          <w:rFonts w:ascii="Times New Roman" w:eastAsia="Times New Roman" w:hAnsi="Times New Roman" w:cs="Times New Roman"/>
          <w:color w:val="000000"/>
          <w:sz w:val="24"/>
          <w:szCs w:val="24"/>
        </w:rPr>
        <w:lastRenderedPageBreak/>
        <w:t xml:space="preserve">is possible </w:t>
      </w:r>
      <w:proofErr w:type="spellStart"/>
      <w:r>
        <w:rPr>
          <w:rFonts w:ascii="Times New Roman" w:eastAsia="Times New Roman" w:hAnsi="Times New Roman" w:cs="Times New Roman"/>
          <w:color w:val="000000"/>
          <w:sz w:val="24"/>
          <w:szCs w:val="24"/>
        </w:rPr>
        <w:t>through</w:t>
      </w:r>
      <w:ins w:id="934" w:author="signal" w:date="2019-08-01T21:36:00Z">
        <w:r w:rsidR="006E1DAE">
          <w:rPr>
            <w:rFonts w:ascii="Times New Roman" w:eastAsia="Times New Roman" w:hAnsi="Times New Roman" w:cs="Times New Roman"/>
            <w:color w:val="000000"/>
            <w:sz w:val="24"/>
            <w:szCs w:val="24"/>
          </w:rPr>
          <w:t>providing</w:t>
        </w:r>
        <w:proofErr w:type="spellEnd"/>
        <w:r w:rsidR="006E1DAE">
          <w:rPr>
            <w:rFonts w:ascii="Times New Roman" w:eastAsia="Times New Roman" w:hAnsi="Times New Roman" w:cs="Times New Roman"/>
            <w:color w:val="000000"/>
            <w:sz w:val="24"/>
            <w:szCs w:val="24"/>
          </w:rPr>
          <w:t xml:space="preserve"> </w:t>
        </w:r>
      </w:ins>
      <w:r>
        <w:rPr>
          <w:rFonts w:ascii="Times New Roman" w:eastAsia="Times New Roman" w:hAnsi="Times New Roman" w:cs="Times New Roman"/>
          <w:color w:val="000000"/>
          <w:sz w:val="24"/>
          <w:szCs w:val="24"/>
        </w:rPr>
        <w:t>professional care,</w:t>
      </w:r>
      <w:r w:rsidRPr="00466463">
        <w:rPr>
          <w:rFonts w:ascii="Times New Roman" w:eastAsia="Times New Roman" w:hAnsi="Times New Roman" w:cs="Times New Roman"/>
          <w:color w:val="000000"/>
          <w:sz w:val="24"/>
          <w:szCs w:val="24"/>
        </w:rPr>
        <w:t xml:space="preserve"> providing a safe</w:t>
      </w:r>
      <w:ins w:id="935" w:author="reza" w:date="2019-08-02T18:07:00Z">
        <w:r w:rsidR="00E21F96">
          <w:rPr>
            <w:rFonts w:ascii="Times New Roman" w:eastAsia="Times New Roman" w:hAnsi="Times New Roman" w:cs="Times New Roman" w:hint="cs"/>
            <w:color w:val="000000"/>
            <w:sz w:val="24"/>
            <w:szCs w:val="24"/>
            <w:rtl/>
          </w:rPr>
          <w:t xml:space="preserve"> </w:t>
        </w:r>
      </w:ins>
      <w:r w:rsidRPr="00466463">
        <w:rPr>
          <w:rFonts w:ascii="Times New Roman" w:eastAsia="Times New Roman" w:hAnsi="Times New Roman" w:cs="Times New Roman"/>
          <w:color w:val="000000"/>
          <w:sz w:val="24"/>
          <w:szCs w:val="24"/>
        </w:rPr>
        <w:t>environment</w:t>
      </w:r>
      <w:r>
        <w:rPr>
          <w:rFonts w:ascii="Times New Roman" w:eastAsia="Times New Roman" w:hAnsi="Times New Roman" w:cs="Times New Roman"/>
          <w:color w:val="000000"/>
          <w:sz w:val="24"/>
          <w:szCs w:val="24"/>
        </w:rPr>
        <w:t xml:space="preserve">, and protecting </w:t>
      </w:r>
      <w:del w:id="936" w:author="signal" w:date="2019-08-01T21:37:00Z">
        <w:r w:rsidDel="001A3D9B">
          <w:rPr>
            <w:rFonts w:ascii="Times New Roman" w:eastAsia="Times New Roman" w:hAnsi="Times New Roman" w:cs="Times New Roman"/>
            <w:color w:val="000000"/>
            <w:sz w:val="24"/>
            <w:szCs w:val="24"/>
          </w:rPr>
          <w:delText xml:space="preserve">them </w:delText>
        </w:r>
      </w:del>
      <w:ins w:id="937" w:author="signal" w:date="2019-08-01T21:37:00Z">
        <w:r w:rsidR="001A3D9B">
          <w:rPr>
            <w:rFonts w:ascii="Times New Roman" w:eastAsia="Times New Roman" w:hAnsi="Times New Roman" w:cs="Times New Roman"/>
            <w:color w:val="000000"/>
            <w:sz w:val="24"/>
            <w:szCs w:val="24"/>
          </w:rPr>
          <w:t>older adults</w:t>
        </w:r>
      </w:ins>
      <w:ins w:id="938" w:author="reza" w:date="2019-08-02T18:07:00Z">
        <w:r w:rsidR="00E21F96">
          <w:rPr>
            <w:rFonts w:ascii="Times New Roman" w:eastAsia="Times New Roman" w:hAnsi="Times New Roman" w:cs="Times New Roman" w:hint="cs"/>
            <w:color w:val="000000"/>
            <w:sz w:val="24"/>
            <w:szCs w:val="24"/>
            <w:rtl/>
          </w:rPr>
          <w:t xml:space="preserve"> </w:t>
        </w:r>
      </w:ins>
      <w:r>
        <w:rPr>
          <w:rFonts w:ascii="Times New Roman" w:eastAsia="Times New Roman" w:hAnsi="Times New Roman" w:cs="Times New Roman"/>
          <w:color w:val="000000"/>
          <w:sz w:val="24"/>
          <w:szCs w:val="24"/>
        </w:rPr>
        <w:t>from</w:t>
      </w:r>
      <w:ins w:id="939" w:author="reza" w:date="2019-08-02T18:07:00Z">
        <w:r w:rsidR="00E21F96">
          <w:rPr>
            <w:rFonts w:ascii="Times New Roman" w:eastAsia="Times New Roman" w:hAnsi="Times New Roman" w:cs="Times New Roman" w:hint="cs"/>
            <w:color w:val="000000"/>
            <w:sz w:val="24"/>
            <w:szCs w:val="24"/>
            <w:rtl/>
          </w:rPr>
          <w:t xml:space="preserve"> </w:t>
        </w:r>
      </w:ins>
      <w:r>
        <w:rPr>
          <w:rFonts w:ascii="Times New Roman" w:eastAsia="Times New Roman" w:hAnsi="Times New Roman" w:cs="Times New Roman"/>
          <w:color w:val="000000"/>
          <w:sz w:val="24"/>
          <w:szCs w:val="24"/>
        </w:rPr>
        <w:t xml:space="preserve">mistreatment </w:t>
      </w:r>
      <w:r w:rsidRPr="00466463">
        <w:rPr>
          <w:rFonts w:ascii="Times New Roman" w:eastAsia="Times New Roman" w:hAnsi="Times New Roman" w:cs="Times New Roman"/>
          <w:color w:val="000000"/>
          <w:sz w:val="24"/>
          <w:szCs w:val="24"/>
          <w:lang w:bidi="fa-IR"/>
        </w:rPr>
        <w:t>(</w:t>
      </w:r>
      <w:del w:id="940" w:author="reza" w:date="2019-07-29T14:32:00Z">
        <w:r w:rsidRPr="00466463" w:rsidDel="001970AB">
          <w:rPr>
            <w:rFonts w:ascii="Times New Roman" w:eastAsia="Times New Roman" w:hAnsi="Times New Roman" w:cs="Times New Roman"/>
            <w:color w:val="000000"/>
            <w:sz w:val="24"/>
            <w:szCs w:val="24"/>
            <w:lang w:bidi="fa-IR"/>
          </w:rPr>
          <w:delText>4</w:delText>
        </w:r>
      </w:del>
      <w:ins w:id="941" w:author="reza" w:date="2019-07-29T14:32:00Z">
        <w:r w:rsidR="001970AB">
          <w:rPr>
            <w:rFonts w:ascii="Times New Roman" w:eastAsia="Times New Roman" w:hAnsi="Times New Roman" w:cs="Times New Roman"/>
            <w:color w:val="000000"/>
            <w:sz w:val="24"/>
            <w:szCs w:val="24"/>
            <w:lang w:bidi="fa-IR"/>
          </w:rPr>
          <w:t>18</w:t>
        </w:r>
      </w:ins>
      <w:r w:rsidRPr="00466463">
        <w:rPr>
          <w:rFonts w:ascii="Times New Roman" w:eastAsia="Times New Roman" w:hAnsi="Times New Roman" w:cs="Times New Roman"/>
          <w:color w:val="000000"/>
          <w:sz w:val="24"/>
          <w:szCs w:val="24"/>
          <w:lang w:bidi="fa-IR"/>
        </w:rPr>
        <w:t xml:space="preserve">, </w:t>
      </w:r>
      <w:del w:id="942" w:author="reza" w:date="2019-07-29T14:32:00Z">
        <w:r w:rsidRPr="00466463" w:rsidDel="001970AB">
          <w:rPr>
            <w:rFonts w:ascii="Times New Roman" w:eastAsia="Times New Roman" w:hAnsi="Times New Roman" w:cs="Times New Roman"/>
            <w:color w:val="000000"/>
            <w:sz w:val="24"/>
            <w:szCs w:val="24"/>
            <w:lang w:bidi="fa-IR"/>
          </w:rPr>
          <w:delText>22</w:delText>
        </w:r>
      </w:del>
      <w:ins w:id="943" w:author="reza" w:date="2019-07-29T14:32:00Z">
        <w:r w:rsidR="001970AB">
          <w:rPr>
            <w:rFonts w:ascii="Times New Roman" w:eastAsia="Times New Roman" w:hAnsi="Times New Roman" w:cs="Times New Roman"/>
            <w:color w:val="000000"/>
            <w:sz w:val="24"/>
            <w:szCs w:val="24"/>
            <w:lang w:bidi="fa-IR"/>
          </w:rPr>
          <w:t>22</w:t>
        </w:r>
      </w:ins>
      <w:r w:rsidRPr="00466463">
        <w:rPr>
          <w:rFonts w:ascii="Times New Roman" w:eastAsia="Times New Roman" w:hAnsi="Times New Roman" w:cs="Times New Roman"/>
          <w:color w:val="000000"/>
          <w:sz w:val="24"/>
          <w:szCs w:val="24"/>
          <w:lang w:bidi="fa-IR"/>
        </w:rPr>
        <w:t xml:space="preserve">, </w:t>
      </w:r>
      <w:del w:id="944" w:author="reza" w:date="2019-07-29T14:32:00Z">
        <w:r w:rsidRPr="00466463" w:rsidDel="001970AB">
          <w:rPr>
            <w:rFonts w:ascii="Times New Roman" w:eastAsia="Times New Roman" w:hAnsi="Times New Roman" w:cs="Times New Roman"/>
            <w:color w:val="000000"/>
            <w:sz w:val="24"/>
            <w:szCs w:val="24"/>
            <w:lang w:bidi="fa-IR"/>
          </w:rPr>
          <w:delText>10</w:delText>
        </w:r>
      </w:del>
      <w:ins w:id="945" w:author="reza" w:date="2019-07-29T14:32:00Z">
        <w:r w:rsidR="001970AB">
          <w:rPr>
            <w:rFonts w:ascii="Times New Roman" w:eastAsia="Times New Roman" w:hAnsi="Times New Roman" w:cs="Times New Roman"/>
            <w:color w:val="000000"/>
            <w:sz w:val="24"/>
            <w:szCs w:val="24"/>
            <w:lang w:bidi="fa-IR"/>
          </w:rPr>
          <w:t>8</w:t>
        </w:r>
      </w:ins>
      <w:r w:rsidRPr="00466463">
        <w:rPr>
          <w:rFonts w:ascii="Times New Roman" w:eastAsia="Times New Roman" w:hAnsi="Times New Roman" w:cs="Times New Roman"/>
          <w:color w:val="000000"/>
          <w:sz w:val="24"/>
          <w:szCs w:val="24"/>
          <w:lang w:bidi="fa-IR"/>
        </w:rPr>
        <w:t xml:space="preserve">, </w:t>
      </w:r>
      <w:del w:id="946" w:author="reza" w:date="2019-07-29T14:33:00Z">
        <w:r w:rsidRPr="00466463" w:rsidDel="001970AB">
          <w:rPr>
            <w:rFonts w:ascii="Times New Roman" w:eastAsia="Times New Roman" w:hAnsi="Times New Roman" w:cs="Times New Roman"/>
            <w:color w:val="000000"/>
            <w:sz w:val="24"/>
            <w:szCs w:val="24"/>
            <w:lang w:bidi="fa-IR"/>
          </w:rPr>
          <w:delText>32</w:delText>
        </w:r>
      </w:del>
      <w:ins w:id="947" w:author="reza" w:date="2019-07-29T14:33:00Z">
        <w:r w:rsidR="001970AB">
          <w:rPr>
            <w:rFonts w:ascii="Times New Roman" w:eastAsia="Times New Roman" w:hAnsi="Times New Roman" w:cs="Times New Roman"/>
            <w:color w:val="000000"/>
            <w:sz w:val="24"/>
            <w:szCs w:val="24"/>
            <w:lang w:bidi="fa-IR"/>
          </w:rPr>
          <w:t>23</w:t>
        </w:r>
      </w:ins>
      <w:r w:rsidRPr="00466463">
        <w:rPr>
          <w:rFonts w:ascii="Times New Roman" w:eastAsia="Times New Roman" w:hAnsi="Times New Roman" w:cs="Times New Roman"/>
          <w:color w:val="000000"/>
          <w:sz w:val="24"/>
          <w:szCs w:val="24"/>
          <w:lang w:bidi="fa-IR"/>
        </w:rPr>
        <w:t xml:space="preserve">, </w:t>
      </w:r>
      <w:del w:id="948" w:author="reza" w:date="2019-07-29T14:34:00Z">
        <w:r w:rsidRPr="00466463" w:rsidDel="001970AB">
          <w:rPr>
            <w:rFonts w:ascii="Times New Roman" w:eastAsia="Times New Roman" w:hAnsi="Times New Roman" w:cs="Times New Roman"/>
            <w:color w:val="000000"/>
            <w:sz w:val="24"/>
            <w:szCs w:val="24"/>
            <w:lang w:bidi="fa-IR"/>
          </w:rPr>
          <w:delText>33</w:delText>
        </w:r>
      </w:del>
      <w:ins w:id="949" w:author="reza" w:date="2019-07-29T14:34:00Z">
        <w:r w:rsidR="001970AB">
          <w:rPr>
            <w:rFonts w:ascii="Times New Roman" w:eastAsia="Times New Roman" w:hAnsi="Times New Roman" w:cs="Times New Roman"/>
            <w:color w:val="000000"/>
            <w:sz w:val="24"/>
            <w:szCs w:val="24"/>
            <w:lang w:bidi="fa-IR"/>
          </w:rPr>
          <w:t>35</w:t>
        </w:r>
      </w:ins>
      <w:del w:id="950" w:author="reza" w:date="2019-07-29T14:35:00Z">
        <w:r w:rsidRPr="00466463" w:rsidDel="001970AB">
          <w:rPr>
            <w:rFonts w:ascii="Times New Roman" w:eastAsia="Times New Roman" w:hAnsi="Times New Roman" w:cs="Times New Roman"/>
            <w:color w:val="000000"/>
            <w:sz w:val="24"/>
            <w:szCs w:val="24"/>
            <w:lang w:bidi="fa-IR"/>
          </w:rPr>
          <w:delText>, 39, 25</w:delText>
        </w:r>
      </w:del>
      <w:r w:rsidRPr="00466463">
        <w:rPr>
          <w:rFonts w:ascii="Times New Roman" w:eastAsia="Times New Roman" w:hAnsi="Times New Roman" w:cs="Times New Roman"/>
          <w:color w:val="000000"/>
          <w:sz w:val="24"/>
          <w:szCs w:val="24"/>
          <w:lang w:bidi="fa-IR"/>
        </w:rPr>
        <w:t xml:space="preserve">). </w:t>
      </w:r>
    </w:p>
    <w:p w14:paraId="253DDCA8" w14:textId="77777777" w:rsidR="002377C3" w:rsidRPr="00521688" w:rsidRDefault="002377C3">
      <w:pPr>
        <w:spacing w:after="0" w:line="360" w:lineRule="auto"/>
        <w:jc w:val="both"/>
        <w:rPr>
          <w:rFonts w:ascii="Times New Roman" w:eastAsia="Times New Roman" w:hAnsi="Times New Roman" w:cs="Times New Roman"/>
          <w:color w:val="000000"/>
          <w:sz w:val="24"/>
          <w:szCs w:val="24"/>
        </w:rPr>
        <w:pPrChange w:id="951" w:author="reza" w:date="2019-08-02T20:08:00Z">
          <w:pPr>
            <w:spacing w:after="0" w:line="360" w:lineRule="auto"/>
            <w:jc w:val="lowKashida"/>
          </w:pPr>
        </w:pPrChange>
      </w:pPr>
      <w:r w:rsidRPr="00521688">
        <w:rPr>
          <w:rFonts w:ascii="Times New Roman" w:eastAsia="Times New Roman" w:hAnsi="Times New Roman" w:cs="Times New Roman"/>
          <w:color w:val="000000"/>
          <w:sz w:val="24"/>
          <w:szCs w:val="24"/>
        </w:rPr>
        <w:t>Fulfilling </w:t>
      </w:r>
      <w:ins w:id="952" w:author="signal" w:date="2019-08-01T21:37:00Z">
        <w:r w:rsidR="002C06BF">
          <w:rPr>
            <w:rFonts w:ascii="Times New Roman" w:eastAsia="Times New Roman" w:hAnsi="Times New Roman" w:cs="Times New Roman"/>
            <w:color w:val="000000"/>
            <w:sz w:val="24"/>
            <w:szCs w:val="24"/>
          </w:rPr>
          <w:t xml:space="preserve">the </w:t>
        </w:r>
      </w:ins>
      <w:r w:rsidRPr="00521688">
        <w:rPr>
          <w:rFonts w:ascii="Times New Roman" w:eastAsia="Times New Roman" w:hAnsi="Times New Roman" w:cs="Times New Roman"/>
          <w:color w:val="000000"/>
          <w:sz w:val="24"/>
          <w:szCs w:val="24"/>
        </w:rPr>
        <w:t>information needs</w:t>
      </w:r>
      <w:ins w:id="953" w:author="reza" w:date="2019-08-02T18:08:00Z">
        <w:r w:rsidR="00E21F96">
          <w:rPr>
            <w:rFonts w:ascii="Times New Roman" w:eastAsia="Times New Roman" w:hAnsi="Times New Roman" w:cs="Times New Roman" w:hint="cs"/>
            <w:color w:val="000000"/>
            <w:sz w:val="24"/>
            <w:szCs w:val="24"/>
            <w:rtl/>
          </w:rPr>
          <w:t xml:space="preserve"> </w:t>
        </w:r>
      </w:ins>
      <w:r w:rsidRPr="00521688">
        <w:rPr>
          <w:rFonts w:ascii="Times New Roman" w:eastAsia="Times New Roman" w:hAnsi="Times New Roman" w:cs="Times New Roman"/>
          <w:color w:val="000000"/>
          <w:sz w:val="24"/>
          <w:szCs w:val="24"/>
        </w:rPr>
        <w:t>about the disease and treatment options is one of the prerequisites of decision-making in care. Failure to present sufficient information threatens autonomy</w:t>
      </w:r>
      <w:r w:rsidR="008C6BA7">
        <w:rPr>
          <w:rFonts w:ascii="Times New Roman" w:eastAsia="Times New Roman" w:hAnsi="Times New Roman" w:cs="Times New Roman"/>
          <w:color w:val="000000"/>
          <w:sz w:val="24"/>
          <w:szCs w:val="24"/>
        </w:rPr>
        <w:t xml:space="preserve"> and care choice, and leads to </w:t>
      </w:r>
      <w:r w:rsidRPr="00521688">
        <w:rPr>
          <w:rFonts w:ascii="Times New Roman" w:eastAsia="Times New Roman" w:hAnsi="Times New Roman" w:cs="Times New Roman"/>
          <w:color w:val="000000"/>
          <w:sz w:val="24"/>
          <w:szCs w:val="24"/>
        </w:rPr>
        <w:t>disempowering the older person (</w:t>
      </w:r>
      <w:del w:id="954" w:author="reza" w:date="2019-07-29T14:35:00Z">
        <w:r w:rsidRPr="00521688" w:rsidDel="001970AB">
          <w:rPr>
            <w:rFonts w:ascii="Times New Roman" w:eastAsia="Times New Roman" w:hAnsi="Times New Roman" w:cs="Times New Roman"/>
            <w:color w:val="000000"/>
            <w:sz w:val="24"/>
            <w:szCs w:val="24"/>
          </w:rPr>
          <w:delText>36</w:delText>
        </w:r>
      </w:del>
      <w:ins w:id="955" w:author="reza" w:date="2019-07-29T14:35:00Z">
        <w:r w:rsidR="001970AB">
          <w:rPr>
            <w:rFonts w:ascii="Times New Roman" w:eastAsia="Times New Roman" w:hAnsi="Times New Roman" w:cs="Times New Roman"/>
            <w:color w:val="000000"/>
            <w:sz w:val="24"/>
            <w:szCs w:val="24"/>
          </w:rPr>
          <w:t>27</w:t>
        </w:r>
      </w:ins>
      <w:r w:rsidRPr="00521688">
        <w:rPr>
          <w:rFonts w:ascii="Times New Roman" w:eastAsia="Times New Roman" w:hAnsi="Times New Roman" w:cs="Times New Roman"/>
          <w:color w:val="000000"/>
          <w:sz w:val="24"/>
          <w:szCs w:val="24"/>
        </w:rPr>
        <w:t>).</w:t>
      </w:r>
      <w:ins w:id="956" w:author="signal" w:date="2019-08-01T21:38:00Z">
        <w:r w:rsidR="00AA65F3">
          <w:rPr>
            <w:rFonts w:ascii="Times New Roman" w:eastAsia="Times New Roman" w:hAnsi="Times New Roman" w:cs="Times New Roman"/>
            <w:color w:val="000000"/>
            <w:sz w:val="24"/>
            <w:szCs w:val="24"/>
          </w:rPr>
          <w:t xml:space="preserve"> T</w:t>
        </w:r>
      </w:ins>
      <w:del w:id="957" w:author="signal" w:date="2019-08-01T21:38:00Z">
        <w:r w:rsidRPr="00521688" w:rsidDel="00AA65F3">
          <w:rPr>
            <w:rFonts w:ascii="Times New Roman" w:eastAsia="Times New Roman" w:hAnsi="Times New Roman" w:cs="Times New Roman"/>
            <w:color w:val="000000"/>
            <w:sz w:val="24"/>
            <w:szCs w:val="24"/>
          </w:rPr>
          <w:delText xml:space="preserve">  t</w:delText>
        </w:r>
      </w:del>
      <w:proofErr w:type="gramStart"/>
      <w:r w:rsidRPr="00521688">
        <w:rPr>
          <w:rFonts w:ascii="Times New Roman" w:eastAsia="Times New Roman" w:hAnsi="Times New Roman" w:cs="Times New Roman"/>
          <w:color w:val="000000"/>
          <w:sz w:val="24"/>
          <w:szCs w:val="24"/>
        </w:rPr>
        <w:t>he</w:t>
      </w:r>
      <w:proofErr w:type="gramEnd"/>
      <w:r w:rsidRPr="00521688">
        <w:rPr>
          <w:rFonts w:ascii="Times New Roman" w:eastAsia="Times New Roman" w:hAnsi="Times New Roman" w:cs="Times New Roman"/>
          <w:color w:val="000000"/>
          <w:sz w:val="24"/>
          <w:szCs w:val="24"/>
        </w:rPr>
        <w:t xml:space="preserve"> i</w:t>
      </w:r>
      <w:r w:rsidR="00192C77">
        <w:rPr>
          <w:rFonts w:ascii="Times New Roman" w:eastAsia="Times New Roman" w:hAnsi="Times New Roman" w:cs="Times New Roman"/>
          <w:color w:val="000000"/>
          <w:sz w:val="24"/>
          <w:szCs w:val="24"/>
        </w:rPr>
        <w:t xml:space="preserve">nformation should be presented </w:t>
      </w:r>
      <w:r w:rsidRPr="00521688">
        <w:rPr>
          <w:rFonts w:ascii="Times New Roman" w:eastAsia="Times New Roman" w:hAnsi="Times New Roman" w:cs="Times New Roman"/>
          <w:color w:val="000000"/>
          <w:sz w:val="24"/>
          <w:szCs w:val="24"/>
        </w:rPr>
        <w:t>tim</w:t>
      </w:r>
      <w:ins w:id="958" w:author="signal" w:date="2019-08-01T21:38:00Z">
        <w:r w:rsidR="005B0588">
          <w:rPr>
            <w:rFonts w:ascii="Times New Roman" w:eastAsia="Times New Roman" w:hAnsi="Times New Roman" w:cs="Times New Roman"/>
            <w:color w:val="000000"/>
            <w:sz w:val="24"/>
            <w:szCs w:val="24"/>
          </w:rPr>
          <w:t>e</w:t>
        </w:r>
      </w:ins>
      <w:r w:rsidRPr="00521688">
        <w:rPr>
          <w:rFonts w:ascii="Times New Roman" w:eastAsia="Times New Roman" w:hAnsi="Times New Roman" w:cs="Times New Roman"/>
          <w:color w:val="000000"/>
          <w:sz w:val="24"/>
          <w:szCs w:val="24"/>
        </w:rPr>
        <w:t>ly, clearly, comprehensibly, and with sufficient explanations. The correct flow of information between the team members is important, and must be ensured, and the patients and relatives’ information needs in this regard should be addressed (</w:t>
      </w:r>
      <w:del w:id="959" w:author="reza" w:date="2019-07-29T14:36:00Z">
        <w:r w:rsidRPr="00521688" w:rsidDel="001970AB">
          <w:rPr>
            <w:rFonts w:ascii="Times New Roman" w:eastAsia="Times New Roman" w:hAnsi="Times New Roman" w:cs="Times New Roman"/>
            <w:color w:val="000000"/>
            <w:sz w:val="24"/>
            <w:szCs w:val="24"/>
          </w:rPr>
          <w:delText>7</w:delText>
        </w:r>
      </w:del>
      <w:ins w:id="960" w:author="reza" w:date="2019-07-29T14:36:00Z">
        <w:r w:rsidR="001970AB">
          <w:rPr>
            <w:rFonts w:ascii="Times New Roman" w:eastAsia="Times New Roman" w:hAnsi="Times New Roman" w:cs="Times New Roman"/>
            <w:color w:val="000000"/>
            <w:sz w:val="24"/>
            <w:szCs w:val="24"/>
          </w:rPr>
          <w:t>4</w:t>
        </w:r>
      </w:ins>
      <w:r w:rsidRPr="00521688">
        <w:rPr>
          <w:rFonts w:ascii="Times New Roman" w:eastAsia="Times New Roman" w:hAnsi="Times New Roman" w:cs="Times New Roman"/>
          <w:color w:val="000000"/>
          <w:sz w:val="24"/>
          <w:szCs w:val="24"/>
        </w:rPr>
        <w:t xml:space="preserve">, </w:t>
      </w:r>
      <w:del w:id="961" w:author="reza" w:date="2019-07-29T14:36:00Z">
        <w:r w:rsidRPr="00521688" w:rsidDel="001970AB">
          <w:rPr>
            <w:rFonts w:ascii="Times New Roman" w:eastAsia="Times New Roman" w:hAnsi="Times New Roman" w:cs="Times New Roman"/>
            <w:color w:val="000000"/>
            <w:sz w:val="24"/>
            <w:szCs w:val="24"/>
          </w:rPr>
          <w:delText>8</w:delText>
        </w:r>
      </w:del>
      <w:ins w:id="962" w:author="reza" w:date="2019-07-29T14:36:00Z">
        <w:r w:rsidR="001970AB">
          <w:rPr>
            <w:rFonts w:ascii="Times New Roman" w:eastAsia="Times New Roman" w:hAnsi="Times New Roman" w:cs="Times New Roman"/>
            <w:color w:val="000000"/>
            <w:sz w:val="24"/>
            <w:szCs w:val="24"/>
          </w:rPr>
          <w:t>5</w:t>
        </w:r>
      </w:ins>
      <w:r w:rsidRPr="00521688">
        <w:rPr>
          <w:rFonts w:ascii="Times New Roman" w:eastAsia="Times New Roman" w:hAnsi="Times New Roman" w:cs="Times New Roman"/>
          <w:color w:val="000000"/>
          <w:sz w:val="24"/>
          <w:szCs w:val="24"/>
        </w:rPr>
        <w:t xml:space="preserve">, </w:t>
      </w:r>
      <w:del w:id="963" w:author="reza" w:date="2019-07-29T14:36:00Z">
        <w:r w:rsidRPr="00521688" w:rsidDel="001970AB">
          <w:rPr>
            <w:rFonts w:ascii="Times New Roman" w:eastAsia="Times New Roman" w:hAnsi="Times New Roman" w:cs="Times New Roman"/>
            <w:color w:val="000000"/>
            <w:sz w:val="24"/>
            <w:szCs w:val="24"/>
          </w:rPr>
          <w:delText>20</w:delText>
        </w:r>
      </w:del>
      <w:ins w:id="964" w:author="reza" w:date="2019-07-29T14:36:00Z">
        <w:r w:rsidR="001970AB">
          <w:rPr>
            <w:rFonts w:ascii="Times New Roman" w:eastAsia="Times New Roman" w:hAnsi="Times New Roman" w:cs="Times New Roman"/>
            <w:color w:val="000000"/>
            <w:sz w:val="24"/>
            <w:szCs w:val="24"/>
          </w:rPr>
          <w:t>16</w:t>
        </w:r>
      </w:ins>
      <w:r w:rsidRPr="00521688">
        <w:rPr>
          <w:rFonts w:ascii="Times New Roman" w:eastAsia="Times New Roman" w:hAnsi="Times New Roman" w:cs="Times New Roman"/>
          <w:color w:val="000000"/>
          <w:sz w:val="24"/>
          <w:szCs w:val="24"/>
        </w:rPr>
        <w:t xml:space="preserve">, </w:t>
      </w:r>
      <w:del w:id="965" w:author="reza" w:date="2019-07-29T14:37:00Z">
        <w:r w:rsidRPr="00521688" w:rsidDel="001970AB">
          <w:rPr>
            <w:rFonts w:ascii="Times New Roman" w:eastAsia="Times New Roman" w:hAnsi="Times New Roman" w:cs="Times New Roman"/>
            <w:color w:val="000000"/>
            <w:sz w:val="24"/>
            <w:szCs w:val="24"/>
          </w:rPr>
          <w:delText>36</w:delText>
        </w:r>
      </w:del>
      <w:ins w:id="966" w:author="reza" w:date="2019-07-29T14:37:00Z">
        <w:r w:rsidR="001970AB">
          <w:rPr>
            <w:rFonts w:ascii="Times New Roman" w:eastAsia="Times New Roman" w:hAnsi="Times New Roman" w:cs="Times New Roman"/>
            <w:color w:val="000000"/>
            <w:sz w:val="24"/>
            <w:szCs w:val="24"/>
          </w:rPr>
          <w:t>27</w:t>
        </w:r>
      </w:ins>
      <w:r w:rsidRPr="00521688">
        <w:rPr>
          <w:rFonts w:ascii="Times New Roman" w:eastAsia="Times New Roman" w:hAnsi="Times New Roman" w:cs="Times New Roman"/>
          <w:color w:val="000000"/>
          <w:sz w:val="24"/>
          <w:szCs w:val="24"/>
        </w:rPr>
        <w:t xml:space="preserve">, </w:t>
      </w:r>
      <w:del w:id="967" w:author="reza" w:date="2019-07-29T14:37:00Z">
        <w:r w:rsidRPr="00521688" w:rsidDel="001970AB">
          <w:rPr>
            <w:rFonts w:ascii="Times New Roman" w:eastAsia="Times New Roman" w:hAnsi="Times New Roman" w:cs="Times New Roman"/>
            <w:color w:val="000000"/>
            <w:sz w:val="24"/>
            <w:szCs w:val="24"/>
          </w:rPr>
          <w:delText>44</w:delText>
        </w:r>
      </w:del>
      <w:ins w:id="968" w:author="reza" w:date="2019-07-29T14:37:00Z">
        <w:r w:rsidR="001970AB">
          <w:rPr>
            <w:rFonts w:ascii="Times New Roman" w:eastAsia="Times New Roman" w:hAnsi="Times New Roman" w:cs="Times New Roman"/>
            <w:color w:val="000000"/>
            <w:sz w:val="24"/>
            <w:szCs w:val="24"/>
          </w:rPr>
          <w:t>36</w:t>
        </w:r>
      </w:ins>
      <w:r w:rsidRPr="00521688">
        <w:rPr>
          <w:rFonts w:ascii="Times New Roman" w:eastAsia="Times New Roman" w:hAnsi="Times New Roman" w:cs="Times New Roman"/>
          <w:color w:val="000000"/>
          <w:sz w:val="24"/>
          <w:szCs w:val="24"/>
        </w:rPr>
        <w:t>).  </w:t>
      </w:r>
    </w:p>
    <w:p w14:paraId="5146D3B3" w14:textId="77777777" w:rsidR="002377C3" w:rsidRDefault="002377C3">
      <w:pPr>
        <w:spacing w:after="0" w:line="360" w:lineRule="auto"/>
        <w:jc w:val="both"/>
        <w:rPr>
          <w:rFonts w:ascii="Times New Roman" w:eastAsia="Times New Roman" w:hAnsi="Times New Roman" w:cs="Times New Roman"/>
          <w:b/>
          <w:bCs/>
          <w:color w:val="000000"/>
          <w:sz w:val="24"/>
          <w:szCs w:val="24"/>
        </w:rPr>
        <w:pPrChange w:id="969" w:author="reza" w:date="2019-08-02T20:08:00Z">
          <w:pPr>
            <w:spacing w:after="0" w:line="360" w:lineRule="auto"/>
            <w:jc w:val="lowKashida"/>
          </w:pPr>
        </w:pPrChange>
      </w:pPr>
    </w:p>
    <w:p w14:paraId="25345C7C" w14:textId="77777777" w:rsidR="002377C3" w:rsidRDefault="002377C3">
      <w:pPr>
        <w:spacing w:after="0" w:line="360" w:lineRule="auto"/>
        <w:jc w:val="both"/>
        <w:rPr>
          <w:rFonts w:ascii="Times New Roman" w:eastAsia="Times New Roman" w:hAnsi="Times New Roman" w:cs="Times New Roman"/>
          <w:b/>
          <w:bCs/>
          <w:color w:val="000000"/>
          <w:sz w:val="24"/>
          <w:szCs w:val="24"/>
        </w:rPr>
        <w:pPrChange w:id="970" w:author="reza" w:date="2019-08-02T20:08:00Z">
          <w:pPr>
            <w:spacing w:after="0" w:line="360" w:lineRule="auto"/>
            <w:jc w:val="lowKashida"/>
          </w:pPr>
        </w:pPrChange>
      </w:pPr>
      <w:r w:rsidRPr="00466463">
        <w:rPr>
          <w:rFonts w:ascii="Times New Roman" w:eastAsia="Times New Roman" w:hAnsi="Times New Roman" w:cs="Times New Roman"/>
          <w:b/>
          <w:bCs/>
          <w:color w:val="000000"/>
          <w:sz w:val="24"/>
          <w:szCs w:val="24"/>
        </w:rPr>
        <w:t>3.</w:t>
      </w:r>
      <w:r w:rsidRPr="00466463">
        <w:rPr>
          <w:rFonts w:ascii="Times New Roman" w:eastAsia="Times New Roman" w:hAnsi="Times New Roman" w:cs="Times New Roman"/>
          <w:color w:val="000000"/>
          <w:sz w:val="24"/>
          <w:szCs w:val="24"/>
        </w:rPr>
        <w:t> </w:t>
      </w:r>
      <w:r w:rsidRPr="00466463">
        <w:rPr>
          <w:rFonts w:ascii="Times New Roman" w:eastAsia="Times New Roman" w:hAnsi="Times New Roman" w:cs="Times New Roman"/>
          <w:b/>
          <w:bCs/>
          <w:color w:val="000000"/>
          <w:sz w:val="24"/>
          <w:szCs w:val="24"/>
        </w:rPr>
        <w:t>Establishing human relationships</w:t>
      </w:r>
    </w:p>
    <w:p w14:paraId="64CCCE72" w14:textId="77777777" w:rsidR="002377C3" w:rsidRPr="00521688" w:rsidRDefault="002377C3">
      <w:pPr>
        <w:spacing w:after="0" w:line="360" w:lineRule="auto"/>
        <w:ind w:firstLine="720"/>
        <w:jc w:val="both"/>
        <w:rPr>
          <w:rFonts w:ascii="Times New Roman" w:eastAsia="Times New Roman" w:hAnsi="Times New Roman" w:cs="Times New Roman"/>
          <w:color w:val="000000"/>
          <w:sz w:val="24"/>
          <w:szCs w:val="24"/>
        </w:rPr>
        <w:pPrChange w:id="971" w:author="reza" w:date="2019-08-02T20:08:00Z">
          <w:pPr>
            <w:spacing w:after="0" w:line="360" w:lineRule="auto"/>
            <w:ind w:firstLine="720"/>
            <w:jc w:val="lowKashida"/>
          </w:pPr>
        </w:pPrChange>
      </w:pPr>
      <w:r w:rsidRPr="00521688">
        <w:rPr>
          <w:rFonts w:ascii="Times New Roman" w:eastAsia="Times New Roman" w:hAnsi="Times New Roman" w:cs="Times New Roman"/>
          <w:color w:val="000000"/>
          <w:sz w:val="24"/>
          <w:szCs w:val="24"/>
        </w:rPr>
        <w:t>One</w:t>
      </w:r>
      <w:ins w:id="972" w:author="reza" w:date="2019-08-02T18:08:00Z">
        <w:r w:rsidR="00E21F96">
          <w:rPr>
            <w:rFonts w:ascii="Times New Roman" w:eastAsia="Times New Roman" w:hAnsi="Times New Roman" w:cs="Times New Roman" w:hint="cs"/>
            <w:color w:val="000000"/>
            <w:sz w:val="24"/>
            <w:szCs w:val="24"/>
            <w:rtl/>
          </w:rPr>
          <w:t xml:space="preserve"> </w:t>
        </w:r>
      </w:ins>
      <w:r w:rsidRPr="00521688">
        <w:rPr>
          <w:rFonts w:ascii="Times New Roman" w:eastAsia="Times New Roman" w:hAnsi="Times New Roman" w:cs="Times New Roman"/>
          <w:color w:val="000000"/>
          <w:sz w:val="24"/>
          <w:szCs w:val="24"/>
        </w:rPr>
        <w:t>important ethical value</w:t>
      </w:r>
      <w:del w:id="973" w:author="signal" w:date="2019-08-01T21:40:00Z">
        <w:r w:rsidRPr="00521688" w:rsidDel="00B362D5">
          <w:rPr>
            <w:rFonts w:ascii="Times New Roman" w:eastAsia="Times New Roman" w:hAnsi="Times New Roman" w:cs="Times New Roman"/>
            <w:color w:val="000000"/>
            <w:sz w:val="24"/>
            <w:szCs w:val="24"/>
          </w:rPr>
          <w:delText>s</w:delText>
        </w:r>
      </w:del>
      <w:r w:rsidRPr="00521688">
        <w:rPr>
          <w:rFonts w:ascii="Times New Roman" w:eastAsia="Times New Roman" w:hAnsi="Times New Roman" w:cs="Times New Roman"/>
          <w:color w:val="000000"/>
          <w:sz w:val="24"/>
          <w:szCs w:val="24"/>
        </w:rPr>
        <w:t xml:space="preserve"> identified in the study is establishing human relationships. Gaining trust and confidence, truth and honesty, empathy, compassion and kindness, and patience are the subcategories of this category. </w:t>
      </w:r>
    </w:p>
    <w:p w14:paraId="2018DD9B" w14:textId="77777777" w:rsidR="002377C3" w:rsidRDefault="002377C3">
      <w:pPr>
        <w:spacing w:after="0" w:line="360" w:lineRule="auto"/>
        <w:jc w:val="both"/>
        <w:rPr>
          <w:rFonts w:ascii="Times New Roman" w:eastAsia="Times New Roman" w:hAnsi="Times New Roman" w:cs="Times New Roman"/>
          <w:b/>
          <w:bCs/>
          <w:color w:val="000000"/>
          <w:sz w:val="24"/>
          <w:szCs w:val="24"/>
        </w:rPr>
        <w:pPrChange w:id="974" w:author="reza" w:date="2019-08-02T20:08:00Z">
          <w:pPr>
            <w:spacing w:after="0" w:line="360" w:lineRule="auto"/>
            <w:jc w:val="lowKashida"/>
          </w:pPr>
        </w:pPrChange>
      </w:pPr>
    </w:p>
    <w:p w14:paraId="74FA5640" w14:textId="77777777" w:rsidR="002377C3" w:rsidRPr="00466463" w:rsidRDefault="002377C3">
      <w:pPr>
        <w:spacing w:after="0" w:line="360" w:lineRule="auto"/>
        <w:jc w:val="both"/>
        <w:rPr>
          <w:rFonts w:ascii="Times New Roman" w:eastAsia="Times New Roman" w:hAnsi="Times New Roman" w:cs="Times New Roman"/>
          <w:color w:val="000000"/>
          <w:sz w:val="24"/>
          <w:szCs w:val="24"/>
        </w:rPr>
        <w:pPrChange w:id="975" w:author="reza" w:date="2019-08-02T20:08:00Z">
          <w:pPr>
            <w:spacing w:after="0" w:line="360" w:lineRule="auto"/>
            <w:jc w:val="lowKashida"/>
          </w:pPr>
        </w:pPrChange>
      </w:pPr>
      <w:r>
        <w:rPr>
          <w:rFonts w:ascii="Times New Roman" w:eastAsia="Times New Roman" w:hAnsi="Times New Roman" w:cs="Times New Roman"/>
          <w:color w:val="000000"/>
          <w:sz w:val="24"/>
          <w:szCs w:val="24"/>
        </w:rPr>
        <w:t>Establishing t</w:t>
      </w:r>
      <w:r w:rsidRPr="00466463">
        <w:rPr>
          <w:rFonts w:ascii="Times New Roman" w:eastAsia="Times New Roman" w:hAnsi="Times New Roman" w:cs="Times New Roman"/>
          <w:color w:val="000000"/>
          <w:sz w:val="24"/>
          <w:szCs w:val="24"/>
        </w:rPr>
        <w:t>rust-based relationship</w:t>
      </w:r>
      <w:r>
        <w:rPr>
          <w:rFonts w:ascii="Times New Roman" w:eastAsia="Times New Roman" w:hAnsi="Times New Roman" w:cs="Times New Roman"/>
          <w:color w:val="000000"/>
          <w:sz w:val="24"/>
          <w:szCs w:val="24"/>
        </w:rPr>
        <w:t>s</w:t>
      </w:r>
      <w:r w:rsidRPr="00466463">
        <w:rPr>
          <w:rFonts w:ascii="Times New Roman" w:eastAsia="Times New Roman" w:hAnsi="Times New Roman" w:cs="Times New Roman"/>
          <w:color w:val="000000"/>
          <w:sz w:val="24"/>
          <w:szCs w:val="24"/>
        </w:rPr>
        <w:t xml:space="preserve"> with</w:t>
      </w:r>
      <w:ins w:id="976" w:author="signal" w:date="2019-08-01T21:44:00Z">
        <w:r w:rsidR="005367DF">
          <w:rPr>
            <w:rFonts w:ascii="Times New Roman" w:eastAsia="Times New Roman" w:hAnsi="Times New Roman" w:cs="Times New Roman"/>
            <w:color w:val="000000"/>
            <w:sz w:val="24"/>
            <w:szCs w:val="24"/>
          </w:rPr>
          <w:t xml:space="preserve"> older patients</w:t>
        </w:r>
      </w:ins>
      <w:del w:id="977" w:author="signal" w:date="2019-08-01T21:44:00Z">
        <w:r w:rsidRPr="00466463" w:rsidDel="005367DF">
          <w:rPr>
            <w:rFonts w:ascii="Times New Roman" w:eastAsia="Times New Roman" w:hAnsi="Times New Roman" w:cs="Times New Roman"/>
            <w:color w:val="000000"/>
            <w:sz w:val="24"/>
            <w:szCs w:val="24"/>
          </w:rPr>
          <w:delText xml:space="preserve"> elderly </w:delText>
        </w:r>
        <w:commentRangeStart w:id="978"/>
        <w:r w:rsidRPr="001D624B" w:rsidDel="005367DF">
          <w:rPr>
            <w:rFonts w:ascii="Times New Roman" w:eastAsia="Times New Roman" w:hAnsi="Times New Roman" w:cs="Times New Roman"/>
            <w:color w:val="000000"/>
            <w:sz w:val="24"/>
            <w:szCs w:val="24"/>
          </w:rPr>
          <w:delText>clients</w:delText>
        </w:r>
      </w:del>
      <w:commentRangeEnd w:id="978"/>
      <w:r>
        <w:rPr>
          <w:rStyle w:val="CommentReference"/>
          <w:rFonts w:ascii="Times New Roman" w:eastAsia="Times New Roman" w:hAnsi="Times New Roman" w:cs="Times New Roman"/>
        </w:rPr>
        <w:commentReference w:id="978"/>
      </w:r>
      <w:r w:rsidRPr="00466463">
        <w:rPr>
          <w:rFonts w:ascii="Times New Roman" w:eastAsia="Times New Roman" w:hAnsi="Times New Roman" w:cs="Times New Roman"/>
          <w:color w:val="000000"/>
          <w:sz w:val="24"/>
          <w:szCs w:val="24"/>
        </w:rPr>
        <w:t xml:space="preserve"> is very important from nurses' point of view</w:t>
      </w:r>
      <w:ins w:id="979" w:author="reza" w:date="2019-08-02T21:03:00Z">
        <w:r w:rsidR="000C4D3D">
          <w:rPr>
            <w:rFonts w:ascii="Times New Roman" w:eastAsia="Times New Roman" w:hAnsi="Times New Roman" w:cs="Times New Roman"/>
            <w:color w:val="000000"/>
            <w:sz w:val="24"/>
            <w:szCs w:val="24"/>
          </w:rPr>
          <w:t xml:space="preserve"> </w:t>
        </w:r>
      </w:ins>
      <w:r w:rsidRPr="00466463">
        <w:rPr>
          <w:rFonts w:ascii="Times New Roman" w:eastAsia="Times New Roman" w:hAnsi="Times New Roman" w:cs="Times New Roman"/>
          <w:color w:val="000000"/>
          <w:sz w:val="24"/>
          <w:szCs w:val="24"/>
        </w:rPr>
        <w:t>(</w:t>
      </w:r>
      <w:del w:id="980" w:author="reza" w:date="2019-07-29T14:39:00Z">
        <w:r w:rsidRPr="00466463" w:rsidDel="001970AB">
          <w:rPr>
            <w:rFonts w:ascii="Times New Roman" w:eastAsia="Times New Roman" w:hAnsi="Times New Roman" w:cs="Times New Roman"/>
            <w:color w:val="000000"/>
            <w:sz w:val="24"/>
            <w:szCs w:val="24"/>
          </w:rPr>
          <w:delText>11</w:delText>
        </w:r>
      </w:del>
      <w:ins w:id="981" w:author="reza" w:date="2019-07-29T14:39:00Z">
        <w:r w:rsidR="001970AB">
          <w:rPr>
            <w:rFonts w:ascii="Times New Roman" w:eastAsia="Times New Roman" w:hAnsi="Times New Roman" w:cs="Times New Roman"/>
            <w:color w:val="000000"/>
            <w:sz w:val="24"/>
            <w:szCs w:val="24"/>
          </w:rPr>
          <w:t>12</w:t>
        </w:r>
      </w:ins>
      <w:r w:rsidRPr="00466463">
        <w:rPr>
          <w:rFonts w:ascii="Times New Roman" w:eastAsia="Times New Roman" w:hAnsi="Times New Roman" w:cs="Times New Roman"/>
          <w:color w:val="000000"/>
          <w:sz w:val="24"/>
          <w:szCs w:val="24"/>
        </w:rPr>
        <w:t xml:space="preserve">, </w:t>
      </w:r>
      <w:del w:id="982" w:author="reza" w:date="2019-07-29T14:39:00Z">
        <w:r w:rsidRPr="00466463" w:rsidDel="001970AB">
          <w:rPr>
            <w:rFonts w:ascii="Times New Roman" w:eastAsia="Times New Roman" w:hAnsi="Times New Roman" w:cs="Times New Roman"/>
            <w:color w:val="000000"/>
            <w:sz w:val="24"/>
            <w:szCs w:val="24"/>
          </w:rPr>
          <w:delText>45</w:delText>
        </w:r>
      </w:del>
      <w:ins w:id="983" w:author="reza" w:date="2019-07-29T14:39:00Z">
        <w:r w:rsidR="001970AB">
          <w:rPr>
            <w:rFonts w:ascii="Times New Roman" w:eastAsia="Times New Roman" w:hAnsi="Times New Roman" w:cs="Times New Roman"/>
            <w:color w:val="000000"/>
            <w:sz w:val="24"/>
            <w:szCs w:val="24"/>
          </w:rPr>
          <w:t>37</w:t>
        </w:r>
      </w:ins>
      <w:r w:rsidRPr="00466463">
        <w:rPr>
          <w:rFonts w:ascii="Times New Roman" w:eastAsia="Times New Roman" w:hAnsi="Times New Roman" w:cs="Times New Roman"/>
          <w:color w:val="000000"/>
          <w:sz w:val="24"/>
          <w:szCs w:val="24"/>
        </w:rPr>
        <w:t>). Showing attention and respect for older people, treating them</w:t>
      </w:r>
      <w:r>
        <w:rPr>
          <w:rFonts w:ascii="Times New Roman" w:eastAsia="Times New Roman" w:hAnsi="Times New Roman" w:cs="Times New Roman"/>
          <w:color w:val="000000"/>
          <w:sz w:val="24"/>
          <w:szCs w:val="24"/>
        </w:rPr>
        <w:t xml:space="preserve"> as </w:t>
      </w:r>
      <w:r w:rsidRPr="00466463">
        <w:rPr>
          <w:rFonts w:ascii="Times New Roman" w:eastAsia="Times New Roman" w:hAnsi="Times New Roman" w:cs="Times New Roman"/>
          <w:color w:val="000000"/>
          <w:sz w:val="24"/>
          <w:szCs w:val="24"/>
        </w:rPr>
        <w:t xml:space="preserve">human beings not as objects or children, being happy with them and their relatives when meeting them and spending time with them, and being responsive to the relatives are among the actions </w:t>
      </w:r>
      <w:r>
        <w:rPr>
          <w:rFonts w:ascii="Times New Roman" w:eastAsia="Times New Roman" w:hAnsi="Times New Roman" w:cs="Times New Roman"/>
          <w:color w:val="000000"/>
          <w:sz w:val="24"/>
          <w:szCs w:val="24"/>
        </w:rPr>
        <w:t>which</w:t>
      </w:r>
      <w:r w:rsidRPr="00466463">
        <w:rPr>
          <w:rFonts w:ascii="Times New Roman" w:eastAsia="Times New Roman" w:hAnsi="Times New Roman" w:cs="Times New Roman"/>
          <w:color w:val="000000"/>
          <w:sz w:val="24"/>
          <w:szCs w:val="24"/>
        </w:rPr>
        <w:t xml:space="preserve"> lead to gaining older patients</w:t>
      </w:r>
      <w:del w:id="984" w:author="signal" w:date="2019-08-01T21:46:00Z">
        <w:r w:rsidDel="003C67F8">
          <w:rPr>
            <w:rFonts w:ascii="Times New Roman" w:eastAsia="Times New Roman" w:hAnsi="Times New Roman" w:cs="Times New Roman"/>
            <w:color w:val="000000"/>
            <w:sz w:val="24"/>
            <w:szCs w:val="24"/>
          </w:rPr>
          <w:delText>’</w:delText>
        </w:r>
      </w:del>
      <w:r w:rsidRPr="00466463">
        <w:rPr>
          <w:rFonts w:ascii="Times New Roman" w:eastAsia="Times New Roman" w:hAnsi="Times New Roman" w:cs="Times New Roman"/>
          <w:color w:val="000000"/>
          <w:sz w:val="24"/>
          <w:szCs w:val="24"/>
        </w:rPr>
        <w:t xml:space="preserve"> and their relatives’ trust and confidence.</w:t>
      </w:r>
      <w:del w:id="985" w:author="signal" w:date="2019-08-01T21:45:00Z">
        <w:r w:rsidRPr="00466463" w:rsidDel="003C67F8">
          <w:rPr>
            <w:rFonts w:ascii="Times New Roman" w:eastAsia="Times New Roman" w:hAnsi="Times New Roman" w:cs="Times New Roman"/>
            <w:color w:val="000000"/>
            <w:sz w:val="24"/>
            <w:szCs w:val="24"/>
          </w:rPr>
          <w:delText> .</w:delText>
        </w:r>
      </w:del>
      <w:r w:rsidRPr="00466463">
        <w:rPr>
          <w:rFonts w:ascii="Times New Roman" w:eastAsia="Times New Roman" w:hAnsi="Times New Roman" w:cs="Times New Roman"/>
          <w:color w:val="000000"/>
          <w:sz w:val="24"/>
          <w:szCs w:val="24"/>
        </w:rPr>
        <w:t xml:space="preserve"> Gaining patient</w:t>
      </w:r>
      <w:r>
        <w:rPr>
          <w:rFonts w:ascii="Times New Roman" w:eastAsia="Times New Roman" w:hAnsi="Times New Roman" w:cs="Times New Roman"/>
          <w:color w:val="000000"/>
          <w:sz w:val="24"/>
          <w:szCs w:val="24"/>
        </w:rPr>
        <w:t>s’</w:t>
      </w:r>
      <w:r w:rsidRPr="00466463">
        <w:rPr>
          <w:rFonts w:ascii="Times New Roman" w:eastAsia="Times New Roman" w:hAnsi="Times New Roman" w:cs="Times New Roman"/>
          <w:color w:val="000000"/>
          <w:sz w:val="24"/>
          <w:szCs w:val="24"/>
        </w:rPr>
        <w:t xml:space="preserve"> confidence to </w:t>
      </w:r>
      <w:r>
        <w:rPr>
          <w:rFonts w:ascii="Times New Roman" w:eastAsia="Times New Roman" w:hAnsi="Times New Roman" w:cs="Times New Roman"/>
          <w:color w:val="000000"/>
          <w:sz w:val="24"/>
          <w:szCs w:val="24"/>
        </w:rPr>
        <w:t>get</w:t>
      </w:r>
      <w:r w:rsidRPr="00466463">
        <w:rPr>
          <w:rFonts w:ascii="Times New Roman" w:eastAsia="Times New Roman" w:hAnsi="Times New Roman" w:cs="Times New Roman"/>
          <w:color w:val="000000"/>
          <w:sz w:val="24"/>
          <w:szCs w:val="24"/>
        </w:rPr>
        <w:t> life stories, interests, habits, and values, and providing per</w:t>
      </w:r>
      <w:r>
        <w:rPr>
          <w:rFonts w:ascii="Times New Roman" w:eastAsia="Times New Roman" w:hAnsi="Times New Roman" w:cs="Times New Roman"/>
          <w:color w:val="000000"/>
          <w:sz w:val="24"/>
          <w:szCs w:val="24"/>
        </w:rPr>
        <w:t xml:space="preserve">son-centered care are essential </w:t>
      </w:r>
      <w:r w:rsidRPr="00466463">
        <w:rPr>
          <w:rFonts w:ascii="Times New Roman" w:eastAsia="Times New Roman" w:hAnsi="Times New Roman" w:cs="Times New Roman"/>
          <w:color w:val="000000"/>
          <w:sz w:val="24"/>
          <w:szCs w:val="24"/>
        </w:rPr>
        <w:t>(</w:t>
      </w:r>
      <w:del w:id="986" w:author="reza" w:date="2019-07-29T14:39:00Z">
        <w:r w:rsidRPr="00466463" w:rsidDel="00B827C3">
          <w:rPr>
            <w:rFonts w:ascii="Times New Roman" w:eastAsia="Times New Roman" w:hAnsi="Times New Roman" w:cs="Times New Roman"/>
            <w:color w:val="000000"/>
            <w:sz w:val="24"/>
            <w:szCs w:val="24"/>
          </w:rPr>
          <w:delText>11</w:delText>
        </w:r>
      </w:del>
      <w:ins w:id="987" w:author="reza" w:date="2019-07-29T14:39:00Z">
        <w:r w:rsidR="00B827C3">
          <w:rPr>
            <w:rFonts w:ascii="Times New Roman" w:eastAsia="Times New Roman" w:hAnsi="Times New Roman" w:cs="Times New Roman"/>
            <w:color w:val="000000"/>
            <w:sz w:val="24"/>
            <w:szCs w:val="24"/>
          </w:rPr>
          <w:t>12</w:t>
        </w:r>
      </w:ins>
      <w:r w:rsidRPr="00466463">
        <w:rPr>
          <w:rFonts w:ascii="Times New Roman" w:eastAsia="Times New Roman" w:hAnsi="Times New Roman" w:cs="Times New Roman"/>
          <w:color w:val="000000"/>
          <w:sz w:val="24"/>
          <w:szCs w:val="24"/>
        </w:rPr>
        <w:t xml:space="preserve">, </w:t>
      </w:r>
      <w:del w:id="988" w:author="reza" w:date="2019-07-29T14:39:00Z">
        <w:r w:rsidRPr="00466463" w:rsidDel="00B827C3">
          <w:rPr>
            <w:rFonts w:ascii="Times New Roman" w:eastAsia="Times New Roman" w:hAnsi="Times New Roman" w:cs="Times New Roman"/>
            <w:color w:val="000000"/>
            <w:sz w:val="24"/>
            <w:szCs w:val="24"/>
          </w:rPr>
          <w:delText>7</w:delText>
        </w:r>
      </w:del>
      <w:ins w:id="989" w:author="reza" w:date="2019-07-29T14:39:00Z">
        <w:r w:rsidR="00B827C3">
          <w:rPr>
            <w:rFonts w:ascii="Times New Roman" w:eastAsia="Times New Roman" w:hAnsi="Times New Roman" w:cs="Times New Roman"/>
            <w:color w:val="000000"/>
            <w:sz w:val="24"/>
            <w:szCs w:val="24"/>
          </w:rPr>
          <w:t>4</w:t>
        </w:r>
      </w:ins>
      <w:r w:rsidRPr="00466463">
        <w:rPr>
          <w:rFonts w:ascii="Times New Roman" w:eastAsia="Times New Roman" w:hAnsi="Times New Roman" w:cs="Times New Roman"/>
          <w:color w:val="000000"/>
          <w:sz w:val="24"/>
          <w:szCs w:val="24"/>
        </w:rPr>
        <w:t xml:space="preserve">, </w:t>
      </w:r>
      <w:del w:id="990" w:author="reza" w:date="2019-07-29T14:40:00Z">
        <w:r w:rsidRPr="00466463" w:rsidDel="00B827C3">
          <w:rPr>
            <w:rFonts w:ascii="Times New Roman" w:eastAsia="Times New Roman" w:hAnsi="Times New Roman" w:cs="Times New Roman"/>
            <w:color w:val="000000"/>
            <w:sz w:val="24"/>
            <w:szCs w:val="24"/>
          </w:rPr>
          <w:delText>9</w:delText>
        </w:r>
      </w:del>
      <w:ins w:id="991" w:author="reza" w:date="2019-07-29T14:40:00Z">
        <w:r w:rsidR="00B827C3">
          <w:rPr>
            <w:rFonts w:ascii="Times New Roman" w:eastAsia="Times New Roman" w:hAnsi="Times New Roman" w:cs="Times New Roman"/>
            <w:color w:val="000000"/>
            <w:sz w:val="24"/>
            <w:szCs w:val="24"/>
          </w:rPr>
          <w:t>6</w:t>
        </w:r>
      </w:ins>
      <w:r w:rsidRPr="00466463">
        <w:rPr>
          <w:rFonts w:ascii="Times New Roman" w:eastAsia="Times New Roman" w:hAnsi="Times New Roman" w:cs="Times New Roman"/>
          <w:color w:val="000000"/>
          <w:sz w:val="24"/>
          <w:szCs w:val="24"/>
        </w:rPr>
        <w:t xml:space="preserve">, </w:t>
      </w:r>
      <w:del w:id="992" w:author="reza" w:date="2019-07-29T14:41:00Z">
        <w:r w:rsidRPr="00466463" w:rsidDel="00B827C3">
          <w:rPr>
            <w:rFonts w:ascii="Times New Roman" w:eastAsia="Times New Roman" w:hAnsi="Times New Roman" w:cs="Times New Roman"/>
            <w:color w:val="000000"/>
            <w:sz w:val="24"/>
            <w:szCs w:val="24"/>
          </w:rPr>
          <w:delText>22</w:delText>
        </w:r>
      </w:del>
      <w:ins w:id="993" w:author="reza" w:date="2019-07-29T14:41:00Z">
        <w:r w:rsidR="00B827C3">
          <w:rPr>
            <w:rFonts w:ascii="Times New Roman" w:eastAsia="Times New Roman" w:hAnsi="Times New Roman" w:cs="Times New Roman"/>
            <w:color w:val="000000"/>
            <w:sz w:val="24"/>
            <w:szCs w:val="24"/>
          </w:rPr>
          <w:t>22</w:t>
        </w:r>
      </w:ins>
      <w:r w:rsidRPr="00466463">
        <w:rPr>
          <w:rFonts w:ascii="Times New Roman" w:eastAsia="Times New Roman" w:hAnsi="Times New Roman" w:cs="Times New Roman"/>
          <w:color w:val="000000"/>
          <w:sz w:val="24"/>
          <w:szCs w:val="24"/>
        </w:rPr>
        <w:t xml:space="preserve">, </w:t>
      </w:r>
      <w:del w:id="994" w:author="reza" w:date="2019-07-29T14:41:00Z">
        <w:r w:rsidRPr="00466463" w:rsidDel="00B827C3">
          <w:rPr>
            <w:rFonts w:ascii="Times New Roman" w:eastAsia="Times New Roman" w:hAnsi="Times New Roman" w:cs="Times New Roman"/>
            <w:color w:val="000000"/>
            <w:sz w:val="24"/>
            <w:szCs w:val="24"/>
          </w:rPr>
          <w:delText>45</w:delText>
        </w:r>
      </w:del>
      <w:ins w:id="995" w:author="reza" w:date="2019-07-29T14:41:00Z">
        <w:r w:rsidR="00B827C3">
          <w:rPr>
            <w:rFonts w:ascii="Times New Roman" w:eastAsia="Times New Roman" w:hAnsi="Times New Roman" w:cs="Times New Roman"/>
            <w:color w:val="000000"/>
            <w:sz w:val="24"/>
            <w:szCs w:val="24"/>
          </w:rPr>
          <w:t>37</w:t>
        </w:r>
      </w:ins>
      <w:r w:rsidRPr="00466463">
        <w:rPr>
          <w:rFonts w:ascii="Times New Roman" w:eastAsia="Times New Roman" w:hAnsi="Times New Roman" w:cs="Times New Roman"/>
          <w:color w:val="000000"/>
          <w:sz w:val="24"/>
          <w:szCs w:val="24"/>
        </w:rPr>
        <w:t xml:space="preserve">, </w:t>
      </w:r>
      <w:del w:id="996" w:author="reza" w:date="2019-07-29T14:41:00Z">
        <w:r w:rsidRPr="00466463" w:rsidDel="00B827C3">
          <w:rPr>
            <w:rFonts w:ascii="Times New Roman" w:eastAsia="Times New Roman" w:hAnsi="Times New Roman" w:cs="Times New Roman"/>
            <w:color w:val="000000"/>
            <w:sz w:val="24"/>
            <w:szCs w:val="24"/>
          </w:rPr>
          <w:delText>39</w:delText>
        </w:r>
      </w:del>
      <w:ins w:id="997" w:author="reza" w:date="2019-07-29T14:41:00Z">
        <w:r w:rsidR="00B827C3">
          <w:rPr>
            <w:rFonts w:ascii="Times New Roman" w:eastAsia="Times New Roman" w:hAnsi="Times New Roman" w:cs="Times New Roman"/>
            <w:color w:val="000000"/>
            <w:sz w:val="24"/>
            <w:szCs w:val="24"/>
          </w:rPr>
          <w:t>30</w:t>
        </w:r>
      </w:ins>
      <w:r w:rsidRPr="00466463">
        <w:rPr>
          <w:rFonts w:ascii="Times New Roman" w:eastAsia="Times New Roman" w:hAnsi="Times New Roman" w:cs="Times New Roman"/>
          <w:color w:val="000000"/>
          <w:sz w:val="24"/>
          <w:szCs w:val="24"/>
        </w:rPr>
        <w:t>). </w:t>
      </w:r>
      <w:del w:id="998" w:author="signal" w:date="2019-08-01T21:46:00Z">
        <w:r w:rsidRPr="00466463" w:rsidDel="003C67F8">
          <w:rPr>
            <w:rFonts w:ascii="Times New Roman" w:eastAsia="Times New Roman" w:hAnsi="Times New Roman" w:cs="Times New Roman"/>
            <w:color w:val="000000"/>
            <w:sz w:val="24"/>
            <w:szCs w:val="24"/>
          </w:rPr>
          <w:softHyphen/>
          <w:delText> </w:delText>
        </w:r>
      </w:del>
      <w:r>
        <w:rPr>
          <w:rFonts w:ascii="Times New Roman" w:eastAsia="Times New Roman" w:hAnsi="Times New Roman" w:cs="Times New Roman"/>
          <w:color w:val="000000"/>
          <w:sz w:val="24"/>
          <w:szCs w:val="24"/>
        </w:rPr>
        <w:t>Honesty is an</w:t>
      </w:r>
      <w:r w:rsidRPr="00466463">
        <w:rPr>
          <w:rFonts w:ascii="Times New Roman" w:eastAsia="Times New Roman" w:hAnsi="Times New Roman" w:cs="Times New Roman"/>
          <w:color w:val="000000"/>
          <w:sz w:val="24"/>
          <w:szCs w:val="24"/>
        </w:rPr>
        <w:t xml:space="preserve"> important ethical value in care. </w:t>
      </w:r>
      <w:r>
        <w:rPr>
          <w:rFonts w:ascii="Times New Roman" w:eastAsia="Times New Roman" w:hAnsi="Times New Roman" w:cs="Times New Roman"/>
          <w:color w:val="000000"/>
          <w:sz w:val="24"/>
          <w:szCs w:val="24"/>
        </w:rPr>
        <w:t>P</w:t>
      </w:r>
      <w:r w:rsidRPr="00466463">
        <w:rPr>
          <w:rFonts w:ascii="Times New Roman" w:eastAsia="Times New Roman" w:hAnsi="Times New Roman" w:cs="Times New Roman"/>
          <w:color w:val="000000"/>
          <w:sz w:val="24"/>
          <w:szCs w:val="24"/>
        </w:rPr>
        <w:t>atients expect honesty from the staff in health care. </w:t>
      </w:r>
      <w:r>
        <w:rPr>
          <w:rFonts w:ascii="Times New Roman" w:eastAsia="Times New Roman" w:hAnsi="Times New Roman" w:cs="Times New Roman"/>
          <w:color w:val="000000"/>
          <w:sz w:val="24"/>
          <w:szCs w:val="24"/>
        </w:rPr>
        <w:t>Existing f</w:t>
      </w:r>
      <w:r w:rsidRPr="00466463">
        <w:rPr>
          <w:rFonts w:ascii="Times New Roman" w:eastAsia="Times New Roman" w:hAnsi="Times New Roman" w:cs="Times New Roman"/>
          <w:color w:val="000000"/>
          <w:sz w:val="24"/>
          <w:szCs w:val="24"/>
        </w:rPr>
        <w:t>acts about the disease, health status, treatment options</w:t>
      </w:r>
      <w:r>
        <w:rPr>
          <w:rFonts w:ascii="Times New Roman" w:eastAsia="Times New Roman" w:hAnsi="Times New Roman" w:cs="Times New Roman"/>
          <w:color w:val="000000"/>
          <w:sz w:val="24"/>
          <w:szCs w:val="24"/>
        </w:rPr>
        <w:t>,</w:t>
      </w:r>
      <w:r w:rsidRPr="00466463">
        <w:rPr>
          <w:rFonts w:ascii="Times New Roman" w:eastAsia="Times New Roman" w:hAnsi="Times New Roman" w:cs="Times New Roman"/>
          <w:color w:val="000000"/>
          <w:sz w:val="24"/>
          <w:szCs w:val="24"/>
        </w:rPr>
        <w:t> and their positive and negative outcomes</w:t>
      </w:r>
      <w:r>
        <w:rPr>
          <w:rFonts w:ascii="Times New Roman" w:eastAsia="Times New Roman" w:hAnsi="Times New Roman" w:cs="Times New Roman"/>
          <w:color w:val="000000"/>
          <w:sz w:val="24"/>
          <w:szCs w:val="24"/>
        </w:rPr>
        <w:t xml:space="preserve"> should </w:t>
      </w:r>
      <w:r w:rsidRPr="00466463">
        <w:rPr>
          <w:rFonts w:ascii="Times New Roman" w:eastAsia="Times New Roman" w:hAnsi="Times New Roman" w:cs="Times New Roman"/>
          <w:color w:val="000000"/>
          <w:sz w:val="24"/>
          <w:szCs w:val="24"/>
        </w:rPr>
        <w:t xml:space="preserve">be honestly presented to </w:t>
      </w:r>
      <w:r w:rsidRPr="009605C2">
        <w:rPr>
          <w:rFonts w:ascii="Times New Roman" w:eastAsia="Times New Roman" w:hAnsi="Times New Roman" w:cs="Times New Roman"/>
          <w:color w:val="000000"/>
          <w:sz w:val="24"/>
          <w:szCs w:val="24"/>
        </w:rPr>
        <w:t>patients</w:t>
      </w:r>
      <w:ins w:id="999" w:author="reza" w:date="2019-08-02T21:03:00Z">
        <w:r w:rsidR="000C4D3D">
          <w:rPr>
            <w:rFonts w:ascii="Times New Roman" w:eastAsia="Times New Roman" w:hAnsi="Times New Roman" w:cs="Times New Roman"/>
            <w:color w:val="000000"/>
            <w:sz w:val="24"/>
            <w:szCs w:val="24"/>
          </w:rPr>
          <w:t xml:space="preserve"> </w:t>
        </w:r>
      </w:ins>
      <w:r w:rsidRPr="009605C2">
        <w:rPr>
          <w:rFonts w:ascii="Times New Roman" w:eastAsia="Times New Roman" w:hAnsi="Times New Roman" w:cs="Times New Roman"/>
          <w:color w:val="000000"/>
          <w:sz w:val="24"/>
          <w:szCs w:val="24"/>
        </w:rPr>
        <w:t>(</w:t>
      </w:r>
      <w:del w:id="1000" w:author="reza" w:date="2019-07-29T14:41:00Z">
        <w:r w:rsidRPr="009605C2" w:rsidDel="00B827C3">
          <w:rPr>
            <w:rFonts w:ascii="Times New Roman" w:eastAsia="Times New Roman" w:hAnsi="Times New Roman" w:cs="Times New Roman"/>
            <w:color w:val="000000"/>
            <w:sz w:val="24"/>
            <w:szCs w:val="24"/>
          </w:rPr>
          <w:delText>7</w:delText>
        </w:r>
      </w:del>
      <w:ins w:id="1001" w:author="reza" w:date="2019-07-29T14:41:00Z">
        <w:r w:rsidR="00B827C3">
          <w:rPr>
            <w:rFonts w:ascii="Times New Roman" w:eastAsia="Times New Roman" w:hAnsi="Times New Roman" w:cs="Times New Roman"/>
            <w:color w:val="000000"/>
            <w:sz w:val="24"/>
            <w:szCs w:val="24"/>
          </w:rPr>
          <w:t>4</w:t>
        </w:r>
      </w:ins>
      <w:r w:rsidRPr="009605C2">
        <w:rPr>
          <w:rFonts w:ascii="Times New Roman" w:eastAsia="Times New Roman" w:hAnsi="Times New Roman" w:cs="Times New Roman"/>
          <w:color w:val="000000"/>
          <w:sz w:val="24"/>
          <w:szCs w:val="24"/>
        </w:rPr>
        <w:t xml:space="preserve">, </w:t>
      </w:r>
      <w:del w:id="1002" w:author="reza" w:date="2019-07-29T14:42:00Z">
        <w:r w:rsidRPr="009605C2" w:rsidDel="00B827C3">
          <w:rPr>
            <w:rFonts w:ascii="Times New Roman" w:eastAsia="Times New Roman" w:hAnsi="Times New Roman" w:cs="Times New Roman"/>
            <w:color w:val="000000"/>
            <w:sz w:val="24"/>
            <w:szCs w:val="24"/>
          </w:rPr>
          <w:delText>33</w:delText>
        </w:r>
      </w:del>
      <w:ins w:id="1003" w:author="reza" w:date="2019-07-29T14:42:00Z">
        <w:r w:rsidR="00B827C3">
          <w:rPr>
            <w:rFonts w:ascii="Times New Roman" w:eastAsia="Times New Roman" w:hAnsi="Times New Roman" w:cs="Times New Roman"/>
            <w:color w:val="000000"/>
            <w:sz w:val="24"/>
            <w:szCs w:val="24"/>
          </w:rPr>
          <w:t>35</w:t>
        </w:r>
      </w:ins>
      <w:r>
        <w:rPr>
          <w:rFonts w:ascii="Times New Roman" w:eastAsia="Times New Roman" w:hAnsi="Times New Roman" w:cs="Times New Roman"/>
          <w:color w:val="000000"/>
          <w:sz w:val="24"/>
          <w:szCs w:val="24"/>
        </w:rPr>
        <w:t>)</w:t>
      </w:r>
      <w:r w:rsidRPr="009605C2">
        <w:rPr>
          <w:rFonts w:ascii="Times New Roman" w:eastAsia="Times New Roman" w:hAnsi="Times New Roman" w:cs="Times New Roman"/>
          <w:color w:val="000000"/>
          <w:sz w:val="24"/>
          <w:szCs w:val="24"/>
        </w:rPr>
        <w:t>.  </w:t>
      </w:r>
      <w:proofErr w:type="spellStart"/>
      <w:r w:rsidRPr="009605C2">
        <w:rPr>
          <w:rFonts w:ascii="Times New Roman" w:eastAsia="Times New Roman" w:hAnsi="Times New Roman" w:cs="Times New Roman"/>
          <w:color w:val="000000"/>
          <w:sz w:val="24"/>
          <w:szCs w:val="24"/>
        </w:rPr>
        <w:t>Mezey</w:t>
      </w:r>
      <w:proofErr w:type="spellEnd"/>
      <w:ins w:id="1004" w:author="reza" w:date="2019-08-02T19:30:00Z">
        <w:r w:rsidR="00E371A9">
          <w:rPr>
            <w:rFonts w:ascii="Times New Roman" w:eastAsia="Times New Roman" w:hAnsi="Times New Roman" w:cs="Times New Roman"/>
            <w:color w:val="000000"/>
            <w:sz w:val="24"/>
            <w:szCs w:val="24"/>
          </w:rPr>
          <w:t xml:space="preserve"> </w:t>
        </w:r>
      </w:ins>
      <w:r w:rsidRPr="009605C2">
        <w:rPr>
          <w:rFonts w:ascii="Times New Roman" w:eastAsia="Times New Roman" w:hAnsi="Times New Roman" w:cs="Times New Roman"/>
          <w:color w:val="000000"/>
          <w:sz w:val="24"/>
          <w:szCs w:val="24"/>
        </w:rPr>
        <w:t>&amp;</w:t>
      </w:r>
      <w:ins w:id="1005" w:author="reza" w:date="2019-08-02T19:30:00Z">
        <w:r w:rsidR="00E371A9">
          <w:rPr>
            <w:rFonts w:ascii="Times New Roman" w:eastAsia="Times New Roman" w:hAnsi="Times New Roman" w:cs="Times New Roman"/>
            <w:color w:val="000000"/>
            <w:sz w:val="24"/>
            <w:szCs w:val="24"/>
          </w:rPr>
          <w:t xml:space="preserve"> </w:t>
        </w:r>
      </w:ins>
      <w:proofErr w:type="spellStart"/>
      <w:r w:rsidRPr="009605C2">
        <w:rPr>
          <w:rFonts w:ascii="Times New Roman" w:eastAsia="Times New Roman" w:hAnsi="Times New Roman" w:cs="Times New Roman"/>
          <w:color w:val="000000"/>
          <w:sz w:val="24"/>
          <w:szCs w:val="24"/>
        </w:rPr>
        <w:t>Mitty</w:t>
      </w:r>
      <w:proofErr w:type="spellEnd"/>
      <w:r w:rsidRPr="00466463">
        <w:rPr>
          <w:rFonts w:ascii="Times New Roman" w:eastAsia="Times New Roman" w:hAnsi="Times New Roman" w:cs="Times New Roman"/>
          <w:color w:val="000000"/>
          <w:sz w:val="24"/>
          <w:szCs w:val="24"/>
        </w:rPr>
        <w:t xml:space="preserve"> consider honest response as a right </w:t>
      </w:r>
      <w:r>
        <w:rPr>
          <w:rFonts w:ascii="Times New Roman" w:eastAsia="Times New Roman" w:hAnsi="Times New Roman" w:cs="Times New Roman"/>
          <w:color w:val="000000"/>
          <w:sz w:val="24"/>
          <w:szCs w:val="24"/>
        </w:rPr>
        <w:t>of</w:t>
      </w:r>
      <w:r w:rsidRPr="00466463">
        <w:rPr>
          <w:rFonts w:ascii="Times New Roman" w:eastAsia="Times New Roman" w:hAnsi="Times New Roman" w:cs="Times New Roman"/>
          <w:color w:val="000000"/>
          <w:sz w:val="24"/>
          <w:szCs w:val="24"/>
        </w:rPr>
        <w:t xml:space="preserve"> older patients</w:t>
      </w:r>
      <w:r>
        <w:rPr>
          <w:rFonts w:ascii="Times New Roman" w:eastAsia="Times New Roman" w:hAnsi="Times New Roman" w:cs="Times New Roman"/>
          <w:color w:val="000000"/>
          <w:sz w:val="24"/>
          <w:szCs w:val="24"/>
        </w:rPr>
        <w:t xml:space="preserve"> (</w:t>
      </w:r>
      <w:del w:id="1006" w:author="reza" w:date="2019-07-29T14:42:00Z">
        <w:r w:rsidDel="00B827C3">
          <w:rPr>
            <w:rFonts w:ascii="Times New Roman" w:eastAsia="Times New Roman" w:hAnsi="Times New Roman" w:cs="Times New Roman"/>
            <w:color w:val="000000"/>
            <w:sz w:val="24"/>
            <w:szCs w:val="24"/>
          </w:rPr>
          <w:delText>22</w:delText>
        </w:r>
      </w:del>
      <w:ins w:id="1007" w:author="reza" w:date="2019-07-29T14:42:00Z">
        <w:r w:rsidR="00B827C3">
          <w:rPr>
            <w:rFonts w:ascii="Times New Roman" w:eastAsia="Times New Roman" w:hAnsi="Times New Roman" w:cs="Times New Roman"/>
            <w:color w:val="000000"/>
            <w:sz w:val="24"/>
            <w:szCs w:val="24"/>
          </w:rPr>
          <w:t>22</w:t>
        </w:r>
      </w:ins>
      <w:r>
        <w:rPr>
          <w:rFonts w:ascii="Times New Roman" w:eastAsia="Times New Roman" w:hAnsi="Times New Roman" w:cs="Times New Roman"/>
          <w:color w:val="000000"/>
          <w:sz w:val="24"/>
          <w:szCs w:val="24"/>
        </w:rPr>
        <w:t>).</w:t>
      </w:r>
    </w:p>
    <w:p w14:paraId="42CBD860" w14:textId="77777777" w:rsidR="002377C3" w:rsidRPr="00466463" w:rsidRDefault="002377C3">
      <w:pPr>
        <w:spacing w:after="0" w:line="360" w:lineRule="auto"/>
        <w:jc w:val="both"/>
        <w:rPr>
          <w:rFonts w:ascii="Times New Roman" w:eastAsia="Times New Roman" w:hAnsi="Times New Roman" w:cs="Times New Roman"/>
          <w:color w:val="000000"/>
          <w:sz w:val="24"/>
          <w:szCs w:val="24"/>
        </w:rPr>
        <w:pPrChange w:id="1008" w:author="reza" w:date="2019-08-02T20:08:00Z">
          <w:pPr>
            <w:spacing w:after="0" w:line="360" w:lineRule="auto"/>
            <w:jc w:val="lowKashida"/>
          </w:pPr>
        </w:pPrChange>
      </w:pPr>
      <w:r w:rsidRPr="00466463">
        <w:rPr>
          <w:rFonts w:ascii="Times New Roman" w:eastAsia="Times New Roman" w:hAnsi="Times New Roman" w:cs="Times New Roman"/>
          <w:color w:val="000000"/>
          <w:sz w:val="24"/>
          <w:szCs w:val="24"/>
        </w:rPr>
        <w:t>Empathy is the ability to put yourself in place of others and to understand their feelings and experiences</w:t>
      </w:r>
      <w:r>
        <w:rPr>
          <w:rFonts w:ascii="Times New Roman" w:eastAsia="Times New Roman" w:hAnsi="Times New Roman" w:cs="Times New Roman"/>
          <w:color w:val="000000"/>
          <w:sz w:val="24"/>
          <w:szCs w:val="24"/>
        </w:rPr>
        <w:t>. P</w:t>
      </w:r>
      <w:r w:rsidRPr="00466463">
        <w:rPr>
          <w:rFonts w:ascii="Times New Roman" w:eastAsia="Times New Roman" w:hAnsi="Times New Roman" w:cs="Times New Roman"/>
          <w:color w:val="000000"/>
          <w:sz w:val="24"/>
          <w:szCs w:val="24"/>
        </w:rPr>
        <w:t>aying attention to the needs and values of </w:t>
      </w:r>
      <w:del w:id="1009" w:author="signal" w:date="2019-08-01T21:47:00Z">
        <w:r w:rsidRPr="00466463" w:rsidDel="00AD4618">
          <w:rPr>
            <w:rFonts w:ascii="Times New Roman" w:eastAsia="Times New Roman" w:hAnsi="Times New Roman" w:cs="Times New Roman"/>
            <w:color w:val="000000"/>
            <w:sz w:val="24"/>
            <w:szCs w:val="24"/>
          </w:rPr>
          <w:delText>the elderly</w:delText>
        </w:r>
      </w:del>
      <w:ins w:id="1010" w:author="signal" w:date="2019-08-01T21:47:00Z">
        <w:r w:rsidR="00AD4618">
          <w:rPr>
            <w:rFonts w:ascii="Times New Roman" w:eastAsia="Times New Roman" w:hAnsi="Times New Roman" w:cs="Times New Roman"/>
            <w:color w:val="000000"/>
            <w:sz w:val="24"/>
            <w:szCs w:val="24"/>
          </w:rPr>
          <w:t>older adults</w:t>
        </w:r>
      </w:ins>
      <w:r>
        <w:rPr>
          <w:rFonts w:ascii="Times New Roman" w:eastAsia="Times New Roman" w:hAnsi="Times New Roman" w:cs="Times New Roman"/>
          <w:color w:val="000000"/>
          <w:sz w:val="24"/>
          <w:szCs w:val="24"/>
        </w:rPr>
        <w:t xml:space="preserve"> specifically in dementia </w:t>
      </w:r>
      <w:proofErr w:type="gramStart"/>
      <w:r>
        <w:rPr>
          <w:rFonts w:ascii="Times New Roman" w:eastAsia="Times New Roman" w:hAnsi="Times New Roman" w:cs="Times New Roman"/>
          <w:color w:val="000000"/>
          <w:sz w:val="24"/>
          <w:szCs w:val="24"/>
        </w:rPr>
        <w:t xml:space="preserve">patients </w:t>
      </w:r>
      <w:r w:rsidRPr="00466463">
        <w:rPr>
          <w:rFonts w:ascii="Times New Roman" w:eastAsia="Times New Roman" w:hAnsi="Times New Roman" w:cs="Times New Roman"/>
          <w:color w:val="000000"/>
          <w:sz w:val="24"/>
          <w:szCs w:val="24"/>
        </w:rPr>
        <w:t> requires</w:t>
      </w:r>
      <w:proofErr w:type="gramEnd"/>
      <w:r w:rsidRPr="00466463">
        <w:rPr>
          <w:rFonts w:ascii="Times New Roman" w:eastAsia="Times New Roman" w:hAnsi="Times New Roman" w:cs="Times New Roman"/>
          <w:color w:val="000000"/>
          <w:sz w:val="24"/>
          <w:szCs w:val="24"/>
        </w:rPr>
        <w:t xml:space="preserve"> empathy and sensitivity to nonverbal </w:t>
      </w:r>
      <w:r>
        <w:rPr>
          <w:rFonts w:ascii="Times New Roman" w:eastAsia="Times New Roman" w:hAnsi="Times New Roman" w:cs="Times New Roman"/>
          <w:color w:val="000000"/>
          <w:sz w:val="24"/>
          <w:szCs w:val="24"/>
        </w:rPr>
        <w:t xml:space="preserve">language </w:t>
      </w:r>
      <w:r w:rsidRPr="00466463">
        <w:rPr>
          <w:rFonts w:ascii="Times New Roman" w:eastAsia="Times New Roman" w:hAnsi="Times New Roman" w:cs="Times New Roman"/>
          <w:color w:val="000000"/>
          <w:sz w:val="24"/>
          <w:szCs w:val="24"/>
        </w:rPr>
        <w:t>(</w:t>
      </w:r>
      <w:del w:id="1011" w:author="reza" w:date="2019-07-29T14:42:00Z">
        <w:r w:rsidRPr="00466463" w:rsidDel="00B827C3">
          <w:rPr>
            <w:rFonts w:ascii="Times New Roman" w:eastAsia="Times New Roman" w:hAnsi="Times New Roman" w:cs="Times New Roman"/>
            <w:color w:val="000000"/>
            <w:sz w:val="24"/>
            <w:szCs w:val="24"/>
          </w:rPr>
          <w:delText>24</w:delText>
        </w:r>
      </w:del>
      <w:ins w:id="1012" w:author="reza" w:date="2019-07-29T14:42:00Z">
        <w:r w:rsidR="00B827C3">
          <w:rPr>
            <w:rFonts w:ascii="Times New Roman" w:eastAsia="Times New Roman" w:hAnsi="Times New Roman" w:cs="Times New Roman"/>
            <w:color w:val="000000"/>
            <w:sz w:val="24"/>
            <w:szCs w:val="24"/>
          </w:rPr>
          <w:t>33</w:t>
        </w:r>
      </w:ins>
      <w:r w:rsidRPr="00466463">
        <w:rPr>
          <w:rFonts w:ascii="Times New Roman" w:eastAsia="Times New Roman" w:hAnsi="Times New Roman" w:cs="Times New Roman"/>
          <w:color w:val="000000"/>
          <w:sz w:val="24"/>
          <w:szCs w:val="24"/>
        </w:rPr>
        <w:t xml:space="preserve">, </w:t>
      </w:r>
      <w:del w:id="1013" w:author="reza" w:date="2019-07-29T14:42:00Z">
        <w:r w:rsidRPr="00466463" w:rsidDel="00B827C3">
          <w:rPr>
            <w:rFonts w:ascii="Times New Roman" w:eastAsia="Times New Roman" w:hAnsi="Times New Roman" w:cs="Times New Roman"/>
            <w:color w:val="000000"/>
            <w:sz w:val="24"/>
            <w:szCs w:val="24"/>
          </w:rPr>
          <w:delText>32</w:delText>
        </w:r>
      </w:del>
      <w:ins w:id="1014" w:author="reza" w:date="2019-07-29T14:42:00Z">
        <w:r w:rsidR="00B827C3">
          <w:rPr>
            <w:rFonts w:ascii="Times New Roman" w:eastAsia="Times New Roman" w:hAnsi="Times New Roman" w:cs="Times New Roman"/>
            <w:color w:val="000000"/>
            <w:sz w:val="24"/>
            <w:szCs w:val="24"/>
          </w:rPr>
          <w:t>23</w:t>
        </w:r>
      </w:ins>
      <w:r w:rsidRPr="00466463">
        <w:rPr>
          <w:rFonts w:ascii="Times New Roman" w:eastAsia="Times New Roman" w:hAnsi="Times New Roman" w:cs="Times New Roman"/>
          <w:color w:val="000000"/>
          <w:sz w:val="24"/>
          <w:szCs w:val="24"/>
        </w:rPr>
        <w:t xml:space="preserve">, </w:t>
      </w:r>
      <w:del w:id="1015" w:author="reza" w:date="2019-07-29T14:43:00Z">
        <w:r w:rsidRPr="00466463" w:rsidDel="00B827C3">
          <w:rPr>
            <w:rFonts w:ascii="Times New Roman" w:eastAsia="Times New Roman" w:hAnsi="Times New Roman" w:cs="Times New Roman"/>
            <w:color w:val="000000"/>
            <w:sz w:val="24"/>
            <w:szCs w:val="24"/>
          </w:rPr>
          <w:delText>41</w:delText>
        </w:r>
      </w:del>
      <w:ins w:id="1016" w:author="reza" w:date="2019-07-29T14:43:00Z">
        <w:r w:rsidR="00B827C3">
          <w:rPr>
            <w:rFonts w:ascii="Times New Roman" w:eastAsia="Times New Roman" w:hAnsi="Times New Roman" w:cs="Times New Roman"/>
            <w:color w:val="000000"/>
            <w:sz w:val="24"/>
            <w:szCs w:val="24"/>
          </w:rPr>
          <w:t>32</w:t>
        </w:r>
      </w:ins>
      <w:r w:rsidRPr="00466463">
        <w:rPr>
          <w:rFonts w:ascii="Times New Roman" w:eastAsia="Times New Roman" w:hAnsi="Times New Roman" w:cs="Times New Roman"/>
          <w:color w:val="000000"/>
          <w:sz w:val="24"/>
          <w:szCs w:val="24"/>
        </w:rPr>
        <w:t xml:space="preserve">). According to </w:t>
      </w:r>
      <w:proofErr w:type="spellStart"/>
      <w:r w:rsidRPr="00466463">
        <w:rPr>
          <w:rFonts w:ascii="Times New Roman" w:eastAsia="Times New Roman" w:hAnsi="Times New Roman" w:cs="Times New Roman"/>
          <w:color w:val="000000"/>
          <w:sz w:val="24"/>
          <w:szCs w:val="24"/>
        </w:rPr>
        <w:t>Tranv</w:t>
      </w:r>
      <w:r>
        <w:rPr>
          <w:rFonts w:ascii="Times New Roman" w:eastAsia="Times New Roman" w:hAnsi="Times New Roman" w:cs="Times New Roman"/>
          <w:color w:val="000000"/>
          <w:sz w:val="24"/>
          <w:szCs w:val="24"/>
        </w:rPr>
        <w:t>a</w:t>
      </w:r>
      <w:r w:rsidRPr="00466463">
        <w:rPr>
          <w:rFonts w:ascii="Times New Roman" w:eastAsia="Times New Roman" w:hAnsi="Times New Roman" w:cs="Times New Roman"/>
          <w:color w:val="000000"/>
          <w:sz w:val="24"/>
          <w:szCs w:val="24"/>
        </w:rPr>
        <w:t>g</w:t>
      </w:r>
      <w:proofErr w:type="spellEnd"/>
      <w:r w:rsidRPr="00466463">
        <w:rPr>
          <w:rFonts w:ascii="Times New Roman" w:eastAsia="Times New Roman" w:hAnsi="Times New Roman" w:cs="Times New Roman"/>
          <w:color w:val="000000"/>
          <w:sz w:val="24"/>
          <w:szCs w:val="24"/>
        </w:rPr>
        <w:t xml:space="preserve"> et al., knowledge and empathy together help professional caregivers </w:t>
      </w:r>
      <w:r w:rsidRPr="00466463">
        <w:rPr>
          <w:rFonts w:ascii="Times New Roman" w:eastAsia="Times New Roman" w:hAnsi="Times New Roman" w:cs="Times New Roman"/>
          <w:color w:val="000000"/>
          <w:sz w:val="24"/>
          <w:szCs w:val="24"/>
        </w:rPr>
        <w:softHyphen/>
        <w:t>to attribute unintended behaviors such as aggression in patients with dementia to their disease</w:t>
      </w:r>
      <w:del w:id="1017" w:author="signal" w:date="2019-08-01T21:48:00Z">
        <w:r w:rsidRPr="00466463" w:rsidDel="007650DB">
          <w:rPr>
            <w:rFonts w:ascii="Times New Roman" w:eastAsia="Times New Roman" w:hAnsi="Times New Roman" w:cs="Times New Roman"/>
            <w:color w:val="000000"/>
            <w:sz w:val="24"/>
            <w:szCs w:val="24"/>
          </w:rPr>
          <w:delText>.</w:delText>
        </w:r>
      </w:del>
      <w:del w:id="1018" w:author="reza" w:date="2019-07-29T14:43:00Z">
        <w:r w:rsidRPr="00466463" w:rsidDel="00B827C3">
          <w:rPr>
            <w:rFonts w:ascii="Times New Roman" w:eastAsia="Times New Roman" w:hAnsi="Times New Roman" w:cs="Times New Roman"/>
            <w:color w:val="000000"/>
            <w:sz w:val="24"/>
            <w:szCs w:val="24"/>
          </w:rPr>
          <w:delText> . </w:delText>
        </w:r>
      </w:del>
      <w:r w:rsidRPr="00466463">
        <w:rPr>
          <w:rFonts w:ascii="Times New Roman" w:eastAsia="Times New Roman" w:hAnsi="Times New Roman" w:cs="Times New Roman"/>
          <w:color w:val="000000"/>
          <w:sz w:val="24"/>
          <w:szCs w:val="24"/>
        </w:rPr>
        <w:t xml:space="preserve"> (</w:t>
      </w:r>
      <w:del w:id="1019" w:author="reza" w:date="2019-07-29T14:44:00Z">
        <w:r w:rsidRPr="00466463" w:rsidDel="00B827C3">
          <w:rPr>
            <w:rFonts w:ascii="Times New Roman" w:eastAsia="Times New Roman" w:hAnsi="Times New Roman" w:cs="Times New Roman"/>
            <w:color w:val="000000"/>
            <w:sz w:val="24"/>
            <w:szCs w:val="24"/>
          </w:rPr>
          <w:delText>25</w:delText>
        </w:r>
      </w:del>
      <w:ins w:id="1020" w:author="reza" w:date="2019-07-29T14:44:00Z">
        <w:r w:rsidR="00B827C3">
          <w:rPr>
            <w:rFonts w:ascii="Times New Roman" w:eastAsia="Times New Roman" w:hAnsi="Times New Roman" w:cs="Times New Roman"/>
            <w:color w:val="000000"/>
            <w:sz w:val="24"/>
            <w:szCs w:val="24"/>
          </w:rPr>
          <w:t>21</w:t>
        </w:r>
      </w:ins>
      <w:del w:id="1021" w:author="reza" w:date="2019-07-29T14:43:00Z">
        <w:r w:rsidDel="00B827C3">
          <w:rPr>
            <w:rFonts w:ascii="Times New Roman" w:eastAsia="Times New Roman" w:hAnsi="Times New Roman" w:cs="Times New Roman"/>
            <w:color w:val="000000"/>
            <w:sz w:val="24"/>
            <w:szCs w:val="24"/>
          </w:rPr>
          <w:delText>.</w:delText>
        </w:r>
      </w:del>
      <w:proofErr w:type="gramStart"/>
      <w:r>
        <w:rPr>
          <w:rFonts w:ascii="Times New Roman" w:eastAsia="Times New Roman" w:hAnsi="Times New Roman" w:cs="Times New Roman"/>
          <w:color w:val="000000"/>
          <w:sz w:val="24"/>
          <w:szCs w:val="24"/>
        </w:rPr>
        <w:t>)</w:t>
      </w:r>
      <w:ins w:id="1022" w:author="signal" w:date="2019-08-01T21:48:00Z">
        <w:r w:rsidR="007650DB">
          <w:rPr>
            <w:rFonts w:ascii="Times New Roman" w:eastAsia="Times New Roman" w:hAnsi="Times New Roman" w:cs="Times New Roman"/>
            <w:color w:val="000000"/>
            <w:sz w:val="24"/>
            <w:szCs w:val="24"/>
          </w:rPr>
          <w:t>.</w:t>
        </w:r>
      </w:ins>
      <w:r w:rsidRPr="00466463">
        <w:rPr>
          <w:rFonts w:ascii="Times New Roman" w:eastAsia="Times New Roman" w:hAnsi="Times New Roman" w:cs="Times New Roman"/>
          <w:color w:val="000000"/>
          <w:sz w:val="24"/>
          <w:szCs w:val="24"/>
        </w:rPr>
        <w:t>Compassion</w:t>
      </w:r>
      <w:proofErr w:type="gramEnd"/>
      <w:r w:rsidRPr="00466463">
        <w:rPr>
          <w:rFonts w:ascii="Times New Roman" w:eastAsia="Times New Roman" w:hAnsi="Times New Roman" w:cs="Times New Roman"/>
          <w:color w:val="000000"/>
          <w:sz w:val="24"/>
          <w:szCs w:val="24"/>
        </w:rPr>
        <w:t xml:space="preserve"> is possible through attention and efforts to solve the patient’s problems, pain and suffering</w:t>
      </w:r>
      <w:ins w:id="1023" w:author="reza" w:date="2019-08-02T21:03:00Z">
        <w:r w:rsidR="000C4D3D">
          <w:rPr>
            <w:rFonts w:ascii="Times New Roman" w:eastAsia="Times New Roman" w:hAnsi="Times New Roman" w:cs="Times New Roman"/>
            <w:color w:val="000000"/>
            <w:sz w:val="24"/>
            <w:szCs w:val="24"/>
          </w:rPr>
          <w:t xml:space="preserve"> </w:t>
        </w:r>
      </w:ins>
      <w:r w:rsidRPr="00466463">
        <w:rPr>
          <w:rFonts w:ascii="Times New Roman" w:eastAsia="Times New Roman" w:hAnsi="Times New Roman" w:cs="Times New Roman"/>
          <w:color w:val="000000"/>
          <w:sz w:val="24"/>
          <w:szCs w:val="24"/>
        </w:rPr>
        <w:t>(</w:t>
      </w:r>
      <w:del w:id="1024" w:author="reza" w:date="2019-07-29T14:44:00Z">
        <w:r w:rsidRPr="00466463" w:rsidDel="00B827C3">
          <w:rPr>
            <w:rFonts w:ascii="Times New Roman" w:eastAsia="Times New Roman" w:hAnsi="Times New Roman" w:cs="Times New Roman"/>
            <w:color w:val="000000"/>
            <w:sz w:val="24"/>
            <w:szCs w:val="24"/>
          </w:rPr>
          <w:delText>22</w:delText>
        </w:r>
      </w:del>
      <w:ins w:id="1025" w:author="reza" w:date="2019-07-29T14:44:00Z">
        <w:r w:rsidR="00B827C3">
          <w:rPr>
            <w:rFonts w:ascii="Times New Roman" w:eastAsia="Times New Roman" w:hAnsi="Times New Roman" w:cs="Times New Roman"/>
            <w:color w:val="000000"/>
            <w:sz w:val="24"/>
            <w:szCs w:val="24"/>
          </w:rPr>
          <w:t>22</w:t>
        </w:r>
      </w:ins>
      <w:r w:rsidRPr="00466463">
        <w:rPr>
          <w:rFonts w:ascii="Times New Roman" w:eastAsia="Times New Roman" w:hAnsi="Times New Roman" w:cs="Times New Roman"/>
          <w:color w:val="000000"/>
          <w:sz w:val="24"/>
          <w:szCs w:val="24"/>
        </w:rPr>
        <w:t xml:space="preserve">, </w:t>
      </w:r>
      <w:del w:id="1026" w:author="reza" w:date="2019-07-29T14:44:00Z">
        <w:r w:rsidRPr="00466463" w:rsidDel="00B827C3">
          <w:rPr>
            <w:rFonts w:ascii="Times New Roman" w:eastAsia="Times New Roman" w:hAnsi="Times New Roman" w:cs="Times New Roman"/>
            <w:color w:val="000000"/>
            <w:sz w:val="24"/>
            <w:szCs w:val="24"/>
          </w:rPr>
          <w:delText>27</w:delText>
        </w:r>
      </w:del>
      <w:ins w:id="1027" w:author="reza" w:date="2019-07-29T14:44:00Z">
        <w:r w:rsidR="00B827C3">
          <w:rPr>
            <w:rFonts w:ascii="Times New Roman" w:eastAsia="Times New Roman" w:hAnsi="Times New Roman" w:cs="Times New Roman"/>
            <w:color w:val="000000"/>
            <w:sz w:val="24"/>
            <w:szCs w:val="24"/>
          </w:rPr>
          <w:t>19</w:t>
        </w:r>
      </w:ins>
      <w:r w:rsidRPr="00466463">
        <w:rPr>
          <w:rFonts w:ascii="Times New Roman" w:eastAsia="Times New Roman" w:hAnsi="Times New Roman" w:cs="Times New Roman"/>
          <w:color w:val="000000"/>
          <w:sz w:val="24"/>
          <w:szCs w:val="24"/>
        </w:rPr>
        <w:t xml:space="preserve">). Compassion requires professional knowledge </w:t>
      </w:r>
      <w:r>
        <w:rPr>
          <w:rFonts w:ascii="Times New Roman" w:eastAsia="Times New Roman" w:hAnsi="Times New Roman" w:cs="Times New Roman"/>
          <w:color w:val="000000"/>
          <w:sz w:val="24"/>
          <w:szCs w:val="24"/>
        </w:rPr>
        <w:t>about</w:t>
      </w:r>
      <w:ins w:id="1028" w:author="reza" w:date="2019-08-02T18:09:00Z">
        <w:r w:rsidR="00E21F96">
          <w:rPr>
            <w:rFonts w:ascii="Times New Roman" w:eastAsia="Times New Roman" w:hAnsi="Times New Roman" w:cs="Times New Roman" w:hint="cs"/>
            <w:color w:val="000000"/>
            <w:sz w:val="24"/>
            <w:szCs w:val="24"/>
            <w:rtl/>
          </w:rPr>
          <w:t xml:space="preserve"> </w:t>
        </w:r>
      </w:ins>
      <w:ins w:id="1029" w:author="signal" w:date="2019-08-01T21:48:00Z">
        <w:r w:rsidR="00EE2DD1">
          <w:rPr>
            <w:rFonts w:ascii="Times New Roman" w:eastAsia="Times New Roman" w:hAnsi="Times New Roman" w:cs="Times New Roman"/>
            <w:color w:val="000000"/>
            <w:sz w:val="24"/>
            <w:szCs w:val="24"/>
          </w:rPr>
          <w:t xml:space="preserve">the </w:t>
        </w:r>
      </w:ins>
      <w:r w:rsidRPr="00A31BEA">
        <w:rPr>
          <w:rFonts w:ascii="Times New Roman" w:eastAsia="Times New Roman" w:hAnsi="Times New Roman" w:cs="Times New Roman"/>
          <w:color w:val="000000"/>
          <w:sz w:val="24"/>
          <w:szCs w:val="24"/>
        </w:rPr>
        <w:t>patient’s needs</w:t>
      </w:r>
      <w:r>
        <w:rPr>
          <w:rFonts w:ascii="Times New Roman" w:eastAsia="Times New Roman" w:hAnsi="Times New Roman" w:cs="Times New Roman"/>
          <w:color w:val="000000"/>
          <w:sz w:val="24"/>
          <w:szCs w:val="24"/>
        </w:rPr>
        <w:t>,</w:t>
      </w:r>
      <w:ins w:id="1030" w:author="reza" w:date="2019-08-02T18:09:00Z">
        <w:r w:rsidR="00E21F96">
          <w:rPr>
            <w:rFonts w:ascii="Times New Roman" w:eastAsia="Times New Roman" w:hAnsi="Times New Roman" w:cs="Times New Roman" w:hint="cs"/>
            <w:color w:val="000000"/>
            <w:sz w:val="24"/>
            <w:szCs w:val="24"/>
            <w:rtl/>
          </w:rPr>
          <w:t xml:space="preserve"> </w:t>
        </w:r>
      </w:ins>
      <w:r w:rsidRPr="00A31BEA">
        <w:rPr>
          <w:rFonts w:ascii="Times New Roman" w:eastAsia="Times New Roman" w:hAnsi="Times New Roman" w:cs="Times New Roman"/>
          <w:color w:val="000000"/>
          <w:sz w:val="24"/>
          <w:szCs w:val="24"/>
          <w:lang w:val="en-GB" w:bidi="fa-IR"/>
        </w:rPr>
        <w:t xml:space="preserve">and </w:t>
      </w:r>
      <w:r>
        <w:rPr>
          <w:rFonts w:ascii="Times New Roman" w:eastAsia="Times New Roman" w:hAnsi="Times New Roman" w:cs="Times New Roman"/>
          <w:color w:val="000000"/>
          <w:sz w:val="24"/>
          <w:szCs w:val="24"/>
        </w:rPr>
        <w:t>knowing</w:t>
      </w:r>
      <w:r w:rsidRPr="00A31BEA">
        <w:rPr>
          <w:rFonts w:ascii="Times New Roman" w:eastAsia="Times New Roman" w:hAnsi="Times New Roman" w:cs="Times New Roman"/>
          <w:color w:val="000000"/>
          <w:sz w:val="24"/>
          <w:szCs w:val="24"/>
          <w:lang w:val="en-GB" w:bidi="fa-IR"/>
        </w:rPr>
        <w:t xml:space="preserve"> the individual sufficiently</w:t>
      </w:r>
      <w:ins w:id="1031" w:author="reza" w:date="2019-08-02T19:30:00Z">
        <w:r w:rsidR="00E371A9">
          <w:rPr>
            <w:rFonts w:ascii="Times New Roman" w:eastAsia="Times New Roman" w:hAnsi="Times New Roman" w:cs="Times New Roman"/>
            <w:color w:val="000000"/>
            <w:sz w:val="24"/>
            <w:szCs w:val="24"/>
            <w:lang w:val="en-GB" w:bidi="fa-IR"/>
          </w:rPr>
          <w:t xml:space="preserve"> </w:t>
        </w:r>
      </w:ins>
      <w:del w:id="1032" w:author="signal" w:date="2019-08-01T21:48:00Z">
        <w:r w:rsidDel="00EE2DD1">
          <w:rPr>
            <w:rFonts w:ascii="Times New Roman" w:eastAsia="Times New Roman" w:hAnsi="Times New Roman" w:cs="Times New Roman"/>
            <w:color w:val="000000"/>
            <w:sz w:val="24"/>
            <w:szCs w:val="24"/>
            <w:lang w:val="en-GB" w:bidi="fa-IR"/>
          </w:rPr>
          <w:delText>.</w:delText>
        </w:r>
      </w:del>
      <w:r w:rsidRPr="00466463">
        <w:rPr>
          <w:rFonts w:ascii="Times New Roman" w:eastAsia="Times New Roman" w:hAnsi="Times New Roman" w:cs="Times New Roman"/>
          <w:color w:val="000000"/>
          <w:sz w:val="24"/>
          <w:szCs w:val="24"/>
        </w:rPr>
        <w:t>(</w:t>
      </w:r>
      <w:del w:id="1033" w:author="reza" w:date="2019-07-29T14:46:00Z">
        <w:r w:rsidRPr="00466463" w:rsidDel="00B827C3">
          <w:rPr>
            <w:rFonts w:ascii="Times New Roman" w:eastAsia="Times New Roman" w:hAnsi="Times New Roman" w:cs="Times New Roman"/>
            <w:color w:val="000000"/>
            <w:sz w:val="24"/>
            <w:szCs w:val="24"/>
          </w:rPr>
          <w:delText>3</w:delText>
        </w:r>
      </w:del>
      <w:ins w:id="1034" w:author="reza" w:date="2019-07-29T14:46:00Z">
        <w:r w:rsidR="00B827C3">
          <w:rPr>
            <w:rFonts w:ascii="Times New Roman" w:eastAsia="Times New Roman" w:hAnsi="Times New Roman" w:cs="Times New Roman"/>
            <w:color w:val="000000"/>
            <w:sz w:val="24"/>
            <w:szCs w:val="24"/>
          </w:rPr>
          <w:t>6</w:t>
        </w:r>
      </w:ins>
      <w:r w:rsidRPr="00466463">
        <w:rPr>
          <w:rFonts w:ascii="Times New Roman" w:eastAsia="Times New Roman" w:hAnsi="Times New Roman" w:cs="Times New Roman"/>
          <w:color w:val="000000"/>
          <w:sz w:val="24"/>
          <w:szCs w:val="24"/>
        </w:rPr>
        <w:t xml:space="preserve">, </w:t>
      </w:r>
      <w:del w:id="1035" w:author="reza" w:date="2019-07-29T14:45:00Z">
        <w:r w:rsidRPr="00466463" w:rsidDel="00B827C3">
          <w:rPr>
            <w:rFonts w:ascii="Times New Roman" w:eastAsia="Times New Roman" w:hAnsi="Times New Roman" w:cs="Times New Roman"/>
            <w:color w:val="000000"/>
            <w:sz w:val="24"/>
            <w:szCs w:val="24"/>
          </w:rPr>
          <w:delText>7</w:delText>
        </w:r>
      </w:del>
      <w:ins w:id="1036" w:author="reza" w:date="2019-07-29T14:45:00Z">
        <w:r w:rsidR="00B827C3">
          <w:rPr>
            <w:rFonts w:ascii="Times New Roman" w:eastAsia="Times New Roman" w:hAnsi="Times New Roman" w:cs="Times New Roman"/>
            <w:color w:val="000000"/>
            <w:sz w:val="24"/>
            <w:szCs w:val="24"/>
          </w:rPr>
          <w:t>4</w:t>
        </w:r>
      </w:ins>
      <w:r w:rsidRPr="00466463">
        <w:rPr>
          <w:rFonts w:ascii="Times New Roman" w:eastAsia="Times New Roman" w:hAnsi="Times New Roman" w:cs="Times New Roman"/>
          <w:color w:val="000000"/>
          <w:sz w:val="24"/>
          <w:szCs w:val="24"/>
        </w:rPr>
        <w:t xml:space="preserve">, </w:t>
      </w:r>
      <w:del w:id="1037" w:author="reza" w:date="2019-07-29T14:46:00Z">
        <w:r w:rsidRPr="00466463" w:rsidDel="00B827C3">
          <w:rPr>
            <w:rFonts w:ascii="Times New Roman" w:eastAsia="Times New Roman" w:hAnsi="Times New Roman" w:cs="Times New Roman"/>
            <w:color w:val="000000"/>
            <w:sz w:val="24"/>
            <w:szCs w:val="24"/>
          </w:rPr>
          <w:delText>29</w:delText>
        </w:r>
      </w:del>
      <w:ins w:id="1038" w:author="reza" w:date="2019-07-29T14:46:00Z">
        <w:r w:rsidR="00B827C3">
          <w:rPr>
            <w:rFonts w:ascii="Times New Roman" w:eastAsia="Times New Roman" w:hAnsi="Times New Roman" w:cs="Times New Roman"/>
            <w:color w:val="000000"/>
            <w:sz w:val="24"/>
            <w:szCs w:val="24"/>
          </w:rPr>
          <w:t>38</w:t>
        </w:r>
      </w:ins>
      <w:r w:rsidRPr="00466463">
        <w:rPr>
          <w:rFonts w:ascii="Times New Roman" w:eastAsia="Times New Roman" w:hAnsi="Times New Roman" w:cs="Times New Roman"/>
          <w:color w:val="000000"/>
          <w:sz w:val="24"/>
          <w:szCs w:val="24"/>
        </w:rPr>
        <w:t>)</w:t>
      </w:r>
      <w:del w:id="1039" w:author="reza" w:date="2019-07-29T14:46:00Z">
        <w:r w:rsidRPr="00466463" w:rsidDel="00B827C3">
          <w:rPr>
            <w:rFonts w:ascii="Times New Roman" w:eastAsia="Times New Roman" w:hAnsi="Times New Roman" w:cs="Times New Roman"/>
            <w:color w:val="000000"/>
            <w:sz w:val="24"/>
            <w:szCs w:val="24"/>
          </w:rPr>
          <w:delText>.</w:delText>
        </w:r>
      </w:del>
      <w:r w:rsidRPr="00466463">
        <w:rPr>
          <w:rFonts w:ascii="Times New Roman" w:eastAsia="Times New Roman" w:hAnsi="Times New Roman" w:cs="Times New Roman"/>
          <w:color w:val="000000"/>
          <w:sz w:val="24"/>
          <w:szCs w:val="24"/>
        </w:rPr>
        <w:t xml:space="preserve">. Getting attention and affection is a </w:t>
      </w:r>
      <w:r w:rsidRPr="00466463">
        <w:rPr>
          <w:rFonts w:ascii="Times New Roman" w:eastAsia="Times New Roman" w:hAnsi="Times New Roman" w:cs="Times New Roman"/>
          <w:color w:val="000000"/>
          <w:sz w:val="24"/>
          <w:szCs w:val="24"/>
        </w:rPr>
        <w:lastRenderedPageBreak/>
        <w:t>human need, which is particularly highlighted in older age. Kindness, behavior warmth, showing friend</w:t>
      </w:r>
      <w:r>
        <w:rPr>
          <w:rFonts w:ascii="Times New Roman" w:eastAsia="Times New Roman" w:hAnsi="Times New Roman" w:cs="Times New Roman"/>
          <w:color w:val="000000"/>
          <w:sz w:val="24"/>
          <w:szCs w:val="24"/>
        </w:rPr>
        <w:t>ship</w:t>
      </w:r>
      <w:r w:rsidRPr="00466463">
        <w:rPr>
          <w:rFonts w:ascii="Times New Roman" w:eastAsia="Times New Roman" w:hAnsi="Times New Roman" w:cs="Times New Roman"/>
          <w:color w:val="000000"/>
          <w:sz w:val="24"/>
          <w:szCs w:val="24"/>
        </w:rPr>
        <w:t>, smiling</w:t>
      </w:r>
      <w:r>
        <w:rPr>
          <w:rFonts w:ascii="Times New Roman" w:eastAsia="Times New Roman" w:hAnsi="Times New Roman" w:cs="Times New Roman"/>
          <w:color w:val="000000"/>
          <w:sz w:val="24"/>
          <w:szCs w:val="24"/>
        </w:rPr>
        <w:t xml:space="preserve">, </w:t>
      </w:r>
      <w:r w:rsidRPr="00466463">
        <w:rPr>
          <w:rFonts w:ascii="Times New Roman" w:eastAsia="Times New Roman" w:hAnsi="Times New Roman" w:cs="Times New Roman"/>
          <w:color w:val="000000"/>
          <w:sz w:val="24"/>
          <w:szCs w:val="24"/>
        </w:rPr>
        <w:t xml:space="preserve">sitting next to the older person and </w:t>
      </w:r>
      <w:r>
        <w:rPr>
          <w:rFonts w:ascii="Times New Roman" w:eastAsia="Times New Roman" w:hAnsi="Times New Roman" w:cs="Times New Roman"/>
          <w:color w:val="000000"/>
          <w:sz w:val="24"/>
          <w:szCs w:val="24"/>
        </w:rPr>
        <w:t>pressing his or her</w:t>
      </w:r>
      <w:r w:rsidRPr="00466463">
        <w:rPr>
          <w:rFonts w:ascii="Times New Roman" w:eastAsia="Times New Roman" w:hAnsi="Times New Roman" w:cs="Times New Roman"/>
          <w:color w:val="000000"/>
          <w:sz w:val="24"/>
          <w:szCs w:val="24"/>
        </w:rPr>
        <w:t xml:space="preserve"> hands, and kneeling in front of the patient in a friendly way </w:t>
      </w:r>
      <w:r>
        <w:rPr>
          <w:rFonts w:ascii="Times New Roman" w:eastAsia="Times New Roman" w:hAnsi="Times New Roman" w:cs="Times New Roman"/>
          <w:color w:val="000000"/>
          <w:sz w:val="24"/>
          <w:szCs w:val="24"/>
        </w:rPr>
        <w:t>were</w:t>
      </w:r>
      <w:r w:rsidRPr="00466463">
        <w:rPr>
          <w:rFonts w:ascii="Times New Roman" w:eastAsia="Times New Roman" w:hAnsi="Times New Roman" w:cs="Times New Roman"/>
          <w:color w:val="000000"/>
          <w:sz w:val="24"/>
          <w:szCs w:val="24"/>
        </w:rPr>
        <w:t xml:space="preserve"> among the </w:t>
      </w:r>
      <w:proofErr w:type="gramStart"/>
      <w:r w:rsidRPr="00466463">
        <w:rPr>
          <w:rFonts w:ascii="Times New Roman" w:eastAsia="Times New Roman" w:hAnsi="Times New Roman" w:cs="Times New Roman"/>
          <w:color w:val="000000"/>
          <w:sz w:val="24"/>
          <w:szCs w:val="24"/>
        </w:rPr>
        <w:t>behaviors</w:t>
      </w:r>
      <w:proofErr w:type="gramEnd"/>
      <w:r w:rsidRPr="00466463">
        <w:rPr>
          <w:rFonts w:ascii="Times New Roman" w:eastAsia="Times New Roman" w:hAnsi="Times New Roman" w:cs="Times New Roman"/>
          <w:color w:val="000000"/>
          <w:sz w:val="24"/>
          <w:szCs w:val="24"/>
        </w:rPr>
        <w:t xml:space="preserve"> indicative of warmth and kindness (</w:t>
      </w:r>
      <w:del w:id="1040" w:author="reza" w:date="2019-07-29T14:46:00Z">
        <w:r w:rsidRPr="00466463" w:rsidDel="00B827C3">
          <w:rPr>
            <w:rFonts w:ascii="Times New Roman" w:eastAsia="Times New Roman" w:hAnsi="Times New Roman" w:cs="Times New Roman"/>
            <w:color w:val="000000"/>
            <w:sz w:val="24"/>
            <w:szCs w:val="24"/>
          </w:rPr>
          <w:delText>7</w:delText>
        </w:r>
      </w:del>
      <w:ins w:id="1041" w:author="reza" w:date="2019-07-29T14:46:00Z">
        <w:r w:rsidR="00B827C3">
          <w:rPr>
            <w:rFonts w:ascii="Times New Roman" w:eastAsia="Times New Roman" w:hAnsi="Times New Roman" w:cs="Times New Roman"/>
            <w:color w:val="000000"/>
            <w:sz w:val="24"/>
            <w:szCs w:val="24"/>
          </w:rPr>
          <w:t>4</w:t>
        </w:r>
      </w:ins>
      <w:r w:rsidRPr="00466463">
        <w:rPr>
          <w:rFonts w:ascii="Times New Roman" w:eastAsia="Times New Roman" w:hAnsi="Times New Roman" w:cs="Times New Roman"/>
          <w:color w:val="000000"/>
          <w:sz w:val="24"/>
          <w:szCs w:val="24"/>
        </w:rPr>
        <w:t xml:space="preserve">, </w:t>
      </w:r>
      <w:del w:id="1042" w:author="reza" w:date="2019-07-29T14:47:00Z">
        <w:r w:rsidRPr="00466463" w:rsidDel="00B827C3">
          <w:rPr>
            <w:rFonts w:ascii="Times New Roman" w:eastAsia="Times New Roman" w:hAnsi="Times New Roman" w:cs="Times New Roman"/>
            <w:color w:val="000000"/>
            <w:sz w:val="24"/>
            <w:szCs w:val="24"/>
          </w:rPr>
          <w:delText>5</w:delText>
        </w:r>
      </w:del>
      <w:ins w:id="1043" w:author="reza" w:date="2019-07-29T14:47:00Z">
        <w:r w:rsidR="00B827C3">
          <w:rPr>
            <w:rFonts w:ascii="Times New Roman" w:eastAsia="Times New Roman" w:hAnsi="Times New Roman" w:cs="Times New Roman"/>
            <w:color w:val="000000"/>
            <w:sz w:val="24"/>
            <w:szCs w:val="24"/>
          </w:rPr>
          <w:t>15</w:t>
        </w:r>
      </w:ins>
      <w:r w:rsidRPr="00466463">
        <w:rPr>
          <w:rFonts w:ascii="Times New Roman" w:eastAsia="Times New Roman" w:hAnsi="Times New Roman" w:cs="Times New Roman"/>
          <w:color w:val="000000"/>
          <w:sz w:val="24"/>
          <w:szCs w:val="24"/>
        </w:rPr>
        <w:t xml:space="preserve">, </w:t>
      </w:r>
      <w:del w:id="1044" w:author="reza" w:date="2019-07-29T14:47:00Z">
        <w:r w:rsidRPr="00466463" w:rsidDel="00B827C3">
          <w:rPr>
            <w:rFonts w:ascii="Times New Roman" w:eastAsia="Times New Roman" w:hAnsi="Times New Roman" w:cs="Times New Roman"/>
            <w:color w:val="000000"/>
            <w:sz w:val="24"/>
            <w:szCs w:val="24"/>
          </w:rPr>
          <w:delText>6</w:delText>
        </w:r>
      </w:del>
      <w:ins w:id="1045" w:author="reza" w:date="2019-07-29T14:47:00Z">
        <w:r w:rsidR="00B827C3">
          <w:rPr>
            <w:rFonts w:ascii="Times New Roman" w:eastAsia="Times New Roman" w:hAnsi="Times New Roman" w:cs="Times New Roman"/>
            <w:color w:val="000000"/>
            <w:sz w:val="24"/>
            <w:szCs w:val="24"/>
          </w:rPr>
          <w:t>3</w:t>
        </w:r>
      </w:ins>
      <w:r w:rsidRPr="00466463">
        <w:rPr>
          <w:rFonts w:ascii="Times New Roman" w:eastAsia="Times New Roman" w:hAnsi="Times New Roman" w:cs="Times New Roman"/>
          <w:color w:val="000000"/>
          <w:sz w:val="24"/>
          <w:szCs w:val="24"/>
        </w:rPr>
        <w:t xml:space="preserve">, </w:t>
      </w:r>
      <w:del w:id="1046" w:author="reza" w:date="2019-07-29T14:48:00Z">
        <w:r w:rsidRPr="00466463" w:rsidDel="00B827C3">
          <w:rPr>
            <w:rFonts w:ascii="Times New Roman" w:eastAsia="Times New Roman" w:hAnsi="Times New Roman" w:cs="Times New Roman"/>
            <w:color w:val="000000"/>
            <w:sz w:val="24"/>
            <w:szCs w:val="24"/>
          </w:rPr>
          <w:delText>35</w:delText>
        </w:r>
      </w:del>
      <w:ins w:id="1047" w:author="reza" w:date="2019-07-29T14:48:00Z">
        <w:r w:rsidR="00B827C3">
          <w:rPr>
            <w:rFonts w:ascii="Times New Roman" w:eastAsia="Times New Roman" w:hAnsi="Times New Roman" w:cs="Times New Roman"/>
            <w:color w:val="000000"/>
            <w:sz w:val="24"/>
            <w:szCs w:val="24"/>
          </w:rPr>
          <w:t>25</w:t>
        </w:r>
      </w:ins>
      <w:r w:rsidRPr="00466463">
        <w:rPr>
          <w:rFonts w:ascii="Times New Roman" w:eastAsia="Times New Roman" w:hAnsi="Times New Roman" w:cs="Times New Roman"/>
          <w:color w:val="000000"/>
          <w:sz w:val="24"/>
          <w:szCs w:val="24"/>
        </w:rPr>
        <w:t xml:space="preserve">, </w:t>
      </w:r>
      <w:del w:id="1048" w:author="reza" w:date="2019-07-29T14:48:00Z">
        <w:r w:rsidRPr="00466463" w:rsidDel="00B827C3">
          <w:rPr>
            <w:rFonts w:ascii="Times New Roman" w:eastAsia="Times New Roman" w:hAnsi="Times New Roman" w:cs="Times New Roman"/>
            <w:color w:val="000000"/>
            <w:sz w:val="24"/>
            <w:szCs w:val="24"/>
          </w:rPr>
          <w:delText>41</w:delText>
        </w:r>
      </w:del>
      <w:ins w:id="1049" w:author="reza" w:date="2019-07-29T14:48:00Z">
        <w:r w:rsidR="00B827C3">
          <w:rPr>
            <w:rFonts w:ascii="Times New Roman" w:eastAsia="Times New Roman" w:hAnsi="Times New Roman" w:cs="Times New Roman"/>
            <w:color w:val="000000"/>
            <w:sz w:val="24"/>
            <w:szCs w:val="24"/>
          </w:rPr>
          <w:t>32</w:t>
        </w:r>
      </w:ins>
      <w:r w:rsidRPr="00466463">
        <w:rPr>
          <w:rFonts w:ascii="Times New Roman" w:eastAsia="Times New Roman" w:hAnsi="Times New Roman" w:cs="Times New Roman"/>
          <w:color w:val="000000"/>
          <w:sz w:val="24"/>
          <w:szCs w:val="24"/>
        </w:rPr>
        <w:t xml:space="preserve">). </w:t>
      </w:r>
    </w:p>
    <w:p w14:paraId="2138AFEC" w14:textId="77777777" w:rsidR="002377C3" w:rsidRPr="00466463" w:rsidRDefault="002377C3">
      <w:pPr>
        <w:spacing w:after="0" w:line="360" w:lineRule="auto"/>
        <w:jc w:val="both"/>
        <w:rPr>
          <w:rFonts w:ascii="Times New Roman" w:eastAsia="Times New Roman" w:hAnsi="Times New Roman" w:cs="Times New Roman"/>
          <w:color w:val="000000"/>
          <w:sz w:val="24"/>
          <w:szCs w:val="24"/>
        </w:rPr>
        <w:pPrChange w:id="1050" w:author="reza" w:date="2019-08-02T20:08:00Z">
          <w:pPr>
            <w:spacing w:after="0" w:line="360" w:lineRule="auto"/>
            <w:jc w:val="lowKashida"/>
          </w:pPr>
        </w:pPrChange>
      </w:pPr>
      <w:r w:rsidRPr="00466463">
        <w:rPr>
          <w:rFonts w:ascii="Times New Roman" w:eastAsia="Times New Roman" w:hAnsi="Times New Roman" w:cs="Times New Roman"/>
          <w:color w:val="000000"/>
          <w:sz w:val="24"/>
          <w:szCs w:val="24"/>
        </w:rPr>
        <w:t>It goes without saying that interacting with older people requires patience.</w:t>
      </w:r>
      <w:ins w:id="1051" w:author="reza" w:date="2019-08-02T21:03:00Z">
        <w:r w:rsidR="000C4D3D">
          <w:rPr>
            <w:rFonts w:ascii="Times New Roman" w:eastAsia="Times New Roman" w:hAnsi="Times New Roman" w:cs="Times New Roman"/>
            <w:color w:val="000000"/>
            <w:sz w:val="24"/>
            <w:szCs w:val="24"/>
          </w:rPr>
          <w:t xml:space="preserve"> </w:t>
        </w:r>
      </w:ins>
      <w:r w:rsidRPr="00466463">
        <w:rPr>
          <w:rFonts w:ascii="Times New Roman" w:eastAsia="Times New Roman" w:hAnsi="Times New Roman" w:cs="Times New Roman"/>
          <w:color w:val="000000"/>
          <w:sz w:val="24"/>
          <w:szCs w:val="24"/>
        </w:rPr>
        <w:t xml:space="preserve">Physical problems, slowness of movements, and memory and language problems are some of the factors in </w:t>
      </w:r>
      <w:del w:id="1052" w:author="signal" w:date="2019-08-01T21:53:00Z">
        <w:r w:rsidRPr="00466463" w:rsidDel="00AB3D27">
          <w:rPr>
            <w:rFonts w:ascii="Times New Roman" w:eastAsia="Times New Roman" w:hAnsi="Times New Roman" w:cs="Times New Roman"/>
            <w:color w:val="000000"/>
            <w:sz w:val="24"/>
            <w:szCs w:val="24"/>
          </w:rPr>
          <w:delText>the elderly</w:delText>
        </w:r>
      </w:del>
      <w:ins w:id="1053" w:author="signal" w:date="2019-08-01T21:53:00Z">
        <w:r w:rsidR="00AB3D27">
          <w:rPr>
            <w:rFonts w:ascii="Times New Roman" w:eastAsia="Times New Roman" w:hAnsi="Times New Roman" w:cs="Times New Roman"/>
            <w:color w:val="000000"/>
            <w:sz w:val="24"/>
            <w:szCs w:val="24"/>
          </w:rPr>
          <w:t>older adults</w:t>
        </w:r>
      </w:ins>
      <w:r w:rsidRPr="00466463">
        <w:rPr>
          <w:rFonts w:ascii="Times New Roman" w:eastAsia="Times New Roman" w:hAnsi="Times New Roman" w:cs="Times New Roman"/>
          <w:color w:val="000000"/>
          <w:sz w:val="24"/>
          <w:szCs w:val="24"/>
        </w:rPr>
        <w:t xml:space="preserve"> that necessitate patience and tolerance </w:t>
      </w:r>
      <w:r>
        <w:rPr>
          <w:rFonts w:ascii="Times New Roman" w:eastAsia="Times New Roman" w:hAnsi="Times New Roman" w:cs="Times New Roman"/>
          <w:color w:val="000000"/>
          <w:sz w:val="24"/>
          <w:szCs w:val="24"/>
        </w:rPr>
        <w:t>in</w:t>
      </w:r>
      <w:del w:id="1054" w:author="signal" w:date="2019-08-01T21:53:00Z">
        <w:r w:rsidDel="00045C52">
          <w:rPr>
            <w:rFonts w:ascii="Times New Roman" w:eastAsia="Times New Roman" w:hAnsi="Times New Roman" w:cs="Times New Roman"/>
            <w:color w:val="000000"/>
            <w:sz w:val="24"/>
            <w:szCs w:val="24"/>
          </w:rPr>
          <w:delText xml:space="preserve"> elderly</w:delText>
        </w:r>
      </w:del>
      <w:ins w:id="1055" w:author="signal" w:date="2019-08-01T21:53:00Z">
        <w:r w:rsidR="00045C52">
          <w:rPr>
            <w:rFonts w:ascii="Times New Roman" w:eastAsia="Times New Roman" w:hAnsi="Times New Roman" w:cs="Times New Roman"/>
            <w:color w:val="000000"/>
            <w:sz w:val="24"/>
            <w:szCs w:val="24"/>
          </w:rPr>
          <w:t xml:space="preserve"> aged</w:t>
        </w:r>
      </w:ins>
      <w:r>
        <w:rPr>
          <w:rFonts w:ascii="Times New Roman" w:eastAsia="Times New Roman" w:hAnsi="Times New Roman" w:cs="Times New Roman"/>
          <w:color w:val="000000"/>
          <w:sz w:val="24"/>
          <w:szCs w:val="24"/>
        </w:rPr>
        <w:t xml:space="preserve"> care</w:t>
      </w:r>
      <w:r w:rsidRPr="00466463">
        <w:rPr>
          <w:rFonts w:ascii="Times New Roman" w:eastAsia="Times New Roman" w:hAnsi="Times New Roman" w:cs="Times New Roman"/>
          <w:color w:val="000000"/>
          <w:sz w:val="24"/>
          <w:szCs w:val="24"/>
        </w:rPr>
        <w:t>. Patience in listening, not hurrying </w:t>
      </w:r>
      <w:r w:rsidR="008C6BA7">
        <w:rPr>
          <w:rFonts w:ascii="Times New Roman" w:eastAsia="Times New Roman" w:hAnsi="Times New Roman" w:cs="Times New Roman"/>
          <w:color w:val="000000"/>
          <w:sz w:val="24"/>
          <w:szCs w:val="24"/>
        </w:rPr>
        <w:t xml:space="preserve">while </w:t>
      </w:r>
      <w:r w:rsidRPr="00466463">
        <w:rPr>
          <w:rFonts w:ascii="Times New Roman" w:eastAsia="Times New Roman" w:hAnsi="Times New Roman" w:cs="Times New Roman"/>
          <w:color w:val="000000"/>
          <w:sz w:val="24"/>
          <w:szCs w:val="24"/>
        </w:rPr>
        <w:t xml:space="preserve">providing care, </w:t>
      </w:r>
      <w:r>
        <w:rPr>
          <w:rFonts w:ascii="Times New Roman" w:eastAsia="Times New Roman" w:hAnsi="Times New Roman" w:cs="Times New Roman"/>
          <w:color w:val="000000"/>
          <w:sz w:val="24"/>
          <w:szCs w:val="24"/>
        </w:rPr>
        <w:t xml:space="preserve">and </w:t>
      </w:r>
      <w:r w:rsidRPr="00466463">
        <w:rPr>
          <w:rFonts w:ascii="Times New Roman" w:eastAsia="Times New Roman" w:hAnsi="Times New Roman" w:cs="Times New Roman"/>
          <w:color w:val="000000"/>
          <w:sz w:val="24"/>
          <w:szCs w:val="24"/>
        </w:rPr>
        <w:t xml:space="preserve">giving </w:t>
      </w:r>
      <w:proofErr w:type="spellStart"/>
      <w:r w:rsidRPr="00466463">
        <w:rPr>
          <w:rFonts w:ascii="Times New Roman" w:eastAsia="Times New Roman" w:hAnsi="Times New Roman" w:cs="Times New Roman"/>
          <w:color w:val="000000"/>
          <w:sz w:val="24"/>
          <w:szCs w:val="24"/>
        </w:rPr>
        <w:t>opportunityfor</w:t>
      </w:r>
      <w:proofErr w:type="spellEnd"/>
      <w:r w:rsidRPr="00466463">
        <w:rPr>
          <w:rFonts w:ascii="Times New Roman" w:eastAsia="Times New Roman" w:hAnsi="Times New Roman" w:cs="Times New Roman"/>
          <w:color w:val="000000"/>
          <w:sz w:val="24"/>
          <w:szCs w:val="24"/>
        </w:rPr>
        <w:t xml:space="preserve"> comments and discussions on everyday issues are among the examp</w:t>
      </w:r>
      <w:r>
        <w:rPr>
          <w:rFonts w:ascii="Times New Roman" w:eastAsia="Times New Roman" w:hAnsi="Times New Roman" w:cs="Times New Roman"/>
          <w:color w:val="000000"/>
          <w:sz w:val="24"/>
          <w:szCs w:val="24"/>
        </w:rPr>
        <w:t xml:space="preserve">les of patience in </w:t>
      </w:r>
      <w:del w:id="1056" w:author="signal" w:date="2019-08-01T21:53:00Z">
        <w:r w:rsidDel="00045C52">
          <w:rPr>
            <w:rFonts w:ascii="Times New Roman" w:eastAsia="Times New Roman" w:hAnsi="Times New Roman" w:cs="Times New Roman"/>
            <w:color w:val="000000"/>
            <w:sz w:val="24"/>
            <w:szCs w:val="24"/>
          </w:rPr>
          <w:delText xml:space="preserve">elderly </w:delText>
        </w:r>
      </w:del>
      <w:ins w:id="1057" w:author="signal" w:date="2019-08-01T21:53:00Z">
        <w:r w:rsidR="00045C52">
          <w:rPr>
            <w:rFonts w:ascii="Times New Roman" w:eastAsia="Times New Roman" w:hAnsi="Times New Roman" w:cs="Times New Roman"/>
            <w:color w:val="000000"/>
            <w:sz w:val="24"/>
            <w:szCs w:val="24"/>
          </w:rPr>
          <w:t>aged</w:t>
        </w:r>
      </w:ins>
      <w:ins w:id="1058" w:author="reza" w:date="2019-08-02T19:30:00Z">
        <w:r w:rsidR="00E371A9">
          <w:rPr>
            <w:rFonts w:ascii="Times New Roman" w:eastAsia="Times New Roman" w:hAnsi="Times New Roman" w:cs="Times New Roman"/>
            <w:color w:val="000000"/>
            <w:sz w:val="24"/>
            <w:szCs w:val="24"/>
          </w:rPr>
          <w:t xml:space="preserve"> </w:t>
        </w:r>
      </w:ins>
      <w:r>
        <w:rPr>
          <w:rFonts w:ascii="Times New Roman" w:eastAsia="Times New Roman" w:hAnsi="Times New Roman" w:cs="Times New Roman"/>
          <w:color w:val="000000"/>
          <w:sz w:val="24"/>
          <w:szCs w:val="24"/>
        </w:rPr>
        <w:t xml:space="preserve">care </w:t>
      </w:r>
      <w:r w:rsidRPr="00466463">
        <w:rPr>
          <w:rFonts w:ascii="Times New Roman" w:eastAsia="Times New Roman" w:hAnsi="Times New Roman" w:cs="Times New Roman"/>
          <w:color w:val="000000"/>
          <w:sz w:val="24"/>
          <w:szCs w:val="24"/>
        </w:rPr>
        <w:t>(</w:t>
      </w:r>
      <w:del w:id="1059" w:author="reza" w:date="2019-07-29T14:49:00Z">
        <w:r w:rsidRPr="00466463" w:rsidDel="00B5168B">
          <w:rPr>
            <w:rFonts w:ascii="Times New Roman" w:eastAsia="Times New Roman" w:hAnsi="Times New Roman" w:cs="Times New Roman"/>
            <w:color w:val="000000"/>
            <w:sz w:val="24"/>
            <w:szCs w:val="24"/>
          </w:rPr>
          <w:delText>20</w:delText>
        </w:r>
      </w:del>
      <w:ins w:id="1060" w:author="reza" w:date="2019-07-29T14:49:00Z">
        <w:r w:rsidR="00B5168B">
          <w:rPr>
            <w:rFonts w:ascii="Times New Roman" w:eastAsia="Times New Roman" w:hAnsi="Times New Roman" w:cs="Times New Roman"/>
            <w:color w:val="000000"/>
            <w:sz w:val="24"/>
            <w:szCs w:val="24"/>
          </w:rPr>
          <w:t>16</w:t>
        </w:r>
      </w:ins>
      <w:r w:rsidRPr="00466463">
        <w:rPr>
          <w:rFonts w:ascii="Times New Roman" w:eastAsia="Times New Roman" w:hAnsi="Times New Roman" w:cs="Times New Roman"/>
          <w:color w:val="000000"/>
          <w:sz w:val="24"/>
          <w:szCs w:val="24"/>
        </w:rPr>
        <w:t xml:space="preserve">, </w:t>
      </w:r>
      <w:del w:id="1061" w:author="reza" w:date="2019-07-29T14:49:00Z">
        <w:r w:rsidRPr="00466463" w:rsidDel="00B5168B">
          <w:rPr>
            <w:rFonts w:ascii="Times New Roman" w:eastAsia="Times New Roman" w:hAnsi="Times New Roman" w:cs="Times New Roman"/>
            <w:color w:val="000000"/>
            <w:sz w:val="24"/>
            <w:szCs w:val="24"/>
          </w:rPr>
          <w:delText>9</w:delText>
        </w:r>
      </w:del>
      <w:ins w:id="1062" w:author="reza" w:date="2019-07-29T14:49:00Z">
        <w:r w:rsidR="00B5168B">
          <w:rPr>
            <w:rFonts w:ascii="Times New Roman" w:eastAsia="Times New Roman" w:hAnsi="Times New Roman" w:cs="Times New Roman"/>
            <w:color w:val="000000"/>
            <w:sz w:val="24"/>
            <w:szCs w:val="24"/>
          </w:rPr>
          <w:t>6</w:t>
        </w:r>
      </w:ins>
      <w:r w:rsidRPr="00466463">
        <w:rPr>
          <w:rFonts w:ascii="Times New Roman" w:eastAsia="Times New Roman" w:hAnsi="Times New Roman" w:cs="Times New Roman"/>
          <w:color w:val="000000"/>
          <w:sz w:val="24"/>
          <w:szCs w:val="24"/>
        </w:rPr>
        <w:t xml:space="preserve">, </w:t>
      </w:r>
      <w:del w:id="1063" w:author="reza" w:date="2019-07-29T14:48:00Z">
        <w:r w:rsidRPr="00466463" w:rsidDel="00B5168B">
          <w:rPr>
            <w:rFonts w:ascii="Times New Roman" w:eastAsia="Times New Roman" w:hAnsi="Times New Roman" w:cs="Times New Roman"/>
            <w:color w:val="000000"/>
            <w:sz w:val="24"/>
            <w:szCs w:val="24"/>
          </w:rPr>
          <w:delText>7</w:delText>
        </w:r>
      </w:del>
      <w:ins w:id="1064" w:author="reza" w:date="2019-07-29T14:48:00Z">
        <w:r w:rsidR="00B5168B">
          <w:rPr>
            <w:rFonts w:ascii="Times New Roman" w:eastAsia="Times New Roman" w:hAnsi="Times New Roman" w:cs="Times New Roman"/>
            <w:color w:val="000000"/>
            <w:sz w:val="24"/>
            <w:szCs w:val="24"/>
          </w:rPr>
          <w:t>4</w:t>
        </w:r>
      </w:ins>
      <w:r>
        <w:rPr>
          <w:rFonts w:ascii="Times New Roman" w:eastAsia="Times New Roman" w:hAnsi="Times New Roman" w:cs="Times New Roman"/>
          <w:color w:val="000000"/>
          <w:sz w:val="24"/>
          <w:szCs w:val="24"/>
        </w:rPr>
        <w:t xml:space="preserve">). </w:t>
      </w:r>
      <w:r w:rsidRPr="00466463">
        <w:rPr>
          <w:rFonts w:ascii="Times New Roman" w:eastAsia="Times New Roman" w:hAnsi="Times New Roman" w:cs="Times New Roman"/>
          <w:color w:val="000000"/>
          <w:sz w:val="24"/>
          <w:szCs w:val="24"/>
        </w:rPr>
        <w:t xml:space="preserve">Patience and tolerance in </w:t>
      </w:r>
      <w:del w:id="1065" w:author="signal" w:date="2019-08-01T21:53:00Z">
        <w:r w:rsidRPr="00466463" w:rsidDel="00045C52">
          <w:rPr>
            <w:rFonts w:ascii="Times New Roman" w:eastAsia="Times New Roman" w:hAnsi="Times New Roman" w:cs="Times New Roman"/>
            <w:color w:val="000000"/>
            <w:sz w:val="24"/>
            <w:szCs w:val="24"/>
          </w:rPr>
          <w:delText xml:space="preserve">elderly </w:delText>
        </w:r>
      </w:del>
      <w:proofErr w:type="spellStart"/>
      <w:ins w:id="1066" w:author="signal" w:date="2019-08-01T21:53:00Z">
        <w:r w:rsidR="00045C52">
          <w:rPr>
            <w:rFonts w:ascii="Times New Roman" w:eastAsia="Times New Roman" w:hAnsi="Times New Roman" w:cs="Times New Roman"/>
            <w:color w:val="000000"/>
            <w:sz w:val="24"/>
            <w:szCs w:val="24"/>
          </w:rPr>
          <w:t>aged</w:t>
        </w:r>
      </w:ins>
      <w:r w:rsidRPr="00466463">
        <w:rPr>
          <w:rFonts w:ascii="Times New Roman" w:eastAsia="Times New Roman" w:hAnsi="Times New Roman" w:cs="Times New Roman"/>
          <w:color w:val="000000"/>
          <w:sz w:val="24"/>
          <w:szCs w:val="24"/>
        </w:rPr>
        <w:t>care</w:t>
      </w:r>
      <w:proofErr w:type="spellEnd"/>
      <w:r w:rsidRPr="00466463">
        <w:rPr>
          <w:rFonts w:ascii="Times New Roman" w:eastAsia="Times New Roman" w:hAnsi="Times New Roman" w:cs="Times New Roman"/>
          <w:color w:val="000000"/>
          <w:sz w:val="24"/>
          <w:szCs w:val="24"/>
        </w:rPr>
        <w:t xml:space="preserve"> make an older person think that his or her existence is important for </w:t>
      </w:r>
      <w:r>
        <w:rPr>
          <w:rFonts w:ascii="Times New Roman" w:eastAsia="Times New Roman" w:hAnsi="Times New Roman" w:cs="Times New Roman"/>
          <w:color w:val="000000"/>
          <w:sz w:val="24"/>
          <w:szCs w:val="24"/>
        </w:rPr>
        <w:t xml:space="preserve">the nurses </w:t>
      </w:r>
      <w:r w:rsidRPr="00466463">
        <w:rPr>
          <w:rFonts w:ascii="Times New Roman" w:eastAsia="Times New Roman" w:hAnsi="Times New Roman" w:cs="Times New Roman"/>
          <w:color w:val="000000"/>
          <w:sz w:val="24"/>
          <w:szCs w:val="24"/>
        </w:rPr>
        <w:t>(</w:t>
      </w:r>
      <w:del w:id="1067" w:author="reza" w:date="2019-07-29T14:48:00Z">
        <w:r w:rsidRPr="00466463" w:rsidDel="00B5168B">
          <w:rPr>
            <w:rFonts w:ascii="Times New Roman" w:eastAsia="Times New Roman" w:hAnsi="Times New Roman" w:cs="Times New Roman"/>
            <w:color w:val="000000"/>
            <w:sz w:val="24"/>
            <w:szCs w:val="24"/>
          </w:rPr>
          <w:delText>7</w:delText>
        </w:r>
      </w:del>
      <w:ins w:id="1068" w:author="reza" w:date="2019-07-29T14:48:00Z">
        <w:r w:rsidR="00B5168B">
          <w:rPr>
            <w:rFonts w:ascii="Times New Roman" w:eastAsia="Times New Roman" w:hAnsi="Times New Roman" w:cs="Times New Roman"/>
            <w:color w:val="000000"/>
            <w:sz w:val="24"/>
            <w:szCs w:val="24"/>
          </w:rPr>
          <w:t>4</w:t>
        </w:r>
      </w:ins>
      <w:r w:rsidRPr="00466463">
        <w:rPr>
          <w:rFonts w:ascii="Times New Roman" w:eastAsia="Times New Roman" w:hAnsi="Times New Roman" w:cs="Times New Roman"/>
          <w:color w:val="000000"/>
          <w:sz w:val="24"/>
          <w:szCs w:val="24"/>
        </w:rPr>
        <w:t xml:space="preserve">). </w:t>
      </w:r>
    </w:p>
    <w:p w14:paraId="16C1AA6F" w14:textId="77777777" w:rsidR="002377C3" w:rsidRPr="00466463" w:rsidRDefault="002377C3">
      <w:pPr>
        <w:spacing w:after="0" w:line="360" w:lineRule="auto"/>
        <w:jc w:val="both"/>
        <w:rPr>
          <w:rFonts w:ascii="Times New Roman" w:eastAsia="Times New Roman" w:hAnsi="Times New Roman" w:cs="Times New Roman"/>
          <w:b/>
          <w:bCs/>
          <w:color w:val="000000"/>
          <w:sz w:val="24"/>
          <w:szCs w:val="24"/>
        </w:rPr>
        <w:pPrChange w:id="1069" w:author="reza" w:date="2019-08-02T20:08:00Z">
          <w:pPr>
            <w:spacing w:after="0" w:line="360" w:lineRule="auto"/>
            <w:jc w:val="lowKashida"/>
          </w:pPr>
        </w:pPrChange>
      </w:pPr>
    </w:p>
    <w:p w14:paraId="1EB4128F" w14:textId="77777777" w:rsidR="002377C3" w:rsidRDefault="002377C3">
      <w:pPr>
        <w:spacing w:after="0" w:line="360" w:lineRule="auto"/>
        <w:jc w:val="both"/>
        <w:rPr>
          <w:rFonts w:ascii="Times New Roman" w:eastAsia="Times New Roman" w:hAnsi="Times New Roman" w:cs="Times New Roman"/>
          <w:color w:val="000000"/>
          <w:sz w:val="24"/>
          <w:szCs w:val="24"/>
        </w:rPr>
        <w:pPrChange w:id="1070" w:author="reza" w:date="2019-08-02T20:08:00Z">
          <w:pPr>
            <w:spacing w:after="0" w:line="360" w:lineRule="auto"/>
            <w:jc w:val="lowKashida"/>
          </w:pPr>
        </w:pPrChange>
      </w:pPr>
      <w:r w:rsidRPr="00466463">
        <w:rPr>
          <w:rFonts w:ascii="Times New Roman" w:eastAsia="Times New Roman" w:hAnsi="Times New Roman" w:cs="Times New Roman"/>
          <w:b/>
          <w:bCs/>
          <w:color w:val="000000"/>
          <w:sz w:val="24"/>
          <w:szCs w:val="24"/>
        </w:rPr>
        <w:t>Justice</w:t>
      </w:r>
    </w:p>
    <w:p w14:paraId="7D38AE32" w14:textId="77777777" w:rsidR="002377C3" w:rsidRPr="00466463" w:rsidRDefault="002377C3">
      <w:pPr>
        <w:spacing w:after="0" w:line="360" w:lineRule="auto"/>
        <w:ind w:firstLine="720"/>
        <w:jc w:val="both"/>
        <w:rPr>
          <w:rFonts w:ascii="Times New Roman" w:eastAsia="Times New Roman" w:hAnsi="Times New Roman" w:cs="Times New Roman"/>
          <w:color w:val="000000"/>
          <w:sz w:val="24"/>
          <w:szCs w:val="24"/>
        </w:rPr>
        <w:pPrChange w:id="1071" w:author="reza" w:date="2019-08-02T20:08:00Z">
          <w:pPr>
            <w:spacing w:after="0" w:line="360" w:lineRule="auto"/>
            <w:ind w:firstLine="720"/>
            <w:jc w:val="lowKashida"/>
          </w:pPr>
        </w:pPrChange>
      </w:pPr>
      <w:r w:rsidRPr="00466463">
        <w:rPr>
          <w:rFonts w:ascii="Times New Roman" w:eastAsia="Times New Roman" w:hAnsi="Times New Roman" w:cs="Times New Roman"/>
          <w:color w:val="000000"/>
          <w:sz w:val="24"/>
          <w:szCs w:val="24"/>
        </w:rPr>
        <w:t>Justice in care refers to valuing humans equally, not discriminating against them in care, and </w:t>
      </w:r>
      <w:commentRangeStart w:id="1072"/>
      <w:r w:rsidRPr="001D624B">
        <w:rPr>
          <w:rFonts w:ascii="Times New Roman" w:eastAsia="Times New Roman" w:hAnsi="Times New Roman" w:cs="Times New Roman"/>
          <w:color w:val="000000"/>
          <w:sz w:val="24"/>
          <w:szCs w:val="24"/>
        </w:rPr>
        <w:t xml:space="preserve">trying to </w:t>
      </w:r>
      <w:ins w:id="1073" w:author="signal" w:date="2019-08-01T22:09:00Z">
        <w:r w:rsidR="007B194B">
          <w:rPr>
            <w:rFonts w:ascii="Times New Roman" w:eastAsia="Times New Roman" w:hAnsi="Times New Roman" w:cs="Times New Roman"/>
            <w:color w:val="000000"/>
            <w:sz w:val="24"/>
            <w:szCs w:val="24"/>
          </w:rPr>
          <w:t>preserve</w:t>
        </w:r>
      </w:ins>
      <w:del w:id="1074" w:author="signal" w:date="2019-08-01T22:09:00Z">
        <w:r w:rsidRPr="001D624B" w:rsidDel="007B194B">
          <w:rPr>
            <w:rFonts w:ascii="Times New Roman" w:eastAsia="Times New Roman" w:hAnsi="Times New Roman" w:cs="Times New Roman"/>
            <w:color w:val="000000"/>
            <w:sz w:val="24"/>
            <w:szCs w:val="24"/>
          </w:rPr>
          <w:delText>gain</w:delText>
        </w:r>
      </w:del>
      <w:r w:rsidRPr="001D624B">
        <w:rPr>
          <w:rFonts w:ascii="Times New Roman" w:eastAsia="Times New Roman" w:hAnsi="Times New Roman" w:cs="Times New Roman"/>
          <w:color w:val="000000"/>
          <w:sz w:val="24"/>
          <w:szCs w:val="24"/>
        </w:rPr>
        <w:t xml:space="preserve"> their </w:t>
      </w:r>
      <w:ins w:id="1075" w:author="signal" w:date="2019-08-01T22:05:00Z">
        <w:r w:rsidR="00A668F5" w:rsidRPr="001D624B">
          <w:rPr>
            <w:rFonts w:ascii="Times New Roman" w:eastAsia="Times New Roman" w:hAnsi="Times New Roman" w:cs="Times New Roman"/>
            <w:color w:val="000000"/>
            <w:sz w:val="24"/>
            <w:szCs w:val="24"/>
          </w:rPr>
          <w:t>human</w:t>
        </w:r>
      </w:ins>
      <w:ins w:id="1076" w:author="reza" w:date="2019-08-02T18:11:00Z">
        <w:r w:rsidR="00C63E25">
          <w:rPr>
            <w:rFonts w:ascii="Times New Roman" w:eastAsia="Times New Roman" w:hAnsi="Times New Roman" w:cs="Times New Roman"/>
            <w:color w:val="000000"/>
            <w:sz w:val="24"/>
            <w:szCs w:val="24"/>
          </w:rPr>
          <w:t xml:space="preserve"> </w:t>
        </w:r>
      </w:ins>
      <w:r w:rsidRPr="001D624B">
        <w:rPr>
          <w:rFonts w:ascii="Times New Roman" w:eastAsia="Times New Roman" w:hAnsi="Times New Roman" w:cs="Times New Roman"/>
          <w:color w:val="000000"/>
          <w:sz w:val="24"/>
          <w:szCs w:val="24"/>
        </w:rPr>
        <w:t>rights</w:t>
      </w:r>
      <w:ins w:id="1077" w:author="signal" w:date="2019-08-01T23:46:00Z">
        <w:r w:rsidR="00D60F44">
          <w:rPr>
            <w:rFonts w:ascii="Times New Roman" w:eastAsia="Times New Roman" w:hAnsi="Times New Roman" w:cs="Times New Roman"/>
            <w:color w:val="000000"/>
            <w:sz w:val="24"/>
            <w:szCs w:val="24"/>
          </w:rPr>
          <w:t>.</w:t>
        </w:r>
      </w:ins>
      <w:del w:id="1078" w:author="signal" w:date="2019-08-01T23:46:00Z">
        <w:r w:rsidRPr="001D624B" w:rsidDel="00D60F44">
          <w:rPr>
            <w:rFonts w:ascii="Times New Roman" w:eastAsia="Times New Roman" w:hAnsi="Times New Roman" w:cs="Times New Roman"/>
            <w:color w:val="000000"/>
            <w:sz w:val="24"/>
            <w:szCs w:val="24"/>
          </w:rPr>
          <w:delText> </w:delText>
        </w:r>
      </w:del>
      <w:del w:id="1079" w:author="signal" w:date="2019-08-01T22:08:00Z">
        <w:r w:rsidRPr="001D624B" w:rsidDel="007B194B">
          <w:rPr>
            <w:rFonts w:ascii="Times New Roman" w:eastAsia="Times New Roman" w:hAnsi="Times New Roman" w:cs="Times New Roman"/>
            <w:color w:val="000000"/>
            <w:sz w:val="24"/>
            <w:szCs w:val="24"/>
          </w:rPr>
          <w:delText>as </w:delText>
        </w:r>
      </w:del>
      <w:del w:id="1080" w:author="signal" w:date="2019-08-01T22:05:00Z">
        <w:r w:rsidRPr="001D624B" w:rsidDel="00A668F5">
          <w:rPr>
            <w:rFonts w:ascii="Times New Roman" w:eastAsia="Times New Roman" w:hAnsi="Times New Roman" w:cs="Times New Roman"/>
            <w:color w:val="000000"/>
            <w:sz w:val="24"/>
            <w:szCs w:val="24"/>
          </w:rPr>
          <w:delText>human</w:delText>
        </w:r>
      </w:del>
      <w:del w:id="1081" w:author="signal" w:date="2019-08-01T22:08:00Z">
        <w:r w:rsidRPr="001D624B" w:rsidDel="007B194B">
          <w:rPr>
            <w:rFonts w:ascii="Times New Roman" w:eastAsia="Times New Roman" w:hAnsi="Times New Roman" w:cs="Times New Roman"/>
            <w:color w:val="000000"/>
            <w:sz w:val="24"/>
            <w:szCs w:val="24"/>
          </w:rPr>
          <w:delText xml:space="preserve"> beings</w:delText>
        </w:r>
      </w:del>
      <w:del w:id="1082" w:author="signal" w:date="2019-08-01T23:46:00Z">
        <w:r w:rsidDel="00D60F44">
          <w:rPr>
            <w:rFonts w:ascii="Times New Roman" w:eastAsia="Times New Roman" w:hAnsi="Times New Roman" w:cs="Times New Roman"/>
            <w:color w:val="000000"/>
            <w:sz w:val="24"/>
            <w:szCs w:val="24"/>
          </w:rPr>
          <w:delText xml:space="preserve">? </w:delText>
        </w:r>
        <w:r w:rsidDel="00D60F44">
          <w:rPr>
            <w:rFonts w:ascii="Times New Roman" w:eastAsia="Times New Roman" w:hAnsi="Times New Roman" w:cs="Times New Roman" w:hint="cs"/>
            <w:color w:val="000000"/>
            <w:sz w:val="24"/>
            <w:szCs w:val="24"/>
            <w:rtl/>
            <w:lang w:bidi="fa-IR"/>
          </w:rPr>
          <w:delText xml:space="preserve"> تلاش برای احقاق حقوق انسانی آنهاست</w:delText>
        </w:r>
        <w:r w:rsidRPr="00466463" w:rsidDel="00D60F44">
          <w:rPr>
            <w:rFonts w:ascii="Times New Roman" w:eastAsia="Times New Roman" w:hAnsi="Times New Roman" w:cs="Times New Roman"/>
            <w:color w:val="000000"/>
            <w:sz w:val="24"/>
            <w:szCs w:val="24"/>
          </w:rPr>
          <w:delText>.</w:delText>
        </w:r>
      </w:del>
      <w:r w:rsidRPr="00466463">
        <w:rPr>
          <w:rFonts w:ascii="Times New Roman" w:eastAsia="Times New Roman" w:hAnsi="Times New Roman" w:cs="Times New Roman"/>
          <w:color w:val="000000"/>
          <w:sz w:val="24"/>
          <w:szCs w:val="24"/>
        </w:rPr>
        <w:t> </w:t>
      </w:r>
      <w:commentRangeEnd w:id="1072"/>
      <w:r>
        <w:rPr>
          <w:rStyle w:val="CommentReference"/>
          <w:rFonts w:ascii="Times New Roman" w:eastAsia="Times New Roman" w:hAnsi="Times New Roman" w:cs="Times New Roman"/>
        </w:rPr>
        <w:commentReference w:id="1072"/>
      </w:r>
      <w:r w:rsidRPr="00466463">
        <w:rPr>
          <w:rFonts w:ascii="Times New Roman" w:eastAsia="Times New Roman" w:hAnsi="Times New Roman" w:cs="Times New Roman"/>
          <w:color w:val="000000"/>
          <w:sz w:val="24"/>
          <w:szCs w:val="24"/>
        </w:rPr>
        <w:t>Older people similar to other age groups have equal rights in receiving treatment and care facilities, and the staff must provide medical and care services to them regardless of their age, culture, religion</w:t>
      </w:r>
      <w:r>
        <w:rPr>
          <w:rFonts w:ascii="Times New Roman" w:eastAsia="Times New Roman" w:hAnsi="Times New Roman" w:cs="Times New Roman"/>
          <w:color w:val="000000"/>
          <w:sz w:val="24"/>
          <w:szCs w:val="24"/>
        </w:rPr>
        <w:t>,</w:t>
      </w:r>
      <w:r w:rsidRPr="00466463">
        <w:rPr>
          <w:rFonts w:ascii="Times New Roman" w:eastAsia="Times New Roman" w:hAnsi="Times New Roman" w:cs="Times New Roman"/>
          <w:color w:val="000000"/>
          <w:sz w:val="24"/>
          <w:szCs w:val="24"/>
        </w:rPr>
        <w:t xml:space="preserve"> and medical conditions. Justice as an ethical value has been reported in the statements of older people and profess</w:t>
      </w:r>
      <w:r>
        <w:rPr>
          <w:rFonts w:ascii="Times New Roman" w:eastAsia="Times New Roman" w:hAnsi="Times New Roman" w:cs="Times New Roman"/>
          <w:color w:val="000000"/>
          <w:sz w:val="24"/>
          <w:szCs w:val="24"/>
        </w:rPr>
        <w:t>ional staff (</w:t>
      </w:r>
      <w:del w:id="1083" w:author="reza" w:date="2019-07-29T14:50:00Z">
        <w:r w:rsidDel="00B5168B">
          <w:rPr>
            <w:rFonts w:ascii="Times New Roman" w:eastAsia="Times New Roman" w:hAnsi="Times New Roman" w:cs="Times New Roman"/>
            <w:color w:val="000000"/>
            <w:sz w:val="24"/>
            <w:szCs w:val="24"/>
          </w:rPr>
          <w:delText>3</w:delText>
        </w:r>
      </w:del>
      <w:ins w:id="1084" w:author="reza" w:date="2019-07-29T14:50:00Z">
        <w:r w:rsidR="00B5168B">
          <w:rPr>
            <w:rFonts w:ascii="Times New Roman" w:eastAsia="Times New Roman" w:hAnsi="Times New Roman" w:cs="Times New Roman"/>
            <w:color w:val="000000"/>
            <w:sz w:val="24"/>
            <w:szCs w:val="24"/>
          </w:rPr>
          <w:t>17</w:t>
        </w:r>
      </w:ins>
      <w:r>
        <w:rPr>
          <w:rFonts w:ascii="Times New Roman" w:eastAsia="Times New Roman" w:hAnsi="Times New Roman" w:cs="Times New Roman"/>
          <w:color w:val="000000"/>
          <w:sz w:val="24"/>
          <w:szCs w:val="24"/>
        </w:rPr>
        <w:t xml:space="preserve">, </w:t>
      </w:r>
      <w:del w:id="1085" w:author="reza" w:date="2019-07-29T14:50:00Z">
        <w:r w:rsidDel="00B5168B">
          <w:rPr>
            <w:rFonts w:ascii="Times New Roman" w:eastAsia="Times New Roman" w:hAnsi="Times New Roman" w:cs="Times New Roman"/>
            <w:color w:val="000000"/>
            <w:sz w:val="24"/>
            <w:szCs w:val="24"/>
          </w:rPr>
          <w:delText>28</w:delText>
        </w:r>
      </w:del>
      <w:ins w:id="1086" w:author="reza" w:date="2019-07-29T14:50:00Z">
        <w:r w:rsidR="00B5168B">
          <w:rPr>
            <w:rFonts w:ascii="Times New Roman" w:eastAsia="Times New Roman" w:hAnsi="Times New Roman" w:cs="Times New Roman"/>
            <w:color w:val="000000"/>
            <w:sz w:val="24"/>
            <w:szCs w:val="24"/>
          </w:rPr>
          <w:t>20</w:t>
        </w:r>
      </w:ins>
      <w:r>
        <w:rPr>
          <w:rFonts w:ascii="Times New Roman" w:eastAsia="Times New Roman" w:hAnsi="Times New Roman" w:cs="Times New Roman"/>
          <w:color w:val="000000"/>
          <w:sz w:val="24"/>
          <w:szCs w:val="24"/>
        </w:rPr>
        <w:t xml:space="preserve">, </w:t>
      </w:r>
      <w:del w:id="1087" w:author="reza" w:date="2019-07-29T14:50:00Z">
        <w:r w:rsidDel="00B5168B">
          <w:rPr>
            <w:rFonts w:ascii="Times New Roman" w:eastAsia="Times New Roman" w:hAnsi="Times New Roman" w:cs="Times New Roman"/>
            <w:color w:val="000000"/>
            <w:sz w:val="24"/>
            <w:szCs w:val="24"/>
          </w:rPr>
          <w:delText>32</w:delText>
        </w:r>
      </w:del>
      <w:ins w:id="1088" w:author="reza" w:date="2019-07-29T14:50:00Z">
        <w:r w:rsidR="00B5168B">
          <w:rPr>
            <w:rFonts w:ascii="Times New Roman" w:eastAsia="Times New Roman" w:hAnsi="Times New Roman" w:cs="Times New Roman"/>
            <w:color w:val="000000"/>
            <w:sz w:val="24"/>
            <w:szCs w:val="24"/>
          </w:rPr>
          <w:t>23</w:t>
        </w:r>
      </w:ins>
      <w:r>
        <w:rPr>
          <w:rFonts w:ascii="Times New Roman" w:eastAsia="Times New Roman" w:hAnsi="Times New Roman" w:cs="Times New Roman"/>
          <w:color w:val="000000"/>
          <w:sz w:val="24"/>
          <w:szCs w:val="24"/>
        </w:rPr>
        <w:t>).</w:t>
      </w:r>
      <w:r w:rsidRPr="00466463">
        <w:rPr>
          <w:rFonts w:ascii="Times New Roman" w:eastAsia="Times New Roman" w:hAnsi="Times New Roman" w:cs="Times New Roman"/>
          <w:color w:val="000000"/>
          <w:sz w:val="24"/>
          <w:szCs w:val="24"/>
        </w:rPr>
        <w:t xml:space="preserve">  </w:t>
      </w:r>
    </w:p>
    <w:p w14:paraId="027FA17D" w14:textId="77777777" w:rsidR="002377C3" w:rsidRDefault="002377C3">
      <w:pPr>
        <w:spacing w:after="0" w:line="360" w:lineRule="auto"/>
        <w:jc w:val="both"/>
        <w:rPr>
          <w:rFonts w:ascii="Times New Roman" w:eastAsia="Times New Roman" w:hAnsi="Times New Roman" w:cs="Times New Roman"/>
          <w:b/>
          <w:bCs/>
          <w:color w:val="000000"/>
          <w:sz w:val="24"/>
          <w:szCs w:val="24"/>
        </w:rPr>
        <w:pPrChange w:id="1089" w:author="reza" w:date="2019-08-02T20:08:00Z">
          <w:pPr>
            <w:spacing w:after="0" w:line="360" w:lineRule="auto"/>
            <w:jc w:val="lowKashida"/>
          </w:pPr>
        </w:pPrChange>
      </w:pPr>
    </w:p>
    <w:p w14:paraId="7562EC7B" w14:textId="77777777" w:rsidR="002377C3" w:rsidRDefault="002377C3">
      <w:pPr>
        <w:spacing w:after="0" w:line="360" w:lineRule="auto"/>
        <w:jc w:val="both"/>
        <w:rPr>
          <w:rFonts w:ascii="Times New Roman" w:eastAsia="Times New Roman" w:hAnsi="Times New Roman" w:cs="Times New Roman"/>
          <w:b/>
          <w:bCs/>
          <w:color w:val="000000"/>
          <w:sz w:val="24"/>
          <w:szCs w:val="24"/>
        </w:rPr>
        <w:pPrChange w:id="1090" w:author="reza" w:date="2019-08-02T20:08:00Z">
          <w:pPr>
            <w:spacing w:after="0" w:line="360" w:lineRule="auto"/>
            <w:jc w:val="lowKashida"/>
          </w:pPr>
        </w:pPrChange>
      </w:pPr>
      <w:r w:rsidRPr="00466463">
        <w:rPr>
          <w:rFonts w:ascii="Times New Roman" w:eastAsia="Times New Roman" w:hAnsi="Times New Roman" w:cs="Times New Roman"/>
          <w:b/>
          <w:bCs/>
          <w:color w:val="000000"/>
          <w:sz w:val="24"/>
          <w:szCs w:val="24"/>
        </w:rPr>
        <w:t xml:space="preserve"> Encouraging participation </w:t>
      </w:r>
    </w:p>
    <w:p w14:paraId="6F17341A" w14:textId="77777777" w:rsidR="002377C3" w:rsidRPr="00466463" w:rsidDel="00ED6799" w:rsidRDefault="002377C3">
      <w:pPr>
        <w:spacing w:after="0" w:line="360" w:lineRule="auto"/>
        <w:ind w:firstLine="720"/>
        <w:jc w:val="both"/>
        <w:rPr>
          <w:del w:id="1091" w:author="reza" w:date="2019-07-29T22:13:00Z"/>
          <w:rFonts w:ascii="Times New Roman" w:eastAsia="Times New Roman" w:hAnsi="Times New Roman" w:cs="Times New Roman"/>
          <w:color w:val="000000"/>
          <w:sz w:val="24"/>
          <w:szCs w:val="24"/>
        </w:rPr>
        <w:pPrChange w:id="1092" w:author="reza" w:date="2019-08-02T20:08:00Z">
          <w:pPr>
            <w:spacing w:after="0" w:line="360" w:lineRule="auto"/>
            <w:ind w:firstLine="720"/>
            <w:jc w:val="lowKashida"/>
          </w:pPr>
        </w:pPrChange>
      </w:pPr>
      <w:r>
        <w:rPr>
          <w:rFonts w:ascii="Times New Roman" w:eastAsia="Times New Roman" w:hAnsi="Times New Roman" w:cs="Times New Roman"/>
          <w:color w:val="000000"/>
          <w:sz w:val="24"/>
          <w:szCs w:val="24"/>
        </w:rPr>
        <w:t xml:space="preserve">The quality of </w:t>
      </w:r>
      <w:del w:id="1093" w:author="signal" w:date="2019-08-01T22:10:00Z">
        <w:r w:rsidDel="00E71C43">
          <w:rPr>
            <w:rFonts w:ascii="Times New Roman" w:eastAsia="Times New Roman" w:hAnsi="Times New Roman" w:cs="Times New Roman"/>
            <w:color w:val="000000"/>
            <w:sz w:val="24"/>
            <w:szCs w:val="24"/>
          </w:rPr>
          <w:delText xml:space="preserve">elder </w:delText>
        </w:r>
      </w:del>
      <w:ins w:id="1094" w:author="signal" w:date="2019-08-01T22:10:00Z">
        <w:r w:rsidR="00E71C43">
          <w:rPr>
            <w:rFonts w:ascii="Times New Roman" w:eastAsia="Times New Roman" w:hAnsi="Times New Roman" w:cs="Times New Roman"/>
            <w:color w:val="000000"/>
            <w:sz w:val="24"/>
            <w:szCs w:val="24"/>
          </w:rPr>
          <w:t>aged</w:t>
        </w:r>
      </w:ins>
      <w:ins w:id="1095" w:author="reza" w:date="2019-08-02T18:11:00Z">
        <w:r w:rsidR="00C63E25">
          <w:rPr>
            <w:rFonts w:ascii="Times New Roman" w:eastAsia="Times New Roman" w:hAnsi="Times New Roman" w:cs="Times New Roman"/>
            <w:color w:val="000000"/>
            <w:sz w:val="24"/>
            <w:szCs w:val="24"/>
          </w:rPr>
          <w:t xml:space="preserve"> </w:t>
        </w:r>
      </w:ins>
      <w:r>
        <w:rPr>
          <w:rFonts w:ascii="Times New Roman" w:eastAsia="Times New Roman" w:hAnsi="Times New Roman" w:cs="Times New Roman"/>
          <w:color w:val="000000"/>
          <w:sz w:val="24"/>
          <w:szCs w:val="24"/>
        </w:rPr>
        <w:t>care</w:t>
      </w:r>
      <w:ins w:id="1096" w:author="signal" w:date="2019-08-01T22:10:00Z">
        <w:r w:rsidR="00E71C43">
          <w:rPr>
            <w:rFonts w:ascii="Times New Roman" w:eastAsia="Times New Roman" w:hAnsi="Times New Roman" w:cs="Times New Roman"/>
            <w:color w:val="000000"/>
            <w:sz w:val="24"/>
            <w:szCs w:val="24"/>
          </w:rPr>
          <w:t xml:space="preserve"> is largely</w:t>
        </w:r>
      </w:ins>
      <w:del w:id="1097" w:author="signal" w:date="2019-08-01T22:10:00Z">
        <w:r w:rsidDel="00E71C43">
          <w:rPr>
            <w:rFonts w:ascii="Times New Roman" w:eastAsia="Times New Roman" w:hAnsi="Times New Roman" w:cs="Times New Roman"/>
            <w:color w:val="000000"/>
            <w:sz w:val="24"/>
            <w:szCs w:val="24"/>
          </w:rPr>
          <w:delText>)</w:delText>
        </w:r>
        <w:r w:rsidDel="00E71C43">
          <w:rPr>
            <w:rFonts w:ascii="Times New Roman" w:eastAsia="Times New Roman" w:hAnsi="Times New Roman" w:cs="Times New Roman" w:hint="cs"/>
            <w:color w:val="000000"/>
            <w:sz w:val="24"/>
            <w:szCs w:val="24"/>
            <w:rtl/>
            <w:lang w:bidi="fa-IR"/>
          </w:rPr>
          <w:delText xml:space="preserve">تا حد زیادی) </w:delText>
        </w:r>
        <w:r w:rsidDel="00E71C43">
          <w:rPr>
            <w:rFonts w:ascii="Times New Roman" w:eastAsia="Times New Roman" w:hAnsi="Times New Roman" w:cs="Times New Roman"/>
            <w:color w:val="000000"/>
            <w:sz w:val="24"/>
            <w:szCs w:val="24"/>
          </w:rPr>
          <w:delText xml:space="preserve"> is</w:delText>
        </w:r>
      </w:del>
      <w:r>
        <w:rPr>
          <w:rFonts w:ascii="Times New Roman" w:eastAsia="Times New Roman" w:hAnsi="Times New Roman" w:cs="Times New Roman"/>
          <w:color w:val="000000"/>
          <w:sz w:val="24"/>
          <w:szCs w:val="24"/>
        </w:rPr>
        <w:t xml:space="preserve"> dependent</w:t>
      </w:r>
      <w:del w:id="1098" w:author="signal" w:date="2019-08-01T22:10:00Z">
        <w:r w:rsidDel="00E71C43">
          <w:rPr>
            <w:rFonts w:ascii="Times New Roman" w:eastAsia="Times New Roman" w:hAnsi="Times New Roman" w:cs="Times New Roman"/>
            <w:color w:val="000000"/>
            <w:sz w:val="24"/>
            <w:szCs w:val="24"/>
          </w:rPr>
          <w:delText xml:space="preserve"> to</w:delText>
        </w:r>
      </w:del>
      <w:ins w:id="1099" w:author="signal" w:date="2019-08-01T22:10:00Z">
        <w:r w:rsidR="00E71C43">
          <w:rPr>
            <w:rFonts w:ascii="Times New Roman" w:eastAsia="Times New Roman" w:hAnsi="Times New Roman" w:cs="Times New Roman"/>
            <w:color w:val="000000"/>
            <w:sz w:val="24"/>
            <w:szCs w:val="24"/>
          </w:rPr>
          <w:t xml:space="preserve"> on </w:t>
        </w:r>
        <w:proofErr w:type="spellStart"/>
        <w:r w:rsidR="00E71C43">
          <w:rPr>
            <w:rFonts w:ascii="Times New Roman" w:eastAsia="Times New Roman" w:hAnsi="Times New Roman" w:cs="Times New Roman"/>
            <w:color w:val="000000"/>
            <w:sz w:val="24"/>
            <w:szCs w:val="24"/>
          </w:rPr>
          <w:t>the</w:t>
        </w:r>
      </w:ins>
      <w:del w:id="1100" w:author="signal" w:date="2019-08-01T22:11:00Z">
        <w:r w:rsidDel="00E71C43">
          <w:rPr>
            <w:rFonts w:ascii="Times New Roman" w:eastAsia="Times New Roman" w:hAnsi="Times New Roman" w:cs="Times New Roman"/>
            <w:color w:val="000000"/>
            <w:sz w:val="24"/>
            <w:szCs w:val="24"/>
          </w:rPr>
          <w:delText>participatiom</w:delText>
        </w:r>
      </w:del>
      <w:ins w:id="1101" w:author="signal" w:date="2019-08-01T22:11:00Z">
        <w:r w:rsidR="00E71C43">
          <w:rPr>
            <w:rFonts w:ascii="Times New Roman" w:eastAsia="Times New Roman" w:hAnsi="Times New Roman" w:cs="Times New Roman"/>
            <w:color w:val="000000"/>
            <w:sz w:val="24"/>
            <w:szCs w:val="24"/>
          </w:rPr>
          <w:t>participation</w:t>
        </w:r>
      </w:ins>
      <w:proofErr w:type="spellEnd"/>
      <w:r>
        <w:rPr>
          <w:rFonts w:ascii="Times New Roman" w:eastAsia="Times New Roman" w:hAnsi="Times New Roman" w:cs="Times New Roman"/>
          <w:color w:val="000000"/>
          <w:sz w:val="24"/>
          <w:szCs w:val="24"/>
        </w:rPr>
        <w:t xml:space="preserve"> of </w:t>
      </w:r>
      <w:del w:id="1102" w:author="signal" w:date="2019-08-01T22:11:00Z">
        <w:r w:rsidDel="00E71C43">
          <w:rPr>
            <w:rFonts w:ascii="Times New Roman" w:eastAsia="Times New Roman" w:hAnsi="Times New Roman" w:cs="Times New Roman"/>
            <w:color w:val="000000"/>
            <w:sz w:val="24"/>
            <w:szCs w:val="24"/>
          </w:rPr>
          <w:delText xml:space="preserve">elder </w:delText>
        </w:r>
      </w:del>
      <w:ins w:id="1103" w:author="signal" w:date="2019-08-01T22:11:00Z">
        <w:r w:rsidR="00E71C43">
          <w:rPr>
            <w:rFonts w:ascii="Times New Roman" w:eastAsia="Times New Roman" w:hAnsi="Times New Roman" w:cs="Times New Roman"/>
            <w:color w:val="000000"/>
            <w:sz w:val="24"/>
            <w:szCs w:val="24"/>
          </w:rPr>
          <w:t>older adults and t</w:t>
        </w:r>
      </w:ins>
      <w:del w:id="1104" w:author="signal" w:date="2019-08-01T22:11:00Z">
        <w:r w:rsidDel="00E71C43">
          <w:rPr>
            <w:rFonts w:ascii="Times New Roman" w:eastAsia="Times New Roman" w:hAnsi="Times New Roman" w:cs="Times New Roman"/>
            <w:color w:val="000000"/>
            <w:sz w:val="24"/>
            <w:szCs w:val="24"/>
          </w:rPr>
          <w:delText>and t</w:delText>
        </w:r>
      </w:del>
      <w:r>
        <w:rPr>
          <w:rFonts w:ascii="Times New Roman" w:eastAsia="Times New Roman" w:hAnsi="Times New Roman" w:cs="Times New Roman"/>
          <w:color w:val="000000"/>
          <w:sz w:val="24"/>
          <w:szCs w:val="24"/>
        </w:rPr>
        <w:t xml:space="preserve">heir </w:t>
      </w:r>
      <w:del w:id="1105" w:author="signal" w:date="2019-08-01T22:11:00Z">
        <w:r w:rsidDel="003B34F2">
          <w:rPr>
            <w:rFonts w:ascii="Times New Roman" w:eastAsia="Times New Roman" w:hAnsi="Times New Roman" w:cs="Times New Roman"/>
            <w:color w:val="000000"/>
            <w:sz w:val="24"/>
            <w:szCs w:val="24"/>
          </w:rPr>
          <w:delText>family</w:delText>
        </w:r>
      </w:del>
      <w:ins w:id="1106" w:author="signal" w:date="2019-08-01T22:11:00Z">
        <w:r w:rsidR="003B34F2">
          <w:rPr>
            <w:rFonts w:ascii="Times New Roman" w:eastAsia="Times New Roman" w:hAnsi="Times New Roman" w:cs="Times New Roman"/>
            <w:color w:val="000000"/>
            <w:sz w:val="24"/>
            <w:szCs w:val="24"/>
          </w:rPr>
          <w:t xml:space="preserve">families. </w:t>
        </w:r>
      </w:ins>
      <w:r>
        <w:rPr>
          <w:rFonts w:ascii="Times New Roman" w:eastAsia="Times New Roman" w:hAnsi="Times New Roman" w:cs="Times New Roman"/>
          <w:color w:val="000000"/>
          <w:sz w:val="24"/>
          <w:szCs w:val="24"/>
        </w:rPr>
        <w:t>Engaging</w:t>
      </w:r>
      <w:r w:rsidRPr="00466463">
        <w:rPr>
          <w:rFonts w:ascii="Times New Roman" w:eastAsia="Times New Roman" w:hAnsi="Times New Roman" w:cs="Times New Roman"/>
          <w:color w:val="000000"/>
          <w:sz w:val="24"/>
          <w:szCs w:val="24"/>
        </w:rPr>
        <w:t xml:space="preserve"> older people in care through the active exchange of ideas, and encouraging their participation in power </w:t>
      </w:r>
      <w:r>
        <w:rPr>
          <w:rFonts w:ascii="Times New Roman" w:eastAsia="Times New Roman" w:hAnsi="Times New Roman" w:cs="Times New Roman"/>
          <w:color w:val="000000"/>
          <w:sz w:val="24"/>
          <w:szCs w:val="24"/>
        </w:rPr>
        <w:t xml:space="preserve">are </w:t>
      </w:r>
      <w:r w:rsidRPr="00466463">
        <w:rPr>
          <w:rFonts w:ascii="Times New Roman" w:eastAsia="Times New Roman" w:hAnsi="Times New Roman" w:cs="Times New Roman"/>
          <w:color w:val="000000"/>
          <w:sz w:val="24"/>
          <w:szCs w:val="24"/>
        </w:rPr>
        <w:t>possible</w:t>
      </w:r>
      <w:ins w:id="1107" w:author="reza" w:date="2019-08-02T21:03:00Z">
        <w:r w:rsidR="000C4D3D">
          <w:rPr>
            <w:rFonts w:ascii="Times New Roman" w:eastAsia="Times New Roman" w:hAnsi="Times New Roman" w:cs="Times New Roman"/>
            <w:color w:val="000000"/>
            <w:sz w:val="24"/>
            <w:szCs w:val="24"/>
          </w:rPr>
          <w:t xml:space="preserve"> </w:t>
        </w:r>
      </w:ins>
      <w:r w:rsidRPr="00466463">
        <w:rPr>
          <w:rFonts w:ascii="Times New Roman" w:eastAsia="Times New Roman" w:hAnsi="Times New Roman" w:cs="Times New Roman"/>
          <w:color w:val="000000"/>
          <w:sz w:val="24"/>
          <w:szCs w:val="24"/>
        </w:rPr>
        <w:t>(</w:t>
      </w:r>
      <w:del w:id="1108" w:author="reza" w:date="2019-07-29T14:50:00Z">
        <w:r w:rsidRPr="00466463" w:rsidDel="00B5168B">
          <w:rPr>
            <w:rFonts w:ascii="Times New Roman" w:eastAsia="Times New Roman" w:hAnsi="Times New Roman" w:cs="Times New Roman"/>
            <w:color w:val="000000"/>
            <w:sz w:val="24"/>
            <w:szCs w:val="24"/>
          </w:rPr>
          <w:delText>12</w:delText>
        </w:r>
      </w:del>
      <w:ins w:id="1109" w:author="reza" w:date="2019-07-29T14:50:00Z">
        <w:r w:rsidR="00B5168B">
          <w:rPr>
            <w:rFonts w:ascii="Times New Roman" w:eastAsia="Times New Roman" w:hAnsi="Times New Roman" w:cs="Times New Roman"/>
            <w:color w:val="000000"/>
            <w:sz w:val="24"/>
            <w:szCs w:val="24"/>
          </w:rPr>
          <w:t>13</w:t>
        </w:r>
      </w:ins>
      <w:r w:rsidRPr="00466463">
        <w:rPr>
          <w:rFonts w:ascii="Times New Roman" w:eastAsia="Times New Roman" w:hAnsi="Times New Roman" w:cs="Times New Roman"/>
          <w:color w:val="000000"/>
          <w:sz w:val="24"/>
          <w:szCs w:val="24"/>
        </w:rPr>
        <w:t xml:space="preserve">). Family members are the best source of accessing </w:t>
      </w:r>
      <w:proofErr w:type="spellStart"/>
      <w:r w:rsidRPr="00466463">
        <w:rPr>
          <w:rFonts w:ascii="Times New Roman" w:eastAsia="Times New Roman" w:hAnsi="Times New Roman" w:cs="Times New Roman"/>
          <w:color w:val="000000"/>
          <w:sz w:val="24"/>
          <w:szCs w:val="24"/>
        </w:rPr>
        <w:t>patients’information</w:t>
      </w:r>
      <w:proofErr w:type="spellEnd"/>
      <w:r w:rsidRPr="00466463">
        <w:rPr>
          <w:rFonts w:ascii="Times New Roman" w:eastAsia="Times New Roman" w:hAnsi="Times New Roman" w:cs="Times New Roman"/>
          <w:color w:val="000000"/>
          <w:sz w:val="24"/>
          <w:szCs w:val="24"/>
        </w:rPr>
        <w:t>, contributing</w:t>
      </w:r>
      <w:r>
        <w:rPr>
          <w:rFonts w:ascii="Times New Roman" w:eastAsia="Times New Roman" w:hAnsi="Times New Roman" w:cs="Times New Roman"/>
          <w:color w:val="000000"/>
          <w:sz w:val="24"/>
          <w:szCs w:val="24"/>
        </w:rPr>
        <w:t> to optimal care</w:t>
      </w:r>
      <w:r w:rsidRPr="0046646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w:t>
      </w:r>
      <w:r w:rsidRPr="00466463">
        <w:rPr>
          <w:rFonts w:ascii="Times New Roman" w:eastAsia="Times New Roman" w:hAnsi="Times New Roman" w:cs="Times New Roman"/>
          <w:color w:val="000000"/>
          <w:sz w:val="24"/>
          <w:szCs w:val="24"/>
        </w:rPr>
        <w:t>participating in care and treatment decision</w:t>
      </w:r>
      <w:r>
        <w:rPr>
          <w:rFonts w:ascii="Times New Roman" w:eastAsia="Times New Roman" w:hAnsi="Times New Roman" w:cs="Times New Roman"/>
          <w:color w:val="000000"/>
          <w:sz w:val="24"/>
          <w:szCs w:val="24"/>
        </w:rPr>
        <w:t xml:space="preserve">-making </w:t>
      </w:r>
      <w:r w:rsidRPr="00466463">
        <w:rPr>
          <w:rFonts w:ascii="Times New Roman" w:eastAsia="Times New Roman" w:hAnsi="Times New Roman" w:cs="Times New Roman"/>
          <w:color w:val="000000"/>
          <w:sz w:val="24"/>
          <w:szCs w:val="24"/>
        </w:rPr>
        <w:t>(</w:t>
      </w:r>
      <w:del w:id="1110" w:author="reza" w:date="2019-07-29T14:51:00Z">
        <w:r w:rsidRPr="00466463" w:rsidDel="00B5168B">
          <w:rPr>
            <w:rFonts w:ascii="Times New Roman" w:eastAsia="Times New Roman" w:hAnsi="Times New Roman" w:cs="Times New Roman"/>
            <w:color w:val="000000"/>
            <w:sz w:val="24"/>
            <w:szCs w:val="24"/>
          </w:rPr>
          <w:delText>44</w:delText>
        </w:r>
      </w:del>
      <w:ins w:id="1111" w:author="reza" w:date="2019-07-29T14:51:00Z">
        <w:r w:rsidR="00B5168B">
          <w:rPr>
            <w:rFonts w:ascii="Times New Roman" w:eastAsia="Times New Roman" w:hAnsi="Times New Roman" w:cs="Times New Roman"/>
            <w:color w:val="000000"/>
            <w:sz w:val="24"/>
            <w:szCs w:val="24"/>
          </w:rPr>
          <w:t>36</w:t>
        </w:r>
      </w:ins>
      <w:r w:rsidRPr="00466463">
        <w:rPr>
          <w:rFonts w:ascii="Times New Roman" w:eastAsia="Times New Roman" w:hAnsi="Times New Roman" w:cs="Times New Roman"/>
          <w:color w:val="000000"/>
          <w:sz w:val="24"/>
          <w:szCs w:val="24"/>
        </w:rPr>
        <w:t>).</w:t>
      </w:r>
      <w:ins w:id="1112" w:author="reza" w:date="2019-08-02T19:30:00Z">
        <w:r w:rsidR="00E371A9">
          <w:rPr>
            <w:rFonts w:ascii="Times New Roman" w:eastAsia="Times New Roman" w:hAnsi="Times New Roman" w:cs="Times New Roman"/>
            <w:color w:val="000000"/>
            <w:sz w:val="24"/>
            <w:szCs w:val="24"/>
          </w:rPr>
          <w:t xml:space="preserve"> </w:t>
        </w:r>
      </w:ins>
      <w:del w:id="1113" w:author="reza" w:date="2019-07-29T14:51:00Z">
        <w:r w:rsidRPr="00466463" w:rsidDel="00B5168B">
          <w:rPr>
            <w:rFonts w:ascii="Times New Roman" w:eastAsia="Times New Roman" w:hAnsi="Times New Roman" w:cs="Times New Roman"/>
            <w:color w:val="000000"/>
            <w:sz w:val="24"/>
            <w:szCs w:val="24"/>
          </w:rPr>
          <w:delText>.</w:delText>
        </w:r>
      </w:del>
      <w:r w:rsidRPr="00466463">
        <w:rPr>
          <w:rFonts w:ascii="Times New Roman" w:eastAsia="Times New Roman" w:hAnsi="Times New Roman" w:cs="Times New Roman"/>
          <w:color w:val="000000"/>
          <w:sz w:val="24"/>
          <w:szCs w:val="24"/>
        </w:rPr>
        <w:t>Accepting and supporting the older person’s companions, permitting the companion’</w:t>
      </w:r>
      <w:r>
        <w:rPr>
          <w:rFonts w:ascii="Times New Roman" w:eastAsia="Times New Roman" w:hAnsi="Times New Roman" w:cs="Times New Roman"/>
          <w:color w:val="000000"/>
          <w:sz w:val="24"/>
          <w:szCs w:val="24"/>
        </w:rPr>
        <w:t>s</w:t>
      </w:r>
      <w:r w:rsidRPr="00466463">
        <w:rPr>
          <w:rFonts w:ascii="Times New Roman" w:eastAsia="Times New Roman" w:hAnsi="Times New Roman" w:cs="Times New Roman"/>
          <w:color w:val="000000"/>
          <w:sz w:val="24"/>
          <w:szCs w:val="24"/>
        </w:rPr>
        <w:t xml:space="preserve"> presence in the </w:t>
      </w:r>
      <w:r>
        <w:rPr>
          <w:rFonts w:ascii="Times New Roman" w:eastAsia="Times New Roman" w:hAnsi="Times New Roman" w:cs="Times New Roman"/>
          <w:color w:val="000000"/>
          <w:sz w:val="24"/>
          <w:szCs w:val="24"/>
        </w:rPr>
        <w:t>ward</w:t>
      </w:r>
      <w:r w:rsidRPr="00466463">
        <w:rPr>
          <w:rFonts w:ascii="Times New Roman" w:eastAsia="Times New Roman" w:hAnsi="Times New Roman" w:cs="Times New Roman"/>
          <w:color w:val="000000"/>
          <w:sz w:val="24"/>
          <w:szCs w:val="24"/>
        </w:rPr>
        <w:t xml:space="preserve">, </w:t>
      </w:r>
      <w:ins w:id="1114" w:author="signal" w:date="2019-08-01T22:14:00Z">
        <w:r w:rsidR="00A42BEF">
          <w:rPr>
            <w:rFonts w:ascii="Times New Roman" w:eastAsia="Times New Roman" w:hAnsi="Times New Roman" w:cs="Times New Roman"/>
            <w:color w:val="000000"/>
            <w:sz w:val="24"/>
            <w:szCs w:val="24"/>
          </w:rPr>
          <w:t xml:space="preserve">having </w:t>
        </w:r>
      </w:ins>
      <w:r w:rsidRPr="00466463">
        <w:rPr>
          <w:rFonts w:ascii="Times New Roman" w:eastAsia="Times New Roman" w:hAnsi="Times New Roman" w:cs="Times New Roman"/>
          <w:color w:val="000000"/>
          <w:sz w:val="24"/>
          <w:szCs w:val="24"/>
        </w:rPr>
        <w:t>friendly attitude, </w:t>
      </w:r>
      <w:ins w:id="1115" w:author="signal" w:date="2019-08-01T22:14:00Z">
        <w:r w:rsidR="00A42BEF">
          <w:rPr>
            <w:rFonts w:ascii="Times New Roman" w:eastAsia="Times New Roman" w:hAnsi="Times New Roman" w:cs="Times New Roman"/>
            <w:color w:val="000000"/>
            <w:sz w:val="24"/>
            <w:szCs w:val="24"/>
          </w:rPr>
          <w:t xml:space="preserve">showing </w:t>
        </w:r>
      </w:ins>
      <w:r w:rsidRPr="00466463">
        <w:rPr>
          <w:rFonts w:ascii="Times New Roman" w:eastAsia="Times New Roman" w:hAnsi="Times New Roman" w:cs="Times New Roman"/>
          <w:color w:val="000000"/>
          <w:sz w:val="24"/>
          <w:szCs w:val="24"/>
        </w:rPr>
        <w:t xml:space="preserve">respectful behavior, valuing the patient’s </w:t>
      </w:r>
      <w:r>
        <w:rPr>
          <w:rFonts w:ascii="Times New Roman" w:eastAsia="Times New Roman" w:hAnsi="Times New Roman" w:cs="Times New Roman"/>
          <w:color w:val="000000"/>
          <w:sz w:val="24"/>
          <w:szCs w:val="24"/>
        </w:rPr>
        <w:t>relatives</w:t>
      </w:r>
      <w:r w:rsidRPr="00466463">
        <w:rPr>
          <w:rFonts w:ascii="Times New Roman" w:eastAsia="Times New Roman" w:hAnsi="Times New Roman" w:cs="Times New Roman"/>
          <w:color w:val="000000"/>
          <w:sz w:val="24"/>
          <w:szCs w:val="24"/>
        </w:rPr>
        <w:t>, focusing on the patient’s wellbeing, fulfilling the duties for the patient in the best way, inviting the patient and companion to participate</w:t>
      </w:r>
      <w:r>
        <w:rPr>
          <w:rFonts w:ascii="Times New Roman" w:eastAsia="Times New Roman" w:hAnsi="Times New Roman" w:cs="Times New Roman"/>
          <w:color w:val="000000"/>
          <w:sz w:val="24"/>
          <w:szCs w:val="24"/>
        </w:rPr>
        <w:t xml:space="preserve"> in care and decisions and </w:t>
      </w:r>
      <w:r w:rsidRPr="00466463">
        <w:rPr>
          <w:rFonts w:ascii="Times New Roman" w:eastAsia="Times New Roman" w:hAnsi="Times New Roman" w:cs="Times New Roman"/>
          <w:color w:val="000000"/>
          <w:sz w:val="24"/>
          <w:szCs w:val="24"/>
        </w:rPr>
        <w:t xml:space="preserve">giving the necessary information to the </w:t>
      </w:r>
      <w:proofErr w:type="spellStart"/>
      <w:r w:rsidRPr="00466463">
        <w:rPr>
          <w:rFonts w:ascii="Times New Roman" w:eastAsia="Times New Roman" w:hAnsi="Times New Roman" w:cs="Times New Roman"/>
          <w:color w:val="000000"/>
          <w:sz w:val="24"/>
          <w:szCs w:val="24"/>
        </w:rPr>
        <w:t>companionare</w:t>
      </w:r>
      <w:proofErr w:type="spellEnd"/>
      <w:r w:rsidRPr="00466463">
        <w:rPr>
          <w:rFonts w:ascii="Times New Roman" w:eastAsia="Times New Roman" w:hAnsi="Times New Roman" w:cs="Times New Roman"/>
          <w:color w:val="000000"/>
          <w:sz w:val="24"/>
          <w:szCs w:val="24"/>
        </w:rPr>
        <w:t xml:space="preserve"> some ways</w:t>
      </w:r>
      <w:r>
        <w:rPr>
          <w:rFonts w:ascii="Times New Roman" w:eastAsia="Times New Roman" w:hAnsi="Times New Roman" w:cs="Times New Roman"/>
          <w:color w:val="000000"/>
          <w:sz w:val="24"/>
          <w:szCs w:val="24"/>
        </w:rPr>
        <w:t xml:space="preserve"> to attract their participation </w:t>
      </w:r>
      <w:r w:rsidRPr="00466463">
        <w:rPr>
          <w:rFonts w:ascii="Times New Roman" w:eastAsia="Times New Roman" w:hAnsi="Times New Roman" w:cs="Times New Roman"/>
          <w:color w:val="000000"/>
          <w:sz w:val="24"/>
          <w:szCs w:val="24"/>
        </w:rPr>
        <w:t>(</w:t>
      </w:r>
      <w:del w:id="1116" w:author="reza" w:date="2019-07-29T14:51:00Z">
        <w:r w:rsidRPr="00466463" w:rsidDel="00B5168B">
          <w:rPr>
            <w:rFonts w:ascii="Times New Roman" w:eastAsia="Times New Roman" w:hAnsi="Times New Roman" w:cs="Times New Roman"/>
            <w:color w:val="000000"/>
            <w:sz w:val="24"/>
            <w:szCs w:val="24"/>
          </w:rPr>
          <w:delText>7</w:delText>
        </w:r>
      </w:del>
      <w:ins w:id="1117" w:author="reza" w:date="2019-07-29T14:51:00Z">
        <w:r w:rsidR="00B5168B">
          <w:rPr>
            <w:rFonts w:ascii="Times New Roman" w:eastAsia="Times New Roman" w:hAnsi="Times New Roman" w:cs="Times New Roman"/>
            <w:color w:val="000000"/>
            <w:sz w:val="24"/>
            <w:szCs w:val="24"/>
          </w:rPr>
          <w:t>4</w:t>
        </w:r>
      </w:ins>
      <w:r w:rsidRPr="00466463">
        <w:rPr>
          <w:rFonts w:ascii="Times New Roman" w:eastAsia="Times New Roman" w:hAnsi="Times New Roman" w:cs="Times New Roman"/>
          <w:color w:val="000000"/>
          <w:sz w:val="24"/>
          <w:szCs w:val="24"/>
        </w:rPr>
        <w:t xml:space="preserve">, </w:t>
      </w:r>
      <w:del w:id="1118" w:author="reza" w:date="2019-07-29T14:51:00Z">
        <w:r w:rsidRPr="00466463" w:rsidDel="00B5168B">
          <w:rPr>
            <w:rFonts w:ascii="Times New Roman" w:eastAsia="Times New Roman" w:hAnsi="Times New Roman" w:cs="Times New Roman"/>
            <w:color w:val="000000"/>
            <w:sz w:val="24"/>
            <w:szCs w:val="24"/>
          </w:rPr>
          <w:delText>11</w:delText>
        </w:r>
      </w:del>
      <w:ins w:id="1119" w:author="reza" w:date="2019-07-29T14:51:00Z">
        <w:r w:rsidR="00B5168B">
          <w:rPr>
            <w:rFonts w:ascii="Times New Roman" w:eastAsia="Times New Roman" w:hAnsi="Times New Roman" w:cs="Times New Roman"/>
            <w:color w:val="000000"/>
            <w:sz w:val="24"/>
            <w:szCs w:val="24"/>
          </w:rPr>
          <w:t>12</w:t>
        </w:r>
      </w:ins>
      <w:r w:rsidRPr="00466463">
        <w:rPr>
          <w:rFonts w:ascii="Times New Roman" w:eastAsia="Times New Roman" w:hAnsi="Times New Roman" w:cs="Times New Roman"/>
          <w:color w:val="000000"/>
          <w:sz w:val="24"/>
          <w:szCs w:val="24"/>
        </w:rPr>
        <w:t xml:space="preserve">, </w:t>
      </w:r>
      <w:del w:id="1120" w:author="reza" w:date="2019-07-29T14:51:00Z">
        <w:r w:rsidRPr="00466463" w:rsidDel="00B5168B">
          <w:rPr>
            <w:rFonts w:ascii="Times New Roman" w:eastAsia="Times New Roman" w:hAnsi="Times New Roman" w:cs="Times New Roman"/>
            <w:color w:val="000000"/>
            <w:sz w:val="24"/>
            <w:szCs w:val="24"/>
          </w:rPr>
          <w:delText>44</w:delText>
        </w:r>
      </w:del>
      <w:ins w:id="1121" w:author="reza" w:date="2019-07-29T14:51:00Z">
        <w:r w:rsidR="00B5168B">
          <w:rPr>
            <w:rFonts w:ascii="Times New Roman" w:eastAsia="Times New Roman" w:hAnsi="Times New Roman" w:cs="Times New Roman"/>
            <w:color w:val="000000"/>
            <w:sz w:val="24"/>
            <w:szCs w:val="24"/>
          </w:rPr>
          <w:t>36</w:t>
        </w:r>
      </w:ins>
      <w:r w:rsidRPr="00466463">
        <w:rPr>
          <w:rFonts w:ascii="Times New Roman" w:eastAsia="Times New Roman" w:hAnsi="Times New Roman" w:cs="Times New Roman"/>
          <w:color w:val="000000"/>
          <w:sz w:val="24"/>
          <w:szCs w:val="24"/>
        </w:rPr>
        <w:t xml:space="preserve">). </w:t>
      </w:r>
    </w:p>
    <w:p w14:paraId="6836BF4E" w14:textId="77777777" w:rsidR="00E21F96" w:rsidRDefault="00E21F96">
      <w:pPr>
        <w:spacing w:after="0" w:line="360" w:lineRule="auto"/>
        <w:ind w:firstLine="720"/>
        <w:jc w:val="both"/>
        <w:rPr>
          <w:rFonts w:ascii="Times New Roman" w:eastAsia="Times New Roman" w:hAnsi="Times New Roman" w:cs="Times New Roman"/>
          <w:b/>
          <w:bCs/>
          <w:color w:val="000000"/>
          <w:sz w:val="24"/>
          <w:szCs w:val="24"/>
        </w:rPr>
        <w:pPrChange w:id="1122" w:author="reza" w:date="2019-08-02T20:08:00Z">
          <w:pPr>
            <w:spacing w:after="0" w:line="360" w:lineRule="auto"/>
            <w:jc w:val="lowKashida"/>
          </w:pPr>
        </w:pPrChange>
      </w:pPr>
    </w:p>
    <w:p w14:paraId="175608E7" w14:textId="77777777" w:rsidR="00F678D2" w:rsidRDefault="00F678D2">
      <w:pPr>
        <w:spacing w:after="0" w:line="360" w:lineRule="auto"/>
        <w:jc w:val="both"/>
        <w:rPr>
          <w:ins w:id="1123" w:author="signal" w:date="2019-08-01T23:50:00Z"/>
          <w:rFonts w:ascii="Times New Roman" w:eastAsia="Times New Roman" w:hAnsi="Times New Roman" w:cs="Times New Roman"/>
          <w:b/>
          <w:bCs/>
          <w:color w:val="000000"/>
          <w:sz w:val="24"/>
          <w:szCs w:val="24"/>
        </w:rPr>
        <w:pPrChange w:id="1124" w:author="reza" w:date="2019-08-02T20:08:00Z">
          <w:pPr>
            <w:spacing w:after="0" w:line="360" w:lineRule="auto"/>
            <w:jc w:val="lowKashida"/>
          </w:pPr>
        </w:pPrChange>
      </w:pPr>
    </w:p>
    <w:p w14:paraId="5AA0392B" w14:textId="77777777" w:rsidR="002377C3" w:rsidRPr="0040073D" w:rsidRDefault="002377C3">
      <w:pPr>
        <w:spacing w:after="0" w:line="360" w:lineRule="auto"/>
        <w:jc w:val="both"/>
        <w:rPr>
          <w:rFonts w:ascii="Times New Roman" w:eastAsia="Times New Roman" w:hAnsi="Times New Roman" w:cs="Times New Roman"/>
          <w:b/>
          <w:bCs/>
          <w:color w:val="000000"/>
          <w:sz w:val="24"/>
          <w:szCs w:val="24"/>
        </w:rPr>
        <w:pPrChange w:id="1125" w:author="reza" w:date="2019-08-02T20:08:00Z">
          <w:pPr>
            <w:spacing w:after="0" w:line="360" w:lineRule="auto"/>
            <w:jc w:val="lowKashida"/>
          </w:pPr>
        </w:pPrChange>
      </w:pPr>
      <w:r w:rsidRPr="00466463">
        <w:rPr>
          <w:rFonts w:ascii="Times New Roman" w:eastAsia="Times New Roman" w:hAnsi="Times New Roman" w:cs="Times New Roman"/>
          <w:b/>
          <w:bCs/>
          <w:color w:val="000000"/>
          <w:sz w:val="24"/>
          <w:szCs w:val="24"/>
        </w:rPr>
        <w:t xml:space="preserve">Providing professional care </w:t>
      </w:r>
      <w:del w:id="1126" w:author="reza" w:date="2019-08-02T18:12:00Z">
        <w:r w:rsidRPr="0040073D" w:rsidDel="00C63E25">
          <w:rPr>
            <w:rFonts w:ascii="Times New Roman" w:eastAsia="Times New Roman" w:hAnsi="Times New Roman" w:cs="Times New Roman"/>
            <w:b/>
            <w:bCs/>
            <w:color w:val="000000"/>
            <w:sz w:val="24"/>
            <w:szCs w:val="24"/>
          </w:rPr>
          <w:delText>to the elderly</w:delText>
        </w:r>
      </w:del>
      <w:ins w:id="1127" w:author="signal" w:date="2019-08-01T22:15:00Z">
        <w:del w:id="1128" w:author="reza" w:date="2019-08-02T18:12:00Z">
          <w:r w:rsidR="00D41EAE" w:rsidDel="00C63E25">
            <w:rPr>
              <w:rFonts w:ascii="Times New Roman" w:eastAsia="Times New Roman" w:hAnsi="Times New Roman" w:cs="Times New Roman"/>
              <w:b/>
              <w:bCs/>
              <w:color w:val="000000"/>
              <w:sz w:val="24"/>
              <w:szCs w:val="24"/>
            </w:rPr>
            <w:delText>older adults</w:delText>
          </w:r>
        </w:del>
      </w:ins>
    </w:p>
    <w:p w14:paraId="4FBE09C0" w14:textId="77777777" w:rsidR="002377C3" w:rsidRPr="00466463" w:rsidRDefault="002377C3">
      <w:pPr>
        <w:spacing w:after="0" w:line="360" w:lineRule="auto"/>
        <w:ind w:firstLine="720"/>
        <w:jc w:val="both"/>
        <w:rPr>
          <w:rFonts w:ascii="Times New Roman" w:eastAsia="Times New Roman" w:hAnsi="Times New Roman" w:cs="Times New Roman"/>
          <w:color w:val="000000"/>
          <w:sz w:val="24"/>
          <w:szCs w:val="24"/>
        </w:rPr>
        <w:pPrChange w:id="1129" w:author="reza" w:date="2019-08-02T20:08:00Z">
          <w:pPr>
            <w:spacing w:after="0" w:line="360" w:lineRule="auto"/>
            <w:ind w:firstLine="720"/>
            <w:jc w:val="lowKashida"/>
          </w:pPr>
        </w:pPrChange>
      </w:pPr>
      <w:r w:rsidRPr="0040073D">
        <w:rPr>
          <w:rFonts w:ascii="Times New Roman" w:eastAsia="Times New Roman" w:hAnsi="Times New Roman" w:cs="Times New Roman"/>
          <w:color w:val="000000"/>
          <w:sz w:val="24"/>
          <w:szCs w:val="24"/>
        </w:rPr>
        <w:lastRenderedPageBreak/>
        <w:t xml:space="preserve">Another major category of the study was professional care, which included four subcategories of </w:t>
      </w:r>
      <w:r w:rsidRPr="00B91AEE">
        <w:rPr>
          <w:rFonts w:ascii="Times New Roman" w:eastAsia="Times New Roman" w:hAnsi="Times New Roman" w:cs="Times New Roman"/>
          <w:color w:val="000000"/>
          <w:sz w:val="24"/>
          <w:szCs w:val="24"/>
        </w:rPr>
        <w:t xml:space="preserve">presence in </w:t>
      </w:r>
      <w:r w:rsidRPr="00CA33C5">
        <w:rPr>
          <w:rFonts w:ascii="Times New Roman" w:eastAsia="Times New Roman" w:hAnsi="Times New Roman" w:cs="Times New Roman"/>
          <w:sz w:val="24"/>
          <w:szCs w:val="24"/>
        </w:rPr>
        <w:t>caring encounter</w:t>
      </w:r>
      <w:r w:rsidRPr="0040073D">
        <w:rPr>
          <w:rFonts w:ascii="Times New Roman" w:eastAsia="Times New Roman" w:hAnsi="Times New Roman" w:cs="Times New Roman"/>
          <w:color w:val="000000"/>
          <w:sz w:val="24"/>
          <w:szCs w:val="24"/>
        </w:rPr>
        <w:t xml:space="preserve">, team care, professional competence, </w:t>
      </w:r>
      <w:r>
        <w:rPr>
          <w:rFonts w:ascii="Times New Roman" w:eastAsia="Times New Roman" w:hAnsi="Times New Roman" w:cs="Times New Roman"/>
          <w:color w:val="000000"/>
          <w:sz w:val="24"/>
          <w:szCs w:val="24"/>
        </w:rPr>
        <w:t xml:space="preserve">and promoting a </w:t>
      </w:r>
      <w:r w:rsidRPr="0040073D">
        <w:rPr>
          <w:rFonts w:ascii="Times New Roman" w:eastAsia="Times New Roman" w:hAnsi="Times New Roman" w:cs="Times New Roman"/>
          <w:color w:val="000000"/>
          <w:sz w:val="24"/>
          <w:szCs w:val="24"/>
        </w:rPr>
        <w:t>positive attitude.</w:t>
      </w:r>
    </w:p>
    <w:p w14:paraId="4888F081" w14:textId="77777777" w:rsidR="002377C3" w:rsidRPr="00466463" w:rsidRDefault="002377C3">
      <w:pPr>
        <w:spacing w:after="0" w:line="360" w:lineRule="auto"/>
        <w:jc w:val="both"/>
        <w:rPr>
          <w:rFonts w:ascii="Times New Roman" w:eastAsia="Times New Roman" w:hAnsi="Times New Roman" w:cs="Times New Roman"/>
          <w:color w:val="000000"/>
          <w:sz w:val="24"/>
          <w:szCs w:val="24"/>
        </w:rPr>
        <w:pPrChange w:id="1130" w:author="reza" w:date="2019-08-02T20:08:00Z">
          <w:pPr>
            <w:spacing w:after="0" w:line="360" w:lineRule="auto"/>
            <w:jc w:val="lowKashida"/>
          </w:pPr>
        </w:pPrChange>
      </w:pPr>
      <w:r w:rsidRPr="00466463">
        <w:rPr>
          <w:rFonts w:ascii="Times New Roman" w:eastAsia="Times New Roman" w:hAnsi="Times New Roman" w:cs="Times New Roman"/>
          <w:color w:val="000000"/>
          <w:sz w:val="24"/>
          <w:szCs w:val="24"/>
        </w:rPr>
        <w:t xml:space="preserve">Presence means paying full attention to </w:t>
      </w:r>
      <w:r>
        <w:rPr>
          <w:rFonts w:ascii="Times New Roman" w:eastAsia="Times New Roman" w:hAnsi="Times New Roman" w:cs="Times New Roman"/>
          <w:color w:val="000000"/>
          <w:sz w:val="24"/>
          <w:szCs w:val="24"/>
        </w:rPr>
        <w:t xml:space="preserve">the patient during interactions </w:t>
      </w:r>
      <w:r w:rsidRPr="00466463">
        <w:rPr>
          <w:rFonts w:ascii="Times New Roman" w:eastAsia="Times New Roman" w:hAnsi="Times New Roman" w:cs="Times New Roman"/>
          <w:color w:val="000000"/>
          <w:sz w:val="24"/>
          <w:szCs w:val="24"/>
        </w:rPr>
        <w:t xml:space="preserve">with </w:t>
      </w:r>
      <w:r>
        <w:rPr>
          <w:rFonts w:ascii="Times New Roman" w:eastAsia="Times New Roman" w:hAnsi="Times New Roman" w:cs="Times New Roman"/>
          <w:color w:val="000000"/>
          <w:sz w:val="24"/>
          <w:szCs w:val="24"/>
        </w:rPr>
        <w:t xml:space="preserve">him or her </w:t>
      </w:r>
      <w:r w:rsidRPr="00466463">
        <w:rPr>
          <w:rFonts w:ascii="Times New Roman" w:eastAsia="Times New Roman" w:hAnsi="Times New Roman" w:cs="Times New Roman"/>
          <w:color w:val="000000"/>
          <w:sz w:val="24"/>
          <w:szCs w:val="24"/>
        </w:rPr>
        <w:t xml:space="preserve">in the care setting. Presence means </w:t>
      </w:r>
      <w:r>
        <w:rPr>
          <w:rFonts w:ascii="Times New Roman" w:eastAsia="Times New Roman" w:hAnsi="Times New Roman" w:cs="Times New Roman"/>
          <w:color w:val="000000"/>
          <w:sz w:val="24"/>
          <w:szCs w:val="24"/>
        </w:rPr>
        <w:t xml:space="preserve">open-mindedness, </w:t>
      </w:r>
      <w:r w:rsidRPr="00466463">
        <w:rPr>
          <w:rFonts w:ascii="Times New Roman" w:eastAsia="Times New Roman" w:hAnsi="Times New Roman" w:cs="Times New Roman"/>
          <w:color w:val="000000"/>
          <w:sz w:val="24"/>
          <w:szCs w:val="24"/>
        </w:rPr>
        <w:t>usefulness, being here and at the present time, and worrying about the patient</w:t>
      </w:r>
      <w:ins w:id="1131" w:author="reza" w:date="2019-08-02T21:04:00Z">
        <w:r w:rsidR="000C4D3D">
          <w:rPr>
            <w:rFonts w:ascii="Times New Roman" w:eastAsia="Times New Roman" w:hAnsi="Times New Roman" w:cs="Times New Roman"/>
            <w:color w:val="000000"/>
            <w:sz w:val="24"/>
            <w:szCs w:val="24"/>
          </w:rPr>
          <w:t xml:space="preserve"> </w:t>
        </w:r>
      </w:ins>
      <w:r w:rsidRPr="00466463">
        <w:rPr>
          <w:rFonts w:ascii="Times New Roman" w:eastAsia="Times New Roman" w:hAnsi="Times New Roman" w:cs="Times New Roman"/>
          <w:color w:val="000000"/>
          <w:sz w:val="24"/>
          <w:szCs w:val="24"/>
        </w:rPr>
        <w:t>(</w:t>
      </w:r>
      <w:del w:id="1132" w:author="reza" w:date="2019-07-29T14:52:00Z">
        <w:r w:rsidRPr="00466463" w:rsidDel="00B5168B">
          <w:rPr>
            <w:rFonts w:ascii="Times New Roman" w:eastAsia="Times New Roman" w:hAnsi="Times New Roman" w:cs="Times New Roman"/>
            <w:color w:val="000000"/>
            <w:sz w:val="24"/>
            <w:szCs w:val="24"/>
          </w:rPr>
          <w:delText>39</w:delText>
        </w:r>
      </w:del>
      <w:ins w:id="1133" w:author="reza" w:date="2019-07-29T14:52:00Z">
        <w:r w:rsidR="00B5168B">
          <w:rPr>
            <w:rFonts w:ascii="Times New Roman" w:eastAsia="Times New Roman" w:hAnsi="Times New Roman" w:cs="Times New Roman"/>
            <w:color w:val="000000"/>
            <w:sz w:val="24"/>
            <w:szCs w:val="24"/>
          </w:rPr>
          <w:t>30</w:t>
        </w:r>
      </w:ins>
      <w:r w:rsidRPr="00466463">
        <w:rPr>
          <w:rFonts w:ascii="Times New Roman" w:eastAsia="Times New Roman" w:hAnsi="Times New Roman" w:cs="Times New Roman"/>
          <w:color w:val="000000"/>
          <w:sz w:val="24"/>
          <w:szCs w:val="24"/>
        </w:rPr>
        <w:t>). Attention requires engaging the older person in relationships, and listening and paying attention to his</w:t>
      </w:r>
      <w:r>
        <w:rPr>
          <w:rFonts w:ascii="Times New Roman" w:eastAsia="Times New Roman" w:hAnsi="Times New Roman" w:cs="Times New Roman"/>
          <w:color w:val="000000"/>
          <w:sz w:val="24"/>
          <w:szCs w:val="24"/>
        </w:rPr>
        <w:t xml:space="preserve"> or her</w:t>
      </w:r>
      <w:r w:rsidRPr="00466463">
        <w:rPr>
          <w:rFonts w:ascii="Times New Roman" w:eastAsia="Times New Roman" w:hAnsi="Times New Roman" w:cs="Times New Roman"/>
          <w:color w:val="000000"/>
          <w:sz w:val="24"/>
          <w:szCs w:val="24"/>
        </w:rPr>
        <w:t xml:space="preserve"> relatives’ remarks. Attention to the patient requires being aware of one’s own behaviors, avoiding talking with others during the time of the procedures, and avoiding talking to the older person’s relatives </w:t>
      </w:r>
      <w:r>
        <w:rPr>
          <w:rFonts w:ascii="Times New Roman" w:eastAsia="Times New Roman" w:hAnsi="Times New Roman" w:cs="Times New Roman"/>
          <w:color w:val="000000"/>
          <w:sz w:val="24"/>
          <w:szCs w:val="24"/>
        </w:rPr>
        <w:t>in his or her</w:t>
      </w:r>
      <w:r w:rsidRPr="00466463">
        <w:rPr>
          <w:rFonts w:ascii="Times New Roman" w:eastAsia="Times New Roman" w:hAnsi="Times New Roman" w:cs="Times New Roman"/>
          <w:color w:val="000000"/>
          <w:sz w:val="24"/>
          <w:szCs w:val="24"/>
        </w:rPr>
        <w:t xml:space="preserve"> presence</w:t>
      </w:r>
      <w:r>
        <w:rPr>
          <w:rFonts w:ascii="Times New Roman" w:eastAsia="Times New Roman" w:hAnsi="Times New Roman" w:cs="Times New Roman"/>
          <w:color w:val="000000"/>
          <w:sz w:val="24"/>
          <w:szCs w:val="24"/>
        </w:rPr>
        <w:t xml:space="preserve"> and</w:t>
      </w:r>
      <w:r w:rsidRPr="00466463">
        <w:rPr>
          <w:rFonts w:ascii="Times New Roman" w:eastAsia="Times New Roman" w:hAnsi="Times New Roman" w:cs="Times New Roman"/>
          <w:color w:val="000000"/>
          <w:sz w:val="24"/>
          <w:szCs w:val="24"/>
        </w:rPr>
        <w:t xml:space="preserve"> ignoring </w:t>
      </w:r>
      <w:r>
        <w:rPr>
          <w:rFonts w:ascii="Times New Roman" w:eastAsia="Times New Roman" w:hAnsi="Times New Roman" w:cs="Times New Roman"/>
          <w:color w:val="000000"/>
          <w:sz w:val="24"/>
          <w:szCs w:val="24"/>
        </w:rPr>
        <w:t xml:space="preserve">him or her </w:t>
      </w:r>
      <w:r w:rsidRPr="00466463">
        <w:rPr>
          <w:rFonts w:ascii="Times New Roman" w:eastAsia="Times New Roman" w:hAnsi="Times New Roman" w:cs="Times New Roman"/>
          <w:color w:val="000000"/>
          <w:sz w:val="24"/>
          <w:szCs w:val="24"/>
        </w:rPr>
        <w:t>(</w:t>
      </w:r>
      <w:del w:id="1134" w:author="reza" w:date="2019-07-29T14:51:00Z">
        <w:r w:rsidRPr="00466463" w:rsidDel="00B5168B">
          <w:rPr>
            <w:rFonts w:ascii="Times New Roman" w:eastAsia="Times New Roman" w:hAnsi="Times New Roman" w:cs="Times New Roman"/>
            <w:color w:val="000000"/>
            <w:sz w:val="24"/>
            <w:szCs w:val="24"/>
          </w:rPr>
          <w:delText>11</w:delText>
        </w:r>
      </w:del>
      <w:ins w:id="1135" w:author="reza" w:date="2019-07-29T14:51:00Z">
        <w:r w:rsidR="00B5168B">
          <w:rPr>
            <w:rFonts w:ascii="Times New Roman" w:eastAsia="Times New Roman" w:hAnsi="Times New Roman" w:cs="Times New Roman"/>
            <w:color w:val="000000"/>
            <w:sz w:val="24"/>
            <w:szCs w:val="24"/>
          </w:rPr>
          <w:t>12</w:t>
        </w:r>
      </w:ins>
      <w:r w:rsidRPr="00466463">
        <w:rPr>
          <w:rFonts w:ascii="Times New Roman" w:eastAsia="Times New Roman" w:hAnsi="Times New Roman" w:cs="Times New Roman"/>
          <w:color w:val="000000"/>
          <w:sz w:val="24"/>
          <w:szCs w:val="24"/>
        </w:rPr>
        <w:t xml:space="preserve">, </w:t>
      </w:r>
      <w:del w:id="1136" w:author="reza" w:date="2019-07-29T14:53:00Z">
        <w:r w:rsidRPr="00466463" w:rsidDel="00B5168B">
          <w:rPr>
            <w:rFonts w:ascii="Times New Roman" w:eastAsia="Times New Roman" w:hAnsi="Times New Roman" w:cs="Times New Roman"/>
            <w:color w:val="000000"/>
            <w:sz w:val="24"/>
            <w:szCs w:val="24"/>
          </w:rPr>
          <w:delText>21</w:delText>
        </w:r>
      </w:del>
      <w:ins w:id="1137" w:author="reza" w:date="2019-07-29T14:53:00Z">
        <w:r w:rsidR="00B5168B">
          <w:rPr>
            <w:rFonts w:ascii="Times New Roman" w:eastAsia="Times New Roman" w:hAnsi="Times New Roman" w:cs="Times New Roman"/>
            <w:color w:val="000000"/>
            <w:sz w:val="24"/>
            <w:szCs w:val="24"/>
          </w:rPr>
          <w:t>39</w:t>
        </w:r>
      </w:ins>
      <w:r w:rsidRPr="00466463">
        <w:rPr>
          <w:rFonts w:ascii="Times New Roman" w:eastAsia="Times New Roman" w:hAnsi="Times New Roman" w:cs="Times New Roman"/>
          <w:color w:val="000000"/>
          <w:sz w:val="24"/>
          <w:szCs w:val="24"/>
        </w:rPr>
        <w:t xml:space="preserve">, </w:t>
      </w:r>
      <w:del w:id="1138" w:author="reza" w:date="2019-07-29T14:54:00Z">
        <w:r w:rsidRPr="00466463" w:rsidDel="00B5168B">
          <w:rPr>
            <w:rFonts w:ascii="Times New Roman" w:eastAsia="Times New Roman" w:hAnsi="Times New Roman" w:cs="Times New Roman"/>
            <w:color w:val="000000"/>
            <w:sz w:val="24"/>
            <w:szCs w:val="24"/>
          </w:rPr>
          <w:delText>24</w:delText>
        </w:r>
      </w:del>
      <w:ins w:id="1139" w:author="reza" w:date="2019-07-29T14:54:00Z">
        <w:r w:rsidR="00B5168B">
          <w:rPr>
            <w:rFonts w:ascii="Times New Roman" w:eastAsia="Times New Roman" w:hAnsi="Times New Roman" w:cs="Times New Roman"/>
            <w:color w:val="000000"/>
            <w:sz w:val="24"/>
            <w:szCs w:val="24"/>
          </w:rPr>
          <w:t>33</w:t>
        </w:r>
      </w:ins>
      <w:r w:rsidRPr="00466463">
        <w:rPr>
          <w:rFonts w:ascii="Times New Roman" w:eastAsia="Times New Roman" w:hAnsi="Times New Roman" w:cs="Times New Roman"/>
          <w:color w:val="000000"/>
          <w:sz w:val="24"/>
          <w:szCs w:val="24"/>
        </w:rPr>
        <w:t xml:space="preserve">). Attention includes speaking in the patient’s language, paying attention to </w:t>
      </w:r>
      <w:r>
        <w:rPr>
          <w:rFonts w:ascii="Times New Roman" w:eastAsia="Times New Roman" w:hAnsi="Times New Roman" w:cs="Times New Roman"/>
          <w:color w:val="000000"/>
          <w:sz w:val="24"/>
          <w:szCs w:val="24"/>
        </w:rPr>
        <w:t>his or her</w:t>
      </w:r>
      <w:r w:rsidRPr="00466463">
        <w:rPr>
          <w:rFonts w:ascii="Times New Roman" w:eastAsia="Times New Roman" w:hAnsi="Times New Roman" w:cs="Times New Roman"/>
          <w:color w:val="000000"/>
          <w:sz w:val="24"/>
          <w:szCs w:val="24"/>
        </w:rPr>
        <w:t xml:space="preserve"> gestures and verbal language, and trying to understand </w:t>
      </w:r>
      <w:r>
        <w:rPr>
          <w:rFonts w:ascii="Times New Roman" w:eastAsia="Times New Roman" w:hAnsi="Times New Roman" w:cs="Times New Roman"/>
          <w:color w:val="000000"/>
          <w:sz w:val="24"/>
          <w:szCs w:val="24"/>
        </w:rPr>
        <w:t>his or her</w:t>
      </w:r>
      <w:r w:rsidRPr="00466463">
        <w:rPr>
          <w:rFonts w:ascii="Times New Roman" w:eastAsia="Times New Roman" w:hAnsi="Times New Roman" w:cs="Times New Roman"/>
          <w:color w:val="000000"/>
          <w:sz w:val="24"/>
          <w:szCs w:val="24"/>
        </w:rPr>
        <w:t xml:space="preserve"> thoughts and feelings in a careful </w:t>
      </w:r>
      <w:r>
        <w:rPr>
          <w:rFonts w:ascii="Times New Roman" w:eastAsia="Times New Roman" w:hAnsi="Times New Roman" w:cs="Times New Roman"/>
          <w:color w:val="000000"/>
          <w:sz w:val="24"/>
          <w:szCs w:val="24"/>
        </w:rPr>
        <w:t xml:space="preserve">setting </w:t>
      </w:r>
      <w:r w:rsidRPr="00466463">
        <w:rPr>
          <w:rFonts w:ascii="Times New Roman" w:eastAsia="Times New Roman" w:hAnsi="Times New Roman" w:cs="Times New Roman"/>
          <w:color w:val="000000"/>
          <w:sz w:val="24"/>
          <w:szCs w:val="24"/>
        </w:rPr>
        <w:t>(</w:t>
      </w:r>
      <w:del w:id="1140" w:author="reza" w:date="2019-07-29T14:51:00Z">
        <w:r w:rsidRPr="00466463" w:rsidDel="00B5168B">
          <w:rPr>
            <w:rFonts w:ascii="Times New Roman" w:eastAsia="Times New Roman" w:hAnsi="Times New Roman" w:cs="Times New Roman"/>
            <w:color w:val="000000"/>
            <w:sz w:val="24"/>
            <w:szCs w:val="24"/>
          </w:rPr>
          <w:delText>39</w:delText>
        </w:r>
      </w:del>
      <w:ins w:id="1141" w:author="reza" w:date="2019-07-29T14:51:00Z">
        <w:r w:rsidR="00B5168B">
          <w:rPr>
            <w:rFonts w:ascii="Times New Roman" w:eastAsia="Times New Roman" w:hAnsi="Times New Roman" w:cs="Times New Roman"/>
            <w:color w:val="000000"/>
            <w:sz w:val="24"/>
            <w:szCs w:val="24"/>
          </w:rPr>
          <w:t>30</w:t>
        </w:r>
      </w:ins>
      <w:r w:rsidRPr="00466463">
        <w:rPr>
          <w:rFonts w:ascii="Times New Roman" w:eastAsia="Times New Roman" w:hAnsi="Times New Roman" w:cs="Times New Roman"/>
          <w:color w:val="000000"/>
          <w:sz w:val="24"/>
          <w:szCs w:val="24"/>
        </w:rPr>
        <w:t xml:space="preserve">). </w:t>
      </w:r>
    </w:p>
    <w:p w14:paraId="487F51F7" w14:textId="77777777" w:rsidR="002377C3" w:rsidRPr="00466463" w:rsidRDefault="002377C3">
      <w:pPr>
        <w:spacing w:after="0" w:line="360" w:lineRule="auto"/>
        <w:jc w:val="both"/>
        <w:rPr>
          <w:rFonts w:ascii="Times New Roman" w:eastAsia="Times New Roman" w:hAnsi="Times New Roman" w:cs="Times New Roman"/>
          <w:color w:val="000000"/>
          <w:sz w:val="24"/>
          <w:szCs w:val="24"/>
        </w:rPr>
        <w:pPrChange w:id="1142" w:author="reza" w:date="2019-08-02T20:08:00Z">
          <w:pPr>
            <w:spacing w:after="0" w:line="360" w:lineRule="auto"/>
            <w:jc w:val="lowKashida"/>
          </w:pPr>
        </w:pPrChange>
      </w:pPr>
      <w:r w:rsidRPr="00466463">
        <w:rPr>
          <w:rFonts w:ascii="Times New Roman" w:eastAsia="Times New Roman" w:hAnsi="Times New Roman" w:cs="Times New Roman"/>
          <w:color w:val="000000"/>
          <w:sz w:val="24"/>
          <w:szCs w:val="24"/>
        </w:rPr>
        <w:t xml:space="preserve">Due to chronic and complex problems, </w:t>
      </w:r>
      <w:ins w:id="1143" w:author="signal" w:date="2019-08-01T22:17:00Z">
        <w:r w:rsidR="00922691">
          <w:rPr>
            <w:rFonts w:ascii="Times New Roman" w:eastAsia="Times New Roman" w:hAnsi="Times New Roman" w:cs="Times New Roman"/>
            <w:color w:val="000000"/>
            <w:sz w:val="24"/>
            <w:szCs w:val="24"/>
          </w:rPr>
          <w:t xml:space="preserve">aged </w:t>
        </w:r>
      </w:ins>
      <w:r w:rsidRPr="00466463">
        <w:rPr>
          <w:rFonts w:ascii="Times New Roman" w:eastAsia="Times New Roman" w:hAnsi="Times New Roman" w:cs="Times New Roman"/>
          <w:color w:val="000000"/>
          <w:sz w:val="24"/>
          <w:szCs w:val="24"/>
        </w:rPr>
        <w:t xml:space="preserve">care </w:t>
      </w:r>
      <w:del w:id="1144" w:author="signal" w:date="2019-08-01T22:17:00Z">
        <w:r w:rsidDel="00922691">
          <w:rPr>
            <w:rFonts w:ascii="Times New Roman" w:eastAsia="Times New Roman" w:hAnsi="Times New Roman" w:cs="Times New Roman"/>
            <w:color w:val="000000"/>
            <w:sz w:val="24"/>
            <w:szCs w:val="24"/>
          </w:rPr>
          <w:delText xml:space="preserve">of </w:delText>
        </w:r>
        <w:r w:rsidRPr="00466463" w:rsidDel="00922691">
          <w:rPr>
            <w:rFonts w:ascii="Times New Roman" w:eastAsia="Times New Roman" w:hAnsi="Times New Roman" w:cs="Times New Roman"/>
            <w:color w:val="000000"/>
            <w:sz w:val="24"/>
            <w:szCs w:val="24"/>
          </w:rPr>
          <w:delText xml:space="preserve">elderly </w:delText>
        </w:r>
      </w:del>
      <w:r w:rsidRPr="00466463">
        <w:rPr>
          <w:rFonts w:ascii="Times New Roman" w:eastAsia="Times New Roman" w:hAnsi="Times New Roman" w:cs="Times New Roman"/>
          <w:color w:val="000000"/>
          <w:sz w:val="24"/>
          <w:szCs w:val="24"/>
        </w:rPr>
        <w:t xml:space="preserve">is multi-professional. Diagnosing the patient’s problems and prioritizing the care plan </w:t>
      </w:r>
      <w:proofErr w:type="spellStart"/>
      <w:r w:rsidRPr="00466463">
        <w:rPr>
          <w:rFonts w:ascii="Times New Roman" w:eastAsia="Times New Roman" w:hAnsi="Times New Roman" w:cs="Times New Roman"/>
          <w:color w:val="000000"/>
          <w:sz w:val="24"/>
          <w:szCs w:val="24"/>
        </w:rPr>
        <w:t>necessitate</w:t>
      </w:r>
      <w:del w:id="1145" w:author="signal" w:date="2019-08-01T23:52:00Z">
        <w:r w:rsidDel="000431DC">
          <w:rPr>
            <w:rFonts w:ascii="Times New Roman" w:eastAsia="Times New Roman" w:hAnsi="Times New Roman" w:cs="Times New Roman"/>
            <w:color w:val="000000"/>
            <w:sz w:val="24"/>
            <w:szCs w:val="24"/>
          </w:rPr>
          <w:delText>s</w:delText>
        </w:r>
      </w:del>
      <w:r w:rsidRPr="00466463">
        <w:rPr>
          <w:rFonts w:ascii="Times New Roman" w:eastAsia="Times New Roman" w:hAnsi="Times New Roman" w:cs="Times New Roman"/>
          <w:color w:val="000000"/>
          <w:sz w:val="24"/>
          <w:szCs w:val="24"/>
        </w:rPr>
        <w:t>effective</w:t>
      </w:r>
      <w:proofErr w:type="spellEnd"/>
      <w:r w:rsidRPr="00466463">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communicationamong</w:t>
      </w:r>
      <w:proofErr w:type="spellEnd"/>
      <w:r>
        <w:rPr>
          <w:rFonts w:ascii="Times New Roman" w:eastAsia="Times New Roman" w:hAnsi="Times New Roman" w:cs="Times New Roman"/>
          <w:color w:val="000000"/>
          <w:sz w:val="24"/>
          <w:szCs w:val="24"/>
        </w:rPr>
        <w:t xml:space="preserve"> </w:t>
      </w:r>
      <w:r w:rsidRPr="00466463">
        <w:rPr>
          <w:rFonts w:ascii="Times New Roman" w:eastAsia="Times New Roman" w:hAnsi="Times New Roman" w:cs="Times New Roman"/>
          <w:color w:val="000000"/>
          <w:sz w:val="24"/>
          <w:szCs w:val="24"/>
        </w:rPr>
        <w:t xml:space="preserve"> the</w:t>
      </w:r>
      <w:proofErr w:type="gramEnd"/>
      <w:r w:rsidRPr="00466463">
        <w:rPr>
          <w:rFonts w:ascii="Times New Roman" w:eastAsia="Times New Roman" w:hAnsi="Times New Roman" w:cs="Times New Roman"/>
          <w:color w:val="000000"/>
          <w:sz w:val="24"/>
          <w:szCs w:val="24"/>
        </w:rPr>
        <w:t xml:space="preserve"> team members</w:t>
      </w:r>
      <w:ins w:id="1146" w:author="reza" w:date="2019-08-02T20:09:00Z">
        <w:r w:rsidR="00025BA8">
          <w:rPr>
            <w:rFonts w:ascii="Times New Roman" w:eastAsia="Times New Roman" w:hAnsi="Times New Roman" w:cs="Times New Roman"/>
            <w:color w:val="000000"/>
            <w:sz w:val="24"/>
            <w:szCs w:val="24"/>
          </w:rPr>
          <w:t xml:space="preserve"> </w:t>
        </w:r>
      </w:ins>
      <w:r w:rsidRPr="00466463">
        <w:rPr>
          <w:rFonts w:ascii="Times New Roman" w:eastAsia="Times New Roman" w:hAnsi="Times New Roman" w:cs="Times New Roman"/>
          <w:color w:val="000000"/>
          <w:sz w:val="24"/>
          <w:szCs w:val="24"/>
        </w:rPr>
        <w:t>(</w:t>
      </w:r>
      <w:del w:id="1147" w:author="reza" w:date="2019-07-29T14:54:00Z">
        <w:r w:rsidRPr="00466463" w:rsidDel="00B5168B">
          <w:rPr>
            <w:rFonts w:ascii="Times New Roman" w:eastAsia="Times New Roman" w:hAnsi="Times New Roman" w:cs="Times New Roman"/>
            <w:color w:val="000000"/>
            <w:sz w:val="24"/>
            <w:szCs w:val="24"/>
          </w:rPr>
          <w:delText>20</w:delText>
        </w:r>
      </w:del>
      <w:ins w:id="1148" w:author="reza" w:date="2019-07-29T14:54:00Z">
        <w:r w:rsidR="00B5168B">
          <w:rPr>
            <w:rFonts w:ascii="Times New Roman" w:eastAsia="Times New Roman" w:hAnsi="Times New Roman" w:cs="Times New Roman"/>
            <w:color w:val="000000"/>
            <w:sz w:val="24"/>
            <w:szCs w:val="24"/>
          </w:rPr>
          <w:t>16</w:t>
        </w:r>
      </w:ins>
      <w:r w:rsidRPr="00466463">
        <w:rPr>
          <w:rFonts w:ascii="Times New Roman" w:eastAsia="Times New Roman" w:hAnsi="Times New Roman" w:cs="Times New Roman"/>
          <w:color w:val="000000"/>
          <w:sz w:val="24"/>
          <w:szCs w:val="24"/>
        </w:rPr>
        <w:t xml:space="preserve">). The outcome of this </w:t>
      </w:r>
      <w:proofErr w:type="gramStart"/>
      <w:r>
        <w:rPr>
          <w:rFonts w:ascii="Times New Roman" w:eastAsia="Times New Roman" w:hAnsi="Times New Roman" w:cs="Times New Roman"/>
          <w:color w:val="000000"/>
          <w:sz w:val="24"/>
          <w:szCs w:val="24"/>
        </w:rPr>
        <w:t xml:space="preserve">cooperation </w:t>
      </w:r>
      <w:r w:rsidRPr="00466463">
        <w:rPr>
          <w:rFonts w:ascii="Times New Roman" w:eastAsia="Times New Roman" w:hAnsi="Times New Roman" w:cs="Times New Roman"/>
          <w:color w:val="000000"/>
          <w:sz w:val="24"/>
          <w:szCs w:val="24"/>
        </w:rPr>
        <w:t xml:space="preserve"> is</w:t>
      </w:r>
      <w:proofErr w:type="gramEnd"/>
      <w:r w:rsidRPr="00466463">
        <w:rPr>
          <w:rFonts w:ascii="Times New Roman" w:eastAsia="Times New Roman" w:hAnsi="Times New Roman" w:cs="Times New Roman"/>
          <w:color w:val="000000"/>
          <w:sz w:val="24"/>
          <w:szCs w:val="24"/>
        </w:rPr>
        <w:t xml:space="preserve"> an improvement in the quality of patient care and</w:t>
      </w:r>
      <w:r>
        <w:rPr>
          <w:rFonts w:ascii="Times New Roman" w:eastAsia="Times New Roman" w:hAnsi="Times New Roman" w:cs="Times New Roman"/>
          <w:color w:val="000000"/>
          <w:sz w:val="24"/>
          <w:szCs w:val="24"/>
        </w:rPr>
        <w:t xml:space="preserve"> wellbeing </w:t>
      </w:r>
      <w:r w:rsidRPr="00466463">
        <w:rPr>
          <w:rFonts w:ascii="Times New Roman" w:eastAsia="Times New Roman" w:hAnsi="Times New Roman" w:cs="Times New Roman"/>
          <w:color w:val="000000"/>
          <w:sz w:val="24"/>
          <w:szCs w:val="24"/>
        </w:rPr>
        <w:t>(</w:t>
      </w:r>
      <w:del w:id="1149" w:author="reza" w:date="2019-07-29T14:54:00Z">
        <w:r w:rsidRPr="00466463" w:rsidDel="00B5168B">
          <w:rPr>
            <w:rFonts w:ascii="Times New Roman" w:eastAsia="Times New Roman" w:hAnsi="Times New Roman" w:cs="Times New Roman"/>
            <w:color w:val="000000"/>
            <w:sz w:val="24"/>
            <w:szCs w:val="24"/>
          </w:rPr>
          <w:delText>11</w:delText>
        </w:r>
      </w:del>
      <w:ins w:id="1150" w:author="reza" w:date="2019-07-29T14:54:00Z">
        <w:r w:rsidR="00B5168B">
          <w:rPr>
            <w:rFonts w:ascii="Times New Roman" w:eastAsia="Times New Roman" w:hAnsi="Times New Roman" w:cs="Times New Roman"/>
            <w:color w:val="000000"/>
            <w:sz w:val="24"/>
            <w:szCs w:val="24"/>
          </w:rPr>
          <w:t>12</w:t>
        </w:r>
      </w:ins>
      <w:r w:rsidRPr="00466463">
        <w:rPr>
          <w:rFonts w:ascii="Times New Roman" w:eastAsia="Times New Roman" w:hAnsi="Times New Roman" w:cs="Times New Roman"/>
          <w:color w:val="000000"/>
          <w:sz w:val="24"/>
          <w:szCs w:val="24"/>
        </w:rPr>
        <w:t xml:space="preserve">, </w:t>
      </w:r>
      <w:del w:id="1151" w:author="reza" w:date="2019-07-29T14:55:00Z">
        <w:r w:rsidRPr="00466463" w:rsidDel="00B5168B">
          <w:rPr>
            <w:rFonts w:ascii="Times New Roman" w:eastAsia="Times New Roman" w:hAnsi="Times New Roman" w:cs="Times New Roman"/>
            <w:color w:val="000000"/>
            <w:sz w:val="24"/>
            <w:szCs w:val="24"/>
          </w:rPr>
          <w:delText>33</w:delText>
        </w:r>
      </w:del>
      <w:ins w:id="1152" w:author="reza" w:date="2019-07-29T14:55:00Z">
        <w:r w:rsidR="00B5168B">
          <w:rPr>
            <w:rFonts w:ascii="Times New Roman" w:eastAsia="Times New Roman" w:hAnsi="Times New Roman" w:cs="Times New Roman"/>
            <w:color w:val="000000"/>
            <w:sz w:val="24"/>
            <w:szCs w:val="24"/>
          </w:rPr>
          <w:t>35</w:t>
        </w:r>
      </w:ins>
      <w:r w:rsidRPr="00466463">
        <w:rPr>
          <w:rFonts w:ascii="Times New Roman" w:eastAsia="Times New Roman" w:hAnsi="Times New Roman" w:cs="Times New Roman"/>
          <w:color w:val="000000"/>
          <w:sz w:val="24"/>
          <w:szCs w:val="24"/>
        </w:rPr>
        <w:t>).The basis of professional competence </w:t>
      </w:r>
      <w:r>
        <w:rPr>
          <w:rFonts w:ascii="Times New Roman" w:eastAsia="Times New Roman" w:hAnsi="Times New Roman" w:cs="Times New Roman"/>
          <w:color w:val="000000"/>
          <w:sz w:val="24"/>
          <w:szCs w:val="24"/>
        </w:rPr>
        <w:t>is the possession of</w:t>
      </w:r>
      <w:r w:rsidRPr="00466463">
        <w:rPr>
          <w:rFonts w:ascii="Times New Roman" w:eastAsia="Times New Roman" w:hAnsi="Times New Roman" w:cs="Times New Roman"/>
          <w:color w:val="000000"/>
          <w:sz w:val="24"/>
          <w:szCs w:val="24"/>
        </w:rPr>
        <w:t> basic clinical skills, scientific knowledge, and ethical development. Due to physiological, cognitive, functional, and social changes related to old age, providing care to this group requires sufficient expertise and</w:t>
      </w:r>
      <w:r>
        <w:rPr>
          <w:rFonts w:ascii="Times New Roman" w:eastAsia="Times New Roman" w:hAnsi="Times New Roman" w:cs="Times New Roman"/>
          <w:color w:val="000000"/>
          <w:sz w:val="24"/>
          <w:szCs w:val="24"/>
        </w:rPr>
        <w:t xml:space="preserve"> updated </w:t>
      </w:r>
      <w:del w:id="1153" w:author="signal" w:date="2019-08-01T22:18:00Z">
        <w:r w:rsidRPr="00466463" w:rsidDel="008A61D6">
          <w:rPr>
            <w:rFonts w:ascii="Times New Roman" w:eastAsia="Times New Roman" w:hAnsi="Times New Roman" w:cs="Times New Roman"/>
            <w:color w:val="000000"/>
            <w:sz w:val="24"/>
            <w:szCs w:val="24"/>
          </w:rPr>
          <w:delText> </w:delText>
        </w:r>
      </w:del>
      <w:r w:rsidRPr="00466463">
        <w:rPr>
          <w:rFonts w:ascii="Times New Roman" w:eastAsia="Times New Roman" w:hAnsi="Times New Roman" w:cs="Times New Roman"/>
          <w:color w:val="000000"/>
          <w:sz w:val="24"/>
          <w:szCs w:val="24"/>
        </w:rPr>
        <w:t>knowledge in the field of geriatrics as well as experience of care and decision-making in complex situations</w:t>
      </w:r>
      <w:ins w:id="1154" w:author="reza" w:date="2019-08-02T20:09:00Z">
        <w:r w:rsidR="00025BA8">
          <w:rPr>
            <w:rFonts w:ascii="Times New Roman" w:eastAsia="Times New Roman" w:hAnsi="Times New Roman" w:cs="Times New Roman"/>
            <w:color w:val="000000"/>
            <w:sz w:val="24"/>
            <w:szCs w:val="24"/>
          </w:rPr>
          <w:t xml:space="preserve"> </w:t>
        </w:r>
      </w:ins>
      <w:del w:id="1155" w:author="signal" w:date="2019-08-01T22:18:00Z">
        <w:r w:rsidDel="008A61D6">
          <w:rPr>
            <w:rFonts w:ascii="Times New Roman" w:eastAsia="Times New Roman" w:hAnsi="Times New Roman" w:cs="Times New Roman"/>
            <w:color w:val="000000"/>
            <w:sz w:val="24"/>
            <w:szCs w:val="24"/>
          </w:rPr>
          <w:delText>.</w:delText>
        </w:r>
      </w:del>
      <w:r w:rsidRPr="00466463">
        <w:rPr>
          <w:rFonts w:ascii="Times New Roman" w:eastAsia="Times New Roman" w:hAnsi="Times New Roman" w:cs="Times New Roman"/>
          <w:color w:val="000000"/>
          <w:sz w:val="24"/>
          <w:szCs w:val="24"/>
        </w:rPr>
        <w:t>(</w:t>
      </w:r>
      <w:del w:id="1156" w:author="reza" w:date="2019-07-29T14:55:00Z">
        <w:r w:rsidRPr="00466463" w:rsidDel="00B5168B">
          <w:rPr>
            <w:rFonts w:ascii="Times New Roman" w:eastAsia="Times New Roman" w:hAnsi="Times New Roman" w:cs="Times New Roman"/>
            <w:color w:val="000000"/>
            <w:sz w:val="24"/>
            <w:szCs w:val="24"/>
          </w:rPr>
          <w:delText>6</w:delText>
        </w:r>
      </w:del>
      <w:ins w:id="1157" w:author="reza" w:date="2019-07-29T14:56:00Z">
        <w:r w:rsidR="00B5168B">
          <w:rPr>
            <w:rFonts w:ascii="Times New Roman" w:eastAsia="Times New Roman" w:hAnsi="Times New Roman" w:cs="Times New Roman"/>
            <w:color w:val="000000"/>
            <w:sz w:val="24"/>
            <w:szCs w:val="24"/>
          </w:rPr>
          <w:t>3</w:t>
        </w:r>
      </w:ins>
      <w:r w:rsidRPr="00466463">
        <w:rPr>
          <w:rFonts w:ascii="Times New Roman" w:eastAsia="Times New Roman" w:hAnsi="Times New Roman" w:cs="Times New Roman"/>
          <w:color w:val="000000"/>
          <w:sz w:val="24"/>
          <w:szCs w:val="24"/>
        </w:rPr>
        <w:t xml:space="preserve">, </w:t>
      </w:r>
      <w:del w:id="1158" w:author="reza" w:date="2019-07-29T14:55:00Z">
        <w:r w:rsidRPr="00466463" w:rsidDel="00B5168B">
          <w:rPr>
            <w:rFonts w:ascii="Times New Roman" w:eastAsia="Times New Roman" w:hAnsi="Times New Roman" w:cs="Times New Roman"/>
            <w:color w:val="000000"/>
            <w:sz w:val="24"/>
            <w:szCs w:val="24"/>
          </w:rPr>
          <w:delText>22</w:delText>
        </w:r>
      </w:del>
      <w:ins w:id="1159" w:author="reza" w:date="2019-07-29T14:55:00Z">
        <w:r w:rsidR="00B5168B">
          <w:rPr>
            <w:rFonts w:ascii="Times New Roman" w:eastAsia="Times New Roman" w:hAnsi="Times New Roman" w:cs="Times New Roman"/>
            <w:color w:val="000000"/>
            <w:sz w:val="24"/>
            <w:szCs w:val="24"/>
          </w:rPr>
          <w:t>22</w:t>
        </w:r>
      </w:ins>
      <w:r w:rsidRPr="00466463">
        <w:rPr>
          <w:rFonts w:ascii="Times New Roman" w:eastAsia="Times New Roman" w:hAnsi="Times New Roman" w:cs="Times New Roman"/>
          <w:color w:val="000000"/>
          <w:sz w:val="24"/>
          <w:szCs w:val="24"/>
        </w:rPr>
        <w:t xml:space="preserve">, </w:t>
      </w:r>
      <w:del w:id="1160" w:author="reza" w:date="2019-07-29T14:55:00Z">
        <w:r w:rsidRPr="00466463" w:rsidDel="00B5168B">
          <w:rPr>
            <w:rFonts w:ascii="Times New Roman" w:eastAsia="Times New Roman" w:hAnsi="Times New Roman" w:cs="Times New Roman"/>
            <w:color w:val="000000"/>
            <w:sz w:val="24"/>
            <w:szCs w:val="24"/>
          </w:rPr>
          <w:delText>33</w:delText>
        </w:r>
      </w:del>
      <w:ins w:id="1161" w:author="reza" w:date="2019-07-29T14:55:00Z">
        <w:r w:rsidR="00B5168B">
          <w:rPr>
            <w:rFonts w:ascii="Times New Roman" w:eastAsia="Times New Roman" w:hAnsi="Times New Roman" w:cs="Times New Roman"/>
            <w:color w:val="000000"/>
            <w:sz w:val="24"/>
            <w:szCs w:val="24"/>
          </w:rPr>
          <w:t>35</w:t>
        </w:r>
      </w:ins>
      <w:r w:rsidRPr="00466463">
        <w:rPr>
          <w:rFonts w:ascii="Times New Roman" w:eastAsia="Times New Roman" w:hAnsi="Times New Roman" w:cs="Times New Roman"/>
          <w:color w:val="000000"/>
          <w:sz w:val="24"/>
          <w:szCs w:val="24"/>
        </w:rPr>
        <w:t xml:space="preserve">, </w:t>
      </w:r>
      <w:del w:id="1162" w:author="reza" w:date="2019-07-29T14:55:00Z">
        <w:r w:rsidRPr="00466463" w:rsidDel="00B5168B">
          <w:rPr>
            <w:rFonts w:ascii="Times New Roman" w:eastAsia="Times New Roman" w:hAnsi="Times New Roman" w:cs="Times New Roman"/>
            <w:color w:val="000000"/>
            <w:sz w:val="24"/>
            <w:szCs w:val="24"/>
          </w:rPr>
          <w:delText>39</w:delText>
        </w:r>
      </w:del>
      <w:ins w:id="1163" w:author="reza" w:date="2019-07-29T14:55:00Z">
        <w:r w:rsidR="00B5168B">
          <w:rPr>
            <w:rFonts w:ascii="Times New Roman" w:eastAsia="Times New Roman" w:hAnsi="Times New Roman" w:cs="Times New Roman"/>
            <w:color w:val="000000"/>
            <w:sz w:val="24"/>
            <w:szCs w:val="24"/>
          </w:rPr>
          <w:t>30</w:t>
        </w:r>
      </w:ins>
      <w:r w:rsidRPr="00466463">
        <w:rPr>
          <w:rFonts w:ascii="Times New Roman" w:eastAsia="Times New Roman" w:hAnsi="Times New Roman" w:cs="Times New Roman"/>
          <w:color w:val="000000"/>
          <w:sz w:val="24"/>
          <w:szCs w:val="24"/>
        </w:rPr>
        <w:t xml:space="preserve">). </w:t>
      </w:r>
    </w:p>
    <w:p w14:paraId="5778470C" w14:textId="77777777" w:rsidR="002377C3" w:rsidRDefault="002377C3">
      <w:pPr>
        <w:spacing w:after="0" w:line="360" w:lineRule="auto"/>
        <w:jc w:val="both"/>
        <w:rPr>
          <w:rFonts w:ascii="Times New Roman" w:eastAsia="Times New Roman" w:hAnsi="Times New Roman" w:cs="Times New Roman"/>
          <w:b/>
          <w:bCs/>
          <w:color w:val="000000"/>
          <w:sz w:val="24"/>
          <w:szCs w:val="24"/>
        </w:rPr>
        <w:pPrChange w:id="1164" w:author="reza" w:date="2019-08-02T20:08:00Z">
          <w:pPr>
            <w:spacing w:after="0" w:line="360" w:lineRule="auto"/>
            <w:jc w:val="lowKashida"/>
          </w:pPr>
        </w:pPrChange>
      </w:pPr>
    </w:p>
    <w:p w14:paraId="3C4A7ACA" w14:textId="77777777" w:rsidR="002377C3" w:rsidRDefault="002377C3">
      <w:pPr>
        <w:spacing w:after="0" w:line="360" w:lineRule="auto"/>
        <w:ind w:firstLine="720"/>
        <w:jc w:val="both"/>
        <w:rPr>
          <w:rFonts w:ascii="Times New Roman" w:eastAsia="Times New Roman" w:hAnsi="Times New Roman" w:cs="Times New Roman"/>
          <w:color w:val="000000"/>
          <w:sz w:val="24"/>
          <w:szCs w:val="24"/>
        </w:rPr>
        <w:pPrChange w:id="1165" w:author="reza" w:date="2019-08-02T20:08:00Z">
          <w:pPr>
            <w:spacing w:after="0" w:line="360" w:lineRule="auto"/>
            <w:ind w:firstLine="720"/>
            <w:jc w:val="lowKashida"/>
          </w:pPr>
        </w:pPrChange>
      </w:pPr>
      <w:r w:rsidRPr="00466463">
        <w:rPr>
          <w:rFonts w:ascii="Times New Roman" w:eastAsia="Times New Roman" w:hAnsi="Times New Roman" w:cs="Times New Roman"/>
          <w:color w:val="000000"/>
          <w:sz w:val="24"/>
          <w:szCs w:val="24"/>
        </w:rPr>
        <w:t xml:space="preserve">Positive attitude to old age is introduced as a value for preserving older patients’ dignity. Negative and unprofessional attitudes influence the process </w:t>
      </w:r>
      <w:r>
        <w:rPr>
          <w:rFonts w:ascii="Times New Roman" w:eastAsia="Times New Roman" w:hAnsi="Times New Roman" w:cs="Times New Roman"/>
          <w:color w:val="000000"/>
          <w:sz w:val="24"/>
          <w:szCs w:val="24"/>
        </w:rPr>
        <w:t xml:space="preserve">and the quality of </w:t>
      </w:r>
      <w:del w:id="1166" w:author="signal" w:date="2019-08-01T22:19:00Z">
        <w:r w:rsidDel="00C422AE">
          <w:rPr>
            <w:rFonts w:ascii="Times New Roman" w:eastAsia="Times New Roman" w:hAnsi="Times New Roman" w:cs="Times New Roman"/>
            <w:color w:val="000000"/>
            <w:sz w:val="24"/>
            <w:szCs w:val="24"/>
          </w:rPr>
          <w:delText xml:space="preserve">elderly </w:delText>
        </w:r>
      </w:del>
      <w:ins w:id="1167" w:author="signal" w:date="2019-08-01T22:19:00Z">
        <w:r w:rsidR="00C422AE">
          <w:rPr>
            <w:rFonts w:ascii="Times New Roman" w:eastAsia="Times New Roman" w:hAnsi="Times New Roman" w:cs="Times New Roman"/>
            <w:color w:val="000000"/>
            <w:sz w:val="24"/>
            <w:szCs w:val="24"/>
          </w:rPr>
          <w:t>aged</w:t>
        </w:r>
      </w:ins>
      <w:ins w:id="1168" w:author="reza" w:date="2019-08-02T18:20:00Z">
        <w:r w:rsidR="001B3CBB">
          <w:rPr>
            <w:rFonts w:ascii="Times New Roman" w:eastAsia="Times New Roman" w:hAnsi="Times New Roman" w:cs="Times New Roman"/>
            <w:color w:val="000000"/>
            <w:sz w:val="24"/>
            <w:szCs w:val="24"/>
          </w:rPr>
          <w:t xml:space="preserve"> </w:t>
        </w:r>
      </w:ins>
      <w:r>
        <w:rPr>
          <w:rFonts w:ascii="Times New Roman" w:eastAsia="Times New Roman" w:hAnsi="Times New Roman" w:cs="Times New Roman"/>
          <w:color w:val="000000"/>
          <w:sz w:val="24"/>
          <w:szCs w:val="24"/>
        </w:rPr>
        <w:t xml:space="preserve">care </w:t>
      </w:r>
      <w:r w:rsidRPr="00466463">
        <w:rPr>
          <w:rFonts w:ascii="Times New Roman" w:eastAsia="Times New Roman" w:hAnsi="Times New Roman" w:cs="Times New Roman"/>
          <w:color w:val="000000"/>
          <w:sz w:val="24"/>
          <w:szCs w:val="24"/>
        </w:rPr>
        <w:t>(</w:t>
      </w:r>
      <w:del w:id="1169" w:author="reza" w:date="2019-07-29T14:57:00Z">
        <w:r w:rsidRPr="00466463" w:rsidDel="00B5168B">
          <w:rPr>
            <w:rFonts w:ascii="Times New Roman" w:eastAsia="Times New Roman" w:hAnsi="Times New Roman" w:cs="Times New Roman"/>
            <w:color w:val="000000"/>
            <w:sz w:val="24"/>
            <w:szCs w:val="24"/>
          </w:rPr>
          <w:delText>21</w:delText>
        </w:r>
      </w:del>
      <w:ins w:id="1170" w:author="reza" w:date="2019-07-29T14:57:00Z">
        <w:r w:rsidR="00B5168B">
          <w:rPr>
            <w:rFonts w:ascii="Times New Roman" w:eastAsia="Times New Roman" w:hAnsi="Times New Roman" w:cs="Times New Roman"/>
            <w:color w:val="000000"/>
            <w:sz w:val="24"/>
            <w:szCs w:val="24"/>
          </w:rPr>
          <w:t>39</w:t>
        </w:r>
      </w:ins>
      <w:r w:rsidRPr="00466463">
        <w:rPr>
          <w:rFonts w:ascii="Times New Roman" w:eastAsia="Times New Roman" w:hAnsi="Times New Roman" w:cs="Times New Roman"/>
          <w:color w:val="000000"/>
          <w:sz w:val="24"/>
          <w:szCs w:val="24"/>
        </w:rPr>
        <w:t xml:space="preserve">). Some are aware of their </w:t>
      </w:r>
      <w:r>
        <w:rPr>
          <w:rFonts w:ascii="Times New Roman" w:eastAsia="Times New Roman" w:hAnsi="Times New Roman" w:cs="Times New Roman"/>
          <w:color w:val="000000"/>
          <w:sz w:val="24"/>
          <w:szCs w:val="24"/>
        </w:rPr>
        <w:t xml:space="preserve">own </w:t>
      </w:r>
      <w:r w:rsidRPr="00466463">
        <w:rPr>
          <w:rFonts w:ascii="Times New Roman" w:eastAsia="Times New Roman" w:hAnsi="Times New Roman" w:cs="Times New Roman"/>
          <w:color w:val="000000"/>
          <w:sz w:val="24"/>
          <w:szCs w:val="24"/>
        </w:rPr>
        <w:t>negative attitude</w:t>
      </w:r>
      <w:r>
        <w:rPr>
          <w:rFonts w:ascii="Times New Roman" w:eastAsia="Times New Roman" w:hAnsi="Times New Roman" w:cs="Times New Roman"/>
          <w:color w:val="000000"/>
          <w:sz w:val="24"/>
          <w:szCs w:val="24"/>
        </w:rPr>
        <w:t xml:space="preserve"> while others</w:t>
      </w:r>
      <w:r w:rsidRPr="00466463">
        <w:rPr>
          <w:rFonts w:ascii="Times New Roman" w:eastAsia="Times New Roman" w:hAnsi="Times New Roman" w:cs="Times New Roman"/>
          <w:color w:val="000000"/>
          <w:sz w:val="24"/>
          <w:szCs w:val="24"/>
        </w:rPr>
        <w:t xml:space="preserve"> are not. Not preserving older persons’ privacy, treating them as incompetent individuals, and not being sensitive to thei</w:t>
      </w:r>
      <w:r>
        <w:rPr>
          <w:rFonts w:ascii="Times New Roman" w:eastAsia="Times New Roman" w:hAnsi="Times New Roman" w:cs="Times New Roman"/>
          <w:color w:val="000000"/>
          <w:sz w:val="24"/>
          <w:szCs w:val="24"/>
        </w:rPr>
        <w:t>r</w:t>
      </w:r>
      <w:r w:rsidRPr="00466463">
        <w:rPr>
          <w:rFonts w:ascii="Times New Roman" w:eastAsia="Times New Roman" w:hAnsi="Times New Roman" w:cs="Times New Roman"/>
          <w:color w:val="000000"/>
          <w:sz w:val="24"/>
          <w:szCs w:val="24"/>
        </w:rPr>
        <w:t xml:space="preserve"> needs and requests are among the behavioral ma</w:t>
      </w:r>
      <w:r>
        <w:rPr>
          <w:rFonts w:ascii="Times New Roman" w:eastAsia="Times New Roman" w:hAnsi="Times New Roman" w:cs="Times New Roman"/>
          <w:color w:val="000000"/>
          <w:sz w:val="24"/>
          <w:szCs w:val="24"/>
        </w:rPr>
        <w:t xml:space="preserve">nifestations of these attitudes </w:t>
      </w:r>
      <w:r w:rsidRPr="00466463">
        <w:rPr>
          <w:rFonts w:ascii="Times New Roman" w:eastAsia="Times New Roman" w:hAnsi="Times New Roman" w:cs="Times New Roman"/>
          <w:color w:val="000000"/>
          <w:sz w:val="24"/>
          <w:szCs w:val="24"/>
        </w:rPr>
        <w:t>(</w:t>
      </w:r>
      <w:del w:id="1171" w:author="reza" w:date="2019-07-29T14:57:00Z">
        <w:r w:rsidRPr="00466463" w:rsidDel="00B5168B">
          <w:rPr>
            <w:rFonts w:ascii="Times New Roman" w:eastAsia="Times New Roman" w:hAnsi="Times New Roman" w:cs="Times New Roman"/>
            <w:color w:val="000000"/>
            <w:sz w:val="24"/>
            <w:szCs w:val="24"/>
          </w:rPr>
          <w:delText>20</w:delText>
        </w:r>
      </w:del>
      <w:ins w:id="1172" w:author="reza" w:date="2019-07-29T14:57:00Z">
        <w:r w:rsidR="00B5168B">
          <w:rPr>
            <w:rFonts w:ascii="Times New Roman" w:eastAsia="Times New Roman" w:hAnsi="Times New Roman" w:cs="Times New Roman"/>
            <w:color w:val="000000"/>
            <w:sz w:val="24"/>
            <w:szCs w:val="24"/>
          </w:rPr>
          <w:t>16</w:t>
        </w:r>
      </w:ins>
      <w:r w:rsidRPr="00466463">
        <w:rPr>
          <w:rFonts w:ascii="Times New Roman" w:eastAsia="Times New Roman" w:hAnsi="Times New Roman" w:cs="Times New Roman"/>
          <w:color w:val="000000"/>
          <w:sz w:val="24"/>
          <w:szCs w:val="24"/>
        </w:rPr>
        <w:t xml:space="preserve">). </w:t>
      </w:r>
    </w:p>
    <w:p w14:paraId="105572A6" w14:textId="77777777" w:rsidR="002377C3" w:rsidRDefault="002377C3">
      <w:pPr>
        <w:spacing w:after="0" w:line="360" w:lineRule="auto"/>
        <w:ind w:firstLine="720"/>
        <w:jc w:val="both"/>
        <w:rPr>
          <w:rFonts w:ascii="Times New Roman" w:eastAsia="Times New Roman" w:hAnsi="Times New Roman" w:cs="Times New Roman"/>
          <w:color w:val="000000"/>
          <w:sz w:val="24"/>
          <w:szCs w:val="24"/>
        </w:rPr>
        <w:pPrChange w:id="1173" w:author="reza" w:date="2019-08-02T20:08:00Z">
          <w:pPr>
            <w:spacing w:after="0" w:line="360" w:lineRule="auto"/>
            <w:ind w:firstLine="720"/>
            <w:jc w:val="lowKashida"/>
          </w:pPr>
        </w:pPrChange>
      </w:pPr>
    </w:p>
    <w:p w14:paraId="391C06EC" w14:textId="77777777" w:rsidR="002377C3" w:rsidRDefault="002377C3">
      <w:pPr>
        <w:spacing w:after="0" w:line="360" w:lineRule="auto"/>
        <w:jc w:val="both"/>
        <w:rPr>
          <w:rFonts w:ascii="Times New Roman" w:eastAsia="Times New Roman" w:hAnsi="Times New Roman" w:cs="Times New Roman"/>
          <w:color w:val="000000"/>
          <w:sz w:val="24"/>
          <w:szCs w:val="24"/>
        </w:rPr>
        <w:pPrChange w:id="1174" w:author="reza" w:date="2019-08-02T20:08:00Z">
          <w:pPr>
            <w:spacing w:after="0" w:line="360" w:lineRule="auto"/>
            <w:jc w:val="lowKashida"/>
          </w:pPr>
        </w:pPrChange>
      </w:pPr>
      <w:r>
        <w:rPr>
          <w:rFonts w:ascii="Times New Roman" w:eastAsia="Times New Roman" w:hAnsi="Times New Roman" w:cs="Times New Roman"/>
          <w:color w:val="000000"/>
          <w:sz w:val="24"/>
          <w:szCs w:val="24"/>
        </w:rPr>
        <w:t xml:space="preserve">Table 2: </w:t>
      </w:r>
      <w:r w:rsidR="00600FAF" w:rsidRPr="00600FAF">
        <w:rPr>
          <w:rStyle w:val="notranslate"/>
          <w:rFonts w:asciiTheme="majorBidi" w:hAnsiTheme="majorBidi" w:cstheme="majorBidi"/>
          <w:color w:val="FF0000"/>
          <w:sz w:val="24"/>
          <w:szCs w:val="24"/>
          <w:rPrChange w:id="1175" w:author="signal" w:date="2019-08-01T22:21:00Z">
            <w:rPr>
              <w:rStyle w:val="notranslate"/>
              <w:color w:val="FF0000"/>
            </w:rPr>
          </w:rPrChange>
        </w:rPr>
        <w:t>The categories and subcategories of ethical values in aged care</w:t>
      </w:r>
    </w:p>
    <w:tbl>
      <w:tblPr>
        <w:tblW w:w="0" w:type="auto"/>
        <w:tblBorders>
          <w:top w:val="single" w:sz="4" w:space="0" w:color="000000" w:themeColor="text1"/>
          <w:bottom w:val="single" w:sz="4" w:space="0" w:color="000000" w:themeColor="text1"/>
        </w:tblBorders>
        <w:tblLook w:val="04A0" w:firstRow="1" w:lastRow="0" w:firstColumn="1" w:lastColumn="0" w:noHBand="0" w:noVBand="1"/>
      </w:tblPr>
      <w:tblGrid>
        <w:gridCol w:w="2384"/>
        <w:gridCol w:w="4245"/>
      </w:tblGrid>
      <w:tr w:rsidR="002377C3" w:rsidRPr="008E6B4A" w14:paraId="7033A93E" w14:textId="77777777" w:rsidTr="009E56BF">
        <w:tc>
          <w:tcPr>
            <w:tcW w:w="2384" w:type="dxa"/>
          </w:tcPr>
          <w:p w14:paraId="0342638E" w14:textId="77777777" w:rsidR="002377C3" w:rsidRPr="008E6B4A" w:rsidRDefault="002377C3">
            <w:pPr>
              <w:spacing w:after="0" w:line="240" w:lineRule="auto"/>
              <w:jc w:val="both"/>
              <w:rPr>
                <w:rFonts w:asciiTheme="minorHAnsi" w:eastAsiaTheme="minorHAnsi" w:hAnsiTheme="minorHAnsi" w:cstheme="minorBidi"/>
                <w:sz w:val="20"/>
                <w:szCs w:val="20"/>
              </w:rPr>
              <w:pPrChange w:id="1176" w:author="reza" w:date="2019-08-02T20:08:00Z">
                <w:pPr>
                  <w:spacing w:after="0" w:line="240" w:lineRule="auto"/>
                </w:pPr>
              </w:pPrChange>
            </w:pPr>
            <w:r w:rsidRPr="008E6B4A">
              <w:rPr>
                <w:rFonts w:asciiTheme="minorHAnsi" w:eastAsiaTheme="minorHAnsi" w:hAnsiTheme="minorHAnsi" w:cstheme="minorBidi"/>
                <w:sz w:val="20"/>
                <w:szCs w:val="20"/>
              </w:rPr>
              <w:t>Categories</w:t>
            </w:r>
          </w:p>
        </w:tc>
        <w:tc>
          <w:tcPr>
            <w:tcW w:w="4245" w:type="dxa"/>
          </w:tcPr>
          <w:p w14:paraId="24F1ED91" w14:textId="77777777" w:rsidR="002377C3" w:rsidRPr="008E6B4A" w:rsidRDefault="002377C3">
            <w:pPr>
              <w:spacing w:after="0" w:line="240" w:lineRule="auto"/>
              <w:jc w:val="both"/>
              <w:rPr>
                <w:rFonts w:asciiTheme="minorHAnsi" w:eastAsiaTheme="minorHAnsi" w:hAnsiTheme="minorHAnsi" w:cstheme="minorBidi"/>
                <w:sz w:val="20"/>
                <w:szCs w:val="20"/>
              </w:rPr>
              <w:pPrChange w:id="1177" w:author="reza" w:date="2019-08-02T20:08:00Z">
                <w:pPr>
                  <w:spacing w:after="0" w:line="240" w:lineRule="auto"/>
                </w:pPr>
              </w:pPrChange>
            </w:pPr>
            <w:r w:rsidRPr="008E6B4A">
              <w:rPr>
                <w:rFonts w:asciiTheme="minorHAnsi" w:eastAsiaTheme="minorHAnsi" w:hAnsiTheme="minorHAnsi" w:cstheme="minorBidi"/>
                <w:sz w:val="20"/>
                <w:szCs w:val="20"/>
              </w:rPr>
              <w:t>Sub</w:t>
            </w:r>
            <w:del w:id="1178" w:author="signal" w:date="2019-08-01T22:21:00Z">
              <w:r w:rsidRPr="008E6B4A" w:rsidDel="00AC3F49">
                <w:rPr>
                  <w:rFonts w:asciiTheme="minorHAnsi" w:eastAsiaTheme="minorHAnsi" w:hAnsiTheme="minorHAnsi" w:cstheme="minorBidi"/>
                  <w:sz w:val="20"/>
                  <w:szCs w:val="20"/>
                </w:rPr>
                <w:delText>-</w:delText>
              </w:r>
            </w:del>
            <w:r w:rsidRPr="008E6B4A">
              <w:rPr>
                <w:rFonts w:asciiTheme="minorHAnsi" w:eastAsiaTheme="minorHAnsi" w:hAnsiTheme="minorHAnsi" w:cstheme="minorBidi"/>
                <w:sz w:val="20"/>
                <w:szCs w:val="20"/>
              </w:rPr>
              <w:t>categories</w:t>
            </w:r>
          </w:p>
        </w:tc>
      </w:tr>
      <w:tr w:rsidR="002377C3" w:rsidRPr="008E6B4A" w14:paraId="1CFDE00E" w14:textId="77777777" w:rsidTr="009E56BF">
        <w:tc>
          <w:tcPr>
            <w:tcW w:w="2384" w:type="dxa"/>
            <w:vMerge w:val="restart"/>
          </w:tcPr>
          <w:p w14:paraId="08F0B101" w14:textId="77777777" w:rsidR="002377C3" w:rsidRPr="008E6B4A" w:rsidRDefault="002377C3">
            <w:pPr>
              <w:spacing w:after="0" w:line="240" w:lineRule="auto"/>
              <w:jc w:val="both"/>
              <w:rPr>
                <w:rFonts w:asciiTheme="minorHAnsi" w:eastAsiaTheme="minorHAnsi" w:hAnsiTheme="minorHAnsi" w:cstheme="minorBidi"/>
                <w:sz w:val="20"/>
                <w:szCs w:val="20"/>
                <w:rtl/>
                <w:lang w:bidi="fa-IR"/>
              </w:rPr>
              <w:pPrChange w:id="1179" w:author="reza" w:date="2019-08-02T20:08:00Z">
                <w:pPr>
                  <w:spacing w:after="0" w:line="240" w:lineRule="auto"/>
                </w:pPr>
              </w:pPrChange>
            </w:pPr>
            <w:r w:rsidRPr="008E6B4A">
              <w:rPr>
                <w:rFonts w:ascii="Times New Roman" w:eastAsia="Times New Roman" w:hAnsi="Times New Roman" w:cs="Times New Roman"/>
                <w:color w:val="000000"/>
                <w:sz w:val="20"/>
                <w:szCs w:val="20"/>
              </w:rPr>
              <w:t>Preserving dignity</w:t>
            </w:r>
          </w:p>
        </w:tc>
        <w:tc>
          <w:tcPr>
            <w:tcW w:w="4245" w:type="dxa"/>
          </w:tcPr>
          <w:p w14:paraId="14C3220C" w14:textId="77777777" w:rsidR="002377C3" w:rsidRPr="008E6B4A" w:rsidRDefault="002377C3">
            <w:pPr>
              <w:spacing w:after="0" w:line="240" w:lineRule="auto"/>
              <w:jc w:val="both"/>
              <w:rPr>
                <w:rFonts w:asciiTheme="minorHAnsi" w:eastAsiaTheme="minorHAnsi" w:hAnsiTheme="minorHAnsi" w:cstheme="minorBidi"/>
                <w:sz w:val="20"/>
                <w:szCs w:val="20"/>
              </w:rPr>
              <w:pPrChange w:id="1180" w:author="reza" w:date="2019-08-02T20:08:00Z">
                <w:pPr>
                  <w:spacing w:after="0" w:line="240" w:lineRule="auto"/>
                </w:pPr>
              </w:pPrChange>
            </w:pPr>
            <w:r w:rsidRPr="008E6B4A">
              <w:rPr>
                <w:rFonts w:ascii="Times New Roman" w:eastAsia="Times New Roman" w:hAnsi="Times New Roman" w:cs="Times New Roman"/>
                <w:color w:val="000000"/>
                <w:sz w:val="20"/>
                <w:szCs w:val="20"/>
              </w:rPr>
              <w:t>Respectful behavior</w:t>
            </w:r>
          </w:p>
        </w:tc>
      </w:tr>
      <w:tr w:rsidR="002377C3" w:rsidRPr="008E6B4A" w14:paraId="5E71AD9C" w14:textId="77777777" w:rsidTr="009E56BF">
        <w:tc>
          <w:tcPr>
            <w:tcW w:w="2384" w:type="dxa"/>
            <w:vMerge/>
          </w:tcPr>
          <w:p w14:paraId="52894DAE" w14:textId="77777777" w:rsidR="002377C3" w:rsidRPr="008E6B4A" w:rsidRDefault="002377C3">
            <w:pPr>
              <w:spacing w:after="0" w:line="240" w:lineRule="auto"/>
              <w:jc w:val="both"/>
              <w:rPr>
                <w:rFonts w:asciiTheme="minorHAnsi" w:eastAsiaTheme="minorHAnsi" w:hAnsiTheme="minorHAnsi" w:cstheme="minorBidi"/>
                <w:sz w:val="20"/>
                <w:szCs w:val="20"/>
              </w:rPr>
              <w:pPrChange w:id="1181" w:author="reza" w:date="2019-08-02T20:08:00Z">
                <w:pPr>
                  <w:spacing w:after="0" w:line="240" w:lineRule="auto"/>
                </w:pPr>
              </w:pPrChange>
            </w:pPr>
          </w:p>
        </w:tc>
        <w:tc>
          <w:tcPr>
            <w:tcW w:w="4245" w:type="dxa"/>
          </w:tcPr>
          <w:p w14:paraId="7875E8D2" w14:textId="77777777" w:rsidR="002377C3" w:rsidRPr="008E6B4A" w:rsidRDefault="002377C3">
            <w:pPr>
              <w:spacing w:after="0" w:line="240" w:lineRule="auto"/>
              <w:jc w:val="both"/>
              <w:rPr>
                <w:rFonts w:asciiTheme="minorHAnsi" w:eastAsiaTheme="minorHAnsi" w:hAnsiTheme="minorHAnsi" w:cstheme="minorBidi"/>
                <w:sz w:val="20"/>
                <w:szCs w:val="20"/>
              </w:rPr>
              <w:pPrChange w:id="1182" w:author="reza" w:date="2019-08-02T20:08:00Z">
                <w:pPr>
                  <w:spacing w:after="0" w:line="240" w:lineRule="auto"/>
                </w:pPr>
              </w:pPrChange>
            </w:pPr>
            <w:r w:rsidRPr="008E6B4A">
              <w:rPr>
                <w:rFonts w:ascii="Times New Roman" w:eastAsia="Times New Roman" w:hAnsi="Times New Roman" w:cs="Times New Roman"/>
                <w:color w:val="000000"/>
                <w:sz w:val="20"/>
                <w:szCs w:val="20"/>
              </w:rPr>
              <w:t>Preserving autonomy</w:t>
            </w:r>
          </w:p>
        </w:tc>
      </w:tr>
      <w:tr w:rsidR="002377C3" w:rsidRPr="008E6B4A" w14:paraId="4BC9E4DB" w14:textId="77777777" w:rsidTr="009E56BF">
        <w:tc>
          <w:tcPr>
            <w:tcW w:w="2384" w:type="dxa"/>
            <w:vMerge/>
          </w:tcPr>
          <w:p w14:paraId="4A1E141C" w14:textId="77777777" w:rsidR="002377C3" w:rsidRPr="008E6B4A" w:rsidRDefault="002377C3">
            <w:pPr>
              <w:spacing w:after="0" w:line="240" w:lineRule="auto"/>
              <w:jc w:val="both"/>
              <w:rPr>
                <w:rFonts w:asciiTheme="minorHAnsi" w:eastAsiaTheme="minorHAnsi" w:hAnsiTheme="minorHAnsi" w:cstheme="minorBidi"/>
                <w:sz w:val="20"/>
                <w:szCs w:val="20"/>
              </w:rPr>
              <w:pPrChange w:id="1183" w:author="reza" w:date="2019-08-02T20:08:00Z">
                <w:pPr>
                  <w:spacing w:after="0" w:line="240" w:lineRule="auto"/>
                </w:pPr>
              </w:pPrChange>
            </w:pPr>
          </w:p>
        </w:tc>
        <w:tc>
          <w:tcPr>
            <w:tcW w:w="4245" w:type="dxa"/>
          </w:tcPr>
          <w:p w14:paraId="7EF65939" w14:textId="77777777" w:rsidR="002377C3" w:rsidRPr="008E6B4A" w:rsidRDefault="002377C3">
            <w:pPr>
              <w:spacing w:after="0" w:line="240" w:lineRule="auto"/>
              <w:jc w:val="both"/>
              <w:rPr>
                <w:rFonts w:asciiTheme="minorHAnsi" w:eastAsiaTheme="minorHAnsi" w:hAnsiTheme="minorHAnsi" w:cstheme="minorBidi"/>
                <w:sz w:val="20"/>
                <w:szCs w:val="20"/>
              </w:rPr>
              <w:pPrChange w:id="1184" w:author="reza" w:date="2019-08-02T20:08:00Z">
                <w:pPr>
                  <w:spacing w:after="0" w:line="240" w:lineRule="auto"/>
                </w:pPr>
              </w:pPrChange>
            </w:pPr>
            <w:r w:rsidRPr="008E6B4A">
              <w:rPr>
                <w:rFonts w:ascii="Times New Roman" w:eastAsia="Times New Roman" w:hAnsi="Times New Roman" w:cs="Times New Roman"/>
                <w:color w:val="000000"/>
                <w:sz w:val="20"/>
                <w:szCs w:val="20"/>
              </w:rPr>
              <w:t>Preserving privacy and confidentiality</w:t>
            </w:r>
          </w:p>
        </w:tc>
      </w:tr>
      <w:tr w:rsidR="002377C3" w:rsidRPr="008E6B4A" w14:paraId="490ABA6D" w14:textId="77777777" w:rsidTr="009E56BF">
        <w:tc>
          <w:tcPr>
            <w:tcW w:w="2384" w:type="dxa"/>
            <w:vMerge/>
          </w:tcPr>
          <w:p w14:paraId="1B5D76DC" w14:textId="77777777" w:rsidR="002377C3" w:rsidRPr="008E6B4A" w:rsidRDefault="002377C3">
            <w:pPr>
              <w:spacing w:after="0" w:line="240" w:lineRule="auto"/>
              <w:jc w:val="both"/>
              <w:rPr>
                <w:rFonts w:asciiTheme="minorHAnsi" w:eastAsiaTheme="minorHAnsi" w:hAnsiTheme="minorHAnsi" w:cstheme="minorBidi"/>
                <w:sz w:val="20"/>
                <w:szCs w:val="20"/>
              </w:rPr>
              <w:pPrChange w:id="1185" w:author="reza" w:date="2019-08-02T20:08:00Z">
                <w:pPr>
                  <w:spacing w:after="0" w:line="240" w:lineRule="auto"/>
                </w:pPr>
              </w:pPrChange>
            </w:pPr>
          </w:p>
        </w:tc>
        <w:tc>
          <w:tcPr>
            <w:tcW w:w="4245" w:type="dxa"/>
          </w:tcPr>
          <w:p w14:paraId="6BA58C78" w14:textId="77777777" w:rsidR="002377C3" w:rsidRPr="008E6B4A" w:rsidRDefault="002377C3">
            <w:pPr>
              <w:spacing w:after="0" w:line="240" w:lineRule="auto"/>
              <w:jc w:val="both"/>
              <w:rPr>
                <w:rFonts w:asciiTheme="minorHAnsi" w:eastAsiaTheme="minorHAnsi" w:hAnsiTheme="minorHAnsi" w:cstheme="minorBidi"/>
                <w:sz w:val="20"/>
                <w:szCs w:val="20"/>
              </w:rPr>
              <w:pPrChange w:id="1186" w:author="reza" w:date="2019-08-02T20:08:00Z">
                <w:pPr>
                  <w:spacing w:after="0" w:line="240" w:lineRule="auto"/>
                </w:pPr>
              </w:pPrChange>
            </w:pPr>
            <w:r w:rsidRPr="008E6B4A">
              <w:rPr>
                <w:rFonts w:ascii="Times New Roman" w:eastAsia="Times New Roman" w:hAnsi="Times New Roman" w:cs="Times New Roman"/>
                <w:color w:val="000000"/>
                <w:sz w:val="20"/>
                <w:szCs w:val="20"/>
              </w:rPr>
              <w:t>Flexibility in care</w:t>
            </w:r>
          </w:p>
        </w:tc>
      </w:tr>
      <w:tr w:rsidR="002377C3" w:rsidRPr="008E6B4A" w14:paraId="0A8A6CFF" w14:textId="77777777" w:rsidTr="009E56BF">
        <w:tc>
          <w:tcPr>
            <w:tcW w:w="2384" w:type="dxa"/>
            <w:vMerge/>
          </w:tcPr>
          <w:p w14:paraId="3B9EB18D" w14:textId="77777777" w:rsidR="002377C3" w:rsidRPr="008E6B4A" w:rsidRDefault="002377C3">
            <w:pPr>
              <w:spacing w:after="0" w:line="240" w:lineRule="auto"/>
              <w:jc w:val="both"/>
              <w:rPr>
                <w:rFonts w:asciiTheme="minorHAnsi" w:eastAsiaTheme="minorHAnsi" w:hAnsiTheme="minorHAnsi" w:cstheme="minorBidi"/>
                <w:sz w:val="20"/>
                <w:szCs w:val="20"/>
              </w:rPr>
              <w:pPrChange w:id="1187" w:author="reza" w:date="2019-08-02T20:08:00Z">
                <w:pPr>
                  <w:spacing w:after="0" w:line="240" w:lineRule="auto"/>
                </w:pPr>
              </w:pPrChange>
            </w:pPr>
          </w:p>
        </w:tc>
        <w:tc>
          <w:tcPr>
            <w:tcW w:w="4245" w:type="dxa"/>
          </w:tcPr>
          <w:p w14:paraId="520E52C7" w14:textId="77777777" w:rsidR="002377C3" w:rsidRPr="008E6B4A" w:rsidRDefault="002377C3">
            <w:pPr>
              <w:spacing w:after="0" w:line="240" w:lineRule="auto"/>
              <w:jc w:val="both"/>
              <w:rPr>
                <w:rFonts w:asciiTheme="minorHAnsi" w:eastAsiaTheme="minorHAnsi" w:hAnsiTheme="minorHAnsi" w:cstheme="minorBidi"/>
                <w:sz w:val="20"/>
                <w:szCs w:val="20"/>
              </w:rPr>
              <w:pPrChange w:id="1188" w:author="reza" w:date="2019-08-02T20:08:00Z">
                <w:pPr>
                  <w:spacing w:after="0" w:line="240" w:lineRule="auto"/>
                </w:pPr>
              </w:pPrChange>
            </w:pPr>
            <w:r w:rsidRPr="008E6B4A">
              <w:rPr>
                <w:rFonts w:ascii="Times New Roman" w:eastAsia="Times New Roman" w:hAnsi="Times New Roman" w:cs="Times New Roman"/>
                <w:color w:val="000000"/>
                <w:sz w:val="20"/>
                <w:szCs w:val="20"/>
              </w:rPr>
              <w:t>Respect for values</w:t>
            </w:r>
          </w:p>
        </w:tc>
      </w:tr>
      <w:tr w:rsidR="002377C3" w:rsidRPr="008E6B4A" w14:paraId="1AD3E19B" w14:textId="77777777" w:rsidTr="009E56BF">
        <w:tc>
          <w:tcPr>
            <w:tcW w:w="2384" w:type="dxa"/>
            <w:vMerge w:val="restart"/>
          </w:tcPr>
          <w:p w14:paraId="7B8417CC" w14:textId="77777777" w:rsidR="002377C3" w:rsidRPr="008E6B4A" w:rsidRDefault="002377C3">
            <w:pPr>
              <w:spacing w:after="0" w:line="240" w:lineRule="auto"/>
              <w:jc w:val="both"/>
              <w:rPr>
                <w:rFonts w:asciiTheme="minorHAnsi" w:eastAsiaTheme="minorHAnsi" w:hAnsiTheme="minorHAnsi" w:cstheme="minorBidi"/>
                <w:sz w:val="20"/>
                <w:szCs w:val="20"/>
              </w:rPr>
              <w:pPrChange w:id="1189" w:author="reza" w:date="2019-08-02T20:08:00Z">
                <w:pPr>
                  <w:spacing w:after="0" w:line="240" w:lineRule="auto"/>
                </w:pPr>
              </w:pPrChange>
            </w:pPr>
            <w:r w:rsidRPr="008E6B4A">
              <w:rPr>
                <w:rFonts w:ascii="Times New Roman" w:eastAsia="Times New Roman" w:hAnsi="Times New Roman" w:cs="Times New Roman"/>
                <w:color w:val="000000"/>
                <w:sz w:val="20"/>
                <w:szCs w:val="20"/>
              </w:rPr>
              <w:t>Preserving integrity</w:t>
            </w:r>
          </w:p>
        </w:tc>
        <w:tc>
          <w:tcPr>
            <w:tcW w:w="4245" w:type="dxa"/>
          </w:tcPr>
          <w:p w14:paraId="1591F0E9" w14:textId="77777777" w:rsidR="002377C3" w:rsidRPr="008E6B4A" w:rsidRDefault="002377C3">
            <w:pPr>
              <w:spacing w:after="0" w:line="240" w:lineRule="auto"/>
              <w:jc w:val="both"/>
              <w:rPr>
                <w:rFonts w:asciiTheme="minorHAnsi" w:eastAsiaTheme="minorHAnsi" w:hAnsiTheme="minorHAnsi" w:cstheme="minorBidi"/>
                <w:sz w:val="20"/>
                <w:szCs w:val="20"/>
              </w:rPr>
              <w:pPrChange w:id="1190" w:author="reza" w:date="2019-08-02T20:08:00Z">
                <w:pPr>
                  <w:spacing w:after="0" w:line="240" w:lineRule="auto"/>
                </w:pPr>
              </w:pPrChange>
            </w:pPr>
            <w:r w:rsidRPr="008E6B4A">
              <w:rPr>
                <w:rFonts w:ascii="Times New Roman" w:eastAsia="Times New Roman" w:hAnsi="Times New Roman" w:cs="Times New Roman"/>
                <w:color w:val="000000"/>
                <w:sz w:val="20"/>
                <w:szCs w:val="20"/>
              </w:rPr>
              <w:t>Preserving physical integrity</w:t>
            </w:r>
          </w:p>
        </w:tc>
      </w:tr>
      <w:tr w:rsidR="002377C3" w:rsidRPr="008E6B4A" w14:paraId="0666EEEE" w14:textId="77777777" w:rsidTr="009E56BF">
        <w:tc>
          <w:tcPr>
            <w:tcW w:w="2384" w:type="dxa"/>
            <w:vMerge/>
          </w:tcPr>
          <w:p w14:paraId="4D82AB4F" w14:textId="77777777" w:rsidR="002377C3" w:rsidRPr="008E6B4A" w:rsidRDefault="002377C3">
            <w:pPr>
              <w:spacing w:after="0" w:line="240" w:lineRule="auto"/>
              <w:jc w:val="both"/>
              <w:rPr>
                <w:rFonts w:asciiTheme="minorHAnsi" w:eastAsiaTheme="minorHAnsi" w:hAnsiTheme="minorHAnsi" w:cstheme="minorBidi"/>
                <w:sz w:val="20"/>
                <w:szCs w:val="20"/>
              </w:rPr>
              <w:pPrChange w:id="1191" w:author="reza" w:date="2019-08-02T20:08:00Z">
                <w:pPr>
                  <w:spacing w:after="0" w:line="240" w:lineRule="auto"/>
                </w:pPr>
              </w:pPrChange>
            </w:pPr>
          </w:p>
        </w:tc>
        <w:tc>
          <w:tcPr>
            <w:tcW w:w="4245" w:type="dxa"/>
          </w:tcPr>
          <w:p w14:paraId="28F2D1CA" w14:textId="77777777" w:rsidR="002377C3" w:rsidRPr="008E6B4A" w:rsidRDefault="002377C3">
            <w:pPr>
              <w:spacing w:after="0" w:line="240" w:lineRule="auto"/>
              <w:jc w:val="both"/>
              <w:rPr>
                <w:rFonts w:asciiTheme="minorHAnsi" w:eastAsiaTheme="minorHAnsi" w:hAnsiTheme="minorHAnsi" w:cstheme="minorBidi"/>
                <w:sz w:val="20"/>
                <w:szCs w:val="20"/>
              </w:rPr>
              <w:pPrChange w:id="1192" w:author="reza" w:date="2019-08-02T20:08:00Z">
                <w:pPr>
                  <w:spacing w:after="0" w:line="240" w:lineRule="auto"/>
                </w:pPr>
              </w:pPrChange>
            </w:pPr>
            <w:r w:rsidRPr="008E6B4A">
              <w:rPr>
                <w:rFonts w:ascii="Times New Roman" w:eastAsia="Times New Roman" w:hAnsi="Times New Roman" w:cs="Times New Roman"/>
                <w:color w:val="000000"/>
                <w:sz w:val="20"/>
                <w:szCs w:val="20"/>
              </w:rPr>
              <w:t>Preserving psychological integrity</w:t>
            </w:r>
          </w:p>
        </w:tc>
      </w:tr>
      <w:tr w:rsidR="002377C3" w:rsidRPr="008E6B4A" w14:paraId="2D29816F" w14:textId="77777777" w:rsidTr="009E56BF">
        <w:tc>
          <w:tcPr>
            <w:tcW w:w="2384" w:type="dxa"/>
            <w:vMerge/>
          </w:tcPr>
          <w:p w14:paraId="35E8CAF2" w14:textId="77777777" w:rsidR="002377C3" w:rsidRPr="008E6B4A" w:rsidRDefault="002377C3">
            <w:pPr>
              <w:spacing w:after="0" w:line="240" w:lineRule="auto"/>
              <w:jc w:val="both"/>
              <w:rPr>
                <w:rFonts w:asciiTheme="minorHAnsi" w:eastAsiaTheme="minorHAnsi" w:hAnsiTheme="minorHAnsi" w:cstheme="minorBidi"/>
                <w:sz w:val="20"/>
                <w:szCs w:val="20"/>
              </w:rPr>
              <w:pPrChange w:id="1193" w:author="reza" w:date="2019-08-02T20:08:00Z">
                <w:pPr>
                  <w:spacing w:after="0" w:line="240" w:lineRule="auto"/>
                </w:pPr>
              </w:pPrChange>
            </w:pPr>
          </w:p>
        </w:tc>
        <w:tc>
          <w:tcPr>
            <w:tcW w:w="4245" w:type="dxa"/>
          </w:tcPr>
          <w:p w14:paraId="3EBE7F61" w14:textId="77777777" w:rsidR="002377C3" w:rsidRPr="008E6B4A" w:rsidRDefault="002377C3">
            <w:pPr>
              <w:spacing w:after="0" w:line="240" w:lineRule="auto"/>
              <w:jc w:val="both"/>
              <w:rPr>
                <w:rFonts w:asciiTheme="minorHAnsi" w:eastAsiaTheme="minorHAnsi" w:hAnsiTheme="minorHAnsi" w:cstheme="minorBidi"/>
                <w:sz w:val="20"/>
                <w:szCs w:val="20"/>
              </w:rPr>
              <w:pPrChange w:id="1194" w:author="reza" w:date="2019-08-02T20:08:00Z">
                <w:pPr>
                  <w:spacing w:after="0" w:line="240" w:lineRule="auto"/>
                </w:pPr>
              </w:pPrChange>
            </w:pPr>
            <w:r w:rsidRPr="008E6B4A">
              <w:rPr>
                <w:rFonts w:ascii="Times New Roman" w:eastAsia="Times New Roman" w:hAnsi="Times New Roman" w:cs="Times New Roman"/>
                <w:color w:val="000000"/>
                <w:sz w:val="20"/>
                <w:szCs w:val="20"/>
              </w:rPr>
              <w:t>Promoting social interaction</w:t>
            </w:r>
          </w:p>
        </w:tc>
      </w:tr>
      <w:tr w:rsidR="002377C3" w:rsidRPr="008E6B4A" w14:paraId="4EBD0D6B" w14:textId="77777777" w:rsidTr="009E56BF">
        <w:tc>
          <w:tcPr>
            <w:tcW w:w="2384" w:type="dxa"/>
            <w:vMerge/>
          </w:tcPr>
          <w:p w14:paraId="2C5746F5" w14:textId="77777777" w:rsidR="002377C3" w:rsidRPr="008E6B4A" w:rsidRDefault="002377C3">
            <w:pPr>
              <w:spacing w:after="0" w:line="240" w:lineRule="auto"/>
              <w:jc w:val="both"/>
              <w:rPr>
                <w:rFonts w:asciiTheme="minorHAnsi" w:eastAsiaTheme="minorHAnsi" w:hAnsiTheme="minorHAnsi" w:cstheme="minorBidi"/>
                <w:sz w:val="20"/>
                <w:szCs w:val="20"/>
              </w:rPr>
              <w:pPrChange w:id="1195" w:author="reza" w:date="2019-08-02T20:08:00Z">
                <w:pPr>
                  <w:spacing w:after="0" w:line="240" w:lineRule="auto"/>
                </w:pPr>
              </w:pPrChange>
            </w:pPr>
          </w:p>
        </w:tc>
        <w:tc>
          <w:tcPr>
            <w:tcW w:w="4245" w:type="dxa"/>
          </w:tcPr>
          <w:p w14:paraId="2B49F15C" w14:textId="77777777" w:rsidR="002377C3" w:rsidRPr="008E6B4A" w:rsidRDefault="002377C3">
            <w:pPr>
              <w:spacing w:after="0" w:line="240" w:lineRule="auto"/>
              <w:jc w:val="both"/>
              <w:rPr>
                <w:rFonts w:asciiTheme="minorHAnsi" w:eastAsiaTheme="minorHAnsi" w:hAnsiTheme="minorHAnsi" w:cstheme="minorBidi"/>
                <w:sz w:val="20"/>
                <w:szCs w:val="20"/>
              </w:rPr>
              <w:pPrChange w:id="1196" w:author="reza" w:date="2019-08-02T20:08:00Z">
                <w:pPr>
                  <w:spacing w:after="0" w:line="240" w:lineRule="auto"/>
                </w:pPr>
              </w:pPrChange>
            </w:pPr>
            <w:r w:rsidRPr="008E6B4A">
              <w:rPr>
                <w:rFonts w:ascii="Times New Roman" w:eastAsia="Times New Roman" w:hAnsi="Times New Roman" w:cs="Times New Roman"/>
                <w:color w:val="000000"/>
                <w:sz w:val="20"/>
                <w:szCs w:val="20"/>
              </w:rPr>
              <w:t>Safe care</w:t>
            </w:r>
          </w:p>
        </w:tc>
      </w:tr>
      <w:tr w:rsidR="002377C3" w:rsidRPr="008E6B4A" w14:paraId="1B2ED6A0" w14:textId="77777777" w:rsidTr="009E56BF">
        <w:tc>
          <w:tcPr>
            <w:tcW w:w="2384" w:type="dxa"/>
            <w:vMerge/>
          </w:tcPr>
          <w:p w14:paraId="45B8A826" w14:textId="77777777" w:rsidR="002377C3" w:rsidRPr="008E6B4A" w:rsidRDefault="002377C3">
            <w:pPr>
              <w:spacing w:after="0" w:line="240" w:lineRule="auto"/>
              <w:jc w:val="both"/>
              <w:rPr>
                <w:rFonts w:asciiTheme="minorHAnsi" w:eastAsiaTheme="minorHAnsi" w:hAnsiTheme="minorHAnsi" w:cstheme="minorBidi"/>
                <w:sz w:val="20"/>
                <w:szCs w:val="20"/>
              </w:rPr>
              <w:pPrChange w:id="1197" w:author="reza" w:date="2019-08-02T20:08:00Z">
                <w:pPr>
                  <w:spacing w:after="0" w:line="240" w:lineRule="auto"/>
                </w:pPr>
              </w:pPrChange>
            </w:pPr>
          </w:p>
        </w:tc>
        <w:tc>
          <w:tcPr>
            <w:tcW w:w="4245" w:type="dxa"/>
          </w:tcPr>
          <w:p w14:paraId="58179152" w14:textId="77777777" w:rsidR="002377C3" w:rsidRPr="008E6B4A" w:rsidRDefault="002377C3">
            <w:pPr>
              <w:spacing w:after="0" w:line="240" w:lineRule="auto"/>
              <w:jc w:val="both"/>
              <w:rPr>
                <w:rFonts w:asciiTheme="minorHAnsi" w:eastAsiaTheme="minorHAnsi" w:hAnsiTheme="minorHAnsi" w:cstheme="minorBidi"/>
                <w:sz w:val="20"/>
                <w:szCs w:val="20"/>
              </w:rPr>
              <w:pPrChange w:id="1198" w:author="reza" w:date="2019-08-02T20:08:00Z">
                <w:pPr>
                  <w:spacing w:after="0" w:line="240" w:lineRule="auto"/>
                </w:pPr>
              </w:pPrChange>
            </w:pPr>
            <w:r w:rsidRPr="008E6B4A">
              <w:rPr>
                <w:rFonts w:ascii="Times New Roman" w:eastAsia="Times New Roman" w:hAnsi="Times New Roman" w:cs="Times New Roman"/>
                <w:color w:val="000000"/>
                <w:sz w:val="20"/>
                <w:szCs w:val="20"/>
              </w:rPr>
              <w:t>Fulfilling information needs</w:t>
            </w:r>
          </w:p>
        </w:tc>
      </w:tr>
      <w:tr w:rsidR="002377C3" w:rsidRPr="008E6B4A" w14:paraId="79A1270A" w14:textId="77777777" w:rsidTr="009E56BF">
        <w:tc>
          <w:tcPr>
            <w:tcW w:w="2384" w:type="dxa"/>
            <w:vMerge w:val="restart"/>
          </w:tcPr>
          <w:p w14:paraId="6EEC77D0" w14:textId="77777777" w:rsidR="002377C3" w:rsidRPr="008E6B4A" w:rsidRDefault="002377C3">
            <w:pPr>
              <w:spacing w:after="0" w:line="240" w:lineRule="auto"/>
              <w:jc w:val="both"/>
              <w:rPr>
                <w:rFonts w:asciiTheme="minorHAnsi" w:eastAsiaTheme="minorHAnsi" w:hAnsiTheme="minorHAnsi" w:cstheme="minorBidi"/>
                <w:sz w:val="20"/>
                <w:szCs w:val="20"/>
              </w:rPr>
              <w:pPrChange w:id="1199" w:author="reza" w:date="2019-08-02T20:08:00Z">
                <w:pPr>
                  <w:spacing w:after="0" w:line="240" w:lineRule="auto"/>
                </w:pPr>
              </w:pPrChange>
            </w:pPr>
            <w:r w:rsidRPr="008E6B4A">
              <w:rPr>
                <w:rFonts w:ascii="Times New Roman" w:eastAsia="Times New Roman" w:hAnsi="Times New Roman" w:cs="Times New Roman"/>
                <w:color w:val="000000"/>
                <w:sz w:val="20"/>
                <w:szCs w:val="20"/>
              </w:rPr>
              <w:t>Establishing human relationships</w:t>
            </w:r>
          </w:p>
        </w:tc>
        <w:tc>
          <w:tcPr>
            <w:tcW w:w="4245" w:type="dxa"/>
          </w:tcPr>
          <w:p w14:paraId="00BD4F8B" w14:textId="77777777" w:rsidR="002377C3" w:rsidRPr="008E6B4A" w:rsidRDefault="002377C3">
            <w:pPr>
              <w:spacing w:after="0" w:line="240" w:lineRule="auto"/>
              <w:jc w:val="both"/>
              <w:rPr>
                <w:rFonts w:asciiTheme="minorHAnsi" w:eastAsiaTheme="minorHAnsi" w:hAnsiTheme="minorHAnsi" w:cstheme="minorBidi"/>
                <w:sz w:val="20"/>
                <w:szCs w:val="20"/>
              </w:rPr>
              <w:pPrChange w:id="1200" w:author="reza" w:date="2019-08-02T20:08:00Z">
                <w:pPr>
                  <w:spacing w:after="0" w:line="240" w:lineRule="auto"/>
                </w:pPr>
              </w:pPrChange>
            </w:pPr>
            <w:r w:rsidRPr="008E6B4A">
              <w:rPr>
                <w:rFonts w:ascii="Times New Roman" w:eastAsia="Times New Roman" w:hAnsi="Times New Roman" w:cs="Times New Roman"/>
                <w:color w:val="000000"/>
                <w:sz w:val="20"/>
                <w:szCs w:val="20"/>
              </w:rPr>
              <w:t>Gaining trust and confidence</w:t>
            </w:r>
          </w:p>
        </w:tc>
      </w:tr>
      <w:tr w:rsidR="002377C3" w:rsidRPr="008E6B4A" w14:paraId="0810409D" w14:textId="77777777" w:rsidTr="009E56BF">
        <w:tc>
          <w:tcPr>
            <w:tcW w:w="2384" w:type="dxa"/>
            <w:vMerge/>
          </w:tcPr>
          <w:p w14:paraId="36639688" w14:textId="77777777" w:rsidR="002377C3" w:rsidRPr="008E6B4A" w:rsidRDefault="002377C3">
            <w:pPr>
              <w:spacing w:after="0" w:line="240" w:lineRule="auto"/>
              <w:jc w:val="both"/>
              <w:rPr>
                <w:rFonts w:asciiTheme="minorHAnsi" w:eastAsiaTheme="minorHAnsi" w:hAnsiTheme="minorHAnsi" w:cstheme="minorBidi"/>
                <w:sz w:val="20"/>
                <w:szCs w:val="20"/>
              </w:rPr>
              <w:pPrChange w:id="1201" w:author="reza" w:date="2019-08-02T20:08:00Z">
                <w:pPr>
                  <w:spacing w:after="0" w:line="240" w:lineRule="auto"/>
                </w:pPr>
              </w:pPrChange>
            </w:pPr>
          </w:p>
        </w:tc>
        <w:tc>
          <w:tcPr>
            <w:tcW w:w="4245" w:type="dxa"/>
          </w:tcPr>
          <w:p w14:paraId="2592B401" w14:textId="77777777" w:rsidR="002377C3" w:rsidRPr="008E6B4A" w:rsidRDefault="002377C3">
            <w:pPr>
              <w:spacing w:after="0" w:line="240" w:lineRule="auto"/>
              <w:jc w:val="both"/>
              <w:rPr>
                <w:rFonts w:asciiTheme="minorHAnsi" w:eastAsiaTheme="minorHAnsi" w:hAnsiTheme="minorHAnsi" w:cstheme="minorBidi"/>
                <w:sz w:val="20"/>
                <w:szCs w:val="20"/>
              </w:rPr>
              <w:pPrChange w:id="1202" w:author="reza" w:date="2019-08-02T20:08:00Z">
                <w:pPr>
                  <w:spacing w:after="0" w:line="240" w:lineRule="auto"/>
                </w:pPr>
              </w:pPrChange>
            </w:pPr>
            <w:r w:rsidRPr="008E6B4A">
              <w:rPr>
                <w:rFonts w:ascii="Times New Roman" w:eastAsia="Times New Roman" w:hAnsi="Times New Roman" w:cs="Times New Roman"/>
                <w:color w:val="000000"/>
                <w:sz w:val="20"/>
                <w:szCs w:val="20"/>
              </w:rPr>
              <w:t>Honesty</w:t>
            </w:r>
          </w:p>
        </w:tc>
      </w:tr>
      <w:tr w:rsidR="002377C3" w:rsidRPr="008E6B4A" w14:paraId="350B0074" w14:textId="77777777" w:rsidTr="009E56BF">
        <w:tc>
          <w:tcPr>
            <w:tcW w:w="2384" w:type="dxa"/>
            <w:vMerge/>
          </w:tcPr>
          <w:p w14:paraId="728B8DFD" w14:textId="77777777" w:rsidR="002377C3" w:rsidRPr="008E6B4A" w:rsidRDefault="002377C3">
            <w:pPr>
              <w:spacing w:after="0" w:line="240" w:lineRule="auto"/>
              <w:jc w:val="both"/>
              <w:rPr>
                <w:rFonts w:asciiTheme="minorHAnsi" w:eastAsiaTheme="minorHAnsi" w:hAnsiTheme="minorHAnsi" w:cstheme="minorBidi"/>
                <w:sz w:val="20"/>
                <w:szCs w:val="20"/>
              </w:rPr>
              <w:pPrChange w:id="1203" w:author="reza" w:date="2019-08-02T20:08:00Z">
                <w:pPr>
                  <w:spacing w:after="0" w:line="240" w:lineRule="auto"/>
                </w:pPr>
              </w:pPrChange>
            </w:pPr>
          </w:p>
        </w:tc>
        <w:tc>
          <w:tcPr>
            <w:tcW w:w="4245" w:type="dxa"/>
          </w:tcPr>
          <w:p w14:paraId="6ED323A2" w14:textId="77777777" w:rsidR="002377C3" w:rsidRPr="008E6B4A" w:rsidRDefault="002377C3">
            <w:pPr>
              <w:spacing w:after="0" w:line="240" w:lineRule="auto"/>
              <w:jc w:val="both"/>
              <w:rPr>
                <w:rFonts w:asciiTheme="minorHAnsi" w:eastAsiaTheme="minorHAnsi" w:hAnsiTheme="minorHAnsi" w:cstheme="minorBidi"/>
                <w:sz w:val="20"/>
                <w:szCs w:val="20"/>
              </w:rPr>
              <w:pPrChange w:id="1204" w:author="reza" w:date="2019-08-02T20:08:00Z">
                <w:pPr>
                  <w:spacing w:after="0" w:line="240" w:lineRule="auto"/>
                </w:pPr>
              </w:pPrChange>
            </w:pPr>
            <w:r w:rsidRPr="008E6B4A">
              <w:rPr>
                <w:rFonts w:ascii="Times New Roman" w:eastAsia="Times New Roman" w:hAnsi="Times New Roman" w:cs="Times New Roman"/>
                <w:color w:val="000000"/>
                <w:sz w:val="20"/>
                <w:szCs w:val="20"/>
              </w:rPr>
              <w:t>Empathy</w:t>
            </w:r>
          </w:p>
        </w:tc>
      </w:tr>
      <w:tr w:rsidR="002377C3" w:rsidRPr="008E6B4A" w14:paraId="5B399241" w14:textId="77777777" w:rsidTr="009E56BF">
        <w:tc>
          <w:tcPr>
            <w:tcW w:w="2384" w:type="dxa"/>
            <w:vMerge/>
          </w:tcPr>
          <w:p w14:paraId="021D2CB3" w14:textId="77777777" w:rsidR="002377C3" w:rsidRPr="008E6B4A" w:rsidRDefault="002377C3">
            <w:pPr>
              <w:spacing w:after="0" w:line="240" w:lineRule="auto"/>
              <w:jc w:val="both"/>
              <w:rPr>
                <w:rFonts w:asciiTheme="minorHAnsi" w:eastAsiaTheme="minorHAnsi" w:hAnsiTheme="minorHAnsi" w:cstheme="minorBidi"/>
                <w:sz w:val="20"/>
                <w:szCs w:val="20"/>
              </w:rPr>
              <w:pPrChange w:id="1205" w:author="reza" w:date="2019-08-02T20:08:00Z">
                <w:pPr>
                  <w:spacing w:after="0" w:line="240" w:lineRule="auto"/>
                </w:pPr>
              </w:pPrChange>
            </w:pPr>
          </w:p>
        </w:tc>
        <w:tc>
          <w:tcPr>
            <w:tcW w:w="4245" w:type="dxa"/>
          </w:tcPr>
          <w:p w14:paraId="3448783D" w14:textId="77777777" w:rsidR="002377C3" w:rsidRPr="008E6B4A" w:rsidRDefault="002377C3">
            <w:pPr>
              <w:spacing w:after="0" w:line="240" w:lineRule="auto"/>
              <w:jc w:val="both"/>
              <w:rPr>
                <w:rFonts w:asciiTheme="minorHAnsi" w:eastAsiaTheme="minorHAnsi" w:hAnsiTheme="minorHAnsi" w:cstheme="minorBidi"/>
                <w:sz w:val="20"/>
                <w:szCs w:val="20"/>
              </w:rPr>
              <w:pPrChange w:id="1206" w:author="reza" w:date="2019-08-02T20:08:00Z">
                <w:pPr>
                  <w:spacing w:after="0" w:line="240" w:lineRule="auto"/>
                </w:pPr>
              </w:pPrChange>
            </w:pPr>
            <w:r w:rsidRPr="008E6B4A">
              <w:rPr>
                <w:rFonts w:ascii="Times New Roman" w:eastAsia="Times New Roman" w:hAnsi="Times New Roman" w:cs="Times New Roman"/>
                <w:color w:val="000000"/>
                <w:sz w:val="20"/>
                <w:szCs w:val="20"/>
              </w:rPr>
              <w:t>Compassion and kindness</w:t>
            </w:r>
          </w:p>
        </w:tc>
      </w:tr>
      <w:tr w:rsidR="002377C3" w:rsidRPr="008E6B4A" w14:paraId="57067BE5" w14:textId="77777777" w:rsidTr="009E56BF">
        <w:tc>
          <w:tcPr>
            <w:tcW w:w="2384" w:type="dxa"/>
            <w:vMerge/>
          </w:tcPr>
          <w:p w14:paraId="4AACAD24" w14:textId="77777777" w:rsidR="002377C3" w:rsidRPr="008E6B4A" w:rsidRDefault="002377C3">
            <w:pPr>
              <w:spacing w:after="0" w:line="240" w:lineRule="auto"/>
              <w:jc w:val="both"/>
              <w:rPr>
                <w:rFonts w:asciiTheme="minorHAnsi" w:eastAsiaTheme="minorHAnsi" w:hAnsiTheme="minorHAnsi" w:cstheme="minorBidi"/>
                <w:sz w:val="20"/>
                <w:szCs w:val="20"/>
              </w:rPr>
              <w:pPrChange w:id="1207" w:author="reza" w:date="2019-08-02T20:08:00Z">
                <w:pPr>
                  <w:spacing w:after="0" w:line="240" w:lineRule="auto"/>
                </w:pPr>
              </w:pPrChange>
            </w:pPr>
          </w:p>
        </w:tc>
        <w:tc>
          <w:tcPr>
            <w:tcW w:w="4245" w:type="dxa"/>
          </w:tcPr>
          <w:p w14:paraId="5D7B1CA3" w14:textId="77777777" w:rsidR="002377C3" w:rsidRPr="008E6B4A" w:rsidRDefault="002377C3">
            <w:pPr>
              <w:spacing w:after="0" w:line="240" w:lineRule="auto"/>
              <w:jc w:val="both"/>
              <w:rPr>
                <w:rFonts w:asciiTheme="minorHAnsi" w:eastAsiaTheme="minorHAnsi" w:hAnsiTheme="minorHAnsi" w:cstheme="minorBidi"/>
                <w:sz w:val="20"/>
                <w:szCs w:val="20"/>
              </w:rPr>
              <w:pPrChange w:id="1208" w:author="reza" w:date="2019-08-02T20:08:00Z">
                <w:pPr>
                  <w:spacing w:after="0" w:line="240" w:lineRule="auto"/>
                </w:pPr>
              </w:pPrChange>
            </w:pPr>
            <w:r w:rsidRPr="008E6B4A">
              <w:rPr>
                <w:rFonts w:ascii="Times New Roman" w:eastAsia="Times New Roman" w:hAnsi="Times New Roman" w:cs="Times New Roman"/>
                <w:color w:val="000000"/>
                <w:sz w:val="20"/>
                <w:szCs w:val="20"/>
              </w:rPr>
              <w:t>Patience</w:t>
            </w:r>
          </w:p>
        </w:tc>
      </w:tr>
      <w:tr w:rsidR="002377C3" w:rsidRPr="008E6B4A" w14:paraId="14E762CE" w14:textId="77777777" w:rsidTr="009E56BF">
        <w:tc>
          <w:tcPr>
            <w:tcW w:w="2384" w:type="dxa"/>
          </w:tcPr>
          <w:p w14:paraId="2ECBE280" w14:textId="77777777" w:rsidR="002377C3" w:rsidRPr="008E6B4A" w:rsidRDefault="002377C3">
            <w:pPr>
              <w:spacing w:after="0" w:line="240" w:lineRule="auto"/>
              <w:jc w:val="both"/>
              <w:rPr>
                <w:rFonts w:asciiTheme="minorHAnsi" w:eastAsiaTheme="minorHAnsi" w:hAnsiTheme="minorHAnsi" w:cstheme="minorBidi"/>
                <w:sz w:val="20"/>
                <w:szCs w:val="20"/>
              </w:rPr>
              <w:pPrChange w:id="1209" w:author="reza" w:date="2019-08-02T20:22:00Z">
                <w:pPr>
                  <w:spacing w:after="0" w:line="240" w:lineRule="auto"/>
                </w:pPr>
              </w:pPrChange>
            </w:pPr>
            <w:r w:rsidRPr="008E6B4A">
              <w:rPr>
                <w:rFonts w:ascii="Times New Roman" w:eastAsia="Times New Roman" w:hAnsi="Times New Roman" w:cs="Times New Roman"/>
                <w:color w:val="000000"/>
                <w:sz w:val="20"/>
                <w:szCs w:val="20"/>
              </w:rPr>
              <w:t xml:space="preserve">Providing professional care </w:t>
            </w:r>
            <w:del w:id="1210" w:author="reza" w:date="2019-08-02T20:22:00Z">
              <w:r w:rsidRPr="008E6B4A" w:rsidDel="004608AF">
                <w:rPr>
                  <w:rFonts w:ascii="Times New Roman" w:eastAsia="Times New Roman" w:hAnsi="Times New Roman" w:cs="Times New Roman"/>
                  <w:color w:val="000000"/>
                  <w:sz w:val="20"/>
                  <w:szCs w:val="20"/>
                </w:rPr>
                <w:delText>to the elderly</w:delText>
              </w:r>
            </w:del>
            <w:ins w:id="1211" w:author="signal" w:date="2019-08-01T22:21:00Z">
              <w:del w:id="1212" w:author="reza" w:date="2019-08-02T20:22:00Z">
                <w:r w:rsidR="00AC3F49" w:rsidDel="004608AF">
                  <w:rPr>
                    <w:rFonts w:ascii="Times New Roman" w:eastAsia="Times New Roman" w:hAnsi="Times New Roman" w:cs="Times New Roman"/>
                    <w:color w:val="000000"/>
                    <w:sz w:val="20"/>
                    <w:szCs w:val="20"/>
                  </w:rPr>
                  <w:delText>older adults</w:delText>
                </w:r>
              </w:del>
            </w:ins>
          </w:p>
        </w:tc>
        <w:tc>
          <w:tcPr>
            <w:tcW w:w="4245" w:type="dxa"/>
          </w:tcPr>
          <w:p w14:paraId="5EBD07F6" w14:textId="77777777" w:rsidR="002377C3" w:rsidRPr="008E6B4A" w:rsidRDefault="002377C3">
            <w:pPr>
              <w:spacing w:after="0" w:line="240" w:lineRule="auto"/>
              <w:jc w:val="both"/>
              <w:rPr>
                <w:rFonts w:asciiTheme="minorHAnsi" w:eastAsiaTheme="minorHAnsi" w:hAnsiTheme="minorHAnsi" w:cstheme="minorBidi"/>
                <w:sz w:val="20"/>
                <w:szCs w:val="20"/>
              </w:rPr>
              <w:pPrChange w:id="1213" w:author="reza" w:date="2019-08-02T20:08:00Z">
                <w:pPr>
                  <w:spacing w:after="0" w:line="240" w:lineRule="auto"/>
                </w:pPr>
              </w:pPrChange>
            </w:pPr>
            <w:r w:rsidRPr="008E6B4A">
              <w:rPr>
                <w:rFonts w:ascii="Times New Roman" w:eastAsia="Times New Roman" w:hAnsi="Times New Roman" w:cs="Times New Roman"/>
                <w:color w:val="000000"/>
                <w:sz w:val="20"/>
                <w:szCs w:val="20"/>
              </w:rPr>
              <w:t xml:space="preserve">Presence </w:t>
            </w:r>
            <w:r w:rsidRPr="008E6B4A">
              <w:rPr>
                <w:rFonts w:ascii="Times New Roman" w:eastAsia="Times New Roman" w:hAnsi="Times New Roman" w:cs="Times New Roman"/>
                <w:sz w:val="20"/>
                <w:szCs w:val="20"/>
              </w:rPr>
              <w:t>in caring encounter</w:t>
            </w:r>
          </w:p>
        </w:tc>
      </w:tr>
      <w:tr w:rsidR="002377C3" w:rsidRPr="008E6B4A" w14:paraId="12C636D7" w14:textId="77777777" w:rsidTr="009E56BF">
        <w:tc>
          <w:tcPr>
            <w:tcW w:w="2384" w:type="dxa"/>
          </w:tcPr>
          <w:p w14:paraId="0BC624AC" w14:textId="77777777" w:rsidR="002377C3" w:rsidRPr="008E6B4A" w:rsidRDefault="002377C3">
            <w:pPr>
              <w:spacing w:after="0" w:line="240" w:lineRule="auto"/>
              <w:jc w:val="both"/>
              <w:rPr>
                <w:rFonts w:asciiTheme="minorHAnsi" w:eastAsiaTheme="minorHAnsi" w:hAnsiTheme="minorHAnsi" w:cstheme="minorBidi"/>
                <w:sz w:val="20"/>
                <w:szCs w:val="20"/>
              </w:rPr>
              <w:pPrChange w:id="1214" w:author="reza" w:date="2019-08-02T20:08:00Z">
                <w:pPr>
                  <w:spacing w:after="0" w:line="240" w:lineRule="auto"/>
                </w:pPr>
              </w:pPrChange>
            </w:pPr>
          </w:p>
        </w:tc>
        <w:tc>
          <w:tcPr>
            <w:tcW w:w="4245" w:type="dxa"/>
          </w:tcPr>
          <w:p w14:paraId="4B7997ED" w14:textId="77777777" w:rsidR="002377C3" w:rsidRPr="008E6B4A" w:rsidRDefault="002377C3">
            <w:pPr>
              <w:spacing w:after="0" w:line="240" w:lineRule="auto"/>
              <w:jc w:val="both"/>
              <w:rPr>
                <w:rFonts w:asciiTheme="minorHAnsi" w:eastAsiaTheme="minorHAnsi" w:hAnsiTheme="minorHAnsi" w:cstheme="minorBidi"/>
                <w:sz w:val="20"/>
                <w:szCs w:val="20"/>
              </w:rPr>
              <w:pPrChange w:id="1215" w:author="reza" w:date="2019-08-02T20:08:00Z">
                <w:pPr>
                  <w:spacing w:after="0" w:line="240" w:lineRule="auto"/>
                </w:pPr>
              </w:pPrChange>
            </w:pPr>
            <w:r w:rsidRPr="008E6B4A">
              <w:rPr>
                <w:rFonts w:ascii="Times New Roman" w:eastAsia="Times New Roman" w:hAnsi="Times New Roman" w:cs="Times New Roman"/>
                <w:color w:val="000000"/>
                <w:sz w:val="20"/>
                <w:szCs w:val="20"/>
              </w:rPr>
              <w:t>Effective cooperation with the care team members</w:t>
            </w:r>
          </w:p>
        </w:tc>
      </w:tr>
      <w:tr w:rsidR="002377C3" w:rsidRPr="008E6B4A" w14:paraId="61FF129C" w14:textId="77777777" w:rsidTr="009E56BF">
        <w:tc>
          <w:tcPr>
            <w:tcW w:w="2384" w:type="dxa"/>
          </w:tcPr>
          <w:p w14:paraId="5932A47B" w14:textId="77777777" w:rsidR="002377C3" w:rsidRPr="008E6B4A" w:rsidRDefault="002377C3">
            <w:pPr>
              <w:spacing w:after="0" w:line="240" w:lineRule="auto"/>
              <w:jc w:val="both"/>
              <w:rPr>
                <w:rFonts w:asciiTheme="minorHAnsi" w:eastAsiaTheme="minorHAnsi" w:hAnsiTheme="minorHAnsi" w:cstheme="minorBidi"/>
                <w:sz w:val="20"/>
                <w:szCs w:val="20"/>
              </w:rPr>
              <w:pPrChange w:id="1216" w:author="reza" w:date="2019-08-02T20:08:00Z">
                <w:pPr>
                  <w:spacing w:after="0" w:line="240" w:lineRule="auto"/>
                </w:pPr>
              </w:pPrChange>
            </w:pPr>
          </w:p>
        </w:tc>
        <w:tc>
          <w:tcPr>
            <w:tcW w:w="4245" w:type="dxa"/>
          </w:tcPr>
          <w:p w14:paraId="06DCDC60" w14:textId="77777777" w:rsidR="002377C3" w:rsidRPr="008E6B4A" w:rsidRDefault="002377C3">
            <w:pPr>
              <w:spacing w:after="0" w:line="240" w:lineRule="auto"/>
              <w:jc w:val="both"/>
              <w:rPr>
                <w:rFonts w:asciiTheme="minorHAnsi" w:eastAsiaTheme="minorHAnsi" w:hAnsiTheme="minorHAnsi" w:cstheme="minorBidi"/>
                <w:sz w:val="20"/>
                <w:szCs w:val="20"/>
              </w:rPr>
              <w:pPrChange w:id="1217" w:author="reza" w:date="2019-08-02T20:08:00Z">
                <w:pPr>
                  <w:spacing w:after="0" w:line="240" w:lineRule="auto"/>
                </w:pPr>
              </w:pPrChange>
            </w:pPr>
            <w:r w:rsidRPr="008E6B4A">
              <w:rPr>
                <w:rFonts w:ascii="Times New Roman" w:eastAsia="Times New Roman" w:hAnsi="Times New Roman" w:cs="Times New Roman"/>
                <w:color w:val="000000"/>
                <w:sz w:val="20"/>
                <w:szCs w:val="20"/>
              </w:rPr>
              <w:t>Professional competence</w:t>
            </w:r>
          </w:p>
        </w:tc>
      </w:tr>
      <w:tr w:rsidR="002377C3" w:rsidRPr="008E6B4A" w14:paraId="6DDC935B" w14:textId="77777777" w:rsidTr="009E56BF">
        <w:tc>
          <w:tcPr>
            <w:tcW w:w="2384" w:type="dxa"/>
          </w:tcPr>
          <w:p w14:paraId="1179CC4E" w14:textId="77777777" w:rsidR="002377C3" w:rsidRPr="008E6B4A" w:rsidRDefault="002377C3">
            <w:pPr>
              <w:spacing w:after="0" w:line="240" w:lineRule="auto"/>
              <w:jc w:val="both"/>
              <w:rPr>
                <w:rFonts w:asciiTheme="minorHAnsi" w:eastAsiaTheme="minorHAnsi" w:hAnsiTheme="minorHAnsi" w:cstheme="minorBidi"/>
                <w:sz w:val="20"/>
                <w:szCs w:val="20"/>
              </w:rPr>
              <w:pPrChange w:id="1218" w:author="reza" w:date="2019-08-02T20:08:00Z">
                <w:pPr>
                  <w:spacing w:after="0" w:line="240" w:lineRule="auto"/>
                </w:pPr>
              </w:pPrChange>
            </w:pPr>
          </w:p>
        </w:tc>
        <w:tc>
          <w:tcPr>
            <w:tcW w:w="4245" w:type="dxa"/>
          </w:tcPr>
          <w:p w14:paraId="089F99D1" w14:textId="77777777" w:rsidR="002377C3" w:rsidRPr="008E6B4A" w:rsidRDefault="002377C3">
            <w:pPr>
              <w:spacing w:after="0" w:line="240" w:lineRule="auto"/>
              <w:jc w:val="both"/>
              <w:rPr>
                <w:rFonts w:asciiTheme="minorHAnsi" w:eastAsiaTheme="minorHAnsi" w:hAnsiTheme="minorHAnsi" w:cstheme="minorBidi"/>
                <w:sz w:val="20"/>
                <w:szCs w:val="20"/>
              </w:rPr>
              <w:pPrChange w:id="1219" w:author="reza" w:date="2019-08-02T20:08:00Z">
                <w:pPr>
                  <w:spacing w:after="0" w:line="240" w:lineRule="auto"/>
                </w:pPr>
              </w:pPrChange>
            </w:pPr>
            <w:r w:rsidRPr="008E6B4A">
              <w:rPr>
                <w:rFonts w:ascii="Times New Roman" w:eastAsia="Times New Roman" w:hAnsi="Times New Roman" w:cs="Times New Roman"/>
                <w:color w:val="000000"/>
                <w:sz w:val="20"/>
                <w:szCs w:val="20"/>
              </w:rPr>
              <w:t>Positive attitude to old age</w:t>
            </w:r>
          </w:p>
        </w:tc>
      </w:tr>
      <w:tr w:rsidR="002377C3" w:rsidRPr="008E6B4A" w14:paraId="34FC448E" w14:textId="77777777" w:rsidTr="009E56BF">
        <w:tc>
          <w:tcPr>
            <w:tcW w:w="2384" w:type="dxa"/>
          </w:tcPr>
          <w:p w14:paraId="420DFF3F" w14:textId="77777777" w:rsidR="002377C3" w:rsidRPr="008E6B4A" w:rsidRDefault="002377C3">
            <w:pPr>
              <w:spacing w:after="0" w:line="240" w:lineRule="auto"/>
              <w:jc w:val="both"/>
              <w:rPr>
                <w:rFonts w:asciiTheme="minorHAnsi" w:eastAsiaTheme="minorHAnsi" w:hAnsiTheme="minorHAnsi" w:cstheme="minorBidi"/>
                <w:sz w:val="20"/>
                <w:szCs w:val="20"/>
              </w:rPr>
              <w:pPrChange w:id="1220" w:author="reza" w:date="2019-08-02T20:08:00Z">
                <w:pPr>
                  <w:spacing w:after="0" w:line="240" w:lineRule="auto"/>
                </w:pPr>
              </w:pPrChange>
            </w:pPr>
            <w:r w:rsidRPr="008E6B4A">
              <w:rPr>
                <w:rFonts w:ascii="Times New Roman" w:eastAsia="Times New Roman" w:hAnsi="Times New Roman" w:cs="Times New Roman"/>
                <w:color w:val="000000"/>
                <w:sz w:val="20"/>
                <w:szCs w:val="20"/>
              </w:rPr>
              <w:t>Justice</w:t>
            </w:r>
          </w:p>
        </w:tc>
        <w:tc>
          <w:tcPr>
            <w:tcW w:w="4245" w:type="dxa"/>
          </w:tcPr>
          <w:p w14:paraId="2E05F106" w14:textId="77777777" w:rsidR="002377C3" w:rsidRPr="008E6B4A" w:rsidRDefault="002377C3">
            <w:pPr>
              <w:spacing w:after="0" w:line="240" w:lineRule="auto"/>
              <w:jc w:val="both"/>
              <w:rPr>
                <w:rFonts w:asciiTheme="minorHAnsi" w:eastAsiaTheme="minorHAnsi" w:hAnsiTheme="minorHAnsi" w:cstheme="minorBidi"/>
                <w:sz w:val="20"/>
                <w:szCs w:val="20"/>
              </w:rPr>
              <w:pPrChange w:id="1221" w:author="reza" w:date="2019-08-02T20:08:00Z">
                <w:pPr>
                  <w:spacing w:after="0" w:line="240" w:lineRule="auto"/>
                </w:pPr>
              </w:pPrChange>
            </w:pPr>
          </w:p>
        </w:tc>
      </w:tr>
      <w:tr w:rsidR="002377C3" w:rsidRPr="008E6B4A" w14:paraId="3DB63DC9" w14:textId="77777777" w:rsidTr="009E56BF">
        <w:tc>
          <w:tcPr>
            <w:tcW w:w="2384" w:type="dxa"/>
          </w:tcPr>
          <w:p w14:paraId="4CDEB91A" w14:textId="77777777" w:rsidR="002377C3" w:rsidRPr="008E6B4A" w:rsidRDefault="002377C3">
            <w:pPr>
              <w:spacing w:after="0" w:line="240" w:lineRule="auto"/>
              <w:jc w:val="both"/>
              <w:rPr>
                <w:rFonts w:asciiTheme="minorHAnsi" w:eastAsiaTheme="minorHAnsi" w:hAnsiTheme="minorHAnsi" w:cstheme="minorBidi"/>
                <w:sz w:val="20"/>
                <w:szCs w:val="20"/>
              </w:rPr>
              <w:pPrChange w:id="1222" w:author="reza" w:date="2019-08-02T20:08:00Z">
                <w:pPr>
                  <w:spacing w:after="0" w:line="240" w:lineRule="auto"/>
                </w:pPr>
              </w:pPrChange>
            </w:pPr>
            <w:r w:rsidRPr="008E6B4A">
              <w:rPr>
                <w:rFonts w:ascii="Times New Roman" w:eastAsia="Times New Roman" w:hAnsi="Times New Roman" w:cs="Times New Roman"/>
                <w:color w:val="000000"/>
                <w:sz w:val="20"/>
                <w:szCs w:val="20"/>
              </w:rPr>
              <w:t>Encouraging participation</w:t>
            </w:r>
          </w:p>
        </w:tc>
        <w:tc>
          <w:tcPr>
            <w:tcW w:w="4245" w:type="dxa"/>
          </w:tcPr>
          <w:p w14:paraId="176FF928" w14:textId="77777777" w:rsidR="002377C3" w:rsidRPr="008E6B4A" w:rsidRDefault="002377C3">
            <w:pPr>
              <w:spacing w:after="0" w:line="240" w:lineRule="auto"/>
              <w:jc w:val="both"/>
              <w:rPr>
                <w:rFonts w:asciiTheme="minorHAnsi" w:eastAsiaTheme="minorHAnsi" w:hAnsiTheme="minorHAnsi" w:cstheme="minorBidi"/>
                <w:sz w:val="20"/>
                <w:szCs w:val="20"/>
              </w:rPr>
              <w:pPrChange w:id="1223" w:author="reza" w:date="2019-08-02T20:08:00Z">
                <w:pPr>
                  <w:spacing w:after="0" w:line="240" w:lineRule="auto"/>
                </w:pPr>
              </w:pPrChange>
            </w:pPr>
          </w:p>
        </w:tc>
      </w:tr>
    </w:tbl>
    <w:p w14:paraId="136D2216" w14:textId="77777777" w:rsidR="002377C3" w:rsidRPr="00466463" w:rsidRDefault="002377C3">
      <w:pPr>
        <w:spacing w:after="0" w:line="360" w:lineRule="auto"/>
        <w:ind w:firstLine="720"/>
        <w:jc w:val="both"/>
        <w:rPr>
          <w:rFonts w:ascii="Times New Roman" w:eastAsia="Times New Roman" w:hAnsi="Times New Roman" w:cs="Times New Roman"/>
          <w:color w:val="000000"/>
          <w:sz w:val="24"/>
          <w:szCs w:val="24"/>
        </w:rPr>
        <w:pPrChange w:id="1224" w:author="reza" w:date="2019-08-02T20:08:00Z">
          <w:pPr>
            <w:spacing w:after="0" w:line="360" w:lineRule="auto"/>
            <w:ind w:firstLine="720"/>
            <w:jc w:val="lowKashida"/>
          </w:pPr>
        </w:pPrChange>
      </w:pPr>
    </w:p>
    <w:p w14:paraId="5CC16634" w14:textId="77777777" w:rsidR="002377C3" w:rsidRPr="00466463" w:rsidRDefault="002377C3">
      <w:pPr>
        <w:spacing w:after="0" w:line="360" w:lineRule="auto"/>
        <w:jc w:val="both"/>
        <w:rPr>
          <w:rFonts w:ascii="Times New Roman" w:eastAsia="Times New Roman" w:hAnsi="Times New Roman" w:cs="Times New Roman"/>
          <w:color w:val="000000"/>
          <w:sz w:val="24"/>
          <w:szCs w:val="24"/>
        </w:rPr>
        <w:pPrChange w:id="1225" w:author="reza" w:date="2019-08-02T20:08:00Z">
          <w:pPr>
            <w:spacing w:after="0" w:line="360" w:lineRule="auto"/>
            <w:jc w:val="lowKashida"/>
          </w:pPr>
        </w:pPrChange>
      </w:pPr>
    </w:p>
    <w:p w14:paraId="027ACC49" w14:textId="77777777" w:rsidR="002377C3" w:rsidRPr="00466463" w:rsidRDefault="002377C3">
      <w:pPr>
        <w:spacing w:after="0" w:line="360" w:lineRule="auto"/>
        <w:jc w:val="both"/>
        <w:rPr>
          <w:rFonts w:ascii="Times New Roman" w:eastAsia="Times New Roman" w:hAnsi="Times New Roman" w:cs="Times New Roman"/>
          <w:b/>
          <w:bCs/>
          <w:color w:val="000000"/>
          <w:sz w:val="24"/>
          <w:szCs w:val="24"/>
        </w:rPr>
        <w:pPrChange w:id="1226" w:author="reza" w:date="2019-08-02T20:08:00Z">
          <w:pPr>
            <w:spacing w:after="0" w:line="360" w:lineRule="auto"/>
            <w:jc w:val="lowKashida"/>
          </w:pPr>
        </w:pPrChange>
      </w:pPr>
      <w:r w:rsidRPr="00466463">
        <w:rPr>
          <w:rFonts w:ascii="Times New Roman" w:eastAsia="Times New Roman" w:hAnsi="Times New Roman" w:cs="Times New Roman"/>
          <w:b/>
          <w:bCs/>
          <w:color w:val="000000"/>
          <w:sz w:val="24"/>
          <w:szCs w:val="24"/>
        </w:rPr>
        <w:t>Discussion</w:t>
      </w:r>
    </w:p>
    <w:p w14:paraId="3BFBB582" w14:textId="77777777" w:rsidR="002377C3" w:rsidRPr="00466463" w:rsidRDefault="002377C3">
      <w:pPr>
        <w:spacing w:after="0" w:line="360" w:lineRule="auto"/>
        <w:ind w:firstLine="720"/>
        <w:jc w:val="both"/>
        <w:rPr>
          <w:rFonts w:ascii="Times New Roman" w:eastAsia="Times New Roman" w:hAnsi="Times New Roman" w:cs="Times New Roman"/>
          <w:color w:val="000000"/>
          <w:sz w:val="24"/>
          <w:szCs w:val="24"/>
        </w:rPr>
        <w:pPrChange w:id="1227" w:author="reza" w:date="2019-08-02T20:08:00Z">
          <w:pPr>
            <w:spacing w:after="0" w:line="360" w:lineRule="auto"/>
            <w:ind w:firstLine="720"/>
            <w:jc w:val="lowKashida"/>
          </w:pPr>
        </w:pPrChange>
      </w:pPr>
      <w:r w:rsidRPr="00466463">
        <w:rPr>
          <w:rFonts w:ascii="Times New Roman" w:eastAsia="Times New Roman" w:hAnsi="Times New Roman" w:cs="Times New Roman"/>
          <w:color w:val="000000"/>
          <w:sz w:val="24"/>
          <w:szCs w:val="24"/>
        </w:rPr>
        <w:t xml:space="preserve">This study aimed to investigate the ethical values of </w:t>
      </w:r>
      <w:del w:id="1228" w:author="signal" w:date="2019-08-01T22:22:00Z">
        <w:r w:rsidRPr="00466463" w:rsidDel="00AF4879">
          <w:rPr>
            <w:rFonts w:ascii="Times New Roman" w:eastAsia="Times New Roman" w:hAnsi="Times New Roman" w:cs="Times New Roman"/>
            <w:color w:val="000000"/>
            <w:sz w:val="24"/>
            <w:szCs w:val="24"/>
          </w:rPr>
          <w:delText xml:space="preserve">elderly </w:delText>
        </w:r>
      </w:del>
      <w:proofErr w:type="spellStart"/>
      <w:proofErr w:type="gramStart"/>
      <w:ins w:id="1229" w:author="signal" w:date="2019-08-01T22:22:00Z">
        <w:r w:rsidR="00AF4879">
          <w:rPr>
            <w:rFonts w:ascii="Times New Roman" w:eastAsia="Times New Roman" w:hAnsi="Times New Roman" w:cs="Times New Roman"/>
            <w:color w:val="000000"/>
            <w:sz w:val="24"/>
            <w:szCs w:val="24"/>
          </w:rPr>
          <w:t>aged</w:t>
        </w:r>
      </w:ins>
      <w:r w:rsidRPr="00466463">
        <w:rPr>
          <w:rFonts w:ascii="Times New Roman" w:eastAsia="Times New Roman" w:hAnsi="Times New Roman" w:cs="Times New Roman"/>
          <w:color w:val="000000"/>
          <w:sz w:val="24"/>
          <w:szCs w:val="24"/>
        </w:rPr>
        <w:t>care</w:t>
      </w:r>
      <w:r>
        <w:rPr>
          <w:rFonts w:ascii="Times New Roman" w:eastAsia="Times New Roman" w:hAnsi="Times New Roman" w:cs="Times New Roman"/>
          <w:color w:val="000000"/>
          <w:sz w:val="24"/>
          <w:szCs w:val="24"/>
        </w:rPr>
        <w:t>.Based</w:t>
      </w:r>
      <w:proofErr w:type="spellEnd"/>
      <w:proofErr w:type="gramEnd"/>
      <w:r>
        <w:rPr>
          <w:rFonts w:ascii="Times New Roman" w:eastAsia="Times New Roman" w:hAnsi="Times New Roman" w:cs="Times New Roman"/>
          <w:color w:val="000000"/>
          <w:sz w:val="24"/>
          <w:szCs w:val="24"/>
        </w:rPr>
        <w:t xml:space="preserve"> on</w:t>
      </w:r>
      <w:r w:rsidRPr="00466463">
        <w:rPr>
          <w:rFonts w:ascii="Times New Roman" w:eastAsia="Times New Roman" w:hAnsi="Times New Roman" w:cs="Times New Roman"/>
          <w:color w:val="000000"/>
          <w:sz w:val="24"/>
          <w:szCs w:val="24"/>
        </w:rPr>
        <w:t> the results</w:t>
      </w:r>
      <w:r>
        <w:rPr>
          <w:rFonts w:ascii="Times New Roman" w:eastAsia="Times New Roman" w:hAnsi="Times New Roman" w:cs="Times New Roman"/>
          <w:color w:val="000000"/>
          <w:sz w:val="24"/>
          <w:szCs w:val="24"/>
        </w:rPr>
        <w:t xml:space="preserve">, </w:t>
      </w:r>
      <w:r w:rsidRPr="00466463">
        <w:rPr>
          <w:rFonts w:ascii="Times New Roman" w:eastAsia="Times New Roman" w:hAnsi="Times New Roman" w:cs="Times New Roman"/>
          <w:color w:val="000000"/>
          <w:sz w:val="24"/>
          <w:szCs w:val="24"/>
        </w:rPr>
        <w:t>preserving human dignity</w:t>
      </w:r>
      <w:r>
        <w:rPr>
          <w:rFonts w:ascii="Times New Roman" w:eastAsia="Times New Roman" w:hAnsi="Times New Roman" w:cs="Times New Roman"/>
          <w:color w:val="000000"/>
          <w:sz w:val="24"/>
          <w:szCs w:val="24"/>
        </w:rPr>
        <w:t xml:space="preserve"> was</w:t>
      </w:r>
      <w:r w:rsidRPr="00466463">
        <w:rPr>
          <w:rFonts w:ascii="Times New Roman" w:eastAsia="Times New Roman" w:hAnsi="Times New Roman" w:cs="Times New Roman"/>
          <w:color w:val="000000"/>
          <w:sz w:val="24"/>
          <w:szCs w:val="24"/>
        </w:rPr>
        <w:t xml:space="preserve"> one of </w:t>
      </w:r>
      <w:r>
        <w:rPr>
          <w:rFonts w:ascii="Times New Roman" w:eastAsia="Times New Roman" w:hAnsi="Times New Roman" w:cs="Times New Roman"/>
          <w:color w:val="000000"/>
          <w:sz w:val="24"/>
          <w:szCs w:val="24"/>
        </w:rPr>
        <w:t xml:space="preserve">the </w:t>
      </w:r>
      <w:r w:rsidRPr="00466463">
        <w:rPr>
          <w:rFonts w:ascii="Times New Roman" w:eastAsia="Times New Roman" w:hAnsi="Times New Roman" w:cs="Times New Roman"/>
          <w:color w:val="000000"/>
          <w:sz w:val="24"/>
          <w:szCs w:val="24"/>
        </w:rPr>
        <w:t xml:space="preserve">most common ethical value in </w:t>
      </w:r>
      <w:r>
        <w:rPr>
          <w:rFonts w:ascii="Times New Roman" w:eastAsia="Times New Roman" w:hAnsi="Times New Roman" w:cs="Times New Roman"/>
          <w:color w:val="000000"/>
          <w:sz w:val="24"/>
          <w:szCs w:val="24"/>
        </w:rPr>
        <w:t xml:space="preserve">the </w:t>
      </w:r>
      <w:r w:rsidRPr="00466463">
        <w:rPr>
          <w:rFonts w:ascii="Times New Roman" w:eastAsia="Times New Roman" w:hAnsi="Times New Roman" w:cs="Times New Roman"/>
          <w:color w:val="000000"/>
          <w:sz w:val="24"/>
          <w:szCs w:val="24"/>
        </w:rPr>
        <w:t xml:space="preserve">reviewed </w:t>
      </w:r>
      <w:r>
        <w:rPr>
          <w:rFonts w:ascii="Times New Roman" w:eastAsia="Times New Roman" w:hAnsi="Times New Roman" w:cs="Times New Roman"/>
          <w:color w:val="000000"/>
          <w:sz w:val="24"/>
          <w:szCs w:val="24"/>
        </w:rPr>
        <w:t xml:space="preserve">articles </w:t>
      </w:r>
      <w:r w:rsidRPr="00466463">
        <w:rPr>
          <w:rFonts w:ascii="Times New Roman" w:eastAsia="Times New Roman" w:hAnsi="Times New Roman" w:cs="Times New Roman"/>
          <w:color w:val="000000"/>
          <w:sz w:val="24"/>
          <w:szCs w:val="24"/>
        </w:rPr>
        <w:t>(</w:t>
      </w:r>
      <w:del w:id="1230" w:author="reza" w:date="2019-07-29T14:58:00Z">
        <w:r w:rsidRPr="00466463" w:rsidDel="00CB6D11">
          <w:rPr>
            <w:rFonts w:ascii="Times New Roman" w:eastAsia="Times New Roman" w:hAnsi="Times New Roman" w:cs="Times New Roman"/>
            <w:color w:val="000000"/>
            <w:sz w:val="24"/>
            <w:szCs w:val="24"/>
          </w:rPr>
          <w:delText>48</w:delText>
        </w:r>
      </w:del>
      <w:ins w:id="1231" w:author="reza" w:date="2019-07-29T14:58:00Z">
        <w:r w:rsidR="00CB6D11">
          <w:rPr>
            <w:rFonts w:ascii="Times New Roman" w:eastAsia="Times New Roman" w:hAnsi="Times New Roman" w:cs="Times New Roman"/>
            <w:color w:val="000000"/>
            <w:sz w:val="24"/>
            <w:szCs w:val="24"/>
          </w:rPr>
          <w:t>40</w:t>
        </w:r>
      </w:ins>
      <w:r w:rsidRPr="00466463">
        <w:rPr>
          <w:rFonts w:ascii="Times New Roman" w:eastAsia="Times New Roman" w:hAnsi="Times New Roman" w:cs="Times New Roman"/>
          <w:color w:val="000000"/>
          <w:sz w:val="24"/>
          <w:szCs w:val="24"/>
        </w:rPr>
        <w:t>). The feeling of dignity leads to the promotion of self-confidence, worthiness, and w</w:t>
      </w:r>
      <w:r>
        <w:rPr>
          <w:rFonts w:ascii="Times New Roman" w:eastAsia="Times New Roman" w:hAnsi="Times New Roman" w:cs="Times New Roman"/>
          <w:color w:val="000000"/>
          <w:sz w:val="24"/>
          <w:szCs w:val="24"/>
        </w:rPr>
        <w:t>ellbeing in older adults (</w:t>
      </w:r>
      <w:del w:id="1232" w:author="reza" w:date="2019-07-29T14:59:00Z">
        <w:r w:rsidDel="00CB6D11">
          <w:rPr>
            <w:rFonts w:ascii="Times New Roman" w:eastAsia="Times New Roman" w:hAnsi="Times New Roman" w:cs="Times New Roman"/>
            <w:color w:val="000000"/>
            <w:sz w:val="24"/>
            <w:szCs w:val="24"/>
          </w:rPr>
          <w:delText>46</w:delText>
        </w:r>
      </w:del>
      <w:ins w:id="1233" w:author="reza" w:date="2019-07-29T14:59:00Z">
        <w:r w:rsidR="00CB6D11">
          <w:rPr>
            <w:rFonts w:ascii="Times New Roman" w:eastAsia="Times New Roman" w:hAnsi="Times New Roman" w:cs="Times New Roman"/>
            <w:color w:val="000000"/>
            <w:sz w:val="24"/>
            <w:szCs w:val="24"/>
          </w:rPr>
          <w:t>41</w:t>
        </w:r>
      </w:ins>
      <w:r>
        <w:rPr>
          <w:rFonts w:ascii="Times New Roman" w:eastAsia="Times New Roman" w:hAnsi="Times New Roman" w:cs="Times New Roman"/>
          <w:color w:val="000000"/>
          <w:sz w:val="24"/>
          <w:szCs w:val="24"/>
        </w:rPr>
        <w:t>).</w:t>
      </w:r>
      <w:r w:rsidRPr="00466463">
        <w:rPr>
          <w:rFonts w:ascii="Times New Roman" w:eastAsia="Times New Roman" w:hAnsi="Times New Roman" w:cs="Times New Roman"/>
          <w:color w:val="000000"/>
          <w:sz w:val="24"/>
          <w:szCs w:val="24"/>
        </w:rPr>
        <w:t xml:space="preserve"> In this study, </w:t>
      </w:r>
      <w:r>
        <w:rPr>
          <w:rFonts w:ascii="Times New Roman" w:eastAsia="Times New Roman" w:hAnsi="Times New Roman" w:cs="Times New Roman"/>
          <w:color w:val="000000"/>
          <w:sz w:val="24"/>
          <w:szCs w:val="24"/>
        </w:rPr>
        <w:t xml:space="preserve">preserving </w:t>
      </w:r>
      <w:r w:rsidRPr="00466463">
        <w:rPr>
          <w:rFonts w:ascii="Times New Roman" w:eastAsia="Times New Roman" w:hAnsi="Times New Roman" w:cs="Times New Roman"/>
          <w:color w:val="000000"/>
          <w:sz w:val="24"/>
          <w:szCs w:val="24"/>
        </w:rPr>
        <w:t xml:space="preserve">respect, autonomy, privacy, and confidentiality </w:t>
      </w:r>
      <w:del w:id="1234" w:author="signal" w:date="2019-08-01T22:23:00Z">
        <w:r w:rsidRPr="00466463" w:rsidDel="00A6517D">
          <w:rPr>
            <w:rFonts w:ascii="Times New Roman" w:eastAsia="Times New Roman" w:hAnsi="Times New Roman" w:cs="Times New Roman"/>
            <w:color w:val="000000"/>
            <w:sz w:val="24"/>
            <w:szCs w:val="24"/>
          </w:rPr>
          <w:delText>w</w:delText>
        </w:r>
        <w:r w:rsidDel="00A6517D">
          <w:rPr>
            <w:rFonts w:ascii="Times New Roman" w:eastAsia="Times New Roman" w:hAnsi="Times New Roman" w:cs="Times New Roman"/>
            <w:color w:val="000000"/>
            <w:sz w:val="24"/>
            <w:szCs w:val="24"/>
          </w:rPr>
          <w:delText>as</w:delText>
        </w:r>
      </w:del>
      <w:ins w:id="1235" w:author="signal" w:date="2019-08-01T22:23:00Z">
        <w:r w:rsidR="00A6517D" w:rsidRPr="00466463">
          <w:rPr>
            <w:rFonts w:ascii="Times New Roman" w:eastAsia="Times New Roman" w:hAnsi="Times New Roman" w:cs="Times New Roman"/>
            <w:color w:val="000000"/>
            <w:sz w:val="24"/>
            <w:szCs w:val="24"/>
          </w:rPr>
          <w:t>w</w:t>
        </w:r>
        <w:r w:rsidR="00A6517D">
          <w:rPr>
            <w:rFonts w:ascii="Times New Roman" w:eastAsia="Times New Roman" w:hAnsi="Times New Roman" w:cs="Times New Roman"/>
            <w:color w:val="000000"/>
            <w:sz w:val="24"/>
            <w:szCs w:val="24"/>
          </w:rPr>
          <w:t>ere</w:t>
        </w:r>
      </w:ins>
      <w:ins w:id="1236" w:author="reza" w:date="2019-08-02T18:20:00Z">
        <w:r w:rsidR="001B3CBB">
          <w:rPr>
            <w:rFonts w:ascii="Times New Roman" w:eastAsia="Times New Roman" w:hAnsi="Times New Roman" w:cs="Times New Roman"/>
            <w:color w:val="000000"/>
            <w:sz w:val="24"/>
            <w:szCs w:val="24"/>
          </w:rPr>
          <w:t xml:space="preserve"> </w:t>
        </w:r>
      </w:ins>
      <w:r w:rsidRPr="00466463">
        <w:rPr>
          <w:rFonts w:ascii="Times New Roman" w:eastAsia="Times New Roman" w:hAnsi="Times New Roman" w:cs="Times New Roman"/>
          <w:color w:val="000000"/>
          <w:sz w:val="24"/>
          <w:szCs w:val="24"/>
        </w:rPr>
        <w:t xml:space="preserve">among the values </w:t>
      </w:r>
      <w:r>
        <w:rPr>
          <w:rFonts w:ascii="Times New Roman" w:eastAsia="Times New Roman" w:hAnsi="Times New Roman" w:cs="Times New Roman"/>
          <w:color w:val="000000"/>
          <w:sz w:val="24"/>
          <w:szCs w:val="24"/>
        </w:rPr>
        <w:t>which</w:t>
      </w:r>
      <w:r w:rsidRPr="00466463">
        <w:rPr>
          <w:rFonts w:ascii="Times New Roman" w:eastAsia="Times New Roman" w:hAnsi="Times New Roman" w:cs="Times New Roman"/>
          <w:color w:val="000000"/>
          <w:sz w:val="24"/>
          <w:szCs w:val="24"/>
        </w:rPr>
        <w:t xml:space="preserve"> provide</w:t>
      </w:r>
      <w:ins w:id="1237" w:author="signal" w:date="2019-08-01T22:24:00Z">
        <w:r w:rsidR="00773B6C">
          <w:rPr>
            <w:rFonts w:ascii="Times New Roman" w:eastAsia="Times New Roman" w:hAnsi="Times New Roman" w:cs="Times New Roman"/>
            <w:color w:val="000000"/>
            <w:sz w:val="24"/>
            <w:szCs w:val="24"/>
          </w:rPr>
          <w:t>d</w:t>
        </w:r>
      </w:ins>
      <w:ins w:id="1238" w:author="reza" w:date="2019-08-02T18:20:00Z">
        <w:r w:rsidR="001B3CBB">
          <w:rPr>
            <w:rFonts w:ascii="Times New Roman" w:eastAsia="Times New Roman" w:hAnsi="Times New Roman" w:cs="Times New Roman"/>
            <w:color w:val="000000"/>
            <w:sz w:val="24"/>
            <w:szCs w:val="24"/>
          </w:rPr>
          <w:t xml:space="preserve"> </w:t>
        </w:r>
      </w:ins>
      <w:r>
        <w:rPr>
          <w:rFonts w:ascii="Times New Roman" w:eastAsia="Times New Roman" w:hAnsi="Times New Roman" w:cs="Times New Roman"/>
          <w:color w:val="000000"/>
          <w:sz w:val="24"/>
          <w:szCs w:val="24"/>
        </w:rPr>
        <w:t>the</w:t>
      </w:r>
      <w:ins w:id="1239" w:author="reza" w:date="2019-08-02T18:20:00Z">
        <w:r w:rsidR="001B3CBB">
          <w:rPr>
            <w:rFonts w:ascii="Times New Roman" w:eastAsia="Times New Roman" w:hAnsi="Times New Roman" w:cs="Times New Roman"/>
            <w:color w:val="000000"/>
            <w:sz w:val="24"/>
            <w:szCs w:val="24"/>
          </w:rPr>
          <w:t xml:space="preserve"> </w:t>
        </w:r>
      </w:ins>
      <w:del w:id="1240" w:author="signal" w:date="2019-08-01T22:24:00Z">
        <w:r w:rsidRPr="00466463" w:rsidDel="00A6517D">
          <w:rPr>
            <w:rFonts w:ascii="Times New Roman" w:eastAsia="Times New Roman" w:hAnsi="Times New Roman" w:cs="Times New Roman"/>
            <w:color w:val="000000"/>
            <w:sz w:val="24"/>
            <w:szCs w:val="24"/>
          </w:rPr>
          <w:delText>elderly</w:delText>
        </w:r>
      </w:del>
      <w:r w:rsidRPr="00466463">
        <w:rPr>
          <w:rFonts w:ascii="Times New Roman" w:eastAsia="Times New Roman" w:hAnsi="Times New Roman" w:cs="Times New Roman"/>
          <w:color w:val="000000"/>
          <w:sz w:val="24"/>
          <w:szCs w:val="24"/>
        </w:rPr>
        <w:t xml:space="preserve"> dignity</w:t>
      </w:r>
      <w:ins w:id="1241" w:author="signal" w:date="2019-08-01T22:24:00Z">
        <w:r w:rsidR="00A6517D">
          <w:rPr>
            <w:rFonts w:ascii="Times New Roman" w:eastAsia="Times New Roman" w:hAnsi="Times New Roman" w:cs="Times New Roman"/>
            <w:color w:val="000000"/>
            <w:sz w:val="24"/>
            <w:szCs w:val="24"/>
          </w:rPr>
          <w:t xml:space="preserve"> of older adults</w:t>
        </w:r>
      </w:ins>
      <w:r w:rsidRPr="00466463">
        <w:rPr>
          <w:rFonts w:ascii="Times New Roman" w:eastAsia="Times New Roman" w:hAnsi="Times New Roman" w:cs="Times New Roman"/>
          <w:color w:val="000000"/>
          <w:sz w:val="24"/>
          <w:szCs w:val="24"/>
        </w:rPr>
        <w:t>. Various studies conducted on older adults, their relatives, and professional caregivers have pointed to the importance of respect</w:t>
      </w:r>
      <w:ins w:id="1242" w:author="reza" w:date="2019-08-02T20:10:00Z">
        <w:r w:rsidR="00B06E1F">
          <w:rPr>
            <w:rFonts w:ascii="Times New Roman" w:eastAsia="Times New Roman" w:hAnsi="Times New Roman" w:cs="Times New Roman"/>
            <w:color w:val="000000"/>
            <w:sz w:val="24"/>
            <w:szCs w:val="24"/>
          </w:rPr>
          <w:t xml:space="preserve"> </w:t>
        </w:r>
      </w:ins>
      <w:r w:rsidRPr="00466463">
        <w:rPr>
          <w:rFonts w:ascii="Times New Roman" w:eastAsia="Times New Roman" w:hAnsi="Times New Roman" w:cs="Times New Roman"/>
          <w:color w:val="000000"/>
          <w:sz w:val="24"/>
          <w:szCs w:val="24"/>
        </w:rPr>
        <w:t>(</w:t>
      </w:r>
      <w:del w:id="1243" w:author="reza" w:date="2019-07-29T14:59:00Z">
        <w:r w:rsidRPr="00466463" w:rsidDel="00CB6D11">
          <w:rPr>
            <w:rFonts w:ascii="Times New Roman" w:eastAsia="Times New Roman" w:hAnsi="Times New Roman" w:cs="Times New Roman"/>
            <w:color w:val="000000"/>
            <w:sz w:val="24"/>
            <w:szCs w:val="24"/>
          </w:rPr>
          <w:delText>2</w:delText>
        </w:r>
      </w:del>
      <w:ins w:id="1244" w:author="reza" w:date="2019-07-29T14:59:00Z">
        <w:r w:rsidR="00CB6D11">
          <w:rPr>
            <w:rFonts w:ascii="Times New Roman" w:eastAsia="Times New Roman" w:hAnsi="Times New Roman" w:cs="Times New Roman"/>
            <w:color w:val="000000"/>
            <w:sz w:val="24"/>
            <w:szCs w:val="24"/>
          </w:rPr>
          <w:t>2</w:t>
        </w:r>
      </w:ins>
      <w:r w:rsidRPr="00466463">
        <w:rPr>
          <w:rFonts w:ascii="Times New Roman" w:eastAsia="Times New Roman" w:hAnsi="Times New Roman" w:cs="Times New Roman"/>
          <w:color w:val="000000"/>
          <w:sz w:val="24"/>
          <w:szCs w:val="24"/>
        </w:rPr>
        <w:t xml:space="preserve">, </w:t>
      </w:r>
      <w:del w:id="1245" w:author="reza" w:date="2019-07-29T15:00:00Z">
        <w:r w:rsidRPr="00466463" w:rsidDel="00CB6D11">
          <w:rPr>
            <w:rFonts w:ascii="Times New Roman" w:eastAsia="Times New Roman" w:hAnsi="Times New Roman" w:cs="Times New Roman"/>
            <w:color w:val="000000"/>
            <w:sz w:val="24"/>
            <w:szCs w:val="24"/>
          </w:rPr>
          <w:delText>44</w:delText>
        </w:r>
      </w:del>
      <w:ins w:id="1246" w:author="reza" w:date="2019-07-29T15:00:00Z">
        <w:r w:rsidR="00CB6D11">
          <w:rPr>
            <w:rFonts w:ascii="Times New Roman" w:eastAsia="Times New Roman" w:hAnsi="Times New Roman" w:cs="Times New Roman"/>
            <w:color w:val="000000"/>
            <w:sz w:val="24"/>
            <w:szCs w:val="24"/>
          </w:rPr>
          <w:t>36</w:t>
        </w:r>
      </w:ins>
      <w:r w:rsidRPr="00466463">
        <w:rPr>
          <w:rFonts w:ascii="Times New Roman" w:eastAsia="Times New Roman" w:hAnsi="Times New Roman" w:cs="Times New Roman"/>
          <w:color w:val="000000"/>
          <w:sz w:val="24"/>
          <w:szCs w:val="24"/>
        </w:rPr>
        <w:t>). In line with the present study, different studies have introduced the aspects of dignity as autonomy, involvement in decision-making, and preserving p</w:t>
      </w:r>
      <w:r>
        <w:rPr>
          <w:rFonts w:ascii="Times New Roman" w:eastAsia="Times New Roman" w:hAnsi="Times New Roman" w:cs="Times New Roman"/>
          <w:color w:val="000000"/>
          <w:sz w:val="24"/>
          <w:szCs w:val="24"/>
        </w:rPr>
        <w:t xml:space="preserve">rivacy </w:t>
      </w:r>
      <w:r w:rsidRPr="00466463">
        <w:rPr>
          <w:rFonts w:ascii="Times New Roman" w:eastAsia="Times New Roman" w:hAnsi="Times New Roman" w:cs="Times New Roman"/>
          <w:color w:val="000000"/>
          <w:sz w:val="24"/>
          <w:szCs w:val="24"/>
        </w:rPr>
        <w:t>(</w:t>
      </w:r>
      <w:del w:id="1247" w:author="reza" w:date="2019-07-29T15:00:00Z">
        <w:r w:rsidRPr="00466463" w:rsidDel="00CB6D11">
          <w:rPr>
            <w:rFonts w:ascii="Times New Roman" w:eastAsia="Times New Roman" w:hAnsi="Times New Roman" w:cs="Times New Roman"/>
            <w:color w:val="000000"/>
            <w:sz w:val="24"/>
            <w:szCs w:val="24"/>
          </w:rPr>
          <w:delText>46</w:delText>
        </w:r>
      </w:del>
      <w:ins w:id="1248" w:author="reza" w:date="2019-07-29T15:00:00Z">
        <w:r w:rsidR="00CB6D11">
          <w:rPr>
            <w:rFonts w:ascii="Times New Roman" w:eastAsia="Times New Roman" w:hAnsi="Times New Roman" w:cs="Times New Roman"/>
            <w:color w:val="000000"/>
            <w:sz w:val="24"/>
            <w:szCs w:val="24"/>
          </w:rPr>
          <w:t>41</w:t>
        </w:r>
      </w:ins>
      <w:r w:rsidRPr="00466463">
        <w:rPr>
          <w:rFonts w:ascii="Times New Roman" w:eastAsia="Times New Roman" w:hAnsi="Times New Roman" w:cs="Times New Roman"/>
          <w:color w:val="000000"/>
          <w:sz w:val="24"/>
          <w:szCs w:val="24"/>
        </w:rPr>
        <w:t xml:space="preserve">). Preserving respect, privacy, and confidentiality </w:t>
      </w:r>
      <w:proofErr w:type="spellStart"/>
      <w:r>
        <w:rPr>
          <w:rFonts w:ascii="Times New Roman" w:eastAsia="Times New Roman" w:hAnsi="Times New Roman" w:cs="Times New Roman"/>
          <w:color w:val="000000"/>
          <w:sz w:val="24"/>
          <w:szCs w:val="24"/>
        </w:rPr>
        <w:t>are</w:t>
      </w:r>
      <w:r w:rsidRPr="00466463">
        <w:rPr>
          <w:rFonts w:ascii="Times New Roman" w:eastAsia="Times New Roman" w:hAnsi="Times New Roman" w:cs="Times New Roman"/>
          <w:color w:val="000000"/>
          <w:sz w:val="24"/>
          <w:szCs w:val="24"/>
        </w:rPr>
        <w:t>among</w:t>
      </w:r>
      <w:proofErr w:type="spellEnd"/>
      <w:r w:rsidRPr="00466463">
        <w:rPr>
          <w:rFonts w:ascii="Times New Roman" w:eastAsia="Times New Roman" w:hAnsi="Times New Roman" w:cs="Times New Roman"/>
          <w:color w:val="000000"/>
          <w:sz w:val="24"/>
          <w:szCs w:val="24"/>
        </w:rPr>
        <w:t xml:space="preserve"> the ethical values introduced in the nursing ethical codes</w:t>
      </w:r>
      <w:r>
        <w:rPr>
          <w:rFonts w:ascii="Times New Roman" w:eastAsia="Times New Roman" w:hAnsi="Times New Roman" w:cs="Times New Roman"/>
          <w:color w:val="000000"/>
          <w:sz w:val="24"/>
          <w:szCs w:val="24"/>
        </w:rPr>
        <w:t xml:space="preserve"> in Iran </w:t>
      </w:r>
      <w:r w:rsidRPr="00466463">
        <w:rPr>
          <w:rFonts w:ascii="Times New Roman" w:eastAsia="Times New Roman" w:hAnsi="Times New Roman" w:cs="Times New Roman"/>
          <w:color w:val="000000"/>
          <w:sz w:val="24"/>
          <w:szCs w:val="24"/>
        </w:rPr>
        <w:t>(</w:t>
      </w:r>
      <w:del w:id="1249" w:author="reza" w:date="2019-07-29T15:01:00Z">
        <w:r w:rsidRPr="00466463" w:rsidDel="00CB6D11">
          <w:rPr>
            <w:rFonts w:ascii="Times New Roman" w:eastAsia="Times New Roman" w:hAnsi="Times New Roman" w:cs="Times New Roman"/>
            <w:color w:val="000000"/>
            <w:sz w:val="24"/>
            <w:szCs w:val="24"/>
          </w:rPr>
          <w:delText>49</w:delText>
        </w:r>
      </w:del>
      <w:ins w:id="1250" w:author="reza" w:date="2019-07-29T15:01:00Z">
        <w:r w:rsidR="00CB6D11">
          <w:rPr>
            <w:rFonts w:ascii="Times New Roman" w:eastAsia="Times New Roman" w:hAnsi="Times New Roman" w:cs="Times New Roman"/>
            <w:color w:val="000000"/>
            <w:sz w:val="24"/>
            <w:szCs w:val="24"/>
          </w:rPr>
          <w:t>42</w:t>
        </w:r>
      </w:ins>
      <w:r w:rsidRPr="00466463">
        <w:rPr>
          <w:rFonts w:ascii="Times New Roman" w:eastAsia="Times New Roman" w:hAnsi="Times New Roman" w:cs="Times New Roman"/>
          <w:color w:val="000000"/>
          <w:sz w:val="24"/>
          <w:szCs w:val="24"/>
        </w:rPr>
        <w:t>). For many older people, preserving privacy is an integral component of preserving dignity, and ignoring it leads to their feelings of shame and humiliation</w:t>
      </w:r>
      <w:ins w:id="1251" w:author="reza" w:date="2019-08-02T21:04:00Z">
        <w:r w:rsidR="000C4D3D">
          <w:rPr>
            <w:rFonts w:ascii="Times New Roman" w:eastAsia="Times New Roman" w:hAnsi="Times New Roman" w:cs="Times New Roman"/>
            <w:color w:val="000000"/>
            <w:sz w:val="24"/>
            <w:szCs w:val="24"/>
          </w:rPr>
          <w:t xml:space="preserve"> </w:t>
        </w:r>
      </w:ins>
      <w:r w:rsidRPr="00466463">
        <w:rPr>
          <w:rFonts w:ascii="Times New Roman" w:eastAsia="Times New Roman" w:hAnsi="Times New Roman" w:cs="Times New Roman"/>
          <w:color w:val="000000"/>
          <w:sz w:val="24"/>
          <w:szCs w:val="24"/>
        </w:rPr>
        <w:t>(</w:t>
      </w:r>
      <w:del w:id="1252" w:author="reza" w:date="2019-07-29T15:01:00Z">
        <w:r w:rsidRPr="00466463" w:rsidDel="00CB6D11">
          <w:rPr>
            <w:rFonts w:ascii="Times New Roman" w:eastAsia="Times New Roman" w:hAnsi="Times New Roman" w:cs="Times New Roman"/>
            <w:color w:val="000000"/>
            <w:sz w:val="24"/>
            <w:szCs w:val="24"/>
          </w:rPr>
          <w:delText>34</w:delText>
        </w:r>
      </w:del>
      <w:ins w:id="1253" w:author="reza" w:date="2019-07-29T15:01:00Z">
        <w:r w:rsidR="00CB6D11">
          <w:rPr>
            <w:rFonts w:ascii="Times New Roman" w:eastAsia="Times New Roman" w:hAnsi="Times New Roman" w:cs="Times New Roman"/>
            <w:color w:val="000000"/>
            <w:sz w:val="24"/>
            <w:szCs w:val="24"/>
          </w:rPr>
          <w:t>24</w:t>
        </w:r>
      </w:ins>
      <w:r w:rsidRPr="00466463">
        <w:rPr>
          <w:rFonts w:ascii="Times New Roman" w:eastAsia="Times New Roman" w:hAnsi="Times New Roman" w:cs="Times New Roman"/>
          <w:color w:val="000000"/>
          <w:sz w:val="24"/>
          <w:szCs w:val="24"/>
        </w:rPr>
        <w:t xml:space="preserve">, </w:t>
      </w:r>
      <w:del w:id="1254" w:author="reza" w:date="2019-07-29T15:01:00Z">
        <w:r w:rsidRPr="00466463" w:rsidDel="00CB6D11">
          <w:rPr>
            <w:rFonts w:ascii="Times New Roman" w:eastAsia="Times New Roman" w:hAnsi="Times New Roman" w:cs="Times New Roman"/>
            <w:color w:val="000000"/>
            <w:sz w:val="24"/>
            <w:szCs w:val="24"/>
          </w:rPr>
          <w:delText>46</w:delText>
        </w:r>
      </w:del>
      <w:ins w:id="1255" w:author="reza" w:date="2019-07-29T15:01:00Z">
        <w:r w:rsidR="00CB6D11">
          <w:rPr>
            <w:rFonts w:ascii="Times New Roman" w:eastAsia="Times New Roman" w:hAnsi="Times New Roman" w:cs="Times New Roman"/>
            <w:color w:val="000000"/>
            <w:sz w:val="24"/>
            <w:szCs w:val="24"/>
          </w:rPr>
          <w:t>41</w:t>
        </w:r>
      </w:ins>
      <w:r w:rsidRPr="00466463">
        <w:rPr>
          <w:rFonts w:ascii="Times New Roman" w:eastAsia="Times New Roman" w:hAnsi="Times New Roman" w:cs="Times New Roman"/>
          <w:color w:val="000000"/>
          <w:sz w:val="24"/>
          <w:szCs w:val="24"/>
        </w:rPr>
        <w:t xml:space="preserve">). Strong belief in values can have an effective role in the formation of care process. Therefore, </w:t>
      </w:r>
      <w:proofErr w:type="spellStart"/>
      <w:r w:rsidRPr="00466463">
        <w:rPr>
          <w:rFonts w:ascii="Times New Roman" w:eastAsia="Times New Roman" w:hAnsi="Times New Roman" w:cs="Times New Roman"/>
          <w:color w:val="000000"/>
          <w:sz w:val="24"/>
          <w:szCs w:val="24"/>
        </w:rPr>
        <w:t>careand</w:t>
      </w:r>
      <w:proofErr w:type="spellEnd"/>
      <w:r w:rsidRPr="00466463">
        <w:rPr>
          <w:rFonts w:ascii="Times New Roman" w:eastAsia="Times New Roman" w:hAnsi="Times New Roman" w:cs="Times New Roman"/>
          <w:color w:val="000000"/>
          <w:sz w:val="24"/>
          <w:szCs w:val="24"/>
        </w:rPr>
        <w:t> </w:t>
      </w:r>
      <w:proofErr w:type="spellStart"/>
      <w:r w:rsidRPr="00466463">
        <w:rPr>
          <w:rFonts w:ascii="Times New Roman" w:eastAsia="Times New Roman" w:hAnsi="Times New Roman" w:cs="Times New Roman"/>
          <w:color w:val="000000"/>
          <w:sz w:val="24"/>
          <w:szCs w:val="24"/>
        </w:rPr>
        <w:t>servicesshould</w:t>
      </w:r>
      <w:proofErr w:type="spellEnd"/>
      <w:r w:rsidRPr="00466463">
        <w:rPr>
          <w:rFonts w:ascii="Times New Roman" w:eastAsia="Times New Roman" w:hAnsi="Times New Roman" w:cs="Times New Roman"/>
          <w:color w:val="000000"/>
          <w:sz w:val="24"/>
          <w:szCs w:val="24"/>
        </w:rPr>
        <w:t xml:space="preserve"> be in the context of the patient</w:t>
      </w:r>
      <w:r>
        <w:rPr>
          <w:rFonts w:ascii="Times New Roman" w:eastAsia="Times New Roman" w:hAnsi="Times New Roman" w:cs="Times New Roman"/>
          <w:color w:val="000000"/>
          <w:sz w:val="24"/>
          <w:szCs w:val="24"/>
        </w:rPr>
        <w:t>s’</w:t>
      </w:r>
      <w:r w:rsidRPr="00466463">
        <w:rPr>
          <w:rFonts w:ascii="Times New Roman" w:eastAsia="Times New Roman" w:hAnsi="Times New Roman" w:cs="Times New Roman"/>
          <w:color w:val="000000"/>
          <w:sz w:val="24"/>
          <w:szCs w:val="24"/>
        </w:rPr>
        <w:t xml:space="preserve"> values and beliefs. The review of literature points to a tendency toward</w:t>
      </w:r>
      <w:r>
        <w:rPr>
          <w:rFonts w:ascii="Times New Roman" w:eastAsia="Times New Roman" w:hAnsi="Times New Roman" w:cs="Times New Roman"/>
          <w:color w:val="000000"/>
          <w:sz w:val="24"/>
          <w:szCs w:val="24"/>
        </w:rPr>
        <w:t>s</w:t>
      </w:r>
      <w:r w:rsidRPr="00466463">
        <w:rPr>
          <w:rFonts w:ascii="Times New Roman" w:eastAsia="Times New Roman" w:hAnsi="Times New Roman" w:cs="Times New Roman"/>
          <w:color w:val="000000"/>
          <w:sz w:val="24"/>
          <w:szCs w:val="24"/>
        </w:rPr>
        <w:t xml:space="preserve"> spirituality and significance of </w:t>
      </w:r>
      <w:r>
        <w:rPr>
          <w:rFonts w:ascii="Times New Roman" w:eastAsia="Times New Roman" w:hAnsi="Times New Roman" w:cs="Times New Roman"/>
          <w:color w:val="000000"/>
          <w:sz w:val="24"/>
          <w:szCs w:val="24"/>
        </w:rPr>
        <w:t xml:space="preserve">religious beliefs in old age </w:t>
      </w:r>
      <w:r w:rsidRPr="00466463">
        <w:rPr>
          <w:rFonts w:ascii="Times New Roman" w:eastAsia="Times New Roman" w:hAnsi="Times New Roman" w:cs="Times New Roman"/>
          <w:color w:val="000000"/>
          <w:sz w:val="24"/>
          <w:szCs w:val="24"/>
        </w:rPr>
        <w:t>(</w:t>
      </w:r>
      <w:del w:id="1256" w:author="reza" w:date="2019-07-29T15:02:00Z">
        <w:r w:rsidRPr="00466463" w:rsidDel="00CB6D11">
          <w:rPr>
            <w:rFonts w:ascii="Times New Roman" w:eastAsia="Times New Roman" w:hAnsi="Times New Roman" w:cs="Times New Roman"/>
            <w:color w:val="000000"/>
            <w:sz w:val="24"/>
            <w:szCs w:val="24"/>
          </w:rPr>
          <w:delText>51</w:delText>
        </w:r>
      </w:del>
      <w:ins w:id="1257" w:author="reza" w:date="2019-07-29T15:02:00Z">
        <w:r w:rsidR="00CB6D11">
          <w:rPr>
            <w:rFonts w:ascii="Times New Roman" w:eastAsia="Times New Roman" w:hAnsi="Times New Roman" w:cs="Times New Roman"/>
            <w:color w:val="000000"/>
            <w:sz w:val="24"/>
            <w:szCs w:val="24"/>
          </w:rPr>
          <w:t>43</w:t>
        </w:r>
      </w:ins>
      <w:r w:rsidRPr="00466463">
        <w:rPr>
          <w:rFonts w:ascii="Times New Roman" w:eastAsia="Times New Roman" w:hAnsi="Times New Roman" w:cs="Times New Roman"/>
          <w:color w:val="000000"/>
          <w:sz w:val="24"/>
          <w:szCs w:val="24"/>
        </w:rPr>
        <w:t>). Also, the Charter of Patients’ Rights has referred to</w:t>
      </w:r>
      <w:r>
        <w:rPr>
          <w:rFonts w:ascii="Times New Roman" w:eastAsia="Times New Roman" w:hAnsi="Times New Roman" w:cs="Times New Roman"/>
          <w:color w:val="000000"/>
          <w:sz w:val="24"/>
          <w:szCs w:val="24"/>
        </w:rPr>
        <w:t xml:space="preserve"> providing care on the basis of</w:t>
      </w:r>
      <w:r w:rsidRPr="00466463">
        <w:rPr>
          <w:rFonts w:ascii="Times New Roman" w:eastAsia="Times New Roman" w:hAnsi="Times New Roman" w:cs="Times New Roman"/>
          <w:color w:val="000000"/>
          <w:sz w:val="24"/>
          <w:szCs w:val="24"/>
        </w:rPr>
        <w:t> patients’</w:t>
      </w:r>
      <w:r>
        <w:rPr>
          <w:rFonts w:ascii="Times New Roman" w:eastAsia="Times New Roman" w:hAnsi="Times New Roman" w:cs="Times New Roman"/>
          <w:color w:val="000000"/>
          <w:sz w:val="24"/>
          <w:szCs w:val="24"/>
        </w:rPr>
        <w:t xml:space="preserve"> beliefs and values </w:t>
      </w:r>
      <w:r w:rsidRPr="00466463">
        <w:rPr>
          <w:rFonts w:ascii="Times New Roman" w:eastAsia="Times New Roman" w:hAnsi="Times New Roman" w:cs="Times New Roman"/>
          <w:color w:val="000000"/>
          <w:sz w:val="24"/>
          <w:szCs w:val="24"/>
        </w:rPr>
        <w:t>(</w:t>
      </w:r>
      <w:del w:id="1258" w:author="reza" w:date="2019-07-29T15:03:00Z">
        <w:r w:rsidRPr="00466463" w:rsidDel="00CB6D11">
          <w:rPr>
            <w:rFonts w:ascii="Times New Roman" w:eastAsia="Times New Roman" w:hAnsi="Times New Roman" w:cs="Times New Roman"/>
            <w:color w:val="000000"/>
            <w:sz w:val="24"/>
            <w:szCs w:val="24"/>
          </w:rPr>
          <w:delText>52</w:delText>
        </w:r>
      </w:del>
      <w:ins w:id="1259" w:author="reza" w:date="2019-07-29T15:03:00Z">
        <w:r w:rsidR="00CB6D11">
          <w:rPr>
            <w:rFonts w:ascii="Times New Roman" w:eastAsia="Times New Roman" w:hAnsi="Times New Roman" w:cs="Times New Roman"/>
            <w:color w:val="000000"/>
            <w:sz w:val="24"/>
            <w:szCs w:val="24"/>
          </w:rPr>
          <w:t>44</w:t>
        </w:r>
      </w:ins>
      <w:r w:rsidRPr="00466463">
        <w:rPr>
          <w:rFonts w:ascii="Times New Roman" w:eastAsia="Times New Roman" w:hAnsi="Times New Roman" w:cs="Times New Roman"/>
          <w:color w:val="000000"/>
          <w:sz w:val="24"/>
          <w:szCs w:val="24"/>
        </w:rPr>
        <w:t>). Another value presented in this study was flexibility. Flexibility in habits leads to patients’ satisfaction and happiness</w:t>
      </w:r>
      <w:r>
        <w:rPr>
          <w:rFonts w:ascii="Times New Roman" w:eastAsia="Times New Roman" w:hAnsi="Times New Roman" w:cs="Times New Roman"/>
          <w:color w:val="000000"/>
          <w:sz w:val="24"/>
          <w:szCs w:val="24"/>
        </w:rPr>
        <w:t>,</w:t>
      </w:r>
      <w:r w:rsidRPr="00466463">
        <w:rPr>
          <w:rFonts w:ascii="Times New Roman" w:eastAsia="Times New Roman" w:hAnsi="Times New Roman" w:cs="Times New Roman"/>
          <w:color w:val="000000"/>
          <w:sz w:val="24"/>
          <w:szCs w:val="24"/>
        </w:rPr>
        <w:t xml:space="preserve"> and they benefit more from the provided </w:t>
      </w:r>
      <w:r>
        <w:rPr>
          <w:rFonts w:ascii="Times New Roman" w:eastAsia="Times New Roman" w:hAnsi="Times New Roman" w:cs="Times New Roman"/>
          <w:color w:val="000000"/>
          <w:sz w:val="24"/>
          <w:szCs w:val="24"/>
        </w:rPr>
        <w:t xml:space="preserve">care </w:t>
      </w:r>
      <w:r w:rsidRPr="00466463">
        <w:rPr>
          <w:rFonts w:ascii="Times New Roman" w:eastAsia="Times New Roman" w:hAnsi="Times New Roman" w:cs="Times New Roman"/>
          <w:color w:val="000000"/>
          <w:sz w:val="24"/>
          <w:szCs w:val="24"/>
        </w:rPr>
        <w:t>(</w:t>
      </w:r>
      <w:del w:id="1260" w:author="reza" w:date="2019-07-29T15:04:00Z">
        <w:r w:rsidRPr="00466463" w:rsidDel="00434B18">
          <w:rPr>
            <w:rFonts w:ascii="Times New Roman" w:eastAsia="Times New Roman" w:hAnsi="Times New Roman" w:cs="Times New Roman"/>
            <w:color w:val="000000"/>
            <w:sz w:val="24"/>
            <w:szCs w:val="24"/>
          </w:rPr>
          <w:delText>4</w:delText>
        </w:r>
      </w:del>
      <w:ins w:id="1261" w:author="reza" w:date="2019-07-29T15:04:00Z">
        <w:r w:rsidR="00434B18">
          <w:rPr>
            <w:rFonts w:ascii="Times New Roman" w:eastAsia="Times New Roman" w:hAnsi="Times New Roman" w:cs="Times New Roman"/>
            <w:color w:val="000000"/>
            <w:sz w:val="24"/>
            <w:szCs w:val="24"/>
          </w:rPr>
          <w:t>18</w:t>
        </w:r>
      </w:ins>
      <w:r w:rsidRPr="00466463">
        <w:rPr>
          <w:rFonts w:ascii="Times New Roman" w:eastAsia="Times New Roman" w:hAnsi="Times New Roman" w:cs="Times New Roman"/>
          <w:color w:val="000000"/>
          <w:sz w:val="24"/>
          <w:szCs w:val="24"/>
        </w:rPr>
        <w:t xml:space="preserve">).   </w:t>
      </w:r>
    </w:p>
    <w:p w14:paraId="426EFD6B" w14:textId="77777777" w:rsidR="00E371A9" w:rsidRDefault="002377C3" w:rsidP="00025BA8">
      <w:pPr>
        <w:spacing w:after="0" w:line="360" w:lineRule="auto"/>
        <w:jc w:val="both"/>
        <w:rPr>
          <w:ins w:id="1262" w:author="reza" w:date="2019-08-02T19:33:00Z"/>
          <w:rFonts w:ascii="Times New Roman" w:eastAsia="Times New Roman" w:hAnsi="Times New Roman" w:cs="Times New Roman"/>
          <w:color w:val="000000"/>
          <w:sz w:val="24"/>
          <w:szCs w:val="24"/>
        </w:rPr>
      </w:pPr>
      <w:r w:rsidRPr="00466463">
        <w:rPr>
          <w:rFonts w:ascii="Times New Roman" w:eastAsia="Times New Roman" w:hAnsi="Times New Roman" w:cs="Times New Roman"/>
          <w:color w:val="000000"/>
          <w:sz w:val="24"/>
          <w:szCs w:val="24"/>
        </w:rPr>
        <w:t>One dimension of human communication is communication based on trust as an ethical value, which has been</w:t>
      </w:r>
      <w:r>
        <w:rPr>
          <w:rFonts w:ascii="Times New Roman" w:eastAsia="Times New Roman" w:hAnsi="Times New Roman" w:cs="Times New Roman"/>
          <w:color w:val="000000"/>
          <w:sz w:val="24"/>
          <w:szCs w:val="24"/>
        </w:rPr>
        <w:t xml:space="preserve"> referred to by several studies </w:t>
      </w:r>
      <w:r w:rsidRPr="00466463">
        <w:rPr>
          <w:rFonts w:ascii="Times New Roman" w:eastAsia="Times New Roman" w:hAnsi="Times New Roman" w:cs="Times New Roman"/>
          <w:color w:val="000000"/>
          <w:sz w:val="24"/>
          <w:szCs w:val="24"/>
        </w:rPr>
        <w:t>(</w:t>
      </w:r>
      <w:del w:id="1263" w:author="reza" w:date="2019-07-29T15:04:00Z">
        <w:r w:rsidRPr="00466463" w:rsidDel="00434B18">
          <w:rPr>
            <w:rFonts w:ascii="Times New Roman" w:eastAsia="Times New Roman" w:hAnsi="Times New Roman" w:cs="Times New Roman"/>
            <w:color w:val="000000"/>
            <w:sz w:val="24"/>
            <w:szCs w:val="24"/>
          </w:rPr>
          <w:delText>11</w:delText>
        </w:r>
      </w:del>
      <w:ins w:id="1264" w:author="reza" w:date="2019-07-29T15:04:00Z">
        <w:r w:rsidR="00434B18">
          <w:rPr>
            <w:rFonts w:ascii="Times New Roman" w:eastAsia="Times New Roman" w:hAnsi="Times New Roman" w:cs="Times New Roman"/>
            <w:color w:val="000000"/>
            <w:sz w:val="24"/>
            <w:szCs w:val="24"/>
          </w:rPr>
          <w:t>12</w:t>
        </w:r>
      </w:ins>
      <w:r w:rsidRPr="00466463">
        <w:rPr>
          <w:rFonts w:ascii="Times New Roman" w:eastAsia="Times New Roman" w:hAnsi="Times New Roman" w:cs="Times New Roman"/>
          <w:color w:val="000000"/>
          <w:sz w:val="24"/>
          <w:szCs w:val="24"/>
        </w:rPr>
        <w:t xml:space="preserve">, </w:t>
      </w:r>
      <w:del w:id="1265" w:author="reza" w:date="2019-07-29T15:04:00Z">
        <w:r w:rsidRPr="00466463" w:rsidDel="00434B18">
          <w:rPr>
            <w:rFonts w:ascii="Times New Roman" w:eastAsia="Times New Roman" w:hAnsi="Times New Roman" w:cs="Times New Roman"/>
            <w:color w:val="000000"/>
            <w:sz w:val="24"/>
            <w:szCs w:val="24"/>
          </w:rPr>
          <w:delText>39</w:delText>
        </w:r>
      </w:del>
      <w:ins w:id="1266" w:author="reza" w:date="2019-07-29T15:04:00Z">
        <w:r w:rsidR="00434B18">
          <w:rPr>
            <w:rFonts w:ascii="Times New Roman" w:eastAsia="Times New Roman" w:hAnsi="Times New Roman" w:cs="Times New Roman"/>
            <w:color w:val="000000"/>
            <w:sz w:val="24"/>
            <w:szCs w:val="24"/>
          </w:rPr>
          <w:t>30</w:t>
        </w:r>
      </w:ins>
      <w:r w:rsidRPr="00466463">
        <w:rPr>
          <w:rFonts w:ascii="Times New Roman" w:eastAsia="Times New Roman" w:hAnsi="Times New Roman" w:cs="Times New Roman"/>
          <w:color w:val="000000"/>
          <w:sz w:val="24"/>
          <w:szCs w:val="24"/>
        </w:rPr>
        <w:t xml:space="preserve">). Establishment of human relationships was also </w:t>
      </w:r>
      <w:proofErr w:type="gramStart"/>
      <w:r>
        <w:rPr>
          <w:rFonts w:ascii="Times New Roman" w:eastAsia="Times New Roman" w:hAnsi="Times New Roman" w:cs="Times New Roman"/>
          <w:color w:val="000000"/>
          <w:sz w:val="24"/>
          <w:szCs w:val="24"/>
        </w:rPr>
        <w:t xml:space="preserve">the </w:t>
      </w:r>
      <w:r w:rsidRPr="00466463">
        <w:rPr>
          <w:rFonts w:ascii="Times New Roman" w:eastAsia="Times New Roman" w:hAnsi="Times New Roman" w:cs="Times New Roman"/>
          <w:color w:val="000000"/>
          <w:sz w:val="24"/>
          <w:szCs w:val="24"/>
        </w:rPr>
        <w:t xml:space="preserve"> result</w:t>
      </w:r>
      <w:proofErr w:type="gramEnd"/>
      <w:r w:rsidRPr="00466463">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color w:val="000000"/>
          <w:sz w:val="24"/>
          <w:szCs w:val="24"/>
        </w:rPr>
        <w:t xml:space="preserve">a </w:t>
      </w:r>
      <w:r w:rsidRPr="00466463">
        <w:rPr>
          <w:rFonts w:ascii="Times New Roman" w:eastAsia="Times New Roman" w:hAnsi="Times New Roman" w:cs="Times New Roman"/>
          <w:color w:val="000000"/>
          <w:sz w:val="24"/>
          <w:szCs w:val="24"/>
        </w:rPr>
        <w:t xml:space="preserve">study by </w:t>
      </w:r>
      <w:proofErr w:type="spellStart"/>
      <w:r w:rsidRPr="00466463">
        <w:rPr>
          <w:rFonts w:ascii="Times New Roman" w:eastAsia="Times New Roman" w:hAnsi="Times New Roman" w:cs="Times New Roman"/>
          <w:color w:val="000000"/>
          <w:sz w:val="24"/>
          <w:szCs w:val="24"/>
        </w:rPr>
        <w:t>Shahriar</w:t>
      </w:r>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et al. </w:t>
      </w:r>
      <w:r w:rsidRPr="00466463">
        <w:rPr>
          <w:rFonts w:ascii="Times New Roman" w:eastAsia="Times New Roman" w:hAnsi="Times New Roman" w:cs="Times New Roman"/>
          <w:color w:val="000000"/>
          <w:sz w:val="24"/>
          <w:szCs w:val="24"/>
        </w:rPr>
        <w:t>(</w:t>
      </w:r>
      <w:del w:id="1267" w:author="reza" w:date="2019-07-29T15:04:00Z">
        <w:r w:rsidRPr="00466463" w:rsidDel="00434B18">
          <w:rPr>
            <w:rFonts w:ascii="Times New Roman" w:eastAsia="Times New Roman" w:hAnsi="Times New Roman" w:cs="Times New Roman"/>
            <w:color w:val="000000"/>
            <w:sz w:val="24"/>
            <w:szCs w:val="24"/>
          </w:rPr>
          <w:delText>49</w:delText>
        </w:r>
      </w:del>
      <w:ins w:id="1268" w:author="reza" w:date="2019-07-29T15:04:00Z">
        <w:r w:rsidR="00434B18">
          <w:rPr>
            <w:rFonts w:ascii="Times New Roman" w:eastAsia="Times New Roman" w:hAnsi="Times New Roman" w:cs="Times New Roman"/>
            <w:color w:val="000000"/>
            <w:sz w:val="24"/>
            <w:szCs w:val="24"/>
          </w:rPr>
          <w:t>42</w:t>
        </w:r>
      </w:ins>
      <w:r w:rsidRPr="00466463">
        <w:rPr>
          <w:rFonts w:ascii="Times New Roman" w:eastAsia="Times New Roman" w:hAnsi="Times New Roman" w:cs="Times New Roman"/>
          <w:color w:val="000000"/>
          <w:sz w:val="24"/>
          <w:szCs w:val="24"/>
        </w:rPr>
        <w:t xml:space="preserve">). Not </w:t>
      </w:r>
      <w:r>
        <w:rPr>
          <w:rFonts w:ascii="Times New Roman" w:eastAsia="Times New Roman" w:hAnsi="Times New Roman" w:cs="Times New Roman"/>
          <w:color w:val="000000"/>
          <w:sz w:val="24"/>
          <w:szCs w:val="24"/>
        </w:rPr>
        <w:t xml:space="preserve">being able to </w:t>
      </w:r>
      <w:r w:rsidRPr="00466463">
        <w:rPr>
          <w:rFonts w:ascii="Times New Roman" w:eastAsia="Times New Roman" w:hAnsi="Times New Roman" w:cs="Times New Roman"/>
          <w:color w:val="000000"/>
          <w:sz w:val="24"/>
          <w:szCs w:val="24"/>
        </w:rPr>
        <w:t>trust</w:t>
      </w:r>
      <w:r>
        <w:rPr>
          <w:rFonts w:ascii="Times New Roman" w:eastAsia="Times New Roman" w:hAnsi="Times New Roman" w:cs="Times New Roman"/>
          <w:color w:val="000000"/>
          <w:sz w:val="24"/>
          <w:szCs w:val="24"/>
        </w:rPr>
        <w:t xml:space="preserve"> the</w:t>
      </w:r>
      <w:r w:rsidRPr="00466463">
        <w:rPr>
          <w:rFonts w:ascii="Times New Roman" w:eastAsia="Times New Roman" w:hAnsi="Times New Roman" w:cs="Times New Roman"/>
          <w:color w:val="000000"/>
          <w:sz w:val="24"/>
          <w:szCs w:val="24"/>
        </w:rPr>
        <w:t xml:space="preserve"> care staff causes feeling</w:t>
      </w:r>
      <w:r>
        <w:rPr>
          <w:rFonts w:ascii="Times New Roman" w:eastAsia="Times New Roman" w:hAnsi="Times New Roman" w:cs="Times New Roman"/>
          <w:color w:val="000000"/>
          <w:sz w:val="24"/>
          <w:szCs w:val="24"/>
        </w:rPr>
        <w:t>s</w:t>
      </w:r>
      <w:r w:rsidRPr="00466463">
        <w:rPr>
          <w:rFonts w:ascii="Times New Roman" w:eastAsia="Times New Roman" w:hAnsi="Times New Roman" w:cs="Times New Roman"/>
          <w:color w:val="000000"/>
          <w:sz w:val="24"/>
          <w:szCs w:val="24"/>
        </w:rPr>
        <w:t xml:space="preserve"> of in</w:t>
      </w:r>
      <w:r>
        <w:rPr>
          <w:rFonts w:ascii="Times New Roman" w:eastAsia="Times New Roman" w:hAnsi="Times New Roman" w:cs="Times New Roman"/>
          <w:color w:val="000000"/>
          <w:sz w:val="24"/>
          <w:szCs w:val="24"/>
        </w:rPr>
        <w:t xml:space="preserve">security and stress in patients </w:t>
      </w:r>
      <w:r w:rsidRPr="00466463">
        <w:rPr>
          <w:rFonts w:ascii="Times New Roman" w:eastAsia="Times New Roman" w:hAnsi="Times New Roman" w:cs="Times New Roman"/>
          <w:color w:val="000000"/>
          <w:sz w:val="24"/>
          <w:szCs w:val="24"/>
        </w:rPr>
        <w:t>(</w:t>
      </w:r>
      <w:del w:id="1269" w:author="reza" w:date="2019-07-29T15:05:00Z">
        <w:r w:rsidRPr="00466463" w:rsidDel="00434B18">
          <w:rPr>
            <w:rFonts w:ascii="Times New Roman" w:eastAsia="Times New Roman" w:hAnsi="Times New Roman" w:cs="Times New Roman"/>
            <w:color w:val="000000"/>
            <w:sz w:val="24"/>
            <w:szCs w:val="24"/>
          </w:rPr>
          <w:delText>41</w:delText>
        </w:r>
      </w:del>
      <w:ins w:id="1270" w:author="reza" w:date="2019-07-29T15:05:00Z">
        <w:r w:rsidR="00434B18">
          <w:rPr>
            <w:rFonts w:ascii="Times New Roman" w:eastAsia="Times New Roman" w:hAnsi="Times New Roman" w:cs="Times New Roman"/>
            <w:color w:val="000000"/>
            <w:sz w:val="24"/>
            <w:szCs w:val="24"/>
          </w:rPr>
          <w:t>32</w:t>
        </w:r>
      </w:ins>
      <w:r w:rsidRPr="00466463">
        <w:rPr>
          <w:rFonts w:ascii="Times New Roman" w:eastAsia="Times New Roman" w:hAnsi="Times New Roman" w:cs="Times New Roman"/>
          <w:color w:val="000000"/>
          <w:sz w:val="24"/>
          <w:szCs w:val="24"/>
        </w:rPr>
        <w:t>). Compassion and</w:t>
      </w:r>
      <w:r>
        <w:rPr>
          <w:rFonts w:ascii="Times New Roman" w:eastAsia="Times New Roman" w:hAnsi="Times New Roman" w:cs="Times New Roman"/>
          <w:color w:val="000000"/>
          <w:sz w:val="24"/>
          <w:szCs w:val="24"/>
        </w:rPr>
        <w:t xml:space="preserve"> kindness are considered as one </w:t>
      </w:r>
      <w:r w:rsidRPr="00466463">
        <w:rPr>
          <w:rFonts w:ascii="Times New Roman" w:eastAsia="Times New Roman" w:hAnsi="Times New Roman" w:cs="Times New Roman"/>
          <w:color w:val="000000"/>
          <w:sz w:val="24"/>
          <w:szCs w:val="24"/>
        </w:rPr>
        <w:t xml:space="preserve">of the dimensions of human care in </w:t>
      </w:r>
      <w:ins w:id="1271" w:author="reza" w:date="2019-07-29T15:08:00Z">
        <w:r w:rsidR="00600FAF" w:rsidRPr="00600FAF">
          <w:rPr>
            <w:rFonts w:asciiTheme="majorBidi" w:hAnsiTheme="majorBidi" w:cstheme="majorBidi"/>
            <w:noProof/>
            <w:color w:val="FF0000"/>
            <w:sz w:val="24"/>
            <w:szCs w:val="24"/>
            <w:rPrChange w:id="1272" w:author="signal" w:date="2019-08-01T22:27:00Z">
              <w:rPr>
                <w:noProof/>
                <w:color w:val="FF0000"/>
              </w:rPr>
            </w:rPrChange>
          </w:rPr>
          <w:t xml:space="preserve">Jormsri </w:t>
        </w:r>
      </w:ins>
      <w:ins w:id="1273" w:author="signal" w:date="2019-08-01T22:27:00Z">
        <w:r w:rsidR="00600FAF" w:rsidRPr="00600FAF">
          <w:rPr>
            <w:rFonts w:asciiTheme="majorBidi" w:hAnsiTheme="majorBidi" w:cstheme="majorBidi"/>
            <w:noProof/>
            <w:color w:val="FF0000"/>
            <w:sz w:val="24"/>
            <w:szCs w:val="24"/>
            <w:rPrChange w:id="1274" w:author="signal" w:date="2019-08-01T22:27:00Z">
              <w:rPr>
                <w:noProof/>
                <w:color w:val="FF0000"/>
              </w:rPr>
            </w:rPrChange>
          </w:rPr>
          <w:t xml:space="preserve">et al.'s </w:t>
        </w:r>
      </w:ins>
      <w:ins w:id="1275" w:author="reza" w:date="2019-07-29T15:08:00Z">
        <w:r w:rsidR="00600FAF" w:rsidRPr="00600FAF">
          <w:rPr>
            <w:rFonts w:asciiTheme="majorBidi" w:hAnsiTheme="majorBidi" w:cstheme="majorBidi"/>
            <w:noProof/>
            <w:color w:val="FF0000"/>
            <w:sz w:val="24"/>
            <w:szCs w:val="24"/>
            <w:rPrChange w:id="1276" w:author="signal" w:date="2019-08-01T22:27:00Z">
              <w:rPr>
                <w:noProof/>
                <w:color w:val="FF0000"/>
              </w:rPr>
            </w:rPrChange>
          </w:rPr>
          <w:t>study</w:t>
        </w:r>
      </w:ins>
      <w:ins w:id="1277" w:author="reza" w:date="2019-08-02T20:10:00Z">
        <w:r w:rsidR="00B06E1F">
          <w:rPr>
            <w:rFonts w:asciiTheme="majorBidi" w:hAnsiTheme="majorBidi" w:cstheme="majorBidi"/>
            <w:noProof/>
            <w:color w:val="FF0000"/>
            <w:sz w:val="24"/>
            <w:szCs w:val="24"/>
          </w:rPr>
          <w:t xml:space="preserve"> </w:t>
        </w:r>
      </w:ins>
      <w:del w:id="1278" w:author="reza" w:date="2019-07-29T15:08:00Z">
        <w:r w:rsidR="00600FAF" w:rsidRPr="00600FAF">
          <w:rPr>
            <w:rFonts w:asciiTheme="majorBidi" w:eastAsia="Times New Roman" w:hAnsiTheme="majorBidi" w:cstheme="majorBidi"/>
            <w:color w:val="000000"/>
            <w:sz w:val="24"/>
            <w:szCs w:val="24"/>
            <w:rPrChange w:id="1279" w:author="signal" w:date="2019-08-01T22:27:00Z">
              <w:rPr>
                <w:rFonts w:ascii="Times New Roman" w:eastAsia="Times New Roman" w:hAnsi="Times New Roman" w:cs="Times New Roman"/>
                <w:color w:val="000000"/>
                <w:sz w:val="24"/>
                <w:szCs w:val="24"/>
              </w:rPr>
            </w:rPrChange>
          </w:rPr>
          <w:delText>the ethical codes of the Canadian Nursing Association and some other related qualitative studies</w:delText>
        </w:r>
      </w:del>
      <w:r w:rsidRPr="00466463">
        <w:rPr>
          <w:rFonts w:ascii="Times New Roman" w:eastAsia="Times New Roman" w:hAnsi="Times New Roman" w:cs="Times New Roman"/>
          <w:color w:val="000000"/>
          <w:sz w:val="24"/>
          <w:szCs w:val="24"/>
        </w:rPr>
        <w:t>(</w:t>
      </w:r>
      <w:del w:id="1280" w:author="reza" w:date="2019-07-29T15:07:00Z">
        <w:r w:rsidRPr="00466463" w:rsidDel="00DF57B4">
          <w:rPr>
            <w:rFonts w:ascii="Times New Roman" w:eastAsia="Times New Roman" w:hAnsi="Times New Roman" w:cs="Times New Roman"/>
            <w:color w:val="000000"/>
            <w:sz w:val="24"/>
            <w:szCs w:val="24"/>
          </w:rPr>
          <w:delText>54</w:delText>
        </w:r>
      </w:del>
      <w:ins w:id="1281" w:author="reza" w:date="2019-07-29T15:07:00Z">
        <w:r w:rsidR="00DF57B4">
          <w:rPr>
            <w:rFonts w:ascii="Times New Roman" w:eastAsia="Times New Roman" w:hAnsi="Times New Roman" w:cs="Times New Roman"/>
            <w:color w:val="000000"/>
            <w:sz w:val="24"/>
            <w:szCs w:val="24"/>
          </w:rPr>
          <w:t>45</w:t>
        </w:r>
      </w:ins>
      <w:del w:id="1282" w:author="reza" w:date="2019-07-29T15:07:00Z">
        <w:r w:rsidRPr="00466463" w:rsidDel="00DF57B4">
          <w:rPr>
            <w:rFonts w:ascii="Times New Roman" w:eastAsia="Times New Roman" w:hAnsi="Times New Roman" w:cs="Times New Roman"/>
            <w:color w:val="000000"/>
            <w:sz w:val="24"/>
            <w:szCs w:val="24"/>
          </w:rPr>
          <w:delText>, 53</w:delText>
        </w:r>
      </w:del>
      <w:r w:rsidRPr="00466463">
        <w:rPr>
          <w:rFonts w:ascii="Times New Roman" w:eastAsia="Times New Roman" w:hAnsi="Times New Roman" w:cs="Times New Roman"/>
          <w:color w:val="000000"/>
          <w:sz w:val="24"/>
          <w:szCs w:val="24"/>
        </w:rPr>
        <w:t xml:space="preserve">). Also, </w:t>
      </w:r>
      <w:r w:rsidRPr="00466463">
        <w:rPr>
          <w:rFonts w:ascii="Times New Roman" w:eastAsia="Times New Roman" w:hAnsi="Times New Roman" w:cs="Times New Roman"/>
          <w:color w:val="000000"/>
          <w:sz w:val="24"/>
          <w:szCs w:val="24"/>
        </w:rPr>
        <w:lastRenderedPageBreak/>
        <w:t>kindness and calmness in behavior indicate</w:t>
      </w:r>
      <w:r>
        <w:rPr>
          <w:rFonts w:ascii="Times New Roman" w:eastAsia="Times New Roman" w:hAnsi="Times New Roman" w:cs="Times New Roman"/>
          <w:color w:val="000000"/>
          <w:sz w:val="24"/>
          <w:szCs w:val="24"/>
        </w:rPr>
        <w:t>s</w:t>
      </w:r>
      <w:r w:rsidRPr="00466463">
        <w:rPr>
          <w:rFonts w:ascii="Times New Roman" w:eastAsia="Times New Roman" w:hAnsi="Times New Roman" w:cs="Times New Roman"/>
          <w:color w:val="000000"/>
          <w:sz w:val="24"/>
          <w:szCs w:val="24"/>
        </w:rPr>
        <w:t xml:space="preserve"> the professional caregiver</w:t>
      </w:r>
      <w:r>
        <w:rPr>
          <w:rFonts w:ascii="Times New Roman" w:eastAsia="Times New Roman" w:hAnsi="Times New Roman" w:cs="Times New Roman"/>
          <w:color w:val="000000"/>
          <w:sz w:val="24"/>
          <w:szCs w:val="24"/>
        </w:rPr>
        <w:t>’s interest</w:t>
      </w:r>
      <w:r w:rsidRPr="00466463">
        <w:rPr>
          <w:rFonts w:ascii="Times New Roman" w:eastAsia="Times New Roman" w:hAnsi="Times New Roman" w:cs="Times New Roman"/>
          <w:color w:val="000000"/>
          <w:sz w:val="24"/>
          <w:szCs w:val="24"/>
        </w:rPr>
        <w:t xml:space="preserve"> in the patient’s wellbeing, and lead</w:t>
      </w:r>
      <w:ins w:id="1283" w:author="signal" w:date="2019-08-01T22:28:00Z">
        <w:r w:rsidR="001C0793">
          <w:rPr>
            <w:rFonts w:ascii="Times New Roman" w:eastAsia="Times New Roman" w:hAnsi="Times New Roman" w:cs="Times New Roman"/>
            <w:color w:val="000000"/>
            <w:sz w:val="24"/>
            <w:szCs w:val="24"/>
          </w:rPr>
          <w:t>s</w:t>
        </w:r>
      </w:ins>
      <w:r w:rsidRPr="00466463">
        <w:rPr>
          <w:rFonts w:ascii="Times New Roman" w:eastAsia="Times New Roman" w:hAnsi="Times New Roman" w:cs="Times New Roman"/>
          <w:color w:val="000000"/>
          <w:sz w:val="24"/>
          <w:szCs w:val="24"/>
        </w:rPr>
        <w:t xml:space="preserve"> to the older person’s feelings of dignity, </w:t>
      </w:r>
      <w:r>
        <w:rPr>
          <w:rFonts w:ascii="Times New Roman" w:eastAsia="Times New Roman" w:hAnsi="Times New Roman" w:cs="Times New Roman"/>
          <w:color w:val="000000"/>
          <w:sz w:val="24"/>
          <w:szCs w:val="24"/>
        </w:rPr>
        <w:t xml:space="preserve">worthiness, and self-confidence </w:t>
      </w:r>
      <w:r w:rsidRPr="00466463">
        <w:rPr>
          <w:rFonts w:ascii="Times New Roman" w:eastAsia="Times New Roman" w:hAnsi="Times New Roman" w:cs="Times New Roman"/>
          <w:color w:val="000000"/>
          <w:sz w:val="24"/>
          <w:szCs w:val="24"/>
        </w:rPr>
        <w:t>(</w:t>
      </w:r>
      <w:del w:id="1284" w:author="reza" w:date="2019-07-29T15:09:00Z">
        <w:r w:rsidRPr="00466463" w:rsidDel="00DF57B4">
          <w:rPr>
            <w:rFonts w:ascii="Times New Roman" w:eastAsia="Times New Roman" w:hAnsi="Times New Roman" w:cs="Times New Roman"/>
            <w:color w:val="000000"/>
            <w:sz w:val="24"/>
            <w:szCs w:val="24"/>
          </w:rPr>
          <w:delText>11</w:delText>
        </w:r>
      </w:del>
      <w:ins w:id="1285" w:author="reza" w:date="2019-07-29T15:09:00Z">
        <w:r w:rsidR="00DF57B4">
          <w:rPr>
            <w:rFonts w:ascii="Times New Roman" w:eastAsia="Times New Roman" w:hAnsi="Times New Roman" w:cs="Times New Roman"/>
            <w:color w:val="000000"/>
            <w:sz w:val="24"/>
            <w:szCs w:val="24"/>
          </w:rPr>
          <w:t>12</w:t>
        </w:r>
      </w:ins>
      <w:r w:rsidRPr="00466463">
        <w:rPr>
          <w:rFonts w:ascii="Times New Roman" w:eastAsia="Times New Roman" w:hAnsi="Times New Roman" w:cs="Times New Roman"/>
          <w:color w:val="000000"/>
          <w:sz w:val="24"/>
          <w:szCs w:val="24"/>
        </w:rPr>
        <w:t xml:space="preserve">, </w:t>
      </w:r>
      <w:del w:id="1286" w:author="reza" w:date="2019-07-29T15:09:00Z">
        <w:r w:rsidRPr="00466463" w:rsidDel="00DF57B4">
          <w:rPr>
            <w:rFonts w:ascii="Times New Roman" w:eastAsia="Times New Roman" w:hAnsi="Times New Roman" w:cs="Times New Roman"/>
            <w:color w:val="000000"/>
            <w:sz w:val="24"/>
            <w:szCs w:val="24"/>
          </w:rPr>
          <w:delText>25</w:delText>
        </w:r>
      </w:del>
      <w:ins w:id="1287" w:author="reza" w:date="2019-07-29T15:09:00Z">
        <w:r w:rsidR="00DF57B4">
          <w:rPr>
            <w:rFonts w:ascii="Times New Roman" w:eastAsia="Times New Roman" w:hAnsi="Times New Roman" w:cs="Times New Roman"/>
            <w:color w:val="000000"/>
            <w:sz w:val="24"/>
            <w:szCs w:val="24"/>
          </w:rPr>
          <w:t>21</w:t>
        </w:r>
      </w:ins>
      <w:r w:rsidRPr="00466463">
        <w:rPr>
          <w:rFonts w:ascii="Times New Roman" w:eastAsia="Times New Roman" w:hAnsi="Times New Roman" w:cs="Times New Roman"/>
          <w:color w:val="000000"/>
          <w:sz w:val="24"/>
          <w:szCs w:val="24"/>
        </w:rPr>
        <w:t xml:space="preserve">, </w:t>
      </w:r>
      <w:del w:id="1288" w:author="reza" w:date="2019-07-29T15:09:00Z">
        <w:r w:rsidRPr="00466463" w:rsidDel="00DF57B4">
          <w:rPr>
            <w:rFonts w:ascii="Times New Roman" w:eastAsia="Times New Roman" w:hAnsi="Times New Roman" w:cs="Times New Roman"/>
            <w:color w:val="000000"/>
            <w:sz w:val="24"/>
            <w:szCs w:val="24"/>
          </w:rPr>
          <w:delText>33</w:delText>
        </w:r>
      </w:del>
      <w:ins w:id="1289" w:author="reza" w:date="2019-07-29T15:09:00Z">
        <w:r w:rsidR="00DF57B4">
          <w:rPr>
            <w:rFonts w:ascii="Times New Roman" w:eastAsia="Times New Roman" w:hAnsi="Times New Roman" w:cs="Times New Roman"/>
            <w:color w:val="000000"/>
            <w:sz w:val="24"/>
            <w:szCs w:val="24"/>
          </w:rPr>
          <w:t>35</w:t>
        </w:r>
      </w:ins>
      <w:r w:rsidRPr="00466463">
        <w:rPr>
          <w:rFonts w:ascii="Times New Roman" w:eastAsia="Times New Roman" w:hAnsi="Times New Roman" w:cs="Times New Roman"/>
          <w:color w:val="000000"/>
          <w:sz w:val="24"/>
          <w:szCs w:val="24"/>
        </w:rPr>
        <w:t>). Another component in establishing human relationships is truth and honesty as an ethical value</w:t>
      </w:r>
      <w:del w:id="1290" w:author="signal" w:date="2019-08-01T23:57:00Z">
        <w:r w:rsidRPr="00466463" w:rsidDel="008E37E0">
          <w:rPr>
            <w:rFonts w:ascii="Times New Roman" w:eastAsia="Times New Roman" w:hAnsi="Times New Roman" w:cs="Times New Roman"/>
            <w:color w:val="000000"/>
            <w:sz w:val="24"/>
            <w:szCs w:val="24"/>
          </w:rPr>
          <w:delText> </w:delText>
        </w:r>
      </w:del>
      <w:del w:id="1291" w:author="reza" w:date="2019-07-29T15:09:00Z">
        <w:r w:rsidRPr="00466463" w:rsidDel="00DF57B4">
          <w:rPr>
            <w:rFonts w:ascii="Times New Roman" w:eastAsia="Times New Roman" w:hAnsi="Times New Roman" w:cs="Times New Roman"/>
            <w:color w:val="000000"/>
            <w:sz w:val="24"/>
            <w:szCs w:val="24"/>
          </w:rPr>
          <w:delText>(49, 54)</w:delText>
        </w:r>
      </w:del>
      <w:r w:rsidRPr="00466463">
        <w:rPr>
          <w:rFonts w:ascii="Times New Roman" w:eastAsia="Times New Roman" w:hAnsi="Times New Roman" w:cs="Times New Roman"/>
          <w:color w:val="000000"/>
          <w:sz w:val="24"/>
          <w:szCs w:val="24"/>
        </w:rPr>
        <w:t>. Honesty in words and actions is essential in establishing trust-based relationships, and paves the way for the patient’s comfort</w:t>
      </w:r>
      <w:ins w:id="1292" w:author="reza" w:date="2019-08-02T20:10:00Z">
        <w:r w:rsidR="00B06E1F">
          <w:rPr>
            <w:rFonts w:ascii="Times New Roman" w:eastAsia="Times New Roman" w:hAnsi="Times New Roman" w:cs="Times New Roman"/>
            <w:color w:val="000000"/>
            <w:sz w:val="24"/>
            <w:szCs w:val="24"/>
          </w:rPr>
          <w:t xml:space="preserve"> </w:t>
        </w:r>
      </w:ins>
      <w:r w:rsidRPr="00466463">
        <w:rPr>
          <w:rFonts w:ascii="Times New Roman" w:eastAsia="Times New Roman" w:hAnsi="Times New Roman" w:cs="Times New Roman"/>
          <w:color w:val="000000"/>
          <w:sz w:val="24"/>
          <w:szCs w:val="24"/>
        </w:rPr>
        <w:t>(</w:t>
      </w:r>
      <w:del w:id="1293" w:author="reza" w:date="2019-07-29T15:10:00Z">
        <w:r w:rsidRPr="00466463" w:rsidDel="00DF57B4">
          <w:rPr>
            <w:rFonts w:ascii="Times New Roman" w:eastAsia="Times New Roman" w:hAnsi="Times New Roman" w:cs="Times New Roman"/>
            <w:color w:val="000000"/>
            <w:sz w:val="24"/>
            <w:szCs w:val="24"/>
          </w:rPr>
          <w:delText>49</w:delText>
        </w:r>
      </w:del>
      <w:ins w:id="1294" w:author="reza" w:date="2019-07-29T15:10:00Z">
        <w:r w:rsidR="00DF57B4">
          <w:rPr>
            <w:rFonts w:ascii="Times New Roman" w:eastAsia="Times New Roman" w:hAnsi="Times New Roman" w:cs="Times New Roman"/>
            <w:color w:val="000000"/>
            <w:sz w:val="24"/>
            <w:szCs w:val="24"/>
          </w:rPr>
          <w:t>42</w:t>
        </w:r>
      </w:ins>
      <w:r w:rsidRPr="00466463">
        <w:rPr>
          <w:rFonts w:ascii="Times New Roman" w:eastAsia="Times New Roman" w:hAnsi="Times New Roman" w:cs="Times New Roman"/>
          <w:color w:val="000000"/>
          <w:sz w:val="24"/>
          <w:szCs w:val="24"/>
        </w:rPr>
        <w:t xml:space="preserve">). Preserving integrity was one of the findings of this study. Horton et al. refer to integrity as a value in their </w:t>
      </w:r>
      <w:r>
        <w:rPr>
          <w:rFonts w:ascii="Times New Roman" w:eastAsia="Times New Roman" w:hAnsi="Times New Roman" w:cs="Times New Roman"/>
          <w:color w:val="000000"/>
          <w:sz w:val="24"/>
          <w:szCs w:val="24"/>
        </w:rPr>
        <w:t xml:space="preserve">study </w:t>
      </w:r>
      <w:r w:rsidRPr="00466463">
        <w:rPr>
          <w:rFonts w:ascii="Times New Roman" w:eastAsia="Times New Roman" w:hAnsi="Times New Roman" w:cs="Times New Roman"/>
          <w:color w:val="000000"/>
          <w:sz w:val="24"/>
          <w:szCs w:val="24"/>
        </w:rPr>
        <w:t>(</w:t>
      </w:r>
      <w:del w:id="1295" w:author="reza" w:date="2019-07-29T15:11:00Z">
        <w:r w:rsidRPr="00466463" w:rsidDel="00DF57B4">
          <w:rPr>
            <w:rFonts w:ascii="Times New Roman" w:eastAsia="Times New Roman" w:hAnsi="Times New Roman" w:cs="Times New Roman"/>
            <w:color w:val="000000"/>
            <w:sz w:val="24"/>
            <w:szCs w:val="24"/>
          </w:rPr>
          <w:delText>56</w:delText>
        </w:r>
      </w:del>
      <w:ins w:id="1296" w:author="reza" w:date="2019-07-29T15:11:00Z">
        <w:r w:rsidR="00DF57B4">
          <w:rPr>
            <w:rFonts w:ascii="Times New Roman" w:eastAsia="Times New Roman" w:hAnsi="Times New Roman" w:cs="Times New Roman"/>
            <w:color w:val="000000"/>
            <w:sz w:val="24"/>
            <w:szCs w:val="24"/>
          </w:rPr>
          <w:t>46</w:t>
        </w:r>
      </w:ins>
      <w:r w:rsidRPr="00466463">
        <w:rPr>
          <w:rFonts w:ascii="Times New Roman" w:eastAsia="Times New Roman" w:hAnsi="Times New Roman" w:cs="Times New Roman"/>
          <w:color w:val="000000"/>
          <w:sz w:val="24"/>
          <w:szCs w:val="24"/>
        </w:rPr>
        <w:t>). Preserving physical and psychological integrity was reported as a value in Goethals</w:t>
      </w:r>
      <w:r>
        <w:rPr>
          <w:rFonts w:ascii="Times New Roman" w:eastAsia="Times New Roman" w:hAnsi="Times New Roman" w:cs="Times New Roman"/>
          <w:color w:val="000000"/>
          <w:sz w:val="24"/>
          <w:szCs w:val="24"/>
        </w:rPr>
        <w:t xml:space="preserve"> et al.’s </w:t>
      </w:r>
      <w:del w:id="1297" w:author="signal" w:date="2019-08-01T22:29:00Z">
        <w:r w:rsidRPr="00466463" w:rsidDel="00BB0152">
          <w:rPr>
            <w:rFonts w:ascii="Times New Roman" w:eastAsia="Times New Roman" w:hAnsi="Times New Roman" w:cs="Times New Roman"/>
            <w:color w:val="000000"/>
            <w:sz w:val="24"/>
            <w:szCs w:val="24"/>
          </w:rPr>
          <w:delText>(35</w:delText>
        </w:r>
      </w:del>
      <w:ins w:id="1298" w:author="reza" w:date="2019-07-29T15:11:00Z">
        <w:del w:id="1299" w:author="signal" w:date="2019-08-01T22:29:00Z">
          <w:r w:rsidR="00DF57B4" w:rsidDel="00BB0152">
            <w:rPr>
              <w:rFonts w:ascii="Times New Roman" w:eastAsia="Times New Roman" w:hAnsi="Times New Roman" w:cs="Times New Roman"/>
              <w:color w:val="000000"/>
              <w:sz w:val="24"/>
              <w:szCs w:val="24"/>
            </w:rPr>
            <w:delText>25</w:delText>
          </w:r>
        </w:del>
      </w:ins>
      <w:del w:id="1300" w:author="signal" w:date="2019-08-01T22:29:00Z">
        <w:r w:rsidRPr="00466463" w:rsidDel="00BB0152">
          <w:rPr>
            <w:rFonts w:ascii="Times New Roman" w:eastAsia="Times New Roman" w:hAnsi="Times New Roman" w:cs="Times New Roman"/>
            <w:color w:val="000000"/>
            <w:sz w:val="24"/>
            <w:szCs w:val="24"/>
          </w:rPr>
          <w:delText xml:space="preserve">) </w:delText>
        </w:r>
      </w:del>
      <w:r w:rsidRPr="00466463">
        <w:rPr>
          <w:rFonts w:ascii="Times New Roman" w:eastAsia="Times New Roman" w:hAnsi="Times New Roman" w:cs="Times New Roman"/>
          <w:color w:val="000000"/>
          <w:sz w:val="24"/>
          <w:szCs w:val="24"/>
        </w:rPr>
        <w:t>study</w:t>
      </w:r>
      <w:ins w:id="1301" w:author="reza" w:date="2019-08-02T20:10:00Z">
        <w:r w:rsidR="00B06E1F">
          <w:rPr>
            <w:rFonts w:ascii="Times New Roman" w:eastAsia="Times New Roman" w:hAnsi="Times New Roman" w:cs="Times New Roman"/>
            <w:color w:val="000000"/>
            <w:sz w:val="24"/>
            <w:szCs w:val="24"/>
          </w:rPr>
          <w:t xml:space="preserve"> </w:t>
        </w:r>
      </w:ins>
      <w:ins w:id="1302" w:author="signal" w:date="2019-08-01T22:29:00Z">
        <w:r w:rsidR="00BB0152" w:rsidRPr="00466463">
          <w:rPr>
            <w:rFonts w:ascii="Times New Roman" w:eastAsia="Times New Roman" w:hAnsi="Times New Roman" w:cs="Times New Roman"/>
            <w:color w:val="000000"/>
            <w:sz w:val="24"/>
            <w:szCs w:val="24"/>
          </w:rPr>
          <w:t>(</w:t>
        </w:r>
        <w:r w:rsidR="00BB0152">
          <w:rPr>
            <w:rFonts w:ascii="Times New Roman" w:eastAsia="Times New Roman" w:hAnsi="Times New Roman" w:cs="Times New Roman"/>
            <w:color w:val="000000"/>
            <w:sz w:val="24"/>
            <w:szCs w:val="24"/>
          </w:rPr>
          <w:t>25</w:t>
        </w:r>
        <w:r w:rsidR="00BB0152" w:rsidRPr="00466463">
          <w:rPr>
            <w:rFonts w:ascii="Times New Roman" w:eastAsia="Times New Roman" w:hAnsi="Times New Roman" w:cs="Times New Roman"/>
            <w:color w:val="000000"/>
            <w:sz w:val="24"/>
            <w:szCs w:val="24"/>
          </w:rPr>
          <w:t>)</w:t>
        </w:r>
      </w:ins>
      <w:r w:rsidRPr="00466463">
        <w:rPr>
          <w:rFonts w:ascii="Times New Roman" w:eastAsia="Times New Roman" w:hAnsi="Times New Roman" w:cs="Times New Roman"/>
          <w:color w:val="000000"/>
          <w:sz w:val="24"/>
          <w:szCs w:val="24"/>
        </w:rPr>
        <w:t>. Another introduced value was safe care. Preserving safety was among the nursing ethical values in the ethical codes of the Canadian Nursing Association and other s</w:t>
      </w:r>
      <w:r>
        <w:rPr>
          <w:rFonts w:ascii="Times New Roman" w:eastAsia="Times New Roman" w:hAnsi="Times New Roman" w:cs="Times New Roman"/>
          <w:color w:val="000000"/>
          <w:sz w:val="24"/>
          <w:szCs w:val="24"/>
        </w:rPr>
        <w:t xml:space="preserve">tudies </w:t>
      </w:r>
      <w:r w:rsidRPr="00466463">
        <w:rPr>
          <w:rFonts w:ascii="Times New Roman" w:eastAsia="Times New Roman" w:hAnsi="Times New Roman" w:cs="Times New Roman"/>
          <w:color w:val="000000"/>
          <w:sz w:val="24"/>
          <w:szCs w:val="24"/>
        </w:rPr>
        <w:t>(</w:t>
      </w:r>
      <w:del w:id="1303" w:author="reza" w:date="2019-07-29T15:13:00Z">
        <w:r w:rsidRPr="00466463" w:rsidDel="00DF57B4">
          <w:rPr>
            <w:rFonts w:ascii="Times New Roman" w:eastAsia="Times New Roman" w:hAnsi="Times New Roman" w:cs="Times New Roman"/>
            <w:color w:val="000000"/>
            <w:sz w:val="24"/>
            <w:szCs w:val="24"/>
          </w:rPr>
          <w:delText>53</w:delText>
        </w:r>
        <w:r w:rsidDel="00DF57B4">
          <w:rPr>
            <w:rFonts w:ascii="Times New Roman" w:eastAsia="Times New Roman" w:hAnsi="Times New Roman" w:cs="Times New Roman"/>
            <w:color w:val="000000"/>
            <w:sz w:val="24"/>
            <w:szCs w:val="24"/>
          </w:rPr>
          <w:delText>,</w:delText>
        </w:r>
        <w:r w:rsidRPr="00466463" w:rsidDel="00DF57B4">
          <w:rPr>
            <w:rFonts w:ascii="Times New Roman" w:eastAsia="Times New Roman" w:hAnsi="Times New Roman" w:cs="Times New Roman"/>
            <w:color w:val="000000"/>
            <w:sz w:val="24"/>
            <w:szCs w:val="24"/>
          </w:rPr>
          <w:delText xml:space="preserve"> 57</w:delText>
        </w:r>
      </w:del>
      <w:ins w:id="1304" w:author="reza" w:date="2019-07-29T15:13:00Z">
        <w:r w:rsidR="00DF57B4">
          <w:rPr>
            <w:rFonts w:ascii="Times New Roman" w:eastAsia="Times New Roman" w:hAnsi="Times New Roman" w:cs="Times New Roman"/>
            <w:color w:val="000000"/>
            <w:sz w:val="24"/>
            <w:szCs w:val="24"/>
          </w:rPr>
          <w:t>47</w:t>
        </w:r>
      </w:ins>
      <w:r w:rsidRPr="00466463">
        <w:rPr>
          <w:rFonts w:ascii="Times New Roman" w:eastAsia="Times New Roman" w:hAnsi="Times New Roman" w:cs="Times New Roman"/>
          <w:color w:val="000000"/>
          <w:sz w:val="24"/>
          <w:szCs w:val="24"/>
        </w:rPr>
        <w:t>). Providing clear information is a patient</w:t>
      </w:r>
      <w:r>
        <w:rPr>
          <w:rFonts w:ascii="Times New Roman" w:eastAsia="Times New Roman" w:hAnsi="Times New Roman" w:cs="Times New Roman"/>
          <w:color w:val="000000"/>
          <w:sz w:val="24"/>
          <w:szCs w:val="24"/>
        </w:rPr>
        <w:t>’s</w:t>
      </w:r>
      <w:r w:rsidRPr="00466463">
        <w:rPr>
          <w:rFonts w:ascii="Times New Roman" w:eastAsia="Times New Roman" w:hAnsi="Times New Roman" w:cs="Times New Roman"/>
          <w:color w:val="000000"/>
          <w:sz w:val="24"/>
          <w:szCs w:val="24"/>
        </w:rPr>
        <w:t xml:space="preserve"> right which is vital for informed choosing and decision-making in treatment </w:t>
      </w:r>
      <w:r>
        <w:rPr>
          <w:rFonts w:ascii="Times New Roman" w:eastAsia="Times New Roman" w:hAnsi="Times New Roman" w:cs="Times New Roman"/>
          <w:color w:val="000000"/>
          <w:sz w:val="24"/>
          <w:szCs w:val="24"/>
        </w:rPr>
        <w:t xml:space="preserve">and care </w:t>
      </w:r>
      <w:r w:rsidRPr="00466463">
        <w:rPr>
          <w:rFonts w:ascii="Times New Roman" w:eastAsia="Times New Roman" w:hAnsi="Times New Roman" w:cs="Times New Roman"/>
          <w:color w:val="000000"/>
          <w:sz w:val="24"/>
          <w:szCs w:val="24"/>
        </w:rPr>
        <w:t>(</w:t>
      </w:r>
      <w:del w:id="1305" w:author="reza" w:date="2019-07-29T17:47:00Z">
        <w:r w:rsidRPr="00466463" w:rsidDel="008642BC">
          <w:rPr>
            <w:rFonts w:ascii="Times New Roman" w:eastAsia="Times New Roman" w:hAnsi="Times New Roman" w:cs="Times New Roman"/>
            <w:color w:val="000000"/>
            <w:sz w:val="24"/>
            <w:szCs w:val="24"/>
          </w:rPr>
          <w:delText>20</w:delText>
        </w:r>
      </w:del>
      <w:ins w:id="1306" w:author="reza" w:date="2019-07-29T17:47:00Z">
        <w:r w:rsidR="008642BC">
          <w:rPr>
            <w:rFonts w:ascii="Times New Roman" w:eastAsia="Times New Roman" w:hAnsi="Times New Roman" w:cs="Times New Roman"/>
            <w:color w:val="000000"/>
            <w:sz w:val="24"/>
            <w:szCs w:val="24"/>
          </w:rPr>
          <w:t>16</w:t>
        </w:r>
      </w:ins>
      <w:r w:rsidRPr="00466463">
        <w:rPr>
          <w:rFonts w:ascii="Times New Roman" w:eastAsia="Times New Roman" w:hAnsi="Times New Roman" w:cs="Times New Roman"/>
          <w:color w:val="000000"/>
          <w:sz w:val="24"/>
          <w:szCs w:val="24"/>
        </w:rPr>
        <w:t xml:space="preserve">, </w:t>
      </w:r>
      <w:del w:id="1307" w:author="reza" w:date="2019-07-29T17:47:00Z">
        <w:r w:rsidRPr="00466463" w:rsidDel="008642BC">
          <w:rPr>
            <w:rFonts w:ascii="Times New Roman" w:eastAsia="Times New Roman" w:hAnsi="Times New Roman" w:cs="Times New Roman"/>
            <w:color w:val="000000"/>
            <w:sz w:val="24"/>
            <w:szCs w:val="24"/>
          </w:rPr>
          <w:delText>48</w:delText>
        </w:r>
      </w:del>
      <w:ins w:id="1308" w:author="reza" w:date="2019-07-29T17:47:00Z">
        <w:r w:rsidR="008642BC">
          <w:rPr>
            <w:rFonts w:ascii="Times New Roman" w:eastAsia="Times New Roman" w:hAnsi="Times New Roman" w:cs="Times New Roman"/>
            <w:color w:val="000000"/>
            <w:sz w:val="24"/>
            <w:szCs w:val="24"/>
          </w:rPr>
          <w:t>40</w:t>
        </w:r>
      </w:ins>
      <w:r w:rsidRPr="00466463">
        <w:rPr>
          <w:rFonts w:ascii="Times New Roman" w:eastAsia="Times New Roman" w:hAnsi="Times New Roman" w:cs="Times New Roman"/>
          <w:color w:val="000000"/>
          <w:sz w:val="24"/>
          <w:szCs w:val="24"/>
        </w:rPr>
        <w:t xml:space="preserve">). In this study, having sufficient knowledge and experience in providing care to </w:t>
      </w:r>
      <w:del w:id="1309" w:author="signal" w:date="2019-08-01T22:30:00Z">
        <w:r w:rsidRPr="00466463" w:rsidDel="0077011C">
          <w:rPr>
            <w:rFonts w:ascii="Times New Roman" w:eastAsia="Times New Roman" w:hAnsi="Times New Roman" w:cs="Times New Roman"/>
            <w:color w:val="000000"/>
            <w:sz w:val="24"/>
            <w:szCs w:val="24"/>
          </w:rPr>
          <w:delText>the elderly</w:delText>
        </w:r>
      </w:del>
      <w:ins w:id="1310" w:author="signal" w:date="2019-08-01T22:30:00Z">
        <w:r w:rsidR="0077011C">
          <w:rPr>
            <w:rFonts w:ascii="Times New Roman" w:eastAsia="Times New Roman" w:hAnsi="Times New Roman" w:cs="Times New Roman"/>
            <w:color w:val="000000"/>
            <w:sz w:val="24"/>
            <w:szCs w:val="24"/>
          </w:rPr>
          <w:t>older adults</w:t>
        </w:r>
      </w:ins>
      <w:r w:rsidRPr="00466463">
        <w:rPr>
          <w:rFonts w:ascii="Times New Roman" w:eastAsia="Times New Roman" w:hAnsi="Times New Roman" w:cs="Times New Roman"/>
          <w:color w:val="000000"/>
          <w:sz w:val="24"/>
          <w:szCs w:val="24"/>
        </w:rPr>
        <w:t xml:space="preserve"> </w:t>
      </w:r>
      <w:proofErr w:type="gramStart"/>
      <w:r w:rsidRPr="00466463">
        <w:rPr>
          <w:rFonts w:ascii="Times New Roman" w:eastAsia="Times New Roman" w:hAnsi="Times New Roman" w:cs="Times New Roman"/>
          <w:color w:val="000000"/>
          <w:sz w:val="24"/>
          <w:szCs w:val="24"/>
        </w:rPr>
        <w:t>was</w:t>
      </w:r>
      <w:proofErr w:type="gramEnd"/>
      <w:r w:rsidRPr="00466463">
        <w:rPr>
          <w:rFonts w:ascii="Times New Roman" w:eastAsia="Times New Roman" w:hAnsi="Times New Roman" w:cs="Times New Roman"/>
          <w:color w:val="000000"/>
          <w:sz w:val="24"/>
          <w:szCs w:val="24"/>
        </w:rPr>
        <w:t xml:space="preserve"> very important. </w:t>
      </w:r>
      <w:proofErr w:type="spellStart"/>
      <w:r w:rsidRPr="00466463">
        <w:rPr>
          <w:rFonts w:ascii="Times New Roman" w:eastAsia="Times New Roman" w:hAnsi="Times New Roman" w:cs="Times New Roman"/>
          <w:color w:val="000000"/>
          <w:sz w:val="24"/>
          <w:szCs w:val="24"/>
        </w:rPr>
        <w:t>Shahriari</w:t>
      </w:r>
      <w:proofErr w:type="spellEnd"/>
      <w:r w:rsidRPr="00466463">
        <w:rPr>
          <w:rFonts w:ascii="Times New Roman" w:eastAsia="Times New Roman" w:hAnsi="Times New Roman" w:cs="Times New Roman"/>
          <w:color w:val="000000"/>
          <w:sz w:val="24"/>
          <w:szCs w:val="24"/>
        </w:rPr>
        <w:t> et al. in their studies have introduced professional competence and its</w:t>
      </w:r>
      <w:r>
        <w:rPr>
          <w:rFonts w:ascii="Times New Roman" w:eastAsia="Times New Roman" w:hAnsi="Times New Roman" w:cs="Times New Roman"/>
          <w:color w:val="000000"/>
          <w:sz w:val="24"/>
          <w:szCs w:val="24"/>
        </w:rPr>
        <w:t xml:space="preserve"> enhancement as an ethical value </w:t>
      </w:r>
      <w:r w:rsidRPr="00466463">
        <w:rPr>
          <w:rFonts w:ascii="Times New Roman" w:eastAsia="Times New Roman" w:hAnsi="Times New Roman" w:cs="Times New Roman"/>
          <w:color w:val="000000"/>
          <w:sz w:val="24"/>
          <w:szCs w:val="24"/>
        </w:rPr>
        <w:t>(</w:t>
      </w:r>
      <w:del w:id="1311" w:author="reza" w:date="2019-07-29T17:47:00Z">
        <w:r w:rsidRPr="00466463" w:rsidDel="008642BC">
          <w:rPr>
            <w:rFonts w:ascii="Times New Roman" w:eastAsia="Times New Roman" w:hAnsi="Times New Roman" w:cs="Times New Roman"/>
            <w:color w:val="000000"/>
            <w:sz w:val="24"/>
            <w:szCs w:val="24"/>
          </w:rPr>
          <w:delText>48</w:delText>
        </w:r>
      </w:del>
      <w:ins w:id="1312" w:author="reza" w:date="2019-07-29T17:47:00Z">
        <w:r w:rsidR="008642BC">
          <w:rPr>
            <w:rFonts w:ascii="Times New Roman" w:eastAsia="Times New Roman" w:hAnsi="Times New Roman" w:cs="Times New Roman"/>
            <w:color w:val="000000"/>
            <w:sz w:val="24"/>
            <w:szCs w:val="24"/>
          </w:rPr>
          <w:t>40</w:t>
        </w:r>
      </w:ins>
      <w:r w:rsidRPr="00466463">
        <w:rPr>
          <w:rFonts w:ascii="Times New Roman" w:eastAsia="Times New Roman" w:hAnsi="Times New Roman" w:cs="Times New Roman"/>
          <w:color w:val="000000"/>
          <w:sz w:val="24"/>
          <w:szCs w:val="24"/>
        </w:rPr>
        <w:t xml:space="preserve">, </w:t>
      </w:r>
      <w:del w:id="1313" w:author="reza" w:date="2019-07-29T17:48:00Z">
        <w:r w:rsidRPr="00466463" w:rsidDel="008642BC">
          <w:rPr>
            <w:rFonts w:ascii="Times New Roman" w:eastAsia="Times New Roman" w:hAnsi="Times New Roman" w:cs="Times New Roman"/>
            <w:color w:val="000000"/>
            <w:sz w:val="24"/>
            <w:szCs w:val="24"/>
          </w:rPr>
          <w:delText>49</w:delText>
        </w:r>
      </w:del>
      <w:ins w:id="1314" w:author="reza" w:date="2019-07-29T17:48:00Z">
        <w:r w:rsidR="008642BC">
          <w:rPr>
            <w:rFonts w:ascii="Times New Roman" w:eastAsia="Times New Roman" w:hAnsi="Times New Roman" w:cs="Times New Roman"/>
            <w:color w:val="000000"/>
            <w:sz w:val="24"/>
            <w:szCs w:val="24"/>
          </w:rPr>
          <w:t>42</w:t>
        </w:r>
      </w:ins>
      <w:r w:rsidRPr="00466463">
        <w:rPr>
          <w:rFonts w:ascii="Times New Roman" w:eastAsia="Times New Roman" w:hAnsi="Times New Roman" w:cs="Times New Roman"/>
          <w:color w:val="000000"/>
          <w:sz w:val="24"/>
          <w:szCs w:val="24"/>
        </w:rPr>
        <w:t>). One of the criteria for good and professional care is justice. Because of the prevalence of discriminatory views against older people, the ethical value of justice plays a more</w:t>
      </w:r>
      <w:r>
        <w:rPr>
          <w:rFonts w:ascii="Times New Roman" w:eastAsia="Times New Roman" w:hAnsi="Times New Roman" w:cs="Times New Roman"/>
          <w:color w:val="000000"/>
          <w:sz w:val="24"/>
          <w:szCs w:val="24"/>
        </w:rPr>
        <w:t xml:space="preserve"> important role in </w:t>
      </w:r>
      <w:del w:id="1315" w:author="signal" w:date="2019-08-01T22:31:00Z">
        <w:r w:rsidDel="001C794B">
          <w:rPr>
            <w:rFonts w:ascii="Times New Roman" w:eastAsia="Times New Roman" w:hAnsi="Times New Roman" w:cs="Times New Roman"/>
            <w:color w:val="000000"/>
            <w:sz w:val="24"/>
            <w:szCs w:val="24"/>
          </w:rPr>
          <w:delText xml:space="preserve">elderly </w:delText>
        </w:r>
      </w:del>
      <w:ins w:id="1316" w:author="signal" w:date="2019-08-01T22:31:00Z">
        <w:r w:rsidR="001C794B">
          <w:rPr>
            <w:rFonts w:ascii="Times New Roman" w:eastAsia="Times New Roman" w:hAnsi="Times New Roman" w:cs="Times New Roman"/>
            <w:color w:val="000000"/>
            <w:sz w:val="24"/>
            <w:szCs w:val="24"/>
          </w:rPr>
          <w:t>aged</w:t>
        </w:r>
      </w:ins>
      <w:ins w:id="1317" w:author="reza" w:date="2019-08-02T18:25:00Z">
        <w:r w:rsidR="001B3CBB">
          <w:rPr>
            <w:rFonts w:ascii="Times New Roman" w:eastAsia="Times New Roman" w:hAnsi="Times New Roman" w:cs="Times New Roman"/>
            <w:color w:val="000000"/>
            <w:sz w:val="24"/>
            <w:szCs w:val="24"/>
          </w:rPr>
          <w:t xml:space="preserve"> </w:t>
        </w:r>
      </w:ins>
      <w:r>
        <w:rPr>
          <w:rFonts w:ascii="Times New Roman" w:eastAsia="Times New Roman" w:hAnsi="Times New Roman" w:cs="Times New Roman"/>
          <w:color w:val="000000"/>
          <w:sz w:val="24"/>
          <w:szCs w:val="24"/>
        </w:rPr>
        <w:t xml:space="preserve">care </w:t>
      </w:r>
      <w:r w:rsidRPr="00466463">
        <w:rPr>
          <w:rFonts w:ascii="Times New Roman" w:eastAsia="Times New Roman" w:hAnsi="Times New Roman" w:cs="Times New Roman"/>
          <w:color w:val="000000"/>
          <w:sz w:val="24"/>
          <w:szCs w:val="24"/>
        </w:rPr>
        <w:t>(</w:t>
      </w:r>
      <w:del w:id="1318" w:author="reza" w:date="2019-07-29T18:01:00Z">
        <w:r w:rsidRPr="00466463" w:rsidDel="008642BC">
          <w:rPr>
            <w:rFonts w:ascii="Times New Roman" w:eastAsia="Times New Roman" w:hAnsi="Times New Roman" w:cs="Times New Roman"/>
            <w:color w:val="000000"/>
            <w:sz w:val="24"/>
            <w:szCs w:val="24"/>
          </w:rPr>
          <w:delText>33</w:delText>
        </w:r>
      </w:del>
      <w:ins w:id="1319" w:author="reza" w:date="2019-07-29T18:01:00Z">
        <w:r w:rsidR="008642BC">
          <w:rPr>
            <w:rFonts w:ascii="Times New Roman" w:eastAsia="Times New Roman" w:hAnsi="Times New Roman" w:cs="Times New Roman"/>
            <w:color w:val="000000"/>
            <w:sz w:val="24"/>
            <w:szCs w:val="24"/>
          </w:rPr>
          <w:t>35</w:t>
        </w:r>
      </w:ins>
      <w:r w:rsidRPr="00466463">
        <w:rPr>
          <w:rFonts w:ascii="Times New Roman" w:eastAsia="Times New Roman" w:hAnsi="Times New Roman" w:cs="Times New Roman"/>
          <w:color w:val="000000"/>
          <w:sz w:val="24"/>
          <w:szCs w:val="24"/>
        </w:rPr>
        <w:t xml:space="preserve">). </w:t>
      </w:r>
      <w:proofErr w:type="spellStart"/>
      <w:r w:rsidRPr="00BD2C45">
        <w:rPr>
          <w:rFonts w:ascii="Times New Roman" w:eastAsia="Times New Roman" w:hAnsi="Times New Roman" w:cs="Times New Roman"/>
          <w:color w:val="000000"/>
          <w:sz w:val="24"/>
          <w:szCs w:val="24"/>
        </w:rPr>
        <w:t>Maile</w:t>
      </w:r>
      <w:proofErr w:type="spellEnd"/>
      <w:r w:rsidRPr="00BD2C45">
        <w:rPr>
          <w:rFonts w:ascii="Times New Roman" w:eastAsia="Times New Roman" w:hAnsi="Times New Roman" w:cs="Times New Roman"/>
          <w:color w:val="000000"/>
          <w:sz w:val="24"/>
          <w:szCs w:val="24"/>
        </w:rPr>
        <w:t xml:space="preserve"> et al.</w:t>
      </w:r>
      <w:r w:rsidRPr="00466463">
        <w:rPr>
          <w:rFonts w:ascii="Times New Roman" w:eastAsia="Times New Roman" w:hAnsi="Times New Roman" w:cs="Times New Roman"/>
          <w:color w:val="000000"/>
          <w:sz w:val="24"/>
          <w:szCs w:val="24"/>
        </w:rPr>
        <w:t xml:space="preserve"> introduce</w:t>
      </w:r>
      <w:r>
        <w:rPr>
          <w:rFonts w:ascii="Times New Roman" w:eastAsia="Times New Roman" w:hAnsi="Times New Roman" w:cs="Times New Roman"/>
          <w:color w:val="000000"/>
          <w:sz w:val="24"/>
          <w:szCs w:val="24"/>
        </w:rPr>
        <w:t>d</w:t>
      </w:r>
      <w:r w:rsidRPr="00466463">
        <w:rPr>
          <w:rFonts w:ascii="Times New Roman" w:eastAsia="Times New Roman" w:hAnsi="Times New Roman" w:cs="Times New Roman"/>
          <w:color w:val="000000"/>
          <w:sz w:val="24"/>
          <w:szCs w:val="24"/>
        </w:rPr>
        <w:t xml:space="preserve"> equal care without discrimination based on religion, culture, age, and medical conditions as o</w:t>
      </w:r>
      <w:r>
        <w:rPr>
          <w:rFonts w:ascii="Times New Roman" w:eastAsia="Times New Roman" w:hAnsi="Times New Roman" w:cs="Times New Roman"/>
          <w:color w:val="000000"/>
          <w:sz w:val="24"/>
          <w:szCs w:val="24"/>
        </w:rPr>
        <w:t xml:space="preserve">ne of the criteria of good care </w:t>
      </w:r>
      <w:r w:rsidRPr="00466463">
        <w:rPr>
          <w:rFonts w:ascii="Times New Roman" w:eastAsia="Times New Roman" w:hAnsi="Times New Roman" w:cs="Times New Roman"/>
          <w:color w:val="000000"/>
          <w:sz w:val="24"/>
          <w:szCs w:val="24"/>
        </w:rPr>
        <w:t>(</w:t>
      </w:r>
      <w:del w:id="1320" w:author="reza" w:date="2019-07-29T18:01:00Z">
        <w:r w:rsidRPr="00466463" w:rsidDel="008642BC">
          <w:rPr>
            <w:rFonts w:ascii="Times New Roman" w:eastAsia="Times New Roman" w:hAnsi="Times New Roman" w:cs="Times New Roman"/>
            <w:color w:val="000000"/>
            <w:sz w:val="24"/>
            <w:szCs w:val="24"/>
          </w:rPr>
          <w:delText>6</w:delText>
        </w:r>
      </w:del>
      <w:ins w:id="1321" w:author="reza" w:date="2019-07-29T18:01:00Z">
        <w:r w:rsidR="008642BC">
          <w:rPr>
            <w:rFonts w:ascii="Times New Roman" w:eastAsia="Times New Roman" w:hAnsi="Times New Roman" w:cs="Times New Roman"/>
            <w:color w:val="000000"/>
            <w:sz w:val="24"/>
            <w:szCs w:val="24"/>
          </w:rPr>
          <w:t>3</w:t>
        </w:r>
      </w:ins>
      <w:r w:rsidRPr="00466463">
        <w:rPr>
          <w:rFonts w:ascii="Times New Roman" w:eastAsia="Times New Roman" w:hAnsi="Times New Roman" w:cs="Times New Roman"/>
          <w:color w:val="000000"/>
          <w:sz w:val="24"/>
          <w:szCs w:val="24"/>
        </w:rPr>
        <w:t>)</w:t>
      </w:r>
      <w:ins w:id="1322" w:author="signal" w:date="2019-08-01T22:31:00Z">
        <w:r w:rsidR="001C794B">
          <w:rPr>
            <w:rFonts w:ascii="Times New Roman" w:eastAsia="Times New Roman" w:hAnsi="Times New Roman" w:cs="Times New Roman"/>
            <w:color w:val="000000"/>
            <w:sz w:val="24"/>
            <w:szCs w:val="24"/>
          </w:rPr>
          <w:t xml:space="preserve">. </w:t>
        </w:r>
      </w:ins>
      <w:ins w:id="1323" w:author="signal" w:date="2019-08-01T22:32:00Z">
        <w:r w:rsidR="00D209EA">
          <w:rPr>
            <w:rFonts w:ascii="Times New Roman" w:eastAsia="Times New Roman" w:hAnsi="Times New Roman" w:cs="Times New Roman"/>
            <w:color w:val="000000"/>
            <w:sz w:val="24"/>
            <w:szCs w:val="24"/>
          </w:rPr>
          <w:t xml:space="preserve">One </w:t>
        </w:r>
      </w:ins>
      <w:ins w:id="1324" w:author="signal" w:date="2019-08-01T22:31:00Z">
        <w:r w:rsidR="00C76408">
          <w:rPr>
            <w:rFonts w:ascii="Times New Roman" w:eastAsia="Times New Roman" w:hAnsi="Times New Roman" w:cs="Times New Roman"/>
            <w:color w:val="000000"/>
            <w:sz w:val="24"/>
            <w:szCs w:val="24"/>
          </w:rPr>
          <w:t>value introduced in th</w:t>
        </w:r>
      </w:ins>
      <w:ins w:id="1325" w:author="signal" w:date="2019-08-01T22:32:00Z">
        <w:r w:rsidR="00C76408">
          <w:rPr>
            <w:rFonts w:ascii="Times New Roman" w:eastAsia="Times New Roman" w:hAnsi="Times New Roman" w:cs="Times New Roman"/>
            <w:color w:val="000000"/>
            <w:sz w:val="24"/>
            <w:szCs w:val="24"/>
          </w:rPr>
          <w:t>is</w:t>
        </w:r>
      </w:ins>
      <w:ins w:id="1326" w:author="signal" w:date="2019-08-01T22:31:00Z">
        <w:r w:rsidR="001C794B">
          <w:rPr>
            <w:rFonts w:ascii="Times New Roman" w:eastAsia="Times New Roman" w:hAnsi="Times New Roman" w:cs="Times New Roman"/>
            <w:color w:val="000000"/>
            <w:sz w:val="24"/>
            <w:szCs w:val="24"/>
          </w:rPr>
          <w:t xml:space="preserve"> study </w:t>
        </w:r>
      </w:ins>
      <w:ins w:id="1327" w:author="signal" w:date="2019-08-01T22:32:00Z">
        <w:r w:rsidR="00D209EA">
          <w:rPr>
            <w:rFonts w:ascii="Times New Roman" w:eastAsia="Times New Roman" w:hAnsi="Times New Roman" w:cs="Times New Roman"/>
            <w:color w:val="000000"/>
            <w:sz w:val="24"/>
            <w:szCs w:val="24"/>
          </w:rPr>
          <w:t xml:space="preserve">was </w:t>
        </w:r>
        <w:r w:rsidR="00D209EA" w:rsidRPr="00466463">
          <w:rPr>
            <w:rFonts w:ascii="Times New Roman" w:eastAsia="Times New Roman" w:hAnsi="Times New Roman" w:cs="Times New Roman"/>
            <w:color w:val="000000"/>
            <w:sz w:val="24"/>
            <w:szCs w:val="24"/>
          </w:rPr>
          <w:t>positive attitude to</w:t>
        </w:r>
      </w:ins>
      <w:ins w:id="1328" w:author="signal" w:date="2019-08-01T23:59:00Z">
        <w:r w:rsidR="001D26F5">
          <w:rPr>
            <w:rFonts w:ascii="Times New Roman" w:eastAsia="Times New Roman" w:hAnsi="Times New Roman" w:cs="Times New Roman"/>
            <w:color w:val="000000"/>
            <w:sz w:val="24"/>
            <w:szCs w:val="24"/>
          </w:rPr>
          <w:t>ward</w:t>
        </w:r>
      </w:ins>
      <w:ins w:id="1329" w:author="signal" w:date="2019-08-01T22:32:00Z">
        <w:r w:rsidR="00D209EA" w:rsidRPr="00466463">
          <w:rPr>
            <w:rFonts w:ascii="Times New Roman" w:eastAsia="Times New Roman" w:hAnsi="Times New Roman" w:cs="Times New Roman"/>
            <w:color w:val="000000"/>
            <w:sz w:val="24"/>
            <w:szCs w:val="24"/>
          </w:rPr>
          <w:t xml:space="preserve"> old </w:t>
        </w:r>
        <w:proofErr w:type="spellStart"/>
        <w:r w:rsidR="00D209EA" w:rsidRPr="00466463">
          <w:rPr>
            <w:rFonts w:ascii="Times New Roman" w:eastAsia="Times New Roman" w:hAnsi="Times New Roman" w:cs="Times New Roman"/>
            <w:color w:val="000000"/>
            <w:sz w:val="24"/>
            <w:szCs w:val="24"/>
          </w:rPr>
          <w:t>age</w:t>
        </w:r>
      </w:ins>
      <w:r w:rsidRPr="00466463">
        <w:rPr>
          <w:rFonts w:ascii="Times New Roman" w:eastAsia="Times New Roman" w:hAnsi="Times New Roman" w:cs="Times New Roman"/>
          <w:color w:val="000000"/>
          <w:sz w:val="24"/>
          <w:szCs w:val="24"/>
        </w:rPr>
        <w:t>.</w:t>
      </w:r>
      <w:del w:id="1330" w:author="signal" w:date="2019-08-01T23:59:00Z">
        <w:r w:rsidDel="001D26F5">
          <w:rPr>
            <w:rFonts w:ascii="Times New Roman" w:eastAsia="Times New Roman" w:hAnsi="Times New Roman" w:cs="Times New Roman" w:hint="cs"/>
            <w:color w:val="000000"/>
            <w:sz w:val="24"/>
            <w:szCs w:val="24"/>
            <w:rtl/>
            <w:lang w:bidi="fa-IR"/>
          </w:rPr>
          <w:delText>یکی دیگر از ارزش ها معرفی شده در مطالعه نگرش مثبت به سالمندی است.</w:delText>
        </w:r>
      </w:del>
      <w:r w:rsidRPr="00466463">
        <w:rPr>
          <w:rFonts w:ascii="Times New Roman" w:eastAsia="Times New Roman" w:hAnsi="Times New Roman" w:cs="Times New Roman"/>
          <w:color w:val="000000"/>
          <w:sz w:val="24"/>
          <w:szCs w:val="24"/>
        </w:rPr>
        <w:t>Staff’s</w:t>
      </w:r>
      <w:proofErr w:type="spellEnd"/>
      <w:r w:rsidRPr="00466463">
        <w:rPr>
          <w:rFonts w:ascii="Times New Roman" w:eastAsia="Times New Roman" w:hAnsi="Times New Roman" w:cs="Times New Roman"/>
          <w:color w:val="000000"/>
          <w:sz w:val="24"/>
          <w:szCs w:val="24"/>
        </w:rPr>
        <w:t xml:space="preserve"> positive attitude to old age has an important impact on older adults’ autonomy</w:t>
      </w:r>
      <w:r>
        <w:rPr>
          <w:rFonts w:ascii="Times New Roman" w:eastAsia="Times New Roman" w:hAnsi="Times New Roman" w:cs="Times New Roman"/>
          <w:color w:val="000000"/>
          <w:sz w:val="24"/>
          <w:szCs w:val="24"/>
        </w:rPr>
        <w:t>, and guarantees</w:t>
      </w:r>
      <w:r w:rsidRPr="00466463">
        <w:rPr>
          <w:rFonts w:ascii="Times New Roman" w:eastAsia="Times New Roman" w:hAnsi="Times New Roman" w:cs="Times New Roman"/>
          <w:color w:val="000000"/>
          <w:sz w:val="24"/>
          <w:szCs w:val="24"/>
        </w:rPr>
        <w:t> respect and good care. The outcome of positive attitude is the feeling of safety and confidence in the care provider and the care receiver</w:t>
      </w:r>
      <w:ins w:id="1331" w:author="reza" w:date="2019-08-02T19:33:00Z">
        <w:r w:rsidR="00E371A9">
          <w:rPr>
            <w:rFonts w:ascii="Times New Roman" w:eastAsia="Times New Roman" w:hAnsi="Times New Roman" w:cs="Times New Roman"/>
            <w:color w:val="000000"/>
            <w:sz w:val="24"/>
            <w:szCs w:val="24"/>
          </w:rPr>
          <w:t xml:space="preserve"> </w:t>
        </w:r>
      </w:ins>
      <w:r w:rsidRPr="00466463">
        <w:rPr>
          <w:rFonts w:ascii="Times New Roman" w:eastAsia="Times New Roman" w:hAnsi="Times New Roman" w:cs="Times New Roman"/>
          <w:color w:val="000000"/>
          <w:sz w:val="24"/>
          <w:szCs w:val="24"/>
        </w:rPr>
        <w:t>(</w:t>
      </w:r>
      <w:del w:id="1332" w:author="reza" w:date="2019-07-29T18:01:00Z">
        <w:r w:rsidRPr="00466463" w:rsidDel="008642BC">
          <w:rPr>
            <w:rFonts w:ascii="Times New Roman" w:eastAsia="Times New Roman" w:hAnsi="Times New Roman" w:cs="Times New Roman"/>
            <w:color w:val="000000"/>
            <w:sz w:val="24"/>
            <w:szCs w:val="24"/>
          </w:rPr>
          <w:delText>33</w:delText>
        </w:r>
      </w:del>
      <w:ins w:id="1333" w:author="reza" w:date="2019-07-29T18:01:00Z">
        <w:r w:rsidR="008642BC">
          <w:rPr>
            <w:rFonts w:ascii="Times New Roman" w:eastAsia="Times New Roman" w:hAnsi="Times New Roman" w:cs="Times New Roman"/>
            <w:color w:val="000000"/>
            <w:sz w:val="24"/>
            <w:szCs w:val="24"/>
          </w:rPr>
          <w:t>35</w:t>
        </w:r>
      </w:ins>
      <w:r w:rsidRPr="00466463">
        <w:rPr>
          <w:rFonts w:ascii="Times New Roman" w:eastAsia="Times New Roman" w:hAnsi="Times New Roman" w:cs="Times New Roman"/>
          <w:color w:val="000000"/>
          <w:sz w:val="24"/>
          <w:szCs w:val="24"/>
        </w:rPr>
        <w:t xml:space="preserve">, </w:t>
      </w:r>
      <w:del w:id="1334" w:author="reza" w:date="2019-07-29T18:02:00Z">
        <w:r w:rsidRPr="00466463" w:rsidDel="008642BC">
          <w:rPr>
            <w:rFonts w:ascii="Times New Roman" w:eastAsia="Times New Roman" w:hAnsi="Times New Roman" w:cs="Times New Roman"/>
            <w:color w:val="000000"/>
            <w:sz w:val="24"/>
            <w:szCs w:val="24"/>
          </w:rPr>
          <w:delText>36</w:delText>
        </w:r>
      </w:del>
      <w:ins w:id="1335" w:author="reza" w:date="2019-07-29T18:02:00Z">
        <w:r w:rsidR="008642BC">
          <w:rPr>
            <w:rFonts w:ascii="Times New Roman" w:eastAsia="Times New Roman" w:hAnsi="Times New Roman" w:cs="Times New Roman"/>
            <w:color w:val="000000"/>
            <w:sz w:val="24"/>
            <w:szCs w:val="24"/>
          </w:rPr>
          <w:t>27</w:t>
        </w:r>
      </w:ins>
      <w:r w:rsidRPr="00466463">
        <w:rPr>
          <w:rFonts w:ascii="Times New Roman" w:eastAsia="Times New Roman" w:hAnsi="Times New Roman" w:cs="Times New Roman"/>
          <w:color w:val="000000"/>
          <w:sz w:val="24"/>
          <w:szCs w:val="24"/>
        </w:rPr>
        <w:t>).</w:t>
      </w:r>
    </w:p>
    <w:p w14:paraId="36FCBD66" w14:textId="77777777" w:rsidR="00E21F96" w:rsidDel="00E371A9" w:rsidRDefault="00E371A9">
      <w:pPr>
        <w:spacing w:after="0" w:line="360" w:lineRule="auto"/>
        <w:ind w:firstLine="720"/>
        <w:jc w:val="both"/>
        <w:rPr>
          <w:del w:id="1336" w:author="reza" w:date="2019-08-02T19:33:00Z"/>
          <w:rFonts w:ascii="Times New Roman" w:eastAsia="Times New Roman" w:hAnsi="Times New Roman" w:cs="Times New Roman"/>
          <w:color w:val="000000"/>
          <w:sz w:val="24"/>
          <w:szCs w:val="24"/>
        </w:rPr>
        <w:pPrChange w:id="1337" w:author="reza" w:date="2019-08-02T20:08:00Z">
          <w:pPr>
            <w:spacing w:after="0" w:line="360" w:lineRule="auto"/>
            <w:ind w:firstLine="720"/>
            <w:jc w:val="lowKashida"/>
          </w:pPr>
        </w:pPrChange>
      </w:pPr>
      <w:ins w:id="1338" w:author="reza" w:date="2019-08-02T19:33:00Z">
        <w:r>
          <w:rPr>
            <w:rFonts w:ascii="Times New Roman" w:eastAsia="Times New Roman" w:hAnsi="Times New Roman" w:cs="Times New Roman"/>
            <w:color w:val="000000"/>
            <w:sz w:val="24"/>
            <w:szCs w:val="24"/>
          </w:rPr>
          <w:t xml:space="preserve">    </w:t>
        </w:r>
      </w:ins>
      <w:del w:id="1339" w:author="reza" w:date="2019-08-02T19:33:00Z">
        <w:r w:rsidR="002377C3" w:rsidRPr="00466463" w:rsidDel="00E371A9">
          <w:rPr>
            <w:rFonts w:ascii="Times New Roman" w:eastAsia="Times New Roman" w:hAnsi="Times New Roman" w:cs="Times New Roman"/>
            <w:color w:val="000000"/>
            <w:sz w:val="24"/>
            <w:szCs w:val="24"/>
          </w:rPr>
          <w:delText xml:space="preserve">   </w:delText>
        </w:r>
      </w:del>
    </w:p>
    <w:p w14:paraId="18FACF7E" w14:textId="77777777" w:rsidR="002377C3" w:rsidRPr="00466463" w:rsidDel="00E371A9" w:rsidRDefault="002377C3">
      <w:pPr>
        <w:spacing w:after="0" w:line="360" w:lineRule="auto"/>
        <w:jc w:val="both"/>
        <w:rPr>
          <w:del w:id="1340" w:author="reza" w:date="2019-08-02T19:33:00Z"/>
          <w:rFonts w:ascii="Times New Roman" w:eastAsia="Times New Roman" w:hAnsi="Times New Roman" w:cs="Times New Roman"/>
          <w:color w:val="000000"/>
          <w:sz w:val="24"/>
          <w:szCs w:val="24"/>
        </w:rPr>
        <w:pPrChange w:id="1341" w:author="reza" w:date="2019-08-02T20:08:00Z">
          <w:pPr>
            <w:spacing w:after="0" w:line="360" w:lineRule="auto"/>
            <w:ind w:firstLine="720"/>
            <w:jc w:val="lowKashida"/>
          </w:pPr>
        </w:pPrChange>
      </w:pPr>
    </w:p>
    <w:p w14:paraId="68F6DBA7" w14:textId="77777777" w:rsidR="002377C3" w:rsidRPr="006821A9" w:rsidRDefault="002377C3" w:rsidP="00025BA8">
      <w:pPr>
        <w:spacing w:after="0" w:line="360" w:lineRule="auto"/>
        <w:jc w:val="both"/>
        <w:rPr>
          <w:rFonts w:ascii="Times New Roman" w:eastAsia="Times New Roman" w:hAnsi="Times New Roman" w:cs="Times New Roman"/>
          <w:b/>
          <w:bCs/>
          <w:color w:val="000000"/>
          <w:sz w:val="24"/>
          <w:szCs w:val="24"/>
        </w:rPr>
      </w:pPr>
      <w:r w:rsidRPr="006821A9">
        <w:rPr>
          <w:rFonts w:ascii="TimesNewRoman" w:hAnsi="TimesNewRoman"/>
          <w:color w:val="000000"/>
          <w:sz w:val="24"/>
          <w:szCs w:val="24"/>
        </w:rPr>
        <w:t>It should be noted that one of the limitations of this</w:t>
      </w:r>
      <w:r w:rsidRPr="006821A9">
        <w:rPr>
          <w:rFonts w:ascii="TimesNewRoman" w:hAnsi="TimesNewRoman"/>
          <w:color w:val="000000"/>
          <w:sz w:val="24"/>
          <w:szCs w:val="24"/>
        </w:rPr>
        <w:br/>
        <w:t xml:space="preserve">study was our inability to use </w:t>
      </w:r>
      <w:proofErr w:type="spellStart"/>
      <w:r w:rsidRPr="006821A9">
        <w:rPr>
          <w:rFonts w:ascii="TimesNewRoman" w:hAnsi="TimesNewRoman"/>
          <w:color w:val="000000"/>
          <w:sz w:val="24"/>
          <w:szCs w:val="24"/>
        </w:rPr>
        <w:t>literaturepublished</w:t>
      </w:r>
      <w:proofErr w:type="spellEnd"/>
      <w:r w:rsidRPr="006821A9">
        <w:rPr>
          <w:rFonts w:ascii="TimesNewRoman" w:hAnsi="TimesNewRoman"/>
          <w:color w:val="000000"/>
          <w:sz w:val="24"/>
          <w:szCs w:val="24"/>
        </w:rPr>
        <w:t xml:space="preserve"> in non-English languages, and this </w:t>
      </w:r>
      <w:proofErr w:type="spellStart"/>
      <w:r w:rsidRPr="006821A9">
        <w:rPr>
          <w:rFonts w:ascii="TimesNewRoman" w:hAnsi="TimesNewRoman"/>
          <w:color w:val="000000"/>
          <w:sz w:val="24"/>
          <w:szCs w:val="24"/>
        </w:rPr>
        <w:t>mayhave</w:t>
      </w:r>
      <w:proofErr w:type="spellEnd"/>
      <w:r w:rsidRPr="006821A9">
        <w:rPr>
          <w:rFonts w:ascii="TimesNewRoman" w:hAnsi="TimesNewRoman"/>
          <w:color w:val="000000"/>
          <w:sz w:val="24"/>
          <w:szCs w:val="24"/>
        </w:rPr>
        <w:t xml:space="preserve"> resulted in presenting an </w:t>
      </w:r>
      <w:r>
        <w:rPr>
          <w:rFonts w:ascii="TimesNewRoman" w:hAnsi="TimesNewRoman"/>
          <w:color w:val="000000"/>
          <w:sz w:val="24"/>
          <w:szCs w:val="24"/>
        </w:rPr>
        <w:t>incomplete</w:t>
      </w:r>
      <w:r w:rsidRPr="006821A9">
        <w:rPr>
          <w:rFonts w:ascii="TimesNewRoman" w:hAnsi="TimesNewRoman"/>
          <w:color w:val="000000"/>
          <w:sz w:val="24"/>
          <w:szCs w:val="24"/>
        </w:rPr>
        <w:t xml:space="preserve"> image </w:t>
      </w:r>
      <w:proofErr w:type="spellStart"/>
      <w:r w:rsidRPr="006821A9">
        <w:rPr>
          <w:rFonts w:ascii="TimesNewRoman" w:hAnsi="TimesNewRoman"/>
          <w:color w:val="000000"/>
          <w:sz w:val="24"/>
          <w:szCs w:val="24"/>
        </w:rPr>
        <w:t>ofthe</w:t>
      </w:r>
      <w:proofErr w:type="spellEnd"/>
      <w:r w:rsidRPr="006821A9">
        <w:rPr>
          <w:rFonts w:ascii="TimesNewRoman" w:hAnsi="TimesNewRoman"/>
          <w:color w:val="000000"/>
          <w:sz w:val="24"/>
          <w:szCs w:val="24"/>
        </w:rPr>
        <w:t xml:space="preserve"> examined concept.</w:t>
      </w:r>
    </w:p>
    <w:p w14:paraId="61558F6D" w14:textId="77777777" w:rsidR="002377C3" w:rsidRPr="00DA619C" w:rsidRDefault="002377C3" w:rsidP="00025BA8">
      <w:pPr>
        <w:spacing w:after="0" w:line="360" w:lineRule="auto"/>
        <w:jc w:val="both"/>
        <w:rPr>
          <w:rFonts w:ascii="Times New Roman" w:eastAsia="Times New Roman" w:hAnsi="Times New Roman" w:cs="Times New Roman"/>
          <w:b/>
          <w:bCs/>
          <w:color w:val="000000"/>
          <w:sz w:val="24"/>
          <w:szCs w:val="24"/>
        </w:rPr>
      </w:pPr>
    </w:p>
    <w:p w14:paraId="2A6C28CF" w14:textId="77777777" w:rsidR="002377C3" w:rsidRPr="00466463" w:rsidRDefault="002377C3">
      <w:pPr>
        <w:spacing w:after="0" w:line="360" w:lineRule="auto"/>
        <w:jc w:val="both"/>
        <w:rPr>
          <w:rFonts w:ascii="Times New Roman" w:eastAsia="Times New Roman" w:hAnsi="Times New Roman" w:cs="Times New Roman"/>
          <w:b/>
          <w:bCs/>
          <w:color w:val="000000"/>
          <w:sz w:val="24"/>
          <w:szCs w:val="24"/>
        </w:rPr>
        <w:pPrChange w:id="1342" w:author="reza" w:date="2019-08-02T20:08:00Z">
          <w:pPr>
            <w:spacing w:after="0" w:line="360" w:lineRule="auto"/>
            <w:jc w:val="lowKashida"/>
          </w:pPr>
        </w:pPrChange>
      </w:pPr>
      <w:r w:rsidRPr="00466463">
        <w:rPr>
          <w:rFonts w:ascii="Times New Roman" w:eastAsia="Times New Roman" w:hAnsi="Times New Roman" w:cs="Times New Roman"/>
          <w:b/>
          <w:bCs/>
          <w:color w:val="000000"/>
          <w:sz w:val="24"/>
          <w:szCs w:val="24"/>
        </w:rPr>
        <w:t>Conclusion</w:t>
      </w:r>
    </w:p>
    <w:p w14:paraId="1266495F" w14:textId="77777777" w:rsidR="002377C3" w:rsidRPr="00466463" w:rsidRDefault="002377C3">
      <w:pPr>
        <w:spacing w:after="0" w:line="360" w:lineRule="auto"/>
        <w:ind w:firstLine="720"/>
        <w:jc w:val="both"/>
        <w:rPr>
          <w:rFonts w:ascii="Times New Roman" w:eastAsia="Times New Roman" w:hAnsi="Times New Roman" w:cs="Times New Roman"/>
          <w:color w:val="000000"/>
          <w:sz w:val="24"/>
          <w:szCs w:val="24"/>
        </w:rPr>
        <w:pPrChange w:id="1343" w:author="reza" w:date="2019-08-02T20:08:00Z">
          <w:pPr>
            <w:spacing w:after="0" w:line="360" w:lineRule="auto"/>
            <w:ind w:firstLine="720"/>
            <w:jc w:val="lowKashida"/>
          </w:pPr>
        </w:pPrChange>
      </w:pPr>
      <w:r w:rsidRPr="00466463">
        <w:rPr>
          <w:rFonts w:ascii="Times New Roman" w:eastAsia="Times New Roman" w:hAnsi="Times New Roman" w:cs="Times New Roman"/>
          <w:color w:val="000000"/>
          <w:sz w:val="24"/>
          <w:szCs w:val="24"/>
        </w:rPr>
        <w:t xml:space="preserve">In addition to the ethical principles of medical care, ethical values in </w:t>
      </w:r>
      <w:del w:id="1344" w:author="signal" w:date="2019-08-01T22:33:00Z">
        <w:r w:rsidRPr="00466463" w:rsidDel="004B520F">
          <w:rPr>
            <w:rFonts w:ascii="Times New Roman" w:eastAsia="Times New Roman" w:hAnsi="Times New Roman" w:cs="Times New Roman"/>
            <w:color w:val="000000"/>
            <w:sz w:val="24"/>
            <w:szCs w:val="24"/>
          </w:rPr>
          <w:delText xml:space="preserve">elderly </w:delText>
        </w:r>
      </w:del>
      <w:ins w:id="1345" w:author="signal" w:date="2019-08-01T22:33:00Z">
        <w:r w:rsidR="004B520F">
          <w:rPr>
            <w:rFonts w:ascii="Times New Roman" w:eastAsia="Times New Roman" w:hAnsi="Times New Roman" w:cs="Times New Roman"/>
            <w:color w:val="000000"/>
            <w:sz w:val="24"/>
            <w:szCs w:val="24"/>
          </w:rPr>
          <w:t>aged</w:t>
        </w:r>
      </w:ins>
      <w:ins w:id="1346" w:author="reza" w:date="2019-08-02T18:26:00Z">
        <w:r w:rsidR="001B3CBB">
          <w:rPr>
            <w:rFonts w:ascii="Times New Roman" w:eastAsia="Times New Roman" w:hAnsi="Times New Roman" w:cs="Times New Roman"/>
            <w:color w:val="000000"/>
            <w:sz w:val="24"/>
            <w:szCs w:val="24"/>
          </w:rPr>
          <w:t xml:space="preserve"> </w:t>
        </w:r>
      </w:ins>
      <w:r w:rsidRPr="00466463">
        <w:rPr>
          <w:rFonts w:ascii="Times New Roman" w:eastAsia="Times New Roman" w:hAnsi="Times New Roman" w:cs="Times New Roman"/>
          <w:color w:val="000000"/>
          <w:sz w:val="24"/>
          <w:szCs w:val="24"/>
        </w:rPr>
        <w:t xml:space="preserve">care are focused on providing professional care and paying more attention to human aspects of care including preserving integrity, establishing human relationships, and preserving dignity of older people. Providing ethical care requires better understanding of </w:t>
      </w:r>
      <w:del w:id="1347" w:author="signal" w:date="2019-08-01T22:34:00Z">
        <w:r w:rsidRPr="00466463" w:rsidDel="00452711">
          <w:rPr>
            <w:rFonts w:ascii="Times New Roman" w:eastAsia="Times New Roman" w:hAnsi="Times New Roman" w:cs="Times New Roman"/>
            <w:color w:val="000000"/>
            <w:sz w:val="24"/>
            <w:szCs w:val="24"/>
          </w:rPr>
          <w:delText>the elderly</w:delText>
        </w:r>
      </w:del>
      <w:ins w:id="1348" w:author="signal" w:date="2019-08-01T22:34:00Z">
        <w:r w:rsidR="00452711">
          <w:rPr>
            <w:rFonts w:ascii="Times New Roman" w:eastAsia="Times New Roman" w:hAnsi="Times New Roman" w:cs="Times New Roman"/>
            <w:color w:val="000000"/>
            <w:sz w:val="24"/>
            <w:szCs w:val="24"/>
          </w:rPr>
          <w:t>older adults</w:t>
        </w:r>
      </w:ins>
      <w:r w:rsidRPr="00466463">
        <w:rPr>
          <w:rFonts w:ascii="Times New Roman" w:eastAsia="Times New Roman" w:hAnsi="Times New Roman" w:cs="Times New Roman"/>
          <w:color w:val="000000"/>
          <w:sz w:val="24"/>
          <w:szCs w:val="24"/>
        </w:rPr>
        <w:t>, awareness of their needs, and efforts to solve their problems.</w:t>
      </w:r>
    </w:p>
    <w:p w14:paraId="79196F84" w14:textId="77777777" w:rsidR="002377C3" w:rsidRPr="00466463" w:rsidRDefault="002377C3">
      <w:pPr>
        <w:spacing w:after="0" w:line="360" w:lineRule="auto"/>
        <w:jc w:val="both"/>
        <w:rPr>
          <w:rFonts w:ascii="Times New Roman" w:eastAsia="Times New Roman" w:hAnsi="Times New Roman" w:cs="Times New Roman"/>
          <w:b/>
          <w:bCs/>
          <w:color w:val="000000"/>
          <w:sz w:val="24"/>
          <w:szCs w:val="24"/>
        </w:rPr>
        <w:pPrChange w:id="1349" w:author="reza" w:date="2019-08-02T20:08:00Z">
          <w:pPr>
            <w:spacing w:after="0" w:line="360" w:lineRule="auto"/>
            <w:jc w:val="lowKashida"/>
          </w:pPr>
        </w:pPrChange>
      </w:pPr>
    </w:p>
    <w:p w14:paraId="5FD80905" w14:textId="77777777" w:rsidR="002377C3" w:rsidRPr="00466463" w:rsidRDefault="002377C3">
      <w:pPr>
        <w:spacing w:after="0" w:line="360" w:lineRule="auto"/>
        <w:jc w:val="both"/>
        <w:rPr>
          <w:rFonts w:ascii="Times New Roman" w:eastAsia="Times New Roman" w:hAnsi="Times New Roman" w:cs="Times New Roman"/>
          <w:b/>
          <w:bCs/>
          <w:color w:val="000000"/>
          <w:sz w:val="24"/>
          <w:szCs w:val="24"/>
        </w:rPr>
        <w:pPrChange w:id="1350" w:author="reza" w:date="2019-08-02T20:08:00Z">
          <w:pPr>
            <w:spacing w:after="0" w:line="360" w:lineRule="auto"/>
            <w:jc w:val="lowKashida"/>
          </w:pPr>
        </w:pPrChange>
      </w:pPr>
      <w:r w:rsidRPr="00466463">
        <w:rPr>
          <w:rFonts w:ascii="Times New Roman" w:eastAsia="Times New Roman" w:hAnsi="Times New Roman" w:cs="Times New Roman"/>
          <w:b/>
          <w:bCs/>
          <w:color w:val="000000"/>
          <w:sz w:val="24"/>
          <w:szCs w:val="24"/>
        </w:rPr>
        <w:t>Acknowledgements</w:t>
      </w:r>
    </w:p>
    <w:p w14:paraId="7DDEFE92" w14:textId="77777777" w:rsidR="00E371A9" w:rsidRDefault="00E371A9">
      <w:pPr>
        <w:spacing w:after="0" w:line="360" w:lineRule="auto"/>
        <w:jc w:val="both"/>
        <w:rPr>
          <w:ins w:id="1351" w:author="reza" w:date="2019-08-02T19:35:00Z"/>
          <w:rFonts w:ascii="Times New Roman" w:hAnsi="Times New Roman" w:cs="Times New Roman"/>
          <w:sz w:val="24"/>
          <w:szCs w:val="24"/>
        </w:rPr>
        <w:pPrChange w:id="1352" w:author="reza" w:date="2019-08-02T20:08:00Z">
          <w:pPr>
            <w:spacing w:after="0" w:line="360" w:lineRule="auto"/>
            <w:jc w:val="lowKashida"/>
          </w:pPr>
        </w:pPrChange>
      </w:pPr>
      <w:ins w:id="1353" w:author="reza" w:date="2019-08-02T19:35:00Z">
        <w:r w:rsidRPr="00C31E20">
          <w:rPr>
            <w:rFonts w:ascii="Times New Roman" w:hAnsi="Times New Roman" w:cs="Times New Roman"/>
            <w:sz w:val="24"/>
            <w:szCs w:val="24"/>
          </w:rPr>
          <w:t xml:space="preserve">We appreciate the kind help of </w:t>
        </w:r>
        <w:r>
          <w:rPr>
            <w:rFonts w:ascii="Times New Roman" w:hAnsi="Times New Roman" w:cs="Times New Roman"/>
            <w:sz w:val="24"/>
            <w:szCs w:val="24"/>
          </w:rPr>
          <w:t xml:space="preserve">Dr Mohammad </w:t>
        </w:r>
        <w:proofErr w:type="spellStart"/>
        <w:r w:rsidRPr="00C31E20">
          <w:rPr>
            <w:rFonts w:ascii="Times New Roman" w:hAnsi="Times New Roman" w:cs="Times New Roman"/>
            <w:sz w:val="24"/>
            <w:szCs w:val="24"/>
          </w:rPr>
          <w:t>Gholami</w:t>
        </w:r>
        <w:proofErr w:type="spellEnd"/>
        <w:r w:rsidRPr="00C31E20">
          <w:rPr>
            <w:rFonts w:ascii="Times New Roman" w:hAnsi="Times New Roman" w:cs="Times New Roman"/>
            <w:sz w:val="24"/>
            <w:szCs w:val="24"/>
          </w:rPr>
          <w:t xml:space="preserve"> and Dr </w:t>
        </w:r>
        <w:proofErr w:type="spellStart"/>
        <w:r w:rsidRPr="00C31E20">
          <w:rPr>
            <w:rFonts w:ascii="Times New Roman" w:hAnsi="Times New Roman" w:cs="Times New Roman"/>
            <w:sz w:val="24"/>
            <w:szCs w:val="24"/>
          </w:rPr>
          <w:t>Mojgan</w:t>
        </w:r>
        <w:proofErr w:type="spellEnd"/>
        <w:r w:rsidRPr="00C31E20">
          <w:rPr>
            <w:rFonts w:ascii="Times New Roman" w:hAnsi="Times New Roman" w:cs="Times New Roman"/>
            <w:sz w:val="24"/>
            <w:szCs w:val="24"/>
          </w:rPr>
          <w:t xml:space="preserve"> </w:t>
        </w:r>
        <w:proofErr w:type="spellStart"/>
        <w:r w:rsidRPr="00C31E20">
          <w:rPr>
            <w:rFonts w:ascii="Times New Roman" w:hAnsi="Times New Roman" w:cs="Times New Roman"/>
            <w:sz w:val="24"/>
            <w:szCs w:val="24"/>
          </w:rPr>
          <w:t>Khademi</w:t>
        </w:r>
        <w:proofErr w:type="spellEnd"/>
        <w:r>
          <w:rPr>
            <w:rFonts w:ascii="Times New Roman" w:hAnsi="Times New Roman" w:cs="Times New Roman"/>
            <w:sz w:val="24"/>
            <w:szCs w:val="24"/>
          </w:rPr>
          <w:t>.</w:t>
        </w:r>
      </w:ins>
    </w:p>
    <w:p w14:paraId="6ED92D9C" w14:textId="77777777" w:rsidR="00E371A9" w:rsidRDefault="00E371A9">
      <w:pPr>
        <w:spacing w:after="0" w:line="360" w:lineRule="auto"/>
        <w:jc w:val="both"/>
        <w:rPr>
          <w:ins w:id="1354" w:author="reza" w:date="2019-08-02T19:35:00Z"/>
          <w:rFonts w:ascii="Times New Roman" w:eastAsia="Times New Roman" w:hAnsi="Times New Roman" w:cs="Times New Roman"/>
          <w:color w:val="231F20"/>
          <w:sz w:val="24"/>
          <w:szCs w:val="24"/>
        </w:rPr>
        <w:pPrChange w:id="1355" w:author="reza" w:date="2019-08-02T20:08:00Z">
          <w:pPr>
            <w:spacing w:after="0" w:line="360" w:lineRule="auto"/>
            <w:jc w:val="lowKashida"/>
          </w:pPr>
        </w:pPrChange>
      </w:pPr>
      <w:ins w:id="1356" w:author="reza" w:date="2019-08-02T19:35:00Z">
        <w:r w:rsidRPr="00466463" w:rsidDel="00E371A9">
          <w:rPr>
            <w:rFonts w:ascii="Times New Roman" w:eastAsia="Times New Roman" w:hAnsi="Times New Roman" w:cs="Times New Roman"/>
            <w:color w:val="231F20"/>
            <w:sz w:val="24"/>
            <w:szCs w:val="24"/>
          </w:rPr>
          <w:lastRenderedPageBreak/>
          <w:t xml:space="preserve"> </w:t>
        </w:r>
      </w:ins>
    </w:p>
    <w:p w14:paraId="1CB79C34" w14:textId="77777777" w:rsidR="002377C3" w:rsidRPr="00466463" w:rsidDel="00E371A9" w:rsidRDefault="002377C3">
      <w:pPr>
        <w:spacing w:after="0" w:line="360" w:lineRule="auto"/>
        <w:ind w:firstLine="720"/>
        <w:jc w:val="both"/>
        <w:rPr>
          <w:del w:id="1357" w:author="reza" w:date="2019-08-02T19:35:00Z"/>
          <w:rFonts w:ascii="Times New Roman" w:eastAsia="Times New Roman" w:hAnsi="Times New Roman" w:cs="Times New Roman"/>
          <w:color w:val="000000"/>
          <w:sz w:val="24"/>
          <w:szCs w:val="24"/>
        </w:rPr>
        <w:pPrChange w:id="1358" w:author="reza" w:date="2019-08-02T20:08:00Z">
          <w:pPr>
            <w:spacing w:after="0" w:line="360" w:lineRule="auto"/>
            <w:ind w:firstLine="720"/>
            <w:jc w:val="lowKashida"/>
          </w:pPr>
        </w:pPrChange>
      </w:pPr>
      <w:del w:id="1359" w:author="reza" w:date="2019-08-02T19:35:00Z">
        <w:r w:rsidRPr="00466463" w:rsidDel="00E371A9">
          <w:rPr>
            <w:rFonts w:ascii="Times New Roman" w:eastAsia="Times New Roman" w:hAnsi="Times New Roman" w:cs="Times New Roman"/>
            <w:color w:val="231F20"/>
            <w:sz w:val="24"/>
            <w:szCs w:val="24"/>
          </w:rPr>
          <w:delText>The authors would like to acknowledge the University of Social Welfare and Rehabilitation Sciences for supporting this work.</w:delText>
        </w:r>
      </w:del>
    </w:p>
    <w:p w14:paraId="4AF04B56" w14:textId="77777777" w:rsidR="002377C3" w:rsidRPr="00E83EE4" w:rsidRDefault="002377C3">
      <w:pPr>
        <w:spacing w:after="0" w:line="360" w:lineRule="auto"/>
        <w:jc w:val="both"/>
        <w:rPr>
          <w:rFonts w:ascii="Times New Roman" w:eastAsia="Times New Roman" w:hAnsi="Times New Roman" w:cs="Times New Roman"/>
          <w:sz w:val="24"/>
          <w:szCs w:val="24"/>
        </w:rPr>
        <w:pPrChange w:id="1360" w:author="reza" w:date="2019-08-02T20:08:00Z">
          <w:pPr>
            <w:spacing w:after="0" w:line="360" w:lineRule="auto"/>
            <w:jc w:val="lowKashida"/>
          </w:pPr>
        </w:pPrChange>
      </w:pPr>
      <w:r w:rsidRPr="00E83EE4">
        <w:rPr>
          <w:rFonts w:ascii="Times New Roman" w:eastAsia="Times New Roman" w:hAnsi="Times New Roman" w:cs="Times New Roman"/>
          <w:b/>
          <w:bCs/>
          <w:sz w:val="24"/>
          <w:szCs w:val="24"/>
        </w:rPr>
        <w:t>Conflict of interest:</w:t>
      </w:r>
      <w:r>
        <w:rPr>
          <w:rFonts w:ascii="Times New Roman" w:eastAsia="Times New Roman" w:hAnsi="Times New Roman" w:cs="Times New Roman"/>
          <w:sz w:val="24"/>
          <w:szCs w:val="24"/>
        </w:rPr>
        <w:t xml:space="preserve"> None declared</w:t>
      </w:r>
    </w:p>
    <w:p w14:paraId="7F86F0EA" w14:textId="77777777" w:rsidR="002377C3" w:rsidRPr="00466463" w:rsidDel="00B06E1F" w:rsidRDefault="002377C3">
      <w:pPr>
        <w:spacing w:after="0" w:line="360" w:lineRule="auto"/>
        <w:jc w:val="both"/>
        <w:rPr>
          <w:del w:id="1361" w:author="reza" w:date="2019-08-02T20:10:00Z"/>
          <w:rFonts w:ascii="Times New Roman" w:eastAsia="Times New Roman" w:hAnsi="Times New Roman" w:cs="Times New Roman"/>
          <w:color w:val="000000"/>
          <w:sz w:val="24"/>
          <w:szCs w:val="24"/>
        </w:rPr>
        <w:pPrChange w:id="1362" w:author="reza" w:date="2019-08-02T20:08:00Z">
          <w:pPr>
            <w:spacing w:after="0" w:line="360" w:lineRule="auto"/>
            <w:jc w:val="lowKashida"/>
          </w:pPr>
        </w:pPrChange>
      </w:pPr>
    </w:p>
    <w:p w14:paraId="76D53691" w14:textId="77777777" w:rsidR="002377C3" w:rsidRPr="00466463" w:rsidRDefault="002377C3">
      <w:pPr>
        <w:spacing w:after="0" w:line="360" w:lineRule="auto"/>
        <w:jc w:val="both"/>
        <w:rPr>
          <w:rFonts w:ascii="Times New Roman" w:eastAsia="Times New Roman" w:hAnsi="Times New Roman" w:cs="Times New Roman"/>
          <w:color w:val="000000"/>
          <w:sz w:val="24"/>
          <w:szCs w:val="24"/>
        </w:rPr>
        <w:pPrChange w:id="1363" w:author="reza" w:date="2019-08-02T20:08:00Z">
          <w:pPr>
            <w:spacing w:after="0" w:line="360" w:lineRule="auto"/>
            <w:jc w:val="lowKashida"/>
          </w:pPr>
        </w:pPrChange>
      </w:pPr>
      <w:del w:id="1364" w:author="reza" w:date="2019-08-02T20:10:00Z">
        <w:r w:rsidRPr="00466463" w:rsidDel="00B06E1F">
          <w:rPr>
            <w:rFonts w:ascii="Times New Roman" w:eastAsia="Times New Roman" w:hAnsi="Times New Roman" w:cs="Times New Roman"/>
            <w:b/>
            <w:bCs/>
            <w:color w:val="000000"/>
            <w:sz w:val="24"/>
            <w:szCs w:val="24"/>
          </w:rPr>
          <w:br w:type="page"/>
        </w:r>
      </w:del>
      <w:r w:rsidRPr="00466463">
        <w:rPr>
          <w:rFonts w:ascii="Times New Roman" w:eastAsia="Times New Roman" w:hAnsi="Times New Roman" w:cs="Times New Roman"/>
          <w:b/>
          <w:bCs/>
          <w:color w:val="000000"/>
          <w:sz w:val="24"/>
          <w:szCs w:val="24"/>
        </w:rPr>
        <w:t>References</w:t>
      </w:r>
    </w:p>
    <w:p w14:paraId="6C9B58BA" w14:textId="77777777" w:rsidR="002377C3" w:rsidRPr="00B06E1F" w:rsidRDefault="002377C3">
      <w:pPr>
        <w:spacing w:after="0" w:line="360" w:lineRule="auto"/>
        <w:jc w:val="both"/>
        <w:rPr>
          <w:rFonts w:ascii="Times New Roman" w:eastAsia="Times New Roman" w:hAnsi="Times New Roman" w:cs="Times New Roman"/>
          <w:color w:val="000000"/>
          <w:sz w:val="24"/>
          <w:szCs w:val="24"/>
        </w:rPr>
        <w:pPrChange w:id="1365" w:author="reza" w:date="2019-08-02T20:08:00Z">
          <w:pPr>
            <w:spacing w:after="0" w:line="360" w:lineRule="auto"/>
            <w:jc w:val="lowKashida"/>
          </w:pPr>
        </w:pPrChange>
      </w:pPr>
    </w:p>
    <w:p w14:paraId="1EA7C1BF" w14:textId="77777777" w:rsidR="002E4016" w:rsidRPr="00B06E1F" w:rsidRDefault="002E4016" w:rsidP="00025BA8">
      <w:pPr>
        <w:ind w:left="720" w:hanging="720"/>
        <w:jc w:val="both"/>
        <w:rPr>
          <w:ins w:id="1366" w:author="reza" w:date="2019-07-29T22:03:00Z"/>
          <w:rFonts w:asciiTheme="majorBidi" w:hAnsiTheme="majorBidi" w:cstheme="majorBidi"/>
          <w:noProof/>
          <w:rPrChange w:id="1367" w:author="reza" w:date="2019-08-02T20:14:00Z">
            <w:rPr>
              <w:ins w:id="1368" w:author="reza" w:date="2019-07-29T22:03:00Z"/>
              <w:noProof/>
            </w:rPr>
          </w:rPrChange>
        </w:rPr>
      </w:pPr>
      <w:ins w:id="1369" w:author="reza" w:date="2019-07-29T22:03:00Z">
        <w:r w:rsidRPr="00B06E1F">
          <w:rPr>
            <w:rFonts w:asciiTheme="majorBidi" w:hAnsiTheme="majorBidi" w:cstheme="majorBidi"/>
            <w:noProof/>
            <w:rPrChange w:id="1370" w:author="reza" w:date="2019-08-02T20:14:00Z">
              <w:rPr>
                <w:noProof/>
              </w:rPr>
            </w:rPrChange>
          </w:rPr>
          <w:t>1.Ranjbaran M, Vakilian K, Tajik R, Almasi-Hashiani A. Nursing’s code of ethics: a survey of respecting the code</w:t>
        </w:r>
        <w:r w:rsidR="00DB7973" w:rsidRPr="00B06E1F">
          <w:rPr>
            <w:rFonts w:asciiTheme="majorBidi" w:hAnsiTheme="majorBidi" w:cstheme="majorBidi"/>
            <w:noProof/>
            <w:rPrChange w:id="1371" w:author="reza" w:date="2019-08-02T20:14:00Z">
              <w:rPr>
                <w:rFonts w:cs="Calibri"/>
                <w:noProof/>
              </w:rPr>
            </w:rPrChange>
          </w:rPr>
          <w:t xml:space="preserve"> among nursing students. Iran J Med</w:t>
        </w:r>
        <w:r w:rsidRPr="00B06E1F">
          <w:rPr>
            <w:rFonts w:asciiTheme="majorBidi" w:hAnsiTheme="majorBidi" w:cstheme="majorBidi"/>
            <w:noProof/>
            <w:rPrChange w:id="1372" w:author="reza" w:date="2019-08-02T20:14:00Z">
              <w:rPr>
                <w:rFonts w:cs="Calibri"/>
                <w:noProof/>
              </w:rPr>
            </w:rPrChange>
          </w:rPr>
          <w:t xml:space="preserve"> Ethics </w:t>
        </w:r>
        <w:r w:rsidR="00DB7973" w:rsidRPr="00B06E1F">
          <w:rPr>
            <w:rFonts w:asciiTheme="majorBidi" w:hAnsiTheme="majorBidi" w:cstheme="majorBidi"/>
            <w:noProof/>
            <w:rPrChange w:id="1373" w:author="reza" w:date="2019-08-02T20:14:00Z">
              <w:rPr>
                <w:rFonts w:cs="Calibri"/>
                <w:noProof/>
              </w:rPr>
            </w:rPrChange>
          </w:rPr>
          <w:t>Hist</w:t>
        </w:r>
      </w:ins>
      <w:ins w:id="1374" w:author="reza" w:date="2019-08-02T18:28:00Z">
        <w:r w:rsidR="001B3CBB" w:rsidRPr="00B06E1F">
          <w:rPr>
            <w:rFonts w:asciiTheme="majorBidi" w:hAnsiTheme="majorBidi" w:cstheme="majorBidi"/>
            <w:noProof/>
            <w:rPrChange w:id="1375" w:author="reza" w:date="2019-08-02T20:14:00Z">
              <w:rPr>
                <w:rFonts w:cs="Calibri"/>
                <w:noProof/>
              </w:rPr>
            </w:rPrChange>
          </w:rPr>
          <w:t xml:space="preserve"> </w:t>
        </w:r>
      </w:ins>
      <w:ins w:id="1376" w:author="reza" w:date="2019-07-29T22:03:00Z">
        <w:r w:rsidR="00DB7973" w:rsidRPr="00B06E1F">
          <w:rPr>
            <w:rFonts w:asciiTheme="majorBidi" w:hAnsiTheme="majorBidi" w:cstheme="majorBidi"/>
            <w:noProof/>
            <w:rPrChange w:id="1377" w:author="reza" w:date="2019-08-02T20:14:00Z">
              <w:rPr>
                <w:rFonts w:cs="Calibri"/>
                <w:noProof/>
              </w:rPr>
            </w:rPrChange>
          </w:rPr>
          <w:t>Med</w:t>
        </w:r>
      </w:ins>
      <w:ins w:id="1378" w:author="reza" w:date="2019-07-30T01:14:00Z">
        <w:r w:rsidR="00DB7973" w:rsidRPr="00B06E1F">
          <w:rPr>
            <w:rFonts w:asciiTheme="majorBidi" w:hAnsiTheme="majorBidi" w:cstheme="majorBidi"/>
            <w:noProof/>
            <w:rPrChange w:id="1379" w:author="reza" w:date="2019-08-02T20:14:00Z">
              <w:rPr>
                <w:rFonts w:cs="Calibri"/>
                <w:noProof/>
              </w:rPr>
            </w:rPrChange>
          </w:rPr>
          <w:t>.</w:t>
        </w:r>
      </w:ins>
      <w:ins w:id="1380" w:author="reza" w:date="2019-07-29T22:03:00Z">
        <w:r w:rsidRPr="00B06E1F">
          <w:rPr>
            <w:rFonts w:asciiTheme="majorBidi" w:hAnsiTheme="majorBidi" w:cstheme="majorBidi"/>
            <w:noProof/>
            <w:rPrChange w:id="1381" w:author="reza" w:date="2019-08-02T20:14:00Z">
              <w:rPr>
                <w:rFonts w:cs="Calibri"/>
                <w:noProof/>
              </w:rPr>
            </w:rPrChange>
          </w:rPr>
          <w:t xml:space="preserve"> 2014;6(6):45-55.</w:t>
        </w:r>
      </w:ins>
    </w:p>
    <w:p w14:paraId="24C07EB3" w14:textId="77777777" w:rsidR="000C4420" w:rsidRPr="00B06E1F" w:rsidRDefault="00ED6799" w:rsidP="00025BA8">
      <w:pPr>
        <w:ind w:left="720" w:hanging="720"/>
        <w:jc w:val="both"/>
        <w:rPr>
          <w:ins w:id="1382" w:author="reza" w:date="2019-07-29T22:03:00Z"/>
          <w:rFonts w:asciiTheme="majorBidi" w:hAnsiTheme="majorBidi" w:cstheme="majorBidi"/>
          <w:noProof/>
          <w:rPrChange w:id="1383" w:author="reza" w:date="2019-08-02T20:14:00Z">
            <w:rPr>
              <w:ins w:id="1384" w:author="reza" w:date="2019-07-29T22:03:00Z"/>
              <w:noProof/>
            </w:rPr>
          </w:rPrChange>
        </w:rPr>
      </w:pPr>
      <w:ins w:id="1385" w:author="reza" w:date="2019-07-29T22:03:00Z">
        <w:r w:rsidRPr="00B06E1F">
          <w:rPr>
            <w:rFonts w:asciiTheme="majorBidi" w:hAnsiTheme="majorBidi" w:cstheme="majorBidi"/>
            <w:noProof/>
            <w:rPrChange w:id="1386" w:author="reza" w:date="2019-08-02T20:14:00Z">
              <w:rPr>
                <w:noProof/>
              </w:rPr>
            </w:rPrChange>
          </w:rPr>
          <w:t>2.</w:t>
        </w:r>
        <w:r w:rsidR="002E4016" w:rsidRPr="00B06E1F">
          <w:rPr>
            <w:rFonts w:asciiTheme="majorBidi" w:hAnsiTheme="majorBidi" w:cstheme="majorBidi"/>
            <w:noProof/>
            <w:rPrChange w:id="1387" w:author="reza" w:date="2019-08-02T20:14:00Z">
              <w:rPr>
                <w:noProof/>
              </w:rPr>
            </w:rPrChange>
          </w:rPr>
          <w:t>Jonasson</w:t>
        </w:r>
        <w:r w:rsidR="00DB7973" w:rsidRPr="00B06E1F">
          <w:rPr>
            <w:rFonts w:asciiTheme="majorBidi" w:hAnsiTheme="majorBidi" w:cstheme="majorBidi"/>
            <w:noProof/>
            <w:rPrChange w:id="1388" w:author="reza" w:date="2019-08-02T20:14:00Z">
              <w:rPr>
                <w:noProof/>
              </w:rPr>
            </w:rPrChange>
          </w:rPr>
          <w:t xml:space="preserve"> LL.</w:t>
        </w:r>
      </w:ins>
      <w:ins w:id="1389" w:author="reza" w:date="2019-08-02T18:28:00Z">
        <w:r w:rsidR="001B3CBB" w:rsidRPr="00B06E1F">
          <w:rPr>
            <w:rFonts w:asciiTheme="majorBidi" w:hAnsiTheme="majorBidi" w:cstheme="majorBidi"/>
            <w:noProof/>
            <w:rPrChange w:id="1390" w:author="reza" w:date="2019-08-02T20:14:00Z">
              <w:rPr>
                <w:noProof/>
              </w:rPr>
            </w:rPrChange>
          </w:rPr>
          <w:t xml:space="preserve"> </w:t>
        </w:r>
      </w:ins>
      <w:ins w:id="1391" w:author="reza" w:date="2019-07-29T22:03:00Z">
        <w:r w:rsidR="002E4016" w:rsidRPr="00B06E1F">
          <w:rPr>
            <w:rFonts w:asciiTheme="majorBidi" w:hAnsiTheme="majorBidi" w:cstheme="majorBidi"/>
            <w:noProof/>
            <w:rPrChange w:id="1392" w:author="reza" w:date="2019-08-02T20:14:00Z">
              <w:rPr>
                <w:i/>
                <w:noProof/>
              </w:rPr>
            </w:rPrChange>
          </w:rPr>
          <w:t>A comprehensive picture of ethical values in caring encounters, based on experiences of those involved: Analysis of concepts developed from empirical studies</w:t>
        </w:r>
      </w:ins>
      <w:ins w:id="1393" w:author="reza" w:date="2019-07-30T09:30:00Z">
        <w:r w:rsidR="003B63BE" w:rsidRPr="00B06E1F">
          <w:rPr>
            <w:rFonts w:asciiTheme="majorBidi" w:hAnsiTheme="majorBidi" w:cstheme="majorBidi"/>
            <w:noProof/>
            <w:rPrChange w:id="1394" w:author="reza" w:date="2019-08-02T20:14:00Z">
              <w:rPr>
                <w:noProof/>
              </w:rPr>
            </w:rPrChange>
          </w:rPr>
          <w:t xml:space="preserve">. </w:t>
        </w:r>
      </w:ins>
      <w:ins w:id="1395" w:author="reza" w:date="2019-07-29T22:03:00Z">
        <w:r w:rsidR="002E4016" w:rsidRPr="00B06E1F">
          <w:rPr>
            <w:rFonts w:asciiTheme="majorBidi" w:hAnsiTheme="majorBidi" w:cstheme="majorBidi"/>
            <w:noProof/>
            <w:rPrChange w:id="1396" w:author="reza" w:date="2019-08-02T20:14:00Z">
              <w:rPr>
                <w:noProof/>
              </w:rPr>
            </w:rPrChange>
          </w:rPr>
          <w:t>2011, Link</w:t>
        </w:r>
      </w:ins>
      <w:ins w:id="1397" w:author="reza" w:date="2019-07-30T01:14:00Z">
        <w:r w:rsidR="00DB7973" w:rsidRPr="00B06E1F">
          <w:rPr>
            <w:rFonts w:asciiTheme="majorBidi" w:hAnsiTheme="majorBidi" w:cstheme="majorBidi"/>
            <w:noProof/>
            <w:rPrChange w:id="1398" w:author="reza" w:date="2019-08-02T20:14:00Z">
              <w:rPr>
                <w:noProof/>
              </w:rPr>
            </w:rPrChange>
          </w:rPr>
          <w:t>o</w:t>
        </w:r>
      </w:ins>
      <w:ins w:id="1399" w:author="reza" w:date="2019-07-29T22:03:00Z">
        <w:r w:rsidR="002E4016" w:rsidRPr="00B06E1F">
          <w:rPr>
            <w:rFonts w:asciiTheme="majorBidi" w:hAnsiTheme="majorBidi" w:cstheme="majorBidi"/>
            <w:noProof/>
            <w:rPrChange w:id="1400" w:author="reza" w:date="2019-08-02T20:14:00Z">
              <w:rPr>
                <w:noProof/>
              </w:rPr>
            </w:rPrChange>
          </w:rPr>
          <w:t>ping University Electronic Press.</w:t>
        </w:r>
      </w:ins>
    </w:p>
    <w:p w14:paraId="07C9695B" w14:textId="77777777" w:rsidR="000C4420" w:rsidRPr="00B06E1F" w:rsidRDefault="002E4016" w:rsidP="00025BA8">
      <w:pPr>
        <w:ind w:left="720" w:hanging="720"/>
        <w:jc w:val="both"/>
        <w:rPr>
          <w:ins w:id="1401" w:author="reza" w:date="2019-07-29T22:03:00Z"/>
          <w:rFonts w:asciiTheme="majorBidi" w:hAnsiTheme="majorBidi" w:cstheme="majorBidi"/>
          <w:noProof/>
          <w:rPrChange w:id="1402" w:author="reza" w:date="2019-08-02T20:14:00Z">
            <w:rPr>
              <w:ins w:id="1403" w:author="reza" w:date="2019-07-29T22:03:00Z"/>
              <w:noProof/>
            </w:rPr>
          </w:rPrChange>
        </w:rPr>
      </w:pPr>
      <w:ins w:id="1404" w:author="reza" w:date="2019-07-29T22:03:00Z">
        <w:r w:rsidRPr="00B06E1F">
          <w:rPr>
            <w:rFonts w:asciiTheme="majorBidi" w:hAnsiTheme="majorBidi" w:cstheme="majorBidi"/>
            <w:noProof/>
            <w:rPrChange w:id="1405" w:author="reza" w:date="2019-08-02T20:14:00Z">
              <w:rPr>
                <w:noProof/>
              </w:rPr>
            </w:rPrChange>
          </w:rPr>
          <w:t xml:space="preserve">3. </w:t>
        </w:r>
        <w:r w:rsidR="00DB7973" w:rsidRPr="00B06E1F">
          <w:rPr>
            <w:rFonts w:asciiTheme="majorBidi" w:hAnsiTheme="majorBidi" w:cstheme="majorBidi"/>
            <w:noProof/>
            <w:rPrChange w:id="1406" w:author="reza" w:date="2019-08-02T20:14:00Z">
              <w:rPr>
                <w:noProof/>
              </w:rPr>
            </w:rPrChange>
          </w:rPr>
          <w:t>Mail</w:t>
        </w:r>
        <w:r w:rsidR="001B3CBB" w:rsidRPr="00B06E1F">
          <w:rPr>
            <w:rFonts w:asciiTheme="majorBidi" w:hAnsiTheme="majorBidi" w:cstheme="majorBidi"/>
            <w:noProof/>
            <w:rPrChange w:id="1407" w:author="reza" w:date="2019-08-02T20:14:00Z">
              <w:rPr>
                <w:noProof/>
              </w:rPr>
            </w:rPrChange>
          </w:rPr>
          <w:t xml:space="preserve"> E,</w:t>
        </w:r>
      </w:ins>
      <w:ins w:id="1408" w:author="reza" w:date="2019-07-30T01:18:00Z">
        <w:r w:rsidR="00DB7973" w:rsidRPr="00B06E1F">
          <w:rPr>
            <w:rFonts w:asciiTheme="majorBidi" w:hAnsiTheme="majorBidi" w:cstheme="majorBidi"/>
            <w:noProof/>
            <w:rPrChange w:id="1409" w:author="reza" w:date="2019-08-02T20:14:00Z">
              <w:rPr>
                <w:noProof/>
              </w:rPr>
            </w:rPrChange>
          </w:rPr>
          <w:t xml:space="preserve"> Harroson JK,</w:t>
        </w:r>
      </w:ins>
      <w:ins w:id="1410" w:author="reza" w:date="2019-08-02T18:28:00Z">
        <w:r w:rsidR="001B3CBB" w:rsidRPr="00B06E1F">
          <w:rPr>
            <w:rFonts w:asciiTheme="majorBidi" w:hAnsiTheme="majorBidi" w:cstheme="majorBidi"/>
            <w:noProof/>
            <w:rPrChange w:id="1411" w:author="reza" w:date="2019-08-02T20:14:00Z">
              <w:rPr>
                <w:noProof/>
              </w:rPr>
            </w:rPrChange>
          </w:rPr>
          <w:t xml:space="preserve"> </w:t>
        </w:r>
      </w:ins>
      <w:ins w:id="1412" w:author="reza" w:date="2019-07-30T01:19:00Z">
        <w:r w:rsidR="00DB7973" w:rsidRPr="00B06E1F">
          <w:rPr>
            <w:rFonts w:asciiTheme="majorBidi" w:hAnsiTheme="majorBidi" w:cstheme="majorBidi"/>
            <w:noProof/>
            <w:rPrChange w:id="1413" w:author="reza" w:date="2019-08-02T20:14:00Z">
              <w:rPr>
                <w:noProof/>
              </w:rPr>
            </w:rPrChange>
          </w:rPr>
          <w:t>Chikura G, Russ K, Conroy SP.</w:t>
        </w:r>
      </w:ins>
      <w:ins w:id="1414" w:author="reza" w:date="2019-08-02T18:28:00Z">
        <w:r w:rsidR="001B3CBB" w:rsidRPr="00B06E1F">
          <w:rPr>
            <w:rFonts w:asciiTheme="majorBidi" w:hAnsiTheme="majorBidi" w:cstheme="majorBidi"/>
            <w:noProof/>
            <w:rPrChange w:id="1415" w:author="reza" w:date="2019-08-02T20:14:00Z">
              <w:rPr>
                <w:noProof/>
              </w:rPr>
            </w:rPrChange>
          </w:rPr>
          <w:t xml:space="preserve"> </w:t>
        </w:r>
      </w:ins>
      <w:ins w:id="1416" w:author="reza" w:date="2019-07-29T22:03:00Z">
        <w:r w:rsidRPr="00B06E1F">
          <w:rPr>
            <w:rFonts w:asciiTheme="majorBidi" w:hAnsiTheme="majorBidi" w:cstheme="majorBidi"/>
            <w:noProof/>
            <w:rPrChange w:id="1417" w:author="reza" w:date="2019-08-02T20:14:00Z">
              <w:rPr>
                <w:i/>
                <w:noProof/>
              </w:rPr>
            </w:rPrChange>
          </w:rPr>
          <w:t>Ethical issues for older people in the emergency department.</w:t>
        </w:r>
      </w:ins>
      <w:ins w:id="1418" w:author="reza" w:date="2019-08-02T18:29:00Z">
        <w:r w:rsidR="001B3CBB" w:rsidRPr="00B06E1F">
          <w:rPr>
            <w:rFonts w:asciiTheme="majorBidi" w:hAnsiTheme="majorBidi" w:cstheme="majorBidi"/>
            <w:noProof/>
            <w:rPrChange w:id="1419" w:author="reza" w:date="2019-08-02T20:14:00Z">
              <w:rPr>
                <w:noProof/>
              </w:rPr>
            </w:rPrChange>
          </w:rPr>
          <w:t xml:space="preserve"> </w:t>
        </w:r>
      </w:ins>
      <w:ins w:id="1420" w:author="reza" w:date="2019-07-29T22:03:00Z">
        <w:r w:rsidR="009901D4" w:rsidRPr="00B06E1F">
          <w:rPr>
            <w:rFonts w:asciiTheme="majorBidi" w:hAnsiTheme="majorBidi" w:cstheme="majorBidi"/>
            <w:noProof/>
            <w:rPrChange w:id="1421" w:author="reza" w:date="2019-08-02T20:14:00Z">
              <w:rPr>
                <w:noProof/>
              </w:rPr>
            </w:rPrChange>
          </w:rPr>
          <w:t>Eur Geriatr Med</w:t>
        </w:r>
      </w:ins>
      <w:ins w:id="1422" w:author="reza" w:date="2019-07-30T01:22:00Z">
        <w:r w:rsidR="009901D4" w:rsidRPr="00B06E1F">
          <w:rPr>
            <w:rFonts w:asciiTheme="majorBidi" w:hAnsiTheme="majorBidi" w:cstheme="majorBidi"/>
            <w:noProof/>
            <w:rPrChange w:id="1423" w:author="reza" w:date="2019-08-02T20:14:00Z">
              <w:rPr>
                <w:noProof/>
              </w:rPr>
            </w:rPrChange>
          </w:rPr>
          <w:t>.</w:t>
        </w:r>
      </w:ins>
      <w:ins w:id="1424" w:author="reza" w:date="2019-07-29T22:03:00Z">
        <w:r w:rsidRPr="00B06E1F">
          <w:rPr>
            <w:rFonts w:asciiTheme="majorBidi" w:hAnsiTheme="majorBidi" w:cstheme="majorBidi"/>
            <w:noProof/>
            <w:rPrChange w:id="1425" w:author="reza" w:date="2019-08-02T20:14:00Z">
              <w:rPr>
                <w:noProof/>
              </w:rPr>
            </w:rPrChange>
          </w:rPr>
          <w:t xml:space="preserve"> 2016</w:t>
        </w:r>
      </w:ins>
      <w:ins w:id="1426" w:author="reza" w:date="2019-07-30T09:30:00Z">
        <w:r w:rsidR="003B63BE" w:rsidRPr="00B06E1F">
          <w:rPr>
            <w:rFonts w:asciiTheme="majorBidi" w:hAnsiTheme="majorBidi" w:cstheme="majorBidi"/>
            <w:noProof/>
            <w:rPrChange w:id="1427" w:author="reza" w:date="2019-08-02T20:14:00Z">
              <w:rPr>
                <w:noProof/>
              </w:rPr>
            </w:rPrChange>
          </w:rPr>
          <w:t>;</w:t>
        </w:r>
      </w:ins>
      <w:ins w:id="1428" w:author="reza" w:date="2019-07-29T22:03:00Z">
        <w:r w:rsidRPr="00B06E1F">
          <w:rPr>
            <w:rFonts w:asciiTheme="majorBidi" w:hAnsiTheme="majorBidi" w:cstheme="majorBidi"/>
            <w:noProof/>
            <w:rPrChange w:id="1429" w:author="reza" w:date="2019-08-02T20:14:00Z">
              <w:rPr>
                <w:b/>
                <w:noProof/>
              </w:rPr>
            </w:rPrChange>
          </w:rPr>
          <w:t>7</w:t>
        </w:r>
        <w:r w:rsidR="00B06E1F">
          <w:rPr>
            <w:rFonts w:asciiTheme="majorBidi" w:hAnsiTheme="majorBidi" w:cstheme="majorBidi"/>
            <w:noProof/>
          </w:rPr>
          <w:t>(4):</w:t>
        </w:r>
        <w:r w:rsidRPr="00B06E1F">
          <w:rPr>
            <w:rFonts w:asciiTheme="majorBidi" w:hAnsiTheme="majorBidi" w:cstheme="majorBidi"/>
            <w:noProof/>
            <w:rPrChange w:id="1430" w:author="reza" w:date="2019-08-02T20:14:00Z">
              <w:rPr>
                <w:noProof/>
              </w:rPr>
            </w:rPrChange>
          </w:rPr>
          <w:t>372-378.</w:t>
        </w:r>
      </w:ins>
    </w:p>
    <w:p w14:paraId="54DB70BE" w14:textId="77777777" w:rsidR="000C4420" w:rsidRPr="00B06E1F" w:rsidRDefault="002E4016">
      <w:pPr>
        <w:ind w:left="720" w:hanging="720"/>
        <w:jc w:val="both"/>
        <w:rPr>
          <w:ins w:id="1431" w:author="reza" w:date="2019-07-29T22:03:00Z"/>
          <w:rFonts w:asciiTheme="majorBidi" w:hAnsiTheme="majorBidi" w:cstheme="majorBidi"/>
          <w:noProof/>
          <w:rPrChange w:id="1432" w:author="reza" w:date="2019-08-02T20:14:00Z">
            <w:rPr>
              <w:ins w:id="1433" w:author="reza" w:date="2019-07-29T22:03:00Z"/>
              <w:noProof/>
            </w:rPr>
          </w:rPrChange>
        </w:rPr>
      </w:pPr>
      <w:ins w:id="1434" w:author="reza" w:date="2019-07-29T22:03:00Z">
        <w:r w:rsidRPr="00B06E1F">
          <w:rPr>
            <w:rFonts w:asciiTheme="majorBidi" w:hAnsiTheme="majorBidi" w:cstheme="majorBidi"/>
            <w:noProof/>
            <w:rPrChange w:id="1435" w:author="reza" w:date="2019-08-02T20:14:00Z">
              <w:rPr>
                <w:noProof/>
              </w:rPr>
            </w:rPrChange>
          </w:rPr>
          <w:t>4. Koskenniemi JH</w:t>
        </w:r>
      </w:ins>
      <w:ins w:id="1436" w:author="reza" w:date="2019-07-30T09:26:00Z">
        <w:r w:rsidR="003B63BE" w:rsidRPr="00B06E1F">
          <w:rPr>
            <w:rFonts w:asciiTheme="majorBidi" w:hAnsiTheme="majorBidi" w:cstheme="majorBidi"/>
            <w:noProof/>
            <w:rPrChange w:id="1437" w:author="reza" w:date="2019-08-02T20:14:00Z">
              <w:rPr>
                <w:noProof/>
              </w:rPr>
            </w:rPrChange>
          </w:rPr>
          <w:t>,</w:t>
        </w:r>
      </w:ins>
      <w:ins w:id="1438" w:author="reza" w:date="2019-07-29T22:03:00Z">
        <w:r w:rsidR="003B63BE" w:rsidRPr="00B06E1F">
          <w:rPr>
            <w:rFonts w:asciiTheme="majorBidi" w:hAnsiTheme="majorBidi" w:cstheme="majorBidi"/>
            <w:noProof/>
            <w:rPrChange w:id="1439" w:author="reza" w:date="2019-08-02T20:14:00Z">
              <w:rPr>
                <w:noProof/>
              </w:rPr>
            </w:rPrChange>
          </w:rPr>
          <w:t xml:space="preserve"> Leino-Kilpi</w:t>
        </w:r>
      </w:ins>
      <w:ins w:id="1440" w:author="reza" w:date="2019-08-02T18:29:00Z">
        <w:r w:rsidR="001B3CBB" w:rsidRPr="00B06E1F">
          <w:rPr>
            <w:rFonts w:asciiTheme="majorBidi" w:hAnsiTheme="majorBidi" w:cstheme="majorBidi"/>
            <w:noProof/>
            <w:rPrChange w:id="1441" w:author="reza" w:date="2019-08-02T20:14:00Z">
              <w:rPr>
                <w:noProof/>
              </w:rPr>
            </w:rPrChange>
          </w:rPr>
          <w:t xml:space="preserve"> </w:t>
        </w:r>
      </w:ins>
      <w:ins w:id="1442" w:author="reza" w:date="2019-07-29T22:03:00Z">
        <w:r w:rsidRPr="00B06E1F">
          <w:rPr>
            <w:rFonts w:asciiTheme="majorBidi" w:hAnsiTheme="majorBidi" w:cstheme="majorBidi"/>
            <w:noProof/>
            <w:rPrChange w:id="1443" w:author="reza" w:date="2019-08-02T20:14:00Z">
              <w:rPr>
                <w:noProof/>
              </w:rPr>
            </w:rPrChange>
          </w:rPr>
          <w:t>R. Suhonen</w:t>
        </w:r>
      </w:ins>
      <w:ins w:id="1444" w:author="reza" w:date="2019-07-30T09:26:00Z">
        <w:r w:rsidR="003B63BE" w:rsidRPr="00B06E1F">
          <w:rPr>
            <w:rFonts w:asciiTheme="majorBidi" w:hAnsiTheme="majorBidi" w:cstheme="majorBidi"/>
            <w:noProof/>
            <w:rPrChange w:id="1445" w:author="reza" w:date="2019-08-02T20:14:00Z">
              <w:rPr>
                <w:noProof/>
              </w:rPr>
            </w:rPrChange>
          </w:rPr>
          <w:t xml:space="preserve"> R. </w:t>
        </w:r>
      </w:ins>
      <w:ins w:id="1446" w:author="reza" w:date="2019-07-29T22:03:00Z">
        <w:r w:rsidRPr="00B06E1F">
          <w:rPr>
            <w:rFonts w:asciiTheme="majorBidi" w:hAnsiTheme="majorBidi" w:cstheme="majorBidi"/>
            <w:noProof/>
            <w:rPrChange w:id="1447" w:author="reza" w:date="2019-08-02T20:14:00Z">
              <w:rPr>
                <w:i/>
                <w:noProof/>
              </w:rPr>
            </w:rPrChange>
          </w:rPr>
          <w:t>Respect in the care of older patients in acute hospitals.</w:t>
        </w:r>
        <w:r w:rsidR="003B63BE" w:rsidRPr="00B06E1F">
          <w:rPr>
            <w:rFonts w:asciiTheme="majorBidi" w:hAnsiTheme="majorBidi" w:cstheme="majorBidi"/>
            <w:noProof/>
            <w:rPrChange w:id="1448" w:author="reza" w:date="2019-08-02T20:14:00Z">
              <w:rPr>
                <w:noProof/>
              </w:rPr>
            </w:rPrChange>
          </w:rPr>
          <w:t xml:space="preserve"> Nurs </w:t>
        </w:r>
      </w:ins>
      <w:ins w:id="1449" w:author="reza" w:date="2019-07-30T09:29:00Z">
        <w:r w:rsidR="003B63BE" w:rsidRPr="00B06E1F">
          <w:rPr>
            <w:rFonts w:asciiTheme="majorBidi" w:hAnsiTheme="majorBidi" w:cstheme="majorBidi"/>
            <w:noProof/>
            <w:rPrChange w:id="1450" w:author="reza" w:date="2019-08-02T20:14:00Z">
              <w:rPr>
                <w:noProof/>
              </w:rPr>
            </w:rPrChange>
          </w:rPr>
          <w:t>E</w:t>
        </w:r>
      </w:ins>
      <w:ins w:id="1451" w:author="reza" w:date="2019-07-29T22:03:00Z">
        <w:r w:rsidR="003B63BE" w:rsidRPr="00B06E1F">
          <w:rPr>
            <w:rFonts w:asciiTheme="majorBidi" w:hAnsiTheme="majorBidi" w:cstheme="majorBidi"/>
            <w:noProof/>
            <w:rPrChange w:id="1452" w:author="reza" w:date="2019-08-02T20:14:00Z">
              <w:rPr>
                <w:noProof/>
              </w:rPr>
            </w:rPrChange>
          </w:rPr>
          <w:t>thic</w:t>
        </w:r>
      </w:ins>
      <w:ins w:id="1453" w:author="reza" w:date="2019-07-30T09:29:00Z">
        <w:r w:rsidR="003B63BE" w:rsidRPr="00B06E1F">
          <w:rPr>
            <w:rFonts w:asciiTheme="majorBidi" w:hAnsiTheme="majorBidi" w:cstheme="majorBidi"/>
            <w:noProof/>
            <w:rPrChange w:id="1454" w:author="reza" w:date="2019-08-02T20:14:00Z">
              <w:rPr>
                <w:noProof/>
              </w:rPr>
            </w:rPrChange>
          </w:rPr>
          <w:t>s</w:t>
        </w:r>
      </w:ins>
      <w:ins w:id="1455" w:author="reza" w:date="2019-07-30T09:30:00Z">
        <w:r w:rsidR="003B63BE" w:rsidRPr="00B06E1F">
          <w:rPr>
            <w:rFonts w:asciiTheme="majorBidi" w:hAnsiTheme="majorBidi" w:cstheme="majorBidi"/>
            <w:noProof/>
            <w:rPrChange w:id="1456" w:author="reza" w:date="2019-08-02T20:14:00Z">
              <w:rPr>
                <w:noProof/>
              </w:rPr>
            </w:rPrChange>
          </w:rPr>
          <w:t>.</w:t>
        </w:r>
      </w:ins>
      <w:ins w:id="1457" w:author="reza" w:date="2019-07-29T22:03:00Z">
        <w:r w:rsidRPr="00B06E1F">
          <w:rPr>
            <w:rFonts w:asciiTheme="majorBidi" w:hAnsiTheme="majorBidi" w:cstheme="majorBidi"/>
            <w:noProof/>
            <w:rPrChange w:id="1458" w:author="reza" w:date="2019-08-02T20:14:00Z">
              <w:rPr>
                <w:noProof/>
              </w:rPr>
            </w:rPrChange>
          </w:rPr>
          <w:t xml:space="preserve"> 2013</w:t>
        </w:r>
      </w:ins>
      <w:ins w:id="1459" w:author="reza" w:date="2019-08-02T20:18:00Z">
        <w:r w:rsidR="00960933">
          <w:rPr>
            <w:rFonts w:asciiTheme="majorBidi" w:hAnsiTheme="majorBidi" w:cstheme="majorBidi"/>
            <w:noProof/>
          </w:rPr>
          <w:t>;</w:t>
        </w:r>
      </w:ins>
      <w:ins w:id="1460" w:author="reza" w:date="2019-07-29T22:03:00Z">
        <w:r w:rsidRPr="00B06E1F">
          <w:rPr>
            <w:rFonts w:asciiTheme="majorBidi" w:hAnsiTheme="majorBidi" w:cstheme="majorBidi"/>
            <w:noProof/>
            <w:rPrChange w:id="1461" w:author="reza" w:date="2019-08-02T20:14:00Z">
              <w:rPr>
                <w:b/>
                <w:noProof/>
              </w:rPr>
            </w:rPrChange>
          </w:rPr>
          <w:t>20</w:t>
        </w:r>
        <w:r w:rsidR="00B06E1F">
          <w:rPr>
            <w:rFonts w:asciiTheme="majorBidi" w:hAnsiTheme="majorBidi" w:cstheme="majorBidi"/>
            <w:noProof/>
          </w:rPr>
          <w:t>(1):</w:t>
        </w:r>
        <w:r w:rsidRPr="00B06E1F">
          <w:rPr>
            <w:rFonts w:asciiTheme="majorBidi" w:hAnsiTheme="majorBidi" w:cstheme="majorBidi"/>
            <w:noProof/>
            <w:rPrChange w:id="1462" w:author="reza" w:date="2019-08-02T20:14:00Z">
              <w:rPr>
                <w:noProof/>
              </w:rPr>
            </w:rPrChange>
          </w:rPr>
          <w:t>5-17.</w:t>
        </w:r>
      </w:ins>
    </w:p>
    <w:p w14:paraId="01811B12" w14:textId="77777777" w:rsidR="000C4420" w:rsidRPr="00B06E1F" w:rsidRDefault="002E4016">
      <w:pPr>
        <w:ind w:left="720" w:hanging="720"/>
        <w:jc w:val="both"/>
        <w:rPr>
          <w:ins w:id="1463" w:author="reza" w:date="2019-07-29T22:03:00Z"/>
          <w:rFonts w:asciiTheme="majorBidi" w:hAnsiTheme="majorBidi" w:cstheme="majorBidi"/>
          <w:noProof/>
          <w:rPrChange w:id="1464" w:author="reza" w:date="2019-08-02T20:14:00Z">
            <w:rPr>
              <w:ins w:id="1465" w:author="reza" w:date="2019-07-29T22:03:00Z"/>
              <w:noProof/>
            </w:rPr>
          </w:rPrChange>
        </w:rPr>
      </w:pPr>
      <w:ins w:id="1466" w:author="reza" w:date="2019-07-29T22:03:00Z">
        <w:r w:rsidRPr="00B06E1F">
          <w:rPr>
            <w:rFonts w:asciiTheme="majorBidi" w:hAnsiTheme="majorBidi" w:cstheme="majorBidi"/>
            <w:noProof/>
            <w:rPrChange w:id="1467" w:author="reza" w:date="2019-08-02T20:14:00Z">
              <w:rPr>
                <w:noProof/>
              </w:rPr>
            </w:rPrChange>
          </w:rPr>
          <w:t>5. Rees J, King</w:t>
        </w:r>
      </w:ins>
      <w:ins w:id="1468" w:author="reza" w:date="2019-07-30T09:29:00Z">
        <w:r w:rsidR="003B63BE" w:rsidRPr="00B06E1F">
          <w:rPr>
            <w:rFonts w:asciiTheme="majorBidi" w:hAnsiTheme="majorBidi" w:cstheme="majorBidi"/>
            <w:noProof/>
            <w:rPrChange w:id="1469" w:author="reza" w:date="2019-08-02T20:14:00Z">
              <w:rPr>
                <w:noProof/>
              </w:rPr>
            </w:rPrChange>
          </w:rPr>
          <w:t xml:space="preserve"> L</w:t>
        </w:r>
      </w:ins>
      <w:ins w:id="1470" w:author="reza" w:date="2019-07-29T22:03:00Z">
        <w:r w:rsidRPr="00B06E1F">
          <w:rPr>
            <w:rFonts w:asciiTheme="majorBidi" w:hAnsiTheme="majorBidi" w:cstheme="majorBidi"/>
            <w:noProof/>
            <w:rPrChange w:id="1471" w:author="reza" w:date="2019-08-02T20:14:00Z">
              <w:rPr>
                <w:noProof/>
              </w:rPr>
            </w:rPrChange>
          </w:rPr>
          <w:t>, Schmitz</w:t>
        </w:r>
      </w:ins>
      <w:ins w:id="1472" w:author="reza" w:date="2019-07-30T09:29:00Z">
        <w:r w:rsidR="003B63BE" w:rsidRPr="00B06E1F">
          <w:rPr>
            <w:rFonts w:asciiTheme="majorBidi" w:hAnsiTheme="majorBidi" w:cstheme="majorBidi"/>
            <w:noProof/>
            <w:rPrChange w:id="1473" w:author="reza" w:date="2019-08-02T20:14:00Z">
              <w:rPr>
                <w:noProof/>
              </w:rPr>
            </w:rPrChange>
          </w:rPr>
          <w:t xml:space="preserve"> K.</w:t>
        </w:r>
      </w:ins>
      <w:ins w:id="1474" w:author="reza" w:date="2019-08-02T18:29:00Z">
        <w:r w:rsidR="001B3CBB" w:rsidRPr="00B06E1F">
          <w:rPr>
            <w:rFonts w:asciiTheme="majorBidi" w:hAnsiTheme="majorBidi" w:cstheme="majorBidi"/>
            <w:noProof/>
            <w:rPrChange w:id="1475" w:author="reza" w:date="2019-08-02T20:14:00Z">
              <w:rPr>
                <w:noProof/>
              </w:rPr>
            </w:rPrChange>
          </w:rPr>
          <w:t xml:space="preserve"> </w:t>
        </w:r>
      </w:ins>
      <w:ins w:id="1476" w:author="reza" w:date="2019-07-29T22:03:00Z">
        <w:r w:rsidRPr="00B06E1F">
          <w:rPr>
            <w:rFonts w:asciiTheme="majorBidi" w:hAnsiTheme="majorBidi" w:cstheme="majorBidi"/>
            <w:noProof/>
            <w:rPrChange w:id="1477" w:author="reza" w:date="2019-08-02T20:14:00Z">
              <w:rPr>
                <w:i/>
                <w:noProof/>
              </w:rPr>
            </w:rPrChange>
          </w:rPr>
          <w:t>Nurses' perceptions of ethical issues in the care of older people.</w:t>
        </w:r>
        <w:r w:rsidR="003B63BE" w:rsidRPr="00B06E1F">
          <w:rPr>
            <w:rFonts w:asciiTheme="majorBidi" w:hAnsiTheme="majorBidi" w:cstheme="majorBidi"/>
            <w:noProof/>
            <w:rPrChange w:id="1478" w:author="reza" w:date="2019-08-02T20:14:00Z">
              <w:rPr>
                <w:noProof/>
              </w:rPr>
            </w:rPrChange>
          </w:rPr>
          <w:t xml:space="preserve"> Nurs</w:t>
        </w:r>
        <w:r w:rsidRPr="00B06E1F">
          <w:rPr>
            <w:rFonts w:asciiTheme="majorBidi" w:hAnsiTheme="majorBidi" w:cstheme="majorBidi"/>
            <w:noProof/>
            <w:rPrChange w:id="1479" w:author="reza" w:date="2019-08-02T20:14:00Z">
              <w:rPr>
                <w:noProof/>
              </w:rPr>
            </w:rPrChange>
          </w:rPr>
          <w:t>Ethics</w:t>
        </w:r>
      </w:ins>
      <w:ins w:id="1480" w:author="reza" w:date="2019-08-02T18:29:00Z">
        <w:r w:rsidR="001B3CBB" w:rsidRPr="00B06E1F">
          <w:rPr>
            <w:rFonts w:asciiTheme="majorBidi" w:hAnsiTheme="majorBidi" w:cstheme="majorBidi"/>
            <w:noProof/>
            <w:rPrChange w:id="1481" w:author="reza" w:date="2019-08-02T20:14:00Z">
              <w:rPr>
                <w:noProof/>
              </w:rPr>
            </w:rPrChange>
          </w:rPr>
          <w:t xml:space="preserve">. </w:t>
        </w:r>
      </w:ins>
      <w:ins w:id="1482" w:author="reza" w:date="2019-07-29T22:03:00Z">
        <w:r w:rsidRPr="00B06E1F">
          <w:rPr>
            <w:rFonts w:asciiTheme="majorBidi" w:hAnsiTheme="majorBidi" w:cstheme="majorBidi"/>
            <w:noProof/>
            <w:rPrChange w:id="1483" w:author="reza" w:date="2019-08-02T20:14:00Z">
              <w:rPr>
                <w:noProof/>
              </w:rPr>
            </w:rPrChange>
          </w:rPr>
          <w:t>2009</w:t>
        </w:r>
      </w:ins>
      <w:ins w:id="1484" w:author="reza" w:date="2019-08-02T18:29:00Z">
        <w:r w:rsidR="001B3CBB" w:rsidRPr="00B06E1F">
          <w:rPr>
            <w:rFonts w:asciiTheme="majorBidi" w:hAnsiTheme="majorBidi" w:cstheme="majorBidi"/>
            <w:noProof/>
            <w:rPrChange w:id="1485" w:author="reza" w:date="2019-08-02T20:14:00Z">
              <w:rPr>
                <w:noProof/>
              </w:rPr>
            </w:rPrChange>
          </w:rPr>
          <w:t>;</w:t>
        </w:r>
      </w:ins>
      <w:ins w:id="1486" w:author="reza" w:date="2019-07-29T22:03:00Z">
        <w:r w:rsidRPr="00B06E1F">
          <w:rPr>
            <w:rFonts w:asciiTheme="majorBidi" w:hAnsiTheme="majorBidi" w:cstheme="majorBidi"/>
            <w:noProof/>
            <w:rPrChange w:id="1487" w:author="reza" w:date="2019-08-02T20:14:00Z">
              <w:rPr>
                <w:b/>
                <w:noProof/>
              </w:rPr>
            </w:rPrChange>
          </w:rPr>
          <w:t>16</w:t>
        </w:r>
        <w:r w:rsidR="001B3CBB" w:rsidRPr="00B06E1F">
          <w:rPr>
            <w:rFonts w:asciiTheme="majorBidi" w:hAnsiTheme="majorBidi" w:cstheme="majorBidi"/>
            <w:noProof/>
            <w:rPrChange w:id="1488" w:author="reza" w:date="2019-08-02T20:14:00Z">
              <w:rPr>
                <w:noProof/>
              </w:rPr>
            </w:rPrChange>
          </w:rPr>
          <w:t>(4):</w:t>
        </w:r>
        <w:r w:rsidRPr="00B06E1F">
          <w:rPr>
            <w:rFonts w:asciiTheme="majorBidi" w:hAnsiTheme="majorBidi" w:cstheme="majorBidi"/>
            <w:noProof/>
            <w:rPrChange w:id="1489" w:author="reza" w:date="2019-08-02T20:14:00Z">
              <w:rPr>
                <w:noProof/>
              </w:rPr>
            </w:rPrChange>
          </w:rPr>
          <w:t>436-452.</w:t>
        </w:r>
      </w:ins>
    </w:p>
    <w:p w14:paraId="50F8202F" w14:textId="77777777" w:rsidR="000C4420" w:rsidRPr="00B06E1F" w:rsidRDefault="00B06E1F">
      <w:pPr>
        <w:ind w:left="720" w:hanging="720"/>
        <w:jc w:val="both"/>
        <w:rPr>
          <w:ins w:id="1490" w:author="reza" w:date="2019-07-29T22:03:00Z"/>
          <w:rFonts w:asciiTheme="majorBidi" w:hAnsiTheme="majorBidi" w:cstheme="majorBidi"/>
          <w:noProof/>
          <w:rPrChange w:id="1491" w:author="reza" w:date="2019-08-02T20:14:00Z">
            <w:rPr>
              <w:ins w:id="1492" w:author="reza" w:date="2019-07-29T22:03:00Z"/>
              <w:noProof/>
            </w:rPr>
          </w:rPrChange>
        </w:rPr>
      </w:pPr>
      <w:ins w:id="1493" w:author="reza" w:date="2019-07-29T22:03:00Z">
        <w:r w:rsidRPr="00B06E1F">
          <w:rPr>
            <w:rFonts w:asciiTheme="majorBidi" w:hAnsiTheme="majorBidi" w:cstheme="majorBidi"/>
            <w:noProof/>
          </w:rPr>
          <w:t>6.</w:t>
        </w:r>
      </w:ins>
      <w:ins w:id="1494" w:author="reza" w:date="2019-08-02T20:11:00Z">
        <w:r w:rsidRPr="00B06E1F">
          <w:rPr>
            <w:rFonts w:asciiTheme="majorBidi" w:hAnsiTheme="majorBidi" w:cstheme="majorBidi"/>
            <w:noProof/>
          </w:rPr>
          <w:t xml:space="preserve"> </w:t>
        </w:r>
      </w:ins>
      <w:ins w:id="1495" w:author="reza" w:date="2019-07-29T22:03:00Z">
        <w:r w:rsidR="002E4016" w:rsidRPr="00B06E1F">
          <w:rPr>
            <w:rFonts w:asciiTheme="majorBidi" w:hAnsiTheme="majorBidi" w:cstheme="majorBidi"/>
            <w:noProof/>
            <w:rPrChange w:id="1496" w:author="reza" w:date="2019-08-02T20:14:00Z">
              <w:rPr>
                <w:noProof/>
              </w:rPr>
            </w:rPrChange>
          </w:rPr>
          <w:t>ZhaiX</w:t>
        </w:r>
      </w:ins>
      <w:ins w:id="1497" w:author="reza" w:date="2019-07-30T09:31:00Z">
        <w:r w:rsidR="003B63BE" w:rsidRPr="00B06E1F">
          <w:rPr>
            <w:rFonts w:asciiTheme="majorBidi" w:hAnsiTheme="majorBidi" w:cstheme="majorBidi"/>
            <w:noProof/>
            <w:rPrChange w:id="1498" w:author="reza" w:date="2019-08-02T20:14:00Z">
              <w:rPr>
                <w:noProof/>
              </w:rPr>
            </w:rPrChange>
          </w:rPr>
          <w:t>,</w:t>
        </w:r>
      </w:ins>
      <w:ins w:id="1499" w:author="reza" w:date="2019-07-29T22:03:00Z">
        <w:r w:rsidR="002E4016" w:rsidRPr="00B06E1F">
          <w:rPr>
            <w:rFonts w:asciiTheme="majorBidi" w:hAnsiTheme="majorBidi" w:cstheme="majorBidi"/>
            <w:noProof/>
            <w:rPrChange w:id="1500" w:author="reza" w:date="2019-08-02T20:14:00Z">
              <w:rPr>
                <w:noProof/>
              </w:rPr>
            </w:rPrChange>
          </w:rPr>
          <w:t xml:space="preserve"> Qiu</w:t>
        </w:r>
      </w:ins>
      <w:ins w:id="1501" w:author="reza" w:date="2019-07-30T09:31:00Z">
        <w:r w:rsidR="003B63BE" w:rsidRPr="00B06E1F">
          <w:rPr>
            <w:rFonts w:asciiTheme="majorBidi" w:hAnsiTheme="majorBidi" w:cstheme="majorBidi"/>
            <w:noProof/>
            <w:rPrChange w:id="1502" w:author="reza" w:date="2019-08-02T20:14:00Z">
              <w:rPr>
                <w:noProof/>
              </w:rPr>
            </w:rPrChange>
          </w:rPr>
          <w:t xml:space="preserve"> RZ.</w:t>
        </w:r>
      </w:ins>
      <w:ins w:id="1503" w:author="reza" w:date="2019-08-02T18:30:00Z">
        <w:r w:rsidR="001B3CBB" w:rsidRPr="00B06E1F">
          <w:rPr>
            <w:rFonts w:asciiTheme="majorBidi" w:hAnsiTheme="majorBidi" w:cstheme="majorBidi"/>
            <w:noProof/>
            <w:rPrChange w:id="1504" w:author="reza" w:date="2019-08-02T20:14:00Z">
              <w:rPr>
                <w:noProof/>
              </w:rPr>
            </w:rPrChange>
          </w:rPr>
          <w:t xml:space="preserve"> </w:t>
        </w:r>
      </w:ins>
      <w:ins w:id="1505" w:author="reza" w:date="2019-07-29T22:03:00Z">
        <w:r w:rsidR="002E4016" w:rsidRPr="00B06E1F">
          <w:rPr>
            <w:rFonts w:asciiTheme="majorBidi" w:hAnsiTheme="majorBidi" w:cstheme="majorBidi"/>
            <w:noProof/>
            <w:rPrChange w:id="1506" w:author="reza" w:date="2019-08-02T20:14:00Z">
              <w:rPr>
                <w:i/>
                <w:noProof/>
              </w:rPr>
            </w:rPrChange>
          </w:rPr>
          <w:t xml:space="preserve">Perceptions of long-term care, autonomy, and dignity, by residents, family and caregivers: the Beijing experience. J </w:t>
        </w:r>
      </w:ins>
      <w:ins w:id="1507" w:author="reza" w:date="2019-07-30T09:32:00Z">
        <w:r w:rsidR="003B63BE" w:rsidRPr="00B06E1F">
          <w:rPr>
            <w:rFonts w:asciiTheme="majorBidi" w:hAnsiTheme="majorBidi" w:cstheme="majorBidi"/>
            <w:noProof/>
            <w:rPrChange w:id="1508" w:author="reza" w:date="2019-08-02T20:14:00Z">
              <w:rPr>
                <w:noProof/>
              </w:rPr>
            </w:rPrChange>
          </w:rPr>
          <w:t>M</w:t>
        </w:r>
      </w:ins>
      <w:ins w:id="1509" w:author="reza" w:date="2019-07-29T22:03:00Z">
        <w:r w:rsidR="003B63BE" w:rsidRPr="00B06E1F">
          <w:rPr>
            <w:rFonts w:asciiTheme="majorBidi" w:hAnsiTheme="majorBidi" w:cstheme="majorBidi"/>
            <w:noProof/>
            <w:rPrChange w:id="1510" w:author="reza" w:date="2019-08-02T20:14:00Z">
              <w:rPr>
                <w:noProof/>
              </w:rPr>
            </w:rPrChange>
          </w:rPr>
          <w:t>ed</w:t>
        </w:r>
      </w:ins>
      <w:ins w:id="1511" w:author="reza" w:date="2019-07-30T09:44:00Z">
        <w:r w:rsidR="00974550" w:rsidRPr="00B06E1F">
          <w:rPr>
            <w:rFonts w:asciiTheme="majorBidi" w:hAnsiTheme="majorBidi" w:cstheme="majorBidi"/>
            <w:noProof/>
            <w:rPrChange w:id="1512" w:author="reza" w:date="2019-08-02T20:14:00Z">
              <w:rPr>
                <w:noProof/>
              </w:rPr>
            </w:rPrChange>
          </w:rPr>
          <w:t>P</w:t>
        </w:r>
      </w:ins>
      <w:ins w:id="1513" w:author="reza" w:date="2019-07-29T22:03:00Z">
        <w:r w:rsidR="003B63BE" w:rsidRPr="00B06E1F">
          <w:rPr>
            <w:rFonts w:asciiTheme="majorBidi" w:hAnsiTheme="majorBidi" w:cstheme="majorBidi"/>
            <w:noProof/>
            <w:rPrChange w:id="1514" w:author="reza" w:date="2019-08-02T20:14:00Z">
              <w:rPr>
                <w:noProof/>
              </w:rPr>
            </w:rPrChange>
          </w:rPr>
          <w:t>hilo</w:t>
        </w:r>
      </w:ins>
      <w:ins w:id="1515" w:author="reza" w:date="2019-07-30T09:32:00Z">
        <w:r w:rsidR="003B63BE" w:rsidRPr="00B06E1F">
          <w:rPr>
            <w:rFonts w:asciiTheme="majorBidi" w:hAnsiTheme="majorBidi" w:cstheme="majorBidi"/>
            <w:noProof/>
            <w:rPrChange w:id="1516" w:author="reza" w:date="2019-08-02T20:14:00Z">
              <w:rPr>
                <w:noProof/>
              </w:rPr>
            </w:rPrChange>
          </w:rPr>
          <w:t>.</w:t>
        </w:r>
      </w:ins>
      <w:ins w:id="1517" w:author="reza" w:date="2019-07-29T22:03:00Z">
        <w:r w:rsidR="002E4016" w:rsidRPr="00B06E1F">
          <w:rPr>
            <w:rFonts w:asciiTheme="majorBidi" w:hAnsiTheme="majorBidi" w:cstheme="majorBidi"/>
            <w:noProof/>
            <w:rPrChange w:id="1518" w:author="reza" w:date="2019-08-02T20:14:00Z">
              <w:rPr>
                <w:noProof/>
              </w:rPr>
            </w:rPrChange>
          </w:rPr>
          <w:t xml:space="preserve"> 2007</w:t>
        </w:r>
      </w:ins>
      <w:ins w:id="1519" w:author="reza" w:date="2019-07-30T09:32:00Z">
        <w:r w:rsidR="003B63BE" w:rsidRPr="00B06E1F">
          <w:rPr>
            <w:rFonts w:asciiTheme="majorBidi" w:hAnsiTheme="majorBidi" w:cstheme="majorBidi"/>
            <w:noProof/>
            <w:rPrChange w:id="1520" w:author="reza" w:date="2019-08-02T20:14:00Z">
              <w:rPr>
                <w:noProof/>
              </w:rPr>
            </w:rPrChange>
          </w:rPr>
          <w:t>;</w:t>
        </w:r>
      </w:ins>
      <w:ins w:id="1521" w:author="reza" w:date="2019-07-29T22:03:00Z">
        <w:r w:rsidR="002E4016" w:rsidRPr="00B06E1F">
          <w:rPr>
            <w:rFonts w:asciiTheme="majorBidi" w:hAnsiTheme="majorBidi" w:cstheme="majorBidi"/>
            <w:noProof/>
            <w:rPrChange w:id="1522" w:author="reza" w:date="2019-08-02T20:14:00Z">
              <w:rPr>
                <w:b/>
                <w:noProof/>
              </w:rPr>
            </w:rPrChange>
          </w:rPr>
          <w:t>32</w:t>
        </w:r>
        <w:r w:rsidR="003B63BE" w:rsidRPr="00B06E1F">
          <w:rPr>
            <w:rFonts w:asciiTheme="majorBidi" w:hAnsiTheme="majorBidi" w:cstheme="majorBidi"/>
            <w:noProof/>
            <w:rPrChange w:id="1523" w:author="reza" w:date="2019-08-02T20:14:00Z">
              <w:rPr>
                <w:noProof/>
              </w:rPr>
            </w:rPrChange>
          </w:rPr>
          <w:t>(5):</w:t>
        </w:r>
        <w:r w:rsidR="002E4016" w:rsidRPr="00B06E1F">
          <w:rPr>
            <w:rFonts w:asciiTheme="majorBidi" w:hAnsiTheme="majorBidi" w:cstheme="majorBidi"/>
            <w:noProof/>
            <w:rPrChange w:id="1524" w:author="reza" w:date="2019-08-02T20:14:00Z">
              <w:rPr>
                <w:noProof/>
              </w:rPr>
            </w:rPrChange>
          </w:rPr>
          <w:t>425-445.</w:t>
        </w:r>
      </w:ins>
    </w:p>
    <w:p w14:paraId="59F79014" w14:textId="77777777" w:rsidR="000C4420" w:rsidRPr="00B06E1F" w:rsidRDefault="002E4016">
      <w:pPr>
        <w:ind w:left="720" w:hanging="720"/>
        <w:jc w:val="both"/>
        <w:rPr>
          <w:ins w:id="1525" w:author="reza" w:date="2019-07-29T22:03:00Z"/>
          <w:rFonts w:asciiTheme="majorBidi" w:hAnsiTheme="majorBidi" w:cstheme="majorBidi"/>
          <w:noProof/>
          <w:rPrChange w:id="1526" w:author="reza" w:date="2019-08-02T20:14:00Z">
            <w:rPr>
              <w:ins w:id="1527" w:author="reza" w:date="2019-07-29T22:03:00Z"/>
              <w:noProof/>
            </w:rPr>
          </w:rPrChange>
        </w:rPr>
      </w:pPr>
      <w:ins w:id="1528" w:author="reza" w:date="2019-07-29T22:03:00Z">
        <w:r w:rsidRPr="00B06E1F">
          <w:rPr>
            <w:rFonts w:asciiTheme="majorBidi" w:hAnsiTheme="majorBidi" w:cstheme="majorBidi"/>
            <w:noProof/>
            <w:rPrChange w:id="1529" w:author="reza" w:date="2019-08-02T20:14:00Z">
              <w:rPr>
                <w:noProof/>
              </w:rPr>
            </w:rPrChange>
          </w:rPr>
          <w:t>7. Beauchamp TL</w:t>
        </w:r>
      </w:ins>
      <w:ins w:id="1530" w:author="reza" w:date="2019-07-30T09:33:00Z">
        <w:r w:rsidR="003B63BE" w:rsidRPr="00B06E1F">
          <w:rPr>
            <w:rFonts w:asciiTheme="majorBidi" w:hAnsiTheme="majorBidi" w:cstheme="majorBidi"/>
            <w:noProof/>
            <w:rPrChange w:id="1531" w:author="reza" w:date="2019-08-02T20:14:00Z">
              <w:rPr>
                <w:noProof/>
              </w:rPr>
            </w:rPrChange>
          </w:rPr>
          <w:t>,</w:t>
        </w:r>
      </w:ins>
      <w:ins w:id="1532" w:author="reza" w:date="2019-07-29T22:03:00Z">
        <w:r w:rsidRPr="00B06E1F">
          <w:rPr>
            <w:rFonts w:asciiTheme="majorBidi" w:hAnsiTheme="majorBidi" w:cstheme="majorBidi"/>
            <w:noProof/>
            <w:rPrChange w:id="1533" w:author="reza" w:date="2019-08-02T20:14:00Z">
              <w:rPr>
                <w:noProof/>
              </w:rPr>
            </w:rPrChange>
          </w:rPr>
          <w:t xml:space="preserve"> Childress</w:t>
        </w:r>
      </w:ins>
      <w:ins w:id="1534" w:author="reza" w:date="2019-07-30T09:33:00Z">
        <w:r w:rsidR="003B63BE" w:rsidRPr="00B06E1F">
          <w:rPr>
            <w:rFonts w:asciiTheme="majorBidi" w:hAnsiTheme="majorBidi" w:cstheme="majorBidi"/>
            <w:noProof/>
            <w:rPrChange w:id="1535" w:author="reza" w:date="2019-08-02T20:14:00Z">
              <w:rPr>
                <w:noProof/>
              </w:rPr>
            </w:rPrChange>
          </w:rPr>
          <w:t xml:space="preserve"> JF.</w:t>
        </w:r>
      </w:ins>
      <w:ins w:id="1536" w:author="reza" w:date="2019-08-02T18:30:00Z">
        <w:r w:rsidR="001B3CBB" w:rsidRPr="00B06E1F">
          <w:rPr>
            <w:rFonts w:asciiTheme="majorBidi" w:hAnsiTheme="majorBidi" w:cstheme="majorBidi"/>
            <w:noProof/>
            <w:rPrChange w:id="1537" w:author="reza" w:date="2019-08-02T20:14:00Z">
              <w:rPr>
                <w:noProof/>
              </w:rPr>
            </w:rPrChange>
          </w:rPr>
          <w:t xml:space="preserve"> </w:t>
        </w:r>
      </w:ins>
      <w:ins w:id="1538" w:author="reza" w:date="2019-07-29T22:03:00Z">
        <w:r w:rsidRPr="00B06E1F">
          <w:rPr>
            <w:rFonts w:asciiTheme="majorBidi" w:hAnsiTheme="majorBidi" w:cstheme="majorBidi"/>
            <w:noProof/>
            <w:rPrChange w:id="1539" w:author="reza" w:date="2019-08-02T20:14:00Z">
              <w:rPr>
                <w:i/>
                <w:noProof/>
              </w:rPr>
            </w:rPrChange>
          </w:rPr>
          <w:t>Principles of biomedical ethics. 2001: Oxford University Press, USA.</w:t>
        </w:r>
      </w:ins>
    </w:p>
    <w:p w14:paraId="095F2EE1" w14:textId="77777777" w:rsidR="000C4420" w:rsidRPr="00B06E1F" w:rsidRDefault="002E4016">
      <w:pPr>
        <w:ind w:left="720" w:hanging="720"/>
        <w:jc w:val="both"/>
        <w:rPr>
          <w:ins w:id="1540" w:author="reza" w:date="2019-07-29T22:03:00Z"/>
          <w:rFonts w:asciiTheme="majorBidi" w:hAnsiTheme="majorBidi" w:cstheme="majorBidi"/>
          <w:noProof/>
          <w:rPrChange w:id="1541" w:author="reza" w:date="2019-08-02T20:14:00Z">
            <w:rPr>
              <w:ins w:id="1542" w:author="reza" w:date="2019-07-29T22:03:00Z"/>
              <w:noProof/>
            </w:rPr>
          </w:rPrChange>
        </w:rPr>
      </w:pPr>
      <w:ins w:id="1543" w:author="reza" w:date="2019-07-29T22:03:00Z">
        <w:r w:rsidRPr="00B06E1F">
          <w:rPr>
            <w:rFonts w:asciiTheme="majorBidi" w:hAnsiTheme="majorBidi" w:cstheme="majorBidi"/>
            <w:noProof/>
            <w:rPrChange w:id="1544" w:author="reza" w:date="2019-08-02T20:14:00Z">
              <w:rPr>
                <w:noProof/>
              </w:rPr>
            </w:rPrChange>
          </w:rPr>
          <w:t>8. Teeri S, Leino-Kilpi</w:t>
        </w:r>
      </w:ins>
      <w:ins w:id="1545" w:author="reza" w:date="2019-07-30T09:33:00Z">
        <w:r w:rsidR="003B63BE" w:rsidRPr="00B06E1F">
          <w:rPr>
            <w:rFonts w:asciiTheme="majorBidi" w:hAnsiTheme="majorBidi" w:cstheme="majorBidi"/>
            <w:noProof/>
            <w:rPrChange w:id="1546" w:author="reza" w:date="2019-08-02T20:14:00Z">
              <w:rPr>
                <w:noProof/>
              </w:rPr>
            </w:rPrChange>
          </w:rPr>
          <w:t xml:space="preserve"> H</w:t>
        </w:r>
      </w:ins>
      <w:ins w:id="1547" w:author="reza" w:date="2019-07-29T22:03:00Z">
        <w:r w:rsidRPr="00B06E1F">
          <w:rPr>
            <w:rFonts w:asciiTheme="majorBidi" w:hAnsiTheme="majorBidi" w:cstheme="majorBidi"/>
            <w:noProof/>
            <w:rPrChange w:id="1548" w:author="reza" w:date="2019-08-02T20:14:00Z">
              <w:rPr>
                <w:noProof/>
              </w:rPr>
            </w:rPrChange>
          </w:rPr>
          <w:t>, V</w:t>
        </w:r>
      </w:ins>
      <w:ins w:id="1549" w:author="reza" w:date="2019-07-30T09:34:00Z">
        <w:r w:rsidR="003B63BE" w:rsidRPr="00B06E1F">
          <w:rPr>
            <w:rFonts w:asciiTheme="majorBidi" w:hAnsiTheme="majorBidi" w:cstheme="majorBidi"/>
            <w:noProof/>
            <w:rPrChange w:id="1550" w:author="reza" w:date="2019-08-02T20:14:00Z">
              <w:rPr>
                <w:noProof/>
              </w:rPr>
            </w:rPrChange>
          </w:rPr>
          <w:t>a</w:t>
        </w:r>
      </w:ins>
      <w:ins w:id="1551" w:author="reza" w:date="2019-07-29T22:03:00Z">
        <w:r w:rsidRPr="00B06E1F">
          <w:rPr>
            <w:rFonts w:asciiTheme="majorBidi" w:hAnsiTheme="majorBidi" w:cstheme="majorBidi"/>
            <w:noProof/>
            <w:rPrChange w:id="1552" w:author="reza" w:date="2019-08-02T20:14:00Z">
              <w:rPr>
                <w:noProof/>
              </w:rPr>
            </w:rPrChange>
          </w:rPr>
          <w:t>lim</w:t>
        </w:r>
      </w:ins>
      <w:ins w:id="1553" w:author="reza" w:date="2019-07-30T09:34:00Z">
        <w:r w:rsidR="003B63BE" w:rsidRPr="00B06E1F">
          <w:rPr>
            <w:rFonts w:asciiTheme="majorBidi" w:hAnsiTheme="majorBidi" w:cstheme="majorBidi"/>
            <w:noProof/>
            <w:rPrChange w:id="1554" w:author="reza" w:date="2019-08-02T20:14:00Z">
              <w:rPr>
                <w:noProof/>
              </w:rPr>
            </w:rPrChange>
          </w:rPr>
          <w:t>a</w:t>
        </w:r>
      </w:ins>
      <w:ins w:id="1555" w:author="reza" w:date="2019-07-29T22:03:00Z">
        <w:r w:rsidRPr="00B06E1F">
          <w:rPr>
            <w:rFonts w:asciiTheme="majorBidi" w:hAnsiTheme="majorBidi" w:cstheme="majorBidi"/>
            <w:noProof/>
            <w:rPrChange w:id="1556" w:author="reza" w:date="2019-08-02T20:14:00Z">
              <w:rPr>
                <w:noProof/>
              </w:rPr>
            </w:rPrChange>
          </w:rPr>
          <w:t>ki</w:t>
        </w:r>
      </w:ins>
      <w:ins w:id="1557" w:author="reza" w:date="2019-07-30T09:34:00Z">
        <w:r w:rsidR="003B63BE" w:rsidRPr="00B06E1F">
          <w:rPr>
            <w:rFonts w:asciiTheme="majorBidi" w:hAnsiTheme="majorBidi" w:cstheme="majorBidi"/>
            <w:noProof/>
            <w:rPrChange w:id="1558" w:author="reza" w:date="2019-08-02T20:14:00Z">
              <w:rPr>
                <w:noProof/>
              </w:rPr>
            </w:rPrChange>
          </w:rPr>
          <w:t xml:space="preserve"> M.</w:t>
        </w:r>
      </w:ins>
      <w:ins w:id="1559" w:author="reza" w:date="2019-07-29T22:03:00Z">
        <w:r w:rsidRPr="00B06E1F">
          <w:rPr>
            <w:rFonts w:asciiTheme="majorBidi" w:hAnsiTheme="majorBidi" w:cstheme="majorBidi"/>
            <w:noProof/>
            <w:rPrChange w:id="1560" w:author="reza" w:date="2019-08-02T20:14:00Z">
              <w:rPr>
                <w:i/>
                <w:noProof/>
              </w:rPr>
            </w:rPrChange>
          </w:rPr>
          <w:t>Long-term nursing care of elderly people: identifying ethically problematic experiences among patients, relatives and nurses in Finland.</w:t>
        </w:r>
        <w:r w:rsidR="003B63BE" w:rsidRPr="00B06E1F">
          <w:rPr>
            <w:rFonts w:asciiTheme="majorBidi" w:hAnsiTheme="majorBidi" w:cstheme="majorBidi"/>
            <w:noProof/>
            <w:rPrChange w:id="1561" w:author="reza" w:date="2019-08-02T20:14:00Z">
              <w:rPr>
                <w:noProof/>
              </w:rPr>
            </w:rPrChange>
          </w:rPr>
          <w:t xml:space="preserve"> Nurs</w:t>
        </w:r>
      </w:ins>
      <w:ins w:id="1562" w:author="reza" w:date="2019-08-02T18:30:00Z">
        <w:r w:rsidR="001B3CBB" w:rsidRPr="00B06E1F">
          <w:rPr>
            <w:rFonts w:asciiTheme="majorBidi" w:hAnsiTheme="majorBidi" w:cstheme="majorBidi"/>
            <w:noProof/>
            <w:rPrChange w:id="1563" w:author="reza" w:date="2019-08-02T20:14:00Z">
              <w:rPr>
                <w:noProof/>
              </w:rPr>
            </w:rPrChange>
          </w:rPr>
          <w:t xml:space="preserve"> </w:t>
        </w:r>
      </w:ins>
      <w:ins w:id="1564" w:author="reza" w:date="2019-07-30T09:34:00Z">
        <w:r w:rsidR="003B63BE" w:rsidRPr="00B06E1F">
          <w:rPr>
            <w:rFonts w:asciiTheme="majorBidi" w:hAnsiTheme="majorBidi" w:cstheme="majorBidi"/>
            <w:noProof/>
            <w:rPrChange w:id="1565" w:author="reza" w:date="2019-08-02T20:14:00Z">
              <w:rPr>
                <w:noProof/>
              </w:rPr>
            </w:rPrChange>
          </w:rPr>
          <w:t>E</w:t>
        </w:r>
      </w:ins>
      <w:ins w:id="1566" w:author="reza" w:date="2019-07-29T22:03:00Z">
        <w:r w:rsidR="001B3CBB" w:rsidRPr="00B06E1F">
          <w:rPr>
            <w:rFonts w:asciiTheme="majorBidi" w:hAnsiTheme="majorBidi" w:cstheme="majorBidi"/>
            <w:noProof/>
            <w:rPrChange w:id="1567" w:author="reza" w:date="2019-08-02T20:14:00Z">
              <w:rPr>
                <w:noProof/>
              </w:rPr>
            </w:rPrChange>
          </w:rPr>
          <w:t>thics</w:t>
        </w:r>
      </w:ins>
      <w:ins w:id="1568" w:author="reza" w:date="2019-07-30T09:34:00Z">
        <w:r w:rsidR="003B63BE" w:rsidRPr="00B06E1F">
          <w:rPr>
            <w:rFonts w:asciiTheme="majorBidi" w:hAnsiTheme="majorBidi" w:cstheme="majorBidi"/>
            <w:noProof/>
            <w:rPrChange w:id="1569" w:author="reza" w:date="2019-08-02T20:14:00Z">
              <w:rPr>
                <w:noProof/>
              </w:rPr>
            </w:rPrChange>
          </w:rPr>
          <w:t>.</w:t>
        </w:r>
      </w:ins>
      <w:ins w:id="1570" w:author="reza" w:date="2019-07-29T22:03:00Z">
        <w:r w:rsidRPr="00B06E1F">
          <w:rPr>
            <w:rFonts w:asciiTheme="majorBidi" w:hAnsiTheme="majorBidi" w:cstheme="majorBidi"/>
            <w:noProof/>
            <w:rPrChange w:id="1571" w:author="reza" w:date="2019-08-02T20:14:00Z">
              <w:rPr>
                <w:noProof/>
              </w:rPr>
            </w:rPrChange>
          </w:rPr>
          <w:t xml:space="preserve"> 2006</w:t>
        </w:r>
      </w:ins>
      <w:ins w:id="1572" w:author="reza" w:date="2019-07-30T09:34:00Z">
        <w:r w:rsidR="003B63BE" w:rsidRPr="00B06E1F">
          <w:rPr>
            <w:rFonts w:asciiTheme="majorBidi" w:hAnsiTheme="majorBidi" w:cstheme="majorBidi"/>
            <w:noProof/>
            <w:rPrChange w:id="1573" w:author="reza" w:date="2019-08-02T20:14:00Z">
              <w:rPr>
                <w:noProof/>
              </w:rPr>
            </w:rPrChange>
          </w:rPr>
          <w:t>;</w:t>
        </w:r>
      </w:ins>
      <w:ins w:id="1574" w:author="reza" w:date="2019-07-29T22:03:00Z">
        <w:r w:rsidRPr="00B06E1F">
          <w:rPr>
            <w:rFonts w:asciiTheme="majorBidi" w:hAnsiTheme="majorBidi" w:cstheme="majorBidi"/>
            <w:noProof/>
            <w:rPrChange w:id="1575" w:author="reza" w:date="2019-08-02T20:14:00Z">
              <w:rPr>
                <w:b/>
                <w:noProof/>
              </w:rPr>
            </w:rPrChange>
          </w:rPr>
          <w:t>13</w:t>
        </w:r>
        <w:r w:rsidR="00B06E1F">
          <w:rPr>
            <w:rFonts w:asciiTheme="majorBidi" w:hAnsiTheme="majorBidi" w:cstheme="majorBidi"/>
            <w:noProof/>
          </w:rPr>
          <w:t>(2):</w:t>
        </w:r>
        <w:r w:rsidRPr="00B06E1F">
          <w:rPr>
            <w:rFonts w:asciiTheme="majorBidi" w:hAnsiTheme="majorBidi" w:cstheme="majorBidi"/>
            <w:noProof/>
            <w:rPrChange w:id="1576" w:author="reza" w:date="2019-08-02T20:14:00Z">
              <w:rPr>
                <w:noProof/>
              </w:rPr>
            </w:rPrChange>
          </w:rPr>
          <w:t>116-129.</w:t>
        </w:r>
      </w:ins>
    </w:p>
    <w:p w14:paraId="23961886" w14:textId="77777777" w:rsidR="000C4420" w:rsidRPr="00B06E1F" w:rsidRDefault="002E4016">
      <w:pPr>
        <w:ind w:left="720" w:hanging="720"/>
        <w:jc w:val="both"/>
        <w:rPr>
          <w:ins w:id="1577" w:author="reza" w:date="2019-07-29T22:03:00Z"/>
          <w:rFonts w:asciiTheme="majorBidi" w:hAnsiTheme="majorBidi" w:cstheme="majorBidi"/>
          <w:noProof/>
          <w:rPrChange w:id="1578" w:author="reza" w:date="2019-08-02T20:14:00Z">
            <w:rPr>
              <w:ins w:id="1579" w:author="reza" w:date="2019-07-29T22:03:00Z"/>
              <w:noProof/>
            </w:rPr>
          </w:rPrChange>
        </w:rPr>
      </w:pPr>
      <w:ins w:id="1580" w:author="reza" w:date="2019-07-29T22:03:00Z">
        <w:r w:rsidRPr="00B06E1F">
          <w:rPr>
            <w:rFonts w:asciiTheme="majorBidi" w:hAnsiTheme="majorBidi" w:cstheme="majorBidi"/>
            <w:noProof/>
            <w:rPrChange w:id="1581" w:author="reza" w:date="2019-08-02T20:14:00Z">
              <w:rPr>
                <w:noProof/>
              </w:rPr>
            </w:rPrChange>
          </w:rPr>
          <w:t>9. GraneheimUH</w:t>
        </w:r>
      </w:ins>
      <w:ins w:id="1582" w:author="reza" w:date="2019-07-30T09:37:00Z">
        <w:r w:rsidR="00497A75" w:rsidRPr="00B06E1F">
          <w:rPr>
            <w:rFonts w:asciiTheme="majorBidi" w:hAnsiTheme="majorBidi" w:cstheme="majorBidi"/>
            <w:noProof/>
            <w:rPrChange w:id="1583" w:author="reza" w:date="2019-08-02T20:14:00Z">
              <w:rPr>
                <w:noProof/>
              </w:rPr>
            </w:rPrChange>
          </w:rPr>
          <w:t xml:space="preserve">, </w:t>
        </w:r>
      </w:ins>
      <w:ins w:id="1584" w:author="reza" w:date="2019-07-29T22:03:00Z">
        <w:r w:rsidRPr="00B06E1F">
          <w:rPr>
            <w:rFonts w:asciiTheme="majorBidi" w:hAnsiTheme="majorBidi" w:cstheme="majorBidi"/>
            <w:noProof/>
            <w:rPrChange w:id="1585" w:author="reza" w:date="2019-08-02T20:14:00Z">
              <w:rPr>
                <w:noProof/>
              </w:rPr>
            </w:rPrChange>
          </w:rPr>
          <w:t xml:space="preserve"> Lundman,</w:t>
        </w:r>
      </w:ins>
      <w:ins w:id="1586" w:author="reza" w:date="2019-07-30T09:37:00Z">
        <w:r w:rsidR="00497A75" w:rsidRPr="00B06E1F">
          <w:rPr>
            <w:rFonts w:asciiTheme="majorBidi" w:hAnsiTheme="majorBidi" w:cstheme="majorBidi"/>
            <w:noProof/>
            <w:rPrChange w:id="1587" w:author="reza" w:date="2019-08-02T20:14:00Z">
              <w:rPr>
                <w:noProof/>
              </w:rPr>
            </w:rPrChange>
          </w:rPr>
          <w:t>B.</w:t>
        </w:r>
      </w:ins>
      <w:ins w:id="1588" w:author="reza" w:date="2019-07-29T22:03:00Z">
        <w:r w:rsidRPr="00B06E1F">
          <w:rPr>
            <w:rFonts w:asciiTheme="majorBidi" w:hAnsiTheme="majorBidi" w:cstheme="majorBidi"/>
            <w:noProof/>
            <w:rPrChange w:id="1589" w:author="reza" w:date="2019-08-02T20:14:00Z">
              <w:rPr>
                <w:i/>
                <w:noProof/>
              </w:rPr>
            </w:rPrChange>
          </w:rPr>
          <w:t xml:space="preserve">Qualitative content analysis in nursing research: concepts, procedures and measures to achieve trustworthiness. Nurse </w:t>
        </w:r>
      </w:ins>
      <w:ins w:id="1590" w:author="reza" w:date="2019-07-30T09:37:00Z">
        <w:r w:rsidR="00497A75" w:rsidRPr="00B06E1F">
          <w:rPr>
            <w:rFonts w:asciiTheme="majorBidi" w:hAnsiTheme="majorBidi" w:cstheme="majorBidi"/>
            <w:noProof/>
            <w:rPrChange w:id="1591" w:author="reza" w:date="2019-08-02T20:14:00Z">
              <w:rPr>
                <w:noProof/>
              </w:rPr>
            </w:rPrChange>
          </w:rPr>
          <w:t>E</w:t>
        </w:r>
      </w:ins>
      <w:ins w:id="1592" w:author="reza" w:date="2019-07-29T22:03:00Z">
        <w:r w:rsidRPr="00B06E1F">
          <w:rPr>
            <w:rFonts w:asciiTheme="majorBidi" w:hAnsiTheme="majorBidi" w:cstheme="majorBidi"/>
            <w:noProof/>
            <w:rPrChange w:id="1593" w:author="reza" w:date="2019-08-02T20:14:00Z">
              <w:rPr>
                <w:noProof/>
              </w:rPr>
            </w:rPrChange>
          </w:rPr>
          <w:t xml:space="preserve">duc </w:t>
        </w:r>
      </w:ins>
      <w:ins w:id="1594" w:author="reza" w:date="2019-07-30T09:44:00Z">
        <w:r w:rsidR="00974550" w:rsidRPr="00B06E1F">
          <w:rPr>
            <w:rFonts w:asciiTheme="majorBidi" w:hAnsiTheme="majorBidi" w:cstheme="majorBidi"/>
            <w:noProof/>
            <w:rPrChange w:id="1595" w:author="reza" w:date="2019-08-02T20:14:00Z">
              <w:rPr>
                <w:noProof/>
              </w:rPr>
            </w:rPrChange>
          </w:rPr>
          <w:t>T</w:t>
        </w:r>
      </w:ins>
      <w:ins w:id="1596" w:author="reza" w:date="2019-07-29T22:03:00Z">
        <w:r w:rsidRPr="00B06E1F">
          <w:rPr>
            <w:rFonts w:asciiTheme="majorBidi" w:hAnsiTheme="majorBidi" w:cstheme="majorBidi"/>
            <w:noProof/>
            <w:rPrChange w:id="1597" w:author="reza" w:date="2019-08-02T20:14:00Z">
              <w:rPr>
                <w:noProof/>
              </w:rPr>
            </w:rPrChange>
          </w:rPr>
          <w:t>oday</w:t>
        </w:r>
      </w:ins>
      <w:ins w:id="1598" w:author="reza" w:date="2019-07-30T09:37:00Z">
        <w:r w:rsidR="00497A75" w:rsidRPr="00B06E1F">
          <w:rPr>
            <w:rFonts w:asciiTheme="majorBidi" w:hAnsiTheme="majorBidi" w:cstheme="majorBidi"/>
            <w:noProof/>
            <w:rPrChange w:id="1599" w:author="reza" w:date="2019-08-02T20:14:00Z">
              <w:rPr>
                <w:noProof/>
              </w:rPr>
            </w:rPrChange>
          </w:rPr>
          <w:t>.</w:t>
        </w:r>
      </w:ins>
      <w:ins w:id="1600" w:author="reza" w:date="2019-07-29T22:03:00Z">
        <w:r w:rsidRPr="00B06E1F">
          <w:rPr>
            <w:rFonts w:asciiTheme="majorBidi" w:hAnsiTheme="majorBidi" w:cstheme="majorBidi"/>
            <w:noProof/>
            <w:rPrChange w:id="1601" w:author="reza" w:date="2019-08-02T20:14:00Z">
              <w:rPr>
                <w:noProof/>
              </w:rPr>
            </w:rPrChange>
          </w:rPr>
          <w:t xml:space="preserve"> 2004</w:t>
        </w:r>
      </w:ins>
      <w:ins w:id="1602" w:author="reza" w:date="2019-07-30T09:37:00Z">
        <w:r w:rsidR="00497A75" w:rsidRPr="00B06E1F">
          <w:rPr>
            <w:rFonts w:asciiTheme="majorBidi" w:hAnsiTheme="majorBidi" w:cstheme="majorBidi"/>
            <w:noProof/>
            <w:rPrChange w:id="1603" w:author="reza" w:date="2019-08-02T20:14:00Z">
              <w:rPr>
                <w:noProof/>
              </w:rPr>
            </w:rPrChange>
          </w:rPr>
          <w:t>;</w:t>
        </w:r>
      </w:ins>
      <w:ins w:id="1604" w:author="reza" w:date="2019-07-29T22:03:00Z">
        <w:r w:rsidRPr="00B06E1F">
          <w:rPr>
            <w:rFonts w:asciiTheme="majorBidi" w:hAnsiTheme="majorBidi" w:cstheme="majorBidi"/>
            <w:noProof/>
            <w:rPrChange w:id="1605" w:author="reza" w:date="2019-08-02T20:14:00Z">
              <w:rPr>
                <w:b/>
                <w:noProof/>
              </w:rPr>
            </w:rPrChange>
          </w:rPr>
          <w:t>24</w:t>
        </w:r>
        <w:r w:rsidR="001B3CBB" w:rsidRPr="00B06E1F">
          <w:rPr>
            <w:rFonts w:asciiTheme="majorBidi" w:hAnsiTheme="majorBidi" w:cstheme="majorBidi"/>
            <w:noProof/>
            <w:rPrChange w:id="1606" w:author="reza" w:date="2019-08-02T20:14:00Z">
              <w:rPr>
                <w:noProof/>
              </w:rPr>
            </w:rPrChange>
          </w:rPr>
          <w:t>(2):</w:t>
        </w:r>
        <w:r w:rsidRPr="00B06E1F">
          <w:rPr>
            <w:rFonts w:asciiTheme="majorBidi" w:hAnsiTheme="majorBidi" w:cstheme="majorBidi"/>
            <w:noProof/>
            <w:rPrChange w:id="1607" w:author="reza" w:date="2019-08-02T20:14:00Z">
              <w:rPr>
                <w:noProof/>
              </w:rPr>
            </w:rPrChange>
          </w:rPr>
          <w:t>105-112.</w:t>
        </w:r>
      </w:ins>
    </w:p>
    <w:p w14:paraId="50379BA7" w14:textId="77777777" w:rsidR="000C4420" w:rsidRPr="00B06E1F" w:rsidRDefault="00F401DE">
      <w:pPr>
        <w:ind w:left="720" w:hanging="720"/>
        <w:jc w:val="both"/>
        <w:rPr>
          <w:ins w:id="1608" w:author="reza" w:date="2019-07-29T22:03:00Z"/>
          <w:rFonts w:asciiTheme="majorBidi" w:hAnsiTheme="majorBidi" w:cstheme="majorBidi"/>
          <w:noProof/>
          <w:rPrChange w:id="1609" w:author="reza" w:date="2019-08-02T20:14:00Z">
            <w:rPr>
              <w:ins w:id="1610" w:author="reza" w:date="2019-07-29T22:03:00Z"/>
              <w:noProof/>
            </w:rPr>
          </w:rPrChange>
        </w:rPr>
      </w:pPr>
      <w:ins w:id="1611" w:author="reza" w:date="2019-07-29T22:03:00Z">
        <w:r>
          <w:rPr>
            <w:rFonts w:asciiTheme="majorBidi" w:hAnsiTheme="majorBidi" w:cstheme="majorBidi"/>
            <w:noProof/>
          </w:rPr>
          <w:t>10.</w:t>
        </w:r>
      </w:ins>
      <w:ins w:id="1612" w:author="reza" w:date="2019-08-02T21:25:00Z">
        <w:r>
          <w:rPr>
            <w:rFonts w:asciiTheme="majorBidi" w:hAnsiTheme="majorBidi" w:cstheme="majorBidi"/>
            <w:noProof/>
          </w:rPr>
          <w:t xml:space="preserve"> </w:t>
        </w:r>
      </w:ins>
      <w:ins w:id="1613" w:author="reza" w:date="2019-07-29T22:03:00Z">
        <w:r w:rsidR="002E4016" w:rsidRPr="00B06E1F">
          <w:rPr>
            <w:rFonts w:asciiTheme="majorBidi" w:hAnsiTheme="majorBidi" w:cstheme="majorBidi"/>
            <w:noProof/>
            <w:rPrChange w:id="1614" w:author="reza" w:date="2019-08-02T20:14:00Z">
              <w:rPr>
                <w:noProof/>
              </w:rPr>
            </w:rPrChange>
          </w:rPr>
          <w:t>Pleschberger</w:t>
        </w:r>
        <w:r w:rsidR="00974550" w:rsidRPr="00B06E1F">
          <w:rPr>
            <w:rFonts w:asciiTheme="majorBidi" w:hAnsiTheme="majorBidi" w:cstheme="majorBidi"/>
            <w:noProof/>
            <w:rPrChange w:id="1615" w:author="reza" w:date="2019-08-02T20:14:00Z">
              <w:rPr>
                <w:noProof/>
              </w:rPr>
            </w:rPrChange>
          </w:rPr>
          <w:t xml:space="preserve"> S.</w:t>
        </w:r>
        <w:r w:rsidR="002E4016" w:rsidRPr="00B06E1F">
          <w:rPr>
            <w:rFonts w:asciiTheme="majorBidi" w:hAnsiTheme="majorBidi" w:cstheme="majorBidi"/>
            <w:noProof/>
            <w:rPrChange w:id="1616" w:author="reza" w:date="2019-08-02T20:14:00Z">
              <w:rPr>
                <w:i/>
                <w:noProof/>
              </w:rPr>
            </w:rPrChange>
          </w:rPr>
          <w:t>Dignity and the challenge of dying in nursing homes: the residents' view. Age Ageing</w:t>
        </w:r>
      </w:ins>
      <w:ins w:id="1617" w:author="reza" w:date="2019-07-30T09:46:00Z">
        <w:r w:rsidR="00974550" w:rsidRPr="00B06E1F">
          <w:rPr>
            <w:rFonts w:asciiTheme="majorBidi" w:hAnsiTheme="majorBidi" w:cstheme="majorBidi"/>
            <w:noProof/>
            <w:rPrChange w:id="1618" w:author="reza" w:date="2019-08-02T20:14:00Z">
              <w:rPr>
                <w:noProof/>
              </w:rPr>
            </w:rPrChange>
          </w:rPr>
          <w:t>.</w:t>
        </w:r>
      </w:ins>
      <w:ins w:id="1619" w:author="reza" w:date="2019-08-02T18:30:00Z">
        <w:r w:rsidR="001B3CBB" w:rsidRPr="00B06E1F">
          <w:rPr>
            <w:rFonts w:asciiTheme="majorBidi" w:hAnsiTheme="majorBidi" w:cstheme="majorBidi"/>
            <w:noProof/>
            <w:rPrChange w:id="1620" w:author="reza" w:date="2019-08-02T20:14:00Z">
              <w:rPr>
                <w:noProof/>
              </w:rPr>
            </w:rPrChange>
          </w:rPr>
          <w:t xml:space="preserve"> </w:t>
        </w:r>
      </w:ins>
      <w:ins w:id="1621" w:author="reza" w:date="2019-07-29T22:03:00Z">
        <w:r w:rsidR="002E4016" w:rsidRPr="00B06E1F">
          <w:rPr>
            <w:rFonts w:asciiTheme="majorBidi" w:hAnsiTheme="majorBidi" w:cstheme="majorBidi"/>
            <w:noProof/>
            <w:rPrChange w:id="1622" w:author="reza" w:date="2019-08-02T20:14:00Z">
              <w:rPr>
                <w:noProof/>
              </w:rPr>
            </w:rPrChange>
          </w:rPr>
          <w:t>2007</w:t>
        </w:r>
      </w:ins>
      <w:ins w:id="1623" w:author="reza" w:date="2019-07-30T09:46:00Z">
        <w:r w:rsidR="00974550" w:rsidRPr="00B06E1F">
          <w:rPr>
            <w:rFonts w:asciiTheme="majorBidi" w:hAnsiTheme="majorBidi" w:cstheme="majorBidi"/>
            <w:noProof/>
            <w:rPrChange w:id="1624" w:author="reza" w:date="2019-08-02T20:14:00Z">
              <w:rPr>
                <w:noProof/>
              </w:rPr>
            </w:rPrChange>
          </w:rPr>
          <w:t>;</w:t>
        </w:r>
      </w:ins>
      <w:ins w:id="1625" w:author="reza" w:date="2019-07-29T22:03:00Z">
        <w:r w:rsidR="002E4016" w:rsidRPr="00B06E1F">
          <w:rPr>
            <w:rFonts w:asciiTheme="majorBidi" w:hAnsiTheme="majorBidi" w:cstheme="majorBidi"/>
            <w:noProof/>
            <w:rPrChange w:id="1626" w:author="reza" w:date="2019-08-02T20:14:00Z">
              <w:rPr>
                <w:b/>
                <w:noProof/>
              </w:rPr>
            </w:rPrChange>
          </w:rPr>
          <w:t>36</w:t>
        </w:r>
        <w:r w:rsidR="00974550" w:rsidRPr="00B06E1F">
          <w:rPr>
            <w:rFonts w:asciiTheme="majorBidi" w:hAnsiTheme="majorBidi" w:cstheme="majorBidi"/>
            <w:noProof/>
            <w:rPrChange w:id="1627" w:author="reza" w:date="2019-08-02T20:14:00Z">
              <w:rPr>
                <w:noProof/>
              </w:rPr>
            </w:rPrChange>
          </w:rPr>
          <w:t>(2):</w:t>
        </w:r>
        <w:r w:rsidR="002E4016" w:rsidRPr="00B06E1F">
          <w:rPr>
            <w:rFonts w:asciiTheme="majorBidi" w:hAnsiTheme="majorBidi" w:cstheme="majorBidi"/>
            <w:noProof/>
            <w:rPrChange w:id="1628" w:author="reza" w:date="2019-08-02T20:14:00Z">
              <w:rPr>
                <w:noProof/>
              </w:rPr>
            </w:rPrChange>
          </w:rPr>
          <w:t>197-202.</w:t>
        </w:r>
      </w:ins>
    </w:p>
    <w:p w14:paraId="005B40BF" w14:textId="77777777" w:rsidR="000C4420" w:rsidRPr="00B06E1F" w:rsidRDefault="002E4016">
      <w:pPr>
        <w:ind w:left="720" w:hanging="720"/>
        <w:jc w:val="both"/>
        <w:rPr>
          <w:ins w:id="1629" w:author="reza" w:date="2019-07-29T22:03:00Z"/>
          <w:rFonts w:asciiTheme="majorBidi" w:hAnsiTheme="majorBidi" w:cstheme="majorBidi"/>
          <w:noProof/>
          <w:rPrChange w:id="1630" w:author="reza" w:date="2019-08-02T20:14:00Z">
            <w:rPr>
              <w:ins w:id="1631" w:author="reza" w:date="2019-07-29T22:03:00Z"/>
              <w:noProof/>
            </w:rPr>
          </w:rPrChange>
        </w:rPr>
      </w:pPr>
      <w:ins w:id="1632" w:author="reza" w:date="2019-07-29T22:03:00Z">
        <w:r w:rsidRPr="00B06E1F">
          <w:rPr>
            <w:rFonts w:asciiTheme="majorBidi" w:hAnsiTheme="majorBidi" w:cstheme="majorBidi"/>
            <w:noProof/>
            <w:rPrChange w:id="1633" w:author="reza" w:date="2019-08-02T20:14:00Z">
              <w:rPr>
                <w:noProof/>
              </w:rPr>
            </w:rPrChange>
          </w:rPr>
          <w:t>11. Sung KT</w:t>
        </w:r>
      </w:ins>
      <w:ins w:id="1634" w:author="reza" w:date="2019-07-30T09:47:00Z">
        <w:r w:rsidR="00AF49A7" w:rsidRPr="00B06E1F">
          <w:rPr>
            <w:rFonts w:asciiTheme="majorBidi" w:hAnsiTheme="majorBidi" w:cstheme="majorBidi"/>
            <w:noProof/>
            <w:rPrChange w:id="1635" w:author="reza" w:date="2019-08-02T20:14:00Z">
              <w:rPr>
                <w:noProof/>
              </w:rPr>
            </w:rPrChange>
          </w:rPr>
          <w:t>,</w:t>
        </w:r>
      </w:ins>
      <w:ins w:id="1636" w:author="reza" w:date="2019-07-29T22:03:00Z">
        <w:r w:rsidRPr="00B06E1F">
          <w:rPr>
            <w:rFonts w:asciiTheme="majorBidi" w:hAnsiTheme="majorBidi" w:cstheme="majorBidi"/>
            <w:noProof/>
            <w:rPrChange w:id="1637" w:author="reza" w:date="2019-08-02T20:14:00Z">
              <w:rPr>
                <w:noProof/>
              </w:rPr>
            </w:rPrChange>
          </w:rPr>
          <w:t xml:space="preserve"> Dunkle</w:t>
        </w:r>
      </w:ins>
      <w:ins w:id="1638" w:author="reza" w:date="2019-07-30T09:47:00Z">
        <w:r w:rsidR="00AF49A7" w:rsidRPr="00B06E1F">
          <w:rPr>
            <w:rFonts w:asciiTheme="majorBidi" w:hAnsiTheme="majorBidi" w:cstheme="majorBidi"/>
            <w:noProof/>
            <w:rPrChange w:id="1639" w:author="reza" w:date="2019-08-02T20:14:00Z">
              <w:rPr>
                <w:noProof/>
              </w:rPr>
            </w:rPrChange>
          </w:rPr>
          <w:t xml:space="preserve"> RE.</w:t>
        </w:r>
      </w:ins>
      <w:ins w:id="1640" w:author="reza" w:date="2019-08-02T18:30:00Z">
        <w:r w:rsidR="005F35D4" w:rsidRPr="00B06E1F">
          <w:rPr>
            <w:rFonts w:asciiTheme="majorBidi" w:hAnsiTheme="majorBidi" w:cstheme="majorBidi"/>
            <w:noProof/>
            <w:rPrChange w:id="1641" w:author="reza" w:date="2019-08-02T20:14:00Z">
              <w:rPr>
                <w:noProof/>
              </w:rPr>
            </w:rPrChange>
          </w:rPr>
          <w:t xml:space="preserve"> </w:t>
        </w:r>
      </w:ins>
      <w:ins w:id="1642" w:author="reza" w:date="2019-07-29T22:03:00Z">
        <w:r w:rsidRPr="00B06E1F">
          <w:rPr>
            <w:rFonts w:asciiTheme="majorBidi" w:hAnsiTheme="majorBidi" w:cstheme="majorBidi"/>
            <w:noProof/>
            <w:rPrChange w:id="1643" w:author="reza" w:date="2019-08-02T20:14:00Z">
              <w:rPr>
                <w:i/>
                <w:noProof/>
              </w:rPr>
            </w:rPrChange>
          </w:rPr>
          <w:t xml:space="preserve">How social workers demonstrate respect for elderly clients. J </w:t>
        </w:r>
      </w:ins>
      <w:ins w:id="1644" w:author="reza" w:date="2019-07-30T09:48:00Z">
        <w:r w:rsidR="00AF49A7" w:rsidRPr="00B06E1F">
          <w:rPr>
            <w:rFonts w:asciiTheme="majorBidi" w:hAnsiTheme="majorBidi" w:cstheme="majorBidi"/>
            <w:noProof/>
            <w:rPrChange w:id="1645" w:author="reza" w:date="2019-08-02T20:14:00Z">
              <w:rPr>
                <w:noProof/>
              </w:rPr>
            </w:rPrChange>
          </w:rPr>
          <w:t>G</w:t>
        </w:r>
      </w:ins>
      <w:ins w:id="1646" w:author="reza" w:date="2019-07-29T22:03:00Z">
        <w:r w:rsidRPr="00B06E1F">
          <w:rPr>
            <w:rFonts w:asciiTheme="majorBidi" w:hAnsiTheme="majorBidi" w:cstheme="majorBidi"/>
            <w:noProof/>
            <w:rPrChange w:id="1647" w:author="reza" w:date="2019-08-02T20:14:00Z">
              <w:rPr>
                <w:noProof/>
              </w:rPr>
            </w:rPrChange>
          </w:rPr>
          <w:t xml:space="preserve">erontoll </w:t>
        </w:r>
      </w:ins>
      <w:ins w:id="1648" w:author="reza" w:date="2019-08-02T20:11:00Z">
        <w:r w:rsidR="00B06E1F" w:rsidRPr="00B06E1F">
          <w:rPr>
            <w:rFonts w:asciiTheme="majorBidi" w:hAnsiTheme="majorBidi" w:cstheme="majorBidi"/>
            <w:noProof/>
          </w:rPr>
          <w:t>S</w:t>
        </w:r>
      </w:ins>
      <w:ins w:id="1649" w:author="reza" w:date="2019-07-29T22:03:00Z">
        <w:r w:rsidRPr="00B06E1F">
          <w:rPr>
            <w:rFonts w:asciiTheme="majorBidi" w:hAnsiTheme="majorBidi" w:cstheme="majorBidi"/>
            <w:noProof/>
            <w:rPrChange w:id="1650" w:author="reza" w:date="2019-08-02T20:14:00Z">
              <w:rPr>
                <w:noProof/>
              </w:rPr>
            </w:rPrChange>
          </w:rPr>
          <w:t>oc work</w:t>
        </w:r>
      </w:ins>
      <w:ins w:id="1651" w:author="reza" w:date="2019-07-30T09:48:00Z">
        <w:r w:rsidR="00AF49A7" w:rsidRPr="00B06E1F">
          <w:rPr>
            <w:rFonts w:asciiTheme="majorBidi" w:hAnsiTheme="majorBidi" w:cstheme="majorBidi"/>
            <w:noProof/>
            <w:rPrChange w:id="1652" w:author="reza" w:date="2019-08-02T20:14:00Z">
              <w:rPr>
                <w:noProof/>
              </w:rPr>
            </w:rPrChange>
          </w:rPr>
          <w:t>.</w:t>
        </w:r>
      </w:ins>
      <w:ins w:id="1653" w:author="reza" w:date="2019-07-29T22:03:00Z">
        <w:r w:rsidRPr="00B06E1F">
          <w:rPr>
            <w:rFonts w:asciiTheme="majorBidi" w:hAnsiTheme="majorBidi" w:cstheme="majorBidi"/>
            <w:noProof/>
            <w:rPrChange w:id="1654" w:author="reza" w:date="2019-08-02T20:14:00Z">
              <w:rPr>
                <w:noProof/>
              </w:rPr>
            </w:rPrChange>
          </w:rPr>
          <w:t xml:space="preserve"> 2009</w:t>
        </w:r>
      </w:ins>
      <w:ins w:id="1655" w:author="reza" w:date="2019-07-30T09:48:00Z">
        <w:r w:rsidR="00AF49A7" w:rsidRPr="00B06E1F">
          <w:rPr>
            <w:rFonts w:asciiTheme="majorBidi" w:hAnsiTheme="majorBidi" w:cstheme="majorBidi"/>
            <w:noProof/>
            <w:rPrChange w:id="1656" w:author="reza" w:date="2019-08-02T20:14:00Z">
              <w:rPr>
                <w:noProof/>
              </w:rPr>
            </w:rPrChange>
          </w:rPr>
          <w:t>;</w:t>
        </w:r>
      </w:ins>
      <w:ins w:id="1657" w:author="reza" w:date="2019-07-29T22:03:00Z">
        <w:r w:rsidRPr="00B06E1F">
          <w:rPr>
            <w:rFonts w:asciiTheme="majorBidi" w:hAnsiTheme="majorBidi" w:cstheme="majorBidi"/>
            <w:noProof/>
            <w:rPrChange w:id="1658" w:author="reza" w:date="2019-08-02T20:14:00Z">
              <w:rPr>
                <w:b/>
                <w:noProof/>
              </w:rPr>
            </w:rPrChange>
          </w:rPr>
          <w:t>52</w:t>
        </w:r>
        <w:r w:rsidR="00AF49A7" w:rsidRPr="00B06E1F">
          <w:rPr>
            <w:rFonts w:asciiTheme="majorBidi" w:hAnsiTheme="majorBidi" w:cstheme="majorBidi"/>
            <w:noProof/>
            <w:rPrChange w:id="1659" w:author="reza" w:date="2019-08-02T20:14:00Z">
              <w:rPr>
                <w:noProof/>
              </w:rPr>
            </w:rPrChange>
          </w:rPr>
          <w:t>(3):</w:t>
        </w:r>
        <w:r w:rsidRPr="00B06E1F">
          <w:rPr>
            <w:rFonts w:asciiTheme="majorBidi" w:hAnsiTheme="majorBidi" w:cstheme="majorBidi"/>
            <w:noProof/>
            <w:rPrChange w:id="1660" w:author="reza" w:date="2019-08-02T20:14:00Z">
              <w:rPr>
                <w:noProof/>
              </w:rPr>
            </w:rPrChange>
          </w:rPr>
          <w:t>250-260.</w:t>
        </w:r>
      </w:ins>
    </w:p>
    <w:p w14:paraId="47CF8227" w14:textId="77777777" w:rsidR="000C4420" w:rsidRPr="00B06E1F" w:rsidRDefault="002E4016">
      <w:pPr>
        <w:ind w:left="720" w:hanging="720"/>
        <w:jc w:val="both"/>
        <w:rPr>
          <w:ins w:id="1661" w:author="reza" w:date="2019-07-29T22:03:00Z"/>
          <w:rFonts w:asciiTheme="majorBidi" w:hAnsiTheme="majorBidi" w:cstheme="majorBidi"/>
          <w:noProof/>
          <w:rPrChange w:id="1662" w:author="reza" w:date="2019-08-02T20:14:00Z">
            <w:rPr>
              <w:ins w:id="1663" w:author="reza" w:date="2019-07-29T22:03:00Z"/>
              <w:noProof/>
            </w:rPr>
          </w:rPrChange>
        </w:rPr>
      </w:pPr>
      <w:ins w:id="1664" w:author="reza" w:date="2019-07-29T22:03:00Z">
        <w:r w:rsidRPr="00B06E1F">
          <w:rPr>
            <w:rFonts w:asciiTheme="majorBidi" w:hAnsiTheme="majorBidi" w:cstheme="majorBidi"/>
            <w:noProof/>
            <w:rPrChange w:id="1665" w:author="reza" w:date="2019-08-02T20:14:00Z">
              <w:rPr>
                <w:noProof/>
              </w:rPr>
            </w:rPrChange>
          </w:rPr>
          <w:t xml:space="preserve">12. Hedman M, </w:t>
        </w:r>
      </w:ins>
      <w:ins w:id="1666" w:author="reza" w:date="2019-07-30T09:52:00Z">
        <w:r w:rsidR="00AF49A7" w:rsidRPr="00B06E1F">
          <w:rPr>
            <w:rFonts w:asciiTheme="majorBidi" w:hAnsiTheme="majorBidi" w:cstheme="majorBidi"/>
            <w:noProof/>
            <w:rPrChange w:id="1667" w:author="reza" w:date="2019-08-02T20:14:00Z">
              <w:rPr>
                <w:noProof/>
              </w:rPr>
            </w:rPrChange>
          </w:rPr>
          <w:t xml:space="preserve">Haggestrom E, Mamhidr AG, </w:t>
        </w:r>
      </w:ins>
      <w:ins w:id="1668" w:author="reza" w:date="2019-07-30T09:53:00Z">
        <w:r w:rsidR="00AF49A7" w:rsidRPr="00B06E1F">
          <w:rPr>
            <w:rFonts w:asciiTheme="majorBidi" w:hAnsiTheme="majorBidi" w:cstheme="majorBidi"/>
            <w:noProof/>
            <w:rPrChange w:id="1669" w:author="reza" w:date="2019-08-02T20:14:00Z">
              <w:rPr>
                <w:noProof/>
              </w:rPr>
            </w:rPrChange>
          </w:rPr>
          <w:t>Puder U.</w:t>
        </w:r>
      </w:ins>
      <w:ins w:id="1670" w:author="reza" w:date="2019-08-02T18:31:00Z">
        <w:r w:rsidR="005F35D4" w:rsidRPr="00B06E1F">
          <w:rPr>
            <w:rFonts w:asciiTheme="majorBidi" w:hAnsiTheme="majorBidi" w:cstheme="majorBidi"/>
            <w:noProof/>
            <w:rPrChange w:id="1671" w:author="reza" w:date="2019-08-02T20:14:00Z">
              <w:rPr>
                <w:noProof/>
              </w:rPr>
            </w:rPrChange>
          </w:rPr>
          <w:t xml:space="preserve"> </w:t>
        </w:r>
      </w:ins>
      <w:ins w:id="1672" w:author="reza" w:date="2019-07-29T22:03:00Z">
        <w:r w:rsidRPr="00B06E1F">
          <w:rPr>
            <w:rFonts w:asciiTheme="majorBidi" w:hAnsiTheme="majorBidi" w:cstheme="majorBidi"/>
            <w:noProof/>
            <w:rPrChange w:id="1673" w:author="reza" w:date="2019-08-02T20:14:00Z">
              <w:rPr>
                <w:i/>
                <w:noProof/>
              </w:rPr>
            </w:rPrChange>
          </w:rPr>
          <w:t>Caring in nursing homes to promote autonomy and participation.</w:t>
        </w:r>
        <w:r w:rsidR="00AF49A7" w:rsidRPr="00B06E1F">
          <w:rPr>
            <w:rFonts w:asciiTheme="majorBidi" w:hAnsiTheme="majorBidi" w:cstheme="majorBidi"/>
            <w:noProof/>
            <w:rPrChange w:id="1674" w:author="reza" w:date="2019-08-02T20:14:00Z">
              <w:rPr>
                <w:noProof/>
              </w:rPr>
            </w:rPrChange>
          </w:rPr>
          <w:t xml:space="preserve"> Nurs</w:t>
        </w:r>
        <w:r w:rsidRPr="00B06E1F">
          <w:rPr>
            <w:rFonts w:asciiTheme="majorBidi" w:hAnsiTheme="majorBidi" w:cstheme="majorBidi"/>
            <w:noProof/>
            <w:rPrChange w:id="1675" w:author="reza" w:date="2019-08-02T20:14:00Z">
              <w:rPr>
                <w:noProof/>
              </w:rPr>
            </w:rPrChange>
          </w:rPr>
          <w:t xml:space="preserve"> ethics</w:t>
        </w:r>
      </w:ins>
      <w:ins w:id="1676" w:author="reza" w:date="2019-07-30T09:53:00Z">
        <w:r w:rsidR="00AF49A7" w:rsidRPr="00B06E1F">
          <w:rPr>
            <w:rFonts w:asciiTheme="majorBidi" w:hAnsiTheme="majorBidi" w:cstheme="majorBidi"/>
            <w:noProof/>
            <w:rPrChange w:id="1677" w:author="reza" w:date="2019-08-02T20:14:00Z">
              <w:rPr>
                <w:noProof/>
              </w:rPr>
            </w:rPrChange>
          </w:rPr>
          <w:t>.</w:t>
        </w:r>
      </w:ins>
      <w:ins w:id="1678" w:author="reza" w:date="2019-07-29T22:03:00Z">
        <w:r w:rsidR="005F35D4" w:rsidRPr="00B06E1F">
          <w:rPr>
            <w:rFonts w:asciiTheme="majorBidi" w:hAnsiTheme="majorBidi" w:cstheme="majorBidi"/>
            <w:noProof/>
          </w:rPr>
          <w:t xml:space="preserve"> 2017</w:t>
        </w:r>
      </w:ins>
      <w:ins w:id="1679" w:author="reza" w:date="2019-08-02T18:32:00Z">
        <w:r w:rsidR="005F35D4" w:rsidRPr="00B06E1F">
          <w:rPr>
            <w:rFonts w:asciiTheme="majorBidi" w:hAnsiTheme="majorBidi" w:cstheme="majorBidi"/>
            <w:noProof/>
          </w:rPr>
          <w:t>;</w:t>
        </w:r>
      </w:ins>
      <w:ins w:id="1680" w:author="reza" w:date="2019-07-29T22:03:00Z">
        <w:r w:rsidRPr="00B06E1F">
          <w:rPr>
            <w:rFonts w:asciiTheme="majorBidi" w:hAnsiTheme="majorBidi" w:cstheme="majorBidi"/>
            <w:noProof/>
            <w:rPrChange w:id="1681" w:author="reza" w:date="2019-08-02T20:14:00Z">
              <w:rPr>
                <w:noProof/>
              </w:rPr>
            </w:rPrChange>
          </w:rPr>
          <w:t>0969733017703698.</w:t>
        </w:r>
      </w:ins>
    </w:p>
    <w:p w14:paraId="7EC0F6CB" w14:textId="77777777" w:rsidR="000C4420" w:rsidRPr="00B06E1F" w:rsidRDefault="002E4016">
      <w:pPr>
        <w:ind w:left="720" w:hanging="720"/>
        <w:jc w:val="both"/>
        <w:rPr>
          <w:ins w:id="1682" w:author="reza" w:date="2019-07-29T22:03:00Z"/>
          <w:rFonts w:asciiTheme="majorBidi" w:hAnsiTheme="majorBidi" w:cstheme="majorBidi"/>
          <w:noProof/>
          <w:rPrChange w:id="1683" w:author="reza" w:date="2019-08-02T20:14:00Z">
            <w:rPr>
              <w:ins w:id="1684" w:author="reza" w:date="2019-07-29T22:03:00Z"/>
              <w:noProof/>
            </w:rPr>
          </w:rPrChange>
        </w:rPr>
      </w:pPr>
      <w:ins w:id="1685" w:author="reza" w:date="2019-07-29T22:03:00Z">
        <w:r w:rsidRPr="00B06E1F">
          <w:rPr>
            <w:rFonts w:asciiTheme="majorBidi" w:hAnsiTheme="majorBidi" w:cstheme="majorBidi"/>
            <w:noProof/>
            <w:rPrChange w:id="1686" w:author="reza" w:date="2019-08-02T20:14:00Z">
              <w:rPr>
                <w:noProof/>
              </w:rPr>
            </w:rPrChange>
          </w:rPr>
          <w:t xml:space="preserve">13. </w:t>
        </w:r>
        <w:proofErr w:type="gramStart"/>
        <w:r w:rsidRPr="00B06E1F">
          <w:rPr>
            <w:rFonts w:asciiTheme="majorBidi" w:hAnsiTheme="majorBidi" w:cstheme="majorBidi"/>
            <w:noProof/>
            <w:rPrChange w:id="1687" w:author="reza" w:date="2019-08-02T20:14:00Z">
              <w:rPr>
                <w:noProof/>
              </w:rPr>
            </w:rPrChange>
          </w:rPr>
          <w:t>Welford</w:t>
        </w:r>
      </w:ins>
      <w:ins w:id="1688" w:author="reza" w:date="2019-07-30T09:59:00Z">
        <w:r w:rsidR="00C5700B" w:rsidRPr="00B06E1F">
          <w:rPr>
            <w:rFonts w:asciiTheme="majorBidi" w:hAnsiTheme="majorBidi" w:cstheme="majorBidi"/>
            <w:noProof/>
            <w:rPrChange w:id="1689" w:author="reza" w:date="2019-08-02T20:14:00Z">
              <w:rPr>
                <w:noProof/>
              </w:rPr>
            </w:rPrChange>
          </w:rPr>
          <w:t>C</w:t>
        </w:r>
      </w:ins>
      <w:ins w:id="1690" w:author="reza" w:date="2019-07-30T09:54:00Z">
        <w:r w:rsidR="009E4CA3" w:rsidRPr="00B06E1F">
          <w:rPr>
            <w:rFonts w:asciiTheme="majorBidi" w:hAnsiTheme="majorBidi" w:cstheme="majorBidi"/>
            <w:noProof/>
            <w:rPrChange w:id="1691" w:author="reza" w:date="2019-08-02T20:14:00Z">
              <w:rPr>
                <w:noProof/>
              </w:rPr>
            </w:rPrChange>
          </w:rPr>
          <w:t>,</w:t>
        </w:r>
      </w:ins>
      <w:ins w:id="1692" w:author="reza" w:date="2019-07-30T09:59:00Z">
        <w:r w:rsidR="00C5700B" w:rsidRPr="00B06E1F">
          <w:rPr>
            <w:rFonts w:asciiTheme="majorBidi" w:hAnsiTheme="majorBidi" w:cstheme="majorBidi"/>
            <w:color w:val="242021"/>
            <w:rPrChange w:id="1693" w:author="reza" w:date="2019-08-02T20:14:00Z">
              <w:rPr>
                <w:rFonts w:ascii="AdvPSSAB-R" w:hAnsi="AdvPSSAB-R"/>
                <w:color w:val="242021"/>
              </w:rPr>
            </w:rPrChange>
          </w:rPr>
          <w:t>Murphy</w:t>
        </w:r>
        <w:proofErr w:type="gramEnd"/>
        <w:r w:rsidR="00C5700B" w:rsidRPr="00B06E1F">
          <w:rPr>
            <w:rFonts w:asciiTheme="majorBidi" w:hAnsiTheme="majorBidi" w:cstheme="majorBidi"/>
            <w:color w:val="242021"/>
            <w:rPrChange w:id="1694" w:author="reza" w:date="2019-08-02T20:14:00Z">
              <w:rPr>
                <w:rFonts w:ascii="AdvPSSAB-R" w:hAnsi="AdvPSSAB-R"/>
                <w:color w:val="242021"/>
              </w:rPr>
            </w:rPrChange>
          </w:rPr>
          <w:t xml:space="preserve"> K, Wallace M, Casey</w:t>
        </w:r>
      </w:ins>
      <w:ins w:id="1695" w:author="reza" w:date="2019-08-02T20:11:00Z">
        <w:r w:rsidR="00B06E1F" w:rsidRPr="00B06E1F">
          <w:rPr>
            <w:rFonts w:asciiTheme="majorBidi" w:hAnsiTheme="majorBidi" w:cstheme="majorBidi"/>
            <w:color w:val="242021"/>
          </w:rPr>
          <w:t xml:space="preserve"> </w:t>
        </w:r>
      </w:ins>
      <w:ins w:id="1696" w:author="reza" w:date="2019-07-30T10:00:00Z">
        <w:r w:rsidR="00C5700B" w:rsidRPr="00B06E1F">
          <w:rPr>
            <w:rFonts w:asciiTheme="majorBidi" w:hAnsiTheme="majorBidi" w:cstheme="majorBidi"/>
            <w:rPrChange w:id="1697" w:author="reza" w:date="2019-08-02T20:14:00Z">
              <w:rPr/>
            </w:rPrChange>
          </w:rPr>
          <w:t>D.</w:t>
        </w:r>
      </w:ins>
      <w:ins w:id="1698" w:author="reza" w:date="2019-08-02T20:11:00Z">
        <w:r w:rsidR="00B06E1F" w:rsidRPr="00B06E1F">
          <w:rPr>
            <w:rFonts w:asciiTheme="majorBidi" w:hAnsiTheme="majorBidi" w:cstheme="majorBidi"/>
          </w:rPr>
          <w:t xml:space="preserve"> </w:t>
        </w:r>
      </w:ins>
      <w:ins w:id="1699" w:author="reza" w:date="2019-07-29T22:03:00Z">
        <w:r w:rsidRPr="00B06E1F">
          <w:rPr>
            <w:rFonts w:asciiTheme="majorBidi" w:hAnsiTheme="majorBidi" w:cstheme="majorBidi"/>
            <w:noProof/>
            <w:rPrChange w:id="1700" w:author="reza" w:date="2019-08-02T20:14:00Z">
              <w:rPr>
                <w:i/>
                <w:noProof/>
              </w:rPr>
            </w:rPrChange>
          </w:rPr>
          <w:t xml:space="preserve">A concept analysis of autonomy for older people in residential care. J </w:t>
        </w:r>
      </w:ins>
      <w:ins w:id="1701" w:author="reza" w:date="2019-07-30T10:00:00Z">
        <w:r w:rsidR="00C5700B" w:rsidRPr="00B06E1F">
          <w:rPr>
            <w:rFonts w:asciiTheme="majorBidi" w:hAnsiTheme="majorBidi" w:cstheme="majorBidi"/>
            <w:noProof/>
            <w:rPrChange w:id="1702" w:author="reza" w:date="2019-08-02T20:14:00Z">
              <w:rPr>
                <w:noProof/>
              </w:rPr>
            </w:rPrChange>
          </w:rPr>
          <w:t>C</w:t>
        </w:r>
      </w:ins>
      <w:ins w:id="1703" w:author="reza" w:date="2019-07-29T22:03:00Z">
        <w:r w:rsidR="00C5700B" w:rsidRPr="00B06E1F">
          <w:rPr>
            <w:rFonts w:asciiTheme="majorBidi" w:hAnsiTheme="majorBidi" w:cstheme="majorBidi"/>
            <w:noProof/>
            <w:rPrChange w:id="1704" w:author="reza" w:date="2019-08-02T20:14:00Z">
              <w:rPr>
                <w:noProof/>
              </w:rPr>
            </w:rPrChange>
          </w:rPr>
          <w:t>linic nurs</w:t>
        </w:r>
      </w:ins>
      <w:ins w:id="1705" w:author="reza" w:date="2019-07-30T10:00:00Z">
        <w:r w:rsidR="00C5700B" w:rsidRPr="00B06E1F">
          <w:rPr>
            <w:rFonts w:asciiTheme="majorBidi" w:hAnsiTheme="majorBidi" w:cstheme="majorBidi"/>
            <w:noProof/>
            <w:rPrChange w:id="1706" w:author="reza" w:date="2019-08-02T20:14:00Z">
              <w:rPr>
                <w:noProof/>
              </w:rPr>
            </w:rPrChange>
          </w:rPr>
          <w:t>.</w:t>
        </w:r>
      </w:ins>
      <w:ins w:id="1707" w:author="reza" w:date="2019-07-29T22:03:00Z">
        <w:r w:rsidRPr="00B06E1F">
          <w:rPr>
            <w:rFonts w:asciiTheme="majorBidi" w:hAnsiTheme="majorBidi" w:cstheme="majorBidi"/>
            <w:noProof/>
            <w:rPrChange w:id="1708" w:author="reza" w:date="2019-08-02T20:14:00Z">
              <w:rPr>
                <w:noProof/>
              </w:rPr>
            </w:rPrChange>
          </w:rPr>
          <w:t xml:space="preserve"> 2010</w:t>
        </w:r>
      </w:ins>
      <w:ins w:id="1709" w:author="reza" w:date="2019-07-30T10:00:00Z">
        <w:r w:rsidR="00C5700B" w:rsidRPr="00B06E1F">
          <w:rPr>
            <w:rFonts w:asciiTheme="majorBidi" w:hAnsiTheme="majorBidi" w:cstheme="majorBidi"/>
            <w:noProof/>
            <w:rPrChange w:id="1710" w:author="reza" w:date="2019-08-02T20:14:00Z">
              <w:rPr>
                <w:noProof/>
              </w:rPr>
            </w:rPrChange>
          </w:rPr>
          <w:t>;</w:t>
        </w:r>
      </w:ins>
      <w:ins w:id="1711" w:author="reza" w:date="2019-07-29T22:03:00Z">
        <w:r w:rsidRPr="00B06E1F">
          <w:rPr>
            <w:rFonts w:asciiTheme="majorBidi" w:hAnsiTheme="majorBidi" w:cstheme="majorBidi"/>
            <w:noProof/>
            <w:rPrChange w:id="1712" w:author="reza" w:date="2019-08-02T20:14:00Z">
              <w:rPr>
                <w:b/>
                <w:noProof/>
              </w:rPr>
            </w:rPrChange>
          </w:rPr>
          <w:t>19(9</w:t>
        </w:r>
        <w:r w:rsidRPr="00B06E1F">
          <w:rPr>
            <w:rFonts w:ascii="Cambria Math" w:hAnsi="Cambria Math" w:cstheme="majorBidi"/>
            <w:noProof/>
            <w:rPrChange w:id="1713" w:author="reza" w:date="2019-08-02T20:14:00Z">
              <w:rPr>
                <w:rFonts w:ascii="Cambria Math" w:hAnsi="Cambria Math" w:cs="Cambria Math"/>
                <w:noProof/>
              </w:rPr>
            </w:rPrChange>
          </w:rPr>
          <w:t>‐</w:t>
        </w:r>
        <w:r w:rsidR="00C5700B" w:rsidRPr="00B06E1F">
          <w:rPr>
            <w:rFonts w:asciiTheme="majorBidi" w:hAnsiTheme="majorBidi" w:cstheme="majorBidi"/>
            <w:noProof/>
            <w:rPrChange w:id="1714" w:author="reza" w:date="2019-08-02T20:14:00Z">
              <w:rPr>
                <w:noProof/>
              </w:rPr>
            </w:rPrChange>
          </w:rPr>
          <w:t>10):</w:t>
        </w:r>
        <w:r w:rsidRPr="00B06E1F">
          <w:rPr>
            <w:rFonts w:asciiTheme="majorBidi" w:hAnsiTheme="majorBidi" w:cstheme="majorBidi"/>
            <w:noProof/>
            <w:rPrChange w:id="1715" w:author="reza" w:date="2019-08-02T20:14:00Z">
              <w:rPr>
                <w:noProof/>
              </w:rPr>
            </w:rPrChange>
          </w:rPr>
          <w:t>1226-1235.</w:t>
        </w:r>
      </w:ins>
    </w:p>
    <w:p w14:paraId="4BC8D629" w14:textId="77777777" w:rsidR="000C4420" w:rsidRPr="00B06E1F" w:rsidRDefault="002E4016">
      <w:pPr>
        <w:ind w:left="720" w:hanging="720"/>
        <w:jc w:val="both"/>
        <w:rPr>
          <w:ins w:id="1716" w:author="reza" w:date="2019-07-29T22:03:00Z"/>
          <w:rFonts w:asciiTheme="majorBidi" w:hAnsiTheme="majorBidi" w:cstheme="majorBidi"/>
          <w:noProof/>
          <w:rPrChange w:id="1717" w:author="reza" w:date="2019-08-02T20:17:00Z">
            <w:rPr>
              <w:ins w:id="1718" w:author="reza" w:date="2019-07-29T22:03:00Z"/>
              <w:noProof/>
            </w:rPr>
          </w:rPrChange>
        </w:rPr>
      </w:pPr>
      <w:ins w:id="1719" w:author="reza" w:date="2019-07-29T22:03:00Z">
        <w:r w:rsidRPr="00B06E1F">
          <w:rPr>
            <w:rFonts w:asciiTheme="majorBidi" w:hAnsiTheme="majorBidi" w:cstheme="majorBidi"/>
            <w:noProof/>
            <w:rPrChange w:id="1720" w:author="reza" w:date="2019-08-02T20:17:00Z">
              <w:rPr>
                <w:noProof/>
              </w:rPr>
            </w:rPrChange>
          </w:rPr>
          <w:t>14. Das M</w:t>
        </w:r>
      </w:ins>
      <w:ins w:id="1721" w:author="reza" w:date="2019-07-30T10:03:00Z">
        <w:r w:rsidR="000C4420" w:rsidRPr="00B06E1F">
          <w:rPr>
            <w:rFonts w:asciiTheme="majorBidi" w:hAnsiTheme="majorBidi" w:cstheme="majorBidi"/>
            <w:noProof/>
            <w:rPrChange w:id="1722" w:author="reza" w:date="2019-08-02T20:17:00Z">
              <w:rPr>
                <w:noProof/>
              </w:rPr>
            </w:rPrChange>
          </w:rPr>
          <w:t>M</w:t>
        </w:r>
      </w:ins>
      <w:ins w:id="1723" w:author="reza" w:date="2019-08-02T18:31:00Z">
        <w:r w:rsidR="005F35D4" w:rsidRPr="00B06E1F">
          <w:rPr>
            <w:rFonts w:asciiTheme="majorBidi" w:hAnsiTheme="majorBidi" w:cstheme="majorBidi"/>
            <w:noProof/>
            <w:rPrChange w:id="1724" w:author="reza" w:date="2019-08-02T20:17:00Z">
              <w:rPr>
                <w:noProof/>
              </w:rPr>
            </w:rPrChange>
          </w:rPr>
          <w:t>.</w:t>
        </w:r>
      </w:ins>
      <w:ins w:id="1725" w:author="reza" w:date="2019-07-29T22:03:00Z">
        <w:r w:rsidRPr="00B06E1F">
          <w:rPr>
            <w:rFonts w:asciiTheme="majorBidi" w:hAnsiTheme="majorBidi" w:cstheme="majorBidi"/>
            <w:noProof/>
            <w:rPrChange w:id="1726" w:author="reza" w:date="2019-08-02T20:17:00Z">
              <w:rPr>
                <w:noProof/>
              </w:rPr>
            </w:rPrChange>
          </w:rPr>
          <w:t xml:space="preserve"> Autonomy in long-term elderly care.</w:t>
        </w:r>
      </w:ins>
      <w:ins w:id="1727" w:author="reza" w:date="2019-08-02T20:11:00Z">
        <w:r w:rsidR="00B06E1F" w:rsidRPr="00B06E1F">
          <w:rPr>
            <w:rFonts w:asciiTheme="majorBidi" w:hAnsiTheme="majorBidi" w:cstheme="majorBidi"/>
            <w:noProof/>
          </w:rPr>
          <w:t xml:space="preserve"> </w:t>
        </w:r>
      </w:ins>
      <w:proofErr w:type="spellStart"/>
      <w:ins w:id="1728" w:author="reza" w:date="2019-07-30T10:04:00Z">
        <w:r w:rsidR="000C4420" w:rsidRPr="00B06E1F">
          <w:rPr>
            <w:rFonts w:asciiTheme="majorBidi" w:hAnsiTheme="majorBidi" w:cstheme="majorBidi"/>
            <w:color w:val="000000"/>
            <w:rPrChange w:id="1729" w:author="reza" w:date="2019-08-02T20:17:00Z">
              <w:rPr>
                <w:rFonts w:ascii="TrebuchetMS" w:hAnsi="TrebuchetMS"/>
                <w:color w:val="000000"/>
                <w:sz w:val="20"/>
              </w:rPr>
            </w:rPrChange>
          </w:rPr>
          <w:t>Laurea</w:t>
        </w:r>
        <w:proofErr w:type="spellEnd"/>
        <w:r w:rsidR="000C4420" w:rsidRPr="00B06E1F">
          <w:rPr>
            <w:rFonts w:asciiTheme="majorBidi" w:hAnsiTheme="majorBidi" w:cstheme="majorBidi"/>
            <w:color w:val="000000"/>
            <w:rPrChange w:id="1730" w:author="reza" w:date="2019-08-02T20:17:00Z">
              <w:rPr>
                <w:rFonts w:ascii="TrebuchetMS" w:hAnsi="TrebuchetMS"/>
                <w:color w:val="000000"/>
                <w:sz w:val="20"/>
              </w:rPr>
            </w:rPrChange>
          </w:rPr>
          <w:t xml:space="preserve"> University of Applied Sciences.</w:t>
        </w:r>
      </w:ins>
      <w:ins w:id="1731" w:author="reza" w:date="2019-07-29T22:03:00Z">
        <w:r w:rsidRPr="00B06E1F">
          <w:rPr>
            <w:rFonts w:asciiTheme="majorBidi" w:hAnsiTheme="majorBidi" w:cstheme="majorBidi"/>
            <w:noProof/>
            <w:rPrChange w:id="1732" w:author="reza" w:date="2019-08-02T20:17:00Z">
              <w:rPr>
                <w:noProof/>
              </w:rPr>
            </w:rPrChange>
          </w:rPr>
          <w:t xml:space="preserve"> 2017.</w:t>
        </w:r>
      </w:ins>
    </w:p>
    <w:p w14:paraId="72CCCC04" w14:textId="77777777" w:rsidR="000C4420" w:rsidRPr="00B06E1F" w:rsidRDefault="002E4016">
      <w:pPr>
        <w:ind w:left="720" w:hanging="720"/>
        <w:jc w:val="both"/>
        <w:rPr>
          <w:ins w:id="1733" w:author="reza" w:date="2019-07-29T22:03:00Z"/>
          <w:rFonts w:asciiTheme="majorBidi" w:hAnsiTheme="majorBidi" w:cstheme="majorBidi"/>
          <w:noProof/>
          <w:rPrChange w:id="1734" w:author="reza" w:date="2019-08-02T20:17:00Z">
            <w:rPr>
              <w:ins w:id="1735" w:author="reza" w:date="2019-07-29T22:03:00Z"/>
              <w:noProof/>
            </w:rPr>
          </w:rPrChange>
        </w:rPr>
      </w:pPr>
      <w:ins w:id="1736" w:author="reza" w:date="2019-07-29T22:03:00Z">
        <w:r w:rsidRPr="00B06E1F">
          <w:rPr>
            <w:rFonts w:asciiTheme="majorBidi" w:hAnsiTheme="majorBidi" w:cstheme="majorBidi"/>
            <w:noProof/>
            <w:rPrChange w:id="1737" w:author="reza" w:date="2019-08-02T20:14:00Z">
              <w:rPr>
                <w:noProof/>
              </w:rPr>
            </w:rPrChange>
          </w:rPr>
          <w:t>15. Tranv</w:t>
        </w:r>
      </w:ins>
      <w:ins w:id="1738" w:author="reza" w:date="2019-07-30T10:04:00Z">
        <w:r w:rsidR="000C4420" w:rsidRPr="00B06E1F">
          <w:rPr>
            <w:rFonts w:asciiTheme="majorBidi" w:hAnsiTheme="majorBidi" w:cstheme="majorBidi"/>
            <w:noProof/>
            <w:rPrChange w:id="1739" w:author="reza" w:date="2019-08-02T20:14:00Z">
              <w:rPr>
                <w:noProof/>
              </w:rPr>
            </w:rPrChange>
          </w:rPr>
          <w:t>a</w:t>
        </w:r>
      </w:ins>
      <w:ins w:id="1740" w:author="reza" w:date="2019-07-29T22:03:00Z">
        <w:r w:rsidRPr="00B06E1F">
          <w:rPr>
            <w:rFonts w:asciiTheme="majorBidi" w:hAnsiTheme="majorBidi" w:cstheme="majorBidi"/>
            <w:noProof/>
            <w:rPrChange w:id="1741" w:author="reza" w:date="2019-08-02T20:14:00Z">
              <w:rPr>
                <w:noProof/>
              </w:rPr>
            </w:rPrChange>
          </w:rPr>
          <w:t xml:space="preserve">g O, Dignity-preserving care for persons living with </w:t>
        </w:r>
        <w:proofErr w:type="gramStart"/>
        <w:r w:rsidRPr="00B06E1F">
          <w:rPr>
            <w:rFonts w:asciiTheme="majorBidi" w:hAnsiTheme="majorBidi" w:cstheme="majorBidi"/>
            <w:noProof/>
            <w:rPrChange w:id="1742" w:author="reza" w:date="2019-08-02T20:14:00Z">
              <w:rPr>
                <w:noProof/>
              </w:rPr>
            </w:rPrChange>
          </w:rPr>
          <w:t>dementia.</w:t>
        </w:r>
      </w:ins>
      <w:ins w:id="1743" w:author="reza" w:date="2019-07-30T10:08:00Z">
        <w:r w:rsidR="00270E1B" w:rsidRPr="00B06E1F">
          <w:rPr>
            <w:rFonts w:asciiTheme="majorBidi" w:hAnsiTheme="majorBidi" w:cstheme="majorBidi"/>
            <w:color w:val="000000"/>
            <w:rPrChange w:id="1744" w:author="reza" w:date="2019-08-02T20:17:00Z">
              <w:rPr>
                <w:rFonts w:ascii="TimesNewRomanPSMT" w:hAnsi="TimesNewRomanPSMT"/>
                <w:color w:val="000000"/>
                <w:sz w:val="26"/>
                <w:szCs w:val="26"/>
              </w:rPr>
            </w:rPrChange>
          </w:rPr>
          <w:t>University</w:t>
        </w:r>
        <w:proofErr w:type="gramEnd"/>
        <w:r w:rsidR="00270E1B" w:rsidRPr="00B06E1F">
          <w:rPr>
            <w:rFonts w:asciiTheme="majorBidi" w:hAnsiTheme="majorBidi" w:cstheme="majorBidi"/>
            <w:color w:val="000000"/>
            <w:rPrChange w:id="1745" w:author="reza" w:date="2019-08-02T20:17:00Z">
              <w:rPr>
                <w:rFonts w:ascii="TimesNewRomanPSMT" w:hAnsi="TimesNewRomanPSMT"/>
                <w:color w:val="000000"/>
                <w:sz w:val="26"/>
                <w:szCs w:val="26"/>
              </w:rPr>
            </w:rPrChange>
          </w:rPr>
          <w:t xml:space="preserve"> of Bergen.</w:t>
        </w:r>
      </w:ins>
      <w:ins w:id="1746" w:author="reza" w:date="2019-07-29T22:03:00Z">
        <w:r w:rsidRPr="00B06E1F">
          <w:rPr>
            <w:rFonts w:asciiTheme="majorBidi" w:hAnsiTheme="majorBidi" w:cstheme="majorBidi"/>
            <w:noProof/>
            <w:rPrChange w:id="1747" w:author="reza" w:date="2019-08-02T20:17:00Z">
              <w:rPr>
                <w:noProof/>
              </w:rPr>
            </w:rPrChange>
          </w:rPr>
          <w:t>2015.</w:t>
        </w:r>
      </w:ins>
    </w:p>
    <w:p w14:paraId="35BBAF96" w14:textId="77777777" w:rsidR="00E14841" w:rsidRPr="00B06E1F" w:rsidRDefault="002E4016">
      <w:pPr>
        <w:ind w:left="720" w:hanging="720"/>
        <w:jc w:val="both"/>
        <w:rPr>
          <w:ins w:id="1748" w:author="reza" w:date="2019-07-29T22:03:00Z"/>
          <w:rFonts w:asciiTheme="majorBidi" w:hAnsiTheme="majorBidi" w:cstheme="majorBidi"/>
          <w:noProof/>
          <w:rPrChange w:id="1749" w:author="reza" w:date="2019-08-02T20:14:00Z">
            <w:rPr>
              <w:ins w:id="1750" w:author="reza" w:date="2019-07-29T22:03:00Z"/>
              <w:noProof/>
            </w:rPr>
          </w:rPrChange>
        </w:rPr>
      </w:pPr>
      <w:ins w:id="1751" w:author="reza" w:date="2019-07-29T22:03:00Z">
        <w:r w:rsidRPr="00B06E1F">
          <w:rPr>
            <w:rFonts w:asciiTheme="majorBidi" w:hAnsiTheme="majorBidi" w:cstheme="majorBidi"/>
            <w:noProof/>
            <w:rPrChange w:id="1752" w:author="reza" w:date="2019-08-02T20:14:00Z">
              <w:rPr>
                <w:noProof/>
              </w:rPr>
            </w:rPrChange>
          </w:rPr>
          <w:t>16. Tracy</w:t>
        </w:r>
      </w:ins>
      <w:ins w:id="1753" w:author="reza" w:date="2019-08-02T20:11:00Z">
        <w:r w:rsidR="00B06E1F" w:rsidRPr="00B06E1F">
          <w:rPr>
            <w:rFonts w:asciiTheme="majorBidi" w:hAnsiTheme="majorBidi" w:cstheme="majorBidi"/>
            <w:noProof/>
          </w:rPr>
          <w:t xml:space="preserve"> </w:t>
        </w:r>
      </w:ins>
      <w:ins w:id="1754" w:author="reza" w:date="2019-07-29T22:03:00Z">
        <w:r w:rsidR="00270E1B" w:rsidRPr="00B06E1F">
          <w:rPr>
            <w:rFonts w:asciiTheme="majorBidi" w:hAnsiTheme="majorBidi" w:cstheme="majorBidi"/>
            <w:noProof/>
            <w:rPrChange w:id="1755" w:author="reza" w:date="2019-08-02T20:14:00Z">
              <w:rPr>
                <w:noProof/>
              </w:rPr>
            </w:rPrChange>
          </w:rPr>
          <w:t>M</w:t>
        </w:r>
        <w:r w:rsidRPr="00B06E1F">
          <w:rPr>
            <w:rFonts w:asciiTheme="majorBidi" w:hAnsiTheme="majorBidi" w:cstheme="majorBidi"/>
            <w:noProof/>
            <w:rPrChange w:id="1756" w:author="reza" w:date="2019-08-02T20:14:00Z">
              <w:rPr>
                <w:noProof/>
              </w:rPr>
            </w:rPrChange>
          </w:rPr>
          <w:t>F</w:t>
        </w:r>
      </w:ins>
      <w:ins w:id="1757" w:author="reza" w:date="2019-07-30T10:09:00Z">
        <w:r w:rsidR="00270E1B" w:rsidRPr="00B06E1F">
          <w:rPr>
            <w:rFonts w:asciiTheme="majorBidi" w:hAnsiTheme="majorBidi" w:cstheme="majorBidi"/>
            <w:noProof/>
            <w:rPrChange w:id="1758" w:author="reza" w:date="2019-08-02T20:14:00Z">
              <w:rPr>
                <w:noProof/>
              </w:rPr>
            </w:rPrChange>
          </w:rPr>
          <w:t>,</w:t>
        </w:r>
      </w:ins>
      <w:ins w:id="1759" w:author="reza" w:date="2019-07-29T22:03:00Z">
        <w:r w:rsidRPr="00B06E1F">
          <w:rPr>
            <w:rFonts w:asciiTheme="majorBidi" w:hAnsiTheme="majorBidi" w:cstheme="majorBidi"/>
            <w:noProof/>
            <w:rPrChange w:id="1760" w:author="reza" w:date="2019-08-02T20:14:00Z">
              <w:rPr>
                <w:noProof/>
              </w:rPr>
            </w:rPrChange>
          </w:rPr>
          <w:t xml:space="preserve"> Skillings</w:t>
        </w:r>
      </w:ins>
      <w:ins w:id="1761" w:author="reza" w:date="2019-08-02T20:11:00Z">
        <w:r w:rsidR="00B06E1F" w:rsidRPr="00B06E1F">
          <w:rPr>
            <w:rFonts w:asciiTheme="majorBidi" w:hAnsiTheme="majorBidi" w:cstheme="majorBidi"/>
            <w:noProof/>
          </w:rPr>
          <w:t xml:space="preserve"> </w:t>
        </w:r>
      </w:ins>
      <w:ins w:id="1762" w:author="reza" w:date="2019-07-30T10:09:00Z">
        <w:r w:rsidR="00270E1B" w:rsidRPr="00B06E1F">
          <w:rPr>
            <w:rFonts w:asciiTheme="majorBidi" w:hAnsiTheme="majorBidi" w:cstheme="majorBidi"/>
            <w:noProof/>
            <w:rPrChange w:id="1763" w:author="reza" w:date="2019-08-02T20:14:00Z">
              <w:rPr>
                <w:noProof/>
              </w:rPr>
            </w:rPrChange>
          </w:rPr>
          <w:t>K</w:t>
        </w:r>
      </w:ins>
      <w:ins w:id="1764" w:author="reza" w:date="2019-07-29T22:03:00Z">
        <w:r w:rsidRPr="00B06E1F">
          <w:rPr>
            <w:rFonts w:asciiTheme="majorBidi" w:hAnsiTheme="majorBidi" w:cstheme="majorBidi"/>
            <w:noProof/>
            <w:rPrChange w:id="1765" w:author="reza" w:date="2019-08-02T20:14:00Z">
              <w:rPr>
                <w:noProof/>
              </w:rPr>
            </w:rPrChange>
          </w:rPr>
          <w:t>, Upholding dignity in hospitalized elders.</w:t>
        </w:r>
      </w:ins>
      <w:ins w:id="1766" w:author="reza" w:date="2019-08-02T20:11:00Z">
        <w:r w:rsidR="00B06E1F" w:rsidRPr="00B06E1F">
          <w:rPr>
            <w:rFonts w:asciiTheme="majorBidi" w:hAnsiTheme="majorBidi" w:cstheme="majorBidi"/>
            <w:noProof/>
          </w:rPr>
          <w:t xml:space="preserve"> </w:t>
        </w:r>
      </w:ins>
      <w:r w:rsidR="00270E1B" w:rsidRPr="00B06E1F">
        <w:rPr>
          <w:rStyle w:val="Emphasis"/>
          <w:rFonts w:asciiTheme="majorBidi" w:hAnsiTheme="majorBidi" w:cstheme="majorBidi"/>
          <w:i w:val="0"/>
          <w:iCs w:val="0"/>
          <w:rPrChange w:id="1767" w:author="reza" w:date="2019-08-02T20:14:00Z">
            <w:rPr>
              <w:rStyle w:val="Emphasis"/>
            </w:rPr>
          </w:rPrChange>
        </w:rPr>
        <w:t>Crit C</w:t>
      </w:r>
      <w:r w:rsidR="00402EF6" w:rsidRPr="00B06E1F">
        <w:rPr>
          <w:rStyle w:val="Emphasis"/>
          <w:rFonts w:asciiTheme="majorBidi" w:hAnsiTheme="majorBidi" w:cstheme="majorBidi"/>
          <w:i w:val="0"/>
          <w:iCs w:val="0"/>
          <w:rPrChange w:id="1768" w:author="reza" w:date="2019-08-02T20:14:00Z">
            <w:rPr>
              <w:rStyle w:val="Emphasis"/>
            </w:rPr>
          </w:rPrChange>
        </w:rPr>
        <w:t>are</w:t>
      </w:r>
      <w:ins w:id="1769" w:author="reza" w:date="2019-08-02T20:11:00Z">
        <w:r w:rsidR="00B06E1F" w:rsidRPr="00B06E1F">
          <w:rPr>
            <w:rStyle w:val="Emphasis"/>
            <w:rFonts w:asciiTheme="majorBidi" w:hAnsiTheme="majorBidi" w:cstheme="majorBidi"/>
            <w:i w:val="0"/>
            <w:iCs w:val="0"/>
          </w:rPr>
          <w:t xml:space="preserve"> </w:t>
        </w:r>
      </w:ins>
      <w:r w:rsidR="00270E1B" w:rsidRPr="00B06E1F">
        <w:rPr>
          <w:rStyle w:val="st"/>
          <w:rFonts w:asciiTheme="majorBidi" w:hAnsiTheme="majorBidi" w:cstheme="majorBidi"/>
          <w:rPrChange w:id="1770" w:author="reza" w:date="2019-08-02T20:14:00Z">
            <w:rPr>
              <w:rStyle w:val="st"/>
            </w:rPr>
          </w:rPrChange>
        </w:rPr>
        <w:t>N</w:t>
      </w:r>
      <w:r w:rsidR="00402EF6" w:rsidRPr="00B06E1F">
        <w:rPr>
          <w:rStyle w:val="st"/>
          <w:rFonts w:asciiTheme="majorBidi" w:hAnsiTheme="majorBidi" w:cstheme="majorBidi"/>
          <w:rPrChange w:id="1771" w:author="reza" w:date="2019-08-02T20:14:00Z">
            <w:rPr>
              <w:rStyle w:val="st"/>
            </w:rPr>
          </w:rPrChange>
        </w:rPr>
        <w:t>urs</w:t>
      </w:r>
      <w:ins w:id="1772" w:author="reza" w:date="2019-08-02T20:11:00Z">
        <w:r w:rsidR="00B06E1F" w:rsidRPr="00B06E1F">
          <w:rPr>
            <w:rStyle w:val="st"/>
            <w:rFonts w:asciiTheme="majorBidi" w:hAnsiTheme="majorBidi" w:cstheme="majorBidi"/>
          </w:rPr>
          <w:t xml:space="preserve"> </w:t>
        </w:r>
      </w:ins>
      <w:r w:rsidR="00270E1B" w:rsidRPr="00B06E1F">
        <w:rPr>
          <w:rStyle w:val="st"/>
          <w:rFonts w:asciiTheme="majorBidi" w:hAnsiTheme="majorBidi" w:cstheme="majorBidi"/>
          <w:rPrChange w:id="1773" w:author="reza" w:date="2019-08-02T20:14:00Z">
            <w:rPr>
              <w:rStyle w:val="st"/>
            </w:rPr>
          </w:rPrChange>
        </w:rPr>
        <w:t>C</w:t>
      </w:r>
      <w:r w:rsidR="00402EF6" w:rsidRPr="00B06E1F">
        <w:rPr>
          <w:rStyle w:val="st"/>
          <w:rFonts w:asciiTheme="majorBidi" w:hAnsiTheme="majorBidi" w:cstheme="majorBidi"/>
          <w:rPrChange w:id="1774" w:author="reza" w:date="2019-08-02T20:14:00Z">
            <w:rPr>
              <w:rStyle w:val="st"/>
            </w:rPr>
          </w:rPrChange>
        </w:rPr>
        <w:t>lin</w:t>
      </w:r>
      <w:r w:rsidR="00402EF6" w:rsidRPr="00B06E1F">
        <w:rPr>
          <w:rFonts w:asciiTheme="majorBidi" w:hAnsiTheme="majorBidi" w:cstheme="majorBidi"/>
          <w:noProof/>
          <w:rPrChange w:id="1775" w:author="reza" w:date="2019-08-02T20:14:00Z">
            <w:rPr>
              <w:noProof/>
            </w:rPr>
          </w:rPrChange>
        </w:rPr>
        <w:t>.</w:t>
      </w:r>
      <w:ins w:id="1776" w:author="reza" w:date="2019-07-29T22:03:00Z">
        <w:r w:rsidRPr="00B06E1F">
          <w:rPr>
            <w:rFonts w:asciiTheme="majorBidi" w:hAnsiTheme="majorBidi" w:cstheme="majorBidi"/>
            <w:noProof/>
            <w:rPrChange w:id="1777" w:author="reza" w:date="2019-08-02T20:14:00Z">
              <w:rPr>
                <w:noProof/>
              </w:rPr>
            </w:rPrChange>
          </w:rPr>
          <w:t xml:space="preserve"> 2007</w:t>
        </w:r>
      </w:ins>
      <w:r w:rsidR="00402EF6" w:rsidRPr="00B06E1F">
        <w:rPr>
          <w:rFonts w:asciiTheme="majorBidi" w:hAnsiTheme="majorBidi" w:cstheme="majorBidi"/>
          <w:noProof/>
          <w:rPrChange w:id="1778" w:author="reza" w:date="2019-08-02T20:14:00Z">
            <w:rPr>
              <w:noProof/>
            </w:rPr>
          </w:rPrChange>
        </w:rPr>
        <w:t>;</w:t>
      </w:r>
      <w:ins w:id="1779" w:author="reza" w:date="2019-07-29T22:03:00Z">
        <w:r w:rsidRPr="00B06E1F">
          <w:rPr>
            <w:rFonts w:asciiTheme="majorBidi" w:hAnsiTheme="majorBidi" w:cstheme="majorBidi"/>
            <w:noProof/>
            <w:rPrChange w:id="1780" w:author="reza" w:date="2019-08-02T20:14:00Z">
              <w:rPr>
                <w:b/>
                <w:noProof/>
              </w:rPr>
            </w:rPrChange>
          </w:rPr>
          <w:t>19(3):303-312.</w:t>
        </w:r>
      </w:ins>
    </w:p>
    <w:p w14:paraId="7C4BEA53" w14:textId="77777777" w:rsidR="000C4420" w:rsidRPr="00B06E1F" w:rsidRDefault="002E4016">
      <w:pPr>
        <w:ind w:left="720" w:hanging="720"/>
        <w:jc w:val="both"/>
        <w:rPr>
          <w:ins w:id="1781" w:author="reza" w:date="2019-07-29T22:03:00Z"/>
          <w:rFonts w:asciiTheme="majorBidi" w:hAnsiTheme="majorBidi" w:cstheme="majorBidi"/>
          <w:noProof/>
          <w:rPrChange w:id="1782" w:author="reza" w:date="2019-08-02T20:14:00Z">
            <w:rPr>
              <w:ins w:id="1783" w:author="reza" w:date="2019-07-29T22:03:00Z"/>
              <w:noProof/>
            </w:rPr>
          </w:rPrChange>
        </w:rPr>
      </w:pPr>
      <w:ins w:id="1784" w:author="reza" w:date="2019-07-29T22:03:00Z">
        <w:r w:rsidRPr="00B06E1F">
          <w:rPr>
            <w:rFonts w:asciiTheme="majorBidi" w:hAnsiTheme="majorBidi" w:cstheme="majorBidi"/>
            <w:noProof/>
            <w:rPrChange w:id="1785" w:author="reza" w:date="2019-08-02T20:14:00Z">
              <w:rPr>
                <w:noProof/>
              </w:rPr>
            </w:rPrChange>
          </w:rPr>
          <w:t>17. Tadd</w:t>
        </w:r>
      </w:ins>
      <w:ins w:id="1786" w:author="reza" w:date="2019-08-02T20:20:00Z">
        <w:r w:rsidR="004608AF">
          <w:rPr>
            <w:rFonts w:asciiTheme="majorBidi" w:hAnsiTheme="majorBidi" w:cstheme="majorBidi"/>
            <w:noProof/>
          </w:rPr>
          <w:t xml:space="preserve"> </w:t>
        </w:r>
      </w:ins>
      <w:ins w:id="1787" w:author="reza" w:date="2019-07-29T22:03:00Z">
        <w:r w:rsidRPr="00B06E1F">
          <w:rPr>
            <w:rFonts w:asciiTheme="majorBidi" w:hAnsiTheme="majorBidi" w:cstheme="majorBidi"/>
            <w:noProof/>
            <w:rPrChange w:id="1788" w:author="reza" w:date="2019-08-02T20:14:00Z">
              <w:rPr>
                <w:noProof/>
              </w:rPr>
            </w:rPrChange>
          </w:rPr>
          <w:t>W, Vanlaere</w:t>
        </w:r>
      </w:ins>
      <w:r w:rsidR="000411F5" w:rsidRPr="00B06E1F">
        <w:rPr>
          <w:rFonts w:asciiTheme="majorBidi" w:hAnsiTheme="majorBidi" w:cstheme="majorBidi"/>
          <w:noProof/>
          <w:rPrChange w:id="1789" w:author="reza" w:date="2019-08-02T20:14:00Z">
            <w:rPr>
              <w:noProof/>
            </w:rPr>
          </w:rPrChange>
        </w:rPr>
        <w:t xml:space="preserve"> L</w:t>
      </w:r>
      <w:ins w:id="1790" w:author="reza" w:date="2019-07-29T22:03:00Z">
        <w:r w:rsidRPr="00B06E1F">
          <w:rPr>
            <w:rFonts w:asciiTheme="majorBidi" w:hAnsiTheme="majorBidi" w:cstheme="majorBidi"/>
            <w:noProof/>
            <w:rPrChange w:id="1791" w:author="reza" w:date="2019-08-02T20:14:00Z">
              <w:rPr>
                <w:noProof/>
              </w:rPr>
            </w:rPrChange>
          </w:rPr>
          <w:t>, Gastmans</w:t>
        </w:r>
      </w:ins>
      <w:r w:rsidR="000411F5" w:rsidRPr="00B06E1F">
        <w:rPr>
          <w:rFonts w:asciiTheme="majorBidi" w:hAnsiTheme="majorBidi" w:cstheme="majorBidi"/>
          <w:noProof/>
          <w:rPrChange w:id="1792" w:author="reza" w:date="2019-08-02T20:14:00Z">
            <w:rPr>
              <w:noProof/>
            </w:rPr>
          </w:rPrChange>
        </w:rPr>
        <w:t xml:space="preserve"> C.</w:t>
      </w:r>
      <w:ins w:id="1793" w:author="reza" w:date="2019-08-02T20:20:00Z">
        <w:r w:rsidR="004608AF">
          <w:rPr>
            <w:rFonts w:asciiTheme="majorBidi" w:hAnsiTheme="majorBidi" w:cstheme="majorBidi"/>
            <w:noProof/>
          </w:rPr>
          <w:t xml:space="preserve"> </w:t>
        </w:r>
      </w:ins>
      <w:ins w:id="1794" w:author="reza" w:date="2019-07-29T22:03:00Z">
        <w:r w:rsidRPr="00B06E1F">
          <w:rPr>
            <w:rFonts w:asciiTheme="majorBidi" w:hAnsiTheme="majorBidi" w:cstheme="majorBidi"/>
            <w:noProof/>
            <w:rPrChange w:id="1795" w:author="reza" w:date="2019-08-02T20:14:00Z">
              <w:rPr>
                <w:i/>
                <w:noProof/>
              </w:rPr>
            </w:rPrChange>
          </w:rPr>
          <w:t>Clarifying the concept of human dignity in the care of the elderly</w:t>
        </w:r>
      </w:ins>
      <w:r w:rsidR="00254548" w:rsidRPr="00B06E1F">
        <w:rPr>
          <w:rFonts w:asciiTheme="majorBidi" w:hAnsiTheme="majorBidi" w:cstheme="majorBidi"/>
          <w:noProof/>
          <w:rPrChange w:id="1796" w:author="reza" w:date="2019-08-02T20:14:00Z">
            <w:rPr>
              <w:i/>
              <w:noProof/>
            </w:rPr>
          </w:rPrChange>
        </w:rPr>
        <w:t xml:space="preserve">: a dialoge between emprical and philosophical approaches . Wales and katholieke university leuven. </w:t>
      </w:r>
      <w:ins w:id="1797" w:author="reza" w:date="2019-07-29T22:03:00Z">
        <w:r w:rsidRPr="00B06E1F">
          <w:rPr>
            <w:rFonts w:asciiTheme="majorBidi" w:hAnsiTheme="majorBidi" w:cstheme="majorBidi"/>
            <w:noProof/>
            <w:rPrChange w:id="1798" w:author="reza" w:date="2019-08-02T20:14:00Z">
              <w:rPr>
                <w:noProof/>
              </w:rPr>
            </w:rPrChange>
          </w:rPr>
          <w:t>2010.</w:t>
        </w:r>
      </w:ins>
    </w:p>
    <w:p w14:paraId="07697462" w14:textId="77777777" w:rsidR="000C4420" w:rsidRPr="00B06E1F" w:rsidRDefault="002E4016">
      <w:pPr>
        <w:ind w:left="720" w:hanging="720"/>
        <w:jc w:val="both"/>
        <w:rPr>
          <w:ins w:id="1799" w:author="reza" w:date="2019-07-29T22:03:00Z"/>
          <w:rFonts w:asciiTheme="majorBidi" w:hAnsiTheme="majorBidi" w:cstheme="majorBidi"/>
          <w:noProof/>
          <w:rPrChange w:id="1800" w:author="reza" w:date="2019-08-02T20:14:00Z">
            <w:rPr>
              <w:ins w:id="1801" w:author="reza" w:date="2019-07-29T22:03:00Z"/>
              <w:noProof/>
            </w:rPr>
          </w:rPrChange>
        </w:rPr>
      </w:pPr>
      <w:ins w:id="1802" w:author="reza" w:date="2019-07-29T22:03:00Z">
        <w:r w:rsidRPr="00B06E1F">
          <w:rPr>
            <w:rFonts w:asciiTheme="majorBidi" w:hAnsiTheme="majorBidi" w:cstheme="majorBidi"/>
            <w:noProof/>
            <w:rPrChange w:id="1803" w:author="reza" w:date="2019-08-02T20:14:00Z">
              <w:rPr>
                <w:noProof/>
              </w:rPr>
            </w:rPrChange>
          </w:rPr>
          <w:lastRenderedPageBreak/>
          <w:t>18. Randers I</w:t>
        </w:r>
      </w:ins>
      <w:r w:rsidR="00254548" w:rsidRPr="00B06E1F">
        <w:rPr>
          <w:rFonts w:asciiTheme="majorBidi" w:hAnsiTheme="majorBidi" w:cstheme="majorBidi"/>
          <w:noProof/>
          <w:rPrChange w:id="1804" w:author="reza" w:date="2019-08-02T20:14:00Z">
            <w:rPr>
              <w:noProof/>
            </w:rPr>
          </w:rPrChange>
        </w:rPr>
        <w:t>,</w:t>
      </w:r>
      <w:ins w:id="1805" w:author="reza" w:date="2019-07-29T22:03:00Z">
        <w:r w:rsidRPr="00B06E1F">
          <w:rPr>
            <w:rFonts w:asciiTheme="majorBidi" w:hAnsiTheme="majorBidi" w:cstheme="majorBidi"/>
            <w:noProof/>
            <w:rPrChange w:id="1806" w:author="reza" w:date="2019-08-02T20:14:00Z">
              <w:rPr>
                <w:noProof/>
              </w:rPr>
            </w:rPrChange>
          </w:rPr>
          <w:t xml:space="preserve"> Mattiasson</w:t>
        </w:r>
      </w:ins>
      <w:r w:rsidR="00254548" w:rsidRPr="00B06E1F">
        <w:rPr>
          <w:rFonts w:asciiTheme="majorBidi" w:hAnsiTheme="majorBidi" w:cstheme="majorBidi"/>
          <w:noProof/>
          <w:rPrChange w:id="1807" w:author="reza" w:date="2019-08-02T20:14:00Z">
            <w:rPr>
              <w:noProof/>
            </w:rPr>
          </w:rPrChange>
        </w:rPr>
        <w:t xml:space="preserve"> AC.</w:t>
      </w:r>
      <w:ins w:id="1808" w:author="reza" w:date="2019-08-02T18:32:00Z">
        <w:r w:rsidR="005F35D4" w:rsidRPr="00B06E1F">
          <w:rPr>
            <w:rFonts w:asciiTheme="majorBidi" w:hAnsiTheme="majorBidi" w:cstheme="majorBidi"/>
            <w:noProof/>
          </w:rPr>
          <w:t xml:space="preserve"> </w:t>
        </w:r>
      </w:ins>
      <w:ins w:id="1809" w:author="reza" w:date="2019-07-29T22:03:00Z">
        <w:r w:rsidRPr="00B06E1F">
          <w:rPr>
            <w:rFonts w:asciiTheme="majorBidi" w:hAnsiTheme="majorBidi" w:cstheme="majorBidi"/>
            <w:noProof/>
            <w:rPrChange w:id="1810" w:author="reza" w:date="2019-08-02T20:14:00Z">
              <w:rPr>
                <w:i/>
                <w:noProof/>
              </w:rPr>
            </w:rPrChange>
          </w:rPr>
          <w:t xml:space="preserve">Autonomy and integrity: upholding older adult patients’ dignity. J </w:t>
        </w:r>
      </w:ins>
      <w:r w:rsidR="00254548" w:rsidRPr="00B06E1F">
        <w:rPr>
          <w:rFonts w:asciiTheme="majorBidi" w:hAnsiTheme="majorBidi" w:cstheme="majorBidi"/>
          <w:noProof/>
          <w:rPrChange w:id="1811" w:author="reza" w:date="2019-08-02T20:14:00Z">
            <w:rPr>
              <w:noProof/>
            </w:rPr>
          </w:rPrChange>
        </w:rPr>
        <w:t>A</w:t>
      </w:r>
      <w:ins w:id="1812" w:author="reza" w:date="2019-07-29T22:03:00Z">
        <w:r w:rsidRPr="00B06E1F">
          <w:rPr>
            <w:rFonts w:asciiTheme="majorBidi" w:hAnsiTheme="majorBidi" w:cstheme="majorBidi"/>
            <w:noProof/>
            <w:rPrChange w:id="1813" w:author="reza" w:date="2019-08-02T20:14:00Z">
              <w:rPr>
                <w:noProof/>
              </w:rPr>
            </w:rPrChange>
          </w:rPr>
          <w:t>dvan</w:t>
        </w:r>
      </w:ins>
      <w:r w:rsidR="00254548" w:rsidRPr="00B06E1F">
        <w:rPr>
          <w:rFonts w:asciiTheme="majorBidi" w:hAnsiTheme="majorBidi" w:cstheme="majorBidi"/>
          <w:noProof/>
          <w:rPrChange w:id="1814" w:author="reza" w:date="2019-08-02T20:14:00Z">
            <w:rPr>
              <w:noProof/>
            </w:rPr>
          </w:rPrChange>
        </w:rPr>
        <w:t>c N</w:t>
      </w:r>
      <w:ins w:id="1815" w:author="reza" w:date="2019-07-29T22:03:00Z">
        <w:r w:rsidRPr="00B06E1F">
          <w:rPr>
            <w:rFonts w:asciiTheme="majorBidi" w:hAnsiTheme="majorBidi" w:cstheme="majorBidi"/>
            <w:noProof/>
            <w:rPrChange w:id="1816" w:author="reza" w:date="2019-08-02T20:14:00Z">
              <w:rPr>
                <w:noProof/>
              </w:rPr>
            </w:rPrChange>
          </w:rPr>
          <w:t>urs</w:t>
        </w:r>
      </w:ins>
      <w:r w:rsidR="00254548" w:rsidRPr="00B06E1F">
        <w:rPr>
          <w:rFonts w:asciiTheme="majorBidi" w:hAnsiTheme="majorBidi" w:cstheme="majorBidi"/>
          <w:noProof/>
          <w:rPrChange w:id="1817" w:author="reza" w:date="2019-08-02T20:14:00Z">
            <w:rPr>
              <w:noProof/>
            </w:rPr>
          </w:rPrChange>
        </w:rPr>
        <w:t>.</w:t>
      </w:r>
      <w:ins w:id="1818" w:author="reza" w:date="2019-08-02T18:32:00Z">
        <w:r w:rsidR="005F35D4" w:rsidRPr="00B06E1F">
          <w:rPr>
            <w:rFonts w:asciiTheme="majorBidi" w:hAnsiTheme="majorBidi" w:cstheme="majorBidi"/>
            <w:noProof/>
          </w:rPr>
          <w:t xml:space="preserve"> </w:t>
        </w:r>
      </w:ins>
      <w:ins w:id="1819" w:author="reza" w:date="2019-07-29T22:03:00Z">
        <w:r w:rsidRPr="00B06E1F">
          <w:rPr>
            <w:rFonts w:asciiTheme="majorBidi" w:hAnsiTheme="majorBidi" w:cstheme="majorBidi"/>
            <w:noProof/>
            <w:rPrChange w:id="1820" w:author="reza" w:date="2019-08-02T20:14:00Z">
              <w:rPr>
                <w:noProof/>
              </w:rPr>
            </w:rPrChange>
          </w:rPr>
          <w:t>2004</w:t>
        </w:r>
      </w:ins>
      <w:r w:rsidR="00254548" w:rsidRPr="00B06E1F">
        <w:rPr>
          <w:rFonts w:asciiTheme="majorBidi" w:hAnsiTheme="majorBidi" w:cstheme="majorBidi"/>
          <w:noProof/>
          <w:rPrChange w:id="1821" w:author="reza" w:date="2019-08-02T20:14:00Z">
            <w:rPr>
              <w:noProof/>
            </w:rPr>
          </w:rPrChange>
        </w:rPr>
        <w:t>;</w:t>
      </w:r>
      <w:ins w:id="1822" w:author="reza" w:date="2019-07-29T22:03:00Z">
        <w:r w:rsidRPr="00B06E1F">
          <w:rPr>
            <w:rFonts w:asciiTheme="majorBidi" w:hAnsiTheme="majorBidi" w:cstheme="majorBidi"/>
            <w:noProof/>
            <w:rPrChange w:id="1823" w:author="reza" w:date="2019-08-02T20:14:00Z">
              <w:rPr>
                <w:b/>
                <w:noProof/>
              </w:rPr>
            </w:rPrChange>
          </w:rPr>
          <w:t>45</w:t>
        </w:r>
        <w:r w:rsidR="00B06E1F">
          <w:rPr>
            <w:rFonts w:asciiTheme="majorBidi" w:hAnsiTheme="majorBidi" w:cstheme="majorBidi"/>
            <w:noProof/>
          </w:rPr>
          <w:t>(1):</w:t>
        </w:r>
        <w:r w:rsidRPr="00B06E1F">
          <w:rPr>
            <w:rFonts w:asciiTheme="majorBidi" w:hAnsiTheme="majorBidi" w:cstheme="majorBidi"/>
            <w:noProof/>
            <w:rPrChange w:id="1824" w:author="reza" w:date="2019-08-02T20:14:00Z">
              <w:rPr>
                <w:noProof/>
              </w:rPr>
            </w:rPrChange>
          </w:rPr>
          <w:t>63-71.</w:t>
        </w:r>
        <w:r w:rsidRPr="00B06E1F">
          <w:rPr>
            <w:rFonts w:asciiTheme="majorBidi" w:hAnsiTheme="majorBidi" w:cstheme="majorBidi"/>
            <w:noProof/>
            <w:rPrChange w:id="1825" w:author="reza" w:date="2019-08-02T20:14:00Z">
              <w:rPr>
                <w:noProof/>
              </w:rPr>
            </w:rPrChange>
          </w:rPr>
          <w:tab/>
        </w:r>
      </w:ins>
    </w:p>
    <w:p w14:paraId="73A27B63" w14:textId="77777777" w:rsidR="000C4420" w:rsidRPr="00B06E1F" w:rsidRDefault="002E4016">
      <w:pPr>
        <w:ind w:left="720" w:hanging="720"/>
        <w:jc w:val="both"/>
        <w:rPr>
          <w:ins w:id="1826" w:author="reza" w:date="2019-07-29T22:03:00Z"/>
          <w:rFonts w:asciiTheme="majorBidi" w:hAnsiTheme="majorBidi" w:cstheme="majorBidi"/>
          <w:noProof/>
          <w:rPrChange w:id="1827" w:author="reza" w:date="2019-08-02T20:14:00Z">
            <w:rPr>
              <w:ins w:id="1828" w:author="reza" w:date="2019-07-29T22:03:00Z"/>
              <w:noProof/>
            </w:rPr>
          </w:rPrChange>
        </w:rPr>
      </w:pPr>
      <w:ins w:id="1829" w:author="reza" w:date="2019-07-29T22:03:00Z">
        <w:r w:rsidRPr="00B06E1F">
          <w:rPr>
            <w:rFonts w:asciiTheme="majorBidi" w:hAnsiTheme="majorBidi" w:cstheme="majorBidi"/>
            <w:noProof/>
            <w:rPrChange w:id="1830" w:author="reza" w:date="2019-08-02T20:14:00Z">
              <w:rPr>
                <w:noProof/>
              </w:rPr>
            </w:rPrChange>
          </w:rPr>
          <w:t>19. Daher M, Ethical issues in the geriatric patient with advanced cancer ‘living to the end’.</w:t>
        </w:r>
      </w:ins>
      <w:ins w:id="1831" w:author="reza" w:date="2019-08-02T20:12:00Z">
        <w:r w:rsidR="00B06E1F" w:rsidRPr="00B06E1F">
          <w:rPr>
            <w:rFonts w:asciiTheme="majorBidi" w:hAnsiTheme="majorBidi" w:cstheme="majorBidi"/>
            <w:noProof/>
          </w:rPr>
          <w:t xml:space="preserve"> </w:t>
        </w:r>
      </w:ins>
      <w:r w:rsidR="00A531CA" w:rsidRPr="00B06E1F">
        <w:rPr>
          <w:rStyle w:val="st"/>
          <w:rFonts w:asciiTheme="majorBidi" w:hAnsiTheme="majorBidi" w:cstheme="majorBidi"/>
          <w:rPrChange w:id="1832" w:author="reza" w:date="2019-08-02T20:14:00Z">
            <w:rPr>
              <w:rStyle w:val="st"/>
            </w:rPr>
          </w:rPrChange>
        </w:rPr>
        <w:t>Ann</w:t>
      </w:r>
      <w:ins w:id="1833" w:author="reza" w:date="2019-08-02T20:12:00Z">
        <w:r w:rsidR="00B06E1F" w:rsidRPr="00B06E1F">
          <w:rPr>
            <w:rStyle w:val="st"/>
            <w:rFonts w:asciiTheme="majorBidi" w:hAnsiTheme="majorBidi" w:cstheme="majorBidi"/>
          </w:rPr>
          <w:t xml:space="preserve"> </w:t>
        </w:r>
      </w:ins>
      <w:r w:rsidR="00254548" w:rsidRPr="00B06E1F">
        <w:rPr>
          <w:rStyle w:val="st"/>
          <w:rFonts w:asciiTheme="majorBidi" w:hAnsiTheme="majorBidi" w:cstheme="majorBidi"/>
          <w:rPrChange w:id="1834" w:author="reza" w:date="2019-08-02T20:14:00Z">
            <w:rPr>
              <w:rStyle w:val="st"/>
            </w:rPr>
          </w:rPrChange>
        </w:rPr>
        <w:t>O</w:t>
      </w:r>
      <w:r w:rsidR="00A531CA" w:rsidRPr="00B06E1F">
        <w:rPr>
          <w:rStyle w:val="st"/>
          <w:rFonts w:asciiTheme="majorBidi" w:hAnsiTheme="majorBidi" w:cstheme="majorBidi"/>
          <w:rPrChange w:id="1835" w:author="reza" w:date="2019-08-02T20:14:00Z">
            <w:rPr>
              <w:rStyle w:val="st"/>
            </w:rPr>
          </w:rPrChange>
        </w:rPr>
        <w:t>ncol</w:t>
      </w:r>
      <w:r w:rsidR="00A531CA" w:rsidRPr="00B06E1F">
        <w:rPr>
          <w:rFonts w:asciiTheme="majorBidi" w:hAnsiTheme="majorBidi" w:cstheme="majorBidi"/>
          <w:noProof/>
          <w:rPrChange w:id="1836" w:author="reza" w:date="2019-08-02T20:14:00Z">
            <w:rPr>
              <w:noProof/>
            </w:rPr>
          </w:rPrChange>
        </w:rPr>
        <w:t xml:space="preserve">. </w:t>
      </w:r>
      <w:ins w:id="1837" w:author="reza" w:date="2019-07-29T22:03:00Z">
        <w:r w:rsidRPr="00B06E1F">
          <w:rPr>
            <w:rFonts w:asciiTheme="majorBidi" w:hAnsiTheme="majorBidi" w:cstheme="majorBidi"/>
            <w:noProof/>
            <w:rPrChange w:id="1838" w:author="reza" w:date="2019-08-02T20:14:00Z">
              <w:rPr>
                <w:noProof/>
              </w:rPr>
            </w:rPrChange>
          </w:rPr>
          <w:t>2013</w:t>
        </w:r>
      </w:ins>
      <w:r w:rsidR="00A531CA" w:rsidRPr="00B06E1F">
        <w:rPr>
          <w:rFonts w:asciiTheme="majorBidi" w:hAnsiTheme="majorBidi" w:cstheme="majorBidi"/>
          <w:noProof/>
          <w:rPrChange w:id="1839" w:author="reza" w:date="2019-08-02T20:14:00Z">
            <w:rPr>
              <w:noProof/>
            </w:rPr>
          </w:rPrChange>
        </w:rPr>
        <w:t>;</w:t>
      </w:r>
      <w:ins w:id="1840" w:author="reza" w:date="2019-07-29T22:03:00Z">
        <w:r w:rsidRPr="00B06E1F">
          <w:rPr>
            <w:rFonts w:asciiTheme="majorBidi" w:hAnsiTheme="majorBidi" w:cstheme="majorBidi"/>
            <w:noProof/>
            <w:rPrChange w:id="1841" w:author="reza" w:date="2019-08-02T20:14:00Z">
              <w:rPr>
                <w:b/>
                <w:noProof/>
              </w:rPr>
            </w:rPrChange>
          </w:rPr>
          <w:t>24(7):55-8.</w:t>
        </w:r>
      </w:ins>
    </w:p>
    <w:p w14:paraId="3B64701D" w14:textId="77777777" w:rsidR="000C4420" w:rsidRPr="00B06E1F" w:rsidRDefault="002E4016">
      <w:pPr>
        <w:ind w:left="720" w:hanging="720"/>
        <w:jc w:val="both"/>
        <w:rPr>
          <w:ins w:id="1842" w:author="reza" w:date="2019-07-29T22:03:00Z"/>
          <w:rFonts w:asciiTheme="majorBidi" w:hAnsiTheme="majorBidi" w:cstheme="majorBidi"/>
          <w:noProof/>
          <w:rPrChange w:id="1843" w:author="reza" w:date="2019-08-02T20:14:00Z">
            <w:rPr>
              <w:ins w:id="1844" w:author="reza" w:date="2019-07-29T22:03:00Z"/>
              <w:noProof/>
            </w:rPr>
          </w:rPrChange>
        </w:rPr>
      </w:pPr>
      <w:ins w:id="1845" w:author="reza" w:date="2019-07-29T22:03:00Z">
        <w:r w:rsidRPr="00B06E1F">
          <w:rPr>
            <w:rFonts w:asciiTheme="majorBidi" w:hAnsiTheme="majorBidi" w:cstheme="majorBidi"/>
            <w:noProof/>
            <w:rPrChange w:id="1846" w:author="reza" w:date="2019-08-02T20:14:00Z">
              <w:rPr>
                <w:noProof/>
              </w:rPr>
            </w:rPrChange>
          </w:rPr>
          <w:t>20. Tuominen L, Leino-Kilpi</w:t>
        </w:r>
      </w:ins>
      <w:r w:rsidR="0053112D" w:rsidRPr="00B06E1F">
        <w:rPr>
          <w:rFonts w:asciiTheme="majorBidi" w:hAnsiTheme="majorBidi" w:cstheme="majorBidi"/>
          <w:noProof/>
          <w:rPrChange w:id="1847" w:author="reza" w:date="2019-08-02T20:14:00Z">
            <w:rPr>
              <w:noProof/>
            </w:rPr>
          </w:rPrChange>
        </w:rPr>
        <w:t xml:space="preserve"> H</w:t>
      </w:r>
      <w:ins w:id="1848" w:author="reza" w:date="2019-07-29T22:03:00Z">
        <w:r w:rsidRPr="00B06E1F">
          <w:rPr>
            <w:rFonts w:asciiTheme="majorBidi" w:hAnsiTheme="majorBidi" w:cstheme="majorBidi"/>
            <w:noProof/>
            <w:rPrChange w:id="1849" w:author="reza" w:date="2019-08-02T20:14:00Z">
              <w:rPr>
                <w:noProof/>
              </w:rPr>
            </w:rPrChange>
          </w:rPr>
          <w:t>, Suhonen</w:t>
        </w:r>
      </w:ins>
      <w:r w:rsidR="0053112D" w:rsidRPr="00B06E1F">
        <w:rPr>
          <w:rFonts w:asciiTheme="majorBidi" w:hAnsiTheme="majorBidi" w:cstheme="majorBidi"/>
          <w:noProof/>
          <w:rPrChange w:id="1850" w:author="reza" w:date="2019-08-02T20:14:00Z">
            <w:rPr>
              <w:noProof/>
            </w:rPr>
          </w:rPrChange>
        </w:rPr>
        <w:t>R.</w:t>
      </w:r>
      <w:ins w:id="1851" w:author="reza" w:date="2019-08-02T18:32:00Z">
        <w:r w:rsidR="005F35D4" w:rsidRPr="00B06E1F">
          <w:rPr>
            <w:rFonts w:asciiTheme="majorBidi" w:hAnsiTheme="majorBidi" w:cstheme="majorBidi"/>
            <w:noProof/>
          </w:rPr>
          <w:t xml:space="preserve"> </w:t>
        </w:r>
      </w:ins>
      <w:ins w:id="1852" w:author="reza" w:date="2019-07-29T22:03:00Z">
        <w:r w:rsidRPr="00B06E1F">
          <w:rPr>
            <w:rFonts w:asciiTheme="majorBidi" w:hAnsiTheme="majorBidi" w:cstheme="majorBidi"/>
            <w:noProof/>
            <w:rPrChange w:id="1853" w:author="reza" w:date="2019-08-02T20:14:00Z">
              <w:rPr>
                <w:i/>
                <w:noProof/>
              </w:rPr>
            </w:rPrChange>
          </w:rPr>
          <w:t xml:space="preserve">Older people’s experiences of their free will in nursing homes. Nurs </w:t>
        </w:r>
      </w:ins>
      <w:r w:rsidR="0053112D" w:rsidRPr="00B06E1F">
        <w:rPr>
          <w:rFonts w:asciiTheme="majorBidi" w:hAnsiTheme="majorBidi" w:cstheme="majorBidi"/>
          <w:noProof/>
          <w:rPrChange w:id="1854" w:author="reza" w:date="2019-08-02T20:14:00Z">
            <w:rPr>
              <w:noProof/>
            </w:rPr>
          </w:rPrChange>
        </w:rPr>
        <w:t>E</w:t>
      </w:r>
      <w:ins w:id="1855" w:author="reza" w:date="2019-07-29T22:03:00Z">
        <w:r w:rsidRPr="00B06E1F">
          <w:rPr>
            <w:rFonts w:asciiTheme="majorBidi" w:hAnsiTheme="majorBidi" w:cstheme="majorBidi"/>
            <w:noProof/>
            <w:rPrChange w:id="1856" w:author="reza" w:date="2019-08-02T20:14:00Z">
              <w:rPr>
                <w:noProof/>
              </w:rPr>
            </w:rPrChange>
          </w:rPr>
          <w:t>thics</w:t>
        </w:r>
      </w:ins>
      <w:r w:rsidR="0053112D" w:rsidRPr="00B06E1F">
        <w:rPr>
          <w:rFonts w:asciiTheme="majorBidi" w:hAnsiTheme="majorBidi" w:cstheme="majorBidi"/>
          <w:noProof/>
          <w:rPrChange w:id="1857" w:author="reza" w:date="2019-08-02T20:14:00Z">
            <w:rPr>
              <w:noProof/>
            </w:rPr>
          </w:rPrChange>
        </w:rPr>
        <w:t>.</w:t>
      </w:r>
      <w:ins w:id="1858" w:author="reza" w:date="2019-07-29T22:03:00Z">
        <w:r w:rsidRPr="00B06E1F">
          <w:rPr>
            <w:rFonts w:asciiTheme="majorBidi" w:hAnsiTheme="majorBidi" w:cstheme="majorBidi"/>
            <w:noProof/>
            <w:rPrChange w:id="1859" w:author="reza" w:date="2019-08-02T20:14:00Z">
              <w:rPr>
                <w:noProof/>
              </w:rPr>
            </w:rPrChange>
          </w:rPr>
          <w:t xml:space="preserve"> 2016</w:t>
        </w:r>
      </w:ins>
      <w:r w:rsidR="0053112D" w:rsidRPr="00B06E1F">
        <w:rPr>
          <w:rFonts w:asciiTheme="majorBidi" w:hAnsiTheme="majorBidi" w:cstheme="majorBidi"/>
          <w:noProof/>
          <w:rPrChange w:id="1860" w:author="reza" w:date="2019-08-02T20:14:00Z">
            <w:rPr>
              <w:noProof/>
            </w:rPr>
          </w:rPrChange>
        </w:rPr>
        <w:t>;</w:t>
      </w:r>
      <w:ins w:id="1861" w:author="reza" w:date="2019-07-29T22:03:00Z">
        <w:r w:rsidRPr="00B06E1F">
          <w:rPr>
            <w:rFonts w:asciiTheme="majorBidi" w:hAnsiTheme="majorBidi" w:cstheme="majorBidi"/>
            <w:noProof/>
            <w:rPrChange w:id="1862" w:author="reza" w:date="2019-08-02T20:14:00Z">
              <w:rPr>
                <w:b/>
                <w:noProof/>
              </w:rPr>
            </w:rPrChange>
          </w:rPr>
          <w:t>23(1):22-35.</w:t>
        </w:r>
      </w:ins>
    </w:p>
    <w:p w14:paraId="172DD8C9" w14:textId="77777777" w:rsidR="000C4420" w:rsidRPr="00B06E1F" w:rsidRDefault="002E4016">
      <w:pPr>
        <w:ind w:left="720" w:hanging="720"/>
        <w:jc w:val="both"/>
        <w:rPr>
          <w:ins w:id="1863" w:author="reza" w:date="2019-07-29T22:03:00Z"/>
          <w:rFonts w:asciiTheme="majorBidi" w:hAnsiTheme="majorBidi" w:cstheme="majorBidi"/>
          <w:noProof/>
          <w:rPrChange w:id="1864" w:author="reza" w:date="2019-08-02T20:14:00Z">
            <w:rPr>
              <w:ins w:id="1865" w:author="reza" w:date="2019-07-29T22:03:00Z"/>
              <w:noProof/>
            </w:rPr>
          </w:rPrChange>
        </w:rPr>
      </w:pPr>
      <w:ins w:id="1866" w:author="reza" w:date="2019-07-29T22:03:00Z">
        <w:r w:rsidRPr="00B06E1F">
          <w:rPr>
            <w:rFonts w:asciiTheme="majorBidi" w:hAnsiTheme="majorBidi" w:cstheme="majorBidi"/>
            <w:noProof/>
            <w:rPrChange w:id="1867" w:author="reza" w:date="2019-08-02T20:14:00Z">
              <w:rPr>
                <w:noProof/>
              </w:rPr>
            </w:rPrChange>
          </w:rPr>
          <w:t>21.Tranvag</w:t>
        </w:r>
      </w:ins>
      <w:ins w:id="1868" w:author="reza" w:date="2019-08-02T18:32:00Z">
        <w:r w:rsidR="005F35D4" w:rsidRPr="00B06E1F">
          <w:rPr>
            <w:rFonts w:asciiTheme="majorBidi" w:hAnsiTheme="majorBidi" w:cstheme="majorBidi"/>
            <w:noProof/>
          </w:rPr>
          <w:t xml:space="preserve"> </w:t>
        </w:r>
      </w:ins>
      <w:ins w:id="1869" w:author="reza" w:date="2019-07-29T22:03:00Z">
        <w:r w:rsidRPr="00B06E1F">
          <w:rPr>
            <w:rFonts w:asciiTheme="majorBidi" w:hAnsiTheme="majorBidi" w:cstheme="majorBidi"/>
            <w:noProof/>
            <w:rPrChange w:id="1870" w:author="reza" w:date="2019-08-02T20:14:00Z">
              <w:rPr>
                <w:noProof/>
              </w:rPr>
            </w:rPrChange>
          </w:rPr>
          <w:t>O, Petersen</w:t>
        </w:r>
      </w:ins>
      <w:r w:rsidR="008651C2" w:rsidRPr="00B06E1F">
        <w:rPr>
          <w:rFonts w:asciiTheme="majorBidi" w:hAnsiTheme="majorBidi" w:cstheme="majorBidi"/>
          <w:noProof/>
          <w:rPrChange w:id="1871" w:author="reza" w:date="2019-08-02T20:14:00Z">
            <w:rPr>
              <w:noProof/>
            </w:rPr>
          </w:rPrChange>
        </w:rPr>
        <w:t xml:space="preserve"> KA</w:t>
      </w:r>
      <w:ins w:id="1872" w:author="reza" w:date="2019-07-29T22:03:00Z">
        <w:r w:rsidRPr="00B06E1F">
          <w:rPr>
            <w:rFonts w:asciiTheme="majorBidi" w:hAnsiTheme="majorBidi" w:cstheme="majorBidi"/>
            <w:noProof/>
            <w:rPrChange w:id="1873" w:author="reza" w:date="2019-08-02T20:14:00Z">
              <w:rPr>
                <w:noProof/>
              </w:rPr>
            </w:rPrChange>
          </w:rPr>
          <w:t>, N</w:t>
        </w:r>
      </w:ins>
      <w:r w:rsidR="008651C2" w:rsidRPr="00B06E1F">
        <w:rPr>
          <w:rFonts w:asciiTheme="majorBidi" w:hAnsiTheme="majorBidi" w:cstheme="majorBidi"/>
          <w:noProof/>
          <w:rPrChange w:id="1874" w:author="reza" w:date="2019-08-02T20:14:00Z">
            <w:rPr>
              <w:noProof/>
            </w:rPr>
          </w:rPrChange>
        </w:rPr>
        <w:t>a</w:t>
      </w:r>
      <w:ins w:id="1875" w:author="reza" w:date="2019-07-29T22:03:00Z">
        <w:r w:rsidRPr="00B06E1F">
          <w:rPr>
            <w:rFonts w:asciiTheme="majorBidi" w:hAnsiTheme="majorBidi" w:cstheme="majorBidi"/>
            <w:noProof/>
            <w:rPrChange w:id="1876" w:author="reza" w:date="2019-08-02T20:14:00Z">
              <w:rPr>
                <w:noProof/>
              </w:rPr>
            </w:rPrChange>
          </w:rPr>
          <w:t>den</w:t>
        </w:r>
      </w:ins>
      <w:ins w:id="1877" w:author="reza" w:date="2019-08-02T18:32:00Z">
        <w:r w:rsidR="005F35D4" w:rsidRPr="00B06E1F">
          <w:rPr>
            <w:rFonts w:asciiTheme="majorBidi" w:hAnsiTheme="majorBidi" w:cstheme="majorBidi"/>
            <w:noProof/>
          </w:rPr>
          <w:t xml:space="preserve"> </w:t>
        </w:r>
      </w:ins>
      <w:r w:rsidR="008651C2" w:rsidRPr="00B06E1F">
        <w:rPr>
          <w:rFonts w:asciiTheme="majorBidi" w:hAnsiTheme="majorBidi" w:cstheme="majorBidi"/>
          <w:noProof/>
          <w:rPrChange w:id="1878" w:author="reza" w:date="2019-08-02T20:14:00Z">
            <w:rPr>
              <w:noProof/>
            </w:rPr>
          </w:rPrChange>
        </w:rPr>
        <w:t>D.</w:t>
      </w:r>
      <w:ins w:id="1879" w:author="reza" w:date="2019-08-02T18:32:00Z">
        <w:r w:rsidR="005F35D4" w:rsidRPr="00B06E1F">
          <w:rPr>
            <w:rFonts w:asciiTheme="majorBidi" w:hAnsiTheme="majorBidi" w:cstheme="majorBidi"/>
            <w:noProof/>
          </w:rPr>
          <w:t xml:space="preserve"> </w:t>
        </w:r>
      </w:ins>
      <w:ins w:id="1880" w:author="reza" w:date="2019-07-29T22:03:00Z">
        <w:r w:rsidRPr="00B06E1F">
          <w:rPr>
            <w:rFonts w:asciiTheme="majorBidi" w:hAnsiTheme="majorBidi" w:cstheme="majorBidi"/>
            <w:noProof/>
            <w:rPrChange w:id="1881" w:author="reza" w:date="2019-08-02T20:14:00Z">
              <w:rPr>
                <w:i/>
                <w:noProof/>
              </w:rPr>
            </w:rPrChange>
          </w:rPr>
          <w:t>Dignity-preserving dementia care: a metasynthesis. Nurs</w:t>
        </w:r>
      </w:ins>
      <w:r w:rsidR="000E0CBD" w:rsidRPr="00B06E1F">
        <w:rPr>
          <w:rFonts w:asciiTheme="majorBidi" w:hAnsiTheme="majorBidi" w:cstheme="majorBidi"/>
          <w:noProof/>
          <w:rPrChange w:id="1882" w:author="reza" w:date="2019-08-02T20:14:00Z">
            <w:rPr>
              <w:noProof/>
            </w:rPr>
          </w:rPrChange>
        </w:rPr>
        <w:t xml:space="preserve"> E</w:t>
      </w:r>
      <w:ins w:id="1883" w:author="reza" w:date="2019-07-29T22:03:00Z">
        <w:r w:rsidRPr="00B06E1F">
          <w:rPr>
            <w:rFonts w:asciiTheme="majorBidi" w:hAnsiTheme="majorBidi" w:cstheme="majorBidi"/>
            <w:noProof/>
            <w:rPrChange w:id="1884" w:author="reza" w:date="2019-08-02T20:14:00Z">
              <w:rPr>
                <w:noProof/>
              </w:rPr>
            </w:rPrChange>
          </w:rPr>
          <w:t>thics</w:t>
        </w:r>
      </w:ins>
      <w:r w:rsidR="000E0CBD" w:rsidRPr="00B06E1F">
        <w:rPr>
          <w:rFonts w:asciiTheme="majorBidi" w:hAnsiTheme="majorBidi" w:cstheme="majorBidi"/>
          <w:noProof/>
          <w:rPrChange w:id="1885" w:author="reza" w:date="2019-08-02T20:14:00Z">
            <w:rPr>
              <w:noProof/>
            </w:rPr>
          </w:rPrChange>
        </w:rPr>
        <w:t>.</w:t>
      </w:r>
      <w:ins w:id="1886" w:author="reza" w:date="2019-08-02T20:13:00Z">
        <w:r w:rsidR="00B06E1F" w:rsidRPr="00B06E1F">
          <w:rPr>
            <w:rFonts w:asciiTheme="majorBidi" w:hAnsiTheme="majorBidi" w:cstheme="majorBidi"/>
            <w:noProof/>
          </w:rPr>
          <w:t xml:space="preserve"> </w:t>
        </w:r>
      </w:ins>
      <w:ins w:id="1887" w:author="reza" w:date="2019-07-29T22:03:00Z">
        <w:r w:rsidRPr="00B06E1F">
          <w:rPr>
            <w:rFonts w:asciiTheme="majorBidi" w:hAnsiTheme="majorBidi" w:cstheme="majorBidi"/>
            <w:noProof/>
            <w:rPrChange w:id="1888" w:author="reza" w:date="2019-08-02T20:14:00Z">
              <w:rPr>
                <w:noProof/>
              </w:rPr>
            </w:rPrChange>
          </w:rPr>
          <w:t>2013</w:t>
        </w:r>
      </w:ins>
      <w:r w:rsidR="000E0CBD" w:rsidRPr="00B06E1F">
        <w:rPr>
          <w:rFonts w:asciiTheme="majorBidi" w:hAnsiTheme="majorBidi" w:cstheme="majorBidi"/>
          <w:noProof/>
          <w:rPrChange w:id="1889" w:author="reza" w:date="2019-08-02T20:14:00Z">
            <w:rPr>
              <w:noProof/>
            </w:rPr>
          </w:rPrChange>
        </w:rPr>
        <w:t>;</w:t>
      </w:r>
      <w:ins w:id="1890" w:author="reza" w:date="2019-07-29T22:03:00Z">
        <w:r w:rsidRPr="00B06E1F">
          <w:rPr>
            <w:rFonts w:asciiTheme="majorBidi" w:hAnsiTheme="majorBidi" w:cstheme="majorBidi"/>
            <w:noProof/>
            <w:rPrChange w:id="1891" w:author="reza" w:date="2019-08-02T20:14:00Z">
              <w:rPr>
                <w:b/>
                <w:noProof/>
              </w:rPr>
            </w:rPrChange>
          </w:rPr>
          <w:t>20(8)</w:t>
        </w:r>
      </w:ins>
      <w:r w:rsidR="000E0CBD" w:rsidRPr="00B06E1F">
        <w:rPr>
          <w:rFonts w:asciiTheme="majorBidi" w:hAnsiTheme="majorBidi" w:cstheme="majorBidi"/>
          <w:noProof/>
          <w:rPrChange w:id="1892" w:author="reza" w:date="2019-08-02T20:14:00Z">
            <w:rPr>
              <w:noProof/>
            </w:rPr>
          </w:rPrChange>
        </w:rPr>
        <w:t>:</w:t>
      </w:r>
      <w:ins w:id="1893" w:author="reza" w:date="2019-07-29T22:03:00Z">
        <w:r w:rsidRPr="00B06E1F">
          <w:rPr>
            <w:rFonts w:asciiTheme="majorBidi" w:hAnsiTheme="majorBidi" w:cstheme="majorBidi"/>
            <w:noProof/>
            <w:rPrChange w:id="1894" w:author="reza" w:date="2019-08-02T20:14:00Z">
              <w:rPr>
                <w:noProof/>
              </w:rPr>
            </w:rPrChange>
          </w:rPr>
          <w:t xml:space="preserve"> 861-880.</w:t>
        </w:r>
      </w:ins>
    </w:p>
    <w:p w14:paraId="54E25F19" w14:textId="77777777" w:rsidR="000C4420" w:rsidRPr="00B06E1F" w:rsidRDefault="002E4016">
      <w:pPr>
        <w:ind w:left="720" w:hanging="720"/>
        <w:jc w:val="both"/>
        <w:rPr>
          <w:ins w:id="1895" w:author="reza" w:date="2019-07-29T22:03:00Z"/>
          <w:rFonts w:asciiTheme="majorBidi" w:hAnsiTheme="majorBidi" w:cstheme="majorBidi"/>
          <w:noProof/>
          <w:rPrChange w:id="1896" w:author="reza" w:date="2019-08-02T20:14:00Z">
            <w:rPr>
              <w:ins w:id="1897" w:author="reza" w:date="2019-07-29T22:03:00Z"/>
              <w:noProof/>
            </w:rPr>
          </w:rPrChange>
        </w:rPr>
      </w:pPr>
      <w:ins w:id="1898" w:author="reza" w:date="2019-07-29T22:03:00Z">
        <w:r w:rsidRPr="00B06E1F">
          <w:rPr>
            <w:rFonts w:asciiTheme="majorBidi" w:hAnsiTheme="majorBidi" w:cstheme="majorBidi"/>
            <w:noProof/>
            <w:rPrChange w:id="1899" w:author="reza" w:date="2019-08-02T20:14:00Z">
              <w:rPr>
                <w:noProof/>
              </w:rPr>
            </w:rPrChange>
          </w:rPr>
          <w:t>22.</w:t>
        </w:r>
      </w:ins>
      <w:ins w:id="1900" w:author="reza" w:date="2019-08-02T21:25:00Z">
        <w:r w:rsidR="00F401DE">
          <w:rPr>
            <w:rFonts w:asciiTheme="majorBidi" w:hAnsiTheme="majorBidi" w:cstheme="majorBidi"/>
            <w:noProof/>
          </w:rPr>
          <w:t xml:space="preserve"> </w:t>
        </w:r>
      </w:ins>
      <w:ins w:id="1901" w:author="reza" w:date="2019-07-29T22:03:00Z">
        <w:r w:rsidRPr="00B06E1F">
          <w:rPr>
            <w:rFonts w:asciiTheme="majorBidi" w:hAnsiTheme="majorBidi" w:cstheme="majorBidi"/>
            <w:noProof/>
            <w:rPrChange w:id="1902" w:author="reza" w:date="2019-08-02T20:14:00Z">
              <w:rPr>
                <w:noProof/>
              </w:rPr>
            </w:rPrChange>
          </w:rPr>
          <w:t>Mezey</w:t>
        </w:r>
      </w:ins>
      <w:ins w:id="1903" w:author="reza" w:date="2019-08-02T18:27:00Z">
        <w:r w:rsidR="001B3CBB" w:rsidRPr="00B06E1F">
          <w:rPr>
            <w:rFonts w:asciiTheme="majorBidi" w:hAnsiTheme="majorBidi" w:cstheme="majorBidi"/>
            <w:noProof/>
            <w:rPrChange w:id="1904" w:author="reza" w:date="2019-08-02T20:14:00Z">
              <w:rPr>
                <w:noProof/>
              </w:rPr>
            </w:rPrChange>
          </w:rPr>
          <w:t xml:space="preserve"> </w:t>
        </w:r>
      </w:ins>
      <w:ins w:id="1905" w:author="reza" w:date="2019-07-29T22:03:00Z">
        <w:r w:rsidRPr="00B06E1F">
          <w:rPr>
            <w:rFonts w:asciiTheme="majorBidi" w:hAnsiTheme="majorBidi" w:cstheme="majorBidi"/>
            <w:noProof/>
            <w:rPrChange w:id="1906" w:author="reza" w:date="2019-08-02T20:14:00Z">
              <w:rPr>
                <w:noProof/>
              </w:rPr>
            </w:rPrChange>
          </w:rPr>
          <w:t>MD</w:t>
        </w:r>
      </w:ins>
      <w:r w:rsidR="00B6411F" w:rsidRPr="00B06E1F">
        <w:rPr>
          <w:rFonts w:asciiTheme="majorBidi" w:hAnsiTheme="majorBidi" w:cstheme="majorBidi"/>
          <w:noProof/>
          <w:rPrChange w:id="1907" w:author="reza" w:date="2019-08-02T20:14:00Z">
            <w:rPr>
              <w:noProof/>
            </w:rPr>
          </w:rPrChange>
        </w:rPr>
        <w:t>,</w:t>
      </w:r>
      <w:ins w:id="1908" w:author="reza" w:date="2019-07-29T22:03:00Z">
        <w:r w:rsidRPr="00B06E1F">
          <w:rPr>
            <w:rFonts w:asciiTheme="majorBidi" w:hAnsiTheme="majorBidi" w:cstheme="majorBidi"/>
            <w:noProof/>
            <w:rPrChange w:id="1909" w:author="reza" w:date="2019-08-02T20:14:00Z">
              <w:rPr>
                <w:noProof/>
              </w:rPr>
            </w:rPrChange>
          </w:rPr>
          <w:t xml:space="preserve"> Mitty</w:t>
        </w:r>
      </w:ins>
      <w:ins w:id="1910" w:author="reza" w:date="2019-08-02T18:27:00Z">
        <w:r w:rsidR="001B3CBB" w:rsidRPr="00B06E1F">
          <w:rPr>
            <w:rFonts w:asciiTheme="majorBidi" w:hAnsiTheme="majorBidi" w:cstheme="majorBidi"/>
            <w:noProof/>
            <w:rPrChange w:id="1911" w:author="reza" w:date="2019-08-02T20:14:00Z">
              <w:rPr>
                <w:noProof/>
              </w:rPr>
            </w:rPrChange>
          </w:rPr>
          <w:t xml:space="preserve"> </w:t>
        </w:r>
      </w:ins>
      <w:r w:rsidR="00B6411F" w:rsidRPr="00B06E1F">
        <w:rPr>
          <w:rFonts w:asciiTheme="majorBidi" w:hAnsiTheme="majorBidi" w:cstheme="majorBidi"/>
          <w:noProof/>
          <w:rPrChange w:id="1912" w:author="reza" w:date="2019-08-02T20:14:00Z">
            <w:rPr>
              <w:noProof/>
            </w:rPr>
          </w:rPrChange>
        </w:rPr>
        <w:t>E.</w:t>
      </w:r>
      <w:ins w:id="1913" w:author="reza" w:date="2019-08-02T18:27:00Z">
        <w:r w:rsidR="001B3CBB" w:rsidRPr="00B06E1F">
          <w:rPr>
            <w:rFonts w:asciiTheme="majorBidi" w:hAnsiTheme="majorBidi" w:cstheme="majorBidi"/>
            <w:noProof/>
            <w:rPrChange w:id="1914" w:author="reza" w:date="2019-08-02T20:14:00Z">
              <w:rPr>
                <w:noProof/>
              </w:rPr>
            </w:rPrChange>
          </w:rPr>
          <w:t xml:space="preserve"> </w:t>
        </w:r>
      </w:ins>
      <w:ins w:id="1915" w:author="reza" w:date="2019-07-29T22:03:00Z">
        <w:r w:rsidRPr="00B06E1F">
          <w:rPr>
            <w:rFonts w:asciiTheme="majorBidi" w:hAnsiTheme="majorBidi" w:cstheme="majorBidi"/>
            <w:noProof/>
            <w:rPrChange w:id="1916" w:author="reza" w:date="2019-08-02T20:14:00Z">
              <w:rPr>
                <w:i/>
                <w:noProof/>
              </w:rPr>
            </w:rPrChange>
          </w:rPr>
          <w:t>A bill of rights for hospitalized older adults. J Nurs Adm</w:t>
        </w:r>
      </w:ins>
      <w:r w:rsidR="00B6411F" w:rsidRPr="00B06E1F">
        <w:rPr>
          <w:rFonts w:asciiTheme="majorBidi" w:hAnsiTheme="majorBidi" w:cstheme="majorBidi"/>
          <w:noProof/>
          <w:rPrChange w:id="1917" w:author="reza" w:date="2019-08-02T20:14:00Z">
            <w:rPr>
              <w:noProof/>
            </w:rPr>
          </w:rPrChange>
        </w:rPr>
        <w:t>.</w:t>
      </w:r>
      <w:ins w:id="1918" w:author="reza" w:date="2019-07-29T22:03:00Z">
        <w:r w:rsidRPr="00B06E1F">
          <w:rPr>
            <w:rFonts w:asciiTheme="majorBidi" w:hAnsiTheme="majorBidi" w:cstheme="majorBidi"/>
            <w:noProof/>
            <w:rPrChange w:id="1919" w:author="reza" w:date="2019-08-02T20:14:00Z">
              <w:rPr>
                <w:noProof/>
              </w:rPr>
            </w:rPrChange>
          </w:rPr>
          <w:t xml:space="preserve"> 2011</w:t>
        </w:r>
      </w:ins>
      <w:r w:rsidR="00B6411F" w:rsidRPr="00B06E1F">
        <w:rPr>
          <w:rFonts w:asciiTheme="majorBidi" w:hAnsiTheme="majorBidi" w:cstheme="majorBidi"/>
          <w:noProof/>
          <w:rPrChange w:id="1920" w:author="reza" w:date="2019-08-02T20:14:00Z">
            <w:rPr>
              <w:noProof/>
            </w:rPr>
          </w:rPrChange>
        </w:rPr>
        <w:t>;</w:t>
      </w:r>
      <w:ins w:id="1921" w:author="reza" w:date="2019-07-29T22:03:00Z">
        <w:r w:rsidRPr="00B06E1F">
          <w:rPr>
            <w:rFonts w:asciiTheme="majorBidi" w:hAnsiTheme="majorBidi" w:cstheme="majorBidi"/>
            <w:noProof/>
            <w:rPrChange w:id="1922" w:author="reza" w:date="2019-08-02T20:14:00Z">
              <w:rPr>
                <w:b/>
                <w:noProof/>
              </w:rPr>
            </w:rPrChange>
          </w:rPr>
          <w:t>41(3):115-121.</w:t>
        </w:r>
      </w:ins>
    </w:p>
    <w:p w14:paraId="0B67383F" w14:textId="77777777" w:rsidR="000C4420" w:rsidRPr="00B06E1F" w:rsidRDefault="002E4016">
      <w:pPr>
        <w:ind w:left="720" w:hanging="720"/>
        <w:jc w:val="both"/>
        <w:rPr>
          <w:ins w:id="1923" w:author="reza" w:date="2019-07-29T22:03:00Z"/>
          <w:rFonts w:asciiTheme="majorBidi" w:hAnsiTheme="majorBidi" w:cstheme="majorBidi"/>
          <w:noProof/>
          <w:rPrChange w:id="1924" w:author="reza" w:date="2019-08-02T20:14:00Z">
            <w:rPr>
              <w:ins w:id="1925" w:author="reza" w:date="2019-07-29T22:03:00Z"/>
              <w:noProof/>
            </w:rPr>
          </w:rPrChange>
        </w:rPr>
      </w:pPr>
      <w:ins w:id="1926" w:author="reza" w:date="2019-07-29T22:03:00Z">
        <w:r w:rsidRPr="00B06E1F">
          <w:rPr>
            <w:rFonts w:asciiTheme="majorBidi" w:hAnsiTheme="majorBidi" w:cstheme="majorBidi"/>
            <w:noProof/>
            <w:rPrChange w:id="1927" w:author="reza" w:date="2019-08-02T20:14:00Z">
              <w:rPr>
                <w:noProof/>
              </w:rPr>
            </w:rPrChange>
          </w:rPr>
          <w:t>23. Tuckett AG</w:t>
        </w:r>
      </w:ins>
      <w:r w:rsidR="00B6411F" w:rsidRPr="00B06E1F">
        <w:rPr>
          <w:rFonts w:asciiTheme="majorBidi" w:hAnsiTheme="majorBidi" w:cstheme="majorBidi"/>
          <w:noProof/>
          <w:rPrChange w:id="1928" w:author="reza" w:date="2019-08-02T20:14:00Z">
            <w:rPr>
              <w:noProof/>
            </w:rPr>
          </w:rPrChange>
        </w:rPr>
        <w:t>.</w:t>
      </w:r>
      <w:ins w:id="1929" w:author="reza" w:date="2019-07-29T22:03:00Z">
        <w:r w:rsidRPr="00B06E1F">
          <w:rPr>
            <w:rFonts w:asciiTheme="majorBidi" w:hAnsiTheme="majorBidi" w:cstheme="majorBidi"/>
            <w:noProof/>
            <w:rPrChange w:id="1930" w:author="reza" w:date="2019-08-02T20:14:00Z">
              <w:rPr>
                <w:noProof/>
              </w:rPr>
            </w:rPrChange>
          </w:rPr>
          <w:t xml:space="preserve"> Residents’ rights and nurses’ ethics in the Australian nursing home. Int Nurs Rev</w:t>
        </w:r>
      </w:ins>
      <w:r w:rsidR="00B6411F" w:rsidRPr="00B06E1F">
        <w:rPr>
          <w:rFonts w:asciiTheme="majorBidi" w:hAnsiTheme="majorBidi" w:cstheme="majorBidi"/>
          <w:noProof/>
          <w:rPrChange w:id="1931" w:author="reza" w:date="2019-08-02T20:14:00Z">
            <w:rPr>
              <w:noProof/>
            </w:rPr>
          </w:rPrChange>
        </w:rPr>
        <w:t xml:space="preserve">. </w:t>
      </w:r>
      <w:ins w:id="1932" w:author="reza" w:date="2019-07-29T22:03:00Z">
        <w:r w:rsidRPr="00B06E1F">
          <w:rPr>
            <w:rFonts w:asciiTheme="majorBidi" w:hAnsiTheme="majorBidi" w:cstheme="majorBidi"/>
            <w:noProof/>
            <w:rPrChange w:id="1933" w:author="reza" w:date="2019-08-02T20:14:00Z">
              <w:rPr>
                <w:noProof/>
              </w:rPr>
            </w:rPrChange>
          </w:rPr>
          <w:t>2005</w:t>
        </w:r>
      </w:ins>
      <w:r w:rsidR="00B6411F" w:rsidRPr="00B06E1F">
        <w:rPr>
          <w:rFonts w:asciiTheme="majorBidi" w:hAnsiTheme="majorBidi" w:cstheme="majorBidi"/>
          <w:noProof/>
          <w:rPrChange w:id="1934" w:author="reza" w:date="2019-08-02T20:14:00Z">
            <w:rPr>
              <w:noProof/>
            </w:rPr>
          </w:rPrChange>
        </w:rPr>
        <w:t>;</w:t>
      </w:r>
      <w:ins w:id="1935" w:author="reza" w:date="2019-07-29T22:03:00Z">
        <w:r w:rsidRPr="00B06E1F">
          <w:rPr>
            <w:rFonts w:asciiTheme="majorBidi" w:hAnsiTheme="majorBidi" w:cstheme="majorBidi"/>
            <w:noProof/>
            <w:rPrChange w:id="1936" w:author="reza" w:date="2019-08-02T20:14:00Z">
              <w:rPr>
                <w:b/>
                <w:noProof/>
              </w:rPr>
            </w:rPrChange>
          </w:rPr>
          <w:t>52(3):219-224.</w:t>
        </w:r>
      </w:ins>
    </w:p>
    <w:p w14:paraId="11E58D86" w14:textId="77777777" w:rsidR="000C4420" w:rsidRPr="00B06E1F" w:rsidRDefault="002E4016">
      <w:pPr>
        <w:ind w:left="720" w:hanging="720"/>
        <w:jc w:val="both"/>
        <w:rPr>
          <w:ins w:id="1937" w:author="reza" w:date="2019-07-29T22:03:00Z"/>
          <w:rFonts w:asciiTheme="majorBidi" w:hAnsiTheme="majorBidi" w:cstheme="majorBidi"/>
          <w:noProof/>
          <w:rPrChange w:id="1938" w:author="reza" w:date="2019-08-02T20:14:00Z">
            <w:rPr>
              <w:ins w:id="1939" w:author="reza" w:date="2019-07-29T22:03:00Z"/>
              <w:noProof/>
            </w:rPr>
          </w:rPrChange>
        </w:rPr>
      </w:pPr>
      <w:ins w:id="1940" w:author="reza" w:date="2019-07-29T22:03:00Z">
        <w:r w:rsidRPr="00B06E1F">
          <w:rPr>
            <w:rFonts w:asciiTheme="majorBidi" w:hAnsiTheme="majorBidi" w:cstheme="majorBidi"/>
            <w:noProof/>
            <w:rPrChange w:id="1941" w:author="reza" w:date="2019-08-02T20:14:00Z">
              <w:rPr>
                <w:noProof/>
              </w:rPr>
            </w:rPrChange>
          </w:rPr>
          <w:t>24. Webster C</w:t>
        </w:r>
      </w:ins>
      <w:r w:rsidR="00243A81" w:rsidRPr="00B06E1F">
        <w:rPr>
          <w:rFonts w:asciiTheme="majorBidi" w:hAnsiTheme="majorBidi" w:cstheme="majorBidi"/>
          <w:noProof/>
          <w:rPrChange w:id="1942" w:author="reza" w:date="2019-08-02T20:14:00Z">
            <w:rPr>
              <w:noProof/>
            </w:rPr>
          </w:rPrChange>
        </w:rPr>
        <w:t xml:space="preserve">, </w:t>
      </w:r>
      <w:ins w:id="1943" w:author="reza" w:date="2019-07-29T22:03:00Z">
        <w:r w:rsidRPr="00B06E1F">
          <w:rPr>
            <w:rFonts w:asciiTheme="majorBidi" w:hAnsiTheme="majorBidi" w:cstheme="majorBidi"/>
            <w:noProof/>
            <w:rPrChange w:id="1944" w:author="reza" w:date="2019-08-02T20:14:00Z">
              <w:rPr>
                <w:noProof/>
              </w:rPr>
            </w:rPrChange>
          </w:rPr>
          <w:t>Bryan</w:t>
        </w:r>
      </w:ins>
      <w:r w:rsidR="00243A81" w:rsidRPr="00B06E1F">
        <w:rPr>
          <w:rFonts w:asciiTheme="majorBidi" w:hAnsiTheme="majorBidi" w:cstheme="majorBidi"/>
          <w:noProof/>
          <w:rPrChange w:id="1945" w:author="reza" w:date="2019-08-02T20:14:00Z">
            <w:rPr>
              <w:noProof/>
            </w:rPr>
          </w:rPrChange>
        </w:rPr>
        <w:t xml:space="preserve"> K.</w:t>
      </w:r>
      <w:ins w:id="1946" w:author="reza" w:date="2019-07-29T22:03:00Z">
        <w:r w:rsidRPr="00B06E1F">
          <w:rPr>
            <w:rFonts w:asciiTheme="majorBidi" w:hAnsiTheme="majorBidi" w:cstheme="majorBidi"/>
            <w:noProof/>
            <w:rPrChange w:id="1947" w:author="reza" w:date="2019-08-02T20:14:00Z">
              <w:rPr>
                <w:i/>
                <w:noProof/>
              </w:rPr>
            </w:rPrChange>
          </w:rPr>
          <w:t xml:space="preserve">Older people’s views of dignity and how it can be promoted in a hospital environment. J </w:t>
        </w:r>
      </w:ins>
      <w:r w:rsidR="00243A81" w:rsidRPr="00B06E1F">
        <w:rPr>
          <w:rFonts w:asciiTheme="majorBidi" w:hAnsiTheme="majorBidi" w:cstheme="majorBidi"/>
          <w:noProof/>
          <w:rPrChange w:id="1948" w:author="reza" w:date="2019-08-02T20:14:00Z">
            <w:rPr>
              <w:noProof/>
            </w:rPr>
          </w:rPrChange>
        </w:rPr>
        <w:t>C</w:t>
      </w:r>
      <w:ins w:id="1949" w:author="reza" w:date="2019-07-29T22:03:00Z">
        <w:r w:rsidRPr="00B06E1F">
          <w:rPr>
            <w:rFonts w:asciiTheme="majorBidi" w:hAnsiTheme="majorBidi" w:cstheme="majorBidi"/>
            <w:noProof/>
            <w:rPrChange w:id="1950" w:author="reza" w:date="2019-08-02T20:14:00Z">
              <w:rPr>
                <w:noProof/>
              </w:rPr>
            </w:rPrChange>
          </w:rPr>
          <w:t xml:space="preserve">linic </w:t>
        </w:r>
      </w:ins>
      <w:r w:rsidR="00243A81" w:rsidRPr="00B06E1F">
        <w:rPr>
          <w:rFonts w:asciiTheme="majorBidi" w:hAnsiTheme="majorBidi" w:cstheme="majorBidi"/>
          <w:noProof/>
          <w:rPrChange w:id="1951" w:author="reza" w:date="2019-08-02T20:14:00Z">
            <w:rPr>
              <w:noProof/>
            </w:rPr>
          </w:rPrChange>
        </w:rPr>
        <w:t>N</w:t>
      </w:r>
      <w:ins w:id="1952" w:author="reza" w:date="2019-07-29T22:03:00Z">
        <w:r w:rsidRPr="00B06E1F">
          <w:rPr>
            <w:rFonts w:asciiTheme="majorBidi" w:hAnsiTheme="majorBidi" w:cstheme="majorBidi"/>
            <w:noProof/>
            <w:rPrChange w:id="1953" w:author="reza" w:date="2019-08-02T20:14:00Z">
              <w:rPr>
                <w:noProof/>
              </w:rPr>
            </w:rPrChange>
          </w:rPr>
          <w:t>urs</w:t>
        </w:r>
      </w:ins>
      <w:r w:rsidR="00243A81" w:rsidRPr="00B06E1F">
        <w:rPr>
          <w:rFonts w:asciiTheme="majorBidi" w:hAnsiTheme="majorBidi" w:cstheme="majorBidi"/>
          <w:noProof/>
          <w:rPrChange w:id="1954" w:author="reza" w:date="2019-08-02T20:14:00Z">
            <w:rPr>
              <w:noProof/>
            </w:rPr>
          </w:rPrChange>
        </w:rPr>
        <w:t xml:space="preserve">. </w:t>
      </w:r>
      <w:ins w:id="1955" w:author="reza" w:date="2019-07-29T22:03:00Z">
        <w:r w:rsidRPr="00B06E1F">
          <w:rPr>
            <w:rFonts w:asciiTheme="majorBidi" w:hAnsiTheme="majorBidi" w:cstheme="majorBidi"/>
            <w:noProof/>
            <w:rPrChange w:id="1956" w:author="reza" w:date="2019-08-02T20:14:00Z">
              <w:rPr>
                <w:noProof/>
              </w:rPr>
            </w:rPrChange>
          </w:rPr>
          <w:t>2009</w:t>
        </w:r>
      </w:ins>
      <w:r w:rsidR="00243A81" w:rsidRPr="00B06E1F">
        <w:rPr>
          <w:rFonts w:asciiTheme="majorBidi" w:hAnsiTheme="majorBidi" w:cstheme="majorBidi"/>
          <w:noProof/>
          <w:rPrChange w:id="1957" w:author="reza" w:date="2019-08-02T20:14:00Z">
            <w:rPr>
              <w:noProof/>
            </w:rPr>
          </w:rPrChange>
        </w:rPr>
        <w:t>;</w:t>
      </w:r>
      <w:ins w:id="1958" w:author="reza" w:date="2019-07-29T22:03:00Z">
        <w:r w:rsidRPr="00B06E1F">
          <w:rPr>
            <w:rFonts w:asciiTheme="majorBidi" w:hAnsiTheme="majorBidi" w:cstheme="majorBidi"/>
            <w:noProof/>
            <w:rPrChange w:id="1959" w:author="reza" w:date="2019-08-02T20:14:00Z">
              <w:rPr>
                <w:b/>
                <w:noProof/>
              </w:rPr>
            </w:rPrChange>
          </w:rPr>
          <w:t>18(12):1784-1792.</w:t>
        </w:r>
      </w:ins>
    </w:p>
    <w:p w14:paraId="2E730FD8" w14:textId="77777777" w:rsidR="000C4420" w:rsidRPr="00B06E1F" w:rsidRDefault="002E4016">
      <w:pPr>
        <w:ind w:left="720" w:hanging="720"/>
        <w:jc w:val="both"/>
        <w:rPr>
          <w:ins w:id="1960" w:author="reza" w:date="2019-07-29T22:03:00Z"/>
          <w:rFonts w:asciiTheme="majorBidi" w:hAnsiTheme="majorBidi" w:cstheme="majorBidi"/>
          <w:noProof/>
          <w:rPrChange w:id="1961" w:author="reza" w:date="2019-08-02T20:14:00Z">
            <w:rPr>
              <w:ins w:id="1962" w:author="reza" w:date="2019-07-29T22:03:00Z"/>
              <w:noProof/>
            </w:rPr>
          </w:rPrChange>
        </w:rPr>
      </w:pPr>
      <w:ins w:id="1963" w:author="reza" w:date="2019-07-29T22:03:00Z">
        <w:r w:rsidRPr="00B06E1F">
          <w:rPr>
            <w:rFonts w:asciiTheme="majorBidi" w:hAnsiTheme="majorBidi" w:cstheme="majorBidi"/>
            <w:noProof/>
            <w:rPrChange w:id="1964" w:author="reza" w:date="2019-08-02T20:14:00Z">
              <w:rPr>
                <w:noProof/>
              </w:rPr>
            </w:rPrChange>
          </w:rPr>
          <w:t>25.Goethals S, De Casterl</w:t>
        </w:r>
      </w:ins>
      <w:r w:rsidR="0083171C" w:rsidRPr="00B06E1F">
        <w:rPr>
          <w:rFonts w:asciiTheme="majorBidi" w:hAnsiTheme="majorBidi" w:cstheme="majorBidi"/>
          <w:noProof/>
          <w:rPrChange w:id="1965" w:author="reza" w:date="2019-08-02T20:14:00Z">
            <w:rPr>
              <w:noProof/>
            </w:rPr>
          </w:rPrChange>
        </w:rPr>
        <w:t>e BD</w:t>
      </w:r>
      <w:ins w:id="1966" w:author="reza" w:date="2019-07-29T22:03:00Z">
        <w:r w:rsidRPr="00B06E1F">
          <w:rPr>
            <w:rFonts w:asciiTheme="majorBidi" w:hAnsiTheme="majorBidi" w:cstheme="majorBidi"/>
            <w:noProof/>
            <w:rPrChange w:id="1967" w:author="reza" w:date="2019-08-02T20:14:00Z">
              <w:rPr>
                <w:noProof/>
              </w:rPr>
            </w:rPrChange>
          </w:rPr>
          <w:t>, Gastmans</w:t>
        </w:r>
      </w:ins>
      <w:r w:rsidR="0083171C" w:rsidRPr="00B06E1F">
        <w:rPr>
          <w:rFonts w:asciiTheme="majorBidi" w:hAnsiTheme="majorBidi" w:cstheme="majorBidi"/>
          <w:noProof/>
          <w:rPrChange w:id="1968" w:author="reza" w:date="2019-08-02T20:14:00Z">
            <w:rPr>
              <w:noProof/>
            </w:rPr>
          </w:rPrChange>
        </w:rPr>
        <w:t>C.</w:t>
      </w:r>
      <w:ins w:id="1969" w:author="reza" w:date="2019-07-29T22:03:00Z">
        <w:r w:rsidRPr="00B06E1F">
          <w:rPr>
            <w:rFonts w:asciiTheme="majorBidi" w:hAnsiTheme="majorBidi" w:cstheme="majorBidi"/>
            <w:noProof/>
            <w:rPrChange w:id="1970" w:author="reza" w:date="2019-08-02T20:14:00Z">
              <w:rPr>
                <w:i/>
                <w:noProof/>
              </w:rPr>
            </w:rPrChange>
          </w:rPr>
          <w:t>Nurses’ ethical reasoning in cases of physical restraint in acute elderly care: a qualitative study. Med Health Care Phil</w:t>
        </w:r>
      </w:ins>
      <w:r w:rsidR="00467078" w:rsidRPr="00B06E1F">
        <w:rPr>
          <w:rFonts w:asciiTheme="majorBidi" w:hAnsiTheme="majorBidi" w:cstheme="majorBidi"/>
          <w:noProof/>
          <w:rPrChange w:id="1971" w:author="reza" w:date="2019-08-02T20:14:00Z">
            <w:rPr>
              <w:noProof/>
            </w:rPr>
          </w:rPrChange>
        </w:rPr>
        <w:t>.</w:t>
      </w:r>
      <w:ins w:id="1972" w:author="reza" w:date="2019-07-29T22:03:00Z">
        <w:r w:rsidRPr="00B06E1F">
          <w:rPr>
            <w:rFonts w:asciiTheme="majorBidi" w:hAnsiTheme="majorBidi" w:cstheme="majorBidi"/>
            <w:noProof/>
            <w:rPrChange w:id="1973" w:author="reza" w:date="2019-08-02T20:14:00Z">
              <w:rPr>
                <w:noProof/>
              </w:rPr>
            </w:rPrChange>
          </w:rPr>
          <w:t xml:space="preserve"> 2013</w:t>
        </w:r>
      </w:ins>
      <w:r w:rsidR="00467078" w:rsidRPr="00B06E1F">
        <w:rPr>
          <w:rFonts w:asciiTheme="majorBidi" w:hAnsiTheme="majorBidi" w:cstheme="majorBidi"/>
          <w:noProof/>
          <w:rPrChange w:id="1974" w:author="reza" w:date="2019-08-02T20:14:00Z">
            <w:rPr>
              <w:noProof/>
            </w:rPr>
          </w:rPrChange>
        </w:rPr>
        <w:t>;</w:t>
      </w:r>
      <w:ins w:id="1975" w:author="reza" w:date="2019-07-29T22:03:00Z">
        <w:r w:rsidRPr="00B06E1F">
          <w:rPr>
            <w:rFonts w:asciiTheme="majorBidi" w:hAnsiTheme="majorBidi" w:cstheme="majorBidi"/>
            <w:noProof/>
            <w:rPrChange w:id="1976" w:author="reza" w:date="2019-08-02T20:14:00Z">
              <w:rPr>
                <w:b/>
                <w:noProof/>
              </w:rPr>
            </w:rPrChange>
          </w:rPr>
          <w:t>16(4):983-991</w:t>
        </w:r>
      </w:ins>
    </w:p>
    <w:p w14:paraId="0F3393DC" w14:textId="77777777" w:rsidR="002E4016" w:rsidRPr="00B06E1F" w:rsidRDefault="002E4016">
      <w:pPr>
        <w:ind w:left="720" w:hanging="720"/>
        <w:jc w:val="both"/>
        <w:rPr>
          <w:ins w:id="1977" w:author="reza" w:date="2019-07-29T22:03:00Z"/>
          <w:rFonts w:asciiTheme="majorBidi" w:hAnsiTheme="majorBidi" w:cstheme="majorBidi"/>
          <w:noProof/>
          <w:rPrChange w:id="1978" w:author="reza" w:date="2019-08-02T20:14:00Z">
            <w:rPr>
              <w:ins w:id="1979" w:author="reza" w:date="2019-07-29T22:03:00Z"/>
              <w:noProof/>
            </w:rPr>
          </w:rPrChange>
        </w:rPr>
      </w:pPr>
      <w:ins w:id="1980" w:author="reza" w:date="2019-07-29T22:03:00Z">
        <w:r w:rsidRPr="00B06E1F">
          <w:rPr>
            <w:rFonts w:asciiTheme="majorBidi" w:hAnsiTheme="majorBidi" w:cstheme="majorBidi"/>
            <w:noProof/>
            <w:rPrChange w:id="1981" w:author="reza" w:date="2019-08-02T20:14:00Z">
              <w:rPr>
                <w:noProof/>
              </w:rPr>
            </w:rPrChange>
          </w:rPr>
          <w:t>26. Jakobsen</w:t>
        </w:r>
      </w:ins>
      <w:ins w:id="1982" w:author="reza" w:date="2019-08-02T20:13:00Z">
        <w:r w:rsidR="00B06E1F" w:rsidRPr="00B06E1F">
          <w:rPr>
            <w:rFonts w:asciiTheme="majorBidi" w:hAnsiTheme="majorBidi" w:cstheme="majorBidi"/>
            <w:noProof/>
          </w:rPr>
          <w:t xml:space="preserve"> </w:t>
        </w:r>
      </w:ins>
      <w:ins w:id="1983" w:author="reza" w:date="2019-07-29T22:03:00Z">
        <w:r w:rsidRPr="00B06E1F">
          <w:rPr>
            <w:rFonts w:asciiTheme="majorBidi" w:hAnsiTheme="majorBidi" w:cstheme="majorBidi"/>
            <w:noProof/>
            <w:rPrChange w:id="1984" w:author="reza" w:date="2019-08-02T20:14:00Z">
              <w:rPr>
                <w:noProof/>
              </w:rPr>
            </w:rPrChange>
          </w:rPr>
          <w:t>R</w:t>
        </w:r>
      </w:ins>
      <w:r w:rsidR="003E3BF3" w:rsidRPr="00B06E1F">
        <w:rPr>
          <w:rFonts w:asciiTheme="majorBidi" w:hAnsiTheme="majorBidi" w:cstheme="majorBidi"/>
          <w:noProof/>
          <w:rPrChange w:id="1985" w:author="reza" w:date="2019-08-02T20:14:00Z">
            <w:rPr>
              <w:noProof/>
            </w:rPr>
          </w:rPrChange>
        </w:rPr>
        <w:t>,</w:t>
      </w:r>
      <w:ins w:id="1986" w:author="reza" w:date="2019-07-29T22:03:00Z">
        <w:r w:rsidRPr="00B06E1F">
          <w:rPr>
            <w:rFonts w:asciiTheme="majorBidi" w:hAnsiTheme="majorBidi" w:cstheme="majorBidi"/>
            <w:noProof/>
            <w:rPrChange w:id="1987" w:author="reza" w:date="2019-08-02T20:14:00Z">
              <w:rPr>
                <w:noProof/>
              </w:rPr>
            </w:rPrChange>
          </w:rPr>
          <w:t xml:space="preserve"> S</w:t>
        </w:r>
      </w:ins>
      <w:r w:rsidR="003E3BF3" w:rsidRPr="00B06E1F">
        <w:rPr>
          <w:rFonts w:asciiTheme="majorBidi" w:hAnsiTheme="majorBidi" w:cstheme="majorBidi"/>
          <w:noProof/>
          <w:rPrChange w:id="1988" w:author="reza" w:date="2019-08-02T20:14:00Z">
            <w:rPr>
              <w:noProof/>
            </w:rPr>
          </w:rPrChange>
        </w:rPr>
        <w:t>o</w:t>
      </w:r>
      <w:ins w:id="1989" w:author="reza" w:date="2019-07-29T22:03:00Z">
        <w:r w:rsidRPr="00B06E1F">
          <w:rPr>
            <w:rFonts w:asciiTheme="majorBidi" w:hAnsiTheme="majorBidi" w:cstheme="majorBidi"/>
            <w:noProof/>
            <w:rPrChange w:id="1990" w:author="reza" w:date="2019-08-02T20:14:00Z">
              <w:rPr>
                <w:noProof/>
              </w:rPr>
            </w:rPrChange>
          </w:rPr>
          <w:t>rlie</w:t>
        </w:r>
      </w:ins>
      <w:ins w:id="1991" w:author="reza" w:date="2019-08-02T20:13:00Z">
        <w:r w:rsidR="00B06E1F" w:rsidRPr="00B06E1F">
          <w:rPr>
            <w:rFonts w:asciiTheme="majorBidi" w:hAnsiTheme="majorBidi" w:cstheme="majorBidi"/>
            <w:noProof/>
          </w:rPr>
          <w:t xml:space="preserve"> </w:t>
        </w:r>
      </w:ins>
      <w:r w:rsidR="003E3BF3" w:rsidRPr="00B06E1F">
        <w:rPr>
          <w:rFonts w:asciiTheme="majorBidi" w:hAnsiTheme="majorBidi" w:cstheme="majorBidi"/>
          <w:noProof/>
          <w:rPrChange w:id="1992" w:author="reza" w:date="2019-08-02T20:14:00Z">
            <w:rPr>
              <w:noProof/>
            </w:rPr>
          </w:rPrChange>
        </w:rPr>
        <w:t>V.</w:t>
      </w:r>
      <w:ins w:id="1993" w:author="reza" w:date="2019-08-02T20:13:00Z">
        <w:r w:rsidR="00B06E1F" w:rsidRPr="00B06E1F">
          <w:rPr>
            <w:rFonts w:asciiTheme="majorBidi" w:hAnsiTheme="majorBidi" w:cstheme="majorBidi"/>
            <w:noProof/>
          </w:rPr>
          <w:t xml:space="preserve"> </w:t>
        </w:r>
      </w:ins>
      <w:ins w:id="1994" w:author="reza" w:date="2019-07-29T22:03:00Z">
        <w:r w:rsidRPr="00B06E1F">
          <w:rPr>
            <w:rFonts w:asciiTheme="majorBidi" w:hAnsiTheme="majorBidi" w:cstheme="majorBidi"/>
            <w:noProof/>
            <w:rPrChange w:id="1995" w:author="reza" w:date="2019-08-02T20:14:00Z">
              <w:rPr>
                <w:i/>
                <w:noProof/>
              </w:rPr>
            </w:rPrChange>
          </w:rPr>
          <w:t>Dignity of older people in a nursing home: narratives of care providers. Nurs Ethics</w:t>
        </w:r>
      </w:ins>
      <w:r w:rsidR="003E3BF3" w:rsidRPr="00B06E1F">
        <w:rPr>
          <w:rFonts w:asciiTheme="majorBidi" w:hAnsiTheme="majorBidi" w:cstheme="majorBidi"/>
          <w:noProof/>
          <w:rPrChange w:id="1996" w:author="reza" w:date="2019-08-02T20:14:00Z">
            <w:rPr>
              <w:noProof/>
            </w:rPr>
          </w:rPrChange>
        </w:rPr>
        <w:t>.</w:t>
      </w:r>
      <w:ins w:id="1997" w:author="reza" w:date="2019-07-29T22:03:00Z">
        <w:r w:rsidRPr="00B06E1F">
          <w:rPr>
            <w:rFonts w:asciiTheme="majorBidi" w:hAnsiTheme="majorBidi" w:cstheme="majorBidi"/>
            <w:noProof/>
            <w:rPrChange w:id="1998" w:author="reza" w:date="2019-08-02T20:14:00Z">
              <w:rPr>
                <w:noProof/>
              </w:rPr>
            </w:rPrChange>
          </w:rPr>
          <w:t xml:space="preserve"> 2010</w:t>
        </w:r>
      </w:ins>
      <w:r w:rsidR="003E3BF3" w:rsidRPr="00B06E1F">
        <w:rPr>
          <w:rFonts w:asciiTheme="majorBidi" w:hAnsiTheme="majorBidi" w:cstheme="majorBidi"/>
          <w:noProof/>
          <w:rPrChange w:id="1999" w:author="reza" w:date="2019-08-02T20:14:00Z">
            <w:rPr>
              <w:noProof/>
            </w:rPr>
          </w:rPrChange>
        </w:rPr>
        <w:t>;</w:t>
      </w:r>
      <w:ins w:id="2000" w:author="reza" w:date="2019-07-29T22:03:00Z">
        <w:r w:rsidRPr="00B06E1F">
          <w:rPr>
            <w:rFonts w:asciiTheme="majorBidi" w:hAnsiTheme="majorBidi" w:cstheme="majorBidi"/>
            <w:noProof/>
            <w:rPrChange w:id="2001" w:author="reza" w:date="2019-08-02T20:14:00Z">
              <w:rPr>
                <w:b/>
                <w:noProof/>
              </w:rPr>
            </w:rPrChange>
          </w:rPr>
          <w:t>17(3):289-300.</w:t>
        </w:r>
      </w:ins>
    </w:p>
    <w:p w14:paraId="48BC0FDA" w14:textId="77777777" w:rsidR="002E4016" w:rsidRPr="00B06E1F" w:rsidRDefault="002E4016">
      <w:pPr>
        <w:ind w:left="720" w:hanging="720"/>
        <w:jc w:val="both"/>
        <w:rPr>
          <w:ins w:id="2002" w:author="reza" w:date="2019-07-29T22:03:00Z"/>
          <w:rFonts w:asciiTheme="majorBidi" w:hAnsiTheme="majorBidi" w:cstheme="majorBidi"/>
          <w:noProof/>
          <w:rPrChange w:id="2003" w:author="reza" w:date="2019-08-02T20:14:00Z">
            <w:rPr>
              <w:ins w:id="2004" w:author="reza" w:date="2019-07-29T22:03:00Z"/>
              <w:noProof/>
            </w:rPr>
          </w:rPrChange>
        </w:rPr>
      </w:pPr>
      <w:ins w:id="2005" w:author="reza" w:date="2019-07-29T22:03:00Z">
        <w:r w:rsidRPr="00B06E1F">
          <w:rPr>
            <w:rFonts w:asciiTheme="majorBidi" w:hAnsiTheme="majorBidi" w:cstheme="majorBidi"/>
            <w:noProof/>
            <w:rPrChange w:id="2006" w:author="reza" w:date="2019-08-02T20:14:00Z">
              <w:rPr>
                <w:noProof/>
              </w:rPr>
            </w:rPrChange>
          </w:rPr>
          <w:t>27.  Lothian</w:t>
        </w:r>
      </w:ins>
      <w:ins w:id="2007" w:author="reza" w:date="2019-08-02T20:13:00Z">
        <w:r w:rsidR="00B06E1F" w:rsidRPr="00B06E1F">
          <w:rPr>
            <w:rFonts w:asciiTheme="majorBidi" w:hAnsiTheme="majorBidi" w:cstheme="majorBidi"/>
            <w:noProof/>
          </w:rPr>
          <w:t xml:space="preserve"> </w:t>
        </w:r>
      </w:ins>
      <w:ins w:id="2008" w:author="reza" w:date="2019-07-29T22:03:00Z">
        <w:r w:rsidRPr="00B06E1F">
          <w:rPr>
            <w:rFonts w:asciiTheme="majorBidi" w:hAnsiTheme="majorBidi" w:cstheme="majorBidi"/>
            <w:noProof/>
            <w:rPrChange w:id="2009" w:author="reza" w:date="2019-08-02T20:14:00Z">
              <w:rPr>
                <w:noProof/>
              </w:rPr>
            </w:rPrChange>
          </w:rPr>
          <w:t>K</w:t>
        </w:r>
      </w:ins>
      <w:r w:rsidR="00943681" w:rsidRPr="00B06E1F">
        <w:rPr>
          <w:rFonts w:asciiTheme="majorBidi" w:hAnsiTheme="majorBidi" w:cstheme="majorBidi"/>
          <w:noProof/>
          <w:rPrChange w:id="2010" w:author="reza" w:date="2019-08-02T20:14:00Z">
            <w:rPr>
              <w:noProof/>
            </w:rPr>
          </w:rPrChange>
        </w:rPr>
        <w:t xml:space="preserve">, </w:t>
      </w:r>
      <w:ins w:id="2011" w:author="reza" w:date="2019-07-29T22:03:00Z">
        <w:r w:rsidRPr="00B06E1F">
          <w:rPr>
            <w:rFonts w:asciiTheme="majorBidi" w:hAnsiTheme="majorBidi" w:cstheme="majorBidi"/>
            <w:noProof/>
            <w:rPrChange w:id="2012" w:author="reza" w:date="2019-08-02T20:14:00Z">
              <w:rPr>
                <w:noProof/>
              </w:rPr>
            </w:rPrChange>
          </w:rPr>
          <w:t xml:space="preserve"> Philp</w:t>
        </w:r>
      </w:ins>
      <w:ins w:id="2013" w:author="reza" w:date="2019-08-02T18:33:00Z">
        <w:r w:rsidR="005F35D4" w:rsidRPr="00B06E1F">
          <w:rPr>
            <w:rFonts w:asciiTheme="majorBidi" w:hAnsiTheme="majorBidi" w:cstheme="majorBidi"/>
            <w:noProof/>
          </w:rPr>
          <w:t xml:space="preserve"> </w:t>
        </w:r>
      </w:ins>
      <w:r w:rsidR="00943681" w:rsidRPr="00B06E1F">
        <w:rPr>
          <w:rFonts w:asciiTheme="majorBidi" w:hAnsiTheme="majorBidi" w:cstheme="majorBidi"/>
          <w:noProof/>
          <w:rPrChange w:id="2014" w:author="reza" w:date="2019-08-02T20:14:00Z">
            <w:rPr>
              <w:noProof/>
            </w:rPr>
          </w:rPrChange>
        </w:rPr>
        <w:t>I.</w:t>
      </w:r>
      <w:ins w:id="2015" w:author="reza" w:date="2019-08-02T18:33:00Z">
        <w:r w:rsidR="005F35D4" w:rsidRPr="00B06E1F">
          <w:rPr>
            <w:rFonts w:asciiTheme="majorBidi" w:hAnsiTheme="majorBidi" w:cstheme="majorBidi"/>
            <w:noProof/>
          </w:rPr>
          <w:t xml:space="preserve"> </w:t>
        </w:r>
      </w:ins>
      <w:ins w:id="2016" w:author="reza" w:date="2019-07-29T22:03:00Z">
        <w:r w:rsidRPr="00B06E1F">
          <w:rPr>
            <w:rFonts w:asciiTheme="majorBidi" w:hAnsiTheme="majorBidi" w:cstheme="majorBidi"/>
            <w:noProof/>
            <w:rPrChange w:id="2017" w:author="reza" w:date="2019-08-02T20:14:00Z">
              <w:rPr>
                <w:i/>
                <w:noProof/>
              </w:rPr>
            </w:rPrChange>
          </w:rPr>
          <w:t>Care of older people: Maintaining the dignity and autonomy of older people in the healthcare setting. BMJ</w:t>
        </w:r>
      </w:ins>
      <w:r w:rsidR="00943681" w:rsidRPr="00B06E1F">
        <w:rPr>
          <w:rFonts w:asciiTheme="majorBidi" w:hAnsiTheme="majorBidi" w:cstheme="majorBidi"/>
          <w:noProof/>
          <w:rPrChange w:id="2018" w:author="reza" w:date="2019-08-02T20:14:00Z">
            <w:rPr>
              <w:noProof/>
            </w:rPr>
          </w:rPrChange>
        </w:rPr>
        <w:t xml:space="preserve">. </w:t>
      </w:r>
      <w:ins w:id="2019" w:author="reza" w:date="2019-07-29T22:03:00Z">
        <w:r w:rsidRPr="00B06E1F">
          <w:rPr>
            <w:rFonts w:asciiTheme="majorBidi" w:hAnsiTheme="majorBidi" w:cstheme="majorBidi"/>
            <w:noProof/>
            <w:rPrChange w:id="2020" w:author="reza" w:date="2019-08-02T20:14:00Z">
              <w:rPr>
                <w:noProof/>
              </w:rPr>
            </w:rPrChange>
          </w:rPr>
          <w:t>2001</w:t>
        </w:r>
      </w:ins>
      <w:r w:rsidR="00943681" w:rsidRPr="00B06E1F">
        <w:rPr>
          <w:rFonts w:asciiTheme="majorBidi" w:hAnsiTheme="majorBidi" w:cstheme="majorBidi"/>
          <w:noProof/>
          <w:rPrChange w:id="2021" w:author="reza" w:date="2019-08-02T20:14:00Z">
            <w:rPr>
              <w:noProof/>
            </w:rPr>
          </w:rPrChange>
        </w:rPr>
        <w:t>;</w:t>
      </w:r>
      <w:ins w:id="2022" w:author="reza" w:date="2019-07-29T22:03:00Z">
        <w:r w:rsidRPr="00B06E1F">
          <w:rPr>
            <w:rFonts w:asciiTheme="majorBidi" w:hAnsiTheme="majorBidi" w:cstheme="majorBidi"/>
            <w:noProof/>
            <w:rPrChange w:id="2023" w:author="reza" w:date="2019-08-02T20:14:00Z">
              <w:rPr>
                <w:b/>
                <w:noProof/>
              </w:rPr>
            </w:rPrChange>
          </w:rPr>
          <w:t>322(7287): 668.</w:t>
        </w:r>
      </w:ins>
    </w:p>
    <w:p w14:paraId="71B8E91F" w14:textId="77777777" w:rsidR="000C4420" w:rsidRPr="00B06E1F" w:rsidRDefault="002E4016">
      <w:pPr>
        <w:ind w:left="720" w:hanging="720"/>
        <w:jc w:val="both"/>
        <w:rPr>
          <w:ins w:id="2024" w:author="reza" w:date="2019-07-29T22:03:00Z"/>
          <w:rFonts w:asciiTheme="majorBidi" w:hAnsiTheme="majorBidi" w:cstheme="majorBidi"/>
          <w:noProof/>
          <w:rPrChange w:id="2025" w:author="reza" w:date="2019-08-02T20:14:00Z">
            <w:rPr>
              <w:ins w:id="2026" w:author="reza" w:date="2019-07-29T22:03:00Z"/>
              <w:noProof/>
            </w:rPr>
          </w:rPrChange>
        </w:rPr>
      </w:pPr>
      <w:ins w:id="2027" w:author="reza" w:date="2019-07-29T22:03:00Z">
        <w:r w:rsidRPr="00B06E1F">
          <w:rPr>
            <w:rFonts w:asciiTheme="majorBidi" w:hAnsiTheme="majorBidi" w:cstheme="majorBidi"/>
            <w:noProof/>
            <w:rPrChange w:id="2028" w:author="reza" w:date="2019-08-02T20:14:00Z">
              <w:rPr>
                <w:noProof/>
              </w:rPr>
            </w:rPrChange>
          </w:rPr>
          <w:t>28.  Arino-Blasco</w:t>
        </w:r>
      </w:ins>
      <w:ins w:id="2029" w:author="reza" w:date="2019-08-02T20:13:00Z">
        <w:r w:rsidR="00B06E1F" w:rsidRPr="00B06E1F">
          <w:rPr>
            <w:rFonts w:asciiTheme="majorBidi" w:hAnsiTheme="majorBidi" w:cstheme="majorBidi"/>
            <w:noProof/>
          </w:rPr>
          <w:t xml:space="preserve"> </w:t>
        </w:r>
      </w:ins>
      <w:ins w:id="2030" w:author="reza" w:date="2019-07-29T22:03:00Z">
        <w:r w:rsidRPr="00B06E1F">
          <w:rPr>
            <w:rFonts w:asciiTheme="majorBidi" w:hAnsiTheme="majorBidi" w:cstheme="majorBidi"/>
            <w:noProof/>
            <w:rPrChange w:id="2031" w:author="reza" w:date="2019-08-02T20:14:00Z">
              <w:rPr>
                <w:noProof/>
              </w:rPr>
            </w:rPrChange>
          </w:rPr>
          <w:t>S, Tadd</w:t>
        </w:r>
      </w:ins>
      <w:r w:rsidR="00943681" w:rsidRPr="00B06E1F">
        <w:rPr>
          <w:rFonts w:asciiTheme="majorBidi" w:hAnsiTheme="majorBidi" w:cstheme="majorBidi"/>
          <w:noProof/>
          <w:rPrChange w:id="2032" w:author="reza" w:date="2019-08-02T20:14:00Z">
            <w:rPr>
              <w:noProof/>
            </w:rPr>
          </w:rPrChange>
        </w:rPr>
        <w:t xml:space="preserve"> W</w:t>
      </w:r>
      <w:ins w:id="2033" w:author="reza" w:date="2019-07-29T22:03:00Z">
        <w:r w:rsidRPr="00B06E1F">
          <w:rPr>
            <w:rFonts w:asciiTheme="majorBidi" w:hAnsiTheme="majorBidi" w:cstheme="majorBidi"/>
            <w:noProof/>
            <w:rPrChange w:id="2034" w:author="reza" w:date="2019-08-02T20:14:00Z">
              <w:rPr>
                <w:noProof/>
              </w:rPr>
            </w:rPrChange>
          </w:rPr>
          <w:t>, Boix-Ferrer</w:t>
        </w:r>
      </w:ins>
      <w:r w:rsidR="00943681" w:rsidRPr="00B06E1F">
        <w:rPr>
          <w:rFonts w:asciiTheme="majorBidi" w:hAnsiTheme="majorBidi" w:cstheme="majorBidi"/>
          <w:noProof/>
          <w:rPrChange w:id="2035" w:author="reza" w:date="2019-08-02T20:14:00Z">
            <w:rPr>
              <w:noProof/>
            </w:rPr>
          </w:rPrChange>
        </w:rPr>
        <w:t xml:space="preserve"> J.</w:t>
      </w:r>
      <w:ins w:id="2036" w:author="reza" w:date="2019-08-02T20:13:00Z">
        <w:r w:rsidR="00B06E1F" w:rsidRPr="00B06E1F">
          <w:rPr>
            <w:rFonts w:asciiTheme="majorBidi" w:hAnsiTheme="majorBidi" w:cstheme="majorBidi"/>
            <w:noProof/>
          </w:rPr>
          <w:t xml:space="preserve"> </w:t>
        </w:r>
      </w:ins>
      <w:ins w:id="2037" w:author="reza" w:date="2019-07-29T22:03:00Z">
        <w:r w:rsidRPr="00B06E1F">
          <w:rPr>
            <w:rFonts w:asciiTheme="majorBidi" w:hAnsiTheme="majorBidi" w:cstheme="majorBidi"/>
            <w:noProof/>
            <w:rPrChange w:id="2038" w:author="reza" w:date="2019-08-02T20:14:00Z">
              <w:rPr>
                <w:i/>
                <w:noProof/>
              </w:rPr>
            </w:rPrChange>
          </w:rPr>
          <w:t>Dignity and older people: The voice of professionals. Qual Age Older Adults</w:t>
        </w:r>
      </w:ins>
      <w:r w:rsidR="00943681" w:rsidRPr="00B06E1F">
        <w:rPr>
          <w:rFonts w:asciiTheme="majorBidi" w:hAnsiTheme="majorBidi" w:cstheme="majorBidi"/>
          <w:noProof/>
          <w:rPrChange w:id="2039" w:author="reza" w:date="2019-08-02T20:14:00Z">
            <w:rPr>
              <w:noProof/>
            </w:rPr>
          </w:rPrChange>
        </w:rPr>
        <w:t xml:space="preserve">. </w:t>
      </w:r>
      <w:ins w:id="2040" w:author="reza" w:date="2019-07-29T22:03:00Z">
        <w:r w:rsidRPr="00B06E1F">
          <w:rPr>
            <w:rFonts w:asciiTheme="majorBidi" w:hAnsiTheme="majorBidi" w:cstheme="majorBidi"/>
            <w:noProof/>
            <w:rPrChange w:id="2041" w:author="reza" w:date="2019-08-02T20:14:00Z">
              <w:rPr>
                <w:noProof/>
              </w:rPr>
            </w:rPrChange>
          </w:rPr>
          <w:t>2005</w:t>
        </w:r>
      </w:ins>
      <w:r w:rsidR="00943681" w:rsidRPr="00B06E1F">
        <w:rPr>
          <w:rFonts w:asciiTheme="majorBidi" w:hAnsiTheme="majorBidi" w:cstheme="majorBidi"/>
          <w:noProof/>
          <w:rPrChange w:id="2042" w:author="reza" w:date="2019-08-02T20:14:00Z">
            <w:rPr>
              <w:noProof/>
            </w:rPr>
          </w:rPrChange>
        </w:rPr>
        <w:t xml:space="preserve">; </w:t>
      </w:r>
      <w:ins w:id="2043" w:author="reza" w:date="2019-07-29T22:03:00Z">
        <w:r w:rsidRPr="00B06E1F">
          <w:rPr>
            <w:rFonts w:asciiTheme="majorBidi" w:hAnsiTheme="majorBidi" w:cstheme="majorBidi"/>
            <w:noProof/>
            <w:rPrChange w:id="2044" w:author="reza" w:date="2019-08-02T20:14:00Z">
              <w:rPr>
                <w:b/>
                <w:noProof/>
              </w:rPr>
            </w:rPrChange>
          </w:rPr>
          <w:t>6(1):30-6.</w:t>
        </w:r>
      </w:ins>
    </w:p>
    <w:p w14:paraId="5DD43CAD" w14:textId="77777777" w:rsidR="000C4420" w:rsidRPr="00B06E1F" w:rsidRDefault="002E4016">
      <w:pPr>
        <w:ind w:left="720" w:hanging="720"/>
        <w:jc w:val="both"/>
        <w:rPr>
          <w:ins w:id="2045" w:author="reza" w:date="2019-07-29T22:03:00Z"/>
          <w:rFonts w:asciiTheme="majorBidi" w:hAnsiTheme="majorBidi" w:cstheme="majorBidi"/>
          <w:noProof/>
          <w:rPrChange w:id="2046" w:author="reza" w:date="2019-08-02T20:14:00Z">
            <w:rPr>
              <w:ins w:id="2047" w:author="reza" w:date="2019-07-29T22:03:00Z"/>
              <w:noProof/>
            </w:rPr>
          </w:rPrChange>
        </w:rPr>
      </w:pPr>
      <w:ins w:id="2048" w:author="reza" w:date="2019-07-29T22:03:00Z">
        <w:r w:rsidRPr="00B06E1F">
          <w:rPr>
            <w:rFonts w:asciiTheme="majorBidi" w:hAnsiTheme="majorBidi" w:cstheme="majorBidi"/>
            <w:noProof/>
            <w:rPrChange w:id="2049" w:author="reza" w:date="2019-08-02T20:14:00Z">
              <w:rPr>
                <w:noProof/>
              </w:rPr>
            </w:rPrChange>
          </w:rPr>
          <w:t>29. Gastmans</w:t>
        </w:r>
      </w:ins>
      <w:ins w:id="2050" w:author="reza" w:date="2019-08-02T18:33:00Z">
        <w:r w:rsidR="005F35D4" w:rsidRPr="00B06E1F">
          <w:rPr>
            <w:rFonts w:asciiTheme="majorBidi" w:hAnsiTheme="majorBidi" w:cstheme="majorBidi"/>
            <w:noProof/>
          </w:rPr>
          <w:t xml:space="preserve"> </w:t>
        </w:r>
      </w:ins>
      <w:ins w:id="2051" w:author="reza" w:date="2019-07-29T22:03:00Z">
        <w:r w:rsidRPr="00B06E1F">
          <w:rPr>
            <w:rFonts w:asciiTheme="majorBidi" w:hAnsiTheme="majorBidi" w:cstheme="majorBidi"/>
            <w:noProof/>
            <w:rPrChange w:id="2052" w:author="reza" w:date="2019-08-02T20:14:00Z">
              <w:rPr>
                <w:noProof/>
              </w:rPr>
            </w:rPrChange>
          </w:rPr>
          <w:t>C</w:t>
        </w:r>
      </w:ins>
      <w:ins w:id="2053" w:author="reza" w:date="2019-08-02T18:33:00Z">
        <w:r w:rsidR="005F35D4" w:rsidRPr="00B06E1F">
          <w:rPr>
            <w:rFonts w:asciiTheme="majorBidi" w:hAnsiTheme="majorBidi" w:cstheme="majorBidi"/>
            <w:noProof/>
          </w:rPr>
          <w:t>,</w:t>
        </w:r>
      </w:ins>
      <w:ins w:id="2054" w:author="reza" w:date="2019-07-29T22:03:00Z">
        <w:r w:rsidRPr="00B06E1F">
          <w:rPr>
            <w:rFonts w:asciiTheme="majorBidi" w:hAnsiTheme="majorBidi" w:cstheme="majorBidi"/>
            <w:noProof/>
            <w:rPrChange w:id="2055" w:author="reza" w:date="2019-08-02T20:14:00Z">
              <w:rPr>
                <w:noProof/>
              </w:rPr>
            </w:rPrChange>
          </w:rPr>
          <w:t xml:space="preserve"> Milisen</w:t>
        </w:r>
      </w:ins>
      <w:r w:rsidR="007F674C" w:rsidRPr="00B06E1F">
        <w:rPr>
          <w:rFonts w:asciiTheme="majorBidi" w:hAnsiTheme="majorBidi" w:cstheme="majorBidi"/>
          <w:noProof/>
          <w:rPrChange w:id="2056" w:author="reza" w:date="2019-08-02T20:14:00Z">
            <w:rPr>
              <w:noProof/>
            </w:rPr>
          </w:rPrChange>
        </w:rPr>
        <w:t xml:space="preserve"> K.</w:t>
      </w:r>
      <w:ins w:id="2057" w:author="reza" w:date="2019-08-02T18:33:00Z">
        <w:r w:rsidR="005F35D4" w:rsidRPr="00B06E1F">
          <w:rPr>
            <w:rFonts w:asciiTheme="majorBidi" w:hAnsiTheme="majorBidi" w:cstheme="majorBidi"/>
            <w:noProof/>
          </w:rPr>
          <w:t xml:space="preserve"> </w:t>
        </w:r>
      </w:ins>
      <w:ins w:id="2058" w:author="reza" w:date="2019-07-29T22:03:00Z">
        <w:r w:rsidRPr="00B06E1F">
          <w:rPr>
            <w:rFonts w:asciiTheme="majorBidi" w:hAnsiTheme="majorBidi" w:cstheme="majorBidi"/>
            <w:noProof/>
            <w:rPrChange w:id="2059" w:author="reza" w:date="2019-08-02T20:14:00Z">
              <w:rPr>
                <w:i/>
                <w:noProof/>
              </w:rPr>
            </w:rPrChange>
          </w:rPr>
          <w:t>Use of physical restraint in nursing homes: clinical-ethical considerations. J Med Ethics</w:t>
        </w:r>
      </w:ins>
      <w:r w:rsidR="007F674C" w:rsidRPr="00B06E1F">
        <w:rPr>
          <w:rFonts w:asciiTheme="majorBidi" w:hAnsiTheme="majorBidi" w:cstheme="majorBidi"/>
          <w:noProof/>
          <w:rPrChange w:id="2060" w:author="reza" w:date="2019-08-02T20:14:00Z">
            <w:rPr>
              <w:noProof/>
            </w:rPr>
          </w:rPrChange>
        </w:rPr>
        <w:t>.</w:t>
      </w:r>
      <w:ins w:id="2061" w:author="reza" w:date="2019-08-02T18:33:00Z">
        <w:r w:rsidR="005F35D4" w:rsidRPr="00B06E1F">
          <w:rPr>
            <w:rFonts w:asciiTheme="majorBidi" w:hAnsiTheme="majorBidi" w:cstheme="majorBidi"/>
            <w:noProof/>
          </w:rPr>
          <w:t xml:space="preserve"> </w:t>
        </w:r>
      </w:ins>
      <w:ins w:id="2062" w:author="reza" w:date="2019-07-29T22:03:00Z">
        <w:r w:rsidRPr="00B06E1F">
          <w:rPr>
            <w:rFonts w:asciiTheme="majorBidi" w:hAnsiTheme="majorBidi" w:cstheme="majorBidi"/>
            <w:noProof/>
            <w:rPrChange w:id="2063" w:author="reza" w:date="2019-08-02T20:14:00Z">
              <w:rPr>
                <w:noProof/>
              </w:rPr>
            </w:rPrChange>
          </w:rPr>
          <w:t>2006</w:t>
        </w:r>
      </w:ins>
      <w:r w:rsidR="007F674C" w:rsidRPr="00B06E1F">
        <w:rPr>
          <w:rFonts w:asciiTheme="majorBidi" w:hAnsiTheme="majorBidi" w:cstheme="majorBidi"/>
          <w:noProof/>
          <w:rPrChange w:id="2064" w:author="reza" w:date="2019-08-02T20:14:00Z">
            <w:rPr>
              <w:noProof/>
            </w:rPr>
          </w:rPrChange>
        </w:rPr>
        <w:t>;</w:t>
      </w:r>
      <w:ins w:id="2065" w:author="reza" w:date="2019-07-29T22:03:00Z">
        <w:r w:rsidRPr="00B06E1F">
          <w:rPr>
            <w:rFonts w:asciiTheme="majorBidi" w:hAnsiTheme="majorBidi" w:cstheme="majorBidi"/>
            <w:noProof/>
            <w:rPrChange w:id="2066" w:author="reza" w:date="2019-08-02T20:14:00Z">
              <w:rPr>
                <w:b/>
                <w:noProof/>
              </w:rPr>
            </w:rPrChange>
          </w:rPr>
          <w:t>32(3):148-152.</w:t>
        </w:r>
      </w:ins>
    </w:p>
    <w:p w14:paraId="3228A0C6" w14:textId="77777777" w:rsidR="000C4420" w:rsidRPr="00B06E1F" w:rsidRDefault="002E4016">
      <w:pPr>
        <w:ind w:left="720" w:hanging="720"/>
        <w:jc w:val="both"/>
        <w:rPr>
          <w:ins w:id="2067" w:author="reza" w:date="2019-07-29T22:03:00Z"/>
          <w:rFonts w:asciiTheme="majorBidi" w:hAnsiTheme="majorBidi" w:cstheme="majorBidi"/>
          <w:noProof/>
          <w:rPrChange w:id="2068" w:author="reza" w:date="2019-08-02T20:14:00Z">
            <w:rPr>
              <w:ins w:id="2069" w:author="reza" w:date="2019-07-29T22:03:00Z"/>
              <w:noProof/>
            </w:rPr>
          </w:rPrChange>
        </w:rPr>
      </w:pPr>
      <w:ins w:id="2070" w:author="reza" w:date="2019-07-29T22:03:00Z">
        <w:r w:rsidRPr="00B06E1F">
          <w:rPr>
            <w:rFonts w:asciiTheme="majorBidi" w:hAnsiTheme="majorBidi" w:cstheme="majorBidi"/>
            <w:noProof/>
            <w:rPrChange w:id="2071" w:author="reza" w:date="2019-08-02T20:14:00Z">
              <w:rPr>
                <w:noProof/>
              </w:rPr>
            </w:rPrChange>
          </w:rPr>
          <w:t xml:space="preserve">30. </w:t>
        </w:r>
      </w:ins>
      <w:r w:rsidR="00AC28D3" w:rsidRPr="00B06E1F">
        <w:rPr>
          <w:rFonts w:asciiTheme="majorBidi" w:hAnsiTheme="majorBidi" w:cstheme="majorBidi"/>
          <w:noProof/>
          <w:rPrChange w:id="2072" w:author="reza" w:date="2019-08-02T20:14:00Z">
            <w:rPr>
              <w:noProof/>
            </w:rPr>
          </w:rPrChange>
        </w:rPr>
        <w:t>Jonasson LL, Liss PE, WestrlinB, Bertero C.Corroborating indicates nurses’ ethical values in a geriatric ward.</w:t>
      </w:r>
      <w:ins w:id="2073" w:author="reza" w:date="2019-08-02T20:15:00Z">
        <w:r w:rsidR="00B06E1F">
          <w:rPr>
            <w:rFonts w:asciiTheme="majorBidi" w:hAnsiTheme="majorBidi" w:cstheme="majorBidi"/>
            <w:noProof/>
          </w:rPr>
          <w:t xml:space="preserve"> </w:t>
        </w:r>
      </w:ins>
      <w:r w:rsidR="00AC28D3" w:rsidRPr="00B06E1F">
        <w:rPr>
          <w:rStyle w:val="st"/>
          <w:rFonts w:asciiTheme="majorBidi" w:hAnsiTheme="majorBidi" w:cstheme="majorBidi"/>
          <w:rPrChange w:id="2074" w:author="reza" w:date="2019-08-02T20:14:00Z">
            <w:rPr>
              <w:rStyle w:val="st"/>
            </w:rPr>
          </w:rPrChange>
        </w:rPr>
        <w:t>Int J Qual</w:t>
      </w:r>
      <w:ins w:id="2075" w:author="reza" w:date="2019-08-02T20:15:00Z">
        <w:r w:rsidR="00B06E1F">
          <w:rPr>
            <w:rStyle w:val="st"/>
            <w:rFonts w:asciiTheme="majorBidi" w:hAnsiTheme="majorBidi" w:cstheme="majorBidi"/>
          </w:rPr>
          <w:t xml:space="preserve"> </w:t>
        </w:r>
      </w:ins>
      <w:proofErr w:type="gramStart"/>
      <w:r w:rsidR="00AC28D3" w:rsidRPr="00B06E1F">
        <w:rPr>
          <w:rStyle w:val="st"/>
          <w:rFonts w:asciiTheme="majorBidi" w:hAnsiTheme="majorBidi" w:cstheme="majorBidi"/>
          <w:rPrChange w:id="2076" w:author="reza" w:date="2019-08-02T20:14:00Z">
            <w:rPr>
              <w:rStyle w:val="st"/>
            </w:rPr>
          </w:rPrChange>
        </w:rPr>
        <w:t>Stud  Heal</w:t>
      </w:r>
      <w:proofErr w:type="gramEnd"/>
      <w:r w:rsidR="00AC28D3" w:rsidRPr="00B06E1F">
        <w:rPr>
          <w:rFonts w:asciiTheme="majorBidi" w:hAnsiTheme="majorBidi" w:cstheme="majorBidi"/>
          <w:noProof/>
          <w:rPrChange w:id="2077" w:author="reza" w:date="2019-08-02T20:14:00Z">
            <w:rPr>
              <w:noProof/>
            </w:rPr>
          </w:rPrChange>
        </w:rPr>
        <w:t>. 2011;6(3):7291.</w:t>
      </w:r>
    </w:p>
    <w:p w14:paraId="5BACA34B" w14:textId="77777777" w:rsidR="00AC28D3" w:rsidRPr="00B06E1F" w:rsidRDefault="002E4016">
      <w:pPr>
        <w:ind w:left="720" w:hanging="720"/>
        <w:jc w:val="both"/>
        <w:rPr>
          <w:rFonts w:asciiTheme="majorBidi" w:hAnsiTheme="majorBidi" w:cstheme="majorBidi"/>
          <w:noProof/>
          <w:rPrChange w:id="2078" w:author="reza" w:date="2019-08-02T20:14:00Z">
            <w:rPr>
              <w:noProof/>
            </w:rPr>
          </w:rPrChange>
        </w:rPr>
      </w:pPr>
      <w:ins w:id="2079" w:author="reza" w:date="2019-07-29T22:03:00Z">
        <w:r w:rsidRPr="00B06E1F">
          <w:rPr>
            <w:rFonts w:asciiTheme="majorBidi" w:hAnsiTheme="majorBidi" w:cstheme="majorBidi"/>
            <w:noProof/>
            <w:rPrChange w:id="2080" w:author="reza" w:date="2019-08-02T20:14:00Z">
              <w:rPr>
                <w:noProof/>
              </w:rPr>
            </w:rPrChange>
          </w:rPr>
          <w:t xml:space="preserve">31. </w:t>
        </w:r>
      </w:ins>
      <w:r w:rsidR="00AC28D3" w:rsidRPr="00B06E1F">
        <w:rPr>
          <w:rFonts w:asciiTheme="majorBidi" w:hAnsiTheme="majorBidi" w:cstheme="majorBidi"/>
          <w:noProof/>
          <w:rPrChange w:id="2081" w:author="reza" w:date="2019-08-02T20:14:00Z">
            <w:rPr>
              <w:noProof/>
            </w:rPr>
          </w:rPrChange>
        </w:rPr>
        <w:t>Bolmsjo IA, Sandman L, Andersson E.</w:t>
      </w:r>
      <w:ins w:id="2082" w:author="reza" w:date="2019-08-02T18:49:00Z">
        <w:r w:rsidR="00A46DC9" w:rsidRPr="00B06E1F">
          <w:rPr>
            <w:rFonts w:asciiTheme="majorBidi" w:hAnsiTheme="majorBidi" w:cstheme="majorBidi"/>
            <w:noProof/>
          </w:rPr>
          <w:t xml:space="preserve"> </w:t>
        </w:r>
      </w:ins>
      <w:r w:rsidR="00AC28D3" w:rsidRPr="00B06E1F">
        <w:rPr>
          <w:rFonts w:asciiTheme="majorBidi" w:hAnsiTheme="majorBidi" w:cstheme="majorBidi"/>
          <w:noProof/>
          <w:rPrChange w:id="2083" w:author="reza" w:date="2019-08-02T20:14:00Z">
            <w:rPr>
              <w:i/>
              <w:noProof/>
            </w:rPr>
          </w:rPrChange>
        </w:rPr>
        <w:t>Everyday ethics in the care of elderly people. Nurs Ethics. 2006;13(3):249-263.</w:t>
      </w:r>
    </w:p>
    <w:p w14:paraId="09016C82" w14:textId="77777777" w:rsidR="00AC28D3" w:rsidRPr="00B06E1F" w:rsidRDefault="00AC28D3">
      <w:pPr>
        <w:ind w:left="720" w:hanging="720"/>
        <w:jc w:val="both"/>
        <w:rPr>
          <w:rFonts w:asciiTheme="majorBidi" w:hAnsiTheme="majorBidi" w:cstheme="majorBidi"/>
          <w:noProof/>
          <w:rPrChange w:id="2084" w:author="reza" w:date="2019-08-02T20:14:00Z">
            <w:rPr>
              <w:noProof/>
            </w:rPr>
          </w:rPrChange>
        </w:rPr>
      </w:pPr>
      <w:r w:rsidRPr="00B06E1F">
        <w:rPr>
          <w:rFonts w:asciiTheme="majorBidi" w:hAnsiTheme="majorBidi" w:cstheme="majorBidi"/>
          <w:noProof/>
          <w:rPrChange w:id="2085" w:author="reza" w:date="2019-08-02T20:14:00Z">
            <w:rPr>
              <w:noProof/>
            </w:rPr>
          </w:rPrChange>
        </w:rPr>
        <w:t>32. Marchesoni MA, Axelsson YF, Lindberg l.</w:t>
      </w:r>
      <w:ins w:id="2086" w:author="reza" w:date="2019-08-02T18:49:00Z">
        <w:r w:rsidR="00A46DC9" w:rsidRPr="00B06E1F">
          <w:rPr>
            <w:rFonts w:asciiTheme="majorBidi" w:hAnsiTheme="majorBidi" w:cstheme="majorBidi"/>
            <w:noProof/>
          </w:rPr>
          <w:t xml:space="preserve"> </w:t>
        </w:r>
      </w:ins>
      <w:r w:rsidRPr="00B06E1F">
        <w:rPr>
          <w:rFonts w:asciiTheme="majorBidi" w:hAnsiTheme="majorBidi" w:cstheme="majorBidi"/>
          <w:noProof/>
          <w:rPrChange w:id="2087" w:author="reza" w:date="2019-08-02T20:14:00Z">
            <w:rPr>
              <w:i/>
              <w:noProof/>
            </w:rPr>
          </w:rPrChange>
        </w:rPr>
        <w:t>Technologies in older people’s care: Values related to a caring rationality. Nurs</w:t>
      </w:r>
      <w:r w:rsidR="000E0CBD" w:rsidRPr="00B06E1F">
        <w:rPr>
          <w:rFonts w:asciiTheme="majorBidi" w:hAnsiTheme="majorBidi" w:cstheme="majorBidi"/>
          <w:noProof/>
          <w:rPrChange w:id="2088" w:author="reza" w:date="2019-08-02T20:14:00Z">
            <w:rPr>
              <w:noProof/>
            </w:rPr>
          </w:rPrChange>
        </w:rPr>
        <w:t>E</w:t>
      </w:r>
      <w:r w:rsidRPr="00B06E1F">
        <w:rPr>
          <w:rFonts w:asciiTheme="majorBidi" w:hAnsiTheme="majorBidi" w:cstheme="majorBidi"/>
          <w:noProof/>
          <w:rPrChange w:id="2089" w:author="reza" w:date="2019-08-02T20:14:00Z">
            <w:rPr>
              <w:noProof/>
            </w:rPr>
          </w:rPrChange>
        </w:rPr>
        <w:t>thics.</w:t>
      </w:r>
      <w:ins w:id="2090" w:author="reza" w:date="2019-08-02T18:49:00Z">
        <w:r w:rsidR="00A46DC9" w:rsidRPr="00B06E1F">
          <w:rPr>
            <w:rFonts w:asciiTheme="majorBidi" w:hAnsiTheme="majorBidi" w:cstheme="majorBidi"/>
            <w:noProof/>
          </w:rPr>
          <w:t xml:space="preserve"> </w:t>
        </w:r>
      </w:ins>
      <w:r w:rsidRPr="00B06E1F">
        <w:rPr>
          <w:rFonts w:asciiTheme="majorBidi" w:hAnsiTheme="majorBidi" w:cstheme="majorBidi"/>
          <w:noProof/>
          <w:rPrChange w:id="2091" w:author="reza" w:date="2019-08-02T20:14:00Z">
            <w:rPr>
              <w:noProof/>
            </w:rPr>
          </w:rPrChange>
        </w:rPr>
        <w:t>2017;24(2):</w:t>
      </w:r>
      <w:del w:id="2092" w:author="reza" w:date="2019-08-02T18:50:00Z">
        <w:r w:rsidRPr="00B06E1F" w:rsidDel="00A46DC9">
          <w:rPr>
            <w:rFonts w:asciiTheme="majorBidi" w:hAnsiTheme="majorBidi" w:cstheme="majorBidi"/>
            <w:noProof/>
            <w:rPrChange w:id="2093" w:author="reza" w:date="2019-08-02T20:14:00Z">
              <w:rPr>
                <w:noProof/>
              </w:rPr>
            </w:rPrChange>
          </w:rPr>
          <w:delText xml:space="preserve"> </w:delText>
        </w:r>
      </w:del>
      <w:r w:rsidRPr="00B06E1F">
        <w:rPr>
          <w:rFonts w:asciiTheme="majorBidi" w:hAnsiTheme="majorBidi" w:cstheme="majorBidi"/>
          <w:noProof/>
          <w:rPrChange w:id="2094" w:author="reza" w:date="2019-08-02T20:14:00Z">
            <w:rPr>
              <w:noProof/>
            </w:rPr>
          </w:rPrChange>
        </w:rPr>
        <w:t>125-137.</w:t>
      </w:r>
    </w:p>
    <w:p w14:paraId="16AC7F29" w14:textId="77777777" w:rsidR="000C4420" w:rsidRPr="00B06E1F" w:rsidRDefault="002E4016">
      <w:pPr>
        <w:ind w:left="720" w:hanging="720"/>
        <w:jc w:val="both"/>
        <w:rPr>
          <w:ins w:id="2095" w:author="reza" w:date="2019-07-29T22:03:00Z"/>
          <w:rFonts w:asciiTheme="majorBidi" w:hAnsiTheme="majorBidi" w:cstheme="majorBidi"/>
          <w:noProof/>
          <w:rPrChange w:id="2096" w:author="reza" w:date="2019-08-02T20:14:00Z">
            <w:rPr>
              <w:ins w:id="2097" w:author="reza" w:date="2019-07-29T22:03:00Z"/>
              <w:noProof/>
            </w:rPr>
          </w:rPrChange>
        </w:rPr>
      </w:pPr>
      <w:ins w:id="2098" w:author="reza" w:date="2019-07-29T22:03:00Z">
        <w:r w:rsidRPr="00B06E1F">
          <w:rPr>
            <w:rFonts w:asciiTheme="majorBidi" w:hAnsiTheme="majorBidi" w:cstheme="majorBidi"/>
            <w:noProof/>
            <w:rPrChange w:id="2099" w:author="reza" w:date="2019-08-02T20:14:00Z">
              <w:rPr>
                <w:noProof/>
              </w:rPr>
            </w:rPrChange>
          </w:rPr>
          <w:t>33. BlackK</w:t>
        </w:r>
      </w:ins>
      <w:r w:rsidR="009F3B49" w:rsidRPr="00B06E1F">
        <w:rPr>
          <w:rFonts w:asciiTheme="majorBidi" w:hAnsiTheme="majorBidi" w:cstheme="majorBidi"/>
          <w:noProof/>
          <w:rPrChange w:id="2100" w:author="reza" w:date="2019-08-02T20:14:00Z">
            <w:rPr>
              <w:noProof/>
            </w:rPr>
          </w:rPrChange>
        </w:rPr>
        <w:t>,</w:t>
      </w:r>
      <w:ins w:id="2101" w:author="reza" w:date="2019-07-29T22:03:00Z">
        <w:r w:rsidRPr="00B06E1F">
          <w:rPr>
            <w:rFonts w:asciiTheme="majorBidi" w:hAnsiTheme="majorBidi" w:cstheme="majorBidi"/>
            <w:noProof/>
            <w:rPrChange w:id="2102" w:author="reza" w:date="2019-08-02T20:14:00Z">
              <w:rPr>
                <w:noProof/>
              </w:rPr>
            </w:rPrChange>
          </w:rPr>
          <w:t xml:space="preserve"> Dobbs</w:t>
        </w:r>
      </w:ins>
      <w:r w:rsidR="009F3B49" w:rsidRPr="00B06E1F">
        <w:rPr>
          <w:rFonts w:asciiTheme="majorBidi" w:hAnsiTheme="majorBidi" w:cstheme="majorBidi"/>
          <w:noProof/>
          <w:rPrChange w:id="2103" w:author="reza" w:date="2019-08-02T20:14:00Z">
            <w:rPr>
              <w:noProof/>
            </w:rPr>
          </w:rPrChange>
        </w:rPr>
        <w:t xml:space="preserve"> D.</w:t>
      </w:r>
      <w:ins w:id="2104" w:author="reza" w:date="2019-08-02T18:33:00Z">
        <w:r w:rsidR="005F35D4" w:rsidRPr="00B06E1F">
          <w:rPr>
            <w:rFonts w:asciiTheme="majorBidi" w:hAnsiTheme="majorBidi" w:cstheme="majorBidi"/>
            <w:noProof/>
          </w:rPr>
          <w:t xml:space="preserve"> </w:t>
        </w:r>
      </w:ins>
      <w:ins w:id="2105" w:author="reza" w:date="2019-07-29T22:03:00Z">
        <w:r w:rsidRPr="00B06E1F">
          <w:rPr>
            <w:rFonts w:asciiTheme="majorBidi" w:hAnsiTheme="majorBidi" w:cstheme="majorBidi"/>
            <w:noProof/>
            <w:rPrChange w:id="2106" w:author="reza" w:date="2019-08-02T20:14:00Z">
              <w:rPr>
                <w:i/>
                <w:noProof/>
              </w:rPr>
            </w:rPrChange>
          </w:rPr>
          <w:t>Community-dwelling older adults' perceptions of dignity: core meanings, challenges, supports and opportunities. Ageing Soc</w:t>
        </w:r>
      </w:ins>
      <w:r w:rsidR="009F3B49" w:rsidRPr="00B06E1F">
        <w:rPr>
          <w:rFonts w:asciiTheme="majorBidi" w:hAnsiTheme="majorBidi" w:cstheme="majorBidi"/>
          <w:noProof/>
          <w:rPrChange w:id="2107" w:author="reza" w:date="2019-08-02T20:14:00Z">
            <w:rPr>
              <w:noProof/>
            </w:rPr>
          </w:rPrChange>
        </w:rPr>
        <w:t>.</w:t>
      </w:r>
      <w:ins w:id="2108" w:author="reza" w:date="2019-07-29T22:03:00Z">
        <w:r w:rsidRPr="00B06E1F">
          <w:rPr>
            <w:rFonts w:asciiTheme="majorBidi" w:hAnsiTheme="majorBidi" w:cstheme="majorBidi"/>
            <w:noProof/>
            <w:rPrChange w:id="2109" w:author="reza" w:date="2019-08-02T20:14:00Z">
              <w:rPr>
                <w:noProof/>
              </w:rPr>
            </w:rPrChange>
          </w:rPr>
          <w:t xml:space="preserve"> 2014</w:t>
        </w:r>
      </w:ins>
      <w:r w:rsidR="009F3B49" w:rsidRPr="00B06E1F">
        <w:rPr>
          <w:rFonts w:asciiTheme="majorBidi" w:hAnsiTheme="majorBidi" w:cstheme="majorBidi"/>
          <w:noProof/>
          <w:rPrChange w:id="2110" w:author="reza" w:date="2019-08-02T20:14:00Z">
            <w:rPr>
              <w:noProof/>
            </w:rPr>
          </w:rPrChange>
        </w:rPr>
        <w:t>;</w:t>
      </w:r>
      <w:ins w:id="2111" w:author="reza" w:date="2019-07-29T22:03:00Z">
        <w:r w:rsidRPr="00B06E1F">
          <w:rPr>
            <w:rFonts w:asciiTheme="majorBidi" w:hAnsiTheme="majorBidi" w:cstheme="majorBidi"/>
            <w:noProof/>
            <w:rPrChange w:id="2112" w:author="reza" w:date="2019-08-02T20:14:00Z">
              <w:rPr>
                <w:b/>
                <w:noProof/>
              </w:rPr>
            </w:rPrChange>
          </w:rPr>
          <w:t>34(8):1292-1313.</w:t>
        </w:r>
      </w:ins>
    </w:p>
    <w:p w14:paraId="729709C1" w14:textId="77777777" w:rsidR="000C4420" w:rsidRPr="00B06E1F" w:rsidRDefault="002E4016">
      <w:pPr>
        <w:ind w:left="720" w:hanging="720"/>
        <w:jc w:val="both"/>
        <w:rPr>
          <w:ins w:id="2113" w:author="reza" w:date="2019-07-29T22:03:00Z"/>
          <w:rFonts w:asciiTheme="majorBidi" w:hAnsiTheme="majorBidi" w:cstheme="majorBidi"/>
          <w:noProof/>
          <w:rPrChange w:id="2114" w:author="reza" w:date="2019-08-02T20:14:00Z">
            <w:rPr>
              <w:ins w:id="2115" w:author="reza" w:date="2019-07-29T22:03:00Z"/>
              <w:noProof/>
            </w:rPr>
          </w:rPrChange>
        </w:rPr>
      </w:pPr>
      <w:ins w:id="2116" w:author="reza" w:date="2019-07-29T22:03:00Z">
        <w:r w:rsidRPr="00B06E1F">
          <w:rPr>
            <w:rFonts w:asciiTheme="majorBidi" w:hAnsiTheme="majorBidi" w:cstheme="majorBidi"/>
            <w:noProof/>
            <w:rPrChange w:id="2117" w:author="reza" w:date="2019-08-02T20:14:00Z">
              <w:rPr>
                <w:noProof/>
              </w:rPr>
            </w:rPrChange>
          </w:rPr>
          <w:t>34. Tuominen L</w:t>
        </w:r>
      </w:ins>
      <w:r w:rsidR="008122F1" w:rsidRPr="00B06E1F">
        <w:rPr>
          <w:rFonts w:asciiTheme="majorBidi" w:hAnsiTheme="majorBidi" w:cstheme="majorBidi"/>
          <w:noProof/>
          <w:rPrChange w:id="2118" w:author="reza" w:date="2019-08-02T20:14:00Z">
            <w:rPr>
              <w:noProof/>
            </w:rPr>
          </w:rPrChange>
        </w:rPr>
        <w:t xml:space="preserve">, </w:t>
      </w:r>
      <w:ins w:id="2119" w:author="reza" w:date="2019-07-29T22:03:00Z">
        <w:r w:rsidRPr="00B06E1F">
          <w:rPr>
            <w:rFonts w:asciiTheme="majorBidi" w:hAnsiTheme="majorBidi" w:cstheme="majorBidi"/>
            <w:noProof/>
            <w:rPrChange w:id="2120" w:author="reza" w:date="2019-08-02T20:14:00Z">
              <w:rPr>
                <w:noProof/>
              </w:rPr>
            </w:rPrChange>
          </w:rPr>
          <w:t>Leino-Kilpi</w:t>
        </w:r>
      </w:ins>
      <w:r w:rsidR="008122F1" w:rsidRPr="00B06E1F">
        <w:rPr>
          <w:rFonts w:asciiTheme="majorBidi" w:hAnsiTheme="majorBidi" w:cstheme="majorBidi"/>
          <w:noProof/>
          <w:rPrChange w:id="2121" w:author="reza" w:date="2019-08-02T20:14:00Z">
            <w:rPr>
              <w:noProof/>
            </w:rPr>
          </w:rPrChange>
        </w:rPr>
        <w:t xml:space="preserve"> H, </w:t>
      </w:r>
      <w:ins w:id="2122" w:author="reza" w:date="2019-07-29T22:03:00Z">
        <w:r w:rsidRPr="00B06E1F">
          <w:rPr>
            <w:rFonts w:asciiTheme="majorBidi" w:hAnsiTheme="majorBidi" w:cstheme="majorBidi"/>
            <w:noProof/>
            <w:rPrChange w:id="2123" w:author="reza" w:date="2019-08-02T20:14:00Z">
              <w:rPr>
                <w:noProof/>
              </w:rPr>
            </w:rPrChange>
          </w:rPr>
          <w:t>Suhonen</w:t>
        </w:r>
      </w:ins>
      <w:r w:rsidR="008122F1" w:rsidRPr="00B06E1F">
        <w:rPr>
          <w:rFonts w:asciiTheme="majorBidi" w:hAnsiTheme="majorBidi" w:cstheme="majorBidi"/>
          <w:noProof/>
          <w:rPrChange w:id="2124" w:author="reza" w:date="2019-08-02T20:14:00Z">
            <w:rPr>
              <w:noProof/>
            </w:rPr>
          </w:rPrChange>
        </w:rPr>
        <w:t xml:space="preserve"> R.</w:t>
      </w:r>
      <w:ins w:id="2125" w:author="reza" w:date="2019-08-02T18:34:00Z">
        <w:r w:rsidR="005F35D4" w:rsidRPr="00B06E1F">
          <w:rPr>
            <w:rFonts w:asciiTheme="majorBidi" w:hAnsiTheme="majorBidi" w:cstheme="majorBidi"/>
            <w:noProof/>
          </w:rPr>
          <w:t xml:space="preserve"> </w:t>
        </w:r>
      </w:ins>
      <w:ins w:id="2126" w:author="reza" w:date="2019-07-29T22:03:00Z">
        <w:r w:rsidRPr="00B06E1F">
          <w:rPr>
            <w:rFonts w:asciiTheme="majorBidi" w:hAnsiTheme="majorBidi" w:cstheme="majorBidi"/>
            <w:noProof/>
            <w:rPrChange w:id="2127" w:author="reza" w:date="2019-08-02T20:14:00Z">
              <w:rPr>
                <w:i/>
                <w:noProof/>
              </w:rPr>
            </w:rPrChange>
          </w:rPr>
          <w:t xml:space="preserve">Older people’s experiences of their free will in nursing homes. Nurs </w:t>
        </w:r>
      </w:ins>
      <w:r w:rsidR="008122F1" w:rsidRPr="00B06E1F">
        <w:rPr>
          <w:rFonts w:asciiTheme="majorBidi" w:hAnsiTheme="majorBidi" w:cstheme="majorBidi"/>
          <w:noProof/>
          <w:rPrChange w:id="2128" w:author="reza" w:date="2019-08-02T20:14:00Z">
            <w:rPr>
              <w:noProof/>
            </w:rPr>
          </w:rPrChange>
        </w:rPr>
        <w:t>E</w:t>
      </w:r>
      <w:ins w:id="2129" w:author="reza" w:date="2019-07-29T22:03:00Z">
        <w:r w:rsidRPr="00B06E1F">
          <w:rPr>
            <w:rFonts w:asciiTheme="majorBidi" w:hAnsiTheme="majorBidi" w:cstheme="majorBidi"/>
            <w:noProof/>
            <w:rPrChange w:id="2130" w:author="reza" w:date="2019-08-02T20:14:00Z">
              <w:rPr>
                <w:noProof/>
              </w:rPr>
            </w:rPrChange>
          </w:rPr>
          <w:t>thics</w:t>
        </w:r>
      </w:ins>
      <w:r w:rsidR="008122F1" w:rsidRPr="00B06E1F">
        <w:rPr>
          <w:rFonts w:asciiTheme="majorBidi" w:hAnsiTheme="majorBidi" w:cstheme="majorBidi"/>
          <w:noProof/>
          <w:rPrChange w:id="2131" w:author="reza" w:date="2019-08-02T20:14:00Z">
            <w:rPr>
              <w:noProof/>
            </w:rPr>
          </w:rPrChange>
        </w:rPr>
        <w:t>.</w:t>
      </w:r>
      <w:ins w:id="2132" w:author="reza" w:date="2019-07-29T22:03:00Z">
        <w:r w:rsidRPr="00B06E1F">
          <w:rPr>
            <w:rFonts w:asciiTheme="majorBidi" w:hAnsiTheme="majorBidi" w:cstheme="majorBidi"/>
            <w:noProof/>
            <w:rPrChange w:id="2133" w:author="reza" w:date="2019-08-02T20:14:00Z">
              <w:rPr>
                <w:noProof/>
              </w:rPr>
            </w:rPrChange>
          </w:rPr>
          <w:t xml:space="preserve"> 2016</w:t>
        </w:r>
      </w:ins>
      <w:r w:rsidR="008122F1" w:rsidRPr="00B06E1F">
        <w:rPr>
          <w:rFonts w:asciiTheme="majorBidi" w:hAnsiTheme="majorBidi" w:cstheme="majorBidi"/>
          <w:noProof/>
          <w:rPrChange w:id="2134" w:author="reza" w:date="2019-08-02T20:14:00Z">
            <w:rPr>
              <w:noProof/>
            </w:rPr>
          </w:rPrChange>
        </w:rPr>
        <w:t>;</w:t>
      </w:r>
      <w:ins w:id="2135" w:author="reza" w:date="2019-07-29T22:03:00Z">
        <w:r w:rsidRPr="00B06E1F">
          <w:rPr>
            <w:rFonts w:asciiTheme="majorBidi" w:hAnsiTheme="majorBidi" w:cstheme="majorBidi"/>
            <w:noProof/>
            <w:rPrChange w:id="2136" w:author="reza" w:date="2019-08-02T20:14:00Z">
              <w:rPr>
                <w:b/>
                <w:noProof/>
              </w:rPr>
            </w:rPrChange>
          </w:rPr>
          <w:t>23(1):22-35.</w:t>
        </w:r>
      </w:ins>
    </w:p>
    <w:p w14:paraId="275E245B" w14:textId="77777777" w:rsidR="000C4420" w:rsidRPr="00B06E1F" w:rsidRDefault="002E4016">
      <w:pPr>
        <w:ind w:left="720" w:hanging="720"/>
        <w:jc w:val="both"/>
        <w:rPr>
          <w:ins w:id="2137" w:author="reza" w:date="2019-07-29T22:03:00Z"/>
          <w:rFonts w:asciiTheme="majorBidi" w:hAnsiTheme="majorBidi" w:cstheme="majorBidi"/>
          <w:noProof/>
          <w:rPrChange w:id="2138" w:author="reza" w:date="2019-08-02T20:14:00Z">
            <w:rPr>
              <w:ins w:id="2139" w:author="reza" w:date="2019-07-29T22:03:00Z"/>
              <w:noProof/>
            </w:rPr>
          </w:rPrChange>
        </w:rPr>
      </w:pPr>
      <w:ins w:id="2140" w:author="reza" w:date="2019-07-29T22:03:00Z">
        <w:r w:rsidRPr="00B06E1F">
          <w:rPr>
            <w:rFonts w:asciiTheme="majorBidi" w:hAnsiTheme="majorBidi" w:cstheme="majorBidi"/>
            <w:noProof/>
            <w:rPrChange w:id="2141" w:author="reza" w:date="2019-08-02T20:14:00Z">
              <w:rPr>
                <w:noProof/>
              </w:rPr>
            </w:rPrChange>
          </w:rPr>
          <w:t xml:space="preserve">35. </w:t>
        </w:r>
      </w:ins>
      <w:r w:rsidR="00FF072B" w:rsidRPr="00B06E1F">
        <w:rPr>
          <w:rFonts w:asciiTheme="majorBidi" w:hAnsiTheme="majorBidi" w:cstheme="majorBidi"/>
          <w:noProof/>
          <w:rPrChange w:id="2142" w:author="reza" w:date="2019-08-02T20:14:00Z">
            <w:rPr>
              <w:noProof/>
            </w:rPr>
          </w:rPrChange>
        </w:rPr>
        <w:t xml:space="preserve">Jonasson LL, Liss PE, WestrlinB, Bertero C. </w:t>
      </w:r>
      <w:ins w:id="2143" w:author="reza" w:date="2019-07-29T22:03:00Z">
        <w:r w:rsidRPr="00B06E1F">
          <w:rPr>
            <w:rFonts w:asciiTheme="majorBidi" w:hAnsiTheme="majorBidi" w:cstheme="majorBidi"/>
            <w:noProof/>
            <w:rPrChange w:id="2144" w:author="reza" w:date="2019-08-02T20:14:00Z">
              <w:rPr>
                <w:i/>
                <w:noProof/>
              </w:rPr>
            </w:rPrChange>
          </w:rPr>
          <w:t>Empirical and normative ethics: A synthesis relating to the care of older patients. Nurs</w:t>
        </w:r>
      </w:ins>
      <w:r w:rsidR="00FF072B" w:rsidRPr="00B06E1F">
        <w:rPr>
          <w:rFonts w:asciiTheme="majorBidi" w:hAnsiTheme="majorBidi" w:cstheme="majorBidi"/>
          <w:noProof/>
          <w:rPrChange w:id="2145" w:author="reza" w:date="2019-08-02T20:14:00Z">
            <w:rPr>
              <w:noProof/>
            </w:rPr>
          </w:rPrChange>
        </w:rPr>
        <w:t xml:space="preserve"> E</w:t>
      </w:r>
      <w:ins w:id="2146" w:author="reza" w:date="2019-07-29T22:03:00Z">
        <w:r w:rsidRPr="00B06E1F">
          <w:rPr>
            <w:rFonts w:asciiTheme="majorBidi" w:hAnsiTheme="majorBidi" w:cstheme="majorBidi"/>
            <w:noProof/>
            <w:rPrChange w:id="2147" w:author="reza" w:date="2019-08-02T20:14:00Z">
              <w:rPr>
                <w:noProof/>
              </w:rPr>
            </w:rPrChange>
          </w:rPr>
          <w:t>thics</w:t>
        </w:r>
      </w:ins>
      <w:r w:rsidR="00FF072B" w:rsidRPr="00B06E1F">
        <w:rPr>
          <w:rFonts w:asciiTheme="majorBidi" w:hAnsiTheme="majorBidi" w:cstheme="majorBidi"/>
          <w:noProof/>
          <w:rPrChange w:id="2148" w:author="reza" w:date="2019-08-02T20:14:00Z">
            <w:rPr>
              <w:noProof/>
            </w:rPr>
          </w:rPrChange>
        </w:rPr>
        <w:t xml:space="preserve">. </w:t>
      </w:r>
      <w:ins w:id="2149" w:author="reza" w:date="2019-07-29T22:03:00Z">
        <w:r w:rsidRPr="00B06E1F">
          <w:rPr>
            <w:rFonts w:asciiTheme="majorBidi" w:hAnsiTheme="majorBidi" w:cstheme="majorBidi"/>
            <w:noProof/>
            <w:rPrChange w:id="2150" w:author="reza" w:date="2019-08-02T20:14:00Z">
              <w:rPr>
                <w:noProof/>
              </w:rPr>
            </w:rPrChange>
          </w:rPr>
          <w:t>2011</w:t>
        </w:r>
      </w:ins>
      <w:r w:rsidR="00FF072B" w:rsidRPr="00B06E1F">
        <w:rPr>
          <w:rFonts w:asciiTheme="majorBidi" w:hAnsiTheme="majorBidi" w:cstheme="majorBidi"/>
          <w:noProof/>
          <w:rPrChange w:id="2151" w:author="reza" w:date="2019-08-02T20:14:00Z">
            <w:rPr>
              <w:noProof/>
            </w:rPr>
          </w:rPrChange>
        </w:rPr>
        <w:t>;</w:t>
      </w:r>
      <w:ins w:id="2152" w:author="reza" w:date="2019-07-29T22:03:00Z">
        <w:r w:rsidRPr="00B06E1F">
          <w:rPr>
            <w:rFonts w:asciiTheme="majorBidi" w:hAnsiTheme="majorBidi" w:cstheme="majorBidi"/>
            <w:noProof/>
            <w:rPrChange w:id="2153" w:author="reza" w:date="2019-08-02T20:14:00Z">
              <w:rPr>
                <w:b/>
                <w:noProof/>
              </w:rPr>
            </w:rPrChange>
          </w:rPr>
          <w:t>18(6):814-824.</w:t>
        </w:r>
      </w:ins>
    </w:p>
    <w:p w14:paraId="61A5789E" w14:textId="77777777" w:rsidR="000C4420" w:rsidRPr="00B06E1F" w:rsidRDefault="002E4016">
      <w:pPr>
        <w:ind w:left="720" w:hanging="720"/>
        <w:jc w:val="both"/>
        <w:rPr>
          <w:ins w:id="2154" w:author="reza" w:date="2019-07-29T22:03:00Z"/>
          <w:rFonts w:asciiTheme="majorBidi" w:hAnsiTheme="majorBidi" w:cstheme="majorBidi"/>
          <w:noProof/>
          <w:rPrChange w:id="2155" w:author="reza" w:date="2019-08-02T20:14:00Z">
            <w:rPr>
              <w:ins w:id="2156" w:author="reza" w:date="2019-07-29T22:03:00Z"/>
              <w:noProof/>
            </w:rPr>
          </w:rPrChange>
        </w:rPr>
      </w:pPr>
      <w:ins w:id="2157" w:author="reza" w:date="2019-07-29T22:03:00Z">
        <w:r w:rsidRPr="00B06E1F">
          <w:rPr>
            <w:rFonts w:asciiTheme="majorBidi" w:hAnsiTheme="majorBidi" w:cstheme="majorBidi"/>
            <w:noProof/>
            <w:rPrChange w:id="2158" w:author="reza" w:date="2019-08-02T20:14:00Z">
              <w:rPr>
                <w:noProof/>
              </w:rPr>
            </w:rPrChange>
          </w:rPr>
          <w:t xml:space="preserve">36. </w:t>
        </w:r>
      </w:ins>
      <w:r w:rsidR="00661E65" w:rsidRPr="00B06E1F">
        <w:rPr>
          <w:rFonts w:asciiTheme="majorBidi" w:hAnsiTheme="majorBidi" w:cstheme="majorBidi"/>
          <w:noProof/>
          <w:rPrChange w:id="2159" w:author="reza" w:date="2019-08-02T20:14:00Z">
            <w:rPr>
              <w:noProof/>
            </w:rPr>
          </w:rPrChange>
        </w:rPr>
        <w:t xml:space="preserve">Jonasson LL, Liss PE, WestrlinB, Bertero C. </w:t>
      </w:r>
      <w:ins w:id="2160" w:author="reza" w:date="2019-07-29T22:03:00Z">
        <w:r w:rsidRPr="00B06E1F">
          <w:rPr>
            <w:rFonts w:asciiTheme="majorBidi" w:hAnsiTheme="majorBidi" w:cstheme="majorBidi"/>
            <w:noProof/>
            <w:rPrChange w:id="2161" w:author="reza" w:date="2019-08-02T20:14:00Z">
              <w:rPr>
                <w:i/>
                <w:noProof/>
              </w:rPr>
            </w:rPrChange>
          </w:rPr>
          <w:t>Ethical values in caring encounters on a geriatric ward from the next of kin's perspective: An interview study. Int J Nurs Prac</w:t>
        </w:r>
      </w:ins>
      <w:ins w:id="2162" w:author="reza" w:date="2019-08-02T18:50:00Z">
        <w:r w:rsidR="00A46DC9" w:rsidRPr="00B06E1F">
          <w:rPr>
            <w:rFonts w:asciiTheme="majorBidi" w:hAnsiTheme="majorBidi" w:cstheme="majorBidi"/>
            <w:noProof/>
          </w:rPr>
          <w:t>.</w:t>
        </w:r>
      </w:ins>
      <w:ins w:id="2163" w:author="reza" w:date="2019-07-29T22:03:00Z">
        <w:r w:rsidRPr="00B06E1F">
          <w:rPr>
            <w:rFonts w:asciiTheme="majorBidi" w:hAnsiTheme="majorBidi" w:cstheme="majorBidi"/>
            <w:noProof/>
            <w:rPrChange w:id="2164" w:author="reza" w:date="2019-08-02T20:14:00Z">
              <w:rPr>
                <w:noProof/>
              </w:rPr>
            </w:rPrChange>
          </w:rPr>
          <w:t xml:space="preserve"> 2010</w:t>
        </w:r>
      </w:ins>
      <w:ins w:id="2165" w:author="reza" w:date="2019-08-02T18:50:00Z">
        <w:r w:rsidR="00A46DC9" w:rsidRPr="00B06E1F">
          <w:rPr>
            <w:rFonts w:asciiTheme="majorBidi" w:hAnsiTheme="majorBidi" w:cstheme="majorBidi"/>
            <w:noProof/>
          </w:rPr>
          <w:t>;</w:t>
        </w:r>
      </w:ins>
      <w:ins w:id="2166" w:author="reza" w:date="2019-07-29T22:03:00Z">
        <w:r w:rsidRPr="00B06E1F">
          <w:rPr>
            <w:rFonts w:asciiTheme="majorBidi" w:hAnsiTheme="majorBidi" w:cstheme="majorBidi"/>
            <w:noProof/>
            <w:rPrChange w:id="2167" w:author="reza" w:date="2019-08-02T20:14:00Z">
              <w:rPr>
                <w:b/>
                <w:noProof/>
              </w:rPr>
            </w:rPrChange>
          </w:rPr>
          <w:t>16</w:t>
        </w:r>
        <w:r w:rsidR="00A46DC9" w:rsidRPr="00B06E1F">
          <w:rPr>
            <w:rFonts w:asciiTheme="majorBidi" w:hAnsiTheme="majorBidi" w:cstheme="majorBidi"/>
            <w:noProof/>
          </w:rPr>
          <w:t>(1):</w:t>
        </w:r>
        <w:r w:rsidRPr="00B06E1F">
          <w:rPr>
            <w:rFonts w:asciiTheme="majorBidi" w:hAnsiTheme="majorBidi" w:cstheme="majorBidi"/>
            <w:noProof/>
            <w:rPrChange w:id="2168" w:author="reza" w:date="2019-08-02T20:14:00Z">
              <w:rPr>
                <w:noProof/>
              </w:rPr>
            </w:rPrChange>
          </w:rPr>
          <w:t>20-26.</w:t>
        </w:r>
      </w:ins>
    </w:p>
    <w:p w14:paraId="24114321" w14:textId="77777777" w:rsidR="000C4420" w:rsidRPr="00B06E1F" w:rsidRDefault="002E4016">
      <w:pPr>
        <w:ind w:left="720" w:hanging="720"/>
        <w:jc w:val="both"/>
        <w:rPr>
          <w:ins w:id="2169" w:author="reza" w:date="2019-07-29T22:03:00Z"/>
          <w:rFonts w:asciiTheme="majorBidi" w:hAnsiTheme="majorBidi" w:cstheme="majorBidi"/>
          <w:noProof/>
        </w:rPr>
      </w:pPr>
      <w:ins w:id="2170" w:author="reza" w:date="2019-07-29T22:03:00Z">
        <w:r w:rsidRPr="00B06E1F">
          <w:rPr>
            <w:rFonts w:asciiTheme="majorBidi" w:hAnsiTheme="majorBidi" w:cstheme="majorBidi"/>
            <w:noProof/>
          </w:rPr>
          <w:lastRenderedPageBreak/>
          <w:t>37.</w:t>
        </w:r>
        <w:r w:rsidR="00234207" w:rsidRPr="00B06E1F">
          <w:rPr>
            <w:rFonts w:asciiTheme="majorBidi" w:hAnsiTheme="majorBidi" w:cstheme="majorBidi"/>
            <w:noProof/>
          </w:rPr>
          <w:t>Woolhead</w:t>
        </w:r>
      </w:ins>
      <w:ins w:id="2171" w:author="reza" w:date="2019-08-02T18:51:00Z">
        <w:r w:rsidR="00234207" w:rsidRPr="00B06E1F">
          <w:rPr>
            <w:rFonts w:asciiTheme="majorBidi" w:hAnsiTheme="majorBidi" w:cstheme="majorBidi"/>
            <w:noProof/>
          </w:rPr>
          <w:t xml:space="preserve"> </w:t>
        </w:r>
      </w:ins>
      <w:ins w:id="2172" w:author="reza" w:date="2019-07-29T22:03:00Z">
        <w:r w:rsidRPr="00B06E1F">
          <w:rPr>
            <w:rFonts w:asciiTheme="majorBidi" w:hAnsiTheme="majorBidi" w:cstheme="majorBidi"/>
            <w:noProof/>
          </w:rPr>
          <w:t>G</w:t>
        </w:r>
      </w:ins>
      <w:r w:rsidR="00B379F4" w:rsidRPr="00B06E1F">
        <w:rPr>
          <w:rFonts w:asciiTheme="majorBidi" w:hAnsiTheme="majorBidi" w:cstheme="majorBidi"/>
          <w:noProof/>
        </w:rPr>
        <w:t xml:space="preserve">, </w:t>
      </w:r>
      <w:r w:rsidR="00B379F4" w:rsidRPr="00B06E1F">
        <w:rPr>
          <w:rFonts w:asciiTheme="majorBidi" w:hAnsiTheme="majorBidi" w:cstheme="majorBidi"/>
          <w:color w:val="000000"/>
        </w:rPr>
        <w:t xml:space="preserve">Tadd W, </w:t>
      </w:r>
      <w:proofErr w:type="spellStart"/>
      <w:r w:rsidR="00B379F4" w:rsidRPr="00B06E1F">
        <w:rPr>
          <w:rFonts w:asciiTheme="majorBidi" w:hAnsiTheme="majorBidi" w:cstheme="majorBidi"/>
          <w:color w:val="000000"/>
        </w:rPr>
        <w:t>Boix</w:t>
      </w:r>
      <w:proofErr w:type="spellEnd"/>
      <w:r w:rsidR="00B379F4" w:rsidRPr="00B06E1F">
        <w:rPr>
          <w:rFonts w:asciiTheme="majorBidi" w:hAnsiTheme="majorBidi" w:cstheme="majorBidi"/>
          <w:color w:val="000000"/>
        </w:rPr>
        <w:t xml:space="preserve">-Ferrer </w:t>
      </w:r>
      <w:proofErr w:type="gramStart"/>
      <w:r w:rsidR="00B379F4" w:rsidRPr="00B06E1F">
        <w:rPr>
          <w:rFonts w:asciiTheme="majorBidi" w:hAnsiTheme="majorBidi" w:cstheme="majorBidi"/>
          <w:color w:val="000000"/>
        </w:rPr>
        <w:t>GA,  Stefan</w:t>
      </w:r>
      <w:proofErr w:type="gramEnd"/>
      <w:r w:rsidR="00B379F4" w:rsidRPr="00B06E1F">
        <w:rPr>
          <w:rFonts w:asciiTheme="majorBidi" w:hAnsiTheme="majorBidi" w:cstheme="majorBidi"/>
          <w:color w:val="000000"/>
        </w:rPr>
        <w:t xml:space="preserve"> </w:t>
      </w:r>
      <w:proofErr w:type="spellStart"/>
      <w:r w:rsidR="00B379F4" w:rsidRPr="00B06E1F">
        <w:rPr>
          <w:rFonts w:asciiTheme="majorBidi" w:hAnsiTheme="majorBidi" w:cstheme="majorBidi"/>
          <w:color w:val="000000"/>
        </w:rPr>
        <w:t>Krajcik</w:t>
      </w:r>
      <w:proofErr w:type="spellEnd"/>
      <w:r w:rsidR="00B379F4" w:rsidRPr="00B06E1F">
        <w:rPr>
          <w:rFonts w:asciiTheme="majorBidi" w:hAnsiTheme="majorBidi" w:cstheme="majorBidi"/>
          <w:color w:val="000000"/>
        </w:rPr>
        <w:t xml:space="preserve"> S,</w:t>
      </w:r>
      <w:r w:rsidR="00B379F4" w:rsidRPr="00B06E1F">
        <w:rPr>
          <w:rFonts w:asciiTheme="majorBidi" w:hAnsiTheme="majorBidi" w:cstheme="majorBidi"/>
          <w:color w:val="000000"/>
        </w:rPr>
        <w:br/>
        <w:t>Schmid</w:t>
      </w:r>
      <w:ins w:id="2173" w:author="reza" w:date="2019-08-02T21:25:00Z">
        <w:r w:rsidR="00F401DE">
          <w:rPr>
            <w:rFonts w:asciiTheme="majorBidi" w:hAnsiTheme="majorBidi" w:cstheme="majorBidi"/>
            <w:color w:val="000000"/>
          </w:rPr>
          <w:t xml:space="preserve"> </w:t>
        </w:r>
      </w:ins>
      <w:r w:rsidR="00B379F4" w:rsidRPr="00B06E1F">
        <w:rPr>
          <w:rFonts w:asciiTheme="majorBidi" w:hAnsiTheme="majorBidi" w:cstheme="majorBidi"/>
          <w:color w:val="000000"/>
        </w:rPr>
        <w:t>P</w:t>
      </w:r>
      <w:r w:rsidR="00CC0EA6" w:rsidRPr="00B06E1F">
        <w:rPr>
          <w:rFonts w:asciiTheme="majorBidi" w:hAnsiTheme="majorBidi" w:cstheme="majorBidi"/>
          <w:color w:val="000000"/>
        </w:rPr>
        <w:t xml:space="preserve">, </w:t>
      </w:r>
      <w:proofErr w:type="spellStart"/>
      <w:r w:rsidR="00B379F4" w:rsidRPr="00B06E1F">
        <w:rPr>
          <w:rFonts w:asciiTheme="majorBidi" w:hAnsiTheme="majorBidi" w:cstheme="majorBidi"/>
          <w:color w:val="000000"/>
        </w:rPr>
        <w:t>fahler</w:t>
      </w:r>
      <w:proofErr w:type="spellEnd"/>
      <w:r w:rsidR="00B379F4" w:rsidRPr="00B06E1F">
        <w:rPr>
          <w:rFonts w:asciiTheme="majorBidi" w:hAnsiTheme="majorBidi" w:cstheme="majorBidi"/>
          <w:color w:val="000000"/>
        </w:rPr>
        <w:t xml:space="preserve"> B,  </w:t>
      </w:r>
      <w:proofErr w:type="spellStart"/>
      <w:r w:rsidR="00B379F4" w:rsidRPr="00B06E1F">
        <w:rPr>
          <w:rFonts w:asciiTheme="majorBidi" w:hAnsiTheme="majorBidi" w:cstheme="majorBidi"/>
          <w:color w:val="000000"/>
        </w:rPr>
        <w:t>Spjuth</w:t>
      </w:r>
      <w:proofErr w:type="spellEnd"/>
      <w:r w:rsidR="00B379F4" w:rsidRPr="00B06E1F">
        <w:rPr>
          <w:rFonts w:asciiTheme="majorBidi" w:hAnsiTheme="majorBidi" w:cstheme="majorBidi"/>
          <w:color w:val="000000"/>
        </w:rPr>
        <w:t xml:space="preserve"> B,  Stratton D, Dieppe </w:t>
      </w:r>
      <w:proofErr w:type="spellStart"/>
      <w:r w:rsidR="00B379F4" w:rsidRPr="00B06E1F">
        <w:rPr>
          <w:rFonts w:asciiTheme="majorBidi" w:hAnsiTheme="majorBidi" w:cstheme="majorBidi"/>
          <w:color w:val="000000"/>
        </w:rPr>
        <w:t>P.</w:t>
      </w:r>
      <w:ins w:id="2174" w:author="reza" w:date="2019-07-29T22:03:00Z">
        <w:r w:rsidRPr="00B06E1F">
          <w:rPr>
            <w:rFonts w:asciiTheme="majorBidi" w:hAnsiTheme="majorBidi" w:cstheme="majorBidi"/>
            <w:noProof/>
          </w:rPr>
          <w:t>“Tu</w:t>
        </w:r>
        <w:proofErr w:type="spellEnd"/>
        <w:r w:rsidRPr="00B06E1F">
          <w:rPr>
            <w:rFonts w:asciiTheme="majorBidi" w:hAnsiTheme="majorBidi" w:cstheme="majorBidi"/>
            <w:noProof/>
          </w:rPr>
          <w:t>” or “Vous?”: A European qualitative study of dignity and communication with older people in health and social care settings. Patient Educ Couns</w:t>
        </w:r>
      </w:ins>
      <w:ins w:id="2175" w:author="reza" w:date="2019-08-02T18:51:00Z">
        <w:r w:rsidR="00234207" w:rsidRPr="00B06E1F">
          <w:rPr>
            <w:rFonts w:asciiTheme="majorBidi" w:hAnsiTheme="majorBidi" w:cstheme="majorBidi"/>
            <w:noProof/>
          </w:rPr>
          <w:t>.</w:t>
        </w:r>
      </w:ins>
      <w:ins w:id="2176" w:author="reza" w:date="2019-07-29T22:03:00Z">
        <w:r w:rsidRPr="00B06E1F">
          <w:rPr>
            <w:rFonts w:asciiTheme="majorBidi" w:hAnsiTheme="majorBidi" w:cstheme="majorBidi"/>
            <w:noProof/>
          </w:rPr>
          <w:t xml:space="preserve"> 2006</w:t>
        </w:r>
      </w:ins>
      <w:r w:rsidR="00B379F4" w:rsidRPr="00B06E1F">
        <w:rPr>
          <w:rFonts w:asciiTheme="majorBidi" w:hAnsiTheme="majorBidi" w:cstheme="majorBidi"/>
          <w:noProof/>
        </w:rPr>
        <w:t>;</w:t>
      </w:r>
      <w:ins w:id="2177" w:author="reza" w:date="2019-07-29T22:03:00Z">
        <w:r w:rsidRPr="00B06E1F">
          <w:rPr>
            <w:rFonts w:asciiTheme="majorBidi" w:hAnsiTheme="majorBidi" w:cstheme="majorBidi"/>
            <w:noProof/>
            <w:rPrChange w:id="2178" w:author="reza" w:date="2019-08-02T20:14:00Z">
              <w:rPr>
                <w:rFonts w:asciiTheme="majorBidi" w:hAnsiTheme="majorBidi" w:cstheme="majorBidi"/>
                <w:b/>
                <w:noProof/>
              </w:rPr>
            </w:rPrChange>
          </w:rPr>
          <w:t>61</w:t>
        </w:r>
        <w:r w:rsidRPr="00B06E1F">
          <w:rPr>
            <w:rFonts w:asciiTheme="majorBidi" w:hAnsiTheme="majorBidi" w:cstheme="majorBidi"/>
            <w:noProof/>
          </w:rPr>
          <w:t xml:space="preserve">(3):363-371. </w:t>
        </w:r>
      </w:ins>
    </w:p>
    <w:p w14:paraId="45491AE3" w14:textId="77777777" w:rsidR="000C4420" w:rsidRPr="00B06E1F" w:rsidRDefault="002E4016">
      <w:pPr>
        <w:ind w:left="720" w:hanging="720"/>
        <w:jc w:val="both"/>
        <w:rPr>
          <w:ins w:id="2179" w:author="reza" w:date="2019-07-29T22:03:00Z"/>
          <w:rFonts w:asciiTheme="majorBidi" w:hAnsiTheme="majorBidi" w:cstheme="majorBidi"/>
          <w:noProof/>
          <w:rPrChange w:id="2180" w:author="reza" w:date="2019-08-02T20:14:00Z">
            <w:rPr>
              <w:ins w:id="2181" w:author="reza" w:date="2019-07-29T22:03:00Z"/>
              <w:noProof/>
            </w:rPr>
          </w:rPrChange>
        </w:rPr>
      </w:pPr>
      <w:ins w:id="2182" w:author="reza" w:date="2019-07-29T22:03:00Z">
        <w:r w:rsidRPr="00B06E1F">
          <w:rPr>
            <w:rFonts w:asciiTheme="majorBidi" w:hAnsiTheme="majorBidi" w:cstheme="majorBidi"/>
            <w:noProof/>
            <w:rPrChange w:id="2183" w:author="reza" w:date="2019-08-02T20:14:00Z">
              <w:rPr>
                <w:noProof/>
              </w:rPr>
            </w:rPrChange>
          </w:rPr>
          <w:t>38.</w:t>
        </w:r>
      </w:ins>
      <w:ins w:id="2184" w:author="reza" w:date="2019-08-02T21:25:00Z">
        <w:r w:rsidR="00F401DE">
          <w:rPr>
            <w:rFonts w:asciiTheme="majorBidi" w:hAnsiTheme="majorBidi" w:cstheme="majorBidi"/>
            <w:noProof/>
          </w:rPr>
          <w:t xml:space="preserve"> </w:t>
        </w:r>
      </w:ins>
      <w:ins w:id="2185" w:author="reza" w:date="2019-07-29T22:03:00Z">
        <w:r w:rsidRPr="00B06E1F">
          <w:rPr>
            <w:rFonts w:asciiTheme="majorBidi" w:hAnsiTheme="majorBidi" w:cstheme="majorBidi"/>
            <w:noProof/>
            <w:rPrChange w:id="2186" w:author="reza" w:date="2019-08-02T20:14:00Z">
              <w:rPr>
                <w:noProof/>
              </w:rPr>
            </w:rPrChange>
          </w:rPr>
          <w:t>Birrell J</w:t>
        </w:r>
      </w:ins>
      <w:r w:rsidR="00FA2627" w:rsidRPr="00B06E1F">
        <w:rPr>
          <w:rFonts w:asciiTheme="majorBidi" w:hAnsiTheme="majorBidi" w:cstheme="majorBidi"/>
          <w:noProof/>
          <w:rPrChange w:id="2187" w:author="reza" w:date="2019-08-02T20:14:00Z">
            <w:rPr>
              <w:noProof/>
            </w:rPr>
          </w:rPrChange>
        </w:rPr>
        <w:t>,</w:t>
      </w:r>
      <w:ins w:id="2188" w:author="reza" w:date="2019-07-29T22:03:00Z">
        <w:r w:rsidRPr="00B06E1F">
          <w:rPr>
            <w:rFonts w:asciiTheme="majorBidi" w:hAnsiTheme="majorBidi" w:cstheme="majorBidi"/>
            <w:noProof/>
            <w:rPrChange w:id="2189" w:author="reza" w:date="2019-08-02T20:14:00Z">
              <w:rPr>
                <w:noProof/>
              </w:rPr>
            </w:rPrChange>
          </w:rPr>
          <w:t xml:space="preserve"> Thomas</w:t>
        </w:r>
      </w:ins>
      <w:r w:rsidR="00FA2627" w:rsidRPr="00B06E1F">
        <w:rPr>
          <w:rFonts w:asciiTheme="majorBidi" w:hAnsiTheme="majorBidi" w:cstheme="majorBidi"/>
          <w:noProof/>
          <w:rPrChange w:id="2190" w:author="reza" w:date="2019-08-02T20:14:00Z">
            <w:rPr>
              <w:noProof/>
            </w:rPr>
          </w:rPrChange>
        </w:rPr>
        <w:t xml:space="preserve"> D</w:t>
      </w:r>
      <w:ins w:id="2191" w:author="reza" w:date="2019-07-29T22:03:00Z">
        <w:r w:rsidRPr="00B06E1F">
          <w:rPr>
            <w:rFonts w:asciiTheme="majorBidi" w:hAnsiTheme="majorBidi" w:cstheme="majorBidi"/>
            <w:noProof/>
            <w:rPrChange w:id="2192" w:author="reza" w:date="2019-08-02T20:14:00Z">
              <w:rPr>
                <w:noProof/>
              </w:rPr>
            </w:rPrChange>
          </w:rPr>
          <w:t>, Jones</w:t>
        </w:r>
      </w:ins>
      <w:r w:rsidR="00FA2627" w:rsidRPr="00B06E1F">
        <w:rPr>
          <w:rFonts w:asciiTheme="majorBidi" w:hAnsiTheme="majorBidi" w:cstheme="majorBidi"/>
          <w:noProof/>
          <w:rPrChange w:id="2193" w:author="reza" w:date="2019-08-02T20:14:00Z">
            <w:rPr>
              <w:noProof/>
            </w:rPr>
          </w:rPrChange>
        </w:rPr>
        <w:t xml:space="preserve"> CA</w:t>
      </w:r>
      <w:del w:id="2194" w:author="reza" w:date="2019-08-02T18:52:00Z">
        <w:r w:rsidR="00FA2627" w:rsidRPr="00B06E1F" w:rsidDel="00234207">
          <w:rPr>
            <w:rFonts w:asciiTheme="majorBidi" w:hAnsiTheme="majorBidi" w:cstheme="majorBidi"/>
            <w:noProof/>
            <w:rPrChange w:id="2195" w:author="reza" w:date="2019-08-02T20:14:00Z">
              <w:rPr>
                <w:noProof/>
              </w:rPr>
            </w:rPrChange>
          </w:rPr>
          <w:delText>.</w:delText>
        </w:r>
      </w:del>
      <w:ins w:id="2196" w:author="reza" w:date="2019-08-02T18:52:00Z">
        <w:r w:rsidR="00234207" w:rsidRPr="00B06E1F">
          <w:rPr>
            <w:rFonts w:asciiTheme="majorBidi" w:hAnsiTheme="majorBidi" w:cstheme="majorBidi"/>
            <w:noProof/>
          </w:rPr>
          <w:t xml:space="preserve">. </w:t>
        </w:r>
      </w:ins>
      <w:ins w:id="2197" w:author="reza" w:date="2019-07-29T22:03:00Z">
        <w:r w:rsidRPr="00B06E1F">
          <w:rPr>
            <w:rFonts w:asciiTheme="majorBidi" w:hAnsiTheme="majorBidi" w:cstheme="majorBidi"/>
            <w:noProof/>
            <w:rPrChange w:id="2198" w:author="reza" w:date="2019-08-02T20:14:00Z">
              <w:rPr>
                <w:i/>
                <w:noProof/>
              </w:rPr>
            </w:rPrChange>
          </w:rPr>
          <w:t>Promoting privacy and dignity for older patients in hospital. Nurs stand</w:t>
        </w:r>
      </w:ins>
      <w:r w:rsidR="000E0CBD" w:rsidRPr="00B06E1F">
        <w:rPr>
          <w:rFonts w:asciiTheme="majorBidi" w:hAnsiTheme="majorBidi" w:cstheme="majorBidi"/>
          <w:noProof/>
          <w:rPrChange w:id="2199" w:author="reza" w:date="2019-08-02T20:14:00Z">
            <w:rPr>
              <w:noProof/>
            </w:rPr>
          </w:rPrChange>
        </w:rPr>
        <w:t>.</w:t>
      </w:r>
      <w:ins w:id="2200" w:author="reza" w:date="2019-07-29T22:03:00Z">
        <w:r w:rsidRPr="00B06E1F">
          <w:rPr>
            <w:rFonts w:asciiTheme="majorBidi" w:hAnsiTheme="majorBidi" w:cstheme="majorBidi"/>
            <w:noProof/>
            <w:rPrChange w:id="2201" w:author="reza" w:date="2019-08-02T20:14:00Z">
              <w:rPr>
                <w:noProof/>
              </w:rPr>
            </w:rPrChange>
          </w:rPr>
          <w:t xml:space="preserve"> 2006</w:t>
        </w:r>
      </w:ins>
      <w:r w:rsidR="00775BBA" w:rsidRPr="00B06E1F">
        <w:rPr>
          <w:rFonts w:asciiTheme="majorBidi" w:hAnsiTheme="majorBidi" w:cstheme="majorBidi"/>
          <w:noProof/>
          <w:rPrChange w:id="2202" w:author="reza" w:date="2019-08-02T20:14:00Z">
            <w:rPr>
              <w:noProof/>
            </w:rPr>
          </w:rPrChange>
        </w:rPr>
        <w:t>;</w:t>
      </w:r>
      <w:ins w:id="2203" w:author="reza" w:date="2019-07-29T22:03:00Z">
        <w:r w:rsidRPr="00B06E1F">
          <w:rPr>
            <w:rFonts w:asciiTheme="majorBidi" w:hAnsiTheme="majorBidi" w:cstheme="majorBidi"/>
            <w:noProof/>
            <w:rPrChange w:id="2204" w:author="reza" w:date="2019-08-02T20:14:00Z">
              <w:rPr>
                <w:b/>
                <w:noProof/>
              </w:rPr>
            </w:rPrChange>
          </w:rPr>
          <w:t>20(18)</w:t>
        </w:r>
      </w:ins>
      <w:r w:rsidR="00775BBA" w:rsidRPr="00B06E1F">
        <w:rPr>
          <w:rFonts w:asciiTheme="majorBidi" w:hAnsiTheme="majorBidi" w:cstheme="majorBidi"/>
          <w:noProof/>
          <w:rPrChange w:id="2205" w:author="reza" w:date="2019-08-02T20:14:00Z">
            <w:rPr>
              <w:noProof/>
            </w:rPr>
          </w:rPrChange>
        </w:rPr>
        <w:t>:41-6.</w:t>
      </w:r>
    </w:p>
    <w:p w14:paraId="20993E66" w14:textId="77777777" w:rsidR="000C4420" w:rsidRPr="00B06E1F" w:rsidRDefault="002E4016">
      <w:pPr>
        <w:ind w:left="720" w:hanging="720"/>
        <w:jc w:val="both"/>
        <w:rPr>
          <w:ins w:id="2206" w:author="reza" w:date="2019-07-29T22:03:00Z"/>
          <w:rFonts w:asciiTheme="majorBidi" w:hAnsiTheme="majorBidi" w:cstheme="majorBidi"/>
          <w:noProof/>
          <w:rPrChange w:id="2207" w:author="reza" w:date="2019-08-02T20:14:00Z">
            <w:rPr>
              <w:ins w:id="2208" w:author="reza" w:date="2019-07-29T22:03:00Z"/>
              <w:noProof/>
            </w:rPr>
          </w:rPrChange>
        </w:rPr>
      </w:pPr>
      <w:ins w:id="2209" w:author="reza" w:date="2019-07-29T22:03:00Z">
        <w:r w:rsidRPr="00B06E1F">
          <w:rPr>
            <w:rFonts w:asciiTheme="majorBidi" w:hAnsiTheme="majorBidi" w:cstheme="majorBidi"/>
            <w:noProof/>
            <w:rPrChange w:id="2210" w:author="reza" w:date="2019-08-02T20:14:00Z">
              <w:rPr>
                <w:noProof/>
              </w:rPr>
            </w:rPrChange>
          </w:rPr>
          <w:t>39. Anderberg</w:t>
        </w:r>
      </w:ins>
      <w:ins w:id="2211" w:author="reza" w:date="2019-08-02T18:52:00Z">
        <w:r w:rsidR="00234207" w:rsidRPr="00B06E1F">
          <w:rPr>
            <w:rFonts w:asciiTheme="majorBidi" w:hAnsiTheme="majorBidi" w:cstheme="majorBidi"/>
            <w:noProof/>
          </w:rPr>
          <w:t xml:space="preserve"> </w:t>
        </w:r>
      </w:ins>
      <w:ins w:id="2212" w:author="reza" w:date="2019-07-29T22:03:00Z">
        <w:r w:rsidRPr="00B06E1F">
          <w:rPr>
            <w:rFonts w:asciiTheme="majorBidi" w:hAnsiTheme="majorBidi" w:cstheme="majorBidi"/>
            <w:noProof/>
            <w:rPrChange w:id="2213" w:author="reza" w:date="2019-08-02T20:14:00Z">
              <w:rPr>
                <w:noProof/>
              </w:rPr>
            </w:rPrChange>
          </w:rPr>
          <w:t xml:space="preserve">P, </w:t>
        </w:r>
      </w:ins>
      <w:proofErr w:type="spellStart"/>
      <w:r w:rsidR="00C4386E" w:rsidRPr="00B06E1F">
        <w:rPr>
          <w:rFonts w:asciiTheme="majorBidi" w:hAnsiTheme="majorBidi" w:cstheme="majorBidi"/>
          <w:color w:val="000000"/>
          <w:rPrChange w:id="2214" w:author="reza" w:date="2019-08-02T20:14:00Z">
            <w:rPr>
              <w:rFonts w:ascii="AdvPSSAB-R" w:hAnsi="AdvPSSAB-R"/>
              <w:color w:val="000000"/>
            </w:rPr>
          </w:rPrChange>
        </w:rPr>
        <w:t>Lepp</w:t>
      </w:r>
      <w:proofErr w:type="spellEnd"/>
      <w:r w:rsidR="00C4386E" w:rsidRPr="00B06E1F">
        <w:rPr>
          <w:rFonts w:asciiTheme="majorBidi" w:hAnsiTheme="majorBidi" w:cstheme="majorBidi"/>
          <w:color w:val="000000"/>
          <w:rPrChange w:id="2215" w:author="reza" w:date="2019-08-02T20:14:00Z">
            <w:rPr>
              <w:rFonts w:ascii="AdvPSSAB-R" w:hAnsi="AdvPSSAB-R"/>
              <w:color w:val="000000"/>
            </w:rPr>
          </w:rPrChange>
        </w:rPr>
        <w:t xml:space="preserve"> M, </w:t>
      </w:r>
      <w:proofErr w:type="gramStart"/>
      <w:r w:rsidR="00C4386E" w:rsidRPr="00B06E1F">
        <w:rPr>
          <w:rFonts w:asciiTheme="majorBidi" w:hAnsiTheme="majorBidi" w:cstheme="majorBidi"/>
          <w:color w:val="000000"/>
          <w:rPrChange w:id="2216" w:author="reza" w:date="2019-08-02T20:14:00Z">
            <w:rPr>
              <w:rFonts w:ascii="AdvPSSAB-R" w:hAnsi="AdvPSSAB-R"/>
              <w:color w:val="000000"/>
            </w:rPr>
          </w:rPrChange>
        </w:rPr>
        <w:t>Berglund  AL</w:t>
      </w:r>
      <w:proofErr w:type="gramEnd"/>
      <w:r w:rsidR="00C4386E" w:rsidRPr="00B06E1F">
        <w:rPr>
          <w:rFonts w:asciiTheme="majorBidi" w:hAnsiTheme="majorBidi" w:cstheme="majorBidi"/>
          <w:color w:val="000000"/>
          <w:rPrChange w:id="2217" w:author="reza" w:date="2019-08-02T20:14:00Z">
            <w:rPr>
              <w:rFonts w:ascii="AdvPSSAB-R" w:hAnsi="AdvPSSAB-R"/>
              <w:color w:val="000000"/>
            </w:rPr>
          </w:rPrChange>
        </w:rPr>
        <w:t>,</w:t>
      </w:r>
      <w:ins w:id="2218" w:author="reza" w:date="2019-08-02T18:35:00Z">
        <w:r w:rsidR="005F35D4" w:rsidRPr="00B06E1F">
          <w:rPr>
            <w:rFonts w:asciiTheme="majorBidi" w:hAnsiTheme="majorBidi" w:cstheme="majorBidi"/>
            <w:color w:val="000000"/>
          </w:rPr>
          <w:t xml:space="preserve"> </w:t>
        </w:r>
      </w:ins>
      <w:proofErr w:type="spellStart"/>
      <w:r w:rsidR="00C4386E" w:rsidRPr="00B06E1F">
        <w:rPr>
          <w:rFonts w:asciiTheme="majorBidi" w:hAnsiTheme="majorBidi" w:cstheme="majorBidi"/>
          <w:color w:val="000000"/>
          <w:rPrChange w:id="2219" w:author="reza" w:date="2019-08-02T20:14:00Z">
            <w:rPr>
              <w:rFonts w:ascii="AdvPSSAB-R" w:hAnsi="AdvPSSAB-R"/>
              <w:color w:val="000000"/>
            </w:rPr>
          </w:rPrChange>
        </w:rPr>
        <w:t>Segesten</w:t>
      </w:r>
      <w:proofErr w:type="spellEnd"/>
      <w:r w:rsidR="00C4386E" w:rsidRPr="00B06E1F">
        <w:rPr>
          <w:rFonts w:asciiTheme="majorBidi" w:hAnsiTheme="majorBidi" w:cstheme="majorBidi"/>
          <w:color w:val="000000"/>
          <w:rPrChange w:id="2220" w:author="reza" w:date="2019-08-02T20:14:00Z">
            <w:rPr>
              <w:rFonts w:ascii="AdvPSSAB-R" w:hAnsi="AdvPSSAB-R"/>
              <w:color w:val="000000"/>
            </w:rPr>
          </w:rPrChange>
        </w:rPr>
        <w:t xml:space="preserve"> K.</w:t>
      </w:r>
      <w:ins w:id="2221" w:author="reza" w:date="2019-08-02T18:52:00Z">
        <w:r w:rsidR="00234207" w:rsidRPr="00B06E1F">
          <w:rPr>
            <w:rFonts w:asciiTheme="majorBidi" w:hAnsiTheme="majorBidi" w:cstheme="majorBidi"/>
            <w:color w:val="000000"/>
          </w:rPr>
          <w:t xml:space="preserve"> </w:t>
        </w:r>
      </w:ins>
      <w:ins w:id="2222" w:author="reza" w:date="2019-07-29T22:03:00Z">
        <w:r w:rsidRPr="00B06E1F">
          <w:rPr>
            <w:rFonts w:asciiTheme="majorBidi" w:hAnsiTheme="majorBidi" w:cstheme="majorBidi"/>
            <w:noProof/>
            <w:rPrChange w:id="2223" w:author="reza" w:date="2019-08-02T20:14:00Z">
              <w:rPr>
                <w:i/>
                <w:noProof/>
              </w:rPr>
            </w:rPrChange>
          </w:rPr>
          <w:t xml:space="preserve">Preserving dignity in caring for older adults: a concept analysis. J </w:t>
        </w:r>
      </w:ins>
      <w:r w:rsidR="00C4386E" w:rsidRPr="00B06E1F">
        <w:rPr>
          <w:rFonts w:asciiTheme="majorBidi" w:hAnsiTheme="majorBidi" w:cstheme="majorBidi"/>
          <w:noProof/>
          <w:rPrChange w:id="2224" w:author="reza" w:date="2019-08-02T20:14:00Z">
            <w:rPr>
              <w:noProof/>
            </w:rPr>
          </w:rPrChange>
        </w:rPr>
        <w:t>A</w:t>
      </w:r>
      <w:ins w:id="2225" w:author="reza" w:date="2019-07-29T22:03:00Z">
        <w:r w:rsidRPr="00B06E1F">
          <w:rPr>
            <w:rFonts w:asciiTheme="majorBidi" w:hAnsiTheme="majorBidi" w:cstheme="majorBidi"/>
            <w:noProof/>
            <w:rPrChange w:id="2226" w:author="reza" w:date="2019-08-02T20:14:00Z">
              <w:rPr>
                <w:noProof/>
              </w:rPr>
            </w:rPrChange>
          </w:rPr>
          <w:t xml:space="preserve">dvanc </w:t>
        </w:r>
      </w:ins>
      <w:r w:rsidR="00C4386E" w:rsidRPr="00B06E1F">
        <w:rPr>
          <w:rFonts w:asciiTheme="majorBidi" w:hAnsiTheme="majorBidi" w:cstheme="majorBidi"/>
          <w:noProof/>
          <w:rPrChange w:id="2227" w:author="reza" w:date="2019-08-02T20:14:00Z">
            <w:rPr>
              <w:noProof/>
            </w:rPr>
          </w:rPrChange>
        </w:rPr>
        <w:t>N</w:t>
      </w:r>
      <w:ins w:id="2228" w:author="reza" w:date="2019-07-29T22:03:00Z">
        <w:r w:rsidRPr="00B06E1F">
          <w:rPr>
            <w:rFonts w:asciiTheme="majorBidi" w:hAnsiTheme="majorBidi" w:cstheme="majorBidi"/>
            <w:noProof/>
            <w:rPrChange w:id="2229" w:author="reza" w:date="2019-08-02T20:14:00Z">
              <w:rPr>
                <w:noProof/>
              </w:rPr>
            </w:rPrChange>
          </w:rPr>
          <w:t>urs</w:t>
        </w:r>
      </w:ins>
      <w:r w:rsidR="00C4386E" w:rsidRPr="00B06E1F">
        <w:rPr>
          <w:rFonts w:asciiTheme="majorBidi" w:hAnsiTheme="majorBidi" w:cstheme="majorBidi"/>
          <w:noProof/>
          <w:rPrChange w:id="2230" w:author="reza" w:date="2019-08-02T20:14:00Z">
            <w:rPr>
              <w:noProof/>
            </w:rPr>
          </w:rPrChange>
        </w:rPr>
        <w:t>.</w:t>
      </w:r>
      <w:ins w:id="2231" w:author="reza" w:date="2019-07-29T22:03:00Z">
        <w:r w:rsidRPr="00B06E1F">
          <w:rPr>
            <w:rFonts w:asciiTheme="majorBidi" w:hAnsiTheme="majorBidi" w:cstheme="majorBidi"/>
            <w:noProof/>
            <w:rPrChange w:id="2232" w:author="reza" w:date="2019-08-02T20:14:00Z">
              <w:rPr>
                <w:noProof/>
              </w:rPr>
            </w:rPrChange>
          </w:rPr>
          <w:t xml:space="preserve"> 2007</w:t>
        </w:r>
      </w:ins>
      <w:r w:rsidR="00C4386E" w:rsidRPr="00B06E1F">
        <w:rPr>
          <w:rFonts w:asciiTheme="majorBidi" w:hAnsiTheme="majorBidi" w:cstheme="majorBidi"/>
          <w:noProof/>
          <w:rPrChange w:id="2233" w:author="reza" w:date="2019-08-02T20:14:00Z">
            <w:rPr>
              <w:noProof/>
            </w:rPr>
          </w:rPrChange>
        </w:rPr>
        <w:t>;</w:t>
      </w:r>
      <w:ins w:id="2234" w:author="reza" w:date="2019-07-29T22:03:00Z">
        <w:r w:rsidRPr="00B06E1F">
          <w:rPr>
            <w:rFonts w:asciiTheme="majorBidi" w:hAnsiTheme="majorBidi" w:cstheme="majorBidi"/>
            <w:noProof/>
            <w:rPrChange w:id="2235" w:author="reza" w:date="2019-08-02T20:14:00Z">
              <w:rPr>
                <w:b/>
                <w:noProof/>
              </w:rPr>
            </w:rPrChange>
          </w:rPr>
          <w:t>59(6):635-643.</w:t>
        </w:r>
      </w:ins>
    </w:p>
    <w:p w14:paraId="31FB90EB" w14:textId="77777777" w:rsidR="000C4420" w:rsidRPr="00B06E1F" w:rsidRDefault="002E4016">
      <w:pPr>
        <w:ind w:left="720" w:hanging="720"/>
        <w:jc w:val="both"/>
        <w:rPr>
          <w:ins w:id="2236" w:author="reza" w:date="2019-07-29T22:03:00Z"/>
          <w:rFonts w:asciiTheme="majorBidi" w:hAnsiTheme="majorBidi" w:cstheme="majorBidi"/>
          <w:noProof/>
          <w:rPrChange w:id="2237" w:author="reza" w:date="2019-08-02T20:14:00Z">
            <w:rPr>
              <w:ins w:id="2238" w:author="reza" w:date="2019-07-29T22:03:00Z"/>
              <w:noProof/>
            </w:rPr>
          </w:rPrChange>
        </w:rPr>
      </w:pPr>
      <w:ins w:id="2239" w:author="reza" w:date="2019-07-29T22:03:00Z">
        <w:r w:rsidRPr="00B06E1F">
          <w:rPr>
            <w:rFonts w:asciiTheme="majorBidi" w:hAnsiTheme="majorBidi" w:cstheme="majorBidi"/>
            <w:noProof/>
            <w:rPrChange w:id="2240" w:author="reza" w:date="2019-08-02T20:14:00Z">
              <w:rPr>
                <w:noProof/>
              </w:rPr>
            </w:rPrChange>
          </w:rPr>
          <w:t>40. Shahriari M,</w:t>
        </w:r>
      </w:ins>
      <w:ins w:id="2241" w:author="reza" w:date="2019-08-02T18:52:00Z">
        <w:r w:rsidR="00234207" w:rsidRPr="00B06E1F">
          <w:rPr>
            <w:rFonts w:asciiTheme="majorBidi" w:hAnsiTheme="majorBidi" w:cstheme="majorBidi"/>
            <w:noProof/>
          </w:rPr>
          <w:t xml:space="preserve"> </w:t>
        </w:r>
      </w:ins>
      <w:r w:rsidR="00600FAF" w:rsidRPr="00B06E1F">
        <w:rPr>
          <w:rFonts w:asciiTheme="majorBidi" w:hAnsiTheme="majorBidi" w:cstheme="majorBidi"/>
          <w:rPrChange w:id="2242" w:author="reza" w:date="2019-08-02T20:14:00Z">
            <w:rPr/>
          </w:rPrChange>
        </w:rPr>
        <w:fldChar w:fldCharType="begin"/>
      </w:r>
      <w:r w:rsidR="00600FAF" w:rsidRPr="00B06E1F">
        <w:rPr>
          <w:rFonts w:asciiTheme="majorBidi" w:hAnsiTheme="majorBidi" w:cstheme="majorBidi"/>
          <w:rPrChange w:id="2243" w:author="reza" w:date="2019-08-02T20:14:00Z">
            <w:rPr/>
          </w:rPrChange>
        </w:rPr>
        <w:instrText>HYPERLINK "https://www.ncbi.nlm.nih.gov/pubmed/?term=Mohammadi%20E%5BAuthor%5D&amp;cauthor=true&amp;cauthor_uid=23983720"</w:instrText>
      </w:r>
      <w:r w:rsidR="00600FAF" w:rsidRPr="00B06E1F">
        <w:rPr>
          <w:rFonts w:asciiTheme="majorBidi" w:hAnsiTheme="majorBidi" w:cstheme="majorBidi"/>
          <w:rPrChange w:id="2244" w:author="reza" w:date="2019-08-02T20:14:00Z">
            <w:rPr/>
          </w:rPrChange>
        </w:rPr>
        <w:fldChar w:fldCharType="separate"/>
      </w:r>
      <w:r w:rsidR="00201E50" w:rsidRPr="00B06E1F">
        <w:rPr>
          <w:rStyle w:val="Hyperlink"/>
          <w:rFonts w:asciiTheme="majorBidi" w:hAnsiTheme="majorBidi" w:cstheme="majorBidi"/>
          <w:color w:val="auto"/>
          <w:u w:val="none"/>
          <w:rPrChange w:id="2245" w:author="reza" w:date="2019-08-02T20:14:00Z">
            <w:rPr>
              <w:rStyle w:val="Hyperlink"/>
              <w:color w:val="auto"/>
              <w:u w:val="none"/>
            </w:rPr>
          </w:rPrChange>
        </w:rPr>
        <w:t>Mohammadi</w:t>
      </w:r>
      <w:r w:rsidR="00600FAF" w:rsidRPr="00B06E1F">
        <w:rPr>
          <w:rFonts w:asciiTheme="majorBidi" w:hAnsiTheme="majorBidi" w:cstheme="majorBidi"/>
          <w:rPrChange w:id="2246" w:author="reza" w:date="2019-08-02T20:14:00Z">
            <w:rPr/>
          </w:rPrChange>
        </w:rPr>
        <w:fldChar w:fldCharType="end"/>
      </w:r>
      <w:r w:rsidR="00201E50" w:rsidRPr="00B06E1F">
        <w:rPr>
          <w:rFonts w:asciiTheme="majorBidi" w:hAnsiTheme="majorBidi" w:cstheme="majorBidi"/>
          <w:rPrChange w:id="2247" w:author="reza" w:date="2019-08-02T20:14:00Z">
            <w:rPr/>
          </w:rPrChange>
        </w:rPr>
        <w:t xml:space="preserve"> E</w:t>
      </w:r>
      <w:del w:id="2248" w:author="reza" w:date="2019-08-02T18:35:00Z">
        <w:r w:rsidR="00201E50" w:rsidRPr="00B06E1F" w:rsidDel="005F35D4">
          <w:rPr>
            <w:rFonts w:asciiTheme="majorBidi" w:hAnsiTheme="majorBidi" w:cstheme="majorBidi"/>
            <w:rPrChange w:id="2249" w:author="reza" w:date="2019-08-02T20:14:00Z">
              <w:rPr/>
            </w:rPrChange>
          </w:rPr>
          <w:delText>,</w:delText>
        </w:r>
      </w:del>
      <w:ins w:id="2250" w:author="reza" w:date="2019-08-02T18:35:00Z">
        <w:r w:rsidR="005F35D4" w:rsidRPr="00B06E1F">
          <w:rPr>
            <w:rFonts w:asciiTheme="majorBidi" w:hAnsiTheme="majorBidi" w:cstheme="majorBidi"/>
          </w:rPr>
          <w:t xml:space="preserve">, </w:t>
        </w:r>
      </w:ins>
      <w:r w:rsidR="00600FAF" w:rsidRPr="00B06E1F">
        <w:rPr>
          <w:rFonts w:asciiTheme="majorBidi" w:hAnsiTheme="majorBidi" w:cstheme="majorBidi"/>
          <w:rPrChange w:id="2251" w:author="reza" w:date="2019-08-02T20:14:00Z">
            <w:rPr/>
          </w:rPrChange>
        </w:rPr>
        <w:fldChar w:fldCharType="begin"/>
      </w:r>
      <w:r w:rsidR="00600FAF" w:rsidRPr="00B06E1F">
        <w:rPr>
          <w:rFonts w:asciiTheme="majorBidi" w:hAnsiTheme="majorBidi" w:cstheme="majorBidi"/>
          <w:rPrChange w:id="2252" w:author="reza" w:date="2019-08-02T20:14:00Z">
            <w:rPr/>
          </w:rPrChange>
        </w:rPr>
        <w:instrText>HYPERLINK "https://www.ncbi.nlm.nih.gov/pubmed/?term=Abbaszadeh%20A%5BAuthor%5D&amp;cauthor=true&amp;cauthor_uid=23983720"</w:instrText>
      </w:r>
      <w:r w:rsidR="00600FAF" w:rsidRPr="00B06E1F">
        <w:rPr>
          <w:rFonts w:asciiTheme="majorBidi" w:hAnsiTheme="majorBidi" w:cstheme="majorBidi"/>
          <w:rPrChange w:id="2253" w:author="reza" w:date="2019-08-02T20:14:00Z">
            <w:rPr/>
          </w:rPrChange>
        </w:rPr>
        <w:fldChar w:fldCharType="separate"/>
      </w:r>
      <w:r w:rsidR="00201E50" w:rsidRPr="00B06E1F">
        <w:rPr>
          <w:rStyle w:val="Hyperlink"/>
          <w:rFonts w:asciiTheme="majorBidi" w:hAnsiTheme="majorBidi" w:cstheme="majorBidi"/>
          <w:color w:val="auto"/>
          <w:u w:val="none"/>
          <w:rPrChange w:id="2254" w:author="reza" w:date="2019-08-02T20:14:00Z">
            <w:rPr>
              <w:rStyle w:val="Hyperlink"/>
              <w:color w:val="auto"/>
              <w:u w:val="none"/>
            </w:rPr>
          </w:rPrChange>
        </w:rPr>
        <w:t>Abbaszadeh</w:t>
      </w:r>
      <w:r w:rsidR="00600FAF" w:rsidRPr="00B06E1F">
        <w:rPr>
          <w:rFonts w:asciiTheme="majorBidi" w:hAnsiTheme="majorBidi" w:cstheme="majorBidi"/>
          <w:rPrChange w:id="2255" w:author="reza" w:date="2019-08-02T20:14:00Z">
            <w:rPr/>
          </w:rPrChange>
        </w:rPr>
        <w:fldChar w:fldCharType="end"/>
      </w:r>
      <w:r w:rsidR="00201E50" w:rsidRPr="00B06E1F">
        <w:rPr>
          <w:rFonts w:asciiTheme="majorBidi" w:hAnsiTheme="majorBidi" w:cstheme="majorBidi"/>
          <w:rPrChange w:id="2256" w:author="reza" w:date="2019-08-02T20:14:00Z">
            <w:rPr/>
          </w:rPrChange>
        </w:rPr>
        <w:t xml:space="preserve"> A,</w:t>
      </w:r>
      <w:ins w:id="2257" w:author="reza" w:date="2019-08-02T18:35:00Z">
        <w:r w:rsidR="005F35D4" w:rsidRPr="00B06E1F">
          <w:rPr>
            <w:rFonts w:asciiTheme="majorBidi" w:hAnsiTheme="majorBidi" w:cstheme="majorBidi"/>
          </w:rPr>
          <w:t xml:space="preserve"> </w:t>
        </w:r>
      </w:ins>
      <w:r w:rsidR="00600FAF" w:rsidRPr="00B06E1F">
        <w:rPr>
          <w:rFonts w:asciiTheme="majorBidi" w:hAnsiTheme="majorBidi" w:cstheme="majorBidi"/>
          <w:rPrChange w:id="2258" w:author="reza" w:date="2019-08-02T20:14:00Z">
            <w:rPr/>
          </w:rPrChange>
        </w:rPr>
        <w:fldChar w:fldCharType="begin"/>
      </w:r>
      <w:r w:rsidR="00600FAF" w:rsidRPr="00B06E1F">
        <w:rPr>
          <w:rFonts w:asciiTheme="majorBidi" w:hAnsiTheme="majorBidi" w:cstheme="majorBidi"/>
          <w:rPrChange w:id="2259" w:author="reza" w:date="2019-08-02T20:14:00Z">
            <w:rPr/>
          </w:rPrChange>
        </w:rPr>
        <w:instrText>HYPERLINK "https://www.ncbi.nlm.nih.gov/pubmed/?term=Bahrami%20M%5BAuthor%5D&amp;cauthor=true&amp;cauthor_uid=23983720"</w:instrText>
      </w:r>
      <w:r w:rsidR="00600FAF" w:rsidRPr="00B06E1F">
        <w:rPr>
          <w:rFonts w:asciiTheme="majorBidi" w:hAnsiTheme="majorBidi" w:cstheme="majorBidi"/>
          <w:rPrChange w:id="2260" w:author="reza" w:date="2019-08-02T20:14:00Z">
            <w:rPr/>
          </w:rPrChange>
        </w:rPr>
        <w:fldChar w:fldCharType="separate"/>
      </w:r>
      <w:proofErr w:type="spellStart"/>
      <w:r w:rsidR="00201E50" w:rsidRPr="00B06E1F">
        <w:rPr>
          <w:rStyle w:val="Hyperlink"/>
          <w:rFonts w:asciiTheme="majorBidi" w:hAnsiTheme="majorBidi" w:cstheme="majorBidi"/>
          <w:color w:val="auto"/>
          <w:u w:val="none"/>
          <w:rPrChange w:id="2261" w:author="reza" w:date="2019-08-02T20:14:00Z">
            <w:rPr>
              <w:rStyle w:val="Hyperlink"/>
              <w:color w:val="auto"/>
              <w:u w:val="none"/>
            </w:rPr>
          </w:rPrChange>
        </w:rPr>
        <w:t>Bahrami</w:t>
      </w:r>
      <w:proofErr w:type="spellEnd"/>
      <w:r w:rsidR="00600FAF" w:rsidRPr="00B06E1F">
        <w:rPr>
          <w:rFonts w:asciiTheme="majorBidi" w:hAnsiTheme="majorBidi" w:cstheme="majorBidi"/>
          <w:rPrChange w:id="2262" w:author="reza" w:date="2019-08-02T20:14:00Z">
            <w:rPr/>
          </w:rPrChange>
        </w:rPr>
        <w:fldChar w:fldCharType="end"/>
      </w:r>
      <w:r w:rsidR="00201E50" w:rsidRPr="00B06E1F">
        <w:rPr>
          <w:rFonts w:asciiTheme="majorBidi" w:hAnsiTheme="majorBidi" w:cstheme="majorBidi"/>
          <w:rPrChange w:id="2263" w:author="reza" w:date="2019-08-02T20:14:00Z">
            <w:rPr/>
          </w:rPrChange>
        </w:rPr>
        <w:t xml:space="preserve"> M.</w:t>
      </w:r>
      <w:ins w:id="2264" w:author="reza" w:date="2019-08-02T18:35:00Z">
        <w:r w:rsidR="005F35D4" w:rsidRPr="00B06E1F">
          <w:rPr>
            <w:rFonts w:asciiTheme="majorBidi" w:hAnsiTheme="majorBidi" w:cstheme="majorBidi"/>
          </w:rPr>
          <w:t xml:space="preserve"> </w:t>
        </w:r>
      </w:ins>
      <w:ins w:id="2265" w:author="reza" w:date="2019-07-29T22:03:00Z">
        <w:r w:rsidRPr="00B06E1F">
          <w:rPr>
            <w:rFonts w:asciiTheme="majorBidi" w:hAnsiTheme="majorBidi" w:cstheme="majorBidi"/>
            <w:noProof/>
            <w:rPrChange w:id="2266" w:author="reza" w:date="2019-08-02T20:14:00Z">
              <w:rPr>
                <w:i/>
                <w:noProof/>
              </w:rPr>
            </w:rPrChange>
          </w:rPr>
          <w:t xml:space="preserve">Nursing ethical values and definitions: A literature review. Iran </w:t>
        </w:r>
      </w:ins>
      <w:r w:rsidR="00201E50" w:rsidRPr="00B06E1F">
        <w:rPr>
          <w:rFonts w:asciiTheme="majorBidi" w:hAnsiTheme="majorBidi" w:cstheme="majorBidi"/>
          <w:noProof/>
          <w:rPrChange w:id="2267" w:author="reza" w:date="2019-08-02T20:14:00Z">
            <w:rPr>
              <w:noProof/>
            </w:rPr>
          </w:rPrChange>
        </w:rPr>
        <w:t>J</w:t>
      </w:r>
      <w:ins w:id="2268" w:author="reza" w:date="2019-08-02T18:38:00Z">
        <w:r w:rsidR="005F35D4" w:rsidRPr="00B06E1F">
          <w:rPr>
            <w:rFonts w:asciiTheme="majorBidi" w:hAnsiTheme="majorBidi" w:cstheme="majorBidi"/>
            <w:noProof/>
          </w:rPr>
          <w:t xml:space="preserve"> </w:t>
        </w:r>
      </w:ins>
      <w:r w:rsidR="00201E50" w:rsidRPr="00B06E1F">
        <w:rPr>
          <w:rFonts w:asciiTheme="majorBidi" w:hAnsiTheme="majorBidi" w:cstheme="majorBidi"/>
          <w:noProof/>
          <w:rPrChange w:id="2269" w:author="reza" w:date="2019-08-02T20:14:00Z">
            <w:rPr>
              <w:noProof/>
            </w:rPr>
          </w:rPrChange>
        </w:rPr>
        <w:t>N</w:t>
      </w:r>
      <w:ins w:id="2270" w:author="reza" w:date="2019-07-29T22:03:00Z">
        <w:r w:rsidRPr="00B06E1F">
          <w:rPr>
            <w:rFonts w:asciiTheme="majorBidi" w:hAnsiTheme="majorBidi" w:cstheme="majorBidi"/>
            <w:noProof/>
            <w:rPrChange w:id="2271" w:author="reza" w:date="2019-08-02T20:14:00Z">
              <w:rPr>
                <w:noProof/>
              </w:rPr>
            </w:rPrChange>
          </w:rPr>
          <w:t xml:space="preserve">urs </w:t>
        </w:r>
      </w:ins>
      <w:ins w:id="2272" w:author="reza" w:date="2019-08-02T18:38:00Z">
        <w:r w:rsidR="005F35D4" w:rsidRPr="00B06E1F">
          <w:rPr>
            <w:rFonts w:asciiTheme="majorBidi" w:hAnsiTheme="majorBidi" w:cstheme="majorBidi"/>
            <w:noProof/>
          </w:rPr>
          <w:t>M</w:t>
        </w:r>
      </w:ins>
      <w:ins w:id="2273" w:author="reza" w:date="2019-07-29T22:03:00Z">
        <w:r w:rsidRPr="00B06E1F">
          <w:rPr>
            <w:rFonts w:asciiTheme="majorBidi" w:hAnsiTheme="majorBidi" w:cstheme="majorBidi"/>
            <w:noProof/>
            <w:rPrChange w:id="2274" w:author="reza" w:date="2019-08-02T20:14:00Z">
              <w:rPr>
                <w:noProof/>
              </w:rPr>
            </w:rPrChange>
          </w:rPr>
          <w:t>idw</w:t>
        </w:r>
      </w:ins>
      <w:r w:rsidR="00495635" w:rsidRPr="00B06E1F">
        <w:rPr>
          <w:rFonts w:asciiTheme="majorBidi" w:hAnsiTheme="majorBidi" w:cstheme="majorBidi"/>
          <w:noProof/>
          <w:rPrChange w:id="2275" w:author="reza" w:date="2019-08-02T20:14:00Z">
            <w:rPr>
              <w:noProof/>
            </w:rPr>
          </w:rPrChange>
        </w:rPr>
        <w:t>ifey</w:t>
      </w:r>
      <w:ins w:id="2276" w:author="reza" w:date="2019-08-02T18:38:00Z">
        <w:r w:rsidR="005F35D4" w:rsidRPr="00B06E1F">
          <w:rPr>
            <w:rFonts w:asciiTheme="majorBidi" w:hAnsiTheme="majorBidi" w:cstheme="majorBidi"/>
            <w:noProof/>
          </w:rPr>
          <w:t xml:space="preserve"> </w:t>
        </w:r>
      </w:ins>
      <w:ins w:id="2277" w:author="reza" w:date="2019-08-02T18:39:00Z">
        <w:r w:rsidR="005F35D4" w:rsidRPr="00B06E1F">
          <w:rPr>
            <w:rFonts w:asciiTheme="majorBidi" w:hAnsiTheme="majorBidi" w:cstheme="majorBidi"/>
            <w:noProof/>
          </w:rPr>
          <w:t>R</w:t>
        </w:r>
      </w:ins>
      <w:ins w:id="2278" w:author="reza" w:date="2019-07-29T22:03:00Z">
        <w:r w:rsidRPr="00B06E1F">
          <w:rPr>
            <w:rFonts w:asciiTheme="majorBidi" w:hAnsiTheme="majorBidi" w:cstheme="majorBidi"/>
            <w:noProof/>
            <w:rPrChange w:id="2279" w:author="reza" w:date="2019-08-02T20:14:00Z">
              <w:rPr>
                <w:noProof/>
              </w:rPr>
            </w:rPrChange>
          </w:rPr>
          <w:t>es</w:t>
        </w:r>
      </w:ins>
      <w:r w:rsidR="00201E50" w:rsidRPr="00B06E1F">
        <w:rPr>
          <w:rFonts w:asciiTheme="majorBidi" w:hAnsiTheme="majorBidi" w:cstheme="majorBidi"/>
          <w:noProof/>
          <w:rPrChange w:id="2280" w:author="reza" w:date="2019-08-02T20:14:00Z">
            <w:rPr>
              <w:noProof/>
            </w:rPr>
          </w:rPrChange>
        </w:rPr>
        <w:t>.</w:t>
      </w:r>
      <w:ins w:id="2281" w:author="reza" w:date="2019-08-02T20:15:00Z">
        <w:r w:rsidR="00B06E1F">
          <w:rPr>
            <w:rFonts w:asciiTheme="majorBidi" w:hAnsiTheme="majorBidi" w:cstheme="majorBidi"/>
            <w:noProof/>
          </w:rPr>
          <w:t xml:space="preserve"> </w:t>
        </w:r>
      </w:ins>
      <w:ins w:id="2282" w:author="reza" w:date="2019-07-29T22:03:00Z">
        <w:r w:rsidRPr="00B06E1F">
          <w:rPr>
            <w:rFonts w:asciiTheme="majorBidi" w:hAnsiTheme="majorBidi" w:cstheme="majorBidi"/>
            <w:noProof/>
            <w:rPrChange w:id="2283" w:author="reza" w:date="2019-08-02T20:14:00Z">
              <w:rPr>
                <w:noProof/>
              </w:rPr>
            </w:rPrChange>
          </w:rPr>
          <w:t>2013</w:t>
        </w:r>
      </w:ins>
      <w:r w:rsidR="00201E50" w:rsidRPr="00B06E1F">
        <w:rPr>
          <w:rFonts w:asciiTheme="majorBidi" w:hAnsiTheme="majorBidi" w:cstheme="majorBidi"/>
          <w:noProof/>
          <w:rPrChange w:id="2284" w:author="reza" w:date="2019-08-02T20:14:00Z">
            <w:rPr>
              <w:noProof/>
            </w:rPr>
          </w:rPrChange>
        </w:rPr>
        <w:t>;</w:t>
      </w:r>
      <w:ins w:id="2285" w:author="reza" w:date="2019-07-29T22:03:00Z">
        <w:r w:rsidRPr="00B06E1F">
          <w:rPr>
            <w:rFonts w:asciiTheme="majorBidi" w:hAnsiTheme="majorBidi" w:cstheme="majorBidi"/>
            <w:noProof/>
            <w:rPrChange w:id="2286" w:author="reza" w:date="2019-08-02T20:14:00Z">
              <w:rPr>
                <w:b/>
                <w:noProof/>
              </w:rPr>
            </w:rPrChange>
          </w:rPr>
          <w:t>18(1): 1</w:t>
        </w:r>
      </w:ins>
      <w:r w:rsidR="00CC0EA6" w:rsidRPr="00B06E1F">
        <w:rPr>
          <w:rFonts w:asciiTheme="majorBidi" w:hAnsiTheme="majorBidi" w:cstheme="majorBidi"/>
          <w:noProof/>
          <w:rPrChange w:id="2287" w:author="reza" w:date="2019-08-02T20:14:00Z">
            <w:rPr>
              <w:noProof/>
            </w:rPr>
          </w:rPrChange>
        </w:rPr>
        <w:t xml:space="preserve">-8. </w:t>
      </w:r>
    </w:p>
    <w:p w14:paraId="1AF35440" w14:textId="77777777" w:rsidR="000C4420" w:rsidRPr="00B06E1F" w:rsidRDefault="002E4016">
      <w:pPr>
        <w:ind w:left="720" w:hanging="720"/>
        <w:jc w:val="both"/>
        <w:rPr>
          <w:ins w:id="2288" w:author="reza" w:date="2019-07-29T22:03:00Z"/>
          <w:rFonts w:asciiTheme="majorBidi" w:hAnsiTheme="majorBidi" w:cstheme="majorBidi"/>
          <w:noProof/>
          <w:rPrChange w:id="2289" w:author="reza" w:date="2019-08-02T20:14:00Z">
            <w:rPr>
              <w:ins w:id="2290" w:author="reza" w:date="2019-07-29T22:03:00Z"/>
              <w:noProof/>
            </w:rPr>
          </w:rPrChange>
        </w:rPr>
      </w:pPr>
      <w:ins w:id="2291" w:author="reza" w:date="2019-07-29T22:03:00Z">
        <w:r w:rsidRPr="00B06E1F">
          <w:rPr>
            <w:rFonts w:asciiTheme="majorBidi" w:hAnsiTheme="majorBidi" w:cstheme="majorBidi"/>
            <w:noProof/>
            <w:rPrChange w:id="2292" w:author="reza" w:date="2019-08-02T20:14:00Z">
              <w:rPr>
                <w:noProof/>
              </w:rPr>
            </w:rPrChange>
          </w:rPr>
          <w:t>41. Bayer T, Tadd</w:t>
        </w:r>
      </w:ins>
      <w:r w:rsidR="00495635" w:rsidRPr="00B06E1F">
        <w:rPr>
          <w:rFonts w:asciiTheme="majorBidi" w:hAnsiTheme="majorBidi" w:cstheme="majorBidi"/>
          <w:noProof/>
          <w:rPrChange w:id="2293" w:author="reza" w:date="2019-08-02T20:14:00Z">
            <w:rPr>
              <w:noProof/>
            </w:rPr>
          </w:rPrChange>
        </w:rPr>
        <w:t xml:space="preserve"> W</w:t>
      </w:r>
      <w:ins w:id="2294" w:author="reza" w:date="2019-07-29T22:03:00Z">
        <w:r w:rsidRPr="00B06E1F">
          <w:rPr>
            <w:rFonts w:asciiTheme="majorBidi" w:hAnsiTheme="majorBidi" w:cstheme="majorBidi"/>
            <w:noProof/>
            <w:rPrChange w:id="2295" w:author="reza" w:date="2019-08-02T20:14:00Z">
              <w:rPr>
                <w:noProof/>
              </w:rPr>
            </w:rPrChange>
          </w:rPr>
          <w:t>, Krajcik</w:t>
        </w:r>
      </w:ins>
      <w:r w:rsidR="00495635" w:rsidRPr="00B06E1F">
        <w:rPr>
          <w:rFonts w:asciiTheme="majorBidi" w:hAnsiTheme="majorBidi" w:cstheme="majorBidi"/>
          <w:noProof/>
          <w:rPrChange w:id="2296" w:author="reza" w:date="2019-08-02T20:14:00Z">
            <w:rPr>
              <w:noProof/>
            </w:rPr>
          </w:rPrChange>
        </w:rPr>
        <w:t xml:space="preserve"> S.</w:t>
      </w:r>
      <w:ins w:id="2297" w:author="reza" w:date="2019-08-02T18:39:00Z">
        <w:r w:rsidR="005F35D4" w:rsidRPr="00B06E1F">
          <w:rPr>
            <w:rFonts w:asciiTheme="majorBidi" w:hAnsiTheme="majorBidi" w:cstheme="majorBidi"/>
            <w:noProof/>
          </w:rPr>
          <w:t xml:space="preserve"> </w:t>
        </w:r>
      </w:ins>
      <w:ins w:id="2298" w:author="reza" w:date="2019-07-29T22:03:00Z">
        <w:r w:rsidRPr="00B06E1F">
          <w:rPr>
            <w:rFonts w:asciiTheme="majorBidi" w:hAnsiTheme="majorBidi" w:cstheme="majorBidi"/>
            <w:noProof/>
            <w:rPrChange w:id="2299" w:author="reza" w:date="2019-08-02T20:14:00Z">
              <w:rPr>
                <w:i/>
                <w:noProof/>
              </w:rPr>
            </w:rPrChange>
          </w:rPr>
          <w:t>Dignity: the voice of older people. Qual Ageing Older Adults</w:t>
        </w:r>
      </w:ins>
      <w:r w:rsidR="00495635" w:rsidRPr="00B06E1F">
        <w:rPr>
          <w:rFonts w:asciiTheme="majorBidi" w:hAnsiTheme="majorBidi" w:cstheme="majorBidi"/>
          <w:noProof/>
          <w:rPrChange w:id="2300" w:author="reza" w:date="2019-08-02T20:14:00Z">
            <w:rPr>
              <w:noProof/>
            </w:rPr>
          </w:rPrChange>
        </w:rPr>
        <w:t xml:space="preserve">. </w:t>
      </w:r>
      <w:ins w:id="2301" w:author="reza" w:date="2019-07-29T22:03:00Z">
        <w:r w:rsidRPr="00B06E1F">
          <w:rPr>
            <w:rFonts w:asciiTheme="majorBidi" w:hAnsiTheme="majorBidi" w:cstheme="majorBidi"/>
            <w:noProof/>
            <w:rPrChange w:id="2302" w:author="reza" w:date="2019-08-02T20:14:00Z">
              <w:rPr>
                <w:noProof/>
              </w:rPr>
            </w:rPrChange>
          </w:rPr>
          <w:t>2005</w:t>
        </w:r>
      </w:ins>
      <w:r w:rsidR="00495635" w:rsidRPr="00B06E1F">
        <w:rPr>
          <w:rFonts w:asciiTheme="majorBidi" w:hAnsiTheme="majorBidi" w:cstheme="majorBidi"/>
          <w:noProof/>
          <w:rPrChange w:id="2303" w:author="reza" w:date="2019-08-02T20:14:00Z">
            <w:rPr>
              <w:noProof/>
            </w:rPr>
          </w:rPrChange>
        </w:rPr>
        <w:t>;</w:t>
      </w:r>
      <w:ins w:id="2304" w:author="reza" w:date="2019-07-29T22:03:00Z">
        <w:r w:rsidRPr="00B06E1F">
          <w:rPr>
            <w:rFonts w:asciiTheme="majorBidi" w:hAnsiTheme="majorBidi" w:cstheme="majorBidi"/>
            <w:noProof/>
            <w:rPrChange w:id="2305" w:author="reza" w:date="2019-08-02T20:14:00Z">
              <w:rPr>
                <w:b/>
                <w:noProof/>
              </w:rPr>
            </w:rPrChange>
          </w:rPr>
          <w:t>6(1):22-29.</w:t>
        </w:r>
      </w:ins>
    </w:p>
    <w:p w14:paraId="03F3DCAB" w14:textId="77777777" w:rsidR="000C4420" w:rsidRPr="00B06E1F" w:rsidRDefault="002E4016">
      <w:pPr>
        <w:ind w:left="720" w:hanging="720"/>
        <w:jc w:val="both"/>
        <w:rPr>
          <w:ins w:id="2306" w:author="reza" w:date="2019-07-29T22:03:00Z"/>
          <w:rFonts w:asciiTheme="majorBidi" w:hAnsiTheme="majorBidi" w:cstheme="majorBidi"/>
          <w:noProof/>
          <w:rPrChange w:id="2307" w:author="reza" w:date="2019-08-02T20:14:00Z">
            <w:rPr>
              <w:ins w:id="2308" w:author="reza" w:date="2019-07-29T22:03:00Z"/>
              <w:noProof/>
            </w:rPr>
          </w:rPrChange>
        </w:rPr>
      </w:pPr>
      <w:ins w:id="2309" w:author="reza" w:date="2019-07-29T22:03:00Z">
        <w:r w:rsidRPr="00B06E1F">
          <w:rPr>
            <w:rFonts w:asciiTheme="majorBidi" w:hAnsiTheme="majorBidi" w:cstheme="majorBidi"/>
            <w:noProof/>
            <w:rPrChange w:id="2310" w:author="reza" w:date="2019-08-02T20:14:00Z">
              <w:rPr>
                <w:noProof/>
              </w:rPr>
            </w:rPrChange>
          </w:rPr>
          <w:t>42</w:t>
        </w:r>
      </w:ins>
      <w:r w:rsidR="00ED2017" w:rsidRPr="00B06E1F">
        <w:rPr>
          <w:rFonts w:asciiTheme="majorBidi" w:hAnsiTheme="majorBidi" w:cstheme="majorBidi"/>
          <w:noProof/>
          <w:rPrChange w:id="2311" w:author="reza" w:date="2019-08-02T20:14:00Z">
            <w:rPr>
              <w:noProof/>
            </w:rPr>
          </w:rPrChange>
        </w:rPr>
        <w:t xml:space="preserve">. </w:t>
      </w:r>
      <w:ins w:id="2312" w:author="reza" w:date="2019-07-29T22:03:00Z">
        <w:r w:rsidR="00875515" w:rsidRPr="00B06E1F">
          <w:rPr>
            <w:rFonts w:asciiTheme="majorBidi" w:hAnsiTheme="majorBidi" w:cstheme="majorBidi"/>
            <w:noProof/>
            <w:rPrChange w:id="2313" w:author="reza" w:date="2019-08-02T20:14:00Z">
              <w:rPr>
                <w:noProof/>
              </w:rPr>
            </w:rPrChange>
          </w:rPr>
          <w:t xml:space="preserve">ShahriariM, </w:t>
        </w:r>
      </w:ins>
      <w:r w:rsidR="00600FAF" w:rsidRPr="00B06E1F">
        <w:rPr>
          <w:rFonts w:asciiTheme="majorBidi" w:hAnsiTheme="majorBidi" w:cstheme="majorBidi"/>
          <w:rPrChange w:id="2314" w:author="reza" w:date="2019-08-02T20:14:00Z">
            <w:rPr/>
          </w:rPrChange>
        </w:rPr>
        <w:fldChar w:fldCharType="begin"/>
      </w:r>
      <w:r w:rsidR="00600FAF" w:rsidRPr="00B06E1F">
        <w:rPr>
          <w:rFonts w:asciiTheme="majorBidi" w:hAnsiTheme="majorBidi" w:cstheme="majorBidi"/>
          <w:rPrChange w:id="2315" w:author="reza" w:date="2019-08-02T20:14:00Z">
            <w:rPr/>
          </w:rPrChange>
        </w:rPr>
        <w:instrText>HYPERLINK "https://www.ncbi.nlm.nih.gov/pubmed/?term=Mohammadi%20E%5BAuthor%5D&amp;cauthor=true&amp;cauthor_uid=23983720"</w:instrText>
      </w:r>
      <w:r w:rsidR="00600FAF" w:rsidRPr="00B06E1F">
        <w:rPr>
          <w:rFonts w:asciiTheme="majorBidi" w:hAnsiTheme="majorBidi" w:cstheme="majorBidi"/>
          <w:rPrChange w:id="2316" w:author="reza" w:date="2019-08-02T20:14:00Z">
            <w:rPr/>
          </w:rPrChange>
        </w:rPr>
        <w:fldChar w:fldCharType="separate"/>
      </w:r>
      <w:r w:rsidR="00875515" w:rsidRPr="00B06E1F">
        <w:rPr>
          <w:rStyle w:val="Hyperlink"/>
          <w:rFonts w:asciiTheme="majorBidi" w:hAnsiTheme="majorBidi" w:cstheme="majorBidi"/>
          <w:color w:val="auto"/>
          <w:u w:val="none"/>
          <w:rPrChange w:id="2317" w:author="reza" w:date="2019-08-02T20:14:00Z">
            <w:rPr>
              <w:rStyle w:val="Hyperlink"/>
              <w:color w:val="auto"/>
              <w:u w:val="none"/>
            </w:rPr>
          </w:rPrChange>
        </w:rPr>
        <w:t>Mohammadi</w:t>
      </w:r>
      <w:r w:rsidR="00600FAF" w:rsidRPr="00B06E1F">
        <w:rPr>
          <w:rFonts w:asciiTheme="majorBidi" w:hAnsiTheme="majorBidi" w:cstheme="majorBidi"/>
          <w:rPrChange w:id="2318" w:author="reza" w:date="2019-08-02T20:14:00Z">
            <w:rPr/>
          </w:rPrChange>
        </w:rPr>
        <w:fldChar w:fldCharType="end"/>
      </w:r>
      <w:r w:rsidR="00875515" w:rsidRPr="00B06E1F">
        <w:rPr>
          <w:rFonts w:asciiTheme="majorBidi" w:hAnsiTheme="majorBidi" w:cstheme="majorBidi"/>
          <w:rPrChange w:id="2319" w:author="reza" w:date="2019-08-02T20:14:00Z">
            <w:rPr/>
          </w:rPrChange>
        </w:rPr>
        <w:t xml:space="preserve"> E, </w:t>
      </w:r>
      <w:r w:rsidR="00600FAF" w:rsidRPr="00B06E1F">
        <w:rPr>
          <w:rFonts w:asciiTheme="majorBidi" w:hAnsiTheme="majorBidi" w:cstheme="majorBidi"/>
          <w:rPrChange w:id="2320" w:author="reza" w:date="2019-08-02T20:14:00Z">
            <w:rPr/>
          </w:rPrChange>
        </w:rPr>
        <w:fldChar w:fldCharType="begin"/>
      </w:r>
      <w:r w:rsidR="00600FAF" w:rsidRPr="00B06E1F">
        <w:rPr>
          <w:rFonts w:asciiTheme="majorBidi" w:hAnsiTheme="majorBidi" w:cstheme="majorBidi"/>
          <w:rPrChange w:id="2321" w:author="reza" w:date="2019-08-02T20:14:00Z">
            <w:rPr/>
          </w:rPrChange>
        </w:rPr>
        <w:instrText>HYPERLINK "https://www.ncbi.nlm.nih.gov/pubmed/?term=Abbaszadeh%20A%5BAuthor%5D&amp;cauthor=true&amp;cauthor_uid=23983720"</w:instrText>
      </w:r>
      <w:r w:rsidR="00600FAF" w:rsidRPr="00B06E1F">
        <w:rPr>
          <w:rFonts w:asciiTheme="majorBidi" w:hAnsiTheme="majorBidi" w:cstheme="majorBidi"/>
          <w:rPrChange w:id="2322" w:author="reza" w:date="2019-08-02T20:14:00Z">
            <w:rPr/>
          </w:rPrChange>
        </w:rPr>
        <w:fldChar w:fldCharType="separate"/>
      </w:r>
      <w:r w:rsidR="00875515" w:rsidRPr="00B06E1F">
        <w:rPr>
          <w:rStyle w:val="Hyperlink"/>
          <w:rFonts w:asciiTheme="majorBidi" w:hAnsiTheme="majorBidi" w:cstheme="majorBidi"/>
          <w:color w:val="auto"/>
          <w:u w:val="none"/>
          <w:rPrChange w:id="2323" w:author="reza" w:date="2019-08-02T20:14:00Z">
            <w:rPr>
              <w:rStyle w:val="Hyperlink"/>
              <w:color w:val="auto"/>
              <w:u w:val="none"/>
            </w:rPr>
          </w:rPrChange>
        </w:rPr>
        <w:t>Abbaszadeh</w:t>
      </w:r>
      <w:r w:rsidR="00600FAF" w:rsidRPr="00B06E1F">
        <w:rPr>
          <w:rFonts w:asciiTheme="majorBidi" w:hAnsiTheme="majorBidi" w:cstheme="majorBidi"/>
          <w:rPrChange w:id="2324" w:author="reza" w:date="2019-08-02T20:14:00Z">
            <w:rPr/>
          </w:rPrChange>
        </w:rPr>
        <w:fldChar w:fldCharType="end"/>
      </w:r>
      <w:r w:rsidR="00875515" w:rsidRPr="00B06E1F">
        <w:rPr>
          <w:rFonts w:asciiTheme="majorBidi" w:hAnsiTheme="majorBidi" w:cstheme="majorBidi"/>
          <w:rPrChange w:id="2325" w:author="reza" w:date="2019-08-02T20:14:00Z">
            <w:rPr/>
          </w:rPrChange>
        </w:rPr>
        <w:t xml:space="preserve"> </w:t>
      </w:r>
      <w:proofErr w:type="spellStart"/>
      <w:r w:rsidR="00875515" w:rsidRPr="00B06E1F">
        <w:rPr>
          <w:rFonts w:asciiTheme="majorBidi" w:hAnsiTheme="majorBidi" w:cstheme="majorBidi"/>
          <w:rPrChange w:id="2326" w:author="reza" w:date="2019-08-02T20:14:00Z">
            <w:rPr/>
          </w:rPrChange>
        </w:rPr>
        <w:t>A,</w:t>
      </w:r>
      <w:r w:rsidR="00600FAF" w:rsidRPr="00B06E1F">
        <w:rPr>
          <w:rFonts w:asciiTheme="majorBidi" w:hAnsiTheme="majorBidi" w:cstheme="majorBidi"/>
          <w:rPrChange w:id="2327" w:author="reza" w:date="2019-08-02T20:14:00Z">
            <w:rPr/>
          </w:rPrChange>
        </w:rPr>
        <w:fldChar w:fldCharType="begin"/>
      </w:r>
      <w:r w:rsidR="00600FAF" w:rsidRPr="00B06E1F">
        <w:rPr>
          <w:rFonts w:asciiTheme="majorBidi" w:hAnsiTheme="majorBidi" w:cstheme="majorBidi"/>
          <w:rPrChange w:id="2328" w:author="reza" w:date="2019-08-02T20:14:00Z">
            <w:rPr/>
          </w:rPrChange>
        </w:rPr>
        <w:instrText>HYPERLINK "https://www.ncbi.nlm.nih.gov/pubmed/?term=Bahrami%20M%5BAuthor%5D&amp;cauthor=true&amp;cauthor_uid=23983720"</w:instrText>
      </w:r>
      <w:r w:rsidR="00600FAF" w:rsidRPr="00B06E1F">
        <w:rPr>
          <w:rFonts w:asciiTheme="majorBidi" w:hAnsiTheme="majorBidi" w:cstheme="majorBidi"/>
          <w:rPrChange w:id="2329" w:author="reza" w:date="2019-08-02T20:14:00Z">
            <w:rPr/>
          </w:rPrChange>
        </w:rPr>
        <w:fldChar w:fldCharType="separate"/>
      </w:r>
      <w:r w:rsidR="00875515" w:rsidRPr="00B06E1F">
        <w:rPr>
          <w:rStyle w:val="Hyperlink"/>
          <w:rFonts w:asciiTheme="majorBidi" w:hAnsiTheme="majorBidi" w:cstheme="majorBidi"/>
          <w:color w:val="auto"/>
          <w:u w:val="none"/>
          <w:rPrChange w:id="2330" w:author="reza" w:date="2019-08-02T20:14:00Z">
            <w:rPr>
              <w:rStyle w:val="Hyperlink"/>
              <w:color w:val="auto"/>
              <w:u w:val="none"/>
            </w:rPr>
          </w:rPrChange>
        </w:rPr>
        <w:t>Bahrami</w:t>
      </w:r>
      <w:proofErr w:type="spellEnd"/>
      <w:r w:rsidR="00600FAF" w:rsidRPr="00B06E1F">
        <w:rPr>
          <w:rFonts w:asciiTheme="majorBidi" w:hAnsiTheme="majorBidi" w:cstheme="majorBidi"/>
          <w:rPrChange w:id="2331" w:author="reza" w:date="2019-08-02T20:14:00Z">
            <w:rPr/>
          </w:rPrChange>
        </w:rPr>
        <w:fldChar w:fldCharType="end"/>
      </w:r>
      <w:r w:rsidR="00875515" w:rsidRPr="00B06E1F">
        <w:rPr>
          <w:rFonts w:asciiTheme="majorBidi" w:hAnsiTheme="majorBidi" w:cstheme="majorBidi"/>
          <w:rPrChange w:id="2332" w:author="reza" w:date="2019-08-02T20:14:00Z">
            <w:rPr/>
          </w:rPrChange>
        </w:rPr>
        <w:t xml:space="preserve"> M, </w:t>
      </w:r>
      <w:proofErr w:type="spellStart"/>
      <w:r w:rsidR="00495635" w:rsidRPr="00B06E1F">
        <w:rPr>
          <w:rFonts w:asciiTheme="majorBidi" w:hAnsiTheme="majorBidi" w:cstheme="majorBidi"/>
          <w:rPrChange w:id="2333" w:author="reza" w:date="2019-08-02T20:14:00Z">
            <w:rPr>
              <w:rFonts w:ascii="Arial" w:hAnsi="Arial"/>
              <w:sz w:val="19"/>
              <w:szCs w:val="19"/>
            </w:rPr>
          </w:rPrChange>
        </w:rPr>
        <w:t>Foolad</w:t>
      </w:r>
      <w:r w:rsidR="00875515" w:rsidRPr="00B06E1F">
        <w:rPr>
          <w:rFonts w:asciiTheme="majorBidi" w:hAnsiTheme="majorBidi" w:cstheme="majorBidi"/>
          <w:rPrChange w:id="2334" w:author="reza" w:date="2019-08-02T20:14:00Z">
            <w:rPr>
              <w:rFonts w:ascii="Arial" w:hAnsi="Arial"/>
              <w:sz w:val="19"/>
              <w:szCs w:val="19"/>
            </w:rPr>
          </w:rPrChange>
        </w:rPr>
        <w:t>i</w:t>
      </w:r>
      <w:proofErr w:type="spellEnd"/>
      <w:r w:rsidR="00875515" w:rsidRPr="00B06E1F">
        <w:rPr>
          <w:rFonts w:asciiTheme="majorBidi" w:hAnsiTheme="majorBidi" w:cstheme="majorBidi"/>
          <w:rPrChange w:id="2335" w:author="reza" w:date="2019-08-02T20:14:00Z">
            <w:rPr>
              <w:rFonts w:ascii="Arial" w:hAnsi="Arial"/>
              <w:sz w:val="19"/>
              <w:szCs w:val="19"/>
            </w:rPr>
          </w:rPrChange>
        </w:rPr>
        <w:t xml:space="preserve"> MM</w:t>
      </w:r>
      <w:del w:id="2336" w:author="reza" w:date="2019-08-02T18:39:00Z">
        <w:r w:rsidR="00875515" w:rsidRPr="00B06E1F" w:rsidDel="005F35D4">
          <w:rPr>
            <w:rFonts w:asciiTheme="majorBidi" w:hAnsiTheme="majorBidi" w:cstheme="majorBidi"/>
            <w:rPrChange w:id="2337" w:author="reza" w:date="2019-08-02T20:14:00Z">
              <w:rPr>
                <w:rFonts w:ascii="Arial" w:hAnsi="Arial"/>
                <w:sz w:val="19"/>
                <w:szCs w:val="19"/>
              </w:rPr>
            </w:rPrChange>
          </w:rPr>
          <w:delText>.</w:delText>
        </w:r>
      </w:del>
      <w:ins w:id="2338" w:author="reza" w:date="2019-07-29T22:03:00Z">
        <w:r w:rsidRPr="00B06E1F">
          <w:rPr>
            <w:rFonts w:asciiTheme="majorBidi" w:hAnsiTheme="majorBidi" w:cstheme="majorBidi"/>
            <w:noProof/>
            <w:rPrChange w:id="2339" w:author="reza" w:date="2019-08-02T20:14:00Z">
              <w:rPr>
                <w:noProof/>
              </w:rPr>
            </w:rPrChange>
          </w:rPr>
          <w:t xml:space="preserve">, Perceived ethical values by Iranian nurses. Nurs </w:t>
        </w:r>
      </w:ins>
      <w:r w:rsidR="00875515" w:rsidRPr="00B06E1F">
        <w:rPr>
          <w:rFonts w:asciiTheme="majorBidi" w:hAnsiTheme="majorBidi" w:cstheme="majorBidi"/>
          <w:noProof/>
          <w:rPrChange w:id="2340" w:author="reza" w:date="2019-08-02T20:14:00Z">
            <w:rPr>
              <w:noProof/>
            </w:rPr>
          </w:rPrChange>
        </w:rPr>
        <w:t>E</w:t>
      </w:r>
      <w:ins w:id="2341" w:author="reza" w:date="2019-07-29T22:03:00Z">
        <w:r w:rsidRPr="00B06E1F">
          <w:rPr>
            <w:rFonts w:asciiTheme="majorBidi" w:hAnsiTheme="majorBidi" w:cstheme="majorBidi"/>
            <w:noProof/>
            <w:rPrChange w:id="2342" w:author="reza" w:date="2019-08-02T20:14:00Z">
              <w:rPr>
                <w:noProof/>
              </w:rPr>
            </w:rPrChange>
          </w:rPr>
          <w:t>thics</w:t>
        </w:r>
      </w:ins>
      <w:del w:id="2343" w:author="reza" w:date="2019-08-02T18:39:00Z">
        <w:r w:rsidR="00875515" w:rsidRPr="00B06E1F" w:rsidDel="005F35D4">
          <w:rPr>
            <w:rFonts w:asciiTheme="majorBidi" w:hAnsiTheme="majorBidi" w:cstheme="majorBidi"/>
            <w:noProof/>
            <w:rPrChange w:id="2344" w:author="reza" w:date="2019-08-02T20:14:00Z">
              <w:rPr>
                <w:noProof/>
              </w:rPr>
            </w:rPrChange>
          </w:rPr>
          <w:delText xml:space="preserve">; </w:delText>
        </w:r>
      </w:del>
      <w:ins w:id="2345" w:author="reza" w:date="2019-08-02T18:39:00Z">
        <w:r w:rsidR="005F35D4" w:rsidRPr="00B06E1F">
          <w:rPr>
            <w:rFonts w:asciiTheme="majorBidi" w:hAnsiTheme="majorBidi" w:cstheme="majorBidi"/>
            <w:noProof/>
          </w:rPr>
          <w:t>.</w:t>
        </w:r>
      </w:ins>
      <w:ins w:id="2346" w:author="reza" w:date="2019-08-02T20:15:00Z">
        <w:r w:rsidR="00B06E1F">
          <w:rPr>
            <w:rFonts w:asciiTheme="majorBidi" w:hAnsiTheme="majorBidi" w:cstheme="majorBidi"/>
            <w:noProof/>
          </w:rPr>
          <w:t xml:space="preserve"> </w:t>
        </w:r>
      </w:ins>
      <w:ins w:id="2347" w:author="reza" w:date="2019-07-29T22:03:00Z">
        <w:r w:rsidRPr="00B06E1F">
          <w:rPr>
            <w:rFonts w:asciiTheme="majorBidi" w:hAnsiTheme="majorBidi" w:cstheme="majorBidi"/>
            <w:noProof/>
            <w:rPrChange w:id="2348" w:author="reza" w:date="2019-08-02T20:14:00Z">
              <w:rPr>
                <w:noProof/>
              </w:rPr>
            </w:rPrChange>
          </w:rPr>
          <w:t>2012</w:t>
        </w:r>
      </w:ins>
      <w:r w:rsidR="00875515" w:rsidRPr="00B06E1F">
        <w:rPr>
          <w:rFonts w:asciiTheme="majorBidi" w:hAnsiTheme="majorBidi" w:cstheme="majorBidi"/>
          <w:noProof/>
          <w:rPrChange w:id="2349" w:author="reza" w:date="2019-08-02T20:14:00Z">
            <w:rPr>
              <w:noProof/>
            </w:rPr>
          </w:rPrChange>
        </w:rPr>
        <w:t>;</w:t>
      </w:r>
      <w:ins w:id="2350" w:author="reza" w:date="2019-07-29T22:03:00Z">
        <w:r w:rsidRPr="00B06E1F">
          <w:rPr>
            <w:rFonts w:asciiTheme="majorBidi" w:hAnsiTheme="majorBidi" w:cstheme="majorBidi"/>
            <w:noProof/>
            <w:rPrChange w:id="2351" w:author="reza" w:date="2019-08-02T20:14:00Z">
              <w:rPr>
                <w:b/>
                <w:noProof/>
              </w:rPr>
            </w:rPrChange>
          </w:rPr>
          <w:t>19(1):30-44.</w:t>
        </w:r>
      </w:ins>
    </w:p>
    <w:p w14:paraId="3D652F30" w14:textId="77777777" w:rsidR="000C4420" w:rsidRPr="00B06E1F" w:rsidRDefault="002E4016">
      <w:pPr>
        <w:ind w:left="720" w:hanging="720"/>
        <w:jc w:val="both"/>
        <w:rPr>
          <w:ins w:id="2352" w:author="reza" w:date="2019-07-29T22:03:00Z"/>
          <w:rFonts w:asciiTheme="majorBidi" w:hAnsiTheme="majorBidi" w:cstheme="majorBidi"/>
          <w:noProof/>
          <w:rPrChange w:id="2353" w:author="reza" w:date="2019-08-02T20:14:00Z">
            <w:rPr>
              <w:ins w:id="2354" w:author="reza" w:date="2019-07-29T22:03:00Z"/>
              <w:noProof/>
            </w:rPr>
          </w:rPrChange>
        </w:rPr>
      </w:pPr>
      <w:ins w:id="2355" w:author="reza" w:date="2019-07-29T22:03:00Z">
        <w:r w:rsidRPr="00B06E1F">
          <w:rPr>
            <w:rFonts w:asciiTheme="majorBidi" w:hAnsiTheme="majorBidi" w:cstheme="majorBidi"/>
            <w:noProof/>
            <w:rPrChange w:id="2356" w:author="reza" w:date="2019-08-02T20:14:00Z">
              <w:rPr>
                <w:noProof/>
              </w:rPr>
            </w:rPrChange>
          </w:rPr>
          <w:t>43.</w:t>
        </w:r>
        <w:r w:rsidRPr="00B06E1F">
          <w:rPr>
            <w:rFonts w:asciiTheme="majorBidi" w:hAnsiTheme="majorBidi" w:cstheme="majorBidi"/>
            <w:noProof/>
            <w:color w:val="FF0000"/>
            <w:rPrChange w:id="2357" w:author="reza" w:date="2019-08-02T20:14:00Z">
              <w:rPr>
                <w:noProof/>
                <w:color w:val="FF0000"/>
              </w:rPr>
            </w:rPrChange>
          </w:rPr>
          <w:t>Markides</w:t>
        </w:r>
      </w:ins>
      <w:ins w:id="2358" w:author="reza" w:date="2019-08-02T18:39:00Z">
        <w:r w:rsidR="005F35D4" w:rsidRPr="00B06E1F">
          <w:rPr>
            <w:rFonts w:asciiTheme="majorBidi" w:hAnsiTheme="majorBidi" w:cstheme="majorBidi"/>
            <w:noProof/>
            <w:color w:val="FF0000"/>
          </w:rPr>
          <w:t xml:space="preserve"> </w:t>
        </w:r>
      </w:ins>
      <w:ins w:id="2359" w:author="reza" w:date="2019-07-29T22:03:00Z">
        <w:r w:rsidRPr="00B06E1F">
          <w:rPr>
            <w:rFonts w:asciiTheme="majorBidi" w:hAnsiTheme="majorBidi" w:cstheme="majorBidi"/>
            <w:noProof/>
            <w:color w:val="FF0000"/>
            <w:rPrChange w:id="2360" w:author="reza" w:date="2019-08-02T20:14:00Z">
              <w:rPr>
                <w:noProof/>
                <w:color w:val="FF0000"/>
              </w:rPr>
            </w:rPrChange>
          </w:rPr>
          <w:t>KS, Levin</w:t>
        </w:r>
      </w:ins>
      <w:r w:rsidR="00D81EE8" w:rsidRPr="00B06E1F">
        <w:rPr>
          <w:rFonts w:asciiTheme="majorBidi" w:hAnsiTheme="majorBidi" w:cstheme="majorBidi"/>
          <w:noProof/>
          <w:color w:val="FF0000"/>
          <w:rPrChange w:id="2361" w:author="reza" w:date="2019-08-02T20:14:00Z">
            <w:rPr>
              <w:noProof/>
              <w:color w:val="FF0000"/>
            </w:rPr>
          </w:rPrChange>
        </w:rPr>
        <w:t xml:space="preserve"> JS</w:t>
      </w:r>
      <w:ins w:id="2362" w:author="reza" w:date="2019-07-29T22:03:00Z">
        <w:r w:rsidRPr="00B06E1F">
          <w:rPr>
            <w:rFonts w:asciiTheme="majorBidi" w:hAnsiTheme="majorBidi" w:cstheme="majorBidi"/>
            <w:noProof/>
            <w:color w:val="FF0000"/>
            <w:rPrChange w:id="2363" w:author="reza" w:date="2019-08-02T20:14:00Z">
              <w:rPr>
                <w:noProof/>
                <w:color w:val="FF0000"/>
              </w:rPr>
            </w:rPrChange>
          </w:rPr>
          <w:t>, Ray</w:t>
        </w:r>
      </w:ins>
      <w:r w:rsidR="00D81EE8" w:rsidRPr="00B06E1F">
        <w:rPr>
          <w:rFonts w:asciiTheme="majorBidi" w:hAnsiTheme="majorBidi" w:cstheme="majorBidi"/>
          <w:noProof/>
          <w:color w:val="FF0000"/>
          <w:rPrChange w:id="2364" w:author="reza" w:date="2019-08-02T20:14:00Z">
            <w:rPr>
              <w:noProof/>
              <w:color w:val="FF0000"/>
            </w:rPr>
          </w:rPrChange>
        </w:rPr>
        <w:t xml:space="preserve"> LA.</w:t>
      </w:r>
      <w:ins w:id="2365" w:author="reza" w:date="2019-08-02T18:40:00Z">
        <w:r w:rsidR="005F35D4" w:rsidRPr="00B06E1F">
          <w:rPr>
            <w:rFonts w:asciiTheme="majorBidi" w:hAnsiTheme="majorBidi" w:cstheme="majorBidi"/>
            <w:noProof/>
            <w:color w:val="FF0000"/>
          </w:rPr>
          <w:t xml:space="preserve"> </w:t>
        </w:r>
      </w:ins>
      <w:ins w:id="2366" w:author="reza" w:date="2019-07-29T22:03:00Z">
        <w:r w:rsidRPr="00B06E1F">
          <w:rPr>
            <w:rFonts w:asciiTheme="majorBidi" w:hAnsiTheme="majorBidi" w:cstheme="majorBidi"/>
            <w:noProof/>
            <w:color w:val="FF0000"/>
            <w:rPrChange w:id="2367" w:author="reza" w:date="2019-08-02T20:14:00Z">
              <w:rPr>
                <w:i/>
                <w:noProof/>
                <w:color w:val="FF0000"/>
              </w:rPr>
            </w:rPrChange>
          </w:rPr>
          <w:t>Religion, aging, and life satisfaction: An eight-year, three-wave longitudinal study. Gerontol</w:t>
        </w:r>
      </w:ins>
      <w:r w:rsidR="00D81EE8" w:rsidRPr="00B06E1F">
        <w:rPr>
          <w:rFonts w:asciiTheme="majorBidi" w:hAnsiTheme="majorBidi" w:cstheme="majorBidi"/>
          <w:noProof/>
          <w:color w:val="FF0000"/>
          <w:rPrChange w:id="2368" w:author="reza" w:date="2019-08-02T20:14:00Z">
            <w:rPr>
              <w:noProof/>
              <w:color w:val="FF0000"/>
            </w:rPr>
          </w:rPrChange>
        </w:rPr>
        <w:t>.</w:t>
      </w:r>
      <w:ins w:id="2369" w:author="reza" w:date="2019-07-29T22:03:00Z">
        <w:r w:rsidRPr="00B06E1F">
          <w:rPr>
            <w:rFonts w:asciiTheme="majorBidi" w:hAnsiTheme="majorBidi" w:cstheme="majorBidi"/>
            <w:noProof/>
            <w:color w:val="FF0000"/>
            <w:rPrChange w:id="2370" w:author="reza" w:date="2019-08-02T20:14:00Z">
              <w:rPr>
                <w:noProof/>
                <w:color w:val="FF0000"/>
              </w:rPr>
            </w:rPrChange>
          </w:rPr>
          <w:t xml:space="preserve"> 1987</w:t>
        </w:r>
      </w:ins>
      <w:r w:rsidR="00D81EE8" w:rsidRPr="00B06E1F">
        <w:rPr>
          <w:rFonts w:asciiTheme="majorBidi" w:hAnsiTheme="majorBidi" w:cstheme="majorBidi"/>
          <w:noProof/>
          <w:color w:val="FF0000"/>
          <w:rPrChange w:id="2371" w:author="reza" w:date="2019-08-02T20:14:00Z">
            <w:rPr>
              <w:noProof/>
              <w:color w:val="FF0000"/>
            </w:rPr>
          </w:rPrChange>
        </w:rPr>
        <w:t>;</w:t>
      </w:r>
      <w:ins w:id="2372" w:author="reza" w:date="2019-07-29T22:03:00Z">
        <w:r w:rsidRPr="00B06E1F">
          <w:rPr>
            <w:rFonts w:asciiTheme="majorBidi" w:hAnsiTheme="majorBidi" w:cstheme="majorBidi"/>
            <w:noProof/>
            <w:color w:val="FF0000"/>
            <w:rPrChange w:id="2373" w:author="reza" w:date="2019-08-02T20:14:00Z">
              <w:rPr>
                <w:b/>
                <w:noProof/>
                <w:color w:val="FF0000"/>
              </w:rPr>
            </w:rPrChange>
          </w:rPr>
          <w:t>27(5):660-5.</w:t>
        </w:r>
      </w:ins>
    </w:p>
    <w:p w14:paraId="6DD01E93" w14:textId="77777777" w:rsidR="000C4420" w:rsidRPr="00B06E1F" w:rsidRDefault="002E4016">
      <w:pPr>
        <w:ind w:left="720" w:hanging="720"/>
        <w:jc w:val="both"/>
        <w:rPr>
          <w:ins w:id="2374" w:author="reza" w:date="2019-07-29T22:03:00Z"/>
          <w:rFonts w:asciiTheme="majorBidi" w:hAnsiTheme="majorBidi" w:cstheme="majorBidi"/>
          <w:noProof/>
          <w:rPrChange w:id="2375" w:author="reza" w:date="2019-08-02T20:14:00Z">
            <w:rPr>
              <w:ins w:id="2376" w:author="reza" w:date="2019-07-29T22:03:00Z"/>
              <w:noProof/>
            </w:rPr>
          </w:rPrChange>
        </w:rPr>
      </w:pPr>
      <w:ins w:id="2377" w:author="reza" w:date="2019-07-29T22:03:00Z">
        <w:r w:rsidRPr="00B06E1F">
          <w:rPr>
            <w:rFonts w:asciiTheme="majorBidi" w:hAnsiTheme="majorBidi" w:cstheme="majorBidi"/>
            <w:noProof/>
            <w:rPrChange w:id="2378" w:author="reza" w:date="2019-08-02T20:14:00Z">
              <w:rPr>
                <w:noProof/>
              </w:rPr>
            </w:rPrChange>
          </w:rPr>
          <w:t>44. B</w:t>
        </w:r>
        <w:r w:rsidRPr="00B06E1F">
          <w:rPr>
            <w:rFonts w:asciiTheme="majorBidi" w:hAnsiTheme="majorBidi" w:cstheme="majorBidi"/>
            <w:noProof/>
            <w:color w:val="FF0000"/>
            <w:rPrChange w:id="2379" w:author="reza" w:date="2019-08-02T20:14:00Z">
              <w:rPr>
                <w:noProof/>
                <w:color w:val="FF0000"/>
              </w:rPr>
            </w:rPrChange>
          </w:rPr>
          <w:t>agheri</w:t>
        </w:r>
      </w:ins>
      <w:ins w:id="2380" w:author="reza" w:date="2019-08-02T18:40:00Z">
        <w:r w:rsidR="005F35D4" w:rsidRPr="00B06E1F">
          <w:rPr>
            <w:rFonts w:asciiTheme="majorBidi" w:hAnsiTheme="majorBidi" w:cstheme="majorBidi"/>
            <w:noProof/>
            <w:color w:val="FF0000"/>
          </w:rPr>
          <w:t xml:space="preserve"> </w:t>
        </w:r>
      </w:ins>
      <w:ins w:id="2381" w:author="reza" w:date="2019-07-29T22:03:00Z">
        <w:r w:rsidRPr="00B06E1F">
          <w:rPr>
            <w:rFonts w:asciiTheme="majorBidi" w:hAnsiTheme="majorBidi" w:cstheme="majorBidi"/>
            <w:noProof/>
            <w:color w:val="FF0000"/>
            <w:rPrChange w:id="2382" w:author="reza" w:date="2019-08-02T20:14:00Z">
              <w:rPr>
                <w:noProof/>
                <w:color w:val="FF0000"/>
              </w:rPr>
            </w:rPrChange>
          </w:rPr>
          <w:t>A</w:t>
        </w:r>
      </w:ins>
      <w:r w:rsidR="0039000E" w:rsidRPr="00B06E1F">
        <w:rPr>
          <w:rFonts w:asciiTheme="majorBidi" w:hAnsiTheme="majorBidi" w:cstheme="majorBidi"/>
          <w:noProof/>
          <w:color w:val="FF0000"/>
          <w:rPrChange w:id="2383" w:author="reza" w:date="2019-08-02T20:14:00Z">
            <w:rPr>
              <w:noProof/>
              <w:color w:val="FF0000"/>
            </w:rPr>
          </w:rPrChange>
        </w:rPr>
        <w:t>,</w:t>
      </w:r>
      <w:ins w:id="2384" w:author="reza" w:date="2019-07-29T22:03:00Z">
        <w:r w:rsidRPr="00B06E1F">
          <w:rPr>
            <w:rFonts w:asciiTheme="majorBidi" w:hAnsiTheme="majorBidi" w:cstheme="majorBidi"/>
            <w:noProof/>
            <w:color w:val="FF0000"/>
            <w:rPrChange w:id="2385" w:author="reza" w:date="2019-08-02T20:14:00Z">
              <w:rPr>
                <w:noProof/>
                <w:color w:val="FF0000"/>
              </w:rPr>
            </w:rPrChange>
          </w:rPr>
          <w:t xml:space="preserve"> and Larijani</w:t>
        </w:r>
      </w:ins>
      <w:r w:rsidR="0039000E" w:rsidRPr="00B06E1F">
        <w:rPr>
          <w:rFonts w:asciiTheme="majorBidi" w:hAnsiTheme="majorBidi" w:cstheme="majorBidi"/>
          <w:noProof/>
          <w:color w:val="FF0000"/>
          <w:rPrChange w:id="2386" w:author="reza" w:date="2019-08-02T20:14:00Z">
            <w:rPr>
              <w:noProof/>
              <w:color w:val="FF0000"/>
            </w:rPr>
          </w:rPrChange>
        </w:rPr>
        <w:t xml:space="preserve"> B.</w:t>
      </w:r>
      <w:ins w:id="2387" w:author="reza" w:date="2019-08-02T18:40:00Z">
        <w:r w:rsidR="005F35D4" w:rsidRPr="00B06E1F">
          <w:rPr>
            <w:rFonts w:asciiTheme="majorBidi" w:hAnsiTheme="majorBidi" w:cstheme="majorBidi"/>
            <w:noProof/>
            <w:color w:val="FF0000"/>
          </w:rPr>
          <w:t xml:space="preserve"> </w:t>
        </w:r>
      </w:ins>
      <w:ins w:id="2388" w:author="reza" w:date="2019-07-29T22:03:00Z">
        <w:r w:rsidRPr="00B06E1F">
          <w:rPr>
            <w:rFonts w:asciiTheme="majorBidi" w:hAnsiTheme="majorBidi" w:cstheme="majorBidi"/>
            <w:noProof/>
            <w:color w:val="FF0000"/>
            <w:rPrChange w:id="2389" w:author="reza" w:date="2019-08-02T20:14:00Z">
              <w:rPr>
                <w:i/>
                <w:noProof/>
                <w:color w:val="FF0000"/>
              </w:rPr>
            </w:rPrChange>
          </w:rPr>
          <w:t>Review of revolution of patient’s right charter. Iran J  Med Ethics His Med</w:t>
        </w:r>
      </w:ins>
      <w:r w:rsidR="0039000E" w:rsidRPr="00B06E1F">
        <w:rPr>
          <w:rFonts w:asciiTheme="majorBidi" w:hAnsiTheme="majorBidi" w:cstheme="majorBidi"/>
          <w:noProof/>
          <w:color w:val="FF0000"/>
          <w:rPrChange w:id="2390" w:author="reza" w:date="2019-08-02T20:14:00Z">
            <w:rPr>
              <w:noProof/>
              <w:color w:val="FF0000"/>
            </w:rPr>
          </w:rPrChange>
        </w:rPr>
        <w:t>.</w:t>
      </w:r>
      <w:ins w:id="2391" w:author="reza" w:date="2019-07-29T22:03:00Z">
        <w:r w:rsidRPr="00B06E1F">
          <w:rPr>
            <w:rFonts w:asciiTheme="majorBidi" w:hAnsiTheme="majorBidi" w:cstheme="majorBidi"/>
            <w:noProof/>
            <w:color w:val="FF0000"/>
            <w:rPrChange w:id="2392" w:author="reza" w:date="2019-08-02T20:14:00Z">
              <w:rPr>
                <w:noProof/>
                <w:color w:val="FF0000"/>
              </w:rPr>
            </w:rPrChange>
          </w:rPr>
          <w:t xml:space="preserve"> 2010</w:t>
        </w:r>
      </w:ins>
      <w:r w:rsidR="0039000E" w:rsidRPr="00B06E1F">
        <w:rPr>
          <w:rFonts w:asciiTheme="majorBidi" w:hAnsiTheme="majorBidi" w:cstheme="majorBidi"/>
          <w:noProof/>
          <w:color w:val="FF0000"/>
          <w:rPrChange w:id="2393" w:author="reza" w:date="2019-08-02T20:14:00Z">
            <w:rPr>
              <w:noProof/>
              <w:color w:val="FF0000"/>
            </w:rPr>
          </w:rPrChange>
        </w:rPr>
        <w:t>;</w:t>
      </w:r>
      <w:ins w:id="2394" w:author="reza" w:date="2019-07-29T22:03:00Z">
        <w:r w:rsidRPr="00B06E1F">
          <w:rPr>
            <w:rFonts w:asciiTheme="majorBidi" w:hAnsiTheme="majorBidi" w:cstheme="majorBidi"/>
            <w:noProof/>
            <w:color w:val="FF0000"/>
            <w:rPrChange w:id="2395" w:author="reza" w:date="2019-08-02T20:14:00Z">
              <w:rPr>
                <w:b/>
                <w:noProof/>
                <w:color w:val="FF0000"/>
              </w:rPr>
            </w:rPrChange>
          </w:rPr>
          <w:t>3(1):39-47</w:t>
        </w:r>
        <w:r w:rsidRPr="00B06E1F">
          <w:rPr>
            <w:rFonts w:asciiTheme="majorBidi" w:hAnsiTheme="majorBidi" w:cstheme="majorBidi"/>
            <w:noProof/>
            <w:rPrChange w:id="2396" w:author="reza" w:date="2019-08-02T20:14:00Z">
              <w:rPr>
                <w:noProof/>
              </w:rPr>
            </w:rPrChange>
          </w:rPr>
          <w:t>.</w:t>
        </w:r>
      </w:ins>
    </w:p>
    <w:p w14:paraId="6431DAF2" w14:textId="77777777" w:rsidR="000C4420" w:rsidRPr="00B06E1F" w:rsidRDefault="002E4016">
      <w:pPr>
        <w:ind w:left="720" w:hanging="720"/>
        <w:jc w:val="both"/>
        <w:rPr>
          <w:ins w:id="2397" w:author="reza" w:date="2019-07-29T22:03:00Z"/>
          <w:rFonts w:asciiTheme="majorBidi" w:hAnsiTheme="majorBidi" w:cstheme="majorBidi"/>
          <w:rPrChange w:id="2398" w:author="reza" w:date="2019-08-02T20:14:00Z">
            <w:rPr>
              <w:ins w:id="2399" w:author="reza" w:date="2019-07-29T22:03:00Z"/>
            </w:rPr>
          </w:rPrChange>
        </w:rPr>
      </w:pPr>
      <w:ins w:id="2400" w:author="reza" w:date="2019-07-29T22:03:00Z">
        <w:r w:rsidRPr="00B06E1F">
          <w:rPr>
            <w:rFonts w:asciiTheme="majorBidi" w:hAnsiTheme="majorBidi" w:cstheme="majorBidi"/>
            <w:noProof/>
            <w:rPrChange w:id="2401" w:author="reza" w:date="2019-08-02T20:14:00Z">
              <w:rPr>
                <w:noProof/>
              </w:rPr>
            </w:rPrChange>
          </w:rPr>
          <w:t xml:space="preserve">45. </w:t>
        </w:r>
      </w:ins>
      <w:r w:rsidR="00600FAF" w:rsidRPr="00B06E1F">
        <w:rPr>
          <w:rFonts w:asciiTheme="majorBidi" w:hAnsiTheme="majorBidi" w:cstheme="majorBidi"/>
          <w:rPrChange w:id="2402" w:author="reza" w:date="2019-08-02T20:14:00Z">
            <w:rPr/>
          </w:rPrChange>
        </w:rPr>
        <w:fldChar w:fldCharType="begin"/>
      </w:r>
      <w:r w:rsidR="00600FAF" w:rsidRPr="00B06E1F">
        <w:rPr>
          <w:rFonts w:asciiTheme="majorBidi" w:hAnsiTheme="majorBidi" w:cstheme="majorBidi"/>
          <w:rPrChange w:id="2403" w:author="reza" w:date="2019-08-02T20:14:00Z">
            <w:rPr/>
          </w:rPrChange>
        </w:rPr>
        <w:instrText>HYPERLINK "https://www.ncbi.nlm.nih.gov/pubmed/?term=Jormsri%20P%5BAuthor%5D&amp;cauthor=true&amp;cauthor_uid=16312087"</w:instrText>
      </w:r>
      <w:r w:rsidR="00600FAF" w:rsidRPr="00B06E1F">
        <w:rPr>
          <w:rFonts w:asciiTheme="majorBidi" w:hAnsiTheme="majorBidi" w:cstheme="majorBidi"/>
          <w:rPrChange w:id="2404" w:author="reza" w:date="2019-08-02T20:14:00Z">
            <w:rPr/>
          </w:rPrChange>
        </w:rPr>
        <w:fldChar w:fldCharType="separate"/>
      </w:r>
      <w:proofErr w:type="spellStart"/>
      <w:r w:rsidR="004E6ECB" w:rsidRPr="00B06E1F">
        <w:rPr>
          <w:rStyle w:val="Hyperlink"/>
          <w:rFonts w:asciiTheme="majorBidi" w:hAnsiTheme="majorBidi" w:cstheme="majorBidi"/>
          <w:color w:val="auto"/>
          <w:u w:val="none"/>
          <w:rPrChange w:id="2405" w:author="reza" w:date="2019-08-02T20:14:00Z">
            <w:rPr>
              <w:rStyle w:val="Hyperlink"/>
              <w:color w:val="auto"/>
              <w:u w:val="none"/>
            </w:rPr>
          </w:rPrChange>
        </w:rPr>
        <w:t>Jormsri</w:t>
      </w:r>
      <w:proofErr w:type="spellEnd"/>
      <w:r w:rsidR="004E6ECB" w:rsidRPr="00B06E1F">
        <w:rPr>
          <w:rStyle w:val="Hyperlink"/>
          <w:rFonts w:asciiTheme="majorBidi" w:hAnsiTheme="majorBidi" w:cstheme="majorBidi"/>
          <w:color w:val="auto"/>
          <w:u w:val="none"/>
          <w:rPrChange w:id="2406" w:author="reza" w:date="2019-08-02T20:14:00Z">
            <w:rPr>
              <w:rStyle w:val="Hyperlink"/>
              <w:color w:val="auto"/>
              <w:u w:val="none"/>
            </w:rPr>
          </w:rPrChange>
        </w:rPr>
        <w:t xml:space="preserve"> P</w:t>
      </w:r>
      <w:r w:rsidR="00600FAF" w:rsidRPr="00B06E1F">
        <w:rPr>
          <w:rFonts w:asciiTheme="majorBidi" w:hAnsiTheme="majorBidi" w:cstheme="majorBidi"/>
          <w:rPrChange w:id="2407" w:author="reza" w:date="2019-08-02T20:14:00Z">
            <w:rPr/>
          </w:rPrChange>
        </w:rPr>
        <w:fldChar w:fldCharType="end"/>
      </w:r>
      <w:r w:rsidR="004E6ECB" w:rsidRPr="00B06E1F">
        <w:rPr>
          <w:rFonts w:asciiTheme="majorBidi" w:hAnsiTheme="majorBidi" w:cstheme="majorBidi"/>
          <w:rPrChange w:id="2408" w:author="reza" w:date="2019-08-02T20:14:00Z">
            <w:rPr/>
          </w:rPrChange>
        </w:rPr>
        <w:t xml:space="preserve">, </w:t>
      </w:r>
      <w:r w:rsidR="00600FAF" w:rsidRPr="00B06E1F">
        <w:rPr>
          <w:rFonts w:asciiTheme="majorBidi" w:hAnsiTheme="majorBidi" w:cstheme="majorBidi"/>
          <w:rPrChange w:id="2409" w:author="reza" w:date="2019-08-02T20:14:00Z">
            <w:rPr/>
          </w:rPrChange>
        </w:rPr>
        <w:fldChar w:fldCharType="begin"/>
      </w:r>
      <w:r w:rsidR="00600FAF" w:rsidRPr="00B06E1F">
        <w:rPr>
          <w:rFonts w:asciiTheme="majorBidi" w:hAnsiTheme="majorBidi" w:cstheme="majorBidi"/>
          <w:rPrChange w:id="2410" w:author="reza" w:date="2019-08-02T20:14:00Z">
            <w:rPr/>
          </w:rPrChange>
        </w:rPr>
        <w:instrText>HYPERLINK "https://www.ncbi.nlm.nih.gov/pubmed/?term=Kunaviktikul%20W%5BAuthor%5D&amp;cauthor=true&amp;cauthor_uid=16312087"</w:instrText>
      </w:r>
      <w:r w:rsidR="00600FAF" w:rsidRPr="00B06E1F">
        <w:rPr>
          <w:rFonts w:asciiTheme="majorBidi" w:hAnsiTheme="majorBidi" w:cstheme="majorBidi"/>
          <w:rPrChange w:id="2411" w:author="reza" w:date="2019-08-02T20:14:00Z">
            <w:rPr/>
          </w:rPrChange>
        </w:rPr>
        <w:fldChar w:fldCharType="separate"/>
      </w:r>
      <w:proofErr w:type="spellStart"/>
      <w:r w:rsidR="004E6ECB" w:rsidRPr="00B06E1F">
        <w:rPr>
          <w:rStyle w:val="Hyperlink"/>
          <w:rFonts w:asciiTheme="majorBidi" w:hAnsiTheme="majorBidi" w:cstheme="majorBidi"/>
          <w:color w:val="auto"/>
          <w:u w:val="none"/>
          <w:rPrChange w:id="2412" w:author="reza" w:date="2019-08-02T20:14:00Z">
            <w:rPr>
              <w:rStyle w:val="Hyperlink"/>
              <w:color w:val="auto"/>
              <w:u w:val="none"/>
            </w:rPr>
          </w:rPrChange>
        </w:rPr>
        <w:t>Kunaviktikul</w:t>
      </w:r>
      <w:proofErr w:type="spellEnd"/>
      <w:r w:rsidR="004E6ECB" w:rsidRPr="00B06E1F">
        <w:rPr>
          <w:rStyle w:val="Hyperlink"/>
          <w:rFonts w:asciiTheme="majorBidi" w:hAnsiTheme="majorBidi" w:cstheme="majorBidi"/>
          <w:color w:val="auto"/>
          <w:u w:val="none"/>
          <w:rPrChange w:id="2413" w:author="reza" w:date="2019-08-02T20:14:00Z">
            <w:rPr>
              <w:rStyle w:val="Hyperlink"/>
              <w:color w:val="auto"/>
              <w:u w:val="none"/>
            </w:rPr>
          </w:rPrChange>
        </w:rPr>
        <w:t xml:space="preserve"> W</w:t>
      </w:r>
      <w:r w:rsidR="00600FAF" w:rsidRPr="00B06E1F">
        <w:rPr>
          <w:rFonts w:asciiTheme="majorBidi" w:hAnsiTheme="majorBidi" w:cstheme="majorBidi"/>
          <w:rPrChange w:id="2414" w:author="reza" w:date="2019-08-02T20:14:00Z">
            <w:rPr/>
          </w:rPrChange>
        </w:rPr>
        <w:fldChar w:fldCharType="end"/>
      </w:r>
      <w:r w:rsidR="004E6ECB" w:rsidRPr="00B06E1F">
        <w:rPr>
          <w:rFonts w:asciiTheme="majorBidi" w:hAnsiTheme="majorBidi" w:cstheme="majorBidi"/>
          <w:rPrChange w:id="2415" w:author="reza" w:date="2019-08-02T20:14:00Z">
            <w:rPr/>
          </w:rPrChange>
        </w:rPr>
        <w:t xml:space="preserve">, </w:t>
      </w:r>
      <w:r w:rsidR="00600FAF" w:rsidRPr="00B06E1F">
        <w:rPr>
          <w:rFonts w:asciiTheme="majorBidi" w:hAnsiTheme="majorBidi" w:cstheme="majorBidi"/>
          <w:rPrChange w:id="2416" w:author="reza" w:date="2019-08-02T20:14:00Z">
            <w:rPr/>
          </w:rPrChange>
        </w:rPr>
        <w:fldChar w:fldCharType="begin"/>
      </w:r>
      <w:r w:rsidR="00600FAF" w:rsidRPr="00B06E1F">
        <w:rPr>
          <w:rFonts w:asciiTheme="majorBidi" w:hAnsiTheme="majorBidi" w:cstheme="majorBidi"/>
          <w:rPrChange w:id="2417" w:author="reza" w:date="2019-08-02T20:14:00Z">
            <w:rPr/>
          </w:rPrChange>
        </w:rPr>
        <w:instrText>HYPERLINK "https://www.ncbi.nlm.nih.gov/pubmed/?term=Ketefian%20S%5BAuthor%5D&amp;cauthor=true&amp;cauthor_uid=16312087"</w:instrText>
      </w:r>
      <w:r w:rsidR="00600FAF" w:rsidRPr="00B06E1F">
        <w:rPr>
          <w:rFonts w:asciiTheme="majorBidi" w:hAnsiTheme="majorBidi" w:cstheme="majorBidi"/>
          <w:rPrChange w:id="2418" w:author="reza" w:date="2019-08-02T20:14:00Z">
            <w:rPr/>
          </w:rPrChange>
        </w:rPr>
        <w:fldChar w:fldCharType="separate"/>
      </w:r>
      <w:proofErr w:type="spellStart"/>
      <w:r w:rsidR="004E6ECB" w:rsidRPr="00B06E1F">
        <w:rPr>
          <w:rStyle w:val="Hyperlink"/>
          <w:rFonts w:asciiTheme="majorBidi" w:hAnsiTheme="majorBidi" w:cstheme="majorBidi"/>
          <w:color w:val="auto"/>
          <w:u w:val="none"/>
          <w:rPrChange w:id="2419" w:author="reza" w:date="2019-08-02T20:14:00Z">
            <w:rPr>
              <w:rStyle w:val="Hyperlink"/>
              <w:color w:val="auto"/>
              <w:u w:val="none"/>
            </w:rPr>
          </w:rPrChange>
        </w:rPr>
        <w:t>Ketefian</w:t>
      </w:r>
      <w:proofErr w:type="spellEnd"/>
      <w:r w:rsidR="004E6ECB" w:rsidRPr="00B06E1F">
        <w:rPr>
          <w:rStyle w:val="Hyperlink"/>
          <w:rFonts w:asciiTheme="majorBidi" w:hAnsiTheme="majorBidi" w:cstheme="majorBidi"/>
          <w:color w:val="auto"/>
          <w:u w:val="none"/>
          <w:rPrChange w:id="2420" w:author="reza" w:date="2019-08-02T20:14:00Z">
            <w:rPr>
              <w:rStyle w:val="Hyperlink"/>
              <w:color w:val="auto"/>
              <w:u w:val="none"/>
            </w:rPr>
          </w:rPrChange>
        </w:rPr>
        <w:t xml:space="preserve"> S</w:t>
      </w:r>
      <w:r w:rsidR="00600FAF" w:rsidRPr="00B06E1F">
        <w:rPr>
          <w:rFonts w:asciiTheme="majorBidi" w:hAnsiTheme="majorBidi" w:cstheme="majorBidi"/>
          <w:rPrChange w:id="2421" w:author="reza" w:date="2019-08-02T20:14:00Z">
            <w:rPr/>
          </w:rPrChange>
        </w:rPr>
        <w:fldChar w:fldCharType="end"/>
      </w:r>
      <w:r w:rsidR="004E6ECB" w:rsidRPr="00B06E1F">
        <w:rPr>
          <w:rFonts w:asciiTheme="majorBidi" w:hAnsiTheme="majorBidi" w:cstheme="majorBidi"/>
          <w:rPrChange w:id="2422" w:author="reza" w:date="2019-08-02T20:14:00Z">
            <w:rPr/>
          </w:rPrChange>
        </w:rPr>
        <w:t xml:space="preserve">, </w:t>
      </w:r>
      <w:r w:rsidR="00600FAF" w:rsidRPr="00B06E1F">
        <w:rPr>
          <w:rFonts w:asciiTheme="majorBidi" w:hAnsiTheme="majorBidi" w:cstheme="majorBidi"/>
          <w:rPrChange w:id="2423" w:author="reza" w:date="2019-08-02T20:14:00Z">
            <w:rPr/>
          </w:rPrChange>
        </w:rPr>
        <w:fldChar w:fldCharType="begin"/>
      </w:r>
      <w:r w:rsidR="00600FAF" w:rsidRPr="00B06E1F">
        <w:rPr>
          <w:rFonts w:asciiTheme="majorBidi" w:hAnsiTheme="majorBidi" w:cstheme="majorBidi"/>
          <w:rPrChange w:id="2424" w:author="reza" w:date="2019-08-02T20:14:00Z">
            <w:rPr/>
          </w:rPrChange>
        </w:rPr>
        <w:instrText>HYPERLINK "https://www.ncbi.nlm.nih.gov/pubmed/?term=Chaowalit%20A%5BAuthor%5D&amp;cauthor=true&amp;cauthor_uid=16312087"</w:instrText>
      </w:r>
      <w:r w:rsidR="00600FAF" w:rsidRPr="00B06E1F">
        <w:rPr>
          <w:rFonts w:asciiTheme="majorBidi" w:hAnsiTheme="majorBidi" w:cstheme="majorBidi"/>
          <w:rPrChange w:id="2425" w:author="reza" w:date="2019-08-02T20:14:00Z">
            <w:rPr/>
          </w:rPrChange>
        </w:rPr>
        <w:fldChar w:fldCharType="separate"/>
      </w:r>
      <w:proofErr w:type="spellStart"/>
      <w:r w:rsidR="004E6ECB" w:rsidRPr="00B06E1F">
        <w:rPr>
          <w:rStyle w:val="Hyperlink"/>
          <w:rFonts w:asciiTheme="majorBidi" w:hAnsiTheme="majorBidi" w:cstheme="majorBidi"/>
          <w:color w:val="auto"/>
          <w:u w:val="none"/>
          <w:rPrChange w:id="2426" w:author="reza" w:date="2019-08-02T20:14:00Z">
            <w:rPr>
              <w:rStyle w:val="Hyperlink"/>
              <w:color w:val="auto"/>
              <w:u w:val="none"/>
            </w:rPr>
          </w:rPrChange>
        </w:rPr>
        <w:t>Chaowalit</w:t>
      </w:r>
      <w:proofErr w:type="spellEnd"/>
      <w:r w:rsidR="004E6ECB" w:rsidRPr="00B06E1F">
        <w:rPr>
          <w:rStyle w:val="Hyperlink"/>
          <w:rFonts w:asciiTheme="majorBidi" w:hAnsiTheme="majorBidi" w:cstheme="majorBidi"/>
          <w:color w:val="auto"/>
          <w:u w:val="none"/>
          <w:rPrChange w:id="2427" w:author="reza" w:date="2019-08-02T20:14:00Z">
            <w:rPr>
              <w:rStyle w:val="Hyperlink"/>
              <w:color w:val="auto"/>
              <w:u w:val="none"/>
            </w:rPr>
          </w:rPrChange>
        </w:rPr>
        <w:t xml:space="preserve"> A</w:t>
      </w:r>
      <w:r w:rsidR="00600FAF" w:rsidRPr="00B06E1F">
        <w:rPr>
          <w:rFonts w:asciiTheme="majorBidi" w:hAnsiTheme="majorBidi" w:cstheme="majorBidi"/>
          <w:rPrChange w:id="2428" w:author="reza" w:date="2019-08-02T20:14:00Z">
            <w:rPr/>
          </w:rPrChange>
        </w:rPr>
        <w:fldChar w:fldCharType="end"/>
      </w:r>
      <w:r w:rsidR="004E6ECB" w:rsidRPr="00B06E1F">
        <w:rPr>
          <w:rFonts w:asciiTheme="majorBidi" w:hAnsiTheme="majorBidi" w:cstheme="majorBidi"/>
          <w:rPrChange w:id="2429" w:author="reza" w:date="2019-08-02T20:14:00Z">
            <w:rPr/>
          </w:rPrChange>
        </w:rPr>
        <w:t>.</w:t>
      </w:r>
      <w:ins w:id="2430" w:author="reza" w:date="2019-08-02T18:40:00Z">
        <w:r w:rsidR="005F35D4" w:rsidRPr="00B06E1F">
          <w:rPr>
            <w:rFonts w:asciiTheme="majorBidi" w:hAnsiTheme="majorBidi" w:cstheme="majorBidi"/>
          </w:rPr>
          <w:t xml:space="preserve"> </w:t>
        </w:r>
      </w:ins>
      <w:ins w:id="2431" w:author="reza" w:date="2019-07-29T22:03:00Z">
        <w:r w:rsidRPr="00B06E1F">
          <w:rPr>
            <w:rFonts w:asciiTheme="majorBidi" w:hAnsiTheme="majorBidi" w:cstheme="majorBidi"/>
            <w:noProof/>
            <w:color w:val="FF0000"/>
            <w:rPrChange w:id="2432" w:author="reza" w:date="2019-08-02T20:14:00Z">
              <w:rPr>
                <w:i/>
                <w:noProof/>
                <w:color w:val="FF0000"/>
              </w:rPr>
            </w:rPrChange>
          </w:rPr>
          <w:t>Moral competence in nursing practice. Nurs Ethics, 2005</w:t>
        </w:r>
      </w:ins>
      <w:r w:rsidR="000E0CBD" w:rsidRPr="00B06E1F">
        <w:rPr>
          <w:rFonts w:asciiTheme="majorBidi" w:hAnsiTheme="majorBidi" w:cstheme="majorBidi"/>
          <w:noProof/>
          <w:color w:val="FF0000"/>
          <w:rPrChange w:id="2433" w:author="reza" w:date="2019-08-02T20:14:00Z">
            <w:rPr>
              <w:noProof/>
              <w:color w:val="FF0000"/>
            </w:rPr>
          </w:rPrChange>
        </w:rPr>
        <w:t>;</w:t>
      </w:r>
      <w:ins w:id="2434" w:author="reza" w:date="2019-07-29T22:03:00Z">
        <w:r w:rsidRPr="00B06E1F">
          <w:rPr>
            <w:rFonts w:asciiTheme="majorBidi" w:hAnsiTheme="majorBidi" w:cstheme="majorBidi"/>
            <w:noProof/>
            <w:color w:val="FF0000"/>
            <w:rPrChange w:id="2435" w:author="reza" w:date="2019-08-02T20:14:00Z">
              <w:rPr>
                <w:b/>
                <w:noProof/>
                <w:color w:val="FF0000"/>
              </w:rPr>
            </w:rPrChange>
          </w:rPr>
          <w:t>12(6):582-594.</w:t>
        </w:r>
      </w:ins>
    </w:p>
    <w:p w14:paraId="67A96555" w14:textId="77777777" w:rsidR="000C4420" w:rsidRPr="00B06E1F" w:rsidRDefault="002E4016">
      <w:pPr>
        <w:ind w:left="720" w:hanging="720"/>
        <w:jc w:val="both"/>
        <w:rPr>
          <w:ins w:id="2436" w:author="reza" w:date="2019-07-29T22:03:00Z"/>
          <w:rFonts w:asciiTheme="majorBidi" w:hAnsiTheme="majorBidi" w:cstheme="majorBidi"/>
          <w:noProof/>
          <w:rPrChange w:id="2437" w:author="reza" w:date="2019-08-02T20:14:00Z">
            <w:rPr>
              <w:ins w:id="2438" w:author="reza" w:date="2019-07-29T22:03:00Z"/>
              <w:noProof/>
            </w:rPr>
          </w:rPrChange>
        </w:rPr>
      </w:pPr>
      <w:ins w:id="2439" w:author="reza" w:date="2019-07-29T22:03:00Z">
        <w:r w:rsidRPr="00B06E1F">
          <w:rPr>
            <w:rFonts w:asciiTheme="majorBidi" w:hAnsiTheme="majorBidi" w:cstheme="majorBidi"/>
            <w:noProof/>
            <w:rPrChange w:id="2440" w:author="reza" w:date="2019-08-02T20:14:00Z">
              <w:rPr>
                <w:noProof/>
              </w:rPr>
            </w:rPrChange>
          </w:rPr>
          <w:t>46. Horton K, Tschudin</w:t>
        </w:r>
      </w:ins>
      <w:r w:rsidR="00F9664D" w:rsidRPr="00B06E1F">
        <w:rPr>
          <w:rFonts w:asciiTheme="majorBidi" w:hAnsiTheme="majorBidi" w:cstheme="majorBidi"/>
          <w:noProof/>
          <w:rPrChange w:id="2441" w:author="reza" w:date="2019-08-02T20:14:00Z">
            <w:rPr>
              <w:noProof/>
            </w:rPr>
          </w:rPrChange>
        </w:rPr>
        <w:t xml:space="preserve"> V</w:t>
      </w:r>
      <w:ins w:id="2442" w:author="reza" w:date="2019-07-29T22:03:00Z">
        <w:r w:rsidRPr="00B06E1F">
          <w:rPr>
            <w:rFonts w:asciiTheme="majorBidi" w:hAnsiTheme="majorBidi" w:cstheme="majorBidi"/>
            <w:noProof/>
            <w:rPrChange w:id="2443" w:author="reza" w:date="2019-08-02T20:14:00Z">
              <w:rPr>
                <w:noProof/>
              </w:rPr>
            </w:rPrChange>
          </w:rPr>
          <w:t>, Forget</w:t>
        </w:r>
      </w:ins>
      <w:r w:rsidR="00F9664D" w:rsidRPr="00B06E1F">
        <w:rPr>
          <w:rFonts w:asciiTheme="majorBidi" w:hAnsiTheme="majorBidi" w:cstheme="majorBidi"/>
          <w:noProof/>
          <w:rPrChange w:id="2444" w:author="reza" w:date="2019-08-02T20:14:00Z">
            <w:rPr>
              <w:noProof/>
            </w:rPr>
          </w:rPrChange>
        </w:rPr>
        <w:t xml:space="preserve"> A.</w:t>
      </w:r>
      <w:ins w:id="2445" w:author="reza" w:date="2019-08-02T18:40:00Z">
        <w:r w:rsidR="005F35D4" w:rsidRPr="00B06E1F">
          <w:rPr>
            <w:rFonts w:asciiTheme="majorBidi" w:hAnsiTheme="majorBidi" w:cstheme="majorBidi"/>
            <w:noProof/>
          </w:rPr>
          <w:t xml:space="preserve"> </w:t>
        </w:r>
      </w:ins>
      <w:ins w:id="2446" w:author="reza" w:date="2019-07-29T22:03:00Z">
        <w:r w:rsidRPr="00B06E1F">
          <w:rPr>
            <w:rFonts w:asciiTheme="majorBidi" w:hAnsiTheme="majorBidi" w:cstheme="majorBidi"/>
            <w:noProof/>
            <w:rPrChange w:id="2447" w:author="reza" w:date="2019-08-02T20:14:00Z">
              <w:rPr>
                <w:i/>
                <w:noProof/>
              </w:rPr>
            </w:rPrChange>
          </w:rPr>
          <w:t xml:space="preserve">The value of nursing: a literature review. Nurs </w:t>
        </w:r>
      </w:ins>
      <w:r w:rsidR="000E0CBD" w:rsidRPr="00B06E1F">
        <w:rPr>
          <w:rFonts w:asciiTheme="majorBidi" w:hAnsiTheme="majorBidi" w:cstheme="majorBidi"/>
          <w:noProof/>
          <w:rPrChange w:id="2448" w:author="reza" w:date="2019-08-02T20:14:00Z">
            <w:rPr>
              <w:noProof/>
            </w:rPr>
          </w:rPrChange>
        </w:rPr>
        <w:t>E</w:t>
      </w:r>
      <w:ins w:id="2449" w:author="reza" w:date="2019-07-29T22:03:00Z">
        <w:r w:rsidRPr="00B06E1F">
          <w:rPr>
            <w:rFonts w:asciiTheme="majorBidi" w:hAnsiTheme="majorBidi" w:cstheme="majorBidi"/>
            <w:noProof/>
            <w:rPrChange w:id="2450" w:author="reza" w:date="2019-08-02T20:14:00Z">
              <w:rPr>
                <w:noProof/>
              </w:rPr>
            </w:rPrChange>
          </w:rPr>
          <w:t>thics</w:t>
        </w:r>
      </w:ins>
      <w:r w:rsidR="00F9664D" w:rsidRPr="00B06E1F">
        <w:rPr>
          <w:rFonts w:asciiTheme="majorBidi" w:hAnsiTheme="majorBidi" w:cstheme="majorBidi"/>
          <w:noProof/>
          <w:rPrChange w:id="2451" w:author="reza" w:date="2019-08-02T20:14:00Z">
            <w:rPr>
              <w:noProof/>
            </w:rPr>
          </w:rPrChange>
        </w:rPr>
        <w:t>.</w:t>
      </w:r>
      <w:ins w:id="2452" w:author="reza" w:date="2019-07-29T22:03:00Z">
        <w:r w:rsidRPr="00B06E1F">
          <w:rPr>
            <w:rFonts w:asciiTheme="majorBidi" w:hAnsiTheme="majorBidi" w:cstheme="majorBidi"/>
            <w:noProof/>
            <w:rPrChange w:id="2453" w:author="reza" w:date="2019-08-02T20:14:00Z">
              <w:rPr>
                <w:noProof/>
              </w:rPr>
            </w:rPrChange>
          </w:rPr>
          <w:t xml:space="preserve"> 2007</w:t>
        </w:r>
      </w:ins>
      <w:r w:rsidR="00F9664D" w:rsidRPr="00B06E1F">
        <w:rPr>
          <w:rFonts w:asciiTheme="majorBidi" w:hAnsiTheme="majorBidi" w:cstheme="majorBidi"/>
          <w:noProof/>
          <w:rPrChange w:id="2454" w:author="reza" w:date="2019-08-02T20:14:00Z">
            <w:rPr>
              <w:noProof/>
            </w:rPr>
          </w:rPrChange>
        </w:rPr>
        <w:t>;</w:t>
      </w:r>
      <w:ins w:id="2455" w:author="reza" w:date="2019-07-29T22:03:00Z">
        <w:r w:rsidRPr="00B06E1F">
          <w:rPr>
            <w:rFonts w:asciiTheme="majorBidi" w:hAnsiTheme="majorBidi" w:cstheme="majorBidi"/>
            <w:noProof/>
            <w:rPrChange w:id="2456" w:author="reza" w:date="2019-08-02T20:14:00Z">
              <w:rPr>
                <w:b/>
                <w:noProof/>
              </w:rPr>
            </w:rPrChange>
          </w:rPr>
          <w:t>14(6):716-740</w:t>
        </w:r>
      </w:ins>
      <w:r w:rsidR="00F9664D" w:rsidRPr="00B06E1F">
        <w:rPr>
          <w:rFonts w:asciiTheme="majorBidi" w:hAnsiTheme="majorBidi" w:cstheme="majorBidi"/>
          <w:noProof/>
          <w:rPrChange w:id="2457" w:author="reza" w:date="2019-08-02T20:14:00Z">
            <w:rPr>
              <w:noProof/>
            </w:rPr>
          </w:rPrChange>
        </w:rPr>
        <w:t>.</w:t>
      </w:r>
    </w:p>
    <w:p w14:paraId="68A14B8A" w14:textId="77777777" w:rsidR="000C4420" w:rsidRPr="00B06E1F" w:rsidRDefault="002E4016">
      <w:pPr>
        <w:ind w:left="720" w:hanging="720"/>
        <w:jc w:val="both"/>
        <w:rPr>
          <w:ins w:id="2458" w:author="reza" w:date="2019-07-29T22:03:00Z"/>
          <w:rFonts w:asciiTheme="majorBidi" w:hAnsiTheme="majorBidi" w:cstheme="majorBidi"/>
          <w:noProof/>
          <w:rPrChange w:id="2459" w:author="reza" w:date="2019-08-02T20:14:00Z">
            <w:rPr>
              <w:ins w:id="2460" w:author="reza" w:date="2019-07-29T22:03:00Z"/>
              <w:noProof/>
            </w:rPr>
          </w:rPrChange>
        </w:rPr>
      </w:pPr>
      <w:ins w:id="2461" w:author="reza" w:date="2019-07-29T22:03:00Z">
        <w:r w:rsidRPr="00B06E1F">
          <w:rPr>
            <w:rFonts w:asciiTheme="majorBidi" w:hAnsiTheme="majorBidi" w:cstheme="majorBidi"/>
            <w:noProof/>
            <w:rPrChange w:id="2462" w:author="reza" w:date="2019-08-02T20:14:00Z">
              <w:rPr>
                <w:noProof/>
              </w:rPr>
            </w:rPrChange>
          </w:rPr>
          <w:t>47. RassinM. Nurses' professional and personal values. Nurs Ethics</w:t>
        </w:r>
      </w:ins>
      <w:r w:rsidR="00F9664D" w:rsidRPr="00B06E1F">
        <w:rPr>
          <w:rFonts w:asciiTheme="majorBidi" w:hAnsiTheme="majorBidi" w:cstheme="majorBidi"/>
          <w:noProof/>
          <w:rPrChange w:id="2463" w:author="reza" w:date="2019-08-02T20:14:00Z">
            <w:rPr>
              <w:noProof/>
            </w:rPr>
          </w:rPrChange>
        </w:rPr>
        <w:t xml:space="preserve">. </w:t>
      </w:r>
      <w:ins w:id="2464" w:author="reza" w:date="2019-07-29T22:03:00Z">
        <w:r w:rsidRPr="00B06E1F">
          <w:rPr>
            <w:rFonts w:asciiTheme="majorBidi" w:hAnsiTheme="majorBidi" w:cstheme="majorBidi"/>
            <w:noProof/>
            <w:rPrChange w:id="2465" w:author="reza" w:date="2019-08-02T20:14:00Z">
              <w:rPr>
                <w:noProof/>
              </w:rPr>
            </w:rPrChange>
          </w:rPr>
          <w:t>2008</w:t>
        </w:r>
      </w:ins>
      <w:r w:rsidR="00F9664D" w:rsidRPr="00B06E1F">
        <w:rPr>
          <w:rFonts w:asciiTheme="majorBidi" w:hAnsiTheme="majorBidi" w:cstheme="majorBidi"/>
          <w:noProof/>
          <w:rPrChange w:id="2466" w:author="reza" w:date="2019-08-02T20:14:00Z">
            <w:rPr>
              <w:noProof/>
            </w:rPr>
          </w:rPrChange>
        </w:rPr>
        <w:t>;</w:t>
      </w:r>
      <w:ins w:id="2467" w:author="reza" w:date="2019-07-29T22:03:00Z">
        <w:r w:rsidRPr="00B06E1F">
          <w:rPr>
            <w:rFonts w:asciiTheme="majorBidi" w:hAnsiTheme="majorBidi" w:cstheme="majorBidi"/>
            <w:noProof/>
            <w:rPrChange w:id="2468" w:author="reza" w:date="2019-08-02T20:14:00Z">
              <w:rPr>
                <w:b/>
                <w:noProof/>
              </w:rPr>
            </w:rPrChange>
          </w:rPr>
          <w:t>15(5):614-630.</w:t>
        </w:r>
      </w:ins>
    </w:p>
    <w:p w14:paraId="0EDBC8EC" w14:textId="77777777" w:rsidR="002E4016" w:rsidRPr="00B06E1F" w:rsidRDefault="002E4016">
      <w:pPr>
        <w:ind w:left="720" w:hanging="720"/>
        <w:jc w:val="both"/>
        <w:rPr>
          <w:ins w:id="2469" w:author="reza" w:date="2019-07-29T22:03:00Z"/>
          <w:rFonts w:asciiTheme="majorBidi" w:hAnsiTheme="majorBidi" w:cstheme="majorBidi"/>
          <w:noProof/>
          <w:color w:val="FF0000"/>
          <w:rPrChange w:id="2470" w:author="reza" w:date="2019-08-02T20:14:00Z">
            <w:rPr>
              <w:ins w:id="2471" w:author="reza" w:date="2019-07-29T22:03:00Z"/>
              <w:noProof/>
              <w:color w:val="FF0000"/>
            </w:rPr>
          </w:rPrChange>
        </w:rPr>
      </w:pPr>
      <w:ins w:id="2472" w:author="reza" w:date="2019-07-29T22:03:00Z">
        <w:r w:rsidRPr="00B06E1F">
          <w:rPr>
            <w:rFonts w:asciiTheme="majorBidi" w:hAnsiTheme="majorBidi" w:cstheme="majorBidi"/>
            <w:noProof/>
            <w:rPrChange w:id="2473" w:author="reza" w:date="2019-08-02T20:14:00Z">
              <w:rPr>
                <w:noProof/>
              </w:rPr>
            </w:rPrChange>
          </w:rPr>
          <w:t xml:space="preserve">48.  </w:t>
        </w:r>
        <w:r w:rsidRPr="00B06E1F">
          <w:rPr>
            <w:rFonts w:asciiTheme="majorBidi" w:hAnsiTheme="majorBidi" w:cstheme="majorBidi"/>
            <w:noProof/>
            <w:color w:val="FF0000"/>
            <w:rPrChange w:id="2474" w:author="reza" w:date="2019-08-02T20:14:00Z">
              <w:rPr>
                <w:noProof/>
                <w:color w:val="FF0000"/>
              </w:rPr>
            </w:rPrChange>
          </w:rPr>
          <w:t>Bollig G</w:t>
        </w:r>
      </w:ins>
      <w:r w:rsidR="00F9664D" w:rsidRPr="00B06E1F">
        <w:rPr>
          <w:rFonts w:asciiTheme="majorBidi" w:hAnsiTheme="majorBidi" w:cstheme="majorBidi"/>
          <w:noProof/>
          <w:color w:val="FF0000"/>
          <w:rPrChange w:id="2475" w:author="reza" w:date="2019-08-02T20:14:00Z">
            <w:rPr>
              <w:noProof/>
              <w:color w:val="FF0000"/>
            </w:rPr>
          </w:rPrChange>
        </w:rPr>
        <w:t>,</w:t>
      </w:r>
      <w:ins w:id="2476" w:author="reza" w:date="2019-07-29T22:03:00Z">
        <w:r w:rsidRPr="00B06E1F">
          <w:rPr>
            <w:rFonts w:asciiTheme="majorBidi" w:hAnsiTheme="majorBidi" w:cstheme="majorBidi"/>
            <w:noProof/>
            <w:color w:val="FF0000"/>
            <w:rPrChange w:id="2477" w:author="reza" w:date="2019-08-02T20:14:00Z">
              <w:rPr>
                <w:noProof/>
                <w:color w:val="FF0000"/>
              </w:rPr>
            </w:rPrChange>
          </w:rPr>
          <w:t xml:space="preserve"> Gjengedal</w:t>
        </w:r>
      </w:ins>
      <w:r w:rsidR="00F9664D" w:rsidRPr="00B06E1F">
        <w:rPr>
          <w:rFonts w:asciiTheme="majorBidi" w:hAnsiTheme="majorBidi" w:cstheme="majorBidi"/>
          <w:noProof/>
          <w:color w:val="FF0000"/>
          <w:rPrChange w:id="2478" w:author="reza" w:date="2019-08-02T20:14:00Z">
            <w:rPr>
              <w:noProof/>
              <w:color w:val="FF0000"/>
            </w:rPr>
          </w:rPrChange>
        </w:rPr>
        <w:t xml:space="preserve"> E</w:t>
      </w:r>
      <w:ins w:id="2479" w:author="reza" w:date="2019-07-29T22:03:00Z">
        <w:r w:rsidRPr="00B06E1F">
          <w:rPr>
            <w:rFonts w:asciiTheme="majorBidi" w:hAnsiTheme="majorBidi" w:cstheme="majorBidi"/>
            <w:noProof/>
            <w:color w:val="FF0000"/>
            <w:rPrChange w:id="2480" w:author="reza" w:date="2019-08-02T20:14:00Z">
              <w:rPr>
                <w:noProof/>
                <w:color w:val="FF0000"/>
              </w:rPr>
            </w:rPrChange>
          </w:rPr>
          <w:t>, Rosland</w:t>
        </w:r>
      </w:ins>
      <w:r w:rsidR="00F9664D" w:rsidRPr="00B06E1F">
        <w:rPr>
          <w:rFonts w:asciiTheme="majorBidi" w:hAnsiTheme="majorBidi" w:cstheme="majorBidi"/>
          <w:noProof/>
          <w:color w:val="FF0000"/>
          <w:rPrChange w:id="2481" w:author="reza" w:date="2019-08-02T20:14:00Z">
            <w:rPr>
              <w:noProof/>
              <w:color w:val="FF0000"/>
            </w:rPr>
          </w:rPrChange>
        </w:rPr>
        <w:t xml:space="preserve"> JH.</w:t>
      </w:r>
      <w:ins w:id="2482" w:author="reza" w:date="2019-07-29T22:03:00Z">
        <w:r w:rsidRPr="00B06E1F">
          <w:rPr>
            <w:rFonts w:asciiTheme="majorBidi" w:hAnsiTheme="majorBidi" w:cstheme="majorBidi"/>
            <w:noProof/>
            <w:color w:val="FF0000"/>
            <w:rPrChange w:id="2483" w:author="reza" w:date="2019-08-02T20:14:00Z">
              <w:rPr>
                <w:i/>
                <w:noProof/>
                <w:color w:val="FF0000"/>
              </w:rPr>
            </w:rPrChange>
          </w:rPr>
          <w:t xml:space="preserve">Nothing to complain about? Residents’ and relatives’ views on a “good life” and ethical challenges in nursing homes. Nurs </w:t>
        </w:r>
      </w:ins>
      <w:r w:rsidR="000E0CBD" w:rsidRPr="00B06E1F">
        <w:rPr>
          <w:rFonts w:asciiTheme="majorBidi" w:hAnsiTheme="majorBidi" w:cstheme="majorBidi"/>
          <w:noProof/>
          <w:color w:val="FF0000"/>
          <w:rPrChange w:id="2484" w:author="reza" w:date="2019-08-02T20:14:00Z">
            <w:rPr>
              <w:noProof/>
              <w:color w:val="FF0000"/>
            </w:rPr>
          </w:rPrChange>
        </w:rPr>
        <w:t>E</w:t>
      </w:r>
      <w:ins w:id="2485" w:author="reza" w:date="2019-07-29T22:03:00Z">
        <w:r w:rsidRPr="00B06E1F">
          <w:rPr>
            <w:rFonts w:asciiTheme="majorBidi" w:hAnsiTheme="majorBidi" w:cstheme="majorBidi"/>
            <w:noProof/>
            <w:color w:val="FF0000"/>
            <w:rPrChange w:id="2486" w:author="reza" w:date="2019-08-02T20:14:00Z">
              <w:rPr>
                <w:noProof/>
                <w:color w:val="FF0000"/>
              </w:rPr>
            </w:rPrChange>
          </w:rPr>
          <w:t>thics</w:t>
        </w:r>
      </w:ins>
      <w:r w:rsidR="00F9664D" w:rsidRPr="00B06E1F">
        <w:rPr>
          <w:rFonts w:asciiTheme="majorBidi" w:hAnsiTheme="majorBidi" w:cstheme="majorBidi"/>
          <w:noProof/>
          <w:color w:val="FF0000"/>
          <w:rPrChange w:id="2487" w:author="reza" w:date="2019-08-02T20:14:00Z">
            <w:rPr>
              <w:noProof/>
              <w:color w:val="FF0000"/>
            </w:rPr>
          </w:rPrChange>
        </w:rPr>
        <w:t>.</w:t>
      </w:r>
      <w:ins w:id="2488" w:author="reza" w:date="2019-07-29T22:03:00Z">
        <w:r w:rsidRPr="00B06E1F">
          <w:rPr>
            <w:rFonts w:asciiTheme="majorBidi" w:hAnsiTheme="majorBidi" w:cstheme="majorBidi"/>
            <w:noProof/>
            <w:color w:val="FF0000"/>
            <w:rPrChange w:id="2489" w:author="reza" w:date="2019-08-02T20:14:00Z">
              <w:rPr>
                <w:noProof/>
                <w:color w:val="FF0000"/>
              </w:rPr>
            </w:rPrChange>
          </w:rPr>
          <w:t xml:space="preserve"> 2016</w:t>
        </w:r>
      </w:ins>
      <w:r w:rsidR="00F9664D" w:rsidRPr="00B06E1F">
        <w:rPr>
          <w:rFonts w:asciiTheme="majorBidi" w:hAnsiTheme="majorBidi" w:cstheme="majorBidi"/>
          <w:noProof/>
          <w:color w:val="FF0000"/>
          <w:rPrChange w:id="2490" w:author="reza" w:date="2019-08-02T20:14:00Z">
            <w:rPr>
              <w:noProof/>
              <w:color w:val="FF0000"/>
            </w:rPr>
          </w:rPrChange>
        </w:rPr>
        <w:t>;</w:t>
      </w:r>
      <w:ins w:id="2491" w:author="reza" w:date="2019-07-29T22:03:00Z">
        <w:r w:rsidRPr="00B06E1F">
          <w:rPr>
            <w:rFonts w:asciiTheme="majorBidi" w:hAnsiTheme="majorBidi" w:cstheme="majorBidi"/>
            <w:noProof/>
            <w:color w:val="FF0000"/>
            <w:rPrChange w:id="2492" w:author="reza" w:date="2019-08-02T20:14:00Z">
              <w:rPr>
                <w:b/>
                <w:noProof/>
                <w:color w:val="FF0000"/>
              </w:rPr>
            </w:rPrChange>
          </w:rPr>
          <w:t>23(2):142-153.</w:t>
        </w:r>
      </w:ins>
    </w:p>
    <w:p w14:paraId="20B7CCC5" w14:textId="77777777" w:rsidR="002E4016" w:rsidRPr="00B06E1F" w:rsidRDefault="002E4016">
      <w:pPr>
        <w:ind w:left="720" w:hanging="720"/>
        <w:jc w:val="both"/>
        <w:rPr>
          <w:ins w:id="2493" w:author="reza" w:date="2019-07-29T22:03:00Z"/>
          <w:rFonts w:asciiTheme="majorBidi" w:hAnsiTheme="majorBidi" w:cstheme="majorBidi"/>
          <w:noProof/>
          <w:color w:val="FF0000"/>
          <w:rPrChange w:id="2494" w:author="reza" w:date="2019-08-02T20:14:00Z">
            <w:rPr>
              <w:ins w:id="2495" w:author="reza" w:date="2019-07-29T22:03:00Z"/>
              <w:noProof/>
              <w:color w:val="FF0000"/>
            </w:rPr>
          </w:rPrChange>
        </w:rPr>
      </w:pPr>
      <w:ins w:id="2496" w:author="reza" w:date="2019-07-29T22:03:00Z">
        <w:r w:rsidRPr="00B06E1F">
          <w:rPr>
            <w:rFonts w:asciiTheme="majorBidi" w:hAnsiTheme="majorBidi" w:cstheme="majorBidi"/>
            <w:noProof/>
            <w:rPrChange w:id="2497" w:author="reza" w:date="2019-08-02T20:14:00Z">
              <w:rPr>
                <w:noProof/>
              </w:rPr>
            </w:rPrChange>
          </w:rPr>
          <w:t xml:space="preserve">49. </w:t>
        </w:r>
        <w:r w:rsidRPr="00B06E1F">
          <w:rPr>
            <w:rFonts w:asciiTheme="majorBidi" w:hAnsiTheme="majorBidi" w:cstheme="majorBidi"/>
            <w:noProof/>
            <w:color w:val="FF0000"/>
            <w:rPrChange w:id="2498" w:author="reza" w:date="2019-08-02T20:14:00Z">
              <w:rPr>
                <w:noProof/>
                <w:color w:val="FF0000"/>
              </w:rPr>
            </w:rPrChange>
          </w:rPr>
          <w:t>Woolhead</w:t>
        </w:r>
      </w:ins>
      <w:r w:rsidR="00D9636E" w:rsidRPr="00B06E1F">
        <w:rPr>
          <w:rFonts w:asciiTheme="majorBidi" w:hAnsiTheme="majorBidi" w:cstheme="majorBidi"/>
          <w:noProof/>
          <w:color w:val="FF0000"/>
          <w:rPrChange w:id="2499" w:author="reza" w:date="2019-08-02T20:14:00Z">
            <w:rPr>
              <w:noProof/>
              <w:color w:val="FF0000"/>
            </w:rPr>
          </w:rPrChange>
        </w:rPr>
        <w:t xml:space="preserve"> G,</w:t>
      </w:r>
      <w:ins w:id="2500" w:author="reza" w:date="2019-08-02T18:41:00Z">
        <w:r w:rsidR="00A46DC9" w:rsidRPr="00B06E1F">
          <w:rPr>
            <w:rFonts w:asciiTheme="majorBidi" w:hAnsiTheme="majorBidi" w:cstheme="majorBidi"/>
            <w:noProof/>
            <w:color w:val="FF0000"/>
          </w:rPr>
          <w:t xml:space="preserve"> </w:t>
        </w:r>
      </w:ins>
      <w:r w:rsidR="00D9636E" w:rsidRPr="00B06E1F">
        <w:rPr>
          <w:rFonts w:asciiTheme="majorBidi" w:hAnsiTheme="majorBidi" w:cstheme="majorBidi"/>
          <w:color w:val="000000"/>
          <w:rPrChange w:id="2501" w:author="reza" w:date="2019-08-02T20:14:00Z">
            <w:rPr>
              <w:rFonts w:ascii="GillSans-Light" w:hAnsi="GillSans-Light"/>
              <w:color w:val="000000"/>
            </w:rPr>
          </w:rPrChange>
        </w:rPr>
        <w:t>Calnan M, Dieppe</w:t>
      </w:r>
      <w:ins w:id="2502" w:author="reza" w:date="2019-08-02T20:20:00Z">
        <w:r w:rsidR="004608AF">
          <w:rPr>
            <w:rFonts w:asciiTheme="majorBidi" w:hAnsiTheme="majorBidi" w:cstheme="majorBidi"/>
            <w:color w:val="000000"/>
          </w:rPr>
          <w:t xml:space="preserve"> </w:t>
        </w:r>
      </w:ins>
      <w:r w:rsidR="00D9636E" w:rsidRPr="00B06E1F">
        <w:rPr>
          <w:rFonts w:asciiTheme="majorBidi" w:hAnsiTheme="majorBidi" w:cstheme="majorBidi"/>
          <w:color w:val="000000"/>
          <w:rPrChange w:id="2503" w:author="reza" w:date="2019-08-02T20:14:00Z">
            <w:rPr>
              <w:rFonts w:ascii="GillSans-Light" w:hAnsi="GillSans-Light"/>
              <w:color w:val="000000"/>
            </w:rPr>
          </w:rPrChange>
        </w:rPr>
        <w:t>P, Tadd W.</w:t>
      </w:r>
      <w:ins w:id="2504" w:author="reza" w:date="2019-08-02T18:41:00Z">
        <w:r w:rsidR="00A46DC9" w:rsidRPr="00B06E1F">
          <w:rPr>
            <w:rFonts w:asciiTheme="majorBidi" w:hAnsiTheme="majorBidi" w:cstheme="majorBidi"/>
            <w:color w:val="000000"/>
          </w:rPr>
          <w:t xml:space="preserve"> </w:t>
        </w:r>
      </w:ins>
      <w:ins w:id="2505" w:author="reza" w:date="2019-07-29T22:03:00Z">
        <w:r w:rsidRPr="00B06E1F">
          <w:rPr>
            <w:rFonts w:asciiTheme="majorBidi" w:hAnsiTheme="majorBidi" w:cstheme="majorBidi"/>
            <w:noProof/>
            <w:color w:val="FF0000"/>
            <w:rPrChange w:id="2506" w:author="reza" w:date="2019-08-02T20:14:00Z">
              <w:rPr>
                <w:i/>
                <w:noProof/>
                <w:color w:val="FF0000"/>
              </w:rPr>
            </w:rPrChange>
          </w:rPr>
          <w:t xml:space="preserve">Dignity in older age: what do older people in the United Kingdom think? Age </w:t>
        </w:r>
      </w:ins>
      <w:r w:rsidR="00D9636E" w:rsidRPr="00B06E1F">
        <w:rPr>
          <w:rFonts w:asciiTheme="majorBidi" w:hAnsiTheme="majorBidi" w:cstheme="majorBidi"/>
          <w:noProof/>
          <w:color w:val="FF0000"/>
          <w:rPrChange w:id="2507" w:author="reza" w:date="2019-08-02T20:14:00Z">
            <w:rPr>
              <w:noProof/>
              <w:color w:val="FF0000"/>
            </w:rPr>
          </w:rPrChange>
        </w:rPr>
        <w:t>A</w:t>
      </w:r>
      <w:ins w:id="2508" w:author="reza" w:date="2019-07-29T22:03:00Z">
        <w:r w:rsidRPr="00B06E1F">
          <w:rPr>
            <w:rFonts w:asciiTheme="majorBidi" w:hAnsiTheme="majorBidi" w:cstheme="majorBidi"/>
            <w:noProof/>
            <w:color w:val="FF0000"/>
            <w:rPrChange w:id="2509" w:author="reza" w:date="2019-08-02T20:14:00Z">
              <w:rPr>
                <w:noProof/>
                <w:color w:val="FF0000"/>
              </w:rPr>
            </w:rPrChange>
          </w:rPr>
          <w:t>geing</w:t>
        </w:r>
      </w:ins>
      <w:r w:rsidR="00D9636E" w:rsidRPr="00B06E1F">
        <w:rPr>
          <w:rFonts w:asciiTheme="majorBidi" w:hAnsiTheme="majorBidi" w:cstheme="majorBidi"/>
          <w:noProof/>
          <w:color w:val="FF0000"/>
          <w:rPrChange w:id="2510" w:author="reza" w:date="2019-08-02T20:14:00Z">
            <w:rPr>
              <w:noProof/>
              <w:color w:val="FF0000"/>
            </w:rPr>
          </w:rPrChange>
        </w:rPr>
        <w:t>.</w:t>
      </w:r>
      <w:ins w:id="2511" w:author="reza" w:date="2019-07-29T22:03:00Z">
        <w:r w:rsidRPr="00B06E1F">
          <w:rPr>
            <w:rFonts w:asciiTheme="majorBidi" w:hAnsiTheme="majorBidi" w:cstheme="majorBidi"/>
            <w:noProof/>
            <w:color w:val="FF0000"/>
            <w:rPrChange w:id="2512" w:author="reza" w:date="2019-08-02T20:14:00Z">
              <w:rPr>
                <w:noProof/>
                <w:color w:val="FF0000"/>
              </w:rPr>
            </w:rPrChange>
          </w:rPr>
          <w:t xml:space="preserve"> 2004</w:t>
        </w:r>
      </w:ins>
      <w:r w:rsidR="00D9636E" w:rsidRPr="00B06E1F">
        <w:rPr>
          <w:rFonts w:asciiTheme="majorBidi" w:hAnsiTheme="majorBidi" w:cstheme="majorBidi"/>
          <w:noProof/>
          <w:color w:val="FF0000"/>
          <w:rPrChange w:id="2513" w:author="reza" w:date="2019-08-02T20:14:00Z">
            <w:rPr>
              <w:noProof/>
              <w:color w:val="FF0000"/>
            </w:rPr>
          </w:rPrChange>
        </w:rPr>
        <w:t>;</w:t>
      </w:r>
      <w:ins w:id="2514" w:author="reza" w:date="2019-07-29T22:03:00Z">
        <w:r w:rsidRPr="00B06E1F">
          <w:rPr>
            <w:rFonts w:asciiTheme="majorBidi" w:hAnsiTheme="majorBidi" w:cstheme="majorBidi"/>
            <w:noProof/>
            <w:color w:val="FF0000"/>
            <w:rPrChange w:id="2515" w:author="reza" w:date="2019-08-02T20:14:00Z">
              <w:rPr>
                <w:b/>
                <w:noProof/>
                <w:color w:val="FF0000"/>
              </w:rPr>
            </w:rPrChange>
          </w:rPr>
          <w:t>33(2):165-170.</w:t>
        </w:r>
      </w:ins>
    </w:p>
    <w:p w14:paraId="46375C89" w14:textId="77777777" w:rsidR="002E4016" w:rsidRPr="00B06E1F" w:rsidRDefault="00E8518E">
      <w:pPr>
        <w:spacing w:line="240" w:lineRule="auto"/>
        <w:ind w:left="720" w:hanging="720"/>
        <w:jc w:val="both"/>
        <w:rPr>
          <w:ins w:id="2516" w:author="reza" w:date="2019-07-29T22:03:00Z"/>
          <w:rFonts w:asciiTheme="majorBidi" w:hAnsiTheme="majorBidi" w:cstheme="majorBidi"/>
          <w:noProof/>
          <w:color w:val="FF0000"/>
          <w:rPrChange w:id="2517" w:author="reza" w:date="2019-08-02T20:14:00Z">
            <w:rPr>
              <w:ins w:id="2518" w:author="reza" w:date="2019-07-29T22:03:00Z"/>
              <w:rFonts w:cs="Calibri"/>
              <w:noProof/>
              <w:color w:val="FF0000"/>
            </w:rPr>
          </w:rPrChange>
        </w:rPr>
        <w:pPrChange w:id="2519" w:author="reza" w:date="2019-08-02T20:08:00Z">
          <w:pPr>
            <w:spacing w:line="240" w:lineRule="auto"/>
            <w:ind w:left="720" w:hanging="720"/>
          </w:pPr>
        </w:pPrChange>
      </w:pPr>
      <w:r w:rsidRPr="00B06E1F">
        <w:rPr>
          <w:rFonts w:asciiTheme="majorBidi" w:hAnsiTheme="majorBidi" w:cstheme="majorBidi"/>
          <w:noProof/>
          <w:rPrChange w:id="2520" w:author="reza" w:date="2019-08-02T20:14:00Z">
            <w:rPr>
              <w:noProof/>
            </w:rPr>
          </w:rPrChange>
        </w:rPr>
        <w:t>50</w:t>
      </w:r>
      <w:ins w:id="2521" w:author="reza" w:date="2019-07-29T22:03:00Z">
        <w:r w:rsidR="002E4016" w:rsidRPr="00B06E1F">
          <w:rPr>
            <w:rFonts w:asciiTheme="majorBidi" w:hAnsiTheme="majorBidi" w:cstheme="majorBidi"/>
            <w:noProof/>
            <w:rPrChange w:id="2522" w:author="reza" w:date="2019-08-02T20:14:00Z">
              <w:rPr>
                <w:noProof/>
              </w:rPr>
            </w:rPrChange>
          </w:rPr>
          <w:t xml:space="preserve">. </w:t>
        </w:r>
        <w:r w:rsidR="002E4016" w:rsidRPr="00B06E1F">
          <w:rPr>
            <w:rFonts w:asciiTheme="majorBidi" w:hAnsiTheme="majorBidi" w:cstheme="majorBidi"/>
            <w:noProof/>
            <w:color w:val="FF0000"/>
            <w:rPrChange w:id="2523" w:author="reza" w:date="2019-08-02T20:14:00Z">
              <w:rPr>
                <w:rFonts w:cs="Calibri"/>
                <w:noProof/>
                <w:color w:val="FF0000"/>
              </w:rPr>
            </w:rPrChange>
          </w:rPr>
          <w:t>Corvol A,</w:t>
        </w:r>
      </w:ins>
      <w:ins w:id="2524" w:author="reza" w:date="2019-08-02T18:41:00Z">
        <w:r w:rsidR="00A46DC9" w:rsidRPr="00B06E1F">
          <w:rPr>
            <w:rFonts w:asciiTheme="majorBidi" w:hAnsiTheme="majorBidi" w:cstheme="majorBidi"/>
            <w:noProof/>
            <w:color w:val="FF0000"/>
          </w:rPr>
          <w:t xml:space="preserve"> </w:t>
        </w:r>
      </w:ins>
      <w:proofErr w:type="spellStart"/>
      <w:r w:rsidR="00D9636E" w:rsidRPr="00B06E1F">
        <w:rPr>
          <w:rFonts w:asciiTheme="majorBidi" w:hAnsiTheme="majorBidi" w:cstheme="majorBidi"/>
          <w:color w:val="000000"/>
          <w:sz w:val="24"/>
          <w:szCs w:val="24"/>
          <w:rPrChange w:id="2525" w:author="reza" w:date="2019-08-02T20:14:00Z">
            <w:rPr>
              <w:rFonts w:ascii="AdvPAC5A" w:hAnsi="AdvPAC5A"/>
              <w:color w:val="000000"/>
              <w:sz w:val="24"/>
              <w:szCs w:val="24"/>
            </w:rPr>
          </w:rPrChange>
        </w:rPr>
        <w:t>Moutel</w:t>
      </w:r>
      <w:proofErr w:type="spellEnd"/>
      <w:r w:rsidR="00D9636E" w:rsidRPr="00B06E1F">
        <w:rPr>
          <w:rFonts w:asciiTheme="majorBidi" w:hAnsiTheme="majorBidi" w:cstheme="majorBidi"/>
          <w:color w:val="000000"/>
          <w:sz w:val="24"/>
          <w:szCs w:val="24"/>
          <w:rPrChange w:id="2526" w:author="reza" w:date="2019-08-02T20:14:00Z">
            <w:rPr>
              <w:rFonts w:ascii="AdvPAC5A" w:hAnsi="AdvPAC5A"/>
              <w:color w:val="000000"/>
              <w:sz w:val="24"/>
              <w:szCs w:val="24"/>
            </w:rPr>
          </w:rPrChange>
        </w:rPr>
        <w:t xml:space="preserve"> G, Gagnon D, </w:t>
      </w:r>
      <w:proofErr w:type="spellStart"/>
      <w:r w:rsidR="00D9636E" w:rsidRPr="00B06E1F">
        <w:rPr>
          <w:rFonts w:asciiTheme="majorBidi" w:hAnsiTheme="majorBidi" w:cstheme="majorBidi"/>
          <w:color w:val="000000"/>
          <w:sz w:val="24"/>
          <w:szCs w:val="24"/>
          <w:rPrChange w:id="2527" w:author="reza" w:date="2019-08-02T20:14:00Z">
            <w:rPr>
              <w:rFonts w:ascii="AdvPAC5A" w:hAnsi="AdvPAC5A"/>
              <w:color w:val="000000"/>
              <w:sz w:val="24"/>
              <w:szCs w:val="24"/>
            </w:rPr>
          </w:rPrChange>
        </w:rPr>
        <w:t>Nugue</w:t>
      </w:r>
      <w:proofErr w:type="spellEnd"/>
      <w:r w:rsidR="00D9636E" w:rsidRPr="00B06E1F">
        <w:rPr>
          <w:rFonts w:asciiTheme="majorBidi" w:hAnsiTheme="majorBidi" w:cstheme="majorBidi"/>
          <w:color w:val="000000"/>
          <w:sz w:val="24"/>
          <w:szCs w:val="24"/>
          <w:rPrChange w:id="2528" w:author="reza" w:date="2019-08-02T20:14:00Z">
            <w:rPr>
              <w:rFonts w:ascii="AdvPAC5A" w:hAnsi="AdvPAC5A"/>
              <w:color w:val="000000"/>
              <w:sz w:val="24"/>
              <w:szCs w:val="24"/>
            </w:rPr>
          </w:rPrChange>
        </w:rPr>
        <w:t xml:space="preserve"> M, Saint-Jean O, Somme</w:t>
      </w:r>
      <w:ins w:id="2529" w:author="reza" w:date="2019-08-02T18:48:00Z">
        <w:r w:rsidR="00A46DC9" w:rsidRPr="00B06E1F">
          <w:rPr>
            <w:rFonts w:asciiTheme="majorBidi" w:hAnsiTheme="majorBidi" w:cstheme="majorBidi"/>
            <w:color w:val="000000"/>
            <w:sz w:val="24"/>
            <w:szCs w:val="24"/>
          </w:rPr>
          <w:t xml:space="preserve"> </w:t>
        </w:r>
      </w:ins>
      <w:r w:rsidR="00D9636E" w:rsidRPr="00B06E1F">
        <w:rPr>
          <w:rFonts w:asciiTheme="majorBidi" w:hAnsiTheme="majorBidi" w:cstheme="majorBidi"/>
          <w:color w:val="000000"/>
          <w:sz w:val="24"/>
          <w:szCs w:val="24"/>
          <w:rPrChange w:id="2530" w:author="reza" w:date="2019-08-02T20:14:00Z">
            <w:rPr>
              <w:rFonts w:ascii="AdvPAC5A" w:hAnsi="AdvPAC5A"/>
              <w:color w:val="000000"/>
              <w:sz w:val="24"/>
              <w:szCs w:val="24"/>
            </w:rPr>
          </w:rPrChange>
        </w:rPr>
        <w:t>D.</w:t>
      </w:r>
      <w:ins w:id="2531" w:author="reza" w:date="2019-08-02T18:48:00Z">
        <w:r w:rsidR="00A46DC9" w:rsidRPr="00B06E1F">
          <w:rPr>
            <w:rFonts w:asciiTheme="majorBidi" w:hAnsiTheme="majorBidi" w:cstheme="majorBidi"/>
            <w:color w:val="000000"/>
            <w:sz w:val="24"/>
            <w:szCs w:val="24"/>
          </w:rPr>
          <w:t xml:space="preserve"> </w:t>
        </w:r>
      </w:ins>
      <w:ins w:id="2532" w:author="reza" w:date="2019-07-29T22:03:00Z">
        <w:r w:rsidR="002E4016" w:rsidRPr="00B06E1F">
          <w:rPr>
            <w:rFonts w:asciiTheme="majorBidi" w:hAnsiTheme="majorBidi" w:cstheme="majorBidi"/>
            <w:noProof/>
            <w:color w:val="FF0000"/>
            <w:rPrChange w:id="2533" w:author="reza" w:date="2019-08-02T20:14:00Z">
              <w:rPr>
                <w:rFonts w:cs="Calibri"/>
                <w:i/>
                <w:noProof/>
                <w:color w:val="FF0000"/>
              </w:rPr>
            </w:rPrChange>
          </w:rPr>
          <w:t>Ethical issues in the introduction of case management for elderly people. Nurs Ethics</w:t>
        </w:r>
      </w:ins>
      <w:r w:rsidR="00D9636E" w:rsidRPr="00B06E1F">
        <w:rPr>
          <w:rFonts w:asciiTheme="majorBidi" w:hAnsiTheme="majorBidi" w:cstheme="majorBidi"/>
          <w:noProof/>
          <w:color w:val="FF0000"/>
          <w:rPrChange w:id="2534" w:author="reza" w:date="2019-08-02T20:14:00Z">
            <w:rPr>
              <w:rFonts w:cs="Calibri"/>
              <w:noProof/>
              <w:color w:val="FF0000"/>
            </w:rPr>
          </w:rPrChange>
        </w:rPr>
        <w:t xml:space="preserve">. </w:t>
      </w:r>
      <w:ins w:id="2535" w:author="reza" w:date="2019-07-29T22:03:00Z">
        <w:r w:rsidR="002E4016" w:rsidRPr="00B06E1F">
          <w:rPr>
            <w:rFonts w:asciiTheme="majorBidi" w:hAnsiTheme="majorBidi" w:cstheme="majorBidi"/>
            <w:noProof/>
            <w:color w:val="FF0000"/>
            <w:rPrChange w:id="2536" w:author="reza" w:date="2019-08-02T20:14:00Z">
              <w:rPr>
                <w:rFonts w:cs="Calibri"/>
                <w:noProof/>
                <w:color w:val="FF0000"/>
              </w:rPr>
            </w:rPrChange>
          </w:rPr>
          <w:t>2013</w:t>
        </w:r>
      </w:ins>
      <w:r w:rsidR="00D9636E" w:rsidRPr="00B06E1F">
        <w:rPr>
          <w:rFonts w:asciiTheme="majorBidi" w:hAnsiTheme="majorBidi" w:cstheme="majorBidi"/>
          <w:noProof/>
          <w:color w:val="FF0000"/>
          <w:rPrChange w:id="2537" w:author="reza" w:date="2019-08-02T20:14:00Z">
            <w:rPr>
              <w:rFonts w:cs="Calibri"/>
              <w:noProof/>
              <w:color w:val="FF0000"/>
            </w:rPr>
          </w:rPrChange>
        </w:rPr>
        <w:t>;</w:t>
      </w:r>
      <w:ins w:id="2538" w:author="reza" w:date="2019-07-29T22:03:00Z">
        <w:r w:rsidR="002E4016" w:rsidRPr="00B06E1F">
          <w:rPr>
            <w:rFonts w:asciiTheme="majorBidi" w:hAnsiTheme="majorBidi" w:cstheme="majorBidi"/>
            <w:noProof/>
            <w:color w:val="FF0000"/>
            <w:rPrChange w:id="2539" w:author="reza" w:date="2019-08-02T20:14:00Z">
              <w:rPr>
                <w:rFonts w:cs="Calibri"/>
                <w:b/>
                <w:noProof/>
                <w:color w:val="FF0000"/>
              </w:rPr>
            </w:rPrChange>
          </w:rPr>
          <w:t>20(1):83-95.</w:t>
        </w:r>
      </w:ins>
    </w:p>
    <w:p w14:paraId="54E5CBBC" w14:textId="77777777" w:rsidR="002E4016" w:rsidRPr="00B06E1F" w:rsidRDefault="00E8518E">
      <w:pPr>
        <w:spacing w:line="240" w:lineRule="auto"/>
        <w:ind w:left="720" w:hanging="720"/>
        <w:jc w:val="both"/>
        <w:rPr>
          <w:ins w:id="2540" w:author="reza" w:date="2019-07-29T22:03:00Z"/>
          <w:rFonts w:asciiTheme="majorBidi" w:hAnsiTheme="majorBidi" w:cstheme="majorBidi"/>
          <w:noProof/>
          <w:color w:val="FF0000"/>
          <w:rPrChange w:id="2541" w:author="reza" w:date="2019-08-02T20:14:00Z">
            <w:rPr>
              <w:ins w:id="2542" w:author="reza" w:date="2019-07-29T22:03:00Z"/>
              <w:noProof/>
              <w:color w:val="FF0000"/>
            </w:rPr>
          </w:rPrChange>
        </w:rPr>
        <w:pPrChange w:id="2543" w:author="reza" w:date="2019-08-02T20:08:00Z">
          <w:pPr>
            <w:spacing w:line="240" w:lineRule="auto"/>
            <w:ind w:left="720" w:hanging="720"/>
          </w:pPr>
        </w:pPrChange>
      </w:pPr>
      <w:r w:rsidRPr="00B06E1F">
        <w:rPr>
          <w:rFonts w:asciiTheme="majorBidi" w:hAnsiTheme="majorBidi" w:cstheme="majorBidi"/>
          <w:noProof/>
          <w:color w:val="FF0000"/>
          <w:rPrChange w:id="2544" w:author="reza" w:date="2019-08-02T20:14:00Z">
            <w:rPr>
              <w:noProof/>
              <w:color w:val="FF0000"/>
            </w:rPr>
          </w:rPrChange>
        </w:rPr>
        <w:t>51</w:t>
      </w:r>
      <w:ins w:id="2545" w:author="reza" w:date="2019-07-29T22:03:00Z">
        <w:r w:rsidR="002E4016" w:rsidRPr="00B06E1F">
          <w:rPr>
            <w:rFonts w:asciiTheme="majorBidi" w:hAnsiTheme="majorBidi" w:cstheme="majorBidi"/>
            <w:noProof/>
            <w:color w:val="FF0000"/>
            <w:rPrChange w:id="2546" w:author="reza" w:date="2019-08-02T20:14:00Z">
              <w:rPr>
                <w:noProof/>
                <w:color w:val="FF0000"/>
              </w:rPr>
            </w:rPrChange>
          </w:rPr>
          <w:t>. Nordam A, Torjuul</w:t>
        </w:r>
      </w:ins>
      <w:r w:rsidR="00B004EA" w:rsidRPr="00B06E1F">
        <w:rPr>
          <w:rFonts w:asciiTheme="majorBidi" w:hAnsiTheme="majorBidi" w:cstheme="majorBidi"/>
          <w:noProof/>
          <w:color w:val="FF0000"/>
          <w:rPrChange w:id="2547" w:author="reza" w:date="2019-08-02T20:14:00Z">
            <w:rPr>
              <w:noProof/>
              <w:color w:val="FF0000"/>
            </w:rPr>
          </w:rPrChange>
        </w:rPr>
        <w:t xml:space="preserve"> K</w:t>
      </w:r>
      <w:ins w:id="2548" w:author="reza" w:date="2019-07-29T22:03:00Z">
        <w:r w:rsidR="002E4016" w:rsidRPr="00B06E1F">
          <w:rPr>
            <w:rFonts w:asciiTheme="majorBidi" w:hAnsiTheme="majorBidi" w:cstheme="majorBidi"/>
            <w:noProof/>
            <w:color w:val="FF0000"/>
            <w:rPrChange w:id="2549" w:author="reza" w:date="2019-08-02T20:14:00Z">
              <w:rPr>
                <w:noProof/>
                <w:color w:val="FF0000"/>
              </w:rPr>
            </w:rPrChange>
          </w:rPr>
          <w:t>, S</w:t>
        </w:r>
      </w:ins>
      <w:r w:rsidR="00B004EA" w:rsidRPr="00B06E1F">
        <w:rPr>
          <w:rFonts w:asciiTheme="majorBidi" w:hAnsiTheme="majorBidi" w:cstheme="majorBidi"/>
          <w:noProof/>
          <w:color w:val="FF0000"/>
          <w:rPrChange w:id="2550" w:author="reza" w:date="2019-08-02T20:14:00Z">
            <w:rPr>
              <w:noProof/>
              <w:color w:val="FF0000"/>
            </w:rPr>
          </w:rPrChange>
        </w:rPr>
        <w:t>o</w:t>
      </w:r>
      <w:ins w:id="2551" w:author="reza" w:date="2019-07-29T22:03:00Z">
        <w:r w:rsidR="002E4016" w:rsidRPr="00B06E1F">
          <w:rPr>
            <w:rFonts w:asciiTheme="majorBidi" w:hAnsiTheme="majorBidi" w:cstheme="majorBidi"/>
            <w:noProof/>
            <w:color w:val="FF0000"/>
            <w:rPrChange w:id="2552" w:author="reza" w:date="2019-08-02T20:14:00Z">
              <w:rPr>
                <w:noProof/>
                <w:color w:val="FF0000"/>
              </w:rPr>
            </w:rPrChange>
          </w:rPr>
          <w:t>rlie</w:t>
        </w:r>
      </w:ins>
      <w:r w:rsidR="00B004EA" w:rsidRPr="00B06E1F">
        <w:rPr>
          <w:rFonts w:asciiTheme="majorBidi" w:hAnsiTheme="majorBidi" w:cstheme="majorBidi"/>
          <w:noProof/>
          <w:color w:val="FF0000"/>
          <w:rPrChange w:id="2553" w:author="reza" w:date="2019-08-02T20:14:00Z">
            <w:rPr>
              <w:noProof/>
              <w:color w:val="FF0000"/>
            </w:rPr>
          </w:rPrChange>
        </w:rPr>
        <w:t xml:space="preserve"> V.</w:t>
      </w:r>
      <w:ins w:id="2554" w:author="reza" w:date="2019-08-02T20:21:00Z">
        <w:r w:rsidR="004608AF">
          <w:rPr>
            <w:rFonts w:asciiTheme="majorBidi" w:hAnsiTheme="majorBidi" w:cstheme="majorBidi"/>
            <w:noProof/>
            <w:color w:val="FF0000"/>
          </w:rPr>
          <w:t xml:space="preserve"> </w:t>
        </w:r>
      </w:ins>
      <w:ins w:id="2555" w:author="reza" w:date="2019-07-29T22:03:00Z">
        <w:r w:rsidR="002E4016" w:rsidRPr="00B06E1F">
          <w:rPr>
            <w:rFonts w:asciiTheme="majorBidi" w:hAnsiTheme="majorBidi" w:cstheme="majorBidi"/>
            <w:noProof/>
            <w:color w:val="FF0000"/>
            <w:rPrChange w:id="2556" w:author="reza" w:date="2019-08-02T20:14:00Z">
              <w:rPr>
                <w:i/>
                <w:noProof/>
                <w:color w:val="FF0000"/>
              </w:rPr>
            </w:rPrChange>
          </w:rPr>
          <w:t>Ethical challenges in the care of older people and risk of being burned out among male nurses. J</w:t>
        </w:r>
      </w:ins>
      <w:ins w:id="2557" w:author="reza" w:date="2019-08-02T18:55:00Z">
        <w:r w:rsidR="00234207" w:rsidRPr="00B06E1F">
          <w:rPr>
            <w:rFonts w:asciiTheme="majorBidi" w:hAnsiTheme="majorBidi" w:cstheme="majorBidi"/>
            <w:noProof/>
            <w:color w:val="FF0000"/>
          </w:rPr>
          <w:t xml:space="preserve"> </w:t>
        </w:r>
      </w:ins>
      <w:ins w:id="2558" w:author="reza" w:date="2019-07-29T22:03:00Z">
        <w:r w:rsidR="002E4016" w:rsidRPr="00B06E1F">
          <w:rPr>
            <w:rFonts w:asciiTheme="majorBidi" w:hAnsiTheme="majorBidi" w:cstheme="majorBidi"/>
            <w:noProof/>
            <w:color w:val="FF0000"/>
            <w:rPrChange w:id="2559" w:author="reza" w:date="2019-08-02T20:14:00Z">
              <w:rPr>
                <w:noProof/>
                <w:color w:val="FF0000"/>
              </w:rPr>
            </w:rPrChange>
          </w:rPr>
          <w:t>Clinic</w:t>
        </w:r>
      </w:ins>
      <w:ins w:id="2560" w:author="reza" w:date="2019-08-02T18:55:00Z">
        <w:r w:rsidR="00234207" w:rsidRPr="00B06E1F">
          <w:rPr>
            <w:rFonts w:asciiTheme="majorBidi" w:hAnsiTheme="majorBidi" w:cstheme="majorBidi"/>
            <w:noProof/>
            <w:color w:val="FF0000"/>
          </w:rPr>
          <w:t xml:space="preserve"> </w:t>
        </w:r>
      </w:ins>
      <w:ins w:id="2561" w:author="reza" w:date="2019-07-29T22:03:00Z">
        <w:r w:rsidR="002E4016" w:rsidRPr="00B06E1F">
          <w:rPr>
            <w:rFonts w:asciiTheme="majorBidi" w:hAnsiTheme="majorBidi" w:cstheme="majorBidi"/>
            <w:noProof/>
            <w:color w:val="FF0000"/>
            <w:rPrChange w:id="2562" w:author="reza" w:date="2019-08-02T20:14:00Z">
              <w:rPr>
                <w:noProof/>
                <w:color w:val="FF0000"/>
              </w:rPr>
            </w:rPrChange>
          </w:rPr>
          <w:t>Nurs</w:t>
        </w:r>
      </w:ins>
      <w:r w:rsidR="00B004EA" w:rsidRPr="00B06E1F">
        <w:rPr>
          <w:rFonts w:asciiTheme="majorBidi" w:hAnsiTheme="majorBidi" w:cstheme="majorBidi"/>
          <w:noProof/>
          <w:color w:val="FF0000"/>
          <w:rPrChange w:id="2563" w:author="reza" w:date="2019-08-02T20:14:00Z">
            <w:rPr>
              <w:noProof/>
              <w:color w:val="FF0000"/>
            </w:rPr>
          </w:rPrChange>
        </w:rPr>
        <w:t>.</w:t>
      </w:r>
      <w:ins w:id="2564" w:author="reza" w:date="2019-07-29T22:03:00Z">
        <w:r w:rsidR="002E4016" w:rsidRPr="00B06E1F">
          <w:rPr>
            <w:rFonts w:asciiTheme="majorBidi" w:hAnsiTheme="majorBidi" w:cstheme="majorBidi"/>
            <w:noProof/>
            <w:color w:val="FF0000"/>
            <w:rPrChange w:id="2565" w:author="reza" w:date="2019-08-02T20:14:00Z">
              <w:rPr>
                <w:noProof/>
                <w:color w:val="FF0000"/>
              </w:rPr>
            </w:rPrChange>
          </w:rPr>
          <w:t xml:space="preserve"> 2005</w:t>
        </w:r>
      </w:ins>
      <w:r w:rsidR="00B004EA" w:rsidRPr="00B06E1F">
        <w:rPr>
          <w:rFonts w:asciiTheme="majorBidi" w:hAnsiTheme="majorBidi" w:cstheme="majorBidi"/>
          <w:noProof/>
          <w:color w:val="FF0000"/>
          <w:rPrChange w:id="2566" w:author="reza" w:date="2019-08-02T20:14:00Z">
            <w:rPr>
              <w:noProof/>
              <w:color w:val="FF0000"/>
            </w:rPr>
          </w:rPrChange>
        </w:rPr>
        <w:t>;</w:t>
      </w:r>
      <w:ins w:id="2567" w:author="reza" w:date="2019-07-29T22:03:00Z">
        <w:r w:rsidR="002E4016" w:rsidRPr="00B06E1F">
          <w:rPr>
            <w:rFonts w:asciiTheme="majorBidi" w:hAnsiTheme="majorBidi" w:cstheme="majorBidi"/>
            <w:noProof/>
            <w:color w:val="FF0000"/>
            <w:rPrChange w:id="2568" w:author="reza" w:date="2019-08-02T20:14:00Z">
              <w:rPr>
                <w:b/>
                <w:noProof/>
                <w:color w:val="FF0000"/>
              </w:rPr>
            </w:rPrChange>
          </w:rPr>
          <w:t>14(10):1248-1256.</w:t>
        </w:r>
      </w:ins>
    </w:p>
    <w:p w14:paraId="0EC5CE95" w14:textId="77777777" w:rsidR="002E4016" w:rsidRPr="00B06E1F" w:rsidRDefault="00E8518E" w:rsidP="00025BA8">
      <w:pPr>
        <w:ind w:left="720" w:hanging="720"/>
        <w:jc w:val="both"/>
        <w:rPr>
          <w:ins w:id="2569" w:author="reza" w:date="2019-07-29T22:03:00Z"/>
          <w:rFonts w:asciiTheme="majorBidi" w:hAnsiTheme="majorBidi" w:cstheme="majorBidi"/>
          <w:noProof/>
          <w:color w:val="FF0000"/>
          <w:rPrChange w:id="2570" w:author="reza" w:date="2019-08-02T20:14:00Z">
            <w:rPr>
              <w:ins w:id="2571" w:author="reza" w:date="2019-07-29T22:03:00Z"/>
              <w:noProof/>
              <w:color w:val="FF0000"/>
            </w:rPr>
          </w:rPrChange>
        </w:rPr>
      </w:pPr>
      <w:r w:rsidRPr="00B06E1F">
        <w:rPr>
          <w:rFonts w:asciiTheme="majorBidi" w:hAnsiTheme="majorBidi" w:cstheme="majorBidi"/>
          <w:noProof/>
          <w:color w:val="FF0000"/>
          <w:rPrChange w:id="2572" w:author="reza" w:date="2019-08-02T20:14:00Z">
            <w:rPr>
              <w:noProof/>
              <w:color w:val="FF0000"/>
            </w:rPr>
          </w:rPrChange>
        </w:rPr>
        <w:t>52</w:t>
      </w:r>
      <w:ins w:id="2573" w:author="reza" w:date="2019-07-29T22:03:00Z">
        <w:r w:rsidR="002E4016" w:rsidRPr="00B06E1F">
          <w:rPr>
            <w:rFonts w:asciiTheme="majorBidi" w:hAnsiTheme="majorBidi" w:cstheme="majorBidi"/>
            <w:noProof/>
            <w:color w:val="FF0000"/>
            <w:rPrChange w:id="2574" w:author="reza" w:date="2019-08-02T20:14:00Z">
              <w:rPr>
                <w:noProof/>
                <w:color w:val="FF0000"/>
              </w:rPr>
            </w:rPrChange>
          </w:rPr>
          <w:t>. Blass</w:t>
        </w:r>
      </w:ins>
      <w:ins w:id="2575" w:author="reza" w:date="2019-08-02T18:55:00Z">
        <w:r w:rsidR="00234207" w:rsidRPr="00B06E1F">
          <w:rPr>
            <w:rFonts w:asciiTheme="majorBidi" w:hAnsiTheme="majorBidi" w:cstheme="majorBidi"/>
            <w:noProof/>
            <w:color w:val="FF0000"/>
          </w:rPr>
          <w:t xml:space="preserve"> </w:t>
        </w:r>
      </w:ins>
      <w:ins w:id="2576" w:author="reza" w:date="2019-07-29T22:03:00Z">
        <w:r w:rsidR="002E4016" w:rsidRPr="00B06E1F">
          <w:rPr>
            <w:rFonts w:asciiTheme="majorBidi" w:hAnsiTheme="majorBidi" w:cstheme="majorBidi"/>
            <w:noProof/>
            <w:color w:val="FF0000"/>
            <w:rPrChange w:id="2577" w:author="reza" w:date="2019-08-02T20:14:00Z">
              <w:rPr>
                <w:noProof/>
                <w:color w:val="FF0000"/>
              </w:rPr>
            </w:rPrChange>
          </w:rPr>
          <w:t>DM</w:t>
        </w:r>
      </w:ins>
      <w:r w:rsidR="00525062" w:rsidRPr="00B06E1F">
        <w:rPr>
          <w:rFonts w:asciiTheme="majorBidi" w:hAnsiTheme="majorBidi" w:cstheme="majorBidi"/>
          <w:noProof/>
          <w:color w:val="FF0000"/>
          <w:rPrChange w:id="2578" w:author="reza" w:date="2019-08-02T20:14:00Z">
            <w:rPr>
              <w:noProof/>
              <w:color w:val="FF0000"/>
            </w:rPr>
          </w:rPrChange>
        </w:rPr>
        <w:t>, Rye RM, Robbins BM, Aprn</w:t>
      </w:r>
      <w:ins w:id="2579" w:author="reza" w:date="2019-08-02T18:55:00Z">
        <w:r w:rsidR="00234207" w:rsidRPr="00B06E1F">
          <w:rPr>
            <w:rFonts w:asciiTheme="majorBidi" w:hAnsiTheme="majorBidi" w:cstheme="majorBidi"/>
            <w:noProof/>
            <w:color w:val="FF0000"/>
          </w:rPr>
          <w:t xml:space="preserve"> </w:t>
        </w:r>
      </w:ins>
      <w:r w:rsidR="00525062" w:rsidRPr="00B06E1F">
        <w:rPr>
          <w:rFonts w:asciiTheme="majorBidi" w:hAnsiTheme="majorBidi" w:cstheme="majorBidi"/>
          <w:noProof/>
          <w:color w:val="FF0000"/>
          <w:rPrChange w:id="2580" w:author="reza" w:date="2019-08-02T20:14:00Z">
            <w:rPr>
              <w:noProof/>
              <w:color w:val="FF0000"/>
            </w:rPr>
          </w:rPrChange>
        </w:rPr>
        <w:t>BC, Mier M, Handel S</w:t>
      </w:r>
      <w:ins w:id="2581" w:author="reza" w:date="2019-08-02T18:56:00Z">
        <w:r w:rsidR="00234207" w:rsidRPr="00B06E1F">
          <w:rPr>
            <w:rFonts w:asciiTheme="majorBidi" w:hAnsiTheme="majorBidi" w:cstheme="majorBidi"/>
            <w:noProof/>
            <w:color w:val="FF0000"/>
          </w:rPr>
          <w:t>,</w:t>
        </w:r>
      </w:ins>
      <w:r w:rsidR="00525062" w:rsidRPr="00B06E1F">
        <w:rPr>
          <w:rFonts w:asciiTheme="majorBidi" w:hAnsiTheme="majorBidi" w:cstheme="majorBidi"/>
          <w:noProof/>
          <w:color w:val="FF0000"/>
          <w:rPrChange w:id="2582" w:author="reza" w:date="2019-08-02T20:14:00Z">
            <w:rPr>
              <w:noProof/>
              <w:color w:val="FF0000"/>
            </w:rPr>
          </w:rPrChange>
        </w:rPr>
        <w:t xml:space="preserve"> Carroll JL, Rabins PV. </w:t>
      </w:r>
      <w:ins w:id="2583" w:author="reza" w:date="2019-07-29T22:03:00Z">
        <w:r w:rsidR="002E4016" w:rsidRPr="00B06E1F">
          <w:rPr>
            <w:rFonts w:asciiTheme="majorBidi" w:hAnsiTheme="majorBidi" w:cstheme="majorBidi"/>
            <w:noProof/>
            <w:color w:val="FF0000"/>
            <w:rPrChange w:id="2584" w:author="reza" w:date="2019-08-02T20:14:00Z">
              <w:rPr>
                <w:i/>
                <w:noProof/>
                <w:color w:val="FF0000"/>
              </w:rPr>
            </w:rPrChange>
          </w:rPr>
          <w:t>Ethical issues in mobile psychiatric treatment with homebound elderly patients: The psychogeriatric assessment and treatment in city housing experience.</w:t>
        </w:r>
      </w:ins>
      <w:ins w:id="2585" w:author="reza" w:date="2019-08-02T18:56:00Z">
        <w:r w:rsidR="00234207" w:rsidRPr="00B06E1F">
          <w:rPr>
            <w:rFonts w:asciiTheme="majorBidi" w:hAnsiTheme="majorBidi" w:cstheme="majorBidi"/>
            <w:noProof/>
            <w:color w:val="FF0000"/>
          </w:rPr>
          <w:t xml:space="preserve"> </w:t>
        </w:r>
      </w:ins>
      <w:r w:rsidR="00525062" w:rsidRPr="00B06E1F">
        <w:rPr>
          <w:rStyle w:val="st"/>
          <w:rFonts w:asciiTheme="majorBidi" w:hAnsiTheme="majorBidi" w:cstheme="majorBidi"/>
          <w:rPrChange w:id="2586" w:author="reza" w:date="2019-08-02T20:14:00Z">
            <w:rPr>
              <w:rStyle w:val="st"/>
            </w:rPr>
          </w:rPrChange>
        </w:rPr>
        <w:t xml:space="preserve">J Am </w:t>
      </w:r>
      <w:proofErr w:type="spellStart"/>
      <w:r w:rsidR="00525062" w:rsidRPr="00B06E1F">
        <w:rPr>
          <w:rStyle w:val="st"/>
          <w:rFonts w:asciiTheme="majorBidi" w:hAnsiTheme="majorBidi" w:cstheme="majorBidi"/>
          <w:rPrChange w:id="2587" w:author="reza" w:date="2019-08-02T20:14:00Z">
            <w:rPr>
              <w:rStyle w:val="st"/>
            </w:rPr>
          </w:rPrChange>
        </w:rPr>
        <w:t>Geriatr</w:t>
      </w:r>
      <w:proofErr w:type="spellEnd"/>
      <w:r w:rsidR="00525062" w:rsidRPr="00B06E1F">
        <w:rPr>
          <w:rStyle w:val="st"/>
          <w:rFonts w:asciiTheme="majorBidi" w:hAnsiTheme="majorBidi" w:cstheme="majorBidi"/>
          <w:rPrChange w:id="2588" w:author="reza" w:date="2019-08-02T20:14:00Z">
            <w:rPr>
              <w:rStyle w:val="st"/>
            </w:rPr>
          </w:rPrChange>
        </w:rPr>
        <w:t xml:space="preserve"> Soc</w:t>
      </w:r>
      <w:r w:rsidR="00525062" w:rsidRPr="00B06E1F">
        <w:rPr>
          <w:rFonts w:asciiTheme="majorBidi" w:hAnsiTheme="majorBidi" w:cstheme="majorBidi"/>
          <w:noProof/>
          <w:color w:val="FF0000"/>
          <w:rPrChange w:id="2589" w:author="reza" w:date="2019-08-02T20:14:00Z">
            <w:rPr>
              <w:noProof/>
              <w:color w:val="FF0000"/>
            </w:rPr>
          </w:rPrChange>
        </w:rPr>
        <w:t>.</w:t>
      </w:r>
      <w:ins w:id="2590" w:author="reza" w:date="2019-07-29T22:03:00Z">
        <w:r w:rsidR="002E4016" w:rsidRPr="00B06E1F">
          <w:rPr>
            <w:rFonts w:asciiTheme="majorBidi" w:hAnsiTheme="majorBidi" w:cstheme="majorBidi"/>
            <w:noProof/>
            <w:color w:val="FF0000"/>
            <w:rPrChange w:id="2591" w:author="reza" w:date="2019-08-02T20:14:00Z">
              <w:rPr>
                <w:noProof/>
                <w:color w:val="FF0000"/>
              </w:rPr>
            </w:rPrChange>
          </w:rPr>
          <w:t xml:space="preserve"> 2006</w:t>
        </w:r>
      </w:ins>
      <w:r w:rsidR="00525062" w:rsidRPr="00B06E1F">
        <w:rPr>
          <w:rFonts w:asciiTheme="majorBidi" w:hAnsiTheme="majorBidi" w:cstheme="majorBidi"/>
          <w:noProof/>
          <w:color w:val="FF0000"/>
          <w:rPrChange w:id="2592" w:author="reza" w:date="2019-08-02T20:14:00Z">
            <w:rPr>
              <w:noProof/>
              <w:color w:val="FF0000"/>
            </w:rPr>
          </w:rPrChange>
        </w:rPr>
        <w:t>;</w:t>
      </w:r>
      <w:ins w:id="2593" w:author="reza" w:date="2019-07-29T22:03:00Z">
        <w:r w:rsidR="002E4016" w:rsidRPr="00B06E1F">
          <w:rPr>
            <w:rFonts w:asciiTheme="majorBidi" w:hAnsiTheme="majorBidi" w:cstheme="majorBidi"/>
            <w:noProof/>
            <w:color w:val="FF0000"/>
            <w:rPrChange w:id="2594" w:author="reza" w:date="2019-08-02T20:14:00Z">
              <w:rPr>
                <w:b/>
                <w:noProof/>
                <w:color w:val="FF0000"/>
              </w:rPr>
            </w:rPrChange>
          </w:rPr>
          <w:t>54(5): 843-848.</w:t>
        </w:r>
      </w:ins>
    </w:p>
    <w:p w14:paraId="5592D117" w14:textId="77777777" w:rsidR="002E4016" w:rsidRPr="00B06E1F" w:rsidRDefault="00E8518E">
      <w:pPr>
        <w:spacing w:line="240" w:lineRule="auto"/>
        <w:ind w:left="720" w:hanging="720"/>
        <w:jc w:val="both"/>
        <w:rPr>
          <w:ins w:id="2595" w:author="reza" w:date="2019-07-29T22:03:00Z"/>
          <w:rFonts w:asciiTheme="majorBidi" w:hAnsiTheme="majorBidi" w:cstheme="majorBidi"/>
          <w:noProof/>
          <w:color w:val="FF0000"/>
          <w:rPrChange w:id="2596" w:author="reza" w:date="2019-08-02T20:14:00Z">
            <w:rPr>
              <w:ins w:id="2597" w:author="reza" w:date="2019-07-29T22:03:00Z"/>
              <w:rFonts w:cs="Calibri"/>
              <w:noProof/>
              <w:color w:val="FF0000"/>
            </w:rPr>
          </w:rPrChange>
        </w:rPr>
        <w:pPrChange w:id="2598" w:author="reza" w:date="2019-08-02T20:08:00Z">
          <w:pPr>
            <w:spacing w:line="240" w:lineRule="auto"/>
            <w:ind w:left="720" w:hanging="720"/>
          </w:pPr>
        </w:pPrChange>
      </w:pPr>
      <w:r w:rsidRPr="00B06E1F">
        <w:rPr>
          <w:rFonts w:asciiTheme="majorBidi" w:hAnsiTheme="majorBidi" w:cstheme="majorBidi"/>
          <w:noProof/>
          <w:color w:val="FF0000"/>
          <w:rPrChange w:id="2599" w:author="reza" w:date="2019-08-02T20:14:00Z">
            <w:rPr>
              <w:rFonts w:cs="Calibri"/>
              <w:noProof/>
              <w:color w:val="FF0000"/>
            </w:rPr>
          </w:rPrChange>
        </w:rPr>
        <w:t>53</w:t>
      </w:r>
      <w:ins w:id="2600" w:author="reza" w:date="2019-07-29T22:03:00Z">
        <w:r w:rsidR="002E4016" w:rsidRPr="00B06E1F">
          <w:rPr>
            <w:rFonts w:asciiTheme="majorBidi" w:hAnsiTheme="majorBidi" w:cstheme="majorBidi"/>
            <w:noProof/>
            <w:color w:val="FF0000"/>
            <w:rPrChange w:id="2601" w:author="reza" w:date="2019-08-02T20:14:00Z">
              <w:rPr>
                <w:rFonts w:cs="Calibri"/>
                <w:noProof/>
                <w:color w:val="FF0000"/>
              </w:rPr>
            </w:rPrChange>
          </w:rPr>
          <w:t xml:space="preserve">.  </w:t>
        </w:r>
        <w:r w:rsidR="002E4016" w:rsidRPr="00B06E1F">
          <w:rPr>
            <w:rFonts w:asciiTheme="majorBidi" w:hAnsiTheme="majorBidi" w:cstheme="majorBidi"/>
            <w:noProof/>
            <w:rPrChange w:id="2602" w:author="reza" w:date="2019-08-02T20:14:00Z">
              <w:rPr>
                <w:rFonts w:cs="Calibri"/>
                <w:noProof/>
              </w:rPr>
            </w:rPrChange>
          </w:rPr>
          <w:t xml:space="preserve">Rehnsfeldt A, Lindwall L, Lohne V, Lillesto B, Slettebo A, Heggestad AKT. The meaning of dignity in nursing home care as seen by relatives. Nurs </w:t>
        </w:r>
      </w:ins>
      <w:r w:rsidR="00525062" w:rsidRPr="00B06E1F">
        <w:rPr>
          <w:rFonts w:asciiTheme="majorBidi" w:hAnsiTheme="majorBidi" w:cstheme="majorBidi"/>
          <w:noProof/>
          <w:rPrChange w:id="2603" w:author="reza" w:date="2019-08-02T20:14:00Z">
            <w:rPr>
              <w:rFonts w:cs="Calibri"/>
              <w:noProof/>
            </w:rPr>
          </w:rPrChange>
        </w:rPr>
        <w:t>E</w:t>
      </w:r>
      <w:ins w:id="2604" w:author="reza" w:date="2019-07-29T22:03:00Z">
        <w:r w:rsidR="002E4016" w:rsidRPr="00B06E1F">
          <w:rPr>
            <w:rFonts w:asciiTheme="majorBidi" w:hAnsiTheme="majorBidi" w:cstheme="majorBidi"/>
            <w:noProof/>
            <w:rPrChange w:id="2605" w:author="reza" w:date="2019-08-02T20:14:00Z">
              <w:rPr>
                <w:rFonts w:cs="Calibri"/>
                <w:noProof/>
              </w:rPr>
            </w:rPrChange>
          </w:rPr>
          <w:t>thics</w:t>
        </w:r>
      </w:ins>
      <w:r w:rsidR="00525062" w:rsidRPr="00B06E1F">
        <w:rPr>
          <w:rFonts w:asciiTheme="majorBidi" w:hAnsiTheme="majorBidi" w:cstheme="majorBidi"/>
          <w:noProof/>
          <w:rPrChange w:id="2606" w:author="reza" w:date="2019-08-02T20:14:00Z">
            <w:rPr>
              <w:rFonts w:cs="Calibri"/>
              <w:noProof/>
            </w:rPr>
          </w:rPrChange>
        </w:rPr>
        <w:t>.</w:t>
      </w:r>
      <w:ins w:id="2607" w:author="reza" w:date="2019-08-02T18:56:00Z">
        <w:r w:rsidR="00234207" w:rsidRPr="00B06E1F">
          <w:rPr>
            <w:rFonts w:asciiTheme="majorBidi" w:hAnsiTheme="majorBidi" w:cstheme="majorBidi"/>
            <w:noProof/>
          </w:rPr>
          <w:t xml:space="preserve"> </w:t>
        </w:r>
      </w:ins>
      <w:ins w:id="2608" w:author="reza" w:date="2019-07-29T22:03:00Z">
        <w:r w:rsidR="002E4016" w:rsidRPr="00B06E1F">
          <w:rPr>
            <w:rFonts w:asciiTheme="majorBidi" w:hAnsiTheme="majorBidi" w:cstheme="majorBidi"/>
            <w:noProof/>
            <w:rPrChange w:id="2609" w:author="reza" w:date="2019-08-02T20:14:00Z">
              <w:rPr>
                <w:rFonts w:cs="Calibri"/>
                <w:noProof/>
              </w:rPr>
            </w:rPrChange>
          </w:rPr>
          <w:t>2014;21(5):507-17.</w:t>
        </w:r>
      </w:ins>
    </w:p>
    <w:p w14:paraId="7C6C4A93" w14:textId="77777777" w:rsidR="002E4016" w:rsidRPr="00B06E1F" w:rsidRDefault="00E8518E" w:rsidP="00025BA8">
      <w:pPr>
        <w:ind w:left="720" w:hanging="720"/>
        <w:jc w:val="both"/>
        <w:rPr>
          <w:ins w:id="2610" w:author="reza" w:date="2019-07-29T22:03:00Z"/>
          <w:rFonts w:asciiTheme="majorBidi" w:hAnsiTheme="majorBidi" w:cstheme="majorBidi"/>
          <w:noProof/>
          <w:color w:val="FF0000"/>
          <w:rPrChange w:id="2611" w:author="reza" w:date="2019-08-02T20:14:00Z">
            <w:rPr>
              <w:ins w:id="2612" w:author="reza" w:date="2019-07-29T22:03:00Z"/>
              <w:noProof/>
              <w:color w:val="FF0000"/>
            </w:rPr>
          </w:rPrChange>
        </w:rPr>
      </w:pPr>
      <w:r w:rsidRPr="00B06E1F">
        <w:rPr>
          <w:rFonts w:asciiTheme="majorBidi" w:hAnsiTheme="majorBidi" w:cstheme="majorBidi"/>
          <w:noProof/>
          <w:color w:val="FF0000"/>
          <w:rPrChange w:id="2613" w:author="reza" w:date="2019-08-02T20:14:00Z">
            <w:rPr>
              <w:noProof/>
              <w:color w:val="FF0000"/>
            </w:rPr>
          </w:rPrChange>
        </w:rPr>
        <w:t>54</w:t>
      </w:r>
      <w:ins w:id="2614" w:author="reza" w:date="2019-07-29T22:03:00Z">
        <w:r w:rsidR="002E4016" w:rsidRPr="00B06E1F">
          <w:rPr>
            <w:rFonts w:asciiTheme="majorBidi" w:hAnsiTheme="majorBidi" w:cstheme="majorBidi"/>
            <w:noProof/>
            <w:color w:val="FF0000"/>
            <w:rPrChange w:id="2615" w:author="reza" w:date="2019-08-02T20:14:00Z">
              <w:rPr>
                <w:noProof/>
                <w:color w:val="FF0000"/>
              </w:rPr>
            </w:rPrChange>
          </w:rPr>
          <w:t>.</w:t>
        </w:r>
        <w:r w:rsidR="002E4016" w:rsidRPr="00B06E1F">
          <w:rPr>
            <w:rFonts w:asciiTheme="majorBidi" w:hAnsiTheme="majorBidi" w:cstheme="majorBidi"/>
            <w:noProof/>
            <w:rPrChange w:id="2616" w:author="reza" w:date="2019-08-02T20:14:00Z">
              <w:rPr>
                <w:rFonts w:cs="Calibri"/>
                <w:noProof/>
              </w:rPr>
            </w:rPrChange>
          </w:rPr>
          <w:t>Choe K, Kang H, Lee A. Barriers to ethical nursing practice for older adults in long</w:t>
        </w:r>
        <w:r w:rsidR="002E4016" w:rsidRPr="00B06E1F">
          <w:rPr>
            <w:rFonts w:cstheme="majorBidi"/>
            <w:noProof/>
            <w:rPrChange w:id="2617" w:author="reza" w:date="2019-08-02T20:14:00Z">
              <w:rPr>
                <w:rFonts w:cs="Calibri"/>
                <w:noProof/>
              </w:rPr>
            </w:rPrChange>
          </w:rPr>
          <w:t>‐</w:t>
        </w:r>
        <w:r w:rsidR="002E4016" w:rsidRPr="00B06E1F">
          <w:rPr>
            <w:rFonts w:asciiTheme="majorBidi" w:hAnsiTheme="majorBidi" w:cstheme="majorBidi"/>
            <w:noProof/>
            <w:rPrChange w:id="2618" w:author="reza" w:date="2019-08-02T20:14:00Z">
              <w:rPr>
                <w:rFonts w:cs="Calibri"/>
                <w:noProof/>
              </w:rPr>
            </w:rPrChange>
          </w:rPr>
          <w:t>term care facilities. J</w:t>
        </w:r>
      </w:ins>
      <w:r w:rsidR="00525062" w:rsidRPr="00B06E1F">
        <w:rPr>
          <w:rFonts w:asciiTheme="majorBidi" w:hAnsiTheme="majorBidi" w:cstheme="majorBidi"/>
          <w:noProof/>
          <w:rPrChange w:id="2619" w:author="reza" w:date="2019-08-02T20:14:00Z">
            <w:rPr>
              <w:rFonts w:cs="Calibri"/>
              <w:noProof/>
            </w:rPr>
          </w:rPrChange>
        </w:rPr>
        <w:t xml:space="preserve"> C</w:t>
      </w:r>
      <w:ins w:id="2620" w:author="reza" w:date="2019-07-29T22:03:00Z">
        <w:r w:rsidR="002E4016" w:rsidRPr="00B06E1F">
          <w:rPr>
            <w:rFonts w:asciiTheme="majorBidi" w:hAnsiTheme="majorBidi" w:cstheme="majorBidi"/>
            <w:noProof/>
            <w:rPrChange w:id="2621" w:author="reza" w:date="2019-08-02T20:14:00Z">
              <w:rPr>
                <w:rFonts w:cs="Calibri"/>
                <w:noProof/>
              </w:rPr>
            </w:rPrChange>
          </w:rPr>
          <w:t xml:space="preserve">linic </w:t>
        </w:r>
      </w:ins>
      <w:r w:rsidR="00525062" w:rsidRPr="00B06E1F">
        <w:rPr>
          <w:rFonts w:asciiTheme="majorBidi" w:hAnsiTheme="majorBidi" w:cstheme="majorBidi"/>
          <w:noProof/>
          <w:rPrChange w:id="2622" w:author="reza" w:date="2019-08-02T20:14:00Z">
            <w:rPr>
              <w:rFonts w:cs="Calibri"/>
              <w:noProof/>
            </w:rPr>
          </w:rPrChange>
        </w:rPr>
        <w:t>N</w:t>
      </w:r>
      <w:ins w:id="2623" w:author="reza" w:date="2019-07-29T22:03:00Z">
        <w:r w:rsidR="002E4016" w:rsidRPr="00B06E1F">
          <w:rPr>
            <w:rFonts w:asciiTheme="majorBidi" w:hAnsiTheme="majorBidi" w:cstheme="majorBidi"/>
            <w:noProof/>
            <w:rPrChange w:id="2624" w:author="reza" w:date="2019-08-02T20:14:00Z">
              <w:rPr>
                <w:rFonts w:cs="Calibri"/>
                <w:noProof/>
              </w:rPr>
            </w:rPrChange>
          </w:rPr>
          <w:t>urs. 2018;27(5-6):1063-72.</w:t>
        </w:r>
      </w:ins>
    </w:p>
    <w:p w14:paraId="6175E6D5" w14:textId="77777777" w:rsidR="002E4016" w:rsidRPr="00B06E1F" w:rsidRDefault="00E8518E" w:rsidP="00025BA8">
      <w:pPr>
        <w:ind w:left="720" w:hanging="720"/>
        <w:jc w:val="both"/>
        <w:rPr>
          <w:ins w:id="2625" w:author="reza" w:date="2019-07-29T22:03:00Z"/>
          <w:rFonts w:asciiTheme="majorBidi" w:hAnsiTheme="majorBidi" w:cstheme="majorBidi"/>
          <w:noProof/>
          <w:color w:val="FF0000"/>
          <w:rPrChange w:id="2626" w:author="reza" w:date="2019-08-02T20:14:00Z">
            <w:rPr>
              <w:ins w:id="2627" w:author="reza" w:date="2019-07-29T22:03:00Z"/>
              <w:noProof/>
              <w:color w:val="FF0000"/>
            </w:rPr>
          </w:rPrChange>
        </w:rPr>
      </w:pPr>
      <w:r w:rsidRPr="00B06E1F">
        <w:rPr>
          <w:rFonts w:asciiTheme="majorBidi" w:hAnsiTheme="majorBidi" w:cstheme="majorBidi"/>
          <w:noProof/>
          <w:color w:val="FF0000"/>
          <w:rPrChange w:id="2628" w:author="reza" w:date="2019-08-02T20:14:00Z">
            <w:rPr>
              <w:noProof/>
              <w:color w:val="FF0000"/>
            </w:rPr>
          </w:rPrChange>
        </w:rPr>
        <w:t>55</w:t>
      </w:r>
      <w:ins w:id="2629" w:author="reza" w:date="2019-07-29T22:03:00Z">
        <w:r w:rsidR="002E4016" w:rsidRPr="00B06E1F">
          <w:rPr>
            <w:rFonts w:asciiTheme="majorBidi" w:hAnsiTheme="majorBidi" w:cstheme="majorBidi"/>
            <w:noProof/>
            <w:color w:val="FF0000"/>
            <w:rPrChange w:id="2630" w:author="reza" w:date="2019-08-02T20:14:00Z">
              <w:rPr>
                <w:noProof/>
                <w:color w:val="FF0000"/>
              </w:rPr>
            </w:rPrChange>
          </w:rPr>
          <w:t>. Frilund</w:t>
        </w:r>
      </w:ins>
      <w:ins w:id="2631" w:author="reza" w:date="2019-08-02T18:56:00Z">
        <w:r w:rsidR="00234207" w:rsidRPr="00B06E1F">
          <w:rPr>
            <w:rFonts w:asciiTheme="majorBidi" w:hAnsiTheme="majorBidi" w:cstheme="majorBidi"/>
            <w:noProof/>
            <w:color w:val="FF0000"/>
          </w:rPr>
          <w:t xml:space="preserve"> </w:t>
        </w:r>
      </w:ins>
      <w:ins w:id="2632" w:author="reza" w:date="2019-07-29T22:03:00Z">
        <w:r w:rsidR="002E4016" w:rsidRPr="00B06E1F">
          <w:rPr>
            <w:rFonts w:asciiTheme="majorBidi" w:hAnsiTheme="majorBidi" w:cstheme="majorBidi"/>
            <w:noProof/>
            <w:color w:val="FF0000"/>
            <w:rPrChange w:id="2633" w:author="reza" w:date="2019-08-02T20:14:00Z">
              <w:rPr>
                <w:rFonts w:cs="Calibri"/>
                <w:noProof/>
                <w:color w:val="FF0000"/>
              </w:rPr>
            </w:rPrChange>
          </w:rPr>
          <w:t>M,</w:t>
        </w:r>
      </w:ins>
      <w:r w:rsidR="00525062" w:rsidRPr="00B06E1F">
        <w:rPr>
          <w:rFonts w:asciiTheme="majorBidi" w:hAnsiTheme="majorBidi" w:cstheme="majorBidi"/>
          <w:noProof/>
          <w:color w:val="FF0000"/>
          <w:rPrChange w:id="2634" w:author="reza" w:date="2019-08-02T20:14:00Z">
            <w:rPr>
              <w:rFonts w:cs="Calibri"/>
              <w:noProof/>
              <w:color w:val="FF0000"/>
            </w:rPr>
          </w:rPrChange>
        </w:rPr>
        <w:t>Fagerstrom L, Eriksson K, Eklund P.</w:t>
      </w:r>
      <w:ins w:id="2635" w:author="reza" w:date="2019-08-02T18:56:00Z">
        <w:r w:rsidR="00234207" w:rsidRPr="00B06E1F">
          <w:rPr>
            <w:rFonts w:asciiTheme="majorBidi" w:hAnsiTheme="majorBidi" w:cstheme="majorBidi"/>
            <w:noProof/>
            <w:color w:val="FF0000"/>
          </w:rPr>
          <w:t xml:space="preserve"> </w:t>
        </w:r>
      </w:ins>
      <w:ins w:id="2636" w:author="reza" w:date="2019-07-29T22:03:00Z">
        <w:r w:rsidR="002E4016" w:rsidRPr="00B06E1F">
          <w:rPr>
            <w:rFonts w:asciiTheme="majorBidi" w:hAnsiTheme="majorBidi" w:cstheme="majorBidi"/>
            <w:noProof/>
            <w:color w:val="FF0000"/>
            <w:rPrChange w:id="2637" w:author="reza" w:date="2019-08-02T20:14:00Z">
              <w:rPr>
                <w:rFonts w:cs="Calibri"/>
                <w:i/>
                <w:noProof/>
                <w:color w:val="FF0000"/>
              </w:rPr>
            </w:rPrChange>
          </w:rPr>
          <w:t xml:space="preserve">Assessment of ethical ideals and ethical manners in care of older people. Nurs </w:t>
        </w:r>
      </w:ins>
      <w:r w:rsidR="00525062" w:rsidRPr="00B06E1F">
        <w:rPr>
          <w:rFonts w:asciiTheme="majorBidi" w:hAnsiTheme="majorBidi" w:cstheme="majorBidi"/>
          <w:noProof/>
          <w:color w:val="FF0000"/>
          <w:rPrChange w:id="2638" w:author="reza" w:date="2019-08-02T20:14:00Z">
            <w:rPr>
              <w:rFonts w:cs="Calibri"/>
              <w:noProof/>
              <w:color w:val="FF0000"/>
            </w:rPr>
          </w:rPrChange>
        </w:rPr>
        <w:t>R</w:t>
      </w:r>
      <w:ins w:id="2639" w:author="reza" w:date="2019-07-29T22:03:00Z">
        <w:r w:rsidR="002E4016" w:rsidRPr="00B06E1F">
          <w:rPr>
            <w:rFonts w:asciiTheme="majorBidi" w:hAnsiTheme="majorBidi" w:cstheme="majorBidi"/>
            <w:noProof/>
            <w:color w:val="FF0000"/>
            <w:rPrChange w:id="2640" w:author="reza" w:date="2019-08-02T20:14:00Z">
              <w:rPr>
                <w:rFonts w:cs="Calibri"/>
                <w:noProof/>
                <w:color w:val="FF0000"/>
              </w:rPr>
            </w:rPrChange>
          </w:rPr>
          <w:t xml:space="preserve">es </w:t>
        </w:r>
      </w:ins>
      <w:ins w:id="2641" w:author="reza" w:date="2019-08-02T18:56:00Z">
        <w:r w:rsidR="00234207" w:rsidRPr="00B06E1F">
          <w:rPr>
            <w:rFonts w:asciiTheme="majorBidi" w:hAnsiTheme="majorBidi" w:cstheme="majorBidi"/>
            <w:noProof/>
            <w:color w:val="FF0000"/>
          </w:rPr>
          <w:t>P</w:t>
        </w:r>
      </w:ins>
      <w:ins w:id="2642" w:author="reza" w:date="2019-07-29T22:03:00Z">
        <w:r w:rsidR="002E4016" w:rsidRPr="00B06E1F">
          <w:rPr>
            <w:rFonts w:asciiTheme="majorBidi" w:hAnsiTheme="majorBidi" w:cstheme="majorBidi"/>
            <w:noProof/>
            <w:color w:val="FF0000"/>
            <w:rPrChange w:id="2643" w:author="reza" w:date="2019-08-02T20:14:00Z">
              <w:rPr>
                <w:rFonts w:cs="Calibri"/>
                <w:noProof/>
                <w:color w:val="FF0000"/>
              </w:rPr>
            </w:rPrChange>
          </w:rPr>
          <w:t>rac</w:t>
        </w:r>
      </w:ins>
      <w:r w:rsidR="00525062" w:rsidRPr="00B06E1F">
        <w:rPr>
          <w:rFonts w:asciiTheme="majorBidi" w:hAnsiTheme="majorBidi" w:cstheme="majorBidi"/>
          <w:noProof/>
          <w:color w:val="FF0000"/>
          <w:rPrChange w:id="2644" w:author="reza" w:date="2019-08-02T20:14:00Z">
            <w:rPr>
              <w:rFonts w:cs="Calibri"/>
              <w:noProof/>
              <w:color w:val="FF0000"/>
            </w:rPr>
          </w:rPrChange>
        </w:rPr>
        <w:t>.</w:t>
      </w:r>
      <w:ins w:id="2645" w:author="reza" w:date="2019-07-29T22:03:00Z">
        <w:r w:rsidR="002E4016" w:rsidRPr="00B06E1F">
          <w:rPr>
            <w:rFonts w:asciiTheme="majorBidi" w:hAnsiTheme="majorBidi" w:cstheme="majorBidi"/>
            <w:noProof/>
            <w:color w:val="FF0000"/>
            <w:rPrChange w:id="2646" w:author="reza" w:date="2019-08-02T20:14:00Z">
              <w:rPr>
                <w:rFonts w:cs="Calibri"/>
                <w:noProof/>
                <w:color w:val="FF0000"/>
              </w:rPr>
            </w:rPrChange>
          </w:rPr>
          <w:t xml:space="preserve"> 2013</w:t>
        </w:r>
      </w:ins>
      <w:r w:rsidR="00525062" w:rsidRPr="00B06E1F">
        <w:rPr>
          <w:rFonts w:asciiTheme="majorBidi" w:hAnsiTheme="majorBidi" w:cstheme="majorBidi"/>
          <w:noProof/>
          <w:color w:val="FF0000"/>
          <w:rPrChange w:id="2647" w:author="reza" w:date="2019-08-02T20:14:00Z">
            <w:rPr>
              <w:rFonts w:cs="Calibri"/>
              <w:noProof/>
              <w:color w:val="FF0000"/>
            </w:rPr>
          </w:rPrChange>
        </w:rPr>
        <w:t>; 374132.</w:t>
      </w:r>
    </w:p>
    <w:p w14:paraId="032555EB" w14:textId="77777777" w:rsidR="002E4016" w:rsidRPr="00B06E1F" w:rsidRDefault="002E4016">
      <w:pPr>
        <w:ind w:left="720" w:hanging="720"/>
        <w:jc w:val="both"/>
        <w:rPr>
          <w:ins w:id="2648" w:author="reza" w:date="2019-07-29T22:03:00Z"/>
          <w:noProof/>
        </w:rPr>
      </w:pPr>
    </w:p>
    <w:p w14:paraId="4A5DD85C" w14:textId="77777777" w:rsidR="002377C3" w:rsidRPr="00B06E1F" w:rsidDel="002E4016" w:rsidRDefault="00600FAF">
      <w:pPr>
        <w:ind w:left="720" w:hanging="720"/>
        <w:jc w:val="both"/>
        <w:rPr>
          <w:del w:id="2649" w:author="reza" w:date="2019-07-29T22:03:00Z"/>
          <w:noProof/>
        </w:rPr>
      </w:pPr>
      <w:del w:id="2650" w:author="reza" w:date="2019-07-29T22:03:00Z">
        <w:r w:rsidRPr="00B06E1F" w:rsidDel="002E4016">
          <w:fldChar w:fldCharType="begin"/>
        </w:r>
        <w:r w:rsidR="002377C3" w:rsidRPr="00B06E1F" w:rsidDel="002E4016">
          <w:delInstrText xml:space="preserve"> ADDIN EN.REFLIST </w:delInstrText>
        </w:r>
        <w:r w:rsidRPr="00B06E1F" w:rsidDel="002E4016">
          <w:rPr>
            <w:rPrChange w:id="2651" w:author="reza" w:date="2019-08-02T20:14:00Z">
              <w:rPr/>
            </w:rPrChange>
          </w:rPr>
          <w:fldChar w:fldCharType="separate"/>
        </w:r>
        <w:r w:rsidR="002377C3" w:rsidRPr="00B06E1F" w:rsidDel="002E4016">
          <w:rPr>
            <w:noProof/>
          </w:rPr>
          <w:delText>1.</w:delText>
        </w:r>
        <w:r w:rsidR="002377C3" w:rsidRPr="00B06E1F" w:rsidDel="002E4016">
          <w:rPr>
            <w:noProof/>
          </w:rPr>
          <w:tab/>
          <w:delText xml:space="preserve">Watson, J., </w:delText>
        </w:r>
        <w:r w:rsidR="002377C3" w:rsidRPr="00B06E1F" w:rsidDel="002E4016">
          <w:rPr>
            <w:i/>
            <w:noProof/>
          </w:rPr>
          <w:delText>Caring theory as an ethical guide to administrative and clinical practices.</w:delText>
        </w:r>
        <w:r w:rsidR="002377C3" w:rsidRPr="00B06E1F" w:rsidDel="002E4016">
          <w:rPr>
            <w:noProof/>
          </w:rPr>
          <w:delText xml:space="preserve"> JONA'S healthcare law, ethics and regulation, 2006. 8(3): p. 87-93.</w:delText>
        </w:r>
      </w:del>
    </w:p>
    <w:p w14:paraId="0D421FEA" w14:textId="77777777" w:rsidR="002377C3" w:rsidRPr="00B06E1F" w:rsidDel="002E4016" w:rsidRDefault="002377C3">
      <w:pPr>
        <w:ind w:left="720" w:hanging="720"/>
        <w:jc w:val="both"/>
        <w:rPr>
          <w:del w:id="2652" w:author="reza" w:date="2019-07-29T22:03:00Z"/>
          <w:noProof/>
        </w:rPr>
      </w:pPr>
      <w:del w:id="2653" w:author="reza" w:date="2019-07-29T22:03:00Z">
        <w:r w:rsidRPr="00B06E1F" w:rsidDel="002E4016">
          <w:rPr>
            <w:noProof/>
          </w:rPr>
          <w:delText>2.</w:delText>
        </w:r>
        <w:r w:rsidRPr="00B06E1F" w:rsidDel="002E4016">
          <w:rPr>
            <w:noProof/>
          </w:rPr>
          <w:tab/>
          <w:delText xml:space="preserve">Jonasson, L.-L., </w:delText>
        </w:r>
        <w:r w:rsidRPr="00B06E1F" w:rsidDel="002E4016">
          <w:rPr>
            <w:i/>
            <w:noProof/>
          </w:rPr>
          <w:delText>A comprehensive picture of ethical values in caring encounters, based on experiences of those involved: Analysis of concepts developed from empirical studies</w:delText>
        </w:r>
        <w:r w:rsidRPr="00B06E1F" w:rsidDel="002E4016">
          <w:rPr>
            <w:noProof/>
          </w:rPr>
          <w:delText>, 2011, Linköping University Electronic Press.</w:delText>
        </w:r>
      </w:del>
    </w:p>
    <w:p w14:paraId="3CCEF9FF" w14:textId="77777777" w:rsidR="002377C3" w:rsidRPr="00B06E1F" w:rsidDel="002E4016" w:rsidRDefault="002377C3">
      <w:pPr>
        <w:ind w:left="720" w:hanging="720"/>
        <w:jc w:val="both"/>
        <w:rPr>
          <w:del w:id="2654" w:author="reza" w:date="2019-07-29T22:03:00Z"/>
          <w:noProof/>
        </w:rPr>
      </w:pPr>
      <w:del w:id="2655" w:author="reza" w:date="2019-07-29T22:03:00Z">
        <w:r w:rsidRPr="00B06E1F" w:rsidDel="002E4016">
          <w:rPr>
            <w:noProof/>
          </w:rPr>
          <w:delText>3.</w:delText>
        </w:r>
        <w:r w:rsidRPr="00B06E1F" w:rsidDel="002E4016">
          <w:rPr>
            <w:noProof/>
          </w:rPr>
          <w:tab/>
          <w:delText xml:space="preserve">Tadd, W., L. Vanlaere, and C. Gastmans, </w:delText>
        </w:r>
        <w:r w:rsidRPr="00B06E1F" w:rsidDel="002E4016">
          <w:rPr>
            <w:i/>
            <w:noProof/>
          </w:rPr>
          <w:delText>Clarifying the concept of human dignity in the care of the elderly.</w:delText>
        </w:r>
        <w:r w:rsidRPr="00B06E1F" w:rsidDel="002E4016">
          <w:rPr>
            <w:noProof/>
          </w:rPr>
          <w:delText xml:space="preserve"> 2010.</w:delText>
        </w:r>
      </w:del>
    </w:p>
    <w:p w14:paraId="6B5988FF" w14:textId="77777777" w:rsidR="002377C3" w:rsidRPr="00B06E1F" w:rsidDel="002E4016" w:rsidRDefault="002377C3">
      <w:pPr>
        <w:ind w:left="720" w:hanging="720"/>
        <w:jc w:val="both"/>
        <w:rPr>
          <w:del w:id="2656" w:author="reza" w:date="2019-07-29T22:03:00Z"/>
          <w:noProof/>
        </w:rPr>
      </w:pPr>
      <w:del w:id="2657" w:author="reza" w:date="2019-07-29T22:03:00Z">
        <w:r w:rsidRPr="00B06E1F" w:rsidDel="002E4016">
          <w:rPr>
            <w:noProof/>
          </w:rPr>
          <w:delText>4.</w:delText>
        </w:r>
        <w:r w:rsidRPr="00B06E1F" w:rsidDel="002E4016">
          <w:rPr>
            <w:noProof/>
          </w:rPr>
          <w:tab/>
          <w:delText xml:space="preserve">Randers, I. and A.C. Mattiasson, </w:delText>
        </w:r>
        <w:r w:rsidRPr="00B06E1F" w:rsidDel="002E4016">
          <w:rPr>
            <w:i/>
            <w:noProof/>
          </w:rPr>
          <w:delText>Autonomy and integrity: upholding older adult patients’ dignity.</w:delText>
        </w:r>
        <w:r w:rsidRPr="00B06E1F" w:rsidDel="002E4016">
          <w:rPr>
            <w:noProof/>
          </w:rPr>
          <w:delText xml:space="preserve"> Journal of advanced nursing, 2004. 45(1): p. 63-71.</w:delText>
        </w:r>
      </w:del>
    </w:p>
    <w:p w14:paraId="64E984E9" w14:textId="77777777" w:rsidR="002377C3" w:rsidRPr="00B06E1F" w:rsidDel="002E4016" w:rsidRDefault="002377C3">
      <w:pPr>
        <w:ind w:left="720" w:hanging="720"/>
        <w:jc w:val="both"/>
        <w:rPr>
          <w:del w:id="2658" w:author="reza" w:date="2019-07-29T22:03:00Z"/>
          <w:noProof/>
        </w:rPr>
      </w:pPr>
      <w:del w:id="2659" w:author="reza" w:date="2019-07-29T22:03:00Z">
        <w:r w:rsidRPr="00B06E1F" w:rsidDel="002E4016">
          <w:rPr>
            <w:noProof/>
          </w:rPr>
          <w:delText>5.</w:delText>
        </w:r>
        <w:r w:rsidRPr="00B06E1F" w:rsidDel="002E4016">
          <w:rPr>
            <w:noProof/>
          </w:rPr>
          <w:tab/>
          <w:delText xml:space="preserve">Tranvåg, O., </w:delText>
        </w:r>
        <w:r w:rsidRPr="00B06E1F" w:rsidDel="002E4016">
          <w:rPr>
            <w:i/>
            <w:noProof/>
          </w:rPr>
          <w:delText>Dignity-preserving care for persons living with dementia.</w:delText>
        </w:r>
        <w:r w:rsidRPr="00B06E1F" w:rsidDel="002E4016">
          <w:rPr>
            <w:noProof/>
          </w:rPr>
          <w:delText xml:space="preserve"> 2015.</w:delText>
        </w:r>
      </w:del>
    </w:p>
    <w:p w14:paraId="6D9CDC99" w14:textId="77777777" w:rsidR="002377C3" w:rsidRPr="00B06E1F" w:rsidDel="002E4016" w:rsidRDefault="002377C3">
      <w:pPr>
        <w:ind w:left="720" w:hanging="720"/>
        <w:jc w:val="both"/>
        <w:rPr>
          <w:del w:id="2660" w:author="reza" w:date="2019-07-29T22:03:00Z"/>
          <w:noProof/>
        </w:rPr>
      </w:pPr>
      <w:del w:id="2661" w:author="reza" w:date="2019-07-29T22:03:00Z">
        <w:r w:rsidRPr="00B06E1F" w:rsidDel="002E4016">
          <w:rPr>
            <w:noProof/>
          </w:rPr>
          <w:delText>6.</w:delText>
        </w:r>
        <w:r w:rsidRPr="00B06E1F" w:rsidDel="002E4016">
          <w:rPr>
            <w:noProof/>
          </w:rPr>
          <w:tab/>
          <w:delText xml:space="preserve">Maile, E., et al., </w:delText>
        </w:r>
        <w:r w:rsidRPr="00B06E1F" w:rsidDel="002E4016">
          <w:rPr>
            <w:i/>
            <w:noProof/>
          </w:rPr>
          <w:delText>Ethical issues for older people in the emergency department.</w:delText>
        </w:r>
        <w:r w:rsidRPr="00B06E1F" w:rsidDel="002E4016">
          <w:rPr>
            <w:noProof/>
          </w:rPr>
          <w:delText xml:space="preserve"> European Geriatric Medicine, 2016. 7(4): p. 372-378.</w:delText>
        </w:r>
      </w:del>
    </w:p>
    <w:p w14:paraId="35C7C062" w14:textId="77777777" w:rsidR="002377C3" w:rsidRPr="00B06E1F" w:rsidDel="002E4016" w:rsidRDefault="002377C3">
      <w:pPr>
        <w:ind w:left="720" w:hanging="720"/>
        <w:jc w:val="both"/>
        <w:rPr>
          <w:del w:id="2662" w:author="reza" w:date="2019-07-29T22:03:00Z"/>
          <w:noProof/>
        </w:rPr>
      </w:pPr>
      <w:del w:id="2663" w:author="reza" w:date="2019-07-29T22:03:00Z">
        <w:r w:rsidRPr="00B06E1F" w:rsidDel="002E4016">
          <w:rPr>
            <w:noProof/>
          </w:rPr>
          <w:delText>7.</w:delText>
        </w:r>
        <w:r w:rsidRPr="00B06E1F" w:rsidDel="002E4016">
          <w:rPr>
            <w:noProof/>
          </w:rPr>
          <w:tab/>
          <w:delText xml:space="preserve">Koskenniemi, J., H. Leino-Kilpi, and R. Suhonen, </w:delText>
        </w:r>
        <w:r w:rsidRPr="00B06E1F" w:rsidDel="002E4016">
          <w:rPr>
            <w:i/>
            <w:noProof/>
          </w:rPr>
          <w:delText>Respect in the care of older patients in acute hospitals.</w:delText>
        </w:r>
        <w:r w:rsidRPr="00B06E1F" w:rsidDel="002E4016">
          <w:rPr>
            <w:noProof/>
          </w:rPr>
          <w:delText xml:space="preserve"> Nursing ethics, 2013. 20(1): p. 5-17.</w:delText>
        </w:r>
      </w:del>
    </w:p>
    <w:p w14:paraId="4B2C5188" w14:textId="77777777" w:rsidR="002377C3" w:rsidRPr="00B06E1F" w:rsidDel="002E4016" w:rsidRDefault="002377C3">
      <w:pPr>
        <w:ind w:left="720" w:hanging="720"/>
        <w:jc w:val="both"/>
        <w:rPr>
          <w:del w:id="2664" w:author="reza" w:date="2019-07-29T22:03:00Z"/>
          <w:noProof/>
        </w:rPr>
      </w:pPr>
      <w:del w:id="2665" w:author="reza" w:date="2019-07-29T22:03:00Z">
        <w:r w:rsidRPr="00B06E1F" w:rsidDel="002E4016">
          <w:rPr>
            <w:noProof/>
          </w:rPr>
          <w:delText>8.</w:delText>
        </w:r>
        <w:r w:rsidRPr="00B06E1F" w:rsidDel="002E4016">
          <w:rPr>
            <w:noProof/>
          </w:rPr>
          <w:tab/>
          <w:delText xml:space="preserve">Rees, J., L. King, and K. Schmitz, </w:delText>
        </w:r>
        <w:r w:rsidRPr="00B06E1F" w:rsidDel="002E4016">
          <w:rPr>
            <w:i/>
            <w:noProof/>
          </w:rPr>
          <w:delText>Nurses' perceptions of ethical issues in the care of older people.</w:delText>
        </w:r>
        <w:r w:rsidRPr="00B06E1F" w:rsidDel="002E4016">
          <w:rPr>
            <w:noProof/>
          </w:rPr>
          <w:delText xml:space="preserve"> Nursing Ethics, 2009. 16(4): p. 436-452.</w:delText>
        </w:r>
      </w:del>
    </w:p>
    <w:p w14:paraId="7E40B7C0" w14:textId="77777777" w:rsidR="002377C3" w:rsidRPr="00B06E1F" w:rsidDel="002E4016" w:rsidRDefault="002377C3">
      <w:pPr>
        <w:ind w:left="720" w:hanging="720"/>
        <w:jc w:val="both"/>
        <w:rPr>
          <w:del w:id="2666" w:author="reza" w:date="2019-07-29T22:03:00Z"/>
          <w:noProof/>
        </w:rPr>
      </w:pPr>
      <w:del w:id="2667" w:author="reza" w:date="2019-07-29T22:03:00Z">
        <w:r w:rsidRPr="00B06E1F" w:rsidDel="002E4016">
          <w:rPr>
            <w:noProof/>
          </w:rPr>
          <w:delText>9.</w:delText>
        </w:r>
        <w:r w:rsidRPr="00B06E1F" w:rsidDel="002E4016">
          <w:rPr>
            <w:noProof/>
          </w:rPr>
          <w:tab/>
          <w:delText xml:space="preserve">Zhai, X. and R.Z. Qiu, </w:delText>
        </w:r>
        <w:r w:rsidRPr="00B06E1F" w:rsidDel="002E4016">
          <w:rPr>
            <w:i/>
            <w:noProof/>
          </w:rPr>
          <w:delText>Perceptions of long-term care, autonomy, and dignity, by residents, family and caregivers: the Beijing experience.</w:delText>
        </w:r>
        <w:r w:rsidRPr="00B06E1F" w:rsidDel="002E4016">
          <w:rPr>
            <w:noProof/>
          </w:rPr>
          <w:delText xml:space="preserve"> The Journal of medicine and philosophy, 2007. 32(5): p. 425-445.</w:delText>
        </w:r>
      </w:del>
    </w:p>
    <w:p w14:paraId="13D64FCB" w14:textId="77777777" w:rsidR="002377C3" w:rsidRPr="00B06E1F" w:rsidDel="002E4016" w:rsidRDefault="002377C3">
      <w:pPr>
        <w:ind w:left="720" w:hanging="720"/>
        <w:jc w:val="both"/>
        <w:rPr>
          <w:del w:id="2668" w:author="reza" w:date="2019-07-29T22:03:00Z"/>
          <w:noProof/>
        </w:rPr>
      </w:pPr>
      <w:del w:id="2669" w:author="reza" w:date="2019-07-29T22:03:00Z">
        <w:r w:rsidRPr="00B06E1F" w:rsidDel="002E4016">
          <w:rPr>
            <w:noProof/>
          </w:rPr>
          <w:delText>10.</w:delText>
        </w:r>
        <w:r w:rsidRPr="00B06E1F" w:rsidDel="002E4016">
          <w:rPr>
            <w:noProof/>
          </w:rPr>
          <w:tab/>
          <w:delText xml:space="preserve">Teeri, S., H. Leino-Kilpi, and M. Välimäki, </w:delText>
        </w:r>
        <w:r w:rsidRPr="00B06E1F" w:rsidDel="002E4016">
          <w:rPr>
            <w:i/>
            <w:noProof/>
          </w:rPr>
          <w:delText>Long-term nursing care of elderly people: identifying ethically problematic experiences among patients, relatives and nurses in Finland.</w:delText>
        </w:r>
        <w:r w:rsidRPr="00B06E1F" w:rsidDel="002E4016">
          <w:rPr>
            <w:noProof/>
          </w:rPr>
          <w:delText xml:space="preserve"> Nursing ethics, 2006. 13(2): p. 116-129.</w:delText>
        </w:r>
      </w:del>
    </w:p>
    <w:p w14:paraId="1FBFC8C8" w14:textId="77777777" w:rsidR="002377C3" w:rsidRPr="00B06E1F" w:rsidDel="002E4016" w:rsidRDefault="002377C3">
      <w:pPr>
        <w:ind w:left="720" w:hanging="720"/>
        <w:jc w:val="both"/>
        <w:rPr>
          <w:del w:id="2670" w:author="reza" w:date="2019-07-29T22:03:00Z"/>
          <w:noProof/>
        </w:rPr>
      </w:pPr>
      <w:del w:id="2671" w:author="reza" w:date="2019-07-29T22:03:00Z">
        <w:r w:rsidRPr="00B06E1F" w:rsidDel="002E4016">
          <w:rPr>
            <w:noProof/>
          </w:rPr>
          <w:delText>11.</w:delText>
        </w:r>
        <w:r w:rsidRPr="00B06E1F" w:rsidDel="002E4016">
          <w:rPr>
            <w:noProof/>
          </w:rPr>
          <w:tab/>
          <w:delText xml:space="preserve">Hedman, M., et al., </w:delText>
        </w:r>
        <w:r w:rsidRPr="00B06E1F" w:rsidDel="002E4016">
          <w:rPr>
            <w:i/>
            <w:noProof/>
          </w:rPr>
          <w:delText>Caring in nursing homes to promote autonomy and participation.</w:delText>
        </w:r>
        <w:r w:rsidRPr="00B06E1F" w:rsidDel="002E4016">
          <w:rPr>
            <w:noProof/>
          </w:rPr>
          <w:delText xml:space="preserve"> Nursing ethics, 2017: p. 0969733017703698.</w:delText>
        </w:r>
      </w:del>
    </w:p>
    <w:p w14:paraId="1B8676AD" w14:textId="77777777" w:rsidR="002377C3" w:rsidRPr="00B06E1F" w:rsidDel="002E4016" w:rsidRDefault="002377C3">
      <w:pPr>
        <w:ind w:left="720" w:hanging="720"/>
        <w:jc w:val="both"/>
        <w:rPr>
          <w:del w:id="2672" w:author="reza" w:date="2019-07-29T22:03:00Z"/>
          <w:noProof/>
        </w:rPr>
      </w:pPr>
      <w:del w:id="2673" w:author="reza" w:date="2019-07-29T22:03:00Z">
        <w:r w:rsidRPr="00B06E1F" w:rsidDel="002E4016">
          <w:rPr>
            <w:noProof/>
          </w:rPr>
          <w:delText>12.</w:delText>
        </w:r>
        <w:r w:rsidRPr="00B06E1F" w:rsidDel="002E4016">
          <w:rPr>
            <w:noProof/>
          </w:rPr>
          <w:tab/>
          <w:delText xml:space="preserve">Welford, C., et al., </w:delText>
        </w:r>
        <w:r w:rsidRPr="00B06E1F" w:rsidDel="002E4016">
          <w:rPr>
            <w:i/>
            <w:noProof/>
          </w:rPr>
          <w:delText>A concept analysis of autonomy for older people in residential care.</w:delText>
        </w:r>
        <w:r w:rsidRPr="00B06E1F" w:rsidDel="002E4016">
          <w:rPr>
            <w:noProof/>
          </w:rPr>
          <w:delText xml:space="preserve"> Journal of clinical nursing, 2010. 19(9</w:delText>
        </w:r>
        <w:r w:rsidRPr="00B06E1F" w:rsidDel="002E4016">
          <w:rPr>
            <w:rFonts w:ascii="Cambria Math" w:hAnsi="Cambria Math" w:cs="Cambria Math"/>
            <w:noProof/>
          </w:rPr>
          <w:delText>‐</w:delText>
        </w:r>
        <w:r w:rsidRPr="00B06E1F" w:rsidDel="002E4016">
          <w:rPr>
            <w:noProof/>
          </w:rPr>
          <w:delText>10): p. 1226-1235.</w:delText>
        </w:r>
      </w:del>
    </w:p>
    <w:p w14:paraId="10839268" w14:textId="77777777" w:rsidR="002377C3" w:rsidRPr="00B06E1F" w:rsidDel="002E4016" w:rsidRDefault="002377C3">
      <w:pPr>
        <w:ind w:left="720" w:hanging="720"/>
        <w:jc w:val="both"/>
        <w:rPr>
          <w:del w:id="2674" w:author="reza" w:date="2019-07-29T22:03:00Z"/>
          <w:noProof/>
        </w:rPr>
      </w:pPr>
      <w:del w:id="2675" w:author="reza" w:date="2019-07-29T22:03:00Z">
        <w:r w:rsidRPr="00B06E1F" w:rsidDel="002E4016">
          <w:rPr>
            <w:noProof/>
          </w:rPr>
          <w:delText>13.</w:delText>
        </w:r>
        <w:r w:rsidRPr="00B06E1F" w:rsidDel="002E4016">
          <w:rPr>
            <w:noProof/>
          </w:rPr>
          <w:tab/>
          <w:delText xml:space="preserve">Organization, W.H., </w:delText>
        </w:r>
        <w:r w:rsidRPr="00B06E1F" w:rsidDel="002E4016">
          <w:rPr>
            <w:i/>
            <w:noProof/>
          </w:rPr>
          <w:delText>The health for all policy framework for the WHO European Region: 2005 Update.</w:delText>
        </w:r>
        <w:r w:rsidRPr="00B06E1F" w:rsidDel="002E4016">
          <w:rPr>
            <w:noProof/>
          </w:rPr>
          <w:delText xml:space="preserve"> 2005.</w:delText>
        </w:r>
      </w:del>
    </w:p>
    <w:p w14:paraId="2294652B" w14:textId="77777777" w:rsidR="002377C3" w:rsidRPr="00B06E1F" w:rsidDel="002E4016" w:rsidRDefault="002377C3">
      <w:pPr>
        <w:ind w:left="720" w:hanging="720"/>
        <w:jc w:val="both"/>
        <w:rPr>
          <w:del w:id="2676" w:author="reza" w:date="2019-07-29T22:03:00Z"/>
          <w:noProof/>
        </w:rPr>
      </w:pPr>
      <w:del w:id="2677" w:author="reza" w:date="2019-07-29T22:03:00Z">
        <w:r w:rsidRPr="00B06E1F" w:rsidDel="002E4016">
          <w:rPr>
            <w:noProof/>
          </w:rPr>
          <w:delText>14.</w:delText>
        </w:r>
        <w:r w:rsidRPr="00B06E1F" w:rsidDel="002E4016">
          <w:rPr>
            <w:noProof/>
          </w:rPr>
          <w:tab/>
          <w:delText xml:space="preserve">Magelssen, M., et al., </w:delText>
        </w:r>
        <w:r w:rsidRPr="00B06E1F" w:rsidDel="002E4016">
          <w:rPr>
            <w:i/>
            <w:noProof/>
          </w:rPr>
          <w:delText>Ethics support in community care makes a difference for practice.</w:delText>
        </w:r>
        <w:r w:rsidRPr="00B06E1F" w:rsidDel="002E4016">
          <w:rPr>
            <w:noProof/>
          </w:rPr>
          <w:delText xml:space="preserve"> Nursing ethics, 2018. 25(2): p. 165-173.</w:delText>
        </w:r>
      </w:del>
    </w:p>
    <w:p w14:paraId="31F9DDBE" w14:textId="77777777" w:rsidR="002377C3" w:rsidRPr="00B06E1F" w:rsidDel="002E4016" w:rsidRDefault="002377C3">
      <w:pPr>
        <w:ind w:left="720" w:hanging="720"/>
        <w:jc w:val="both"/>
        <w:rPr>
          <w:del w:id="2678" w:author="reza" w:date="2019-07-29T22:03:00Z"/>
          <w:noProof/>
        </w:rPr>
      </w:pPr>
      <w:del w:id="2679" w:author="reza" w:date="2019-07-29T22:03:00Z">
        <w:r w:rsidRPr="00B06E1F" w:rsidDel="002E4016">
          <w:rPr>
            <w:noProof/>
          </w:rPr>
          <w:delText>15.</w:delText>
        </w:r>
        <w:r w:rsidRPr="00B06E1F" w:rsidDel="002E4016">
          <w:rPr>
            <w:noProof/>
          </w:rPr>
          <w:tab/>
          <w:delText xml:space="preserve">Beauchamp, T.L. and J.F. Childress, </w:delText>
        </w:r>
        <w:r w:rsidRPr="00B06E1F" w:rsidDel="002E4016">
          <w:rPr>
            <w:i/>
            <w:noProof/>
          </w:rPr>
          <w:delText>Principles of biomedical ethics</w:delText>
        </w:r>
        <w:r w:rsidRPr="00B06E1F" w:rsidDel="002E4016">
          <w:rPr>
            <w:noProof/>
          </w:rPr>
          <w:delText>. 2001: Oxford University Press, USA.</w:delText>
        </w:r>
      </w:del>
    </w:p>
    <w:p w14:paraId="59BC8190" w14:textId="77777777" w:rsidR="002377C3" w:rsidRPr="00B06E1F" w:rsidDel="002E4016" w:rsidRDefault="002377C3">
      <w:pPr>
        <w:ind w:left="720" w:hanging="720"/>
        <w:jc w:val="both"/>
        <w:rPr>
          <w:del w:id="2680" w:author="reza" w:date="2019-07-29T22:03:00Z"/>
          <w:noProof/>
        </w:rPr>
      </w:pPr>
      <w:del w:id="2681" w:author="reza" w:date="2019-07-29T22:03:00Z">
        <w:r w:rsidRPr="00B06E1F" w:rsidDel="002E4016">
          <w:rPr>
            <w:noProof/>
          </w:rPr>
          <w:delText>16.</w:delText>
        </w:r>
        <w:r w:rsidRPr="00B06E1F" w:rsidDel="002E4016">
          <w:rPr>
            <w:noProof/>
          </w:rPr>
          <w:tab/>
          <w:delText xml:space="preserve">Graneheim, U.H. and B. Lundman, </w:delText>
        </w:r>
        <w:r w:rsidRPr="00B06E1F" w:rsidDel="002E4016">
          <w:rPr>
            <w:i/>
            <w:noProof/>
          </w:rPr>
          <w:delText>Qualitative content analysis in nursing research: concepts, procedures and measures to achieve trustworthiness.</w:delText>
        </w:r>
        <w:r w:rsidRPr="00B06E1F" w:rsidDel="002E4016">
          <w:rPr>
            <w:noProof/>
          </w:rPr>
          <w:delText xml:space="preserve"> Nurse education today, 2004. 24(2): p. 105-112.</w:delText>
        </w:r>
      </w:del>
    </w:p>
    <w:p w14:paraId="2FC34C5A" w14:textId="77777777" w:rsidR="002377C3" w:rsidRPr="00B06E1F" w:rsidDel="002E4016" w:rsidRDefault="002377C3">
      <w:pPr>
        <w:ind w:left="720" w:hanging="720"/>
        <w:jc w:val="both"/>
        <w:rPr>
          <w:del w:id="2682" w:author="reza" w:date="2019-07-29T22:03:00Z"/>
          <w:noProof/>
          <w:color w:val="FF0000"/>
        </w:rPr>
      </w:pPr>
      <w:del w:id="2683" w:author="reza" w:date="2019-07-29T22:03:00Z">
        <w:r w:rsidRPr="00B06E1F" w:rsidDel="002E4016">
          <w:rPr>
            <w:noProof/>
            <w:color w:val="FF0000"/>
          </w:rPr>
          <w:delText>17.</w:delText>
        </w:r>
        <w:r w:rsidRPr="00B06E1F" w:rsidDel="002E4016">
          <w:rPr>
            <w:noProof/>
            <w:color w:val="FF0000"/>
          </w:rPr>
          <w:tab/>
          <w:delText xml:space="preserve">Speziale, H.S., H.J. Streubert, and D.R. Carpenter, </w:delText>
        </w:r>
        <w:r w:rsidRPr="00B06E1F" w:rsidDel="002E4016">
          <w:rPr>
            <w:i/>
            <w:noProof/>
            <w:color w:val="FF0000"/>
          </w:rPr>
          <w:delText>Qualitative research in nursing: Advancing the humanistic imperative</w:delText>
        </w:r>
        <w:r w:rsidRPr="00B06E1F" w:rsidDel="002E4016">
          <w:rPr>
            <w:noProof/>
            <w:color w:val="FF0000"/>
          </w:rPr>
          <w:delText>. 2011: Lippincott Williams &amp; Wilkins.</w:delText>
        </w:r>
      </w:del>
    </w:p>
    <w:p w14:paraId="7254E6C5" w14:textId="77777777" w:rsidR="002377C3" w:rsidRPr="00B06E1F" w:rsidDel="002E4016" w:rsidRDefault="002377C3">
      <w:pPr>
        <w:ind w:left="720" w:hanging="720"/>
        <w:jc w:val="both"/>
        <w:rPr>
          <w:del w:id="2684" w:author="reza" w:date="2019-07-29T22:03:00Z"/>
          <w:noProof/>
        </w:rPr>
      </w:pPr>
      <w:del w:id="2685" w:author="reza" w:date="2019-07-29T22:03:00Z">
        <w:r w:rsidRPr="00B06E1F" w:rsidDel="002E4016">
          <w:rPr>
            <w:noProof/>
          </w:rPr>
          <w:delText>18.</w:delText>
        </w:r>
        <w:r w:rsidRPr="00B06E1F" w:rsidDel="002E4016">
          <w:rPr>
            <w:noProof/>
          </w:rPr>
          <w:tab/>
          <w:delText xml:space="preserve">Pleschberger, S., </w:delText>
        </w:r>
        <w:r w:rsidRPr="00B06E1F" w:rsidDel="002E4016">
          <w:rPr>
            <w:i/>
            <w:noProof/>
          </w:rPr>
          <w:delText>Dignity and the challenge of dying in nursing homes: the residents' view.</w:delText>
        </w:r>
        <w:r w:rsidRPr="00B06E1F" w:rsidDel="002E4016">
          <w:rPr>
            <w:noProof/>
          </w:rPr>
          <w:delText xml:space="preserve"> Age and Ageing, 2007. 36(2): p. 197-202.</w:delText>
        </w:r>
      </w:del>
    </w:p>
    <w:p w14:paraId="3E25F7BF" w14:textId="77777777" w:rsidR="002377C3" w:rsidRPr="00B06E1F" w:rsidDel="002E4016" w:rsidRDefault="002377C3">
      <w:pPr>
        <w:ind w:left="720" w:hanging="720"/>
        <w:jc w:val="both"/>
        <w:rPr>
          <w:del w:id="2686" w:author="reza" w:date="2019-07-29T22:03:00Z"/>
          <w:noProof/>
        </w:rPr>
      </w:pPr>
      <w:del w:id="2687" w:author="reza" w:date="2019-07-29T22:03:00Z">
        <w:r w:rsidRPr="00B06E1F" w:rsidDel="002E4016">
          <w:rPr>
            <w:noProof/>
          </w:rPr>
          <w:delText>19.</w:delText>
        </w:r>
        <w:r w:rsidRPr="00B06E1F" w:rsidDel="002E4016">
          <w:rPr>
            <w:noProof/>
          </w:rPr>
          <w:tab/>
          <w:delText xml:space="preserve">Sung, K.-T. and R.E. Dunkle, </w:delText>
        </w:r>
        <w:r w:rsidRPr="00B06E1F" w:rsidDel="002E4016">
          <w:rPr>
            <w:i/>
            <w:noProof/>
          </w:rPr>
          <w:delText>How social workers demonstrate respect for elderly clients.</w:delText>
        </w:r>
        <w:r w:rsidRPr="00B06E1F" w:rsidDel="002E4016">
          <w:rPr>
            <w:noProof/>
          </w:rPr>
          <w:delText xml:space="preserve"> Journal of gerontological social work, 2009. 52(3): p. 250-260.</w:delText>
        </w:r>
      </w:del>
    </w:p>
    <w:p w14:paraId="519E2EAE" w14:textId="77777777" w:rsidR="002377C3" w:rsidRPr="00B06E1F" w:rsidDel="002E4016" w:rsidRDefault="002377C3">
      <w:pPr>
        <w:ind w:left="720" w:hanging="720"/>
        <w:jc w:val="both"/>
        <w:rPr>
          <w:del w:id="2688" w:author="reza" w:date="2019-07-29T22:03:00Z"/>
          <w:noProof/>
        </w:rPr>
      </w:pPr>
      <w:del w:id="2689" w:author="reza" w:date="2019-07-29T22:03:00Z">
        <w:r w:rsidRPr="00B06E1F" w:rsidDel="002E4016">
          <w:rPr>
            <w:noProof/>
          </w:rPr>
          <w:delText>20.</w:delText>
        </w:r>
        <w:r w:rsidRPr="00B06E1F" w:rsidDel="002E4016">
          <w:rPr>
            <w:noProof/>
          </w:rPr>
          <w:tab/>
          <w:delText xml:space="preserve">Tracy, M.F. and K. Skillings, </w:delText>
        </w:r>
        <w:r w:rsidRPr="00B06E1F" w:rsidDel="002E4016">
          <w:rPr>
            <w:i/>
            <w:noProof/>
          </w:rPr>
          <w:delText>Upholding dignity in hospitalized elders.</w:delText>
        </w:r>
        <w:r w:rsidRPr="00B06E1F" w:rsidDel="002E4016">
          <w:rPr>
            <w:noProof/>
          </w:rPr>
          <w:delText xml:space="preserve"> Critical care nursing clinics of North America, 2007. </w:delText>
        </w:r>
        <w:r w:rsidRPr="00B06E1F" w:rsidDel="002E4016">
          <w:rPr>
            <w:noProof/>
            <w:rPrChange w:id="2690" w:author="reza" w:date="2019-08-02T20:14:00Z">
              <w:rPr>
                <w:b/>
                <w:noProof/>
              </w:rPr>
            </w:rPrChange>
          </w:rPr>
          <w:delText>19</w:delText>
        </w:r>
        <w:r w:rsidRPr="00B06E1F" w:rsidDel="002E4016">
          <w:rPr>
            <w:noProof/>
          </w:rPr>
          <w:delText>(3): p. 303-312.</w:delText>
        </w:r>
      </w:del>
    </w:p>
    <w:p w14:paraId="3C71B050" w14:textId="77777777" w:rsidR="002377C3" w:rsidRPr="00B06E1F" w:rsidDel="002E4016" w:rsidRDefault="002377C3">
      <w:pPr>
        <w:ind w:left="720" w:hanging="720"/>
        <w:jc w:val="both"/>
        <w:rPr>
          <w:del w:id="2691" w:author="reza" w:date="2019-07-29T22:03:00Z"/>
          <w:noProof/>
        </w:rPr>
      </w:pPr>
      <w:del w:id="2692" w:author="reza" w:date="2019-07-29T22:03:00Z">
        <w:r w:rsidRPr="00B06E1F" w:rsidDel="002E4016">
          <w:rPr>
            <w:noProof/>
          </w:rPr>
          <w:delText>21.</w:delText>
        </w:r>
        <w:r w:rsidRPr="00B06E1F" w:rsidDel="002E4016">
          <w:rPr>
            <w:noProof/>
          </w:rPr>
          <w:tab/>
          <w:delText xml:space="preserve">Anderberg, P., et al., </w:delText>
        </w:r>
        <w:r w:rsidRPr="00B06E1F" w:rsidDel="002E4016">
          <w:rPr>
            <w:i/>
            <w:noProof/>
          </w:rPr>
          <w:delText>Preserving dignity in caring for older adults: a concept analysis.</w:delText>
        </w:r>
        <w:r w:rsidRPr="00B06E1F" w:rsidDel="002E4016">
          <w:rPr>
            <w:noProof/>
          </w:rPr>
          <w:delText xml:space="preserve"> Journal of advanced nursing, 2007. 59(6): p. 635-643.</w:delText>
        </w:r>
      </w:del>
    </w:p>
    <w:p w14:paraId="7085C480" w14:textId="77777777" w:rsidR="002377C3" w:rsidRPr="00B06E1F" w:rsidDel="002E4016" w:rsidRDefault="002377C3">
      <w:pPr>
        <w:ind w:left="720" w:hanging="720"/>
        <w:jc w:val="both"/>
        <w:rPr>
          <w:del w:id="2693" w:author="reza" w:date="2019-07-29T22:03:00Z"/>
          <w:noProof/>
        </w:rPr>
      </w:pPr>
      <w:del w:id="2694" w:author="reza" w:date="2019-07-29T22:03:00Z">
        <w:r w:rsidRPr="00B06E1F" w:rsidDel="002E4016">
          <w:rPr>
            <w:noProof/>
          </w:rPr>
          <w:delText>22.</w:delText>
        </w:r>
        <w:r w:rsidRPr="00B06E1F" w:rsidDel="002E4016">
          <w:rPr>
            <w:noProof/>
          </w:rPr>
          <w:tab/>
          <w:delText xml:space="preserve">Mezey, M.D. and E. Mitty, </w:delText>
        </w:r>
        <w:r w:rsidRPr="00B06E1F" w:rsidDel="002E4016">
          <w:rPr>
            <w:i/>
            <w:noProof/>
          </w:rPr>
          <w:delText>A bill of rights for hospitalized older adults.</w:delText>
        </w:r>
        <w:r w:rsidRPr="00B06E1F" w:rsidDel="002E4016">
          <w:rPr>
            <w:noProof/>
          </w:rPr>
          <w:delText xml:space="preserve"> Journal of Nursing Administration, 2011. </w:delText>
        </w:r>
        <w:r w:rsidRPr="00B06E1F" w:rsidDel="002E4016">
          <w:rPr>
            <w:noProof/>
            <w:rPrChange w:id="2695" w:author="reza" w:date="2019-08-02T20:14:00Z">
              <w:rPr>
                <w:b/>
                <w:noProof/>
              </w:rPr>
            </w:rPrChange>
          </w:rPr>
          <w:delText>41</w:delText>
        </w:r>
        <w:r w:rsidRPr="00B06E1F" w:rsidDel="002E4016">
          <w:rPr>
            <w:noProof/>
          </w:rPr>
          <w:delText>(3): p. 115-121.</w:delText>
        </w:r>
      </w:del>
    </w:p>
    <w:p w14:paraId="56D061BA" w14:textId="77777777" w:rsidR="002377C3" w:rsidRPr="00B06E1F" w:rsidDel="002E4016" w:rsidRDefault="002377C3">
      <w:pPr>
        <w:ind w:left="720" w:hanging="720"/>
        <w:jc w:val="both"/>
        <w:rPr>
          <w:del w:id="2696" w:author="reza" w:date="2019-07-29T22:03:00Z"/>
          <w:noProof/>
        </w:rPr>
      </w:pPr>
      <w:del w:id="2697" w:author="reza" w:date="2019-07-29T22:03:00Z">
        <w:r w:rsidRPr="00B06E1F" w:rsidDel="002E4016">
          <w:rPr>
            <w:noProof/>
          </w:rPr>
          <w:delText>23.</w:delText>
        </w:r>
        <w:r w:rsidRPr="00B06E1F" w:rsidDel="002E4016">
          <w:rPr>
            <w:noProof/>
          </w:rPr>
          <w:tab/>
          <w:delText xml:space="preserve">Das, M., </w:delText>
        </w:r>
        <w:r w:rsidRPr="00B06E1F" w:rsidDel="002E4016">
          <w:rPr>
            <w:i/>
            <w:noProof/>
          </w:rPr>
          <w:delText>Autonomy in long-term elderly care.</w:delText>
        </w:r>
        <w:r w:rsidRPr="00B06E1F" w:rsidDel="002E4016">
          <w:rPr>
            <w:noProof/>
          </w:rPr>
          <w:delText xml:space="preserve"> 2017.</w:delText>
        </w:r>
      </w:del>
    </w:p>
    <w:p w14:paraId="134206E6" w14:textId="77777777" w:rsidR="002377C3" w:rsidRPr="00B06E1F" w:rsidDel="002E4016" w:rsidRDefault="002377C3">
      <w:pPr>
        <w:ind w:left="720" w:hanging="720"/>
        <w:jc w:val="both"/>
        <w:rPr>
          <w:del w:id="2698" w:author="reza" w:date="2019-07-29T22:03:00Z"/>
          <w:noProof/>
        </w:rPr>
      </w:pPr>
      <w:del w:id="2699" w:author="reza" w:date="2019-07-29T22:03:00Z">
        <w:r w:rsidRPr="00B06E1F" w:rsidDel="002E4016">
          <w:rPr>
            <w:noProof/>
          </w:rPr>
          <w:delText>24.</w:delText>
        </w:r>
        <w:r w:rsidRPr="00B06E1F" w:rsidDel="002E4016">
          <w:rPr>
            <w:noProof/>
          </w:rPr>
          <w:tab/>
          <w:delText xml:space="preserve">Black, K. and D. Dobbs, </w:delText>
        </w:r>
        <w:r w:rsidRPr="00B06E1F" w:rsidDel="002E4016">
          <w:rPr>
            <w:i/>
            <w:noProof/>
          </w:rPr>
          <w:delText>Community-dwelling older adults' perceptions of dignity: core meanings, challenges, supports and opportunities.</w:delText>
        </w:r>
        <w:r w:rsidRPr="00B06E1F" w:rsidDel="002E4016">
          <w:rPr>
            <w:noProof/>
          </w:rPr>
          <w:delText xml:space="preserve"> Ageing &amp; Society, 2014. 34(8): p. 1292-1313.</w:delText>
        </w:r>
      </w:del>
    </w:p>
    <w:p w14:paraId="670F4F5D" w14:textId="77777777" w:rsidR="002377C3" w:rsidRPr="00B06E1F" w:rsidDel="002E4016" w:rsidRDefault="002377C3">
      <w:pPr>
        <w:ind w:left="720" w:hanging="720"/>
        <w:jc w:val="both"/>
        <w:rPr>
          <w:del w:id="2700" w:author="reza" w:date="2019-07-29T22:03:00Z"/>
          <w:noProof/>
        </w:rPr>
      </w:pPr>
      <w:del w:id="2701" w:author="reza" w:date="2019-07-29T22:03:00Z">
        <w:r w:rsidRPr="00B06E1F" w:rsidDel="002E4016">
          <w:rPr>
            <w:noProof/>
          </w:rPr>
          <w:delText>25.</w:delText>
        </w:r>
        <w:r w:rsidRPr="00B06E1F" w:rsidDel="002E4016">
          <w:rPr>
            <w:noProof/>
          </w:rPr>
          <w:tab/>
          <w:delText xml:space="preserve">Tranvåg, O., K.A. Petersen, and D. Nåden, </w:delText>
        </w:r>
        <w:r w:rsidRPr="00B06E1F" w:rsidDel="002E4016">
          <w:rPr>
            <w:i/>
            <w:noProof/>
          </w:rPr>
          <w:delText>Dignity-preserving dementia care: a metasynthesis.</w:delText>
        </w:r>
        <w:r w:rsidRPr="00B06E1F" w:rsidDel="002E4016">
          <w:rPr>
            <w:noProof/>
          </w:rPr>
          <w:delText xml:space="preserve"> Nursing ethics, 2013. 20(8): p. 861-880.</w:delText>
        </w:r>
      </w:del>
    </w:p>
    <w:p w14:paraId="51648A43" w14:textId="77777777" w:rsidR="002377C3" w:rsidRPr="00B06E1F" w:rsidDel="002E4016" w:rsidRDefault="002377C3">
      <w:pPr>
        <w:ind w:left="720" w:hanging="720"/>
        <w:jc w:val="both"/>
        <w:rPr>
          <w:del w:id="2702" w:author="reza" w:date="2019-07-29T22:03:00Z"/>
          <w:noProof/>
        </w:rPr>
      </w:pPr>
      <w:del w:id="2703" w:author="reza" w:date="2019-07-29T22:03:00Z">
        <w:r w:rsidRPr="00B06E1F" w:rsidDel="002E4016">
          <w:rPr>
            <w:noProof/>
          </w:rPr>
          <w:delText>26.</w:delText>
        </w:r>
        <w:r w:rsidRPr="00B06E1F" w:rsidDel="002E4016">
          <w:rPr>
            <w:noProof/>
          </w:rPr>
          <w:tab/>
          <w:delText xml:space="preserve">Woolhead, G., et al., </w:delText>
        </w:r>
        <w:r w:rsidRPr="00B06E1F" w:rsidDel="002E4016">
          <w:rPr>
            <w:i/>
            <w:noProof/>
          </w:rPr>
          <w:delText>Dignity in older age: what do older people in the United Kingdom think?</w:delText>
        </w:r>
        <w:r w:rsidRPr="00B06E1F" w:rsidDel="002E4016">
          <w:rPr>
            <w:noProof/>
          </w:rPr>
          <w:delText xml:space="preserve"> Age and ageing, 2004. </w:delText>
        </w:r>
        <w:r w:rsidRPr="00B06E1F" w:rsidDel="002E4016">
          <w:rPr>
            <w:noProof/>
            <w:rPrChange w:id="2704" w:author="reza" w:date="2019-08-02T20:14:00Z">
              <w:rPr>
                <w:b/>
                <w:noProof/>
              </w:rPr>
            </w:rPrChange>
          </w:rPr>
          <w:delText>33</w:delText>
        </w:r>
        <w:r w:rsidRPr="00B06E1F" w:rsidDel="002E4016">
          <w:rPr>
            <w:noProof/>
          </w:rPr>
          <w:delText>(2): p. 165-170.</w:delText>
        </w:r>
      </w:del>
    </w:p>
    <w:p w14:paraId="19190043" w14:textId="77777777" w:rsidR="002377C3" w:rsidRPr="00B06E1F" w:rsidDel="002E4016" w:rsidRDefault="002377C3">
      <w:pPr>
        <w:ind w:left="720" w:hanging="720"/>
        <w:jc w:val="both"/>
        <w:rPr>
          <w:del w:id="2705" w:author="reza" w:date="2019-07-29T22:03:00Z"/>
          <w:noProof/>
        </w:rPr>
      </w:pPr>
      <w:del w:id="2706" w:author="reza" w:date="2019-07-29T22:03:00Z">
        <w:r w:rsidRPr="00B06E1F" w:rsidDel="002E4016">
          <w:rPr>
            <w:noProof/>
          </w:rPr>
          <w:delText>27.</w:delText>
        </w:r>
        <w:r w:rsidRPr="00B06E1F" w:rsidDel="002E4016">
          <w:rPr>
            <w:noProof/>
          </w:rPr>
          <w:tab/>
          <w:delText xml:space="preserve">Daher, M., </w:delText>
        </w:r>
        <w:r w:rsidRPr="00B06E1F" w:rsidDel="002E4016">
          <w:rPr>
            <w:i/>
            <w:noProof/>
          </w:rPr>
          <w:delText>Ethical issues in the geriatric patient with advanced cancer ‘living to the end’.</w:delText>
        </w:r>
        <w:r w:rsidRPr="00B06E1F" w:rsidDel="002E4016">
          <w:rPr>
            <w:noProof/>
          </w:rPr>
          <w:delText xml:space="preserve"> Annals of oncology, 2013. 24(suppl_7): p. vii55-vii58.</w:delText>
        </w:r>
      </w:del>
    </w:p>
    <w:p w14:paraId="6F2BCE99" w14:textId="77777777" w:rsidR="002377C3" w:rsidRPr="00B06E1F" w:rsidDel="002E4016" w:rsidRDefault="002377C3">
      <w:pPr>
        <w:ind w:left="720" w:hanging="720"/>
        <w:jc w:val="both"/>
        <w:rPr>
          <w:del w:id="2707" w:author="reza" w:date="2019-07-29T22:03:00Z"/>
          <w:noProof/>
        </w:rPr>
      </w:pPr>
      <w:del w:id="2708" w:author="reza" w:date="2019-07-29T22:03:00Z">
        <w:r w:rsidRPr="00B06E1F" w:rsidDel="002E4016">
          <w:rPr>
            <w:noProof/>
          </w:rPr>
          <w:delText>28.</w:delText>
        </w:r>
        <w:r w:rsidRPr="00B06E1F" w:rsidDel="002E4016">
          <w:rPr>
            <w:noProof/>
          </w:rPr>
          <w:tab/>
          <w:delText xml:space="preserve">Tuominen, L., H. Leino-Kilpi, and R. Suhonen, </w:delText>
        </w:r>
        <w:r w:rsidRPr="00B06E1F" w:rsidDel="002E4016">
          <w:rPr>
            <w:i/>
            <w:noProof/>
          </w:rPr>
          <w:delText>Older people’s experiences of their free will in nursing homes.</w:delText>
        </w:r>
        <w:r w:rsidRPr="00B06E1F" w:rsidDel="002E4016">
          <w:rPr>
            <w:noProof/>
          </w:rPr>
          <w:delText xml:space="preserve"> Nursing ethics, 2016. </w:delText>
        </w:r>
        <w:r w:rsidRPr="00B06E1F" w:rsidDel="002E4016">
          <w:rPr>
            <w:noProof/>
            <w:rPrChange w:id="2709" w:author="reza" w:date="2019-08-02T20:14:00Z">
              <w:rPr>
                <w:b/>
                <w:noProof/>
              </w:rPr>
            </w:rPrChange>
          </w:rPr>
          <w:delText>23</w:delText>
        </w:r>
        <w:r w:rsidRPr="00B06E1F" w:rsidDel="002E4016">
          <w:rPr>
            <w:noProof/>
          </w:rPr>
          <w:delText>(1): p. 22-35.</w:delText>
        </w:r>
      </w:del>
    </w:p>
    <w:p w14:paraId="7EA1AFA0" w14:textId="77777777" w:rsidR="002377C3" w:rsidRPr="00B06E1F" w:rsidDel="002E4016" w:rsidRDefault="002377C3">
      <w:pPr>
        <w:ind w:left="720" w:hanging="720"/>
        <w:jc w:val="both"/>
        <w:rPr>
          <w:del w:id="2710" w:author="reza" w:date="2019-07-29T22:03:00Z"/>
          <w:noProof/>
        </w:rPr>
      </w:pPr>
      <w:del w:id="2711" w:author="reza" w:date="2019-07-29T22:03:00Z">
        <w:r w:rsidRPr="00B06E1F" w:rsidDel="002E4016">
          <w:rPr>
            <w:noProof/>
          </w:rPr>
          <w:delText>29.</w:delText>
        </w:r>
        <w:r w:rsidRPr="00B06E1F" w:rsidDel="002E4016">
          <w:rPr>
            <w:noProof/>
          </w:rPr>
          <w:tab/>
          <w:delText xml:space="preserve">Birrell, J., D. Thomas, and C.A. Jones, </w:delText>
        </w:r>
        <w:r w:rsidRPr="00B06E1F" w:rsidDel="002E4016">
          <w:rPr>
            <w:i/>
            <w:noProof/>
          </w:rPr>
          <w:delText>Promoting privacy and dignity for older patients in hospital.</w:delText>
        </w:r>
        <w:r w:rsidRPr="00B06E1F" w:rsidDel="002E4016">
          <w:rPr>
            <w:noProof/>
          </w:rPr>
          <w:delText xml:space="preserve"> Nursing standard, 2006. 20(18).</w:delText>
        </w:r>
      </w:del>
    </w:p>
    <w:p w14:paraId="1BDB8AA2" w14:textId="77777777" w:rsidR="002377C3" w:rsidRPr="00B06E1F" w:rsidDel="002E4016" w:rsidRDefault="002377C3">
      <w:pPr>
        <w:ind w:left="720" w:hanging="720"/>
        <w:jc w:val="both"/>
        <w:rPr>
          <w:del w:id="2712" w:author="reza" w:date="2019-07-29T22:03:00Z"/>
          <w:noProof/>
        </w:rPr>
      </w:pPr>
      <w:del w:id="2713" w:author="reza" w:date="2019-07-29T22:03:00Z">
        <w:r w:rsidRPr="00B06E1F" w:rsidDel="002E4016">
          <w:rPr>
            <w:noProof/>
          </w:rPr>
          <w:delText>30.</w:delText>
        </w:r>
        <w:r w:rsidRPr="00B06E1F" w:rsidDel="002E4016">
          <w:rPr>
            <w:noProof/>
          </w:rPr>
          <w:tab/>
          <w:delText xml:space="preserve">Blass, D.M., et al., </w:delText>
        </w:r>
        <w:r w:rsidRPr="00B06E1F" w:rsidDel="002E4016">
          <w:rPr>
            <w:i/>
            <w:noProof/>
          </w:rPr>
          <w:delText>Ethical issues in mobile psychiatric treatment with homebound elderly patients: The psychogeriatric assessment and treatment in city housing experience.</w:delText>
        </w:r>
        <w:r w:rsidRPr="00B06E1F" w:rsidDel="002E4016">
          <w:rPr>
            <w:noProof/>
          </w:rPr>
          <w:delText xml:space="preserve"> Journal of the American Geriatrics Society, 2006. 54(5): p. 843-848.</w:delText>
        </w:r>
      </w:del>
    </w:p>
    <w:p w14:paraId="506225EB" w14:textId="77777777" w:rsidR="002377C3" w:rsidRPr="00B06E1F" w:rsidDel="002E4016" w:rsidRDefault="002377C3">
      <w:pPr>
        <w:ind w:left="720" w:hanging="720"/>
        <w:jc w:val="both"/>
        <w:rPr>
          <w:del w:id="2714" w:author="reza" w:date="2019-07-29T22:03:00Z"/>
          <w:noProof/>
        </w:rPr>
      </w:pPr>
      <w:del w:id="2715" w:author="reza" w:date="2019-07-29T22:03:00Z">
        <w:r w:rsidRPr="00B06E1F" w:rsidDel="002E4016">
          <w:rPr>
            <w:noProof/>
          </w:rPr>
          <w:delText>31.</w:delText>
        </w:r>
        <w:r w:rsidRPr="00B06E1F" w:rsidDel="002E4016">
          <w:rPr>
            <w:noProof/>
          </w:rPr>
          <w:tab/>
          <w:delText xml:space="preserve">Frilund, M., K. Eriksson, and L. Fagerström, </w:delText>
        </w:r>
        <w:r w:rsidRPr="00B06E1F" w:rsidDel="002E4016">
          <w:rPr>
            <w:i/>
            <w:noProof/>
          </w:rPr>
          <w:delText>The caregivers’ possibilities of providing ethically good care for older people–a study on caregivers’ ethical approach.</w:delText>
        </w:r>
        <w:r w:rsidRPr="00B06E1F" w:rsidDel="002E4016">
          <w:rPr>
            <w:noProof/>
          </w:rPr>
          <w:delText xml:space="preserve"> Scandinavian journal of caring sciences, 2014. 28(2): p. 245-254.</w:delText>
        </w:r>
      </w:del>
    </w:p>
    <w:p w14:paraId="605583A2" w14:textId="77777777" w:rsidR="002377C3" w:rsidRPr="00B06E1F" w:rsidDel="002E4016" w:rsidRDefault="002377C3">
      <w:pPr>
        <w:ind w:left="720" w:hanging="720"/>
        <w:jc w:val="both"/>
        <w:rPr>
          <w:del w:id="2716" w:author="reza" w:date="2019-07-29T22:03:00Z"/>
          <w:noProof/>
        </w:rPr>
      </w:pPr>
      <w:del w:id="2717" w:author="reza" w:date="2019-07-29T22:03:00Z">
        <w:r w:rsidRPr="00B06E1F" w:rsidDel="002E4016">
          <w:rPr>
            <w:noProof/>
          </w:rPr>
          <w:delText>32.</w:delText>
        </w:r>
        <w:r w:rsidRPr="00B06E1F" w:rsidDel="002E4016">
          <w:rPr>
            <w:noProof/>
          </w:rPr>
          <w:tab/>
          <w:delText xml:space="preserve">Tuckett, A.G., </w:delText>
        </w:r>
        <w:r w:rsidRPr="00B06E1F" w:rsidDel="002E4016">
          <w:rPr>
            <w:i/>
            <w:noProof/>
          </w:rPr>
          <w:delText>Residents’ rights and nurses’ ethics in the Australian nursing home.</w:delText>
        </w:r>
        <w:r w:rsidRPr="00B06E1F" w:rsidDel="002E4016">
          <w:rPr>
            <w:noProof/>
          </w:rPr>
          <w:delText xml:space="preserve"> International Nursing Review, 2005. </w:delText>
        </w:r>
        <w:r w:rsidRPr="00B06E1F" w:rsidDel="002E4016">
          <w:rPr>
            <w:noProof/>
            <w:rPrChange w:id="2718" w:author="reza" w:date="2019-08-02T20:14:00Z">
              <w:rPr>
                <w:b/>
                <w:noProof/>
              </w:rPr>
            </w:rPrChange>
          </w:rPr>
          <w:delText>52</w:delText>
        </w:r>
        <w:r w:rsidRPr="00B06E1F" w:rsidDel="002E4016">
          <w:rPr>
            <w:noProof/>
          </w:rPr>
          <w:delText>(3): p. 219-224.</w:delText>
        </w:r>
      </w:del>
    </w:p>
    <w:p w14:paraId="4BA7C0D5" w14:textId="77777777" w:rsidR="002377C3" w:rsidRPr="00B06E1F" w:rsidDel="002E4016" w:rsidRDefault="002377C3">
      <w:pPr>
        <w:ind w:left="720" w:hanging="720"/>
        <w:jc w:val="both"/>
        <w:rPr>
          <w:del w:id="2719" w:author="reza" w:date="2019-07-29T22:03:00Z"/>
          <w:noProof/>
        </w:rPr>
      </w:pPr>
      <w:del w:id="2720" w:author="reza" w:date="2019-07-29T22:03:00Z">
        <w:r w:rsidRPr="00B06E1F" w:rsidDel="002E4016">
          <w:rPr>
            <w:noProof/>
          </w:rPr>
          <w:delText>33.</w:delText>
        </w:r>
        <w:r w:rsidRPr="00B06E1F" w:rsidDel="002E4016">
          <w:rPr>
            <w:noProof/>
          </w:rPr>
          <w:tab/>
          <w:delText xml:space="preserve">Jonasson, L.-L., et al., </w:delText>
        </w:r>
        <w:r w:rsidRPr="00B06E1F" w:rsidDel="002E4016">
          <w:rPr>
            <w:i/>
            <w:noProof/>
          </w:rPr>
          <w:delText>Empirical and normative ethics: A synthesis relating to the care of older patients.</w:delText>
        </w:r>
        <w:r w:rsidRPr="00B06E1F" w:rsidDel="002E4016">
          <w:rPr>
            <w:noProof/>
          </w:rPr>
          <w:delText xml:space="preserve"> Nursing ethics, 2011. 18(6): p. 814-824.</w:delText>
        </w:r>
      </w:del>
    </w:p>
    <w:p w14:paraId="7D9D8331" w14:textId="77777777" w:rsidR="002377C3" w:rsidRPr="00B06E1F" w:rsidDel="002E4016" w:rsidRDefault="002377C3">
      <w:pPr>
        <w:ind w:left="720" w:hanging="720"/>
        <w:jc w:val="both"/>
        <w:rPr>
          <w:del w:id="2721" w:author="reza" w:date="2019-07-29T22:03:00Z"/>
          <w:noProof/>
        </w:rPr>
      </w:pPr>
      <w:del w:id="2722" w:author="reza" w:date="2019-07-29T22:03:00Z">
        <w:r w:rsidRPr="00B06E1F" w:rsidDel="002E4016">
          <w:rPr>
            <w:noProof/>
          </w:rPr>
          <w:delText>34.</w:delText>
        </w:r>
        <w:r w:rsidRPr="00B06E1F" w:rsidDel="002E4016">
          <w:rPr>
            <w:noProof/>
          </w:rPr>
          <w:tab/>
          <w:delText xml:space="preserve">Webster, C. and K. Bryan, </w:delText>
        </w:r>
        <w:r w:rsidRPr="00B06E1F" w:rsidDel="002E4016">
          <w:rPr>
            <w:i/>
            <w:noProof/>
          </w:rPr>
          <w:delText>Older people’s views of dignity and how it can be promoted in a hospital environment.</w:delText>
        </w:r>
        <w:r w:rsidRPr="00B06E1F" w:rsidDel="002E4016">
          <w:rPr>
            <w:noProof/>
          </w:rPr>
          <w:delText xml:space="preserve"> Journal of clinical nursing, 2009. 18(12): p. 1784-1792.</w:delText>
        </w:r>
      </w:del>
    </w:p>
    <w:p w14:paraId="1EBEEA82" w14:textId="77777777" w:rsidR="002377C3" w:rsidRPr="00B06E1F" w:rsidDel="002E4016" w:rsidRDefault="002377C3">
      <w:pPr>
        <w:ind w:left="720" w:hanging="720"/>
        <w:jc w:val="both"/>
        <w:rPr>
          <w:del w:id="2723" w:author="reza" w:date="2019-07-29T22:03:00Z"/>
          <w:noProof/>
        </w:rPr>
      </w:pPr>
      <w:del w:id="2724" w:author="reza" w:date="2019-07-29T22:03:00Z">
        <w:r w:rsidRPr="00B06E1F" w:rsidDel="002E4016">
          <w:rPr>
            <w:noProof/>
          </w:rPr>
          <w:delText>35.</w:delText>
        </w:r>
        <w:r w:rsidRPr="00B06E1F" w:rsidDel="002E4016">
          <w:rPr>
            <w:noProof/>
          </w:rPr>
          <w:tab/>
          <w:delText xml:space="preserve">Goethals, S., B.D. De Casterlé, and C. Gastmans, </w:delText>
        </w:r>
        <w:r w:rsidRPr="00B06E1F" w:rsidDel="002E4016">
          <w:rPr>
            <w:i/>
            <w:noProof/>
          </w:rPr>
          <w:delText>Nurses’ ethical reasoning in cases of physical restraint in acute elderly care: a qualitative study.</w:delText>
        </w:r>
        <w:r w:rsidRPr="00B06E1F" w:rsidDel="002E4016">
          <w:rPr>
            <w:noProof/>
          </w:rPr>
          <w:delText xml:space="preserve"> Medicine, Health Care and Philosophy, 2013. 16(4): p. 983-991.</w:delText>
        </w:r>
      </w:del>
    </w:p>
    <w:p w14:paraId="1D3752DF" w14:textId="77777777" w:rsidR="002377C3" w:rsidRPr="00B06E1F" w:rsidDel="002E4016" w:rsidRDefault="002377C3">
      <w:pPr>
        <w:ind w:left="720" w:hanging="720"/>
        <w:jc w:val="both"/>
        <w:rPr>
          <w:del w:id="2725" w:author="reza" w:date="2019-07-29T22:03:00Z"/>
          <w:noProof/>
        </w:rPr>
      </w:pPr>
      <w:del w:id="2726" w:author="reza" w:date="2019-07-29T22:03:00Z">
        <w:r w:rsidRPr="00B06E1F" w:rsidDel="002E4016">
          <w:rPr>
            <w:noProof/>
          </w:rPr>
          <w:delText>36.</w:delText>
        </w:r>
        <w:r w:rsidRPr="00B06E1F" w:rsidDel="002E4016">
          <w:rPr>
            <w:noProof/>
          </w:rPr>
          <w:tab/>
          <w:delText xml:space="preserve">Lothian, K. and I. Philp, </w:delText>
        </w:r>
        <w:r w:rsidRPr="00B06E1F" w:rsidDel="002E4016">
          <w:rPr>
            <w:i/>
            <w:noProof/>
          </w:rPr>
          <w:delText>Care of older people: Maintaining the dignity and autonomy of older people in the healthcare setting.</w:delText>
        </w:r>
        <w:r w:rsidRPr="00B06E1F" w:rsidDel="002E4016">
          <w:rPr>
            <w:noProof/>
          </w:rPr>
          <w:delText xml:space="preserve"> BMJ: British Medical Journal, 2001. </w:delText>
        </w:r>
        <w:r w:rsidRPr="00B06E1F" w:rsidDel="002E4016">
          <w:rPr>
            <w:noProof/>
            <w:rPrChange w:id="2727" w:author="reza" w:date="2019-08-02T20:14:00Z">
              <w:rPr>
                <w:b/>
                <w:noProof/>
              </w:rPr>
            </w:rPrChange>
          </w:rPr>
          <w:delText>322</w:delText>
        </w:r>
        <w:r w:rsidRPr="00B06E1F" w:rsidDel="002E4016">
          <w:rPr>
            <w:noProof/>
          </w:rPr>
          <w:delText>(7287): p. 668.</w:delText>
        </w:r>
      </w:del>
    </w:p>
    <w:p w14:paraId="6E730016" w14:textId="77777777" w:rsidR="002377C3" w:rsidRPr="00B06E1F" w:rsidDel="002E4016" w:rsidRDefault="002377C3">
      <w:pPr>
        <w:ind w:left="720" w:hanging="720"/>
        <w:jc w:val="both"/>
        <w:rPr>
          <w:del w:id="2728" w:author="reza" w:date="2019-07-29T22:03:00Z"/>
          <w:noProof/>
        </w:rPr>
      </w:pPr>
      <w:del w:id="2729" w:author="reza" w:date="2019-07-29T22:03:00Z">
        <w:r w:rsidRPr="00B06E1F" w:rsidDel="002E4016">
          <w:rPr>
            <w:noProof/>
          </w:rPr>
          <w:delText>37.</w:delText>
        </w:r>
        <w:r w:rsidRPr="00B06E1F" w:rsidDel="002E4016">
          <w:rPr>
            <w:noProof/>
          </w:rPr>
          <w:tab/>
          <w:delText xml:space="preserve">Jakobsen, R. and V. Sørlie, </w:delText>
        </w:r>
        <w:r w:rsidRPr="00B06E1F" w:rsidDel="002E4016">
          <w:rPr>
            <w:i/>
            <w:noProof/>
          </w:rPr>
          <w:delText>Dignity of older people in a nursing home: narratives of care providers.</w:delText>
        </w:r>
        <w:r w:rsidRPr="00B06E1F" w:rsidDel="002E4016">
          <w:rPr>
            <w:noProof/>
          </w:rPr>
          <w:delText xml:space="preserve"> Nursing Ethics, 2010. 17(3): p. 289-300.</w:delText>
        </w:r>
      </w:del>
    </w:p>
    <w:p w14:paraId="4CD74C58" w14:textId="77777777" w:rsidR="002377C3" w:rsidRPr="00B06E1F" w:rsidDel="002E4016" w:rsidRDefault="002377C3">
      <w:pPr>
        <w:ind w:left="720" w:hanging="720"/>
        <w:jc w:val="both"/>
        <w:rPr>
          <w:del w:id="2730" w:author="reza" w:date="2019-07-29T22:03:00Z"/>
          <w:noProof/>
        </w:rPr>
      </w:pPr>
      <w:del w:id="2731" w:author="reza" w:date="2019-07-29T22:03:00Z">
        <w:r w:rsidRPr="00B06E1F" w:rsidDel="002E4016">
          <w:rPr>
            <w:noProof/>
          </w:rPr>
          <w:delText>38.</w:delText>
        </w:r>
        <w:r w:rsidRPr="00B06E1F" w:rsidDel="002E4016">
          <w:rPr>
            <w:noProof/>
          </w:rPr>
          <w:tab/>
          <w:delText xml:space="preserve">Arino-Blasco, S., W. Tadd, and J. Boix-Ferrer, </w:delText>
        </w:r>
        <w:r w:rsidRPr="00B06E1F" w:rsidDel="002E4016">
          <w:rPr>
            <w:i/>
            <w:noProof/>
          </w:rPr>
          <w:delText>Dignity and older people: The voice of professionals.</w:delText>
        </w:r>
        <w:r w:rsidRPr="00B06E1F" w:rsidDel="002E4016">
          <w:rPr>
            <w:noProof/>
          </w:rPr>
          <w:delText xml:space="preserve"> Quality in Ageing and Older Adults, 2005. 6(1): p. 30-36.</w:delText>
        </w:r>
      </w:del>
    </w:p>
    <w:p w14:paraId="7A98ABA6" w14:textId="77777777" w:rsidR="002377C3" w:rsidRPr="00B06E1F" w:rsidDel="002E4016" w:rsidRDefault="002377C3">
      <w:pPr>
        <w:ind w:left="720" w:hanging="720"/>
        <w:jc w:val="both"/>
        <w:rPr>
          <w:del w:id="2732" w:author="reza" w:date="2019-07-29T22:03:00Z"/>
          <w:noProof/>
        </w:rPr>
      </w:pPr>
      <w:del w:id="2733" w:author="reza" w:date="2019-07-29T22:03:00Z">
        <w:r w:rsidRPr="00B06E1F" w:rsidDel="002E4016">
          <w:rPr>
            <w:noProof/>
          </w:rPr>
          <w:delText>39.</w:delText>
        </w:r>
        <w:r w:rsidRPr="00B06E1F" w:rsidDel="002E4016">
          <w:rPr>
            <w:noProof/>
          </w:rPr>
          <w:tab/>
          <w:delText xml:space="preserve">Jonasson, L.-L., et al., </w:delText>
        </w:r>
        <w:r w:rsidRPr="00B06E1F" w:rsidDel="002E4016">
          <w:rPr>
            <w:i/>
            <w:noProof/>
          </w:rPr>
          <w:delText>Corroborating indicates nurses’ ethical values in a geriatric ward.</w:delText>
        </w:r>
        <w:r w:rsidRPr="00B06E1F" w:rsidDel="002E4016">
          <w:rPr>
            <w:noProof/>
          </w:rPr>
          <w:delText xml:space="preserve"> International journal of qualitative studies on health and well-being, 2011. 6(3): p. 7291.</w:delText>
        </w:r>
      </w:del>
    </w:p>
    <w:p w14:paraId="4DFDFDC8" w14:textId="77777777" w:rsidR="002377C3" w:rsidRPr="00B06E1F" w:rsidDel="002E4016" w:rsidRDefault="002377C3">
      <w:pPr>
        <w:ind w:left="720" w:hanging="720"/>
        <w:jc w:val="both"/>
        <w:rPr>
          <w:del w:id="2734" w:author="reza" w:date="2019-07-29T22:03:00Z"/>
          <w:noProof/>
        </w:rPr>
      </w:pPr>
      <w:del w:id="2735" w:author="reza" w:date="2019-07-29T22:03:00Z">
        <w:r w:rsidRPr="00B06E1F" w:rsidDel="002E4016">
          <w:rPr>
            <w:noProof/>
          </w:rPr>
          <w:delText>40.</w:delText>
        </w:r>
        <w:r w:rsidRPr="00B06E1F" w:rsidDel="002E4016">
          <w:rPr>
            <w:noProof/>
          </w:rPr>
          <w:tab/>
          <w:delText xml:space="preserve">Bolmsjo, I.Å., L. Sandman, and E. Andersson, </w:delText>
        </w:r>
        <w:r w:rsidRPr="00B06E1F" w:rsidDel="002E4016">
          <w:rPr>
            <w:i/>
            <w:noProof/>
          </w:rPr>
          <w:delText>Everyday ethics in the care of elderly people.</w:delText>
        </w:r>
        <w:r w:rsidRPr="00B06E1F" w:rsidDel="002E4016">
          <w:rPr>
            <w:noProof/>
          </w:rPr>
          <w:delText xml:space="preserve"> Nursing Ethics, 2006. 13(3): p. 249-263.</w:delText>
        </w:r>
      </w:del>
    </w:p>
    <w:p w14:paraId="23FDD2E0" w14:textId="77777777" w:rsidR="002377C3" w:rsidRPr="00B06E1F" w:rsidDel="002E4016" w:rsidRDefault="002377C3">
      <w:pPr>
        <w:ind w:left="720" w:hanging="720"/>
        <w:jc w:val="both"/>
        <w:rPr>
          <w:del w:id="2736" w:author="reza" w:date="2019-07-29T22:03:00Z"/>
          <w:noProof/>
        </w:rPr>
      </w:pPr>
      <w:del w:id="2737" w:author="reza" w:date="2019-07-29T22:03:00Z">
        <w:r w:rsidRPr="00B06E1F" w:rsidDel="002E4016">
          <w:rPr>
            <w:noProof/>
          </w:rPr>
          <w:delText>41.</w:delText>
        </w:r>
        <w:r w:rsidRPr="00B06E1F" w:rsidDel="002E4016">
          <w:rPr>
            <w:noProof/>
          </w:rPr>
          <w:tab/>
          <w:delText xml:space="preserve">Andersson Marchesoni, M., et al., </w:delText>
        </w:r>
        <w:r w:rsidRPr="00B06E1F" w:rsidDel="002E4016">
          <w:rPr>
            <w:i/>
            <w:noProof/>
          </w:rPr>
          <w:delText>Technologies in older people’s care: Values related to a caring rationality.</w:delText>
        </w:r>
        <w:r w:rsidRPr="00B06E1F" w:rsidDel="002E4016">
          <w:rPr>
            <w:noProof/>
          </w:rPr>
          <w:delText xml:space="preserve"> Nursing ethics, 2017. </w:delText>
        </w:r>
        <w:r w:rsidRPr="00B06E1F" w:rsidDel="002E4016">
          <w:rPr>
            <w:noProof/>
            <w:rPrChange w:id="2738" w:author="reza" w:date="2019-08-02T20:14:00Z">
              <w:rPr>
                <w:b/>
                <w:noProof/>
              </w:rPr>
            </w:rPrChange>
          </w:rPr>
          <w:delText>24</w:delText>
        </w:r>
        <w:r w:rsidRPr="00B06E1F" w:rsidDel="002E4016">
          <w:rPr>
            <w:noProof/>
          </w:rPr>
          <w:delText>(2): p. 125-137.</w:delText>
        </w:r>
      </w:del>
    </w:p>
    <w:p w14:paraId="5B8FA075" w14:textId="77777777" w:rsidR="002377C3" w:rsidRPr="00B06E1F" w:rsidDel="002E4016" w:rsidRDefault="002377C3">
      <w:pPr>
        <w:ind w:left="720" w:hanging="720"/>
        <w:jc w:val="both"/>
        <w:rPr>
          <w:del w:id="2739" w:author="reza" w:date="2019-07-29T22:03:00Z"/>
          <w:noProof/>
        </w:rPr>
      </w:pPr>
      <w:del w:id="2740" w:author="reza" w:date="2019-07-29T22:03:00Z">
        <w:r w:rsidRPr="00B06E1F" w:rsidDel="002E4016">
          <w:rPr>
            <w:noProof/>
          </w:rPr>
          <w:delText>42.</w:delText>
        </w:r>
        <w:r w:rsidRPr="00B06E1F" w:rsidDel="002E4016">
          <w:rPr>
            <w:noProof/>
          </w:rPr>
          <w:tab/>
          <w:delText xml:space="preserve">Bollig, G., E. Gjengedal, and J.H. Rosland, </w:delText>
        </w:r>
        <w:r w:rsidRPr="00B06E1F" w:rsidDel="002E4016">
          <w:rPr>
            <w:i/>
            <w:noProof/>
          </w:rPr>
          <w:delText>Nothing to complain about? Residents’ and relatives’ views on a “good life” and ethical challenges in nursing homes.</w:delText>
        </w:r>
        <w:r w:rsidRPr="00B06E1F" w:rsidDel="002E4016">
          <w:rPr>
            <w:noProof/>
          </w:rPr>
          <w:delText xml:space="preserve"> Nursing ethics, 2016. 23(2): p. 142-153.</w:delText>
        </w:r>
      </w:del>
    </w:p>
    <w:p w14:paraId="300B947A" w14:textId="77777777" w:rsidR="002377C3" w:rsidRPr="00B06E1F" w:rsidDel="002E4016" w:rsidRDefault="002377C3">
      <w:pPr>
        <w:ind w:left="720" w:hanging="720"/>
        <w:jc w:val="both"/>
        <w:rPr>
          <w:del w:id="2741" w:author="reza" w:date="2019-07-29T22:03:00Z"/>
          <w:noProof/>
        </w:rPr>
      </w:pPr>
      <w:del w:id="2742" w:author="reza" w:date="2019-07-29T22:03:00Z">
        <w:r w:rsidRPr="00B06E1F" w:rsidDel="002E4016">
          <w:rPr>
            <w:noProof/>
          </w:rPr>
          <w:delText>43.</w:delText>
        </w:r>
        <w:r w:rsidRPr="00B06E1F" w:rsidDel="002E4016">
          <w:rPr>
            <w:noProof/>
          </w:rPr>
          <w:tab/>
          <w:delText xml:space="preserve">Gastmans, C. and K. Milisen, </w:delText>
        </w:r>
        <w:r w:rsidRPr="00B06E1F" w:rsidDel="002E4016">
          <w:rPr>
            <w:i/>
            <w:noProof/>
          </w:rPr>
          <w:delText>Use of physical restraint in nursing homes: clinical-ethical considerations.</w:delText>
        </w:r>
        <w:r w:rsidRPr="00B06E1F" w:rsidDel="002E4016">
          <w:rPr>
            <w:noProof/>
          </w:rPr>
          <w:delText xml:space="preserve"> Journal of Medical Ethics, 2006. 32(3): p. 148-152.</w:delText>
        </w:r>
      </w:del>
    </w:p>
    <w:p w14:paraId="474BDC58" w14:textId="77777777" w:rsidR="002377C3" w:rsidRPr="00B06E1F" w:rsidDel="002E4016" w:rsidRDefault="002377C3">
      <w:pPr>
        <w:ind w:left="720" w:hanging="720"/>
        <w:jc w:val="both"/>
        <w:rPr>
          <w:del w:id="2743" w:author="reza" w:date="2019-07-29T22:03:00Z"/>
          <w:noProof/>
        </w:rPr>
      </w:pPr>
      <w:del w:id="2744" w:author="reza" w:date="2019-07-29T22:03:00Z">
        <w:r w:rsidRPr="00B06E1F" w:rsidDel="002E4016">
          <w:rPr>
            <w:noProof/>
          </w:rPr>
          <w:delText>44.</w:delText>
        </w:r>
        <w:r w:rsidRPr="00B06E1F" w:rsidDel="002E4016">
          <w:rPr>
            <w:noProof/>
          </w:rPr>
          <w:tab/>
          <w:delText xml:space="preserve">Jonasson, L.L., et al., </w:delText>
        </w:r>
        <w:r w:rsidRPr="00B06E1F" w:rsidDel="002E4016">
          <w:rPr>
            <w:i/>
            <w:noProof/>
          </w:rPr>
          <w:delText>Ethical values in caring encounters on a geriatric ward from the next of kin's perspective: An interview study.</w:delText>
        </w:r>
        <w:r w:rsidRPr="00B06E1F" w:rsidDel="002E4016">
          <w:rPr>
            <w:noProof/>
          </w:rPr>
          <w:delText xml:space="preserve"> International Journal of Nursing Practice, 2010. 16(1): p. 20-26.</w:delText>
        </w:r>
      </w:del>
    </w:p>
    <w:p w14:paraId="4450F582" w14:textId="77777777" w:rsidR="002377C3" w:rsidRPr="00B06E1F" w:rsidDel="002E4016" w:rsidRDefault="002377C3">
      <w:pPr>
        <w:ind w:left="720" w:hanging="720"/>
        <w:jc w:val="both"/>
        <w:rPr>
          <w:del w:id="2745" w:author="reza" w:date="2019-07-29T22:03:00Z"/>
          <w:noProof/>
        </w:rPr>
      </w:pPr>
      <w:del w:id="2746" w:author="reza" w:date="2019-07-29T22:03:00Z">
        <w:r w:rsidRPr="00B06E1F" w:rsidDel="002E4016">
          <w:rPr>
            <w:noProof/>
          </w:rPr>
          <w:delText>45.</w:delText>
        </w:r>
        <w:r w:rsidRPr="00B06E1F" w:rsidDel="002E4016">
          <w:rPr>
            <w:noProof/>
          </w:rPr>
          <w:tab/>
          <w:delText xml:space="preserve">Woolhead, G., et al., </w:delText>
        </w:r>
        <w:r w:rsidRPr="00B06E1F" w:rsidDel="002E4016">
          <w:rPr>
            <w:i/>
            <w:noProof/>
          </w:rPr>
          <w:delText>“Tu” or “Vous?”: A European qualitative study of dignity and communication with older people in health and social care settings.</w:delText>
        </w:r>
        <w:r w:rsidRPr="00B06E1F" w:rsidDel="002E4016">
          <w:rPr>
            <w:noProof/>
          </w:rPr>
          <w:delText xml:space="preserve"> Patient Education and Counseling, 2006. 61(3): p. 363-371.</w:delText>
        </w:r>
      </w:del>
    </w:p>
    <w:p w14:paraId="70E75863" w14:textId="77777777" w:rsidR="002377C3" w:rsidRPr="00B06E1F" w:rsidDel="002E4016" w:rsidRDefault="002377C3">
      <w:pPr>
        <w:ind w:left="720" w:hanging="720"/>
        <w:jc w:val="both"/>
        <w:rPr>
          <w:del w:id="2747" w:author="reza" w:date="2019-07-29T22:03:00Z"/>
          <w:noProof/>
        </w:rPr>
      </w:pPr>
      <w:del w:id="2748" w:author="reza" w:date="2019-07-29T22:03:00Z">
        <w:r w:rsidRPr="00B06E1F" w:rsidDel="002E4016">
          <w:rPr>
            <w:noProof/>
          </w:rPr>
          <w:delText>46.</w:delText>
        </w:r>
        <w:r w:rsidRPr="00B06E1F" w:rsidDel="002E4016">
          <w:rPr>
            <w:noProof/>
          </w:rPr>
          <w:tab/>
          <w:delText xml:space="preserve">Bayer, T., W. Tadd, and S. Krajcik, </w:delText>
        </w:r>
        <w:r w:rsidRPr="00B06E1F" w:rsidDel="002E4016">
          <w:rPr>
            <w:i/>
            <w:noProof/>
          </w:rPr>
          <w:delText>Dignity: the voice of older people.</w:delText>
        </w:r>
        <w:r w:rsidRPr="00B06E1F" w:rsidDel="002E4016">
          <w:rPr>
            <w:noProof/>
          </w:rPr>
          <w:delText xml:space="preserve"> Quality in Ageing and Older Adults, 2005. </w:delText>
        </w:r>
        <w:r w:rsidRPr="00B06E1F" w:rsidDel="002E4016">
          <w:rPr>
            <w:noProof/>
            <w:rPrChange w:id="2749" w:author="reza" w:date="2019-08-02T20:14:00Z">
              <w:rPr>
                <w:b/>
                <w:noProof/>
              </w:rPr>
            </w:rPrChange>
          </w:rPr>
          <w:delText>6</w:delText>
        </w:r>
        <w:r w:rsidRPr="00B06E1F" w:rsidDel="002E4016">
          <w:rPr>
            <w:noProof/>
          </w:rPr>
          <w:delText>(1): p. 22-29.</w:delText>
        </w:r>
      </w:del>
    </w:p>
    <w:p w14:paraId="7636B7D6" w14:textId="77777777" w:rsidR="002377C3" w:rsidRPr="00B06E1F" w:rsidDel="002E4016" w:rsidRDefault="002377C3">
      <w:pPr>
        <w:ind w:left="720" w:hanging="720"/>
        <w:jc w:val="both"/>
        <w:rPr>
          <w:del w:id="2750" w:author="reza" w:date="2019-07-29T22:03:00Z"/>
          <w:noProof/>
        </w:rPr>
      </w:pPr>
      <w:del w:id="2751" w:author="reza" w:date="2019-07-29T22:03:00Z">
        <w:r w:rsidRPr="00B06E1F" w:rsidDel="002E4016">
          <w:rPr>
            <w:noProof/>
          </w:rPr>
          <w:delText>47.</w:delText>
        </w:r>
        <w:r w:rsidRPr="00B06E1F" w:rsidDel="002E4016">
          <w:rPr>
            <w:noProof/>
          </w:rPr>
          <w:tab/>
          <w:delText xml:space="preserve">Nordam, A., K. Torjuul, and V. Sørlie, </w:delText>
        </w:r>
        <w:r w:rsidRPr="00B06E1F" w:rsidDel="002E4016">
          <w:rPr>
            <w:i/>
            <w:noProof/>
          </w:rPr>
          <w:delText>Ethical challenges in the care of older people and risk of being burned out among male nurses.</w:delText>
        </w:r>
        <w:r w:rsidRPr="00B06E1F" w:rsidDel="002E4016">
          <w:rPr>
            <w:noProof/>
          </w:rPr>
          <w:delText xml:space="preserve"> Journal of Clinical Nursing, 2005. 14(10): p. 1248-1256.</w:delText>
        </w:r>
      </w:del>
    </w:p>
    <w:p w14:paraId="2C377FE9" w14:textId="77777777" w:rsidR="002377C3" w:rsidRPr="00B06E1F" w:rsidDel="002E4016" w:rsidRDefault="002377C3">
      <w:pPr>
        <w:ind w:left="720" w:hanging="720"/>
        <w:jc w:val="both"/>
        <w:rPr>
          <w:del w:id="2752" w:author="reza" w:date="2019-07-29T22:03:00Z"/>
          <w:noProof/>
        </w:rPr>
      </w:pPr>
      <w:del w:id="2753" w:author="reza" w:date="2019-07-29T22:03:00Z">
        <w:r w:rsidRPr="00B06E1F" w:rsidDel="002E4016">
          <w:rPr>
            <w:noProof/>
          </w:rPr>
          <w:delText>48.</w:delText>
        </w:r>
        <w:r w:rsidRPr="00B06E1F" w:rsidDel="002E4016">
          <w:rPr>
            <w:noProof/>
          </w:rPr>
          <w:tab/>
          <w:delText xml:space="preserve">Shahriari, M., et al., </w:delText>
        </w:r>
        <w:r w:rsidRPr="00B06E1F" w:rsidDel="002E4016">
          <w:rPr>
            <w:i/>
            <w:noProof/>
          </w:rPr>
          <w:delText>Nursing ethical values and definitions: A literature review.</w:delText>
        </w:r>
        <w:r w:rsidRPr="00B06E1F" w:rsidDel="002E4016">
          <w:rPr>
            <w:noProof/>
          </w:rPr>
          <w:delText xml:space="preserve"> Iranian journal of nursing and midwifery research, 2013. </w:delText>
        </w:r>
        <w:r w:rsidRPr="00B06E1F" w:rsidDel="002E4016">
          <w:rPr>
            <w:noProof/>
            <w:rPrChange w:id="2754" w:author="reza" w:date="2019-08-02T20:14:00Z">
              <w:rPr>
                <w:b/>
                <w:noProof/>
              </w:rPr>
            </w:rPrChange>
          </w:rPr>
          <w:delText>18</w:delText>
        </w:r>
        <w:r w:rsidRPr="00B06E1F" w:rsidDel="002E4016">
          <w:rPr>
            <w:noProof/>
          </w:rPr>
          <w:delText>(1): p. 1.</w:delText>
        </w:r>
      </w:del>
    </w:p>
    <w:p w14:paraId="6832C829" w14:textId="77777777" w:rsidR="002377C3" w:rsidRPr="00B06E1F" w:rsidDel="002E4016" w:rsidRDefault="002377C3">
      <w:pPr>
        <w:ind w:left="720" w:hanging="720"/>
        <w:jc w:val="both"/>
        <w:rPr>
          <w:del w:id="2755" w:author="reza" w:date="2019-07-29T22:03:00Z"/>
          <w:noProof/>
        </w:rPr>
      </w:pPr>
      <w:del w:id="2756" w:author="reza" w:date="2019-07-29T22:03:00Z">
        <w:r w:rsidRPr="00B06E1F" w:rsidDel="002E4016">
          <w:rPr>
            <w:noProof/>
          </w:rPr>
          <w:delText>49.</w:delText>
        </w:r>
        <w:r w:rsidRPr="00B06E1F" w:rsidDel="002E4016">
          <w:rPr>
            <w:noProof/>
          </w:rPr>
          <w:tab/>
          <w:delText xml:space="preserve">Shahriari, M., et al., </w:delText>
        </w:r>
        <w:r w:rsidRPr="00B06E1F" w:rsidDel="002E4016">
          <w:rPr>
            <w:i/>
            <w:noProof/>
          </w:rPr>
          <w:delText>Perceived ethical values by Iranian nurses.</w:delText>
        </w:r>
        <w:r w:rsidRPr="00B06E1F" w:rsidDel="002E4016">
          <w:rPr>
            <w:noProof/>
          </w:rPr>
          <w:delText xml:space="preserve"> Nursing ethics, 2012. 19(1): p. 30-44.</w:delText>
        </w:r>
      </w:del>
    </w:p>
    <w:p w14:paraId="7F35C7C6" w14:textId="77777777" w:rsidR="002377C3" w:rsidRPr="00B06E1F" w:rsidDel="002E4016" w:rsidRDefault="002377C3">
      <w:pPr>
        <w:ind w:left="720" w:hanging="720"/>
        <w:jc w:val="both"/>
        <w:rPr>
          <w:del w:id="2757" w:author="reza" w:date="2019-07-29T22:03:00Z"/>
          <w:noProof/>
        </w:rPr>
      </w:pPr>
      <w:del w:id="2758" w:author="reza" w:date="2019-07-29T22:03:00Z">
        <w:r w:rsidRPr="00B06E1F" w:rsidDel="002E4016">
          <w:rPr>
            <w:noProof/>
          </w:rPr>
          <w:delText>50.</w:delText>
        </w:r>
        <w:r w:rsidRPr="00B06E1F" w:rsidDel="002E4016">
          <w:rPr>
            <w:noProof/>
          </w:rPr>
          <w:tab/>
          <w:delText xml:space="preserve">Lin, Y.-P., R. Watson, and Y.-F. Tsai, </w:delText>
        </w:r>
        <w:r w:rsidRPr="00B06E1F" w:rsidDel="002E4016">
          <w:rPr>
            <w:i/>
            <w:noProof/>
          </w:rPr>
          <w:delText>Dignity in care in the clinical setting: a narrative review.</w:delText>
        </w:r>
        <w:r w:rsidRPr="00B06E1F" w:rsidDel="002E4016">
          <w:rPr>
            <w:noProof/>
          </w:rPr>
          <w:delText xml:space="preserve"> Nursing ethics, 2013. </w:delText>
        </w:r>
        <w:r w:rsidRPr="00B06E1F" w:rsidDel="002E4016">
          <w:rPr>
            <w:noProof/>
            <w:rPrChange w:id="2759" w:author="reza" w:date="2019-08-02T20:14:00Z">
              <w:rPr>
                <w:b/>
                <w:noProof/>
              </w:rPr>
            </w:rPrChange>
          </w:rPr>
          <w:delText>20</w:delText>
        </w:r>
        <w:r w:rsidRPr="00B06E1F" w:rsidDel="002E4016">
          <w:rPr>
            <w:noProof/>
          </w:rPr>
          <w:delText>(2): p. 168-177.</w:delText>
        </w:r>
      </w:del>
    </w:p>
    <w:p w14:paraId="4D3DF2EF" w14:textId="77777777" w:rsidR="002377C3" w:rsidRPr="00B06E1F" w:rsidDel="002E4016" w:rsidRDefault="002377C3">
      <w:pPr>
        <w:ind w:left="720" w:hanging="720"/>
        <w:jc w:val="both"/>
        <w:rPr>
          <w:del w:id="2760" w:author="reza" w:date="2019-07-29T22:03:00Z"/>
          <w:noProof/>
        </w:rPr>
      </w:pPr>
      <w:del w:id="2761" w:author="reza" w:date="2019-07-29T22:03:00Z">
        <w:r w:rsidRPr="00B06E1F" w:rsidDel="002E4016">
          <w:rPr>
            <w:noProof/>
          </w:rPr>
          <w:delText>51.</w:delText>
        </w:r>
        <w:r w:rsidRPr="00B06E1F" w:rsidDel="002E4016">
          <w:rPr>
            <w:noProof/>
          </w:rPr>
          <w:tab/>
          <w:delText xml:space="preserve">Markides, K.S., J.S. Levin, and L.A. Ray, </w:delText>
        </w:r>
        <w:r w:rsidRPr="00B06E1F" w:rsidDel="002E4016">
          <w:rPr>
            <w:i/>
            <w:noProof/>
          </w:rPr>
          <w:delText>Religion, aging, and life satisfaction: An eight-year, three-wave longitudinal study.</w:delText>
        </w:r>
        <w:r w:rsidRPr="00B06E1F" w:rsidDel="002E4016">
          <w:rPr>
            <w:noProof/>
          </w:rPr>
          <w:delText xml:space="preserve"> The Gerontologist, 1987. 27(5): p. 660-665.</w:delText>
        </w:r>
      </w:del>
    </w:p>
    <w:p w14:paraId="5C9DAC57" w14:textId="77777777" w:rsidR="002377C3" w:rsidRPr="00B06E1F" w:rsidDel="002E4016" w:rsidRDefault="002377C3">
      <w:pPr>
        <w:ind w:left="720" w:hanging="720"/>
        <w:jc w:val="both"/>
        <w:rPr>
          <w:del w:id="2762" w:author="reza" w:date="2019-07-29T22:03:00Z"/>
          <w:noProof/>
        </w:rPr>
      </w:pPr>
      <w:del w:id="2763" w:author="reza" w:date="2019-07-29T22:03:00Z">
        <w:r w:rsidRPr="00B06E1F" w:rsidDel="002E4016">
          <w:rPr>
            <w:noProof/>
          </w:rPr>
          <w:delText>52.</w:delText>
        </w:r>
        <w:r w:rsidRPr="00B06E1F" w:rsidDel="002E4016">
          <w:rPr>
            <w:noProof/>
          </w:rPr>
          <w:tab/>
          <w:delText xml:space="preserve">Bagheri, A. and B. Larijani, </w:delText>
        </w:r>
        <w:r w:rsidRPr="00B06E1F" w:rsidDel="002E4016">
          <w:rPr>
            <w:i/>
            <w:noProof/>
          </w:rPr>
          <w:delText>Review of revolution of patient’s right charter.</w:delText>
        </w:r>
        <w:r w:rsidRPr="00B06E1F" w:rsidDel="002E4016">
          <w:rPr>
            <w:noProof/>
          </w:rPr>
          <w:delText xml:space="preserve"> Iranian Journal of Medical Ethics and History of Medicine, 2010. 3(1): p. 39-47.</w:delText>
        </w:r>
      </w:del>
    </w:p>
    <w:p w14:paraId="27E96691" w14:textId="77777777" w:rsidR="002377C3" w:rsidRPr="00B06E1F" w:rsidDel="002E4016" w:rsidRDefault="002377C3">
      <w:pPr>
        <w:ind w:left="720" w:hanging="720"/>
        <w:jc w:val="both"/>
        <w:rPr>
          <w:del w:id="2764" w:author="reza" w:date="2019-07-29T22:03:00Z"/>
          <w:noProof/>
        </w:rPr>
      </w:pPr>
      <w:del w:id="2765" w:author="reza" w:date="2019-07-29T22:03:00Z">
        <w:r w:rsidRPr="00B06E1F" w:rsidDel="002E4016">
          <w:rPr>
            <w:noProof/>
          </w:rPr>
          <w:delText>53.</w:delText>
        </w:r>
        <w:r w:rsidRPr="00B06E1F" w:rsidDel="002E4016">
          <w:rPr>
            <w:noProof/>
          </w:rPr>
          <w:tab/>
          <w:delText xml:space="preserve">Association, C.N., </w:delText>
        </w:r>
        <w:r w:rsidRPr="00B06E1F" w:rsidDel="002E4016">
          <w:rPr>
            <w:i/>
            <w:noProof/>
          </w:rPr>
          <w:delText>Code of ethics for registered nurses</w:delText>
        </w:r>
        <w:r w:rsidRPr="00B06E1F" w:rsidDel="002E4016">
          <w:rPr>
            <w:noProof/>
          </w:rPr>
          <w:delText>. 2008: Canadian Nurses Association= Association des infirmières et infirmiers du Canada.</w:delText>
        </w:r>
      </w:del>
    </w:p>
    <w:p w14:paraId="40107DCD" w14:textId="77777777" w:rsidR="002377C3" w:rsidRPr="00B06E1F" w:rsidDel="002E4016" w:rsidRDefault="002377C3">
      <w:pPr>
        <w:ind w:left="720" w:hanging="720"/>
        <w:jc w:val="both"/>
        <w:rPr>
          <w:del w:id="2766" w:author="reza" w:date="2019-07-29T22:03:00Z"/>
          <w:noProof/>
        </w:rPr>
      </w:pPr>
      <w:del w:id="2767" w:author="reza" w:date="2019-07-29T22:03:00Z">
        <w:r w:rsidRPr="00B06E1F" w:rsidDel="002E4016">
          <w:rPr>
            <w:noProof/>
          </w:rPr>
          <w:delText>54.</w:delText>
        </w:r>
        <w:r w:rsidRPr="00B06E1F" w:rsidDel="002E4016">
          <w:rPr>
            <w:noProof/>
          </w:rPr>
          <w:tab/>
          <w:delText xml:space="preserve">Jormsri, P., et al., </w:delText>
        </w:r>
        <w:r w:rsidRPr="00B06E1F" w:rsidDel="002E4016">
          <w:rPr>
            <w:i/>
            <w:noProof/>
          </w:rPr>
          <w:delText>Moral competence in nursing practice.</w:delText>
        </w:r>
        <w:r w:rsidRPr="00B06E1F" w:rsidDel="002E4016">
          <w:rPr>
            <w:noProof/>
          </w:rPr>
          <w:delText xml:space="preserve"> Nursing Ethics, 2005. 12(6): p. 582-594.</w:delText>
        </w:r>
      </w:del>
    </w:p>
    <w:p w14:paraId="53B6F2FE" w14:textId="77777777" w:rsidR="002377C3" w:rsidRPr="00B06E1F" w:rsidDel="002E4016" w:rsidRDefault="002377C3">
      <w:pPr>
        <w:ind w:left="720" w:hanging="720"/>
        <w:jc w:val="both"/>
        <w:rPr>
          <w:del w:id="2768" w:author="reza" w:date="2019-07-29T22:03:00Z"/>
          <w:noProof/>
        </w:rPr>
      </w:pPr>
      <w:del w:id="2769" w:author="reza" w:date="2019-07-29T22:03:00Z">
        <w:r w:rsidRPr="00B06E1F" w:rsidDel="002E4016">
          <w:rPr>
            <w:noProof/>
          </w:rPr>
          <w:delText>55.</w:delText>
        </w:r>
        <w:r w:rsidRPr="00B06E1F" w:rsidDel="002E4016">
          <w:rPr>
            <w:noProof/>
          </w:rPr>
          <w:tab/>
          <w:delText xml:space="preserve">Rchaidia, L., et al., </w:delText>
        </w:r>
        <w:r w:rsidRPr="00B06E1F" w:rsidDel="002E4016">
          <w:rPr>
            <w:i/>
            <w:noProof/>
          </w:rPr>
          <w:delText>Cancer patients’ perceptions of the good nurse: a literature review.</w:delText>
        </w:r>
        <w:r w:rsidRPr="00B06E1F" w:rsidDel="002E4016">
          <w:rPr>
            <w:noProof/>
          </w:rPr>
          <w:delText xml:space="preserve"> Nursing ethics, 2009. 16(5): p. 528-542.</w:delText>
        </w:r>
      </w:del>
    </w:p>
    <w:p w14:paraId="2C94EC17" w14:textId="77777777" w:rsidR="002377C3" w:rsidRPr="00B06E1F" w:rsidDel="002E4016" w:rsidRDefault="002377C3">
      <w:pPr>
        <w:ind w:left="720" w:hanging="720"/>
        <w:jc w:val="both"/>
        <w:rPr>
          <w:del w:id="2770" w:author="reza" w:date="2019-07-29T22:03:00Z"/>
          <w:noProof/>
        </w:rPr>
      </w:pPr>
      <w:del w:id="2771" w:author="reza" w:date="2019-07-29T22:03:00Z">
        <w:r w:rsidRPr="00B06E1F" w:rsidDel="002E4016">
          <w:rPr>
            <w:noProof/>
          </w:rPr>
          <w:delText>56.</w:delText>
        </w:r>
        <w:r w:rsidRPr="00B06E1F" w:rsidDel="002E4016">
          <w:rPr>
            <w:noProof/>
          </w:rPr>
          <w:tab/>
          <w:delText xml:space="preserve">Horton, K., V. Tschudin, and A. Forget, </w:delText>
        </w:r>
        <w:r w:rsidRPr="00B06E1F" w:rsidDel="002E4016">
          <w:rPr>
            <w:i/>
            <w:noProof/>
          </w:rPr>
          <w:delText>The value of nursing: a literature review.</w:delText>
        </w:r>
        <w:r w:rsidRPr="00B06E1F" w:rsidDel="002E4016">
          <w:rPr>
            <w:noProof/>
          </w:rPr>
          <w:delText xml:space="preserve"> Nursing ethics, 2007. 14(6): p. 716-740.</w:delText>
        </w:r>
      </w:del>
    </w:p>
    <w:p w14:paraId="683204D2" w14:textId="77777777" w:rsidR="002377C3" w:rsidRPr="00B06E1F" w:rsidDel="002E4016" w:rsidRDefault="002377C3">
      <w:pPr>
        <w:ind w:left="720" w:hanging="720"/>
        <w:jc w:val="both"/>
        <w:rPr>
          <w:del w:id="2772" w:author="reza" w:date="2019-07-29T22:03:00Z"/>
          <w:noProof/>
        </w:rPr>
      </w:pPr>
      <w:del w:id="2773" w:author="reza" w:date="2019-07-29T22:03:00Z">
        <w:r w:rsidRPr="00B06E1F" w:rsidDel="002E4016">
          <w:rPr>
            <w:noProof/>
          </w:rPr>
          <w:delText>57.</w:delText>
        </w:r>
        <w:r w:rsidRPr="00B06E1F" w:rsidDel="002E4016">
          <w:rPr>
            <w:noProof/>
          </w:rPr>
          <w:tab/>
          <w:delText xml:space="preserve">Rassin, M., </w:delText>
        </w:r>
        <w:r w:rsidRPr="00B06E1F" w:rsidDel="002E4016">
          <w:rPr>
            <w:i/>
            <w:noProof/>
          </w:rPr>
          <w:delText>Nurses' professional and personal values.</w:delText>
        </w:r>
        <w:r w:rsidRPr="00B06E1F" w:rsidDel="002E4016">
          <w:rPr>
            <w:noProof/>
          </w:rPr>
          <w:delText xml:space="preserve"> Nursing Ethics, 2008. 15(5): p. 614-630.</w:delText>
        </w:r>
      </w:del>
    </w:p>
    <w:p w14:paraId="61EFDDA7" w14:textId="77777777" w:rsidR="002377C3" w:rsidRPr="00B06E1F" w:rsidDel="002E4016" w:rsidRDefault="002377C3">
      <w:pPr>
        <w:ind w:left="720" w:hanging="720"/>
        <w:jc w:val="both"/>
        <w:rPr>
          <w:del w:id="2774" w:author="reza" w:date="2019-07-29T22:03:00Z"/>
          <w:rFonts w:cs="Calibri"/>
          <w:noProof/>
        </w:rPr>
      </w:pPr>
      <w:del w:id="2775" w:author="reza" w:date="2019-07-29T22:03:00Z">
        <w:r w:rsidRPr="00B06E1F" w:rsidDel="002E4016">
          <w:rPr>
            <w:noProof/>
          </w:rPr>
          <w:delText>58.</w:delText>
        </w:r>
        <w:r w:rsidRPr="00B06E1F" w:rsidDel="002E4016">
          <w:rPr>
            <w:rFonts w:cs="Calibri"/>
            <w:noProof/>
          </w:rPr>
          <w:delText xml:space="preserve">Corvol, A., et al., </w:delText>
        </w:r>
        <w:r w:rsidRPr="00B06E1F" w:rsidDel="002E4016">
          <w:rPr>
            <w:rFonts w:cs="Calibri"/>
            <w:i/>
            <w:noProof/>
          </w:rPr>
          <w:delText>Ethical issues in the introduction of case management for elderly people.</w:delText>
        </w:r>
        <w:r w:rsidRPr="00B06E1F" w:rsidDel="002E4016">
          <w:rPr>
            <w:rFonts w:cs="Calibri"/>
            <w:noProof/>
          </w:rPr>
          <w:delText xml:space="preserve"> Nursing Ethics, 2013. 20(1): p. 83-95.</w:delText>
        </w:r>
      </w:del>
    </w:p>
    <w:p w14:paraId="4A17490D" w14:textId="77777777" w:rsidR="002377C3" w:rsidRPr="00B06E1F" w:rsidDel="002E4016" w:rsidRDefault="002377C3">
      <w:pPr>
        <w:ind w:left="720" w:hanging="720"/>
        <w:jc w:val="both"/>
        <w:rPr>
          <w:del w:id="2776" w:author="reza" w:date="2019-07-29T22:03:00Z"/>
          <w:rFonts w:cs="Calibri"/>
          <w:noProof/>
        </w:rPr>
      </w:pPr>
      <w:del w:id="2777" w:author="reza" w:date="2019-07-29T22:03:00Z">
        <w:r w:rsidRPr="00B06E1F" w:rsidDel="002E4016">
          <w:rPr>
            <w:rFonts w:cs="Calibri"/>
            <w:noProof/>
          </w:rPr>
          <w:delText xml:space="preserve">59.        Corvol, A., et al., </w:delText>
        </w:r>
        <w:r w:rsidRPr="00B06E1F" w:rsidDel="002E4016">
          <w:rPr>
            <w:rFonts w:cs="Calibri"/>
            <w:i/>
            <w:noProof/>
          </w:rPr>
          <w:delText>Ethical issues in the introduction of case management for elderly people.</w:delText>
        </w:r>
        <w:r w:rsidRPr="00B06E1F" w:rsidDel="002E4016">
          <w:rPr>
            <w:rFonts w:cs="Calibri"/>
            <w:noProof/>
          </w:rPr>
          <w:delText xml:space="preserve"> Nursing Ethics, 2013. 20(1): p. 83-95.</w:delText>
        </w:r>
      </w:del>
    </w:p>
    <w:p w14:paraId="7A5A5B73" w14:textId="77777777" w:rsidR="002377C3" w:rsidRPr="00B06E1F" w:rsidDel="002E4016" w:rsidRDefault="002377C3">
      <w:pPr>
        <w:ind w:left="720" w:hanging="720"/>
        <w:jc w:val="both"/>
        <w:rPr>
          <w:del w:id="2778" w:author="reza" w:date="2019-07-29T22:03:00Z"/>
          <w:rFonts w:cs="Calibri"/>
          <w:noProof/>
        </w:rPr>
      </w:pPr>
      <w:del w:id="2779" w:author="reza" w:date="2019-07-29T22:03:00Z">
        <w:r w:rsidRPr="00B06E1F" w:rsidDel="002E4016">
          <w:rPr>
            <w:rFonts w:cs="Calibri"/>
            <w:noProof/>
          </w:rPr>
          <w:delText xml:space="preserve">60.Frilund, M., et al., </w:delText>
        </w:r>
        <w:r w:rsidRPr="00B06E1F" w:rsidDel="002E4016">
          <w:rPr>
            <w:rFonts w:cs="Calibri"/>
            <w:i/>
            <w:noProof/>
          </w:rPr>
          <w:delText>Assessment of ethical ideals and ethical manners in care of older people.</w:delText>
        </w:r>
        <w:r w:rsidRPr="00B06E1F" w:rsidDel="002E4016">
          <w:rPr>
            <w:rFonts w:cs="Calibri"/>
            <w:noProof/>
          </w:rPr>
          <w:delText xml:space="preserve"> Nursing research and practice, 2013.</w:delText>
        </w:r>
      </w:del>
    </w:p>
    <w:p w14:paraId="777341E9" w14:textId="77777777" w:rsidR="002377C3" w:rsidRPr="00B06E1F" w:rsidDel="002E4016" w:rsidRDefault="002377C3">
      <w:pPr>
        <w:ind w:left="720" w:hanging="720"/>
        <w:jc w:val="both"/>
        <w:rPr>
          <w:del w:id="2780" w:author="reza" w:date="2019-07-29T22:03:00Z"/>
          <w:rFonts w:cs="Calibri"/>
          <w:noProof/>
        </w:rPr>
      </w:pPr>
    </w:p>
    <w:p w14:paraId="1BB480A8" w14:textId="77777777" w:rsidR="002377C3" w:rsidRPr="00B06E1F" w:rsidDel="002E4016" w:rsidRDefault="002377C3">
      <w:pPr>
        <w:ind w:left="720" w:hanging="720"/>
        <w:jc w:val="both"/>
        <w:rPr>
          <w:del w:id="2781" w:author="reza" w:date="2019-07-29T22:03:00Z"/>
          <w:noProof/>
        </w:rPr>
      </w:pPr>
    </w:p>
    <w:p w14:paraId="76B86DFE" w14:textId="77777777" w:rsidR="002377C3" w:rsidRPr="00B06E1F" w:rsidDel="002E4016" w:rsidRDefault="00600FAF">
      <w:pPr>
        <w:ind w:left="720" w:hanging="720"/>
        <w:jc w:val="both"/>
        <w:rPr>
          <w:del w:id="2782" w:author="reza" w:date="2019-07-29T22:03:00Z"/>
          <w:rFonts w:ascii="Times New Roman" w:eastAsia="Times New Roman" w:hAnsi="Times New Roman" w:cs="Times New Roman"/>
          <w:color w:val="000000"/>
          <w:sz w:val="24"/>
          <w:szCs w:val="24"/>
        </w:rPr>
      </w:pPr>
      <w:del w:id="2783" w:author="reza" w:date="2019-07-29T22:03:00Z">
        <w:r w:rsidRPr="00B06E1F" w:rsidDel="002E4016">
          <w:fldChar w:fldCharType="end"/>
        </w:r>
      </w:del>
    </w:p>
    <w:p w14:paraId="1C60959F" w14:textId="77777777" w:rsidR="002377C3" w:rsidRPr="00B06E1F" w:rsidDel="002E4016" w:rsidRDefault="002377C3">
      <w:pPr>
        <w:ind w:left="720" w:hanging="720"/>
        <w:jc w:val="both"/>
        <w:rPr>
          <w:del w:id="2784" w:author="reza" w:date="2019-07-29T22:03:00Z"/>
          <w:rFonts w:ascii="Times New Roman" w:eastAsia="Times New Roman" w:hAnsi="Times New Roman" w:cs="Times New Roman"/>
          <w:color w:val="000000"/>
          <w:sz w:val="24"/>
          <w:szCs w:val="24"/>
        </w:rPr>
      </w:pPr>
      <w:del w:id="2785" w:author="reza" w:date="2019-07-29T22:03:00Z">
        <w:r w:rsidRPr="00B06E1F" w:rsidDel="002E4016">
          <w:rPr>
            <w:rFonts w:ascii="Times New Roman" w:eastAsia="Times New Roman" w:hAnsi="Times New Roman" w:cs="Times New Roman"/>
            <w:color w:val="000000"/>
            <w:sz w:val="24"/>
            <w:szCs w:val="24"/>
          </w:rPr>
          <w:delText> </w:delText>
        </w:r>
      </w:del>
    </w:p>
    <w:p w14:paraId="4058C16A" w14:textId="77777777" w:rsidR="002377C3" w:rsidRPr="00B06E1F" w:rsidDel="002E4016" w:rsidRDefault="002377C3">
      <w:pPr>
        <w:ind w:left="720" w:hanging="720"/>
        <w:jc w:val="both"/>
        <w:rPr>
          <w:del w:id="2786" w:author="reza" w:date="2019-07-29T22:03:00Z"/>
          <w:rFonts w:ascii="Times New Roman" w:eastAsia="Times New Roman" w:hAnsi="Times New Roman" w:cs="Times New Roman"/>
          <w:color w:val="000000"/>
          <w:sz w:val="24"/>
          <w:szCs w:val="24"/>
        </w:rPr>
      </w:pPr>
      <w:del w:id="2787" w:author="reza" w:date="2019-07-29T22:03:00Z">
        <w:r w:rsidRPr="00B06E1F" w:rsidDel="002E4016">
          <w:rPr>
            <w:rFonts w:ascii="Times New Roman" w:eastAsia="Times New Roman" w:hAnsi="Times New Roman" w:cs="Times New Roman"/>
            <w:color w:val="000000"/>
            <w:sz w:val="24"/>
            <w:szCs w:val="24"/>
          </w:rPr>
          <w:delText> </w:delText>
        </w:r>
      </w:del>
    </w:p>
    <w:p w14:paraId="2800D261" w14:textId="77777777" w:rsidR="002377C3" w:rsidRPr="00B06E1F" w:rsidDel="002E4016" w:rsidRDefault="002377C3">
      <w:pPr>
        <w:ind w:left="720" w:hanging="720"/>
        <w:jc w:val="both"/>
        <w:rPr>
          <w:del w:id="2788" w:author="reza" w:date="2019-07-29T22:03:00Z"/>
          <w:rFonts w:ascii="Times New Roman" w:eastAsia="Times New Roman" w:hAnsi="Times New Roman" w:cs="Times New Roman"/>
          <w:color w:val="000000"/>
          <w:sz w:val="27"/>
          <w:szCs w:val="27"/>
        </w:rPr>
      </w:pPr>
      <w:del w:id="2789" w:author="reza" w:date="2019-07-29T22:03:00Z">
        <w:r w:rsidRPr="00B06E1F" w:rsidDel="002E4016">
          <w:rPr>
            <w:rFonts w:ascii="Times New Roman" w:eastAsia="Times New Roman" w:hAnsi="Times New Roman" w:cs="Times New Roman"/>
            <w:color w:val="000000"/>
            <w:sz w:val="24"/>
            <w:szCs w:val="24"/>
          </w:rPr>
          <w:delText> </w:delText>
        </w:r>
      </w:del>
    </w:p>
    <w:p w14:paraId="4293A908" w14:textId="77777777" w:rsidR="002377C3" w:rsidRPr="00B06E1F" w:rsidDel="002E4016" w:rsidRDefault="002377C3">
      <w:pPr>
        <w:ind w:left="720" w:hanging="720"/>
        <w:jc w:val="both"/>
        <w:rPr>
          <w:del w:id="2790" w:author="reza" w:date="2019-07-29T22:03:00Z"/>
        </w:rPr>
      </w:pPr>
    </w:p>
    <w:p w14:paraId="35C870EC" w14:textId="77777777" w:rsidR="000C3004" w:rsidRPr="00B06E1F" w:rsidRDefault="000C3004">
      <w:pPr>
        <w:ind w:left="720" w:hanging="720"/>
        <w:jc w:val="both"/>
      </w:pPr>
    </w:p>
    <w:sectPr w:rsidR="000C3004" w:rsidRPr="00B06E1F" w:rsidSect="00C022B7">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8" w:author="Reviewer" w:date="2019-07-29T10:32:00Z" w:initials="M">
    <w:p w14:paraId="5B4F04EB" w14:textId="77777777" w:rsidR="00E21F96" w:rsidRPr="001D624B" w:rsidRDefault="00E21F96" w:rsidP="002377C3">
      <w:pPr>
        <w:pStyle w:val="CommentText"/>
      </w:pPr>
      <w:r>
        <w:rPr>
          <w:rStyle w:val="CommentReference"/>
        </w:rPr>
        <w:annotationRef/>
      </w:r>
      <w:r>
        <w:t>‘these’ or ‘theses’??</w:t>
      </w:r>
    </w:p>
  </w:comment>
  <w:comment w:id="285" w:author="signal" w:date="2019-08-01T20:13:00Z" w:initials="s">
    <w:p w14:paraId="017C95C6" w14:textId="77777777" w:rsidR="00E21F96" w:rsidRPr="002C236C" w:rsidRDefault="00E21F96">
      <w:pPr>
        <w:pStyle w:val="CommentText"/>
        <w:rPr>
          <w:color w:val="FF0000"/>
          <w:sz w:val="28"/>
          <w:szCs w:val="28"/>
        </w:rPr>
      </w:pPr>
      <w:r w:rsidRPr="000413A3">
        <w:rPr>
          <w:rStyle w:val="CommentReference"/>
          <w:color w:val="FF0000"/>
        </w:rPr>
        <w:annotationRef/>
      </w:r>
      <w:r w:rsidRPr="002C236C">
        <w:rPr>
          <w:color w:val="FF0000"/>
          <w:sz w:val="28"/>
          <w:szCs w:val="28"/>
        </w:rPr>
        <w:t>It is correct.</w:t>
      </w:r>
      <w:r>
        <w:rPr>
          <w:color w:val="FF0000"/>
          <w:sz w:val="28"/>
          <w:szCs w:val="28"/>
        </w:rPr>
        <w:t xml:space="preserve"> The word</w:t>
      </w:r>
      <w:r w:rsidRPr="002C236C">
        <w:rPr>
          <w:color w:val="FF0000"/>
          <w:sz w:val="28"/>
          <w:szCs w:val="28"/>
        </w:rPr>
        <w:t xml:space="preserve"> "theses" is the plural of "thesis".</w:t>
      </w:r>
    </w:p>
  </w:comment>
  <w:comment w:id="978" w:author="Reviewer" w:date="2019-07-29T10:32:00Z" w:initials="M">
    <w:p w14:paraId="238A7DB6" w14:textId="77777777" w:rsidR="00E21F96" w:rsidRPr="001D624B" w:rsidRDefault="00E21F96" w:rsidP="002377C3">
      <w:pPr>
        <w:pStyle w:val="CommentText"/>
      </w:pPr>
      <w:r>
        <w:rPr>
          <w:rStyle w:val="CommentReference"/>
        </w:rPr>
        <w:annotationRef/>
      </w:r>
      <w:r>
        <w:t>‘patients’?</w:t>
      </w:r>
    </w:p>
  </w:comment>
  <w:comment w:id="1072" w:author="Reviewer" w:date="2019-07-29T10:32:00Z" w:initials="M">
    <w:p w14:paraId="13056C1D" w14:textId="77777777" w:rsidR="00E21F96" w:rsidRPr="001D624B" w:rsidRDefault="00E21F96" w:rsidP="002377C3">
      <w:pPr>
        <w:pStyle w:val="CommentText"/>
      </w:pPr>
      <w:r>
        <w:rPr>
          <w:rStyle w:val="CommentReference"/>
        </w:rPr>
        <w:annotationRef/>
      </w:r>
      <w:r>
        <w:t>Not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4F04EB" w15:done="0"/>
  <w15:commentEx w15:paraId="017C95C6" w15:done="0"/>
  <w15:commentEx w15:paraId="238A7DB6" w15:done="0"/>
  <w15:commentEx w15:paraId="13056C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4F04EB" w16cid:durableId="20EFCEB2"/>
  <w16cid:commentId w16cid:paraId="017C95C6" w16cid:durableId="20EFCEB3"/>
  <w16cid:commentId w16cid:paraId="238A7DB6" w16cid:durableId="20EFCEB4"/>
  <w16cid:commentId w16cid:paraId="13056C1D" w16cid:durableId="20EFCE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CDB3A" w14:textId="77777777" w:rsidR="00CA43B9" w:rsidRDefault="00CA43B9" w:rsidP="004B7A4B">
      <w:pPr>
        <w:spacing w:after="0" w:line="240" w:lineRule="auto"/>
      </w:pPr>
      <w:r>
        <w:separator/>
      </w:r>
    </w:p>
  </w:endnote>
  <w:endnote w:type="continuationSeparator" w:id="0">
    <w:p w14:paraId="27DA984D" w14:textId="77777777" w:rsidR="00CA43B9" w:rsidRDefault="00CA43B9" w:rsidP="004B7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vP7B6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dvMacms">
    <w:altName w:val="Times New Roman"/>
    <w:panose1 w:val="00000000000000000000"/>
    <w:charset w:val="00"/>
    <w:family w:val="roman"/>
    <w:notTrueType/>
    <w:pitch w:val="default"/>
  </w:font>
  <w:font w:name="AdvEls-ent2">
    <w:altName w:val="Times New Roman"/>
    <w:panose1 w:val="00000000000000000000"/>
    <w:charset w:val="00"/>
    <w:family w:val="roman"/>
    <w:notTrueType/>
    <w:pitch w:val="default"/>
  </w:font>
  <w:font w:name="AdvP4C4E74">
    <w:altName w:val="Times New Roman"/>
    <w:panose1 w:val="00000000000000000000"/>
    <w:charset w:val="00"/>
    <w:family w:val="roman"/>
    <w:notTrueType/>
    <w:pitch w:val="default"/>
  </w:font>
  <w:font w:name="AdvPalR">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B Nazanin">
    <w:charset w:val="B2"/>
    <w:family w:val="auto"/>
    <w:pitch w:val="variable"/>
    <w:sig w:usb0="00002001" w:usb1="80000000" w:usb2="00000008" w:usb3="00000000" w:csb0="00000040" w:csb1="00000000"/>
  </w:font>
  <w:font w:name="Lotus">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MinionPro-Regular">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AdvPAC59">
    <w:altName w:val="Times New Roman"/>
    <w:panose1 w:val="00000000000000000000"/>
    <w:charset w:val="00"/>
    <w:family w:val="roman"/>
    <w:notTrueType/>
    <w:pitch w:val="default"/>
  </w:font>
  <w:font w:name="AdvPSSAB-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rebuchetM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GillSans-Light">
    <w:altName w:val="Times New Roman"/>
    <w:panose1 w:val="00000000000000000000"/>
    <w:charset w:val="00"/>
    <w:family w:val="roman"/>
    <w:notTrueType/>
    <w:pitch w:val="default"/>
  </w:font>
  <w:font w:name="AdvPAC5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0F61C" w14:textId="77777777" w:rsidR="00CA43B9" w:rsidRDefault="00CA43B9" w:rsidP="004B7A4B">
      <w:pPr>
        <w:spacing w:after="0" w:line="240" w:lineRule="auto"/>
      </w:pPr>
      <w:r>
        <w:separator/>
      </w:r>
    </w:p>
  </w:footnote>
  <w:footnote w:type="continuationSeparator" w:id="0">
    <w:p w14:paraId="0772D031" w14:textId="77777777" w:rsidR="00CA43B9" w:rsidRDefault="00CA43B9" w:rsidP="004B7A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D84"/>
    <w:multiLevelType w:val="hybridMultilevel"/>
    <w:tmpl w:val="C032BAA0"/>
    <w:lvl w:ilvl="0" w:tplc="58A89DE4">
      <w:start w:val="1"/>
      <w:numFmt w:val="decimal"/>
      <w:lvlText w:val="%1-"/>
      <w:lvlJc w:val="left"/>
      <w:pPr>
        <w:ind w:left="4035" w:hanging="36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B7AA4"/>
    <w:multiLevelType w:val="hybridMultilevel"/>
    <w:tmpl w:val="F5D479B4"/>
    <w:lvl w:ilvl="0" w:tplc="B1C2D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F7175"/>
    <w:multiLevelType w:val="hybridMultilevel"/>
    <w:tmpl w:val="AD7AD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gnal">
    <w15:presenceInfo w15:providerId="None" w15:userId="sign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C3"/>
    <w:rsid w:val="00000E72"/>
    <w:rsid w:val="00005EFC"/>
    <w:rsid w:val="00006285"/>
    <w:rsid w:val="00025BA8"/>
    <w:rsid w:val="00036371"/>
    <w:rsid w:val="00040BCC"/>
    <w:rsid w:val="000411F5"/>
    <w:rsid w:val="000413A3"/>
    <w:rsid w:val="000431DC"/>
    <w:rsid w:val="00045C52"/>
    <w:rsid w:val="000552F1"/>
    <w:rsid w:val="000578AC"/>
    <w:rsid w:val="00065FD4"/>
    <w:rsid w:val="000831DA"/>
    <w:rsid w:val="000A5A6E"/>
    <w:rsid w:val="000B3261"/>
    <w:rsid w:val="000C3004"/>
    <w:rsid w:val="000C4420"/>
    <w:rsid w:val="000C4D3D"/>
    <w:rsid w:val="000E0CBD"/>
    <w:rsid w:val="000E404A"/>
    <w:rsid w:val="000F2F83"/>
    <w:rsid w:val="001015B9"/>
    <w:rsid w:val="00112BE0"/>
    <w:rsid w:val="0013683F"/>
    <w:rsid w:val="001538F0"/>
    <w:rsid w:val="00162E4C"/>
    <w:rsid w:val="00170C77"/>
    <w:rsid w:val="00174E7F"/>
    <w:rsid w:val="00192C77"/>
    <w:rsid w:val="00193299"/>
    <w:rsid w:val="001970AB"/>
    <w:rsid w:val="001A3D9B"/>
    <w:rsid w:val="001A4932"/>
    <w:rsid w:val="001B3CBB"/>
    <w:rsid w:val="001C0793"/>
    <w:rsid w:val="001C794B"/>
    <w:rsid w:val="001D1C83"/>
    <w:rsid w:val="001D26F5"/>
    <w:rsid w:val="001E0369"/>
    <w:rsid w:val="001E080E"/>
    <w:rsid w:val="001F6259"/>
    <w:rsid w:val="00201E50"/>
    <w:rsid w:val="00211B54"/>
    <w:rsid w:val="00215E56"/>
    <w:rsid w:val="00225D18"/>
    <w:rsid w:val="00234207"/>
    <w:rsid w:val="002370DC"/>
    <w:rsid w:val="002377C3"/>
    <w:rsid w:val="00243A81"/>
    <w:rsid w:val="00254548"/>
    <w:rsid w:val="00254C9A"/>
    <w:rsid w:val="00265CDE"/>
    <w:rsid w:val="00266AE1"/>
    <w:rsid w:val="00270E1B"/>
    <w:rsid w:val="002820E7"/>
    <w:rsid w:val="002C06BF"/>
    <w:rsid w:val="002C1DB1"/>
    <w:rsid w:val="002C236C"/>
    <w:rsid w:val="002E4016"/>
    <w:rsid w:val="002E5F65"/>
    <w:rsid w:val="002F70BC"/>
    <w:rsid w:val="0031257C"/>
    <w:rsid w:val="00314D55"/>
    <w:rsid w:val="00317970"/>
    <w:rsid w:val="0032233D"/>
    <w:rsid w:val="00343296"/>
    <w:rsid w:val="00354655"/>
    <w:rsid w:val="00354673"/>
    <w:rsid w:val="0036137C"/>
    <w:rsid w:val="00371B9E"/>
    <w:rsid w:val="0039000E"/>
    <w:rsid w:val="003B34F2"/>
    <w:rsid w:val="003B63BE"/>
    <w:rsid w:val="003C67F8"/>
    <w:rsid w:val="003D1C25"/>
    <w:rsid w:val="003E0E1E"/>
    <w:rsid w:val="003E1AB6"/>
    <w:rsid w:val="003E3BF3"/>
    <w:rsid w:val="003F4132"/>
    <w:rsid w:val="004017F7"/>
    <w:rsid w:val="00402EF6"/>
    <w:rsid w:val="004268EF"/>
    <w:rsid w:val="00434B18"/>
    <w:rsid w:val="00452711"/>
    <w:rsid w:val="004608AF"/>
    <w:rsid w:val="00467078"/>
    <w:rsid w:val="004845B8"/>
    <w:rsid w:val="00494A35"/>
    <w:rsid w:val="00495635"/>
    <w:rsid w:val="00497A75"/>
    <w:rsid w:val="004A12DE"/>
    <w:rsid w:val="004B520F"/>
    <w:rsid w:val="004B7A4B"/>
    <w:rsid w:val="004D6F11"/>
    <w:rsid w:val="004E6ECB"/>
    <w:rsid w:val="0051296F"/>
    <w:rsid w:val="00513EA9"/>
    <w:rsid w:val="00525062"/>
    <w:rsid w:val="0053112D"/>
    <w:rsid w:val="005367DF"/>
    <w:rsid w:val="0054132E"/>
    <w:rsid w:val="00560F22"/>
    <w:rsid w:val="00565581"/>
    <w:rsid w:val="00571752"/>
    <w:rsid w:val="00575D82"/>
    <w:rsid w:val="005807B4"/>
    <w:rsid w:val="005A26E0"/>
    <w:rsid w:val="005B0588"/>
    <w:rsid w:val="005B2D60"/>
    <w:rsid w:val="005B6B82"/>
    <w:rsid w:val="005F35D4"/>
    <w:rsid w:val="00600FAF"/>
    <w:rsid w:val="0060139D"/>
    <w:rsid w:val="006024E8"/>
    <w:rsid w:val="006216E8"/>
    <w:rsid w:val="006254B5"/>
    <w:rsid w:val="0062551A"/>
    <w:rsid w:val="006263A9"/>
    <w:rsid w:val="006551F0"/>
    <w:rsid w:val="006565DD"/>
    <w:rsid w:val="006579EF"/>
    <w:rsid w:val="00661E65"/>
    <w:rsid w:val="006953AC"/>
    <w:rsid w:val="00697D37"/>
    <w:rsid w:val="006A017B"/>
    <w:rsid w:val="006A3B00"/>
    <w:rsid w:val="006E1DAE"/>
    <w:rsid w:val="007033CC"/>
    <w:rsid w:val="00710945"/>
    <w:rsid w:val="007130A9"/>
    <w:rsid w:val="007204F3"/>
    <w:rsid w:val="00735521"/>
    <w:rsid w:val="007437E0"/>
    <w:rsid w:val="007475D9"/>
    <w:rsid w:val="00750B1E"/>
    <w:rsid w:val="00751D00"/>
    <w:rsid w:val="007609DD"/>
    <w:rsid w:val="00760AB3"/>
    <w:rsid w:val="007650DB"/>
    <w:rsid w:val="0077011C"/>
    <w:rsid w:val="00773B6C"/>
    <w:rsid w:val="00773BAB"/>
    <w:rsid w:val="00775BBA"/>
    <w:rsid w:val="00783CAB"/>
    <w:rsid w:val="00787E93"/>
    <w:rsid w:val="007942C7"/>
    <w:rsid w:val="007A2D7B"/>
    <w:rsid w:val="007B194B"/>
    <w:rsid w:val="007C1071"/>
    <w:rsid w:val="007D12F0"/>
    <w:rsid w:val="007F1C1B"/>
    <w:rsid w:val="007F674C"/>
    <w:rsid w:val="008074C9"/>
    <w:rsid w:val="00807534"/>
    <w:rsid w:val="008122F1"/>
    <w:rsid w:val="00820B0C"/>
    <w:rsid w:val="00822DF5"/>
    <w:rsid w:val="00825116"/>
    <w:rsid w:val="0083171C"/>
    <w:rsid w:val="00836173"/>
    <w:rsid w:val="008642BC"/>
    <w:rsid w:val="008651C2"/>
    <w:rsid w:val="00875515"/>
    <w:rsid w:val="00877C97"/>
    <w:rsid w:val="00882AE4"/>
    <w:rsid w:val="00883C3C"/>
    <w:rsid w:val="008A61D6"/>
    <w:rsid w:val="008C6BA7"/>
    <w:rsid w:val="008D4A84"/>
    <w:rsid w:val="008E37E0"/>
    <w:rsid w:val="008F2A3E"/>
    <w:rsid w:val="00910CC9"/>
    <w:rsid w:val="009156DD"/>
    <w:rsid w:val="009166A8"/>
    <w:rsid w:val="00922691"/>
    <w:rsid w:val="00943681"/>
    <w:rsid w:val="0095660A"/>
    <w:rsid w:val="0096003F"/>
    <w:rsid w:val="00960933"/>
    <w:rsid w:val="00974550"/>
    <w:rsid w:val="0098405D"/>
    <w:rsid w:val="0099012E"/>
    <w:rsid w:val="009901D4"/>
    <w:rsid w:val="009A4E23"/>
    <w:rsid w:val="009B3714"/>
    <w:rsid w:val="009C269D"/>
    <w:rsid w:val="009D42C5"/>
    <w:rsid w:val="009E057A"/>
    <w:rsid w:val="009E4CA3"/>
    <w:rsid w:val="009E56BF"/>
    <w:rsid w:val="009F3B49"/>
    <w:rsid w:val="00A0344C"/>
    <w:rsid w:val="00A03668"/>
    <w:rsid w:val="00A102BF"/>
    <w:rsid w:val="00A15A44"/>
    <w:rsid w:val="00A3271B"/>
    <w:rsid w:val="00A37A5B"/>
    <w:rsid w:val="00A42BEF"/>
    <w:rsid w:val="00A46DC9"/>
    <w:rsid w:val="00A531CA"/>
    <w:rsid w:val="00A6517D"/>
    <w:rsid w:val="00A65F4F"/>
    <w:rsid w:val="00A668F5"/>
    <w:rsid w:val="00A73F4A"/>
    <w:rsid w:val="00A806AA"/>
    <w:rsid w:val="00A95DD6"/>
    <w:rsid w:val="00AA65F3"/>
    <w:rsid w:val="00AA7C87"/>
    <w:rsid w:val="00AA7C96"/>
    <w:rsid w:val="00AB1E99"/>
    <w:rsid w:val="00AB3D27"/>
    <w:rsid w:val="00AC28D3"/>
    <w:rsid w:val="00AC3D98"/>
    <w:rsid w:val="00AC3F49"/>
    <w:rsid w:val="00AD4618"/>
    <w:rsid w:val="00AE4DF2"/>
    <w:rsid w:val="00AE6EE7"/>
    <w:rsid w:val="00AF4879"/>
    <w:rsid w:val="00AF49A7"/>
    <w:rsid w:val="00AF7DA7"/>
    <w:rsid w:val="00B004EA"/>
    <w:rsid w:val="00B02D78"/>
    <w:rsid w:val="00B04102"/>
    <w:rsid w:val="00B06E1F"/>
    <w:rsid w:val="00B362D5"/>
    <w:rsid w:val="00B379F4"/>
    <w:rsid w:val="00B37D43"/>
    <w:rsid w:val="00B5168B"/>
    <w:rsid w:val="00B538AB"/>
    <w:rsid w:val="00B6411F"/>
    <w:rsid w:val="00B66A56"/>
    <w:rsid w:val="00B827C3"/>
    <w:rsid w:val="00B85477"/>
    <w:rsid w:val="00B95870"/>
    <w:rsid w:val="00B975DF"/>
    <w:rsid w:val="00B97D6F"/>
    <w:rsid w:val="00BB0152"/>
    <w:rsid w:val="00BC18E7"/>
    <w:rsid w:val="00BC7D8F"/>
    <w:rsid w:val="00BD7B84"/>
    <w:rsid w:val="00BE348B"/>
    <w:rsid w:val="00BE5BED"/>
    <w:rsid w:val="00BF1B2F"/>
    <w:rsid w:val="00C022B7"/>
    <w:rsid w:val="00C23DBF"/>
    <w:rsid w:val="00C260DB"/>
    <w:rsid w:val="00C30BA2"/>
    <w:rsid w:val="00C41093"/>
    <w:rsid w:val="00C422AE"/>
    <w:rsid w:val="00C4386E"/>
    <w:rsid w:val="00C5700B"/>
    <w:rsid w:val="00C6211A"/>
    <w:rsid w:val="00C62DCB"/>
    <w:rsid w:val="00C6325B"/>
    <w:rsid w:val="00C633C5"/>
    <w:rsid w:val="00C63E25"/>
    <w:rsid w:val="00C76408"/>
    <w:rsid w:val="00C82930"/>
    <w:rsid w:val="00C84639"/>
    <w:rsid w:val="00CA43B9"/>
    <w:rsid w:val="00CA75D5"/>
    <w:rsid w:val="00CB6D11"/>
    <w:rsid w:val="00CC0EA6"/>
    <w:rsid w:val="00CD0107"/>
    <w:rsid w:val="00CE095E"/>
    <w:rsid w:val="00D209EA"/>
    <w:rsid w:val="00D3438D"/>
    <w:rsid w:val="00D351D8"/>
    <w:rsid w:val="00D41EAE"/>
    <w:rsid w:val="00D55DED"/>
    <w:rsid w:val="00D60F44"/>
    <w:rsid w:val="00D6628A"/>
    <w:rsid w:val="00D77920"/>
    <w:rsid w:val="00D81EE8"/>
    <w:rsid w:val="00D959F0"/>
    <w:rsid w:val="00D9636E"/>
    <w:rsid w:val="00D97EEB"/>
    <w:rsid w:val="00DB0459"/>
    <w:rsid w:val="00DB4136"/>
    <w:rsid w:val="00DB7973"/>
    <w:rsid w:val="00DC68B7"/>
    <w:rsid w:val="00DE037A"/>
    <w:rsid w:val="00DE79F0"/>
    <w:rsid w:val="00DF0119"/>
    <w:rsid w:val="00DF57B4"/>
    <w:rsid w:val="00E07431"/>
    <w:rsid w:val="00E14841"/>
    <w:rsid w:val="00E16A06"/>
    <w:rsid w:val="00E20C96"/>
    <w:rsid w:val="00E21F96"/>
    <w:rsid w:val="00E3241B"/>
    <w:rsid w:val="00E371A9"/>
    <w:rsid w:val="00E41456"/>
    <w:rsid w:val="00E708EA"/>
    <w:rsid w:val="00E71C43"/>
    <w:rsid w:val="00E85045"/>
    <w:rsid w:val="00E8518E"/>
    <w:rsid w:val="00EC345D"/>
    <w:rsid w:val="00ED2017"/>
    <w:rsid w:val="00ED6799"/>
    <w:rsid w:val="00EE0E61"/>
    <w:rsid w:val="00EE2DD1"/>
    <w:rsid w:val="00EF4F7D"/>
    <w:rsid w:val="00EF787E"/>
    <w:rsid w:val="00F20A94"/>
    <w:rsid w:val="00F401DE"/>
    <w:rsid w:val="00F571FE"/>
    <w:rsid w:val="00F678D2"/>
    <w:rsid w:val="00F9664D"/>
    <w:rsid w:val="00FA2627"/>
    <w:rsid w:val="00FA392B"/>
    <w:rsid w:val="00FD0A13"/>
    <w:rsid w:val="00FD3FB7"/>
    <w:rsid w:val="00FE1B9D"/>
    <w:rsid w:val="00FF072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F46"/>
  <w15:docId w15:val="{FF523D52-A4BF-419C-8F2D-424822327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7C3"/>
    <w:pPr>
      <w:spacing w:after="160" w:line="259" w:lineRule="auto"/>
    </w:pPr>
    <w:rPr>
      <w:rFonts w:ascii="Calibri" w:eastAsia="Calibri" w:hAnsi="Calibri" w:cs="Arial"/>
    </w:rPr>
  </w:style>
  <w:style w:type="paragraph" w:styleId="Heading1">
    <w:name w:val="heading 1"/>
    <w:basedOn w:val="Normal"/>
    <w:link w:val="Heading1Char"/>
    <w:uiPriority w:val="9"/>
    <w:qFormat/>
    <w:rsid w:val="002377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377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377C3"/>
    <w:rPr>
      <w:rFonts w:ascii="Times New Roman" w:eastAsia="Times New Roman" w:hAnsi="Times New Roman" w:cs="Times New Roman"/>
      <w:b/>
      <w:bCs/>
      <w:sz w:val="27"/>
      <w:szCs w:val="27"/>
    </w:rPr>
  </w:style>
  <w:style w:type="character" w:customStyle="1" w:styleId="notranslate">
    <w:name w:val="notranslate"/>
    <w:rsid w:val="002377C3"/>
  </w:style>
  <w:style w:type="character" w:styleId="Hyperlink">
    <w:name w:val="Hyperlink"/>
    <w:uiPriority w:val="99"/>
    <w:unhideWhenUsed/>
    <w:rsid w:val="002377C3"/>
    <w:rPr>
      <w:color w:val="0000FF"/>
      <w:u w:val="single"/>
    </w:rPr>
  </w:style>
  <w:style w:type="character" w:customStyle="1" w:styleId="fontstyle01">
    <w:name w:val="fontstyle01"/>
    <w:rsid w:val="002377C3"/>
    <w:rPr>
      <w:rFonts w:ascii="AdvP7B6C" w:hAnsi="AdvP7B6C" w:hint="default"/>
      <w:b w:val="0"/>
      <w:bCs w:val="0"/>
      <w:i w:val="0"/>
      <w:iCs w:val="0"/>
      <w:color w:val="000000"/>
      <w:sz w:val="20"/>
      <w:szCs w:val="20"/>
    </w:rPr>
  </w:style>
  <w:style w:type="character" w:customStyle="1" w:styleId="CommentTextChar">
    <w:name w:val="Comment Text Char"/>
    <w:link w:val="CommentText"/>
    <w:uiPriority w:val="99"/>
    <w:semiHidden/>
    <w:rsid w:val="002377C3"/>
    <w:rPr>
      <w:rFonts w:ascii="Times New Roman" w:eastAsia="Times New Roman" w:hAnsi="Times New Roman" w:cs="Times New Roman"/>
    </w:rPr>
  </w:style>
  <w:style w:type="paragraph" w:styleId="CommentText">
    <w:name w:val="annotation text"/>
    <w:basedOn w:val="Normal"/>
    <w:link w:val="CommentTextChar"/>
    <w:uiPriority w:val="99"/>
    <w:semiHidden/>
    <w:unhideWhenUsed/>
    <w:rsid w:val="002377C3"/>
    <w:pPr>
      <w:spacing w:after="0" w:line="240" w:lineRule="auto"/>
    </w:pPr>
    <w:rPr>
      <w:rFonts w:ascii="Times New Roman" w:eastAsia="Times New Roman" w:hAnsi="Times New Roman" w:cs="Times New Roman"/>
    </w:rPr>
  </w:style>
  <w:style w:type="character" w:customStyle="1" w:styleId="CommentTextChar1">
    <w:name w:val="Comment Text Char1"/>
    <w:basedOn w:val="DefaultParagraphFont"/>
    <w:uiPriority w:val="99"/>
    <w:semiHidden/>
    <w:rsid w:val="002377C3"/>
    <w:rPr>
      <w:rFonts w:ascii="Calibri" w:eastAsia="Calibri" w:hAnsi="Calibri" w:cs="Arial"/>
      <w:sz w:val="20"/>
      <w:szCs w:val="20"/>
    </w:rPr>
  </w:style>
  <w:style w:type="character" w:customStyle="1" w:styleId="CommentSubjectChar">
    <w:name w:val="Comment Subject Char"/>
    <w:link w:val="CommentSubject"/>
    <w:uiPriority w:val="99"/>
    <w:semiHidden/>
    <w:rsid w:val="002377C3"/>
    <w:rPr>
      <w:rFonts w:ascii="Times New Roman" w:eastAsia="Times New Roman" w:hAnsi="Times New Roman" w:cs="Times New Roman"/>
      <w:b/>
      <w:bCs/>
    </w:rPr>
  </w:style>
  <w:style w:type="paragraph" w:styleId="CommentSubject">
    <w:name w:val="annotation subject"/>
    <w:basedOn w:val="CommentText"/>
    <w:next w:val="CommentText"/>
    <w:link w:val="CommentSubjectChar"/>
    <w:uiPriority w:val="99"/>
    <w:semiHidden/>
    <w:unhideWhenUsed/>
    <w:rsid w:val="002377C3"/>
    <w:rPr>
      <w:b/>
      <w:bCs/>
    </w:rPr>
  </w:style>
  <w:style w:type="character" w:customStyle="1" w:styleId="CommentSubjectChar1">
    <w:name w:val="Comment Subject Char1"/>
    <w:basedOn w:val="CommentTextChar1"/>
    <w:uiPriority w:val="99"/>
    <w:semiHidden/>
    <w:rsid w:val="002377C3"/>
    <w:rPr>
      <w:rFonts w:ascii="Calibri" w:eastAsia="Calibri" w:hAnsi="Calibri" w:cs="Arial"/>
      <w:b/>
      <w:bCs/>
      <w:sz w:val="20"/>
      <w:szCs w:val="20"/>
    </w:rPr>
  </w:style>
  <w:style w:type="character" w:customStyle="1" w:styleId="BalloonTextChar">
    <w:name w:val="Balloon Text Char"/>
    <w:link w:val="BalloonText"/>
    <w:uiPriority w:val="99"/>
    <w:semiHidden/>
    <w:rsid w:val="002377C3"/>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2377C3"/>
    <w:pPr>
      <w:spacing w:after="0" w:line="240" w:lineRule="auto"/>
    </w:pPr>
    <w:rPr>
      <w:rFonts w:ascii="Tahoma" w:eastAsia="Times New Roman" w:hAnsi="Tahoma" w:cs="Tahoma"/>
      <w:sz w:val="16"/>
      <w:szCs w:val="16"/>
    </w:rPr>
  </w:style>
  <w:style w:type="character" w:customStyle="1" w:styleId="BalloonTextChar1">
    <w:name w:val="Balloon Text Char1"/>
    <w:basedOn w:val="DefaultParagraphFont"/>
    <w:uiPriority w:val="99"/>
    <w:semiHidden/>
    <w:rsid w:val="002377C3"/>
    <w:rPr>
      <w:rFonts w:ascii="Tahoma" w:eastAsia="Calibri" w:hAnsi="Tahoma" w:cs="Tahoma"/>
      <w:sz w:val="16"/>
      <w:szCs w:val="16"/>
    </w:rPr>
  </w:style>
  <w:style w:type="character" w:customStyle="1" w:styleId="st">
    <w:name w:val="st"/>
    <w:rsid w:val="002377C3"/>
  </w:style>
  <w:style w:type="character" w:customStyle="1" w:styleId="shorttext">
    <w:name w:val="short_text"/>
    <w:rsid w:val="002377C3"/>
  </w:style>
  <w:style w:type="paragraph" w:styleId="ListParagraph">
    <w:name w:val="List Paragraph"/>
    <w:basedOn w:val="Normal"/>
    <w:uiPriority w:val="34"/>
    <w:qFormat/>
    <w:rsid w:val="002377C3"/>
    <w:pPr>
      <w:spacing w:after="0" w:line="240" w:lineRule="auto"/>
      <w:ind w:left="720"/>
      <w:contextualSpacing/>
    </w:pPr>
    <w:rPr>
      <w:rFonts w:ascii="Times New Roman" w:eastAsia="Times New Roman" w:hAnsi="Times New Roman" w:cs="Times New Roman"/>
      <w:sz w:val="24"/>
      <w:szCs w:val="24"/>
    </w:rPr>
  </w:style>
  <w:style w:type="character" w:customStyle="1" w:styleId="HTMLPreformattedChar">
    <w:name w:val="HTML Preformatted Char"/>
    <w:basedOn w:val="DefaultParagraphFont"/>
    <w:link w:val="HTMLPreformatted"/>
    <w:uiPriority w:val="99"/>
    <w:rsid w:val="002377C3"/>
    <w:rPr>
      <w:rFonts w:ascii="Courier New" w:eastAsia="Times New Roman" w:hAnsi="Courier New" w:cs="Times New Roman"/>
      <w:sz w:val="20"/>
      <w:szCs w:val="20"/>
    </w:rPr>
  </w:style>
  <w:style w:type="paragraph" w:styleId="HTMLPreformatted">
    <w:name w:val="HTML Preformatted"/>
    <w:basedOn w:val="Normal"/>
    <w:link w:val="HTMLPreformattedChar"/>
    <w:uiPriority w:val="99"/>
    <w:unhideWhenUsed/>
    <w:rsid w:val="00237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eaderChar">
    <w:name w:val="Header Char"/>
    <w:link w:val="Header"/>
    <w:uiPriority w:val="99"/>
    <w:semiHidden/>
    <w:rsid w:val="002377C3"/>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377C3"/>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1">
    <w:name w:val="Header Char1"/>
    <w:basedOn w:val="DefaultParagraphFont"/>
    <w:uiPriority w:val="99"/>
    <w:semiHidden/>
    <w:rsid w:val="002377C3"/>
    <w:rPr>
      <w:rFonts w:ascii="Calibri" w:eastAsia="Calibri" w:hAnsi="Calibri" w:cs="Arial"/>
    </w:rPr>
  </w:style>
  <w:style w:type="character" w:customStyle="1" w:styleId="FooterChar">
    <w:name w:val="Footer Char"/>
    <w:link w:val="Footer"/>
    <w:uiPriority w:val="99"/>
    <w:semiHidden/>
    <w:rsid w:val="002377C3"/>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2377C3"/>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1">
    <w:name w:val="Footer Char1"/>
    <w:basedOn w:val="DefaultParagraphFont"/>
    <w:uiPriority w:val="99"/>
    <w:semiHidden/>
    <w:rsid w:val="002377C3"/>
    <w:rPr>
      <w:rFonts w:ascii="Calibri" w:eastAsia="Calibri" w:hAnsi="Calibri" w:cs="Arial"/>
    </w:rPr>
  </w:style>
  <w:style w:type="character" w:customStyle="1" w:styleId="tlid-translation">
    <w:name w:val="tlid-translation"/>
    <w:rsid w:val="002377C3"/>
  </w:style>
  <w:style w:type="paragraph" w:styleId="Revision">
    <w:name w:val="Revision"/>
    <w:hidden/>
    <w:uiPriority w:val="99"/>
    <w:semiHidden/>
    <w:rsid w:val="002377C3"/>
    <w:pPr>
      <w:spacing w:after="0" w:line="240" w:lineRule="auto"/>
    </w:pPr>
    <w:rPr>
      <w:rFonts w:ascii="Calibri" w:eastAsia="Calibri" w:hAnsi="Calibri" w:cs="Arial"/>
    </w:rPr>
  </w:style>
  <w:style w:type="character" w:styleId="Emphasis">
    <w:name w:val="Emphasis"/>
    <w:uiPriority w:val="20"/>
    <w:qFormat/>
    <w:rsid w:val="002377C3"/>
    <w:rPr>
      <w:i/>
      <w:iCs/>
    </w:rPr>
  </w:style>
  <w:style w:type="character" w:styleId="Strong">
    <w:name w:val="Strong"/>
    <w:uiPriority w:val="22"/>
    <w:qFormat/>
    <w:rsid w:val="002377C3"/>
    <w:rPr>
      <w:b/>
      <w:bCs/>
    </w:rPr>
  </w:style>
  <w:style w:type="character" w:styleId="CommentReference">
    <w:name w:val="annotation reference"/>
    <w:uiPriority w:val="99"/>
    <w:semiHidden/>
    <w:unhideWhenUsed/>
    <w:rsid w:val="002377C3"/>
    <w:rPr>
      <w:sz w:val="16"/>
      <w:szCs w:val="16"/>
    </w:rPr>
  </w:style>
  <w:style w:type="character" w:customStyle="1" w:styleId="fontstyle21">
    <w:name w:val="fontstyle21"/>
    <w:basedOn w:val="DefaultParagraphFont"/>
    <w:rsid w:val="00525062"/>
    <w:rPr>
      <w:rFonts w:ascii="AdvMacms" w:hAnsi="AdvMacms" w:hint="default"/>
      <w:b w:val="0"/>
      <w:bCs w:val="0"/>
      <w:i w:val="0"/>
      <w:iCs w:val="0"/>
      <w:color w:val="000000"/>
      <w:sz w:val="22"/>
      <w:szCs w:val="22"/>
    </w:rPr>
  </w:style>
  <w:style w:type="character" w:customStyle="1" w:styleId="fontstyle31">
    <w:name w:val="fontstyle31"/>
    <w:basedOn w:val="DefaultParagraphFont"/>
    <w:rsid w:val="00525062"/>
    <w:rPr>
      <w:rFonts w:ascii="AdvEls-ent2" w:hAnsi="AdvEls-ent2" w:hint="default"/>
      <w:b w:val="0"/>
      <w:bCs w:val="0"/>
      <w:i w:val="0"/>
      <w:iCs w:val="0"/>
      <w:color w:val="000000"/>
      <w:sz w:val="16"/>
      <w:szCs w:val="16"/>
    </w:rPr>
  </w:style>
  <w:style w:type="character" w:customStyle="1" w:styleId="fontstyle41">
    <w:name w:val="fontstyle41"/>
    <w:basedOn w:val="DefaultParagraphFont"/>
    <w:rsid w:val="00525062"/>
    <w:rPr>
      <w:rFonts w:ascii="AdvP4C4E74" w:hAnsi="AdvP4C4E74" w:hint="default"/>
      <w:b w:val="0"/>
      <w:bCs w:val="0"/>
      <w:i w:val="0"/>
      <w:iCs w:val="0"/>
      <w:color w:val="000000"/>
      <w:sz w:val="16"/>
      <w:szCs w:val="16"/>
    </w:rPr>
  </w:style>
  <w:style w:type="character" w:customStyle="1" w:styleId="fontstyle51">
    <w:name w:val="fontstyle51"/>
    <w:basedOn w:val="DefaultParagraphFont"/>
    <w:rsid w:val="00525062"/>
    <w:rPr>
      <w:rFonts w:ascii="AdvPalR" w:hAnsi="AdvPalR"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7775</Words>
  <Characters>44322</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reza</dc:creator>
  <cp:lastModifiedBy>Copy editor</cp:lastModifiedBy>
  <cp:revision>2</cp:revision>
  <dcterms:created xsi:type="dcterms:W3CDTF">2019-08-03T03:46:00Z</dcterms:created>
  <dcterms:modified xsi:type="dcterms:W3CDTF">2019-08-03T03:46:00Z</dcterms:modified>
</cp:coreProperties>
</file>