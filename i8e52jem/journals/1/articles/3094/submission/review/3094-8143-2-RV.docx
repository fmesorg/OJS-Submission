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B6FC1" w14:textId="0F7AEFFA" w:rsidR="00A11F47" w:rsidRPr="00B9390B" w:rsidRDefault="00B9390B" w:rsidP="00B9390B">
      <w:pPr>
        <w:ind w:left="851" w:hanging="851"/>
        <w:rPr>
          <w:rFonts w:ascii="Times New Roman" w:hAnsi="Times New Roman" w:cs="Times New Roman"/>
          <w:b/>
          <w:sz w:val="28"/>
          <w:szCs w:val="24"/>
        </w:rPr>
      </w:pPr>
      <w:bookmarkStart w:id="0" w:name="_GoBack"/>
      <w:bookmarkEnd w:id="0"/>
      <w:r w:rsidRPr="00B9390B">
        <w:rPr>
          <w:rFonts w:ascii="Times New Roman" w:hAnsi="Times New Roman" w:cs="Times New Roman"/>
          <w:b/>
          <w:sz w:val="28"/>
          <w:szCs w:val="24"/>
        </w:rPr>
        <w:t xml:space="preserve">Title - </w:t>
      </w:r>
      <w:del w:id="1" w:author="jagadeesh narayanareddy" w:date="2019-07-07T19:27:00Z">
        <w:r w:rsidR="001651D5" w:rsidRPr="00B9390B" w:rsidDel="00A03120">
          <w:rPr>
            <w:rFonts w:ascii="Times New Roman" w:hAnsi="Times New Roman" w:cs="Times New Roman"/>
            <w:b/>
            <w:sz w:val="28"/>
            <w:szCs w:val="24"/>
          </w:rPr>
          <w:delText>Is it ethical to</w:delText>
        </w:r>
      </w:del>
      <w:proofErr w:type="spellStart"/>
      <w:ins w:id="2" w:author="jagadeesh narayanareddy" w:date="2019-07-07T19:27:00Z">
        <w:r w:rsidR="00A03120">
          <w:rPr>
            <w:rFonts w:ascii="Times New Roman" w:hAnsi="Times New Roman" w:cs="Times New Roman"/>
            <w:b/>
            <w:sz w:val="28"/>
            <w:szCs w:val="24"/>
          </w:rPr>
          <w:t>Isssues</w:t>
        </w:r>
        <w:proofErr w:type="spellEnd"/>
        <w:r w:rsidR="00A03120">
          <w:rPr>
            <w:rFonts w:ascii="Times New Roman" w:hAnsi="Times New Roman" w:cs="Times New Roman"/>
            <w:b/>
            <w:sz w:val="28"/>
            <w:szCs w:val="24"/>
          </w:rPr>
          <w:t xml:space="preserve"> to consider before</w:t>
        </w:r>
      </w:ins>
      <w:r w:rsidR="001651D5" w:rsidRPr="00B9390B">
        <w:rPr>
          <w:rFonts w:ascii="Times New Roman" w:hAnsi="Times New Roman" w:cs="Times New Roman"/>
          <w:b/>
          <w:sz w:val="28"/>
          <w:szCs w:val="24"/>
        </w:rPr>
        <w:t xml:space="preserve"> administer</w:t>
      </w:r>
      <w:ins w:id="3" w:author="jagadeesh narayanareddy" w:date="2019-07-07T19:27:00Z">
        <w:r w:rsidR="00A03120">
          <w:rPr>
            <w:rFonts w:ascii="Times New Roman" w:hAnsi="Times New Roman" w:cs="Times New Roman"/>
            <w:b/>
            <w:sz w:val="28"/>
            <w:szCs w:val="24"/>
          </w:rPr>
          <w:t>ing</w:t>
        </w:r>
      </w:ins>
      <w:r w:rsidR="001651D5" w:rsidRPr="00B9390B">
        <w:rPr>
          <w:rFonts w:ascii="Times New Roman" w:hAnsi="Times New Roman" w:cs="Times New Roman"/>
          <w:b/>
          <w:sz w:val="28"/>
          <w:szCs w:val="24"/>
        </w:rPr>
        <w:t xml:space="preserve"> drugs to a normal individual in a nonpathological situation</w:t>
      </w:r>
      <w:del w:id="4" w:author="jagadeesh narayanareddy" w:date="2019-07-07T19:27:00Z">
        <w:r w:rsidR="001651D5" w:rsidRPr="00B9390B" w:rsidDel="00A03120">
          <w:rPr>
            <w:rFonts w:ascii="Times New Roman" w:hAnsi="Times New Roman" w:cs="Times New Roman"/>
            <w:b/>
            <w:sz w:val="28"/>
            <w:szCs w:val="24"/>
          </w:rPr>
          <w:delText>?</w:delText>
        </w:r>
      </w:del>
    </w:p>
    <w:p w14:paraId="3BD96AEA" w14:textId="77777777" w:rsidR="00154A25" w:rsidRDefault="00154A25">
      <w:pPr>
        <w:rPr>
          <w:rFonts w:ascii="Times New Roman" w:hAnsi="Times New Roman" w:cs="Times New Roman"/>
          <w:b/>
          <w:sz w:val="24"/>
          <w:szCs w:val="24"/>
        </w:rPr>
      </w:pPr>
    </w:p>
    <w:p w14:paraId="29FC565C" w14:textId="77777777" w:rsidR="00E109BC" w:rsidRDefault="00E109BC">
      <w:pPr>
        <w:rPr>
          <w:rFonts w:ascii="Times New Roman" w:hAnsi="Times New Roman" w:cs="Times New Roman"/>
          <w:b/>
          <w:sz w:val="24"/>
          <w:szCs w:val="24"/>
        </w:rPr>
      </w:pPr>
    </w:p>
    <w:p w14:paraId="514F1EA5" w14:textId="77777777" w:rsidR="00E109BC" w:rsidRDefault="00E109BC">
      <w:pPr>
        <w:rPr>
          <w:rFonts w:ascii="Times New Roman" w:hAnsi="Times New Roman" w:cs="Times New Roman"/>
          <w:b/>
          <w:sz w:val="24"/>
          <w:szCs w:val="24"/>
        </w:rPr>
      </w:pPr>
    </w:p>
    <w:p w14:paraId="58590F70" w14:textId="5089CB75" w:rsidR="00903539" w:rsidRDefault="00903539">
      <w:pPr>
        <w:rPr>
          <w:rFonts w:ascii="Times New Roman" w:hAnsi="Times New Roman" w:cs="Times New Roman"/>
          <w:b/>
          <w:sz w:val="24"/>
          <w:szCs w:val="24"/>
        </w:rPr>
      </w:pPr>
      <w:r>
        <w:rPr>
          <w:rFonts w:ascii="Times New Roman" w:hAnsi="Times New Roman" w:cs="Times New Roman"/>
          <w:b/>
          <w:sz w:val="24"/>
          <w:szCs w:val="24"/>
        </w:rPr>
        <w:t>Author</w:t>
      </w:r>
      <w:r w:rsidR="00CE40D4">
        <w:rPr>
          <w:rFonts w:ascii="Times New Roman" w:hAnsi="Times New Roman" w:cs="Times New Roman"/>
          <w:b/>
          <w:sz w:val="24"/>
          <w:szCs w:val="24"/>
        </w:rPr>
        <w:t xml:space="preserve"> – Dr Jagadeesh Narayanareddy</w:t>
      </w:r>
    </w:p>
    <w:p w14:paraId="2B21BF27" w14:textId="3995D0EB" w:rsidR="00903539" w:rsidRDefault="00903539" w:rsidP="00881B89">
      <w:pPr>
        <w:spacing w:after="0"/>
        <w:rPr>
          <w:rFonts w:ascii="Times New Roman" w:hAnsi="Times New Roman" w:cs="Times New Roman"/>
          <w:b/>
          <w:sz w:val="24"/>
          <w:szCs w:val="24"/>
        </w:rPr>
      </w:pPr>
      <w:r>
        <w:rPr>
          <w:rFonts w:ascii="Times New Roman" w:hAnsi="Times New Roman" w:cs="Times New Roman"/>
          <w:b/>
          <w:sz w:val="24"/>
          <w:szCs w:val="24"/>
        </w:rPr>
        <w:t>Affiliation</w:t>
      </w:r>
      <w:r w:rsidR="00CE40D4">
        <w:rPr>
          <w:rFonts w:ascii="Times New Roman" w:hAnsi="Times New Roman" w:cs="Times New Roman"/>
          <w:b/>
          <w:sz w:val="24"/>
          <w:szCs w:val="24"/>
        </w:rPr>
        <w:t xml:space="preserve"> – </w:t>
      </w:r>
      <w:r w:rsidR="00881B89">
        <w:rPr>
          <w:rFonts w:ascii="Times New Roman" w:hAnsi="Times New Roman" w:cs="Times New Roman"/>
          <w:b/>
          <w:sz w:val="24"/>
          <w:szCs w:val="24"/>
        </w:rPr>
        <w:t xml:space="preserve">   </w:t>
      </w:r>
      <w:r w:rsidR="00CE40D4">
        <w:rPr>
          <w:rFonts w:ascii="Times New Roman" w:hAnsi="Times New Roman" w:cs="Times New Roman"/>
          <w:b/>
          <w:sz w:val="24"/>
          <w:szCs w:val="24"/>
        </w:rPr>
        <w:t>Professor &amp; Head</w:t>
      </w:r>
    </w:p>
    <w:p w14:paraId="38C02CEA" w14:textId="5EDDAA9A" w:rsidR="00CE40D4" w:rsidRDefault="00CE40D4"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Department of Forensic Medicine &amp; Toxicology</w:t>
      </w:r>
    </w:p>
    <w:p w14:paraId="78E6BE18" w14:textId="3A3C09CF" w:rsidR="00CE40D4" w:rsidRDefault="00CE40D4"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Vydehi</w:t>
      </w:r>
      <w:proofErr w:type="spellEnd"/>
      <w:r>
        <w:rPr>
          <w:rFonts w:ascii="Times New Roman" w:hAnsi="Times New Roman" w:cs="Times New Roman"/>
          <w:b/>
          <w:sz w:val="24"/>
          <w:szCs w:val="24"/>
        </w:rPr>
        <w:t xml:space="preserve"> Institute of Medical Sciences &amp; Research Centre</w:t>
      </w:r>
    </w:p>
    <w:p w14:paraId="2C512696" w14:textId="086A8066"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82, EPIP Area, Whitefield road, Bangalore-560066</w:t>
      </w:r>
    </w:p>
    <w:p w14:paraId="78CC71BD" w14:textId="7A6493DA"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Mobile – 9845311220</w:t>
      </w:r>
    </w:p>
    <w:p w14:paraId="24C78721" w14:textId="0DC6B048" w:rsidR="00154A25" w:rsidRDefault="00154A25" w:rsidP="00881B89">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Email – </w:t>
      </w:r>
      <w:hyperlink r:id="rId7" w:history="1">
        <w:r w:rsidRPr="00FB3EC5">
          <w:rPr>
            <w:rStyle w:val="Hyperlink"/>
            <w:rFonts w:ascii="Times New Roman" w:hAnsi="Times New Roman" w:cs="Times New Roman"/>
            <w:b/>
            <w:sz w:val="24"/>
            <w:szCs w:val="24"/>
          </w:rPr>
          <w:t>forensicjagadeesh@gmail.com</w:t>
        </w:r>
      </w:hyperlink>
      <w:r>
        <w:rPr>
          <w:rFonts w:ascii="Times New Roman" w:hAnsi="Times New Roman" w:cs="Times New Roman"/>
          <w:b/>
          <w:sz w:val="24"/>
          <w:szCs w:val="24"/>
        </w:rPr>
        <w:t xml:space="preserve"> </w:t>
      </w:r>
    </w:p>
    <w:p w14:paraId="1A657AAC" w14:textId="2562E5B4" w:rsidR="00881B89" w:rsidRDefault="003232D0" w:rsidP="00881B89">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6C356388" w14:textId="77777777" w:rsidR="00E109BC" w:rsidRDefault="00E109BC">
      <w:pPr>
        <w:rPr>
          <w:rFonts w:ascii="Times New Roman" w:hAnsi="Times New Roman" w:cs="Times New Roman"/>
          <w:b/>
          <w:sz w:val="24"/>
          <w:szCs w:val="24"/>
        </w:rPr>
      </w:pPr>
    </w:p>
    <w:p w14:paraId="27AC2A6C" w14:textId="77777777" w:rsidR="00E109BC" w:rsidRDefault="00E109BC">
      <w:pPr>
        <w:rPr>
          <w:rFonts w:ascii="Times New Roman" w:hAnsi="Times New Roman" w:cs="Times New Roman"/>
          <w:b/>
          <w:sz w:val="24"/>
          <w:szCs w:val="24"/>
        </w:rPr>
      </w:pPr>
    </w:p>
    <w:p w14:paraId="565B4089" w14:textId="77777777" w:rsidR="00E109BC" w:rsidRDefault="00E109BC">
      <w:pPr>
        <w:rPr>
          <w:rFonts w:ascii="Times New Roman" w:hAnsi="Times New Roman" w:cs="Times New Roman"/>
          <w:b/>
          <w:sz w:val="24"/>
          <w:szCs w:val="24"/>
        </w:rPr>
      </w:pPr>
    </w:p>
    <w:p w14:paraId="5A4164CB" w14:textId="77777777" w:rsidR="00E109BC" w:rsidRDefault="00E109BC">
      <w:pPr>
        <w:rPr>
          <w:rFonts w:ascii="Times New Roman" w:hAnsi="Times New Roman" w:cs="Times New Roman"/>
          <w:b/>
          <w:sz w:val="24"/>
          <w:szCs w:val="24"/>
        </w:rPr>
      </w:pPr>
    </w:p>
    <w:p w14:paraId="0C78A241" w14:textId="05C7BA44" w:rsidR="00903539" w:rsidRDefault="00903539">
      <w:pPr>
        <w:rPr>
          <w:rFonts w:ascii="Times New Roman" w:hAnsi="Times New Roman" w:cs="Times New Roman"/>
          <w:b/>
          <w:sz w:val="24"/>
          <w:szCs w:val="24"/>
        </w:rPr>
      </w:pPr>
      <w:r>
        <w:rPr>
          <w:rFonts w:ascii="Times New Roman" w:hAnsi="Times New Roman" w:cs="Times New Roman"/>
          <w:b/>
          <w:sz w:val="24"/>
          <w:szCs w:val="24"/>
        </w:rPr>
        <w:t>Abstract</w:t>
      </w:r>
    </w:p>
    <w:p w14:paraId="18BEB251" w14:textId="797A58D4" w:rsidR="003232D0" w:rsidRDefault="00E109BC" w:rsidP="00CC07E2">
      <w:pPr>
        <w:jc w:val="both"/>
        <w:rPr>
          <w:rFonts w:ascii="Times New Roman" w:hAnsi="Times New Roman" w:cs="Times New Roman"/>
          <w:sz w:val="24"/>
          <w:szCs w:val="24"/>
        </w:rPr>
      </w:pPr>
      <w:r>
        <w:rPr>
          <w:rFonts w:ascii="Times New Roman" w:hAnsi="Times New Roman" w:cs="Times New Roman"/>
          <w:sz w:val="24"/>
          <w:szCs w:val="24"/>
        </w:rPr>
        <w:t xml:space="preserve">The </w:t>
      </w:r>
      <w:ins w:id="5" w:author="jagadeesh narayanareddy" w:date="2019-07-07T19:29:00Z">
        <w:r w:rsidR="002E79E3">
          <w:rPr>
            <w:rFonts w:ascii="Times New Roman" w:hAnsi="Times New Roman" w:cs="Times New Roman"/>
            <w:sz w:val="24"/>
            <w:szCs w:val="24"/>
          </w:rPr>
          <w:t>International Association of Athlet</w:t>
        </w:r>
      </w:ins>
      <w:ins w:id="6" w:author="jagadeesh narayanareddy" w:date="2019-07-07T19:30:00Z">
        <w:r w:rsidR="002E79E3">
          <w:rPr>
            <w:rFonts w:ascii="Times New Roman" w:hAnsi="Times New Roman" w:cs="Times New Roman"/>
            <w:sz w:val="24"/>
            <w:szCs w:val="24"/>
          </w:rPr>
          <w:t xml:space="preserve">ics Federation </w:t>
        </w:r>
      </w:ins>
      <w:ins w:id="7" w:author="jagadeesh narayanareddy" w:date="2019-07-07T19:29:00Z">
        <w:r w:rsidR="002E79E3">
          <w:rPr>
            <w:rFonts w:ascii="Times New Roman" w:hAnsi="Times New Roman" w:cs="Times New Roman"/>
            <w:sz w:val="24"/>
            <w:szCs w:val="24"/>
          </w:rPr>
          <w:t>(</w:t>
        </w:r>
      </w:ins>
      <w:r>
        <w:rPr>
          <w:rFonts w:ascii="Times New Roman" w:hAnsi="Times New Roman" w:cs="Times New Roman"/>
          <w:sz w:val="24"/>
          <w:szCs w:val="24"/>
        </w:rPr>
        <w:t>IAAF</w:t>
      </w:r>
      <w:ins w:id="8" w:author="jagadeesh narayanareddy" w:date="2019-07-07T19:29:00Z">
        <w:r w:rsidR="002E79E3">
          <w:rPr>
            <w:rFonts w:ascii="Times New Roman" w:hAnsi="Times New Roman" w:cs="Times New Roman"/>
            <w:sz w:val="24"/>
            <w:szCs w:val="24"/>
          </w:rPr>
          <w:t>)</w:t>
        </w:r>
      </w:ins>
      <w:r>
        <w:rPr>
          <w:rFonts w:ascii="Times New Roman" w:hAnsi="Times New Roman" w:cs="Times New Roman"/>
          <w:sz w:val="24"/>
          <w:szCs w:val="24"/>
        </w:rPr>
        <w:t xml:space="preserve"> regulations on eligibility criteria to compete as female in female competitions in middle distance track events has barred individuals with </w:t>
      </w:r>
      <w:ins w:id="9" w:author="jagadeesh narayanareddy" w:date="2019-07-07T19:31:00Z">
        <w:r w:rsidR="002E79E3">
          <w:rPr>
            <w:rFonts w:ascii="Times New Roman" w:hAnsi="Times New Roman" w:cs="Times New Roman"/>
            <w:sz w:val="24"/>
            <w:szCs w:val="24"/>
          </w:rPr>
          <w:t>d</w:t>
        </w:r>
      </w:ins>
      <w:ins w:id="10" w:author="jagadeesh narayanareddy" w:date="2019-07-07T19:30:00Z">
        <w:r w:rsidR="002E79E3">
          <w:rPr>
            <w:rFonts w:ascii="Times New Roman" w:hAnsi="Times New Roman" w:cs="Times New Roman"/>
            <w:sz w:val="24"/>
            <w:szCs w:val="24"/>
          </w:rPr>
          <w:t>if</w:t>
        </w:r>
      </w:ins>
      <w:ins w:id="11" w:author="jagadeesh narayanareddy" w:date="2019-07-07T19:31:00Z">
        <w:r w:rsidR="002E79E3">
          <w:rPr>
            <w:rFonts w:ascii="Times New Roman" w:hAnsi="Times New Roman" w:cs="Times New Roman"/>
            <w:sz w:val="24"/>
            <w:szCs w:val="24"/>
          </w:rPr>
          <w:t xml:space="preserve">ferences of </w:t>
        </w:r>
        <w:r w:rsidR="004E0D51">
          <w:rPr>
            <w:rFonts w:ascii="Times New Roman" w:hAnsi="Times New Roman" w:cs="Times New Roman"/>
            <w:sz w:val="24"/>
            <w:szCs w:val="24"/>
          </w:rPr>
          <w:t>s</w:t>
        </w:r>
        <w:r w:rsidR="002E79E3">
          <w:rPr>
            <w:rFonts w:ascii="Times New Roman" w:hAnsi="Times New Roman" w:cs="Times New Roman"/>
            <w:sz w:val="24"/>
            <w:szCs w:val="24"/>
          </w:rPr>
          <w:t xml:space="preserve">ex development </w:t>
        </w:r>
      </w:ins>
      <w:ins w:id="12" w:author="jagadeesh narayanareddy" w:date="2019-07-07T19:30:00Z">
        <w:r w:rsidR="002E79E3">
          <w:rPr>
            <w:rFonts w:ascii="Times New Roman" w:hAnsi="Times New Roman" w:cs="Times New Roman"/>
            <w:sz w:val="24"/>
            <w:szCs w:val="24"/>
          </w:rPr>
          <w:t>(</w:t>
        </w:r>
      </w:ins>
      <w:r>
        <w:rPr>
          <w:rFonts w:ascii="Times New Roman" w:hAnsi="Times New Roman" w:cs="Times New Roman"/>
          <w:sz w:val="24"/>
          <w:szCs w:val="24"/>
        </w:rPr>
        <w:t>DSD</w:t>
      </w:r>
      <w:del w:id="13" w:author="jagadeesh narayanareddy" w:date="2019-07-07T19:31:00Z">
        <w:r w:rsidDel="002E79E3">
          <w:rPr>
            <w:rFonts w:ascii="Times New Roman" w:hAnsi="Times New Roman" w:cs="Times New Roman"/>
            <w:sz w:val="24"/>
            <w:szCs w:val="24"/>
          </w:rPr>
          <w:delText>s</w:delText>
        </w:r>
      </w:del>
      <w:ins w:id="14" w:author="jagadeesh narayanareddy" w:date="2019-07-07T19:30:00Z">
        <w:r w:rsidR="002E79E3">
          <w:rPr>
            <w:rFonts w:ascii="Times New Roman" w:hAnsi="Times New Roman" w:cs="Times New Roman"/>
            <w:sz w:val="24"/>
            <w:szCs w:val="24"/>
          </w:rPr>
          <w:t>)</w:t>
        </w:r>
      </w:ins>
      <w:r>
        <w:rPr>
          <w:rFonts w:ascii="Times New Roman" w:hAnsi="Times New Roman" w:cs="Times New Roman"/>
          <w:sz w:val="24"/>
          <w:szCs w:val="24"/>
        </w:rPr>
        <w:t xml:space="preserve"> wherein the circulating testosterone levels are more than 5nmol/L. They can compete in female category provided they take anti-testosterone treatment and also comply with the restricted testosterone levels. </w:t>
      </w:r>
      <w:r w:rsidRPr="00E109BC">
        <w:rPr>
          <w:rFonts w:ascii="Times New Roman" w:hAnsi="Times New Roman" w:cs="Times New Roman"/>
          <w:sz w:val="24"/>
          <w:szCs w:val="24"/>
        </w:rPr>
        <w:t>Caster Semenya</w:t>
      </w:r>
      <w:ins w:id="15" w:author="jagadeesh narayanareddy" w:date="2019-07-07T19:34:00Z">
        <w:r w:rsidR="00562C40">
          <w:rPr>
            <w:rFonts w:ascii="Times New Roman" w:hAnsi="Times New Roman" w:cs="Times New Roman"/>
            <w:sz w:val="24"/>
            <w:szCs w:val="24"/>
          </w:rPr>
          <w:t>, the South African athle</w:t>
        </w:r>
      </w:ins>
      <w:ins w:id="16" w:author="jagadeesh narayanareddy" w:date="2019-07-07T19:35:00Z">
        <w:r w:rsidR="00562C40">
          <w:rPr>
            <w:rFonts w:ascii="Times New Roman" w:hAnsi="Times New Roman" w:cs="Times New Roman"/>
            <w:sz w:val="24"/>
            <w:szCs w:val="24"/>
          </w:rPr>
          <w:t xml:space="preserve">te who was </w:t>
        </w:r>
      </w:ins>
      <w:ins w:id="17" w:author="jagadeesh narayanareddy" w:date="2019-07-07T19:38:00Z">
        <w:r w:rsidR="00707268">
          <w:rPr>
            <w:rFonts w:ascii="Times New Roman" w:hAnsi="Times New Roman" w:cs="Times New Roman"/>
            <w:sz w:val="24"/>
            <w:szCs w:val="24"/>
          </w:rPr>
          <w:t>asked by IAAF in 2009 to undergo sex verification tests to prove herself as female</w:t>
        </w:r>
      </w:ins>
      <w:ins w:id="18" w:author="jagadeesh narayanareddy" w:date="2019-07-07T19:47:00Z">
        <w:r w:rsidR="005018B1">
          <w:rPr>
            <w:rFonts w:ascii="Times New Roman" w:hAnsi="Times New Roman" w:cs="Times New Roman"/>
            <w:sz w:val="24"/>
            <w:szCs w:val="24"/>
          </w:rPr>
          <w:t>,</w:t>
        </w:r>
      </w:ins>
      <w:ins w:id="19" w:author="jagadeesh narayanareddy" w:date="2019-07-07T19:41:00Z">
        <w:r w:rsidR="00707268">
          <w:rPr>
            <w:rFonts w:ascii="Times New Roman" w:hAnsi="Times New Roman" w:cs="Times New Roman"/>
            <w:sz w:val="24"/>
            <w:szCs w:val="24"/>
          </w:rPr>
          <w:t xml:space="preserve"> and was prevented from competing in world athletics events</w:t>
        </w:r>
      </w:ins>
      <w:ins w:id="20" w:author="Copy editor" w:date="2019-07-17T07:34:00Z">
        <w:r w:rsidR="004E0D51">
          <w:rPr>
            <w:rFonts w:ascii="Times New Roman" w:hAnsi="Times New Roman" w:cs="Times New Roman"/>
            <w:sz w:val="24"/>
            <w:szCs w:val="24"/>
          </w:rPr>
          <w:t>,</w:t>
        </w:r>
      </w:ins>
      <w:ins w:id="21" w:author="jagadeesh narayanareddy" w:date="2019-07-07T19:41:00Z">
        <w:r w:rsidR="00707268">
          <w:rPr>
            <w:rFonts w:ascii="Times New Roman" w:hAnsi="Times New Roman" w:cs="Times New Roman"/>
            <w:sz w:val="24"/>
            <w:szCs w:val="24"/>
          </w:rPr>
          <w:t xml:space="preserve"> till the same IAAF in 201</w:t>
        </w:r>
      </w:ins>
      <w:ins w:id="22" w:author="jagadeesh narayanareddy" w:date="2019-07-07T19:42:00Z">
        <w:r w:rsidR="00707268">
          <w:rPr>
            <w:rFonts w:ascii="Times New Roman" w:hAnsi="Times New Roman" w:cs="Times New Roman"/>
            <w:sz w:val="24"/>
            <w:szCs w:val="24"/>
          </w:rPr>
          <w:t xml:space="preserve">0 </w:t>
        </w:r>
      </w:ins>
      <w:ins w:id="23" w:author="jagadeesh narayanareddy" w:date="2019-07-07T19:41:00Z">
        <w:r w:rsidR="00707268">
          <w:rPr>
            <w:rFonts w:ascii="Times New Roman" w:hAnsi="Times New Roman" w:cs="Times New Roman"/>
            <w:sz w:val="24"/>
            <w:szCs w:val="24"/>
          </w:rPr>
          <w:t>cleared her</w:t>
        </w:r>
      </w:ins>
      <w:ins w:id="24" w:author="jagadeesh narayanareddy" w:date="2019-07-07T19:42:00Z">
        <w:r w:rsidR="00707268">
          <w:rPr>
            <w:rFonts w:ascii="Times New Roman" w:hAnsi="Times New Roman" w:cs="Times New Roman"/>
            <w:sz w:val="24"/>
            <w:szCs w:val="24"/>
          </w:rPr>
          <w:t xml:space="preserve"> </w:t>
        </w:r>
      </w:ins>
      <w:ins w:id="25" w:author="jagadeesh narayanareddy" w:date="2019-07-15T20:30:00Z">
        <w:r w:rsidR="00494A8D">
          <w:rPr>
            <w:rFonts w:ascii="Times New Roman" w:hAnsi="Times New Roman" w:cs="Times New Roman"/>
            <w:sz w:val="24"/>
            <w:szCs w:val="24"/>
          </w:rPr>
          <w:t xml:space="preserve">name </w:t>
        </w:r>
      </w:ins>
      <w:ins w:id="26" w:author="Copy editor" w:date="2019-07-17T07:34:00Z">
        <w:r w:rsidR="004E0D51">
          <w:rPr>
            <w:rFonts w:ascii="Times New Roman" w:hAnsi="Times New Roman" w:cs="Times New Roman"/>
            <w:sz w:val="24"/>
            <w:szCs w:val="24"/>
          </w:rPr>
          <w:t xml:space="preserve">as </w:t>
        </w:r>
      </w:ins>
      <w:ins w:id="27" w:author="jagadeesh narayanareddy" w:date="2019-07-07T19:42:00Z">
        <w:r w:rsidR="00707268">
          <w:rPr>
            <w:rFonts w:ascii="Times New Roman" w:hAnsi="Times New Roman" w:cs="Times New Roman"/>
            <w:sz w:val="24"/>
            <w:szCs w:val="24"/>
          </w:rPr>
          <w:t xml:space="preserve">eligible to compete in world athletics events. Caster </w:t>
        </w:r>
      </w:ins>
      <w:ins w:id="28" w:author="jagadeesh narayanareddy" w:date="2019-07-07T19:43:00Z">
        <w:r w:rsidR="00707268">
          <w:rPr>
            <w:rFonts w:ascii="Times New Roman" w:hAnsi="Times New Roman" w:cs="Times New Roman"/>
            <w:sz w:val="24"/>
            <w:szCs w:val="24"/>
          </w:rPr>
          <w:t>Semenya</w:t>
        </w:r>
      </w:ins>
      <w:r>
        <w:rPr>
          <w:rFonts w:ascii="Times New Roman" w:hAnsi="Times New Roman" w:cs="Times New Roman"/>
          <w:sz w:val="24"/>
          <w:szCs w:val="24"/>
        </w:rPr>
        <w:t xml:space="preserve"> case is in news again along with whether these IAAF regulations released are fair, scientific, discriminative. Medical Associations are opposed to administer</w:t>
      </w:r>
      <w:del w:id="29" w:author="jagadeesh narayanareddy" w:date="2019-07-07T19:33:00Z">
        <w:r w:rsidDel="002E79E3">
          <w:rPr>
            <w:rFonts w:ascii="Times New Roman" w:hAnsi="Times New Roman" w:cs="Times New Roman"/>
            <w:sz w:val="24"/>
            <w:szCs w:val="24"/>
          </w:rPr>
          <w:delText xml:space="preserve"> </w:delText>
        </w:r>
        <w:r w:rsidR="00CC07E2" w:rsidDel="002E79E3">
          <w:rPr>
            <w:rFonts w:ascii="Times New Roman" w:hAnsi="Times New Roman" w:cs="Times New Roman"/>
            <w:sz w:val="24"/>
            <w:szCs w:val="24"/>
          </w:rPr>
          <w:delText xml:space="preserve">           </w:delText>
        </w:r>
        <w:r w:rsidR="00470E3A" w:rsidDel="002E79E3">
          <w:rPr>
            <w:rFonts w:ascii="Times New Roman" w:hAnsi="Times New Roman" w:cs="Times New Roman"/>
            <w:sz w:val="24"/>
            <w:szCs w:val="24"/>
          </w:rPr>
          <w:delText xml:space="preserve">                        </w:delText>
        </w:r>
      </w:del>
      <w:r w:rsidR="00CC07E2">
        <w:rPr>
          <w:rFonts w:ascii="Times New Roman" w:hAnsi="Times New Roman" w:cs="Times New Roman"/>
          <w:sz w:val="24"/>
          <w:szCs w:val="24"/>
        </w:rPr>
        <w:t xml:space="preserve"> </w:t>
      </w:r>
      <w:r>
        <w:rPr>
          <w:rFonts w:ascii="Times New Roman" w:hAnsi="Times New Roman" w:cs="Times New Roman"/>
          <w:sz w:val="24"/>
          <w:szCs w:val="24"/>
        </w:rPr>
        <w:t xml:space="preserve">anti- testosterone drugs in non-pathological conditions. This article debates </w:t>
      </w:r>
      <w:del w:id="30" w:author="jagadeesh narayanareddy" w:date="2019-07-07T19:48:00Z">
        <w:r w:rsidDel="00D12BA3">
          <w:rPr>
            <w:rFonts w:ascii="Times New Roman" w:hAnsi="Times New Roman" w:cs="Times New Roman"/>
            <w:sz w:val="24"/>
            <w:szCs w:val="24"/>
          </w:rPr>
          <w:delText>this ethical issue</w:delText>
        </w:r>
      </w:del>
      <w:ins w:id="31" w:author="jagadeesh narayanareddy" w:date="2019-07-07T19:48:00Z">
        <w:r w:rsidR="00D12BA3">
          <w:rPr>
            <w:rFonts w:ascii="Times New Roman" w:hAnsi="Times New Roman" w:cs="Times New Roman"/>
            <w:sz w:val="24"/>
            <w:szCs w:val="24"/>
          </w:rPr>
          <w:t>all the issues</w:t>
        </w:r>
      </w:ins>
      <w:r>
        <w:rPr>
          <w:rFonts w:ascii="Times New Roman" w:hAnsi="Times New Roman" w:cs="Times New Roman"/>
          <w:sz w:val="24"/>
          <w:szCs w:val="24"/>
        </w:rPr>
        <w:t xml:space="preserve"> threadbare from all dimensions.</w:t>
      </w:r>
    </w:p>
    <w:p w14:paraId="38F41157" w14:textId="064A03B6" w:rsidR="00E109BC" w:rsidRDefault="00E109BC">
      <w:pPr>
        <w:rPr>
          <w:rFonts w:ascii="Times New Roman" w:hAnsi="Times New Roman" w:cs="Times New Roman"/>
          <w:sz w:val="24"/>
          <w:szCs w:val="24"/>
        </w:rPr>
      </w:pPr>
    </w:p>
    <w:p w14:paraId="607D0D12" w14:textId="386B4EF8" w:rsidR="00E109BC" w:rsidRDefault="00E109BC">
      <w:pPr>
        <w:rPr>
          <w:rFonts w:ascii="Times New Roman" w:hAnsi="Times New Roman" w:cs="Times New Roman"/>
          <w:sz w:val="24"/>
          <w:szCs w:val="24"/>
        </w:rPr>
      </w:pPr>
    </w:p>
    <w:p w14:paraId="07C15B5C" w14:textId="1FDA950B" w:rsidR="00E109BC" w:rsidRDefault="00E109BC">
      <w:pPr>
        <w:rPr>
          <w:rFonts w:ascii="Times New Roman" w:hAnsi="Times New Roman" w:cs="Times New Roman"/>
          <w:sz w:val="24"/>
          <w:szCs w:val="24"/>
        </w:rPr>
      </w:pPr>
    </w:p>
    <w:p w14:paraId="1F947873" w14:textId="1DDDA920" w:rsidR="00E109BC" w:rsidRDefault="00E109BC">
      <w:pPr>
        <w:rPr>
          <w:rFonts w:ascii="Times New Roman" w:hAnsi="Times New Roman" w:cs="Times New Roman"/>
          <w:sz w:val="24"/>
          <w:szCs w:val="24"/>
        </w:rPr>
      </w:pPr>
    </w:p>
    <w:p w14:paraId="5BADDFD4" w14:textId="3870B27D" w:rsidR="00E109BC" w:rsidRDefault="00E109BC">
      <w:pPr>
        <w:rPr>
          <w:rFonts w:ascii="Times New Roman" w:hAnsi="Times New Roman" w:cs="Times New Roman"/>
          <w:sz w:val="24"/>
          <w:szCs w:val="24"/>
        </w:rPr>
      </w:pPr>
    </w:p>
    <w:p w14:paraId="567C4385" w14:textId="7837248C" w:rsidR="00E109BC" w:rsidRDefault="00E109BC">
      <w:pPr>
        <w:rPr>
          <w:rFonts w:ascii="Times New Roman" w:hAnsi="Times New Roman" w:cs="Times New Roman"/>
          <w:sz w:val="24"/>
          <w:szCs w:val="24"/>
        </w:rPr>
      </w:pPr>
    </w:p>
    <w:p w14:paraId="768209E3" w14:textId="75C2538E" w:rsidR="00E109BC" w:rsidRDefault="00E109BC">
      <w:pPr>
        <w:rPr>
          <w:rFonts w:ascii="Times New Roman" w:hAnsi="Times New Roman" w:cs="Times New Roman"/>
          <w:sz w:val="24"/>
          <w:szCs w:val="24"/>
        </w:rPr>
      </w:pPr>
    </w:p>
    <w:p w14:paraId="3B0C65CC" w14:textId="7C4A1C14" w:rsidR="00E109BC" w:rsidDel="00932C59" w:rsidRDefault="00E109BC">
      <w:pPr>
        <w:rPr>
          <w:del w:id="32" w:author="jagadeesh narayanareddy" w:date="2019-07-07T19:50:00Z"/>
          <w:rFonts w:ascii="Times New Roman" w:hAnsi="Times New Roman" w:cs="Times New Roman"/>
          <w:sz w:val="24"/>
          <w:szCs w:val="24"/>
        </w:rPr>
      </w:pPr>
    </w:p>
    <w:p w14:paraId="4A19E877" w14:textId="42242686" w:rsidR="00E109BC" w:rsidRPr="00E109BC" w:rsidDel="00932C59" w:rsidRDefault="00E109BC">
      <w:pPr>
        <w:rPr>
          <w:del w:id="33" w:author="jagadeesh narayanareddy" w:date="2019-07-07T19:50:00Z"/>
          <w:rFonts w:ascii="Times New Roman" w:hAnsi="Times New Roman" w:cs="Times New Roman"/>
          <w:sz w:val="24"/>
          <w:szCs w:val="24"/>
        </w:rPr>
      </w:pPr>
    </w:p>
    <w:p w14:paraId="3FFBB8C1" w14:textId="285623C4" w:rsidR="00154A25" w:rsidRPr="00154A25" w:rsidRDefault="00AC1C59" w:rsidP="00154A25">
      <w:pPr>
        <w:rPr>
          <w:rFonts w:ascii="Times New Roman" w:hAnsi="Times New Roman" w:cs="Times New Roman"/>
          <w:b/>
          <w:sz w:val="24"/>
          <w:szCs w:val="24"/>
        </w:rPr>
      </w:pPr>
      <w:ins w:id="34" w:author="jagadeesh narayanareddy" w:date="2019-07-07T19:55:00Z">
        <w:r>
          <w:rPr>
            <w:rFonts w:ascii="Times New Roman" w:hAnsi="Times New Roman" w:cs="Times New Roman"/>
            <w:b/>
            <w:sz w:val="24"/>
            <w:szCs w:val="24"/>
          </w:rPr>
          <w:t xml:space="preserve"> </w:t>
        </w:r>
      </w:ins>
      <w:r w:rsidR="00154A25" w:rsidRPr="00154A25">
        <w:rPr>
          <w:rFonts w:ascii="Times New Roman" w:hAnsi="Times New Roman" w:cs="Times New Roman"/>
          <w:b/>
          <w:sz w:val="24"/>
          <w:szCs w:val="24"/>
        </w:rPr>
        <w:t>Is it ethical to administer drugs to a normal individual in a nonpathological situation?</w:t>
      </w:r>
    </w:p>
    <w:p w14:paraId="2361E4C6" w14:textId="42EC5F28" w:rsidR="001651D5" w:rsidRPr="004A7A7B" w:rsidRDefault="000B1514">
      <w:pPr>
        <w:rPr>
          <w:rFonts w:ascii="Times New Roman" w:hAnsi="Times New Roman" w:cs="Times New Roman"/>
          <w:sz w:val="24"/>
          <w:szCs w:val="24"/>
        </w:rPr>
      </w:pPr>
      <w:ins w:id="35" w:author="jagadeesh narayanareddy" w:date="2019-07-07T19:58:00Z">
        <w:r w:rsidRPr="00E109BC">
          <w:rPr>
            <w:rFonts w:ascii="Times New Roman" w:hAnsi="Times New Roman" w:cs="Times New Roman"/>
            <w:sz w:val="24"/>
            <w:szCs w:val="24"/>
          </w:rPr>
          <w:t>Caster Semenya</w:t>
        </w:r>
        <w:r>
          <w:rPr>
            <w:rFonts w:ascii="Times New Roman" w:hAnsi="Times New Roman" w:cs="Times New Roman"/>
            <w:sz w:val="24"/>
            <w:szCs w:val="24"/>
          </w:rPr>
          <w:t xml:space="preserve">, the South African athlete who was asked by IAAF in 2009 to undergo sex verification tests to prove herself as female, and was prevented from competing in world athletics events till the same IAAF in 2010 cleared her </w:t>
        </w:r>
      </w:ins>
      <w:ins w:id="36" w:author="jagadeesh narayanareddy" w:date="2019-07-15T20:30:00Z">
        <w:r w:rsidR="00494A8D">
          <w:rPr>
            <w:rFonts w:ascii="Times New Roman" w:hAnsi="Times New Roman" w:cs="Times New Roman"/>
            <w:sz w:val="24"/>
            <w:szCs w:val="24"/>
          </w:rPr>
          <w:t xml:space="preserve">name </w:t>
        </w:r>
      </w:ins>
      <w:ins w:id="37" w:author="Copy editor" w:date="2019-07-17T07:36:00Z">
        <w:r w:rsidR="004E0D51">
          <w:rPr>
            <w:rFonts w:ascii="Times New Roman" w:hAnsi="Times New Roman" w:cs="Times New Roman"/>
            <w:sz w:val="24"/>
            <w:szCs w:val="24"/>
          </w:rPr>
          <w:t xml:space="preserve">and declared her </w:t>
        </w:r>
      </w:ins>
      <w:ins w:id="38" w:author="jagadeesh narayanareddy" w:date="2019-07-07T19:58:00Z">
        <w:r>
          <w:rPr>
            <w:rFonts w:ascii="Times New Roman" w:hAnsi="Times New Roman" w:cs="Times New Roman"/>
            <w:sz w:val="24"/>
            <w:szCs w:val="24"/>
          </w:rPr>
          <w:t xml:space="preserve">eligible to compete in world athletics events. </w:t>
        </w:r>
      </w:ins>
      <w:r w:rsidR="001651D5" w:rsidRPr="004A7A7B">
        <w:rPr>
          <w:rFonts w:ascii="Times New Roman" w:hAnsi="Times New Roman" w:cs="Times New Roman"/>
          <w:sz w:val="24"/>
          <w:szCs w:val="24"/>
        </w:rPr>
        <w:t xml:space="preserve">Caster Semenya case is again </w:t>
      </w:r>
      <w:r w:rsidR="001651D5" w:rsidRPr="00204643">
        <w:rPr>
          <w:rFonts w:ascii="Times New Roman" w:hAnsi="Times New Roman" w:cs="Times New Roman"/>
          <w:sz w:val="24"/>
          <w:szCs w:val="24"/>
        </w:rPr>
        <w:t>in news</w:t>
      </w:r>
      <w:r w:rsidR="00204643" w:rsidRPr="00204643">
        <w:rPr>
          <w:rFonts w:ascii="Times New Roman" w:hAnsi="Times New Roman" w:cs="Times New Roman"/>
          <w:sz w:val="24"/>
          <w:szCs w:val="24"/>
          <w:vertAlign w:val="superscript"/>
        </w:rPr>
        <w:t>1</w:t>
      </w:r>
      <w:r w:rsidR="001651D5" w:rsidRPr="004A7A7B">
        <w:rPr>
          <w:rFonts w:ascii="Times New Roman" w:hAnsi="Times New Roman" w:cs="Times New Roman"/>
          <w:sz w:val="24"/>
          <w:szCs w:val="24"/>
        </w:rPr>
        <w:t xml:space="preserve"> but this time even medical community is entangled with the debate. </w:t>
      </w:r>
      <w:r w:rsidR="00665E57">
        <w:rPr>
          <w:rFonts w:ascii="Times New Roman" w:hAnsi="Times New Roman" w:cs="Times New Roman"/>
          <w:sz w:val="24"/>
          <w:szCs w:val="24"/>
        </w:rPr>
        <w:t xml:space="preserve">The status of her having </w:t>
      </w:r>
      <w:r w:rsidR="00665E57" w:rsidRPr="007A2F2E">
        <w:rPr>
          <w:rFonts w:ascii="Times New Roman" w:hAnsi="Times New Roman" w:cs="Times New Roman"/>
          <w:sz w:val="24"/>
          <w:szCs w:val="24"/>
        </w:rPr>
        <w:t>DSD (</w:t>
      </w:r>
      <w:r w:rsidR="00665E57">
        <w:rPr>
          <w:rFonts w:ascii="Times New Roman" w:hAnsi="Times New Roman" w:cs="Times New Roman"/>
          <w:sz w:val="24"/>
          <w:szCs w:val="24"/>
        </w:rPr>
        <w:t xml:space="preserve">Differences of Sex Development) is the bone of contention. </w:t>
      </w:r>
      <w:r w:rsidR="001651D5" w:rsidRPr="004A7A7B">
        <w:rPr>
          <w:rFonts w:ascii="Times New Roman" w:hAnsi="Times New Roman" w:cs="Times New Roman"/>
          <w:sz w:val="24"/>
          <w:szCs w:val="24"/>
        </w:rPr>
        <w:t xml:space="preserve">The </w:t>
      </w:r>
      <w:r w:rsidR="0014133F">
        <w:rPr>
          <w:rFonts w:ascii="Times New Roman" w:hAnsi="Times New Roman" w:cs="Times New Roman"/>
          <w:sz w:val="24"/>
          <w:szCs w:val="24"/>
        </w:rPr>
        <w:t>CAS (</w:t>
      </w:r>
      <w:r w:rsidR="001651D5" w:rsidRPr="004A7A7B">
        <w:rPr>
          <w:rFonts w:ascii="Times New Roman" w:hAnsi="Times New Roman" w:cs="Times New Roman"/>
          <w:sz w:val="24"/>
          <w:szCs w:val="24"/>
        </w:rPr>
        <w:t>Court of Arbitration for Sports</w:t>
      </w:r>
      <w:r w:rsidR="0014133F">
        <w:rPr>
          <w:rFonts w:ascii="Times New Roman" w:hAnsi="Times New Roman" w:cs="Times New Roman"/>
          <w:sz w:val="24"/>
          <w:szCs w:val="24"/>
        </w:rPr>
        <w:t>)</w:t>
      </w:r>
      <w:r w:rsidR="001651D5" w:rsidRPr="004A7A7B">
        <w:rPr>
          <w:rFonts w:ascii="Times New Roman" w:hAnsi="Times New Roman" w:cs="Times New Roman"/>
          <w:sz w:val="24"/>
          <w:szCs w:val="24"/>
        </w:rPr>
        <w:t xml:space="preserve"> upholding the IAAF</w:t>
      </w:r>
      <w:r w:rsidR="004A7A7B">
        <w:rPr>
          <w:rFonts w:ascii="Times New Roman" w:hAnsi="Times New Roman" w:cs="Times New Roman"/>
          <w:sz w:val="24"/>
          <w:szCs w:val="24"/>
        </w:rPr>
        <w:t xml:space="preserve"> (International Association of Athletics Federation)</w:t>
      </w:r>
      <w:r w:rsidR="001651D5" w:rsidRPr="004A7A7B">
        <w:rPr>
          <w:rFonts w:ascii="Times New Roman" w:hAnsi="Times New Roman" w:cs="Times New Roman"/>
          <w:sz w:val="24"/>
          <w:szCs w:val="24"/>
        </w:rPr>
        <w:t xml:space="preserve"> re</w:t>
      </w:r>
      <w:r w:rsidR="001651D5" w:rsidRPr="00204643">
        <w:rPr>
          <w:rFonts w:ascii="Times New Roman" w:hAnsi="Times New Roman" w:cs="Times New Roman"/>
          <w:sz w:val="24"/>
          <w:szCs w:val="24"/>
        </w:rPr>
        <w:t>gulati</w:t>
      </w:r>
      <w:r w:rsidR="001651D5" w:rsidRPr="004A7A7B">
        <w:rPr>
          <w:rFonts w:ascii="Times New Roman" w:hAnsi="Times New Roman" w:cs="Times New Roman"/>
          <w:sz w:val="24"/>
          <w:szCs w:val="24"/>
        </w:rPr>
        <w:t>on</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 2,3</w:t>
      </w:r>
      <w:r w:rsidR="001651D5" w:rsidRPr="004A7A7B">
        <w:rPr>
          <w:rFonts w:ascii="Times New Roman" w:hAnsi="Times New Roman" w:cs="Times New Roman"/>
          <w:sz w:val="24"/>
          <w:szCs w:val="24"/>
        </w:rPr>
        <w:t xml:space="preserve"> to ask individuals with higher testosterone levels</w:t>
      </w:r>
      <w:r w:rsidR="00833BE2" w:rsidRPr="004A7A7B">
        <w:rPr>
          <w:rFonts w:ascii="Times New Roman" w:hAnsi="Times New Roman" w:cs="Times New Roman"/>
          <w:sz w:val="24"/>
          <w:szCs w:val="24"/>
        </w:rPr>
        <w:t>, if they want</w:t>
      </w:r>
      <w:r w:rsidR="001651D5" w:rsidRPr="004A7A7B">
        <w:rPr>
          <w:rFonts w:ascii="Times New Roman" w:hAnsi="Times New Roman" w:cs="Times New Roman"/>
          <w:sz w:val="24"/>
          <w:szCs w:val="24"/>
        </w:rPr>
        <w:t xml:space="preserve"> to compete as females</w:t>
      </w:r>
      <w:r w:rsidR="00833BE2" w:rsidRPr="004A7A7B">
        <w:rPr>
          <w:rFonts w:ascii="Times New Roman" w:hAnsi="Times New Roman" w:cs="Times New Roman"/>
          <w:sz w:val="24"/>
          <w:szCs w:val="24"/>
        </w:rPr>
        <w:t>, then they</w:t>
      </w:r>
      <w:r w:rsidR="001651D5" w:rsidRPr="004A7A7B">
        <w:rPr>
          <w:rFonts w:ascii="Times New Roman" w:hAnsi="Times New Roman" w:cs="Times New Roman"/>
          <w:sz w:val="24"/>
          <w:szCs w:val="24"/>
        </w:rPr>
        <w:t xml:space="preserve"> should have testosterone levels below </w:t>
      </w:r>
      <w:del w:id="39" w:author="jagadeesh narayanareddy" w:date="2019-07-15T20:31:00Z">
        <w:r w:rsidR="00D76DA1" w:rsidDel="00494A8D">
          <w:rPr>
            <w:rFonts w:ascii="Times New Roman" w:hAnsi="Times New Roman" w:cs="Times New Roman"/>
            <w:sz w:val="24"/>
            <w:szCs w:val="24"/>
          </w:rPr>
          <w:delText xml:space="preserve">    </w:delText>
        </w:r>
      </w:del>
      <w:r w:rsidR="001651D5" w:rsidRPr="004A7A7B">
        <w:rPr>
          <w:rFonts w:ascii="Times New Roman" w:hAnsi="Times New Roman" w:cs="Times New Roman"/>
          <w:sz w:val="24"/>
          <w:szCs w:val="24"/>
        </w:rPr>
        <w:t>5 nmol/</w:t>
      </w:r>
      <w:r w:rsidR="004A7A7B" w:rsidRPr="004A7A7B">
        <w:rPr>
          <w:rFonts w:ascii="Times New Roman" w:hAnsi="Times New Roman" w:cs="Times New Roman"/>
          <w:sz w:val="24"/>
          <w:szCs w:val="24"/>
        </w:rPr>
        <w:t>L;</w:t>
      </w:r>
      <w:r w:rsidR="001651D5" w:rsidRPr="004A7A7B">
        <w:rPr>
          <w:rFonts w:ascii="Times New Roman" w:hAnsi="Times New Roman" w:cs="Times New Roman"/>
          <w:sz w:val="24"/>
          <w:szCs w:val="24"/>
        </w:rPr>
        <w:t xml:space="preserve"> if not then should take tre</w:t>
      </w:r>
      <w:r w:rsidR="00833BE2" w:rsidRPr="004A7A7B">
        <w:rPr>
          <w:rFonts w:ascii="Times New Roman" w:hAnsi="Times New Roman" w:cs="Times New Roman"/>
          <w:sz w:val="24"/>
          <w:szCs w:val="24"/>
        </w:rPr>
        <w:t>a</w:t>
      </w:r>
      <w:r w:rsidR="001651D5" w:rsidRPr="004A7A7B">
        <w:rPr>
          <w:rFonts w:ascii="Times New Roman" w:hAnsi="Times New Roman" w:cs="Times New Roman"/>
          <w:sz w:val="24"/>
          <w:szCs w:val="24"/>
        </w:rPr>
        <w:t xml:space="preserve">tment to lower the levels of testosterone. </w:t>
      </w:r>
      <w:r w:rsidR="00833BE2" w:rsidRPr="004A7A7B">
        <w:rPr>
          <w:rFonts w:ascii="Times New Roman" w:hAnsi="Times New Roman" w:cs="Times New Roman"/>
          <w:sz w:val="24"/>
          <w:szCs w:val="24"/>
        </w:rPr>
        <w:t>This brings us to debate of several issues</w:t>
      </w:r>
      <w:r w:rsidR="00D76DA1">
        <w:rPr>
          <w:rFonts w:ascii="Times New Roman" w:hAnsi="Times New Roman" w:cs="Times New Roman"/>
          <w:sz w:val="24"/>
          <w:szCs w:val="24"/>
        </w:rPr>
        <w:t>.</w:t>
      </w:r>
    </w:p>
    <w:p w14:paraId="1738B1F4" w14:textId="739708A0" w:rsidR="004A7A7B" w:rsidRPr="00A93DB7" w:rsidRDefault="004A7A7B" w:rsidP="004A7A7B">
      <w:pPr>
        <w:rPr>
          <w:rFonts w:ascii="Times New Roman" w:hAnsi="Times New Roman" w:cs="Times New Roman"/>
          <w:b/>
          <w:sz w:val="24"/>
          <w:szCs w:val="24"/>
        </w:rPr>
      </w:pPr>
      <w:r w:rsidRPr="00A93DB7">
        <w:rPr>
          <w:rFonts w:ascii="Times New Roman" w:hAnsi="Times New Roman" w:cs="Times New Roman"/>
          <w:b/>
          <w:sz w:val="24"/>
          <w:szCs w:val="24"/>
        </w:rPr>
        <w:t xml:space="preserve">Is it ethical for a medical practitioner to administer anti-testosterone drugs to a normal individual in a nonpathological situation? </w:t>
      </w:r>
    </w:p>
    <w:p w14:paraId="3ECA2F8D" w14:textId="10985410" w:rsidR="000A3E94" w:rsidRDefault="004A7A7B" w:rsidP="004A7A7B">
      <w:pPr>
        <w:rPr>
          <w:ins w:id="40" w:author="jagadeesh narayanareddy" w:date="2019-07-07T20:08:00Z"/>
          <w:rFonts w:ascii="Times New Roman" w:hAnsi="Times New Roman" w:cs="Times New Roman"/>
          <w:sz w:val="24"/>
          <w:szCs w:val="24"/>
        </w:rPr>
      </w:pPr>
      <w:r>
        <w:rPr>
          <w:rFonts w:ascii="Times New Roman" w:hAnsi="Times New Roman" w:cs="Times New Roman"/>
          <w:sz w:val="24"/>
          <w:szCs w:val="24"/>
        </w:rPr>
        <w:t xml:space="preserve">All medical practitioners across the globe are required to act to the benefit of the patient they </w:t>
      </w:r>
      <w:r w:rsidR="004E0D51">
        <w:rPr>
          <w:rFonts w:ascii="Times New Roman" w:hAnsi="Times New Roman" w:cs="Times New Roman"/>
          <w:sz w:val="24"/>
          <w:szCs w:val="24"/>
        </w:rPr>
        <w:t xml:space="preserve">are caring for </w:t>
      </w:r>
      <w:r>
        <w:rPr>
          <w:rFonts w:ascii="Times New Roman" w:hAnsi="Times New Roman" w:cs="Times New Roman"/>
          <w:sz w:val="24"/>
          <w:szCs w:val="24"/>
        </w:rPr>
        <w:t>, if not at</w:t>
      </w:r>
      <w:ins w:id="41" w:author="Copy editor" w:date="2019-07-17T07:37:00Z">
        <w:r w:rsidR="004E0D51">
          <w:rPr>
            <w:rFonts w:ascii="Times New Roman" w:hAnsi="Times New Roman" w:cs="Times New Roman"/>
            <w:sz w:val="24"/>
            <w:szCs w:val="24"/>
          </w:rPr>
          <w:t xml:space="preserve"> </w:t>
        </w:r>
      </w:ins>
      <w:r>
        <w:rPr>
          <w:rFonts w:ascii="Times New Roman" w:hAnsi="Times New Roman" w:cs="Times New Roman"/>
          <w:sz w:val="24"/>
          <w:szCs w:val="24"/>
        </w:rPr>
        <w:t>least cause no harm to the patient while they care</w:t>
      </w:r>
      <w:r w:rsidR="00084CE8">
        <w:rPr>
          <w:rFonts w:ascii="Times New Roman" w:hAnsi="Times New Roman" w:cs="Times New Roman"/>
          <w:sz w:val="24"/>
          <w:szCs w:val="24"/>
        </w:rPr>
        <w:t>. But now with the IAAF regulation if they are administering anti-testoste</w:t>
      </w:r>
      <w:r w:rsidR="00084CE8" w:rsidRPr="00204643">
        <w:rPr>
          <w:rFonts w:ascii="Times New Roman" w:hAnsi="Times New Roman" w:cs="Times New Roman"/>
          <w:sz w:val="24"/>
          <w:szCs w:val="24"/>
        </w:rPr>
        <w:t>ron</w:t>
      </w:r>
      <w:r w:rsidR="00084CE8">
        <w:rPr>
          <w:rFonts w:ascii="Times New Roman" w:hAnsi="Times New Roman" w:cs="Times New Roman"/>
          <w:sz w:val="24"/>
          <w:szCs w:val="24"/>
        </w:rPr>
        <w:t>e drugs</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,2,3</w:t>
      </w:r>
      <w:r w:rsidR="00084CE8">
        <w:rPr>
          <w:rFonts w:ascii="Times New Roman" w:hAnsi="Times New Roman" w:cs="Times New Roman"/>
          <w:sz w:val="24"/>
          <w:szCs w:val="24"/>
        </w:rPr>
        <w:t xml:space="preserve"> to a normal individual (sportsperson) in a nonpathological condition, are they not violating the ethical principles of </w:t>
      </w:r>
      <w:r w:rsidR="002732D0">
        <w:rPr>
          <w:rFonts w:ascii="Times New Roman" w:hAnsi="Times New Roman" w:cs="Times New Roman"/>
          <w:sz w:val="24"/>
          <w:szCs w:val="24"/>
        </w:rPr>
        <w:t>Beneficence</w:t>
      </w:r>
      <w:r w:rsidR="00084CE8">
        <w:rPr>
          <w:rFonts w:ascii="Times New Roman" w:hAnsi="Times New Roman" w:cs="Times New Roman"/>
          <w:sz w:val="24"/>
          <w:szCs w:val="24"/>
        </w:rPr>
        <w:t xml:space="preserve"> and Nonmalfeasence. Can any medical practitioner forcibly treat the individual (sportsperson) violating their Autonomy? Obviously not without the informed consent of the sportsperson. Are doctors working in Sports academies (Government run?) have duty to care towards the </w:t>
      </w:r>
      <w:r w:rsidR="00335A61">
        <w:rPr>
          <w:rFonts w:ascii="Times New Roman" w:hAnsi="Times New Roman" w:cs="Times New Roman"/>
          <w:sz w:val="24"/>
          <w:szCs w:val="24"/>
        </w:rPr>
        <w:t>Sports academy /G</w:t>
      </w:r>
      <w:r w:rsidR="00084CE8">
        <w:rPr>
          <w:rFonts w:ascii="Times New Roman" w:hAnsi="Times New Roman" w:cs="Times New Roman"/>
          <w:sz w:val="24"/>
          <w:szCs w:val="24"/>
        </w:rPr>
        <w:t xml:space="preserve">overnment or the individual sportsperson. Are sportspersons having such liberty to choose once they have hit the fame or celebrity status? Can </w:t>
      </w:r>
      <w:r w:rsidR="002732D0">
        <w:rPr>
          <w:rFonts w:ascii="Times New Roman" w:hAnsi="Times New Roman" w:cs="Times New Roman"/>
          <w:sz w:val="24"/>
          <w:szCs w:val="24"/>
        </w:rPr>
        <w:t>Societies</w:t>
      </w:r>
      <w:r w:rsidR="00084CE8">
        <w:rPr>
          <w:rFonts w:ascii="Times New Roman" w:hAnsi="Times New Roman" w:cs="Times New Roman"/>
          <w:sz w:val="24"/>
          <w:szCs w:val="24"/>
        </w:rPr>
        <w:t xml:space="preserve"> / Government / Regulatory bodies force such treatment on sportspersons</w:t>
      </w:r>
      <w:ins w:id="42" w:author="jagadeesh narayanareddy" w:date="2019-07-07T20:16:00Z">
        <w:r w:rsidR="000A3E94">
          <w:rPr>
            <w:rFonts w:ascii="Times New Roman" w:hAnsi="Times New Roman" w:cs="Times New Roman"/>
            <w:sz w:val="24"/>
            <w:szCs w:val="24"/>
          </w:rPr>
          <w:t>, just</w:t>
        </w:r>
      </w:ins>
      <w:r w:rsidR="00084CE8">
        <w:rPr>
          <w:rFonts w:ascii="Times New Roman" w:hAnsi="Times New Roman" w:cs="Times New Roman"/>
          <w:sz w:val="24"/>
          <w:szCs w:val="24"/>
        </w:rPr>
        <w:t xml:space="preserve"> because </w:t>
      </w:r>
      <w:r w:rsidR="00335A61">
        <w:rPr>
          <w:rFonts w:ascii="Times New Roman" w:hAnsi="Times New Roman" w:cs="Times New Roman"/>
          <w:sz w:val="24"/>
          <w:szCs w:val="24"/>
        </w:rPr>
        <w:t>sportspersons</w:t>
      </w:r>
      <w:r w:rsidR="00084CE8">
        <w:rPr>
          <w:rFonts w:ascii="Times New Roman" w:hAnsi="Times New Roman" w:cs="Times New Roman"/>
          <w:sz w:val="24"/>
          <w:szCs w:val="24"/>
        </w:rPr>
        <w:t xml:space="preserve"> are representing the nation</w:t>
      </w:r>
      <w:r w:rsidR="002732D0">
        <w:rPr>
          <w:rFonts w:ascii="Times New Roman" w:hAnsi="Times New Roman" w:cs="Times New Roman"/>
          <w:sz w:val="24"/>
          <w:szCs w:val="24"/>
        </w:rPr>
        <w:t xml:space="preserve"> and thus, they are national property</w:t>
      </w:r>
      <w:ins w:id="43" w:author="jagadeesh narayanareddy" w:date="2019-07-12T20:30:00Z">
        <w:r w:rsidR="004631D5">
          <w:rPr>
            <w:rFonts w:ascii="Times New Roman" w:hAnsi="Times New Roman" w:cs="Times New Roman"/>
            <w:sz w:val="24"/>
            <w:szCs w:val="24"/>
          </w:rPr>
          <w:t>/ assets</w:t>
        </w:r>
      </w:ins>
      <w:r w:rsidR="002732D0">
        <w:rPr>
          <w:rFonts w:ascii="Times New Roman" w:hAnsi="Times New Roman" w:cs="Times New Roman"/>
          <w:sz w:val="24"/>
          <w:szCs w:val="24"/>
        </w:rPr>
        <w:t xml:space="preserve"> or they are doing their duty to Sovereign / Country? </w:t>
      </w:r>
      <w:ins w:id="44" w:author="jagadeesh narayanareddy" w:date="2019-07-07T20:08:00Z">
        <w:r w:rsidR="000A3E94">
          <w:rPr>
            <w:rFonts w:ascii="Times New Roman" w:hAnsi="Times New Roman" w:cs="Times New Roman"/>
            <w:sz w:val="24"/>
            <w:szCs w:val="24"/>
          </w:rPr>
          <w:t xml:space="preserve">In reality </w:t>
        </w:r>
      </w:ins>
      <w:ins w:id="45" w:author="jagadeesh narayanareddy" w:date="2019-07-07T20:09:00Z">
        <w:r w:rsidR="000A3E94">
          <w:rPr>
            <w:rFonts w:ascii="Times New Roman" w:hAnsi="Times New Roman" w:cs="Times New Roman"/>
            <w:sz w:val="24"/>
            <w:szCs w:val="24"/>
          </w:rPr>
          <w:t>sports persons are forced to undergo treatment as they have been left with no choice e</w:t>
        </w:r>
      </w:ins>
      <w:ins w:id="46" w:author="jagadeesh narayanareddy" w:date="2019-07-07T20:10:00Z">
        <w:r w:rsidR="000A3E94">
          <w:rPr>
            <w:rFonts w:ascii="Times New Roman" w:hAnsi="Times New Roman" w:cs="Times New Roman"/>
            <w:sz w:val="24"/>
            <w:szCs w:val="24"/>
          </w:rPr>
          <w:t>xcept to take treatment for lowering testosterone levels – as there would be enough pressures from spo</w:t>
        </w:r>
      </w:ins>
      <w:ins w:id="47" w:author="jagadeesh narayanareddy" w:date="2019-07-07T20:11:00Z">
        <w:r w:rsidR="000A3E94">
          <w:rPr>
            <w:rFonts w:ascii="Times New Roman" w:hAnsi="Times New Roman" w:cs="Times New Roman"/>
            <w:sz w:val="24"/>
            <w:szCs w:val="24"/>
          </w:rPr>
          <w:t>rts team members, trainers, coaches, administrators, ministry and Governments for the sake of the fame,</w:t>
        </w:r>
      </w:ins>
      <w:ins w:id="48" w:author="jagadeesh narayanareddy" w:date="2019-07-07T20:12:00Z">
        <w:r w:rsidR="000A3E94">
          <w:rPr>
            <w:rFonts w:ascii="Times New Roman" w:hAnsi="Times New Roman" w:cs="Times New Roman"/>
            <w:sz w:val="24"/>
            <w:szCs w:val="24"/>
          </w:rPr>
          <w:t xml:space="preserve"> country, medals, recognition, etc.</w:t>
        </w:r>
      </w:ins>
      <w:ins w:id="49" w:author="jagadeesh narayanareddy" w:date="2019-07-07T20:11:00Z">
        <w:r w:rsidR="000A3E94">
          <w:rPr>
            <w:rFonts w:ascii="Times New Roman" w:hAnsi="Times New Roman" w:cs="Times New Roman"/>
            <w:sz w:val="24"/>
            <w:szCs w:val="24"/>
          </w:rPr>
          <w:t xml:space="preserve"> </w:t>
        </w:r>
      </w:ins>
    </w:p>
    <w:p w14:paraId="0432E82D" w14:textId="547644C8" w:rsidR="004A7A7B" w:rsidRDefault="002732D0" w:rsidP="004A7A7B">
      <w:pPr>
        <w:rPr>
          <w:rFonts w:ascii="Times New Roman" w:hAnsi="Times New Roman" w:cs="Times New Roman"/>
          <w:sz w:val="24"/>
          <w:szCs w:val="24"/>
        </w:rPr>
      </w:pPr>
      <w:r>
        <w:rPr>
          <w:rFonts w:ascii="Times New Roman" w:hAnsi="Times New Roman" w:cs="Times New Roman"/>
          <w:sz w:val="24"/>
          <w:szCs w:val="24"/>
        </w:rPr>
        <w:t xml:space="preserve">Medical practitioners according to </w:t>
      </w:r>
      <w:r w:rsidRPr="007A2F2E">
        <w:rPr>
          <w:rFonts w:ascii="Times New Roman" w:hAnsi="Times New Roman" w:cs="Times New Roman"/>
          <w:sz w:val="24"/>
          <w:szCs w:val="24"/>
        </w:rPr>
        <w:t>Code of</w:t>
      </w:r>
      <w:r>
        <w:rPr>
          <w:rFonts w:ascii="Times New Roman" w:hAnsi="Times New Roman" w:cs="Times New Roman"/>
          <w:sz w:val="24"/>
          <w:szCs w:val="24"/>
        </w:rPr>
        <w:t xml:space="preserve"> ethics</w:t>
      </w:r>
      <w:r w:rsidR="00335A61" w:rsidRPr="00335A61">
        <w:rPr>
          <w:rFonts w:ascii="Times New Roman" w:hAnsi="Times New Roman" w:cs="Times New Roman"/>
          <w:sz w:val="24"/>
          <w:szCs w:val="24"/>
          <w:vertAlign w:val="superscript"/>
        </w:rPr>
        <w:t>4</w:t>
      </w:r>
      <w:r>
        <w:rPr>
          <w:rFonts w:ascii="Times New Roman" w:hAnsi="Times New Roman" w:cs="Times New Roman"/>
          <w:sz w:val="24"/>
          <w:szCs w:val="24"/>
        </w:rPr>
        <w:t xml:space="preserve"> have a duty to treat the sick and injured and not everyone. Here the sportsperson is neither sick because of </w:t>
      </w:r>
      <w:r w:rsidRPr="007A2F2E">
        <w:rPr>
          <w:rFonts w:ascii="Times New Roman" w:hAnsi="Times New Roman" w:cs="Times New Roman"/>
          <w:sz w:val="24"/>
          <w:szCs w:val="24"/>
        </w:rPr>
        <w:t>DSD</w:t>
      </w:r>
      <w:r w:rsidR="003D096A" w:rsidRPr="007A2F2E">
        <w:rPr>
          <w:rFonts w:ascii="Times New Roman" w:hAnsi="Times New Roman" w:cs="Times New Roman"/>
          <w:sz w:val="24"/>
          <w:szCs w:val="24"/>
        </w:rPr>
        <w:t xml:space="preserve"> (</w:t>
      </w:r>
      <w:r w:rsidR="003D096A">
        <w:rPr>
          <w:rFonts w:ascii="Times New Roman" w:hAnsi="Times New Roman" w:cs="Times New Roman"/>
          <w:sz w:val="24"/>
          <w:szCs w:val="24"/>
        </w:rPr>
        <w:t xml:space="preserve">Differences </w:t>
      </w:r>
      <w:r w:rsidR="007A2F2E">
        <w:rPr>
          <w:rFonts w:ascii="Times New Roman" w:hAnsi="Times New Roman" w:cs="Times New Roman"/>
          <w:sz w:val="24"/>
          <w:szCs w:val="24"/>
        </w:rPr>
        <w:t>of Sex Development</w:t>
      </w:r>
      <w:r w:rsidR="003D096A">
        <w:rPr>
          <w:rFonts w:ascii="Times New Roman" w:hAnsi="Times New Roman" w:cs="Times New Roman"/>
          <w:sz w:val="24"/>
          <w:szCs w:val="24"/>
        </w:rPr>
        <w:t>)</w:t>
      </w:r>
      <w:r>
        <w:rPr>
          <w:rFonts w:ascii="Times New Roman" w:hAnsi="Times New Roman" w:cs="Times New Roman"/>
          <w:sz w:val="24"/>
          <w:szCs w:val="24"/>
        </w:rPr>
        <w:t xml:space="preserve"> nor is injured</w:t>
      </w:r>
      <w:r w:rsidR="003D096A">
        <w:rPr>
          <w:rFonts w:ascii="Times New Roman" w:hAnsi="Times New Roman" w:cs="Times New Roman"/>
          <w:sz w:val="24"/>
          <w:szCs w:val="24"/>
        </w:rPr>
        <w:t xml:space="preserve"> to be treated with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If </w:t>
      </w:r>
      <w:proofErr w:type="spellStart"/>
      <w:r w:rsidR="003D096A">
        <w:rPr>
          <w:rFonts w:ascii="Times New Roman" w:hAnsi="Times New Roman" w:cs="Times New Roman"/>
          <w:sz w:val="24"/>
          <w:szCs w:val="24"/>
        </w:rPr>
        <w:t>some body</w:t>
      </w:r>
      <w:proofErr w:type="spellEnd"/>
      <w:r w:rsidR="003D096A">
        <w:rPr>
          <w:rFonts w:ascii="Times New Roman" w:hAnsi="Times New Roman" w:cs="Times New Roman"/>
          <w:sz w:val="24"/>
          <w:szCs w:val="24"/>
        </w:rPr>
        <w:t xml:space="preserve"> argues medical practitioner </w:t>
      </w:r>
      <w:r w:rsidR="00564DC6">
        <w:rPr>
          <w:rFonts w:ascii="Times New Roman" w:hAnsi="Times New Roman" w:cs="Times New Roman"/>
          <w:sz w:val="24"/>
          <w:szCs w:val="24"/>
        </w:rPr>
        <w:t>as clinician</w:t>
      </w:r>
      <w:r w:rsidR="00335A61">
        <w:rPr>
          <w:rFonts w:ascii="Times New Roman" w:hAnsi="Times New Roman" w:cs="Times New Roman"/>
          <w:sz w:val="24"/>
          <w:szCs w:val="24"/>
          <w:vertAlign w:val="superscript"/>
        </w:rPr>
        <w:t>5</w:t>
      </w:r>
      <w:r w:rsidR="00564DC6">
        <w:rPr>
          <w:rFonts w:ascii="Times New Roman" w:hAnsi="Times New Roman" w:cs="Times New Roman"/>
          <w:sz w:val="24"/>
          <w:szCs w:val="24"/>
        </w:rPr>
        <w:t xml:space="preserve"> </w:t>
      </w:r>
      <w:r w:rsidR="003D096A">
        <w:rPr>
          <w:rFonts w:ascii="Times New Roman" w:hAnsi="Times New Roman" w:cs="Times New Roman"/>
          <w:sz w:val="24"/>
          <w:szCs w:val="24"/>
        </w:rPr>
        <w:t xml:space="preserve">to provide </w:t>
      </w:r>
      <w:r w:rsidR="00564DC6">
        <w:rPr>
          <w:rFonts w:ascii="Times New Roman" w:hAnsi="Times New Roman" w:cs="Times New Roman"/>
          <w:sz w:val="24"/>
          <w:szCs w:val="24"/>
        </w:rPr>
        <w:t>health</w:t>
      </w:r>
      <w:r w:rsidR="003D096A">
        <w:rPr>
          <w:rFonts w:ascii="Times New Roman" w:hAnsi="Times New Roman" w:cs="Times New Roman"/>
          <w:sz w:val="24"/>
          <w:szCs w:val="24"/>
        </w:rPr>
        <w:t xml:space="preserve">care which includes promotive care apart from Curative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reventive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alliative care &amp; </w:t>
      </w:r>
      <w:r w:rsidR="00335A61">
        <w:rPr>
          <w:rFonts w:ascii="Times New Roman" w:hAnsi="Times New Roman" w:cs="Times New Roman"/>
          <w:sz w:val="24"/>
          <w:szCs w:val="24"/>
        </w:rPr>
        <w:t>H</w:t>
      </w:r>
      <w:r w:rsidR="00564DC6">
        <w:rPr>
          <w:rFonts w:ascii="Times New Roman" w:hAnsi="Times New Roman" w:cs="Times New Roman"/>
          <w:sz w:val="24"/>
          <w:szCs w:val="24"/>
        </w:rPr>
        <w:t>olistic</w:t>
      </w:r>
      <w:r w:rsidR="003D096A">
        <w:rPr>
          <w:rFonts w:ascii="Times New Roman" w:hAnsi="Times New Roman" w:cs="Times New Roman"/>
          <w:sz w:val="24"/>
          <w:szCs w:val="24"/>
        </w:rPr>
        <w:t xml:space="preserve"> care; the counter argument would be that administering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cannot become </w:t>
      </w:r>
      <w:r w:rsidR="00335A61">
        <w:rPr>
          <w:rFonts w:ascii="Times New Roman" w:hAnsi="Times New Roman" w:cs="Times New Roman"/>
          <w:sz w:val="24"/>
          <w:szCs w:val="24"/>
        </w:rPr>
        <w:t>P</w:t>
      </w:r>
      <w:r w:rsidR="003D096A">
        <w:rPr>
          <w:rFonts w:ascii="Times New Roman" w:hAnsi="Times New Roman" w:cs="Times New Roman"/>
          <w:sz w:val="24"/>
          <w:szCs w:val="24"/>
        </w:rPr>
        <w:t>romotive healthcare</w:t>
      </w:r>
      <w:r w:rsidR="00D76DA1">
        <w:rPr>
          <w:rFonts w:ascii="Times New Roman" w:hAnsi="Times New Roman" w:cs="Times New Roman"/>
          <w:sz w:val="24"/>
          <w:szCs w:val="24"/>
        </w:rPr>
        <w:t>, that too</w:t>
      </w:r>
      <w:r w:rsidR="003D096A">
        <w:rPr>
          <w:rFonts w:ascii="Times New Roman" w:hAnsi="Times New Roman" w:cs="Times New Roman"/>
          <w:sz w:val="24"/>
          <w:szCs w:val="24"/>
        </w:rPr>
        <w:t xml:space="preserve"> against the interests and consent of the person being treated!</w:t>
      </w:r>
      <w:r w:rsidR="00A93DB7">
        <w:rPr>
          <w:rFonts w:ascii="Times New Roman" w:hAnsi="Times New Roman" w:cs="Times New Roman"/>
          <w:sz w:val="24"/>
          <w:szCs w:val="24"/>
        </w:rPr>
        <w:t xml:space="preserve"> And also modifying the healthy body to produce some ill effects </w:t>
      </w:r>
      <w:ins w:id="50" w:author="jagadeesh narayanareddy" w:date="2019-07-07T20:29:00Z">
        <w:r w:rsidR="009D3DF4">
          <w:rPr>
            <w:rFonts w:ascii="Times New Roman" w:hAnsi="Times New Roman" w:cs="Times New Roman"/>
            <w:sz w:val="24"/>
            <w:szCs w:val="24"/>
          </w:rPr>
          <w:t xml:space="preserve">by consuming </w:t>
        </w:r>
        <w:r w:rsidR="009D3DF4" w:rsidRPr="004A7A7B">
          <w:rPr>
            <w:rFonts w:ascii="Times New Roman" w:hAnsi="Times New Roman" w:cs="Times New Roman"/>
            <w:sz w:val="24"/>
            <w:szCs w:val="24"/>
          </w:rPr>
          <w:t>anti-testosterone drugs</w:t>
        </w:r>
        <w:r w:rsidR="009D3DF4">
          <w:rPr>
            <w:rFonts w:ascii="Times New Roman" w:hAnsi="Times New Roman" w:cs="Times New Roman"/>
            <w:sz w:val="24"/>
            <w:szCs w:val="24"/>
          </w:rPr>
          <w:t xml:space="preserve"> </w:t>
        </w:r>
      </w:ins>
      <w:r w:rsidR="00A93DB7">
        <w:rPr>
          <w:rFonts w:ascii="Times New Roman" w:hAnsi="Times New Roman" w:cs="Times New Roman"/>
          <w:sz w:val="24"/>
          <w:szCs w:val="24"/>
        </w:rPr>
        <w:t xml:space="preserve">(short term and long term) cannot be termed </w:t>
      </w:r>
      <w:r w:rsidR="00335A61">
        <w:rPr>
          <w:rFonts w:ascii="Times New Roman" w:hAnsi="Times New Roman" w:cs="Times New Roman"/>
          <w:sz w:val="24"/>
          <w:szCs w:val="24"/>
        </w:rPr>
        <w:t>P</w:t>
      </w:r>
      <w:r w:rsidR="00A93DB7">
        <w:rPr>
          <w:rFonts w:ascii="Times New Roman" w:hAnsi="Times New Roman" w:cs="Times New Roman"/>
          <w:sz w:val="24"/>
          <w:szCs w:val="24"/>
        </w:rPr>
        <w:t>romotive healthcare</w:t>
      </w:r>
      <w:r w:rsidR="00836889">
        <w:rPr>
          <w:rFonts w:ascii="Times New Roman" w:hAnsi="Times New Roman" w:cs="Times New Roman"/>
          <w:sz w:val="24"/>
          <w:szCs w:val="24"/>
        </w:rPr>
        <w:t xml:space="preserve"> as World Health Organisation defines health promotion as improving quality of life</w:t>
      </w:r>
      <w:r w:rsidR="00836889" w:rsidRPr="00836889">
        <w:rPr>
          <w:rFonts w:ascii="Times New Roman" w:hAnsi="Times New Roman" w:cs="Times New Roman"/>
          <w:sz w:val="24"/>
          <w:szCs w:val="24"/>
          <w:vertAlign w:val="superscript"/>
        </w:rPr>
        <w:t>6</w:t>
      </w:r>
      <w:r w:rsidR="00836889">
        <w:rPr>
          <w:rFonts w:ascii="Times New Roman" w:hAnsi="Times New Roman" w:cs="Times New Roman"/>
          <w:sz w:val="24"/>
          <w:szCs w:val="24"/>
        </w:rPr>
        <w:t>.</w:t>
      </w:r>
      <w:ins w:id="51" w:author="jagadeesh narayanareddy" w:date="2019-07-07T20:22:00Z">
        <w:r w:rsidR="00B12473">
          <w:rPr>
            <w:rFonts w:ascii="Times New Roman" w:hAnsi="Times New Roman" w:cs="Times New Roman"/>
            <w:sz w:val="24"/>
            <w:szCs w:val="24"/>
          </w:rPr>
          <w:t xml:space="preserve"> The harmful</w:t>
        </w:r>
      </w:ins>
      <w:ins w:id="52" w:author="jagadeesh narayanareddy" w:date="2019-07-07T20:23:00Z">
        <w:r w:rsidR="00B12473">
          <w:rPr>
            <w:rFonts w:ascii="Times New Roman" w:hAnsi="Times New Roman" w:cs="Times New Roman"/>
            <w:sz w:val="24"/>
            <w:szCs w:val="24"/>
          </w:rPr>
          <w:t xml:space="preserve"> effects of </w:t>
        </w:r>
      </w:ins>
      <w:ins w:id="53" w:author="jagadeesh narayanareddy" w:date="2019-07-07T20:30:00Z">
        <w:r w:rsidR="009D3DF4">
          <w:rPr>
            <w:rFonts w:ascii="Times New Roman" w:hAnsi="Times New Roman" w:cs="Times New Roman"/>
            <w:sz w:val="24"/>
            <w:szCs w:val="24"/>
          </w:rPr>
          <w:t xml:space="preserve">consumption of              </w:t>
        </w:r>
      </w:ins>
      <w:ins w:id="54" w:author="jagadeesh narayanareddy" w:date="2019-07-07T20:27:00Z">
        <w:r w:rsidR="004500E5">
          <w:rPr>
            <w:rFonts w:ascii="Times New Roman" w:hAnsi="Times New Roman" w:cs="Times New Roman"/>
            <w:sz w:val="24"/>
            <w:szCs w:val="24"/>
          </w:rPr>
          <w:t>anti-testosterone</w:t>
        </w:r>
      </w:ins>
      <w:ins w:id="55" w:author="jagadeesh narayanareddy" w:date="2019-07-07T20:23:00Z">
        <w:r w:rsidR="00B12473">
          <w:rPr>
            <w:rFonts w:ascii="Times New Roman" w:hAnsi="Times New Roman" w:cs="Times New Roman"/>
            <w:sz w:val="24"/>
            <w:szCs w:val="24"/>
          </w:rPr>
          <w:t xml:space="preserve"> drugs are hot flashes, </w:t>
        </w:r>
      </w:ins>
      <w:ins w:id="56" w:author="jagadeesh narayanareddy" w:date="2019-07-07T20:24:00Z">
        <w:r w:rsidR="00B12473">
          <w:rPr>
            <w:rFonts w:ascii="Times New Roman" w:hAnsi="Times New Roman" w:cs="Times New Roman"/>
            <w:sz w:val="24"/>
            <w:szCs w:val="24"/>
          </w:rPr>
          <w:t xml:space="preserve">feeling of tiredness, anaemia, loss of skeletal muscle mass, </w:t>
        </w:r>
      </w:ins>
      <w:ins w:id="57" w:author="jagadeesh narayanareddy" w:date="2019-07-07T20:25:00Z">
        <w:r w:rsidR="00B12473">
          <w:rPr>
            <w:rFonts w:ascii="Times New Roman" w:hAnsi="Times New Roman" w:cs="Times New Roman"/>
            <w:sz w:val="24"/>
            <w:szCs w:val="24"/>
          </w:rPr>
          <w:t xml:space="preserve">sexual dysfunctions, infertility, bone loss, bone fractures, cardiovascular diseases, </w:t>
        </w:r>
      </w:ins>
      <w:ins w:id="58" w:author="jagadeesh narayanareddy" w:date="2019-07-07T20:26:00Z">
        <w:r w:rsidR="00B12473">
          <w:rPr>
            <w:rFonts w:ascii="Times New Roman" w:hAnsi="Times New Roman" w:cs="Times New Roman"/>
            <w:sz w:val="24"/>
            <w:szCs w:val="24"/>
          </w:rPr>
          <w:lastRenderedPageBreak/>
          <w:t>memory loss, mood changes including emotional instabili</w:t>
        </w:r>
      </w:ins>
      <w:ins w:id="59" w:author="jagadeesh narayanareddy" w:date="2019-07-07T20:27:00Z">
        <w:r w:rsidR="00B12473">
          <w:rPr>
            <w:rFonts w:ascii="Times New Roman" w:hAnsi="Times New Roman" w:cs="Times New Roman"/>
            <w:sz w:val="24"/>
            <w:szCs w:val="24"/>
          </w:rPr>
          <w:t xml:space="preserve">ty, </w:t>
        </w:r>
      </w:ins>
      <w:ins w:id="60" w:author="jagadeesh narayanareddy" w:date="2019-07-07T20:26:00Z">
        <w:r w:rsidR="00B12473">
          <w:rPr>
            <w:rFonts w:ascii="Times New Roman" w:hAnsi="Times New Roman" w:cs="Times New Roman"/>
            <w:sz w:val="24"/>
            <w:szCs w:val="24"/>
          </w:rPr>
          <w:t>depression</w:t>
        </w:r>
      </w:ins>
      <w:ins w:id="61" w:author="jagadeesh narayanareddy" w:date="2019-07-07T20:27:00Z">
        <w:r w:rsidR="00B12473">
          <w:rPr>
            <w:rFonts w:ascii="Times New Roman" w:hAnsi="Times New Roman" w:cs="Times New Roman"/>
            <w:sz w:val="24"/>
            <w:szCs w:val="24"/>
          </w:rPr>
          <w:t>, etc</w:t>
        </w:r>
      </w:ins>
      <w:ins w:id="62" w:author="jagadeesh narayanareddy" w:date="2019-07-07T20:26:00Z">
        <w:r w:rsidR="00B12473">
          <w:rPr>
            <w:rFonts w:ascii="Times New Roman" w:hAnsi="Times New Roman" w:cs="Times New Roman"/>
            <w:sz w:val="24"/>
            <w:szCs w:val="24"/>
          </w:rPr>
          <w:t>.</w:t>
        </w:r>
      </w:ins>
      <w:ins w:id="63" w:author="jagadeesh narayanareddy" w:date="2019-07-07T20:30:00Z">
        <w:r w:rsidR="009D3DF4">
          <w:rPr>
            <w:rFonts w:ascii="Times New Roman" w:hAnsi="Times New Roman" w:cs="Times New Roman"/>
            <w:sz w:val="24"/>
            <w:szCs w:val="24"/>
          </w:rPr>
          <w:t xml:space="preserve"> cannot be termed as Promotive healthcare</w:t>
        </w:r>
      </w:ins>
      <w:ins w:id="64" w:author="jagadeesh narayanareddy" w:date="2019-07-12T20:33:00Z">
        <w:r w:rsidR="004631D5">
          <w:rPr>
            <w:rFonts w:ascii="Times New Roman" w:hAnsi="Times New Roman" w:cs="Times New Roman"/>
            <w:sz w:val="24"/>
            <w:szCs w:val="24"/>
          </w:rPr>
          <w:t xml:space="preserve"> as it affects health of the person.</w:t>
        </w:r>
      </w:ins>
    </w:p>
    <w:p w14:paraId="34318D2D" w14:textId="77777777" w:rsidR="008F306E" w:rsidRPr="00DB0BC3" w:rsidRDefault="008F306E" w:rsidP="008F306E">
      <w:pPr>
        <w:rPr>
          <w:moveTo w:id="65" w:author="jagadeesh narayanareddy" w:date="2019-07-15T06:03:00Z"/>
          <w:rFonts w:ascii="Times New Roman" w:hAnsi="Times New Roman" w:cs="Times New Roman"/>
          <w:b/>
          <w:sz w:val="24"/>
          <w:szCs w:val="24"/>
        </w:rPr>
      </w:pPr>
      <w:moveToRangeStart w:id="66" w:author="jagadeesh narayanareddy" w:date="2019-07-15T06:03:00Z" w:name="move14063026"/>
      <w:moveTo w:id="67" w:author="jagadeesh narayanareddy" w:date="2019-07-15T06:03:00Z">
        <w:r w:rsidRPr="00DB0BC3">
          <w:rPr>
            <w:rFonts w:ascii="Times New Roman" w:hAnsi="Times New Roman" w:cs="Times New Roman"/>
            <w:b/>
            <w:sz w:val="24"/>
            <w:szCs w:val="24"/>
          </w:rPr>
          <w:t>Could Sex reassigned individuals participate in sporting events of their choice?</w:t>
        </w:r>
      </w:moveTo>
    </w:p>
    <w:p w14:paraId="6C01C353" w14:textId="77777777" w:rsidR="008F306E" w:rsidRDefault="008F306E" w:rsidP="008F306E">
      <w:pPr>
        <w:rPr>
          <w:moveTo w:id="68" w:author="jagadeesh narayanareddy" w:date="2019-07-15T06:03:00Z"/>
          <w:rFonts w:ascii="Times New Roman" w:hAnsi="Times New Roman" w:cs="Times New Roman"/>
          <w:sz w:val="24"/>
          <w:szCs w:val="24"/>
        </w:rPr>
      </w:pPr>
      <w:moveTo w:id="69" w:author="jagadeesh narayanareddy" w:date="2019-07-15T06:03:00Z">
        <w:r>
          <w:rPr>
            <w:rFonts w:ascii="Times New Roman" w:hAnsi="Times New Roman" w:cs="Times New Roman"/>
            <w:sz w:val="24"/>
            <w:szCs w:val="24"/>
          </w:rPr>
          <w:t>All Sex reassigned individuals cannot participate in sporting events of their choice immediately after the surgery. The IAAF has implemented some regulations to follow. Individuals undergoing female to male sex reassignment can participate in all male events provided their sex identifying certificate and legal documents (passport) are proper. But for those individuals undergoing male to female sex reassignment should comply with the IAAF regulations to be eligible to participate in female events after a 12month period and if their circulating blood testosterone levels comply to those specified for female competitions</w:t>
        </w:r>
        <w:r w:rsidRPr="00592C3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7</w:t>
        </w:r>
        <w:r w:rsidRPr="00592C30">
          <w:rPr>
            <w:rFonts w:ascii="Times New Roman" w:hAnsi="Times New Roman" w:cs="Times New Roman"/>
            <w:sz w:val="24"/>
            <w:szCs w:val="24"/>
            <w:vertAlign w:val="superscript"/>
          </w:rPr>
          <w:t>,</w:t>
        </w:r>
        <w:r>
          <w:rPr>
            <w:rFonts w:ascii="Times New Roman" w:hAnsi="Times New Roman" w:cs="Times New Roman"/>
            <w:sz w:val="24"/>
            <w:szCs w:val="24"/>
            <w:vertAlign w:val="superscript"/>
          </w:rPr>
          <w:t>8</w:t>
        </w:r>
        <w:r>
          <w:rPr>
            <w:rFonts w:ascii="Times New Roman" w:hAnsi="Times New Roman" w:cs="Times New Roman"/>
            <w:sz w:val="24"/>
            <w:szCs w:val="24"/>
          </w:rPr>
          <w:t>.</w:t>
        </w:r>
      </w:moveTo>
    </w:p>
    <w:moveToRangeEnd w:id="66"/>
    <w:p w14:paraId="4F13585B" w14:textId="77777777" w:rsidR="008F306E" w:rsidRDefault="008F306E" w:rsidP="004A7A7B">
      <w:pPr>
        <w:rPr>
          <w:ins w:id="70" w:author="jagadeesh narayanareddy" w:date="2019-07-15T06:03:00Z"/>
          <w:rFonts w:ascii="Times New Roman" w:hAnsi="Times New Roman" w:cs="Times New Roman"/>
          <w:b/>
          <w:sz w:val="24"/>
          <w:szCs w:val="24"/>
        </w:rPr>
      </w:pPr>
    </w:p>
    <w:p w14:paraId="29AFE58D" w14:textId="5D638C89" w:rsidR="00543C4A" w:rsidRPr="00495C6C" w:rsidRDefault="00543C4A" w:rsidP="004A7A7B">
      <w:pPr>
        <w:rPr>
          <w:rFonts w:ascii="Times New Roman" w:hAnsi="Times New Roman" w:cs="Times New Roman"/>
          <w:b/>
          <w:sz w:val="24"/>
          <w:szCs w:val="24"/>
        </w:rPr>
      </w:pPr>
      <w:r w:rsidRPr="00495C6C">
        <w:rPr>
          <w:rFonts w:ascii="Times New Roman" w:hAnsi="Times New Roman" w:cs="Times New Roman"/>
          <w:b/>
          <w:sz w:val="24"/>
          <w:szCs w:val="24"/>
        </w:rPr>
        <w:t xml:space="preserve">Are all individuals with </w:t>
      </w:r>
      <w:r w:rsidR="00495C6C">
        <w:rPr>
          <w:rFonts w:ascii="Times New Roman" w:hAnsi="Times New Roman" w:cs="Times New Roman"/>
          <w:b/>
          <w:sz w:val="24"/>
          <w:szCs w:val="24"/>
        </w:rPr>
        <w:t xml:space="preserve">DSD or </w:t>
      </w:r>
      <w:r w:rsidRPr="00495C6C">
        <w:rPr>
          <w:rFonts w:ascii="Times New Roman" w:hAnsi="Times New Roman" w:cs="Times New Roman"/>
          <w:b/>
          <w:sz w:val="24"/>
          <w:szCs w:val="24"/>
        </w:rPr>
        <w:t xml:space="preserve">hyperandrogenism barred from all sports competitions? </w:t>
      </w:r>
    </w:p>
    <w:p w14:paraId="2853BB31" w14:textId="723FC305" w:rsidR="00495C6C" w:rsidRPr="00642B5C" w:rsidRDefault="00495C6C" w:rsidP="004A7A7B">
      <w:pPr>
        <w:rPr>
          <w:rFonts w:ascii="Times New Roman" w:hAnsi="Times New Roman" w:cs="Times New Roman"/>
          <w:sz w:val="24"/>
          <w:szCs w:val="24"/>
        </w:rPr>
      </w:pPr>
      <w:r w:rsidRPr="00642B5C">
        <w:rPr>
          <w:rFonts w:ascii="Times New Roman" w:hAnsi="Times New Roman" w:cs="Times New Roman"/>
          <w:sz w:val="24"/>
          <w:szCs w:val="24"/>
        </w:rPr>
        <w:t>A</w:t>
      </w:r>
      <w:ins w:id="71" w:author="jagadeesh narayanareddy" w:date="2019-07-07T20:32:00Z">
        <w:r w:rsidR="009D3DF4">
          <w:rPr>
            <w:rFonts w:ascii="Times New Roman" w:hAnsi="Times New Roman" w:cs="Times New Roman"/>
            <w:sz w:val="24"/>
            <w:szCs w:val="24"/>
          </w:rPr>
          <w:t>s per IAAF gu</w:t>
        </w:r>
      </w:ins>
      <w:ins w:id="72" w:author="jagadeesh narayanareddy" w:date="2019-07-07T20:33:00Z">
        <w:r w:rsidR="009D3DF4">
          <w:rPr>
            <w:rFonts w:ascii="Times New Roman" w:hAnsi="Times New Roman" w:cs="Times New Roman"/>
            <w:sz w:val="24"/>
            <w:szCs w:val="24"/>
          </w:rPr>
          <w:t>idelines a</w:t>
        </w:r>
      </w:ins>
      <w:r w:rsidRPr="00642B5C">
        <w:rPr>
          <w:rFonts w:ascii="Times New Roman" w:hAnsi="Times New Roman" w:cs="Times New Roman"/>
          <w:sz w:val="24"/>
          <w:szCs w:val="24"/>
        </w:rPr>
        <w:t>ll individuals with DSD or Hyperandrogenism are not barred from all sports competitions. The IAAF has clarified</w:t>
      </w:r>
      <w:r w:rsidRPr="00642B5C">
        <w:rPr>
          <w:rFonts w:ascii="Times New Roman" w:hAnsi="Times New Roman" w:cs="Times New Roman"/>
          <w:sz w:val="24"/>
          <w:szCs w:val="24"/>
          <w:vertAlign w:val="superscript"/>
        </w:rPr>
        <w:t xml:space="preserve">2 </w:t>
      </w:r>
      <w:r w:rsidRPr="00642B5C">
        <w:rPr>
          <w:rFonts w:ascii="Times New Roman" w:hAnsi="Times New Roman" w:cs="Times New Roman"/>
          <w:sz w:val="24"/>
          <w:szCs w:val="24"/>
        </w:rPr>
        <w:t xml:space="preserve">only for international competitions the following DSDs - </w:t>
      </w:r>
      <w:del w:id="73" w:author="jagadeesh narayanareddy" w:date="2019-07-07T20:33:00Z">
        <w:r w:rsidR="00642B5C" w:rsidDel="009D3DF4">
          <w:rPr>
            <w:rFonts w:ascii="Times New Roman" w:hAnsi="Times New Roman" w:cs="Times New Roman"/>
            <w:sz w:val="24"/>
            <w:szCs w:val="24"/>
          </w:rPr>
          <w:delText xml:space="preserve">              </w:delText>
        </w:r>
      </w:del>
      <w:r w:rsidR="00642B5C">
        <w:rPr>
          <w:rFonts w:ascii="Times New Roman" w:hAnsi="Times New Roman" w:cs="Times New Roman"/>
          <w:sz w:val="24"/>
          <w:szCs w:val="24"/>
        </w:rPr>
        <w:t xml:space="preserve"> </w:t>
      </w:r>
      <w:r w:rsidRPr="00642B5C">
        <w:rPr>
          <w:rFonts w:ascii="Times New Roman" w:hAnsi="Times New Roman" w:cs="Times New Roman"/>
          <w:sz w:val="24"/>
          <w:szCs w:val="24"/>
        </w:rPr>
        <w:t>5α-reductase type 2 deficiency, partial androgen insensitivity syndrome (PAIS), 17β-hydroxysteroid dehydrogenase type 3 (17β- HSD3) deficiency, ovo</w:t>
      </w:r>
      <w:r w:rsidR="00642B5C" w:rsidRPr="00642B5C">
        <w:rPr>
          <w:rFonts w:ascii="Times New Roman" w:hAnsi="Times New Roman" w:cs="Times New Roman"/>
          <w:sz w:val="24"/>
          <w:szCs w:val="24"/>
        </w:rPr>
        <w:t>-</w:t>
      </w:r>
      <w:r w:rsidRPr="00642B5C">
        <w:rPr>
          <w:rFonts w:ascii="Times New Roman" w:hAnsi="Times New Roman" w:cs="Times New Roman"/>
          <w:sz w:val="24"/>
          <w:szCs w:val="24"/>
        </w:rPr>
        <w:t>testicular DSD, any other genetic disorder involving disordered gonadal steroidogenesis are barred</w:t>
      </w:r>
      <w:r w:rsidR="002830F7" w:rsidRPr="00642B5C">
        <w:rPr>
          <w:rFonts w:ascii="Times New Roman" w:hAnsi="Times New Roman" w:cs="Times New Roman"/>
          <w:sz w:val="24"/>
          <w:szCs w:val="24"/>
        </w:rPr>
        <w:t xml:space="preserve"> from competing in female category events that too middle distance track events (400m to a mile distance) both individual and relay competitions. In addition, these individuals of DSD </w:t>
      </w:r>
      <w:r w:rsidR="00642B5C" w:rsidRPr="00642B5C">
        <w:rPr>
          <w:rFonts w:ascii="Times New Roman" w:hAnsi="Times New Roman" w:cs="Times New Roman"/>
          <w:sz w:val="24"/>
          <w:szCs w:val="24"/>
        </w:rPr>
        <w:t xml:space="preserve">to be barred </w:t>
      </w:r>
      <w:r w:rsidR="002830F7" w:rsidRPr="00642B5C">
        <w:rPr>
          <w:rFonts w:ascii="Times New Roman" w:hAnsi="Times New Roman" w:cs="Times New Roman"/>
          <w:sz w:val="24"/>
          <w:szCs w:val="24"/>
        </w:rPr>
        <w:t xml:space="preserve">should have circulating blood levels of testosterone above 5nmol/L and should have sufficient androgen sensitivity for those levels of testosterone to have a material androgenising effect. </w:t>
      </w:r>
      <w:r w:rsidR="0055653D">
        <w:rPr>
          <w:rFonts w:ascii="Times New Roman" w:hAnsi="Times New Roman" w:cs="Times New Roman"/>
          <w:sz w:val="24"/>
          <w:szCs w:val="24"/>
        </w:rPr>
        <w:t>And</w:t>
      </w:r>
      <w:r w:rsidR="002830F7" w:rsidRPr="00642B5C">
        <w:rPr>
          <w:rFonts w:ascii="Times New Roman" w:hAnsi="Times New Roman" w:cs="Times New Roman"/>
          <w:sz w:val="24"/>
          <w:szCs w:val="24"/>
        </w:rPr>
        <w:t xml:space="preserve"> all hyperandrogenism (polycystic ovarian syndrome</w:t>
      </w:r>
      <w:r w:rsidR="0055653D">
        <w:rPr>
          <w:rFonts w:ascii="Times New Roman" w:hAnsi="Times New Roman" w:cs="Times New Roman"/>
          <w:sz w:val="24"/>
          <w:szCs w:val="24"/>
        </w:rPr>
        <w:t>, androgen insensitivity syndrome</w:t>
      </w:r>
      <w:r w:rsidR="002830F7" w:rsidRPr="00642B5C">
        <w:rPr>
          <w:rFonts w:ascii="Times New Roman" w:hAnsi="Times New Roman" w:cs="Times New Roman"/>
          <w:sz w:val="24"/>
          <w:szCs w:val="24"/>
        </w:rPr>
        <w:t>)</w:t>
      </w:r>
      <w:r w:rsidR="00642B5C" w:rsidRPr="00642B5C">
        <w:rPr>
          <w:rFonts w:ascii="Times New Roman" w:hAnsi="Times New Roman" w:cs="Times New Roman"/>
          <w:sz w:val="24"/>
          <w:szCs w:val="24"/>
          <w:vertAlign w:val="superscript"/>
        </w:rPr>
        <w:t>3</w:t>
      </w:r>
      <w:r w:rsidR="002830F7" w:rsidRPr="00642B5C">
        <w:rPr>
          <w:rFonts w:ascii="Times New Roman" w:hAnsi="Times New Roman" w:cs="Times New Roman"/>
          <w:sz w:val="24"/>
          <w:szCs w:val="24"/>
        </w:rPr>
        <w:t xml:space="preserve"> exhibiting females are not barred as their circulating blood levels of </w:t>
      </w:r>
      <w:r w:rsidR="00642B5C" w:rsidRPr="00642B5C">
        <w:rPr>
          <w:rFonts w:ascii="Times New Roman" w:hAnsi="Times New Roman" w:cs="Times New Roman"/>
          <w:sz w:val="24"/>
          <w:szCs w:val="24"/>
        </w:rPr>
        <w:t>testosterone</w:t>
      </w:r>
      <w:r w:rsidR="002830F7" w:rsidRPr="00642B5C">
        <w:rPr>
          <w:rFonts w:ascii="Times New Roman" w:hAnsi="Times New Roman" w:cs="Times New Roman"/>
          <w:sz w:val="24"/>
          <w:szCs w:val="24"/>
        </w:rPr>
        <w:t xml:space="preserve"> are below 5nmol/</w:t>
      </w:r>
      <w:proofErr w:type="spellStart"/>
      <w:r w:rsidR="002830F7" w:rsidRPr="00642B5C">
        <w:rPr>
          <w:rFonts w:ascii="Times New Roman" w:hAnsi="Times New Roman" w:cs="Times New Roman"/>
          <w:sz w:val="24"/>
          <w:szCs w:val="24"/>
        </w:rPr>
        <w:t>L.</w:t>
      </w:r>
      <w:ins w:id="74" w:author="jagadeesh narayanareddy" w:date="2019-07-07T20:34:00Z">
        <w:r w:rsidR="009D3DF4">
          <w:rPr>
            <w:rFonts w:ascii="Times New Roman" w:hAnsi="Times New Roman" w:cs="Times New Roman"/>
            <w:sz w:val="24"/>
            <w:szCs w:val="24"/>
          </w:rPr>
          <w:t>This</w:t>
        </w:r>
        <w:proofErr w:type="spellEnd"/>
        <w:r w:rsidR="009D3DF4">
          <w:rPr>
            <w:rFonts w:ascii="Times New Roman" w:hAnsi="Times New Roman" w:cs="Times New Roman"/>
            <w:sz w:val="24"/>
            <w:szCs w:val="24"/>
          </w:rPr>
          <w:t xml:space="preserve"> arg</w:t>
        </w:r>
      </w:ins>
      <w:ins w:id="75" w:author="jagadeesh narayanareddy" w:date="2019-07-07T20:35:00Z">
        <w:r w:rsidR="009D3DF4">
          <w:rPr>
            <w:rFonts w:ascii="Times New Roman" w:hAnsi="Times New Roman" w:cs="Times New Roman"/>
            <w:sz w:val="24"/>
            <w:szCs w:val="24"/>
          </w:rPr>
          <w:t xml:space="preserve">ument of IAAF barring individuals with </w:t>
        </w:r>
      </w:ins>
      <w:ins w:id="76" w:author="jagadeesh narayanareddy" w:date="2019-07-07T20:36:00Z">
        <w:r w:rsidR="009D3DF4" w:rsidRPr="00642B5C">
          <w:rPr>
            <w:rFonts w:ascii="Times New Roman" w:hAnsi="Times New Roman" w:cs="Times New Roman"/>
            <w:sz w:val="24"/>
            <w:szCs w:val="24"/>
          </w:rPr>
          <w:t>circulating blood levels of testosterone above 5nmol/L</w:t>
        </w:r>
        <w:r w:rsidR="009D3DF4">
          <w:rPr>
            <w:rFonts w:ascii="Times New Roman" w:hAnsi="Times New Roman" w:cs="Times New Roman"/>
            <w:sz w:val="24"/>
            <w:szCs w:val="24"/>
          </w:rPr>
          <w:t xml:space="preserve"> could be because of the </w:t>
        </w:r>
      </w:ins>
      <w:ins w:id="77" w:author="jagadeesh narayanareddy" w:date="2019-07-07T20:44:00Z">
        <w:r w:rsidR="00B905F1">
          <w:rPr>
            <w:rFonts w:ascii="Times New Roman" w:hAnsi="Times New Roman" w:cs="Times New Roman"/>
            <w:sz w:val="24"/>
            <w:szCs w:val="24"/>
          </w:rPr>
          <w:t xml:space="preserve">IAAF </w:t>
        </w:r>
      </w:ins>
      <w:ins w:id="78" w:author="jagadeesh narayanareddy" w:date="2019-07-07T20:36:00Z">
        <w:r w:rsidR="009D3DF4">
          <w:rPr>
            <w:rFonts w:ascii="Times New Roman" w:hAnsi="Times New Roman" w:cs="Times New Roman"/>
            <w:sz w:val="24"/>
            <w:szCs w:val="24"/>
          </w:rPr>
          <w:t xml:space="preserve">evidence of increased muscle bulk and </w:t>
        </w:r>
      </w:ins>
      <w:ins w:id="79" w:author="jagadeesh narayanareddy" w:date="2019-07-07T20:37:00Z">
        <w:r w:rsidR="009D3DF4">
          <w:rPr>
            <w:rFonts w:ascii="Times New Roman" w:hAnsi="Times New Roman" w:cs="Times New Roman"/>
            <w:sz w:val="24"/>
            <w:szCs w:val="24"/>
          </w:rPr>
          <w:t xml:space="preserve">increased muscle power as a result of </w:t>
        </w:r>
      </w:ins>
      <w:ins w:id="80" w:author="jagadeesh narayanareddy" w:date="2019-07-07T20:41:00Z">
        <w:r w:rsidR="00446ED2">
          <w:rPr>
            <w:rFonts w:ascii="Times New Roman" w:hAnsi="Times New Roman" w:cs="Times New Roman"/>
            <w:sz w:val="24"/>
            <w:szCs w:val="24"/>
          </w:rPr>
          <w:t xml:space="preserve">such </w:t>
        </w:r>
      </w:ins>
      <w:ins w:id="81" w:author="jagadeesh narayanareddy" w:date="2019-07-07T20:37:00Z">
        <w:r w:rsidR="009D3DF4">
          <w:rPr>
            <w:rFonts w:ascii="Times New Roman" w:hAnsi="Times New Roman" w:cs="Times New Roman"/>
            <w:sz w:val="24"/>
            <w:szCs w:val="24"/>
          </w:rPr>
          <w:t>testosterone</w:t>
        </w:r>
      </w:ins>
      <w:ins w:id="82" w:author="jagadeesh narayanareddy" w:date="2019-07-07T20:41:00Z">
        <w:r w:rsidR="00446ED2">
          <w:rPr>
            <w:rFonts w:ascii="Times New Roman" w:hAnsi="Times New Roman" w:cs="Times New Roman"/>
            <w:sz w:val="24"/>
            <w:szCs w:val="24"/>
          </w:rPr>
          <w:t xml:space="preserve"> levels</w:t>
        </w:r>
      </w:ins>
      <w:ins w:id="83" w:author="jagadeesh narayanareddy" w:date="2019-07-07T20:37:00Z">
        <w:r w:rsidR="009D3DF4">
          <w:rPr>
            <w:rFonts w:ascii="Times New Roman" w:hAnsi="Times New Roman" w:cs="Times New Roman"/>
            <w:sz w:val="24"/>
            <w:szCs w:val="24"/>
          </w:rPr>
          <w:t xml:space="preserve">. And </w:t>
        </w:r>
      </w:ins>
      <w:ins w:id="84" w:author="jagadeesh narayanareddy" w:date="2019-07-07T20:42:00Z">
        <w:r w:rsidR="00446ED2">
          <w:rPr>
            <w:rFonts w:ascii="Times New Roman" w:hAnsi="Times New Roman" w:cs="Times New Roman"/>
            <w:sz w:val="24"/>
            <w:szCs w:val="24"/>
          </w:rPr>
          <w:t>if</w:t>
        </w:r>
      </w:ins>
      <w:ins w:id="85" w:author="jagadeesh narayanareddy" w:date="2019-07-07T20:37:00Z">
        <w:r w:rsidR="009D3DF4">
          <w:rPr>
            <w:rFonts w:ascii="Times New Roman" w:hAnsi="Times New Roman" w:cs="Times New Roman"/>
            <w:sz w:val="24"/>
            <w:szCs w:val="24"/>
          </w:rPr>
          <w:t xml:space="preserve"> s</w:t>
        </w:r>
      </w:ins>
      <w:ins w:id="86" w:author="jagadeesh narayanareddy" w:date="2019-07-07T20:38:00Z">
        <w:r w:rsidR="009D3DF4">
          <w:rPr>
            <w:rFonts w:ascii="Times New Roman" w:hAnsi="Times New Roman" w:cs="Times New Roman"/>
            <w:sz w:val="24"/>
            <w:szCs w:val="24"/>
          </w:rPr>
          <w:t xml:space="preserve">uch individuals are </w:t>
        </w:r>
      </w:ins>
      <w:ins w:id="87" w:author="jagadeesh narayanareddy" w:date="2019-07-07T20:42:00Z">
        <w:r w:rsidR="00446ED2">
          <w:rPr>
            <w:rFonts w:ascii="Times New Roman" w:hAnsi="Times New Roman" w:cs="Times New Roman"/>
            <w:sz w:val="24"/>
            <w:szCs w:val="24"/>
          </w:rPr>
          <w:t>allowed to compete</w:t>
        </w:r>
      </w:ins>
      <w:ins w:id="88" w:author="jagadeesh narayanareddy" w:date="2019-07-07T20:38:00Z">
        <w:r w:rsidR="009D3DF4">
          <w:rPr>
            <w:rFonts w:ascii="Times New Roman" w:hAnsi="Times New Roman" w:cs="Times New Roman"/>
            <w:sz w:val="24"/>
            <w:szCs w:val="24"/>
          </w:rPr>
          <w:t xml:space="preserve"> in female events </w:t>
        </w:r>
        <w:r w:rsidR="00446ED2">
          <w:rPr>
            <w:rFonts w:ascii="Times New Roman" w:hAnsi="Times New Roman" w:cs="Times New Roman"/>
            <w:sz w:val="24"/>
            <w:szCs w:val="24"/>
          </w:rPr>
          <w:t xml:space="preserve">it would be </w:t>
        </w:r>
      </w:ins>
      <w:ins w:id="89" w:author="jagadeesh narayanareddy" w:date="2019-07-07T20:43:00Z">
        <w:r w:rsidR="00446ED2">
          <w:rPr>
            <w:rFonts w:ascii="Times New Roman" w:hAnsi="Times New Roman" w:cs="Times New Roman"/>
            <w:sz w:val="24"/>
            <w:szCs w:val="24"/>
          </w:rPr>
          <w:t xml:space="preserve">unjust and </w:t>
        </w:r>
      </w:ins>
      <w:ins w:id="90" w:author="jagadeesh narayanareddy" w:date="2019-07-07T20:38:00Z">
        <w:r w:rsidR="00446ED2">
          <w:rPr>
            <w:rFonts w:ascii="Times New Roman" w:hAnsi="Times New Roman" w:cs="Times New Roman"/>
            <w:sz w:val="24"/>
            <w:szCs w:val="24"/>
          </w:rPr>
          <w:t xml:space="preserve">unfair to compete as remaining </w:t>
        </w:r>
      </w:ins>
      <w:ins w:id="91" w:author="jagadeesh narayanareddy" w:date="2019-07-07T20:41:00Z">
        <w:r w:rsidR="00446ED2">
          <w:rPr>
            <w:rFonts w:ascii="Times New Roman" w:hAnsi="Times New Roman" w:cs="Times New Roman"/>
            <w:sz w:val="24"/>
            <w:szCs w:val="24"/>
          </w:rPr>
          <w:t>competing</w:t>
        </w:r>
      </w:ins>
      <w:ins w:id="92" w:author="jagadeesh narayanareddy" w:date="2019-07-07T20:38:00Z">
        <w:r w:rsidR="00446ED2">
          <w:rPr>
            <w:rFonts w:ascii="Times New Roman" w:hAnsi="Times New Roman" w:cs="Times New Roman"/>
            <w:sz w:val="24"/>
            <w:szCs w:val="24"/>
          </w:rPr>
          <w:t xml:space="preserve"> females may not have the </w:t>
        </w:r>
      </w:ins>
      <w:ins w:id="93" w:author="jagadeesh narayanareddy" w:date="2019-07-15T05:43:00Z">
        <w:r w:rsidR="00F149C2">
          <w:rPr>
            <w:rFonts w:ascii="Times New Roman" w:hAnsi="Times New Roman" w:cs="Times New Roman"/>
            <w:sz w:val="24"/>
            <w:szCs w:val="24"/>
          </w:rPr>
          <w:t xml:space="preserve">same </w:t>
        </w:r>
      </w:ins>
      <w:ins w:id="94" w:author="jagadeesh narayanareddy" w:date="2019-07-07T20:38:00Z">
        <w:r w:rsidR="00446ED2">
          <w:rPr>
            <w:rFonts w:ascii="Times New Roman" w:hAnsi="Times New Roman" w:cs="Times New Roman"/>
            <w:sz w:val="24"/>
            <w:szCs w:val="24"/>
          </w:rPr>
          <w:t xml:space="preserve">advantages </w:t>
        </w:r>
      </w:ins>
      <w:ins w:id="95" w:author="jagadeesh narayanareddy" w:date="2019-07-07T20:39:00Z">
        <w:r w:rsidR="00446ED2">
          <w:rPr>
            <w:rFonts w:ascii="Times New Roman" w:hAnsi="Times New Roman" w:cs="Times New Roman"/>
            <w:sz w:val="24"/>
            <w:szCs w:val="24"/>
          </w:rPr>
          <w:t>of increased blood testosterone levels in their blood circulation</w:t>
        </w:r>
        <w:r w:rsidR="00446ED2" w:rsidRPr="00642B5C">
          <w:rPr>
            <w:rFonts w:ascii="Times New Roman" w:hAnsi="Times New Roman" w:cs="Times New Roman"/>
            <w:sz w:val="24"/>
            <w:szCs w:val="24"/>
            <w:vertAlign w:val="superscript"/>
          </w:rPr>
          <w:t>2</w:t>
        </w:r>
        <w:r w:rsidR="00446ED2">
          <w:rPr>
            <w:rFonts w:ascii="Times New Roman" w:hAnsi="Times New Roman" w:cs="Times New Roman"/>
            <w:sz w:val="24"/>
            <w:szCs w:val="24"/>
          </w:rPr>
          <w:t>.</w:t>
        </w:r>
      </w:ins>
      <w:ins w:id="96" w:author="jagadeesh narayanareddy" w:date="2019-07-15T05:39:00Z">
        <w:r w:rsidR="00F149C2">
          <w:rPr>
            <w:rFonts w:ascii="Times New Roman" w:hAnsi="Times New Roman" w:cs="Times New Roman"/>
            <w:sz w:val="24"/>
            <w:szCs w:val="24"/>
          </w:rPr>
          <w:t xml:space="preserve"> But </w:t>
        </w:r>
      </w:ins>
      <w:ins w:id="97" w:author="jagadeesh narayanareddy" w:date="2019-07-15T05:53:00Z">
        <w:r w:rsidR="00285DCD">
          <w:rPr>
            <w:rFonts w:ascii="Times New Roman" w:hAnsi="Times New Roman" w:cs="Times New Roman"/>
            <w:sz w:val="24"/>
            <w:szCs w:val="24"/>
          </w:rPr>
          <w:t xml:space="preserve">the counterarguments are - </w:t>
        </w:r>
      </w:ins>
      <w:ins w:id="98" w:author="jagadeesh narayanareddy" w:date="2019-07-15T05:39:00Z">
        <w:r w:rsidR="00F149C2">
          <w:rPr>
            <w:rFonts w:ascii="Times New Roman" w:hAnsi="Times New Roman" w:cs="Times New Roman"/>
            <w:sz w:val="24"/>
            <w:szCs w:val="24"/>
          </w:rPr>
          <w:t>if</w:t>
        </w:r>
      </w:ins>
      <w:ins w:id="99" w:author="jagadeesh narayanareddy" w:date="2019-07-15T05:40:00Z">
        <w:r w:rsidR="00F149C2">
          <w:rPr>
            <w:rFonts w:ascii="Times New Roman" w:hAnsi="Times New Roman" w:cs="Times New Roman"/>
            <w:sz w:val="24"/>
            <w:szCs w:val="24"/>
          </w:rPr>
          <w:t xml:space="preserve"> once all individuals are categorised or grouped as one (female) then </w:t>
        </w:r>
      </w:ins>
      <w:ins w:id="100" w:author="jagadeesh narayanareddy" w:date="2019-07-15T05:43:00Z">
        <w:r w:rsidR="00F149C2">
          <w:rPr>
            <w:rFonts w:ascii="Times New Roman" w:hAnsi="Times New Roman" w:cs="Times New Roman"/>
            <w:sz w:val="24"/>
            <w:szCs w:val="24"/>
          </w:rPr>
          <w:t>there</w:t>
        </w:r>
      </w:ins>
      <w:ins w:id="101" w:author="jagadeesh narayanareddy" w:date="2019-07-15T05:40:00Z">
        <w:r w:rsidR="00F149C2">
          <w:rPr>
            <w:rFonts w:ascii="Times New Roman" w:hAnsi="Times New Roman" w:cs="Times New Roman"/>
            <w:sz w:val="24"/>
            <w:szCs w:val="24"/>
          </w:rPr>
          <w:t xml:space="preserve"> should not be any discrimination amongst </w:t>
        </w:r>
      </w:ins>
      <w:ins w:id="102" w:author="jagadeesh narayanareddy" w:date="2019-07-15T05:41:00Z">
        <w:r w:rsidR="00F149C2">
          <w:rPr>
            <w:rFonts w:ascii="Times New Roman" w:hAnsi="Times New Roman" w:cs="Times New Roman"/>
            <w:sz w:val="24"/>
            <w:szCs w:val="24"/>
          </w:rPr>
          <w:t xml:space="preserve">those individuals of the group based on </w:t>
        </w:r>
      </w:ins>
      <w:ins w:id="103" w:author="jagadeesh narayanareddy" w:date="2019-07-15T05:42:00Z">
        <w:r w:rsidR="00F149C2">
          <w:rPr>
            <w:rFonts w:ascii="Times New Roman" w:hAnsi="Times New Roman" w:cs="Times New Roman"/>
            <w:sz w:val="24"/>
            <w:szCs w:val="24"/>
          </w:rPr>
          <w:t>characteristics</w:t>
        </w:r>
      </w:ins>
      <w:ins w:id="104" w:author="jagadeesh narayanareddy" w:date="2019-07-15T05:41:00Z">
        <w:r w:rsidR="00F149C2">
          <w:rPr>
            <w:rFonts w:ascii="Times New Roman" w:hAnsi="Times New Roman" w:cs="Times New Roman"/>
            <w:sz w:val="24"/>
            <w:szCs w:val="24"/>
          </w:rPr>
          <w:t xml:space="preserve"> which are not induced (intentional or accidental)</w:t>
        </w:r>
      </w:ins>
      <w:ins w:id="105" w:author="jagadeesh narayanareddy" w:date="2019-07-15T05:42:00Z">
        <w:r w:rsidR="00F149C2">
          <w:rPr>
            <w:rFonts w:ascii="Times New Roman" w:hAnsi="Times New Roman" w:cs="Times New Roman"/>
            <w:sz w:val="24"/>
            <w:szCs w:val="24"/>
          </w:rPr>
          <w:t xml:space="preserve"> and also which are congenital (born with) or genetic (hereditary)</w:t>
        </w:r>
      </w:ins>
      <w:ins w:id="106" w:author="jagadeesh narayanareddy" w:date="2019-07-15T05:43:00Z">
        <w:r w:rsidR="00F149C2">
          <w:rPr>
            <w:rFonts w:ascii="Times New Roman" w:hAnsi="Times New Roman" w:cs="Times New Roman"/>
            <w:sz w:val="24"/>
            <w:szCs w:val="24"/>
          </w:rPr>
          <w:t xml:space="preserve"> or for which the individual had no control.</w:t>
        </w:r>
      </w:ins>
      <w:ins w:id="107" w:author="jagadeesh narayanareddy" w:date="2019-07-15T05:54:00Z">
        <w:r w:rsidR="00285DCD">
          <w:rPr>
            <w:rFonts w:ascii="Times New Roman" w:hAnsi="Times New Roman" w:cs="Times New Roman"/>
            <w:sz w:val="24"/>
            <w:szCs w:val="24"/>
          </w:rPr>
          <w:t xml:space="preserve"> Another counterargument is of World Medical Association claiming</w:t>
        </w:r>
      </w:ins>
      <w:ins w:id="108" w:author="jagadeesh narayanareddy" w:date="2019-07-15T05:55:00Z">
        <w:r w:rsidR="00285DCD">
          <w:rPr>
            <w:rFonts w:ascii="Times New Roman" w:hAnsi="Times New Roman" w:cs="Times New Roman"/>
            <w:sz w:val="24"/>
            <w:szCs w:val="24"/>
          </w:rPr>
          <w:t xml:space="preserve"> such testosterone levels in individuals with DSDs are due to genetic variation of female athletes and </w:t>
        </w:r>
      </w:ins>
      <w:ins w:id="109" w:author="jagadeesh narayanareddy" w:date="2019-07-15T05:56:00Z">
        <w:r w:rsidR="00285DCD">
          <w:rPr>
            <w:rFonts w:ascii="Times New Roman" w:hAnsi="Times New Roman" w:cs="Times New Roman"/>
            <w:sz w:val="24"/>
            <w:szCs w:val="24"/>
          </w:rPr>
          <w:t xml:space="preserve">any attempt to reduce those testosterone levels just because to make them eligible to compete in a </w:t>
        </w:r>
      </w:ins>
      <w:ins w:id="110" w:author="jagadeesh narayanareddy" w:date="2019-07-15T05:58:00Z">
        <w:r w:rsidR="008F306E">
          <w:rPr>
            <w:rFonts w:ascii="Times New Roman" w:hAnsi="Times New Roman" w:cs="Times New Roman"/>
            <w:sz w:val="24"/>
            <w:szCs w:val="24"/>
          </w:rPr>
          <w:t xml:space="preserve">female </w:t>
        </w:r>
      </w:ins>
      <w:ins w:id="111" w:author="jagadeesh narayanareddy" w:date="2019-07-15T05:56:00Z">
        <w:r w:rsidR="00285DCD">
          <w:rPr>
            <w:rFonts w:ascii="Times New Roman" w:hAnsi="Times New Roman" w:cs="Times New Roman"/>
            <w:sz w:val="24"/>
            <w:szCs w:val="24"/>
          </w:rPr>
          <w:t>sports event</w:t>
        </w:r>
        <w:r w:rsidR="008F306E">
          <w:rPr>
            <w:rFonts w:ascii="Times New Roman" w:hAnsi="Times New Roman" w:cs="Times New Roman"/>
            <w:sz w:val="24"/>
            <w:szCs w:val="24"/>
          </w:rPr>
          <w:t xml:space="preserve"> (which is no</w:t>
        </w:r>
      </w:ins>
      <w:ins w:id="112" w:author="jagadeesh narayanareddy" w:date="2019-07-15T05:57:00Z">
        <w:r w:rsidR="008F306E">
          <w:rPr>
            <w:rFonts w:ascii="Times New Roman" w:hAnsi="Times New Roman" w:cs="Times New Roman"/>
            <w:sz w:val="24"/>
            <w:szCs w:val="24"/>
          </w:rPr>
          <w:t>t pathological</w:t>
        </w:r>
      </w:ins>
      <w:ins w:id="113" w:author="jagadeesh narayanareddy" w:date="2019-07-15T05:56:00Z">
        <w:r w:rsidR="008F306E">
          <w:rPr>
            <w:rFonts w:ascii="Times New Roman" w:hAnsi="Times New Roman" w:cs="Times New Roman"/>
            <w:sz w:val="24"/>
            <w:szCs w:val="24"/>
          </w:rPr>
          <w:t>)</w:t>
        </w:r>
      </w:ins>
      <w:ins w:id="114" w:author="jagadeesh narayanareddy" w:date="2019-07-15T05:57:00Z">
        <w:r w:rsidR="008F306E">
          <w:rPr>
            <w:rFonts w:ascii="Times New Roman" w:hAnsi="Times New Roman" w:cs="Times New Roman"/>
            <w:sz w:val="24"/>
            <w:szCs w:val="24"/>
          </w:rPr>
          <w:t xml:space="preserve"> would amount to violation of international medical ethics and also human rights standards.</w:t>
        </w:r>
      </w:ins>
      <w:ins w:id="115" w:author="jagadeesh narayanareddy" w:date="2019-07-15T05:59:00Z">
        <w:r w:rsidR="008F306E" w:rsidRPr="008F306E">
          <w:rPr>
            <w:rFonts w:ascii="Times New Roman" w:hAnsi="Times New Roman" w:cs="Times New Roman"/>
            <w:sz w:val="24"/>
            <w:szCs w:val="24"/>
            <w:vertAlign w:val="superscript"/>
          </w:rPr>
          <w:t xml:space="preserve"> </w:t>
        </w:r>
        <w:r w:rsidR="008F306E">
          <w:rPr>
            <w:rFonts w:ascii="Times New Roman" w:hAnsi="Times New Roman" w:cs="Times New Roman"/>
            <w:sz w:val="24"/>
            <w:szCs w:val="24"/>
            <w:vertAlign w:val="superscript"/>
          </w:rPr>
          <w:t xml:space="preserve">9 </w:t>
        </w:r>
      </w:ins>
      <w:ins w:id="116" w:author="jagadeesh narayanareddy" w:date="2019-07-15T06:00:00Z">
        <w:r w:rsidR="008F306E">
          <w:rPr>
            <w:rFonts w:ascii="Times New Roman" w:hAnsi="Times New Roman" w:cs="Times New Roman"/>
            <w:sz w:val="24"/>
            <w:szCs w:val="24"/>
          </w:rPr>
          <w:t xml:space="preserve">In addition such </w:t>
        </w:r>
      </w:ins>
      <w:ins w:id="117" w:author="jagadeesh narayanareddy" w:date="2019-07-15T06:01:00Z">
        <w:r w:rsidR="008F306E">
          <w:rPr>
            <w:rFonts w:ascii="Times New Roman" w:hAnsi="Times New Roman" w:cs="Times New Roman"/>
            <w:sz w:val="24"/>
            <w:szCs w:val="24"/>
          </w:rPr>
          <w:t>efforts to reduce testosterone levels are harmful to the individual.</w:t>
        </w:r>
      </w:ins>
      <w:ins w:id="118" w:author="jagadeesh narayanareddy" w:date="2019-07-15T06:18:00Z">
        <w:r w:rsidR="005C6F74">
          <w:rPr>
            <w:rFonts w:ascii="Times New Roman" w:hAnsi="Times New Roman" w:cs="Times New Roman"/>
            <w:sz w:val="24"/>
            <w:szCs w:val="24"/>
          </w:rPr>
          <w:t xml:space="preserve"> Another counter argu</w:t>
        </w:r>
      </w:ins>
      <w:ins w:id="119" w:author="jagadeesh narayanareddy" w:date="2019-07-15T06:19:00Z">
        <w:r w:rsidR="005C6F74">
          <w:rPr>
            <w:rFonts w:ascii="Times New Roman" w:hAnsi="Times New Roman" w:cs="Times New Roman"/>
            <w:sz w:val="24"/>
            <w:szCs w:val="24"/>
          </w:rPr>
          <w:t xml:space="preserve">ment of South African medical Association is that </w:t>
        </w:r>
      </w:ins>
      <w:ins w:id="120" w:author="jagadeesh narayanareddy" w:date="2019-07-15T06:20:00Z">
        <w:r w:rsidR="005C6F74">
          <w:rPr>
            <w:rFonts w:ascii="Times New Roman" w:hAnsi="Times New Roman" w:cs="Times New Roman"/>
            <w:sz w:val="24"/>
            <w:szCs w:val="24"/>
          </w:rPr>
          <w:t>IAAF asking individuals with DSDs to reduce their testosterone levels before becoming eli</w:t>
        </w:r>
      </w:ins>
      <w:ins w:id="121" w:author="jagadeesh narayanareddy" w:date="2019-07-15T06:21:00Z">
        <w:r w:rsidR="005C6F74">
          <w:rPr>
            <w:rFonts w:ascii="Times New Roman" w:hAnsi="Times New Roman" w:cs="Times New Roman"/>
            <w:sz w:val="24"/>
            <w:szCs w:val="24"/>
          </w:rPr>
          <w:t>gible to participate in female sporting events is based on a single flawed research and not based on scientific rigour</w:t>
        </w:r>
      </w:ins>
      <w:ins w:id="122" w:author="jagadeesh narayanareddy" w:date="2019-07-15T06:22:00Z">
        <w:r w:rsidR="005C6F74">
          <w:rPr>
            <w:rFonts w:ascii="Times New Roman" w:hAnsi="Times New Roman" w:cs="Times New Roman"/>
            <w:sz w:val="24"/>
            <w:szCs w:val="24"/>
          </w:rPr>
          <w:t>, medical ethics or evidence based practice</w:t>
        </w:r>
      </w:ins>
      <w:ins w:id="123" w:author="jagadeesh narayanareddy" w:date="2019-07-15T06:23:00Z">
        <w:r w:rsidR="005C6F74">
          <w:rPr>
            <w:rFonts w:ascii="Times New Roman" w:hAnsi="Times New Roman" w:cs="Times New Roman"/>
            <w:sz w:val="24"/>
            <w:szCs w:val="24"/>
            <w:vertAlign w:val="superscript"/>
          </w:rPr>
          <w:t>10</w:t>
        </w:r>
      </w:ins>
      <w:ins w:id="124" w:author="jagadeesh narayanareddy" w:date="2019-07-15T06:22:00Z">
        <w:r w:rsidR="005C6F74">
          <w:rPr>
            <w:rFonts w:ascii="Times New Roman" w:hAnsi="Times New Roman" w:cs="Times New Roman"/>
            <w:sz w:val="24"/>
            <w:szCs w:val="24"/>
          </w:rPr>
          <w:t xml:space="preserve">. </w:t>
        </w:r>
      </w:ins>
      <w:ins w:id="125" w:author="jagadeesh narayanareddy" w:date="2019-07-15T06:27:00Z">
        <w:r w:rsidR="005C6F74">
          <w:rPr>
            <w:rFonts w:ascii="Times New Roman" w:hAnsi="Times New Roman" w:cs="Times New Roman"/>
            <w:sz w:val="24"/>
            <w:szCs w:val="24"/>
          </w:rPr>
          <w:t>Another counterargument is that we are not able to definitely distinguish the urinary metabolites o</w:t>
        </w:r>
      </w:ins>
      <w:ins w:id="126" w:author="jagadeesh narayanareddy" w:date="2019-07-15T06:28:00Z">
        <w:r w:rsidR="005C6F74">
          <w:rPr>
            <w:rFonts w:ascii="Times New Roman" w:hAnsi="Times New Roman" w:cs="Times New Roman"/>
            <w:sz w:val="24"/>
            <w:szCs w:val="24"/>
          </w:rPr>
          <w:t xml:space="preserve">f exogenous origin testosterone to </w:t>
        </w:r>
        <w:r w:rsidR="005C6F74">
          <w:rPr>
            <w:rFonts w:ascii="Times New Roman" w:hAnsi="Times New Roman" w:cs="Times New Roman"/>
            <w:sz w:val="24"/>
            <w:szCs w:val="24"/>
          </w:rPr>
          <w:lastRenderedPageBreak/>
          <w:t>endogenous origin testosterone and thus there are possibilities of false positive results</w:t>
        </w:r>
        <w:r w:rsidR="00847D59">
          <w:rPr>
            <w:rFonts w:ascii="Times New Roman" w:hAnsi="Times New Roman" w:cs="Times New Roman"/>
            <w:sz w:val="24"/>
            <w:szCs w:val="24"/>
          </w:rPr>
          <w:t>. Hence as</w:t>
        </w:r>
      </w:ins>
      <w:ins w:id="127" w:author="jagadeesh narayanareddy" w:date="2019-07-15T06:29:00Z">
        <w:r w:rsidR="00847D59">
          <w:rPr>
            <w:rFonts w:ascii="Times New Roman" w:hAnsi="Times New Roman" w:cs="Times New Roman"/>
            <w:sz w:val="24"/>
            <w:szCs w:val="24"/>
          </w:rPr>
          <w:t xml:space="preserve">king / blaming someone to reduce their testosterone levels for which they had no control, and when current science could not exactly pinpoint </w:t>
        </w:r>
      </w:ins>
      <w:ins w:id="128" w:author="jagadeesh narayanareddy" w:date="2019-07-15T06:30:00Z">
        <w:r w:rsidR="00847D59">
          <w:rPr>
            <w:rFonts w:ascii="Times New Roman" w:hAnsi="Times New Roman" w:cs="Times New Roman"/>
            <w:sz w:val="24"/>
            <w:szCs w:val="24"/>
          </w:rPr>
          <w:t>their</w:t>
        </w:r>
      </w:ins>
      <w:ins w:id="129" w:author="jagadeesh narayanareddy" w:date="2019-07-15T06:44:00Z">
        <w:r w:rsidR="00D663C0">
          <w:rPr>
            <w:rFonts w:ascii="Times New Roman" w:hAnsi="Times New Roman" w:cs="Times New Roman"/>
            <w:sz w:val="24"/>
            <w:szCs w:val="24"/>
          </w:rPr>
          <w:t xml:space="preserve"> (individuals with DSDs)</w:t>
        </w:r>
      </w:ins>
      <w:ins w:id="130" w:author="jagadeesh narayanareddy" w:date="2019-07-15T06:30:00Z">
        <w:r w:rsidR="00847D59">
          <w:rPr>
            <w:rFonts w:ascii="Times New Roman" w:hAnsi="Times New Roman" w:cs="Times New Roman"/>
            <w:sz w:val="24"/>
            <w:szCs w:val="24"/>
          </w:rPr>
          <w:t xml:space="preserve"> fault would be against the principles of natural justice.</w:t>
        </w:r>
        <w:r w:rsidR="00847D59" w:rsidRPr="00847D59">
          <w:rPr>
            <w:rFonts w:ascii="Times New Roman" w:hAnsi="Times New Roman" w:cs="Times New Roman"/>
            <w:sz w:val="24"/>
            <w:szCs w:val="24"/>
            <w:vertAlign w:val="superscript"/>
          </w:rPr>
          <w:t xml:space="preserve"> </w:t>
        </w:r>
        <w:r w:rsidR="00847D59" w:rsidRPr="00494A8D">
          <w:rPr>
            <w:rFonts w:ascii="Times New Roman" w:hAnsi="Times New Roman" w:cs="Times New Roman"/>
            <w:sz w:val="24"/>
            <w:szCs w:val="24"/>
            <w:vertAlign w:val="superscript"/>
          </w:rPr>
          <w:t>11</w:t>
        </w:r>
      </w:ins>
    </w:p>
    <w:p w14:paraId="3E89612C" w14:textId="49A93387" w:rsidR="00543C4A" w:rsidRPr="00DB0BC3" w:rsidDel="008F306E" w:rsidRDefault="00543C4A" w:rsidP="004A7A7B">
      <w:pPr>
        <w:rPr>
          <w:moveFrom w:id="131" w:author="jagadeesh narayanareddy" w:date="2019-07-15T06:03:00Z"/>
          <w:rFonts w:ascii="Times New Roman" w:hAnsi="Times New Roman" w:cs="Times New Roman"/>
          <w:b/>
          <w:sz w:val="24"/>
          <w:szCs w:val="24"/>
        </w:rPr>
      </w:pPr>
      <w:moveFromRangeStart w:id="132" w:author="jagadeesh narayanareddy" w:date="2019-07-15T06:03:00Z" w:name="move14063026"/>
      <w:moveFrom w:id="133" w:author="jagadeesh narayanareddy" w:date="2019-07-15T06:03:00Z">
        <w:r w:rsidRPr="00DB0BC3" w:rsidDel="008F306E">
          <w:rPr>
            <w:rFonts w:ascii="Times New Roman" w:hAnsi="Times New Roman" w:cs="Times New Roman"/>
            <w:b/>
            <w:sz w:val="24"/>
            <w:szCs w:val="24"/>
          </w:rPr>
          <w:t>Could Sex reassigned individuals participate in sporting events of their choice?</w:t>
        </w:r>
      </w:moveFrom>
    </w:p>
    <w:p w14:paraId="71E165D6" w14:textId="1C07415F" w:rsidR="002E1F48" w:rsidDel="008F306E" w:rsidRDefault="002E1F48" w:rsidP="004A7A7B">
      <w:pPr>
        <w:rPr>
          <w:moveFrom w:id="134" w:author="jagadeesh narayanareddy" w:date="2019-07-15T06:03:00Z"/>
          <w:rFonts w:ascii="Times New Roman" w:hAnsi="Times New Roman" w:cs="Times New Roman"/>
          <w:sz w:val="24"/>
          <w:szCs w:val="24"/>
        </w:rPr>
      </w:pPr>
      <w:moveFrom w:id="135" w:author="jagadeesh narayanareddy" w:date="2019-07-15T06:03:00Z">
        <w:r w:rsidDel="008F306E">
          <w:rPr>
            <w:rFonts w:ascii="Times New Roman" w:hAnsi="Times New Roman" w:cs="Times New Roman"/>
            <w:sz w:val="24"/>
            <w:szCs w:val="24"/>
          </w:rPr>
          <w:t xml:space="preserve">All Sex reassigned individuals cannot participate in sporting events of their choice immediately after the surgery. The IAAF has implemented some </w:t>
        </w:r>
        <w:r w:rsidR="00592C30" w:rsidDel="008F306E">
          <w:rPr>
            <w:rFonts w:ascii="Times New Roman" w:hAnsi="Times New Roman" w:cs="Times New Roman"/>
            <w:sz w:val="24"/>
            <w:szCs w:val="24"/>
          </w:rPr>
          <w:t>r</w:t>
        </w:r>
        <w:r w:rsidR="00DB0BC3" w:rsidDel="008F306E">
          <w:rPr>
            <w:rFonts w:ascii="Times New Roman" w:hAnsi="Times New Roman" w:cs="Times New Roman"/>
            <w:sz w:val="24"/>
            <w:szCs w:val="24"/>
          </w:rPr>
          <w:t xml:space="preserve">egulations to follow. Individuals undergoing female to male sex reassignment can participate in all male events provided their </w:t>
        </w:r>
        <w:r w:rsidR="00592C30" w:rsidDel="008F306E">
          <w:rPr>
            <w:rFonts w:ascii="Times New Roman" w:hAnsi="Times New Roman" w:cs="Times New Roman"/>
            <w:sz w:val="24"/>
            <w:szCs w:val="24"/>
          </w:rPr>
          <w:t>s</w:t>
        </w:r>
        <w:r w:rsidR="00DB0BC3" w:rsidDel="008F306E">
          <w:rPr>
            <w:rFonts w:ascii="Times New Roman" w:hAnsi="Times New Roman" w:cs="Times New Roman"/>
            <w:sz w:val="24"/>
            <w:szCs w:val="24"/>
          </w:rPr>
          <w:t xml:space="preserve">ex identifying certificate and legal documents (passport) are proper. But for those individuals </w:t>
        </w:r>
        <w:r w:rsidR="00592C30" w:rsidDel="008F306E">
          <w:rPr>
            <w:rFonts w:ascii="Times New Roman" w:hAnsi="Times New Roman" w:cs="Times New Roman"/>
            <w:sz w:val="24"/>
            <w:szCs w:val="24"/>
          </w:rPr>
          <w:t>undergoing male to female sex reassignment should comply with the IAAF regulations to be eligible to participate in female events after a 12month period and if their circulating blood testosterone levels comply to those specified for female competitions</w:t>
        </w:r>
        <w:r w:rsidR="00592C30" w:rsidRPr="00592C30" w:rsidDel="008F306E">
          <w:rPr>
            <w:rFonts w:ascii="Times New Roman" w:hAnsi="Times New Roman" w:cs="Times New Roman"/>
            <w:sz w:val="24"/>
            <w:szCs w:val="24"/>
            <w:vertAlign w:val="superscript"/>
          </w:rPr>
          <w:t>2,</w:t>
        </w:r>
        <w:r w:rsidR="00BD0580" w:rsidDel="008F306E">
          <w:rPr>
            <w:rFonts w:ascii="Times New Roman" w:hAnsi="Times New Roman" w:cs="Times New Roman"/>
            <w:sz w:val="24"/>
            <w:szCs w:val="24"/>
            <w:vertAlign w:val="superscript"/>
          </w:rPr>
          <w:t>7</w:t>
        </w:r>
        <w:r w:rsidR="00592C30" w:rsidRPr="00592C30" w:rsidDel="008F306E">
          <w:rPr>
            <w:rFonts w:ascii="Times New Roman" w:hAnsi="Times New Roman" w:cs="Times New Roman"/>
            <w:sz w:val="24"/>
            <w:szCs w:val="24"/>
            <w:vertAlign w:val="superscript"/>
          </w:rPr>
          <w:t>,</w:t>
        </w:r>
        <w:r w:rsidR="00BD0580" w:rsidDel="008F306E">
          <w:rPr>
            <w:rFonts w:ascii="Times New Roman" w:hAnsi="Times New Roman" w:cs="Times New Roman"/>
            <w:sz w:val="24"/>
            <w:szCs w:val="24"/>
            <w:vertAlign w:val="superscript"/>
          </w:rPr>
          <w:t>8</w:t>
        </w:r>
        <w:r w:rsidR="00592C30" w:rsidDel="008F306E">
          <w:rPr>
            <w:rFonts w:ascii="Times New Roman" w:hAnsi="Times New Roman" w:cs="Times New Roman"/>
            <w:sz w:val="24"/>
            <w:szCs w:val="24"/>
          </w:rPr>
          <w:t>.</w:t>
        </w:r>
      </w:moveFrom>
    </w:p>
    <w:moveFromRangeEnd w:id="132"/>
    <w:p w14:paraId="74A31683" w14:textId="46B59986" w:rsidR="004A7A7B" w:rsidRPr="00BD0580" w:rsidRDefault="004A7A7B" w:rsidP="004A7A7B">
      <w:pPr>
        <w:rPr>
          <w:rFonts w:ascii="Times New Roman" w:hAnsi="Times New Roman" w:cs="Times New Roman"/>
          <w:b/>
          <w:sz w:val="24"/>
          <w:szCs w:val="24"/>
        </w:rPr>
      </w:pPr>
      <w:r w:rsidRPr="00BD0580">
        <w:rPr>
          <w:rFonts w:ascii="Times New Roman" w:hAnsi="Times New Roman" w:cs="Times New Roman"/>
          <w:b/>
          <w:sz w:val="24"/>
          <w:szCs w:val="24"/>
        </w:rPr>
        <w:t xml:space="preserve">Are Statements and official positions held by medical bodies of no value in legal discourse? </w:t>
      </w:r>
    </w:p>
    <w:p w14:paraId="3FCF7CB3" w14:textId="5D85E0CA" w:rsidR="00BD0580" w:rsidRDefault="003501A0" w:rsidP="004A7A7B">
      <w:pPr>
        <w:rPr>
          <w:rFonts w:ascii="Times New Roman" w:hAnsi="Times New Roman" w:cs="Times New Roman"/>
          <w:sz w:val="24"/>
          <w:szCs w:val="24"/>
        </w:rPr>
      </w:pPr>
      <w:r>
        <w:rPr>
          <w:rFonts w:ascii="Times New Roman" w:hAnsi="Times New Roman" w:cs="Times New Roman"/>
          <w:sz w:val="24"/>
          <w:szCs w:val="24"/>
        </w:rPr>
        <w:t xml:space="preserve">IAAF is the supreme body to regulate </w:t>
      </w:r>
      <w:r w:rsidR="00425FBE">
        <w:rPr>
          <w:rFonts w:ascii="Times New Roman" w:hAnsi="Times New Roman" w:cs="Times New Roman"/>
          <w:sz w:val="24"/>
          <w:szCs w:val="24"/>
        </w:rPr>
        <w:t>a</w:t>
      </w:r>
      <w:r>
        <w:rPr>
          <w:rFonts w:ascii="Times New Roman" w:hAnsi="Times New Roman" w:cs="Times New Roman"/>
          <w:sz w:val="24"/>
          <w:szCs w:val="24"/>
        </w:rPr>
        <w:t>thletics in the world and its regulations are binding on to all national athletics federations</w:t>
      </w:r>
      <w:r w:rsidR="00425FBE" w:rsidRPr="00425FBE">
        <w:rPr>
          <w:rFonts w:ascii="Times New Roman" w:hAnsi="Times New Roman" w:cs="Times New Roman"/>
          <w:sz w:val="24"/>
          <w:szCs w:val="24"/>
          <w:vertAlign w:val="superscript"/>
        </w:rPr>
        <w:t>2</w:t>
      </w:r>
      <w:r w:rsidR="00425FBE">
        <w:rPr>
          <w:rFonts w:ascii="Times New Roman" w:hAnsi="Times New Roman" w:cs="Times New Roman"/>
          <w:sz w:val="24"/>
          <w:szCs w:val="24"/>
        </w:rPr>
        <w:t xml:space="preserve">. But in Caster Semenya case the World Medical Association has urged physicians across the globe (114 national medical associations) not to follow the IAAF regulations. </w:t>
      </w:r>
      <w:r w:rsidR="00425FBE" w:rsidRPr="00425FBE">
        <w:rPr>
          <w:rFonts w:ascii="Times New Roman" w:hAnsi="Times New Roman" w:cs="Times New Roman"/>
          <w:sz w:val="24"/>
          <w:szCs w:val="24"/>
        </w:rPr>
        <w:t xml:space="preserve">It reminds physicians that administering anti testosterone drugs in a non-pathological condition is against medical ethics and also </w:t>
      </w:r>
      <w:r w:rsidR="00425FBE" w:rsidRPr="00425FBE">
        <w:rPr>
          <w:rFonts w:ascii="Times New Roman" w:hAnsi="Times New Roman" w:cs="Times New Roman"/>
          <w:color w:val="000000"/>
          <w:sz w:val="24"/>
          <w:szCs w:val="24"/>
          <w:shd w:val="clear" w:color="auto" w:fill="FFFFFF"/>
        </w:rPr>
        <w:t xml:space="preserve">artificially modifying blood constituents, biochemistry or endogenous testosterone is </w:t>
      </w:r>
      <w:r w:rsidR="00425FBE" w:rsidRPr="00425FBE">
        <w:rPr>
          <w:rFonts w:ascii="Times New Roman" w:hAnsi="Times New Roman" w:cs="Times New Roman"/>
          <w:sz w:val="24"/>
          <w:szCs w:val="24"/>
        </w:rPr>
        <w:t>harmful to the individual</w:t>
      </w:r>
      <w:r w:rsidR="00425FBE" w:rsidRPr="00425FBE">
        <w:rPr>
          <w:rFonts w:ascii="Times New Roman" w:hAnsi="Times New Roman" w:cs="Times New Roman"/>
          <w:sz w:val="24"/>
          <w:szCs w:val="24"/>
          <w:vertAlign w:val="superscript"/>
        </w:rPr>
        <w:t>9</w:t>
      </w:r>
      <w:r w:rsidR="00425FBE" w:rsidRPr="00425FBE">
        <w:rPr>
          <w:rFonts w:ascii="Times New Roman" w:hAnsi="Times New Roman" w:cs="Times New Roman"/>
          <w:sz w:val="24"/>
          <w:szCs w:val="24"/>
        </w:rPr>
        <w:t>.</w:t>
      </w:r>
      <w:r w:rsidR="00425FBE">
        <w:rPr>
          <w:rFonts w:ascii="Times New Roman" w:hAnsi="Times New Roman" w:cs="Times New Roman"/>
          <w:sz w:val="24"/>
          <w:szCs w:val="24"/>
        </w:rPr>
        <w:t xml:space="preserve"> Similarly</w:t>
      </w:r>
      <w:r w:rsidR="0014133F">
        <w:rPr>
          <w:rFonts w:ascii="Times New Roman" w:hAnsi="Times New Roman" w:cs="Times New Roman"/>
          <w:sz w:val="24"/>
          <w:szCs w:val="24"/>
        </w:rPr>
        <w:t>,</w:t>
      </w:r>
      <w:r w:rsidR="00425FBE">
        <w:rPr>
          <w:rFonts w:ascii="Times New Roman" w:hAnsi="Times New Roman" w:cs="Times New Roman"/>
          <w:sz w:val="24"/>
          <w:szCs w:val="24"/>
        </w:rPr>
        <w:t xml:space="preserve"> the South African Medical Association has urged the IAAF to review its stance as the science used by IAAF is flawed</w:t>
      </w:r>
      <w:r w:rsidR="00425FBE" w:rsidRPr="00425FBE">
        <w:rPr>
          <w:rFonts w:ascii="Times New Roman" w:hAnsi="Times New Roman" w:cs="Times New Roman"/>
          <w:sz w:val="24"/>
          <w:szCs w:val="24"/>
          <w:vertAlign w:val="superscript"/>
        </w:rPr>
        <w:t>10</w:t>
      </w:r>
      <w:r w:rsidR="00425FBE">
        <w:rPr>
          <w:rFonts w:ascii="Times New Roman" w:hAnsi="Times New Roman" w:cs="Times New Roman"/>
          <w:sz w:val="24"/>
          <w:szCs w:val="24"/>
        </w:rPr>
        <w:t xml:space="preserve"> and calls for better and extensive scientific research on this </w:t>
      </w:r>
      <w:r w:rsidR="0014133F">
        <w:rPr>
          <w:rFonts w:ascii="Times New Roman" w:hAnsi="Times New Roman" w:cs="Times New Roman"/>
          <w:sz w:val="24"/>
          <w:szCs w:val="24"/>
        </w:rPr>
        <w:t>contentious</w:t>
      </w:r>
      <w:r w:rsidR="00425FBE">
        <w:rPr>
          <w:rFonts w:ascii="Times New Roman" w:hAnsi="Times New Roman" w:cs="Times New Roman"/>
          <w:sz w:val="24"/>
          <w:szCs w:val="24"/>
        </w:rPr>
        <w:t xml:space="preserve"> issue</w:t>
      </w:r>
      <w:r w:rsidR="0014133F">
        <w:rPr>
          <w:rFonts w:ascii="Times New Roman" w:hAnsi="Times New Roman" w:cs="Times New Roman"/>
          <w:sz w:val="24"/>
          <w:szCs w:val="24"/>
        </w:rPr>
        <w:t xml:space="preserve">. In response the IAAF has brought all its evidence to public domain and has urged World Medical Association to revise its stand based on available scientific </w:t>
      </w:r>
      <w:del w:id="136" w:author="jagadeesh narayanareddy" w:date="2019-07-15T20:34:00Z">
        <w:r w:rsidR="0014133F" w:rsidDel="00494A8D">
          <w:rPr>
            <w:rFonts w:ascii="Times New Roman" w:hAnsi="Times New Roman" w:cs="Times New Roman"/>
            <w:sz w:val="24"/>
            <w:szCs w:val="24"/>
          </w:rPr>
          <w:delText>evidence</w:delText>
        </w:r>
        <w:r w:rsidR="0014133F" w:rsidRPr="0014133F" w:rsidDel="00494A8D">
          <w:rPr>
            <w:rFonts w:ascii="Times New Roman" w:hAnsi="Times New Roman" w:cs="Times New Roman"/>
            <w:sz w:val="24"/>
            <w:szCs w:val="24"/>
            <w:vertAlign w:val="superscript"/>
          </w:rPr>
          <w:delText>11</w:delText>
        </w:r>
      </w:del>
      <w:ins w:id="137" w:author="jagadeesh narayanareddy" w:date="2019-07-15T20:34:00Z">
        <w:r w:rsidR="00494A8D">
          <w:rPr>
            <w:rFonts w:ascii="Times New Roman" w:hAnsi="Times New Roman" w:cs="Times New Roman"/>
            <w:sz w:val="24"/>
            <w:szCs w:val="24"/>
          </w:rPr>
          <w:t>evidence</w:t>
        </w:r>
        <w:r w:rsidR="00494A8D">
          <w:rPr>
            <w:rFonts w:ascii="Times New Roman" w:hAnsi="Times New Roman" w:cs="Times New Roman"/>
            <w:sz w:val="24"/>
            <w:szCs w:val="24"/>
            <w:vertAlign w:val="superscript"/>
          </w:rPr>
          <w:t>12</w:t>
        </w:r>
      </w:ins>
      <w:r w:rsidR="0014133F">
        <w:rPr>
          <w:rFonts w:ascii="Times New Roman" w:hAnsi="Times New Roman" w:cs="Times New Roman"/>
          <w:sz w:val="24"/>
          <w:szCs w:val="24"/>
        </w:rPr>
        <w:t xml:space="preserve">. </w:t>
      </w:r>
      <w:ins w:id="138" w:author="jagadeesh narayanareddy" w:date="2019-07-15T19:55:00Z">
        <w:r w:rsidR="006115B7">
          <w:rPr>
            <w:rFonts w:ascii="Times New Roman" w:hAnsi="Times New Roman" w:cs="Times New Roman"/>
            <w:sz w:val="24"/>
            <w:szCs w:val="24"/>
          </w:rPr>
          <w:t>IAAF i</w:t>
        </w:r>
      </w:ins>
      <w:ins w:id="139" w:author="jagadeesh narayanareddy" w:date="2019-07-15T19:56:00Z">
        <w:r w:rsidR="006115B7">
          <w:rPr>
            <w:rFonts w:ascii="Times New Roman" w:hAnsi="Times New Roman" w:cs="Times New Roman"/>
            <w:sz w:val="24"/>
            <w:szCs w:val="24"/>
          </w:rPr>
          <w:t xml:space="preserve">s claiming its stand is based on 15 years of </w:t>
        </w:r>
      </w:ins>
      <w:ins w:id="140" w:author="jagadeesh narayanareddy" w:date="2019-07-15T19:58:00Z">
        <w:r w:rsidR="006115B7">
          <w:rPr>
            <w:rFonts w:ascii="Times New Roman" w:hAnsi="Times New Roman" w:cs="Times New Roman"/>
            <w:sz w:val="24"/>
            <w:szCs w:val="24"/>
          </w:rPr>
          <w:t>scientific publications and observations from the field; even</w:t>
        </w:r>
      </w:ins>
      <w:ins w:id="141" w:author="jagadeesh narayanareddy" w:date="2019-07-15T19:59:00Z">
        <w:r w:rsidR="006115B7">
          <w:rPr>
            <w:rFonts w:ascii="Times New Roman" w:hAnsi="Times New Roman" w:cs="Times New Roman"/>
            <w:sz w:val="24"/>
            <w:szCs w:val="24"/>
          </w:rPr>
          <w:t xml:space="preserve"> the Court for Arbitration in Sports has accepted the validity of evidence presented by IAAF.</w:t>
        </w:r>
      </w:ins>
      <w:ins w:id="142" w:author="jagadeesh narayanareddy" w:date="2019-07-15T20:00:00Z">
        <w:r w:rsidR="006115B7">
          <w:rPr>
            <w:rFonts w:ascii="Times New Roman" w:hAnsi="Times New Roman" w:cs="Times New Roman"/>
            <w:sz w:val="24"/>
            <w:szCs w:val="24"/>
          </w:rPr>
          <w:t xml:space="preserve"> </w:t>
        </w:r>
      </w:ins>
      <w:r w:rsidR="0014133F">
        <w:rPr>
          <w:rFonts w:ascii="Times New Roman" w:hAnsi="Times New Roman" w:cs="Times New Roman"/>
          <w:sz w:val="24"/>
          <w:szCs w:val="24"/>
        </w:rPr>
        <w:t>Thus, each Associations sticking to their stand the issue is getting more complex but nobody can prevent another from taking a dissenting stand. But what matters in a legal battle is evidence. Currently the IAAF has convinced the CAS by presenting its scientific evidence to get its regulations upheld</w:t>
      </w:r>
      <w:r w:rsidR="0014133F" w:rsidRPr="0014133F">
        <w:rPr>
          <w:rFonts w:ascii="Times New Roman" w:hAnsi="Times New Roman" w:cs="Times New Roman"/>
          <w:sz w:val="24"/>
          <w:szCs w:val="24"/>
          <w:vertAlign w:val="superscript"/>
        </w:rPr>
        <w:t>2</w:t>
      </w:r>
      <w:r w:rsidR="0014133F">
        <w:rPr>
          <w:rFonts w:ascii="Times New Roman" w:hAnsi="Times New Roman" w:cs="Times New Roman"/>
          <w:sz w:val="24"/>
          <w:szCs w:val="24"/>
        </w:rPr>
        <w:t xml:space="preserve">. Caster Semenya </w:t>
      </w:r>
      <w:del w:id="143" w:author="jagadeesh narayanareddy" w:date="2019-07-15T20:00:00Z">
        <w:r w:rsidR="0014133F" w:rsidDel="006115B7">
          <w:rPr>
            <w:rFonts w:ascii="Times New Roman" w:hAnsi="Times New Roman" w:cs="Times New Roman"/>
            <w:sz w:val="24"/>
            <w:szCs w:val="24"/>
          </w:rPr>
          <w:delText>has also</w:delText>
        </w:r>
      </w:del>
      <w:ins w:id="144" w:author="jagadeesh narayanareddy" w:date="2019-07-15T20:00:00Z">
        <w:r w:rsidR="006115B7">
          <w:rPr>
            <w:rFonts w:ascii="Times New Roman" w:hAnsi="Times New Roman" w:cs="Times New Roman"/>
            <w:sz w:val="24"/>
            <w:szCs w:val="24"/>
          </w:rPr>
          <w:t>had</w:t>
        </w:r>
      </w:ins>
      <w:r w:rsidR="0014133F">
        <w:rPr>
          <w:rFonts w:ascii="Times New Roman" w:hAnsi="Times New Roman" w:cs="Times New Roman"/>
          <w:sz w:val="24"/>
          <w:szCs w:val="24"/>
        </w:rPr>
        <w:t xml:space="preserve"> right to appeal to S</w:t>
      </w:r>
      <w:r w:rsidR="00D5183C">
        <w:rPr>
          <w:rFonts w:ascii="Times New Roman" w:hAnsi="Times New Roman" w:cs="Times New Roman"/>
          <w:sz w:val="24"/>
          <w:szCs w:val="24"/>
        </w:rPr>
        <w:t>witzerland</w:t>
      </w:r>
      <w:r w:rsidR="0014133F">
        <w:rPr>
          <w:rFonts w:ascii="Times New Roman" w:hAnsi="Times New Roman" w:cs="Times New Roman"/>
          <w:sz w:val="24"/>
          <w:szCs w:val="24"/>
        </w:rPr>
        <w:t xml:space="preserve"> Federal Courts within 30 days challenging the IAAF stand but with evidence.</w:t>
      </w:r>
      <w:ins w:id="145" w:author="jagadeesh narayanareddy" w:date="2019-07-15T20:02:00Z">
        <w:r w:rsidR="006115B7">
          <w:rPr>
            <w:rFonts w:ascii="Times New Roman" w:hAnsi="Times New Roman" w:cs="Times New Roman"/>
            <w:sz w:val="24"/>
            <w:szCs w:val="24"/>
          </w:rPr>
          <w:t xml:space="preserve"> And </w:t>
        </w:r>
      </w:ins>
      <w:ins w:id="146" w:author="jagadeesh narayanareddy" w:date="2019-07-15T20:35:00Z">
        <w:r w:rsidR="00494A8D">
          <w:rPr>
            <w:rFonts w:ascii="Times New Roman" w:hAnsi="Times New Roman" w:cs="Times New Roman"/>
            <w:sz w:val="24"/>
            <w:szCs w:val="24"/>
          </w:rPr>
          <w:t>on appeal</w:t>
        </w:r>
      </w:ins>
      <w:ins w:id="147" w:author="jagadeesh narayanareddy" w:date="2019-07-15T20:02:00Z">
        <w:r w:rsidR="006115B7">
          <w:rPr>
            <w:rFonts w:ascii="Times New Roman" w:hAnsi="Times New Roman" w:cs="Times New Roman"/>
            <w:sz w:val="24"/>
            <w:szCs w:val="24"/>
          </w:rPr>
          <w:t xml:space="preserve"> the Switzerland </w:t>
        </w:r>
      </w:ins>
      <w:ins w:id="148" w:author="jagadeesh narayanareddy" w:date="2019-07-15T20:04:00Z">
        <w:r w:rsidR="006115B7">
          <w:rPr>
            <w:rFonts w:ascii="Times New Roman" w:hAnsi="Times New Roman" w:cs="Times New Roman"/>
            <w:sz w:val="24"/>
            <w:szCs w:val="24"/>
          </w:rPr>
          <w:t>Federal</w:t>
        </w:r>
      </w:ins>
      <w:ins w:id="149" w:author="jagadeesh narayanareddy" w:date="2019-07-15T20:02:00Z">
        <w:r w:rsidR="006115B7">
          <w:rPr>
            <w:rFonts w:ascii="Times New Roman" w:hAnsi="Times New Roman" w:cs="Times New Roman"/>
            <w:sz w:val="24"/>
            <w:szCs w:val="24"/>
          </w:rPr>
          <w:t xml:space="preserve"> Courts</w:t>
        </w:r>
      </w:ins>
      <w:ins w:id="150" w:author="jagadeesh narayanareddy" w:date="2019-07-15T20:03:00Z">
        <w:r w:rsidR="006115B7">
          <w:rPr>
            <w:rFonts w:ascii="Times New Roman" w:hAnsi="Times New Roman" w:cs="Times New Roman"/>
            <w:sz w:val="24"/>
            <w:szCs w:val="24"/>
          </w:rPr>
          <w:t xml:space="preserve"> have suspended the IAAF regulations on testosterone levels with immediate effect</w:t>
        </w:r>
      </w:ins>
      <w:ins w:id="151" w:author="jagadeesh narayanareddy" w:date="2019-07-15T20:36:00Z">
        <w:r w:rsidR="00494A8D">
          <w:rPr>
            <w:rFonts w:ascii="Times New Roman" w:hAnsi="Times New Roman" w:cs="Times New Roman"/>
            <w:sz w:val="24"/>
            <w:szCs w:val="24"/>
          </w:rPr>
          <w:t xml:space="preserve"> giving relief to Caster Semenya</w:t>
        </w:r>
      </w:ins>
      <w:ins w:id="152" w:author="jagadeesh narayanareddy" w:date="2019-07-15T20:05:00Z">
        <w:r w:rsidR="006115B7" w:rsidRPr="0014133F">
          <w:rPr>
            <w:rFonts w:ascii="Times New Roman" w:hAnsi="Times New Roman" w:cs="Times New Roman"/>
            <w:sz w:val="24"/>
            <w:szCs w:val="24"/>
            <w:vertAlign w:val="superscript"/>
          </w:rPr>
          <w:t>1</w:t>
        </w:r>
        <w:r w:rsidR="006115B7">
          <w:rPr>
            <w:rFonts w:ascii="Times New Roman" w:hAnsi="Times New Roman" w:cs="Times New Roman"/>
            <w:sz w:val="24"/>
            <w:szCs w:val="24"/>
            <w:vertAlign w:val="superscript"/>
          </w:rPr>
          <w:t>3</w:t>
        </w:r>
      </w:ins>
      <w:ins w:id="153" w:author="jagadeesh narayanareddy" w:date="2019-07-15T20:03:00Z">
        <w:r w:rsidR="006115B7">
          <w:rPr>
            <w:rFonts w:ascii="Times New Roman" w:hAnsi="Times New Roman" w:cs="Times New Roman"/>
            <w:sz w:val="24"/>
            <w:szCs w:val="24"/>
          </w:rPr>
          <w:t>.</w:t>
        </w:r>
      </w:ins>
    </w:p>
    <w:p w14:paraId="2D9EFAD3" w14:textId="47094984" w:rsidR="00DB6677" w:rsidRDefault="00DB6677" w:rsidP="004A7A7B">
      <w:pPr>
        <w:rPr>
          <w:rFonts w:ascii="Times New Roman" w:hAnsi="Times New Roman" w:cs="Times New Roman"/>
          <w:sz w:val="24"/>
          <w:szCs w:val="24"/>
        </w:rPr>
      </w:pPr>
    </w:p>
    <w:p w14:paraId="309B1E7F" w14:textId="071FF025" w:rsidR="004A7A7B" w:rsidRPr="00D27D2A" w:rsidRDefault="004A7A7B" w:rsidP="004A7A7B">
      <w:pPr>
        <w:rPr>
          <w:rFonts w:ascii="Times New Roman" w:hAnsi="Times New Roman" w:cs="Times New Roman"/>
          <w:b/>
          <w:sz w:val="24"/>
          <w:szCs w:val="24"/>
        </w:rPr>
      </w:pPr>
      <w:r w:rsidRPr="00D27D2A">
        <w:rPr>
          <w:rFonts w:ascii="Times New Roman" w:hAnsi="Times New Roman" w:cs="Times New Roman"/>
          <w:b/>
          <w:sz w:val="24"/>
          <w:szCs w:val="24"/>
        </w:rPr>
        <w:t xml:space="preserve">Can you test for testosterone levels without informed consent? </w:t>
      </w:r>
    </w:p>
    <w:p w14:paraId="6F4C791B" w14:textId="74506467" w:rsidR="00D27D2A" w:rsidRDefault="000F56E8" w:rsidP="004A7A7B">
      <w:pPr>
        <w:rPr>
          <w:rFonts w:ascii="Times New Roman" w:hAnsi="Times New Roman" w:cs="Times New Roman"/>
          <w:sz w:val="24"/>
          <w:szCs w:val="24"/>
        </w:rPr>
      </w:pPr>
      <w:r>
        <w:rPr>
          <w:rFonts w:ascii="Times New Roman" w:hAnsi="Times New Roman" w:cs="Times New Roman"/>
          <w:sz w:val="24"/>
          <w:szCs w:val="24"/>
        </w:rPr>
        <w:t xml:space="preserve">Though IAAF clarifies that informed consent </w:t>
      </w:r>
      <w:r w:rsidR="00DB6677">
        <w:rPr>
          <w:rFonts w:ascii="Times New Roman" w:hAnsi="Times New Roman" w:cs="Times New Roman"/>
          <w:sz w:val="24"/>
          <w:szCs w:val="24"/>
        </w:rPr>
        <w:t>ha</w:t>
      </w:r>
      <w:r>
        <w:rPr>
          <w:rFonts w:ascii="Times New Roman" w:hAnsi="Times New Roman" w:cs="Times New Roman"/>
          <w:sz w:val="24"/>
          <w:szCs w:val="24"/>
        </w:rPr>
        <w:t>s</w:t>
      </w:r>
      <w:r w:rsidR="00DB6677">
        <w:rPr>
          <w:rFonts w:ascii="Times New Roman" w:hAnsi="Times New Roman" w:cs="Times New Roman"/>
          <w:sz w:val="24"/>
          <w:szCs w:val="24"/>
        </w:rPr>
        <w:t xml:space="preserve"> to be</w:t>
      </w:r>
      <w:r>
        <w:rPr>
          <w:rFonts w:ascii="Times New Roman" w:hAnsi="Times New Roman" w:cs="Times New Roman"/>
          <w:sz w:val="24"/>
          <w:szCs w:val="24"/>
        </w:rPr>
        <w:t xml:space="preserve"> obtained at all levels even for all the three levels of examination and testing</w:t>
      </w:r>
      <w:r w:rsidRPr="000F56E8">
        <w:rPr>
          <w:rFonts w:ascii="Times New Roman" w:hAnsi="Times New Roman" w:cs="Times New Roman"/>
          <w:sz w:val="24"/>
          <w:szCs w:val="24"/>
          <w:vertAlign w:val="superscript"/>
        </w:rPr>
        <w:t>2</w:t>
      </w:r>
      <w:r>
        <w:rPr>
          <w:rFonts w:ascii="Times New Roman" w:hAnsi="Times New Roman" w:cs="Times New Roman"/>
          <w:sz w:val="24"/>
          <w:szCs w:val="24"/>
        </w:rPr>
        <w:t xml:space="preserve">, and the athlete has to volunteer for blood and urine samples for testing testosterone levels by gas chromatography / liquid chromatography and mass spectrometry, there are enough rumours that in Caster Semenya case in 2009 the </w:t>
      </w:r>
      <w:r w:rsidR="00DB6677">
        <w:rPr>
          <w:rFonts w:ascii="Times New Roman" w:hAnsi="Times New Roman" w:cs="Times New Roman"/>
          <w:sz w:val="24"/>
          <w:szCs w:val="24"/>
        </w:rPr>
        <w:t xml:space="preserve">Athletics </w:t>
      </w:r>
      <w:r>
        <w:rPr>
          <w:rFonts w:ascii="Times New Roman" w:hAnsi="Times New Roman" w:cs="Times New Roman"/>
          <w:sz w:val="24"/>
          <w:szCs w:val="24"/>
        </w:rPr>
        <w:t>South Africa</w:t>
      </w:r>
      <w:r w:rsidR="00C851A5" w:rsidRPr="00C851A5">
        <w:rPr>
          <w:rFonts w:ascii="Times New Roman" w:hAnsi="Times New Roman" w:cs="Times New Roman"/>
          <w:sz w:val="24"/>
          <w:szCs w:val="24"/>
          <w:vertAlign w:val="superscript"/>
        </w:rPr>
        <w:t>1</w:t>
      </w:r>
      <w:r w:rsidR="00DB6677">
        <w:rPr>
          <w:rFonts w:ascii="Times New Roman" w:hAnsi="Times New Roman" w:cs="Times New Roman"/>
          <w:sz w:val="24"/>
          <w:szCs w:val="24"/>
        </w:rPr>
        <w:t xml:space="preserve"> had secretly tested for gender. It would violate ethical principles to forcibly test for any </w:t>
      </w:r>
      <w:r w:rsidR="00C851A5">
        <w:rPr>
          <w:rFonts w:ascii="Times New Roman" w:hAnsi="Times New Roman" w:cs="Times New Roman"/>
          <w:sz w:val="24"/>
          <w:szCs w:val="24"/>
        </w:rPr>
        <w:t xml:space="preserve">medical </w:t>
      </w:r>
      <w:r w:rsidR="00DB6677">
        <w:rPr>
          <w:rFonts w:ascii="Times New Roman" w:hAnsi="Times New Roman" w:cs="Times New Roman"/>
          <w:sz w:val="24"/>
          <w:szCs w:val="24"/>
        </w:rPr>
        <w:t xml:space="preserve">finding in any individual unless a law permits it in cases of certain crimes in certain </w:t>
      </w:r>
      <w:del w:id="154" w:author="jagadeesh narayanareddy" w:date="2019-07-15T20:37:00Z">
        <w:r w:rsidR="00DB6677" w:rsidDel="00670039">
          <w:rPr>
            <w:rFonts w:ascii="Times New Roman" w:hAnsi="Times New Roman" w:cs="Times New Roman"/>
            <w:sz w:val="24"/>
            <w:szCs w:val="24"/>
          </w:rPr>
          <w:delText>countries</w:delText>
        </w:r>
        <w:r w:rsidR="00C851A5" w:rsidRPr="00C851A5" w:rsidDel="00670039">
          <w:rPr>
            <w:rFonts w:ascii="Times New Roman" w:hAnsi="Times New Roman" w:cs="Times New Roman"/>
            <w:sz w:val="24"/>
            <w:szCs w:val="24"/>
            <w:vertAlign w:val="superscript"/>
          </w:rPr>
          <w:delText>12</w:delText>
        </w:r>
      </w:del>
      <w:ins w:id="155" w:author="jagadeesh narayanareddy" w:date="2019-07-15T20:37:00Z">
        <w:r w:rsidR="00670039">
          <w:rPr>
            <w:rFonts w:ascii="Times New Roman" w:hAnsi="Times New Roman" w:cs="Times New Roman"/>
            <w:sz w:val="24"/>
            <w:szCs w:val="24"/>
          </w:rPr>
          <w:t>countries</w:t>
        </w:r>
        <w:r w:rsidR="00670039">
          <w:rPr>
            <w:rFonts w:ascii="Times New Roman" w:hAnsi="Times New Roman" w:cs="Times New Roman"/>
            <w:sz w:val="24"/>
            <w:szCs w:val="24"/>
            <w:vertAlign w:val="superscript"/>
          </w:rPr>
          <w:t>14</w:t>
        </w:r>
      </w:ins>
      <w:r w:rsidR="00C851A5">
        <w:rPr>
          <w:rFonts w:ascii="Times New Roman" w:hAnsi="Times New Roman" w:cs="Times New Roman"/>
          <w:sz w:val="24"/>
          <w:szCs w:val="24"/>
        </w:rPr>
        <w:t>.</w:t>
      </w:r>
      <w:r w:rsidR="003232D0">
        <w:rPr>
          <w:rFonts w:ascii="Times New Roman" w:hAnsi="Times New Roman" w:cs="Times New Roman"/>
          <w:sz w:val="24"/>
          <w:szCs w:val="24"/>
        </w:rPr>
        <w:t xml:space="preserve"> Even Sex verification tests have undergone </w:t>
      </w:r>
      <w:r w:rsidR="003232D0">
        <w:rPr>
          <w:rFonts w:ascii="Times New Roman" w:hAnsi="Times New Roman" w:cs="Times New Roman"/>
          <w:sz w:val="24"/>
          <w:szCs w:val="24"/>
        </w:rPr>
        <w:lastRenderedPageBreak/>
        <w:t xml:space="preserve">sufficient modifications with evolving </w:t>
      </w:r>
      <w:del w:id="156" w:author="jagadeesh narayanareddy" w:date="2019-07-15T20:37:00Z">
        <w:r w:rsidR="003232D0" w:rsidDel="00670039">
          <w:rPr>
            <w:rFonts w:ascii="Times New Roman" w:hAnsi="Times New Roman" w:cs="Times New Roman"/>
            <w:sz w:val="24"/>
            <w:szCs w:val="24"/>
          </w:rPr>
          <w:delText>times</w:delText>
        </w:r>
        <w:r w:rsidR="0025477B" w:rsidRPr="0025477B" w:rsidDel="00670039">
          <w:rPr>
            <w:rFonts w:ascii="Times New Roman" w:hAnsi="Times New Roman" w:cs="Times New Roman"/>
            <w:sz w:val="24"/>
            <w:szCs w:val="24"/>
            <w:vertAlign w:val="superscript"/>
          </w:rPr>
          <w:delText>13</w:delText>
        </w:r>
      </w:del>
      <w:ins w:id="157" w:author="jagadeesh narayanareddy" w:date="2019-07-15T20:37:00Z">
        <w:r w:rsidR="00670039">
          <w:rPr>
            <w:rFonts w:ascii="Times New Roman" w:hAnsi="Times New Roman" w:cs="Times New Roman"/>
            <w:sz w:val="24"/>
            <w:szCs w:val="24"/>
          </w:rPr>
          <w:t>times</w:t>
        </w:r>
        <w:r w:rsidR="00670039">
          <w:rPr>
            <w:rFonts w:ascii="Times New Roman" w:hAnsi="Times New Roman" w:cs="Times New Roman"/>
            <w:sz w:val="24"/>
            <w:szCs w:val="24"/>
            <w:vertAlign w:val="superscript"/>
          </w:rPr>
          <w:t>15</w:t>
        </w:r>
      </w:ins>
      <w:r w:rsidR="003232D0">
        <w:rPr>
          <w:rFonts w:ascii="Times New Roman" w:hAnsi="Times New Roman" w:cs="Times New Roman"/>
          <w:sz w:val="24"/>
          <w:szCs w:val="24"/>
        </w:rPr>
        <w:t>.</w:t>
      </w:r>
      <w:ins w:id="158" w:author="jagadeesh narayanareddy" w:date="2019-07-15T20:10:00Z">
        <w:r w:rsidR="0084351A">
          <w:rPr>
            <w:rFonts w:ascii="Times New Roman" w:hAnsi="Times New Roman" w:cs="Times New Roman"/>
            <w:sz w:val="24"/>
            <w:szCs w:val="24"/>
          </w:rPr>
          <w:t xml:space="preserve"> Hence proper informed consent</w:t>
        </w:r>
      </w:ins>
      <w:ins w:id="159" w:author="jagadeesh narayanareddy" w:date="2019-07-15T20:11:00Z">
        <w:r w:rsidR="0084351A">
          <w:rPr>
            <w:rFonts w:ascii="Times New Roman" w:hAnsi="Times New Roman" w:cs="Times New Roman"/>
            <w:sz w:val="24"/>
            <w:szCs w:val="24"/>
          </w:rPr>
          <w:t xml:space="preserve"> with explanations to diurnal variations in testosterone levels, levels altering with training</w:t>
        </w:r>
      </w:ins>
      <w:ins w:id="160" w:author="jagadeesh narayanareddy" w:date="2019-07-15T20:16:00Z">
        <w:r w:rsidR="009456E0">
          <w:rPr>
            <w:rFonts w:ascii="Times New Roman" w:hAnsi="Times New Roman" w:cs="Times New Roman"/>
            <w:sz w:val="24"/>
            <w:szCs w:val="24"/>
          </w:rPr>
          <w:t>/exercise / competitions</w:t>
        </w:r>
      </w:ins>
      <w:ins w:id="161" w:author="jagadeesh narayanareddy" w:date="2019-07-15T20:11:00Z">
        <w:r w:rsidR="0084351A">
          <w:rPr>
            <w:rFonts w:ascii="Times New Roman" w:hAnsi="Times New Roman" w:cs="Times New Roman"/>
            <w:sz w:val="24"/>
            <w:szCs w:val="24"/>
          </w:rPr>
          <w:t xml:space="preserve"> have to </w:t>
        </w:r>
      </w:ins>
      <w:ins w:id="162" w:author="jagadeesh narayanareddy" w:date="2019-07-15T20:12:00Z">
        <w:r w:rsidR="0084351A">
          <w:rPr>
            <w:rFonts w:ascii="Times New Roman" w:hAnsi="Times New Roman" w:cs="Times New Roman"/>
            <w:sz w:val="24"/>
            <w:szCs w:val="24"/>
          </w:rPr>
          <w:t>be explained. Even the difficulties in distinguishing metabolites of exogenous and endogenous testosterone have to be discussed</w:t>
        </w:r>
      </w:ins>
      <w:ins w:id="163" w:author="jagadeesh narayanareddy" w:date="2019-07-15T20:13:00Z">
        <w:r w:rsidR="0084351A" w:rsidRPr="0025477B">
          <w:rPr>
            <w:rFonts w:ascii="Times New Roman" w:hAnsi="Times New Roman" w:cs="Times New Roman"/>
            <w:sz w:val="24"/>
            <w:szCs w:val="24"/>
            <w:vertAlign w:val="superscript"/>
          </w:rPr>
          <w:t>1</w:t>
        </w:r>
        <w:r w:rsidR="0084351A">
          <w:rPr>
            <w:rFonts w:ascii="Times New Roman" w:hAnsi="Times New Roman" w:cs="Times New Roman"/>
            <w:sz w:val="24"/>
            <w:szCs w:val="24"/>
            <w:vertAlign w:val="superscript"/>
          </w:rPr>
          <w:t>1</w:t>
        </w:r>
        <w:r w:rsidR="0084351A">
          <w:rPr>
            <w:rFonts w:ascii="Times New Roman" w:hAnsi="Times New Roman" w:cs="Times New Roman"/>
            <w:sz w:val="24"/>
            <w:szCs w:val="24"/>
          </w:rPr>
          <w:t>.</w:t>
        </w:r>
      </w:ins>
    </w:p>
    <w:p w14:paraId="42A4AD6A" w14:textId="270AAD70" w:rsidR="004A7A7B" w:rsidRPr="00C851A5" w:rsidRDefault="004A7A7B" w:rsidP="004A7A7B">
      <w:pPr>
        <w:rPr>
          <w:rFonts w:ascii="Times New Roman" w:hAnsi="Times New Roman" w:cs="Times New Roman"/>
          <w:b/>
          <w:sz w:val="24"/>
          <w:szCs w:val="24"/>
        </w:rPr>
      </w:pPr>
      <w:r w:rsidRPr="00C851A5">
        <w:rPr>
          <w:rFonts w:ascii="Times New Roman" w:hAnsi="Times New Roman" w:cs="Times New Roman"/>
          <w:b/>
          <w:sz w:val="24"/>
          <w:szCs w:val="24"/>
        </w:rPr>
        <w:t xml:space="preserve">Do higher testosterone levels give unfair advantage in sports events for females? </w:t>
      </w:r>
    </w:p>
    <w:p w14:paraId="5FAC6AF7" w14:textId="73198219" w:rsidR="00C851A5" w:rsidRDefault="009456E0" w:rsidP="004A7A7B">
      <w:pPr>
        <w:rPr>
          <w:rFonts w:ascii="Times New Roman" w:hAnsi="Times New Roman" w:cs="Times New Roman"/>
          <w:sz w:val="24"/>
          <w:szCs w:val="24"/>
        </w:rPr>
      </w:pPr>
      <w:ins w:id="164" w:author="jagadeesh narayanareddy" w:date="2019-07-15T20:18:00Z">
        <w:r>
          <w:rPr>
            <w:rFonts w:ascii="Times New Roman" w:hAnsi="Times New Roman" w:cs="Times New Roman"/>
            <w:sz w:val="24"/>
            <w:szCs w:val="24"/>
          </w:rPr>
          <w:t xml:space="preserve">Testosterone levels </w:t>
        </w:r>
      </w:ins>
      <w:ins w:id="165" w:author="jagadeesh narayanareddy" w:date="2019-07-15T20:20:00Z">
        <w:r>
          <w:rPr>
            <w:rFonts w:ascii="Times New Roman" w:hAnsi="Times New Roman" w:cs="Times New Roman"/>
            <w:sz w:val="24"/>
            <w:szCs w:val="24"/>
          </w:rPr>
          <w:t xml:space="preserve">would improve the anabolic effects, muscle building abilities, </w:t>
        </w:r>
      </w:ins>
      <w:ins w:id="166" w:author="jagadeesh narayanareddy" w:date="2019-07-15T20:22:00Z">
        <w:r>
          <w:rPr>
            <w:rFonts w:ascii="Times New Roman" w:hAnsi="Times New Roman" w:cs="Times New Roman"/>
            <w:sz w:val="24"/>
            <w:szCs w:val="24"/>
          </w:rPr>
          <w:t>improve confidence levels</w:t>
        </w:r>
        <w:r w:rsidRPr="0025477B">
          <w:rPr>
            <w:rFonts w:ascii="Times New Roman" w:hAnsi="Times New Roman" w:cs="Times New Roman"/>
            <w:sz w:val="24"/>
            <w:szCs w:val="24"/>
            <w:vertAlign w:val="superscript"/>
          </w:rPr>
          <w:t>1</w:t>
        </w:r>
        <w:r>
          <w:rPr>
            <w:rFonts w:ascii="Times New Roman" w:hAnsi="Times New Roman" w:cs="Times New Roman"/>
            <w:sz w:val="24"/>
            <w:szCs w:val="24"/>
            <w:vertAlign w:val="superscript"/>
          </w:rPr>
          <w:t>1</w:t>
        </w:r>
        <w:r>
          <w:rPr>
            <w:rFonts w:ascii="Times New Roman" w:hAnsi="Times New Roman" w:cs="Times New Roman"/>
            <w:sz w:val="24"/>
            <w:szCs w:val="24"/>
          </w:rPr>
          <w:t>.</w:t>
        </w:r>
      </w:ins>
      <w:r w:rsidR="00C851A5">
        <w:rPr>
          <w:rFonts w:ascii="Times New Roman" w:hAnsi="Times New Roman" w:cs="Times New Roman"/>
          <w:sz w:val="24"/>
          <w:szCs w:val="24"/>
        </w:rPr>
        <w:t xml:space="preserve">Whenever there are higher levels of circulating testosterone levels in a female with properly functioning androgen receptors then there is definite increase in muscle mass and </w:t>
      </w:r>
      <w:r w:rsidR="000F3154">
        <w:rPr>
          <w:rFonts w:ascii="Times New Roman" w:hAnsi="Times New Roman" w:cs="Times New Roman"/>
          <w:sz w:val="24"/>
          <w:szCs w:val="24"/>
        </w:rPr>
        <w:t xml:space="preserve">muscle </w:t>
      </w:r>
      <w:r w:rsidR="00C851A5">
        <w:rPr>
          <w:rFonts w:ascii="Times New Roman" w:hAnsi="Times New Roman" w:cs="Times New Roman"/>
          <w:sz w:val="24"/>
          <w:szCs w:val="24"/>
        </w:rPr>
        <w:t>strength</w:t>
      </w:r>
      <w:r w:rsidR="000F3154">
        <w:rPr>
          <w:rFonts w:ascii="Times New Roman" w:hAnsi="Times New Roman" w:cs="Times New Roman"/>
          <w:sz w:val="24"/>
          <w:szCs w:val="24"/>
        </w:rPr>
        <w:t>, circulating haemoglobin levels and thus the sporting potential</w:t>
      </w:r>
      <w:r w:rsidR="000F3154" w:rsidRPr="000F3154">
        <w:rPr>
          <w:rFonts w:ascii="Times New Roman" w:hAnsi="Times New Roman" w:cs="Times New Roman"/>
          <w:sz w:val="24"/>
          <w:szCs w:val="24"/>
          <w:vertAlign w:val="superscript"/>
        </w:rPr>
        <w:t>3</w:t>
      </w:r>
      <w:r w:rsidR="000F3154">
        <w:rPr>
          <w:rFonts w:ascii="Times New Roman" w:hAnsi="Times New Roman" w:cs="Times New Roman"/>
          <w:sz w:val="24"/>
          <w:szCs w:val="24"/>
        </w:rPr>
        <w:t xml:space="preserve">. Thus, IAAF has restricted to compete in female competitions an individual should have less than 5nmol/L circulating testosterone levels to remove any unfair advantage to any female competing in 400m to a mile middle distance track </w:t>
      </w:r>
      <w:del w:id="167" w:author="jagadeesh narayanareddy" w:date="2019-07-15T20:39:00Z">
        <w:r w:rsidR="000F3154" w:rsidDel="00670039">
          <w:rPr>
            <w:rFonts w:ascii="Times New Roman" w:hAnsi="Times New Roman" w:cs="Times New Roman"/>
            <w:sz w:val="24"/>
            <w:szCs w:val="24"/>
          </w:rPr>
          <w:delText>event</w:delText>
        </w:r>
        <w:r w:rsidR="000F3154" w:rsidRPr="000F3154" w:rsidDel="00670039">
          <w:rPr>
            <w:rFonts w:ascii="Times New Roman" w:hAnsi="Times New Roman" w:cs="Times New Roman"/>
            <w:sz w:val="24"/>
            <w:szCs w:val="24"/>
            <w:vertAlign w:val="superscript"/>
          </w:rPr>
          <w:delText>1</w:delText>
        </w:r>
        <w:r w:rsidR="0025477B" w:rsidDel="00670039">
          <w:rPr>
            <w:rFonts w:ascii="Times New Roman" w:hAnsi="Times New Roman" w:cs="Times New Roman"/>
            <w:sz w:val="24"/>
            <w:szCs w:val="24"/>
            <w:vertAlign w:val="superscript"/>
          </w:rPr>
          <w:delText>4</w:delText>
        </w:r>
      </w:del>
      <w:ins w:id="168" w:author="jagadeesh narayanareddy" w:date="2019-07-15T20:39:00Z">
        <w:r w:rsidR="00670039">
          <w:rPr>
            <w:rFonts w:ascii="Times New Roman" w:hAnsi="Times New Roman" w:cs="Times New Roman"/>
            <w:sz w:val="24"/>
            <w:szCs w:val="24"/>
          </w:rPr>
          <w:t>event</w:t>
        </w:r>
        <w:r w:rsidR="00670039">
          <w:rPr>
            <w:rFonts w:ascii="Times New Roman" w:hAnsi="Times New Roman" w:cs="Times New Roman"/>
            <w:sz w:val="24"/>
            <w:szCs w:val="24"/>
            <w:vertAlign w:val="superscript"/>
          </w:rPr>
          <w:t>16</w:t>
        </w:r>
      </w:ins>
      <w:r w:rsidR="000F3154">
        <w:rPr>
          <w:rFonts w:ascii="Times New Roman" w:hAnsi="Times New Roman" w:cs="Times New Roman"/>
          <w:sz w:val="24"/>
          <w:szCs w:val="24"/>
        </w:rPr>
        <w:t xml:space="preserve">. It also specifies a six-month window period even after administering anti-testosterone treatment to remove any residual effect of previous raised testosterone levels </w:t>
      </w:r>
      <w:r w:rsidR="000F3154" w:rsidRPr="000F3154">
        <w:rPr>
          <w:rFonts w:ascii="Times New Roman" w:hAnsi="Times New Roman" w:cs="Times New Roman"/>
          <w:sz w:val="24"/>
          <w:szCs w:val="24"/>
          <w:vertAlign w:val="superscript"/>
        </w:rPr>
        <w:t>2,3</w:t>
      </w:r>
      <w:r w:rsidR="000F3154">
        <w:rPr>
          <w:rFonts w:ascii="Times New Roman" w:hAnsi="Times New Roman" w:cs="Times New Roman"/>
          <w:sz w:val="24"/>
          <w:szCs w:val="24"/>
        </w:rPr>
        <w:t>.</w:t>
      </w:r>
    </w:p>
    <w:p w14:paraId="321E2D04" w14:textId="1140377E" w:rsidR="004A7A7B" w:rsidRPr="0001668A" w:rsidRDefault="004A7A7B" w:rsidP="004A7A7B">
      <w:pPr>
        <w:rPr>
          <w:rFonts w:ascii="Times New Roman" w:hAnsi="Times New Roman" w:cs="Times New Roman"/>
          <w:b/>
          <w:sz w:val="24"/>
          <w:szCs w:val="24"/>
        </w:rPr>
      </w:pPr>
      <w:r w:rsidRPr="0001668A">
        <w:rPr>
          <w:rFonts w:ascii="Times New Roman" w:hAnsi="Times New Roman" w:cs="Times New Roman"/>
          <w:b/>
          <w:sz w:val="24"/>
          <w:szCs w:val="24"/>
        </w:rPr>
        <w:t xml:space="preserve">Can policies (with far reaching effects) be made on findings of single research study? </w:t>
      </w:r>
    </w:p>
    <w:p w14:paraId="679D9185" w14:textId="6CFD3DF3" w:rsidR="0001668A" w:rsidRDefault="0001668A" w:rsidP="004A7A7B">
      <w:pPr>
        <w:rPr>
          <w:rFonts w:ascii="Times New Roman" w:hAnsi="Times New Roman" w:cs="Times New Roman"/>
          <w:sz w:val="24"/>
          <w:szCs w:val="24"/>
        </w:rPr>
      </w:pPr>
      <w:r>
        <w:rPr>
          <w:rFonts w:ascii="Times New Roman" w:hAnsi="Times New Roman" w:cs="Times New Roman"/>
          <w:sz w:val="24"/>
          <w:szCs w:val="24"/>
        </w:rPr>
        <w:t>It would be unfair to make policies (with far reaching effects relying on single research study. In Caster Semenya case the World Medical Association</w:t>
      </w:r>
      <w:r w:rsidRPr="0001668A">
        <w:rPr>
          <w:rFonts w:ascii="Times New Roman" w:hAnsi="Times New Roman" w:cs="Times New Roman"/>
          <w:sz w:val="24"/>
          <w:szCs w:val="24"/>
          <w:vertAlign w:val="superscript"/>
        </w:rPr>
        <w:t>9</w:t>
      </w:r>
      <w:r>
        <w:rPr>
          <w:rFonts w:ascii="Times New Roman" w:hAnsi="Times New Roman" w:cs="Times New Roman"/>
          <w:sz w:val="24"/>
          <w:szCs w:val="24"/>
        </w:rPr>
        <w:t xml:space="preserve"> has lamented on IAAF on relying on a single research study and South African Medical Association</w:t>
      </w:r>
      <w:r w:rsidRPr="0001668A">
        <w:rPr>
          <w:rFonts w:ascii="Times New Roman" w:hAnsi="Times New Roman" w:cs="Times New Roman"/>
          <w:sz w:val="24"/>
          <w:szCs w:val="24"/>
          <w:vertAlign w:val="superscript"/>
        </w:rPr>
        <w:t>10</w:t>
      </w:r>
      <w:r>
        <w:rPr>
          <w:rFonts w:ascii="Times New Roman" w:hAnsi="Times New Roman" w:cs="Times New Roman"/>
          <w:sz w:val="24"/>
          <w:szCs w:val="24"/>
        </w:rPr>
        <w:t xml:space="preserve"> has criticised IAAF on relying on flawed research evidence. But IAAF insists it has relied on fifteen years of scientific research evidence and thus it could convince CAS to upheld its </w:t>
      </w:r>
      <w:del w:id="169" w:author="jagadeesh narayanareddy" w:date="2019-07-15T20:41:00Z">
        <w:r w:rsidDel="00670039">
          <w:rPr>
            <w:rFonts w:ascii="Times New Roman" w:hAnsi="Times New Roman" w:cs="Times New Roman"/>
            <w:sz w:val="24"/>
            <w:szCs w:val="24"/>
          </w:rPr>
          <w:delText>regulations</w:delText>
        </w:r>
        <w:r w:rsidRPr="0001668A" w:rsidDel="00670039">
          <w:rPr>
            <w:rFonts w:ascii="Times New Roman" w:hAnsi="Times New Roman" w:cs="Times New Roman"/>
            <w:sz w:val="24"/>
            <w:szCs w:val="24"/>
            <w:vertAlign w:val="superscript"/>
          </w:rPr>
          <w:delText>11</w:delText>
        </w:r>
      </w:del>
      <w:ins w:id="170" w:author="jagadeesh narayanareddy" w:date="2019-07-15T20:41:00Z">
        <w:r w:rsidR="00670039">
          <w:rPr>
            <w:rFonts w:ascii="Times New Roman" w:hAnsi="Times New Roman" w:cs="Times New Roman"/>
            <w:sz w:val="24"/>
            <w:szCs w:val="24"/>
          </w:rPr>
          <w:t>regulations</w:t>
        </w:r>
        <w:r w:rsidR="00670039">
          <w:rPr>
            <w:rFonts w:ascii="Times New Roman" w:hAnsi="Times New Roman" w:cs="Times New Roman"/>
            <w:sz w:val="24"/>
            <w:szCs w:val="24"/>
            <w:vertAlign w:val="superscript"/>
          </w:rPr>
          <w:t>12</w:t>
        </w:r>
      </w:ins>
      <w:r>
        <w:rPr>
          <w:rFonts w:ascii="Times New Roman" w:hAnsi="Times New Roman" w:cs="Times New Roman"/>
          <w:sz w:val="24"/>
          <w:szCs w:val="24"/>
        </w:rPr>
        <w:t>.</w:t>
      </w:r>
    </w:p>
    <w:p w14:paraId="1E0BF80E" w14:textId="65F9BC0E" w:rsidR="004A7A7B" w:rsidRPr="0001668A" w:rsidDel="004631D5" w:rsidRDefault="004A7A7B" w:rsidP="004A7A7B">
      <w:pPr>
        <w:rPr>
          <w:del w:id="171" w:author="jagadeesh narayanareddy" w:date="2019-07-12T20:25:00Z"/>
          <w:rFonts w:ascii="Times New Roman" w:hAnsi="Times New Roman" w:cs="Times New Roman"/>
          <w:b/>
          <w:sz w:val="24"/>
          <w:szCs w:val="24"/>
        </w:rPr>
      </w:pPr>
      <w:del w:id="172" w:author="jagadeesh narayanareddy" w:date="2019-07-12T20:25:00Z">
        <w:r w:rsidRPr="0001668A" w:rsidDel="004631D5">
          <w:rPr>
            <w:rFonts w:ascii="Times New Roman" w:hAnsi="Times New Roman" w:cs="Times New Roman"/>
            <w:b/>
            <w:sz w:val="24"/>
            <w:szCs w:val="24"/>
          </w:rPr>
          <w:delText xml:space="preserve">Should journals retract published studies when they find it to be faulty in design, analysis, conclusions drawn, extrapolated results / effects? </w:delText>
        </w:r>
      </w:del>
    </w:p>
    <w:p w14:paraId="2417F787" w14:textId="7D286083" w:rsidR="0001668A" w:rsidDel="004631D5" w:rsidRDefault="007507C4" w:rsidP="004A7A7B">
      <w:pPr>
        <w:rPr>
          <w:del w:id="173" w:author="jagadeesh narayanareddy" w:date="2019-07-12T20:25:00Z"/>
          <w:rFonts w:ascii="Times New Roman" w:hAnsi="Times New Roman" w:cs="Times New Roman"/>
          <w:sz w:val="24"/>
          <w:szCs w:val="24"/>
        </w:rPr>
      </w:pPr>
      <w:del w:id="174" w:author="jagadeesh narayanareddy" w:date="2019-07-12T20:25:00Z">
        <w:r w:rsidDel="004631D5">
          <w:rPr>
            <w:rFonts w:ascii="Times New Roman" w:hAnsi="Times New Roman" w:cs="Times New Roman"/>
            <w:sz w:val="24"/>
            <w:szCs w:val="24"/>
          </w:rPr>
          <w:delText xml:space="preserve">Research should be done with scientific rigour, evidence-based practice and following medical ethics. </w:delText>
        </w:r>
        <w:r w:rsidR="0001668A" w:rsidDel="004631D5">
          <w:rPr>
            <w:rFonts w:ascii="Times New Roman" w:hAnsi="Times New Roman" w:cs="Times New Roman"/>
            <w:sz w:val="24"/>
            <w:szCs w:val="24"/>
          </w:rPr>
          <w:delText>Everyday there is new scientific evidence being detected and good journals always retract their publications immediately after new scientific evidence is found</w:delText>
        </w:r>
        <w:r w:rsidR="00F07C29" w:rsidDel="004631D5">
          <w:rPr>
            <w:rFonts w:ascii="Times New Roman" w:hAnsi="Times New Roman" w:cs="Times New Roman"/>
            <w:sz w:val="24"/>
            <w:szCs w:val="24"/>
          </w:rPr>
          <w:delText xml:space="preserve"> contrary to what was earlier published</w:delText>
        </w:r>
        <w:r w:rsidR="0003061D" w:rsidRPr="0003061D" w:rsidDel="004631D5">
          <w:rPr>
            <w:rFonts w:ascii="Times New Roman" w:hAnsi="Times New Roman" w:cs="Times New Roman"/>
            <w:sz w:val="24"/>
            <w:szCs w:val="24"/>
            <w:vertAlign w:val="superscript"/>
          </w:rPr>
          <w:delText>1</w:delText>
        </w:r>
        <w:r w:rsidR="0025477B" w:rsidDel="004631D5">
          <w:rPr>
            <w:rFonts w:ascii="Times New Roman" w:hAnsi="Times New Roman" w:cs="Times New Roman"/>
            <w:sz w:val="24"/>
            <w:szCs w:val="24"/>
            <w:vertAlign w:val="superscript"/>
          </w:rPr>
          <w:delText>5</w:delText>
        </w:r>
        <w:r w:rsidR="00DB30B9" w:rsidDel="004631D5">
          <w:rPr>
            <w:rFonts w:ascii="Times New Roman" w:hAnsi="Times New Roman" w:cs="Times New Roman"/>
            <w:sz w:val="24"/>
            <w:szCs w:val="24"/>
          </w:rPr>
          <w:delText>.</w:delText>
        </w:r>
        <w:r w:rsidR="0003061D" w:rsidDel="004631D5">
          <w:rPr>
            <w:rFonts w:ascii="Times New Roman" w:hAnsi="Times New Roman" w:cs="Times New Roman"/>
            <w:sz w:val="24"/>
            <w:szCs w:val="24"/>
          </w:rPr>
          <w:delText xml:space="preserve"> In IAAF regulations it specifies it would relook and take fresh stand on availability of new scientific evidence</w:delText>
        </w:r>
        <w:r w:rsidR="0003061D" w:rsidRPr="0003061D" w:rsidDel="004631D5">
          <w:rPr>
            <w:rFonts w:ascii="Times New Roman" w:hAnsi="Times New Roman" w:cs="Times New Roman"/>
            <w:sz w:val="24"/>
            <w:szCs w:val="24"/>
            <w:vertAlign w:val="superscript"/>
          </w:rPr>
          <w:delText>2</w:delText>
        </w:r>
        <w:r w:rsidR="0003061D" w:rsidDel="004631D5">
          <w:rPr>
            <w:rFonts w:ascii="Times New Roman" w:hAnsi="Times New Roman" w:cs="Times New Roman"/>
            <w:sz w:val="24"/>
            <w:szCs w:val="24"/>
          </w:rPr>
          <w:delText xml:space="preserve"> on the cases of DSDs.</w:delText>
        </w:r>
      </w:del>
    </w:p>
    <w:p w14:paraId="1A087A4D" w14:textId="65A52F44" w:rsidR="004A7A7B" w:rsidRPr="007507C4" w:rsidRDefault="004A7A7B" w:rsidP="004A7A7B">
      <w:pPr>
        <w:rPr>
          <w:rFonts w:ascii="Times New Roman" w:hAnsi="Times New Roman" w:cs="Times New Roman"/>
          <w:b/>
          <w:sz w:val="24"/>
          <w:szCs w:val="24"/>
        </w:rPr>
      </w:pPr>
      <w:r w:rsidRPr="007507C4">
        <w:rPr>
          <w:rFonts w:ascii="Times New Roman" w:hAnsi="Times New Roman" w:cs="Times New Roman"/>
          <w:b/>
          <w:sz w:val="24"/>
          <w:szCs w:val="24"/>
        </w:rPr>
        <w:t xml:space="preserve">Are researchers being gender insensitive or discriminative? </w:t>
      </w:r>
    </w:p>
    <w:p w14:paraId="0D132E4B" w14:textId="0C0B3628" w:rsidR="0003061D" w:rsidRDefault="007507C4" w:rsidP="004A7A7B">
      <w:pPr>
        <w:rPr>
          <w:rFonts w:ascii="Times New Roman" w:hAnsi="Times New Roman" w:cs="Times New Roman"/>
          <w:sz w:val="24"/>
          <w:szCs w:val="24"/>
        </w:rPr>
      </w:pPr>
      <w:r>
        <w:rPr>
          <w:rFonts w:ascii="Times New Roman" w:hAnsi="Times New Roman" w:cs="Times New Roman"/>
          <w:sz w:val="24"/>
          <w:szCs w:val="24"/>
        </w:rPr>
        <w:t>The allegation by Caster Semenya is that IAAF’s stand is biased and discriminatory and the regulations are framed just keeping her in mind and to disqualify her and the entire research evidence presented by IAAF is discriminative</w:t>
      </w:r>
      <w:r w:rsidRPr="007507C4">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35299">
        <w:rPr>
          <w:rFonts w:ascii="Times New Roman" w:hAnsi="Times New Roman" w:cs="Times New Roman"/>
          <w:sz w:val="24"/>
          <w:szCs w:val="24"/>
        </w:rPr>
        <w:t>Is IAAF being gender insensitive or discriminative. But the Regulations clarify to maintain privacy, confidentiality and seeking informed consent, choice of athletics ombudsman</w:t>
      </w:r>
      <w:r w:rsidR="00535299" w:rsidRPr="00535299">
        <w:rPr>
          <w:rFonts w:ascii="Times New Roman" w:hAnsi="Times New Roman" w:cs="Times New Roman"/>
          <w:sz w:val="24"/>
          <w:szCs w:val="24"/>
          <w:vertAlign w:val="superscript"/>
        </w:rPr>
        <w:t>2</w:t>
      </w:r>
      <w:r w:rsidR="00535299">
        <w:rPr>
          <w:rFonts w:ascii="Times New Roman" w:hAnsi="Times New Roman" w:cs="Times New Roman"/>
          <w:sz w:val="24"/>
          <w:szCs w:val="24"/>
        </w:rPr>
        <w:t xml:space="preserve"> for the athlete and also claim its research evidence is based on fifteen years of multiple research studies</w:t>
      </w:r>
      <w:r w:rsidR="009D25C1">
        <w:rPr>
          <w:rFonts w:ascii="Times New Roman" w:hAnsi="Times New Roman" w:cs="Times New Roman"/>
          <w:sz w:val="24"/>
          <w:szCs w:val="24"/>
        </w:rPr>
        <w:t xml:space="preserve"> published in standard journals. </w:t>
      </w:r>
      <w:r>
        <w:rPr>
          <w:rFonts w:ascii="Times New Roman" w:hAnsi="Times New Roman" w:cs="Times New Roman"/>
          <w:sz w:val="24"/>
          <w:szCs w:val="24"/>
        </w:rPr>
        <w:t>There are now journals insisting the researchers to comply with gender norms in their research</w:t>
      </w:r>
      <w:del w:id="175" w:author="jagadeesh narayanareddy" w:date="2019-07-15T20:43:00Z">
        <w:r w:rsidR="009D25C1" w:rsidRPr="00535299" w:rsidDel="00670039">
          <w:rPr>
            <w:rFonts w:ascii="Times New Roman" w:hAnsi="Times New Roman" w:cs="Times New Roman"/>
            <w:sz w:val="24"/>
            <w:szCs w:val="24"/>
            <w:vertAlign w:val="superscript"/>
          </w:rPr>
          <w:delText>1</w:delText>
        </w:r>
        <w:r w:rsidR="0025477B" w:rsidDel="00670039">
          <w:rPr>
            <w:rFonts w:ascii="Times New Roman" w:hAnsi="Times New Roman" w:cs="Times New Roman"/>
            <w:sz w:val="24"/>
            <w:szCs w:val="24"/>
            <w:vertAlign w:val="superscript"/>
          </w:rPr>
          <w:delText>6</w:delText>
        </w:r>
      </w:del>
      <w:r w:rsidR="009D25C1" w:rsidRPr="00535299">
        <w:rPr>
          <w:rFonts w:ascii="Times New Roman" w:hAnsi="Times New Roman" w:cs="Times New Roman"/>
          <w:sz w:val="24"/>
          <w:szCs w:val="24"/>
          <w:vertAlign w:val="superscript"/>
        </w:rPr>
        <w:t>, 1</w:t>
      </w:r>
      <w:r w:rsidR="0025477B">
        <w:rPr>
          <w:rFonts w:ascii="Times New Roman" w:hAnsi="Times New Roman" w:cs="Times New Roman"/>
          <w:sz w:val="24"/>
          <w:szCs w:val="24"/>
          <w:vertAlign w:val="superscript"/>
        </w:rPr>
        <w:t>7</w:t>
      </w:r>
      <w:ins w:id="176" w:author="jagadeesh narayanareddy" w:date="2019-07-15T20:43:00Z">
        <w:r w:rsidR="00670039">
          <w:rPr>
            <w:rFonts w:ascii="Times New Roman" w:hAnsi="Times New Roman" w:cs="Times New Roman"/>
            <w:sz w:val="24"/>
            <w:szCs w:val="24"/>
            <w:vertAlign w:val="superscript"/>
          </w:rPr>
          <w:t>,18</w:t>
        </w:r>
      </w:ins>
      <w:r w:rsidR="009D25C1" w:rsidRPr="00535299">
        <w:rPr>
          <w:rFonts w:ascii="Times New Roman" w:hAnsi="Times New Roman" w:cs="Times New Roman"/>
          <w:sz w:val="24"/>
          <w:szCs w:val="24"/>
          <w:vertAlign w:val="superscript"/>
        </w:rPr>
        <w:t>.</w:t>
      </w:r>
      <w:r w:rsidR="009D25C1">
        <w:rPr>
          <w:rFonts w:ascii="Times New Roman" w:hAnsi="Times New Roman" w:cs="Times New Roman"/>
          <w:sz w:val="24"/>
          <w:szCs w:val="24"/>
        </w:rPr>
        <w:t xml:space="preserve"> There are enough gender toolkits for researchers to comply with gender norms to avoid being gender insensitive or gender </w:t>
      </w:r>
      <w:del w:id="177" w:author="jagadeesh narayanareddy" w:date="2019-07-15T20:44:00Z">
        <w:r w:rsidR="009D25C1" w:rsidDel="00670039">
          <w:rPr>
            <w:rFonts w:ascii="Times New Roman" w:hAnsi="Times New Roman" w:cs="Times New Roman"/>
            <w:sz w:val="24"/>
            <w:szCs w:val="24"/>
          </w:rPr>
          <w:delText>discriminatory</w:delText>
        </w:r>
        <w:r w:rsidR="009D25C1" w:rsidRPr="009D25C1" w:rsidDel="00670039">
          <w:rPr>
            <w:rFonts w:ascii="Times New Roman" w:hAnsi="Times New Roman" w:cs="Times New Roman"/>
            <w:sz w:val="24"/>
            <w:szCs w:val="24"/>
            <w:vertAlign w:val="superscript"/>
          </w:rPr>
          <w:delText>1</w:delText>
        </w:r>
        <w:r w:rsidR="0025477B" w:rsidDel="00670039">
          <w:rPr>
            <w:rFonts w:ascii="Times New Roman" w:hAnsi="Times New Roman" w:cs="Times New Roman"/>
            <w:sz w:val="24"/>
            <w:szCs w:val="24"/>
            <w:vertAlign w:val="superscript"/>
          </w:rPr>
          <w:delText>8</w:delText>
        </w:r>
      </w:del>
      <w:ins w:id="178" w:author="jagadeesh narayanareddy" w:date="2019-07-15T20:44:00Z">
        <w:r w:rsidR="00670039">
          <w:rPr>
            <w:rFonts w:ascii="Times New Roman" w:hAnsi="Times New Roman" w:cs="Times New Roman"/>
            <w:sz w:val="24"/>
            <w:szCs w:val="24"/>
          </w:rPr>
          <w:t>discriminatory</w:t>
        </w:r>
        <w:r w:rsidR="00670039">
          <w:rPr>
            <w:rFonts w:ascii="Times New Roman" w:hAnsi="Times New Roman" w:cs="Times New Roman"/>
            <w:sz w:val="24"/>
            <w:szCs w:val="24"/>
            <w:vertAlign w:val="superscript"/>
          </w:rPr>
          <w:t>19</w:t>
        </w:r>
      </w:ins>
      <w:r w:rsidR="009D25C1">
        <w:rPr>
          <w:rFonts w:ascii="Times New Roman" w:hAnsi="Times New Roman" w:cs="Times New Roman"/>
          <w:sz w:val="24"/>
          <w:szCs w:val="24"/>
        </w:rPr>
        <w:t>.</w:t>
      </w:r>
    </w:p>
    <w:p w14:paraId="488DF417" w14:textId="581FC4E8" w:rsidR="004A7A7B" w:rsidRPr="009D25C1" w:rsidRDefault="004A7A7B" w:rsidP="004A7A7B">
      <w:pPr>
        <w:rPr>
          <w:rFonts w:ascii="Times New Roman" w:hAnsi="Times New Roman" w:cs="Times New Roman"/>
          <w:b/>
          <w:sz w:val="24"/>
          <w:szCs w:val="24"/>
        </w:rPr>
      </w:pPr>
      <w:r w:rsidRPr="009D25C1">
        <w:rPr>
          <w:rFonts w:ascii="Times New Roman" w:hAnsi="Times New Roman" w:cs="Times New Roman"/>
          <w:b/>
          <w:sz w:val="24"/>
          <w:szCs w:val="24"/>
        </w:rPr>
        <w:t xml:space="preserve">If administering banned drugs to enhance performance in sports is doping then what should we call administering drugs to decrease performance in sports? That too when administering such drugs is forced on athletes, with their autonomy compromised, and </w:t>
      </w:r>
      <w:r w:rsidRPr="009D25C1">
        <w:rPr>
          <w:rFonts w:ascii="Times New Roman" w:hAnsi="Times New Roman" w:cs="Times New Roman"/>
          <w:b/>
          <w:sz w:val="24"/>
          <w:szCs w:val="24"/>
        </w:rPr>
        <w:lastRenderedPageBreak/>
        <w:t>are forced for treatment being caught between to choose career at one end and ensuring their rights are not violated.</w:t>
      </w:r>
    </w:p>
    <w:p w14:paraId="6FAA2795" w14:textId="42A40A17" w:rsidR="009D25C1" w:rsidRDefault="009D25C1" w:rsidP="009D25C1">
      <w:pPr>
        <w:rPr>
          <w:rFonts w:ascii="Times New Roman" w:hAnsi="Times New Roman" w:cs="Times New Roman"/>
          <w:sz w:val="24"/>
          <w:szCs w:val="24"/>
        </w:rPr>
      </w:pPr>
      <w:r w:rsidRPr="004A7A7B">
        <w:rPr>
          <w:rFonts w:ascii="Times New Roman" w:hAnsi="Times New Roman" w:cs="Times New Roman"/>
          <w:sz w:val="24"/>
          <w:szCs w:val="24"/>
        </w:rPr>
        <w:t xml:space="preserve">If administering banned drugs to enhance performance in sports is doping then what should we call administering drugs to decrease performance in sports? </w:t>
      </w:r>
      <w:r w:rsidR="00B2738F">
        <w:rPr>
          <w:rFonts w:ascii="Times New Roman" w:hAnsi="Times New Roman" w:cs="Times New Roman"/>
          <w:sz w:val="24"/>
          <w:szCs w:val="24"/>
        </w:rPr>
        <w:t xml:space="preserve">Is it fair? </w:t>
      </w:r>
      <w:r w:rsidRPr="004A7A7B">
        <w:rPr>
          <w:rFonts w:ascii="Times New Roman" w:hAnsi="Times New Roman" w:cs="Times New Roman"/>
          <w:sz w:val="24"/>
          <w:szCs w:val="24"/>
        </w:rPr>
        <w:t>That too when administering such drugs is forced on athletes, with their autonomy compromised, and are forced for treatment being caught between to choose career at one end and ensuring their rights are not violated.</w:t>
      </w:r>
      <w:r w:rsidR="00B2738F">
        <w:rPr>
          <w:rFonts w:ascii="Times New Roman" w:hAnsi="Times New Roman" w:cs="Times New Roman"/>
          <w:sz w:val="24"/>
          <w:szCs w:val="24"/>
        </w:rPr>
        <w:t xml:space="preserve"> Should we administer anti testosterone drugs in a non-pathological condition. Are the effects of naturally available testosterone along with long term effects of malignancy to be thought of </w:t>
      </w:r>
      <w:ins w:id="179" w:author="jagadeesh narayanareddy" w:date="2019-07-12T20:21:00Z">
        <w:r w:rsidR="001928D7">
          <w:rPr>
            <w:rFonts w:ascii="Times New Roman" w:hAnsi="Times New Roman" w:cs="Times New Roman"/>
            <w:sz w:val="24"/>
            <w:szCs w:val="24"/>
          </w:rPr>
          <w:t>bef</w:t>
        </w:r>
      </w:ins>
      <w:ins w:id="180" w:author="jagadeesh narayanareddy" w:date="2019-07-12T20:22:00Z">
        <w:r w:rsidR="001928D7">
          <w:rPr>
            <w:rFonts w:ascii="Times New Roman" w:hAnsi="Times New Roman" w:cs="Times New Roman"/>
            <w:sz w:val="24"/>
            <w:szCs w:val="24"/>
          </w:rPr>
          <w:t xml:space="preserve">ore </w:t>
        </w:r>
      </w:ins>
      <w:del w:id="181" w:author="jagadeesh narayanareddy" w:date="2019-07-12T20:22:00Z">
        <w:r w:rsidR="00B2738F" w:rsidDel="001928D7">
          <w:rPr>
            <w:rFonts w:ascii="Times New Roman" w:hAnsi="Times New Roman" w:cs="Times New Roman"/>
            <w:sz w:val="24"/>
            <w:szCs w:val="24"/>
          </w:rPr>
          <w:delText>in</w:delText>
        </w:r>
      </w:del>
      <w:r w:rsidR="00B2738F">
        <w:rPr>
          <w:rFonts w:ascii="Times New Roman" w:hAnsi="Times New Roman" w:cs="Times New Roman"/>
          <w:sz w:val="24"/>
          <w:szCs w:val="24"/>
        </w:rPr>
        <w:t xml:space="preserve"> forcing</w:t>
      </w:r>
      <w:ins w:id="182" w:author="jagadeesh narayanareddy" w:date="2019-07-12T20:22:00Z">
        <w:r w:rsidR="001928D7">
          <w:rPr>
            <w:rFonts w:ascii="Times New Roman" w:hAnsi="Times New Roman" w:cs="Times New Roman"/>
            <w:sz w:val="24"/>
            <w:szCs w:val="24"/>
          </w:rPr>
          <w:t xml:space="preserve"> in</w:t>
        </w:r>
      </w:ins>
      <w:r w:rsidR="00B2738F">
        <w:rPr>
          <w:rFonts w:ascii="Times New Roman" w:hAnsi="Times New Roman" w:cs="Times New Roman"/>
          <w:sz w:val="24"/>
          <w:szCs w:val="24"/>
        </w:rPr>
        <w:t xml:space="preserve"> / convincing the DSD individual to consume anti</w:t>
      </w:r>
      <w:r w:rsidR="00F07C29">
        <w:rPr>
          <w:rFonts w:ascii="Times New Roman" w:hAnsi="Times New Roman" w:cs="Times New Roman"/>
          <w:sz w:val="24"/>
          <w:szCs w:val="24"/>
        </w:rPr>
        <w:t>-</w:t>
      </w:r>
      <w:r w:rsidR="00B2738F">
        <w:rPr>
          <w:rFonts w:ascii="Times New Roman" w:hAnsi="Times New Roman" w:cs="Times New Roman"/>
          <w:sz w:val="24"/>
          <w:szCs w:val="24"/>
        </w:rPr>
        <w:t xml:space="preserve"> testosterone drugs. How do we justify the harmful effects </w:t>
      </w:r>
      <w:ins w:id="183" w:author="jagadeesh narayanareddy" w:date="2019-07-12T20:22:00Z">
        <w:r w:rsidR="001928D7">
          <w:rPr>
            <w:rFonts w:ascii="Times New Roman" w:hAnsi="Times New Roman" w:cs="Times New Roman"/>
            <w:sz w:val="24"/>
            <w:szCs w:val="24"/>
          </w:rPr>
          <w:t>of anti-testosterone drugs</w:t>
        </w:r>
      </w:ins>
      <w:ins w:id="184" w:author="jagadeesh narayanareddy" w:date="2019-07-12T20:23:00Z">
        <w:r w:rsidR="001928D7">
          <w:rPr>
            <w:rFonts w:ascii="Times New Roman" w:hAnsi="Times New Roman" w:cs="Times New Roman"/>
            <w:sz w:val="24"/>
            <w:szCs w:val="24"/>
          </w:rPr>
          <w:t xml:space="preserve"> </w:t>
        </w:r>
      </w:ins>
      <w:del w:id="185" w:author="jagadeesh narayanareddy" w:date="2019-07-12T20:22:00Z">
        <w:r w:rsidR="00B2738F" w:rsidDel="001928D7">
          <w:rPr>
            <w:rFonts w:ascii="Times New Roman" w:hAnsi="Times New Roman" w:cs="Times New Roman"/>
            <w:sz w:val="24"/>
            <w:szCs w:val="24"/>
          </w:rPr>
          <w:delText>of</w:delText>
        </w:r>
      </w:del>
      <w:r w:rsidR="00B2738F">
        <w:rPr>
          <w:rFonts w:ascii="Times New Roman" w:hAnsi="Times New Roman" w:cs="Times New Roman"/>
          <w:sz w:val="24"/>
          <w:szCs w:val="24"/>
        </w:rPr>
        <w:t xml:space="preserve"> </w:t>
      </w:r>
      <w:ins w:id="186" w:author="jagadeesh narayanareddy" w:date="2019-07-12T20:23:00Z">
        <w:r w:rsidR="001928D7">
          <w:rPr>
            <w:rFonts w:ascii="Times New Roman" w:hAnsi="Times New Roman" w:cs="Times New Roman"/>
            <w:sz w:val="24"/>
            <w:szCs w:val="24"/>
          </w:rPr>
          <w:t xml:space="preserve">like </w:t>
        </w:r>
      </w:ins>
      <w:r w:rsidR="00B2738F">
        <w:rPr>
          <w:rFonts w:ascii="Times New Roman" w:hAnsi="Times New Roman" w:cs="Times New Roman"/>
          <w:sz w:val="24"/>
          <w:szCs w:val="24"/>
        </w:rPr>
        <w:t xml:space="preserve">infertility, </w:t>
      </w:r>
      <w:r w:rsidR="00BC1FF7">
        <w:rPr>
          <w:rFonts w:ascii="Times New Roman" w:hAnsi="Times New Roman" w:cs="Times New Roman"/>
          <w:sz w:val="24"/>
          <w:szCs w:val="24"/>
        </w:rPr>
        <w:t xml:space="preserve">mood changes, </w:t>
      </w:r>
      <w:r w:rsidR="00B2738F">
        <w:rPr>
          <w:rFonts w:ascii="Times New Roman" w:hAnsi="Times New Roman" w:cs="Times New Roman"/>
          <w:sz w:val="24"/>
          <w:szCs w:val="24"/>
        </w:rPr>
        <w:t>cardiovascular diseases</w:t>
      </w:r>
      <w:del w:id="187" w:author="jagadeesh narayanareddy" w:date="2019-07-12T20:22:00Z">
        <w:r w:rsidR="00B2738F" w:rsidDel="001928D7">
          <w:rPr>
            <w:rFonts w:ascii="Times New Roman" w:hAnsi="Times New Roman" w:cs="Times New Roman"/>
            <w:sz w:val="24"/>
            <w:szCs w:val="24"/>
          </w:rPr>
          <w:delText xml:space="preserve"> of anti-testosterone drugs</w:delText>
        </w:r>
      </w:del>
      <w:r w:rsidR="00B2738F">
        <w:rPr>
          <w:rFonts w:ascii="Times New Roman" w:hAnsi="Times New Roman" w:cs="Times New Roman"/>
          <w:sz w:val="24"/>
          <w:szCs w:val="24"/>
        </w:rPr>
        <w:t>?</w:t>
      </w:r>
    </w:p>
    <w:p w14:paraId="6E516DAD" w14:textId="77777777" w:rsidR="00F07C29" w:rsidRDefault="00F07C29" w:rsidP="009D25C1">
      <w:pPr>
        <w:rPr>
          <w:rFonts w:ascii="Times New Roman" w:hAnsi="Times New Roman" w:cs="Times New Roman"/>
          <w:sz w:val="24"/>
          <w:szCs w:val="24"/>
        </w:rPr>
      </w:pPr>
    </w:p>
    <w:p w14:paraId="50A94026" w14:textId="25BC65CE" w:rsidR="004A7A7B" w:rsidRPr="00BC1FF7" w:rsidRDefault="004A7A7B" w:rsidP="004A7A7B">
      <w:pPr>
        <w:rPr>
          <w:rFonts w:ascii="Times New Roman" w:hAnsi="Times New Roman" w:cs="Times New Roman"/>
          <w:b/>
          <w:sz w:val="24"/>
          <w:szCs w:val="24"/>
        </w:rPr>
      </w:pPr>
      <w:r w:rsidRPr="00BC1FF7">
        <w:rPr>
          <w:rFonts w:ascii="Times New Roman" w:hAnsi="Times New Roman" w:cs="Times New Roman"/>
          <w:b/>
          <w:sz w:val="24"/>
          <w:szCs w:val="24"/>
        </w:rPr>
        <w:t xml:space="preserve">Is too much of Science interfering in sports? </w:t>
      </w:r>
    </w:p>
    <w:p w14:paraId="34DBE3B8" w14:textId="1582D9F4" w:rsidR="00C750D2" w:rsidRDefault="00BC1FF7" w:rsidP="004A7A7B">
      <w:pPr>
        <w:rPr>
          <w:ins w:id="188" w:author="jagadeesh narayanareddy" w:date="2019-07-12T20:05:00Z"/>
          <w:rFonts w:ascii="Times New Roman" w:hAnsi="Times New Roman" w:cs="Times New Roman"/>
          <w:sz w:val="24"/>
          <w:szCs w:val="24"/>
        </w:rPr>
      </w:pPr>
      <w:r>
        <w:rPr>
          <w:rFonts w:ascii="Times New Roman" w:hAnsi="Times New Roman" w:cs="Times New Roman"/>
          <w:sz w:val="24"/>
          <w:szCs w:val="24"/>
        </w:rPr>
        <w:t xml:space="preserve">Yes, today there is lot of Science involved in Sports. Whether it is training, performance, preventing injuries, recovering from injuries. The IAAF has a separate Health and Science division in advising on all aspects of training, performance, prevention of injuries, advocacy on promotion of health. </w:t>
      </w:r>
      <w:ins w:id="189" w:author="jagadeesh narayanareddy" w:date="2019-07-12T20:05:00Z">
        <w:r w:rsidR="00C750D2">
          <w:rPr>
            <w:rFonts w:ascii="Times New Roman" w:hAnsi="Times New Roman" w:cs="Times New Roman"/>
            <w:sz w:val="24"/>
            <w:szCs w:val="24"/>
          </w:rPr>
          <w:t xml:space="preserve">Even players practising fasting (for example </w:t>
        </w:r>
        <w:proofErr w:type="spellStart"/>
        <w:r w:rsidR="00C750D2">
          <w:rPr>
            <w:rFonts w:ascii="Times New Roman" w:hAnsi="Times New Roman" w:cs="Times New Roman"/>
            <w:sz w:val="24"/>
            <w:szCs w:val="24"/>
          </w:rPr>
          <w:t>Roza</w:t>
        </w:r>
        <w:proofErr w:type="spellEnd"/>
        <w:r w:rsidR="00C750D2">
          <w:rPr>
            <w:rFonts w:ascii="Times New Roman" w:hAnsi="Times New Roman" w:cs="Times New Roman"/>
            <w:sz w:val="24"/>
            <w:szCs w:val="24"/>
          </w:rPr>
          <w:t xml:space="preserve"> by </w:t>
        </w:r>
        <w:proofErr w:type="spellStart"/>
        <w:r w:rsidR="00C750D2">
          <w:rPr>
            <w:rFonts w:ascii="Times New Roman" w:hAnsi="Times New Roman" w:cs="Times New Roman"/>
            <w:sz w:val="24"/>
            <w:szCs w:val="24"/>
          </w:rPr>
          <w:t>muslim</w:t>
        </w:r>
        <w:proofErr w:type="spellEnd"/>
        <w:r w:rsidR="00C750D2">
          <w:rPr>
            <w:rFonts w:ascii="Times New Roman" w:hAnsi="Times New Roman" w:cs="Times New Roman"/>
            <w:sz w:val="24"/>
            <w:szCs w:val="24"/>
          </w:rPr>
          <w:t xml:space="preserve"> players in holy month of Ramazan) are </w:t>
        </w:r>
      </w:ins>
      <w:ins w:id="190" w:author="jagadeesh narayanareddy" w:date="2019-07-12T20:14:00Z">
        <w:r w:rsidR="00C750D2">
          <w:rPr>
            <w:rFonts w:ascii="Times New Roman" w:hAnsi="Times New Roman" w:cs="Times New Roman"/>
            <w:sz w:val="24"/>
            <w:szCs w:val="24"/>
          </w:rPr>
          <w:t xml:space="preserve">also </w:t>
        </w:r>
      </w:ins>
      <w:ins w:id="191" w:author="jagadeesh narayanareddy" w:date="2019-07-12T20:05:00Z">
        <w:r w:rsidR="00C750D2">
          <w:rPr>
            <w:rFonts w:ascii="Times New Roman" w:hAnsi="Times New Roman" w:cs="Times New Roman"/>
            <w:sz w:val="24"/>
            <w:szCs w:val="24"/>
          </w:rPr>
          <w:t>given advice on diet type and quantity</w:t>
        </w:r>
      </w:ins>
      <w:ins w:id="192" w:author="jagadeesh narayanareddy" w:date="2019-07-12T20:14:00Z">
        <w:r w:rsidR="00263200">
          <w:rPr>
            <w:rFonts w:ascii="Times New Roman" w:hAnsi="Times New Roman" w:cs="Times New Roman"/>
            <w:sz w:val="24"/>
            <w:szCs w:val="24"/>
          </w:rPr>
          <w:t xml:space="preserve"> to be consumed</w:t>
        </w:r>
      </w:ins>
      <w:ins w:id="193" w:author="jagadeesh narayanareddy" w:date="2019-07-12T20:05:00Z">
        <w:r w:rsidR="00C750D2">
          <w:rPr>
            <w:rFonts w:ascii="Times New Roman" w:hAnsi="Times New Roman" w:cs="Times New Roman"/>
            <w:sz w:val="24"/>
            <w:szCs w:val="24"/>
          </w:rPr>
          <w:t xml:space="preserve">, fluid management, fitness and </w:t>
        </w:r>
      </w:ins>
      <w:ins w:id="194" w:author="jagadeesh narayanareddy" w:date="2019-07-12T20:14:00Z">
        <w:r w:rsidR="00263200">
          <w:rPr>
            <w:rFonts w:ascii="Times New Roman" w:hAnsi="Times New Roman" w:cs="Times New Roman"/>
            <w:sz w:val="24"/>
            <w:szCs w:val="24"/>
          </w:rPr>
          <w:t>exercises</w:t>
        </w:r>
      </w:ins>
      <w:ins w:id="195" w:author="jagadeesh narayanareddy" w:date="2019-07-12T20:05:00Z">
        <w:r w:rsidR="00C750D2">
          <w:rPr>
            <w:rFonts w:ascii="Times New Roman" w:hAnsi="Times New Roman" w:cs="Times New Roman"/>
            <w:sz w:val="24"/>
            <w:szCs w:val="24"/>
          </w:rPr>
          <w:t xml:space="preserve"> based on Science. </w:t>
        </w:r>
      </w:ins>
    </w:p>
    <w:p w14:paraId="479A481B" w14:textId="00AA9E4A" w:rsidR="00BC1FF7" w:rsidRDefault="00BC1FF7" w:rsidP="004A7A7B">
      <w:pPr>
        <w:rPr>
          <w:rFonts w:ascii="Times New Roman" w:hAnsi="Times New Roman" w:cs="Times New Roman"/>
          <w:sz w:val="24"/>
          <w:szCs w:val="24"/>
        </w:rPr>
      </w:pPr>
      <w:r>
        <w:rPr>
          <w:rFonts w:ascii="Times New Roman" w:hAnsi="Times New Roman" w:cs="Times New Roman"/>
          <w:sz w:val="24"/>
          <w:szCs w:val="24"/>
        </w:rPr>
        <w:t xml:space="preserve">Doping has brought in much science to detect, prevent this menace from giving undue/illegal advantage to dopers. </w:t>
      </w:r>
      <w:ins w:id="196" w:author="jagadeesh narayanareddy" w:date="2019-07-12T20:05:00Z">
        <w:r w:rsidR="00C750D2">
          <w:rPr>
            <w:rFonts w:ascii="Times New Roman" w:hAnsi="Times New Roman" w:cs="Times New Roman"/>
            <w:sz w:val="24"/>
            <w:szCs w:val="24"/>
          </w:rPr>
          <w:t>We have scientific ways to detect the usage o</w:t>
        </w:r>
      </w:ins>
      <w:ins w:id="197" w:author="jagadeesh narayanareddy" w:date="2019-07-12T20:06:00Z">
        <w:r w:rsidR="00C750D2">
          <w:rPr>
            <w:rFonts w:ascii="Times New Roman" w:hAnsi="Times New Roman" w:cs="Times New Roman"/>
            <w:sz w:val="24"/>
            <w:szCs w:val="24"/>
          </w:rPr>
          <w:t xml:space="preserve">f banned drugs and substances from various body fluids. </w:t>
        </w:r>
      </w:ins>
      <w:r>
        <w:rPr>
          <w:rFonts w:ascii="Times New Roman" w:hAnsi="Times New Roman" w:cs="Times New Roman"/>
          <w:sz w:val="24"/>
          <w:szCs w:val="24"/>
        </w:rPr>
        <w:t>Other area</w:t>
      </w:r>
      <w:ins w:id="198" w:author="jagadeesh narayanareddy" w:date="2019-07-12T20:15:00Z">
        <w:r w:rsidR="00263200">
          <w:rPr>
            <w:rFonts w:ascii="Times New Roman" w:hAnsi="Times New Roman" w:cs="Times New Roman"/>
            <w:sz w:val="24"/>
            <w:szCs w:val="24"/>
          </w:rPr>
          <w:t>s</w:t>
        </w:r>
      </w:ins>
      <w:r>
        <w:rPr>
          <w:rFonts w:ascii="Times New Roman" w:hAnsi="Times New Roman" w:cs="Times New Roman"/>
          <w:sz w:val="24"/>
          <w:szCs w:val="24"/>
        </w:rPr>
        <w:t xml:space="preserve"> </w:t>
      </w:r>
      <w:del w:id="199" w:author="jagadeesh narayanareddy" w:date="2019-07-12T20:15:00Z">
        <w:r w:rsidDel="00263200">
          <w:rPr>
            <w:rFonts w:ascii="Times New Roman" w:hAnsi="Times New Roman" w:cs="Times New Roman"/>
            <w:sz w:val="24"/>
            <w:szCs w:val="24"/>
          </w:rPr>
          <w:delText>is</w:delText>
        </w:r>
      </w:del>
      <w:ins w:id="200" w:author="jagadeesh narayanareddy" w:date="2019-07-12T20:15:00Z">
        <w:r w:rsidR="00263200">
          <w:rPr>
            <w:rFonts w:ascii="Times New Roman" w:hAnsi="Times New Roman" w:cs="Times New Roman"/>
            <w:sz w:val="24"/>
            <w:szCs w:val="24"/>
          </w:rPr>
          <w:t xml:space="preserve"> are</w:t>
        </w:r>
      </w:ins>
      <w:r>
        <w:rPr>
          <w:rFonts w:ascii="Times New Roman" w:hAnsi="Times New Roman" w:cs="Times New Roman"/>
          <w:sz w:val="24"/>
          <w:szCs w:val="24"/>
        </w:rPr>
        <w:t xml:space="preserve"> of </w:t>
      </w:r>
      <w:ins w:id="201" w:author="jagadeesh narayanareddy" w:date="2019-07-12T20:15:00Z">
        <w:r w:rsidR="00263200">
          <w:rPr>
            <w:rFonts w:ascii="Times New Roman" w:hAnsi="Times New Roman" w:cs="Times New Roman"/>
            <w:sz w:val="24"/>
            <w:szCs w:val="24"/>
          </w:rPr>
          <w:t xml:space="preserve">Age estimation / </w:t>
        </w:r>
      </w:ins>
      <w:r>
        <w:rPr>
          <w:rFonts w:ascii="Times New Roman" w:hAnsi="Times New Roman" w:cs="Times New Roman"/>
          <w:sz w:val="24"/>
          <w:szCs w:val="24"/>
        </w:rPr>
        <w:t>DSDs and sex identification</w:t>
      </w:r>
      <w:del w:id="202" w:author="jagadeesh narayanareddy" w:date="2019-07-12T20:16:00Z">
        <w:r w:rsidDel="00263200">
          <w:rPr>
            <w:rFonts w:ascii="Times New Roman" w:hAnsi="Times New Roman" w:cs="Times New Roman"/>
            <w:sz w:val="24"/>
            <w:szCs w:val="24"/>
          </w:rPr>
          <w:delText xml:space="preserve"> and another of age estimation</w:delText>
        </w:r>
      </w:del>
      <w:ins w:id="203" w:author="jagadeesh narayanareddy" w:date="2019-07-12T20:16:00Z">
        <w:r w:rsidR="00263200">
          <w:rPr>
            <w:rFonts w:ascii="Times New Roman" w:hAnsi="Times New Roman" w:cs="Times New Roman"/>
            <w:sz w:val="24"/>
            <w:szCs w:val="24"/>
          </w:rPr>
          <w:t xml:space="preserve"> </w:t>
        </w:r>
      </w:ins>
      <w:ins w:id="204" w:author="jagadeesh narayanareddy" w:date="2019-07-12T20:19:00Z">
        <w:r w:rsidR="00263200">
          <w:rPr>
            <w:rFonts w:ascii="Times New Roman" w:hAnsi="Times New Roman" w:cs="Times New Roman"/>
            <w:sz w:val="24"/>
            <w:szCs w:val="24"/>
          </w:rPr>
          <w:t xml:space="preserve">– which </w:t>
        </w:r>
      </w:ins>
      <w:ins w:id="205" w:author="jagadeesh narayanareddy" w:date="2019-07-12T20:16:00Z">
        <w:r w:rsidR="00263200">
          <w:rPr>
            <w:rFonts w:ascii="Times New Roman" w:hAnsi="Times New Roman" w:cs="Times New Roman"/>
            <w:sz w:val="24"/>
            <w:szCs w:val="24"/>
          </w:rPr>
          <w:t>are based on various scientific issues/evidence</w:t>
        </w:r>
      </w:ins>
      <w:r>
        <w:rPr>
          <w:rFonts w:ascii="Times New Roman" w:hAnsi="Times New Roman" w:cs="Times New Roman"/>
          <w:sz w:val="24"/>
          <w:szCs w:val="24"/>
        </w:rPr>
        <w:t>. But proper scientific evidence which is peer reviewed, acceptable and evidence based is the need of the hour to convince all stakeholders.</w:t>
      </w:r>
    </w:p>
    <w:p w14:paraId="4D28920D" w14:textId="026B3914" w:rsidR="004A7A7B" w:rsidRPr="0023116C" w:rsidRDefault="004A7A7B" w:rsidP="004A7A7B">
      <w:pPr>
        <w:rPr>
          <w:rFonts w:ascii="Times New Roman" w:hAnsi="Times New Roman" w:cs="Times New Roman"/>
          <w:b/>
          <w:sz w:val="24"/>
          <w:szCs w:val="24"/>
        </w:rPr>
      </w:pPr>
      <w:r w:rsidRPr="0023116C">
        <w:rPr>
          <w:rFonts w:ascii="Times New Roman" w:hAnsi="Times New Roman" w:cs="Times New Roman"/>
          <w:b/>
          <w:sz w:val="24"/>
          <w:szCs w:val="24"/>
        </w:rPr>
        <w:t>Are not today’s sports played with sportsmanship? Should we not play sports with Fairness?</w:t>
      </w:r>
    </w:p>
    <w:p w14:paraId="66796438" w14:textId="17FB2C63" w:rsidR="0023116C" w:rsidRDefault="00D8022B" w:rsidP="004A7A7B">
      <w:pPr>
        <w:rPr>
          <w:rFonts w:ascii="Times New Roman" w:hAnsi="Times New Roman" w:cs="Times New Roman"/>
          <w:sz w:val="24"/>
          <w:szCs w:val="24"/>
        </w:rPr>
      </w:pPr>
      <w:r>
        <w:rPr>
          <w:rFonts w:ascii="Times New Roman" w:hAnsi="Times New Roman" w:cs="Times New Roman"/>
          <w:sz w:val="24"/>
          <w:szCs w:val="24"/>
        </w:rPr>
        <w:t xml:space="preserve">Sportsmanship is an important attribute of sports. </w:t>
      </w:r>
      <w:ins w:id="206" w:author="jagadeesh narayanareddy" w:date="2019-07-12T19:23:00Z">
        <w:r w:rsidR="00A843AD">
          <w:rPr>
            <w:rFonts w:ascii="Times New Roman" w:hAnsi="Times New Roman" w:cs="Times New Roman"/>
            <w:sz w:val="24"/>
            <w:szCs w:val="24"/>
          </w:rPr>
          <w:t xml:space="preserve">It is a fair, polite, </w:t>
        </w:r>
      </w:ins>
      <w:ins w:id="207" w:author="jagadeesh narayanareddy" w:date="2019-07-12T19:24:00Z">
        <w:r w:rsidR="00A843AD">
          <w:rPr>
            <w:rFonts w:ascii="Times New Roman" w:hAnsi="Times New Roman" w:cs="Times New Roman"/>
            <w:sz w:val="24"/>
            <w:szCs w:val="24"/>
          </w:rPr>
          <w:t xml:space="preserve">ethical and appropriate behaviour while playing sports exhibited by sportspersons. </w:t>
        </w:r>
      </w:ins>
      <w:r>
        <w:rPr>
          <w:rFonts w:ascii="Times New Roman" w:hAnsi="Times New Roman" w:cs="Times New Roman"/>
          <w:sz w:val="24"/>
          <w:szCs w:val="24"/>
        </w:rPr>
        <w:t>But several imposters</w:t>
      </w:r>
      <w:ins w:id="208" w:author="jagadeesh narayanareddy" w:date="2019-07-12T19:25:00Z">
        <w:r w:rsidR="00A843AD">
          <w:rPr>
            <w:rFonts w:ascii="Times New Roman" w:hAnsi="Times New Roman" w:cs="Times New Roman"/>
            <w:sz w:val="24"/>
            <w:szCs w:val="24"/>
          </w:rPr>
          <w:t xml:space="preserve"> (who do not demonstrate sportsmanship)</w:t>
        </w:r>
      </w:ins>
      <w:r>
        <w:rPr>
          <w:rFonts w:ascii="Times New Roman" w:hAnsi="Times New Roman" w:cs="Times New Roman"/>
          <w:sz w:val="24"/>
          <w:szCs w:val="24"/>
        </w:rPr>
        <w:t xml:space="preserve"> whether on sex identity, age estimated or on performance enhancing drugs or chemicals have brought the debate on whether the deserving person won the sport. The IAAF argument of bringing these regulations</w:t>
      </w:r>
      <w:r w:rsidRPr="00D8022B">
        <w:rPr>
          <w:rFonts w:ascii="Times New Roman" w:hAnsi="Times New Roman" w:cs="Times New Roman"/>
          <w:sz w:val="24"/>
          <w:szCs w:val="24"/>
          <w:vertAlign w:val="superscript"/>
        </w:rPr>
        <w:t>2</w:t>
      </w:r>
      <w:r>
        <w:rPr>
          <w:rFonts w:ascii="Times New Roman" w:hAnsi="Times New Roman" w:cs="Times New Roman"/>
          <w:sz w:val="24"/>
          <w:szCs w:val="24"/>
        </w:rPr>
        <w:t xml:space="preserve"> to bring fairness to female competitions by barring those cases of DSDs who had undue advantage due to their circulating blood testosterone levels have to be judged with caution. Because there are several genetic issues which give advantages to several sportspersons due to their increased height (Basketball</w:t>
      </w:r>
      <w:r w:rsidR="00E267CE">
        <w:rPr>
          <w:rFonts w:ascii="Times New Roman" w:hAnsi="Times New Roman" w:cs="Times New Roman"/>
          <w:sz w:val="24"/>
          <w:szCs w:val="24"/>
        </w:rPr>
        <w:t>), more</w:t>
      </w:r>
      <w:r>
        <w:rPr>
          <w:rFonts w:ascii="Times New Roman" w:hAnsi="Times New Roman" w:cs="Times New Roman"/>
          <w:sz w:val="24"/>
          <w:szCs w:val="24"/>
        </w:rPr>
        <w:t xml:space="preserve"> arm span (swimming), more lung capacity (athletics, etc)</w:t>
      </w:r>
      <w:r w:rsidR="00E267CE">
        <w:rPr>
          <w:rFonts w:ascii="Times New Roman" w:hAnsi="Times New Roman" w:cs="Times New Roman"/>
          <w:sz w:val="24"/>
          <w:szCs w:val="24"/>
        </w:rPr>
        <w:t xml:space="preserve"> but the Sports bodies / regulators are silent on them. So, would it be fair to restrict one genetic abnormality and allow another genetic abnormality in Sports.</w:t>
      </w:r>
    </w:p>
    <w:p w14:paraId="4D7AB05D" w14:textId="79C19449" w:rsidR="00543C4A" w:rsidRDefault="00543C4A" w:rsidP="00543C4A">
      <w:pPr>
        <w:rPr>
          <w:rFonts w:ascii="Times New Roman" w:hAnsi="Times New Roman" w:cs="Times New Roman"/>
          <w:sz w:val="24"/>
          <w:szCs w:val="24"/>
        </w:rPr>
      </w:pPr>
      <w:r w:rsidRPr="0023116C">
        <w:rPr>
          <w:rFonts w:ascii="Times New Roman" w:hAnsi="Times New Roman" w:cs="Times New Roman"/>
          <w:b/>
          <w:sz w:val="24"/>
          <w:szCs w:val="24"/>
        </w:rPr>
        <w:t>What is the status of Sports Medicine Globally and in India? Is quality research happening in</w:t>
      </w:r>
      <w:r>
        <w:rPr>
          <w:rFonts w:ascii="Times New Roman" w:hAnsi="Times New Roman" w:cs="Times New Roman"/>
          <w:sz w:val="24"/>
          <w:szCs w:val="24"/>
        </w:rPr>
        <w:t xml:space="preserve"> </w:t>
      </w:r>
      <w:r w:rsidRPr="0023116C">
        <w:rPr>
          <w:rFonts w:ascii="Times New Roman" w:hAnsi="Times New Roman" w:cs="Times New Roman"/>
          <w:b/>
          <w:sz w:val="24"/>
          <w:szCs w:val="24"/>
        </w:rPr>
        <w:t>Sports Medicine?</w:t>
      </w:r>
    </w:p>
    <w:p w14:paraId="12629B19" w14:textId="7D81EA09" w:rsidR="0023116C" w:rsidRPr="004A7A7B" w:rsidRDefault="00E267CE" w:rsidP="00543C4A">
      <w:pPr>
        <w:rPr>
          <w:rFonts w:ascii="Times New Roman" w:hAnsi="Times New Roman" w:cs="Times New Roman"/>
          <w:sz w:val="24"/>
          <w:szCs w:val="24"/>
        </w:rPr>
      </w:pPr>
      <w:r>
        <w:rPr>
          <w:rFonts w:ascii="Times New Roman" w:hAnsi="Times New Roman" w:cs="Times New Roman"/>
          <w:sz w:val="24"/>
          <w:szCs w:val="24"/>
        </w:rPr>
        <w:t xml:space="preserve">Sports Medicine is an upcoming field in Medical Science. </w:t>
      </w:r>
      <w:ins w:id="209" w:author="jagadeesh narayanareddy" w:date="2019-07-12T19:33:00Z">
        <w:r w:rsidR="00784027">
          <w:rPr>
            <w:rFonts w:ascii="Times New Roman" w:hAnsi="Times New Roman" w:cs="Times New Roman"/>
            <w:sz w:val="24"/>
            <w:szCs w:val="24"/>
          </w:rPr>
          <w:t>It</w:t>
        </w:r>
      </w:ins>
      <w:ins w:id="210" w:author="jagadeesh narayanareddy" w:date="2019-07-12T19:34:00Z">
        <w:r w:rsidR="00784027">
          <w:rPr>
            <w:rFonts w:ascii="Times New Roman" w:hAnsi="Times New Roman" w:cs="Times New Roman"/>
            <w:sz w:val="24"/>
            <w:szCs w:val="24"/>
          </w:rPr>
          <w:t>’</w:t>
        </w:r>
      </w:ins>
      <w:ins w:id="211" w:author="jagadeesh narayanareddy" w:date="2019-07-12T19:33:00Z">
        <w:r w:rsidR="00784027">
          <w:rPr>
            <w:rFonts w:ascii="Times New Roman" w:hAnsi="Times New Roman" w:cs="Times New Roman"/>
            <w:sz w:val="24"/>
            <w:szCs w:val="24"/>
          </w:rPr>
          <w:t>s a multidisciplinary field covering curative, rehabilitative and preventive aspects of competitive and recreation</w:t>
        </w:r>
      </w:ins>
      <w:ins w:id="212" w:author="jagadeesh narayanareddy" w:date="2019-07-12T19:34:00Z">
        <w:r w:rsidR="00784027">
          <w:rPr>
            <w:rFonts w:ascii="Times New Roman" w:hAnsi="Times New Roman" w:cs="Times New Roman"/>
            <w:sz w:val="24"/>
            <w:szCs w:val="24"/>
          </w:rPr>
          <w:t xml:space="preserve">al </w:t>
        </w:r>
        <w:r w:rsidR="00784027">
          <w:rPr>
            <w:rFonts w:ascii="Times New Roman" w:hAnsi="Times New Roman" w:cs="Times New Roman"/>
            <w:sz w:val="24"/>
            <w:szCs w:val="24"/>
          </w:rPr>
          <w:lastRenderedPageBreak/>
          <w:t xml:space="preserve">athletes. </w:t>
        </w:r>
      </w:ins>
      <w:ins w:id="213" w:author="jagadeesh narayanareddy" w:date="2019-07-12T19:38:00Z">
        <w:r w:rsidR="00784027">
          <w:rPr>
            <w:rFonts w:ascii="Times New Roman" w:hAnsi="Times New Roman" w:cs="Times New Roman"/>
            <w:sz w:val="24"/>
            <w:szCs w:val="24"/>
          </w:rPr>
          <w:t>The purpose of Sports Medicine is to maintain sportspersons, health,</w:t>
        </w:r>
      </w:ins>
      <w:ins w:id="214" w:author="jagadeesh narayanareddy" w:date="2019-07-12T19:39:00Z">
        <w:r w:rsidR="00784027">
          <w:rPr>
            <w:rFonts w:ascii="Times New Roman" w:hAnsi="Times New Roman" w:cs="Times New Roman"/>
            <w:sz w:val="24"/>
            <w:szCs w:val="24"/>
          </w:rPr>
          <w:t xml:space="preserve"> fitness, strength and prevent </w:t>
        </w:r>
      </w:ins>
      <w:ins w:id="215" w:author="jagadeesh narayanareddy" w:date="2019-07-12T19:40:00Z">
        <w:r w:rsidR="00784027">
          <w:rPr>
            <w:rFonts w:ascii="Times New Roman" w:hAnsi="Times New Roman" w:cs="Times New Roman"/>
            <w:sz w:val="24"/>
            <w:szCs w:val="24"/>
          </w:rPr>
          <w:t>/</w:t>
        </w:r>
      </w:ins>
      <w:ins w:id="216" w:author="jagadeesh narayanareddy" w:date="2019-07-12T19:39:00Z">
        <w:r w:rsidR="00784027">
          <w:rPr>
            <w:rFonts w:ascii="Times New Roman" w:hAnsi="Times New Roman" w:cs="Times New Roman"/>
            <w:sz w:val="24"/>
            <w:szCs w:val="24"/>
          </w:rPr>
          <w:t xml:space="preserve"> treat injuries</w:t>
        </w:r>
      </w:ins>
      <w:ins w:id="217" w:author="jagadeesh narayanareddy" w:date="2019-07-12T19:47:00Z">
        <w:r w:rsidR="00963257">
          <w:rPr>
            <w:rFonts w:ascii="Times New Roman" w:hAnsi="Times New Roman" w:cs="Times New Roman"/>
            <w:sz w:val="24"/>
            <w:szCs w:val="24"/>
          </w:rPr>
          <w:t xml:space="preserve"> by continuous research.</w:t>
        </w:r>
      </w:ins>
      <w:ins w:id="218" w:author="jagadeesh narayanareddy" w:date="2019-07-12T19:40:00Z">
        <w:r w:rsidR="00784027">
          <w:rPr>
            <w:rFonts w:ascii="Times New Roman" w:hAnsi="Times New Roman" w:cs="Times New Roman"/>
            <w:sz w:val="24"/>
            <w:szCs w:val="24"/>
          </w:rPr>
          <w:t xml:space="preserve"> </w:t>
        </w:r>
      </w:ins>
      <w:ins w:id="219" w:author="jagadeesh narayanareddy" w:date="2019-07-12T19:44:00Z">
        <w:r w:rsidR="00963257">
          <w:rPr>
            <w:rFonts w:ascii="Times New Roman" w:hAnsi="Times New Roman" w:cs="Times New Roman"/>
            <w:sz w:val="24"/>
            <w:szCs w:val="24"/>
          </w:rPr>
          <w:t xml:space="preserve">It helps in consistent performance by players by increasing their </w:t>
        </w:r>
      </w:ins>
      <w:ins w:id="220" w:author="jagadeesh narayanareddy" w:date="2019-07-12T19:45:00Z">
        <w:r w:rsidR="00963257">
          <w:rPr>
            <w:rFonts w:ascii="Times New Roman" w:hAnsi="Times New Roman" w:cs="Times New Roman"/>
            <w:sz w:val="24"/>
            <w:szCs w:val="24"/>
          </w:rPr>
          <w:t xml:space="preserve">maximum </w:t>
        </w:r>
      </w:ins>
      <w:ins w:id="221" w:author="jagadeesh narayanareddy" w:date="2019-07-12T19:44:00Z">
        <w:r w:rsidR="00963257">
          <w:rPr>
            <w:rFonts w:ascii="Times New Roman" w:hAnsi="Times New Roman" w:cs="Times New Roman"/>
            <w:sz w:val="24"/>
            <w:szCs w:val="24"/>
          </w:rPr>
          <w:t>capabilities without consuming</w:t>
        </w:r>
      </w:ins>
      <w:ins w:id="222" w:author="jagadeesh narayanareddy" w:date="2019-07-12T19:45:00Z">
        <w:r w:rsidR="00963257">
          <w:rPr>
            <w:rFonts w:ascii="Times New Roman" w:hAnsi="Times New Roman" w:cs="Times New Roman"/>
            <w:sz w:val="24"/>
            <w:szCs w:val="24"/>
          </w:rPr>
          <w:t xml:space="preserve"> any drugs or banned substances.</w:t>
        </w:r>
      </w:ins>
      <w:ins w:id="223" w:author="jagadeesh narayanareddy" w:date="2019-07-12T19:44:00Z">
        <w:r w:rsidR="00963257">
          <w:rPr>
            <w:rFonts w:ascii="Times New Roman" w:hAnsi="Times New Roman" w:cs="Times New Roman"/>
            <w:sz w:val="24"/>
            <w:szCs w:val="24"/>
          </w:rPr>
          <w:t xml:space="preserve"> </w:t>
        </w:r>
      </w:ins>
      <w:r>
        <w:rPr>
          <w:rFonts w:ascii="Times New Roman" w:hAnsi="Times New Roman" w:cs="Times New Roman"/>
          <w:sz w:val="24"/>
          <w:szCs w:val="24"/>
        </w:rPr>
        <w:t xml:space="preserve">There are a few </w:t>
      </w:r>
      <w:ins w:id="224" w:author="jagadeesh narayanareddy" w:date="2019-07-12T19:45:00Z">
        <w:r w:rsidR="00963257">
          <w:rPr>
            <w:rFonts w:ascii="Times New Roman" w:hAnsi="Times New Roman" w:cs="Times New Roman"/>
            <w:sz w:val="24"/>
            <w:szCs w:val="24"/>
          </w:rPr>
          <w:t xml:space="preserve">such </w:t>
        </w:r>
      </w:ins>
      <w:r>
        <w:rPr>
          <w:rFonts w:ascii="Times New Roman" w:hAnsi="Times New Roman" w:cs="Times New Roman"/>
          <w:sz w:val="24"/>
          <w:szCs w:val="24"/>
        </w:rPr>
        <w:t>specialists in developed countries</w:t>
      </w:r>
      <w:ins w:id="225" w:author="jagadeesh narayanareddy" w:date="2019-07-12T19:45:00Z">
        <w:r w:rsidR="00963257">
          <w:rPr>
            <w:rFonts w:ascii="Times New Roman" w:hAnsi="Times New Roman" w:cs="Times New Roman"/>
            <w:sz w:val="24"/>
            <w:szCs w:val="24"/>
          </w:rPr>
          <w:t xml:space="preserve"> </w:t>
        </w:r>
      </w:ins>
      <w:ins w:id="226" w:author="jagadeesh narayanareddy" w:date="2019-07-12T19:46:00Z">
        <w:r w:rsidR="00963257">
          <w:rPr>
            <w:rFonts w:ascii="Times New Roman" w:hAnsi="Times New Roman" w:cs="Times New Roman"/>
            <w:sz w:val="24"/>
            <w:szCs w:val="24"/>
          </w:rPr>
          <w:t>guiding their players to achieve glory</w:t>
        </w:r>
      </w:ins>
      <w:r>
        <w:rPr>
          <w:rFonts w:ascii="Times New Roman" w:hAnsi="Times New Roman" w:cs="Times New Roman"/>
          <w:sz w:val="24"/>
          <w:szCs w:val="24"/>
        </w:rPr>
        <w:t xml:space="preserve"> but Indian scenario is not encouraging. As there are only few takers for sports medicine thus the research in this arena is also poor / limited. So</w:t>
      </w:r>
      <w:r w:rsidR="00F07C29">
        <w:rPr>
          <w:rFonts w:ascii="Times New Roman" w:hAnsi="Times New Roman" w:cs="Times New Roman"/>
          <w:sz w:val="24"/>
          <w:szCs w:val="24"/>
        </w:rPr>
        <w:t>,</w:t>
      </w:r>
      <w:r>
        <w:rPr>
          <w:rFonts w:ascii="Times New Roman" w:hAnsi="Times New Roman" w:cs="Times New Roman"/>
          <w:sz w:val="24"/>
          <w:szCs w:val="24"/>
        </w:rPr>
        <w:t xml:space="preserve"> the policy makers have to rely on whatever is the available research evidence / published medical literature. So even in DSDs also we are caught with limited available quality research which is peer reviewed, acceptable, based on evidence-based practice, complying to medical ethics and legal standards.</w:t>
      </w:r>
      <w:ins w:id="227" w:author="jagadeesh narayanareddy" w:date="2019-07-12T19:49:00Z">
        <w:r w:rsidR="00963257">
          <w:rPr>
            <w:rFonts w:ascii="Times New Roman" w:hAnsi="Times New Roman" w:cs="Times New Roman"/>
            <w:sz w:val="24"/>
            <w:szCs w:val="24"/>
          </w:rPr>
          <w:t xml:space="preserve"> </w:t>
        </w:r>
      </w:ins>
      <w:ins w:id="228" w:author="jagadeesh narayanareddy" w:date="2019-07-12T19:48:00Z">
        <w:r w:rsidR="00963257">
          <w:rPr>
            <w:rFonts w:ascii="Times New Roman" w:hAnsi="Times New Roman" w:cs="Times New Roman"/>
            <w:sz w:val="24"/>
            <w:szCs w:val="24"/>
          </w:rPr>
          <w:t xml:space="preserve">Sports </w:t>
        </w:r>
      </w:ins>
      <w:ins w:id="229" w:author="jagadeesh narayanareddy" w:date="2019-07-12T19:49:00Z">
        <w:r w:rsidR="00963257">
          <w:rPr>
            <w:rFonts w:ascii="Times New Roman" w:hAnsi="Times New Roman" w:cs="Times New Roman"/>
            <w:sz w:val="24"/>
            <w:szCs w:val="24"/>
          </w:rPr>
          <w:t>M</w:t>
        </w:r>
      </w:ins>
      <w:ins w:id="230" w:author="jagadeesh narayanareddy" w:date="2019-07-12T19:48:00Z">
        <w:r w:rsidR="00963257">
          <w:rPr>
            <w:rFonts w:ascii="Times New Roman" w:hAnsi="Times New Roman" w:cs="Times New Roman"/>
            <w:sz w:val="24"/>
            <w:szCs w:val="24"/>
          </w:rPr>
          <w:t xml:space="preserve">edicine </w:t>
        </w:r>
      </w:ins>
      <w:ins w:id="231" w:author="jagadeesh narayanareddy" w:date="2019-07-12T19:49:00Z">
        <w:r w:rsidR="00963257">
          <w:rPr>
            <w:rFonts w:ascii="Times New Roman" w:hAnsi="Times New Roman" w:cs="Times New Roman"/>
            <w:sz w:val="24"/>
            <w:szCs w:val="24"/>
          </w:rPr>
          <w:t xml:space="preserve">specialists should conduct research </w:t>
        </w:r>
      </w:ins>
      <w:ins w:id="232" w:author="jagadeesh narayanareddy" w:date="2019-07-12T19:51:00Z">
        <w:r w:rsidR="00963257">
          <w:rPr>
            <w:rFonts w:ascii="Times New Roman" w:hAnsi="Times New Roman" w:cs="Times New Roman"/>
            <w:sz w:val="24"/>
            <w:szCs w:val="24"/>
          </w:rPr>
          <w:t xml:space="preserve">at multiple sites/countries with large samples </w:t>
        </w:r>
      </w:ins>
      <w:ins w:id="233" w:author="jagadeesh narayanareddy" w:date="2019-07-12T19:49:00Z">
        <w:r w:rsidR="00963257">
          <w:rPr>
            <w:rFonts w:ascii="Times New Roman" w:hAnsi="Times New Roman" w:cs="Times New Roman"/>
            <w:sz w:val="24"/>
            <w:szCs w:val="24"/>
          </w:rPr>
          <w:t xml:space="preserve">on the issue whether individuals with DSDs </w:t>
        </w:r>
      </w:ins>
      <w:ins w:id="234" w:author="jagadeesh narayanareddy" w:date="2019-07-12T19:51:00Z">
        <w:r w:rsidR="00963257">
          <w:rPr>
            <w:rFonts w:ascii="Times New Roman" w:hAnsi="Times New Roman" w:cs="Times New Roman"/>
            <w:sz w:val="24"/>
            <w:szCs w:val="24"/>
          </w:rPr>
          <w:t>pla</w:t>
        </w:r>
      </w:ins>
      <w:ins w:id="235" w:author="jagadeesh narayanareddy" w:date="2019-07-12T19:52:00Z">
        <w:r w:rsidR="00963257">
          <w:rPr>
            <w:rFonts w:ascii="Times New Roman" w:hAnsi="Times New Roman" w:cs="Times New Roman"/>
            <w:sz w:val="24"/>
            <w:szCs w:val="24"/>
          </w:rPr>
          <w:t xml:space="preserve">ying sports in general and athletics in particular </w:t>
        </w:r>
      </w:ins>
      <w:ins w:id="236" w:author="jagadeesh narayanareddy" w:date="2019-07-12T19:49:00Z">
        <w:r w:rsidR="00963257">
          <w:rPr>
            <w:rFonts w:ascii="Times New Roman" w:hAnsi="Times New Roman" w:cs="Times New Roman"/>
            <w:sz w:val="24"/>
            <w:szCs w:val="24"/>
          </w:rPr>
          <w:t>have a</w:t>
        </w:r>
      </w:ins>
      <w:ins w:id="237" w:author="jagadeesh narayanareddy" w:date="2019-07-12T19:50:00Z">
        <w:r w:rsidR="00963257">
          <w:rPr>
            <w:rFonts w:ascii="Times New Roman" w:hAnsi="Times New Roman" w:cs="Times New Roman"/>
            <w:sz w:val="24"/>
            <w:szCs w:val="24"/>
          </w:rPr>
          <w:t>ny undue advantage because of their genetic abnormality.</w:t>
        </w:r>
      </w:ins>
      <w:ins w:id="238" w:author="jagadeesh narayanareddy" w:date="2019-07-12T19:53:00Z">
        <w:r w:rsidR="007337BA">
          <w:rPr>
            <w:rFonts w:ascii="Times New Roman" w:hAnsi="Times New Roman" w:cs="Times New Roman"/>
            <w:sz w:val="24"/>
            <w:szCs w:val="24"/>
          </w:rPr>
          <w:t xml:space="preserve"> </w:t>
        </w:r>
      </w:ins>
      <w:ins w:id="239" w:author="jagadeesh narayanareddy" w:date="2019-07-15T20:47:00Z">
        <w:r w:rsidR="00E27924">
          <w:rPr>
            <w:rFonts w:ascii="Times New Roman" w:hAnsi="Times New Roman" w:cs="Times New Roman"/>
            <w:sz w:val="24"/>
            <w:szCs w:val="24"/>
          </w:rPr>
          <w:t>Unfortunately,</w:t>
        </w:r>
      </w:ins>
      <w:ins w:id="240" w:author="jagadeesh narayanareddy" w:date="2019-07-12T19:53:00Z">
        <w:r w:rsidR="007337BA">
          <w:rPr>
            <w:rFonts w:ascii="Times New Roman" w:hAnsi="Times New Roman" w:cs="Times New Roman"/>
            <w:sz w:val="24"/>
            <w:szCs w:val="24"/>
          </w:rPr>
          <w:t xml:space="preserve"> in India such specialists being less are overburdened with curative</w:t>
        </w:r>
      </w:ins>
      <w:ins w:id="241" w:author="jagadeesh narayanareddy" w:date="2019-07-12T19:54:00Z">
        <w:r w:rsidR="00BA0306">
          <w:rPr>
            <w:rFonts w:ascii="Times New Roman" w:hAnsi="Times New Roman" w:cs="Times New Roman"/>
            <w:sz w:val="24"/>
            <w:szCs w:val="24"/>
          </w:rPr>
          <w:t xml:space="preserve"> / </w:t>
        </w:r>
      </w:ins>
      <w:ins w:id="242" w:author="jagadeesh narayanareddy" w:date="2019-07-15T20:47:00Z">
        <w:r w:rsidR="00E27924">
          <w:rPr>
            <w:rFonts w:ascii="Times New Roman" w:hAnsi="Times New Roman" w:cs="Times New Roman"/>
            <w:sz w:val="24"/>
            <w:szCs w:val="24"/>
          </w:rPr>
          <w:t>rehabilitative roles</w:t>
        </w:r>
      </w:ins>
      <w:ins w:id="243" w:author="jagadeesh narayanareddy" w:date="2019-07-12T19:53:00Z">
        <w:r w:rsidR="007337BA">
          <w:rPr>
            <w:rFonts w:ascii="Times New Roman" w:hAnsi="Times New Roman" w:cs="Times New Roman"/>
            <w:sz w:val="24"/>
            <w:szCs w:val="24"/>
          </w:rPr>
          <w:t xml:space="preserve"> rather than involving in research</w:t>
        </w:r>
      </w:ins>
      <w:ins w:id="244" w:author="jagadeesh narayanareddy" w:date="2019-07-12T19:56:00Z">
        <w:r w:rsidR="00BA0306">
          <w:rPr>
            <w:rFonts w:ascii="Times New Roman" w:hAnsi="Times New Roman" w:cs="Times New Roman"/>
            <w:sz w:val="24"/>
            <w:szCs w:val="24"/>
          </w:rPr>
          <w:t>.</w:t>
        </w:r>
      </w:ins>
    </w:p>
    <w:p w14:paraId="73CE5408" w14:textId="77777777" w:rsidR="00543C4A" w:rsidRDefault="00543C4A" w:rsidP="004A7A7B">
      <w:pPr>
        <w:rPr>
          <w:rFonts w:ascii="Times New Roman" w:hAnsi="Times New Roman" w:cs="Times New Roman"/>
          <w:sz w:val="24"/>
          <w:szCs w:val="24"/>
        </w:rPr>
      </w:pPr>
    </w:p>
    <w:p w14:paraId="5F56AD5E" w14:textId="0052BA66"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t>Conclusion</w:t>
      </w:r>
    </w:p>
    <w:p w14:paraId="00C58CF6" w14:textId="07898E19" w:rsidR="004A7A7B" w:rsidRPr="00DF6BD8" w:rsidRDefault="00E267CE" w:rsidP="004A7A7B">
      <w:pPr>
        <w:rPr>
          <w:rFonts w:ascii="Times New Roman" w:hAnsi="Times New Roman" w:cs="Times New Roman"/>
          <w:sz w:val="24"/>
          <w:szCs w:val="24"/>
        </w:rPr>
      </w:pPr>
      <w:r>
        <w:rPr>
          <w:rFonts w:ascii="Times New Roman" w:hAnsi="Times New Roman" w:cs="Times New Roman"/>
          <w:sz w:val="24"/>
          <w:szCs w:val="24"/>
        </w:rPr>
        <w:t xml:space="preserve">The </w:t>
      </w:r>
      <w:r w:rsidR="00234424">
        <w:rPr>
          <w:rFonts w:ascii="Times New Roman" w:hAnsi="Times New Roman" w:cs="Times New Roman"/>
          <w:sz w:val="24"/>
          <w:szCs w:val="24"/>
        </w:rPr>
        <w:t>I</w:t>
      </w:r>
      <w:r>
        <w:rPr>
          <w:rFonts w:ascii="Times New Roman" w:hAnsi="Times New Roman" w:cs="Times New Roman"/>
          <w:sz w:val="24"/>
          <w:szCs w:val="24"/>
        </w:rPr>
        <w:t xml:space="preserve">AAF regulations in case of certain individuals with DSDs to compete in female </w:t>
      </w:r>
      <w:r w:rsidR="00234424">
        <w:rPr>
          <w:rFonts w:ascii="Times New Roman" w:hAnsi="Times New Roman" w:cs="Times New Roman"/>
          <w:sz w:val="24"/>
          <w:szCs w:val="24"/>
        </w:rPr>
        <w:t>competitions</w:t>
      </w:r>
      <w:r>
        <w:rPr>
          <w:rFonts w:ascii="Times New Roman" w:hAnsi="Times New Roman" w:cs="Times New Roman"/>
          <w:sz w:val="24"/>
          <w:szCs w:val="24"/>
        </w:rPr>
        <w:t xml:space="preserve"> </w:t>
      </w:r>
      <w:r w:rsidR="00234424">
        <w:rPr>
          <w:rFonts w:ascii="Times New Roman" w:hAnsi="Times New Roman" w:cs="Times New Roman"/>
          <w:sz w:val="24"/>
          <w:szCs w:val="24"/>
        </w:rPr>
        <w:t>in certain track events,</w:t>
      </w:r>
      <w:r>
        <w:rPr>
          <w:rFonts w:ascii="Times New Roman" w:hAnsi="Times New Roman" w:cs="Times New Roman"/>
          <w:sz w:val="24"/>
          <w:szCs w:val="24"/>
        </w:rPr>
        <w:t xml:space="preserve"> </w:t>
      </w:r>
      <w:r w:rsidR="00234424">
        <w:rPr>
          <w:rFonts w:ascii="Times New Roman" w:hAnsi="Times New Roman" w:cs="Times New Roman"/>
          <w:sz w:val="24"/>
          <w:szCs w:val="24"/>
        </w:rPr>
        <w:t>has opened a debate should a doctor participate in complying to the regulation requirements for an athlete in nonpathological conditions. Medical principles of Beneficence, Nonmalfeasence and Autonomy are compromised. It also challenges on widely accepted evidence based medical practice. Medical Associations have issued policy statements. The doctors are now to exercise their actions balancing ethics, legal requirement and scientific evidence.</w:t>
      </w:r>
    </w:p>
    <w:p w14:paraId="3D02EF75" w14:textId="34A91F77" w:rsidR="004A7A7B" w:rsidRPr="00DF6BD8" w:rsidRDefault="004A7A7B" w:rsidP="004A7A7B">
      <w:pPr>
        <w:rPr>
          <w:rFonts w:ascii="Times New Roman" w:hAnsi="Times New Roman" w:cs="Times New Roman"/>
          <w:sz w:val="24"/>
          <w:szCs w:val="24"/>
        </w:rPr>
      </w:pPr>
    </w:p>
    <w:p w14:paraId="382B4892" w14:textId="247441F6" w:rsidR="00903539" w:rsidRDefault="00903539" w:rsidP="004A7A7B">
      <w:pPr>
        <w:rPr>
          <w:rFonts w:ascii="Times New Roman" w:hAnsi="Times New Roman" w:cs="Times New Roman"/>
          <w:b/>
          <w:sz w:val="24"/>
          <w:szCs w:val="24"/>
        </w:rPr>
      </w:pPr>
      <w:r>
        <w:rPr>
          <w:rFonts w:ascii="Times New Roman" w:hAnsi="Times New Roman" w:cs="Times New Roman"/>
          <w:b/>
          <w:sz w:val="24"/>
          <w:szCs w:val="24"/>
        </w:rPr>
        <w:t xml:space="preserve">Conflict of interest </w:t>
      </w:r>
      <w:r w:rsidRPr="00903539">
        <w:rPr>
          <w:rFonts w:ascii="Times New Roman" w:hAnsi="Times New Roman" w:cs="Times New Roman"/>
          <w:sz w:val="24"/>
          <w:szCs w:val="24"/>
        </w:rPr>
        <w:t>– I hereby declare I have no conflict of interest in this issue</w:t>
      </w:r>
      <w:r w:rsidR="00F07C29">
        <w:rPr>
          <w:rFonts w:ascii="Times New Roman" w:hAnsi="Times New Roman" w:cs="Times New Roman"/>
          <w:sz w:val="24"/>
          <w:szCs w:val="24"/>
        </w:rPr>
        <w:t>/topic</w:t>
      </w:r>
      <w:r w:rsidRPr="00903539">
        <w:rPr>
          <w:rFonts w:ascii="Times New Roman" w:hAnsi="Times New Roman" w:cs="Times New Roman"/>
          <w:sz w:val="24"/>
          <w:szCs w:val="24"/>
        </w:rPr>
        <w:t xml:space="preserve"> nor any association involved with this</w:t>
      </w:r>
      <w:r>
        <w:rPr>
          <w:rFonts w:ascii="Times New Roman" w:hAnsi="Times New Roman" w:cs="Times New Roman"/>
          <w:sz w:val="24"/>
          <w:szCs w:val="24"/>
        </w:rPr>
        <w:t xml:space="preserve"> issue</w:t>
      </w:r>
      <w:r w:rsidR="00F07C29">
        <w:rPr>
          <w:rFonts w:ascii="Times New Roman" w:hAnsi="Times New Roman" w:cs="Times New Roman"/>
          <w:sz w:val="24"/>
          <w:szCs w:val="24"/>
        </w:rPr>
        <w:t>/topic</w:t>
      </w:r>
      <w:r>
        <w:rPr>
          <w:rFonts w:ascii="Times New Roman" w:hAnsi="Times New Roman" w:cs="Times New Roman"/>
          <w:sz w:val="24"/>
          <w:szCs w:val="24"/>
        </w:rPr>
        <w:t>.</w:t>
      </w:r>
    </w:p>
    <w:p w14:paraId="01711C09" w14:textId="77777777" w:rsidR="00F07C29" w:rsidRDefault="00F07C29" w:rsidP="004A7A7B">
      <w:pPr>
        <w:rPr>
          <w:rFonts w:ascii="Times New Roman" w:hAnsi="Times New Roman" w:cs="Times New Roman"/>
          <w:b/>
          <w:sz w:val="24"/>
          <w:szCs w:val="24"/>
        </w:rPr>
      </w:pPr>
    </w:p>
    <w:p w14:paraId="5728E867" w14:textId="1AF9EFCC"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t>References</w:t>
      </w:r>
    </w:p>
    <w:p w14:paraId="3FF77473" w14:textId="57D72389" w:rsidR="00833BE2" w:rsidRDefault="00DF6BD8" w:rsidP="00DF6BD8">
      <w:pPr>
        <w:pStyle w:val="ListParagraph"/>
        <w:numPr>
          <w:ilvl w:val="0"/>
          <w:numId w:val="2"/>
        </w:numPr>
        <w:rPr>
          <w:rFonts w:ascii="Times New Roman" w:hAnsi="Times New Roman" w:cs="Times New Roman"/>
          <w:sz w:val="24"/>
          <w:szCs w:val="24"/>
        </w:rPr>
      </w:pPr>
      <w:r w:rsidRPr="00DF6BD8">
        <w:rPr>
          <w:rFonts w:ascii="Times New Roman" w:hAnsi="Times New Roman" w:cs="Times New Roman"/>
          <w:sz w:val="24"/>
          <w:szCs w:val="24"/>
        </w:rPr>
        <w:t xml:space="preserve">In the Ruling against Caster Semenya, bogus science is being used to stifle the vulnerable, available online at </w:t>
      </w:r>
      <w:hyperlink r:id="rId8" w:history="1">
        <w:r w:rsidRPr="00DF6BD8">
          <w:rPr>
            <w:rStyle w:val="Hyperlink"/>
            <w:rFonts w:ascii="Times New Roman" w:hAnsi="Times New Roman" w:cs="Times New Roman"/>
            <w:sz w:val="24"/>
            <w:szCs w:val="24"/>
          </w:rPr>
          <w:t>https://thewire.in/the-sciences/caster-semenya-ruling-bogus-science-stifle-vulnerable</w:t>
        </w:r>
      </w:hyperlink>
      <w:r w:rsidRPr="00DF6BD8">
        <w:rPr>
          <w:rFonts w:ascii="Times New Roman" w:hAnsi="Times New Roman" w:cs="Times New Roman"/>
          <w:sz w:val="24"/>
          <w:szCs w:val="24"/>
        </w:rPr>
        <w:t>, accessed on 2/6/2019</w:t>
      </w:r>
    </w:p>
    <w:p w14:paraId="3422A9A2" w14:textId="77777777" w:rsidR="00260170" w:rsidRPr="001C0AD5" w:rsidRDefault="00260170" w:rsidP="00260170">
      <w:pPr>
        <w:pStyle w:val="ListParagraph"/>
        <w:numPr>
          <w:ilvl w:val="0"/>
          <w:numId w:val="2"/>
        </w:numPr>
        <w:rPr>
          <w:rFonts w:ascii="Times New Roman" w:hAnsi="Times New Roman" w:cs="Times New Roman"/>
          <w:sz w:val="24"/>
          <w:szCs w:val="24"/>
        </w:rPr>
      </w:pPr>
      <w:r>
        <w:t xml:space="preserve">IAAF eligibility regulations for female classification (Athletes with differences of sex development) available online at </w:t>
      </w:r>
      <w:hyperlink r:id="rId9" w:history="1">
        <w:r>
          <w:rPr>
            <w:rStyle w:val="Hyperlink"/>
          </w:rPr>
          <w:t>file:///C:/Users/foren/Downloads/IAAF%20Eligibility%20Regulations%20for%20the%20Female%20Classi.pdf</w:t>
        </w:r>
      </w:hyperlink>
      <w:r>
        <w:t>, accessed on 2/6/2019</w:t>
      </w:r>
    </w:p>
    <w:p w14:paraId="30D26A6B" w14:textId="77777777" w:rsidR="00260170" w:rsidRPr="00E7096E" w:rsidRDefault="00260170" w:rsidP="00260170">
      <w:pPr>
        <w:pStyle w:val="ListParagraph"/>
        <w:numPr>
          <w:ilvl w:val="0"/>
          <w:numId w:val="2"/>
        </w:numPr>
        <w:rPr>
          <w:rFonts w:ascii="Times New Roman" w:hAnsi="Times New Roman" w:cs="Times New Roman"/>
          <w:sz w:val="24"/>
          <w:szCs w:val="24"/>
        </w:rPr>
      </w:pPr>
      <w:r>
        <w:t xml:space="preserve">Eligibility regulations for female classification (Athletes with differences of sex development) Explanatory notes/ Q&amp;A available online at </w:t>
      </w:r>
      <w:hyperlink r:id="rId10" w:history="1">
        <w:r w:rsidRPr="00FB3EC5">
          <w:rPr>
            <w:rStyle w:val="Hyperlink"/>
          </w:rPr>
          <w:t>file:///C:/Users/foren/Downloads/Explanatory%20Notes_%20IAAF%20Eligibility%20Regulations%20fo.pdf</w:t>
        </w:r>
      </w:hyperlink>
      <w:r>
        <w:t xml:space="preserve"> , accessed on 2/6/2019</w:t>
      </w:r>
    </w:p>
    <w:p w14:paraId="7B923C5D" w14:textId="77777777" w:rsidR="00260170" w:rsidRDefault="00260170" w:rsidP="00260170">
      <w:pPr>
        <w:pStyle w:val="ListParagraph"/>
        <w:rPr>
          <w:rFonts w:ascii="Times New Roman" w:hAnsi="Times New Roman" w:cs="Times New Roman"/>
          <w:sz w:val="24"/>
          <w:szCs w:val="24"/>
        </w:rPr>
      </w:pPr>
    </w:p>
    <w:p w14:paraId="737B14C9" w14:textId="3514D73E" w:rsidR="00B74229" w:rsidRPr="00B74229" w:rsidRDefault="00B74229"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Code of Medical Ethics, 2002 available online at </w:t>
      </w:r>
      <w:hyperlink r:id="rId11" w:history="1">
        <w:r>
          <w:rPr>
            <w:rStyle w:val="Hyperlink"/>
          </w:rPr>
          <w:t>https://old.mciindia.org/RulesandRegulations/CodeofMedicalEthicsRegulations2002.aspx</w:t>
        </w:r>
      </w:hyperlink>
      <w:r>
        <w:t>, accessed on 2/6/2019</w:t>
      </w:r>
    </w:p>
    <w:p w14:paraId="30DF632E" w14:textId="40D8D7E1" w:rsidR="00B74229" w:rsidRPr="00836889" w:rsidRDefault="00564DC6"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Competency based Undergraduate curriculum for the Indian medical graduate, available online at </w:t>
      </w:r>
      <w:hyperlink r:id="rId12" w:history="1">
        <w:r>
          <w:rPr>
            <w:rStyle w:val="Hyperlink"/>
          </w:rPr>
          <w:t>https://www.mciindia.org/CMS/wp-content/uploads/2019/01/UG-Curriculum-Vol-II.pdf</w:t>
        </w:r>
      </w:hyperlink>
      <w:r>
        <w:t>, accessed on 2/6/2019</w:t>
      </w:r>
    </w:p>
    <w:p w14:paraId="59DE9C77" w14:textId="5533D616" w:rsidR="00836889" w:rsidRPr="00BA71B4" w:rsidRDefault="00836889" w:rsidP="00DF6BD8">
      <w:pPr>
        <w:pStyle w:val="ListParagraph"/>
        <w:numPr>
          <w:ilvl w:val="0"/>
          <w:numId w:val="2"/>
        </w:numPr>
        <w:rPr>
          <w:rFonts w:ascii="Times New Roman" w:hAnsi="Times New Roman" w:cs="Times New Roman"/>
          <w:sz w:val="24"/>
          <w:szCs w:val="24"/>
        </w:rPr>
      </w:pPr>
      <w:r>
        <w:t xml:space="preserve">What is health promotion, available online at </w:t>
      </w:r>
      <w:hyperlink r:id="rId13" w:history="1">
        <w:r>
          <w:rPr>
            <w:rStyle w:val="Hyperlink"/>
          </w:rPr>
          <w:t>https://www.who.int/features/qa/health-promotion/en/</w:t>
        </w:r>
      </w:hyperlink>
      <w:r>
        <w:t>, accessed on 2/6/2019</w:t>
      </w:r>
    </w:p>
    <w:p w14:paraId="4FA19990" w14:textId="74716DC0" w:rsidR="00E7096E" w:rsidRPr="00E7096E" w:rsidRDefault="00E7096E" w:rsidP="00DF6BD8">
      <w:pPr>
        <w:pStyle w:val="ListParagraph"/>
        <w:numPr>
          <w:ilvl w:val="0"/>
          <w:numId w:val="2"/>
        </w:numPr>
        <w:rPr>
          <w:rFonts w:ascii="Times New Roman" w:hAnsi="Times New Roman" w:cs="Times New Roman"/>
          <w:sz w:val="24"/>
          <w:szCs w:val="24"/>
        </w:rPr>
      </w:pPr>
      <w:r>
        <w:t xml:space="preserve">IAAF Regulations governing eligibility of athletes who have undergone sex reassignment to compete in women’s competition, available online at </w:t>
      </w:r>
      <w:hyperlink r:id="rId14" w:history="1">
        <w:r>
          <w:rPr>
            <w:rStyle w:val="Hyperlink"/>
          </w:rPr>
          <w:t>file:///C:/Users/foren/Downloads/IAAF%20Regulations%20Governing%20Eligibility%20of%20Athletes.pdf</w:t>
        </w:r>
      </w:hyperlink>
      <w:r>
        <w:t xml:space="preserve"> , accessed on 2/6/2019</w:t>
      </w:r>
    </w:p>
    <w:p w14:paraId="3E8C50CB" w14:textId="069CA2B4" w:rsidR="00E7096E" w:rsidRPr="00BD0580" w:rsidRDefault="00E7096E" w:rsidP="00DF6BD8">
      <w:pPr>
        <w:pStyle w:val="ListParagraph"/>
        <w:numPr>
          <w:ilvl w:val="0"/>
          <w:numId w:val="2"/>
        </w:numPr>
        <w:rPr>
          <w:rFonts w:ascii="Times New Roman" w:hAnsi="Times New Roman" w:cs="Times New Roman"/>
          <w:sz w:val="24"/>
          <w:szCs w:val="24"/>
        </w:rPr>
      </w:pPr>
      <w:r>
        <w:t xml:space="preserve">IOC Consensus meeting on sex reassignment and hyperandrogenism, November 2015, available online at </w:t>
      </w:r>
      <w:hyperlink r:id="rId15" w:history="1">
        <w:r>
          <w:rPr>
            <w:rStyle w:val="Hyperlink"/>
          </w:rPr>
          <w:t>https://stillmed.olympic.org/Documents/Commissions_PDFfiles/Medical_commission/2015-11_ioc_consensus_meeting_on_sex_reassignment_and_hyperandrogenism-en.pdf</w:t>
        </w:r>
      </w:hyperlink>
      <w:r>
        <w:t>, accessed on 2/6/2019</w:t>
      </w:r>
    </w:p>
    <w:p w14:paraId="421A9AA6" w14:textId="2FB22F5E" w:rsidR="00BD0580" w:rsidRPr="00BD0580" w:rsidRDefault="00BD0580" w:rsidP="00DF6BD8">
      <w:pPr>
        <w:pStyle w:val="ListParagraph"/>
        <w:numPr>
          <w:ilvl w:val="0"/>
          <w:numId w:val="2"/>
        </w:numPr>
        <w:rPr>
          <w:rFonts w:ascii="Times New Roman" w:hAnsi="Times New Roman" w:cs="Times New Roman"/>
          <w:sz w:val="24"/>
          <w:szCs w:val="24"/>
        </w:rPr>
      </w:pPr>
      <w:r>
        <w:t xml:space="preserve">WMA urges physicians not to implement IAAF rules on classifying women athletes, available online at </w:t>
      </w:r>
      <w:hyperlink r:id="rId16" w:history="1">
        <w:r>
          <w:rPr>
            <w:rStyle w:val="Hyperlink"/>
          </w:rPr>
          <w:t>https://www.wma.net/news-post/wma-urges-physicians-not-to-implement-iaaf-rules-on-classifying-women-athletes/</w:t>
        </w:r>
      </w:hyperlink>
      <w:r>
        <w:t>, accessed on 2/6/2019</w:t>
      </w:r>
    </w:p>
    <w:p w14:paraId="61CFEBE8" w14:textId="4505F0D9" w:rsidR="00BD0580" w:rsidRPr="00D87D93" w:rsidRDefault="00BD0580" w:rsidP="00DF6BD8">
      <w:pPr>
        <w:pStyle w:val="ListParagraph"/>
        <w:numPr>
          <w:ilvl w:val="0"/>
          <w:numId w:val="2"/>
        </w:numPr>
        <w:rPr>
          <w:ins w:id="245" w:author="jagadeesh narayanareddy" w:date="2019-07-15T06:32:00Z"/>
          <w:rFonts w:ascii="Times New Roman" w:hAnsi="Times New Roman" w:cs="Times New Roman"/>
          <w:sz w:val="24"/>
          <w:szCs w:val="24"/>
          <w:rPrChange w:id="246" w:author="jagadeesh narayanareddy" w:date="2019-07-15T06:32:00Z">
            <w:rPr>
              <w:ins w:id="247" w:author="jagadeesh narayanareddy" w:date="2019-07-15T06:32:00Z"/>
            </w:rPr>
          </w:rPrChange>
        </w:rPr>
      </w:pPr>
      <w:r>
        <w:t>SA Medical association says science used by IAAF</w:t>
      </w:r>
      <w:r w:rsidR="00837BC4">
        <w:t xml:space="preserve"> in Caster Semenya case</w:t>
      </w:r>
      <w:r>
        <w:t xml:space="preserve"> is flawed</w:t>
      </w:r>
      <w:r w:rsidR="00837BC4">
        <w:t xml:space="preserve">, available online at </w:t>
      </w:r>
      <w:hyperlink r:id="rId17" w:history="1">
        <w:r w:rsidR="00837BC4">
          <w:rPr>
            <w:rStyle w:val="Hyperlink"/>
          </w:rPr>
          <w:t>https://www.iol.co.za/sport/athletics/sa-medical-association-says-science-used-by-iaaf-in-caster-semenya-case-is-flawed-19563844</w:t>
        </w:r>
      </w:hyperlink>
      <w:r w:rsidR="00837BC4">
        <w:t>, accessed on 2/6/2019</w:t>
      </w:r>
    </w:p>
    <w:p w14:paraId="0FF59F29" w14:textId="428EEB64" w:rsidR="00D87D93" w:rsidRPr="00184CE3" w:rsidRDefault="00D87D93" w:rsidP="00DF6BD8">
      <w:pPr>
        <w:pStyle w:val="ListParagraph"/>
        <w:numPr>
          <w:ilvl w:val="0"/>
          <w:numId w:val="2"/>
        </w:numPr>
        <w:rPr>
          <w:rFonts w:ascii="Times New Roman" w:hAnsi="Times New Roman" w:cs="Times New Roman"/>
          <w:sz w:val="24"/>
          <w:szCs w:val="24"/>
        </w:rPr>
      </w:pPr>
      <w:ins w:id="248" w:author="jagadeesh narayanareddy" w:date="2019-07-15T06:35:00Z">
        <w:r>
          <w:t xml:space="preserve">Wood RI, Stanton </w:t>
        </w:r>
      </w:ins>
      <w:ins w:id="249" w:author="jagadeesh narayanareddy" w:date="2019-07-15T06:36:00Z">
        <w:r>
          <w:t xml:space="preserve">SJ, Testosterone and Sport: Current perspectives, </w:t>
        </w:r>
      </w:ins>
      <w:proofErr w:type="spellStart"/>
      <w:ins w:id="250" w:author="jagadeesh narayanareddy" w:date="2019-07-15T06:37:00Z">
        <w:r>
          <w:t>Horm</w:t>
        </w:r>
        <w:proofErr w:type="spellEnd"/>
        <w:r>
          <w:t xml:space="preserve"> Behav, 2012, </w:t>
        </w:r>
      </w:ins>
      <w:ins w:id="251" w:author="jagadeesh narayanareddy" w:date="2019-07-15T06:40:00Z">
        <w:r w:rsidR="00005C63">
          <w:t xml:space="preserve">Jan </w:t>
        </w:r>
      </w:ins>
      <w:ins w:id="252" w:author="jagadeesh narayanareddy" w:date="2019-07-15T06:37:00Z">
        <w:r>
          <w:t>61</w:t>
        </w:r>
      </w:ins>
      <w:ins w:id="253" w:author="jagadeesh narayanareddy" w:date="2019-07-15T06:39:00Z">
        <w:r w:rsidR="00005C63">
          <w:t>(</w:t>
        </w:r>
      </w:ins>
      <w:ins w:id="254" w:author="jagadeesh narayanareddy" w:date="2019-07-15T06:38:00Z">
        <w:r>
          <w:t>1</w:t>
        </w:r>
      </w:ins>
      <w:ins w:id="255" w:author="jagadeesh narayanareddy" w:date="2019-07-15T06:39:00Z">
        <w:r w:rsidR="00005C63">
          <w:t xml:space="preserve">) </w:t>
        </w:r>
      </w:ins>
      <w:ins w:id="256" w:author="jagadeesh narayanareddy" w:date="2019-07-15T06:38:00Z">
        <w:r>
          <w:t xml:space="preserve">147-155, available online at </w:t>
        </w:r>
      </w:ins>
      <w:ins w:id="257" w:author="jagadeesh narayanareddy" w:date="2019-07-15T06:40:00Z">
        <w:r w:rsidR="00005C63">
          <w:fldChar w:fldCharType="begin"/>
        </w:r>
        <w:r w:rsidR="00005C63">
          <w:instrText xml:space="preserve"> HYPERLINK "</w:instrText>
        </w:r>
        <w:r w:rsidR="00005C63" w:rsidRPr="00005C63">
          <w:instrText>https://www.ncbi.nlm.nih.gov/pmc/articles/PMC3264812/</w:instrText>
        </w:r>
        <w:r w:rsidR="00005C63">
          <w:instrText xml:space="preserve">" </w:instrText>
        </w:r>
        <w:r w:rsidR="00005C63">
          <w:fldChar w:fldCharType="separate"/>
        </w:r>
        <w:r w:rsidR="00005C63" w:rsidRPr="006E3443">
          <w:rPr>
            <w:rStyle w:val="Hyperlink"/>
          </w:rPr>
          <w:t>https://www.ncbi.nlm.nih.gov/pmc/articles/PMC3264812/</w:t>
        </w:r>
        <w:r w:rsidR="00005C63">
          <w:fldChar w:fldCharType="end"/>
        </w:r>
        <w:r w:rsidR="00005C63">
          <w:t xml:space="preserve"> , accessed on 15/7/2019</w:t>
        </w:r>
      </w:ins>
    </w:p>
    <w:p w14:paraId="5FD2A8DB" w14:textId="06F4C9CC" w:rsidR="00184CE3" w:rsidRPr="002704E9" w:rsidRDefault="00184CE3" w:rsidP="00DF6BD8">
      <w:pPr>
        <w:pStyle w:val="ListParagraph"/>
        <w:numPr>
          <w:ilvl w:val="0"/>
          <w:numId w:val="2"/>
        </w:numPr>
        <w:rPr>
          <w:ins w:id="258" w:author="jagadeesh narayanareddy" w:date="2019-07-15T20:06:00Z"/>
          <w:rFonts w:ascii="Times New Roman" w:hAnsi="Times New Roman" w:cs="Times New Roman"/>
          <w:sz w:val="24"/>
          <w:szCs w:val="24"/>
          <w:rPrChange w:id="259" w:author="jagadeesh narayanareddy" w:date="2019-07-15T20:06:00Z">
            <w:rPr>
              <w:ins w:id="260" w:author="jagadeesh narayanareddy" w:date="2019-07-15T20:06:00Z"/>
            </w:rPr>
          </w:rPrChange>
        </w:rPr>
      </w:pPr>
      <w:r>
        <w:t xml:space="preserve">IAAF hits back at World Medical Association as Caster Semenya row continues, available online at </w:t>
      </w:r>
      <w:hyperlink r:id="rId18" w:history="1">
        <w:r>
          <w:rPr>
            <w:rStyle w:val="Hyperlink"/>
          </w:rPr>
          <w:t>https://www.irishexaminer.com/breakingnews/sport/iaaf-hits-back-at-world-medical-association-as-caster-semenya-row-continues-922797.html</w:t>
        </w:r>
      </w:hyperlink>
      <w:r>
        <w:t>, accessed on 2/6/2019</w:t>
      </w:r>
    </w:p>
    <w:p w14:paraId="77EE396C" w14:textId="7F435DD5" w:rsidR="002704E9" w:rsidRPr="00DB6677" w:rsidRDefault="002704E9" w:rsidP="00DF6BD8">
      <w:pPr>
        <w:pStyle w:val="ListParagraph"/>
        <w:numPr>
          <w:ilvl w:val="0"/>
          <w:numId w:val="2"/>
        </w:numPr>
        <w:rPr>
          <w:rFonts w:ascii="Times New Roman" w:hAnsi="Times New Roman" w:cs="Times New Roman"/>
          <w:sz w:val="24"/>
          <w:szCs w:val="24"/>
        </w:rPr>
      </w:pPr>
      <w:ins w:id="261" w:author="jagadeesh narayanareddy" w:date="2019-07-15T20:06:00Z">
        <w:r>
          <w:t xml:space="preserve">Caster Semenya able to run </w:t>
        </w:r>
      </w:ins>
      <w:ins w:id="262" w:author="jagadeesh narayanareddy" w:date="2019-07-15T20:07:00Z">
        <w:r>
          <w:t xml:space="preserve">medication free for now as Swiss Court floors IAAF, available online at </w:t>
        </w:r>
        <w:r>
          <w:fldChar w:fldCharType="begin"/>
        </w:r>
        <w:r>
          <w:instrText xml:space="preserve"> HYPERLINK "https://www.theguardian.com/sport/2019/jun/03/caster-semenya-800m-swiss-supreme-court-ruling-iaaf" </w:instrText>
        </w:r>
        <w:r>
          <w:fldChar w:fldCharType="separate"/>
        </w:r>
        <w:r>
          <w:rPr>
            <w:rStyle w:val="Hyperlink"/>
          </w:rPr>
          <w:t>https://www.theguardian.com/sport/2019/jun/03/caster-semenya-800m-swiss-supreme-court-ruling-iaaf</w:t>
        </w:r>
        <w:r>
          <w:fldChar w:fldCharType="end"/>
        </w:r>
        <w:r>
          <w:t xml:space="preserve"> </w:t>
        </w:r>
      </w:ins>
      <w:ins w:id="263" w:author="jagadeesh narayanareddy" w:date="2019-07-15T20:08:00Z">
        <w:r>
          <w:t xml:space="preserve">, </w:t>
        </w:r>
        <w:proofErr w:type="spellStart"/>
        <w:r>
          <w:t>accseed</w:t>
        </w:r>
        <w:proofErr w:type="spellEnd"/>
        <w:r>
          <w:t xml:space="preserve"> on 15/7/2019</w:t>
        </w:r>
      </w:ins>
    </w:p>
    <w:p w14:paraId="6C125B40" w14:textId="4C7B056C" w:rsidR="00DB6677" w:rsidRPr="003232D0" w:rsidRDefault="00C851A5" w:rsidP="00DF6BD8">
      <w:pPr>
        <w:pStyle w:val="ListParagraph"/>
        <w:numPr>
          <w:ilvl w:val="0"/>
          <w:numId w:val="2"/>
        </w:numPr>
        <w:rPr>
          <w:rFonts w:ascii="Times New Roman" w:hAnsi="Times New Roman" w:cs="Times New Roman"/>
          <w:sz w:val="24"/>
          <w:szCs w:val="24"/>
        </w:rPr>
      </w:pPr>
      <w:r>
        <w:t xml:space="preserve">Singapore Criminal Law (Temporary Provisions) Act, section 27A, available online at </w:t>
      </w:r>
      <w:hyperlink r:id="rId19" w:history="1">
        <w:r>
          <w:rPr>
            <w:rStyle w:val="Hyperlink"/>
          </w:rPr>
          <w:t>https://sso.agc.gov.sg/Act/CLTPA1955?ProvIds=P1IV-.</w:t>
        </w:r>
      </w:hyperlink>
      <w:r>
        <w:t>, accessed on 2/6/2019</w:t>
      </w:r>
    </w:p>
    <w:p w14:paraId="268BE47E" w14:textId="2905AED9" w:rsidR="003232D0" w:rsidRPr="000F3154" w:rsidRDefault="003232D0" w:rsidP="00DF6BD8">
      <w:pPr>
        <w:pStyle w:val="ListParagraph"/>
        <w:numPr>
          <w:ilvl w:val="0"/>
          <w:numId w:val="2"/>
        </w:numPr>
        <w:rPr>
          <w:rFonts w:ascii="Times New Roman" w:hAnsi="Times New Roman" w:cs="Times New Roman"/>
          <w:sz w:val="24"/>
          <w:szCs w:val="24"/>
        </w:rPr>
      </w:pPr>
      <w:r>
        <w:t xml:space="preserve">Jagadeesh N, Sex verification tests, ethical, legal and social aspects, available online at </w:t>
      </w:r>
      <w:hyperlink r:id="rId20" w:history="1">
        <w:r>
          <w:rPr>
            <w:rStyle w:val="Hyperlink"/>
          </w:rPr>
          <w:t>https://ijme.in/articles/sex-verification-tests-ethical-legal-and-social-aspects/?galley=html</w:t>
        </w:r>
      </w:hyperlink>
      <w:r>
        <w:t>, accessed on 2/6/2019</w:t>
      </w:r>
    </w:p>
    <w:p w14:paraId="74F9A16E" w14:textId="495409B8" w:rsidR="000F3154" w:rsidRPr="00DB30B9" w:rsidRDefault="000F3154" w:rsidP="00DF6BD8">
      <w:pPr>
        <w:pStyle w:val="ListParagraph"/>
        <w:numPr>
          <w:ilvl w:val="0"/>
          <w:numId w:val="2"/>
        </w:numPr>
        <w:rPr>
          <w:rFonts w:ascii="Times New Roman" w:hAnsi="Times New Roman" w:cs="Times New Roman"/>
          <w:sz w:val="24"/>
          <w:szCs w:val="24"/>
        </w:rPr>
      </w:pPr>
      <w:proofErr w:type="spellStart"/>
      <w:r>
        <w:t>Bermon</w:t>
      </w:r>
      <w:proofErr w:type="spellEnd"/>
      <w:r>
        <w:t> and Garnier  (2017), Serum androgen levels and  their  relation  to performance in  track  and  field:    mass  spectrometry  results  from  2127  observations  in  male  and  female  elite  athletes,  Br  J  Sports Med 2017;0:1‐7, </w:t>
      </w:r>
      <w:r w:rsidR="004C51C5">
        <w:t xml:space="preserve">available online at </w:t>
      </w:r>
      <w:hyperlink r:id="rId21" w:history="1">
        <w:r w:rsidR="004C51C5">
          <w:rPr>
            <w:rStyle w:val="Hyperlink"/>
          </w:rPr>
          <w:t>https://www.researchgate.net/publication/318195723_Serum_androgen_levels_and_their_relation_to_performance_in_track_and_field_Mass_spectrometry_results_from_2127_observations_in_male_and_female_elite_athletes</w:t>
        </w:r>
      </w:hyperlink>
      <w:r w:rsidR="004C51C5">
        <w:t>, accessed on 2/6/2019</w:t>
      </w:r>
      <w:r>
        <w:t xml:space="preserve"> </w:t>
      </w:r>
    </w:p>
    <w:p w14:paraId="3805BE0C" w14:textId="3FE2F043" w:rsidR="00DB30B9" w:rsidRPr="007507C4" w:rsidDel="004631D5" w:rsidRDefault="00DB30B9" w:rsidP="00DF6BD8">
      <w:pPr>
        <w:pStyle w:val="ListParagraph"/>
        <w:numPr>
          <w:ilvl w:val="0"/>
          <w:numId w:val="2"/>
        </w:numPr>
        <w:rPr>
          <w:del w:id="264" w:author="jagadeesh narayanareddy" w:date="2019-07-12T20:25:00Z"/>
          <w:rFonts w:ascii="Times New Roman" w:hAnsi="Times New Roman" w:cs="Times New Roman"/>
          <w:sz w:val="24"/>
          <w:szCs w:val="24"/>
        </w:rPr>
      </w:pPr>
      <w:del w:id="265" w:author="jagadeesh narayanareddy" w:date="2019-07-12T20:25:00Z">
        <w:r w:rsidDel="004631D5">
          <w:delText xml:space="preserve">BMJ retracts data on statin side effects, available online at </w:delText>
        </w:r>
        <w:r w:rsidR="00106535" w:rsidDel="004631D5">
          <w:fldChar w:fldCharType="begin"/>
        </w:r>
        <w:r w:rsidR="00106535" w:rsidDel="004631D5">
          <w:delInstrText xml:space="preserve"> HYPERLINK "https://www.pharmaceutical-journal.com/news-and-analysis/bmj-retracts-data-on-statin-side-effects/11138412.article?firstPass=false" </w:delInstrText>
        </w:r>
        <w:r w:rsidR="00106535" w:rsidDel="004631D5">
          <w:fldChar w:fldCharType="separate"/>
        </w:r>
        <w:r w:rsidDel="004631D5">
          <w:rPr>
            <w:rStyle w:val="Hyperlink"/>
          </w:rPr>
          <w:delText>https://www.pharmaceutical-journal.com/news-and-analysis/bmj-retracts-data-on-statin-side-effects/11138412.article?firstPass=false</w:delText>
        </w:r>
        <w:r w:rsidR="00106535" w:rsidDel="004631D5">
          <w:rPr>
            <w:rStyle w:val="Hyperlink"/>
          </w:rPr>
          <w:fldChar w:fldCharType="end"/>
        </w:r>
        <w:r w:rsidDel="004631D5">
          <w:delText>, accessed on 2/6/2019</w:delText>
        </w:r>
      </w:del>
    </w:p>
    <w:p w14:paraId="23AADC4C" w14:textId="23F45838" w:rsidR="007507C4" w:rsidRPr="00535299" w:rsidRDefault="007507C4" w:rsidP="00DF6BD8">
      <w:pPr>
        <w:pStyle w:val="ListParagraph"/>
        <w:numPr>
          <w:ilvl w:val="0"/>
          <w:numId w:val="2"/>
        </w:numPr>
        <w:rPr>
          <w:rFonts w:ascii="Times New Roman" w:hAnsi="Times New Roman" w:cs="Times New Roman"/>
          <w:sz w:val="24"/>
          <w:szCs w:val="24"/>
        </w:rPr>
      </w:pPr>
      <w:r>
        <w:t xml:space="preserve">Integrating Gender perspectives in the work of WHO, available online at </w:t>
      </w:r>
      <w:hyperlink r:id="rId22" w:history="1">
        <w:r>
          <w:rPr>
            <w:rStyle w:val="Hyperlink"/>
          </w:rPr>
          <w:t>https://www.who.int/gender/mainstreaming/ENGwhole.pdf</w:t>
        </w:r>
      </w:hyperlink>
      <w:r>
        <w:t>, accessed on 2/6/2019</w:t>
      </w:r>
    </w:p>
    <w:p w14:paraId="6FE9332F" w14:textId="3908A0EE" w:rsidR="00535299" w:rsidRPr="009D25C1" w:rsidRDefault="00535299" w:rsidP="00DF6BD8">
      <w:pPr>
        <w:pStyle w:val="ListParagraph"/>
        <w:numPr>
          <w:ilvl w:val="0"/>
          <w:numId w:val="2"/>
        </w:numPr>
        <w:rPr>
          <w:rFonts w:ascii="Times New Roman" w:hAnsi="Times New Roman" w:cs="Times New Roman"/>
          <w:sz w:val="24"/>
          <w:szCs w:val="24"/>
        </w:rPr>
      </w:pPr>
      <w:r>
        <w:lastRenderedPageBreak/>
        <w:t xml:space="preserve">Sex and Gender reporting in global health: new editorial policies, available online at </w:t>
      </w:r>
      <w:hyperlink r:id="rId23" w:history="1">
        <w:r>
          <w:rPr>
            <w:rStyle w:val="Hyperlink"/>
          </w:rPr>
          <w:t>https://gh.bmj.com/content/3/4/e001038</w:t>
        </w:r>
      </w:hyperlink>
      <w:r>
        <w:t xml:space="preserve">, accessed on 2/6/2019 </w:t>
      </w:r>
    </w:p>
    <w:p w14:paraId="1B12A80D" w14:textId="0A56FF10" w:rsidR="009D25C1" w:rsidRPr="00DF6BD8" w:rsidRDefault="009D25C1" w:rsidP="00DF6BD8">
      <w:pPr>
        <w:pStyle w:val="ListParagraph"/>
        <w:numPr>
          <w:ilvl w:val="0"/>
          <w:numId w:val="2"/>
        </w:numPr>
        <w:rPr>
          <w:rFonts w:ascii="Times New Roman" w:hAnsi="Times New Roman" w:cs="Times New Roman"/>
          <w:sz w:val="24"/>
          <w:szCs w:val="24"/>
        </w:rPr>
      </w:pPr>
      <w:r>
        <w:t xml:space="preserve">Toolkit for integrating Gender sensitive approach into research and teaching, available online at </w:t>
      </w:r>
      <w:hyperlink r:id="rId24" w:history="1">
        <w:r>
          <w:rPr>
            <w:rStyle w:val="Hyperlink"/>
          </w:rPr>
          <w:t>https://eige.europa.eu/sites/default/files/garcia_toolkit_gender_research_teaching.pdf</w:t>
        </w:r>
      </w:hyperlink>
      <w:r>
        <w:t xml:space="preserve">, accessed on 2/6/2019 </w:t>
      </w:r>
    </w:p>
    <w:sectPr w:rsidR="009D25C1" w:rsidRPr="00DF6B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367F4" w14:textId="77777777" w:rsidR="00D9248A" w:rsidRDefault="00D9248A" w:rsidP="0055653D">
      <w:pPr>
        <w:spacing w:after="0" w:line="240" w:lineRule="auto"/>
      </w:pPr>
      <w:r>
        <w:separator/>
      </w:r>
    </w:p>
  </w:endnote>
  <w:endnote w:type="continuationSeparator" w:id="0">
    <w:p w14:paraId="69CD1CB3" w14:textId="77777777" w:rsidR="00D9248A" w:rsidRDefault="00D9248A" w:rsidP="0055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454FD" w14:textId="77777777" w:rsidR="00D9248A" w:rsidRDefault="00D9248A" w:rsidP="0055653D">
      <w:pPr>
        <w:spacing w:after="0" w:line="240" w:lineRule="auto"/>
      </w:pPr>
      <w:r>
        <w:separator/>
      </w:r>
    </w:p>
  </w:footnote>
  <w:footnote w:type="continuationSeparator" w:id="0">
    <w:p w14:paraId="634A87AA" w14:textId="77777777" w:rsidR="00D9248A" w:rsidRDefault="00D9248A" w:rsidP="00556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333AB"/>
    <w:multiLevelType w:val="hybridMultilevel"/>
    <w:tmpl w:val="D848D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E25C7"/>
    <w:multiLevelType w:val="hybridMultilevel"/>
    <w:tmpl w:val="E144A3E2"/>
    <w:lvl w:ilvl="0" w:tplc="433A8A4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gadeesh narayanareddy">
    <w15:presenceInfo w15:providerId="Windows Live" w15:userId="81bfd5f7441da0ab"/>
  </w15:person>
  <w15:person w15:author="Copy editor">
    <w15:presenceInfo w15:providerId="None" w15:userId="Copy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73"/>
    <w:rsid w:val="00005C63"/>
    <w:rsid w:val="0001668A"/>
    <w:rsid w:val="0003061D"/>
    <w:rsid w:val="00035711"/>
    <w:rsid w:val="00084CE8"/>
    <w:rsid w:val="000A3E94"/>
    <w:rsid w:val="000A6FB7"/>
    <w:rsid w:val="000B1514"/>
    <w:rsid w:val="000F3154"/>
    <w:rsid w:val="000F56E8"/>
    <w:rsid w:val="00106535"/>
    <w:rsid w:val="0014133F"/>
    <w:rsid w:val="00154A25"/>
    <w:rsid w:val="001651D5"/>
    <w:rsid w:val="00184CE3"/>
    <w:rsid w:val="001928D7"/>
    <w:rsid w:val="001A7024"/>
    <w:rsid w:val="001C0AD5"/>
    <w:rsid w:val="001C69EA"/>
    <w:rsid w:val="00203555"/>
    <w:rsid w:val="00204643"/>
    <w:rsid w:val="0023116C"/>
    <w:rsid w:val="00234424"/>
    <w:rsid w:val="0025477B"/>
    <w:rsid w:val="00260170"/>
    <w:rsid w:val="00261FE9"/>
    <w:rsid w:val="00263200"/>
    <w:rsid w:val="002704E9"/>
    <w:rsid w:val="002732D0"/>
    <w:rsid w:val="002830F7"/>
    <w:rsid w:val="00285DCD"/>
    <w:rsid w:val="002E1F48"/>
    <w:rsid w:val="002E4846"/>
    <w:rsid w:val="002E79E3"/>
    <w:rsid w:val="002F162B"/>
    <w:rsid w:val="003232D0"/>
    <w:rsid w:val="00335A61"/>
    <w:rsid w:val="003501A0"/>
    <w:rsid w:val="003C4959"/>
    <w:rsid w:val="003D096A"/>
    <w:rsid w:val="00425FBE"/>
    <w:rsid w:val="00446ED2"/>
    <w:rsid w:val="004500E5"/>
    <w:rsid w:val="004631D5"/>
    <w:rsid w:val="00470E3A"/>
    <w:rsid w:val="00494A8D"/>
    <w:rsid w:val="00495C6C"/>
    <w:rsid w:val="004A7A7B"/>
    <w:rsid w:val="004C51C5"/>
    <w:rsid w:val="004E0D51"/>
    <w:rsid w:val="005018B1"/>
    <w:rsid w:val="00535299"/>
    <w:rsid w:val="00543C4A"/>
    <w:rsid w:val="0055653D"/>
    <w:rsid w:val="00562C40"/>
    <w:rsid w:val="00564DC6"/>
    <w:rsid w:val="00592C30"/>
    <w:rsid w:val="005C1093"/>
    <w:rsid w:val="005C6F74"/>
    <w:rsid w:val="006115B7"/>
    <w:rsid w:val="00642B5C"/>
    <w:rsid w:val="00665E57"/>
    <w:rsid w:val="00670039"/>
    <w:rsid w:val="00707268"/>
    <w:rsid w:val="007337BA"/>
    <w:rsid w:val="007507C4"/>
    <w:rsid w:val="00784027"/>
    <w:rsid w:val="007A2F2E"/>
    <w:rsid w:val="007F4AFC"/>
    <w:rsid w:val="007F6CB7"/>
    <w:rsid w:val="0083273B"/>
    <w:rsid w:val="00833BE2"/>
    <w:rsid w:val="00836889"/>
    <w:rsid w:val="00837BC4"/>
    <w:rsid w:val="0084351A"/>
    <w:rsid w:val="00847D59"/>
    <w:rsid w:val="0087450A"/>
    <w:rsid w:val="00881B89"/>
    <w:rsid w:val="008B5273"/>
    <w:rsid w:val="008F306E"/>
    <w:rsid w:val="00903539"/>
    <w:rsid w:val="00932C59"/>
    <w:rsid w:val="009456E0"/>
    <w:rsid w:val="00963257"/>
    <w:rsid w:val="009D25C1"/>
    <w:rsid w:val="009D3DF4"/>
    <w:rsid w:val="00A03120"/>
    <w:rsid w:val="00A11F47"/>
    <w:rsid w:val="00A36F58"/>
    <w:rsid w:val="00A843AD"/>
    <w:rsid w:val="00A93DB7"/>
    <w:rsid w:val="00AC1C59"/>
    <w:rsid w:val="00B12473"/>
    <w:rsid w:val="00B2055E"/>
    <w:rsid w:val="00B2738F"/>
    <w:rsid w:val="00B74229"/>
    <w:rsid w:val="00B905F1"/>
    <w:rsid w:val="00B9390B"/>
    <w:rsid w:val="00BA0306"/>
    <w:rsid w:val="00BA71B4"/>
    <w:rsid w:val="00BC1FF7"/>
    <w:rsid w:val="00BD0580"/>
    <w:rsid w:val="00C13E64"/>
    <w:rsid w:val="00C750D2"/>
    <w:rsid w:val="00C851A5"/>
    <w:rsid w:val="00CC07E2"/>
    <w:rsid w:val="00CE40D4"/>
    <w:rsid w:val="00D12BA3"/>
    <w:rsid w:val="00D27D2A"/>
    <w:rsid w:val="00D35A86"/>
    <w:rsid w:val="00D5183C"/>
    <w:rsid w:val="00D663C0"/>
    <w:rsid w:val="00D76DA1"/>
    <w:rsid w:val="00D8022B"/>
    <w:rsid w:val="00D87D93"/>
    <w:rsid w:val="00D9248A"/>
    <w:rsid w:val="00DB0BC3"/>
    <w:rsid w:val="00DB30B9"/>
    <w:rsid w:val="00DB6677"/>
    <w:rsid w:val="00DF4958"/>
    <w:rsid w:val="00DF6BD8"/>
    <w:rsid w:val="00E02DAB"/>
    <w:rsid w:val="00E109BC"/>
    <w:rsid w:val="00E267CE"/>
    <w:rsid w:val="00E27924"/>
    <w:rsid w:val="00E7096E"/>
    <w:rsid w:val="00EA39C0"/>
    <w:rsid w:val="00EF3E1D"/>
    <w:rsid w:val="00F07C29"/>
    <w:rsid w:val="00F149C2"/>
    <w:rsid w:val="00FD2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A68A"/>
  <w15:chartTrackingRefBased/>
  <w15:docId w15:val="{7A7E01FF-8E87-4F76-84B6-7BB57CF1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7B"/>
    <w:pPr>
      <w:ind w:left="720"/>
      <w:contextualSpacing/>
    </w:pPr>
  </w:style>
  <w:style w:type="character" w:styleId="Hyperlink">
    <w:name w:val="Hyperlink"/>
    <w:basedOn w:val="DefaultParagraphFont"/>
    <w:uiPriority w:val="99"/>
    <w:unhideWhenUsed/>
    <w:rsid w:val="00DF6BD8"/>
    <w:rPr>
      <w:color w:val="0000FF"/>
      <w:u w:val="single"/>
    </w:rPr>
  </w:style>
  <w:style w:type="character" w:customStyle="1" w:styleId="Heading1Char">
    <w:name w:val="Heading 1 Char"/>
    <w:basedOn w:val="DefaultParagraphFont"/>
    <w:link w:val="Heading1"/>
    <w:uiPriority w:val="9"/>
    <w:rsid w:val="00DF6BD8"/>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DF6BD8"/>
    <w:rPr>
      <w:color w:val="605E5C"/>
      <w:shd w:val="clear" w:color="auto" w:fill="E1DFDD"/>
    </w:rPr>
  </w:style>
  <w:style w:type="paragraph" w:styleId="Header">
    <w:name w:val="header"/>
    <w:basedOn w:val="Normal"/>
    <w:link w:val="HeaderChar"/>
    <w:uiPriority w:val="99"/>
    <w:unhideWhenUsed/>
    <w:rsid w:val="00556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53D"/>
  </w:style>
  <w:style w:type="paragraph" w:styleId="Footer">
    <w:name w:val="footer"/>
    <w:basedOn w:val="Normal"/>
    <w:link w:val="FooterChar"/>
    <w:uiPriority w:val="99"/>
    <w:unhideWhenUsed/>
    <w:rsid w:val="00556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53D"/>
  </w:style>
  <w:style w:type="character" w:styleId="FollowedHyperlink">
    <w:name w:val="FollowedHyperlink"/>
    <w:basedOn w:val="DefaultParagraphFont"/>
    <w:uiPriority w:val="99"/>
    <w:semiHidden/>
    <w:unhideWhenUsed/>
    <w:rsid w:val="00285DCD"/>
    <w:rPr>
      <w:color w:val="954F72" w:themeColor="followedHyperlink"/>
      <w:u w:val="single"/>
    </w:rPr>
  </w:style>
  <w:style w:type="paragraph" w:styleId="BalloonText">
    <w:name w:val="Balloon Text"/>
    <w:basedOn w:val="Normal"/>
    <w:link w:val="BalloonTextChar"/>
    <w:uiPriority w:val="99"/>
    <w:semiHidden/>
    <w:unhideWhenUsed/>
    <w:rsid w:val="008F3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wire.in/the-sciences/caster-semenya-ruling-bogus-science-stifle-vulnerable" TargetMode="External"/><Relationship Id="rId13" Type="http://schemas.openxmlformats.org/officeDocument/2006/relationships/hyperlink" Target="https://www.who.int/features/qa/health-promotion/en/" TargetMode="External"/><Relationship Id="rId18" Type="http://schemas.openxmlformats.org/officeDocument/2006/relationships/hyperlink" Target="https://www.irishexaminer.com/breakingnews/sport/iaaf-hits-back-at-world-medical-association-as-caster-semenya-row-continues-922797.html"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researchgate.net/publication/318195723_Serum_androgen_levels_and_their_relation_to_performance_in_track_and_field_Mass_spectrometry_results_from_2127_observations_in_male_and_female_elite_athletes" TargetMode="External"/><Relationship Id="rId7" Type="http://schemas.openxmlformats.org/officeDocument/2006/relationships/hyperlink" Target="mailto:forensicjagadeesh@gmail.com" TargetMode="External"/><Relationship Id="rId12" Type="http://schemas.openxmlformats.org/officeDocument/2006/relationships/hyperlink" Target="https://www.mciindia.org/CMS/wp-content/uploads/2019/01/UG-Curriculum-Vol-II.pdf" TargetMode="External"/><Relationship Id="rId17" Type="http://schemas.openxmlformats.org/officeDocument/2006/relationships/hyperlink" Target="https://www.iol.co.za/sport/athletics/sa-medical-association-says-science-used-by-iaaf-in-caster-semenya-case-is-flawed-195638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ma.net/news-post/wma-urges-physicians-not-to-implement-iaaf-rules-on-classifying-women-athletes/" TargetMode="External"/><Relationship Id="rId20" Type="http://schemas.openxmlformats.org/officeDocument/2006/relationships/hyperlink" Target="https://ijme.in/articles/sex-verification-tests-ethical-legal-and-social-aspects/?galle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d.mciindia.org/RulesandRegulations/CodeofMedicalEthicsRegulations2002.aspx" TargetMode="External"/><Relationship Id="rId24" Type="http://schemas.openxmlformats.org/officeDocument/2006/relationships/hyperlink" Target="https://eige.europa.eu/sites/default/files/garcia_toolkit_gender_research_teaching.pdf" TargetMode="External"/><Relationship Id="rId5" Type="http://schemas.openxmlformats.org/officeDocument/2006/relationships/footnotes" Target="footnotes.xml"/><Relationship Id="rId15" Type="http://schemas.openxmlformats.org/officeDocument/2006/relationships/hyperlink" Target="https://stillmed.olympic.org/Documents/Commissions_PDFfiles/Medical_commission/2015-11_ioc_consensus_meeting_on_sex_reassignment_and_hyperandrogenism-en.pdf" TargetMode="External"/><Relationship Id="rId23" Type="http://schemas.openxmlformats.org/officeDocument/2006/relationships/hyperlink" Target="https://gh.bmj.com/content/3/4/e001038" TargetMode="External"/><Relationship Id="rId10" Type="http://schemas.openxmlformats.org/officeDocument/2006/relationships/hyperlink" Target="file:///C:/Users/foren/Downloads/Explanatory%20Notes_%20IAAF%20Eligibility%20Regulations%20fo.pdf" TargetMode="External"/><Relationship Id="rId19" Type="http://schemas.openxmlformats.org/officeDocument/2006/relationships/hyperlink" Target="https://sso.agc.gov.sg/Act/CLTPA1955?ProvIds=P1IV-." TargetMode="External"/><Relationship Id="rId4" Type="http://schemas.openxmlformats.org/officeDocument/2006/relationships/webSettings" Target="webSettings.xml"/><Relationship Id="rId9" Type="http://schemas.openxmlformats.org/officeDocument/2006/relationships/hyperlink" Target="file:///C:\Users\foren\Downloads\IAAF%20Eligibility%20Regulations%20for%20the%20Female%20Classi.pdf" TargetMode="External"/><Relationship Id="rId14" Type="http://schemas.openxmlformats.org/officeDocument/2006/relationships/hyperlink" Target="file:///C:\Users\foren\Downloads\IAAF%20Regulations%20Governing%20Eligibility%20of%20Athletes.pdf" TargetMode="External"/><Relationship Id="rId22" Type="http://schemas.openxmlformats.org/officeDocument/2006/relationships/hyperlink" Target="https://www.who.int/gender/mainstreaming/ENGwhol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narayanareddy</dc:creator>
  <cp:keywords/>
  <dc:description/>
  <cp:lastModifiedBy>Copy editor</cp:lastModifiedBy>
  <cp:revision>2</cp:revision>
  <dcterms:created xsi:type="dcterms:W3CDTF">2019-07-17T02:19:00Z</dcterms:created>
  <dcterms:modified xsi:type="dcterms:W3CDTF">2019-07-17T02:19:00Z</dcterms:modified>
</cp:coreProperties>
</file>