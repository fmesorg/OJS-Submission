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EB011E9" w14:textId="532B9872" w:rsidR="00F10A10" w:rsidRPr="00DE6B45" w:rsidRDefault="00F10A10" w:rsidP="00F10A10">
      <w:pPr>
        <w:pStyle w:val="Normal1"/>
        <w:jc w:val="center"/>
        <w:rPr>
          <w:rFonts w:ascii="Times New Roman" w:hAnsi="Times New Roman" w:cs="Times New Roman"/>
          <w:b/>
          <w:color w:val="auto"/>
          <w:sz w:val="24"/>
          <w:szCs w:val="24"/>
        </w:rPr>
      </w:pPr>
      <w:r w:rsidRPr="00DE6B45">
        <w:rPr>
          <w:rFonts w:ascii="Times New Roman" w:hAnsi="Times New Roman" w:cs="Times New Roman"/>
          <w:b/>
          <w:color w:val="auto"/>
          <w:sz w:val="24"/>
          <w:szCs w:val="24"/>
        </w:rPr>
        <w:t>Nonmaleficence in Medical Training:</w:t>
      </w:r>
    </w:p>
    <w:p w14:paraId="26F9E94A" w14:textId="63ABDC34" w:rsidR="00F10A10" w:rsidRPr="00DE6B45" w:rsidRDefault="00F10A10" w:rsidP="00F10A10">
      <w:pPr>
        <w:pStyle w:val="Normal1"/>
        <w:jc w:val="center"/>
        <w:rPr>
          <w:rFonts w:ascii="Times New Roman" w:hAnsi="Times New Roman" w:cs="Times New Roman"/>
          <w:b/>
          <w:color w:val="auto"/>
          <w:sz w:val="24"/>
          <w:szCs w:val="24"/>
        </w:rPr>
      </w:pPr>
      <w:r w:rsidRPr="00DE6B45">
        <w:rPr>
          <w:rFonts w:ascii="Times New Roman" w:hAnsi="Times New Roman" w:cs="Times New Roman"/>
          <w:b/>
          <w:color w:val="auto"/>
          <w:sz w:val="24"/>
          <w:szCs w:val="24"/>
        </w:rPr>
        <w:t>Balancing Patient Care and Efficient Education</w:t>
      </w:r>
    </w:p>
    <w:p w14:paraId="4E449040" w14:textId="77777777" w:rsidR="00F10A10" w:rsidRPr="00DE6B45" w:rsidRDefault="00F10A10" w:rsidP="00F10A10">
      <w:pPr>
        <w:pStyle w:val="Normal1"/>
        <w:jc w:val="center"/>
        <w:rPr>
          <w:rFonts w:ascii="Times New Roman" w:hAnsi="Times New Roman" w:cs="Times New Roman"/>
          <w:color w:val="auto"/>
          <w:sz w:val="24"/>
          <w:szCs w:val="24"/>
        </w:rPr>
      </w:pPr>
    </w:p>
    <w:p w14:paraId="4A843A49" w14:textId="77777777" w:rsidR="00F10A10" w:rsidRPr="00DE6B45" w:rsidRDefault="00F10A10" w:rsidP="00F10A10">
      <w:pPr>
        <w:pStyle w:val="Normal1"/>
        <w:jc w:val="center"/>
        <w:rPr>
          <w:rFonts w:ascii="Times New Roman" w:hAnsi="Times New Roman" w:cs="Times New Roman"/>
          <w:color w:val="auto"/>
          <w:sz w:val="24"/>
          <w:szCs w:val="24"/>
        </w:rPr>
      </w:pPr>
    </w:p>
    <w:p w14:paraId="5E78D54A" w14:textId="60EE6C23" w:rsidR="00F10A10" w:rsidRPr="00DE6B45" w:rsidRDefault="00F10A10" w:rsidP="00F10A10">
      <w:pPr>
        <w:pStyle w:val="Normal1"/>
        <w:jc w:val="center"/>
        <w:rPr>
          <w:rFonts w:ascii="Times New Roman" w:hAnsi="Times New Roman" w:cs="Times New Roman"/>
          <w:color w:val="auto"/>
          <w:sz w:val="24"/>
          <w:szCs w:val="24"/>
        </w:rPr>
      </w:pPr>
      <w:r w:rsidRPr="00DE6B45">
        <w:rPr>
          <w:rFonts w:ascii="Times New Roman" w:hAnsi="Times New Roman" w:cs="Times New Roman"/>
          <w:color w:val="auto"/>
          <w:sz w:val="24"/>
          <w:szCs w:val="24"/>
        </w:rPr>
        <w:t>Steven J. Girdler</w:t>
      </w:r>
      <w:r w:rsidRPr="00DE6B45">
        <w:rPr>
          <w:rFonts w:ascii="Times New Roman" w:hAnsi="Times New Roman" w:cs="Times New Roman"/>
          <w:color w:val="auto"/>
          <w:sz w:val="24"/>
          <w:szCs w:val="24"/>
          <w:vertAlign w:val="superscript"/>
        </w:rPr>
        <w:t>1</w:t>
      </w:r>
      <w:r w:rsidRPr="00DE6B45">
        <w:rPr>
          <w:rFonts w:ascii="Times New Roman" w:hAnsi="Times New Roman" w:cs="Times New Roman"/>
          <w:color w:val="auto"/>
          <w:sz w:val="24"/>
          <w:szCs w:val="24"/>
        </w:rPr>
        <w:t xml:space="preserve"> MD, Julia E. Girdler</w:t>
      </w:r>
      <w:r w:rsidRPr="00DE6B45">
        <w:rPr>
          <w:rFonts w:ascii="Times New Roman" w:hAnsi="Times New Roman" w:cs="Times New Roman"/>
          <w:color w:val="auto"/>
          <w:sz w:val="24"/>
          <w:szCs w:val="24"/>
          <w:vertAlign w:val="superscript"/>
        </w:rPr>
        <w:t>2</w:t>
      </w:r>
      <w:r w:rsidRPr="00DE6B45">
        <w:rPr>
          <w:rFonts w:ascii="Times New Roman" w:hAnsi="Times New Roman" w:cs="Times New Roman"/>
          <w:color w:val="auto"/>
          <w:sz w:val="24"/>
          <w:szCs w:val="24"/>
        </w:rPr>
        <w:t xml:space="preserve"> BA, </w:t>
      </w:r>
      <w:proofErr w:type="spellStart"/>
      <w:r w:rsidRPr="00DE6B45">
        <w:rPr>
          <w:rFonts w:ascii="Times New Roman" w:hAnsi="Times New Roman" w:cs="Times New Roman"/>
          <w:color w:val="auto"/>
          <w:sz w:val="24"/>
          <w:szCs w:val="24"/>
        </w:rPr>
        <w:t>Sandip</w:t>
      </w:r>
      <w:proofErr w:type="spellEnd"/>
      <w:r w:rsidRPr="00DE6B45">
        <w:rPr>
          <w:rFonts w:ascii="Times New Roman" w:hAnsi="Times New Roman" w:cs="Times New Roman"/>
          <w:color w:val="auto"/>
          <w:sz w:val="24"/>
          <w:szCs w:val="24"/>
        </w:rPr>
        <w:t xml:space="preserve"> P. Tarpada</w:t>
      </w:r>
      <w:r w:rsidRPr="00DE6B45">
        <w:rPr>
          <w:rFonts w:ascii="Times New Roman" w:hAnsi="Times New Roman" w:cs="Times New Roman"/>
          <w:color w:val="auto"/>
          <w:sz w:val="24"/>
          <w:szCs w:val="24"/>
          <w:vertAlign w:val="superscript"/>
        </w:rPr>
        <w:t>3</w:t>
      </w:r>
      <w:r w:rsidRPr="00DE6B45">
        <w:rPr>
          <w:rFonts w:ascii="Times New Roman" w:hAnsi="Times New Roman" w:cs="Times New Roman"/>
          <w:color w:val="auto"/>
          <w:sz w:val="24"/>
          <w:szCs w:val="24"/>
        </w:rPr>
        <w:t xml:space="preserve"> MD; </w:t>
      </w:r>
    </w:p>
    <w:p w14:paraId="5C9B5624" w14:textId="77777777" w:rsidR="00F10A10" w:rsidRPr="00DE6B45" w:rsidRDefault="00F10A10" w:rsidP="00F10A10">
      <w:pPr>
        <w:pStyle w:val="Normal1"/>
        <w:jc w:val="center"/>
        <w:rPr>
          <w:rFonts w:ascii="Times New Roman" w:hAnsi="Times New Roman" w:cs="Times New Roman"/>
          <w:color w:val="auto"/>
          <w:sz w:val="24"/>
          <w:szCs w:val="24"/>
        </w:rPr>
      </w:pPr>
      <w:r w:rsidRPr="00DE6B45">
        <w:rPr>
          <w:rFonts w:ascii="Times New Roman" w:hAnsi="Times New Roman" w:cs="Times New Roman"/>
          <w:color w:val="auto"/>
          <w:sz w:val="24"/>
          <w:szCs w:val="24"/>
        </w:rPr>
        <w:t>Matthew T. Morris</w:t>
      </w:r>
      <w:r w:rsidRPr="00DE6B45">
        <w:rPr>
          <w:rFonts w:ascii="Times New Roman" w:hAnsi="Times New Roman" w:cs="Times New Roman"/>
          <w:color w:val="auto"/>
          <w:sz w:val="24"/>
          <w:szCs w:val="24"/>
          <w:vertAlign w:val="superscript"/>
        </w:rPr>
        <w:t>4</w:t>
      </w:r>
      <w:r w:rsidRPr="00DE6B45">
        <w:rPr>
          <w:rFonts w:ascii="Times New Roman" w:hAnsi="Times New Roman" w:cs="Times New Roman"/>
          <w:color w:val="auto"/>
          <w:sz w:val="24"/>
          <w:szCs w:val="24"/>
        </w:rPr>
        <w:t xml:space="preserve"> MD</w:t>
      </w:r>
    </w:p>
    <w:p w14:paraId="1B0308E4" w14:textId="77777777" w:rsidR="00F10A10" w:rsidRPr="00DE6B45" w:rsidRDefault="00F10A10" w:rsidP="00F10A10">
      <w:pPr>
        <w:pStyle w:val="Normal1"/>
        <w:rPr>
          <w:rFonts w:ascii="Times New Roman" w:hAnsi="Times New Roman" w:cs="Times New Roman"/>
          <w:b/>
          <w:color w:val="auto"/>
          <w:sz w:val="24"/>
          <w:szCs w:val="24"/>
        </w:rPr>
      </w:pPr>
    </w:p>
    <w:p w14:paraId="4DBCD970" w14:textId="77777777" w:rsidR="00F10A10" w:rsidRPr="00DE6B45" w:rsidRDefault="00F10A10" w:rsidP="00F10A10">
      <w:pPr>
        <w:pStyle w:val="Normal1"/>
        <w:rPr>
          <w:rFonts w:ascii="Times New Roman" w:hAnsi="Times New Roman" w:cs="Times New Roman"/>
          <w:b/>
          <w:color w:val="auto"/>
          <w:sz w:val="24"/>
          <w:szCs w:val="24"/>
        </w:rPr>
      </w:pPr>
    </w:p>
    <w:p w14:paraId="0F73F4FE" w14:textId="77777777" w:rsidR="00F10A10" w:rsidRPr="00DE6B45" w:rsidRDefault="00F10A10" w:rsidP="00F10A10">
      <w:pPr>
        <w:pStyle w:val="Normal1"/>
        <w:rPr>
          <w:rFonts w:ascii="Times New Roman" w:hAnsi="Times New Roman" w:cs="Times New Roman"/>
          <w:color w:val="auto"/>
          <w:sz w:val="24"/>
          <w:szCs w:val="24"/>
          <w:vertAlign w:val="superscript"/>
        </w:rPr>
      </w:pPr>
    </w:p>
    <w:p w14:paraId="5C778C0E"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vertAlign w:val="superscript"/>
        </w:rPr>
        <w:t>1</w:t>
      </w:r>
      <w:r w:rsidRPr="00DE6B45">
        <w:rPr>
          <w:rFonts w:ascii="Times New Roman" w:hAnsi="Times New Roman" w:cs="Times New Roman"/>
          <w:color w:val="auto"/>
          <w:sz w:val="24"/>
          <w:szCs w:val="24"/>
        </w:rPr>
        <w:t xml:space="preserve">Icahn School of Medicine at Mount Sinai </w:t>
      </w:r>
    </w:p>
    <w:p w14:paraId="7144DC8F"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rPr>
        <w:t>1468 Madison Avenue, New York, NY</w:t>
      </w:r>
    </w:p>
    <w:p w14:paraId="79CE543B" w14:textId="77777777" w:rsidR="00F10A10" w:rsidRPr="00DE6B45" w:rsidRDefault="00F10A10" w:rsidP="00F10A10">
      <w:pPr>
        <w:pStyle w:val="Normal1"/>
        <w:rPr>
          <w:rFonts w:ascii="Times New Roman" w:hAnsi="Times New Roman" w:cs="Times New Roman"/>
          <w:color w:val="auto"/>
          <w:sz w:val="24"/>
          <w:szCs w:val="24"/>
        </w:rPr>
      </w:pPr>
    </w:p>
    <w:p w14:paraId="7B82460E"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vertAlign w:val="superscript"/>
        </w:rPr>
        <w:t xml:space="preserve">2 </w:t>
      </w:r>
      <w:r w:rsidRPr="00DE6B45">
        <w:rPr>
          <w:rFonts w:ascii="Times New Roman" w:hAnsi="Times New Roman" w:cs="Times New Roman"/>
          <w:color w:val="auto"/>
          <w:sz w:val="24"/>
          <w:szCs w:val="24"/>
        </w:rPr>
        <w:t>New York University School of Medicine</w:t>
      </w:r>
    </w:p>
    <w:p w14:paraId="4FC67335"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rPr>
        <w:t>550 1st Avenue, New York, NY 10016</w:t>
      </w:r>
    </w:p>
    <w:p w14:paraId="7B186D25" w14:textId="77777777" w:rsidR="00F10A10" w:rsidRPr="00DE6B45" w:rsidRDefault="00F10A10" w:rsidP="00F10A10">
      <w:pPr>
        <w:pStyle w:val="Normal1"/>
        <w:rPr>
          <w:rFonts w:ascii="Times New Roman" w:hAnsi="Times New Roman" w:cs="Times New Roman"/>
          <w:color w:val="auto"/>
          <w:sz w:val="24"/>
          <w:szCs w:val="24"/>
          <w:vertAlign w:val="superscript"/>
        </w:rPr>
      </w:pPr>
    </w:p>
    <w:p w14:paraId="73202398"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vertAlign w:val="superscript"/>
        </w:rPr>
        <w:t>3</w:t>
      </w:r>
      <w:r w:rsidRPr="00DE6B45">
        <w:rPr>
          <w:rFonts w:ascii="Times New Roman" w:hAnsi="Times New Roman" w:cs="Times New Roman"/>
          <w:color w:val="auto"/>
          <w:sz w:val="24"/>
          <w:szCs w:val="24"/>
        </w:rPr>
        <w:t>Albert Einstein College of Medicine</w:t>
      </w:r>
    </w:p>
    <w:p w14:paraId="33026180"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rPr>
        <w:t>1300 Morris Park Ave, Bronx, NY 10461</w:t>
      </w:r>
    </w:p>
    <w:p w14:paraId="7D6338E6" w14:textId="77777777" w:rsidR="00F10A10" w:rsidRPr="00DE6B45" w:rsidRDefault="00F10A10" w:rsidP="00F10A10">
      <w:pPr>
        <w:pStyle w:val="Normal1"/>
        <w:ind w:firstLine="2520"/>
        <w:rPr>
          <w:rFonts w:ascii="Times New Roman" w:hAnsi="Times New Roman" w:cs="Times New Roman"/>
          <w:color w:val="auto"/>
          <w:sz w:val="24"/>
          <w:szCs w:val="24"/>
        </w:rPr>
      </w:pPr>
    </w:p>
    <w:p w14:paraId="628AC1BE" w14:textId="77777777" w:rsidR="00F10A10" w:rsidRPr="00DE6B45" w:rsidRDefault="00F10A10" w:rsidP="00F10A10">
      <w:pPr>
        <w:pStyle w:val="Normal1"/>
        <w:rPr>
          <w:rFonts w:ascii="Times New Roman" w:hAnsi="Times New Roman" w:cs="Times New Roman"/>
          <w:color w:val="auto"/>
          <w:sz w:val="24"/>
          <w:szCs w:val="24"/>
        </w:rPr>
      </w:pPr>
      <w:proofErr w:type="gramStart"/>
      <w:r w:rsidRPr="00DE6B45">
        <w:rPr>
          <w:rFonts w:ascii="Times New Roman" w:hAnsi="Times New Roman" w:cs="Times New Roman"/>
          <w:color w:val="auto"/>
          <w:sz w:val="24"/>
          <w:szCs w:val="24"/>
          <w:vertAlign w:val="superscript"/>
        </w:rPr>
        <w:t xml:space="preserve">4 </w:t>
      </w:r>
      <w:proofErr w:type="spellStart"/>
      <w:r w:rsidRPr="00DE6B45">
        <w:rPr>
          <w:rFonts w:ascii="Times New Roman" w:hAnsi="Times New Roman" w:cs="Times New Roman"/>
          <w:color w:val="auto"/>
          <w:sz w:val="24"/>
          <w:szCs w:val="24"/>
        </w:rPr>
        <w:t>Northwell</w:t>
      </w:r>
      <w:proofErr w:type="spellEnd"/>
      <w:r w:rsidRPr="00DE6B45">
        <w:rPr>
          <w:rFonts w:ascii="Times New Roman" w:hAnsi="Times New Roman" w:cs="Times New Roman"/>
          <w:color w:val="auto"/>
          <w:sz w:val="24"/>
          <w:szCs w:val="24"/>
        </w:rPr>
        <w:t xml:space="preserve"> Long Island- Jewish Medical Center </w:t>
      </w:r>
      <w:proofErr w:type="gramEnd"/>
    </w:p>
    <w:p w14:paraId="00378F56"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rPr>
        <w:t>550 1st Avenue, New York, NY 10016</w:t>
      </w:r>
    </w:p>
    <w:p w14:paraId="13D23BD5" w14:textId="77777777" w:rsidR="00F10A10" w:rsidRPr="00DE6B45" w:rsidRDefault="00F10A10">
      <w:pPr>
        <w:rPr>
          <w:rFonts w:ascii="Times New Roman" w:hAnsi="Times New Roman" w:cs="Times New Roman"/>
          <w:b/>
          <w:color w:val="auto"/>
          <w:sz w:val="24"/>
          <w:szCs w:val="24"/>
          <w:u w:val="single"/>
        </w:rPr>
      </w:pPr>
    </w:p>
    <w:p w14:paraId="7D460A79" w14:textId="77777777" w:rsidR="00F10A10" w:rsidRPr="00DE6B45" w:rsidRDefault="00F10A10">
      <w:pPr>
        <w:rPr>
          <w:rFonts w:ascii="Times New Roman" w:hAnsi="Times New Roman" w:cs="Times New Roman"/>
          <w:b/>
          <w:color w:val="auto"/>
          <w:sz w:val="24"/>
          <w:szCs w:val="24"/>
          <w:u w:val="single"/>
        </w:rPr>
      </w:pPr>
    </w:p>
    <w:p w14:paraId="09E75CAB" w14:textId="77777777" w:rsidR="00F10A10" w:rsidRPr="00DE6B45" w:rsidRDefault="00F10A10">
      <w:pPr>
        <w:rPr>
          <w:rFonts w:ascii="Times New Roman" w:hAnsi="Times New Roman" w:cs="Times New Roman"/>
          <w:b/>
          <w:color w:val="auto"/>
          <w:sz w:val="24"/>
          <w:szCs w:val="24"/>
        </w:rPr>
      </w:pPr>
      <w:r w:rsidRPr="00DE6B45">
        <w:rPr>
          <w:rFonts w:ascii="Times New Roman" w:hAnsi="Times New Roman" w:cs="Times New Roman"/>
          <w:b/>
          <w:color w:val="auto"/>
          <w:sz w:val="24"/>
          <w:szCs w:val="24"/>
        </w:rPr>
        <w:t>Conflict of interests: None</w:t>
      </w:r>
    </w:p>
    <w:p w14:paraId="37911057" w14:textId="0BDACD63" w:rsidR="00F10A10" w:rsidRPr="00DE6B45" w:rsidRDefault="00F10A10">
      <w:pPr>
        <w:rPr>
          <w:rFonts w:ascii="Times New Roman" w:hAnsi="Times New Roman" w:cs="Times New Roman"/>
          <w:b/>
          <w:color w:val="auto"/>
          <w:sz w:val="24"/>
          <w:szCs w:val="24"/>
          <w:u w:val="single"/>
        </w:rPr>
      </w:pPr>
      <w:r w:rsidRPr="00DE6B45">
        <w:rPr>
          <w:rFonts w:ascii="Times New Roman" w:hAnsi="Times New Roman" w:cs="Times New Roman"/>
          <w:b/>
          <w:color w:val="auto"/>
          <w:sz w:val="24"/>
          <w:szCs w:val="24"/>
          <w:u w:val="single"/>
        </w:rPr>
        <w:br w:type="page"/>
      </w:r>
    </w:p>
    <w:p w14:paraId="76C27FDC" w14:textId="06E86143" w:rsidR="00F10A10" w:rsidRPr="00DE6B45" w:rsidRDefault="0016397B" w:rsidP="00E12F70">
      <w:pPr>
        <w:pStyle w:val="Normal1"/>
        <w:spacing w:line="480" w:lineRule="auto"/>
        <w:jc w:val="both"/>
        <w:rPr>
          <w:rFonts w:ascii="Times New Roman" w:hAnsi="Times New Roman" w:cs="Times New Roman"/>
          <w:b/>
          <w:color w:val="auto"/>
          <w:sz w:val="24"/>
          <w:szCs w:val="24"/>
          <w:u w:val="single"/>
        </w:rPr>
      </w:pPr>
      <w:r w:rsidRPr="00DE6B45">
        <w:rPr>
          <w:rFonts w:ascii="Times New Roman" w:hAnsi="Times New Roman" w:cs="Times New Roman"/>
          <w:b/>
          <w:color w:val="auto"/>
          <w:sz w:val="24"/>
          <w:szCs w:val="24"/>
          <w:u w:val="single"/>
        </w:rPr>
        <w:lastRenderedPageBreak/>
        <w:t xml:space="preserve">Abstract: </w:t>
      </w:r>
    </w:p>
    <w:p w14:paraId="24AB86D8" w14:textId="77777777" w:rsidR="0016397B" w:rsidRPr="00DE6B45" w:rsidRDefault="0016397B" w:rsidP="0016397B">
      <w:pPr>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Medical schools and teaching hospitals regard medical education as a core institutional value. In order for this education to progress, medical students and resident physicians must develop new skills throughout their time in training. Yet, when students are involved in the delivery of patient care, the value of education and training may be in opposition to a bioethical value necessary for delivering patient-centered care, nonmaleficence (“do no harm”). By including inexperienced students in the delivery of health care, there is inherently an increased risk of harm to patients. One way to mitigate this risk is to have all medical procedures, exams, and histories obtained by seasoned medical professionals. However, this would destroy the institution of medical education, and lead to a shortage of trained professionals.  Still, in order for medical education to be successful, students and their supervisors must balance principles of nonmaleficence with those of education in order to insure both excellent patient care and medical training, </w:t>
      </w:r>
    </w:p>
    <w:p w14:paraId="6360CE1B" w14:textId="77777777" w:rsidR="0016397B" w:rsidRPr="00DE6B45" w:rsidRDefault="0016397B" w:rsidP="0016397B">
      <w:pPr>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The virtue of </w:t>
      </w:r>
      <w:r w:rsidRPr="00DE6B45">
        <w:rPr>
          <w:rFonts w:ascii="Times New Roman" w:hAnsi="Times New Roman" w:cs="Times New Roman"/>
          <w:i/>
          <w:color w:val="auto"/>
          <w:sz w:val="24"/>
          <w:szCs w:val="24"/>
        </w:rPr>
        <w:t>nonmaleficence</w:t>
      </w:r>
      <w:r w:rsidRPr="00DE6B45">
        <w:rPr>
          <w:rFonts w:ascii="Times New Roman" w:hAnsi="Times New Roman" w:cs="Times New Roman"/>
          <w:color w:val="auto"/>
          <w:sz w:val="24"/>
          <w:szCs w:val="24"/>
        </w:rPr>
        <w:t xml:space="preserve"> in medical bioethics is derived from the Latin maxim “</w:t>
      </w:r>
      <w:proofErr w:type="spellStart"/>
      <w:r w:rsidRPr="00DE6B45">
        <w:rPr>
          <w:rFonts w:ascii="Times New Roman" w:hAnsi="Times New Roman" w:cs="Times New Roman"/>
          <w:color w:val="auto"/>
          <w:sz w:val="24"/>
          <w:szCs w:val="24"/>
        </w:rPr>
        <w:t>primum</w:t>
      </w:r>
      <w:proofErr w:type="spellEnd"/>
      <w:r w:rsidRPr="00DE6B45">
        <w:rPr>
          <w:rFonts w:ascii="Times New Roman" w:hAnsi="Times New Roman" w:cs="Times New Roman"/>
          <w:color w:val="auto"/>
          <w:sz w:val="24"/>
          <w:szCs w:val="24"/>
        </w:rPr>
        <w:t xml:space="preserve"> non </w:t>
      </w:r>
      <w:proofErr w:type="spellStart"/>
      <w:r w:rsidRPr="00DE6B45">
        <w:rPr>
          <w:rFonts w:ascii="Times New Roman" w:hAnsi="Times New Roman" w:cs="Times New Roman"/>
          <w:color w:val="auto"/>
          <w:sz w:val="24"/>
          <w:szCs w:val="24"/>
        </w:rPr>
        <w:t>nocere</w:t>
      </w:r>
      <w:proofErr w:type="spellEnd"/>
      <w:r w:rsidRPr="00DE6B45">
        <w:rPr>
          <w:rFonts w:ascii="Times New Roman" w:hAnsi="Times New Roman" w:cs="Times New Roman"/>
          <w:color w:val="auto"/>
          <w:sz w:val="24"/>
          <w:szCs w:val="24"/>
        </w:rPr>
        <w:t xml:space="preserve">”, translated “first, do no harm”. Functionally, this principle reminds practitioners that every medical action should be weighed against all benefits, risks, and consequences, and that occasionally the best treatment may be no treatment. One example of </w:t>
      </w:r>
      <w:r w:rsidRPr="00DE6B45">
        <w:rPr>
          <w:rFonts w:ascii="Times New Roman" w:hAnsi="Times New Roman" w:cs="Times New Roman"/>
          <w:i/>
          <w:color w:val="auto"/>
          <w:sz w:val="24"/>
          <w:szCs w:val="24"/>
        </w:rPr>
        <w:t>nonmaleficence</w:t>
      </w:r>
      <w:r w:rsidRPr="00DE6B45">
        <w:rPr>
          <w:rFonts w:ascii="Times New Roman" w:hAnsi="Times New Roman" w:cs="Times New Roman"/>
          <w:color w:val="auto"/>
          <w:sz w:val="24"/>
          <w:szCs w:val="24"/>
        </w:rPr>
        <w:t xml:space="preserve"> includes a physician choosing to forgo ordering a CT scan after an informative physical exam to minimize radiation exposure for the patient. Intrinsically linked to the principle of nonmaleficence, is the physician’s role as a healer, not simply one that attempts to cure disease. It is the interplay between this role, and between the practice of nonmaleficence, that allows physicians to strive to maximize both short-, and long-term treatment of their patients. For example, in palliative medicine physicians will often elect to provide comfort at the end of life rather than extend life saving measures. Medical education, by virtue of its duel role in training and in patient care, may at times be in direct contrast to these values.</w:t>
      </w:r>
    </w:p>
    <w:p w14:paraId="13CFC025" w14:textId="77777777" w:rsidR="0016397B" w:rsidRPr="00DE6B45" w:rsidRDefault="0016397B" w:rsidP="0016397B">
      <w:pPr>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In medical education do-no-harm can also be applied to performing tasks appropriate to individuals’ level of competence and training, where each participating agent maintains responsibilities derived from their qualifications. Students, residents, and attending physicians alike maintain a beneficence-based responsibility to patients. Furthermore, attending physicians have a fiduciary responsibility to educate younger generations of doctors. Here, we present a broad discussion of the ethical dilemmas raised by the interaction of medical education and current patient care. Students and residents must respect the limitations of their knowledge and abilities. They should engage in sound do-no-harm-medicine by (1) deferring to supervising senior physicians, while actively attempting to gain proficiency in areas of weakness, (2) actively seeking good mentors for clinical guidance and (3) maintaining an inquisitive nature that continually seeks out better understandings of physiology, pathophysiology, and management options for all disease states a trainee may encounter. </w:t>
      </w:r>
    </w:p>
    <w:p w14:paraId="2C070730" w14:textId="240B1938" w:rsidR="0016397B" w:rsidRPr="00DE6B45" w:rsidRDefault="0016397B" w:rsidP="0016397B">
      <w:pPr>
        <w:rPr>
          <w:rFonts w:ascii="Times New Roman" w:hAnsi="Times New Roman" w:cs="Times New Roman"/>
          <w:b/>
          <w:color w:val="auto"/>
          <w:sz w:val="24"/>
          <w:szCs w:val="24"/>
          <w:u w:val="single"/>
        </w:rPr>
      </w:pPr>
      <w:r w:rsidRPr="00DE6B45">
        <w:rPr>
          <w:rFonts w:ascii="Times New Roman" w:hAnsi="Times New Roman" w:cs="Times New Roman"/>
          <w:b/>
          <w:color w:val="auto"/>
          <w:sz w:val="24"/>
          <w:szCs w:val="24"/>
          <w:u w:val="single"/>
        </w:rPr>
        <w:br w:type="page"/>
      </w:r>
    </w:p>
    <w:p w14:paraId="071F1583" w14:textId="625B5802" w:rsidR="00796C3E" w:rsidRPr="00DE6B45" w:rsidRDefault="00E12F70"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b/>
          <w:color w:val="auto"/>
          <w:sz w:val="24"/>
          <w:szCs w:val="24"/>
          <w:u w:val="single"/>
        </w:rPr>
        <w:lastRenderedPageBreak/>
        <w:t>Background</w:t>
      </w:r>
      <w:r w:rsidR="00185895" w:rsidRPr="00DE6B45">
        <w:rPr>
          <w:rFonts w:ascii="Times New Roman" w:hAnsi="Times New Roman" w:cs="Times New Roman"/>
          <w:b/>
          <w:color w:val="auto"/>
          <w:sz w:val="24"/>
          <w:szCs w:val="24"/>
          <w:u w:val="single"/>
        </w:rPr>
        <w:t>:</w:t>
      </w:r>
    </w:p>
    <w:p w14:paraId="4E88F551" w14:textId="77777777" w:rsidR="00796C3E" w:rsidRPr="00DE6B45" w:rsidRDefault="00796C3E" w:rsidP="00E12F70">
      <w:pPr>
        <w:pStyle w:val="Normal1"/>
        <w:spacing w:line="480" w:lineRule="auto"/>
        <w:jc w:val="both"/>
        <w:rPr>
          <w:rFonts w:ascii="Times New Roman" w:hAnsi="Times New Roman" w:cs="Times New Roman"/>
          <w:color w:val="auto"/>
          <w:sz w:val="24"/>
          <w:szCs w:val="24"/>
        </w:rPr>
      </w:pPr>
    </w:p>
    <w:p w14:paraId="39F72A51" w14:textId="0E47CA19" w:rsidR="00796C3E" w:rsidRPr="00DE6B45" w:rsidRDefault="00185895" w:rsidP="00E12F70">
      <w:pPr>
        <w:pStyle w:val="Normal1"/>
        <w:spacing w:line="480" w:lineRule="auto"/>
        <w:jc w:val="both"/>
        <w:rPr>
          <w:rFonts w:ascii="Times New Roman" w:hAnsi="Times New Roman" w:cs="Times New Roman"/>
          <w:i/>
          <w:color w:val="auto"/>
          <w:sz w:val="24"/>
          <w:szCs w:val="24"/>
        </w:rPr>
      </w:pPr>
      <w:r w:rsidRPr="00DE6B45">
        <w:rPr>
          <w:rFonts w:ascii="Times New Roman" w:hAnsi="Times New Roman" w:cs="Times New Roman"/>
          <w:b/>
          <w:i/>
          <w:color w:val="auto"/>
          <w:sz w:val="24"/>
          <w:szCs w:val="24"/>
        </w:rPr>
        <w:t>Ethics in Medicine</w:t>
      </w:r>
    </w:p>
    <w:p w14:paraId="7320D2C2" w14:textId="77777777" w:rsidR="00F57B03" w:rsidRPr="00DE6B45" w:rsidRDefault="00F57B03" w:rsidP="00E12F70">
      <w:pPr>
        <w:pStyle w:val="Normal1"/>
        <w:spacing w:line="480" w:lineRule="auto"/>
        <w:jc w:val="both"/>
        <w:rPr>
          <w:rFonts w:ascii="Times New Roman" w:hAnsi="Times New Roman" w:cs="Times New Roman"/>
          <w:i/>
          <w:color w:val="auto"/>
          <w:sz w:val="24"/>
          <w:szCs w:val="24"/>
        </w:rPr>
      </w:pPr>
    </w:p>
    <w:p w14:paraId="79807FC1" w14:textId="6A7898B4"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Within the history of </w:t>
      </w:r>
      <w:ins w:id="0" w:author="Steven Girdler" w:date="2018-09-05T13:10:00Z">
        <w:r w:rsidR="00A937BE">
          <w:rPr>
            <w:rFonts w:ascii="Times New Roman" w:hAnsi="Times New Roman" w:cs="Times New Roman"/>
            <w:color w:val="auto"/>
            <w:sz w:val="24"/>
            <w:szCs w:val="24"/>
          </w:rPr>
          <w:t>medical education</w:t>
        </w:r>
      </w:ins>
      <w:del w:id="1" w:author="Steven Girdler" w:date="2018-09-05T13:10:00Z">
        <w:r w:rsidRPr="00DE6B45" w:rsidDel="00A937BE">
          <w:rPr>
            <w:rFonts w:ascii="Times New Roman" w:hAnsi="Times New Roman" w:cs="Times New Roman"/>
            <w:color w:val="auto"/>
            <w:sz w:val="24"/>
            <w:szCs w:val="24"/>
          </w:rPr>
          <w:delText>medicine in the United States</w:delText>
        </w:r>
      </w:del>
      <w:r w:rsidRPr="00DE6B45">
        <w:rPr>
          <w:rFonts w:ascii="Times New Roman" w:hAnsi="Times New Roman" w:cs="Times New Roman"/>
          <w:color w:val="auto"/>
          <w:sz w:val="24"/>
          <w:szCs w:val="24"/>
        </w:rPr>
        <w:t>, the identification of ethical standards for the profession predates even the idea of educational standards for medical schools or residency programs</w:t>
      </w:r>
      <w:r w:rsidR="00E12F70" w:rsidRPr="00DE6B45">
        <w:rPr>
          <w:rStyle w:val="FootnoteReference"/>
          <w:rFonts w:ascii="Times New Roman" w:hAnsi="Times New Roman" w:cs="Times New Roman"/>
          <w:color w:val="auto"/>
          <w:sz w:val="24"/>
          <w:szCs w:val="24"/>
        </w:rPr>
        <w:fldChar w:fldCharType="begin" w:fldLock="1"/>
      </w:r>
      <w:r w:rsidR="000F177F">
        <w:rPr>
          <w:rFonts w:ascii="Times New Roman" w:hAnsi="Times New Roman" w:cs="Times New Roman"/>
          <w:color w:val="auto"/>
          <w:sz w:val="24"/>
          <w:szCs w:val="24"/>
        </w:rPr>
        <w:instrText>ADDIN CSL_CITATION { "citationItems" : [ { "id" : "ITEM-1", "itemData" : { "URL" : "http://www.acgme.org/About-Us/Overview/History-of-Medical-Education", "accessed" : { "date-parts" : [ [ "2017", "1", "24" ] ] }, "author" : [ { "dropping-particle" : "", "family" : "Taradejna", "given" : "Cynthia", "non-dropping-particle" : "", "parse-names" : false, "suffix" : "" } ], "container-title" : "ACGME History of Medical Education", "id" : "ITEM-1", "issued" : { "date-parts" : [ [ "2007" ] ] }, "title" : "History of Medical Education", "type" : "webpage" }, "uris" : [ "http://www.mendeley.com/documents/?uuid=e286d4e8-cfbd-3c82-a90c-f67b4aaa0c54" ] } ], "mendeley" : { "formattedCitation" : "[1]", "plainTextFormattedCitation" : "[1]", "previouslyFormattedCitation" : "[1]"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[1]</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The American Medical Association (AMA) was first created in 1847 with the primary goal of raising ethical standards of medicine in the United States. In 1858 the AMA Counsel of Ethical and Judicial Affairs was established in order to implement an ethics code for the American medical profession.  Both of these institutions arose before the Association of American Medical Colleges was founded in 1876, before the first residency program was established at Johns Hopkins Hospital in 1889, and before the Flexner Report was published to assess the quality of medical education in the Unites States in 1910.</w:t>
      </w:r>
      <w:ins w:id="2" w:author="Steven Girdler" w:date="2018-09-05T13:15:00Z">
        <w:r w:rsidR="000F177F">
          <w:rPr>
            <w:rFonts w:ascii="Times New Roman" w:hAnsi="Times New Roman" w:cs="Times New Roman"/>
            <w:color w:val="auto"/>
            <w:sz w:val="24"/>
            <w:szCs w:val="24"/>
          </w:rPr>
          <w:t xml:space="preserve"> In other countries around the world there was a </w:t>
        </w:r>
      </w:ins>
      <w:ins w:id="3" w:author="Steven Girdler" w:date="2018-09-05T13:16:00Z">
        <w:r w:rsidR="000F177F">
          <w:rPr>
            <w:rFonts w:ascii="Times New Roman" w:hAnsi="Times New Roman" w:cs="Times New Roman"/>
            <w:color w:val="auto"/>
            <w:sz w:val="24"/>
            <w:szCs w:val="24"/>
          </w:rPr>
          <w:t>parallel</w:t>
        </w:r>
      </w:ins>
      <w:ins w:id="4" w:author="Steven Girdler" w:date="2018-09-05T13:15:00Z">
        <w:r w:rsidR="000F177F">
          <w:rPr>
            <w:rFonts w:ascii="Times New Roman" w:hAnsi="Times New Roman" w:cs="Times New Roman"/>
            <w:color w:val="auto"/>
            <w:sz w:val="24"/>
            <w:szCs w:val="24"/>
          </w:rPr>
          <w:t xml:space="preserve"> identification of ethical standards</w:t>
        </w:r>
      </w:ins>
      <w:ins w:id="5" w:author="Steven Girdler" w:date="2018-09-05T13:18:00Z">
        <w:r w:rsidR="000F177F">
          <w:rPr>
            <w:rFonts w:ascii="Times New Roman" w:hAnsi="Times New Roman" w:cs="Times New Roman"/>
            <w:color w:val="auto"/>
            <w:sz w:val="24"/>
            <w:szCs w:val="24"/>
          </w:rPr>
          <w:t xml:space="preserve"> in the profession of medicine</w:t>
        </w:r>
      </w:ins>
      <w:ins w:id="6" w:author="Steven Girdler" w:date="2018-09-05T13:20:00Z">
        <w:r w:rsidR="000F177F">
          <w:rPr>
            <w:rFonts w:ascii="Times New Roman" w:hAnsi="Times New Roman" w:cs="Times New Roman"/>
            <w:color w:val="auto"/>
            <w:sz w:val="24"/>
            <w:szCs w:val="24"/>
          </w:rPr>
          <w:fldChar w:fldCharType="begin" w:fldLock="1"/>
        </w:r>
      </w:ins>
      <w:r w:rsidR="000F177F">
        <w:rPr>
          <w:rFonts w:ascii="Times New Roman" w:hAnsi="Times New Roman" w:cs="Times New Roman"/>
          <w:color w:val="auto"/>
          <w:sz w:val="24"/>
          <w:szCs w:val="24"/>
        </w:rPr>
        <w:instrText>ADDIN CSL_CITATION { "citationItems" : [ { "id" : "ITEM-1", "itemData" : { "ISSN" : "0141-0768", "PMID" : "12042370", "author" : [ { "dropping-particle" : "", "family" : "Zumla", "given" : "Alimuddin", "non-dropping-particle" : "", "parse-names" : false, "suffix" : "" }, { "dropping-particle" : "", "family" : "Costello", "given" : "Anthony", "non-dropping-particle" : "", "parse-names" : false, "suffix" : "" } ], "container-title" : "Journal of the Royal Society of Medicine", "id" : "ITEM-1", "issue" : "6", "issued" : { "date-parts" : [ [ "2002", "6" ] ] }, "page" : "275-6", "publisher" : "Royal Society of Medicine Press", "title" : "Ethics of healthcare research in developing countries.", "type" : "article-journal", "volume" : "95" }, "uris" : [ "http://www.mendeley.com/documents/?uuid=e6053a1f-bdb3-3485-a3e1-b08e803ef144" ] } ], "mendeley" : { "formattedCitation" : "[2]", "plainTextFormattedCitation" : "[2]", "previouslyFormattedCitation" : "[2]" }, "properties" : {  }, "schema" : "https://github.com/citation-style-language/schema/raw/master/csl-citation.json" }</w:instrText>
      </w:r>
      <w:r w:rsidR="000F177F">
        <w:rPr>
          <w:rFonts w:ascii="Times New Roman" w:hAnsi="Times New Roman" w:cs="Times New Roman"/>
          <w:color w:val="auto"/>
          <w:sz w:val="24"/>
          <w:szCs w:val="24"/>
        </w:rPr>
        <w:fldChar w:fldCharType="separate"/>
      </w:r>
      <w:r w:rsidR="000F177F" w:rsidRPr="000F177F">
        <w:rPr>
          <w:rFonts w:ascii="Times New Roman" w:hAnsi="Times New Roman" w:cs="Times New Roman"/>
          <w:noProof/>
          <w:color w:val="auto"/>
          <w:sz w:val="24"/>
          <w:szCs w:val="24"/>
        </w:rPr>
        <w:t>[2]</w:t>
      </w:r>
      <w:ins w:id="7" w:author="Steven Girdler" w:date="2018-09-05T13:20:00Z">
        <w:r w:rsidR="000F177F">
          <w:rPr>
            <w:rFonts w:ascii="Times New Roman" w:hAnsi="Times New Roman" w:cs="Times New Roman"/>
            <w:color w:val="auto"/>
            <w:sz w:val="24"/>
            <w:szCs w:val="24"/>
          </w:rPr>
          <w:fldChar w:fldCharType="end"/>
        </w:r>
      </w:ins>
      <w:bookmarkStart w:id="8" w:name="_GoBack"/>
      <w:bookmarkEnd w:id="8"/>
      <w:ins w:id="9" w:author="Steven Girdler" w:date="2018-09-05T13:15:00Z">
        <w:r w:rsidR="000F177F">
          <w:rPr>
            <w:rFonts w:ascii="Times New Roman" w:hAnsi="Times New Roman" w:cs="Times New Roman"/>
            <w:color w:val="auto"/>
            <w:sz w:val="24"/>
            <w:szCs w:val="24"/>
          </w:rPr>
          <w:t xml:space="preserve">. </w:t>
        </w:r>
      </w:ins>
      <w:del w:id="10" w:author="Steven Girdler" w:date="2018-09-05T13:17:00Z">
        <w:r w:rsidRPr="00DE6B45" w:rsidDel="000F177F">
          <w:rPr>
            <w:rFonts w:ascii="Times New Roman" w:hAnsi="Times New Roman" w:cs="Times New Roman"/>
            <w:color w:val="auto"/>
            <w:sz w:val="24"/>
            <w:szCs w:val="24"/>
          </w:rPr>
          <w:delText xml:space="preserve"> </w:delText>
        </w:r>
      </w:del>
      <w:r w:rsidRPr="00DE6B45">
        <w:rPr>
          <w:rFonts w:ascii="Times New Roman" w:hAnsi="Times New Roman" w:cs="Times New Roman"/>
          <w:color w:val="auto"/>
          <w:sz w:val="24"/>
          <w:szCs w:val="24"/>
        </w:rPr>
        <w:t>It stands that medical education</w:t>
      </w:r>
      <w:r w:rsidR="00B76762"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 xml:space="preserve">in the modern era has prioritized patient-centered and ethical care since its inception. </w:t>
      </w:r>
    </w:p>
    <w:p w14:paraId="51B20B92" w14:textId="0ED39C81" w:rsidR="00185895"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Intrinsically linked to the ethics of medicine, is the physician’s role as a </w:t>
      </w:r>
      <w:r w:rsidRPr="00DE6B45">
        <w:rPr>
          <w:rFonts w:ascii="Times New Roman" w:hAnsi="Times New Roman" w:cs="Times New Roman"/>
          <w:i/>
          <w:color w:val="auto"/>
          <w:sz w:val="24"/>
          <w:szCs w:val="24"/>
        </w:rPr>
        <w:t xml:space="preserve">healer- </w:t>
      </w:r>
      <w:r w:rsidRPr="00DE6B45">
        <w:rPr>
          <w:rFonts w:ascii="Times New Roman" w:hAnsi="Times New Roman" w:cs="Times New Roman"/>
          <w:color w:val="auto"/>
          <w:sz w:val="24"/>
          <w:szCs w:val="24"/>
        </w:rPr>
        <w:t xml:space="preserve">not simply one that cures disease. It is the interplay between this role and nonmaleficence that allows physicians to strive to identify the goals of treatment for each individual person they are caring for. The management of end-of-life care is an often-cited example of the above. An experienced, non-maleficent physician will help guide each individual person and their family through these </w:t>
      </w:r>
      <w:proofErr w:type="gramStart"/>
      <w:r w:rsidRPr="00DE6B45">
        <w:rPr>
          <w:rFonts w:ascii="Times New Roman" w:hAnsi="Times New Roman" w:cs="Times New Roman"/>
          <w:color w:val="auto"/>
          <w:sz w:val="24"/>
          <w:szCs w:val="24"/>
        </w:rPr>
        <w:t>challenging</w:t>
      </w:r>
      <w:proofErr w:type="gramEnd"/>
      <w:r w:rsidRPr="00DE6B45">
        <w:rPr>
          <w:rFonts w:ascii="Times New Roman" w:hAnsi="Times New Roman" w:cs="Times New Roman"/>
          <w:color w:val="auto"/>
          <w:sz w:val="24"/>
          <w:szCs w:val="24"/>
        </w:rPr>
        <w:t xml:space="preserve"> and difficult decisions.</w:t>
      </w:r>
      <w:r w:rsidR="00B70B24"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 xml:space="preserve">In so doing, the bioethical principles of </w:t>
      </w:r>
      <w:r w:rsidR="00B76762" w:rsidRPr="00DE6B45">
        <w:rPr>
          <w:rFonts w:ascii="Times New Roman" w:hAnsi="Times New Roman" w:cs="Times New Roman"/>
          <w:color w:val="auto"/>
          <w:sz w:val="24"/>
          <w:szCs w:val="24"/>
        </w:rPr>
        <w:t xml:space="preserve">nonmaleficence </w:t>
      </w:r>
      <w:r w:rsidRPr="00DE6B45">
        <w:rPr>
          <w:rFonts w:ascii="Times New Roman" w:hAnsi="Times New Roman" w:cs="Times New Roman"/>
          <w:color w:val="auto"/>
          <w:sz w:val="24"/>
          <w:szCs w:val="24"/>
        </w:rPr>
        <w:t xml:space="preserve">autonomy, beneficence, and justice are also fulfilled. These principles have been established and </w:t>
      </w:r>
      <w:r w:rsidRPr="00DE6B45">
        <w:rPr>
          <w:rFonts w:ascii="Times New Roman" w:hAnsi="Times New Roman" w:cs="Times New Roman"/>
          <w:color w:val="auto"/>
          <w:sz w:val="24"/>
          <w:szCs w:val="24"/>
        </w:rPr>
        <w:lastRenderedPageBreak/>
        <w:t>promoted as the core institutional values of the medical profession for decades. During training, medical students and residents must learn not only the abstractions of physiology and pathology, but also the humanism embodied in their chosen profession.</w:t>
      </w:r>
    </w:p>
    <w:p w14:paraId="3672AEA4" w14:textId="77777777" w:rsidR="00185895" w:rsidRPr="00DE6B45" w:rsidRDefault="00185895" w:rsidP="00E12F70">
      <w:pPr>
        <w:pStyle w:val="Normal1"/>
        <w:spacing w:line="480" w:lineRule="auto"/>
        <w:jc w:val="both"/>
        <w:rPr>
          <w:rFonts w:ascii="Times New Roman" w:hAnsi="Times New Roman" w:cs="Times New Roman"/>
          <w:color w:val="auto"/>
          <w:sz w:val="24"/>
          <w:szCs w:val="24"/>
        </w:rPr>
      </w:pPr>
    </w:p>
    <w:p w14:paraId="68A291CF" w14:textId="6EB4199F" w:rsidR="00796C3E" w:rsidRPr="00DE6B45" w:rsidRDefault="00185895"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b/>
          <w:color w:val="auto"/>
          <w:sz w:val="24"/>
          <w:szCs w:val="24"/>
        </w:rPr>
        <w:t>Nonmaleficence as an ethical tenet</w:t>
      </w:r>
    </w:p>
    <w:p w14:paraId="3FC08FEF" w14:textId="77777777" w:rsidR="00796C3E" w:rsidRPr="00DE6B45" w:rsidRDefault="00796C3E" w:rsidP="00E12F70">
      <w:pPr>
        <w:pStyle w:val="Normal1"/>
        <w:spacing w:line="480" w:lineRule="auto"/>
        <w:jc w:val="both"/>
        <w:rPr>
          <w:rFonts w:ascii="Times New Roman" w:hAnsi="Times New Roman" w:cs="Times New Roman"/>
          <w:color w:val="auto"/>
          <w:sz w:val="24"/>
          <w:szCs w:val="24"/>
        </w:rPr>
      </w:pPr>
    </w:p>
    <w:p w14:paraId="787C10B0" w14:textId="17619585" w:rsidR="00C71AC6"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One core bioethical principle is that of </w:t>
      </w:r>
      <w:r w:rsidRPr="00DE6B45">
        <w:rPr>
          <w:rFonts w:ascii="Times New Roman" w:hAnsi="Times New Roman" w:cs="Times New Roman"/>
          <w:i/>
          <w:color w:val="auto"/>
          <w:sz w:val="24"/>
          <w:szCs w:val="24"/>
        </w:rPr>
        <w:t>nonmaleficence</w:t>
      </w:r>
      <w:r w:rsidRPr="00DE6B45">
        <w:rPr>
          <w:rFonts w:ascii="Times New Roman" w:hAnsi="Times New Roman" w:cs="Times New Roman"/>
          <w:color w:val="auto"/>
          <w:sz w:val="24"/>
          <w:szCs w:val="24"/>
        </w:rPr>
        <w:t>, which requires that physicians do no harm to the people they have pledged to help</w:t>
      </w:r>
      <w:r w:rsidR="00E12F70" w:rsidRPr="00DE6B45">
        <w:rPr>
          <w:rStyle w:val="FootnoteReference"/>
          <w:rFonts w:ascii="Times New Roman" w:hAnsi="Times New Roman" w:cs="Times New Roman"/>
          <w:color w:val="auto"/>
          <w:sz w:val="24"/>
          <w:szCs w:val="24"/>
        </w:rPr>
        <w:fldChar w:fldCharType="begin" w:fldLock="1"/>
      </w:r>
      <w:r w:rsidR="000F177F">
        <w:rPr>
          <w:rFonts w:ascii="Times New Roman" w:hAnsi="Times New Roman" w:cs="Times New Roman"/>
          <w:color w:val="auto"/>
          <w:sz w:val="24"/>
          <w:szCs w:val="24"/>
        </w:rPr>
        <w:instrText>ADDIN CSL_CITATION { "citationItems" : [ { "id" : "ITEM-1", "itemData" : { "ISBN" : "0195024877", "abstract" : "This book offers a systematic analysis of the moral principles that should apply to biomedicine. We understand \"biomedical ethics\" as one type of applied ethics. In our discussions of ethical theory per se, we offer anaylses of levels of moral deliberation and justification and of the ways two major approaches interpret principles, rules, and judgments. The systematic core of the book presents four fundamental moral principles--autonomy, beneficence, nonmaleficence, and justice. Morality and ethical theory. Moral dilemmas and moral reasoning ; Ethical theories and biomedical ethics ; Tests of ethical theories ; Moral and nonmoral action-guides -- Utilitarian and deontological theories. Utilitarianism ; Deontological theories ; The place of rules ; Rights -- The principle of autonomy. The concept of autonomy ; Informed consent ; Refusal of treatment ; Autonomous suicide -- The principle of nonmaleficence. The concept of nonmaleficence ; The principle of double effect ; Killing and letting die ; Optional and obligatory means of treatment ; Who should decide? -- The principle of beneficence. The concept of beneficence ; Costs and benefits ; Paternalism -- The principle of justice. The concept of justice ; Material principles of justice ; Relevant properties ; Fair opportunity ; Macroallocation ; Microallocation -- The professional and patient relationship. The principle of veracity ; The rule of confidentiality ; Conflicts among contractual and role obligations -- Ideals, virtues, and integrity. Ideals ; Virtues and character ; Integrity and conscience.", "author" : [ { "dropping-particle" : "", "family" : "Beauchamp", "given" : "Tom L.", "non-dropping-particle" : "", "parse-names" : false, "suffix" : "" }, { "dropping-particle" : "", "family" : "Childress", "given" : "James F.", "non-dropping-particle" : "", "parse-names" : false, "suffix" : "" } ], "id" : "ITEM-1", "issued" : { "date-parts" : [ [ "1979" ] ] }, "number-of-pages" : "314", "publisher" : "Oxford University Press", "publisher-place" : "New York :", "title" : "Principles of biomedical ethics", "type" : "book" }, "uris" : [ "http://www.mendeley.com/documents/?uuid=0b7ee0d5-a483-3326-8dc5-396f6d510824" ] } ], "mendeley" : { "formattedCitation" : "[3]", "plainTextFormattedCitation" : "[3]", "previouslyFormattedCitation" : "[3]"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0F177F" w:rsidRPr="000F177F">
        <w:rPr>
          <w:rFonts w:ascii="Times New Roman" w:hAnsi="Times New Roman" w:cs="Times New Roman"/>
          <w:noProof/>
          <w:color w:val="auto"/>
          <w:sz w:val="24"/>
          <w:szCs w:val="24"/>
        </w:rPr>
        <w:t>[3]</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It is consistent with the classic Latin phrase, “</w:t>
      </w:r>
      <w:proofErr w:type="spellStart"/>
      <w:r w:rsidRPr="00DE6B45">
        <w:rPr>
          <w:rFonts w:ascii="Times New Roman" w:hAnsi="Times New Roman" w:cs="Times New Roman"/>
          <w:color w:val="auto"/>
          <w:sz w:val="24"/>
          <w:szCs w:val="24"/>
        </w:rPr>
        <w:t>primum</w:t>
      </w:r>
      <w:proofErr w:type="spellEnd"/>
      <w:r w:rsidRPr="00DE6B45">
        <w:rPr>
          <w:rFonts w:ascii="Times New Roman" w:hAnsi="Times New Roman" w:cs="Times New Roman"/>
          <w:color w:val="auto"/>
          <w:sz w:val="24"/>
          <w:szCs w:val="24"/>
        </w:rPr>
        <w:t xml:space="preserve"> non </w:t>
      </w:r>
      <w:proofErr w:type="spellStart"/>
      <w:r w:rsidRPr="00DE6B45">
        <w:rPr>
          <w:rFonts w:ascii="Times New Roman" w:hAnsi="Times New Roman" w:cs="Times New Roman"/>
          <w:color w:val="auto"/>
          <w:sz w:val="24"/>
          <w:szCs w:val="24"/>
        </w:rPr>
        <w:t>nocere</w:t>
      </w:r>
      <w:proofErr w:type="spellEnd"/>
      <w:r w:rsidRPr="00DE6B45">
        <w:rPr>
          <w:rFonts w:ascii="Times New Roman" w:hAnsi="Times New Roman" w:cs="Times New Roman"/>
          <w:color w:val="auto"/>
          <w:sz w:val="24"/>
          <w:szCs w:val="24"/>
        </w:rPr>
        <w:t>”: “first, do no harm”. This principle reminds practitioners that benefits of medical action should always be weighed against all</w:t>
      </w:r>
      <w:r w:rsidR="00B76762"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 xml:space="preserve">risks and consequences, and that occasionally the best treatment may be no treatment. In medical education do-no-harm can also be applied to performing tasks appropriate to individuals’ level of competence and training, where each participating agent maintains responsibilities derived from their qualifications. As such, students or residents may violate this principle when they act prematurely and perform tasks outside of their respective scopes of practice.  For example, medical students during training may need to learn how to obtain peripheral intravenous access. However, practicing this skill may potentially result in unnecessary patient morbidity, such as prolonged procedure time, repeat procedures, and increased risk of </w:t>
      </w:r>
      <w:r w:rsidR="00A2214F" w:rsidRPr="00DE6B45">
        <w:rPr>
          <w:rFonts w:ascii="Times New Roman" w:hAnsi="Times New Roman" w:cs="Times New Roman"/>
          <w:color w:val="auto"/>
          <w:sz w:val="24"/>
          <w:szCs w:val="24"/>
        </w:rPr>
        <w:t xml:space="preserve">hematoma, </w:t>
      </w:r>
      <w:r w:rsidRPr="00DE6B45">
        <w:rPr>
          <w:rFonts w:ascii="Times New Roman" w:hAnsi="Times New Roman" w:cs="Times New Roman"/>
          <w:color w:val="auto"/>
          <w:sz w:val="24"/>
          <w:szCs w:val="24"/>
        </w:rPr>
        <w:t>contamination</w:t>
      </w:r>
      <w:r w:rsidR="00A2214F" w:rsidRPr="00DE6B45">
        <w:rPr>
          <w:rFonts w:ascii="Times New Roman" w:hAnsi="Times New Roman" w:cs="Times New Roman"/>
          <w:color w:val="auto"/>
          <w:sz w:val="24"/>
          <w:szCs w:val="24"/>
        </w:rPr>
        <w:t xml:space="preserve"> and</w:t>
      </w:r>
      <w:r w:rsidRPr="00DE6B45">
        <w:rPr>
          <w:rFonts w:ascii="Times New Roman" w:hAnsi="Times New Roman" w:cs="Times New Roman"/>
          <w:color w:val="auto"/>
          <w:sz w:val="24"/>
          <w:szCs w:val="24"/>
        </w:rPr>
        <w:t xml:space="preserve"> infection. Often, physicians-in-training are unknowingly asked to weigh the patients rights to no-harm with their own need to learn.  In many cases, the solution to such scenarios i</w:t>
      </w:r>
      <w:r w:rsidR="00B76762" w:rsidRPr="00DE6B45">
        <w:rPr>
          <w:rFonts w:ascii="Times New Roman" w:hAnsi="Times New Roman" w:cs="Times New Roman"/>
          <w:color w:val="auto"/>
          <w:sz w:val="24"/>
          <w:szCs w:val="24"/>
        </w:rPr>
        <w:t>s</w:t>
      </w:r>
      <w:r w:rsidRPr="00DE6B45">
        <w:rPr>
          <w:rFonts w:ascii="Times New Roman" w:hAnsi="Times New Roman" w:cs="Times New Roman"/>
          <w:color w:val="auto"/>
          <w:sz w:val="24"/>
          <w:szCs w:val="24"/>
        </w:rPr>
        <w:t xml:space="preserve"> to permit invasive learning opportunities when the patients’ potential for loss or harm is judged minimal. For example, a new orthopedics intern would not be permitted the opportunity to perform a complete open reduction internal fixation of a broken bone independently, a situation in which the opportunity </w:t>
      </w:r>
      <w:r w:rsidRPr="00DE6B45">
        <w:rPr>
          <w:rFonts w:ascii="Times New Roman" w:hAnsi="Times New Roman" w:cs="Times New Roman"/>
          <w:color w:val="auto"/>
          <w:sz w:val="24"/>
          <w:szCs w:val="24"/>
        </w:rPr>
        <w:lastRenderedPageBreak/>
        <w:t>for serious harm to the patient is great. However, they may be permitted a first-assistant position, and allowed to perform the opening incision, a substantially less risky portion of the operation.</w:t>
      </w:r>
      <w:r w:rsidR="00D21A9B" w:rsidRPr="00DE6B45">
        <w:rPr>
          <w:rFonts w:ascii="Times New Roman" w:hAnsi="Times New Roman" w:cs="Times New Roman"/>
          <w:color w:val="auto"/>
          <w:sz w:val="24"/>
          <w:szCs w:val="24"/>
        </w:rPr>
        <w:t xml:space="preserve"> </w:t>
      </w:r>
      <w:r w:rsidR="00C71AC6" w:rsidRPr="00DE6B45">
        <w:rPr>
          <w:rFonts w:ascii="Times New Roman" w:hAnsi="Times New Roman" w:cs="Times New Roman"/>
          <w:color w:val="auto"/>
          <w:sz w:val="24"/>
          <w:szCs w:val="24"/>
        </w:rPr>
        <w:t>These trade-offs are made daily, and throughout medical training, in order to attempt to maximize both patient safety and educational efficiency.</w:t>
      </w:r>
    </w:p>
    <w:p w14:paraId="17A2748B" w14:textId="4CD84096" w:rsidR="00941E4C" w:rsidRPr="00DE6B45" w:rsidRDefault="00D21A9B" w:rsidP="00E12F70">
      <w:pPr>
        <w:pStyle w:val="Normal1"/>
        <w:spacing w:line="480" w:lineRule="auto"/>
        <w:ind w:firstLine="720"/>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By allocating low impact roles to medical trainees, the industry has attempted to mitigate the risk associated with medical trainee involvement in patient care. </w:t>
      </w:r>
      <w:r w:rsidR="00C94E3E" w:rsidRPr="00DE6B45">
        <w:rPr>
          <w:rFonts w:ascii="Times New Roman" w:hAnsi="Times New Roman" w:cs="Times New Roman"/>
          <w:color w:val="auto"/>
          <w:sz w:val="24"/>
          <w:szCs w:val="24"/>
        </w:rPr>
        <w:t>This method operates under one of two assumptions, either (1) the tasks given to medical trainees are simple enough that little to no error can be made or (2) the tasks are such that any errors made would not result in an adverse patient outcome. In critically analyzing these assumptions, it becomes clear that the first is false. As an example, the relatively simple task of taking a blood pressure recently proved to be beyond the skill set of medical students across the country. In a study of 159 medical students from 37 different states, only one student was able to properly complete the eleven steps involved in taking a blood pressure</w:t>
      </w:r>
      <w:r w:rsidR="00E12F70" w:rsidRPr="00DE6B45">
        <w:rPr>
          <w:rStyle w:val="FootnoteReference"/>
          <w:rFonts w:ascii="Times New Roman" w:hAnsi="Times New Roman" w:cs="Times New Roman"/>
          <w:color w:val="auto"/>
          <w:sz w:val="24"/>
          <w:szCs w:val="24"/>
        </w:rPr>
        <w:fldChar w:fldCharType="begin" w:fldLock="1"/>
      </w:r>
      <w:r w:rsidR="000F177F">
        <w:rPr>
          <w:rFonts w:ascii="Times New Roman" w:hAnsi="Times New Roman" w:cs="Times New Roman"/>
          <w:color w:val="auto"/>
          <w:sz w:val="24"/>
          <w:szCs w:val="24"/>
        </w:rPr>
        <w:instrText>ADDIN CSL_CITATION { "citationItems" : [ { "id" : "ITEM-1", "itemData" : { "DOI" : "10.1111/jch.13018", "ISSN" : "15246175", "PMID" : "28452119", "abstract" : "Blood pressure (BP) measurement is the most common procedure performed in clinical practice. Accurate BP measurement is critical if patient care is to be delivered with the highest quality, as stressed in published guidelines. Physician training in BP measurement is often limited to a brief demonstration during medical school without retraining in residency, fellowship, or clinical practice to maintain skills. One hundred fifty-nine students from medical schools in 37 states attending the American Medical Association's House of Delegates Meeting in June 2015 were assessed on an 11-element skillset on BP measurement. Only one student demonstrated proficiency on all 11 skills. The mean number of elements performed properly was 4.1. The findings suggest that changes in medical school curriculum emphasizing BP measurement are needed for medical students to become, and remain, proficient in BP measurement. Measuring BP correctly should be taught and reinforced throughout medical school, residency, and the entire career of clinicians.", "author" : [ { "dropping-particle" : "", "family" : "Rakotz", "given" : "Michael K.", "non-dropping-particle" : "", "parse-names" : false, "suffix" : "" }, { "dropping-particle" : "", "family" : "Townsend", "given" : "Raymond R.", "non-dropping-particle" : "", "parse-names" : false, "suffix" : "" }, { "dropping-particle" : "", "family" : "Yang", "given" : "Jianing", "non-dropping-particle" : "", "parse-names" : false, "suffix" : "" }, { "dropping-particle" : "", "family" : "Alpert", "given" : "Bruce S.", "non-dropping-particle" : "", "parse-names" : false, "suffix" : "" }, { "dropping-particle" : "", "family" : "Heneghan", "given" : "Kathleen A.", "non-dropping-particle" : "", "parse-names" : false, "suffix" : "" }, { "dropping-particle" : "", "family" : "Wynia", "given" : "Matthew", "non-dropping-particle" : "", "parse-names" : false, "suffix" : "" }, { "dropping-particle" : "", "family" : "Wozniak", "given" : "Gregory D.", "non-dropping-particle" : "", "parse-names" : false, "suffix" : "" } ], "container-title" : "The Journal of Clinical Hypertension", "id" : "ITEM-1", "issue" : "6", "issued" : { "date-parts" : [ [ "2017" ] ] }, "page" : "614-619", "title" : "Medical students and measuring blood pressure: Results from the American Medical Association Blood Pressure Check Challenge", "type" : "article-journal", "volume" : "19" }, "uris" : [ "http://www.mendeley.com/documents/?uuid=e766df42-ed30-4809-ba86-76f11a9c14e7" ] } ], "mendeley" : { "formattedCitation" : "[4]", "plainTextFormattedCitation" : "[4]", "previouslyFormattedCitation" : "[4]"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0F177F" w:rsidRPr="000F177F">
        <w:rPr>
          <w:rFonts w:ascii="Times New Roman" w:hAnsi="Times New Roman" w:cs="Times New Roman"/>
          <w:noProof/>
          <w:color w:val="auto"/>
          <w:sz w:val="24"/>
          <w:szCs w:val="24"/>
        </w:rPr>
        <w:t>[4]</w:t>
      </w:r>
      <w:r w:rsidR="00E12F70" w:rsidRPr="00DE6B45">
        <w:rPr>
          <w:rStyle w:val="FootnoteReference"/>
          <w:rFonts w:ascii="Times New Roman" w:hAnsi="Times New Roman" w:cs="Times New Roman"/>
          <w:color w:val="auto"/>
          <w:sz w:val="24"/>
          <w:szCs w:val="24"/>
        </w:rPr>
        <w:fldChar w:fldCharType="end"/>
      </w:r>
      <w:r w:rsidR="00F7744B" w:rsidRPr="00DE6B45">
        <w:rPr>
          <w:rFonts w:ascii="Times New Roman" w:hAnsi="Times New Roman" w:cs="Times New Roman"/>
          <w:color w:val="auto"/>
          <w:sz w:val="24"/>
          <w:szCs w:val="24"/>
        </w:rPr>
        <w:t xml:space="preserve">. </w:t>
      </w:r>
      <w:r w:rsidR="00C94E3E" w:rsidRPr="00DE6B45">
        <w:rPr>
          <w:rFonts w:ascii="Times New Roman" w:hAnsi="Times New Roman" w:cs="Times New Roman"/>
          <w:color w:val="auto"/>
          <w:sz w:val="24"/>
          <w:szCs w:val="24"/>
        </w:rPr>
        <w:t>More difficult to assess is whether the tasks assigned to trainees are those that permit error without causing adverse patient outcomes. Surely, a hypothetical situation can be drawn in which an inaccurate blood pressure measure could prevent a patient from receiving the care they need. Data on the role o</w:t>
      </w:r>
      <w:r w:rsidR="00941E4C" w:rsidRPr="00DE6B45">
        <w:rPr>
          <w:rFonts w:ascii="Times New Roman" w:hAnsi="Times New Roman" w:cs="Times New Roman"/>
          <w:color w:val="auto"/>
          <w:sz w:val="24"/>
          <w:szCs w:val="24"/>
        </w:rPr>
        <w:t xml:space="preserve">f trainees in medical errors is challenging to assess due to the </w:t>
      </w:r>
      <w:proofErr w:type="gramStart"/>
      <w:r w:rsidR="00941E4C" w:rsidRPr="00DE6B45">
        <w:rPr>
          <w:rFonts w:ascii="Times New Roman" w:hAnsi="Times New Roman" w:cs="Times New Roman"/>
          <w:color w:val="auto"/>
          <w:sz w:val="24"/>
          <w:szCs w:val="24"/>
        </w:rPr>
        <w:t>team-work</w:t>
      </w:r>
      <w:proofErr w:type="gramEnd"/>
      <w:r w:rsidR="00941E4C" w:rsidRPr="00DE6B45">
        <w:rPr>
          <w:rFonts w:ascii="Times New Roman" w:hAnsi="Times New Roman" w:cs="Times New Roman"/>
          <w:color w:val="auto"/>
          <w:sz w:val="24"/>
          <w:szCs w:val="24"/>
        </w:rPr>
        <w:t xml:space="preserve"> nature of medicine. However, in an analysis of closed 240 malpractice claims, it was found that trainee significantly contribute to medical errors especially in the context of lack of supervision</w:t>
      </w:r>
      <w:r w:rsidR="00E12F70" w:rsidRPr="00DE6B45">
        <w:rPr>
          <w:rStyle w:val="FootnoteReference"/>
          <w:rFonts w:ascii="Times New Roman" w:hAnsi="Times New Roman" w:cs="Times New Roman"/>
          <w:color w:val="auto"/>
          <w:sz w:val="24"/>
          <w:szCs w:val="24"/>
        </w:rPr>
        <w:fldChar w:fldCharType="begin" w:fldLock="1"/>
      </w:r>
      <w:r w:rsidR="000F177F">
        <w:rPr>
          <w:rFonts w:ascii="Times New Roman" w:hAnsi="Times New Roman" w:cs="Times New Roman"/>
          <w:color w:val="auto"/>
          <w:sz w:val="24"/>
          <w:szCs w:val="24"/>
        </w:rPr>
        <w:instrText>ADDIN CSL_CITATION { "citationItems" : [ { "id" : "ITEM-1", "itemData" : { "DOI" : "10.1001/archinte.167.19.2030", "ISBN" : "0003-9926 (Print)\\r0003-9926 (Linking)", "ISSN" : "0003-9926", "PMID" : "17954795", "abstract" : "BACKGROUND: Despite wide recognition that the delivery of medical care by trainees involves special risks, information about the types and causes of medical errors involving trainees is limited. To describe the characteristics of and factors contributing to trainee errors, we analyzed malpractice claims in which trainees were judged to have played an important role in harmful errors. METHODS: The claims were closed between 1984 and 2004, and the errors occurred between 1979 and 2001. Specialist physicians reviewed random samples of closed malpractice claim files at 5 liability insurers from 2002 to 2004 and determined whether injuries had occurred, and if so, whether they were due to error. We described the clinical circumstances and contributing factors associated with harmful errors involving trainees (\"cases\"). We also compared the characteristics of cases with their nontrainee counterparts and probed trainee errors attributed to teamwork problems and lack of technical competence or knowledge. RESULTS: Among 240 cases, errors in judgment (173 of 240 [72%]), teamwork breakdowns (167 of 240 [70%]), and lack of technical competence (139 of 240 [58%]) were the most prevalent contributing factors. Lack of supervision and handoff problems were most prevalent types of teamwork problems, and both were disproportionately more common among errors that involved trainees than those that did not (respectively, 54% vs 7% [P &lt; .001] and 20% vs 12% [P = .009]). The most common task during which failures of technical competence occurred were diagnostic decision making and monitoring of the patient or situation. Trainee errors appeared more complex than nontrainee errors (mean of 3.8 contributing factors vs 2.5 [P &lt; .001]). CONCLUSIONS: In addition to problems with handoffs, house staff are particularly vulnerable to medical errors owing to teamwork failures, especially lack of supervision. Graduate medical education reform should focus on strengthening these aspects of training.", "author" : [ { "dropping-particle" : "", "family" : "Singh", "given" : "H", "non-dropping-particle" : "", "parse-names" : false, "suffix" : "" }, { "dropping-particle" : "", "family" : "Thomas", "given" : "E J", "non-dropping-particle" : "", "parse-names" : false, "suffix" : "" }, { "dropping-particle" : "", "family" : "Petersen", "given" : "L A", "non-dropping-particle" : "", "parse-names" : false, "suffix" : "" }, { "dropping-particle" : "", "family" : "Studdert", "given" : "D M", "non-dropping-particle" : "", "parse-names" : false, "suffix" : "" } ], "container-title" : "Arch Intern Med", "id" : "ITEM-1", "issue" : "19", "issued" : { "date-parts" : [ [ "2007" ] ] }, "page" : "2030-2036", "title" : "Medical errors involving trainees: a study of closed malpractice claims from 5 insurers", "type" : "article-journal", "volume" : "167" }, "uris" : [ "http://www.mendeley.com/documents/?uuid=3cf31589-f754-4ec4-a0e4-332a9c08e468" ] } ], "mendeley" : { "formattedCitation" : "[5]", "plainTextFormattedCitation" : "[5]", "previouslyFormattedCitation" : "[5]"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0F177F" w:rsidRPr="000F177F">
        <w:rPr>
          <w:rFonts w:ascii="Times New Roman" w:hAnsi="Times New Roman" w:cs="Times New Roman"/>
          <w:noProof/>
          <w:color w:val="auto"/>
          <w:sz w:val="24"/>
          <w:szCs w:val="24"/>
        </w:rPr>
        <w:t>[5]</w:t>
      </w:r>
      <w:r w:rsidR="00E12F70" w:rsidRPr="00DE6B45">
        <w:rPr>
          <w:rStyle w:val="FootnoteReference"/>
          <w:rFonts w:ascii="Times New Roman" w:hAnsi="Times New Roman" w:cs="Times New Roman"/>
          <w:color w:val="auto"/>
          <w:sz w:val="24"/>
          <w:szCs w:val="24"/>
        </w:rPr>
        <w:fldChar w:fldCharType="end"/>
      </w:r>
      <w:r w:rsidR="00F7744B" w:rsidRPr="00DE6B45">
        <w:rPr>
          <w:rFonts w:ascii="Times New Roman" w:hAnsi="Times New Roman" w:cs="Times New Roman"/>
          <w:color w:val="auto"/>
          <w:sz w:val="24"/>
          <w:szCs w:val="24"/>
        </w:rPr>
        <w:t xml:space="preserve">. This study found that in 240 cases evaluated, errors in judgment (173 of 240 [72%]), teamwork breakdowns (167 of 240 [70%]), and lack of technical competence (139 of 240 [58%]) were the most common contributing factors. Additionally, lack of supervision and handoff errors were most prevalent types of teamwork problems, and these errors disproportionately involved trainees (respectively, 54% involving trainees </w:t>
      </w:r>
      <w:proofErr w:type="spellStart"/>
      <w:r w:rsidR="00F7744B" w:rsidRPr="00DE6B45">
        <w:rPr>
          <w:rFonts w:ascii="Times New Roman" w:hAnsi="Times New Roman" w:cs="Times New Roman"/>
          <w:color w:val="auto"/>
          <w:sz w:val="24"/>
          <w:szCs w:val="24"/>
        </w:rPr>
        <w:t>vs</w:t>
      </w:r>
      <w:proofErr w:type="spellEnd"/>
      <w:r w:rsidR="00F7744B" w:rsidRPr="00DE6B45">
        <w:rPr>
          <w:rFonts w:ascii="Times New Roman" w:hAnsi="Times New Roman" w:cs="Times New Roman"/>
          <w:color w:val="auto"/>
          <w:sz w:val="24"/>
          <w:szCs w:val="24"/>
        </w:rPr>
        <w:t xml:space="preserve"> 7% without trainees [</w:t>
      </w:r>
      <w:r w:rsidR="00F7744B" w:rsidRPr="00DE6B45">
        <w:rPr>
          <w:rFonts w:ascii="Times New Roman" w:hAnsi="Times New Roman" w:cs="Times New Roman"/>
          <w:i/>
          <w:iCs/>
          <w:color w:val="auto"/>
          <w:sz w:val="24"/>
          <w:szCs w:val="24"/>
        </w:rPr>
        <w:t>P</w:t>
      </w:r>
      <w:r w:rsidR="00F7744B" w:rsidRPr="00DE6B45">
        <w:rPr>
          <w:rFonts w:ascii="Times New Roman" w:hAnsi="Times New Roman" w:cs="Times New Roman"/>
          <w:color w:val="auto"/>
          <w:sz w:val="24"/>
          <w:szCs w:val="24"/>
        </w:rPr>
        <w:t xml:space="preserve"> &lt; .001] and 20% </w:t>
      </w:r>
      <w:proofErr w:type="spellStart"/>
      <w:r w:rsidR="00F7744B" w:rsidRPr="00DE6B45">
        <w:rPr>
          <w:rFonts w:ascii="Times New Roman" w:hAnsi="Times New Roman" w:cs="Times New Roman"/>
          <w:color w:val="auto"/>
          <w:sz w:val="24"/>
          <w:szCs w:val="24"/>
        </w:rPr>
        <w:t>vs</w:t>
      </w:r>
      <w:proofErr w:type="spellEnd"/>
      <w:r w:rsidR="00F7744B" w:rsidRPr="00DE6B45">
        <w:rPr>
          <w:rFonts w:ascii="Times New Roman" w:hAnsi="Times New Roman" w:cs="Times New Roman"/>
          <w:color w:val="auto"/>
          <w:sz w:val="24"/>
          <w:szCs w:val="24"/>
        </w:rPr>
        <w:t xml:space="preserve"> 12% [</w:t>
      </w:r>
      <w:r w:rsidR="00F7744B" w:rsidRPr="00DE6B45">
        <w:rPr>
          <w:rFonts w:ascii="Times New Roman" w:hAnsi="Times New Roman" w:cs="Times New Roman"/>
          <w:i/>
          <w:iCs/>
          <w:color w:val="auto"/>
          <w:sz w:val="24"/>
          <w:szCs w:val="24"/>
        </w:rPr>
        <w:t>P</w:t>
      </w:r>
      <w:r w:rsidR="00F7744B" w:rsidRPr="00DE6B45">
        <w:rPr>
          <w:rFonts w:ascii="Times New Roman" w:hAnsi="Times New Roman" w:cs="Times New Roman"/>
          <w:color w:val="auto"/>
          <w:sz w:val="24"/>
          <w:szCs w:val="24"/>
        </w:rPr>
        <w:t> = .009])</w:t>
      </w:r>
      <w:r w:rsidR="00E12F70" w:rsidRPr="00DE6B45">
        <w:rPr>
          <w:rStyle w:val="FootnoteReference"/>
          <w:rFonts w:ascii="Times New Roman" w:hAnsi="Times New Roman" w:cs="Times New Roman"/>
          <w:color w:val="auto"/>
          <w:sz w:val="24"/>
          <w:szCs w:val="24"/>
        </w:rPr>
        <w:fldChar w:fldCharType="begin" w:fldLock="1"/>
      </w:r>
      <w:r w:rsidR="000F177F">
        <w:rPr>
          <w:rFonts w:ascii="Times New Roman" w:hAnsi="Times New Roman" w:cs="Times New Roman"/>
          <w:color w:val="auto"/>
          <w:sz w:val="24"/>
          <w:szCs w:val="24"/>
        </w:rPr>
        <w:instrText>ADDIN CSL_CITATION { "citationItems" : [ { "id" : "ITEM-1", "itemData" : { "DOI" : "10.1001/archinte.167.19.2030", "ISBN" : "0003-9926 (Print)\\r0003-9926 (Linking)", "ISSN" : "0003-9926", "PMID" : "17954795", "abstract" : "BACKGROUND: Despite wide recognition that the delivery of medical care by trainees involves special risks, information about the types and causes of medical errors involving trainees is limited. To describe the characteristics of and factors contributing to trainee errors, we analyzed malpractice claims in which trainees were judged to have played an important role in harmful errors. METHODS: The claims were closed between 1984 and 2004, and the errors occurred between 1979 and 2001. Specialist physicians reviewed random samples of closed malpractice claim files at 5 liability insurers from 2002 to 2004 and determined whether injuries had occurred, and if so, whether they were due to error. We described the clinical circumstances and contributing factors associated with harmful errors involving trainees (\"cases\"). We also compared the characteristics of cases with their nontrainee counterparts and probed trainee errors attributed to teamwork problems and lack of technical competence or knowledge. RESULTS: Among 240 cases, errors in judgment (173 of 240 [72%]), teamwork breakdowns (167 of 240 [70%]), and lack of technical competence (139 of 240 [58%]) were the most prevalent contributing factors. Lack of supervision and handoff problems were most prevalent types of teamwork problems, and both were disproportionately more common among errors that involved trainees than those that did not (respectively, 54% vs 7% [P &lt; .001] and 20% vs 12% [P = .009]). The most common task during which failures of technical competence occurred were diagnostic decision making and monitoring of the patient or situation. Trainee errors appeared more complex than nontrainee errors (mean of 3.8 contributing factors vs 2.5 [P &lt; .001]). CONCLUSIONS: In addition to problems with handoffs, house staff are particularly vulnerable to medical errors owing to teamwork failures, especially lack of supervision. Graduate medical education reform should focus on strengthening these aspects of training.", "author" : [ { "dropping-particle" : "", "family" : "Singh", "given" : "H", "non-dropping-particle" : "", "parse-names" : false, "suffix" : "" }, { "dropping-particle" : "", "family" : "Thomas", "given" : "E J", "non-dropping-particle" : "", "parse-names" : false, "suffix" : "" }, { "dropping-particle" : "", "family" : "Petersen", "given" : "L A", "non-dropping-particle" : "", "parse-names" : false, "suffix" : "" }, { "dropping-particle" : "", "family" : "Studdert", "given" : "D M", "non-dropping-particle" : "", "parse-names" : false, "suffix" : "" } ], "container-title" : "Arch Intern Med", "id" : "ITEM-1", "issue" : "19", "issued" : { "date-parts" : [ [ "2007" ] ] }, "page" : "2030-2036", "title" : "Medical errors involving trainees: a study of closed malpractice claims from 5 insurers", "type" : "article-journal", "volume" : "167" }, "uris" : [ "http://www.mendeley.com/documents/?uuid=3cf31589-f754-4ec4-a0e4-332a9c08e468" ] } ], "mendeley" : { "formattedCitation" : "[5]", "plainTextFormattedCitation" : "[5]", "previouslyFormattedCitation" : "[5]"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0F177F" w:rsidRPr="000F177F">
        <w:rPr>
          <w:rFonts w:ascii="Times New Roman" w:hAnsi="Times New Roman" w:cs="Times New Roman"/>
          <w:noProof/>
          <w:color w:val="auto"/>
          <w:sz w:val="24"/>
          <w:szCs w:val="24"/>
        </w:rPr>
        <w:t>[5]</w:t>
      </w:r>
      <w:r w:rsidR="00E12F70" w:rsidRPr="00DE6B45">
        <w:rPr>
          <w:rStyle w:val="FootnoteReference"/>
          <w:rFonts w:ascii="Times New Roman" w:hAnsi="Times New Roman" w:cs="Times New Roman"/>
          <w:color w:val="auto"/>
          <w:sz w:val="24"/>
          <w:szCs w:val="24"/>
        </w:rPr>
        <w:fldChar w:fldCharType="end"/>
      </w:r>
      <w:r w:rsidR="00F7744B" w:rsidRPr="00DE6B45">
        <w:rPr>
          <w:rFonts w:ascii="Times New Roman" w:hAnsi="Times New Roman" w:cs="Times New Roman"/>
          <w:color w:val="auto"/>
          <w:sz w:val="24"/>
          <w:szCs w:val="24"/>
        </w:rPr>
        <w:t>. These studies suggest</w:t>
      </w:r>
      <w:proofErr w:type="gramStart"/>
      <w:r w:rsidR="00941E4C" w:rsidRPr="00DE6B45">
        <w:rPr>
          <w:rFonts w:ascii="Times New Roman" w:hAnsi="Times New Roman" w:cs="Times New Roman"/>
          <w:color w:val="auto"/>
          <w:sz w:val="24"/>
          <w:szCs w:val="24"/>
        </w:rPr>
        <w:t>,</w:t>
      </w:r>
      <w:proofErr w:type="gramEnd"/>
      <w:r w:rsidR="00941E4C" w:rsidRPr="00DE6B45">
        <w:rPr>
          <w:rFonts w:ascii="Times New Roman" w:hAnsi="Times New Roman" w:cs="Times New Roman"/>
          <w:color w:val="auto"/>
          <w:sz w:val="24"/>
          <w:szCs w:val="24"/>
        </w:rPr>
        <w:t xml:space="preserve"> it </w:t>
      </w:r>
      <w:r w:rsidR="00F7744B" w:rsidRPr="00DE6B45">
        <w:rPr>
          <w:rFonts w:ascii="Times New Roman" w:hAnsi="Times New Roman" w:cs="Times New Roman"/>
          <w:color w:val="auto"/>
          <w:sz w:val="24"/>
          <w:szCs w:val="24"/>
        </w:rPr>
        <w:t>cannot be assumed</w:t>
      </w:r>
      <w:r w:rsidR="00941E4C" w:rsidRPr="00DE6B45">
        <w:rPr>
          <w:rFonts w:ascii="Times New Roman" w:hAnsi="Times New Roman" w:cs="Times New Roman"/>
          <w:color w:val="auto"/>
          <w:sz w:val="24"/>
          <w:szCs w:val="24"/>
        </w:rPr>
        <w:t xml:space="preserve"> that tasks assigned to trainees lack potential for adverse outcomes, nor is it true that the tasks are simplistic beyond potential for error. Medical trainees are capable of causing adverse patient outcomes. </w:t>
      </w:r>
      <w:r w:rsidR="00C71AC6" w:rsidRPr="00DE6B45">
        <w:rPr>
          <w:rFonts w:ascii="Times New Roman" w:hAnsi="Times New Roman" w:cs="Times New Roman"/>
          <w:color w:val="auto"/>
          <w:sz w:val="24"/>
          <w:szCs w:val="24"/>
        </w:rPr>
        <w:t>How then do we reconcile their need to learn with the pledge of non-</w:t>
      </w:r>
      <w:proofErr w:type="gramStart"/>
      <w:r w:rsidR="00C71AC6" w:rsidRPr="00DE6B45">
        <w:rPr>
          <w:rFonts w:ascii="Times New Roman" w:hAnsi="Times New Roman" w:cs="Times New Roman"/>
          <w:color w:val="auto"/>
          <w:sz w:val="24"/>
          <w:szCs w:val="24"/>
        </w:rPr>
        <w:t>maleficence.</w:t>
      </w:r>
      <w:proofErr w:type="gramEnd"/>
      <w:r w:rsidR="00C71AC6" w:rsidRPr="00DE6B45">
        <w:rPr>
          <w:rFonts w:ascii="Times New Roman" w:hAnsi="Times New Roman" w:cs="Times New Roman"/>
          <w:color w:val="auto"/>
          <w:sz w:val="24"/>
          <w:szCs w:val="24"/>
        </w:rPr>
        <w:t xml:space="preserve"> </w:t>
      </w:r>
    </w:p>
    <w:p w14:paraId="1025C4F7" w14:textId="46ED45FA" w:rsidR="00C94E3E" w:rsidRPr="00DE6B45" w:rsidRDefault="00C94E3E" w:rsidP="00E12F70">
      <w:pPr>
        <w:pStyle w:val="Normal1"/>
        <w:spacing w:line="480" w:lineRule="auto"/>
        <w:jc w:val="both"/>
        <w:rPr>
          <w:rFonts w:ascii="Times New Roman" w:hAnsi="Times New Roman" w:cs="Times New Roman"/>
          <w:color w:val="auto"/>
          <w:sz w:val="24"/>
          <w:szCs w:val="24"/>
        </w:rPr>
      </w:pPr>
    </w:p>
    <w:p w14:paraId="1F29650B" w14:textId="0FF621DC" w:rsidR="00796C3E" w:rsidRPr="00DE6B45" w:rsidRDefault="00185895"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ab/>
      </w:r>
    </w:p>
    <w:p w14:paraId="12161258" w14:textId="35169D77" w:rsidR="00796C3E" w:rsidRPr="00DE6B45" w:rsidRDefault="00185895" w:rsidP="00E12F70">
      <w:pPr>
        <w:pStyle w:val="Normal1"/>
        <w:spacing w:line="480" w:lineRule="auto"/>
        <w:jc w:val="both"/>
        <w:rPr>
          <w:rFonts w:ascii="Times New Roman" w:hAnsi="Times New Roman" w:cs="Times New Roman"/>
          <w:i/>
          <w:color w:val="auto"/>
          <w:sz w:val="24"/>
          <w:szCs w:val="24"/>
        </w:rPr>
      </w:pPr>
      <w:r w:rsidRPr="00DE6B45">
        <w:rPr>
          <w:rFonts w:ascii="Times New Roman" w:hAnsi="Times New Roman" w:cs="Times New Roman"/>
          <w:b/>
          <w:i/>
          <w:color w:val="auto"/>
          <w:sz w:val="24"/>
          <w:szCs w:val="24"/>
        </w:rPr>
        <w:t xml:space="preserve">The Tension </w:t>
      </w:r>
      <w:r w:rsidR="006A0AAF" w:rsidRPr="00DE6B45">
        <w:rPr>
          <w:rFonts w:ascii="Times New Roman" w:hAnsi="Times New Roman" w:cs="Times New Roman"/>
          <w:b/>
          <w:i/>
          <w:color w:val="auto"/>
          <w:sz w:val="24"/>
          <w:szCs w:val="24"/>
        </w:rPr>
        <w:t>of Medical Education</w:t>
      </w:r>
    </w:p>
    <w:p w14:paraId="73CA680C" w14:textId="77777777" w:rsidR="00796C3E" w:rsidRPr="00DE6B45" w:rsidRDefault="00796C3E" w:rsidP="00E12F70">
      <w:pPr>
        <w:pStyle w:val="Normal1"/>
        <w:spacing w:line="480" w:lineRule="auto"/>
        <w:jc w:val="both"/>
        <w:rPr>
          <w:rFonts w:ascii="Times New Roman" w:hAnsi="Times New Roman" w:cs="Times New Roman"/>
          <w:color w:val="auto"/>
          <w:sz w:val="24"/>
          <w:szCs w:val="24"/>
        </w:rPr>
      </w:pPr>
    </w:p>
    <w:p w14:paraId="37068966" w14:textId="62D37C20"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In addition to the betterment of patients, teaching hospitals and medical schools must prioritize the efficiency and utility of their educational pedagogy. Medical education must ensure a large quantity of information is adequately transferred to students in a short amount of time, and that trainees are able to master new and complex technical skills allowing them to independently practice medicine. Furthermore, the quantity of information such as those in basic sciences, pathophysiology, and pharmacology has exponentially grown in the last decades, all the while work hour restrictions have placed new time constraints on upcoming physicians. Until the present time, few alternatives to “hands-on” human experience could assist in training a student for many of these technical skills the student must acquire during their time in training. This scarcity of opportunities for the eager student to practice their new technical skills has even been the subject of historical controversy. In the 1788 Doctors’ Riots in New York City, city residents became outraged at the unethical procurement of corpses for anatomy dissection in medical schools and hospitals</w:t>
      </w:r>
      <w:r w:rsidR="00E12F70" w:rsidRPr="00DE6B45">
        <w:rPr>
          <w:rStyle w:val="FootnoteReference"/>
          <w:rFonts w:ascii="Times New Roman" w:hAnsi="Times New Roman" w:cs="Times New Roman"/>
          <w:color w:val="auto"/>
          <w:sz w:val="24"/>
          <w:szCs w:val="24"/>
        </w:rPr>
        <w:fldChar w:fldCharType="begin" w:fldLock="1"/>
      </w:r>
      <w:r w:rsidR="000F177F">
        <w:rPr>
          <w:rFonts w:ascii="Times New Roman" w:hAnsi="Times New Roman" w:cs="Times New Roman"/>
          <w:color w:val="auto"/>
          <w:sz w:val="24"/>
          <w:szCs w:val="24"/>
        </w:rPr>
        <w:instrText>ADDIN CSL_CITATION { "citationItems" : [ { "id" : "ITEM-1", "itemData" : { "DOI" : "10.1016/S0140-6736(11)60083-4", "ISSN" : "1474-547X", "PMID" : "21322844", "author" : [ { "dropping-particle" : "", "family" : "Costa", "given" : "Caroline", "non-dropping-particle" : "de", "parse-names" : false, "suffix" : "" }, { "dropping-particle" : "", "family" : "Miller", "given" : "Francesca", "non-dropping-particle" : "", "parse-names" : false, "suffix" : "" }, { "dropping-particle" : "", "family" : "Gallagher", "given" : "TM", "non-dropping-particle" : "", "parse-names" : false, "suffix" : "" }, { "dropping-particle" : "", "family" : "Halperin", "given" : "EC", "non-dropping-particle" : "", "parse-names" : false, "suffix" : "" }, { "dropping-particle" : "", "family" : "Headley", "given" : "J", "non-dropping-particle" : "", "parse-names" : false, "suffix" : "" }, { "dropping-particle" : "", "family" : "Ladenheim", "given" : "JC", "non-dropping-particle" : "", "parse-names" : false, "suffix" : "" }, { "dropping-particle" : "", "family" : "Lepore", "given" : "J", "non-dropping-particle" : "", "parse-names" : false, "suffix" : "" } ], "container-title" : "Lancet (London, England)", "id" : "ITEM-1", "issue" : "9762", "issued" : { "date-parts" : [ [ "2011", "1", "22" ] ] }, "page" : "292-3", "publisher" : "Elsevier", "title" : "American resurrection and the 1788 New York doctors' riot.", "type" : "article-journal", "volume" : "377" }, "uris" : [ "http://www.mendeley.com/documents/?uuid=df1e3314-3bd8-36c9-ae69-1bbf6375cc00" ] } ], "mendeley" : { "formattedCitation" : "[6]", "plainTextFormattedCitation" : "[6]", "previouslyFormattedCitation" : "[6]"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0F177F" w:rsidRPr="000F177F">
        <w:rPr>
          <w:rFonts w:ascii="Times New Roman" w:hAnsi="Times New Roman" w:cs="Times New Roman"/>
          <w:noProof/>
          <w:color w:val="auto"/>
          <w:sz w:val="24"/>
          <w:szCs w:val="24"/>
        </w:rPr>
        <w:t>[6]</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Even currently, the opportunities for students and residents to practice hands-on medicine is a selling point for many medical schools and residency training programs.</w:t>
      </w:r>
    </w:p>
    <w:p w14:paraId="5E279FF8" w14:textId="5CD451C1" w:rsidR="00796C3E" w:rsidRPr="00DE6B45" w:rsidRDefault="00185895"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 </w:t>
      </w:r>
      <w:r w:rsidR="00A31E52" w:rsidRPr="00DE6B45">
        <w:rPr>
          <w:rFonts w:ascii="Times New Roman" w:hAnsi="Times New Roman" w:cs="Times New Roman"/>
          <w:color w:val="auto"/>
          <w:sz w:val="24"/>
          <w:szCs w:val="24"/>
        </w:rPr>
        <w:tab/>
      </w:r>
      <w:r w:rsidRPr="00DE6B45">
        <w:rPr>
          <w:rFonts w:ascii="Times New Roman" w:hAnsi="Times New Roman" w:cs="Times New Roman"/>
          <w:color w:val="auto"/>
          <w:sz w:val="24"/>
          <w:szCs w:val="24"/>
        </w:rPr>
        <w:t>Throughout the history of medical education, a tension has inevitably developed between the necessary clinical and technical training of medical students and the fiduciary responsibility of medical institutions to not harm patients (nonmaleficence), to act in their best interest (</w:t>
      </w:r>
      <w:r w:rsidR="00B76762" w:rsidRPr="00DE6B45">
        <w:rPr>
          <w:rFonts w:ascii="Times New Roman" w:hAnsi="Times New Roman" w:cs="Times New Roman"/>
          <w:color w:val="auto"/>
          <w:sz w:val="24"/>
          <w:szCs w:val="24"/>
        </w:rPr>
        <w:t>beneficence</w:t>
      </w:r>
      <w:r w:rsidRPr="00DE6B45">
        <w:rPr>
          <w:rFonts w:ascii="Times New Roman" w:hAnsi="Times New Roman" w:cs="Times New Roman"/>
          <w:color w:val="auto"/>
          <w:sz w:val="24"/>
          <w:szCs w:val="24"/>
        </w:rPr>
        <w:t>), to respect their choices (</w:t>
      </w:r>
      <w:r w:rsidR="003F6A5E">
        <w:rPr>
          <w:rFonts w:ascii="Times New Roman" w:hAnsi="Times New Roman" w:cs="Times New Roman"/>
          <w:color w:val="auto"/>
          <w:sz w:val="24"/>
          <w:szCs w:val="24"/>
        </w:rPr>
        <w:t>a</w:t>
      </w:r>
      <w:r w:rsidRPr="00DE6B45">
        <w:rPr>
          <w:rFonts w:ascii="Times New Roman" w:hAnsi="Times New Roman" w:cs="Times New Roman"/>
          <w:color w:val="auto"/>
          <w:sz w:val="24"/>
          <w:szCs w:val="24"/>
        </w:rPr>
        <w:t>utonomy) a</w:t>
      </w:r>
      <w:r w:rsidR="006A0AAF" w:rsidRPr="00DE6B45">
        <w:rPr>
          <w:rFonts w:ascii="Times New Roman" w:hAnsi="Times New Roman" w:cs="Times New Roman"/>
          <w:color w:val="auto"/>
          <w:sz w:val="24"/>
          <w:szCs w:val="24"/>
        </w:rPr>
        <w:t>n</w:t>
      </w:r>
      <w:r w:rsidRPr="00DE6B45">
        <w:rPr>
          <w:rFonts w:ascii="Times New Roman" w:hAnsi="Times New Roman" w:cs="Times New Roman"/>
          <w:color w:val="auto"/>
          <w:sz w:val="24"/>
          <w:szCs w:val="24"/>
        </w:rPr>
        <w:t>d to do so without partiality to income, race or creed (justice). Furthermore, a constantly evolving landscape of medical student and resident education poses additional challenges for today’s student or physician attempting to navigate this tension.</w:t>
      </w:r>
      <w:r w:rsidR="00B76762"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However, technical and regulatory innovation in the form of systemic institutional interventions, improved standardized assessment methods, learning modalities, and simulation centers, can provide new tools with which to optimize education with limited sacrifice of ethical patient care</w:t>
      </w:r>
      <w:r w:rsidR="00E12F70" w:rsidRPr="00DE6B45">
        <w:rPr>
          <w:rStyle w:val="FootnoteReference"/>
          <w:rFonts w:ascii="Times New Roman" w:hAnsi="Times New Roman" w:cs="Times New Roman"/>
          <w:color w:val="auto"/>
          <w:sz w:val="24"/>
          <w:szCs w:val="24"/>
        </w:rPr>
        <w:fldChar w:fldCharType="begin" w:fldLock="1"/>
      </w:r>
      <w:r w:rsidR="000F177F">
        <w:rPr>
          <w:rFonts w:ascii="Times New Roman" w:hAnsi="Times New Roman" w:cs="Times New Roman"/>
          <w:color w:val="auto"/>
          <w:sz w:val="24"/>
          <w:szCs w:val="24"/>
        </w:rPr>
        <w:instrText>ADDIN CSL_CITATION { "citationItems" : [ { "id" : "ITEM-1", "itemData" : { "DOI" : "10.1001/jama.286.9.1027", "ISSN" : "0098-7484", "author" : [ { "dropping-particle" : "", "family" : "Blumenthal", "given" : "David", "non-dropping-particle" : "", "parse-names" : false, "suffix" : "" }, { "dropping-particle" : "", "family" : "Gokhale", "given" : "Manjusha", "non-dropping-particle" : "", "parse-names" : false, "suffix" : "" }, { "dropping-particle" : "", "family" : "Campbell", "given" : "Eric G.", "non-dropping-particle" : "", "parse-names" : false, "suffix" : "" }, { "dropping-particle" : "", "family" : "Weissman", "given" : "Joel S.", "non-dropping-particle" : "", "parse-names" : false, "suffix" : "" }, { "dropping-particle" : "", "family" : "DM", "given" : "Long", "non-dropping-particle" : "", "parse-names" : false, "suffix" : "" }, { "dropping-particle" : "", "family" : "JC", "given" : "Cantor", "non-dropping-particle" : "", "parse-names" : false, "suffix" : "" }, { "dropping-particle" : "", "family" : "EL", "given" : "Liebelt", "non-dropping-particle" : "", "parse-names" : false, "suffix" : "" }, { "dropping-particle" : "", "family" : "DH", "given" : "Cordes", "non-dropping-particle" : "", "parse-names" : false, "suffix" : "" }, { "dropping-particle" : "", "family" : "TE", "given" : "Norris", "non-dropping-particle" : "", "parse-names" : false, "suffix" : "" }, { "dropping-particle" : "", "family" : "JK", "given" : "Ockene", "non-dropping-particle" : "", "parse-names" : false, "suffix" : "" }, { "dropping-particle" : "", "family" : "JK", "given" : "Ockene", "non-dropping-particle" : "", "parse-names" : false, "suffix" : "" }, { "dropping-particle" : "", "family" : "DM", "given" : "Haas", "non-dropping-particle" : "", "parse-names" : false, "suffix" : "" }, { "dropping-particle" : "", "family" : "RJ", "given" : "Wright", "non-dropping-particle" : "", "parse-names" : false, "suffix" : "" }, { "dropping-particle" : "", "family" : "NM", "given" : "Clark", "non-dropping-particle" : "", "parse-names" : false, "suffix" : "" }, { "dropping-particle" : "", "family" : "CF", "given" : "Von Gunten", "non-dropping-particle" : "", "parse-names" : false, "suffix" : "" }, { "dropping-particle" : "", "family" : "D", "given" : "Blumenthal", "non-dropping-particle" : "", "parse-names" : false, "suffix" : "" }, { "dropping-particle" : "", "family" : "D", "given" : "Reuben", "non-dropping-particle" : "", "parse-names" : false, "suffix" : "" }, { "dropping-particle" : "", "family" : "LR", "given" : "Burns", "non-dropping-particle" : "", "parse-names" : false, "suffix" : "" }, { "dropping-particle" : "", "family" : "LR", "given" : "Burns", "non-dropping-particle" : "", "parse-names" : false, "suffix" : "" }, { "dropping-particle" : "", "family" : "SR", "given" : "Simon", "non-dropping-particle" : "", "parse-names" : false, "suffix" : "" }, { "dropping-particle" : "", "family" : "EG", "given" : "Campbell", "non-dropping-particle" : "", "parse-names" : false, "suffix" : "" }, { "dropping-particle" : "", "family" : "JS", "given" : "Weissman", "non-dropping-particle" : "", "parse-names" : false, "suffix" : "" }, { "dropping-particle" : "", "family" : "D", "given" : "Blumenthal", "non-dropping-particle" : "", "parse-names" : false, "suffix" : "" }, { "dropping-particle" : "", "family" : "MS", "given" : "Gerrity", "non-dropping-particle" : "", "parse-names" : false, "suffix" : "" }, { "dropping-particle" : "", "family" : "NM", "given" : "Clark", "non-dropping-particle" : "", "parse-names" : false, "suffix" : "" }, { "dropping-particle" : "", "family" : "KB", "given" : "Roberts", "non-dropping-particle" : "", "parse-names" : false, "suffix" : "" }, { "dropping-particle" : "", "family" : "RE", "given" : "Hawkins", "non-dropping-particle" : "", "parse-names" : false, "suffix" : "" }, { "dropping-particle" : "", "family" : "RM", "given" : "Fincer", "non-dropping-particle" : "", "parse-names" : false, "suffix" : "" }, { "dropping-particle" : "", "family" : "A", "given" : "Shubert", "non-dropping-particle" : "", "parse-names" : false, "suffix" : "" }, { "dropping-particle" : "", "family" : "GC", "given" : "Wickstrom", "non-dropping-particle" : "", "parse-names" : false, "suffix" : "" } ], "container-title" : "JAMA", "id" : "ITEM-1", "issue" : "9", "issued" : { "date-parts" : [ [ "2001", "9", "5" ] ] }, "page" : "1027", "publisher" : "American Medical Association", "title" : "Preparedness for Clinical Practice", "type" : "article-journal", "volume" : "286" }, "uris" : [ "http://www.mendeley.com/documents/?uuid=f05a237a-a44c-333b-afc0-472a8de72717" ] } ], "mendeley" : { "formattedCitation" : "[7]", "plainTextFormattedCitation" : "[7]", "previouslyFormattedCitation" : "[7]"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0F177F" w:rsidRPr="000F177F">
        <w:rPr>
          <w:rFonts w:ascii="Times New Roman" w:hAnsi="Times New Roman" w:cs="Times New Roman"/>
          <w:noProof/>
          <w:color w:val="auto"/>
          <w:sz w:val="24"/>
          <w:szCs w:val="24"/>
        </w:rPr>
        <w:t>[7]</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xml:space="preserve"> (Figure1). </w:t>
      </w:r>
    </w:p>
    <w:p w14:paraId="3130C7FC" w14:textId="77777777" w:rsidR="00796C3E" w:rsidRPr="00DE6B45" w:rsidRDefault="00185895"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 </w:t>
      </w:r>
    </w:p>
    <w:p w14:paraId="3774CEB0" w14:textId="77777777" w:rsidR="00D21932" w:rsidRPr="00DE6B45" w:rsidRDefault="00D21932" w:rsidP="00E12F70">
      <w:pPr>
        <w:pStyle w:val="Normal1"/>
        <w:spacing w:line="480" w:lineRule="auto"/>
        <w:jc w:val="both"/>
        <w:rPr>
          <w:rFonts w:ascii="Times New Roman" w:hAnsi="Times New Roman" w:cs="Times New Roman"/>
          <w:color w:val="auto"/>
          <w:sz w:val="24"/>
          <w:szCs w:val="24"/>
        </w:rPr>
      </w:pPr>
    </w:p>
    <w:p w14:paraId="1729FC00" w14:textId="77777777" w:rsidR="00D21932" w:rsidRPr="00DE6B45" w:rsidRDefault="00D21932" w:rsidP="00E12F70">
      <w:pPr>
        <w:pStyle w:val="Normal1"/>
        <w:spacing w:line="480" w:lineRule="auto"/>
        <w:jc w:val="both"/>
        <w:rPr>
          <w:rFonts w:ascii="Times New Roman" w:hAnsi="Times New Roman" w:cs="Times New Roman"/>
          <w:b/>
          <w:color w:val="auto"/>
          <w:sz w:val="24"/>
          <w:szCs w:val="24"/>
          <w:u w:val="single"/>
        </w:rPr>
      </w:pPr>
      <w:r w:rsidRPr="00DE6B45">
        <w:rPr>
          <w:rFonts w:ascii="Times New Roman" w:hAnsi="Times New Roman" w:cs="Times New Roman"/>
          <w:b/>
          <w:color w:val="auto"/>
          <w:sz w:val="24"/>
          <w:szCs w:val="24"/>
          <w:u w:val="single"/>
        </w:rPr>
        <w:t xml:space="preserve">Root Causes of Patient Harm: Special Cause and Common Cause Process Variation </w:t>
      </w:r>
    </w:p>
    <w:p w14:paraId="40B5391B" w14:textId="77777777" w:rsidR="00D21932" w:rsidRPr="00DE6B45" w:rsidRDefault="00D21932" w:rsidP="00E12F70">
      <w:pPr>
        <w:pStyle w:val="Normal1"/>
        <w:spacing w:line="480" w:lineRule="auto"/>
        <w:jc w:val="both"/>
        <w:rPr>
          <w:rFonts w:ascii="Times New Roman" w:hAnsi="Times New Roman" w:cs="Times New Roman"/>
          <w:color w:val="auto"/>
          <w:sz w:val="24"/>
          <w:szCs w:val="24"/>
        </w:rPr>
      </w:pPr>
    </w:p>
    <w:p w14:paraId="2B2EC46E" w14:textId="7CFBD5A4" w:rsidR="00F7744B" w:rsidRPr="00DE6B45" w:rsidRDefault="00A31E52"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In the field of engineering, multiple systems for analyzing processes variation have arisen. One such technique was developed around 1924 by Walter </w:t>
      </w:r>
      <w:proofErr w:type="spellStart"/>
      <w:r w:rsidRPr="00DE6B45">
        <w:rPr>
          <w:rFonts w:ascii="Times New Roman" w:hAnsi="Times New Roman" w:cs="Times New Roman"/>
          <w:color w:val="auto"/>
          <w:sz w:val="24"/>
          <w:szCs w:val="24"/>
        </w:rPr>
        <w:t>Shewhart</w:t>
      </w:r>
      <w:proofErr w:type="spellEnd"/>
      <w:r w:rsidRPr="00DE6B45">
        <w:rPr>
          <w:rFonts w:ascii="Times New Roman" w:hAnsi="Times New Roman" w:cs="Times New Roman"/>
          <w:color w:val="auto"/>
          <w:sz w:val="24"/>
          <w:szCs w:val="24"/>
        </w:rPr>
        <w:t xml:space="preserve">, who was a physicist, engineer, and statistician at Western Electric Company. He developed a system to assess process variation in the manufacturing process of telephone hardware. The types of variation he identified were called </w:t>
      </w:r>
      <w:r w:rsidRPr="00DE6B45">
        <w:rPr>
          <w:rFonts w:ascii="Times New Roman" w:hAnsi="Times New Roman" w:cs="Times New Roman"/>
          <w:i/>
          <w:color w:val="auto"/>
          <w:sz w:val="24"/>
          <w:szCs w:val="24"/>
        </w:rPr>
        <w:t xml:space="preserve">assignable cause </w:t>
      </w:r>
      <w:r w:rsidRPr="00DE6B45">
        <w:rPr>
          <w:rFonts w:ascii="Times New Roman" w:hAnsi="Times New Roman" w:cs="Times New Roman"/>
          <w:color w:val="auto"/>
          <w:sz w:val="24"/>
          <w:szCs w:val="24"/>
        </w:rPr>
        <w:t xml:space="preserve">(now known as special cause) and </w:t>
      </w:r>
      <w:r w:rsidRPr="00DE6B45">
        <w:rPr>
          <w:rFonts w:ascii="Times New Roman" w:hAnsi="Times New Roman" w:cs="Times New Roman"/>
          <w:i/>
          <w:color w:val="auto"/>
          <w:sz w:val="24"/>
          <w:szCs w:val="24"/>
        </w:rPr>
        <w:t xml:space="preserve">chance cause </w:t>
      </w:r>
      <w:r w:rsidRPr="00DE6B45">
        <w:rPr>
          <w:rFonts w:ascii="Times New Roman" w:hAnsi="Times New Roman" w:cs="Times New Roman"/>
          <w:color w:val="auto"/>
          <w:sz w:val="24"/>
          <w:szCs w:val="24"/>
        </w:rPr>
        <w:t>(common cause) variation</w:t>
      </w:r>
      <w:r w:rsidR="00E12F70" w:rsidRPr="00DE6B45">
        <w:rPr>
          <w:rStyle w:val="FootnoteReference"/>
          <w:rFonts w:ascii="Times New Roman" w:hAnsi="Times New Roman" w:cs="Times New Roman"/>
          <w:color w:val="auto"/>
          <w:sz w:val="24"/>
          <w:szCs w:val="24"/>
        </w:rPr>
        <w:fldChar w:fldCharType="begin" w:fldLock="1"/>
      </w:r>
      <w:r w:rsidR="000F177F">
        <w:rPr>
          <w:rFonts w:ascii="Times New Roman" w:hAnsi="Times New Roman" w:cs="Times New Roman"/>
          <w:color w:val="auto"/>
          <w:sz w:val="24"/>
          <w:szCs w:val="24"/>
        </w:rPr>
        <w:instrText>ADDIN CSL_CITATION { "citationItems" : [ { "id" : "ITEM-1", "itemData" : { "author" : [ { "dropping-particle" : "", "family" : "Shewhart", "given" : "Walter Andrew", "non-dropping-particle" : "", "parse-names" : false, "suffix" : "" } ], "id" : "ITEM-1", "issued" : { "date-parts" : [ [ "1931" ] ] }, "number-of-pages" : "7-14", "publisher" : "D. Van Nostrand Company, Inc.", "title" : "Economic control of quality of manufactured product", "type" : "book" }, "uris" : [ "http://www.mendeley.com/documents/?uuid=151e7bd3-d5f7-41bb-9a89-2e2a63291599" ] } ], "mendeley" : { "formattedCitation" : "[8]", "plainTextFormattedCitation" : "[8]", "previouslyFormattedCitation" : "[8]"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0F177F" w:rsidRPr="000F177F">
        <w:rPr>
          <w:rFonts w:ascii="Times New Roman" w:hAnsi="Times New Roman" w:cs="Times New Roman"/>
          <w:noProof/>
          <w:color w:val="auto"/>
          <w:sz w:val="24"/>
          <w:szCs w:val="24"/>
        </w:rPr>
        <w:t>[8]</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xml:space="preserve">.  </w:t>
      </w:r>
      <w:proofErr w:type="spellStart"/>
      <w:r w:rsidRPr="00DE6B45">
        <w:rPr>
          <w:rFonts w:ascii="Times New Roman" w:hAnsi="Times New Roman" w:cs="Times New Roman"/>
          <w:color w:val="auto"/>
          <w:sz w:val="24"/>
          <w:szCs w:val="24"/>
        </w:rPr>
        <w:t>Shewhart</w:t>
      </w:r>
      <w:proofErr w:type="spellEnd"/>
      <w:r w:rsidRPr="00DE6B45">
        <w:rPr>
          <w:rFonts w:ascii="Times New Roman" w:hAnsi="Times New Roman" w:cs="Times New Roman"/>
          <w:color w:val="auto"/>
          <w:sz w:val="24"/>
          <w:szCs w:val="24"/>
        </w:rPr>
        <w:t xml:space="preserve"> proposed that </w:t>
      </w:r>
      <w:r w:rsidR="00EF4834" w:rsidRPr="00DE6B45">
        <w:rPr>
          <w:rFonts w:ascii="Times New Roman" w:hAnsi="Times New Roman" w:cs="Times New Roman"/>
          <w:color w:val="auto"/>
          <w:sz w:val="24"/>
          <w:szCs w:val="24"/>
        </w:rPr>
        <w:t xml:space="preserve">common cause variation occurs due to random variation in a system, the result of forces that are constantly active in a process. Conversely, special cause variation is </w:t>
      </w:r>
      <w:r w:rsidR="00F7744B" w:rsidRPr="00DE6B45">
        <w:rPr>
          <w:rFonts w:ascii="Times New Roman" w:hAnsi="Times New Roman" w:cs="Times New Roman"/>
          <w:color w:val="auto"/>
          <w:sz w:val="24"/>
          <w:szCs w:val="24"/>
        </w:rPr>
        <w:t xml:space="preserve">due to isolated alterations in a system </w:t>
      </w:r>
      <w:r w:rsidR="00EF4834" w:rsidRPr="00DE6B45">
        <w:rPr>
          <w:rFonts w:ascii="Times New Roman" w:hAnsi="Times New Roman" w:cs="Times New Roman"/>
          <w:color w:val="auto"/>
          <w:sz w:val="24"/>
          <w:szCs w:val="24"/>
        </w:rPr>
        <w:t>and the result of changes in the system itself</w:t>
      </w:r>
      <w:r w:rsidR="00E12F70" w:rsidRPr="00DE6B45">
        <w:rPr>
          <w:rStyle w:val="FootnoteReference"/>
          <w:rFonts w:ascii="Times New Roman" w:hAnsi="Times New Roman" w:cs="Times New Roman"/>
          <w:color w:val="auto"/>
          <w:sz w:val="24"/>
          <w:szCs w:val="24"/>
        </w:rPr>
        <w:fldChar w:fldCharType="begin" w:fldLock="1"/>
      </w:r>
      <w:r w:rsidR="000F177F">
        <w:rPr>
          <w:rFonts w:ascii="Times New Roman" w:hAnsi="Times New Roman" w:cs="Times New Roman"/>
          <w:color w:val="auto"/>
          <w:sz w:val="24"/>
          <w:szCs w:val="24"/>
        </w:rPr>
        <w:instrText>ADDIN CSL_CITATION { "citationItems" : [ { "id" : "ITEM-1", "itemData" : { "DOI" : "10.2106/JBJS.RVW.15.00094", "ISSN" : "2329-9185", "PMID" : "27603270", "author" : [ { "dropping-particle" : "", "family" : "Girdler", "given" : "Steven J.", "non-dropping-particle" : "", "parse-names" : false, "suffix" : "" }, { "dropping-particle" : "", "family" : "Glezos", "given" : "Christopher D.", "non-dropping-particle" : "", "parse-names" : false, "suffix" : "" }, { "dropping-particle" : "", "family" : "Link", "given" : "Timothy M.", "non-dropping-particle" : "", "parse-names" : false, "suffix" : "" }, { "dropping-particle" : "", "family" : "Sharan", "given" : "Alok", "non-dropping-particle" : "", "parse-names" : false, "suffix" : "" } ], "container-title" : "JBJS Reviews", "id" : "ITEM-1", "issue" : "8", "issued" : { "date-parts" : [ [ "2016", "8", "2" ] ] }, "page" : "1", "title" : "The Science of Quality Improvement", "type" : "article-journal", "volume" : "4" }, "uris" : [ "http://www.mendeley.com/documents/?uuid=124abf38-31dd-38a1-b6ad-02408c109431" ] } ], "mendeley" : { "formattedCitation" : "[9]", "plainTextFormattedCitation" : "[9]", "previouslyFormattedCitation" : "[9]"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0F177F" w:rsidRPr="000F177F">
        <w:rPr>
          <w:rFonts w:ascii="Times New Roman" w:hAnsi="Times New Roman" w:cs="Times New Roman"/>
          <w:noProof/>
          <w:color w:val="auto"/>
          <w:sz w:val="24"/>
          <w:szCs w:val="24"/>
        </w:rPr>
        <w:t>[9]</w:t>
      </w:r>
      <w:r w:rsidR="00E12F70" w:rsidRPr="00DE6B45">
        <w:rPr>
          <w:rStyle w:val="FootnoteReference"/>
          <w:rFonts w:ascii="Times New Roman" w:hAnsi="Times New Roman" w:cs="Times New Roman"/>
          <w:color w:val="auto"/>
          <w:sz w:val="24"/>
          <w:szCs w:val="24"/>
        </w:rPr>
        <w:fldChar w:fldCharType="end"/>
      </w:r>
      <w:r w:rsidR="00EF4834" w:rsidRPr="00DE6B45">
        <w:rPr>
          <w:rFonts w:ascii="Times New Roman" w:hAnsi="Times New Roman" w:cs="Times New Roman"/>
          <w:color w:val="auto"/>
          <w:sz w:val="24"/>
          <w:szCs w:val="24"/>
        </w:rPr>
        <w:t xml:space="preserve">. Examples of special cause variation could include a computer crash, technical machine malfunction, or uneducated employee. Correcting this type of error usually can be accomplished with educating the uninformed worker or replacing a broken machine. This can be likened to fixing one broken cog in an otherwise working machine. </w:t>
      </w:r>
      <w:r w:rsidR="00B652CD" w:rsidRPr="00DE6B45">
        <w:rPr>
          <w:rFonts w:ascii="Times New Roman" w:hAnsi="Times New Roman" w:cs="Times New Roman"/>
          <w:color w:val="auto"/>
          <w:sz w:val="24"/>
          <w:szCs w:val="24"/>
        </w:rPr>
        <w:t xml:space="preserve">An example of special cause variation may be predicting your drive to work to take 15 minutes, but actually requiring 25 because your car was out of gas. This is a predictable easily correctable variation in a repetitive process. </w:t>
      </w:r>
      <w:r w:rsidR="00EF4834" w:rsidRPr="00DE6B45">
        <w:rPr>
          <w:rFonts w:ascii="Times New Roman" w:hAnsi="Times New Roman" w:cs="Times New Roman"/>
          <w:color w:val="auto"/>
          <w:sz w:val="24"/>
          <w:szCs w:val="24"/>
        </w:rPr>
        <w:t>Common cause variation, on the other hand, is more difficult to identify and correct. Common cause variation results from constant variation in a system</w:t>
      </w:r>
      <w:r w:rsidR="00E000A3" w:rsidRPr="00DE6B45">
        <w:rPr>
          <w:rFonts w:ascii="Times New Roman" w:hAnsi="Times New Roman" w:cs="Times New Roman"/>
          <w:color w:val="auto"/>
          <w:sz w:val="24"/>
          <w:szCs w:val="24"/>
        </w:rPr>
        <w:t>, and may be called process “noise.” This noise is hard to predict and hard to change. An example of process common cause variation may be predicting it to take 15 minutes to drive to work, but actually driving for 25 minutes due to 10 minutes of traffic</w:t>
      </w:r>
      <w:r w:rsidR="00B652CD" w:rsidRPr="00DE6B45">
        <w:rPr>
          <w:rFonts w:ascii="Times New Roman" w:hAnsi="Times New Roman" w:cs="Times New Roman"/>
          <w:color w:val="auto"/>
          <w:sz w:val="24"/>
          <w:szCs w:val="24"/>
        </w:rPr>
        <w:t xml:space="preserve">. </w:t>
      </w:r>
      <w:r w:rsidR="00E000A3" w:rsidRPr="00DE6B45">
        <w:rPr>
          <w:rFonts w:ascii="Times New Roman" w:hAnsi="Times New Roman" w:cs="Times New Roman"/>
          <w:color w:val="auto"/>
          <w:sz w:val="24"/>
          <w:szCs w:val="24"/>
        </w:rPr>
        <w:t xml:space="preserve"> </w:t>
      </w:r>
      <w:r w:rsidR="00B652CD" w:rsidRPr="00DE6B45">
        <w:rPr>
          <w:rFonts w:ascii="Times New Roman" w:hAnsi="Times New Roman" w:cs="Times New Roman"/>
          <w:color w:val="auto"/>
          <w:sz w:val="24"/>
          <w:szCs w:val="24"/>
        </w:rPr>
        <w:t xml:space="preserve">This constantly active variation typically requires larger systemic or process-wide interventions to mitigate. </w:t>
      </w:r>
      <w:r w:rsidR="00F7744B" w:rsidRPr="00DE6B45">
        <w:rPr>
          <w:rFonts w:ascii="Times New Roman" w:hAnsi="Times New Roman" w:cs="Times New Roman"/>
          <w:color w:val="auto"/>
          <w:sz w:val="24"/>
          <w:szCs w:val="24"/>
        </w:rPr>
        <w:tab/>
      </w:r>
    </w:p>
    <w:p w14:paraId="66AB66A1" w14:textId="2319270F" w:rsidR="00B652CD" w:rsidRPr="00DE6B45" w:rsidRDefault="00B652CD"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These engineering principles can also be applied to medical education as it related to ethical practices.  Patient safety can be put at risk when trainees are involved in patient care. Some ways “do no harm” medicine may be violated when medical trainees are involved in care include having uneducated trainees who do not know how to be safely involved in patient care (special cause). Additionally, larger systemic interventions can be undertaken to improve the safety of clinical environments for patients without the direct input or consent of individuals in the process (common cause variation). </w:t>
      </w:r>
      <w:r w:rsidR="009244BB" w:rsidRPr="00DE6B45">
        <w:rPr>
          <w:rFonts w:ascii="Times New Roman" w:hAnsi="Times New Roman" w:cs="Times New Roman"/>
          <w:color w:val="auto"/>
          <w:sz w:val="24"/>
          <w:szCs w:val="24"/>
        </w:rPr>
        <w:t xml:space="preserve">It is most likely that the vast majority of medical trainees have no ill intent towards patients, or desire to compromise patient safety for individual learning, and so it is often the requirement of medical systems to spend more time on the more difficult task of creating robust medical systems and systems of medical education that are dually efficient at educating young physicians and maintaining patient safety at the same time. </w:t>
      </w:r>
    </w:p>
    <w:p w14:paraId="14A54CF6" w14:textId="77777777" w:rsidR="00D21932" w:rsidRPr="00DE6B45" w:rsidRDefault="00D21932" w:rsidP="00E12F70">
      <w:pPr>
        <w:pStyle w:val="Normal1"/>
        <w:spacing w:line="480" w:lineRule="auto"/>
        <w:jc w:val="both"/>
        <w:rPr>
          <w:rFonts w:ascii="Times New Roman" w:hAnsi="Times New Roman" w:cs="Times New Roman"/>
          <w:color w:val="auto"/>
          <w:sz w:val="24"/>
          <w:szCs w:val="24"/>
        </w:rPr>
      </w:pPr>
    </w:p>
    <w:p w14:paraId="248627C0" w14:textId="77777777" w:rsidR="00796C3E" w:rsidRPr="00DE6B45" w:rsidRDefault="00185895" w:rsidP="00E12F70">
      <w:pPr>
        <w:pStyle w:val="Normal1"/>
        <w:spacing w:line="480" w:lineRule="auto"/>
        <w:jc w:val="both"/>
        <w:rPr>
          <w:rFonts w:ascii="Times New Roman" w:hAnsi="Times New Roman" w:cs="Times New Roman"/>
          <w:color w:val="auto"/>
          <w:sz w:val="24"/>
          <w:szCs w:val="24"/>
          <w:u w:val="single"/>
        </w:rPr>
      </w:pPr>
      <w:r w:rsidRPr="00DE6B45">
        <w:rPr>
          <w:rFonts w:ascii="Times New Roman" w:hAnsi="Times New Roman" w:cs="Times New Roman"/>
          <w:b/>
          <w:color w:val="auto"/>
          <w:sz w:val="24"/>
          <w:szCs w:val="24"/>
          <w:u w:val="single"/>
        </w:rPr>
        <w:t>Possible solutions: resolving the tension:</w:t>
      </w:r>
    </w:p>
    <w:p w14:paraId="49AFB4EF" w14:textId="77777777" w:rsidR="00C048DE" w:rsidRPr="00DE6B45" w:rsidRDefault="00C048DE" w:rsidP="00E12F70">
      <w:pPr>
        <w:pStyle w:val="Normal1"/>
        <w:spacing w:line="480" w:lineRule="auto"/>
        <w:jc w:val="both"/>
        <w:rPr>
          <w:rFonts w:ascii="Times New Roman" w:hAnsi="Times New Roman" w:cs="Times New Roman"/>
          <w:b/>
          <w:i/>
          <w:color w:val="auto"/>
          <w:sz w:val="24"/>
          <w:szCs w:val="24"/>
        </w:rPr>
      </w:pPr>
    </w:p>
    <w:p w14:paraId="74BD19E6" w14:textId="77777777" w:rsidR="00C048DE" w:rsidRPr="00DE6B45" w:rsidRDefault="00C048DE" w:rsidP="00E12F70">
      <w:pPr>
        <w:pStyle w:val="Normal1"/>
        <w:spacing w:line="480" w:lineRule="auto"/>
        <w:jc w:val="both"/>
        <w:rPr>
          <w:rFonts w:ascii="Times New Roman" w:hAnsi="Times New Roman" w:cs="Times New Roman"/>
          <w:b/>
          <w:i/>
          <w:color w:val="auto"/>
          <w:sz w:val="24"/>
          <w:szCs w:val="24"/>
        </w:rPr>
      </w:pPr>
      <w:r w:rsidRPr="00DE6B45">
        <w:rPr>
          <w:rFonts w:ascii="Times New Roman" w:hAnsi="Times New Roman" w:cs="Times New Roman"/>
          <w:b/>
          <w:i/>
          <w:color w:val="auto"/>
          <w:sz w:val="24"/>
          <w:szCs w:val="24"/>
        </w:rPr>
        <w:t>Addressing the Special Causes</w:t>
      </w:r>
    </w:p>
    <w:p w14:paraId="4D4246B9" w14:textId="77777777" w:rsidR="00F57B03" w:rsidRPr="00DE6B45" w:rsidRDefault="00F57B03" w:rsidP="00E12F70">
      <w:pPr>
        <w:pStyle w:val="Normal1"/>
        <w:spacing w:line="480" w:lineRule="auto"/>
        <w:jc w:val="both"/>
        <w:rPr>
          <w:rFonts w:ascii="Times New Roman" w:hAnsi="Times New Roman" w:cs="Times New Roman"/>
          <w:b/>
          <w:i/>
          <w:color w:val="auto"/>
          <w:sz w:val="24"/>
          <w:szCs w:val="24"/>
        </w:rPr>
      </w:pPr>
    </w:p>
    <w:p w14:paraId="72309DF2" w14:textId="7FFA09FE" w:rsidR="00796C3E" w:rsidRPr="00DE6B45" w:rsidRDefault="00B76762"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b/>
          <w:i/>
          <w:color w:val="auto"/>
          <w:sz w:val="24"/>
          <w:szCs w:val="24"/>
        </w:rPr>
        <w:tab/>
      </w:r>
      <w:r w:rsidR="00185895" w:rsidRPr="00DE6B45">
        <w:rPr>
          <w:rFonts w:ascii="Times New Roman" w:hAnsi="Times New Roman" w:cs="Times New Roman"/>
          <w:color w:val="auto"/>
          <w:sz w:val="24"/>
          <w:szCs w:val="24"/>
        </w:rPr>
        <w:t>An often forgotten task of medical training is to instill into developing doctors a sense of ethical responsibility for their patients.</w:t>
      </w:r>
      <w:r w:rsidR="00C048DE" w:rsidRPr="00DE6B45">
        <w:rPr>
          <w:rFonts w:ascii="Times New Roman" w:hAnsi="Times New Roman" w:cs="Times New Roman"/>
          <w:color w:val="auto"/>
          <w:sz w:val="24"/>
          <w:szCs w:val="24"/>
        </w:rPr>
        <w:t xml:space="preserve"> </w:t>
      </w:r>
      <w:r w:rsidR="00185895" w:rsidRPr="00DE6B45">
        <w:rPr>
          <w:rFonts w:ascii="Times New Roman" w:hAnsi="Times New Roman" w:cs="Times New Roman"/>
          <w:color w:val="auto"/>
          <w:sz w:val="24"/>
          <w:szCs w:val="24"/>
        </w:rPr>
        <w:t>During</w:t>
      </w:r>
      <w:r w:rsidR="00D21932" w:rsidRPr="00DE6B45">
        <w:rPr>
          <w:rFonts w:ascii="Times New Roman" w:hAnsi="Times New Roman" w:cs="Times New Roman"/>
          <w:color w:val="auto"/>
          <w:sz w:val="24"/>
          <w:szCs w:val="24"/>
        </w:rPr>
        <w:t xml:space="preserve"> </w:t>
      </w:r>
      <w:r w:rsidR="00185895" w:rsidRPr="00DE6B45">
        <w:rPr>
          <w:rFonts w:ascii="Times New Roman" w:hAnsi="Times New Roman" w:cs="Times New Roman"/>
          <w:color w:val="auto"/>
          <w:sz w:val="24"/>
          <w:szCs w:val="24"/>
        </w:rPr>
        <w:t>training, all students have a professional responsibility to place the care of the patients above their own education. The non</w:t>
      </w:r>
      <w:r w:rsidRPr="00DE6B45">
        <w:rPr>
          <w:rFonts w:ascii="Times New Roman" w:hAnsi="Times New Roman" w:cs="Times New Roman"/>
          <w:color w:val="auto"/>
          <w:sz w:val="24"/>
          <w:szCs w:val="24"/>
        </w:rPr>
        <w:t>-</w:t>
      </w:r>
      <w:r w:rsidR="00185895" w:rsidRPr="00DE6B45">
        <w:rPr>
          <w:rFonts w:ascii="Times New Roman" w:hAnsi="Times New Roman" w:cs="Times New Roman"/>
          <w:color w:val="auto"/>
          <w:sz w:val="24"/>
          <w:szCs w:val="24"/>
        </w:rPr>
        <w:t>maleficent student acknowledges the limitations of his training and seeks appropriate clinical scenarios to practice clinical skills, with complete patient consent. Students and young physicians may inadvertently confer increased risks to patients when they choose to care for an individual before they have acquired sufficient clinical or surgical mastery.</w:t>
      </w:r>
      <w:r w:rsidR="006A0AAF" w:rsidRPr="00DE6B45">
        <w:rPr>
          <w:rFonts w:ascii="Times New Roman" w:hAnsi="Times New Roman" w:cs="Times New Roman"/>
          <w:color w:val="auto"/>
          <w:sz w:val="24"/>
          <w:szCs w:val="24"/>
        </w:rPr>
        <w:t xml:space="preserve"> It is the responsibility of medical schools and teaching hospitals to instill an intrinsic belief into students that patient safety is a priority that exists a priori to the students right to learn. </w:t>
      </w:r>
      <w:r w:rsidR="00A31E52" w:rsidRPr="00DE6B45">
        <w:rPr>
          <w:rFonts w:ascii="Times New Roman" w:hAnsi="Times New Roman" w:cs="Times New Roman"/>
          <w:color w:val="auto"/>
          <w:sz w:val="24"/>
          <w:szCs w:val="24"/>
        </w:rPr>
        <w:t xml:space="preserve"> Special causes that could lead to unethical treatment of patients includes instances where individuals either intentionally or unintentionally act in a way that is contrary to patient safety. These special causes can be addressed and corrected by trainee education, in contrast to common causes of process </w:t>
      </w:r>
      <w:proofErr w:type="gramStart"/>
      <w:r w:rsidR="00A31E52" w:rsidRPr="00DE6B45">
        <w:rPr>
          <w:rFonts w:ascii="Times New Roman" w:hAnsi="Times New Roman" w:cs="Times New Roman"/>
          <w:color w:val="auto"/>
          <w:sz w:val="24"/>
          <w:szCs w:val="24"/>
        </w:rPr>
        <w:t>variation which</w:t>
      </w:r>
      <w:proofErr w:type="gramEnd"/>
      <w:r w:rsidR="00A31E52" w:rsidRPr="00DE6B45">
        <w:rPr>
          <w:rFonts w:ascii="Times New Roman" w:hAnsi="Times New Roman" w:cs="Times New Roman"/>
          <w:color w:val="auto"/>
          <w:sz w:val="24"/>
          <w:szCs w:val="24"/>
        </w:rPr>
        <w:t xml:space="preserve"> requires larger systemic intervention to be altered. </w:t>
      </w:r>
    </w:p>
    <w:p w14:paraId="7C11DEFC" w14:textId="4A5C0697"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A sound ethical practice requires trainees to be fully cognizant of their level of training and clinical skill - and to defer to supervising residents and attending physicians as necessary to maintain patient safety.  In such situations, it is vital for students to be careful observers, actively striving to learn the new skills they observe. Students should learn to critically analyze each </w:t>
      </w:r>
      <w:proofErr w:type="gramStart"/>
      <w:r w:rsidRPr="00DE6B45">
        <w:rPr>
          <w:rFonts w:ascii="Times New Roman" w:hAnsi="Times New Roman" w:cs="Times New Roman"/>
          <w:color w:val="auto"/>
          <w:sz w:val="24"/>
          <w:szCs w:val="24"/>
        </w:rPr>
        <w:t>mentors’</w:t>
      </w:r>
      <w:proofErr w:type="gramEnd"/>
      <w:r w:rsidRPr="00DE6B45">
        <w:rPr>
          <w:rFonts w:ascii="Times New Roman" w:hAnsi="Times New Roman" w:cs="Times New Roman"/>
          <w:color w:val="auto"/>
          <w:sz w:val="24"/>
          <w:szCs w:val="24"/>
        </w:rPr>
        <w:t xml:space="preserve"> style of care to identify practices that seem to be most successful in developing therapeutic relationships. Furthermore, all physicians have a professional responsibility to be a lifelong learner. Early in their careers medical trainees should acquire an inquisitive nature that continually seeks out better understandings of physiology, pathophysiology, and management options for all disease states a trainee may encounter.</w:t>
      </w:r>
    </w:p>
    <w:p w14:paraId="54A45418" w14:textId="5B620144" w:rsidR="00D21932"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Furthermore, maintaining respect for individuals is paramount for ensuring safe and ethical care to people.  Individuals presenting for care in teaching institutions must be respected as autonomous individuals and not simply as objects for education or research without meaningful informed consent</w:t>
      </w:r>
      <w:r w:rsidR="00E12F70" w:rsidRPr="00DE6B45">
        <w:rPr>
          <w:rStyle w:val="FootnoteReference"/>
          <w:rFonts w:ascii="Times New Roman" w:hAnsi="Times New Roman" w:cs="Times New Roman"/>
          <w:color w:val="auto"/>
          <w:sz w:val="24"/>
          <w:szCs w:val="24"/>
        </w:rPr>
        <w:fldChar w:fldCharType="begin" w:fldLock="1"/>
      </w:r>
      <w:r w:rsidR="000F177F">
        <w:rPr>
          <w:rFonts w:ascii="Times New Roman" w:hAnsi="Times New Roman" w:cs="Times New Roman"/>
          <w:color w:val="auto"/>
          <w:sz w:val="24"/>
          <w:szCs w:val="24"/>
        </w:rPr>
        <w:instrText>ADDIN CSL_CITATION { "citationItems" : [ { "id" : "ITEM-1", "itemData" : { "author" : [ { "dropping-particle" : "", "family" : "Jagsi", "given" : "Reshma", "non-dropping-particle" : "", "parse-names" : false, "suffix" : "" }, { "dropping-particle" : "", "family" : "Lehmann", "given" : "Lisa Soleymani", "non-dropping-particle" : "", "parse-names" : false, "suffix" : "" } ], "container-title" : "BMJ", "id" : "ITEM-1", "issue" : "7461", "issued" : { "date-parts" : [ [ "2004" ] ] }, "title" : "The ethics of medical education", "type" : "article-journal", "volume" : "329" }, "uris" : [ "http://www.mendeley.com/documents/?uuid=5ac29f95-c4a7-382b-ad7a-a23c2789153e" ] } ], "mendeley" : { "formattedCitation" : "[10]", "plainTextFormattedCitation" : "[10]", "previouslyFormattedCitation" : "[10]"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0F177F" w:rsidRPr="000F177F">
        <w:rPr>
          <w:rFonts w:ascii="Times New Roman" w:hAnsi="Times New Roman" w:cs="Times New Roman"/>
          <w:noProof/>
          <w:color w:val="auto"/>
          <w:sz w:val="24"/>
          <w:szCs w:val="24"/>
        </w:rPr>
        <w:t>[10]</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xml:space="preserve">. Individuals should be made aware when students </w:t>
      </w:r>
      <w:r w:rsidR="00DA507D" w:rsidRPr="00DE6B45">
        <w:rPr>
          <w:rFonts w:ascii="Times New Roman" w:hAnsi="Times New Roman" w:cs="Times New Roman"/>
          <w:color w:val="auto"/>
          <w:sz w:val="24"/>
          <w:szCs w:val="24"/>
        </w:rPr>
        <w:t xml:space="preserve">and trainees </w:t>
      </w:r>
      <w:r w:rsidRPr="00DE6B45">
        <w:rPr>
          <w:rFonts w:ascii="Times New Roman" w:hAnsi="Times New Roman" w:cs="Times New Roman"/>
          <w:color w:val="auto"/>
          <w:sz w:val="24"/>
          <w:szCs w:val="24"/>
        </w:rPr>
        <w:t>are involved in their care, and practitioners should fully disclose their status and experience level to their patients. This can be accomplished seamlessly at the beginning of the medical interview or in pre-op before a surgery, and does not require a substantial amount of time commitment.</w:t>
      </w:r>
      <w:r w:rsidR="00DA507D" w:rsidRPr="00DE6B45">
        <w:rPr>
          <w:rFonts w:ascii="Times New Roman" w:hAnsi="Times New Roman" w:cs="Times New Roman"/>
          <w:color w:val="auto"/>
          <w:sz w:val="24"/>
          <w:szCs w:val="24"/>
        </w:rPr>
        <w:t xml:space="preserve"> </w:t>
      </w:r>
    </w:p>
    <w:p w14:paraId="3F3B01F2" w14:textId="77777777" w:rsidR="00D21932" w:rsidRPr="00DE6B45" w:rsidRDefault="00D21932" w:rsidP="00E12F70">
      <w:pPr>
        <w:pStyle w:val="Normal1"/>
        <w:spacing w:line="480" w:lineRule="auto"/>
        <w:jc w:val="both"/>
        <w:rPr>
          <w:rFonts w:ascii="Times New Roman" w:hAnsi="Times New Roman" w:cs="Times New Roman"/>
          <w:color w:val="auto"/>
          <w:sz w:val="24"/>
          <w:szCs w:val="24"/>
        </w:rPr>
      </w:pPr>
    </w:p>
    <w:p w14:paraId="04206338" w14:textId="04F5C29F" w:rsidR="00C048DE" w:rsidRPr="00DE6B45" w:rsidRDefault="007D5DB9"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b/>
          <w:i/>
          <w:color w:val="auto"/>
          <w:sz w:val="24"/>
          <w:szCs w:val="24"/>
        </w:rPr>
        <w:t>Addressing the Common Causes</w:t>
      </w:r>
      <w:r w:rsidR="00C048DE" w:rsidRPr="00DE6B45">
        <w:rPr>
          <w:rFonts w:ascii="Times New Roman" w:hAnsi="Times New Roman" w:cs="Times New Roman"/>
          <w:b/>
          <w:i/>
          <w:color w:val="auto"/>
          <w:sz w:val="24"/>
          <w:szCs w:val="24"/>
        </w:rPr>
        <w:t xml:space="preserve"> </w:t>
      </w:r>
      <w:r w:rsidR="00C048DE" w:rsidRPr="00DE6B45">
        <w:rPr>
          <w:rFonts w:ascii="Times New Roman" w:hAnsi="Times New Roman" w:cs="Times New Roman"/>
          <w:color w:val="auto"/>
          <w:sz w:val="24"/>
          <w:szCs w:val="24"/>
        </w:rPr>
        <w:tab/>
      </w:r>
    </w:p>
    <w:p w14:paraId="02A016EE" w14:textId="77777777" w:rsidR="00F57B03" w:rsidRPr="00DE6B45" w:rsidRDefault="00F57B03" w:rsidP="00E12F70">
      <w:pPr>
        <w:pStyle w:val="Normal1"/>
        <w:spacing w:line="480" w:lineRule="auto"/>
        <w:jc w:val="both"/>
        <w:rPr>
          <w:rFonts w:ascii="Times New Roman" w:hAnsi="Times New Roman" w:cs="Times New Roman"/>
          <w:b/>
          <w:i/>
          <w:color w:val="auto"/>
          <w:sz w:val="24"/>
          <w:szCs w:val="24"/>
        </w:rPr>
      </w:pPr>
    </w:p>
    <w:p w14:paraId="618663B0" w14:textId="3DE90D95" w:rsidR="00796C3E" w:rsidRDefault="00B76762" w:rsidP="00E12F70">
      <w:pPr>
        <w:pStyle w:val="Normal1"/>
        <w:spacing w:line="480" w:lineRule="auto"/>
        <w:jc w:val="both"/>
        <w:rPr>
          <w:ins w:id="11" w:author="Steven Girdler" w:date="2018-09-05T12:47:00Z"/>
          <w:rFonts w:ascii="Times New Roman" w:hAnsi="Times New Roman" w:cs="Times New Roman"/>
          <w:color w:val="auto"/>
          <w:sz w:val="24"/>
          <w:szCs w:val="24"/>
        </w:rPr>
      </w:pPr>
      <w:r w:rsidRPr="00DE6B45">
        <w:rPr>
          <w:rFonts w:ascii="Times New Roman" w:hAnsi="Times New Roman" w:cs="Times New Roman"/>
          <w:b/>
          <w:i/>
          <w:color w:val="auto"/>
          <w:sz w:val="24"/>
          <w:szCs w:val="24"/>
        </w:rPr>
        <w:tab/>
      </w:r>
      <w:r w:rsidR="00185895" w:rsidRPr="00DE6B45">
        <w:rPr>
          <w:rFonts w:ascii="Times New Roman" w:hAnsi="Times New Roman" w:cs="Times New Roman"/>
          <w:color w:val="auto"/>
          <w:sz w:val="24"/>
          <w:szCs w:val="24"/>
        </w:rPr>
        <w:t xml:space="preserve">In developing health care systems and educational curricula that prioritize patient safety and education simultaneously, multiple </w:t>
      </w:r>
      <w:proofErr w:type="gramStart"/>
      <w:r w:rsidR="00185895" w:rsidRPr="00DE6B45">
        <w:rPr>
          <w:rFonts w:ascii="Times New Roman" w:hAnsi="Times New Roman" w:cs="Times New Roman"/>
          <w:color w:val="auto"/>
          <w:sz w:val="24"/>
          <w:szCs w:val="24"/>
        </w:rPr>
        <w:t>check-points</w:t>
      </w:r>
      <w:proofErr w:type="gramEnd"/>
      <w:r w:rsidR="00185895" w:rsidRPr="00DE6B45">
        <w:rPr>
          <w:rFonts w:ascii="Times New Roman" w:hAnsi="Times New Roman" w:cs="Times New Roman"/>
          <w:color w:val="auto"/>
          <w:sz w:val="24"/>
          <w:szCs w:val="24"/>
        </w:rPr>
        <w:t xml:space="preserve"> should exist which are able to systematically eliminate the potential for patient harm.  Some ways in which this can be incorporated into medical education include curriculum reform that lengthens clinical training periods. Many medical schools have transitioned, or are in the process of transitioning, from the traditional 2 + 2 model of training where the first two years of medical school are spent as “pre-clinical” years in the classroom and the third and </w:t>
      </w:r>
      <w:r w:rsidR="00185895" w:rsidRPr="00A937BE">
        <w:rPr>
          <w:rFonts w:ascii="Times New Roman" w:hAnsi="Times New Roman" w:cs="Times New Roman"/>
          <w:color w:val="auto"/>
          <w:sz w:val="24"/>
          <w:szCs w:val="24"/>
        </w:rPr>
        <w:t xml:space="preserve">fourth year are spent on the wards to a new 1.5 + 2.5 program where transition into clinical medicine occurs at an earlier stage in a students training. </w:t>
      </w:r>
      <w:ins w:id="12" w:author="Steven Girdler" w:date="2018-09-05T13:00:00Z">
        <w:r w:rsidR="008573B6" w:rsidRPr="00A937BE">
          <w:rPr>
            <w:rFonts w:ascii="Times New Roman" w:hAnsi="Times New Roman" w:cs="Times New Roman"/>
            <w:color w:val="auto"/>
            <w:sz w:val="24"/>
            <w:szCs w:val="24"/>
          </w:rPr>
          <w:t xml:space="preserve">Moreover, during preclinical years, students should have the opportunity to engage clinical scenarios through situations such as </w:t>
        </w:r>
      </w:ins>
      <w:ins w:id="13" w:author="Steven Girdler" w:date="2018-09-05T13:01:00Z">
        <w:r w:rsidR="00A937BE" w:rsidRPr="00A937BE">
          <w:rPr>
            <w:rFonts w:ascii="Times New Roman" w:hAnsi="Times New Roman" w:cs="Times New Roman"/>
            <w:color w:val="222222"/>
            <w:sz w:val="24"/>
            <w:szCs w:val="24"/>
          </w:rPr>
          <w:t>early exposure to the</w:t>
        </w:r>
        <w:r w:rsidR="00A937BE">
          <w:rPr>
            <w:rFonts w:ascii="Times New Roman" w:hAnsi="Times New Roman" w:cs="Times New Roman"/>
            <w:color w:val="222222"/>
            <w:sz w:val="24"/>
            <w:szCs w:val="24"/>
          </w:rPr>
          <w:t xml:space="preserve"> </w:t>
        </w:r>
        <w:r w:rsidR="00A937BE" w:rsidRPr="00A937BE">
          <w:rPr>
            <w:rFonts w:ascii="Times New Roman" w:hAnsi="Times New Roman" w:cs="Times New Roman"/>
            <w:color w:val="222222"/>
            <w:sz w:val="24"/>
            <w:szCs w:val="24"/>
          </w:rPr>
          <w:t xml:space="preserve">hospital system, observation during doctor-patient interaction in </w:t>
        </w:r>
      </w:ins>
      <w:ins w:id="14" w:author="Steven Girdler" w:date="2018-09-05T13:02:00Z">
        <w:r w:rsidR="00A937BE" w:rsidRPr="00A937BE">
          <w:rPr>
            <w:rFonts w:ascii="Times New Roman" w:hAnsi="Times New Roman" w:cs="Times New Roman"/>
            <w:color w:val="222222"/>
            <w:sz w:val="24"/>
            <w:szCs w:val="24"/>
          </w:rPr>
          <w:t>inpatient and</w:t>
        </w:r>
      </w:ins>
      <w:ins w:id="15" w:author="Steven Girdler" w:date="2018-09-05T13:01:00Z">
        <w:r w:rsidR="00A937BE" w:rsidRPr="00A937BE">
          <w:rPr>
            <w:rFonts w:ascii="Times New Roman" w:hAnsi="Times New Roman" w:cs="Times New Roman"/>
            <w:color w:val="222222"/>
            <w:sz w:val="24"/>
            <w:szCs w:val="24"/>
          </w:rPr>
          <w:t xml:space="preserve"> outpatient </w:t>
        </w:r>
      </w:ins>
      <w:ins w:id="16" w:author="Steven Girdler" w:date="2018-09-05T13:02:00Z">
        <w:r w:rsidR="00A937BE" w:rsidRPr="00A937BE">
          <w:rPr>
            <w:rFonts w:ascii="Times New Roman" w:hAnsi="Times New Roman" w:cs="Times New Roman"/>
            <w:color w:val="222222"/>
            <w:sz w:val="24"/>
            <w:szCs w:val="24"/>
          </w:rPr>
          <w:t>settings, and</w:t>
        </w:r>
      </w:ins>
      <w:ins w:id="17" w:author="Steven Girdler" w:date="2018-09-05T13:01:00Z">
        <w:r w:rsidR="00A937BE" w:rsidRPr="00A937BE">
          <w:rPr>
            <w:rFonts w:ascii="Times New Roman" w:hAnsi="Times New Roman" w:cs="Times New Roman"/>
            <w:color w:val="222222"/>
            <w:sz w:val="24"/>
            <w:szCs w:val="24"/>
          </w:rPr>
          <w:t>,</w:t>
        </w:r>
      </w:ins>
      <w:ins w:id="18" w:author="Steven Girdler" w:date="2018-09-05T13:02:00Z">
        <w:r w:rsidR="00A937BE" w:rsidRPr="00A937BE">
          <w:rPr>
            <w:rFonts w:ascii="Times New Roman" w:hAnsi="Times New Roman" w:cs="Times New Roman"/>
            <w:color w:val="222222"/>
            <w:sz w:val="24"/>
            <w:szCs w:val="24"/>
          </w:rPr>
          <w:t xml:space="preserve"> early attempted</w:t>
        </w:r>
      </w:ins>
      <w:ins w:id="19" w:author="Steven Girdler" w:date="2018-09-05T13:01:00Z">
        <w:r w:rsidR="00A937BE" w:rsidRPr="00A937BE">
          <w:rPr>
            <w:rFonts w:ascii="Times New Roman" w:hAnsi="Times New Roman" w:cs="Times New Roman"/>
            <w:color w:val="222222"/>
            <w:sz w:val="24"/>
            <w:szCs w:val="24"/>
          </w:rPr>
          <w:t xml:space="preserve"> communication with patients</w:t>
        </w:r>
      </w:ins>
      <w:ins w:id="20" w:author="Steven Girdler" w:date="2018-09-05T13:02:00Z">
        <w:r w:rsidR="00A937BE" w:rsidRPr="00A937BE">
          <w:rPr>
            <w:rFonts w:ascii="Times New Roman" w:hAnsi="Times New Roman" w:cs="Times New Roman"/>
            <w:color w:val="222222"/>
            <w:sz w:val="24"/>
            <w:szCs w:val="24"/>
          </w:rPr>
          <w:t xml:space="preserve"> in a controlled environment. </w:t>
        </w:r>
      </w:ins>
      <w:r w:rsidR="00185895" w:rsidRPr="00A937BE">
        <w:rPr>
          <w:rFonts w:ascii="Times New Roman" w:hAnsi="Times New Roman" w:cs="Times New Roman"/>
          <w:color w:val="auto"/>
          <w:sz w:val="24"/>
          <w:szCs w:val="24"/>
        </w:rPr>
        <w:t>In theory</w:t>
      </w:r>
      <w:r w:rsidR="00185895" w:rsidRPr="00DE6B45">
        <w:rPr>
          <w:rFonts w:ascii="Times New Roman" w:hAnsi="Times New Roman" w:cs="Times New Roman"/>
          <w:color w:val="auto"/>
          <w:sz w:val="24"/>
          <w:szCs w:val="24"/>
        </w:rPr>
        <w:t xml:space="preserve">, more clinical training should allow students increased opportunity to learn new skills from senior physicians. </w:t>
      </w:r>
      <w:ins w:id="21" w:author="Steven Girdler" w:date="2018-09-05T12:53:00Z">
        <w:r w:rsidR="008573B6">
          <w:rPr>
            <w:rFonts w:ascii="Times New Roman" w:hAnsi="Times New Roman" w:cs="Times New Roman"/>
            <w:color w:val="auto"/>
            <w:sz w:val="24"/>
            <w:szCs w:val="24"/>
          </w:rPr>
          <w:t xml:space="preserve">Additionally, </w:t>
        </w:r>
      </w:ins>
      <w:ins w:id="22" w:author="Steven Girdler" w:date="2018-09-05T12:54:00Z">
        <w:r w:rsidR="008573B6">
          <w:rPr>
            <w:rFonts w:ascii="Times New Roman" w:hAnsi="Times New Roman" w:cs="Times New Roman"/>
            <w:color w:val="auto"/>
            <w:sz w:val="24"/>
            <w:szCs w:val="24"/>
          </w:rPr>
          <w:t>the inclusion</w:t>
        </w:r>
      </w:ins>
      <w:ins w:id="23" w:author="Steven Girdler" w:date="2018-09-05T12:53:00Z">
        <w:r w:rsidR="008573B6">
          <w:rPr>
            <w:rFonts w:ascii="Times New Roman" w:hAnsi="Times New Roman" w:cs="Times New Roman"/>
            <w:color w:val="auto"/>
            <w:sz w:val="24"/>
            <w:szCs w:val="24"/>
          </w:rPr>
          <w:t xml:space="preserve"> of</w:t>
        </w:r>
      </w:ins>
      <w:ins w:id="24" w:author="Steven Girdler" w:date="2018-09-05T12:54:00Z">
        <w:r w:rsidR="008573B6">
          <w:rPr>
            <w:rFonts w:ascii="Times New Roman" w:hAnsi="Times New Roman" w:cs="Times New Roman"/>
            <w:color w:val="auto"/>
            <w:sz w:val="24"/>
            <w:szCs w:val="24"/>
          </w:rPr>
          <w:t xml:space="preserve"> an ethics curriculum starting in the preclinical years of medical training would add overall value to the system of education and prepare students for their clinical years. </w:t>
        </w:r>
      </w:ins>
      <w:r w:rsidR="00185895" w:rsidRPr="00DE6B45">
        <w:rPr>
          <w:rFonts w:ascii="Times New Roman" w:hAnsi="Times New Roman" w:cs="Times New Roman"/>
          <w:color w:val="auto"/>
          <w:sz w:val="24"/>
          <w:szCs w:val="24"/>
        </w:rPr>
        <w:t xml:space="preserve">Other system-wide approaches to improving student training includes implementation of standardized assessment tools and observed clinical scenarios with live feedback for trainees, as well as protected teaching time for supervising physicians.  </w:t>
      </w:r>
    </w:p>
    <w:p w14:paraId="4DB872F2" w14:textId="45C94756" w:rsidR="004D2F8F" w:rsidRPr="004D2F8F" w:rsidRDefault="004D2F8F" w:rsidP="00E12F70">
      <w:pPr>
        <w:pStyle w:val="Normal1"/>
        <w:spacing w:line="480" w:lineRule="auto"/>
        <w:jc w:val="both"/>
        <w:rPr>
          <w:rFonts w:ascii="Times New Roman" w:hAnsi="Times New Roman" w:cs="Times New Roman"/>
          <w:color w:val="auto"/>
          <w:sz w:val="24"/>
          <w:szCs w:val="24"/>
        </w:rPr>
      </w:pPr>
      <w:ins w:id="25" w:author="Steven Girdler" w:date="2018-09-05T12:47:00Z">
        <w:r>
          <w:rPr>
            <w:rFonts w:ascii="Times New Roman" w:hAnsi="Times New Roman" w:cs="Times New Roman"/>
            <w:color w:val="auto"/>
            <w:sz w:val="24"/>
            <w:szCs w:val="24"/>
          </w:rPr>
          <w:tab/>
          <w:t xml:space="preserve">In addition to formal clinical training, medical students learn passively from observing senior physicians in what could be called the </w:t>
        </w:r>
      </w:ins>
      <w:ins w:id="26" w:author="Steven Girdler" w:date="2018-09-05T12:48:00Z">
        <w:r>
          <w:rPr>
            <w:rFonts w:ascii="Times New Roman" w:hAnsi="Times New Roman" w:cs="Times New Roman"/>
            <w:i/>
            <w:color w:val="auto"/>
            <w:sz w:val="24"/>
            <w:szCs w:val="24"/>
          </w:rPr>
          <w:t xml:space="preserve">Hidden Curriculum </w:t>
        </w:r>
        <w:r>
          <w:rPr>
            <w:rFonts w:ascii="Times New Roman" w:hAnsi="Times New Roman" w:cs="Times New Roman"/>
            <w:color w:val="auto"/>
            <w:sz w:val="24"/>
            <w:szCs w:val="24"/>
          </w:rPr>
          <w:t xml:space="preserve">of medical education. Often </w:t>
        </w:r>
      </w:ins>
      <w:ins w:id="27" w:author="Steven Girdler" w:date="2018-09-05T12:49:00Z">
        <w:r>
          <w:rPr>
            <w:rFonts w:ascii="Times New Roman" w:hAnsi="Times New Roman" w:cs="Times New Roman"/>
            <w:color w:val="auto"/>
            <w:sz w:val="24"/>
            <w:szCs w:val="24"/>
          </w:rPr>
          <w:t xml:space="preserve">emulation </w:t>
        </w:r>
      </w:ins>
      <w:ins w:id="28" w:author="Steven Girdler" w:date="2018-09-05T12:48:00Z">
        <w:r>
          <w:rPr>
            <w:rFonts w:ascii="Times New Roman" w:hAnsi="Times New Roman" w:cs="Times New Roman"/>
            <w:color w:val="auto"/>
            <w:sz w:val="24"/>
            <w:szCs w:val="24"/>
          </w:rPr>
          <w:t xml:space="preserve">of observed positive qualities </w:t>
        </w:r>
      </w:ins>
      <w:ins w:id="29" w:author="Steven Girdler" w:date="2018-09-05T12:49:00Z">
        <w:r>
          <w:rPr>
            <w:rFonts w:ascii="Times New Roman" w:hAnsi="Times New Roman" w:cs="Times New Roman"/>
            <w:color w:val="auto"/>
            <w:sz w:val="24"/>
            <w:szCs w:val="24"/>
          </w:rPr>
          <w:t xml:space="preserve">is beneficial for medical students and trainees. Conversely, when students observe and then repeat behavior of seniors that </w:t>
        </w:r>
        <w:r w:rsidR="008573B6">
          <w:rPr>
            <w:rFonts w:ascii="Times New Roman" w:hAnsi="Times New Roman" w:cs="Times New Roman"/>
            <w:color w:val="auto"/>
            <w:sz w:val="24"/>
            <w:szCs w:val="24"/>
          </w:rPr>
          <w:t xml:space="preserve">is </w:t>
        </w:r>
      </w:ins>
      <w:ins w:id="30" w:author="Steven Girdler" w:date="2018-09-05T12:50:00Z">
        <w:r w:rsidR="008573B6">
          <w:rPr>
            <w:rFonts w:ascii="Times New Roman" w:hAnsi="Times New Roman" w:cs="Times New Roman"/>
            <w:color w:val="auto"/>
            <w:sz w:val="24"/>
            <w:szCs w:val="24"/>
          </w:rPr>
          <w:t xml:space="preserve">either medically unsound </w:t>
        </w:r>
      </w:ins>
      <w:ins w:id="31" w:author="Steven Girdler" w:date="2018-09-05T12:51:00Z">
        <w:r w:rsidR="008573B6">
          <w:rPr>
            <w:rFonts w:ascii="Times New Roman" w:hAnsi="Times New Roman" w:cs="Times New Roman"/>
            <w:color w:val="auto"/>
            <w:sz w:val="24"/>
            <w:szCs w:val="24"/>
          </w:rPr>
          <w:t xml:space="preserve">or medically unethical, </w:t>
        </w:r>
      </w:ins>
      <w:ins w:id="32" w:author="Steven Girdler" w:date="2018-09-05T12:52:00Z">
        <w:r w:rsidR="008573B6">
          <w:rPr>
            <w:rFonts w:ascii="Times New Roman" w:hAnsi="Times New Roman" w:cs="Times New Roman"/>
            <w:color w:val="auto"/>
            <w:sz w:val="24"/>
            <w:szCs w:val="24"/>
          </w:rPr>
          <w:t>the hidden curriculum may reinforce behavior that is detrimental to patient care</w:t>
        </w:r>
      </w:ins>
      <w:ins w:id="33" w:author="Steven Girdler" w:date="2018-09-05T12:53:00Z">
        <w:r w:rsidR="008573B6">
          <w:rPr>
            <w:rFonts w:ascii="Times New Roman" w:hAnsi="Times New Roman" w:cs="Times New Roman"/>
            <w:color w:val="auto"/>
            <w:sz w:val="24"/>
            <w:szCs w:val="24"/>
          </w:rPr>
          <w:t xml:space="preserve"> and lead to </w:t>
        </w:r>
      </w:ins>
      <w:ins w:id="34" w:author="Steven Girdler" w:date="2018-09-05T12:57:00Z">
        <w:r w:rsidR="008573B6">
          <w:rPr>
            <w:rFonts w:ascii="Times New Roman" w:hAnsi="Times New Roman" w:cs="Times New Roman"/>
            <w:color w:val="auto"/>
            <w:sz w:val="24"/>
            <w:szCs w:val="24"/>
          </w:rPr>
          <w:t xml:space="preserve">patient </w:t>
        </w:r>
      </w:ins>
      <w:ins w:id="35" w:author="Steven Girdler" w:date="2018-09-05T12:53:00Z">
        <w:r w:rsidR="008573B6">
          <w:rPr>
            <w:rFonts w:ascii="Times New Roman" w:hAnsi="Times New Roman" w:cs="Times New Roman"/>
            <w:color w:val="auto"/>
            <w:sz w:val="24"/>
            <w:szCs w:val="24"/>
          </w:rPr>
          <w:t>harm</w:t>
        </w:r>
      </w:ins>
      <w:ins w:id="36" w:author="Steven Girdler" w:date="2018-09-05T12:52:00Z">
        <w:r w:rsidR="008573B6">
          <w:rPr>
            <w:rFonts w:ascii="Times New Roman" w:hAnsi="Times New Roman" w:cs="Times New Roman"/>
            <w:color w:val="auto"/>
            <w:sz w:val="24"/>
            <w:szCs w:val="24"/>
          </w:rPr>
          <w:t xml:space="preserve">. </w:t>
        </w:r>
      </w:ins>
      <w:ins w:id="37" w:author="Steven Girdler" w:date="2018-09-05T12:55:00Z">
        <w:r w:rsidR="008573B6">
          <w:rPr>
            <w:rFonts w:ascii="Times New Roman" w:hAnsi="Times New Roman" w:cs="Times New Roman"/>
            <w:color w:val="auto"/>
            <w:sz w:val="24"/>
            <w:szCs w:val="24"/>
          </w:rPr>
          <w:t xml:space="preserve">Regular faculty education and training may make senior physicians more </w:t>
        </w:r>
      </w:ins>
      <w:ins w:id="38" w:author="Steven Girdler" w:date="2018-09-05T12:56:00Z">
        <w:r w:rsidR="008573B6">
          <w:rPr>
            <w:rFonts w:ascii="Times New Roman" w:hAnsi="Times New Roman" w:cs="Times New Roman"/>
            <w:color w:val="auto"/>
            <w:sz w:val="24"/>
            <w:szCs w:val="24"/>
          </w:rPr>
          <w:t>cognizant</w:t>
        </w:r>
      </w:ins>
      <w:ins w:id="39" w:author="Steven Girdler" w:date="2018-09-05T12:55:00Z">
        <w:r w:rsidR="008573B6">
          <w:rPr>
            <w:rFonts w:ascii="Times New Roman" w:hAnsi="Times New Roman" w:cs="Times New Roman"/>
            <w:color w:val="auto"/>
            <w:sz w:val="24"/>
            <w:szCs w:val="24"/>
          </w:rPr>
          <w:t xml:space="preserve"> </w:t>
        </w:r>
      </w:ins>
      <w:ins w:id="40" w:author="Steven Girdler" w:date="2018-09-05T12:56:00Z">
        <w:r w:rsidR="008573B6">
          <w:rPr>
            <w:rFonts w:ascii="Times New Roman" w:hAnsi="Times New Roman" w:cs="Times New Roman"/>
            <w:color w:val="auto"/>
            <w:sz w:val="24"/>
            <w:szCs w:val="24"/>
          </w:rPr>
          <w:t xml:space="preserve">of this hidden curriculum in medical education. </w:t>
        </w:r>
      </w:ins>
    </w:p>
    <w:p w14:paraId="7BAB3472" w14:textId="46D7F7C6"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One study from Brigham &amp; Women's Hospital Department of Surgery, Boston, Massachusetts, found that coaching of senior surgical residents improved residents’ performance of non-technical skills in a simulated laparoscopic cholecystectomy (p=0.04) by using the Non-Technical Skills for Surgeons (NOTSS) behavior rating system</w:t>
      </w:r>
      <w:r w:rsidR="00E12F70" w:rsidRPr="00DE6B45">
        <w:rPr>
          <w:rStyle w:val="FootnoteReference"/>
          <w:rFonts w:ascii="Times New Roman" w:hAnsi="Times New Roman" w:cs="Times New Roman"/>
          <w:color w:val="auto"/>
          <w:sz w:val="24"/>
          <w:szCs w:val="24"/>
        </w:rPr>
        <w:fldChar w:fldCharType="begin" w:fldLock="1"/>
      </w:r>
      <w:r w:rsidR="000F177F">
        <w:rPr>
          <w:rFonts w:ascii="Times New Roman" w:hAnsi="Times New Roman" w:cs="Times New Roman"/>
          <w:color w:val="auto"/>
          <w:sz w:val="24"/>
          <w:szCs w:val="24"/>
        </w:rPr>
        <w:instrText>ADDIN CSL_CITATION { "citationItems" : [ { "id" : "ITEM-1", "itemData" : { "DOI" : "10.1016/j.jsurg.2015.06.012", "ISSN" : "19317204", "PMID" : "26610355", "abstract" : "OBJECTIVE To investigate the effect of coaching on non-technical skills and performance during laparoscopic cholecystectomy in a simulated operating room (OR). BACKGROUND Non-technical skills (situation awareness, decision making, teamwork, and leadership) underpin technical ability and are critical to the success of operations and the safety of patients in the OR. The rate of developing assessment tools in this area has outpaced development of workable interventions to improve non-technical skills in surgical training and beyond. METHOD A randomized trial was conducted with senior surgical residents (n = 16). Participants were randomized to receive either non-technical skills coaching (intervention) or to self-reflect (control) after each of 5 simulated operations. Coaching was based on the Non-Technical Skills For Surgeons (NOTSS) behavior observation system. Surgeon-coaches trained in this method coached participants in the intervention group for 10 minutes after each simulation. Primary outcome measure was non-technical skills, assessed from video by a surgeon using the NOTSS system. Secondary outcomes were time to call for help during bleeding, operative time, and path length of laparoscopic instruments. RESULTS Non-technical skills improved in the intervention group from scenario 1 to scenario 5 compared with those in the control group (p = 0.04). The intervention group was faster to call for help when faced with unstoppable bleeding in the final scenario (no. 5; p = 0.03). CONCLUSIONS Coaching improved residents' non-technical skills in the simulated OR compared with those in the control group. Important next steps are to implement non-technical skills coaching in the real OR and assess effect on clinically important process measures and patient outcomes.", "author" : [ { "dropping-particle" : "", "family" : "Yule", "given" : "Steven", "non-dropping-particle" : "", "parse-names" : false, "suffix" : "" }, { "dropping-particle" : "", "family" : "Parker", "given" : "Sarah Henrickson", "non-dropping-particle" : "", "parse-names" : false, "suffix" : "" }, { "dropping-particle" : "", "family" : "Wilkinson", "given" : "Jill", "non-dropping-particle" : "", "parse-names" : false, "suffix" : "" }, { "dropping-particle" : "", "family" : "McKinley", "given" : "Aileen", "non-dropping-particle" : "", "parse-names" : false, "suffix" : "" }, { "dropping-particle" : "", "family" : "MacDonald", "given" : "Jamie", "non-dropping-particle" : "", "parse-names" : false, "suffix" : "" }, { "dropping-particle" : "", "family" : "Neill", "given" : "Adrian", "non-dropping-particle" : "", "parse-names" : false, "suffix" : "" }, { "dropping-particle" : "", "family" : "McAdam", "given" : "Tim", "non-dropping-particle" : "", "parse-names" : false, "suffix" : "" } ], "container-title" : "Journal of Surgical Education", "id" : "ITEM-1", "issue" : "6", "issued" : { "date-parts" : [ [ "2015", "11" ] ] }, "page" : "1124-1130", "title" : "Coaching Non-technical Skills Improves Surgical Residents\u2019 Performance in a Simulated Operating Room", "type" : "article-journal", "volume" : "72" }, "uris" : [ "http://www.mendeley.com/documents/?uuid=8dd484c9-d31d-3c1e-a963-0879a2fd94be" ] } ], "mendeley" : { "formattedCitation" : "[11]", "plainTextFormattedCitation" : "[11]", "previouslyFormattedCitation" : "[11]"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0F177F" w:rsidRPr="000F177F">
        <w:rPr>
          <w:rFonts w:ascii="Times New Roman" w:hAnsi="Times New Roman" w:cs="Times New Roman"/>
          <w:noProof/>
          <w:color w:val="auto"/>
          <w:sz w:val="24"/>
          <w:szCs w:val="24"/>
        </w:rPr>
        <w:t>[11]</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This system allows evaluation of non-technical skills in categories of situation awareness, decision-making, communication and teamwork, and leadership. The system utilizes video recordings of operative situations and allows surgeons to give feedback to trainees on non-operative aspects of surgery performance.  Additionally, the study found improvements in outcomes such as time to call for help during bleeding, operative time, and path length of laparoscopic instruments. Through initiatives like these, structured observation and feedback can be built into medical training in order to better improve communication and awareness between team members, and safety for patients.</w:t>
      </w:r>
    </w:p>
    <w:p w14:paraId="2843E15F" w14:textId="599E5269" w:rsidR="00796C3E" w:rsidRPr="00DE6B45" w:rsidRDefault="00185895"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 </w:t>
      </w:r>
      <w:r w:rsidRPr="00DE6B45">
        <w:rPr>
          <w:rFonts w:ascii="Times New Roman" w:hAnsi="Times New Roman" w:cs="Times New Roman"/>
          <w:b/>
          <w:i/>
          <w:color w:val="auto"/>
          <w:sz w:val="24"/>
          <w:szCs w:val="24"/>
        </w:rPr>
        <w:t xml:space="preserve"> </w:t>
      </w:r>
    </w:p>
    <w:p w14:paraId="7FC91D89" w14:textId="77777777" w:rsidR="00F57B03" w:rsidRPr="00DE6B45" w:rsidRDefault="00185895" w:rsidP="00E12F70">
      <w:pPr>
        <w:pStyle w:val="Normal1"/>
        <w:spacing w:line="480" w:lineRule="auto"/>
        <w:jc w:val="both"/>
        <w:rPr>
          <w:rFonts w:ascii="Times New Roman" w:hAnsi="Times New Roman" w:cs="Times New Roman"/>
          <w:b/>
          <w:i/>
          <w:color w:val="auto"/>
          <w:sz w:val="24"/>
          <w:szCs w:val="24"/>
        </w:rPr>
      </w:pPr>
      <w:r w:rsidRPr="00DE6B45">
        <w:rPr>
          <w:rFonts w:ascii="Times New Roman" w:hAnsi="Times New Roman" w:cs="Times New Roman"/>
          <w:b/>
          <w:i/>
          <w:color w:val="auto"/>
          <w:sz w:val="24"/>
          <w:szCs w:val="24"/>
        </w:rPr>
        <w:t>Technological Advances</w:t>
      </w:r>
    </w:p>
    <w:p w14:paraId="61B83DD7" w14:textId="77777777" w:rsidR="00F57B03" w:rsidRPr="00DE6B45" w:rsidRDefault="00F57B03" w:rsidP="00E12F70">
      <w:pPr>
        <w:pStyle w:val="Normal1"/>
        <w:spacing w:line="480" w:lineRule="auto"/>
        <w:ind w:firstLine="720"/>
        <w:jc w:val="both"/>
        <w:rPr>
          <w:rFonts w:ascii="Times New Roman" w:hAnsi="Times New Roman" w:cs="Times New Roman"/>
          <w:b/>
          <w:i/>
          <w:color w:val="auto"/>
          <w:sz w:val="24"/>
          <w:szCs w:val="24"/>
        </w:rPr>
      </w:pPr>
    </w:p>
    <w:p w14:paraId="5B756AD1" w14:textId="617F0A3A" w:rsidR="00796C3E" w:rsidRPr="00DE6B45" w:rsidRDefault="00185895" w:rsidP="00E12F70">
      <w:pPr>
        <w:pStyle w:val="Normal1"/>
        <w:spacing w:line="480" w:lineRule="auto"/>
        <w:ind w:firstLine="720"/>
        <w:jc w:val="both"/>
        <w:rPr>
          <w:rFonts w:ascii="Times New Roman" w:hAnsi="Times New Roman" w:cs="Times New Roman"/>
          <w:b/>
          <w:i/>
          <w:color w:val="auto"/>
          <w:sz w:val="24"/>
          <w:szCs w:val="24"/>
        </w:rPr>
      </w:pPr>
      <w:r w:rsidRPr="00DE6B45">
        <w:rPr>
          <w:rFonts w:ascii="Times New Roman" w:hAnsi="Times New Roman" w:cs="Times New Roman"/>
          <w:color w:val="auto"/>
          <w:sz w:val="24"/>
          <w:szCs w:val="24"/>
        </w:rPr>
        <w:t>The emergence of technological innovation in medical education has the potential to address ethical dilemmas in the education of trainees and simultaneously improve how we train the next generation of physicians.  These technological advances have the potential of allowing trainees to become proficient in skills before performing them on people.  Additionally, the recent invention and implementation of web-based medical education has radically altered the way medical students and resident physicians acquire their professional fund of knowledge.  Virtual reality, simulation, and e-learning modalities have allowed trainees to adapt to the ever-expanding bank of literature present today. While the role of technology in the classroom has been well scrutinized, its potential for addressing age-old bioethical dilemmas in medicine has yet to be developed. As learning becomes further detached from the classroom, trainees have the opportunity to develop real-world skills long before they touch their very first patient. These advances may prove a useful way to mitigate the inherent potential for harm that exists in medical training.</w:t>
      </w:r>
    </w:p>
    <w:p w14:paraId="214E58BC" w14:textId="5F6EB2DE"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Simulation training has been shown to improve many aspects of medical training.  One Harvard study found that simulation training plus standard training of internal medicine interns improved procedural protocol adherence during central venous catheter placement as compared to standard training alone (p=0.024)</w:t>
      </w:r>
      <w:r w:rsidR="00E12F70" w:rsidRPr="00DE6B45">
        <w:rPr>
          <w:rStyle w:val="FootnoteReference"/>
          <w:rFonts w:ascii="Times New Roman" w:hAnsi="Times New Roman" w:cs="Times New Roman"/>
          <w:color w:val="auto"/>
          <w:sz w:val="24"/>
          <w:szCs w:val="24"/>
        </w:rPr>
        <w:fldChar w:fldCharType="begin" w:fldLock="1"/>
      </w:r>
      <w:r w:rsidR="000F177F">
        <w:rPr>
          <w:rFonts w:ascii="Times New Roman" w:hAnsi="Times New Roman" w:cs="Times New Roman"/>
          <w:color w:val="auto"/>
          <w:sz w:val="24"/>
          <w:szCs w:val="24"/>
        </w:rPr>
        <w:instrText>ADDIN CSL_CITATION { "citationItems" : [ { "id" : "ITEM-1", "itemData" : { "DOI" : "10.1097/SIH.0000000000000096", "ISBN" : "0000000000000", "ISSN" : "1559-713X", "PMID" : "26154250", "abstract" : "BACKGROUND: Simulation training may improve proficiency at and reduce complications from central venous catheter (CVC) placement, but the scope of simulation's effect remains unclear. This randomized controlled trial evaluated the effects of a pragmatic CVC simulation program on procedural protocol adherence, technical skill, and patient outcomes.\\n\\nMETHODS: Internal medicine interns were randomized to standard training for CVC insertion or standard training plus simulation-based mastery training. Standard training involved a lecture, a video-based online module, and instruction by the supervising physician during actual CVC insertions. Intervention-group subjects additionally underwent supervised training on a venous access simulator until they demonstrated procedural competence. Raters evaluated interns' performance during internal jugular CVC placement on actual patients in the medical intensive care unit. Generalized estimating equations were used to account for outcome clustering within trainees.\\n\\nRESULTS: We observed 52 interns placing 87 CVCs. Simulation-trained interns exhibited better adherence to prescribed procedural technique than interns who received only standard training (P = 0.024). There were no significant differences detected in first-attempt or overall cannulation success rates, mean needle passes, global assessment scores, or complication rates.\\n\\nCONCLUSIONS: Simulation training added to standard training improved protocol adherence during CVC insertion by novice practitioners. This study may have been too small to detect meaningful differences in venous cannulation proficiency and other clinical outcomes, highlighting the difficulty of patient-centered simulation research in settings where poor outcomes are rare. For high-performing systems, where protocol deviations may provide an important proxy for rare procedural complications, simulation may improve CVC insertion quality and safety.", "author" : [ { "dropping-particle" : "", "family" : "Peltan", "given" : "Ithan D", "non-dropping-particle" : "", "parse-names" : false, "suffix" : "" }, { "dropping-particle" : "", "family" : "Shiga", "given" : "Takashi", "non-dropping-particle" : "", "parse-names" : false, "suffix" : "" }, { "dropping-particle" : "", "family" : "Gordon", "given" : "James A", "non-dropping-particle" : "", "parse-names" : false, "suffix" : "" }, { "dropping-particle" : "", "family" : "Currier", "given" : "Paul F", "non-dropping-particle" : "", "parse-names" : false, "suffix" : "" } ], "container-title" : "Simulation in healthcare : journal of the Society for Simulation in Healthcare", "id" : "ITEM-1", "issue" : "5", "issued" : { "date-parts" : [ [ "2015" ] ] }, "page" : "270-6", "title" : "Simulation Improves Procedural Protocol Adherence During Central Venous Catheter Placement: A Randomized Controlled Trial.", "type" : "article-journal", "volume" : "10" }, "uris" : [ "http://www.mendeley.com/documents/?uuid=859be5c5-89e8-4310-8c9a-91c86c63f0ec" ] } ], "mendeley" : { "formattedCitation" : "[12]", "plainTextFormattedCitation" : "[12]", "previouslyFormattedCitation" : "[12]"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0F177F" w:rsidRPr="000F177F">
        <w:rPr>
          <w:rFonts w:ascii="Times New Roman" w:hAnsi="Times New Roman" w:cs="Times New Roman"/>
          <w:noProof/>
          <w:color w:val="auto"/>
          <w:sz w:val="24"/>
          <w:szCs w:val="24"/>
        </w:rPr>
        <w:t>[12]</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Furthermore, another study from McGill University has shown that simulation-based training leads long term knowledge retention as compared to control training methods</w:t>
      </w:r>
      <w:r w:rsidR="00E12F70" w:rsidRPr="00DE6B45">
        <w:rPr>
          <w:rStyle w:val="FootnoteReference"/>
          <w:rFonts w:ascii="Times New Roman" w:hAnsi="Times New Roman" w:cs="Times New Roman"/>
          <w:color w:val="auto"/>
          <w:sz w:val="24"/>
          <w:szCs w:val="24"/>
        </w:rPr>
        <w:fldChar w:fldCharType="begin" w:fldLock="1"/>
      </w:r>
      <w:r w:rsidR="000F177F">
        <w:rPr>
          <w:rFonts w:ascii="Times New Roman" w:hAnsi="Times New Roman" w:cs="Times New Roman"/>
          <w:color w:val="auto"/>
          <w:sz w:val="24"/>
          <w:szCs w:val="24"/>
        </w:rPr>
        <w:instrText>ADDIN CSL_CITATION { "citationItems" : [ { "id" : "ITEM-1", "itemData" : { "DOI" : "10.1007/s00464-015-4320-9", "ISBN" : "0930-2794", "ISSN" : "14322218", "abstract" : "Amin Madani is supported by the Quebec Health Science Research Scholarship (FRQ-S) and the McGill Surgeon-Scientist Program. ... Ferguson CM, Abbott WM, Warshaw AL (2006) The impact of the 80-hour resident workweek on surgical residents and attending surgeons. ...", "author" : [ { "dropping-particle" : "", "family" : "Madani", "given" : "Amin", "non-dropping-particle" : "", "parse-names" : false, "suffix" : "" }, { "dropping-particle" : "", "family" : "Watanabe", "given" : "Yusuke", "non-dropping-particle" : "", "parse-names" : false, "suffix" : "" }, { "dropping-particle" : "", "family" : "Vassiliou", "given" : "Melina C.", "non-dropping-particle" : "", "parse-names" : false, "suffix" : "" }, { "dropping-particle" : "", "family" : "Fuchshuber", "given" : "Pascal", "non-dropping-particle" : "", "parse-names" : false, "suffix" : "" }, { "dropping-particle" : "", "family" : "Jones", "given" : "Daniel B.", "non-dropping-particle" : "", "parse-names" : false, "suffix" : "" }, { "dropping-particle" : "", "family" : "Schwaitzberg", "given" : "Steven D.", "non-dropping-particle" : "", "parse-names" : false, "suffix" : "" }, { "dropping-particle" : "", "family" : "Fried", "given" : "Gerald M.", "non-dropping-particle" : "", "parse-names" : false, "suffix" : "" }, { "dropping-particle" : "", "family" : "Feldman", "given" : "Liane S.", "non-dropping-particle" : "", "parse-names" : false, "suffix" : "" } ], "container-title" : "Surgical Endoscopy and Other Interventional Techniques", "id" : "ITEM-1", "issue" : "3", "issued" : { "date-parts" : [ [ "2016" ] ] }, "page" : "1156-1163", "title" : "Long-term knowledge retention following simulation-based training for electrosurgical safety: 1-year follow-up of a randomized controlled trial", "type" : "article-journal", "volume" : "30" }, "uris" : [ "http://www.mendeley.com/documents/?uuid=ea20f513-04a7-47ee-925e-9142ce9aa33a" ] } ], "mendeley" : { "formattedCitation" : "[13]", "plainTextFormattedCitation" : "[13]", "previouslyFormattedCitation" : "[13]"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0F177F" w:rsidRPr="000F177F">
        <w:rPr>
          <w:rFonts w:ascii="Times New Roman" w:hAnsi="Times New Roman" w:cs="Times New Roman"/>
          <w:noProof/>
          <w:color w:val="auto"/>
          <w:sz w:val="24"/>
          <w:szCs w:val="24"/>
        </w:rPr>
        <w:t>[13]</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In this study</w:t>
      </w:r>
      <w:r w:rsidR="004A5FB7" w:rsidRPr="00DE6B45">
        <w:rPr>
          <w:rFonts w:ascii="Times New Roman" w:hAnsi="Times New Roman" w:cs="Times New Roman"/>
          <w:color w:val="auto"/>
          <w:sz w:val="24"/>
          <w:szCs w:val="24"/>
        </w:rPr>
        <w:t>,</w:t>
      </w:r>
      <w:r w:rsidRPr="00DE6B45">
        <w:rPr>
          <w:rFonts w:ascii="Times New Roman" w:hAnsi="Times New Roman" w:cs="Times New Roman"/>
          <w:color w:val="auto"/>
          <w:sz w:val="24"/>
          <w:szCs w:val="24"/>
        </w:rPr>
        <w:t xml:space="preserve"> trainees’ knowledge of electrosurgical safety was assessed immediately after the intervention and at 3 months and 1 year. Following the intervention with electrosurgical simulation the intervention group had higher scores compared to controls at all measured time points:  immediately (89% vs. 83%, p=0.02), 3 months (77% vs. 60%, p&lt;0.01) and 1 year after curriculum (70% vs. 60%, p=0.02). These studies and many more have shown that simulation training is a beneficial tool for allowing trainees to gain both technical and team-base</w:t>
      </w:r>
      <w:r w:rsidR="00667754"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d interpersonal competencies, and to retain them for a greater period of time, which can lead to improved patient safety in clinical settings (Figure 1).</w:t>
      </w:r>
      <w:r w:rsidR="00F7744B" w:rsidRPr="00DE6B45">
        <w:rPr>
          <w:rFonts w:ascii="Times New Roman" w:hAnsi="Times New Roman" w:cs="Times New Roman"/>
          <w:color w:val="auto"/>
          <w:sz w:val="24"/>
          <w:szCs w:val="24"/>
        </w:rPr>
        <w:t xml:space="preserve"> Of interest, one study found that when simulation learning was incorporated into nursing school training, students performed better on </w:t>
      </w:r>
      <w:r w:rsidR="00DA507D" w:rsidRPr="00DE6B45">
        <w:rPr>
          <w:rFonts w:ascii="Times New Roman" w:hAnsi="Times New Roman" w:cs="Times New Roman"/>
          <w:color w:val="auto"/>
          <w:sz w:val="24"/>
          <w:szCs w:val="24"/>
        </w:rPr>
        <w:t>Objective Simulated Clinical Exams</w:t>
      </w:r>
      <w:r w:rsidR="00F7744B" w:rsidRPr="00DE6B45">
        <w:rPr>
          <w:rFonts w:ascii="Times New Roman" w:hAnsi="Times New Roman" w:cs="Times New Roman"/>
          <w:color w:val="auto"/>
          <w:sz w:val="24"/>
          <w:szCs w:val="24"/>
        </w:rPr>
        <w:t>, although they did not feel more confident in their technical ability</w:t>
      </w:r>
      <w:r w:rsidR="00E12F70" w:rsidRPr="00DE6B45">
        <w:rPr>
          <w:rStyle w:val="FootnoteReference"/>
          <w:rFonts w:ascii="Times New Roman" w:hAnsi="Times New Roman" w:cs="Times New Roman"/>
          <w:color w:val="auto"/>
          <w:sz w:val="24"/>
          <w:szCs w:val="24"/>
        </w:rPr>
        <w:fldChar w:fldCharType="begin" w:fldLock="1"/>
      </w:r>
      <w:r w:rsidR="000F177F">
        <w:rPr>
          <w:rFonts w:ascii="Times New Roman" w:hAnsi="Times New Roman" w:cs="Times New Roman"/>
          <w:color w:val="auto"/>
          <w:sz w:val="24"/>
          <w:szCs w:val="24"/>
        </w:rPr>
        <w:instrText>ADDIN CSL_CITATION { "citationItems" : [ { "id" : "ITEM-1", "itemData" : { "DOI" : "10.1111/j.1365-2648.2006.03810.x", "ISBN" : "9788578110796", "ISSN" : "03092402",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"Alinier", "given" : "Guillaume", "non-dropping-particle" : "", "parse-names" : false, "suffix" : "" }, { "dropping-particle" : "", "family" : "Hunt", "given" : "Barry", "non-dropping-particle" : "", "parse-names" : false, "suffix" : "" }, { "dropping-particle" : "", "family" : "Gordon", "given" : "Ray", "non-dropping-particle" : "", "parse-names" : false, "suffix" : "" }, { "dropping-particle" : "", "family" : "Harwood", "given" : "Colin", "non-dropping-particle" : "", "parse-names" : false, "suffix" : "" } ], "container-title" : "Journal of Advanced Nursing", "id" : "ITEM-1", "issue" : "3", "issued" : { "date-parts" : [ [ "2006" ] ] }, "page" : "359-369", "title" : "Effectiveness of intermediate-fidelity simulation training technology in undergraduate nursing education", "type" : "article-journal", "volume" : "54" }, "uris" : [ "http://www.mendeley.com/documents/?uuid=f23ba44e-e14b-4c7a-a92f-97a0c29ddef7" ] } ], "mendeley" : { "formattedCitation" : "[14]", "plainTextFormattedCitation" : "[14]", "previouslyFormattedCitation" : "[14]"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0F177F" w:rsidRPr="000F177F">
        <w:rPr>
          <w:rFonts w:ascii="Times New Roman" w:hAnsi="Times New Roman" w:cs="Times New Roman"/>
          <w:noProof/>
          <w:color w:val="auto"/>
          <w:sz w:val="24"/>
          <w:szCs w:val="24"/>
        </w:rPr>
        <w:t>[14]</w:t>
      </w:r>
      <w:r w:rsidR="00E12F70" w:rsidRPr="00DE6B45">
        <w:rPr>
          <w:rStyle w:val="FootnoteReference"/>
          <w:rFonts w:ascii="Times New Roman" w:hAnsi="Times New Roman" w:cs="Times New Roman"/>
          <w:color w:val="auto"/>
          <w:sz w:val="24"/>
          <w:szCs w:val="24"/>
        </w:rPr>
        <w:fldChar w:fldCharType="end"/>
      </w:r>
      <w:r w:rsidR="00F7744B" w:rsidRPr="00DE6B45">
        <w:rPr>
          <w:rFonts w:ascii="Times New Roman" w:hAnsi="Times New Roman" w:cs="Times New Roman"/>
          <w:color w:val="auto"/>
          <w:sz w:val="24"/>
          <w:szCs w:val="24"/>
        </w:rPr>
        <w:t xml:space="preserve">. </w:t>
      </w:r>
      <w:r w:rsidR="00DA507D" w:rsidRPr="00DE6B45">
        <w:rPr>
          <w:rFonts w:ascii="Times New Roman" w:hAnsi="Times New Roman" w:cs="Times New Roman"/>
          <w:color w:val="auto"/>
          <w:sz w:val="24"/>
          <w:szCs w:val="24"/>
        </w:rPr>
        <w:t>Scores in the intervention group were significantly higher than a control group (p&lt;0.001). The fact that confidence in performing procedural skills did not improve may suggest a need for continued repetitive instruction, even when tools like simulation learning are employed.</w:t>
      </w:r>
    </w:p>
    <w:p w14:paraId="308FCD7B" w14:textId="3B8A1325" w:rsidR="00796C3E" w:rsidRDefault="00185895" w:rsidP="00E12F70">
      <w:pPr>
        <w:pStyle w:val="Normal1"/>
        <w:spacing w:line="480" w:lineRule="auto"/>
        <w:ind w:firstLine="720"/>
        <w:jc w:val="both"/>
        <w:rPr>
          <w:ins w:id="41" w:author="Steven Girdler" w:date="2018-09-05T12:36:00Z"/>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In addition to simulation training, </w:t>
      </w:r>
      <w:proofErr w:type="gramStart"/>
      <w:r w:rsidRPr="00DE6B45">
        <w:rPr>
          <w:rFonts w:ascii="Times New Roman" w:hAnsi="Times New Roman" w:cs="Times New Roman"/>
          <w:color w:val="auto"/>
          <w:sz w:val="24"/>
          <w:szCs w:val="24"/>
        </w:rPr>
        <w:t>e-learning</w:t>
      </w:r>
      <w:proofErr w:type="gramEnd"/>
      <w:r w:rsidR="006A0AAF"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 xml:space="preserve">has been shown to be an effective supplemental tool in medical education. </w:t>
      </w:r>
      <w:proofErr w:type="gramStart"/>
      <w:r w:rsidRPr="00DE6B45">
        <w:rPr>
          <w:rFonts w:ascii="Times New Roman" w:hAnsi="Times New Roman" w:cs="Times New Roman"/>
          <w:color w:val="auto"/>
          <w:sz w:val="24"/>
          <w:szCs w:val="24"/>
        </w:rPr>
        <w:t>E-learning</w:t>
      </w:r>
      <w:proofErr w:type="gramEnd"/>
      <w:r w:rsidRPr="00DE6B45">
        <w:rPr>
          <w:rFonts w:ascii="Times New Roman" w:hAnsi="Times New Roman" w:cs="Times New Roman"/>
          <w:color w:val="auto"/>
          <w:sz w:val="24"/>
          <w:szCs w:val="24"/>
        </w:rPr>
        <w:t xml:space="preserve"> is defined as the use of internet-based resources in education. These resources may include online patient cases, digital anatomic modeling, </w:t>
      </w:r>
      <w:proofErr w:type="gramStart"/>
      <w:r w:rsidRPr="00DE6B45">
        <w:rPr>
          <w:rFonts w:ascii="Times New Roman" w:hAnsi="Times New Roman" w:cs="Times New Roman"/>
          <w:color w:val="auto"/>
          <w:sz w:val="24"/>
          <w:szCs w:val="24"/>
        </w:rPr>
        <w:t>online</w:t>
      </w:r>
      <w:proofErr w:type="gramEnd"/>
      <w:r w:rsidRPr="00DE6B45">
        <w:rPr>
          <w:rFonts w:ascii="Times New Roman" w:hAnsi="Times New Roman" w:cs="Times New Roman"/>
          <w:color w:val="auto"/>
          <w:sz w:val="24"/>
          <w:szCs w:val="24"/>
        </w:rPr>
        <w:t xml:space="preserve"> tutorials, standardized educational videos that can assist in teaching a standardized curriculum to a large group of trainees, among other modalities</w:t>
      </w:r>
      <w:r w:rsidR="00CA242E"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A 2016 systematic review identified e-learning as a beneficial tool in orthopedic surgery training for improving outcomes such as preparedness for clinical procedures, performance in clinical skills and self assessment of clinical abilities</w:t>
      </w:r>
      <w:r w:rsidR="00E12F70" w:rsidRPr="00DE6B45">
        <w:rPr>
          <w:rStyle w:val="FootnoteReference"/>
          <w:rFonts w:ascii="Times New Roman" w:hAnsi="Times New Roman" w:cs="Times New Roman"/>
          <w:color w:val="auto"/>
          <w:sz w:val="24"/>
          <w:szCs w:val="24"/>
        </w:rPr>
        <w:fldChar w:fldCharType="begin" w:fldLock="1"/>
      </w:r>
      <w:r w:rsidR="000F177F">
        <w:rPr>
          <w:rFonts w:ascii="Times New Roman" w:hAnsi="Times New Roman" w:cs="Times New Roman"/>
          <w:color w:val="auto"/>
          <w:sz w:val="24"/>
          <w:szCs w:val="24"/>
        </w:rPr>
        <w:instrText>ADDIN CSL_CITATION { "citationItems" : [ { "id" : "ITEM-1", "itemData" : { "DOI" : "10.1016/j.jor.2016.09.004", "ISSN" : "0972978X", "PMID" : "27688638", "abstract" : "E-learning is the use of internet-based resources in education. In the field of surgical education, this definition includes the use of virtual patient cases, digital modeling, online tutorials, as well as video recordings of surgical procedures and lectures. In recent years, e-learning has increasingly been considered a viable alternative to traditional teaching within a number of surgical fields. Here we present (1) a systematic review of literature assessing the efficacy of e-learning modules for orthopedic education and (2) a discussion of their relevance. A systematic search of PubMed, Embase, Web of Science, and the Cochrane Library was conducted according to the guidelines defined in the Preferred Reporting Items for Systematic Reviews and Meta-Analyses statement (PRISMA). The search yielded a total of 255 non-duplicate citations that were screened using predetermined inclusion/exclusion criteria. A total of 9 full text articles met inclusion criteria, which included the use of an objective outcome measure to evaluate an orthopedic e-learning module. Six studies assessed knowledge using a multiple-choice test and 4 assessed skills using a clinical exam. All studies showed positive score improvement pre- to post-intervention, and a majority showed greater score improvement than standard teaching methods in both knowledge (4/6 studies) and clinical skills (3/4 studies). E-learning represents an effective supplement or even alternative to standard teaching techniques within orthopedic education for both medical students and residents. Future work should focus on validating specific e-learning programs using standardized outcome measures and assessing long-term knowledge retention using e-learning platforms.", "author" : [ { "dropping-particle" : "", "family" : "Tarpada", "given" : "Sandip P.", "non-dropping-particle" : "", "parse-names" : false, "suffix" : "" }, { "dropping-particle" : "", "family" : "Morris", "given" : "Matthew T.", "non-dropping-particle" : "", "parse-names" : false, "suffix" : "" }, { "dropping-particle" : "", "family" : "Burton", "given" : "Denver A.", "non-dropping-particle" : "", "parse-names" : false, "suffix" : "" } ], "container-title" : "Journal of Orthopaedics", "id" : "ITEM-1", "issue" : "4", "issued" : { "date-parts" : [ [ "2016" ] ] }, "page" : "425-430", "title" : "E-learning in orthopedic surgery training: A systematic review", "type" : "article", "volume" : "13" }, "uris" : [ "http://www.mendeley.com/documents/?uuid=fa268e1c-c8fd-4d21-91fa-97988ed05cda" ] } ], "mendeley" : { "formattedCitation" : "[15]", "plainTextFormattedCitation" : "[15]", "previouslyFormattedCitation" : "[15]"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0F177F" w:rsidRPr="000F177F">
        <w:rPr>
          <w:rFonts w:ascii="Times New Roman" w:hAnsi="Times New Roman" w:cs="Times New Roman"/>
          <w:noProof/>
          <w:color w:val="auto"/>
          <w:sz w:val="24"/>
          <w:szCs w:val="24"/>
        </w:rPr>
        <w:t>[15]</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w:t>
      </w:r>
    </w:p>
    <w:p w14:paraId="71096FCA" w14:textId="1408F682" w:rsidR="008F2C24" w:rsidRPr="00DE6B45" w:rsidRDefault="008F2C24" w:rsidP="00E12F70">
      <w:pPr>
        <w:pStyle w:val="Normal1"/>
        <w:spacing w:line="480" w:lineRule="auto"/>
        <w:ind w:firstLine="720"/>
        <w:jc w:val="both"/>
        <w:rPr>
          <w:rFonts w:ascii="Times New Roman" w:hAnsi="Times New Roman" w:cs="Times New Roman"/>
          <w:color w:val="auto"/>
          <w:sz w:val="24"/>
          <w:szCs w:val="24"/>
        </w:rPr>
      </w:pPr>
      <w:ins w:id="42" w:author="Steven Girdler" w:date="2018-09-05T12:36:00Z">
        <w:r>
          <w:rPr>
            <w:rFonts w:ascii="Times New Roman" w:hAnsi="Times New Roman" w:cs="Times New Roman"/>
            <w:color w:val="auto"/>
            <w:sz w:val="24"/>
            <w:szCs w:val="24"/>
          </w:rPr>
          <w:t xml:space="preserve">Although these technologies have the ability to dramatically improve </w:t>
        </w:r>
      </w:ins>
      <w:ins w:id="43" w:author="Steven Girdler" w:date="2018-09-05T12:37:00Z">
        <w:r>
          <w:rPr>
            <w:rFonts w:ascii="Times New Roman" w:hAnsi="Times New Roman" w:cs="Times New Roman"/>
            <w:color w:val="auto"/>
            <w:sz w:val="24"/>
            <w:szCs w:val="24"/>
          </w:rPr>
          <w:t>the</w:t>
        </w:r>
      </w:ins>
      <w:ins w:id="44" w:author="Steven Girdler" w:date="2018-09-05T12:36:00Z">
        <w:r>
          <w:rPr>
            <w:rFonts w:ascii="Times New Roman" w:hAnsi="Times New Roman" w:cs="Times New Roman"/>
            <w:color w:val="auto"/>
            <w:sz w:val="24"/>
            <w:szCs w:val="24"/>
          </w:rPr>
          <w:t xml:space="preserve"> </w:t>
        </w:r>
      </w:ins>
      <w:ins w:id="45" w:author="Steven Girdler" w:date="2018-09-05T12:37:00Z">
        <w:r>
          <w:rPr>
            <w:rFonts w:ascii="Times New Roman" w:hAnsi="Times New Roman" w:cs="Times New Roman"/>
            <w:color w:val="auto"/>
            <w:sz w:val="24"/>
            <w:szCs w:val="24"/>
          </w:rPr>
          <w:t xml:space="preserve">way medical education is performed, they have some limitations. First, tools such as simulation centers can be extremely costly which may be prohibitive for many hospitals and medical schools to implement, especially in developing countries. </w:t>
        </w:r>
      </w:ins>
      <w:ins w:id="46" w:author="Steven Girdler" w:date="2018-09-05T12:39:00Z">
        <w:r>
          <w:rPr>
            <w:rFonts w:ascii="Times New Roman" w:hAnsi="Times New Roman" w:cs="Times New Roman"/>
            <w:color w:val="auto"/>
            <w:sz w:val="24"/>
            <w:szCs w:val="24"/>
          </w:rPr>
          <w:t xml:space="preserve">Additionally, simulation technology has shortcomings including that simulated experiences may lack the feel of an authentic human interaction with a patient in a clinical setting. </w:t>
        </w:r>
      </w:ins>
      <w:ins w:id="47" w:author="Steven Girdler" w:date="2018-09-05T12:40:00Z">
        <w:r w:rsidR="004D2F8F">
          <w:rPr>
            <w:rFonts w:ascii="Times New Roman" w:hAnsi="Times New Roman" w:cs="Times New Roman"/>
            <w:color w:val="auto"/>
            <w:sz w:val="24"/>
            <w:szCs w:val="24"/>
          </w:rPr>
          <w:t xml:space="preserve"> In this way, preprogrammed conversations </w:t>
        </w:r>
      </w:ins>
      <w:ins w:id="48" w:author="Steven Girdler" w:date="2018-09-05T12:41:00Z">
        <w:r w:rsidR="004D2F8F">
          <w:rPr>
            <w:rFonts w:ascii="Times New Roman" w:hAnsi="Times New Roman" w:cs="Times New Roman"/>
            <w:color w:val="auto"/>
            <w:sz w:val="24"/>
            <w:szCs w:val="24"/>
          </w:rPr>
          <w:t xml:space="preserve">may appear sterile to students and </w:t>
        </w:r>
      </w:ins>
      <w:ins w:id="49" w:author="Steven Girdler" w:date="2018-09-05T12:40:00Z">
        <w:r w:rsidR="004D2F8F">
          <w:rPr>
            <w:rFonts w:ascii="Times New Roman" w:hAnsi="Times New Roman" w:cs="Times New Roman"/>
            <w:color w:val="auto"/>
            <w:sz w:val="24"/>
            <w:szCs w:val="24"/>
          </w:rPr>
          <w:t xml:space="preserve">do not expose the student the messiness </w:t>
        </w:r>
      </w:ins>
      <w:ins w:id="50" w:author="Steven Girdler" w:date="2018-09-05T12:42:00Z">
        <w:r w:rsidR="004D2F8F">
          <w:rPr>
            <w:rFonts w:ascii="Times New Roman" w:hAnsi="Times New Roman" w:cs="Times New Roman"/>
            <w:color w:val="auto"/>
            <w:sz w:val="24"/>
            <w:szCs w:val="24"/>
          </w:rPr>
          <w:t xml:space="preserve">and variation </w:t>
        </w:r>
      </w:ins>
      <w:ins w:id="51" w:author="Steven Girdler" w:date="2018-09-05T12:40:00Z">
        <w:r w:rsidR="004D2F8F">
          <w:rPr>
            <w:rFonts w:ascii="Times New Roman" w:hAnsi="Times New Roman" w:cs="Times New Roman"/>
            <w:color w:val="auto"/>
            <w:sz w:val="24"/>
            <w:szCs w:val="24"/>
          </w:rPr>
          <w:t xml:space="preserve">of real life encounters. </w:t>
        </w:r>
      </w:ins>
    </w:p>
    <w:p w14:paraId="17CAB7EF" w14:textId="77777777"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The use of simulation training, and </w:t>
      </w:r>
      <w:proofErr w:type="gramStart"/>
      <w:r w:rsidRPr="00DE6B45">
        <w:rPr>
          <w:rFonts w:ascii="Times New Roman" w:hAnsi="Times New Roman" w:cs="Times New Roman"/>
          <w:color w:val="auto"/>
          <w:sz w:val="24"/>
          <w:szCs w:val="24"/>
        </w:rPr>
        <w:t>e-learning</w:t>
      </w:r>
      <w:proofErr w:type="gramEnd"/>
      <w:r w:rsidRPr="00DE6B45">
        <w:rPr>
          <w:rFonts w:ascii="Times New Roman" w:hAnsi="Times New Roman" w:cs="Times New Roman"/>
          <w:color w:val="auto"/>
          <w:sz w:val="24"/>
          <w:szCs w:val="24"/>
        </w:rPr>
        <w:t xml:space="preserve"> have been well studied in surgical settings. These advances have improved outcomes like team communication, preparedness for clinical training, and patient safety. In the future, these modalities should be further incorporated into medical training at an earlier stage, such as during clinical years of undergraduate medical education. In so doing, we can hope to improve team communication and clinical skills from the onset of medical training, leading to further reduction in harm to patients. These modalities have and will continue to shape the new landscape of medical education in the 21</w:t>
      </w:r>
      <w:r w:rsidRPr="00DE6B45">
        <w:rPr>
          <w:rFonts w:ascii="Times New Roman" w:hAnsi="Times New Roman" w:cs="Times New Roman"/>
          <w:color w:val="auto"/>
          <w:sz w:val="24"/>
          <w:szCs w:val="24"/>
          <w:vertAlign w:val="superscript"/>
        </w:rPr>
        <w:t>st</w:t>
      </w:r>
      <w:r w:rsidRPr="00DE6B45">
        <w:rPr>
          <w:rFonts w:ascii="Times New Roman" w:hAnsi="Times New Roman" w:cs="Times New Roman"/>
          <w:color w:val="auto"/>
          <w:sz w:val="24"/>
          <w:szCs w:val="24"/>
        </w:rPr>
        <w:t xml:space="preserve"> century and beyond, and have immense power to produce more competent physicians and interdisciplinary medical professionals.</w:t>
      </w:r>
    </w:p>
    <w:p w14:paraId="56FF13E7" w14:textId="77777777" w:rsidR="00796C3E" w:rsidRPr="00DE6B45" w:rsidRDefault="00185895"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b/>
          <w:color w:val="auto"/>
          <w:sz w:val="24"/>
          <w:szCs w:val="24"/>
        </w:rPr>
        <w:t xml:space="preserve"> </w:t>
      </w:r>
    </w:p>
    <w:p w14:paraId="12AB7B15" w14:textId="77777777" w:rsidR="00796C3E" w:rsidRPr="00DE6B45" w:rsidRDefault="00185895" w:rsidP="00E12F70">
      <w:pPr>
        <w:pStyle w:val="Normal1"/>
        <w:spacing w:line="480" w:lineRule="auto"/>
        <w:jc w:val="both"/>
        <w:rPr>
          <w:rFonts w:ascii="Times New Roman" w:hAnsi="Times New Roman" w:cs="Times New Roman"/>
          <w:b/>
          <w:color w:val="auto"/>
          <w:sz w:val="24"/>
          <w:szCs w:val="24"/>
        </w:rPr>
      </w:pPr>
      <w:r w:rsidRPr="00DE6B45">
        <w:rPr>
          <w:rFonts w:ascii="Times New Roman" w:hAnsi="Times New Roman" w:cs="Times New Roman"/>
          <w:b/>
          <w:color w:val="auto"/>
          <w:sz w:val="24"/>
          <w:szCs w:val="24"/>
        </w:rPr>
        <w:t>Conclusion:</w:t>
      </w:r>
    </w:p>
    <w:p w14:paraId="74295B16" w14:textId="77777777" w:rsidR="00F57B03" w:rsidRPr="00DE6B45" w:rsidRDefault="00F57B03" w:rsidP="00E12F70">
      <w:pPr>
        <w:pStyle w:val="Normal1"/>
        <w:spacing w:line="480" w:lineRule="auto"/>
        <w:jc w:val="both"/>
        <w:rPr>
          <w:rFonts w:ascii="Times New Roman" w:hAnsi="Times New Roman" w:cs="Times New Roman"/>
          <w:color w:val="auto"/>
          <w:sz w:val="24"/>
          <w:szCs w:val="24"/>
        </w:rPr>
      </w:pPr>
    </w:p>
    <w:p w14:paraId="579D9943" w14:textId="6F5F5E2B"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During medical training, involvement of students in patient care can lead to increase risk of harm to patients. Interventions at multiple levels can mitigate this risk</w:t>
      </w:r>
      <w:ins w:id="52" w:author="Steven Girdler" w:date="2018-09-05T13:06:00Z">
        <w:r w:rsidR="00A937BE">
          <w:rPr>
            <w:rFonts w:ascii="Times New Roman" w:hAnsi="Times New Roman" w:cs="Times New Roman"/>
            <w:color w:val="auto"/>
            <w:sz w:val="24"/>
            <w:szCs w:val="24"/>
          </w:rPr>
          <w:t>. These include</w:t>
        </w:r>
      </w:ins>
      <w:r w:rsidRPr="00DE6B45">
        <w:rPr>
          <w:rFonts w:ascii="Times New Roman" w:hAnsi="Times New Roman" w:cs="Times New Roman"/>
          <w:color w:val="auto"/>
          <w:sz w:val="24"/>
          <w:szCs w:val="24"/>
        </w:rPr>
        <w:t xml:space="preserve"> </w:t>
      </w:r>
      <w:ins w:id="53" w:author="Steven Girdler" w:date="2018-09-05T13:06:00Z">
        <w:r w:rsidR="00A937BE">
          <w:rPr>
            <w:rFonts w:ascii="Times New Roman" w:hAnsi="Times New Roman" w:cs="Times New Roman"/>
            <w:color w:val="auto"/>
            <w:sz w:val="24"/>
            <w:szCs w:val="24"/>
          </w:rPr>
          <w:t xml:space="preserve">early </w:t>
        </w:r>
      </w:ins>
      <w:ins w:id="54" w:author="Steven Girdler" w:date="2018-09-05T13:07:00Z">
        <w:r w:rsidR="00A937BE">
          <w:rPr>
            <w:rFonts w:ascii="Times New Roman" w:hAnsi="Times New Roman" w:cs="Times New Roman"/>
            <w:color w:val="auto"/>
            <w:sz w:val="24"/>
            <w:szCs w:val="24"/>
          </w:rPr>
          <w:t>ethics</w:t>
        </w:r>
      </w:ins>
      <w:ins w:id="55" w:author="Steven Girdler" w:date="2018-09-05T13:06:00Z">
        <w:r w:rsidR="00A937BE">
          <w:rPr>
            <w:rFonts w:ascii="Times New Roman" w:hAnsi="Times New Roman" w:cs="Times New Roman"/>
            <w:color w:val="auto"/>
            <w:sz w:val="24"/>
            <w:szCs w:val="24"/>
          </w:rPr>
          <w:t xml:space="preserve"> curriculum in preclinical years, early exposure to clinical encounters, </w:t>
        </w:r>
      </w:ins>
      <w:ins w:id="56" w:author="Steven Girdler" w:date="2018-09-05T13:07:00Z">
        <w:r w:rsidR="00A937BE">
          <w:rPr>
            <w:rFonts w:ascii="Times New Roman" w:hAnsi="Times New Roman" w:cs="Times New Roman"/>
            <w:color w:val="auto"/>
            <w:sz w:val="24"/>
            <w:szCs w:val="24"/>
          </w:rPr>
          <w:t>continual faculty education</w:t>
        </w:r>
      </w:ins>
      <w:ins w:id="57" w:author="Steven Girdler" w:date="2018-09-05T13:08:00Z">
        <w:r w:rsidR="00A937BE">
          <w:rPr>
            <w:rFonts w:ascii="Times New Roman" w:hAnsi="Times New Roman" w:cs="Times New Roman"/>
            <w:color w:val="auto"/>
            <w:sz w:val="24"/>
            <w:szCs w:val="24"/>
          </w:rPr>
          <w:t xml:space="preserve">, </w:t>
        </w:r>
      </w:ins>
      <w:r w:rsidRPr="00DE6B45">
        <w:rPr>
          <w:rFonts w:ascii="Times New Roman" w:hAnsi="Times New Roman" w:cs="Times New Roman"/>
          <w:color w:val="auto"/>
          <w:sz w:val="24"/>
          <w:szCs w:val="24"/>
        </w:rPr>
        <w:t xml:space="preserve">and new </w:t>
      </w:r>
      <w:r w:rsidR="00A937BE">
        <w:rPr>
          <w:rFonts w:ascii="Times New Roman" w:hAnsi="Times New Roman" w:cs="Times New Roman"/>
          <w:color w:val="auto"/>
          <w:sz w:val="24"/>
          <w:szCs w:val="24"/>
        </w:rPr>
        <w:t>advances</w:t>
      </w:r>
      <w:r w:rsidR="00A937BE"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 xml:space="preserve">in technology </w:t>
      </w:r>
      <w:r w:rsidR="00A937BE">
        <w:rPr>
          <w:rFonts w:ascii="Times New Roman" w:hAnsi="Times New Roman" w:cs="Times New Roman"/>
          <w:color w:val="auto"/>
          <w:sz w:val="24"/>
          <w:szCs w:val="24"/>
        </w:rPr>
        <w:t xml:space="preserve">that </w:t>
      </w:r>
      <w:r w:rsidRPr="00DE6B45">
        <w:rPr>
          <w:rFonts w:ascii="Times New Roman" w:hAnsi="Times New Roman" w:cs="Times New Roman"/>
          <w:color w:val="auto"/>
          <w:sz w:val="24"/>
          <w:szCs w:val="24"/>
        </w:rPr>
        <w:t xml:space="preserve">can help medical facilities train </w:t>
      </w:r>
      <w:r w:rsidR="00F57B03" w:rsidRPr="00DE6B45">
        <w:rPr>
          <w:rFonts w:ascii="Times New Roman" w:hAnsi="Times New Roman" w:cs="Times New Roman"/>
          <w:color w:val="auto"/>
          <w:sz w:val="24"/>
          <w:szCs w:val="24"/>
        </w:rPr>
        <w:t>students in a safe environment.</w:t>
      </w:r>
      <w:r w:rsidRPr="00DE6B45">
        <w:rPr>
          <w:rFonts w:ascii="Times New Roman" w:hAnsi="Times New Roman" w:cs="Times New Roman"/>
          <w:color w:val="auto"/>
          <w:sz w:val="24"/>
          <w:szCs w:val="24"/>
        </w:rPr>
        <w:t xml:space="preserve"> Nonetheless, students are, and will continue to be, responsible for patient safety in every action they take in training. By obtaining complete consent from patients for student involvement, and practicing clinical skills in a safe and observed environment, medical education can simultaneously promote education and patient safety.</w:t>
      </w:r>
    </w:p>
    <w:p w14:paraId="07E7AA7C" w14:textId="24E1F97D" w:rsidR="009E062C" w:rsidRPr="00DE6B45" w:rsidRDefault="00185895" w:rsidP="00F7744B">
      <w:pPr>
        <w:pStyle w:val="Normal1"/>
        <w:jc w:val="both"/>
        <w:rPr>
          <w:rFonts w:ascii="Times New Roman" w:hAnsi="Times New Roman" w:cs="Times New Roman"/>
          <w:color w:val="auto"/>
          <w:sz w:val="24"/>
          <w:szCs w:val="24"/>
        </w:rPr>
      </w:pPr>
      <w:r w:rsidRPr="00DE6B45">
        <w:rPr>
          <w:rFonts w:ascii="Times New Roman" w:hAnsi="Times New Roman" w:cs="Times New Roman"/>
          <w:b/>
          <w:color w:val="auto"/>
          <w:sz w:val="24"/>
          <w:szCs w:val="24"/>
        </w:rPr>
        <w:t xml:space="preserve"> </w:t>
      </w:r>
    </w:p>
    <w:p w14:paraId="02685D52" w14:textId="612D58D9" w:rsidR="00D21932" w:rsidRPr="00DE6B45" w:rsidRDefault="00C048DE" w:rsidP="00CA242E">
      <w:pPr>
        <w:rPr>
          <w:rFonts w:ascii="Times New Roman" w:hAnsi="Times New Roman" w:cs="Times New Roman"/>
          <w:b/>
          <w:color w:val="auto"/>
          <w:sz w:val="24"/>
          <w:szCs w:val="24"/>
        </w:rPr>
      </w:pPr>
      <w:r w:rsidRPr="00DE6B45">
        <w:rPr>
          <w:rFonts w:ascii="Times New Roman" w:hAnsi="Times New Roman" w:cs="Times New Roman"/>
          <w:color w:val="auto"/>
          <w:sz w:val="24"/>
          <w:szCs w:val="24"/>
        </w:rPr>
        <w:br w:type="page"/>
        <w:t xml:space="preserve"> </w:t>
      </w:r>
      <w:r w:rsidR="00D21932" w:rsidRPr="00DE6B45">
        <w:rPr>
          <w:rFonts w:ascii="Times New Roman" w:hAnsi="Times New Roman" w:cs="Times New Roman"/>
          <w:b/>
          <w:color w:val="auto"/>
          <w:sz w:val="24"/>
          <w:szCs w:val="24"/>
        </w:rPr>
        <w:t xml:space="preserve">References: </w:t>
      </w:r>
    </w:p>
    <w:p w14:paraId="39910202" w14:textId="6AF3AB2F" w:rsidR="000F177F" w:rsidRPr="000F177F" w:rsidRDefault="00C048DE" w:rsidP="000F177F">
      <w:pPr>
        <w:widowControl w:val="0"/>
        <w:autoSpaceDE w:val="0"/>
        <w:autoSpaceDN w:val="0"/>
        <w:adjustRightInd w:val="0"/>
        <w:spacing w:before="100" w:after="100" w:line="240" w:lineRule="auto"/>
        <w:ind w:left="640" w:hanging="640"/>
        <w:rPr>
          <w:rFonts w:ascii="Times New Roman" w:hAnsi="Times New Roman" w:cs="Times New Roman"/>
          <w:noProof/>
          <w:sz w:val="24"/>
          <w:szCs w:val="24"/>
        </w:rPr>
      </w:pPr>
      <w:r w:rsidRPr="00DE6B45">
        <w:rPr>
          <w:rFonts w:ascii="Times New Roman" w:hAnsi="Times New Roman" w:cs="Times New Roman"/>
          <w:b/>
          <w:color w:val="auto"/>
          <w:sz w:val="24"/>
          <w:szCs w:val="24"/>
        </w:rPr>
        <w:fldChar w:fldCharType="begin" w:fldLock="1"/>
      </w:r>
      <w:r w:rsidRPr="00DE6B45">
        <w:rPr>
          <w:rFonts w:ascii="Times New Roman" w:hAnsi="Times New Roman" w:cs="Times New Roman"/>
          <w:b/>
          <w:color w:val="auto"/>
          <w:sz w:val="24"/>
          <w:szCs w:val="24"/>
        </w:rPr>
        <w:instrText xml:space="preserve">ADDIN Mendeley Bibliography CSL_BIBLIOGRAPHY </w:instrText>
      </w:r>
      <w:r w:rsidRPr="00DE6B45">
        <w:rPr>
          <w:rFonts w:ascii="Times New Roman" w:hAnsi="Times New Roman" w:cs="Times New Roman"/>
          <w:b/>
          <w:color w:val="auto"/>
          <w:sz w:val="24"/>
          <w:szCs w:val="24"/>
        </w:rPr>
        <w:fldChar w:fldCharType="separate"/>
      </w:r>
      <w:r w:rsidR="000F177F" w:rsidRPr="000F177F">
        <w:rPr>
          <w:rFonts w:ascii="Times New Roman" w:hAnsi="Times New Roman" w:cs="Times New Roman"/>
          <w:noProof/>
          <w:sz w:val="24"/>
          <w:szCs w:val="24"/>
        </w:rPr>
        <w:t xml:space="preserve">1. </w:t>
      </w:r>
      <w:r w:rsidR="000F177F" w:rsidRPr="000F177F">
        <w:rPr>
          <w:rFonts w:ascii="Times New Roman" w:hAnsi="Times New Roman" w:cs="Times New Roman"/>
          <w:noProof/>
          <w:sz w:val="24"/>
          <w:szCs w:val="24"/>
        </w:rPr>
        <w:tab/>
        <w:t xml:space="preserve">Taradejna, Cynthia. 2007. History of Medical Education. </w:t>
      </w:r>
      <w:r w:rsidR="000F177F" w:rsidRPr="000F177F">
        <w:rPr>
          <w:rFonts w:ascii="Times New Roman" w:hAnsi="Times New Roman" w:cs="Times New Roman"/>
          <w:i/>
          <w:iCs/>
          <w:noProof/>
          <w:sz w:val="24"/>
          <w:szCs w:val="24"/>
        </w:rPr>
        <w:t>ACGME History of Medical Education</w:t>
      </w:r>
      <w:r w:rsidR="000F177F" w:rsidRPr="000F177F">
        <w:rPr>
          <w:rFonts w:ascii="Times New Roman" w:hAnsi="Times New Roman" w:cs="Times New Roman"/>
          <w:noProof/>
          <w:sz w:val="24"/>
          <w:szCs w:val="24"/>
        </w:rPr>
        <w:t>.</w:t>
      </w:r>
    </w:p>
    <w:p w14:paraId="0B06D94D" w14:textId="77777777" w:rsidR="000F177F" w:rsidRPr="000F177F" w:rsidRDefault="000F177F" w:rsidP="000F177F">
      <w:pPr>
        <w:widowControl w:val="0"/>
        <w:autoSpaceDE w:val="0"/>
        <w:autoSpaceDN w:val="0"/>
        <w:adjustRightInd w:val="0"/>
        <w:spacing w:before="100" w:after="100" w:line="240" w:lineRule="auto"/>
        <w:ind w:left="640" w:hanging="640"/>
        <w:rPr>
          <w:rFonts w:ascii="Times New Roman" w:hAnsi="Times New Roman" w:cs="Times New Roman"/>
          <w:noProof/>
          <w:sz w:val="24"/>
          <w:szCs w:val="24"/>
        </w:rPr>
      </w:pPr>
      <w:r w:rsidRPr="000F177F">
        <w:rPr>
          <w:rFonts w:ascii="Times New Roman" w:hAnsi="Times New Roman" w:cs="Times New Roman"/>
          <w:noProof/>
          <w:sz w:val="24"/>
          <w:szCs w:val="24"/>
        </w:rPr>
        <w:t xml:space="preserve">2. </w:t>
      </w:r>
      <w:r w:rsidRPr="000F177F">
        <w:rPr>
          <w:rFonts w:ascii="Times New Roman" w:hAnsi="Times New Roman" w:cs="Times New Roman"/>
          <w:noProof/>
          <w:sz w:val="24"/>
          <w:szCs w:val="24"/>
        </w:rPr>
        <w:tab/>
        <w:t xml:space="preserve">Zumla, Alimuddin, and Anthony Costello. 2002. Ethics of healthcare research in developing countries. </w:t>
      </w:r>
      <w:r w:rsidRPr="000F177F">
        <w:rPr>
          <w:rFonts w:ascii="Times New Roman" w:hAnsi="Times New Roman" w:cs="Times New Roman"/>
          <w:i/>
          <w:iCs/>
          <w:noProof/>
          <w:sz w:val="24"/>
          <w:szCs w:val="24"/>
        </w:rPr>
        <w:t>Journal of the Royal Society of Medicine</w:t>
      </w:r>
      <w:r w:rsidRPr="000F177F">
        <w:rPr>
          <w:rFonts w:ascii="Times New Roman" w:hAnsi="Times New Roman" w:cs="Times New Roman"/>
          <w:noProof/>
          <w:sz w:val="24"/>
          <w:szCs w:val="24"/>
        </w:rPr>
        <w:t xml:space="preserve"> 95. Royal Society of Medicine Press: 275–6.</w:t>
      </w:r>
    </w:p>
    <w:p w14:paraId="20CB18E5" w14:textId="77777777" w:rsidR="000F177F" w:rsidRPr="000F177F" w:rsidRDefault="000F177F" w:rsidP="000F177F">
      <w:pPr>
        <w:widowControl w:val="0"/>
        <w:autoSpaceDE w:val="0"/>
        <w:autoSpaceDN w:val="0"/>
        <w:adjustRightInd w:val="0"/>
        <w:spacing w:before="100" w:after="100" w:line="240" w:lineRule="auto"/>
        <w:ind w:left="640" w:hanging="640"/>
        <w:rPr>
          <w:rFonts w:ascii="Times New Roman" w:hAnsi="Times New Roman" w:cs="Times New Roman"/>
          <w:noProof/>
          <w:sz w:val="24"/>
          <w:szCs w:val="24"/>
        </w:rPr>
      </w:pPr>
      <w:r w:rsidRPr="000F177F">
        <w:rPr>
          <w:rFonts w:ascii="Times New Roman" w:hAnsi="Times New Roman" w:cs="Times New Roman"/>
          <w:noProof/>
          <w:sz w:val="24"/>
          <w:szCs w:val="24"/>
        </w:rPr>
        <w:t xml:space="preserve">3. </w:t>
      </w:r>
      <w:r w:rsidRPr="000F177F">
        <w:rPr>
          <w:rFonts w:ascii="Times New Roman" w:hAnsi="Times New Roman" w:cs="Times New Roman"/>
          <w:noProof/>
          <w:sz w:val="24"/>
          <w:szCs w:val="24"/>
        </w:rPr>
        <w:tab/>
        <w:t xml:space="preserve">Beauchamp, Tom L., and James F. Childress. 1979. </w:t>
      </w:r>
      <w:r w:rsidRPr="000F177F">
        <w:rPr>
          <w:rFonts w:ascii="Times New Roman" w:hAnsi="Times New Roman" w:cs="Times New Roman"/>
          <w:i/>
          <w:iCs/>
          <w:noProof/>
          <w:sz w:val="24"/>
          <w:szCs w:val="24"/>
        </w:rPr>
        <w:t>Principles of biomedical ethics</w:t>
      </w:r>
      <w:r w:rsidRPr="000F177F">
        <w:rPr>
          <w:rFonts w:ascii="Times New Roman" w:hAnsi="Times New Roman" w:cs="Times New Roman"/>
          <w:noProof/>
          <w:sz w:val="24"/>
          <w:szCs w:val="24"/>
        </w:rPr>
        <w:t>. New York : Oxford University Press.</w:t>
      </w:r>
    </w:p>
    <w:p w14:paraId="2A86CC54" w14:textId="77777777" w:rsidR="000F177F" w:rsidRPr="000F177F" w:rsidRDefault="000F177F" w:rsidP="000F177F">
      <w:pPr>
        <w:widowControl w:val="0"/>
        <w:autoSpaceDE w:val="0"/>
        <w:autoSpaceDN w:val="0"/>
        <w:adjustRightInd w:val="0"/>
        <w:spacing w:before="100" w:after="100" w:line="240" w:lineRule="auto"/>
        <w:ind w:left="640" w:hanging="640"/>
        <w:rPr>
          <w:rFonts w:ascii="Times New Roman" w:hAnsi="Times New Roman" w:cs="Times New Roman"/>
          <w:noProof/>
          <w:sz w:val="24"/>
          <w:szCs w:val="24"/>
        </w:rPr>
      </w:pPr>
      <w:r w:rsidRPr="000F177F">
        <w:rPr>
          <w:rFonts w:ascii="Times New Roman" w:hAnsi="Times New Roman" w:cs="Times New Roman"/>
          <w:noProof/>
          <w:sz w:val="24"/>
          <w:szCs w:val="24"/>
        </w:rPr>
        <w:t xml:space="preserve">4. </w:t>
      </w:r>
      <w:r w:rsidRPr="000F177F">
        <w:rPr>
          <w:rFonts w:ascii="Times New Roman" w:hAnsi="Times New Roman" w:cs="Times New Roman"/>
          <w:noProof/>
          <w:sz w:val="24"/>
          <w:szCs w:val="24"/>
        </w:rPr>
        <w:tab/>
        <w:t xml:space="preserve">Rakotz, Michael K., Raymond R. Townsend, Jianing Yang, Bruce S. Alpert, Kathleen A. Heneghan, Matthew Wynia, and Gregory D. Wozniak. 2017. Medical students and measuring blood pressure: Results from the American Medical Association Blood Pressure Check Challenge. </w:t>
      </w:r>
      <w:r w:rsidRPr="000F177F">
        <w:rPr>
          <w:rFonts w:ascii="Times New Roman" w:hAnsi="Times New Roman" w:cs="Times New Roman"/>
          <w:i/>
          <w:iCs/>
          <w:noProof/>
          <w:sz w:val="24"/>
          <w:szCs w:val="24"/>
        </w:rPr>
        <w:t>The Journal of Clinical Hypertension</w:t>
      </w:r>
      <w:r w:rsidRPr="000F177F">
        <w:rPr>
          <w:rFonts w:ascii="Times New Roman" w:hAnsi="Times New Roman" w:cs="Times New Roman"/>
          <w:noProof/>
          <w:sz w:val="24"/>
          <w:szCs w:val="24"/>
        </w:rPr>
        <w:t xml:space="preserve"> 19: 614–619. doi:10.1111/jch.13018.</w:t>
      </w:r>
    </w:p>
    <w:p w14:paraId="105982C4" w14:textId="77777777" w:rsidR="000F177F" w:rsidRPr="000F177F" w:rsidRDefault="000F177F" w:rsidP="000F177F">
      <w:pPr>
        <w:widowControl w:val="0"/>
        <w:autoSpaceDE w:val="0"/>
        <w:autoSpaceDN w:val="0"/>
        <w:adjustRightInd w:val="0"/>
        <w:spacing w:before="100" w:after="100" w:line="240" w:lineRule="auto"/>
        <w:ind w:left="640" w:hanging="640"/>
        <w:rPr>
          <w:rFonts w:ascii="Times New Roman" w:hAnsi="Times New Roman" w:cs="Times New Roman"/>
          <w:noProof/>
          <w:sz w:val="24"/>
          <w:szCs w:val="24"/>
        </w:rPr>
      </w:pPr>
      <w:r w:rsidRPr="000F177F">
        <w:rPr>
          <w:rFonts w:ascii="Times New Roman" w:hAnsi="Times New Roman" w:cs="Times New Roman"/>
          <w:noProof/>
          <w:sz w:val="24"/>
          <w:szCs w:val="24"/>
        </w:rPr>
        <w:t xml:space="preserve">5. </w:t>
      </w:r>
      <w:r w:rsidRPr="000F177F">
        <w:rPr>
          <w:rFonts w:ascii="Times New Roman" w:hAnsi="Times New Roman" w:cs="Times New Roman"/>
          <w:noProof/>
          <w:sz w:val="24"/>
          <w:szCs w:val="24"/>
        </w:rPr>
        <w:tab/>
        <w:t xml:space="preserve">Singh, H, E J Thomas, L A Petersen, and D M Studdert. 2007. Medical errors involving trainees: a study of closed malpractice claims from 5 insurers. </w:t>
      </w:r>
      <w:r w:rsidRPr="000F177F">
        <w:rPr>
          <w:rFonts w:ascii="Times New Roman" w:hAnsi="Times New Roman" w:cs="Times New Roman"/>
          <w:i/>
          <w:iCs/>
          <w:noProof/>
          <w:sz w:val="24"/>
          <w:szCs w:val="24"/>
        </w:rPr>
        <w:t>Arch Intern Med</w:t>
      </w:r>
      <w:r w:rsidRPr="000F177F">
        <w:rPr>
          <w:rFonts w:ascii="Times New Roman" w:hAnsi="Times New Roman" w:cs="Times New Roman"/>
          <w:noProof/>
          <w:sz w:val="24"/>
          <w:szCs w:val="24"/>
        </w:rPr>
        <w:t xml:space="preserve"> 167: 2030–2036. doi:10.1001/archinte.167.19.2030.</w:t>
      </w:r>
    </w:p>
    <w:p w14:paraId="54FA6148" w14:textId="77777777" w:rsidR="000F177F" w:rsidRPr="000F177F" w:rsidRDefault="000F177F" w:rsidP="000F177F">
      <w:pPr>
        <w:widowControl w:val="0"/>
        <w:autoSpaceDE w:val="0"/>
        <w:autoSpaceDN w:val="0"/>
        <w:adjustRightInd w:val="0"/>
        <w:spacing w:before="100" w:after="100" w:line="240" w:lineRule="auto"/>
        <w:ind w:left="640" w:hanging="640"/>
        <w:rPr>
          <w:rFonts w:ascii="Times New Roman" w:hAnsi="Times New Roman" w:cs="Times New Roman"/>
          <w:noProof/>
          <w:sz w:val="24"/>
          <w:szCs w:val="24"/>
        </w:rPr>
      </w:pPr>
      <w:r w:rsidRPr="000F177F">
        <w:rPr>
          <w:rFonts w:ascii="Times New Roman" w:hAnsi="Times New Roman" w:cs="Times New Roman"/>
          <w:noProof/>
          <w:sz w:val="24"/>
          <w:szCs w:val="24"/>
        </w:rPr>
        <w:t xml:space="preserve">6. </w:t>
      </w:r>
      <w:r w:rsidRPr="000F177F">
        <w:rPr>
          <w:rFonts w:ascii="Times New Roman" w:hAnsi="Times New Roman" w:cs="Times New Roman"/>
          <w:noProof/>
          <w:sz w:val="24"/>
          <w:szCs w:val="24"/>
        </w:rPr>
        <w:tab/>
        <w:t xml:space="preserve">de Costa, Caroline, Francesca Miller, TM Gallagher, EC Halperin, J Headley, JC Ladenheim, and J Lepore. 2011. American resurrection and the 1788 New York doctors’ riot. </w:t>
      </w:r>
      <w:r w:rsidRPr="000F177F">
        <w:rPr>
          <w:rFonts w:ascii="Times New Roman" w:hAnsi="Times New Roman" w:cs="Times New Roman"/>
          <w:i/>
          <w:iCs/>
          <w:noProof/>
          <w:sz w:val="24"/>
          <w:szCs w:val="24"/>
        </w:rPr>
        <w:t>Lancet (London, England)</w:t>
      </w:r>
      <w:r w:rsidRPr="000F177F">
        <w:rPr>
          <w:rFonts w:ascii="Times New Roman" w:hAnsi="Times New Roman" w:cs="Times New Roman"/>
          <w:noProof/>
          <w:sz w:val="24"/>
          <w:szCs w:val="24"/>
        </w:rPr>
        <w:t xml:space="preserve"> 377. Elsevier: 292–3. doi:10.1016/S0140-6736(11)60083-4.</w:t>
      </w:r>
    </w:p>
    <w:p w14:paraId="2472FD52" w14:textId="77777777" w:rsidR="000F177F" w:rsidRPr="000F177F" w:rsidRDefault="000F177F" w:rsidP="000F177F">
      <w:pPr>
        <w:widowControl w:val="0"/>
        <w:autoSpaceDE w:val="0"/>
        <w:autoSpaceDN w:val="0"/>
        <w:adjustRightInd w:val="0"/>
        <w:spacing w:before="100" w:after="100" w:line="240" w:lineRule="auto"/>
        <w:ind w:left="640" w:hanging="640"/>
        <w:rPr>
          <w:rFonts w:ascii="Times New Roman" w:hAnsi="Times New Roman" w:cs="Times New Roman"/>
          <w:noProof/>
          <w:sz w:val="24"/>
          <w:szCs w:val="24"/>
        </w:rPr>
      </w:pPr>
      <w:r w:rsidRPr="000F177F">
        <w:rPr>
          <w:rFonts w:ascii="Times New Roman" w:hAnsi="Times New Roman" w:cs="Times New Roman"/>
          <w:noProof/>
          <w:sz w:val="24"/>
          <w:szCs w:val="24"/>
        </w:rPr>
        <w:t xml:space="preserve">7. </w:t>
      </w:r>
      <w:r w:rsidRPr="000F177F">
        <w:rPr>
          <w:rFonts w:ascii="Times New Roman" w:hAnsi="Times New Roman" w:cs="Times New Roman"/>
          <w:noProof/>
          <w:sz w:val="24"/>
          <w:szCs w:val="24"/>
        </w:rPr>
        <w:tab/>
        <w:t xml:space="preserve">Blumenthal, David, Manjusha Gokhale, Eric G. Campbell, Joel S. Weissman, Long DM, Cantor JC, Liebelt EL, et al. 2001. Preparedness for Clinical Practice. </w:t>
      </w:r>
      <w:r w:rsidRPr="000F177F">
        <w:rPr>
          <w:rFonts w:ascii="Times New Roman" w:hAnsi="Times New Roman" w:cs="Times New Roman"/>
          <w:i/>
          <w:iCs/>
          <w:noProof/>
          <w:sz w:val="24"/>
          <w:szCs w:val="24"/>
        </w:rPr>
        <w:t>JAMA</w:t>
      </w:r>
      <w:r w:rsidRPr="000F177F">
        <w:rPr>
          <w:rFonts w:ascii="Times New Roman" w:hAnsi="Times New Roman" w:cs="Times New Roman"/>
          <w:noProof/>
          <w:sz w:val="24"/>
          <w:szCs w:val="24"/>
        </w:rPr>
        <w:t xml:space="preserve"> 286. American Medical Association: 1027. doi:10.1001/jama.286.9.1027.</w:t>
      </w:r>
    </w:p>
    <w:p w14:paraId="6A6CF76C" w14:textId="77777777" w:rsidR="000F177F" w:rsidRPr="000F177F" w:rsidRDefault="000F177F" w:rsidP="000F177F">
      <w:pPr>
        <w:widowControl w:val="0"/>
        <w:autoSpaceDE w:val="0"/>
        <w:autoSpaceDN w:val="0"/>
        <w:adjustRightInd w:val="0"/>
        <w:spacing w:before="100" w:after="100" w:line="240" w:lineRule="auto"/>
        <w:ind w:left="640" w:hanging="640"/>
        <w:rPr>
          <w:rFonts w:ascii="Times New Roman" w:hAnsi="Times New Roman" w:cs="Times New Roman"/>
          <w:noProof/>
          <w:sz w:val="24"/>
          <w:szCs w:val="24"/>
        </w:rPr>
      </w:pPr>
      <w:r w:rsidRPr="000F177F">
        <w:rPr>
          <w:rFonts w:ascii="Times New Roman" w:hAnsi="Times New Roman" w:cs="Times New Roman"/>
          <w:noProof/>
          <w:sz w:val="24"/>
          <w:szCs w:val="24"/>
        </w:rPr>
        <w:t xml:space="preserve">8. </w:t>
      </w:r>
      <w:r w:rsidRPr="000F177F">
        <w:rPr>
          <w:rFonts w:ascii="Times New Roman" w:hAnsi="Times New Roman" w:cs="Times New Roman"/>
          <w:noProof/>
          <w:sz w:val="24"/>
          <w:szCs w:val="24"/>
        </w:rPr>
        <w:tab/>
        <w:t xml:space="preserve">Shewhart, Walter Andrew. 1931. </w:t>
      </w:r>
      <w:r w:rsidRPr="000F177F">
        <w:rPr>
          <w:rFonts w:ascii="Times New Roman" w:hAnsi="Times New Roman" w:cs="Times New Roman"/>
          <w:i/>
          <w:iCs/>
          <w:noProof/>
          <w:sz w:val="24"/>
          <w:szCs w:val="24"/>
        </w:rPr>
        <w:t>Economic control of quality of manufactured product</w:t>
      </w:r>
      <w:r w:rsidRPr="000F177F">
        <w:rPr>
          <w:rFonts w:ascii="Times New Roman" w:hAnsi="Times New Roman" w:cs="Times New Roman"/>
          <w:noProof/>
          <w:sz w:val="24"/>
          <w:szCs w:val="24"/>
        </w:rPr>
        <w:t>. D. Van Nostrand Company, Inc.</w:t>
      </w:r>
    </w:p>
    <w:p w14:paraId="715CD2C2" w14:textId="77777777" w:rsidR="000F177F" w:rsidRPr="000F177F" w:rsidRDefault="000F177F" w:rsidP="000F177F">
      <w:pPr>
        <w:widowControl w:val="0"/>
        <w:autoSpaceDE w:val="0"/>
        <w:autoSpaceDN w:val="0"/>
        <w:adjustRightInd w:val="0"/>
        <w:spacing w:before="100" w:after="100" w:line="240" w:lineRule="auto"/>
        <w:ind w:left="640" w:hanging="640"/>
        <w:rPr>
          <w:rFonts w:ascii="Times New Roman" w:hAnsi="Times New Roman" w:cs="Times New Roman"/>
          <w:noProof/>
          <w:sz w:val="24"/>
          <w:szCs w:val="24"/>
        </w:rPr>
      </w:pPr>
      <w:r w:rsidRPr="000F177F">
        <w:rPr>
          <w:rFonts w:ascii="Times New Roman" w:hAnsi="Times New Roman" w:cs="Times New Roman"/>
          <w:noProof/>
          <w:sz w:val="24"/>
          <w:szCs w:val="24"/>
        </w:rPr>
        <w:t xml:space="preserve">9. </w:t>
      </w:r>
      <w:r w:rsidRPr="000F177F">
        <w:rPr>
          <w:rFonts w:ascii="Times New Roman" w:hAnsi="Times New Roman" w:cs="Times New Roman"/>
          <w:noProof/>
          <w:sz w:val="24"/>
          <w:szCs w:val="24"/>
        </w:rPr>
        <w:tab/>
        <w:t xml:space="preserve">Girdler, Steven J., Christopher D. Glezos, Timothy M. Link, and Alok Sharan. 2016. The Science of Quality Improvement. </w:t>
      </w:r>
      <w:r w:rsidRPr="000F177F">
        <w:rPr>
          <w:rFonts w:ascii="Times New Roman" w:hAnsi="Times New Roman" w:cs="Times New Roman"/>
          <w:i/>
          <w:iCs/>
          <w:noProof/>
          <w:sz w:val="24"/>
          <w:szCs w:val="24"/>
        </w:rPr>
        <w:t>JBJS Reviews</w:t>
      </w:r>
      <w:r w:rsidRPr="000F177F">
        <w:rPr>
          <w:rFonts w:ascii="Times New Roman" w:hAnsi="Times New Roman" w:cs="Times New Roman"/>
          <w:noProof/>
          <w:sz w:val="24"/>
          <w:szCs w:val="24"/>
        </w:rPr>
        <w:t xml:space="preserve"> 4: 1. doi:10.2106/JBJS.RVW.15.00094.</w:t>
      </w:r>
    </w:p>
    <w:p w14:paraId="110E453B" w14:textId="77777777" w:rsidR="000F177F" w:rsidRPr="000F177F" w:rsidRDefault="000F177F" w:rsidP="000F177F">
      <w:pPr>
        <w:widowControl w:val="0"/>
        <w:autoSpaceDE w:val="0"/>
        <w:autoSpaceDN w:val="0"/>
        <w:adjustRightInd w:val="0"/>
        <w:spacing w:before="100" w:after="100" w:line="240" w:lineRule="auto"/>
        <w:ind w:left="640" w:hanging="640"/>
        <w:rPr>
          <w:rFonts w:ascii="Times New Roman" w:hAnsi="Times New Roman" w:cs="Times New Roman"/>
          <w:noProof/>
          <w:sz w:val="24"/>
          <w:szCs w:val="24"/>
        </w:rPr>
      </w:pPr>
      <w:r w:rsidRPr="000F177F">
        <w:rPr>
          <w:rFonts w:ascii="Times New Roman" w:hAnsi="Times New Roman" w:cs="Times New Roman"/>
          <w:noProof/>
          <w:sz w:val="24"/>
          <w:szCs w:val="24"/>
        </w:rPr>
        <w:t xml:space="preserve">10. </w:t>
      </w:r>
      <w:r w:rsidRPr="000F177F">
        <w:rPr>
          <w:rFonts w:ascii="Times New Roman" w:hAnsi="Times New Roman" w:cs="Times New Roman"/>
          <w:noProof/>
          <w:sz w:val="24"/>
          <w:szCs w:val="24"/>
        </w:rPr>
        <w:tab/>
        <w:t xml:space="preserve">Jagsi, Reshma, and Lisa Soleymani Lehmann. 2004. The ethics of medical education. </w:t>
      </w:r>
      <w:r w:rsidRPr="000F177F">
        <w:rPr>
          <w:rFonts w:ascii="Times New Roman" w:hAnsi="Times New Roman" w:cs="Times New Roman"/>
          <w:i/>
          <w:iCs/>
          <w:noProof/>
          <w:sz w:val="24"/>
          <w:szCs w:val="24"/>
        </w:rPr>
        <w:t>BMJ</w:t>
      </w:r>
      <w:r w:rsidRPr="000F177F">
        <w:rPr>
          <w:rFonts w:ascii="Times New Roman" w:hAnsi="Times New Roman" w:cs="Times New Roman"/>
          <w:noProof/>
          <w:sz w:val="24"/>
          <w:szCs w:val="24"/>
        </w:rPr>
        <w:t xml:space="preserve"> 329.</w:t>
      </w:r>
    </w:p>
    <w:p w14:paraId="6B829982" w14:textId="77777777" w:rsidR="000F177F" w:rsidRPr="000F177F" w:rsidRDefault="000F177F" w:rsidP="000F177F">
      <w:pPr>
        <w:widowControl w:val="0"/>
        <w:autoSpaceDE w:val="0"/>
        <w:autoSpaceDN w:val="0"/>
        <w:adjustRightInd w:val="0"/>
        <w:spacing w:before="100" w:after="100" w:line="240" w:lineRule="auto"/>
        <w:ind w:left="640" w:hanging="640"/>
        <w:rPr>
          <w:rFonts w:ascii="Times New Roman" w:hAnsi="Times New Roman" w:cs="Times New Roman"/>
          <w:noProof/>
          <w:sz w:val="24"/>
          <w:szCs w:val="24"/>
        </w:rPr>
      </w:pPr>
      <w:r w:rsidRPr="000F177F">
        <w:rPr>
          <w:rFonts w:ascii="Times New Roman" w:hAnsi="Times New Roman" w:cs="Times New Roman"/>
          <w:noProof/>
          <w:sz w:val="24"/>
          <w:szCs w:val="24"/>
        </w:rPr>
        <w:t xml:space="preserve">11. </w:t>
      </w:r>
      <w:r w:rsidRPr="000F177F">
        <w:rPr>
          <w:rFonts w:ascii="Times New Roman" w:hAnsi="Times New Roman" w:cs="Times New Roman"/>
          <w:noProof/>
          <w:sz w:val="24"/>
          <w:szCs w:val="24"/>
        </w:rPr>
        <w:tab/>
        <w:t xml:space="preserve">Yule, Steven, Sarah Henrickson Parker, Jill Wilkinson, Aileen McKinley, Jamie MacDonald, Adrian Neill, and Tim McAdam. 2015. Coaching Non-technical Skills Improves Surgical Residents’ Performance in a Simulated Operating Room. </w:t>
      </w:r>
      <w:r w:rsidRPr="000F177F">
        <w:rPr>
          <w:rFonts w:ascii="Times New Roman" w:hAnsi="Times New Roman" w:cs="Times New Roman"/>
          <w:i/>
          <w:iCs/>
          <w:noProof/>
          <w:sz w:val="24"/>
          <w:szCs w:val="24"/>
        </w:rPr>
        <w:t>Journal of Surgical Education</w:t>
      </w:r>
      <w:r w:rsidRPr="000F177F">
        <w:rPr>
          <w:rFonts w:ascii="Times New Roman" w:hAnsi="Times New Roman" w:cs="Times New Roman"/>
          <w:noProof/>
          <w:sz w:val="24"/>
          <w:szCs w:val="24"/>
        </w:rPr>
        <w:t xml:space="preserve"> 72: 1124–1130. doi:10.1016/j.jsurg.2015.06.012.</w:t>
      </w:r>
    </w:p>
    <w:p w14:paraId="0C480F75" w14:textId="77777777" w:rsidR="000F177F" w:rsidRPr="000F177F" w:rsidRDefault="000F177F" w:rsidP="000F177F">
      <w:pPr>
        <w:widowControl w:val="0"/>
        <w:autoSpaceDE w:val="0"/>
        <w:autoSpaceDN w:val="0"/>
        <w:adjustRightInd w:val="0"/>
        <w:spacing w:before="100" w:after="100" w:line="240" w:lineRule="auto"/>
        <w:ind w:left="640" w:hanging="640"/>
        <w:rPr>
          <w:rFonts w:ascii="Times New Roman" w:hAnsi="Times New Roman" w:cs="Times New Roman"/>
          <w:noProof/>
          <w:sz w:val="24"/>
          <w:szCs w:val="24"/>
        </w:rPr>
      </w:pPr>
      <w:r w:rsidRPr="000F177F">
        <w:rPr>
          <w:rFonts w:ascii="Times New Roman" w:hAnsi="Times New Roman" w:cs="Times New Roman"/>
          <w:noProof/>
          <w:sz w:val="24"/>
          <w:szCs w:val="24"/>
        </w:rPr>
        <w:t xml:space="preserve">12. </w:t>
      </w:r>
      <w:r w:rsidRPr="000F177F">
        <w:rPr>
          <w:rFonts w:ascii="Times New Roman" w:hAnsi="Times New Roman" w:cs="Times New Roman"/>
          <w:noProof/>
          <w:sz w:val="24"/>
          <w:szCs w:val="24"/>
        </w:rPr>
        <w:tab/>
        <w:t xml:space="preserve">Peltan, Ithan D, Takashi Shiga, James A Gordon, and Paul F Currier. 2015. Simulation Improves Procedural Protocol Adherence During Central Venous Catheter Placement: A Randomized Controlled Trial. </w:t>
      </w:r>
      <w:r w:rsidRPr="000F177F">
        <w:rPr>
          <w:rFonts w:ascii="Times New Roman" w:hAnsi="Times New Roman" w:cs="Times New Roman"/>
          <w:i/>
          <w:iCs/>
          <w:noProof/>
          <w:sz w:val="24"/>
          <w:szCs w:val="24"/>
        </w:rPr>
        <w:t>Simulation in healthcare : journal of the Society for Simulation in Healthcare</w:t>
      </w:r>
      <w:r w:rsidRPr="000F177F">
        <w:rPr>
          <w:rFonts w:ascii="Times New Roman" w:hAnsi="Times New Roman" w:cs="Times New Roman"/>
          <w:noProof/>
          <w:sz w:val="24"/>
          <w:szCs w:val="24"/>
        </w:rPr>
        <w:t xml:space="preserve"> 10: 270–6. doi:10.1097/SIH.0000000000000096.</w:t>
      </w:r>
    </w:p>
    <w:p w14:paraId="4385BF77" w14:textId="77777777" w:rsidR="000F177F" w:rsidRPr="000F177F" w:rsidRDefault="000F177F" w:rsidP="000F177F">
      <w:pPr>
        <w:widowControl w:val="0"/>
        <w:autoSpaceDE w:val="0"/>
        <w:autoSpaceDN w:val="0"/>
        <w:adjustRightInd w:val="0"/>
        <w:spacing w:before="100" w:after="100" w:line="240" w:lineRule="auto"/>
        <w:ind w:left="640" w:hanging="640"/>
        <w:rPr>
          <w:rFonts w:ascii="Times New Roman" w:hAnsi="Times New Roman" w:cs="Times New Roman"/>
          <w:noProof/>
          <w:sz w:val="24"/>
          <w:szCs w:val="24"/>
        </w:rPr>
      </w:pPr>
      <w:r w:rsidRPr="000F177F">
        <w:rPr>
          <w:rFonts w:ascii="Times New Roman" w:hAnsi="Times New Roman" w:cs="Times New Roman"/>
          <w:noProof/>
          <w:sz w:val="24"/>
          <w:szCs w:val="24"/>
        </w:rPr>
        <w:t xml:space="preserve">13. </w:t>
      </w:r>
      <w:r w:rsidRPr="000F177F">
        <w:rPr>
          <w:rFonts w:ascii="Times New Roman" w:hAnsi="Times New Roman" w:cs="Times New Roman"/>
          <w:noProof/>
          <w:sz w:val="24"/>
          <w:szCs w:val="24"/>
        </w:rPr>
        <w:tab/>
        <w:t xml:space="preserve">Madani, Amin, Yusuke Watanabe, Melina C. Vassiliou, Pascal Fuchshuber, Daniel B. Jones, Steven D. Schwaitzberg, Gerald M. Fried, and Liane S. Feldman. 2016. Long-term knowledge retention following simulation-based training for electrosurgical safety: 1-year follow-up of a randomized controlled trial. </w:t>
      </w:r>
      <w:r w:rsidRPr="000F177F">
        <w:rPr>
          <w:rFonts w:ascii="Times New Roman" w:hAnsi="Times New Roman" w:cs="Times New Roman"/>
          <w:i/>
          <w:iCs/>
          <w:noProof/>
          <w:sz w:val="24"/>
          <w:szCs w:val="24"/>
        </w:rPr>
        <w:t>Surgical Endoscopy and Other Interventional Techniques</w:t>
      </w:r>
      <w:r w:rsidRPr="000F177F">
        <w:rPr>
          <w:rFonts w:ascii="Times New Roman" w:hAnsi="Times New Roman" w:cs="Times New Roman"/>
          <w:noProof/>
          <w:sz w:val="24"/>
          <w:szCs w:val="24"/>
        </w:rPr>
        <w:t xml:space="preserve"> 30: 1156–1163. doi:10.1007/s00464-015-4320-9.</w:t>
      </w:r>
    </w:p>
    <w:p w14:paraId="7D0F0866" w14:textId="77777777" w:rsidR="000F177F" w:rsidRPr="000F177F" w:rsidRDefault="000F177F" w:rsidP="000F177F">
      <w:pPr>
        <w:widowControl w:val="0"/>
        <w:autoSpaceDE w:val="0"/>
        <w:autoSpaceDN w:val="0"/>
        <w:adjustRightInd w:val="0"/>
        <w:spacing w:before="100" w:after="100" w:line="240" w:lineRule="auto"/>
        <w:ind w:left="640" w:hanging="640"/>
        <w:rPr>
          <w:rFonts w:ascii="Times New Roman" w:hAnsi="Times New Roman" w:cs="Times New Roman"/>
          <w:noProof/>
          <w:sz w:val="24"/>
          <w:szCs w:val="24"/>
        </w:rPr>
      </w:pPr>
      <w:r w:rsidRPr="000F177F">
        <w:rPr>
          <w:rFonts w:ascii="Times New Roman" w:hAnsi="Times New Roman" w:cs="Times New Roman"/>
          <w:noProof/>
          <w:sz w:val="24"/>
          <w:szCs w:val="24"/>
        </w:rPr>
        <w:t xml:space="preserve">14. </w:t>
      </w:r>
      <w:r w:rsidRPr="000F177F">
        <w:rPr>
          <w:rFonts w:ascii="Times New Roman" w:hAnsi="Times New Roman" w:cs="Times New Roman"/>
          <w:noProof/>
          <w:sz w:val="24"/>
          <w:szCs w:val="24"/>
        </w:rPr>
        <w:tab/>
        <w:t xml:space="preserve">Alinier, Guillaume, Barry Hunt, Ray Gordon, and Colin Harwood. 2006. Effectiveness of intermediate-fidelity simulation training technology in undergraduate nursing education. </w:t>
      </w:r>
      <w:r w:rsidRPr="000F177F">
        <w:rPr>
          <w:rFonts w:ascii="Times New Roman" w:hAnsi="Times New Roman" w:cs="Times New Roman"/>
          <w:i/>
          <w:iCs/>
          <w:noProof/>
          <w:sz w:val="24"/>
          <w:szCs w:val="24"/>
        </w:rPr>
        <w:t>Journal of Advanced Nursing</w:t>
      </w:r>
      <w:r w:rsidRPr="000F177F">
        <w:rPr>
          <w:rFonts w:ascii="Times New Roman" w:hAnsi="Times New Roman" w:cs="Times New Roman"/>
          <w:noProof/>
          <w:sz w:val="24"/>
          <w:szCs w:val="24"/>
        </w:rPr>
        <w:t xml:space="preserve"> 54: 359–369. doi:10.1111/j.1365-2648.2006.03810.x.</w:t>
      </w:r>
    </w:p>
    <w:p w14:paraId="44C23EE5" w14:textId="77777777" w:rsidR="000F177F" w:rsidRPr="000F177F" w:rsidRDefault="000F177F" w:rsidP="000F177F">
      <w:pPr>
        <w:widowControl w:val="0"/>
        <w:autoSpaceDE w:val="0"/>
        <w:autoSpaceDN w:val="0"/>
        <w:adjustRightInd w:val="0"/>
        <w:spacing w:before="100" w:after="100" w:line="240" w:lineRule="auto"/>
        <w:ind w:left="640" w:hanging="640"/>
        <w:rPr>
          <w:rFonts w:ascii="Times New Roman" w:hAnsi="Times New Roman" w:cs="Times New Roman"/>
          <w:noProof/>
          <w:sz w:val="24"/>
        </w:rPr>
      </w:pPr>
      <w:r w:rsidRPr="000F177F">
        <w:rPr>
          <w:rFonts w:ascii="Times New Roman" w:hAnsi="Times New Roman" w:cs="Times New Roman"/>
          <w:noProof/>
          <w:sz w:val="24"/>
          <w:szCs w:val="24"/>
        </w:rPr>
        <w:t xml:space="preserve">15. </w:t>
      </w:r>
      <w:r w:rsidRPr="000F177F">
        <w:rPr>
          <w:rFonts w:ascii="Times New Roman" w:hAnsi="Times New Roman" w:cs="Times New Roman"/>
          <w:noProof/>
          <w:sz w:val="24"/>
          <w:szCs w:val="24"/>
        </w:rPr>
        <w:tab/>
        <w:t xml:space="preserve">Tarpada, Sandip P., Matthew T. Morris, and Denver A. Burton. 2016. E-learning in orthopedic surgery training: A systematic review. </w:t>
      </w:r>
      <w:r w:rsidRPr="000F177F">
        <w:rPr>
          <w:rFonts w:ascii="Times New Roman" w:hAnsi="Times New Roman" w:cs="Times New Roman"/>
          <w:i/>
          <w:iCs/>
          <w:noProof/>
          <w:sz w:val="24"/>
          <w:szCs w:val="24"/>
        </w:rPr>
        <w:t>Journal of Orthopaedics</w:t>
      </w:r>
      <w:r w:rsidRPr="000F177F">
        <w:rPr>
          <w:rFonts w:ascii="Times New Roman" w:hAnsi="Times New Roman" w:cs="Times New Roman"/>
          <w:noProof/>
          <w:sz w:val="24"/>
          <w:szCs w:val="24"/>
        </w:rPr>
        <w:t>. doi:10.1016/j.jor.2016.09.004.</w:t>
      </w:r>
    </w:p>
    <w:p w14:paraId="74F8961A" w14:textId="3B0D3CEC" w:rsidR="00F10A10" w:rsidRPr="00DE6B45" w:rsidRDefault="00C048DE" w:rsidP="000F177F">
      <w:pPr>
        <w:widowControl w:val="0"/>
        <w:autoSpaceDE w:val="0"/>
        <w:autoSpaceDN w:val="0"/>
        <w:adjustRightInd w:val="0"/>
        <w:spacing w:before="100" w:after="100" w:line="240" w:lineRule="auto"/>
        <w:ind w:left="640" w:hanging="640"/>
        <w:rPr>
          <w:rFonts w:ascii="Times New Roman" w:hAnsi="Times New Roman" w:cs="Times New Roman"/>
          <w:b/>
          <w:color w:val="auto"/>
          <w:sz w:val="24"/>
          <w:szCs w:val="24"/>
        </w:rPr>
      </w:pPr>
      <w:r w:rsidRPr="00DE6B45">
        <w:rPr>
          <w:rFonts w:ascii="Times New Roman" w:hAnsi="Times New Roman" w:cs="Times New Roman"/>
          <w:b/>
          <w:color w:val="auto"/>
          <w:sz w:val="24"/>
          <w:szCs w:val="24"/>
        </w:rPr>
        <w:fldChar w:fldCharType="end"/>
      </w:r>
    </w:p>
    <w:p w14:paraId="3EF66178" w14:textId="77777777" w:rsidR="00F10A10" w:rsidRPr="00DE6B45" w:rsidRDefault="00F10A10">
      <w:pPr>
        <w:rPr>
          <w:rFonts w:ascii="Times New Roman" w:hAnsi="Times New Roman" w:cs="Times New Roman"/>
          <w:b/>
          <w:color w:val="auto"/>
          <w:sz w:val="24"/>
          <w:szCs w:val="24"/>
        </w:rPr>
      </w:pPr>
      <w:r w:rsidRPr="00DE6B45">
        <w:rPr>
          <w:rFonts w:ascii="Times New Roman" w:hAnsi="Times New Roman" w:cs="Times New Roman"/>
          <w:b/>
          <w:color w:val="auto"/>
          <w:sz w:val="24"/>
          <w:szCs w:val="24"/>
        </w:rPr>
        <w:br w:type="page"/>
      </w:r>
    </w:p>
    <w:p w14:paraId="0D69E047" w14:textId="0D060014" w:rsidR="00796C3E" w:rsidRPr="00DE6B45" w:rsidRDefault="00F10A10" w:rsidP="00E12F70">
      <w:pPr>
        <w:widowControl w:val="0"/>
        <w:autoSpaceDE w:val="0"/>
        <w:autoSpaceDN w:val="0"/>
        <w:adjustRightInd w:val="0"/>
        <w:spacing w:before="100" w:after="100" w:line="240" w:lineRule="auto"/>
        <w:ind w:left="480" w:hanging="480"/>
        <w:rPr>
          <w:rFonts w:ascii="Times New Roman" w:hAnsi="Times New Roman" w:cs="Times New Roman"/>
          <w:color w:val="auto"/>
          <w:sz w:val="24"/>
          <w:szCs w:val="24"/>
        </w:rPr>
      </w:pPr>
      <w:r w:rsidRPr="00DE6B45">
        <w:rPr>
          <w:rFonts w:ascii="Times New Roman" w:hAnsi="Times New Roman" w:cs="Times New Roman"/>
          <w:b/>
          <w:noProof/>
          <w:color w:val="auto"/>
          <w:sz w:val="24"/>
          <w:szCs w:val="24"/>
        </w:rPr>
        <w:drawing>
          <wp:inline distT="0" distB="0" distL="0" distR="0" wp14:anchorId="3A3DBDAE" wp14:editId="6DA2A1D0">
            <wp:extent cx="5486400" cy="554711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547113"/>
                    </a:xfrm>
                    <a:prstGeom prst="rect">
                      <a:avLst/>
                    </a:prstGeom>
                    <a:noFill/>
                    <a:ln>
                      <a:noFill/>
                    </a:ln>
                  </pic:spPr>
                </pic:pic>
              </a:graphicData>
            </a:graphic>
          </wp:inline>
        </w:drawing>
      </w:r>
    </w:p>
    <w:p w14:paraId="0B7A8923" w14:textId="77777777" w:rsidR="00F10A10" w:rsidRPr="00DE6B45" w:rsidRDefault="00F10A10" w:rsidP="00F10A10">
      <w:pPr>
        <w:rPr>
          <w:rFonts w:ascii="Times New Roman" w:hAnsi="Times New Roman" w:cs="Times New Roman"/>
          <w:color w:val="auto"/>
          <w:sz w:val="24"/>
          <w:szCs w:val="24"/>
        </w:rPr>
      </w:pPr>
      <w:r w:rsidRPr="00DE6B45">
        <w:rPr>
          <w:rFonts w:ascii="Times New Roman" w:hAnsi="Times New Roman" w:cs="Times New Roman"/>
          <w:b/>
          <w:color w:val="auto"/>
          <w:sz w:val="24"/>
          <w:szCs w:val="24"/>
        </w:rPr>
        <w:t xml:space="preserve">Figure 1: </w:t>
      </w:r>
      <w:r w:rsidRPr="00DE6B45">
        <w:rPr>
          <w:rFonts w:ascii="Times New Roman" w:hAnsi="Times New Roman" w:cs="Times New Roman"/>
          <w:color w:val="auto"/>
          <w:sz w:val="24"/>
          <w:szCs w:val="24"/>
        </w:rPr>
        <w:t>Delineation of ethical responsibility that leads to improved patient care.</w:t>
      </w:r>
    </w:p>
    <w:p w14:paraId="4E1B618F" w14:textId="77777777" w:rsidR="00F10A10" w:rsidRPr="00DE6B45" w:rsidRDefault="00F10A10" w:rsidP="00E12F70">
      <w:pPr>
        <w:widowControl w:val="0"/>
        <w:autoSpaceDE w:val="0"/>
        <w:autoSpaceDN w:val="0"/>
        <w:adjustRightInd w:val="0"/>
        <w:spacing w:before="100" w:after="100" w:line="240" w:lineRule="auto"/>
        <w:ind w:left="480" w:hanging="480"/>
        <w:rPr>
          <w:rFonts w:ascii="Times New Roman" w:hAnsi="Times New Roman" w:cs="Times New Roman"/>
          <w:color w:val="auto"/>
          <w:sz w:val="24"/>
          <w:szCs w:val="24"/>
        </w:rPr>
      </w:pPr>
    </w:p>
    <w:sectPr w:rsidR="00F10A10" w:rsidRPr="00DE6B45" w:rsidSect="00F10A10">
      <w:footerReference w:type="even"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48EB7" w14:textId="77777777" w:rsidR="00A937BE" w:rsidRDefault="00A937BE" w:rsidP="00F57B03">
      <w:pPr>
        <w:spacing w:line="240" w:lineRule="auto"/>
      </w:pPr>
      <w:r>
        <w:separator/>
      </w:r>
    </w:p>
  </w:endnote>
  <w:endnote w:type="continuationSeparator" w:id="0">
    <w:p w14:paraId="7176CDAC" w14:textId="77777777" w:rsidR="00A937BE" w:rsidRDefault="00A937BE" w:rsidP="00F57B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EDBDD" w14:textId="77777777" w:rsidR="00A937BE" w:rsidRDefault="00A937BE" w:rsidP="00F72D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61CF69" w14:textId="77777777" w:rsidR="00A937BE" w:rsidRDefault="00A937BE" w:rsidP="00F57B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56583" w14:textId="77777777" w:rsidR="00A937BE" w:rsidRDefault="00A937BE" w:rsidP="00F72D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177F">
      <w:rPr>
        <w:rStyle w:val="PageNumber"/>
        <w:noProof/>
      </w:rPr>
      <w:t>17</w:t>
    </w:r>
    <w:r>
      <w:rPr>
        <w:rStyle w:val="PageNumber"/>
      </w:rPr>
      <w:fldChar w:fldCharType="end"/>
    </w:r>
  </w:p>
  <w:p w14:paraId="66F9830D" w14:textId="77777777" w:rsidR="00A937BE" w:rsidRDefault="00A937BE" w:rsidP="00F57B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30B216" w14:textId="77777777" w:rsidR="00A937BE" w:rsidRDefault="00A937BE" w:rsidP="00F57B03">
      <w:pPr>
        <w:spacing w:line="240" w:lineRule="auto"/>
      </w:pPr>
      <w:r>
        <w:separator/>
      </w:r>
    </w:p>
  </w:footnote>
  <w:footnote w:type="continuationSeparator" w:id="0">
    <w:p w14:paraId="4E9193E7" w14:textId="77777777" w:rsidR="00A937BE" w:rsidRDefault="00A937BE" w:rsidP="00F57B03">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a.girdler@nyumc.org">
    <w15:presenceInfo w15:providerId="Windows Live" w15:userId="847dc53e5fc78c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796C3E"/>
    <w:rsid w:val="000218A0"/>
    <w:rsid w:val="000F177F"/>
    <w:rsid w:val="0016397B"/>
    <w:rsid w:val="00185895"/>
    <w:rsid w:val="00205853"/>
    <w:rsid w:val="002B67AB"/>
    <w:rsid w:val="00327A6F"/>
    <w:rsid w:val="003319A3"/>
    <w:rsid w:val="003F6A5E"/>
    <w:rsid w:val="004A5FB7"/>
    <w:rsid w:val="004D2F8F"/>
    <w:rsid w:val="00504E50"/>
    <w:rsid w:val="005211B7"/>
    <w:rsid w:val="00595D0F"/>
    <w:rsid w:val="00667754"/>
    <w:rsid w:val="00692BC4"/>
    <w:rsid w:val="006A0AAF"/>
    <w:rsid w:val="00721093"/>
    <w:rsid w:val="00796C3E"/>
    <w:rsid w:val="007D5DB9"/>
    <w:rsid w:val="007E17E1"/>
    <w:rsid w:val="008204C4"/>
    <w:rsid w:val="008573B6"/>
    <w:rsid w:val="00880EE7"/>
    <w:rsid w:val="00887D8C"/>
    <w:rsid w:val="008F2C24"/>
    <w:rsid w:val="00912BB7"/>
    <w:rsid w:val="00922018"/>
    <w:rsid w:val="009244BB"/>
    <w:rsid w:val="00941E4C"/>
    <w:rsid w:val="009E062C"/>
    <w:rsid w:val="00A2214F"/>
    <w:rsid w:val="00A31E52"/>
    <w:rsid w:val="00A937BE"/>
    <w:rsid w:val="00B05065"/>
    <w:rsid w:val="00B652CD"/>
    <w:rsid w:val="00B70B24"/>
    <w:rsid w:val="00B76762"/>
    <w:rsid w:val="00C048DE"/>
    <w:rsid w:val="00C71AC6"/>
    <w:rsid w:val="00C94E3E"/>
    <w:rsid w:val="00CA242E"/>
    <w:rsid w:val="00D21932"/>
    <w:rsid w:val="00D21A9B"/>
    <w:rsid w:val="00D54659"/>
    <w:rsid w:val="00DA507D"/>
    <w:rsid w:val="00DE6B45"/>
    <w:rsid w:val="00E000A3"/>
    <w:rsid w:val="00E12F70"/>
    <w:rsid w:val="00EF4834"/>
    <w:rsid w:val="00F10A10"/>
    <w:rsid w:val="00F57B03"/>
    <w:rsid w:val="00F72DAC"/>
    <w:rsid w:val="00F7744B"/>
    <w:rsid w:val="00FC6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520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8589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5895"/>
    <w:rPr>
      <w:rFonts w:ascii="Lucida Grande" w:hAnsi="Lucida Grande" w:cs="Lucida Grande"/>
      <w:sz w:val="18"/>
      <w:szCs w:val="18"/>
    </w:rPr>
  </w:style>
  <w:style w:type="paragraph" w:styleId="Revision">
    <w:name w:val="Revision"/>
    <w:hidden/>
    <w:uiPriority w:val="99"/>
    <w:semiHidden/>
    <w:rsid w:val="00185895"/>
    <w:pPr>
      <w:spacing w:line="240" w:lineRule="auto"/>
    </w:pPr>
  </w:style>
  <w:style w:type="paragraph" w:styleId="NormalWeb">
    <w:name w:val="Normal (Web)"/>
    <w:basedOn w:val="Normal"/>
    <w:uiPriority w:val="99"/>
    <w:unhideWhenUsed/>
    <w:rsid w:val="00C048DE"/>
    <w:pPr>
      <w:spacing w:before="100" w:beforeAutospacing="1" w:after="100" w:afterAutospacing="1" w:line="240" w:lineRule="auto"/>
    </w:pPr>
    <w:rPr>
      <w:rFonts w:ascii="Times" w:eastAsiaTheme="minorEastAsia" w:hAnsi="Times" w:cs="Times New Roman"/>
      <w:color w:val="auto"/>
      <w:sz w:val="20"/>
      <w:szCs w:val="20"/>
    </w:rPr>
  </w:style>
  <w:style w:type="character" w:customStyle="1" w:styleId="apple-converted-space">
    <w:name w:val="apple-converted-space"/>
    <w:basedOn w:val="DefaultParagraphFont"/>
    <w:rsid w:val="00887D8C"/>
  </w:style>
  <w:style w:type="character" w:customStyle="1" w:styleId="ref-journal">
    <w:name w:val="ref-journal"/>
    <w:basedOn w:val="DefaultParagraphFont"/>
    <w:rsid w:val="00887D8C"/>
  </w:style>
  <w:style w:type="character" w:customStyle="1" w:styleId="ref-vol">
    <w:name w:val="ref-vol"/>
    <w:basedOn w:val="DefaultParagraphFont"/>
    <w:rsid w:val="00887D8C"/>
  </w:style>
  <w:style w:type="character" w:customStyle="1" w:styleId="element-citation">
    <w:name w:val="element-citation"/>
    <w:basedOn w:val="DefaultParagraphFont"/>
    <w:rsid w:val="008204C4"/>
  </w:style>
  <w:style w:type="character" w:customStyle="1" w:styleId="nowrap">
    <w:name w:val="nowrap"/>
    <w:basedOn w:val="DefaultParagraphFont"/>
    <w:rsid w:val="008204C4"/>
  </w:style>
  <w:style w:type="character" w:styleId="Hyperlink">
    <w:name w:val="Hyperlink"/>
    <w:basedOn w:val="DefaultParagraphFont"/>
    <w:uiPriority w:val="99"/>
    <w:semiHidden/>
    <w:unhideWhenUsed/>
    <w:rsid w:val="008204C4"/>
    <w:rPr>
      <w:color w:val="0000FF"/>
      <w:u w:val="single"/>
    </w:rPr>
  </w:style>
  <w:style w:type="character" w:customStyle="1" w:styleId="subtitle1">
    <w:name w:val="subtitle1"/>
    <w:basedOn w:val="DefaultParagraphFont"/>
    <w:rsid w:val="00721093"/>
  </w:style>
  <w:style w:type="character" w:styleId="Emphasis">
    <w:name w:val="Emphasis"/>
    <w:basedOn w:val="DefaultParagraphFont"/>
    <w:uiPriority w:val="20"/>
    <w:qFormat/>
    <w:rsid w:val="00721093"/>
    <w:rPr>
      <w:i/>
      <w:iCs/>
    </w:rPr>
  </w:style>
  <w:style w:type="paragraph" w:styleId="Footer">
    <w:name w:val="footer"/>
    <w:basedOn w:val="Normal"/>
    <w:link w:val="FooterChar"/>
    <w:uiPriority w:val="99"/>
    <w:unhideWhenUsed/>
    <w:rsid w:val="00F57B03"/>
    <w:pPr>
      <w:tabs>
        <w:tab w:val="center" w:pos="4320"/>
        <w:tab w:val="right" w:pos="8640"/>
      </w:tabs>
      <w:spacing w:line="240" w:lineRule="auto"/>
    </w:pPr>
  </w:style>
  <w:style w:type="character" w:customStyle="1" w:styleId="FooterChar">
    <w:name w:val="Footer Char"/>
    <w:basedOn w:val="DefaultParagraphFont"/>
    <w:link w:val="Footer"/>
    <w:uiPriority w:val="99"/>
    <w:rsid w:val="00F57B03"/>
  </w:style>
  <w:style w:type="character" w:styleId="PageNumber">
    <w:name w:val="page number"/>
    <w:basedOn w:val="DefaultParagraphFont"/>
    <w:uiPriority w:val="99"/>
    <w:semiHidden/>
    <w:unhideWhenUsed/>
    <w:rsid w:val="00F57B03"/>
  </w:style>
  <w:style w:type="paragraph" w:styleId="Header">
    <w:name w:val="header"/>
    <w:basedOn w:val="Normal"/>
    <w:link w:val="HeaderChar"/>
    <w:uiPriority w:val="99"/>
    <w:unhideWhenUsed/>
    <w:rsid w:val="00F57B03"/>
    <w:pPr>
      <w:tabs>
        <w:tab w:val="center" w:pos="4320"/>
        <w:tab w:val="right" w:pos="8640"/>
      </w:tabs>
      <w:spacing w:line="240" w:lineRule="auto"/>
    </w:pPr>
  </w:style>
  <w:style w:type="character" w:customStyle="1" w:styleId="HeaderChar">
    <w:name w:val="Header Char"/>
    <w:basedOn w:val="DefaultParagraphFont"/>
    <w:link w:val="Header"/>
    <w:uiPriority w:val="99"/>
    <w:rsid w:val="00F57B03"/>
  </w:style>
  <w:style w:type="paragraph" w:styleId="FootnoteText">
    <w:name w:val="footnote text"/>
    <w:basedOn w:val="Normal"/>
    <w:link w:val="FootnoteTextChar"/>
    <w:uiPriority w:val="99"/>
    <w:unhideWhenUsed/>
    <w:rsid w:val="00E12F70"/>
    <w:pPr>
      <w:spacing w:line="240" w:lineRule="auto"/>
    </w:pPr>
    <w:rPr>
      <w:sz w:val="24"/>
      <w:szCs w:val="24"/>
    </w:rPr>
  </w:style>
  <w:style w:type="character" w:customStyle="1" w:styleId="FootnoteTextChar">
    <w:name w:val="Footnote Text Char"/>
    <w:basedOn w:val="DefaultParagraphFont"/>
    <w:link w:val="FootnoteText"/>
    <w:uiPriority w:val="99"/>
    <w:rsid w:val="00E12F70"/>
    <w:rPr>
      <w:sz w:val="24"/>
      <w:szCs w:val="24"/>
    </w:rPr>
  </w:style>
  <w:style w:type="character" w:styleId="FootnoteReference">
    <w:name w:val="footnote reference"/>
    <w:basedOn w:val="DefaultParagraphFont"/>
    <w:uiPriority w:val="99"/>
    <w:unhideWhenUsed/>
    <w:rsid w:val="00E12F70"/>
    <w:rPr>
      <w:vertAlign w:val="superscript"/>
    </w:rPr>
  </w:style>
  <w:style w:type="character" w:styleId="LineNumber">
    <w:name w:val="line number"/>
    <w:basedOn w:val="DefaultParagraphFont"/>
    <w:uiPriority w:val="99"/>
    <w:semiHidden/>
    <w:unhideWhenUsed/>
    <w:rsid w:val="009220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8589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5895"/>
    <w:rPr>
      <w:rFonts w:ascii="Lucida Grande" w:hAnsi="Lucida Grande" w:cs="Lucida Grande"/>
      <w:sz w:val="18"/>
      <w:szCs w:val="18"/>
    </w:rPr>
  </w:style>
  <w:style w:type="paragraph" w:styleId="Revision">
    <w:name w:val="Revision"/>
    <w:hidden/>
    <w:uiPriority w:val="99"/>
    <w:semiHidden/>
    <w:rsid w:val="00185895"/>
    <w:pPr>
      <w:spacing w:line="240" w:lineRule="auto"/>
    </w:pPr>
  </w:style>
  <w:style w:type="paragraph" w:styleId="NormalWeb">
    <w:name w:val="Normal (Web)"/>
    <w:basedOn w:val="Normal"/>
    <w:uiPriority w:val="99"/>
    <w:unhideWhenUsed/>
    <w:rsid w:val="00C048DE"/>
    <w:pPr>
      <w:spacing w:before="100" w:beforeAutospacing="1" w:after="100" w:afterAutospacing="1" w:line="240" w:lineRule="auto"/>
    </w:pPr>
    <w:rPr>
      <w:rFonts w:ascii="Times" w:eastAsiaTheme="minorEastAsia" w:hAnsi="Times" w:cs="Times New Roman"/>
      <w:color w:val="auto"/>
      <w:sz w:val="20"/>
      <w:szCs w:val="20"/>
    </w:rPr>
  </w:style>
  <w:style w:type="character" w:customStyle="1" w:styleId="apple-converted-space">
    <w:name w:val="apple-converted-space"/>
    <w:basedOn w:val="DefaultParagraphFont"/>
    <w:rsid w:val="00887D8C"/>
  </w:style>
  <w:style w:type="character" w:customStyle="1" w:styleId="ref-journal">
    <w:name w:val="ref-journal"/>
    <w:basedOn w:val="DefaultParagraphFont"/>
    <w:rsid w:val="00887D8C"/>
  </w:style>
  <w:style w:type="character" w:customStyle="1" w:styleId="ref-vol">
    <w:name w:val="ref-vol"/>
    <w:basedOn w:val="DefaultParagraphFont"/>
    <w:rsid w:val="00887D8C"/>
  </w:style>
  <w:style w:type="character" w:customStyle="1" w:styleId="element-citation">
    <w:name w:val="element-citation"/>
    <w:basedOn w:val="DefaultParagraphFont"/>
    <w:rsid w:val="008204C4"/>
  </w:style>
  <w:style w:type="character" w:customStyle="1" w:styleId="nowrap">
    <w:name w:val="nowrap"/>
    <w:basedOn w:val="DefaultParagraphFont"/>
    <w:rsid w:val="008204C4"/>
  </w:style>
  <w:style w:type="character" w:styleId="Hyperlink">
    <w:name w:val="Hyperlink"/>
    <w:basedOn w:val="DefaultParagraphFont"/>
    <w:uiPriority w:val="99"/>
    <w:semiHidden/>
    <w:unhideWhenUsed/>
    <w:rsid w:val="008204C4"/>
    <w:rPr>
      <w:color w:val="0000FF"/>
      <w:u w:val="single"/>
    </w:rPr>
  </w:style>
  <w:style w:type="character" w:customStyle="1" w:styleId="subtitle1">
    <w:name w:val="subtitle1"/>
    <w:basedOn w:val="DefaultParagraphFont"/>
    <w:rsid w:val="00721093"/>
  </w:style>
  <w:style w:type="character" w:styleId="Emphasis">
    <w:name w:val="Emphasis"/>
    <w:basedOn w:val="DefaultParagraphFont"/>
    <w:uiPriority w:val="20"/>
    <w:qFormat/>
    <w:rsid w:val="00721093"/>
    <w:rPr>
      <w:i/>
      <w:iCs/>
    </w:rPr>
  </w:style>
  <w:style w:type="paragraph" w:styleId="Footer">
    <w:name w:val="footer"/>
    <w:basedOn w:val="Normal"/>
    <w:link w:val="FooterChar"/>
    <w:uiPriority w:val="99"/>
    <w:unhideWhenUsed/>
    <w:rsid w:val="00F57B03"/>
    <w:pPr>
      <w:tabs>
        <w:tab w:val="center" w:pos="4320"/>
        <w:tab w:val="right" w:pos="8640"/>
      </w:tabs>
      <w:spacing w:line="240" w:lineRule="auto"/>
    </w:pPr>
  </w:style>
  <w:style w:type="character" w:customStyle="1" w:styleId="FooterChar">
    <w:name w:val="Footer Char"/>
    <w:basedOn w:val="DefaultParagraphFont"/>
    <w:link w:val="Footer"/>
    <w:uiPriority w:val="99"/>
    <w:rsid w:val="00F57B03"/>
  </w:style>
  <w:style w:type="character" w:styleId="PageNumber">
    <w:name w:val="page number"/>
    <w:basedOn w:val="DefaultParagraphFont"/>
    <w:uiPriority w:val="99"/>
    <w:semiHidden/>
    <w:unhideWhenUsed/>
    <w:rsid w:val="00F57B03"/>
  </w:style>
  <w:style w:type="paragraph" w:styleId="Header">
    <w:name w:val="header"/>
    <w:basedOn w:val="Normal"/>
    <w:link w:val="HeaderChar"/>
    <w:uiPriority w:val="99"/>
    <w:unhideWhenUsed/>
    <w:rsid w:val="00F57B03"/>
    <w:pPr>
      <w:tabs>
        <w:tab w:val="center" w:pos="4320"/>
        <w:tab w:val="right" w:pos="8640"/>
      </w:tabs>
      <w:spacing w:line="240" w:lineRule="auto"/>
    </w:pPr>
  </w:style>
  <w:style w:type="character" w:customStyle="1" w:styleId="HeaderChar">
    <w:name w:val="Header Char"/>
    <w:basedOn w:val="DefaultParagraphFont"/>
    <w:link w:val="Header"/>
    <w:uiPriority w:val="99"/>
    <w:rsid w:val="00F57B03"/>
  </w:style>
  <w:style w:type="paragraph" w:styleId="FootnoteText">
    <w:name w:val="footnote text"/>
    <w:basedOn w:val="Normal"/>
    <w:link w:val="FootnoteTextChar"/>
    <w:uiPriority w:val="99"/>
    <w:unhideWhenUsed/>
    <w:rsid w:val="00E12F70"/>
    <w:pPr>
      <w:spacing w:line="240" w:lineRule="auto"/>
    </w:pPr>
    <w:rPr>
      <w:sz w:val="24"/>
      <w:szCs w:val="24"/>
    </w:rPr>
  </w:style>
  <w:style w:type="character" w:customStyle="1" w:styleId="FootnoteTextChar">
    <w:name w:val="Footnote Text Char"/>
    <w:basedOn w:val="DefaultParagraphFont"/>
    <w:link w:val="FootnoteText"/>
    <w:uiPriority w:val="99"/>
    <w:rsid w:val="00E12F70"/>
    <w:rPr>
      <w:sz w:val="24"/>
      <w:szCs w:val="24"/>
    </w:rPr>
  </w:style>
  <w:style w:type="character" w:styleId="FootnoteReference">
    <w:name w:val="footnote reference"/>
    <w:basedOn w:val="DefaultParagraphFont"/>
    <w:uiPriority w:val="99"/>
    <w:unhideWhenUsed/>
    <w:rsid w:val="00E12F70"/>
    <w:rPr>
      <w:vertAlign w:val="superscript"/>
    </w:rPr>
  </w:style>
  <w:style w:type="character" w:styleId="LineNumber">
    <w:name w:val="line number"/>
    <w:basedOn w:val="DefaultParagraphFont"/>
    <w:uiPriority w:val="99"/>
    <w:semiHidden/>
    <w:unhideWhenUsed/>
    <w:rsid w:val="00922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226484">
      <w:bodyDiv w:val="1"/>
      <w:marLeft w:val="0"/>
      <w:marRight w:val="0"/>
      <w:marTop w:val="0"/>
      <w:marBottom w:val="0"/>
      <w:divBdr>
        <w:top w:val="none" w:sz="0" w:space="0" w:color="auto"/>
        <w:left w:val="none" w:sz="0" w:space="0" w:color="auto"/>
        <w:bottom w:val="none" w:sz="0" w:space="0" w:color="auto"/>
        <w:right w:val="none" w:sz="0" w:space="0" w:color="auto"/>
      </w:divBdr>
    </w:div>
    <w:div w:id="564490913">
      <w:bodyDiv w:val="1"/>
      <w:marLeft w:val="0"/>
      <w:marRight w:val="0"/>
      <w:marTop w:val="0"/>
      <w:marBottom w:val="0"/>
      <w:divBdr>
        <w:top w:val="none" w:sz="0" w:space="0" w:color="auto"/>
        <w:left w:val="none" w:sz="0" w:space="0" w:color="auto"/>
        <w:bottom w:val="none" w:sz="0" w:space="0" w:color="auto"/>
        <w:right w:val="none" w:sz="0" w:space="0" w:color="auto"/>
      </w:divBdr>
    </w:div>
    <w:div w:id="566917882">
      <w:bodyDiv w:val="1"/>
      <w:marLeft w:val="0"/>
      <w:marRight w:val="0"/>
      <w:marTop w:val="0"/>
      <w:marBottom w:val="0"/>
      <w:divBdr>
        <w:top w:val="none" w:sz="0" w:space="0" w:color="auto"/>
        <w:left w:val="none" w:sz="0" w:space="0" w:color="auto"/>
        <w:bottom w:val="none" w:sz="0" w:space="0" w:color="auto"/>
        <w:right w:val="none" w:sz="0" w:space="0" w:color="auto"/>
      </w:divBdr>
    </w:div>
    <w:div w:id="739443273">
      <w:bodyDiv w:val="1"/>
      <w:marLeft w:val="0"/>
      <w:marRight w:val="0"/>
      <w:marTop w:val="0"/>
      <w:marBottom w:val="0"/>
      <w:divBdr>
        <w:top w:val="none" w:sz="0" w:space="0" w:color="auto"/>
        <w:left w:val="none" w:sz="0" w:space="0" w:color="auto"/>
        <w:bottom w:val="none" w:sz="0" w:space="0" w:color="auto"/>
        <w:right w:val="none" w:sz="0" w:space="0" w:color="auto"/>
      </w:divBdr>
    </w:div>
    <w:div w:id="795761571">
      <w:bodyDiv w:val="1"/>
      <w:marLeft w:val="0"/>
      <w:marRight w:val="0"/>
      <w:marTop w:val="0"/>
      <w:marBottom w:val="0"/>
      <w:divBdr>
        <w:top w:val="none" w:sz="0" w:space="0" w:color="auto"/>
        <w:left w:val="none" w:sz="0" w:space="0" w:color="auto"/>
        <w:bottom w:val="none" w:sz="0" w:space="0" w:color="auto"/>
        <w:right w:val="none" w:sz="0" w:space="0" w:color="auto"/>
      </w:divBdr>
    </w:div>
    <w:div w:id="873661805">
      <w:bodyDiv w:val="1"/>
      <w:marLeft w:val="0"/>
      <w:marRight w:val="0"/>
      <w:marTop w:val="0"/>
      <w:marBottom w:val="0"/>
      <w:divBdr>
        <w:top w:val="none" w:sz="0" w:space="0" w:color="auto"/>
        <w:left w:val="none" w:sz="0" w:space="0" w:color="auto"/>
        <w:bottom w:val="none" w:sz="0" w:space="0" w:color="auto"/>
        <w:right w:val="none" w:sz="0" w:space="0" w:color="auto"/>
      </w:divBdr>
      <w:divsChild>
        <w:div w:id="1130511692">
          <w:marLeft w:val="0"/>
          <w:marRight w:val="0"/>
          <w:marTop w:val="166"/>
          <w:marBottom w:val="166"/>
          <w:divBdr>
            <w:top w:val="none" w:sz="0" w:space="0" w:color="auto"/>
            <w:left w:val="none" w:sz="0" w:space="0" w:color="auto"/>
            <w:bottom w:val="none" w:sz="0" w:space="0" w:color="auto"/>
            <w:right w:val="none" w:sz="0" w:space="0" w:color="auto"/>
          </w:divBdr>
        </w:div>
      </w:divsChild>
    </w:div>
    <w:div w:id="1479766968">
      <w:bodyDiv w:val="1"/>
      <w:marLeft w:val="0"/>
      <w:marRight w:val="0"/>
      <w:marTop w:val="0"/>
      <w:marBottom w:val="0"/>
      <w:divBdr>
        <w:top w:val="none" w:sz="0" w:space="0" w:color="auto"/>
        <w:left w:val="none" w:sz="0" w:space="0" w:color="auto"/>
        <w:bottom w:val="none" w:sz="0" w:space="0" w:color="auto"/>
        <w:right w:val="none" w:sz="0" w:space="0" w:color="auto"/>
      </w:divBdr>
    </w:div>
    <w:div w:id="1535846616">
      <w:bodyDiv w:val="1"/>
      <w:marLeft w:val="0"/>
      <w:marRight w:val="0"/>
      <w:marTop w:val="0"/>
      <w:marBottom w:val="0"/>
      <w:divBdr>
        <w:top w:val="none" w:sz="0" w:space="0" w:color="auto"/>
        <w:left w:val="none" w:sz="0" w:space="0" w:color="auto"/>
        <w:bottom w:val="none" w:sz="0" w:space="0" w:color="auto"/>
        <w:right w:val="none" w:sz="0" w:space="0" w:color="auto"/>
      </w:divBdr>
    </w:div>
    <w:div w:id="1771704673">
      <w:bodyDiv w:val="1"/>
      <w:marLeft w:val="0"/>
      <w:marRight w:val="0"/>
      <w:marTop w:val="0"/>
      <w:marBottom w:val="0"/>
      <w:divBdr>
        <w:top w:val="none" w:sz="0" w:space="0" w:color="auto"/>
        <w:left w:val="none" w:sz="0" w:space="0" w:color="auto"/>
        <w:bottom w:val="none" w:sz="0" w:space="0" w:color="auto"/>
        <w:right w:val="none" w:sz="0" w:space="0" w:color="auto"/>
      </w:divBdr>
    </w:div>
    <w:div w:id="1787845008">
      <w:bodyDiv w:val="1"/>
      <w:marLeft w:val="0"/>
      <w:marRight w:val="0"/>
      <w:marTop w:val="0"/>
      <w:marBottom w:val="0"/>
      <w:divBdr>
        <w:top w:val="none" w:sz="0" w:space="0" w:color="auto"/>
        <w:left w:val="none" w:sz="0" w:space="0" w:color="auto"/>
        <w:bottom w:val="none" w:sz="0" w:space="0" w:color="auto"/>
        <w:right w:val="none" w:sz="0" w:space="0" w:color="auto"/>
      </w:divBdr>
    </w:div>
    <w:div w:id="1811052383">
      <w:bodyDiv w:val="1"/>
      <w:marLeft w:val="0"/>
      <w:marRight w:val="0"/>
      <w:marTop w:val="0"/>
      <w:marBottom w:val="0"/>
      <w:divBdr>
        <w:top w:val="none" w:sz="0" w:space="0" w:color="auto"/>
        <w:left w:val="none" w:sz="0" w:space="0" w:color="auto"/>
        <w:bottom w:val="none" w:sz="0" w:space="0" w:color="auto"/>
        <w:right w:val="none" w:sz="0" w:space="0" w:color="auto"/>
      </w:divBdr>
    </w:div>
    <w:div w:id="21189397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3142F-FD2D-AA40-A6C1-BA20169A3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10388</Words>
  <Characters>59213</Characters>
  <Application>Microsoft Macintosh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Girdler</cp:lastModifiedBy>
  <cp:revision>2</cp:revision>
  <dcterms:created xsi:type="dcterms:W3CDTF">2018-09-05T17:20:00Z</dcterms:created>
  <dcterms:modified xsi:type="dcterms:W3CDTF">2018-09-05T17:20:00Z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http://www.zotero.org/styles/harvard1</vt:lpwstr>
  </property>
  <property fmtid="{D5CDD505-2E9C-101B-9397-08002B2CF9AE}" pid="8" name="Mendeley Recent Style Name 2_1">
    <vt:lpwstr>Harvard Reference format 1 (author-date)</vt:lpwstr>
  </property>
  <property fmtid="{D5CDD505-2E9C-101B-9397-08002B2CF9AE}" pid="9" name="Mendeley Recent Style Id 3_1">
    <vt:lpwstr>http://www.zotero.org/styles/ieee</vt:lpwstr>
  </property>
  <property fmtid="{D5CDD505-2E9C-101B-9397-08002B2CF9AE}" pid="10" name="Mendeley Recent Style Name 3_1">
    <vt:lpwstr>IEEE</vt:lpwstr>
  </property>
  <property fmtid="{D5CDD505-2E9C-101B-9397-08002B2CF9AE}" pid="11" name="Mendeley Recent Style Id 4_1">
    <vt:lpwstr>http://www.zotero.org/styles/modern-humanities-research-association</vt:lpwstr>
  </property>
  <property fmtid="{D5CDD505-2E9C-101B-9397-08002B2CF9AE}" pid="12" name="Mendeley Recent Style Name 4_1">
    <vt:lpwstr>Modern Humanities Research Association 3rd edition (note with bibliography)</vt:lpwstr>
  </property>
  <property fmtid="{D5CDD505-2E9C-101B-9397-08002B2CF9AE}" pid="13" name="Mendeley Recent Style Id 5_1">
    <vt:lpwstr>http://www.zotero.org/styles/modern-language-association</vt:lpwstr>
  </property>
  <property fmtid="{D5CDD505-2E9C-101B-9397-08002B2CF9AE}" pid="14" name="Mendeley Recent Style Name 5_1">
    <vt:lpwstr>Modern Language Association 7th edition</vt:lpwstr>
  </property>
  <property fmtid="{D5CDD505-2E9C-101B-9397-08002B2CF9AE}" pid="15" name="Mendeley Recent Style Id 6_1">
    <vt:lpwstr>http://www.zotero.org/styles/nature</vt:lpwstr>
  </property>
  <property fmtid="{D5CDD505-2E9C-101B-9397-08002B2CF9AE}" pid="16" name="Mendeley Recent Style Name 6_1">
    <vt:lpwstr>Nature</vt:lpwstr>
  </property>
  <property fmtid="{D5CDD505-2E9C-101B-9397-08002B2CF9AE}" pid="17" name="Mendeley Recent Style Id 7_1">
    <vt:lpwstr>http://www.zotero.org/styles/the-journal-of-hand-surgery</vt:lpwstr>
  </property>
  <property fmtid="{D5CDD505-2E9C-101B-9397-08002B2CF9AE}" pid="18" name="Mendeley Recent Style Name 7_1">
    <vt:lpwstr>The Journal of Hand Surgery</vt:lpwstr>
  </property>
  <property fmtid="{D5CDD505-2E9C-101B-9397-08002B2CF9AE}" pid="19" name="Mendeley Recent Style Id 8_1">
    <vt:lpwstr>http://www.zotero.org/styles/theoretical-medicine-and-bioethics</vt:lpwstr>
  </property>
  <property fmtid="{D5CDD505-2E9C-101B-9397-08002B2CF9AE}" pid="20" name="Mendeley Recent Style Name 8_1">
    <vt:lpwstr>Theoretical Medicine and Bioethics</vt:lpwstr>
  </property>
  <property fmtid="{D5CDD505-2E9C-101B-9397-08002B2CF9AE}" pid="21" name="Mendeley Recent Style Id 9_1">
    <vt:lpwstr>http://www.zotero.org/styles/turabian-fullnote-bibliography</vt:lpwstr>
  </property>
  <property fmtid="{D5CDD505-2E9C-101B-9397-08002B2CF9AE}" pid="22" name="Mendeley Recent Style Name 9_1">
    <vt:lpwstr>Turabian 8th edition (full note)</vt:lpwstr>
  </property>
  <property fmtid="{D5CDD505-2E9C-101B-9397-08002B2CF9AE}" pid="23" name="Mendeley Unique User Id_1">
    <vt:lpwstr>c98505bf-7d23-3ef1-83da-542cfac3ddb0</vt:lpwstr>
  </property>
  <property fmtid="{D5CDD505-2E9C-101B-9397-08002B2CF9AE}" pid="24" name="Mendeley Citation Style_1">
    <vt:lpwstr>http://www.zotero.org/styles/theoretical-medicine-and-bioethics</vt:lpwstr>
  </property>
</Properties>
</file>