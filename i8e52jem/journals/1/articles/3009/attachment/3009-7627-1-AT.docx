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95A" w:rsidRPr="0068519F" w:rsidRDefault="0014495A" w:rsidP="0014495A">
      <w:pPr>
        <w:pStyle w:val="Heading1"/>
        <w:rPr>
          <w:rFonts w:asciiTheme="minorHAnsi" w:hAnsiTheme="minorHAnsi" w:cs="Times Sans Serif"/>
          <w:sz w:val="36"/>
          <w:szCs w:val="36"/>
        </w:rPr>
      </w:pPr>
      <w:bookmarkStart w:id="0" w:name="_GoBack"/>
      <w:bookmarkEnd w:id="0"/>
      <w:r w:rsidRPr="0068519F">
        <w:rPr>
          <w:rFonts w:asciiTheme="minorHAnsi" w:hAnsiTheme="minorHAnsi" w:cs="Times Sans Serif"/>
          <w:sz w:val="36"/>
          <w:szCs w:val="36"/>
        </w:rPr>
        <w:t>Ethical responsibility of healthcare providers to advise patients on lifestyle modifications</w:t>
      </w:r>
    </w:p>
    <w:p w:rsidR="0014495A" w:rsidRPr="00C14BD5" w:rsidRDefault="0014495A" w:rsidP="0014495A">
      <w:pPr>
        <w:spacing w:after="0" w:line="480" w:lineRule="auto"/>
        <w:rPr>
          <w:rFonts w:ascii="Times New Roman" w:hAnsi="Times New Roman" w:cs="Times New Roman"/>
          <w:sz w:val="24"/>
          <w:szCs w:val="24"/>
        </w:rPr>
      </w:pPr>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sz w:val="24"/>
          <w:szCs w:val="24"/>
        </w:rPr>
        <w:t>Shalini Garg and V Raman Kutty</w:t>
      </w:r>
    </w:p>
    <w:p w:rsidR="0014495A" w:rsidRPr="00C14BD5" w:rsidRDefault="0014495A" w:rsidP="0014495A">
      <w:pPr>
        <w:spacing w:after="0" w:line="480" w:lineRule="auto"/>
        <w:rPr>
          <w:rFonts w:ascii="Times New Roman" w:hAnsi="Times New Roman" w:cs="Times New Roman"/>
          <w:sz w:val="24"/>
          <w:szCs w:val="24"/>
        </w:rPr>
      </w:pPr>
      <w:proofErr w:type="spellStart"/>
      <w:r w:rsidRPr="00C14BD5">
        <w:rPr>
          <w:rFonts w:ascii="Times New Roman" w:hAnsi="Times New Roman" w:cs="Times New Roman"/>
          <w:sz w:val="24"/>
          <w:szCs w:val="24"/>
        </w:rPr>
        <w:t>Sree</w:t>
      </w:r>
      <w:proofErr w:type="spellEnd"/>
      <w:r w:rsidRPr="00C14BD5">
        <w:rPr>
          <w:rFonts w:ascii="Times New Roman" w:hAnsi="Times New Roman" w:cs="Times New Roman"/>
          <w:sz w:val="24"/>
          <w:szCs w:val="24"/>
        </w:rPr>
        <w:t xml:space="preserve"> Chitra </w:t>
      </w:r>
      <w:proofErr w:type="spellStart"/>
      <w:r w:rsidRPr="00C14BD5">
        <w:rPr>
          <w:rFonts w:ascii="Times New Roman" w:hAnsi="Times New Roman" w:cs="Times New Roman"/>
          <w:sz w:val="24"/>
          <w:szCs w:val="24"/>
        </w:rPr>
        <w:t>Tirunal</w:t>
      </w:r>
      <w:proofErr w:type="spellEnd"/>
      <w:r w:rsidRPr="00C14BD5">
        <w:rPr>
          <w:rFonts w:ascii="Times New Roman" w:hAnsi="Times New Roman" w:cs="Times New Roman"/>
          <w:sz w:val="24"/>
          <w:szCs w:val="24"/>
        </w:rPr>
        <w:t xml:space="preserve"> Institute for Medical Sciences and Technology</w:t>
      </w:r>
    </w:p>
    <w:p w:rsidR="0014495A" w:rsidRPr="00C14BD5" w:rsidRDefault="0014495A" w:rsidP="0014495A">
      <w:pPr>
        <w:spacing w:after="0" w:line="480" w:lineRule="auto"/>
        <w:rPr>
          <w:rFonts w:ascii="Times New Roman" w:hAnsi="Times New Roman" w:cs="Times New Roman"/>
          <w:sz w:val="24"/>
          <w:szCs w:val="24"/>
        </w:rPr>
      </w:pPr>
    </w:p>
    <w:p w:rsidR="0014495A" w:rsidRPr="0068519F" w:rsidRDefault="0014495A" w:rsidP="0014495A">
      <w:pPr>
        <w:spacing w:after="0" w:line="480" w:lineRule="auto"/>
        <w:rPr>
          <w:rFonts w:cs="Times New Roman"/>
          <w:b/>
          <w:sz w:val="24"/>
          <w:szCs w:val="24"/>
        </w:rPr>
      </w:pPr>
      <w:r w:rsidRPr="0068519F">
        <w:rPr>
          <w:rFonts w:cs="Times New Roman"/>
          <w:b/>
          <w:sz w:val="24"/>
          <w:szCs w:val="24"/>
        </w:rPr>
        <w:t xml:space="preserve">Author </w:t>
      </w:r>
      <w:proofErr w:type="gramStart"/>
      <w:r w:rsidRPr="0068519F">
        <w:rPr>
          <w:rFonts w:cs="Times New Roman"/>
          <w:b/>
          <w:sz w:val="24"/>
          <w:szCs w:val="24"/>
        </w:rPr>
        <w:t>note</w:t>
      </w:r>
      <w:proofErr w:type="gramEnd"/>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sz w:val="24"/>
          <w:szCs w:val="24"/>
        </w:rPr>
        <w:tab/>
        <w:t xml:space="preserve">Shalini Garg, Achutha Menon Centre for Health Science Studies, </w:t>
      </w:r>
      <w:proofErr w:type="spellStart"/>
      <w:r w:rsidRPr="00C14BD5">
        <w:rPr>
          <w:rFonts w:ascii="Times New Roman" w:hAnsi="Times New Roman" w:cs="Times New Roman"/>
          <w:sz w:val="24"/>
          <w:szCs w:val="24"/>
        </w:rPr>
        <w:t>Sree</w:t>
      </w:r>
      <w:proofErr w:type="spellEnd"/>
      <w:r w:rsidRPr="00C14BD5">
        <w:rPr>
          <w:rFonts w:ascii="Times New Roman" w:hAnsi="Times New Roman" w:cs="Times New Roman"/>
          <w:sz w:val="24"/>
          <w:szCs w:val="24"/>
        </w:rPr>
        <w:t xml:space="preserve"> Chitra </w:t>
      </w:r>
      <w:proofErr w:type="spellStart"/>
      <w:r w:rsidRPr="00C14BD5">
        <w:rPr>
          <w:rFonts w:ascii="Times New Roman" w:hAnsi="Times New Roman" w:cs="Times New Roman"/>
          <w:sz w:val="24"/>
          <w:szCs w:val="24"/>
        </w:rPr>
        <w:t>Tirunal</w:t>
      </w:r>
      <w:proofErr w:type="spellEnd"/>
      <w:r w:rsidRPr="00C14BD5">
        <w:rPr>
          <w:rFonts w:ascii="Times New Roman" w:hAnsi="Times New Roman" w:cs="Times New Roman"/>
          <w:sz w:val="24"/>
          <w:szCs w:val="24"/>
        </w:rPr>
        <w:t xml:space="preserve"> institute for Medical Science and Technology, Trivandrum, India; V Raman Kutty, Achutha Menon Centre for Health Science Studies, </w:t>
      </w:r>
      <w:proofErr w:type="spellStart"/>
      <w:r w:rsidRPr="00C14BD5">
        <w:rPr>
          <w:rFonts w:ascii="Times New Roman" w:hAnsi="Times New Roman" w:cs="Times New Roman"/>
          <w:sz w:val="24"/>
          <w:szCs w:val="24"/>
        </w:rPr>
        <w:t>Sree</w:t>
      </w:r>
      <w:proofErr w:type="spellEnd"/>
      <w:r w:rsidRPr="00C14BD5">
        <w:rPr>
          <w:rFonts w:ascii="Times New Roman" w:hAnsi="Times New Roman" w:cs="Times New Roman"/>
          <w:sz w:val="24"/>
          <w:szCs w:val="24"/>
        </w:rPr>
        <w:t xml:space="preserve"> Chitra </w:t>
      </w:r>
      <w:proofErr w:type="spellStart"/>
      <w:r w:rsidRPr="00C14BD5">
        <w:rPr>
          <w:rFonts w:ascii="Times New Roman" w:hAnsi="Times New Roman" w:cs="Times New Roman"/>
          <w:sz w:val="24"/>
          <w:szCs w:val="24"/>
        </w:rPr>
        <w:t>Tirunal</w:t>
      </w:r>
      <w:proofErr w:type="spellEnd"/>
      <w:r w:rsidRPr="00C14BD5">
        <w:rPr>
          <w:rFonts w:ascii="Times New Roman" w:hAnsi="Times New Roman" w:cs="Times New Roman"/>
          <w:sz w:val="24"/>
          <w:szCs w:val="24"/>
        </w:rPr>
        <w:t xml:space="preserve"> institute for Medical Science and Technology, Trivandrum, India</w:t>
      </w:r>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sz w:val="24"/>
          <w:szCs w:val="24"/>
        </w:rPr>
        <w:tab/>
        <w:t xml:space="preserve">Shalini Garg is a senior doctoral fellow at </w:t>
      </w:r>
      <w:proofErr w:type="spellStart"/>
      <w:r w:rsidRPr="00C14BD5">
        <w:rPr>
          <w:rFonts w:ascii="Times New Roman" w:hAnsi="Times New Roman" w:cs="Times New Roman"/>
          <w:sz w:val="24"/>
          <w:szCs w:val="24"/>
        </w:rPr>
        <w:t>Sree</w:t>
      </w:r>
      <w:proofErr w:type="spellEnd"/>
      <w:r w:rsidRPr="00C14BD5">
        <w:rPr>
          <w:rFonts w:ascii="Times New Roman" w:hAnsi="Times New Roman" w:cs="Times New Roman"/>
          <w:sz w:val="24"/>
          <w:szCs w:val="24"/>
        </w:rPr>
        <w:t xml:space="preserve"> Chitra </w:t>
      </w:r>
      <w:proofErr w:type="spellStart"/>
      <w:r w:rsidRPr="00C14BD5">
        <w:rPr>
          <w:rFonts w:ascii="Times New Roman" w:hAnsi="Times New Roman" w:cs="Times New Roman"/>
          <w:sz w:val="24"/>
          <w:szCs w:val="24"/>
        </w:rPr>
        <w:t>Tirunal</w:t>
      </w:r>
      <w:proofErr w:type="spellEnd"/>
      <w:r w:rsidRPr="00C14BD5">
        <w:rPr>
          <w:rFonts w:ascii="Times New Roman" w:hAnsi="Times New Roman" w:cs="Times New Roman"/>
          <w:sz w:val="24"/>
          <w:szCs w:val="24"/>
        </w:rPr>
        <w:t xml:space="preserve"> Institute for Medical Science and Technology, Trivandrum, India</w:t>
      </w:r>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sz w:val="24"/>
          <w:szCs w:val="24"/>
        </w:rPr>
        <w:tab/>
        <w:t xml:space="preserve">Correspondence may be addressed to Shalini Garg, AMCHSS, III floor, SCTIMST, Trivandrum, India, 650119. </w:t>
      </w:r>
      <w:proofErr w:type="gramStart"/>
      <w:r w:rsidRPr="00C14BD5">
        <w:rPr>
          <w:rFonts w:ascii="Times New Roman" w:hAnsi="Times New Roman" w:cs="Times New Roman"/>
          <w:sz w:val="24"/>
          <w:szCs w:val="24"/>
        </w:rPr>
        <w:t>E-mail:gargshalini1978@gmail.com</w:t>
      </w:r>
      <w:proofErr w:type="gramEnd"/>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i/>
          <w:sz w:val="24"/>
          <w:szCs w:val="24"/>
        </w:rPr>
        <w:t>Keywords</w:t>
      </w:r>
      <w:r w:rsidRPr="00C14BD5">
        <w:rPr>
          <w:rFonts w:ascii="Times New Roman" w:hAnsi="Times New Roman" w:cs="Times New Roman"/>
          <w:sz w:val="24"/>
          <w:szCs w:val="24"/>
        </w:rPr>
        <w:t xml:space="preserve">: physical activity, inactivity, advice, low and middle income country, health </w:t>
      </w:r>
      <w:proofErr w:type="spellStart"/>
      <w:proofErr w:type="gramStart"/>
      <w:r w:rsidRPr="00C14BD5">
        <w:rPr>
          <w:rFonts w:ascii="Times New Roman" w:hAnsi="Times New Roman" w:cs="Times New Roman"/>
          <w:sz w:val="24"/>
          <w:szCs w:val="24"/>
        </w:rPr>
        <w:t>professionals,providers</w:t>
      </w:r>
      <w:proofErr w:type="gramEnd"/>
      <w:r w:rsidRPr="00C14BD5">
        <w:rPr>
          <w:rFonts w:ascii="Times New Roman" w:hAnsi="Times New Roman" w:cs="Times New Roman"/>
          <w:sz w:val="24"/>
          <w:szCs w:val="24"/>
        </w:rPr>
        <w:t>,chronic</w:t>
      </w:r>
      <w:proofErr w:type="spellEnd"/>
      <w:r w:rsidRPr="00C14BD5">
        <w:rPr>
          <w:rFonts w:ascii="Times New Roman" w:hAnsi="Times New Roman" w:cs="Times New Roman"/>
          <w:sz w:val="24"/>
          <w:szCs w:val="24"/>
        </w:rPr>
        <w:t xml:space="preserve"> </w:t>
      </w:r>
      <w:proofErr w:type="spellStart"/>
      <w:r w:rsidRPr="00C14BD5">
        <w:rPr>
          <w:rFonts w:ascii="Times New Roman" w:hAnsi="Times New Roman" w:cs="Times New Roman"/>
          <w:sz w:val="24"/>
          <w:szCs w:val="24"/>
        </w:rPr>
        <w:t>disease,diabetes,life</w:t>
      </w:r>
      <w:proofErr w:type="spellEnd"/>
      <w:r w:rsidRPr="00C14BD5">
        <w:rPr>
          <w:rFonts w:ascii="Times New Roman" w:hAnsi="Times New Roman" w:cs="Times New Roman"/>
          <w:sz w:val="24"/>
          <w:szCs w:val="24"/>
        </w:rPr>
        <w:t xml:space="preserve"> style </w:t>
      </w:r>
      <w:proofErr w:type="spellStart"/>
      <w:r w:rsidRPr="00C14BD5">
        <w:rPr>
          <w:rFonts w:ascii="Times New Roman" w:hAnsi="Times New Roman" w:cs="Times New Roman"/>
          <w:sz w:val="24"/>
          <w:szCs w:val="24"/>
        </w:rPr>
        <w:t>modification,counselling</w:t>
      </w:r>
      <w:proofErr w:type="spellEnd"/>
    </w:p>
    <w:p w:rsidR="0014495A" w:rsidRPr="0068519F" w:rsidRDefault="0014495A" w:rsidP="0014495A">
      <w:pPr>
        <w:rPr>
          <w:rFonts w:cs="Times New Roman"/>
          <w:b/>
          <w:sz w:val="24"/>
          <w:szCs w:val="24"/>
        </w:rPr>
      </w:pPr>
      <w:r w:rsidRPr="0068519F">
        <w:rPr>
          <w:rFonts w:cs="Times New Roman"/>
          <w:b/>
          <w:sz w:val="24"/>
          <w:szCs w:val="24"/>
        </w:rPr>
        <w:t>Declarations:</w:t>
      </w:r>
    </w:p>
    <w:p w:rsidR="0014495A" w:rsidRPr="00C14BD5" w:rsidRDefault="0014495A" w:rsidP="0014495A">
      <w:pPr>
        <w:rPr>
          <w:rFonts w:ascii="Times New Roman" w:hAnsi="Times New Roman" w:cs="Times New Roman"/>
          <w:sz w:val="24"/>
          <w:szCs w:val="24"/>
        </w:rPr>
      </w:pPr>
      <w:r w:rsidRPr="00C14BD5">
        <w:rPr>
          <w:rFonts w:ascii="Times New Roman" w:hAnsi="Times New Roman" w:cs="Times New Roman"/>
          <w:sz w:val="24"/>
          <w:szCs w:val="24"/>
        </w:rPr>
        <w:t>The authors declare no conflict of interest.</w:t>
      </w:r>
    </w:p>
    <w:p w:rsidR="0014495A" w:rsidRPr="0068519F" w:rsidRDefault="0014495A" w:rsidP="0014495A">
      <w:pPr>
        <w:rPr>
          <w:rFonts w:cs="Times New Roman"/>
          <w:b/>
          <w:sz w:val="24"/>
          <w:szCs w:val="24"/>
        </w:rPr>
      </w:pPr>
      <w:r w:rsidRPr="0068519F">
        <w:rPr>
          <w:rFonts w:cs="Times New Roman"/>
          <w:b/>
          <w:sz w:val="24"/>
          <w:szCs w:val="24"/>
        </w:rPr>
        <w:t>Contributions of the authors:</w:t>
      </w:r>
    </w:p>
    <w:p w:rsidR="0014495A" w:rsidRPr="00C14BD5" w:rsidRDefault="0014495A" w:rsidP="0014495A">
      <w:pPr>
        <w:rPr>
          <w:rFonts w:ascii="Times New Roman" w:hAnsi="Times New Roman" w:cs="Times New Roman"/>
          <w:sz w:val="24"/>
          <w:szCs w:val="24"/>
        </w:rPr>
      </w:pPr>
      <w:r w:rsidRPr="00C14BD5">
        <w:rPr>
          <w:rFonts w:ascii="Times New Roman" w:hAnsi="Times New Roman" w:cs="Times New Roman"/>
          <w:sz w:val="24"/>
          <w:szCs w:val="24"/>
        </w:rPr>
        <w:t xml:space="preserve">SG is senior PhD fellow at the </w:t>
      </w:r>
      <w:proofErr w:type="spellStart"/>
      <w:r w:rsidRPr="00C14BD5">
        <w:rPr>
          <w:rFonts w:ascii="Times New Roman" w:hAnsi="Times New Roman" w:cs="Times New Roman"/>
          <w:sz w:val="24"/>
          <w:szCs w:val="24"/>
        </w:rPr>
        <w:t>Sree</w:t>
      </w:r>
      <w:proofErr w:type="spellEnd"/>
      <w:r w:rsidRPr="00C14BD5">
        <w:rPr>
          <w:rFonts w:ascii="Times New Roman" w:hAnsi="Times New Roman" w:cs="Times New Roman"/>
          <w:sz w:val="24"/>
          <w:szCs w:val="24"/>
        </w:rPr>
        <w:t xml:space="preserve"> Chitra </w:t>
      </w:r>
      <w:proofErr w:type="spellStart"/>
      <w:r w:rsidRPr="00C14BD5">
        <w:rPr>
          <w:rFonts w:ascii="Times New Roman" w:hAnsi="Times New Roman" w:cs="Times New Roman"/>
          <w:sz w:val="24"/>
          <w:szCs w:val="24"/>
        </w:rPr>
        <w:t>Tirunal</w:t>
      </w:r>
      <w:proofErr w:type="spellEnd"/>
      <w:r w:rsidRPr="00C14BD5">
        <w:rPr>
          <w:rFonts w:ascii="Times New Roman" w:hAnsi="Times New Roman" w:cs="Times New Roman"/>
          <w:sz w:val="24"/>
          <w:szCs w:val="24"/>
        </w:rPr>
        <w:t xml:space="preserve"> Institute for Medical Sciences and </w:t>
      </w:r>
      <w:proofErr w:type="spellStart"/>
      <w:r w:rsidRPr="00C14BD5">
        <w:rPr>
          <w:rFonts w:ascii="Times New Roman" w:hAnsi="Times New Roman" w:cs="Times New Roman"/>
          <w:sz w:val="24"/>
          <w:szCs w:val="24"/>
        </w:rPr>
        <w:t>Technology.VRK</w:t>
      </w:r>
      <w:proofErr w:type="spellEnd"/>
      <w:r w:rsidRPr="00C14BD5">
        <w:rPr>
          <w:rFonts w:ascii="Times New Roman" w:hAnsi="Times New Roman" w:cs="Times New Roman"/>
          <w:sz w:val="24"/>
          <w:szCs w:val="24"/>
        </w:rPr>
        <w:t xml:space="preserve"> is the Head and Senior Professor at the </w:t>
      </w:r>
      <w:proofErr w:type="spellStart"/>
      <w:r w:rsidRPr="00C14BD5">
        <w:rPr>
          <w:rFonts w:ascii="Times New Roman" w:hAnsi="Times New Roman" w:cs="Times New Roman"/>
          <w:sz w:val="24"/>
          <w:szCs w:val="24"/>
        </w:rPr>
        <w:t>Sree</w:t>
      </w:r>
      <w:proofErr w:type="spellEnd"/>
      <w:r w:rsidRPr="00C14BD5">
        <w:rPr>
          <w:rFonts w:ascii="Times New Roman" w:hAnsi="Times New Roman" w:cs="Times New Roman"/>
          <w:sz w:val="24"/>
          <w:szCs w:val="24"/>
        </w:rPr>
        <w:t xml:space="preserve"> Chitra </w:t>
      </w:r>
      <w:proofErr w:type="spellStart"/>
      <w:r w:rsidRPr="00C14BD5">
        <w:rPr>
          <w:rFonts w:ascii="Times New Roman" w:hAnsi="Times New Roman" w:cs="Times New Roman"/>
          <w:sz w:val="24"/>
          <w:szCs w:val="24"/>
        </w:rPr>
        <w:t>Tirunal</w:t>
      </w:r>
      <w:proofErr w:type="spellEnd"/>
      <w:r w:rsidRPr="00C14BD5">
        <w:rPr>
          <w:rFonts w:ascii="Times New Roman" w:hAnsi="Times New Roman" w:cs="Times New Roman"/>
          <w:sz w:val="24"/>
          <w:szCs w:val="24"/>
        </w:rPr>
        <w:t xml:space="preserve"> Institute for Medical Sciences and Technology. </w:t>
      </w:r>
    </w:p>
    <w:p w:rsidR="0014495A" w:rsidRPr="00C14BD5" w:rsidRDefault="0014495A" w:rsidP="0014495A">
      <w:pPr>
        <w:rPr>
          <w:rFonts w:ascii="Times New Roman" w:hAnsi="Times New Roman" w:cs="Times New Roman"/>
          <w:sz w:val="24"/>
          <w:szCs w:val="24"/>
        </w:rPr>
      </w:pPr>
      <w:r w:rsidRPr="00C14BD5">
        <w:rPr>
          <w:rFonts w:ascii="Times New Roman" w:hAnsi="Times New Roman" w:cs="Times New Roman"/>
          <w:sz w:val="24"/>
          <w:szCs w:val="24"/>
        </w:rPr>
        <w:t>Conceived and designed the study, performed the study, analysed the data, wrote the paper: SG; critically supervised, manuscript layout, reviewed: VRK</w:t>
      </w:r>
    </w:p>
    <w:p w:rsidR="0014495A" w:rsidRPr="0014495A" w:rsidRDefault="0014495A" w:rsidP="0014495A">
      <w:pPr>
        <w:rPr>
          <w:rFonts w:ascii="Times New Roman" w:hAnsi="Times New Roman" w:cs="Times New Roman"/>
          <w:b/>
          <w:sz w:val="24"/>
          <w:szCs w:val="24"/>
        </w:rPr>
      </w:pPr>
      <w:r w:rsidRPr="0014495A">
        <w:rPr>
          <w:rFonts w:ascii="Times New Roman" w:hAnsi="Times New Roman" w:cs="Times New Roman"/>
          <w:b/>
          <w:sz w:val="24"/>
          <w:szCs w:val="24"/>
        </w:rPr>
        <w:t>A</w:t>
      </w:r>
      <w:r w:rsidRPr="0068519F">
        <w:rPr>
          <w:rFonts w:cs="Times New Roman"/>
          <w:b/>
          <w:sz w:val="24"/>
          <w:szCs w:val="24"/>
        </w:rPr>
        <w:t>cknowledgements</w:t>
      </w:r>
      <w:r w:rsidRPr="0014495A">
        <w:rPr>
          <w:rFonts w:ascii="Times New Roman" w:hAnsi="Times New Roman" w:cs="Times New Roman"/>
          <w:b/>
          <w:sz w:val="24"/>
          <w:szCs w:val="24"/>
        </w:rPr>
        <w:t xml:space="preserve">: </w:t>
      </w:r>
    </w:p>
    <w:p w:rsidR="0014495A" w:rsidRPr="00C14BD5" w:rsidRDefault="0014495A" w:rsidP="0014495A">
      <w:pPr>
        <w:rPr>
          <w:rFonts w:ascii="Times New Roman" w:hAnsi="Times New Roman" w:cs="Times New Roman"/>
          <w:sz w:val="24"/>
          <w:szCs w:val="24"/>
        </w:rPr>
      </w:pPr>
      <w:r w:rsidRPr="00C14BD5">
        <w:rPr>
          <w:rFonts w:ascii="Times New Roman" w:hAnsi="Times New Roman" w:cs="Times New Roman"/>
          <w:sz w:val="24"/>
          <w:szCs w:val="24"/>
        </w:rPr>
        <w:lastRenderedPageBreak/>
        <w:t>Mala Ramanathan and Malu Mohan for their rich insights that build the discussion in a stronger way.</w:t>
      </w:r>
    </w:p>
    <w:p w:rsidR="0014495A" w:rsidRPr="00C14BD5" w:rsidRDefault="0014495A" w:rsidP="0014495A">
      <w:pPr>
        <w:rPr>
          <w:rFonts w:ascii="Times New Roman" w:hAnsi="Times New Roman" w:cs="Times New Roman"/>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68519F" w:rsidRPr="0068519F" w:rsidRDefault="0068519F" w:rsidP="0014495A">
      <w:pPr>
        <w:jc w:val="both"/>
        <w:rPr>
          <w:rFonts w:cs="Times New Roman"/>
          <w:sz w:val="24"/>
          <w:szCs w:val="24"/>
        </w:rPr>
      </w:pPr>
      <w:r w:rsidRPr="0068519F">
        <w:rPr>
          <w:rFonts w:cs="Times New Roman"/>
          <w:b/>
          <w:sz w:val="24"/>
          <w:szCs w:val="24"/>
        </w:rPr>
        <w:lastRenderedPageBreak/>
        <w:t>Abstract</w:t>
      </w:r>
      <w:r w:rsidRPr="0068519F">
        <w:rPr>
          <w:rFonts w:cs="Times New Roman"/>
          <w:sz w:val="24"/>
          <w:szCs w:val="24"/>
        </w:rPr>
        <w:t>:</w:t>
      </w:r>
    </w:p>
    <w:p w:rsidR="0068519F" w:rsidRPr="003B47C8" w:rsidRDefault="0014495A" w:rsidP="0068519F">
      <w:pPr>
        <w:spacing w:line="480" w:lineRule="auto"/>
        <w:jc w:val="both"/>
        <w:rPr>
          <w:rFonts w:ascii="Times New Roman" w:hAnsi="Times New Roman" w:cs="Times New Roman"/>
          <w:sz w:val="24"/>
          <w:szCs w:val="24"/>
        </w:rPr>
      </w:pPr>
      <w:r w:rsidRPr="003B47C8">
        <w:rPr>
          <w:rFonts w:ascii="Times New Roman" w:hAnsi="Times New Roman" w:cs="Times New Roman"/>
          <w:sz w:val="24"/>
          <w:szCs w:val="24"/>
        </w:rPr>
        <w:t xml:space="preserve">There is clear evidence on association between health and physical activity.  Physical activity is universally prescribed as a primary treatment for almost all chronic </w:t>
      </w:r>
      <w:r w:rsidR="0068519F" w:rsidRPr="003B47C8">
        <w:rPr>
          <w:rFonts w:ascii="Times New Roman" w:hAnsi="Times New Roman" w:cs="Times New Roman"/>
          <w:sz w:val="24"/>
          <w:szCs w:val="24"/>
        </w:rPr>
        <w:t>diseases. Unfortunately</w:t>
      </w:r>
      <w:r w:rsidRPr="003B47C8">
        <w:rPr>
          <w:rFonts w:ascii="Times New Roman" w:hAnsi="Times New Roman" w:cs="Times New Roman"/>
          <w:sz w:val="24"/>
          <w:szCs w:val="24"/>
        </w:rPr>
        <w:t xml:space="preserve">, studies show low levels of health professional advice to individuals which also differs by age, sex and socioeconomic status. The current </w:t>
      </w:r>
      <w:r w:rsidR="0068519F" w:rsidRPr="003B47C8">
        <w:rPr>
          <w:rFonts w:ascii="Times New Roman" w:hAnsi="Times New Roman" w:cs="Times New Roman"/>
          <w:sz w:val="24"/>
          <w:szCs w:val="24"/>
        </w:rPr>
        <w:t xml:space="preserve">study </w:t>
      </w:r>
      <w:r w:rsidRPr="003B47C8">
        <w:rPr>
          <w:rFonts w:ascii="Times New Roman" w:hAnsi="Times New Roman" w:cs="Times New Roman"/>
          <w:sz w:val="24"/>
          <w:szCs w:val="24"/>
        </w:rPr>
        <w:t xml:space="preserve">tries to examine as to how an inexpensive and effective tool to improve population health has been completely </w:t>
      </w:r>
      <w:r>
        <w:rPr>
          <w:rFonts w:ascii="Times New Roman" w:hAnsi="Times New Roman" w:cs="Times New Roman"/>
          <w:sz w:val="24"/>
          <w:szCs w:val="24"/>
        </w:rPr>
        <w:t xml:space="preserve">neglected </w:t>
      </w:r>
      <w:r w:rsidRPr="003B47C8">
        <w:rPr>
          <w:rFonts w:ascii="Times New Roman" w:hAnsi="Times New Roman" w:cs="Times New Roman"/>
          <w:sz w:val="24"/>
          <w:szCs w:val="24"/>
        </w:rPr>
        <w:t xml:space="preserve">in professional practice in </w:t>
      </w:r>
      <w:proofErr w:type="gramStart"/>
      <w:r w:rsidRPr="003B47C8">
        <w:rPr>
          <w:rFonts w:ascii="Times New Roman" w:hAnsi="Times New Roman" w:cs="Times New Roman"/>
          <w:sz w:val="24"/>
          <w:szCs w:val="24"/>
        </w:rPr>
        <w:t>low and middle income</w:t>
      </w:r>
      <w:proofErr w:type="gramEnd"/>
      <w:r w:rsidRPr="003B47C8">
        <w:rPr>
          <w:rFonts w:ascii="Times New Roman" w:hAnsi="Times New Roman" w:cs="Times New Roman"/>
          <w:sz w:val="24"/>
          <w:szCs w:val="24"/>
        </w:rPr>
        <w:t xml:space="preserve"> countries leading not only to maleficence but also to violation of human rights. </w:t>
      </w:r>
      <w:r w:rsidR="0068519F" w:rsidRPr="003B47C8">
        <w:rPr>
          <w:rFonts w:ascii="Times New Roman" w:hAnsi="Times New Roman" w:cs="Times New Roman"/>
          <w:sz w:val="24"/>
          <w:szCs w:val="24"/>
        </w:rPr>
        <w:t>Are health care providers exempted from their responsibilities because they choose so? Who should be held accountable or morally responsible for so much preventable disease and death?</w:t>
      </w:r>
    </w:p>
    <w:p w:rsidR="00E50259" w:rsidRPr="0014495A" w:rsidRDefault="00DD171D" w:rsidP="0068519F">
      <w:pPr>
        <w:autoSpaceDE w:val="0"/>
        <w:autoSpaceDN w:val="0"/>
        <w:adjustRightInd w:val="0"/>
        <w:spacing w:after="0" w:line="480" w:lineRule="auto"/>
        <w:jc w:val="both"/>
        <w:rPr>
          <w:rFonts w:ascii="Times New Roman" w:hAnsi="Times New Roman" w:cs="Times New Roman"/>
          <w:sz w:val="24"/>
          <w:szCs w:val="24"/>
        </w:rPr>
      </w:pPr>
      <w:r w:rsidRPr="0068519F">
        <w:rPr>
          <w:rFonts w:cs="Times New Roman"/>
          <w:b/>
          <w:sz w:val="24"/>
          <w:szCs w:val="24"/>
        </w:rPr>
        <w:t>Background</w:t>
      </w:r>
      <w:r w:rsidRPr="0014495A">
        <w:rPr>
          <w:rFonts w:ascii="Times New Roman" w:hAnsi="Times New Roman" w:cs="Times New Roman"/>
          <w:sz w:val="24"/>
          <w:szCs w:val="24"/>
        </w:rPr>
        <w:t xml:space="preserve">: </w:t>
      </w:r>
    </w:p>
    <w:p w:rsidR="00E55032" w:rsidRPr="0014495A" w:rsidRDefault="00E56916" w:rsidP="006B63E2">
      <w:pPr>
        <w:autoSpaceDE w:val="0"/>
        <w:autoSpaceDN w:val="0"/>
        <w:adjustRightInd w:val="0"/>
        <w:spacing w:after="0" w:line="480" w:lineRule="auto"/>
        <w:jc w:val="both"/>
        <w:rPr>
          <w:rFonts w:ascii="Times New Roman" w:eastAsia="DINOT-Light" w:hAnsi="Times New Roman" w:cs="Times New Roman"/>
          <w:sz w:val="24"/>
          <w:szCs w:val="24"/>
        </w:rPr>
      </w:pPr>
      <w:r w:rsidRPr="0014495A">
        <w:rPr>
          <w:rFonts w:ascii="Times New Roman" w:hAnsi="Times New Roman" w:cs="Times New Roman"/>
          <w:sz w:val="24"/>
          <w:szCs w:val="24"/>
        </w:rPr>
        <w:t xml:space="preserve">Recent reports show that </w:t>
      </w:r>
      <w:r w:rsidR="00DD171D" w:rsidRPr="0014495A">
        <w:rPr>
          <w:rFonts w:ascii="Times New Roman" w:hAnsi="Times New Roman" w:cs="Times New Roman"/>
          <w:sz w:val="24"/>
          <w:szCs w:val="24"/>
        </w:rPr>
        <w:t xml:space="preserve">non communicable diseases are responsible </w:t>
      </w:r>
      <w:r w:rsidRPr="0014495A">
        <w:rPr>
          <w:rFonts w:ascii="Times New Roman" w:hAnsi="Times New Roman" w:cs="Times New Roman"/>
          <w:sz w:val="24"/>
          <w:szCs w:val="24"/>
        </w:rPr>
        <w:t>for nearly</w:t>
      </w:r>
      <w:r w:rsidR="00DD171D" w:rsidRPr="0014495A">
        <w:rPr>
          <w:rFonts w:ascii="Times New Roman" w:hAnsi="Times New Roman" w:cs="Times New Roman"/>
          <w:sz w:val="24"/>
          <w:szCs w:val="24"/>
        </w:rPr>
        <w:t xml:space="preserve"> 62% of all deaths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"LdlbfO63", "citationItems" : [ { "id" : "ITEM-1", "itemData" : { "collection-title" : "country reports", "id" : "ITEM-1", "issued" : { "date-parts" : [ [ "0" ] ] }, "number" : "8", "publisher" : "IDF", "publisher-place" : "Brussels, Belgium", "title" : "IDF Diabetes Atlas", "type" : "report" }, "uri" : [ "http://zotero.org/users/4242526/items/S42ZY4SA" ], "uris" : [ "http://zotero.org/users/4242526/items/S42ZY4SA", "http://www.mendeley.com/documents/?uuid=6f4ec94c-ad66-4622-bff4-e960233d4cc6", "http://www.mendeley.com/documents/?uuid=374b1066-bbe5-4bd7-86f2-7a3209955585" ] } ], "mendeley" : { "formattedCitation" : "(1)", "plainTextFormattedCitation" : "(1)" }, "properties" : { "formattedCitation" : "(IDF, n.d.)", "plainCitation" : "(IDF, n.d.)"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(1)</w:t>
      </w:r>
      <w:r w:rsidR="004B06CA" w:rsidRPr="0014495A">
        <w:rPr>
          <w:rStyle w:val="FootnoteReference"/>
          <w:rFonts w:ascii="Times New Roman" w:hAnsi="Times New Roman" w:cs="Times New Roman"/>
          <w:sz w:val="24"/>
          <w:szCs w:val="24"/>
        </w:rPr>
        <w:fldChar w:fldCharType="end"/>
      </w:r>
      <w:r w:rsidR="00A505B0" w:rsidRPr="0014495A">
        <w:rPr>
          <w:rFonts w:ascii="Times New Roman" w:hAnsi="Times New Roman" w:cs="Times New Roman"/>
          <w:sz w:val="24"/>
          <w:szCs w:val="24"/>
        </w:rPr>
        <w:t>.</w:t>
      </w:r>
      <w:r w:rsidR="00406369" w:rsidRPr="0014495A">
        <w:rPr>
          <w:rFonts w:ascii="Times New Roman" w:hAnsi="Times New Roman" w:cs="Times New Roman"/>
          <w:sz w:val="24"/>
          <w:szCs w:val="24"/>
        </w:rPr>
        <w:t xml:space="preserve"> </w:t>
      </w:r>
      <w:r w:rsidR="00DD171D" w:rsidRPr="0014495A">
        <w:rPr>
          <w:rFonts w:ascii="Times New Roman" w:hAnsi="Times New Roman" w:cs="Times New Roman"/>
          <w:sz w:val="24"/>
          <w:szCs w:val="24"/>
        </w:rPr>
        <w:t>Diabetes alone accounted for</w:t>
      </w:r>
      <w:r w:rsidR="00857D03" w:rsidRPr="0014495A">
        <w:rPr>
          <w:rFonts w:ascii="Times New Roman" w:hAnsi="Times New Roman" w:cs="Times New Roman"/>
          <w:sz w:val="24"/>
          <w:szCs w:val="24"/>
        </w:rPr>
        <w:t xml:space="preserve"> </w:t>
      </w:r>
      <w:r w:rsidR="00DD171D" w:rsidRPr="0014495A">
        <w:rPr>
          <w:rFonts w:ascii="Times New Roman" w:hAnsi="Times New Roman" w:cs="Times New Roman"/>
          <w:sz w:val="24"/>
          <w:szCs w:val="24"/>
        </w:rPr>
        <w:t>6.5% of the deaths. In India 65 million people had diabetes in 2016.Research has shown that controlling blood sugar levels, blood pressure, and LDL cholesterol can reduce the risk of long-term complications and death among people with diabetes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"OxXpZ54v", "citationItems" : [ { "id" : "ITEM-1", "itemData" : { "DOI" : "10.1016/j.pec.2009.04.004", "ISSN" : "0738-3991", "abstract" : "Objective\nTo explore the influence of primary health care professionals in increasing exercise and physical activity among 60\u201370-year-old White and South Asian community dwellers.\nMethod\nFifteen focus groups and 40 in-depth interviews with community dwelling White and South Asian 60\u201370-year olds. The sample was selected to include people with very different experiences of participation and non-participation in exercise and physical activity. Data were analysed using framework analysis.\nResults\nPrimary health care professionals\u2019 advice and support was found to be a motivator to the initiation of exercise and physical activity. However, this was usually in relation to advice on weight reduction, cardiac conditions and mobility issues, but not generally to improve or increase activity levels. An underlying attitude of genuine interest and empathy was valued and shaped decisions about initiating and/or increasing activity levels.\nConclusion\nPrimary health care professionals should be encouraged to show interest and empathy with older people about the positive benefits of exercise and physical activity to them individually. This advice needs to be tailored to the older adult's symptoms.\nPractice implications\nPrimary health care professionals need to be able to provide specific advice as to the quantity (frequency, duration, intensity and type) of exercise or physical activity to undertake. Practitioners need to listen to their patients\u2019 needs, show empathy and avoid ageism during consultations.", "author" : [ { "dropping-particle" : "", "family" : "Horne", "given" : "Maria", "non-dropping-particle" : "", "parse-names" : false, "suffix" : "" }, { "dropping-particle" : "", "family" : "Skelton", "given" : "Dawn", "non-dropping-particle" : "", "parse-names" : false, "suffix" : "" }, { "dropping-particle" : "", "family" : "Speed", "given" : "Shaun", "non-dropping-particle" : "", "parse-names" : false, "suffix" : "" }, { "dropping-particle" : "", "family" : "Todd", "given" : "Chris", "non-dropping-particle" : "", "parse-names" : false, "suffix" : "" } ], "container-title" : "Patient Education and Counseling", "id" : "ITEM-1", "issue" : "1", "issued" : { "date-parts" : [ [ "2010", "1" ] ] }, "page" : "97-103", "title" : "The influence of primary health care professionals in encouraging exercise and physical activity uptake among White and South Asian older adults: Experiences of young older adults", "type" : "article-journal", "volume" : "78" }, "uri" : [ "http://zotero.org/users/4242526/items/UPFEBA8V" ], "uris" : [ "http://zotero.org/users/4242526/items/UPFEBA8V", "http://www.mendeley.com/documents/?uuid=76ba4069-1af4-4205-85f3-978b44af29bf" ] }, { "id" : "ITEM-2", "itemData" : { "DOI" : "10.1186/1471-2296-14-128", "ISSN" : "1471-2296", "abstract" : "Physical activity on prescription (PAP) is a successful intervention for increasing physical activity among patients with a sedentary lifestyle. The method seems to be sparsely used by general practitioners (GPs) and there is limited information about GPs\u2019 attitudes to counselling using PAP as a tool. The aim of the study was to explore and understand the meaning of prescribing physical activity from the general practitioner\u2019s perspective.", "author" : [ { "dropping-particle" : "", "family" : "Persson", "given" : "Gerthi", "non-dropping-particle" : "", "parse-names" : false, "suffix" : "" }, { "dropping-particle" : "", "family" : "Brorsson", "given" : "Annika", "non-dropping-particle" : "", "parse-names" : false, "suffix" : "" }, { "dropping-particle" : "", "family" : "Ekvall Hansson", "given" : "Eva", "non-dropping-particle" : "", "parse-names" : false, "suffix" : "" }, { "dropping-particle" : "", "family" : "Troein", "given" : "Margareta", "non-dropping-particle" : "", "parse-names" : false, "suffix" : "" }, { "dropping-particle" : "", "family" : "Strandberg", "given" : "Eva Lena", "non-dropping-particle" : "", "parse-names" : false, "suffix" : "" } ], "container-title" : "BMC Family Practice", "id" : "ITEM-2", "issued" : { "date-parts" : [ [ "2013", "8" ] ] }, "page" : "128", "title" : "Physical activity on prescription (PAP) from the general practitioner\u2019s perspective \u2013 a qualitative study", "type" : "article-journal", "volume" : "14" }, "uri" : [ "http://zotero.org/users/4242526/items/UZSPX9XI" ], "uris" : [ "http://zotero.org/users/4242526/items/UZSPX9XI", "http://www.mendeley.com/documents/?uuid=ece25cc7-92bd-4c5b-856a-cae31ba95e8d" ] } ], "mendeley" : { "formattedCitation" : "(2,3)", "plainTextFormattedCitation" : "(2,3)" }, "properties" : { "formattedCitation" : "(Horne, Skelton, Speed, &amp; Todd, 2010; Persson, Brorsson, Ekvall Hansson, Troein, &amp; Strandberg, 2013)", "plainCitation" : "(Horne, Skelton, Speed, &amp; Todd, 2010; Persson, Brorsson, Ekvall Hansson, Troein, &amp; Strandberg, 2013)"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(2,3)</w:t>
      </w:r>
      <w:r w:rsidR="004B06CA" w:rsidRPr="0014495A">
        <w:rPr>
          <w:rStyle w:val="FootnoteReference"/>
          <w:rFonts w:ascii="Times New Roman" w:hAnsi="Times New Roman" w:cs="Times New Roman"/>
          <w:sz w:val="24"/>
          <w:szCs w:val="24"/>
        </w:rPr>
        <w:fldChar w:fldCharType="end"/>
      </w:r>
      <w:r w:rsidR="009A1D77" w:rsidRPr="0014495A">
        <w:rPr>
          <w:rFonts w:ascii="Times New Roman" w:hAnsi="Times New Roman" w:cs="Times New Roman"/>
          <w:sz w:val="24"/>
          <w:szCs w:val="24"/>
        </w:rPr>
        <w:t xml:space="preserve"> </w:t>
      </w:r>
      <w:r w:rsidR="00E55032" w:rsidRPr="0014495A">
        <w:rPr>
          <w:rFonts w:ascii="Times New Roman" w:eastAsia="DINOT-Light" w:hAnsi="Times New Roman" w:cs="Times New Roman"/>
          <w:sz w:val="24"/>
          <w:szCs w:val="24"/>
        </w:rPr>
        <w:t>Randomised controlled trials from different parts of the world have established the proof of principle that lifestyle modification</w:t>
      </w:r>
      <w:r w:rsidRPr="0014495A">
        <w:rPr>
          <w:rFonts w:ascii="Times New Roman" w:eastAsia="DINOT-Light" w:hAnsi="Times New Roman" w:cs="Times New Roman"/>
          <w:sz w:val="24"/>
          <w:szCs w:val="24"/>
        </w:rPr>
        <w:t xml:space="preserve"> </w:t>
      </w:r>
      <w:r w:rsidR="00E55032" w:rsidRPr="0014495A">
        <w:rPr>
          <w:rFonts w:ascii="Times New Roman" w:eastAsia="DINOT-Light" w:hAnsi="Times New Roman" w:cs="Times New Roman"/>
          <w:sz w:val="24"/>
          <w:szCs w:val="24"/>
        </w:rPr>
        <w:t xml:space="preserve">can delay or prevent </w:t>
      </w:r>
      <w:r w:rsidRPr="0014495A">
        <w:rPr>
          <w:rFonts w:ascii="Times New Roman" w:eastAsia="DINOT-Light" w:hAnsi="Times New Roman" w:cs="Times New Roman"/>
          <w:sz w:val="24"/>
          <w:szCs w:val="24"/>
        </w:rPr>
        <w:t>the onset of type2diabetes</w:t>
      </w:r>
      <w:r w:rsidR="00E55032" w:rsidRPr="0014495A">
        <w:rPr>
          <w:rFonts w:ascii="Times New Roman" w:eastAsia="DINOT-Light" w:hAnsi="Times New Roman" w:cs="Times New Roman"/>
          <w:sz w:val="24"/>
          <w:szCs w:val="24"/>
        </w:rPr>
        <w:t>.</w:t>
      </w:r>
      <w:r w:rsidRPr="0014495A">
        <w:rPr>
          <w:rFonts w:ascii="Times New Roman" w:eastAsia="DINOT-Light" w:hAnsi="Times New Roman" w:cs="Times New Roman"/>
          <w:sz w:val="24"/>
          <w:szCs w:val="24"/>
        </w:rPr>
        <w:t xml:space="preserve"> </w:t>
      </w:r>
      <w:r w:rsidR="00E55032" w:rsidRPr="0014495A">
        <w:rPr>
          <w:rFonts w:ascii="Times New Roman" w:eastAsia="DINOT-Light" w:hAnsi="Times New Roman" w:cs="Times New Roman"/>
          <w:sz w:val="24"/>
          <w:szCs w:val="24"/>
        </w:rPr>
        <w:t>IDF recommends physical activity at least between three to five days a week for a minimum of 30-45 minutes between three to five days a week fo</w:t>
      </w:r>
      <w:r w:rsidR="00A505B0" w:rsidRPr="0014495A">
        <w:rPr>
          <w:rFonts w:ascii="Times New Roman" w:eastAsia="DINOT-Light" w:hAnsi="Times New Roman" w:cs="Times New Roman"/>
          <w:sz w:val="24"/>
          <w:szCs w:val="24"/>
        </w:rPr>
        <w:t>r a minimum of 30-45 minutes. D</w:t>
      </w:r>
      <w:r w:rsidR="00E55032" w:rsidRPr="0014495A">
        <w:rPr>
          <w:rFonts w:ascii="Times New Roman" w:eastAsia="DINOT-Light" w:hAnsi="Times New Roman" w:cs="Times New Roman"/>
          <w:sz w:val="24"/>
          <w:szCs w:val="24"/>
        </w:rPr>
        <w:t>ifferent parts of the world have established the proof of principle that lif</w:t>
      </w:r>
      <w:r w:rsidR="00A505B0" w:rsidRPr="0014495A">
        <w:rPr>
          <w:rFonts w:ascii="Times New Roman" w:eastAsia="DINOT-Light" w:hAnsi="Times New Roman" w:cs="Times New Roman"/>
          <w:sz w:val="24"/>
          <w:szCs w:val="24"/>
        </w:rPr>
        <w:t xml:space="preserve">estyle with physical activity </w:t>
      </w:r>
      <w:r w:rsidR="00E55032" w:rsidRPr="0014495A">
        <w:rPr>
          <w:rFonts w:ascii="Times New Roman" w:eastAsia="DINOT-Light" w:hAnsi="Times New Roman" w:cs="Times New Roman"/>
          <w:sz w:val="24"/>
          <w:szCs w:val="24"/>
        </w:rPr>
        <w:t>and/or healthy diet can delay or prevent modification the onset of type 2 diabetes</w:t>
      </w:r>
      <w:r w:rsidR="004B06CA" w:rsidRPr="0014495A">
        <w:rPr>
          <w:rStyle w:val="FootnoteReference"/>
          <w:rFonts w:ascii="Times New Roman" w:eastAsia="DINOT-Light" w:hAnsi="Times New Roman" w:cs="Times New Roman"/>
          <w:sz w:val="24"/>
          <w:szCs w:val="24"/>
        </w:rPr>
        <w:fldChar w:fldCharType="begin" w:fldLock="1"/>
      </w:r>
      <w:r w:rsidR="00956BB4" w:rsidRPr="0014495A">
        <w:rPr>
          <w:rFonts w:ascii="Times New Roman" w:eastAsia="DINOT-Light" w:hAnsi="Times New Roman" w:cs="Times New Roman"/>
          <w:sz w:val="24"/>
          <w:szCs w:val="24"/>
        </w:rPr>
        <w:instrText>ADDIN CSL_CITATION { "citationID" : "K7DIwhT3", "citationItems" : [ { "id" : "ITEM-1", "itemData" : { "collection-title" : "country reports", "id" : "ITEM-1", "issued" : { "date-parts" : [ [ "0" ] ] }, "number" : "8", "publisher" : "IDF", "publisher-place" : "Brussels, Belgium", "title" : "IDF Diabetes Atlas", "type" : "report" }, "uris" : [ "http://www.mendeley.com/documents/?uuid=374b1066-bbe5-4bd7-86f2-7a3209955585", "http://zotero.org/users/4242526/items/S42ZY4SA" ] } ], "mendeley" : { "formattedCitation" : "(1)", "plainTextFormattedCitation" : "(1)" }, "properties" : { "formattedCitation" : "(IDF, n.d.)", "plainCitation" : "(IDF, n.d.)" }, "schema" : "https://github.com/citation-style-language/schema/raw/master/csl-citation.json" }</w:instrText>
      </w:r>
      <w:r w:rsidR="004B06CA" w:rsidRPr="0014495A">
        <w:rPr>
          <w:rStyle w:val="FootnoteReference"/>
          <w:rFonts w:ascii="Times New Roman" w:eastAsia="DINOT-Light" w:hAnsi="Times New Roman" w:cs="Times New Roman"/>
          <w:sz w:val="24"/>
          <w:szCs w:val="24"/>
        </w:rPr>
        <w:fldChar w:fldCharType="separate"/>
      </w:r>
      <w:r w:rsidR="00956BB4" w:rsidRPr="0014495A">
        <w:rPr>
          <w:rFonts w:ascii="Times New Roman" w:eastAsia="DINOT-Light" w:hAnsi="Times New Roman" w:cs="Times New Roman"/>
          <w:noProof/>
          <w:sz w:val="24"/>
          <w:szCs w:val="24"/>
        </w:rPr>
        <w:t>(1)</w:t>
      </w:r>
      <w:r w:rsidR="004B06CA" w:rsidRPr="0014495A">
        <w:rPr>
          <w:rStyle w:val="FootnoteReference"/>
          <w:rFonts w:ascii="Times New Roman" w:eastAsia="DINOT-Light" w:hAnsi="Times New Roman" w:cs="Times New Roman"/>
          <w:sz w:val="24"/>
          <w:szCs w:val="24"/>
        </w:rPr>
        <w:fldChar w:fldCharType="end"/>
      </w:r>
      <w:r w:rsidR="004B06CA" w:rsidRPr="0014495A">
        <w:rPr>
          <w:rFonts w:ascii="Times New Roman" w:eastAsia="DINOT-Light" w:hAnsi="Times New Roman" w:cs="Times New Roman"/>
          <w:sz w:val="24"/>
          <w:szCs w:val="24"/>
        </w:rPr>
        <w:fldChar w:fldCharType="begin" w:fldLock="1"/>
      </w:r>
      <w:r w:rsidR="00956BB4" w:rsidRPr="0014495A">
        <w:rPr>
          <w:rFonts w:ascii="Times New Roman" w:eastAsia="DINOT-Light" w:hAnsi="Times New Roman" w:cs="Times New Roman"/>
          <w:sz w:val="24"/>
          <w:szCs w:val="24"/>
        </w:rPr>
        <w:instrText>ADDIN CSL_CITATION { "citationID" : "ClgNFaOw", "citationItems" : [ { "id" : "ITEM-1", "itemData" : { "ISSN" : "0731-5724", "abstract" : "Diabetes mellitus is an epidemic of our time. This disease affects nearly 150 million adults worldwide and nearly 11 million in the United States in 2000. Because of the prevalence of obesity and diabetes and associated vascular complications, preventing even a small proportion of cases would save thousands of lives and billions of dollars in healthcare costs and lost productivity. Researchers have made great strides in identifying many lifestyle and dietary factors associated with diabetes, but solidifying the scientific basis for prevention and control of this disease as well as implementation at a national level remains a difficult challenge. The literature on the influence of diet and lifestyle in the development of diabetes is reviewed here, with emphasis on epidemiologic data. We outline a systematic approach to primary and secondary prevention of this disease by evaluating and prioritizing risk factors for which intervention is effective and developing a framework for application of intervention strategies. Effective interventions must target not only the affected individuals but also families, workplaces, schools and communities. Prevention of this devastating disease calls for the identification of culture-sensitive measures that can be applied to the population in general and some high-risk minority groups in particular.", "author" : [ { "dropping-particle" : "", "family" : "Bazzano", "given" : "Lydia A.", "non-dropping-particle" : "", "parse-names" : false, "suffix" : "" }, { "dropping-particle" : "", "family" : "Serdula", "given" : "Mary", "non-dropping-particle" : "", "parse-names" : false, "suffix" : "" }, { "dropping-particle" : "", "family" : "Liu", "given" : "Simin", "non-dropping-particle" : "", "parse-names" : false, "suffix" : "" } ], "container-title" : "Journal of the American College of Nutrition", "id" : "ITEM-1", "issue" : "5", "issued" : { "date-parts" : [ [ "2005", "10" ] ] }, "language" : "eng", "page" : "310-319", "title" : "Prevention of type 2 diabetes by diet and lifestyle modification", "type" : "article-journal", "volume" : "24" }, "uri" : [ "http://zotero.org/users/4242526/items/UAF37UUU" ], "uris" : [ "http://zotero.org/users/4242526/items/UAF37UUU", "http://www.mendeley.com/documents/?uuid=f8c8fc75-ec2d-4f1f-b192-7a176559d14b", "http://www.mendeley.com/documents/?uuid=122a53f4-6283-4e74-9291-00e7375a8752" ] } ], "mendeley" : { "formattedCitation" : "(4)", "plainTextFormattedCitation" : "(4)" }, "properties" : { "formattedCitation" : "(Bazzano, Serdula, &amp; Liu, 2005)", "plainCitation" : "(Bazzano, Serdula, &amp; Liu, 2005)" }, "schema" : "https://github.com/citation-style-language/schema/raw/master/csl-citation.json" }</w:instrText>
      </w:r>
      <w:r w:rsidR="004B06CA" w:rsidRPr="0014495A">
        <w:rPr>
          <w:rFonts w:ascii="Times New Roman" w:eastAsia="DINOT-Light" w:hAnsi="Times New Roman" w:cs="Times New Roman"/>
          <w:sz w:val="24"/>
          <w:szCs w:val="24"/>
        </w:rPr>
        <w:fldChar w:fldCharType="separate"/>
      </w:r>
      <w:r w:rsidR="00956BB4" w:rsidRPr="0014495A">
        <w:rPr>
          <w:rFonts w:ascii="Times New Roman" w:hAnsi="Times New Roman" w:cs="Times New Roman"/>
          <w:noProof/>
          <w:sz w:val="24"/>
          <w:szCs w:val="24"/>
        </w:rPr>
        <w:t>(4)</w:t>
      </w:r>
      <w:r w:rsidR="004B06CA" w:rsidRPr="0014495A">
        <w:rPr>
          <w:rFonts w:ascii="Times New Roman" w:eastAsia="DINOT-Light" w:hAnsi="Times New Roman" w:cs="Times New Roman"/>
          <w:sz w:val="24"/>
          <w:szCs w:val="24"/>
        </w:rPr>
        <w:fldChar w:fldCharType="end"/>
      </w:r>
      <w:r w:rsidR="00A505B0" w:rsidRPr="0014495A">
        <w:rPr>
          <w:rFonts w:ascii="Times New Roman" w:eastAsia="DINOT-Light" w:hAnsi="Times New Roman" w:cs="Times New Roman"/>
          <w:sz w:val="24"/>
          <w:szCs w:val="24"/>
        </w:rPr>
        <w:t>.</w:t>
      </w:r>
      <w:r w:rsidR="009A1D77" w:rsidRPr="0014495A">
        <w:rPr>
          <w:rFonts w:ascii="Times New Roman" w:eastAsia="DINOT-Light" w:hAnsi="Times New Roman" w:cs="Times New Roman"/>
          <w:sz w:val="24"/>
          <w:szCs w:val="24"/>
        </w:rPr>
        <w:t xml:space="preserve"> </w:t>
      </w:r>
    </w:p>
    <w:p w:rsidR="00491FAE" w:rsidRPr="0014495A" w:rsidRDefault="00857D03" w:rsidP="0014495A">
      <w:pPr>
        <w:spacing w:after="0" w:line="480" w:lineRule="auto"/>
        <w:jc w:val="both"/>
        <w:rPr>
          <w:rFonts w:ascii="Times New Roman" w:hAnsi="Times New Roman" w:cs="Times New Roman"/>
          <w:sz w:val="24"/>
          <w:szCs w:val="24"/>
          <w:shd w:val="clear" w:color="auto" w:fill="FFFFFF"/>
        </w:rPr>
      </w:pPr>
      <w:r w:rsidRPr="0014495A">
        <w:rPr>
          <w:rFonts w:ascii="Times New Roman" w:hAnsi="Times New Roman" w:cs="Times New Roman"/>
          <w:sz w:val="24"/>
          <w:szCs w:val="24"/>
        </w:rPr>
        <w:t xml:space="preserve"> Because of the significant impact that </w:t>
      </w:r>
      <w:r w:rsidR="00E56916" w:rsidRPr="0014495A">
        <w:rPr>
          <w:rFonts w:ascii="Times New Roman" w:hAnsi="Times New Roman" w:cs="Times New Roman"/>
          <w:sz w:val="24"/>
          <w:szCs w:val="24"/>
        </w:rPr>
        <w:t>non-communicable diseases</w:t>
      </w:r>
      <w:r w:rsidRPr="0014495A">
        <w:rPr>
          <w:rFonts w:ascii="Times New Roman" w:hAnsi="Times New Roman" w:cs="Times New Roman"/>
          <w:sz w:val="24"/>
          <w:szCs w:val="24"/>
        </w:rPr>
        <w:t>,</w:t>
      </w:r>
      <w:r w:rsidR="00E56916" w:rsidRPr="0014495A">
        <w:rPr>
          <w:rFonts w:ascii="Times New Roman" w:hAnsi="Times New Roman" w:cs="Times New Roman"/>
          <w:sz w:val="24"/>
          <w:szCs w:val="24"/>
        </w:rPr>
        <w:t xml:space="preserve"> </w:t>
      </w:r>
      <w:r w:rsidRPr="0014495A">
        <w:rPr>
          <w:rFonts w:ascii="Times New Roman" w:hAnsi="Times New Roman" w:cs="Times New Roman"/>
          <w:sz w:val="24"/>
          <w:szCs w:val="24"/>
        </w:rPr>
        <w:t xml:space="preserve">such as diabetes, have on health systems, WHO has promoted lifestyle modifications and other public health </w:t>
      </w:r>
      <w:r w:rsidR="00E56916" w:rsidRPr="0014495A">
        <w:rPr>
          <w:rFonts w:ascii="Times New Roman" w:hAnsi="Times New Roman" w:cs="Times New Roman"/>
          <w:sz w:val="24"/>
          <w:szCs w:val="24"/>
        </w:rPr>
        <w:t>interventions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"WliTpgDw", "citationItems" : [ { "id" : "ITEM-1", "itemData" : { "collection-title" : "country reports", "id" : "ITEM-1", "issued" : { "date-parts" : [ [ "0" ] ] }, "number" : "8", "publisher" : "IDF", "publisher-place" : "Brussels, Belgium", "title" : "IDF Diabetes Atlas", "type" : "report" }, "uris" : [ "http://www.mendeley.com/documents/?uuid=374b1066-bbe5-4bd7-86f2-7a3209955585", "http://zotero.org/users/4242526/items/S42ZY4SA" ] } ], "mendeley" : { "formattedCitation" : "(1)", "plainTextFormattedCitation" : "(1)" }, "properties" : { "formattedCitation" : "(IDF, n.d.)", "plainCitation" : "(IDF, n.d.)"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(1)</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w:t>
      </w:r>
    </w:p>
    <w:p w:rsidR="00E8253D" w:rsidRPr="0014495A" w:rsidRDefault="00DD171D" w:rsidP="0014495A">
      <w:pPr>
        <w:spacing w:before="240" w:line="480" w:lineRule="auto"/>
        <w:jc w:val="both"/>
        <w:rPr>
          <w:rFonts w:ascii="Times New Roman" w:hAnsi="Times New Roman" w:cs="Times New Roman"/>
          <w:sz w:val="24"/>
          <w:szCs w:val="24"/>
        </w:rPr>
      </w:pPr>
      <w:r w:rsidRPr="0014495A">
        <w:rPr>
          <w:rFonts w:ascii="Times New Roman" w:hAnsi="Times New Roman" w:cs="Times New Roman"/>
          <w:sz w:val="24"/>
          <w:szCs w:val="24"/>
        </w:rPr>
        <w:lastRenderedPageBreak/>
        <w:t xml:space="preserve">Health professionals </w:t>
      </w:r>
      <w:r w:rsidR="001F78F3" w:rsidRPr="0014495A">
        <w:rPr>
          <w:rFonts w:ascii="Times New Roman" w:hAnsi="Times New Roman" w:cs="Times New Roman"/>
          <w:sz w:val="24"/>
          <w:szCs w:val="24"/>
        </w:rPr>
        <w:t xml:space="preserve">are key to </w:t>
      </w:r>
      <w:r w:rsidRPr="0014495A">
        <w:rPr>
          <w:rFonts w:ascii="Times New Roman" w:hAnsi="Times New Roman" w:cs="Times New Roman"/>
          <w:sz w:val="24"/>
          <w:szCs w:val="24"/>
        </w:rPr>
        <w:t xml:space="preserve">chronic disease prevention and health promotion </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"3lClvvia", "citationItems" : [ { "id" : "ITEM-1", "itemData" : { "DOI" : "10.1111/j.1365-2524.2010.00942.x", "ISSN" : "1365-2524", "abstract" : "Type 2 diabetes can be prevented by lifestyle changes such as sufficient level of physical activity. The number of persons at high risk of or diagnosed with type 2 diabetes is increasing all over the world. In order to prevent type 2 diabetes and develop exercise counselling, more studies on motivators and barriers to physical activity are needed. Thus, the aim of this qualitative study was to describe the motivators and barriers to physical activity among individuals with high risk of type 2 diabetes who participated in a substudy of the Finnish Diabetes Prevention Study in Oulu and to consider whether the motivators or barriers changed during the follow-up from 2003 to 2008. Questionnaires with open-ended questions were conducted twice: in the first follow-up in 2003 altogether 63 participants answered the questionnaire (n = 93), and in the second follow-up in 2008 altogether 71 participants answered the questionnaire (n = 82). Thus, response rate was 68% in 2003 and 87% in 2008. The study was conducted in the city of Oulu in Finland. Qualitative data were analysed by inductive content analysis using the QSR NVivo 8 software. The results of this study showed that motivators to physical activity included weight management, feelings of physical and mental well being. In addition, social relationships associated with exercise were also motivators. In conclusion, we present that regular counselling is important in order to promote exercise among older people, and that motivators to exercise are strengthened by positive experiences of exercise as one grows older.", "author" : [ { "dropping-particle" : "", "family" : "Korkiakangas", "given" : "Eveliina", "non-dropping-particle" : "", "parse-names" : false, "suffix" : "" }, { "dropping-particle" : "", "family" : "Taanila", "given" : "Anja M.", "non-dropping-particle" : "", "parse-names" : false, "suffix" : "" }, { "dropping-particle" : "", "family" : "Kein\u00e4nen-Kiukaanniemi", "given" : "Sirkka", "non-dropping-particle" : "", "parse-names" : false, "suffix" : "" } ], "container-title" : "Health &amp; Social Care in the Community", "id" : "ITEM-1", "issue" : "1", "issued" : { "date-parts" : [ [ "2011", "1" ] ] }, "language" : "eng", "page" : "15-22", "title" : "Motivation to physical activity among adults with high risk of type 2 diabetes who participated in the Oulu substudy of the Finnish Diabetes Prevention Study", "type" : "article-journal", "volume" : "19" }, "uri" : [ "http://zotero.org/users/4242526/items/D3QXUH5V" ], "uris" : [ "http://zotero.org/users/4242526/items/D3QXUH5V", "http://www.mendeley.com/documents/?uuid=00502959-149c-475c-a5f6-f0affc3e442f" ] } ], "mendeley" : { "formattedCitation" : "(5)", "plainTextFormattedCitation" : "(5)" }, "properties" : { "formattedCitation" : "(Korkiakangas, Taanila, &amp; Kein\\uc0\\u228{}nen-Kiukaanniemi, 2011)", "plainCitation" : "(Korkiakangas, Taanila, &amp; Kein\u00e4nen-Kiukaanniemi, 2011)"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(5)</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w:t>
      </w:r>
      <w:r w:rsidR="00487B9A" w:rsidRPr="0014495A">
        <w:rPr>
          <w:rFonts w:ascii="Times New Roman" w:hAnsi="Times New Roman" w:cs="Times New Roman"/>
          <w:sz w:val="24"/>
          <w:szCs w:val="24"/>
        </w:rPr>
        <w:t xml:space="preserve"> </w:t>
      </w:r>
      <w:r w:rsidRPr="0014495A">
        <w:rPr>
          <w:rFonts w:ascii="Times New Roman" w:hAnsi="Times New Roman" w:cs="Times New Roman"/>
          <w:sz w:val="24"/>
          <w:szCs w:val="24"/>
        </w:rPr>
        <w:t xml:space="preserve">Offering vital information, conducting tests, and screenings aimed at early detection and treatment of diseases constitutes secondary prevention of diseases. Primary care physicians are often in a good position to decide on the appropriateness of </w:t>
      </w:r>
      <w:r w:rsidR="0053104A" w:rsidRPr="0014495A">
        <w:rPr>
          <w:rFonts w:ascii="Times New Roman" w:hAnsi="Times New Roman" w:cs="Times New Roman"/>
          <w:sz w:val="24"/>
          <w:szCs w:val="24"/>
        </w:rPr>
        <w:t>an</w:t>
      </w:r>
      <w:r w:rsidRPr="0014495A">
        <w:rPr>
          <w:rFonts w:ascii="Times New Roman" w:hAnsi="Times New Roman" w:cs="Times New Roman"/>
          <w:sz w:val="24"/>
          <w:szCs w:val="24"/>
        </w:rPr>
        <w:t xml:space="preserve"> intervention focusing on secondary prevention</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"2L2GM4EG", "citationItems" : [ { "id" : "ITEM-1", "itemData" : { "ISSN" : "0022-1465", "author" : [ { "dropping-particle" : "", "family" : "Waitzkin", "given" : "H.", "non-dropping-particle" : "", "parse-names" : false, "suffix" : "" } ], "container-title" : "Journal of Health and Social Behavior", "id" : "ITEM-1", "issue" : "2", "issued" : { "date-parts" : [ [ "1985", "6" ] ] }, "language" : "eng", "page" : "81-101", "title" : "Information giving in medical care", "type" : "article-journal", "volume" : "26" }, "uri" : [ "http://zotero.org/users/4242526/items/WBHHQ2IE" ], "uris" : [ "http://zotero.org/users/4242526/items/WBHHQ2IE", "http://www.mendeley.com/documents/?uuid=2c70e070-7026-48b6-8790-a493f48de278" ] } ], "mendeley" : { "formattedCitation" : "(6)", "plainTextFormattedCitation" : "(6)" }, "properties" : { "formattedCitation" : "(Waitzkin, 1985)", "plainCitation" : "(Waitzkin, 1985)"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(6)</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 xml:space="preserve">. </w:t>
      </w:r>
      <w:r w:rsidRPr="0014495A">
        <w:rPr>
          <w:rFonts w:ascii="Times New Roman" w:hAnsi="Times New Roman" w:cs="Times New Roman"/>
          <w:sz w:val="24"/>
          <w:szCs w:val="24"/>
        </w:rPr>
        <w:t>One such intervention is providing regular advice to the patients to facilitate healthier choices amongst them. In combination with other interventions, providing regular advice about physical activity, have shown to lower rates of diabetes in patients with glucose intolerance</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"LeCt8n1E", "citationItems" : [ { "id" : "ITEM-1", "itemData" : { "DOI" : "10.1016/j.jcjd.2015.09.081", "ISSN" : "2352-3840", "abstract" : "People with type 2 diabetes stand to benefit substantially from being physically active. Practice guidelines consistently recommend that people with diabetes obtain at least 150 minutes of moderate to vigorous aerobic exercise per week. Although the message of 150 minutes per week is important, there are several other key messages regarding physical activity that may not be communicated as often or as clearly. This article gives an overview of the importance of resistance training, the dose-response relationship between physical activity and health outcomes, and the emerging evidence concerning the role of sedentary behavior in people with type 2 diabetes. This article provides valuable content for healthcare providers that will help to inform their discussions about physical activity with patients who have type 2 diabetes.", "author" : [ { "dropping-particle" : "", "family" : "Armstrong", "given" : "Marni J.", "non-dropping-particle" : "", "parse-names" : false, "suffix" : "" }, { "dropping-particle" : "", "family" : "Sigal", "given" : "Ronald J.", "non-dropping-particle" : "", "parse-names" : false, "suffix" : "" } ], "container-title" : "Canadian Journal of Diabetes", "id" : "ITEM-1", "issued" : { "date-parts" : [ [ "2015", "12" ] ] }, "language" : "eng", "page" : "S129-133", "title" : "Exercise as Medicine: Key Concepts in Discussing Physical Activity with Patients who have Type 2 Diabetes", "type" : "article-journal", "volume" : "39 Suppl 5" }, "uri" : [ "http://zotero.org/users/4242526/items/NZTS64RR" ], "uris" : [ "http://zotero.org/users/4242526/items/NZTS64RR", "http://www.mendeley.com/documents/?uuid=3ff328f3-3789-40f7-827d-097dc0bb1e53" ] } ], "mendeley" : { "formattedCitation" : "(7)", "plainTextFormattedCitation" : "(7)" }, "properties" : { "formattedCitation" : "(Armstrong &amp; Sigal, 2015)", "plainCitation" : "(Armstrong &amp; Sigal, 2015)"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(7)</w:t>
      </w:r>
      <w:r w:rsidR="004B06CA" w:rsidRPr="0014495A">
        <w:rPr>
          <w:rStyle w:val="FootnoteReference"/>
          <w:rFonts w:ascii="Times New Roman" w:hAnsi="Times New Roman" w:cs="Times New Roman"/>
          <w:sz w:val="24"/>
          <w:szCs w:val="24"/>
        </w:rPr>
        <w:fldChar w:fldCharType="end"/>
      </w:r>
      <w:r w:rsidRPr="0014495A">
        <w:rPr>
          <w:rFonts w:ascii="Times New Roman" w:hAnsi="Times New Roman" w:cs="Times New Roman"/>
          <w:sz w:val="24"/>
          <w:szCs w:val="24"/>
        </w:rPr>
        <w:t>. Health communication about benefits of personal behaviour like diet modification and physical activity and risks of sedentary behaviour should be an integral part of each counselling or contact with the health provider. Information and awareness are two principal determinants of healthy behaviour</w:t>
      </w:r>
      <w:r w:rsidRPr="0014495A">
        <w:rPr>
          <w:rStyle w:val="CommentReference"/>
          <w:rFonts w:ascii="Times New Roman" w:hAnsi="Times New Roman" w:cs="Times New Roman"/>
          <w:sz w:val="24"/>
          <w:szCs w:val="24"/>
        </w:rPr>
        <w:t>. This</w:t>
      </w:r>
      <w:r w:rsidRPr="0014495A">
        <w:rPr>
          <w:rFonts w:ascii="Times New Roman" w:hAnsi="Times New Roman" w:cs="Times New Roman"/>
          <w:sz w:val="24"/>
          <w:szCs w:val="24"/>
        </w:rPr>
        <w:t xml:space="preserve"> information asymmetry leads to health challenges and burden for the entire health system</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"PrrPGM4Z", "citationItems" : [ { "id" : "ITEM-1", "itemData" : { "DOI" : "10.1007/s00125-005-0097-z", "ISSN" : "0012-186X, 1432-0428", "abstract" : "Aims/hypothesisLifestyle modification helps in the primary prevention of diabetes in multiethnic American, Finnish and Chinese populations. In a prospective community-based study, we tested whether the progression to diabetes could be influenced by interventions in native Asian Indians with IGT who were younger, leaner and more insulin resistant than the above populations.MethodsWe randomised 531 (421 men 110 women) subjects with IGT (mean age 45.9\u00b15.7 years, BMI 25.8\u00b13.5 kg/m2) into four groups. Group 1 was the control, Group 2 was given advice on lifestyle modification (LSM), Group 3 was treated with metformin (MET) and Group 4 was given LSM plus MET. The primary outcome measure was type 2 diabetes as diagnosed using World Health Organization criteria.ResultsThe median follow-up period was 30 months, and the 3-year cumulative incidences of diabetes were 55.0%, 39.3%, 40.5% and 39.5% in Groups 1\u20134, respectively. The relative risk reduction was 28.5% with LSM (95% CI 20.5\u201337.3, p=0.018), 26.4% with MET (95% CI 19.1\u201335.1, p=0.029) and 28.2% with LSM + MET (95% CI 20.3\u201337.0, p=0.022), as compared with the control group. The number needed to treat to prevent one incident case of diabetes was 6.4 for LSM, 6.9 for MET and 6.5 for LSM + MET.Conclusions/interpretationProgression of IGT to diabetes is high in native Asian Indians. Both LSM and MET significantly reduced the incidence of diabetes in Asian Indians with IGT; there was no added benefit from combining them.", "author" : [ { "dropping-particle" : "", "family" : "Ramachandran", "given" : "A.", "non-dropping-particle" : "", "parse-names" : false, "suffix" : "" }, { "dropping-particle" : "", "family" : "Snehalatha", "given" : "C.", "non-dropping-particle" : "", "parse-names" : false, "suffix" : "" }, { "dropping-particle" : "", "family" : "Mary", "given" : "S.", "non-dropping-particle" : "", "parse-names" : false, "suffix" : "" }, { "dropping-particle" : "", "family" : "Mukesh", "given" : "B.", "non-dropping-particle" : "", "parse-names" : false, "suffix" : "" }, { "dropping-particle" : "", "family" : "Bhaskar", "given" : "A. D.", "non-dropping-particle" : "", "parse-names" : false, "suffix" : "" }, { "dropping-particle" : "", "family" : "Vijay", "given" : "V.", "non-dropping-particle" : "", "parse-names" : false, "suffix" : "" }, { "dropping-particle" : "", "family" : "Programme (IDPP)", "given" : "Indian Diabetes Prevention", "non-dropping-particle" : "", "parse-names" : false, "suffix" : "" } ], "container-title" : "Diabetologia", "id" : "ITEM-1", "issue" : "2", "issued" : { "date-parts" : [ [ "2006", "2" ] ] }, "language" : "en", "page" : "289-297", "title" : "The Indian Diabetes Prevention Programme shows that lifestyle modification and metformin prevent type 2 diabetes in Asian Indian subjects with impaired glucose tolerance (IDPP-1)", "type" : "article-journal", "volume" : "49" }, "uri" : [ "http://zotero.org/users/4242526/items/FD9DEVVN" ], "uris" : [ "http://zotero.org/users/4242526/items/FD9DEVVN", "http://www.mendeley.com/documents/?uuid=29a244c0-2f2f-4e32-818c-60e4f2183a10" ] } ], "mendeley" : { "formattedCitation" : "(8)", "plainTextFormattedCitation" : "(8)" }, "properties" : { "formattedCitation" : "(Ramachandran et al., 2006)", "plainCitation" : "(Ramachandran et al., 2006)"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(8)</w:t>
      </w:r>
      <w:r w:rsidR="004B06CA" w:rsidRPr="0014495A">
        <w:rPr>
          <w:rStyle w:val="FootnoteReference"/>
          <w:rFonts w:ascii="Times New Roman" w:hAnsi="Times New Roman" w:cs="Times New Roman"/>
          <w:sz w:val="24"/>
          <w:szCs w:val="24"/>
        </w:rPr>
        <w:fldChar w:fldCharType="end"/>
      </w:r>
      <w:r w:rsidRPr="0014495A">
        <w:rPr>
          <w:rFonts w:ascii="Times New Roman" w:hAnsi="Times New Roman" w:cs="Times New Roman"/>
          <w:sz w:val="24"/>
          <w:szCs w:val="24"/>
        </w:rPr>
        <w:t>.</w:t>
      </w:r>
      <w:r w:rsidR="00E50259" w:rsidRPr="0014495A">
        <w:rPr>
          <w:rFonts w:ascii="Times New Roman" w:hAnsi="Times New Roman" w:cs="Times New Roman"/>
          <w:sz w:val="24"/>
          <w:szCs w:val="24"/>
        </w:rPr>
        <w:t xml:space="preserve"> </w:t>
      </w:r>
      <w:r w:rsidRPr="0014495A">
        <w:rPr>
          <w:rFonts w:ascii="Times New Roman" w:hAnsi="Times New Roman" w:cs="Times New Roman"/>
          <w:sz w:val="24"/>
          <w:szCs w:val="24"/>
        </w:rPr>
        <w:t>Physicians lack education in non-pharmaceutical methods, low status and lack of attitude. Health care workers’ advice and support was found to be a motivator to the initiation of exercise and physical activity.</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"Pn4JIcTO", "citationItems" : [ { "id" : "ITEM-1", "itemData" : { "DOI" : "10.1111/inr.12046", "ISSN" : "1466-7657", "abstract" : "AIMS: The purpose of this article is to explore factors influencing adherence to exercise in Chinese people with type 2 diabetes (T2D). The findings can be used to explain exercise behaviours and develop interventions to improve the level of adherence to exercise.\nMETHODS: A qualitative approach was used in this study. Data were collected at Nantong City, China. A purposive sampling scheme was used to recruit people with T2D for in-depth semi-structured interviews. Potential patients chosen from the case records in one teaching hospital were screened by telephone for eligibility. Inclusion criteria for recruiting participants were: diagnosis with T2D for at least 6 months; a treatment plan that recommends exercises; and \u226520 years of age. Exclusion criteria included: type 1 diabetes; severe complications of T2D; and cognitive impairment. Each interview was audio-recorded. Recruitment efforts were suspended when the data reached saturation. Thematic analysis was employed to identify themes influencing factors from collected data.\nRESULTS: Seventeen participants were recruited for interviews when data reached saturation. Six themes were identified after thematic analysis: 'beliefs about disease', 'health communication', 'feasibility of regimen', 'conducting skills', 'environmental support' and 'perceived benefits'.\nCONCLUSION: The influencing factors should be comprehensively considered when explaining behaviour relating to exercises or designing health-promotional and health-educational interventions to improve the level of adherence to exercise. This study suggests that health professionals need to pay attention to the patient preferences during health communication to design a feasible exercise regimen in a collaborative way. Non-adherence to exercise cannot be attributed to patients only. Patients should be supported, not blamed.\nLIMITATION: The recruitment of participants from one city might limit the generalizations of the findings to larger areas of China and other ethnic groups. Gender differences related to factors influencing exercises need further consideration.", "author" : [ { "dropping-particle" : "", "family" : "He", "given" : "W.", "non-dropping-particle" : "", "parse-names" : false, "suffix" : "" }, { "dropping-particle" : "", "family" : "Zhang", "given" : "Y.", "non-dropping-particle" : "", "parse-names" : false, "suffix" : "" }, { "dropping-particle" : "", "family" : "Zhao", "given" : "F.", "non-dropping-particle" : "", "parse-names" : false, "suffix" : "" } ], "container-title" : "International Nursing Review", "id" : "ITEM-1", "issue" : "4", "issued" : { "date-parts" : [ [ "2013", "12" ] ] }, "language" : "eng", "page" : "494-500", "title" : "Factors influencing exercises in Chinese people with type 2 diabetes", "type" : "article-journal", "volume" : "60" }, "uri" : [ "http://zotero.org/users/4242526/items/CIEWGBNI" ], "uris" : [ "http://zotero.org/users/4242526/items/CIEWGBNI", "http://www.mendeley.com/documents/?uuid=96122e1a-1ff9-45f3-bfd2-e48161b081aa" ] } ], "mendeley" : { "formattedCitation" : "(9)", "plainTextFormattedCitation" : "(9)" }, "properties" : { "formattedCitation" : "(He, Zhang, &amp; Zhao, 2013)", "plainCitation" : "(He, Zhang, &amp; Zhao, 2013)"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(9)</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w:t>
      </w:r>
      <w:r w:rsidR="004B06CA" w:rsidRPr="0014495A">
        <w:rPr>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"71zBT8ZN", "citationItems" : [ { "id" : "ITEM-1", "itemData" : { "DOI" : "10.1016/j.pec.2009.04.004", "ISSN" : "0738-3991", "abstract" : "Objective\nTo explore the influence of primary health care professionals in increasing exercise and physical activity among 60\u201370-year-old White and South Asian community dwellers.\nMethod\nFifteen focus groups and 40 in-depth interviews with community dwelling White and South Asian 60\u201370-year olds. The sample was selected to include people with very different experiences of participation and non-participation in exercise and physical activity. Data were analysed using framework analysis.\nResults\nPrimary health care professionals\u2019 advice and support was found to be a motivator to the initiation of exercise and physical activity. However, this was usually in relation to advice on weight reduction, cardiac conditions and mobility issues, but not generally to improve or increase activity levels. An underlying attitude of genuine interest and empathy was valued and shaped decisions about initiating and/or increasing activity levels.\nConclusion\nPrimary health care professionals should be encouraged to show interest and empathy with older people about the positive benefits of exercise and physical activity to them individually. This advice needs to be tailored to the older adult's symptoms.\nPractice implications\nPrimary health care professionals need to be able to provide specific advice as to the quantity (frequency, duration, intensity and type) of exercise or physical activity to undertake. Practitioners need to listen to their patients\u2019 needs, show empathy and avoid ageism during consultations.", "author" : [ { "dropping-particle" : "", "family" : "Horne", "given" : "Maria", "non-dropping-particle" : "", "parse-names" : false, "suffix" : "" }, { "dropping-particle" : "", "family" : "Skelton", "given" : "Dawn", "non-dropping-particle" : "", "parse-names" : false, "suffix" : "" }, { "dropping-particle" : "", "family" : "Speed", "given" : "Shaun", "non-dropping-particle" : "", "parse-names" : false, "suffix" : "" }, { "dropping-particle" : "", "family" : "Todd", "given" : "Chris", "non-dropping-particle" : "", "parse-names" : false, "suffix" : "" } ], "container-title" : "Patient Education and Counseling", "id" : "ITEM-1", "issue" : "1", "issued" : { "date-parts" : [ [ "2010", "1" ] ] }, "page" : "97-103", "title" : "The influence of primary health care professionals in encouraging exercise and physical activity uptake among White and South Asian older adults: Experiences of young older adults", "type" : "article-journal", "volume" : "78" }, "uris" : [ "http://www.mendeley.com/documents/?uuid=76ba4069-1af4-4205-85f3-978b44af29bf", "http://zotero.org/users/4242526/items/UPFEBA8V" ] }, { "id" : "ITEM-2", "itemData" : { "DOI" : "10.1186/1471-2296-14-128", "ISSN" : "1471-2296", "abstract" : "Physical activity on prescription (PAP) is a successful intervention for increasing physical activity among patients with a sedentary lifestyle. The method seems to be sparsely used by general practitioners (GPs) and there is limited information about GPs\u2019 attitudes to counselling using PAP as a tool. The aim of the study was to explore and understand the meaning of prescribing physical activity from the general practitioner\u2019s perspective.", "author" : [ { "dropping-particle" : "", "family" : "Persson", "given" : "Gerthi", "non-dropping-particle" : "", "parse-names" : false, "suffix" : "" }, { "dropping-particle" : "", "family" : "Brorsson", "given" : "Annika", "non-dropping-particle" : "", "parse-names" : false, "suffix" : "" }, { "dropping-particle" : "", "family" : "Ekvall Hansson", "given" : "Eva", "non-dropping-particle" : "", "parse-names" : false, "suffix" : "" }, { "dropping-particle" : "", "family" : "Troein", "given" : "Margareta", "non-dropping-particle" : "", "parse-names" : false, "suffix" : "" }, { "dropping-particle" : "", "family" : "Strandberg", "given" : "Eva Lena", "non-dropping-particle" : "", "parse-names" : false, "suffix" : "" } ], "container-title" : "BMC Family Practice", "id" : "ITEM-2", "issued" : { "date-parts" : [ [ "2013", "8" ] ] }, "page" : "128", "title" : "Physical activity on prescription (PAP) from the general practitioner\u2019s perspective \u2013 a qualitative study", "type" : "article-journal", "volume" : "14" }, "uris" : [ "http://www.mendeley.com/documents/?uuid=ece25cc7-92bd-4c5b-856a-cae31ba95e8d", "http://zotero.org/users/4242526/items/UZSPX9XI", "http://www.mendeley.com/documents/?uuid=bb5f6ecd-dd07-42be-8464-2ed0e604f4e0" ] } ], "mendeley" : { "formattedCitation" : "(2,3)", "plainTextFormattedCitation" : "(2,3)" }, "properties" : { "formattedCitation" : "(Horne, Skelton, Speed, &amp; Todd, 2010; Persson, Brorsson, Ekvall Hansson, Troein, &amp; Strandberg, 2013)", "plainCitation" : "(Horne, Skelton, Speed, &amp; Todd, 2010; Persson, Brorsson, Ekvall Hansson, Troein, &amp; Strandberg, 2013)" }, "schema" : "https://github.com/citation-style-language/schema/raw/master/csl-citation.json" }</w:instrText>
      </w:r>
      <w:r w:rsidR="004B06CA" w:rsidRPr="0014495A">
        <w:rPr>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2,3)</w:t>
      </w:r>
      <w:r w:rsidR="004B06CA" w:rsidRPr="0014495A">
        <w:rPr>
          <w:rFonts w:ascii="Times New Roman" w:hAnsi="Times New Roman" w:cs="Times New Roman"/>
          <w:sz w:val="24"/>
          <w:szCs w:val="24"/>
        </w:rPr>
        <w:fldChar w:fldCharType="end"/>
      </w:r>
      <w:r w:rsidRPr="0014495A">
        <w:rPr>
          <w:rFonts w:ascii="Times New Roman" w:hAnsi="Times New Roman" w:cs="Times New Roman"/>
          <w:sz w:val="24"/>
          <w:szCs w:val="24"/>
        </w:rPr>
        <w:t xml:space="preserve"> Substantial research has shown that physical activity advice is an effective strategy for PA promotion</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"z8nSoCRa", "citationItems" : [ { "id" : "ITEM-1", "itemData" : { "DOI" : "10.1016/j.ypmed.2008.11.009", "ISSN" : "1096-0260", "abstract" : "OBJECTIVE: To evaluate three strategies for promoting physical activity (PA) in a primary care setting.\nMETHOD: Data were collected between 2002 and 2004 from 136 patients attending two general practices in Brisbane, Australia. Inactive patients (50-70 years) were randomly allocated to one of three hierarchical intervention groups: the general practitioner (GP) group received 'brief' advice; the GP+ES group also received behavior change advice from an exercise scientist (ES); and the GP+ES+P group also received a pedometer. Self-reported PA and its determinants were measured at baseline and weeks 12 and 24. Cardio-respiratory variables were measured at baseline and week 12.\nRESULTS: Overall, mean PA time increased by 84 and 128 min/week at weeks 12 and 24 (p&lt;.01) with no significant group differences. Small improvements in blood pressure and post-exercise heart rate were observed. At week 24, the GP+ES+P group were more likely to report meeting PA guidelines than the GP group (OR=2.39 95% CI: 1.01, 5.64).\nCONCLUSION: PA levels can be increased in mid- to older-age adults, either by brief advice from motivated GPs alone, or from collaboration between GPs and ESs. The most intense intervention (GP+ES+P) showed the most promising results.", "author" : [ { "dropping-particle" : "", "family" : "Armit", "given" : "Christine M.", "non-dropping-particle" : "", "parse-names" : false, "suffix" : "" }, { "dropping-particle" : "", "family" : "Brown", "given" : "Wendy J.", "non-dropping-particle" : "", "parse-names" : false, "suffix" : "" }, { "dropping-particle" : "", "family" : "Marshall", "given" : "Alison L.", "non-dropping-particle" : "", "parse-names" : false, "suffix" : "" }, { "dropping-particle" : "", "family" : "Ritchie", "given" : "Carrie B.", "non-dropping-particle" : "", "parse-names" : false, "suffix" : "" }, { "dropping-particle" : "", "family" : "Trost", "given" : "Stewart G.", "non-dropping-particle" : "", "parse-names" : false, "suffix" : "" }, { "dropping-particle" : "", "family" : "Green", "given" : "Anita", "non-dropping-particle" : "", "parse-names" : false, "suffix" : "" }, { "dropping-particle" : "", "family" : "Bauman", "given" : "Adrian E.", "non-dropping-particle" : "", "parse-names" : false, "suffix" : "" } ], "container-title" : "Preventive Medicine", "id" : "ITEM-1", "issue" : "2", "issued" : { "date-parts" : [ [ "2009", "2" ] ] }, "language" : "eng", "page" : "156-163", "title" : "Randomized trial of three strategies to promote physical activity in general practice", "type" : "article-journal", "volume" : "48" }, "uri" : [ "http://zotero.org/users/4242526/items/WE4MKK8C" ], "uris" : [ "http://zotero.org/users/4242526/items/WE4MKK8C", "http://www.mendeley.com/documents/?uuid=d4c244c0-9fbb-45c7-adf3-6bc67ff59800" ] }, { "id" : "ITEM-2", "itemData" : { "ISSN" : "1096-6781", "abstract" : "Regular physical activity and exercise are important components in the prevention of diabetes. In addition to lowering blood glucose, exercise improves insulin action, contributes to weight loss, and reduces several risk factors for cardiovascular disease. The association between increased levels of physical activity and a reduced occurrence of diabetes' long-term complications suggests that regular physical activity has a protective role. This association has been shown in the Diabetes Prevention Program. In which physical activity in the form of walking for 30 minutes/day on most days of the week was encouraged. Most people with diabetes, like people without diabetes, fall to meet national physical activity goals. Sedentary lifestyles have been linked to 23% of deaths from leading chronic diseases, including heart disease and diabetes. Given the epidemic nature of diabetes in the world during the 21st century, diabetes management through physical activity and structured exercise should be considered an adjunct to diabetes management. While both endurance and resistance exercise can improve insulin action and glucose homeostasis, the two forms of exercise differ significantly in how they alter muscle metabolism and structure. Understanding the beneficial effects of exercise, as well as the mechanisms for adopting a physically active lifestyle, is important for the management of diabetes mellitus. Despite the well-known benefits of exercise, patient education, paired with the implementation and promotion of safe and sustainable habits of physical activity for individuals with diabetes, is still inadequate.", "author" : [ { "dropping-particle" : "", "family" : "Castaneda", "given" : "Carmen", "non-dropping-particle" : "", "parse-names" : false, "suffix" : "" } ], "container-title" : "Nutrition in Clinical Care: An Official Publication of Tufts University", "id" : "ITEM-2", "issue" : "2", "issued" : { "date-parts" : [ [ "2003", "9" ] ] }, "language" : "eng", "page" : "89-96", "title" : "Diabetes control with physical activity and exercise", "type" : "article-journal", "volume" : "6" }, "uri" : [ "http://zotero.org/users/4242526/items/7282F3CT" ], "uris" : [ "http://zotero.org/users/4242526/items/7282F3CT", "http://www.mendeley.com/documents/?uuid=3941a01e-55e2-4e2a-bb10-94bdae9987b4" ] }, { "id" : "ITEM-3", "itemData" : { "ISSN" : "0149-5992", "abstract" : "OBJECTIVE: With increased focus on the obesity and diabetes epidemics, and the clear benefit of exercise in disease prevention and management, this study determined the lifetime prevalence of health professional advice to exercise among individuals with or at risk for diabetes.\nRESEARCH DESIGN AND METHODS: The Medical Expenditure Panel Survey is a nationally representative survey of the U.S. population. In the 2002 survey, 26,878 adults responded when asked about ever receiving health professional advice to exercise more. Information on sociodemographic characteristics and health conditions were self-reported. Type 2 diabetes risk factors were age &gt; or =45 years, non-Caucasian ethnicity, physical inactivity, BMI &gt; or =25 kg/m(2), hypertension, and cardiovascular disease.\nRESULTS: A total of 73% of adults with diabetes were told by a health professional to exercise more versus 31% of adults without diabetes. The proportion receiving advice increased as the number of diabetes risk factors increased until reaching similar rates as people with diabetes. After adjustment for sociodemographic and clinical factors, the strongest correlates of receiving advice were BMI and cardiovascular risk factors. Among respondents with diabetes, the likelihood of receiving advice did not vary by age, sex, education, or income level but was less likely in Hispanics.\nCONCLUSIONS: Health professionals advised most patients with or at highest risk for diabetes to exercise, suggesting recognition of its importance for disease management. As risk factors declined, fewer patients were advised to exercise, suggesting missed opportunities for disease prevention. However, exercise has not increased proportional to exercise advice. The challenge remains converting patient awareness into behavior change.", "author" : [ { "dropping-particle" : "", "family" : "Morrato", "given" : "Elaine H.", "non-dropping-particle" : "", "parse-names" : false, "suffix" : "" }, { "dropping-particle" : "", "family" : "Hill", "given" : "James O.", "non-dropping-particle" : "", "parse-names" : false, "suffix" : "" }, { "dropping-particle" : "", "family" : "Wyatt", "given" : "Holly R.", "non-dropping-particle" : "", "parse-names" : false, "suffix" : "" }, { "dropping-particle" : "", "family" : "Ghushchyan", "given" : "Vahram", "non-dropping-particle" : "", "parse-names" : false, "suffix" : "" }, { "dropping-particle" : "", "family" : "Sullivan", "given" : "Patrick W.", "non-dropping-particle" : "", "parse-names" : false, "suffix" : "" } ], "container-title" : "Diabetes Care", "id" : "ITEM-3", "issue" : "3", "issued" : { "date-parts" : [ [ "2006", "3" ] ] }, "language" : "eng", "page" : "543-548", "title" : "Are health care professionals advising patients with diabetes or at risk for developing diabetes to exercise more?", "type" : "article-journal", "volume" : "29" }, "uri" : [ "http://zotero.org/users/4242526/items/AMKJK8UZ" ], "uris" : [ "http://zotero.org/users/4242526/items/AMKJK8UZ", "http://www.mendeley.com/documents/?uuid=2c2bb5ea-e8fd-4d79-b621-41ea507f4dc9" ] }, { "id" : "ITEM-4", "itemData" : { "DOI" : "10.2337/dc11-1635", "ISSN" : "1935-5548", "abstract" : "OBJECTIVE: In clinical trials, diet, exercise, and weight counseling led to short-term improvements in blood glucose, blood pressure, and cholesterol levels in patients with diabetes. However, little is known about the long-term effects of lifestyle counseling on patients with diabetes in routine clinical settings.\nRESEARCH DESIGN AND METHODS: This retrospective cohort study of 30,897 patients with diabetes aimed to determine whether lifestyle counseling is associated with time to A1C, blood pressure, and LDL cholesterol control in patients with diabetes. Patients were included if they had at least 2 years of follow-up with primary care practices affiliated with two teaching hospitals in eastern Massachusetts between 1 January 2000 and 1 January 2010.\nRESULTS: Comparing patients with face-to-face counseling rates of once or more per month versus less than once per 6 months, median time to A1C &lt;7.0% was 3.5 versus 22.7 months, time to blood pressure &lt;130/85 mmHg was 3.7 weeks versus 5.6 months, and time to LDL cholesterol &lt;100 mg/dL was 3.5 versus 24.7 months, respectively (P &lt; 0.0001 for all). In multivariable analysis, one additional monthly face-to-face lifestyle counseling episode was associated with hazard ratios of 1.7 for A1C control (P &lt; 0.0001), 1.3 for blood pressure control (P &lt; 0.0001), and 1.4 for LDL cholesterol control (P = 0.0013).\nCONCLUSIONS: Lifestyle counseling in the primary care setting is strongly associated with faster achievement of A1C, blood pressure, and LDL cholesterol control. These results confirm that the findings of controlled clinical trials are applicable to the routine care setting and provide evidence to support current treatment guidelines.", "author" : [ { "dropping-particle" : "", "family" : "Morrison", "given" : "Fritha", "non-dropping-particle" : "", "parse-names" : false, "suffix" : "" }, { "dropping-particle" : "", "family" : "Shubina", "given" : "Maria", "non-dropping-particle" : "", "parse-names" : false, "suffix" : "" }, { "dropping-particle" : "", "family" : "Turchin", "given" : "Alexander", "non-dropping-particle" : "", "parse-names" : false, "suffix" : "" } ], "container-title" : "Diabetes Care", "id" : "ITEM-4", "issue" : "2", "issued" : { "date-parts" : [ [ "2012", "2" ] ] }, "language" : "eng", "page" : "334-341", "title" : "Lifestyle counseling in routine care and long-term glucose, blood pressure, and cholesterol control in patients with diabetes", "type" : "article-journal", "volume" : "35" }, "uri" : [ "http://zotero.org/users/4242526/items/ZF6DTMMS" ], "uris" : [ "http://zotero.org/users/4242526/items/ZF6DTMMS", "http://www.mendeley.com/documents/?uuid=5dc321dc-de6e-42fd-8418-00dcc55ae3f3" ] }, { "id" : "ITEM-5", "itemData" : { "DOI" : "10.1371/journal.pone.0080436", "ISSN" : "1932-6203", "abstract" : "BackgroundExercise training programs have emerged as a useful therapeutic regimen for the management of type 2 diabetes mellitus (T2DM). Majority of the Western studies highlighted the effective role of exercise in T2DM. Therefore, the main aim was to focus on the extent, type of exercise and its clinical significance in T2DM in order to educate the clinicians from developing countries, especially in Asians.   MethodsPubmed, Science Direct, Scopus, ISI Web of Knowledge and Google scholar were searched using the terms \u201ctype 2 diabetes mellitus,\u201d \u201ctype 2 DM,\u201d \u201cexercise,\u201d and/or \u201cphysical activity,\u201d and \u201ctype 2 diabetes mellitus with exercise.\u201d Only clinical or human studies published in English language between 2000 and 2012 were included. Certain criteria were assigned to achieve appropriate results.   ResultsTwenty five studies met the selected criteria. The majority of the studies were randomized controlled trial study design (65%). Most of the aerobic exercise based studies showed a beneficial effect in T2DM. Resistance exercise also proved to have positive effect on T2DM patients. Minimal studies related to other types of exercises such as yoga classes, joba riding and endurance-type exercise were found. On the other hand, United States of America (USA) showed strong interest of exercise management towards T2DM.   ConclusionAerobic exercise is more common in clinical practice compared to resistance exercise in managing T2DM. Treatment of T2DM with exercise training showed promising role in USA. A large number of researches are mandatory in the developing countries for incorporating exercise in the effective management of T2DM.", "author" : [ { "dropping-particle" : "", "family" : "Thent", "given" : "Zar Chi", "non-dropping-particle" : "", "parse-names" : false, "suffix" : "" }, { "dropping-particle" : "", "family" : "Das", "given" : "Srijit", "non-dropping-particle" : "", "parse-names" : false, "suffix" : "" }, { "dropping-particle" : "", "family" : "Henry", "given" : "Leonard Joseph", "non-dropping-particle" : "", "parse-names" : false, "suffix" : "" } ], "container-title" : "PLOS ONE", "id" : "ITEM-5", "issue" : "11", "issued" : { "date-parts" : [ [ "2013", "11" ] ] }, "page" : "e80436", "title" : "Role of Exercise in the Management of Diabetes Mellitus: the Global Scenario", "type" : "article-journal", "volume" : "8" }, "uri" : [ "http://zotero.org/users/4242526/items/82VZ9M6G" ], "uris" : [ "http://zotero.org/users/4242526/items/82VZ9M6G", "http://www.mendeley.com/documents/?uuid=ae545bfd-14bb-40e8-8fab-918a72b2314e" ] } ], "mendeley" : { "formattedCitation" : "(10\u201314)", "plainTextFormattedCitation" : "(10\u201314)" }, "properties" : { "formattedCitation" : "(Armit et al., 2009; Castaneda, 2003; Morrato, Hill, Wyatt, Ghushchyan, &amp; Sullivan, 2006; Morrison, Shubina, &amp; Turchin, 2012; Thent, Das, &amp; Henry, 2013)", "plainCitation" : "(Armit et al., 2009; Castaneda, 2003; Morrato, Hill, Wyatt, Ghushchyan, &amp; Sullivan, 2006; Morrison, Shubina, &amp; Turchin, 2012; Thent, Das, &amp; Henry, 2013)"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(10–14)</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w:t>
      </w:r>
      <w:r w:rsidRPr="0014495A">
        <w:rPr>
          <w:rFonts w:ascii="Times New Roman" w:hAnsi="Times New Roman" w:cs="Times New Roman"/>
          <w:sz w:val="24"/>
          <w:szCs w:val="24"/>
        </w:rPr>
        <w:t xml:space="preserve"> Advice by health professional has been found to be a major factor for adherence to </w:t>
      </w:r>
      <w:proofErr w:type="spellStart"/>
      <w:r w:rsidRPr="0014495A">
        <w:rPr>
          <w:rFonts w:ascii="Times New Roman" w:hAnsi="Times New Roman" w:cs="Times New Roman"/>
          <w:sz w:val="24"/>
          <w:szCs w:val="24"/>
        </w:rPr>
        <w:t>self management</w:t>
      </w:r>
      <w:proofErr w:type="spellEnd"/>
      <w:r w:rsidRPr="0014495A">
        <w:rPr>
          <w:rFonts w:ascii="Times New Roman" w:hAnsi="Times New Roman" w:cs="Times New Roman"/>
          <w:sz w:val="24"/>
          <w:szCs w:val="24"/>
        </w:rPr>
        <w:t xml:space="preserve"> practice among diabetics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"g0r4urMO", "citationItems" : [ { "id" : "ITEM-1", "itemData" : { "DOI" : "10.1186/1756-0500-7-758", "ISSN" : "1756-0500", "abstract" : "Nonadherence to diet and physical activity is a major problem in the management of diabetes mellitus and its complications. This study was undertaken to measure the factors associated with nonadherence to diet and physical activity advice among Nepalese type 2 diabetic patients.", "author" : [ { "dropping-particle" : "", "family" : "Parajuli", "given" : "Janaki", "non-dropping-particle" : "", "parse-names" : false, "suffix" : "" }, { "dropping-particle" : "", "family" : "Saleh", "given" : "Farzana", "non-dropping-particle" : "", "parse-names" : false, "suffix" : "" }, { "dropping-particle" : "", "family" : "Thapa", "given" : "Narbada", "non-dropping-particle" : "", "parse-names" : false, "suffix" : "" }, { "dropping-particle" : "", "family" : "Ali", "given" : "Liaquat", "non-dropping-particle" : "", "parse-names" : false, "suffix" : "" } ], "container-title" : "BMC Research Notes", "id" : "ITEM-1", "issued" : { "date-parts" : [ [ "2014", "10" ] ] }, "page" : "758", "title" : "Factors associated with nonadherence to diet and physical activity among nepalese type 2 diabetes patients; a cross sectional study", "type" : "article-journal", "volume" : "7" }, "uri" : [ "http://zotero.org/users/4242526/items/7SVZ37GT" ], "uris" : [ "http://zotero.org/users/4242526/items/7SVZ37GT", "http://www.mendeley.com/documents/?uuid=3239b923-77ce-4a6a-b8d7-2f11bdc83ad8" ] } ], "mendeley" : { "formattedCitation" : "(15)", "plainTextFormattedCitation" : "(15)" }, "properties" : { "formattedCitation" : "(Parajuli, Saleh, Thapa, &amp; Ali, 2014)", "plainCitation" : "(Parajuli, Saleh, Thapa, &amp; Ali, 2014)"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(15)</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w:t>
      </w:r>
    </w:p>
    <w:p w:rsidR="00683C5F" w:rsidRPr="0014495A" w:rsidRDefault="00DD171D"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 xml:space="preserve">Studies  found that only 25%-50% health care professionals advised patients to start or increase physical activity </w:t>
      </w:r>
      <w:r w:rsidRPr="0014495A">
        <w:rPr>
          <w:rFonts w:ascii="Times New Roman" w:hAnsi="Times New Roman" w:cs="Times New Roman"/>
          <w:color w:val="000000"/>
          <w:sz w:val="24"/>
          <w:szCs w:val="24"/>
          <w:shd w:val="clear" w:color="auto" w:fill="FFFFFF"/>
        </w:rPr>
        <w:t>suggesting missed opportunities for disease prevention</w:t>
      </w:r>
      <w:r w:rsidR="004B06CA" w:rsidRPr="0014495A">
        <w:rPr>
          <w:rStyle w:val="FootnoteReference"/>
          <w:rFonts w:ascii="Times New Roman" w:hAnsi="Times New Roman" w:cs="Times New Roman"/>
          <w:color w:val="000000"/>
          <w:sz w:val="24"/>
          <w:szCs w:val="24"/>
          <w:shd w:val="clear" w:color="auto" w:fill="FFFFFF"/>
        </w:rPr>
        <w:fldChar w:fldCharType="begin" w:fldLock="1"/>
      </w:r>
      <w:r w:rsidR="00956BB4" w:rsidRPr="0014495A">
        <w:rPr>
          <w:rFonts w:ascii="Times New Roman" w:hAnsi="Times New Roman" w:cs="Times New Roman"/>
          <w:color w:val="000000"/>
          <w:sz w:val="24"/>
          <w:szCs w:val="24"/>
          <w:shd w:val="clear" w:color="auto" w:fill="FFFFFF"/>
        </w:rPr>
        <w:instrText>ADDIN CSL_CITATION { "citationID" : "YWMIcCU8", "citationItems" : [ { "id" : "ITEM-1", "itemData" : { "DOI" : "10.4103/0019-557X.138627", "ISSN" : "0019-557X", "abstract" : "BACKGROUND: Practicing behavior of the physicians varies from population to population due to diverse socioeconomic, cultural, and professional factors. Evidence on these issues is almost nonexistent in the developing countries.\nOBJECTIVE: The prescribing behavior of diabetes treating physicians working in selected hospitals of the Diabetic Association of Bangladesh was studied along with the factors affecting those behaviors.\nMATERIALS AND METHODS: This was an observational study on 818 prescriptions given by 49 physicians working in 16 health care facilities, which were photocopied by a portable photocopier. The various components of the prescription were scrutinized for presence and absence, and evaluated independently by two expert Diabetologists for their qualitative aspects.\nRESULTS: The mean \u00b1 standard deviation of the total prescribing score (expressed as percentage) was 60 \u00b1 11. Physicians scoring around or below 60% belonged more to lower age (&lt;40 years), less experienced (&lt;7 years) and mid-position (Senior Medical Officers) groups. Most of them also had public medical college background. Physicians with Certificate Course on Diabetology (CCD) had significantly higher score compared with the Non-CCD group (P &lt; 0.001). Direction and duration of drug use were absent in majority of prescriptions (72.0% and 61.6%), respectively. Symptoms were not written in 78.0% and the family histories were not recorded in 98.5% prescriptions. Diet (49.4%) and exercise (51.0%) related advices were not mentioned in a large number of prescriptions. Appropriate change of drug (78.2%) and proper use of drug (99.1%) and brand (93.8%) were found rational, but still, 22.4% of the prescriptions found illegible.\nCONCLUSION: A large proportion of prescriptions in Bangladesh related to diabetes care still lack standardization and acceptable quality. Nondrug related issues (such as history, symptoms, and dietary/exercise-related advices) are the most neglected ones in a prescription.", "author" : [ { "dropping-particle" : "", "family" : "Banu", "given" : "Bilkis", "non-dropping-particle" : "", "parse-names" : false, "suffix" : "" }, { "dropping-particle" : "", "family" : "Shahi", "given" : "Md Shah Jalalur Rahman", "non-dropping-particle" : "", "parse-names" : false, "suffix" : "" }, { "dropping-particle" : "", "family" : "Begum", "given" : "Kausara", "non-dropping-particle" : "", "parse-names" : false, "suffix" : "" }, { "dropping-particle" : "", "family" : "Ahmed", "given" : "Tofail", "non-dropping-particle" : "", "parse-names" : false, "suffix" : "" }, { "dropping-particle" : "", "family" : "Choudhury", "given" : "Hasan Ali", "non-dropping-particle" : "", "parse-names" : false, "suffix" : "" }, { "dropping-particle" : "", "family" : "Ali", "given" : "Liaquat", "non-dropping-particle" : "", "parse-names" : false, "suffix" : "" } ], "container-title" : "Indian Journal of Public Health", "id" : "ITEM-1", "issue" : "3", "issued" : { "date-parts" : [ [ "2014", "9" ] ] }, "language" : "eng", "page" : "180-185", "title" : "Prescribing behavior of diabetes treating physicians in selected health care facilities of the diabetic association of Bangladesh", "type" : "article-journal", "volume" : "58" }, "uri" : [ "http://zotero.org/users/4242526/items/EPH32593" ], "uris" : [ "http://zotero.org/users/4242526/items/EPH32593", "http://www.mendeley.com/documents/?uuid=180436db-f040-48da-a48a-573b52c073e2" ] }, { "id" : "ITEM-2", "itemData" : { "ISSN" : "ISSN No. 1479-1072", "abstract" : "BackgroundLow levels of physical activity are common in developed countries. Therefore, regular exercise counselling in family practice is potentially important. AimsTo assess the physical activity of consecutive patients in family practice settings and to find out whether patients seek advice from their family doctors (FDs) regarding physical activity. MethodsThe study group was made up of consecutive patients aged 18 to 75 years from five family practices across Estonia. Every patient completed a questionnaire to assess physical activity and exercise counselling. The patient\u2019s level of physical activity in metabolic units per week (MET, min/ week) was calculated on the basis of the International Physical Activity Questionnaire (IPAQ). Questions about counselling for physical activity and lifestyle were also included. ResultsThe total number of patients was 239. According to the IPAQ, 47% of the patients showed high (MET _ 3001), 41% moderate (MET = 601\u20133000) and 12% low (MET leq 600) physical activity during the previous seven days. Higher physical activity was observed in patients living in rural rather than urban areas (P = 0.025) and in patients who did not suffer from a chronic disease (P =0.044). Twenty-three percent of participants reported having sought their FD\u2019s advice on physical activity and 34% reported that they had received counselling for physical activity. Conclusions Physical activity levels in consecutive family practice patients were high in Estonia: 88% of patients reported a moderate or high level of physical activity. In patients\u2019 opinions, FDs mostly counsel elderly and obese patients and those with chronic diseases. By contrast, the overall frequency of counselling for physical activity was low.", "author" : [ { "dropping-particle" : "", "family" : "Kalda", "given" : "Ruth", "non-dropping-particle" : "", "parse-names" : false, "suffix" : "" }, { "dropping-particle" : "", "family" : "Pechter", "given" : "Ulle", "non-dropping-particle" : "", "parse-names" : false, "suffix" : "" }, { "dropping-particle" : "", "family" : "Suija", "given" : "Kadri", "non-dropping-particle" : "", "parse-names" : false, "suffix" : "" }, { "dropping-particle" : "", "family" : "Kordemets", "given" : "Tanel", "non-dropping-particle" : "", "parse-names" : false, "suffix" : "" }, { "dropping-particle" : "", "family" : "Maaroos", "given" : "Heidi-Ingrid", "non-dropping-particle" : "", "parse-names" : false, "suffix" : "" } ], "container-title" : "Quality in Primary Care", "id" : "ITEM-2", "issue" : "5", "issued" : { "date-parts" : [ [ "2015", "3" ] ] }, "title" : "Physical activity and exercise counselling: a cross-sectional study of family practice patients in Estonia", "type" : "article-journal", "volume" : "20" }, "uri" : [ "http://zotero.org/users/4242526/items/FFERGEUB" ], "uris" : [ "http://zotero.org/users/4242526/items/FFERGEUB", "http://www.mendeley.com/documents/?uuid=e5373cd4-5822-42ca-b4c2-8c601503e19d" ] }, { "id" : "ITEM-3", "itemData" : { "DOI" : "10.1136/bjsports-2012-091995", "ISSN" : "1473-0480", "abstract" : "BACKGROUND: Doctors' self-reported physical activity (PA) is associated with their propensity for prescribing PA.\nMETHODS: We surveyed 146 doctors (median age 42 years; men 58.9%), selected by multistage random sampling. Information on demographic details, self-reported PA and counselling offered to their patients was collected using a pretested, structured, self-administered questionnaire. Multivariate logistic regression analysis was carried out to find the predictors of PA and PA counselling offered to the patients.\nRESULTS: Moderate PA was reported by 37.7% (95% CI 29.8 to 45.5) of the doctors and the remaining 62.3%reported being inactive. Doctors who were motivated to perform PA (OR 4.01, 95% CI 1.82 to 8.86), who used exercise equipment at home (OR 3.97, CI 1.68 to 9.36) and who used a neighbourhood facility for PA (OR 2.36, CI 1.11 to 5.02) were more likely to perform moderate PA compared with their counterparts. 25% of the doctors always asked and advised their patients on PA. Doctors who believed that their own healthy lifestyle influenced advice practices (OR 9.13, CI 2.49 to 33.41), who consulted less than 30 patients/day (OR 5.35, CI 1.41 to 20.25) and who reported previous participation in sports activities (OR 4.22, CI 1.77 to 10.04) were more likely to always ask and advise their patients on PA compared with their counterparts.\nCONCLUSIONS: A majority of the doctors in our study were inactive and did not ask or advise their patients on PA. Measures are warranted to enhance doctors' own PA and their counselling practices.", "author" : [ { "dropping-particle" : "", "family" : "Patra", "given" : "Lipika", "non-dropping-particle" : "", "parse-names" : false, "suffix" : "" }, { "dropping-particle" : "", "family" : "Mini", "given" : "G. K.", "non-dropping-particle" : "", "parse-names" : false, "suffix" : "" }, { "dropping-particle" : "", "family" : "Mathews", "given" : "Elezebeth", "non-dropping-particle" : "", "parse-names" : false, "suffix" : "" }, { "dropping-particle" : "", "family" : "Thankappan", "given" : "K. R.", "non-dropping-particle" : "", "parse-names" : false, "suffix" : "" } ], "container-title" : "British Journal of Sports Medicine", "id" : "ITEM-3", "issue" : "6", "issued" : { "date-parts" : [ [ "2015", "3" ] ] }, "language" : "eng", "page" : "413-416", "title" : "Doctors' self-reported physical activity, their counselling practices and their correlates in urban Trivandrum, South India: should a full-service doctor be a physically active doctor?", "type" : "article-journal", "volume" : "49" }, "uri" : [ "http://zotero.org/users/4242526/items/Q2KNQUNH" ], "uris" : [ "http://zotero.org/users/4242526/items/Q2KNQUNH", "http://www.mendeley.com/documents/?uuid=d7c5950c-f6dc-46e3-9536-1ce71fd496c3" ] } ], "mendeley" : { "formattedCitation" : "(16\u201318)", "plainTextFormattedCitation" : "(16\u201318)" }, "properties" : { "formattedCitation" : "(Banu et al., 2014; Kalda, Pechter, Suija, Kordemets, &amp; Maaroos, 2015; Patra, Mini, Mathews, &amp; Thankappan, 2015)", "plainCitation" : "(Banu et al., 2014; Kalda, Pechter, Suija, Kordemets, &amp; Maaroos, 2015; Patra, Mini, Mathews, &amp; Thankappan, 2015)" }, "schema" : "https://github.com/citation-style-language/schema/raw/master/csl-citation.json" }</w:instrText>
      </w:r>
      <w:r w:rsidR="004B06CA" w:rsidRPr="0014495A">
        <w:rPr>
          <w:rStyle w:val="FootnoteReference"/>
          <w:rFonts w:ascii="Times New Roman" w:hAnsi="Times New Roman" w:cs="Times New Roman"/>
          <w:color w:val="000000"/>
          <w:sz w:val="24"/>
          <w:szCs w:val="24"/>
          <w:shd w:val="clear" w:color="auto" w:fill="FFFFFF"/>
        </w:rPr>
        <w:fldChar w:fldCharType="separate"/>
      </w:r>
      <w:r w:rsidR="00956BB4" w:rsidRPr="0014495A">
        <w:rPr>
          <w:rFonts w:ascii="Times New Roman" w:hAnsi="Times New Roman" w:cs="Times New Roman"/>
          <w:noProof/>
          <w:color w:val="000000"/>
          <w:sz w:val="24"/>
          <w:szCs w:val="24"/>
          <w:shd w:val="clear" w:color="auto" w:fill="FFFFFF"/>
        </w:rPr>
        <w:t>(16–18)</w:t>
      </w:r>
      <w:r w:rsidR="004B06CA" w:rsidRPr="0014495A">
        <w:rPr>
          <w:rStyle w:val="FootnoteReference"/>
          <w:rFonts w:ascii="Times New Roman" w:hAnsi="Times New Roman" w:cs="Times New Roman"/>
          <w:color w:val="000000"/>
          <w:sz w:val="24"/>
          <w:szCs w:val="24"/>
          <w:shd w:val="clear" w:color="auto" w:fill="FFFFFF"/>
        </w:rPr>
        <w:fldChar w:fldCharType="end"/>
      </w:r>
      <w:r w:rsidRPr="0014495A">
        <w:rPr>
          <w:rFonts w:ascii="Times New Roman" w:hAnsi="Times New Roman" w:cs="Times New Roman"/>
          <w:color w:val="000000"/>
          <w:sz w:val="24"/>
          <w:szCs w:val="24"/>
          <w:shd w:val="clear" w:color="auto" w:fill="FFFFFF"/>
        </w:rPr>
        <w:t xml:space="preserve"> </w:t>
      </w:r>
      <w:r w:rsidRPr="0014495A">
        <w:rPr>
          <w:rFonts w:ascii="Times New Roman" w:hAnsi="Times New Roman" w:cs="Times New Roman"/>
          <w:sz w:val="24"/>
          <w:szCs w:val="24"/>
        </w:rPr>
        <w:t xml:space="preserve">Similar studies on </w:t>
      </w:r>
      <w:proofErr w:type="spellStart"/>
      <w:r w:rsidRPr="0014495A">
        <w:rPr>
          <w:rFonts w:ascii="Times New Roman" w:hAnsi="Times New Roman" w:cs="Times New Roman"/>
          <w:sz w:val="24"/>
          <w:szCs w:val="24"/>
        </w:rPr>
        <w:t>self care</w:t>
      </w:r>
      <w:proofErr w:type="spellEnd"/>
      <w:r w:rsidRPr="0014495A">
        <w:rPr>
          <w:rFonts w:ascii="Times New Roman" w:hAnsi="Times New Roman" w:cs="Times New Roman"/>
          <w:sz w:val="24"/>
          <w:szCs w:val="24"/>
        </w:rPr>
        <w:t xml:space="preserve"> practices among people living with diabetes show that 40% of the patients are advised by healthcare professionals to start or increase their physical</w:t>
      </w:r>
      <w:r w:rsidR="009A1D77" w:rsidRPr="0014495A">
        <w:rPr>
          <w:rFonts w:ascii="Times New Roman" w:hAnsi="Times New Roman" w:cs="Times New Roman"/>
          <w:sz w:val="24"/>
          <w:szCs w:val="24"/>
        </w:rPr>
        <w:t xml:space="preserve"> activity levels</w:t>
      </w:r>
      <w:r w:rsidR="00E50259" w:rsidRPr="0014495A">
        <w:rPr>
          <w:rFonts w:ascii="Times New Roman" w:hAnsi="Times New Roman" w:cs="Times New Roman"/>
          <w:sz w:val="24"/>
          <w:szCs w:val="24"/>
        </w:rPr>
        <w:t xml:space="preserve">. </w:t>
      </w:r>
      <w:r w:rsidRPr="0014495A">
        <w:rPr>
          <w:rFonts w:ascii="Times New Roman" w:hAnsi="Times New Roman" w:cs="Times New Roman"/>
          <w:sz w:val="24"/>
          <w:szCs w:val="24"/>
        </w:rPr>
        <w:t xml:space="preserve">Overall counselling  and referral  rates  among diabetics were found to be 18-36% </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"0Mjgkflj", "citationItems" : [ { "id" : "ITEM-1", "itemData" : { "DOI" : "10.1007/s11606-008-0737-3", "ISSN" : "1525-1497", "abstract" : "BACKGROUND: Modifiable risk factors such as diet and physical activity contribute to racial disparities among patients with diabetes. Despite this, little is known about how frequently physicians provide counseling or referral to address these risk factors, or whether such rates differ by patient race.\nMETHODS: We analyzed cross-sectional data from the 2002-2004 National Ambulatory Medical Care Survey and the National Hospital Ambulatory Medical Care Survey. We used logistic regression to investigate the relationship between counseling/referral for nutrition or exercise and patient factors, provider factors, and geographic location, with a focus on whether counseling rates were independently associated with patient race.\nRESULTS: Overall, counseling/referral for nutrition occurred in 36% of patient visits and counseling/referral for exercise occurred in 18% of patient visits. After adjusting for patient, physician, and practice characteristics, there was no statistically significant association between race and counseling/referral for nutrition (odds ratio for African-Americans compared to whites [OR] 1.00, 95% confidence intervals [CI] 0.71-1.41) or for exercise (OR 0.74, CI 0.49-1.11). Significant predictors of counseling/referral for both lifestyle interventions included younger patient age, private insurance, and treatment by a primary care provider.\nCONCLUSIONS: Rates of lifestyle modification counseling/referral were similarly low among African-Americans and whites in this national study. Our results highlight a need for interventions to enhance physician counseling for patients with diabetes, particularly those at high-risk for diabetes-associated morbidity and mortality, such as racial/ethnic minorities.", "author" : [ { "dropping-particle" : "", "family" : "Peek", "given" : "Monica E.", "non-dropping-particle" : "", "parse-names" : false, "suffix" : "" }, { "dropping-particle" : "", "family" : "Tang", "given" : "Hui", "non-dropping-particle" : "", "parse-names" : false, "suffix" : "" }, { "dropping-particle" : "", "family" : "Alexander", "given" : "G. Caleb", "non-dropping-particle" : "", "parse-names" : false, "suffix" : "" }, { "dropping-particle" : "", "family" : "Chin", "given" : "Marshall H.", "non-dropping-particle" : "", "parse-names" : false, "suffix" : "" } ], "container-title" : "Journal of General Internal Medicine", "id" : "ITEM-1", "issue" : "11", "issued" : { "date-parts" : [ [ "2008", "11" ] ] }, "language" : "eng", "page" : "1858-1864", "title" : "National prevalence of lifestyle counseling or referral among African-Americans and whites with diabetes", "type" : "article-journal", "volume" : "23" }, "uri" : [ "http://zotero.org/users/4242526/items/Q6X9HE2B" ], "uris" : [ "http://zotero.org/users/4242526/items/Q6X9HE2B", "http://www.mendeley.com/documents/?uuid=f04089e2-832e-4f89-9dbf-57fae839c1d9" ] }, { "id" : "ITEM-2", "itemData" : { "DOI" : "10.1016/S0749-3797(99)00021-5", "ISSN" : "0749-3797", "abstract" : "Background: Recommendations from the Centers for Disease Control and Prevention (CDC) and the American College of Sports Medicine (ACSM) advise all adults to accumulate at least 30 minutes of moderate intensity physical activity on most, if not all, days of the week, but many U.S. adults engage in no leisure-time physical activity. Since primary care providers can play an important role in exercise counseling and prescription, we wanted to assess the proportion of primary care physicians from four hospitals who asked about exercise habits, counseled about exercise, and prescribed exercise; and the factors that were associated with their counseling and prescription habits. Design: Survey of 326 internists, family practitioners, and internal medicine and family practice residents. Results: One hundred seventy-five physicians completed the questionnaire (54% response rate). Two thirds of physicians reported asking more than half of their patients about exercise, 43% counseled more than half of their patients about exercise, but only 14% prescribed exercise for more than half of their patients. Only 12% of physicians were familiar with the new ACSM recommendations. Physicians aged 35 and over were more likely than physicians less than 35 year old to ask about (82% versus 60%), counsel about (58% versus 37%), and prescribe (30% versus 8%) exercise. Family practitioners were more likely to ask about (85% versus 62%) and counsel about (59% versus 39%) exercise than internists. Physicians who felt they had adequate exercise knowledge were more likely to ask about (72% versus 49%) and counsel about (48% versus 29%) exercise than those who felt their knowledge was inadequate. Finally, physicians who felt that they were successful in changing behavior were more likely to ask about and counsel about exercise. The most important barriers to exercise counseling were not having enough time and needing more practice in effective counseling techniques. Conclusion: Many primary care physicians are not asking about, counseling about, or prescribing exercise for their patients. Since primary care physicians are in the best position to provide individualized exercise prescriptions for their patients, future research should focus on training physicians in effective counseling techniques that can be done as brief interventions.", "author" : [ { "dropping-particle" : "", "family" : "Walsh", "given" : "Judith M. E", "non-dropping-particle" : "", "parse-names" : false, "suffix" : "" }, { "dropping-particle" : "", "family" : "Swangard", "given" : "Daniel M", "non-dropping-particle" : "", "parse-names" : false, "suffix" : "" }, { "dropping-particle" : "", "family" : "Davis", "given" : "Thomas", "non-dropping-particle" : "", "parse-names" : false, "suffix" : "" }, { "dropping-particle" : "", "family" : "McPhee", "given" : "Stephen J", "non-dropping-particle" : "", "parse-names" : false, "suffix" : "" } ], "container-title" : "American Journal of Preventive Medicine", "id" : "ITEM-2", "issue" : "4", "issued" : { "date-parts" : [ [ "1999", "5" ] ] }, "page" : "307-313", "title" : "Exercise counseling by primary care physicians in the era of managed care", "type" : "article-journal", "volume" : "16" }, "uri" : [ "http://zotero.org/users/4242526/items/ADM57B5T" ], "uris" : [ "http://zotero.org/users/4242526/items/ADM57B5T", "http://www.mendeley.com/documents/?uuid=1fe5acf2-3c6c-4930-bc35-5acc7c1d99fc" ] }, { "id" : "ITEM-3", "itemData" : { "DOI" : "10.1089/met.2010.0112", "ISSN" : "1557-8518", "abstract" : "BACKGROUND: Lifestyle modification (i.e., weight loss, active lifestyle, healthy diet) is a recommended strategy for the prevention of type 2 diabetes and cardiovascular disease. The purpose of this study was to examine the relationship between receiving a health-care provider's recommendation and adherence to behavioral indicators of adaptation of a healthy lifestyle among adults with prediabetes.\nMETHODS: A secondary analysis was conducted using the 2005-2006 National Health and Nutrition Examination Survey (NHANES) data (N=2,853) that included self-reported efforts to improve diet, lose weight, and increase physical activity and objective measures of body mass index, blood tests for lipids, and actigraph data on physical activity.\nRESULTS: When demographic variables, metabolic factors, and physical activity level were controlled, central obesity and elevated blood pressure were significantly associated with having prediabetes. Almost 40% of the respondents with prediabetes reported being told by their health-care provider during the previous year to control or lose weight, increase their physical activity, or decrease the fat and calories in their diet. Participants who were counseled to adopt a healthy lifestyle reported high adherence to weight control and diet modification. Selected objective measures supported that the health-care providers' recommendations contributed to improved lifestyle.\nCONCLUSIONS: These findings indicate that self-reported health-care provider's recommendations for lifestyle modifications are associated with people actually engaging in healthier behavior. The results reinforce the importance of health-care provider's making recommendations to promote adherence to a healthier lifestyle.", "author" : [ { "dropping-particle" : "", "family" : "Yang", "given" : "Kyeongra", "non-dropping-particle" : "", "parse-names" : false, "suffix" : "" }, { "dropping-particle" : "", "family" : "Lee", "given" : "Young-Shin", "non-dropping-particle" : "", "parse-names" : false, "suffix" : "" }, { "dropping-particle" : "", "family" : "Chasens", "given" : "Eileen R.", "non-dropping-particle" : "", "parse-names" : false, "suffix" : "" } ], "container-title" : "Metabolic Syndrome and Related Disorders", "id" : "ITEM-3", "issue" : "3", "issued" : { "date-parts" : [ [ "2011", "6" ] ] }, "language" : "eng", "page" : "231-237", "title" : "Outcomes of health care providers' recommendations for healthy lifestyle among U.S. adults with prediabetes", "type" : "article-journal", "volume" : "9" }, "uri" : [ "http://zotero.org/users/4242526/items/QZ7MD4MN" ], "uris" : [ "http://zotero.org/users/4242526/items/QZ7MD4MN", "http://www.mendeley.com/documents/?uuid=7574a5b7-0eba-43fd-9eca-b2c6747a8d5e" ] } ], "mendeley" : { "formattedCitation" : "(19\u201321)", "plainTextFormattedCitation" : "(19\u201321)" }, "properties" : { "formattedCitation" : "(Peek, Tang, Alexander, &amp; Chin, 2008; Walsh, Swangard, Davis, &amp; McPhee, 1999; Yang, Lee, &amp; Chasens, 2011)", "plainCitation" : "(Peek, Tang, Alexander, &amp; Chin, 2008; Walsh, Swangard, Davis, &amp; McPhee, 1999; Yang, Lee, &amp; Chasens, 2011)"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(19–21)</w:t>
      </w:r>
      <w:r w:rsidR="004B06CA" w:rsidRPr="0014495A">
        <w:rPr>
          <w:rStyle w:val="FootnoteReference"/>
          <w:rFonts w:ascii="Times New Roman" w:hAnsi="Times New Roman" w:cs="Times New Roman"/>
          <w:sz w:val="24"/>
          <w:szCs w:val="24"/>
        </w:rPr>
        <w:fldChar w:fldCharType="end"/>
      </w:r>
      <w:r w:rsidRPr="0014495A">
        <w:rPr>
          <w:rFonts w:ascii="Times New Roman" w:hAnsi="Times New Roman" w:cs="Times New Roman"/>
          <w:color w:val="000000"/>
          <w:sz w:val="24"/>
          <w:szCs w:val="24"/>
        </w:rPr>
        <w:t xml:space="preserve"> </w:t>
      </w:r>
    </w:p>
    <w:p w:rsidR="00DD171D" w:rsidRPr="0014495A" w:rsidRDefault="00DD171D"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Through this</w:t>
      </w:r>
      <w:r w:rsidR="00857D03" w:rsidRPr="0014495A">
        <w:rPr>
          <w:rFonts w:ascii="Times New Roman" w:hAnsi="Times New Roman" w:cs="Times New Roman"/>
          <w:sz w:val="24"/>
          <w:szCs w:val="24"/>
        </w:rPr>
        <w:t xml:space="preserve"> study</w:t>
      </w:r>
      <w:r w:rsidRPr="0014495A">
        <w:rPr>
          <w:rFonts w:ascii="Times New Roman" w:hAnsi="Times New Roman" w:cs="Times New Roman"/>
          <w:sz w:val="24"/>
          <w:szCs w:val="24"/>
        </w:rPr>
        <w:t xml:space="preserve">, we integrate the available evidence from literature and the findings of our own study to </w:t>
      </w:r>
      <w:r w:rsidR="00712AF6" w:rsidRPr="0014495A">
        <w:rPr>
          <w:rFonts w:ascii="Times New Roman" w:hAnsi="Times New Roman" w:cs="Times New Roman"/>
          <w:sz w:val="24"/>
          <w:szCs w:val="24"/>
        </w:rPr>
        <w:t>highlight lack</w:t>
      </w:r>
      <w:r w:rsidR="00857D03" w:rsidRPr="0014495A">
        <w:rPr>
          <w:rFonts w:ascii="Times New Roman" w:hAnsi="Times New Roman" w:cs="Times New Roman"/>
          <w:sz w:val="24"/>
          <w:szCs w:val="24"/>
        </w:rPr>
        <w:t xml:space="preserve"> of </w:t>
      </w:r>
      <w:r w:rsidRPr="0014495A">
        <w:rPr>
          <w:rFonts w:ascii="Times New Roman" w:hAnsi="Times New Roman" w:cs="Times New Roman"/>
          <w:sz w:val="24"/>
          <w:szCs w:val="24"/>
        </w:rPr>
        <w:t xml:space="preserve">regular physicians’ advice encouraging physical activity as an </w:t>
      </w:r>
      <w:r w:rsidRPr="0014495A">
        <w:rPr>
          <w:rFonts w:ascii="Times New Roman" w:hAnsi="Times New Roman" w:cs="Times New Roman"/>
          <w:sz w:val="24"/>
          <w:szCs w:val="24"/>
        </w:rPr>
        <w:lastRenderedPageBreak/>
        <w:t xml:space="preserve">inexpensive and effective tool to improve population health. We also attempt to draw attention to the fact that this has been completely neglected in professional practice in </w:t>
      </w:r>
      <w:proofErr w:type="gramStart"/>
      <w:r w:rsidRPr="0014495A">
        <w:rPr>
          <w:rFonts w:ascii="Times New Roman" w:hAnsi="Times New Roman" w:cs="Times New Roman"/>
          <w:sz w:val="24"/>
          <w:szCs w:val="24"/>
        </w:rPr>
        <w:t>low and middle income</w:t>
      </w:r>
      <w:proofErr w:type="gramEnd"/>
      <w:r w:rsidRPr="0014495A">
        <w:rPr>
          <w:rFonts w:ascii="Times New Roman" w:hAnsi="Times New Roman" w:cs="Times New Roman"/>
          <w:sz w:val="24"/>
          <w:szCs w:val="24"/>
        </w:rPr>
        <w:t xml:space="preserve"> countries leading to questions about patient care accountability.</w:t>
      </w:r>
    </w:p>
    <w:p w:rsidR="00363C26" w:rsidRPr="0068519F" w:rsidRDefault="00DD171D" w:rsidP="006B63E2">
      <w:pPr>
        <w:spacing w:line="480" w:lineRule="auto"/>
        <w:jc w:val="both"/>
        <w:rPr>
          <w:rFonts w:cs="Times New Roman"/>
          <w:sz w:val="24"/>
          <w:szCs w:val="24"/>
        </w:rPr>
      </w:pPr>
      <w:r w:rsidRPr="0068519F">
        <w:rPr>
          <w:rFonts w:cs="Times New Roman"/>
          <w:b/>
          <w:sz w:val="24"/>
          <w:szCs w:val="24"/>
        </w:rPr>
        <w:t xml:space="preserve">Methods&amp; </w:t>
      </w:r>
      <w:r w:rsidR="0053104A" w:rsidRPr="0068519F">
        <w:rPr>
          <w:rFonts w:cs="Times New Roman"/>
          <w:b/>
          <w:sz w:val="24"/>
          <w:szCs w:val="24"/>
        </w:rPr>
        <w:t>Findings</w:t>
      </w:r>
      <w:r w:rsidR="0053104A" w:rsidRPr="0068519F">
        <w:rPr>
          <w:rFonts w:cs="Times New Roman"/>
          <w:sz w:val="24"/>
          <w:szCs w:val="24"/>
        </w:rPr>
        <w:t>:</w:t>
      </w:r>
    </w:p>
    <w:p w:rsidR="005D5F20" w:rsidRPr="0014495A" w:rsidRDefault="0053104A"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We</w:t>
      </w:r>
      <w:r w:rsidR="00DD171D" w:rsidRPr="0014495A">
        <w:rPr>
          <w:rFonts w:ascii="Times New Roman" w:hAnsi="Times New Roman" w:cs="Times New Roman"/>
          <w:sz w:val="24"/>
          <w:szCs w:val="24"/>
        </w:rPr>
        <w:t xml:space="preserve"> conducted a secondary data analysis using data from 2016-17</w:t>
      </w:r>
      <w:r w:rsidR="00DD171D" w:rsidRPr="0014495A">
        <w:rPr>
          <w:rFonts w:ascii="Times New Roman" w:hAnsi="Times New Roman" w:cs="Times New Roman"/>
          <w:i/>
          <w:sz w:val="24"/>
          <w:szCs w:val="24"/>
        </w:rPr>
        <w:t xml:space="preserve"> Prevention and control of </w:t>
      </w:r>
      <w:proofErr w:type="spellStart"/>
      <w:r w:rsidR="00DD171D" w:rsidRPr="0014495A">
        <w:rPr>
          <w:rFonts w:ascii="Times New Roman" w:hAnsi="Times New Roman" w:cs="Times New Roman"/>
          <w:i/>
          <w:sz w:val="24"/>
          <w:szCs w:val="24"/>
        </w:rPr>
        <w:t>non communicable</w:t>
      </w:r>
      <w:proofErr w:type="spellEnd"/>
      <w:r w:rsidR="00DD171D" w:rsidRPr="0014495A">
        <w:rPr>
          <w:rFonts w:ascii="Times New Roman" w:hAnsi="Times New Roman" w:cs="Times New Roman"/>
          <w:i/>
          <w:sz w:val="24"/>
          <w:szCs w:val="24"/>
        </w:rPr>
        <w:t xml:space="preserve"> diseases in Kerala</w:t>
      </w:r>
      <w:r w:rsidR="00DD171D" w:rsidRPr="0014495A">
        <w:rPr>
          <w:rFonts w:ascii="Times New Roman" w:hAnsi="Times New Roman" w:cs="Times New Roman"/>
          <w:sz w:val="24"/>
          <w:szCs w:val="24"/>
        </w:rPr>
        <w:t xml:space="preserve"> </w:t>
      </w:r>
      <w:r w:rsidR="00DD171D" w:rsidRPr="0014495A">
        <w:rPr>
          <w:rFonts w:ascii="Times New Roman" w:hAnsi="Times New Roman" w:cs="Times New Roman"/>
          <w:i/>
          <w:sz w:val="24"/>
          <w:szCs w:val="24"/>
        </w:rPr>
        <w:t>India</w:t>
      </w:r>
      <w:r w:rsidR="00DD171D" w:rsidRPr="0014495A">
        <w:rPr>
          <w:rFonts w:ascii="Times New Roman" w:hAnsi="Times New Roman" w:cs="Times New Roman"/>
          <w:sz w:val="24"/>
          <w:szCs w:val="24"/>
        </w:rPr>
        <w:t xml:space="preserve"> project which is a large scale survey of over 12000 households covering all districts of Kerala </w:t>
      </w:r>
      <w:r w:rsidR="00857D03" w:rsidRPr="0014495A">
        <w:rPr>
          <w:rFonts w:ascii="Times New Roman" w:hAnsi="Times New Roman" w:cs="Times New Roman"/>
          <w:sz w:val="24"/>
          <w:szCs w:val="24"/>
        </w:rPr>
        <w:t>The primary objective of this survey was to identify the need assessment large scale</w:t>
      </w:r>
      <w:r w:rsidR="005D5F20" w:rsidRPr="0014495A">
        <w:rPr>
          <w:rFonts w:ascii="Times New Roman" w:hAnsi="Times New Roman" w:cs="Times New Roman"/>
          <w:sz w:val="24"/>
          <w:szCs w:val="24"/>
        </w:rPr>
        <w:t xml:space="preserve"> </w:t>
      </w:r>
      <w:proofErr w:type="gramStart"/>
      <w:r w:rsidR="005D5F20" w:rsidRPr="0014495A">
        <w:rPr>
          <w:rFonts w:ascii="Times New Roman" w:hAnsi="Times New Roman" w:cs="Times New Roman"/>
          <w:sz w:val="24"/>
          <w:szCs w:val="24"/>
        </w:rPr>
        <w:t xml:space="preserve">behavioural </w:t>
      </w:r>
      <w:r w:rsidR="00857D03" w:rsidRPr="0014495A">
        <w:rPr>
          <w:rFonts w:ascii="Times New Roman" w:hAnsi="Times New Roman" w:cs="Times New Roman"/>
          <w:sz w:val="24"/>
          <w:szCs w:val="24"/>
        </w:rPr>
        <w:t xml:space="preserve"> </w:t>
      </w:r>
      <w:r w:rsidR="00E56916" w:rsidRPr="0014495A">
        <w:rPr>
          <w:rFonts w:ascii="Times New Roman" w:hAnsi="Times New Roman" w:cs="Times New Roman"/>
          <w:sz w:val="24"/>
          <w:szCs w:val="24"/>
        </w:rPr>
        <w:t>intervention</w:t>
      </w:r>
      <w:proofErr w:type="gramEnd"/>
      <w:r w:rsidR="00E56916" w:rsidRPr="0014495A">
        <w:rPr>
          <w:rFonts w:ascii="Times New Roman" w:hAnsi="Times New Roman" w:cs="Times New Roman"/>
          <w:sz w:val="24"/>
          <w:szCs w:val="24"/>
        </w:rPr>
        <w:t>. For</w:t>
      </w:r>
      <w:r w:rsidR="005D5F20" w:rsidRPr="0014495A">
        <w:rPr>
          <w:rFonts w:ascii="Times New Roman" w:hAnsi="Times New Roman" w:cs="Times New Roman"/>
          <w:sz w:val="24"/>
          <w:szCs w:val="24"/>
        </w:rPr>
        <w:t xml:space="preserve"> the purpose of the current study we </w:t>
      </w:r>
      <w:r w:rsidR="00712AF6" w:rsidRPr="0014495A">
        <w:rPr>
          <w:rFonts w:ascii="Times New Roman" w:hAnsi="Times New Roman" w:cs="Times New Roman"/>
          <w:sz w:val="24"/>
          <w:szCs w:val="24"/>
        </w:rPr>
        <w:t>analysed the</w:t>
      </w:r>
      <w:r w:rsidR="00DD171D" w:rsidRPr="0014495A">
        <w:rPr>
          <w:rFonts w:ascii="Times New Roman" w:hAnsi="Times New Roman" w:cs="Times New Roman"/>
          <w:sz w:val="24"/>
          <w:szCs w:val="24"/>
        </w:rPr>
        <w:t xml:space="preserve"> proportion of diabetic patients from Kerala who receive regular physicians’ advice about starting or increasing their physical activity</w:t>
      </w:r>
      <w:r w:rsidR="005D5F20" w:rsidRPr="0014495A">
        <w:rPr>
          <w:rFonts w:ascii="Times New Roman" w:hAnsi="Times New Roman" w:cs="Times New Roman"/>
          <w:sz w:val="24"/>
          <w:szCs w:val="24"/>
        </w:rPr>
        <w:t>. As stated in the survey, participants were asked, “To lower your risk for certain diseases, during the past 12 months have you ever been told by a doctor or health professional to start or increase your PA or exercise.” Response options were yes or no.</w:t>
      </w:r>
    </w:p>
    <w:p w:rsidR="00DD171D" w:rsidRPr="0014495A" w:rsidRDefault="00DD171D"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 xml:space="preserve">We found that only 29% of individuals living with diabetes were advised by a health professional to start exercising during the last 12 months. Among all adults who participated in the study, only 16.9% had been given such </w:t>
      </w:r>
      <w:r w:rsidR="00E56916" w:rsidRPr="0014495A">
        <w:rPr>
          <w:rFonts w:ascii="Times New Roman" w:hAnsi="Times New Roman" w:cs="Times New Roman"/>
          <w:sz w:val="24"/>
          <w:szCs w:val="24"/>
        </w:rPr>
        <w:t>advice. Among</w:t>
      </w:r>
      <w:r w:rsidRPr="0014495A">
        <w:rPr>
          <w:rFonts w:ascii="Times New Roman" w:hAnsi="Times New Roman" w:cs="Times New Roman"/>
          <w:sz w:val="24"/>
          <w:szCs w:val="24"/>
        </w:rPr>
        <w:t xml:space="preserve"> adults reporting low levels of exercise, only 19% had been advised to increase their physical activity levels. Only 21% of overweight and obese adults were advised to increase their physical activity levels. The practice of advising seems to differ by age, marital status and socioeconomic status which further exaggerate health disparities. However</w:t>
      </w:r>
      <w:r w:rsidR="00E56916" w:rsidRPr="0014495A">
        <w:rPr>
          <w:rFonts w:ascii="Times New Roman" w:hAnsi="Times New Roman" w:cs="Times New Roman"/>
          <w:sz w:val="24"/>
          <w:szCs w:val="24"/>
        </w:rPr>
        <w:t>,</w:t>
      </w:r>
      <w:r w:rsidRPr="0014495A">
        <w:rPr>
          <w:rFonts w:ascii="Times New Roman" w:hAnsi="Times New Roman" w:cs="Times New Roman"/>
          <w:sz w:val="24"/>
          <w:szCs w:val="24"/>
        </w:rPr>
        <w:t xml:space="preserve"> there </w:t>
      </w:r>
      <w:r w:rsidR="00E50259" w:rsidRPr="0014495A">
        <w:rPr>
          <w:rFonts w:ascii="Times New Roman" w:hAnsi="Times New Roman" w:cs="Times New Roman"/>
          <w:sz w:val="24"/>
          <w:szCs w:val="24"/>
        </w:rPr>
        <w:t>was no gender</w:t>
      </w:r>
      <w:r w:rsidR="00E56916" w:rsidRPr="0014495A">
        <w:rPr>
          <w:rFonts w:ascii="Times New Roman" w:hAnsi="Times New Roman" w:cs="Times New Roman"/>
          <w:sz w:val="24"/>
          <w:szCs w:val="24"/>
        </w:rPr>
        <w:t xml:space="preserve"> or urban</w:t>
      </w:r>
      <w:r w:rsidRPr="0014495A">
        <w:rPr>
          <w:rFonts w:ascii="Times New Roman" w:hAnsi="Times New Roman" w:cs="Times New Roman"/>
          <w:sz w:val="24"/>
          <w:szCs w:val="24"/>
        </w:rPr>
        <w:t>–rural di</w:t>
      </w:r>
      <w:r w:rsidR="00E50259" w:rsidRPr="0014495A">
        <w:rPr>
          <w:rFonts w:ascii="Times New Roman" w:hAnsi="Times New Roman" w:cs="Times New Roman"/>
          <w:sz w:val="24"/>
          <w:szCs w:val="24"/>
        </w:rPr>
        <w:t>fference in giving such advice</w:t>
      </w:r>
      <w:r w:rsidR="00712AF6" w:rsidRPr="0014495A">
        <w:rPr>
          <w:rFonts w:ascii="Times New Roman" w:hAnsi="Times New Roman" w:cs="Times New Roman"/>
          <w:sz w:val="24"/>
          <w:szCs w:val="24"/>
        </w:rPr>
        <w:t>.</w:t>
      </w:r>
      <w:r w:rsidR="00E56916" w:rsidRPr="0014495A">
        <w:rPr>
          <w:rFonts w:ascii="Times New Roman" w:hAnsi="Times New Roman" w:cs="Times New Roman"/>
          <w:sz w:val="24"/>
          <w:szCs w:val="24"/>
        </w:rPr>
        <w:t xml:space="preserve"> </w:t>
      </w:r>
    </w:p>
    <w:p w:rsidR="00DD171D" w:rsidRPr="0068519F" w:rsidRDefault="0053104A" w:rsidP="006B63E2">
      <w:pPr>
        <w:spacing w:line="480" w:lineRule="auto"/>
        <w:jc w:val="both"/>
        <w:rPr>
          <w:rFonts w:cs="Times New Roman"/>
          <w:sz w:val="24"/>
          <w:szCs w:val="24"/>
        </w:rPr>
      </w:pPr>
      <w:r w:rsidRPr="0068519F">
        <w:rPr>
          <w:rFonts w:cs="Times New Roman"/>
          <w:b/>
          <w:sz w:val="24"/>
          <w:szCs w:val="24"/>
        </w:rPr>
        <w:t xml:space="preserve"> Discussion</w:t>
      </w:r>
      <w:r w:rsidR="00DD171D" w:rsidRPr="0068519F">
        <w:rPr>
          <w:rFonts w:cs="Times New Roman"/>
          <w:sz w:val="24"/>
          <w:szCs w:val="24"/>
        </w:rPr>
        <w:t>:</w:t>
      </w:r>
    </w:p>
    <w:p w:rsidR="00DD171D" w:rsidRPr="0014495A" w:rsidRDefault="005D5F20" w:rsidP="006B63E2">
      <w:pPr>
        <w:spacing w:after="0" w:line="480" w:lineRule="auto"/>
        <w:jc w:val="both"/>
        <w:rPr>
          <w:rFonts w:ascii="Times New Roman" w:hAnsi="Times New Roman" w:cs="Times New Roman"/>
          <w:sz w:val="24"/>
          <w:szCs w:val="24"/>
        </w:rPr>
      </w:pPr>
      <w:r w:rsidRPr="0014495A">
        <w:rPr>
          <w:rFonts w:ascii="Times New Roman" w:hAnsi="Times New Roman" w:cs="Times New Roman"/>
          <w:sz w:val="24"/>
          <w:szCs w:val="24"/>
        </w:rPr>
        <w:lastRenderedPageBreak/>
        <w:t xml:space="preserve">In public health, </w:t>
      </w:r>
      <w:r w:rsidR="00DD171D" w:rsidRPr="0014495A">
        <w:rPr>
          <w:rFonts w:ascii="Times New Roman" w:hAnsi="Times New Roman" w:cs="Times New Roman"/>
          <w:sz w:val="24"/>
          <w:szCs w:val="24"/>
        </w:rPr>
        <w:t>the objective is to avoid poor health in the first place by empowering people with different ways to lead healthy lives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"kXSj6HB2", "citationItems" : [ { "id" : "ITEM-1", "itemData" : { "id" : "ITEM-1", "issued" : { "date-parts" : [ [ "0" ] ] }, "title" : "WHO EMRO | Physical activity case studies | Health education and promotion", "type" : "webpage" }, "uri" : [ "http://zotero.org/users/4242526/items/DSHMMH2N" ], "uris" : [ "http://zotero.org/users/4242526/items/DSHMMH2N", "http://www.mendeley.com/documents/?uuid=ed4353f6-3a10-427d-b0da-19360d4da831" ] } ], "mendeley" : { "formattedCitation" : "(22)", "plainTextFormattedCitation" : "(22)" }, "properties" : { "formattedCitation" : "(\\uc0\\u8220{}WHO EMRO | Physical activity case studies | Health education and promotion,\\uc0\\u8221{} n.d.)", "plainCitation" : "(\u201cWHO EMRO | Physical activity case studies | Health education and promotion,\u201d n.d.)"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(22)</w:t>
      </w:r>
      <w:r w:rsidR="004B06CA" w:rsidRPr="0014495A">
        <w:rPr>
          <w:rStyle w:val="FootnoteReference"/>
          <w:rFonts w:ascii="Times New Roman" w:hAnsi="Times New Roman" w:cs="Times New Roman"/>
          <w:sz w:val="24"/>
          <w:szCs w:val="24"/>
        </w:rPr>
        <w:fldChar w:fldCharType="end"/>
      </w:r>
      <w:r w:rsidR="00DD171D" w:rsidRPr="0014495A">
        <w:rPr>
          <w:rFonts w:ascii="Times New Roman" w:hAnsi="Times New Roman" w:cs="Times New Roman"/>
          <w:sz w:val="24"/>
          <w:szCs w:val="24"/>
        </w:rPr>
        <w:t xml:space="preserve"> The</w:t>
      </w:r>
      <w:r w:rsidR="005C3F52" w:rsidRPr="0014495A">
        <w:rPr>
          <w:rFonts w:ascii="Times New Roman" w:hAnsi="Times New Roman" w:cs="Times New Roman"/>
          <w:sz w:val="24"/>
          <w:szCs w:val="24"/>
        </w:rPr>
        <w:t xml:space="preserve">re are several </w:t>
      </w:r>
      <w:r w:rsidR="00DD171D" w:rsidRPr="0014495A">
        <w:rPr>
          <w:rFonts w:ascii="Times New Roman" w:hAnsi="Times New Roman" w:cs="Times New Roman"/>
          <w:sz w:val="24"/>
          <w:szCs w:val="24"/>
        </w:rPr>
        <w:t xml:space="preserve">ethical issues surrounding health promotion and prevention of chronic diseases </w:t>
      </w:r>
      <w:r w:rsidR="005C3F52" w:rsidRPr="0014495A">
        <w:rPr>
          <w:rFonts w:ascii="Times New Roman" w:hAnsi="Times New Roman" w:cs="Times New Roman"/>
          <w:sz w:val="24"/>
          <w:szCs w:val="24"/>
        </w:rPr>
        <w:t xml:space="preserve">which concern the </w:t>
      </w:r>
      <w:r w:rsidR="00DD171D" w:rsidRPr="0014495A">
        <w:rPr>
          <w:rFonts w:ascii="Times New Roman" w:hAnsi="Times New Roman" w:cs="Times New Roman"/>
          <w:sz w:val="24"/>
          <w:szCs w:val="24"/>
        </w:rPr>
        <w:t>responsibilities of all</w:t>
      </w:r>
      <w:ins w:id="1" w:author="SHALINI" w:date="2018-10-08T12:07:00Z">
        <w:r w:rsidR="00DD171D" w:rsidRPr="0014495A">
          <w:rPr>
            <w:rFonts w:ascii="Times New Roman" w:hAnsi="Times New Roman" w:cs="Times New Roman"/>
            <w:sz w:val="24"/>
            <w:szCs w:val="24"/>
          </w:rPr>
          <w:t xml:space="preserve"> </w:t>
        </w:r>
      </w:ins>
      <w:r w:rsidR="00DD171D" w:rsidRPr="0014495A">
        <w:rPr>
          <w:rFonts w:ascii="Times New Roman" w:hAnsi="Times New Roman" w:cs="Times New Roman"/>
          <w:sz w:val="24"/>
          <w:szCs w:val="24"/>
        </w:rPr>
        <w:t xml:space="preserve">agents </w:t>
      </w:r>
      <w:r w:rsidR="005C3F52" w:rsidRPr="0014495A">
        <w:rPr>
          <w:rFonts w:ascii="Times New Roman" w:hAnsi="Times New Roman" w:cs="Times New Roman"/>
          <w:sz w:val="24"/>
          <w:szCs w:val="24"/>
        </w:rPr>
        <w:t xml:space="preserve">including, individuals, health workers, governments (at different levels) </w:t>
      </w:r>
      <w:r w:rsidR="00DD171D" w:rsidRPr="0014495A">
        <w:rPr>
          <w:rFonts w:ascii="Times New Roman" w:hAnsi="Times New Roman" w:cs="Times New Roman"/>
          <w:sz w:val="24"/>
          <w:szCs w:val="24"/>
        </w:rPr>
        <w:t>whose actions influence the health of others</w:t>
      </w:r>
      <w:r w:rsidR="00B0582F" w:rsidRPr="0014495A">
        <w:rPr>
          <w:rFonts w:ascii="Times New Roman" w:hAnsi="Times New Roman" w:cs="Times New Roman"/>
          <w:sz w:val="24"/>
          <w:szCs w:val="24"/>
        </w:rPr>
        <w:t>. Among other things, information regarding treatment choices, preventive measures and complication related with long term medications and surgeries hold the key to health and life for people in low and middle income countries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"2ZCIS4bz", "citationItems" : [ { "id" : "ITEM-1", "itemData" : { "DOI" : "10.1111/j.1365-2524.2010.00942.x", "ISSN" : "1365-2524", "abstract" : "Type 2 diabetes can be prevented by lifestyle changes such as sufficient level of physical activity. The number of persons at high risk of or diagnosed with type 2 diabetes is increasing all over the world. In order to prevent type 2 diabetes and develop exercise counselling, more studies on motivators and barriers to physical activity are needed. Thus, the aim of this qualitative study was to describe the motivators and barriers to physical activity among individuals with high risk of type 2 diabetes who participated in a substudy of the Finnish Diabetes Prevention Study in Oulu and to consider whether the motivators or barriers changed during the follow-up from 2003 to 2008. Questionnaires with open-ended questions were conducted twice: in the first follow-up in 2003 altogether 63 participants answered the questionnaire (n = 93), and in the second follow-up in 2008 altogether 71 participants answered the questionnaire (n = 82). Thus, response rate was 68% in 2003 and 87% in 2008. The study was conducted in the city of Oulu in Finland. Qualitative data were analysed by inductive content analysis using the QSR NVivo 8 software. The results of this study showed that motivators to physical activity included weight management, feelings of physical and mental well being. In addition, social relationships associated with exercise were also motivators. In conclusion, we present that regular counselling is important in order to promote exercise among older people, and that motivators to exercise are strengthened by positive experiences of exercise as one grows older.", "author" : [ { "dropping-particle" : "", "family" : "Korkiakangas", "given" : "Eveliina", "non-dropping-particle" : "", "parse-names" : false, "suffix" : "" }, { "dropping-particle" : "", "family" : "Taanila", "given" : "Anja M.", "non-dropping-particle" : "", "parse-names" : false, "suffix" : "" }, { "dropping-particle" : "", "family" : "Kein\u00e4nen-Kiukaanniemi", "given" : "Sirkka", "non-dropping-particle" : "", "parse-names" : false, "suffix" : "" } ], "container-title" : "Health &amp; Social Care in the Community", "id" : "ITEM-1", "issue" : "1", "issued" : { "date-parts" : [ [ "2011", "1" ] ] }, "language" : "eng", "page" : "15-22", "title" : "Motivation to physical activity among adults with high risk of type 2 diabetes who participated in the Oulu substudy of the Finnish Diabetes Prevention Study", "type" : "article-journal", "volume" : "19" }, "uris" : [ "http://www.mendeley.com/documents/?uuid=00502959-149c-475c-a5f6-f0affc3e442f", "http://zotero.org/users/4242526/items/D3QXUH5V" ] } ], "mendeley" : { "formattedCitation" : "(5)", "plainTextFormattedCitation" : "(5)" }, "properties" : { "formattedCitation" : "(Korkiakangas et al., 2011)", "plainCitation" : "(Korkiakangas et al., 2011)"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(5)</w:t>
      </w:r>
      <w:r w:rsidR="004B06CA" w:rsidRPr="0014495A">
        <w:rPr>
          <w:rStyle w:val="FootnoteReference"/>
          <w:rFonts w:ascii="Times New Roman" w:hAnsi="Times New Roman" w:cs="Times New Roman"/>
          <w:sz w:val="24"/>
          <w:szCs w:val="24"/>
        </w:rPr>
        <w:fldChar w:fldCharType="end"/>
      </w:r>
      <w:r w:rsidR="00A505B0" w:rsidRPr="0014495A">
        <w:rPr>
          <w:rFonts w:ascii="Times New Roman" w:hAnsi="Times New Roman" w:cs="Times New Roman"/>
          <w:sz w:val="24"/>
          <w:szCs w:val="24"/>
        </w:rPr>
        <w:t>.</w:t>
      </w:r>
    </w:p>
    <w:p w:rsidR="00DD171D" w:rsidRPr="0014495A" w:rsidRDefault="00DD171D"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It is imperative for health workers to take an active role in promoting physical activity and reduce the future burden of non</w:t>
      </w:r>
      <w:ins w:id="2" w:author="Malu Mohan" w:date="2018-10-07T21:55:00Z">
        <w:r w:rsidRPr="0014495A">
          <w:rPr>
            <w:rFonts w:ascii="Times New Roman" w:hAnsi="Times New Roman" w:cs="Times New Roman"/>
            <w:sz w:val="24"/>
            <w:szCs w:val="24"/>
          </w:rPr>
          <w:t>-</w:t>
        </w:r>
      </w:ins>
      <w:r w:rsidRPr="0014495A">
        <w:rPr>
          <w:rFonts w:ascii="Times New Roman" w:hAnsi="Times New Roman" w:cs="Times New Roman"/>
          <w:sz w:val="24"/>
          <w:szCs w:val="24"/>
        </w:rPr>
        <w:t xml:space="preserve">communicable disease in resource scarce countries like </w:t>
      </w:r>
      <w:r w:rsidR="0053104A" w:rsidRPr="0014495A">
        <w:rPr>
          <w:rFonts w:ascii="Times New Roman" w:hAnsi="Times New Roman" w:cs="Times New Roman"/>
          <w:sz w:val="24"/>
          <w:szCs w:val="24"/>
        </w:rPr>
        <w:t>India. Unfortunately</w:t>
      </w:r>
      <w:r w:rsidRPr="0014495A">
        <w:rPr>
          <w:rFonts w:ascii="Times New Roman" w:hAnsi="Times New Roman" w:cs="Times New Roman"/>
          <w:sz w:val="24"/>
          <w:szCs w:val="24"/>
        </w:rPr>
        <w:t xml:space="preserve">, studies show low levels of health professional advice to individuals which also differs by age, sex and socioeconomic </w:t>
      </w:r>
      <w:r w:rsidR="0053104A" w:rsidRPr="0014495A">
        <w:rPr>
          <w:rFonts w:ascii="Times New Roman" w:hAnsi="Times New Roman" w:cs="Times New Roman"/>
          <w:sz w:val="24"/>
          <w:szCs w:val="24"/>
        </w:rPr>
        <w:t>status. Various</w:t>
      </w:r>
      <w:r w:rsidRPr="0014495A">
        <w:rPr>
          <w:rFonts w:ascii="Times New Roman" w:hAnsi="Times New Roman" w:cs="Times New Roman"/>
          <w:sz w:val="24"/>
          <w:szCs w:val="24"/>
        </w:rPr>
        <w:t xml:space="preserve"> barriers to such practice have been documented, </w:t>
      </w:r>
      <w:r w:rsidR="0053104A" w:rsidRPr="0014495A">
        <w:rPr>
          <w:rFonts w:ascii="Times New Roman" w:hAnsi="Times New Roman" w:cs="Times New Roman"/>
          <w:sz w:val="24"/>
          <w:szCs w:val="24"/>
        </w:rPr>
        <w:t>like, knowledge</w:t>
      </w:r>
      <w:r w:rsidRPr="0014495A">
        <w:rPr>
          <w:rFonts w:ascii="Times New Roman" w:hAnsi="Times New Roman" w:cs="Times New Roman"/>
          <w:sz w:val="24"/>
          <w:szCs w:val="24"/>
        </w:rPr>
        <w:t>, time, primary focus on acute management rather than the preventive care, competing care demands, somewhat delayed clinical response to poor control, time constraint, inadequate resources and attitudinal issues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"by5LySKw", "citationItems" : [ { "id" : "ITEM-1", "itemData" : { "DOI" : "10.1016/j.pcd.2017.04.001", "ISSN" : "1751-9918, 1878-0210", "abstract" : "Aims\nThe aim of this study was to determine correlates of physical activity (PA) counseling by health providers of the Brazilian primary care delivery system, for hypertensive and diabetic subjects, as well as correlates of actual leisure-time PA of these subjects.\nMethods\nThis was a cross-sectional study conducted in random samples of 785 hypertensive and 822 diabetic subjects, in the State of Pernambuco, Brazil. Relationships between PA counseling and leisure-time PA and explanatory variables were sought through multiple logistic regressions.\nResults\nPA counseling had been received by 59.4% of the diabetic and 53.0% of the hypertensive subjects; around 30% of the diabetic and the hypertensive subjects declared having leisure-time PA. After adjustment, factors associated with PA counseling for diabetic subjects were: female gender, formal schooling, hypertension, obesity; for hypertensive subjects: being on a weight-loss diet, age between 60 and 74 and over 75. For both subject groups, leisure-time PA was more frequent when they lived in a medium-sized municipality, were female, aged between 60 and 75, and on a weight-loss diet.\nConclusion\nPA counseling appeared restricted to subjects with excess weight and/or cardiovascular risk factors when it should be directed to all subjects with hypertension or diabetes.", "author" : [ { "dropping-particle" : "", "family" : "Barbosa", "given" : "Jessyka Mary Vasconcelos", "non-dropping-particle" : "", "parse-names" : false, "suffix" : "" }, { "dropping-particle" : "de", "family" : "Souza", "given" : "Wayner Vieira", "non-dropping-particle" : "", "parse-names" : false, "suffix" : "" }, { "dropping-particle" : "", "family" : "Ferreira", "given" : "Renan Williams Marques", "non-dropping-particle" : "", "parse-names" : false, "suffix" : "" }, { "dropping-particle" : "de", "family" : "Carvalho", "given" : "Eduardo Maia Freese", "non-dropping-particle" : "", "parse-names" : false, "suffix" : "" }, { "dropping-particle" : "", "family" : "Cesse", "given" : "Eduarda Angela Pessoa", "non-dropping-particle" : "", "parse-names" : false, "suffix" : "" }, { "dropping-particle" : "", "family" : "Fontbonne", "given" : "Annick", "non-dropping-particle" : "", "parse-names" : false, "suffix" : "" } ], "container-title" : "Primary Care Diabetes", "id" : "ITEM-1", "issue" : "4", "issued" : { "date-parts" : [ [ "2017", "8" ] ] }, "language" : "English", "page" : "327-336", "title" : "Correlates of physical activity counseling by health providers to patients with diabetes and hypertension attended by the Family Health Strategy in the state of Pernambuco, Brazil", "type" : "article-journal", "volume" : "11" }, "uri" : [ "http://zotero.org/users/4242526/items/6HULPIY5" ], "uris" : [ "http://zotero.org/users/4242526/items/6HULPIY5", "http://www.mendeley.com/documents/?uuid=a907db80-2205-4cd0-83c2-7d38e5b7d21f" ] }, { "id" : "ITEM-2", "itemData" : { "abstract" : "This is a protocol for a Cochrane Review (Intervention). The objectives are as follows:The aim of this review is to assess the effects of interventions aimed at increasing the provision of physical activity...", "author" : [ { "dropping-particle" : "", "family" : "Hillier", "given" : "Leah M.", "non-dropping-particle" : "", "parse-names" : false, "suffix" : "" }, { "dropping-particle" : "", "family" : "Pendrith", "given" : "Ciara", "non-dropping-particle" : "", "parse-names" : false, "suffix" : "" }, { "dropping-particle" : "", "family" : "Propp", "given" : "Roni", "non-dropping-particle" : "", "parse-names" : false, "suffix" : "" }, { "dropping-particle" : "", "family" : "Keshavjee", "given" : "Leila", "non-dropping-particle" : "", "parse-names" : false, "suffix" : "" }, { "dropping-particle" : "", "family" : "Anderson", "given" : "Jesse", "non-dropping-particle" : "", "parse-names" : false, "suffix" : "" }, { "dropping-particle" : "", "family" : "Ivers", "given" : "Noah", "non-dropping-particle" : "", "parse-names" : false, "suffix" : "" } ], "container-title" : "The Cochrane Library", "id" : "ITEM-2", "issued" : { "date-parts" : [ [ "2017", "3" ] ] }, "language" : "en", "publisher" : "John Wiley &amp; Sons, Ltd", "title" : "Increasing the provision of physical activity advice by healthcare professionals", "type" : "chapter" }, "uri" : [ "http://zotero.org/users/4242526/items/2EYHXWBS" ], "uris" : [ "http://zotero.org/users/4242526/items/2EYHXWBS", "http://www.mendeley.com/documents/?uuid=59469b0e-9ff8-4a3d-865c-245727a72f92" ] }, { "id" : "ITEM-3", "itemData" : { "DOI" : "10.1186/1471-2296-14-128", "ISSN" : "1471-2296", "abstract" : "Physical activity on prescription (PAP) is a successful intervention for increasing physical activity among patients with a sedentary lifestyle. The method seems to be sparsely used by general practitioners (GPs) and there is limited information about GPs\u2019 attitudes to counselling using PAP as a tool. The aim of the study was to explore and understand the meaning of prescribing physical activity from the general practitioner\u2019s perspective.", "author" : [ { "dropping-particle" : "", "family" : "Persson", "given" : "Gerthi", "non-dropping-particle" : "", "parse-names" : false, "suffix" : "" }, { "dropping-particle" : "", "family" : "Brorsson", "given" : "Annika", "non-dropping-particle" : "", "parse-names" : false, "suffix" : "" }, { "dropping-particle" : "", "family" : "Ekvall Hansson", "given" : "Eva", "non-dropping-particle" : "", "parse-names" : false, "suffix" : "" }, { "dropping-particle" : "", "family" : "Troein", "given" : "Margareta", "non-dropping-particle" : "", "parse-names" : false, "suffix" : "" }, { "dropping-particle" : "", "family" : "Strandberg", "given" : "Eva Lena", "non-dropping-particle" : "", "parse-names" : false, "suffix" : "" } ], "container-title" : "BMC Family Practice", "id" : "ITEM-3", "issued" : { "date-parts" : [ [ "2013", "8" ] ] }, "page" : "128", "title" : "Physical activity on prescription (PAP) from the general practitioner\u2019s perspective \u2013 a qualitative study", "type" : "article-journal", "volume" : "14" }, "uris" : [ "http://www.mendeley.com/documents/?uuid=ece25cc7-92bd-4c5b-856a-cae31ba95e8d", "http://zotero.org/users/4242526/items/UZSPX9XI" ] } ], "mendeley" : { "formattedCitation" : "(3,23,24)", "plainTextFormattedCitation" : "(3,23,24)" }, "properties" : { "formattedCitation" : "(Barbosa et al., 2017; Hillier et al., 2017; Persson et al., 2013)", "plainCitation" : "(Barbosa et al., 2017; Hillier et al., 2017; Persson et al., 2013)"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(3,23,24)</w:t>
      </w:r>
      <w:r w:rsidR="004B06CA" w:rsidRPr="0014495A">
        <w:rPr>
          <w:rStyle w:val="FootnoteReference"/>
          <w:rFonts w:ascii="Times New Roman" w:hAnsi="Times New Roman" w:cs="Times New Roman"/>
          <w:sz w:val="24"/>
          <w:szCs w:val="24"/>
        </w:rPr>
        <w:fldChar w:fldCharType="end"/>
      </w:r>
      <w:r w:rsidRPr="0014495A">
        <w:rPr>
          <w:rFonts w:ascii="Times New Roman" w:hAnsi="Times New Roman" w:cs="Times New Roman"/>
          <w:sz w:val="24"/>
          <w:szCs w:val="24"/>
        </w:rPr>
        <w:t>. “Physicians have an ethical (and perhaps medical–legal) obligation to inform patients of the dangers of inactivity and promote PA to their patients in the clinical setting”</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"lVjOfz8u", "citationItems" : [ { "id" : "ITEM-1", "itemData" : { "DOI" : "10.1016/j.pcad.2014.10.003", "ISSN" : "1873-1740", "abstract" : "The time has come for healthcare systems to take an active role in the promotion of physical activity (PA). The connection between PA and health has been clearly established and exercise should be viewed as a cost effective medication that is universally prescribed as a first line treatment for virtually every chronic disease. While there are potential risks associated with exercise, these can be minimized with a proper approach and are far outweighed by the benefits. Key to promoting PA in the clinical setting is the use of a PA Vital Sign in which every patient's exercise habits are assessed and recorded in their medical record. Those not meeting the recommended 150min per week of moderate intensity PA should be encouraged to increase their PA levels with a proper exercise prescription. We can improve compliance by assessing our patient's barriers to being more active and employing new and evolving technology like accelerometers and smart phones applications, along with various websites and programs that have proven efficacy.", "author" : [ { "dropping-particle" : "", "family" : "Sallis", "given" : "Robert", "non-dropping-particle" : "", "parse-names" : false, "suffix" : "" }, { "dropping-particle" : "", "family" : "Franklin", "given" : "Barry", "non-dropping-particle" : "", "parse-names" : false, "suffix" : "" }, { "dropping-particle" : "", "family" : "Joy", "given" : "Liz", "non-dropping-particle" : "", "parse-names" : false, "suffix" : "" }, { "dropping-particle" : "", "family" : "Ross", "given" : "Robert", "non-dropping-particle" : "", "parse-names" : false, "suffix" : "" }, { "dropping-particle" : "", "family" : "Sabgir", "given" : "David", "non-dropping-particle" : "", "parse-names" : false, "suffix" : "" }, { "dropping-particle" : "", "family" : "Stone", "given" : "James", "non-dropping-particle" : "", "parse-names" : false, "suffix" : "" } ], "container-title" : "Progress in Cardiovascular Diseases", "id" : "ITEM-1", "issue" : "4", "issued" : { "date-parts" : [ [ "2015", "2" ] ] }, "language" : "eng", "page" : "375-386", "title" : "Strategies for promoting physical activity in clinical practice", "type" : "article-journal", "volume" : "57" }, "uri" : [ "http://zotero.org/users/4242526/items/VQ8S4QZP" ], "uris" : [ "http://zotero.org/users/4242526/items/VQ8S4QZP", "http://www.mendeley.com/documents/?uuid=1bf48dcb-b8dd-44b0-9934-e972d38b8271" ] } ], "mendeley" : { "formattedCitation" : "(25)", "plainTextFormattedCitation" : "(25)" }, "properties" : { "formattedCitation" : "(Sallis et al., 2015)", "plainCitation" : "(Sallis et al., 2015)"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(25)</w:t>
      </w:r>
      <w:r w:rsidR="004B06CA" w:rsidRPr="0014495A">
        <w:rPr>
          <w:rStyle w:val="FootnoteReference"/>
          <w:rFonts w:ascii="Times New Roman" w:hAnsi="Times New Roman" w:cs="Times New Roman"/>
          <w:sz w:val="24"/>
          <w:szCs w:val="24"/>
        </w:rPr>
        <w:fldChar w:fldCharType="end"/>
      </w:r>
      <w:r w:rsidRPr="0014495A">
        <w:rPr>
          <w:rFonts w:ascii="Times New Roman" w:hAnsi="Times New Roman" w:cs="Times New Roman"/>
          <w:sz w:val="24"/>
          <w:szCs w:val="24"/>
        </w:rPr>
        <w:t xml:space="preserve">. </w:t>
      </w:r>
    </w:p>
    <w:p w:rsidR="005D5F20" w:rsidRPr="0014495A" w:rsidRDefault="00DD171D"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Kerala recorded the highest prevalence of diabetes in the country in 2016(19%)</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"WGFlrIKv", "citationItems" : [ { "id" : "ITEM-1", "itemData" : { "author" : [ { "dropping-particle" : "", "family" : "ICMR", "given" : "", "non-dropping-particle" : "", "parse-names" : false, "suffix" : "" }, { "dropping-particle" : "", "family" : "PHFI", "given" : "", "non-dropping-particle" : "", "parse-names" : false, "suffix" : "" }, { "dropping-particle" : "", "family" : "IHME", "given" : "", "non-dropping-particle" : "", "parse-names" : false, "suffix" : "" } ], "id" : "ITEM-1", "issued" : { "date-parts" : [ [ "2017" ] ] }, "publisher-place" : "New Delhi, India", "title" : "India: Health of the Nation\u2019s States The India State-Level Disease Burden Initiative", "type" : "report" }, "uri" : [ "http://zotero.org/users/4242526/items/A6Y7Z53G" ], "uris" : [ "http://zotero.org/users/4242526/items/A6Y7Z53G", "http://www.mendeley.com/documents/?uuid=c351e664-c782-46e0-891f-0f4338b702d7" ] } ], "mendeley" : { "formattedCitation" : "(26)", "plainTextFormattedCitation" : "(26)" }, "properties" : { "formattedCitation" : "(ICMR, PHFI, &amp; IHME, 2017)", "plainCitation" : "(ICMR, PHFI, &amp; IHME, 2017)"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(26)</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w:t>
      </w:r>
      <w:r w:rsidR="009A1D77" w:rsidRPr="0014495A">
        <w:rPr>
          <w:rFonts w:ascii="Times New Roman" w:hAnsi="Times New Roman" w:cs="Times New Roman"/>
          <w:sz w:val="24"/>
          <w:szCs w:val="24"/>
        </w:rPr>
        <w:t xml:space="preserve"> </w:t>
      </w:r>
      <w:r w:rsidR="0053104A" w:rsidRPr="0014495A">
        <w:rPr>
          <w:rFonts w:ascii="Times New Roman" w:hAnsi="Times New Roman" w:cs="Times New Roman"/>
          <w:sz w:val="24"/>
          <w:szCs w:val="24"/>
        </w:rPr>
        <w:t>and</w:t>
      </w:r>
      <w:r w:rsidR="005D5F20" w:rsidRPr="0014495A">
        <w:rPr>
          <w:rFonts w:ascii="Times New Roman" w:hAnsi="Times New Roman" w:cs="Times New Roman"/>
          <w:sz w:val="24"/>
          <w:szCs w:val="24"/>
        </w:rPr>
        <w:t xml:space="preserve"> is expected to double by 2030. This </w:t>
      </w:r>
      <w:r w:rsidRPr="0014495A">
        <w:rPr>
          <w:rFonts w:ascii="Times New Roman" w:hAnsi="Times New Roman" w:cs="Times New Roman"/>
          <w:sz w:val="24"/>
          <w:szCs w:val="24"/>
        </w:rPr>
        <w:t>could lead to health system crisis in the state</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"sHmMVD5F", "citationItems" : [ { "id" : "ITEM-1", "itemData" : { "ISSN" : "0971-5916", "abstract" : "BACKGROUND &amp; OBJECTIVES: Kerala State is a harbinger of what will happen in future to the rest of India in chronic non-communicable diseases (NCD). We assessed: (i) the burden of NCD risk factors; (ii) estimated the relations of behavioural risk factors to socio-demographic correlates, anthropometric risk factors with behavioural risk factors; (iii) evaluated if socio-demographic, behavioural and anthropometric risk factors predicted biochemical risk factors; and (iv) estimated awareness, treatment and adequacy of control of hypertension and diabetes, in Kerala state.\nMETHODS: A total of 7449 individuals (51% women) stratified by age group, sex and place of residence were selected and information on behavioural risk factors; tobacco use, diet, physical activity, alcohol use, measured anthropometry, blood pressure was collected. Fasting blood samples were analysed for blood glucose, total cholesterol, high density lipoprotein cholesterol and triglycerides in a sample subset.Using multiple logistic regression models the associations between socio-demographic and anthropometric variables with biochemical risk factors were estimated.\nRESULTS: The burden of NCD risk factors was high in our sample. Prevalence of behavioural and each of the biochemical risk factors increased with age, adjusting for other factors including sex and the place of residence. The odds ratios relating anthropometric variables to biochemical variables were modest, suggesting that anthropometric variables may not be useful surrogates for biochemical risk factors for population screening purposes.\nINTERPRETATION &amp; CONCLUSIONS: In this large study of community-based sample in Kerala, high burden of NCD risk factors was observed, comparable to that in the United States. These data may serve to propel multisectoral efforts to lower the community burden of NCD risk factors in India in general, and in Kerala, in particular.", "author" : [ { "dropping-particle" : "", "family" : "Thankappan", "given" : "K. R.", "non-dropping-particle" : "", "parse-names" : false, "suffix" : "" }, { "dropping-particle" : "", "family" : "Shah", "given" : "Bela", "non-dropping-particle" : "", "parse-names" : false, "suffix" : "" }, { "dropping-particle" : "", "family" : "Mathur", "given" : "Prashant", "non-dropping-particle" : "", "parse-names" : false, "suffix" : "" }, { "dropping-particle" : "", "family" : "Sarma", "given" : "P. S.", "non-dropping-particle" : "", "parse-names" : false, "suffix" : "" }, { "dropping-particle" : "", "family" : "Srinivas", "given" : "G.", "non-dropping-particle" : "", "parse-names" : false, "suffix" : "" }, { "dropping-particle" : "", "family" : "Mini", "given" : "G. K.", "non-dropping-particle" : "", "parse-names" : false, "suffix" : "" }, { "dropping-particle" : "", "family" : "Daivadanam", "given" : "Meena", "non-dropping-particle" : "", "parse-names" : false, "suffix" : "" }, { "dropping-particle" : "", "family" : "Soman", "given" : "Biju", "non-dropping-particle" : "", "parse-names" : false, "suffix" : "" }, { "dropping-particle" : "", "family" : "Vasan", "given" : "Ramachandran S.", "non-dropping-particle" : "", "parse-names" : false, "suffix" : "" } ], "container-title" : "The Indian Journal of Medical Research", "id" : "ITEM-1", "issued" : { "date-parts" : [ [ "2010", "1" ] ] }, "language" : "eng", "page" : "53-63", "title" : "Risk factor profile for chronic non-communicable diseases: results of a community-based study in Kerala, India", "type" : "article-journal", "volume" : "131" }, "uri" : [ "http://zotero.org/users/4242526/items/BH92HBMG" ], "uris" : [ "http://zotero.org/users/4242526/items/BH92HBMG", "http://www.mendeley.com/documents/?uuid=b28f39a0-3f00-48be-9528-dc84d2556607" ] } ], "mendeley" : { "formattedCitation" : "(27)", "plainTextFormattedCitation" : "(27)" }, "properties" : { "formattedCitation" : "(Thankappan et al., 2010)", "plainCitation" : "(Thankappan et al., 2010)"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(27)</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.The n</w:t>
      </w:r>
      <w:r w:rsidRPr="0014495A">
        <w:rPr>
          <w:rFonts w:ascii="Times New Roman" w:hAnsi="Times New Roman" w:cs="Times New Roman"/>
          <w:sz w:val="24"/>
          <w:szCs w:val="24"/>
        </w:rPr>
        <w:t>ational programme provides for a comprehensive structure and training to health providers for health communication regarding benefits of physical activity and threat</w:t>
      </w:r>
      <w:r w:rsidR="005D5F20" w:rsidRPr="0014495A">
        <w:rPr>
          <w:rFonts w:ascii="Times New Roman" w:hAnsi="Times New Roman" w:cs="Times New Roman"/>
          <w:sz w:val="24"/>
          <w:szCs w:val="24"/>
        </w:rPr>
        <w:t xml:space="preserve">s of a sedentary life style. </w:t>
      </w:r>
      <w:r w:rsidRPr="0014495A">
        <w:rPr>
          <w:rFonts w:ascii="Times New Roman" w:hAnsi="Times New Roman" w:cs="Times New Roman"/>
          <w:sz w:val="24"/>
          <w:szCs w:val="24"/>
        </w:rPr>
        <w:t xml:space="preserve">There is enough evidence to show that physical activity advice by providers is a motivation for most patients yet in a country like India, providers still rely on medicines and insulin as the </w:t>
      </w:r>
      <w:proofErr w:type="gramStart"/>
      <w:r w:rsidRPr="0014495A">
        <w:rPr>
          <w:rFonts w:ascii="Times New Roman" w:hAnsi="Times New Roman" w:cs="Times New Roman"/>
          <w:sz w:val="24"/>
          <w:szCs w:val="24"/>
        </w:rPr>
        <w:t>first tier</w:t>
      </w:r>
      <w:proofErr w:type="gramEnd"/>
      <w:r w:rsidRPr="0014495A">
        <w:rPr>
          <w:rFonts w:ascii="Times New Roman" w:hAnsi="Times New Roman" w:cs="Times New Roman"/>
          <w:sz w:val="24"/>
          <w:szCs w:val="24"/>
        </w:rPr>
        <w:t xml:space="preserve"> management for diabetes.</w:t>
      </w:r>
      <w:r w:rsidR="00712AF6" w:rsidRPr="0014495A">
        <w:rPr>
          <w:rFonts w:ascii="Times New Roman" w:hAnsi="Times New Roman" w:cs="Times New Roman"/>
          <w:sz w:val="24"/>
          <w:szCs w:val="24"/>
        </w:rPr>
        <w:t xml:space="preserve"> </w:t>
      </w:r>
      <w:r w:rsidRPr="0014495A">
        <w:rPr>
          <w:rFonts w:ascii="Times New Roman" w:hAnsi="Times New Roman" w:cs="Times New Roman"/>
          <w:sz w:val="24"/>
          <w:szCs w:val="24"/>
        </w:rPr>
        <w:t xml:space="preserve">In low resource countries, this strategy could </w:t>
      </w:r>
      <w:r w:rsidR="005D5F20" w:rsidRPr="0014495A">
        <w:rPr>
          <w:rFonts w:ascii="Times New Roman" w:hAnsi="Times New Roman" w:cs="Times New Roman"/>
          <w:sz w:val="24"/>
          <w:szCs w:val="24"/>
        </w:rPr>
        <w:t xml:space="preserve">lead to </w:t>
      </w:r>
      <w:r w:rsidR="00166519" w:rsidRPr="0014495A">
        <w:rPr>
          <w:rFonts w:ascii="Times New Roman" w:hAnsi="Times New Roman" w:cs="Times New Roman"/>
          <w:sz w:val="24"/>
          <w:szCs w:val="24"/>
        </w:rPr>
        <w:t xml:space="preserve">improved </w:t>
      </w:r>
      <w:proofErr w:type="spellStart"/>
      <w:r w:rsidR="00166519" w:rsidRPr="0014495A">
        <w:rPr>
          <w:rFonts w:ascii="Times New Roman" w:hAnsi="Times New Roman" w:cs="Times New Roman"/>
          <w:sz w:val="24"/>
          <w:szCs w:val="24"/>
        </w:rPr>
        <w:t>glycemic</w:t>
      </w:r>
      <w:proofErr w:type="spellEnd"/>
      <w:r w:rsidR="00166519" w:rsidRPr="0014495A">
        <w:rPr>
          <w:rFonts w:ascii="Times New Roman" w:hAnsi="Times New Roman" w:cs="Times New Roman"/>
          <w:sz w:val="24"/>
          <w:szCs w:val="24"/>
        </w:rPr>
        <w:t xml:space="preserve"> </w:t>
      </w:r>
      <w:r w:rsidR="00E56916" w:rsidRPr="0014495A">
        <w:rPr>
          <w:rFonts w:ascii="Times New Roman" w:hAnsi="Times New Roman" w:cs="Times New Roman"/>
          <w:sz w:val="24"/>
          <w:szCs w:val="24"/>
        </w:rPr>
        <w:t>control, bring</w:t>
      </w:r>
      <w:r w:rsidR="005D5F20" w:rsidRPr="0014495A">
        <w:rPr>
          <w:rFonts w:ascii="Times New Roman" w:hAnsi="Times New Roman" w:cs="Times New Roman"/>
          <w:sz w:val="24"/>
          <w:szCs w:val="24"/>
        </w:rPr>
        <w:t xml:space="preserve"> down the </w:t>
      </w:r>
      <w:r w:rsidRPr="0014495A">
        <w:rPr>
          <w:rFonts w:ascii="Times New Roman" w:hAnsi="Times New Roman" w:cs="Times New Roman"/>
          <w:sz w:val="24"/>
          <w:szCs w:val="24"/>
        </w:rPr>
        <w:t xml:space="preserve">burden of chronic diseases, increase life expectancy and quality of life of the population </w:t>
      </w:r>
      <w:r w:rsidR="0053104A" w:rsidRPr="0014495A">
        <w:rPr>
          <w:rFonts w:ascii="Times New Roman" w:hAnsi="Times New Roman" w:cs="Times New Roman"/>
          <w:sz w:val="24"/>
          <w:szCs w:val="24"/>
        </w:rPr>
        <w:t>b</w:t>
      </w:r>
      <w:r w:rsidRPr="0014495A">
        <w:rPr>
          <w:rFonts w:ascii="Times New Roman" w:hAnsi="Times New Roman" w:cs="Times New Roman"/>
          <w:sz w:val="24"/>
          <w:szCs w:val="24"/>
        </w:rPr>
        <w:t xml:space="preserve">y avoiding side-effects and complications of </w:t>
      </w:r>
      <w:proofErr w:type="gramStart"/>
      <w:r w:rsidRPr="0014495A">
        <w:rPr>
          <w:rFonts w:ascii="Times New Roman" w:hAnsi="Times New Roman" w:cs="Times New Roman"/>
          <w:sz w:val="24"/>
          <w:szCs w:val="24"/>
        </w:rPr>
        <w:lastRenderedPageBreak/>
        <w:t>long term</w:t>
      </w:r>
      <w:proofErr w:type="gramEnd"/>
      <w:r w:rsidRPr="0014495A">
        <w:rPr>
          <w:rFonts w:ascii="Times New Roman" w:hAnsi="Times New Roman" w:cs="Times New Roman"/>
          <w:sz w:val="24"/>
          <w:szCs w:val="24"/>
        </w:rPr>
        <w:t xml:space="preserve"> use of medication and thereby bringing down cost of care to patients </w:t>
      </w:r>
      <w:r w:rsidR="0053104A" w:rsidRPr="0014495A">
        <w:rPr>
          <w:rFonts w:ascii="Times New Roman" w:hAnsi="Times New Roman" w:cs="Times New Roman"/>
          <w:sz w:val="24"/>
          <w:szCs w:val="24"/>
        </w:rPr>
        <w:t>and therefore bringing down the cost of care to the country health resources</w:t>
      </w:r>
      <w:r w:rsidR="005D5F20" w:rsidRPr="0014495A">
        <w:rPr>
          <w:rFonts w:ascii="Times New Roman" w:hAnsi="Times New Roman" w:cs="Times New Roman"/>
          <w:sz w:val="24"/>
          <w:szCs w:val="24"/>
        </w:rPr>
        <w:t>.</w:t>
      </w:r>
    </w:p>
    <w:p w:rsidR="00FA3A87" w:rsidRPr="0014495A" w:rsidRDefault="00712AF6"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 xml:space="preserve">Our </w:t>
      </w:r>
      <w:r w:rsidR="005D5F20" w:rsidRPr="0014495A">
        <w:rPr>
          <w:rFonts w:ascii="Times New Roman" w:hAnsi="Times New Roman" w:cs="Times New Roman"/>
          <w:sz w:val="24"/>
          <w:szCs w:val="24"/>
        </w:rPr>
        <w:t>analysis shows that in 2016</w:t>
      </w:r>
      <w:r w:rsidR="00E56916" w:rsidRPr="0014495A">
        <w:rPr>
          <w:rFonts w:ascii="Times New Roman" w:hAnsi="Times New Roman" w:cs="Times New Roman"/>
          <w:sz w:val="24"/>
          <w:szCs w:val="24"/>
        </w:rPr>
        <w:t>, only</w:t>
      </w:r>
      <w:r w:rsidR="005D5F20" w:rsidRPr="0014495A">
        <w:rPr>
          <w:rFonts w:ascii="Times New Roman" w:hAnsi="Times New Roman" w:cs="Times New Roman"/>
          <w:sz w:val="24"/>
          <w:szCs w:val="24"/>
        </w:rPr>
        <w:t xml:space="preserve"> 27.8% of adults living with diabetes had been told by a health care professional to start or increase their exercise in the past 12 months. </w:t>
      </w:r>
      <w:r w:rsidR="00E50259" w:rsidRPr="0014495A">
        <w:rPr>
          <w:rFonts w:ascii="Times New Roman" w:hAnsi="Times New Roman" w:cs="Times New Roman"/>
          <w:sz w:val="24"/>
          <w:szCs w:val="24"/>
        </w:rPr>
        <w:t>Among all</w:t>
      </w:r>
      <w:r w:rsidR="005D5F20" w:rsidRPr="0014495A">
        <w:rPr>
          <w:rFonts w:ascii="Times New Roman" w:hAnsi="Times New Roman" w:cs="Times New Roman"/>
          <w:sz w:val="24"/>
          <w:szCs w:val="24"/>
        </w:rPr>
        <w:t xml:space="preserve"> adults who participated in the study, only 16.9% had been given such advice. Among adults reporting low levels of exercise, only 19% had been advised to increase t</w:t>
      </w:r>
      <w:r w:rsidR="00E50259" w:rsidRPr="0014495A">
        <w:rPr>
          <w:rFonts w:ascii="Times New Roman" w:hAnsi="Times New Roman" w:cs="Times New Roman"/>
          <w:sz w:val="24"/>
          <w:szCs w:val="24"/>
        </w:rPr>
        <w:t xml:space="preserve">heir physical activity levels. </w:t>
      </w:r>
      <w:r w:rsidR="005D5F20" w:rsidRPr="0014495A">
        <w:rPr>
          <w:rFonts w:ascii="Times New Roman" w:hAnsi="Times New Roman" w:cs="Times New Roman"/>
          <w:sz w:val="24"/>
          <w:szCs w:val="24"/>
        </w:rPr>
        <w:t>Only 21% of overweight and obese adults were advised to increase their physical activity levels.</w:t>
      </w:r>
      <w:r w:rsidR="00487B9A" w:rsidRPr="0014495A">
        <w:rPr>
          <w:rFonts w:ascii="Times New Roman" w:hAnsi="Times New Roman" w:cs="Times New Roman"/>
          <w:sz w:val="24"/>
          <w:szCs w:val="24"/>
        </w:rPr>
        <w:t xml:space="preserve"> </w:t>
      </w:r>
    </w:p>
    <w:p w:rsidR="000326EA" w:rsidRPr="0014495A" w:rsidRDefault="00E55032"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The patients are</w:t>
      </w:r>
      <w:r w:rsidR="00FA3A87" w:rsidRPr="0014495A">
        <w:rPr>
          <w:rFonts w:ascii="Times New Roman" w:hAnsi="Times New Roman" w:cs="Times New Roman"/>
          <w:sz w:val="24"/>
          <w:szCs w:val="24"/>
        </w:rPr>
        <w:t xml:space="preserve"> clearly</w:t>
      </w:r>
      <w:r w:rsidRPr="0014495A">
        <w:rPr>
          <w:rFonts w:ascii="Times New Roman" w:hAnsi="Times New Roman" w:cs="Times New Roman"/>
          <w:sz w:val="24"/>
          <w:szCs w:val="24"/>
        </w:rPr>
        <w:t xml:space="preserve"> not a part of the active decision making in which they are informed about the various choices they have</w:t>
      </w:r>
      <w:r w:rsidR="00FA3A87" w:rsidRPr="0014495A">
        <w:rPr>
          <w:rFonts w:ascii="Times New Roman" w:hAnsi="Times New Roman" w:cs="Times New Roman"/>
          <w:sz w:val="24"/>
          <w:szCs w:val="24"/>
        </w:rPr>
        <w:t xml:space="preserve"> for disease prevention or treatment and </w:t>
      </w:r>
      <w:proofErr w:type="gramStart"/>
      <w:r w:rsidR="00FA3A87" w:rsidRPr="0014495A">
        <w:rPr>
          <w:rFonts w:ascii="Times New Roman" w:hAnsi="Times New Roman" w:cs="Times New Roman"/>
          <w:sz w:val="24"/>
          <w:szCs w:val="24"/>
        </w:rPr>
        <w:t>long term</w:t>
      </w:r>
      <w:proofErr w:type="gramEnd"/>
      <w:r w:rsidR="00FA3A87" w:rsidRPr="0014495A">
        <w:rPr>
          <w:rFonts w:ascii="Times New Roman" w:hAnsi="Times New Roman" w:cs="Times New Roman"/>
          <w:sz w:val="24"/>
          <w:szCs w:val="24"/>
        </w:rPr>
        <w:t xml:space="preserve"> management</w:t>
      </w:r>
      <w:r w:rsidRPr="0014495A">
        <w:rPr>
          <w:rFonts w:ascii="Times New Roman" w:hAnsi="Times New Roman" w:cs="Times New Roman"/>
          <w:sz w:val="24"/>
          <w:szCs w:val="24"/>
        </w:rPr>
        <w:t>. Instead these patients who consider healthcare professionals as figures of authority are put on medications and insulin which result in multiple complications and consequences thereof ranging from economic to physical and social cost.</w:t>
      </w:r>
      <w:r w:rsidR="00FA3A87" w:rsidRPr="0014495A">
        <w:rPr>
          <w:rFonts w:ascii="Times New Roman" w:hAnsi="Times New Roman" w:cs="Times New Roman"/>
          <w:sz w:val="24"/>
          <w:szCs w:val="24"/>
        </w:rPr>
        <w:t xml:space="preserve"> Advice and prescribed medicines from physicians are seen by many as the ultimate source of and resource for healthier lives. Physical activity must be a part of this, in the form of opportunistic advice or encouragement, as well as more profound and committing written “prescriptions</w:t>
      </w:r>
      <w:r w:rsidR="004B06CA" w:rsidRPr="0014495A">
        <w:rPr>
          <w:rStyle w:val="FootnoteReference"/>
          <w:rFonts w:ascii="Times New Roman" w:hAnsi="Times New Roman" w:cs="Times New Roman"/>
          <w:sz w:val="24"/>
          <w:szCs w:val="24"/>
        </w:rPr>
        <w:fldChar w:fldCharType="begin" w:fldLock="1"/>
      </w:r>
      <w:r w:rsidR="00956BB4" w:rsidRPr="0014495A">
        <w:rPr>
          <w:rFonts w:ascii="Times New Roman" w:hAnsi="Times New Roman" w:cs="Times New Roman"/>
          <w:sz w:val="24"/>
          <w:szCs w:val="24"/>
        </w:rPr>
        <w:instrText>ADDIN CSL_CITATION { "citationID" : "WSGFIcRa", "citationItems" : [ { "id" : "ITEM-1", "itemData" : { "id" : "ITEM-1", "issued" : { "date-parts" : [ [ "0" ] ] }, "title" : "WHO EMRO | Physical activity case studies | Health education and promotion", "type" : "webpage" }, "uris" : [ "http://www.mendeley.com/documents/?uuid=ed4353f6-3a10-427d-b0da-19360d4da831", "http://zotero.org/users/4242526/items/DSHMMH2N", "http://www.mendeley.com/documents/?uuid=bfa9966f-e269-4eaa-9314-fc71d5b0c9dd", "http://www.mendeley.com/documents/?uuid=1b1fe22b-b355-4893-9695-d2e0665b489b", "http://www.mendeley.com/documents/?uuid=2b4733e2-06e4-4c74-aae3-a3d12e3c9999", "http://www.mendeley.com/documents/?uuid=e0ec378c-5a16-484c-8268-42e91d13b9e9", "http://www.mendeley.com/documents/?uuid=0e31805b-5b29-4caa-93e9-3014e977bdb3", "http://www.mendeley.com/documents/?uuid=db81d468-b97c-4171-8b84-11c882100255", "http://www.mendeley.com/documents/?uuid=687df090-9247-4f7d-9d2f-8c6827c9cd28" ] } ], "mendeley" : { "formattedCitation" : "(22)", "plainTextFormattedCitation" : "(22)" }, "properties" : { "formattedCitation" : "(\\uc0\\u8220{}WHO EMRO | Physical activity case studies | Health education and promotion,\\uc0\\u8221{} n.d.)", "plainCitation" : "(\u201cWHO EMRO | Physical activity case studies | Health education and promotion,\u201d n.d.)" }, "schema" : "https://github.com/citation-style-language/schema/raw/master/csl-citation.json" }</w:instrText>
      </w:r>
      <w:r w:rsidR="004B06CA" w:rsidRPr="0014495A">
        <w:rPr>
          <w:rStyle w:val="FootnoteReference"/>
          <w:rFonts w:ascii="Times New Roman" w:hAnsi="Times New Roman" w:cs="Times New Roman"/>
          <w:sz w:val="24"/>
          <w:szCs w:val="24"/>
        </w:rPr>
        <w:fldChar w:fldCharType="separate"/>
      </w:r>
      <w:r w:rsidR="00956BB4" w:rsidRPr="0014495A">
        <w:rPr>
          <w:rFonts w:ascii="Times New Roman" w:hAnsi="Times New Roman" w:cs="Times New Roman"/>
          <w:noProof/>
          <w:sz w:val="24"/>
          <w:szCs w:val="24"/>
        </w:rPr>
        <w:t>(22)</w:t>
      </w:r>
      <w:r w:rsidR="004B06CA" w:rsidRPr="0014495A">
        <w:rPr>
          <w:rStyle w:val="FootnoteReference"/>
          <w:rFonts w:ascii="Times New Roman" w:hAnsi="Times New Roman" w:cs="Times New Roman"/>
          <w:sz w:val="24"/>
          <w:szCs w:val="24"/>
        </w:rPr>
        <w:fldChar w:fldCharType="end"/>
      </w:r>
      <w:r w:rsidR="00E50259" w:rsidRPr="0014495A">
        <w:rPr>
          <w:rFonts w:ascii="Times New Roman" w:hAnsi="Times New Roman" w:cs="Times New Roman"/>
          <w:sz w:val="24"/>
          <w:szCs w:val="24"/>
        </w:rPr>
        <w:t xml:space="preserve">. </w:t>
      </w:r>
      <w:r w:rsidR="00DD171D" w:rsidRPr="0014495A">
        <w:rPr>
          <w:rFonts w:ascii="Times New Roman" w:hAnsi="Times New Roman" w:cs="Times New Roman"/>
          <w:sz w:val="24"/>
          <w:szCs w:val="24"/>
        </w:rPr>
        <w:t xml:space="preserve">Hence, by not providing regular advice regarding physical activity to diabetic patients, the physicians are not only denying the patients their right to correct information that will facilitate informed decision making, but also violating one of the fundamental tenets of the ethical code - “doing good” to ones’ patients and lead to maleficence in practice and violation of human rights. Health care professionals are morally responsible for giving preventive advice </w:t>
      </w:r>
      <w:r w:rsidR="0053104A" w:rsidRPr="0014495A">
        <w:rPr>
          <w:rFonts w:ascii="Times New Roman" w:hAnsi="Times New Roman" w:cs="Times New Roman"/>
          <w:sz w:val="24"/>
          <w:szCs w:val="24"/>
        </w:rPr>
        <w:t xml:space="preserve">(physical activity and diet modification) </w:t>
      </w:r>
      <w:r w:rsidR="00DD171D" w:rsidRPr="0014495A">
        <w:rPr>
          <w:rFonts w:ascii="Times New Roman" w:hAnsi="Times New Roman" w:cs="Times New Roman"/>
          <w:sz w:val="24"/>
          <w:szCs w:val="24"/>
        </w:rPr>
        <w:t>and those who do not</w:t>
      </w:r>
      <w:r w:rsidR="00FA3A87" w:rsidRPr="0014495A">
        <w:rPr>
          <w:rFonts w:ascii="Times New Roman" w:hAnsi="Times New Roman" w:cs="Times New Roman"/>
          <w:sz w:val="24"/>
          <w:szCs w:val="24"/>
        </w:rPr>
        <w:t>,</w:t>
      </w:r>
      <w:r w:rsidR="00DD171D" w:rsidRPr="0014495A">
        <w:rPr>
          <w:rFonts w:ascii="Times New Roman" w:hAnsi="Times New Roman" w:cs="Times New Roman"/>
          <w:sz w:val="24"/>
          <w:szCs w:val="24"/>
        </w:rPr>
        <w:t xml:space="preserve"> should be held accountable</w:t>
      </w:r>
      <w:r w:rsidR="00FA3A87" w:rsidRPr="0014495A">
        <w:rPr>
          <w:rFonts w:ascii="Times New Roman" w:hAnsi="Times New Roman" w:cs="Times New Roman"/>
          <w:sz w:val="24"/>
          <w:szCs w:val="24"/>
        </w:rPr>
        <w:t xml:space="preserve"> and mechanisms to do so need to be evolved.</w:t>
      </w:r>
    </w:p>
    <w:p w:rsidR="0068519F" w:rsidRDefault="0068519F" w:rsidP="006B63E2">
      <w:pPr>
        <w:spacing w:line="480" w:lineRule="auto"/>
        <w:jc w:val="both"/>
        <w:rPr>
          <w:rFonts w:ascii="Times New Roman" w:hAnsi="Times New Roman" w:cs="Times New Roman"/>
          <w:b/>
          <w:sz w:val="24"/>
          <w:szCs w:val="24"/>
        </w:rPr>
      </w:pPr>
    </w:p>
    <w:p w:rsidR="00E65C3C" w:rsidRPr="0068519F" w:rsidRDefault="00E65C3C" w:rsidP="006B63E2">
      <w:pPr>
        <w:spacing w:line="480" w:lineRule="auto"/>
        <w:jc w:val="both"/>
        <w:rPr>
          <w:rFonts w:cs="Times New Roman"/>
          <w:b/>
          <w:sz w:val="24"/>
          <w:szCs w:val="24"/>
        </w:rPr>
      </w:pPr>
      <w:r w:rsidRPr="0068519F">
        <w:rPr>
          <w:rFonts w:cs="Times New Roman"/>
          <w:b/>
          <w:sz w:val="24"/>
          <w:szCs w:val="24"/>
        </w:rPr>
        <w:lastRenderedPageBreak/>
        <w:t>References</w:t>
      </w:r>
    </w:p>
    <w:p w:rsidR="009A1D77" w:rsidRPr="0014495A" w:rsidRDefault="004B06CA"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fldChar w:fldCharType="begin"/>
      </w:r>
      <w:r w:rsidR="00E65C3C" w:rsidRPr="0014495A">
        <w:rPr>
          <w:rFonts w:ascii="Times New Roman" w:hAnsi="Times New Roman" w:cs="Times New Roman"/>
          <w:sz w:val="24"/>
          <w:szCs w:val="24"/>
        </w:rPr>
        <w:instrText xml:space="preserve"> ADDIN ZOTERO_BIBL {"uncited":[],"omitted":[],"custom":[]} CSL_BIBLIOGRAPHY </w:instrText>
      </w:r>
      <w:r w:rsidRPr="0014495A">
        <w:rPr>
          <w:rFonts w:ascii="Times New Roman" w:hAnsi="Times New Roman" w:cs="Times New Roman"/>
          <w:sz w:val="24"/>
          <w:szCs w:val="24"/>
        </w:rPr>
        <w:fldChar w:fldCharType="separate"/>
      </w:r>
      <w:r w:rsidR="009A1D77" w:rsidRPr="0014495A">
        <w:rPr>
          <w:rFonts w:ascii="Times New Roman" w:hAnsi="Times New Roman" w:cs="Times New Roman"/>
          <w:sz w:val="24"/>
          <w:szCs w:val="24"/>
        </w:rPr>
        <w:t xml:space="preserve">Armit, C. M., Brown, W. J., Marshall, A. L., Ritchie, C. B., Trost, S. G., Green, A., &amp; Bauman, A. E. (2009). Randomized trial of three strategies to promote physical activity in general practice. </w:t>
      </w:r>
      <w:r w:rsidR="009A1D77" w:rsidRPr="0014495A">
        <w:rPr>
          <w:rFonts w:ascii="Times New Roman" w:hAnsi="Times New Roman" w:cs="Times New Roman"/>
          <w:i/>
          <w:iCs/>
          <w:sz w:val="24"/>
          <w:szCs w:val="24"/>
        </w:rPr>
        <w:t>Preventive Medicine</w:t>
      </w:r>
      <w:r w:rsidR="009A1D77" w:rsidRPr="0014495A">
        <w:rPr>
          <w:rFonts w:ascii="Times New Roman" w:hAnsi="Times New Roman" w:cs="Times New Roman"/>
          <w:sz w:val="24"/>
          <w:szCs w:val="24"/>
        </w:rPr>
        <w:t xml:space="preserve">, </w:t>
      </w:r>
      <w:r w:rsidR="009A1D77" w:rsidRPr="0014495A">
        <w:rPr>
          <w:rFonts w:ascii="Times New Roman" w:hAnsi="Times New Roman" w:cs="Times New Roman"/>
          <w:i/>
          <w:iCs/>
          <w:sz w:val="24"/>
          <w:szCs w:val="24"/>
        </w:rPr>
        <w:t>48</w:t>
      </w:r>
      <w:r w:rsidR="009A1D77" w:rsidRPr="0014495A">
        <w:rPr>
          <w:rFonts w:ascii="Times New Roman" w:hAnsi="Times New Roman" w:cs="Times New Roman"/>
          <w:sz w:val="24"/>
          <w:szCs w:val="24"/>
        </w:rPr>
        <w:t>(2), 156–163. https://doi.org/10.1016/j.ypmed.2008.11.009</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Armstrong, M. J., &amp; Sigal, R. J. (2015). Exercise as Medicine: Key Concepts in Discussing Physical Activity with Patients who have Type 2 Diabetes. </w:t>
      </w:r>
      <w:r w:rsidRPr="0014495A">
        <w:rPr>
          <w:rFonts w:ascii="Times New Roman" w:hAnsi="Times New Roman" w:cs="Times New Roman"/>
          <w:i/>
          <w:iCs/>
          <w:sz w:val="24"/>
          <w:szCs w:val="24"/>
        </w:rPr>
        <w:t>Canadian Journal of Diabetes</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39 Suppl 5</w:t>
      </w:r>
      <w:r w:rsidRPr="0014495A">
        <w:rPr>
          <w:rFonts w:ascii="Times New Roman" w:hAnsi="Times New Roman" w:cs="Times New Roman"/>
          <w:sz w:val="24"/>
          <w:szCs w:val="24"/>
        </w:rPr>
        <w:t>, S129-133. https://doi.org/10.1016/j.jcjd.2015.09.081</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Banu, B., Shahi, M. S. J. R., Begum, K., Ahmed, T., Choudhury, H. A., &amp; Ali, L. (2014). Prescribing behavior of diabetes treating physicians in selected health care facilities of the diabetic association of Bangladesh. </w:t>
      </w:r>
      <w:r w:rsidRPr="0014495A">
        <w:rPr>
          <w:rFonts w:ascii="Times New Roman" w:hAnsi="Times New Roman" w:cs="Times New Roman"/>
          <w:i/>
          <w:iCs/>
          <w:sz w:val="24"/>
          <w:szCs w:val="24"/>
        </w:rPr>
        <w:t>Indian Journal of Public Health</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58</w:t>
      </w:r>
      <w:r w:rsidRPr="0014495A">
        <w:rPr>
          <w:rFonts w:ascii="Times New Roman" w:hAnsi="Times New Roman" w:cs="Times New Roman"/>
          <w:sz w:val="24"/>
          <w:szCs w:val="24"/>
        </w:rPr>
        <w:t>(3), 180–185. https://doi.org/10.4103/0019-557X.138627</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Barbosa, J. M. V., Souza, W. V. de, Ferreira, R. W. M., Carvalho, E. M. F. de, Cesse, E. A. P., &amp; Fontbonne, A. (2017). Correlates of physical activity counseling by health providers to patients with diabetes and hypertension attended by the Family Health Strategy in the state of Pernambuco, Brazil. </w:t>
      </w:r>
      <w:r w:rsidRPr="0014495A">
        <w:rPr>
          <w:rFonts w:ascii="Times New Roman" w:hAnsi="Times New Roman" w:cs="Times New Roman"/>
          <w:i/>
          <w:iCs/>
          <w:sz w:val="24"/>
          <w:szCs w:val="24"/>
        </w:rPr>
        <w:t>Primary Care Diabetes</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11</w:t>
      </w:r>
      <w:r w:rsidRPr="0014495A">
        <w:rPr>
          <w:rFonts w:ascii="Times New Roman" w:hAnsi="Times New Roman" w:cs="Times New Roman"/>
          <w:sz w:val="24"/>
          <w:szCs w:val="24"/>
        </w:rPr>
        <w:t>(4), 327–336. https://doi.org/10.1016/j.pcd.2017.04.001</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Bazzano, L. A., Serdula, M., &amp; Liu, S. (2005). Prevention of type 2 diabetes by diet and lifestyle modification. </w:t>
      </w:r>
      <w:r w:rsidRPr="0014495A">
        <w:rPr>
          <w:rFonts w:ascii="Times New Roman" w:hAnsi="Times New Roman" w:cs="Times New Roman"/>
          <w:i/>
          <w:iCs/>
          <w:sz w:val="24"/>
          <w:szCs w:val="24"/>
        </w:rPr>
        <w:t>Journal of the American College of Nutrition</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24</w:t>
      </w:r>
      <w:r w:rsidRPr="0014495A">
        <w:rPr>
          <w:rFonts w:ascii="Times New Roman" w:hAnsi="Times New Roman" w:cs="Times New Roman"/>
          <w:sz w:val="24"/>
          <w:szCs w:val="24"/>
        </w:rPr>
        <w:t>(5), 310–319.</w:t>
      </w:r>
    </w:p>
    <w:p w:rsidR="009A1D77" w:rsidRPr="0014495A" w:rsidRDefault="009A1D77" w:rsidP="0014495A">
      <w:pPr>
        <w:pStyle w:val="Bibliography"/>
        <w:spacing w:line="240" w:lineRule="auto"/>
        <w:rPr>
          <w:rFonts w:ascii="Times New Roman" w:hAnsi="Times New Roman" w:cs="Times New Roman"/>
          <w:sz w:val="24"/>
          <w:szCs w:val="24"/>
        </w:rPr>
      </w:pPr>
      <w:r w:rsidRPr="0014495A">
        <w:rPr>
          <w:rFonts w:ascii="Times New Roman" w:hAnsi="Times New Roman" w:cs="Times New Roman"/>
          <w:sz w:val="24"/>
          <w:szCs w:val="24"/>
        </w:rPr>
        <w:t xml:space="preserve">Castaneda, C. (2003). Diabetes control with physical activity and exercise. </w:t>
      </w:r>
      <w:r w:rsidRPr="0014495A">
        <w:rPr>
          <w:rFonts w:ascii="Times New Roman" w:hAnsi="Times New Roman" w:cs="Times New Roman"/>
          <w:i/>
          <w:iCs/>
          <w:sz w:val="24"/>
          <w:szCs w:val="24"/>
        </w:rPr>
        <w:t>Nutrition in Clinical Care: An Official Publication of Tufts University</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6</w:t>
      </w:r>
      <w:r w:rsidRPr="0014495A">
        <w:rPr>
          <w:rFonts w:ascii="Times New Roman" w:hAnsi="Times New Roman" w:cs="Times New Roman"/>
          <w:sz w:val="24"/>
          <w:szCs w:val="24"/>
        </w:rPr>
        <w:t>(2), 89–96.</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He, W., Zhang, Y., &amp; Zhao, F. (2013). Factors influencing exercises in Chinese people with type 2 diabetes. </w:t>
      </w:r>
      <w:r w:rsidRPr="0014495A">
        <w:rPr>
          <w:rFonts w:ascii="Times New Roman" w:hAnsi="Times New Roman" w:cs="Times New Roman"/>
          <w:i/>
          <w:iCs/>
          <w:sz w:val="24"/>
          <w:szCs w:val="24"/>
        </w:rPr>
        <w:t>International Nursing Review</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60</w:t>
      </w:r>
      <w:r w:rsidRPr="0014495A">
        <w:rPr>
          <w:rFonts w:ascii="Times New Roman" w:hAnsi="Times New Roman" w:cs="Times New Roman"/>
          <w:sz w:val="24"/>
          <w:szCs w:val="24"/>
        </w:rPr>
        <w:t>(4), 494–500. https://doi.org/10.1111/inr.12046</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Hillier, L. M., Pendrith, C., Propp, R., Keshavjee, L., Anderson, J., &amp; Ivers, N. (2017). Increasing the provision of physical activity advice by healthcare professionals. In </w:t>
      </w:r>
      <w:r w:rsidRPr="0014495A">
        <w:rPr>
          <w:rFonts w:ascii="Times New Roman" w:hAnsi="Times New Roman" w:cs="Times New Roman"/>
          <w:i/>
          <w:iCs/>
          <w:sz w:val="24"/>
          <w:szCs w:val="24"/>
        </w:rPr>
        <w:lastRenderedPageBreak/>
        <w:t>The Cochrane Library</w:t>
      </w:r>
      <w:r w:rsidRPr="0014495A">
        <w:rPr>
          <w:rFonts w:ascii="Times New Roman" w:hAnsi="Times New Roman" w:cs="Times New Roman"/>
          <w:sz w:val="24"/>
          <w:szCs w:val="24"/>
        </w:rPr>
        <w:t>. John Wiley &amp; Sons, Ltd. https://doi.org/10.1002/14651858.CD012585</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Horne, M., Skelton, D., Speed, S., &amp; Todd, C. (2010). The influence of primary health care professionals in encouraging exercise and physical activity uptake among White and South Asian older adults: Experiences of young older adults. </w:t>
      </w:r>
      <w:r w:rsidRPr="0014495A">
        <w:rPr>
          <w:rFonts w:ascii="Times New Roman" w:hAnsi="Times New Roman" w:cs="Times New Roman"/>
          <w:i/>
          <w:iCs/>
          <w:sz w:val="24"/>
          <w:szCs w:val="24"/>
        </w:rPr>
        <w:t>Patient Education and Counseling</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78</w:t>
      </w:r>
      <w:r w:rsidRPr="0014495A">
        <w:rPr>
          <w:rFonts w:ascii="Times New Roman" w:hAnsi="Times New Roman" w:cs="Times New Roman"/>
          <w:sz w:val="24"/>
          <w:szCs w:val="24"/>
        </w:rPr>
        <w:t>(1), 97–103. https://doi.org/10.1016/j.pec.2009.04.004</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ICMR, PHFI, &amp; IHME. (2017). </w:t>
      </w:r>
      <w:r w:rsidRPr="0014495A">
        <w:rPr>
          <w:rFonts w:ascii="Times New Roman" w:hAnsi="Times New Roman" w:cs="Times New Roman"/>
          <w:i/>
          <w:iCs/>
          <w:sz w:val="24"/>
          <w:szCs w:val="24"/>
        </w:rPr>
        <w:t>India: Health of the Nation’s States The India State-Level Disease Burden Initiative</w:t>
      </w:r>
      <w:r w:rsidRPr="0014495A">
        <w:rPr>
          <w:rFonts w:ascii="Times New Roman" w:hAnsi="Times New Roman" w:cs="Times New Roman"/>
          <w:sz w:val="24"/>
          <w:szCs w:val="24"/>
        </w:rPr>
        <w:t xml:space="preserve"> (p. 220). New Delhi, India.</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IDF. (n.d.). </w:t>
      </w:r>
      <w:r w:rsidRPr="0014495A">
        <w:rPr>
          <w:rFonts w:ascii="Times New Roman" w:hAnsi="Times New Roman" w:cs="Times New Roman"/>
          <w:i/>
          <w:iCs/>
          <w:sz w:val="24"/>
          <w:szCs w:val="24"/>
        </w:rPr>
        <w:t>IDF Diabetes Atlas</w:t>
      </w:r>
      <w:r w:rsidRPr="0014495A">
        <w:rPr>
          <w:rFonts w:ascii="Times New Roman" w:hAnsi="Times New Roman" w:cs="Times New Roman"/>
          <w:sz w:val="24"/>
          <w:szCs w:val="24"/>
        </w:rPr>
        <w:t xml:space="preserve"> (country reports No. 8). Brussels,Belgium. Retrieved from http://reports.instantatlas.com/report/view/846e76122b5f476fa6ef09471965aedd/IND?clear=true</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Kalda, R., Pechter, U., Suija, K., Kordemets, T., &amp; Maaroos, H.-I. (2015). Physical activity and exercise counselling: a cross-sectional study of family practice patients in Estonia. </w:t>
      </w:r>
      <w:r w:rsidRPr="0014495A">
        <w:rPr>
          <w:rFonts w:ascii="Times New Roman" w:hAnsi="Times New Roman" w:cs="Times New Roman"/>
          <w:i/>
          <w:iCs/>
          <w:sz w:val="24"/>
          <w:szCs w:val="24"/>
        </w:rPr>
        <w:t>Quality in Primary Care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20</w:t>
      </w:r>
      <w:r w:rsidRPr="0014495A">
        <w:rPr>
          <w:rFonts w:ascii="Times New Roman" w:hAnsi="Times New Roman" w:cs="Times New Roman"/>
          <w:sz w:val="24"/>
          <w:szCs w:val="24"/>
        </w:rPr>
        <w:t>(5). Retrieved from http://primarycare.imedpub.com/abstract/physical-activity-and-exercise-counselling-a-crosssectional-study-of-family-practice-patients-in-estonia-259.html</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Korkiakangas, E., Taanila, A. M., &amp; Keinänen-Kiukaanniemi, S. (2011). Motivation to physical activity among adults with high risk of type 2 diabetes who participated in the Oulu substudy of the Finnish Diabetes Prevention Study. </w:t>
      </w:r>
      <w:r w:rsidRPr="0014495A">
        <w:rPr>
          <w:rFonts w:ascii="Times New Roman" w:hAnsi="Times New Roman" w:cs="Times New Roman"/>
          <w:i/>
          <w:iCs/>
          <w:sz w:val="24"/>
          <w:szCs w:val="24"/>
        </w:rPr>
        <w:t>Health &amp; Social Care in the Community</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19</w:t>
      </w:r>
      <w:r w:rsidRPr="0014495A">
        <w:rPr>
          <w:rFonts w:ascii="Times New Roman" w:hAnsi="Times New Roman" w:cs="Times New Roman"/>
          <w:sz w:val="24"/>
          <w:szCs w:val="24"/>
        </w:rPr>
        <w:t>(1), 15–22. https://doi.org/10.1111/j.1365-2524.2010.00942.x</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Morrato, E. H., Hill, J. O., Wyatt, H. R., Ghushchyan, V., &amp; Sullivan, P. W. (2006). Are health care professionals advising patients with diabetes or at risk for developing diabetes to exercise more? </w:t>
      </w:r>
      <w:r w:rsidRPr="0014495A">
        <w:rPr>
          <w:rFonts w:ascii="Times New Roman" w:hAnsi="Times New Roman" w:cs="Times New Roman"/>
          <w:i/>
          <w:iCs/>
          <w:sz w:val="24"/>
          <w:szCs w:val="24"/>
        </w:rPr>
        <w:t>Diabetes Care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29</w:t>
      </w:r>
      <w:r w:rsidRPr="0014495A">
        <w:rPr>
          <w:rFonts w:ascii="Times New Roman" w:hAnsi="Times New Roman" w:cs="Times New Roman"/>
          <w:sz w:val="24"/>
          <w:szCs w:val="24"/>
        </w:rPr>
        <w:t>(3), 543–548.</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lastRenderedPageBreak/>
        <w:t xml:space="preserve">Morrison, F., Shubina, M., &amp; Turchin, A. (2012). Lifestyle counseling in routine care and long-term glucose, blood pressure, and cholesterol control in patients with diabetes. </w:t>
      </w:r>
      <w:r w:rsidRPr="0014495A">
        <w:rPr>
          <w:rFonts w:ascii="Times New Roman" w:hAnsi="Times New Roman" w:cs="Times New Roman"/>
          <w:i/>
          <w:iCs/>
          <w:sz w:val="24"/>
          <w:szCs w:val="24"/>
        </w:rPr>
        <w:t>Diabetes Care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35</w:t>
      </w:r>
      <w:r w:rsidRPr="0014495A">
        <w:rPr>
          <w:rFonts w:ascii="Times New Roman" w:hAnsi="Times New Roman" w:cs="Times New Roman"/>
          <w:sz w:val="24"/>
          <w:szCs w:val="24"/>
        </w:rPr>
        <w:t>(2), 334–341. https://doi.org/10.2337/dc11-1635</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Parajuli, J., Saleh, F., Thapa, N., &amp; Ali, L. (2014). Factors associated with nonadherence to diet and physical activity among nepalese type 2 diabetes patients; a cross sectional study. </w:t>
      </w:r>
      <w:r w:rsidRPr="0014495A">
        <w:rPr>
          <w:rFonts w:ascii="Times New Roman" w:hAnsi="Times New Roman" w:cs="Times New Roman"/>
          <w:i/>
          <w:iCs/>
          <w:sz w:val="24"/>
          <w:szCs w:val="24"/>
        </w:rPr>
        <w:t>BMC Research Notes</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7</w:t>
      </w:r>
      <w:r w:rsidRPr="0014495A">
        <w:rPr>
          <w:rFonts w:ascii="Times New Roman" w:hAnsi="Times New Roman" w:cs="Times New Roman"/>
          <w:sz w:val="24"/>
          <w:szCs w:val="24"/>
        </w:rPr>
        <w:t>, 758. https://doi.org/10.1186/1756-0500-7-758</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Patra, L., Mini, G. K., Mathews, E., &amp; Thankappan, K. R. (2015). Doctors’ self-reported physical activity, their counselling practices and their correlates in urban Trivandrum, South India: should a full-service doctor be a physically active doctor? </w:t>
      </w:r>
      <w:r w:rsidRPr="0014495A">
        <w:rPr>
          <w:rFonts w:ascii="Times New Roman" w:hAnsi="Times New Roman" w:cs="Times New Roman"/>
          <w:i/>
          <w:iCs/>
          <w:sz w:val="24"/>
          <w:szCs w:val="24"/>
        </w:rPr>
        <w:t>British Journal of Sports Medicine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49</w:t>
      </w:r>
      <w:r w:rsidRPr="0014495A">
        <w:rPr>
          <w:rFonts w:ascii="Times New Roman" w:hAnsi="Times New Roman" w:cs="Times New Roman"/>
          <w:sz w:val="24"/>
          <w:szCs w:val="24"/>
        </w:rPr>
        <w:t>(6), 413–416. https://doi.org/10.1136/bjsports-2012-091995</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Peek, M. E., Tang, H., Alexander, G. C., &amp; Chin, M. H. (2008). National prevalence of lifestyle counseling or referral among African-Americans and whites with diabetes. </w:t>
      </w:r>
      <w:r w:rsidRPr="0014495A">
        <w:rPr>
          <w:rFonts w:ascii="Times New Roman" w:hAnsi="Times New Roman" w:cs="Times New Roman"/>
          <w:i/>
          <w:iCs/>
          <w:sz w:val="24"/>
          <w:szCs w:val="24"/>
        </w:rPr>
        <w:t>Journal of General Internal Medicine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23</w:t>
      </w:r>
      <w:r w:rsidRPr="0014495A">
        <w:rPr>
          <w:rFonts w:ascii="Times New Roman" w:hAnsi="Times New Roman" w:cs="Times New Roman"/>
          <w:sz w:val="24"/>
          <w:szCs w:val="24"/>
        </w:rPr>
        <w:t>(11), 1858–1864. https://doi.org/10.1007/s11606-008-0737-3</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Persson, G., Brorsson, A., Ekvall Hansson, E., Troein, M., &amp; Strandberg, E. L. (2013). Physical activity on prescription (PAP) from the general practitioner’s perspective – a qualitative study. </w:t>
      </w:r>
      <w:r w:rsidRPr="0014495A">
        <w:rPr>
          <w:rFonts w:ascii="Times New Roman" w:hAnsi="Times New Roman" w:cs="Times New Roman"/>
          <w:i/>
          <w:iCs/>
          <w:sz w:val="24"/>
          <w:szCs w:val="24"/>
        </w:rPr>
        <w:t>BMC Family Practice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14</w:t>
      </w:r>
      <w:r w:rsidRPr="0014495A">
        <w:rPr>
          <w:rFonts w:ascii="Times New Roman" w:hAnsi="Times New Roman" w:cs="Times New Roman"/>
          <w:sz w:val="24"/>
          <w:szCs w:val="24"/>
        </w:rPr>
        <w:t>, 128. https://doi.org/10.1186/1471-2296-14-128</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Ramachandran, A., Snehalatha, C., Mary, S., Mukesh, B., Bhaskar, A. D., Vijay, V., &amp; Programme (IDPP), I. D. P. (2006). The Indian Diabetes Prevention Programme shows that lifestyle modification and metformin prevent type 2 diabetes in Asian Indian subjects with impaired glucose tolerance (IDPP-1). </w:t>
      </w:r>
      <w:r w:rsidRPr="0014495A">
        <w:rPr>
          <w:rFonts w:ascii="Times New Roman" w:hAnsi="Times New Roman" w:cs="Times New Roman"/>
          <w:i/>
          <w:iCs/>
          <w:sz w:val="24"/>
          <w:szCs w:val="24"/>
        </w:rPr>
        <w:t>Diabetologia</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49</w:t>
      </w:r>
      <w:r w:rsidRPr="0014495A">
        <w:rPr>
          <w:rFonts w:ascii="Times New Roman" w:hAnsi="Times New Roman" w:cs="Times New Roman"/>
          <w:sz w:val="24"/>
          <w:szCs w:val="24"/>
        </w:rPr>
        <w:t>(2), 289–297. https://doi.org/10.1007/s00125-005-0097-z</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lastRenderedPageBreak/>
        <w:t xml:space="preserve">Sallis, R., Franklin, B., Joy, L., Ross, R., Sabgir, D., &amp; Stone, J. (2015). Strategies for promoting physical activity in clinical practice. </w:t>
      </w:r>
      <w:r w:rsidRPr="0014495A">
        <w:rPr>
          <w:rFonts w:ascii="Times New Roman" w:hAnsi="Times New Roman" w:cs="Times New Roman"/>
          <w:i/>
          <w:iCs/>
          <w:sz w:val="24"/>
          <w:szCs w:val="24"/>
        </w:rPr>
        <w:t>Progress in Cardiovascular Diseases</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57</w:t>
      </w:r>
      <w:r w:rsidRPr="0014495A">
        <w:rPr>
          <w:rFonts w:ascii="Times New Roman" w:hAnsi="Times New Roman" w:cs="Times New Roman"/>
          <w:sz w:val="24"/>
          <w:szCs w:val="24"/>
        </w:rPr>
        <w:t>(4), 375–386. https://doi.org/10.1016/j.pcad.2014.10.003</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Thankappan, K. R., Shah, B., Mathur, P., Sarma, P. S., Srinivas, G., Mini, G. K., … Vasan, R. S. (2010). Risk factor profile for chronic non-communicable diseases: results of a community-based study in Kerala, India. </w:t>
      </w:r>
      <w:r w:rsidRPr="0014495A">
        <w:rPr>
          <w:rFonts w:ascii="Times New Roman" w:hAnsi="Times New Roman" w:cs="Times New Roman"/>
          <w:i/>
          <w:iCs/>
          <w:sz w:val="24"/>
          <w:szCs w:val="24"/>
        </w:rPr>
        <w:t>The Indian Journal of Medical Research</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131</w:t>
      </w:r>
      <w:r w:rsidRPr="0014495A">
        <w:rPr>
          <w:rFonts w:ascii="Times New Roman" w:hAnsi="Times New Roman" w:cs="Times New Roman"/>
          <w:sz w:val="24"/>
          <w:szCs w:val="24"/>
        </w:rPr>
        <w:t>, 53–63.</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Thent, Z. C., Das, S., &amp; Henry, L. J. (2013). Role of Exercise in the Management of Diabetes Mellitus: the Global Scenario. </w:t>
      </w:r>
      <w:r w:rsidRPr="0014495A">
        <w:rPr>
          <w:rFonts w:ascii="Times New Roman" w:hAnsi="Times New Roman" w:cs="Times New Roman"/>
          <w:i/>
          <w:iCs/>
          <w:sz w:val="24"/>
          <w:szCs w:val="24"/>
        </w:rPr>
        <w:t>PLOS ONE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8</w:t>
      </w:r>
      <w:r w:rsidRPr="0014495A">
        <w:rPr>
          <w:rFonts w:ascii="Times New Roman" w:hAnsi="Times New Roman" w:cs="Times New Roman"/>
          <w:sz w:val="24"/>
          <w:szCs w:val="24"/>
        </w:rPr>
        <w:t>(11), e80436. https://doi.org/10.1371/journal.pone.0080436</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Waitzkin, H. (1985). Information giving in medical care. </w:t>
      </w:r>
      <w:r w:rsidRPr="0014495A">
        <w:rPr>
          <w:rFonts w:ascii="Times New Roman" w:hAnsi="Times New Roman" w:cs="Times New Roman"/>
          <w:i/>
          <w:iCs/>
          <w:sz w:val="24"/>
          <w:szCs w:val="24"/>
        </w:rPr>
        <w:t>Journal of Health and Social Behavior</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26</w:t>
      </w:r>
      <w:r w:rsidRPr="0014495A">
        <w:rPr>
          <w:rFonts w:ascii="Times New Roman" w:hAnsi="Times New Roman" w:cs="Times New Roman"/>
          <w:sz w:val="24"/>
          <w:szCs w:val="24"/>
        </w:rPr>
        <w:t>(2), 81–101.</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Walsh, J. M. E., Swangard, D. M., Davis, T., &amp; McPhee, S. J. (1999). Exercise counseling by primary care physicians in the era of managed care. </w:t>
      </w:r>
      <w:r w:rsidRPr="0014495A">
        <w:rPr>
          <w:rFonts w:ascii="Times New Roman" w:hAnsi="Times New Roman" w:cs="Times New Roman"/>
          <w:i/>
          <w:iCs/>
          <w:sz w:val="24"/>
          <w:szCs w:val="24"/>
        </w:rPr>
        <w:t>American Journal of Preventive Medicine</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16</w:t>
      </w:r>
      <w:r w:rsidRPr="0014495A">
        <w:rPr>
          <w:rFonts w:ascii="Times New Roman" w:hAnsi="Times New Roman" w:cs="Times New Roman"/>
          <w:sz w:val="24"/>
          <w:szCs w:val="24"/>
        </w:rPr>
        <w:t>(4), 307–313. https://doi.org/10.1016/S0749-3797(99)00021-5</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WHO EMRO | Physical activity case studies | Health education and promotion. (n.d.). Retrieved March 4, 2017, from http://www.emro.who.int/health-education/physical-activity-case-studies/index.html</w:t>
      </w:r>
    </w:p>
    <w:p w:rsidR="009A1D77" w:rsidRPr="0014495A" w:rsidRDefault="009A1D77" w:rsidP="009A1D77">
      <w:pPr>
        <w:pStyle w:val="Bibliography"/>
        <w:rPr>
          <w:rFonts w:ascii="Times New Roman" w:hAnsi="Times New Roman" w:cs="Times New Roman"/>
          <w:sz w:val="24"/>
          <w:szCs w:val="24"/>
        </w:rPr>
      </w:pPr>
      <w:r w:rsidRPr="0014495A">
        <w:rPr>
          <w:rFonts w:ascii="Times New Roman" w:hAnsi="Times New Roman" w:cs="Times New Roman"/>
          <w:sz w:val="24"/>
          <w:szCs w:val="24"/>
        </w:rPr>
        <w:t xml:space="preserve">Yang, K., Lee, Y.-S., &amp; Chasens, E. R. (2011). Outcomes of health care providers’ recommendations for healthy lifestyle among U.S. adults with prediabetes. </w:t>
      </w:r>
      <w:r w:rsidRPr="0014495A">
        <w:rPr>
          <w:rFonts w:ascii="Times New Roman" w:hAnsi="Times New Roman" w:cs="Times New Roman"/>
          <w:i/>
          <w:iCs/>
          <w:sz w:val="24"/>
          <w:szCs w:val="24"/>
        </w:rPr>
        <w:t>Metabolic Syndrome and Related Disorders</w:t>
      </w:r>
      <w:r w:rsidRPr="0014495A">
        <w:rPr>
          <w:rFonts w:ascii="Times New Roman" w:hAnsi="Times New Roman" w:cs="Times New Roman"/>
          <w:sz w:val="24"/>
          <w:szCs w:val="24"/>
        </w:rPr>
        <w:t xml:space="preserve">, </w:t>
      </w:r>
      <w:r w:rsidRPr="0014495A">
        <w:rPr>
          <w:rFonts w:ascii="Times New Roman" w:hAnsi="Times New Roman" w:cs="Times New Roman"/>
          <w:i/>
          <w:iCs/>
          <w:sz w:val="24"/>
          <w:szCs w:val="24"/>
        </w:rPr>
        <w:t>9</w:t>
      </w:r>
      <w:r w:rsidRPr="0014495A">
        <w:rPr>
          <w:rFonts w:ascii="Times New Roman" w:hAnsi="Times New Roman" w:cs="Times New Roman"/>
          <w:sz w:val="24"/>
          <w:szCs w:val="24"/>
        </w:rPr>
        <w:t>(3), 231–237. https://doi.org/10.1089/met.2010.0112</w:t>
      </w:r>
    </w:p>
    <w:p w:rsidR="00166519" w:rsidRPr="0014495A" w:rsidRDefault="004B06CA" w:rsidP="006B63E2">
      <w:pPr>
        <w:spacing w:line="240" w:lineRule="auto"/>
        <w:rPr>
          <w:rFonts w:ascii="Times New Roman" w:hAnsi="Times New Roman" w:cs="Times New Roman"/>
          <w:sz w:val="24"/>
          <w:szCs w:val="24"/>
        </w:rPr>
      </w:pPr>
      <w:r w:rsidRPr="0014495A">
        <w:rPr>
          <w:rFonts w:ascii="Times New Roman" w:hAnsi="Times New Roman" w:cs="Times New Roman"/>
          <w:sz w:val="24"/>
          <w:szCs w:val="24"/>
        </w:rPr>
        <w:fldChar w:fldCharType="end"/>
      </w:r>
      <w:r w:rsidR="001A57B9" w:rsidRPr="0014495A">
        <w:rPr>
          <w:rStyle w:val="FootnoteReference"/>
          <w:rFonts w:ascii="Times New Roman" w:hAnsi="Times New Roman" w:cs="Times New Roman"/>
          <w:sz w:val="24"/>
          <w:szCs w:val="24"/>
        </w:rPr>
        <w:footnoteReference w:id="1"/>
      </w:r>
    </w:p>
    <w:sectPr w:rsidR="00166519" w:rsidRPr="0014495A" w:rsidSect="00825B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133" w:rsidRDefault="00757133" w:rsidP="00E65C3C">
      <w:pPr>
        <w:spacing w:after="0" w:line="240" w:lineRule="auto"/>
      </w:pPr>
      <w:r>
        <w:separator/>
      </w:r>
    </w:p>
  </w:endnote>
  <w:endnote w:type="continuationSeparator" w:id="0">
    <w:p w:rsidR="00757133" w:rsidRDefault="00757133" w:rsidP="00E6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Sans Serif">
    <w:charset w:val="00"/>
    <w:family w:val="roman"/>
    <w:pitch w:val="variable"/>
    <w:sig w:usb0="20002A87" w:usb1="80000000" w:usb2="00000008" w:usb3="00000000" w:csb0="000001FF" w:csb1="00000000"/>
  </w:font>
  <w:font w:name="DINOT-Light">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9860"/>
      <w:docPartObj>
        <w:docPartGallery w:val="Page Numbers (Bottom of Page)"/>
        <w:docPartUnique/>
      </w:docPartObj>
    </w:sdtPr>
    <w:sdtEndPr/>
    <w:sdtContent>
      <w:p w:rsidR="0068519F" w:rsidRDefault="00757133">
        <w:pPr>
          <w:pStyle w:val="Footer"/>
          <w:jc w:val="center"/>
        </w:pPr>
        <w:r>
          <w:rPr>
            <w:noProof/>
          </w:rPr>
          <w:fldChar w:fldCharType="begin"/>
        </w:r>
        <w:r>
          <w:rPr>
            <w:noProof/>
          </w:rPr>
          <w:instrText xml:space="preserve"> PAGE   \* MERGEFORMAT </w:instrText>
        </w:r>
        <w:r>
          <w:rPr>
            <w:noProof/>
          </w:rPr>
          <w:fldChar w:fldCharType="separate"/>
        </w:r>
        <w:r w:rsidR="0068519F">
          <w:rPr>
            <w:noProof/>
          </w:rPr>
          <w:t>9</w:t>
        </w:r>
        <w:r>
          <w:rPr>
            <w:noProof/>
          </w:rPr>
          <w:fldChar w:fldCharType="end"/>
        </w:r>
      </w:p>
    </w:sdtContent>
  </w:sdt>
  <w:p w:rsidR="00E65C3C" w:rsidRDefault="00E65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133" w:rsidRDefault="00757133" w:rsidP="00E65C3C">
      <w:pPr>
        <w:spacing w:after="0" w:line="240" w:lineRule="auto"/>
      </w:pPr>
      <w:r>
        <w:separator/>
      </w:r>
    </w:p>
  </w:footnote>
  <w:footnote w:type="continuationSeparator" w:id="0">
    <w:p w:rsidR="00757133" w:rsidRDefault="00757133" w:rsidP="00E65C3C">
      <w:pPr>
        <w:spacing w:after="0" w:line="240" w:lineRule="auto"/>
      </w:pPr>
      <w:r>
        <w:continuationSeparator/>
      </w:r>
    </w:p>
  </w:footnote>
  <w:footnote w:id="1">
    <w:p w:rsidR="001A57B9" w:rsidRPr="009A1D77" w:rsidRDefault="001A57B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C3C" w:rsidRDefault="00E65C3C">
    <w:pPr>
      <w:pStyle w:val="Header"/>
    </w:pPr>
    <w:r>
      <w:ptab w:relativeTo="margin" w:alignment="center" w:leader="none"/>
    </w:r>
    <w:r>
      <w:ptab w:relativeTo="margin" w:alignment="right" w:leader="none"/>
    </w:r>
    <w:r>
      <w:t>Advice to be active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85544"/>
    <w:multiLevelType w:val="hybridMultilevel"/>
    <w:tmpl w:val="C3AE7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C20514"/>
    <w:multiLevelType w:val="multilevel"/>
    <w:tmpl w:val="17489D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1D"/>
    <w:rsid w:val="000326EA"/>
    <w:rsid w:val="00080553"/>
    <w:rsid w:val="001204F2"/>
    <w:rsid w:val="0014495A"/>
    <w:rsid w:val="00166519"/>
    <w:rsid w:val="001A57B9"/>
    <w:rsid w:val="001E352D"/>
    <w:rsid w:val="001F78F3"/>
    <w:rsid w:val="00211E28"/>
    <w:rsid w:val="00226DD0"/>
    <w:rsid w:val="00234B37"/>
    <w:rsid w:val="00286D59"/>
    <w:rsid w:val="00363C26"/>
    <w:rsid w:val="003D430F"/>
    <w:rsid w:val="00406369"/>
    <w:rsid w:val="00487B9A"/>
    <w:rsid w:val="00491FAE"/>
    <w:rsid w:val="004B06CA"/>
    <w:rsid w:val="004C4E41"/>
    <w:rsid w:val="004D7AE4"/>
    <w:rsid w:val="004E1A7D"/>
    <w:rsid w:val="0053104A"/>
    <w:rsid w:val="005C3F52"/>
    <w:rsid w:val="005D39C3"/>
    <w:rsid w:val="005D5F20"/>
    <w:rsid w:val="005F57E5"/>
    <w:rsid w:val="00627037"/>
    <w:rsid w:val="00654DC1"/>
    <w:rsid w:val="00683C5F"/>
    <w:rsid w:val="0068519F"/>
    <w:rsid w:val="006A64E1"/>
    <w:rsid w:val="006B63E2"/>
    <w:rsid w:val="006F2A08"/>
    <w:rsid w:val="00712AF6"/>
    <w:rsid w:val="00757133"/>
    <w:rsid w:val="00792904"/>
    <w:rsid w:val="00857D03"/>
    <w:rsid w:val="008610C1"/>
    <w:rsid w:val="00873165"/>
    <w:rsid w:val="008B27EE"/>
    <w:rsid w:val="0094471F"/>
    <w:rsid w:val="00950D44"/>
    <w:rsid w:val="00956BB4"/>
    <w:rsid w:val="00961EA9"/>
    <w:rsid w:val="009A1D77"/>
    <w:rsid w:val="009B5D9D"/>
    <w:rsid w:val="009E706B"/>
    <w:rsid w:val="00A36AF4"/>
    <w:rsid w:val="00A505B0"/>
    <w:rsid w:val="00B0582F"/>
    <w:rsid w:val="00B50537"/>
    <w:rsid w:val="00B75F6E"/>
    <w:rsid w:val="00BD2497"/>
    <w:rsid w:val="00C041EE"/>
    <w:rsid w:val="00C10D82"/>
    <w:rsid w:val="00CC6DF1"/>
    <w:rsid w:val="00DD171D"/>
    <w:rsid w:val="00E50259"/>
    <w:rsid w:val="00E55032"/>
    <w:rsid w:val="00E56916"/>
    <w:rsid w:val="00E65C3C"/>
    <w:rsid w:val="00E8253D"/>
    <w:rsid w:val="00EC0E5C"/>
    <w:rsid w:val="00EC4E37"/>
    <w:rsid w:val="00ED5207"/>
    <w:rsid w:val="00F10B95"/>
    <w:rsid w:val="00FA3A87"/>
    <w:rsid w:val="00FF6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54EF5-2E20-4A1E-90E8-D9EB1CC0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71D"/>
  </w:style>
  <w:style w:type="paragraph" w:styleId="Heading1">
    <w:name w:val="heading 1"/>
    <w:basedOn w:val="Normal"/>
    <w:next w:val="Normal"/>
    <w:link w:val="Heading1Char"/>
    <w:uiPriority w:val="9"/>
    <w:qFormat/>
    <w:rsid w:val="00144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1D"/>
    <w:pPr>
      <w:ind w:left="720"/>
      <w:contextualSpacing/>
    </w:pPr>
  </w:style>
  <w:style w:type="paragraph" w:styleId="Title">
    <w:name w:val="Title"/>
    <w:basedOn w:val="Normal"/>
    <w:next w:val="Normal"/>
    <w:link w:val="TitleChar"/>
    <w:uiPriority w:val="10"/>
    <w:qFormat/>
    <w:rsid w:val="00DD1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71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D171D"/>
    <w:rPr>
      <w:sz w:val="16"/>
      <w:szCs w:val="16"/>
    </w:rPr>
  </w:style>
  <w:style w:type="paragraph" w:styleId="BalloonText">
    <w:name w:val="Balloon Text"/>
    <w:basedOn w:val="Normal"/>
    <w:link w:val="BalloonTextChar"/>
    <w:uiPriority w:val="99"/>
    <w:semiHidden/>
    <w:unhideWhenUsed/>
    <w:rsid w:val="004E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7D"/>
    <w:rPr>
      <w:rFonts w:ascii="Tahoma" w:hAnsi="Tahoma" w:cs="Tahoma"/>
      <w:sz w:val="16"/>
      <w:szCs w:val="16"/>
    </w:rPr>
  </w:style>
  <w:style w:type="paragraph" w:styleId="CommentText">
    <w:name w:val="annotation text"/>
    <w:basedOn w:val="Normal"/>
    <w:link w:val="CommentTextChar"/>
    <w:uiPriority w:val="99"/>
    <w:semiHidden/>
    <w:unhideWhenUsed/>
    <w:rsid w:val="004C4E41"/>
    <w:pPr>
      <w:spacing w:line="240" w:lineRule="auto"/>
    </w:pPr>
    <w:rPr>
      <w:sz w:val="20"/>
      <w:szCs w:val="20"/>
    </w:rPr>
  </w:style>
  <w:style w:type="character" w:customStyle="1" w:styleId="CommentTextChar">
    <w:name w:val="Comment Text Char"/>
    <w:basedOn w:val="DefaultParagraphFont"/>
    <w:link w:val="CommentText"/>
    <w:uiPriority w:val="99"/>
    <w:semiHidden/>
    <w:rsid w:val="004C4E41"/>
    <w:rPr>
      <w:sz w:val="20"/>
      <w:szCs w:val="20"/>
    </w:rPr>
  </w:style>
  <w:style w:type="paragraph" w:styleId="CommentSubject">
    <w:name w:val="annotation subject"/>
    <w:basedOn w:val="CommentText"/>
    <w:next w:val="CommentText"/>
    <w:link w:val="CommentSubjectChar"/>
    <w:uiPriority w:val="99"/>
    <w:semiHidden/>
    <w:unhideWhenUsed/>
    <w:rsid w:val="004C4E41"/>
    <w:rPr>
      <w:b/>
      <w:bCs/>
    </w:rPr>
  </w:style>
  <w:style w:type="character" w:customStyle="1" w:styleId="CommentSubjectChar">
    <w:name w:val="Comment Subject Char"/>
    <w:basedOn w:val="CommentTextChar"/>
    <w:link w:val="CommentSubject"/>
    <w:uiPriority w:val="99"/>
    <w:semiHidden/>
    <w:rsid w:val="004C4E41"/>
    <w:rPr>
      <w:b/>
      <w:bCs/>
      <w:sz w:val="20"/>
      <w:szCs w:val="20"/>
    </w:rPr>
  </w:style>
  <w:style w:type="paragraph" w:styleId="Revision">
    <w:name w:val="Revision"/>
    <w:hidden/>
    <w:uiPriority w:val="99"/>
    <w:semiHidden/>
    <w:rsid w:val="00CC6DF1"/>
    <w:pPr>
      <w:spacing w:after="0" w:line="240" w:lineRule="auto"/>
    </w:pPr>
  </w:style>
  <w:style w:type="paragraph" w:styleId="Bibliography">
    <w:name w:val="Bibliography"/>
    <w:basedOn w:val="Normal"/>
    <w:next w:val="Normal"/>
    <w:uiPriority w:val="37"/>
    <w:unhideWhenUsed/>
    <w:rsid w:val="00E65C3C"/>
    <w:pPr>
      <w:spacing w:after="0" w:line="480" w:lineRule="auto"/>
      <w:ind w:left="720" w:hanging="720"/>
    </w:pPr>
  </w:style>
  <w:style w:type="paragraph" w:styleId="Header">
    <w:name w:val="header"/>
    <w:basedOn w:val="Normal"/>
    <w:link w:val="HeaderChar"/>
    <w:uiPriority w:val="99"/>
    <w:semiHidden/>
    <w:unhideWhenUsed/>
    <w:rsid w:val="00E65C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5C3C"/>
  </w:style>
  <w:style w:type="paragraph" w:styleId="Footer">
    <w:name w:val="footer"/>
    <w:basedOn w:val="Normal"/>
    <w:link w:val="FooterChar"/>
    <w:uiPriority w:val="99"/>
    <w:unhideWhenUsed/>
    <w:rsid w:val="00E65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C3C"/>
  </w:style>
  <w:style w:type="paragraph" w:styleId="FootnoteText">
    <w:name w:val="footnote text"/>
    <w:basedOn w:val="Normal"/>
    <w:link w:val="FootnoteTextChar"/>
    <w:uiPriority w:val="99"/>
    <w:semiHidden/>
    <w:unhideWhenUsed/>
    <w:rsid w:val="001A5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7B9"/>
    <w:rPr>
      <w:sz w:val="20"/>
      <w:szCs w:val="20"/>
    </w:rPr>
  </w:style>
  <w:style w:type="character" w:styleId="FootnoteReference">
    <w:name w:val="footnote reference"/>
    <w:basedOn w:val="DefaultParagraphFont"/>
    <w:uiPriority w:val="99"/>
    <w:semiHidden/>
    <w:unhideWhenUsed/>
    <w:rsid w:val="001A57B9"/>
    <w:rPr>
      <w:vertAlign w:val="superscript"/>
    </w:rPr>
  </w:style>
  <w:style w:type="paragraph" w:styleId="EndnoteText">
    <w:name w:val="endnote text"/>
    <w:basedOn w:val="Normal"/>
    <w:link w:val="EndnoteTextChar"/>
    <w:uiPriority w:val="99"/>
    <w:semiHidden/>
    <w:unhideWhenUsed/>
    <w:rsid w:val="00956B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BB4"/>
    <w:rPr>
      <w:sz w:val="20"/>
      <w:szCs w:val="20"/>
    </w:rPr>
  </w:style>
  <w:style w:type="character" w:styleId="EndnoteReference">
    <w:name w:val="endnote reference"/>
    <w:basedOn w:val="DefaultParagraphFont"/>
    <w:uiPriority w:val="99"/>
    <w:semiHidden/>
    <w:unhideWhenUsed/>
    <w:rsid w:val="00956BB4"/>
    <w:rPr>
      <w:vertAlign w:val="superscript"/>
    </w:rPr>
  </w:style>
  <w:style w:type="character" w:customStyle="1" w:styleId="Heading1Char">
    <w:name w:val="Heading 1 Char"/>
    <w:basedOn w:val="DefaultParagraphFont"/>
    <w:link w:val="Heading1"/>
    <w:uiPriority w:val="9"/>
    <w:rsid w:val="001449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B05565F-588B-499C-817D-A6167D01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15608</Words>
  <Characters>88970</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Reviewer 1</cp:lastModifiedBy>
  <cp:revision>2</cp:revision>
  <dcterms:created xsi:type="dcterms:W3CDTF">2019-02-19T03:14:00Z</dcterms:created>
  <dcterms:modified xsi:type="dcterms:W3CDTF">2019-02-19T03:14:00Z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id="OghxPaap"/&gt;&lt;style id="http://www.zotero.org/styles/apa" locale="en-US" hasBibliography="1" bibliographyStyleHasBeenSet="1"/&gt;&lt;prefs&gt;&lt;pref name="fieldType" value="Field"/&gt;&lt;/prefs&gt;&lt;/data&gt;</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f656b9a0-f098-3e49-a565-8471fbea8599</vt:lpwstr>
  </property>
  <property fmtid="{D5CDD505-2E9C-101B-9397-08002B2CF9AE}" pid="25" name="Mendeley Citation Style_1">
    <vt:lpwstr>http://www.zotero.org/styles/vancouver</vt:lpwstr>
  </property>
</Properties>
</file>