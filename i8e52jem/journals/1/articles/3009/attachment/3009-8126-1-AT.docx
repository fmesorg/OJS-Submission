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495A" w:rsidRPr="00BA6B70" w:rsidRDefault="0014495A" w:rsidP="0014495A">
      <w:pPr>
        <w:pStyle w:val="Heading1"/>
        <w:rPr>
          <w:rFonts w:asciiTheme="minorHAnsi" w:hAnsiTheme="minorHAnsi" w:cs="Times Sans Serif"/>
          <w:color w:val="auto"/>
        </w:rPr>
      </w:pPr>
      <w:r w:rsidRPr="00BA6B70">
        <w:rPr>
          <w:rFonts w:asciiTheme="minorHAnsi" w:hAnsiTheme="minorHAnsi" w:cs="Times Sans Serif"/>
          <w:color w:val="auto"/>
        </w:rPr>
        <w:t>Ethical responsibility of healthcare providers to advise patients on lifestyle modifications</w:t>
      </w:r>
    </w:p>
    <w:p w:rsidR="0014495A" w:rsidRPr="00C14BD5" w:rsidRDefault="0014495A" w:rsidP="0014495A">
      <w:pPr>
        <w:spacing w:after="0" w:line="480" w:lineRule="auto"/>
        <w:rPr>
          <w:rFonts w:ascii="Times New Roman" w:hAnsi="Times New Roman" w:cs="Times New Roman"/>
          <w:sz w:val="24"/>
          <w:szCs w:val="24"/>
        </w:rPr>
      </w:pPr>
    </w:p>
    <w:p w:rsidR="0014495A" w:rsidRPr="007E1F05" w:rsidRDefault="0014495A" w:rsidP="0014495A">
      <w:pPr>
        <w:spacing w:after="0" w:line="480" w:lineRule="auto"/>
        <w:rPr>
          <w:rFonts w:ascii="Times New Roman" w:hAnsi="Times New Roman" w:cs="Times New Roman"/>
          <w:b/>
          <w:bCs/>
          <w:sz w:val="24"/>
          <w:szCs w:val="24"/>
        </w:rPr>
      </w:pPr>
      <w:r w:rsidRPr="007E1F05">
        <w:rPr>
          <w:rFonts w:ascii="Times New Roman" w:hAnsi="Times New Roman" w:cs="Times New Roman"/>
          <w:b/>
          <w:bCs/>
          <w:sz w:val="24"/>
          <w:szCs w:val="24"/>
        </w:rPr>
        <w:t>Shalini Garg and V Raman Kutty</w:t>
      </w:r>
      <w:bookmarkStart w:id="0" w:name="_GoBack"/>
      <w:bookmarkEnd w:id="0"/>
    </w:p>
    <w:p w:rsidR="0014495A" w:rsidRPr="00C14BD5" w:rsidRDefault="0014495A" w:rsidP="0014495A">
      <w:pPr>
        <w:spacing w:after="0" w:line="480" w:lineRule="auto"/>
        <w:rPr>
          <w:rFonts w:ascii="Times New Roman" w:hAnsi="Times New Roman" w:cs="Times New Roman"/>
          <w:sz w:val="24"/>
          <w:szCs w:val="24"/>
        </w:rPr>
      </w:pPr>
      <w:r w:rsidRPr="00C14BD5">
        <w:rPr>
          <w:rFonts w:ascii="Times New Roman" w:hAnsi="Times New Roman" w:cs="Times New Roman"/>
          <w:sz w:val="24"/>
          <w:szCs w:val="24"/>
        </w:rPr>
        <w:t>Sree Chitra Tirunal Institute for Medical Sciences and Technology</w:t>
      </w:r>
    </w:p>
    <w:p w:rsidR="0014495A" w:rsidRPr="00C14BD5" w:rsidRDefault="0014495A" w:rsidP="0014495A">
      <w:pPr>
        <w:spacing w:after="0" w:line="480" w:lineRule="auto"/>
        <w:rPr>
          <w:rFonts w:ascii="Times New Roman" w:hAnsi="Times New Roman" w:cs="Times New Roman"/>
          <w:sz w:val="24"/>
          <w:szCs w:val="24"/>
        </w:rPr>
      </w:pPr>
    </w:p>
    <w:p w:rsidR="0014495A" w:rsidRPr="0068519F" w:rsidRDefault="0014495A" w:rsidP="0014495A">
      <w:pPr>
        <w:spacing w:after="0" w:line="480" w:lineRule="auto"/>
        <w:rPr>
          <w:rFonts w:cs="Times New Roman"/>
          <w:b/>
          <w:sz w:val="24"/>
          <w:szCs w:val="24"/>
        </w:rPr>
      </w:pPr>
      <w:r w:rsidRPr="0068519F">
        <w:rPr>
          <w:rFonts w:cs="Times New Roman"/>
          <w:b/>
          <w:sz w:val="24"/>
          <w:szCs w:val="24"/>
        </w:rPr>
        <w:t>Author note</w:t>
      </w:r>
    </w:p>
    <w:p w:rsidR="00380047" w:rsidRDefault="0014495A" w:rsidP="0014495A">
      <w:pPr>
        <w:spacing w:after="0" w:line="480" w:lineRule="auto"/>
        <w:rPr>
          <w:ins w:id="1" w:author="Reviewer" w:date="2019-06-14T07:14:00Z"/>
          <w:rFonts w:ascii="Times New Roman" w:hAnsi="Times New Roman" w:cs="Times New Roman"/>
          <w:sz w:val="24"/>
          <w:szCs w:val="24"/>
        </w:rPr>
      </w:pPr>
      <w:r w:rsidRPr="00380047">
        <w:rPr>
          <w:rFonts w:ascii="Times New Roman" w:hAnsi="Times New Roman" w:cs="Times New Roman"/>
          <w:b/>
          <w:bCs/>
          <w:sz w:val="24"/>
          <w:szCs w:val="24"/>
        </w:rPr>
        <w:t>Shalini Garg</w:t>
      </w:r>
      <w:r w:rsidRPr="00C14BD5">
        <w:rPr>
          <w:rFonts w:ascii="Times New Roman" w:hAnsi="Times New Roman" w:cs="Times New Roman"/>
          <w:sz w:val="24"/>
          <w:szCs w:val="24"/>
        </w:rPr>
        <w:t xml:space="preserve">, Achutha Menon Centre for Health Science Studies, Sree Chitra Tirunal institute for Medical Science and Technology, Trivandrum, India; </w:t>
      </w:r>
    </w:p>
    <w:p w:rsidR="0014495A" w:rsidRPr="00C14BD5" w:rsidRDefault="0014495A" w:rsidP="0014495A">
      <w:pPr>
        <w:spacing w:after="0" w:line="480" w:lineRule="auto"/>
        <w:rPr>
          <w:rFonts w:ascii="Times New Roman" w:hAnsi="Times New Roman" w:cs="Times New Roman"/>
          <w:sz w:val="24"/>
          <w:szCs w:val="24"/>
        </w:rPr>
      </w:pPr>
      <w:r w:rsidRPr="00380047">
        <w:rPr>
          <w:rFonts w:ascii="Times New Roman" w:hAnsi="Times New Roman" w:cs="Times New Roman"/>
          <w:b/>
          <w:bCs/>
          <w:sz w:val="24"/>
          <w:szCs w:val="24"/>
        </w:rPr>
        <w:t>V Raman Kutty</w:t>
      </w:r>
      <w:r w:rsidRPr="00C14BD5">
        <w:rPr>
          <w:rFonts w:ascii="Times New Roman" w:hAnsi="Times New Roman" w:cs="Times New Roman"/>
          <w:sz w:val="24"/>
          <w:szCs w:val="24"/>
        </w:rPr>
        <w:t>, Achutha Menon Centre for Health Science Studies, Sree Chitra Tirunal institute for Medical Science and Technology, Trivandrum, India</w:t>
      </w:r>
    </w:p>
    <w:p w:rsidR="0014495A" w:rsidRPr="00C14BD5" w:rsidRDefault="0014495A" w:rsidP="0014495A">
      <w:pPr>
        <w:spacing w:after="0" w:line="480" w:lineRule="auto"/>
        <w:rPr>
          <w:rFonts w:ascii="Times New Roman" w:hAnsi="Times New Roman" w:cs="Times New Roman"/>
          <w:sz w:val="24"/>
          <w:szCs w:val="24"/>
        </w:rPr>
      </w:pPr>
      <w:r w:rsidRPr="00C14BD5">
        <w:rPr>
          <w:rFonts w:ascii="Times New Roman" w:hAnsi="Times New Roman" w:cs="Times New Roman"/>
          <w:sz w:val="24"/>
          <w:szCs w:val="24"/>
        </w:rPr>
        <w:tab/>
        <w:t>Shalini Garg is a senior doctoral fellow at Sree Chitra Tirunal Institute for Medical Science and Technology, Trivandrum, India</w:t>
      </w:r>
    </w:p>
    <w:p w:rsidR="0014495A" w:rsidRPr="00C14BD5" w:rsidRDefault="0014495A" w:rsidP="0014495A">
      <w:pPr>
        <w:spacing w:after="0" w:line="480" w:lineRule="auto"/>
        <w:rPr>
          <w:rFonts w:ascii="Times New Roman" w:hAnsi="Times New Roman" w:cs="Times New Roman"/>
          <w:sz w:val="24"/>
          <w:szCs w:val="24"/>
        </w:rPr>
      </w:pPr>
      <w:r w:rsidRPr="00C14BD5">
        <w:rPr>
          <w:rFonts w:ascii="Times New Roman" w:hAnsi="Times New Roman" w:cs="Times New Roman"/>
          <w:sz w:val="24"/>
          <w:szCs w:val="24"/>
        </w:rPr>
        <w:tab/>
        <w:t>Correspondence may be addressed to Shalini Garg, AMCHSS, III floor, SCTIMST, Trivandrum, India, 650119. E-mail:gargshalini1978@gmail.com</w:t>
      </w:r>
    </w:p>
    <w:p w:rsidR="0014495A" w:rsidRPr="00C14BD5" w:rsidRDefault="0014495A" w:rsidP="0014495A">
      <w:pPr>
        <w:spacing w:after="0" w:line="480" w:lineRule="auto"/>
        <w:rPr>
          <w:rFonts w:ascii="Times New Roman" w:hAnsi="Times New Roman" w:cs="Times New Roman"/>
          <w:sz w:val="24"/>
          <w:szCs w:val="24"/>
        </w:rPr>
      </w:pPr>
      <w:r w:rsidRPr="00C14BD5">
        <w:rPr>
          <w:rFonts w:ascii="Times New Roman" w:hAnsi="Times New Roman" w:cs="Times New Roman"/>
          <w:i/>
          <w:sz w:val="24"/>
          <w:szCs w:val="24"/>
        </w:rPr>
        <w:t>Keywords</w:t>
      </w:r>
      <w:r w:rsidRPr="00C14BD5">
        <w:rPr>
          <w:rFonts w:ascii="Times New Roman" w:hAnsi="Times New Roman" w:cs="Times New Roman"/>
          <w:sz w:val="24"/>
          <w:szCs w:val="24"/>
        </w:rPr>
        <w:t>: physical activity, inactivity, advice, low and middle income country, health professionals,</w:t>
      </w:r>
      <w:r w:rsidR="00990090">
        <w:rPr>
          <w:rFonts w:ascii="Times New Roman" w:hAnsi="Times New Roman" w:cs="Times New Roman"/>
          <w:sz w:val="24"/>
          <w:szCs w:val="24"/>
        </w:rPr>
        <w:t xml:space="preserve"> </w:t>
      </w:r>
      <w:r w:rsidRPr="00C14BD5">
        <w:rPr>
          <w:rFonts w:ascii="Times New Roman" w:hAnsi="Times New Roman" w:cs="Times New Roman"/>
          <w:sz w:val="24"/>
          <w:szCs w:val="24"/>
        </w:rPr>
        <w:t>providers,</w:t>
      </w:r>
      <w:r w:rsidR="00990090">
        <w:rPr>
          <w:rFonts w:ascii="Times New Roman" w:hAnsi="Times New Roman" w:cs="Times New Roman"/>
          <w:sz w:val="24"/>
          <w:szCs w:val="24"/>
        </w:rPr>
        <w:t xml:space="preserve"> </w:t>
      </w:r>
      <w:r w:rsidRPr="00C14BD5">
        <w:rPr>
          <w:rFonts w:ascii="Times New Roman" w:hAnsi="Times New Roman" w:cs="Times New Roman"/>
          <w:sz w:val="24"/>
          <w:szCs w:val="24"/>
        </w:rPr>
        <w:t>chronic disease,</w:t>
      </w:r>
      <w:r w:rsidR="00990090">
        <w:rPr>
          <w:rFonts w:ascii="Times New Roman" w:hAnsi="Times New Roman" w:cs="Times New Roman"/>
          <w:sz w:val="24"/>
          <w:szCs w:val="24"/>
        </w:rPr>
        <w:t xml:space="preserve"> </w:t>
      </w:r>
      <w:r w:rsidRPr="00C14BD5">
        <w:rPr>
          <w:rFonts w:ascii="Times New Roman" w:hAnsi="Times New Roman" w:cs="Times New Roman"/>
          <w:sz w:val="24"/>
          <w:szCs w:val="24"/>
        </w:rPr>
        <w:t>diabetes,</w:t>
      </w:r>
      <w:r w:rsidR="00990090">
        <w:rPr>
          <w:rFonts w:ascii="Times New Roman" w:hAnsi="Times New Roman" w:cs="Times New Roman"/>
          <w:sz w:val="24"/>
          <w:szCs w:val="24"/>
        </w:rPr>
        <w:t xml:space="preserve"> </w:t>
      </w:r>
      <w:r w:rsidRPr="00C14BD5">
        <w:rPr>
          <w:rFonts w:ascii="Times New Roman" w:hAnsi="Times New Roman" w:cs="Times New Roman"/>
          <w:sz w:val="24"/>
          <w:szCs w:val="24"/>
        </w:rPr>
        <w:t>life style modification,</w:t>
      </w:r>
      <w:r w:rsidR="00990090">
        <w:rPr>
          <w:rFonts w:ascii="Times New Roman" w:hAnsi="Times New Roman" w:cs="Times New Roman"/>
          <w:sz w:val="24"/>
          <w:szCs w:val="24"/>
        </w:rPr>
        <w:t xml:space="preserve"> </w:t>
      </w:r>
      <w:r w:rsidRPr="00C14BD5">
        <w:rPr>
          <w:rFonts w:ascii="Times New Roman" w:hAnsi="Times New Roman" w:cs="Times New Roman"/>
          <w:sz w:val="24"/>
          <w:szCs w:val="24"/>
        </w:rPr>
        <w:t>counselling</w:t>
      </w:r>
    </w:p>
    <w:p w:rsidR="0014495A" w:rsidRPr="0068519F" w:rsidRDefault="0014495A" w:rsidP="0014495A">
      <w:pPr>
        <w:rPr>
          <w:rFonts w:cs="Times New Roman"/>
          <w:b/>
          <w:sz w:val="24"/>
          <w:szCs w:val="24"/>
        </w:rPr>
      </w:pPr>
      <w:r w:rsidRPr="0068519F">
        <w:rPr>
          <w:rFonts w:cs="Times New Roman"/>
          <w:b/>
          <w:sz w:val="24"/>
          <w:szCs w:val="24"/>
        </w:rPr>
        <w:t>Declarations:</w:t>
      </w:r>
    </w:p>
    <w:p w:rsidR="0014495A" w:rsidRPr="00C14BD5" w:rsidRDefault="0014495A" w:rsidP="0014495A">
      <w:pPr>
        <w:rPr>
          <w:rFonts w:ascii="Times New Roman" w:hAnsi="Times New Roman" w:cs="Times New Roman"/>
          <w:sz w:val="24"/>
          <w:szCs w:val="24"/>
        </w:rPr>
      </w:pPr>
      <w:r w:rsidRPr="00C14BD5">
        <w:rPr>
          <w:rFonts w:ascii="Times New Roman" w:hAnsi="Times New Roman" w:cs="Times New Roman"/>
          <w:sz w:val="24"/>
          <w:szCs w:val="24"/>
        </w:rPr>
        <w:t>The authors declare no conflict of interest.</w:t>
      </w:r>
    </w:p>
    <w:p w:rsidR="0014495A" w:rsidRPr="0068519F" w:rsidRDefault="0014495A" w:rsidP="0014495A">
      <w:pPr>
        <w:rPr>
          <w:rFonts w:cs="Times New Roman"/>
          <w:b/>
          <w:sz w:val="24"/>
          <w:szCs w:val="24"/>
        </w:rPr>
      </w:pPr>
      <w:r w:rsidRPr="0068519F">
        <w:rPr>
          <w:rFonts w:cs="Times New Roman"/>
          <w:b/>
          <w:sz w:val="24"/>
          <w:szCs w:val="24"/>
        </w:rPr>
        <w:t>Contributions of the authors:</w:t>
      </w:r>
    </w:p>
    <w:p w:rsidR="0014495A" w:rsidRPr="00C14BD5" w:rsidRDefault="0014495A" w:rsidP="0014495A">
      <w:pPr>
        <w:rPr>
          <w:rFonts w:ascii="Times New Roman" w:hAnsi="Times New Roman" w:cs="Times New Roman"/>
          <w:sz w:val="24"/>
          <w:szCs w:val="24"/>
        </w:rPr>
      </w:pPr>
      <w:r w:rsidRPr="00C14BD5">
        <w:rPr>
          <w:rFonts w:ascii="Times New Roman" w:hAnsi="Times New Roman" w:cs="Times New Roman"/>
          <w:sz w:val="24"/>
          <w:szCs w:val="24"/>
        </w:rPr>
        <w:t>SG is senior PhD fellow at the Sree Chitra Tirunal Institute for Medical Sciences and Technology.VRK is</w:t>
      </w:r>
      <w:r w:rsidR="0072402D">
        <w:rPr>
          <w:rFonts w:ascii="Times New Roman" w:hAnsi="Times New Roman" w:cs="Times New Roman"/>
          <w:sz w:val="24"/>
          <w:szCs w:val="24"/>
        </w:rPr>
        <w:t xml:space="preserve"> Emeritus Professor</w:t>
      </w:r>
      <w:r w:rsidRPr="00C14BD5">
        <w:rPr>
          <w:rFonts w:ascii="Times New Roman" w:hAnsi="Times New Roman" w:cs="Times New Roman"/>
          <w:sz w:val="24"/>
          <w:szCs w:val="24"/>
        </w:rPr>
        <w:t xml:space="preserve"> at the </w:t>
      </w:r>
      <w:proofErr w:type="spellStart"/>
      <w:r w:rsidRPr="00C14BD5">
        <w:rPr>
          <w:rFonts w:ascii="Times New Roman" w:hAnsi="Times New Roman" w:cs="Times New Roman"/>
          <w:sz w:val="24"/>
          <w:szCs w:val="24"/>
        </w:rPr>
        <w:t>Sree</w:t>
      </w:r>
      <w:proofErr w:type="spellEnd"/>
      <w:r w:rsidRPr="00C14BD5">
        <w:rPr>
          <w:rFonts w:ascii="Times New Roman" w:hAnsi="Times New Roman" w:cs="Times New Roman"/>
          <w:sz w:val="24"/>
          <w:szCs w:val="24"/>
        </w:rPr>
        <w:t xml:space="preserve"> Chitra </w:t>
      </w:r>
      <w:proofErr w:type="spellStart"/>
      <w:r w:rsidRPr="00C14BD5">
        <w:rPr>
          <w:rFonts w:ascii="Times New Roman" w:hAnsi="Times New Roman" w:cs="Times New Roman"/>
          <w:sz w:val="24"/>
          <w:szCs w:val="24"/>
        </w:rPr>
        <w:t>Tirunal</w:t>
      </w:r>
      <w:proofErr w:type="spellEnd"/>
      <w:r w:rsidRPr="00C14BD5">
        <w:rPr>
          <w:rFonts w:ascii="Times New Roman" w:hAnsi="Times New Roman" w:cs="Times New Roman"/>
          <w:sz w:val="24"/>
          <w:szCs w:val="24"/>
        </w:rPr>
        <w:t xml:space="preserve"> Institute for Medical Sciences and Technology. </w:t>
      </w:r>
    </w:p>
    <w:p w:rsidR="0014495A" w:rsidRPr="00C14BD5" w:rsidRDefault="000703E0" w:rsidP="0014495A">
      <w:pPr>
        <w:rPr>
          <w:rFonts w:ascii="Times New Roman" w:hAnsi="Times New Roman" w:cs="Times New Roman"/>
          <w:sz w:val="24"/>
          <w:szCs w:val="24"/>
        </w:rPr>
      </w:pPr>
      <w:r>
        <w:rPr>
          <w:rFonts w:ascii="Times New Roman" w:hAnsi="Times New Roman" w:cs="Times New Roman"/>
          <w:sz w:val="24"/>
          <w:szCs w:val="24"/>
        </w:rPr>
        <w:t xml:space="preserve">SG: </w:t>
      </w:r>
      <w:r w:rsidR="0014495A" w:rsidRPr="00C14BD5">
        <w:rPr>
          <w:rFonts w:ascii="Times New Roman" w:hAnsi="Times New Roman" w:cs="Times New Roman"/>
          <w:sz w:val="24"/>
          <w:szCs w:val="24"/>
        </w:rPr>
        <w:t xml:space="preserve">Conceived and designed the study, performed the study, analysed the data, wrote the paper; </w:t>
      </w:r>
      <w:r w:rsidRPr="00C14BD5">
        <w:rPr>
          <w:rFonts w:ascii="Times New Roman" w:hAnsi="Times New Roman" w:cs="Times New Roman"/>
          <w:sz w:val="24"/>
          <w:szCs w:val="24"/>
        </w:rPr>
        <w:t>VRK</w:t>
      </w:r>
      <w:r>
        <w:rPr>
          <w:rFonts w:ascii="Times New Roman" w:hAnsi="Times New Roman" w:cs="Times New Roman"/>
          <w:sz w:val="24"/>
          <w:szCs w:val="24"/>
        </w:rPr>
        <w:t xml:space="preserve">: </w:t>
      </w:r>
      <w:r w:rsidR="0014495A" w:rsidRPr="00C14BD5">
        <w:rPr>
          <w:rFonts w:ascii="Times New Roman" w:hAnsi="Times New Roman" w:cs="Times New Roman"/>
          <w:sz w:val="24"/>
          <w:szCs w:val="24"/>
        </w:rPr>
        <w:t>critically supervised, manuscript layout, reviewed</w:t>
      </w:r>
    </w:p>
    <w:p w:rsidR="00B21FD8" w:rsidRDefault="00B21FD8" w:rsidP="0014495A">
      <w:pPr>
        <w:rPr>
          <w:ins w:id="2" w:author="SHALINI" w:date="2019-06-08T21:29:00Z"/>
          <w:rFonts w:ascii="Times New Roman" w:hAnsi="Times New Roman" w:cs="Times New Roman"/>
          <w:b/>
          <w:sz w:val="24"/>
          <w:szCs w:val="24"/>
        </w:rPr>
      </w:pPr>
    </w:p>
    <w:p w:rsidR="0014495A" w:rsidRPr="0014495A" w:rsidRDefault="0014495A" w:rsidP="0014495A">
      <w:pPr>
        <w:rPr>
          <w:rFonts w:ascii="Times New Roman" w:hAnsi="Times New Roman" w:cs="Times New Roman"/>
          <w:b/>
          <w:sz w:val="24"/>
          <w:szCs w:val="24"/>
        </w:rPr>
      </w:pPr>
      <w:r w:rsidRPr="0014495A">
        <w:rPr>
          <w:rFonts w:ascii="Times New Roman" w:hAnsi="Times New Roman" w:cs="Times New Roman"/>
          <w:b/>
          <w:sz w:val="24"/>
          <w:szCs w:val="24"/>
        </w:rPr>
        <w:lastRenderedPageBreak/>
        <w:t>A</w:t>
      </w:r>
      <w:r w:rsidRPr="0068519F">
        <w:rPr>
          <w:rFonts w:cs="Times New Roman"/>
          <w:b/>
          <w:sz w:val="24"/>
          <w:szCs w:val="24"/>
        </w:rPr>
        <w:t>cknowledgements</w:t>
      </w:r>
      <w:r w:rsidRPr="0014495A">
        <w:rPr>
          <w:rFonts w:ascii="Times New Roman" w:hAnsi="Times New Roman" w:cs="Times New Roman"/>
          <w:b/>
          <w:sz w:val="24"/>
          <w:szCs w:val="24"/>
        </w:rPr>
        <w:t xml:space="preserve">: </w:t>
      </w:r>
    </w:p>
    <w:p w:rsidR="0014495A" w:rsidRPr="00C14BD5" w:rsidDel="00990090" w:rsidRDefault="0014495A" w:rsidP="0014495A">
      <w:pPr>
        <w:rPr>
          <w:del w:id="3" w:author="SHALINI" w:date="2019-06-08T20:19:00Z"/>
          <w:rFonts w:ascii="Times New Roman" w:hAnsi="Times New Roman" w:cs="Times New Roman"/>
          <w:sz w:val="24"/>
          <w:szCs w:val="24"/>
        </w:rPr>
      </w:pPr>
      <w:del w:id="4" w:author="SHALINI" w:date="2019-06-08T20:19:00Z">
        <w:r w:rsidRPr="00C14BD5" w:rsidDel="00990090">
          <w:rPr>
            <w:rFonts w:ascii="Times New Roman" w:hAnsi="Times New Roman" w:cs="Times New Roman"/>
            <w:sz w:val="24"/>
            <w:szCs w:val="24"/>
          </w:rPr>
          <w:delText>Mala Ramanathan and Malu Mohan for their rich insights that build the discussion in a stronger way.</w:delText>
        </w:r>
      </w:del>
      <w:ins w:id="5" w:author="SHALINI" w:date="2019-06-08T20:19:00Z">
        <w:r w:rsidR="00990090">
          <w:rPr>
            <w:rFonts w:ascii="Times New Roman" w:hAnsi="Times New Roman" w:cs="Times New Roman"/>
            <w:sz w:val="24"/>
            <w:szCs w:val="24"/>
          </w:rPr>
          <w:t xml:space="preserve"> The authors would like to thank Prof.</w:t>
        </w:r>
        <w:r w:rsidR="00990090" w:rsidRPr="00C14BD5">
          <w:rPr>
            <w:rFonts w:ascii="Times New Roman" w:hAnsi="Times New Roman" w:cs="Times New Roman"/>
            <w:sz w:val="24"/>
            <w:szCs w:val="24"/>
          </w:rPr>
          <w:t>Mala Ramanathan and</w:t>
        </w:r>
        <w:r w:rsidR="00990090">
          <w:rPr>
            <w:rFonts w:ascii="Times New Roman" w:hAnsi="Times New Roman" w:cs="Times New Roman"/>
            <w:sz w:val="24"/>
            <w:szCs w:val="24"/>
          </w:rPr>
          <w:t xml:space="preserve"> Dr.</w:t>
        </w:r>
        <w:r w:rsidR="00990090" w:rsidRPr="00C14BD5">
          <w:rPr>
            <w:rFonts w:ascii="Times New Roman" w:hAnsi="Times New Roman" w:cs="Times New Roman"/>
            <w:sz w:val="24"/>
            <w:szCs w:val="24"/>
          </w:rPr>
          <w:t xml:space="preserve"> Malu Mohan for</w:t>
        </w:r>
        <w:r w:rsidR="00990090">
          <w:rPr>
            <w:rFonts w:ascii="Times New Roman" w:hAnsi="Times New Roman" w:cs="Times New Roman"/>
            <w:sz w:val="24"/>
            <w:szCs w:val="24"/>
          </w:rPr>
          <w:t xml:space="preserve"> sharing</w:t>
        </w:r>
        <w:r w:rsidR="00990090" w:rsidRPr="00C14BD5">
          <w:rPr>
            <w:rFonts w:ascii="Times New Roman" w:hAnsi="Times New Roman" w:cs="Times New Roman"/>
            <w:sz w:val="24"/>
            <w:szCs w:val="24"/>
          </w:rPr>
          <w:t xml:space="preserve"> their rich insights that build the discussion in a stronger way</w:t>
        </w:r>
      </w:ins>
    </w:p>
    <w:p w:rsidR="0014495A" w:rsidRPr="00C14BD5" w:rsidRDefault="0014495A" w:rsidP="0014495A">
      <w:pPr>
        <w:rPr>
          <w:rFonts w:ascii="Times New Roman" w:hAnsi="Times New Roman" w:cs="Times New Roman"/>
          <w:sz w:val="24"/>
          <w:szCs w:val="24"/>
        </w:rPr>
      </w:pPr>
    </w:p>
    <w:p w:rsidR="0014495A" w:rsidRDefault="0014495A" w:rsidP="006B63E2">
      <w:pPr>
        <w:autoSpaceDE w:val="0"/>
        <w:autoSpaceDN w:val="0"/>
        <w:adjustRightInd w:val="0"/>
        <w:spacing w:after="0" w:line="480" w:lineRule="auto"/>
        <w:jc w:val="both"/>
        <w:rPr>
          <w:rFonts w:ascii="Times New Roman" w:hAnsi="Times New Roman" w:cs="Times New Roman"/>
          <w:b/>
          <w:sz w:val="24"/>
          <w:szCs w:val="24"/>
        </w:rPr>
      </w:pPr>
    </w:p>
    <w:p w:rsidR="0014495A" w:rsidRDefault="0014495A" w:rsidP="006B63E2">
      <w:pPr>
        <w:autoSpaceDE w:val="0"/>
        <w:autoSpaceDN w:val="0"/>
        <w:adjustRightInd w:val="0"/>
        <w:spacing w:after="0" w:line="480" w:lineRule="auto"/>
        <w:jc w:val="both"/>
        <w:rPr>
          <w:rFonts w:ascii="Times New Roman" w:hAnsi="Times New Roman" w:cs="Times New Roman"/>
          <w:b/>
          <w:sz w:val="24"/>
          <w:szCs w:val="24"/>
        </w:rPr>
      </w:pPr>
    </w:p>
    <w:p w:rsidR="0014495A" w:rsidRDefault="0014495A" w:rsidP="006B63E2">
      <w:pPr>
        <w:autoSpaceDE w:val="0"/>
        <w:autoSpaceDN w:val="0"/>
        <w:adjustRightInd w:val="0"/>
        <w:spacing w:after="0" w:line="480" w:lineRule="auto"/>
        <w:jc w:val="both"/>
        <w:rPr>
          <w:rFonts w:ascii="Times New Roman" w:hAnsi="Times New Roman" w:cs="Times New Roman"/>
          <w:b/>
          <w:sz w:val="24"/>
          <w:szCs w:val="24"/>
        </w:rPr>
      </w:pPr>
    </w:p>
    <w:p w:rsidR="0014495A" w:rsidRDefault="0014495A" w:rsidP="006B63E2">
      <w:pPr>
        <w:autoSpaceDE w:val="0"/>
        <w:autoSpaceDN w:val="0"/>
        <w:adjustRightInd w:val="0"/>
        <w:spacing w:after="0" w:line="480" w:lineRule="auto"/>
        <w:jc w:val="both"/>
        <w:rPr>
          <w:rFonts w:ascii="Times New Roman" w:hAnsi="Times New Roman" w:cs="Times New Roman"/>
          <w:b/>
          <w:sz w:val="24"/>
          <w:szCs w:val="24"/>
        </w:rPr>
      </w:pPr>
    </w:p>
    <w:p w:rsidR="0014495A" w:rsidRDefault="0014495A" w:rsidP="006B63E2">
      <w:pPr>
        <w:autoSpaceDE w:val="0"/>
        <w:autoSpaceDN w:val="0"/>
        <w:adjustRightInd w:val="0"/>
        <w:spacing w:after="0" w:line="480" w:lineRule="auto"/>
        <w:jc w:val="both"/>
        <w:rPr>
          <w:rFonts w:ascii="Times New Roman" w:hAnsi="Times New Roman" w:cs="Times New Roman"/>
          <w:b/>
          <w:sz w:val="24"/>
          <w:szCs w:val="24"/>
        </w:rPr>
      </w:pPr>
    </w:p>
    <w:p w:rsidR="0014495A" w:rsidRDefault="0014495A" w:rsidP="006B63E2">
      <w:pPr>
        <w:autoSpaceDE w:val="0"/>
        <w:autoSpaceDN w:val="0"/>
        <w:adjustRightInd w:val="0"/>
        <w:spacing w:after="0" w:line="480" w:lineRule="auto"/>
        <w:jc w:val="both"/>
        <w:rPr>
          <w:rFonts w:ascii="Times New Roman" w:hAnsi="Times New Roman" w:cs="Times New Roman"/>
          <w:b/>
          <w:sz w:val="24"/>
          <w:szCs w:val="24"/>
        </w:rPr>
      </w:pPr>
    </w:p>
    <w:p w:rsidR="0014495A" w:rsidRDefault="0014495A" w:rsidP="006B63E2">
      <w:pPr>
        <w:autoSpaceDE w:val="0"/>
        <w:autoSpaceDN w:val="0"/>
        <w:adjustRightInd w:val="0"/>
        <w:spacing w:after="0" w:line="480" w:lineRule="auto"/>
        <w:jc w:val="both"/>
        <w:rPr>
          <w:rFonts w:ascii="Times New Roman" w:hAnsi="Times New Roman" w:cs="Times New Roman"/>
          <w:b/>
          <w:sz w:val="24"/>
          <w:szCs w:val="24"/>
        </w:rPr>
      </w:pPr>
    </w:p>
    <w:p w:rsidR="0014495A" w:rsidRDefault="0014495A" w:rsidP="006B63E2">
      <w:pPr>
        <w:autoSpaceDE w:val="0"/>
        <w:autoSpaceDN w:val="0"/>
        <w:adjustRightInd w:val="0"/>
        <w:spacing w:after="0" w:line="480" w:lineRule="auto"/>
        <w:jc w:val="both"/>
        <w:rPr>
          <w:rFonts w:ascii="Times New Roman" w:hAnsi="Times New Roman" w:cs="Times New Roman"/>
          <w:b/>
          <w:sz w:val="24"/>
          <w:szCs w:val="24"/>
        </w:rPr>
      </w:pPr>
    </w:p>
    <w:p w:rsidR="0014495A" w:rsidRDefault="0014495A" w:rsidP="006B63E2">
      <w:pPr>
        <w:autoSpaceDE w:val="0"/>
        <w:autoSpaceDN w:val="0"/>
        <w:adjustRightInd w:val="0"/>
        <w:spacing w:after="0" w:line="480" w:lineRule="auto"/>
        <w:jc w:val="both"/>
        <w:rPr>
          <w:rFonts w:ascii="Times New Roman" w:hAnsi="Times New Roman" w:cs="Times New Roman"/>
          <w:b/>
          <w:sz w:val="24"/>
          <w:szCs w:val="24"/>
        </w:rPr>
      </w:pPr>
    </w:p>
    <w:p w:rsidR="0014495A" w:rsidRDefault="0014495A" w:rsidP="006B63E2">
      <w:pPr>
        <w:autoSpaceDE w:val="0"/>
        <w:autoSpaceDN w:val="0"/>
        <w:adjustRightInd w:val="0"/>
        <w:spacing w:after="0" w:line="480" w:lineRule="auto"/>
        <w:jc w:val="both"/>
        <w:rPr>
          <w:rFonts w:ascii="Times New Roman" w:hAnsi="Times New Roman" w:cs="Times New Roman"/>
          <w:b/>
          <w:sz w:val="24"/>
          <w:szCs w:val="24"/>
        </w:rPr>
      </w:pPr>
    </w:p>
    <w:p w:rsidR="0014495A" w:rsidRDefault="0014495A" w:rsidP="006B63E2">
      <w:pPr>
        <w:autoSpaceDE w:val="0"/>
        <w:autoSpaceDN w:val="0"/>
        <w:adjustRightInd w:val="0"/>
        <w:spacing w:after="0" w:line="480" w:lineRule="auto"/>
        <w:jc w:val="both"/>
        <w:rPr>
          <w:rFonts w:ascii="Times New Roman" w:hAnsi="Times New Roman" w:cs="Times New Roman"/>
          <w:b/>
          <w:sz w:val="24"/>
          <w:szCs w:val="24"/>
        </w:rPr>
      </w:pPr>
    </w:p>
    <w:p w:rsidR="0014495A" w:rsidRDefault="0014495A" w:rsidP="006B63E2">
      <w:pPr>
        <w:autoSpaceDE w:val="0"/>
        <w:autoSpaceDN w:val="0"/>
        <w:adjustRightInd w:val="0"/>
        <w:spacing w:after="0" w:line="480" w:lineRule="auto"/>
        <w:jc w:val="both"/>
        <w:rPr>
          <w:rFonts w:ascii="Times New Roman" w:hAnsi="Times New Roman" w:cs="Times New Roman"/>
          <w:b/>
          <w:sz w:val="24"/>
          <w:szCs w:val="24"/>
        </w:rPr>
      </w:pPr>
    </w:p>
    <w:p w:rsidR="0014495A" w:rsidRDefault="0014495A" w:rsidP="006B63E2">
      <w:pPr>
        <w:autoSpaceDE w:val="0"/>
        <w:autoSpaceDN w:val="0"/>
        <w:adjustRightInd w:val="0"/>
        <w:spacing w:after="0" w:line="480" w:lineRule="auto"/>
        <w:jc w:val="both"/>
        <w:rPr>
          <w:rFonts w:ascii="Times New Roman" w:hAnsi="Times New Roman" w:cs="Times New Roman"/>
          <w:b/>
          <w:sz w:val="24"/>
          <w:szCs w:val="24"/>
        </w:rPr>
      </w:pPr>
    </w:p>
    <w:p w:rsidR="0014495A" w:rsidRDefault="0014495A" w:rsidP="006B63E2">
      <w:pPr>
        <w:autoSpaceDE w:val="0"/>
        <w:autoSpaceDN w:val="0"/>
        <w:adjustRightInd w:val="0"/>
        <w:spacing w:after="0" w:line="480" w:lineRule="auto"/>
        <w:jc w:val="both"/>
        <w:rPr>
          <w:rFonts w:ascii="Times New Roman" w:hAnsi="Times New Roman" w:cs="Times New Roman"/>
          <w:b/>
          <w:sz w:val="24"/>
          <w:szCs w:val="24"/>
        </w:rPr>
      </w:pPr>
    </w:p>
    <w:p w:rsidR="0014495A" w:rsidRDefault="0014495A" w:rsidP="006B63E2">
      <w:pPr>
        <w:autoSpaceDE w:val="0"/>
        <w:autoSpaceDN w:val="0"/>
        <w:adjustRightInd w:val="0"/>
        <w:spacing w:after="0" w:line="480" w:lineRule="auto"/>
        <w:jc w:val="both"/>
        <w:rPr>
          <w:rFonts w:ascii="Times New Roman" w:hAnsi="Times New Roman" w:cs="Times New Roman"/>
          <w:b/>
          <w:sz w:val="24"/>
          <w:szCs w:val="24"/>
        </w:rPr>
      </w:pPr>
    </w:p>
    <w:p w:rsidR="0014495A" w:rsidRDefault="0014495A" w:rsidP="006B63E2">
      <w:pPr>
        <w:autoSpaceDE w:val="0"/>
        <w:autoSpaceDN w:val="0"/>
        <w:adjustRightInd w:val="0"/>
        <w:spacing w:after="0" w:line="480" w:lineRule="auto"/>
        <w:jc w:val="both"/>
        <w:rPr>
          <w:rFonts w:ascii="Times New Roman" w:hAnsi="Times New Roman" w:cs="Times New Roman"/>
          <w:b/>
          <w:sz w:val="24"/>
          <w:szCs w:val="24"/>
        </w:rPr>
      </w:pPr>
    </w:p>
    <w:p w:rsidR="0014495A" w:rsidRDefault="0014495A" w:rsidP="006B63E2">
      <w:pPr>
        <w:autoSpaceDE w:val="0"/>
        <w:autoSpaceDN w:val="0"/>
        <w:adjustRightInd w:val="0"/>
        <w:spacing w:after="0" w:line="480" w:lineRule="auto"/>
        <w:jc w:val="both"/>
        <w:rPr>
          <w:rFonts w:ascii="Times New Roman" w:hAnsi="Times New Roman" w:cs="Times New Roman"/>
          <w:b/>
          <w:sz w:val="24"/>
          <w:szCs w:val="24"/>
        </w:rPr>
      </w:pPr>
    </w:p>
    <w:p w:rsidR="0014495A" w:rsidRDefault="0014495A" w:rsidP="006B63E2">
      <w:pPr>
        <w:autoSpaceDE w:val="0"/>
        <w:autoSpaceDN w:val="0"/>
        <w:adjustRightInd w:val="0"/>
        <w:spacing w:after="0" w:line="480" w:lineRule="auto"/>
        <w:jc w:val="both"/>
        <w:rPr>
          <w:rFonts w:ascii="Times New Roman" w:hAnsi="Times New Roman" w:cs="Times New Roman"/>
          <w:b/>
          <w:sz w:val="24"/>
          <w:szCs w:val="24"/>
        </w:rPr>
      </w:pPr>
    </w:p>
    <w:p w:rsidR="0014495A" w:rsidRDefault="0014495A" w:rsidP="006B63E2">
      <w:pPr>
        <w:autoSpaceDE w:val="0"/>
        <w:autoSpaceDN w:val="0"/>
        <w:adjustRightInd w:val="0"/>
        <w:spacing w:after="0" w:line="480" w:lineRule="auto"/>
        <w:jc w:val="both"/>
        <w:rPr>
          <w:rFonts w:ascii="Times New Roman" w:hAnsi="Times New Roman" w:cs="Times New Roman"/>
          <w:b/>
          <w:sz w:val="24"/>
          <w:szCs w:val="24"/>
        </w:rPr>
      </w:pPr>
    </w:p>
    <w:p w:rsidR="0014495A" w:rsidRDefault="0014495A" w:rsidP="006B63E2">
      <w:pPr>
        <w:autoSpaceDE w:val="0"/>
        <w:autoSpaceDN w:val="0"/>
        <w:adjustRightInd w:val="0"/>
        <w:spacing w:after="0" w:line="480" w:lineRule="auto"/>
        <w:jc w:val="both"/>
        <w:rPr>
          <w:rFonts w:ascii="Times New Roman" w:hAnsi="Times New Roman" w:cs="Times New Roman"/>
          <w:b/>
          <w:sz w:val="24"/>
          <w:szCs w:val="24"/>
        </w:rPr>
      </w:pPr>
    </w:p>
    <w:p w:rsidR="0014495A" w:rsidDel="00B21FD8" w:rsidRDefault="0014495A" w:rsidP="006B63E2">
      <w:pPr>
        <w:autoSpaceDE w:val="0"/>
        <w:autoSpaceDN w:val="0"/>
        <w:adjustRightInd w:val="0"/>
        <w:spacing w:after="0" w:line="480" w:lineRule="auto"/>
        <w:jc w:val="both"/>
        <w:rPr>
          <w:del w:id="6" w:author="SHALINI" w:date="2019-06-08T21:30:00Z"/>
          <w:rFonts w:ascii="Times New Roman" w:hAnsi="Times New Roman" w:cs="Times New Roman"/>
          <w:b/>
          <w:sz w:val="24"/>
          <w:szCs w:val="24"/>
        </w:rPr>
      </w:pPr>
    </w:p>
    <w:p w:rsidR="0014495A" w:rsidDel="00B21FD8" w:rsidRDefault="0014495A" w:rsidP="006B63E2">
      <w:pPr>
        <w:autoSpaceDE w:val="0"/>
        <w:autoSpaceDN w:val="0"/>
        <w:adjustRightInd w:val="0"/>
        <w:spacing w:after="0" w:line="480" w:lineRule="auto"/>
        <w:jc w:val="both"/>
        <w:rPr>
          <w:del w:id="7" w:author="SHALINI" w:date="2019-06-08T21:29:00Z"/>
          <w:rFonts w:ascii="Times New Roman" w:hAnsi="Times New Roman" w:cs="Times New Roman"/>
          <w:b/>
          <w:sz w:val="24"/>
          <w:szCs w:val="24"/>
        </w:rPr>
      </w:pPr>
    </w:p>
    <w:p w:rsidR="0014495A" w:rsidDel="00B21FD8" w:rsidRDefault="0014495A" w:rsidP="006B63E2">
      <w:pPr>
        <w:autoSpaceDE w:val="0"/>
        <w:autoSpaceDN w:val="0"/>
        <w:adjustRightInd w:val="0"/>
        <w:spacing w:after="0" w:line="480" w:lineRule="auto"/>
        <w:jc w:val="both"/>
        <w:rPr>
          <w:del w:id="8" w:author="SHALINI" w:date="2019-06-08T21:30:00Z"/>
          <w:rFonts w:ascii="Times New Roman" w:hAnsi="Times New Roman" w:cs="Times New Roman"/>
          <w:b/>
          <w:sz w:val="24"/>
          <w:szCs w:val="24"/>
        </w:rPr>
      </w:pPr>
    </w:p>
    <w:p w:rsidR="0068519F" w:rsidRPr="0068519F" w:rsidRDefault="0068519F" w:rsidP="0014495A">
      <w:pPr>
        <w:jc w:val="both"/>
        <w:rPr>
          <w:rFonts w:cs="Times New Roman"/>
          <w:sz w:val="24"/>
          <w:szCs w:val="24"/>
        </w:rPr>
      </w:pPr>
      <w:r w:rsidRPr="0068519F">
        <w:rPr>
          <w:rFonts w:cs="Times New Roman"/>
          <w:b/>
          <w:sz w:val="24"/>
          <w:szCs w:val="24"/>
        </w:rPr>
        <w:t>Abstract</w:t>
      </w:r>
      <w:r w:rsidRPr="0068519F">
        <w:rPr>
          <w:rFonts w:cs="Times New Roman"/>
          <w:sz w:val="24"/>
          <w:szCs w:val="24"/>
        </w:rPr>
        <w:t>:</w:t>
      </w:r>
    </w:p>
    <w:p w:rsidR="00990090" w:rsidRDefault="0014495A" w:rsidP="00990090">
      <w:pPr>
        <w:spacing w:line="480" w:lineRule="auto"/>
        <w:jc w:val="both"/>
        <w:rPr>
          <w:ins w:id="9" w:author="SHALINI" w:date="2019-06-08T20:22:00Z"/>
          <w:rFonts w:ascii="Times New Roman" w:hAnsi="Times New Roman" w:cs="Times New Roman"/>
          <w:sz w:val="24"/>
          <w:szCs w:val="24"/>
        </w:rPr>
      </w:pPr>
      <w:r w:rsidRPr="003B47C8">
        <w:rPr>
          <w:rFonts w:ascii="Times New Roman" w:hAnsi="Times New Roman" w:cs="Times New Roman"/>
          <w:sz w:val="24"/>
          <w:szCs w:val="24"/>
        </w:rPr>
        <w:t xml:space="preserve">There is clear evidence on association between health and physical activity.  Physical </w:t>
      </w:r>
      <w:proofErr w:type="gramStart"/>
      <w:r w:rsidRPr="003B47C8">
        <w:rPr>
          <w:rFonts w:ascii="Times New Roman" w:hAnsi="Times New Roman" w:cs="Times New Roman"/>
          <w:sz w:val="24"/>
          <w:szCs w:val="24"/>
        </w:rPr>
        <w:t>activity</w:t>
      </w:r>
      <w:ins w:id="10" w:author="SHALINI" w:date="2019-06-08T20:20:00Z">
        <w:r w:rsidR="00990090" w:rsidRPr="00FC1618">
          <w:rPr>
            <w:rFonts w:ascii="Times New Roman" w:hAnsi="Times New Roman" w:cs="Times New Roman"/>
            <w:color w:val="FF0000"/>
            <w:sz w:val="24"/>
            <w:szCs w:val="24"/>
          </w:rPr>
          <w:t>(</w:t>
        </w:r>
        <w:proofErr w:type="gramEnd"/>
        <w:r w:rsidR="00990090" w:rsidRPr="00FC1618">
          <w:rPr>
            <w:rFonts w:ascii="Times New Roman" w:hAnsi="Times New Roman" w:cs="Times New Roman"/>
            <w:color w:val="FF0000"/>
            <w:sz w:val="24"/>
            <w:szCs w:val="24"/>
          </w:rPr>
          <w:t>PA)</w:t>
        </w:r>
        <w:r w:rsidR="00990090" w:rsidRPr="003B47C8">
          <w:rPr>
            <w:rFonts w:ascii="Times New Roman" w:hAnsi="Times New Roman" w:cs="Times New Roman"/>
            <w:sz w:val="24"/>
            <w:szCs w:val="24"/>
          </w:rPr>
          <w:t xml:space="preserve"> </w:t>
        </w:r>
      </w:ins>
      <w:r w:rsidRPr="003B47C8">
        <w:rPr>
          <w:rFonts w:ascii="Times New Roman" w:hAnsi="Times New Roman" w:cs="Times New Roman"/>
          <w:sz w:val="24"/>
          <w:szCs w:val="24"/>
        </w:rPr>
        <w:t xml:space="preserve"> is universally prescribed as a primary treatment for almost all chronic </w:t>
      </w:r>
      <w:r w:rsidR="0068519F" w:rsidRPr="003B47C8">
        <w:rPr>
          <w:rFonts w:ascii="Times New Roman" w:hAnsi="Times New Roman" w:cs="Times New Roman"/>
          <w:sz w:val="24"/>
          <w:szCs w:val="24"/>
        </w:rPr>
        <w:t>diseases. Unfortunately</w:t>
      </w:r>
      <w:r w:rsidRPr="003B47C8">
        <w:rPr>
          <w:rFonts w:ascii="Times New Roman" w:hAnsi="Times New Roman" w:cs="Times New Roman"/>
          <w:sz w:val="24"/>
          <w:szCs w:val="24"/>
        </w:rPr>
        <w:t xml:space="preserve">, studies show low levels of health professional advice </w:t>
      </w:r>
      <w:ins w:id="11" w:author="SHALINI" w:date="2019-06-08T20:20:00Z">
        <w:r w:rsidR="00990090">
          <w:rPr>
            <w:rFonts w:ascii="Times New Roman" w:hAnsi="Times New Roman" w:cs="Times New Roman"/>
            <w:sz w:val="24"/>
            <w:szCs w:val="24"/>
          </w:rPr>
          <w:t xml:space="preserve">on physical </w:t>
        </w:r>
        <w:proofErr w:type="spellStart"/>
        <w:r w:rsidR="00990090">
          <w:rPr>
            <w:rFonts w:ascii="Times New Roman" w:hAnsi="Times New Roman" w:cs="Times New Roman"/>
            <w:sz w:val="24"/>
            <w:szCs w:val="24"/>
          </w:rPr>
          <w:t>activity</w:t>
        </w:r>
      </w:ins>
      <w:del w:id="12" w:author="SHALINI" w:date="2019-06-08T20:20:00Z">
        <w:r w:rsidRPr="003B47C8" w:rsidDel="00990090">
          <w:rPr>
            <w:rFonts w:ascii="Times New Roman" w:hAnsi="Times New Roman" w:cs="Times New Roman"/>
            <w:sz w:val="24"/>
            <w:szCs w:val="24"/>
          </w:rPr>
          <w:delText xml:space="preserve">to individuals which also differs by age, sex and socioeconomic status. </w:delText>
        </w:r>
      </w:del>
      <w:r w:rsidRPr="003B47C8">
        <w:rPr>
          <w:rFonts w:ascii="Times New Roman" w:hAnsi="Times New Roman" w:cs="Times New Roman"/>
          <w:sz w:val="24"/>
          <w:szCs w:val="24"/>
        </w:rPr>
        <w:t>The</w:t>
      </w:r>
      <w:proofErr w:type="spellEnd"/>
      <w:r w:rsidRPr="003B47C8">
        <w:rPr>
          <w:rFonts w:ascii="Times New Roman" w:hAnsi="Times New Roman" w:cs="Times New Roman"/>
          <w:sz w:val="24"/>
          <w:szCs w:val="24"/>
        </w:rPr>
        <w:t xml:space="preserve"> current </w:t>
      </w:r>
      <w:r w:rsidR="0068519F" w:rsidRPr="003B47C8">
        <w:rPr>
          <w:rFonts w:ascii="Times New Roman" w:hAnsi="Times New Roman" w:cs="Times New Roman"/>
          <w:sz w:val="24"/>
          <w:szCs w:val="24"/>
        </w:rPr>
        <w:t xml:space="preserve">study </w:t>
      </w:r>
      <w:r w:rsidRPr="003B47C8">
        <w:rPr>
          <w:rFonts w:ascii="Times New Roman" w:hAnsi="Times New Roman" w:cs="Times New Roman"/>
          <w:sz w:val="24"/>
          <w:szCs w:val="24"/>
        </w:rPr>
        <w:t xml:space="preserve">tries to examine as to how </w:t>
      </w:r>
      <w:del w:id="13" w:author="SHALINI" w:date="2019-06-08T20:20:00Z">
        <w:r w:rsidRPr="003B47C8" w:rsidDel="00990090">
          <w:rPr>
            <w:rFonts w:ascii="Times New Roman" w:hAnsi="Times New Roman" w:cs="Times New Roman"/>
            <w:sz w:val="24"/>
            <w:szCs w:val="24"/>
          </w:rPr>
          <w:delText xml:space="preserve">an inexpensive and effective </w:delText>
        </w:r>
      </w:del>
      <w:ins w:id="14" w:author="SHALINI" w:date="2019-06-08T20:21:00Z">
        <w:r w:rsidR="00990090">
          <w:rPr>
            <w:rFonts w:ascii="Times New Roman" w:hAnsi="Times New Roman" w:cs="Times New Roman"/>
            <w:sz w:val="24"/>
            <w:szCs w:val="24"/>
          </w:rPr>
          <w:t xml:space="preserve">a cost effective </w:t>
        </w:r>
      </w:ins>
      <w:r w:rsidRPr="003B47C8">
        <w:rPr>
          <w:rFonts w:ascii="Times New Roman" w:hAnsi="Times New Roman" w:cs="Times New Roman"/>
          <w:sz w:val="24"/>
          <w:szCs w:val="24"/>
        </w:rPr>
        <w:t xml:space="preserve">tool to improve population health has been completely </w:t>
      </w:r>
      <w:r>
        <w:rPr>
          <w:rFonts w:ascii="Times New Roman" w:hAnsi="Times New Roman" w:cs="Times New Roman"/>
          <w:sz w:val="24"/>
          <w:szCs w:val="24"/>
        </w:rPr>
        <w:t xml:space="preserve">neglected </w:t>
      </w:r>
      <w:r w:rsidRPr="003B47C8">
        <w:rPr>
          <w:rFonts w:ascii="Times New Roman" w:hAnsi="Times New Roman" w:cs="Times New Roman"/>
          <w:sz w:val="24"/>
          <w:szCs w:val="24"/>
        </w:rPr>
        <w:t>in professional practice in low and middle income</w:t>
      </w:r>
      <w:del w:id="15" w:author="SHALINI" w:date="2019-06-08T20:21:00Z">
        <w:r w:rsidRPr="003B47C8" w:rsidDel="00990090">
          <w:rPr>
            <w:rFonts w:ascii="Times New Roman" w:hAnsi="Times New Roman" w:cs="Times New Roman"/>
            <w:sz w:val="24"/>
            <w:szCs w:val="24"/>
          </w:rPr>
          <w:delText xml:space="preserve"> countries leading not only to maleficence but also to violation of human rights</w:delText>
        </w:r>
      </w:del>
      <w:r w:rsidRPr="003B47C8">
        <w:rPr>
          <w:rFonts w:ascii="Times New Roman" w:hAnsi="Times New Roman" w:cs="Times New Roman"/>
          <w:sz w:val="24"/>
          <w:szCs w:val="24"/>
        </w:rPr>
        <w:t xml:space="preserve">. </w:t>
      </w:r>
      <w:ins w:id="16" w:author="SHALINI" w:date="2019-06-08T20:21:00Z">
        <w:r w:rsidR="00990090">
          <w:rPr>
            <w:rFonts w:ascii="Times New Roman" w:hAnsi="Times New Roman" w:cs="Times New Roman"/>
            <w:sz w:val="24"/>
            <w:szCs w:val="24"/>
          </w:rPr>
          <w:t xml:space="preserve">country like India. </w:t>
        </w:r>
        <w:r w:rsidR="00990090">
          <w:rPr>
            <w:rFonts w:ascii="Times New Roman" w:hAnsi="Times New Roman" w:cs="Times New Roman"/>
            <w:color w:val="FF0000"/>
            <w:sz w:val="24"/>
            <w:szCs w:val="24"/>
          </w:rPr>
          <w:t xml:space="preserve">Is it </w:t>
        </w:r>
        <w:r w:rsidR="00990090" w:rsidRPr="00CD176A">
          <w:rPr>
            <w:rFonts w:ascii="Times New Roman" w:hAnsi="Times New Roman" w:cs="Times New Roman"/>
            <w:color w:val="FF0000"/>
            <w:sz w:val="24"/>
            <w:szCs w:val="24"/>
          </w:rPr>
          <w:t>maleficence</w:t>
        </w:r>
        <w:r w:rsidR="00990090">
          <w:rPr>
            <w:rFonts w:ascii="Times New Roman" w:hAnsi="Times New Roman" w:cs="Times New Roman"/>
            <w:color w:val="FF0000"/>
            <w:sz w:val="24"/>
            <w:szCs w:val="24"/>
          </w:rPr>
          <w:t xml:space="preserve"> in practice</w:t>
        </w:r>
        <w:r w:rsidR="00990090" w:rsidRPr="00CD176A">
          <w:rPr>
            <w:rFonts w:ascii="Times New Roman" w:hAnsi="Times New Roman" w:cs="Times New Roman"/>
            <w:color w:val="FF0000"/>
            <w:sz w:val="24"/>
            <w:szCs w:val="24"/>
          </w:rPr>
          <w:t xml:space="preserve"> or violation of human rights</w:t>
        </w:r>
        <w:r w:rsidR="00990090">
          <w:rPr>
            <w:rFonts w:ascii="Times New Roman" w:hAnsi="Times New Roman" w:cs="Times New Roman"/>
            <w:sz w:val="24"/>
            <w:szCs w:val="24"/>
          </w:rPr>
          <w:t>?</w:t>
        </w:r>
        <w:r w:rsidR="00990090" w:rsidRPr="003B47C8">
          <w:rPr>
            <w:rFonts w:ascii="Times New Roman" w:hAnsi="Times New Roman" w:cs="Times New Roman"/>
            <w:sz w:val="24"/>
            <w:szCs w:val="24"/>
          </w:rPr>
          <w:t xml:space="preserve"> </w:t>
        </w:r>
      </w:ins>
      <w:r w:rsidR="0068519F" w:rsidRPr="003B47C8">
        <w:rPr>
          <w:rFonts w:ascii="Times New Roman" w:hAnsi="Times New Roman" w:cs="Times New Roman"/>
          <w:sz w:val="24"/>
          <w:szCs w:val="24"/>
        </w:rPr>
        <w:t>Are health care providers exempted from their responsibilities because they choose so? Who should be held</w:t>
      </w:r>
      <w:del w:id="17" w:author="SHALINI" w:date="2019-06-08T20:22:00Z">
        <w:r w:rsidR="0068519F" w:rsidRPr="003B47C8" w:rsidDel="00990090">
          <w:rPr>
            <w:rFonts w:ascii="Times New Roman" w:hAnsi="Times New Roman" w:cs="Times New Roman"/>
            <w:sz w:val="24"/>
            <w:szCs w:val="24"/>
          </w:rPr>
          <w:delText xml:space="preserve"> accountable or morally responsible for so much preventable disease and death</w:delText>
        </w:r>
      </w:del>
      <w:ins w:id="18" w:author="SHALINI" w:date="2019-06-08T20:22:00Z">
        <w:r w:rsidR="00990090" w:rsidRPr="00990090">
          <w:rPr>
            <w:rFonts w:ascii="Times New Roman" w:hAnsi="Times New Roman" w:cs="Times New Roman"/>
            <w:sz w:val="24"/>
            <w:szCs w:val="24"/>
          </w:rPr>
          <w:t xml:space="preserve"> </w:t>
        </w:r>
        <w:r w:rsidR="00990090" w:rsidRPr="003B47C8">
          <w:rPr>
            <w:rFonts w:ascii="Times New Roman" w:hAnsi="Times New Roman" w:cs="Times New Roman"/>
            <w:sz w:val="24"/>
            <w:szCs w:val="24"/>
          </w:rPr>
          <w:t xml:space="preserve">responsible for </w:t>
        </w:r>
        <w:r w:rsidR="00990090">
          <w:rPr>
            <w:rFonts w:ascii="Times New Roman" w:hAnsi="Times New Roman" w:cs="Times New Roman"/>
            <w:sz w:val="24"/>
            <w:szCs w:val="24"/>
          </w:rPr>
          <w:t>this colossal</w:t>
        </w:r>
        <w:r w:rsidR="00990090" w:rsidRPr="003B47C8">
          <w:rPr>
            <w:rFonts w:ascii="Times New Roman" w:hAnsi="Times New Roman" w:cs="Times New Roman"/>
            <w:sz w:val="24"/>
            <w:szCs w:val="24"/>
          </w:rPr>
          <w:t xml:space="preserve">  disease and death</w:t>
        </w:r>
        <w:r w:rsidR="00990090">
          <w:rPr>
            <w:rFonts w:ascii="Times New Roman" w:hAnsi="Times New Roman" w:cs="Times New Roman"/>
            <w:sz w:val="24"/>
            <w:szCs w:val="24"/>
          </w:rPr>
          <w:t xml:space="preserve"> which is easily preventable</w:t>
        </w:r>
        <w:r w:rsidR="00990090" w:rsidRPr="003B47C8">
          <w:rPr>
            <w:rFonts w:ascii="Times New Roman" w:hAnsi="Times New Roman" w:cs="Times New Roman"/>
            <w:sz w:val="24"/>
            <w:szCs w:val="24"/>
          </w:rPr>
          <w:t>?</w:t>
        </w:r>
      </w:ins>
    </w:p>
    <w:p w:rsidR="0068519F" w:rsidRDefault="0068519F" w:rsidP="0068519F">
      <w:pPr>
        <w:spacing w:line="480" w:lineRule="auto"/>
        <w:jc w:val="both"/>
        <w:rPr>
          <w:ins w:id="19" w:author="SHALINI" w:date="2019-06-08T21:30:00Z"/>
          <w:rFonts w:ascii="Times New Roman" w:hAnsi="Times New Roman" w:cs="Times New Roman"/>
          <w:sz w:val="24"/>
          <w:szCs w:val="24"/>
        </w:rPr>
      </w:pPr>
      <w:del w:id="20" w:author="SHALINI" w:date="2019-06-08T20:22:00Z">
        <w:r w:rsidRPr="003B47C8" w:rsidDel="00990090">
          <w:rPr>
            <w:rFonts w:ascii="Times New Roman" w:hAnsi="Times New Roman" w:cs="Times New Roman"/>
            <w:sz w:val="24"/>
            <w:szCs w:val="24"/>
          </w:rPr>
          <w:delText>?</w:delText>
        </w:r>
      </w:del>
    </w:p>
    <w:p w:rsidR="00B21FD8" w:rsidRDefault="00B21FD8" w:rsidP="0068519F">
      <w:pPr>
        <w:spacing w:line="480" w:lineRule="auto"/>
        <w:jc w:val="both"/>
        <w:rPr>
          <w:ins w:id="21" w:author="SHALINI" w:date="2019-06-08T21:30:00Z"/>
          <w:rFonts w:ascii="Times New Roman" w:hAnsi="Times New Roman" w:cs="Times New Roman"/>
          <w:sz w:val="24"/>
          <w:szCs w:val="24"/>
        </w:rPr>
      </w:pPr>
    </w:p>
    <w:p w:rsidR="00B21FD8" w:rsidRDefault="00B21FD8" w:rsidP="0068519F">
      <w:pPr>
        <w:spacing w:line="480" w:lineRule="auto"/>
        <w:jc w:val="both"/>
        <w:rPr>
          <w:ins w:id="22" w:author="SHALINI" w:date="2019-06-08T21:30:00Z"/>
          <w:rFonts w:ascii="Times New Roman" w:hAnsi="Times New Roman" w:cs="Times New Roman"/>
          <w:sz w:val="24"/>
          <w:szCs w:val="24"/>
        </w:rPr>
      </w:pPr>
    </w:p>
    <w:p w:rsidR="00B21FD8" w:rsidRDefault="00B21FD8" w:rsidP="0068519F">
      <w:pPr>
        <w:spacing w:line="480" w:lineRule="auto"/>
        <w:jc w:val="both"/>
        <w:rPr>
          <w:ins w:id="23" w:author="SHALINI" w:date="2019-06-08T21:30:00Z"/>
          <w:rFonts w:ascii="Times New Roman" w:hAnsi="Times New Roman" w:cs="Times New Roman"/>
          <w:sz w:val="24"/>
          <w:szCs w:val="24"/>
        </w:rPr>
      </w:pPr>
    </w:p>
    <w:p w:rsidR="00B21FD8" w:rsidRDefault="00B21FD8" w:rsidP="0068519F">
      <w:pPr>
        <w:spacing w:line="480" w:lineRule="auto"/>
        <w:jc w:val="both"/>
        <w:rPr>
          <w:ins w:id="24" w:author="SHALINI" w:date="2019-06-08T21:30:00Z"/>
          <w:rFonts w:ascii="Times New Roman" w:hAnsi="Times New Roman" w:cs="Times New Roman"/>
          <w:sz w:val="24"/>
          <w:szCs w:val="24"/>
        </w:rPr>
      </w:pPr>
    </w:p>
    <w:p w:rsidR="00B21FD8" w:rsidRDefault="00B21FD8" w:rsidP="0068519F">
      <w:pPr>
        <w:spacing w:line="480" w:lineRule="auto"/>
        <w:jc w:val="both"/>
        <w:rPr>
          <w:ins w:id="25" w:author="SHALINI" w:date="2019-06-08T21:30:00Z"/>
          <w:rFonts w:ascii="Times New Roman" w:hAnsi="Times New Roman" w:cs="Times New Roman"/>
          <w:sz w:val="24"/>
          <w:szCs w:val="24"/>
        </w:rPr>
      </w:pPr>
    </w:p>
    <w:p w:rsidR="00B21FD8" w:rsidRDefault="00B21FD8" w:rsidP="0068519F">
      <w:pPr>
        <w:spacing w:line="480" w:lineRule="auto"/>
        <w:jc w:val="both"/>
        <w:rPr>
          <w:ins w:id="26" w:author="SHALINI" w:date="2019-06-08T21:30:00Z"/>
          <w:rFonts w:ascii="Times New Roman" w:hAnsi="Times New Roman" w:cs="Times New Roman"/>
          <w:sz w:val="24"/>
          <w:szCs w:val="24"/>
        </w:rPr>
      </w:pPr>
    </w:p>
    <w:p w:rsidR="00B21FD8" w:rsidRDefault="00B21FD8" w:rsidP="0068519F">
      <w:pPr>
        <w:spacing w:line="480" w:lineRule="auto"/>
        <w:jc w:val="both"/>
        <w:rPr>
          <w:ins w:id="27" w:author="SHALINI" w:date="2019-06-08T21:30:00Z"/>
          <w:rFonts w:ascii="Times New Roman" w:hAnsi="Times New Roman" w:cs="Times New Roman"/>
          <w:sz w:val="24"/>
          <w:szCs w:val="24"/>
        </w:rPr>
      </w:pPr>
    </w:p>
    <w:p w:rsidR="00B21FD8" w:rsidRPr="003B47C8" w:rsidRDefault="00B21FD8" w:rsidP="0068519F">
      <w:pPr>
        <w:spacing w:line="480" w:lineRule="auto"/>
        <w:jc w:val="both"/>
        <w:rPr>
          <w:rFonts w:ascii="Times New Roman" w:hAnsi="Times New Roman" w:cs="Times New Roman"/>
          <w:sz w:val="24"/>
          <w:szCs w:val="24"/>
        </w:rPr>
      </w:pPr>
    </w:p>
    <w:p w:rsidR="00E50259" w:rsidRDefault="00DD171D" w:rsidP="0068519F">
      <w:pPr>
        <w:autoSpaceDE w:val="0"/>
        <w:autoSpaceDN w:val="0"/>
        <w:adjustRightInd w:val="0"/>
        <w:spacing w:after="0" w:line="480" w:lineRule="auto"/>
        <w:jc w:val="both"/>
        <w:rPr>
          <w:ins w:id="28" w:author="SHALINI" w:date="2019-06-08T20:23:00Z"/>
          <w:rFonts w:ascii="Times New Roman" w:hAnsi="Times New Roman" w:cs="Times New Roman"/>
          <w:sz w:val="24"/>
          <w:szCs w:val="24"/>
        </w:rPr>
      </w:pPr>
      <w:r w:rsidRPr="0068519F">
        <w:rPr>
          <w:rFonts w:cs="Times New Roman"/>
          <w:b/>
          <w:sz w:val="24"/>
          <w:szCs w:val="24"/>
        </w:rPr>
        <w:t>Background</w:t>
      </w:r>
      <w:r w:rsidRPr="0014495A">
        <w:rPr>
          <w:rFonts w:ascii="Times New Roman" w:hAnsi="Times New Roman" w:cs="Times New Roman"/>
          <w:sz w:val="24"/>
          <w:szCs w:val="24"/>
        </w:rPr>
        <w:t xml:space="preserve">: </w:t>
      </w:r>
    </w:p>
    <w:p w:rsidR="00990090" w:rsidRPr="0014495A" w:rsidRDefault="00380047" w:rsidP="0068519F">
      <w:pPr>
        <w:autoSpaceDE w:val="0"/>
        <w:autoSpaceDN w:val="0"/>
        <w:adjustRightInd w:val="0"/>
        <w:spacing w:after="0" w:line="480" w:lineRule="auto"/>
        <w:jc w:val="both"/>
        <w:rPr>
          <w:rFonts w:ascii="Times New Roman" w:hAnsi="Times New Roman" w:cs="Times New Roman"/>
          <w:sz w:val="24"/>
          <w:szCs w:val="24"/>
        </w:rPr>
      </w:pPr>
      <w:ins w:id="29" w:author="SHALINI" w:date="2019-06-08T20:23:00Z">
        <w:r>
          <w:rPr>
            <w:rFonts w:ascii="Times New Roman" w:hAnsi="Times New Roman" w:cs="Times New Roman"/>
            <w:sz w:val="24"/>
            <w:szCs w:val="24"/>
          </w:rPr>
          <w:t>Diabetes and physical activity</w:t>
        </w:r>
      </w:ins>
    </w:p>
    <w:p w:rsidR="00E55032" w:rsidRPr="00990090" w:rsidRDefault="00E56916" w:rsidP="006B63E2">
      <w:pPr>
        <w:autoSpaceDE w:val="0"/>
        <w:autoSpaceDN w:val="0"/>
        <w:adjustRightInd w:val="0"/>
        <w:spacing w:after="0" w:line="480" w:lineRule="auto"/>
        <w:jc w:val="both"/>
        <w:rPr>
          <w:rFonts w:ascii="Times New Roman" w:hAnsi="Times New Roman" w:cs="Times New Roman"/>
          <w:color w:val="FF0000"/>
          <w:sz w:val="24"/>
          <w:szCs w:val="24"/>
          <w:rPrChange w:id="30" w:author="SHALINI" w:date="2019-06-08T20:25:00Z">
            <w:rPr>
              <w:rFonts w:ascii="Times New Roman" w:eastAsia="DINOT-Light" w:hAnsi="Times New Roman" w:cs="Times New Roman"/>
              <w:sz w:val="24"/>
              <w:szCs w:val="24"/>
            </w:rPr>
          </w:rPrChange>
        </w:rPr>
      </w:pPr>
      <w:r w:rsidRPr="0014495A">
        <w:rPr>
          <w:rFonts w:ascii="Times New Roman" w:hAnsi="Times New Roman" w:cs="Times New Roman"/>
          <w:sz w:val="24"/>
          <w:szCs w:val="24"/>
        </w:rPr>
        <w:t xml:space="preserve">Recent reports show that </w:t>
      </w:r>
      <w:r w:rsidR="00DD171D" w:rsidRPr="0014495A">
        <w:rPr>
          <w:rFonts w:ascii="Times New Roman" w:hAnsi="Times New Roman" w:cs="Times New Roman"/>
          <w:sz w:val="24"/>
          <w:szCs w:val="24"/>
        </w:rPr>
        <w:t xml:space="preserve">non communicable diseases are responsible </w:t>
      </w:r>
      <w:r w:rsidRPr="0014495A">
        <w:rPr>
          <w:rFonts w:ascii="Times New Roman" w:hAnsi="Times New Roman" w:cs="Times New Roman"/>
          <w:sz w:val="24"/>
          <w:szCs w:val="24"/>
        </w:rPr>
        <w:t>for nearly</w:t>
      </w:r>
      <w:r w:rsidR="00DD171D" w:rsidRPr="0014495A">
        <w:rPr>
          <w:rFonts w:ascii="Times New Roman" w:hAnsi="Times New Roman" w:cs="Times New Roman"/>
          <w:sz w:val="24"/>
          <w:szCs w:val="24"/>
        </w:rPr>
        <w:t xml:space="preserve"> 62% of all deaths</w:t>
      </w:r>
      <w:ins w:id="31" w:author="SHALINI" w:date="2019-06-08T20:23:00Z">
        <w:r w:rsidR="00990090">
          <w:rPr>
            <w:rFonts w:ascii="Times New Roman" w:hAnsi="Times New Roman" w:cs="Times New Roman"/>
            <w:sz w:val="24"/>
            <w:szCs w:val="24"/>
          </w:rPr>
          <w:fldChar w:fldCharType="begin"/>
        </w:r>
        <w:r w:rsidR="00990090">
          <w:rPr>
            <w:rFonts w:ascii="Times New Roman" w:hAnsi="Times New Roman" w:cs="Times New Roman"/>
            <w:sz w:val="24"/>
            <w:szCs w:val="24"/>
          </w:rPr>
          <w:instrText xml:space="preserve"> ADDIN ZOTERO_ITEM CSL_CITATION {"citationID":"x6LeFnuM","properties":{"formattedCitation":"(ICMR et al., 2017)","plainCitation":"(ICMR et al., 2017)","noteIndex":0},"citationItems":[{"id":1084,"uris":["http://zotero.org/users/4242526/items/A6Y7Z53G"],"uri":["http://zotero.org/users/4242526/items/A6Y7Z53G"],"itemData":{"id":1084,"type":"report","title":"India: Health of the Nation’s States The India State-Level Disease Burden Initiative","publisher-place":"New Delhi, India","page":"220","event-place":"New Delhi, India","author":[{"family":"ICMR","given":""},{"family":"PHFI","given":""},{"family":"IHME","given":""}],"issued":{"date-parts":[["2017"]]}}}],"schema":"https://github.com/citation-style-language/schema/raw/master/csl-citation.json"} </w:instrText>
        </w:r>
        <w:r w:rsidR="00990090">
          <w:rPr>
            <w:rFonts w:ascii="Times New Roman" w:hAnsi="Times New Roman" w:cs="Times New Roman"/>
            <w:sz w:val="24"/>
            <w:szCs w:val="24"/>
          </w:rPr>
          <w:fldChar w:fldCharType="separate"/>
        </w:r>
        <w:r w:rsidR="00990090" w:rsidRPr="007B3FFF">
          <w:rPr>
            <w:rFonts w:ascii="Times New Roman" w:hAnsi="Times New Roman" w:cs="Times New Roman"/>
            <w:sz w:val="24"/>
          </w:rPr>
          <w:t>(ICMR et al., 2017)</w:t>
        </w:r>
        <w:r w:rsidR="00990090">
          <w:rPr>
            <w:rFonts w:ascii="Times New Roman" w:hAnsi="Times New Roman" w:cs="Times New Roman"/>
            <w:sz w:val="24"/>
            <w:szCs w:val="24"/>
          </w:rPr>
          <w:fldChar w:fldCharType="end"/>
        </w:r>
      </w:ins>
      <w:del w:id="32" w:author="SHALINI" w:date="2019-06-08T20:23:00Z">
        <w:r w:rsidR="00C97CAF" w:rsidRPr="0014495A" w:rsidDel="00990090">
          <w:rPr>
            <w:rStyle w:val="FootnoteReference"/>
            <w:rFonts w:ascii="Times New Roman" w:hAnsi="Times New Roman" w:cs="Times New Roman"/>
            <w:sz w:val="24"/>
            <w:szCs w:val="24"/>
          </w:rPr>
          <w:fldChar w:fldCharType="begin" w:fldLock="1"/>
        </w:r>
        <w:r w:rsidR="00956BB4" w:rsidRPr="0014495A" w:rsidDel="00990090">
          <w:rPr>
            <w:rFonts w:ascii="Times New Roman" w:hAnsi="Times New Roman" w:cs="Times New Roman"/>
            <w:sz w:val="24"/>
            <w:szCs w:val="24"/>
          </w:rPr>
          <w:delInstrText>ADDIN CSL_CITATION { "citationID" : "LdlbfO63", "citationItems" : [ { "id" : "ITEM-1", "itemData" : { "collection-title" : "country reports", "id" : "ITEM-1", "issued" : { "date-parts" : [ [ "0" ] ] }, "number" : "8", "publisher" : "IDF", "publisher-place" : "Brussels, Belgium", "title" : "IDF Diabetes Atlas", "type" : "report" }, "uri" : [ "http://zotero.org/users/4242526/items/S42ZY4SA" ], "uris" : [ "http://zotero.org/users/4242526/items/S42ZY4SA", "http://www.mendeley.com/documents/?uuid=6f4ec94c-ad66-4622-bff4-e960233d4cc6", "http://www.mendeley.com/documents/?uuid=374b1066-bbe5-4bd7-86f2-7a3209955585" ] } ], "mendeley" : { "formattedCitation" : "(1)", "plainTextFormattedCitation" : "(1)" }, "properties" : { "formattedCitation" : "(IDF, n.d.)", "plainCitation" : "(IDF, n.d.)" }, "schema" : "https://github.com/citation-style-language/schema/raw/master/csl-citation.json" }</w:delInstrText>
        </w:r>
        <w:r w:rsidR="00C97CAF" w:rsidRPr="0014495A" w:rsidDel="00990090">
          <w:rPr>
            <w:rStyle w:val="FootnoteReference"/>
            <w:rFonts w:ascii="Times New Roman" w:hAnsi="Times New Roman" w:cs="Times New Roman"/>
            <w:sz w:val="24"/>
            <w:szCs w:val="24"/>
          </w:rPr>
          <w:fldChar w:fldCharType="separate"/>
        </w:r>
        <w:r w:rsidR="00956BB4" w:rsidRPr="0014495A" w:rsidDel="00990090">
          <w:rPr>
            <w:rFonts w:ascii="Times New Roman" w:hAnsi="Times New Roman" w:cs="Times New Roman"/>
            <w:noProof/>
            <w:sz w:val="24"/>
            <w:szCs w:val="24"/>
          </w:rPr>
          <w:delText>(1)</w:delText>
        </w:r>
        <w:r w:rsidR="00C97CAF" w:rsidRPr="0014495A" w:rsidDel="00990090">
          <w:rPr>
            <w:rStyle w:val="FootnoteReference"/>
            <w:rFonts w:ascii="Times New Roman" w:hAnsi="Times New Roman" w:cs="Times New Roman"/>
            <w:sz w:val="24"/>
            <w:szCs w:val="24"/>
          </w:rPr>
          <w:fldChar w:fldCharType="end"/>
        </w:r>
      </w:del>
      <w:r w:rsidR="00A505B0" w:rsidRPr="0014495A">
        <w:rPr>
          <w:rFonts w:ascii="Times New Roman" w:hAnsi="Times New Roman" w:cs="Times New Roman"/>
          <w:sz w:val="24"/>
          <w:szCs w:val="24"/>
        </w:rPr>
        <w:t>.</w:t>
      </w:r>
      <w:r w:rsidR="00406369" w:rsidRPr="0014495A">
        <w:rPr>
          <w:rFonts w:ascii="Times New Roman" w:hAnsi="Times New Roman" w:cs="Times New Roman"/>
          <w:sz w:val="24"/>
          <w:szCs w:val="24"/>
        </w:rPr>
        <w:t xml:space="preserve"> </w:t>
      </w:r>
      <w:ins w:id="33" w:author="SHALINI" w:date="2019-06-08T20:24:00Z">
        <w:r w:rsidR="00990090" w:rsidRPr="00260294">
          <w:rPr>
            <w:rFonts w:ascii="Times New Roman" w:hAnsi="Times New Roman" w:cs="Times New Roman"/>
            <w:color w:val="FF0000"/>
            <w:sz w:val="24"/>
            <w:szCs w:val="24"/>
          </w:rPr>
          <w:t xml:space="preserve">In </w:t>
        </w:r>
        <w:proofErr w:type="spellStart"/>
        <w:r w:rsidR="00990090" w:rsidRPr="00260294">
          <w:rPr>
            <w:rFonts w:ascii="Times New Roman" w:hAnsi="Times New Roman" w:cs="Times New Roman"/>
            <w:color w:val="FF0000"/>
            <w:sz w:val="24"/>
            <w:szCs w:val="24"/>
          </w:rPr>
          <w:t>India</w:t>
        </w:r>
        <w:r w:rsidR="00990090">
          <w:rPr>
            <w:rFonts w:ascii="Times New Roman" w:hAnsi="Times New Roman" w:cs="Times New Roman"/>
            <w:color w:val="FF0000"/>
            <w:sz w:val="24"/>
            <w:szCs w:val="24"/>
          </w:rPr>
          <w:t>,approximately</w:t>
        </w:r>
        <w:proofErr w:type="spellEnd"/>
        <w:r w:rsidR="00990090" w:rsidRPr="00260294">
          <w:rPr>
            <w:rFonts w:ascii="Times New Roman" w:hAnsi="Times New Roman" w:cs="Times New Roman"/>
            <w:color w:val="FF0000"/>
            <w:sz w:val="24"/>
            <w:szCs w:val="24"/>
          </w:rPr>
          <w:t xml:space="preserve"> 65 million people had diabetes in 2016.</w:t>
        </w:r>
        <w:r w:rsidR="00990090">
          <w:rPr>
            <w:rFonts w:ascii="Times New Roman" w:hAnsi="Times New Roman" w:cs="Times New Roman"/>
            <w:color w:val="FF0000"/>
            <w:sz w:val="24"/>
            <w:szCs w:val="24"/>
          </w:rPr>
          <w:fldChar w:fldCharType="begin"/>
        </w:r>
        <w:r w:rsidR="00990090">
          <w:rPr>
            <w:rFonts w:ascii="Times New Roman" w:hAnsi="Times New Roman" w:cs="Times New Roman"/>
            <w:color w:val="FF0000"/>
            <w:sz w:val="24"/>
            <w:szCs w:val="24"/>
          </w:rPr>
          <w:instrText xml:space="preserve"> ADDIN ZOTERO_ITEM CSL_CITATION {"citationID":"c8W1y4cN","properties":{"formattedCitation":"(Tandon et al., 2018)","plainCitation":"(Tandon et al., 2018)","noteIndex":0},"citationItems":[{"id":1716,"uris":["http://zotero.org/users/4242526/items/IP5264NW"],"uri":["http://zotero.org/users/4242526/items/IP5264NW"],"itemData":{"id":1716,"type":"article-journal","title":"The increasing burden of diabetes and variations among the states of India: the Global Burden of Disease Study 1990–2016","container-title":"The Lancet Global Health","source":"Crossref","abstract":"Background The burden of diabetes is increasing rapidly in India but a systematic understanding of its distribution and time trends is not available for every state of India. We present a comprehensive analysis of the time trends and heterogeneity in the distribution of diabetes burden across all states of India between 1990 and 2016.","URL":"https://linkinghub.elsevier.com/retrieve/pii/S2214109X18303875","DOI":"10.1016/S2214-109X(18)30387-5","ISSN":"2214109X","title-short":"The increasing burden of diabetes and variations among the states of India","language":"en","author":[{"family":"Tandon","given":"Nikhil"},{"family":"Anjana","given":"Ranjit M"},{"family":"Mohan","given":"Viswanathan"},{"family":"Kaur","given":"Tanvir"},{"family":"Afshin","given":"Ashkan"},{"family":"Ong","given":"Kanyin"},{"family":"Mukhopadhyay","given":"Satinath"},{"family":"Thomas","given":"Nihal"},{"family":"Bhatia","given":"Eesh"},{"family":"Krishnan","given":"Anand"},{"family":"Mathur","given":"Prashant"},{"family":"Dhaliwal","given":"R S"},{"family":"Shukla","given":"D K"},{"family":"Bhansali","given":"Anil"},{"family":"Prabhakaran","given":"Dorairaj"},{"family":"Rao","given":"Paturi V"},{"family":"Yajnik","given":"Chittaranjan S"},{"family":"Kumar","given":"G Anil"},{"family":"Varghese","given":"Chris M"},{"family":"Furtado","given":"Melissa"},{"family":"Agarwal","given":"Sanjay K"},{"family":"Arora","given":"Megha"},{"family":"Bhardwaj","given":"Deeksha"},{"family":"Chakma","given":"Joy K"},{"family":"Cornaby","given":"Leslie"},{"family":"Dutta","given":"Eliza"},{"family":"Glenn","given":"Scott"},{"family":"Gopalakrishnan","given":"N"},{"family":"Gupta","given":"Rajeev"},{"family":"Jeemon","given":"Panniyammakal"},{"family":"Johnson","given":"Sarah C"},{"family":"Khanna","given":"Tripti"},{"family":"Kinra","given":"Sanjay"},{"family":"Kutz","given":"Michael"},{"family":"Muraleedharan","given":"Pallavi"},{"family":"Naik","given":"Nitish"},{"family":"Odell","given":"Chrisopher M"},{"family":"Oommen","given":"Anu M"},{"family":"Pandian","given":"Jeyaraj D"},{"family":"Parameswaran","given":"Sreejith"},{"family":"Pati","given":"Sanghamitra"},{"family":"Prasad","given":"Narayan"},{"family":"Raju","given":"D Sreebhushan"},{"family":"Roy","given":"Ambuj"},{"family":"Sharma","given":"Meenakshi"},{"family":"Shekhar","given":"Chander"},{"family":"Shukla","given":"Sharvari R"},{"family":"Singh","given":"Narinder P"},{"family":"Thakur","given":"J S"},{"family":"Unnikrishnan","given":"Ranjit"},{"family":"Varughese","given":"Santosh"},{"family":"Xavier","given":"Denis"},{"family":"Zachariah","given":"Geevar"},{"family":"Lim","given":"Stephen S"},{"family":"Naghavi","given":"Mohsen"},{"family":"Dandona","given":"Rakhi"},{"family":"Vos","given":"Theo"},{"family":"Murray","given":"Christopher J L"},{"family":"Reddy","given":"K Srinath"},{"family":"Swaminathan","given":"Soumya"},{"family":"Dandona","given":"Lalit"}],"issued":{"date-parts":[["2018",9]]},"accessed":{"date-parts":[["2018",10,3]]}}}],"schema":"https://github.com/citation-style-language/schema/raw/master/csl-citation.json"} </w:instrText>
        </w:r>
        <w:r w:rsidR="00990090">
          <w:rPr>
            <w:rFonts w:ascii="Times New Roman" w:hAnsi="Times New Roman" w:cs="Times New Roman"/>
            <w:color w:val="FF0000"/>
            <w:sz w:val="24"/>
            <w:szCs w:val="24"/>
          </w:rPr>
          <w:fldChar w:fldCharType="separate"/>
        </w:r>
        <w:r w:rsidR="00990090" w:rsidRPr="007B3FFF">
          <w:rPr>
            <w:rFonts w:ascii="Times New Roman" w:hAnsi="Times New Roman" w:cs="Times New Roman"/>
            <w:sz w:val="24"/>
          </w:rPr>
          <w:t>(Tandon et al., 2018)</w:t>
        </w:r>
        <w:r w:rsidR="00990090">
          <w:rPr>
            <w:rFonts w:ascii="Times New Roman" w:hAnsi="Times New Roman" w:cs="Times New Roman"/>
            <w:color w:val="FF0000"/>
            <w:sz w:val="24"/>
            <w:szCs w:val="24"/>
          </w:rPr>
          <w:fldChar w:fldCharType="end"/>
        </w:r>
        <w:r w:rsidR="00990090" w:rsidRPr="00260294">
          <w:rPr>
            <w:rFonts w:ascii="Times New Roman" w:hAnsi="Times New Roman" w:cs="Times New Roman"/>
            <w:color w:val="FF0000"/>
            <w:sz w:val="24"/>
            <w:szCs w:val="24"/>
          </w:rPr>
          <w:t xml:space="preserve"> </w:t>
        </w:r>
        <w:r w:rsidR="00990090">
          <w:rPr>
            <w:rFonts w:ascii="Times New Roman" w:hAnsi="Times New Roman" w:cs="Times New Roman"/>
            <w:color w:val="FF0000"/>
            <w:sz w:val="24"/>
            <w:szCs w:val="24"/>
          </w:rPr>
          <w:t xml:space="preserve">and it contributed to </w:t>
        </w:r>
        <w:r w:rsidR="00990090" w:rsidRPr="00260294">
          <w:rPr>
            <w:rFonts w:ascii="Times New Roman" w:hAnsi="Times New Roman" w:cs="Times New Roman"/>
            <w:color w:val="FF0000"/>
            <w:sz w:val="24"/>
            <w:szCs w:val="24"/>
          </w:rPr>
          <w:t xml:space="preserve"> </w:t>
        </w:r>
        <w:r w:rsidR="00990090">
          <w:rPr>
            <w:rFonts w:ascii="Times New Roman" w:hAnsi="Times New Roman" w:cs="Times New Roman"/>
            <w:color w:val="FF0000"/>
            <w:sz w:val="24"/>
            <w:szCs w:val="24"/>
          </w:rPr>
          <w:t>3%  of the total</w:t>
        </w:r>
        <w:r w:rsidR="00990090" w:rsidRPr="00260294">
          <w:rPr>
            <w:rFonts w:ascii="Times New Roman" w:hAnsi="Times New Roman" w:cs="Times New Roman"/>
            <w:color w:val="FF0000"/>
            <w:sz w:val="24"/>
            <w:szCs w:val="24"/>
          </w:rPr>
          <w:t xml:space="preserve"> mortality burden</w:t>
        </w:r>
        <w:r w:rsidR="00990090">
          <w:rPr>
            <w:rFonts w:ascii="Times New Roman" w:hAnsi="Times New Roman" w:cs="Times New Roman"/>
            <w:color w:val="FF0000"/>
            <w:sz w:val="24"/>
            <w:szCs w:val="24"/>
          </w:rPr>
          <w:t>,</w:t>
        </w:r>
        <w:r w:rsidR="00990090" w:rsidRPr="00260294">
          <w:rPr>
            <w:rFonts w:ascii="Shaker2Lancet-Regular" w:hAnsi="Shaker2Lancet-Regular" w:cs="Shaker2Lancet-Regular"/>
            <w:color w:val="FF0000"/>
            <w:sz w:val="20"/>
            <w:szCs w:val="20"/>
          </w:rPr>
          <w:t xml:space="preserve"> </w:t>
        </w:r>
        <w:r w:rsidR="00990090" w:rsidRPr="00260294">
          <w:rPr>
            <w:rFonts w:ascii="Times New Roman" w:hAnsi="Times New Roman" w:cs="Times New Roman"/>
            <w:color w:val="FF0000"/>
            <w:sz w:val="24"/>
            <w:szCs w:val="24"/>
          </w:rPr>
          <w:t xml:space="preserve">most of </w:t>
        </w:r>
        <w:r w:rsidR="00990090">
          <w:rPr>
            <w:rFonts w:ascii="Times New Roman" w:hAnsi="Times New Roman" w:cs="Times New Roman"/>
            <w:color w:val="FF0000"/>
            <w:sz w:val="24"/>
            <w:szCs w:val="24"/>
          </w:rPr>
          <w:t xml:space="preserve">them </w:t>
        </w:r>
        <w:r w:rsidR="00990090" w:rsidRPr="00260294">
          <w:rPr>
            <w:rFonts w:ascii="Times New Roman" w:hAnsi="Times New Roman" w:cs="Times New Roman"/>
            <w:color w:val="FF0000"/>
            <w:sz w:val="24"/>
            <w:szCs w:val="24"/>
          </w:rPr>
          <w:t xml:space="preserve">premature, occurring </w:t>
        </w:r>
        <w:r w:rsidR="00990090">
          <w:rPr>
            <w:rFonts w:ascii="Times New Roman" w:hAnsi="Times New Roman" w:cs="Times New Roman"/>
            <w:color w:val="FF0000"/>
            <w:sz w:val="24"/>
            <w:szCs w:val="24"/>
          </w:rPr>
          <w:t xml:space="preserve">between the age of  </w:t>
        </w:r>
        <w:r w:rsidR="00990090" w:rsidRPr="00260294">
          <w:rPr>
            <w:rFonts w:ascii="Times New Roman" w:hAnsi="Times New Roman" w:cs="Times New Roman"/>
            <w:color w:val="FF0000"/>
            <w:sz w:val="24"/>
            <w:szCs w:val="24"/>
          </w:rPr>
          <w:t xml:space="preserve">30–70 years. </w:t>
        </w:r>
        <w:r w:rsidR="00990090">
          <w:rPr>
            <w:rFonts w:ascii="Times New Roman" w:hAnsi="Times New Roman" w:cs="Times New Roman"/>
            <w:color w:val="FF0000"/>
            <w:sz w:val="24"/>
            <w:szCs w:val="24"/>
          </w:rPr>
          <w:t xml:space="preserve">This means huge economic and health losses. </w:t>
        </w:r>
        <w:r w:rsidR="00990090" w:rsidRPr="00260294">
          <w:rPr>
            <w:rFonts w:ascii="Times New Roman" w:hAnsi="Times New Roman" w:cs="Times New Roman"/>
            <w:color w:val="FF0000"/>
            <w:sz w:val="24"/>
            <w:szCs w:val="24"/>
          </w:rPr>
          <w:fldChar w:fldCharType="begin"/>
        </w:r>
        <w:r w:rsidR="00990090">
          <w:rPr>
            <w:rFonts w:ascii="Times New Roman" w:hAnsi="Times New Roman" w:cs="Times New Roman"/>
            <w:color w:val="FF0000"/>
            <w:sz w:val="24"/>
            <w:szCs w:val="24"/>
          </w:rPr>
          <w:instrText xml:space="preserve"> ADDIN ZOTERO_ITEM CSL_CITATION {"citationID":"nqvEWca1","properties":{"formattedCitation":"(Arokiasamy, 2018)","plainCitation":"(Arokiasamy, 2018)","noteIndex":0},"citationItems":[{"id":1719,"uris":["http://zotero.org/users/4242526/items/4NNINQPU"],"uri":["http://zotero.org/users/4242526/items/4NNINQPU"],"itemData":{"id":1719,"type":"article-journal","title":"India's escalating burden of non-communicable diseases","container-title":"The Lancet Global Health","volume":"0","issue":"0","source":"www.thelancet.com","URL":"https://www.thelancet.com/journals/langlo/article/PIIS2214-109X(18)30448-0/abstract","DOI":"10.1016/S2214-109X(18)30448-0","ISSN":"2214-109X","journalAbbreviation":"The Lancet Global Health","language":"English","author":[{"family":"Arokiasamy","given":"Perianayagam"}],"issued":{"date-parts":[["2018",10,3]]},"accessed":{"date-parts":[["2018",10,5]]}}}],"schema":"https://github.com/citation-style-language/schema/raw/master/csl-citation.json"} </w:instrText>
        </w:r>
        <w:r w:rsidR="00990090" w:rsidRPr="00260294">
          <w:rPr>
            <w:rFonts w:ascii="Times New Roman" w:hAnsi="Times New Roman" w:cs="Times New Roman"/>
            <w:color w:val="FF0000"/>
            <w:sz w:val="24"/>
            <w:szCs w:val="24"/>
          </w:rPr>
          <w:fldChar w:fldCharType="separate"/>
        </w:r>
        <w:r w:rsidR="00990090" w:rsidRPr="00820920">
          <w:rPr>
            <w:rFonts w:ascii="Times New Roman" w:hAnsi="Times New Roman" w:cs="Times New Roman"/>
            <w:sz w:val="24"/>
          </w:rPr>
          <w:t>(Arokiasamy, 2018)</w:t>
        </w:r>
        <w:r w:rsidR="00990090" w:rsidRPr="00260294">
          <w:rPr>
            <w:rFonts w:ascii="Times New Roman" w:hAnsi="Times New Roman" w:cs="Times New Roman"/>
            <w:color w:val="FF0000"/>
            <w:sz w:val="24"/>
            <w:szCs w:val="24"/>
          </w:rPr>
          <w:fldChar w:fldCharType="end"/>
        </w:r>
        <w:r w:rsidR="00990090">
          <w:rPr>
            <w:rFonts w:ascii="Times New Roman" w:hAnsi="Times New Roman" w:cs="Times New Roman"/>
            <w:color w:val="FF0000"/>
            <w:sz w:val="24"/>
            <w:szCs w:val="24"/>
          </w:rPr>
          <w:t>.</w:t>
        </w:r>
      </w:ins>
      <w:ins w:id="34" w:author="SHALINI" w:date="2019-06-08T20:25:00Z">
        <w:r w:rsidR="00990090" w:rsidRPr="00260294">
          <w:rPr>
            <w:rFonts w:ascii="Times New Roman" w:hAnsi="Times New Roman" w:cs="Times New Roman"/>
            <w:color w:val="FF0000"/>
            <w:sz w:val="24"/>
            <w:szCs w:val="24"/>
          </w:rPr>
          <w:t>Physical</w:t>
        </w:r>
        <w:r w:rsidR="00990090" w:rsidRPr="00AE15EA">
          <w:rPr>
            <w:rFonts w:ascii="Times New Roman" w:hAnsi="Times New Roman" w:cs="Times New Roman"/>
            <w:color w:val="FF0000"/>
            <w:sz w:val="24"/>
            <w:szCs w:val="24"/>
          </w:rPr>
          <w:t xml:space="preserve"> activity advice and counselling is one of the three pillars of treatment in diabetes. It  is now considered a principal component of diabetes management protocol.</w:t>
        </w:r>
        <w:r w:rsidR="00990090" w:rsidRPr="00DC0DC9">
          <w:rPr>
            <w:rFonts w:ascii="Times New Roman" w:hAnsi="Times New Roman" w:cs="Times New Roman"/>
            <w:color w:val="FF0000"/>
            <w:sz w:val="24"/>
            <w:szCs w:val="24"/>
          </w:rPr>
          <w:fldChar w:fldCharType="begin"/>
        </w:r>
        <w:r w:rsidR="00990090">
          <w:rPr>
            <w:rFonts w:ascii="Times New Roman" w:hAnsi="Times New Roman" w:cs="Times New Roman"/>
            <w:color w:val="FF0000"/>
            <w:sz w:val="24"/>
            <w:szCs w:val="24"/>
          </w:rPr>
          <w:instrText xml:space="preserve"> ADDIN ZOTERO_ITEM CSL_CITATION {"citationID":"i3wm3Sni","properties":{"formattedCitation":"(Ryd\\uc0\\u233{}n et al. 2013; \\uc0\\u8220{}ADA Diabetes Guidelines Lifestyle Changes Diet Exercise | NDEI\\uc0\\u8221{} n.d.)","plainCitation":"(Rydén et al. 2013; “ADA Diabetes Guidelines Lifestyle Changes Diet Exercise | NDEI” n.d.)","dontUpdate":true,"noteIndex":0},"citationItems":[{"id":308,"uris":["http://zotero.org/users/4242526/items/G7SGED2P"],"uri":["http://zotero.org/users/4242526/items/G7SGED2P"],"itemData":{"id":308,"type":"article-journal","title":"ESC Guidelines on diabetes, pre-diabetes, and cardiovascular diseases developed in collaboration with the EASDThe Task Force on diabetes, pre-diabetes, and cardiovascular diseases of the European Society of Cardiology (ESC) and developed in collaboration with the European Association for the Study of Diabetes (EASD).","container-title":"European Heart Journal","page":"3035-3087","volume":"34","issue":"39","source":"academic.oup.com","abstract":"© The European Society of Cardiology 2013. All rights reserved. For permissions please email: journals.permissions@oup.comGuidelines, Diabetes mellitus, Cardiovascular disease, Impaired glucose tolerance, Patient management, Prevention, Epidemiology, Prognosis, Diagnostics, Risk factors, Pharmacological treatment, Coronary Interventions...This is the second iteration of the European Society of Cardiology (ESC) and European Association for the Study of Diabetes (EASD) joining forces to write guidelines on the management of diabetes mellitus (DM), pre-diabetes, and cardiovascular disease (CVD), designed to assist clinicians and other healthcare workers to make evidence-based management decisions. The growing awareness of the strong biological relationship between DM and CVD rightly prompted these two large organizations to collaborate to generate guidelines relevant to their joint interests, the first of which were published in 2007. Some assert that too many guidelines are being produced but, in this burgeoning field, five years in...","DOI":"10.1093/eurheartj/eht108","ISSN":"0195-668X","journalAbbreviation":"Eur Heart J","author":[{"family":"Rydén","given":"Lars"},{"family":"Grant","given":"Peter J."},{"family":"Anker","given":"Stefan D."},{"family":"Berne","given":"Christian"},{"family":"Cosentino","given":"Francesco"},{"family":"Danchin","given":"Nicolas"},{"family":"Deaton","given":"Christi"},{"family":"Escaned","given":"Javier"},{"family":"Hammes","given":"Hans-Peter"},{"family":"Huikuri","given":"Heikki"},{"family":"Marre","given":"Michel"},{"family":"Marx","given":"Nikolaus"},{"family":"Mellbin","given":"Linda"},{"family":"Ostergren","given":"Jan"},{"family":"Patrono","given":"Carlo"},{"family":"Seferovic","given":"Petar"},{"family":"Uva","given":"Miguel Sousa"},{"family":"Taskinen","given":"Marja-Riita"},{"family":"Tendera","given":"Michal"},{"family":"Tuomilehto","given":"Jaakko"},{"family":"Valensi","given":"Paul"},{"family":"Zamorano","given":"Jose Luis"},{"family":"Zamorano","given":"Jose Luis"},{"family":"Achenbach","given":"Stephan"},{"family":"Baumgartner","given":"Helmut"},{"family":"Bax","given":"Jeroen J."},{"family":"Bueno","given":"Héctor"},{"family":"Dean","given":"Veronica"},{"family":"Deaton","given":"Christi"},{"family":"Erol","given":"Çetin"},{"family":"Fagard","given":"Robert"},{"family":"Ferrari","given":"Roberto"},{"family":"Hasdai","given":"David"},{"family":"Hoes","given":"Arno W."},{"family":"Kirchhof","given":"Paulus"},{"family":"Knuuti","given":"Juhani"},{"family":"Kolh","given":"Philippe"},{"family":"Lancellotti","given":"Patrizio"},{"family":"Linhart","given":"Ales"},{"family":"Nihoyannopoulos","given":"Petros"},{"family":"Piepoli","given":"Massimo F."},{"family":"Ponikowski","given":"Piotr"},{"family":"Sirnes","given":"Per Anton"},{"family":"Tamargo","given":"Juan Luis"},{"family":"Tendera","given":"Michal"},{"family":"Torbicki","given":"Adam"},{"family":"Wijns","given":"William"},{"family":"Windecker","given":"Stephan"},{"family":"De Backer","given":"Guy"},{"family":"Sirnes","given":"Per Anton"},{"family":"Ezquerra","given":"Eduardo Alegria"},{"family":"Avogaro","given":"Angelo"},{"family":"Badimon","given":"Lina"},{"family":"Baranova","given":"Elena"},{"family":"Baumgartner","given":"Helmut"},{"family":"Betteridge","given":"John"},{"family":"Ceriello","given":"Antonio"},{"family":"Fagard","given</w:instrText>
        </w:r>
        <w:r w:rsidR="00990090" w:rsidRPr="00990090">
          <w:rPr>
            <w:rFonts w:ascii="Times New Roman" w:hAnsi="Times New Roman" w:cs="Times New Roman"/>
            <w:color w:val="FF0000"/>
            <w:sz w:val="24"/>
            <w:szCs w:val="24"/>
            <w:rPrChange w:id="35" w:author="SHALINI" w:date="2019-06-08T20:25:00Z">
              <w:rPr>
                <w:rFonts w:ascii="Times New Roman" w:hAnsi="Times New Roman" w:cs="Times New Roman"/>
                <w:color w:val="FF0000"/>
                <w:sz w:val="24"/>
                <w:szCs w:val="24"/>
                <w:lang w:val="fr-FR"/>
              </w:rPr>
            </w:rPrChange>
          </w:rPr>
          <w:instrText xml:space="preserve">":"Robert"},{"family":"Funck-Brentano","given":"Christian"},{"family":"Gulba","given":"Dietrich C."},{"family":"Hasdai","given":"David"},{"family":"Hoes","given":"Arno W."},{"family":"Kjekshus","given":"John K."},{"family":"Knuuti","given":"Juhani"},{"family":"Kolh","given":"Philippe"},{"family":"Lev","given":"Eli"},{"family":"Mueller","given":"Christian"},{"family":"Neyses","given":"Ludwig"},{"family":"Nilsson","given":"Peter M."},{"family":"Perk","given":"Joep"},{"family":"Ponikowski","given":"Piotr"},{"family":"Reiner","given":"Željko"},{"family":"Sattar","given":"Naveed"},{"family":"Schächinger","given":"Volker"},{"family":"Scheen","given":"André"},{"family":"Schirmer","given":"Henrik"},{"family":"Strömberg","given":"Anna"},{"family":"Sudzhaeva","given":"Svetlana"},{"family":"Tamargo","given":"Juan Luis"},{"family":"Viigimaa","given":"Margus"},{"family":"Vlachopoulos","given":"Charalambos"},{"family":"Xuereb","given":"Robert G."}],"issued":{"date-parts":[["2013",10,14]]}}},{"id":351,"uris":["http://zotero.org/users/4242526/items/AWBN9EHT"],"uri":["http://zotero.org/users/4242526/items/AWBN9EHT"],"itemData":{"id":351,"type":"webpage","title":"ADA Diabetes Guidelines Lifestyle Changes Diet Exercise | NDEI","URL":"http://www.ndei.org/ADA-diabetes-management-guidelines-lifestyle-changes-medical-nutrition-therapy-physical-activity.aspx.html","accessed":{"date-parts":[["2017",7,23]]}}}],"schema":"https://github.com/citation-style-language/schema/raw/master/csl-citation.json"} </w:instrText>
        </w:r>
        <w:r w:rsidR="00990090" w:rsidRPr="00DC0DC9">
          <w:rPr>
            <w:rFonts w:ascii="Times New Roman" w:hAnsi="Times New Roman" w:cs="Times New Roman"/>
            <w:color w:val="FF0000"/>
            <w:sz w:val="24"/>
            <w:szCs w:val="24"/>
          </w:rPr>
          <w:fldChar w:fldCharType="separate"/>
        </w:r>
        <w:r w:rsidR="00990090" w:rsidRPr="00990090">
          <w:rPr>
            <w:rFonts w:ascii="Times New Roman" w:hAnsi="Times New Roman" w:cs="Times New Roman"/>
            <w:sz w:val="24"/>
            <w:szCs w:val="24"/>
            <w:rPrChange w:id="36" w:author="SHALINI" w:date="2019-06-08T20:25:00Z">
              <w:rPr>
                <w:rFonts w:ascii="Times New Roman" w:hAnsi="Times New Roman" w:cs="Times New Roman"/>
                <w:sz w:val="24"/>
                <w:szCs w:val="24"/>
                <w:lang w:val="fr-FR"/>
              </w:rPr>
            </w:rPrChange>
          </w:rPr>
          <w:t>(Rydén et al. 2013; “ADA Diabetes Guidelines Lifestyle Changes Diet Exercise | NDEI”)</w:t>
        </w:r>
        <w:r w:rsidR="00990090" w:rsidRPr="00DC0DC9">
          <w:rPr>
            <w:rFonts w:ascii="Times New Roman" w:hAnsi="Times New Roman" w:cs="Times New Roman"/>
            <w:color w:val="FF0000"/>
            <w:sz w:val="24"/>
            <w:szCs w:val="24"/>
          </w:rPr>
          <w:fldChar w:fldCharType="end"/>
        </w:r>
        <w:r w:rsidR="00990090" w:rsidRPr="0014495A" w:rsidDel="00990090">
          <w:rPr>
            <w:rFonts w:ascii="Times New Roman" w:hAnsi="Times New Roman" w:cs="Times New Roman"/>
            <w:sz w:val="24"/>
            <w:szCs w:val="24"/>
          </w:rPr>
          <w:t xml:space="preserve"> </w:t>
        </w:r>
      </w:ins>
      <w:del w:id="37" w:author="SHALINI" w:date="2019-06-08T20:25:00Z">
        <w:r w:rsidR="00DD171D" w:rsidRPr="0014495A" w:rsidDel="00990090">
          <w:rPr>
            <w:rFonts w:ascii="Times New Roman" w:hAnsi="Times New Roman" w:cs="Times New Roman"/>
            <w:sz w:val="24"/>
            <w:szCs w:val="24"/>
          </w:rPr>
          <w:delText>Diabetes alone accounted for</w:delText>
        </w:r>
        <w:r w:rsidR="00857D03" w:rsidRPr="0014495A" w:rsidDel="00990090">
          <w:rPr>
            <w:rFonts w:ascii="Times New Roman" w:hAnsi="Times New Roman" w:cs="Times New Roman"/>
            <w:sz w:val="24"/>
            <w:szCs w:val="24"/>
          </w:rPr>
          <w:delText xml:space="preserve"> </w:delText>
        </w:r>
        <w:r w:rsidR="00DD171D" w:rsidRPr="0014495A" w:rsidDel="00990090">
          <w:rPr>
            <w:rFonts w:ascii="Times New Roman" w:hAnsi="Times New Roman" w:cs="Times New Roman"/>
            <w:sz w:val="24"/>
            <w:szCs w:val="24"/>
          </w:rPr>
          <w:delText>6.5% of the deaths. In India 65 million people had diabetes in 2016.</w:delText>
        </w:r>
      </w:del>
      <w:r w:rsidR="00DD171D" w:rsidRPr="0014495A">
        <w:rPr>
          <w:rFonts w:ascii="Times New Roman" w:hAnsi="Times New Roman" w:cs="Times New Roman"/>
          <w:sz w:val="24"/>
          <w:szCs w:val="24"/>
        </w:rPr>
        <w:t xml:space="preserve">Research has shown that controlling blood sugar levels, blood pressure, and </w:t>
      </w:r>
      <w:ins w:id="38" w:author="SHALINI" w:date="2019-06-08T20:25:00Z">
        <w:r w:rsidR="00990090">
          <w:rPr>
            <w:rFonts w:ascii="Times New Roman" w:hAnsi="Times New Roman" w:cs="Times New Roman"/>
            <w:color w:val="FF0000"/>
            <w:sz w:val="24"/>
            <w:szCs w:val="24"/>
          </w:rPr>
          <w:t>L</w:t>
        </w:r>
        <w:r w:rsidR="00990090" w:rsidRPr="00FC1618">
          <w:rPr>
            <w:rFonts w:ascii="Times New Roman" w:hAnsi="Times New Roman" w:cs="Times New Roman"/>
            <w:color w:val="FF0000"/>
            <w:sz w:val="24"/>
            <w:szCs w:val="24"/>
          </w:rPr>
          <w:t xml:space="preserve">ow </w:t>
        </w:r>
        <w:r w:rsidR="00990090">
          <w:rPr>
            <w:rFonts w:ascii="Times New Roman" w:hAnsi="Times New Roman" w:cs="Times New Roman"/>
            <w:color w:val="FF0000"/>
            <w:sz w:val="24"/>
            <w:szCs w:val="24"/>
          </w:rPr>
          <w:t>D</w:t>
        </w:r>
        <w:r w:rsidR="00990090" w:rsidRPr="00FC1618">
          <w:rPr>
            <w:rFonts w:ascii="Times New Roman" w:hAnsi="Times New Roman" w:cs="Times New Roman"/>
            <w:color w:val="FF0000"/>
            <w:sz w:val="24"/>
            <w:szCs w:val="24"/>
          </w:rPr>
          <w:t xml:space="preserve">ensity </w:t>
        </w:r>
        <w:r w:rsidR="00990090">
          <w:rPr>
            <w:rFonts w:ascii="Times New Roman" w:hAnsi="Times New Roman" w:cs="Times New Roman"/>
            <w:color w:val="FF0000"/>
            <w:sz w:val="24"/>
            <w:szCs w:val="24"/>
          </w:rPr>
          <w:t>L</w:t>
        </w:r>
        <w:r w:rsidR="00990090" w:rsidRPr="00FC1618">
          <w:rPr>
            <w:rFonts w:ascii="Times New Roman" w:hAnsi="Times New Roman" w:cs="Times New Roman"/>
            <w:color w:val="FF0000"/>
            <w:sz w:val="24"/>
            <w:szCs w:val="24"/>
          </w:rPr>
          <w:t>ipids</w:t>
        </w:r>
        <w:r w:rsidR="00990090" w:rsidRPr="0014495A">
          <w:rPr>
            <w:rFonts w:ascii="Times New Roman" w:hAnsi="Times New Roman" w:cs="Times New Roman"/>
            <w:sz w:val="24"/>
            <w:szCs w:val="24"/>
          </w:rPr>
          <w:t xml:space="preserve"> </w:t>
        </w:r>
        <w:r w:rsidR="00990090">
          <w:rPr>
            <w:rFonts w:ascii="Times New Roman" w:hAnsi="Times New Roman" w:cs="Times New Roman"/>
            <w:sz w:val="24"/>
            <w:szCs w:val="24"/>
          </w:rPr>
          <w:t>(</w:t>
        </w:r>
        <w:r w:rsidR="00990090" w:rsidRPr="0014495A">
          <w:rPr>
            <w:rFonts w:ascii="Times New Roman" w:hAnsi="Times New Roman" w:cs="Times New Roman"/>
            <w:sz w:val="24"/>
            <w:szCs w:val="24"/>
          </w:rPr>
          <w:t>LDL</w:t>
        </w:r>
        <w:r w:rsidR="00990090">
          <w:rPr>
            <w:rFonts w:ascii="Times New Roman" w:hAnsi="Times New Roman" w:cs="Times New Roman"/>
            <w:sz w:val="24"/>
            <w:szCs w:val="24"/>
          </w:rPr>
          <w:t>)</w:t>
        </w:r>
        <w:r w:rsidR="00990090" w:rsidRPr="0014495A">
          <w:rPr>
            <w:rFonts w:ascii="Times New Roman" w:hAnsi="Times New Roman" w:cs="Times New Roman"/>
            <w:sz w:val="24"/>
            <w:szCs w:val="24"/>
          </w:rPr>
          <w:t xml:space="preserve"> </w:t>
        </w:r>
      </w:ins>
      <w:del w:id="39" w:author="SHALINI" w:date="2019-06-08T20:25:00Z">
        <w:r w:rsidR="00DD171D" w:rsidRPr="0014495A" w:rsidDel="00990090">
          <w:rPr>
            <w:rFonts w:ascii="Times New Roman" w:hAnsi="Times New Roman" w:cs="Times New Roman"/>
            <w:sz w:val="24"/>
            <w:szCs w:val="24"/>
          </w:rPr>
          <w:delText xml:space="preserve">LDL </w:delText>
        </w:r>
      </w:del>
      <w:del w:id="40" w:author="SHALINI" w:date="2019-06-08T20:26:00Z">
        <w:r w:rsidR="00DD171D" w:rsidRPr="0014495A" w:rsidDel="00990090">
          <w:rPr>
            <w:rFonts w:ascii="Times New Roman" w:hAnsi="Times New Roman" w:cs="Times New Roman"/>
            <w:sz w:val="24"/>
            <w:szCs w:val="24"/>
          </w:rPr>
          <w:delText xml:space="preserve">cholesterol </w:delText>
        </w:r>
      </w:del>
      <w:r w:rsidR="00DD171D" w:rsidRPr="0014495A">
        <w:rPr>
          <w:rFonts w:ascii="Times New Roman" w:hAnsi="Times New Roman" w:cs="Times New Roman"/>
          <w:sz w:val="24"/>
          <w:szCs w:val="24"/>
        </w:rPr>
        <w:t>can reduce the risk of long-term complications and death among people with diabetes</w:t>
      </w:r>
      <w:del w:id="41" w:author="SHALINI" w:date="2019-06-08T20:26:00Z">
        <w:r w:rsidR="00C97CAF" w:rsidRPr="0014495A" w:rsidDel="00990090">
          <w:rPr>
            <w:rStyle w:val="FootnoteReference"/>
            <w:rFonts w:ascii="Times New Roman" w:hAnsi="Times New Roman" w:cs="Times New Roman"/>
            <w:sz w:val="24"/>
            <w:szCs w:val="24"/>
          </w:rPr>
          <w:fldChar w:fldCharType="begin" w:fldLock="1"/>
        </w:r>
        <w:r w:rsidR="00956BB4" w:rsidRPr="0014495A" w:rsidDel="00990090">
          <w:rPr>
            <w:rFonts w:ascii="Times New Roman" w:hAnsi="Times New Roman" w:cs="Times New Roman"/>
            <w:sz w:val="24"/>
            <w:szCs w:val="24"/>
          </w:rPr>
          <w:delInstrText>ADDIN CSL_CITATION { "citationID" : "OxXpZ54v", "citationItems" : [ { "id" : "ITEM-1", "itemData" : { "DOI" : "10.1016/j.pec.2009.04.004", "ISSN" : "0738-3991", "abstract" : "Objective\nTo explore the influence of primary health care professionals in increasing exercise and physical activity among 60\u201370-year-old White and South Asian community dwellers.\nMethod\nFifteen focus groups and 40 in-depth interviews with community dwelling White and South Asian 60\u201370-year olds. The sample was selected to include people with very different experiences of participation and non-participation in exercise and physical activity. Data were analysed using framework analysis.\nResults\nPrimary health care professionals\u2019 advice and support was found to be a motivator to the initiation of exercise and physical activity. However, this was usually in relation to advice on weight reduction, cardiac conditions and mobility issues, but not generally to improve or increase activity levels. An underlying attitude of genuine interest and empathy was valued and shaped decisions about initiating and/or increasing activity levels.\nConclusion\nPrimary health care professionals should be encouraged to show interest and empathy with older people about the positive benefits of exercise and physical activity to them individually. This advice needs to be tailored to the older adult's symptoms.\nPractice implications\nPrimary health care professionals need to be able to provide specific advice as to the quantity (frequency, duration, intensity and type) of exercise or physical activity to undertake. Practitioners need to listen to their patients\u2019 needs, show empathy and avoid ageism during consultations.", "author" : [ { "dropping-particle" : "", "family" : "Horne", "given" : "Maria", "non-dropping-particle" : "", "parse-names" : false, "suffix" : "" }, { "dropping-particle" : "", "family" : "Skelton", "given" : "Dawn", "non-dropping-particle" : "", "parse-names" : false, "suffix" : "" }, { "dropping-particle" : "", "family" : "Speed", "given" : "Shaun", "non-dropping-particle" : "", "parse-names" : false, "suffix" : "" }, { "dropping-particle" : "", "family" : "Todd", "given" : "Chris", "non-dropping-particle" : "", "parse-names" : false, "suffix" : "" } ], "container-title" : "Patient Education and Counseling", "id" : "ITEM-1", "issue" : "1", "issued" : { "date-parts" : [ [ "2010", "1" ] ] }, "page" : "97-103", "title" : "The influence of primary health care professionals in encouraging exercise and physical activity uptake among White and South Asian older adults: Experiences of young older adults", "type" : "article-journal", "volume" : "78" }, "uri" : [ "http://zotero.org/users/4242526/items/UPFEBA8V" ], "uris" : [ "http://zotero.org/users/4242526/items/UPFEBA8V", "http://www.mendeley.com/documents/?uuid=76ba4069-1af4-4205-85f3-978b44af29bf" ] }, { "id" : "ITEM-2", "itemData" : { "DOI" : "10.1186/1471-2296-14-128", "ISSN" : "1471-2296", "abstract" : "Physical activity on prescription (PAP) is a successful intervention for increasing physical activity among patients with a sedentary lifestyle. The method seems to be sparsely used by general practitioners (GPs) and there is limited information about GPs\u2019 attitudes to counselling using PAP as a tool. The aim of the study was to explore and understand the meaning of prescribing physical activity from the general practitioner\u2019s perspective.", "author" : [ { "dropping-particle" : "", "family" : "Persson", "given" : "Gerthi", "non-dropping-particle" : "", "parse-names" : false, "suffix" : "" }, { "dropping-particle" : "", "family" : "Brorsson", "given" : "Annika", "non-dropping-particle" : "", "parse-names" : false, "suffix" : "" }, { "dropping-particle" : "", "family" : "Ekvall Hansson", "given" : "Eva", "non-dropping-particle" : "", "parse-names" : false, "suffix" : "" }, { "dropping-particle" : "", "family" : "Troein", "given" : "Margareta", "non-dropping-particle" : "", "parse-names" : false, "suffix" : "" }, { "dropping-particle" : "", "family" : "Strandberg", "given" : "Eva Lena", "non-dropping-particle" : "", "parse-names" : false, "suffix" : "" } ], "container-title" : "BMC Family Practice", "id" : "ITEM-2", "issued" : { "date-parts" : [ [ "2013", "8" ] ] }, "page" : "128", "title" : "Physical activity on prescription (PAP) from the general practitioner\u2019s perspective \u2013 a qualitative study", "type" : "article-journal", "volume" : "14" }, "uri" : [ "http://zotero.org/users/4242526/items/UZSPX9XI" ], "uris" : [ "http://zotero.org/users/4242526/items/UZSPX9XI", "http://www.mendeley.com/documents/?uuid=ece25cc7-92bd-4c5b-856a-cae31ba95e8d" ] } ], "mendeley" : { "formattedCitation" : "(2,3)", "plainTextFormattedCitation" : "(2,3)" }, "properties" : { "formattedCitation" : "(Horne, Skelton, Speed, &amp; Todd, 2010; Persson, Brorsson, Ekvall Hansson, Troein, &amp; Strandberg, 2013)", "plainCitation" : "(Horne, Skelton, Speed, &amp; Todd, 2010; Persson, Brorsson, Ekvall Hansson, Troein, &amp; Strandberg, 2013)" }, "schema" : "https://github.com/citation-style-language/schema/raw/master/csl-citation.json" }</w:delInstrText>
        </w:r>
        <w:r w:rsidR="00C97CAF" w:rsidRPr="0014495A" w:rsidDel="00990090">
          <w:rPr>
            <w:rStyle w:val="FootnoteReference"/>
            <w:rFonts w:ascii="Times New Roman" w:hAnsi="Times New Roman" w:cs="Times New Roman"/>
            <w:sz w:val="24"/>
            <w:szCs w:val="24"/>
          </w:rPr>
          <w:fldChar w:fldCharType="separate"/>
        </w:r>
        <w:r w:rsidR="00956BB4" w:rsidRPr="0014495A" w:rsidDel="00990090">
          <w:rPr>
            <w:rFonts w:ascii="Times New Roman" w:hAnsi="Times New Roman" w:cs="Times New Roman"/>
            <w:noProof/>
            <w:sz w:val="24"/>
            <w:szCs w:val="24"/>
          </w:rPr>
          <w:delText>(2,3)</w:delText>
        </w:r>
        <w:r w:rsidR="00C97CAF" w:rsidRPr="0014495A" w:rsidDel="00990090">
          <w:rPr>
            <w:rStyle w:val="FootnoteReference"/>
            <w:rFonts w:ascii="Times New Roman" w:hAnsi="Times New Roman" w:cs="Times New Roman"/>
            <w:sz w:val="24"/>
            <w:szCs w:val="24"/>
          </w:rPr>
          <w:fldChar w:fldCharType="end"/>
        </w:r>
        <w:r w:rsidR="009A1D77" w:rsidRPr="0014495A" w:rsidDel="00990090">
          <w:rPr>
            <w:rFonts w:ascii="Times New Roman" w:hAnsi="Times New Roman" w:cs="Times New Roman"/>
            <w:sz w:val="24"/>
            <w:szCs w:val="24"/>
          </w:rPr>
          <w:delText xml:space="preserve"> </w:delText>
        </w:r>
      </w:del>
      <w:ins w:id="42" w:author="SHALINI" w:date="2019-06-08T20:26:00Z">
        <w:r w:rsidR="00990090">
          <w:rPr>
            <w:rFonts w:ascii="Times New Roman" w:hAnsi="Times New Roman" w:cs="Times New Roman"/>
            <w:sz w:val="24"/>
            <w:szCs w:val="24"/>
          </w:rPr>
          <w:fldChar w:fldCharType="begin"/>
        </w:r>
        <w:r w:rsidR="00990090">
          <w:rPr>
            <w:rFonts w:ascii="Times New Roman" w:hAnsi="Times New Roman" w:cs="Times New Roman"/>
            <w:sz w:val="24"/>
            <w:szCs w:val="24"/>
          </w:rPr>
          <w:instrText xml:space="preserve"> ADDIN ZOTERO_ITEM CSL_CITATION {"citationID":"ia4zzvAP","properties":{"formattedCitation":"(Castaneda, 2003; Hawley, 2004; Riddell et al., 2013)","plainCitation":"(Castaneda, 2003; Hawley, 2004; Riddell et al., 2013)","noteIndex":0},"citationItems":[{"id":608,"uris":["http://zotero.org/users/4242526/items/RSEN8S5U"],"uri":["http://zotero.org/users/4242526/items/RSEN8S5U"],"itemData":{"id":608,"type":"article-journal","title":"Advances in Exercise, Physical Activity, and Diabetes Mellitus","container-title":"Diabetes Technology &amp; Therapeutics","page":"S-96","volume":"15","issue":"S1","source":"online.liebertpub.com (Atypon)","DOI":"10.1089/dia.2013.1511","ISSN":"1520-9156","journalAbbreviation":"Diabetes Technology &amp; Therapeutics","author":[{"family":"Riddell","given":"Michael C."},{"family":"Miadovnik","given":"Lisa"},{"family":"Simms","given":"Montgomery"},{"family":"Li","given":"Benjamin"},{"family":"Zisser","given":"Howard"}],"issued":{"date-parts":[["2013",2,1]]}}},{"id":604,"uris":["http://zotero.org/users/4242526/items/7282F3CT"],"uri":["http://zotero.org/users/4242526/items/7282F3CT"],"itemData":{"id":604,"type":"article-journal","title":"Diabetes control with physical activity and exercise","container-title":"Nutrition in Clinical Care: An Official Publication of Tufts University","page":"89-96","volume":"6","issue":"2","source":"PubMed","abstract":"Regular physical activity and exercise are important components in the prevention of diabetes. In addition to lowering blood glucose, exercise improves insulin action, contributes to weight loss, and reduces several risk factors for cardiovascular disease. The association between increased levels of physical activity and a reduced occurrence of diabetes' long-term complications suggests that regular physical activity has a protective role. This association has been shown in the Diabetes Prevention Program. In which physical activity in the form of walking for 30 minutes/day on most days of the week was encouraged. Most people with diabetes, like people without diabetes, fall to meet national physical activity goals. Sedentary lifestyles have been linked to 23% of deaths from leading chronic diseases, including heart disease and diabetes. Given the epidemic nature of diabetes in the world during the 21st century, diabetes management through physical activity and structured exercise should be considered an adjunct to diabetes management. While both endurance and resistance exercise can improve insulin action and glucose homeostasis, the two forms of exercise differ significantly in how they alter muscle metabolism and structure. Understanding the beneficial effects of exercise, as well as the mechanisms for adopting a physically active lifestyle, is important for the management of diabetes mellitus. Despite the well-known benefits of exercise, patient education, paired with the implementation and promotion of safe and sustainable habits of physical activity for individuals with diabetes, is still inadequate.","ISSN":"1096-6781","note":"PMID: 14692297","journalAbbreviation":"Nutr Clin Care","language":"eng","author":[{"family":"Castaneda","given":"Carmen"}],"issued":{"date-parts":[["2003",9]]}}},{"id":1602,"uris":["http://zotero.org/users/4242526/items/M7XBTITD"],"uri":["http://zotero.org/users/4242526/items/M7XBTITD"],"itemData":{"id":1602,"type":"article-journal","title":"Exercise as a therapeutic intervention for the prevention and treatment of insulin resistance - Hawley - 2004 - Diabetes/Metabolism Research and Reviews - Wiley Online Library","container-title":"Diabetes/Metabolism Research and Reviews","page":"383-93","volume":"20","issue":"5","abstract":"Indeed, physical inactivity is an independent risk factor for insulin resistance and type 2 diabetes. The primary defect(s) in the development of whole</w:instrText>
        </w:r>
        <w:r w:rsidR="00990090">
          <w:rPr>
            <w:rFonts w:ascii="Cambria Math" w:hAnsi="Cambria Math" w:cs="Cambria Math"/>
            <w:sz w:val="24"/>
            <w:szCs w:val="24"/>
          </w:rPr>
          <w:instrText>‐</w:instrText>
        </w:r>
        <w:r w:rsidR="00990090">
          <w:rPr>
            <w:rFonts w:ascii="Times New Roman" w:hAnsi="Times New Roman" w:cs="Times New Roman"/>
            <w:sz w:val="24"/>
            <w:szCs w:val="24"/>
          </w:rPr>
          <w:instrText>body insulin resistance remain unclear. However, during the past decade significant progress has been made towards an understanding of the molecular basis underlying the beneficial effects of exercise training in stimulating the entry of glucose into insulin</w:instrText>
        </w:r>
        <w:r w:rsidR="00990090">
          <w:rPr>
            <w:rFonts w:ascii="Cambria Math" w:hAnsi="Cambria Math" w:cs="Cambria Math"/>
            <w:sz w:val="24"/>
            <w:szCs w:val="24"/>
          </w:rPr>
          <w:instrText>‐</w:instrText>
        </w:r>
        <w:r w:rsidR="00990090">
          <w:rPr>
            <w:rFonts w:ascii="Times New Roman" w:hAnsi="Times New Roman" w:cs="Times New Roman"/>
            <w:sz w:val="24"/>
            <w:szCs w:val="24"/>
          </w:rPr>
          <w:instrText>sensitive tissues. Accordingly, it is now well accepted that regular physical exercise offers an effective therapeutic intervention to improve insulin action in skeletal muscle in insulin</w:instrText>
        </w:r>
        <w:r w:rsidR="00990090">
          <w:rPr>
            <w:rFonts w:ascii="Cambria Math" w:hAnsi="Cambria Math" w:cs="Cambria Math"/>
            <w:sz w:val="24"/>
            <w:szCs w:val="24"/>
          </w:rPr>
          <w:instrText>‐</w:instrText>
        </w:r>
        <w:r w:rsidR="00990090">
          <w:rPr>
            <w:rFonts w:ascii="Times New Roman" w:hAnsi="Times New Roman" w:cs="Times New Roman"/>
            <w:sz w:val="24"/>
            <w:szCs w:val="24"/>
          </w:rPr>
          <w:instrText>resistant individuals. This review provides evidence that physical inactivity is significantly associated with IGT and directly contributes to the cascade of events that lead to the expression of the ‘exercise</w:instrText>
        </w:r>
        <w:r w:rsidR="00990090">
          <w:rPr>
            <w:rFonts w:ascii="Cambria Math" w:hAnsi="Cambria Math" w:cs="Cambria Math"/>
            <w:sz w:val="24"/>
            <w:szCs w:val="24"/>
          </w:rPr>
          <w:instrText>‐</w:instrText>
        </w:r>
        <w:r w:rsidR="00990090">
          <w:rPr>
            <w:rFonts w:ascii="Times New Roman" w:hAnsi="Times New Roman" w:cs="Times New Roman"/>
            <w:sz w:val="24"/>
            <w:szCs w:val="24"/>
          </w:rPr>
          <w:instrText xml:space="preserve">deficient phenotype’ associated with insulin resistance and type 2 diabetes. In contrast, exercise training will be shown to significantly reduce the risk of developing insulin resistance by improving glucose tolerance and insulin action in individuals predisposed to develop type 2 diabetes. Several putative mechanisms for enhanced glucose uptake after exercise training will be discussed. A determination of the underlying biological mechanisms that result from exercise training is essential in order to define the precise variations in physical activity that result in the most desired effects on targeted risk factors, and to aid in the development of such interventions.","author":[{"family":"Hawley","given":"John"}],"issued":{"date-parts":[["2004",9]]}}}],"schema":"https://github.com/citation-style-language/schema/raw/master/csl-citation.json"} </w:instrText>
        </w:r>
        <w:r w:rsidR="00990090">
          <w:rPr>
            <w:rFonts w:ascii="Times New Roman" w:hAnsi="Times New Roman" w:cs="Times New Roman"/>
            <w:sz w:val="24"/>
            <w:szCs w:val="24"/>
          </w:rPr>
          <w:fldChar w:fldCharType="separate"/>
        </w:r>
        <w:r w:rsidR="00990090" w:rsidRPr="00820920">
          <w:rPr>
            <w:rFonts w:ascii="Times New Roman" w:hAnsi="Times New Roman" w:cs="Times New Roman"/>
            <w:sz w:val="24"/>
          </w:rPr>
          <w:t>(Castaneda, 2003; Hawley, 2004; Riddell et al., 2013)</w:t>
        </w:r>
        <w:r w:rsidR="00990090">
          <w:rPr>
            <w:rFonts w:ascii="Times New Roman" w:hAnsi="Times New Roman" w:cs="Times New Roman"/>
            <w:sz w:val="24"/>
            <w:szCs w:val="24"/>
          </w:rPr>
          <w:fldChar w:fldCharType="end"/>
        </w:r>
        <w:r w:rsidR="00990090">
          <w:rPr>
            <w:rFonts w:ascii="Times New Roman" w:hAnsi="Times New Roman" w:cs="Times New Roman"/>
            <w:sz w:val="24"/>
            <w:szCs w:val="24"/>
          </w:rPr>
          <w:t>.</w:t>
        </w:r>
        <w:r w:rsidR="00990090" w:rsidRPr="00AD64B8">
          <w:rPr>
            <w:rFonts w:ascii="Open Sans" w:hAnsi="Open Sans"/>
            <w:color w:val="000000"/>
            <w:sz w:val="21"/>
            <w:szCs w:val="21"/>
            <w:shd w:val="clear" w:color="auto" w:fill="FFFFFF"/>
          </w:rPr>
          <w:t xml:space="preserve"> </w:t>
        </w:r>
        <w:r w:rsidR="00990090">
          <w:rPr>
            <w:rFonts w:ascii="Times New Roman" w:hAnsi="Times New Roman" w:cs="Times New Roman"/>
            <w:color w:val="FF0000"/>
            <w:sz w:val="24"/>
            <w:szCs w:val="24"/>
          </w:rPr>
          <w:t xml:space="preserve">Substantial evidence shows that </w:t>
        </w:r>
        <w:r w:rsidR="00990090" w:rsidRPr="00AD64B8">
          <w:rPr>
            <w:rFonts w:ascii="Times New Roman" w:hAnsi="Times New Roman" w:cs="Times New Roman"/>
            <w:color w:val="FF0000"/>
            <w:sz w:val="24"/>
            <w:szCs w:val="24"/>
          </w:rPr>
          <w:t xml:space="preserve">regular PA improves </w:t>
        </w:r>
        <w:r w:rsidR="00990090">
          <w:rPr>
            <w:rFonts w:ascii="Times New Roman" w:hAnsi="Times New Roman" w:cs="Times New Roman"/>
            <w:color w:val="FF0000"/>
            <w:sz w:val="24"/>
            <w:szCs w:val="24"/>
          </w:rPr>
          <w:t xml:space="preserve">glycemic </w:t>
        </w:r>
        <w:r w:rsidR="00990090" w:rsidRPr="00AD64B8">
          <w:rPr>
            <w:rFonts w:ascii="Times New Roman" w:hAnsi="Times New Roman" w:cs="Times New Roman"/>
            <w:color w:val="FF0000"/>
            <w:sz w:val="24"/>
            <w:szCs w:val="24"/>
          </w:rPr>
          <w:t xml:space="preserve">control and can prevent or delay type 2 diabetes, </w:t>
        </w:r>
        <w:r w:rsidR="00990090">
          <w:rPr>
            <w:rFonts w:ascii="Times New Roman" w:hAnsi="Times New Roman" w:cs="Times New Roman"/>
            <w:color w:val="FF0000"/>
            <w:sz w:val="24"/>
            <w:szCs w:val="24"/>
          </w:rPr>
          <w:t xml:space="preserve">controls </w:t>
        </w:r>
        <w:r w:rsidR="00990090" w:rsidRPr="00AD64B8">
          <w:rPr>
            <w:rFonts w:ascii="Times New Roman" w:hAnsi="Times New Roman" w:cs="Times New Roman"/>
            <w:color w:val="FF0000"/>
            <w:sz w:val="24"/>
            <w:szCs w:val="24"/>
          </w:rPr>
          <w:t xml:space="preserve">lipids, </w:t>
        </w:r>
        <w:r w:rsidR="00990090">
          <w:rPr>
            <w:rFonts w:ascii="Times New Roman" w:hAnsi="Times New Roman" w:cs="Times New Roman"/>
            <w:color w:val="FF0000"/>
            <w:sz w:val="24"/>
            <w:szCs w:val="24"/>
          </w:rPr>
          <w:t>blood pressure and cardiovascular comorbidities.</w:t>
        </w:r>
        <w:r w:rsidR="00990090" w:rsidRPr="00AD64B8">
          <w:rPr>
            <w:rFonts w:ascii="Times New Roman" w:hAnsi="Times New Roman" w:cs="Times New Roman"/>
            <w:color w:val="FF0000"/>
            <w:sz w:val="24"/>
            <w:szCs w:val="24"/>
          </w:rPr>
          <w:t>.</w:t>
        </w:r>
        <w:r w:rsidR="00990090" w:rsidRPr="00AD64B8">
          <w:rPr>
            <w:rFonts w:ascii="Times New Roman" w:hAnsi="Times New Roman" w:cs="Times New Roman"/>
            <w:color w:val="FF0000"/>
            <w:sz w:val="24"/>
            <w:szCs w:val="24"/>
          </w:rPr>
          <w:fldChar w:fldCharType="begin"/>
        </w:r>
        <w:r w:rsidR="00990090">
          <w:rPr>
            <w:rFonts w:ascii="Times New Roman" w:hAnsi="Times New Roman" w:cs="Times New Roman"/>
            <w:color w:val="FF0000"/>
            <w:sz w:val="24"/>
            <w:szCs w:val="24"/>
          </w:rPr>
          <w:instrText xml:space="preserve"> ADDIN ZOTERO_ITEM CSL_CITATION {"citationID":"tTHgWcgw","properties":{"formattedCitation":"(Colberg et al., 2016)","plainCitation":"(Colberg et al., 2016)","noteIndex":0},"citationItems":[{"id":2163,"uris":["http://zotero.org/users/4242526/items/TC8CLZNP"],"uri":["http://zotero.org/users/4242526/items/TC8CLZNP"],"itemData":{"id":2163,"type":"article-journal","title":"Physical Activity/Exercise and Diabetes: A Position Statement of the American Diabetes Association","container-title":"Diabetes Care","page":"2065-2079","volume":"39","issue":"11","source":"care.diabetesjournals.org","abstract":"The adoption and maintenance of physical activity are critical foci for blood glucose management and overall health in individuals with diabetes and prediabetes. Recommendations and precautions vary depending on individual characteristics and health status. In this Position Statement, we provide a clinically oriented review and evidence-based recommendations regarding physical activity and exercise in people with type 1 diabetes, type 2 diabetes, gestational diabetes mellitus, and prediabetes.\n\nPhysical activity includes all movement that increases energy use, whereas exercise is planned, structured physical activity. Exercise improves blood glucose control in type 2 diabetes, reduces cardiovascular risk factors, contributes to weight loss, and improves well-being (1,2). Regular exercise may prevent or delay type 2 diabetes development (3). Regular exercise also has considerable health benefits for people with type 1 diabetes (e.g., improved cardiovascular fitness, muscle strength, insulin sensitivity, etc.) (4). The challenges related to blood glucose management vary with diabetes type, activity type, and presence of diabetes-related complications (5,6). Physical activity and exercise recommendations, therefore, should be tailored to meet the specific needs of eac</w:instrText>
        </w:r>
        <w:r w:rsidR="00990090" w:rsidRPr="00820920">
          <w:rPr>
            <w:rFonts w:ascii="Times New Roman" w:hAnsi="Times New Roman" w:cs="Times New Roman"/>
            <w:color w:val="FF0000"/>
            <w:sz w:val="24"/>
            <w:szCs w:val="24"/>
            <w:lang w:val="fr-FR"/>
          </w:rPr>
          <w:instrText xml:space="preserve">h individual.\n\nPhysical activity recommendations and precautions may vary by diabetes type. The primary types of diabetes are type 1 and type 2. Type 1 diabetes (5%–10% of cases) results from cellular-mediated autoimmune destruction of the pancreatic </w:instrText>
        </w:r>
        <w:r w:rsidR="00990090">
          <w:rPr>
            <w:rFonts w:ascii="Times New Roman" w:hAnsi="Times New Roman" w:cs="Times New Roman"/>
            <w:color w:val="FF0000"/>
            <w:sz w:val="24"/>
            <w:szCs w:val="24"/>
          </w:rPr>
          <w:instrText>β</w:instrText>
        </w:r>
        <w:r w:rsidR="00990090" w:rsidRPr="00820920">
          <w:rPr>
            <w:rFonts w:ascii="Times New Roman" w:hAnsi="Times New Roman" w:cs="Times New Roman"/>
            <w:color w:val="FF0000"/>
            <w:sz w:val="24"/>
            <w:szCs w:val="24"/>
            <w:lang w:val="fr-FR"/>
          </w:rPr>
          <w:instrText xml:space="preserve">-cells, producing insulin deficiency (7). Although it can occur at any age, </w:instrText>
        </w:r>
        <w:r w:rsidR="00990090">
          <w:rPr>
            <w:rFonts w:ascii="Times New Roman" w:hAnsi="Times New Roman" w:cs="Times New Roman"/>
            <w:color w:val="FF0000"/>
            <w:sz w:val="24"/>
            <w:szCs w:val="24"/>
          </w:rPr>
          <w:instrText>β</w:instrText>
        </w:r>
        <w:r w:rsidR="00990090" w:rsidRPr="00820920">
          <w:rPr>
            <w:rFonts w:ascii="Times New Roman" w:hAnsi="Times New Roman" w:cs="Times New Roman"/>
            <w:color w:val="FF0000"/>
            <w:sz w:val="24"/>
            <w:szCs w:val="24"/>
            <w:lang w:val="fr-FR"/>
          </w:rPr>
          <w:instrText xml:space="preserve">-cell destruction rates vary, typically occurring more rapidly in youth than in adults. Type 2 diabetes (90%–95% of cases) results from a progressive loss of insulin secretion, usually also with insulin resistance. Gestational diabetes mellitus occurs during pregnancy, with screening typically occurring at 24–28 weeks of gestation in pregnant women not previously known to have diabetes. Prediabetes is diagnosed when blood glucose levels are above the normal range but not high enough to be classified as …","DOI":"10.2337/dc16-1728","ISSN":"0149-5992, 1935-5548","note":"PMID: 27926890","title-short":"Physical Activity/Exercise and Diabetes","language":"en","author":[{"family":"Colberg","given":"Sheri R."},{"family":"Sigal","given":"Ronald J."},{"family":"Yardley","given":"Jane E."},{"family":"Riddell","given":"Michael C."},{"family":"Dunstan","given":"David W."},{"family":"Dempsey","given":"Paddy C."},{"family":"Horton","given":"Edward S."},{"family":"Castorino","given":"Kristin"},{"family":"Tate","given":"Deborah F."}],"issued":{"date-parts":[["2016",11,1]]}}}],"schema":"https://github.com/citation-style-language/schema/raw/master/csl-citation.json"} </w:instrText>
        </w:r>
        <w:r w:rsidR="00990090" w:rsidRPr="00AD64B8">
          <w:rPr>
            <w:rFonts w:ascii="Times New Roman" w:hAnsi="Times New Roman" w:cs="Times New Roman"/>
            <w:color w:val="FF0000"/>
            <w:sz w:val="24"/>
            <w:szCs w:val="24"/>
          </w:rPr>
          <w:fldChar w:fldCharType="separate"/>
        </w:r>
        <w:r w:rsidR="00990090" w:rsidRPr="00990090">
          <w:rPr>
            <w:rFonts w:ascii="Times New Roman" w:hAnsi="Times New Roman" w:cs="Times New Roman"/>
            <w:sz w:val="24"/>
            <w:rPrChange w:id="43" w:author="SHALINI" w:date="2019-06-08T20:26:00Z">
              <w:rPr>
                <w:rFonts w:ascii="Times New Roman" w:hAnsi="Times New Roman" w:cs="Times New Roman"/>
                <w:sz w:val="24"/>
                <w:lang w:val="fr-FR"/>
              </w:rPr>
            </w:rPrChange>
          </w:rPr>
          <w:t>(Colberg et al., 2016)</w:t>
        </w:r>
        <w:r w:rsidR="00990090" w:rsidRPr="00AD64B8">
          <w:rPr>
            <w:rFonts w:ascii="Times New Roman" w:hAnsi="Times New Roman" w:cs="Times New Roman"/>
            <w:color w:val="FF0000"/>
            <w:sz w:val="24"/>
            <w:szCs w:val="24"/>
          </w:rPr>
          <w:fldChar w:fldCharType="end"/>
        </w:r>
        <w:r w:rsidR="00990090" w:rsidRPr="00990090">
          <w:rPr>
            <w:rFonts w:ascii="Times New Roman" w:eastAsia="DINOT-Light" w:hAnsi="Times New Roman" w:cs="Times New Roman"/>
            <w:sz w:val="24"/>
            <w:szCs w:val="24"/>
            <w:rPrChange w:id="44" w:author="SHALINI" w:date="2019-06-08T20:26:00Z">
              <w:rPr>
                <w:rFonts w:ascii="Times New Roman" w:eastAsia="DINOT-Light" w:hAnsi="Times New Roman" w:cs="Times New Roman"/>
                <w:sz w:val="24"/>
                <w:szCs w:val="24"/>
                <w:lang w:val="fr-FR"/>
              </w:rPr>
            </w:rPrChange>
          </w:rPr>
          <w:t>.</w:t>
        </w:r>
        <w:r w:rsidR="00990090">
          <w:rPr>
            <w:rFonts w:ascii="Times New Roman" w:eastAsia="DINOT-Light" w:hAnsi="Times New Roman" w:cs="Times New Roman"/>
            <w:sz w:val="24"/>
            <w:szCs w:val="24"/>
          </w:rPr>
          <w:fldChar w:fldCharType="begin"/>
        </w:r>
        <w:r w:rsidR="00990090" w:rsidRPr="00990090">
          <w:rPr>
            <w:rFonts w:ascii="Times New Roman" w:eastAsia="DINOT-Light" w:hAnsi="Times New Roman" w:cs="Times New Roman"/>
            <w:sz w:val="24"/>
            <w:szCs w:val="24"/>
            <w:rPrChange w:id="45" w:author="SHALINI" w:date="2019-06-08T20:26:00Z">
              <w:rPr>
                <w:rFonts w:ascii="Times New Roman" w:eastAsia="DINOT-Light" w:hAnsi="Times New Roman" w:cs="Times New Roman"/>
                <w:sz w:val="24"/>
                <w:szCs w:val="24"/>
                <w:lang w:val="fr-FR"/>
              </w:rPr>
            </w:rPrChange>
          </w:rPr>
          <w:instrText xml:space="preserve"> ADDIN ZOTERO_ITEM CSL_CITATION {"citationID":"nO3DDZMX","properties":{"formattedCitation":"(Bazzano et al., 2005)","plainCitation":"(Bazzano et al., 2005)","noteIndex":0},"citationItems":[{"id":323,"uris":["http://zotero.org/users/4242526/items/UAF37UUU"],"uri":["http://zotero.org/users/4242526/items/UAF37UUU"],"itemData":{"id":323,"type":"article-journal","title":"Prevention of type 2 diabetes by diet and lifestyle modification","container-title":"Journal of the American College of Nutrition","page":"310-319","volume":"24","issue":"5","source":"PubMed","abstract":"Diabetes mellitus is an epidemic of our time. This disease affects nearly 150 million adults worldwide and nearly 11 million in the United States in 2000. Because of the prevalence of obesity and diabetes and associated vascular complications, preventing even a small proportion of cases would save thousands of lives and billions of dollars in healthcare costs and lost productivity. Researchers have made great strides in identifying many lifestyle and dietary factors associated with diabetes, but solidifying the scientific basis for prevention and control of this disease as well as implementation at a national level remains a difficult challenge. The literature on the influence of diet and lifestyle in the development of diabetes is reviewed here, with emphasis on epidemiologic data. We outline a systematic approach to primary and secondary prevention of this disease by evaluating and prioritizing risk factors for which intervention is effective and developing a framework for application of intervention strategies. Effective interventions must target not only the affected individuals but also families, workplaces, schools and communities. Prevention of this devastating disease calls for the identification of culture-sensitive measures that can be applied to the population in general and some high-risk minority groups in particular.","ISSN":"0731-5724","note":"PMID: 16192254","journalAbbreviation":"J Am Coll Nutr","language":"eng","author":[{"family":"Bazzano","given":"Lydia A."},{"family":"Serdula","given":"Mary"},{"family":"Liu","given":"Simin"}],"issued":{"date-parts":[["2005",10]]}}}],"schema":"https://github.com/citation-style-language/schema/raw/master/csl-citation.json"} </w:instrText>
        </w:r>
        <w:r w:rsidR="00990090">
          <w:rPr>
            <w:rFonts w:ascii="Times New Roman" w:eastAsia="DINOT-Light" w:hAnsi="Times New Roman" w:cs="Times New Roman"/>
            <w:sz w:val="24"/>
            <w:szCs w:val="24"/>
          </w:rPr>
          <w:fldChar w:fldCharType="separate"/>
        </w:r>
        <w:r w:rsidR="00990090" w:rsidRPr="00990090">
          <w:rPr>
            <w:rFonts w:ascii="Times New Roman" w:hAnsi="Times New Roman" w:cs="Times New Roman"/>
            <w:sz w:val="24"/>
            <w:rPrChange w:id="46" w:author="SHALINI" w:date="2019-06-08T20:26:00Z">
              <w:rPr>
                <w:rFonts w:ascii="Times New Roman" w:hAnsi="Times New Roman" w:cs="Times New Roman"/>
                <w:sz w:val="24"/>
                <w:lang w:val="fr-FR"/>
              </w:rPr>
            </w:rPrChange>
          </w:rPr>
          <w:t>(Bazzano et al., 2005)</w:t>
        </w:r>
        <w:r w:rsidR="00990090">
          <w:rPr>
            <w:rFonts w:ascii="Times New Roman" w:eastAsia="DINOT-Light" w:hAnsi="Times New Roman" w:cs="Times New Roman"/>
            <w:sz w:val="24"/>
            <w:szCs w:val="24"/>
          </w:rPr>
          <w:fldChar w:fldCharType="end"/>
        </w:r>
        <w:r w:rsidR="00990090" w:rsidRPr="00990090">
          <w:rPr>
            <w:rFonts w:ascii="Times New Roman" w:eastAsia="DINOT-Light" w:hAnsi="Times New Roman" w:cs="Times New Roman"/>
            <w:sz w:val="24"/>
            <w:szCs w:val="24"/>
            <w:rPrChange w:id="47" w:author="SHALINI" w:date="2019-06-08T20:26:00Z">
              <w:rPr>
                <w:rFonts w:ascii="Times New Roman" w:eastAsia="DINOT-Light" w:hAnsi="Times New Roman" w:cs="Times New Roman"/>
                <w:sz w:val="24"/>
                <w:szCs w:val="24"/>
                <w:lang w:val="fr-FR"/>
              </w:rPr>
            </w:rPrChange>
          </w:rPr>
          <w:t xml:space="preserve">. </w:t>
        </w:r>
        <w:r w:rsidR="00990090" w:rsidRPr="00990090">
          <w:rPr>
            <w:rFonts w:ascii="Times New Roman" w:eastAsia="DINOT-Light" w:hAnsi="Times New Roman" w:cs="Times New Roman"/>
            <w:color w:val="FF0000"/>
            <w:sz w:val="24"/>
            <w:szCs w:val="24"/>
            <w:rPrChange w:id="48" w:author="SHALINI" w:date="2019-06-08T20:26:00Z">
              <w:rPr>
                <w:rFonts w:ascii="Times New Roman" w:eastAsia="DINOT-Light" w:hAnsi="Times New Roman" w:cs="Times New Roman"/>
                <w:color w:val="FF0000"/>
                <w:sz w:val="24"/>
                <w:szCs w:val="24"/>
                <w:lang w:val="fr-FR"/>
              </w:rPr>
            </w:rPrChange>
          </w:rPr>
          <w:t>International Diabetes Federation</w:t>
        </w:r>
        <w:r w:rsidR="00990090" w:rsidRPr="00990090">
          <w:rPr>
            <w:rFonts w:ascii="Times New Roman" w:eastAsia="DINOT-Light" w:hAnsi="Times New Roman" w:cs="Times New Roman"/>
            <w:sz w:val="24"/>
            <w:szCs w:val="24"/>
            <w:rPrChange w:id="49" w:author="SHALINI" w:date="2019-06-08T20:26:00Z">
              <w:rPr>
                <w:rFonts w:ascii="Times New Roman" w:eastAsia="DINOT-Light" w:hAnsi="Times New Roman" w:cs="Times New Roman"/>
                <w:sz w:val="24"/>
                <w:szCs w:val="24"/>
                <w:lang w:val="fr-FR"/>
              </w:rPr>
            </w:rPrChange>
          </w:rPr>
          <w:t xml:space="preserve"> (IDF</w:t>
        </w:r>
      </w:ins>
      <w:del w:id="50" w:author="SHALINI" w:date="2019-06-08T20:26:00Z">
        <w:r w:rsidR="00E55032" w:rsidRPr="0014495A" w:rsidDel="00990090">
          <w:rPr>
            <w:rFonts w:ascii="Times New Roman" w:eastAsia="DINOT-Light" w:hAnsi="Times New Roman" w:cs="Times New Roman"/>
            <w:sz w:val="24"/>
            <w:szCs w:val="24"/>
          </w:rPr>
          <w:delText>Randomised controlled trials from different parts of the world have established the proof of principle that lifestyle modification</w:delText>
        </w:r>
        <w:r w:rsidRPr="0014495A" w:rsidDel="00990090">
          <w:rPr>
            <w:rFonts w:ascii="Times New Roman" w:eastAsia="DINOT-Light" w:hAnsi="Times New Roman" w:cs="Times New Roman"/>
            <w:sz w:val="24"/>
            <w:szCs w:val="24"/>
          </w:rPr>
          <w:delText xml:space="preserve"> </w:delText>
        </w:r>
        <w:r w:rsidR="00E55032" w:rsidRPr="0014495A" w:rsidDel="00990090">
          <w:rPr>
            <w:rFonts w:ascii="Times New Roman" w:eastAsia="DINOT-Light" w:hAnsi="Times New Roman" w:cs="Times New Roman"/>
            <w:sz w:val="24"/>
            <w:szCs w:val="24"/>
          </w:rPr>
          <w:delText xml:space="preserve">can delay or prevent </w:delText>
        </w:r>
        <w:r w:rsidRPr="0014495A" w:rsidDel="00990090">
          <w:rPr>
            <w:rFonts w:ascii="Times New Roman" w:eastAsia="DINOT-Light" w:hAnsi="Times New Roman" w:cs="Times New Roman"/>
            <w:sz w:val="24"/>
            <w:szCs w:val="24"/>
          </w:rPr>
          <w:delText>the onset of type2diabetes</w:delText>
        </w:r>
        <w:r w:rsidR="00E55032" w:rsidRPr="0014495A" w:rsidDel="00990090">
          <w:rPr>
            <w:rFonts w:ascii="Times New Roman" w:eastAsia="DINOT-Light" w:hAnsi="Times New Roman" w:cs="Times New Roman"/>
            <w:sz w:val="24"/>
            <w:szCs w:val="24"/>
          </w:rPr>
          <w:delText>.</w:delText>
        </w:r>
        <w:r w:rsidRPr="0014495A" w:rsidDel="00990090">
          <w:rPr>
            <w:rFonts w:ascii="Times New Roman" w:eastAsia="DINOT-Light" w:hAnsi="Times New Roman" w:cs="Times New Roman"/>
            <w:sz w:val="24"/>
            <w:szCs w:val="24"/>
          </w:rPr>
          <w:delText xml:space="preserve"> </w:delText>
        </w:r>
        <w:r w:rsidR="00E55032" w:rsidRPr="0014495A" w:rsidDel="00990090">
          <w:rPr>
            <w:rFonts w:ascii="Times New Roman" w:eastAsia="DINOT-Light" w:hAnsi="Times New Roman" w:cs="Times New Roman"/>
            <w:sz w:val="24"/>
            <w:szCs w:val="24"/>
          </w:rPr>
          <w:delText>IDF</w:delText>
        </w:r>
      </w:del>
      <w:r w:rsidR="00E55032" w:rsidRPr="0014495A">
        <w:rPr>
          <w:rFonts w:ascii="Times New Roman" w:eastAsia="DINOT-Light" w:hAnsi="Times New Roman" w:cs="Times New Roman"/>
          <w:sz w:val="24"/>
          <w:szCs w:val="24"/>
        </w:rPr>
        <w:t xml:space="preserve"> recommends physical activity at least between three to five days a week for a minimum of 30-45 minutes between three to five days a week fo</w:t>
      </w:r>
      <w:r w:rsidR="00A505B0" w:rsidRPr="0014495A">
        <w:rPr>
          <w:rFonts w:ascii="Times New Roman" w:eastAsia="DINOT-Light" w:hAnsi="Times New Roman" w:cs="Times New Roman"/>
          <w:sz w:val="24"/>
          <w:szCs w:val="24"/>
        </w:rPr>
        <w:t xml:space="preserve">r a minimum of 30-45 minutes. </w:t>
      </w:r>
      <w:ins w:id="51" w:author="SHALINI" w:date="2019-06-08T20:27:00Z">
        <w:r w:rsidR="00990090">
          <w:rPr>
            <w:rFonts w:ascii="Times New Roman" w:eastAsia="DINOT-Light" w:hAnsi="Times New Roman" w:cs="Times New Roman"/>
            <w:sz w:val="24"/>
            <w:szCs w:val="24"/>
          </w:rPr>
          <w:fldChar w:fldCharType="begin"/>
        </w:r>
        <w:r w:rsidR="00990090" w:rsidRPr="00820920">
          <w:rPr>
            <w:rFonts w:ascii="Times New Roman" w:eastAsia="DINOT-Light" w:hAnsi="Times New Roman" w:cs="Times New Roman"/>
            <w:sz w:val="24"/>
            <w:szCs w:val="24"/>
            <w:lang w:val="fr-FR"/>
          </w:rPr>
          <w:instrText xml:space="preserve"> ADDIN ZOTERO_ITEM CSL_CITATION {"citationID":"EWse6ZJj","properties":{"formattedCitation":"({\\i{}IDF Diabetes Atlas}, n.d.)","plainCitation":"(IDF Diabetes Atlas, n.d.)","dontUpdate":true,"noteIndex":0},"citationItems":[{"id":1061,"uris":["http://www.mendeley.com/documents/?uuid=374b1066-bbe5-4bd7-86f2-7a3209955585","http://zotero.org/users/4242526/items/S42ZY4SA"],"uri":["http://www.mendeley.com/documents/?uuid=374b1066-bbe5-4bd7-86f2-7a3209955585","http://zotero.org/users/4242526/items/S42ZY4SA"],"itemData":{"id":1061,"type":"report","title":"IDF Diabetes Atlas","collection-title":"country reports","publisher":"IDF","publisher-place":"Brussels,Belgium","event-place":"Brussels,Belgium","URL":"http://reports.instantatlas.com/report/view/846e76122b5f476fa6ef09471965aedd/IND?clear=true","number":"8","accessed":{"date-parts":[["2018",3,23]]}}}],"schema":"https://github.com/citation-style-language/schema/raw/master/csl-citation.json"} </w:instrText>
        </w:r>
        <w:r w:rsidR="00990090">
          <w:rPr>
            <w:rFonts w:ascii="Times New Roman" w:eastAsia="DINOT-Light" w:hAnsi="Times New Roman" w:cs="Times New Roman"/>
            <w:sz w:val="24"/>
            <w:szCs w:val="24"/>
          </w:rPr>
          <w:fldChar w:fldCharType="separate"/>
        </w:r>
        <w:r w:rsidR="00990090" w:rsidRPr="00990090">
          <w:rPr>
            <w:rFonts w:ascii="Times New Roman" w:hAnsi="Times New Roman" w:cs="Times New Roman"/>
            <w:sz w:val="24"/>
            <w:szCs w:val="24"/>
            <w:rPrChange w:id="52" w:author="SHALINI" w:date="2019-06-08T20:27:00Z">
              <w:rPr>
                <w:rFonts w:ascii="Times New Roman" w:hAnsi="Times New Roman" w:cs="Times New Roman"/>
                <w:sz w:val="24"/>
                <w:szCs w:val="24"/>
                <w:lang w:val="fr-FR"/>
              </w:rPr>
            </w:rPrChange>
          </w:rPr>
          <w:t>(</w:t>
        </w:r>
        <w:r w:rsidR="00990090" w:rsidRPr="00990090">
          <w:rPr>
            <w:rFonts w:ascii="Times New Roman" w:hAnsi="Times New Roman" w:cs="Times New Roman"/>
            <w:i/>
            <w:iCs/>
            <w:sz w:val="24"/>
            <w:szCs w:val="24"/>
            <w:rPrChange w:id="53" w:author="SHALINI" w:date="2019-06-08T20:27:00Z">
              <w:rPr>
                <w:rFonts w:ascii="Times New Roman" w:hAnsi="Times New Roman" w:cs="Times New Roman"/>
                <w:i/>
                <w:iCs/>
                <w:sz w:val="24"/>
                <w:szCs w:val="24"/>
                <w:lang w:val="fr-FR"/>
              </w:rPr>
            </w:rPrChange>
          </w:rPr>
          <w:t>IDF Diabetes Atlas</w:t>
        </w:r>
        <w:r w:rsidR="00990090" w:rsidRPr="00990090">
          <w:rPr>
            <w:rFonts w:ascii="Times New Roman" w:hAnsi="Times New Roman" w:cs="Times New Roman"/>
            <w:sz w:val="24"/>
            <w:szCs w:val="24"/>
            <w:rPrChange w:id="54" w:author="SHALINI" w:date="2019-06-08T20:27:00Z">
              <w:rPr>
                <w:rFonts w:ascii="Times New Roman" w:hAnsi="Times New Roman" w:cs="Times New Roman"/>
                <w:sz w:val="24"/>
                <w:szCs w:val="24"/>
                <w:lang w:val="fr-FR"/>
              </w:rPr>
            </w:rPrChange>
          </w:rPr>
          <w:t>,2017)</w:t>
        </w:r>
        <w:r w:rsidR="00990090">
          <w:rPr>
            <w:rFonts w:ascii="Times New Roman" w:eastAsia="DINOT-Light" w:hAnsi="Times New Roman" w:cs="Times New Roman"/>
            <w:sz w:val="24"/>
            <w:szCs w:val="24"/>
          </w:rPr>
          <w:fldChar w:fldCharType="end"/>
        </w:r>
        <w:r w:rsidR="00990090" w:rsidRPr="00990090">
          <w:rPr>
            <w:rFonts w:ascii="Times New Roman" w:eastAsia="DINOT-Light" w:hAnsi="Times New Roman" w:cs="Times New Roman"/>
            <w:sz w:val="24"/>
            <w:szCs w:val="24"/>
            <w:rPrChange w:id="55" w:author="SHALINI" w:date="2019-06-08T20:27:00Z">
              <w:rPr>
                <w:rFonts w:ascii="Times New Roman" w:eastAsia="DINOT-Light" w:hAnsi="Times New Roman" w:cs="Times New Roman"/>
                <w:sz w:val="24"/>
                <w:szCs w:val="24"/>
                <w:lang w:val="fr-FR"/>
              </w:rPr>
            </w:rPrChange>
          </w:rPr>
          <w:t>.</w:t>
        </w:r>
      </w:ins>
      <w:del w:id="56" w:author="SHALINI" w:date="2019-06-08T20:27:00Z">
        <w:r w:rsidR="00A505B0" w:rsidRPr="0014495A" w:rsidDel="00990090">
          <w:rPr>
            <w:rFonts w:ascii="Times New Roman" w:eastAsia="DINOT-Light" w:hAnsi="Times New Roman" w:cs="Times New Roman"/>
            <w:sz w:val="24"/>
            <w:szCs w:val="24"/>
          </w:rPr>
          <w:delText>D</w:delText>
        </w:r>
        <w:r w:rsidR="00E55032" w:rsidRPr="0014495A" w:rsidDel="00990090">
          <w:rPr>
            <w:rFonts w:ascii="Times New Roman" w:eastAsia="DINOT-Light" w:hAnsi="Times New Roman" w:cs="Times New Roman"/>
            <w:sz w:val="24"/>
            <w:szCs w:val="24"/>
          </w:rPr>
          <w:delText>ifferent parts of the world have established the proof of principle that lif</w:delText>
        </w:r>
        <w:r w:rsidR="00A505B0" w:rsidRPr="0014495A" w:rsidDel="00990090">
          <w:rPr>
            <w:rFonts w:ascii="Times New Roman" w:eastAsia="DINOT-Light" w:hAnsi="Times New Roman" w:cs="Times New Roman"/>
            <w:sz w:val="24"/>
            <w:szCs w:val="24"/>
          </w:rPr>
          <w:delText xml:space="preserve">estyle with physical activity </w:delText>
        </w:r>
        <w:r w:rsidR="00E55032" w:rsidRPr="0014495A" w:rsidDel="00990090">
          <w:rPr>
            <w:rFonts w:ascii="Times New Roman" w:eastAsia="DINOT-Light" w:hAnsi="Times New Roman" w:cs="Times New Roman"/>
            <w:sz w:val="24"/>
            <w:szCs w:val="24"/>
          </w:rPr>
          <w:delText>and/or healthy diet can delay or prevent modification the onset of type 2 diabetes</w:delText>
        </w:r>
        <w:r w:rsidR="00C97CAF" w:rsidRPr="0014495A" w:rsidDel="00990090">
          <w:rPr>
            <w:rStyle w:val="FootnoteReference"/>
            <w:rFonts w:ascii="Times New Roman" w:eastAsia="DINOT-Light" w:hAnsi="Times New Roman" w:cs="Times New Roman"/>
            <w:sz w:val="24"/>
            <w:szCs w:val="24"/>
          </w:rPr>
          <w:fldChar w:fldCharType="begin" w:fldLock="1"/>
        </w:r>
        <w:r w:rsidR="00956BB4" w:rsidRPr="0014495A" w:rsidDel="00990090">
          <w:rPr>
            <w:rFonts w:ascii="Times New Roman" w:eastAsia="DINOT-Light" w:hAnsi="Times New Roman" w:cs="Times New Roman"/>
            <w:sz w:val="24"/>
            <w:szCs w:val="24"/>
          </w:rPr>
          <w:delInstrText>ADDIN CSL_CITATION { "citationID" : "K7DIwhT3", "citationItems" : [ { "id" : "ITEM-1", "itemData" : { "collection-title" : "country reports", "id" : "ITEM-1", "issued" : { "date-parts" : [ [ "0" ] ] }, "number" : "8", "publisher" : "IDF", "publisher-place" : "Brussels, Belgium", "title" : "IDF Diabetes Atlas", "type" : "report" }, "uris" : [ "http://www.mendeley.com/documents/?uuid=374b1066-bbe5-4bd7-86f2-7a3209955585", "http://zotero.org/users/4242526/items/S42ZY4SA" ] } ], "mendeley" : { "formattedCitation" : "(1)", "plainTextFormattedCitation" : "(1)" }, "properties" : { "formattedCitation" : "(IDF, n.d.)", "plainCitation" : "(IDF, n.d.)" }, "schema" : "https://github.com/citation-style-language/schema/raw/master/csl-citation.json" }</w:delInstrText>
        </w:r>
        <w:r w:rsidR="00C97CAF" w:rsidRPr="0014495A" w:rsidDel="00990090">
          <w:rPr>
            <w:rStyle w:val="FootnoteReference"/>
            <w:rFonts w:ascii="Times New Roman" w:eastAsia="DINOT-Light" w:hAnsi="Times New Roman" w:cs="Times New Roman"/>
            <w:sz w:val="24"/>
            <w:szCs w:val="24"/>
          </w:rPr>
          <w:fldChar w:fldCharType="separate"/>
        </w:r>
        <w:r w:rsidR="00956BB4" w:rsidRPr="0014495A" w:rsidDel="00990090">
          <w:rPr>
            <w:rFonts w:ascii="Times New Roman" w:eastAsia="DINOT-Light" w:hAnsi="Times New Roman" w:cs="Times New Roman"/>
            <w:noProof/>
            <w:sz w:val="24"/>
            <w:szCs w:val="24"/>
          </w:rPr>
          <w:delText>(1)</w:delText>
        </w:r>
        <w:r w:rsidR="00C97CAF" w:rsidRPr="0014495A" w:rsidDel="00990090">
          <w:rPr>
            <w:rStyle w:val="FootnoteReference"/>
            <w:rFonts w:ascii="Times New Roman" w:eastAsia="DINOT-Light" w:hAnsi="Times New Roman" w:cs="Times New Roman"/>
            <w:sz w:val="24"/>
            <w:szCs w:val="24"/>
          </w:rPr>
          <w:fldChar w:fldCharType="end"/>
        </w:r>
        <w:r w:rsidR="00C97CAF" w:rsidRPr="0014495A" w:rsidDel="00990090">
          <w:rPr>
            <w:rFonts w:ascii="Times New Roman" w:eastAsia="DINOT-Light" w:hAnsi="Times New Roman" w:cs="Times New Roman"/>
            <w:sz w:val="24"/>
            <w:szCs w:val="24"/>
          </w:rPr>
          <w:fldChar w:fldCharType="begin" w:fldLock="1"/>
        </w:r>
        <w:r w:rsidR="00956BB4" w:rsidRPr="0014495A" w:rsidDel="00990090">
          <w:rPr>
            <w:rFonts w:ascii="Times New Roman" w:eastAsia="DINOT-Light" w:hAnsi="Times New Roman" w:cs="Times New Roman"/>
            <w:sz w:val="24"/>
            <w:szCs w:val="24"/>
          </w:rPr>
          <w:delInstrText>ADDIN CSL_CITATION { "citationID" : "ClgNFaOw", "citationItems" : [ { "id" : "ITEM-1", "itemData" : { "ISSN" : "0731-5724", "abstract" : "Diabetes mellitus is an epidemic of our time. This disease affects nearly 150 million adults worldwide and nearly 11 million in the United States in 2000. Because of the prevalence of obesity and diabetes and associated vascular complications, preventing even a small proportion of cases would save thousands of lives and billions of dollars in healthcare costs and lost productivity. Researchers have made great strides in identifying many lifestyle and dietary factors associated with diabetes, but solidifying the scientific basis for prevention and control of this disease as well as implementation at a national level remains a difficult challenge. The literature on the influence of diet and lifestyle in the development of diabetes is reviewed here, with emphasis on epidemiologic data. We outline a systematic approach to primary and secondary prevention of this disease by evaluating and prioritizing risk factors for which intervention is effective and developing a framework for application of intervention strategies. Effective interventions must target not only the affected individuals but also families, workplaces, schools and communities. Prevention of this devastating disease calls for the identification of culture-sensitive measures that can be applied to the population in general and some high-risk minority groups in particular.", "author" : [ { "dropping-particle" : "", "family" : "Bazzano", "given" : "Lydia A.", "non-dropping-particle" : "", "parse-names" : false, "suffix" : "" }, { "dropping-particle" : "", "family" : "Serdula", "given" : "Mary", "non-dropping-particle" : "", "parse-names" : false, "suffix" : "" }, { "dropping-particle" : "", "family" : "Liu", "given" : "Simin", "non-dropping-particle" : "", "parse-names" : false, "suffix" : "" } ], "container-title" : "Journal of the American College of Nutrition", "id" : "ITEM-1", "issue" : "5", "issued" : { "date-parts" : [ [ "2005", "10" ] ] }, "language" : "eng", "page" : "310-319", "title" : "Prevention of type 2 diabetes by diet and lifestyle modification", "type" : "article-journal", "volume" : "24" }, "uri" : [ "http://zotero.org/users/4242526/items/UAF37UUU" ], "uris" : [ "http://zotero.org/users/4242526/items/UAF37UUU", "http://www.mendeley.com/documents/?uuid=f8c8fc75-ec2d-4f1f-b192-7a176559d14b", "http://www.mendeley.com/documents/?uuid=122a53f4-6283-4e74-9291-00e7375a8752" ] } ], "mendeley" : { "formattedCitation" : "(4)", "plainTextFormattedCitation" : "(4)" }, "properties" : { "formattedCitation" : "(Bazzano, Serdula, &amp; Liu, 2005)", "plainCitation" : "(Bazzano, Serdula, &amp; Liu, 2005)" }, "schema" : "https://github.com/citation-style-language/schema/raw/master/csl-citation.json" }</w:delInstrText>
        </w:r>
        <w:r w:rsidR="00C97CAF" w:rsidRPr="0014495A" w:rsidDel="00990090">
          <w:rPr>
            <w:rFonts w:ascii="Times New Roman" w:eastAsia="DINOT-Light" w:hAnsi="Times New Roman" w:cs="Times New Roman"/>
            <w:sz w:val="24"/>
            <w:szCs w:val="24"/>
          </w:rPr>
          <w:fldChar w:fldCharType="separate"/>
        </w:r>
        <w:r w:rsidR="00956BB4" w:rsidRPr="0014495A" w:rsidDel="00990090">
          <w:rPr>
            <w:rFonts w:ascii="Times New Roman" w:hAnsi="Times New Roman" w:cs="Times New Roman"/>
            <w:noProof/>
            <w:sz w:val="24"/>
            <w:szCs w:val="24"/>
          </w:rPr>
          <w:delText>(4)</w:delText>
        </w:r>
        <w:r w:rsidR="00C97CAF" w:rsidRPr="0014495A" w:rsidDel="00990090">
          <w:rPr>
            <w:rFonts w:ascii="Times New Roman" w:eastAsia="DINOT-Light" w:hAnsi="Times New Roman" w:cs="Times New Roman"/>
            <w:sz w:val="24"/>
            <w:szCs w:val="24"/>
          </w:rPr>
          <w:fldChar w:fldCharType="end"/>
        </w:r>
        <w:r w:rsidR="00A505B0" w:rsidRPr="0014495A" w:rsidDel="00990090">
          <w:rPr>
            <w:rFonts w:ascii="Times New Roman" w:eastAsia="DINOT-Light" w:hAnsi="Times New Roman" w:cs="Times New Roman"/>
            <w:sz w:val="24"/>
            <w:szCs w:val="24"/>
          </w:rPr>
          <w:delText>.</w:delText>
        </w:r>
        <w:r w:rsidR="009A1D77" w:rsidRPr="0014495A" w:rsidDel="00990090">
          <w:rPr>
            <w:rFonts w:ascii="Times New Roman" w:eastAsia="DINOT-Light" w:hAnsi="Times New Roman" w:cs="Times New Roman"/>
            <w:sz w:val="24"/>
            <w:szCs w:val="24"/>
          </w:rPr>
          <w:delText xml:space="preserve"> </w:delText>
        </w:r>
      </w:del>
    </w:p>
    <w:p w:rsidR="00491FAE" w:rsidRDefault="00857D03" w:rsidP="0014495A">
      <w:pPr>
        <w:spacing w:after="0" w:line="480" w:lineRule="auto"/>
        <w:jc w:val="both"/>
        <w:rPr>
          <w:ins w:id="57" w:author="SHALINI" w:date="2019-06-08T20:28:00Z"/>
          <w:rFonts w:ascii="Times New Roman" w:hAnsi="Times New Roman" w:cs="Times New Roman"/>
          <w:sz w:val="24"/>
          <w:szCs w:val="24"/>
        </w:rPr>
      </w:pPr>
      <w:r w:rsidRPr="0014495A">
        <w:rPr>
          <w:rFonts w:ascii="Times New Roman" w:hAnsi="Times New Roman" w:cs="Times New Roman"/>
          <w:sz w:val="24"/>
          <w:szCs w:val="24"/>
        </w:rPr>
        <w:lastRenderedPageBreak/>
        <w:t xml:space="preserve"> Because of the significant impact that </w:t>
      </w:r>
      <w:r w:rsidR="00E56916" w:rsidRPr="0014495A">
        <w:rPr>
          <w:rFonts w:ascii="Times New Roman" w:hAnsi="Times New Roman" w:cs="Times New Roman"/>
          <w:sz w:val="24"/>
          <w:szCs w:val="24"/>
        </w:rPr>
        <w:t>non-communicable diseases</w:t>
      </w:r>
      <w:r w:rsidRPr="0014495A">
        <w:rPr>
          <w:rFonts w:ascii="Times New Roman" w:hAnsi="Times New Roman" w:cs="Times New Roman"/>
          <w:sz w:val="24"/>
          <w:szCs w:val="24"/>
        </w:rPr>
        <w:t>,</w:t>
      </w:r>
      <w:r w:rsidR="00E56916" w:rsidRPr="0014495A">
        <w:rPr>
          <w:rFonts w:ascii="Times New Roman" w:hAnsi="Times New Roman" w:cs="Times New Roman"/>
          <w:sz w:val="24"/>
          <w:szCs w:val="24"/>
        </w:rPr>
        <w:t xml:space="preserve"> </w:t>
      </w:r>
      <w:r w:rsidRPr="0014495A">
        <w:rPr>
          <w:rFonts w:ascii="Times New Roman" w:hAnsi="Times New Roman" w:cs="Times New Roman"/>
          <w:sz w:val="24"/>
          <w:szCs w:val="24"/>
        </w:rPr>
        <w:t xml:space="preserve">such as diabetes, have on health systems, WHO has promoted lifestyle modifications and other public health </w:t>
      </w:r>
      <w:r w:rsidR="00E56916" w:rsidRPr="0014495A">
        <w:rPr>
          <w:rFonts w:ascii="Times New Roman" w:hAnsi="Times New Roman" w:cs="Times New Roman"/>
          <w:sz w:val="24"/>
          <w:szCs w:val="24"/>
        </w:rPr>
        <w:t>interventions</w:t>
      </w:r>
      <w:del w:id="58" w:author="SHALINI" w:date="2019-06-08T20:27:00Z">
        <w:r w:rsidR="00C97CAF" w:rsidRPr="0014495A" w:rsidDel="00990090">
          <w:rPr>
            <w:rStyle w:val="FootnoteReference"/>
            <w:rFonts w:ascii="Times New Roman" w:hAnsi="Times New Roman" w:cs="Times New Roman"/>
            <w:sz w:val="24"/>
            <w:szCs w:val="24"/>
          </w:rPr>
          <w:fldChar w:fldCharType="begin" w:fldLock="1"/>
        </w:r>
        <w:r w:rsidR="00956BB4" w:rsidRPr="0014495A" w:rsidDel="00990090">
          <w:rPr>
            <w:rFonts w:ascii="Times New Roman" w:hAnsi="Times New Roman" w:cs="Times New Roman"/>
            <w:sz w:val="24"/>
            <w:szCs w:val="24"/>
          </w:rPr>
          <w:delInstrText>ADDIN CSL_CITATION { "citationID" : "WliTpgDw", "citationItems" : [ { "id" : "ITEM-1", "itemData" : { "collection-title" : "country reports", "id" : "ITEM-1", "issued" : { "date-parts" : [ [ "0" ] ] }, "number" : "8", "publisher" : "IDF", "publisher-place" : "Brussels, Belgium", "title" : "IDF Diabetes Atlas", "type" : "report" }, "uris" : [ "http://www.mendeley.com/documents/?uuid=374b1066-bbe5-4bd7-86f2-7a3209955585", "http://zotero.org/users/4242526/items/S42ZY4SA" ] } ], "mendeley" : { "formattedCitation" : "(1)", "plainTextFormattedCitation" : "(1)" }, "properties" : { "formattedCitation" : "(IDF, n.d.)", "plainCitation" : "(IDF, n.d.)" }, "schema" : "https://github.com/citation-style-language/schema/raw/master/csl-citation.json" }</w:delInstrText>
        </w:r>
        <w:r w:rsidR="00C97CAF" w:rsidRPr="0014495A" w:rsidDel="00990090">
          <w:rPr>
            <w:rStyle w:val="FootnoteReference"/>
            <w:rFonts w:ascii="Times New Roman" w:hAnsi="Times New Roman" w:cs="Times New Roman"/>
            <w:sz w:val="24"/>
            <w:szCs w:val="24"/>
          </w:rPr>
          <w:fldChar w:fldCharType="separate"/>
        </w:r>
        <w:r w:rsidR="00956BB4" w:rsidRPr="0014495A" w:rsidDel="00990090">
          <w:rPr>
            <w:rFonts w:ascii="Times New Roman" w:hAnsi="Times New Roman" w:cs="Times New Roman"/>
            <w:noProof/>
            <w:sz w:val="24"/>
            <w:szCs w:val="24"/>
          </w:rPr>
          <w:delText>(1)</w:delText>
        </w:r>
        <w:r w:rsidR="00C97CAF" w:rsidRPr="0014495A" w:rsidDel="00990090">
          <w:rPr>
            <w:rStyle w:val="FootnoteReference"/>
            <w:rFonts w:ascii="Times New Roman" w:hAnsi="Times New Roman" w:cs="Times New Roman"/>
            <w:sz w:val="24"/>
            <w:szCs w:val="24"/>
          </w:rPr>
          <w:fldChar w:fldCharType="end"/>
        </w:r>
        <w:r w:rsidR="00E50259" w:rsidRPr="0014495A" w:rsidDel="00990090">
          <w:rPr>
            <w:rFonts w:ascii="Times New Roman" w:hAnsi="Times New Roman" w:cs="Times New Roman"/>
            <w:sz w:val="24"/>
            <w:szCs w:val="24"/>
          </w:rPr>
          <w:delText>.</w:delText>
        </w:r>
      </w:del>
      <w:ins w:id="59" w:author="SHALINI" w:date="2019-06-08T20:28:00Z">
        <w:r w:rsidR="00990090" w:rsidRPr="00990090">
          <w:rPr>
            <w:rFonts w:ascii="Times New Roman" w:hAnsi="Times New Roman" w:cs="Times New Roman"/>
            <w:sz w:val="24"/>
            <w:szCs w:val="24"/>
          </w:rPr>
          <w:t xml:space="preserve"> </w:t>
        </w:r>
        <w:r w:rsidR="00990090">
          <w:rPr>
            <w:rFonts w:ascii="Times New Roman" w:hAnsi="Times New Roman" w:cs="Times New Roman"/>
            <w:sz w:val="24"/>
            <w:szCs w:val="24"/>
          </w:rPr>
          <w:fldChar w:fldCharType="begin"/>
        </w:r>
        <w:r w:rsidR="00990090">
          <w:rPr>
            <w:rFonts w:ascii="Times New Roman" w:hAnsi="Times New Roman" w:cs="Times New Roman"/>
            <w:sz w:val="24"/>
            <w:szCs w:val="24"/>
          </w:rPr>
          <w:instrText xml:space="preserve"> ADDIN ZOTERO_ITEM CSL_CITATION {"citationID":"zYCqWVmm","properties":{"formattedCitation":"(WHO, 2016)","plainCitation":"(WHO, 2016)","noteIndex":0},"citationItems":[{"id":1741,"uris":["http://zotero.org/users/4242526/items/7KLMARLQ"],"uri":["http://zotero.org/users/4242526/items/7KLMARLQ"],"itemData":{"id":1741,"type":"webpage","title":"WHO | Global Action Plan for the Prevention and Control of NCDs 2013-2020","container-title":"WHO","abstract":"To strengthen national efforts to address the burden of NCDs, the 66th World Health Assembly endorsed the WHO Global Action Plan for the Prevention and Control of NCDs 2013-2020 (resolution WHA66.10).  The global action plan offers a paradigm shift by providing a road map and a menu of policy options for Member States, WHO, other UN organizations and intergovernmental organizations, NGOs and the private sector which, when implemented collectively between 2013 and 2020, will attain 9 voluntary global targets, including that of a 25% relative reduction in premature mortality from NCDs by 2025","URL":"http://www.who.int/nmh/events/ncd_action_plan/en/","author":[{"family":"WHO","given":""}],"issued":{"date-parts":[["2016"]]},"accessed":{"date-parts":[["2018",10,5]]}}}],"schema":"https://github.com/citation-style-language/schema/raw/master/csl-citation.json"} </w:instrText>
        </w:r>
        <w:r w:rsidR="00990090">
          <w:rPr>
            <w:rFonts w:ascii="Times New Roman" w:hAnsi="Times New Roman" w:cs="Times New Roman"/>
            <w:sz w:val="24"/>
            <w:szCs w:val="24"/>
          </w:rPr>
          <w:fldChar w:fldCharType="separate"/>
        </w:r>
        <w:r w:rsidR="00990090" w:rsidRPr="00661BE3">
          <w:rPr>
            <w:rFonts w:ascii="Times New Roman" w:hAnsi="Times New Roman" w:cs="Times New Roman"/>
            <w:sz w:val="24"/>
          </w:rPr>
          <w:t>(WHO, 2016)</w:t>
        </w:r>
        <w:r w:rsidR="00990090">
          <w:rPr>
            <w:rFonts w:ascii="Times New Roman" w:hAnsi="Times New Roman" w:cs="Times New Roman"/>
            <w:sz w:val="24"/>
            <w:szCs w:val="24"/>
          </w:rPr>
          <w:fldChar w:fldCharType="end"/>
        </w:r>
      </w:ins>
      <w:ins w:id="60" w:author="SHALINI" w:date="2019-06-08T21:18:00Z">
        <w:r w:rsidR="0072402D">
          <w:rPr>
            <w:rFonts w:ascii="Times New Roman" w:hAnsi="Times New Roman" w:cs="Times New Roman"/>
            <w:sz w:val="24"/>
            <w:szCs w:val="24"/>
          </w:rPr>
          <w:t>.</w:t>
        </w:r>
      </w:ins>
    </w:p>
    <w:p w:rsidR="00990090" w:rsidRDefault="00990090" w:rsidP="0014495A">
      <w:pPr>
        <w:spacing w:after="0" w:line="480" w:lineRule="auto"/>
        <w:jc w:val="both"/>
        <w:rPr>
          <w:ins w:id="61" w:author="SHALINI" w:date="2019-06-08T20:28:00Z"/>
          <w:rFonts w:ascii="Times New Roman" w:hAnsi="Times New Roman" w:cs="Times New Roman"/>
          <w:sz w:val="24"/>
          <w:szCs w:val="24"/>
        </w:rPr>
      </w:pPr>
    </w:p>
    <w:p w:rsidR="00990090" w:rsidRPr="00990090" w:rsidDel="00990090" w:rsidRDefault="00380047" w:rsidP="0014495A">
      <w:pPr>
        <w:spacing w:after="0" w:line="480" w:lineRule="auto"/>
        <w:jc w:val="both"/>
        <w:rPr>
          <w:del w:id="62" w:author="SHALINI" w:date="2019-06-08T20:28:00Z"/>
          <w:rFonts w:ascii="Times New Roman" w:hAnsi="Times New Roman" w:cs="Times New Roman"/>
          <w:sz w:val="24"/>
          <w:szCs w:val="24"/>
          <w:rPrChange w:id="63" w:author="SHALINI" w:date="2019-06-08T20:28:00Z">
            <w:rPr>
              <w:del w:id="64" w:author="SHALINI" w:date="2019-06-08T20:28:00Z"/>
              <w:rFonts w:ascii="Times New Roman" w:hAnsi="Times New Roman" w:cs="Times New Roman"/>
              <w:sz w:val="24"/>
              <w:szCs w:val="24"/>
              <w:shd w:val="clear" w:color="auto" w:fill="FFFFFF"/>
            </w:rPr>
          </w:rPrChange>
        </w:rPr>
      </w:pPr>
      <w:ins w:id="65" w:author="SHALINI" w:date="2019-06-08T20:28:00Z">
        <w:r>
          <w:rPr>
            <w:rFonts w:ascii="Times New Roman" w:hAnsi="Times New Roman" w:cs="Times New Roman"/>
            <w:sz w:val="24"/>
            <w:szCs w:val="24"/>
          </w:rPr>
          <w:t xml:space="preserve">Role of health </w:t>
        </w:r>
        <w:proofErr w:type="spellStart"/>
        <w:r>
          <w:rPr>
            <w:rFonts w:ascii="Times New Roman" w:hAnsi="Times New Roman" w:cs="Times New Roman"/>
            <w:sz w:val="24"/>
            <w:szCs w:val="24"/>
          </w:rPr>
          <w:t>professionals</w:t>
        </w:r>
      </w:ins>
    </w:p>
    <w:p w:rsidR="00E8253D" w:rsidRPr="0014495A" w:rsidRDefault="00DD171D">
      <w:pPr>
        <w:spacing w:after="0" w:line="480" w:lineRule="auto"/>
        <w:jc w:val="both"/>
        <w:rPr>
          <w:rFonts w:ascii="Times New Roman" w:hAnsi="Times New Roman" w:cs="Times New Roman"/>
          <w:sz w:val="24"/>
          <w:szCs w:val="24"/>
        </w:rPr>
        <w:pPrChange w:id="66" w:author="SHALINI" w:date="2019-06-08T20:28:00Z">
          <w:pPr>
            <w:spacing w:before="240" w:line="480" w:lineRule="auto"/>
            <w:jc w:val="both"/>
          </w:pPr>
        </w:pPrChange>
      </w:pPr>
      <w:r w:rsidRPr="0014495A">
        <w:rPr>
          <w:rFonts w:ascii="Times New Roman" w:hAnsi="Times New Roman" w:cs="Times New Roman"/>
          <w:sz w:val="24"/>
          <w:szCs w:val="24"/>
        </w:rPr>
        <w:t>Health</w:t>
      </w:r>
      <w:proofErr w:type="spellEnd"/>
      <w:r w:rsidRPr="0014495A">
        <w:rPr>
          <w:rFonts w:ascii="Times New Roman" w:hAnsi="Times New Roman" w:cs="Times New Roman"/>
          <w:sz w:val="24"/>
          <w:szCs w:val="24"/>
        </w:rPr>
        <w:t xml:space="preserve"> professionals </w:t>
      </w:r>
      <w:r w:rsidR="001F78F3" w:rsidRPr="0014495A">
        <w:rPr>
          <w:rFonts w:ascii="Times New Roman" w:hAnsi="Times New Roman" w:cs="Times New Roman"/>
          <w:sz w:val="24"/>
          <w:szCs w:val="24"/>
        </w:rPr>
        <w:t xml:space="preserve">are key to </w:t>
      </w:r>
      <w:r w:rsidRPr="0014495A">
        <w:rPr>
          <w:rFonts w:ascii="Times New Roman" w:hAnsi="Times New Roman" w:cs="Times New Roman"/>
          <w:sz w:val="24"/>
          <w:szCs w:val="24"/>
        </w:rPr>
        <w:t>chronic disease prevention and health promotion</w:t>
      </w:r>
      <w:del w:id="67" w:author="SHALINI" w:date="2019-06-08T21:18:00Z">
        <w:r w:rsidRPr="0014495A" w:rsidDel="0072402D">
          <w:rPr>
            <w:rFonts w:ascii="Times New Roman" w:hAnsi="Times New Roman" w:cs="Times New Roman"/>
            <w:sz w:val="24"/>
            <w:szCs w:val="24"/>
          </w:rPr>
          <w:delText xml:space="preserve"> </w:delText>
        </w:r>
      </w:del>
      <w:ins w:id="68" w:author="SHALINI" w:date="2019-06-08T20:28:00Z">
        <w:r w:rsidR="00990090">
          <w:rPr>
            <w:rFonts w:ascii="Times New Roman" w:hAnsi="Times New Roman" w:cs="Times New Roman"/>
            <w:sz w:val="24"/>
            <w:szCs w:val="24"/>
          </w:rPr>
          <w:fldChar w:fldCharType="begin"/>
        </w:r>
        <w:r w:rsidR="00990090">
          <w:rPr>
            <w:rFonts w:ascii="Times New Roman" w:hAnsi="Times New Roman" w:cs="Times New Roman"/>
            <w:sz w:val="24"/>
            <w:szCs w:val="24"/>
          </w:rPr>
          <w:instrText xml:space="preserve"> ADDIN ZOTERO_ITEM CSL_CITATION {"citationID":"R9CIMeTU","properties":{"formattedCitation":"(WHO, 2010)","plainCitation":"(WHO, 2010)","noteIndex":0},"citationItems":[{"id":2300,"uris":["http://zotero.org/users/4242526/items/HWC8KBZR"],"uri":["http://zotero.org/users/4242526/items/HWC8KBZR"],"itemData":{"id":2300,"type":"report","title":"Steps to health","publisher-place":"denmark","event-place":"denmark","URL":"(http://www.euro.who.int/pubrequest).","language":"ENGLISH","author":[{"family":"WHO","given":""}],"issued":{"date-parts":[["2010"]]},"accessed":{"date-parts":[["2019",5,26]]}}}],"schema":"https://github.com/citation-style-language/schema/raw/master/csl-citation.json"} </w:instrText>
        </w:r>
        <w:r w:rsidR="00990090">
          <w:rPr>
            <w:rFonts w:ascii="Times New Roman" w:hAnsi="Times New Roman" w:cs="Times New Roman"/>
            <w:sz w:val="24"/>
            <w:szCs w:val="24"/>
          </w:rPr>
          <w:fldChar w:fldCharType="separate"/>
        </w:r>
        <w:r w:rsidR="00990090" w:rsidRPr="00820920">
          <w:rPr>
            <w:rFonts w:ascii="Times New Roman" w:hAnsi="Times New Roman" w:cs="Times New Roman"/>
            <w:sz w:val="24"/>
          </w:rPr>
          <w:t>(WHO, 2010)</w:t>
        </w:r>
        <w:r w:rsidR="00990090">
          <w:rPr>
            <w:rFonts w:ascii="Times New Roman" w:hAnsi="Times New Roman" w:cs="Times New Roman"/>
            <w:sz w:val="24"/>
            <w:szCs w:val="24"/>
          </w:rPr>
          <w:fldChar w:fldCharType="end"/>
        </w:r>
      </w:ins>
      <w:del w:id="69" w:author="SHALINI" w:date="2019-06-08T20:28:00Z">
        <w:r w:rsidR="00C97CAF" w:rsidRPr="0014495A" w:rsidDel="00990090">
          <w:rPr>
            <w:rStyle w:val="FootnoteReference"/>
            <w:rFonts w:ascii="Times New Roman" w:hAnsi="Times New Roman" w:cs="Times New Roman"/>
            <w:sz w:val="24"/>
            <w:szCs w:val="24"/>
          </w:rPr>
          <w:fldChar w:fldCharType="begin" w:fldLock="1"/>
        </w:r>
        <w:r w:rsidR="00956BB4" w:rsidRPr="0014495A" w:rsidDel="00990090">
          <w:rPr>
            <w:rFonts w:ascii="Times New Roman" w:hAnsi="Times New Roman" w:cs="Times New Roman"/>
            <w:sz w:val="24"/>
            <w:szCs w:val="24"/>
          </w:rPr>
          <w:delInstrText>ADDIN CSL_CITATION { "citationID" : "3lClvvia", "citationItems" : [ { "id" : "ITEM-1", "itemData" : { "DOI" : "10.1111/j.1365-2524.2010.00942.x", "ISSN" : "1365-2524", "abstract" : "Type 2 diabetes can be prevented by lifestyle changes such as sufficient level of physical activity. The number of persons at high risk of or diagnosed with type 2 diabetes is increasing all over the world. In order to prevent type 2 diabetes and develop exercise counselling, more studies on motivators and barriers to physical activity are needed. Thus, the aim of this qualitative study was to describe the motivators and barriers to physical activity among individuals with high risk of type 2 diabetes who participated in a substudy of the Finnish Diabetes Prevention Study in Oulu and to consider whether the motivators or barriers changed during the follow-up from 2003 to 2008. Questionnaires with open-ended questions were conducted twice: in the first follow-up in 2003 altogether 63 participants answered the questionnaire (n = 93), and in the second follow-up in 2008 altogether 71 participants answered the questionnaire (n = 82). Thus, response rate was 68% in 2003 and 87% in 2008. The study was conducted in the city of Oulu in Finland. Qualitative data were analysed by inductive content analysis using the QSR NVivo 8 software. The results of this study showed that motivators to physical activity included weight management, feelings of physical and mental well being. In addition, social relationships associated with exercise were also motivators. In conclusion, we present that regular counselling is important in order to promote exercise among older people, and that motivators to exercise are strengthened by positive experiences of exercise as one grows older.", "author" : [ { "dropping-particle" : "", "family" : "Korkiakangas", "given" : "Eveliina", "non-dropping-particle" : "", "parse-names" : false, "suffix" : "" }, { "dropping-particle" : "", "family" : "Taanila", "given" : "Anja M.", "non-dropping-particle" : "", "parse-names" : false, "suffix" : "" }, { "dropping-particle" : "", "family" : "Kein\u00e4nen-Kiukaanniemi", "given" : "Sirkka", "non-dropping-particle" : "", "parse-names" : false, "suffix" : "" } ], "container-title" : "Health &amp; Social Care in the Community", "id" : "ITEM-1", "issue" : "1", "issued" : { "date-parts" : [ [ "2011", "1" ] ] }, "language" : "eng", "page" : "15-22", "title" : "Motivation to physical activity among adults with high risk of type 2 diabetes who participated in the Oulu substudy of the Finnish Diabetes Prevention Study", "type" : "article-journal", "volume" : "19" }, "uri" : [ "http://zotero.org/users/4242526/items/D3QXUH5V" ], "uris" : [ "http://zotero.org/users/4242526/items/D3QXUH5V", "http://www.mendeley.com/documents/?uuid=00502959-149c-475c-a5f6-f0affc3e442f" ] } ], "mendeley" : { "formattedCitation" : "(5)", "plainTextFormattedCitation" : "(5)" }, "properties" : { "formattedCitation" : "(Korkiakangas, Taanila, &amp; Kein\\uc0\\u228{}nen-Kiukaanniemi, 2011)", "plainCitation" : "(Korkiakangas, Taanila, &amp; Kein\u00e4nen-Kiukaanniemi, 2011)" }, "schema" : "https://github.com/citation-style-language/schema/raw/master/csl-citation.json" }</w:delInstrText>
        </w:r>
        <w:r w:rsidR="00C97CAF" w:rsidRPr="0014495A" w:rsidDel="00990090">
          <w:rPr>
            <w:rStyle w:val="FootnoteReference"/>
            <w:rFonts w:ascii="Times New Roman" w:hAnsi="Times New Roman" w:cs="Times New Roman"/>
            <w:sz w:val="24"/>
            <w:szCs w:val="24"/>
          </w:rPr>
          <w:fldChar w:fldCharType="separate"/>
        </w:r>
        <w:r w:rsidR="00956BB4" w:rsidRPr="0014495A" w:rsidDel="00990090">
          <w:rPr>
            <w:rFonts w:ascii="Times New Roman" w:hAnsi="Times New Roman" w:cs="Times New Roman"/>
            <w:noProof/>
            <w:sz w:val="24"/>
            <w:szCs w:val="24"/>
          </w:rPr>
          <w:delText>(5)</w:delText>
        </w:r>
        <w:r w:rsidR="00C97CAF" w:rsidRPr="0014495A" w:rsidDel="00990090">
          <w:rPr>
            <w:rStyle w:val="FootnoteReference"/>
            <w:rFonts w:ascii="Times New Roman" w:hAnsi="Times New Roman" w:cs="Times New Roman"/>
            <w:sz w:val="24"/>
            <w:szCs w:val="24"/>
          </w:rPr>
          <w:fldChar w:fldCharType="end"/>
        </w:r>
        <w:r w:rsidR="00E50259" w:rsidRPr="0014495A" w:rsidDel="00990090">
          <w:rPr>
            <w:rFonts w:ascii="Times New Roman" w:hAnsi="Times New Roman" w:cs="Times New Roman"/>
            <w:sz w:val="24"/>
            <w:szCs w:val="24"/>
          </w:rPr>
          <w:delText>.</w:delText>
        </w:r>
        <w:r w:rsidR="00487B9A" w:rsidRPr="0014495A" w:rsidDel="00990090">
          <w:rPr>
            <w:rFonts w:ascii="Times New Roman" w:hAnsi="Times New Roman" w:cs="Times New Roman"/>
            <w:sz w:val="24"/>
            <w:szCs w:val="24"/>
          </w:rPr>
          <w:delText xml:space="preserve"> </w:delText>
        </w:r>
      </w:del>
      <w:r w:rsidRPr="0014495A">
        <w:rPr>
          <w:rFonts w:ascii="Times New Roman" w:hAnsi="Times New Roman" w:cs="Times New Roman"/>
          <w:sz w:val="24"/>
          <w:szCs w:val="24"/>
        </w:rPr>
        <w:t>Offering vital information</w:t>
      </w:r>
      <w:ins w:id="70" w:author="SHALINI" w:date="2019-06-08T20:29:00Z">
        <w:r w:rsidR="00990090" w:rsidRPr="00990090">
          <w:rPr>
            <w:rFonts w:ascii="Times New Roman" w:hAnsi="Times New Roman" w:cs="Times New Roman"/>
            <w:color w:val="FF0000"/>
            <w:sz w:val="24"/>
            <w:szCs w:val="24"/>
          </w:rPr>
          <w:t xml:space="preserve"> </w:t>
        </w:r>
        <w:r w:rsidR="00990090" w:rsidRPr="00722D84">
          <w:rPr>
            <w:rFonts w:ascii="Times New Roman" w:hAnsi="Times New Roman" w:cs="Times New Roman"/>
            <w:color w:val="FF0000"/>
            <w:sz w:val="24"/>
            <w:szCs w:val="24"/>
          </w:rPr>
          <w:t>on self management, regular monitoring and lifestyle intervention aimed at delay in progression of disease and resulting complications</w:t>
        </w:r>
      </w:ins>
      <w:del w:id="71" w:author="SHALINI" w:date="2019-06-08T20:29:00Z">
        <w:r w:rsidRPr="0014495A" w:rsidDel="00990090">
          <w:rPr>
            <w:rFonts w:ascii="Times New Roman" w:hAnsi="Times New Roman" w:cs="Times New Roman"/>
            <w:sz w:val="24"/>
            <w:szCs w:val="24"/>
          </w:rPr>
          <w:delText>, conducting tests, and screenings aimed at early detection and treatment of diseases</w:delText>
        </w:r>
      </w:del>
      <w:r w:rsidRPr="0014495A">
        <w:rPr>
          <w:rFonts w:ascii="Times New Roman" w:hAnsi="Times New Roman" w:cs="Times New Roman"/>
          <w:sz w:val="24"/>
          <w:szCs w:val="24"/>
        </w:rPr>
        <w:t xml:space="preserve"> constitutes</w:t>
      </w:r>
      <w:ins w:id="72" w:author="SHALINI" w:date="2019-06-08T20:29:00Z">
        <w:r w:rsidR="00990090" w:rsidRPr="00990090">
          <w:rPr>
            <w:rFonts w:ascii="Times New Roman" w:hAnsi="Times New Roman" w:cs="Times New Roman"/>
            <w:color w:val="FF0000"/>
            <w:sz w:val="24"/>
            <w:szCs w:val="24"/>
          </w:rPr>
          <w:t xml:space="preserve"> </w:t>
        </w:r>
        <w:r w:rsidR="00990090" w:rsidRPr="005C4D81">
          <w:rPr>
            <w:rFonts w:ascii="Times New Roman" w:hAnsi="Times New Roman" w:cs="Times New Roman"/>
            <w:color w:val="FF0000"/>
            <w:sz w:val="24"/>
            <w:szCs w:val="24"/>
          </w:rPr>
          <w:t>DM self-management education (DSME</w:t>
        </w:r>
        <w:r w:rsidR="00990090">
          <w:rPr>
            <w:rFonts w:ascii="Times New Roman" w:hAnsi="Times New Roman" w:cs="Times New Roman"/>
            <w:color w:val="FF0000"/>
            <w:sz w:val="24"/>
            <w:szCs w:val="24"/>
          </w:rPr>
          <w:t>)</w:t>
        </w:r>
        <w:r w:rsidR="00990090">
          <w:rPr>
            <w:rFonts w:ascii="Times New Roman" w:hAnsi="Times New Roman" w:cs="Times New Roman"/>
            <w:color w:val="FF0000"/>
            <w:sz w:val="24"/>
            <w:szCs w:val="24"/>
          </w:rPr>
          <w:fldChar w:fldCharType="begin"/>
        </w:r>
        <w:r w:rsidR="00990090">
          <w:rPr>
            <w:rFonts w:ascii="Times New Roman" w:hAnsi="Times New Roman" w:cs="Times New Roman"/>
            <w:color w:val="FF0000"/>
            <w:sz w:val="24"/>
            <w:szCs w:val="24"/>
          </w:rPr>
          <w:instrText xml:space="preserve"> ADDIN ZOTERO_ITEM CSL_CITATION {"citationID":"rzl34TnW","properties":{"formattedCitation":"(Ofori and Unachukwu, 2014)","plainCitation":"(Ofori and Unachukwu, 2014)","noteIndex":0},"citationItems":[{"id":2308,"uris":["http://zotero.org/users/4242526/items/VCMSM3GM"],"uri":["http://zotero.org/users/4242526/items/VCMSM3GM"],"itemData":{"id":2308,"type":"article-journal","title":"Holistic approach to prevention and management of type 2 diabetes mellitus in a family setting","container-title":"Diabetes, Metabolic Syndrome and Obesity: Targets and Therapy","page":"159-168","volume":"7","source":"PubMed Central","abstract":"Diabetes mellitus (DM) is a chronic, progressive metabolic disorder with several complications that affect virtually all the systems in the human body. Type 2 DM (T2DM) is a major risk factor for cardiovascular disease (CVD). The management of T2DM is multifactorial, taking into account other major modifiable risk factors, like obesity, physical inactivity, smoking, blood pressure, and dyslipidemia. A multidisciplinary team is essential to maximize the care of individuals with DM. DM self-management education and patient-centered care are the cornerstones of management in addition to effective lifestyle strategies and pharmacotherapy with individualization of glycemic goals. Robust evidence supports the effectiveness of this approach when implemented. Individuals with DM and their family members usually share a common lifestyle that, not only predisposes the non-DM members to developing DM but also, increases their collective risk for CVD. In treating DM, involvement of the entire family, not only improves the care of the DM individual but also, helps to prevent the risk of developing DM in the family members.","DOI":"10.2147/DMSO.S62320","ISSN":"1178-7007","note":"PMID: 24920929\nPMCID: PMC4043717","journalAbbreviation":"Diabetes Metab Syndr Obes","author":[{"family":"Ofori","given":"Sandra N"},{"family":"Unachukwu","given":"Chioma N"}],"issued":{"date-parts":[["2014",5,23]]}}}],"schema":"https://github.com/citation-style-language/schema/raw/master/csl-citation.json"} </w:instrText>
        </w:r>
        <w:r w:rsidR="00990090">
          <w:rPr>
            <w:rFonts w:ascii="Times New Roman" w:hAnsi="Times New Roman" w:cs="Times New Roman"/>
            <w:color w:val="FF0000"/>
            <w:sz w:val="24"/>
            <w:szCs w:val="24"/>
          </w:rPr>
          <w:fldChar w:fldCharType="separate"/>
        </w:r>
        <w:r w:rsidR="00990090" w:rsidRPr="005C4D81">
          <w:rPr>
            <w:rFonts w:ascii="Times New Roman" w:hAnsi="Times New Roman" w:cs="Times New Roman"/>
            <w:sz w:val="24"/>
          </w:rPr>
          <w:t>(Ofori and Unachukwu, 2014)</w:t>
        </w:r>
        <w:r w:rsidR="00990090">
          <w:rPr>
            <w:rFonts w:ascii="Times New Roman" w:hAnsi="Times New Roman" w:cs="Times New Roman"/>
            <w:color w:val="FF0000"/>
            <w:sz w:val="24"/>
            <w:szCs w:val="24"/>
          </w:rPr>
          <w:fldChar w:fldCharType="end"/>
        </w:r>
      </w:ins>
      <w:ins w:id="73" w:author="SHALINI" w:date="2019-06-08T21:19:00Z">
        <w:r w:rsidR="0072402D">
          <w:rPr>
            <w:rFonts w:ascii="Times New Roman" w:hAnsi="Times New Roman" w:cs="Times New Roman"/>
            <w:color w:val="FF0000"/>
            <w:sz w:val="24"/>
            <w:szCs w:val="24"/>
          </w:rPr>
          <w:t>.</w:t>
        </w:r>
      </w:ins>
      <w:r w:rsidRPr="0014495A">
        <w:rPr>
          <w:rFonts w:ascii="Times New Roman" w:hAnsi="Times New Roman" w:cs="Times New Roman"/>
          <w:sz w:val="24"/>
          <w:szCs w:val="24"/>
        </w:rPr>
        <w:t xml:space="preserve"> </w:t>
      </w:r>
      <w:del w:id="74" w:author="SHALINI" w:date="2019-06-08T20:29:00Z">
        <w:r w:rsidRPr="0014495A" w:rsidDel="00990090">
          <w:rPr>
            <w:rFonts w:ascii="Times New Roman" w:hAnsi="Times New Roman" w:cs="Times New Roman"/>
            <w:sz w:val="24"/>
            <w:szCs w:val="24"/>
          </w:rPr>
          <w:delText xml:space="preserve">secondary prevention of diseases. </w:delText>
        </w:r>
      </w:del>
      <w:r w:rsidRPr="0014495A">
        <w:rPr>
          <w:rFonts w:ascii="Times New Roman" w:hAnsi="Times New Roman" w:cs="Times New Roman"/>
          <w:sz w:val="24"/>
          <w:szCs w:val="24"/>
        </w:rPr>
        <w:t xml:space="preserve">Primary care physicians are often in a good position </w:t>
      </w:r>
      <w:proofErr w:type="spellStart"/>
      <w:r w:rsidRPr="0014495A">
        <w:rPr>
          <w:rFonts w:ascii="Times New Roman" w:hAnsi="Times New Roman" w:cs="Times New Roman"/>
          <w:sz w:val="24"/>
          <w:szCs w:val="24"/>
        </w:rPr>
        <w:t>to</w:t>
      </w:r>
      <w:del w:id="75" w:author="SHALINI" w:date="2019-06-08T20:30:00Z">
        <w:r w:rsidRPr="0014495A" w:rsidDel="00990090">
          <w:rPr>
            <w:rFonts w:ascii="Times New Roman" w:hAnsi="Times New Roman" w:cs="Times New Roman"/>
            <w:sz w:val="24"/>
            <w:szCs w:val="24"/>
          </w:rPr>
          <w:delText xml:space="preserve"> </w:delText>
        </w:r>
      </w:del>
      <w:ins w:id="76" w:author="SHALINI" w:date="2019-06-08T20:30:00Z">
        <w:r w:rsidR="00990090">
          <w:rPr>
            <w:rFonts w:ascii="Times New Roman" w:hAnsi="Times New Roman" w:cs="Times New Roman"/>
            <w:sz w:val="24"/>
            <w:szCs w:val="24"/>
          </w:rPr>
          <w:t>provide</w:t>
        </w:r>
        <w:proofErr w:type="spellEnd"/>
        <w:r w:rsidR="00990090" w:rsidRPr="0014495A">
          <w:rPr>
            <w:rFonts w:ascii="Times New Roman" w:hAnsi="Times New Roman" w:cs="Times New Roman"/>
            <w:sz w:val="24"/>
            <w:szCs w:val="24"/>
          </w:rPr>
          <w:t xml:space="preserve"> regular advic</w:t>
        </w:r>
        <w:r w:rsidR="00990090">
          <w:rPr>
            <w:rFonts w:ascii="Times New Roman" w:hAnsi="Times New Roman" w:cs="Times New Roman"/>
            <w:sz w:val="24"/>
            <w:szCs w:val="24"/>
          </w:rPr>
          <w:t>e to the patients to facilitate healthier choices</w:t>
        </w:r>
        <w:r w:rsidR="00990090" w:rsidRPr="0014495A">
          <w:rPr>
            <w:rFonts w:ascii="Times New Roman" w:hAnsi="Times New Roman" w:cs="Times New Roman"/>
            <w:sz w:val="24"/>
            <w:szCs w:val="24"/>
          </w:rPr>
          <w:t xml:space="preserve"> </w:t>
        </w:r>
      </w:ins>
      <w:del w:id="77" w:author="SHALINI" w:date="2019-06-08T20:30:00Z">
        <w:r w:rsidRPr="0014495A" w:rsidDel="00990090">
          <w:rPr>
            <w:rFonts w:ascii="Times New Roman" w:hAnsi="Times New Roman" w:cs="Times New Roman"/>
            <w:sz w:val="24"/>
            <w:szCs w:val="24"/>
          </w:rPr>
          <w:delText xml:space="preserve">decide on the appropriateness of </w:delText>
        </w:r>
        <w:r w:rsidR="0053104A" w:rsidRPr="0014495A" w:rsidDel="00990090">
          <w:rPr>
            <w:rFonts w:ascii="Times New Roman" w:hAnsi="Times New Roman" w:cs="Times New Roman"/>
            <w:sz w:val="24"/>
            <w:szCs w:val="24"/>
          </w:rPr>
          <w:delText>an</w:delText>
        </w:r>
        <w:r w:rsidRPr="0014495A" w:rsidDel="00990090">
          <w:rPr>
            <w:rFonts w:ascii="Times New Roman" w:hAnsi="Times New Roman" w:cs="Times New Roman"/>
            <w:sz w:val="24"/>
            <w:szCs w:val="24"/>
          </w:rPr>
          <w:delText xml:space="preserve"> intervention focusing on secondary prevention</w:delText>
        </w:r>
        <w:r w:rsidR="00C97CAF" w:rsidRPr="0014495A" w:rsidDel="00990090">
          <w:rPr>
            <w:rStyle w:val="FootnoteReference"/>
            <w:rFonts w:ascii="Times New Roman" w:hAnsi="Times New Roman" w:cs="Times New Roman"/>
            <w:sz w:val="24"/>
            <w:szCs w:val="24"/>
          </w:rPr>
          <w:fldChar w:fldCharType="begin" w:fldLock="1"/>
        </w:r>
        <w:r w:rsidR="00956BB4" w:rsidRPr="0014495A" w:rsidDel="00990090">
          <w:rPr>
            <w:rFonts w:ascii="Times New Roman" w:hAnsi="Times New Roman" w:cs="Times New Roman"/>
            <w:sz w:val="24"/>
            <w:szCs w:val="24"/>
          </w:rPr>
          <w:delInstrText>ADDIN CSL_CITATION { "citationID" : "2L2GM4EG", "citationItems" : [ { "id" : "ITEM-1", "itemData" : { "ISSN" : "0022-1465", "author" : [ { "dropping-particle" : "", "family" : "Waitzkin", "given" : "H.", "non-dropping-particle" : "", "parse-names" : false, "suffix" : "" } ], "container-title" : "Journal of Health and Social Behavior", "id" : "ITEM-1", "issue" : "2", "issued" : { "date-parts" : [ [ "1985", "6" ] ] }, "language" : "eng", "page" : "81-101", "title" : "Information giving in medical care", "type" : "article-journal", "volume" : "26" }, "uri" : [ "http://zotero.org/users/4242526/items/WBHHQ2IE" ], "uris" : [ "http://zotero.org/users/4242526/items/WBHHQ2IE", "http://www.mendeley.com/documents/?uuid=2c70e070-7026-48b6-8790-a493f48de278" ] } ], "mendeley" : { "formattedCitation" : "(6)", "plainTextFormattedCitation" : "(6)" }, "properties" : { "formattedCitation" : "(Waitzkin, 1985)", "plainCitation" : "(Waitzkin, 1985)" }, "schema" : "https://github.com/citation-style-language/schema/raw/master/csl-citation.json" }</w:delInstrText>
        </w:r>
        <w:r w:rsidR="00C97CAF" w:rsidRPr="0014495A" w:rsidDel="00990090">
          <w:rPr>
            <w:rStyle w:val="FootnoteReference"/>
            <w:rFonts w:ascii="Times New Roman" w:hAnsi="Times New Roman" w:cs="Times New Roman"/>
            <w:sz w:val="24"/>
            <w:szCs w:val="24"/>
          </w:rPr>
          <w:fldChar w:fldCharType="separate"/>
        </w:r>
        <w:r w:rsidR="00956BB4" w:rsidRPr="0014495A" w:rsidDel="00990090">
          <w:rPr>
            <w:rFonts w:ascii="Times New Roman" w:hAnsi="Times New Roman" w:cs="Times New Roman"/>
            <w:noProof/>
            <w:sz w:val="24"/>
            <w:szCs w:val="24"/>
          </w:rPr>
          <w:delText>(6)</w:delText>
        </w:r>
        <w:r w:rsidR="00C97CAF" w:rsidRPr="0014495A" w:rsidDel="00990090">
          <w:rPr>
            <w:rStyle w:val="FootnoteReference"/>
            <w:rFonts w:ascii="Times New Roman" w:hAnsi="Times New Roman" w:cs="Times New Roman"/>
            <w:sz w:val="24"/>
            <w:szCs w:val="24"/>
          </w:rPr>
          <w:fldChar w:fldCharType="end"/>
        </w:r>
      </w:del>
      <w:r w:rsidR="00E50259" w:rsidRPr="0014495A">
        <w:rPr>
          <w:rFonts w:ascii="Times New Roman" w:hAnsi="Times New Roman" w:cs="Times New Roman"/>
          <w:sz w:val="24"/>
          <w:szCs w:val="24"/>
        </w:rPr>
        <w:t xml:space="preserve">. </w:t>
      </w:r>
      <w:del w:id="78" w:author="SHALINI" w:date="2019-06-08T20:31:00Z">
        <w:r w:rsidRPr="0014495A" w:rsidDel="00990090">
          <w:rPr>
            <w:rFonts w:ascii="Times New Roman" w:hAnsi="Times New Roman" w:cs="Times New Roman"/>
            <w:sz w:val="24"/>
            <w:szCs w:val="24"/>
          </w:rPr>
          <w:delText>One such intervention is providing regular advice to the patients to facilitate healthier choices amongst them. In combination with other interventions, providing regular advice about physical activity, have shown to lower rates of diabetes in patients with glucose intolerance</w:delText>
        </w:r>
        <w:r w:rsidR="00C97CAF" w:rsidRPr="0014495A" w:rsidDel="00990090">
          <w:rPr>
            <w:rStyle w:val="FootnoteReference"/>
            <w:rFonts w:ascii="Times New Roman" w:hAnsi="Times New Roman" w:cs="Times New Roman"/>
            <w:sz w:val="24"/>
            <w:szCs w:val="24"/>
          </w:rPr>
          <w:fldChar w:fldCharType="begin" w:fldLock="1"/>
        </w:r>
        <w:r w:rsidR="00956BB4" w:rsidRPr="0014495A" w:rsidDel="00990090">
          <w:rPr>
            <w:rFonts w:ascii="Times New Roman" w:hAnsi="Times New Roman" w:cs="Times New Roman"/>
            <w:sz w:val="24"/>
            <w:szCs w:val="24"/>
          </w:rPr>
          <w:delInstrText>ADDIN CSL_CITATION { "citationID" : "LeCt8n1E", "citationItems" : [ { "id" : "ITEM-1", "itemData" : { "DOI" : "10.1016/j.jcjd.2015.09.081", "ISSN" : "2352-3840", "abstract" : "People with type 2 diabetes stand to benefit substantially from being physically active. Practice guidelines consistently recommend that people with diabetes obtain at least 150 minutes of moderate to vigorous aerobic exercise per week. Although the message of 150 minutes per week is important, there are several other key messages regarding physical activity that may not be communicated as often or as clearly. This article gives an overview of the importance of resistance training, the dose-response relationship between physical activity and health outcomes, and the emerging evidence concerning the role of sedentary behavior in people with type 2 diabetes. This article provides valuable content for healthcare providers that will help to inform their discussions about physical activity with patients who have type 2 diabetes.", "author" : [ { "dropping-particle" : "", "family" : "Armstrong", "given" : "Marni J.", "non-dropping-particle" : "", "parse-names" : false, "suffix" : "" }, { "dropping-particle" : "", "family" : "Sigal", "given" : "Ronald J.", "non-dropping-particle" : "", "parse-names" : false, "suffix" : "" } ], "container-title" : "Canadian Journal of Diabetes", "id" : "ITEM-1", "issued" : { "date-parts" : [ [ "2015", "12" ] ] }, "language" : "eng", "page" : "S129-133", "title" : "Exercise as Medicine: Key Concepts in Discussing Physical Activity with Patients who have Type 2 Diabetes", "type" : "article-journal", "volume" : "39 Suppl 5" }, "uri" : [ "http://zotero.org/users/4242526/items/NZTS64RR" ], "uris" : [ "http://zotero.org/users/4242526/items/NZTS64RR", "http://www.mendeley.com/documents/?uuid=3ff328f3-3789-40f7-827d-097dc0bb1e53" ] } ], "mendeley" : { "formattedCitation" : "(7)", "plainTextFormattedCitation" : "(7)" }, "properties" : { "formattedCitation" : "(Armstrong &amp; Sigal, 2015)", "plainCitation" : "(Armstrong &amp; Sigal, 2015)" }, "schema" : "https://github.com/citation-style-language/schema/raw/master/csl-citation.json" }</w:delInstrText>
        </w:r>
        <w:r w:rsidR="00C97CAF" w:rsidRPr="0014495A" w:rsidDel="00990090">
          <w:rPr>
            <w:rStyle w:val="FootnoteReference"/>
            <w:rFonts w:ascii="Times New Roman" w:hAnsi="Times New Roman" w:cs="Times New Roman"/>
            <w:sz w:val="24"/>
            <w:szCs w:val="24"/>
          </w:rPr>
          <w:fldChar w:fldCharType="separate"/>
        </w:r>
        <w:r w:rsidR="00956BB4" w:rsidRPr="0014495A" w:rsidDel="00990090">
          <w:rPr>
            <w:rFonts w:ascii="Times New Roman" w:hAnsi="Times New Roman" w:cs="Times New Roman"/>
            <w:noProof/>
            <w:sz w:val="24"/>
            <w:szCs w:val="24"/>
          </w:rPr>
          <w:delText>(7)</w:delText>
        </w:r>
        <w:r w:rsidR="00C97CAF" w:rsidRPr="0014495A" w:rsidDel="00990090">
          <w:rPr>
            <w:rStyle w:val="FootnoteReference"/>
            <w:rFonts w:ascii="Times New Roman" w:hAnsi="Times New Roman" w:cs="Times New Roman"/>
            <w:sz w:val="24"/>
            <w:szCs w:val="24"/>
          </w:rPr>
          <w:fldChar w:fldCharType="end"/>
        </w:r>
        <w:r w:rsidRPr="0014495A" w:rsidDel="00990090">
          <w:rPr>
            <w:rFonts w:ascii="Times New Roman" w:hAnsi="Times New Roman" w:cs="Times New Roman"/>
            <w:sz w:val="24"/>
            <w:szCs w:val="24"/>
          </w:rPr>
          <w:delText>. Health communication about benefits of personal behaviour like diet modification and physical activity and risks of sedentary behaviour should be an integral part of each counselling or contact with the health provider. Information and awareness are two principal determinants of healthy behaviour</w:delText>
        </w:r>
        <w:r w:rsidRPr="0014495A" w:rsidDel="00990090">
          <w:rPr>
            <w:rStyle w:val="CommentReference"/>
            <w:rFonts w:ascii="Times New Roman" w:hAnsi="Times New Roman" w:cs="Times New Roman"/>
            <w:sz w:val="24"/>
            <w:szCs w:val="24"/>
          </w:rPr>
          <w:delText>. This</w:delText>
        </w:r>
        <w:r w:rsidRPr="0014495A" w:rsidDel="00990090">
          <w:rPr>
            <w:rFonts w:ascii="Times New Roman" w:hAnsi="Times New Roman" w:cs="Times New Roman"/>
            <w:sz w:val="24"/>
            <w:szCs w:val="24"/>
          </w:rPr>
          <w:delText xml:space="preserve"> information asymmetry leads to health challenges and burden for the entire health system</w:delText>
        </w:r>
        <w:r w:rsidR="00C97CAF" w:rsidRPr="0014495A" w:rsidDel="00990090">
          <w:rPr>
            <w:rStyle w:val="FootnoteReference"/>
            <w:rFonts w:ascii="Times New Roman" w:hAnsi="Times New Roman" w:cs="Times New Roman"/>
            <w:sz w:val="24"/>
            <w:szCs w:val="24"/>
          </w:rPr>
          <w:fldChar w:fldCharType="begin" w:fldLock="1"/>
        </w:r>
        <w:r w:rsidR="00956BB4" w:rsidRPr="0014495A" w:rsidDel="00990090">
          <w:rPr>
            <w:rFonts w:ascii="Times New Roman" w:hAnsi="Times New Roman" w:cs="Times New Roman"/>
            <w:sz w:val="24"/>
            <w:szCs w:val="24"/>
          </w:rPr>
          <w:delInstrText>ADDIN CSL_CITATION { "citationID" : "PrrPGM4Z", "citationItems" : [ { "id" : "ITEM-1", "itemData" : { "DOI" : "10.1007/s00125-005-0097-z", "ISSN" : "0012-186X, 1432-0428", "abstract" : "Aims/hypothesisLifestyle modification helps in the primary prevention of diabetes in multiethnic American, Finnish and Chinese populations. In a prospective community-based study, we tested whether the progression to diabetes could be influenced by interventions in native Asian Indians with IGT who were younger, leaner and more insulin resistant than the above populations.MethodsWe randomised 531 (421 men 110 women) subjects with IGT (mean age 45.9\u00b15.7 years, BMI 25.8\u00b13.5 kg/m2) into four groups. Group 1 was the control, Group 2 was given advice on lifestyle modification (LSM), Group 3 was treated with metformin (MET) and Group 4 was given LSM plus MET. The primary outcome measure was type 2 diabetes as diagnosed using World Health Organization criteria.ResultsThe median follow-up period was 30 months, and the 3-year cumulative incidences of diabetes were 55.0%, 39.3%, 40.5% and 39.5% in Groups 1\u20134, respectively. The relative risk reduction was 28.5% with LSM (95% CI 20.5\u201337.3, p=0.018), 26.4% with MET (95% CI 19.1\u201335.1, p=0.029) and 28.2% with LSM + MET (95% CI 20.3\u201337.0, p=0.022), as compared with the control group. The number needed to treat to prevent one incident case of diabetes was 6.4 for LSM, 6.9 for MET and 6.5 for LSM + MET.Conclusions/interpretationProgression of IGT to diabetes is high in native Asian Indians. Both LSM and MET significantly reduced the incidence of diabetes in Asian Indians with IGT; there was no added benefit from combining them.", "author" : [ { "dropping-particle" : "", "family" : "Ramachandran", "given" : "A.", "non-dropping-particle" : "", "parse-names" : false, "suffix" : "" }, { "dropping-particle" : "", "family" : "Snehalatha", "given" : "C.", "non-dropping-particle" : "", "parse-names" : false, "suffix" : "" }, { "dropping-particle" : "", "family" : "Mary", "given" : "S.", "non-dropping-particle" : "", "parse-names" : false, "suffix" : "" }, { "dropping-particle" : "", "family" : "Mukesh", "given" : "B.", "non-dropping-particle" : "", "parse-names" : false, "suffix" : "" }, { "dropping-particle" : "", "family" : "Bhaskar", "given" : "A. D.", "non-dropping-particle" : "", "parse-names" : false, "suffix" : "" }, { "dropping-particle" : "", "family" : "Vijay", "given" : "V.", "non-dropping-particle" : "", "parse-names" : false, "suffix" : "" }, { "dropping-particle" : "", "family" : "Programme (IDPP)", "given" : "Indian Diabetes Prevention", "non-dropping-particle" : "", "parse-names" : false, "suffix" : "" } ], "container-title" : "Diabetologia", "id" : "ITEM-1", "issue" : "2", "issued" : { "date-parts" : [ [ "2006", "2" ] ] }, "language" : "en", "page" : "289-297", "title" : "The Indian Diabetes Prevention Programme shows that lifestyle modification and metformin prevent type 2 diabetes in Asian Indian subjects with impaired glucose tolerance (IDPP-1)", "type" : "article-journal", "volume" : "49" }, "uri" : [ "http://zotero.org/users/4242526/items/FD9DEVVN" ], "uris" : [ "http://zotero.org/users/4242526/items/FD9DEVVN", "http://www.mendeley.com/documents/?uuid=29a244c0-2f2f-4e32-818c-60e4f2183a10" ] } ], "mendeley" : { "formattedCitation" : "(8)", "plainTextFormattedCitation" : "(8)" }, "properties" : { "formattedCitation" : "(Ramachandran et al., 2006)", "plainCitation" : "(Ramachandran et al., 2006)" }, "schema" : "https://github.com/citation-style-language/schema/raw/master/csl-citation.json" }</w:delInstrText>
        </w:r>
        <w:r w:rsidR="00C97CAF" w:rsidRPr="0014495A" w:rsidDel="00990090">
          <w:rPr>
            <w:rStyle w:val="FootnoteReference"/>
            <w:rFonts w:ascii="Times New Roman" w:hAnsi="Times New Roman" w:cs="Times New Roman"/>
            <w:sz w:val="24"/>
            <w:szCs w:val="24"/>
          </w:rPr>
          <w:fldChar w:fldCharType="separate"/>
        </w:r>
        <w:r w:rsidR="00956BB4" w:rsidRPr="0014495A" w:rsidDel="00990090">
          <w:rPr>
            <w:rFonts w:ascii="Times New Roman" w:hAnsi="Times New Roman" w:cs="Times New Roman"/>
            <w:noProof/>
            <w:sz w:val="24"/>
            <w:szCs w:val="24"/>
          </w:rPr>
          <w:delText>(8)</w:delText>
        </w:r>
        <w:r w:rsidR="00C97CAF" w:rsidRPr="0014495A" w:rsidDel="00990090">
          <w:rPr>
            <w:rStyle w:val="FootnoteReference"/>
            <w:rFonts w:ascii="Times New Roman" w:hAnsi="Times New Roman" w:cs="Times New Roman"/>
            <w:sz w:val="24"/>
            <w:szCs w:val="24"/>
          </w:rPr>
          <w:fldChar w:fldCharType="end"/>
        </w:r>
        <w:r w:rsidRPr="0014495A" w:rsidDel="00990090">
          <w:rPr>
            <w:rFonts w:ascii="Times New Roman" w:hAnsi="Times New Roman" w:cs="Times New Roman"/>
            <w:sz w:val="24"/>
            <w:szCs w:val="24"/>
          </w:rPr>
          <w:delText>.</w:delText>
        </w:r>
        <w:r w:rsidR="00E50259" w:rsidRPr="0014495A" w:rsidDel="00990090">
          <w:rPr>
            <w:rFonts w:ascii="Times New Roman" w:hAnsi="Times New Roman" w:cs="Times New Roman"/>
            <w:sz w:val="24"/>
            <w:szCs w:val="24"/>
          </w:rPr>
          <w:delText xml:space="preserve"> </w:delText>
        </w:r>
        <w:r w:rsidRPr="0014495A" w:rsidDel="00990090">
          <w:rPr>
            <w:rFonts w:ascii="Times New Roman" w:hAnsi="Times New Roman" w:cs="Times New Roman"/>
            <w:sz w:val="24"/>
            <w:szCs w:val="24"/>
          </w:rPr>
          <w:delText xml:space="preserve">Physicians lack education in non-pharmaceutical methods, low status and lack of attitude. </w:delText>
        </w:r>
      </w:del>
      <w:r w:rsidRPr="0014495A">
        <w:rPr>
          <w:rFonts w:ascii="Times New Roman" w:hAnsi="Times New Roman" w:cs="Times New Roman"/>
          <w:sz w:val="24"/>
          <w:szCs w:val="24"/>
        </w:rPr>
        <w:t xml:space="preserve">Health care workers’ advice and support </w:t>
      </w:r>
      <w:ins w:id="79" w:author="SHALINI" w:date="2019-06-08T20:33:00Z">
        <w:r w:rsidR="00062FEC">
          <w:rPr>
            <w:rFonts w:ascii="Times New Roman" w:hAnsi="Times New Roman" w:cs="Times New Roman"/>
            <w:sz w:val="24"/>
            <w:szCs w:val="24"/>
          </w:rPr>
          <w:t xml:space="preserve">have been </w:t>
        </w:r>
        <w:r w:rsidR="00062FEC" w:rsidRPr="0014495A">
          <w:rPr>
            <w:rFonts w:ascii="Times New Roman" w:hAnsi="Times New Roman" w:cs="Times New Roman"/>
            <w:sz w:val="24"/>
            <w:szCs w:val="24"/>
          </w:rPr>
          <w:t xml:space="preserve"> found </w:t>
        </w:r>
      </w:ins>
      <w:del w:id="80" w:author="SHALINI" w:date="2019-06-08T20:33:00Z">
        <w:r w:rsidRPr="0014495A" w:rsidDel="00062FEC">
          <w:rPr>
            <w:rFonts w:ascii="Times New Roman" w:hAnsi="Times New Roman" w:cs="Times New Roman"/>
            <w:sz w:val="24"/>
            <w:szCs w:val="24"/>
          </w:rPr>
          <w:delText xml:space="preserve">was </w:delText>
        </w:r>
      </w:del>
      <w:proofErr w:type="spellStart"/>
      <w:r w:rsidRPr="0014495A">
        <w:rPr>
          <w:rFonts w:ascii="Times New Roman" w:hAnsi="Times New Roman" w:cs="Times New Roman"/>
          <w:sz w:val="24"/>
          <w:szCs w:val="24"/>
        </w:rPr>
        <w:t>found</w:t>
      </w:r>
      <w:proofErr w:type="spellEnd"/>
      <w:r w:rsidRPr="0014495A">
        <w:rPr>
          <w:rFonts w:ascii="Times New Roman" w:hAnsi="Times New Roman" w:cs="Times New Roman"/>
          <w:sz w:val="24"/>
          <w:szCs w:val="24"/>
        </w:rPr>
        <w:t xml:space="preserve"> to </w:t>
      </w:r>
      <w:del w:id="81" w:author="SHALINI" w:date="2019-06-08T20:33:00Z">
        <w:r w:rsidRPr="0014495A" w:rsidDel="00062FEC">
          <w:rPr>
            <w:rFonts w:ascii="Times New Roman" w:hAnsi="Times New Roman" w:cs="Times New Roman"/>
            <w:sz w:val="24"/>
            <w:szCs w:val="24"/>
          </w:rPr>
          <w:delText xml:space="preserve">be a </w:delText>
        </w:r>
      </w:del>
      <w:r w:rsidRPr="0014495A">
        <w:rPr>
          <w:rFonts w:ascii="Times New Roman" w:hAnsi="Times New Roman" w:cs="Times New Roman"/>
          <w:sz w:val="24"/>
          <w:szCs w:val="24"/>
        </w:rPr>
        <w:t>motivat</w:t>
      </w:r>
      <w:ins w:id="82" w:author="SHALINI" w:date="2019-06-08T20:33:00Z">
        <w:r w:rsidR="00062FEC">
          <w:rPr>
            <w:rFonts w:ascii="Times New Roman" w:hAnsi="Times New Roman" w:cs="Times New Roman"/>
            <w:sz w:val="24"/>
            <w:szCs w:val="24"/>
          </w:rPr>
          <w:t xml:space="preserve">e patients </w:t>
        </w:r>
        <w:r w:rsidR="00062FEC" w:rsidRPr="0014495A">
          <w:rPr>
            <w:rFonts w:ascii="Times New Roman" w:hAnsi="Times New Roman" w:cs="Times New Roman"/>
            <w:sz w:val="24"/>
            <w:szCs w:val="24"/>
          </w:rPr>
          <w:t xml:space="preserve"> </w:t>
        </w:r>
      </w:ins>
      <w:del w:id="83" w:author="SHALINI" w:date="2019-06-08T20:33:00Z">
        <w:r w:rsidRPr="0014495A" w:rsidDel="00062FEC">
          <w:rPr>
            <w:rFonts w:ascii="Times New Roman" w:hAnsi="Times New Roman" w:cs="Times New Roman"/>
            <w:sz w:val="24"/>
            <w:szCs w:val="24"/>
          </w:rPr>
          <w:delText>or</w:delText>
        </w:r>
      </w:del>
      <w:r w:rsidRPr="0014495A">
        <w:rPr>
          <w:rFonts w:ascii="Times New Roman" w:hAnsi="Times New Roman" w:cs="Times New Roman"/>
          <w:sz w:val="24"/>
          <w:szCs w:val="24"/>
        </w:rPr>
        <w:t xml:space="preserve"> to the initiation of exercise and physical activity</w:t>
      </w:r>
      <w:ins w:id="84" w:author="SHALINI" w:date="2019-06-08T20:33:00Z">
        <w:r w:rsidR="00062FEC">
          <w:rPr>
            <w:rFonts w:ascii="Times New Roman" w:hAnsi="Times New Roman" w:cs="Times New Roman"/>
            <w:sz w:val="24"/>
            <w:szCs w:val="24"/>
          </w:rPr>
          <w:fldChar w:fldCharType="begin"/>
        </w:r>
        <w:r w:rsidR="00062FEC">
          <w:rPr>
            <w:rFonts w:ascii="Times New Roman" w:hAnsi="Times New Roman" w:cs="Times New Roman"/>
            <w:sz w:val="24"/>
            <w:szCs w:val="24"/>
          </w:rPr>
          <w:instrText xml:space="preserve"> ADDIN ZOTERO_ITEM CSL_CITATION {"citationID":"jihSjj6w","properties":{"formattedCitation":"(He et al., 2013)","plainCitation":"(He et al., 2013)","noteIndex":0},"citationItems":[{"id":494,"uris":["http://zotero.org/users/4242526/items/CIEWGBNI"],"uri":["http://zotero.org/users/4242526/items/CIEWGBNI"],"itemData":{"id":494,"type":"article-journal","title":"Factors influencing exercises in Chinese people with type 2 diabetes","container-title":"International Nursing Review","page":"494-500","volume":"60","issue":"4","source":"PubMed","abstract":"AIMS: The purpose of this article is to explore factors influencing adherence to exercise in Chinese people with type 2 diabetes (T2D). The findings can be used to explain exercise behaviours and develop interventions to improve the level of adherence to exercise.\nMETHODS: A qualitative approach was used in this study. Data were collected at Nantong City, China. A purposive sampling scheme was used to recruit people with T2D for in-depth semi-structured interviews. Potential patients chosen from the case records in one teaching hospital were screened by telephone for eligibility. Inclusion criteria for recruiting participants were: diagnosis with T2D for at least 6 months; a treatment plan that recommends exercises; and ≥20 years of age. Exclusion criteria included: type 1 diabetes; severe complications of T2D; and cognitive impairment. Each interview was audio-recorded. Recruitment efforts were suspended when the data reached saturation. Thematic analysis was employed to identify themes influencing factors from collected data.\nRESULTS: Seventeen participants were recruited for interviews when data reached saturation. Six themes were identified after thematic analysis: 'beliefs about disease', 'health communication', 'feasibility of regimen', 'conducting skills', 'environmental support' and 'perceived benefits'.\nCONCLUSION: The influencing factors should be comprehensively considered when explaining behaviour relating to exercises or designing health-promotional and health-educational interventions to improve the level of adherence to exercise. he\nLIMITATION: The recruitment of participants from one city might limit the generalizations of the findings to larger areas of China and other ethnic groups. Gender differences related to factors influencing exercises need further consideration.","DOI":"10.1111/inr.12046","ISSN":"1466-7657","note":"PMID: 24251941","journalAbbreviation":"Int Nurs Rev","language":"eng","author":[{"family":"He","given":"W."},{"family":"Zhang","given":"Y."},{"family":"Zhao","given":"F."}],"issued":{"date-parts":[["2013",12]]}}}],"schema":"https://github.com/citation-style-language/schema/raw/master/csl-citation.json"} </w:instrText>
        </w:r>
        <w:r w:rsidR="00062FEC">
          <w:rPr>
            <w:rFonts w:ascii="Times New Roman" w:hAnsi="Times New Roman" w:cs="Times New Roman"/>
            <w:sz w:val="24"/>
            <w:szCs w:val="24"/>
          </w:rPr>
          <w:fldChar w:fldCharType="separate"/>
        </w:r>
        <w:r w:rsidR="00062FEC" w:rsidRPr="00661BE3">
          <w:rPr>
            <w:rFonts w:ascii="Times New Roman" w:hAnsi="Times New Roman" w:cs="Times New Roman"/>
            <w:sz w:val="24"/>
          </w:rPr>
          <w:t>(He et al., 2013)</w:t>
        </w:r>
        <w:r w:rsidR="00062FEC">
          <w:rPr>
            <w:rFonts w:ascii="Times New Roman" w:hAnsi="Times New Roman" w:cs="Times New Roman"/>
            <w:sz w:val="24"/>
            <w:szCs w:val="24"/>
          </w:rPr>
          <w:fldChar w:fldCharType="end"/>
        </w:r>
      </w:ins>
      <w:del w:id="85" w:author="SHALINI" w:date="2019-06-08T20:32:00Z">
        <w:r w:rsidRPr="0014495A" w:rsidDel="00990090">
          <w:rPr>
            <w:rFonts w:ascii="Times New Roman" w:hAnsi="Times New Roman" w:cs="Times New Roman"/>
            <w:sz w:val="24"/>
            <w:szCs w:val="24"/>
          </w:rPr>
          <w:delText>.</w:delText>
        </w:r>
        <w:r w:rsidR="00C97CAF" w:rsidRPr="0014495A" w:rsidDel="00990090">
          <w:rPr>
            <w:rStyle w:val="FootnoteReference"/>
            <w:rFonts w:ascii="Times New Roman" w:hAnsi="Times New Roman" w:cs="Times New Roman"/>
            <w:sz w:val="24"/>
            <w:szCs w:val="24"/>
          </w:rPr>
          <w:fldChar w:fldCharType="begin" w:fldLock="1"/>
        </w:r>
        <w:r w:rsidR="00956BB4" w:rsidRPr="0014495A" w:rsidDel="00990090">
          <w:rPr>
            <w:rFonts w:ascii="Times New Roman" w:hAnsi="Times New Roman" w:cs="Times New Roman"/>
            <w:sz w:val="24"/>
            <w:szCs w:val="24"/>
          </w:rPr>
          <w:delInstrText>ADDIN CSL_CITATION { "citationID" : "Pn4JIcTO", "citationItems" : [ { "id" : "ITEM-1", "itemData" : { "DOI" : "10.1111/inr.12046", "ISSN" : "1466-7657", "abstract" : "AIMS: The purpose of this article is to explore factors influencing adherence to exercise in Chinese people with type 2 diabetes (T2D). The findings can be used to explain exercise behaviours and develop interventions to improve the level of adherence to exercise.\nMETHODS: A qualitative approach was used in this study. Data were collected at Nantong City, China. A purposive sampling scheme was used to recruit people with T2D for in-depth semi-structured interviews. Potential patients chosen from the case records in one teaching hospital were screened by telephone for eligibility. Inclusion criteria for recruiting participants were: diagnosis with T2D for at least 6 months; a treatment plan that recommends exercises; and \u226520 years of age. Exclusion criteria included: type 1 diabetes; severe complications of T2D; and cognitive impairment. Each interview was audio-recorded. Recruitment efforts were suspended when the data reached saturation. Thematic analysis was employed to identify themes influencing factors from collected data.\nRESULTS: Seventeen participants were recruited for interviews when data reached saturation. Six themes were identified after thematic analysis: 'beliefs about disease', 'health communication', 'feasibility of regimen', 'conducting skills', 'environmental support' and 'perceived benefits'.\nCONCLUSION: The influencing factors should be comprehensively considered when explaining behaviour relating to exercises or designing health-promotional and health-educational interventions to improve the level of adherence to exercise. This study suggests that health professionals need to pay attention to the patient preferences during health communication to design a feasible exercise regimen in a collaborative way. Non-adherence to exercise cannot be attributed to patients only. Patients should be supported, not blamed.\nLIMITATION: The recruitment of participants from one city might limit the generalizations of the findings to larger areas of China and other ethnic groups. Gender differences related to factors influencing exercises need further consideration.", "author" : [ { "dropping-particle" : "", "family" : "He", "given" : "W.", "non-dropping-particle" : "", "parse-names" : false, "suffix" : "" }, { "dropping-particle" : "", "family" : "Zhang", "given" : "Y.", "non-dropping-particle" : "", "parse-names" : false, "suffix" : "" }, { "dropping-particle" : "", "family" : "Zhao", "given" : "F.", "non-dropping-particle" : "", "parse-names" : false, "suffix" : "" } ], "container-title" : "International Nursing Review", "id" : "ITEM-1", "issue" : "4", "issued" : { "date-parts" : [ [ "2013", "12" ] ] }, "language" : "eng", "page" : "494-500", "title" : "Factors influencing exercises in Chinese people with type 2 diabetes", "type" : "article-journal", "volume" : "60" }, "uri" : [ "http://zotero.org/users/4242526/items/CIEWGBNI" ], "uris" : [ "http://zotero.org/users/4242526/items/CIEWGBNI", "http://www.mendeley.com/documents/?uuid=96122e1a-1ff9-45f3-bfd2-e48161b081aa" ] } ], "mendeley" : { "formattedCitation" : "(9)", "plainTextFormattedCitation" : "(9)" }, "properties" : { "formattedCitation" : "(He, Zhang, &amp; Zhao, 2013)", "plainCitation" : "(He, Zhang, &amp; Zhao, 2013)" }, "schema" : "https://github.com/citation-style-language/schema/raw/master/csl-citation.json" }</w:delInstrText>
        </w:r>
        <w:r w:rsidR="00C97CAF" w:rsidRPr="0014495A" w:rsidDel="00990090">
          <w:rPr>
            <w:rStyle w:val="FootnoteReference"/>
            <w:rFonts w:ascii="Times New Roman" w:hAnsi="Times New Roman" w:cs="Times New Roman"/>
            <w:sz w:val="24"/>
            <w:szCs w:val="24"/>
          </w:rPr>
          <w:fldChar w:fldCharType="separate"/>
        </w:r>
        <w:r w:rsidR="00956BB4" w:rsidRPr="0014495A" w:rsidDel="00990090">
          <w:rPr>
            <w:rFonts w:ascii="Times New Roman" w:hAnsi="Times New Roman" w:cs="Times New Roman"/>
            <w:noProof/>
            <w:sz w:val="24"/>
            <w:szCs w:val="24"/>
          </w:rPr>
          <w:delText>(9)</w:delText>
        </w:r>
        <w:r w:rsidR="00C97CAF" w:rsidRPr="0014495A" w:rsidDel="00990090">
          <w:rPr>
            <w:rStyle w:val="FootnoteReference"/>
            <w:rFonts w:ascii="Times New Roman" w:hAnsi="Times New Roman" w:cs="Times New Roman"/>
            <w:sz w:val="24"/>
            <w:szCs w:val="24"/>
          </w:rPr>
          <w:fldChar w:fldCharType="end"/>
        </w:r>
        <w:r w:rsidR="00E50259" w:rsidRPr="0014495A" w:rsidDel="00990090">
          <w:rPr>
            <w:rFonts w:ascii="Times New Roman" w:hAnsi="Times New Roman" w:cs="Times New Roman"/>
            <w:sz w:val="24"/>
            <w:szCs w:val="24"/>
          </w:rPr>
          <w:delText>,</w:delText>
        </w:r>
        <w:r w:rsidR="00C97CAF" w:rsidRPr="0014495A" w:rsidDel="00990090">
          <w:rPr>
            <w:rFonts w:ascii="Times New Roman" w:hAnsi="Times New Roman" w:cs="Times New Roman"/>
            <w:sz w:val="24"/>
            <w:szCs w:val="24"/>
          </w:rPr>
          <w:fldChar w:fldCharType="begin" w:fldLock="1"/>
        </w:r>
        <w:r w:rsidR="00956BB4" w:rsidRPr="0014495A" w:rsidDel="00990090">
          <w:rPr>
            <w:rFonts w:ascii="Times New Roman" w:hAnsi="Times New Roman" w:cs="Times New Roman"/>
            <w:sz w:val="24"/>
            <w:szCs w:val="24"/>
          </w:rPr>
          <w:delInstrText>ADDIN CSL_CITATION { "citationID" : "71zBT8ZN", "citationItems" : [ { "id" : "ITEM-1", "itemData" : { "DOI" : "10.1016/j.pec.2009.04.004", "ISSN" : "0738-3991", "abstract" : "Objective\nTo explore the influence of primary health care professionals in increasing exercise and physical activity among 60\u201370-year-old White and South Asian community dwellers.\nMethod\nFifteen focus groups and 40 in-depth interviews with community dwelling White and South Asian 60\u201370-year olds. The sample was selected to include people with very different experiences of participation and non-participation in exercise and physical activity. Data were analysed using framework analysis.\nResults\nPrimary health care professionals\u2019 advice and support was found to be a motivator to the initiation of exercise and physical activity. However, this was usually in relation to advice on weight reduction, cardiac conditions and mobility issues, but not generally to improve or increase activity levels. An underlying attitude of genuine interest and empathy was valued and shaped decisions about initiating and/or increasing activity levels.\nConclusion\nPrimary health care professionals should be encouraged to show interest and empathy with older people about the positive benefits of exercise and physical activity to them individually. This advice needs to be tailored to the older adult's symptoms.\nPractice implications\nPrimary health care professionals need to be able to provide specific advice as to the quantity (frequency, duration, intensity and type) of exercise or physical activity to undertake. Practitioners need to listen to their patients\u2019 needs, show empathy and avoid ageism during consultations.", "author" : [ { "dropping-particle" : "", "family" : "Horne", "given" : "Maria", "non-dropping-particle" : "", "parse-names" : false, "suffix" : "" }, { "dropping-particle" : "", "family" : "Skelton", "given" : "Dawn", "non-dropping-particle" : "", "parse-names" : false, "suffix" : "" }, { "dropping-particle" : "", "family" : "Speed", "given" : "Shaun", "non-dropping-particle" : "", "parse-names" : false, "suffix" : "" }, { "dropping-particle" : "", "family" : "Todd", "given" : "Chris", "non-dropping-particle" : "", "parse-names" : false, "suffix" : "" } ], "container-title" : "Patient Education and Counseling", "id" : "ITEM-1", "issue" : "1", "issued" : { "date-parts" : [ [ "2010", "1" ] ] }, "page" : "97-103", "title" : "The influence of primary health care professionals in encouraging exercise and physical activity uptake among White and South Asian older adults: Experiences of young older adults", "type" : "article-journal", "volume" : "78" }, "uris" : [ "http://www.mendeley.com/documents/?uuid=76ba4069-1af4-4205-85f3-978b44af29bf", "http://zotero.org/users/4242526/items/UPFEBA8V" ] }, { "id" : "ITEM-2", "itemData" : { "DOI" : "10.1186/1471-2296-14-128", "ISSN" : "1471-2296", "abstract" : "Physical activity on prescription (PAP) is a successful intervention for increasing physical activity among patients with a sedentary lifestyle. The method seems to be sparsely used by general practitioners (GPs) and there is limited information about GPs\u2019 attitudes to counselling using PAP as a tool. The aim of the study was to explore and understand the meaning of prescribing physical activity from the general practitioner\u2019s perspective.", "author" : [ { "dropping-particle" : "", "family" : "Persson", "given" : "Gerthi", "non-dropping-particle" : "", "parse-names" : false, "suffix" : "" }, { "dropping-particle" : "", "family" : "Brorsson", "given" : "Annika", "non-dropping-particle" : "", "parse-names" : false, "suffix" : "" }, { "dropping-particle" : "", "family" : "Ekvall Hansson", "given" : "Eva", "non-dropping-particle" : "", "parse-names" : false, "suffix" : "" }, { "dropping-particle" : "", "family" : "Troein", "given" : "Margareta", "non-dropping-particle" : "", "parse-names" : false, "suffix" : "" }, { "dropping-particle" : "", "family" : "Strandberg", "given" : "Eva Lena", "non-dropping-particle" : "", "parse-names" : false, "suffix" : "" } ], "container-title" : "BMC Family Practice", "id" : "ITEM-2", "issued" : { "date-parts" : [ [ "2013", "8" ] ] }, "page" : "128", "title" : "Physical activity on prescription (PAP) from the general practitioner\u2019s perspective \u2013 a qualitative study", "type" : "article-journal", "volume" : "14" }, "uris" : [ "http://www.mendeley.com/documents/?uuid=ece25cc7-92bd-4c5b-856a-cae31ba95e8d", "http://zotero.org/users/4242526/items/UZSPX9XI", "http://www.mendeley.com/documents/?uuid=bb5f6ecd-dd07-42be-8464-2ed0e604f4e0" ] } ], "mendeley" : { "formattedCitation" : "(2,3)", "plainTextFormattedCitation" : "(2,3)" }, "properties" : { "formattedCitation" : "(Horne, Skelton, Speed, &amp; Todd, 2010; Persson, Brorsson, Ekvall Hansson, Troein, &amp; Strandberg, 2013)", "plainCitation" : "(Horne, Skelton, Speed, &amp; Todd, 2010; Persson, Brorsson, Ekvall Hansson, Troein, &amp; Strandberg, 2013)" }, "schema" : "https://github.com/citation-style-language/schema/raw/master/csl-citation.json" }</w:delInstrText>
        </w:r>
        <w:r w:rsidR="00C97CAF" w:rsidRPr="0014495A" w:rsidDel="00990090">
          <w:rPr>
            <w:rFonts w:ascii="Times New Roman" w:hAnsi="Times New Roman" w:cs="Times New Roman"/>
            <w:sz w:val="24"/>
            <w:szCs w:val="24"/>
          </w:rPr>
          <w:fldChar w:fldCharType="separate"/>
        </w:r>
        <w:r w:rsidR="00956BB4" w:rsidRPr="0014495A" w:rsidDel="00990090">
          <w:rPr>
            <w:rFonts w:ascii="Times New Roman" w:hAnsi="Times New Roman" w:cs="Times New Roman"/>
            <w:noProof/>
            <w:sz w:val="24"/>
            <w:szCs w:val="24"/>
          </w:rPr>
          <w:delText>2,3)</w:delText>
        </w:r>
        <w:r w:rsidR="00C97CAF" w:rsidRPr="0014495A" w:rsidDel="00990090">
          <w:rPr>
            <w:rFonts w:ascii="Times New Roman" w:hAnsi="Times New Roman" w:cs="Times New Roman"/>
            <w:sz w:val="24"/>
            <w:szCs w:val="24"/>
          </w:rPr>
          <w:fldChar w:fldCharType="end"/>
        </w:r>
        <w:r w:rsidRPr="0014495A" w:rsidDel="00990090">
          <w:rPr>
            <w:rFonts w:ascii="Times New Roman" w:hAnsi="Times New Roman" w:cs="Times New Roman"/>
            <w:sz w:val="24"/>
            <w:szCs w:val="24"/>
          </w:rPr>
          <w:delText xml:space="preserve"> </w:delText>
        </w:r>
      </w:del>
      <w:r w:rsidRPr="0014495A">
        <w:rPr>
          <w:rFonts w:ascii="Times New Roman" w:hAnsi="Times New Roman" w:cs="Times New Roman"/>
          <w:sz w:val="24"/>
          <w:szCs w:val="24"/>
        </w:rPr>
        <w:t>Substantial research has shown that physical activity advice is an effective strategy for PA promotion</w:t>
      </w:r>
      <w:ins w:id="86" w:author="SHALINI" w:date="2019-06-08T20:34:00Z">
        <w:r w:rsidR="00062FEC">
          <w:rPr>
            <w:rFonts w:ascii="Times New Roman" w:hAnsi="Times New Roman" w:cs="Times New Roman"/>
            <w:sz w:val="24"/>
            <w:szCs w:val="24"/>
          </w:rPr>
          <w:t>.</w:t>
        </w:r>
        <w:r w:rsidR="00062FEC">
          <w:rPr>
            <w:rFonts w:ascii="Times New Roman" w:hAnsi="Times New Roman" w:cs="Times New Roman"/>
            <w:sz w:val="24"/>
            <w:szCs w:val="24"/>
          </w:rPr>
          <w:fldChar w:fldCharType="begin"/>
        </w:r>
        <w:r w:rsidR="00062FEC">
          <w:rPr>
            <w:rFonts w:ascii="Times New Roman" w:hAnsi="Times New Roman" w:cs="Times New Roman"/>
            <w:sz w:val="24"/>
            <w:szCs w:val="24"/>
          </w:rPr>
          <w:instrText xml:space="preserve"> ADDIN ZOTERO_ITEM CSL_CITATION {"citationID":"3blPuLl6","properties":{"formattedCitation":"(Armit et al., 2009; Castaneda, 2003; Morrato et al., 2006)","plainCitation":"(Armit et al., 2009; Castaneda, 2003; Morrato et al., 2006)","noteIndex":0},"citationItems":[{"id":412,"uris":["http://zotero.org/users/4242526/items/WE4MKK8C"],"uri":["http://zotero.org/users/4242526/items/WE4MKK8C"],"itemData":{"id":412,"type":"article-journal","title":"Randomized trial of three strategies to promote physical activity in general practice","container-title":"Preventive Medicine","page":"156-163","volume":"48","issue":"2","source":"PubMed","abstract":"OBJECTIVE: To evaluate three strategies for promoting physical activity (PA) in a primary care setting.\nMETHOD: Data were collected between 2002 and 2004 from 136 patients attending two general practices in Brisbane, Australia. Inactive patients (50-70 years) were randomly allocated to one of three hierarchical intervention groups: the general practitioner (GP) group received 'brief' advice; the GP+ES group also received behavior change advice from an exercise scientist (ES); and the GP+ES+P group also received a pedometer. Self-reported PA and its determinants were measured at baseline and weeks 12 and 24. Cardio-respiratory variables were measured at baseline and week 12.\nRESULTS: Overall, mean PA time increased by 84 and 128 min/week at weeks 12 and 24 (p&lt;.01) with no significant group differences. Small improvements in blood pressure and post-exercise heart rate were observed. At week 24, the GP+ES+P group were more likely to report meeting PA guidelines than the GP group (OR=2.39 95% CI: 1.01, 5.64).\nCONCLUSION: PA levels can be increased in mid- to older-age adults, either by brief advice from motivated GPs alone, or from collaboration between GPs and ESs. The most intense intervention (GP+ES+P) showed the most promising results.","DOI":"10.1016/j.ypmed.2008.11.009","ISSN":"1096-0260","note":"PMID: 19100282","journalAbbreviation":"Prev Med","language":"eng","author":[{"family":"Armit","given":"Christine M."},{"family":"Brown","given":"Wendy J."},{"family":"Marshall","given":"Alison L."},{"family":"Ritchie","given":"Carrie B."},{"family":"Trost","given":"Stewart G."},{"family":"Green","given":"Anita"},{"family":"Bauman","given":"Adrian E."}],"issued":{"date-parts":[["2009",2]]}}},{"id":604,"uris":["http://zotero.org/users/4242526/items/7282F3CT"],"uri":["http://zotero.org/users/4242526/items/7282F3CT"],"itemData":{"id":604,"type":"article-journal","title":"Diabetes control with physical activity and exercise","container-title":"Nutrition in Clinical Care: An Official Publication of Tufts University","page":"89-96","volume":"6","issue":"2","source":"PubMed","abstract":"Regular physical activity and exercise are important components in the prevention of diabetes. In addition to lowering blood glucose, exercise improves insulin action, contributes to weight loss, and reduces several risk factors for cardiovascular disease. The association between increased levels of physical activity and a reduced occurrence of diabetes' long-term complications suggests that regular physical activity has a protective role. This association has been shown in the Diabetes Prevention Program. In which physical activity in the form of walking for 30 minutes/day on most days of the week was encouraged. Most people with diabetes, like people without diabetes, fall to meet national physical activity goals. Sedentary lifestyles have been linked to 23% of deaths from leading chronic diseases, including heart disease and diabetes. Given the epidemic nature of diabetes in the world during the 21st century, diabetes management through physical activity and structured exercise should be considered an adjunct to diabetes management. While both endurance and resistance exercise can improve insulin action and glucose homeostasis, the two forms of exercise differ significantly in how they alter muscle metabolism and structure. Understanding the beneficial effects of exercise, as well as the mechanisms for adopting a physically active lifestyle, is important for the management of diabetes mellitus. Despite the well-known benefits of exercise, patient education, paired with the implementation and promotion of safe and sustainable habits of physical activity for individuals with diabetes, is still inadequate.","ISSN":"1096-6781","note":"PMID: 14692297","journalAbbreviation":"Nutr Clin Care","language":"eng","author":[{"family":"Castaneda","given":"Carmen"}],"issued":{"date-parts":[["2003",9]]}}},{"id":418,"uris":["http://zotero.org/users/4242526/items/AMKJK8UZ"],"uri":["http://zotero.org/users/4242526/items/AMKJK8UZ"],"itemData":{"id":418,"type":"article-journal","title":"Are health care professionals advising patients with diabetes or at risk for developing diabetes to exercise more?","container-title":"Diabetes Care","page":"543-548","volume":"29","issue":"3","source":"PubMed","abstract":"OBJECTIVE: With increased focus on the obesity and diabetes epidemics, and the clear benefit of exercise in disease prevention and management, this study determined the lifetime prevalence of health professional advice to exercise among individuals with or at risk for diabetes.\nRESEARCH DESIGN AND METHODS: The Medical Expenditure Panel Survey is a nationally representative survey of the U.S. population. In the 2002 survey, 26,878 adults responded when asked about ever receiving health professional advice to exercise more. Information on sociodemographic characteristics and health conditions were self-reported. Type 2 diabetes risk factors were age &gt; or =45 years, non-Caucasian ethnicity, physical inactivity, BMI &gt; or =25 kg/m(2), hypertension, and cardiovascular disease.\nRESULTS: A total of 73% of adults with diabetes were told by a health professional to exercise more versus 31% of adults without diabetes. The proportion receiving advice increased as the number of diabetes risk factors increased until reaching similar rates as people with diabetes. After adjustment for sociodemographic and clinical factors, the strongest correlates of receiving advice were BMI and cardiovascular risk factors. Among respondents with diabetes, the likelihood of receiving advice did not vary by age, sex, education, or income level but was less likely in Hispanics.\nCONCLUSIONS: Health professionals advised most patients with or at highest risk for diabetes to exercise, suggesting recognition of its importance for disease management. As risk factors declined, fewer patients were advised to exercise, suggesting missed opportunities for disease prevention. However, exercise has not increased proportional to exercise advice. The challenge remains converting patient awareness into behavior change.","ISSN":"0149-5992","note":"PMID: 16505503","journalAbbreviation":"Diabetes Care","language":"eng","author":[{"family":"Morrato","given":"Elaine H."},{"family":"Hill","given":"James O."},{"family":"Wyatt","given":"Holly R."},{"family":"Ghushchyan","given":"Vahram"},{"family":"Sullivan","given":"Patrick W."}],"issued":{"date-parts":[["2006",3]]}}}],"schema":"https://github.com/citation-style-language/schema/raw/master/csl-citation.json"} </w:instrText>
        </w:r>
        <w:r w:rsidR="00062FEC">
          <w:rPr>
            <w:rFonts w:ascii="Times New Roman" w:hAnsi="Times New Roman" w:cs="Times New Roman"/>
            <w:sz w:val="24"/>
            <w:szCs w:val="24"/>
          </w:rPr>
          <w:fldChar w:fldCharType="separate"/>
        </w:r>
        <w:r w:rsidR="00062FEC" w:rsidRPr="00661BE3">
          <w:rPr>
            <w:rFonts w:ascii="Times New Roman" w:hAnsi="Times New Roman" w:cs="Times New Roman"/>
            <w:sz w:val="24"/>
          </w:rPr>
          <w:t>(Armit et al., 2009; Castaneda, 2003; Morrato et al., 2006)</w:t>
        </w:r>
        <w:r w:rsidR="00062FEC">
          <w:rPr>
            <w:rFonts w:ascii="Times New Roman" w:hAnsi="Times New Roman" w:cs="Times New Roman"/>
            <w:sz w:val="24"/>
            <w:szCs w:val="24"/>
          </w:rPr>
          <w:fldChar w:fldCharType="end"/>
        </w:r>
        <w:r w:rsidR="00062FEC" w:rsidRPr="0014495A">
          <w:rPr>
            <w:rFonts w:ascii="Times New Roman" w:hAnsi="Times New Roman" w:cs="Times New Roman"/>
            <w:sz w:val="24"/>
            <w:szCs w:val="24"/>
          </w:rPr>
          <w:t>.</w:t>
        </w:r>
        <w:r w:rsidR="00062FEC" w:rsidRPr="00062FEC">
          <w:rPr>
            <w:rFonts w:ascii="Times New Roman" w:hAnsi="Times New Roman" w:cs="Times New Roman"/>
            <w:sz w:val="24"/>
            <w:szCs w:val="24"/>
          </w:rPr>
          <w:t xml:space="preserve"> </w:t>
        </w:r>
        <w:r w:rsidR="00062FEC">
          <w:rPr>
            <w:rFonts w:ascii="Times New Roman" w:hAnsi="Times New Roman" w:cs="Times New Roman"/>
            <w:sz w:val="24"/>
            <w:szCs w:val="24"/>
          </w:rPr>
          <w:t>It also contributes</w:t>
        </w:r>
        <w:r w:rsidR="00062FEC" w:rsidRPr="0014495A">
          <w:rPr>
            <w:rFonts w:ascii="Times New Roman" w:hAnsi="Times New Roman" w:cs="Times New Roman"/>
            <w:sz w:val="24"/>
            <w:szCs w:val="24"/>
          </w:rPr>
          <w:t xml:space="preserve"> </w:t>
        </w:r>
        <w:r w:rsidR="00062FEC">
          <w:rPr>
            <w:rFonts w:ascii="Times New Roman" w:hAnsi="Times New Roman" w:cs="Times New Roman"/>
            <w:sz w:val="24"/>
            <w:szCs w:val="24"/>
          </w:rPr>
          <w:t xml:space="preserve">to </w:t>
        </w:r>
        <w:r w:rsidR="00062FEC" w:rsidRPr="0014495A">
          <w:rPr>
            <w:rFonts w:ascii="Times New Roman" w:hAnsi="Times New Roman" w:cs="Times New Roman"/>
            <w:sz w:val="24"/>
            <w:szCs w:val="24"/>
          </w:rPr>
          <w:t>adherence to self management practice among</w:t>
        </w:r>
        <w:r w:rsidR="00062FEC">
          <w:rPr>
            <w:rFonts w:ascii="Times New Roman" w:hAnsi="Times New Roman" w:cs="Times New Roman"/>
            <w:sz w:val="24"/>
            <w:szCs w:val="24"/>
          </w:rPr>
          <w:t xml:space="preserve"> </w:t>
        </w:r>
        <w:r w:rsidR="00062FEC">
          <w:rPr>
            <w:rFonts w:ascii="Times New Roman" w:hAnsi="Times New Roman" w:cs="Times New Roman"/>
            <w:sz w:val="24"/>
            <w:szCs w:val="24"/>
          </w:rPr>
          <w:lastRenderedPageBreak/>
          <w:t>patients with diabetes</w:t>
        </w:r>
        <w:r w:rsidR="00062FEC">
          <w:rPr>
            <w:rFonts w:ascii="Times New Roman" w:hAnsi="Times New Roman" w:cs="Times New Roman"/>
            <w:sz w:val="24"/>
            <w:szCs w:val="24"/>
          </w:rPr>
          <w:fldChar w:fldCharType="begin"/>
        </w:r>
        <w:r w:rsidR="00062FEC">
          <w:rPr>
            <w:rFonts w:ascii="Times New Roman" w:hAnsi="Times New Roman" w:cs="Times New Roman"/>
            <w:sz w:val="24"/>
            <w:szCs w:val="24"/>
          </w:rPr>
          <w:instrText xml:space="preserve"> ADDIN ZOTERO_ITEM CSL_CITATION {"citationID":"jiVP0rL8","properties":{"formattedCitation":"(Parajuli et al., 2014)","plainCitation":"(Parajuli et al., 2014)","noteIndex":0},"citationItems":[{"id":650,"uris":["http://zotero.org/users/4242526/items/7SVZ37GT"],"uri":["http://zotero.org/users/4242526/items/7SVZ37GT"],"itemData":{"id":650,"type":"article-journal","title":"Factors associated with nonadherence to diet and physical activity among nepalese type 2 diabetes patients; a cross sectional study","container-title":"BMC Research Notes","page":"758","volume":"7","source":"BioMed Central","abstract":"Nonadherence to diet and physical activity is a major problem in the management of diabetes mellitus and its complications. This study was undertaken to measure the factors associated with nonadherence to diet and physical activity advice among Nepalese type 2 diabetic patients.","DOI":"10.1186/1756-0500-7-758","ISSN":"1756-0500","journalAbbreviation":"BMC Research Notes","author":[{"family":"Parajuli","given":"Janaki"},{"family":"Saleh","given":"Farzana"},{"family":"Thapa","given":"Narbada"},{"family":"Ali","given":"Liaquat"}],"issued":{"date-parts":[["2014",10,24]]}}}],"schema":"https://github.com/citation-style-language/schema/raw/master/csl-citation.json"} </w:instrText>
        </w:r>
        <w:r w:rsidR="00062FEC">
          <w:rPr>
            <w:rFonts w:ascii="Times New Roman" w:hAnsi="Times New Roman" w:cs="Times New Roman"/>
            <w:sz w:val="24"/>
            <w:szCs w:val="24"/>
          </w:rPr>
          <w:fldChar w:fldCharType="separate"/>
        </w:r>
        <w:r w:rsidR="00062FEC" w:rsidRPr="00661BE3">
          <w:rPr>
            <w:rFonts w:ascii="Times New Roman" w:hAnsi="Times New Roman" w:cs="Times New Roman"/>
            <w:sz w:val="24"/>
          </w:rPr>
          <w:t>(Parajuli et al., 2014)</w:t>
        </w:r>
        <w:r w:rsidR="00062FEC">
          <w:rPr>
            <w:rFonts w:ascii="Times New Roman" w:hAnsi="Times New Roman" w:cs="Times New Roman"/>
            <w:sz w:val="24"/>
            <w:szCs w:val="24"/>
          </w:rPr>
          <w:fldChar w:fldCharType="end"/>
        </w:r>
        <w:r w:rsidR="00062FEC">
          <w:rPr>
            <w:rFonts w:ascii="Times New Roman" w:hAnsi="Times New Roman" w:cs="Times New Roman"/>
            <w:sz w:val="24"/>
            <w:szCs w:val="24"/>
          </w:rPr>
          <w:t>.</w:t>
        </w:r>
        <w:r w:rsidR="00062FEC" w:rsidRPr="005C4D81">
          <w:rPr>
            <w:rFonts w:ascii="Times New Roman" w:hAnsi="Times New Roman" w:cs="Times New Roman"/>
            <w:color w:val="FF0000"/>
            <w:sz w:val="24"/>
            <w:szCs w:val="24"/>
          </w:rPr>
          <w:t xml:space="preserve"> )</w:t>
        </w:r>
        <w:r w:rsidR="00062FEC">
          <w:rPr>
            <w:rFonts w:ascii="Times New Roman" w:hAnsi="Times New Roman" w:cs="Times New Roman"/>
            <w:color w:val="FF0000"/>
            <w:sz w:val="24"/>
            <w:szCs w:val="24"/>
          </w:rPr>
          <w:t>.</w:t>
        </w:r>
        <w:r w:rsidR="00062FEC" w:rsidRPr="0014495A">
          <w:rPr>
            <w:rFonts w:ascii="Times New Roman" w:hAnsi="Times New Roman" w:cs="Times New Roman"/>
            <w:sz w:val="24"/>
            <w:szCs w:val="24"/>
          </w:rPr>
          <w:t xml:space="preserve"> In combination with other interventions, providing regular advice about physical activity, have shown to lower rates of diabetes in patients with glucose intolerance</w:t>
        </w:r>
        <w:r w:rsidR="00062FEC">
          <w:rPr>
            <w:rFonts w:ascii="Times New Roman" w:hAnsi="Times New Roman" w:cs="Times New Roman"/>
            <w:sz w:val="24"/>
            <w:szCs w:val="24"/>
          </w:rPr>
          <w:t>.</w:t>
        </w:r>
        <w:r w:rsidR="00062FEC">
          <w:rPr>
            <w:rFonts w:ascii="Times New Roman" w:hAnsi="Times New Roman" w:cs="Times New Roman"/>
            <w:sz w:val="24"/>
            <w:szCs w:val="24"/>
          </w:rPr>
          <w:fldChar w:fldCharType="begin"/>
        </w:r>
        <w:r w:rsidR="00062FEC">
          <w:rPr>
            <w:rFonts w:ascii="Times New Roman" w:hAnsi="Times New Roman" w:cs="Times New Roman"/>
            <w:sz w:val="24"/>
            <w:szCs w:val="24"/>
          </w:rPr>
          <w:instrText xml:space="preserve"> ADDIN ZOTERO_ITEM CSL_CITATION {"citationID":"OaBh1A7Z","properties":{"formattedCitation":"(Armstrong and Sigal, 2015)","plainCitation":"(Armstrong and Sigal, 2015)","noteIndex":0},"citationItems":[{"id":606,"uris":["http://zotero.org/users/4242526/items/NZTS64RR"],"uri":["http://zotero.org/users/4242526/items/NZTS64RR"],"itemData":{"id":606,"type":"article-journal","title":"Exercise as Medicine: Key Concepts in Discussing Physical Activity with Patients who have Type 2 Diabetes","container-title":"Canadian Journal of Diabetes","page":"S129-133","volume":"39 Suppl 5","source":"PubMed","abstract":"People with type 2 diabetes stand to benefit substantially from being physically active. Practice guidelines consistently recommend that people with diabetes obtain at least 150 minutes of moderate to vigorous aerobic exercise per week. Although the message of 150 minutes per week is important, there are several other key messages regarding physical activity that may not be communicated as often or as clearly. This article gives an overview of the importance of resistance training, the dose-response relationship between physical activity and health outcomes, and the emerging evidence concerning the role of sedentary behavior in people with type 2 diabetes. This article provides valuable content for healthcare providers that will help to inform their discussions about physical activity with patients who have type 2 diabetes.","DOI":"10.1016/j.jcjd.2015.09.081","ISSN":"2352-3840","note":"PMID: 26653253","title-short":"Exercise as Medicine","journalAbbreviation":"Can J Diabetes","language":"eng","author":[{"family":"Armstrong","given":"Marni J."},{"family":"Sigal","given":"Ronald J."}],"issued":{"date-parts":[["2015",12]]}}}],"schema":"https://github.com/citation-style-language/schema/raw/master/csl-citation.json"} </w:instrText>
        </w:r>
        <w:r w:rsidR="00062FEC">
          <w:rPr>
            <w:rFonts w:ascii="Times New Roman" w:hAnsi="Times New Roman" w:cs="Times New Roman"/>
            <w:sz w:val="24"/>
            <w:szCs w:val="24"/>
          </w:rPr>
          <w:fldChar w:fldCharType="separate"/>
        </w:r>
        <w:r w:rsidR="00062FEC" w:rsidRPr="00661BE3">
          <w:rPr>
            <w:rFonts w:ascii="Times New Roman" w:hAnsi="Times New Roman" w:cs="Times New Roman"/>
            <w:sz w:val="24"/>
          </w:rPr>
          <w:t>(Armstrong and Sigal, 2015)</w:t>
        </w:r>
        <w:r w:rsidR="00062FEC">
          <w:rPr>
            <w:rFonts w:ascii="Times New Roman" w:hAnsi="Times New Roman" w:cs="Times New Roman"/>
            <w:sz w:val="24"/>
            <w:szCs w:val="24"/>
          </w:rPr>
          <w:fldChar w:fldCharType="end"/>
        </w:r>
        <w:r w:rsidR="00062FEC" w:rsidRPr="0014495A">
          <w:rPr>
            <w:rFonts w:ascii="Times New Roman" w:hAnsi="Times New Roman" w:cs="Times New Roman"/>
            <w:sz w:val="24"/>
            <w:szCs w:val="24"/>
          </w:rPr>
          <w:t xml:space="preserve"> </w:t>
        </w:r>
      </w:ins>
      <w:del w:id="87" w:author="SHALINI" w:date="2019-06-08T20:34:00Z">
        <w:r w:rsidR="00C97CAF" w:rsidRPr="0014495A" w:rsidDel="00062FEC">
          <w:rPr>
            <w:rStyle w:val="FootnoteReference"/>
            <w:rFonts w:ascii="Times New Roman" w:hAnsi="Times New Roman" w:cs="Times New Roman"/>
            <w:sz w:val="24"/>
            <w:szCs w:val="24"/>
          </w:rPr>
          <w:fldChar w:fldCharType="begin" w:fldLock="1"/>
        </w:r>
        <w:r w:rsidR="00956BB4" w:rsidRPr="0014495A" w:rsidDel="00062FEC">
          <w:rPr>
            <w:rFonts w:ascii="Times New Roman" w:hAnsi="Times New Roman" w:cs="Times New Roman"/>
            <w:sz w:val="24"/>
            <w:szCs w:val="24"/>
          </w:rPr>
          <w:delInstrText>ADDIN CSL_CITATION { "citationID" : "z8nSoCRa", "citationItems" : [ { "id" : "ITEM-1", "itemData" : { "DOI" : "10.1016/j.ypmed.2008.11.009", "ISSN" : "1096-0260", "abstract" : "OBJECTIVE: To evaluate three strategies for promoting physical activity (PA) in a primary care setting.\nMETHOD: Data were collected between 2002 and 2004 from 136 patients attending two general practices in Brisbane, Australia. Inactive patients (50-70 years) were randomly allocated to one of three hierarchical intervention groups: the general practitioner (GP) group received 'brief' advice; the GP+ES group also received behavior change advice from an exercise scientist (ES); and the GP+ES+P group also received a pedometer. Self-reported PA and its determinants were measured at baseline and weeks 12 and 24. Cardio-respiratory variables were measured at baseline and week 12.\nRESULTS: Overall, mean PA time increased by 84 and 128 min/week at weeks 12 and 24 (p&lt;.01) with no significant group differences. Small improvements in blood pressure and post-exercise heart rate were observed. At week 24, the GP+ES+P group were more likely to report meeting PA guidelines than the GP group (OR=2.39 95% CI: 1.01, 5.64).\nCONCLUSION: PA levels can be increased in mid- to older-age adults, either by brief advice from motivated GPs alone, or from collaboration between GPs and ESs. The most intense intervention (GP+ES+P) showed the most promising results.", "author" : [ { "dropping-particle" : "", "family" : "Armit", "given" : "Christine M.", "non-dropping-particle" : "", "parse-names" : false, "suffix" : "" }, { "dropping-particle" : "", "family" : "Brown", "given" : "Wendy J.", "non-dropping-particle" : "", "parse-names" : false, "suffix" : "" }, { "dropping-particle" : "", "family" : "Marshall", "given" : "Alison L.", "non-dropping-particle" : "", "parse-names" : false, "suffix" : "" }, { "dropping-particle" : "", "family" : "Ritchie", "given" : "Carrie B.", "non-dropping-particle" : "", "parse-names" : false, "suffix" : "" }, { "dropping-particle" : "", "family" : "Trost", "given" : "Stewart G.", "non-dropping-particle" : "", "parse-names" : false, "suffix" : "" }, { "dropping-particle" : "", "family" : "Green", "given" : "Anita", "non-dropping-particle" : "", "parse-names" : false, "suffix" : "" }, { "dropping-particle" : "", "family" : "Bauman", "given" : "Adrian E.", "non-dropping-particle" : "", "parse-names" : false, "suffix" : "" } ], "container-title" : "Preventive Medicine", "id" : "ITEM-1", "issue" : "2", "issued" : { "date-parts" : [ [ "2009", "2" ] ] }, "language" : "eng", "page" : "156-163", "title" : "Randomized trial of three strategies to promote physical activity in general practice", "type" : "article-journal", "volume" : "48" }, "uri" : [ "http://zotero.org/users/4242526/items/WE4MKK8C" ], "uris" : [ "http://zotero.org/users/4242526/items/WE4MKK8C", "http://www.mendeley.com/documents/?uuid=d4c244c0-9fbb-45c7-adf3-6bc67ff59800" ] }, { "id" : "ITEM-2", "itemData" : { "ISSN" : "1096-6781", "abstract" : "Regular physical activity and exercise are important components in the prevention of diabetes. In addition to lowering blood glucose, exercise improves insulin action, contributes to weight loss, and reduces several risk factors for cardiovascular disease. The association between increased levels of physical activity and a reduced occurrence of diabetes' long-term complications suggests that regular physical activity has a protective role. This association has been shown in the Diabetes Prevention Program. In which physical activity in the form of walking for 30 minutes/day on most days of the week was encouraged. Most people with diabetes, like people without diabetes, fall to meet national physical activity goals. Sedentary lifestyles have been linked to 23% of deaths from leading chronic diseases, including heart disease and diabetes. Given the epidemic nature of diabetes in the world during the 21st century, diabetes management through physical activity and structured exercise should be considered an adjunct to diabetes management. While both endurance and resistance exercise can improve insulin action and glucose homeostasis, the two forms of exercise differ significantly in how they alter muscle metabolism and structure. Understanding the beneficial effects of exercise, as well as the mechanisms for adopting a physically active lifestyle, is important for the management of diabetes mellitus. Despite the well-known benefits of exercise, patient education, paired with the implementation and promotion of safe and sustainable habits of physical activity for individuals with diabetes, is still inadequate.", "author" : [ { "dropping-particle" : "", "family" : "Castaneda", "given" : "Carmen", "non-dropping-particle" : "", "parse-names" : false, "suffix" : "" } ], "container-title" : "Nutrition in Clinical Care: An Official Publication of Tufts University", "id" : "ITEM-2", "issue" : "2", "issued" : { "date-parts" : [ [ "2003", "9" ] ] }, "language" : "eng", "page" : "89-96", "title" : "Diabetes control with physical activity and exercise", "type" : "article-journal", "volume" : "6" }, "uri" : [ "http://zotero.org/users/4242526/items/7282F3CT" ], "uris" : [ "http://zotero.org/users/4242526/items/7282F3CT", "http://www.mendeley.com/documents/?uuid=3941a01e-55e2-4e2a-bb10-94bdae9987b4" ] }, { "id" : "ITEM-3", "itemData" : { "ISSN" : "0149-5992", "abstract" : "OBJECTIVE: With increased focus on the obesity and diabetes epidemics, and the clear benefit of exercise in disease prevention and management, this study determined the lifetime prevalence of health professional advice to exercise among individuals with or at risk for diabetes.\nRESEARCH DESIGN AND METHODS: The Medical Expenditure Panel Survey is a nationally representative survey of the U.S. population. In the 2002 survey, 26,878 adults responded when asked about ever receiving health professional advice to exercise more. Information on sociodemographic characteristics and health conditions were self-reported. Type 2 diabetes risk factors were age &gt; or =45 years, non-Caucasian ethnicity, physical inactivity, BMI &gt; or =25 kg/m(2), hypertension, and cardiovascular disease.\nRESULTS: A total of 73% of adults with diabetes were told by a health professional to exercise more versus 31% of adults without diabetes. The proportion receiving advice increased as the number of diabetes risk factors increased until reaching similar rates as people with diabetes. After adjustment for sociodemographic and clinical factors, the strongest correlates of receiving advice were BMI and cardiovascular risk factors. Among respondents with diabetes, the likelihood of receiving advice did not vary by age, sex, education, or income level but was less likely in Hispanics.\nCONCLUSIONS: Health professionals advised most patients with or at highest risk for diabetes to exercise, suggesting recognition of its importance for disease management. As risk factors declined, fewer patients were advised to exercise, suggesting missed opportunities for disease prevention. However, exercise has not increased proportional to exercise advice. The challenge remains converting patient awareness into behavior change.", "author" : [ { "dropping-particle" : "", "family" : "Morrato", "given" : "Elaine H.", "non-dropping-particle" : "", "parse-names" : false, "suffix" : "" }, { "dropping-particle" : "", "family" : "Hill", "given" : "James O.", "non-dropping-particle" : "", "parse-names" : false, "suffix" : "" }, { "dropping-particle" : "", "family" : "Wyatt", "given" : "Holly R.", "non-dropping-particle" : "", "parse-names" : false, "suffix" : "" }, { "dropping-particle" : "", "family" : "Ghushchyan", "given" : "Vahram", "non-dropping-particle" : "", "parse-names" : false, "suffix" : "" }, { "dropping-particle" : "", "family" : "Sullivan", "given" : "Patrick W.", "non-dropping-particle" : "", "parse-names" : false, "suffix" : "" } ], "container-title" : "Diabetes Care", "id" : "ITEM-3", "issue" : "3", "issued" : { "date-parts" : [ [ "2006", "3" ] ] }, "language" : "eng", "page" : "543-548", "title" : "Are health care professionals advising patients with diabetes or at risk for developing diabetes to exercise more?", "type" : "article-journal", "volume" : "29" }, "uri" : [ "http://zotero.org/users/4242526/items/AMKJK8UZ" ], "uris" : [ "http://zotero.org/users/4242526/items/AMKJK8UZ", "http://www.mendeley.com/documents/?uuid=2c2bb5ea-e8fd-4d79-b621-41ea507f4dc9" ] }, { "id" : "ITEM-4", "itemData" : { "DOI" : "10.2337/dc11-1635", "ISSN" : "1935-5548", "abstract" : "OBJECTIVE: In clinical trials, diet, exercise, and weight counseling led to short-term improvements in blood glucose, blood pressure, and cholesterol levels in patients with diabetes. However, little is known about the long-term effects of lifestyle counseling on patients with diabetes in routine clinical settings.\nRESEARCH DESIGN AND METHODS: This retrospective cohort study of 30,897 patients with diabetes aimed to determine whether lifestyle counseling is associated with time to A1C, blood pressure, and LDL cholesterol control in patients with diabetes. Patients were included if they had at least 2 years of follow-up with primary care practices affiliated with two teaching hospitals in eastern Massachusetts between 1 January 2000 and 1 January 2010.\nRESULTS: Comparing patients with face-to-face counseling rates of once or more per month versus less than once per 6 months, median time to A1C &lt;7.0% was 3.5 versus 22.7 months, time to blood pressure &lt;130/85 mmHg was 3.7 weeks versus 5.6 months, and time to LDL cholesterol &lt;100 mg/dL was 3.5 versus 24.7 months, respectively (P &lt; 0.0001 for all). In multivariable analysis, one additional monthly face-to-face lifestyle counseling episode was associated with hazard ratios of 1.7 for A1C control (P &lt; 0.0001), 1.3 for blood pressure control (P &lt; 0.0001), and 1.4 for LDL cholesterol control (P = 0.0013).\nCONCLUSIONS: Lifestyle counseling in the primary care setting is strongly associated with faster achievement of A1C, blood pressure, and LDL cholesterol control. These results confirm that the findings of controlled clinical trials are applicable to the routine care setting and provide evidence to support current treatment guidelines.", "author" : [ { "dropping-particle" : "", "family" : "Morrison", "given" : "Fritha", "non-dropping-particle" : "", "parse-names" : false, "suffix" : "" }, { "dropping-particle" : "", "family" : "Shubina", "given" : "Maria", "non-dropping-particle" : "", "parse-names" : false, "suffix" : "" }, { "dropping-particle" : "", "family" : "Turchin", "given" : "Alexander", "non-dropping-particle" : "", "parse-names" : false, "suffix" : "" } ], "container-title" : "Diabetes Care", "id" : "ITEM-4", "issue" : "2", "issued" : { "date-parts" : [ [ "2012", "2" ] ] }, "language" : "eng", "page" : "334-341", "title" : "Lifestyle counseling in routine care and long-term glucose, blood pressure, and cholesterol control in patients with diabetes", "type" : "article-journal", "volume" : "35" }, "uri" : [ "http://zotero.org/users/4242526/items/ZF6DTMMS" ], "uris" : [ "http://zotero.org/users/4242526/items/ZF6DTMMS", "http://www.mendeley.com/documents/?uuid=5dc321dc-de6e-42fd-8418-00dcc55ae3f3" ] }, { "id" : "ITEM-5", "itemData" : { "DOI" : "10.1371/journal.pone.0080436", "ISSN" : "1932-6203", "abstract" : "BackgroundExercise training programs have emerged as a useful therapeutic regimen for the management of type 2 diabetes mellitus (T2DM). Majority of the Western studies highlighted the effective role of exercise in T2DM. Therefore, the main aim was to focus on the extent, type of exercise and its clinical significance in T2DM in order to educate the clinicians from developing countries, especially in Asians.   MethodsPubmed, Science Direct, Scopus, ISI Web of Knowledge and Google scholar were searched using the terms \u201ctype 2 diabetes mellitus,\u201d \u201ctype 2 DM,\u201d \u201cexercise,\u201d and/or \u201cphysical activity,\u201d and \u201ctype 2 diabetes mellitus with exercise.\u201d Only clinical or human studies published in English language between 2000 and 2012 were included. Certain criteria were assigned to achieve appropriate results.   ResultsTwenty five studies met the selected criteria. The majority of the studies were randomized controlled trial study design (65%). Most of the aerobic exercise based studies showed a beneficial effect in T2DM. Resistance exercise also proved to have positive effect on T2DM patients. Minimal studies related to other types of exercises such as yoga classes, joba riding and endurance-type exercise were found. On the other hand, United States of America (USA) showed strong interest of exercise management towards T2DM.   ConclusionAerobic exercise is more common in clinical practice compared to resistance exercise in managing T2DM. Treatment of T2DM with exercise training showed promising role in USA. A large number of researches are mandatory in the developing countries for incorporating exercise in the effective management of T2DM.", "author" : [ { "dropping-particle" : "", "family" : "Thent", "given" : "Zar Chi", "non-dropping-particle" : "", "parse-names" : false, "suffix" : "" }, { "dropping-particle" : "", "family" : "Das", "given" : "Srijit", "non-dropping-particle" : "", "parse-names" : false, "suffix" : "" }, { "dropping-particle" : "", "family" : "Henry", "given" : "Leonard Joseph", "non-dropping-particle" : "", "parse-names" : false, "suffix" : "" } ], "container-title" : "PLOS ONE", "id" : "ITEM-5", "issue" : "11", "issued" : { "date-parts" : [ [ "2013", "11" ] ] }, "page" : "e80436", "title" : "Role of Exercise in the Management of Diabetes Mellitus: the Global Scenario", "type" : "article-journal", "volume" : "8" }, "uri" : [ "http://zotero.org/users/4242526/items/82VZ9M6G" ], "uris" : [ "http://zotero.org/users/4242526/items/82VZ9M6G", "http://www.mendeley.com/documents/?uuid=ae545bfd-14bb-40e8-8fab-918a72b2314e" ] } ], "mendeley" : { "formattedCitation" : "(10\u201314)", "plainTextFormattedCitation" : "(10\u201314)" }, "properties" : { "formattedCitation" : "(Armit et al., 2009; Castaneda, 2003; Morrato, Hill, Wyatt, Ghushchyan, &amp; Sullivan, 2006; Morrison, Shubina, &amp; Turchin, 2012; Thent, Das, &amp; Henry, 2013)", "plainCitation" : "(Armit et al., 2009; Castaneda, 2003; Morrato, Hill, Wyatt, Ghushchyan, &amp; Sullivan, 2006; Morrison, Shubina, &amp; Turchin, 2012; Thent, Das, &amp; Henry, 2013)" }, "schema" : "https://github.com/citation-style-language/schema/raw/master/csl-citation.json" }</w:delInstrText>
        </w:r>
        <w:r w:rsidR="00C97CAF" w:rsidRPr="0014495A" w:rsidDel="00062FEC">
          <w:rPr>
            <w:rStyle w:val="FootnoteReference"/>
            <w:rFonts w:ascii="Times New Roman" w:hAnsi="Times New Roman" w:cs="Times New Roman"/>
            <w:sz w:val="24"/>
            <w:szCs w:val="24"/>
          </w:rPr>
          <w:fldChar w:fldCharType="separate"/>
        </w:r>
        <w:r w:rsidR="00956BB4" w:rsidRPr="0014495A" w:rsidDel="00062FEC">
          <w:rPr>
            <w:rFonts w:ascii="Times New Roman" w:hAnsi="Times New Roman" w:cs="Times New Roman"/>
            <w:noProof/>
            <w:sz w:val="24"/>
            <w:szCs w:val="24"/>
          </w:rPr>
          <w:delText>(10–14)</w:delText>
        </w:r>
        <w:r w:rsidR="00C97CAF" w:rsidRPr="0014495A" w:rsidDel="00062FEC">
          <w:rPr>
            <w:rStyle w:val="FootnoteReference"/>
            <w:rFonts w:ascii="Times New Roman" w:hAnsi="Times New Roman" w:cs="Times New Roman"/>
            <w:sz w:val="24"/>
            <w:szCs w:val="24"/>
          </w:rPr>
          <w:fldChar w:fldCharType="end"/>
        </w:r>
        <w:r w:rsidR="00E50259" w:rsidRPr="0014495A" w:rsidDel="00062FEC">
          <w:rPr>
            <w:rFonts w:ascii="Times New Roman" w:hAnsi="Times New Roman" w:cs="Times New Roman"/>
            <w:sz w:val="24"/>
            <w:szCs w:val="24"/>
          </w:rPr>
          <w:delText>.</w:delText>
        </w:r>
        <w:r w:rsidRPr="0014495A" w:rsidDel="00062FEC">
          <w:rPr>
            <w:rFonts w:ascii="Times New Roman" w:hAnsi="Times New Roman" w:cs="Times New Roman"/>
            <w:sz w:val="24"/>
            <w:szCs w:val="24"/>
          </w:rPr>
          <w:delText xml:space="preserve"> Advice by health professional has been found to be a major factor for adherence to self management practice among diabetics</w:delText>
        </w:r>
        <w:r w:rsidR="00C97CAF" w:rsidRPr="0014495A" w:rsidDel="00062FEC">
          <w:rPr>
            <w:rStyle w:val="FootnoteReference"/>
            <w:rFonts w:ascii="Times New Roman" w:hAnsi="Times New Roman" w:cs="Times New Roman"/>
            <w:sz w:val="24"/>
            <w:szCs w:val="24"/>
          </w:rPr>
          <w:fldChar w:fldCharType="begin" w:fldLock="1"/>
        </w:r>
        <w:r w:rsidR="00956BB4" w:rsidRPr="0014495A" w:rsidDel="00062FEC">
          <w:rPr>
            <w:rFonts w:ascii="Times New Roman" w:hAnsi="Times New Roman" w:cs="Times New Roman"/>
            <w:sz w:val="24"/>
            <w:szCs w:val="24"/>
          </w:rPr>
          <w:delInstrText>ADDIN CSL_CITATION { "citationID" : "g0r4urMO", "citationItems" : [ { "id" : "ITEM-1", "itemData" : { "DOI" : "10.1186/1756-0500-7-758", "ISSN" : "1756-0500", "abstract" : "Nonadherence to diet and physical activity is a major problem in the management of diabetes mellitus and its complications. This study was undertaken to measure the factors associated with nonadherence to diet and physical activity advice among Nepalese type 2 diabetic patients.", "author" : [ { "dropping-particle" : "", "family" : "Parajuli", "given" : "Janaki", "non-dropping-particle" : "", "parse-names" : false, "suffix" : "" }, { "dropping-particle" : "", "family" : "Saleh", "given" : "Farzana", "non-dropping-particle" : "", "parse-names" : false, "suffix" : "" }, { "dropping-particle" : "", "family" : "Thapa", "given" : "Narbada", "non-dropping-particle" : "", "parse-names" : false, "suffix" : "" }, { "dropping-particle" : "", "family" : "Ali", "given" : "Liaquat", "non-dropping-particle" : "", "parse-names" : false, "suffix" : "" } ], "container-title" : "BMC Research Notes", "id" : "ITEM-1", "issued" : { "date-parts" : [ [ "2014", "10" ] ] }, "page" : "758", "title" : "Factors associated with nonadherence to diet and physical activity among nepalese type 2 diabetes patients; a cross sectional study", "type" : "article-journal", "volume" : "7" }, "uri" : [ "http://zotero.org/users/4242526/items/7SVZ37GT" ], "uris" : [ "http://zotero.org/users/4242526/items/7SVZ37GT", "http://www.mendeley.com/documents/?uuid=3239b923-77ce-4a6a-b8d7-2f11bdc83ad8" ] } ], "mendeley" : { "formattedCitation" : "(15)", "plainTextFormattedCitation" : "(15)" }, "properties" : { "formattedCitation" : "(Parajuli, Saleh, Thapa, &amp; Ali, 2014)", "plainCitation" : "(Parajuli, Saleh, Thapa, &amp; Ali, 2014)" }, "schema" : "https://github.com/citation-style-language/schema/raw/master/csl-citation.json" }</w:delInstrText>
        </w:r>
        <w:r w:rsidR="00C97CAF" w:rsidRPr="0014495A" w:rsidDel="00062FEC">
          <w:rPr>
            <w:rStyle w:val="FootnoteReference"/>
            <w:rFonts w:ascii="Times New Roman" w:hAnsi="Times New Roman" w:cs="Times New Roman"/>
            <w:sz w:val="24"/>
            <w:szCs w:val="24"/>
          </w:rPr>
          <w:fldChar w:fldCharType="separate"/>
        </w:r>
        <w:r w:rsidR="00956BB4" w:rsidRPr="0014495A" w:rsidDel="00062FEC">
          <w:rPr>
            <w:rFonts w:ascii="Times New Roman" w:hAnsi="Times New Roman" w:cs="Times New Roman"/>
            <w:noProof/>
            <w:sz w:val="24"/>
            <w:szCs w:val="24"/>
          </w:rPr>
          <w:delText>(15)</w:delText>
        </w:r>
        <w:r w:rsidR="00C97CAF" w:rsidRPr="0014495A" w:rsidDel="00062FEC">
          <w:rPr>
            <w:rStyle w:val="FootnoteReference"/>
            <w:rFonts w:ascii="Times New Roman" w:hAnsi="Times New Roman" w:cs="Times New Roman"/>
            <w:sz w:val="24"/>
            <w:szCs w:val="24"/>
          </w:rPr>
          <w:fldChar w:fldCharType="end"/>
        </w:r>
        <w:r w:rsidR="00E50259" w:rsidRPr="0014495A" w:rsidDel="00062FEC">
          <w:rPr>
            <w:rFonts w:ascii="Times New Roman" w:hAnsi="Times New Roman" w:cs="Times New Roman"/>
            <w:sz w:val="24"/>
            <w:szCs w:val="24"/>
          </w:rPr>
          <w:delText>.</w:delText>
        </w:r>
      </w:del>
    </w:p>
    <w:p w:rsidR="00062FEC" w:rsidRPr="00062FEC" w:rsidRDefault="00DD171D" w:rsidP="00062FEC">
      <w:pPr>
        <w:spacing w:line="480" w:lineRule="auto"/>
        <w:jc w:val="both"/>
        <w:rPr>
          <w:ins w:id="88" w:author="SHALINI" w:date="2019-06-08T20:35:00Z"/>
          <w:rFonts w:ascii="Times New Roman" w:hAnsi="Times New Roman" w:cs="Times New Roman"/>
          <w:sz w:val="24"/>
          <w:szCs w:val="24"/>
          <w:lang w:val="fr-FR"/>
          <w:rPrChange w:id="89" w:author="SHALINI" w:date="2019-06-08T20:36:00Z">
            <w:rPr>
              <w:ins w:id="90" w:author="SHALINI" w:date="2019-06-08T20:35:00Z"/>
              <w:rFonts w:ascii="Times New Roman" w:hAnsi="Times New Roman" w:cs="Times New Roman"/>
              <w:sz w:val="24"/>
              <w:szCs w:val="24"/>
            </w:rPr>
          </w:rPrChange>
        </w:rPr>
      </w:pPr>
      <w:r w:rsidRPr="0014495A">
        <w:rPr>
          <w:rFonts w:ascii="Times New Roman" w:hAnsi="Times New Roman" w:cs="Times New Roman"/>
          <w:sz w:val="24"/>
          <w:szCs w:val="24"/>
        </w:rPr>
        <w:t xml:space="preserve">Studies  found that only 25%-50% health care professionals advised patients to start or increase physical activity </w:t>
      </w:r>
      <w:r w:rsidRPr="0014495A">
        <w:rPr>
          <w:rFonts w:ascii="Times New Roman" w:hAnsi="Times New Roman" w:cs="Times New Roman"/>
          <w:color w:val="000000"/>
          <w:sz w:val="24"/>
          <w:szCs w:val="24"/>
          <w:shd w:val="clear" w:color="auto" w:fill="FFFFFF"/>
        </w:rPr>
        <w:t>suggesting missed opportunities for disease prevention</w:t>
      </w:r>
      <w:ins w:id="91" w:author="SHALINI" w:date="2019-06-08T20:35:00Z">
        <w:r w:rsidR="00062FEC">
          <w:rPr>
            <w:rFonts w:ascii="Times New Roman" w:hAnsi="Times New Roman" w:cs="Times New Roman"/>
            <w:color w:val="000000"/>
            <w:sz w:val="24"/>
            <w:szCs w:val="24"/>
            <w:shd w:val="clear" w:color="auto" w:fill="FFFFFF"/>
          </w:rPr>
          <w:fldChar w:fldCharType="begin"/>
        </w:r>
        <w:r w:rsidR="00062FEC">
          <w:rPr>
            <w:rFonts w:ascii="Times New Roman" w:hAnsi="Times New Roman" w:cs="Times New Roman"/>
            <w:color w:val="000000"/>
            <w:sz w:val="24"/>
            <w:szCs w:val="24"/>
            <w:shd w:val="clear" w:color="auto" w:fill="FFFFFF"/>
          </w:rPr>
          <w:instrText xml:space="preserve"> ADDIN ZOTERO_ITEM CSL_CITATION {"citationID":"j2AQSkK5","properties":{"formattedCitation":"(Banu et al., 2014; Kalda et al., 2015; Patra et al., 2015)","plainCitation":"(Banu et al., 2014; Kalda et al., 2015; Patra et al., 2015)","noteIndex":0},"citationItems":[{"id":524,"uris":["http://zotero.org/users/4242526/items/EPH32593"],"uri":["http://zotero.org/users/4242526/items/EPH32593"],"itemData":{"id":524,"type":"article-journal","title":"Prescribing behavior of diabetes treating physicians in selected health care facilities of the diabetic association of Bangladesh","container-title":"Indian Journal of Public Health","page":"180-185","volume":"58","issue":"3","source":"PubMed","abstract":"BACKGROUND: Practicing behavior of the physicians varies from population to population due to diverse socioeconomic, cultural, and professional factors. Evidence on these issues is almost nonexistent in the developing countries.\nOBJECTIVE: The prescribing behavior of diabetes treating physicians working in selected hospitals of the Diabetic Association of Bangladesh was studied along with the factors affecting those behaviors.\nMATERIALS AND METHODS: This was an observational study on 818 prescriptions given by 49 physicians working in 16 health care facilities, which were photocopied by a portable photocopier. The various components of the prescription were scrutinized for presence and absence, and evaluated independently by two expert Diabetologists for their qualitative aspects.\nRESULTS: The mean ± standard deviation of the total prescribing score (expressed as percentage) was 60 ± 11. Physicians scoring around or below 60% belonged more to lower age (&lt;40 years), less experienced (&lt;7 years) and mid-position (Senior Medical Officers) groups. Most of them also had public medical college background. Physicians with Certificate Course on Diabetology (CCD) had significantly higher score compared with the Non-CCD group (P &lt; 0.001). Direction and duration of drug use were absent in majority of prescriptions (72.0% and 61.6%), respectively. Symptoms were not written in 78.0% and the family histories were not recorded in 98.5% prescriptions. Diet (49.4%) and exercise (51.0%) related advices were not mentioned in a large number of prescriptions. Appropriate change of drug (78.2%) and proper use of drug (99.1%) and brand (93.8%) were found rational, but still, 22.4% of the prescriptions found illegible.\nCONCLUSION: A large proportion of prescriptions in Bangladesh related to diabetes care still lack standardization and acceptable quality. Nondrug related issues (such as history, symptoms, and dietary/exercise-related advices) are the most neglected ones in a prescription.","DOI":"10.4103/0019-557X.138627","ISSN":"0019-557X","note":"PMID: 25116824","journalAbbreviation":"Indian J Public Health","language":"eng","author":[{"family":"Banu","given":"Bilkis"},{"family":"Shahi","given":"Md Shah Jalalur Rahman"},{"family":"Begum","given":"Kausara"},{"family":"Ahmed","given":"Tofail"},{"family":"Choudhury","given":"Hasan Ali"},{"family":"Ali","given":"Liaquat"}],"issued":{"date-parts":[["2014",9]]}}},{"id":767,"uris":["http://zotero.org/users/4242526/items/FFERGEUB"],"uri":["http://zotero.org/users/4242526/items/FFERGEUB"],"itemData":{"id":767,"type":"article-journal","title":"Physical activity and exercise counselling: a cross-sectional study of family practice patients in Estonia","container-title":"Quality in Primary Care","volume":"20","issue":"5","source":"primarycare.imedpub.com","abstract":"BackgroundLow levels of physical activity are common in developed countries. Therefore, regular exercise counselling in family practice is potentially important. AimsTo assess the physical activity of consecutive patients in family practice settings and to find out whether patients seek advice from their family doctors (FDs) regarding physical activity. MethodsThe study group was made up of consecutive patients aged 18 to 75 years from five family practices across Estonia. Every patient completed a questionnaire to assess physical activity and exercise counselling. The patient’s level of physical activity in metabolic units per week (MET, min/ week) was calculated on the basis of the International Physical Activity Questionnaire (IPAQ). Questions about counselling for physical activity and lifestyle were also included. ResultsThe total number of patients was 239. According to the IPAQ, 47% of the patients showed high (MET _ 3001), 41% moderate (MET = 601–3000) and 12% low (MET leq 600) physical activity during the previous seven days. Higher physical activity was observed in patients living in rural rather than urban areas (P = 0.025) and in patients who did not suffer from a chronic disease (P =0.044). Twenty-three percent of participants reported having sought their FD’s advice on physical activity and 34% reported that they had received counselling for physical activity. Conclusions Physical activity levels in consecutive family practice patients were high in Estonia: 88% of patients reported a moderate or high level of physical activity. In patients’ opinions, FDs mostly counsel elderly and obese patients and those with chronic diseases. By contrast, the overall frequency of counselling for physical activity was low.","URL":"http://primarycare.imedpub.com/abstract/physical-activity-and-exercise-counselling-a-crosssectional-study-of-family-practice-patients-in-estonia-259.html","ISSN":"ISSN No. 1479-1072","title-short":"Physical activity and exercise counselling","author":[{"family":"Kalda","given":"Ruth"},{"family":"Pechter","given":"Ulle"},{"family":"Suija","given":"Kadri"},{"family":"Kordemets","given":"Tanel"},{"family":"Maaroos","given":"Heidi-Ingrid"}],"issued":{"date-parts":[["2015",3,10]]},"accessed":{"date-parts":[["2017",8,11]]}}},{"id":464,"uris":["http://zotero.org/users/4242526/items/Q2KNQUNH"],"uri":["http://zotero.org/users/4242526/items/Q2KNQUNH"],"itemData":{"id":464,"type":"article-journal","title":"Doctors' self-reported physical activity, their counselling practices and their correlates in urban Trivandrum, South India: should a full-service doctor be a physically active doctor?","container-title":"British Journal of Sports Medicine","page":"413-416","volume":"49","issue":"6","source":"PubMed","abstract":"BACKGROUND: Doctors' self-reported physical activity (PA) is associated with their propensity for prescribing PA.\nMETHODS: We surveyed 146 doctors (median age 42 years; men 58.9%), selected by multistage random sampling. Information on demographic details, self-reported PA and counselling offered to their patients was collected using a pretested, structured, self-administered questionnaire. Multivariate logistic regression analysis was carried out to find the predictors of PA and PA counselling offered to the patients.\nRESULTS: Moderate PA was reported by 37.7% (95% CI 29.8 to 45.5) of the doctors and the remaining 62.3%reported being inactive. Doctors who were motivated to perform PA (OR 4.01, 95% CI 1.82 to 8.86), who used exercise equipment at home (OR 3.97, CI 1.68 to 9.36) and who used a neighbourhood facility for PA (OR 2.36, CI 1.11 to 5.02) were more likely to perform moderate PA compared with their counterparts. 25% of the doctors always asked and advised their patients on PA. Doctors who believed that their own healthy lifestyle influenced advice practices (OR 9.13, CI 2.49 to 33.41), who consulted less than 30 patients/day (OR 5.35, CI 1.41 to 20.25) and who reported previous participation in sports activities (OR 4.22, CI 1.77 to 10.04) were more likely to always ask and advise their patients on PA compared with their counterparts.\nCONCLUSIONS: A majority of the doctors in our study were inactive and did not ask or advise their patients on PA. Measures are warranted to enhance doctors' own PA and their counselling practices.","DOI":"10.1136/bjsports-2012-091995","ISSN":"1473-0480","note":"PMID: 23770663","title-short":"Doctors' self-reported physical activity, their counselling practices and their correlates in urban Trivandrum, South India","journalAbbreviation":"Br J Sports Med","language":"eng","author":[{"family":"Patra","given":"Lipika"},{"family":"Mini","given":"G. K."},{"family":"Mathews","given":"Elezebeth"},{"family":"Thankappan","given":"K. R."}],"issued":{"date-parts":[["2015",3]]}}}],"schema":"https://github.com/citation-style-language/schema/raw/master/csl-citation.json"} </w:instrText>
        </w:r>
        <w:r w:rsidR="00062FEC">
          <w:rPr>
            <w:rFonts w:ascii="Times New Roman" w:hAnsi="Times New Roman" w:cs="Times New Roman"/>
            <w:color w:val="000000"/>
            <w:sz w:val="24"/>
            <w:szCs w:val="24"/>
            <w:shd w:val="clear" w:color="auto" w:fill="FFFFFF"/>
          </w:rPr>
          <w:fldChar w:fldCharType="separate"/>
        </w:r>
        <w:r w:rsidR="00062FEC" w:rsidRPr="00AF6984">
          <w:rPr>
            <w:rFonts w:ascii="Times New Roman" w:hAnsi="Times New Roman" w:cs="Times New Roman"/>
            <w:sz w:val="24"/>
          </w:rPr>
          <w:t>(Banu et al., 2014; Kalda et al., 2015; Patra et al., 2015)</w:t>
        </w:r>
        <w:r w:rsidR="00062FEC">
          <w:rPr>
            <w:rFonts w:ascii="Times New Roman" w:hAnsi="Times New Roman" w:cs="Times New Roman"/>
            <w:color w:val="000000"/>
            <w:sz w:val="24"/>
            <w:szCs w:val="24"/>
            <w:shd w:val="clear" w:color="auto" w:fill="FFFFFF"/>
          </w:rPr>
          <w:fldChar w:fldCharType="end"/>
        </w:r>
        <w:r w:rsidR="00062FEC">
          <w:rPr>
            <w:rFonts w:ascii="Times New Roman" w:hAnsi="Times New Roman" w:cs="Times New Roman"/>
            <w:color w:val="000000"/>
            <w:sz w:val="24"/>
            <w:szCs w:val="24"/>
            <w:shd w:val="clear" w:color="auto" w:fill="FFFFFF"/>
          </w:rPr>
          <w:t>.</w:t>
        </w:r>
      </w:ins>
      <w:del w:id="92" w:author="SHALINI" w:date="2019-06-08T20:34:00Z">
        <w:r w:rsidR="00C97CAF" w:rsidRPr="0014495A" w:rsidDel="00062FEC">
          <w:rPr>
            <w:rStyle w:val="FootnoteReference"/>
            <w:rFonts w:ascii="Times New Roman" w:hAnsi="Times New Roman" w:cs="Times New Roman"/>
            <w:color w:val="000000"/>
            <w:sz w:val="24"/>
            <w:szCs w:val="24"/>
            <w:shd w:val="clear" w:color="auto" w:fill="FFFFFF"/>
          </w:rPr>
          <w:fldChar w:fldCharType="begin" w:fldLock="1"/>
        </w:r>
        <w:r w:rsidR="00956BB4" w:rsidRPr="0014495A" w:rsidDel="00062FEC">
          <w:rPr>
            <w:rFonts w:ascii="Times New Roman" w:hAnsi="Times New Roman" w:cs="Times New Roman"/>
            <w:color w:val="000000"/>
            <w:sz w:val="24"/>
            <w:szCs w:val="24"/>
            <w:shd w:val="clear" w:color="auto" w:fill="FFFFFF"/>
          </w:rPr>
          <w:delInstrText>ADDIN CSL_CITATION { "citationID" : "YWMIcCU8", "citationItems" : [ { "id" : "ITEM-1", "itemData" : { "DOI" : "10.4103/0019-557X.138627", "ISSN" : "0019-557X", "abstract" : "BACKGROUND: Practicing behavior of the physicians varies from population to population due to diverse socioeconomic, cultural, and professional factors. Evidence on these issues is almost nonexistent in the developing countries.\nOBJECTIVE: The prescribing behavior of diabetes treating physicians working in selected hospitals of the Diabetic Association of Bangladesh was studied along with the factors affecting those behaviors.\nMATERIALS AND METHODS: This was an observational study on 818 prescriptions given by 49 physicians working in 16 health care facilities, which were photocopied by a portable photocopier. The various components of the prescription were scrutinized for presence and absence, and evaluated independently by two expert Diabetologists for their qualitative aspects.\nRESULTS: The mean \u00b1 standard deviation of the total prescribing score (expressed as percentage) was 60 \u00b1 11. Physicians scoring around or below 60% belonged more to lower age (&lt;40 years), less experienced (&lt;7 years) and mid-position (Senior Medical Officers) groups. Most of them also had public medical college background. Physicians with Certificate Course on Diabetology (CCD) had significantly higher score compared with the Non-CCD group (P &lt; 0.001). Direction and duration of drug use were absent in majority of prescriptions (72.0% and 61.6%), respectively. Symptoms were not written in 78.0% and the family histories were not recorded in 98.5% prescriptions. Diet (49.4%) and exercise (51.0%) related advices were not mentioned in a large number of prescriptions. Appropriate change of drug (78.2%) and proper use of drug (99.1%) and brand (93.8%) were found rational, but still, 22.4% of the prescriptions found illegible.\nCONCLUSION: A large proportion of prescriptions in Bangladesh related to diabetes care still lack standardization and acceptable quality. Nondrug related issues (such as history, symptoms, and dietary/exercise-related advices) are the most neglected ones in a prescription.", "author" : [ { "dropping-particle" : "", "family" : "Banu", "given" : "Bilkis", "non-dropping-particle" : "", "parse-names" : false, "suffix" : "" }, { "dropping-particle" : "", "family" : "Shahi", "given" : "Md Shah Jalalur Rahman", "non-dropping-particle" : "", "parse-names" : false, "suffix" : "" }, { "dropping-particle" : "", "family" : "Begum", "given" : "Kausara", "non-dropping-particle" : "", "parse-names" : false, "suffix" : "" }, { "dropping-particle" : "", "family" : "Ahmed", "given" : "Tofail", "non-dropping-particle" : "", "parse-names" : false, "suffix" : "" }, { "dropping-particle" : "", "family" : "Choudhury", "given" : "Hasan Ali", "non-dropping-particle" : "", "parse-names" : false, "suffix" : "" }, { "dropping-particle" : "", "family" : "Ali", "given" : "Liaquat", "non-dropping-particle" : "", "parse-names" : false, "suffix" : "" } ], "container-title" : "Indian Journal of Public Health", "id" : "ITEM-1", "issue" : "3", "issued" : { "date-parts" : [ [ "2014", "9" ] ] }, "language" : "eng", "page" : "180-185", "title" : "Prescribing behavior of diabetes treating physicians in selected health care facilities of the diabetic association of Bangladesh", "type" : "article-journal", "volume" : "58" }, "uri" : [ "http://zotero.org/users/4242526/items/EPH32593" ], "uris" : [ "http://zotero.org/users/4242526/items/EPH32593", "http://www.mendeley.com/documents/?uuid=180436db-f040-48da-a48a-573b52c073e2" ] }, { "id" : "ITEM-2", "itemData" : { "ISSN" : "ISSN No. 1479-1072", "abstract" : "BackgroundLow levels of physical activity are common in developed countries. Therefore, regular exercise counselling in family practice is potentially important. AimsTo assess the physical activity of consecutive patients in family practice settings and to find out whether patients seek advice from their family doctors (FDs) regarding physical activity. MethodsThe study group was made up of consecutive patients aged 18 to 75 years from five family practices across Estonia. Every patient completed a questionnaire to assess physical activity and exercise counselling. The patient\u2019s level of physical activity in metabolic units per week (MET, min/ week) was calculated on the basis of the International Physical Activity Questionnaire (IPAQ). Questions about counselling for physical activity and lifestyle were also included. ResultsThe total number of patients was 239. According to the IPAQ, 47% of the patients showed high (MET _ 3001), 41% moderate (MET = 601\u20133000) and 12% low (MET leq 600) physical activity during the previous seven days. Higher physical activity was observed in patients living in rural rather than urban areas (P = 0.025) and in patients who did not suffer from a chronic disease (P =0.044). Twenty-three percent of participants reported having sought their FD\u2019s advice on physical activity and 34% reported that they had received counselling for physical activity. Conclusions Physical activity levels in consecutive family practice patients were high in Estonia: 88% of patients reported a moderate or high level of physical activity. In patients\u2019 opinions, FDs mostly counsel elderly and obese patients and those with chronic diseases. By contrast, the overall frequency of counselling for physical activity was low.", "author" : [ { "dropping-particle" : "", "family" : "Kalda", "given" : "Ruth", "non-dropping-particle" : "", "parse-names" : false, "suffix" : "" }, { "dropping-particle" : "", "family" : "Pechter", "given" : "Ulle", "non-dropping-particle" : "", "parse-names" : false, "suffix" : "" }, { "dropping-particle" : "", "family" : "Suija", "given" : "Kadri", "non-dropping-particle" : "", "parse-names" : false, "suffix" : "" }, { "dropping-particle" : "", "family" : "Kordemets", "given" : "Tanel", "non-dropping-particle" : "", "parse-names" : false, "suffix" : "" }, { "dropping-particle" : "", "family" : "Maaroos", "given" : "Heidi-Ingrid", "non-dropping-particle" : "", "parse-names" : false, "suffix" : "" } ], "container-title" : "Quality in Primary Care", "id" : "ITEM-2", "issue" : "5", "issued" : { "date-parts" : [ [ "2015", "3" ] ] }, "title" : "Physical activity and exercise counselling: a cross-sectional study of family practice patients in Estonia", "type" : "article-journal", "volume" : "20" }, "uri" : [ "http://zotero.org/users/4242526/items/FFERGEUB" ], "uris" : [ "http://zotero.org/users/4242526/items/FFERGEUB", "http://www.mendeley.com/documents/?uuid=e5373cd4-5822-42ca-b4c2-8c601503e19d" ] }, { "id" : "ITEM-3", "itemData" : { "DOI" : "10.1136/bjsports-2012-091995", "ISSN" : "1473-0480", "abstract" : "BACKGROUND: Doctors' self-reported physical activity (PA) is associated with their propensity for prescribing PA.\nMETHODS: We surveyed 146 doctors (median age 42 years; men 58.9%), selected by multistage random sampling. Information on demographic details, self-reported PA and counselling offered to their patients was collected using a pretested, structured, self-administered questionnaire. Multivariate logistic regression analysis was carried out to find the predictors of PA and PA counselling offered to the patients.\nRESULTS: Moderate PA was reported by 37.7% (95% CI 29.8 to 45.5) of the doctors and the remaining 62.3%reported being inactive. Doctors who were motivated to perform PA (OR 4.01, 95% CI 1.82 to 8.86), who used exercise equipment at home (OR 3.97, CI 1.68 to 9.36) and who used a neighbourhood facility for PA (OR 2.36, CI 1.11 to 5.02) were more likely to perform moderate PA compared with their counterparts. 25% of the doctors always asked and advised their patients on PA. Doctors who believed that their own healthy lifestyle influenced advice practices (OR 9.13, CI 2.49 to 33.41), who consulted less than 30 patients/day (OR 5.35, CI 1.41 to 20.25) and who reported previous participation in sports activities (OR 4.22, CI 1.77 to 10.04) were more likely to always ask and advise their patients on PA compared with their counterparts.\nCONCLUSIONS: A majority of the doctors in our study were inactive and did not ask or advise their patients on PA. Measures are warranted to enhance doctors' own PA and their counselling practices.", "author" : [ { "dropping-particle" : "", "family" : "Patra", "given" : "Lipika", "non-dropping-particle" : "", "parse-names" : false, "suffix" : "" }, { "dropping-particle" : "", "family" : "Mini", "given" : "G. K.", "non-dropping-particle" : "", "parse-names" : false, "suffix" : "" }, { "dropping-particle" : "", "family" : "Mathews", "given" : "Elezebeth", "non-dropping-particle" : "", "parse-names" : false, "suffix" : "" }, { "dropping-particle" : "", "family" : "Thankappan", "given" : "K. R.", "non-dropping-particle" : "", "parse-names" : false, "suffix" : "" } ], "container-title" : "British Journal of Sports Medicine", "id" : "ITEM-3", "issue" : "6", "issued" : { "date-parts" : [ [ "2015", "3" ] ] }, "language" : "eng", "page" : "413-416", "title" : "Doctors' self-reported physical activity, their counselling practices and their correlates in urban Trivandrum, South India: should a full-service doctor be a physically active doctor?", "type" : "article-journal", "volume" : "49" }, "uri" : [ "http://zotero.org/users/4242526/items/Q2KNQUNH" ], "uris" : [ "http://zotero.org/users/4242526/items/Q2KNQUNH", "http://www.mendeley.com/documents/?uuid=d7c5950c-f6dc-46e3-9536-1ce71fd496c3" ] } ], "mendeley" : { "formattedCitation" : "(16\u201318)", "plainTextFormattedCitation" : "(16\u201318)" }, "properties" : { "formattedCitation" : "(Banu et al., 2014; Kalda, Pechter, Suija, Kordemets, &amp; Maaroos, 2015; Patra, Mini, Mathews, &amp; Thankappan, 2015)", "plainCitation" : "(Banu et al., 2014; Kalda, Pechter, Suija, Kordemets, &amp; Maaroos, 2015; Patra, Mini, Mathews, &amp; Thankappan, 2015)" }, "schema" : "https://github.com/citation-style-language/schema/raw/master/csl-citation.json" }</w:delInstrText>
        </w:r>
        <w:r w:rsidR="00C97CAF" w:rsidRPr="0014495A" w:rsidDel="00062FEC">
          <w:rPr>
            <w:rStyle w:val="FootnoteReference"/>
            <w:rFonts w:ascii="Times New Roman" w:hAnsi="Times New Roman" w:cs="Times New Roman"/>
            <w:color w:val="000000"/>
            <w:sz w:val="24"/>
            <w:szCs w:val="24"/>
            <w:shd w:val="clear" w:color="auto" w:fill="FFFFFF"/>
          </w:rPr>
          <w:fldChar w:fldCharType="separate"/>
        </w:r>
        <w:r w:rsidR="00956BB4" w:rsidRPr="0014495A" w:rsidDel="00062FEC">
          <w:rPr>
            <w:rFonts w:ascii="Times New Roman" w:hAnsi="Times New Roman" w:cs="Times New Roman"/>
            <w:noProof/>
            <w:color w:val="000000"/>
            <w:sz w:val="24"/>
            <w:szCs w:val="24"/>
            <w:shd w:val="clear" w:color="auto" w:fill="FFFFFF"/>
          </w:rPr>
          <w:delText>(16–18)</w:delText>
        </w:r>
        <w:r w:rsidR="00C97CAF" w:rsidRPr="0014495A" w:rsidDel="00062FEC">
          <w:rPr>
            <w:rStyle w:val="FootnoteReference"/>
            <w:rFonts w:ascii="Times New Roman" w:hAnsi="Times New Roman" w:cs="Times New Roman"/>
            <w:color w:val="000000"/>
            <w:sz w:val="24"/>
            <w:szCs w:val="24"/>
            <w:shd w:val="clear" w:color="auto" w:fill="FFFFFF"/>
          </w:rPr>
          <w:fldChar w:fldCharType="end"/>
        </w:r>
        <w:r w:rsidRPr="0014495A" w:rsidDel="00062FEC">
          <w:rPr>
            <w:rFonts w:ascii="Times New Roman" w:hAnsi="Times New Roman" w:cs="Times New Roman"/>
            <w:color w:val="000000"/>
            <w:sz w:val="24"/>
            <w:szCs w:val="24"/>
            <w:shd w:val="clear" w:color="auto" w:fill="FFFFFF"/>
          </w:rPr>
          <w:delText xml:space="preserve"> </w:delText>
        </w:r>
      </w:del>
      <w:r w:rsidRPr="0014495A">
        <w:rPr>
          <w:rFonts w:ascii="Times New Roman" w:hAnsi="Times New Roman" w:cs="Times New Roman"/>
          <w:sz w:val="24"/>
          <w:szCs w:val="24"/>
        </w:rPr>
        <w:t>Similar studies on self care practices among people living with diabetes show that 40% of the patients are advised by healthcare professionals to start or increase their physical</w:t>
      </w:r>
      <w:r w:rsidR="009A1D77" w:rsidRPr="0014495A">
        <w:rPr>
          <w:rFonts w:ascii="Times New Roman" w:hAnsi="Times New Roman" w:cs="Times New Roman"/>
          <w:sz w:val="24"/>
          <w:szCs w:val="24"/>
        </w:rPr>
        <w:t xml:space="preserve"> activity levels</w:t>
      </w:r>
      <w:r w:rsidR="00E50259" w:rsidRPr="0014495A">
        <w:rPr>
          <w:rFonts w:ascii="Times New Roman" w:hAnsi="Times New Roman" w:cs="Times New Roman"/>
          <w:sz w:val="24"/>
          <w:szCs w:val="24"/>
        </w:rPr>
        <w:t xml:space="preserve">. </w:t>
      </w:r>
      <w:r w:rsidRPr="0014495A">
        <w:rPr>
          <w:rFonts w:ascii="Times New Roman" w:hAnsi="Times New Roman" w:cs="Times New Roman"/>
          <w:sz w:val="24"/>
          <w:szCs w:val="24"/>
        </w:rPr>
        <w:t xml:space="preserve">Overall counselling  and referral  rates  among diabetics were found to be 18-36% </w:t>
      </w:r>
      <w:ins w:id="93" w:author="SHALINI" w:date="2019-06-08T20:35:00Z">
        <w:r w:rsidR="00062FEC">
          <w:rPr>
            <w:rFonts w:ascii="Times New Roman" w:hAnsi="Times New Roman" w:cs="Times New Roman"/>
            <w:sz w:val="24"/>
            <w:szCs w:val="24"/>
          </w:rPr>
          <w:fldChar w:fldCharType="begin"/>
        </w:r>
        <w:r w:rsidR="00062FEC">
          <w:rPr>
            <w:rFonts w:ascii="Times New Roman" w:hAnsi="Times New Roman" w:cs="Times New Roman"/>
            <w:sz w:val="24"/>
            <w:szCs w:val="24"/>
          </w:rPr>
          <w:instrText xml:space="preserve"> ADDIN ZOTERO_ITEM CSL_CITATION {"citationID":"bRR0AVYP","properties":{"formattedCitation":"(Peek et al., 2008; Walsh et al., 1999; Yang et al., 2011)","plainCitation":"(Peek et al., 2008; Walsh et al., 1999; Yang et al., 2011)","noteIndex":0},"citationItems":[{"id":421,"uris":["http://zotero.org/users/4242526/items/Q6X9HE2B"],"uri":["http://zotero.org/users/4242526/items/Q6X9HE2B"],"itemData":{"id":421,"type":"article-journal","title":"National prevalence of lifestyle counseling or referral among African-Americans and whites with diabetes","container-title":"Journal of General Internal Medicine","page":"1858-1864","volume":"23","issue":"11","source":"PubMed","abstract":"BACKGROUND: Modifiable risk factors such as diet and physical activity contribute to racial disparities among patients with diabetes. Despite this, little is known about how frequently physicians provide counseling or referral to address these risk factors, or whether such rates differ by patient race.\nMETHODS: We analyzed cross-sectional data from the 2002-2004 National Ambulatory Medical Care Survey and the National Hospital Ambulatory Medical Care Survey. We used logistic regression to investigate the relationship between counseling/referral for nutrition or exercise and patient factors, provider factors, and geographic location, with a focus on whether counseling rates were independently associated with patient race.\nRESULTS: Overall, counseling/referral for nutrition occurred in 36% of patient visits and counseling/referral for exercise occurred in 18% of patient visits. After adjusting for patient, physician, and practice characteristics, there was no statistically significant association between race and counseling/referral for nutrition (odds ratio for African-Americans compared to whites [OR] 1.00, 95% confidence intervals [CI] 0.71-1.41) or for exercise (OR 0.74, CI 0.49-1.11). Significant predictors of counseling/referral for both lifestyle interventions included younger patient age, private insurance, and treatment by a primary care provider.\nCONCLUSIONS: Rates of lifestyle modification counseling/referral were similarly low among African-Americans and whites in this national study. Our results highlight a need for interventions to enhance physician counseling for patients with diabetes, particularly those at high-risk for diabetes-associated morbidity and mortality, such as racial/ethnic minorities.","DOI":"10.1007/s11606-008-0737-3","ISSN":"1525-1497","note":"PMID: 18683005\nPMCID: PMC2585691","journalAbbreviation":"J Gen Intern Med","language":"eng","author":[{"family":"Peek","given":"Monica E."},{"family":"Tang","given":"Hui"},{"family":"Alexander","given":"G. Caleb"},{"family":"Chin","given":"Marshall H."}],"issued":{"date-parts":[["2008",11]]}}},{"id":461,"uris":["http://zotero.org/users/4242526/items/ADM57B5T"],"uri":["http://zotero.org/users/4242526/items/ADM57B5T"],"itemData":{"id":461,"type":"article-journal","title":"Exercise counseling by primary care physicians in the era of managed care","container-title":"American Journal of Preventive Medicine","page":"307-313","volume":"16","issue":"4","source":"ScienceDirect","abstract":"Background: Recommendations from the Centers for Disease Control and Prevention (CDC) and the American College of Sports Medicine (ACSM) advise all adults to accumulate at least 30 minutes of moderate intensity physical activity on most, if not all, days of the week, but many U.S. adults engage in no leisure-time physical activity. Since primary care providers can play an important role in exercise counseling and prescription, we wanted to assess the proportion of primary care physicians from four hospitals who asked about exercise habits, counseled about exercise, and prescribed exercise; and the factors that were associated with their counseling and prescription habits. Design: Survey of 326 internists, family practitioners, and internal medicine and family practice residents. Results: One hundred seventy-five physicians completed the questionnaire (54% response rate). Two thirds of physicians reported asking more than half of their patients about exercise, 43% counseled more than half of their patients about exercise, but only 14% prescribed exercise for more than half of their patients. Only 12% of physicians were familiar with the new ACSM recommendations. Physicians aged 35 and over were more likely than physicians less than 35 year old to ask about (82% versus 60%), counsel about (58% versus 37%), and prescribe (30% versus 8%) exercise. Family practitioners were more likely to ask about (85% versus 62%) and counsel about (59% versus 39%) exercise than internists. Physicians who felt they had adequate exercise knowledge were more likely to ask about (72% versus 49%) and counsel about (48% versus 29%) exercise than those who felt their knowledge was inadequate. Finally, physicians who felt that they were successful in changing behavior were more likely to ask about and counsel about exercise. The most important barriers to exercise counseling were not having enough time and needing more practice in effective counseling techniques. Conclusion: Many primary care physicians are not asking about, counseling about, or prescribing exercise for their patients. Since primary care physicians are in the best position to provide individualized exercise prescriptions for their patients, future research should focus on training physicians in effective counseling techniques that can be done as brief interventions.","DOI":"10.1016/S0749-3797(99)00021-5","ISSN":"0749-3797","journalAbbreviation":"American Journal of Preventive Medicine","author":[{"family":"Walsh","given":"Judith M. E"},{"family":"Swangard","given":"Daniel M"},{"family":"Davis","given":"Thomas"},{"family":"McPhee","given":"Stephen J"}],"issued":{"date-parts":[["1999",5,1]]}}},{"id":327,"uris":["http://zotero.org/users/4242526/items/QZ7MD4MN"],"uri":["http://zotero.org/users/4242526/items/QZ7MD4MN"],"itemData":{"id":327,"type":"article-journal","title":"Outcomes of health care providers' recommendations for healthy lifestyle among U.S. adults with prediabetes","container-title":"Metabolic Syndrome and Related Disorders","page":"231-237","volume":"9","issue":"3","source":"PubMed","abstract":"BACKGROUND: Lifestyle modification (i.e., weight loss, active lifestyle, healthy diet) is a recommended strategy for the prevention of type 2 diabetes and cardiovascular disease. The purpose of this study was to examine the relationship between receiving a health-care provider's recommendation and adherence to behavioral indicators of adaptation of a healthy lifestyle among adults with prediabetes.\nMETHODS: A secondary analysis was conducted using the 2005-2006 National Health and Nutrition Examination Survey (NHANES) data (N=2,853) that included self-reported efforts to improve diet, lose weight, and increase physical activity and objecti</w:instrText>
        </w:r>
        <w:r w:rsidR="00062FEC" w:rsidRPr="00062FEC">
          <w:rPr>
            <w:rFonts w:ascii="Times New Roman" w:hAnsi="Times New Roman" w:cs="Times New Roman"/>
            <w:sz w:val="24"/>
            <w:szCs w:val="24"/>
            <w:lang w:val="fr-FR"/>
            <w:rPrChange w:id="94" w:author="SHALINI" w:date="2019-06-08T20:36:00Z">
              <w:rPr>
                <w:rFonts w:ascii="Times New Roman" w:hAnsi="Times New Roman" w:cs="Times New Roman"/>
                <w:sz w:val="24"/>
                <w:szCs w:val="24"/>
              </w:rPr>
            </w:rPrChange>
          </w:rPr>
          <w:instrText xml:space="preserve">ve measures of body mass index, blood tests for lipids, and actigraph data on physical activity.\nRESULTS: When demographic variables, metabolic factors, and physical activity level were controlled, central obesity and elevated blood pressure were significantly associated with having prediabetes. Almost 40% of the respondents with prediabetes reported being told by their health-care provider during the previous year to control or lose weight, increase their physical activity, or decrease the fat and calories in their diet. Participants who were counseled to adopt a healthy lifestyle reported high adherence to weight control and diet modification. Selected objective measures supported that the health-care providers' recommendations contributed to improved lifestyle.\nCONCLUSIONS: These findings indicate that self-reported health-care provider's recommendations for lifestyle modifications are associated with people actually engaging in healthier behavior. The results reinforce the importance of health-care provider's making recommendations to promote adherence to a healthier lifestyle.","DOI":"10.1089/met.2010.0112","ISSN":"1557-8518","note":"PMID: 21361822","journalAbbreviation":"Metab Syndr Relat Disord","language":"eng","author":[{"family":"Yang","given":"Kyeongra"},{"family":"Lee","given":"Young-Shin"},{"family":"Chasens","given":"Eileen R."}],"issued":{"date-parts":[["2011",6]]}}}],"schema":"https://github.com/citation-style-language/schema/raw/master/csl-citation.json"} </w:instrText>
        </w:r>
        <w:r w:rsidR="00062FEC">
          <w:rPr>
            <w:rFonts w:ascii="Times New Roman" w:hAnsi="Times New Roman" w:cs="Times New Roman"/>
            <w:sz w:val="24"/>
            <w:szCs w:val="24"/>
          </w:rPr>
          <w:fldChar w:fldCharType="separate"/>
        </w:r>
        <w:r w:rsidR="00062FEC" w:rsidRPr="00062FEC">
          <w:rPr>
            <w:rFonts w:ascii="Times New Roman" w:hAnsi="Times New Roman" w:cs="Times New Roman"/>
            <w:sz w:val="24"/>
            <w:lang w:val="fr-FR"/>
            <w:rPrChange w:id="95" w:author="SHALINI" w:date="2019-06-08T20:36:00Z">
              <w:rPr>
                <w:rFonts w:ascii="Times New Roman" w:hAnsi="Times New Roman" w:cs="Times New Roman"/>
                <w:sz w:val="24"/>
              </w:rPr>
            </w:rPrChange>
          </w:rPr>
          <w:t>(Peek et al., 2008; Walsh et al., 1999; Yang et al., 2011)</w:t>
        </w:r>
        <w:r w:rsidR="00062FEC">
          <w:rPr>
            <w:rFonts w:ascii="Times New Roman" w:hAnsi="Times New Roman" w:cs="Times New Roman"/>
            <w:sz w:val="24"/>
            <w:szCs w:val="24"/>
          </w:rPr>
          <w:fldChar w:fldCharType="end"/>
        </w:r>
      </w:ins>
    </w:p>
    <w:p w:rsidR="00683C5F" w:rsidRPr="00062FEC" w:rsidRDefault="00C97CAF" w:rsidP="006B63E2">
      <w:pPr>
        <w:spacing w:line="480" w:lineRule="auto"/>
        <w:jc w:val="both"/>
        <w:rPr>
          <w:rFonts w:ascii="Times New Roman" w:hAnsi="Times New Roman" w:cs="Times New Roman"/>
          <w:sz w:val="24"/>
          <w:szCs w:val="24"/>
          <w:lang w:val="fr-FR"/>
          <w:rPrChange w:id="96" w:author="SHALINI" w:date="2019-06-08T20:36:00Z">
            <w:rPr>
              <w:rFonts w:ascii="Times New Roman" w:hAnsi="Times New Roman" w:cs="Times New Roman"/>
              <w:sz w:val="24"/>
              <w:szCs w:val="24"/>
            </w:rPr>
          </w:rPrChange>
        </w:rPr>
      </w:pPr>
      <w:del w:id="97" w:author="SHALINI" w:date="2019-06-08T20:35:00Z">
        <w:r w:rsidRPr="0014495A" w:rsidDel="00062FEC">
          <w:rPr>
            <w:rStyle w:val="FootnoteReference"/>
            <w:rFonts w:ascii="Times New Roman" w:hAnsi="Times New Roman" w:cs="Times New Roman"/>
            <w:sz w:val="24"/>
            <w:szCs w:val="24"/>
          </w:rPr>
          <w:fldChar w:fldCharType="begin" w:fldLock="1"/>
        </w:r>
        <w:r w:rsidR="00956BB4" w:rsidRPr="00062FEC" w:rsidDel="00062FEC">
          <w:rPr>
            <w:rFonts w:ascii="Times New Roman" w:hAnsi="Times New Roman" w:cs="Times New Roman"/>
            <w:sz w:val="24"/>
            <w:szCs w:val="24"/>
            <w:lang w:val="fr-FR"/>
            <w:rPrChange w:id="98" w:author="SHALINI" w:date="2019-06-08T20:36:00Z">
              <w:rPr>
                <w:rFonts w:ascii="Times New Roman" w:hAnsi="Times New Roman" w:cs="Times New Roman"/>
                <w:sz w:val="24"/>
                <w:szCs w:val="24"/>
              </w:rPr>
            </w:rPrChange>
          </w:rPr>
          <w:delInstrText>ADDIN CSL_CITATION { "citationID" : "0Mjgkflj", "citationItems" : [ { "id" : "ITEM-1", "itemData" : { "DOI" : "10.1007/s11606-008-0737-3", "ISSN" : "1525-1497", "abstract" : "BACKGROUND: Modifiable risk factors such as diet and physical activity contribute to racial disparities among patients with diabetes. Despite this, little is known about how frequently physicians provide counseling or referral to address these risk factors, or whether such rates differ by patient race.\nMETHODS: We analyzed cross-sectional data from the 2002-2004 National Ambulatory Medical Care Survey and the National Hospital Ambulatory Medical Care Survey. We used logistic regression to investigate the relationship between counseling/referral for nutrition or exercise and patient factors, provider factors, and geographic location, with a focus on whether counseling rates were independently associated with patient race.\nRESULTS: Overall, counseling/referral for nutrition occurred in 36% of patient visits and counseling/referral for exercise occurred in 18% of patient visits. After adjusting for patient, physician, and practice characteristics, there was no statistically significant association between race and counseling/referral for nutrition (odds ratio for African-Americans compared to whites [OR] 1.00, 95% confidence intervals [CI] 0.71-1.41) or for exercise (OR 0.74, CI 0.49-1.11). Significant predictors of counseling/referral for both lifestyle interventions included younger patient age, private insurance, and treatment by a primary care provider.\nCONCLUSIONS: Rates of lifestyle modification counseling/referral were similarly low among African-Americans and whites in this national study. Our results highlight a need for interventions to enhance physician counseling for patients with diabetes, particularly those at high-risk for diabetes-associated morbidity and mortality, such as racial/ethnic minorities.", "author" : [ { "dropping-particle" : "", "family" : "Peek", "given" : "Monica E.", "non-dropping-particle" : "", "parse-names" : false, "suffix" : "" }, { "dropping-particle" : "", "family" : "Tang", "given" : "Hui", "non-dropping-particle" : "", "parse-names" : false, "suffix" : "" }, { "dropping-particle" : "", "family" : "Alexander", "given" : "G. Caleb", "non-dropping-particle" : "", "parse-names" : false, "suffix" : "" }, { "dropping-particle" : "", "family" : "Chin", "given" : "Marshall H.", "non-dropping-particle" : "", "parse-names" : false, "suffix" : "" } ], "container-title" : "Journal of General Internal Medicine", "id" : "ITEM-1", "issue" : "11", "issued" : { "date-parts" : [ [ "2008", "11" ] ] }, "language" : "eng", "page" : "1858-1864", "title" : "National prevalence of lifestyle counseling or referral among African-Americans and whites with diabetes", "type" : "article-journal", "volume" : "23" }, "uri" : [ "http://zotero.org/users/4242526/items/Q6X9HE2B" ], "uris" : [ "http://zotero.org/users/4242526/items/Q6X9HE2B", "http://www.mendeley.com/documents/?uuid=f04089e2-832e-4f89-9dbf-57fae839c1d9" ] }, { "id" : "ITEM-2", "itemData" : { "DOI" : "10.1016/S0749-3797(99)00021-5", "ISSN" : "0749-3797", "abstract" : "Background: Recommendations from the Centers for Disease Control and Prevention (CDC) and the American College of Sports Medicine (ACSM) advise all adults to accumulate at least 30 minutes of moderate intensity physical activity on most, if not all, days of the week, but many U.S. adults engage in no leisure-time physical activity. Since primary care providers can play an important role in exercise counseling and prescription, we wanted to assess the proportion of primary care physicians from four hospitals who asked about exercise habits, counseled about exercise, and prescribed exercise; and the factors that were associated with their counseling and prescription habits. Design: Survey of 326 internists, family practitioners, and internal medicine and family practice residents. Results: One hundred seventy-five physicians completed the questionnaire (54% response rate). Two thirds of physicians reported asking more than half of their patients about exercise, 43% counseled more than half of their patients about exercise, but only 14% prescribed exercise for more than half of their patients. Only 12% of physicians were familiar with the new ACSM recommendations. Physicians aged 35 and over were more likely than physicians less than 35 year old to ask about (82% versus 60%), counsel about (58% versus 37%), and prescribe (30% versus 8%) exercise. Family practitioners were more likely to ask about (85% versus 62%) and counsel about (59% versus 39%) exercise than internists. Physicians who felt they had adequate exercise knowledge were more likely to ask about (72% versus 49%) and counsel about (48% versus 29%) exercise than those who felt their knowledge was inadequate. Finally, physicians who felt that they were successful in changing behavior were more likely to ask about and counsel about exercise. The most important barriers to exercise counseling were not having enough time and needing more practice in effective counseling techniques. Conclusion: Many primary care physicians are not asking about, counseling about, or prescribing exercise for their patients. Since primary care physicians are in the best position to provide individualized exercise prescriptions for their patients, future research should focus on training physicians in effective counseling techniques that can be done as brief interventions.", "author" : [ { "dropping-particle" : "", "family" : "Walsh", "given" : "Judith M. E", "non-dropping-particle" : "", "parse-names" : false, "suffix" : "" }, { "dropping-particle" : "", "family" : "Swangard", "given" : "Daniel M", "non-dropping-particle" : "", "parse-names" : false, "suffix" : "" }, { "dropping-particle" : "", "family" : "Davis", "given" : "Thomas", "non-dropping-particle" : "", "parse-names" : false, "suffix" : "" }, { "dropping-particle" : "", "family" : "McPhee", "given" : "Stephen J", "non-dropping-particle" : "", "parse-names" : false, "suffix" : "" } ], "container-title" : "American Journal of Preventive Medicine", "id" : "ITEM-2", "issue" : "4", "issued" : { "date-parts" : [ [ "1999", "5" ] ] }, "page" : "307-313", "title" : "Exercise counseling by primary care physicians in the era of managed care", "type" : "article-journal", "volume" : "16" }, "uri" : [ "http://zotero.org/users/4242526/items/ADM57B5T" ], "uris" : [ "http://zotero.org/users/4242526/items/ADM57B5T", "http://www.mendeley.com/documents/?uuid=1fe5acf2-3c6c-4930-bc35-5acc7c1d99fc" ] }, { "id" : "ITEM-3", "itemData" : { "DOI" : "10.1089/met.2010.0112", "ISSN" : "1557-8518", "abstract" : "BACKGROUND: Lifestyle modification (i.e., weight loss, active lifestyle, healthy diet) is a recommended strategy for the prevention of type 2 diabetes and cardiovascular disease. The purpose of this study was to examine the relationship between receiving a health-care provider's recommendation and adherence to behavioral indicators of adaptation of a healthy lifestyle among adults with prediabetes.\nMETHODS: A secondary analysis was conducted using the 2005-2006 National Health and Nutrition Examination Survey (NHANES) data (N=2,853) that included self-reported efforts to improve diet, lose weight, and increase physical activity and objective measures of body mass index, blood tests for lipids, and actigraph data on physical activity.\nRESULTS: When demographic variables, metabolic factors, and physical activity level were controlled, central obesity and elevated blood pressure were significantly associated with having prediabetes. Almost 40% of the respondents with prediabetes reported being told by their health-care provider during the previous year to control or lose weight, increase their physical activity, or decrease the fat and calories in their diet. Participants who were counseled to adopt a healthy lifestyle reported high adherence to weight control and diet modification. Selected objective measures supported that the health-care providers' recommendations contributed to improved lifestyle.\nCONCLUSIONS: These findings indicate that self-reported health-care provider's recommendations for lifestyle modifications are associated with people actually engaging in healthier behavior. The results reinforce the importance of health-care provider's making recommendations to promote adherence to a healthier lifestyle.", "author" : [ { "dropping-particle" : "", "family" : "Yang", "given" : "Kyeongra", "non-dropping-particle" : "", "parse-names" : false, "suffix" : "" }, { "dropping-particle" : "", "family" : "Lee", "given" : "Young-Shin", "non-dropping-particle" : "", "parse-names" : false, "suffix" : "" }, { "dropping-particle" : "", "family" : "Chasens", "given" : "Eileen R.", "non-dropping-particle" : "", "parse-names" : false, "suffix" : "" } ], "container-title" : "Metabolic Syndrome and Related Disorders", "id" : "ITEM-3", "issue" : "3", "issued" : { "date-parts" : [ [ "2011", "6" ] ] }, "language" : "eng", "page" : "231-237", "title" : "Outcomes of health care providers' recommendations for healthy lifestyle among U.S. adults with prediabetes", "type" : "article-journal", "volume" : "9" }, "uri" : [ "http://zotero.org/users/4242526/items/QZ7MD4MN" ], "uris" : [ "http://zotero.org/users/4242526/items/QZ7MD4MN", "http://www.mendeley.com/documents/?uuid=7574a5b7-0eba-43fd-9eca-b2c6747a8d5e" ] } ], "mendeley" : { "formattedCitation" : "(19\u201321)", "plainTextFormattedCitation" : "(19\u201321)" }, "properties" : { "formattedCitation" : "(Peek, Tang, Alexander, &amp; Chin, 2008; Walsh, Swangard, Davis, &amp; McPhee, 1999; Yang, Lee, &amp; Chasens, 2011)", "plainCitation" : "(Peek, Tang, Alexander, &amp; Chin, 2008; Walsh, Swangard, Davis, &amp; McPhee, 1999; Yang, Lee, &amp; Chasens, 2011)" }, "schema" : "https://github.com/citation-style-language/schema/raw/master/csl-citation.json" }</w:delInstrText>
        </w:r>
        <w:r w:rsidRPr="0014495A" w:rsidDel="00062FEC">
          <w:rPr>
            <w:rStyle w:val="FootnoteReference"/>
            <w:rFonts w:ascii="Times New Roman" w:hAnsi="Times New Roman" w:cs="Times New Roman"/>
            <w:sz w:val="24"/>
            <w:szCs w:val="24"/>
          </w:rPr>
          <w:fldChar w:fldCharType="separate"/>
        </w:r>
        <w:r w:rsidR="00956BB4" w:rsidRPr="00062FEC" w:rsidDel="00062FEC">
          <w:rPr>
            <w:rFonts w:ascii="Times New Roman" w:hAnsi="Times New Roman" w:cs="Times New Roman"/>
            <w:noProof/>
            <w:sz w:val="24"/>
            <w:szCs w:val="24"/>
            <w:lang w:val="fr-FR"/>
            <w:rPrChange w:id="99" w:author="SHALINI" w:date="2019-06-08T20:36:00Z">
              <w:rPr>
                <w:rFonts w:ascii="Times New Roman" w:hAnsi="Times New Roman" w:cs="Times New Roman"/>
                <w:noProof/>
                <w:sz w:val="24"/>
                <w:szCs w:val="24"/>
              </w:rPr>
            </w:rPrChange>
          </w:rPr>
          <w:delText>(19–21)</w:delText>
        </w:r>
        <w:r w:rsidRPr="0014495A" w:rsidDel="00062FEC">
          <w:rPr>
            <w:rStyle w:val="FootnoteReference"/>
            <w:rFonts w:ascii="Times New Roman" w:hAnsi="Times New Roman" w:cs="Times New Roman"/>
            <w:sz w:val="24"/>
            <w:szCs w:val="24"/>
          </w:rPr>
          <w:fldChar w:fldCharType="end"/>
        </w:r>
        <w:r w:rsidR="00DD171D" w:rsidRPr="00062FEC" w:rsidDel="00062FEC">
          <w:rPr>
            <w:rFonts w:ascii="Times New Roman" w:hAnsi="Times New Roman" w:cs="Times New Roman"/>
            <w:color w:val="000000"/>
            <w:sz w:val="24"/>
            <w:szCs w:val="24"/>
            <w:lang w:val="fr-FR"/>
            <w:rPrChange w:id="100" w:author="SHALINI" w:date="2019-06-08T20:36:00Z">
              <w:rPr>
                <w:rFonts w:ascii="Times New Roman" w:hAnsi="Times New Roman" w:cs="Times New Roman"/>
                <w:color w:val="000000"/>
                <w:sz w:val="24"/>
                <w:szCs w:val="24"/>
              </w:rPr>
            </w:rPrChange>
          </w:rPr>
          <w:delText xml:space="preserve"> </w:delText>
        </w:r>
      </w:del>
    </w:p>
    <w:p w:rsidR="00DD171D" w:rsidRPr="0014495A" w:rsidRDefault="00DD171D" w:rsidP="006B63E2">
      <w:pPr>
        <w:spacing w:line="480" w:lineRule="auto"/>
        <w:jc w:val="both"/>
        <w:rPr>
          <w:rFonts w:ascii="Times New Roman" w:hAnsi="Times New Roman" w:cs="Times New Roman"/>
          <w:sz w:val="24"/>
          <w:szCs w:val="24"/>
        </w:rPr>
      </w:pPr>
      <w:r w:rsidRPr="00062FEC">
        <w:rPr>
          <w:rFonts w:ascii="Times New Roman" w:hAnsi="Times New Roman" w:cs="Times New Roman"/>
          <w:sz w:val="24"/>
          <w:szCs w:val="24"/>
        </w:rPr>
        <w:t>Through this</w:t>
      </w:r>
      <w:r w:rsidR="00857D03" w:rsidRPr="00062FEC">
        <w:rPr>
          <w:rFonts w:ascii="Times New Roman" w:hAnsi="Times New Roman" w:cs="Times New Roman"/>
          <w:sz w:val="24"/>
          <w:szCs w:val="24"/>
        </w:rPr>
        <w:t xml:space="preserve"> study</w:t>
      </w:r>
      <w:r w:rsidRPr="00062FEC">
        <w:rPr>
          <w:rFonts w:ascii="Times New Roman" w:hAnsi="Times New Roman" w:cs="Times New Roman"/>
          <w:sz w:val="24"/>
          <w:szCs w:val="24"/>
        </w:rPr>
        <w:t xml:space="preserve">, we integrate the available evidence from literature and the findings of our own study to </w:t>
      </w:r>
      <w:r w:rsidR="00712AF6" w:rsidRPr="00062FEC">
        <w:rPr>
          <w:rFonts w:ascii="Times New Roman" w:hAnsi="Times New Roman" w:cs="Times New Roman"/>
          <w:sz w:val="24"/>
          <w:szCs w:val="24"/>
        </w:rPr>
        <w:t>highlight lack</w:t>
      </w:r>
      <w:r w:rsidR="00857D03" w:rsidRPr="00062FEC">
        <w:rPr>
          <w:rFonts w:ascii="Times New Roman" w:hAnsi="Times New Roman" w:cs="Times New Roman"/>
          <w:sz w:val="24"/>
          <w:szCs w:val="24"/>
        </w:rPr>
        <w:t xml:space="preserve"> of </w:t>
      </w:r>
      <w:r w:rsidRPr="00062FEC">
        <w:rPr>
          <w:rFonts w:ascii="Times New Roman" w:hAnsi="Times New Roman" w:cs="Times New Roman"/>
          <w:sz w:val="24"/>
          <w:szCs w:val="24"/>
        </w:rPr>
        <w:t xml:space="preserve">regular physicians’ advice encouraging physical activity as </w:t>
      </w:r>
      <w:ins w:id="101" w:author="SHALINI" w:date="2019-06-08T20:36:00Z">
        <w:r w:rsidR="00062FEC">
          <w:rPr>
            <w:rFonts w:ascii="Times New Roman" w:hAnsi="Times New Roman" w:cs="Times New Roman"/>
            <w:sz w:val="24"/>
            <w:szCs w:val="24"/>
          </w:rPr>
          <w:t>like India</w:t>
        </w:r>
        <w:r w:rsidR="00062FEC" w:rsidRPr="00830FD0">
          <w:rPr>
            <w:rFonts w:ascii="Times New Roman" w:hAnsi="Times New Roman" w:cs="Times New Roman"/>
            <w:sz w:val="24"/>
            <w:szCs w:val="24"/>
          </w:rPr>
          <w:t xml:space="preserve"> </w:t>
        </w:r>
      </w:ins>
      <w:del w:id="102" w:author="SHALINI" w:date="2019-06-08T20:36:00Z">
        <w:r w:rsidRPr="00062FEC" w:rsidDel="00062FEC">
          <w:rPr>
            <w:rFonts w:ascii="Times New Roman" w:hAnsi="Times New Roman" w:cs="Times New Roman"/>
            <w:sz w:val="24"/>
            <w:szCs w:val="24"/>
          </w:rPr>
          <w:delText xml:space="preserve">an </w:delText>
        </w:r>
      </w:del>
      <w:ins w:id="103" w:author="SHALINI" w:date="2019-06-08T20:36:00Z">
        <w:r w:rsidR="00062FEC" w:rsidRPr="00062FEC">
          <w:rPr>
            <w:rFonts w:ascii="Times New Roman" w:hAnsi="Times New Roman" w:cs="Times New Roman"/>
            <w:sz w:val="24"/>
            <w:szCs w:val="24"/>
          </w:rPr>
          <w:t xml:space="preserve">a cost- effective tool </w:t>
        </w:r>
        <w:r w:rsidR="00062FEC">
          <w:rPr>
            <w:rFonts w:ascii="Times New Roman" w:hAnsi="Times New Roman" w:cs="Times New Roman"/>
            <w:sz w:val="24"/>
            <w:szCs w:val="24"/>
          </w:rPr>
          <w:fldChar w:fldCharType="begin"/>
        </w:r>
        <w:r w:rsidR="00062FEC" w:rsidRPr="00062FEC">
          <w:rPr>
            <w:rFonts w:ascii="Times New Roman" w:hAnsi="Times New Roman" w:cs="Times New Roman"/>
            <w:sz w:val="24"/>
            <w:szCs w:val="24"/>
          </w:rPr>
          <w:instrText xml:space="preserve"> ADDIN ZOTERO_ITEM CSL_CITATION {"citationID":"BrWbcnlV","properties":{"formattedCitation":"(Orrow et al., 2012)","plainCitation":"(Orrow et al., 2012)","noteIndex":0},"citationItems":[{"id":2297,"uris":["http://zotero.org/users/4242526/items/AIVIZJTC"],"uri":["http://zotero.org/users/4242526/items/AIVIZJTC"],"itemData":{"id":2297,"type":"article-journal","title":"Effectiveness of physical activity promotion based in primary care: systematic review and meta-analysis of randomised controlled trials | The BMJ","container-title":"BMJ","volume":"344","abstract":"Objectives To determine whether trials of physical activity promotion based in primary care show sustained effects on physical activity or fitness in sedentary adults, and whether exercise referral interventions are more effective than other interventions.\n\nDesign Systematic review and meta-analysis of randomised controlled trials.\n\nData sources Medline, CINAHL, PsycINFO, EMBASE, SPORTDiscus, Centre for Reviews and Dissemination, the Cochrane Library, and article reference lists.\n\nReview methods Review of randomised controlled trials of physical activity promotion in sedentary adults recruited in primary care, with minimum follow-up of 12 months, reporting physical activity or fitness (or both) as outcomes, and using intention to treat analyses. Two reviewers independently assessed studies for inclusion, appraised risk of bias, and extracted data. Pooled effect sizes were calculated using a random effects model.\n\nResults We included 15 trials (n=8745). Most interventions took place in primary care, included health professionals in delivery, and involved advice or counselling given face to face or by phone (or both) on multiple occasions. Only three trials investigated exercise referral. In 13 trials presenting self reported physical activity, we saw small to medium positive intervention effects at 12 months (odds ratio 1.42, 95% confidence interval 1.17 to 1.73; standardised mean difference 0.25, 0.11 to 0.38). The number needed to treat with an intervention for one additional sedentary adult to meet internationally recommended levels of activity at 12 months was 12 (7 to 33). In four trials reporting cardiorespiratory fitness, a medium positive effect at 12 months was non-significant (standardised mean difference 0.51, −0.18 to 1.20). Three trials of exercise referral found small non-significant effects on self reported physical activity at 12 months (odds ratio 1.38; 0.98 to 1.95; standardised mean difference 0.20, −0.21 to 0.61).\n\nConclusions Promotion of physical activity to sedentary adults recruited in primary care significantly increases physical activity levels at 12 months, as measured by self report. We found insufficient evidence to recommend exercise referral s</w:instrText>
        </w:r>
        <w:r w:rsidR="00062FEC">
          <w:rPr>
            <w:rFonts w:ascii="Times New Roman" w:hAnsi="Times New Roman" w:cs="Times New Roman"/>
            <w:sz w:val="24"/>
            <w:szCs w:val="24"/>
          </w:rPr>
          <w:instrText xml:space="preserve">chemes over advice or counselling interventions. Primary care commissioners should consider these findings while awaiting further trial evaluation of exercise referral schemes and other primary care interventions, with longer follow-up and use of objective measures of outcome.","URL":"https://www.bmj.com/content/344/bmj.e1389.long","author":[{"family":"Orrow","given":"G"},{"family":"Sanderson","given":"Simon"},{"family":"SUTTON","given":"STEPHEN"}],"issued":{"date-parts":[["2012"]]},"accessed":{"date-parts":[["2019",5,26]]}}}],"schema":"https://github.com/citation-style-language/schema/raw/master/csl-citation.json"} </w:instrText>
        </w:r>
        <w:r w:rsidR="00062FEC">
          <w:rPr>
            <w:rFonts w:ascii="Times New Roman" w:hAnsi="Times New Roman" w:cs="Times New Roman"/>
            <w:sz w:val="24"/>
            <w:szCs w:val="24"/>
          </w:rPr>
          <w:fldChar w:fldCharType="separate"/>
        </w:r>
        <w:r w:rsidR="00062FEC" w:rsidRPr="00AF6984">
          <w:rPr>
            <w:rFonts w:ascii="Times New Roman" w:hAnsi="Times New Roman" w:cs="Times New Roman"/>
            <w:sz w:val="24"/>
          </w:rPr>
          <w:t>(Orrow et al., 2012)</w:t>
        </w:r>
        <w:r w:rsidR="00062FEC">
          <w:rPr>
            <w:rFonts w:ascii="Times New Roman" w:hAnsi="Times New Roman" w:cs="Times New Roman"/>
            <w:sz w:val="24"/>
            <w:szCs w:val="24"/>
          </w:rPr>
          <w:fldChar w:fldCharType="end"/>
        </w:r>
      </w:ins>
      <w:del w:id="104" w:author="SHALINI" w:date="2019-06-08T20:35:00Z">
        <w:r w:rsidRPr="0014495A" w:rsidDel="00062FEC">
          <w:rPr>
            <w:rFonts w:ascii="Times New Roman" w:hAnsi="Times New Roman" w:cs="Times New Roman"/>
            <w:sz w:val="24"/>
            <w:szCs w:val="24"/>
          </w:rPr>
          <w:delText xml:space="preserve">inexpensive and effective </w:delText>
        </w:r>
      </w:del>
      <w:r w:rsidRPr="0014495A">
        <w:rPr>
          <w:rFonts w:ascii="Times New Roman" w:hAnsi="Times New Roman" w:cs="Times New Roman"/>
          <w:sz w:val="24"/>
          <w:szCs w:val="24"/>
        </w:rPr>
        <w:t>tool to improve population health. We also attempt to draw attention to the fact that this has been completely neglected in professional practice in low and middle income countries leading to questions about patient care accountability.</w:t>
      </w:r>
      <w:ins w:id="105" w:author="SHALINI" w:date="2019-06-08T20:36:00Z">
        <w:r w:rsidR="00062FEC" w:rsidRPr="00062FEC">
          <w:rPr>
            <w:rFonts w:ascii="Times New Roman" w:hAnsi="Times New Roman" w:cs="Times New Roman"/>
            <w:sz w:val="24"/>
            <w:szCs w:val="24"/>
          </w:rPr>
          <w:t xml:space="preserve"> </w:t>
        </w:r>
        <w:r w:rsidR="00062FEC">
          <w:rPr>
            <w:rFonts w:ascii="Times New Roman" w:hAnsi="Times New Roman" w:cs="Times New Roman"/>
            <w:sz w:val="24"/>
            <w:szCs w:val="24"/>
          </w:rPr>
          <w:fldChar w:fldCharType="begin"/>
        </w:r>
        <w:r w:rsidR="00062FEC">
          <w:rPr>
            <w:rFonts w:ascii="Times New Roman" w:hAnsi="Times New Roman" w:cs="Times New Roman"/>
            <w:sz w:val="24"/>
            <w:szCs w:val="24"/>
          </w:rPr>
          <w:instrText xml:space="preserve"> ADDIN ZOTERO_ITEM CSL_CITATION {"citationID":"SMg3Tx3Z","properties":{"formattedCitation":"(Joshi et al., 2008)","plainCitation":"(Joshi et al., 2008)","noteIndex":0},"citationItems":[{"id":2177,"uris":["http://zotero.org/users/4242526/items/MQ76SFHJ"],"uri":["http://zotero.org/users/4242526/items/MQ76SFHJ"],"itemData":{"id":2177,"type":"article-journal","title":"Challenges in diabetes care in India: Sheer numbers, lack of awareness and inadequate control","container-title":"The Journal of the Association of Physicians of India","page":"443-50","volume":"56","source":"ResearchGate","abstract":"With an estimated 40 million people suffering from the condition, the largest in any country in the world, diabetes has become a major health care problem in India. Recent epidemiological studies from India point to the great burden due to diabetes and its micro and macrovascular complications. This is primarily because the status of diabetes control in India is far from ideal. Based on the available data, the mean glycated hemoglobin levels are around 9% which is at least 2% higher than the goal currently suggested by international bodies. The IMPROVE study has helped identify the barriers to good control of diabetes both among patients as well as physicians in today's practice. However the recent ACCORD study points to the dangers of overaggressive treatment, especially in high risk in elderly patients. A balanced approach to improve awareness about diabetes and its control both among patients and the medical fraternity is urgent need of the hour in India. The associated risks of tight control in high risk groups should also be kept in mind.","title-short":"Challenges in diabetes care in India","journalAbbreviation":"The Journal of the Association of Physicians of India","author":[{"family":"Joshi","given":"Shashank"},{"family":"Das","given":"Ashok"},{"family":"J Vijay","given":"V"},{"family":"Mohan","given":"Viswanathan"}],"issued":{"date-parts":[["2008",7,1]]}}}],"schema":"https://github.com/citation-style-language/schema/raw/master/csl-citation.json"} </w:instrText>
        </w:r>
        <w:r w:rsidR="00062FEC">
          <w:rPr>
            <w:rFonts w:ascii="Times New Roman" w:hAnsi="Times New Roman" w:cs="Times New Roman"/>
            <w:sz w:val="24"/>
            <w:szCs w:val="24"/>
          </w:rPr>
          <w:fldChar w:fldCharType="separate"/>
        </w:r>
        <w:r w:rsidR="00062FEC" w:rsidRPr="00C9124D">
          <w:rPr>
            <w:rFonts w:ascii="Times New Roman" w:hAnsi="Times New Roman" w:cs="Times New Roman"/>
            <w:sz w:val="24"/>
          </w:rPr>
          <w:t>(Joshi et al., 2008</w:t>
        </w:r>
        <w:r w:rsidR="00062FEC">
          <w:rPr>
            <w:rFonts w:ascii="Times New Roman" w:hAnsi="Times New Roman" w:cs="Times New Roman"/>
            <w:sz w:val="24"/>
          </w:rPr>
          <w:t xml:space="preserve"> </w:t>
        </w:r>
        <w:r w:rsidR="00062FEC">
          <w:rPr>
            <w:rFonts w:ascii="Times New Roman" w:hAnsi="Times New Roman" w:cs="Times New Roman"/>
            <w:sz w:val="24"/>
            <w:szCs w:val="24"/>
          </w:rPr>
          <w:fldChar w:fldCharType="begin"/>
        </w:r>
        <w:r w:rsidR="00062FEC">
          <w:rPr>
            <w:rFonts w:ascii="Times New Roman" w:hAnsi="Times New Roman" w:cs="Times New Roman"/>
            <w:sz w:val="24"/>
            <w:szCs w:val="24"/>
          </w:rPr>
          <w:instrText xml:space="preserve"> ADDIN ZOTERO_ITEM CSL_CITATION {"citationID":"pSNUMkH0","properties":{"formattedCitation":"(Holt et al., 2013)","plainCitation":"(Holt et al., 2013)","noteIndex":0},"citationItems":[{"id":2154,"uris":["http://zotero.org/users/4242526/items/CLFL5MGD"],"uri":["http://zotero.org/users/4242526/items/CLFL5MGD"],"itemData":{"id":2154,"type":"article-journal","title":"Diabetes Attitudes, Wishes and Needs second study (DAWN2™): Cross-national comparisons on barriers and resources for optimal care—healthcare professional perspective","container-title":"Diabetic Medicine","page":"789-798","volume":"30","issue":"7","source":"Wiley Online Library","abstract":"Aims The second Diabetes Attitudes, Wishes and Needs (DAWN2) study sought cross-national comparisons of perceptions on healthcare provision for benchmarking and sharing of clinical practices to improve diabetes care. Methods In total, 4785 healthcare professionals caring for people with diabetes across 17 countries participated in an online survey designed to assess diabetes healthcare provision, self-management and training. Results Between 61.4 and 92.9% of healthcare professionals felt that people with diabetes needed to improve various self-management activities; glucose monitoring (range, 29.3–92.1%) had the biggest country difference, with a between-country variance of 20%. The need for a major improvement in diabetes self-management education was reported by 60% (26.4–81.4%) of healthcare professionals, with a 12% between-country variance. Provision of diabetes services differed among countries, with many healthcare professionals indicating that major improvements were needed across a range of areas, including healthcare organization [30.6% (7.4–67.1%)], resources for diabetes prevention [78.8% (60.4–90.5%)], earlier diagnosis and treatment [67.9% (45.0–85.5%)], communication between team members and people with diabetes [56.1% (22.3–85.4%)], specialist nurse availability [63.8% (27.9–90.7%)] and psychological support [62.7% (40.6–79.6%)]. In some countries, up to one third of healthcare professionals reported not having received any formal diabetes training. Societal discrimination against people with diabetes was reported by 32.8% (11.4–79.6%) of participants. Conclusions This survey has highlighted concerns of healthcare professionals relating to diabetes healthcare provision, self-management and training. Identifying between-country differences in several areas will allow benchmarking and sharing of clinical practices.","DOI":"10.1111/dme.12242","ISSN":"1464-5491","title-short":"Diabetes Attitudes, Wishes and Needs second study (DAWN2™)","language":"en","author":[{"family":"Holt","given":"R. I. G."},{"family":"Nicolucci","given":"A."},{"family":"Burns","given":"K. Kovacs"},{"family":"Escalante","given":"M."},{"family":"Forbes","given":"A."},{"family":"Hermanns","given":"N."},{"family":"Kalra","given":"S."},{"family":"Massi</w:instrText>
        </w:r>
        <w:r w:rsidR="00062FEC">
          <w:rPr>
            <w:rFonts w:ascii="Cambria Math" w:hAnsi="Cambria Math" w:cs="Cambria Math"/>
            <w:sz w:val="24"/>
            <w:szCs w:val="24"/>
          </w:rPr>
          <w:instrText>‐</w:instrText>
        </w:r>
        <w:r w:rsidR="00062FEC">
          <w:rPr>
            <w:rFonts w:ascii="Times New Roman" w:hAnsi="Times New Roman" w:cs="Times New Roman"/>
            <w:sz w:val="24"/>
            <w:szCs w:val="24"/>
          </w:rPr>
          <w:instrText>Benedetti","given":"M."},{"family":"Mayorov","given":"A."},{"family":"Menéndez</w:instrText>
        </w:r>
        <w:r w:rsidR="00062FEC">
          <w:rPr>
            <w:rFonts w:ascii="Cambria Math" w:hAnsi="Cambria Math" w:cs="Cambria Math"/>
            <w:sz w:val="24"/>
            <w:szCs w:val="24"/>
          </w:rPr>
          <w:instrText>‐</w:instrText>
        </w:r>
        <w:r w:rsidR="00062FEC">
          <w:rPr>
            <w:rFonts w:ascii="Times New Roman" w:hAnsi="Times New Roman" w:cs="Times New Roman"/>
            <w:sz w:val="24"/>
            <w:szCs w:val="24"/>
          </w:rPr>
          <w:instrText xml:space="preserve">Torre","given":"E."},{"family":"Munro","given":"N."},{"family":"Skovlund","given":"S. E."},{"family":"Tarkun","given":"I."},{"family":"Wens","given":"J."},{"family":"Peyrot","given":"M."}],"issued":{"date-parts":[["2013"]]}}}],"schema":"https://github.com/citation-style-language/schema/raw/master/csl-citation.json"} </w:instrText>
        </w:r>
        <w:r w:rsidR="00062FEC">
          <w:rPr>
            <w:rFonts w:ascii="Times New Roman" w:hAnsi="Times New Roman" w:cs="Times New Roman"/>
            <w:sz w:val="24"/>
            <w:szCs w:val="24"/>
          </w:rPr>
          <w:fldChar w:fldCharType="separate"/>
        </w:r>
        <w:r w:rsidR="00062FEC" w:rsidRPr="00820920">
          <w:rPr>
            <w:rFonts w:ascii="Times New Roman" w:hAnsi="Times New Roman" w:cs="Times New Roman"/>
            <w:sz w:val="24"/>
          </w:rPr>
          <w:t>Holt et al., 2013)</w:t>
        </w:r>
        <w:r w:rsidR="00062FEC">
          <w:rPr>
            <w:rFonts w:ascii="Times New Roman" w:hAnsi="Times New Roman" w:cs="Times New Roman"/>
            <w:sz w:val="24"/>
            <w:szCs w:val="24"/>
          </w:rPr>
          <w:fldChar w:fldCharType="end"/>
        </w:r>
        <w:r w:rsidR="00062FEC" w:rsidRPr="00C9124D">
          <w:rPr>
            <w:rFonts w:ascii="Times New Roman" w:hAnsi="Times New Roman" w:cs="Times New Roman"/>
            <w:sz w:val="24"/>
          </w:rPr>
          <w:t>)</w:t>
        </w:r>
        <w:r w:rsidR="00062FEC">
          <w:rPr>
            <w:rFonts w:ascii="Times New Roman" w:hAnsi="Times New Roman" w:cs="Times New Roman"/>
            <w:sz w:val="24"/>
            <w:szCs w:val="24"/>
          </w:rPr>
          <w:fldChar w:fldCharType="end"/>
        </w:r>
      </w:ins>
    </w:p>
    <w:p w:rsidR="00363C26" w:rsidRPr="0068519F" w:rsidRDefault="00DD171D" w:rsidP="006B63E2">
      <w:pPr>
        <w:spacing w:line="480" w:lineRule="auto"/>
        <w:jc w:val="both"/>
        <w:rPr>
          <w:rFonts w:cs="Times New Roman"/>
          <w:sz w:val="24"/>
          <w:szCs w:val="24"/>
        </w:rPr>
      </w:pPr>
      <w:r w:rsidRPr="0068519F">
        <w:rPr>
          <w:rFonts w:cs="Times New Roman"/>
          <w:b/>
          <w:sz w:val="24"/>
          <w:szCs w:val="24"/>
        </w:rPr>
        <w:t xml:space="preserve">Methods&amp; </w:t>
      </w:r>
      <w:r w:rsidR="0053104A" w:rsidRPr="0068519F">
        <w:rPr>
          <w:rFonts w:cs="Times New Roman"/>
          <w:b/>
          <w:sz w:val="24"/>
          <w:szCs w:val="24"/>
        </w:rPr>
        <w:t>Findings</w:t>
      </w:r>
      <w:r w:rsidR="0053104A" w:rsidRPr="0068519F">
        <w:rPr>
          <w:rFonts w:cs="Times New Roman"/>
          <w:sz w:val="24"/>
          <w:szCs w:val="24"/>
        </w:rPr>
        <w:t>:</w:t>
      </w:r>
    </w:p>
    <w:p w:rsidR="005D5F20" w:rsidRPr="0014495A" w:rsidRDefault="0053104A" w:rsidP="006B63E2">
      <w:pPr>
        <w:spacing w:line="480" w:lineRule="auto"/>
        <w:jc w:val="both"/>
        <w:rPr>
          <w:rFonts w:ascii="Times New Roman" w:hAnsi="Times New Roman" w:cs="Times New Roman"/>
          <w:sz w:val="24"/>
          <w:szCs w:val="24"/>
        </w:rPr>
      </w:pPr>
      <w:r w:rsidRPr="0014495A">
        <w:rPr>
          <w:rFonts w:ascii="Times New Roman" w:hAnsi="Times New Roman" w:cs="Times New Roman"/>
          <w:sz w:val="24"/>
          <w:szCs w:val="24"/>
        </w:rPr>
        <w:t>We</w:t>
      </w:r>
      <w:r w:rsidR="00DD171D" w:rsidRPr="0014495A">
        <w:rPr>
          <w:rFonts w:ascii="Times New Roman" w:hAnsi="Times New Roman" w:cs="Times New Roman"/>
          <w:sz w:val="24"/>
          <w:szCs w:val="24"/>
        </w:rPr>
        <w:t xml:space="preserve"> conducted a secondary data analysis using data from 2016-17</w:t>
      </w:r>
      <w:r w:rsidR="00DD171D" w:rsidRPr="0014495A">
        <w:rPr>
          <w:rFonts w:ascii="Times New Roman" w:hAnsi="Times New Roman" w:cs="Times New Roman"/>
          <w:i/>
          <w:sz w:val="24"/>
          <w:szCs w:val="24"/>
        </w:rPr>
        <w:t xml:space="preserve"> Prevention and control of non communicable diseases in Kerala</w:t>
      </w:r>
      <w:r w:rsidR="00DD171D" w:rsidRPr="0014495A">
        <w:rPr>
          <w:rFonts w:ascii="Times New Roman" w:hAnsi="Times New Roman" w:cs="Times New Roman"/>
          <w:sz w:val="24"/>
          <w:szCs w:val="24"/>
        </w:rPr>
        <w:t xml:space="preserve"> </w:t>
      </w:r>
      <w:r w:rsidR="00DD171D" w:rsidRPr="0014495A">
        <w:rPr>
          <w:rFonts w:ascii="Times New Roman" w:hAnsi="Times New Roman" w:cs="Times New Roman"/>
          <w:i/>
          <w:sz w:val="24"/>
          <w:szCs w:val="24"/>
        </w:rPr>
        <w:t>India</w:t>
      </w:r>
      <w:r w:rsidR="00DD171D" w:rsidRPr="0014495A">
        <w:rPr>
          <w:rFonts w:ascii="Times New Roman" w:hAnsi="Times New Roman" w:cs="Times New Roman"/>
          <w:sz w:val="24"/>
          <w:szCs w:val="24"/>
        </w:rPr>
        <w:t xml:space="preserve"> project which is a large scale survey of over 12000 households covering all districts of Kerala </w:t>
      </w:r>
      <w:r w:rsidR="00857D03" w:rsidRPr="0014495A">
        <w:rPr>
          <w:rFonts w:ascii="Times New Roman" w:hAnsi="Times New Roman" w:cs="Times New Roman"/>
          <w:sz w:val="24"/>
          <w:szCs w:val="24"/>
        </w:rPr>
        <w:t>The primary objective of this survey was to identify the need assessment large scale</w:t>
      </w:r>
      <w:r w:rsidR="005D5F20" w:rsidRPr="0014495A">
        <w:rPr>
          <w:rFonts w:ascii="Times New Roman" w:hAnsi="Times New Roman" w:cs="Times New Roman"/>
          <w:sz w:val="24"/>
          <w:szCs w:val="24"/>
        </w:rPr>
        <w:t xml:space="preserve"> behavioural </w:t>
      </w:r>
      <w:r w:rsidR="00857D03" w:rsidRPr="0014495A">
        <w:rPr>
          <w:rFonts w:ascii="Times New Roman" w:hAnsi="Times New Roman" w:cs="Times New Roman"/>
          <w:sz w:val="24"/>
          <w:szCs w:val="24"/>
        </w:rPr>
        <w:t xml:space="preserve"> </w:t>
      </w:r>
      <w:r w:rsidR="00E56916" w:rsidRPr="0014495A">
        <w:rPr>
          <w:rFonts w:ascii="Times New Roman" w:hAnsi="Times New Roman" w:cs="Times New Roman"/>
          <w:sz w:val="24"/>
          <w:szCs w:val="24"/>
        </w:rPr>
        <w:t>intervention. For</w:t>
      </w:r>
      <w:r w:rsidR="005D5F20" w:rsidRPr="0014495A">
        <w:rPr>
          <w:rFonts w:ascii="Times New Roman" w:hAnsi="Times New Roman" w:cs="Times New Roman"/>
          <w:sz w:val="24"/>
          <w:szCs w:val="24"/>
        </w:rPr>
        <w:t xml:space="preserve"> the purpose of the current study </w:t>
      </w:r>
      <w:r w:rsidR="005D5F20" w:rsidRPr="0014495A">
        <w:rPr>
          <w:rFonts w:ascii="Times New Roman" w:hAnsi="Times New Roman" w:cs="Times New Roman"/>
          <w:sz w:val="24"/>
          <w:szCs w:val="24"/>
        </w:rPr>
        <w:lastRenderedPageBreak/>
        <w:t xml:space="preserve">we </w:t>
      </w:r>
      <w:r w:rsidR="00712AF6" w:rsidRPr="0014495A">
        <w:rPr>
          <w:rFonts w:ascii="Times New Roman" w:hAnsi="Times New Roman" w:cs="Times New Roman"/>
          <w:sz w:val="24"/>
          <w:szCs w:val="24"/>
        </w:rPr>
        <w:t>analysed the</w:t>
      </w:r>
      <w:r w:rsidR="00DD171D" w:rsidRPr="0014495A">
        <w:rPr>
          <w:rFonts w:ascii="Times New Roman" w:hAnsi="Times New Roman" w:cs="Times New Roman"/>
          <w:sz w:val="24"/>
          <w:szCs w:val="24"/>
        </w:rPr>
        <w:t xml:space="preserve"> proportion of diabetic patients from Kerala who receive regular physicians’ advice about starting or increasing their physical activity</w:t>
      </w:r>
      <w:r w:rsidR="005D5F20" w:rsidRPr="0014495A">
        <w:rPr>
          <w:rFonts w:ascii="Times New Roman" w:hAnsi="Times New Roman" w:cs="Times New Roman"/>
          <w:sz w:val="24"/>
          <w:szCs w:val="24"/>
        </w:rPr>
        <w:t>. As stated in the survey, participants were asked, “To lower your risk for certain diseases, during the past 12 months have you ever been told by a doctor or health professional to start or increase your PA or exercise.” Response options were yes or no.</w:t>
      </w:r>
    </w:p>
    <w:p w:rsidR="00DD171D" w:rsidRPr="0014495A" w:rsidRDefault="00DD171D" w:rsidP="006B63E2">
      <w:pPr>
        <w:spacing w:line="480" w:lineRule="auto"/>
        <w:jc w:val="both"/>
        <w:rPr>
          <w:rFonts w:ascii="Times New Roman" w:hAnsi="Times New Roman" w:cs="Times New Roman"/>
          <w:sz w:val="24"/>
          <w:szCs w:val="24"/>
        </w:rPr>
      </w:pPr>
      <w:r w:rsidRPr="0014495A">
        <w:rPr>
          <w:rFonts w:ascii="Times New Roman" w:hAnsi="Times New Roman" w:cs="Times New Roman"/>
          <w:sz w:val="24"/>
          <w:szCs w:val="24"/>
        </w:rPr>
        <w:t xml:space="preserve">We found that only 29% of individuals living with diabetes were advised by a health professional to start exercising during the last 12 months. Among all adults who participated in the study, only 16.9% had been given such </w:t>
      </w:r>
      <w:r w:rsidR="00E56916" w:rsidRPr="0014495A">
        <w:rPr>
          <w:rFonts w:ascii="Times New Roman" w:hAnsi="Times New Roman" w:cs="Times New Roman"/>
          <w:sz w:val="24"/>
          <w:szCs w:val="24"/>
        </w:rPr>
        <w:t>advice. Among</w:t>
      </w:r>
      <w:r w:rsidRPr="0014495A">
        <w:rPr>
          <w:rFonts w:ascii="Times New Roman" w:hAnsi="Times New Roman" w:cs="Times New Roman"/>
          <w:sz w:val="24"/>
          <w:szCs w:val="24"/>
        </w:rPr>
        <w:t xml:space="preserve"> adults reporting low levels of exercise, only 19% had been advised to increase their physical activity levels. Only 21% of overweight and obese adults were advised to increase their physical activity levels. The practice of advising seems to differ by age, marital status and socioeconomic status which further exaggerate health disparities. However</w:t>
      </w:r>
      <w:r w:rsidR="00E56916" w:rsidRPr="0014495A">
        <w:rPr>
          <w:rFonts w:ascii="Times New Roman" w:hAnsi="Times New Roman" w:cs="Times New Roman"/>
          <w:sz w:val="24"/>
          <w:szCs w:val="24"/>
        </w:rPr>
        <w:t>,</w:t>
      </w:r>
      <w:r w:rsidRPr="0014495A">
        <w:rPr>
          <w:rFonts w:ascii="Times New Roman" w:hAnsi="Times New Roman" w:cs="Times New Roman"/>
          <w:sz w:val="24"/>
          <w:szCs w:val="24"/>
        </w:rPr>
        <w:t xml:space="preserve"> there </w:t>
      </w:r>
      <w:r w:rsidR="00E50259" w:rsidRPr="0014495A">
        <w:rPr>
          <w:rFonts w:ascii="Times New Roman" w:hAnsi="Times New Roman" w:cs="Times New Roman"/>
          <w:sz w:val="24"/>
          <w:szCs w:val="24"/>
        </w:rPr>
        <w:t>was no gender</w:t>
      </w:r>
      <w:r w:rsidR="00E56916" w:rsidRPr="0014495A">
        <w:rPr>
          <w:rFonts w:ascii="Times New Roman" w:hAnsi="Times New Roman" w:cs="Times New Roman"/>
          <w:sz w:val="24"/>
          <w:szCs w:val="24"/>
        </w:rPr>
        <w:t xml:space="preserve"> or urban</w:t>
      </w:r>
      <w:r w:rsidRPr="0014495A">
        <w:rPr>
          <w:rFonts w:ascii="Times New Roman" w:hAnsi="Times New Roman" w:cs="Times New Roman"/>
          <w:sz w:val="24"/>
          <w:szCs w:val="24"/>
        </w:rPr>
        <w:t>–rural di</w:t>
      </w:r>
      <w:r w:rsidR="00E50259" w:rsidRPr="0014495A">
        <w:rPr>
          <w:rFonts w:ascii="Times New Roman" w:hAnsi="Times New Roman" w:cs="Times New Roman"/>
          <w:sz w:val="24"/>
          <w:szCs w:val="24"/>
        </w:rPr>
        <w:t>fference in giving such advice</w:t>
      </w:r>
      <w:r w:rsidR="00712AF6" w:rsidRPr="0014495A">
        <w:rPr>
          <w:rFonts w:ascii="Times New Roman" w:hAnsi="Times New Roman" w:cs="Times New Roman"/>
          <w:sz w:val="24"/>
          <w:szCs w:val="24"/>
        </w:rPr>
        <w:t>.</w:t>
      </w:r>
      <w:r w:rsidR="00E56916" w:rsidRPr="0014495A">
        <w:rPr>
          <w:rFonts w:ascii="Times New Roman" w:hAnsi="Times New Roman" w:cs="Times New Roman"/>
          <w:sz w:val="24"/>
          <w:szCs w:val="24"/>
        </w:rPr>
        <w:t xml:space="preserve"> </w:t>
      </w:r>
    </w:p>
    <w:p w:rsidR="00DD171D" w:rsidRDefault="0053104A" w:rsidP="006B63E2">
      <w:pPr>
        <w:spacing w:line="480" w:lineRule="auto"/>
        <w:jc w:val="both"/>
        <w:rPr>
          <w:ins w:id="106" w:author="SHALINI" w:date="2019-06-08T20:37:00Z"/>
          <w:rFonts w:cs="Times New Roman"/>
          <w:sz w:val="24"/>
          <w:szCs w:val="24"/>
        </w:rPr>
      </w:pPr>
      <w:r w:rsidRPr="0068519F">
        <w:rPr>
          <w:rFonts w:cs="Times New Roman"/>
          <w:b/>
          <w:sz w:val="24"/>
          <w:szCs w:val="24"/>
        </w:rPr>
        <w:t xml:space="preserve"> Discussion</w:t>
      </w:r>
      <w:r w:rsidR="00DD171D" w:rsidRPr="0068519F">
        <w:rPr>
          <w:rFonts w:cs="Times New Roman"/>
          <w:sz w:val="24"/>
          <w:szCs w:val="24"/>
        </w:rPr>
        <w:t>:</w:t>
      </w:r>
    </w:p>
    <w:p w:rsidR="00062FEC" w:rsidRPr="00BA6B70" w:rsidRDefault="00380047" w:rsidP="006B63E2">
      <w:pPr>
        <w:spacing w:line="480" w:lineRule="auto"/>
        <w:jc w:val="both"/>
        <w:rPr>
          <w:rFonts w:cs="Times New Roman"/>
          <w:b/>
          <w:bCs/>
          <w:i/>
          <w:iCs/>
          <w:sz w:val="24"/>
          <w:szCs w:val="24"/>
          <w:rPrChange w:id="107" w:author="Reviewer" w:date="2019-06-14T07:23:00Z">
            <w:rPr>
              <w:rFonts w:cs="Times New Roman"/>
              <w:sz w:val="24"/>
              <w:szCs w:val="24"/>
            </w:rPr>
          </w:rPrChange>
        </w:rPr>
      </w:pPr>
      <w:ins w:id="108" w:author="SHALINI" w:date="2019-06-08T20:37:00Z">
        <w:r w:rsidRPr="00BA6B70">
          <w:rPr>
            <w:rFonts w:cs="Times New Roman"/>
            <w:b/>
            <w:bCs/>
            <w:i/>
            <w:iCs/>
            <w:sz w:val="24"/>
            <w:szCs w:val="24"/>
            <w:rPrChange w:id="109" w:author="Reviewer" w:date="2019-06-14T07:23:00Z">
              <w:rPr>
                <w:rFonts w:cs="Times New Roman"/>
                <w:sz w:val="24"/>
                <w:szCs w:val="24"/>
              </w:rPr>
            </w:rPrChange>
          </w:rPr>
          <w:t>Is information important for health</w:t>
        </w:r>
      </w:ins>
      <w:ins w:id="110" w:author="Reviewer" w:date="2019-06-14T07:23:00Z">
        <w:r w:rsidR="00BA6B70">
          <w:rPr>
            <w:rFonts w:cs="Times New Roman"/>
            <w:b/>
            <w:bCs/>
            <w:i/>
            <w:iCs/>
            <w:sz w:val="24"/>
            <w:szCs w:val="24"/>
          </w:rPr>
          <w:t>?</w:t>
        </w:r>
      </w:ins>
    </w:p>
    <w:p w:rsidR="00DD171D" w:rsidRPr="00062FEC" w:rsidRDefault="005D5F20">
      <w:pPr>
        <w:spacing w:line="480" w:lineRule="auto"/>
        <w:jc w:val="both"/>
        <w:rPr>
          <w:rFonts w:ascii="Times New Roman" w:hAnsi="Times New Roman" w:cs="Times New Roman"/>
          <w:color w:val="FF0000"/>
          <w:sz w:val="24"/>
          <w:szCs w:val="24"/>
          <w:rPrChange w:id="111" w:author="SHALINI" w:date="2019-06-08T20:40:00Z">
            <w:rPr>
              <w:rFonts w:ascii="Times New Roman" w:hAnsi="Times New Roman" w:cs="Times New Roman"/>
              <w:sz w:val="24"/>
              <w:szCs w:val="24"/>
            </w:rPr>
          </w:rPrChange>
        </w:rPr>
        <w:pPrChange w:id="112" w:author="SHALINI" w:date="2019-06-08T20:40:00Z">
          <w:pPr>
            <w:spacing w:after="0" w:line="480" w:lineRule="auto"/>
            <w:jc w:val="both"/>
          </w:pPr>
        </w:pPrChange>
      </w:pPr>
      <w:r w:rsidRPr="0014495A">
        <w:rPr>
          <w:rFonts w:ascii="Times New Roman" w:hAnsi="Times New Roman" w:cs="Times New Roman"/>
          <w:sz w:val="24"/>
          <w:szCs w:val="24"/>
        </w:rPr>
        <w:t xml:space="preserve">In public health, </w:t>
      </w:r>
      <w:r w:rsidR="00DD171D" w:rsidRPr="0014495A">
        <w:rPr>
          <w:rFonts w:ascii="Times New Roman" w:hAnsi="Times New Roman" w:cs="Times New Roman"/>
          <w:sz w:val="24"/>
          <w:szCs w:val="24"/>
        </w:rPr>
        <w:t>the objective is to avoid poor health in the first place by empowering people with different ways to lead healthy lives</w:t>
      </w:r>
      <w:ins w:id="113" w:author="SHALINI" w:date="2019-06-08T20:37:00Z">
        <w:r w:rsidR="00062FEC">
          <w:rPr>
            <w:rFonts w:ascii="Times New Roman" w:hAnsi="Times New Roman" w:cs="Times New Roman"/>
            <w:sz w:val="24"/>
            <w:szCs w:val="24"/>
          </w:rPr>
          <w:fldChar w:fldCharType="begin"/>
        </w:r>
        <w:r w:rsidR="00062FEC">
          <w:rPr>
            <w:rFonts w:ascii="Times New Roman" w:hAnsi="Times New Roman" w:cs="Times New Roman"/>
            <w:sz w:val="24"/>
            <w:szCs w:val="24"/>
          </w:rPr>
          <w:instrText xml:space="preserve"> ADDIN ZOTERO_ITEM CSL_CITATION {"citationID":"TkdFBdd0","properties":{"formattedCitation":"(WHO, 2010)","plainCitation":"(WHO, 2010)","noteIndex":0},"citationItems":[{"id":2300,"uris":["http://zotero.org/users/4242526/items/HWC8KBZR"],"uri":["http://zotero.org/users/4242526/items/HWC8KBZR"],"itemData":{"id":2300,"type":"report","title":"Steps to health","publisher-place":"denmark","event-place":"denmark","URL":"(http://www.euro.who.int/pubrequest).","language":"ENGLISH","author":[{"family":"WHO","given":""}],"issued":{"date-parts":[["2010"]]},"accessed":{"date-parts":[["2019",5,26]]}}}],"schema":"https://github.com/citation-style-language/schema/raw/master/csl-citation.json"} </w:instrText>
        </w:r>
        <w:r w:rsidR="00062FEC">
          <w:rPr>
            <w:rFonts w:ascii="Times New Roman" w:hAnsi="Times New Roman" w:cs="Times New Roman"/>
            <w:sz w:val="24"/>
            <w:szCs w:val="24"/>
          </w:rPr>
          <w:fldChar w:fldCharType="separate"/>
        </w:r>
        <w:r w:rsidR="00062FEC" w:rsidRPr="00FD492D">
          <w:rPr>
            <w:rFonts w:ascii="Times New Roman" w:hAnsi="Times New Roman" w:cs="Times New Roman"/>
            <w:sz w:val="24"/>
          </w:rPr>
          <w:t>(WHO, 2010)</w:t>
        </w:r>
        <w:r w:rsidR="00062FEC">
          <w:rPr>
            <w:rFonts w:ascii="Times New Roman" w:hAnsi="Times New Roman" w:cs="Times New Roman"/>
            <w:sz w:val="24"/>
            <w:szCs w:val="24"/>
          </w:rPr>
          <w:fldChar w:fldCharType="end"/>
        </w:r>
      </w:ins>
      <w:ins w:id="114" w:author="SHALINI" w:date="2019-06-08T21:19:00Z">
        <w:r w:rsidR="0072402D">
          <w:rPr>
            <w:rFonts w:ascii="Times New Roman" w:hAnsi="Times New Roman" w:cs="Times New Roman"/>
            <w:sz w:val="24"/>
            <w:szCs w:val="24"/>
          </w:rPr>
          <w:t>.</w:t>
        </w:r>
      </w:ins>
      <w:del w:id="115" w:author="SHALINI" w:date="2019-06-08T20:37:00Z">
        <w:r w:rsidR="00C97CAF" w:rsidRPr="0014495A" w:rsidDel="00062FEC">
          <w:rPr>
            <w:rStyle w:val="FootnoteReference"/>
            <w:rFonts w:ascii="Times New Roman" w:hAnsi="Times New Roman" w:cs="Times New Roman"/>
            <w:sz w:val="24"/>
            <w:szCs w:val="24"/>
          </w:rPr>
          <w:fldChar w:fldCharType="begin" w:fldLock="1"/>
        </w:r>
        <w:r w:rsidR="00956BB4" w:rsidRPr="0014495A" w:rsidDel="00062FEC">
          <w:rPr>
            <w:rFonts w:ascii="Times New Roman" w:hAnsi="Times New Roman" w:cs="Times New Roman"/>
            <w:sz w:val="24"/>
            <w:szCs w:val="24"/>
          </w:rPr>
          <w:delInstrText>ADDIN CSL_CITATION { "citationID" : "kXSj6HB2", "citationItems" : [ { "id" : "ITEM-1", "itemData" : { "id" : "ITEM-1", "issued" : { "date-parts" : [ [ "0" ] ] }, "title" : "WHO EMRO | Physical activity case studies | Health education and promotion", "type" : "webpage" }, "uri" : [ "http://zotero.org/users/4242526/items/DSHMMH2N" ], "uris" : [ "http://zotero.org/users/4242526/items/DSHMMH2N", "http://www.mendeley.com/documents/?uuid=ed4353f6-3a10-427d-b0da-19360d4da831" ] } ], "mendeley" : { "formattedCitation" : "(22)", "plainTextFormattedCitation" : "(22)" }, "properties" : { "formattedCitation" : "(\\uc0\\u8220{}WHO EMRO | Physical activity case studies | Health education and promotion,\\uc0\\u8221{} n.d.)", "plainCitation" : "(\u201cWHO EMRO | Physical activity case studies | Health education and promotion,\u201d n.d.)" }, "schema" : "https://github.com/citation-style-language/schema/raw/master/csl-citation.json" }</w:delInstrText>
        </w:r>
        <w:r w:rsidR="00C97CAF" w:rsidRPr="0014495A" w:rsidDel="00062FEC">
          <w:rPr>
            <w:rStyle w:val="FootnoteReference"/>
            <w:rFonts w:ascii="Times New Roman" w:hAnsi="Times New Roman" w:cs="Times New Roman"/>
            <w:sz w:val="24"/>
            <w:szCs w:val="24"/>
          </w:rPr>
          <w:fldChar w:fldCharType="separate"/>
        </w:r>
        <w:r w:rsidR="00956BB4" w:rsidRPr="0014495A" w:rsidDel="00062FEC">
          <w:rPr>
            <w:rFonts w:ascii="Times New Roman" w:hAnsi="Times New Roman" w:cs="Times New Roman"/>
            <w:noProof/>
            <w:sz w:val="24"/>
            <w:szCs w:val="24"/>
          </w:rPr>
          <w:delText>(22)</w:delText>
        </w:r>
        <w:r w:rsidR="00C97CAF" w:rsidRPr="0014495A" w:rsidDel="00062FEC">
          <w:rPr>
            <w:rStyle w:val="FootnoteReference"/>
            <w:rFonts w:ascii="Times New Roman" w:hAnsi="Times New Roman" w:cs="Times New Roman"/>
            <w:sz w:val="24"/>
            <w:szCs w:val="24"/>
          </w:rPr>
          <w:fldChar w:fldCharType="end"/>
        </w:r>
      </w:del>
      <w:r w:rsidR="00DD171D" w:rsidRPr="0014495A">
        <w:rPr>
          <w:rFonts w:ascii="Times New Roman" w:hAnsi="Times New Roman" w:cs="Times New Roman"/>
          <w:sz w:val="24"/>
          <w:szCs w:val="24"/>
        </w:rPr>
        <w:t xml:space="preserve"> The</w:t>
      </w:r>
      <w:r w:rsidR="005C3F52" w:rsidRPr="0014495A">
        <w:rPr>
          <w:rFonts w:ascii="Times New Roman" w:hAnsi="Times New Roman" w:cs="Times New Roman"/>
          <w:sz w:val="24"/>
          <w:szCs w:val="24"/>
        </w:rPr>
        <w:t xml:space="preserve">re are several </w:t>
      </w:r>
      <w:r w:rsidR="00DD171D" w:rsidRPr="0014495A">
        <w:rPr>
          <w:rFonts w:ascii="Times New Roman" w:hAnsi="Times New Roman" w:cs="Times New Roman"/>
          <w:sz w:val="24"/>
          <w:szCs w:val="24"/>
        </w:rPr>
        <w:t xml:space="preserve">ethical issues </w:t>
      </w:r>
      <w:ins w:id="116" w:author="SHALINI" w:date="2019-06-08T20:38:00Z">
        <w:r w:rsidR="00062FEC">
          <w:rPr>
            <w:rFonts w:ascii="Times New Roman" w:hAnsi="Times New Roman" w:cs="Times New Roman"/>
            <w:sz w:val="24"/>
            <w:szCs w:val="24"/>
          </w:rPr>
          <w:t>concerning</w:t>
        </w:r>
        <w:r w:rsidR="00062FEC" w:rsidRPr="0014495A" w:rsidDel="00062FEC">
          <w:rPr>
            <w:rFonts w:ascii="Times New Roman" w:hAnsi="Times New Roman" w:cs="Times New Roman"/>
            <w:sz w:val="24"/>
            <w:szCs w:val="24"/>
          </w:rPr>
          <w:t xml:space="preserve"> </w:t>
        </w:r>
      </w:ins>
      <w:del w:id="117" w:author="SHALINI" w:date="2019-06-08T20:38:00Z">
        <w:r w:rsidR="00DD171D" w:rsidRPr="0014495A" w:rsidDel="00062FEC">
          <w:rPr>
            <w:rFonts w:ascii="Times New Roman" w:hAnsi="Times New Roman" w:cs="Times New Roman"/>
            <w:sz w:val="24"/>
            <w:szCs w:val="24"/>
          </w:rPr>
          <w:delText xml:space="preserve">surrounding health promotion and prevention of chronic diseases </w:delText>
        </w:r>
        <w:r w:rsidR="005C3F52" w:rsidRPr="0014495A" w:rsidDel="00062FEC">
          <w:rPr>
            <w:rFonts w:ascii="Times New Roman" w:hAnsi="Times New Roman" w:cs="Times New Roman"/>
            <w:sz w:val="24"/>
            <w:szCs w:val="24"/>
          </w:rPr>
          <w:delText xml:space="preserve">which concern </w:delText>
        </w:r>
      </w:del>
      <w:r w:rsidR="005C3F52" w:rsidRPr="0014495A">
        <w:rPr>
          <w:rFonts w:ascii="Times New Roman" w:hAnsi="Times New Roman" w:cs="Times New Roman"/>
          <w:sz w:val="24"/>
          <w:szCs w:val="24"/>
        </w:rPr>
        <w:t xml:space="preserve">the </w:t>
      </w:r>
      <w:r w:rsidR="00DD171D" w:rsidRPr="0014495A">
        <w:rPr>
          <w:rFonts w:ascii="Times New Roman" w:hAnsi="Times New Roman" w:cs="Times New Roman"/>
          <w:sz w:val="24"/>
          <w:szCs w:val="24"/>
        </w:rPr>
        <w:t>responsibilities of all</w:t>
      </w:r>
      <w:ins w:id="118" w:author="SHALINI" w:date="2018-10-08T12:07:00Z">
        <w:r w:rsidR="00DD171D" w:rsidRPr="0014495A">
          <w:rPr>
            <w:rFonts w:ascii="Times New Roman" w:hAnsi="Times New Roman" w:cs="Times New Roman"/>
            <w:sz w:val="24"/>
            <w:szCs w:val="24"/>
          </w:rPr>
          <w:t xml:space="preserve"> </w:t>
        </w:r>
      </w:ins>
      <w:r w:rsidR="00DD171D" w:rsidRPr="0014495A">
        <w:rPr>
          <w:rFonts w:ascii="Times New Roman" w:hAnsi="Times New Roman" w:cs="Times New Roman"/>
          <w:sz w:val="24"/>
          <w:szCs w:val="24"/>
        </w:rPr>
        <w:t xml:space="preserve">agents </w:t>
      </w:r>
      <w:r w:rsidR="005C3F52" w:rsidRPr="0014495A">
        <w:rPr>
          <w:rFonts w:ascii="Times New Roman" w:hAnsi="Times New Roman" w:cs="Times New Roman"/>
          <w:sz w:val="24"/>
          <w:szCs w:val="24"/>
        </w:rPr>
        <w:t xml:space="preserve">including, individuals, health workers, governments </w:t>
      </w:r>
      <w:del w:id="119" w:author="SHALINI" w:date="2019-06-08T20:38:00Z">
        <w:r w:rsidR="005C3F52" w:rsidRPr="0014495A" w:rsidDel="00062FEC">
          <w:rPr>
            <w:rFonts w:ascii="Times New Roman" w:hAnsi="Times New Roman" w:cs="Times New Roman"/>
            <w:sz w:val="24"/>
            <w:szCs w:val="24"/>
          </w:rPr>
          <w:delText>(at different levels)</w:delText>
        </w:r>
      </w:del>
      <w:r w:rsidR="005C3F52" w:rsidRPr="0014495A">
        <w:rPr>
          <w:rFonts w:ascii="Times New Roman" w:hAnsi="Times New Roman" w:cs="Times New Roman"/>
          <w:sz w:val="24"/>
          <w:szCs w:val="24"/>
        </w:rPr>
        <w:t xml:space="preserve"> </w:t>
      </w:r>
      <w:del w:id="120" w:author="SHALINI" w:date="2019-06-08T20:39:00Z">
        <w:r w:rsidR="00DD171D" w:rsidRPr="0014495A" w:rsidDel="00062FEC">
          <w:rPr>
            <w:rFonts w:ascii="Times New Roman" w:hAnsi="Times New Roman" w:cs="Times New Roman"/>
            <w:sz w:val="24"/>
            <w:szCs w:val="24"/>
          </w:rPr>
          <w:delText>whose actions influence the health of others</w:delText>
        </w:r>
      </w:del>
      <w:ins w:id="121" w:author="SHALINI" w:date="2019-06-08T20:39:00Z">
        <w:r w:rsidR="00062FEC">
          <w:rPr>
            <w:rFonts w:ascii="Times New Roman" w:hAnsi="Times New Roman" w:cs="Times New Roman"/>
            <w:sz w:val="24"/>
            <w:szCs w:val="24"/>
          </w:rPr>
          <w:t>in health promotion and disease prevention</w:t>
        </w:r>
        <w:r w:rsidR="00062FEC" w:rsidRPr="0014495A">
          <w:rPr>
            <w:rFonts w:ascii="Times New Roman" w:hAnsi="Times New Roman" w:cs="Times New Roman"/>
            <w:sz w:val="24"/>
            <w:szCs w:val="24"/>
          </w:rPr>
          <w:t xml:space="preserve"> </w:t>
        </w:r>
        <w:r w:rsidR="00062FEC">
          <w:rPr>
            <w:rFonts w:ascii="Times New Roman" w:hAnsi="Times New Roman" w:cs="Times New Roman"/>
            <w:sz w:val="24"/>
            <w:szCs w:val="24"/>
          </w:rPr>
          <w:fldChar w:fldCharType="begin"/>
        </w:r>
        <w:r w:rsidR="00062FEC">
          <w:rPr>
            <w:rFonts w:ascii="Times New Roman" w:hAnsi="Times New Roman" w:cs="Times New Roman"/>
            <w:sz w:val="24"/>
            <w:szCs w:val="24"/>
          </w:rPr>
          <w:instrText xml:space="preserve"> ADDIN ZOTERO_ITEM CSL_CITATION {"citationID":"iG6y3COo","properties":{"formattedCitation":"(Schmidt, 2016)","plainCitation":"(Schmidt, 2016)","noteIndex":0},"citationItems":[{"id":2311,"uris":["http://zotero.org/users/4242526/items/SM78U5WE"],"uri":["http://zotero.org/users/4242526/items/SM78U5WE"],"itemData":{"id":2311,"type":"chapter","title":"Chronic Disease Prevention and Health Promotion","container-title":"Public Health Ethics: Cases Spanning the Globe","publisher":"Springer","publisher-place":"Cham (CH)","source":"PubMed","event-place":"Cham (CH)","abstract":"Chronic diseases include conditions such as heart disease, stroke, cancer, diabetes, respiratory conditions, and arthritis. In high-income countries, chronic diseases have long been the leading causes of death and disability. Globally, more than 70 % of deaths are due to chronic diseases, in the United States, more than 87 % (World Health Organization [WHO] 2011). Almost one in two Americans has at least one chronic condition (Wu and Green 2000). Aside from the cost in terms of human welfare, treatment of chronic disease accounts for an estimated three quarters of U.S. health care spending (Centers for Disease Control and Prevention [CDC] 2012). Chronic diseases directly affect overall health care budgets, employee productivity, and economies. Globally, noncommunicable diseases account for two-thirds of the overall disease burden in middle-income countries and are expected to rise to three-quarters by 2030, typically in parallel to economic development (World Bank 2011). Of particular concern to many low- and middle-income countries is that threats to population health occur on two fronts simultaneously: “In the slums of today’s megacities, we are seeing noncommunicable diseases caused by unhealthy diets and habits, side by side with undernutrition” (WHO 2002).","URL":"http://www.ncbi.nlm.nih.gov/books/NBK435779/","ISBN":"978-3-319-23846-3","call-number":"NBK435779","note":"PMID: 28590691","language":"eng","author":[{"family":"Schmidt","given":"Harald"}],"editor":[{"family":"H. Barrett","given":"Drue"},{"family":"W. Ortmann","given":"Leonard"},{"family":"Dawson","given":"Angus"},{"family":"Saenz","given":"Carla"},{"family":"Reis","given":"Andreas"},{"family":"Bolan","given":"Gail"}],"issued":{"date-parts":[["2016"]]},"accessed":{"date-parts":[["2019",5,30]]}}}],"schema":"https://github.com/citation-style-language/schema/raw/master/csl-citation.json"} </w:instrText>
        </w:r>
        <w:r w:rsidR="00062FEC">
          <w:rPr>
            <w:rFonts w:ascii="Times New Roman" w:hAnsi="Times New Roman" w:cs="Times New Roman"/>
            <w:sz w:val="24"/>
            <w:szCs w:val="24"/>
          </w:rPr>
          <w:fldChar w:fldCharType="separate"/>
        </w:r>
        <w:r w:rsidR="00062FEC" w:rsidRPr="00DD6E4F">
          <w:rPr>
            <w:rFonts w:ascii="Times New Roman" w:hAnsi="Times New Roman" w:cs="Times New Roman"/>
            <w:sz w:val="24"/>
          </w:rPr>
          <w:t>(Schmidt, 2016)</w:t>
        </w:r>
        <w:r w:rsidR="00062FEC">
          <w:rPr>
            <w:rFonts w:ascii="Times New Roman" w:hAnsi="Times New Roman" w:cs="Times New Roman"/>
            <w:sz w:val="24"/>
            <w:szCs w:val="24"/>
          </w:rPr>
          <w:fldChar w:fldCharType="end"/>
        </w:r>
      </w:ins>
      <w:r w:rsidR="00B0582F" w:rsidRPr="0014495A">
        <w:rPr>
          <w:rFonts w:ascii="Times New Roman" w:hAnsi="Times New Roman" w:cs="Times New Roman"/>
          <w:sz w:val="24"/>
          <w:szCs w:val="24"/>
        </w:rPr>
        <w:t>.</w:t>
      </w:r>
      <w:del w:id="122" w:author="SHALINI" w:date="2019-06-08T20:39:00Z">
        <w:r w:rsidR="00B0582F" w:rsidRPr="0014495A" w:rsidDel="00062FEC">
          <w:rPr>
            <w:rFonts w:ascii="Times New Roman" w:hAnsi="Times New Roman" w:cs="Times New Roman"/>
            <w:sz w:val="24"/>
            <w:szCs w:val="24"/>
          </w:rPr>
          <w:delText xml:space="preserve"> Among other things</w:delText>
        </w:r>
      </w:del>
      <w:r w:rsidR="00B0582F" w:rsidRPr="0014495A">
        <w:rPr>
          <w:rFonts w:ascii="Times New Roman" w:hAnsi="Times New Roman" w:cs="Times New Roman"/>
          <w:sz w:val="24"/>
          <w:szCs w:val="24"/>
        </w:rPr>
        <w:t xml:space="preserve">, </w:t>
      </w:r>
      <w:ins w:id="123" w:author="SHALINI" w:date="2019-06-08T20:39:00Z">
        <w:r w:rsidR="00062FEC">
          <w:rPr>
            <w:rFonts w:ascii="Times New Roman" w:hAnsi="Times New Roman" w:cs="Times New Roman"/>
            <w:sz w:val="24"/>
            <w:szCs w:val="24"/>
          </w:rPr>
          <w:t>I</w:t>
        </w:r>
      </w:ins>
      <w:del w:id="124" w:author="SHALINI" w:date="2019-06-08T20:39:00Z">
        <w:r w:rsidR="00B0582F" w:rsidRPr="0014495A" w:rsidDel="00062FEC">
          <w:rPr>
            <w:rFonts w:ascii="Times New Roman" w:hAnsi="Times New Roman" w:cs="Times New Roman"/>
            <w:sz w:val="24"/>
            <w:szCs w:val="24"/>
          </w:rPr>
          <w:delText>i</w:delText>
        </w:r>
      </w:del>
      <w:r w:rsidR="00B0582F" w:rsidRPr="0014495A">
        <w:rPr>
          <w:rFonts w:ascii="Times New Roman" w:hAnsi="Times New Roman" w:cs="Times New Roman"/>
          <w:sz w:val="24"/>
          <w:szCs w:val="24"/>
        </w:rPr>
        <w:t>nformation regarding treatment</w:t>
      </w:r>
      <w:ins w:id="125" w:author="SHALINI" w:date="2019-06-08T20:39:00Z">
        <w:r w:rsidR="00062FEC">
          <w:rPr>
            <w:rFonts w:ascii="Times New Roman" w:hAnsi="Times New Roman" w:cs="Times New Roman"/>
            <w:sz w:val="24"/>
            <w:szCs w:val="24"/>
          </w:rPr>
          <w:t xml:space="preserve"> options</w:t>
        </w:r>
      </w:ins>
      <w:del w:id="126" w:author="SHALINI" w:date="2019-06-08T20:39:00Z">
        <w:r w:rsidR="00B0582F" w:rsidRPr="0014495A" w:rsidDel="00062FEC">
          <w:rPr>
            <w:rFonts w:ascii="Times New Roman" w:hAnsi="Times New Roman" w:cs="Times New Roman"/>
            <w:sz w:val="24"/>
            <w:szCs w:val="24"/>
          </w:rPr>
          <w:delText xml:space="preserve"> choices</w:delText>
        </w:r>
      </w:del>
      <w:r w:rsidR="00B0582F" w:rsidRPr="0014495A">
        <w:rPr>
          <w:rFonts w:ascii="Times New Roman" w:hAnsi="Times New Roman" w:cs="Times New Roman"/>
          <w:sz w:val="24"/>
          <w:szCs w:val="24"/>
        </w:rPr>
        <w:t>, preventive measures and complication related with long term medications and surgeries</w:t>
      </w:r>
      <w:del w:id="127" w:author="SHALINI" w:date="2019-06-08T20:40:00Z">
        <w:r w:rsidR="00B0582F" w:rsidRPr="0014495A" w:rsidDel="00062FEC">
          <w:rPr>
            <w:rFonts w:ascii="Times New Roman" w:hAnsi="Times New Roman" w:cs="Times New Roman"/>
            <w:sz w:val="24"/>
            <w:szCs w:val="24"/>
          </w:rPr>
          <w:delText xml:space="preserve"> hold the key to health and life for people in low and middle income countries</w:delText>
        </w:r>
        <w:r w:rsidR="00C97CAF" w:rsidRPr="0014495A" w:rsidDel="00062FEC">
          <w:rPr>
            <w:rStyle w:val="FootnoteReference"/>
            <w:rFonts w:ascii="Times New Roman" w:hAnsi="Times New Roman" w:cs="Times New Roman"/>
            <w:sz w:val="24"/>
            <w:szCs w:val="24"/>
          </w:rPr>
          <w:fldChar w:fldCharType="begin" w:fldLock="1"/>
        </w:r>
        <w:r w:rsidR="00956BB4" w:rsidRPr="0014495A" w:rsidDel="00062FEC">
          <w:rPr>
            <w:rFonts w:ascii="Times New Roman" w:hAnsi="Times New Roman" w:cs="Times New Roman"/>
            <w:sz w:val="24"/>
            <w:szCs w:val="24"/>
          </w:rPr>
          <w:delInstrText>ADDIN CSL_CITATION { "citationID" : "2ZCIS4bz", "citationItems" : [ { "id" : "ITEM-1", "itemData" : { "DOI" : "10.1111/j.1365-2524.2010.00942.x", "ISSN" : "1365-2524", "abstract" : "Type 2 diabetes can be prevented by lifestyle changes such as sufficient level of physical activity. The number of persons at high risk of or diagnosed with type 2 diabetes is increasing all over the world. In order to prevent type 2 diabetes and develop exercise counselling, more studies on motivators and barriers to physical activity are needed. Thus, the aim of this qualitative study was to describe the motivators and barriers to physical activity among individuals with high risk of type 2 diabetes who participated in a substudy of the Finnish Diabetes Prevention Study in Oulu and to consider whether the motivators or barriers changed during the follow-up from 2003 to 2008. Questionnaires with open-ended questions were conducted twice: in the first follow-up in 2003 altogether 63 participants answered the questionnaire (n = 93), and in the second follow-up in 2008 altogether 71 participants answered the questionnaire (n = 82). Thus, response rate was 68% in 2003 and 87% in 2008. The study was conducted in the city of Oulu in Finland. Qualitative data were analysed by inductive content analysis using the QSR NVivo 8 software. The results of this study showed that motivators to physical activity included weight management, feelings of physical and mental well being. In addition, social relationships associated with exercise were also motivators. In conclusion, we present that regular counselling is important in order to promote exercise among older people, and that motivators to exercise are strengthened by positive experiences of exercise as one grows older.", "author" : [ { "dropping-particle" : "", "family" : "Korkiakangas", "given" : "Eveliina", "non-dropping-particle" : "", "parse-names" : false, "suffix" : "" }, { "dropping-particle" : "", "family" : "Taanila", "given" : "Anja M.", "non-dropping-particle" : "", "parse-names" : false, "suffix" : "" }, { "dropping-particle" : "", "family" : "Kein\u00e4nen-Kiukaanniemi", "given" : "Sirkka", "non-dropping-particle" : "", "parse-names" : false, "suffix" : "" } ], "container-title" : "Health &amp; Social Care in the Community", "id" : "ITEM-1", "issue" : "1", "issued" : { "date-parts" : [ [ "2011", "1" ] ] }, "language" : "eng", "page" : "15-22", "title" : "Motivation to physical activity among adults with high risk of type 2 diabetes who participated in the Oulu substudy of the Finnish Diabetes Prevention Study", "type" : "article-journal", "volume" : "19" }, "uris" : [ "http://www.mendeley.com/documents/?uuid=00502959-149c-475c-a5f6-f0affc3e442f", "http://zotero.org/users/4242526/items/D3QXUH5V" ] } ], "mendeley" : { "formattedCitation" : "(5)", "plainTextFormattedCitation" : "(5)" }, "properties" : { "formattedCitation" : "(Korkiakangas et al., 2011)", "plainCitation" : "(Korkiakangas et al., 2011)" }, "schema" : "https://github.com/citation-style-language/schema/raw/master/csl-citation.json" }</w:delInstrText>
        </w:r>
        <w:r w:rsidR="00C97CAF" w:rsidRPr="0014495A" w:rsidDel="00062FEC">
          <w:rPr>
            <w:rStyle w:val="FootnoteReference"/>
            <w:rFonts w:ascii="Times New Roman" w:hAnsi="Times New Roman" w:cs="Times New Roman"/>
            <w:sz w:val="24"/>
            <w:szCs w:val="24"/>
          </w:rPr>
          <w:fldChar w:fldCharType="separate"/>
        </w:r>
        <w:r w:rsidR="00956BB4" w:rsidRPr="0014495A" w:rsidDel="00062FEC">
          <w:rPr>
            <w:rFonts w:ascii="Times New Roman" w:hAnsi="Times New Roman" w:cs="Times New Roman"/>
            <w:noProof/>
            <w:sz w:val="24"/>
            <w:szCs w:val="24"/>
          </w:rPr>
          <w:delText>(5)</w:delText>
        </w:r>
        <w:r w:rsidR="00C97CAF" w:rsidRPr="0014495A" w:rsidDel="00062FEC">
          <w:rPr>
            <w:rStyle w:val="FootnoteReference"/>
            <w:rFonts w:ascii="Times New Roman" w:hAnsi="Times New Roman" w:cs="Times New Roman"/>
            <w:sz w:val="24"/>
            <w:szCs w:val="24"/>
          </w:rPr>
          <w:fldChar w:fldCharType="end"/>
        </w:r>
      </w:del>
      <w:r w:rsidR="00A505B0" w:rsidRPr="0014495A">
        <w:rPr>
          <w:rFonts w:ascii="Times New Roman" w:hAnsi="Times New Roman" w:cs="Times New Roman"/>
          <w:sz w:val="24"/>
          <w:szCs w:val="24"/>
        </w:rPr>
        <w:t>.</w:t>
      </w:r>
      <w:ins w:id="128" w:author="SHALINI" w:date="2019-06-08T20:40:00Z">
        <w:r w:rsidR="00062FEC" w:rsidRPr="00062FEC">
          <w:rPr>
            <w:rFonts w:ascii="Times New Roman" w:hAnsi="Times New Roman" w:cs="Times New Roman"/>
            <w:sz w:val="24"/>
            <w:szCs w:val="24"/>
          </w:rPr>
          <w:t xml:space="preserve"> </w:t>
        </w:r>
        <w:r w:rsidR="00062FEC">
          <w:rPr>
            <w:rFonts w:ascii="Times New Roman" w:hAnsi="Times New Roman" w:cs="Times New Roman"/>
            <w:sz w:val="24"/>
            <w:szCs w:val="24"/>
          </w:rPr>
          <w:t>are critical means to ensure healthy lives for patients</w:t>
        </w:r>
        <w:r w:rsidR="00062FEC">
          <w:rPr>
            <w:rFonts w:ascii="Times New Roman" w:hAnsi="Times New Roman" w:cs="Times New Roman"/>
            <w:color w:val="FF0000"/>
            <w:sz w:val="24"/>
            <w:szCs w:val="24"/>
          </w:rPr>
          <w:fldChar w:fldCharType="begin"/>
        </w:r>
        <w:r w:rsidR="00062FEC">
          <w:rPr>
            <w:rFonts w:ascii="Times New Roman" w:hAnsi="Times New Roman" w:cs="Times New Roman"/>
            <w:color w:val="FF0000"/>
            <w:sz w:val="24"/>
            <w:szCs w:val="24"/>
          </w:rPr>
          <w:instrText xml:space="preserve"> ADDIN ZOTERO_ITEM CSL_CITATION {"citationID":"g28g0vNZ","properties":{"formattedCitation":"(Francis et al., 1969; Joshi et al., 2008)","plainCitation":"(Francis et al., 1969; Joshi et al., 2008)","noteIndex":0},"citationItems":[{"id":1765,"uris":["http://zotero.org/users/4242526/items/NPAKN7WT"],"uri":["http://zotero.org/users/4242526/items/NPAKN7WT"],"itemData":{"id":1765,"type":"article-journal","title":"Gaps in doctor-patient communication. Patients' response to medical advice","container-title":"The New England Journal of Medicine","page":"535-540","volume":"280","issue":"10","source":"PubMed","DOI":"10.1056/NEJM196903062801004","ISSN":"0028-4793","note":"PMID: 5764453","journalAbbreviation":"N. Engl. J. Med.","language":"eng","author":[{"family":"Francis","given":"V."},{"family":"Korsch","given":"B. M."},{"family":"Morris","given":"M. J."}],"issued":{"date-parts":[["1969",3,6]]}}},{"id":2177,"uris":["http://zotero.org/users/4242526/items/MQ76SFHJ"],"uri":["http://zotero.org/users/4242526/items/MQ76SFHJ"],"itemData":{"id":2177,"type":"article-journal","title":"Challenges in diabetes care in India: Sheer numbers, lack of awareness and inadequate control","container-title":"The Journal of the Association of Physicians of India","page":"443-50","volume":"56","source":"ResearchGate","abstract":"With an estimated 40 million people suffering from the condition, the largest in any country in the world, diabetes has become a major health care problem in India. Recent epidemiological studies from India point to the great burden due to diabetes and its micro and macrovascular complications. This is primarily because the status of diabetes control in India is far from ideal. Based on the available data, the mean glycated hemoglobin levels are around 9% which is at least 2% higher than the goal currently suggested by international bodies. The IMPROVE study has helped identify the barriers to good control of diabetes both among patients as well as physicians in today's practice. However the recent ACCORD study points to the dangers of overaggressive treatment, especially in high risk in elderly patients. A balanced approach to improve awareness about diabetes and its control both among patients and the medical fraternity is urgent need of the hour in India. The associated risks of tight control in high risk groups should also be kept in mind.","title-short":"Challenges in diabetes care in India","journalAbbreviation":"The Journal of the Association of Physicians of India","author":[{"family":"Joshi","given":"Shashank"},{"family":"Das","given":"Ashok"},{"family":"J Vijay","given":"V"},{"family":"Mohan","given":"Viswanathan"}],"issued":{"date-parts":[["2008",7,1]]}}}],"schema":"https://github.com/citation-style-language/schema/raw/master/csl-citation.json"} </w:instrText>
        </w:r>
        <w:r w:rsidR="00062FEC">
          <w:rPr>
            <w:rFonts w:ascii="Times New Roman" w:hAnsi="Times New Roman" w:cs="Times New Roman"/>
            <w:color w:val="FF0000"/>
            <w:sz w:val="24"/>
            <w:szCs w:val="24"/>
          </w:rPr>
          <w:fldChar w:fldCharType="separate"/>
        </w:r>
        <w:r w:rsidR="00062FEC" w:rsidRPr="00737F31">
          <w:rPr>
            <w:rFonts w:ascii="Times New Roman" w:hAnsi="Times New Roman" w:cs="Times New Roman"/>
            <w:sz w:val="24"/>
          </w:rPr>
          <w:t>(Francis et al., 1969; Joshi et al., 2008)</w:t>
        </w:r>
        <w:r w:rsidR="00062FEC">
          <w:rPr>
            <w:rFonts w:ascii="Times New Roman" w:hAnsi="Times New Roman" w:cs="Times New Roman"/>
            <w:color w:val="FF0000"/>
            <w:sz w:val="24"/>
            <w:szCs w:val="24"/>
          </w:rPr>
          <w:fldChar w:fldCharType="end"/>
        </w:r>
        <w:r w:rsidR="00062FEC">
          <w:rPr>
            <w:rFonts w:ascii="Times New Roman" w:hAnsi="Times New Roman" w:cs="Times New Roman"/>
            <w:color w:val="FF0000"/>
            <w:sz w:val="24"/>
            <w:szCs w:val="24"/>
          </w:rPr>
          <w:t>.</w:t>
        </w:r>
        <w:r w:rsidR="00062FEC" w:rsidRPr="00A55CF3">
          <w:rPr>
            <w:rFonts w:ascii="Times New Roman" w:hAnsi="Times New Roman" w:cs="Times New Roman"/>
            <w:color w:val="FF0000"/>
            <w:sz w:val="24"/>
            <w:szCs w:val="24"/>
          </w:rPr>
          <w:t xml:space="preserve"> </w:t>
        </w:r>
        <w:r w:rsidR="00062FEC" w:rsidRPr="00A55CF3">
          <w:rPr>
            <w:rFonts w:ascii="Times New Roman" w:hAnsi="Times New Roman" w:cs="Times New Roman"/>
            <w:color w:val="FF0000"/>
            <w:sz w:val="24"/>
            <w:szCs w:val="24"/>
          </w:rPr>
          <w:lastRenderedPageBreak/>
          <w:t>Information and awareness are two principal determinants of healthy behaviour</w:t>
        </w:r>
        <w:r w:rsidR="00062FEC" w:rsidRPr="00A55CF3">
          <w:rPr>
            <w:rStyle w:val="CommentReference"/>
            <w:rFonts w:ascii="Times New Roman" w:hAnsi="Times New Roman" w:cs="Times New Roman"/>
            <w:color w:val="FF0000"/>
            <w:sz w:val="24"/>
            <w:szCs w:val="24"/>
          </w:rPr>
          <w:t>. This</w:t>
        </w:r>
        <w:r w:rsidR="00062FEC" w:rsidRPr="00A55CF3">
          <w:rPr>
            <w:rFonts w:ascii="Times New Roman" w:hAnsi="Times New Roman" w:cs="Times New Roman"/>
            <w:color w:val="FF0000"/>
            <w:sz w:val="24"/>
            <w:szCs w:val="24"/>
          </w:rPr>
          <w:t xml:space="preserve"> information asymmetry leads to health challenges and burden for the entire health syste</w:t>
        </w:r>
        <w:r w:rsidR="00062FEC">
          <w:rPr>
            <w:rFonts w:ascii="Times New Roman" w:hAnsi="Times New Roman" w:cs="Times New Roman"/>
            <w:color w:val="FF0000"/>
            <w:sz w:val="24"/>
            <w:szCs w:val="24"/>
          </w:rPr>
          <w:t>m</w:t>
        </w:r>
        <w:r w:rsidR="00062FEC">
          <w:rPr>
            <w:rFonts w:ascii="Times New Roman" w:hAnsi="Times New Roman" w:cs="Times New Roman"/>
            <w:color w:val="FF0000"/>
            <w:sz w:val="24"/>
            <w:szCs w:val="24"/>
          </w:rPr>
          <w:fldChar w:fldCharType="begin"/>
        </w:r>
        <w:r w:rsidR="00062FEC">
          <w:rPr>
            <w:rFonts w:ascii="Times New Roman" w:hAnsi="Times New Roman" w:cs="Times New Roman"/>
            <w:color w:val="FF0000"/>
            <w:sz w:val="24"/>
            <w:szCs w:val="24"/>
          </w:rPr>
          <w:instrText xml:space="preserve"> ADDIN ZOTERO_ITEM CSL_CITATION {"citationID":"0JJKdYhO","properties":{"formattedCitation":"(Asymmetric information in healthcare industry\\uc0\\u8239{}: Networks Course blog for INFO 2040/CS 2850/Econ 2040/SOC 2090, n.d.)","plainCitation":"(Asymmetric information in healthcare industry : Networks Course blog for INFO 2040/CS 2850/Econ 2040/SOC 2090, n.d.)","dontUpdate":true,"noteIndex":0},"citationItems":[{"id":1774,"uris":["http://zotero.org/users/4242526/items/S4JCYXI4"],"uri":["http://zotero.org/users/4242526/items/S4JCYXI4"],"itemData":{"id":1774,"type":"post-weblog","title":"Asymmetric information in healthcare industry : Networks Course blog for INFO 2040/CS 2850/Econ 2040/SOC 2090","URL":"http://blogs.cornell.edu/info2040/2016/12/01/asymmetric-information-in-healthcare-industry/","title-short":"Asymmetric information in healthcare industry","language":"en, sv","accessed":{"date-parts":[["2018",10,8]]}}}],"schema":"https://github.com/citation-style-language/schema/raw/master/csl-citation.json"} </w:instrText>
        </w:r>
        <w:r w:rsidR="00062FEC">
          <w:rPr>
            <w:rFonts w:ascii="Times New Roman" w:hAnsi="Times New Roman" w:cs="Times New Roman"/>
            <w:color w:val="FF0000"/>
            <w:sz w:val="24"/>
            <w:szCs w:val="24"/>
          </w:rPr>
          <w:fldChar w:fldCharType="separate"/>
        </w:r>
        <w:r w:rsidR="00062FEC" w:rsidRPr="00737F31">
          <w:rPr>
            <w:rFonts w:ascii="Times New Roman" w:hAnsi="Times New Roman" w:cs="Times New Roman"/>
            <w:sz w:val="24"/>
            <w:szCs w:val="24"/>
          </w:rPr>
          <w:t>(Asymmetric information in healthcare industry)</w:t>
        </w:r>
        <w:r w:rsidR="00062FEC">
          <w:rPr>
            <w:rFonts w:ascii="Times New Roman" w:hAnsi="Times New Roman" w:cs="Times New Roman"/>
            <w:color w:val="FF0000"/>
            <w:sz w:val="24"/>
            <w:szCs w:val="24"/>
          </w:rPr>
          <w:fldChar w:fldCharType="end"/>
        </w:r>
        <w:r w:rsidR="00062FEC">
          <w:rPr>
            <w:rFonts w:ascii="Times New Roman" w:hAnsi="Times New Roman" w:cs="Times New Roman"/>
            <w:color w:val="FF0000"/>
            <w:sz w:val="24"/>
            <w:szCs w:val="24"/>
          </w:rPr>
          <w:t>.</w:t>
        </w:r>
      </w:ins>
    </w:p>
    <w:p w:rsidR="00DD171D" w:rsidDel="00CD3DA7" w:rsidRDefault="00DD171D" w:rsidP="006B63E2">
      <w:pPr>
        <w:spacing w:line="480" w:lineRule="auto"/>
        <w:jc w:val="both"/>
        <w:rPr>
          <w:del w:id="129" w:author="SHALINI" w:date="2019-06-08T20:46:00Z"/>
          <w:rFonts w:ascii="Times New Roman" w:hAnsi="Times New Roman" w:cs="Times New Roman"/>
          <w:sz w:val="24"/>
          <w:szCs w:val="24"/>
        </w:rPr>
      </w:pPr>
      <w:r w:rsidRPr="0014495A">
        <w:rPr>
          <w:rFonts w:ascii="Times New Roman" w:hAnsi="Times New Roman" w:cs="Times New Roman"/>
          <w:sz w:val="24"/>
          <w:szCs w:val="24"/>
        </w:rPr>
        <w:t xml:space="preserve">It is imperative for health workers to take an active role in </w:t>
      </w:r>
      <w:ins w:id="130" w:author="SHALINI" w:date="2019-06-08T20:42:00Z">
        <w:r w:rsidR="00062FEC" w:rsidRPr="0014495A">
          <w:rPr>
            <w:rFonts w:ascii="Times New Roman" w:hAnsi="Times New Roman" w:cs="Times New Roman"/>
            <w:sz w:val="24"/>
            <w:szCs w:val="24"/>
          </w:rPr>
          <w:t xml:space="preserve">promoting </w:t>
        </w:r>
        <w:r w:rsidR="00062FEC">
          <w:rPr>
            <w:rFonts w:ascii="Times New Roman" w:hAnsi="Times New Roman" w:cs="Times New Roman"/>
            <w:sz w:val="24"/>
            <w:szCs w:val="24"/>
          </w:rPr>
          <w:t xml:space="preserve">healthy lifestyle </w:t>
        </w:r>
      </w:ins>
      <w:del w:id="131" w:author="SHALINI" w:date="2019-06-08T20:42:00Z">
        <w:r w:rsidRPr="0014495A" w:rsidDel="00062FEC">
          <w:rPr>
            <w:rFonts w:ascii="Times New Roman" w:hAnsi="Times New Roman" w:cs="Times New Roman"/>
            <w:sz w:val="24"/>
            <w:szCs w:val="24"/>
          </w:rPr>
          <w:delText xml:space="preserve">promoting physical activity </w:delText>
        </w:r>
      </w:del>
      <w:r w:rsidRPr="0014495A">
        <w:rPr>
          <w:rFonts w:ascii="Times New Roman" w:hAnsi="Times New Roman" w:cs="Times New Roman"/>
          <w:sz w:val="24"/>
          <w:szCs w:val="24"/>
        </w:rPr>
        <w:t>and reduce the future burden of non</w:t>
      </w:r>
      <w:ins w:id="132" w:author="Malu Mohan" w:date="2018-10-07T21:55:00Z">
        <w:r w:rsidRPr="0014495A">
          <w:rPr>
            <w:rFonts w:ascii="Times New Roman" w:hAnsi="Times New Roman" w:cs="Times New Roman"/>
            <w:sz w:val="24"/>
            <w:szCs w:val="24"/>
          </w:rPr>
          <w:t>-</w:t>
        </w:r>
      </w:ins>
      <w:r w:rsidRPr="0014495A">
        <w:rPr>
          <w:rFonts w:ascii="Times New Roman" w:hAnsi="Times New Roman" w:cs="Times New Roman"/>
          <w:sz w:val="24"/>
          <w:szCs w:val="24"/>
        </w:rPr>
        <w:t xml:space="preserve">communicable disease </w:t>
      </w:r>
      <w:ins w:id="133" w:author="SHALINI" w:date="2019-06-08T20:43:00Z">
        <w:r w:rsidR="00CD3DA7">
          <w:rPr>
            <w:rFonts w:ascii="Times New Roman" w:hAnsi="Times New Roman" w:cs="Times New Roman"/>
            <w:sz w:val="24"/>
            <w:szCs w:val="24"/>
          </w:rPr>
          <w:fldChar w:fldCharType="begin"/>
        </w:r>
        <w:r w:rsidR="00CD3DA7">
          <w:rPr>
            <w:rFonts w:ascii="Times New Roman" w:hAnsi="Times New Roman" w:cs="Times New Roman"/>
            <w:sz w:val="24"/>
            <w:szCs w:val="24"/>
          </w:rPr>
          <w:instrText xml:space="preserve"> ADDIN ZOTERO_ITEM CSL_CITATION {"citationID":"rfGLip9M","properties":{"formattedCitation":"(Armstrong and Sigal, 2015; WHO, 2016; WHO EMRO | Physical activity case studies | Health education and promotion, n.d.)","plainCitation":"(Armstrong and Sigal, 2015; WHO, 2016; WHO EMRO | Physical activity case studies | Health education and promotion, n.d.)","dontUpdate":true,"noteIndex":0},"citationItems":[{"id":606,"uris":["http://zotero.org/users/4242526/items/NZTS64RR"],"uri":["http://zotero.org/users/4242526/items/NZTS64RR"],"itemData":{"id":606,"type":"article-journal","title":"Exercise as Medicine: Key Concepts in Discussing Physical Activity with Patients who have Type 2 Diabetes","container-title":"Canadian Journal of Diabetes","page":"S129-133","volume":"39 Suppl 5","source":"PubMed","abstract":"People with type 2 diabetes stand to benefit substantially from being physically active. Practice guidelines consistently recommend that people with diabetes obtain at least 150 minutes of moderate to vigorous aerobic exercise per week. Although the message of 150 minutes per week is important, there are several other key messages regarding physical activity that may not be communicated as often or as clearly. This article gives an overview of the importance of resistance training, the dose-response relationship between physical activity and health outcomes, and the emerging evidence concerning the role of sedentary behavior in people with type 2 diabetes. This article provides valuable content for healthcare providers that will help to inform their discussions about physical activity with patients who have type 2 diabetes.","DOI":"10.1016/j.jcjd.2015.09.081","ISSN":"2352-3840","note":"PMID: 26653253","title-short":"Exercise as Medicine","journalAbbreviation":"Can J Diabetes","language":"eng","author":[{"family":"Armstrong","given":"Marni J."},{"family":"Sigal","given":"Ronald J."}],"issued":{"date-parts":[["2015",12]]}}},{"id":223,"uris":["http://www.mendeley.com/documents/?uuid=ed4353f6-3a10-427d-b0da-19360d4da831","http://zotero.org/users/4242526/items/DSHMMH2N","http://www.mendeley.com/documents/?uuid=bfa9966f-e269-4eaa-9314-fc71d5b0c9dd","http://www.mendeley.com/documents/?uuid=1b1fe22b-b355-4893-9695-d2e0665b489b","http://www.mendeley.com/documents/?uuid=2b4733e2-06e4-4c74-aae3-a3d12e3c9999","http://www.mendeley.com/documents/?uuid=e0ec378c-5a16-484c-8268-42e91d13b9e9","http://www.mendeley.com/documents/?uuid=0e31805b-5b29-4caa-93e9-3014e977bdb3","http://www.mendeley.com/documents/?uuid=db81d468-b97c-4171-8b84-11c882100255","http://www.mendeley.com/documents/?uuid=687df090-9247-4f7d-9d2f-8c6827c9cd28"],"uri":["http://www.mendeley.com/documents/?uuid=ed4353f6-3a10-427d-b0da-19360d4da831","http://zotero.org/users/4242526/items/DSHMMH2N","http://www.mendeley.com/documents/?uuid=bfa9966f-e269-4eaa-9314-fc71d5b0c9dd","http://www.mendeley.com/documents/?uuid=1b1fe22b-b355-4893-9695-d2e0665b489b","http://www.mendeley.com/documents/?uuid=2b4733e2-06e4-4c74-aae3-a3d12e3c9999","http://www.mendeley.com/documents/?uuid=e0ec378c-5a16-484c-8268-42e91d13b9e9","http://www.mendeley.com/documents/?uuid=0e31805b-5b29-4caa-93e9-3014e977bdb3","http://www.mendeley.com/documents/?uuid=db81d468-b97c-4171-8b84-11c882100255","http://www.mendeley.com/documents/?uuid=687df090-9247-4f7d-9d2f-8c6827c9cd28"],"itemData":{"id":223,"type":"webpage","title":"WHO EMRO | Physical activity case studies | Health education and promotion","URL":"http://www.emro.who.int/health-education/physical-activity-case-studies/index.html","accessed":{"date-parts":[["2017",3,4]]}}},{"id":1741,"uris":["http://zotero.org/users/4242526/items/7KLMARLQ"],"uri":["http://zotero.org/users/4242526/items/7KLMARLQ"],"itemData":{"id":1741,"type":"webpage","title":"WHO | Global Action Plan for the Prevention and Control of NCDs 2013-2020","container-title":"WHO","abstract":"To strengthen national efforts to address the burden of NCDs, the 66th World Health Assembly endorsed the WHO Global Action Plan for the Prevention and Control of NCDs 2013-2020 (resolution WHA66.10).  The global action plan offers a paradigm shift by providing a road map and a menu of policy options for Member States, WHO, other UN organizations and intergovernmental organizations, NGOs and the private sector which, when implemented collectively between 2013 and 2020, will attain 9 voluntary global targets, including that of a 25% relative reduction in premature mortality from NCDs by 2025","URL":"http://www.who.int/nmh/events/ncd_action_plan/en/","author":[{"family":"WHO","given":""}],"issued":{"date-parts":[["2016"]]},"accessed":{"date-parts":[["2018",10,5]]}}}],"schema":"https://github.com/citation-style-language/schema/raw/master/csl-citation.json"} </w:instrText>
        </w:r>
        <w:r w:rsidR="00CD3DA7">
          <w:rPr>
            <w:rFonts w:ascii="Times New Roman" w:hAnsi="Times New Roman" w:cs="Times New Roman"/>
            <w:sz w:val="24"/>
            <w:szCs w:val="24"/>
          </w:rPr>
          <w:fldChar w:fldCharType="separate"/>
        </w:r>
        <w:r w:rsidR="00CD3DA7" w:rsidRPr="000A07CE">
          <w:rPr>
            <w:rFonts w:ascii="Times New Roman" w:hAnsi="Times New Roman" w:cs="Times New Roman"/>
            <w:sz w:val="24"/>
          </w:rPr>
          <w:t>(Armstrong and Sigal, 2015; WHO, 2016; WHO EMRO | Physical activity case studies | Health education</w:t>
        </w:r>
        <w:r w:rsidR="00CD3DA7">
          <w:rPr>
            <w:rFonts w:ascii="Times New Roman" w:hAnsi="Times New Roman" w:cs="Times New Roman"/>
            <w:sz w:val="24"/>
          </w:rPr>
          <w:t xml:space="preserve"> and promotion</w:t>
        </w:r>
        <w:r w:rsidR="00CD3DA7" w:rsidRPr="000A07CE">
          <w:rPr>
            <w:rFonts w:ascii="Times New Roman" w:hAnsi="Times New Roman" w:cs="Times New Roman"/>
            <w:sz w:val="24"/>
          </w:rPr>
          <w:t>)</w:t>
        </w:r>
        <w:r w:rsidR="00CD3DA7">
          <w:rPr>
            <w:rFonts w:ascii="Times New Roman" w:hAnsi="Times New Roman" w:cs="Times New Roman"/>
            <w:sz w:val="24"/>
            <w:szCs w:val="24"/>
          </w:rPr>
          <w:fldChar w:fldCharType="end"/>
        </w:r>
        <w:r w:rsidR="00CD3DA7">
          <w:rPr>
            <w:rFonts w:ascii="Times New Roman" w:hAnsi="Times New Roman" w:cs="Times New Roman"/>
            <w:sz w:val="24"/>
            <w:szCs w:val="24"/>
          </w:rPr>
          <w:t>.</w:t>
        </w:r>
        <w:r w:rsidR="00CD3DA7" w:rsidRPr="0014495A">
          <w:rPr>
            <w:rFonts w:ascii="Times New Roman" w:hAnsi="Times New Roman" w:cs="Times New Roman"/>
            <w:sz w:val="24"/>
            <w:szCs w:val="24"/>
          </w:rPr>
          <w:t xml:space="preserve"> </w:t>
        </w:r>
      </w:ins>
      <w:del w:id="134" w:author="SHALINI" w:date="2019-06-08T20:42:00Z">
        <w:r w:rsidRPr="0014495A" w:rsidDel="00062FEC">
          <w:rPr>
            <w:rFonts w:ascii="Times New Roman" w:hAnsi="Times New Roman" w:cs="Times New Roman"/>
            <w:sz w:val="24"/>
            <w:szCs w:val="24"/>
          </w:rPr>
          <w:delText xml:space="preserve">in resource scarce countries like </w:delText>
        </w:r>
        <w:r w:rsidR="0053104A" w:rsidRPr="0014495A" w:rsidDel="00062FEC">
          <w:rPr>
            <w:rFonts w:ascii="Times New Roman" w:hAnsi="Times New Roman" w:cs="Times New Roman"/>
            <w:sz w:val="24"/>
            <w:szCs w:val="24"/>
          </w:rPr>
          <w:delText xml:space="preserve">India. </w:delText>
        </w:r>
      </w:del>
      <w:r w:rsidR="0053104A" w:rsidRPr="0014495A">
        <w:rPr>
          <w:rFonts w:ascii="Times New Roman" w:hAnsi="Times New Roman" w:cs="Times New Roman"/>
          <w:sz w:val="24"/>
          <w:szCs w:val="24"/>
        </w:rPr>
        <w:t>Unfortunately</w:t>
      </w:r>
      <w:r w:rsidRPr="0014495A">
        <w:rPr>
          <w:rFonts w:ascii="Times New Roman" w:hAnsi="Times New Roman" w:cs="Times New Roman"/>
          <w:sz w:val="24"/>
          <w:szCs w:val="24"/>
        </w:rPr>
        <w:t xml:space="preserve">, studies show low levels of health professional advice to individuals which also differs by age, sex and socioeconomic </w:t>
      </w:r>
      <w:r w:rsidR="0053104A" w:rsidRPr="0014495A">
        <w:rPr>
          <w:rFonts w:ascii="Times New Roman" w:hAnsi="Times New Roman" w:cs="Times New Roman"/>
          <w:sz w:val="24"/>
          <w:szCs w:val="24"/>
        </w:rPr>
        <w:t>status. Various</w:t>
      </w:r>
      <w:r w:rsidRPr="0014495A">
        <w:rPr>
          <w:rFonts w:ascii="Times New Roman" w:hAnsi="Times New Roman" w:cs="Times New Roman"/>
          <w:sz w:val="24"/>
          <w:szCs w:val="24"/>
        </w:rPr>
        <w:t xml:space="preserve"> barriers to such practice have been documented, </w:t>
      </w:r>
      <w:r w:rsidR="0053104A" w:rsidRPr="0014495A">
        <w:rPr>
          <w:rFonts w:ascii="Times New Roman" w:hAnsi="Times New Roman" w:cs="Times New Roman"/>
          <w:sz w:val="24"/>
          <w:szCs w:val="24"/>
        </w:rPr>
        <w:t>like, knowledge</w:t>
      </w:r>
      <w:r w:rsidRPr="0014495A">
        <w:rPr>
          <w:rFonts w:ascii="Times New Roman" w:hAnsi="Times New Roman" w:cs="Times New Roman"/>
          <w:sz w:val="24"/>
          <w:szCs w:val="24"/>
        </w:rPr>
        <w:t>, time, primary focus on acute management</w:t>
      </w:r>
      <w:del w:id="135" w:author="SHALINI" w:date="2019-06-08T20:45:00Z">
        <w:r w:rsidRPr="0014495A" w:rsidDel="00CD3DA7">
          <w:rPr>
            <w:rFonts w:ascii="Times New Roman" w:hAnsi="Times New Roman" w:cs="Times New Roman"/>
            <w:sz w:val="24"/>
            <w:szCs w:val="24"/>
          </w:rPr>
          <w:delText xml:space="preserve"> rather than the preventive care</w:delText>
        </w:r>
      </w:del>
      <w:r w:rsidRPr="0014495A">
        <w:rPr>
          <w:rFonts w:ascii="Times New Roman" w:hAnsi="Times New Roman" w:cs="Times New Roman"/>
          <w:sz w:val="24"/>
          <w:szCs w:val="24"/>
        </w:rPr>
        <w:t xml:space="preserve">, </w:t>
      </w:r>
      <w:ins w:id="136" w:author="SHALINI" w:date="2019-06-08T20:45:00Z">
        <w:r w:rsidR="00CD3DA7">
          <w:rPr>
            <w:rFonts w:ascii="Times New Roman" w:hAnsi="Times New Roman" w:cs="Times New Roman"/>
            <w:sz w:val="24"/>
            <w:szCs w:val="24"/>
          </w:rPr>
          <w:t>challenging care demands,</w:t>
        </w:r>
        <w:r w:rsidR="00CD3DA7" w:rsidRPr="0014495A">
          <w:rPr>
            <w:rFonts w:ascii="Times New Roman" w:hAnsi="Times New Roman" w:cs="Times New Roman"/>
            <w:sz w:val="24"/>
            <w:szCs w:val="24"/>
          </w:rPr>
          <w:t xml:space="preserve"> time limitation</w:t>
        </w:r>
        <w:r w:rsidR="00CD3DA7">
          <w:rPr>
            <w:rFonts w:ascii="Times New Roman" w:hAnsi="Times New Roman" w:cs="Times New Roman"/>
            <w:sz w:val="24"/>
            <w:szCs w:val="24"/>
          </w:rPr>
          <w:t>s</w:t>
        </w:r>
        <w:r w:rsidR="00CD3DA7" w:rsidRPr="0014495A">
          <w:rPr>
            <w:rFonts w:ascii="Times New Roman" w:hAnsi="Times New Roman" w:cs="Times New Roman"/>
            <w:sz w:val="24"/>
            <w:szCs w:val="24"/>
          </w:rPr>
          <w:t xml:space="preserve">, insufficient resources and attitudinal </w:t>
        </w:r>
        <w:r w:rsidR="00CD3DA7">
          <w:rPr>
            <w:rFonts w:ascii="Times New Roman" w:hAnsi="Times New Roman" w:cs="Times New Roman"/>
            <w:sz w:val="24"/>
            <w:szCs w:val="24"/>
          </w:rPr>
          <w:t xml:space="preserve">concerns </w:t>
        </w:r>
        <w:r w:rsidR="00CD3DA7">
          <w:rPr>
            <w:rFonts w:ascii="Times New Roman" w:hAnsi="Times New Roman" w:cs="Times New Roman"/>
            <w:sz w:val="24"/>
            <w:szCs w:val="24"/>
          </w:rPr>
          <w:fldChar w:fldCharType="begin"/>
        </w:r>
        <w:r w:rsidR="00CD3DA7">
          <w:rPr>
            <w:rFonts w:ascii="Times New Roman" w:hAnsi="Times New Roman" w:cs="Times New Roman"/>
            <w:sz w:val="24"/>
            <w:szCs w:val="24"/>
          </w:rPr>
          <w:instrText xml:space="preserve"> ADDIN ZOTERO_ITEM CSL_CITATION {"citationID":"f39LzKbZ","properties":{"formattedCitation":"(Barbosa Filho et al., 2016; Persson et al., 2013)","plainCitation":"(Barbosa Filho et al., 2016; Persson et al., 2013)","noteIndex":0},"citationItems":[{"id":1935,"uris":["http://zotero.org/users/4242526/items/T7LNZUW3"],"uri":["http://zotero.org/users/4242526/items/T7LNZUW3"],"itemData":{"id":1935,"type":"article-journal","title":"Promoting physical activity for children and adolescents in low- and middle-income countries: An umbrella systematic review: A review on promoting physical activity in LMIC","container-title":"Preventive Medicine","page":"115-126","volume":"88","source":"ScienceDirect","abstract":"Objective\nIt is unknown how much previous reviews on promoting physical activity (PA) for children and adolescents (aged 6–18 years) take into account studies from low- and middle-income countries (LMIC, based on the World Bank definition) and the level of evidence of the effect of PA interventions in this population. This study aims to answer such questions using an umbrella systematic review approach.\nMethods\nWe searched for peer-reviewed systematic reviews and original studies in eight electronic databases, screening of reference lists and expert contacts. Information in systematic reviews on PA interventions for children and adolescents from LMIC was discussed. Original studies on PA interventions (randomized-controlled trials [RCT], cluster-RCT and non-RCT) with children and adolescents from LMIC were eligible. We assessed the methodological quality in all studies, and the evidence level of effect on PA in intervention studies.\nResults\nFifty systematic reviews (nine meta-analyses) and 25 original studies (20 different interventions) met eligibility criteria. Only 3.1% of mentioned studies in previous reviews were from LMIC. Strong and LMIC-specific evidence was found that school-based, multicomponent, and short-term (up to six months) interventions, focused on adolescents primarily (aged 13–18 years), can promote PA in children and adolescents from LMIC. Other intervention characteristics had inconclusive evidence due to the low number of studies, low methodological quality, and/or small sample size.\nConclusion\nA minimal part of PA interventions mentioned in previous reviews are from LMIC. Our LMIC-specific analyses showed priorities of implementation and practical implication that can be used in public policies for PA promotion in LMIC.","DOI":"10.1016/j.ypmed.2016.03.025","ISSN":"0091-7435","title-short":"Promoting physical activity for children and adolescents in low- and middle-income countries","journalAbbreviation":"Preventive Medicine","author":[{"family":"Barbosa Filho","given":"Valter Cordeiro"},{"family":"Minatto","given":"Giseli"},{"family":"Mota","given":"Jorge"},{"family":"Silva","given":"Kelly Samara"},{"family":"Campos","given":"Wagner","non-dropping-particle":"de"},{"family":"Lopes","given":"Adair da Silva"}],"issued":{"date-parts":[["2016",7]]}}},{"id":451,"uris":["http://www.mendeley.com/documents/?uuid=ece25cc7-92bd-4c5b-856a-cae31ba95e8d","http://zotero.org/users/4242526/items/UZSPX9XI"],"uri":["http://www.mendeley.com/documents/?uuid=ece25cc7-92bd-4c5b-856a-cae31ba95e8d","http://zotero.org/users/4242526/items/UZSPX9XI"],"itemData":{"id":451,"type":"article-journal","title":"Physical activity on prescription (PAP) from the general practitioner’s perspective – a qualitative study","container-title":"BMC Family Practice","page":"128","volume":"14","source":"BioMed Central","abstract":"Physical activity on prescription (PAP) is a successful intervention for increasing physical activity among patients with a sedentary lifestyle. The method seems to be sparsely used by general practitioners (GPs) and there is limited information about GPs’ attitudes to counselling using PAP as a tool. The aim of the study was to explore and understand the meaning of prescribing physical activity from the general practitioner’s perspective.","DOI":"10.1186/1471-2296-14-128","ISSN":"1471-2296","journalAbbreviation":"BMC Family Practice","author":[{"family":"Persson","given":"Gerthi"},{"family":"Brorsson","given":"Annika"},{"family":"Ekvall Hansson","given":"Eva"},{"family":"Troein","given":"Margareta"},{"family":"Strandberg","given":"Eva Lena"}],"issued":{"date-parts":[["2013",8,29]]}}}],"schema":"https://github.com/citation-style-language/schema/raw/master/csl-citation.json"} </w:instrText>
        </w:r>
        <w:r w:rsidR="00CD3DA7">
          <w:rPr>
            <w:rFonts w:ascii="Times New Roman" w:hAnsi="Times New Roman" w:cs="Times New Roman"/>
            <w:sz w:val="24"/>
            <w:szCs w:val="24"/>
          </w:rPr>
          <w:fldChar w:fldCharType="separate"/>
        </w:r>
        <w:r w:rsidR="00CD3DA7" w:rsidRPr="00AF6984">
          <w:rPr>
            <w:rFonts w:ascii="Times New Roman" w:hAnsi="Times New Roman" w:cs="Times New Roman"/>
            <w:sz w:val="24"/>
          </w:rPr>
          <w:t>(Barbosa Filho et al., 2016; Persson et al., 2013)</w:t>
        </w:r>
        <w:r w:rsidR="00CD3DA7">
          <w:rPr>
            <w:rFonts w:ascii="Times New Roman" w:hAnsi="Times New Roman" w:cs="Times New Roman"/>
            <w:sz w:val="24"/>
            <w:szCs w:val="24"/>
          </w:rPr>
          <w:fldChar w:fldCharType="end"/>
        </w:r>
        <w:r w:rsidR="00CD3DA7">
          <w:rPr>
            <w:rFonts w:ascii="Times New Roman" w:hAnsi="Times New Roman" w:cs="Times New Roman"/>
            <w:sz w:val="24"/>
            <w:szCs w:val="24"/>
          </w:rPr>
          <w:t>.</w:t>
        </w:r>
        <w:r w:rsidR="00CD3DA7" w:rsidRPr="0014495A">
          <w:rPr>
            <w:rFonts w:ascii="Times New Roman" w:hAnsi="Times New Roman" w:cs="Times New Roman"/>
            <w:sz w:val="24"/>
            <w:szCs w:val="24"/>
          </w:rPr>
          <w:t xml:space="preserve"> </w:t>
        </w:r>
      </w:ins>
      <w:del w:id="137" w:author="SHALINI" w:date="2019-06-08T20:45:00Z">
        <w:r w:rsidRPr="0014495A" w:rsidDel="00CD3DA7">
          <w:rPr>
            <w:rFonts w:ascii="Times New Roman" w:hAnsi="Times New Roman" w:cs="Times New Roman"/>
            <w:sz w:val="24"/>
            <w:szCs w:val="24"/>
          </w:rPr>
          <w:delText xml:space="preserve">competing care demands, somewhat delayed clinical response to poor control, time constraint, inadequate resources and attitudinal </w:delText>
        </w:r>
      </w:del>
      <w:del w:id="138" w:author="SHALINI" w:date="2019-06-08T20:46:00Z">
        <w:r w:rsidRPr="0014495A" w:rsidDel="00CD3DA7">
          <w:rPr>
            <w:rFonts w:ascii="Times New Roman" w:hAnsi="Times New Roman" w:cs="Times New Roman"/>
            <w:sz w:val="24"/>
            <w:szCs w:val="24"/>
          </w:rPr>
          <w:delText>issues</w:delText>
        </w:r>
        <w:r w:rsidR="00C97CAF" w:rsidRPr="0014495A" w:rsidDel="00CD3DA7">
          <w:rPr>
            <w:rStyle w:val="FootnoteReference"/>
            <w:rFonts w:ascii="Times New Roman" w:hAnsi="Times New Roman" w:cs="Times New Roman"/>
            <w:sz w:val="24"/>
            <w:szCs w:val="24"/>
          </w:rPr>
          <w:fldChar w:fldCharType="begin" w:fldLock="1"/>
        </w:r>
        <w:r w:rsidR="00956BB4" w:rsidRPr="0014495A" w:rsidDel="00CD3DA7">
          <w:rPr>
            <w:rFonts w:ascii="Times New Roman" w:hAnsi="Times New Roman" w:cs="Times New Roman"/>
            <w:sz w:val="24"/>
            <w:szCs w:val="24"/>
          </w:rPr>
          <w:delInstrText>ADDIN CSL_CITATION { "citationID" : "by5LySKw", "citationItems" : [ { "id" : "ITEM-1", "itemData" : { "DOI" : "10.1016/j.pcd.2017.04.001", "ISSN" : "1751-9918, 1878-0210", "abstract" : "Aims\nThe aim of this study was to determine correlates of physical activity (PA) counseling by health providers of the Brazilian primary care delivery system, for hypertensive and diabetic subjects, as well as correlates of actual leisure-time PA of these subjects.\nMethods\nThis was a cross-sectional study conducted in random samples of 785 hypertensive and 822 diabetic subjects, in the State of Pernambuco, Brazil. Relationships between PA counseling and leisure-time PA and explanatory variables were sought through multiple logistic regressions.\nResults\nPA counseling had been received by 59.4% of the diabetic and 53.0% of the hypertensive subjects; around 30% of the diabetic and the hypertensive subjects declared having leisure-time PA. After adjustment, factors associated with PA counseling for diabetic subjects were: female gender, formal schooling, hypertension, obesity; for hypertensive subjects: being on a weight-loss diet, age between 60 and 74 and over 75. For both subject groups, leisure-time PA was more frequent when they lived in a medium-sized municipality, were female, aged between 60 and 75, and on a weight-loss diet.\nConclusion\nPA counseling appeared restricted to subjects with excess weight and/or cardiovascular risk factors when it should be directed to all subjects with hypertension or diabetes.", "author" : [ { "dropping-particle" : "", "family" : "Barbosa", "given" : "Jessyka Mary Vasconcelos", "non-dropping-particle" : "", "parse-names" : false, "suffix" : "" }, { "dropping-particle" : "de", "family" : "Souza", "given" : "Wayner Vieira", "non-dropping-particle" : "", "parse-names" : false, "suffix" : "" }, { "dropping-particle" : "", "family" : "Ferreira", "given" : "Renan Williams Marques", "non-dropping-particle" : "", "parse-names" : false, "suffix" : "" }, { "dropping-particle" : "de", "family" : "Carvalho", "given" : "Eduardo Maia Freese", "non-dropping-particle" : "", "parse-names" : false, "suffix" : "" }, { "dropping-particle" : "", "family" : "Cesse", "given" : "Eduarda Angela Pessoa", "non-dropping-particle" : "", "parse-names" : false, "suffix" : "" }, { "dropping-particle" : "", "family" : "Fontbonne", "given" : "Annick", "non-dropping-particle" : "", "parse-names" : false, "suffix" : "" } ], "container-title" : "Primary Care Diabetes", "id" : "ITEM-1", "issue" : "4", "issued" : { "date-parts" : [ [ "2017", "8" ] ] }, "language" : "English", "page" : "327-336", "title" : "Correlates of physical activity counseling by health providers to patients with diabetes and hypertension attended by the Family Health Strategy in the state of Pernambuco, Brazil", "type" : "article-journal", "volume" : "11" }, "uri" : [ "http://zotero.org/users/4242526/items/6HULPIY5" ], "uris" : [ "http://zotero.org/users/4242526/items/6HULPIY5", "http://www.mendeley.com/documents/?uuid=a907db80-2205-4cd0-83c2-7d38e5b7d21f" ] }, { "id" : "ITEM-2", "itemData" : { "abstract" : "This is a protocol for a Cochrane Review (Intervention). The objectives are as follows:The aim of this review is to assess the effects of interventions aimed at increasing the provision of physical activity...", "author" : [ { "dropping-particle" : "", "family" : "Hillier", "given" : "Leah M.", "non-dropping-particle" : "", "parse-names" : false, "suffix" : "" }, { "dropping-particle" : "", "family" : "Pendrith", "given" : "Ciara", "non-dropping-particle" : "", "parse-names" : false, "suffix" : "" }, { "dropping-particle" : "", "family" : "Propp", "given" : "Roni", "non-dropping-particle" : "", "parse-names" : false, "suffix" : "" }, { "dropping-particle" : "", "family" : "Keshavjee", "given" : "Leila", "non-dropping-particle" : "", "parse-names" : false, "suffix" : "" }, { "dropping-particle" : "", "family" : "Anderson", "given" : "Jesse", "non-dropping-particle" : "", "parse-names" : false, "suffix" : "" }, { "dropping-particle" : "", "family" : "Ivers", "given" : "Noah", "non-dropping-particle" : "", "parse-names" : false, "suffix" : "" } ], "container-title" : "The Cochrane Library", "id" : "ITEM-2", "issued" : { "date-parts" : [ [ "2017", "3" ] ] }, "language" : "en", "publisher" : "John Wiley &amp; Sons, Ltd", "title" : "Increasing the provision of physical activity advice by healthcare professionals", "type" : "chapter" }, "uri" : [ "http://zotero.org/users/4242526/items/2EYHXWBS" ], "uris" : [ "http://zotero.org/users/4242526/items/2EYHXWBS", "http://www.mendeley.com/documents/?uuid=59469b0e-9ff8-4a3d-865c-245727a72f92" ] }, { "id" : "ITEM-3", "itemData" : { "DOI" : "10.1186/1471-2296-14-128", "ISSN" : "1471-2296", "abstract" : "Physical activity on prescription (PAP) is a successful intervention for increasing physical activity among patients with a sedentary lifestyle. The method seems to be sparsely used by general practitioners (GPs) and there is limited information about GPs\u2019 attitudes to counselling using PAP as a tool. The aim of the study was to explore and understand the meaning of prescribing physical activity from the general practitioner\u2019s perspective.", "author" : [ { "dropping-particle" : "", "family" : "Persson", "given" : "Gerthi", "non-dropping-particle" : "", "parse-names" : false, "suffix" : "" }, { "dropping-particle" : "", "family" : "Brorsson", "given" : "Annika", "non-dropping-particle" : "", "parse-names" : false, "suffix" : "" }, { "dropping-particle" : "", "family" : "Ekvall Hansson", "given" : "Eva", "non-dropping-particle" : "", "parse-names" : false, "suffix" : "" }, { "dropping-particle" : "", "family" : "Troein", "given" : "Margareta", "non-dropping-particle" : "", "parse-names" : false, "suffix" : "" }, { "dropping-particle" : "", "family" : "Strandberg", "given" : "Eva Lena", "non-dropping-particle" : "", "parse-names" : false, "suffix" : "" } ], "container-title" : "BMC Family Practice", "id" : "ITEM-3", "issued" : { "date-parts" : [ [ "2013", "8" ] ] }, "page" : "128", "title" : "Physical activity on prescription (PAP) from the general practitioner\u2019s perspective \u2013 a qualitative study", "type" : "article-journal", "volume" : "14" }, "uris" : [ "http://www.mendeley.com/documents/?uuid=ece25cc7-92bd-4c5b-856a-cae31ba95e8d", "http://zotero.org/users/4242526/items/UZSPX9XI" ] } ], "mendeley" : { "formattedCitation" : "(3,23,24)", "plainTextFormattedCitation" : "(3,23,24)" }, "properties" : { "formattedCitation" : "(Barbosa et al., 2017; Hillier et al., 2017; Persson et al., 2013)", "plainCitation" : "(Barbosa et al., 2017; Hillier et al., 2017; Persson et al., 2013)" }, "schema" : "https://github.com/citation-style-language/schema/raw/master/csl-citation.json" }</w:delInstrText>
        </w:r>
        <w:r w:rsidR="00C97CAF" w:rsidRPr="0014495A" w:rsidDel="00CD3DA7">
          <w:rPr>
            <w:rStyle w:val="FootnoteReference"/>
            <w:rFonts w:ascii="Times New Roman" w:hAnsi="Times New Roman" w:cs="Times New Roman"/>
            <w:sz w:val="24"/>
            <w:szCs w:val="24"/>
          </w:rPr>
          <w:fldChar w:fldCharType="separate"/>
        </w:r>
        <w:r w:rsidR="00956BB4" w:rsidRPr="0014495A" w:rsidDel="00CD3DA7">
          <w:rPr>
            <w:rFonts w:ascii="Times New Roman" w:hAnsi="Times New Roman" w:cs="Times New Roman"/>
            <w:noProof/>
            <w:sz w:val="24"/>
            <w:szCs w:val="24"/>
          </w:rPr>
          <w:delText>(3,23,24)</w:delText>
        </w:r>
        <w:r w:rsidR="00C97CAF" w:rsidRPr="0014495A" w:rsidDel="00CD3DA7">
          <w:rPr>
            <w:rStyle w:val="FootnoteReference"/>
            <w:rFonts w:ascii="Times New Roman" w:hAnsi="Times New Roman" w:cs="Times New Roman"/>
            <w:sz w:val="24"/>
            <w:szCs w:val="24"/>
          </w:rPr>
          <w:fldChar w:fldCharType="end"/>
        </w:r>
        <w:r w:rsidRPr="0014495A" w:rsidDel="00CD3DA7">
          <w:rPr>
            <w:rFonts w:ascii="Times New Roman" w:hAnsi="Times New Roman" w:cs="Times New Roman"/>
            <w:sz w:val="24"/>
            <w:szCs w:val="24"/>
          </w:rPr>
          <w:delText>. “Physicians have an ethical (and perhaps medical–legal) obligation to inform patients of the dangers of inactivity and promote PA to their patients in the clinical setting”</w:delText>
        </w:r>
        <w:r w:rsidR="00C97CAF" w:rsidRPr="0014495A" w:rsidDel="00CD3DA7">
          <w:rPr>
            <w:rStyle w:val="FootnoteReference"/>
            <w:rFonts w:ascii="Times New Roman" w:hAnsi="Times New Roman" w:cs="Times New Roman"/>
            <w:sz w:val="24"/>
            <w:szCs w:val="24"/>
          </w:rPr>
          <w:fldChar w:fldCharType="begin" w:fldLock="1"/>
        </w:r>
        <w:r w:rsidR="00956BB4" w:rsidRPr="0014495A" w:rsidDel="00CD3DA7">
          <w:rPr>
            <w:rFonts w:ascii="Times New Roman" w:hAnsi="Times New Roman" w:cs="Times New Roman"/>
            <w:sz w:val="24"/>
            <w:szCs w:val="24"/>
          </w:rPr>
          <w:delInstrText>ADDIN CSL_CITATION { "citationID" : "lVjOfz8u", "citationItems" : [ { "id" : "ITEM-1", "itemData" : { "DOI" : "10.1016/j.pcad.2014.10.003", "ISSN" : "1873-1740", "abstract" : "The time has come for healthcare systems to take an active role in the promotion of physical activity (PA). The connection between PA and health has been clearly established and exercise should be viewed as a cost effective medication that is universally prescribed as a first line treatment for virtually every chronic disease. While there are potential risks associated with exercise, these can be minimized with a proper approach and are far outweighed by the benefits. Key to promoting PA in the clinical setting is the use of a PA Vital Sign in which every patient's exercise habits are assessed and recorded in their medical record. Those not meeting the recommended 150min per week of moderate intensity PA should be encouraged to increase their PA levels with a proper exercise prescription. We can improve compliance by assessing our patient's barriers to being more active and employing new and evolving technology like accelerometers and smart phones applications, along with various websites and programs that have proven efficacy.", "author" : [ { "dropping-particle" : "", "family" : "Sallis", "given" : "Robert", "non-dropping-particle" : "", "parse-names" : false, "suffix" : "" }, { "dropping-particle" : "", "family" : "Franklin", "given" : "Barry", "non-dropping-particle" : "", "parse-names" : false, "suffix" : "" }, { "dropping-particle" : "", "family" : "Joy", "given" : "Liz", "non-dropping-particle" : "", "parse-names" : false, "suffix" : "" }, { "dropping-particle" : "", "family" : "Ross", "given" : "Robert", "non-dropping-particle" : "", "parse-names" : false, "suffix" : "" }, { "dropping-particle" : "", "family" : "Sabgir", "given" : "David", "non-dropping-particle" : "", "parse-names" : false, "suffix" : "" }, { "dropping-particle" : "", "family" : "Stone", "given" : "James", "non-dropping-particle" : "", "parse-names" : false, "suffix" : "" } ], "container-title" : "Progress in Cardiovascular Diseases", "id" : "ITEM-1", "issue" : "4", "issued" : { "date-parts" : [ [ "2015", "2" ] ] }, "language" : "eng", "page" : "375-386", "title" : "Strategies for promoting physical activity in clinical practice", "type" : "article-journal", "volume" : "57" }, "uri" : [ "http://zotero.org/users/4242526/items/VQ8S4QZP" ], "uris" : [ "http://zotero.org/users/4242526/items/VQ8S4QZP", "http://www.mendeley.com/documents/?uuid=1bf48dcb-b8dd-44b0-9934-e972d38b8271" ] } ], "mendeley" : { "formattedCitation" : "(25)", "plainTextFormattedCitation" : "(25)" }, "properties" : { "formattedCitation" : "(Sallis et al., 2015)", "plainCitation" : "(Sallis et al., 2015)" }, "schema" : "https://github.com/citation-style-language/schema/raw/master/csl-citation.json" }</w:delInstrText>
        </w:r>
        <w:r w:rsidR="00C97CAF" w:rsidRPr="0014495A" w:rsidDel="00CD3DA7">
          <w:rPr>
            <w:rStyle w:val="FootnoteReference"/>
            <w:rFonts w:ascii="Times New Roman" w:hAnsi="Times New Roman" w:cs="Times New Roman"/>
            <w:sz w:val="24"/>
            <w:szCs w:val="24"/>
          </w:rPr>
          <w:fldChar w:fldCharType="separate"/>
        </w:r>
        <w:r w:rsidR="00956BB4" w:rsidRPr="0014495A" w:rsidDel="00CD3DA7">
          <w:rPr>
            <w:rFonts w:ascii="Times New Roman" w:hAnsi="Times New Roman" w:cs="Times New Roman"/>
            <w:noProof/>
            <w:sz w:val="24"/>
            <w:szCs w:val="24"/>
          </w:rPr>
          <w:delText>(25)</w:delText>
        </w:r>
        <w:r w:rsidR="00C97CAF" w:rsidRPr="0014495A" w:rsidDel="00CD3DA7">
          <w:rPr>
            <w:rStyle w:val="FootnoteReference"/>
            <w:rFonts w:ascii="Times New Roman" w:hAnsi="Times New Roman" w:cs="Times New Roman"/>
            <w:sz w:val="24"/>
            <w:szCs w:val="24"/>
          </w:rPr>
          <w:fldChar w:fldCharType="end"/>
        </w:r>
        <w:r w:rsidRPr="0014495A" w:rsidDel="00CD3DA7">
          <w:rPr>
            <w:rFonts w:ascii="Times New Roman" w:hAnsi="Times New Roman" w:cs="Times New Roman"/>
            <w:sz w:val="24"/>
            <w:szCs w:val="24"/>
          </w:rPr>
          <w:delText xml:space="preserve">. </w:delText>
        </w:r>
      </w:del>
    </w:p>
    <w:p w:rsidR="00CD3DA7" w:rsidRPr="00BA6B70" w:rsidRDefault="00BA6B70" w:rsidP="006B63E2">
      <w:pPr>
        <w:spacing w:line="480" w:lineRule="auto"/>
        <w:jc w:val="both"/>
        <w:rPr>
          <w:ins w:id="139" w:author="SHALINI" w:date="2019-06-08T20:46:00Z"/>
          <w:rFonts w:ascii="Times New Roman" w:hAnsi="Times New Roman" w:cs="Times New Roman"/>
          <w:b/>
          <w:bCs/>
          <w:i/>
          <w:iCs/>
          <w:sz w:val="24"/>
          <w:szCs w:val="24"/>
          <w:rPrChange w:id="140" w:author="Reviewer" w:date="2019-06-14T07:22:00Z">
            <w:rPr>
              <w:ins w:id="141" w:author="SHALINI" w:date="2019-06-08T20:46:00Z"/>
              <w:rFonts w:ascii="Times New Roman" w:hAnsi="Times New Roman" w:cs="Times New Roman"/>
              <w:sz w:val="24"/>
              <w:szCs w:val="24"/>
            </w:rPr>
          </w:rPrChange>
        </w:rPr>
      </w:pPr>
      <w:ins w:id="142" w:author="SHALINI" w:date="2019-06-08T20:46:00Z">
        <w:r w:rsidRPr="00BA6B70">
          <w:rPr>
            <w:rFonts w:ascii="Times New Roman" w:hAnsi="Times New Roman" w:cs="Times New Roman"/>
            <w:b/>
            <w:bCs/>
            <w:i/>
            <w:iCs/>
            <w:sz w:val="24"/>
            <w:szCs w:val="24"/>
            <w:rPrChange w:id="143" w:author="Reviewer" w:date="2019-06-14T07:22:00Z">
              <w:rPr>
                <w:rFonts w:ascii="Times New Roman" w:hAnsi="Times New Roman" w:cs="Times New Roman"/>
                <w:sz w:val="24"/>
                <w:szCs w:val="24"/>
              </w:rPr>
            </w:rPrChange>
          </w:rPr>
          <w:t>Present scenario of advice on lifestyle modifications</w:t>
        </w:r>
      </w:ins>
    </w:p>
    <w:p w:rsidR="005D5F20" w:rsidRPr="0014495A" w:rsidDel="00CD3DA7" w:rsidRDefault="00DD171D" w:rsidP="006B63E2">
      <w:pPr>
        <w:spacing w:line="480" w:lineRule="auto"/>
        <w:jc w:val="both"/>
        <w:rPr>
          <w:del w:id="144" w:author="SHALINI" w:date="2019-06-08T20:49:00Z"/>
          <w:rFonts w:ascii="Times New Roman" w:hAnsi="Times New Roman" w:cs="Times New Roman"/>
          <w:sz w:val="24"/>
          <w:szCs w:val="24"/>
        </w:rPr>
      </w:pPr>
      <w:r w:rsidRPr="0014495A">
        <w:rPr>
          <w:rFonts w:ascii="Times New Roman" w:hAnsi="Times New Roman" w:cs="Times New Roman"/>
          <w:sz w:val="24"/>
          <w:szCs w:val="24"/>
        </w:rPr>
        <w:t xml:space="preserve">Kerala recorded the highest prevalence of diabetes </w:t>
      </w:r>
      <w:ins w:id="145" w:author="SHALINI" w:date="2019-06-08T20:47:00Z">
        <w:r w:rsidR="00CD3DA7" w:rsidRPr="0014495A">
          <w:rPr>
            <w:rFonts w:ascii="Times New Roman" w:hAnsi="Times New Roman" w:cs="Times New Roman"/>
            <w:sz w:val="24"/>
            <w:szCs w:val="24"/>
          </w:rPr>
          <w:t xml:space="preserve">(19%) </w:t>
        </w:r>
      </w:ins>
      <w:r w:rsidRPr="0014495A">
        <w:rPr>
          <w:rFonts w:ascii="Times New Roman" w:hAnsi="Times New Roman" w:cs="Times New Roman"/>
          <w:sz w:val="24"/>
          <w:szCs w:val="24"/>
        </w:rPr>
        <w:t>in the country in 2016</w:t>
      </w:r>
      <w:del w:id="146" w:author="SHALINI" w:date="2019-06-08T20:46:00Z">
        <w:r w:rsidRPr="0014495A" w:rsidDel="00CD3DA7">
          <w:rPr>
            <w:rFonts w:ascii="Times New Roman" w:hAnsi="Times New Roman" w:cs="Times New Roman"/>
            <w:sz w:val="24"/>
            <w:szCs w:val="24"/>
          </w:rPr>
          <w:delText>(19%)</w:delText>
        </w:r>
        <w:r w:rsidR="00C97CAF" w:rsidRPr="0014495A" w:rsidDel="00CD3DA7">
          <w:rPr>
            <w:rStyle w:val="FootnoteReference"/>
            <w:rFonts w:ascii="Times New Roman" w:hAnsi="Times New Roman" w:cs="Times New Roman"/>
            <w:sz w:val="24"/>
            <w:szCs w:val="24"/>
          </w:rPr>
          <w:fldChar w:fldCharType="begin" w:fldLock="1"/>
        </w:r>
        <w:r w:rsidR="00956BB4" w:rsidRPr="0014495A" w:rsidDel="00CD3DA7">
          <w:rPr>
            <w:rFonts w:ascii="Times New Roman" w:hAnsi="Times New Roman" w:cs="Times New Roman"/>
            <w:sz w:val="24"/>
            <w:szCs w:val="24"/>
          </w:rPr>
          <w:delInstrText>ADDIN CSL_CITATION { "citationID" : "WGFlrIKv", "citationItems" : [ { "id" : "ITEM-1", "itemData" : { "author" : [ { "dropping-particle" : "", "family" : "ICMR", "given" : "", "non-dropping-particle" : "", "parse-names" : false, "suffix" : "" }, { "dropping-particle" : "", "family" : "PHFI", "given" : "", "non-dropping-particle" : "", "parse-names" : false, "suffix" : "" }, { "dropping-particle" : "", "family" : "IHME", "given" : "", "non-dropping-particle" : "", "parse-names" : false, "suffix" : "" } ], "id" : "ITEM-1", "issued" : { "date-parts" : [ [ "2017" ] ] }, "publisher-place" : "New Delhi, India", "title" : "India: Health of the Nation\u2019s States The India State-Level Disease Burden Initiative", "type" : "report" }, "uri" : [ "http://zotero.org/users/4242526/items/A6Y7Z53G" ], "uris" : [ "http://zotero.org/users/4242526/items/A6Y7Z53G", "http://www.mendeley.com/documents/?uuid=c351e664-c782-46e0-891f-0f4338b702d7" ] } ], "mendeley" : { "formattedCitation" : "(26)", "plainTextFormattedCitation" : "(26)" }, "properties" : { "formattedCitation" : "(ICMR, PHFI, &amp; IHME, 2017)", "plainCitation" : "(ICMR, PHFI, &amp; IHME, 2017)" }, "schema" : "https://github.com/citation-style-language/schema/raw/master/csl-citation.json" }</w:delInstrText>
        </w:r>
        <w:r w:rsidR="00C97CAF" w:rsidRPr="0014495A" w:rsidDel="00CD3DA7">
          <w:rPr>
            <w:rStyle w:val="FootnoteReference"/>
            <w:rFonts w:ascii="Times New Roman" w:hAnsi="Times New Roman" w:cs="Times New Roman"/>
            <w:sz w:val="24"/>
            <w:szCs w:val="24"/>
          </w:rPr>
          <w:fldChar w:fldCharType="separate"/>
        </w:r>
        <w:r w:rsidR="00956BB4" w:rsidRPr="0014495A" w:rsidDel="00CD3DA7">
          <w:rPr>
            <w:rFonts w:ascii="Times New Roman" w:hAnsi="Times New Roman" w:cs="Times New Roman"/>
            <w:noProof/>
            <w:sz w:val="24"/>
            <w:szCs w:val="24"/>
          </w:rPr>
          <w:delText>(26)</w:delText>
        </w:r>
        <w:r w:rsidR="00C97CAF" w:rsidRPr="0014495A" w:rsidDel="00CD3DA7">
          <w:rPr>
            <w:rStyle w:val="FootnoteReference"/>
            <w:rFonts w:ascii="Times New Roman" w:hAnsi="Times New Roman" w:cs="Times New Roman"/>
            <w:sz w:val="24"/>
            <w:szCs w:val="24"/>
          </w:rPr>
          <w:fldChar w:fldCharType="end"/>
        </w:r>
      </w:del>
      <w:r w:rsidR="00E50259" w:rsidRPr="0014495A">
        <w:rPr>
          <w:rFonts w:ascii="Times New Roman" w:hAnsi="Times New Roman" w:cs="Times New Roman"/>
          <w:sz w:val="24"/>
          <w:szCs w:val="24"/>
        </w:rPr>
        <w:t>.</w:t>
      </w:r>
      <w:r w:rsidR="009A1D77" w:rsidRPr="0014495A">
        <w:rPr>
          <w:rFonts w:ascii="Times New Roman" w:hAnsi="Times New Roman" w:cs="Times New Roman"/>
          <w:sz w:val="24"/>
          <w:szCs w:val="24"/>
        </w:rPr>
        <w:t xml:space="preserve"> </w:t>
      </w:r>
      <w:r w:rsidR="0053104A" w:rsidRPr="0014495A">
        <w:rPr>
          <w:rFonts w:ascii="Times New Roman" w:hAnsi="Times New Roman" w:cs="Times New Roman"/>
          <w:sz w:val="24"/>
          <w:szCs w:val="24"/>
        </w:rPr>
        <w:t>and</w:t>
      </w:r>
      <w:r w:rsidR="005D5F20" w:rsidRPr="0014495A">
        <w:rPr>
          <w:rFonts w:ascii="Times New Roman" w:hAnsi="Times New Roman" w:cs="Times New Roman"/>
          <w:sz w:val="24"/>
          <w:szCs w:val="24"/>
        </w:rPr>
        <w:t xml:space="preserve"> is expected to double by 2030</w:t>
      </w:r>
      <w:del w:id="147" w:author="SHALINI" w:date="2019-06-08T21:19:00Z">
        <w:r w:rsidR="005D5F20" w:rsidRPr="0014495A" w:rsidDel="0072402D">
          <w:rPr>
            <w:rFonts w:ascii="Times New Roman" w:hAnsi="Times New Roman" w:cs="Times New Roman"/>
            <w:sz w:val="24"/>
            <w:szCs w:val="24"/>
          </w:rPr>
          <w:delText>.</w:delText>
        </w:r>
      </w:del>
      <w:r w:rsidR="005D5F20" w:rsidRPr="0014495A">
        <w:rPr>
          <w:rFonts w:ascii="Times New Roman" w:hAnsi="Times New Roman" w:cs="Times New Roman"/>
          <w:sz w:val="24"/>
          <w:szCs w:val="24"/>
        </w:rPr>
        <w:t xml:space="preserve"> </w:t>
      </w:r>
      <w:ins w:id="148" w:author="SHALINI" w:date="2019-06-08T20:47:00Z">
        <w:r w:rsidR="00CD3DA7">
          <w:rPr>
            <w:rFonts w:ascii="Times New Roman" w:hAnsi="Times New Roman" w:cs="Times New Roman"/>
            <w:sz w:val="24"/>
            <w:szCs w:val="24"/>
          </w:rPr>
          <w:fldChar w:fldCharType="begin"/>
        </w:r>
        <w:r w:rsidR="00CD3DA7">
          <w:rPr>
            <w:rFonts w:ascii="Times New Roman" w:hAnsi="Times New Roman" w:cs="Times New Roman"/>
            <w:sz w:val="24"/>
            <w:szCs w:val="24"/>
          </w:rPr>
          <w:instrText xml:space="preserve"> ADDIN ZOTERO_ITEM CSL_CITATION {"citationID":"OqXNhyZZ","properties":{"formattedCitation":"(ICMR et al., 2017; {\\i{}IDF Diabetes Atlas}, n.d.)","plainCitation":"(ICMR et al., 2017; IDF Diabetes Atlas, n.d.)","dontUpdate":true,"noteIndex":0},"citationItems":[{"id":1084,"uris":["http://zotero.org/users/4242526/items/A6Y7Z53G"],"uri":["http://zotero.org/users/4242526/items/A6Y7Z53G"],"itemData":{"id":1084,"type":"report","title":"India: Health of the Nation’s States The India State-Level Disease Burden Initiative","publisher-place":"New Delhi, India","page":"220","event-place":"New Delhi, India","author":[{"family":"ICMR","given":""},{"family":"PHFI","given":""},{"family":"IHME","given":""}],"issued":{"date-parts":[["2017"]]}}},{"id":1061,"uris":["http://www.mendeley.com/documents/?uuid=374b1066-bbe5-4bd7-86f2-7a3209955585","http://zotero.org/users/4242526/items/S42ZY4SA"],"uri":["http://www.mendeley.com/documents/?uuid=374b1066-bbe5-4bd7-86f2-7a3209955585","http://zotero.org/users/4242526/items/S42ZY4SA"],"itemData":{"id":1061,"type":"report","title":"IDF Diabetes Atlas","collection-title":"country reports","publisher":"IDF","publisher-place":"Brussels,Belgium","event-place":"Brussels,Belgium","URL":"http://reports.instantatlas.com/report/view/846e76122b5f476fa6ef09471965aedd/IND?clear=true","number":"8","accessed":{"date-parts":[["2018",3,23]]}}}],"schema":"https://github.com/citation-style-language/schema/raw/master/csl-citation.json"} </w:instrText>
        </w:r>
        <w:r w:rsidR="00CD3DA7">
          <w:rPr>
            <w:rFonts w:ascii="Times New Roman" w:hAnsi="Times New Roman" w:cs="Times New Roman"/>
            <w:sz w:val="24"/>
            <w:szCs w:val="24"/>
          </w:rPr>
          <w:fldChar w:fldCharType="separate"/>
        </w:r>
        <w:r w:rsidR="00CD3DA7" w:rsidRPr="00AF6984">
          <w:rPr>
            <w:rFonts w:ascii="Times New Roman" w:hAnsi="Times New Roman" w:cs="Times New Roman"/>
            <w:sz w:val="24"/>
            <w:szCs w:val="24"/>
          </w:rPr>
          <w:t xml:space="preserve">(ICMR et al., 2017; </w:t>
        </w:r>
        <w:r w:rsidR="00CD3DA7" w:rsidRPr="00AF6984">
          <w:rPr>
            <w:rFonts w:ascii="Times New Roman" w:hAnsi="Times New Roman" w:cs="Times New Roman"/>
            <w:i/>
            <w:iCs/>
            <w:sz w:val="24"/>
            <w:szCs w:val="24"/>
          </w:rPr>
          <w:t>IDF Diabetes Atlas</w:t>
        </w:r>
        <w:r w:rsidR="00CD3DA7" w:rsidRPr="00AF6984">
          <w:rPr>
            <w:rFonts w:ascii="Times New Roman" w:hAnsi="Times New Roman" w:cs="Times New Roman"/>
            <w:sz w:val="24"/>
            <w:szCs w:val="24"/>
          </w:rPr>
          <w:t>.)</w:t>
        </w:r>
        <w:r w:rsidR="00CD3DA7">
          <w:rPr>
            <w:rFonts w:ascii="Times New Roman" w:hAnsi="Times New Roman" w:cs="Times New Roman"/>
            <w:sz w:val="24"/>
            <w:szCs w:val="24"/>
          </w:rPr>
          <w:fldChar w:fldCharType="end"/>
        </w:r>
      </w:ins>
      <w:ins w:id="149" w:author="SHALINI" w:date="2019-06-08T21:19:00Z">
        <w:r w:rsidR="0072402D">
          <w:rPr>
            <w:rFonts w:ascii="Times New Roman" w:hAnsi="Times New Roman" w:cs="Times New Roman"/>
            <w:sz w:val="24"/>
            <w:szCs w:val="24"/>
          </w:rPr>
          <w:t>.</w:t>
        </w:r>
      </w:ins>
      <w:r w:rsidR="005D5F20" w:rsidRPr="0014495A">
        <w:rPr>
          <w:rFonts w:ascii="Times New Roman" w:hAnsi="Times New Roman" w:cs="Times New Roman"/>
          <w:sz w:val="24"/>
          <w:szCs w:val="24"/>
        </w:rPr>
        <w:t xml:space="preserve">This </w:t>
      </w:r>
      <w:r w:rsidRPr="0014495A">
        <w:rPr>
          <w:rFonts w:ascii="Times New Roman" w:hAnsi="Times New Roman" w:cs="Times New Roman"/>
          <w:sz w:val="24"/>
          <w:szCs w:val="24"/>
        </w:rPr>
        <w:t xml:space="preserve">could lead to health system crisis in the </w:t>
      </w:r>
      <w:proofErr w:type="spellStart"/>
      <w:r w:rsidRPr="0014495A">
        <w:rPr>
          <w:rFonts w:ascii="Times New Roman" w:hAnsi="Times New Roman" w:cs="Times New Roman"/>
          <w:sz w:val="24"/>
          <w:szCs w:val="24"/>
        </w:rPr>
        <w:t>stat</w:t>
      </w:r>
      <w:del w:id="150" w:author="SHALINI" w:date="2019-06-08T20:47:00Z">
        <w:r w:rsidRPr="0014495A" w:rsidDel="00CD3DA7">
          <w:rPr>
            <w:rFonts w:ascii="Times New Roman" w:hAnsi="Times New Roman" w:cs="Times New Roman"/>
            <w:sz w:val="24"/>
            <w:szCs w:val="24"/>
          </w:rPr>
          <w:delText>e</w:delText>
        </w:r>
        <w:r w:rsidR="00C97CAF" w:rsidRPr="0014495A" w:rsidDel="00CD3DA7">
          <w:rPr>
            <w:rStyle w:val="FootnoteReference"/>
            <w:rFonts w:ascii="Times New Roman" w:hAnsi="Times New Roman" w:cs="Times New Roman"/>
            <w:sz w:val="24"/>
            <w:szCs w:val="24"/>
          </w:rPr>
          <w:fldChar w:fldCharType="begin" w:fldLock="1"/>
        </w:r>
        <w:r w:rsidR="00956BB4" w:rsidRPr="0014495A" w:rsidDel="00CD3DA7">
          <w:rPr>
            <w:rFonts w:ascii="Times New Roman" w:hAnsi="Times New Roman" w:cs="Times New Roman"/>
            <w:sz w:val="24"/>
            <w:szCs w:val="24"/>
          </w:rPr>
          <w:delInstrText>ADDIN CSL_CITATION { "citationID" : "sHmMVD5F", "citationItems" : [ { "id" : "ITEM-1", "itemData" : { "ISSN" : "0971-5916", "abstract" : "BACKGROUND &amp; OBJECTIVES: Kerala State is a harbinger of what will happen in future to the rest of India in chronic non-communicable diseases (NCD). We assessed: (i) the burden of NCD risk factors; (ii) estimated the relations of behavioural risk factors to socio-demographic correlates, anthropometric risk factors with behavioural risk factors; (iii) evaluated if socio-demographic, behavioural and anthropometric risk factors predicted biochemical risk factors; and (iv) estimated awareness, treatment and adequacy of control of hypertension and diabetes, in Kerala state.\nMETHODS: A total of 7449 individuals (51% women) stratified by age group, sex and place of residence were selected and information on behavioural risk factors; tobacco use, diet, physical activity, alcohol use, measured anthropometry, blood pressure was collected. Fasting blood samples were analysed for blood glucose, total cholesterol, high density lipoprotein cholesterol and triglycerides in a sample subset.Using multiple logistic regression models the associations between socio-demographic and anthropometric variables with biochemical risk factors were estimated.\nRESULTS: The burden of NCD risk factors was high in our sample. Prevalence of behavioural and each of the biochemical risk factors increased with age, adjusting for other factors including sex and the place of residence. The odds ratios relating anthropometric variables to biochemical variables were modest, suggesting that anthropometric variables may not be useful surrogates for biochemical risk factors for population screening purposes.\nINTERPRETATION &amp; CONCLUSIONS: In this large study of community-based sample in Kerala, high burden of NCD risk factors was observed, comparable to that in the United States. These data may serve to propel multisectoral efforts to lower the community burden of NCD risk factors in India in general, and in Kerala, in particular.", "author" : [ { "dropping-particle" : "", "family" : "Thankappan", "given" : "K. R.", "non-dropping-particle" : "", "parse-names" : false, "suffix" : "" }, { "dropping-particle" : "", "family" : "Shah", "given" : "Bela", "non-dropping-particle" : "", "parse-names" : false, "suffix" : "" }, { "dropping-particle" : "", "family" : "Mathur", "given" : "Prashant", "non-dropping-particle" : "", "parse-names" : false, "suffix" : "" }, { "dropping-particle" : "", "family" : "Sarma", "given" : "P. S.", "non-dropping-particle" : "", "parse-names" : false, "suffix" : "" }, { "dropping-particle" : "", "family" : "Srinivas", "given" : "G.", "non-dropping-particle" : "", "parse-names" : false, "suffix" : "" }, { "dropping-particle" : "", "family" : "Mini", "given" : "G. K.", "non-dropping-particle" : "", "parse-names" : false, "suffix" : "" }, { "dropping-particle" : "", "family" : "Daivadanam", "given" : "Meena", "non-dropping-particle" : "", "parse-names" : false, "suffix" : "" }, { "dropping-particle" : "", "family" : "Soman", "given" : "Biju", "non-dropping-particle" : "", "parse-names" : false, "suffix" : "" }, { "dropping-particle" : "", "family" : "Vasan", "given" : "Ramachandran S.", "non-dropping-particle" : "", "parse-names" : false, "suffix" : "" } ], "container-title" : "The Indian Journal of Medical Research", "id" : "ITEM-1", "issued" : { "date-parts" : [ [ "2010", "1" ] ] }, "language" : "eng", "page" : "53-63", "title" : "Risk factor profile for chronic non-communicable diseases: results of a community-based study in Kerala, India", "type" : "article-journal", "volume" : "131" }, "uri" : [ "http://zotero.org/users/4242526/items/BH92HBMG" ], "uris" : [ "http://zotero.org/users/4242526/items/BH92HBMG", "http://www.mendeley.com/documents/?uuid=b28f39a0-3f00-48be-9528-dc84d2556607" ] } ], "mendeley" : { "formattedCitation" : "(27)", "plainTextFormattedCitation" : "(27)" }, "properties" : { "formattedCitation" : "(Thankappan et al., 2010)", "plainCitation" : "(Thankappan et al., 2010)" }, "schema" : "https://github.com/citation-style-language/schema/raw/master/csl-citation.json" }</w:delInstrText>
        </w:r>
        <w:r w:rsidR="00C97CAF" w:rsidRPr="0014495A" w:rsidDel="00CD3DA7">
          <w:rPr>
            <w:rStyle w:val="FootnoteReference"/>
            <w:rFonts w:ascii="Times New Roman" w:hAnsi="Times New Roman" w:cs="Times New Roman"/>
            <w:sz w:val="24"/>
            <w:szCs w:val="24"/>
          </w:rPr>
          <w:fldChar w:fldCharType="separate"/>
        </w:r>
      </w:del>
      <w:ins w:id="151" w:author="SHALINI" w:date="2019-06-08T20:48:00Z">
        <w:r w:rsidR="00CD3DA7">
          <w:rPr>
            <w:rFonts w:ascii="Times New Roman" w:hAnsi="Times New Roman" w:cs="Times New Roman"/>
            <w:sz w:val="24"/>
            <w:szCs w:val="24"/>
          </w:rPr>
          <w:fldChar w:fldCharType="begin"/>
        </w:r>
        <w:r w:rsidR="00CD3DA7">
          <w:rPr>
            <w:rFonts w:ascii="Times New Roman" w:hAnsi="Times New Roman" w:cs="Times New Roman"/>
            <w:sz w:val="24"/>
            <w:szCs w:val="24"/>
          </w:rPr>
          <w:instrText xml:space="preserve"> ADDIN ZOTERO_ITEM CSL_CITATION {"citationID":"REmVWiwb","properties":{"formattedCitation":"(Thankappan et al., 2010)","plainCitation":"(Thankappan et al., 2010)","noteIndex":0},"citationItems":[{"id":1729,"uris":["http://zotero.org/users/4242526/items/BH92HBMG"],"uri":["http://zotero.org/users/4242526/items/BH92HBMG"],"itemData":{"id":1729,"type":"article-journal","title":"Risk factor profile for chronic non-communicable diseases: results of a community-based study in Kerala, India","container-title":"The Indian Journal of Medical Research","page":"53-63","volume":"131","source":"PubMed","abstract":"BACKGROUND &amp; OBJECTIVES: Kerala State is a harbinger of what will happen in future to the rest of India in chronic non-communicable diseases (NCD). We assessed: (i) the burden of NCD risk factors; (ii) estimated the relations of behavioural risk factors to socio-demographic correlates, anthropometric risk factors with behavioural risk factors; (iii) evaluated if socio-demographic, behavioural and anthropometric risk factors predicted biochemical risk factors; and (iv) estimated awareness, treatment and adequacy of control of hypertension and diabetes, in Kerala state.\nMETHODS: A total of 7449 individuals (51% women) stratified by age group, sex and place of residence were selected and information on behavioural risk factors; tobacco use, diet, physical activity, alcohol use, measured anthropometry, blood pressure was collected. Fasting blood samples were analysed for blood glucose, total cholesterol, high density lipoprotein cholesterol and triglycerides in a sample subset.Using multiple logistic regression models the associations between socio-demographic and anthropometric variables with biochemical risk factors were estimated.\nRESULTS: The burden of NCD risk factors was high in our sample. Prevalence of behavioural and each of the biochemical risk factors increased with age, adjusting for other factors including sex and the place of residence. The odds ratios relating anthropometric variables to biochemical variables were modest, suggesting that anthropometric variables may not be useful surrogates for biochemical risk factors for population screening purposes.\nINTERPRETATION &amp; CONCLUSIONS: In this large study of community-based sample in Kerala, high burden of NCD risk factors was observed, comparable to that in the United States. These data may serve to propel multisectoral efforts to lower the community burden of NCD risk factors in India in general, and in Kerala, in particular.","ISSN":"0971-5916","note":"PMID: 20167974","title-short":"Risk factor profile for chronic non-communicable diseases","journalAbbreviation":"Indian J. Med. Res.","language":"eng","author":[{"family":"Thankappan","given":"K. R."},{"family":"Shah","given":"Bela"},{"family":"Mathur","given":"Prashant"},{"family":"Sarma","given":"P. S."},{"family":"Srinivas","given":"G."},{"family":"Mini","given":"G. K."},{"family":"Daivadanam","given":"Meena"},{"family":"Soman","given":"Biju"},{"family":"Vasan","given":"Ramachandran S."}],"issued":{"date-parts":[["2010",1]]}}}],"schema":"https://github.com/citation-style-language/schema/raw/master/csl-citation.json"} </w:instrText>
        </w:r>
        <w:r w:rsidR="00CD3DA7">
          <w:rPr>
            <w:rFonts w:ascii="Times New Roman" w:hAnsi="Times New Roman" w:cs="Times New Roman"/>
            <w:sz w:val="24"/>
            <w:szCs w:val="24"/>
          </w:rPr>
          <w:fldChar w:fldCharType="separate"/>
        </w:r>
        <w:r w:rsidR="00CD3DA7" w:rsidRPr="00630A00">
          <w:rPr>
            <w:rFonts w:ascii="Times New Roman" w:hAnsi="Times New Roman" w:cs="Times New Roman"/>
            <w:sz w:val="24"/>
          </w:rPr>
          <w:t>(Thankappan et al., 2010)</w:t>
        </w:r>
        <w:r w:rsidR="00CD3DA7">
          <w:rPr>
            <w:rFonts w:ascii="Times New Roman" w:hAnsi="Times New Roman" w:cs="Times New Roman"/>
            <w:sz w:val="24"/>
            <w:szCs w:val="24"/>
          </w:rPr>
          <w:fldChar w:fldCharType="end"/>
        </w:r>
      </w:ins>
      <w:del w:id="152" w:author="SHALINI" w:date="2019-06-08T20:47:00Z">
        <w:r w:rsidR="00956BB4" w:rsidRPr="0014495A" w:rsidDel="00CD3DA7">
          <w:rPr>
            <w:rFonts w:ascii="Times New Roman" w:hAnsi="Times New Roman" w:cs="Times New Roman"/>
            <w:noProof/>
            <w:sz w:val="24"/>
            <w:szCs w:val="24"/>
          </w:rPr>
          <w:delText>(27)</w:delText>
        </w:r>
        <w:r w:rsidR="00C97CAF" w:rsidRPr="0014495A" w:rsidDel="00CD3DA7">
          <w:rPr>
            <w:rStyle w:val="FootnoteReference"/>
            <w:rFonts w:ascii="Times New Roman" w:hAnsi="Times New Roman" w:cs="Times New Roman"/>
            <w:sz w:val="24"/>
            <w:szCs w:val="24"/>
          </w:rPr>
          <w:fldChar w:fldCharType="end"/>
        </w:r>
      </w:del>
      <w:r w:rsidR="00E50259" w:rsidRPr="0014495A">
        <w:rPr>
          <w:rFonts w:ascii="Times New Roman" w:hAnsi="Times New Roman" w:cs="Times New Roman"/>
          <w:sz w:val="24"/>
          <w:szCs w:val="24"/>
        </w:rPr>
        <w:t>.The</w:t>
      </w:r>
      <w:proofErr w:type="spellEnd"/>
      <w:r w:rsidR="00E50259" w:rsidRPr="0014495A">
        <w:rPr>
          <w:rFonts w:ascii="Times New Roman" w:hAnsi="Times New Roman" w:cs="Times New Roman"/>
          <w:sz w:val="24"/>
          <w:szCs w:val="24"/>
        </w:rPr>
        <w:t xml:space="preserve"> n</w:t>
      </w:r>
      <w:r w:rsidRPr="0014495A">
        <w:rPr>
          <w:rFonts w:ascii="Times New Roman" w:hAnsi="Times New Roman" w:cs="Times New Roman"/>
          <w:sz w:val="24"/>
          <w:szCs w:val="24"/>
        </w:rPr>
        <w:t xml:space="preserve">ational programme </w:t>
      </w:r>
      <w:ins w:id="153" w:author="SHALINI" w:date="2019-06-08T20:49:00Z">
        <w:r w:rsidR="00CD3DA7">
          <w:rPr>
            <w:rFonts w:ascii="Times New Roman" w:hAnsi="Times New Roman" w:cs="Times New Roman"/>
            <w:sz w:val="24"/>
            <w:szCs w:val="24"/>
          </w:rPr>
          <w:t xml:space="preserve">for control of non communicable diseases </w:t>
        </w:r>
        <w:r w:rsidR="00CD3DA7" w:rsidRPr="0014495A">
          <w:rPr>
            <w:rFonts w:ascii="Times New Roman" w:hAnsi="Times New Roman" w:cs="Times New Roman"/>
            <w:sz w:val="24"/>
            <w:szCs w:val="24"/>
          </w:rPr>
          <w:t xml:space="preserve"> </w:t>
        </w:r>
      </w:ins>
      <w:r w:rsidRPr="0014495A">
        <w:rPr>
          <w:rFonts w:ascii="Times New Roman" w:hAnsi="Times New Roman" w:cs="Times New Roman"/>
          <w:sz w:val="24"/>
          <w:szCs w:val="24"/>
        </w:rPr>
        <w:t>provides for a comprehensive structure and training to health providers for health communication regarding benefits of physical activity and threat</w:t>
      </w:r>
      <w:r w:rsidR="005D5F20" w:rsidRPr="0014495A">
        <w:rPr>
          <w:rFonts w:ascii="Times New Roman" w:hAnsi="Times New Roman" w:cs="Times New Roman"/>
          <w:sz w:val="24"/>
          <w:szCs w:val="24"/>
        </w:rPr>
        <w:t xml:space="preserve">s of a sedentary life style. </w:t>
      </w:r>
      <w:del w:id="154" w:author="SHALINI" w:date="2019-06-08T20:49:00Z">
        <w:r w:rsidRPr="0014495A" w:rsidDel="00CD3DA7">
          <w:rPr>
            <w:rFonts w:ascii="Times New Roman" w:hAnsi="Times New Roman" w:cs="Times New Roman"/>
            <w:sz w:val="24"/>
            <w:szCs w:val="24"/>
          </w:rPr>
          <w:delText>There is enough evidence to show that physical activity advice by providers is a motivation for most patients yet in a country like India, providers still rely on medicines and insulin as the first tier management for diabetes.</w:delText>
        </w:r>
        <w:r w:rsidR="00712AF6" w:rsidRPr="0014495A" w:rsidDel="00CD3DA7">
          <w:rPr>
            <w:rFonts w:ascii="Times New Roman" w:hAnsi="Times New Roman" w:cs="Times New Roman"/>
            <w:sz w:val="24"/>
            <w:szCs w:val="24"/>
          </w:rPr>
          <w:delText xml:space="preserve"> </w:delText>
        </w:r>
        <w:r w:rsidRPr="0014495A" w:rsidDel="00CD3DA7">
          <w:rPr>
            <w:rFonts w:ascii="Times New Roman" w:hAnsi="Times New Roman" w:cs="Times New Roman"/>
            <w:sz w:val="24"/>
            <w:szCs w:val="24"/>
          </w:rPr>
          <w:delText xml:space="preserve">In low resource countries, this </w:delText>
        </w:r>
        <w:r w:rsidRPr="0014495A" w:rsidDel="00CD3DA7">
          <w:rPr>
            <w:rFonts w:ascii="Times New Roman" w:hAnsi="Times New Roman" w:cs="Times New Roman"/>
            <w:sz w:val="24"/>
            <w:szCs w:val="24"/>
          </w:rPr>
          <w:lastRenderedPageBreak/>
          <w:delText xml:space="preserve">strategy could </w:delText>
        </w:r>
        <w:r w:rsidR="005D5F20" w:rsidRPr="0014495A" w:rsidDel="00CD3DA7">
          <w:rPr>
            <w:rFonts w:ascii="Times New Roman" w:hAnsi="Times New Roman" w:cs="Times New Roman"/>
            <w:sz w:val="24"/>
            <w:szCs w:val="24"/>
          </w:rPr>
          <w:delText xml:space="preserve">lead to </w:delText>
        </w:r>
        <w:r w:rsidR="00166519" w:rsidRPr="0014495A" w:rsidDel="00CD3DA7">
          <w:rPr>
            <w:rFonts w:ascii="Times New Roman" w:hAnsi="Times New Roman" w:cs="Times New Roman"/>
            <w:sz w:val="24"/>
            <w:szCs w:val="24"/>
          </w:rPr>
          <w:delText xml:space="preserve">improved glycemic </w:delText>
        </w:r>
        <w:r w:rsidR="00E56916" w:rsidRPr="0014495A" w:rsidDel="00CD3DA7">
          <w:rPr>
            <w:rFonts w:ascii="Times New Roman" w:hAnsi="Times New Roman" w:cs="Times New Roman"/>
            <w:sz w:val="24"/>
            <w:szCs w:val="24"/>
          </w:rPr>
          <w:delText>control, bring</w:delText>
        </w:r>
        <w:r w:rsidR="005D5F20" w:rsidRPr="0014495A" w:rsidDel="00CD3DA7">
          <w:rPr>
            <w:rFonts w:ascii="Times New Roman" w:hAnsi="Times New Roman" w:cs="Times New Roman"/>
            <w:sz w:val="24"/>
            <w:szCs w:val="24"/>
          </w:rPr>
          <w:delText xml:space="preserve"> down the </w:delText>
        </w:r>
        <w:r w:rsidRPr="0014495A" w:rsidDel="00CD3DA7">
          <w:rPr>
            <w:rFonts w:ascii="Times New Roman" w:hAnsi="Times New Roman" w:cs="Times New Roman"/>
            <w:sz w:val="24"/>
            <w:szCs w:val="24"/>
          </w:rPr>
          <w:delText xml:space="preserve">burden of chronic diseases, increase life expectancy and quality of life of the population </w:delText>
        </w:r>
        <w:r w:rsidR="0053104A" w:rsidRPr="0014495A" w:rsidDel="00CD3DA7">
          <w:rPr>
            <w:rFonts w:ascii="Times New Roman" w:hAnsi="Times New Roman" w:cs="Times New Roman"/>
            <w:sz w:val="24"/>
            <w:szCs w:val="24"/>
          </w:rPr>
          <w:delText>b</w:delText>
        </w:r>
        <w:r w:rsidRPr="0014495A" w:rsidDel="00CD3DA7">
          <w:rPr>
            <w:rFonts w:ascii="Times New Roman" w:hAnsi="Times New Roman" w:cs="Times New Roman"/>
            <w:sz w:val="24"/>
            <w:szCs w:val="24"/>
          </w:rPr>
          <w:delText xml:space="preserve">y avoiding side-effects and complications of long term use of medication and thereby bringing down cost of care to patients </w:delText>
        </w:r>
        <w:r w:rsidR="0053104A" w:rsidRPr="0014495A" w:rsidDel="00CD3DA7">
          <w:rPr>
            <w:rFonts w:ascii="Times New Roman" w:hAnsi="Times New Roman" w:cs="Times New Roman"/>
            <w:sz w:val="24"/>
            <w:szCs w:val="24"/>
          </w:rPr>
          <w:delText>and therefore bringing down the cost of care to the country health resources</w:delText>
        </w:r>
        <w:r w:rsidR="005D5F20" w:rsidRPr="0014495A" w:rsidDel="00CD3DA7">
          <w:rPr>
            <w:rFonts w:ascii="Times New Roman" w:hAnsi="Times New Roman" w:cs="Times New Roman"/>
            <w:sz w:val="24"/>
            <w:szCs w:val="24"/>
          </w:rPr>
          <w:delText>.</w:delText>
        </w:r>
      </w:del>
    </w:p>
    <w:p w:rsidR="00FA3A87" w:rsidDel="00CD3DA7" w:rsidRDefault="00712AF6" w:rsidP="006B63E2">
      <w:pPr>
        <w:spacing w:line="480" w:lineRule="auto"/>
        <w:jc w:val="both"/>
        <w:rPr>
          <w:del w:id="155" w:author="SHALINI" w:date="2019-06-08T20:51:00Z"/>
          <w:rFonts w:ascii="Times New Roman" w:hAnsi="Times New Roman" w:cs="Times New Roman"/>
          <w:color w:val="FF0000"/>
          <w:sz w:val="24"/>
          <w:szCs w:val="24"/>
        </w:rPr>
      </w:pPr>
      <w:r w:rsidRPr="0014495A">
        <w:rPr>
          <w:rFonts w:ascii="Times New Roman" w:hAnsi="Times New Roman" w:cs="Times New Roman"/>
          <w:sz w:val="24"/>
          <w:szCs w:val="24"/>
        </w:rPr>
        <w:t xml:space="preserve">Our </w:t>
      </w:r>
      <w:r w:rsidR="005D5F20" w:rsidRPr="0014495A">
        <w:rPr>
          <w:rFonts w:ascii="Times New Roman" w:hAnsi="Times New Roman" w:cs="Times New Roman"/>
          <w:sz w:val="24"/>
          <w:szCs w:val="24"/>
        </w:rPr>
        <w:t>analysis shows that in 2016</w:t>
      </w:r>
      <w:r w:rsidR="00E56916" w:rsidRPr="0014495A">
        <w:rPr>
          <w:rFonts w:ascii="Times New Roman" w:hAnsi="Times New Roman" w:cs="Times New Roman"/>
          <w:sz w:val="24"/>
          <w:szCs w:val="24"/>
        </w:rPr>
        <w:t xml:space="preserve">, </w:t>
      </w:r>
      <w:ins w:id="156" w:author="SHALINI" w:date="2019-06-08T20:50:00Z">
        <w:r w:rsidR="00CD3DA7">
          <w:rPr>
            <w:rFonts w:ascii="Times New Roman" w:hAnsi="Times New Roman" w:cs="Times New Roman"/>
            <w:color w:val="FF0000"/>
            <w:sz w:val="24"/>
            <w:szCs w:val="24"/>
          </w:rPr>
          <w:t>less than one-</w:t>
        </w:r>
        <w:r w:rsidR="00CD3DA7" w:rsidRPr="00C075BD">
          <w:rPr>
            <w:rFonts w:ascii="Times New Roman" w:hAnsi="Times New Roman" w:cs="Times New Roman"/>
            <w:color w:val="FF0000"/>
            <w:sz w:val="24"/>
            <w:szCs w:val="24"/>
          </w:rPr>
          <w:t xml:space="preserve"> third of </w:t>
        </w:r>
      </w:ins>
      <w:del w:id="157" w:author="SHALINI" w:date="2019-06-08T20:50:00Z">
        <w:r w:rsidR="00E56916" w:rsidRPr="0014495A" w:rsidDel="00CD3DA7">
          <w:rPr>
            <w:rFonts w:ascii="Times New Roman" w:hAnsi="Times New Roman" w:cs="Times New Roman"/>
            <w:sz w:val="24"/>
            <w:szCs w:val="24"/>
          </w:rPr>
          <w:delText>only</w:delText>
        </w:r>
        <w:r w:rsidR="005D5F20" w:rsidRPr="0014495A" w:rsidDel="00CD3DA7">
          <w:rPr>
            <w:rFonts w:ascii="Times New Roman" w:hAnsi="Times New Roman" w:cs="Times New Roman"/>
            <w:sz w:val="24"/>
            <w:szCs w:val="24"/>
          </w:rPr>
          <w:delText xml:space="preserve"> 27.8% of </w:delText>
        </w:r>
      </w:del>
      <w:r w:rsidR="005D5F20" w:rsidRPr="0014495A">
        <w:rPr>
          <w:rFonts w:ascii="Times New Roman" w:hAnsi="Times New Roman" w:cs="Times New Roman"/>
          <w:sz w:val="24"/>
          <w:szCs w:val="24"/>
        </w:rPr>
        <w:t xml:space="preserve">adults living with diabetes had been told by a health care professional to start or increase their exercise in the past 12 months. </w:t>
      </w:r>
      <w:del w:id="158" w:author="SHALINI" w:date="2019-06-08T20:51:00Z">
        <w:r w:rsidR="00E50259" w:rsidRPr="0014495A" w:rsidDel="00CD3DA7">
          <w:rPr>
            <w:rFonts w:ascii="Times New Roman" w:hAnsi="Times New Roman" w:cs="Times New Roman"/>
            <w:sz w:val="24"/>
            <w:szCs w:val="24"/>
          </w:rPr>
          <w:delText>Among all</w:delText>
        </w:r>
        <w:r w:rsidR="005D5F20" w:rsidRPr="0014495A" w:rsidDel="00CD3DA7">
          <w:rPr>
            <w:rFonts w:ascii="Times New Roman" w:hAnsi="Times New Roman" w:cs="Times New Roman"/>
            <w:sz w:val="24"/>
            <w:szCs w:val="24"/>
          </w:rPr>
          <w:delText xml:space="preserve"> adults who participated in the study, only 16.9% had been given such advice. Among adults reporting low levels of exercise, only 19% had been advised to increase t</w:delText>
        </w:r>
        <w:r w:rsidR="00E50259" w:rsidRPr="0014495A" w:rsidDel="00CD3DA7">
          <w:rPr>
            <w:rFonts w:ascii="Times New Roman" w:hAnsi="Times New Roman" w:cs="Times New Roman"/>
            <w:sz w:val="24"/>
            <w:szCs w:val="24"/>
          </w:rPr>
          <w:delText xml:space="preserve">heir physical activity levels. </w:delText>
        </w:r>
        <w:r w:rsidR="005D5F20" w:rsidRPr="0014495A" w:rsidDel="00CD3DA7">
          <w:rPr>
            <w:rFonts w:ascii="Times New Roman" w:hAnsi="Times New Roman" w:cs="Times New Roman"/>
            <w:sz w:val="24"/>
            <w:szCs w:val="24"/>
          </w:rPr>
          <w:delText>Only 21% of overweight and obese adults were advised to increase their physical activity levels.</w:delText>
        </w:r>
        <w:r w:rsidR="00487B9A" w:rsidRPr="0014495A" w:rsidDel="00CD3DA7">
          <w:rPr>
            <w:rFonts w:ascii="Times New Roman" w:hAnsi="Times New Roman" w:cs="Times New Roman"/>
            <w:sz w:val="24"/>
            <w:szCs w:val="24"/>
          </w:rPr>
          <w:delText xml:space="preserve"> </w:delText>
        </w:r>
      </w:del>
      <w:ins w:id="159" w:author="SHALINI" w:date="2019-06-08T20:52:00Z">
        <w:r w:rsidR="00CD3DA7">
          <w:rPr>
            <w:rFonts w:ascii="Times New Roman" w:hAnsi="Times New Roman" w:cs="Times New Roman"/>
            <w:color w:val="FF0000"/>
            <w:sz w:val="24"/>
            <w:szCs w:val="24"/>
          </w:rPr>
          <w:t>Such a small number of patients getting lifestyle modification advice seems inadequate. Although this study suffers from several limitations as analysis was based on a single question and</w:t>
        </w:r>
        <w:r w:rsidR="00CD3DA7" w:rsidRPr="00CD3DA7">
          <w:rPr>
            <w:rFonts w:ascii="Times New Roman" w:hAnsi="Times New Roman" w:cs="Times New Roman"/>
            <w:color w:val="FF0000"/>
            <w:sz w:val="24"/>
            <w:szCs w:val="24"/>
          </w:rPr>
          <w:t xml:space="preserve"> </w:t>
        </w:r>
        <w:r w:rsidR="00CD3DA7">
          <w:rPr>
            <w:rFonts w:ascii="Times New Roman" w:hAnsi="Times New Roman" w:cs="Times New Roman"/>
            <w:color w:val="FF0000"/>
            <w:sz w:val="24"/>
            <w:szCs w:val="24"/>
          </w:rPr>
          <w:t xml:space="preserve">included information only about past twelve months, we try to highlight a much neglected aspect of primary and secondary prevention in our </w:t>
        </w:r>
        <w:proofErr w:type="spellStart"/>
        <w:r w:rsidR="00CD3DA7">
          <w:rPr>
            <w:rFonts w:ascii="Times New Roman" w:hAnsi="Times New Roman" w:cs="Times New Roman"/>
            <w:color w:val="FF0000"/>
            <w:sz w:val="24"/>
            <w:szCs w:val="24"/>
          </w:rPr>
          <w:t>country</w:t>
        </w:r>
      </w:ins>
    </w:p>
    <w:p w:rsidR="00636586" w:rsidRPr="00897AAB" w:rsidRDefault="00CD3DA7" w:rsidP="00636586">
      <w:pPr>
        <w:spacing w:line="480" w:lineRule="auto"/>
        <w:jc w:val="both"/>
        <w:rPr>
          <w:ins w:id="160" w:author="SHALINI" w:date="2019-06-08T21:01:00Z"/>
          <w:rFonts w:ascii="Times New Roman" w:hAnsi="Times New Roman" w:cs="Times New Roman"/>
          <w:color w:val="FF0000"/>
          <w:sz w:val="24"/>
          <w:szCs w:val="24"/>
        </w:rPr>
      </w:pPr>
      <w:ins w:id="161" w:author="SHALINI" w:date="2019-06-08T20:52:00Z">
        <w:r>
          <w:rPr>
            <w:rFonts w:ascii="Times New Roman" w:hAnsi="Times New Roman" w:cs="Times New Roman"/>
            <w:sz w:val="24"/>
            <w:szCs w:val="24"/>
          </w:rPr>
          <w:t>Effective</w:t>
        </w:r>
        <w:proofErr w:type="spellEnd"/>
        <w:r>
          <w:rPr>
            <w:rFonts w:ascii="Times New Roman" w:hAnsi="Times New Roman" w:cs="Times New Roman"/>
            <w:sz w:val="24"/>
            <w:szCs w:val="24"/>
          </w:rPr>
          <w:t xml:space="preserve"> management of diabetes can only be done through a combination of medication and lifestyle modification, however, there is a complete lack of education on lifestyle modification aspects during their first or any of review visits</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{"citationID":"Jq1aNwZR","properties":{"formattedCitation":"(Joshi et al., 2008; Tharkar et al., 2011)","plainCitation":"(Joshi et al., 2008; Tharkar et al., 2011)","noteIndex":0},"citationItems":[{"id":2177,"uris":["http://zotero.org/users/4242526/items/MQ76SFHJ"],"uri":["http://zotero.org/users/4242526/items/MQ76SFHJ"],"itemData":{"id":2177,"type":"article-journal","title":"Challenges in diabetes care in India: Sheer numbers, lack of awareness and inadequate control","container-title":"The Journal of the Association of Physicians of India","page":"443-50","volume":"56","source":"ResearchGate","abstract":"With an estimated 40 million people suffering from the condition, the largest in any country in the world, diabetes has become a major health care problem in India. Recent epidemiological studies from India point to the great burden due to diabetes and its micro and macrovascular complications. This is primarily because the status of diabetes control in India is far from ideal. Based on the available data, the mean glycated hemoglobin levels are around 9% which is at least 2% higher than the goal currently suggested by international bodies. The IMPROVE study has helped identify the barriers to good control of diabetes both among patients as well as physicians in today's practice. However the recent ACCORD study points to the dangers of overaggressive treatment, especially in high risk in elderly patients. A balanced approach to improve awareness about diabetes and its control both among patients and the medical fraternity is urgent need of the hour in India. The associated risks of tight control in high risk groups should also be kept in mind.","title-short":"Challenges in diabetes care in India","journalAbbreviation":"The Journal of the Association of Physicians of India","author":[{"family":"Joshi","given":"Shashank"},{"family":"Das","given":"Ashok"},{"family":"J Vijay","given":"V"},{"family":"Mohan","given":"Viswanathan"}],"issued":{"date-parts":[["2008",7,1]]}}},{"id":2181,"uris":["http://zotero.org/users/4242526/items/V97Q4WIY"],"uri":["http://zotero.org/users/4242526/items/V97Q4WIY"],"itemData":{"id":2181,"type":"article-journal","title":"How far has translation of research been implemented into clinical practice in India? Are the recommended guidelines adhered to?","container-title":"International Journal of Diabetes Mellitus","volume":"3","source":"ResearchGate","abstract":"The study assessed the pattern of diabetes care in India. Data on investigations, drug prescription, review visits and education methods were obtained from different health centers. HbA1c tests and self monitoring practices were inadequate. Basic investigations and drug prescriptions were compromised. Screening for complications was not regularly done. The patients preferred treatment from private to public health sector. There is non adherence of established guidelines for diabetes care. There is a wide gap between translation of research findings and recommendations and their implementation during practice at all levels of health care in India.","DOI":"10.1016/j.ijdm.2011.01.002","title-short":"How far has translation of research been implemented into clinical practice in India?","journalAbbreviation":"International Journal of Diabetes Mellitus","author":[{"family":"Tharkar","given":"Shabana"},{"family":"Devarajan","given":"Arutselvi"},{"family":"Barman","given":"Hemanga"},{"family":"Mahesh","given":"Uma"},{"family":"Viswanathan","given":"Vijay"}],"issued":{"date-parts":[["2011",2,25]]}}}],"schema":"https://github.com/citation-style-language/schema/raw/master/csl-citation.json"} </w:instrText>
        </w:r>
        <w:r>
          <w:rPr>
            <w:rFonts w:ascii="Times New Roman" w:hAnsi="Times New Roman" w:cs="Times New Roman"/>
            <w:sz w:val="24"/>
            <w:szCs w:val="24"/>
          </w:rPr>
          <w:fldChar w:fldCharType="separate"/>
        </w:r>
        <w:r w:rsidRPr="00630A00">
          <w:rPr>
            <w:rFonts w:ascii="Times New Roman" w:hAnsi="Times New Roman" w:cs="Times New Roman"/>
            <w:sz w:val="24"/>
          </w:rPr>
          <w:t>(Joshi et al., 2008; Tharkar et al., 2011)</w:t>
        </w:r>
        <w:r>
          <w:rPr>
            <w:rFonts w:ascii="Times New Roman" w:hAnsi="Times New Roman" w:cs="Times New Roman"/>
            <w:sz w:val="24"/>
            <w:szCs w:val="24"/>
          </w:rPr>
          <w:fldChar w:fldCharType="end"/>
        </w:r>
      </w:ins>
      <w:ins w:id="162" w:author="SHALINI" w:date="2019-06-08T21:23:00Z">
        <w:r w:rsidR="00B21FD8">
          <w:rPr>
            <w:rFonts w:ascii="Times New Roman" w:hAnsi="Times New Roman" w:cs="Times New Roman"/>
            <w:sz w:val="24"/>
            <w:szCs w:val="24"/>
          </w:rPr>
          <w:t>.</w:t>
        </w:r>
      </w:ins>
      <w:r w:rsidR="00E55032" w:rsidRPr="0014495A">
        <w:rPr>
          <w:rFonts w:ascii="Times New Roman" w:hAnsi="Times New Roman" w:cs="Times New Roman"/>
          <w:sz w:val="24"/>
          <w:szCs w:val="24"/>
        </w:rPr>
        <w:t>The patients are</w:t>
      </w:r>
      <w:r w:rsidR="00FA3A87" w:rsidRPr="0014495A">
        <w:rPr>
          <w:rFonts w:ascii="Times New Roman" w:hAnsi="Times New Roman" w:cs="Times New Roman"/>
          <w:sz w:val="24"/>
          <w:szCs w:val="24"/>
        </w:rPr>
        <w:t xml:space="preserve"> clearly</w:t>
      </w:r>
      <w:r w:rsidR="00E55032" w:rsidRPr="0014495A">
        <w:rPr>
          <w:rFonts w:ascii="Times New Roman" w:hAnsi="Times New Roman" w:cs="Times New Roman"/>
          <w:sz w:val="24"/>
          <w:szCs w:val="24"/>
        </w:rPr>
        <w:t xml:space="preserve"> not a part of the active decision making </w:t>
      </w:r>
      <w:ins w:id="163" w:author="SHALINI" w:date="2019-06-08T20:53:00Z">
        <w:r w:rsidR="00752362">
          <w:rPr>
            <w:rFonts w:ascii="Times New Roman" w:hAnsi="Times New Roman" w:cs="Times New Roman"/>
            <w:color w:val="FF0000"/>
            <w:sz w:val="24"/>
            <w:szCs w:val="24"/>
          </w:rPr>
          <w:t>where they could be</w:t>
        </w:r>
        <w:r w:rsidR="00752362" w:rsidRPr="0014495A" w:rsidDel="00752362">
          <w:rPr>
            <w:rFonts w:ascii="Times New Roman" w:hAnsi="Times New Roman" w:cs="Times New Roman"/>
            <w:sz w:val="24"/>
            <w:szCs w:val="24"/>
          </w:rPr>
          <w:t xml:space="preserve"> </w:t>
        </w:r>
      </w:ins>
      <w:del w:id="164" w:author="SHALINI" w:date="2019-06-08T20:53:00Z">
        <w:r w:rsidR="00E55032" w:rsidRPr="0014495A" w:rsidDel="00752362">
          <w:rPr>
            <w:rFonts w:ascii="Times New Roman" w:hAnsi="Times New Roman" w:cs="Times New Roman"/>
            <w:sz w:val="24"/>
            <w:szCs w:val="24"/>
          </w:rPr>
          <w:delText xml:space="preserve">in which they are </w:delText>
        </w:r>
      </w:del>
      <w:r w:rsidR="00E55032" w:rsidRPr="0014495A">
        <w:rPr>
          <w:rFonts w:ascii="Times New Roman" w:hAnsi="Times New Roman" w:cs="Times New Roman"/>
          <w:sz w:val="24"/>
          <w:szCs w:val="24"/>
        </w:rPr>
        <w:t>informed about the various choices they have</w:t>
      </w:r>
      <w:r w:rsidR="00FA3A87" w:rsidRPr="0014495A">
        <w:rPr>
          <w:rFonts w:ascii="Times New Roman" w:hAnsi="Times New Roman" w:cs="Times New Roman"/>
          <w:sz w:val="24"/>
          <w:szCs w:val="24"/>
        </w:rPr>
        <w:t xml:space="preserve"> for disease prevention or treatment and long </w:t>
      </w:r>
      <w:proofErr w:type="spellStart"/>
      <w:r w:rsidR="00FA3A87" w:rsidRPr="0014495A">
        <w:rPr>
          <w:rFonts w:ascii="Times New Roman" w:hAnsi="Times New Roman" w:cs="Times New Roman"/>
          <w:sz w:val="24"/>
          <w:szCs w:val="24"/>
        </w:rPr>
        <w:t>term</w:t>
      </w:r>
      <w:del w:id="165" w:author="SHALINI" w:date="2019-06-08T20:54:00Z">
        <w:r w:rsidR="00FA3A87" w:rsidRPr="0014495A" w:rsidDel="00752362">
          <w:rPr>
            <w:rFonts w:ascii="Times New Roman" w:hAnsi="Times New Roman" w:cs="Times New Roman"/>
            <w:sz w:val="24"/>
            <w:szCs w:val="24"/>
          </w:rPr>
          <w:delText xml:space="preserve"> </w:delText>
        </w:r>
      </w:del>
      <w:ins w:id="166" w:author="SHALINI" w:date="2019-06-08T20:54:00Z">
        <w:r w:rsidR="00752362" w:rsidRPr="00590B6B">
          <w:rPr>
            <w:rFonts w:ascii="Times New Roman" w:hAnsi="Times New Roman" w:cs="Times New Roman"/>
            <w:color w:val="FF0000"/>
            <w:sz w:val="24"/>
            <w:szCs w:val="24"/>
          </w:rPr>
          <w:t>complication</w:t>
        </w:r>
        <w:proofErr w:type="spellEnd"/>
        <w:r w:rsidR="00752362" w:rsidRPr="00590B6B">
          <w:rPr>
            <w:rFonts w:ascii="Times New Roman" w:hAnsi="Times New Roman" w:cs="Times New Roman"/>
            <w:color w:val="FF0000"/>
            <w:sz w:val="24"/>
            <w:szCs w:val="24"/>
          </w:rPr>
          <w:t>-free healthy life</w:t>
        </w:r>
        <w:r w:rsidR="00752362" w:rsidRPr="0014495A" w:rsidDel="00752362">
          <w:rPr>
            <w:rFonts w:ascii="Times New Roman" w:hAnsi="Times New Roman" w:cs="Times New Roman"/>
            <w:sz w:val="24"/>
            <w:szCs w:val="24"/>
          </w:rPr>
          <w:t xml:space="preserve"> </w:t>
        </w:r>
      </w:ins>
      <w:del w:id="167" w:author="SHALINI" w:date="2019-06-08T20:54:00Z">
        <w:r w:rsidR="00FA3A87" w:rsidRPr="0014495A" w:rsidDel="00752362">
          <w:rPr>
            <w:rFonts w:ascii="Times New Roman" w:hAnsi="Times New Roman" w:cs="Times New Roman"/>
            <w:sz w:val="24"/>
            <w:szCs w:val="24"/>
          </w:rPr>
          <w:delText>management</w:delText>
        </w:r>
      </w:del>
      <w:del w:id="168" w:author="SHALINI" w:date="2019-06-08T21:22:00Z">
        <w:r w:rsidR="00E55032" w:rsidRPr="0014495A" w:rsidDel="00B21FD8">
          <w:rPr>
            <w:rFonts w:ascii="Times New Roman" w:hAnsi="Times New Roman" w:cs="Times New Roman"/>
            <w:sz w:val="24"/>
            <w:szCs w:val="24"/>
          </w:rPr>
          <w:delText>.</w:delText>
        </w:r>
      </w:del>
      <w:r w:rsidR="00E55032" w:rsidRPr="0014495A">
        <w:rPr>
          <w:rFonts w:ascii="Times New Roman" w:hAnsi="Times New Roman" w:cs="Times New Roman"/>
          <w:sz w:val="24"/>
          <w:szCs w:val="24"/>
        </w:rPr>
        <w:t xml:space="preserve"> </w:t>
      </w:r>
      <w:ins w:id="169" w:author="SHALINI" w:date="2019-06-08T21:01:00Z">
        <w:r w:rsidR="00636586" w:rsidRPr="0014495A">
          <w:rPr>
            <w:rFonts w:ascii="Times New Roman" w:hAnsi="Times New Roman" w:cs="Times New Roman"/>
            <w:sz w:val="24"/>
            <w:szCs w:val="24"/>
          </w:rPr>
          <w:t>.</w:t>
        </w:r>
        <w:r w:rsidR="00636586" w:rsidRPr="00590B6B">
          <w:rPr>
            <w:rFonts w:ascii="Helvetica" w:hAnsi="Helvetica"/>
            <w:color w:val="FF0000"/>
            <w:sz w:val="28"/>
            <w:szCs w:val="28"/>
          </w:rPr>
          <w:t xml:space="preserve"> </w:t>
        </w:r>
        <w:r w:rsidR="00636586" w:rsidRPr="00590B6B">
          <w:rPr>
            <w:rFonts w:ascii="Times New Roman" w:hAnsi="Times New Roman" w:cs="Times New Roman"/>
            <w:sz w:val="24"/>
            <w:szCs w:val="24"/>
          </w:rPr>
          <w:t xml:space="preserve">Doctors </w:t>
        </w:r>
        <w:r w:rsidR="00636586">
          <w:rPr>
            <w:rFonts w:ascii="Times New Roman" w:hAnsi="Times New Roman" w:cs="Times New Roman"/>
            <w:sz w:val="24"/>
            <w:szCs w:val="24"/>
          </w:rPr>
          <w:t>were found to underrate</w:t>
        </w:r>
        <w:r w:rsidR="00636586" w:rsidRPr="00590B6B">
          <w:rPr>
            <w:rFonts w:ascii="Times New Roman" w:hAnsi="Times New Roman" w:cs="Times New Roman"/>
            <w:sz w:val="24"/>
            <w:szCs w:val="24"/>
          </w:rPr>
          <w:t xml:space="preserve"> patients' </w:t>
        </w:r>
        <w:r w:rsidR="00636586">
          <w:rPr>
            <w:rFonts w:ascii="Times New Roman" w:hAnsi="Times New Roman" w:cs="Times New Roman"/>
            <w:sz w:val="24"/>
            <w:szCs w:val="24"/>
          </w:rPr>
          <w:t>need</w:t>
        </w:r>
        <w:r w:rsidR="00636586" w:rsidRPr="00590B6B">
          <w:rPr>
            <w:rFonts w:ascii="Times New Roman" w:hAnsi="Times New Roman" w:cs="Times New Roman"/>
            <w:sz w:val="24"/>
            <w:szCs w:val="24"/>
          </w:rPr>
          <w:t xml:space="preserve"> for information</w:t>
        </w:r>
        <w:r w:rsidR="00636586" w:rsidRPr="00590B6B">
          <w:rPr>
            <w:rFonts w:ascii="Times New Roman" w:hAnsi="Times New Roman" w:cs="Times New Roman"/>
            <w:sz w:val="24"/>
            <w:szCs w:val="24"/>
          </w:rPr>
          <w:fldChar w:fldCharType="begin"/>
        </w:r>
        <w:r w:rsidR="00636586">
          <w:rPr>
            <w:rFonts w:ascii="Times New Roman" w:hAnsi="Times New Roman" w:cs="Times New Roman"/>
            <w:sz w:val="24"/>
            <w:szCs w:val="24"/>
          </w:rPr>
          <w:instrText xml:space="preserve"> ADDIN ZOTERO_ITEM CSL_CITATION {"citationID":"wb58eB46","properties":{"formattedCitation":"(Waitzkin, 1984)","plainCitation":"(Waitzkin, 1984)","noteIndex":0},"citationItems":[{"id":2151,"uris":["http://zotero.org/users/4242526/items/62BDGXNB"],"uri":["http://zotero.org/users/4242526/items/62BDGXNB"],"itemData":{"id":2151,"type":"article-journal","title":"Doctor-Patient Communication: Clinical Implications of Social Scientific Research","container-title":"JAMA","page":"2441-2446","volume":"252","issue":"17","source":"jamanetwork.com","abstract":"&lt;p&gt;Research in the social sciences has clarified the nature and problems of doctor-patient communication. The development of adequate communication skills is now a goal of training programs in the primary-care specialties. Social structural barriers impede effective communication, however, and information giving remains problematic. Doctors tend to underestimate patients' desire for information and to misperceive the process of information giving. The transmission of information is related to characteristics of patients (sex, education, social class, and prognosis), doctors (social-class background, income, and perception of patients' desire for information), and the clinical situation (number of patients seen). Doctors' nonverbal communication abilities are associated with outcomes of medical care such as satisfaction and compliance. Regarding the sociolinguistic structure of communication, doctors often maintain a style of high control, which involves many doctor-initiated questions, interruptions, and neglect of patients' \"life world.\" Training programs and standards of clinical practice should emphasize that improved doctor-patient communication is both desirable and possible.&lt;/p&gt;&lt;p&gt;(&lt;i&gt;JAMA&lt;/i&gt;1984;252:2441-2446)&lt;/p&gt;","DOI":"10.1001/jama.1984.03350170043017","ISSN":"0098-7484","title-short":"Doctor-Patient Communication","journalAbbreviation":"JAMA","language":"en","author":[{"family":"Waitzkin","given":"Howard"}],"issued":{"date-parts":[["1984",11,2]]}}}],"schema":"https://github.com/citation-style-language/schema/raw/master/csl-citation.json"} </w:instrText>
        </w:r>
        <w:r w:rsidR="00636586" w:rsidRPr="00590B6B">
          <w:rPr>
            <w:rFonts w:ascii="Times New Roman" w:hAnsi="Times New Roman" w:cs="Times New Roman"/>
            <w:sz w:val="24"/>
            <w:szCs w:val="24"/>
          </w:rPr>
          <w:fldChar w:fldCharType="separate"/>
        </w:r>
        <w:r w:rsidR="00636586" w:rsidRPr="00630A00">
          <w:rPr>
            <w:rFonts w:ascii="Times New Roman" w:hAnsi="Times New Roman" w:cs="Times New Roman"/>
            <w:sz w:val="24"/>
          </w:rPr>
          <w:t>(Waitzkin, 1984)</w:t>
        </w:r>
        <w:r w:rsidR="00636586" w:rsidRPr="00590B6B">
          <w:rPr>
            <w:rFonts w:ascii="Times New Roman" w:hAnsi="Times New Roman" w:cs="Times New Roman"/>
            <w:sz w:val="24"/>
            <w:szCs w:val="24"/>
          </w:rPr>
          <w:fldChar w:fldCharType="end"/>
        </w:r>
        <w:r w:rsidR="00636586">
          <w:rPr>
            <w:rFonts w:ascii="Times New Roman" w:hAnsi="Times New Roman" w:cs="Times New Roman"/>
            <w:sz w:val="24"/>
            <w:szCs w:val="24"/>
          </w:rPr>
          <w:t xml:space="preserve">. They directed </w:t>
        </w:r>
        <w:r w:rsidR="00636586" w:rsidRPr="00590B6B">
          <w:rPr>
            <w:rFonts w:ascii="Times New Roman" w:hAnsi="Times New Roman" w:cs="Times New Roman"/>
            <w:sz w:val="24"/>
            <w:szCs w:val="24"/>
          </w:rPr>
          <w:t xml:space="preserve"> their </w:t>
        </w:r>
        <w:r w:rsidR="00636586">
          <w:rPr>
            <w:rFonts w:ascii="Times New Roman" w:hAnsi="Times New Roman" w:cs="Times New Roman"/>
            <w:sz w:val="24"/>
            <w:szCs w:val="24"/>
          </w:rPr>
          <w:t>consultation mostly</w:t>
        </w:r>
        <w:r w:rsidR="00636586" w:rsidRPr="00590B6B">
          <w:rPr>
            <w:rFonts w:ascii="Times New Roman" w:hAnsi="Times New Roman" w:cs="Times New Roman"/>
            <w:sz w:val="24"/>
            <w:szCs w:val="24"/>
          </w:rPr>
          <w:t xml:space="preserve"> on quantitative measures such as </w:t>
        </w:r>
        <w:r w:rsidR="00636586">
          <w:rPr>
            <w:rFonts w:ascii="Times New Roman" w:hAnsi="Times New Roman" w:cs="Times New Roman"/>
            <w:sz w:val="24"/>
            <w:szCs w:val="24"/>
          </w:rPr>
          <w:t xml:space="preserve">blood glucose levels or glycated haemoglobin levels which was </w:t>
        </w:r>
        <w:r w:rsidR="00636586" w:rsidRPr="00590B6B">
          <w:rPr>
            <w:rFonts w:ascii="Times New Roman" w:hAnsi="Times New Roman" w:cs="Times New Roman"/>
            <w:sz w:val="24"/>
            <w:szCs w:val="24"/>
          </w:rPr>
          <w:t xml:space="preserve">difficult </w:t>
        </w:r>
        <w:r w:rsidR="00636586">
          <w:rPr>
            <w:rFonts w:ascii="Times New Roman" w:hAnsi="Times New Roman" w:cs="Times New Roman"/>
            <w:sz w:val="24"/>
            <w:szCs w:val="24"/>
          </w:rPr>
          <w:t xml:space="preserve">for patients </w:t>
        </w:r>
        <w:r w:rsidR="00636586" w:rsidRPr="00590B6B">
          <w:rPr>
            <w:rFonts w:ascii="Times New Roman" w:hAnsi="Times New Roman" w:cs="Times New Roman"/>
            <w:sz w:val="24"/>
            <w:szCs w:val="24"/>
          </w:rPr>
          <w:t>to relate</w:t>
        </w:r>
        <w:r w:rsidR="00636586">
          <w:rPr>
            <w:rFonts w:ascii="Times New Roman" w:hAnsi="Times New Roman" w:cs="Times New Roman"/>
            <w:sz w:val="24"/>
            <w:szCs w:val="24"/>
          </w:rPr>
          <w:t xml:space="preserve"> to their physical experiences</w:t>
        </w:r>
        <w:r w:rsidR="00636586" w:rsidRPr="00590B6B">
          <w:rPr>
            <w:rFonts w:ascii="Times New Roman" w:hAnsi="Times New Roman" w:cs="Times New Roman"/>
            <w:sz w:val="24"/>
            <w:szCs w:val="24"/>
          </w:rPr>
          <w:fldChar w:fldCharType="begin"/>
        </w:r>
        <w:r w:rsidR="00636586">
          <w:rPr>
            <w:rFonts w:ascii="Times New Roman" w:hAnsi="Times New Roman" w:cs="Times New Roman"/>
            <w:sz w:val="24"/>
            <w:szCs w:val="24"/>
          </w:rPr>
          <w:instrText xml:space="preserve"> ADDIN ZOTERO_ITEM CSL_CITATION {"citationID":"4qoY9ZVX","properties":{"formattedCitation":"(Kruse et al., 2013)","plainCitation":"(Kruse et al., 2013)","noteIndex":0},"citationItems":[{"id":502,"uris":["http://zotero.org/users/4242526/items/WGV7K9ED"],"uri":["http://zotero.org/users/4242526/items/WGV7K9ED"],"itemData":{"id":502,"type":"article-journal","title":"Communication during patient-provider encounters regarding diabetes self-management","container-title":"Family Medicine","page":"475-483","volume":"45","issue":"7","source":"PubMed","abstract":"BACKGROUND AND OBJECTIVES: Diabetes is a common chronic illness with potentially severe complications. The risk of complications is reduced through controlling blood sugar, lipids, and blood pressure. While medical intervention is important, substantial self-management on the part of patients is required to achieve good control. Patients often find self-management difficult, particularly diet and exercise modification. Clinicians face barriers as well, including lack of time, poor reimbursement, and difficulty changing their clinical practice patterns. We hypothesized that a strong focus on readily measured disease indicators competes with patients' agendas relating to symptoms and their day-to-day social context.\nMETHODS: We recorded clinical encounters to study communication about self-management in context. Recordings were transcribed verbatim and analyzed, primarily using a grounded theory approach.\nRESULTS: We found that clinicians often focused their communication on quantitative measures such as blood pressure and glycosylated hemoglobin but that patients found it difficult to relate these measures to how they were feeling physically. Patients' social contexts influenced their self-management activities, in particular heavy caregiving responsibilities and work schedules.\nCONCLUSIONS: Supporting self-management of patients with diabetes requires providers to link clinical measurements to patients' symptoms and likely outcomes. It is difficult for providers to know what support or assistance their patients need without knowledge of patients' social contexts.","ISSN":"1938-3800","note":"PMID: 23846966","journalAbbreviation":"Fam Med","language":"eng","author":[{"family":"Kruse","given":"Robin L."},{"family":"Olsberg","given":"Joshua E."},{"family":"Shigaki","given":"Cheryl L."},{"family":"Parker Oliver","given":"Debra R."},{"family":"Vetter-Smith","given":"Molly J."},{"family":"Day","given":"Tamara M."},{"family":"LeMaster","given":"Joseph W."}],"issued":{"date-parts":[["2013",8]]}}}],"schema":"https://github.com/citation-style-language/schema/raw/master/csl-citation.json"} </w:instrText>
        </w:r>
        <w:r w:rsidR="00636586" w:rsidRPr="00590B6B">
          <w:rPr>
            <w:rFonts w:ascii="Times New Roman" w:hAnsi="Times New Roman" w:cs="Times New Roman"/>
            <w:sz w:val="24"/>
            <w:szCs w:val="24"/>
          </w:rPr>
          <w:fldChar w:fldCharType="separate"/>
        </w:r>
        <w:r w:rsidR="00636586" w:rsidRPr="00820920">
          <w:rPr>
            <w:rFonts w:ascii="Times New Roman" w:hAnsi="Times New Roman" w:cs="Times New Roman"/>
            <w:sz w:val="24"/>
          </w:rPr>
          <w:t>(Kruse et al., 2013)</w:t>
        </w:r>
        <w:r w:rsidR="00636586" w:rsidRPr="00590B6B">
          <w:rPr>
            <w:rFonts w:ascii="Times New Roman" w:hAnsi="Times New Roman" w:cs="Times New Roman"/>
            <w:sz w:val="24"/>
            <w:szCs w:val="24"/>
          </w:rPr>
          <w:fldChar w:fldCharType="end"/>
        </w:r>
        <w:r w:rsidR="00636586">
          <w:rPr>
            <w:rFonts w:ascii="Times New Roman" w:hAnsi="Times New Roman" w:cs="Times New Roman"/>
            <w:sz w:val="24"/>
            <w:szCs w:val="24"/>
          </w:rPr>
          <w:t xml:space="preserve">. They talked </w:t>
        </w:r>
        <w:r w:rsidR="00636586" w:rsidRPr="00590B6B">
          <w:rPr>
            <w:rFonts w:ascii="Times New Roman" w:hAnsi="Times New Roman" w:cs="Times New Roman"/>
            <w:sz w:val="24"/>
            <w:szCs w:val="24"/>
          </w:rPr>
          <w:t xml:space="preserve">about the importance </w:t>
        </w:r>
        <w:r w:rsidR="00636586">
          <w:rPr>
            <w:rFonts w:ascii="Times New Roman" w:hAnsi="Times New Roman" w:cs="Times New Roman"/>
            <w:sz w:val="24"/>
            <w:szCs w:val="24"/>
          </w:rPr>
          <w:t xml:space="preserve">of </w:t>
        </w:r>
        <w:r w:rsidR="00636586" w:rsidRPr="00590B6B">
          <w:rPr>
            <w:rFonts w:ascii="Times New Roman" w:hAnsi="Times New Roman" w:cs="Times New Roman"/>
            <w:sz w:val="24"/>
            <w:szCs w:val="24"/>
          </w:rPr>
          <w:t xml:space="preserve">physical activity but </w:t>
        </w:r>
        <w:r w:rsidR="00636586">
          <w:rPr>
            <w:rFonts w:ascii="Times New Roman" w:hAnsi="Times New Roman" w:cs="Times New Roman"/>
            <w:sz w:val="24"/>
            <w:szCs w:val="24"/>
          </w:rPr>
          <w:t xml:space="preserve">focused mostly </w:t>
        </w:r>
        <w:r w:rsidR="00636586" w:rsidRPr="00590B6B">
          <w:rPr>
            <w:rFonts w:ascii="Times New Roman" w:hAnsi="Times New Roman" w:cs="Times New Roman"/>
            <w:sz w:val="24"/>
            <w:szCs w:val="24"/>
          </w:rPr>
          <w:t xml:space="preserve"> on the use of</w:t>
        </w:r>
        <w:r w:rsidR="00636586">
          <w:rPr>
            <w:rFonts w:ascii="Times New Roman" w:hAnsi="Times New Roman" w:cs="Times New Roman"/>
            <w:sz w:val="24"/>
            <w:szCs w:val="24"/>
          </w:rPr>
          <w:t xml:space="preserve"> medications for treatment </w:t>
        </w:r>
        <w:r w:rsidR="00636586" w:rsidRPr="00590B6B">
          <w:rPr>
            <w:rFonts w:ascii="Times New Roman" w:hAnsi="Times New Roman" w:cs="Times New Roman"/>
            <w:sz w:val="24"/>
            <w:szCs w:val="24"/>
          </w:rPr>
          <w:fldChar w:fldCharType="begin"/>
        </w:r>
        <w:r w:rsidR="00636586">
          <w:rPr>
            <w:rFonts w:ascii="Times New Roman" w:hAnsi="Times New Roman" w:cs="Times New Roman"/>
            <w:sz w:val="24"/>
            <w:szCs w:val="24"/>
          </w:rPr>
          <w:instrText xml:space="preserve"> ADDIN ZOTERO_ITEM CSL_CITATION {"citationID":"Rcl4umrN","properties":{"formattedCitation":"(Persson et al., 2013)","plainCitation":"(Persson et al., 2013)","noteIndex":0},"citationItems":[{"id":451,"uris":["http://www.mendeley.com/documents/?uuid=ece25cc7-92bd-4c5b-856a-cae31ba95e8d","http://zotero.org/users/4242526/items/UZSPX9XI"],"uri":["http://www.mendeley.com/documents/?uuid=ece25cc7-92bd-4c5b-856a-cae31ba95e8d","http://zotero.org/users/4242526/items/UZSPX9XI"],"itemData":{"id":451,"type":"article-journal","title":"Physical activity on prescription (PAP) from the general practitioner’s perspective – a qualitative study","container-title":"BMC Family Practice","page":"128","volume":"14","source":"BioMed Central","abstract":"Physical activity on prescription (PAP) is a successful intervention for increasing physical activity among patients with a sedentary lifestyle. The method seems to be sparsely used by general practitioners (GPs) and there is limited information about GPs’ attitudes to counselling using PAP as a tool. The aim of the study was to explore and understand the meaning of prescribing physical activity from the general practitioner’s perspective.","DOI":"10.1186/1471-2296-14-128","ISSN":"1471-2296","journalAbbreviation":"BMC Family Practice","author":[{"family":"Persson","given":"Gerthi"},{"family":"Brorsson","given":"Annika"},{"family":"Ekvall Hansson","given":"Eva"},{"family":"Troein","given":"Margareta"},{"family":"Strandberg","given":"Eva Lena"}],"issued":{"date-parts":[["2013",8,29]]}}}],"schema":"https://github.com/citation-style-language/schema/raw/master/csl-citation.json"} </w:instrText>
        </w:r>
        <w:r w:rsidR="00636586" w:rsidRPr="00590B6B">
          <w:rPr>
            <w:rFonts w:ascii="Times New Roman" w:hAnsi="Times New Roman" w:cs="Times New Roman"/>
            <w:sz w:val="24"/>
            <w:szCs w:val="24"/>
          </w:rPr>
          <w:fldChar w:fldCharType="separate"/>
        </w:r>
        <w:r w:rsidR="00636586" w:rsidRPr="00820920">
          <w:rPr>
            <w:rFonts w:ascii="Times New Roman" w:hAnsi="Times New Roman" w:cs="Times New Roman"/>
            <w:sz w:val="24"/>
          </w:rPr>
          <w:t>(Persson et al., 2013)</w:t>
        </w:r>
        <w:r w:rsidR="00636586" w:rsidRPr="00590B6B">
          <w:rPr>
            <w:rFonts w:ascii="Times New Roman" w:hAnsi="Times New Roman" w:cs="Times New Roman"/>
            <w:sz w:val="24"/>
            <w:szCs w:val="24"/>
          </w:rPr>
          <w:fldChar w:fldCharType="end"/>
        </w:r>
        <w:r w:rsidR="00636586">
          <w:rPr>
            <w:rFonts w:ascii="Times New Roman" w:hAnsi="Times New Roman" w:cs="Times New Roman"/>
            <w:sz w:val="24"/>
            <w:szCs w:val="24"/>
          </w:rPr>
          <w:t>.</w:t>
        </w:r>
        <w:r w:rsidR="00636586" w:rsidRPr="00897AAB">
          <w:rPr>
            <w:rFonts w:ascii="Times New Roman" w:hAnsi="Times New Roman" w:cs="Times New Roman"/>
            <w:color w:val="FF0000"/>
            <w:sz w:val="24"/>
            <w:szCs w:val="24"/>
          </w:rPr>
          <w:t xml:space="preserve"> </w:t>
        </w:r>
        <w:r w:rsidR="00636586">
          <w:rPr>
            <w:rFonts w:ascii="Times New Roman" w:hAnsi="Times New Roman" w:cs="Times New Roman"/>
            <w:color w:val="FF0000"/>
            <w:sz w:val="24"/>
            <w:szCs w:val="24"/>
          </w:rPr>
          <w:t xml:space="preserve"> Various </w:t>
        </w:r>
        <w:r w:rsidR="00636586" w:rsidRPr="00F82704">
          <w:rPr>
            <w:rFonts w:ascii="Times New Roman" w:hAnsi="Times New Roman" w:cs="Times New Roman"/>
            <w:color w:val="FF0000"/>
            <w:sz w:val="24"/>
            <w:szCs w:val="24"/>
          </w:rPr>
          <w:t xml:space="preserve">individual and organisational barriers </w:t>
        </w:r>
        <w:r w:rsidR="00636586" w:rsidRPr="00F82704">
          <w:rPr>
            <w:rFonts w:ascii="Times New Roman" w:hAnsi="Times New Roman" w:cs="Times New Roman"/>
            <w:color w:val="FF0000"/>
            <w:sz w:val="24"/>
            <w:szCs w:val="24"/>
            <w:u w:val="single"/>
          </w:rPr>
          <w:t xml:space="preserve">like lack of knowledge </w:t>
        </w:r>
        <w:r w:rsidR="00636586" w:rsidRPr="00F82704">
          <w:rPr>
            <w:rFonts w:ascii="Times New Roman" w:hAnsi="Times New Roman" w:cs="Times New Roman"/>
            <w:color w:val="FF0000"/>
            <w:sz w:val="24"/>
            <w:szCs w:val="24"/>
            <w:u w:val="single"/>
          </w:rPr>
          <w:lastRenderedPageBreak/>
          <w:t>and training in physical activity counselling</w:t>
        </w:r>
        <w:r w:rsidR="00636586">
          <w:rPr>
            <w:rFonts w:ascii="Times New Roman" w:hAnsi="Times New Roman" w:cs="Times New Roman"/>
            <w:color w:val="FF0000"/>
            <w:sz w:val="24"/>
            <w:szCs w:val="24"/>
            <w:u w:val="single"/>
          </w:rPr>
          <w:t xml:space="preserve"> </w:t>
        </w:r>
        <w:r w:rsidR="00636586" w:rsidRPr="00A55CF3">
          <w:rPr>
            <w:rFonts w:ascii="Times New Roman" w:hAnsi="Times New Roman" w:cs="Times New Roman"/>
            <w:color w:val="FF0000"/>
            <w:sz w:val="24"/>
            <w:szCs w:val="24"/>
          </w:rPr>
          <w:t xml:space="preserve">and </w:t>
        </w:r>
        <w:r w:rsidR="00636586">
          <w:rPr>
            <w:rFonts w:ascii="Times New Roman" w:hAnsi="Times New Roman" w:cs="Times New Roman"/>
            <w:color w:val="FF0000"/>
            <w:sz w:val="24"/>
            <w:szCs w:val="24"/>
          </w:rPr>
          <w:t xml:space="preserve">perceptions about their  qualification to </w:t>
        </w:r>
        <w:r w:rsidR="00636586" w:rsidRPr="00A55CF3">
          <w:rPr>
            <w:rFonts w:ascii="Times New Roman" w:hAnsi="Times New Roman" w:cs="Times New Roman"/>
            <w:color w:val="FF0000"/>
            <w:sz w:val="24"/>
            <w:szCs w:val="24"/>
          </w:rPr>
          <w:t xml:space="preserve">offer physical activity advice in addition to lack of time and  lack of </w:t>
        </w:r>
        <w:proofErr w:type="spellStart"/>
        <w:r w:rsidR="00636586" w:rsidRPr="00A55CF3">
          <w:rPr>
            <w:rFonts w:ascii="Times New Roman" w:hAnsi="Times New Roman" w:cs="Times New Roman"/>
            <w:color w:val="FF0000"/>
            <w:sz w:val="24"/>
            <w:szCs w:val="24"/>
          </w:rPr>
          <w:t>selfefficacy</w:t>
        </w:r>
        <w:proofErr w:type="spellEnd"/>
        <w:r w:rsidR="00636586" w:rsidRPr="00A55CF3">
          <w:rPr>
            <w:rFonts w:ascii="Times New Roman" w:hAnsi="Times New Roman" w:cs="Times New Roman"/>
            <w:color w:val="FF0000"/>
            <w:sz w:val="24"/>
            <w:szCs w:val="24"/>
          </w:rPr>
          <w:t>,</w:t>
        </w:r>
        <w:r w:rsidR="00636586">
          <w:rPr>
            <w:rFonts w:ascii="Times New Roman" w:hAnsi="Times New Roman" w:cs="Times New Roman"/>
            <w:color w:val="FF0000"/>
            <w:sz w:val="24"/>
            <w:szCs w:val="24"/>
          </w:rPr>
          <w:fldChar w:fldCharType="begin"/>
        </w:r>
        <w:r w:rsidR="00636586">
          <w:rPr>
            <w:rFonts w:ascii="Times New Roman" w:hAnsi="Times New Roman" w:cs="Times New Roman"/>
            <w:color w:val="FF0000"/>
            <w:sz w:val="24"/>
            <w:szCs w:val="24"/>
          </w:rPr>
          <w:instrText xml:space="preserve"> ADDIN ZOTERO_ITEM CSL_CITATION {"citationID":"5uqu1CCx","properties":{"formattedCitation":"(Kennedy and Meeuwisse, 2003; Persson et al., 2013)","plainCitation":"(Kennedy and Meeuwisse, 2003; Persson et al., 2013)","noteIndex":0},"citationItems":[{"id":2148,"uris":["http://zotero.org/users/4242526/items/EP38SRZX"],"uri":["http://zotero.org/users/4242526/items/EP38SRZX"],"itemData":{"id":2148,"type":"article-journal","title":"Exercise counselling by family physicians in Canada","container-title":"Preventive Medicine","page":"226-232","volume":"37","issue":"3","source":"ScienceDirect","abstract":"Background\nExercise counselling is not frequently conducted by family physicians in several countries. Little is known about the exercise counselling practices of family physicians in Canada. The objective of this study was to assess physician confidence, current versus desired practice, and barriers related to the counselling of exercise by family physicians in Canada.\nMethods\nThe study was a cross-sectional survey that included a random selection of family physicians in six provinces. A total of 330 family physicians completed the questionnaire, resulting in a response rate of 61.1%. A family physician was defined as a physician who practices family medicine at least 75% of their practice time.\nResults\nA total of 58.2% believed only 0–25% of their patients would respond to their counselling and 42.4% felt “moderately knowledgeable” to exercise counsel. Only 11.8% counselled 76–100% of their patients about exercise, but 43.3% thought they should be counselling 76–100% of their patients. Barriers to exercise counselling that rated most important included lack of time (65.7%) and lack of exercise education in medical school (64.8%).\nConclusions\nFamily physicians indicated their current level of exercise counselling is suboptimal and confidence levels in exercise counselling were not high. Future educational opportunities for physicians may assist in improving exercise counselling.","DOI":"10.1016/S0091-7435(03)00118-X","ISSN":"0091-7435","journalAbbreviation":"Preventive Medicine","author":[{"family":"Kennedy","given":"Maureen F"},{"family":"Meeuwisse","given":"W. H"}],"issued":{"date-parts":[["2003",9,1]]}}},{"id":451,"uris":["http://www.mendeley.com/documents/?uuid=ece25cc7-92bd-4c5b-856a-cae31ba95e8d","http://zotero.org/users/4242526/items/UZSPX9XI"],"uri":["http://www.mendeley.com/documents/?uuid=ece25cc7-92bd-4c5b-856a-cae31ba95e8d","http://zotero.org/users/4242526/items/UZSPX9XI"],"itemData":{"id":451,"type":"article-journal","title":"Physical activity on prescription (PAP) from the general practitioner’s perspective – a qualitative study","container-title":"BMC Family Practice","page":"128","volume":"14","source":"BioMed Central","abstract":"Physical activity on prescription (PAP) is a successful intervention for increasing physical activity among patients with a sedentary lifestyle. The method seems to be sparsely used by general practitioners (GPs) and there is limited information about GPs’ attitudes to counselling using PAP as a tool. The aim of the study was to explore and understand the meaning of prescribing physical activity from the general practitioner’s perspective.","DOI":"10.1186/1471-2296-14-128","ISSN":"1471-2296","journalAbbreviation":"BMC Family Practice","author":[{"family":"Persson","given":"Gerthi"},{"family":"Brorsson","given":"Annika"},{"family":"Ekvall Hansson","given":"Eva"},{"family":"Troein","given":"Margareta"},{"family":"Strandberg","given":"Eva Lena"}],"issued":{"date-parts":[["2013",8,29]]}}}],"schema":"https://github.com/citation-style-language/schema/raw/master/csl-citation.json"} </w:instrText>
        </w:r>
        <w:r w:rsidR="00636586">
          <w:rPr>
            <w:rFonts w:ascii="Times New Roman" w:hAnsi="Times New Roman" w:cs="Times New Roman"/>
            <w:color w:val="FF0000"/>
            <w:sz w:val="24"/>
            <w:szCs w:val="24"/>
          </w:rPr>
          <w:fldChar w:fldCharType="separate"/>
        </w:r>
        <w:r w:rsidR="00636586" w:rsidRPr="00630A00">
          <w:rPr>
            <w:rFonts w:ascii="Times New Roman" w:hAnsi="Times New Roman" w:cs="Times New Roman"/>
            <w:sz w:val="24"/>
          </w:rPr>
          <w:t xml:space="preserve">(Kennedy and </w:t>
        </w:r>
        <w:proofErr w:type="spellStart"/>
        <w:r w:rsidR="00636586" w:rsidRPr="00630A00">
          <w:rPr>
            <w:rFonts w:ascii="Times New Roman" w:hAnsi="Times New Roman" w:cs="Times New Roman"/>
            <w:sz w:val="24"/>
          </w:rPr>
          <w:t>Meeuwisse</w:t>
        </w:r>
        <w:proofErr w:type="spellEnd"/>
        <w:r w:rsidR="00636586" w:rsidRPr="00630A00">
          <w:rPr>
            <w:rFonts w:ascii="Times New Roman" w:hAnsi="Times New Roman" w:cs="Times New Roman"/>
            <w:sz w:val="24"/>
          </w:rPr>
          <w:t>, 2003; Persson et al., 2013)</w:t>
        </w:r>
        <w:r w:rsidR="00636586">
          <w:rPr>
            <w:rFonts w:ascii="Times New Roman" w:hAnsi="Times New Roman" w:cs="Times New Roman"/>
            <w:color w:val="FF0000"/>
            <w:sz w:val="24"/>
            <w:szCs w:val="24"/>
          </w:rPr>
          <w:fldChar w:fldCharType="end"/>
        </w:r>
        <w:r w:rsidR="00636586">
          <w:rPr>
            <w:rFonts w:ascii="Times New Roman" w:hAnsi="Times New Roman" w:cs="Times New Roman"/>
            <w:color w:val="FF0000"/>
            <w:sz w:val="24"/>
            <w:szCs w:val="24"/>
          </w:rPr>
          <w:t xml:space="preserve"> need to be addressed to improve physical activity in clinical setting.</w:t>
        </w:r>
      </w:ins>
    </w:p>
    <w:p w:rsidR="00636586" w:rsidRPr="00BA6B70" w:rsidRDefault="00BA6B70" w:rsidP="00636586">
      <w:pPr>
        <w:spacing w:line="480" w:lineRule="auto"/>
        <w:jc w:val="both"/>
        <w:rPr>
          <w:ins w:id="170" w:author="SHALINI" w:date="2019-06-08T21:01:00Z"/>
          <w:rFonts w:ascii="Times New Roman" w:hAnsi="Times New Roman" w:cs="Times New Roman"/>
          <w:b/>
          <w:bCs/>
          <w:i/>
          <w:iCs/>
          <w:sz w:val="24"/>
          <w:szCs w:val="24"/>
          <w:rPrChange w:id="171" w:author="Reviewer" w:date="2019-06-14T07:22:00Z">
            <w:rPr>
              <w:ins w:id="172" w:author="SHALINI" w:date="2019-06-08T21:01:00Z"/>
              <w:rFonts w:ascii="Times New Roman" w:hAnsi="Times New Roman" w:cs="Times New Roman"/>
              <w:sz w:val="24"/>
              <w:szCs w:val="24"/>
            </w:rPr>
          </w:rPrChange>
        </w:rPr>
      </w:pPr>
      <w:ins w:id="173" w:author="SHALINI" w:date="2019-06-08T21:01:00Z">
        <w:r w:rsidRPr="00BA6B70">
          <w:rPr>
            <w:rFonts w:ascii="Times New Roman" w:hAnsi="Times New Roman" w:cs="Times New Roman"/>
            <w:b/>
            <w:bCs/>
            <w:i/>
            <w:iCs/>
            <w:sz w:val="24"/>
            <w:szCs w:val="24"/>
            <w:rPrChange w:id="174" w:author="Reviewer" w:date="2019-06-14T07:22:00Z">
              <w:rPr>
                <w:rFonts w:ascii="Times New Roman" w:hAnsi="Times New Roman" w:cs="Times New Roman"/>
                <w:sz w:val="24"/>
                <w:szCs w:val="24"/>
              </w:rPr>
            </w:rPrChange>
          </w:rPr>
          <w:t>Is advice by health care professional enough</w:t>
        </w:r>
        <w:r w:rsidR="00636586" w:rsidRPr="00BA6B70">
          <w:rPr>
            <w:rFonts w:ascii="Times New Roman" w:hAnsi="Times New Roman" w:cs="Times New Roman"/>
            <w:b/>
            <w:bCs/>
            <w:i/>
            <w:iCs/>
            <w:sz w:val="24"/>
            <w:szCs w:val="24"/>
            <w:rPrChange w:id="175" w:author="Reviewer" w:date="2019-06-14T07:22:00Z">
              <w:rPr>
                <w:rFonts w:ascii="Times New Roman" w:hAnsi="Times New Roman" w:cs="Times New Roman"/>
                <w:sz w:val="24"/>
                <w:szCs w:val="24"/>
              </w:rPr>
            </w:rPrChange>
          </w:rPr>
          <w:t>?</w:t>
        </w:r>
      </w:ins>
    </w:p>
    <w:p w:rsidR="00636586" w:rsidRPr="00F82704" w:rsidRDefault="00636586" w:rsidP="00636586">
      <w:pPr>
        <w:spacing w:line="480" w:lineRule="auto"/>
        <w:jc w:val="both"/>
        <w:rPr>
          <w:ins w:id="176" w:author="SHALINI" w:date="2019-06-08T21:02:00Z"/>
          <w:rFonts w:ascii="Times New Roman" w:hAnsi="Times New Roman" w:cs="Times New Roman"/>
          <w:sz w:val="24"/>
          <w:szCs w:val="24"/>
        </w:rPr>
      </w:pPr>
      <w:ins w:id="177" w:author="SHALINI" w:date="2019-06-08T21:02:00Z">
        <w:r>
          <w:rPr>
            <w:rFonts w:ascii="Times New Roman" w:hAnsi="Times New Roman" w:cs="Times New Roman"/>
            <w:sz w:val="24"/>
            <w:szCs w:val="24"/>
          </w:rPr>
          <w:t>Research shows that advice by health care providers is not enough, translate into adoption and maintenance</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{"citationID":"gc6klsQl","properties":{"formattedCitation":"(Glasgow et al., 2001)","plainCitation":"(Glasgow et al., 2001)","noteIndex":0},"citationItems":[{"id":2293,"uris":["http://zotero.org/users/4242526/items/Y9FH9QLN"],"uri":["http://zotero.org/users/4242526/items/Y9FH9QLN"],"itemData":{"id":2293,"type":"article-journal","title":"Physician advice and support for physical activity: results from a national survey","container-title":"American Journal of Preventive Medicine","page":"189-196","volume":"21","issue":"3","source":"PubMed","abstract":"BACKGROUND: It is increasingly well documented that physical activity (PA) is a key preventive behavior and that visits to a physician provide an important opportunity for advice and counseling. This paper reports on physician counseling behaviors regarding PA and other chronic disease risk factors from a national survey.\nMETHODS: A diverse sample of U.S. adults (N=1818), with oversampling of lower-income households, was surveyed about their PA level as well as a host of social, environmental, and physician counseling issues.\nRESULTS: Overall, 28% of respondents reported receiving physician advice to increase their PA level. Of those who received advice, only 38% received help formulating a specific activity plan and 42% received follow-up support. Patients who received advice and support were more likely to be older, nonwhite, and to have more chronic illnesses and more contact with their doctor.\nCONCLUSIONS: Physician advice, counseling, and follow-up are important components of the social-environmental supports needed to increase population PA levels. Health system changes, including teaching communication skills, prompts to use those skills, and system changes to support attention to PA, are needed to extend promotion of PA to more patients.","ISSN":"0749-3797","note":"PMID: 11567839","title-short":"Physician advice and support for physical activity","journalAbbreviation":"Am J Prev Med","language":"eng","author":[{"family":"Glasgow","given":"R. E."},{"family":"Eakin","given":"E. G."},{"family":"Fisher","given":"E. B."},{"family":"Bacak","given":"S. J."},{"family":"Brownson","given":"R. C."}],"issued":{"date-parts":[["2001",10]]}}}],"schema":"https://github.com/citation-style-language/schema/raw/master/csl-citation.json"} </w:instrText>
        </w:r>
        <w:r>
          <w:rPr>
            <w:rFonts w:ascii="Times New Roman" w:hAnsi="Times New Roman" w:cs="Times New Roman"/>
            <w:sz w:val="24"/>
            <w:szCs w:val="24"/>
          </w:rPr>
          <w:fldChar w:fldCharType="separate"/>
        </w:r>
        <w:r w:rsidRPr="00820920">
          <w:rPr>
            <w:rFonts w:ascii="Times New Roman" w:hAnsi="Times New Roman" w:cs="Times New Roman"/>
            <w:sz w:val="24"/>
          </w:rPr>
          <w:t>(Glasgow et al., 2001)</w:t>
        </w:r>
        <w:r>
          <w:rPr>
            <w:rFonts w:ascii="Times New Roman" w:hAnsi="Times New Roman" w:cs="Times New Roman"/>
            <w:sz w:val="24"/>
            <w:szCs w:val="24"/>
          </w:rPr>
          <w:fldChar w:fldCharType="end"/>
        </w:r>
        <w:r>
          <w:rPr>
            <w:rFonts w:ascii="Times New Roman" w:hAnsi="Times New Roman" w:cs="Times New Roman"/>
            <w:sz w:val="24"/>
            <w:szCs w:val="24"/>
          </w:rPr>
          <w:t>. A large number of patients fall short on adherence to self management activities due to various barriers ranging from lack of awareness, unacceptable guidelines, social circumstances, practicalities related to changing lifestyle,</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{"citationID":"YjZX8kAl","properties":{"formattedCitation":"(Booth et al., 2013)","plainCitation":"(Booth et al., 2013)","noteIndex":0},"citationItems":[{"id":319,"uris":["http://zotero.org/users/4242526/items/CE65DB7Q"],"uri":["http://zotero.org/users/4242526/items/CE65DB7Q"],"itemData":{"id":319,"type":"article-journal","title":"Diet and physical activity in the self-management of type 2 diabetes: barriers and facilitators identified by patients and health professionals","container-title":"Primary Health Care Research &amp; Development","page":"293-306","volume":"14","issue":"3","source":"PubMed","abstract":"Aim To explore the views of individuals recently diagnosed with type 2 diabetes in relation to self-management of dietary intake and physical activity, and to compare these with the views of health professionals (HPs).\nBACKGROUND: Diabetes education has become a priority area in primary and secondary care, and many education programmes are now embedded within a patient's care package. There are few contemporaneous explorations of patients' views about lifestyle self-management. Such research is vital in order to identify areas that require further support, refinement or enhancement in terms of patient education.\nMETHODS: Focus groups were held with patients recently diagnosed with type 2 diabetes (n = 16, 38% female, aged 45-73 years). In-depth semi-structured interviews were conducted with HPs (n = 7). Discussions focussed on self-management specifically in relation to making dietary and physical activity changes. All discussions were tape recorded, transcribed and analysed by emergent themes analysis using NVivo to manage the coded data. Findings Barriers were divided into six main categories: difficulty changing well-established habits, negative perception of the 'new' or recommended regimen, barriers relating to social circumstances, lack of knowledge and understanding, lack of motivation and barriers relating to the practicalities of making lifestyle changes. HPs generally echoed the views of patients. In conclusion, even against a background of diabetes education, recently diagnosed patients with type 2 diabetes discussed a wide range of barriers to self-management of diet and physical activity. The findings could help to provide HPs with a deeper understanding of the needs of recently diagnosed patients and may help refine current diabetes education activities and inform the development of educational resources.","DOI":"10.1017/S1463423612000412","ISSN":"1477-1128","note":"PMID: 23739524","title-short":"Diet and physical activity in the self-management of type 2 diabetes","journalAbbreviation":"Prim Health Care Res Dev","language":"eng","author":[{"family":"Booth","given":"Alison O."},{"family":"Lowis","given":"Carole"},{"family":"Dean","given":"Moira"},{"family":"Hunter","given":"Steven J."},{"family":"McKinley","given":"Michelle C."}],"issued":{"date-parts":[["2013",7]]}}}],"schema":"https://github.com/citation-style-language/schema/raw/master/csl-citation.json"} </w:instrText>
        </w:r>
        <w:r>
          <w:rPr>
            <w:rFonts w:ascii="Times New Roman" w:hAnsi="Times New Roman" w:cs="Times New Roman"/>
            <w:sz w:val="24"/>
            <w:szCs w:val="24"/>
          </w:rPr>
          <w:fldChar w:fldCharType="separate"/>
        </w:r>
        <w:r w:rsidRPr="00820920">
          <w:rPr>
            <w:rFonts w:ascii="Times New Roman" w:hAnsi="Times New Roman" w:cs="Times New Roman"/>
            <w:sz w:val="24"/>
          </w:rPr>
          <w:t>(Booth et al., 2013)</w:t>
        </w:r>
        <w:r>
          <w:rPr>
            <w:rFonts w:ascii="Times New Roman" w:hAnsi="Times New Roman" w:cs="Times New Roman"/>
            <w:sz w:val="24"/>
            <w:szCs w:val="24"/>
          </w:rPr>
          <w:fldChar w:fldCharType="end"/>
        </w:r>
        <w:r>
          <w:rPr>
            <w:rFonts w:ascii="Times New Roman" w:hAnsi="Times New Roman" w:cs="Times New Roman"/>
            <w:sz w:val="24"/>
            <w:szCs w:val="24"/>
          </w:rPr>
          <w:t>support from family</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{"citationID":"gdUlMXiv","properties":{"formattedCitation":"(S and T, 2014)","plainCitation":"(S and T, 2014)","noteIndex":0},"citationItems":[{"id":347,"uris":["http://zotero.org/users/4242526/items/GHMQHJJK"],"uri":["http://zotero.org/users/4242526/items/GHMQHJJK"],"itemData":{"id":347,"type":"article-journal","title":"Self Care and Medication Adherence among Type 2 Diabetics in Puducherry, Southern India: A Hospital Based Study","container-title":"Journal of clinical and diagnostic research: JCDR","page":"UC01-03","volume":"8","issue":"4","source":"PubMed","abstract":"BACKGROUND: Micro and macro-vascular complications of Type 2 Diabetes mellitus (DM) could be decreased by maintaining a good glycaemic control, which is dependent on adherence to medication and self care.\nAIM: (1) To assess medication adherence and adherence to self care among type 2 diabetics who were admitted to a tertiary care hospital (2) To identify factors which were associated with medication adherence.\nMATERIALS AND METHODS: This descriptive study involved 150 in-patients of Sri Manakula Vinayagar Medical College and Hospital (SMVMCH), a teaching hospital in Puducherry, southern India. Subjects who had type 2 DM for more than 1 month were included in the study, irrespective of their diagnoses at admission. They were interviewed within 24 hours of their admissions by using a pre-designed, pre-tested, structured questionnaire. The questionnaire included Morisky Medication Adherence Scale (MMAS) and questions for assessing adherence to self care activities. The factors which were associated with medication adherence were identified by Chi-square test and logistic regression.\nRESULTS: The mean age of the subjects was 54 years. Only 49.3% (95% CI: 41% to 57%) of the diabetics had high medication adherence (MMAS score = 8). Only 22.7% of the diabetics were involved in physical exercise for at least 30 minutes, for at least 4 days in a week. Only 16.7% of them regularly inspected their feet. Around 67.3% of the subjects reported about consuming a diabetic diet for at least 4 days/week. Poor family support showed a significant association with low medication adherence.\nCONCLUSION: Only 49.3% of the subjects adhered to anti-diabetic medications. Less than 25% of the diabetics adhered to self care activities such as exercising/walking for 30 minutes on at least 4 days in a week, regularly inspected their feet and provided feet care. Family support played a vital role in medication adherence among the diabetic subjects. Hence, it is important to regularly assess patients for medication adherence and include their families also in counseling sessions.","DOI":"10.7860/JCDR/2014/7732.4256","ISSN":"2249-782X","note":"PMID: 24959496\nPMCID: PMC4064856","title-short":"Self Care and Medication Adherence among Type 2 Diabetics in Puducherry, Southern India","journalAbbreviation":"J Clin Diagn Res","language":"eng","author":[{"family":"S","given":"Arulmozhi"},{"family":"T","given":"Mahalakshmy"}],"issued":{"date-parts":[["2014",4]]}}}],"schema":"https://github.com/citation-style-language/schema/raw/master/csl-citation.json"} </w:instrText>
        </w:r>
        <w:r>
          <w:rPr>
            <w:rFonts w:ascii="Times New Roman" w:hAnsi="Times New Roman" w:cs="Times New Roman"/>
            <w:sz w:val="24"/>
            <w:szCs w:val="24"/>
          </w:rPr>
          <w:fldChar w:fldCharType="separate"/>
        </w:r>
        <w:r w:rsidRPr="00820920">
          <w:rPr>
            <w:rFonts w:ascii="Times New Roman" w:hAnsi="Times New Roman" w:cs="Times New Roman"/>
            <w:sz w:val="24"/>
          </w:rPr>
          <w:t>(S and T, 2014)</w:t>
        </w:r>
        <w:r>
          <w:rPr>
            <w:rFonts w:ascii="Times New Roman" w:hAnsi="Times New Roman" w:cs="Times New Roman"/>
            <w:sz w:val="24"/>
            <w:szCs w:val="24"/>
          </w:rPr>
          <w:fldChar w:fldCharType="end"/>
        </w:r>
        <w:r>
          <w:rPr>
            <w:rFonts w:ascii="Times New Roman" w:hAnsi="Times New Roman" w:cs="Times New Roman"/>
            <w:sz w:val="24"/>
            <w:szCs w:val="24"/>
          </w:rPr>
          <w:t>,lack of time and local facilities</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{"citationID":"ZId63Qv1","properties":{"formattedCitation":"(Thomas et al., 2004)","plainCitation":"(Thomas et al., 2004)","noteIndex":0},"citationItems":[{"id":736,"uris":["http://zotero.org/users/4242526/items/Z5WC8AS2"],"uri":["http://zotero.org/users/4242526/items/Z5WC8AS2"],"itemData":{"id":736,"type":"article-journal","title":"Barriers to physical activity in patients with diabetes","container-title":"Postgraduate Medical Journal","page":"287-291","volume":"80","issue":"943","source":"PubMed Central","abstract":"Purpose: Two questions were addressed: (1) How much physical activity do patients with diabetes perform? (2) What are the perceived factors that prevent patients from doing more physical activity? , Research design and methods: Interview based questionnaires were distributed to consecutive patients attending the Diabetes Clinic, Ninewells Hospital, Dundee over a period of five months. Exclusion criteria were age below 20 years and inadequate understanding of English; 428 questionnaires were given out with 406 completed. , Results: Physical activity was undertaken by 34% of patients with diabetes and only 9% of these patients exercised sufficiently to achieve a large change in heart rate or breathing. The main reasons for inactivity included perceived difficulty taking part in exercise, feelings of tiredness, and being distracted by something good on television. Lack of time and lack of local facilities also contributed. , Conclusions: Few patients with diabetes participate in physical activity, and in those who do the level of intensity is low. There are many modifiable factors distracting patients from exercise.","DOI":"10.1136/pgmj.2003.010553","ISSN":"0032-5473","note":"PMID: 15138320\nPMCID: PMC1742997","journalAbbreviation":"Postgrad Med J","author":[{"family":"Thomas","given":"N"},{"family":"Alder","given":"E"},{"family":"Leese","given":"G"}],"issued":{"date-parts":[["2004",5]]}}}],"schema":"https://github.com/citation-style-language/schema/raw/master/csl-citation.json"} </w:instrText>
        </w:r>
        <w:r>
          <w:rPr>
            <w:rFonts w:ascii="Times New Roman" w:hAnsi="Times New Roman" w:cs="Times New Roman"/>
            <w:sz w:val="24"/>
            <w:szCs w:val="24"/>
          </w:rPr>
          <w:fldChar w:fldCharType="separate"/>
        </w:r>
        <w:r w:rsidRPr="00820920">
          <w:rPr>
            <w:rFonts w:ascii="Times New Roman" w:hAnsi="Times New Roman" w:cs="Times New Roman"/>
            <w:sz w:val="24"/>
          </w:rPr>
          <w:t>(Thomas et al., 2004)</w:t>
        </w:r>
        <w:r>
          <w:rPr>
            <w:rFonts w:ascii="Times New Roman" w:hAnsi="Times New Roman" w:cs="Times New Roman"/>
            <w:sz w:val="24"/>
            <w:szCs w:val="24"/>
          </w:rPr>
          <w:fldChar w:fldCharType="end"/>
        </w:r>
        <w:r>
          <w:rPr>
            <w:rFonts w:ascii="Times New Roman" w:hAnsi="Times New Roman" w:cs="Times New Roman"/>
            <w:sz w:val="24"/>
            <w:szCs w:val="24"/>
          </w:rPr>
          <w:t xml:space="preserve"> fear of injuries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{"citationID":"ccS3zJr7","properties":{"formattedCitation":"(Sohal et al., 2015)","plainCitation":"(Sohal et al., 2015)","noteIndex":0},"citationItems":[{"id":317,"uris":["http://zotero.org/users/4242526/items/72CATTP8"],"uri":["http://zotero.org/users/4242526/items/72CATTP8"],"itemData":{"id":317,"type":"article-journal","title":"Barriers and Facilitators for Type-2 Diabetes Management in South Asians: A Systematic Review","container-title":"PloS One","page":"e0136202","volume":"10","issue":"9","source":"PubMed","abstract":"OBJECTIVE: Although South Asian populations have among the highest burden of type 2 diabetes in the world, their diabetes management remains poor. We systematically reviewed studies on South Asian patient's perspectives on the barriers and facilitators to diabetes management.\nMETHODS: We conducted a literature search using OVID, CINHAL and EMBASE (January, 1990 -February, 2014) evaluating the core components of diabetes management: interactions with health care providers, diet, exercise, and medication adherence. South Asian patients were self-reported as Indian, Pakistani, Malaysian-Indian or Bangladeshi origin. From 208 abstracts reviewed, 20 studies were included (19 qualitative including mixed methods studies, 1 questionnaire). Barriers and facilitators were extracted and combined using qualitative synthesis.\nRESULTS: All studies included barriers and few facilitators were identified. Language and communication discordance with the healthcare provider was a significant barrier to receiving and understanding diabetes education. There was inconsistent willingness to partake in self-management with preference for following their physician's guidance. Barriers to adopting a diabetic diet were lack of specific details on South Asian tailored diabetic diet; social responsibilities to continue with a traditional diet, and misconceptions on the components of the diabetic diet. For exercise, South Asian patients were concerned with lack of gender specific exercise facilities and fear of injury or worsening health with exercise. Patients reported a lack of understanding about diabetes medication management, preference for folk and phytotherapy, and concerns about the long-term safety of diabetes medications. Facilitators included trust in care providers, use of culturally appropriate exercise and dietary advice and increasing family involvement. Overall themes for the barriers included lack of knowledge and misperceptions as well as lack of cultural adaptation to diabetes management.\nCONCLUSION: Diabetes programs that focus on improving communication, addressing prevailing misconceptions, and culture specific strategies may be useful for improving diabetes management for South Asians.","DOI":"10.1371/journal.pone.0136202","ISSN":"1932-6203","note":"PMID: 26383535\nPMCID: PMC4575130","title-short":"Barriers and Facilitators for Type-2 Diabetes Management in South Asians","journalAbbreviation":"PLoS ONE","language":"eng","author":[{"family":"Sohal","given":"Tanveer"},{"family":"Sohal","given":"Parmjit"},{"family":"King-Shier","given":"Kathryn M."},{"family":"Khan","given":"Nadia A."}],"issued":{"date-parts":[["2015"]]}}}],"schema":"https://github.com/citation-style-language/schema/raw/master/csl-citation.json"} </w:instrText>
        </w:r>
        <w:r>
          <w:rPr>
            <w:rFonts w:ascii="Times New Roman" w:hAnsi="Times New Roman" w:cs="Times New Roman"/>
            <w:sz w:val="24"/>
            <w:szCs w:val="24"/>
          </w:rPr>
          <w:fldChar w:fldCharType="separate"/>
        </w:r>
        <w:r w:rsidRPr="00820920">
          <w:rPr>
            <w:rFonts w:ascii="Times New Roman" w:hAnsi="Times New Roman" w:cs="Times New Roman"/>
            <w:sz w:val="24"/>
          </w:rPr>
          <w:t>(Sohal et al., 2015)</w:t>
        </w:r>
        <w:r>
          <w:rPr>
            <w:rFonts w:ascii="Times New Roman" w:hAnsi="Times New Roman" w:cs="Times New Roman"/>
            <w:sz w:val="24"/>
            <w:szCs w:val="24"/>
          </w:rPr>
          <w:fldChar w:fldCharType="end"/>
        </w:r>
        <w:r>
          <w:rPr>
            <w:rFonts w:ascii="Times New Roman" w:hAnsi="Times New Roman" w:cs="Times New Roman"/>
            <w:sz w:val="24"/>
            <w:szCs w:val="24"/>
          </w:rPr>
          <w:t>etc.</w:t>
        </w:r>
        <w:r w:rsidRPr="003458A0">
          <w:rPr>
            <w:rFonts w:ascii="Times New Roman" w:hAnsi="Times New Roman" w:cs="Times New Roman"/>
            <w:sz w:val="24"/>
            <w:szCs w:val="24"/>
          </w:rPr>
          <w:t xml:space="preserve"> </w:t>
        </w:r>
        <w:r w:rsidRPr="00590B6B">
          <w:rPr>
            <w:rFonts w:ascii="Times New Roman" w:hAnsi="Times New Roman" w:cs="Times New Roman"/>
            <w:sz w:val="24"/>
            <w:szCs w:val="24"/>
          </w:rPr>
          <w:t xml:space="preserve">Patients' social contexts </w:t>
        </w:r>
        <w:r>
          <w:rPr>
            <w:rFonts w:ascii="Times New Roman" w:hAnsi="Times New Roman" w:cs="Times New Roman"/>
            <w:sz w:val="24"/>
            <w:szCs w:val="24"/>
          </w:rPr>
          <w:t xml:space="preserve">like </w:t>
        </w:r>
        <w:r w:rsidRPr="00590B6B">
          <w:rPr>
            <w:rFonts w:ascii="Times New Roman" w:hAnsi="Times New Roman" w:cs="Times New Roman"/>
            <w:sz w:val="24"/>
            <w:szCs w:val="24"/>
          </w:rPr>
          <w:t xml:space="preserve">care giving </w:t>
        </w:r>
        <w:r>
          <w:rPr>
            <w:rFonts w:ascii="Times New Roman" w:hAnsi="Times New Roman" w:cs="Times New Roman"/>
            <w:sz w:val="24"/>
            <w:szCs w:val="24"/>
          </w:rPr>
          <w:t>and work schedule</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{"citationID":"u4uveFRC","properties":{"formattedCitation":"(Kruse et al., 2013)","plainCitation":"(Kruse et al., 2013)","noteIndex":0},"citationItems":[{"id":502,"uris":["http://zotero.org/users/4242526/items/WGV7K9ED"],"uri":["http://zotero.org/users/4242526/items/WGV7K9ED"],"itemData":{"id":502,"type":"article-journal","title":"Communication during patient-provider encounters regarding diabetes self-management","container-title":"Family Medicine","page":"475-483","volume":"45","issue":"7","source":"PubMed","abstract":"BACKGROUND AND OBJECTIVES: Diabetes is a common chronic illness with potentially severe complications. The risk of complications is reduced through controlling blood sugar, lipids, and blood pressure. While medical intervention is important, substantial self-management on the part of patients is required to achieve good control. Patients often find self-management difficult, particularly diet and exercise modification. Clinicians face barriers as well, including lack of time, poor reimbursement, and difficulty changing their clinical practice patterns. We hypothesized that a strong focus on readily measured disease indicators competes with patients' agendas relating to symptoms and their day-to-day social context.\nMETHODS: We recorded clinical encounters to study communication about self-management in context. Recordings were transcribed verbatim and analyzed, primarily using a grounded theory approach.\nRESULTS: We found that clinicians often focused their communication on quantitative measures such as blood pressure and glycosylated hemoglobin but that patients found it difficult to relate these measures to how they were feeling physically. Patients' social contexts influenced their self-management activities, in particular heavy caregiving responsibilities and work schedules.\nCONCLUSIONS: Supporting self-management of patients with diabetes requires providers to link clinical measurements to patients' symptoms and likely outcomes. It is difficult for providers to know what support or assistance their patients need without knowledge of patients' social contexts.","ISSN":"1938-3800","note":"PMID: 23846966","journalAbbreviation":"Fam Med","language":"eng","author":[{"family":"Kruse","given":"Robin L."},{"family":"Olsberg","given":"Joshua E."},{"family":"Shigaki","given":"Cheryl L."},{"family":"Parker Oliver","given":"Debra R."},{"family":"Vetter-Smith","given":"Molly J."},{"family":"Day","given":"Tamara M."},{"family":"LeMaster","given":"Joseph W."}],"issued":{"date-parts":[["2013",8]]}}}],"schema":"https://github.com/citation-style-language/schema/raw/master/csl-citation.json"} </w:instrText>
        </w:r>
        <w:r>
          <w:rPr>
            <w:rFonts w:ascii="Times New Roman" w:hAnsi="Times New Roman" w:cs="Times New Roman"/>
            <w:sz w:val="24"/>
            <w:szCs w:val="24"/>
          </w:rPr>
          <w:fldChar w:fldCharType="separate"/>
        </w:r>
        <w:r w:rsidRPr="00820920">
          <w:rPr>
            <w:rFonts w:ascii="Times New Roman" w:hAnsi="Times New Roman" w:cs="Times New Roman"/>
            <w:sz w:val="24"/>
          </w:rPr>
          <w:t>(Kruse et al., 2013)</w:t>
        </w:r>
        <w:r>
          <w:rPr>
            <w:rFonts w:ascii="Times New Roman" w:hAnsi="Times New Roman" w:cs="Times New Roman"/>
            <w:sz w:val="24"/>
            <w:szCs w:val="24"/>
          </w:rPr>
          <w:fldChar w:fldCharType="end"/>
        </w:r>
        <w:r>
          <w:rPr>
            <w:rFonts w:ascii="Times New Roman" w:hAnsi="Times New Roman" w:cs="Times New Roman"/>
            <w:sz w:val="24"/>
            <w:szCs w:val="24"/>
          </w:rPr>
          <w:t xml:space="preserve"> influenced their self management . </w:t>
        </w:r>
      </w:ins>
    </w:p>
    <w:p w:rsidR="00636586" w:rsidRDefault="00636586" w:rsidP="00636586">
      <w:pPr>
        <w:spacing w:line="480" w:lineRule="auto"/>
        <w:jc w:val="both"/>
        <w:rPr>
          <w:ins w:id="178" w:author="SHALINI" w:date="2019-06-08T21:02:00Z"/>
          <w:rFonts w:ascii="Times New Roman" w:hAnsi="Times New Roman" w:cs="Times New Roman"/>
          <w:color w:val="FF0000"/>
          <w:sz w:val="24"/>
          <w:szCs w:val="24"/>
        </w:rPr>
      </w:pPr>
      <w:ins w:id="179" w:author="SHALINI" w:date="2019-06-08T21:02:00Z">
        <w:r>
          <w:rPr>
            <w:rFonts w:ascii="Times New Roman" w:hAnsi="Times New Roman" w:cs="Times New Roman"/>
            <w:color w:val="FF0000"/>
            <w:sz w:val="24"/>
            <w:szCs w:val="24"/>
          </w:rPr>
          <w:t>Interventions</w:t>
        </w:r>
        <w:r w:rsidRPr="000E500D">
          <w:rPr>
            <w:rFonts w:ascii="Times New Roman" w:hAnsi="Times New Roman" w:cs="Times New Roman"/>
            <w:color w:val="FF0000"/>
            <w:sz w:val="24"/>
            <w:szCs w:val="24"/>
          </w:rPr>
          <w:t xml:space="preserve"> to improve physical activity now encompass a comprehensive approach which ranges from interpersonal and community based </w:t>
        </w:r>
        <w:r>
          <w:rPr>
            <w:rFonts w:ascii="Times New Roman" w:hAnsi="Times New Roman" w:cs="Times New Roman"/>
            <w:color w:val="FF0000"/>
            <w:sz w:val="24"/>
            <w:szCs w:val="24"/>
          </w:rPr>
          <w:t xml:space="preserve">interventions </w:t>
        </w:r>
        <w:r w:rsidRPr="000E500D">
          <w:rPr>
            <w:rFonts w:ascii="Times New Roman" w:hAnsi="Times New Roman" w:cs="Times New Roman"/>
            <w:color w:val="FF0000"/>
            <w:sz w:val="24"/>
            <w:szCs w:val="24"/>
          </w:rPr>
          <w:t xml:space="preserve">to broader national policy level changes. Although these </w:t>
        </w:r>
        <w:r>
          <w:rPr>
            <w:rFonts w:ascii="Times New Roman" w:hAnsi="Times New Roman" w:cs="Times New Roman"/>
            <w:color w:val="FF0000"/>
            <w:sz w:val="24"/>
            <w:szCs w:val="24"/>
          </w:rPr>
          <w:t>transformations</w:t>
        </w:r>
        <w:r w:rsidRPr="000E500D">
          <w:rPr>
            <w:rFonts w:ascii="Times New Roman" w:hAnsi="Times New Roman" w:cs="Times New Roman"/>
            <w:color w:val="FF0000"/>
            <w:sz w:val="24"/>
            <w:szCs w:val="24"/>
          </w:rPr>
          <w:t xml:space="preserve"> are necessary, it is also imperative that all change agents have to perform their role to brin</w:t>
        </w:r>
        <w:r>
          <w:rPr>
            <w:rFonts w:ascii="Times New Roman" w:hAnsi="Times New Roman" w:cs="Times New Roman"/>
            <w:color w:val="FF0000"/>
            <w:sz w:val="24"/>
            <w:szCs w:val="24"/>
          </w:rPr>
          <w:t xml:space="preserve">g about an evident change in the </w:t>
        </w:r>
        <w:r w:rsidRPr="000E500D">
          <w:rPr>
            <w:rFonts w:ascii="Times New Roman" w:hAnsi="Times New Roman" w:cs="Times New Roman"/>
            <w:color w:val="FF0000"/>
            <w:sz w:val="24"/>
            <w:szCs w:val="24"/>
          </w:rPr>
          <w:t>current lifestyle patterns</w:t>
        </w:r>
        <w:r>
          <w:rPr>
            <w:rFonts w:ascii="Times New Roman" w:hAnsi="Times New Roman" w:cs="Times New Roman"/>
            <w:color w:val="FF0000"/>
            <w:sz w:val="24"/>
            <w:szCs w:val="24"/>
          </w:rPr>
          <w:fldChar w:fldCharType="begin"/>
        </w:r>
        <w:r>
          <w:rPr>
            <w:rFonts w:ascii="Times New Roman" w:hAnsi="Times New Roman" w:cs="Times New Roman"/>
            <w:color w:val="FF0000"/>
            <w:sz w:val="24"/>
            <w:szCs w:val="24"/>
          </w:rPr>
          <w:instrText xml:space="preserve"> ADDIN ZOTERO_ITEM CSL_CITATION {"citationID":"1q32OSp6","properties":{"formattedCitation":"(Bauman et al., 2012; Sallis et al., 2015)","plainCitation":"(Bauman et al., 2012; Sallis et al., 2015)","noteIndex":0},"citationItems":[{"id":1130,"uris":["http://zotero.org/users/4242526/items/6B7TEIDG"],"uri":["http://zotero.org/users/4242526/items/6B7TEIDG"],"itemData":{"id":1130,"type":"article-journal","title":"Correlates of physical activity: why are some people physically active and others not?","container-title":"The Lancet","page":"258-271","volume":"380","issue":"9838","source":"CrossRef","DOI":"10.1016/S0140-6736(12)60735-1","ISSN":"01406736","title-short":"Correlates of physical activity","language":"en","author":[{"family":"Bauman","given":"Adrian E"},{"family":"Reis","given":"Rodrigo S"},{"family":"Sallis","given":"James F"},{"family":"Wells","given":"Jonathan C"},{"family":"Loos","given":"Ruth JF"},{"family":"Martin","given":"Brian W"}],"issued":{"date-parts":[["2012",7]]}}},{"id":598,"uris":["http://zotero.org/users/4242526/items/VQ8S4QZP"],"uri":["http://zotero.org/users/4242526/items/VQ8S4QZP"],"itemData":{"id":598,"type":"article-journal","title":"Strategies for promoting physical activity in clinical practice","container-title":"Progress in Cardiovascular Diseases","page":"375-386","volume":"57","issue":"4","source":"PubMed","abstract":"The time has come for healthcare systems to take an active role in the promotion of physical activity (PA). The connection between PA and health has been clearly established and exercise should be viewed as a cost effective medication that is universally prescribed as a first line treatment for virtually every chronic disease. While there are potential risks associated with exercise, these can be minimized with a proper approach and are far outweighed by the benefits. Key to promoting PA in the clinical setting is the use of a PA Vital Sign in which every patient's exercise habits are assessed and recorded in their medical record. Those not meeting the recommended 150min per week of moderate intensity PA should be encouraged to increase their PA levels with a proper exercise prescription. We can improve compliance by assessing our patient's barriers to being more active and employing new and evolving technology like accelerometers and smart phones applications, along with various websites and programs that have proven efficacy.","DOI":"10.1016/j.pcad.2014.10.003","ISSN":"1873-1740","note":"PMID: 25459975","journalAbbreviation":"Prog Cardiovasc Dis","language":"eng","author":[{"family":"Sallis","given":"Robert"},{"family":"Franklin","given":"Barry"},{"family":"Joy","given":"Liz"},{"family":"Ross","given":"Robert"},{"family":"Sabgir","given":"David"},{"family":"Stone","given":"James"}],"issued":{"date-parts":[["2015",2]]}}}],"schema":"https://github.com/citation-style-language/schema/raw/master/csl-citation.json"} </w:instrText>
        </w:r>
        <w:r>
          <w:rPr>
            <w:rFonts w:ascii="Times New Roman" w:hAnsi="Times New Roman" w:cs="Times New Roman"/>
            <w:color w:val="FF0000"/>
            <w:sz w:val="24"/>
            <w:szCs w:val="24"/>
          </w:rPr>
          <w:fldChar w:fldCharType="separate"/>
        </w:r>
        <w:r w:rsidRPr="00630A00">
          <w:rPr>
            <w:rFonts w:ascii="Times New Roman" w:hAnsi="Times New Roman" w:cs="Times New Roman"/>
            <w:sz w:val="24"/>
          </w:rPr>
          <w:t>(Bauman et al., 2012; Sallis et al., 2015)</w:t>
        </w:r>
        <w:r>
          <w:rPr>
            <w:rFonts w:ascii="Times New Roman" w:hAnsi="Times New Roman" w:cs="Times New Roman"/>
            <w:color w:val="FF0000"/>
            <w:sz w:val="24"/>
            <w:szCs w:val="24"/>
          </w:rPr>
          <w:fldChar w:fldCharType="end"/>
        </w:r>
        <w:r>
          <w:rPr>
            <w:rFonts w:ascii="Times New Roman" w:hAnsi="Times New Roman" w:cs="Times New Roman"/>
            <w:color w:val="FF0000"/>
            <w:sz w:val="24"/>
            <w:szCs w:val="24"/>
          </w:rPr>
          <w:t>.</w:t>
        </w:r>
      </w:ins>
    </w:p>
    <w:p w:rsidR="00636586" w:rsidRPr="00BA6B70" w:rsidRDefault="00BA6B70" w:rsidP="00636586">
      <w:pPr>
        <w:spacing w:line="480" w:lineRule="auto"/>
        <w:jc w:val="both"/>
        <w:rPr>
          <w:ins w:id="180" w:author="SHALINI" w:date="2019-06-08T21:02:00Z"/>
          <w:rFonts w:ascii="Times New Roman" w:hAnsi="Times New Roman" w:cs="Times New Roman"/>
          <w:b/>
          <w:bCs/>
          <w:i/>
          <w:iCs/>
          <w:color w:val="FF0000"/>
          <w:sz w:val="24"/>
          <w:szCs w:val="24"/>
          <w:rPrChange w:id="181" w:author="Reviewer" w:date="2019-06-14T07:23:00Z">
            <w:rPr>
              <w:ins w:id="182" w:author="SHALINI" w:date="2019-06-08T21:02:00Z"/>
              <w:rFonts w:ascii="Times New Roman" w:hAnsi="Times New Roman" w:cs="Times New Roman"/>
              <w:color w:val="FF0000"/>
              <w:sz w:val="24"/>
              <w:szCs w:val="24"/>
            </w:rPr>
          </w:rPrChange>
        </w:rPr>
      </w:pPr>
      <w:ins w:id="183" w:author="SHALINI" w:date="2019-06-08T21:02:00Z">
        <w:r w:rsidRPr="00BA6B70">
          <w:rPr>
            <w:rFonts w:ascii="Times New Roman" w:hAnsi="Times New Roman" w:cs="Times New Roman"/>
            <w:b/>
            <w:bCs/>
            <w:i/>
            <w:iCs/>
            <w:color w:val="FF0000"/>
            <w:sz w:val="24"/>
            <w:szCs w:val="24"/>
          </w:rPr>
          <w:t>Why the physician’s responsibility?</w:t>
        </w:r>
      </w:ins>
    </w:p>
    <w:p w:rsidR="00636586" w:rsidRPr="00B21FD8" w:rsidRDefault="00636586" w:rsidP="00636586">
      <w:pPr>
        <w:spacing w:line="480" w:lineRule="auto"/>
        <w:jc w:val="both"/>
        <w:rPr>
          <w:ins w:id="184" w:author="SHALINI" w:date="2019-06-08T21:02:00Z"/>
          <w:rFonts w:ascii="Times New Roman" w:hAnsi="Times New Roman" w:cs="Times New Roman"/>
          <w:color w:val="FF0000"/>
          <w:sz w:val="24"/>
          <w:szCs w:val="24"/>
        </w:rPr>
      </w:pPr>
      <w:ins w:id="185" w:author="SHALINI" w:date="2019-06-08T21:02:00Z">
        <w:r w:rsidRPr="00A85E3A">
          <w:rPr>
            <w:rFonts w:ascii="Times New Roman" w:hAnsi="Times New Roman" w:cs="Times New Roman"/>
            <w:color w:val="FF0000"/>
            <w:sz w:val="24"/>
            <w:szCs w:val="24"/>
          </w:rPr>
          <w:t xml:space="preserve"> Physical activity reduce</w:t>
        </w:r>
        <w:r>
          <w:rPr>
            <w:rFonts w:ascii="Times New Roman" w:hAnsi="Times New Roman" w:cs="Times New Roman"/>
            <w:color w:val="FF0000"/>
            <w:sz w:val="24"/>
            <w:szCs w:val="24"/>
          </w:rPr>
          <w:t>s risk of</w:t>
        </w:r>
        <w:r w:rsidRPr="00A85E3A">
          <w:rPr>
            <w:rFonts w:ascii="Times New Roman" w:hAnsi="Times New Roman" w:cs="Times New Roman"/>
            <w:color w:val="FF0000"/>
            <w:sz w:val="24"/>
            <w:szCs w:val="24"/>
          </w:rPr>
          <w:t xml:space="preserve"> mortality</w:t>
        </w:r>
        <w:r>
          <w:rPr>
            <w:rFonts w:ascii="Times New Roman" w:hAnsi="Times New Roman" w:cs="Times New Roman"/>
            <w:color w:val="FF0000"/>
            <w:sz w:val="24"/>
            <w:szCs w:val="24"/>
          </w:rPr>
          <w:t xml:space="preserve">, associated </w:t>
        </w:r>
        <w:r w:rsidRPr="00A85E3A">
          <w:rPr>
            <w:rFonts w:ascii="Times New Roman" w:hAnsi="Times New Roman" w:cs="Times New Roman"/>
            <w:color w:val="FF0000"/>
            <w:sz w:val="24"/>
            <w:szCs w:val="24"/>
          </w:rPr>
          <w:t>complications with long term medication, surgeries</w:t>
        </w:r>
        <w:r>
          <w:rPr>
            <w:rFonts w:ascii="Times New Roman" w:hAnsi="Times New Roman" w:cs="Times New Roman"/>
            <w:color w:val="FF0000"/>
            <w:sz w:val="24"/>
            <w:szCs w:val="24"/>
          </w:rPr>
          <w:t xml:space="preserve"> associated with the disease an</w:t>
        </w:r>
        <w:r w:rsidRPr="00A85E3A">
          <w:rPr>
            <w:rFonts w:ascii="Times New Roman" w:hAnsi="Times New Roman" w:cs="Times New Roman"/>
            <w:color w:val="FF0000"/>
            <w:sz w:val="24"/>
            <w:szCs w:val="24"/>
          </w:rPr>
          <w:t>d</w:t>
        </w:r>
        <w:r>
          <w:rPr>
            <w:rFonts w:ascii="Times New Roman" w:hAnsi="Times New Roman" w:cs="Times New Roman"/>
            <w:color w:val="FF0000"/>
            <w:sz w:val="24"/>
            <w:szCs w:val="24"/>
          </w:rPr>
          <w:t xml:space="preserve"> </w:t>
        </w:r>
        <w:r w:rsidRPr="00CD4072">
          <w:rPr>
            <w:rFonts w:ascii="Times New Roman" w:hAnsi="Times New Roman" w:cs="Times New Roman"/>
            <w:color w:val="FF0000"/>
            <w:sz w:val="24"/>
            <w:szCs w:val="24"/>
          </w:rPr>
          <w:t>co</w:t>
        </w:r>
      </w:ins>
      <w:ins w:id="186" w:author="Reviewer" w:date="2019-06-14T07:30:00Z">
        <w:r w:rsidR="00BA6B70">
          <w:rPr>
            <w:rFonts w:ascii="Times New Roman" w:hAnsi="Times New Roman" w:cs="Times New Roman"/>
            <w:color w:val="FF0000"/>
            <w:sz w:val="24"/>
            <w:szCs w:val="24"/>
          </w:rPr>
          <w:t>-</w:t>
        </w:r>
      </w:ins>
      <w:ins w:id="187" w:author="SHALINI" w:date="2019-06-08T21:02:00Z">
        <w:r w:rsidRPr="00CD4072">
          <w:rPr>
            <w:rFonts w:ascii="Times New Roman" w:hAnsi="Times New Roman" w:cs="Times New Roman"/>
            <w:color w:val="FF0000"/>
            <w:sz w:val="24"/>
            <w:szCs w:val="24"/>
          </w:rPr>
          <w:t>morbid</w:t>
        </w:r>
      </w:ins>
      <w:ins w:id="188" w:author="Reviewer" w:date="2019-06-14T07:30:00Z">
        <w:r w:rsidR="00BA6B70">
          <w:rPr>
            <w:rFonts w:ascii="Times New Roman" w:hAnsi="Times New Roman" w:cs="Times New Roman"/>
            <w:color w:val="FF0000"/>
            <w:sz w:val="24"/>
            <w:szCs w:val="24"/>
          </w:rPr>
          <w:t>i</w:t>
        </w:r>
      </w:ins>
      <w:ins w:id="189" w:author="SHALINI" w:date="2019-06-08T21:02:00Z">
        <w:r w:rsidRPr="00CD4072">
          <w:rPr>
            <w:rFonts w:ascii="Times New Roman" w:hAnsi="Times New Roman" w:cs="Times New Roman"/>
            <w:color w:val="FF0000"/>
            <w:sz w:val="24"/>
            <w:szCs w:val="24"/>
          </w:rPr>
          <w:t>ties</w:t>
        </w:r>
        <w:r>
          <w:rPr>
            <w:rFonts w:ascii="Times New Roman" w:hAnsi="Times New Roman" w:cs="Times New Roman"/>
            <w:color w:val="FF0000"/>
            <w:sz w:val="24"/>
            <w:szCs w:val="24"/>
          </w:rPr>
          <w:t xml:space="preserve">. </w:t>
        </w:r>
        <w:r w:rsidRPr="00CD4072">
          <w:rPr>
            <w:rFonts w:ascii="Times New Roman" w:hAnsi="Times New Roman" w:cs="Times New Roman"/>
            <w:color w:val="FF0000"/>
            <w:sz w:val="24"/>
            <w:szCs w:val="24"/>
          </w:rPr>
          <w:t xml:space="preserve">In low resource countries, this strategy could lead to improved glycemic control, bring down the burden of chronic diseases, increase life expectancy and quality of life of the population thereby bringing down </w:t>
        </w:r>
        <w:r w:rsidRPr="00CD4072">
          <w:rPr>
            <w:rFonts w:ascii="Times New Roman" w:hAnsi="Times New Roman" w:cs="Times New Roman"/>
            <w:color w:val="FF0000"/>
            <w:sz w:val="24"/>
            <w:szCs w:val="24"/>
          </w:rPr>
          <w:lastRenderedPageBreak/>
          <w:t>cost of care to patients and the country health resources</w:t>
        </w:r>
        <w:r w:rsidRPr="00CD4072">
          <w:rPr>
            <w:rFonts w:ascii="Times New Roman" w:hAnsi="Times New Roman" w:cs="Times New Roman"/>
            <w:color w:val="FF0000"/>
            <w:sz w:val="24"/>
            <w:szCs w:val="24"/>
          </w:rPr>
          <w:fldChar w:fldCharType="begin"/>
        </w:r>
        <w:r>
          <w:rPr>
            <w:rFonts w:ascii="Times New Roman" w:hAnsi="Times New Roman" w:cs="Times New Roman"/>
            <w:color w:val="FF0000"/>
            <w:sz w:val="24"/>
            <w:szCs w:val="24"/>
          </w:rPr>
          <w:instrText xml:space="preserve"> ADDIN ZOTERO_ITEM CSL_CITATION {"citationID":"93wJv3cO","properties":{"formattedCitation":"(Asano et al., 2014; Colberg et al., 2016)","plainCitation":"(Asano et al., 2014; Colberg et al., 2016)","noteIndex":0},"citationItems":[{"id":2163,"uris":["http://zotero.org/users/4242526/items/TC8CLZNP"],"uri":["http://zotero.org/users/4242526/items/TC8CLZNP"],"itemData":{"id":2163,"type":"article-journal","title":"Physical Activity/Exercise and Diabetes: A Position Statement of the American Diabetes Association","container-title":"Diabetes Care","page":"2065-2079","volume":"39","issue":"11","source":"care.diabetesjournals.org","abstract":"The adoption and maintenance of physical activity are critical foci for blood glucose management and overall health in individuals with diabetes and prediabetes. Recommendations and precautions vary depending on individual characteristics and health status. In this Position Statement, we provide a clinically oriented review and evidence-based recommendations regarding physical activity and exercise in people with type 1 diabetes, type 2 diabetes, gestational diabetes mellitus, and prediabetes.\n\nPhysical activity includes all movement that increases energy use, whereas exercise is planned, structured physical activity. Exercise improves blood glucose control in type 2 diabetes, reduces cardiovascular risk factors, contributes to weight loss, and improves well-being (1,2). Regular exercise may prevent or delay type 2 diabetes development (3). Regular exercise also has considerable health benefits for people with type 1 diabetes (e.g., improved cardiovascular fitness, muscle strength, insulin sensitivity, etc.) (4). The challenges related to blood glucose management vary with diabetes type, activity type, and presence of diabetes-related complications (5,6). Physical activity and exercise recommendations, therefore, should be tailored to meet the specific needs of each individual.\n\nPhysical activity recommendations and precautions may vary by diabetes type. The primary types of diabetes are type 1 and type 2. Type 1 diabetes (5%–10% of cases) results from cellular-mediated autoimmune destruction of the pancreatic β-cells, producing insulin deficiency (7). Although it can occur at any age, β-cell destruction rates vary, typically occurring more rapidly in youth than in adults. Type 2 diabetes (90%–95% of cases) results from a progressive loss of insulin secretion, usually also with insulin resistance. Gestational diabetes mellitus occurs during pregnancy, with screening typically occurring at 24–28 weeks of gestation in pregnant women not previously known to have diabetes. Prediabetes is diagnosed when blood glucose levels are above the normal range but not high enough to be classified as …","DOI":"10.2337/dc16-1728","ISSN":"0149-5992, 1935-5548","note":"PMID: 27926890","title-short":"Physical Activity/Exercise and Diabetes","language":"en","author":[{"family":"Colberg","given":"Sheri R."},{"family":"Sigal","given":"Ronald J."},{"family":"Yardley","given":"Jane E."},{"family":"Riddell","given":"Michael C."},{"family":"Dunstan","given":"David W."},{"family":"Dempsey","given":"Paddy C."},{"family":"Horton","given":"Edward S."},{"family":"Castorino","given":"Kristin"},{"family":"Tate","given":"Deborah F."}],"issued":{"date-parts":[["2016",11,1]]}}},{"id":2160,"uris":["http://zotero.org/users/4242526/items/MFBS3GDG"],"uri":["http://zotero.org/users/4242526/items/MFBS3GDG"],"itemData":{"id":2160,"type":"article-journal","title":"Acute effects of physical exercise in type 2 diabetes: A review","container-title":"World Journal of Diabetes","page":"659-665","volume":"5","issue":"5","source":"PubMed Central","abstract":"The literature has shown the efficiency of exercise in the control of type 2 diabetes (T2D), being suggested as one of the best kinds of non-pharmacological treatments for its population. Thus, the scientific production related to this phenomenon has growing exponentially. However, despite its advances, still there is a lack of studies that have carried out a review on the acute effects of physical exercise on metabolic and hemodynamic markers and possible control mechanisms of these indicators in individuals with T2D, not to mention that in a related way, these themes have been very little studied today. Therefore, the aim of this study was to organize and analyze the current scientific production about the acute effects of physical exercise on metabolic and hemodynamic markers and possible control mechanisms of these indicators in T2D individuals. For such, a research with the following keywords was performed: -exercise</w:instrText>
        </w:r>
        <w:r w:rsidRPr="00820920">
          <w:rPr>
            <w:rFonts w:ascii="Times New Roman" w:hAnsi="Times New Roman" w:cs="Times New Roman"/>
            <w:color w:val="FF0000"/>
            <w:sz w:val="24"/>
            <w:szCs w:val="24"/>
            <w:lang w:val="fr-FR"/>
          </w:rPr>
          <w:instrText xml:space="preserve">; diabetes and post-exercise hypotension; diabetes and excess post-exercise oxygen consumption; diabetes and acute effects in PUBMED, SCIELO and HIGHWIRE databases. From the analyzed studies, it is possible to conclude that, a single exercise session can promote an increase in the bioavailability of nitric oxide and elicit decreases in postexercise blood pressure. Furthermore, the metabolic stress from physical exercise can increase the oxidation of carbohydrate during the exercise and keep it, in high levels, the post exercise consumption of O², this phenomenon increases the rate of fat oxidation during recovery periods after exercise, improves glucose tolerance and insulin sensitivity and reduces glycemia between 2-72 h, which seems to be dependent on the exercise intensity and duration of the effort.","DOI":"10.4239/wjd.v5.i5.659","ISSN":"1948-9358","note":"PMID: 25317243\nPMCID: PMC4138589","title-short":"Acute effects of physical exercise in type 2 diabetes","journalAbbreviation":"World J Diabetes","author":[{"family":"Asano","given":"Ricardo Yukio"},{"family":"Sales","given":"Marcelo Magalhães"},{"family":"Browne","given":"Rodrigo Alberto Vieira"},{"family":"Moraes","given":"José Fernando Vila Nova"},{"family":"Coelho Júnior","given":"Hélio José"},{"family":"Moraes","given":"Milton Rocha"},{"family":"Simões","given":"Herbert Gustavo"}],"issued":{"date-parts":[["2014",10,15]]}}}],"schema":"https://github.com/citation-style-language/schema/raw/master/csl-citation.json"} </w:instrText>
        </w:r>
        <w:r w:rsidRPr="00CD4072">
          <w:rPr>
            <w:rFonts w:ascii="Times New Roman" w:hAnsi="Times New Roman" w:cs="Times New Roman"/>
            <w:color w:val="FF0000"/>
            <w:sz w:val="24"/>
            <w:szCs w:val="24"/>
          </w:rPr>
          <w:fldChar w:fldCharType="separate"/>
        </w:r>
        <w:r w:rsidRPr="00630A00">
          <w:rPr>
            <w:rFonts w:ascii="Times New Roman" w:hAnsi="Times New Roman" w:cs="Times New Roman"/>
            <w:sz w:val="24"/>
            <w:lang w:val="fr-FR"/>
          </w:rPr>
          <w:t>(Asano et al., 2014; Colberg et al., 2016)</w:t>
        </w:r>
        <w:r w:rsidRPr="00CD4072">
          <w:rPr>
            <w:rFonts w:ascii="Times New Roman" w:hAnsi="Times New Roman" w:cs="Times New Roman"/>
            <w:color w:val="FF0000"/>
            <w:sz w:val="24"/>
            <w:szCs w:val="24"/>
          </w:rPr>
          <w:fldChar w:fldCharType="end"/>
        </w:r>
        <w:r w:rsidRPr="000A07CE">
          <w:rPr>
            <w:rFonts w:ascii="Times New Roman" w:hAnsi="Times New Roman" w:cs="Times New Roman"/>
            <w:color w:val="FF0000"/>
            <w:sz w:val="24"/>
            <w:szCs w:val="24"/>
            <w:lang w:val="fr-FR"/>
          </w:rPr>
          <w:t xml:space="preserve"> </w:t>
        </w:r>
        <w:r w:rsidRPr="00CD4072">
          <w:rPr>
            <w:rFonts w:ascii="Times New Roman" w:hAnsi="Times New Roman" w:cs="Times New Roman"/>
            <w:color w:val="FF0000"/>
            <w:sz w:val="24"/>
            <w:szCs w:val="24"/>
          </w:rPr>
          <w:fldChar w:fldCharType="begin"/>
        </w:r>
        <w:r>
          <w:rPr>
            <w:rFonts w:ascii="Times New Roman" w:hAnsi="Times New Roman" w:cs="Times New Roman"/>
            <w:color w:val="FF0000"/>
            <w:sz w:val="24"/>
            <w:szCs w:val="24"/>
            <w:lang w:val="fr-FR"/>
          </w:rPr>
          <w:instrText xml:space="preserve"> ADDIN ZOTERO_ITEM CSL_CITATION {"citationID":"o39kcqhU","properties":{"formattedCitation":"(Wei et al., 2000)","plainCitation":"(Wei et al., 2000)","noteIndex":0},"citationItems":[{"id":2164,"uris":["http://zotero.org/users/4242526/items/ZNTTS67K"],"uri":["http://zotero.org/users/4242526/items/ZNTTS67K"],"itemData":{"id":2164,"type":"article-journal","title":"Low cardiorespiratory fitness and physical inactivity as predictors of mortality in men with type 2 diabetes","container-title":"Annals of Internal Medicine","page":"605-611","volume":"132","issue":"8","source":"PubMed","abstract":"BACKGROUND: Although physical activity is recommended as a basic treatment for patients with diabetes, its long-term association with mortality in these patients is unknown.\nOBJECTIVE: To evaluate the association of low cardiorespiratory fitness and physical inactivity with mortality in men with type 2 diabetes.\nDESIGN: Prospective cohort study.\nSETTING: Preventive medicine clinic.\nPATIENTS: 1263 men (50+/-10 years of age) with type 2 diabetes who received a thorough medical examination between 1970 and 1993 and were followed for mortality up to 31 December 1994.\nMEASUREMENTS: Cardiorespiratory fitness measured by a maximal exercise test, self-reported physical inactivity at baseline, and subsequent death determined by using the National Death Index.\nRESULTS: During an average follow-up of 12 years, 180 patients died. After adjustment for age, baseline cardiovascular disease, fasting plasma glucose level, high cholesterol level, overweight, current smoking, high blood pressure, and parental history of cardiovascular disease, men in the low-fitness group had an adjusted risk for all-cause mortality of 2.1 (95% CI, 1.5 to 2.9) compared with fit men. Men who reported being physically inactive had an adjusted risk for mortality that was 1.7-fold (CI, 1.2-fold to 2.3-fold) higher than that in men who reported being physically active.\nCONCLUSIONS: Low cardiorespiratory fitness and physical inactivity are independent predictors of all-cause mortality in men with type 2 diabetes. Physicians should encourage patients with type 2 diabetes to participate in regular physical activity and improve cardiorespiratory fitness.","ISSN":"0003-4819","note":"PMID: 10766678","journalAbbreviation":"Ann. Intern. Med.","language":"eng","author":[{"family":"Wei","given":"M."},{"family":"Gibbons","given":"L. W."},{"family":"Kampert","given":"J. B."},{"family":"Nichaman","given":"M. Z."},{"family":"Blair","given":"S. N."}],"issued":{"date-parts":[["2000",4,18]]}}}],"schema":"https://github.com/citation-style-language/schema/raw/master/csl-citation.json"} </w:instrText>
        </w:r>
        <w:r w:rsidRPr="00CD4072">
          <w:rPr>
            <w:rFonts w:ascii="Times New Roman" w:hAnsi="Times New Roman" w:cs="Times New Roman"/>
            <w:color w:val="FF0000"/>
            <w:sz w:val="24"/>
            <w:szCs w:val="24"/>
          </w:rPr>
          <w:fldChar w:fldCharType="separate"/>
        </w:r>
        <w:r w:rsidRPr="00820920">
          <w:rPr>
            <w:rFonts w:ascii="Times New Roman" w:hAnsi="Times New Roman" w:cs="Times New Roman"/>
            <w:sz w:val="24"/>
            <w:lang w:val="fr-FR"/>
          </w:rPr>
          <w:t>(Wei et al., 2000)</w:t>
        </w:r>
        <w:r w:rsidRPr="00CD4072">
          <w:rPr>
            <w:rFonts w:ascii="Times New Roman" w:hAnsi="Times New Roman" w:cs="Times New Roman"/>
            <w:color w:val="FF0000"/>
            <w:sz w:val="24"/>
            <w:szCs w:val="24"/>
          </w:rPr>
          <w:fldChar w:fldCharType="end"/>
        </w:r>
        <w:r w:rsidRPr="00CD4072">
          <w:rPr>
            <w:rFonts w:ascii="Times New Roman" w:hAnsi="Times New Roman" w:cs="Times New Roman"/>
            <w:color w:val="FF0000"/>
            <w:sz w:val="24"/>
            <w:szCs w:val="24"/>
          </w:rPr>
          <w:fldChar w:fldCharType="begin"/>
        </w:r>
        <w:r>
          <w:rPr>
            <w:rFonts w:ascii="Times New Roman" w:hAnsi="Times New Roman" w:cs="Times New Roman"/>
            <w:color w:val="FF0000"/>
            <w:sz w:val="24"/>
            <w:szCs w:val="24"/>
            <w:lang w:val="fr-FR"/>
          </w:rPr>
          <w:instrText xml:space="preserve"> ADDIN ZOTERO_ITEM CSL_CITATION {"citationID":"JQwOOQ64","properties":{"formattedCitation":"(Moucheraud et al., 2019)","plainCitation":"(Moucheraud et al., 2019)","noteIndex":0},"citationItems":[{"id":2166,"uris":["http://zotero.org/users/4242526/items/D542H9NL"],"uri":["http://zotero.org/users/4242526/items/D542H9NL"],"itemData":{"id":2166,"type":"article-journal","title":"The costs of diabetes treatment in low- and middle-income countries: a systematic review","container-title":"BMJ Global Health","page":"e001258","volume":"4","issue":"1","source":"gh.bmj.com","abstract":"Introduction The rising burden of diabetes in low- and middle-income countries may cause financial strain on individuals and health systems. This paper presents a systematic review of direct medical costs for diabetes (types 1 and 2) in low- and middle-income countries.\nMethods Following Preferred Reporting Items for Systematic Reviews and Meta-Analyses guidelines, databases (PubMed, International Bibliography of Social Science, EconLit) were searched for publications reporting direct medical costs of type 1 and 2 diabetes. Data were extracted from all peer-reviewed papers meeting inclusion criteria, and were standardised into per-patient-visit, per-patient-year and/or per-complication-case costs (2016 US$).\nResults The search yielded 584 abstracts, and 52 publications were included in the analysis. Most articles were from Asia and Latin America, and most focused on type 2 diabetes. Per-visit outpatient costs ranged from under $5 to over $40 (median: $7); annual inpatient costs ranged from approximately $10 to over $1000 (median: $290); annual laboratory costs ranged from under $5 to over $100 (median: $25); and annual medication costs ranged from $15 to over $500 (median: $177), with particularly wide variation found for insulin. Care for complications was generally high-cost, but varied widely across countries and complication types.\nConclusion This review identified substantial variation in diabetes treatment costs; some heterogeneity could be mitigated through improved methods for collecting, analysing and reporting data. Diabetes is a costly disease to manage in low- and middle-income countriesand should be a priority for the global health community seeking to achieve Universal Health Coverage.","DOI":"10.1136/bmjgh-2018-001258","ISSN":"2059-7908","title-short":"The costs of diabetes treatment in low- and middle-income countries","language":"en","author":[{"family":"Moucheraud","given":"Corrina"},{"family":"Lenz","given":"Cosima"},{"family":"Latkovic","given":"Michaella"},{"family":"Wirtz","given":"Veronika J."}],"issued":{"date-parts":[["2019",2,1]]}}}],"schema":"https://github.com/citation-style-language/schema/raw/master/csl-citation.json"} </w:instrText>
        </w:r>
        <w:r w:rsidRPr="00CD4072">
          <w:rPr>
            <w:rFonts w:ascii="Times New Roman" w:hAnsi="Times New Roman" w:cs="Times New Roman"/>
            <w:color w:val="FF0000"/>
            <w:sz w:val="24"/>
            <w:szCs w:val="24"/>
          </w:rPr>
          <w:fldChar w:fldCharType="separate"/>
        </w:r>
        <w:r w:rsidRPr="00820920">
          <w:rPr>
            <w:rFonts w:ascii="Times New Roman" w:hAnsi="Times New Roman" w:cs="Times New Roman"/>
            <w:sz w:val="24"/>
            <w:lang w:val="fr-FR"/>
          </w:rPr>
          <w:t>(Moucheraud et al., 2019)</w:t>
        </w:r>
        <w:r w:rsidRPr="00CD4072">
          <w:rPr>
            <w:rFonts w:ascii="Times New Roman" w:hAnsi="Times New Roman" w:cs="Times New Roman"/>
            <w:color w:val="FF0000"/>
            <w:sz w:val="24"/>
            <w:szCs w:val="24"/>
          </w:rPr>
          <w:fldChar w:fldCharType="end"/>
        </w:r>
        <w:r w:rsidRPr="00CD4072">
          <w:rPr>
            <w:rFonts w:ascii="Times New Roman" w:hAnsi="Times New Roman" w:cs="Times New Roman"/>
            <w:color w:val="FF0000"/>
            <w:sz w:val="24"/>
            <w:szCs w:val="24"/>
          </w:rPr>
          <w:fldChar w:fldCharType="begin"/>
        </w:r>
        <w:r>
          <w:rPr>
            <w:rFonts w:ascii="Times New Roman" w:hAnsi="Times New Roman" w:cs="Times New Roman"/>
            <w:color w:val="FF0000"/>
            <w:sz w:val="24"/>
            <w:szCs w:val="24"/>
            <w:lang w:val="fr-FR"/>
          </w:rPr>
          <w:instrText xml:space="preserve"> ADDIN ZOTERO_ITEM CSL_CITATION {"citationID":"diHFhdYX","properties":{"formattedCitation":"(\\uc0\\u199{}olak et al., 2016)","plainCitation":"(Çolak et al., 2016)","noteIndex":0},"citationItems":[{"id":2172,"uris":["http://zotero.org/users/4242526/items/KJ9BLEV8"],"uri":["http://zotero.org/users/4242526/items/KJ9BLEV8"],"itemData":{"id":2172,"type":"article-journal","title":"Association between the physical activity level and the quality of life of patients with type 2 diabetes mellitus","container-title":"Journal of Physical Therapy Science","page":"142-147","volume":"28","issue":"1","source":"PubMed Central","abstract":"[Purpose] Physical activity and regular exercise play an important role in glycemic\ncontrol, which is considered an important part of the treatment of type 2 diabetes\nmellitus. This study evaluated physical activity level and its relationship with quality\nof life in patients with type 2 diabetes mellitus. [Subjects and Methods] We evaluated 129\nsubject</w:instrText>
        </w:r>
        <w:r w:rsidRPr="00B21FD8">
          <w:rPr>
            <w:rFonts w:ascii="Times New Roman" w:hAnsi="Times New Roman" w:cs="Times New Roman"/>
            <w:color w:val="FF0000"/>
            <w:sz w:val="24"/>
            <w:szCs w:val="24"/>
          </w:rPr>
          <w:instrText xml:space="preserve">s with type 2 diabetes mellitus through a face-to-face interview using the short\nversion of the International Physical Activity Questionnaire and Diabetes-39. Demographic\ndata, diabetes symptoms, time of initial diagnosis, and treatment procedure/approaches\nwere recorded. [Results] Of the study subjects, 51 (39.5%) had low, 67 had moderate\n(51.9%), and 11 (8.5%) had high activity levels. The mean weekly sitting duration was 302\nminutes. The mean weekly walking time was 231.7 minutes. Except for the “diabetes control”\ndomain, scores for all the subgroups and the total score in the quality-of-life assessment\nhad a statistically significant negative correlation with physical activity level.\n[Discussion] Physical inactivity negatively affects the quality of life of diabetic\npatients. A planned exercise education program and incorporation of exercise into the\nlifestyle can improve the quality of life of patients with type 2 diabetes mellitus.","DOI":"10.1589/jpts.28.142","ISSN":"0915-5287","note":"PMID: 26957746\nPMCID: PMC4755992","journalAbbreviation":"J Phys Ther Sci","author":[{"family":"Çolak","given":"Tuğba Kuru"},{"family":"Acar","given":"Gönül"},{"family":"Dereli","given":"E. Elçin"},{"family":"Özgül","given":"Bahar"},{"family":"Demirbüken","given":"İlkşan"},{"family":"Alkaç","given":"Çiğdem"},{"family":"Polat","given":"M. Gülden"}],"issued":{"date-parts":[["2016",1]]}}}],"schema":"https://github.com/citation-style-language/schema/raw/master/csl-citation.json"} </w:instrText>
        </w:r>
        <w:r w:rsidRPr="00CD4072">
          <w:rPr>
            <w:rFonts w:ascii="Times New Roman" w:hAnsi="Times New Roman" w:cs="Times New Roman"/>
            <w:color w:val="FF0000"/>
            <w:sz w:val="24"/>
            <w:szCs w:val="24"/>
          </w:rPr>
          <w:fldChar w:fldCharType="separate"/>
        </w:r>
        <w:r w:rsidRPr="00B21FD8">
          <w:rPr>
            <w:rFonts w:ascii="Times New Roman" w:hAnsi="Times New Roman" w:cs="Times New Roman"/>
            <w:sz w:val="24"/>
            <w:szCs w:val="24"/>
          </w:rPr>
          <w:t>(Çolak et al., 2016)</w:t>
        </w:r>
        <w:r w:rsidRPr="00CD4072">
          <w:rPr>
            <w:rFonts w:ascii="Times New Roman" w:hAnsi="Times New Roman" w:cs="Times New Roman"/>
            <w:color w:val="FF0000"/>
            <w:sz w:val="24"/>
            <w:szCs w:val="24"/>
          </w:rPr>
          <w:fldChar w:fldCharType="end"/>
        </w:r>
      </w:ins>
      <w:ins w:id="190" w:author="SHALINI" w:date="2019-06-08T21:24:00Z">
        <w:r w:rsidR="00B21FD8">
          <w:rPr>
            <w:rFonts w:ascii="Times New Roman" w:hAnsi="Times New Roman" w:cs="Times New Roman"/>
            <w:color w:val="FF0000"/>
            <w:sz w:val="24"/>
            <w:szCs w:val="24"/>
          </w:rPr>
          <w:t>.</w:t>
        </w:r>
      </w:ins>
    </w:p>
    <w:p w:rsidR="00636586" w:rsidRPr="00FD492D" w:rsidRDefault="00636586" w:rsidP="00636586">
      <w:pPr>
        <w:spacing w:line="480" w:lineRule="auto"/>
        <w:jc w:val="both"/>
        <w:rPr>
          <w:ins w:id="191" w:author="SHALINI" w:date="2019-06-08T21:02:00Z"/>
          <w:rFonts w:ascii="PqxrlxAdvTTb5929f4c" w:hAnsi="PqxrlxAdvTTb5929f4c" w:cs="PqxrlxAdvTTb5929f4c"/>
          <w:sz w:val="20"/>
          <w:szCs w:val="20"/>
        </w:rPr>
      </w:pPr>
      <w:ins w:id="192" w:author="SHALINI" w:date="2019-06-08T21:02:00Z">
        <w:r w:rsidRPr="00B21FD8">
          <w:rPr>
            <w:rFonts w:ascii="Times New Roman" w:hAnsi="Times New Roman" w:cs="Times New Roman"/>
            <w:sz w:val="24"/>
            <w:szCs w:val="24"/>
          </w:rPr>
          <w:t>.</w:t>
        </w:r>
        <w:del w:id="193" w:author="Reviewer" w:date="2019-06-14T07:30:00Z">
          <w:r w:rsidRPr="00B21FD8" w:rsidDel="00BA6B70">
            <w:rPr>
              <w:rFonts w:ascii="Times New Roman" w:hAnsi="Times New Roman" w:cs="Times New Roman"/>
              <w:sz w:val="24"/>
              <w:szCs w:val="24"/>
            </w:rPr>
            <w:delText xml:space="preserve"> </w:delText>
          </w:r>
        </w:del>
        <w:r w:rsidRPr="00B21FD8">
          <w:rPr>
            <w:rFonts w:ascii="Times New Roman" w:hAnsi="Times New Roman" w:cs="Times New Roman"/>
            <w:sz w:val="24"/>
            <w:szCs w:val="24"/>
          </w:rPr>
          <w:t xml:space="preserve">Health care professionals are responsible for giving advice (physical activity and diet modification) and mechanisms to do so need to be evolved. </w:t>
        </w:r>
        <w:r w:rsidRPr="00B21FD8">
          <w:rPr>
            <w:rFonts w:ascii="Times New Roman" w:hAnsi="Times New Roman" w:cs="Times New Roman"/>
            <w:color w:val="FF0000"/>
            <w:sz w:val="24"/>
            <w:szCs w:val="24"/>
          </w:rPr>
          <w:t>Health communication about benefits of personal behaviour like diet modification and physical activity and risks of sedentary behaviour should be an integral part of each counselling or contact with the health provider.</w:t>
        </w:r>
        <w:r w:rsidRPr="00B21FD8">
          <w:rPr>
            <w:rFonts w:ascii="PqxrlxAdvTTb5929f4c" w:hAnsi="PqxrlxAdvTTb5929f4c" w:cs="PqxrlxAdvTTb5929f4c"/>
            <w:sz w:val="20"/>
            <w:szCs w:val="20"/>
          </w:rPr>
          <w:t xml:space="preserve"> </w:t>
        </w:r>
        <w:r w:rsidRPr="00B21FD8">
          <w:rPr>
            <w:rFonts w:ascii="Times New Roman" w:hAnsi="Times New Roman" w:cs="Times New Roman"/>
            <w:sz w:val="24"/>
            <w:szCs w:val="24"/>
          </w:rPr>
          <w:t>There is a need for more concrete communication by the providers so that they partner with the patients in finding feasible solutions in adopting and maintaining this behaviour</w:t>
        </w:r>
        <w:r>
          <w:rPr>
            <w:rFonts w:ascii="Times New Roman" w:hAnsi="Times New Roman" w:cs="Times New Roman"/>
            <w:sz w:val="24"/>
            <w:szCs w:val="24"/>
          </w:rPr>
          <w:fldChar w:fldCharType="begin"/>
        </w:r>
        <w:r w:rsidRPr="00B21FD8">
          <w:rPr>
            <w:rFonts w:ascii="Times New Roman" w:hAnsi="Times New Roman" w:cs="Times New Roman"/>
            <w:sz w:val="24"/>
            <w:szCs w:val="24"/>
          </w:rPr>
          <w:instrText xml:space="preserve"> ADDIN ZOTERO_ITEM CSL_CITATION {"citationID":"JjjKvgRj","properties":{"formattedCitation":"(Forbes et al., 2010; Sallis et al., 2015)","plainCitation":"(Forbes et al., 2010; Sallis et al., 2015)","noteIndex":0},"citationItems":[{"id":510,"uris":["http://zotero.org/users/4242526/items/UPJGPCUM"],"uri":["http://zotero.org/users/4242526/items/UPJGPCUM"],"itemData":{"id":510,"type":"article-journal","title":"Physical activity preferences and type 2 diabetes: exploring demographic, cognitive, and behavioral differences","container-title":"The Diabetes Educator","page":"801-815","volume":"36","issue":"5","source":"PubMed","abstract":"PURPOSE: The purpose of this study was to examine physical activity counseling and program preferences in a sample of adults with type 2 diabetes. Specifically, the objectives were to determine physical activity preferences (objective 1), and whether there were any significant differences betwee</w:instrText>
        </w:r>
        <w:r>
          <w:rPr>
            <w:rFonts w:ascii="Times New Roman" w:hAnsi="Times New Roman" w:cs="Times New Roman"/>
            <w:sz w:val="24"/>
            <w:szCs w:val="24"/>
          </w:rPr>
          <w:instrText>n age and/or sex groups for these preferences (objective 1a). A subsidiary objective was to explore potential associations of key social-cognitive constructs (ie, self-efficacy and social support) with physical activity preferences (objective 2).\nMETHODS: This exploratory study consisted of a quantitative, secondary analysis of survey data from a national sample of adults with type 2 diabetes (N = 244). A qualitative follow-up employing telephone interviews was conducted with 14 individuals.\nRESULTS: Consistent with hypotheses, walking was the most preferred physical activity behavior and there was a preference for engaging in physical activity with others. There were significant (P values &lt; .05) differences in counseling and program preferences between demographic (age and sex), and physical activity cognitive scores. For example, a significantly (P &lt; .05) higher physical activity intensity preference was found in men and younger participants.\nCONCLUSIONS: Tailoring interventions and physical activity programs to the specific preferences of individuals is an important component for health professionals and researchers in facilitating this behavior.","DOI":"10.1177/0145721710378538","ISSN":"1554-6063","note":"PMID: 20736386","title-short":"Physical activity preferences and type 2 diabetes","journalAbbreviation":"Diabetes Educ","language":"eng","author":[{"family":"Forbes","given":"Cynthia C."},{"family":"Plotnikoff","given":"Ronald C."},{"family":"Courneya","given":"Kerry S."},{"family":"Boulé","given":"Normand G."}],"issued":{"date-parts":[["2010",10]]}}},{"id":598,"uris":["http://zotero.org/users/4242526/items/VQ8S4QZP"],"uri":["http://zotero.org/users/4242526/items/VQ8S4QZP"],"itemData":{"id":598,"type":"article-journal","title":"Strategies for promoting physical activity in clinical practice","container-title":"Progress in Cardiovascular Diseases","page":"375-386","volume":"57","issue":"4","source":"PubMed","abstract":"The time has come for healthcare system</w:instrText>
        </w:r>
        <w:r w:rsidRPr="00820920">
          <w:rPr>
            <w:rFonts w:ascii="Times New Roman" w:hAnsi="Times New Roman" w:cs="Times New Roman"/>
            <w:sz w:val="24"/>
            <w:szCs w:val="24"/>
          </w:rPr>
          <w:instrText>s to take an active role in the pro</w:instrText>
        </w:r>
        <w:r w:rsidRPr="00FD492D">
          <w:rPr>
            <w:rFonts w:ascii="Times New Roman" w:hAnsi="Times New Roman" w:cs="Times New Roman"/>
            <w:sz w:val="24"/>
            <w:szCs w:val="24"/>
          </w:rPr>
          <w:instrText xml:space="preserve">motion of physical activity (PA). The connection between PA and health has been clearly established and exercise should be viewed as a cost effective medication that is universally prescribed as a first line treatment for virtually every chronic disease. While there are potential risks associated with exercise, these can be minimized with a proper approach and are far outweighed by the benefits. Key to promoting PA in the clinical setting is the use of a PA Vital Sign in which every patient's exercise habits are assessed and recorded in their medical record. Those not meeting the recommended 150min per week of moderate intensity PA should be encouraged to increase their PA levels with a proper exercise prescription. We can improve compliance by assessing our patient's barriers to being more active and employing new and evolving technology like accelerometers and smart phones applications, along with various websites and programs that have proven efficacy.","DOI":"10.1016/j.pcad.2014.10.003","ISSN":"1873-1740","note":"PMID: 25459975","journalAbbreviation":"Prog Cardiovasc Dis","language":"eng","author":[{"family":"Sallis","given":"Robert"},{"family":"Franklin","given":"Barry"},{"family":"Joy","given":"Liz"},{"family":"Ross","given":"Robert"},{"family":"Sabgir","given":"David"},{"family":"Stone","given":"James"}],"issued":{"date-parts":[["2015",2]]}}}],"schema":"https://github.com/citation-style-language/schema/raw/master/csl-citation.json"} </w:instrText>
        </w:r>
        <w:r>
          <w:rPr>
            <w:rFonts w:ascii="Times New Roman" w:hAnsi="Times New Roman" w:cs="Times New Roman"/>
            <w:sz w:val="24"/>
            <w:szCs w:val="24"/>
          </w:rPr>
          <w:fldChar w:fldCharType="separate"/>
        </w:r>
        <w:r w:rsidRPr="00FD492D">
          <w:rPr>
            <w:rFonts w:ascii="Times New Roman" w:hAnsi="Times New Roman" w:cs="Times New Roman"/>
            <w:sz w:val="24"/>
          </w:rPr>
          <w:t>(Forbes et al., 2010; Sallis et al., 2015)</w:t>
        </w:r>
        <w:r>
          <w:rPr>
            <w:rFonts w:ascii="Times New Roman" w:hAnsi="Times New Roman" w:cs="Times New Roman"/>
            <w:sz w:val="24"/>
            <w:szCs w:val="24"/>
          </w:rPr>
          <w:fldChar w:fldCharType="end"/>
        </w:r>
        <w:r w:rsidRPr="00FD492D">
          <w:rPr>
            <w:rFonts w:ascii="Times New Roman" w:hAnsi="Times New Roman" w:cs="Times New Roman"/>
            <w:sz w:val="24"/>
            <w:szCs w:val="24"/>
          </w:rPr>
          <w:t>.</w:t>
        </w:r>
      </w:ins>
    </w:p>
    <w:p w:rsidR="00636586" w:rsidRPr="00D32409" w:rsidRDefault="00636586" w:rsidP="00636586">
      <w:pPr>
        <w:spacing w:line="480" w:lineRule="auto"/>
        <w:jc w:val="both"/>
        <w:rPr>
          <w:ins w:id="194" w:author="SHALINI" w:date="2019-06-08T21:02:00Z"/>
          <w:rFonts w:ascii="Times New Roman" w:hAnsi="Times New Roman" w:cs="Times New Roman"/>
          <w:color w:val="FF0000"/>
          <w:sz w:val="24"/>
          <w:szCs w:val="24"/>
        </w:rPr>
      </w:pPr>
      <w:ins w:id="195" w:author="SHALINI" w:date="2019-06-08T21:02:00Z">
        <w:r w:rsidRPr="00FD492D">
          <w:rPr>
            <w:rFonts w:ascii="Times New Roman" w:hAnsi="Times New Roman" w:cs="Times New Roman"/>
            <w:sz w:val="24"/>
            <w:szCs w:val="24"/>
          </w:rPr>
          <w:t xml:space="preserve"> “</w:t>
        </w:r>
        <w:r w:rsidRPr="00FD492D">
          <w:rPr>
            <w:rFonts w:ascii="Times New Roman" w:hAnsi="Times New Roman" w:cs="Times New Roman"/>
            <w:color w:val="FF0000"/>
            <w:sz w:val="24"/>
            <w:szCs w:val="24"/>
          </w:rPr>
          <w:t xml:space="preserve">Advice and prescribed medicines from physicians are seen by many as the ultimate source of and resource for healthier lives. </w:t>
        </w:r>
        <w:r w:rsidRPr="00D32409">
          <w:rPr>
            <w:rFonts w:ascii="Times New Roman" w:hAnsi="Times New Roman" w:cs="Times New Roman"/>
            <w:color w:val="FF0000"/>
            <w:sz w:val="24"/>
            <w:szCs w:val="24"/>
          </w:rPr>
          <w:t>Physical activity must be a part of this, in the form of opportunistic advice or encouragement, as well as more profound and committing written “prescriptions”</w:t>
        </w:r>
        <w:r>
          <w:rPr>
            <w:rFonts w:ascii="Times New Roman" w:hAnsi="Times New Roman" w:cs="Times New Roman"/>
            <w:color w:val="FF0000"/>
            <w:sz w:val="24"/>
            <w:szCs w:val="24"/>
            <w:lang w:val="fr-FR"/>
          </w:rPr>
          <w:fldChar w:fldCharType="begin"/>
        </w:r>
        <w:r>
          <w:rPr>
            <w:rFonts w:ascii="Times New Roman" w:hAnsi="Times New Roman" w:cs="Times New Roman"/>
            <w:color w:val="FF0000"/>
            <w:sz w:val="24"/>
            <w:szCs w:val="24"/>
          </w:rPr>
          <w:instrText xml:space="preserve"> ADDIN ZOTERO_ITEM CSL_CITATION {"citationID":"630O6ij1","properties":{"formattedCitation":"(WHO, 2010)","plainCitation":"(WHO, 2010)","noteIndex":0},"citationItems":[{"id":2300,"uris":["http://zotero.org/users/4242526/items/HWC8KBZR"],"uri":["http://zotero.org/users/4242526/items/HWC8KBZR"],"itemData":{"id":2300,"type":"report","title":"Steps to health","publisher-place":"denmark","event-place":"denmark","URL":"(http://www.euro.who.int/pubrequest).","language":"ENGLISH","author":[{"family":"WHO","given":""}],"issued":{"date-parts":[["2010"]]},"accessed":{"date-parts":[["2019",5,26]]}}}],"schema":"https://github.com/citation-style-language/schema/raw/master/csl-citation.json"} </w:instrText>
        </w:r>
        <w:r>
          <w:rPr>
            <w:rFonts w:ascii="Times New Roman" w:hAnsi="Times New Roman" w:cs="Times New Roman"/>
            <w:color w:val="FF0000"/>
            <w:sz w:val="24"/>
            <w:szCs w:val="24"/>
            <w:lang w:val="fr-FR"/>
          </w:rPr>
          <w:fldChar w:fldCharType="separate"/>
        </w:r>
        <w:r w:rsidRPr="00D32409">
          <w:rPr>
            <w:rFonts w:ascii="Times New Roman" w:hAnsi="Times New Roman" w:cs="Times New Roman"/>
            <w:sz w:val="24"/>
          </w:rPr>
          <w:t>(WHO, 2010)</w:t>
        </w:r>
        <w:r>
          <w:rPr>
            <w:rFonts w:ascii="Times New Roman" w:hAnsi="Times New Roman" w:cs="Times New Roman"/>
            <w:color w:val="FF0000"/>
            <w:sz w:val="24"/>
            <w:szCs w:val="24"/>
            <w:lang w:val="fr-FR"/>
          </w:rPr>
          <w:fldChar w:fldCharType="end"/>
        </w:r>
        <w:r>
          <w:rPr>
            <w:rFonts w:ascii="Times New Roman" w:hAnsi="Times New Roman" w:cs="Times New Roman"/>
            <w:color w:val="FF0000"/>
            <w:sz w:val="24"/>
            <w:szCs w:val="24"/>
          </w:rPr>
          <w:t>.</w:t>
        </w:r>
      </w:ins>
    </w:p>
    <w:p w:rsidR="00636586" w:rsidRPr="00BA6B70" w:rsidRDefault="00BA6B70" w:rsidP="00636586">
      <w:pPr>
        <w:spacing w:line="480" w:lineRule="auto"/>
        <w:jc w:val="both"/>
        <w:rPr>
          <w:ins w:id="196" w:author="SHALINI" w:date="2019-06-08T21:02:00Z"/>
          <w:rFonts w:ascii="Times New Roman" w:hAnsi="Times New Roman" w:cs="Times New Roman"/>
          <w:b/>
          <w:bCs/>
          <w:color w:val="FF0000"/>
          <w:sz w:val="24"/>
          <w:szCs w:val="24"/>
        </w:rPr>
      </w:pPr>
      <w:ins w:id="197" w:author="SHALINI" w:date="2019-06-08T21:02:00Z">
        <w:r w:rsidRPr="00BA6B70">
          <w:rPr>
            <w:rFonts w:ascii="Times New Roman" w:hAnsi="Times New Roman" w:cs="Times New Roman"/>
            <w:b/>
            <w:bCs/>
            <w:color w:val="FF0000"/>
            <w:sz w:val="24"/>
            <w:szCs w:val="24"/>
          </w:rPr>
          <w:t>Conclusion</w:t>
        </w:r>
      </w:ins>
    </w:p>
    <w:p w:rsidR="00636586" w:rsidRPr="00FD492D" w:rsidRDefault="00636586" w:rsidP="00636586">
      <w:pPr>
        <w:widowControl w:val="0"/>
        <w:autoSpaceDE w:val="0"/>
        <w:autoSpaceDN w:val="0"/>
        <w:adjustRightInd w:val="0"/>
        <w:spacing w:after="0" w:line="480" w:lineRule="auto"/>
        <w:jc w:val="both"/>
        <w:rPr>
          <w:ins w:id="198" w:author="SHALINI" w:date="2019-06-08T21:02:00Z"/>
        </w:rPr>
      </w:pPr>
      <w:ins w:id="199" w:author="SHALINI" w:date="2019-06-08T21:02:00Z">
        <w:r w:rsidRPr="00820920">
          <w:rPr>
            <w:rFonts w:ascii="Times New Roman" w:hAnsi="Times New Roman" w:cs="Times New Roman"/>
            <w:color w:val="FF0000"/>
            <w:sz w:val="24"/>
            <w:szCs w:val="24"/>
          </w:rPr>
          <w:t>The</w:t>
        </w:r>
        <w:r>
          <w:rPr>
            <w:rFonts w:ascii="Times New Roman" w:hAnsi="Times New Roman" w:cs="Times New Roman"/>
            <w:color w:val="FF0000"/>
            <w:sz w:val="24"/>
            <w:szCs w:val="24"/>
          </w:rPr>
          <w:t xml:space="preserve"> doctor-patient</w:t>
        </w:r>
        <w:r w:rsidRPr="00820920">
          <w:rPr>
            <w:rFonts w:ascii="Times New Roman" w:hAnsi="Times New Roman" w:cs="Times New Roman"/>
            <w:color w:val="FF0000"/>
            <w:sz w:val="24"/>
            <w:szCs w:val="24"/>
          </w:rPr>
          <w:t xml:space="preserve"> contract is based </w:t>
        </w:r>
        <w:r>
          <w:rPr>
            <w:rFonts w:ascii="Times New Roman" w:hAnsi="Times New Roman" w:cs="Times New Roman"/>
            <w:color w:val="FF0000"/>
            <w:sz w:val="24"/>
            <w:szCs w:val="24"/>
          </w:rPr>
          <w:t>up</w:t>
        </w:r>
        <w:r w:rsidRPr="00820920">
          <w:rPr>
            <w:rFonts w:ascii="Times New Roman" w:hAnsi="Times New Roman" w:cs="Times New Roman"/>
            <w:color w:val="FF0000"/>
            <w:sz w:val="24"/>
            <w:szCs w:val="24"/>
          </w:rPr>
          <w:t>on the trust of the patients and physicians’ ethical responsibility to place patients’ interests first. Patients</w:t>
        </w:r>
        <w:r>
          <w:rPr>
            <w:rFonts w:ascii="Times New Roman" w:hAnsi="Times New Roman" w:cs="Times New Roman"/>
            <w:color w:val="FF0000"/>
            <w:sz w:val="24"/>
            <w:szCs w:val="24"/>
          </w:rPr>
          <w:t xml:space="preserve"> believe</w:t>
        </w:r>
        <w:r w:rsidRPr="00820920">
          <w:rPr>
            <w:rFonts w:ascii="Times New Roman" w:hAnsi="Times New Roman" w:cs="Times New Roman"/>
            <w:color w:val="FF0000"/>
            <w:sz w:val="24"/>
            <w:szCs w:val="24"/>
          </w:rPr>
          <w:t xml:space="preserve"> </w:t>
        </w:r>
        <w:r>
          <w:rPr>
            <w:rFonts w:ascii="Times New Roman" w:hAnsi="Times New Roman" w:cs="Times New Roman"/>
            <w:color w:val="FF0000"/>
            <w:sz w:val="24"/>
            <w:szCs w:val="24"/>
          </w:rPr>
          <w:t xml:space="preserve">in </w:t>
        </w:r>
        <w:r w:rsidRPr="00820920">
          <w:rPr>
            <w:rFonts w:ascii="Times New Roman" w:hAnsi="Times New Roman" w:cs="Times New Roman"/>
            <w:color w:val="FF0000"/>
            <w:sz w:val="24"/>
            <w:szCs w:val="24"/>
          </w:rPr>
          <w:t xml:space="preserve"> the doctor</w:t>
        </w:r>
        <w:r>
          <w:rPr>
            <w:rFonts w:ascii="Times New Roman" w:hAnsi="Times New Roman" w:cs="Times New Roman"/>
            <w:color w:val="FF0000"/>
            <w:sz w:val="24"/>
            <w:szCs w:val="24"/>
          </w:rPr>
          <w:t xml:space="preserve">’s conviction </w:t>
        </w:r>
        <w:r w:rsidRPr="00820920">
          <w:rPr>
            <w:rFonts w:ascii="Times New Roman" w:hAnsi="Times New Roman" w:cs="Times New Roman"/>
            <w:color w:val="FF0000"/>
            <w:sz w:val="24"/>
            <w:szCs w:val="24"/>
          </w:rPr>
          <w:t xml:space="preserve"> of the best possible treatment for them.</w:t>
        </w:r>
        <w:r>
          <w:rPr>
            <w:rFonts w:ascii="Times New Roman" w:hAnsi="Times New Roman" w:cs="Times New Roman"/>
            <w:color w:val="FF0000"/>
            <w:sz w:val="24"/>
            <w:szCs w:val="24"/>
          </w:rPr>
          <w:fldChar w:fldCharType="begin"/>
        </w:r>
        <w:r w:rsidRPr="00820920">
          <w:rPr>
            <w:rFonts w:ascii="Times New Roman" w:hAnsi="Times New Roman" w:cs="Times New Roman"/>
            <w:color w:val="FF0000"/>
            <w:sz w:val="24"/>
            <w:szCs w:val="24"/>
          </w:rPr>
          <w:instrText xml:space="preserve"> ADDIN ZOTERO_ITEM CSL_CITATION {"citationID":"S6vcfuJi","properties":{"formattedCitation":"(Chipidza, Wallwork, and Stern 2015)","plainCitation":"(Chipidza, Wallwork, and Stern 2015)","dontUpdate":true,"noteIndex":0},"citationItems":[{"id":2302,"uris":["http://zotero.org/users/4242526/items/8B8APZ4Z"],"uri":["http://zotero.org/users/4242526/items/8B8APZ4Z"],"itemData":{"id":2302,"type":"article-journal","title":"Impact of the Doctor-Patient Relationship","container-title":"The Primary Care Companion for CNS Disorders","volume":"17","issue":"5","source":"www.ncbi.nlm.nih.gov","URL":"https://www.ncbi.nlm.nih.gov/pmc/articles/PMC4732308/","DOI":"10.4088/PCC.15f01840","note":"PMID: 26835164","language":"en","author":[{"family":"Chipidza","given":"Fallon E."},{"family":"Wallwork","given":"Rachel S."},{"family":"Stern","given":"Theodore A."}],"issued":{"date-parts":[["2015"]]},"accessed":{"date-parts":[["2019",5,27]]}}}],"schema":"https://github.com/citation-style-language/schema/raw/master/csl-citation.json"} </w:instrText>
        </w:r>
        <w:r>
          <w:rPr>
            <w:rFonts w:ascii="Times New Roman" w:hAnsi="Times New Roman" w:cs="Times New Roman"/>
            <w:color w:val="FF0000"/>
            <w:sz w:val="24"/>
            <w:szCs w:val="24"/>
          </w:rPr>
          <w:fldChar w:fldCharType="separate"/>
        </w:r>
        <w:r>
          <w:rPr>
            <w:rFonts w:ascii="Times New Roman" w:hAnsi="Times New Roman" w:cs="Times New Roman"/>
            <w:sz w:val="24"/>
            <w:szCs w:val="24"/>
          </w:rPr>
          <w:t>(“Code of Medical Ethics: Patient-Physician Relationships”)</w:t>
        </w:r>
        <w:r w:rsidRPr="007B3FFF">
          <w:rPr>
            <w:rFonts w:ascii="Times New Roman" w:hAnsi="Times New Roman" w:cs="Times New Roman"/>
            <w:sz w:val="24"/>
          </w:rPr>
          <w:t>(Chipidza, Wallwork, and Stern 2015)</w:t>
        </w:r>
        <w:r>
          <w:rPr>
            <w:rFonts w:ascii="Times New Roman" w:hAnsi="Times New Roman" w:cs="Times New Roman"/>
            <w:color w:val="FF0000"/>
            <w:sz w:val="24"/>
            <w:szCs w:val="24"/>
          </w:rPr>
          <w:fldChar w:fldCharType="end"/>
        </w:r>
        <w:r>
          <w:rPr>
            <w:rFonts w:ascii="Times New Roman" w:hAnsi="Times New Roman" w:cs="Times New Roman"/>
            <w:color w:val="FF0000"/>
            <w:sz w:val="24"/>
            <w:szCs w:val="24"/>
          </w:rPr>
          <w:t>.Responsibility of physicians involves informing patients about the contraindications and side effects of any intervention.  Advice on benefits of physical activity and threats of sedentary lifestyle should be a part of this.</w:t>
        </w:r>
      </w:ins>
    </w:p>
    <w:p w:rsidR="00636586" w:rsidRPr="00F82704" w:rsidRDefault="00636586" w:rsidP="00636586">
      <w:pPr>
        <w:spacing w:line="480" w:lineRule="auto"/>
        <w:jc w:val="both"/>
        <w:rPr>
          <w:ins w:id="200" w:author="SHALINI" w:date="2019-06-08T21:03:00Z"/>
          <w:rFonts w:ascii="Times New Roman" w:hAnsi="Times New Roman" w:cs="Times New Roman"/>
          <w:sz w:val="24"/>
          <w:szCs w:val="24"/>
        </w:rPr>
      </w:pPr>
      <w:ins w:id="201" w:author="SHALINI" w:date="2019-06-08T21:03:00Z">
        <w:r>
          <w:rPr>
            <w:rFonts w:ascii="Times New Roman" w:hAnsi="Times New Roman" w:cs="Times New Roman"/>
            <w:sz w:val="24"/>
            <w:szCs w:val="24"/>
          </w:rPr>
          <w:t xml:space="preserve">like </w:t>
        </w:r>
        <w:r w:rsidRPr="00590B6B">
          <w:rPr>
            <w:rFonts w:ascii="Times New Roman" w:hAnsi="Times New Roman" w:cs="Times New Roman"/>
            <w:sz w:val="24"/>
            <w:szCs w:val="24"/>
          </w:rPr>
          <w:t xml:space="preserve">care giving </w:t>
        </w:r>
        <w:r>
          <w:rPr>
            <w:rFonts w:ascii="Times New Roman" w:hAnsi="Times New Roman" w:cs="Times New Roman"/>
            <w:sz w:val="24"/>
            <w:szCs w:val="24"/>
          </w:rPr>
          <w:t>and work schedule</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{"citationID":"u4uveFRC","properties":{"formattedCitation":"(Kruse et al., 2013)","plainCitation":"(Kruse et al., 2013)","noteIndex":0},"citationItems":[{"id":502,"uris":["http://zotero.org/users/4242526/items/WGV7K9ED"],"uri":["http://zotero.org/users/4242526/items/WGV7K9ED"],"itemData":{"id":502,"type":"article-journal","title":"Communication during patient-provider encounters regarding diabetes self-management","container-title":"Family Medicine","page":"475-483","volume":"45","issue":"7","source":"PubMed","abstract":"BACKGROUND AND OBJECTIVES: Diabetes is a common chronic illness with potentially severe complications. The risk of complications is reduced through controlling blood sugar, lipids, and blood pressure. While medical intervention is important, substantial self-management on the part of patients is required to achieve good control. Patients often find self-management difficult, particularly diet and exercise modification. Clinicians face barriers as well, including lack of time, poor reimbursement, and difficulty changing their clinical practice patterns. We hypothesized that a strong focus on readily measured disease indicators competes with patients' agendas relating to symptoms and their day-to-day social context.\nMETHODS: We recorded clinical encounters to study communication about self-management in context. Recordings were transcribed verbatim and analyzed, primarily using a grounded theory approach.\nRESULTS: We found that clinicians often focused their communication on quantitative measures such as blood pressure and glycosylated hemoglobin but that patients found it difficult to relate these measures to how they were feeling physically. Patients' social contexts influenced their self-management activities, in particular heavy caregiving responsibilities and work schedules.\nCONCLUSIONS: Supporting self-management of patients with diabetes requires providers to link clinical measurements to patients' symptoms and likely outcomes. It is difficult for providers to know what support or assistance their patients need without knowledge of patients' social contexts.","ISSN":"1938-3800","note":"PMID: 23846966","journalAbbreviation":"Fam Med","language":"eng","author":[{"family":"Kruse","given":"Robin L."},{"family":"Olsberg","given":"Joshua E."},{"family":"Shigaki","given":"Cheryl L."},{"family":"Parker Oliver","given":"Debra R."},{"family":"Vetter-Smith","given":"Molly J."},{"family":"Day","given":"Tamara M."},{"family":"LeMaster","given":"Joseph W."}],"issued":{"date-parts":[["2013",8]]}}}],"schema":"https://github.com/citation-style-language/schema/raw/master/csl-citation.json"} </w:instrText>
        </w:r>
        <w:r>
          <w:rPr>
            <w:rFonts w:ascii="Times New Roman" w:hAnsi="Times New Roman" w:cs="Times New Roman"/>
            <w:sz w:val="24"/>
            <w:szCs w:val="24"/>
          </w:rPr>
          <w:fldChar w:fldCharType="separate"/>
        </w:r>
        <w:r w:rsidRPr="00820920">
          <w:rPr>
            <w:rFonts w:ascii="Times New Roman" w:hAnsi="Times New Roman" w:cs="Times New Roman"/>
            <w:sz w:val="24"/>
          </w:rPr>
          <w:t>(Kruse et al., 2013)</w:t>
        </w:r>
        <w:r>
          <w:rPr>
            <w:rFonts w:ascii="Times New Roman" w:hAnsi="Times New Roman" w:cs="Times New Roman"/>
            <w:sz w:val="24"/>
            <w:szCs w:val="24"/>
          </w:rPr>
          <w:fldChar w:fldCharType="end"/>
        </w:r>
        <w:r>
          <w:rPr>
            <w:rFonts w:ascii="Times New Roman" w:hAnsi="Times New Roman" w:cs="Times New Roman"/>
            <w:sz w:val="24"/>
            <w:szCs w:val="24"/>
          </w:rPr>
          <w:t xml:space="preserve"> influenced their self management . </w:t>
        </w:r>
      </w:ins>
    </w:p>
    <w:p w:rsidR="00636586" w:rsidRDefault="00636586" w:rsidP="00636586">
      <w:pPr>
        <w:spacing w:line="480" w:lineRule="auto"/>
        <w:jc w:val="both"/>
        <w:rPr>
          <w:ins w:id="202" w:author="SHALINI" w:date="2019-06-08T21:03:00Z"/>
          <w:rFonts w:ascii="Times New Roman" w:hAnsi="Times New Roman" w:cs="Times New Roman"/>
          <w:color w:val="FF0000"/>
          <w:sz w:val="24"/>
          <w:szCs w:val="24"/>
        </w:rPr>
      </w:pPr>
      <w:ins w:id="203" w:author="SHALINI" w:date="2019-06-08T21:03:00Z">
        <w:r>
          <w:rPr>
            <w:rFonts w:ascii="Times New Roman" w:hAnsi="Times New Roman" w:cs="Times New Roman"/>
            <w:color w:val="FF0000"/>
            <w:sz w:val="24"/>
            <w:szCs w:val="24"/>
          </w:rPr>
          <w:t>Interventions</w:t>
        </w:r>
        <w:r w:rsidRPr="000E500D">
          <w:rPr>
            <w:rFonts w:ascii="Times New Roman" w:hAnsi="Times New Roman" w:cs="Times New Roman"/>
            <w:color w:val="FF0000"/>
            <w:sz w:val="24"/>
            <w:szCs w:val="24"/>
          </w:rPr>
          <w:t xml:space="preserve"> to improve physical activity now encompass a comprehensive approach which ranges from interpersonal and community based </w:t>
        </w:r>
        <w:r>
          <w:rPr>
            <w:rFonts w:ascii="Times New Roman" w:hAnsi="Times New Roman" w:cs="Times New Roman"/>
            <w:color w:val="FF0000"/>
            <w:sz w:val="24"/>
            <w:szCs w:val="24"/>
          </w:rPr>
          <w:t xml:space="preserve">interventions </w:t>
        </w:r>
        <w:r w:rsidRPr="000E500D">
          <w:rPr>
            <w:rFonts w:ascii="Times New Roman" w:hAnsi="Times New Roman" w:cs="Times New Roman"/>
            <w:color w:val="FF0000"/>
            <w:sz w:val="24"/>
            <w:szCs w:val="24"/>
          </w:rPr>
          <w:t xml:space="preserve">to broader national policy level </w:t>
        </w:r>
        <w:r w:rsidRPr="000E500D">
          <w:rPr>
            <w:rFonts w:ascii="Times New Roman" w:hAnsi="Times New Roman" w:cs="Times New Roman"/>
            <w:color w:val="FF0000"/>
            <w:sz w:val="24"/>
            <w:szCs w:val="24"/>
          </w:rPr>
          <w:lastRenderedPageBreak/>
          <w:t xml:space="preserve">changes. Although these </w:t>
        </w:r>
        <w:r>
          <w:rPr>
            <w:rFonts w:ascii="Times New Roman" w:hAnsi="Times New Roman" w:cs="Times New Roman"/>
            <w:color w:val="FF0000"/>
            <w:sz w:val="24"/>
            <w:szCs w:val="24"/>
          </w:rPr>
          <w:t>transformations</w:t>
        </w:r>
        <w:r w:rsidRPr="000E500D">
          <w:rPr>
            <w:rFonts w:ascii="Times New Roman" w:hAnsi="Times New Roman" w:cs="Times New Roman"/>
            <w:color w:val="FF0000"/>
            <w:sz w:val="24"/>
            <w:szCs w:val="24"/>
          </w:rPr>
          <w:t xml:space="preserve"> are necessary, it is also imperative that all change agents have to perform their role to brin</w:t>
        </w:r>
        <w:r>
          <w:rPr>
            <w:rFonts w:ascii="Times New Roman" w:hAnsi="Times New Roman" w:cs="Times New Roman"/>
            <w:color w:val="FF0000"/>
            <w:sz w:val="24"/>
            <w:szCs w:val="24"/>
          </w:rPr>
          <w:t xml:space="preserve">g about an evident change in the </w:t>
        </w:r>
        <w:r w:rsidRPr="000E500D">
          <w:rPr>
            <w:rFonts w:ascii="Times New Roman" w:hAnsi="Times New Roman" w:cs="Times New Roman"/>
            <w:color w:val="FF0000"/>
            <w:sz w:val="24"/>
            <w:szCs w:val="24"/>
          </w:rPr>
          <w:t>current lifestyle patterns</w:t>
        </w:r>
        <w:r>
          <w:rPr>
            <w:rFonts w:ascii="Times New Roman" w:hAnsi="Times New Roman" w:cs="Times New Roman"/>
            <w:color w:val="FF0000"/>
            <w:sz w:val="24"/>
            <w:szCs w:val="24"/>
          </w:rPr>
          <w:fldChar w:fldCharType="begin"/>
        </w:r>
        <w:r>
          <w:rPr>
            <w:rFonts w:ascii="Times New Roman" w:hAnsi="Times New Roman" w:cs="Times New Roman"/>
            <w:color w:val="FF0000"/>
            <w:sz w:val="24"/>
            <w:szCs w:val="24"/>
          </w:rPr>
          <w:instrText xml:space="preserve"> ADDIN ZOTERO_ITEM CSL_CITATION {"citationID":"1q32OSp6","properties":{"formattedCitation":"(Bauman et al., 2012; Sallis et al., 2015)","plainCitation":"(Bauman et al., 2012; Sallis et al., 2015)","noteIndex":0},"citationItems":[{"id":1130,"uris":["http://zotero.org/users/4242526/items/6B7TEIDG"],"uri":["http://zotero.org/users/4242526/items/6B7TEIDG"],"itemData":{"id":1130,"type":"article-journal","title":"Correlates of physical activity: why are some people physically active and others not?","container-title":"The Lancet","page":"258-271","volume":"380","issue":"9838","source":"CrossRef","DOI":"10.1016/S0140-6736(12)60735-1","ISSN":"01406736","title-short":"Correlates of physical activity","language":"en","author":[{"family":"Bauman","given":"Adrian E"},{"family":"Reis","given":"Rodrigo S"},{"family":"Sallis","given":"James F"},{"family":"Wells","given":"Jonathan C"},{"family":"Loos","given":"Ruth JF"},{"family":"Martin","given":"Brian W"}],"issued":{"date-parts":[["2012",7]]}}},{"id":598,"uris":["http://zotero.org/users/4242526/items/VQ8S4QZP"],"uri":["http://zotero.org/users/4242526/items/VQ8S4QZP"],"itemData":{"id":598,"type":"article-journal","title":"Strategies for promoting physical activity in clinical practice","container-title":"Progress in Cardiovascular Diseases","page":"375-386","volume":"57","issue":"4","source":"PubMed","abstract":"The time has come for healthcare systems to take an active role in the promotion of physical activity (PA). The connection between PA and health has been clearly established and exercise should be viewed as a cost effective medication that is universally prescribed as a first line treatment for virtually every chronic disease. While there are potential risks associated with exercise, these can be minimized with a proper approach and are far outweighed by the benefits. Key to promoting PA in the clinical setting is the use of a PA Vital Sign in which every patient's exercise habits are assessed and recorded in their medical record. Those not meeting the recommended 150min per week of moderate intensity PA should be encouraged to increase their PA levels with a proper exercise prescription. We can improve compliance by assessing our patient's barriers to being more active and employing new and evolving technology like accelerometers and smart phones applications, along with various websites and programs that have proven efficacy.","DOI":"10.1016/j.pcad.2014.10.003","ISSN":"1873-1740","note":"PMID: 25459975","journalAbbreviation":"Prog Cardiovasc Dis","language":"eng","author":[{"family":"Sallis","given":"Robert"},{"family":"Franklin","given":"Barry"},{"family":"Joy","given":"Liz"},{"family":"Ross","given":"Robert"},{"family":"Sabgir","given":"David"},{"family":"Stone","given":"James"}],"issued":{"date-parts":[["2015",2]]}}}],"schema":"https://github.com/citation-style-language/schema/raw/master/csl-citation.json"} </w:instrText>
        </w:r>
        <w:r>
          <w:rPr>
            <w:rFonts w:ascii="Times New Roman" w:hAnsi="Times New Roman" w:cs="Times New Roman"/>
            <w:color w:val="FF0000"/>
            <w:sz w:val="24"/>
            <w:szCs w:val="24"/>
          </w:rPr>
          <w:fldChar w:fldCharType="separate"/>
        </w:r>
        <w:r w:rsidRPr="00630A00">
          <w:rPr>
            <w:rFonts w:ascii="Times New Roman" w:hAnsi="Times New Roman" w:cs="Times New Roman"/>
            <w:sz w:val="24"/>
          </w:rPr>
          <w:t>(Bauman et al., 2012; Sallis et al., 2015)</w:t>
        </w:r>
        <w:r>
          <w:rPr>
            <w:rFonts w:ascii="Times New Roman" w:hAnsi="Times New Roman" w:cs="Times New Roman"/>
            <w:color w:val="FF0000"/>
            <w:sz w:val="24"/>
            <w:szCs w:val="24"/>
          </w:rPr>
          <w:fldChar w:fldCharType="end"/>
        </w:r>
        <w:r>
          <w:rPr>
            <w:rFonts w:ascii="Times New Roman" w:hAnsi="Times New Roman" w:cs="Times New Roman"/>
            <w:color w:val="FF0000"/>
            <w:sz w:val="24"/>
            <w:szCs w:val="24"/>
          </w:rPr>
          <w:t>.</w:t>
        </w:r>
      </w:ins>
    </w:p>
    <w:p w:rsidR="00636586" w:rsidRPr="00BA6B70" w:rsidDel="00BA6B70" w:rsidRDefault="00BA6B70" w:rsidP="00636586">
      <w:pPr>
        <w:spacing w:line="480" w:lineRule="auto"/>
        <w:jc w:val="both"/>
        <w:rPr>
          <w:ins w:id="204" w:author="SHALINI" w:date="2019-06-08T21:03:00Z"/>
          <w:del w:id="205" w:author="Reviewer" w:date="2019-06-14T07:31:00Z"/>
          <w:rFonts w:ascii="Times New Roman" w:hAnsi="Times New Roman" w:cs="Times New Roman"/>
          <w:b/>
          <w:bCs/>
          <w:i/>
          <w:iCs/>
          <w:color w:val="FF0000"/>
          <w:sz w:val="24"/>
          <w:szCs w:val="24"/>
        </w:rPr>
      </w:pPr>
      <w:ins w:id="206" w:author="SHALINI" w:date="2019-06-08T21:03:00Z">
        <w:del w:id="207" w:author="Reviewer" w:date="2019-06-14T07:31:00Z">
          <w:r w:rsidRPr="00BA6B70" w:rsidDel="00BA6B70">
            <w:rPr>
              <w:rFonts w:ascii="Times New Roman" w:hAnsi="Times New Roman" w:cs="Times New Roman"/>
              <w:b/>
              <w:bCs/>
              <w:i/>
              <w:iCs/>
              <w:color w:val="FF0000"/>
              <w:sz w:val="24"/>
              <w:szCs w:val="24"/>
            </w:rPr>
            <w:delText>Why the physician’s responsibility?</w:delText>
          </w:r>
        </w:del>
      </w:ins>
    </w:p>
    <w:p w:rsidR="00636586" w:rsidRPr="00B21FD8" w:rsidDel="00BA6B70" w:rsidRDefault="00636586" w:rsidP="00636586">
      <w:pPr>
        <w:spacing w:line="480" w:lineRule="auto"/>
        <w:jc w:val="both"/>
        <w:rPr>
          <w:ins w:id="208" w:author="SHALINI" w:date="2019-06-08T21:03:00Z"/>
          <w:del w:id="209" w:author="Reviewer" w:date="2019-06-14T07:31:00Z"/>
          <w:rFonts w:ascii="Times New Roman" w:hAnsi="Times New Roman" w:cs="Times New Roman"/>
          <w:color w:val="FF0000"/>
          <w:sz w:val="24"/>
          <w:szCs w:val="24"/>
        </w:rPr>
      </w:pPr>
      <w:ins w:id="210" w:author="SHALINI" w:date="2019-06-08T21:03:00Z">
        <w:del w:id="211" w:author="Reviewer" w:date="2019-06-14T07:31:00Z">
          <w:r w:rsidRPr="00A85E3A" w:rsidDel="00BA6B70">
            <w:rPr>
              <w:rFonts w:ascii="Times New Roman" w:hAnsi="Times New Roman" w:cs="Times New Roman"/>
              <w:color w:val="FF0000"/>
              <w:sz w:val="24"/>
              <w:szCs w:val="24"/>
            </w:rPr>
            <w:delText xml:space="preserve"> Physical activity reduce</w:delText>
          </w:r>
          <w:r w:rsidDel="00BA6B70">
            <w:rPr>
              <w:rFonts w:ascii="Times New Roman" w:hAnsi="Times New Roman" w:cs="Times New Roman"/>
              <w:color w:val="FF0000"/>
              <w:sz w:val="24"/>
              <w:szCs w:val="24"/>
            </w:rPr>
            <w:delText>s risk of</w:delText>
          </w:r>
          <w:r w:rsidRPr="00A85E3A" w:rsidDel="00BA6B70">
            <w:rPr>
              <w:rFonts w:ascii="Times New Roman" w:hAnsi="Times New Roman" w:cs="Times New Roman"/>
              <w:color w:val="FF0000"/>
              <w:sz w:val="24"/>
              <w:szCs w:val="24"/>
            </w:rPr>
            <w:delText xml:space="preserve"> mortality</w:delText>
          </w:r>
          <w:r w:rsidDel="00BA6B70">
            <w:rPr>
              <w:rFonts w:ascii="Times New Roman" w:hAnsi="Times New Roman" w:cs="Times New Roman"/>
              <w:color w:val="FF0000"/>
              <w:sz w:val="24"/>
              <w:szCs w:val="24"/>
            </w:rPr>
            <w:delText xml:space="preserve">, associated </w:delText>
          </w:r>
          <w:r w:rsidRPr="00A85E3A" w:rsidDel="00BA6B70">
            <w:rPr>
              <w:rFonts w:ascii="Times New Roman" w:hAnsi="Times New Roman" w:cs="Times New Roman"/>
              <w:color w:val="FF0000"/>
              <w:sz w:val="24"/>
              <w:szCs w:val="24"/>
            </w:rPr>
            <w:delText>complications with long term medication, surgeries</w:delText>
          </w:r>
          <w:r w:rsidDel="00BA6B70">
            <w:rPr>
              <w:rFonts w:ascii="Times New Roman" w:hAnsi="Times New Roman" w:cs="Times New Roman"/>
              <w:color w:val="FF0000"/>
              <w:sz w:val="24"/>
              <w:szCs w:val="24"/>
            </w:rPr>
            <w:delText xml:space="preserve"> associated with the disease an</w:delText>
          </w:r>
          <w:r w:rsidRPr="00A85E3A" w:rsidDel="00BA6B70">
            <w:rPr>
              <w:rFonts w:ascii="Times New Roman" w:hAnsi="Times New Roman" w:cs="Times New Roman"/>
              <w:color w:val="FF0000"/>
              <w:sz w:val="24"/>
              <w:szCs w:val="24"/>
            </w:rPr>
            <w:delText>d</w:delText>
          </w:r>
          <w:r w:rsidDel="00BA6B70">
            <w:rPr>
              <w:rFonts w:ascii="Times New Roman" w:hAnsi="Times New Roman" w:cs="Times New Roman"/>
              <w:color w:val="FF0000"/>
              <w:sz w:val="24"/>
              <w:szCs w:val="24"/>
            </w:rPr>
            <w:delText xml:space="preserve"> </w:delText>
          </w:r>
          <w:r w:rsidRPr="00CD4072" w:rsidDel="00BA6B70">
            <w:rPr>
              <w:rFonts w:ascii="Times New Roman" w:hAnsi="Times New Roman" w:cs="Times New Roman"/>
              <w:color w:val="FF0000"/>
              <w:sz w:val="24"/>
              <w:szCs w:val="24"/>
            </w:rPr>
            <w:delText>comorbidties</w:delText>
          </w:r>
          <w:r w:rsidDel="00BA6B70">
            <w:rPr>
              <w:rFonts w:ascii="Times New Roman" w:hAnsi="Times New Roman" w:cs="Times New Roman"/>
              <w:color w:val="FF0000"/>
              <w:sz w:val="24"/>
              <w:szCs w:val="24"/>
            </w:rPr>
            <w:delText xml:space="preserve">. </w:delText>
          </w:r>
          <w:r w:rsidRPr="00CD4072" w:rsidDel="00BA6B70">
            <w:rPr>
              <w:rFonts w:ascii="Times New Roman" w:hAnsi="Times New Roman" w:cs="Times New Roman"/>
              <w:color w:val="FF0000"/>
              <w:sz w:val="24"/>
              <w:szCs w:val="24"/>
            </w:rPr>
            <w:delText>In low resource countries, this strategy could lead to improved glycemic control, bring down the burden of chronic diseases, increase life expectancy and quality of life of the population thereby bringing down cost of care to patients and the country health resources</w:delText>
          </w:r>
          <w:r w:rsidRPr="00CD4072" w:rsidDel="00BA6B70">
            <w:rPr>
              <w:rFonts w:ascii="Times New Roman" w:hAnsi="Times New Roman" w:cs="Times New Roman"/>
              <w:color w:val="FF0000"/>
              <w:sz w:val="24"/>
              <w:szCs w:val="24"/>
            </w:rPr>
            <w:fldChar w:fldCharType="begin"/>
          </w:r>
          <w:r w:rsidDel="00BA6B70">
            <w:rPr>
              <w:rFonts w:ascii="Times New Roman" w:hAnsi="Times New Roman" w:cs="Times New Roman"/>
              <w:color w:val="FF0000"/>
              <w:sz w:val="24"/>
              <w:szCs w:val="24"/>
            </w:rPr>
            <w:delInstrText xml:space="preserve"> ADDIN ZOTERO_ITEM CSL_CITATION {"citationID":"93wJv3cO","properties":{"formattedCitation":"(Asano et al., 2014; Colberg et al., 2016)","plainCitation":"(Asano et al., 2014; Colberg et al., 2016)","noteIndex":0},"citationItems":[{"id":2163,"uris":["http://zotero.org/users/4242526/items/TC8CLZNP"],"uri":["http://zotero.org/users/4242526/items/TC8CLZNP"],"itemData":{"id":2163,"type":"article-journal","title":"Physical Activity/Exercise and Diabetes: A Position Statement of the American Diabetes Association","container-title":"Diabetes Care","page":"2065-2079","volume":"39","issue":"11","source":"care.diabetesjournals.org","abstract":"The adoption and maintenance of physical activity are critical foci for blood glucose management and overall health in individuals with diabetes and prediabetes. Recommendations and precautions vary depending on individual characteristics and health status. In this Position Statement, we provide a clinically oriented review and evidence-based recommendations regarding physical activity and exercise in people with type 1 diabetes, type 2 diabetes, gestational diabetes mellitus, and prediabetes.\n\nPhysical activity includes all movement that increases energy use, whereas exercise is planned, structured physical activity. Exercise improves blood glucose control in type 2 diabetes, reduces cardiovascular risk factors, contributes to weight loss, and improves well-being (1,2). Regular exercise may prevent or delay type 2 diabetes development (3). Regular exercise also has considerable health benefits for people with type 1 diabetes (e.g., improved cardiovascular fitness, muscle strength, insulin sensitivity, etc.) (4). The challenges related to blood glucose management vary with diabetes type, activity type, and presence of diabetes-related complications (5,6). Physical activity and exercise recommendations, therefore, should be tailored to meet the specific needs of each individual.\n\nPhysical activity recommendations and precautions may vary by diabetes type. The primary types of diabetes are type 1 and type 2. Type 1 diabetes (5%–10% of cases) results from cellular-mediated autoimmune destruction of the pancreatic β-cells, producing insulin deficiency (7). Although it can occur at any age, β-cell destruction rates vary, typically occurring more rapidly in youth than in adults. Type 2 diabetes (90%–95% of cases) results from a progressive loss of insulin secretion, usually also with insulin resistance. Gestational diabetes mellitus occurs during pregnancy, with screening typically occurring at 24–28 weeks of gestation in pregnant women not previously known to have diabetes. Prediabetes is diagnosed when blood glucose levels are above the normal range but not high enough to be classified as …","DOI":"10.2337/dc16-1728","ISSN":"0149-5992, 1935-5548","note":"PMID: 27926890","title-short":"Physical Activity/Exercise and Diabetes","language":"en","author":[{"family":"Colberg","given":"Sheri R."},{"family":"Sigal","given":"Ronald J."},{"family":"Yardley","given":"Jane E."},{"family":"Riddell","given":"Michael C."},{"family":"Dunstan","given":"David W."},{"family":"Dempsey","given":"Paddy C."},{"family":"Horton","given":"Edward S."},{"family":"Castorino","given":"Kristin"},{"family":"Tate","given":"Deborah F."}],"issued":{"date-parts":[["2016",11,1]]}}},{"id":2160,"uris":["http://zotero.org/users/4242526/items/MFBS3GDG"],"uri":["http://zotero.org/users/4242526/items/MFBS3GDG"],"itemData":{"id":2160,"type":"article-journal","title":"Acute effects of physical exercise in type 2 diabetes: A review","container-title":"World Journal of Diabetes","page":"659-665","volume":"5","issue":"5","source":"PubMed Central","abstract":"The literature has shown the efficiency of exercise in the control of type 2 diabetes (T2D), being suggested as one of the best kinds of non-pharmacological treatments for its population. Thus, the scientific production related to this phenomenon has growing exponentially. However, despite its advances, still there is a lack of studies that have carried out a review on the acute effects of physical exercise on metabolic and hemodynamic markers and possible control mechanisms of these indicators in individuals with T2D, not to mention that in a related way, these themes have been very little studied today. Therefore, the aim of this study was to organize and analyze the current scientific production about the acute effects of physical exercise on metabolic and hemodynamic markers and possible control mechanisms of these indicators in T2D individuals. For such, a research with the following keywords was performed: -exercise</w:delInstrText>
          </w:r>
          <w:r w:rsidRPr="00820920" w:rsidDel="00BA6B70">
            <w:rPr>
              <w:rFonts w:ascii="Times New Roman" w:hAnsi="Times New Roman" w:cs="Times New Roman"/>
              <w:color w:val="FF0000"/>
              <w:sz w:val="24"/>
              <w:szCs w:val="24"/>
              <w:lang w:val="fr-FR"/>
            </w:rPr>
            <w:delInstrText xml:space="preserve">; diabetes and post-exercise hypotension; diabetes and excess post-exercise oxygen consumption; diabetes and acute effects in PUBMED, SCIELO and HIGHWIRE databases. From the analyzed studies, it is possible to conclude that, a single exercise session can promote an increase in the bioavailability of nitric oxide and elicit decreases in postexercise blood pressure. Furthermore, the metabolic stress from physical exercise can increase the oxidation of carbohydrate during the exercise and keep it, in high levels, the post exercise consumption of O², this phenomenon increases the rate of fat oxidation during recovery periods after exercise, improves glucose tolerance and insulin sensitivity and reduces glycemia between 2-72 h, which seems to be dependent on the exercise intensity and duration of the effort.","DOI":"10.4239/wjd.v5.i5.659","ISSN":"1948-9358","note":"PMID: 25317243\nPMCID: PMC4138589","title-short":"Acute effects of physical exercise in type 2 diabetes","journalAbbreviation":"World J Diabetes","author":[{"family":"Asano","given":"Ricardo Yukio"},{"family":"Sales","given":"Marcelo Magalhães"},{"family":"Browne","given":"Rodrigo Alberto Vieira"},{"family":"Moraes","given":"José Fernando Vila Nova"},{"family":"Coelho Júnior","given":"Hélio José"},{"family":"Moraes","given":"Milton Rocha"},{"family":"Simões","given":"Herbert Gustavo"}],"issued":{"date-parts":[["2014",10,15]]}}}],"schema":"https://github.com/citation-style-language/schema/raw/master/csl-citation.json"} </w:delInstrText>
          </w:r>
          <w:r w:rsidRPr="00CD4072" w:rsidDel="00BA6B70">
            <w:rPr>
              <w:rFonts w:ascii="Times New Roman" w:hAnsi="Times New Roman" w:cs="Times New Roman"/>
              <w:color w:val="FF0000"/>
              <w:sz w:val="24"/>
              <w:szCs w:val="24"/>
            </w:rPr>
            <w:fldChar w:fldCharType="separate"/>
          </w:r>
          <w:r w:rsidRPr="00630A00" w:rsidDel="00BA6B70">
            <w:rPr>
              <w:rFonts w:ascii="Times New Roman" w:hAnsi="Times New Roman" w:cs="Times New Roman"/>
              <w:sz w:val="24"/>
              <w:lang w:val="fr-FR"/>
            </w:rPr>
            <w:delText>(Asano et al., 2014; Colberg et al., 2016)</w:delText>
          </w:r>
          <w:r w:rsidRPr="00CD4072" w:rsidDel="00BA6B70">
            <w:rPr>
              <w:rFonts w:ascii="Times New Roman" w:hAnsi="Times New Roman" w:cs="Times New Roman"/>
              <w:color w:val="FF0000"/>
              <w:sz w:val="24"/>
              <w:szCs w:val="24"/>
            </w:rPr>
            <w:fldChar w:fldCharType="end"/>
          </w:r>
          <w:r w:rsidRPr="000A07CE" w:rsidDel="00BA6B70">
            <w:rPr>
              <w:rFonts w:ascii="Times New Roman" w:hAnsi="Times New Roman" w:cs="Times New Roman"/>
              <w:color w:val="FF0000"/>
              <w:sz w:val="24"/>
              <w:szCs w:val="24"/>
              <w:lang w:val="fr-FR"/>
            </w:rPr>
            <w:delText xml:space="preserve"> </w:delText>
          </w:r>
          <w:r w:rsidRPr="00CD4072" w:rsidDel="00BA6B70">
            <w:rPr>
              <w:rFonts w:ascii="Times New Roman" w:hAnsi="Times New Roman" w:cs="Times New Roman"/>
              <w:color w:val="FF0000"/>
              <w:sz w:val="24"/>
              <w:szCs w:val="24"/>
            </w:rPr>
            <w:fldChar w:fldCharType="begin"/>
          </w:r>
          <w:r w:rsidDel="00BA6B70">
            <w:rPr>
              <w:rFonts w:ascii="Times New Roman" w:hAnsi="Times New Roman" w:cs="Times New Roman"/>
              <w:color w:val="FF0000"/>
              <w:sz w:val="24"/>
              <w:szCs w:val="24"/>
              <w:lang w:val="fr-FR"/>
            </w:rPr>
            <w:delInstrText xml:space="preserve"> ADDIN ZOTERO_ITEM CSL_CITATION {"citationID":"o39kcqhU","properties":{"formattedCitation":"(Wei et al., 2000)","plainCitation":"(Wei et al., 2000)","noteIndex":0},"citationItems":[{"id":2164,"uris":["http://zotero.org/users/4242526/items/ZNTTS67K"],"uri":["http://zotero.org/users/4242526/items/ZNTTS67K"],"itemData":{"id":2164,"type":"article-journal","title":"Low cardiorespiratory fitness and physical inactivity as predictors of mortality in men with type 2 diabetes","container-title":"Annals of Internal Medicine","page":"605-611","volume":"132","issue":"8","source":"PubMed","abstract":"BACKGROUND: Although physical activity is recommended as a basic treatment for patients with diabetes, its long-term association with mortality in these patients is unknown.\nOBJECTIVE: To evaluate the association of low cardiorespiratory fitness and physical inactivity with mortality in men with type 2 diabetes.\nDESIGN: Prospective cohort study.\nSETTING: Preventive medicine clinic.\nPATIENTS: 1263 men (50+/-10 years of age) with type 2 diabetes who received a thorough medical examination between 1970 and 1993 and were followed for mortality up to 31 December 1994.\nMEASUREMENTS: Cardiorespiratory fitness measured by a maximal exercise test, self-reported physical inactivity at baseline, and subsequent death determined by using the National Death Index.\nRESULTS: During an average follow-up of 12 years, 180 patients died. After adjustment for age, baseline cardiovascular disease, fasting plasma glucose level, high cholesterol level, overweight, current smoking, high blood pressure, and parental history of cardiovascular disease, men in the low-fitness group had an adjusted risk for all-cause mortality of 2.1 (95% CI, 1.5 to 2.9) compared with fit men. Men who reported being physically inactive had an adjusted risk for mortality that was 1.7-fold (CI, 1.2-fold to 2.3-fold) higher than that in men who reported being physically active.\nCONCLUSIONS: Low cardiorespiratory fitness and physical inactivity are independent predictors of all-cause mortality in men with type 2 diabetes. Physicians should encourage patients with type 2 diabetes to participate in regular physical activity and improve cardiorespiratory fitness.","ISSN":"0003-4819","note":"PMID: 10766678","journalAbbreviation":"Ann. Intern. Med.","language":"eng","author":[{"family":"Wei","given":"M."},{"family":"Gibbons","given":"L. W."},{"family":"Kampert","given":"J. B."},{"family":"Nichaman","given":"M. Z."},{"family":"Blair","given":"S. N."}],"issued":{"date-parts":[["2000",4,18]]}}}],"schema":"https://github.com/citation-style-language/schema/raw/master/csl-citation.json"} </w:delInstrText>
          </w:r>
          <w:r w:rsidRPr="00CD4072" w:rsidDel="00BA6B70">
            <w:rPr>
              <w:rFonts w:ascii="Times New Roman" w:hAnsi="Times New Roman" w:cs="Times New Roman"/>
              <w:color w:val="FF0000"/>
              <w:sz w:val="24"/>
              <w:szCs w:val="24"/>
            </w:rPr>
            <w:fldChar w:fldCharType="separate"/>
          </w:r>
          <w:r w:rsidRPr="00820920" w:rsidDel="00BA6B70">
            <w:rPr>
              <w:rFonts w:ascii="Times New Roman" w:hAnsi="Times New Roman" w:cs="Times New Roman"/>
              <w:sz w:val="24"/>
              <w:lang w:val="fr-FR"/>
            </w:rPr>
            <w:delText>(Wei et al., 2000)</w:delText>
          </w:r>
          <w:r w:rsidRPr="00CD4072" w:rsidDel="00BA6B70">
            <w:rPr>
              <w:rFonts w:ascii="Times New Roman" w:hAnsi="Times New Roman" w:cs="Times New Roman"/>
              <w:color w:val="FF0000"/>
              <w:sz w:val="24"/>
              <w:szCs w:val="24"/>
            </w:rPr>
            <w:fldChar w:fldCharType="end"/>
          </w:r>
          <w:r w:rsidRPr="00CD4072" w:rsidDel="00BA6B70">
            <w:rPr>
              <w:rFonts w:ascii="Times New Roman" w:hAnsi="Times New Roman" w:cs="Times New Roman"/>
              <w:color w:val="FF0000"/>
              <w:sz w:val="24"/>
              <w:szCs w:val="24"/>
            </w:rPr>
            <w:fldChar w:fldCharType="begin"/>
          </w:r>
          <w:r w:rsidDel="00BA6B70">
            <w:rPr>
              <w:rFonts w:ascii="Times New Roman" w:hAnsi="Times New Roman" w:cs="Times New Roman"/>
              <w:color w:val="FF0000"/>
              <w:sz w:val="24"/>
              <w:szCs w:val="24"/>
              <w:lang w:val="fr-FR"/>
            </w:rPr>
            <w:delInstrText xml:space="preserve"> ADDIN ZOTERO_ITEM CSL_CITATION {"citationID":"JQwOOQ64","properties":{"formattedCitation":"(Moucheraud et al., 2019)","plainCitation":"(Moucheraud et al., 2019)","noteIndex":0},"citationItems":[{"id":2166,"uris":["http://zotero.org/users/4242526/items/D542H9NL"],"uri":["http://zotero.org/users/4242526/items/D542H9NL"],"itemData":{"id":2166,"type":"article-journal","title":"The costs of diabetes treatment in low- and middle-income countries: a systematic review","container-title":"BMJ Global Health","page":"e001258","volume":"4","issue":"1","source":"gh.bmj.com","abstract":"Introduction The rising burden of diabetes in low- and middle-income countries may cause financial strain on individuals and health systems. This paper presents a systematic review of direct medical costs for diabetes (types 1 and 2) in low- and middle-income countries.\nMethods Following Preferred Reporting Items for Systematic Reviews and Meta-Analyses guidelines, databases (PubMed, International Bibliography of Social Science, EconLit) were searched for publications reporting direct medical costs of type 1 and 2 diabetes. Data were extracted from all peer-reviewed papers meeting inclusion criteria, and were standardised into per-patient-visit, per-patient-year and/or per-complication-case costs (2016 US$).\nResults The search yielded 584 abstracts, and 52 publications were included in the analysis. Most articles were from Asia and Latin America, and most focused on type 2 diabetes. Per-visit outpatient costs ranged from under $5 to over $40 (median: $7); annual inpatient costs ranged from approximately $10 to over $1000 (median: $290); annual laboratory costs ranged from under $5 to over $100 (median: $25); and annual medication costs ranged from $15 to over $500 (median: $177), with particularly wide variation found for insulin. Care for complications was generally high-cost, but varied widely across countries and complication types.\nConclusion This review identified substantial variation in diabetes treatment costs; some heterogeneity could be mitigated through improved methods for collecting, analysing and reporting data. Diabetes is a costly disease to manage in low- and middle-income countriesand should be a priority for the global health community seeking to achieve Universal Health Coverage.","DOI":"10.1136/bmjgh-2018-001258","ISSN":"2059-7908","title-short":"The costs of diabetes treatment in low- and middle-income countries","language":"en","author":[{"family":"Moucheraud","given":"Corrina"},{"family":"Lenz","given":"Cosima"},{"family":"Latkovic","given":"Michaella"},{"family":"Wirtz","given":"Veronika J."}],"issued":{"date-parts":[["2019",2,1]]}}}],"schema":"https://github.com/citation-style-language/schema/raw/master/csl-citation.json"} </w:delInstrText>
          </w:r>
          <w:r w:rsidRPr="00CD4072" w:rsidDel="00BA6B70">
            <w:rPr>
              <w:rFonts w:ascii="Times New Roman" w:hAnsi="Times New Roman" w:cs="Times New Roman"/>
              <w:color w:val="FF0000"/>
              <w:sz w:val="24"/>
              <w:szCs w:val="24"/>
            </w:rPr>
            <w:fldChar w:fldCharType="separate"/>
          </w:r>
          <w:r w:rsidRPr="00820920" w:rsidDel="00BA6B70">
            <w:rPr>
              <w:rFonts w:ascii="Times New Roman" w:hAnsi="Times New Roman" w:cs="Times New Roman"/>
              <w:sz w:val="24"/>
              <w:lang w:val="fr-FR"/>
            </w:rPr>
            <w:delText>(Moucheraud et al., 2019)</w:delText>
          </w:r>
          <w:r w:rsidRPr="00CD4072" w:rsidDel="00BA6B70">
            <w:rPr>
              <w:rFonts w:ascii="Times New Roman" w:hAnsi="Times New Roman" w:cs="Times New Roman"/>
              <w:color w:val="FF0000"/>
              <w:sz w:val="24"/>
              <w:szCs w:val="24"/>
            </w:rPr>
            <w:fldChar w:fldCharType="end"/>
          </w:r>
          <w:r w:rsidRPr="00CD4072" w:rsidDel="00BA6B70">
            <w:rPr>
              <w:rFonts w:ascii="Times New Roman" w:hAnsi="Times New Roman" w:cs="Times New Roman"/>
              <w:color w:val="FF0000"/>
              <w:sz w:val="24"/>
              <w:szCs w:val="24"/>
            </w:rPr>
            <w:fldChar w:fldCharType="begin"/>
          </w:r>
          <w:r w:rsidDel="00BA6B70">
            <w:rPr>
              <w:rFonts w:ascii="Times New Roman" w:hAnsi="Times New Roman" w:cs="Times New Roman"/>
              <w:color w:val="FF0000"/>
              <w:sz w:val="24"/>
              <w:szCs w:val="24"/>
              <w:lang w:val="fr-FR"/>
            </w:rPr>
            <w:delInstrText xml:space="preserve"> ADDIN ZOTERO_ITEM CSL_CITATION {"citationID":"diHFhdYX","properties":{"formattedCitation":"(\\uc0\\u199{}olak et al., 2016)","plainCitation":"(Çolak et al., 2016)","noteIndex":0},"citationItems":[{"id":2172,"uris":["http://zotero.org/users/4242526/items/KJ9BLEV8"],"uri":["http://zotero.org/users/4242526/items/KJ9BLEV8"],"itemData":{"id":2172,"type":"article-journal","title":"Association between the physical activity level and the quality of life of patients with type 2 diabetes mellitus","container-title":"Journal of Physical Therapy Science","page":"142-147","volume":"28","issue":"1","source":"PubMed Central","abstract":"[Purpose] Physical activity and regular exercise play an important role in glycemic\ncontrol, which is considered an important part of the treatment of type 2 diabetes\nmellitus. This study evaluated physical activity level and its relationship with quality\nof life in patients with type 2 diabetes mellitus. [Subjects and Methods] We evaluated 129\nsubject</w:delInstrText>
          </w:r>
          <w:r w:rsidRPr="00B21FD8" w:rsidDel="00BA6B70">
            <w:rPr>
              <w:rFonts w:ascii="Times New Roman" w:hAnsi="Times New Roman" w:cs="Times New Roman"/>
              <w:color w:val="FF0000"/>
              <w:sz w:val="24"/>
              <w:szCs w:val="24"/>
            </w:rPr>
            <w:delInstrText xml:space="preserve">s with type 2 diabetes mellitus through a face-to-face interview using the short\nversion of the International Physical Activity Questionnaire and Diabetes-39. Demographic\ndata, diabetes symptoms, time of initial diagnosis, and treatment procedure/approaches\nwere recorded. [Results] Of the study subjects, 51 (39.5%) had low, 67 had moderate\n(51.9%), and 11 (8.5%) had high activity levels. The mean weekly sitting duration was 302\nminutes. The mean weekly walking time was 231.7 minutes. Except for the “diabetes control”\ndomain, scores for all the subgroups and the total score in the quality-of-life assessment\nhad a statistically significant negative correlation with physical activity level.\n[Discussion] Physical inactivity negatively affects the quality of life of diabetic\npatients. A planned exercise education program and incorporation of exercise into the\nlifestyle can improve the quality of life of patients with type 2 diabetes mellitus.","DOI":"10.1589/jpts.28.142","ISSN":"0915-5287","note":"PMID: 26957746\nPMCID: PMC4755992","journalAbbreviation":"J Phys Ther Sci","author":[{"family":"Çolak","given":"Tuğba Kuru"},{"family":"Acar","given":"Gönül"},{"family":"Dereli","given":"E. Elçin"},{"family":"Özgül","given":"Bahar"},{"family":"Demirbüken","given":"İlkşan"},{"family":"Alkaç","given":"Çiğdem"},{"family":"Polat","given":"M. Gülden"}],"issued":{"date-parts":[["2016",1]]}}}],"schema":"https://github.com/citation-style-language/schema/raw/master/csl-citation.json"} </w:delInstrText>
          </w:r>
          <w:r w:rsidRPr="00CD4072" w:rsidDel="00BA6B70">
            <w:rPr>
              <w:rFonts w:ascii="Times New Roman" w:hAnsi="Times New Roman" w:cs="Times New Roman"/>
              <w:color w:val="FF0000"/>
              <w:sz w:val="24"/>
              <w:szCs w:val="24"/>
            </w:rPr>
            <w:fldChar w:fldCharType="separate"/>
          </w:r>
          <w:r w:rsidRPr="00B21FD8" w:rsidDel="00BA6B70">
            <w:rPr>
              <w:rFonts w:ascii="Times New Roman" w:hAnsi="Times New Roman" w:cs="Times New Roman"/>
              <w:sz w:val="24"/>
              <w:szCs w:val="24"/>
            </w:rPr>
            <w:delText>(Çolak et al., 2016)</w:delText>
          </w:r>
          <w:r w:rsidRPr="00CD4072" w:rsidDel="00BA6B70">
            <w:rPr>
              <w:rFonts w:ascii="Times New Roman" w:hAnsi="Times New Roman" w:cs="Times New Roman"/>
              <w:color w:val="FF0000"/>
              <w:sz w:val="24"/>
              <w:szCs w:val="24"/>
            </w:rPr>
            <w:fldChar w:fldCharType="end"/>
          </w:r>
        </w:del>
      </w:ins>
    </w:p>
    <w:p w:rsidR="00636586" w:rsidRPr="00FD492D" w:rsidDel="00BA6B70" w:rsidRDefault="00636586" w:rsidP="00636586">
      <w:pPr>
        <w:spacing w:line="480" w:lineRule="auto"/>
        <w:jc w:val="both"/>
        <w:rPr>
          <w:ins w:id="212" w:author="SHALINI" w:date="2019-06-08T21:03:00Z"/>
          <w:del w:id="213" w:author="Reviewer" w:date="2019-06-14T07:31:00Z"/>
          <w:rFonts w:ascii="PqxrlxAdvTTb5929f4c" w:hAnsi="PqxrlxAdvTTb5929f4c" w:cs="PqxrlxAdvTTb5929f4c"/>
          <w:sz w:val="20"/>
          <w:szCs w:val="20"/>
        </w:rPr>
      </w:pPr>
      <w:ins w:id="214" w:author="SHALINI" w:date="2019-06-08T21:03:00Z">
        <w:del w:id="215" w:author="Reviewer" w:date="2019-06-14T07:31:00Z">
          <w:r w:rsidRPr="00B21FD8" w:rsidDel="00BA6B70">
            <w:rPr>
              <w:rFonts w:ascii="Times New Roman" w:hAnsi="Times New Roman" w:cs="Times New Roman"/>
              <w:sz w:val="24"/>
              <w:szCs w:val="24"/>
            </w:rPr>
            <w:delText xml:space="preserve">. Health care professionals are responsible for giving advice (physical activity and diet modification) and mechanisms to do so need to be evolved. </w:delText>
          </w:r>
          <w:r w:rsidRPr="00B21FD8" w:rsidDel="00BA6B70">
            <w:rPr>
              <w:rFonts w:ascii="Times New Roman" w:hAnsi="Times New Roman" w:cs="Times New Roman"/>
              <w:color w:val="FF0000"/>
              <w:sz w:val="24"/>
              <w:szCs w:val="24"/>
            </w:rPr>
            <w:delText>Health communication about benefits of personal behaviour like diet modification and physical activity and risks of sedentary behaviour should be an integral part of each counselling or contact with the health provider.</w:delText>
          </w:r>
          <w:r w:rsidRPr="00B21FD8" w:rsidDel="00BA6B70">
            <w:rPr>
              <w:rFonts w:ascii="PqxrlxAdvTTb5929f4c" w:hAnsi="PqxrlxAdvTTb5929f4c" w:cs="PqxrlxAdvTTb5929f4c"/>
              <w:sz w:val="20"/>
              <w:szCs w:val="20"/>
            </w:rPr>
            <w:delText xml:space="preserve"> </w:delText>
          </w:r>
          <w:r w:rsidRPr="00B21FD8" w:rsidDel="00BA6B70">
            <w:rPr>
              <w:rFonts w:ascii="Times New Roman" w:hAnsi="Times New Roman" w:cs="Times New Roman"/>
              <w:sz w:val="24"/>
              <w:szCs w:val="24"/>
            </w:rPr>
            <w:delText>There is a need for more concrete communication by the providers so that they partner with the patients in finding feasible solutions in adopting and maintaining this behaviour</w:delText>
          </w:r>
          <w:r w:rsidDel="00BA6B70">
            <w:rPr>
              <w:rFonts w:ascii="Times New Roman" w:hAnsi="Times New Roman" w:cs="Times New Roman"/>
              <w:sz w:val="24"/>
              <w:szCs w:val="24"/>
            </w:rPr>
            <w:fldChar w:fldCharType="begin"/>
          </w:r>
          <w:r w:rsidRPr="00B21FD8" w:rsidDel="00BA6B70">
            <w:rPr>
              <w:rFonts w:ascii="Times New Roman" w:hAnsi="Times New Roman" w:cs="Times New Roman"/>
              <w:sz w:val="24"/>
              <w:szCs w:val="24"/>
            </w:rPr>
            <w:delInstrText xml:space="preserve"> ADDIN ZOTERO_ITEM CSL_CITATION {"citationID":"JjjKvgRj","properties":{"formattedCitation":"(Forbes et al., 2010; Sallis et al., 2015)","plainCitation":"(Forbes et al., 2010; Sallis et al., 2015)","noteIndex":0},"citationItems":[{"id":510,"uris":["http://zotero.org/users/4242526/items/UPJGPCUM"],"uri":["http://zotero.org/users/4242526/items/UPJGPCUM"],"itemData":{"id":510,"type":"article-journal","title":"Physical activity preferences and type 2 diabetes: exploring demographic, cognitive, and behavioral differences","container-title":"The Diabetes Educator","page":"801-815","volume":"36","issue":"5","source":"PubMed","abstract":"PURPOSE: The purpose of this study was to examine physical activity counseling and program preferences in a sample of adults with type 2 diabetes. Specifically, the objectives were to determine physical activity preferences (objective 1), and whether there were any significant differences betwee</w:delInstrText>
          </w:r>
          <w:r w:rsidDel="00BA6B70">
            <w:rPr>
              <w:rFonts w:ascii="Times New Roman" w:hAnsi="Times New Roman" w:cs="Times New Roman"/>
              <w:sz w:val="24"/>
              <w:szCs w:val="24"/>
            </w:rPr>
            <w:delInstrText>n age and/or sex groups for these preferences (objective 1a). A subsidiary objective was to explore potential associations of key social-cognitive constructs (ie, self-efficacy and social support) with physical activity preferences (objective 2).\nMETHODS: This exploratory study consisted of a quantitative, secondary analysis of survey data from a national sample of adults with type 2 diabetes (N = 244). A qualitative follow-up employing telephone interviews was conducted with 14 individuals.\nRESULTS: Consistent with hypotheses, walking was the most preferred physical activity behavior and there was a preference for engaging in physical activity with others. There were significant (P values &lt; .05) differences in counseling and program preferences between demographic (age and sex), and physical activity cognitive scores. For example, a significantly (P &lt; .05) higher physical activity intensity preference was found in men and younger participants.\nCONCLUSIONS: Tailoring interventions and physical activity programs to the specific preferences of individuals is an important component for health professionals and researchers in facilitating this behavior.","DOI":"10.1177/0145721710378538","ISSN":"1554-6063","note":"PMID: 20736386","title-short":"Physical activity preferences and type 2 diabetes","journalAbbreviation":"Diabetes Educ","language":"eng","author":[{"family":"Forbes","given":"Cynthia C."},{"family":"Plotnikoff","given":"Ronald C."},{"family":"Courneya","given":"Kerry S."},{"family":"Boulé","given":"Normand G."}],"issued":{"date-parts":[["2010",10]]}}},{"id":598,"uris":["http://zotero.org/users/4242526/items/VQ8S4QZP"],"uri":["http://zotero.org/users/4242526/items/VQ8S4QZP"],"itemData":{"id":598,"type":"article-journal","title":"Strategies for promoting physical activity in clinical practice","container-title":"Progress in Cardiovascular Diseases","page":"375-386","volume":"57","issue":"4","source":"PubMed","abstract":"The time has come for healthcare system</w:delInstrText>
          </w:r>
          <w:r w:rsidRPr="00820920" w:rsidDel="00BA6B70">
            <w:rPr>
              <w:rFonts w:ascii="Times New Roman" w:hAnsi="Times New Roman" w:cs="Times New Roman"/>
              <w:sz w:val="24"/>
              <w:szCs w:val="24"/>
            </w:rPr>
            <w:delInstrText>s to take an active role in the pro</w:delInstrText>
          </w:r>
          <w:r w:rsidRPr="00FD492D" w:rsidDel="00BA6B70">
            <w:rPr>
              <w:rFonts w:ascii="Times New Roman" w:hAnsi="Times New Roman" w:cs="Times New Roman"/>
              <w:sz w:val="24"/>
              <w:szCs w:val="24"/>
            </w:rPr>
            <w:delInstrText xml:space="preserve">motion of physical activity (PA). The connection between PA and health has been clearly established and exercise should be viewed as a cost effective medication that is universally prescribed as a first line treatment for virtually every chronic disease. While there are potential risks associated with exercise, these can be minimized with a proper approach and are far outweighed by the benefits. Key to promoting PA in the clinical setting is the use of a PA Vital Sign in which every patient's exercise habits are assessed and recorded in their medical record. Those not meeting the recommended 150min per week of moderate intensity PA should be encouraged to increase their PA levels with a proper exercise prescription. We can improve compliance by assessing our patient's barriers to being more active and employing new and evolving technology like accelerometers and smart phones applications, along with various websites and programs that have proven efficacy.","DOI":"10.1016/j.pcad.2014.10.003","ISSN":"1873-1740","note":"PMID: 25459975","journalAbbreviation":"Prog Cardiovasc Dis","language":"eng","author":[{"family":"Sallis","given":"Robert"},{"family":"Franklin","given":"Barry"},{"family":"Joy","given":"Liz"},{"family":"Ross","given":"Robert"},{"family":"Sabgir","given":"David"},{"family":"Stone","given":"James"}],"issued":{"date-parts":[["2015",2]]}}}],"schema":"https://github.com/citation-style-language/schema/raw/master/csl-citation.json"} </w:delInstrText>
          </w:r>
          <w:r w:rsidDel="00BA6B70">
            <w:rPr>
              <w:rFonts w:ascii="Times New Roman" w:hAnsi="Times New Roman" w:cs="Times New Roman"/>
              <w:sz w:val="24"/>
              <w:szCs w:val="24"/>
            </w:rPr>
            <w:fldChar w:fldCharType="separate"/>
          </w:r>
          <w:r w:rsidRPr="00FD492D" w:rsidDel="00BA6B70">
            <w:rPr>
              <w:rFonts w:ascii="Times New Roman" w:hAnsi="Times New Roman" w:cs="Times New Roman"/>
              <w:sz w:val="24"/>
            </w:rPr>
            <w:delText>(Forbes et al., 2010; Sallis et al., 2015)</w:delText>
          </w:r>
          <w:r w:rsidDel="00BA6B70">
            <w:rPr>
              <w:rFonts w:ascii="Times New Roman" w:hAnsi="Times New Roman" w:cs="Times New Roman"/>
              <w:sz w:val="24"/>
              <w:szCs w:val="24"/>
            </w:rPr>
            <w:fldChar w:fldCharType="end"/>
          </w:r>
          <w:r w:rsidRPr="00FD492D" w:rsidDel="00BA6B70">
            <w:rPr>
              <w:rFonts w:ascii="Times New Roman" w:hAnsi="Times New Roman" w:cs="Times New Roman"/>
              <w:sz w:val="24"/>
              <w:szCs w:val="24"/>
            </w:rPr>
            <w:delText>.</w:delText>
          </w:r>
        </w:del>
      </w:ins>
    </w:p>
    <w:p w:rsidR="00636586" w:rsidRPr="00D32409" w:rsidDel="00BA6B70" w:rsidRDefault="00636586" w:rsidP="00636586">
      <w:pPr>
        <w:spacing w:line="480" w:lineRule="auto"/>
        <w:jc w:val="both"/>
        <w:rPr>
          <w:ins w:id="216" w:author="SHALINI" w:date="2019-06-08T21:03:00Z"/>
          <w:del w:id="217" w:author="Reviewer" w:date="2019-06-14T07:31:00Z"/>
          <w:rFonts w:ascii="Times New Roman" w:hAnsi="Times New Roman" w:cs="Times New Roman"/>
          <w:color w:val="FF0000"/>
          <w:sz w:val="24"/>
          <w:szCs w:val="24"/>
        </w:rPr>
      </w:pPr>
      <w:ins w:id="218" w:author="SHALINI" w:date="2019-06-08T21:03:00Z">
        <w:del w:id="219" w:author="Reviewer" w:date="2019-06-14T07:31:00Z">
          <w:r w:rsidRPr="00FD492D" w:rsidDel="00BA6B70">
            <w:rPr>
              <w:rFonts w:ascii="Times New Roman" w:hAnsi="Times New Roman" w:cs="Times New Roman"/>
              <w:sz w:val="24"/>
              <w:szCs w:val="24"/>
            </w:rPr>
            <w:delText xml:space="preserve"> “</w:delText>
          </w:r>
          <w:r w:rsidRPr="00FD492D" w:rsidDel="00BA6B70">
            <w:rPr>
              <w:rFonts w:ascii="Times New Roman" w:hAnsi="Times New Roman" w:cs="Times New Roman"/>
              <w:color w:val="FF0000"/>
              <w:sz w:val="24"/>
              <w:szCs w:val="24"/>
            </w:rPr>
            <w:delText xml:space="preserve">Advice and prescribed medicines from physicians are seen by many as the ultimate source of and resource for healthier lives. </w:delText>
          </w:r>
          <w:r w:rsidRPr="00D32409" w:rsidDel="00BA6B70">
            <w:rPr>
              <w:rFonts w:ascii="Times New Roman" w:hAnsi="Times New Roman" w:cs="Times New Roman"/>
              <w:color w:val="FF0000"/>
              <w:sz w:val="24"/>
              <w:szCs w:val="24"/>
            </w:rPr>
            <w:delText>Physical activity must be a part of this, in the form of opportunistic advice or encouragement, as well as more profound and committing written “prescriptions”</w:delText>
          </w:r>
          <w:r w:rsidDel="00BA6B70">
            <w:rPr>
              <w:rFonts w:ascii="Times New Roman" w:hAnsi="Times New Roman" w:cs="Times New Roman"/>
              <w:color w:val="FF0000"/>
              <w:sz w:val="24"/>
              <w:szCs w:val="24"/>
              <w:lang w:val="fr-FR"/>
            </w:rPr>
            <w:fldChar w:fldCharType="begin"/>
          </w:r>
          <w:r w:rsidDel="00BA6B70">
            <w:rPr>
              <w:rFonts w:ascii="Times New Roman" w:hAnsi="Times New Roman" w:cs="Times New Roman"/>
              <w:color w:val="FF0000"/>
              <w:sz w:val="24"/>
              <w:szCs w:val="24"/>
            </w:rPr>
            <w:delInstrText xml:space="preserve"> ADDIN ZOTERO_ITEM CSL_CITATION {"citationID":"630O6ij1","properties":{"formattedCitation":"(WHO, 2010)","plainCitation":"(WHO, 2010)","noteIndex":0},"citationItems":[{"id":2300,"uris":["http://zotero.org/users/4242526/items/HWC8KBZR"],"uri":["http://zotero.org/users/4242526/items/HWC8KBZR"],"itemData":{"id":2300,"type":"report","title":"Steps to health","publisher-place":"denmark","event-place":"denmark","URL":"(http://www.euro.who.int/pubrequest).","language":"ENGLISH","author":[{"family":"WHO","given":""}],"issued":{"date-parts":[["2010"]]},"accessed":{"date-parts":[["2019",5,26]]}}}],"schema":"https://github.com/citation-style-language/schema/raw/master/csl-citation.json"} </w:delInstrText>
          </w:r>
          <w:r w:rsidDel="00BA6B70">
            <w:rPr>
              <w:rFonts w:ascii="Times New Roman" w:hAnsi="Times New Roman" w:cs="Times New Roman"/>
              <w:color w:val="FF0000"/>
              <w:sz w:val="24"/>
              <w:szCs w:val="24"/>
              <w:lang w:val="fr-FR"/>
            </w:rPr>
            <w:fldChar w:fldCharType="separate"/>
          </w:r>
          <w:r w:rsidRPr="00D32409" w:rsidDel="00BA6B70">
            <w:rPr>
              <w:rFonts w:ascii="Times New Roman" w:hAnsi="Times New Roman" w:cs="Times New Roman"/>
              <w:sz w:val="24"/>
            </w:rPr>
            <w:delText>(WHO, 2010)</w:delText>
          </w:r>
          <w:r w:rsidDel="00BA6B70">
            <w:rPr>
              <w:rFonts w:ascii="Times New Roman" w:hAnsi="Times New Roman" w:cs="Times New Roman"/>
              <w:color w:val="FF0000"/>
              <w:sz w:val="24"/>
              <w:szCs w:val="24"/>
              <w:lang w:val="fr-FR"/>
            </w:rPr>
            <w:fldChar w:fldCharType="end"/>
          </w:r>
          <w:r w:rsidDel="00BA6B70">
            <w:rPr>
              <w:rFonts w:ascii="Times New Roman" w:hAnsi="Times New Roman" w:cs="Times New Roman"/>
              <w:color w:val="FF0000"/>
              <w:sz w:val="24"/>
              <w:szCs w:val="24"/>
            </w:rPr>
            <w:delText>.</w:delText>
          </w:r>
        </w:del>
      </w:ins>
    </w:p>
    <w:p w:rsidR="00636586" w:rsidRPr="00BA6B70" w:rsidDel="00BA6B70" w:rsidRDefault="00636586" w:rsidP="00636586">
      <w:pPr>
        <w:spacing w:line="480" w:lineRule="auto"/>
        <w:jc w:val="both"/>
        <w:rPr>
          <w:ins w:id="220" w:author="SHALINI" w:date="2019-06-08T21:03:00Z"/>
          <w:del w:id="221" w:author="Reviewer" w:date="2019-06-14T07:31:00Z"/>
          <w:rFonts w:ascii="Times New Roman" w:hAnsi="Times New Roman" w:cs="Times New Roman"/>
          <w:b/>
          <w:bCs/>
          <w:i/>
          <w:iCs/>
          <w:color w:val="FF0000"/>
          <w:sz w:val="24"/>
          <w:szCs w:val="24"/>
        </w:rPr>
      </w:pPr>
      <w:ins w:id="222" w:author="SHALINI" w:date="2019-06-08T21:03:00Z">
        <w:del w:id="223" w:author="Reviewer" w:date="2019-06-14T07:31:00Z">
          <w:r w:rsidRPr="00BA6B70" w:rsidDel="00BA6B70">
            <w:rPr>
              <w:rFonts w:ascii="Times New Roman" w:hAnsi="Times New Roman" w:cs="Times New Roman"/>
              <w:b/>
              <w:bCs/>
              <w:i/>
              <w:iCs/>
              <w:color w:val="FF0000"/>
              <w:sz w:val="24"/>
              <w:szCs w:val="24"/>
            </w:rPr>
            <w:delText>C</w:delText>
          </w:r>
          <w:r w:rsidR="00BA6B70" w:rsidRPr="00BA6B70" w:rsidDel="00BA6B70">
            <w:rPr>
              <w:rFonts w:ascii="Times New Roman" w:hAnsi="Times New Roman" w:cs="Times New Roman"/>
              <w:b/>
              <w:bCs/>
              <w:i/>
              <w:iCs/>
              <w:color w:val="FF0000"/>
              <w:sz w:val="24"/>
              <w:szCs w:val="24"/>
            </w:rPr>
            <w:delText>onclusion</w:delText>
          </w:r>
        </w:del>
      </w:ins>
    </w:p>
    <w:p w:rsidR="00636586" w:rsidRPr="0014495A" w:rsidDel="00BA6B70" w:rsidRDefault="00636586" w:rsidP="00636586">
      <w:pPr>
        <w:spacing w:line="480" w:lineRule="auto"/>
        <w:jc w:val="both"/>
        <w:rPr>
          <w:ins w:id="224" w:author="SHALINI" w:date="2019-06-08T21:05:00Z"/>
          <w:del w:id="225" w:author="Reviewer" w:date="2019-06-14T07:31:00Z"/>
          <w:rFonts w:ascii="Times New Roman" w:hAnsi="Times New Roman" w:cs="Times New Roman"/>
          <w:sz w:val="24"/>
          <w:szCs w:val="24"/>
        </w:rPr>
      </w:pPr>
      <w:ins w:id="226" w:author="SHALINI" w:date="2019-06-08T21:03:00Z">
        <w:del w:id="227" w:author="Reviewer" w:date="2019-06-14T07:31:00Z">
          <w:r w:rsidRPr="00820920" w:rsidDel="00BA6B70">
            <w:rPr>
              <w:rFonts w:ascii="Times New Roman" w:hAnsi="Times New Roman" w:cs="Times New Roman"/>
              <w:color w:val="FF0000"/>
              <w:sz w:val="24"/>
              <w:szCs w:val="24"/>
            </w:rPr>
            <w:lastRenderedPageBreak/>
            <w:delText>The</w:delText>
          </w:r>
          <w:r w:rsidDel="00BA6B70">
            <w:rPr>
              <w:rFonts w:ascii="Times New Roman" w:hAnsi="Times New Roman" w:cs="Times New Roman"/>
              <w:color w:val="FF0000"/>
              <w:sz w:val="24"/>
              <w:szCs w:val="24"/>
            </w:rPr>
            <w:delText xml:space="preserve"> doctor-patient</w:delText>
          </w:r>
          <w:r w:rsidRPr="00820920" w:rsidDel="00BA6B70">
            <w:rPr>
              <w:rFonts w:ascii="Times New Roman" w:hAnsi="Times New Roman" w:cs="Times New Roman"/>
              <w:color w:val="FF0000"/>
              <w:sz w:val="24"/>
              <w:szCs w:val="24"/>
            </w:rPr>
            <w:delText xml:space="preserve"> contract is based </w:delText>
          </w:r>
          <w:r w:rsidDel="00BA6B70">
            <w:rPr>
              <w:rFonts w:ascii="Times New Roman" w:hAnsi="Times New Roman" w:cs="Times New Roman"/>
              <w:color w:val="FF0000"/>
              <w:sz w:val="24"/>
              <w:szCs w:val="24"/>
            </w:rPr>
            <w:delText>up</w:delText>
          </w:r>
          <w:r w:rsidRPr="00820920" w:rsidDel="00BA6B70">
            <w:rPr>
              <w:rFonts w:ascii="Times New Roman" w:hAnsi="Times New Roman" w:cs="Times New Roman"/>
              <w:color w:val="FF0000"/>
              <w:sz w:val="24"/>
              <w:szCs w:val="24"/>
            </w:rPr>
            <w:delText>on the trust of the patients and physicians’ ethical responsibility to place patients’ interests first. Patients</w:delText>
          </w:r>
          <w:r w:rsidDel="00BA6B70">
            <w:rPr>
              <w:rFonts w:ascii="Times New Roman" w:hAnsi="Times New Roman" w:cs="Times New Roman"/>
              <w:color w:val="FF0000"/>
              <w:sz w:val="24"/>
              <w:szCs w:val="24"/>
            </w:rPr>
            <w:delText xml:space="preserve"> believe</w:delText>
          </w:r>
          <w:r w:rsidRPr="00820920" w:rsidDel="00BA6B70">
            <w:rPr>
              <w:rFonts w:ascii="Times New Roman" w:hAnsi="Times New Roman" w:cs="Times New Roman"/>
              <w:color w:val="FF0000"/>
              <w:sz w:val="24"/>
              <w:szCs w:val="24"/>
            </w:rPr>
            <w:delText xml:space="preserve"> </w:delText>
          </w:r>
          <w:r w:rsidDel="00BA6B70">
            <w:rPr>
              <w:rFonts w:ascii="Times New Roman" w:hAnsi="Times New Roman" w:cs="Times New Roman"/>
              <w:color w:val="FF0000"/>
              <w:sz w:val="24"/>
              <w:szCs w:val="24"/>
            </w:rPr>
            <w:delText xml:space="preserve">in </w:delText>
          </w:r>
          <w:r w:rsidRPr="00820920" w:rsidDel="00BA6B70">
            <w:rPr>
              <w:rFonts w:ascii="Times New Roman" w:hAnsi="Times New Roman" w:cs="Times New Roman"/>
              <w:color w:val="FF0000"/>
              <w:sz w:val="24"/>
              <w:szCs w:val="24"/>
            </w:rPr>
            <w:delText xml:space="preserve"> the doctor</w:delText>
          </w:r>
          <w:r w:rsidDel="00BA6B70">
            <w:rPr>
              <w:rFonts w:ascii="Times New Roman" w:hAnsi="Times New Roman" w:cs="Times New Roman"/>
              <w:color w:val="FF0000"/>
              <w:sz w:val="24"/>
              <w:szCs w:val="24"/>
            </w:rPr>
            <w:delText xml:space="preserve">’s conviction </w:delText>
          </w:r>
          <w:r w:rsidRPr="00820920" w:rsidDel="00BA6B70">
            <w:rPr>
              <w:rFonts w:ascii="Times New Roman" w:hAnsi="Times New Roman" w:cs="Times New Roman"/>
              <w:color w:val="FF0000"/>
              <w:sz w:val="24"/>
              <w:szCs w:val="24"/>
            </w:rPr>
            <w:delText xml:space="preserve"> of the best possible treatment for them.</w:delText>
          </w:r>
          <w:r w:rsidDel="00BA6B70">
            <w:rPr>
              <w:rFonts w:ascii="Times New Roman" w:hAnsi="Times New Roman" w:cs="Times New Roman"/>
              <w:color w:val="FF0000"/>
              <w:sz w:val="24"/>
              <w:szCs w:val="24"/>
            </w:rPr>
            <w:fldChar w:fldCharType="begin"/>
          </w:r>
          <w:r w:rsidRPr="00820920" w:rsidDel="00BA6B70">
            <w:rPr>
              <w:rFonts w:ascii="Times New Roman" w:hAnsi="Times New Roman" w:cs="Times New Roman"/>
              <w:color w:val="FF0000"/>
              <w:sz w:val="24"/>
              <w:szCs w:val="24"/>
            </w:rPr>
            <w:delInstrText xml:space="preserve"> ADDIN ZOTERO_ITEM CSL_CITATION {"citationID":"S6vcfuJi","properties":{"formattedCitation":"(Chipidza, Wallwork, and Stern 2015)","plainCitation":"(Chipidza, Wallwork, and Stern 2015)","dontUpdate":true,"noteIndex":0},"citationItems":[{"id":2302,"uris":["http://zotero.org/users/4242526/items/8B8APZ4Z"],"uri":["http://zotero.org/users/4242526/items/8B8APZ4Z"],"itemData":{"id":2302,"type":"article-journal","title":"Impact of the Doctor-Patient Relationship","container-title":"The Primary Care Companion for CNS Disorders","volume":"17","issue":"5","source":"www.ncbi.nlm.nih.gov","URL":"https://www.ncbi.nlm.nih.gov/pmc/articles/PMC4732308/","DOI":"10.4088/PCC.15f01840","note":"PMID: 26835164","language":"en","author":[{"family":"Chipidza","given":"Fallon E."},{"family":"Wallwork","given":"Rachel S."},{"family":"Stern","given":"Theodore A."}],"issued":{"date-parts":[["2015"]]},"accessed":{"date-parts":[["2019",5,27]]}}}],"schema":"https://github.com/citation-style-language/schema/raw/master/csl-citation.json"} </w:delInstrText>
          </w:r>
          <w:r w:rsidDel="00BA6B70">
            <w:rPr>
              <w:rFonts w:ascii="Times New Roman" w:hAnsi="Times New Roman" w:cs="Times New Roman"/>
              <w:color w:val="FF0000"/>
              <w:sz w:val="24"/>
              <w:szCs w:val="24"/>
            </w:rPr>
            <w:fldChar w:fldCharType="separate"/>
          </w:r>
          <w:r w:rsidDel="00BA6B70">
            <w:rPr>
              <w:rFonts w:ascii="Times New Roman" w:hAnsi="Times New Roman" w:cs="Times New Roman"/>
              <w:sz w:val="24"/>
              <w:szCs w:val="24"/>
            </w:rPr>
            <w:delText>(“Code of Medical Ethics: Patient-Physician Relationships”)</w:delText>
          </w:r>
          <w:r w:rsidRPr="007B3FFF" w:rsidDel="00BA6B70">
            <w:rPr>
              <w:rFonts w:ascii="Times New Roman" w:hAnsi="Times New Roman" w:cs="Times New Roman"/>
              <w:sz w:val="24"/>
            </w:rPr>
            <w:delText>(Chipidza, Wallwork, and Stern 2015)</w:delText>
          </w:r>
          <w:r w:rsidDel="00BA6B70">
            <w:rPr>
              <w:rFonts w:ascii="Times New Roman" w:hAnsi="Times New Roman" w:cs="Times New Roman"/>
              <w:color w:val="FF0000"/>
              <w:sz w:val="24"/>
              <w:szCs w:val="24"/>
            </w:rPr>
            <w:fldChar w:fldCharType="end"/>
          </w:r>
          <w:r w:rsidDel="00BA6B70">
            <w:rPr>
              <w:rFonts w:ascii="Times New Roman" w:hAnsi="Times New Roman" w:cs="Times New Roman"/>
              <w:color w:val="FF0000"/>
              <w:sz w:val="24"/>
              <w:szCs w:val="24"/>
            </w:rPr>
            <w:delText>.Responsibility of physicians involves informing patients about the contraindications and side effects of any intervention.  Advice on benefits of physical activity and threats of sedentary lifestyle should be a part of this.</w:delText>
          </w:r>
        </w:del>
      </w:ins>
      <w:ins w:id="228" w:author="SHALINI" w:date="2019-06-08T21:05:00Z">
        <w:del w:id="229" w:author="Reviewer" w:date="2019-06-14T07:31:00Z">
          <w:r w:rsidRPr="0014495A" w:rsidDel="00BA6B70">
            <w:rPr>
              <w:rFonts w:ascii="Times New Roman" w:hAnsi="Times New Roman" w:cs="Times New Roman"/>
              <w:sz w:val="24"/>
              <w:szCs w:val="24"/>
            </w:rPr>
            <w:delText xml:space="preserve"> “Physicians have an ethical (and perhaps medical–legal) obligation to inform patients of the dangers of inactivity and promote PA to their patients in the clinical setting”</w:delText>
          </w:r>
          <w:r w:rsidDel="00BA6B70">
            <w:rPr>
              <w:rFonts w:ascii="Times New Roman" w:hAnsi="Times New Roman" w:cs="Times New Roman"/>
              <w:sz w:val="24"/>
              <w:szCs w:val="24"/>
            </w:rPr>
            <w:fldChar w:fldCharType="begin"/>
          </w:r>
          <w:r w:rsidDel="00BA6B70">
            <w:rPr>
              <w:rFonts w:ascii="Times New Roman" w:hAnsi="Times New Roman" w:cs="Times New Roman"/>
              <w:sz w:val="24"/>
              <w:szCs w:val="24"/>
            </w:rPr>
            <w:delInstrText xml:space="preserve"> ADDIN ZOTERO_ITEM CSL_CITATION {"citationID":"nY3oDjNR","properties":{"formattedCitation":"(Sallis et al., 2015)","plainCitation":"(Sallis et al., 2015)","noteIndex":0},"citationItems":[{"id":598,"uris":["http://zotero.org/users/4242526/items/VQ8S4QZP"],"uri":["http://zotero.org/users/4242526/items/VQ8S4QZP"],"itemData":{"id":598,"type":"article-journal","title":"Strategies for promoting physical activity in clinical practice","container-title":"Progress in Cardiovascular Diseases","page":"375-386","volume":"57","issue":"4","source":"PubMed","abstract":"The time has come for healthcare systems to take an active role in the promotion of physical activity (PA). The connection between PA and health has been clearly established and exercise should be viewed as a cost effective medication that is universally prescribed as a first line treatment for virtually every chronic disease. While there are potential risks associated with exercise, these can be minimized with a proper approach and are far outweighed by the benefits. Key to promoting PA in the clinical setting is the use of a PA Vital Sign in which every patient's exercise habits are assessed and recorded in their medical record. Those not meeting the recommended 150min per week of moderate intensity PA should be encouraged to increase their PA levels with a proper exercise prescription. We can improve compliance by assessing our patient's barriers to being more active and employing new and evolving technology like accelerometers and smart phones applications, along with various websites and programs that have proven efficacy.","DOI":"10.1016/j.pcad.2014.10.003","ISSN":"1873-1740","note":"PMID: 25459975","journalAbbreviation":"Prog Cardiovasc Dis","language":"eng","author":[{"family":"Sallis","given":"Robert"},{"family":"Franklin","given":"Barry"},{"family":"Joy","given":"Liz"},{"family":"Ross","given":"Robert"},{"family":"Sabgir","given":"David"},{"family":"Stone","given":"James"}],"issued":{"date-parts":[["2015",2]]}}}],"schema":"https://github.com/citation-style-language/schema/raw/master/csl-citation.json"} </w:delInstrText>
          </w:r>
          <w:r w:rsidDel="00BA6B70">
            <w:rPr>
              <w:rFonts w:ascii="Times New Roman" w:hAnsi="Times New Roman" w:cs="Times New Roman"/>
              <w:sz w:val="24"/>
              <w:szCs w:val="24"/>
            </w:rPr>
            <w:fldChar w:fldCharType="separate"/>
          </w:r>
          <w:r w:rsidRPr="00630A00" w:rsidDel="00BA6B70">
            <w:rPr>
              <w:rFonts w:ascii="Times New Roman" w:hAnsi="Times New Roman" w:cs="Times New Roman"/>
              <w:sz w:val="24"/>
            </w:rPr>
            <w:delText>(Sallis et al., 2015)</w:delText>
          </w:r>
          <w:r w:rsidDel="00BA6B70">
            <w:rPr>
              <w:rFonts w:ascii="Times New Roman" w:hAnsi="Times New Roman" w:cs="Times New Roman"/>
              <w:sz w:val="24"/>
              <w:szCs w:val="24"/>
            </w:rPr>
            <w:fldChar w:fldCharType="end"/>
          </w:r>
          <w:r w:rsidRPr="0014495A" w:rsidDel="00BA6B70">
            <w:rPr>
              <w:rFonts w:ascii="Times New Roman" w:hAnsi="Times New Roman" w:cs="Times New Roman"/>
              <w:sz w:val="24"/>
              <w:szCs w:val="24"/>
            </w:rPr>
            <w:delText>. Hence, by not providing regular advice regarding physical activity to diabetic patients, the physicians are not only denying the patients their right to correct information that will facilitate informed decision making, but also violating one of the fundamental tenets of the ethical code -</w:delText>
          </w:r>
          <w:r w:rsidDel="00BA6B70">
            <w:rPr>
              <w:rFonts w:ascii="Times New Roman" w:hAnsi="Times New Roman" w:cs="Times New Roman"/>
              <w:sz w:val="24"/>
              <w:szCs w:val="24"/>
            </w:rPr>
            <w:delText xml:space="preserve"> “doing good” to ones’ patients.</w:delText>
          </w:r>
        </w:del>
      </w:ins>
    </w:p>
    <w:p w:rsidR="00636586" w:rsidRPr="00FD492D" w:rsidRDefault="00636586" w:rsidP="00636586">
      <w:pPr>
        <w:widowControl w:val="0"/>
        <w:autoSpaceDE w:val="0"/>
        <w:autoSpaceDN w:val="0"/>
        <w:adjustRightInd w:val="0"/>
        <w:spacing w:after="0" w:line="480" w:lineRule="auto"/>
        <w:jc w:val="both"/>
        <w:rPr>
          <w:ins w:id="230" w:author="SHALINI" w:date="2019-06-08T21:03:00Z"/>
        </w:rPr>
      </w:pPr>
    </w:p>
    <w:p w:rsidR="000326EA" w:rsidRPr="0014495A" w:rsidDel="00636586" w:rsidRDefault="00E55032" w:rsidP="006B63E2">
      <w:pPr>
        <w:spacing w:line="480" w:lineRule="auto"/>
        <w:jc w:val="both"/>
        <w:rPr>
          <w:del w:id="231" w:author="SHALINI" w:date="2019-06-08T21:04:00Z"/>
          <w:rFonts w:ascii="Times New Roman" w:hAnsi="Times New Roman" w:cs="Times New Roman"/>
          <w:sz w:val="24"/>
          <w:szCs w:val="24"/>
        </w:rPr>
      </w:pPr>
      <w:del w:id="232" w:author="SHALINI" w:date="2019-06-08T21:03:00Z">
        <w:r w:rsidRPr="0014495A" w:rsidDel="00636586">
          <w:rPr>
            <w:rFonts w:ascii="Times New Roman" w:hAnsi="Times New Roman" w:cs="Times New Roman"/>
            <w:sz w:val="24"/>
            <w:szCs w:val="24"/>
          </w:rPr>
          <w:delText>Instead these patients who consider healthcare professionals as figures of authority are put on medications and insulin which result in multiple complications and consequences thereof ranging from economic to physical and social cost.</w:delText>
        </w:r>
        <w:r w:rsidR="00FA3A87" w:rsidRPr="0014495A" w:rsidDel="00636586">
          <w:rPr>
            <w:rFonts w:ascii="Times New Roman" w:hAnsi="Times New Roman" w:cs="Times New Roman"/>
            <w:sz w:val="24"/>
            <w:szCs w:val="24"/>
          </w:rPr>
          <w:delText xml:space="preserve"> Advice and prescribed medicines from physicians are seen by many as the ultimate source of and resource for healthier lives. Physical activity must be a part of this, in the form of opportunistic advice or encouragement, as well as more profound and committing written “prescriptions</w:delText>
        </w:r>
        <w:r w:rsidR="00C97CAF" w:rsidRPr="0014495A" w:rsidDel="00636586">
          <w:rPr>
            <w:rStyle w:val="FootnoteReference"/>
            <w:rFonts w:ascii="Times New Roman" w:hAnsi="Times New Roman" w:cs="Times New Roman"/>
            <w:sz w:val="24"/>
            <w:szCs w:val="24"/>
          </w:rPr>
          <w:fldChar w:fldCharType="begin" w:fldLock="1"/>
        </w:r>
        <w:r w:rsidR="00956BB4" w:rsidRPr="0014495A" w:rsidDel="00636586">
          <w:rPr>
            <w:rFonts w:ascii="Times New Roman" w:hAnsi="Times New Roman" w:cs="Times New Roman"/>
            <w:sz w:val="24"/>
            <w:szCs w:val="24"/>
          </w:rPr>
          <w:delInstrText>ADDIN CSL_CITATION { "citationID" : "WSGFIcRa", "citationItems" : [ { "id" : "ITEM-1", "itemData" : { "id" : "ITEM-1", "issued" : { "date-parts" : [ [ "0" ] ] }, "title" : "WHO EMRO | Physical activity case studies | Health education and promotion", "type" : "webpage" }, "uris" : [ "http://www.mendeley.com/documents/?uuid=ed4353f6-3a10-427d-b0da-19360d4da831", "http://zotero.org/users/4242526/items/DSHMMH2N", "http://www.mendeley.com/documents/?uuid=bfa9966f-e269-4eaa-9314-fc71d5b0c9dd", "http://www.mendeley.com/documents/?uuid=1b1fe22b-b355-4893-9695-d2e0665b489b", "http://www.mendeley.com/documents/?uuid=2b4733e2-06e4-4c74-aae3-a3d12e3c9999", "http://www.mendeley.com/documents/?uuid=e0ec378c-5a16-484c-8268-42e91d13b9e9", "http://www.mendeley.com/documents/?uuid=0e31805b-5b29-4caa-93e9-3014e977bdb3", "http://www.mendeley.com/documents/?uuid=db81d468-b97c-4171-8b84-11c882100255", "http://www.mendeley.com/documents/?uuid=687df090-9247-4f7d-9d2f-8c6827c9cd28" ] } ], "mendeley" : { "formattedCitation" : "(22)", "plainTextFormattedCitation" : "(22)" }, "properties" : { "formattedCitation" : "(\\uc0\\u8220{}WHO EMRO | Physical activity case studies | Health education and promotion,\\uc0\\u8221{} n.d.)", "plainCitation" : "(\u201cWHO EMRO | Physical activity case studies | Health education and promotion,\u201d n.d.)" }, "schema" : "https://github.com/citation-style-language/schema/raw/master/csl-citation.json" }</w:delInstrText>
        </w:r>
        <w:r w:rsidR="00C97CAF" w:rsidRPr="0014495A" w:rsidDel="00636586">
          <w:rPr>
            <w:rStyle w:val="FootnoteReference"/>
            <w:rFonts w:ascii="Times New Roman" w:hAnsi="Times New Roman" w:cs="Times New Roman"/>
            <w:sz w:val="24"/>
            <w:szCs w:val="24"/>
          </w:rPr>
          <w:fldChar w:fldCharType="separate"/>
        </w:r>
        <w:r w:rsidR="00956BB4" w:rsidRPr="0014495A" w:rsidDel="00636586">
          <w:rPr>
            <w:rFonts w:ascii="Times New Roman" w:hAnsi="Times New Roman" w:cs="Times New Roman"/>
            <w:noProof/>
            <w:sz w:val="24"/>
            <w:szCs w:val="24"/>
          </w:rPr>
          <w:delText>(22)</w:delText>
        </w:r>
        <w:r w:rsidR="00C97CAF" w:rsidRPr="0014495A" w:rsidDel="00636586">
          <w:rPr>
            <w:rStyle w:val="FootnoteReference"/>
            <w:rFonts w:ascii="Times New Roman" w:hAnsi="Times New Roman" w:cs="Times New Roman"/>
            <w:sz w:val="24"/>
            <w:szCs w:val="24"/>
          </w:rPr>
          <w:fldChar w:fldCharType="end"/>
        </w:r>
      </w:del>
      <w:r w:rsidR="00E50259" w:rsidRPr="0014495A">
        <w:rPr>
          <w:rFonts w:ascii="Times New Roman" w:hAnsi="Times New Roman" w:cs="Times New Roman"/>
          <w:sz w:val="24"/>
          <w:szCs w:val="24"/>
        </w:rPr>
        <w:t xml:space="preserve">. </w:t>
      </w:r>
      <w:del w:id="233" w:author="SHALINI" w:date="2019-06-08T21:04:00Z">
        <w:r w:rsidR="00DD171D" w:rsidRPr="0014495A" w:rsidDel="00636586">
          <w:rPr>
            <w:rFonts w:ascii="Times New Roman" w:hAnsi="Times New Roman" w:cs="Times New Roman"/>
            <w:sz w:val="24"/>
            <w:szCs w:val="24"/>
          </w:rPr>
          <w:delText xml:space="preserve">Hence, by not providing regular advice regarding physical activity to diabetic patients, the physicians are not only denying the patients their right to correct information that will facilitate informed decision making, but also violating one of the fundamental tenets of the ethical code - “doing good” to ones’ patients and lead to maleficence in practice and violation of human rights. Health care professionals are morally responsible for giving preventive advice </w:delText>
        </w:r>
        <w:r w:rsidR="0053104A" w:rsidRPr="0014495A" w:rsidDel="00636586">
          <w:rPr>
            <w:rFonts w:ascii="Times New Roman" w:hAnsi="Times New Roman" w:cs="Times New Roman"/>
            <w:sz w:val="24"/>
            <w:szCs w:val="24"/>
          </w:rPr>
          <w:delText xml:space="preserve">(physical activity and diet modification) </w:delText>
        </w:r>
        <w:r w:rsidR="00DD171D" w:rsidRPr="0014495A" w:rsidDel="00636586">
          <w:rPr>
            <w:rFonts w:ascii="Times New Roman" w:hAnsi="Times New Roman" w:cs="Times New Roman"/>
            <w:sz w:val="24"/>
            <w:szCs w:val="24"/>
          </w:rPr>
          <w:delText>and those who do not</w:delText>
        </w:r>
        <w:r w:rsidR="00FA3A87" w:rsidRPr="0014495A" w:rsidDel="00636586">
          <w:rPr>
            <w:rFonts w:ascii="Times New Roman" w:hAnsi="Times New Roman" w:cs="Times New Roman"/>
            <w:sz w:val="24"/>
            <w:szCs w:val="24"/>
          </w:rPr>
          <w:delText>,</w:delText>
        </w:r>
        <w:r w:rsidR="00DD171D" w:rsidRPr="0014495A" w:rsidDel="00636586">
          <w:rPr>
            <w:rFonts w:ascii="Times New Roman" w:hAnsi="Times New Roman" w:cs="Times New Roman"/>
            <w:sz w:val="24"/>
            <w:szCs w:val="24"/>
          </w:rPr>
          <w:delText xml:space="preserve"> should be held accountable</w:delText>
        </w:r>
        <w:r w:rsidR="00FA3A87" w:rsidRPr="0014495A" w:rsidDel="00636586">
          <w:rPr>
            <w:rFonts w:ascii="Times New Roman" w:hAnsi="Times New Roman" w:cs="Times New Roman"/>
            <w:sz w:val="24"/>
            <w:szCs w:val="24"/>
          </w:rPr>
          <w:delText xml:space="preserve"> and mechanisms to do so need to be evolved.</w:delText>
        </w:r>
      </w:del>
    </w:p>
    <w:p w:rsidR="0068519F" w:rsidDel="00636586" w:rsidRDefault="0068519F" w:rsidP="006B63E2">
      <w:pPr>
        <w:spacing w:line="480" w:lineRule="auto"/>
        <w:jc w:val="both"/>
        <w:rPr>
          <w:del w:id="234" w:author="SHALINI" w:date="2019-06-08T21:04:00Z"/>
          <w:rFonts w:ascii="Times New Roman" w:hAnsi="Times New Roman" w:cs="Times New Roman"/>
          <w:b/>
          <w:sz w:val="24"/>
          <w:szCs w:val="24"/>
        </w:rPr>
      </w:pPr>
    </w:p>
    <w:p w:rsidR="00E65C3C" w:rsidRDefault="00E65C3C" w:rsidP="006B63E2">
      <w:pPr>
        <w:spacing w:line="480" w:lineRule="auto"/>
        <w:jc w:val="both"/>
        <w:rPr>
          <w:ins w:id="235" w:author="SHALINI" w:date="2019-06-08T21:06:00Z"/>
          <w:rFonts w:cs="Times New Roman"/>
          <w:b/>
          <w:sz w:val="24"/>
          <w:szCs w:val="24"/>
        </w:rPr>
      </w:pPr>
      <w:r w:rsidRPr="0068519F">
        <w:rPr>
          <w:rFonts w:cs="Times New Roman"/>
          <w:b/>
          <w:sz w:val="24"/>
          <w:szCs w:val="24"/>
        </w:rPr>
        <w:t>References</w:t>
      </w:r>
    </w:p>
    <w:p w:rsidR="00636586" w:rsidRPr="0072402D" w:rsidRDefault="00636586">
      <w:pPr>
        <w:pStyle w:val="Bibliography"/>
        <w:spacing w:line="240" w:lineRule="auto"/>
        <w:rPr>
          <w:rFonts w:ascii="Times New Roman" w:hAnsi="Times New Roman" w:cs="Times New Roman"/>
          <w:rPrChange w:id="236" w:author="SHALINI" w:date="2019-06-08T21:15:00Z">
            <w:rPr>
              <w:rFonts w:cs="Times New Roman"/>
              <w:b/>
              <w:sz w:val="24"/>
              <w:szCs w:val="24"/>
            </w:rPr>
          </w:rPrChange>
        </w:rPr>
        <w:pPrChange w:id="237" w:author="SHALINI" w:date="2019-06-08T21:15:00Z">
          <w:pPr>
            <w:spacing w:line="480" w:lineRule="auto"/>
            <w:jc w:val="both"/>
          </w:pPr>
        </w:pPrChange>
      </w:pPr>
      <w:ins w:id="238" w:author="SHALINI" w:date="2019-06-08T21:06:00Z">
        <w:r w:rsidRPr="0072402D">
          <w:rPr>
            <w:rFonts w:ascii="Times New Roman" w:hAnsi="Times New Roman" w:cs="Times New Roman"/>
            <w:lang w:val="fr-FR"/>
            <w:rPrChange w:id="239" w:author="SHALINI" w:date="2019-06-08T21:15:00Z">
              <w:rPr/>
            </w:rPrChange>
          </w:rPr>
          <w:t xml:space="preserve">ADA </w:t>
        </w:r>
        <w:proofErr w:type="spellStart"/>
        <w:r w:rsidRPr="0072402D">
          <w:rPr>
            <w:rFonts w:ascii="Times New Roman" w:hAnsi="Times New Roman" w:cs="Times New Roman"/>
            <w:lang w:val="fr-FR"/>
            <w:rPrChange w:id="240" w:author="SHALINI" w:date="2019-06-08T21:15:00Z">
              <w:rPr/>
            </w:rPrChange>
          </w:rPr>
          <w:t>Diabetes</w:t>
        </w:r>
        <w:proofErr w:type="spellEnd"/>
        <w:r w:rsidRPr="0072402D">
          <w:rPr>
            <w:rFonts w:ascii="Times New Roman" w:hAnsi="Times New Roman" w:cs="Times New Roman"/>
            <w:lang w:val="fr-FR"/>
            <w:rPrChange w:id="241" w:author="SHALINI" w:date="2019-06-08T21:15:00Z">
              <w:rPr/>
            </w:rPrChange>
          </w:rPr>
          <w:t xml:space="preserve"> Guidelines Lifestyle Changes Diet </w:t>
        </w:r>
        <w:proofErr w:type="spellStart"/>
        <w:r w:rsidRPr="0072402D">
          <w:rPr>
            <w:rFonts w:ascii="Times New Roman" w:hAnsi="Times New Roman" w:cs="Times New Roman"/>
            <w:lang w:val="fr-FR"/>
            <w:rPrChange w:id="242" w:author="SHALINI" w:date="2019-06-08T21:15:00Z">
              <w:rPr/>
            </w:rPrChange>
          </w:rPr>
          <w:t>Exercise</w:t>
        </w:r>
        <w:proofErr w:type="spellEnd"/>
        <w:r w:rsidRPr="0072402D">
          <w:rPr>
            <w:rFonts w:ascii="Times New Roman" w:hAnsi="Times New Roman" w:cs="Times New Roman"/>
            <w:lang w:val="fr-FR"/>
            <w:rPrChange w:id="243" w:author="SHALINI" w:date="2019-06-08T21:15:00Z">
              <w:rPr/>
            </w:rPrChange>
          </w:rPr>
          <w:t xml:space="preserve"> | NDEI (</w:t>
        </w:r>
        <w:proofErr w:type="spellStart"/>
        <w:r w:rsidRPr="0072402D">
          <w:rPr>
            <w:rFonts w:ascii="Times New Roman" w:hAnsi="Times New Roman" w:cs="Times New Roman"/>
            <w:lang w:val="fr-FR"/>
            <w:rPrChange w:id="244" w:author="SHALINI" w:date="2019-06-08T21:15:00Z">
              <w:rPr/>
            </w:rPrChange>
          </w:rPr>
          <w:t>n.d</w:t>
        </w:r>
        <w:proofErr w:type="spellEnd"/>
        <w:r w:rsidRPr="0072402D">
          <w:rPr>
            <w:rFonts w:ascii="Times New Roman" w:hAnsi="Times New Roman" w:cs="Times New Roman"/>
            <w:lang w:val="fr-FR"/>
            <w:rPrChange w:id="245" w:author="SHALINI" w:date="2019-06-08T21:15:00Z">
              <w:rPr/>
            </w:rPrChange>
          </w:rPr>
          <w:t xml:space="preserve">.). </w:t>
        </w:r>
        <w:r w:rsidRPr="0072402D">
          <w:rPr>
            <w:rFonts w:ascii="Times New Roman" w:hAnsi="Times New Roman" w:cs="Times New Roman"/>
            <w:rPrChange w:id="246" w:author="SHALINI" w:date="2019-06-08T21:15:00Z">
              <w:rPr/>
            </w:rPrChange>
          </w:rPr>
          <w:t>Available at: http://www.ndei.org/ADA-diabetes-management-guidelines-lifestyle-changes-medical-nutrition-therapy-physical-activity.aspx.html (accessed 23 July 2017).</w:t>
        </w:r>
      </w:ins>
    </w:p>
    <w:p w:rsidR="009A1D77" w:rsidRPr="0072402D" w:rsidRDefault="00C97CAF">
      <w:pPr>
        <w:pStyle w:val="Bibliography"/>
        <w:spacing w:line="240" w:lineRule="auto"/>
        <w:rPr>
          <w:rFonts w:ascii="Times New Roman" w:hAnsi="Times New Roman" w:cs="Times New Roman"/>
          <w:rPrChange w:id="247" w:author="SHALINI" w:date="2019-06-08T21:15:00Z">
            <w:rPr>
              <w:rFonts w:ascii="Times New Roman" w:hAnsi="Times New Roman" w:cs="Times New Roman"/>
              <w:sz w:val="24"/>
              <w:szCs w:val="24"/>
            </w:rPr>
          </w:rPrChange>
        </w:rPr>
        <w:pPrChange w:id="248" w:author="SHALINI" w:date="2019-06-08T21:15:00Z">
          <w:pPr>
            <w:pStyle w:val="Bibliography"/>
          </w:pPr>
        </w:pPrChange>
      </w:pPr>
      <w:r w:rsidRPr="0072402D">
        <w:rPr>
          <w:rFonts w:ascii="Times New Roman" w:hAnsi="Times New Roman" w:cs="Times New Roman"/>
          <w:rPrChange w:id="249" w:author="SHALINI" w:date="2019-06-08T21:15:00Z">
            <w:rPr>
              <w:rFonts w:ascii="Times New Roman" w:hAnsi="Times New Roman" w:cs="Times New Roman"/>
              <w:sz w:val="24"/>
              <w:szCs w:val="24"/>
            </w:rPr>
          </w:rPrChange>
        </w:rPr>
        <w:fldChar w:fldCharType="begin"/>
      </w:r>
      <w:r w:rsidR="00E65C3C" w:rsidRPr="0072402D">
        <w:rPr>
          <w:rFonts w:ascii="Times New Roman" w:hAnsi="Times New Roman" w:cs="Times New Roman"/>
          <w:rPrChange w:id="250" w:author="SHALINI" w:date="2019-06-08T21:15:00Z">
            <w:rPr>
              <w:rFonts w:ascii="Times New Roman" w:hAnsi="Times New Roman" w:cs="Times New Roman"/>
              <w:sz w:val="24"/>
              <w:szCs w:val="24"/>
            </w:rPr>
          </w:rPrChange>
        </w:rPr>
        <w:instrText xml:space="preserve"> ADDIN ZOTERO_BIBL {"uncited":[],"omitted":[],"custom":[]} CSL_BIBLIOGRAPHY </w:instrText>
      </w:r>
      <w:r w:rsidRPr="0072402D">
        <w:rPr>
          <w:rFonts w:ascii="Times New Roman" w:hAnsi="Times New Roman" w:cs="Times New Roman"/>
          <w:rPrChange w:id="251" w:author="SHALINI" w:date="2019-06-08T21:15:00Z">
            <w:rPr>
              <w:rFonts w:ascii="Times New Roman" w:hAnsi="Times New Roman" w:cs="Times New Roman"/>
              <w:sz w:val="24"/>
              <w:szCs w:val="24"/>
            </w:rPr>
          </w:rPrChange>
        </w:rPr>
        <w:fldChar w:fldCharType="separate"/>
      </w:r>
      <w:r w:rsidR="009A1D77" w:rsidRPr="0072402D">
        <w:rPr>
          <w:rFonts w:ascii="Times New Roman" w:hAnsi="Times New Roman" w:cs="Times New Roman"/>
          <w:rPrChange w:id="252" w:author="SHALINI" w:date="2019-06-08T21:15:00Z">
            <w:rPr>
              <w:rFonts w:ascii="Times New Roman" w:hAnsi="Times New Roman" w:cs="Times New Roman"/>
              <w:sz w:val="24"/>
              <w:szCs w:val="24"/>
            </w:rPr>
          </w:rPrChange>
        </w:rPr>
        <w:t xml:space="preserve">Armit, C. M., Brown, W. J., Marshall, A. L., Ritchie, C. B., Trost, S. G., Green, A., &amp; Bauman, A. E. (2009). Randomized trial of three strategies to promote physical activity in general practice. </w:t>
      </w:r>
      <w:r w:rsidR="009A1D77" w:rsidRPr="0072402D">
        <w:rPr>
          <w:rFonts w:ascii="Times New Roman" w:hAnsi="Times New Roman" w:cs="Times New Roman"/>
          <w:i/>
          <w:iCs/>
          <w:rPrChange w:id="253" w:author="SHALINI" w:date="2019-06-08T21:15:00Z">
            <w:rPr>
              <w:rFonts w:ascii="Times New Roman" w:hAnsi="Times New Roman" w:cs="Times New Roman"/>
              <w:i/>
              <w:iCs/>
              <w:sz w:val="24"/>
              <w:szCs w:val="24"/>
            </w:rPr>
          </w:rPrChange>
        </w:rPr>
        <w:t>Preventive Medicine</w:t>
      </w:r>
      <w:r w:rsidR="009A1D77" w:rsidRPr="0072402D">
        <w:rPr>
          <w:rFonts w:ascii="Times New Roman" w:hAnsi="Times New Roman" w:cs="Times New Roman"/>
          <w:rPrChange w:id="254" w:author="SHALINI" w:date="2019-06-08T21:15:00Z">
            <w:rPr>
              <w:rFonts w:ascii="Times New Roman" w:hAnsi="Times New Roman" w:cs="Times New Roman"/>
              <w:sz w:val="24"/>
              <w:szCs w:val="24"/>
            </w:rPr>
          </w:rPrChange>
        </w:rPr>
        <w:t xml:space="preserve">, </w:t>
      </w:r>
      <w:r w:rsidR="009A1D77" w:rsidRPr="0072402D">
        <w:rPr>
          <w:rFonts w:ascii="Times New Roman" w:hAnsi="Times New Roman" w:cs="Times New Roman"/>
          <w:i/>
          <w:iCs/>
          <w:rPrChange w:id="255" w:author="SHALINI" w:date="2019-06-08T21:15:00Z">
            <w:rPr>
              <w:rFonts w:ascii="Times New Roman" w:hAnsi="Times New Roman" w:cs="Times New Roman"/>
              <w:i/>
              <w:iCs/>
              <w:sz w:val="24"/>
              <w:szCs w:val="24"/>
            </w:rPr>
          </w:rPrChange>
        </w:rPr>
        <w:t>48</w:t>
      </w:r>
      <w:r w:rsidR="009A1D77" w:rsidRPr="0072402D">
        <w:rPr>
          <w:rFonts w:ascii="Times New Roman" w:hAnsi="Times New Roman" w:cs="Times New Roman"/>
          <w:rPrChange w:id="256" w:author="SHALINI" w:date="2019-06-08T21:15:00Z">
            <w:rPr>
              <w:rFonts w:ascii="Times New Roman" w:hAnsi="Times New Roman" w:cs="Times New Roman"/>
              <w:sz w:val="24"/>
              <w:szCs w:val="24"/>
            </w:rPr>
          </w:rPrChange>
        </w:rPr>
        <w:t>(2), 156–163. https://doi.org/10.1016/j.ypmed.2008.11.009</w:t>
      </w:r>
    </w:p>
    <w:p w:rsidR="009A1D77" w:rsidRPr="0072402D" w:rsidRDefault="009A1D77">
      <w:pPr>
        <w:pStyle w:val="Bibliography"/>
        <w:spacing w:line="240" w:lineRule="auto"/>
        <w:rPr>
          <w:ins w:id="257" w:author="SHALINI" w:date="2019-06-08T21:06:00Z"/>
          <w:rFonts w:ascii="Times New Roman" w:hAnsi="Times New Roman" w:cs="Times New Roman"/>
          <w:rPrChange w:id="258" w:author="SHALINI" w:date="2019-06-08T21:15:00Z">
            <w:rPr>
              <w:ins w:id="259" w:author="SHALINI" w:date="2019-06-08T21:06:00Z"/>
              <w:rFonts w:ascii="Times New Roman" w:hAnsi="Times New Roman" w:cs="Times New Roman"/>
              <w:sz w:val="24"/>
              <w:szCs w:val="24"/>
            </w:rPr>
          </w:rPrChange>
        </w:rPr>
        <w:pPrChange w:id="260" w:author="SHALINI" w:date="2019-06-08T21:15:00Z">
          <w:pPr>
            <w:pStyle w:val="Bibliography"/>
          </w:pPr>
        </w:pPrChange>
      </w:pPr>
      <w:r w:rsidRPr="0072402D">
        <w:rPr>
          <w:rFonts w:ascii="Times New Roman" w:hAnsi="Times New Roman" w:cs="Times New Roman"/>
          <w:rPrChange w:id="261" w:author="SHALINI" w:date="2019-06-08T21:15:00Z">
            <w:rPr>
              <w:rFonts w:ascii="Times New Roman" w:hAnsi="Times New Roman" w:cs="Times New Roman"/>
              <w:sz w:val="24"/>
              <w:szCs w:val="24"/>
            </w:rPr>
          </w:rPrChange>
        </w:rPr>
        <w:t xml:space="preserve">Armstrong, M. J., &amp; Sigal, R. J. (2015). Exercise as Medicine: Key Concepts in Discussing Physical Activity with Patients who have Type 2 Diabetes. </w:t>
      </w:r>
      <w:r w:rsidRPr="0072402D">
        <w:rPr>
          <w:rFonts w:ascii="Times New Roman" w:hAnsi="Times New Roman" w:cs="Times New Roman"/>
          <w:i/>
          <w:iCs/>
          <w:rPrChange w:id="262" w:author="SHALINI" w:date="2019-06-08T21:15:00Z">
            <w:rPr>
              <w:rFonts w:ascii="Times New Roman" w:hAnsi="Times New Roman" w:cs="Times New Roman"/>
              <w:i/>
              <w:iCs/>
              <w:sz w:val="24"/>
              <w:szCs w:val="24"/>
            </w:rPr>
          </w:rPrChange>
        </w:rPr>
        <w:t>Canadian Journal of Diabetes</w:t>
      </w:r>
      <w:r w:rsidRPr="0072402D">
        <w:rPr>
          <w:rFonts w:ascii="Times New Roman" w:hAnsi="Times New Roman" w:cs="Times New Roman"/>
          <w:rPrChange w:id="263" w:author="SHALINI" w:date="2019-06-08T21:15:00Z">
            <w:rPr>
              <w:rFonts w:ascii="Times New Roman" w:hAnsi="Times New Roman" w:cs="Times New Roman"/>
              <w:sz w:val="24"/>
              <w:szCs w:val="24"/>
            </w:rPr>
          </w:rPrChange>
        </w:rPr>
        <w:t xml:space="preserve">, </w:t>
      </w:r>
      <w:r w:rsidRPr="0072402D">
        <w:rPr>
          <w:rFonts w:ascii="Times New Roman" w:hAnsi="Times New Roman" w:cs="Times New Roman"/>
          <w:i/>
          <w:iCs/>
          <w:rPrChange w:id="264" w:author="SHALINI" w:date="2019-06-08T21:15:00Z">
            <w:rPr>
              <w:rFonts w:ascii="Times New Roman" w:hAnsi="Times New Roman" w:cs="Times New Roman"/>
              <w:i/>
              <w:iCs/>
              <w:sz w:val="24"/>
              <w:szCs w:val="24"/>
            </w:rPr>
          </w:rPrChange>
        </w:rPr>
        <w:t>39 Suppl 5</w:t>
      </w:r>
      <w:r w:rsidRPr="0072402D">
        <w:rPr>
          <w:rFonts w:ascii="Times New Roman" w:hAnsi="Times New Roman" w:cs="Times New Roman"/>
          <w:rPrChange w:id="265" w:author="SHALINI" w:date="2019-06-08T21:15:00Z">
            <w:rPr>
              <w:rFonts w:ascii="Times New Roman" w:hAnsi="Times New Roman" w:cs="Times New Roman"/>
              <w:sz w:val="24"/>
              <w:szCs w:val="24"/>
            </w:rPr>
          </w:rPrChange>
        </w:rPr>
        <w:t>, S129-133. https://doi.org/10.1016/j.jcjd.2015.09.081</w:t>
      </w:r>
    </w:p>
    <w:p w:rsidR="00636586" w:rsidRPr="0072402D" w:rsidRDefault="00636586">
      <w:pPr>
        <w:pStyle w:val="Bibliography"/>
        <w:spacing w:line="240" w:lineRule="auto"/>
        <w:rPr>
          <w:ins w:id="266" w:author="SHALINI" w:date="2019-06-08T21:06:00Z"/>
          <w:rFonts w:ascii="Times New Roman" w:hAnsi="Times New Roman" w:cs="Times New Roman"/>
          <w:rPrChange w:id="267" w:author="SHALINI" w:date="2019-06-08T21:15:00Z">
            <w:rPr>
              <w:ins w:id="268" w:author="SHALINI" w:date="2019-06-08T21:06:00Z"/>
            </w:rPr>
          </w:rPrChange>
        </w:rPr>
        <w:pPrChange w:id="269" w:author="SHALINI" w:date="2019-06-08T21:15:00Z">
          <w:pPr>
            <w:pStyle w:val="Bibliography"/>
          </w:pPr>
        </w:pPrChange>
      </w:pPr>
      <w:ins w:id="270" w:author="SHALINI" w:date="2019-06-08T21:06:00Z">
        <w:r w:rsidRPr="0072402D">
          <w:rPr>
            <w:rFonts w:ascii="Times New Roman" w:hAnsi="Times New Roman" w:cs="Times New Roman"/>
            <w:rPrChange w:id="271" w:author="SHALINI" w:date="2019-06-08T21:15:00Z">
              <w:rPr/>
            </w:rPrChange>
          </w:rPr>
          <w:t xml:space="preserve">Arokiasamy P (2018) India’s escalating burden of non-communicable diseases. </w:t>
        </w:r>
        <w:r w:rsidRPr="0072402D">
          <w:rPr>
            <w:rFonts w:ascii="Times New Roman" w:hAnsi="Times New Roman" w:cs="Times New Roman"/>
            <w:i/>
            <w:iCs/>
            <w:rPrChange w:id="272" w:author="SHALINI" w:date="2019-06-08T21:15:00Z">
              <w:rPr>
                <w:i/>
                <w:iCs/>
              </w:rPr>
            </w:rPrChange>
          </w:rPr>
          <w:t>The Lancet Global Health</w:t>
        </w:r>
        <w:r w:rsidRPr="0072402D">
          <w:rPr>
            <w:rFonts w:ascii="Times New Roman" w:hAnsi="Times New Roman" w:cs="Times New Roman"/>
            <w:rPrChange w:id="273" w:author="SHALINI" w:date="2019-06-08T21:15:00Z">
              <w:rPr/>
            </w:rPrChange>
          </w:rPr>
          <w:t xml:space="preserve"> 0(0). DOI: 10.1016/S2214-109X(18)30448-0.</w:t>
        </w:r>
      </w:ins>
    </w:p>
    <w:p w:rsidR="00636586" w:rsidRPr="0072402D" w:rsidRDefault="00636586">
      <w:pPr>
        <w:pStyle w:val="Bibliography"/>
        <w:spacing w:line="240" w:lineRule="auto"/>
        <w:rPr>
          <w:ins w:id="274" w:author="SHALINI" w:date="2019-06-08T21:06:00Z"/>
          <w:rFonts w:ascii="Times New Roman" w:hAnsi="Times New Roman" w:cs="Times New Roman"/>
          <w:rPrChange w:id="275" w:author="SHALINI" w:date="2019-06-08T21:15:00Z">
            <w:rPr>
              <w:ins w:id="276" w:author="SHALINI" w:date="2019-06-08T21:06:00Z"/>
            </w:rPr>
          </w:rPrChange>
        </w:rPr>
        <w:pPrChange w:id="277" w:author="SHALINI" w:date="2019-06-08T21:15:00Z">
          <w:pPr>
            <w:pStyle w:val="Bibliography"/>
          </w:pPr>
        </w:pPrChange>
      </w:pPr>
      <w:ins w:id="278" w:author="SHALINI" w:date="2019-06-08T21:06:00Z">
        <w:r w:rsidRPr="0072402D">
          <w:rPr>
            <w:rFonts w:ascii="Times New Roman" w:hAnsi="Times New Roman" w:cs="Times New Roman"/>
            <w:rPrChange w:id="279" w:author="SHALINI" w:date="2019-06-08T21:15:00Z">
              <w:rPr/>
            </w:rPrChange>
          </w:rPr>
          <w:t xml:space="preserve">Asano RY, Sales MM, Browne RAV, et al. (2014) Acute effects of physical exercise in type 2 diabetes: A review. </w:t>
        </w:r>
        <w:r w:rsidRPr="0072402D">
          <w:rPr>
            <w:rFonts w:ascii="Times New Roman" w:hAnsi="Times New Roman" w:cs="Times New Roman"/>
            <w:i/>
            <w:iCs/>
            <w:rPrChange w:id="280" w:author="SHALINI" w:date="2019-06-08T21:15:00Z">
              <w:rPr>
                <w:i/>
                <w:iCs/>
              </w:rPr>
            </w:rPrChange>
          </w:rPr>
          <w:t>World Journal of Diabetes</w:t>
        </w:r>
        <w:r w:rsidRPr="0072402D">
          <w:rPr>
            <w:rFonts w:ascii="Times New Roman" w:hAnsi="Times New Roman" w:cs="Times New Roman"/>
            <w:rPrChange w:id="281" w:author="SHALINI" w:date="2019-06-08T21:15:00Z">
              <w:rPr/>
            </w:rPrChange>
          </w:rPr>
          <w:t xml:space="preserve"> 5(5): 659–665. DOI: 10.4239/wjd.v5.i5.659.</w:t>
        </w:r>
      </w:ins>
    </w:p>
    <w:p w:rsidR="00636586" w:rsidRPr="0072402D" w:rsidRDefault="00636586">
      <w:pPr>
        <w:pStyle w:val="Bibliography"/>
        <w:spacing w:line="240" w:lineRule="auto"/>
        <w:rPr>
          <w:ins w:id="282" w:author="SHALINI" w:date="2019-06-08T21:06:00Z"/>
          <w:rFonts w:ascii="Times New Roman" w:hAnsi="Times New Roman" w:cs="Times New Roman"/>
          <w:rPrChange w:id="283" w:author="SHALINI" w:date="2019-06-08T21:15:00Z">
            <w:rPr>
              <w:ins w:id="284" w:author="SHALINI" w:date="2019-06-08T21:06:00Z"/>
            </w:rPr>
          </w:rPrChange>
        </w:rPr>
        <w:pPrChange w:id="285" w:author="SHALINI" w:date="2019-06-08T21:15:00Z">
          <w:pPr>
            <w:pStyle w:val="Bibliography"/>
          </w:pPr>
        </w:pPrChange>
      </w:pPr>
      <w:ins w:id="286" w:author="SHALINI" w:date="2019-06-08T21:06:00Z">
        <w:r w:rsidRPr="0072402D">
          <w:rPr>
            <w:rFonts w:ascii="Times New Roman" w:hAnsi="Times New Roman" w:cs="Times New Roman"/>
            <w:rPrChange w:id="287" w:author="SHALINI" w:date="2019-06-08T21:15:00Z">
              <w:rPr/>
            </w:rPrChange>
          </w:rPr>
          <w:t>Asymmetric information in healthcare industry : Networks Course blog for INFO 2040/CS 2850/Econ 2040/SOC 2090 (n.d.). Available at: http://blogs.cornell.edu/info2040/2016/12/01/asymmetric-information-in-healthcare-industry/ (accessed 8 October 2018).</w:t>
        </w:r>
      </w:ins>
    </w:p>
    <w:p w:rsidR="00636586" w:rsidRPr="0072402D" w:rsidRDefault="00636586">
      <w:pPr>
        <w:spacing w:line="240" w:lineRule="auto"/>
        <w:rPr>
          <w:rFonts w:ascii="Times New Roman" w:hAnsi="Times New Roman" w:cs="Times New Roman"/>
          <w:rPrChange w:id="288" w:author="SHALINI" w:date="2019-06-08T21:15:00Z">
            <w:rPr>
              <w:rFonts w:ascii="Times New Roman" w:hAnsi="Times New Roman" w:cs="Times New Roman"/>
              <w:sz w:val="24"/>
              <w:szCs w:val="24"/>
            </w:rPr>
          </w:rPrChange>
        </w:rPr>
        <w:pPrChange w:id="289" w:author="SHALINI" w:date="2019-06-08T21:15:00Z">
          <w:pPr>
            <w:pStyle w:val="Bibliography"/>
          </w:pPr>
        </w:pPrChange>
      </w:pPr>
    </w:p>
    <w:p w:rsidR="009A1D77" w:rsidRPr="0072402D" w:rsidRDefault="009A1D77">
      <w:pPr>
        <w:pStyle w:val="Bibliography"/>
        <w:spacing w:line="240" w:lineRule="auto"/>
        <w:rPr>
          <w:rFonts w:ascii="Times New Roman" w:hAnsi="Times New Roman" w:cs="Times New Roman"/>
          <w:rPrChange w:id="290" w:author="SHALINI" w:date="2019-06-08T21:15:00Z">
            <w:rPr>
              <w:rFonts w:ascii="Times New Roman" w:hAnsi="Times New Roman" w:cs="Times New Roman"/>
              <w:sz w:val="24"/>
              <w:szCs w:val="24"/>
            </w:rPr>
          </w:rPrChange>
        </w:rPr>
        <w:pPrChange w:id="291" w:author="SHALINI" w:date="2019-06-08T21:15:00Z">
          <w:pPr>
            <w:pStyle w:val="Bibliography"/>
          </w:pPr>
        </w:pPrChange>
      </w:pPr>
      <w:r w:rsidRPr="0072402D">
        <w:rPr>
          <w:rFonts w:ascii="Times New Roman" w:hAnsi="Times New Roman" w:cs="Times New Roman"/>
          <w:rPrChange w:id="292" w:author="SHALINI" w:date="2019-06-08T21:15:00Z">
            <w:rPr>
              <w:rFonts w:ascii="Times New Roman" w:hAnsi="Times New Roman" w:cs="Times New Roman"/>
              <w:sz w:val="24"/>
              <w:szCs w:val="24"/>
            </w:rPr>
          </w:rPrChange>
        </w:rPr>
        <w:t xml:space="preserve">Banu, B., Shahi, M. S. J. R., Begum, K., Ahmed, T., Choudhury, H. A., &amp; Ali, L. (2014). Prescribing behavior of diabetes treating physicians in selected health care facilities of the diabetic association of Bangladesh. </w:t>
      </w:r>
      <w:r w:rsidRPr="0072402D">
        <w:rPr>
          <w:rFonts w:ascii="Times New Roman" w:hAnsi="Times New Roman" w:cs="Times New Roman"/>
          <w:i/>
          <w:iCs/>
          <w:rPrChange w:id="293" w:author="SHALINI" w:date="2019-06-08T21:15:00Z">
            <w:rPr>
              <w:rFonts w:ascii="Times New Roman" w:hAnsi="Times New Roman" w:cs="Times New Roman"/>
              <w:i/>
              <w:iCs/>
              <w:sz w:val="24"/>
              <w:szCs w:val="24"/>
            </w:rPr>
          </w:rPrChange>
        </w:rPr>
        <w:t>Indian Journal of Public Health</w:t>
      </w:r>
      <w:r w:rsidRPr="0072402D">
        <w:rPr>
          <w:rFonts w:ascii="Times New Roman" w:hAnsi="Times New Roman" w:cs="Times New Roman"/>
          <w:rPrChange w:id="294" w:author="SHALINI" w:date="2019-06-08T21:15:00Z">
            <w:rPr>
              <w:rFonts w:ascii="Times New Roman" w:hAnsi="Times New Roman" w:cs="Times New Roman"/>
              <w:sz w:val="24"/>
              <w:szCs w:val="24"/>
            </w:rPr>
          </w:rPrChange>
        </w:rPr>
        <w:t xml:space="preserve">, </w:t>
      </w:r>
      <w:r w:rsidRPr="0072402D">
        <w:rPr>
          <w:rFonts w:ascii="Times New Roman" w:hAnsi="Times New Roman" w:cs="Times New Roman"/>
          <w:i/>
          <w:iCs/>
          <w:rPrChange w:id="295" w:author="SHALINI" w:date="2019-06-08T21:15:00Z">
            <w:rPr>
              <w:rFonts w:ascii="Times New Roman" w:hAnsi="Times New Roman" w:cs="Times New Roman"/>
              <w:i/>
              <w:iCs/>
              <w:sz w:val="24"/>
              <w:szCs w:val="24"/>
            </w:rPr>
          </w:rPrChange>
        </w:rPr>
        <w:t>58</w:t>
      </w:r>
      <w:r w:rsidRPr="0072402D">
        <w:rPr>
          <w:rFonts w:ascii="Times New Roman" w:hAnsi="Times New Roman" w:cs="Times New Roman"/>
          <w:rPrChange w:id="296" w:author="SHALINI" w:date="2019-06-08T21:15:00Z">
            <w:rPr>
              <w:rFonts w:ascii="Times New Roman" w:hAnsi="Times New Roman" w:cs="Times New Roman"/>
              <w:sz w:val="24"/>
              <w:szCs w:val="24"/>
            </w:rPr>
          </w:rPrChange>
        </w:rPr>
        <w:t>(3), 180–185. https://doi.org/10.4103/0019-557X.138627</w:t>
      </w:r>
    </w:p>
    <w:p w:rsidR="009A1D77" w:rsidRPr="0072402D" w:rsidRDefault="009A1D77">
      <w:pPr>
        <w:pStyle w:val="Bibliography"/>
        <w:spacing w:line="240" w:lineRule="auto"/>
        <w:rPr>
          <w:ins w:id="297" w:author="SHALINI" w:date="2019-06-08T21:07:00Z"/>
          <w:rFonts w:ascii="Times New Roman" w:hAnsi="Times New Roman" w:cs="Times New Roman"/>
          <w:rPrChange w:id="298" w:author="SHALINI" w:date="2019-06-08T21:15:00Z">
            <w:rPr>
              <w:ins w:id="299" w:author="SHALINI" w:date="2019-06-08T21:07:00Z"/>
              <w:rFonts w:ascii="Times New Roman" w:hAnsi="Times New Roman" w:cs="Times New Roman"/>
              <w:sz w:val="24"/>
              <w:szCs w:val="24"/>
            </w:rPr>
          </w:rPrChange>
        </w:rPr>
        <w:pPrChange w:id="300" w:author="SHALINI" w:date="2019-06-08T21:15:00Z">
          <w:pPr>
            <w:pStyle w:val="Bibliography"/>
          </w:pPr>
        </w:pPrChange>
      </w:pPr>
      <w:r w:rsidRPr="0072402D">
        <w:rPr>
          <w:rFonts w:ascii="Times New Roman" w:hAnsi="Times New Roman" w:cs="Times New Roman"/>
          <w:rPrChange w:id="301" w:author="SHALINI" w:date="2019-06-08T21:15:00Z">
            <w:rPr>
              <w:rFonts w:ascii="Times New Roman" w:hAnsi="Times New Roman" w:cs="Times New Roman"/>
              <w:sz w:val="24"/>
              <w:szCs w:val="24"/>
            </w:rPr>
          </w:rPrChange>
        </w:rPr>
        <w:t xml:space="preserve">Barbosa, J. M. V., Souza, W. V. de, Ferreira, R. W. M., Carvalho, E. M. F. de, Cesse, E. A. P., &amp; Fontbonne, A. (2017). Correlates of physical activity counseling by health providers to patients with diabetes and hypertension attended by the Family Health Strategy in the state of Pernambuco, Brazil. </w:t>
      </w:r>
      <w:r w:rsidRPr="0072402D">
        <w:rPr>
          <w:rFonts w:ascii="Times New Roman" w:hAnsi="Times New Roman" w:cs="Times New Roman"/>
          <w:i/>
          <w:iCs/>
          <w:rPrChange w:id="302" w:author="SHALINI" w:date="2019-06-08T21:15:00Z">
            <w:rPr>
              <w:rFonts w:ascii="Times New Roman" w:hAnsi="Times New Roman" w:cs="Times New Roman"/>
              <w:i/>
              <w:iCs/>
              <w:sz w:val="24"/>
              <w:szCs w:val="24"/>
            </w:rPr>
          </w:rPrChange>
        </w:rPr>
        <w:t>Primary Care Diabetes</w:t>
      </w:r>
      <w:r w:rsidRPr="0072402D">
        <w:rPr>
          <w:rFonts w:ascii="Times New Roman" w:hAnsi="Times New Roman" w:cs="Times New Roman"/>
          <w:rPrChange w:id="303" w:author="SHALINI" w:date="2019-06-08T21:15:00Z">
            <w:rPr>
              <w:rFonts w:ascii="Times New Roman" w:hAnsi="Times New Roman" w:cs="Times New Roman"/>
              <w:sz w:val="24"/>
              <w:szCs w:val="24"/>
            </w:rPr>
          </w:rPrChange>
        </w:rPr>
        <w:t xml:space="preserve">, </w:t>
      </w:r>
      <w:r w:rsidRPr="0072402D">
        <w:rPr>
          <w:rFonts w:ascii="Times New Roman" w:hAnsi="Times New Roman" w:cs="Times New Roman"/>
          <w:i/>
          <w:iCs/>
          <w:rPrChange w:id="304" w:author="SHALINI" w:date="2019-06-08T21:15:00Z">
            <w:rPr>
              <w:rFonts w:ascii="Times New Roman" w:hAnsi="Times New Roman" w:cs="Times New Roman"/>
              <w:i/>
              <w:iCs/>
              <w:sz w:val="24"/>
              <w:szCs w:val="24"/>
            </w:rPr>
          </w:rPrChange>
        </w:rPr>
        <w:t>11</w:t>
      </w:r>
      <w:r w:rsidRPr="0072402D">
        <w:rPr>
          <w:rFonts w:ascii="Times New Roman" w:hAnsi="Times New Roman" w:cs="Times New Roman"/>
          <w:rPrChange w:id="305" w:author="SHALINI" w:date="2019-06-08T21:15:00Z">
            <w:rPr>
              <w:rFonts w:ascii="Times New Roman" w:hAnsi="Times New Roman" w:cs="Times New Roman"/>
              <w:sz w:val="24"/>
              <w:szCs w:val="24"/>
            </w:rPr>
          </w:rPrChange>
        </w:rPr>
        <w:t>(4), 327–336. https://doi.org/10.1016/j.pcd.2017.04.001</w:t>
      </w:r>
    </w:p>
    <w:p w:rsidR="00636586" w:rsidRPr="0072402D" w:rsidRDefault="00636586">
      <w:pPr>
        <w:pStyle w:val="Bibliography"/>
        <w:spacing w:line="240" w:lineRule="auto"/>
        <w:rPr>
          <w:rFonts w:ascii="Times New Roman" w:hAnsi="Times New Roman" w:cs="Times New Roman"/>
          <w:rPrChange w:id="306" w:author="SHALINI" w:date="2019-06-08T21:15:00Z">
            <w:rPr>
              <w:rFonts w:ascii="Times New Roman" w:hAnsi="Times New Roman" w:cs="Times New Roman"/>
              <w:sz w:val="24"/>
              <w:szCs w:val="24"/>
            </w:rPr>
          </w:rPrChange>
        </w:rPr>
        <w:pPrChange w:id="307" w:author="SHALINI" w:date="2019-06-08T21:25:00Z">
          <w:pPr>
            <w:pStyle w:val="Bibliography"/>
          </w:pPr>
        </w:pPrChange>
      </w:pPr>
      <w:ins w:id="308" w:author="SHALINI" w:date="2019-06-08T21:07:00Z">
        <w:r w:rsidRPr="0072402D">
          <w:rPr>
            <w:rFonts w:ascii="Times New Roman" w:hAnsi="Times New Roman" w:cs="Times New Roman"/>
            <w:lang w:val="fr-FR"/>
            <w:rPrChange w:id="309" w:author="SHALINI" w:date="2019-06-08T21:15:00Z">
              <w:rPr/>
            </w:rPrChange>
          </w:rPr>
          <w:t xml:space="preserve">Bauman AE, Reis RS, Sallis JF, et al. </w:t>
        </w:r>
        <w:r w:rsidRPr="0072402D">
          <w:rPr>
            <w:rFonts w:ascii="Times New Roman" w:hAnsi="Times New Roman" w:cs="Times New Roman"/>
            <w:rPrChange w:id="310" w:author="SHALINI" w:date="2019-06-08T21:15:00Z">
              <w:rPr/>
            </w:rPrChange>
          </w:rPr>
          <w:t xml:space="preserve">(2012) Correlates of physical activity: why are some people physically active and others not? </w:t>
        </w:r>
        <w:r w:rsidRPr="0072402D">
          <w:rPr>
            <w:rFonts w:ascii="Times New Roman" w:hAnsi="Times New Roman" w:cs="Times New Roman"/>
            <w:i/>
            <w:iCs/>
            <w:rPrChange w:id="311" w:author="SHALINI" w:date="2019-06-08T21:15:00Z">
              <w:rPr>
                <w:i/>
                <w:iCs/>
              </w:rPr>
            </w:rPrChange>
          </w:rPr>
          <w:t>The Lancet</w:t>
        </w:r>
        <w:r w:rsidRPr="0072402D">
          <w:rPr>
            <w:rFonts w:ascii="Times New Roman" w:hAnsi="Times New Roman" w:cs="Times New Roman"/>
            <w:rPrChange w:id="312" w:author="SHALINI" w:date="2019-06-08T21:15:00Z">
              <w:rPr/>
            </w:rPrChange>
          </w:rPr>
          <w:t xml:space="preserve"> 380(9838): 258–271. DOI: 10.1016/S0140-6736(12)60735-1.</w:t>
        </w:r>
      </w:ins>
    </w:p>
    <w:p w:rsidR="009A1D77" w:rsidRPr="0072402D" w:rsidRDefault="009A1D77">
      <w:pPr>
        <w:pStyle w:val="Bibliography"/>
        <w:spacing w:line="240" w:lineRule="auto"/>
        <w:rPr>
          <w:ins w:id="313" w:author="SHALINI" w:date="2019-06-08T21:07:00Z"/>
          <w:rFonts w:ascii="Times New Roman" w:hAnsi="Times New Roman" w:cs="Times New Roman"/>
          <w:rPrChange w:id="314" w:author="SHALINI" w:date="2019-06-08T21:15:00Z">
            <w:rPr>
              <w:ins w:id="315" w:author="SHALINI" w:date="2019-06-08T21:07:00Z"/>
              <w:rFonts w:ascii="Times New Roman" w:hAnsi="Times New Roman" w:cs="Times New Roman"/>
              <w:sz w:val="24"/>
              <w:szCs w:val="24"/>
            </w:rPr>
          </w:rPrChange>
        </w:rPr>
        <w:pPrChange w:id="316" w:author="SHALINI" w:date="2019-06-08T21:15:00Z">
          <w:pPr>
            <w:pStyle w:val="Bibliography"/>
          </w:pPr>
        </w:pPrChange>
      </w:pPr>
      <w:r w:rsidRPr="0072402D">
        <w:rPr>
          <w:rFonts w:ascii="Times New Roman" w:hAnsi="Times New Roman" w:cs="Times New Roman"/>
          <w:rPrChange w:id="317" w:author="SHALINI" w:date="2019-06-08T21:15:00Z">
            <w:rPr>
              <w:rFonts w:ascii="Times New Roman" w:hAnsi="Times New Roman" w:cs="Times New Roman"/>
              <w:sz w:val="24"/>
              <w:szCs w:val="24"/>
            </w:rPr>
          </w:rPrChange>
        </w:rPr>
        <w:t xml:space="preserve">Bazzano, L. A., Serdula, M., &amp; Liu, S. (2005). Prevention of type 2 diabetes by diet and lifestyle modification. </w:t>
      </w:r>
      <w:r w:rsidRPr="0072402D">
        <w:rPr>
          <w:rFonts w:ascii="Times New Roman" w:hAnsi="Times New Roman" w:cs="Times New Roman"/>
          <w:i/>
          <w:iCs/>
          <w:rPrChange w:id="318" w:author="SHALINI" w:date="2019-06-08T21:15:00Z">
            <w:rPr>
              <w:rFonts w:ascii="Times New Roman" w:hAnsi="Times New Roman" w:cs="Times New Roman"/>
              <w:i/>
              <w:iCs/>
              <w:sz w:val="24"/>
              <w:szCs w:val="24"/>
            </w:rPr>
          </w:rPrChange>
        </w:rPr>
        <w:t>Journal of the American College of Nutrition</w:t>
      </w:r>
      <w:r w:rsidRPr="0072402D">
        <w:rPr>
          <w:rFonts w:ascii="Times New Roman" w:hAnsi="Times New Roman" w:cs="Times New Roman"/>
          <w:rPrChange w:id="319" w:author="SHALINI" w:date="2019-06-08T21:15:00Z">
            <w:rPr>
              <w:rFonts w:ascii="Times New Roman" w:hAnsi="Times New Roman" w:cs="Times New Roman"/>
              <w:sz w:val="24"/>
              <w:szCs w:val="24"/>
            </w:rPr>
          </w:rPrChange>
        </w:rPr>
        <w:t xml:space="preserve">, </w:t>
      </w:r>
      <w:r w:rsidRPr="0072402D">
        <w:rPr>
          <w:rFonts w:ascii="Times New Roman" w:hAnsi="Times New Roman" w:cs="Times New Roman"/>
          <w:i/>
          <w:iCs/>
          <w:rPrChange w:id="320" w:author="SHALINI" w:date="2019-06-08T21:15:00Z">
            <w:rPr>
              <w:rFonts w:ascii="Times New Roman" w:hAnsi="Times New Roman" w:cs="Times New Roman"/>
              <w:i/>
              <w:iCs/>
              <w:sz w:val="24"/>
              <w:szCs w:val="24"/>
            </w:rPr>
          </w:rPrChange>
        </w:rPr>
        <w:t>24</w:t>
      </w:r>
      <w:r w:rsidRPr="0072402D">
        <w:rPr>
          <w:rFonts w:ascii="Times New Roman" w:hAnsi="Times New Roman" w:cs="Times New Roman"/>
          <w:rPrChange w:id="321" w:author="SHALINI" w:date="2019-06-08T21:15:00Z">
            <w:rPr>
              <w:rFonts w:ascii="Times New Roman" w:hAnsi="Times New Roman" w:cs="Times New Roman"/>
              <w:sz w:val="24"/>
              <w:szCs w:val="24"/>
            </w:rPr>
          </w:rPrChange>
        </w:rPr>
        <w:t>(5), 310–319.</w:t>
      </w:r>
    </w:p>
    <w:p w:rsidR="00636586" w:rsidRPr="0072402D" w:rsidRDefault="00636586">
      <w:pPr>
        <w:pStyle w:val="Bibliography"/>
        <w:spacing w:line="240" w:lineRule="auto"/>
        <w:rPr>
          <w:rFonts w:ascii="Times New Roman" w:hAnsi="Times New Roman" w:cs="Times New Roman"/>
          <w:rPrChange w:id="322" w:author="SHALINI" w:date="2019-06-08T21:15:00Z">
            <w:rPr>
              <w:rFonts w:ascii="Times New Roman" w:hAnsi="Times New Roman" w:cs="Times New Roman"/>
              <w:sz w:val="24"/>
              <w:szCs w:val="24"/>
            </w:rPr>
          </w:rPrChange>
        </w:rPr>
        <w:pPrChange w:id="323" w:author="SHALINI" w:date="2019-06-08T21:25:00Z">
          <w:pPr>
            <w:pStyle w:val="Bibliography"/>
          </w:pPr>
        </w:pPrChange>
      </w:pPr>
      <w:ins w:id="324" w:author="SHALINI" w:date="2019-06-08T21:07:00Z">
        <w:r w:rsidRPr="0072402D">
          <w:rPr>
            <w:rFonts w:ascii="Times New Roman" w:hAnsi="Times New Roman" w:cs="Times New Roman"/>
            <w:rPrChange w:id="325" w:author="SHALINI" w:date="2019-06-08T21:15:00Z">
              <w:rPr/>
            </w:rPrChange>
          </w:rPr>
          <w:t xml:space="preserve">Booth AO, Lowis C, Dean M, et al. (2013) Diet and physical activity in the self-management of type 2 diabetes: barriers and facilitators identified by patients and health professionals. </w:t>
        </w:r>
        <w:r w:rsidRPr="0072402D">
          <w:rPr>
            <w:rFonts w:ascii="Times New Roman" w:hAnsi="Times New Roman" w:cs="Times New Roman"/>
            <w:i/>
            <w:iCs/>
            <w:rPrChange w:id="326" w:author="SHALINI" w:date="2019-06-08T21:15:00Z">
              <w:rPr>
                <w:i/>
                <w:iCs/>
              </w:rPr>
            </w:rPrChange>
          </w:rPr>
          <w:t>Primary Health Care Research &amp; Development</w:t>
        </w:r>
        <w:r w:rsidRPr="0072402D">
          <w:rPr>
            <w:rFonts w:ascii="Times New Roman" w:hAnsi="Times New Roman" w:cs="Times New Roman"/>
            <w:rPrChange w:id="327" w:author="SHALINI" w:date="2019-06-08T21:15:00Z">
              <w:rPr/>
            </w:rPrChange>
          </w:rPr>
          <w:t xml:space="preserve"> 14(3): 293–306. DOI: 10.1017/S1463423612000412.</w:t>
        </w:r>
      </w:ins>
    </w:p>
    <w:p w:rsidR="009A1D77" w:rsidRPr="0072402D" w:rsidRDefault="009A1D77">
      <w:pPr>
        <w:pStyle w:val="Bibliography"/>
        <w:spacing w:line="240" w:lineRule="auto"/>
        <w:rPr>
          <w:ins w:id="328" w:author="SHALINI" w:date="2019-06-08T21:08:00Z"/>
          <w:rFonts w:ascii="Times New Roman" w:hAnsi="Times New Roman" w:cs="Times New Roman"/>
          <w:rPrChange w:id="329" w:author="SHALINI" w:date="2019-06-08T21:15:00Z">
            <w:rPr>
              <w:ins w:id="330" w:author="SHALINI" w:date="2019-06-08T21:08:00Z"/>
              <w:rFonts w:ascii="Times New Roman" w:hAnsi="Times New Roman" w:cs="Times New Roman"/>
              <w:sz w:val="24"/>
              <w:szCs w:val="24"/>
            </w:rPr>
          </w:rPrChange>
        </w:rPr>
      </w:pPr>
      <w:r w:rsidRPr="0072402D">
        <w:rPr>
          <w:rFonts w:ascii="Times New Roman" w:hAnsi="Times New Roman" w:cs="Times New Roman"/>
          <w:rPrChange w:id="331" w:author="SHALINI" w:date="2019-06-08T21:15:00Z">
            <w:rPr>
              <w:rFonts w:ascii="Times New Roman" w:hAnsi="Times New Roman" w:cs="Times New Roman"/>
              <w:sz w:val="24"/>
              <w:szCs w:val="24"/>
            </w:rPr>
          </w:rPrChange>
        </w:rPr>
        <w:t xml:space="preserve">Castaneda, C. (2003). Diabetes control with physical activity and exercise. </w:t>
      </w:r>
      <w:r w:rsidRPr="0072402D">
        <w:rPr>
          <w:rFonts w:ascii="Times New Roman" w:hAnsi="Times New Roman" w:cs="Times New Roman"/>
          <w:i/>
          <w:iCs/>
          <w:rPrChange w:id="332" w:author="SHALINI" w:date="2019-06-08T21:15:00Z">
            <w:rPr>
              <w:rFonts w:ascii="Times New Roman" w:hAnsi="Times New Roman" w:cs="Times New Roman"/>
              <w:i/>
              <w:iCs/>
              <w:sz w:val="24"/>
              <w:szCs w:val="24"/>
            </w:rPr>
          </w:rPrChange>
        </w:rPr>
        <w:t>Nutrition in Clinical Care: An Official Publication of Tufts University</w:t>
      </w:r>
      <w:r w:rsidRPr="0072402D">
        <w:rPr>
          <w:rFonts w:ascii="Times New Roman" w:hAnsi="Times New Roman" w:cs="Times New Roman"/>
          <w:rPrChange w:id="333" w:author="SHALINI" w:date="2019-06-08T21:15:00Z">
            <w:rPr>
              <w:rFonts w:ascii="Times New Roman" w:hAnsi="Times New Roman" w:cs="Times New Roman"/>
              <w:sz w:val="24"/>
              <w:szCs w:val="24"/>
            </w:rPr>
          </w:rPrChange>
        </w:rPr>
        <w:t xml:space="preserve">, </w:t>
      </w:r>
      <w:r w:rsidRPr="0072402D">
        <w:rPr>
          <w:rFonts w:ascii="Times New Roman" w:hAnsi="Times New Roman" w:cs="Times New Roman"/>
          <w:i/>
          <w:iCs/>
          <w:rPrChange w:id="334" w:author="SHALINI" w:date="2019-06-08T21:15:00Z">
            <w:rPr>
              <w:rFonts w:ascii="Times New Roman" w:hAnsi="Times New Roman" w:cs="Times New Roman"/>
              <w:i/>
              <w:iCs/>
              <w:sz w:val="24"/>
              <w:szCs w:val="24"/>
            </w:rPr>
          </w:rPrChange>
        </w:rPr>
        <w:t>6</w:t>
      </w:r>
      <w:r w:rsidRPr="0072402D">
        <w:rPr>
          <w:rFonts w:ascii="Times New Roman" w:hAnsi="Times New Roman" w:cs="Times New Roman"/>
          <w:rPrChange w:id="335" w:author="SHALINI" w:date="2019-06-08T21:15:00Z">
            <w:rPr>
              <w:rFonts w:ascii="Times New Roman" w:hAnsi="Times New Roman" w:cs="Times New Roman"/>
              <w:sz w:val="24"/>
              <w:szCs w:val="24"/>
            </w:rPr>
          </w:rPrChange>
        </w:rPr>
        <w:t>(2), 89–96.</w:t>
      </w:r>
    </w:p>
    <w:p w:rsidR="00636586" w:rsidRPr="0072402D" w:rsidRDefault="00636586">
      <w:pPr>
        <w:pStyle w:val="Bibliography"/>
        <w:spacing w:line="240" w:lineRule="auto"/>
        <w:rPr>
          <w:ins w:id="336" w:author="SHALINI" w:date="2019-06-08T21:08:00Z"/>
          <w:rFonts w:ascii="Times New Roman" w:hAnsi="Times New Roman" w:cs="Times New Roman"/>
          <w:rPrChange w:id="337" w:author="SHALINI" w:date="2019-06-08T21:15:00Z">
            <w:rPr>
              <w:ins w:id="338" w:author="SHALINI" w:date="2019-06-08T21:08:00Z"/>
            </w:rPr>
          </w:rPrChange>
        </w:rPr>
        <w:pPrChange w:id="339" w:author="SHALINI" w:date="2019-06-08T21:15:00Z">
          <w:pPr>
            <w:pStyle w:val="Bibliography"/>
          </w:pPr>
        </w:pPrChange>
      </w:pPr>
      <w:ins w:id="340" w:author="SHALINI" w:date="2019-06-08T21:08:00Z">
        <w:r w:rsidRPr="0072402D">
          <w:rPr>
            <w:rFonts w:ascii="Times New Roman" w:hAnsi="Times New Roman" w:cs="Times New Roman"/>
            <w:rPrChange w:id="341" w:author="SHALINI" w:date="2019-06-08T21:15:00Z">
              <w:rPr/>
            </w:rPrChange>
          </w:rPr>
          <w:t xml:space="preserve">Chipidza FE, Wallwork RS and Stern TA (2015) Impact of the Doctor-Patient Relationship. </w:t>
        </w:r>
        <w:r w:rsidRPr="0072402D">
          <w:rPr>
            <w:rFonts w:ascii="Times New Roman" w:hAnsi="Times New Roman" w:cs="Times New Roman"/>
            <w:i/>
            <w:iCs/>
            <w:rPrChange w:id="342" w:author="SHALINI" w:date="2019-06-08T21:15:00Z">
              <w:rPr>
                <w:i/>
                <w:iCs/>
              </w:rPr>
            </w:rPrChange>
          </w:rPr>
          <w:t>The Primary Care Companion for CNS Disorders</w:t>
        </w:r>
        <w:r w:rsidRPr="0072402D">
          <w:rPr>
            <w:rFonts w:ascii="Times New Roman" w:hAnsi="Times New Roman" w:cs="Times New Roman"/>
            <w:rPrChange w:id="343" w:author="SHALINI" w:date="2019-06-08T21:15:00Z">
              <w:rPr/>
            </w:rPrChange>
          </w:rPr>
          <w:t xml:space="preserve"> 17(5). DOI: 10.4088/PCC.15f01840.</w:t>
        </w:r>
      </w:ins>
    </w:p>
    <w:p w:rsidR="00636586" w:rsidRPr="0072402D" w:rsidRDefault="00636586">
      <w:pPr>
        <w:pStyle w:val="Bibliography"/>
        <w:spacing w:line="240" w:lineRule="auto"/>
        <w:rPr>
          <w:ins w:id="344" w:author="SHALINI" w:date="2019-06-08T21:08:00Z"/>
          <w:rFonts w:ascii="Times New Roman" w:hAnsi="Times New Roman" w:cs="Times New Roman"/>
          <w:rPrChange w:id="345" w:author="SHALINI" w:date="2019-06-08T21:15:00Z">
            <w:rPr>
              <w:ins w:id="346" w:author="SHALINI" w:date="2019-06-08T21:08:00Z"/>
            </w:rPr>
          </w:rPrChange>
        </w:rPr>
        <w:pPrChange w:id="347" w:author="SHALINI" w:date="2019-06-08T21:15:00Z">
          <w:pPr>
            <w:pStyle w:val="Bibliography"/>
          </w:pPr>
        </w:pPrChange>
      </w:pPr>
      <w:ins w:id="348" w:author="SHALINI" w:date="2019-06-08T21:08:00Z">
        <w:r w:rsidRPr="0072402D">
          <w:rPr>
            <w:rFonts w:ascii="Times New Roman" w:hAnsi="Times New Roman" w:cs="Times New Roman"/>
            <w:lang w:val="fr-FR"/>
            <w:rPrChange w:id="349" w:author="SHALINI" w:date="2019-06-08T21:15:00Z">
              <w:rPr>
                <w:lang w:val="fr-FR"/>
              </w:rPr>
            </w:rPrChange>
          </w:rPr>
          <w:t xml:space="preserve">Çolak TK, Acar G, Dereli EE, et al. </w:t>
        </w:r>
        <w:r w:rsidRPr="0072402D">
          <w:rPr>
            <w:rFonts w:ascii="Times New Roman" w:hAnsi="Times New Roman" w:cs="Times New Roman"/>
            <w:rPrChange w:id="350" w:author="SHALINI" w:date="2019-06-08T21:15:00Z">
              <w:rPr/>
            </w:rPrChange>
          </w:rPr>
          <w:t xml:space="preserve">(2016) Association between the physical activity level and the quality of life of patients with type 2 diabetes mellitus. </w:t>
        </w:r>
        <w:r w:rsidRPr="0072402D">
          <w:rPr>
            <w:rFonts w:ascii="Times New Roman" w:hAnsi="Times New Roman" w:cs="Times New Roman"/>
            <w:i/>
            <w:iCs/>
            <w:rPrChange w:id="351" w:author="SHALINI" w:date="2019-06-08T21:15:00Z">
              <w:rPr>
                <w:i/>
                <w:iCs/>
              </w:rPr>
            </w:rPrChange>
          </w:rPr>
          <w:t>Journal of Physical Therapy Science</w:t>
        </w:r>
        <w:r w:rsidRPr="0072402D">
          <w:rPr>
            <w:rFonts w:ascii="Times New Roman" w:hAnsi="Times New Roman" w:cs="Times New Roman"/>
            <w:rPrChange w:id="352" w:author="SHALINI" w:date="2019-06-08T21:15:00Z">
              <w:rPr/>
            </w:rPrChange>
          </w:rPr>
          <w:t xml:space="preserve"> 28(1): 142–147. DOI: 10.1589/jpts.28.142.</w:t>
        </w:r>
      </w:ins>
    </w:p>
    <w:p w:rsidR="00636586" w:rsidRPr="0072402D" w:rsidRDefault="00636586">
      <w:pPr>
        <w:pStyle w:val="Bibliography"/>
        <w:spacing w:line="240" w:lineRule="auto"/>
        <w:rPr>
          <w:ins w:id="353" w:author="SHALINI" w:date="2019-06-08T21:08:00Z"/>
          <w:rFonts w:ascii="Times New Roman" w:hAnsi="Times New Roman" w:cs="Times New Roman"/>
          <w:lang w:val="fr-FR"/>
          <w:rPrChange w:id="354" w:author="SHALINI" w:date="2019-06-08T21:15:00Z">
            <w:rPr>
              <w:ins w:id="355" w:author="SHALINI" w:date="2019-06-08T21:08:00Z"/>
              <w:lang w:val="fr-FR"/>
            </w:rPr>
          </w:rPrChange>
        </w:rPr>
        <w:pPrChange w:id="356" w:author="SHALINI" w:date="2019-06-08T21:15:00Z">
          <w:pPr>
            <w:pStyle w:val="Bibliography"/>
          </w:pPr>
        </w:pPrChange>
      </w:pPr>
      <w:ins w:id="357" w:author="SHALINI" w:date="2019-06-08T21:08:00Z">
        <w:r w:rsidRPr="0072402D">
          <w:rPr>
            <w:rFonts w:ascii="Times New Roman" w:hAnsi="Times New Roman" w:cs="Times New Roman"/>
            <w:rPrChange w:id="358" w:author="SHALINI" w:date="2019-06-08T21:15:00Z">
              <w:rPr/>
            </w:rPrChange>
          </w:rPr>
          <w:t xml:space="preserve">Colberg SR, Sigal RJ, Yardley JE, et al. (2016) Physical Activity/Exercise and Diabetes: A Position Statement of the American Diabetes Association. </w:t>
        </w:r>
        <w:r w:rsidRPr="0072402D">
          <w:rPr>
            <w:rFonts w:ascii="Times New Roman" w:hAnsi="Times New Roman" w:cs="Times New Roman"/>
            <w:i/>
            <w:iCs/>
            <w:lang w:val="fr-FR"/>
            <w:rPrChange w:id="359" w:author="SHALINI" w:date="2019-06-08T21:15:00Z">
              <w:rPr>
                <w:i/>
                <w:iCs/>
                <w:lang w:val="fr-FR"/>
              </w:rPr>
            </w:rPrChange>
          </w:rPr>
          <w:t>Diabetes Care</w:t>
        </w:r>
        <w:r w:rsidRPr="0072402D">
          <w:rPr>
            <w:rFonts w:ascii="Times New Roman" w:hAnsi="Times New Roman" w:cs="Times New Roman"/>
            <w:lang w:val="fr-FR"/>
            <w:rPrChange w:id="360" w:author="SHALINI" w:date="2019-06-08T21:15:00Z">
              <w:rPr>
                <w:lang w:val="fr-FR"/>
              </w:rPr>
            </w:rPrChange>
          </w:rPr>
          <w:t xml:space="preserve"> 39(11): 2065–2079. DOI: 10.2337/dc16-1728.</w:t>
        </w:r>
      </w:ins>
    </w:p>
    <w:p w:rsidR="00636586" w:rsidRPr="0072402D" w:rsidRDefault="00636586">
      <w:pPr>
        <w:pStyle w:val="Bibliography"/>
        <w:spacing w:line="240" w:lineRule="auto"/>
        <w:rPr>
          <w:ins w:id="361" w:author="SHALINI" w:date="2019-06-08T21:08:00Z"/>
          <w:rFonts w:ascii="Times New Roman" w:hAnsi="Times New Roman" w:cs="Times New Roman"/>
          <w:rPrChange w:id="362" w:author="SHALINI" w:date="2019-06-08T21:15:00Z">
            <w:rPr>
              <w:ins w:id="363" w:author="SHALINI" w:date="2019-06-08T21:08:00Z"/>
            </w:rPr>
          </w:rPrChange>
        </w:rPr>
        <w:pPrChange w:id="364" w:author="SHALINI" w:date="2019-06-08T21:15:00Z">
          <w:pPr>
            <w:pStyle w:val="Bibliography"/>
          </w:pPr>
        </w:pPrChange>
      </w:pPr>
      <w:ins w:id="365" w:author="SHALINI" w:date="2019-06-08T21:08:00Z">
        <w:r w:rsidRPr="0072402D">
          <w:rPr>
            <w:rFonts w:ascii="Times New Roman" w:hAnsi="Times New Roman" w:cs="Times New Roman"/>
            <w:lang w:val="fr-FR"/>
            <w:rPrChange w:id="366" w:author="SHALINI" w:date="2019-06-08T21:15:00Z">
              <w:rPr>
                <w:lang w:val="fr-FR"/>
              </w:rPr>
            </w:rPrChange>
          </w:rPr>
          <w:t xml:space="preserve">Forbes CC, Plotnikoff RC, Courneya KS, et al. </w:t>
        </w:r>
        <w:r w:rsidRPr="0072402D">
          <w:rPr>
            <w:rFonts w:ascii="Times New Roman" w:hAnsi="Times New Roman" w:cs="Times New Roman"/>
            <w:rPrChange w:id="367" w:author="SHALINI" w:date="2019-06-08T21:15:00Z">
              <w:rPr/>
            </w:rPrChange>
          </w:rPr>
          <w:t xml:space="preserve">(2010) Physical activity preferences and type 2 diabetes: exploring demographic, cognitive, and behavioral differences. </w:t>
        </w:r>
        <w:r w:rsidRPr="0072402D">
          <w:rPr>
            <w:rFonts w:ascii="Times New Roman" w:hAnsi="Times New Roman" w:cs="Times New Roman"/>
            <w:i/>
            <w:iCs/>
            <w:rPrChange w:id="368" w:author="SHALINI" w:date="2019-06-08T21:15:00Z">
              <w:rPr>
                <w:i/>
                <w:iCs/>
              </w:rPr>
            </w:rPrChange>
          </w:rPr>
          <w:t>The Diabetes Educator</w:t>
        </w:r>
        <w:r w:rsidRPr="0072402D">
          <w:rPr>
            <w:rFonts w:ascii="Times New Roman" w:hAnsi="Times New Roman" w:cs="Times New Roman"/>
            <w:rPrChange w:id="369" w:author="SHALINI" w:date="2019-06-08T21:15:00Z">
              <w:rPr/>
            </w:rPrChange>
          </w:rPr>
          <w:t xml:space="preserve"> 36(5): 801–815. DOI: 10.1177/0145721710378538.</w:t>
        </w:r>
      </w:ins>
    </w:p>
    <w:p w:rsidR="00636586" w:rsidRPr="0072402D" w:rsidRDefault="00636586">
      <w:pPr>
        <w:pStyle w:val="Bibliography"/>
        <w:spacing w:line="240" w:lineRule="auto"/>
        <w:rPr>
          <w:ins w:id="370" w:author="SHALINI" w:date="2019-06-08T21:08:00Z"/>
          <w:rFonts w:ascii="Times New Roman" w:hAnsi="Times New Roman" w:cs="Times New Roman"/>
          <w:rPrChange w:id="371" w:author="SHALINI" w:date="2019-06-08T21:15:00Z">
            <w:rPr>
              <w:ins w:id="372" w:author="SHALINI" w:date="2019-06-08T21:08:00Z"/>
            </w:rPr>
          </w:rPrChange>
        </w:rPr>
        <w:pPrChange w:id="373" w:author="SHALINI" w:date="2019-06-08T21:15:00Z">
          <w:pPr>
            <w:pStyle w:val="Bibliography"/>
          </w:pPr>
        </w:pPrChange>
      </w:pPr>
      <w:ins w:id="374" w:author="SHALINI" w:date="2019-06-08T21:08:00Z">
        <w:r w:rsidRPr="0072402D">
          <w:rPr>
            <w:rFonts w:ascii="Times New Roman" w:hAnsi="Times New Roman" w:cs="Times New Roman"/>
            <w:rPrChange w:id="375" w:author="SHALINI" w:date="2019-06-08T21:15:00Z">
              <w:rPr/>
            </w:rPrChange>
          </w:rPr>
          <w:lastRenderedPageBreak/>
          <w:t xml:space="preserve">Francis V, Korsch BM and Morris MJ (1969) Gaps in doctor-patient communication. Patients’ response to medical advice. </w:t>
        </w:r>
        <w:r w:rsidRPr="0072402D">
          <w:rPr>
            <w:rFonts w:ascii="Times New Roman" w:hAnsi="Times New Roman" w:cs="Times New Roman"/>
            <w:i/>
            <w:iCs/>
            <w:rPrChange w:id="376" w:author="SHALINI" w:date="2019-06-08T21:15:00Z">
              <w:rPr>
                <w:i/>
                <w:iCs/>
              </w:rPr>
            </w:rPrChange>
          </w:rPr>
          <w:t>The New England Journal of Medicine</w:t>
        </w:r>
        <w:r w:rsidRPr="0072402D">
          <w:rPr>
            <w:rFonts w:ascii="Times New Roman" w:hAnsi="Times New Roman" w:cs="Times New Roman"/>
            <w:rPrChange w:id="377" w:author="SHALINI" w:date="2019-06-08T21:15:00Z">
              <w:rPr/>
            </w:rPrChange>
          </w:rPr>
          <w:t xml:space="preserve"> 280(10): 535–540. DOI: 10.1056/NEJM196903062801004.</w:t>
        </w:r>
      </w:ins>
    </w:p>
    <w:p w:rsidR="00636586" w:rsidRPr="0072402D" w:rsidRDefault="00636586">
      <w:pPr>
        <w:pStyle w:val="Bibliography"/>
        <w:spacing w:line="240" w:lineRule="auto"/>
        <w:rPr>
          <w:ins w:id="378" w:author="SHALINI" w:date="2019-06-08T21:08:00Z"/>
          <w:rFonts w:ascii="Times New Roman" w:hAnsi="Times New Roman" w:cs="Times New Roman"/>
          <w:rPrChange w:id="379" w:author="SHALINI" w:date="2019-06-08T21:15:00Z">
            <w:rPr>
              <w:ins w:id="380" w:author="SHALINI" w:date="2019-06-08T21:08:00Z"/>
            </w:rPr>
          </w:rPrChange>
        </w:rPr>
        <w:pPrChange w:id="381" w:author="SHALINI" w:date="2019-06-08T21:15:00Z">
          <w:pPr>
            <w:pStyle w:val="Bibliography"/>
          </w:pPr>
        </w:pPrChange>
      </w:pPr>
      <w:ins w:id="382" w:author="SHALINI" w:date="2019-06-08T21:08:00Z">
        <w:r w:rsidRPr="0072402D">
          <w:rPr>
            <w:rFonts w:ascii="Times New Roman" w:hAnsi="Times New Roman" w:cs="Times New Roman"/>
            <w:rPrChange w:id="383" w:author="SHALINI" w:date="2019-06-08T21:15:00Z">
              <w:rPr/>
            </w:rPrChange>
          </w:rPr>
          <w:t xml:space="preserve">Glasgow RE, Eakin EG, Fisher EB, et al. (2001) Physician advice and support for physical activity: results from a national survey. </w:t>
        </w:r>
        <w:r w:rsidRPr="0072402D">
          <w:rPr>
            <w:rFonts w:ascii="Times New Roman" w:hAnsi="Times New Roman" w:cs="Times New Roman"/>
            <w:i/>
            <w:iCs/>
            <w:rPrChange w:id="384" w:author="SHALINI" w:date="2019-06-08T21:15:00Z">
              <w:rPr>
                <w:i/>
                <w:iCs/>
              </w:rPr>
            </w:rPrChange>
          </w:rPr>
          <w:t>American Journal of Preventive Medicine</w:t>
        </w:r>
        <w:r w:rsidRPr="0072402D">
          <w:rPr>
            <w:rFonts w:ascii="Times New Roman" w:hAnsi="Times New Roman" w:cs="Times New Roman"/>
            <w:rPrChange w:id="385" w:author="SHALINI" w:date="2019-06-08T21:15:00Z">
              <w:rPr/>
            </w:rPrChange>
          </w:rPr>
          <w:t xml:space="preserve"> 21(3): 189–196.</w:t>
        </w:r>
      </w:ins>
    </w:p>
    <w:p w:rsidR="00636586" w:rsidRPr="0072402D" w:rsidRDefault="00636586">
      <w:pPr>
        <w:pStyle w:val="Bibliography"/>
        <w:spacing w:line="240" w:lineRule="auto"/>
        <w:rPr>
          <w:rFonts w:ascii="Times New Roman" w:hAnsi="Times New Roman" w:cs="Times New Roman"/>
          <w:rPrChange w:id="386" w:author="SHALINI" w:date="2019-06-08T21:15:00Z">
            <w:rPr>
              <w:rFonts w:ascii="Times New Roman" w:hAnsi="Times New Roman" w:cs="Times New Roman"/>
              <w:sz w:val="24"/>
              <w:szCs w:val="24"/>
            </w:rPr>
          </w:rPrChange>
        </w:rPr>
      </w:pPr>
      <w:ins w:id="387" w:author="SHALINI" w:date="2019-06-08T21:08:00Z">
        <w:r w:rsidRPr="0072402D">
          <w:rPr>
            <w:rFonts w:ascii="Times New Roman" w:hAnsi="Times New Roman" w:cs="Times New Roman"/>
            <w:rPrChange w:id="388" w:author="SHALINI" w:date="2019-06-08T21:15:00Z">
              <w:rPr/>
            </w:rPrChange>
          </w:rPr>
          <w:t xml:space="preserve">Hawley J (2004) Exercise as a therapeutic intervention for the prevention and treatment of insulin resistance - Hawley - 2004 - Diabetes/Metabolism Research and Reviews - Wiley Online Library. </w:t>
        </w:r>
        <w:r w:rsidRPr="0072402D">
          <w:rPr>
            <w:rFonts w:ascii="Times New Roman" w:hAnsi="Times New Roman" w:cs="Times New Roman"/>
            <w:i/>
            <w:iCs/>
            <w:rPrChange w:id="389" w:author="SHALINI" w:date="2019-06-08T21:15:00Z">
              <w:rPr>
                <w:i/>
                <w:iCs/>
              </w:rPr>
            </w:rPrChange>
          </w:rPr>
          <w:t>Diabetes/Metabolism Research and Reviews</w:t>
        </w:r>
        <w:r w:rsidRPr="0072402D">
          <w:rPr>
            <w:rFonts w:ascii="Times New Roman" w:hAnsi="Times New Roman" w:cs="Times New Roman"/>
            <w:rPrChange w:id="390" w:author="SHALINI" w:date="2019-06-08T21:15:00Z">
              <w:rPr/>
            </w:rPrChange>
          </w:rPr>
          <w:t xml:space="preserve"> 20(5): 383–93.</w:t>
        </w:r>
      </w:ins>
    </w:p>
    <w:p w:rsidR="00636586" w:rsidRPr="0072402D" w:rsidRDefault="009A1D77">
      <w:pPr>
        <w:pStyle w:val="Bibliography"/>
        <w:spacing w:line="240" w:lineRule="auto"/>
        <w:rPr>
          <w:rFonts w:ascii="Times New Roman" w:hAnsi="Times New Roman" w:cs="Times New Roman"/>
          <w:rPrChange w:id="391" w:author="SHALINI" w:date="2019-06-08T21:15:00Z">
            <w:rPr>
              <w:rFonts w:ascii="Times New Roman" w:hAnsi="Times New Roman" w:cs="Times New Roman"/>
              <w:sz w:val="24"/>
              <w:szCs w:val="24"/>
            </w:rPr>
          </w:rPrChange>
        </w:rPr>
        <w:pPrChange w:id="392" w:author="SHALINI" w:date="2019-06-08T21:26:00Z">
          <w:pPr>
            <w:pStyle w:val="Bibliography"/>
          </w:pPr>
        </w:pPrChange>
      </w:pPr>
      <w:r w:rsidRPr="0072402D">
        <w:rPr>
          <w:rFonts w:ascii="Times New Roman" w:hAnsi="Times New Roman" w:cs="Times New Roman"/>
          <w:rPrChange w:id="393" w:author="SHALINI" w:date="2019-06-08T21:15:00Z">
            <w:rPr>
              <w:rFonts w:ascii="Times New Roman" w:hAnsi="Times New Roman" w:cs="Times New Roman"/>
              <w:sz w:val="24"/>
              <w:szCs w:val="24"/>
            </w:rPr>
          </w:rPrChange>
        </w:rPr>
        <w:t xml:space="preserve">He, W., Zhang, Y., &amp; Zhao, F. (2013). Factors influencing exercises in Chinese people with type 2 diabetes. </w:t>
      </w:r>
      <w:r w:rsidRPr="0072402D">
        <w:rPr>
          <w:rFonts w:ascii="Times New Roman" w:hAnsi="Times New Roman" w:cs="Times New Roman"/>
          <w:i/>
          <w:iCs/>
          <w:rPrChange w:id="394" w:author="SHALINI" w:date="2019-06-08T21:15:00Z">
            <w:rPr>
              <w:rFonts w:ascii="Times New Roman" w:hAnsi="Times New Roman" w:cs="Times New Roman"/>
              <w:i/>
              <w:iCs/>
              <w:sz w:val="24"/>
              <w:szCs w:val="24"/>
            </w:rPr>
          </w:rPrChange>
        </w:rPr>
        <w:t>International Nursing Review</w:t>
      </w:r>
      <w:r w:rsidRPr="0072402D">
        <w:rPr>
          <w:rFonts w:ascii="Times New Roman" w:hAnsi="Times New Roman" w:cs="Times New Roman"/>
          <w:rPrChange w:id="395" w:author="SHALINI" w:date="2019-06-08T21:15:00Z">
            <w:rPr>
              <w:rFonts w:ascii="Times New Roman" w:hAnsi="Times New Roman" w:cs="Times New Roman"/>
              <w:sz w:val="24"/>
              <w:szCs w:val="24"/>
            </w:rPr>
          </w:rPrChange>
        </w:rPr>
        <w:t xml:space="preserve">, </w:t>
      </w:r>
      <w:r w:rsidRPr="0072402D">
        <w:rPr>
          <w:rFonts w:ascii="Times New Roman" w:hAnsi="Times New Roman" w:cs="Times New Roman"/>
          <w:i/>
          <w:iCs/>
          <w:rPrChange w:id="396" w:author="SHALINI" w:date="2019-06-08T21:15:00Z">
            <w:rPr>
              <w:rFonts w:ascii="Times New Roman" w:hAnsi="Times New Roman" w:cs="Times New Roman"/>
              <w:i/>
              <w:iCs/>
              <w:sz w:val="24"/>
              <w:szCs w:val="24"/>
            </w:rPr>
          </w:rPrChange>
        </w:rPr>
        <w:t>60</w:t>
      </w:r>
      <w:r w:rsidRPr="0072402D">
        <w:rPr>
          <w:rFonts w:ascii="Times New Roman" w:hAnsi="Times New Roman" w:cs="Times New Roman"/>
          <w:rPrChange w:id="397" w:author="SHALINI" w:date="2019-06-08T21:15:00Z">
            <w:rPr>
              <w:rFonts w:ascii="Times New Roman" w:hAnsi="Times New Roman" w:cs="Times New Roman"/>
              <w:sz w:val="24"/>
              <w:szCs w:val="24"/>
            </w:rPr>
          </w:rPrChange>
        </w:rPr>
        <w:t>(4), 494–500. https://doi.org/10.1111/inr.12046</w:t>
      </w:r>
    </w:p>
    <w:p w:rsidR="009A1D77" w:rsidRPr="0072402D" w:rsidDel="00636586" w:rsidRDefault="009A1D77">
      <w:pPr>
        <w:pStyle w:val="Bibliography"/>
        <w:spacing w:line="240" w:lineRule="auto"/>
        <w:rPr>
          <w:del w:id="398" w:author="SHALINI" w:date="2019-06-08T21:07:00Z"/>
          <w:rFonts w:ascii="Times New Roman" w:hAnsi="Times New Roman" w:cs="Times New Roman"/>
          <w:rPrChange w:id="399" w:author="SHALINI" w:date="2019-06-08T21:15:00Z">
            <w:rPr>
              <w:del w:id="400" w:author="SHALINI" w:date="2019-06-08T21:07:00Z"/>
              <w:rFonts w:ascii="Times New Roman" w:hAnsi="Times New Roman" w:cs="Times New Roman"/>
              <w:sz w:val="24"/>
              <w:szCs w:val="24"/>
            </w:rPr>
          </w:rPrChange>
        </w:rPr>
        <w:pPrChange w:id="401" w:author="SHALINI" w:date="2019-06-08T21:15:00Z">
          <w:pPr>
            <w:pStyle w:val="Bibliography"/>
          </w:pPr>
        </w:pPrChange>
      </w:pPr>
      <w:del w:id="402" w:author="SHALINI" w:date="2019-06-08T21:07:00Z">
        <w:r w:rsidRPr="0072402D" w:rsidDel="00636586">
          <w:rPr>
            <w:rFonts w:ascii="Times New Roman" w:hAnsi="Times New Roman" w:cs="Times New Roman"/>
            <w:rPrChange w:id="403" w:author="SHALINI" w:date="2019-06-08T21:15:00Z">
              <w:rPr>
                <w:rFonts w:ascii="Times New Roman" w:hAnsi="Times New Roman" w:cs="Times New Roman"/>
                <w:sz w:val="24"/>
                <w:szCs w:val="24"/>
              </w:rPr>
            </w:rPrChange>
          </w:rPr>
          <w:delText xml:space="preserve">Hillier, L. M., Pendrith, C., Propp, R., Keshavjee, L., Anderson, J., &amp; Ivers, N. (2017). Increasing the provision of physical activity advice by healthcare professionals. In </w:delText>
        </w:r>
        <w:r w:rsidRPr="0072402D" w:rsidDel="00636586">
          <w:rPr>
            <w:rFonts w:ascii="Times New Roman" w:hAnsi="Times New Roman" w:cs="Times New Roman"/>
            <w:i/>
            <w:iCs/>
            <w:rPrChange w:id="404" w:author="SHALINI" w:date="2019-06-08T21:15:00Z">
              <w:rPr>
                <w:rFonts w:ascii="Times New Roman" w:hAnsi="Times New Roman" w:cs="Times New Roman"/>
                <w:i/>
                <w:iCs/>
                <w:sz w:val="24"/>
                <w:szCs w:val="24"/>
              </w:rPr>
            </w:rPrChange>
          </w:rPr>
          <w:delText>The Cochrane Library</w:delText>
        </w:r>
        <w:r w:rsidRPr="0072402D" w:rsidDel="00636586">
          <w:rPr>
            <w:rFonts w:ascii="Times New Roman" w:hAnsi="Times New Roman" w:cs="Times New Roman"/>
            <w:rPrChange w:id="405" w:author="SHALINI" w:date="2019-06-08T21:15:00Z">
              <w:rPr>
                <w:rFonts w:ascii="Times New Roman" w:hAnsi="Times New Roman" w:cs="Times New Roman"/>
                <w:sz w:val="24"/>
                <w:szCs w:val="24"/>
              </w:rPr>
            </w:rPrChange>
          </w:rPr>
          <w:delText>. John Wiley &amp; Sons, Ltd. https://doi.org/10.1002/14651858.CD012585</w:delText>
        </w:r>
      </w:del>
    </w:p>
    <w:p w:rsidR="00636586" w:rsidRPr="0072402D" w:rsidRDefault="00636586">
      <w:pPr>
        <w:pStyle w:val="Bibliography"/>
        <w:spacing w:line="240" w:lineRule="auto"/>
        <w:rPr>
          <w:ins w:id="406" w:author="SHALINI" w:date="2019-06-08T21:08:00Z"/>
          <w:rFonts w:ascii="Times New Roman" w:hAnsi="Times New Roman" w:cs="Times New Roman"/>
          <w:rPrChange w:id="407" w:author="SHALINI" w:date="2019-06-08T21:15:00Z">
            <w:rPr>
              <w:ins w:id="408" w:author="SHALINI" w:date="2019-06-08T21:08:00Z"/>
            </w:rPr>
          </w:rPrChange>
        </w:rPr>
        <w:pPrChange w:id="409" w:author="SHALINI" w:date="2019-06-08T21:15:00Z">
          <w:pPr>
            <w:pStyle w:val="Bibliography"/>
          </w:pPr>
        </w:pPrChange>
      </w:pPr>
      <w:ins w:id="410" w:author="SHALINI" w:date="2019-06-08T21:08:00Z">
        <w:r w:rsidRPr="0072402D">
          <w:rPr>
            <w:rFonts w:ascii="Times New Roman" w:hAnsi="Times New Roman" w:cs="Times New Roman"/>
            <w:rPrChange w:id="411" w:author="SHALINI" w:date="2019-06-08T21:15:00Z">
              <w:rPr/>
            </w:rPrChange>
          </w:rPr>
          <w:t>Holt RIG, Nicolucci A, Burns KK, et al. (2013) Diabetes Attitudes, Wishes and Needs second study (DAWN2</w:t>
        </w:r>
        <w:r w:rsidRPr="0072402D">
          <w:rPr>
            <w:rFonts w:ascii="Times New Roman" w:hAnsi="Times New Roman" w:cs="Times New Roman"/>
            <w:vertAlign w:val="superscript"/>
            <w:rPrChange w:id="412" w:author="SHALINI" w:date="2019-06-08T21:15:00Z">
              <w:rPr>
                <w:vertAlign w:val="superscript"/>
              </w:rPr>
            </w:rPrChange>
          </w:rPr>
          <w:t>TM</w:t>
        </w:r>
        <w:r w:rsidRPr="0072402D">
          <w:rPr>
            <w:rFonts w:ascii="Times New Roman" w:hAnsi="Times New Roman" w:cs="Times New Roman"/>
            <w:rPrChange w:id="413" w:author="SHALINI" w:date="2019-06-08T21:15:00Z">
              <w:rPr/>
            </w:rPrChange>
          </w:rPr>
          <w:t xml:space="preserve">): Cross-national comparisons on barriers and resources for optimal care—healthcare professional perspective. </w:t>
        </w:r>
        <w:r w:rsidRPr="0072402D">
          <w:rPr>
            <w:rFonts w:ascii="Times New Roman" w:hAnsi="Times New Roman" w:cs="Times New Roman"/>
            <w:i/>
            <w:iCs/>
            <w:rPrChange w:id="414" w:author="SHALINI" w:date="2019-06-08T21:15:00Z">
              <w:rPr>
                <w:i/>
                <w:iCs/>
              </w:rPr>
            </w:rPrChange>
          </w:rPr>
          <w:t>Diabetic Medicine</w:t>
        </w:r>
        <w:r w:rsidRPr="0072402D">
          <w:rPr>
            <w:rFonts w:ascii="Times New Roman" w:hAnsi="Times New Roman" w:cs="Times New Roman"/>
            <w:rPrChange w:id="415" w:author="SHALINI" w:date="2019-06-08T21:15:00Z">
              <w:rPr/>
            </w:rPrChange>
          </w:rPr>
          <w:t xml:space="preserve"> 30(7): 789–798. DOI: 10.1111/dme.12242.</w:t>
        </w:r>
      </w:ins>
    </w:p>
    <w:p w:rsidR="00636586" w:rsidRPr="0072402D" w:rsidRDefault="00636586">
      <w:pPr>
        <w:pStyle w:val="Bibliography"/>
        <w:spacing w:line="240" w:lineRule="auto"/>
        <w:rPr>
          <w:ins w:id="416" w:author="SHALINI" w:date="2019-06-08T21:08:00Z"/>
          <w:rFonts w:ascii="Times New Roman" w:hAnsi="Times New Roman" w:cs="Times New Roman"/>
          <w:rPrChange w:id="417" w:author="SHALINI" w:date="2019-06-08T21:15:00Z">
            <w:rPr>
              <w:ins w:id="418" w:author="SHALINI" w:date="2019-06-08T21:08:00Z"/>
            </w:rPr>
          </w:rPrChange>
        </w:rPr>
        <w:pPrChange w:id="419" w:author="SHALINI" w:date="2019-06-08T21:15:00Z">
          <w:pPr>
            <w:pStyle w:val="Bibliography"/>
          </w:pPr>
        </w:pPrChange>
      </w:pPr>
      <w:ins w:id="420" w:author="SHALINI" w:date="2019-06-08T21:08:00Z">
        <w:r w:rsidRPr="0072402D">
          <w:rPr>
            <w:rFonts w:ascii="Times New Roman" w:hAnsi="Times New Roman" w:cs="Times New Roman"/>
            <w:rPrChange w:id="421" w:author="SHALINI" w:date="2019-06-08T21:15:00Z">
              <w:rPr/>
            </w:rPrChange>
          </w:rPr>
          <w:t xml:space="preserve">Joshi S, Das A, J Vijay V, et al. (2008) Challenges in diabetes care in India: Sheer numbers, lack of awareness and inadequate control. </w:t>
        </w:r>
        <w:r w:rsidRPr="0072402D">
          <w:rPr>
            <w:rFonts w:ascii="Times New Roman" w:hAnsi="Times New Roman" w:cs="Times New Roman"/>
            <w:i/>
            <w:iCs/>
            <w:rPrChange w:id="422" w:author="SHALINI" w:date="2019-06-08T21:15:00Z">
              <w:rPr>
                <w:i/>
                <w:iCs/>
              </w:rPr>
            </w:rPrChange>
          </w:rPr>
          <w:t>The Journal of the Association of Physicians of India</w:t>
        </w:r>
        <w:r w:rsidRPr="0072402D">
          <w:rPr>
            <w:rFonts w:ascii="Times New Roman" w:hAnsi="Times New Roman" w:cs="Times New Roman"/>
            <w:rPrChange w:id="423" w:author="SHALINI" w:date="2019-06-08T21:15:00Z">
              <w:rPr/>
            </w:rPrChange>
          </w:rPr>
          <w:t xml:space="preserve"> 56: 443–50.</w:t>
        </w:r>
      </w:ins>
    </w:p>
    <w:p w:rsidR="00636586" w:rsidRPr="0072402D" w:rsidRDefault="00636586">
      <w:pPr>
        <w:spacing w:line="240" w:lineRule="auto"/>
        <w:rPr>
          <w:ins w:id="424" w:author="SHALINI" w:date="2019-06-08T21:08:00Z"/>
          <w:rFonts w:ascii="Times New Roman" w:hAnsi="Times New Roman" w:cs="Times New Roman"/>
          <w:rPrChange w:id="425" w:author="SHALINI" w:date="2019-06-08T21:15:00Z">
            <w:rPr>
              <w:ins w:id="426" w:author="SHALINI" w:date="2019-06-08T21:08:00Z"/>
              <w:rFonts w:ascii="Times New Roman" w:hAnsi="Times New Roman" w:cs="Times New Roman"/>
              <w:sz w:val="24"/>
              <w:szCs w:val="24"/>
            </w:rPr>
          </w:rPrChange>
        </w:rPr>
        <w:pPrChange w:id="427" w:author="SHALINI" w:date="2019-06-08T21:15:00Z">
          <w:pPr>
            <w:pStyle w:val="Bibliography"/>
          </w:pPr>
        </w:pPrChange>
      </w:pPr>
    </w:p>
    <w:p w:rsidR="009A1D77" w:rsidRPr="0072402D" w:rsidRDefault="009A1D77">
      <w:pPr>
        <w:pStyle w:val="Bibliography"/>
        <w:spacing w:line="240" w:lineRule="auto"/>
        <w:rPr>
          <w:rFonts w:ascii="Times New Roman" w:hAnsi="Times New Roman" w:cs="Times New Roman"/>
          <w:rPrChange w:id="428" w:author="SHALINI" w:date="2019-06-08T21:15:00Z">
            <w:rPr>
              <w:rFonts w:ascii="Times New Roman" w:hAnsi="Times New Roman" w:cs="Times New Roman"/>
              <w:sz w:val="24"/>
              <w:szCs w:val="24"/>
            </w:rPr>
          </w:rPrChange>
        </w:rPr>
        <w:pPrChange w:id="429" w:author="SHALINI" w:date="2019-06-08T21:15:00Z">
          <w:pPr>
            <w:pStyle w:val="Bibliography"/>
          </w:pPr>
        </w:pPrChange>
      </w:pPr>
      <w:r w:rsidRPr="0072402D">
        <w:rPr>
          <w:rFonts w:ascii="Times New Roman" w:hAnsi="Times New Roman" w:cs="Times New Roman"/>
          <w:rPrChange w:id="430" w:author="SHALINI" w:date="2019-06-08T21:15:00Z">
            <w:rPr>
              <w:rFonts w:ascii="Times New Roman" w:hAnsi="Times New Roman" w:cs="Times New Roman"/>
              <w:sz w:val="24"/>
              <w:szCs w:val="24"/>
            </w:rPr>
          </w:rPrChange>
        </w:rPr>
        <w:t xml:space="preserve">Horne, M., Skelton, D., Speed, S., &amp; Todd, C. (2010). The influence of primary health care professionals in encouraging exercise and physical activity uptake among White and South Asian older adults: Experiences of young older adults. </w:t>
      </w:r>
      <w:r w:rsidRPr="0072402D">
        <w:rPr>
          <w:rFonts w:ascii="Times New Roman" w:hAnsi="Times New Roman" w:cs="Times New Roman"/>
          <w:i/>
          <w:iCs/>
          <w:rPrChange w:id="431" w:author="SHALINI" w:date="2019-06-08T21:15:00Z">
            <w:rPr>
              <w:rFonts w:ascii="Times New Roman" w:hAnsi="Times New Roman" w:cs="Times New Roman"/>
              <w:i/>
              <w:iCs/>
              <w:sz w:val="24"/>
              <w:szCs w:val="24"/>
            </w:rPr>
          </w:rPrChange>
        </w:rPr>
        <w:t>Patient Education and Counseling</w:t>
      </w:r>
      <w:r w:rsidRPr="0072402D">
        <w:rPr>
          <w:rFonts w:ascii="Times New Roman" w:hAnsi="Times New Roman" w:cs="Times New Roman"/>
          <w:rPrChange w:id="432" w:author="SHALINI" w:date="2019-06-08T21:15:00Z">
            <w:rPr>
              <w:rFonts w:ascii="Times New Roman" w:hAnsi="Times New Roman" w:cs="Times New Roman"/>
              <w:sz w:val="24"/>
              <w:szCs w:val="24"/>
            </w:rPr>
          </w:rPrChange>
        </w:rPr>
        <w:t xml:space="preserve">, </w:t>
      </w:r>
      <w:r w:rsidRPr="0072402D">
        <w:rPr>
          <w:rFonts w:ascii="Times New Roman" w:hAnsi="Times New Roman" w:cs="Times New Roman"/>
          <w:i/>
          <w:iCs/>
          <w:rPrChange w:id="433" w:author="SHALINI" w:date="2019-06-08T21:15:00Z">
            <w:rPr>
              <w:rFonts w:ascii="Times New Roman" w:hAnsi="Times New Roman" w:cs="Times New Roman"/>
              <w:i/>
              <w:iCs/>
              <w:sz w:val="24"/>
              <w:szCs w:val="24"/>
            </w:rPr>
          </w:rPrChange>
        </w:rPr>
        <w:t>78</w:t>
      </w:r>
      <w:r w:rsidRPr="0072402D">
        <w:rPr>
          <w:rFonts w:ascii="Times New Roman" w:hAnsi="Times New Roman" w:cs="Times New Roman"/>
          <w:rPrChange w:id="434" w:author="SHALINI" w:date="2019-06-08T21:15:00Z">
            <w:rPr>
              <w:rFonts w:ascii="Times New Roman" w:hAnsi="Times New Roman" w:cs="Times New Roman"/>
              <w:sz w:val="24"/>
              <w:szCs w:val="24"/>
            </w:rPr>
          </w:rPrChange>
        </w:rPr>
        <w:t>(1), 97–103. https://doi.org/10.1016/j.pec.2009.04.004</w:t>
      </w:r>
    </w:p>
    <w:p w:rsidR="009A1D77" w:rsidRPr="0072402D" w:rsidRDefault="009A1D77">
      <w:pPr>
        <w:pStyle w:val="Bibliography"/>
        <w:spacing w:line="240" w:lineRule="auto"/>
        <w:rPr>
          <w:rFonts w:ascii="Times New Roman" w:hAnsi="Times New Roman" w:cs="Times New Roman"/>
          <w:rPrChange w:id="435" w:author="SHALINI" w:date="2019-06-08T21:15:00Z">
            <w:rPr>
              <w:rFonts w:ascii="Times New Roman" w:hAnsi="Times New Roman" w:cs="Times New Roman"/>
              <w:sz w:val="24"/>
              <w:szCs w:val="24"/>
            </w:rPr>
          </w:rPrChange>
        </w:rPr>
        <w:pPrChange w:id="436" w:author="SHALINI" w:date="2019-06-08T21:15:00Z">
          <w:pPr>
            <w:pStyle w:val="Bibliography"/>
          </w:pPr>
        </w:pPrChange>
      </w:pPr>
      <w:r w:rsidRPr="0072402D">
        <w:rPr>
          <w:rFonts w:ascii="Times New Roman" w:hAnsi="Times New Roman" w:cs="Times New Roman"/>
          <w:rPrChange w:id="437" w:author="SHALINI" w:date="2019-06-08T21:15:00Z">
            <w:rPr>
              <w:rFonts w:ascii="Times New Roman" w:hAnsi="Times New Roman" w:cs="Times New Roman"/>
              <w:sz w:val="24"/>
              <w:szCs w:val="24"/>
            </w:rPr>
          </w:rPrChange>
        </w:rPr>
        <w:t xml:space="preserve">ICMR, PHFI, &amp; IHME. (2017). </w:t>
      </w:r>
      <w:r w:rsidRPr="0072402D">
        <w:rPr>
          <w:rFonts w:ascii="Times New Roman" w:hAnsi="Times New Roman" w:cs="Times New Roman"/>
          <w:i/>
          <w:iCs/>
          <w:rPrChange w:id="438" w:author="SHALINI" w:date="2019-06-08T21:15:00Z">
            <w:rPr>
              <w:rFonts w:ascii="Times New Roman" w:hAnsi="Times New Roman" w:cs="Times New Roman"/>
              <w:i/>
              <w:iCs/>
              <w:sz w:val="24"/>
              <w:szCs w:val="24"/>
            </w:rPr>
          </w:rPrChange>
        </w:rPr>
        <w:t>India: Health of the Nation’s States The India State-Level Disease Burden Initiative</w:t>
      </w:r>
      <w:r w:rsidRPr="0072402D">
        <w:rPr>
          <w:rFonts w:ascii="Times New Roman" w:hAnsi="Times New Roman" w:cs="Times New Roman"/>
          <w:rPrChange w:id="439" w:author="SHALINI" w:date="2019-06-08T21:15:00Z">
            <w:rPr>
              <w:rFonts w:ascii="Times New Roman" w:hAnsi="Times New Roman" w:cs="Times New Roman"/>
              <w:sz w:val="24"/>
              <w:szCs w:val="24"/>
            </w:rPr>
          </w:rPrChange>
        </w:rPr>
        <w:t xml:space="preserve"> (p. 220). New Delhi, India.</w:t>
      </w:r>
    </w:p>
    <w:p w:rsidR="009A1D77" w:rsidRPr="0072402D" w:rsidRDefault="009A1D77">
      <w:pPr>
        <w:pStyle w:val="Bibliography"/>
        <w:spacing w:line="240" w:lineRule="auto"/>
        <w:rPr>
          <w:ins w:id="440" w:author="SHALINI" w:date="2019-06-08T21:09:00Z"/>
          <w:rFonts w:ascii="Times New Roman" w:hAnsi="Times New Roman" w:cs="Times New Roman"/>
          <w:rPrChange w:id="441" w:author="SHALINI" w:date="2019-06-08T21:15:00Z">
            <w:rPr>
              <w:ins w:id="442" w:author="SHALINI" w:date="2019-06-08T21:09:00Z"/>
              <w:rFonts w:ascii="Times New Roman" w:hAnsi="Times New Roman" w:cs="Times New Roman"/>
              <w:sz w:val="24"/>
              <w:szCs w:val="24"/>
            </w:rPr>
          </w:rPrChange>
        </w:rPr>
        <w:pPrChange w:id="443" w:author="SHALINI" w:date="2019-06-08T21:15:00Z">
          <w:pPr>
            <w:pStyle w:val="Bibliography"/>
          </w:pPr>
        </w:pPrChange>
      </w:pPr>
      <w:r w:rsidRPr="0072402D">
        <w:rPr>
          <w:rFonts w:ascii="Times New Roman" w:hAnsi="Times New Roman" w:cs="Times New Roman"/>
          <w:rPrChange w:id="444" w:author="SHALINI" w:date="2019-06-08T21:15:00Z">
            <w:rPr>
              <w:rFonts w:ascii="Times New Roman" w:hAnsi="Times New Roman" w:cs="Times New Roman"/>
              <w:sz w:val="24"/>
              <w:szCs w:val="24"/>
            </w:rPr>
          </w:rPrChange>
        </w:rPr>
        <w:t xml:space="preserve">IDF. (n.d.). </w:t>
      </w:r>
      <w:r w:rsidRPr="0072402D">
        <w:rPr>
          <w:rFonts w:ascii="Times New Roman" w:hAnsi="Times New Roman" w:cs="Times New Roman"/>
          <w:i/>
          <w:iCs/>
          <w:rPrChange w:id="445" w:author="SHALINI" w:date="2019-06-08T21:15:00Z">
            <w:rPr>
              <w:rFonts w:ascii="Times New Roman" w:hAnsi="Times New Roman" w:cs="Times New Roman"/>
              <w:i/>
              <w:iCs/>
              <w:sz w:val="24"/>
              <w:szCs w:val="24"/>
            </w:rPr>
          </w:rPrChange>
        </w:rPr>
        <w:t>IDF Diabetes Atlas</w:t>
      </w:r>
      <w:r w:rsidRPr="0072402D">
        <w:rPr>
          <w:rFonts w:ascii="Times New Roman" w:hAnsi="Times New Roman" w:cs="Times New Roman"/>
          <w:rPrChange w:id="446" w:author="SHALINI" w:date="2019-06-08T21:15:00Z">
            <w:rPr>
              <w:rFonts w:ascii="Times New Roman" w:hAnsi="Times New Roman" w:cs="Times New Roman"/>
              <w:sz w:val="24"/>
              <w:szCs w:val="24"/>
            </w:rPr>
          </w:rPrChange>
        </w:rPr>
        <w:t xml:space="preserve"> (country reports No. 8). Brussels,Belgium. Retrieved from http://reports.instantatlas.com/report/view/846e76122b5f476fa6ef09471965aedd/IND?clear=true</w:t>
      </w:r>
    </w:p>
    <w:p w:rsidR="00636586" w:rsidRPr="0072402D" w:rsidRDefault="00636586">
      <w:pPr>
        <w:pStyle w:val="Bibliography"/>
        <w:spacing w:line="240" w:lineRule="auto"/>
        <w:rPr>
          <w:rFonts w:ascii="Times New Roman" w:hAnsi="Times New Roman" w:cs="Times New Roman"/>
          <w:rPrChange w:id="447" w:author="SHALINI" w:date="2019-06-08T21:15:00Z">
            <w:rPr>
              <w:rFonts w:ascii="Times New Roman" w:hAnsi="Times New Roman" w:cs="Times New Roman"/>
              <w:sz w:val="24"/>
              <w:szCs w:val="24"/>
            </w:rPr>
          </w:rPrChange>
        </w:rPr>
        <w:pPrChange w:id="448" w:author="SHALINI" w:date="2019-06-08T21:26:00Z">
          <w:pPr>
            <w:pStyle w:val="Bibliography"/>
          </w:pPr>
        </w:pPrChange>
      </w:pPr>
      <w:ins w:id="449" w:author="SHALINI" w:date="2019-06-08T21:09:00Z">
        <w:r w:rsidRPr="0072402D">
          <w:rPr>
            <w:rFonts w:ascii="Times New Roman" w:hAnsi="Times New Roman" w:cs="Times New Roman"/>
            <w:rPrChange w:id="450" w:author="SHALINI" w:date="2019-06-08T21:15:00Z">
              <w:rPr/>
            </w:rPrChange>
          </w:rPr>
          <w:t xml:space="preserve">Joshi S, Das A, J Vijay V, et al. (2008) Challenges in diabetes care in India: Sheer numbers, lack of awareness and inadequate control. </w:t>
        </w:r>
        <w:r w:rsidRPr="0072402D">
          <w:rPr>
            <w:rFonts w:ascii="Times New Roman" w:hAnsi="Times New Roman" w:cs="Times New Roman"/>
            <w:i/>
            <w:iCs/>
            <w:rPrChange w:id="451" w:author="SHALINI" w:date="2019-06-08T21:15:00Z">
              <w:rPr>
                <w:i/>
                <w:iCs/>
              </w:rPr>
            </w:rPrChange>
          </w:rPr>
          <w:t>The Journal of the Association of Physicians of India</w:t>
        </w:r>
        <w:r w:rsidRPr="0072402D">
          <w:rPr>
            <w:rFonts w:ascii="Times New Roman" w:hAnsi="Times New Roman" w:cs="Times New Roman"/>
            <w:rPrChange w:id="452" w:author="SHALINI" w:date="2019-06-08T21:15:00Z">
              <w:rPr/>
            </w:rPrChange>
          </w:rPr>
          <w:t xml:space="preserve"> 56: 443–50.</w:t>
        </w:r>
      </w:ins>
    </w:p>
    <w:p w:rsidR="009A1D77" w:rsidRPr="0072402D" w:rsidRDefault="009A1D77">
      <w:pPr>
        <w:pStyle w:val="Bibliography"/>
        <w:spacing w:line="240" w:lineRule="auto"/>
        <w:rPr>
          <w:ins w:id="453" w:author="SHALINI" w:date="2019-06-08T21:09:00Z"/>
          <w:rFonts w:ascii="Times New Roman" w:hAnsi="Times New Roman" w:cs="Times New Roman"/>
          <w:rPrChange w:id="454" w:author="SHALINI" w:date="2019-06-08T21:15:00Z">
            <w:rPr>
              <w:ins w:id="455" w:author="SHALINI" w:date="2019-06-08T21:09:00Z"/>
              <w:rFonts w:ascii="Times New Roman" w:hAnsi="Times New Roman" w:cs="Times New Roman"/>
              <w:sz w:val="24"/>
              <w:szCs w:val="24"/>
            </w:rPr>
          </w:rPrChange>
        </w:rPr>
        <w:pPrChange w:id="456" w:author="SHALINI" w:date="2019-06-08T21:15:00Z">
          <w:pPr>
            <w:pStyle w:val="Bibliography"/>
          </w:pPr>
        </w:pPrChange>
      </w:pPr>
      <w:r w:rsidRPr="0072402D">
        <w:rPr>
          <w:rFonts w:ascii="Times New Roman" w:hAnsi="Times New Roman" w:cs="Times New Roman"/>
          <w:rPrChange w:id="457" w:author="SHALINI" w:date="2019-06-08T21:15:00Z">
            <w:rPr>
              <w:rFonts w:ascii="Times New Roman" w:hAnsi="Times New Roman" w:cs="Times New Roman"/>
              <w:sz w:val="24"/>
              <w:szCs w:val="24"/>
            </w:rPr>
          </w:rPrChange>
        </w:rPr>
        <w:t xml:space="preserve">Kalda, R., Pechter, U., Suija, K., Kordemets, T., &amp; Maaroos, H.-I. (2015). Physical activity and exercise counselling: a cross-sectional study of family practice patients in Estonia. </w:t>
      </w:r>
      <w:r w:rsidRPr="0072402D">
        <w:rPr>
          <w:rFonts w:ascii="Times New Roman" w:hAnsi="Times New Roman" w:cs="Times New Roman"/>
          <w:i/>
          <w:iCs/>
          <w:rPrChange w:id="458" w:author="SHALINI" w:date="2019-06-08T21:15:00Z">
            <w:rPr>
              <w:rFonts w:ascii="Times New Roman" w:hAnsi="Times New Roman" w:cs="Times New Roman"/>
              <w:i/>
              <w:iCs/>
              <w:sz w:val="24"/>
              <w:szCs w:val="24"/>
            </w:rPr>
          </w:rPrChange>
        </w:rPr>
        <w:t>Quality in Primary Care</w:t>
      </w:r>
      <w:r w:rsidRPr="0072402D">
        <w:rPr>
          <w:rFonts w:ascii="Times New Roman" w:hAnsi="Times New Roman" w:cs="Times New Roman"/>
          <w:rPrChange w:id="459" w:author="SHALINI" w:date="2019-06-08T21:15:00Z">
            <w:rPr>
              <w:rFonts w:ascii="Times New Roman" w:hAnsi="Times New Roman" w:cs="Times New Roman"/>
              <w:sz w:val="24"/>
              <w:szCs w:val="24"/>
            </w:rPr>
          </w:rPrChange>
        </w:rPr>
        <w:t xml:space="preserve">, </w:t>
      </w:r>
      <w:r w:rsidRPr="0072402D">
        <w:rPr>
          <w:rFonts w:ascii="Times New Roman" w:hAnsi="Times New Roman" w:cs="Times New Roman"/>
          <w:i/>
          <w:iCs/>
          <w:rPrChange w:id="460" w:author="SHALINI" w:date="2019-06-08T21:15:00Z">
            <w:rPr>
              <w:rFonts w:ascii="Times New Roman" w:hAnsi="Times New Roman" w:cs="Times New Roman"/>
              <w:i/>
              <w:iCs/>
              <w:sz w:val="24"/>
              <w:szCs w:val="24"/>
            </w:rPr>
          </w:rPrChange>
        </w:rPr>
        <w:t>20</w:t>
      </w:r>
      <w:r w:rsidRPr="0072402D">
        <w:rPr>
          <w:rFonts w:ascii="Times New Roman" w:hAnsi="Times New Roman" w:cs="Times New Roman"/>
          <w:rPrChange w:id="461" w:author="SHALINI" w:date="2019-06-08T21:15:00Z">
            <w:rPr>
              <w:rFonts w:ascii="Times New Roman" w:hAnsi="Times New Roman" w:cs="Times New Roman"/>
              <w:sz w:val="24"/>
              <w:szCs w:val="24"/>
            </w:rPr>
          </w:rPrChange>
        </w:rPr>
        <w:t>(5). Retrieved from http://primarycare.imedpub.com/abstract/physical-activity-and-exercise-counselling-a-crosssectional-study-of-family-practice-patients-in-estonia-259.html</w:t>
      </w:r>
    </w:p>
    <w:p w:rsidR="00636586" w:rsidRPr="0072402D" w:rsidRDefault="00636586">
      <w:pPr>
        <w:pStyle w:val="Bibliography"/>
        <w:spacing w:line="240" w:lineRule="auto"/>
        <w:rPr>
          <w:ins w:id="462" w:author="SHALINI" w:date="2019-06-08T21:09:00Z"/>
          <w:rFonts w:ascii="Times New Roman" w:hAnsi="Times New Roman" w:cs="Times New Roman"/>
          <w:rPrChange w:id="463" w:author="SHALINI" w:date="2019-06-08T21:15:00Z">
            <w:rPr>
              <w:ins w:id="464" w:author="SHALINI" w:date="2019-06-08T21:09:00Z"/>
            </w:rPr>
          </w:rPrChange>
        </w:rPr>
        <w:pPrChange w:id="465" w:author="SHALINI" w:date="2019-06-08T21:15:00Z">
          <w:pPr>
            <w:pStyle w:val="Bibliography"/>
          </w:pPr>
        </w:pPrChange>
      </w:pPr>
      <w:ins w:id="466" w:author="SHALINI" w:date="2019-06-08T21:09:00Z">
        <w:r w:rsidRPr="0072402D">
          <w:rPr>
            <w:rFonts w:ascii="Times New Roman" w:hAnsi="Times New Roman" w:cs="Times New Roman"/>
            <w:rPrChange w:id="467" w:author="SHALINI" w:date="2019-06-08T21:15:00Z">
              <w:rPr/>
            </w:rPrChange>
          </w:rPr>
          <w:t xml:space="preserve">Kennedy MF and Meeuwisse WH (2003) Exercise counselling by family physicians in Canada. </w:t>
        </w:r>
        <w:r w:rsidRPr="0072402D">
          <w:rPr>
            <w:rFonts w:ascii="Times New Roman" w:hAnsi="Times New Roman" w:cs="Times New Roman"/>
            <w:i/>
            <w:iCs/>
            <w:rPrChange w:id="468" w:author="SHALINI" w:date="2019-06-08T21:15:00Z">
              <w:rPr>
                <w:i/>
                <w:iCs/>
              </w:rPr>
            </w:rPrChange>
          </w:rPr>
          <w:t>Preventive Medicine</w:t>
        </w:r>
        <w:r w:rsidRPr="0072402D">
          <w:rPr>
            <w:rFonts w:ascii="Times New Roman" w:hAnsi="Times New Roman" w:cs="Times New Roman"/>
            <w:rPrChange w:id="469" w:author="SHALINI" w:date="2019-06-08T21:15:00Z">
              <w:rPr/>
            </w:rPrChange>
          </w:rPr>
          <w:t xml:space="preserve"> 37(3): 226–232. DOI: 10.1016/S0091-7435(03)00118-X.</w:t>
        </w:r>
      </w:ins>
    </w:p>
    <w:p w:rsidR="00636586" w:rsidRPr="0072402D" w:rsidRDefault="00636586">
      <w:pPr>
        <w:pStyle w:val="Bibliography"/>
        <w:spacing w:line="240" w:lineRule="auto"/>
        <w:rPr>
          <w:rFonts w:ascii="Times New Roman" w:hAnsi="Times New Roman" w:cs="Times New Roman"/>
          <w:rPrChange w:id="470" w:author="SHALINI" w:date="2019-06-08T21:15:00Z">
            <w:rPr>
              <w:rFonts w:ascii="Times New Roman" w:hAnsi="Times New Roman" w:cs="Times New Roman"/>
              <w:sz w:val="24"/>
              <w:szCs w:val="24"/>
            </w:rPr>
          </w:rPrChange>
        </w:rPr>
        <w:pPrChange w:id="471" w:author="SHALINI" w:date="2019-06-08T21:26:00Z">
          <w:pPr>
            <w:pStyle w:val="Bibliography"/>
          </w:pPr>
        </w:pPrChange>
      </w:pPr>
      <w:ins w:id="472" w:author="SHALINI" w:date="2019-06-08T21:09:00Z">
        <w:r w:rsidRPr="0072402D">
          <w:rPr>
            <w:rFonts w:ascii="Times New Roman" w:hAnsi="Times New Roman" w:cs="Times New Roman"/>
            <w:rPrChange w:id="473" w:author="SHALINI" w:date="2019-06-08T21:15:00Z">
              <w:rPr/>
            </w:rPrChange>
          </w:rPr>
          <w:t xml:space="preserve">Kruse RL, Olsberg JE, Shigaki CL, et al. (2013) Communication during patient-provider encounters regarding diabetes self-management. </w:t>
        </w:r>
        <w:r w:rsidRPr="0072402D">
          <w:rPr>
            <w:rFonts w:ascii="Times New Roman" w:hAnsi="Times New Roman" w:cs="Times New Roman"/>
            <w:i/>
            <w:iCs/>
            <w:rPrChange w:id="474" w:author="SHALINI" w:date="2019-06-08T21:15:00Z">
              <w:rPr>
                <w:i/>
                <w:iCs/>
              </w:rPr>
            </w:rPrChange>
          </w:rPr>
          <w:t>Family Medicine</w:t>
        </w:r>
        <w:r w:rsidRPr="0072402D">
          <w:rPr>
            <w:rFonts w:ascii="Times New Roman" w:hAnsi="Times New Roman" w:cs="Times New Roman"/>
            <w:rPrChange w:id="475" w:author="SHALINI" w:date="2019-06-08T21:15:00Z">
              <w:rPr/>
            </w:rPrChange>
          </w:rPr>
          <w:t xml:space="preserve"> 45(7): 475–483.</w:t>
        </w:r>
      </w:ins>
    </w:p>
    <w:p w:rsidR="009A1D77" w:rsidRPr="0072402D" w:rsidRDefault="009A1D77">
      <w:pPr>
        <w:pStyle w:val="Bibliography"/>
        <w:spacing w:line="240" w:lineRule="auto"/>
        <w:rPr>
          <w:rFonts w:ascii="Times New Roman" w:hAnsi="Times New Roman" w:cs="Times New Roman"/>
          <w:rPrChange w:id="476" w:author="SHALINI" w:date="2019-06-08T21:15:00Z">
            <w:rPr>
              <w:rFonts w:ascii="Times New Roman" w:hAnsi="Times New Roman" w:cs="Times New Roman"/>
              <w:sz w:val="24"/>
              <w:szCs w:val="24"/>
            </w:rPr>
          </w:rPrChange>
        </w:rPr>
        <w:pPrChange w:id="477" w:author="SHALINI" w:date="2019-06-08T21:15:00Z">
          <w:pPr>
            <w:pStyle w:val="Bibliography"/>
          </w:pPr>
        </w:pPrChange>
      </w:pPr>
      <w:r w:rsidRPr="0072402D">
        <w:rPr>
          <w:rFonts w:ascii="Times New Roman" w:hAnsi="Times New Roman" w:cs="Times New Roman"/>
          <w:rPrChange w:id="478" w:author="SHALINI" w:date="2019-06-08T21:15:00Z">
            <w:rPr>
              <w:rFonts w:ascii="Times New Roman" w:hAnsi="Times New Roman" w:cs="Times New Roman"/>
              <w:sz w:val="24"/>
              <w:szCs w:val="24"/>
            </w:rPr>
          </w:rPrChange>
        </w:rPr>
        <w:t xml:space="preserve">Korkiakangas, E., Taanila, A. M., &amp; Keinänen-Kiukaanniemi, S. (2011). Motivation to physical activity among adults with high risk of type 2 diabetes who participated in the Oulu substudy of the Finnish Diabetes Prevention Study. </w:t>
      </w:r>
      <w:r w:rsidRPr="0072402D">
        <w:rPr>
          <w:rFonts w:ascii="Times New Roman" w:hAnsi="Times New Roman" w:cs="Times New Roman"/>
          <w:i/>
          <w:iCs/>
          <w:rPrChange w:id="479" w:author="SHALINI" w:date="2019-06-08T21:15:00Z">
            <w:rPr>
              <w:rFonts w:ascii="Times New Roman" w:hAnsi="Times New Roman" w:cs="Times New Roman"/>
              <w:i/>
              <w:iCs/>
              <w:sz w:val="24"/>
              <w:szCs w:val="24"/>
            </w:rPr>
          </w:rPrChange>
        </w:rPr>
        <w:t>Health &amp; Social Care in the Community</w:t>
      </w:r>
      <w:r w:rsidRPr="0072402D">
        <w:rPr>
          <w:rFonts w:ascii="Times New Roman" w:hAnsi="Times New Roman" w:cs="Times New Roman"/>
          <w:rPrChange w:id="480" w:author="SHALINI" w:date="2019-06-08T21:15:00Z">
            <w:rPr>
              <w:rFonts w:ascii="Times New Roman" w:hAnsi="Times New Roman" w:cs="Times New Roman"/>
              <w:sz w:val="24"/>
              <w:szCs w:val="24"/>
            </w:rPr>
          </w:rPrChange>
        </w:rPr>
        <w:t xml:space="preserve">, </w:t>
      </w:r>
      <w:r w:rsidRPr="0072402D">
        <w:rPr>
          <w:rFonts w:ascii="Times New Roman" w:hAnsi="Times New Roman" w:cs="Times New Roman"/>
          <w:i/>
          <w:iCs/>
          <w:rPrChange w:id="481" w:author="SHALINI" w:date="2019-06-08T21:15:00Z">
            <w:rPr>
              <w:rFonts w:ascii="Times New Roman" w:hAnsi="Times New Roman" w:cs="Times New Roman"/>
              <w:i/>
              <w:iCs/>
              <w:sz w:val="24"/>
              <w:szCs w:val="24"/>
            </w:rPr>
          </w:rPrChange>
        </w:rPr>
        <w:t>19</w:t>
      </w:r>
      <w:r w:rsidRPr="0072402D">
        <w:rPr>
          <w:rFonts w:ascii="Times New Roman" w:hAnsi="Times New Roman" w:cs="Times New Roman"/>
          <w:rPrChange w:id="482" w:author="SHALINI" w:date="2019-06-08T21:15:00Z">
            <w:rPr>
              <w:rFonts w:ascii="Times New Roman" w:hAnsi="Times New Roman" w:cs="Times New Roman"/>
              <w:sz w:val="24"/>
              <w:szCs w:val="24"/>
            </w:rPr>
          </w:rPrChange>
        </w:rPr>
        <w:t>(1), 15–22. https://doi.org/10.1111/j.1365-2524.2010.00942.x</w:t>
      </w:r>
    </w:p>
    <w:p w:rsidR="009A1D77" w:rsidRPr="0072402D" w:rsidRDefault="009A1D77">
      <w:pPr>
        <w:pStyle w:val="Bibliography"/>
        <w:spacing w:line="240" w:lineRule="auto"/>
        <w:rPr>
          <w:rFonts w:ascii="Times New Roman" w:hAnsi="Times New Roman" w:cs="Times New Roman"/>
          <w:rPrChange w:id="483" w:author="SHALINI" w:date="2019-06-08T21:15:00Z">
            <w:rPr>
              <w:rFonts w:ascii="Times New Roman" w:hAnsi="Times New Roman" w:cs="Times New Roman"/>
              <w:sz w:val="24"/>
              <w:szCs w:val="24"/>
            </w:rPr>
          </w:rPrChange>
        </w:rPr>
        <w:pPrChange w:id="484" w:author="SHALINI" w:date="2019-06-08T21:15:00Z">
          <w:pPr>
            <w:pStyle w:val="Bibliography"/>
          </w:pPr>
        </w:pPrChange>
      </w:pPr>
      <w:r w:rsidRPr="0072402D">
        <w:rPr>
          <w:rFonts w:ascii="Times New Roman" w:hAnsi="Times New Roman" w:cs="Times New Roman"/>
          <w:rPrChange w:id="485" w:author="SHALINI" w:date="2019-06-08T21:15:00Z">
            <w:rPr>
              <w:rFonts w:ascii="Times New Roman" w:hAnsi="Times New Roman" w:cs="Times New Roman"/>
              <w:sz w:val="24"/>
              <w:szCs w:val="24"/>
            </w:rPr>
          </w:rPrChange>
        </w:rPr>
        <w:t xml:space="preserve">Morrato, E. H., Hill, J. O., Wyatt, H. R., Ghushchyan, V., &amp; Sullivan, P. W. (2006). Are health care professionals advising patients with diabetes or at risk for developing diabetes to exercise more? </w:t>
      </w:r>
      <w:r w:rsidRPr="0072402D">
        <w:rPr>
          <w:rFonts w:ascii="Times New Roman" w:hAnsi="Times New Roman" w:cs="Times New Roman"/>
          <w:i/>
          <w:iCs/>
          <w:rPrChange w:id="486" w:author="SHALINI" w:date="2019-06-08T21:15:00Z">
            <w:rPr>
              <w:rFonts w:ascii="Times New Roman" w:hAnsi="Times New Roman" w:cs="Times New Roman"/>
              <w:i/>
              <w:iCs/>
              <w:sz w:val="24"/>
              <w:szCs w:val="24"/>
            </w:rPr>
          </w:rPrChange>
        </w:rPr>
        <w:t>Diabetes Care</w:t>
      </w:r>
      <w:r w:rsidRPr="0072402D">
        <w:rPr>
          <w:rFonts w:ascii="Times New Roman" w:hAnsi="Times New Roman" w:cs="Times New Roman"/>
          <w:rPrChange w:id="487" w:author="SHALINI" w:date="2019-06-08T21:15:00Z">
            <w:rPr>
              <w:rFonts w:ascii="Times New Roman" w:hAnsi="Times New Roman" w:cs="Times New Roman"/>
              <w:sz w:val="24"/>
              <w:szCs w:val="24"/>
            </w:rPr>
          </w:rPrChange>
        </w:rPr>
        <w:t xml:space="preserve">, </w:t>
      </w:r>
      <w:r w:rsidRPr="0072402D">
        <w:rPr>
          <w:rFonts w:ascii="Times New Roman" w:hAnsi="Times New Roman" w:cs="Times New Roman"/>
          <w:i/>
          <w:iCs/>
          <w:rPrChange w:id="488" w:author="SHALINI" w:date="2019-06-08T21:15:00Z">
            <w:rPr>
              <w:rFonts w:ascii="Times New Roman" w:hAnsi="Times New Roman" w:cs="Times New Roman"/>
              <w:i/>
              <w:iCs/>
              <w:sz w:val="24"/>
              <w:szCs w:val="24"/>
            </w:rPr>
          </w:rPrChange>
        </w:rPr>
        <w:t>29</w:t>
      </w:r>
      <w:r w:rsidRPr="0072402D">
        <w:rPr>
          <w:rFonts w:ascii="Times New Roman" w:hAnsi="Times New Roman" w:cs="Times New Roman"/>
          <w:rPrChange w:id="489" w:author="SHALINI" w:date="2019-06-08T21:15:00Z">
            <w:rPr>
              <w:rFonts w:ascii="Times New Roman" w:hAnsi="Times New Roman" w:cs="Times New Roman"/>
              <w:sz w:val="24"/>
              <w:szCs w:val="24"/>
            </w:rPr>
          </w:rPrChange>
        </w:rPr>
        <w:t>(3), 543–548.</w:t>
      </w:r>
    </w:p>
    <w:p w:rsidR="009A1D77" w:rsidRPr="0072402D" w:rsidRDefault="009A1D77">
      <w:pPr>
        <w:pStyle w:val="Bibliography"/>
        <w:spacing w:line="240" w:lineRule="auto"/>
        <w:rPr>
          <w:ins w:id="490" w:author="SHALINI" w:date="2019-06-08T21:10:00Z"/>
          <w:rFonts w:ascii="Times New Roman" w:hAnsi="Times New Roman" w:cs="Times New Roman"/>
          <w:rPrChange w:id="491" w:author="SHALINI" w:date="2019-06-08T21:15:00Z">
            <w:rPr>
              <w:ins w:id="492" w:author="SHALINI" w:date="2019-06-08T21:10:00Z"/>
              <w:rFonts w:ascii="Times New Roman" w:hAnsi="Times New Roman" w:cs="Times New Roman"/>
              <w:sz w:val="24"/>
              <w:szCs w:val="24"/>
            </w:rPr>
          </w:rPrChange>
        </w:rPr>
        <w:pPrChange w:id="493" w:author="SHALINI" w:date="2019-06-08T21:15:00Z">
          <w:pPr>
            <w:pStyle w:val="Bibliography"/>
          </w:pPr>
        </w:pPrChange>
      </w:pPr>
      <w:r w:rsidRPr="0072402D">
        <w:rPr>
          <w:rFonts w:ascii="Times New Roman" w:hAnsi="Times New Roman" w:cs="Times New Roman"/>
          <w:rPrChange w:id="494" w:author="SHALINI" w:date="2019-06-08T21:15:00Z">
            <w:rPr>
              <w:rFonts w:ascii="Times New Roman" w:hAnsi="Times New Roman" w:cs="Times New Roman"/>
              <w:sz w:val="24"/>
              <w:szCs w:val="24"/>
            </w:rPr>
          </w:rPrChange>
        </w:rPr>
        <w:t xml:space="preserve">Morrison, F., Shubina, M., &amp; Turchin, A. (2012). Lifestyle counseling in routine care and long-term glucose, blood pressure, and cholesterol control in patients with diabetes. </w:t>
      </w:r>
      <w:r w:rsidRPr="0072402D">
        <w:rPr>
          <w:rFonts w:ascii="Times New Roman" w:hAnsi="Times New Roman" w:cs="Times New Roman"/>
          <w:i/>
          <w:iCs/>
          <w:rPrChange w:id="495" w:author="SHALINI" w:date="2019-06-08T21:15:00Z">
            <w:rPr>
              <w:rFonts w:ascii="Times New Roman" w:hAnsi="Times New Roman" w:cs="Times New Roman"/>
              <w:i/>
              <w:iCs/>
              <w:sz w:val="24"/>
              <w:szCs w:val="24"/>
            </w:rPr>
          </w:rPrChange>
        </w:rPr>
        <w:t>Diabetes Care</w:t>
      </w:r>
      <w:r w:rsidRPr="0072402D">
        <w:rPr>
          <w:rFonts w:ascii="Times New Roman" w:hAnsi="Times New Roman" w:cs="Times New Roman"/>
          <w:rPrChange w:id="496" w:author="SHALINI" w:date="2019-06-08T21:15:00Z">
            <w:rPr>
              <w:rFonts w:ascii="Times New Roman" w:hAnsi="Times New Roman" w:cs="Times New Roman"/>
              <w:sz w:val="24"/>
              <w:szCs w:val="24"/>
            </w:rPr>
          </w:rPrChange>
        </w:rPr>
        <w:t xml:space="preserve">, </w:t>
      </w:r>
      <w:r w:rsidRPr="0072402D">
        <w:rPr>
          <w:rFonts w:ascii="Times New Roman" w:hAnsi="Times New Roman" w:cs="Times New Roman"/>
          <w:i/>
          <w:iCs/>
          <w:rPrChange w:id="497" w:author="SHALINI" w:date="2019-06-08T21:15:00Z">
            <w:rPr>
              <w:rFonts w:ascii="Times New Roman" w:hAnsi="Times New Roman" w:cs="Times New Roman"/>
              <w:i/>
              <w:iCs/>
              <w:sz w:val="24"/>
              <w:szCs w:val="24"/>
            </w:rPr>
          </w:rPrChange>
        </w:rPr>
        <w:t>35</w:t>
      </w:r>
      <w:r w:rsidRPr="0072402D">
        <w:rPr>
          <w:rFonts w:ascii="Times New Roman" w:hAnsi="Times New Roman" w:cs="Times New Roman"/>
          <w:rPrChange w:id="498" w:author="SHALINI" w:date="2019-06-08T21:15:00Z">
            <w:rPr>
              <w:rFonts w:ascii="Times New Roman" w:hAnsi="Times New Roman" w:cs="Times New Roman"/>
              <w:sz w:val="24"/>
              <w:szCs w:val="24"/>
            </w:rPr>
          </w:rPrChange>
        </w:rPr>
        <w:t>(2), 334–341. https://doi.org/10.2337/dc11-1635</w:t>
      </w:r>
    </w:p>
    <w:p w:rsidR="00636586" w:rsidRPr="0072402D" w:rsidRDefault="00636586">
      <w:pPr>
        <w:pStyle w:val="Bibliography"/>
        <w:spacing w:line="240" w:lineRule="auto"/>
        <w:rPr>
          <w:ins w:id="499" w:author="SHALINI" w:date="2019-06-08T21:10:00Z"/>
          <w:rFonts w:ascii="Times New Roman" w:hAnsi="Times New Roman" w:cs="Times New Roman"/>
          <w:rPrChange w:id="500" w:author="SHALINI" w:date="2019-06-08T21:15:00Z">
            <w:rPr>
              <w:ins w:id="501" w:author="SHALINI" w:date="2019-06-08T21:10:00Z"/>
            </w:rPr>
          </w:rPrChange>
        </w:rPr>
        <w:pPrChange w:id="502" w:author="SHALINI" w:date="2019-06-08T21:15:00Z">
          <w:pPr>
            <w:pStyle w:val="Bibliography"/>
          </w:pPr>
        </w:pPrChange>
      </w:pPr>
      <w:ins w:id="503" w:author="SHALINI" w:date="2019-06-08T21:10:00Z">
        <w:r w:rsidRPr="0072402D">
          <w:rPr>
            <w:rFonts w:ascii="Times New Roman" w:hAnsi="Times New Roman" w:cs="Times New Roman"/>
            <w:lang w:val="fr-FR"/>
            <w:rPrChange w:id="504" w:author="SHALINI" w:date="2019-06-08T21:15:00Z">
              <w:rPr>
                <w:lang w:val="fr-FR"/>
              </w:rPr>
            </w:rPrChange>
          </w:rPr>
          <w:lastRenderedPageBreak/>
          <w:t xml:space="preserve">Moucheraud C, Lenz C, Latkovic M, et al. </w:t>
        </w:r>
        <w:r w:rsidRPr="0072402D">
          <w:rPr>
            <w:rFonts w:ascii="Times New Roman" w:hAnsi="Times New Roman" w:cs="Times New Roman"/>
            <w:rPrChange w:id="505" w:author="SHALINI" w:date="2019-06-08T21:15:00Z">
              <w:rPr/>
            </w:rPrChange>
          </w:rPr>
          <w:t xml:space="preserve">(2019) The costs of diabetes treatment in low- and middle-income countries: a systematic review. </w:t>
        </w:r>
        <w:r w:rsidRPr="0072402D">
          <w:rPr>
            <w:rFonts w:ascii="Times New Roman" w:hAnsi="Times New Roman" w:cs="Times New Roman"/>
            <w:i/>
            <w:iCs/>
            <w:rPrChange w:id="506" w:author="SHALINI" w:date="2019-06-08T21:15:00Z">
              <w:rPr>
                <w:i/>
                <w:iCs/>
              </w:rPr>
            </w:rPrChange>
          </w:rPr>
          <w:t>BMJ Global Health</w:t>
        </w:r>
        <w:r w:rsidRPr="0072402D">
          <w:rPr>
            <w:rFonts w:ascii="Times New Roman" w:hAnsi="Times New Roman" w:cs="Times New Roman"/>
            <w:rPrChange w:id="507" w:author="SHALINI" w:date="2019-06-08T21:15:00Z">
              <w:rPr/>
            </w:rPrChange>
          </w:rPr>
          <w:t xml:space="preserve"> 4(1): e001258. DOI: 10.1136/bmjgh-2018-001258.</w:t>
        </w:r>
      </w:ins>
    </w:p>
    <w:p w:rsidR="00636586" w:rsidRPr="0072402D" w:rsidRDefault="00636586">
      <w:pPr>
        <w:pStyle w:val="Bibliography"/>
        <w:spacing w:line="240" w:lineRule="auto"/>
        <w:rPr>
          <w:ins w:id="508" w:author="SHALINI" w:date="2019-06-08T21:10:00Z"/>
          <w:rFonts w:ascii="Times New Roman" w:hAnsi="Times New Roman" w:cs="Times New Roman"/>
          <w:rPrChange w:id="509" w:author="SHALINI" w:date="2019-06-08T21:15:00Z">
            <w:rPr>
              <w:ins w:id="510" w:author="SHALINI" w:date="2019-06-08T21:10:00Z"/>
            </w:rPr>
          </w:rPrChange>
        </w:rPr>
        <w:pPrChange w:id="511" w:author="SHALINI" w:date="2019-06-08T21:15:00Z">
          <w:pPr>
            <w:pStyle w:val="Bibliography"/>
          </w:pPr>
        </w:pPrChange>
      </w:pPr>
      <w:ins w:id="512" w:author="SHALINI" w:date="2019-06-08T21:10:00Z">
        <w:r w:rsidRPr="0072402D">
          <w:rPr>
            <w:rFonts w:ascii="Times New Roman" w:hAnsi="Times New Roman" w:cs="Times New Roman"/>
            <w:rPrChange w:id="513" w:author="SHALINI" w:date="2019-06-08T21:15:00Z">
              <w:rPr/>
            </w:rPrChange>
          </w:rPr>
          <w:t xml:space="preserve">Ofori SN and Unachukwu CN (2014) Holistic approach to prevention and management of type 2 diabetes mellitus in a family setting. </w:t>
        </w:r>
        <w:r w:rsidRPr="0072402D">
          <w:rPr>
            <w:rFonts w:ascii="Times New Roman" w:hAnsi="Times New Roman" w:cs="Times New Roman"/>
            <w:i/>
            <w:iCs/>
            <w:rPrChange w:id="514" w:author="SHALINI" w:date="2019-06-08T21:15:00Z">
              <w:rPr>
                <w:i/>
                <w:iCs/>
              </w:rPr>
            </w:rPrChange>
          </w:rPr>
          <w:t>Diabetes, Metabolic Syndrome and Obesity: Targets and Therapy</w:t>
        </w:r>
        <w:r w:rsidRPr="0072402D">
          <w:rPr>
            <w:rFonts w:ascii="Times New Roman" w:hAnsi="Times New Roman" w:cs="Times New Roman"/>
            <w:rPrChange w:id="515" w:author="SHALINI" w:date="2019-06-08T21:15:00Z">
              <w:rPr/>
            </w:rPrChange>
          </w:rPr>
          <w:t xml:space="preserve"> 7: 159–168. DOI: 10.2147/DMSO.S62320.</w:t>
        </w:r>
      </w:ins>
    </w:p>
    <w:p w:rsidR="00636586" w:rsidRPr="0072402D" w:rsidRDefault="00636586">
      <w:pPr>
        <w:pStyle w:val="Bibliography"/>
        <w:spacing w:line="240" w:lineRule="auto"/>
        <w:rPr>
          <w:rFonts w:ascii="Times New Roman" w:hAnsi="Times New Roman" w:cs="Times New Roman"/>
          <w:rPrChange w:id="516" w:author="SHALINI" w:date="2019-06-08T21:15:00Z">
            <w:rPr>
              <w:rFonts w:ascii="Times New Roman" w:hAnsi="Times New Roman" w:cs="Times New Roman"/>
              <w:sz w:val="24"/>
              <w:szCs w:val="24"/>
            </w:rPr>
          </w:rPrChange>
        </w:rPr>
        <w:pPrChange w:id="517" w:author="SHALINI" w:date="2019-06-08T21:26:00Z">
          <w:pPr>
            <w:pStyle w:val="Bibliography"/>
          </w:pPr>
        </w:pPrChange>
      </w:pPr>
      <w:ins w:id="518" w:author="SHALINI" w:date="2019-06-08T21:10:00Z">
        <w:r w:rsidRPr="0072402D">
          <w:rPr>
            <w:rFonts w:ascii="Times New Roman" w:hAnsi="Times New Roman" w:cs="Times New Roman"/>
            <w:rPrChange w:id="519" w:author="SHALINI" w:date="2019-06-08T21:15:00Z">
              <w:rPr/>
            </w:rPrChange>
          </w:rPr>
          <w:t xml:space="preserve">Orrow G, Sanderson S and SUTTON S (2012) Effectiveness of physical activity promotion based in primary care: systematic review and meta-analysis of randomised controlled trials | The BMJ. </w:t>
        </w:r>
        <w:r w:rsidRPr="0072402D">
          <w:rPr>
            <w:rFonts w:ascii="Times New Roman" w:hAnsi="Times New Roman" w:cs="Times New Roman"/>
            <w:i/>
            <w:iCs/>
            <w:rPrChange w:id="520" w:author="SHALINI" w:date="2019-06-08T21:15:00Z">
              <w:rPr>
                <w:i/>
                <w:iCs/>
              </w:rPr>
            </w:rPrChange>
          </w:rPr>
          <w:t>BMJ</w:t>
        </w:r>
        <w:r w:rsidRPr="0072402D">
          <w:rPr>
            <w:rFonts w:ascii="Times New Roman" w:hAnsi="Times New Roman" w:cs="Times New Roman"/>
            <w:rPrChange w:id="521" w:author="SHALINI" w:date="2019-06-08T21:15:00Z">
              <w:rPr/>
            </w:rPrChange>
          </w:rPr>
          <w:t xml:space="preserve"> 344. Available at: https://www.bmj.com/content/344/bmj.e1389.long (accessed 26 May 2019).</w:t>
        </w:r>
      </w:ins>
    </w:p>
    <w:p w:rsidR="009A1D77" w:rsidRPr="0072402D" w:rsidRDefault="009A1D77">
      <w:pPr>
        <w:pStyle w:val="Bibliography"/>
        <w:spacing w:line="240" w:lineRule="auto"/>
        <w:rPr>
          <w:rFonts w:ascii="Times New Roman" w:hAnsi="Times New Roman" w:cs="Times New Roman"/>
          <w:rPrChange w:id="522" w:author="SHALINI" w:date="2019-06-08T21:15:00Z">
            <w:rPr>
              <w:rFonts w:ascii="Times New Roman" w:hAnsi="Times New Roman" w:cs="Times New Roman"/>
              <w:sz w:val="24"/>
              <w:szCs w:val="24"/>
            </w:rPr>
          </w:rPrChange>
        </w:rPr>
        <w:pPrChange w:id="523" w:author="SHALINI" w:date="2019-06-08T21:15:00Z">
          <w:pPr>
            <w:pStyle w:val="Bibliography"/>
          </w:pPr>
        </w:pPrChange>
      </w:pPr>
      <w:r w:rsidRPr="0072402D">
        <w:rPr>
          <w:rFonts w:ascii="Times New Roman" w:hAnsi="Times New Roman" w:cs="Times New Roman"/>
          <w:rPrChange w:id="524" w:author="SHALINI" w:date="2019-06-08T21:15:00Z">
            <w:rPr>
              <w:rFonts w:ascii="Times New Roman" w:hAnsi="Times New Roman" w:cs="Times New Roman"/>
              <w:sz w:val="24"/>
              <w:szCs w:val="24"/>
            </w:rPr>
          </w:rPrChange>
        </w:rPr>
        <w:t xml:space="preserve">Parajuli, J., Saleh, F., Thapa, N., &amp; Ali, L. (2014). Factors associated with nonadherence to diet and physical activity among nepalese type 2 diabetes patients; a cross sectional study. </w:t>
      </w:r>
      <w:r w:rsidRPr="0072402D">
        <w:rPr>
          <w:rFonts w:ascii="Times New Roman" w:hAnsi="Times New Roman" w:cs="Times New Roman"/>
          <w:i/>
          <w:iCs/>
          <w:rPrChange w:id="525" w:author="SHALINI" w:date="2019-06-08T21:15:00Z">
            <w:rPr>
              <w:rFonts w:ascii="Times New Roman" w:hAnsi="Times New Roman" w:cs="Times New Roman"/>
              <w:i/>
              <w:iCs/>
              <w:sz w:val="24"/>
              <w:szCs w:val="24"/>
            </w:rPr>
          </w:rPrChange>
        </w:rPr>
        <w:t>BMC Research Notes</w:t>
      </w:r>
      <w:r w:rsidRPr="0072402D">
        <w:rPr>
          <w:rFonts w:ascii="Times New Roman" w:hAnsi="Times New Roman" w:cs="Times New Roman"/>
          <w:rPrChange w:id="526" w:author="SHALINI" w:date="2019-06-08T21:15:00Z">
            <w:rPr>
              <w:rFonts w:ascii="Times New Roman" w:hAnsi="Times New Roman" w:cs="Times New Roman"/>
              <w:sz w:val="24"/>
              <w:szCs w:val="24"/>
            </w:rPr>
          </w:rPrChange>
        </w:rPr>
        <w:t xml:space="preserve">, </w:t>
      </w:r>
      <w:r w:rsidRPr="0072402D">
        <w:rPr>
          <w:rFonts w:ascii="Times New Roman" w:hAnsi="Times New Roman" w:cs="Times New Roman"/>
          <w:i/>
          <w:iCs/>
          <w:rPrChange w:id="527" w:author="SHALINI" w:date="2019-06-08T21:15:00Z">
            <w:rPr>
              <w:rFonts w:ascii="Times New Roman" w:hAnsi="Times New Roman" w:cs="Times New Roman"/>
              <w:i/>
              <w:iCs/>
              <w:sz w:val="24"/>
              <w:szCs w:val="24"/>
            </w:rPr>
          </w:rPrChange>
        </w:rPr>
        <w:t>7</w:t>
      </w:r>
      <w:r w:rsidRPr="0072402D">
        <w:rPr>
          <w:rFonts w:ascii="Times New Roman" w:hAnsi="Times New Roman" w:cs="Times New Roman"/>
          <w:rPrChange w:id="528" w:author="SHALINI" w:date="2019-06-08T21:15:00Z">
            <w:rPr>
              <w:rFonts w:ascii="Times New Roman" w:hAnsi="Times New Roman" w:cs="Times New Roman"/>
              <w:sz w:val="24"/>
              <w:szCs w:val="24"/>
            </w:rPr>
          </w:rPrChange>
        </w:rPr>
        <w:t>, 758. https://doi.org/10.1186/1756-0500-7-758</w:t>
      </w:r>
    </w:p>
    <w:p w:rsidR="009A1D77" w:rsidRPr="0072402D" w:rsidRDefault="009A1D77">
      <w:pPr>
        <w:pStyle w:val="Bibliography"/>
        <w:spacing w:line="240" w:lineRule="auto"/>
        <w:rPr>
          <w:rFonts w:ascii="Times New Roman" w:hAnsi="Times New Roman" w:cs="Times New Roman"/>
          <w:rPrChange w:id="529" w:author="SHALINI" w:date="2019-06-08T21:15:00Z">
            <w:rPr>
              <w:rFonts w:ascii="Times New Roman" w:hAnsi="Times New Roman" w:cs="Times New Roman"/>
              <w:sz w:val="24"/>
              <w:szCs w:val="24"/>
            </w:rPr>
          </w:rPrChange>
        </w:rPr>
        <w:pPrChange w:id="530" w:author="SHALINI" w:date="2019-06-08T21:15:00Z">
          <w:pPr>
            <w:pStyle w:val="Bibliography"/>
          </w:pPr>
        </w:pPrChange>
      </w:pPr>
      <w:r w:rsidRPr="0072402D">
        <w:rPr>
          <w:rFonts w:ascii="Times New Roman" w:hAnsi="Times New Roman" w:cs="Times New Roman"/>
          <w:rPrChange w:id="531" w:author="SHALINI" w:date="2019-06-08T21:15:00Z">
            <w:rPr>
              <w:rFonts w:ascii="Times New Roman" w:hAnsi="Times New Roman" w:cs="Times New Roman"/>
              <w:sz w:val="24"/>
              <w:szCs w:val="24"/>
            </w:rPr>
          </w:rPrChange>
        </w:rPr>
        <w:t xml:space="preserve">Patra, L., Mini, G. K., Mathews, E., &amp; Thankappan, K. R. (2015). Doctors’ self-reported physical activity, their counselling practices and their correlates in urban Trivandrum, South India: should a full-service doctor be a physically active doctor? </w:t>
      </w:r>
      <w:r w:rsidRPr="0072402D">
        <w:rPr>
          <w:rFonts w:ascii="Times New Roman" w:hAnsi="Times New Roman" w:cs="Times New Roman"/>
          <w:i/>
          <w:iCs/>
          <w:rPrChange w:id="532" w:author="SHALINI" w:date="2019-06-08T21:15:00Z">
            <w:rPr>
              <w:rFonts w:ascii="Times New Roman" w:hAnsi="Times New Roman" w:cs="Times New Roman"/>
              <w:i/>
              <w:iCs/>
              <w:sz w:val="24"/>
              <w:szCs w:val="24"/>
            </w:rPr>
          </w:rPrChange>
        </w:rPr>
        <w:t>British Journal of Sports Medicine</w:t>
      </w:r>
      <w:r w:rsidRPr="0072402D">
        <w:rPr>
          <w:rFonts w:ascii="Times New Roman" w:hAnsi="Times New Roman" w:cs="Times New Roman"/>
          <w:rPrChange w:id="533" w:author="SHALINI" w:date="2019-06-08T21:15:00Z">
            <w:rPr>
              <w:rFonts w:ascii="Times New Roman" w:hAnsi="Times New Roman" w:cs="Times New Roman"/>
              <w:sz w:val="24"/>
              <w:szCs w:val="24"/>
            </w:rPr>
          </w:rPrChange>
        </w:rPr>
        <w:t xml:space="preserve">, </w:t>
      </w:r>
      <w:r w:rsidRPr="0072402D">
        <w:rPr>
          <w:rFonts w:ascii="Times New Roman" w:hAnsi="Times New Roman" w:cs="Times New Roman"/>
          <w:i/>
          <w:iCs/>
          <w:rPrChange w:id="534" w:author="SHALINI" w:date="2019-06-08T21:15:00Z">
            <w:rPr>
              <w:rFonts w:ascii="Times New Roman" w:hAnsi="Times New Roman" w:cs="Times New Roman"/>
              <w:i/>
              <w:iCs/>
              <w:sz w:val="24"/>
              <w:szCs w:val="24"/>
            </w:rPr>
          </w:rPrChange>
        </w:rPr>
        <w:t>49</w:t>
      </w:r>
      <w:r w:rsidRPr="0072402D">
        <w:rPr>
          <w:rFonts w:ascii="Times New Roman" w:hAnsi="Times New Roman" w:cs="Times New Roman"/>
          <w:rPrChange w:id="535" w:author="SHALINI" w:date="2019-06-08T21:15:00Z">
            <w:rPr>
              <w:rFonts w:ascii="Times New Roman" w:hAnsi="Times New Roman" w:cs="Times New Roman"/>
              <w:sz w:val="24"/>
              <w:szCs w:val="24"/>
            </w:rPr>
          </w:rPrChange>
        </w:rPr>
        <w:t>(6), 413–416. https://doi.org/10.1136/bjsports-2012-091995</w:t>
      </w:r>
    </w:p>
    <w:p w:rsidR="009A1D77" w:rsidRPr="0072402D" w:rsidRDefault="009A1D77">
      <w:pPr>
        <w:pStyle w:val="Bibliography"/>
        <w:spacing w:line="240" w:lineRule="auto"/>
        <w:rPr>
          <w:rFonts w:ascii="Times New Roman" w:hAnsi="Times New Roman" w:cs="Times New Roman"/>
          <w:rPrChange w:id="536" w:author="SHALINI" w:date="2019-06-08T21:15:00Z">
            <w:rPr>
              <w:rFonts w:ascii="Times New Roman" w:hAnsi="Times New Roman" w:cs="Times New Roman"/>
              <w:sz w:val="24"/>
              <w:szCs w:val="24"/>
            </w:rPr>
          </w:rPrChange>
        </w:rPr>
        <w:pPrChange w:id="537" w:author="SHALINI" w:date="2019-06-08T21:15:00Z">
          <w:pPr>
            <w:pStyle w:val="Bibliography"/>
          </w:pPr>
        </w:pPrChange>
      </w:pPr>
      <w:r w:rsidRPr="0072402D">
        <w:rPr>
          <w:rFonts w:ascii="Times New Roman" w:hAnsi="Times New Roman" w:cs="Times New Roman"/>
          <w:rPrChange w:id="538" w:author="SHALINI" w:date="2019-06-08T21:15:00Z">
            <w:rPr>
              <w:rFonts w:ascii="Times New Roman" w:hAnsi="Times New Roman" w:cs="Times New Roman"/>
              <w:sz w:val="24"/>
              <w:szCs w:val="24"/>
            </w:rPr>
          </w:rPrChange>
        </w:rPr>
        <w:t xml:space="preserve">Peek, M. E., Tang, H., Alexander, G. C., &amp; Chin, M. H. (2008). National prevalence of lifestyle counseling or referral among African-Americans and whites with diabetes. </w:t>
      </w:r>
      <w:r w:rsidRPr="0072402D">
        <w:rPr>
          <w:rFonts w:ascii="Times New Roman" w:hAnsi="Times New Roman" w:cs="Times New Roman"/>
          <w:i/>
          <w:iCs/>
          <w:rPrChange w:id="539" w:author="SHALINI" w:date="2019-06-08T21:15:00Z">
            <w:rPr>
              <w:rFonts w:ascii="Times New Roman" w:hAnsi="Times New Roman" w:cs="Times New Roman"/>
              <w:i/>
              <w:iCs/>
              <w:sz w:val="24"/>
              <w:szCs w:val="24"/>
            </w:rPr>
          </w:rPrChange>
        </w:rPr>
        <w:t>Journal of General Internal Medicine</w:t>
      </w:r>
      <w:r w:rsidRPr="0072402D">
        <w:rPr>
          <w:rFonts w:ascii="Times New Roman" w:hAnsi="Times New Roman" w:cs="Times New Roman"/>
          <w:rPrChange w:id="540" w:author="SHALINI" w:date="2019-06-08T21:15:00Z">
            <w:rPr>
              <w:rFonts w:ascii="Times New Roman" w:hAnsi="Times New Roman" w:cs="Times New Roman"/>
              <w:sz w:val="24"/>
              <w:szCs w:val="24"/>
            </w:rPr>
          </w:rPrChange>
        </w:rPr>
        <w:t xml:space="preserve">, </w:t>
      </w:r>
      <w:r w:rsidRPr="0072402D">
        <w:rPr>
          <w:rFonts w:ascii="Times New Roman" w:hAnsi="Times New Roman" w:cs="Times New Roman"/>
          <w:i/>
          <w:iCs/>
          <w:rPrChange w:id="541" w:author="SHALINI" w:date="2019-06-08T21:15:00Z">
            <w:rPr>
              <w:rFonts w:ascii="Times New Roman" w:hAnsi="Times New Roman" w:cs="Times New Roman"/>
              <w:i/>
              <w:iCs/>
              <w:sz w:val="24"/>
              <w:szCs w:val="24"/>
            </w:rPr>
          </w:rPrChange>
        </w:rPr>
        <w:t>23</w:t>
      </w:r>
      <w:r w:rsidRPr="0072402D">
        <w:rPr>
          <w:rFonts w:ascii="Times New Roman" w:hAnsi="Times New Roman" w:cs="Times New Roman"/>
          <w:rPrChange w:id="542" w:author="SHALINI" w:date="2019-06-08T21:15:00Z">
            <w:rPr>
              <w:rFonts w:ascii="Times New Roman" w:hAnsi="Times New Roman" w:cs="Times New Roman"/>
              <w:sz w:val="24"/>
              <w:szCs w:val="24"/>
            </w:rPr>
          </w:rPrChange>
        </w:rPr>
        <w:t>(11), 1858–1864. https://doi.org/10.1007/s11606-008-0737-3</w:t>
      </w:r>
    </w:p>
    <w:p w:rsidR="009A1D77" w:rsidRPr="0072402D" w:rsidRDefault="009A1D77">
      <w:pPr>
        <w:pStyle w:val="Bibliography"/>
        <w:spacing w:line="240" w:lineRule="auto"/>
        <w:rPr>
          <w:ins w:id="543" w:author="SHALINI" w:date="2019-06-08T21:11:00Z"/>
          <w:rFonts w:ascii="Times New Roman" w:hAnsi="Times New Roman" w:cs="Times New Roman"/>
          <w:rPrChange w:id="544" w:author="SHALINI" w:date="2019-06-08T21:15:00Z">
            <w:rPr>
              <w:ins w:id="545" w:author="SHALINI" w:date="2019-06-08T21:11:00Z"/>
              <w:rFonts w:ascii="Times New Roman" w:hAnsi="Times New Roman" w:cs="Times New Roman"/>
              <w:sz w:val="24"/>
              <w:szCs w:val="24"/>
            </w:rPr>
          </w:rPrChange>
        </w:rPr>
        <w:pPrChange w:id="546" w:author="SHALINI" w:date="2019-06-08T21:15:00Z">
          <w:pPr>
            <w:pStyle w:val="Bibliography"/>
          </w:pPr>
        </w:pPrChange>
      </w:pPr>
      <w:r w:rsidRPr="0072402D">
        <w:rPr>
          <w:rFonts w:ascii="Times New Roman" w:hAnsi="Times New Roman" w:cs="Times New Roman"/>
          <w:rPrChange w:id="547" w:author="SHALINI" w:date="2019-06-08T21:15:00Z">
            <w:rPr>
              <w:rFonts w:ascii="Times New Roman" w:hAnsi="Times New Roman" w:cs="Times New Roman"/>
              <w:sz w:val="24"/>
              <w:szCs w:val="24"/>
            </w:rPr>
          </w:rPrChange>
        </w:rPr>
        <w:t xml:space="preserve">Persson, G., Brorsson, A., Ekvall Hansson, E., Troein, M., &amp; Strandberg, E. L. (2013). Physical activity on prescription (PAP) from the general practitioner’s perspective – a qualitative study. </w:t>
      </w:r>
      <w:r w:rsidRPr="0072402D">
        <w:rPr>
          <w:rFonts w:ascii="Times New Roman" w:hAnsi="Times New Roman" w:cs="Times New Roman"/>
          <w:i/>
          <w:iCs/>
          <w:rPrChange w:id="548" w:author="SHALINI" w:date="2019-06-08T21:15:00Z">
            <w:rPr>
              <w:rFonts w:ascii="Times New Roman" w:hAnsi="Times New Roman" w:cs="Times New Roman"/>
              <w:i/>
              <w:iCs/>
              <w:sz w:val="24"/>
              <w:szCs w:val="24"/>
            </w:rPr>
          </w:rPrChange>
        </w:rPr>
        <w:t>BMC Family Practice</w:t>
      </w:r>
      <w:r w:rsidRPr="0072402D">
        <w:rPr>
          <w:rFonts w:ascii="Times New Roman" w:hAnsi="Times New Roman" w:cs="Times New Roman"/>
          <w:rPrChange w:id="549" w:author="SHALINI" w:date="2019-06-08T21:15:00Z">
            <w:rPr>
              <w:rFonts w:ascii="Times New Roman" w:hAnsi="Times New Roman" w:cs="Times New Roman"/>
              <w:sz w:val="24"/>
              <w:szCs w:val="24"/>
            </w:rPr>
          </w:rPrChange>
        </w:rPr>
        <w:t xml:space="preserve">, </w:t>
      </w:r>
      <w:r w:rsidRPr="0072402D">
        <w:rPr>
          <w:rFonts w:ascii="Times New Roman" w:hAnsi="Times New Roman" w:cs="Times New Roman"/>
          <w:i/>
          <w:iCs/>
          <w:rPrChange w:id="550" w:author="SHALINI" w:date="2019-06-08T21:15:00Z">
            <w:rPr>
              <w:rFonts w:ascii="Times New Roman" w:hAnsi="Times New Roman" w:cs="Times New Roman"/>
              <w:i/>
              <w:iCs/>
              <w:sz w:val="24"/>
              <w:szCs w:val="24"/>
            </w:rPr>
          </w:rPrChange>
        </w:rPr>
        <w:t>14</w:t>
      </w:r>
      <w:r w:rsidRPr="0072402D">
        <w:rPr>
          <w:rFonts w:ascii="Times New Roman" w:hAnsi="Times New Roman" w:cs="Times New Roman"/>
          <w:rPrChange w:id="551" w:author="SHALINI" w:date="2019-06-08T21:15:00Z">
            <w:rPr>
              <w:rFonts w:ascii="Times New Roman" w:hAnsi="Times New Roman" w:cs="Times New Roman"/>
              <w:sz w:val="24"/>
              <w:szCs w:val="24"/>
            </w:rPr>
          </w:rPrChange>
        </w:rPr>
        <w:t>, 128. https://doi.org/10.1186/1471-2296-14-128</w:t>
      </w:r>
    </w:p>
    <w:p w:rsidR="0072402D" w:rsidRPr="0072402D" w:rsidRDefault="0072402D">
      <w:pPr>
        <w:pStyle w:val="Bibliography"/>
        <w:spacing w:line="240" w:lineRule="auto"/>
        <w:rPr>
          <w:ins w:id="552" w:author="SHALINI" w:date="2019-06-08T21:11:00Z"/>
          <w:rFonts w:ascii="Times New Roman" w:hAnsi="Times New Roman" w:cs="Times New Roman"/>
          <w:rPrChange w:id="553" w:author="SHALINI" w:date="2019-06-08T21:15:00Z">
            <w:rPr>
              <w:ins w:id="554" w:author="SHALINI" w:date="2019-06-08T21:11:00Z"/>
            </w:rPr>
          </w:rPrChange>
        </w:rPr>
        <w:pPrChange w:id="555" w:author="SHALINI" w:date="2019-06-08T21:15:00Z">
          <w:pPr>
            <w:pStyle w:val="Bibliography"/>
          </w:pPr>
        </w:pPrChange>
      </w:pPr>
      <w:ins w:id="556" w:author="SHALINI" w:date="2019-06-08T21:11:00Z">
        <w:r w:rsidRPr="0072402D">
          <w:rPr>
            <w:rFonts w:ascii="Times New Roman" w:hAnsi="Times New Roman" w:cs="Times New Roman"/>
            <w:rPrChange w:id="557" w:author="SHALINI" w:date="2019-06-08T21:15:00Z">
              <w:rPr/>
            </w:rPrChange>
          </w:rPr>
          <w:t xml:space="preserve">Riddell MC, Miadovnik L, Simms M, et al. (2013) Advances in Exercise, Physical Activity, and Diabetes Mellitus. </w:t>
        </w:r>
        <w:r w:rsidRPr="0072402D">
          <w:rPr>
            <w:rFonts w:ascii="Times New Roman" w:hAnsi="Times New Roman" w:cs="Times New Roman"/>
            <w:i/>
            <w:iCs/>
            <w:rPrChange w:id="558" w:author="SHALINI" w:date="2019-06-08T21:15:00Z">
              <w:rPr>
                <w:i/>
                <w:iCs/>
              </w:rPr>
            </w:rPrChange>
          </w:rPr>
          <w:t>Diabetes Technology &amp; Therapeutics</w:t>
        </w:r>
        <w:r w:rsidRPr="0072402D">
          <w:rPr>
            <w:rFonts w:ascii="Times New Roman" w:hAnsi="Times New Roman" w:cs="Times New Roman"/>
            <w:rPrChange w:id="559" w:author="SHALINI" w:date="2019-06-08T21:15:00Z">
              <w:rPr/>
            </w:rPrChange>
          </w:rPr>
          <w:t xml:space="preserve"> 15(S1): S-96. DOI: 10.1089/dia.2013.1511.</w:t>
        </w:r>
      </w:ins>
    </w:p>
    <w:p w:rsidR="0072402D" w:rsidRPr="0072402D" w:rsidRDefault="0072402D">
      <w:pPr>
        <w:pStyle w:val="Bibliography"/>
        <w:spacing w:line="240" w:lineRule="auto"/>
        <w:rPr>
          <w:rFonts w:ascii="Times New Roman" w:hAnsi="Times New Roman" w:cs="Times New Roman"/>
          <w:rPrChange w:id="560" w:author="SHALINI" w:date="2019-06-08T21:15:00Z">
            <w:rPr>
              <w:rFonts w:ascii="Times New Roman" w:hAnsi="Times New Roman" w:cs="Times New Roman"/>
              <w:sz w:val="24"/>
              <w:szCs w:val="24"/>
            </w:rPr>
          </w:rPrChange>
        </w:rPr>
        <w:pPrChange w:id="561" w:author="SHALINI" w:date="2019-06-08T21:27:00Z">
          <w:pPr>
            <w:pStyle w:val="Bibliography"/>
          </w:pPr>
        </w:pPrChange>
      </w:pPr>
      <w:ins w:id="562" w:author="SHALINI" w:date="2019-06-08T21:11:00Z">
        <w:r w:rsidRPr="0072402D">
          <w:rPr>
            <w:rFonts w:ascii="Times New Roman" w:hAnsi="Times New Roman" w:cs="Times New Roman"/>
            <w:rPrChange w:id="563" w:author="SHALINI" w:date="2019-06-08T21:15:00Z">
              <w:rPr/>
            </w:rPrChange>
          </w:rPr>
          <w:t xml:space="preserve">Rydén L, Grant PJ, Anker SD, et al. (2013) ESC Guidelines on diabetes, pre-diabetes, and cardiovascular diseases developed in collaboration with the EASDThe Task Force on diabetes, pre-diabetes, and cardiovascular diseases of the European Society of Cardiology (ESC) and developed in collaboration with the European Association for the Study of Diabetes (EASD). </w:t>
        </w:r>
        <w:r w:rsidRPr="0072402D">
          <w:rPr>
            <w:rFonts w:ascii="Times New Roman" w:hAnsi="Times New Roman" w:cs="Times New Roman"/>
            <w:i/>
            <w:iCs/>
            <w:rPrChange w:id="564" w:author="SHALINI" w:date="2019-06-08T21:15:00Z">
              <w:rPr>
                <w:i/>
                <w:iCs/>
              </w:rPr>
            </w:rPrChange>
          </w:rPr>
          <w:t>European Heart Journal</w:t>
        </w:r>
        <w:r w:rsidRPr="0072402D">
          <w:rPr>
            <w:rFonts w:ascii="Times New Roman" w:hAnsi="Times New Roman" w:cs="Times New Roman"/>
            <w:rPrChange w:id="565" w:author="SHALINI" w:date="2019-06-08T21:15:00Z">
              <w:rPr/>
            </w:rPrChange>
          </w:rPr>
          <w:t xml:space="preserve"> 34(39): 3035–3087. DOI: 10.1093/eurheartj/eht108.</w:t>
        </w:r>
      </w:ins>
    </w:p>
    <w:p w:rsidR="009A1D77" w:rsidRPr="0072402D" w:rsidRDefault="009A1D77">
      <w:pPr>
        <w:pStyle w:val="Bibliography"/>
        <w:spacing w:line="240" w:lineRule="auto"/>
        <w:rPr>
          <w:ins w:id="566" w:author="SHALINI" w:date="2019-06-08T21:11:00Z"/>
          <w:rFonts w:ascii="Times New Roman" w:hAnsi="Times New Roman" w:cs="Times New Roman"/>
          <w:rPrChange w:id="567" w:author="SHALINI" w:date="2019-06-08T21:15:00Z">
            <w:rPr>
              <w:ins w:id="568" w:author="SHALINI" w:date="2019-06-08T21:11:00Z"/>
              <w:rFonts w:ascii="Times New Roman" w:hAnsi="Times New Roman" w:cs="Times New Roman"/>
              <w:sz w:val="24"/>
              <w:szCs w:val="24"/>
            </w:rPr>
          </w:rPrChange>
        </w:rPr>
        <w:pPrChange w:id="569" w:author="SHALINI" w:date="2019-06-08T21:15:00Z">
          <w:pPr>
            <w:pStyle w:val="Bibliography"/>
          </w:pPr>
        </w:pPrChange>
      </w:pPr>
      <w:r w:rsidRPr="0072402D">
        <w:rPr>
          <w:rFonts w:ascii="Times New Roman" w:hAnsi="Times New Roman" w:cs="Times New Roman"/>
          <w:rPrChange w:id="570" w:author="SHALINI" w:date="2019-06-08T21:15:00Z">
            <w:rPr>
              <w:rFonts w:ascii="Times New Roman" w:hAnsi="Times New Roman" w:cs="Times New Roman"/>
              <w:sz w:val="24"/>
              <w:szCs w:val="24"/>
            </w:rPr>
          </w:rPrChange>
        </w:rPr>
        <w:t xml:space="preserve">Ramachandran, A., Snehalatha, C., Mary, S., Mukesh, B., Bhaskar, A. D., Vijay, V., &amp; Programme (IDPP), I. D. P. (2006). The Indian Diabetes Prevention Programme shows that lifestyle modification and metformin prevent type 2 diabetes in Asian Indian subjects with impaired glucose tolerance (IDPP-1). </w:t>
      </w:r>
      <w:r w:rsidRPr="0072402D">
        <w:rPr>
          <w:rFonts w:ascii="Times New Roman" w:hAnsi="Times New Roman" w:cs="Times New Roman"/>
          <w:i/>
          <w:iCs/>
          <w:rPrChange w:id="571" w:author="SHALINI" w:date="2019-06-08T21:15:00Z">
            <w:rPr>
              <w:rFonts w:ascii="Times New Roman" w:hAnsi="Times New Roman" w:cs="Times New Roman"/>
              <w:i/>
              <w:iCs/>
              <w:sz w:val="24"/>
              <w:szCs w:val="24"/>
            </w:rPr>
          </w:rPrChange>
        </w:rPr>
        <w:t>Diabetologia</w:t>
      </w:r>
      <w:r w:rsidRPr="0072402D">
        <w:rPr>
          <w:rFonts w:ascii="Times New Roman" w:hAnsi="Times New Roman" w:cs="Times New Roman"/>
          <w:rPrChange w:id="572" w:author="SHALINI" w:date="2019-06-08T21:15:00Z">
            <w:rPr>
              <w:rFonts w:ascii="Times New Roman" w:hAnsi="Times New Roman" w:cs="Times New Roman"/>
              <w:sz w:val="24"/>
              <w:szCs w:val="24"/>
            </w:rPr>
          </w:rPrChange>
        </w:rPr>
        <w:t xml:space="preserve">, </w:t>
      </w:r>
      <w:r w:rsidRPr="0072402D">
        <w:rPr>
          <w:rFonts w:ascii="Times New Roman" w:hAnsi="Times New Roman" w:cs="Times New Roman"/>
          <w:i/>
          <w:iCs/>
          <w:rPrChange w:id="573" w:author="SHALINI" w:date="2019-06-08T21:15:00Z">
            <w:rPr>
              <w:rFonts w:ascii="Times New Roman" w:hAnsi="Times New Roman" w:cs="Times New Roman"/>
              <w:i/>
              <w:iCs/>
              <w:sz w:val="24"/>
              <w:szCs w:val="24"/>
            </w:rPr>
          </w:rPrChange>
        </w:rPr>
        <w:t>49</w:t>
      </w:r>
      <w:r w:rsidRPr="0072402D">
        <w:rPr>
          <w:rFonts w:ascii="Times New Roman" w:hAnsi="Times New Roman" w:cs="Times New Roman"/>
          <w:rPrChange w:id="574" w:author="SHALINI" w:date="2019-06-08T21:15:00Z">
            <w:rPr>
              <w:rFonts w:ascii="Times New Roman" w:hAnsi="Times New Roman" w:cs="Times New Roman"/>
              <w:sz w:val="24"/>
              <w:szCs w:val="24"/>
            </w:rPr>
          </w:rPrChange>
        </w:rPr>
        <w:t>(2), 289–297. https://doi.org/10.1007/s00125-005-0097-z</w:t>
      </w:r>
    </w:p>
    <w:p w:rsidR="0072402D" w:rsidRPr="0072402D" w:rsidRDefault="0072402D">
      <w:pPr>
        <w:pStyle w:val="Bibliography"/>
        <w:spacing w:line="240" w:lineRule="auto"/>
        <w:rPr>
          <w:rFonts w:ascii="Times New Roman" w:hAnsi="Times New Roman" w:cs="Times New Roman"/>
          <w:rPrChange w:id="575" w:author="SHALINI" w:date="2019-06-08T21:15:00Z">
            <w:rPr>
              <w:rFonts w:ascii="Times New Roman" w:hAnsi="Times New Roman" w:cs="Times New Roman"/>
              <w:sz w:val="24"/>
              <w:szCs w:val="24"/>
            </w:rPr>
          </w:rPrChange>
        </w:rPr>
        <w:pPrChange w:id="576" w:author="SHALINI" w:date="2019-06-08T21:27:00Z">
          <w:pPr>
            <w:pStyle w:val="Bibliography"/>
          </w:pPr>
        </w:pPrChange>
      </w:pPr>
      <w:ins w:id="577" w:author="SHALINI" w:date="2019-06-08T21:11:00Z">
        <w:r w:rsidRPr="0072402D">
          <w:rPr>
            <w:rFonts w:ascii="Times New Roman" w:hAnsi="Times New Roman" w:cs="Times New Roman"/>
            <w:rPrChange w:id="578" w:author="SHALINI" w:date="2019-06-08T21:15:00Z">
              <w:rPr/>
            </w:rPrChange>
          </w:rPr>
          <w:t xml:space="preserve">S A and T M (2014) Self Care and Medication Adherence among Type 2 Diabetics in Puducherry, Southern India: A Hospital Based Study. </w:t>
        </w:r>
        <w:r w:rsidRPr="0072402D">
          <w:rPr>
            <w:rFonts w:ascii="Times New Roman" w:hAnsi="Times New Roman" w:cs="Times New Roman"/>
            <w:i/>
            <w:iCs/>
            <w:rPrChange w:id="579" w:author="SHALINI" w:date="2019-06-08T21:15:00Z">
              <w:rPr>
                <w:i/>
                <w:iCs/>
              </w:rPr>
            </w:rPrChange>
          </w:rPr>
          <w:t>Journal of clinical and diagnostic research: JCDR</w:t>
        </w:r>
        <w:r w:rsidRPr="0072402D">
          <w:rPr>
            <w:rFonts w:ascii="Times New Roman" w:hAnsi="Times New Roman" w:cs="Times New Roman"/>
            <w:rPrChange w:id="580" w:author="SHALINI" w:date="2019-06-08T21:15:00Z">
              <w:rPr/>
            </w:rPrChange>
          </w:rPr>
          <w:t xml:space="preserve"> 8(4): UC01-03. DOI: 10.7860/JCDR/2014/7732.4256.</w:t>
        </w:r>
      </w:ins>
    </w:p>
    <w:p w:rsidR="009A1D77" w:rsidRPr="0072402D" w:rsidRDefault="009A1D77">
      <w:pPr>
        <w:pStyle w:val="Bibliography"/>
        <w:spacing w:line="240" w:lineRule="auto"/>
        <w:rPr>
          <w:ins w:id="581" w:author="SHALINI" w:date="2019-06-08T21:11:00Z"/>
          <w:rFonts w:ascii="Times New Roman" w:hAnsi="Times New Roman" w:cs="Times New Roman"/>
          <w:rPrChange w:id="582" w:author="SHALINI" w:date="2019-06-08T21:15:00Z">
            <w:rPr>
              <w:ins w:id="583" w:author="SHALINI" w:date="2019-06-08T21:11:00Z"/>
              <w:rFonts w:ascii="Times New Roman" w:hAnsi="Times New Roman" w:cs="Times New Roman"/>
              <w:sz w:val="24"/>
              <w:szCs w:val="24"/>
            </w:rPr>
          </w:rPrChange>
        </w:rPr>
        <w:pPrChange w:id="584" w:author="SHALINI" w:date="2019-06-08T21:15:00Z">
          <w:pPr>
            <w:pStyle w:val="Bibliography"/>
          </w:pPr>
        </w:pPrChange>
      </w:pPr>
      <w:r w:rsidRPr="0072402D">
        <w:rPr>
          <w:rFonts w:ascii="Times New Roman" w:hAnsi="Times New Roman" w:cs="Times New Roman"/>
          <w:rPrChange w:id="585" w:author="SHALINI" w:date="2019-06-08T21:15:00Z">
            <w:rPr>
              <w:rFonts w:ascii="Times New Roman" w:hAnsi="Times New Roman" w:cs="Times New Roman"/>
              <w:sz w:val="24"/>
              <w:szCs w:val="24"/>
            </w:rPr>
          </w:rPrChange>
        </w:rPr>
        <w:t xml:space="preserve">Sallis, R., Franklin, B., Joy, L., Ross, R., Sabgir, D., &amp; Stone, J. (2015). Strategies for promoting physical activity in clinical practice. </w:t>
      </w:r>
      <w:r w:rsidRPr="0072402D">
        <w:rPr>
          <w:rFonts w:ascii="Times New Roman" w:hAnsi="Times New Roman" w:cs="Times New Roman"/>
          <w:i/>
          <w:iCs/>
          <w:rPrChange w:id="586" w:author="SHALINI" w:date="2019-06-08T21:15:00Z">
            <w:rPr>
              <w:rFonts w:ascii="Times New Roman" w:hAnsi="Times New Roman" w:cs="Times New Roman"/>
              <w:i/>
              <w:iCs/>
              <w:sz w:val="24"/>
              <w:szCs w:val="24"/>
            </w:rPr>
          </w:rPrChange>
        </w:rPr>
        <w:t>Progress in Cardiovascular Diseases</w:t>
      </w:r>
      <w:r w:rsidRPr="0072402D">
        <w:rPr>
          <w:rFonts w:ascii="Times New Roman" w:hAnsi="Times New Roman" w:cs="Times New Roman"/>
          <w:rPrChange w:id="587" w:author="SHALINI" w:date="2019-06-08T21:15:00Z">
            <w:rPr>
              <w:rFonts w:ascii="Times New Roman" w:hAnsi="Times New Roman" w:cs="Times New Roman"/>
              <w:sz w:val="24"/>
              <w:szCs w:val="24"/>
            </w:rPr>
          </w:rPrChange>
        </w:rPr>
        <w:t xml:space="preserve">, </w:t>
      </w:r>
      <w:r w:rsidRPr="0072402D">
        <w:rPr>
          <w:rFonts w:ascii="Times New Roman" w:hAnsi="Times New Roman" w:cs="Times New Roman"/>
          <w:i/>
          <w:iCs/>
          <w:rPrChange w:id="588" w:author="SHALINI" w:date="2019-06-08T21:15:00Z">
            <w:rPr>
              <w:rFonts w:ascii="Times New Roman" w:hAnsi="Times New Roman" w:cs="Times New Roman"/>
              <w:i/>
              <w:iCs/>
              <w:sz w:val="24"/>
              <w:szCs w:val="24"/>
            </w:rPr>
          </w:rPrChange>
        </w:rPr>
        <w:t>57</w:t>
      </w:r>
      <w:r w:rsidRPr="0072402D">
        <w:rPr>
          <w:rFonts w:ascii="Times New Roman" w:hAnsi="Times New Roman" w:cs="Times New Roman"/>
          <w:rPrChange w:id="589" w:author="SHALINI" w:date="2019-06-08T21:15:00Z">
            <w:rPr>
              <w:rFonts w:ascii="Times New Roman" w:hAnsi="Times New Roman" w:cs="Times New Roman"/>
              <w:sz w:val="24"/>
              <w:szCs w:val="24"/>
            </w:rPr>
          </w:rPrChange>
        </w:rPr>
        <w:t>(4), 375–386. https://doi.org/10.1016/j.pcad.2014.10.003</w:t>
      </w:r>
    </w:p>
    <w:p w:rsidR="0072402D" w:rsidRPr="0072402D" w:rsidRDefault="0072402D">
      <w:pPr>
        <w:pStyle w:val="Bibliography"/>
        <w:spacing w:line="240" w:lineRule="auto"/>
        <w:rPr>
          <w:ins w:id="590" w:author="SHALINI" w:date="2019-06-08T21:11:00Z"/>
          <w:rFonts w:ascii="Times New Roman" w:hAnsi="Times New Roman" w:cs="Times New Roman"/>
          <w:rPrChange w:id="591" w:author="SHALINI" w:date="2019-06-08T21:15:00Z">
            <w:rPr>
              <w:ins w:id="592" w:author="SHALINI" w:date="2019-06-08T21:11:00Z"/>
            </w:rPr>
          </w:rPrChange>
        </w:rPr>
        <w:pPrChange w:id="593" w:author="SHALINI" w:date="2019-06-08T21:15:00Z">
          <w:pPr>
            <w:pStyle w:val="Bibliography"/>
          </w:pPr>
        </w:pPrChange>
      </w:pPr>
      <w:ins w:id="594" w:author="SHALINI" w:date="2019-06-08T21:11:00Z">
        <w:r w:rsidRPr="0072402D">
          <w:rPr>
            <w:rFonts w:ascii="Times New Roman" w:hAnsi="Times New Roman" w:cs="Times New Roman"/>
            <w:rPrChange w:id="595" w:author="SHALINI" w:date="2019-06-08T21:15:00Z">
              <w:rPr/>
            </w:rPrChange>
          </w:rPr>
          <w:t xml:space="preserve">Schmidt H (2016) Chronic Disease Prevention and Health Promotion. In: H. Barrett D, W. Ortmann L, Dawson A, et al. (eds) </w:t>
        </w:r>
        <w:r w:rsidRPr="0072402D">
          <w:rPr>
            <w:rFonts w:ascii="Times New Roman" w:hAnsi="Times New Roman" w:cs="Times New Roman"/>
            <w:i/>
            <w:iCs/>
            <w:rPrChange w:id="596" w:author="SHALINI" w:date="2019-06-08T21:15:00Z">
              <w:rPr>
                <w:i/>
                <w:iCs/>
              </w:rPr>
            </w:rPrChange>
          </w:rPr>
          <w:t>Public Health Ethics: Cases Spanning the Globe</w:t>
        </w:r>
        <w:r w:rsidRPr="0072402D">
          <w:rPr>
            <w:rFonts w:ascii="Times New Roman" w:hAnsi="Times New Roman" w:cs="Times New Roman"/>
            <w:rPrChange w:id="597" w:author="SHALINI" w:date="2019-06-08T21:15:00Z">
              <w:rPr/>
            </w:rPrChange>
          </w:rPr>
          <w:t>. Cham (CH): Springer. Available at: http://www.ncbi.nlm.nih.gov/books/NBK435779/ (accessed 30 May 2019).</w:t>
        </w:r>
      </w:ins>
    </w:p>
    <w:p w:rsidR="0072402D" w:rsidRPr="0072402D" w:rsidRDefault="0072402D">
      <w:pPr>
        <w:pStyle w:val="Bibliography"/>
        <w:spacing w:line="240" w:lineRule="auto"/>
        <w:rPr>
          <w:ins w:id="598" w:author="SHALINI" w:date="2019-06-08T21:11:00Z"/>
          <w:rFonts w:ascii="Times New Roman" w:hAnsi="Times New Roman" w:cs="Times New Roman"/>
          <w:rPrChange w:id="599" w:author="SHALINI" w:date="2019-06-08T21:15:00Z">
            <w:rPr>
              <w:ins w:id="600" w:author="SHALINI" w:date="2019-06-08T21:11:00Z"/>
            </w:rPr>
          </w:rPrChange>
        </w:rPr>
        <w:pPrChange w:id="601" w:author="SHALINI" w:date="2019-06-08T21:15:00Z">
          <w:pPr>
            <w:pStyle w:val="Bibliography"/>
          </w:pPr>
        </w:pPrChange>
      </w:pPr>
      <w:ins w:id="602" w:author="SHALINI" w:date="2019-06-08T21:11:00Z">
        <w:r w:rsidRPr="0072402D">
          <w:rPr>
            <w:rFonts w:ascii="Times New Roman" w:hAnsi="Times New Roman" w:cs="Times New Roman"/>
            <w:lang w:val="fr-FR"/>
            <w:rPrChange w:id="603" w:author="SHALINI" w:date="2019-06-08T21:15:00Z">
              <w:rPr>
                <w:lang w:val="fr-FR"/>
              </w:rPr>
            </w:rPrChange>
          </w:rPr>
          <w:t xml:space="preserve">Sohal T, Sohal P, King-Shier KM, et al. </w:t>
        </w:r>
        <w:r w:rsidRPr="0072402D">
          <w:rPr>
            <w:rFonts w:ascii="Times New Roman" w:hAnsi="Times New Roman" w:cs="Times New Roman"/>
            <w:rPrChange w:id="604" w:author="SHALINI" w:date="2019-06-08T21:15:00Z">
              <w:rPr/>
            </w:rPrChange>
          </w:rPr>
          <w:t xml:space="preserve">(2015) Barriers and Facilitators for Type-2 Diabetes Management in South Asians: A Systematic Review. </w:t>
        </w:r>
        <w:r w:rsidRPr="0072402D">
          <w:rPr>
            <w:rFonts w:ascii="Times New Roman" w:hAnsi="Times New Roman" w:cs="Times New Roman"/>
            <w:i/>
            <w:iCs/>
            <w:rPrChange w:id="605" w:author="SHALINI" w:date="2019-06-08T21:15:00Z">
              <w:rPr>
                <w:i/>
                <w:iCs/>
              </w:rPr>
            </w:rPrChange>
          </w:rPr>
          <w:t>PloS One</w:t>
        </w:r>
        <w:r w:rsidRPr="0072402D">
          <w:rPr>
            <w:rFonts w:ascii="Times New Roman" w:hAnsi="Times New Roman" w:cs="Times New Roman"/>
            <w:rPrChange w:id="606" w:author="SHALINI" w:date="2019-06-08T21:15:00Z">
              <w:rPr/>
            </w:rPrChange>
          </w:rPr>
          <w:t xml:space="preserve"> 10(9): e0136202. DOI: 10.1371/journal.pone.0136202.</w:t>
        </w:r>
      </w:ins>
    </w:p>
    <w:p w:rsidR="0072402D" w:rsidRPr="0072402D" w:rsidRDefault="0072402D">
      <w:pPr>
        <w:pStyle w:val="Bibliography"/>
        <w:spacing w:line="240" w:lineRule="auto"/>
        <w:rPr>
          <w:rFonts w:ascii="Times New Roman" w:hAnsi="Times New Roman" w:cs="Times New Roman"/>
          <w:rPrChange w:id="607" w:author="SHALINI" w:date="2019-06-08T21:15:00Z">
            <w:rPr>
              <w:rFonts w:ascii="Times New Roman" w:hAnsi="Times New Roman" w:cs="Times New Roman"/>
              <w:sz w:val="24"/>
              <w:szCs w:val="24"/>
            </w:rPr>
          </w:rPrChange>
        </w:rPr>
        <w:pPrChange w:id="608" w:author="SHALINI" w:date="2019-06-08T21:27:00Z">
          <w:pPr>
            <w:pStyle w:val="Bibliography"/>
          </w:pPr>
        </w:pPrChange>
      </w:pPr>
      <w:ins w:id="609" w:author="SHALINI" w:date="2019-06-08T21:11:00Z">
        <w:r w:rsidRPr="0072402D">
          <w:rPr>
            <w:rFonts w:ascii="Times New Roman" w:hAnsi="Times New Roman" w:cs="Times New Roman"/>
            <w:rPrChange w:id="610" w:author="SHALINI" w:date="2019-06-08T21:15:00Z">
              <w:rPr/>
            </w:rPrChange>
          </w:rPr>
          <w:t xml:space="preserve">Tandon N, Anjana RM, Mohan V, et al. (2018) The increasing burden of diabetes and variations among the states of India: the Global Burden of Disease Study 1990–2016. </w:t>
        </w:r>
        <w:r w:rsidRPr="0072402D">
          <w:rPr>
            <w:rFonts w:ascii="Times New Roman" w:hAnsi="Times New Roman" w:cs="Times New Roman"/>
            <w:i/>
            <w:iCs/>
            <w:rPrChange w:id="611" w:author="SHALINI" w:date="2019-06-08T21:15:00Z">
              <w:rPr>
                <w:i/>
                <w:iCs/>
              </w:rPr>
            </w:rPrChange>
          </w:rPr>
          <w:t>The Lancet Global Health</w:t>
        </w:r>
        <w:r w:rsidRPr="0072402D">
          <w:rPr>
            <w:rFonts w:ascii="Times New Roman" w:hAnsi="Times New Roman" w:cs="Times New Roman"/>
            <w:rPrChange w:id="612" w:author="SHALINI" w:date="2019-06-08T21:15:00Z">
              <w:rPr/>
            </w:rPrChange>
          </w:rPr>
          <w:t>. DOI: 10.1016/S2214-109X(18)30387-5.</w:t>
        </w:r>
      </w:ins>
    </w:p>
    <w:p w:rsidR="009A1D77" w:rsidRPr="0072402D" w:rsidRDefault="009A1D77">
      <w:pPr>
        <w:pStyle w:val="Bibliography"/>
        <w:spacing w:line="240" w:lineRule="auto"/>
        <w:rPr>
          <w:ins w:id="613" w:author="SHALINI" w:date="2019-06-08T21:12:00Z"/>
          <w:rFonts w:ascii="Times New Roman" w:hAnsi="Times New Roman" w:cs="Times New Roman"/>
          <w:rPrChange w:id="614" w:author="SHALINI" w:date="2019-06-08T21:15:00Z">
            <w:rPr>
              <w:ins w:id="615" w:author="SHALINI" w:date="2019-06-08T21:12:00Z"/>
              <w:rFonts w:ascii="Times New Roman" w:hAnsi="Times New Roman" w:cs="Times New Roman"/>
              <w:sz w:val="24"/>
              <w:szCs w:val="24"/>
            </w:rPr>
          </w:rPrChange>
        </w:rPr>
        <w:pPrChange w:id="616" w:author="SHALINI" w:date="2019-06-08T21:15:00Z">
          <w:pPr>
            <w:pStyle w:val="Bibliography"/>
          </w:pPr>
        </w:pPrChange>
      </w:pPr>
      <w:r w:rsidRPr="0072402D">
        <w:rPr>
          <w:rFonts w:ascii="Times New Roman" w:hAnsi="Times New Roman" w:cs="Times New Roman"/>
          <w:rPrChange w:id="617" w:author="SHALINI" w:date="2019-06-08T21:15:00Z">
            <w:rPr>
              <w:rFonts w:ascii="Times New Roman" w:hAnsi="Times New Roman" w:cs="Times New Roman"/>
              <w:sz w:val="24"/>
              <w:szCs w:val="24"/>
            </w:rPr>
          </w:rPrChange>
        </w:rPr>
        <w:lastRenderedPageBreak/>
        <w:t xml:space="preserve">Thankappan, K. R., Shah, B., Mathur, P., Sarma, P. S., Srinivas, G., Mini, G. K., … Vasan, R. S. (2010). Risk factor profile for chronic non-communicable diseases: results of a community-based study in Kerala, India. </w:t>
      </w:r>
      <w:r w:rsidRPr="0072402D">
        <w:rPr>
          <w:rFonts w:ascii="Times New Roman" w:hAnsi="Times New Roman" w:cs="Times New Roman"/>
          <w:i/>
          <w:iCs/>
          <w:rPrChange w:id="618" w:author="SHALINI" w:date="2019-06-08T21:15:00Z">
            <w:rPr>
              <w:rFonts w:ascii="Times New Roman" w:hAnsi="Times New Roman" w:cs="Times New Roman"/>
              <w:i/>
              <w:iCs/>
              <w:sz w:val="24"/>
              <w:szCs w:val="24"/>
            </w:rPr>
          </w:rPrChange>
        </w:rPr>
        <w:t>The Indian Journal of Medical Research</w:t>
      </w:r>
      <w:r w:rsidRPr="0072402D">
        <w:rPr>
          <w:rFonts w:ascii="Times New Roman" w:hAnsi="Times New Roman" w:cs="Times New Roman"/>
          <w:rPrChange w:id="619" w:author="SHALINI" w:date="2019-06-08T21:15:00Z">
            <w:rPr>
              <w:rFonts w:ascii="Times New Roman" w:hAnsi="Times New Roman" w:cs="Times New Roman"/>
              <w:sz w:val="24"/>
              <w:szCs w:val="24"/>
            </w:rPr>
          </w:rPrChange>
        </w:rPr>
        <w:t xml:space="preserve">, </w:t>
      </w:r>
      <w:r w:rsidRPr="0072402D">
        <w:rPr>
          <w:rFonts w:ascii="Times New Roman" w:hAnsi="Times New Roman" w:cs="Times New Roman"/>
          <w:i/>
          <w:iCs/>
          <w:rPrChange w:id="620" w:author="SHALINI" w:date="2019-06-08T21:15:00Z">
            <w:rPr>
              <w:rFonts w:ascii="Times New Roman" w:hAnsi="Times New Roman" w:cs="Times New Roman"/>
              <w:i/>
              <w:iCs/>
              <w:sz w:val="24"/>
              <w:szCs w:val="24"/>
            </w:rPr>
          </w:rPrChange>
        </w:rPr>
        <w:t>131</w:t>
      </w:r>
      <w:r w:rsidRPr="0072402D">
        <w:rPr>
          <w:rFonts w:ascii="Times New Roman" w:hAnsi="Times New Roman" w:cs="Times New Roman"/>
          <w:rPrChange w:id="621" w:author="SHALINI" w:date="2019-06-08T21:15:00Z">
            <w:rPr>
              <w:rFonts w:ascii="Times New Roman" w:hAnsi="Times New Roman" w:cs="Times New Roman"/>
              <w:sz w:val="24"/>
              <w:szCs w:val="24"/>
            </w:rPr>
          </w:rPrChange>
        </w:rPr>
        <w:t>, 53–63.</w:t>
      </w:r>
    </w:p>
    <w:p w:rsidR="0072402D" w:rsidRPr="0072402D" w:rsidRDefault="0072402D">
      <w:pPr>
        <w:pStyle w:val="Bibliography"/>
        <w:spacing w:line="240" w:lineRule="auto"/>
        <w:rPr>
          <w:ins w:id="622" w:author="SHALINI" w:date="2019-06-08T21:12:00Z"/>
          <w:rFonts w:ascii="Times New Roman" w:hAnsi="Times New Roman" w:cs="Times New Roman"/>
          <w:rPrChange w:id="623" w:author="SHALINI" w:date="2019-06-08T21:15:00Z">
            <w:rPr>
              <w:ins w:id="624" w:author="SHALINI" w:date="2019-06-08T21:12:00Z"/>
            </w:rPr>
          </w:rPrChange>
        </w:rPr>
        <w:pPrChange w:id="625" w:author="SHALINI" w:date="2019-06-08T21:15:00Z">
          <w:pPr>
            <w:pStyle w:val="Bibliography"/>
          </w:pPr>
        </w:pPrChange>
      </w:pPr>
      <w:ins w:id="626" w:author="SHALINI" w:date="2019-06-08T21:12:00Z">
        <w:r w:rsidRPr="0072402D">
          <w:rPr>
            <w:rFonts w:ascii="Times New Roman" w:hAnsi="Times New Roman" w:cs="Times New Roman"/>
            <w:rPrChange w:id="627" w:author="SHALINI" w:date="2019-06-08T21:15:00Z">
              <w:rPr/>
            </w:rPrChange>
          </w:rPr>
          <w:t xml:space="preserve">Tharkar S, Devarajan A, Barman H, et al. (2011) How far has translation of research been implemented into clinical practice in India? Are the recommended guidelines adhered to? </w:t>
        </w:r>
        <w:r w:rsidRPr="0072402D">
          <w:rPr>
            <w:rFonts w:ascii="Times New Roman" w:hAnsi="Times New Roman" w:cs="Times New Roman"/>
            <w:i/>
            <w:iCs/>
            <w:rPrChange w:id="628" w:author="SHALINI" w:date="2019-06-08T21:15:00Z">
              <w:rPr>
                <w:i/>
                <w:iCs/>
              </w:rPr>
            </w:rPrChange>
          </w:rPr>
          <w:t>International Journal of Diabetes Mellitus</w:t>
        </w:r>
        <w:r w:rsidRPr="0072402D">
          <w:rPr>
            <w:rFonts w:ascii="Times New Roman" w:hAnsi="Times New Roman" w:cs="Times New Roman"/>
            <w:rPrChange w:id="629" w:author="SHALINI" w:date="2019-06-08T21:15:00Z">
              <w:rPr/>
            </w:rPrChange>
          </w:rPr>
          <w:t xml:space="preserve"> 3. DOI: 10.1016/j.ijdm.2011.01.002.</w:t>
        </w:r>
      </w:ins>
    </w:p>
    <w:p w:rsidR="0072402D" w:rsidRPr="0072402D" w:rsidRDefault="0072402D">
      <w:pPr>
        <w:pStyle w:val="Bibliography"/>
        <w:spacing w:line="240" w:lineRule="auto"/>
        <w:rPr>
          <w:rFonts w:ascii="Times New Roman" w:hAnsi="Times New Roman" w:cs="Times New Roman"/>
          <w:rPrChange w:id="630" w:author="SHALINI" w:date="2019-06-08T21:15:00Z">
            <w:rPr>
              <w:rFonts w:ascii="Times New Roman" w:hAnsi="Times New Roman" w:cs="Times New Roman"/>
              <w:sz w:val="24"/>
              <w:szCs w:val="24"/>
            </w:rPr>
          </w:rPrChange>
        </w:rPr>
        <w:pPrChange w:id="631" w:author="SHALINI" w:date="2019-06-08T21:27:00Z">
          <w:pPr>
            <w:pStyle w:val="Bibliography"/>
          </w:pPr>
        </w:pPrChange>
      </w:pPr>
      <w:ins w:id="632" w:author="SHALINI" w:date="2019-06-08T21:12:00Z">
        <w:r w:rsidRPr="0072402D">
          <w:rPr>
            <w:rFonts w:ascii="Times New Roman" w:hAnsi="Times New Roman" w:cs="Times New Roman"/>
            <w:rPrChange w:id="633" w:author="SHALINI" w:date="2019-06-08T21:15:00Z">
              <w:rPr/>
            </w:rPrChange>
          </w:rPr>
          <w:t xml:space="preserve">Thomas N, Alder E and Leese G (2004) Barriers to physical activity in patients with diabetes. </w:t>
        </w:r>
        <w:r w:rsidRPr="0072402D">
          <w:rPr>
            <w:rFonts w:ascii="Times New Roman" w:hAnsi="Times New Roman" w:cs="Times New Roman"/>
            <w:i/>
            <w:iCs/>
            <w:rPrChange w:id="634" w:author="SHALINI" w:date="2019-06-08T21:15:00Z">
              <w:rPr>
                <w:i/>
                <w:iCs/>
              </w:rPr>
            </w:rPrChange>
          </w:rPr>
          <w:t>Postgraduate Medical Journal</w:t>
        </w:r>
        <w:r w:rsidRPr="0072402D">
          <w:rPr>
            <w:rFonts w:ascii="Times New Roman" w:hAnsi="Times New Roman" w:cs="Times New Roman"/>
            <w:rPrChange w:id="635" w:author="SHALINI" w:date="2019-06-08T21:15:00Z">
              <w:rPr/>
            </w:rPrChange>
          </w:rPr>
          <w:t xml:space="preserve"> 80(943): 287–291. DOI: 10.1136/pgmj.2003.010553.</w:t>
        </w:r>
      </w:ins>
    </w:p>
    <w:p w:rsidR="009A1D77" w:rsidRPr="0072402D" w:rsidRDefault="009A1D77">
      <w:pPr>
        <w:pStyle w:val="Bibliography"/>
        <w:spacing w:line="240" w:lineRule="auto"/>
        <w:rPr>
          <w:rFonts w:ascii="Times New Roman" w:hAnsi="Times New Roman" w:cs="Times New Roman"/>
          <w:rPrChange w:id="636" w:author="SHALINI" w:date="2019-06-08T21:15:00Z">
            <w:rPr>
              <w:rFonts w:ascii="Times New Roman" w:hAnsi="Times New Roman" w:cs="Times New Roman"/>
              <w:sz w:val="24"/>
              <w:szCs w:val="24"/>
            </w:rPr>
          </w:rPrChange>
        </w:rPr>
        <w:pPrChange w:id="637" w:author="SHALINI" w:date="2019-06-08T21:15:00Z">
          <w:pPr>
            <w:pStyle w:val="Bibliography"/>
          </w:pPr>
        </w:pPrChange>
      </w:pPr>
      <w:r w:rsidRPr="0072402D">
        <w:rPr>
          <w:rFonts w:ascii="Times New Roman" w:hAnsi="Times New Roman" w:cs="Times New Roman"/>
          <w:rPrChange w:id="638" w:author="SHALINI" w:date="2019-06-08T21:15:00Z">
            <w:rPr>
              <w:rFonts w:ascii="Times New Roman" w:hAnsi="Times New Roman" w:cs="Times New Roman"/>
              <w:sz w:val="24"/>
              <w:szCs w:val="24"/>
            </w:rPr>
          </w:rPrChange>
        </w:rPr>
        <w:t xml:space="preserve">Thent, Z. C., Das, S., &amp; Henry, L. J. (2013). Role of Exercise in the Management of Diabetes Mellitus: the Global Scenario. </w:t>
      </w:r>
      <w:r w:rsidRPr="0072402D">
        <w:rPr>
          <w:rFonts w:ascii="Times New Roman" w:hAnsi="Times New Roman" w:cs="Times New Roman"/>
          <w:i/>
          <w:iCs/>
          <w:rPrChange w:id="639" w:author="SHALINI" w:date="2019-06-08T21:15:00Z">
            <w:rPr>
              <w:rFonts w:ascii="Times New Roman" w:hAnsi="Times New Roman" w:cs="Times New Roman"/>
              <w:i/>
              <w:iCs/>
              <w:sz w:val="24"/>
              <w:szCs w:val="24"/>
            </w:rPr>
          </w:rPrChange>
        </w:rPr>
        <w:t>PLOS ONE</w:t>
      </w:r>
      <w:r w:rsidRPr="0072402D">
        <w:rPr>
          <w:rFonts w:ascii="Times New Roman" w:hAnsi="Times New Roman" w:cs="Times New Roman"/>
          <w:rPrChange w:id="640" w:author="SHALINI" w:date="2019-06-08T21:15:00Z">
            <w:rPr>
              <w:rFonts w:ascii="Times New Roman" w:hAnsi="Times New Roman" w:cs="Times New Roman"/>
              <w:sz w:val="24"/>
              <w:szCs w:val="24"/>
            </w:rPr>
          </w:rPrChange>
        </w:rPr>
        <w:t xml:space="preserve">, </w:t>
      </w:r>
      <w:r w:rsidRPr="0072402D">
        <w:rPr>
          <w:rFonts w:ascii="Times New Roman" w:hAnsi="Times New Roman" w:cs="Times New Roman"/>
          <w:i/>
          <w:iCs/>
          <w:rPrChange w:id="641" w:author="SHALINI" w:date="2019-06-08T21:15:00Z">
            <w:rPr>
              <w:rFonts w:ascii="Times New Roman" w:hAnsi="Times New Roman" w:cs="Times New Roman"/>
              <w:i/>
              <w:iCs/>
              <w:sz w:val="24"/>
              <w:szCs w:val="24"/>
            </w:rPr>
          </w:rPrChange>
        </w:rPr>
        <w:t>8</w:t>
      </w:r>
      <w:r w:rsidRPr="0072402D">
        <w:rPr>
          <w:rFonts w:ascii="Times New Roman" w:hAnsi="Times New Roman" w:cs="Times New Roman"/>
          <w:rPrChange w:id="642" w:author="SHALINI" w:date="2019-06-08T21:15:00Z">
            <w:rPr>
              <w:rFonts w:ascii="Times New Roman" w:hAnsi="Times New Roman" w:cs="Times New Roman"/>
              <w:sz w:val="24"/>
              <w:szCs w:val="24"/>
            </w:rPr>
          </w:rPrChange>
        </w:rPr>
        <w:t>(11), e80436. https://doi.org/10.1371/journal.pone.0080436</w:t>
      </w:r>
    </w:p>
    <w:p w:rsidR="009A1D77" w:rsidRPr="0072402D" w:rsidRDefault="009A1D77">
      <w:pPr>
        <w:pStyle w:val="Bibliography"/>
        <w:spacing w:line="240" w:lineRule="auto"/>
        <w:rPr>
          <w:rFonts w:ascii="Times New Roman" w:hAnsi="Times New Roman" w:cs="Times New Roman"/>
          <w:rPrChange w:id="643" w:author="SHALINI" w:date="2019-06-08T21:15:00Z">
            <w:rPr>
              <w:rFonts w:ascii="Times New Roman" w:hAnsi="Times New Roman" w:cs="Times New Roman"/>
              <w:sz w:val="24"/>
              <w:szCs w:val="24"/>
            </w:rPr>
          </w:rPrChange>
        </w:rPr>
        <w:pPrChange w:id="644" w:author="SHALINI" w:date="2019-06-08T21:15:00Z">
          <w:pPr>
            <w:pStyle w:val="Bibliography"/>
          </w:pPr>
        </w:pPrChange>
      </w:pPr>
      <w:r w:rsidRPr="0072402D">
        <w:rPr>
          <w:rFonts w:ascii="Times New Roman" w:hAnsi="Times New Roman" w:cs="Times New Roman"/>
          <w:rPrChange w:id="645" w:author="SHALINI" w:date="2019-06-08T21:15:00Z">
            <w:rPr>
              <w:rFonts w:ascii="Times New Roman" w:hAnsi="Times New Roman" w:cs="Times New Roman"/>
              <w:sz w:val="24"/>
              <w:szCs w:val="24"/>
            </w:rPr>
          </w:rPrChange>
        </w:rPr>
        <w:t xml:space="preserve">Waitzkin, H. (1985). Information giving in medical care. </w:t>
      </w:r>
      <w:r w:rsidRPr="0072402D">
        <w:rPr>
          <w:rFonts w:ascii="Times New Roman" w:hAnsi="Times New Roman" w:cs="Times New Roman"/>
          <w:i/>
          <w:iCs/>
          <w:rPrChange w:id="646" w:author="SHALINI" w:date="2019-06-08T21:15:00Z">
            <w:rPr>
              <w:rFonts w:ascii="Times New Roman" w:hAnsi="Times New Roman" w:cs="Times New Roman"/>
              <w:i/>
              <w:iCs/>
              <w:sz w:val="24"/>
              <w:szCs w:val="24"/>
            </w:rPr>
          </w:rPrChange>
        </w:rPr>
        <w:t>Journal of Health and Social Behavior</w:t>
      </w:r>
      <w:r w:rsidRPr="0072402D">
        <w:rPr>
          <w:rFonts w:ascii="Times New Roman" w:hAnsi="Times New Roman" w:cs="Times New Roman"/>
          <w:rPrChange w:id="647" w:author="SHALINI" w:date="2019-06-08T21:15:00Z">
            <w:rPr>
              <w:rFonts w:ascii="Times New Roman" w:hAnsi="Times New Roman" w:cs="Times New Roman"/>
              <w:sz w:val="24"/>
              <w:szCs w:val="24"/>
            </w:rPr>
          </w:rPrChange>
        </w:rPr>
        <w:t xml:space="preserve">, </w:t>
      </w:r>
      <w:r w:rsidRPr="0072402D">
        <w:rPr>
          <w:rFonts w:ascii="Times New Roman" w:hAnsi="Times New Roman" w:cs="Times New Roman"/>
          <w:i/>
          <w:iCs/>
          <w:rPrChange w:id="648" w:author="SHALINI" w:date="2019-06-08T21:15:00Z">
            <w:rPr>
              <w:rFonts w:ascii="Times New Roman" w:hAnsi="Times New Roman" w:cs="Times New Roman"/>
              <w:i/>
              <w:iCs/>
              <w:sz w:val="24"/>
              <w:szCs w:val="24"/>
            </w:rPr>
          </w:rPrChange>
        </w:rPr>
        <w:t>26</w:t>
      </w:r>
      <w:r w:rsidRPr="0072402D">
        <w:rPr>
          <w:rFonts w:ascii="Times New Roman" w:hAnsi="Times New Roman" w:cs="Times New Roman"/>
          <w:rPrChange w:id="649" w:author="SHALINI" w:date="2019-06-08T21:15:00Z">
            <w:rPr>
              <w:rFonts w:ascii="Times New Roman" w:hAnsi="Times New Roman" w:cs="Times New Roman"/>
              <w:sz w:val="24"/>
              <w:szCs w:val="24"/>
            </w:rPr>
          </w:rPrChange>
        </w:rPr>
        <w:t>(2), 81–101.</w:t>
      </w:r>
    </w:p>
    <w:p w:rsidR="009A1D77" w:rsidRPr="0072402D" w:rsidRDefault="009A1D77">
      <w:pPr>
        <w:pStyle w:val="Bibliography"/>
        <w:spacing w:line="240" w:lineRule="auto"/>
        <w:rPr>
          <w:ins w:id="650" w:author="SHALINI" w:date="2019-06-08T21:12:00Z"/>
          <w:rFonts w:ascii="Times New Roman" w:hAnsi="Times New Roman" w:cs="Times New Roman"/>
          <w:rPrChange w:id="651" w:author="SHALINI" w:date="2019-06-08T21:15:00Z">
            <w:rPr>
              <w:ins w:id="652" w:author="SHALINI" w:date="2019-06-08T21:12:00Z"/>
              <w:rFonts w:ascii="Times New Roman" w:hAnsi="Times New Roman" w:cs="Times New Roman"/>
              <w:sz w:val="24"/>
              <w:szCs w:val="24"/>
            </w:rPr>
          </w:rPrChange>
        </w:rPr>
        <w:pPrChange w:id="653" w:author="SHALINI" w:date="2019-06-08T21:15:00Z">
          <w:pPr>
            <w:pStyle w:val="Bibliography"/>
          </w:pPr>
        </w:pPrChange>
      </w:pPr>
      <w:r w:rsidRPr="0072402D">
        <w:rPr>
          <w:rFonts w:ascii="Times New Roman" w:hAnsi="Times New Roman" w:cs="Times New Roman"/>
          <w:rPrChange w:id="654" w:author="SHALINI" w:date="2019-06-08T21:15:00Z">
            <w:rPr>
              <w:rFonts w:ascii="Times New Roman" w:hAnsi="Times New Roman" w:cs="Times New Roman"/>
              <w:sz w:val="24"/>
              <w:szCs w:val="24"/>
            </w:rPr>
          </w:rPrChange>
        </w:rPr>
        <w:t xml:space="preserve">Walsh, J. M. E., Swangard, D. M., Davis, T., &amp; McPhee, S. J. (1999). Exercise counseling by primary care physicians in the era of managed care. </w:t>
      </w:r>
      <w:r w:rsidRPr="0072402D">
        <w:rPr>
          <w:rFonts w:ascii="Times New Roman" w:hAnsi="Times New Roman" w:cs="Times New Roman"/>
          <w:i/>
          <w:iCs/>
          <w:rPrChange w:id="655" w:author="SHALINI" w:date="2019-06-08T21:15:00Z">
            <w:rPr>
              <w:rFonts w:ascii="Times New Roman" w:hAnsi="Times New Roman" w:cs="Times New Roman"/>
              <w:i/>
              <w:iCs/>
              <w:sz w:val="24"/>
              <w:szCs w:val="24"/>
            </w:rPr>
          </w:rPrChange>
        </w:rPr>
        <w:t>American Journal of Preventive Medicine</w:t>
      </w:r>
      <w:r w:rsidRPr="0072402D">
        <w:rPr>
          <w:rFonts w:ascii="Times New Roman" w:hAnsi="Times New Roman" w:cs="Times New Roman"/>
          <w:rPrChange w:id="656" w:author="SHALINI" w:date="2019-06-08T21:15:00Z">
            <w:rPr>
              <w:rFonts w:ascii="Times New Roman" w:hAnsi="Times New Roman" w:cs="Times New Roman"/>
              <w:sz w:val="24"/>
              <w:szCs w:val="24"/>
            </w:rPr>
          </w:rPrChange>
        </w:rPr>
        <w:t xml:space="preserve">, </w:t>
      </w:r>
      <w:r w:rsidRPr="0072402D">
        <w:rPr>
          <w:rFonts w:ascii="Times New Roman" w:hAnsi="Times New Roman" w:cs="Times New Roman"/>
          <w:i/>
          <w:iCs/>
          <w:rPrChange w:id="657" w:author="SHALINI" w:date="2019-06-08T21:15:00Z">
            <w:rPr>
              <w:rFonts w:ascii="Times New Roman" w:hAnsi="Times New Roman" w:cs="Times New Roman"/>
              <w:i/>
              <w:iCs/>
              <w:sz w:val="24"/>
              <w:szCs w:val="24"/>
            </w:rPr>
          </w:rPrChange>
        </w:rPr>
        <w:t>16</w:t>
      </w:r>
      <w:r w:rsidRPr="0072402D">
        <w:rPr>
          <w:rFonts w:ascii="Times New Roman" w:hAnsi="Times New Roman" w:cs="Times New Roman"/>
          <w:rPrChange w:id="658" w:author="SHALINI" w:date="2019-06-08T21:15:00Z">
            <w:rPr>
              <w:rFonts w:ascii="Times New Roman" w:hAnsi="Times New Roman" w:cs="Times New Roman"/>
              <w:sz w:val="24"/>
              <w:szCs w:val="24"/>
            </w:rPr>
          </w:rPrChange>
        </w:rPr>
        <w:t>(4), 307–313. https://doi.org/10.1016/S0749-3797(99)00021-5</w:t>
      </w:r>
    </w:p>
    <w:p w:rsidR="0072402D" w:rsidRPr="0072402D" w:rsidRDefault="0072402D">
      <w:pPr>
        <w:pStyle w:val="Bibliography"/>
        <w:spacing w:line="240" w:lineRule="auto"/>
        <w:rPr>
          <w:ins w:id="659" w:author="SHALINI" w:date="2019-06-08T21:12:00Z"/>
          <w:rFonts w:ascii="Times New Roman" w:hAnsi="Times New Roman" w:cs="Times New Roman"/>
          <w:rPrChange w:id="660" w:author="SHALINI" w:date="2019-06-08T21:15:00Z">
            <w:rPr>
              <w:ins w:id="661" w:author="SHALINI" w:date="2019-06-08T21:12:00Z"/>
            </w:rPr>
          </w:rPrChange>
        </w:rPr>
        <w:pPrChange w:id="662" w:author="SHALINI" w:date="2019-06-08T21:15:00Z">
          <w:pPr>
            <w:pStyle w:val="Bibliography"/>
          </w:pPr>
        </w:pPrChange>
      </w:pPr>
      <w:ins w:id="663" w:author="SHALINI" w:date="2019-06-08T21:12:00Z">
        <w:r w:rsidRPr="0072402D">
          <w:rPr>
            <w:rFonts w:ascii="Times New Roman" w:hAnsi="Times New Roman" w:cs="Times New Roman"/>
            <w:lang w:val="fr-FR"/>
            <w:rPrChange w:id="664" w:author="SHALINI" w:date="2019-06-08T21:15:00Z">
              <w:rPr/>
            </w:rPrChange>
          </w:rPr>
          <w:t xml:space="preserve">Wei M, Gibbons LW, Kampert JB, et al. </w:t>
        </w:r>
        <w:r w:rsidRPr="0072402D">
          <w:rPr>
            <w:rFonts w:ascii="Times New Roman" w:hAnsi="Times New Roman" w:cs="Times New Roman"/>
            <w:rPrChange w:id="665" w:author="SHALINI" w:date="2019-06-08T21:15:00Z">
              <w:rPr/>
            </w:rPrChange>
          </w:rPr>
          <w:t xml:space="preserve">(2000) Low cardiorespiratory fitness and physical inactivity as predictors of mortality in men with type 2 diabetes. </w:t>
        </w:r>
        <w:r w:rsidRPr="0072402D">
          <w:rPr>
            <w:rFonts w:ascii="Times New Roman" w:hAnsi="Times New Roman" w:cs="Times New Roman"/>
            <w:i/>
            <w:iCs/>
            <w:rPrChange w:id="666" w:author="SHALINI" w:date="2019-06-08T21:15:00Z">
              <w:rPr>
                <w:i/>
                <w:iCs/>
              </w:rPr>
            </w:rPrChange>
          </w:rPr>
          <w:t>Annals of Internal Medicine</w:t>
        </w:r>
        <w:r w:rsidRPr="0072402D">
          <w:rPr>
            <w:rFonts w:ascii="Times New Roman" w:hAnsi="Times New Roman" w:cs="Times New Roman"/>
            <w:rPrChange w:id="667" w:author="SHALINI" w:date="2019-06-08T21:15:00Z">
              <w:rPr/>
            </w:rPrChange>
          </w:rPr>
          <w:t xml:space="preserve"> 132(8): 605–611.</w:t>
        </w:r>
      </w:ins>
    </w:p>
    <w:p w:rsidR="0072402D" w:rsidRPr="0072402D" w:rsidRDefault="0072402D">
      <w:pPr>
        <w:pStyle w:val="Bibliography"/>
        <w:spacing w:line="240" w:lineRule="auto"/>
        <w:rPr>
          <w:ins w:id="668" w:author="SHALINI" w:date="2019-06-08T21:12:00Z"/>
          <w:rFonts w:ascii="Times New Roman" w:hAnsi="Times New Roman" w:cs="Times New Roman"/>
          <w:rPrChange w:id="669" w:author="SHALINI" w:date="2019-06-08T21:15:00Z">
            <w:rPr>
              <w:ins w:id="670" w:author="SHALINI" w:date="2019-06-08T21:12:00Z"/>
            </w:rPr>
          </w:rPrChange>
        </w:rPr>
        <w:pPrChange w:id="671" w:author="SHALINI" w:date="2019-06-08T21:15:00Z">
          <w:pPr>
            <w:pStyle w:val="Bibliography"/>
          </w:pPr>
        </w:pPrChange>
      </w:pPr>
      <w:ins w:id="672" w:author="SHALINI" w:date="2019-06-08T21:12:00Z">
        <w:r w:rsidRPr="0072402D">
          <w:rPr>
            <w:rFonts w:ascii="Times New Roman" w:hAnsi="Times New Roman" w:cs="Times New Roman"/>
            <w:rPrChange w:id="673" w:author="SHALINI" w:date="2019-06-08T21:15:00Z">
              <w:rPr/>
            </w:rPrChange>
          </w:rPr>
          <w:t xml:space="preserve">WHO (2010) </w:t>
        </w:r>
        <w:r w:rsidRPr="0072402D">
          <w:rPr>
            <w:rFonts w:ascii="Times New Roman" w:hAnsi="Times New Roman" w:cs="Times New Roman"/>
            <w:i/>
            <w:iCs/>
            <w:rPrChange w:id="674" w:author="SHALINI" w:date="2019-06-08T21:15:00Z">
              <w:rPr>
                <w:i/>
                <w:iCs/>
              </w:rPr>
            </w:rPrChange>
          </w:rPr>
          <w:t>Steps to health</w:t>
        </w:r>
        <w:r w:rsidRPr="0072402D">
          <w:rPr>
            <w:rFonts w:ascii="Times New Roman" w:hAnsi="Times New Roman" w:cs="Times New Roman"/>
            <w:rPrChange w:id="675" w:author="SHALINI" w:date="2019-06-08T21:15:00Z">
              <w:rPr/>
            </w:rPrChange>
          </w:rPr>
          <w:t>. denmark. Available at: (http://www.euro.who.int/pubrequest). (accessed 26 May 2019).</w:t>
        </w:r>
      </w:ins>
    </w:p>
    <w:p w:rsidR="0072402D" w:rsidRPr="0072402D" w:rsidRDefault="0072402D">
      <w:pPr>
        <w:pStyle w:val="Bibliography"/>
        <w:spacing w:line="240" w:lineRule="auto"/>
        <w:rPr>
          <w:rFonts w:ascii="Times New Roman" w:hAnsi="Times New Roman" w:cs="Times New Roman"/>
          <w:rPrChange w:id="676" w:author="SHALINI" w:date="2019-06-08T21:15:00Z">
            <w:rPr>
              <w:rFonts w:ascii="Times New Roman" w:hAnsi="Times New Roman" w:cs="Times New Roman"/>
              <w:sz w:val="24"/>
              <w:szCs w:val="24"/>
            </w:rPr>
          </w:rPrChange>
        </w:rPr>
        <w:pPrChange w:id="677" w:author="SHALINI" w:date="2019-06-08T21:15:00Z">
          <w:pPr>
            <w:pStyle w:val="Bibliography"/>
          </w:pPr>
        </w:pPrChange>
      </w:pPr>
      <w:ins w:id="678" w:author="SHALINI" w:date="2019-06-08T21:12:00Z">
        <w:r w:rsidRPr="0072402D">
          <w:rPr>
            <w:rFonts w:ascii="Times New Roman" w:hAnsi="Times New Roman" w:cs="Times New Roman"/>
            <w:rPrChange w:id="679" w:author="SHALINI" w:date="2019-06-08T21:15:00Z">
              <w:rPr/>
            </w:rPrChange>
          </w:rPr>
          <w:t>WHO (2016) WHO | Global Action Plan for the Prevention and Control of NCDs 2013-2020. Available at: http://www.who.int/nmh/events/ncd_action_plan/en/ (accessed 5 October 2018).</w:t>
        </w:r>
      </w:ins>
    </w:p>
    <w:p w:rsidR="009A1D77" w:rsidRPr="0072402D" w:rsidRDefault="009A1D77">
      <w:pPr>
        <w:pStyle w:val="Bibliography"/>
        <w:spacing w:line="240" w:lineRule="auto"/>
        <w:rPr>
          <w:rFonts w:ascii="Times New Roman" w:hAnsi="Times New Roman" w:cs="Times New Roman"/>
          <w:rPrChange w:id="680" w:author="SHALINI" w:date="2019-06-08T21:15:00Z">
            <w:rPr>
              <w:rFonts w:ascii="Times New Roman" w:hAnsi="Times New Roman" w:cs="Times New Roman"/>
              <w:sz w:val="24"/>
              <w:szCs w:val="24"/>
            </w:rPr>
          </w:rPrChange>
        </w:rPr>
        <w:pPrChange w:id="681" w:author="SHALINI" w:date="2019-06-08T21:15:00Z">
          <w:pPr>
            <w:pStyle w:val="Bibliography"/>
          </w:pPr>
        </w:pPrChange>
      </w:pPr>
      <w:r w:rsidRPr="0072402D">
        <w:rPr>
          <w:rFonts w:ascii="Times New Roman" w:hAnsi="Times New Roman" w:cs="Times New Roman"/>
          <w:rPrChange w:id="682" w:author="SHALINI" w:date="2019-06-08T21:15:00Z">
            <w:rPr>
              <w:rFonts w:ascii="Times New Roman" w:hAnsi="Times New Roman" w:cs="Times New Roman"/>
              <w:sz w:val="24"/>
              <w:szCs w:val="24"/>
            </w:rPr>
          </w:rPrChange>
        </w:rPr>
        <w:t>WHO EMRO | Physical activity case studies | Health education and promotion. (n.d.). Retrieved March 4, 2017, from http://www.emro.who.int/health-education/physical-activity-case-studies/index.html</w:t>
      </w:r>
    </w:p>
    <w:p w:rsidR="0072402D" w:rsidRPr="0072402D" w:rsidRDefault="009A1D77">
      <w:pPr>
        <w:pStyle w:val="Bibliography"/>
        <w:spacing w:line="240" w:lineRule="auto"/>
        <w:rPr>
          <w:ins w:id="683" w:author="SHALINI" w:date="2019-06-08T21:12:00Z"/>
          <w:rFonts w:ascii="Times New Roman" w:hAnsi="Times New Roman" w:cs="Times New Roman"/>
          <w:rPrChange w:id="684" w:author="SHALINI" w:date="2019-06-08T21:15:00Z">
            <w:rPr>
              <w:ins w:id="685" w:author="SHALINI" w:date="2019-06-08T21:12:00Z"/>
            </w:rPr>
          </w:rPrChange>
        </w:rPr>
        <w:pPrChange w:id="686" w:author="SHALINI" w:date="2019-06-08T21:15:00Z">
          <w:pPr>
            <w:pStyle w:val="Bibliography"/>
          </w:pPr>
        </w:pPrChange>
      </w:pPr>
      <w:r w:rsidRPr="0072402D">
        <w:rPr>
          <w:rFonts w:ascii="Times New Roman" w:hAnsi="Times New Roman" w:cs="Times New Roman"/>
          <w:rPrChange w:id="687" w:author="SHALINI" w:date="2019-06-08T21:15:00Z">
            <w:rPr>
              <w:rFonts w:ascii="Times New Roman" w:hAnsi="Times New Roman" w:cs="Times New Roman"/>
              <w:sz w:val="24"/>
              <w:szCs w:val="24"/>
            </w:rPr>
          </w:rPrChange>
        </w:rPr>
        <w:t>Yang, K., Lee, Y.-S., &amp; Chasens, E. R. (2011). Outcomes of health care providers’ recommendations for healthy lifestyle among U.S. adults with prediabetes</w:t>
      </w:r>
    </w:p>
    <w:p w:rsidR="009A1D77" w:rsidRPr="0072402D" w:rsidRDefault="009A1D77">
      <w:pPr>
        <w:pStyle w:val="Bibliography"/>
        <w:spacing w:line="240" w:lineRule="auto"/>
        <w:rPr>
          <w:rFonts w:ascii="Times New Roman" w:hAnsi="Times New Roman" w:cs="Times New Roman"/>
          <w:rPrChange w:id="688" w:author="SHALINI" w:date="2019-06-08T21:15:00Z">
            <w:rPr>
              <w:rFonts w:ascii="Times New Roman" w:hAnsi="Times New Roman" w:cs="Times New Roman"/>
              <w:sz w:val="24"/>
              <w:szCs w:val="24"/>
            </w:rPr>
          </w:rPrChange>
        </w:rPr>
        <w:pPrChange w:id="689" w:author="SHALINI" w:date="2019-06-08T21:15:00Z">
          <w:pPr>
            <w:pStyle w:val="Bibliography"/>
          </w:pPr>
        </w:pPrChange>
      </w:pPr>
      <w:del w:id="690" w:author="SHALINI" w:date="2019-06-08T21:28:00Z">
        <w:r w:rsidRPr="0072402D" w:rsidDel="00B21FD8">
          <w:rPr>
            <w:rFonts w:ascii="Times New Roman" w:hAnsi="Times New Roman" w:cs="Times New Roman"/>
            <w:rPrChange w:id="691" w:author="SHALINI" w:date="2019-06-08T21:15:00Z">
              <w:rPr>
                <w:rFonts w:ascii="Times New Roman" w:hAnsi="Times New Roman" w:cs="Times New Roman"/>
                <w:sz w:val="24"/>
                <w:szCs w:val="24"/>
              </w:rPr>
            </w:rPrChange>
          </w:rPr>
          <w:delText xml:space="preserve">. </w:delText>
        </w:r>
      </w:del>
      <w:r w:rsidRPr="0072402D">
        <w:rPr>
          <w:rFonts w:ascii="Times New Roman" w:hAnsi="Times New Roman" w:cs="Times New Roman"/>
          <w:i/>
          <w:iCs/>
          <w:rPrChange w:id="692" w:author="SHALINI" w:date="2019-06-08T21:15:00Z">
            <w:rPr>
              <w:rFonts w:ascii="Times New Roman" w:hAnsi="Times New Roman" w:cs="Times New Roman"/>
              <w:i/>
              <w:iCs/>
              <w:sz w:val="24"/>
              <w:szCs w:val="24"/>
            </w:rPr>
          </w:rPrChange>
        </w:rPr>
        <w:t>Metabolic Syndrome and Related Disorders</w:t>
      </w:r>
      <w:r w:rsidRPr="0072402D">
        <w:rPr>
          <w:rFonts w:ascii="Times New Roman" w:hAnsi="Times New Roman" w:cs="Times New Roman"/>
          <w:rPrChange w:id="693" w:author="SHALINI" w:date="2019-06-08T21:15:00Z">
            <w:rPr>
              <w:rFonts w:ascii="Times New Roman" w:hAnsi="Times New Roman" w:cs="Times New Roman"/>
              <w:sz w:val="24"/>
              <w:szCs w:val="24"/>
            </w:rPr>
          </w:rPrChange>
        </w:rPr>
        <w:t xml:space="preserve">, </w:t>
      </w:r>
      <w:r w:rsidRPr="0072402D">
        <w:rPr>
          <w:rFonts w:ascii="Times New Roman" w:hAnsi="Times New Roman" w:cs="Times New Roman"/>
          <w:i/>
          <w:iCs/>
          <w:rPrChange w:id="694" w:author="SHALINI" w:date="2019-06-08T21:15:00Z">
            <w:rPr>
              <w:rFonts w:ascii="Times New Roman" w:hAnsi="Times New Roman" w:cs="Times New Roman"/>
              <w:i/>
              <w:iCs/>
              <w:sz w:val="24"/>
              <w:szCs w:val="24"/>
            </w:rPr>
          </w:rPrChange>
        </w:rPr>
        <w:t>9</w:t>
      </w:r>
      <w:r w:rsidRPr="0072402D">
        <w:rPr>
          <w:rFonts w:ascii="Times New Roman" w:hAnsi="Times New Roman" w:cs="Times New Roman"/>
          <w:rPrChange w:id="695" w:author="SHALINI" w:date="2019-06-08T21:15:00Z">
            <w:rPr>
              <w:rFonts w:ascii="Times New Roman" w:hAnsi="Times New Roman" w:cs="Times New Roman"/>
              <w:sz w:val="24"/>
              <w:szCs w:val="24"/>
            </w:rPr>
          </w:rPrChange>
        </w:rPr>
        <w:t>(3), 231–237. https://doi.org/10.1089/met.2010.0112</w:t>
      </w:r>
    </w:p>
    <w:p w:rsidR="00166519" w:rsidRPr="0014495A" w:rsidRDefault="00C97CAF">
      <w:pPr>
        <w:spacing w:line="240" w:lineRule="auto"/>
        <w:rPr>
          <w:rFonts w:ascii="Times New Roman" w:hAnsi="Times New Roman" w:cs="Times New Roman"/>
          <w:sz w:val="24"/>
          <w:szCs w:val="24"/>
        </w:rPr>
      </w:pPr>
      <w:r w:rsidRPr="0072402D">
        <w:rPr>
          <w:rFonts w:ascii="Times New Roman" w:hAnsi="Times New Roman" w:cs="Times New Roman"/>
          <w:rPrChange w:id="696" w:author="SHALINI" w:date="2019-06-08T21:15:00Z">
            <w:rPr>
              <w:rFonts w:ascii="Times New Roman" w:hAnsi="Times New Roman" w:cs="Times New Roman"/>
              <w:sz w:val="24"/>
              <w:szCs w:val="24"/>
            </w:rPr>
          </w:rPrChange>
        </w:rPr>
        <w:fldChar w:fldCharType="end"/>
      </w:r>
      <w:r w:rsidR="001A57B9" w:rsidRPr="0014495A">
        <w:rPr>
          <w:rStyle w:val="FootnoteReference"/>
          <w:rFonts w:ascii="Times New Roman" w:hAnsi="Times New Roman" w:cs="Times New Roman"/>
          <w:sz w:val="24"/>
          <w:szCs w:val="24"/>
        </w:rPr>
        <w:footnoteReference w:id="1"/>
      </w:r>
    </w:p>
    <w:sectPr w:rsidR="00166519" w:rsidRPr="0014495A" w:rsidSect="00825B17">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52D0" w:rsidRDefault="000F52D0" w:rsidP="00E65C3C">
      <w:pPr>
        <w:spacing w:after="0" w:line="240" w:lineRule="auto"/>
      </w:pPr>
      <w:r>
        <w:separator/>
      </w:r>
    </w:p>
  </w:endnote>
  <w:endnote w:type="continuationSeparator" w:id="0">
    <w:p w:rsidR="000F52D0" w:rsidRDefault="000F52D0" w:rsidP="00E65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Sans Serif">
    <w:charset w:val="00"/>
    <w:family w:val="roman"/>
    <w:pitch w:val="variable"/>
    <w:sig w:usb0="20002A87" w:usb1="80000000" w:usb2="00000008" w:usb3="00000000" w:csb0="000001FF" w:csb1="00000000"/>
  </w:font>
  <w:font w:name="DINOT-Light">
    <w:altName w:val="MS Gothic"/>
    <w:panose1 w:val="00000000000000000000"/>
    <w:charset w:val="80"/>
    <w:family w:val="swiss"/>
    <w:notTrueType/>
    <w:pitch w:val="default"/>
    <w:sig w:usb0="00000001" w:usb1="08070000" w:usb2="00000010" w:usb3="00000000" w:csb0="00020000" w:csb1="00000000"/>
  </w:font>
  <w:font w:name="Shaker2Lancet-Regular">
    <w:altName w:val="MS Mincho"/>
    <w:panose1 w:val="00000000000000000000"/>
    <w:charset w:val="00"/>
    <w:family w:val="auto"/>
    <w:notTrueType/>
    <w:pitch w:val="default"/>
    <w:sig w:usb0="00000000" w:usb1="08070000" w:usb2="00000010" w:usb3="00000000" w:csb0="0002000B" w:csb1="00000000"/>
  </w:font>
  <w:font w:name="Cambria Math">
    <w:panose1 w:val="02040503050406030204"/>
    <w:charset w:val="00"/>
    <w:family w:val="roman"/>
    <w:pitch w:val="variable"/>
    <w:sig w:usb0="E00006FF" w:usb1="420024FF" w:usb2="02000000" w:usb3="00000000" w:csb0="0000019F" w:csb1="00000000"/>
  </w:font>
  <w:font w:name="Open Sans">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PqxrlxAdvTTb5929f4c">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99860"/>
      <w:docPartObj>
        <w:docPartGallery w:val="Page Numbers (Bottom of Page)"/>
        <w:docPartUnique/>
      </w:docPartObj>
    </w:sdtPr>
    <w:sdtEndPr/>
    <w:sdtContent>
      <w:p w:rsidR="0068519F" w:rsidRDefault="005B7069">
        <w:pPr>
          <w:pStyle w:val="Footer"/>
          <w:jc w:val="center"/>
        </w:pPr>
        <w:r>
          <w:fldChar w:fldCharType="begin"/>
        </w:r>
        <w:r>
          <w:instrText xml:space="preserve"> PAGE   \* MERGEFORMAT </w:instrText>
        </w:r>
        <w:r>
          <w:fldChar w:fldCharType="separate"/>
        </w:r>
        <w:r w:rsidR="00327E76">
          <w:rPr>
            <w:noProof/>
          </w:rPr>
          <w:t>2</w:t>
        </w:r>
        <w:r>
          <w:rPr>
            <w:noProof/>
          </w:rPr>
          <w:fldChar w:fldCharType="end"/>
        </w:r>
      </w:p>
    </w:sdtContent>
  </w:sdt>
  <w:p w:rsidR="00E65C3C" w:rsidRDefault="00E65C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52D0" w:rsidRDefault="000F52D0" w:rsidP="00E65C3C">
      <w:pPr>
        <w:spacing w:after="0" w:line="240" w:lineRule="auto"/>
      </w:pPr>
      <w:r>
        <w:separator/>
      </w:r>
    </w:p>
  </w:footnote>
  <w:footnote w:type="continuationSeparator" w:id="0">
    <w:p w:rsidR="000F52D0" w:rsidRDefault="000F52D0" w:rsidP="00E65C3C">
      <w:pPr>
        <w:spacing w:after="0" w:line="240" w:lineRule="auto"/>
      </w:pPr>
      <w:r>
        <w:continuationSeparator/>
      </w:r>
    </w:p>
  </w:footnote>
  <w:footnote w:id="1">
    <w:p w:rsidR="001A57B9" w:rsidRPr="009A1D77" w:rsidRDefault="001A57B9">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5C3C" w:rsidRDefault="00E65C3C">
    <w:pPr>
      <w:pStyle w:val="Header"/>
    </w:pPr>
    <w:r>
      <w:ptab w:relativeTo="margin" w:alignment="center" w:leader="none"/>
    </w:r>
    <w:r>
      <w:ptab w:relativeTo="margin" w:alignment="right" w:leader="none"/>
    </w:r>
    <w:r>
      <w:t>Advice to be active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685544"/>
    <w:multiLevelType w:val="hybridMultilevel"/>
    <w:tmpl w:val="C3AE7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3C20514"/>
    <w:multiLevelType w:val="multilevel"/>
    <w:tmpl w:val="17489DF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viewer">
    <w15:presenceInfo w15:providerId="None" w15:userId="Review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71D"/>
    <w:rsid w:val="000326EA"/>
    <w:rsid w:val="00062FEC"/>
    <w:rsid w:val="000703E0"/>
    <w:rsid w:val="00080553"/>
    <w:rsid w:val="000F52D0"/>
    <w:rsid w:val="001204F2"/>
    <w:rsid w:val="0014495A"/>
    <w:rsid w:val="00166519"/>
    <w:rsid w:val="001A57B9"/>
    <w:rsid w:val="001E352D"/>
    <w:rsid w:val="001F78F3"/>
    <w:rsid w:val="00211E28"/>
    <w:rsid w:val="0022503C"/>
    <w:rsid w:val="00226DD0"/>
    <w:rsid w:val="00234B37"/>
    <w:rsid w:val="00286D59"/>
    <w:rsid w:val="00327E76"/>
    <w:rsid w:val="00363C26"/>
    <w:rsid w:val="00380047"/>
    <w:rsid w:val="003D430F"/>
    <w:rsid w:val="00406369"/>
    <w:rsid w:val="00463592"/>
    <w:rsid w:val="00487B9A"/>
    <w:rsid w:val="00491FAE"/>
    <w:rsid w:val="004B06CA"/>
    <w:rsid w:val="004C4E41"/>
    <w:rsid w:val="004D7AE4"/>
    <w:rsid w:val="004E1A7D"/>
    <w:rsid w:val="0053104A"/>
    <w:rsid w:val="005457AF"/>
    <w:rsid w:val="005B7069"/>
    <w:rsid w:val="005C3F52"/>
    <w:rsid w:val="005D39C3"/>
    <w:rsid w:val="005D5F20"/>
    <w:rsid w:val="005F57E5"/>
    <w:rsid w:val="00627037"/>
    <w:rsid w:val="00636586"/>
    <w:rsid w:val="00654DC1"/>
    <w:rsid w:val="00683C5F"/>
    <w:rsid w:val="0068519F"/>
    <w:rsid w:val="006A64E1"/>
    <w:rsid w:val="006B63E2"/>
    <w:rsid w:val="006F2A08"/>
    <w:rsid w:val="00712AF6"/>
    <w:rsid w:val="0072402D"/>
    <w:rsid w:val="00752362"/>
    <w:rsid w:val="00792904"/>
    <w:rsid w:val="007E1F05"/>
    <w:rsid w:val="00857D03"/>
    <w:rsid w:val="00873165"/>
    <w:rsid w:val="008B27EE"/>
    <w:rsid w:val="008C73FF"/>
    <w:rsid w:val="0094471F"/>
    <w:rsid w:val="00950D44"/>
    <w:rsid w:val="00956BB4"/>
    <w:rsid w:val="00961EA9"/>
    <w:rsid w:val="00990090"/>
    <w:rsid w:val="009A1D77"/>
    <w:rsid w:val="009B5D9D"/>
    <w:rsid w:val="009E706B"/>
    <w:rsid w:val="00A36AF4"/>
    <w:rsid w:val="00A505B0"/>
    <w:rsid w:val="00B0582F"/>
    <w:rsid w:val="00B21FD8"/>
    <w:rsid w:val="00B50537"/>
    <w:rsid w:val="00B75F6E"/>
    <w:rsid w:val="00BA6B70"/>
    <w:rsid w:val="00BD2497"/>
    <w:rsid w:val="00C041EE"/>
    <w:rsid w:val="00C10D82"/>
    <w:rsid w:val="00C97CAF"/>
    <w:rsid w:val="00CC6DF1"/>
    <w:rsid w:val="00CD3DA7"/>
    <w:rsid w:val="00DD171D"/>
    <w:rsid w:val="00E50259"/>
    <w:rsid w:val="00E55032"/>
    <w:rsid w:val="00E56916"/>
    <w:rsid w:val="00E65C3C"/>
    <w:rsid w:val="00E8253D"/>
    <w:rsid w:val="00EC0E5C"/>
    <w:rsid w:val="00EC4E37"/>
    <w:rsid w:val="00ED5207"/>
    <w:rsid w:val="00F10B95"/>
    <w:rsid w:val="00FA3A87"/>
    <w:rsid w:val="00FF60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87B61"/>
  <w15:docId w15:val="{787870DE-8D8D-44A4-9297-DF208F2DD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71D"/>
  </w:style>
  <w:style w:type="paragraph" w:styleId="Heading1">
    <w:name w:val="heading 1"/>
    <w:basedOn w:val="Normal"/>
    <w:next w:val="Normal"/>
    <w:link w:val="Heading1Char"/>
    <w:uiPriority w:val="9"/>
    <w:qFormat/>
    <w:rsid w:val="001449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71D"/>
    <w:pPr>
      <w:ind w:left="720"/>
      <w:contextualSpacing/>
    </w:pPr>
  </w:style>
  <w:style w:type="paragraph" w:styleId="Title">
    <w:name w:val="Title"/>
    <w:basedOn w:val="Normal"/>
    <w:next w:val="Normal"/>
    <w:link w:val="TitleChar"/>
    <w:uiPriority w:val="10"/>
    <w:qFormat/>
    <w:rsid w:val="00DD17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171D"/>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DD171D"/>
    <w:rPr>
      <w:sz w:val="16"/>
      <w:szCs w:val="16"/>
    </w:rPr>
  </w:style>
  <w:style w:type="paragraph" w:styleId="BalloonText">
    <w:name w:val="Balloon Text"/>
    <w:basedOn w:val="Normal"/>
    <w:link w:val="BalloonTextChar"/>
    <w:uiPriority w:val="99"/>
    <w:semiHidden/>
    <w:unhideWhenUsed/>
    <w:rsid w:val="004E1A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A7D"/>
    <w:rPr>
      <w:rFonts w:ascii="Tahoma" w:hAnsi="Tahoma" w:cs="Tahoma"/>
      <w:sz w:val="16"/>
      <w:szCs w:val="16"/>
    </w:rPr>
  </w:style>
  <w:style w:type="paragraph" w:styleId="CommentText">
    <w:name w:val="annotation text"/>
    <w:basedOn w:val="Normal"/>
    <w:link w:val="CommentTextChar"/>
    <w:uiPriority w:val="99"/>
    <w:semiHidden/>
    <w:unhideWhenUsed/>
    <w:rsid w:val="004C4E41"/>
    <w:pPr>
      <w:spacing w:line="240" w:lineRule="auto"/>
    </w:pPr>
    <w:rPr>
      <w:sz w:val="20"/>
      <w:szCs w:val="20"/>
    </w:rPr>
  </w:style>
  <w:style w:type="character" w:customStyle="1" w:styleId="CommentTextChar">
    <w:name w:val="Comment Text Char"/>
    <w:basedOn w:val="DefaultParagraphFont"/>
    <w:link w:val="CommentText"/>
    <w:uiPriority w:val="99"/>
    <w:semiHidden/>
    <w:rsid w:val="004C4E41"/>
    <w:rPr>
      <w:sz w:val="20"/>
      <w:szCs w:val="20"/>
    </w:rPr>
  </w:style>
  <w:style w:type="paragraph" w:styleId="CommentSubject">
    <w:name w:val="annotation subject"/>
    <w:basedOn w:val="CommentText"/>
    <w:next w:val="CommentText"/>
    <w:link w:val="CommentSubjectChar"/>
    <w:uiPriority w:val="99"/>
    <w:semiHidden/>
    <w:unhideWhenUsed/>
    <w:rsid w:val="004C4E41"/>
    <w:rPr>
      <w:b/>
      <w:bCs/>
    </w:rPr>
  </w:style>
  <w:style w:type="character" w:customStyle="1" w:styleId="CommentSubjectChar">
    <w:name w:val="Comment Subject Char"/>
    <w:basedOn w:val="CommentTextChar"/>
    <w:link w:val="CommentSubject"/>
    <w:uiPriority w:val="99"/>
    <w:semiHidden/>
    <w:rsid w:val="004C4E41"/>
    <w:rPr>
      <w:b/>
      <w:bCs/>
      <w:sz w:val="20"/>
      <w:szCs w:val="20"/>
    </w:rPr>
  </w:style>
  <w:style w:type="paragraph" w:styleId="Revision">
    <w:name w:val="Revision"/>
    <w:hidden/>
    <w:uiPriority w:val="99"/>
    <w:semiHidden/>
    <w:rsid w:val="00CC6DF1"/>
    <w:pPr>
      <w:spacing w:after="0" w:line="240" w:lineRule="auto"/>
    </w:pPr>
  </w:style>
  <w:style w:type="paragraph" w:styleId="Bibliography">
    <w:name w:val="Bibliography"/>
    <w:basedOn w:val="Normal"/>
    <w:next w:val="Normal"/>
    <w:uiPriority w:val="37"/>
    <w:unhideWhenUsed/>
    <w:rsid w:val="00E65C3C"/>
    <w:pPr>
      <w:spacing w:after="0" w:line="480" w:lineRule="auto"/>
      <w:ind w:left="720" w:hanging="720"/>
    </w:pPr>
  </w:style>
  <w:style w:type="paragraph" w:styleId="Header">
    <w:name w:val="header"/>
    <w:basedOn w:val="Normal"/>
    <w:link w:val="HeaderChar"/>
    <w:uiPriority w:val="99"/>
    <w:semiHidden/>
    <w:unhideWhenUsed/>
    <w:rsid w:val="00E65C3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65C3C"/>
  </w:style>
  <w:style w:type="paragraph" w:styleId="Footer">
    <w:name w:val="footer"/>
    <w:basedOn w:val="Normal"/>
    <w:link w:val="FooterChar"/>
    <w:uiPriority w:val="99"/>
    <w:unhideWhenUsed/>
    <w:rsid w:val="00E65C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5C3C"/>
  </w:style>
  <w:style w:type="paragraph" w:styleId="FootnoteText">
    <w:name w:val="footnote text"/>
    <w:basedOn w:val="Normal"/>
    <w:link w:val="FootnoteTextChar"/>
    <w:uiPriority w:val="99"/>
    <w:semiHidden/>
    <w:unhideWhenUsed/>
    <w:rsid w:val="001A57B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A57B9"/>
    <w:rPr>
      <w:sz w:val="20"/>
      <w:szCs w:val="20"/>
    </w:rPr>
  </w:style>
  <w:style w:type="character" w:styleId="FootnoteReference">
    <w:name w:val="footnote reference"/>
    <w:basedOn w:val="DefaultParagraphFont"/>
    <w:uiPriority w:val="99"/>
    <w:semiHidden/>
    <w:unhideWhenUsed/>
    <w:rsid w:val="001A57B9"/>
    <w:rPr>
      <w:vertAlign w:val="superscript"/>
    </w:rPr>
  </w:style>
  <w:style w:type="paragraph" w:styleId="EndnoteText">
    <w:name w:val="endnote text"/>
    <w:basedOn w:val="Normal"/>
    <w:link w:val="EndnoteTextChar"/>
    <w:uiPriority w:val="99"/>
    <w:semiHidden/>
    <w:unhideWhenUsed/>
    <w:rsid w:val="00956BB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56BB4"/>
    <w:rPr>
      <w:sz w:val="20"/>
      <w:szCs w:val="20"/>
    </w:rPr>
  </w:style>
  <w:style w:type="character" w:styleId="EndnoteReference">
    <w:name w:val="endnote reference"/>
    <w:basedOn w:val="DefaultParagraphFont"/>
    <w:uiPriority w:val="99"/>
    <w:semiHidden/>
    <w:unhideWhenUsed/>
    <w:rsid w:val="00956BB4"/>
    <w:rPr>
      <w:vertAlign w:val="superscript"/>
    </w:rPr>
  </w:style>
  <w:style w:type="character" w:customStyle="1" w:styleId="Heading1Char">
    <w:name w:val="Heading 1 Char"/>
    <w:basedOn w:val="DefaultParagraphFont"/>
    <w:link w:val="Heading1"/>
    <w:uiPriority w:val="9"/>
    <w:rsid w:val="0014495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F4B7BEF9-5251-4FA1-93A6-F5ACAC742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17</Pages>
  <Words>43418</Words>
  <Characters>247485</Characters>
  <Application>Microsoft Office Word</Application>
  <DocSecurity>0</DocSecurity>
  <Lines>2062</Lines>
  <Paragraphs>580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SHALINI</dc:creator>
  <cp:lastModifiedBy>Reviewer</cp:lastModifiedBy>
  <cp:revision>4</cp:revision>
  <dcterms:created xsi:type="dcterms:W3CDTF">2019-06-09T01:35:00Z</dcterms:created>
  <dcterms:modified xsi:type="dcterms:W3CDTF">2019-06-14T02:03:00Z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id="OghxPaap"/&gt;&lt;style id="http://www.zotero.org/styles/apa" locale="en-US" hasBibliography="1" bibliographyStyleHasBeenSet="1"/&gt;&lt;prefs&gt;&lt;pref name="fieldType" value="Field"/&gt;&lt;/prefs&gt;&lt;/data&gt;</vt:lpwstr>
  </property>
  <property fmtid="{D5CDD505-2E9C-101B-9397-08002B2CF9AE}" pid="3" name="Mendeley Document_1">
    <vt:lpwstr>True</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17th edition (author-date)</vt:lpwstr>
  </property>
  <property fmtid="{D5CDD505-2E9C-101B-9397-08002B2CF9AE}" pid="12" name="Mendeley Recent Style Id 4_1">
    <vt:lpwstr>http://www.zotero.org/styles/harvard-cite-them-right</vt:lpwstr>
  </property>
  <property fmtid="{D5CDD505-2E9C-101B-9397-08002B2CF9AE}" pid="13" name="Mendeley Recent Style Name 4_1">
    <vt:lpwstr>Cite Them Right 10th edition - Harvard</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8th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Unique User Id_1">
    <vt:lpwstr>f656b9a0-f098-3e49-a565-8471fbea8599</vt:lpwstr>
  </property>
  <property fmtid="{D5CDD505-2E9C-101B-9397-08002B2CF9AE}" pid="25" name="Mendeley Citation Style_1">
    <vt:lpwstr>http://www.zotero.org/styles/vancouver</vt:lpwstr>
  </property>
</Properties>
</file>