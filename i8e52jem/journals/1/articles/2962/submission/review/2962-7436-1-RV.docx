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F7722" w14:textId="262D7947" w:rsidR="00C75A5F" w:rsidRPr="000A15C1" w:rsidRDefault="00C75A5F" w:rsidP="002E2806">
      <w:pPr>
        <w:shd w:val="clear" w:color="auto" w:fill="FFFFFF"/>
        <w:spacing w:after="0" w:line="240" w:lineRule="auto"/>
        <w:ind w:left="360"/>
        <w:rPr>
          <w:rFonts w:ascii="Times New Roman" w:hAnsi="Times New Roman"/>
          <w:b/>
          <w:sz w:val="24"/>
        </w:rPr>
      </w:pPr>
      <w:r w:rsidRPr="000A15C1">
        <w:rPr>
          <w:rFonts w:ascii="Times New Roman" w:hAnsi="Times New Roman"/>
          <w:b/>
          <w:sz w:val="24"/>
        </w:rPr>
        <w:t xml:space="preserve">The medical devices industry: </w:t>
      </w:r>
      <w:commentRangeStart w:id="0"/>
      <w:r w:rsidRPr="000A15C1">
        <w:rPr>
          <w:rFonts w:ascii="Times New Roman" w:hAnsi="Times New Roman"/>
          <w:b/>
          <w:sz w:val="24"/>
        </w:rPr>
        <w:t xml:space="preserve">the sacrifice of science and ethics at the Altar of Mammon </w:t>
      </w:r>
      <w:commentRangeEnd w:id="0"/>
      <w:r w:rsidRPr="000A15C1">
        <w:rPr>
          <w:rStyle w:val="CommentReference"/>
          <w:b/>
        </w:rPr>
        <w:commentReference w:id="0"/>
      </w:r>
      <w:r w:rsidRPr="000A15C1">
        <w:rPr>
          <w:rFonts w:ascii="Times New Roman" w:hAnsi="Times New Roman"/>
          <w:b/>
          <w:sz w:val="24"/>
        </w:rPr>
        <w:t>/</w:t>
      </w:r>
      <w:proofErr w:type="spellStart"/>
      <w:r w:rsidRPr="000A15C1">
        <w:rPr>
          <w:rFonts w:ascii="Times New Roman" w:hAnsi="Times New Roman"/>
          <w:b/>
          <w:sz w:val="24"/>
        </w:rPr>
        <w:t>Kubera</w:t>
      </w:r>
      <w:proofErr w:type="spellEnd"/>
    </w:p>
    <w:p w14:paraId="79FF012D" w14:textId="77777777" w:rsidR="00C75A5F" w:rsidRDefault="00C75A5F" w:rsidP="002E2806">
      <w:pPr>
        <w:shd w:val="clear" w:color="auto" w:fill="FFFFFF"/>
        <w:spacing w:after="0" w:line="240" w:lineRule="auto"/>
        <w:ind w:left="360"/>
        <w:rPr>
          <w:rFonts w:ascii="Times New Roman" w:hAnsi="Times New Roman"/>
          <w:sz w:val="24"/>
        </w:rPr>
      </w:pPr>
    </w:p>
    <w:p w14:paraId="4B14CCF6" w14:textId="4A348217" w:rsidR="00701065" w:rsidRPr="002E2806" w:rsidRDefault="00D64926"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 xml:space="preserve">The </w:t>
      </w:r>
      <w:r w:rsidR="00CE34F4" w:rsidRPr="002E2806">
        <w:rPr>
          <w:rFonts w:ascii="Times New Roman" w:hAnsi="Times New Roman"/>
          <w:sz w:val="24"/>
        </w:rPr>
        <w:t xml:space="preserve">International Consortium of Investigative Journalists’ report </w:t>
      </w:r>
      <w:r w:rsidR="00845BC7" w:rsidRPr="002E2806">
        <w:rPr>
          <w:rFonts w:ascii="Times New Roman" w:hAnsi="Times New Roman"/>
          <w:sz w:val="24"/>
        </w:rPr>
        <w:t>(</w:t>
      </w:r>
      <w:commentRangeStart w:id="1"/>
      <w:r w:rsidR="00845BC7" w:rsidRPr="002E2806">
        <w:rPr>
          <w:rFonts w:ascii="Times New Roman" w:hAnsi="Times New Roman"/>
          <w:sz w:val="24"/>
        </w:rPr>
        <w:t>1</w:t>
      </w:r>
      <w:commentRangeEnd w:id="1"/>
      <w:r w:rsidR="00845BC7" w:rsidRPr="000036A8">
        <w:rPr>
          <w:rStyle w:val="CommentReference"/>
          <w:rFonts w:ascii="Times New Roman" w:hAnsi="Times New Roman"/>
          <w:sz w:val="24"/>
        </w:rPr>
        <w:commentReference w:id="1"/>
      </w:r>
      <w:r w:rsidR="00845BC7" w:rsidRPr="002E2806">
        <w:rPr>
          <w:rFonts w:ascii="Times New Roman" w:hAnsi="Times New Roman"/>
          <w:sz w:val="24"/>
        </w:rPr>
        <w:t xml:space="preserve">) </w:t>
      </w:r>
      <w:r w:rsidR="003E610F" w:rsidRPr="002E2806">
        <w:rPr>
          <w:rFonts w:ascii="Times New Roman" w:hAnsi="Times New Roman"/>
          <w:sz w:val="24"/>
        </w:rPr>
        <w:t xml:space="preserve">on </w:t>
      </w:r>
      <w:r w:rsidRPr="002E2806">
        <w:rPr>
          <w:rFonts w:ascii="Times New Roman" w:hAnsi="Times New Roman"/>
          <w:sz w:val="24"/>
        </w:rPr>
        <w:t xml:space="preserve">the </w:t>
      </w:r>
      <w:r w:rsidR="00311DDB" w:rsidRPr="002E2806">
        <w:rPr>
          <w:rFonts w:ascii="Times New Roman" w:hAnsi="Times New Roman"/>
          <w:sz w:val="24"/>
        </w:rPr>
        <w:t xml:space="preserve">international </w:t>
      </w:r>
      <w:r w:rsidRPr="002E2806">
        <w:rPr>
          <w:rFonts w:ascii="Times New Roman" w:hAnsi="Times New Roman"/>
          <w:sz w:val="24"/>
        </w:rPr>
        <w:t xml:space="preserve">medical </w:t>
      </w:r>
      <w:r w:rsidR="00311DDB" w:rsidRPr="002E2806">
        <w:rPr>
          <w:rFonts w:ascii="Times New Roman" w:hAnsi="Times New Roman"/>
          <w:sz w:val="24"/>
        </w:rPr>
        <w:t xml:space="preserve">device </w:t>
      </w:r>
      <w:r w:rsidRPr="002E2806">
        <w:rPr>
          <w:rFonts w:ascii="Times New Roman" w:hAnsi="Times New Roman"/>
          <w:sz w:val="24"/>
        </w:rPr>
        <w:t xml:space="preserve">industry </w:t>
      </w:r>
      <w:r w:rsidR="00701065" w:rsidRPr="002E2806">
        <w:rPr>
          <w:rFonts w:ascii="Times New Roman" w:hAnsi="Times New Roman"/>
          <w:sz w:val="24"/>
        </w:rPr>
        <w:t xml:space="preserve">adds to the </w:t>
      </w:r>
      <w:r w:rsidR="0085707F" w:rsidRPr="002E2806">
        <w:rPr>
          <w:rFonts w:ascii="Times New Roman" w:hAnsi="Times New Roman"/>
          <w:sz w:val="24"/>
        </w:rPr>
        <w:t xml:space="preserve">growing </w:t>
      </w:r>
      <w:r w:rsidR="00F57456" w:rsidRPr="002E2806">
        <w:rPr>
          <w:rFonts w:ascii="Times New Roman" w:hAnsi="Times New Roman"/>
          <w:sz w:val="24"/>
        </w:rPr>
        <w:t xml:space="preserve">documentation </w:t>
      </w:r>
      <w:r w:rsidR="00701065" w:rsidRPr="002E2806">
        <w:rPr>
          <w:rFonts w:ascii="Times New Roman" w:hAnsi="Times New Roman"/>
          <w:sz w:val="24"/>
        </w:rPr>
        <w:t xml:space="preserve">of </w:t>
      </w:r>
      <w:r w:rsidR="0085707F" w:rsidRPr="002E2806">
        <w:rPr>
          <w:rFonts w:ascii="Times New Roman" w:hAnsi="Times New Roman"/>
          <w:sz w:val="24"/>
        </w:rPr>
        <w:t xml:space="preserve">health </w:t>
      </w:r>
      <w:r w:rsidR="00701065" w:rsidRPr="002E2806">
        <w:rPr>
          <w:rFonts w:ascii="Times New Roman" w:hAnsi="Times New Roman"/>
          <w:sz w:val="24"/>
        </w:rPr>
        <w:t xml:space="preserve">scandals </w:t>
      </w:r>
      <w:r w:rsidR="003E610F" w:rsidRPr="002E2806">
        <w:rPr>
          <w:rFonts w:ascii="Times New Roman" w:hAnsi="Times New Roman"/>
          <w:sz w:val="24"/>
        </w:rPr>
        <w:t xml:space="preserve">in India </w:t>
      </w:r>
      <w:r w:rsidR="00701065" w:rsidRPr="002E2806">
        <w:rPr>
          <w:rFonts w:ascii="Times New Roman" w:hAnsi="Times New Roman"/>
          <w:sz w:val="24"/>
        </w:rPr>
        <w:t>in recent years</w:t>
      </w:r>
      <w:r w:rsidR="003E610F" w:rsidRPr="002E2806">
        <w:rPr>
          <w:rFonts w:ascii="Times New Roman" w:hAnsi="Times New Roman"/>
          <w:sz w:val="24"/>
        </w:rPr>
        <w:t xml:space="preserve">. A comprehensive picture </w:t>
      </w:r>
      <w:r w:rsidR="00701065" w:rsidRPr="002E2806">
        <w:rPr>
          <w:rFonts w:ascii="Times New Roman" w:hAnsi="Times New Roman"/>
          <w:sz w:val="24"/>
        </w:rPr>
        <w:t>emerge</w:t>
      </w:r>
      <w:r w:rsidR="0085707F" w:rsidRPr="002E2806">
        <w:rPr>
          <w:rFonts w:ascii="Times New Roman" w:hAnsi="Times New Roman"/>
          <w:sz w:val="24"/>
        </w:rPr>
        <w:t>s</w:t>
      </w:r>
      <w:r w:rsidR="00701065" w:rsidRPr="002E2806">
        <w:rPr>
          <w:rFonts w:ascii="Times New Roman" w:hAnsi="Times New Roman"/>
          <w:sz w:val="24"/>
        </w:rPr>
        <w:t xml:space="preserve"> of </w:t>
      </w:r>
      <w:r w:rsidR="00311DDB" w:rsidRPr="002E2806">
        <w:rPr>
          <w:rFonts w:ascii="Times New Roman" w:hAnsi="Times New Roman"/>
          <w:sz w:val="24"/>
        </w:rPr>
        <w:t xml:space="preserve">manufacturers </w:t>
      </w:r>
      <w:r w:rsidR="00577A54" w:rsidRPr="002E2806">
        <w:rPr>
          <w:rFonts w:ascii="Times New Roman" w:hAnsi="Times New Roman"/>
          <w:sz w:val="24"/>
        </w:rPr>
        <w:t xml:space="preserve">knowingly </w:t>
      </w:r>
      <w:r w:rsidR="00311DDB" w:rsidRPr="002E2806">
        <w:rPr>
          <w:rFonts w:ascii="Times New Roman" w:hAnsi="Times New Roman"/>
          <w:sz w:val="24"/>
        </w:rPr>
        <w:t xml:space="preserve">selling </w:t>
      </w:r>
      <w:r w:rsidR="00577A54" w:rsidRPr="002E2806">
        <w:rPr>
          <w:rFonts w:ascii="Times New Roman" w:hAnsi="Times New Roman"/>
          <w:sz w:val="24"/>
        </w:rPr>
        <w:t xml:space="preserve">untested </w:t>
      </w:r>
      <w:r w:rsidR="00897056" w:rsidRPr="002E2806">
        <w:rPr>
          <w:rFonts w:ascii="Times New Roman" w:hAnsi="Times New Roman"/>
          <w:sz w:val="24"/>
        </w:rPr>
        <w:t>products</w:t>
      </w:r>
      <w:r w:rsidR="00BF5358" w:rsidRPr="002E2806">
        <w:rPr>
          <w:rFonts w:ascii="Times New Roman" w:hAnsi="Times New Roman"/>
          <w:sz w:val="24"/>
        </w:rPr>
        <w:t xml:space="preserve"> at usurious rates</w:t>
      </w:r>
      <w:r w:rsidR="002B1A83" w:rsidRPr="002E2806">
        <w:rPr>
          <w:rFonts w:ascii="Times New Roman" w:hAnsi="Times New Roman"/>
          <w:sz w:val="24"/>
        </w:rPr>
        <w:t xml:space="preserve">; </w:t>
      </w:r>
      <w:r w:rsidR="00311DDB" w:rsidRPr="002E2806">
        <w:rPr>
          <w:rFonts w:ascii="Times New Roman" w:hAnsi="Times New Roman"/>
          <w:sz w:val="24"/>
        </w:rPr>
        <w:t xml:space="preserve">criminally negligent doctors and </w:t>
      </w:r>
      <w:r w:rsidR="002B1A83" w:rsidRPr="002E2806">
        <w:rPr>
          <w:rFonts w:ascii="Times New Roman" w:hAnsi="Times New Roman"/>
          <w:sz w:val="24"/>
        </w:rPr>
        <w:t xml:space="preserve">medical </w:t>
      </w:r>
      <w:r w:rsidR="00311DDB" w:rsidRPr="002E2806">
        <w:rPr>
          <w:rFonts w:ascii="Times New Roman" w:hAnsi="Times New Roman"/>
          <w:sz w:val="24"/>
        </w:rPr>
        <w:t>establishments</w:t>
      </w:r>
      <w:r w:rsidR="002B1A83" w:rsidRPr="002E2806">
        <w:rPr>
          <w:rFonts w:ascii="Times New Roman" w:hAnsi="Times New Roman"/>
          <w:sz w:val="24"/>
        </w:rPr>
        <w:t xml:space="preserve">; </w:t>
      </w:r>
      <w:r w:rsidR="0085707F" w:rsidRPr="002E2806">
        <w:rPr>
          <w:rFonts w:ascii="Times New Roman" w:hAnsi="Times New Roman"/>
          <w:sz w:val="24"/>
        </w:rPr>
        <w:t xml:space="preserve">and </w:t>
      </w:r>
      <w:r w:rsidR="00845BC7" w:rsidRPr="002E2806">
        <w:rPr>
          <w:rFonts w:ascii="Times New Roman" w:hAnsi="Times New Roman"/>
          <w:sz w:val="24"/>
        </w:rPr>
        <w:t xml:space="preserve">a </w:t>
      </w:r>
      <w:r w:rsidR="00311DDB" w:rsidRPr="002E2806">
        <w:rPr>
          <w:rFonts w:ascii="Times New Roman" w:hAnsi="Times New Roman"/>
          <w:sz w:val="24"/>
        </w:rPr>
        <w:t>regulator</w:t>
      </w:r>
      <w:r w:rsidR="00845BC7" w:rsidRPr="002E2806">
        <w:rPr>
          <w:rFonts w:ascii="Times New Roman" w:hAnsi="Times New Roman"/>
          <w:sz w:val="24"/>
        </w:rPr>
        <w:t xml:space="preserve">y system geared towards </w:t>
      </w:r>
      <w:r w:rsidR="00577A54" w:rsidRPr="002E2806">
        <w:rPr>
          <w:rFonts w:ascii="Times New Roman" w:hAnsi="Times New Roman"/>
          <w:sz w:val="24"/>
        </w:rPr>
        <w:t xml:space="preserve">the </w:t>
      </w:r>
      <w:r w:rsidR="00311DDB" w:rsidRPr="002E2806">
        <w:rPr>
          <w:rFonts w:ascii="Times New Roman" w:hAnsi="Times New Roman"/>
          <w:sz w:val="24"/>
        </w:rPr>
        <w:t>industry</w:t>
      </w:r>
      <w:r w:rsidR="00577A54" w:rsidRPr="002E2806">
        <w:rPr>
          <w:rFonts w:ascii="Times New Roman" w:hAnsi="Times New Roman"/>
          <w:sz w:val="24"/>
        </w:rPr>
        <w:t>’s</w:t>
      </w:r>
      <w:r w:rsidR="00845BC7" w:rsidRPr="002E2806">
        <w:rPr>
          <w:rFonts w:ascii="Times New Roman" w:hAnsi="Times New Roman"/>
          <w:sz w:val="24"/>
        </w:rPr>
        <w:t xml:space="preserve"> </w:t>
      </w:r>
      <w:r w:rsidR="00577A54" w:rsidRPr="002E2806">
        <w:rPr>
          <w:rFonts w:ascii="Times New Roman" w:hAnsi="Times New Roman"/>
          <w:sz w:val="24"/>
        </w:rPr>
        <w:t xml:space="preserve">growth </w:t>
      </w:r>
      <w:r w:rsidR="00311DDB" w:rsidRPr="002E2806">
        <w:rPr>
          <w:rFonts w:ascii="Times New Roman" w:hAnsi="Times New Roman"/>
          <w:sz w:val="24"/>
        </w:rPr>
        <w:t xml:space="preserve">rather than patient safety.  </w:t>
      </w:r>
    </w:p>
    <w:p w14:paraId="4DB1BBC9" w14:textId="77777777" w:rsidR="00701065" w:rsidRPr="000036A8" w:rsidRDefault="00701065" w:rsidP="002E2806">
      <w:pPr>
        <w:shd w:val="clear" w:color="auto" w:fill="FFFFFF"/>
        <w:spacing w:after="0" w:line="240" w:lineRule="auto"/>
        <w:rPr>
          <w:rFonts w:ascii="Times New Roman" w:hAnsi="Times New Roman"/>
          <w:sz w:val="24"/>
        </w:rPr>
      </w:pPr>
    </w:p>
    <w:p w14:paraId="160EB99D" w14:textId="0AADB1BC" w:rsidR="000A15C1" w:rsidRDefault="00710796"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 xml:space="preserve">While the investigation </w:t>
      </w:r>
      <w:r w:rsidR="000A15C1">
        <w:rPr>
          <w:rFonts w:ascii="Times New Roman" w:hAnsi="Times New Roman"/>
          <w:sz w:val="24"/>
        </w:rPr>
        <w:t xml:space="preserve">documents </w:t>
      </w:r>
      <w:ins w:id="2" w:author="MS Editor" w:date="2019-01-09T06:37:00Z">
        <w:r w:rsidR="005F6549">
          <w:rPr>
            <w:rFonts w:ascii="Times New Roman" w:hAnsi="Times New Roman"/>
            <w:sz w:val="24"/>
          </w:rPr>
          <w:t xml:space="preserve">are </w:t>
        </w:r>
      </w:ins>
      <w:ins w:id="3" w:author="MS Editor" w:date="2019-01-09T06:36:00Z">
        <w:r w:rsidR="005F6549">
          <w:rPr>
            <w:rFonts w:ascii="Times New Roman" w:hAnsi="Times New Roman"/>
            <w:sz w:val="24"/>
          </w:rPr>
          <w:t>reveal</w:t>
        </w:r>
      </w:ins>
      <w:ins w:id="4" w:author="MS Editor" w:date="2019-01-09T06:37:00Z">
        <w:r w:rsidR="005F6549">
          <w:rPr>
            <w:rFonts w:ascii="Times New Roman" w:hAnsi="Times New Roman"/>
            <w:sz w:val="24"/>
          </w:rPr>
          <w:t>ing of the</w:t>
        </w:r>
      </w:ins>
      <w:ins w:id="5" w:author="MS Editor" w:date="2019-01-09T06:36:00Z">
        <w:r w:rsidR="005F6549">
          <w:rPr>
            <w:rFonts w:ascii="Times New Roman" w:hAnsi="Times New Roman"/>
            <w:sz w:val="24"/>
          </w:rPr>
          <w:t xml:space="preserve"> </w:t>
        </w:r>
      </w:ins>
      <w:r w:rsidRPr="002E2806">
        <w:rPr>
          <w:rFonts w:ascii="Times New Roman" w:hAnsi="Times New Roman"/>
          <w:sz w:val="24"/>
        </w:rPr>
        <w:t xml:space="preserve">extent of corruption and malpractice in the healthcare industry and allied professions, </w:t>
      </w:r>
      <w:r w:rsidR="0085707F" w:rsidRPr="002E2806">
        <w:rPr>
          <w:rFonts w:ascii="Times New Roman" w:hAnsi="Times New Roman"/>
          <w:sz w:val="24"/>
        </w:rPr>
        <w:t xml:space="preserve">there </w:t>
      </w:r>
      <w:r w:rsidR="00F57456" w:rsidRPr="002E2806">
        <w:rPr>
          <w:rFonts w:ascii="Times New Roman" w:hAnsi="Times New Roman"/>
          <w:sz w:val="24"/>
        </w:rPr>
        <w:t>is</w:t>
      </w:r>
      <w:r w:rsidRPr="002E2806">
        <w:rPr>
          <w:rFonts w:ascii="Times New Roman" w:hAnsi="Times New Roman"/>
          <w:sz w:val="24"/>
        </w:rPr>
        <w:t>, unfortunately,</w:t>
      </w:r>
      <w:r w:rsidR="00F57456" w:rsidRPr="002E2806">
        <w:rPr>
          <w:rFonts w:ascii="Times New Roman" w:hAnsi="Times New Roman"/>
          <w:sz w:val="24"/>
        </w:rPr>
        <w:t xml:space="preserve"> </w:t>
      </w:r>
      <w:r w:rsidR="0085707F" w:rsidRPr="002E2806">
        <w:rPr>
          <w:rFonts w:ascii="Times New Roman" w:hAnsi="Times New Roman"/>
          <w:sz w:val="24"/>
        </w:rPr>
        <w:t xml:space="preserve">nothing surprising about the report’s contents. </w:t>
      </w:r>
    </w:p>
    <w:p w14:paraId="13651416" w14:textId="77777777" w:rsidR="000A15C1" w:rsidRDefault="000A15C1" w:rsidP="002E2806">
      <w:pPr>
        <w:shd w:val="clear" w:color="auto" w:fill="FFFFFF"/>
        <w:spacing w:after="0" w:line="240" w:lineRule="auto"/>
        <w:ind w:left="360"/>
        <w:rPr>
          <w:rFonts w:ascii="Times New Roman" w:hAnsi="Times New Roman"/>
          <w:sz w:val="24"/>
        </w:rPr>
      </w:pPr>
    </w:p>
    <w:p w14:paraId="7079B151" w14:textId="2405D408" w:rsidR="00837F80" w:rsidRPr="002E2806" w:rsidRDefault="00F57456"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 xml:space="preserve">Since October last year, Johnson &amp; Johnson’s </w:t>
      </w:r>
      <w:ins w:id="6" w:author="MS Editor" w:date="2019-01-09T06:39:00Z">
        <w:r w:rsidR="005F6549">
          <w:rPr>
            <w:rFonts w:ascii="Times New Roman" w:hAnsi="Times New Roman"/>
            <w:sz w:val="24"/>
          </w:rPr>
          <w:t xml:space="preserve">(J&amp;J) </w:t>
        </w:r>
      </w:ins>
      <w:r w:rsidRPr="002E2806">
        <w:rPr>
          <w:rFonts w:ascii="Times New Roman" w:hAnsi="Times New Roman"/>
          <w:sz w:val="24"/>
        </w:rPr>
        <w:t>toxic metal</w:t>
      </w:r>
      <w:r w:rsidR="00710796" w:rsidRPr="002E2806">
        <w:rPr>
          <w:rFonts w:ascii="Times New Roman" w:hAnsi="Times New Roman"/>
          <w:sz w:val="24"/>
        </w:rPr>
        <w:t>-</w:t>
      </w:r>
      <w:r w:rsidRPr="002E2806">
        <w:rPr>
          <w:rFonts w:ascii="Times New Roman" w:hAnsi="Times New Roman"/>
          <w:sz w:val="24"/>
        </w:rPr>
        <w:t>on</w:t>
      </w:r>
      <w:r w:rsidR="00710796" w:rsidRPr="002E2806">
        <w:rPr>
          <w:rFonts w:ascii="Times New Roman" w:hAnsi="Times New Roman"/>
          <w:sz w:val="24"/>
        </w:rPr>
        <w:t>-</w:t>
      </w:r>
      <w:r w:rsidRPr="002E2806">
        <w:rPr>
          <w:rFonts w:ascii="Times New Roman" w:hAnsi="Times New Roman"/>
          <w:sz w:val="24"/>
        </w:rPr>
        <w:t xml:space="preserve">metal hip implant has been in the news in India.  </w:t>
      </w:r>
      <w:r w:rsidR="00701065" w:rsidRPr="002E2806">
        <w:rPr>
          <w:rFonts w:ascii="Times New Roman" w:hAnsi="Times New Roman"/>
          <w:sz w:val="24"/>
        </w:rPr>
        <w:t xml:space="preserve">Indian victims of </w:t>
      </w:r>
      <w:r w:rsidR="00710796" w:rsidRPr="002E2806">
        <w:rPr>
          <w:rFonts w:ascii="Times New Roman" w:hAnsi="Times New Roman"/>
          <w:sz w:val="24"/>
        </w:rPr>
        <w:t xml:space="preserve">these </w:t>
      </w:r>
      <w:r w:rsidR="00701065" w:rsidRPr="002E2806">
        <w:rPr>
          <w:rFonts w:ascii="Times New Roman" w:hAnsi="Times New Roman"/>
          <w:sz w:val="24"/>
        </w:rPr>
        <w:t>implants</w:t>
      </w:r>
      <w:r w:rsidRPr="002E2806">
        <w:rPr>
          <w:rFonts w:ascii="Times New Roman" w:hAnsi="Times New Roman"/>
          <w:sz w:val="24"/>
        </w:rPr>
        <w:t xml:space="preserve"> who have suffered </w:t>
      </w:r>
      <w:r w:rsidR="00710796" w:rsidRPr="002E2806">
        <w:rPr>
          <w:rFonts w:ascii="Times New Roman" w:hAnsi="Times New Roman"/>
          <w:sz w:val="24"/>
        </w:rPr>
        <w:t xml:space="preserve">horrifying </w:t>
      </w:r>
      <w:r w:rsidRPr="002E2806">
        <w:rPr>
          <w:rFonts w:ascii="Times New Roman" w:hAnsi="Times New Roman"/>
          <w:sz w:val="24"/>
        </w:rPr>
        <w:t xml:space="preserve">tissue damage and neurological illnesses have been </w:t>
      </w:r>
      <w:r w:rsidR="00701065" w:rsidRPr="002E2806">
        <w:rPr>
          <w:rFonts w:ascii="Times New Roman" w:hAnsi="Times New Roman"/>
          <w:sz w:val="24"/>
        </w:rPr>
        <w:t>figh</w:t>
      </w:r>
      <w:r w:rsidR="003E610F" w:rsidRPr="002E2806">
        <w:rPr>
          <w:rFonts w:ascii="Times New Roman" w:hAnsi="Times New Roman"/>
          <w:sz w:val="24"/>
        </w:rPr>
        <w:t>t</w:t>
      </w:r>
      <w:r w:rsidR="00701065" w:rsidRPr="002E2806">
        <w:rPr>
          <w:rFonts w:ascii="Times New Roman" w:hAnsi="Times New Roman"/>
          <w:sz w:val="24"/>
        </w:rPr>
        <w:t xml:space="preserve">ing to get the company to </w:t>
      </w:r>
      <w:r w:rsidRPr="002E2806">
        <w:rPr>
          <w:rFonts w:ascii="Times New Roman" w:hAnsi="Times New Roman"/>
          <w:sz w:val="24"/>
        </w:rPr>
        <w:t xml:space="preserve">pay for </w:t>
      </w:r>
      <w:r w:rsidR="003E610F" w:rsidRPr="002E2806">
        <w:rPr>
          <w:rFonts w:ascii="Times New Roman" w:hAnsi="Times New Roman"/>
          <w:sz w:val="24"/>
        </w:rPr>
        <w:t>reparative surgery</w:t>
      </w:r>
      <w:r w:rsidRPr="002E2806">
        <w:rPr>
          <w:rFonts w:ascii="Times New Roman" w:hAnsi="Times New Roman"/>
          <w:sz w:val="24"/>
        </w:rPr>
        <w:t>,</w:t>
      </w:r>
      <w:r w:rsidR="003E610F" w:rsidRPr="002E2806">
        <w:rPr>
          <w:rFonts w:ascii="Times New Roman" w:hAnsi="Times New Roman"/>
          <w:sz w:val="24"/>
        </w:rPr>
        <w:t xml:space="preserve"> and compensation on par with th</w:t>
      </w:r>
      <w:ins w:id="7" w:author="MS Editor" w:date="2019-01-09T06:39:00Z">
        <w:r w:rsidR="005F6549">
          <w:rPr>
            <w:rFonts w:ascii="Times New Roman" w:hAnsi="Times New Roman"/>
            <w:sz w:val="24"/>
          </w:rPr>
          <w:t>at</w:t>
        </w:r>
      </w:ins>
      <w:del w:id="8" w:author="MS Editor" w:date="2019-01-09T06:39:00Z">
        <w:r w:rsidR="003E610F" w:rsidRPr="002E2806" w:rsidDel="005F6549">
          <w:rPr>
            <w:rFonts w:ascii="Times New Roman" w:hAnsi="Times New Roman"/>
            <w:sz w:val="24"/>
          </w:rPr>
          <w:delText>ose</w:delText>
        </w:r>
      </w:del>
      <w:r w:rsidR="003E610F" w:rsidRPr="002E2806">
        <w:rPr>
          <w:rFonts w:ascii="Times New Roman" w:hAnsi="Times New Roman"/>
          <w:sz w:val="24"/>
        </w:rPr>
        <w:t xml:space="preserve"> awarded to US patients. </w:t>
      </w:r>
    </w:p>
    <w:p w14:paraId="17AF4FD6" w14:textId="77777777" w:rsidR="000A15C1" w:rsidRDefault="000A15C1" w:rsidP="002E2806">
      <w:pPr>
        <w:shd w:val="clear" w:color="auto" w:fill="FFFFFF"/>
        <w:spacing w:after="0" w:line="240" w:lineRule="auto"/>
        <w:ind w:left="360"/>
        <w:rPr>
          <w:rFonts w:ascii="Times New Roman" w:hAnsi="Times New Roman"/>
          <w:sz w:val="24"/>
        </w:rPr>
      </w:pPr>
    </w:p>
    <w:p w14:paraId="6D5CA283" w14:textId="6314C9D1" w:rsidR="00837F80" w:rsidRPr="002E2806" w:rsidRDefault="00710796"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 xml:space="preserve">The J&amp;J implant was one of the devices reported on in the July 2018 </w:t>
      </w:r>
      <w:r w:rsidR="00837F80" w:rsidRPr="002E2806">
        <w:rPr>
          <w:rFonts w:ascii="Times New Roman" w:hAnsi="Times New Roman"/>
          <w:sz w:val="24"/>
        </w:rPr>
        <w:t>documentary “The Bleeding Edge”</w:t>
      </w:r>
      <w:r w:rsidRPr="002E2806">
        <w:rPr>
          <w:rFonts w:ascii="Times New Roman" w:hAnsi="Times New Roman"/>
          <w:sz w:val="24"/>
        </w:rPr>
        <w:t>, which</w:t>
      </w:r>
      <w:r w:rsidR="00837F80" w:rsidRPr="002E2806">
        <w:rPr>
          <w:rFonts w:ascii="Times New Roman" w:hAnsi="Times New Roman"/>
          <w:sz w:val="24"/>
        </w:rPr>
        <w:t xml:space="preserve"> told the stories of women and men </w:t>
      </w:r>
      <w:r w:rsidR="000A15C1">
        <w:rPr>
          <w:rFonts w:ascii="Times New Roman" w:hAnsi="Times New Roman"/>
          <w:sz w:val="24"/>
        </w:rPr>
        <w:t xml:space="preserve">in the </w:t>
      </w:r>
      <w:commentRangeStart w:id="9"/>
      <w:r w:rsidR="000A15C1">
        <w:rPr>
          <w:rFonts w:ascii="Times New Roman" w:hAnsi="Times New Roman"/>
          <w:sz w:val="24"/>
        </w:rPr>
        <w:t xml:space="preserve">US and the UK </w:t>
      </w:r>
      <w:commentRangeEnd w:id="9"/>
      <w:r w:rsidR="000A15C1">
        <w:rPr>
          <w:rStyle w:val="CommentReference"/>
        </w:rPr>
        <w:commentReference w:id="9"/>
      </w:r>
      <w:r w:rsidR="00837F80" w:rsidRPr="002E2806">
        <w:rPr>
          <w:rFonts w:ascii="Times New Roman" w:hAnsi="Times New Roman"/>
          <w:sz w:val="24"/>
        </w:rPr>
        <w:t>who had suffered horrible consequences of untested and substandard medical devices</w:t>
      </w:r>
      <w:r w:rsidRPr="002E2806">
        <w:rPr>
          <w:rFonts w:ascii="Times New Roman" w:hAnsi="Times New Roman"/>
          <w:sz w:val="24"/>
        </w:rPr>
        <w:t>.</w:t>
      </w:r>
      <w:r w:rsidR="00837F80" w:rsidRPr="002E2806">
        <w:rPr>
          <w:rFonts w:ascii="Times New Roman" w:hAnsi="Times New Roman"/>
          <w:sz w:val="24"/>
        </w:rPr>
        <w:t xml:space="preserve"> </w:t>
      </w:r>
      <w:r w:rsidRPr="002E2806">
        <w:rPr>
          <w:rFonts w:ascii="Times New Roman" w:hAnsi="Times New Roman"/>
          <w:sz w:val="24"/>
        </w:rPr>
        <w:t xml:space="preserve">In addition to </w:t>
      </w:r>
      <w:r w:rsidR="000A15C1">
        <w:rPr>
          <w:rFonts w:ascii="Times New Roman" w:hAnsi="Times New Roman"/>
          <w:sz w:val="24"/>
        </w:rPr>
        <w:t>J</w:t>
      </w:r>
      <w:r w:rsidR="00837F80" w:rsidRPr="002E2806">
        <w:rPr>
          <w:rFonts w:ascii="Times New Roman" w:hAnsi="Times New Roman"/>
          <w:sz w:val="24"/>
        </w:rPr>
        <w:t xml:space="preserve">&amp;J’s hip implant, </w:t>
      </w:r>
      <w:r w:rsidRPr="002E2806">
        <w:rPr>
          <w:rFonts w:ascii="Times New Roman" w:hAnsi="Times New Roman"/>
          <w:sz w:val="24"/>
        </w:rPr>
        <w:t xml:space="preserve">there was </w:t>
      </w:r>
      <w:r w:rsidR="00837F80" w:rsidRPr="002E2806">
        <w:rPr>
          <w:rFonts w:ascii="Times New Roman" w:hAnsi="Times New Roman"/>
          <w:sz w:val="24"/>
        </w:rPr>
        <w:t>Bayer’s contraceptive coil that could not be removed, breast implants that ruptured in the body, a vaginal mesh that tore through tissue</w:t>
      </w:r>
      <w:r w:rsidRPr="002E2806">
        <w:rPr>
          <w:rFonts w:ascii="Times New Roman" w:hAnsi="Times New Roman"/>
          <w:sz w:val="24"/>
        </w:rPr>
        <w:t xml:space="preserve">, and robotic surgery </w:t>
      </w:r>
      <w:commentRangeStart w:id="10"/>
      <w:r w:rsidRPr="002E2806">
        <w:rPr>
          <w:rFonts w:ascii="Times New Roman" w:hAnsi="Times New Roman"/>
          <w:sz w:val="24"/>
        </w:rPr>
        <w:t>that maimed</w:t>
      </w:r>
      <w:commentRangeEnd w:id="10"/>
      <w:r>
        <w:rPr>
          <w:rStyle w:val="CommentReference"/>
        </w:rPr>
        <w:commentReference w:id="10"/>
      </w:r>
      <w:r w:rsidR="00837F80" w:rsidRPr="002E2806">
        <w:rPr>
          <w:rFonts w:ascii="Times New Roman" w:hAnsi="Times New Roman"/>
          <w:sz w:val="24"/>
        </w:rPr>
        <w:t xml:space="preserve">. </w:t>
      </w:r>
      <w:r w:rsidR="000A15C1">
        <w:rPr>
          <w:rFonts w:ascii="Times New Roman" w:hAnsi="Times New Roman"/>
          <w:sz w:val="24"/>
        </w:rPr>
        <w:t>Patients expressed outrage that not only did their doctors implant these devices that ravaged their bodies, but they also refused to acknowledge the harm inflicted. The doctors were motivated not by their patients’ welfare but their links to the implant industry.</w:t>
      </w:r>
    </w:p>
    <w:p w14:paraId="35FE4E05" w14:textId="77777777" w:rsidR="00837F80" w:rsidRPr="000036A8" w:rsidRDefault="00837F80" w:rsidP="002E2806">
      <w:pPr>
        <w:pStyle w:val="ListParagraph"/>
        <w:shd w:val="clear" w:color="auto" w:fill="FFFFFF"/>
        <w:spacing w:after="0" w:line="240" w:lineRule="auto"/>
        <w:rPr>
          <w:rFonts w:ascii="Times New Roman" w:hAnsi="Times New Roman"/>
          <w:sz w:val="24"/>
        </w:rPr>
      </w:pPr>
    </w:p>
    <w:p w14:paraId="3A5AA36D" w14:textId="78DED0D8" w:rsidR="00556F6E" w:rsidRPr="002E2806" w:rsidRDefault="000A15C1" w:rsidP="002E2806">
      <w:pPr>
        <w:shd w:val="clear" w:color="auto" w:fill="FFFFFF"/>
        <w:spacing w:after="0" w:line="240" w:lineRule="auto"/>
        <w:ind w:left="360"/>
        <w:rPr>
          <w:rFonts w:ascii="Times New Roman" w:hAnsi="Times New Roman"/>
          <w:sz w:val="24"/>
        </w:rPr>
      </w:pPr>
      <w:r>
        <w:rPr>
          <w:rFonts w:ascii="Times New Roman" w:hAnsi="Times New Roman"/>
          <w:sz w:val="24"/>
        </w:rPr>
        <w:t>In India, i</w:t>
      </w:r>
      <w:commentRangeStart w:id="11"/>
      <w:r w:rsidR="00837F80" w:rsidRPr="002E2806">
        <w:rPr>
          <w:rFonts w:ascii="Times New Roman" w:hAnsi="Times New Roman"/>
          <w:sz w:val="24"/>
        </w:rPr>
        <w:t>n 2017</w:t>
      </w:r>
      <w:r w:rsidR="00897056" w:rsidRPr="002E2806">
        <w:rPr>
          <w:rFonts w:ascii="Times New Roman" w:hAnsi="Times New Roman"/>
          <w:sz w:val="24"/>
        </w:rPr>
        <w:t xml:space="preserve">, it was found that </w:t>
      </w:r>
      <w:r w:rsidR="0053471A" w:rsidRPr="002E2806">
        <w:rPr>
          <w:rFonts w:ascii="Times New Roman" w:hAnsi="Times New Roman"/>
          <w:sz w:val="24"/>
        </w:rPr>
        <w:t xml:space="preserve">imported </w:t>
      </w:r>
      <w:r w:rsidR="00897056" w:rsidRPr="002E2806">
        <w:rPr>
          <w:rFonts w:ascii="Times New Roman" w:hAnsi="Times New Roman"/>
          <w:sz w:val="24"/>
        </w:rPr>
        <w:t xml:space="preserve">cardiac stents were being sold to patients </w:t>
      </w:r>
      <w:r w:rsidR="00B439D3" w:rsidRPr="002E2806">
        <w:rPr>
          <w:rFonts w:ascii="Times New Roman" w:hAnsi="Times New Roman"/>
          <w:sz w:val="24"/>
        </w:rPr>
        <w:t xml:space="preserve">at 10 times the </w:t>
      </w:r>
      <w:r w:rsidR="0053471A" w:rsidRPr="002E2806">
        <w:rPr>
          <w:rFonts w:ascii="Times New Roman" w:hAnsi="Times New Roman"/>
          <w:sz w:val="24"/>
        </w:rPr>
        <w:t xml:space="preserve">import </w:t>
      </w:r>
      <w:r w:rsidR="00B439D3" w:rsidRPr="002E2806">
        <w:rPr>
          <w:rFonts w:ascii="Times New Roman" w:hAnsi="Times New Roman"/>
          <w:sz w:val="24"/>
        </w:rPr>
        <w:t>cost</w:t>
      </w:r>
      <w:r w:rsidR="00710796" w:rsidRPr="002E2806">
        <w:rPr>
          <w:rFonts w:ascii="Times New Roman" w:hAnsi="Times New Roman"/>
          <w:sz w:val="24"/>
        </w:rPr>
        <w:t xml:space="preserve">, with </w:t>
      </w:r>
      <w:r w:rsidR="00897056" w:rsidRPr="002E2806">
        <w:rPr>
          <w:rFonts w:ascii="Times New Roman" w:hAnsi="Times New Roman"/>
          <w:sz w:val="24"/>
        </w:rPr>
        <w:t xml:space="preserve">hospitals and doctors </w:t>
      </w:r>
      <w:r w:rsidR="00F57456" w:rsidRPr="002E2806">
        <w:rPr>
          <w:rFonts w:ascii="Times New Roman" w:hAnsi="Times New Roman"/>
          <w:sz w:val="24"/>
        </w:rPr>
        <w:t xml:space="preserve">taking </w:t>
      </w:r>
      <w:r w:rsidR="00897056" w:rsidRPr="002E2806">
        <w:rPr>
          <w:rFonts w:ascii="Times New Roman" w:hAnsi="Times New Roman"/>
          <w:sz w:val="24"/>
        </w:rPr>
        <w:t xml:space="preserve">their </w:t>
      </w:r>
      <w:r w:rsidR="00837F80" w:rsidRPr="002E2806">
        <w:rPr>
          <w:rFonts w:ascii="Times New Roman" w:hAnsi="Times New Roman"/>
          <w:sz w:val="24"/>
        </w:rPr>
        <w:t xml:space="preserve">cuts </w:t>
      </w:r>
      <w:r w:rsidR="00897056" w:rsidRPr="002E2806">
        <w:rPr>
          <w:rFonts w:ascii="Times New Roman" w:hAnsi="Times New Roman"/>
          <w:sz w:val="24"/>
        </w:rPr>
        <w:t xml:space="preserve">along the way. </w:t>
      </w:r>
      <w:r w:rsidR="0053471A" w:rsidRPr="002E2806">
        <w:rPr>
          <w:rFonts w:ascii="Times New Roman" w:hAnsi="Times New Roman"/>
          <w:sz w:val="24"/>
        </w:rPr>
        <w:t>M</w:t>
      </w:r>
      <w:r w:rsidR="001D36E1" w:rsidRPr="002E2806">
        <w:rPr>
          <w:rFonts w:ascii="Times New Roman" w:hAnsi="Times New Roman"/>
          <w:sz w:val="24"/>
        </w:rPr>
        <w:t xml:space="preserve">any people </w:t>
      </w:r>
      <w:r w:rsidR="0053471A" w:rsidRPr="002E2806">
        <w:rPr>
          <w:rFonts w:ascii="Times New Roman" w:hAnsi="Times New Roman"/>
          <w:sz w:val="24"/>
        </w:rPr>
        <w:t xml:space="preserve">have </w:t>
      </w:r>
      <w:r w:rsidR="001D36E1" w:rsidRPr="002E2806">
        <w:rPr>
          <w:rFonts w:ascii="Times New Roman" w:hAnsi="Times New Roman"/>
          <w:sz w:val="24"/>
        </w:rPr>
        <w:t xml:space="preserve">paid </w:t>
      </w:r>
      <w:r w:rsidR="0053471A" w:rsidRPr="002E2806">
        <w:rPr>
          <w:rFonts w:ascii="Times New Roman" w:hAnsi="Times New Roman"/>
          <w:sz w:val="24"/>
        </w:rPr>
        <w:t xml:space="preserve">these </w:t>
      </w:r>
      <w:r w:rsidR="001D36E1" w:rsidRPr="002E2806">
        <w:rPr>
          <w:rFonts w:ascii="Times New Roman" w:hAnsi="Times New Roman"/>
          <w:sz w:val="24"/>
        </w:rPr>
        <w:t>exorbitant rates for cardiac stents</w:t>
      </w:r>
      <w:r w:rsidR="00710796" w:rsidRPr="002E2806">
        <w:rPr>
          <w:rFonts w:ascii="Times New Roman" w:hAnsi="Times New Roman"/>
          <w:sz w:val="24"/>
        </w:rPr>
        <w:t xml:space="preserve"> that they believed saved their lives</w:t>
      </w:r>
      <w:r w:rsidR="001D36E1" w:rsidRPr="002E2806">
        <w:rPr>
          <w:rFonts w:ascii="Times New Roman" w:hAnsi="Times New Roman"/>
          <w:sz w:val="24"/>
        </w:rPr>
        <w:t xml:space="preserve">. </w:t>
      </w:r>
      <w:r w:rsidR="00C00129" w:rsidRPr="002E2806">
        <w:rPr>
          <w:rFonts w:ascii="Times New Roman" w:hAnsi="Times New Roman"/>
          <w:sz w:val="24"/>
        </w:rPr>
        <w:t>How many</w:t>
      </w:r>
      <w:del w:id="12" w:author="MS Editor" w:date="2019-01-09T06:46:00Z">
        <w:r w:rsidR="00C00129" w:rsidRPr="002E2806" w:rsidDel="00660E08">
          <w:rPr>
            <w:rFonts w:ascii="Times New Roman" w:hAnsi="Times New Roman"/>
            <w:sz w:val="24"/>
          </w:rPr>
          <w:delText xml:space="preserve"> </w:delText>
        </w:r>
        <w:r w:rsidR="001D36E1" w:rsidRPr="002E2806" w:rsidDel="00660E08">
          <w:rPr>
            <w:rFonts w:ascii="Times New Roman" w:hAnsi="Times New Roman"/>
            <w:sz w:val="24"/>
          </w:rPr>
          <w:delText>also</w:delText>
        </w:r>
      </w:del>
      <w:r w:rsidR="001D36E1" w:rsidRPr="002E2806">
        <w:rPr>
          <w:rFonts w:ascii="Times New Roman" w:hAnsi="Times New Roman"/>
          <w:sz w:val="24"/>
        </w:rPr>
        <w:t xml:space="preserve"> received </w:t>
      </w:r>
      <w:r w:rsidR="00C00129" w:rsidRPr="002E2806">
        <w:rPr>
          <w:rFonts w:ascii="Times New Roman" w:hAnsi="Times New Roman"/>
          <w:sz w:val="24"/>
        </w:rPr>
        <w:t xml:space="preserve">unnecessary interventions </w:t>
      </w:r>
      <w:r w:rsidR="001D36E1" w:rsidRPr="002E2806">
        <w:rPr>
          <w:rFonts w:ascii="Times New Roman" w:hAnsi="Times New Roman"/>
          <w:sz w:val="24"/>
        </w:rPr>
        <w:t xml:space="preserve">because their </w:t>
      </w:r>
      <w:r w:rsidR="0053471A" w:rsidRPr="002E2806">
        <w:rPr>
          <w:rFonts w:ascii="Times New Roman" w:hAnsi="Times New Roman"/>
          <w:sz w:val="24"/>
        </w:rPr>
        <w:t xml:space="preserve">doctor </w:t>
      </w:r>
      <w:r w:rsidR="001D36E1" w:rsidRPr="002E2806">
        <w:rPr>
          <w:rFonts w:ascii="Times New Roman" w:hAnsi="Times New Roman"/>
          <w:sz w:val="24"/>
        </w:rPr>
        <w:t xml:space="preserve">got a </w:t>
      </w:r>
      <w:r w:rsidR="00C00129" w:rsidRPr="002E2806">
        <w:rPr>
          <w:rFonts w:ascii="Times New Roman" w:hAnsi="Times New Roman"/>
          <w:sz w:val="24"/>
        </w:rPr>
        <w:t>kickback</w:t>
      </w:r>
      <w:r w:rsidR="001D36E1" w:rsidRPr="002E2806">
        <w:rPr>
          <w:rFonts w:ascii="Times New Roman" w:hAnsi="Times New Roman"/>
          <w:sz w:val="24"/>
        </w:rPr>
        <w:t xml:space="preserve"> from the comp</w:t>
      </w:r>
      <w:r w:rsidR="00576840" w:rsidRPr="002E2806">
        <w:rPr>
          <w:rFonts w:ascii="Times New Roman" w:hAnsi="Times New Roman"/>
          <w:sz w:val="24"/>
        </w:rPr>
        <w:t>a</w:t>
      </w:r>
      <w:r w:rsidR="001D36E1" w:rsidRPr="002E2806">
        <w:rPr>
          <w:rFonts w:ascii="Times New Roman" w:hAnsi="Times New Roman"/>
          <w:sz w:val="24"/>
        </w:rPr>
        <w:t>ny</w:t>
      </w:r>
      <w:r w:rsidR="00C00129" w:rsidRPr="002E2806">
        <w:rPr>
          <w:rFonts w:ascii="Times New Roman" w:hAnsi="Times New Roman"/>
          <w:sz w:val="24"/>
        </w:rPr>
        <w:t xml:space="preserve">? </w:t>
      </w:r>
      <w:commentRangeEnd w:id="11"/>
      <w:r w:rsidR="00710796">
        <w:rPr>
          <w:rStyle w:val="CommentReference"/>
        </w:rPr>
        <w:commentReference w:id="11"/>
      </w:r>
    </w:p>
    <w:p w14:paraId="6B54EA43" w14:textId="5EEAFE1A" w:rsidR="000F54FB" w:rsidRDefault="000F54FB" w:rsidP="002E2806">
      <w:pPr>
        <w:pStyle w:val="ListParagraph"/>
        <w:rPr>
          <w:rFonts w:ascii="Times New Roman" w:hAnsi="Times New Roman"/>
          <w:sz w:val="24"/>
        </w:rPr>
      </w:pPr>
    </w:p>
    <w:p w14:paraId="78231444" w14:textId="0F627A73" w:rsidR="0082500E" w:rsidRPr="002E2806" w:rsidRDefault="0082500E" w:rsidP="002E2806">
      <w:pPr>
        <w:ind w:left="360"/>
        <w:rPr>
          <w:rFonts w:ascii="Times New Roman" w:hAnsi="Times New Roman"/>
          <w:b/>
          <w:sz w:val="24"/>
        </w:rPr>
      </w:pPr>
      <w:r w:rsidRPr="002E2806">
        <w:rPr>
          <w:rFonts w:ascii="Times New Roman" w:hAnsi="Times New Roman"/>
          <w:b/>
          <w:sz w:val="24"/>
        </w:rPr>
        <w:t>Medical devices and you</w:t>
      </w:r>
    </w:p>
    <w:p w14:paraId="79E91756" w14:textId="62D6C65F" w:rsidR="000F54FB" w:rsidRPr="002E2806" w:rsidRDefault="000F54FB"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 xml:space="preserve">Medical devices are not restricted to such relatively commonly known items. According to the Medical Devices Rules, 2018, a medical device is an “instrument, apparatus, appliance, software, material, or other article” </w:t>
      </w:r>
      <w:r w:rsidR="00E53506" w:rsidRPr="002E2806">
        <w:rPr>
          <w:rFonts w:ascii="Times New Roman" w:hAnsi="Times New Roman"/>
          <w:sz w:val="24"/>
        </w:rPr>
        <w:t>used for “diagnostic or therapeutic purposes”. They include everything from syringes</w:t>
      </w:r>
      <w:r w:rsidR="000A15C1">
        <w:rPr>
          <w:rFonts w:ascii="Times New Roman" w:hAnsi="Times New Roman"/>
          <w:sz w:val="24"/>
        </w:rPr>
        <w:t xml:space="preserve">, condoms and test reagents to </w:t>
      </w:r>
      <w:r w:rsidR="00E53506" w:rsidRPr="002E2806">
        <w:rPr>
          <w:rFonts w:ascii="Times New Roman" w:hAnsi="Times New Roman"/>
          <w:sz w:val="24"/>
        </w:rPr>
        <w:t xml:space="preserve">stents, </w:t>
      </w:r>
      <w:r w:rsidR="000A15C1">
        <w:rPr>
          <w:rFonts w:ascii="Times New Roman" w:hAnsi="Times New Roman"/>
          <w:sz w:val="24"/>
        </w:rPr>
        <w:t xml:space="preserve">orthopaedic implants and </w:t>
      </w:r>
      <w:r w:rsidR="00E53506" w:rsidRPr="002E2806">
        <w:rPr>
          <w:rFonts w:ascii="Times New Roman" w:hAnsi="Times New Roman"/>
          <w:sz w:val="24"/>
        </w:rPr>
        <w:t xml:space="preserve">pacemakers, and are </w:t>
      </w:r>
      <w:r w:rsidRPr="002E2806">
        <w:rPr>
          <w:rFonts w:ascii="Times New Roman" w:hAnsi="Times New Roman"/>
          <w:sz w:val="24"/>
        </w:rPr>
        <w:t>used at all levels of health services</w:t>
      </w:r>
      <w:r w:rsidR="0081792B" w:rsidRPr="002E2806">
        <w:rPr>
          <w:rFonts w:ascii="Times New Roman" w:hAnsi="Times New Roman"/>
          <w:sz w:val="24"/>
        </w:rPr>
        <w:t>, from the primary health centre in rural India to the super-speciality hospital in Mumbai</w:t>
      </w:r>
      <w:r w:rsidR="00E53506" w:rsidRPr="002E2806">
        <w:rPr>
          <w:rFonts w:ascii="Times New Roman" w:hAnsi="Times New Roman"/>
          <w:sz w:val="24"/>
        </w:rPr>
        <w:t xml:space="preserve">. </w:t>
      </w:r>
    </w:p>
    <w:p w14:paraId="7E312DF5" w14:textId="77777777" w:rsidR="000F54FB" w:rsidRPr="000036A8" w:rsidRDefault="000F54FB" w:rsidP="002E2806">
      <w:pPr>
        <w:pStyle w:val="ListParagraph"/>
        <w:rPr>
          <w:rFonts w:ascii="Times New Roman" w:hAnsi="Times New Roman"/>
          <w:sz w:val="24"/>
        </w:rPr>
      </w:pPr>
    </w:p>
    <w:p w14:paraId="3E052269" w14:textId="65CFF99D" w:rsidR="0053471A" w:rsidRPr="002E2806" w:rsidRDefault="00E53506"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A</w:t>
      </w:r>
      <w:r w:rsidR="000F54FB" w:rsidRPr="002E2806">
        <w:rPr>
          <w:rFonts w:ascii="Times New Roman" w:hAnsi="Times New Roman"/>
          <w:sz w:val="24"/>
        </w:rPr>
        <w:t xml:space="preserve">re </w:t>
      </w:r>
      <w:r w:rsidRPr="002E2806">
        <w:rPr>
          <w:rFonts w:ascii="Times New Roman" w:hAnsi="Times New Roman"/>
          <w:sz w:val="24"/>
        </w:rPr>
        <w:t xml:space="preserve">these devices </w:t>
      </w:r>
      <w:r w:rsidR="000F54FB" w:rsidRPr="002E2806">
        <w:rPr>
          <w:rFonts w:ascii="Times New Roman" w:hAnsi="Times New Roman"/>
          <w:sz w:val="24"/>
        </w:rPr>
        <w:t>being evaluated properly before being let loose on the market and into people’s bodies? Are they being used rationally</w:t>
      </w:r>
      <w:r w:rsidRPr="002E2806">
        <w:rPr>
          <w:rFonts w:ascii="Times New Roman" w:hAnsi="Times New Roman"/>
          <w:sz w:val="24"/>
        </w:rPr>
        <w:t xml:space="preserve"> and ethically?</w:t>
      </w:r>
      <w:r w:rsidR="000F54FB" w:rsidRPr="002E2806">
        <w:rPr>
          <w:rFonts w:ascii="Times New Roman" w:hAnsi="Times New Roman"/>
          <w:sz w:val="24"/>
        </w:rPr>
        <w:t xml:space="preserve"> Once they are on the market, are they being monitored for safety and withdrawn promptly if needed? </w:t>
      </w:r>
      <w:r w:rsidR="0053471A" w:rsidRPr="002E2806">
        <w:rPr>
          <w:rFonts w:ascii="Times New Roman" w:hAnsi="Times New Roman"/>
          <w:sz w:val="24"/>
        </w:rPr>
        <w:t xml:space="preserve">Have </w:t>
      </w:r>
      <w:r w:rsidR="000F54FB" w:rsidRPr="002E2806">
        <w:rPr>
          <w:rFonts w:ascii="Times New Roman" w:hAnsi="Times New Roman"/>
          <w:sz w:val="24"/>
        </w:rPr>
        <w:t xml:space="preserve">people </w:t>
      </w:r>
      <w:r w:rsidR="0053471A" w:rsidRPr="002E2806">
        <w:rPr>
          <w:rFonts w:ascii="Times New Roman" w:hAnsi="Times New Roman"/>
          <w:sz w:val="24"/>
        </w:rPr>
        <w:t xml:space="preserve">who suffered </w:t>
      </w:r>
      <w:r w:rsidRPr="002E2806">
        <w:rPr>
          <w:rFonts w:ascii="Times New Roman" w:hAnsi="Times New Roman"/>
          <w:sz w:val="24"/>
        </w:rPr>
        <w:t xml:space="preserve">injuries </w:t>
      </w:r>
      <w:r w:rsidR="0053471A" w:rsidRPr="002E2806">
        <w:rPr>
          <w:rFonts w:ascii="Times New Roman" w:hAnsi="Times New Roman"/>
          <w:sz w:val="24"/>
        </w:rPr>
        <w:t xml:space="preserve">been </w:t>
      </w:r>
      <w:r w:rsidR="000F54FB" w:rsidRPr="002E2806">
        <w:rPr>
          <w:rFonts w:ascii="Times New Roman" w:hAnsi="Times New Roman"/>
          <w:sz w:val="24"/>
        </w:rPr>
        <w:t>treated and compensated for the harm caused to them</w:t>
      </w:r>
      <w:r w:rsidRPr="002E2806">
        <w:rPr>
          <w:rFonts w:ascii="Times New Roman" w:hAnsi="Times New Roman"/>
          <w:sz w:val="24"/>
        </w:rPr>
        <w:t xml:space="preserve">?  </w:t>
      </w:r>
    </w:p>
    <w:p w14:paraId="6605E9D6" w14:textId="77777777" w:rsidR="0053471A" w:rsidRPr="000036A8" w:rsidRDefault="0053471A" w:rsidP="002E2806">
      <w:pPr>
        <w:pStyle w:val="ListParagraph"/>
        <w:rPr>
          <w:rFonts w:ascii="Times New Roman" w:hAnsi="Times New Roman"/>
          <w:sz w:val="24"/>
        </w:rPr>
      </w:pPr>
    </w:p>
    <w:p w14:paraId="33C37149" w14:textId="7ED7F5FF" w:rsidR="004F7913" w:rsidRPr="002E2806" w:rsidRDefault="0053471A"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lastRenderedPageBreak/>
        <w:t>No, no, no, no and no.</w:t>
      </w:r>
    </w:p>
    <w:p w14:paraId="3B603BA5" w14:textId="77777777" w:rsidR="00E53506" w:rsidRPr="000036A8" w:rsidRDefault="00E53506" w:rsidP="002E2806">
      <w:pPr>
        <w:pStyle w:val="ListParagraph"/>
        <w:shd w:val="clear" w:color="auto" w:fill="FFFFFF"/>
        <w:spacing w:after="0" w:line="240" w:lineRule="auto"/>
        <w:rPr>
          <w:rFonts w:ascii="Times New Roman" w:hAnsi="Times New Roman"/>
          <w:sz w:val="24"/>
        </w:rPr>
      </w:pPr>
    </w:p>
    <w:p w14:paraId="4374AC48" w14:textId="3DAF74A5" w:rsidR="00470FE0" w:rsidRPr="002E2806" w:rsidRDefault="00BF5358" w:rsidP="002E2806">
      <w:pPr>
        <w:shd w:val="clear" w:color="auto" w:fill="FFFFFF"/>
        <w:spacing w:after="0" w:line="240" w:lineRule="auto"/>
        <w:ind w:left="360"/>
        <w:rPr>
          <w:rFonts w:ascii="Times New Roman" w:hAnsi="Times New Roman"/>
          <w:b/>
          <w:sz w:val="24"/>
        </w:rPr>
      </w:pPr>
      <w:r w:rsidRPr="002E2806">
        <w:rPr>
          <w:rFonts w:ascii="Times New Roman" w:hAnsi="Times New Roman"/>
          <w:b/>
          <w:sz w:val="24"/>
        </w:rPr>
        <w:t>Nexus of industry and healthcare professionals</w:t>
      </w:r>
    </w:p>
    <w:p w14:paraId="6B0A414C" w14:textId="77777777" w:rsidR="00556F6E" w:rsidRPr="000036A8" w:rsidRDefault="00556F6E" w:rsidP="002E2806">
      <w:pPr>
        <w:pStyle w:val="ListParagraph"/>
        <w:shd w:val="clear" w:color="auto" w:fill="FFFFFF"/>
        <w:spacing w:after="0" w:line="240" w:lineRule="auto"/>
        <w:ind w:left="360"/>
        <w:rPr>
          <w:rFonts w:ascii="Times New Roman" w:hAnsi="Times New Roman"/>
          <w:sz w:val="24"/>
        </w:rPr>
      </w:pPr>
    </w:p>
    <w:p w14:paraId="6ADAC2C5" w14:textId="7C08E052" w:rsidR="00556F6E" w:rsidRPr="002E2806" w:rsidRDefault="00AA2F50"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 xml:space="preserve">These stories of the medical device industry </w:t>
      </w:r>
      <w:r w:rsidR="0053471A" w:rsidRPr="002E2806">
        <w:rPr>
          <w:rFonts w:ascii="Times New Roman" w:hAnsi="Times New Roman"/>
          <w:sz w:val="24"/>
        </w:rPr>
        <w:t xml:space="preserve">expose </w:t>
      </w:r>
      <w:r w:rsidRPr="002E2806">
        <w:rPr>
          <w:rFonts w:ascii="Times New Roman" w:hAnsi="Times New Roman"/>
          <w:sz w:val="24"/>
        </w:rPr>
        <w:t xml:space="preserve">the worst aspects of the </w:t>
      </w:r>
      <w:r w:rsidR="00470FE0" w:rsidRPr="002E2806">
        <w:rPr>
          <w:rFonts w:ascii="Times New Roman" w:hAnsi="Times New Roman"/>
          <w:sz w:val="24"/>
        </w:rPr>
        <w:t>medical profession</w:t>
      </w:r>
      <w:r w:rsidR="0053471A" w:rsidRPr="002E2806">
        <w:rPr>
          <w:rFonts w:ascii="Times New Roman" w:hAnsi="Times New Roman"/>
          <w:sz w:val="24"/>
        </w:rPr>
        <w:t xml:space="preserve"> </w:t>
      </w:r>
      <w:r w:rsidR="002B1A83" w:rsidRPr="002E2806">
        <w:rPr>
          <w:rFonts w:ascii="Times New Roman" w:hAnsi="Times New Roman"/>
          <w:sz w:val="24"/>
        </w:rPr>
        <w:t>– taking money to act against the interests of those whom it is bound to serve</w:t>
      </w:r>
      <w:r w:rsidR="0053471A" w:rsidRPr="002E2806">
        <w:rPr>
          <w:rFonts w:ascii="Times New Roman" w:hAnsi="Times New Roman"/>
          <w:sz w:val="24"/>
        </w:rPr>
        <w:t>. M</w:t>
      </w:r>
      <w:r w:rsidRPr="002E2806">
        <w:rPr>
          <w:rFonts w:ascii="Times New Roman" w:hAnsi="Times New Roman"/>
          <w:sz w:val="24"/>
        </w:rPr>
        <w:t xml:space="preserve">edical researchers who are paid millions to </w:t>
      </w:r>
      <w:r w:rsidR="0053471A" w:rsidRPr="002E2806">
        <w:rPr>
          <w:rFonts w:ascii="Times New Roman" w:hAnsi="Times New Roman"/>
          <w:sz w:val="24"/>
        </w:rPr>
        <w:t xml:space="preserve">conduct </w:t>
      </w:r>
      <w:r w:rsidRPr="002E2806">
        <w:rPr>
          <w:rFonts w:ascii="Times New Roman" w:hAnsi="Times New Roman"/>
          <w:sz w:val="24"/>
        </w:rPr>
        <w:t xml:space="preserve">and publish shoddy </w:t>
      </w:r>
      <w:commentRangeStart w:id="13"/>
      <w:r w:rsidRPr="002E2806">
        <w:rPr>
          <w:rFonts w:ascii="Times New Roman" w:hAnsi="Times New Roman"/>
          <w:sz w:val="24"/>
        </w:rPr>
        <w:t xml:space="preserve">studies </w:t>
      </w:r>
      <w:commentRangeEnd w:id="13"/>
      <w:r w:rsidRPr="000036A8">
        <w:rPr>
          <w:rStyle w:val="CommentReference"/>
          <w:rFonts w:ascii="Times New Roman" w:hAnsi="Times New Roman"/>
          <w:sz w:val="24"/>
        </w:rPr>
        <w:commentReference w:id="13"/>
      </w:r>
      <w:r w:rsidRPr="002E2806">
        <w:rPr>
          <w:rFonts w:ascii="Times New Roman" w:hAnsi="Times New Roman"/>
          <w:sz w:val="24"/>
        </w:rPr>
        <w:t>which become the basis of a device’s approval</w:t>
      </w:r>
      <w:ins w:id="14" w:author="MS Editor" w:date="2019-01-09T06:51:00Z">
        <w:r w:rsidR="00660E08">
          <w:rPr>
            <w:rFonts w:ascii="Times New Roman" w:hAnsi="Times New Roman"/>
            <w:sz w:val="24"/>
          </w:rPr>
          <w:t>;</w:t>
        </w:r>
      </w:ins>
      <w:del w:id="15" w:author="MS Editor" w:date="2019-01-09T06:51:00Z">
        <w:r w:rsidR="0053471A" w:rsidRPr="002E2806" w:rsidDel="00660E08">
          <w:rPr>
            <w:rFonts w:ascii="Times New Roman" w:hAnsi="Times New Roman"/>
            <w:sz w:val="24"/>
          </w:rPr>
          <w:delText>.</w:delText>
        </w:r>
      </w:del>
      <w:r w:rsidR="0053471A" w:rsidRPr="002E2806">
        <w:rPr>
          <w:rFonts w:ascii="Times New Roman" w:hAnsi="Times New Roman"/>
          <w:sz w:val="24"/>
        </w:rPr>
        <w:t xml:space="preserve"> </w:t>
      </w:r>
      <w:r w:rsidR="00660E08" w:rsidRPr="002E2806">
        <w:rPr>
          <w:rFonts w:ascii="Times New Roman" w:hAnsi="Times New Roman"/>
          <w:sz w:val="24"/>
        </w:rPr>
        <w:t>d</w:t>
      </w:r>
      <w:r w:rsidRPr="002E2806">
        <w:rPr>
          <w:rFonts w:ascii="Times New Roman" w:hAnsi="Times New Roman"/>
          <w:sz w:val="24"/>
        </w:rPr>
        <w:t>octors who accept freebies or kickbacks to promote a medical device</w:t>
      </w:r>
      <w:ins w:id="16" w:author="MS Editor" w:date="2019-01-09T06:52:00Z">
        <w:r w:rsidR="00660E08">
          <w:rPr>
            <w:rFonts w:ascii="Times New Roman" w:hAnsi="Times New Roman"/>
            <w:sz w:val="24"/>
          </w:rPr>
          <w:t>;</w:t>
        </w:r>
      </w:ins>
      <w:del w:id="17" w:author="MS Editor" w:date="2019-01-09T06:52:00Z">
        <w:r w:rsidRPr="002E2806" w:rsidDel="00660E08">
          <w:rPr>
            <w:rFonts w:ascii="Times New Roman" w:hAnsi="Times New Roman"/>
            <w:sz w:val="24"/>
          </w:rPr>
          <w:delText>.</w:delText>
        </w:r>
      </w:del>
      <w:r w:rsidRPr="002E2806">
        <w:rPr>
          <w:rFonts w:ascii="Times New Roman" w:hAnsi="Times New Roman"/>
          <w:sz w:val="24"/>
        </w:rPr>
        <w:t xml:space="preserve"> </w:t>
      </w:r>
      <w:r w:rsidR="00660E08" w:rsidRPr="002E2806">
        <w:rPr>
          <w:rFonts w:ascii="Times New Roman" w:hAnsi="Times New Roman"/>
          <w:sz w:val="24"/>
        </w:rPr>
        <w:t>p</w:t>
      </w:r>
      <w:r w:rsidR="000220F9" w:rsidRPr="002E2806">
        <w:rPr>
          <w:rFonts w:ascii="Times New Roman" w:hAnsi="Times New Roman"/>
          <w:sz w:val="24"/>
        </w:rPr>
        <w:t xml:space="preserve">rofessionals preying on transgendered people, offering cheap breast implant surgery in filthy conditions – </w:t>
      </w:r>
      <w:ins w:id="18" w:author="MS Editor" w:date="2019-01-09T06:52:00Z">
        <w:r w:rsidR="00660E08">
          <w:rPr>
            <w:rFonts w:ascii="Times New Roman" w:hAnsi="Times New Roman"/>
            <w:sz w:val="24"/>
          </w:rPr>
          <w:t xml:space="preserve">all </w:t>
        </w:r>
      </w:ins>
      <w:r w:rsidR="000220F9" w:rsidRPr="002E2806">
        <w:rPr>
          <w:rFonts w:ascii="Times New Roman" w:hAnsi="Times New Roman"/>
          <w:sz w:val="24"/>
        </w:rPr>
        <w:t>in the knowledge that few will complain when things go wrong.</w:t>
      </w:r>
    </w:p>
    <w:p w14:paraId="6954F3FE" w14:textId="77777777" w:rsidR="00556F6E" w:rsidRPr="000036A8" w:rsidRDefault="00556F6E" w:rsidP="002E2806">
      <w:pPr>
        <w:pStyle w:val="ListParagraph"/>
        <w:shd w:val="clear" w:color="auto" w:fill="FFFFFF"/>
        <w:spacing w:after="0" w:line="240" w:lineRule="auto"/>
        <w:ind w:left="360"/>
        <w:rPr>
          <w:rFonts w:ascii="Times New Roman" w:hAnsi="Times New Roman"/>
          <w:sz w:val="24"/>
        </w:rPr>
      </w:pPr>
    </w:p>
    <w:p w14:paraId="175C2DC8" w14:textId="7B92A44B" w:rsidR="002B1A83" w:rsidRPr="002E2806" w:rsidRDefault="000220F9"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The bulk of the $5.2 billion medical devices market in India comes from foreign</w:t>
      </w:r>
      <w:ins w:id="19" w:author="MS Editor" w:date="2019-01-09T06:52:00Z">
        <w:r w:rsidR="00660E08">
          <w:rPr>
            <w:rFonts w:ascii="Times New Roman" w:hAnsi="Times New Roman"/>
            <w:sz w:val="24"/>
          </w:rPr>
          <w:t>-</w:t>
        </w:r>
      </w:ins>
      <w:del w:id="20" w:author="MS Editor" w:date="2019-01-09T06:52:00Z">
        <w:r w:rsidRPr="002E2806" w:rsidDel="00660E08">
          <w:rPr>
            <w:rFonts w:ascii="Times New Roman" w:hAnsi="Times New Roman"/>
            <w:sz w:val="24"/>
          </w:rPr>
          <w:delText xml:space="preserve"> </w:delText>
        </w:r>
      </w:del>
      <w:r w:rsidRPr="002E2806">
        <w:rPr>
          <w:rFonts w:ascii="Times New Roman" w:hAnsi="Times New Roman"/>
          <w:sz w:val="24"/>
        </w:rPr>
        <w:t xml:space="preserve">made </w:t>
      </w:r>
      <w:r w:rsidR="00D4084A" w:rsidRPr="002E2806">
        <w:rPr>
          <w:rFonts w:ascii="Times New Roman" w:hAnsi="Times New Roman"/>
          <w:sz w:val="24"/>
        </w:rPr>
        <w:t>products</w:t>
      </w:r>
      <w:r w:rsidRPr="002E2806">
        <w:rPr>
          <w:rFonts w:ascii="Times New Roman" w:hAnsi="Times New Roman"/>
          <w:sz w:val="24"/>
        </w:rPr>
        <w:t xml:space="preserve">, and the </w:t>
      </w:r>
      <w:r w:rsidR="00556F6E" w:rsidRPr="002E2806">
        <w:rPr>
          <w:rFonts w:ascii="Times New Roman" w:hAnsi="Times New Roman"/>
          <w:sz w:val="24"/>
        </w:rPr>
        <w:t xml:space="preserve">ICIJ report found </w:t>
      </w:r>
      <w:r w:rsidRPr="002E2806">
        <w:rPr>
          <w:rFonts w:ascii="Times New Roman" w:hAnsi="Times New Roman"/>
          <w:sz w:val="24"/>
        </w:rPr>
        <w:t>new strategies being tested to extend the reach of these products to poor Indians</w:t>
      </w:r>
      <w:r w:rsidR="00556F6E" w:rsidRPr="002E2806">
        <w:rPr>
          <w:rFonts w:ascii="Times New Roman" w:hAnsi="Times New Roman"/>
          <w:sz w:val="24"/>
        </w:rPr>
        <w:t>. Medtronics</w:t>
      </w:r>
      <w:r w:rsidRPr="002E2806">
        <w:rPr>
          <w:rFonts w:ascii="Times New Roman" w:hAnsi="Times New Roman"/>
          <w:sz w:val="24"/>
        </w:rPr>
        <w:t xml:space="preserve">, the world’s largest medical device company, </w:t>
      </w:r>
      <w:r w:rsidR="0081792B" w:rsidRPr="002E2806">
        <w:rPr>
          <w:rFonts w:ascii="Times New Roman" w:hAnsi="Times New Roman"/>
          <w:sz w:val="24"/>
        </w:rPr>
        <w:t>spent Rs 260 crore in India on seminars and “product giveaways” over four years</w:t>
      </w:r>
      <w:r w:rsidR="00CB7FEA">
        <w:rPr>
          <w:rFonts w:ascii="Times New Roman" w:hAnsi="Times New Roman"/>
          <w:sz w:val="24"/>
        </w:rPr>
        <w:t>, to get doctors to use its products</w:t>
      </w:r>
      <w:r w:rsidR="0081792B" w:rsidRPr="002E2806">
        <w:rPr>
          <w:rFonts w:ascii="Times New Roman" w:hAnsi="Times New Roman"/>
          <w:sz w:val="24"/>
        </w:rPr>
        <w:t xml:space="preserve">. The company </w:t>
      </w:r>
      <w:r w:rsidR="00556F6E" w:rsidRPr="002E2806">
        <w:rPr>
          <w:rFonts w:ascii="Times New Roman" w:hAnsi="Times New Roman"/>
          <w:sz w:val="24"/>
        </w:rPr>
        <w:t xml:space="preserve">tied up with </w:t>
      </w:r>
      <w:r w:rsidR="002B1A83" w:rsidRPr="002E2806">
        <w:rPr>
          <w:rFonts w:ascii="Times New Roman" w:hAnsi="Times New Roman"/>
          <w:sz w:val="24"/>
        </w:rPr>
        <w:t xml:space="preserve">small </w:t>
      </w:r>
      <w:r w:rsidR="00556F6E" w:rsidRPr="002E2806">
        <w:rPr>
          <w:rFonts w:ascii="Times New Roman" w:hAnsi="Times New Roman"/>
          <w:sz w:val="24"/>
        </w:rPr>
        <w:t xml:space="preserve">hospitals </w:t>
      </w:r>
      <w:r w:rsidR="002B1A83" w:rsidRPr="002E2806">
        <w:rPr>
          <w:rFonts w:ascii="Times New Roman" w:hAnsi="Times New Roman"/>
          <w:sz w:val="24"/>
        </w:rPr>
        <w:t xml:space="preserve">across India, </w:t>
      </w:r>
      <w:r w:rsidR="00556F6E" w:rsidRPr="002E2806">
        <w:rPr>
          <w:rFonts w:ascii="Times New Roman" w:hAnsi="Times New Roman"/>
          <w:sz w:val="24"/>
        </w:rPr>
        <w:t xml:space="preserve">to </w:t>
      </w:r>
      <w:r w:rsidR="002B1A83" w:rsidRPr="002E2806">
        <w:rPr>
          <w:rFonts w:ascii="Times New Roman" w:hAnsi="Times New Roman"/>
          <w:sz w:val="24"/>
        </w:rPr>
        <w:t xml:space="preserve">sell </w:t>
      </w:r>
      <w:r w:rsidR="00556F6E" w:rsidRPr="002E2806">
        <w:rPr>
          <w:rFonts w:ascii="Times New Roman" w:hAnsi="Times New Roman"/>
          <w:sz w:val="24"/>
        </w:rPr>
        <w:t xml:space="preserve">cardiac stents </w:t>
      </w:r>
      <w:r w:rsidR="002B1A83" w:rsidRPr="002E2806">
        <w:rPr>
          <w:rFonts w:ascii="Times New Roman" w:hAnsi="Times New Roman"/>
          <w:sz w:val="24"/>
        </w:rPr>
        <w:t xml:space="preserve">to the poor.  Patients rounded up through the company-sponsored </w:t>
      </w:r>
      <w:r w:rsidR="00556F6E" w:rsidRPr="002E2806">
        <w:rPr>
          <w:rFonts w:ascii="Times New Roman" w:hAnsi="Times New Roman"/>
          <w:sz w:val="24"/>
        </w:rPr>
        <w:t>cardiac screening camps</w:t>
      </w:r>
      <w:r w:rsidR="002B1A83" w:rsidRPr="002E2806">
        <w:rPr>
          <w:rFonts w:ascii="Times New Roman" w:hAnsi="Times New Roman"/>
          <w:sz w:val="24"/>
        </w:rPr>
        <w:t xml:space="preserve"> would be offered stents at a discount. For this purpose, a Medtronics-funded agency would offer loans, to be repaid with interest</w:t>
      </w:r>
      <w:r w:rsidR="00556F6E" w:rsidRPr="002E2806">
        <w:rPr>
          <w:rFonts w:ascii="Times New Roman" w:hAnsi="Times New Roman"/>
          <w:sz w:val="24"/>
        </w:rPr>
        <w:t xml:space="preserve">. </w:t>
      </w:r>
    </w:p>
    <w:p w14:paraId="6BF4D3C8" w14:textId="0C178446" w:rsidR="00556F6E" w:rsidRPr="000036A8" w:rsidRDefault="00556F6E" w:rsidP="002E2806">
      <w:pPr>
        <w:pStyle w:val="ListParagraph"/>
        <w:spacing w:after="0" w:line="240" w:lineRule="auto"/>
        <w:rPr>
          <w:rFonts w:ascii="Times New Roman" w:hAnsi="Times New Roman"/>
          <w:sz w:val="24"/>
        </w:rPr>
      </w:pPr>
    </w:p>
    <w:p w14:paraId="57B73304" w14:textId="0E09131E" w:rsidR="00556F6E" w:rsidRPr="002E2806" w:rsidRDefault="00BF5358"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 xml:space="preserve">In 2017, when the National Pharmaceutical Pricing Authority brought cardiac stents under the National List of Essential Medicines, it found that the stents were being sold at up to </w:t>
      </w:r>
      <w:commentRangeStart w:id="21"/>
      <w:r w:rsidRPr="002E2806">
        <w:rPr>
          <w:rFonts w:ascii="Times New Roman" w:hAnsi="Times New Roman"/>
          <w:sz w:val="24"/>
        </w:rPr>
        <w:t xml:space="preserve">1200% </w:t>
      </w:r>
      <w:commentRangeEnd w:id="21"/>
      <w:r w:rsidRPr="000036A8">
        <w:rPr>
          <w:rStyle w:val="CommentReference"/>
          <w:rFonts w:ascii="Times New Roman" w:hAnsi="Times New Roman"/>
          <w:sz w:val="24"/>
        </w:rPr>
        <w:commentReference w:id="21"/>
      </w:r>
      <w:proofErr w:type="spellStart"/>
      <w:r w:rsidRPr="002E2806">
        <w:rPr>
          <w:rFonts w:ascii="Times New Roman" w:hAnsi="Times New Roman"/>
          <w:sz w:val="24"/>
        </w:rPr>
        <w:t>markup</w:t>
      </w:r>
      <w:proofErr w:type="spellEnd"/>
      <w:r w:rsidRPr="002E2806">
        <w:rPr>
          <w:rFonts w:ascii="Times New Roman" w:hAnsi="Times New Roman"/>
          <w:sz w:val="24"/>
        </w:rPr>
        <w:t xml:space="preserve"> from the price at which they were manufactured, with manufacturers, distributors, hospitals and even doctors all taking their cuts. They did this by selling to the hospital</w:t>
      </w:r>
      <w:r w:rsidR="0081792B" w:rsidRPr="002E2806">
        <w:rPr>
          <w:rFonts w:ascii="Times New Roman" w:hAnsi="Times New Roman"/>
          <w:sz w:val="24"/>
        </w:rPr>
        <w:t xml:space="preserve"> or </w:t>
      </w:r>
      <w:r w:rsidRPr="002E2806">
        <w:rPr>
          <w:rFonts w:ascii="Times New Roman" w:hAnsi="Times New Roman"/>
          <w:sz w:val="24"/>
        </w:rPr>
        <w:t xml:space="preserve">surgeon at a much lower price, letting the </w:t>
      </w:r>
      <w:r w:rsidR="0081792B" w:rsidRPr="002E2806">
        <w:rPr>
          <w:rFonts w:ascii="Times New Roman" w:hAnsi="Times New Roman"/>
          <w:sz w:val="24"/>
        </w:rPr>
        <w:t xml:space="preserve">hospital/ </w:t>
      </w:r>
      <w:r w:rsidRPr="002E2806">
        <w:rPr>
          <w:rFonts w:ascii="Times New Roman" w:hAnsi="Times New Roman"/>
          <w:sz w:val="24"/>
        </w:rPr>
        <w:t xml:space="preserve">surgeon profit from the difference between the sale price and the MRP. </w:t>
      </w:r>
      <w:r w:rsidR="00AA2F50" w:rsidRPr="002E2806">
        <w:rPr>
          <w:rFonts w:ascii="Times New Roman" w:hAnsi="Times New Roman"/>
          <w:sz w:val="24"/>
        </w:rPr>
        <w:t>Some </w:t>
      </w:r>
      <w:r w:rsidRPr="002E2806">
        <w:rPr>
          <w:rFonts w:ascii="Times New Roman" w:hAnsi="Times New Roman"/>
          <w:sz w:val="24"/>
        </w:rPr>
        <w:t>cardiologists</w:t>
      </w:r>
      <w:r w:rsidR="00AA2F50" w:rsidRPr="002E2806">
        <w:rPr>
          <w:rFonts w:ascii="Times New Roman" w:hAnsi="Times New Roman"/>
          <w:sz w:val="24"/>
        </w:rPr>
        <w:t xml:space="preserve"> </w:t>
      </w:r>
      <w:r w:rsidRPr="002E2806">
        <w:rPr>
          <w:rFonts w:ascii="Times New Roman" w:hAnsi="Times New Roman"/>
          <w:sz w:val="24"/>
        </w:rPr>
        <w:t xml:space="preserve">would </w:t>
      </w:r>
      <w:r w:rsidR="00AA2F50" w:rsidRPr="002E2806">
        <w:rPr>
          <w:rFonts w:ascii="Times New Roman" w:hAnsi="Times New Roman"/>
          <w:sz w:val="24"/>
        </w:rPr>
        <w:t xml:space="preserve">advocate </w:t>
      </w:r>
      <w:r w:rsidRPr="002E2806">
        <w:rPr>
          <w:rFonts w:ascii="Times New Roman" w:hAnsi="Times New Roman"/>
          <w:sz w:val="24"/>
        </w:rPr>
        <w:t xml:space="preserve">the more expensive foreign-made stents </w:t>
      </w:r>
      <w:r w:rsidR="0081792B" w:rsidRPr="002E2806">
        <w:rPr>
          <w:rFonts w:ascii="Times New Roman" w:hAnsi="Times New Roman"/>
          <w:sz w:val="24"/>
        </w:rPr>
        <w:t xml:space="preserve">though there is apparently no </w:t>
      </w:r>
      <w:r w:rsidRPr="002E2806">
        <w:rPr>
          <w:rFonts w:ascii="Times New Roman" w:hAnsi="Times New Roman"/>
          <w:sz w:val="24"/>
        </w:rPr>
        <w:t xml:space="preserve">evidence of their superiority. </w:t>
      </w:r>
      <w:r w:rsidR="0081792B" w:rsidRPr="002E2806">
        <w:rPr>
          <w:rFonts w:ascii="Times New Roman" w:hAnsi="Times New Roman"/>
          <w:sz w:val="24"/>
        </w:rPr>
        <w:t>But p</w:t>
      </w:r>
      <w:r w:rsidRPr="002E2806">
        <w:rPr>
          <w:rFonts w:ascii="Times New Roman" w:hAnsi="Times New Roman"/>
          <w:sz w:val="24"/>
        </w:rPr>
        <w:t xml:space="preserve">atients are rarely in a position to make informed choices on this matter, and are unlikely to question the doctor’s decision on a matter of life and death. </w:t>
      </w:r>
      <w:r w:rsidR="0081792B" w:rsidRPr="002E2806">
        <w:rPr>
          <w:rFonts w:ascii="Times New Roman" w:hAnsi="Times New Roman"/>
          <w:sz w:val="24"/>
        </w:rPr>
        <w:t xml:space="preserve">Incidentally, the ICIJ report found that more than half of the 556 device injury reports from India last year were from cardiac stents. </w:t>
      </w:r>
      <w:r w:rsidRPr="002E2806">
        <w:rPr>
          <w:rFonts w:ascii="Times New Roman" w:hAnsi="Times New Roman"/>
          <w:sz w:val="24"/>
        </w:rPr>
        <w:t xml:space="preserve"> </w:t>
      </w:r>
    </w:p>
    <w:p w14:paraId="7905E0EA" w14:textId="77777777" w:rsidR="00556F6E" w:rsidRPr="000036A8" w:rsidRDefault="00556F6E" w:rsidP="002E2806">
      <w:pPr>
        <w:pStyle w:val="ListParagraph"/>
        <w:spacing w:after="0" w:line="240" w:lineRule="auto"/>
        <w:rPr>
          <w:rFonts w:ascii="Times New Roman" w:hAnsi="Times New Roman"/>
          <w:sz w:val="24"/>
        </w:rPr>
      </w:pPr>
    </w:p>
    <w:p w14:paraId="43460C5F" w14:textId="423C351C" w:rsidR="0062292F" w:rsidRPr="002E2806" w:rsidRDefault="00577A54"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 xml:space="preserve">In the jungle </w:t>
      </w:r>
      <w:r w:rsidR="009C166F" w:rsidRPr="002E2806">
        <w:rPr>
          <w:rFonts w:ascii="Times New Roman" w:hAnsi="Times New Roman"/>
          <w:sz w:val="24"/>
        </w:rPr>
        <w:t xml:space="preserve">of </w:t>
      </w:r>
      <w:r w:rsidRPr="002E2806">
        <w:rPr>
          <w:rFonts w:ascii="Times New Roman" w:hAnsi="Times New Roman"/>
          <w:sz w:val="24"/>
        </w:rPr>
        <w:t xml:space="preserve">medical </w:t>
      </w:r>
      <w:r w:rsidR="00710796" w:rsidRPr="002E2806">
        <w:rPr>
          <w:rFonts w:ascii="Times New Roman" w:hAnsi="Times New Roman"/>
          <w:sz w:val="24"/>
        </w:rPr>
        <w:t xml:space="preserve">entrepreneurs </w:t>
      </w:r>
      <w:r w:rsidR="009C166F" w:rsidRPr="002E2806">
        <w:rPr>
          <w:rFonts w:ascii="Times New Roman" w:hAnsi="Times New Roman"/>
          <w:sz w:val="24"/>
        </w:rPr>
        <w:t>in India</w:t>
      </w:r>
      <w:r w:rsidRPr="002E2806">
        <w:rPr>
          <w:rFonts w:ascii="Times New Roman" w:hAnsi="Times New Roman"/>
          <w:sz w:val="24"/>
        </w:rPr>
        <w:t xml:space="preserve">, it is easier to understand – though not justify </w:t>
      </w:r>
      <w:r w:rsidR="009C166F" w:rsidRPr="002E2806">
        <w:rPr>
          <w:rFonts w:ascii="Times New Roman" w:hAnsi="Times New Roman"/>
          <w:sz w:val="24"/>
        </w:rPr>
        <w:t>–</w:t>
      </w:r>
      <w:r w:rsidRPr="002E2806">
        <w:rPr>
          <w:rFonts w:ascii="Times New Roman" w:hAnsi="Times New Roman"/>
          <w:sz w:val="24"/>
        </w:rPr>
        <w:t xml:space="preserve"> </w:t>
      </w:r>
      <w:r w:rsidR="00E53506" w:rsidRPr="002E2806">
        <w:rPr>
          <w:rFonts w:ascii="Times New Roman" w:hAnsi="Times New Roman"/>
          <w:sz w:val="24"/>
        </w:rPr>
        <w:t xml:space="preserve">how doctors of unknown credentials </w:t>
      </w:r>
      <w:r w:rsidR="0081792B" w:rsidRPr="002E2806">
        <w:rPr>
          <w:rFonts w:ascii="Times New Roman" w:hAnsi="Times New Roman"/>
          <w:sz w:val="24"/>
        </w:rPr>
        <w:t xml:space="preserve">manage to </w:t>
      </w:r>
      <w:r w:rsidR="009C166F" w:rsidRPr="002E2806">
        <w:rPr>
          <w:rFonts w:ascii="Times New Roman" w:hAnsi="Times New Roman"/>
          <w:sz w:val="24"/>
        </w:rPr>
        <w:t xml:space="preserve">conduct breast </w:t>
      </w:r>
      <w:r w:rsidR="0062292F" w:rsidRPr="002E2806">
        <w:rPr>
          <w:rFonts w:ascii="Times New Roman" w:hAnsi="Times New Roman"/>
          <w:sz w:val="24"/>
        </w:rPr>
        <w:t>implant surger</w:t>
      </w:r>
      <w:r w:rsidR="0081792B" w:rsidRPr="002E2806">
        <w:rPr>
          <w:rFonts w:ascii="Times New Roman" w:hAnsi="Times New Roman"/>
          <w:sz w:val="24"/>
        </w:rPr>
        <w:t>ies</w:t>
      </w:r>
      <w:r w:rsidR="0062292F" w:rsidRPr="002E2806">
        <w:rPr>
          <w:rFonts w:ascii="Times New Roman" w:hAnsi="Times New Roman"/>
          <w:sz w:val="24"/>
        </w:rPr>
        <w:t xml:space="preserve"> </w:t>
      </w:r>
      <w:r w:rsidR="009C166F" w:rsidRPr="002E2806">
        <w:rPr>
          <w:rFonts w:ascii="Times New Roman" w:hAnsi="Times New Roman"/>
          <w:sz w:val="24"/>
        </w:rPr>
        <w:t>in filthy settings, leaving patients with infections and damaged bodies</w:t>
      </w:r>
      <w:r w:rsidR="0081792B" w:rsidRPr="002E2806">
        <w:rPr>
          <w:rFonts w:ascii="Times New Roman" w:hAnsi="Times New Roman"/>
          <w:sz w:val="24"/>
        </w:rPr>
        <w:t xml:space="preserve"> but </w:t>
      </w:r>
      <w:r w:rsidR="00E53506" w:rsidRPr="002E2806">
        <w:rPr>
          <w:rFonts w:ascii="Times New Roman" w:hAnsi="Times New Roman"/>
          <w:sz w:val="24"/>
        </w:rPr>
        <w:t>unwilling to complain</w:t>
      </w:r>
      <w:r w:rsidR="00046503" w:rsidRPr="002E2806">
        <w:rPr>
          <w:rFonts w:ascii="Times New Roman" w:hAnsi="Times New Roman"/>
          <w:sz w:val="24"/>
        </w:rPr>
        <w:t xml:space="preserve">. </w:t>
      </w:r>
      <w:r w:rsidR="009C166F" w:rsidRPr="002E2806">
        <w:rPr>
          <w:rFonts w:ascii="Times New Roman" w:hAnsi="Times New Roman"/>
          <w:sz w:val="24"/>
        </w:rPr>
        <w:t xml:space="preserve">But </w:t>
      </w:r>
      <w:r w:rsidR="0081792B" w:rsidRPr="002E2806">
        <w:rPr>
          <w:rFonts w:ascii="Times New Roman" w:hAnsi="Times New Roman"/>
          <w:sz w:val="24"/>
        </w:rPr>
        <w:t xml:space="preserve">the ICIJ was also informed by doctors at </w:t>
      </w:r>
      <w:r w:rsidR="009C166F" w:rsidRPr="002E2806">
        <w:rPr>
          <w:rFonts w:ascii="Times New Roman" w:hAnsi="Times New Roman"/>
          <w:sz w:val="24"/>
        </w:rPr>
        <w:t xml:space="preserve">the country’s top government hospital </w:t>
      </w:r>
      <w:r w:rsidR="0081792B" w:rsidRPr="002E2806">
        <w:rPr>
          <w:rFonts w:ascii="Times New Roman" w:hAnsi="Times New Roman"/>
          <w:sz w:val="24"/>
        </w:rPr>
        <w:t xml:space="preserve">that </w:t>
      </w:r>
      <w:r w:rsidR="009C166F" w:rsidRPr="002E2806">
        <w:rPr>
          <w:rFonts w:ascii="Times New Roman" w:hAnsi="Times New Roman"/>
          <w:sz w:val="24"/>
        </w:rPr>
        <w:t xml:space="preserve">20% of hip replacement surgeries </w:t>
      </w:r>
      <w:r w:rsidR="0081792B" w:rsidRPr="002E2806">
        <w:rPr>
          <w:rFonts w:ascii="Times New Roman" w:hAnsi="Times New Roman"/>
          <w:sz w:val="24"/>
        </w:rPr>
        <w:t xml:space="preserve">they conducted were </w:t>
      </w:r>
      <w:r w:rsidR="009C166F" w:rsidRPr="002E2806">
        <w:rPr>
          <w:rFonts w:ascii="Times New Roman" w:hAnsi="Times New Roman"/>
          <w:sz w:val="24"/>
        </w:rPr>
        <w:t xml:space="preserve">revisions for faulty </w:t>
      </w:r>
      <w:r w:rsidR="00046503" w:rsidRPr="002E2806">
        <w:rPr>
          <w:rFonts w:ascii="Times New Roman" w:hAnsi="Times New Roman"/>
          <w:sz w:val="24"/>
        </w:rPr>
        <w:t>implants</w:t>
      </w:r>
      <w:r w:rsidR="0081792B" w:rsidRPr="002E2806">
        <w:rPr>
          <w:rFonts w:ascii="Times New Roman" w:hAnsi="Times New Roman"/>
          <w:sz w:val="24"/>
        </w:rPr>
        <w:t xml:space="preserve">. </w:t>
      </w:r>
      <w:r w:rsidR="00D4084A" w:rsidRPr="002E2806">
        <w:rPr>
          <w:rFonts w:ascii="Times New Roman" w:hAnsi="Times New Roman"/>
          <w:sz w:val="24"/>
        </w:rPr>
        <w:t xml:space="preserve">Do </w:t>
      </w:r>
      <w:r w:rsidR="00E53506" w:rsidRPr="002E2806">
        <w:rPr>
          <w:rFonts w:ascii="Times New Roman" w:hAnsi="Times New Roman"/>
          <w:sz w:val="24"/>
        </w:rPr>
        <w:t xml:space="preserve">doctors </w:t>
      </w:r>
      <w:r w:rsidR="00D4084A" w:rsidRPr="002E2806">
        <w:rPr>
          <w:rFonts w:ascii="Times New Roman" w:hAnsi="Times New Roman"/>
          <w:sz w:val="24"/>
        </w:rPr>
        <w:t>not feel obliged to make a noise about this state of affairs</w:t>
      </w:r>
      <w:r w:rsidR="00E53506" w:rsidRPr="002E2806">
        <w:rPr>
          <w:rFonts w:ascii="Times New Roman" w:hAnsi="Times New Roman"/>
          <w:sz w:val="24"/>
        </w:rPr>
        <w:t>?</w:t>
      </w:r>
      <w:r w:rsidR="0081792B" w:rsidRPr="002E2806">
        <w:rPr>
          <w:rFonts w:ascii="Times New Roman" w:hAnsi="Times New Roman"/>
          <w:sz w:val="24"/>
        </w:rPr>
        <w:t xml:space="preserve"> Does this reflect professional apathy?</w:t>
      </w:r>
      <w:r w:rsidR="00710796" w:rsidRPr="002E2806">
        <w:rPr>
          <w:rFonts w:ascii="Times New Roman" w:hAnsi="Times New Roman"/>
          <w:sz w:val="24"/>
        </w:rPr>
        <w:t xml:space="preserve"> Or fear of some kind of </w:t>
      </w:r>
      <w:commentRangeStart w:id="22"/>
      <w:r w:rsidR="00710796" w:rsidRPr="002E2806">
        <w:rPr>
          <w:rFonts w:ascii="Times New Roman" w:hAnsi="Times New Roman"/>
          <w:sz w:val="24"/>
        </w:rPr>
        <w:t>retribution</w:t>
      </w:r>
      <w:commentRangeEnd w:id="22"/>
      <w:r w:rsidR="000A15C1">
        <w:rPr>
          <w:rStyle w:val="CommentReference"/>
        </w:rPr>
        <w:commentReference w:id="22"/>
      </w:r>
      <w:r w:rsidR="00710796" w:rsidRPr="002E2806">
        <w:rPr>
          <w:rFonts w:ascii="Times New Roman" w:hAnsi="Times New Roman"/>
          <w:sz w:val="24"/>
        </w:rPr>
        <w:t>?</w:t>
      </w:r>
      <w:r w:rsidR="00E53506" w:rsidRPr="002E2806">
        <w:rPr>
          <w:rFonts w:ascii="Times New Roman" w:hAnsi="Times New Roman"/>
          <w:sz w:val="24"/>
        </w:rPr>
        <w:t xml:space="preserve"> </w:t>
      </w:r>
    </w:p>
    <w:p w14:paraId="74A83CAB" w14:textId="77777777" w:rsidR="00172879" w:rsidRPr="000036A8" w:rsidRDefault="00172879" w:rsidP="002E2806">
      <w:pPr>
        <w:spacing w:after="0" w:line="240" w:lineRule="auto"/>
        <w:rPr>
          <w:rFonts w:ascii="Times New Roman" w:hAnsi="Times New Roman"/>
          <w:b/>
          <w:sz w:val="24"/>
        </w:rPr>
      </w:pPr>
    </w:p>
    <w:p w14:paraId="19F04E2C" w14:textId="7C68CC03" w:rsidR="0039719D" w:rsidRPr="002E2806" w:rsidRDefault="0039719D" w:rsidP="002E2806">
      <w:pPr>
        <w:spacing w:after="0" w:line="240" w:lineRule="auto"/>
        <w:ind w:left="360"/>
        <w:rPr>
          <w:rFonts w:ascii="Times New Roman" w:hAnsi="Times New Roman"/>
          <w:b/>
          <w:sz w:val="24"/>
        </w:rPr>
      </w:pPr>
      <w:r w:rsidRPr="002E2806">
        <w:rPr>
          <w:rFonts w:ascii="Times New Roman" w:hAnsi="Times New Roman"/>
          <w:b/>
          <w:sz w:val="24"/>
        </w:rPr>
        <w:t>Approval</w:t>
      </w:r>
      <w:r w:rsidR="00576840" w:rsidRPr="002E2806">
        <w:rPr>
          <w:rFonts w:ascii="Times New Roman" w:hAnsi="Times New Roman"/>
          <w:b/>
          <w:sz w:val="24"/>
        </w:rPr>
        <w:t xml:space="preserve"> by default</w:t>
      </w:r>
    </w:p>
    <w:p w14:paraId="7DDB4525" w14:textId="3B9026D0" w:rsidR="007667B4" w:rsidRPr="002E2806" w:rsidRDefault="007667B4"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T</w:t>
      </w:r>
      <w:r w:rsidR="00046503" w:rsidRPr="002E2806">
        <w:rPr>
          <w:rFonts w:ascii="Times New Roman" w:hAnsi="Times New Roman"/>
          <w:sz w:val="24"/>
        </w:rPr>
        <w:t xml:space="preserve">he </w:t>
      </w:r>
      <w:r w:rsidR="002B2B30" w:rsidRPr="002E2806">
        <w:rPr>
          <w:rFonts w:ascii="Times New Roman" w:hAnsi="Times New Roman"/>
          <w:sz w:val="24"/>
        </w:rPr>
        <w:t>medical device industry</w:t>
      </w:r>
      <w:r w:rsidR="00046503" w:rsidRPr="002E2806">
        <w:rPr>
          <w:rFonts w:ascii="Times New Roman" w:hAnsi="Times New Roman"/>
          <w:sz w:val="24"/>
        </w:rPr>
        <w:t xml:space="preserve"> </w:t>
      </w:r>
      <w:commentRangeStart w:id="23"/>
      <w:r w:rsidR="00AC1B4D" w:rsidRPr="002E2806">
        <w:rPr>
          <w:rFonts w:ascii="Times New Roman" w:hAnsi="Times New Roman"/>
          <w:sz w:val="24"/>
        </w:rPr>
        <w:t xml:space="preserve">represents </w:t>
      </w:r>
      <w:r w:rsidR="002B2B30" w:rsidRPr="002E2806">
        <w:rPr>
          <w:rFonts w:ascii="Times New Roman" w:hAnsi="Times New Roman"/>
          <w:sz w:val="24"/>
        </w:rPr>
        <w:t xml:space="preserve">4-5% of the $96.7 billion healthcare </w:t>
      </w:r>
      <w:commentRangeEnd w:id="23"/>
      <w:r w:rsidR="007474B5">
        <w:rPr>
          <w:rStyle w:val="CommentReference"/>
        </w:rPr>
        <w:commentReference w:id="23"/>
      </w:r>
      <w:r w:rsidR="002B2B30" w:rsidRPr="002E2806">
        <w:rPr>
          <w:rFonts w:ascii="Times New Roman" w:hAnsi="Times New Roman"/>
          <w:sz w:val="24"/>
        </w:rPr>
        <w:t>industry in India</w:t>
      </w:r>
      <w:r w:rsidR="002B2B30" w:rsidRPr="002E2806">
        <w:rPr>
          <w:rFonts w:ascii="Times New Roman" w:hAnsi="Times New Roman"/>
          <w:b/>
          <w:sz w:val="24"/>
        </w:rPr>
        <w:t>.</w:t>
      </w:r>
      <w:r w:rsidR="003624A2" w:rsidRPr="002E2806">
        <w:rPr>
          <w:rFonts w:ascii="Times New Roman" w:hAnsi="Times New Roman"/>
          <w:b/>
          <w:sz w:val="24"/>
        </w:rPr>
        <w:t xml:space="preserve"> </w:t>
      </w:r>
      <w:r w:rsidR="003624A2" w:rsidRPr="002E2806">
        <w:rPr>
          <w:rFonts w:ascii="Times New Roman" w:hAnsi="Times New Roman"/>
          <w:sz w:val="24"/>
        </w:rPr>
        <w:t>Yet, the</w:t>
      </w:r>
      <w:r w:rsidR="003624A2" w:rsidRPr="002E2806">
        <w:rPr>
          <w:rFonts w:ascii="Times New Roman" w:hAnsi="Times New Roman"/>
          <w:b/>
          <w:sz w:val="24"/>
        </w:rPr>
        <w:t xml:space="preserve"> </w:t>
      </w:r>
      <w:r w:rsidR="00E07C83" w:rsidRPr="002E2806">
        <w:rPr>
          <w:rFonts w:ascii="Times New Roman" w:hAnsi="Times New Roman"/>
          <w:sz w:val="24"/>
        </w:rPr>
        <w:t xml:space="preserve">approval process </w:t>
      </w:r>
      <w:r w:rsidR="00AC1B4D" w:rsidRPr="002E2806">
        <w:rPr>
          <w:rFonts w:ascii="Times New Roman" w:hAnsi="Times New Roman"/>
          <w:sz w:val="24"/>
        </w:rPr>
        <w:t xml:space="preserve">for </w:t>
      </w:r>
      <w:r w:rsidR="00710796" w:rsidRPr="002E2806">
        <w:rPr>
          <w:rFonts w:ascii="Times New Roman" w:hAnsi="Times New Roman"/>
          <w:sz w:val="24"/>
        </w:rPr>
        <w:t xml:space="preserve">marketing </w:t>
      </w:r>
      <w:r w:rsidRPr="002E2806">
        <w:rPr>
          <w:rFonts w:ascii="Times New Roman" w:hAnsi="Times New Roman"/>
          <w:sz w:val="24"/>
        </w:rPr>
        <w:t xml:space="preserve">these </w:t>
      </w:r>
      <w:r w:rsidR="00AC1B4D" w:rsidRPr="002E2806">
        <w:rPr>
          <w:rFonts w:ascii="Times New Roman" w:hAnsi="Times New Roman"/>
          <w:sz w:val="24"/>
        </w:rPr>
        <w:t xml:space="preserve">devices </w:t>
      </w:r>
      <w:r w:rsidR="00BA4F97" w:rsidRPr="002E2806">
        <w:rPr>
          <w:rFonts w:ascii="Times New Roman" w:hAnsi="Times New Roman"/>
          <w:sz w:val="24"/>
        </w:rPr>
        <w:t xml:space="preserve">in India </w:t>
      </w:r>
      <w:r w:rsidR="00E07C83" w:rsidRPr="002E2806">
        <w:rPr>
          <w:rFonts w:ascii="Times New Roman" w:hAnsi="Times New Roman"/>
          <w:sz w:val="24"/>
        </w:rPr>
        <w:t>is perfunctory at best</w:t>
      </w:r>
      <w:r w:rsidR="00D4084A" w:rsidRPr="002E2806">
        <w:rPr>
          <w:rFonts w:ascii="Times New Roman" w:hAnsi="Times New Roman"/>
          <w:sz w:val="24"/>
        </w:rPr>
        <w:t>, though not much worse than international practice</w:t>
      </w:r>
      <w:r w:rsidR="00AC1B4D" w:rsidRPr="002E2806">
        <w:rPr>
          <w:rFonts w:ascii="Times New Roman" w:hAnsi="Times New Roman"/>
          <w:sz w:val="24"/>
        </w:rPr>
        <w:t>.</w:t>
      </w:r>
      <w:r w:rsidRPr="002E2806">
        <w:rPr>
          <w:rFonts w:ascii="Times New Roman" w:hAnsi="Times New Roman"/>
          <w:sz w:val="24"/>
        </w:rPr>
        <w:t xml:space="preserve"> </w:t>
      </w:r>
    </w:p>
    <w:p w14:paraId="5FF8A901" w14:textId="77777777" w:rsidR="007667B4" w:rsidRPr="000036A8" w:rsidRDefault="007667B4" w:rsidP="002E2806">
      <w:pPr>
        <w:pStyle w:val="ListParagraph"/>
        <w:spacing w:after="0" w:line="240" w:lineRule="auto"/>
        <w:rPr>
          <w:rFonts w:ascii="Times New Roman" w:hAnsi="Times New Roman"/>
          <w:sz w:val="24"/>
        </w:rPr>
      </w:pPr>
    </w:p>
    <w:p w14:paraId="634BA23C" w14:textId="585A8B28" w:rsidR="003B1CAC" w:rsidRPr="002E2806" w:rsidRDefault="00576840" w:rsidP="002E2806">
      <w:pPr>
        <w:shd w:val="clear" w:color="auto" w:fill="FFFFFF"/>
        <w:spacing w:after="0" w:line="240" w:lineRule="auto"/>
        <w:ind w:left="360"/>
        <w:rPr>
          <w:rFonts w:ascii="Times New Roman" w:eastAsia="Times New Roman" w:hAnsi="Times New Roman" w:cs="Arial"/>
          <w:color w:val="222222"/>
          <w:sz w:val="24"/>
          <w:szCs w:val="24"/>
          <w:lang w:eastAsia="en-IN"/>
        </w:rPr>
      </w:pPr>
      <w:r w:rsidRPr="002E2806">
        <w:rPr>
          <w:rFonts w:ascii="Times New Roman" w:hAnsi="Times New Roman"/>
          <w:sz w:val="24"/>
        </w:rPr>
        <w:t xml:space="preserve">Internationally, the regulatory process for approval of medical devices is essentially controlled by the private sector. </w:t>
      </w:r>
      <w:r w:rsidRPr="002E2806">
        <w:rPr>
          <w:rFonts w:ascii="Times New Roman" w:eastAsia="Times New Roman" w:hAnsi="Times New Roman" w:cs="Arial"/>
          <w:color w:val="222222"/>
          <w:sz w:val="24"/>
          <w:szCs w:val="24"/>
          <w:lang w:eastAsia="en-IN"/>
        </w:rPr>
        <w:t xml:space="preserve">In the US, </w:t>
      </w:r>
      <w:r w:rsidR="00D4084A" w:rsidRPr="002E2806">
        <w:rPr>
          <w:rFonts w:ascii="Times New Roman" w:eastAsia="Times New Roman" w:hAnsi="Times New Roman" w:cs="Arial"/>
          <w:color w:val="222222"/>
          <w:sz w:val="24"/>
          <w:szCs w:val="24"/>
          <w:lang w:eastAsia="en-IN"/>
        </w:rPr>
        <w:t xml:space="preserve">device manufacturers’ fees contribute </w:t>
      </w:r>
      <w:r w:rsidRPr="002E2806">
        <w:rPr>
          <w:rFonts w:ascii="Times New Roman" w:eastAsia="Times New Roman" w:hAnsi="Times New Roman" w:cs="Arial"/>
          <w:color w:val="222222"/>
          <w:sz w:val="24"/>
          <w:szCs w:val="24"/>
          <w:lang w:eastAsia="en-IN"/>
        </w:rPr>
        <w:t xml:space="preserve">one-third of the </w:t>
      </w:r>
      <w:r w:rsidR="00D4084A" w:rsidRPr="002E2806">
        <w:rPr>
          <w:rFonts w:ascii="Times New Roman" w:eastAsia="Times New Roman" w:hAnsi="Times New Roman" w:cs="Arial"/>
          <w:color w:val="222222"/>
          <w:sz w:val="24"/>
          <w:szCs w:val="24"/>
          <w:lang w:eastAsia="en-IN"/>
        </w:rPr>
        <w:t xml:space="preserve">budget of the relevant division of the </w:t>
      </w:r>
      <w:r w:rsidRPr="002E2806">
        <w:rPr>
          <w:rFonts w:ascii="Times New Roman" w:eastAsia="Times New Roman" w:hAnsi="Times New Roman" w:cs="Arial"/>
          <w:color w:val="222222"/>
          <w:sz w:val="24"/>
          <w:szCs w:val="24"/>
          <w:lang w:eastAsia="en-IN"/>
        </w:rPr>
        <w:t>FDA</w:t>
      </w:r>
      <w:r w:rsidR="00D4084A" w:rsidRPr="002E2806">
        <w:rPr>
          <w:rFonts w:ascii="Times New Roman" w:eastAsia="Times New Roman" w:hAnsi="Times New Roman" w:cs="Arial"/>
          <w:color w:val="222222"/>
          <w:sz w:val="24"/>
          <w:szCs w:val="24"/>
          <w:lang w:eastAsia="en-IN"/>
        </w:rPr>
        <w:t xml:space="preserve">, and the Agency has </w:t>
      </w:r>
      <w:r w:rsidR="003B1CAC" w:rsidRPr="002E2806">
        <w:rPr>
          <w:rFonts w:ascii="Times New Roman" w:hAnsi="Times New Roman"/>
          <w:sz w:val="24"/>
        </w:rPr>
        <w:t>indicated that it will use for-profit agencies for setting device standards</w:t>
      </w:r>
      <w:r w:rsidR="00D4084A" w:rsidRPr="002E2806">
        <w:rPr>
          <w:rFonts w:ascii="Times New Roman" w:eastAsia="Times New Roman" w:hAnsi="Times New Roman" w:cs="Arial"/>
          <w:color w:val="222222"/>
          <w:sz w:val="24"/>
          <w:szCs w:val="24"/>
          <w:lang w:eastAsia="en-IN"/>
        </w:rPr>
        <w:t xml:space="preserve">. Efforts to set up an independent </w:t>
      </w:r>
      <w:r w:rsidR="00D4084A" w:rsidRPr="002E2806">
        <w:rPr>
          <w:rFonts w:ascii="Times New Roman" w:eastAsia="Times New Roman" w:hAnsi="Times New Roman" w:cs="Arial"/>
          <w:color w:val="222222"/>
          <w:sz w:val="24"/>
          <w:szCs w:val="24"/>
          <w:lang w:eastAsia="en-IN"/>
        </w:rPr>
        <w:lastRenderedPageBreak/>
        <w:t xml:space="preserve">accreditation authority under </w:t>
      </w:r>
      <w:r w:rsidRPr="002E2806">
        <w:rPr>
          <w:rFonts w:ascii="Times New Roman" w:eastAsia="Times New Roman" w:hAnsi="Times New Roman" w:cs="Arial"/>
          <w:color w:val="222222"/>
          <w:sz w:val="24"/>
          <w:szCs w:val="24"/>
          <w:lang w:eastAsia="en-IN"/>
        </w:rPr>
        <w:t>the European Medicines Agency</w:t>
      </w:r>
      <w:r w:rsidR="00D4084A" w:rsidRPr="002E2806">
        <w:rPr>
          <w:rFonts w:ascii="Times New Roman" w:eastAsia="Times New Roman" w:hAnsi="Times New Roman" w:cs="Arial"/>
          <w:color w:val="222222"/>
          <w:sz w:val="24"/>
          <w:szCs w:val="24"/>
          <w:lang w:eastAsia="en-IN"/>
        </w:rPr>
        <w:t xml:space="preserve"> were quashed by industry</w:t>
      </w:r>
      <w:r w:rsidR="003B1CAC" w:rsidRPr="002E2806">
        <w:rPr>
          <w:rFonts w:ascii="Times New Roman" w:eastAsia="Times New Roman" w:hAnsi="Times New Roman" w:cs="Arial"/>
          <w:color w:val="222222"/>
          <w:sz w:val="24"/>
          <w:szCs w:val="24"/>
          <w:lang w:eastAsia="en-IN"/>
        </w:rPr>
        <w:t>, arguing that it would slow down approval, stifle innovation, increase prices, without improving safety (ICIJ)</w:t>
      </w:r>
      <w:r w:rsidRPr="002E2806">
        <w:rPr>
          <w:rFonts w:ascii="Times New Roman" w:eastAsia="Times New Roman" w:hAnsi="Times New Roman" w:cs="Arial"/>
          <w:color w:val="222222"/>
          <w:sz w:val="24"/>
          <w:szCs w:val="24"/>
          <w:lang w:eastAsia="en-IN"/>
        </w:rPr>
        <w:t xml:space="preserve">. </w:t>
      </w:r>
    </w:p>
    <w:p w14:paraId="23DAA94A" w14:textId="77777777" w:rsidR="003B1CAC" w:rsidRPr="000036A8" w:rsidRDefault="003B1CAC" w:rsidP="002E2806">
      <w:pPr>
        <w:pStyle w:val="ListParagraph"/>
        <w:rPr>
          <w:rFonts w:ascii="Times New Roman" w:eastAsia="Times New Roman" w:hAnsi="Times New Roman" w:cs="Arial"/>
          <w:color w:val="222222"/>
          <w:sz w:val="24"/>
          <w:szCs w:val="24"/>
          <w:lang w:eastAsia="en-IN"/>
        </w:rPr>
      </w:pPr>
    </w:p>
    <w:p w14:paraId="368976A8" w14:textId="77777777" w:rsidR="00B25D64" w:rsidRPr="002E2806" w:rsidRDefault="00576840"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The vast majority of medical devices, internationally, are cleared without clinical trials proving their safety and efficacy</w:t>
      </w:r>
      <w:r w:rsidR="003B1CAC" w:rsidRPr="002E2806">
        <w:rPr>
          <w:rFonts w:ascii="Times New Roman" w:hAnsi="Times New Roman"/>
          <w:sz w:val="24"/>
        </w:rPr>
        <w:t xml:space="preserve">; such trials are </w:t>
      </w:r>
      <w:r w:rsidRPr="002E2806">
        <w:rPr>
          <w:rFonts w:ascii="Times New Roman" w:hAnsi="Times New Roman"/>
          <w:sz w:val="24"/>
        </w:rPr>
        <w:t xml:space="preserve">mandatory for new drugs. </w:t>
      </w:r>
    </w:p>
    <w:p w14:paraId="5299D37C" w14:textId="77777777" w:rsidR="00B25D64" w:rsidRPr="000036A8" w:rsidRDefault="00B25D64" w:rsidP="002E2806">
      <w:pPr>
        <w:pStyle w:val="ListParagraph"/>
        <w:rPr>
          <w:rFonts w:ascii="Times New Roman" w:hAnsi="Times New Roman"/>
          <w:sz w:val="24"/>
        </w:rPr>
      </w:pPr>
    </w:p>
    <w:p w14:paraId="375821AD" w14:textId="2F47C459" w:rsidR="00571036" w:rsidRPr="002E2806" w:rsidRDefault="00B25D64"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 xml:space="preserve">The flaws were established when the US first started regulating devices. </w:t>
      </w:r>
      <w:r w:rsidR="00172879" w:rsidRPr="002E2806">
        <w:rPr>
          <w:rFonts w:ascii="Times New Roman" w:hAnsi="Times New Roman"/>
          <w:sz w:val="24"/>
        </w:rPr>
        <w:t>All devices on the market in 1976 were deemed safe</w:t>
      </w:r>
      <w:r w:rsidRPr="002E2806">
        <w:rPr>
          <w:rFonts w:ascii="Times New Roman" w:hAnsi="Times New Roman"/>
          <w:sz w:val="24"/>
        </w:rPr>
        <w:t>,</w:t>
      </w:r>
      <w:r w:rsidR="00571036" w:rsidRPr="002E2806">
        <w:rPr>
          <w:rFonts w:ascii="Times New Roman" w:hAnsi="Times New Roman"/>
          <w:sz w:val="24"/>
        </w:rPr>
        <w:t xml:space="preserve"> and approved</w:t>
      </w:r>
      <w:r w:rsidR="00172879" w:rsidRPr="002E2806">
        <w:rPr>
          <w:rFonts w:ascii="Times New Roman" w:hAnsi="Times New Roman"/>
          <w:sz w:val="24"/>
        </w:rPr>
        <w:t xml:space="preserve">. </w:t>
      </w:r>
      <w:r w:rsidRPr="002E2806">
        <w:rPr>
          <w:rFonts w:ascii="Times New Roman" w:hAnsi="Times New Roman"/>
          <w:sz w:val="24"/>
        </w:rPr>
        <w:t xml:space="preserve">Since then, </w:t>
      </w:r>
      <w:commentRangeStart w:id="24"/>
      <w:r w:rsidRPr="002E2806">
        <w:rPr>
          <w:rFonts w:ascii="Times New Roman" w:hAnsi="Times New Roman"/>
          <w:sz w:val="24"/>
        </w:rPr>
        <w:t xml:space="preserve">less than five </w:t>
      </w:r>
      <w:commentRangeEnd w:id="24"/>
      <w:r w:rsidRPr="000036A8">
        <w:rPr>
          <w:rStyle w:val="CommentReference"/>
          <w:rFonts w:ascii="Times New Roman" w:hAnsi="Times New Roman"/>
          <w:sz w:val="24"/>
        </w:rPr>
        <w:commentReference w:id="24"/>
      </w:r>
      <w:r w:rsidRPr="002E2806">
        <w:rPr>
          <w:rFonts w:ascii="Times New Roman" w:hAnsi="Times New Roman"/>
          <w:sz w:val="24"/>
        </w:rPr>
        <w:t xml:space="preserve">percent of medical devices approved by the </w:t>
      </w:r>
      <w:r w:rsidR="00172879" w:rsidRPr="002E2806">
        <w:rPr>
          <w:rFonts w:ascii="Times New Roman" w:hAnsi="Times New Roman"/>
          <w:sz w:val="24"/>
        </w:rPr>
        <w:t xml:space="preserve">USFDA </w:t>
      </w:r>
      <w:r w:rsidRPr="002E2806">
        <w:rPr>
          <w:rFonts w:ascii="Times New Roman" w:hAnsi="Times New Roman"/>
          <w:sz w:val="24"/>
        </w:rPr>
        <w:t xml:space="preserve">have </w:t>
      </w:r>
      <w:r w:rsidR="00172879" w:rsidRPr="002E2806">
        <w:rPr>
          <w:rFonts w:ascii="Times New Roman" w:hAnsi="Times New Roman"/>
          <w:sz w:val="24"/>
        </w:rPr>
        <w:t>research-based proof of efficacy and safety</w:t>
      </w:r>
      <w:r w:rsidRPr="002E2806">
        <w:rPr>
          <w:rFonts w:ascii="Times New Roman" w:hAnsi="Times New Roman"/>
          <w:sz w:val="24"/>
        </w:rPr>
        <w:t>. Most approval</w:t>
      </w:r>
      <w:ins w:id="25" w:author="MS Editor" w:date="2019-01-09T07:02:00Z">
        <w:r w:rsidR="007474B5">
          <w:rPr>
            <w:rFonts w:ascii="Times New Roman" w:hAnsi="Times New Roman"/>
            <w:sz w:val="24"/>
          </w:rPr>
          <w:t>s</w:t>
        </w:r>
      </w:ins>
      <w:r w:rsidRPr="002E2806">
        <w:rPr>
          <w:rFonts w:ascii="Times New Roman" w:hAnsi="Times New Roman"/>
          <w:sz w:val="24"/>
        </w:rPr>
        <w:t xml:space="preserve"> depend only </w:t>
      </w:r>
      <w:r w:rsidR="00172879" w:rsidRPr="002E2806">
        <w:rPr>
          <w:rFonts w:ascii="Times New Roman" w:hAnsi="Times New Roman"/>
          <w:sz w:val="24"/>
        </w:rPr>
        <w:t xml:space="preserve">the </w:t>
      </w:r>
      <w:r w:rsidR="000E7386" w:rsidRPr="002E2806">
        <w:rPr>
          <w:rFonts w:ascii="Times New Roman" w:hAnsi="Times New Roman"/>
          <w:sz w:val="24"/>
        </w:rPr>
        <w:t>manufacturer</w:t>
      </w:r>
      <w:r w:rsidRPr="002E2806">
        <w:rPr>
          <w:rFonts w:ascii="Times New Roman" w:hAnsi="Times New Roman"/>
          <w:sz w:val="24"/>
        </w:rPr>
        <w:t xml:space="preserve">’s evidence </w:t>
      </w:r>
      <w:r w:rsidR="000E7386" w:rsidRPr="002E2806">
        <w:rPr>
          <w:rFonts w:ascii="Times New Roman" w:hAnsi="Times New Roman"/>
          <w:sz w:val="24"/>
        </w:rPr>
        <w:t xml:space="preserve">that the device </w:t>
      </w:r>
      <w:r w:rsidR="00571036" w:rsidRPr="002E2806">
        <w:rPr>
          <w:rFonts w:ascii="Times New Roman" w:hAnsi="Times New Roman"/>
          <w:sz w:val="24"/>
        </w:rPr>
        <w:t xml:space="preserve">is </w:t>
      </w:r>
      <w:r w:rsidR="000E7386" w:rsidRPr="002E2806">
        <w:rPr>
          <w:rFonts w:ascii="Times New Roman" w:hAnsi="Times New Roman"/>
          <w:sz w:val="24"/>
        </w:rPr>
        <w:t>“substantially equivalent” to a</w:t>
      </w:r>
      <w:r w:rsidR="00571036" w:rsidRPr="002E2806">
        <w:rPr>
          <w:rFonts w:ascii="Times New Roman" w:hAnsi="Times New Roman"/>
          <w:sz w:val="24"/>
        </w:rPr>
        <w:t xml:space="preserve"> similar </w:t>
      </w:r>
      <w:r w:rsidR="00172879" w:rsidRPr="002E2806">
        <w:rPr>
          <w:rFonts w:ascii="Times New Roman" w:hAnsi="Times New Roman"/>
          <w:sz w:val="24"/>
        </w:rPr>
        <w:t xml:space="preserve">already </w:t>
      </w:r>
      <w:r w:rsidR="000E7386" w:rsidRPr="002E2806">
        <w:rPr>
          <w:rFonts w:ascii="Times New Roman" w:hAnsi="Times New Roman"/>
          <w:sz w:val="24"/>
        </w:rPr>
        <w:t>approved product</w:t>
      </w:r>
      <w:r w:rsidR="00571036" w:rsidRPr="002E2806">
        <w:rPr>
          <w:rFonts w:ascii="Times New Roman" w:hAnsi="Times New Roman"/>
          <w:sz w:val="24"/>
        </w:rPr>
        <w:t xml:space="preserve"> or “predicate device”</w:t>
      </w:r>
      <w:r w:rsidRPr="002E2806">
        <w:rPr>
          <w:rFonts w:ascii="Times New Roman" w:hAnsi="Times New Roman"/>
          <w:sz w:val="24"/>
        </w:rPr>
        <w:t>. T</w:t>
      </w:r>
      <w:r w:rsidR="00571036" w:rsidRPr="002E2806">
        <w:rPr>
          <w:rFonts w:ascii="Times New Roman" w:hAnsi="Times New Roman"/>
          <w:sz w:val="24"/>
        </w:rPr>
        <w:t xml:space="preserve">he predicate </w:t>
      </w:r>
      <w:r w:rsidR="00172879" w:rsidRPr="002E2806">
        <w:rPr>
          <w:rFonts w:ascii="Times New Roman" w:hAnsi="Times New Roman"/>
          <w:sz w:val="24"/>
        </w:rPr>
        <w:t xml:space="preserve">device </w:t>
      </w:r>
      <w:r w:rsidRPr="002E2806">
        <w:rPr>
          <w:rFonts w:ascii="Times New Roman" w:hAnsi="Times New Roman"/>
          <w:sz w:val="24"/>
        </w:rPr>
        <w:t xml:space="preserve">could be </w:t>
      </w:r>
      <w:r w:rsidR="00172879" w:rsidRPr="002E2806">
        <w:rPr>
          <w:rFonts w:ascii="Times New Roman" w:hAnsi="Times New Roman"/>
          <w:sz w:val="24"/>
        </w:rPr>
        <w:t>decades old</w:t>
      </w:r>
      <w:r w:rsidR="000E6D52" w:rsidRPr="002E2806">
        <w:rPr>
          <w:rFonts w:ascii="Times New Roman" w:hAnsi="Times New Roman"/>
          <w:sz w:val="24"/>
        </w:rPr>
        <w:t xml:space="preserve">, </w:t>
      </w:r>
      <w:r w:rsidRPr="002E2806">
        <w:rPr>
          <w:rFonts w:ascii="Times New Roman" w:hAnsi="Times New Roman"/>
          <w:sz w:val="24"/>
        </w:rPr>
        <w:t xml:space="preserve">even off </w:t>
      </w:r>
      <w:r w:rsidR="00571036" w:rsidRPr="002E2806">
        <w:rPr>
          <w:rFonts w:ascii="Times New Roman" w:hAnsi="Times New Roman"/>
          <w:sz w:val="24"/>
        </w:rPr>
        <w:t>the market</w:t>
      </w:r>
      <w:r w:rsidR="000E6D52" w:rsidRPr="002E2806">
        <w:rPr>
          <w:rFonts w:ascii="Times New Roman" w:hAnsi="Times New Roman"/>
          <w:sz w:val="24"/>
        </w:rPr>
        <w:t>.</w:t>
      </w:r>
      <w:r w:rsidR="00172879" w:rsidRPr="002E2806">
        <w:rPr>
          <w:rFonts w:ascii="Times New Roman" w:hAnsi="Times New Roman"/>
          <w:sz w:val="24"/>
        </w:rPr>
        <w:t xml:space="preserve"> </w:t>
      </w:r>
      <w:r w:rsidRPr="002E2806">
        <w:rPr>
          <w:rFonts w:ascii="Times New Roman" w:hAnsi="Times New Roman"/>
          <w:sz w:val="24"/>
        </w:rPr>
        <w:t xml:space="preserve">Only </w:t>
      </w:r>
      <w:r w:rsidR="00571036" w:rsidRPr="002E2806">
        <w:rPr>
          <w:rFonts w:ascii="Times New Roman" w:hAnsi="Times New Roman"/>
          <w:sz w:val="24"/>
        </w:rPr>
        <w:t xml:space="preserve">devices with </w:t>
      </w:r>
      <w:r w:rsidRPr="002E2806">
        <w:rPr>
          <w:rFonts w:ascii="Times New Roman" w:hAnsi="Times New Roman"/>
          <w:sz w:val="24"/>
        </w:rPr>
        <w:t xml:space="preserve">major </w:t>
      </w:r>
      <w:r w:rsidR="00571036" w:rsidRPr="002E2806">
        <w:rPr>
          <w:rFonts w:ascii="Times New Roman" w:hAnsi="Times New Roman"/>
          <w:sz w:val="24"/>
        </w:rPr>
        <w:t xml:space="preserve">modifications </w:t>
      </w:r>
      <w:r w:rsidRPr="002E2806">
        <w:rPr>
          <w:rFonts w:ascii="Times New Roman" w:hAnsi="Times New Roman"/>
          <w:sz w:val="24"/>
        </w:rPr>
        <w:t xml:space="preserve">require </w:t>
      </w:r>
      <w:r w:rsidR="00571036" w:rsidRPr="002E2806">
        <w:rPr>
          <w:rFonts w:ascii="Times New Roman" w:hAnsi="Times New Roman"/>
          <w:sz w:val="24"/>
        </w:rPr>
        <w:t xml:space="preserve">clinical trials. </w:t>
      </w:r>
      <w:r w:rsidR="00EF6F4E" w:rsidRPr="002E2806">
        <w:rPr>
          <w:rFonts w:ascii="Times New Roman" w:hAnsi="Times New Roman"/>
          <w:sz w:val="24"/>
        </w:rPr>
        <w:t xml:space="preserve">The same is true in Europe where </w:t>
      </w:r>
      <w:r w:rsidRPr="002E2806">
        <w:rPr>
          <w:rFonts w:ascii="Times New Roman" w:eastAsia="Times New Roman" w:hAnsi="Times New Roman" w:cs="Arial"/>
          <w:color w:val="222222"/>
          <w:sz w:val="24"/>
          <w:szCs w:val="24"/>
          <w:lang w:eastAsia="en-IN"/>
        </w:rPr>
        <w:t xml:space="preserve">private “notified bodies” certify medical devices for a fee with regulators playing an </w:t>
      </w:r>
      <w:commentRangeStart w:id="26"/>
      <w:r w:rsidRPr="002E2806">
        <w:rPr>
          <w:rFonts w:ascii="Times New Roman" w:eastAsia="Times New Roman" w:hAnsi="Times New Roman" w:cs="Arial"/>
          <w:color w:val="222222"/>
          <w:sz w:val="24"/>
          <w:szCs w:val="24"/>
          <w:lang w:eastAsia="en-IN"/>
        </w:rPr>
        <w:t>observational role.</w:t>
      </w:r>
      <w:commentRangeEnd w:id="26"/>
      <w:r w:rsidR="007474B5">
        <w:rPr>
          <w:rStyle w:val="CommentReference"/>
        </w:rPr>
        <w:commentReference w:id="26"/>
      </w:r>
    </w:p>
    <w:p w14:paraId="4B10B6A6" w14:textId="77777777" w:rsidR="00571036" w:rsidRPr="000036A8" w:rsidRDefault="00571036" w:rsidP="002E2806">
      <w:pPr>
        <w:pStyle w:val="ListParagraph"/>
        <w:rPr>
          <w:rFonts w:ascii="Times New Roman" w:hAnsi="Times New Roman"/>
          <w:sz w:val="24"/>
        </w:rPr>
      </w:pPr>
    </w:p>
    <w:p w14:paraId="004EE846" w14:textId="2100763A" w:rsidR="00576840" w:rsidRPr="002E2806" w:rsidRDefault="00EF6F4E" w:rsidP="002E2806">
      <w:pPr>
        <w:spacing w:after="0" w:line="240" w:lineRule="auto"/>
        <w:ind w:left="360"/>
        <w:rPr>
          <w:rFonts w:ascii="Times New Roman" w:hAnsi="Times New Roman"/>
          <w:sz w:val="24"/>
        </w:rPr>
      </w:pPr>
      <w:r w:rsidRPr="002E2806">
        <w:rPr>
          <w:rFonts w:ascii="Times New Roman" w:eastAsia="Times New Roman" w:hAnsi="Times New Roman" w:cs="Arial"/>
          <w:color w:val="222222"/>
          <w:sz w:val="24"/>
          <w:szCs w:val="24"/>
          <w:lang w:eastAsia="en-IN"/>
        </w:rPr>
        <w:t>For</w:t>
      </w:r>
      <w:r w:rsidR="00710796" w:rsidRPr="002E2806">
        <w:rPr>
          <w:rFonts w:ascii="Times New Roman" w:eastAsia="Times New Roman" w:hAnsi="Times New Roman" w:cs="Arial"/>
          <w:color w:val="222222"/>
          <w:sz w:val="24"/>
          <w:szCs w:val="24"/>
          <w:lang w:eastAsia="en-IN"/>
        </w:rPr>
        <w:t>-</w:t>
      </w:r>
      <w:r w:rsidRPr="002E2806">
        <w:rPr>
          <w:rFonts w:ascii="Times New Roman" w:eastAsia="Times New Roman" w:hAnsi="Times New Roman" w:cs="Arial"/>
          <w:color w:val="222222"/>
          <w:sz w:val="24"/>
          <w:szCs w:val="24"/>
          <w:lang w:eastAsia="en-IN"/>
        </w:rPr>
        <w:t xml:space="preserve">profit notified bodies like TU SUV </w:t>
      </w:r>
      <w:r w:rsidR="003B1CAC" w:rsidRPr="002E2806">
        <w:rPr>
          <w:rFonts w:ascii="Times New Roman" w:eastAsia="Times New Roman" w:hAnsi="Times New Roman" w:cs="Arial"/>
          <w:color w:val="222222"/>
          <w:sz w:val="24"/>
          <w:szCs w:val="24"/>
          <w:lang w:eastAsia="en-IN"/>
        </w:rPr>
        <w:t>offer </w:t>
      </w:r>
      <w:r w:rsidR="00B25D64" w:rsidRPr="002E2806">
        <w:rPr>
          <w:rFonts w:ascii="Times New Roman" w:eastAsia="Times New Roman" w:hAnsi="Times New Roman" w:cs="Arial"/>
          <w:color w:val="222222"/>
          <w:sz w:val="24"/>
          <w:szCs w:val="24"/>
          <w:lang w:eastAsia="en-IN"/>
        </w:rPr>
        <w:t xml:space="preserve">foreign device manufacturers </w:t>
      </w:r>
      <w:r w:rsidR="003B1CAC" w:rsidRPr="002E2806">
        <w:rPr>
          <w:rFonts w:ascii="Times New Roman" w:eastAsia="Times New Roman" w:hAnsi="Times New Roman" w:cs="Arial"/>
          <w:color w:val="222222"/>
          <w:sz w:val="24"/>
          <w:szCs w:val="24"/>
          <w:lang w:eastAsia="en-IN"/>
        </w:rPr>
        <w:t xml:space="preserve">help </w:t>
      </w:r>
      <w:r w:rsidR="00B25D64" w:rsidRPr="002E2806">
        <w:rPr>
          <w:rFonts w:ascii="Times New Roman" w:eastAsia="Times New Roman" w:hAnsi="Times New Roman" w:cs="Arial"/>
          <w:color w:val="222222"/>
          <w:sz w:val="24"/>
          <w:szCs w:val="24"/>
          <w:lang w:eastAsia="en-IN"/>
        </w:rPr>
        <w:t>in navigating the CDSCO’s paperwork</w:t>
      </w:r>
      <w:r w:rsidR="003B1CAC" w:rsidRPr="002E2806">
        <w:rPr>
          <w:rFonts w:ascii="Times New Roman" w:eastAsia="Times New Roman" w:hAnsi="Times New Roman" w:cs="Arial"/>
          <w:color w:val="222222"/>
          <w:sz w:val="24"/>
          <w:szCs w:val="24"/>
          <w:lang w:eastAsia="en-IN"/>
        </w:rPr>
        <w:t xml:space="preserve">. </w:t>
      </w:r>
      <w:commentRangeStart w:id="27"/>
      <w:r w:rsidR="003B1CAC" w:rsidRPr="002E2806">
        <w:rPr>
          <w:rFonts w:ascii="Times New Roman" w:eastAsia="Times New Roman" w:hAnsi="Times New Roman" w:cs="Arial"/>
          <w:color w:val="222222"/>
          <w:sz w:val="24"/>
          <w:szCs w:val="24"/>
          <w:lang w:eastAsia="en-IN"/>
        </w:rPr>
        <w:t>TU SUV </w:t>
      </w:r>
      <w:r w:rsidRPr="002E2806">
        <w:rPr>
          <w:rFonts w:ascii="Times New Roman" w:eastAsia="Times New Roman" w:hAnsi="Times New Roman" w:cs="Arial"/>
          <w:color w:val="222222"/>
          <w:sz w:val="24"/>
          <w:szCs w:val="24"/>
          <w:lang w:eastAsia="en-IN"/>
        </w:rPr>
        <w:t>advertises that it is an EU</w:t>
      </w:r>
      <w:r w:rsidR="00C75B20" w:rsidRPr="002E2806">
        <w:rPr>
          <w:rFonts w:ascii="Times New Roman" w:eastAsia="Times New Roman" w:hAnsi="Times New Roman" w:cs="Arial"/>
          <w:color w:val="222222"/>
          <w:sz w:val="24"/>
          <w:szCs w:val="24"/>
          <w:lang w:eastAsia="en-IN"/>
        </w:rPr>
        <w:t>-</w:t>
      </w:r>
      <w:r w:rsidRPr="002E2806">
        <w:rPr>
          <w:rFonts w:ascii="Times New Roman" w:eastAsia="Times New Roman" w:hAnsi="Times New Roman" w:cs="Arial"/>
          <w:color w:val="222222"/>
          <w:sz w:val="24"/>
          <w:szCs w:val="24"/>
          <w:lang w:eastAsia="en-IN"/>
        </w:rPr>
        <w:t>notified body, which would mean it would first certify the medical device in Europe, for a fee, and then help it get automatic clearance in India</w:t>
      </w:r>
      <w:commentRangeEnd w:id="27"/>
      <w:r w:rsidR="007474B5">
        <w:rPr>
          <w:rStyle w:val="CommentReference"/>
        </w:rPr>
        <w:commentReference w:id="27"/>
      </w:r>
      <w:r w:rsidRPr="002E2806">
        <w:rPr>
          <w:rFonts w:ascii="Times New Roman" w:eastAsia="Times New Roman" w:hAnsi="Times New Roman" w:cs="Arial"/>
          <w:color w:val="222222"/>
          <w:sz w:val="24"/>
          <w:szCs w:val="24"/>
          <w:lang w:eastAsia="en-IN"/>
        </w:rPr>
        <w:t>.</w:t>
      </w:r>
      <w:r w:rsidR="00576840" w:rsidRPr="002E2806">
        <w:rPr>
          <w:rFonts w:ascii="Times New Roman" w:hAnsi="Times New Roman"/>
          <w:sz w:val="24"/>
        </w:rPr>
        <w:t xml:space="preserve"> </w:t>
      </w:r>
    </w:p>
    <w:p w14:paraId="4183BA91" w14:textId="77777777" w:rsidR="00EF6F4E" w:rsidRPr="000036A8" w:rsidRDefault="00EF6F4E" w:rsidP="002E2806">
      <w:pPr>
        <w:rPr>
          <w:rFonts w:ascii="Times New Roman" w:hAnsi="Times New Roman"/>
          <w:b/>
          <w:sz w:val="24"/>
        </w:rPr>
      </w:pPr>
    </w:p>
    <w:p w14:paraId="2DA670CB" w14:textId="6262D55F" w:rsidR="00576840" w:rsidRPr="002E2806" w:rsidRDefault="00576840" w:rsidP="002E2806">
      <w:pPr>
        <w:ind w:left="360"/>
        <w:rPr>
          <w:rFonts w:ascii="Times New Roman" w:hAnsi="Times New Roman"/>
          <w:b/>
          <w:sz w:val="24"/>
        </w:rPr>
      </w:pPr>
      <w:r w:rsidRPr="002E2806">
        <w:rPr>
          <w:rFonts w:ascii="Times New Roman" w:hAnsi="Times New Roman"/>
          <w:b/>
          <w:sz w:val="24"/>
        </w:rPr>
        <w:t xml:space="preserve">The Medical </w:t>
      </w:r>
      <w:ins w:id="28" w:author="MS Editor" w:date="2019-01-09T07:19:00Z">
        <w:r w:rsidR="00A0171F">
          <w:rPr>
            <w:rFonts w:ascii="Times New Roman" w:hAnsi="Times New Roman"/>
            <w:b/>
            <w:sz w:val="24"/>
          </w:rPr>
          <w:t xml:space="preserve">Devices </w:t>
        </w:r>
      </w:ins>
      <w:r w:rsidRPr="002E2806">
        <w:rPr>
          <w:rFonts w:ascii="Times New Roman" w:hAnsi="Times New Roman"/>
          <w:b/>
          <w:sz w:val="24"/>
        </w:rPr>
        <w:t xml:space="preserve">Rules, 2018: </w:t>
      </w:r>
      <w:r w:rsidR="0085707F" w:rsidRPr="002E2806">
        <w:rPr>
          <w:rFonts w:ascii="Times New Roman" w:hAnsi="Times New Roman"/>
          <w:b/>
          <w:sz w:val="24"/>
        </w:rPr>
        <w:t>nothing new</w:t>
      </w:r>
    </w:p>
    <w:p w14:paraId="7E6D78E1" w14:textId="0C6D0107" w:rsidR="000F3F85" w:rsidRPr="002E2806" w:rsidRDefault="000036A8" w:rsidP="002E2806">
      <w:pPr>
        <w:spacing w:after="0" w:line="240" w:lineRule="auto"/>
        <w:ind w:left="360"/>
        <w:rPr>
          <w:rFonts w:ascii="Times New Roman" w:hAnsi="Times New Roman" w:cs="Arial"/>
          <w:b/>
          <w:color w:val="333333"/>
          <w:sz w:val="24"/>
        </w:rPr>
      </w:pPr>
      <w:r w:rsidRPr="002E2806">
        <w:rPr>
          <w:rFonts w:ascii="Times New Roman" w:hAnsi="Times New Roman" w:cs="Arial"/>
          <w:color w:val="333333"/>
          <w:sz w:val="24"/>
        </w:rPr>
        <w:t xml:space="preserve">Before 2018, 10 medical devices came under the CDSCO’s </w:t>
      </w:r>
      <w:r w:rsidR="000F3F85" w:rsidRPr="002E2806">
        <w:rPr>
          <w:rFonts w:ascii="Times New Roman" w:hAnsi="Times New Roman" w:cs="Arial"/>
          <w:color w:val="333333"/>
          <w:sz w:val="24"/>
        </w:rPr>
        <w:t>authority. But even these devices received automatic approval as long as they were already approved in the US, Europe, Japan, Canada or Australia. The long</w:t>
      </w:r>
      <w:ins w:id="29" w:author="MS Editor" w:date="2019-01-09T07:05:00Z">
        <w:r w:rsidR="007474B5">
          <w:rPr>
            <w:rFonts w:ascii="Times New Roman" w:hAnsi="Times New Roman" w:cs="Arial"/>
            <w:color w:val="333333"/>
            <w:sz w:val="24"/>
          </w:rPr>
          <w:t>-</w:t>
        </w:r>
      </w:ins>
      <w:del w:id="30" w:author="MS Editor" w:date="2019-01-09T07:05:00Z">
        <w:r w:rsidR="000F3F85" w:rsidRPr="002E2806" w:rsidDel="007474B5">
          <w:rPr>
            <w:rFonts w:ascii="Times New Roman" w:hAnsi="Times New Roman" w:cs="Arial"/>
            <w:color w:val="333333"/>
            <w:sz w:val="24"/>
          </w:rPr>
          <w:delText xml:space="preserve"> </w:delText>
        </w:r>
      </w:del>
      <w:r w:rsidR="000F3F85" w:rsidRPr="002E2806">
        <w:rPr>
          <w:rFonts w:ascii="Times New Roman" w:hAnsi="Times New Roman" w:cs="Arial"/>
          <w:color w:val="333333"/>
          <w:sz w:val="24"/>
        </w:rPr>
        <w:t xml:space="preserve">awaited Medical Device Rules are a disappointment.  </w:t>
      </w:r>
    </w:p>
    <w:p w14:paraId="07CD6314" w14:textId="77777777" w:rsidR="000F3F85" w:rsidRPr="000F3F85" w:rsidRDefault="000F3F85" w:rsidP="002E2806">
      <w:pPr>
        <w:pStyle w:val="ListParagraph"/>
        <w:spacing w:after="0" w:line="240" w:lineRule="auto"/>
        <w:rPr>
          <w:rFonts w:ascii="Times New Roman" w:hAnsi="Times New Roman" w:cs="Arial"/>
          <w:b/>
          <w:color w:val="333333"/>
          <w:sz w:val="24"/>
        </w:rPr>
      </w:pPr>
    </w:p>
    <w:p w14:paraId="53087BC9" w14:textId="48C34F7E" w:rsidR="000036A8" w:rsidRPr="002E2806" w:rsidRDefault="000F3F85" w:rsidP="002E2806">
      <w:pPr>
        <w:spacing w:after="0" w:line="240" w:lineRule="auto"/>
        <w:ind w:left="360"/>
        <w:rPr>
          <w:rFonts w:ascii="Times New Roman" w:hAnsi="Times New Roman" w:cs="Arial"/>
          <w:b/>
          <w:color w:val="333333"/>
          <w:sz w:val="24"/>
        </w:rPr>
      </w:pPr>
      <w:r w:rsidRPr="002E2806">
        <w:rPr>
          <w:rFonts w:ascii="Times New Roman" w:hAnsi="Times New Roman" w:cs="Arial"/>
          <w:color w:val="333333"/>
          <w:sz w:val="24"/>
        </w:rPr>
        <w:t xml:space="preserve">Under the Rules, </w:t>
      </w:r>
      <w:r w:rsidR="00576840" w:rsidRPr="002E2806">
        <w:rPr>
          <w:rFonts w:ascii="Times New Roman" w:hAnsi="Times New Roman"/>
          <w:sz w:val="24"/>
        </w:rPr>
        <w:t xml:space="preserve">23 categories of devices </w:t>
      </w:r>
      <w:r w:rsidRPr="002E2806">
        <w:rPr>
          <w:rFonts w:ascii="Times New Roman" w:hAnsi="Times New Roman"/>
          <w:sz w:val="24"/>
        </w:rPr>
        <w:t xml:space="preserve">now come under regulation, </w:t>
      </w:r>
      <w:r w:rsidR="00576840" w:rsidRPr="002E2806">
        <w:rPr>
          <w:rFonts w:ascii="Times New Roman" w:hAnsi="Times New Roman"/>
          <w:sz w:val="24"/>
        </w:rPr>
        <w:t xml:space="preserve">categorised according to the level of risk – low (Class A), low moderate (Class B), moderate high (Class C) and high (Class D), with different levels of scrutiny before </w:t>
      </w:r>
      <w:r w:rsidR="000036A8" w:rsidRPr="002E2806">
        <w:rPr>
          <w:rFonts w:ascii="Times New Roman" w:hAnsi="Times New Roman"/>
          <w:sz w:val="24"/>
        </w:rPr>
        <w:t xml:space="preserve">the CDSCO gives </w:t>
      </w:r>
      <w:r w:rsidR="00576840" w:rsidRPr="002E2806">
        <w:rPr>
          <w:rFonts w:ascii="Times New Roman" w:hAnsi="Times New Roman"/>
          <w:sz w:val="24"/>
        </w:rPr>
        <w:t xml:space="preserve">approval. </w:t>
      </w:r>
    </w:p>
    <w:p w14:paraId="172DB0C6" w14:textId="77777777" w:rsidR="000036A8" w:rsidRPr="000036A8" w:rsidRDefault="000036A8" w:rsidP="002E2806">
      <w:pPr>
        <w:pStyle w:val="ListParagraph"/>
        <w:spacing w:after="0" w:line="240" w:lineRule="auto"/>
        <w:rPr>
          <w:rFonts w:ascii="Times New Roman" w:hAnsi="Times New Roman" w:cs="Arial"/>
          <w:b/>
          <w:color w:val="333333"/>
          <w:sz w:val="24"/>
        </w:rPr>
      </w:pPr>
    </w:p>
    <w:p w14:paraId="6A92B703" w14:textId="77777777" w:rsidR="00C75B20" w:rsidRPr="002E2806" w:rsidRDefault="00576840" w:rsidP="002E2806">
      <w:pPr>
        <w:spacing w:after="0" w:line="240" w:lineRule="auto"/>
        <w:ind w:left="360"/>
        <w:rPr>
          <w:rFonts w:ascii="Times New Roman" w:hAnsi="Times New Roman" w:cs="Arial"/>
          <w:b/>
          <w:color w:val="333333"/>
          <w:sz w:val="24"/>
        </w:rPr>
      </w:pPr>
      <w:r w:rsidRPr="002E2806">
        <w:rPr>
          <w:rFonts w:ascii="Times New Roman" w:hAnsi="Times New Roman"/>
          <w:sz w:val="24"/>
        </w:rPr>
        <w:t>Class A devices require no evaluation. Class B devices require “prior audit” by a “third party”</w:t>
      </w:r>
      <w:r w:rsidR="00EF6F4E" w:rsidRPr="002E2806">
        <w:rPr>
          <w:rFonts w:ascii="Times New Roman" w:hAnsi="Times New Roman"/>
          <w:sz w:val="24"/>
        </w:rPr>
        <w:t xml:space="preserve">, or </w:t>
      </w:r>
      <w:commentRangeStart w:id="31"/>
      <w:r w:rsidR="00EF6F4E" w:rsidRPr="002E2806">
        <w:rPr>
          <w:rFonts w:ascii="Times New Roman" w:hAnsi="Times New Roman"/>
          <w:sz w:val="24"/>
        </w:rPr>
        <w:t>notified body such as TUV SUD</w:t>
      </w:r>
      <w:commentRangeEnd w:id="31"/>
      <w:r w:rsidR="0018138E" w:rsidRPr="000036A8">
        <w:rPr>
          <w:rStyle w:val="CommentReference"/>
          <w:rFonts w:ascii="Times New Roman" w:hAnsi="Times New Roman"/>
          <w:sz w:val="24"/>
        </w:rPr>
        <w:commentReference w:id="31"/>
      </w:r>
      <w:r w:rsidRPr="002E2806">
        <w:rPr>
          <w:rFonts w:ascii="Times New Roman" w:hAnsi="Times New Roman"/>
          <w:sz w:val="24"/>
        </w:rPr>
        <w:t xml:space="preserve">. Class C and D </w:t>
      </w:r>
      <w:r w:rsidR="00EF6F4E" w:rsidRPr="002E2806">
        <w:rPr>
          <w:rFonts w:ascii="Times New Roman" w:hAnsi="Times New Roman"/>
          <w:sz w:val="24"/>
        </w:rPr>
        <w:t>d</w:t>
      </w:r>
      <w:r w:rsidRPr="002E2806">
        <w:rPr>
          <w:rFonts w:ascii="Times New Roman" w:hAnsi="Times New Roman"/>
          <w:sz w:val="24"/>
        </w:rPr>
        <w:t xml:space="preserve">evices </w:t>
      </w:r>
      <w:r w:rsidR="00EF6F4E" w:rsidRPr="002E2806">
        <w:rPr>
          <w:rFonts w:ascii="Times New Roman" w:hAnsi="Times New Roman"/>
          <w:sz w:val="24"/>
        </w:rPr>
        <w:t xml:space="preserve">require </w:t>
      </w:r>
      <w:r w:rsidRPr="002E2806">
        <w:rPr>
          <w:rFonts w:ascii="Times New Roman" w:hAnsi="Times New Roman"/>
          <w:sz w:val="24"/>
        </w:rPr>
        <w:t xml:space="preserve">“prior audit” and also pilot trials and pivotal trials for efficacy and safety. </w:t>
      </w:r>
    </w:p>
    <w:p w14:paraId="1983CBAE" w14:textId="77777777" w:rsidR="00C75B20" w:rsidRPr="00C75B20" w:rsidRDefault="00C75B20" w:rsidP="002E2806">
      <w:pPr>
        <w:pStyle w:val="ListParagraph"/>
        <w:rPr>
          <w:rFonts w:ascii="Times New Roman" w:hAnsi="Times New Roman"/>
          <w:sz w:val="24"/>
        </w:rPr>
      </w:pPr>
    </w:p>
    <w:p w14:paraId="1F939FE4" w14:textId="77777777" w:rsidR="00C75B20" w:rsidRPr="002E2806" w:rsidRDefault="00EF6F4E" w:rsidP="002E2806">
      <w:pPr>
        <w:spacing w:after="0" w:line="240" w:lineRule="auto"/>
        <w:ind w:left="360"/>
        <w:rPr>
          <w:rFonts w:ascii="Times New Roman" w:hAnsi="Times New Roman" w:cs="Arial"/>
          <w:b/>
          <w:color w:val="333333"/>
          <w:sz w:val="24"/>
        </w:rPr>
      </w:pPr>
      <w:r w:rsidRPr="002E2806">
        <w:rPr>
          <w:rFonts w:ascii="Times New Roman" w:hAnsi="Times New Roman"/>
          <w:sz w:val="24"/>
        </w:rPr>
        <w:t xml:space="preserve">However, Class D and D devices </w:t>
      </w:r>
      <w:r w:rsidR="0018138E" w:rsidRPr="002E2806">
        <w:rPr>
          <w:rFonts w:ascii="Times New Roman" w:hAnsi="Times New Roman"/>
          <w:sz w:val="24"/>
        </w:rPr>
        <w:t xml:space="preserve">that have been approved by authorities in Australia, Canada, Japan, European Union or the US </w:t>
      </w:r>
      <w:r w:rsidRPr="002E2806">
        <w:rPr>
          <w:rFonts w:ascii="Times New Roman" w:hAnsi="Times New Roman"/>
          <w:sz w:val="24"/>
        </w:rPr>
        <w:t xml:space="preserve">may be imported </w:t>
      </w:r>
      <w:r w:rsidR="0018138E" w:rsidRPr="002E2806">
        <w:rPr>
          <w:rFonts w:ascii="Times New Roman" w:hAnsi="Times New Roman"/>
          <w:sz w:val="24"/>
        </w:rPr>
        <w:t xml:space="preserve">and marketed </w:t>
      </w:r>
      <w:r w:rsidRPr="002E2806">
        <w:rPr>
          <w:rFonts w:ascii="Times New Roman" w:hAnsi="Times New Roman"/>
          <w:sz w:val="24"/>
        </w:rPr>
        <w:t>without clinical trials.</w:t>
      </w:r>
      <w:r w:rsidR="0082500E" w:rsidRPr="002E2806">
        <w:rPr>
          <w:rFonts w:ascii="Times New Roman" w:hAnsi="Times New Roman"/>
          <w:sz w:val="24"/>
        </w:rPr>
        <w:t xml:space="preserve"> </w:t>
      </w:r>
    </w:p>
    <w:p w14:paraId="7D69A426" w14:textId="77777777" w:rsidR="00C75B20" w:rsidRPr="00C75B20" w:rsidRDefault="00C75B20" w:rsidP="002E2806">
      <w:pPr>
        <w:pStyle w:val="ListParagraph"/>
        <w:rPr>
          <w:rFonts w:ascii="Times New Roman" w:hAnsi="Times New Roman"/>
          <w:i/>
          <w:sz w:val="24"/>
        </w:rPr>
      </w:pPr>
    </w:p>
    <w:p w14:paraId="18729A74" w14:textId="53953EB6" w:rsidR="00EF6F4E" w:rsidRPr="002E2806" w:rsidRDefault="0082500E" w:rsidP="002E2806">
      <w:pPr>
        <w:spacing w:after="0" w:line="240" w:lineRule="auto"/>
        <w:ind w:left="360"/>
        <w:rPr>
          <w:rFonts w:ascii="Times New Roman" w:hAnsi="Times New Roman" w:cs="Arial"/>
          <w:b/>
          <w:color w:val="333333"/>
          <w:sz w:val="24"/>
        </w:rPr>
      </w:pPr>
      <w:r w:rsidRPr="002E2806">
        <w:rPr>
          <w:rFonts w:ascii="Times New Roman" w:hAnsi="Times New Roman"/>
          <w:i/>
          <w:sz w:val="24"/>
        </w:rPr>
        <w:t xml:space="preserve">(Note: </w:t>
      </w:r>
      <w:proofErr w:type="gramStart"/>
      <w:r w:rsidRPr="002E2806">
        <w:rPr>
          <w:rFonts w:ascii="Times New Roman" w:hAnsi="Times New Roman"/>
          <w:i/>
          <w:sz w:val="24"/>
        </w:rPr>
        <w:t>the</w:t>
      </w:r>
      <w:proofErr w:type="gramEnd"/>
      <w:r w:rsidRPr="002E2806">
        <w:rPr>
          <w:rFonts w:ascii="Times New Roman" w:hAnsi="Times New Roman"/>
          <w:i/>
          <w:sz w:val="24"/>
        </w:rPr>
        <w:t xml:space="preserve"> Rules do not specify that the device must be approved and used in the country of the manufacturer. Some years ago, it was found that many of the cardiac stents in India had not even been </w:t>
      </w:r>
      <w:commentRangeStart w:id="32"/>
      <w:r w:rsidRPr="002E2806">
        <w:rPr>
          <w:rFonts w:ascii="Times New Roman" w:hAnsi="Times New Roman"/>
          <w:i/>
          <w:sz w:val="24"/>
        </w:rPr>
        <w:t xml:space="preserve">approved </w:t>
      </w:r>
      <w:commentRangeEnd w:id="32"/>
      <w:r w:rsidRPr="0082500E">
        <w:rPr>
          <w:rStyle w:val="CommentReference"/>
          <w:rFonts w:ascii="Times New Roman" w:hAnsi="Times New Roman"/>
          <w:i/>
          <w:sz w:val="24"/>
        </w:rPr>
        <w:commentReference w:id="32"/>
      </w:r>
      <w:r w:rsidRPr="002E2806">
        <w:rPr>
          <w:rFonts w:ascii="Times New Roman" w:hAnsi="Times New Roman"/>
          <w:i/>
          <w:sz w:val="24"/>
        </w:rPr>
        <w:t>in the country of their origin.)</w:t>
      </w:r>
    </w:p>
    <w:p w14:paraId="32AC42C7" w14:textId="77777777" w:rsidR="00576840" w:rsidRPr="000036A8" w:rsidRDefault="00576840" w:rsidP="002E2806">
      <w:pPr>
        <w:pStyle w:val="ListParagraph"/>
        <w:rPr>
          <w:rFonts w:ascii="Times New Roman" w:hAnsi="Times New Roman"/>
          <w:sz w:val="24"/>
        </w:rPr>
      </w:pPr>
    </w:p>
    <w:p w14:paraId="20A10A98" w14:textId="44E81A72" w:rsidR="00BA4F97" w:rsidRPr="002E2806" w:rsidRDefault="007D7FE0"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lastRenderedPageBreak/>
        <w:t xml:space="preserve">Some devices don’t even require this minimum evaluation. It is legal, in India, </w:t>
      </w:r>
      <w:r w:rsidR="009C166F" w:rsidRPr="002E2806">
        <w:rPr>
          <w:rFonts w:ascii="Times New Roman" w:hAnsi="Times New Roman"/>
          <w:sz w:val="24"/>
        </w:rPr>
        <w:t>to buy second-hand diagnostic equipment online, without certification by a competent accreditation body. This makes up 70% of diagnostic equipment in the private sector.</w:t>
      </w:r>
    </w:p>
    <w:p w14:paraId="3FD52B48" w14:textId="77777777" w:rsidR="0085707F" w:rsidRPr="000036A8" w:rsidRDefault="0085707F" w:rsidP="002E2806">
      <w:pPr>
        <w:shd w:val="clear" w:color="auto" w:fill="FFFFFF"/>
        <w:spacing w:after="0" w:line="240" w:lineRule="auto"/>
        <w:ind w:left="360"/>
        <w:rPr>
          <w:rFonts w:ascii="Times New Roman" w:hAnsi="Times New Roman"/>
          <w:b/>
          <w:sz w:val="24"/>
        </w:rPr>
      </w:pPr>
    </w:p>
    <w:p w14:paraId="0FA80D46" w14:textId="5EC17C94" w:rsidR="000E7386" w:rsidRPr="002E2806" w:rsidRDefault="00576840" w:rsidP="002E2806">
      <w:pPr>
        <w:shd w:val="clear" w:color="auto" w:fill="FFFFFF"/>
        <w:spacing w:after="0" w:line="240" w:lineRule="auto"/>
        <w:ind w:left="360"/>
        <w:rPr>
          <w:rFonts w:ascii="Times New Roman" w:hAnsi="Times New Roman"/>
          <w:b/>
          <w:sz w:val="24"/>
        </w:rPr>
      </w:pPr>
      <w:r w:rsidRPr="002E2806">
        <w:rPr>
          <w:rFonts w:ascii="Times New Roman" w:hAnsi="Times New Roman"/>
          <w:b/>
          <w:sz w:val="24"/>
        </w:rPr>
        <w:t>Post marketing monitoring of medical devices – an abject failure</w:t>
      </w:r>
    </w:p>
    <w:p w14:paraId="6E9AFF98" w14:textId="54059C9C" w:rsidR="00FD75A6" w:rsidRPr="002E2806" w:rsidRDefault="00FD75A6" w:rsidP="002E2806">
      <w:pPr>
        <w:shd w:val="clear" w:color="auto" w:fill="FFFFFF"/>
        <w:spacing w:after="0" w:line="240" w:lineRule="auto"/>
        <w:ind w:left="360"/>
        <w:rPr>
          <w:rFonts w:ascii="Times New Roman" w:eastAsia="Times New Roman" w:hAnsi="Times New Roman" w:cs="Arial"/>
          <w:color w:val="222222"/>
          <w:sz w:val="24"/>
          <w:szCs w:val="24"/>
          <w:lang w:eastAsia="en-IN"/>
        </w:rPr>
      </w:pPr>
      <w:r w:rsidRPr="002E2806">
        <w:rPr>
          <w:rFonts w:ascii="Times New Roman" w:eastAsia="Times New Roman" w:hAnsi="Times New Roman" w:cs="Arial"/>
          <w:color w:val="222222"/>
          <w:sz w:val="24"/>
          <w:szCs w:val="24"/>
          <w:lang w:eastAsia="en-IN"/>
        </w:rPr>
        <w:t xml:space="preserve">The failure of post-marketing monitoring takes the problem to another level. Medical devices were linked to 1.7 million injuries and 83,000 deaths worldwide over the last decade, a possible underestimate, according to the ICIJ. </w:t>
      </w:r>
      <w:r w:rsidR="000036A8" w:rsidRPr="002E2806">
        <w:rPr>
          <w:rFonts w:ascii="Times New Roman" w:eastAsia="Times New Roman" w:hAnsi="Times New Roman" w:cs="Arial"/>
          <w:color w:val="222222"/>
          <w:sz w:val="24"/>
          <w:szCs w:val="24"/>
          <w:lang w:eastAsia="en-IN"/>
        </w:rPr>
        <w:t>M</w:t>
      </w:r>
      <w:r w:rsidR="0018138E" w:rsidRPr="002E2806">
        <w:rPr>
          <w:rFonts w:ascii="Times New Roman" w:eastAsia="Times New Roman" w:hAnsi="Times New Roman" w:cs="Arial"/>
          <w:color w:val="222222"/>
          <w:sz w:val="24"/>
          <w:szCs w:val="24"/>
          <w:lang w:eastAsia="en-IN"/>
        </w:rPr>
        <w:t>onitoring for medical device injury reports started only in 2014</w:t>
      </w:r>
      <w:r w:rsidRPr="002E2806">
        <w:rPr>
          <w:rFonts w:ascii="Times New Roman" w:eastAsia="Times New Roman" w:hAnsi="Times New Roman" w:cs="Arial"/>
          <w:color w:val="222222"/>
          <w:sz w:val="24"/>
          <w:szCs w:val="24"/>
          <w:lang w:eastAsia="en-IN"/>
        </w:rPr>
        <w:t xml:space="preserve"> in India</w:t>
      </w:r>
      <w:r w:rsidR="0018138E" w:rsidRPr="002E2806">
        <w:rPr>
          <w:rFonts w:ascii="Times New Roman" w:eastAsia="Times New Roman" w:hAnsi="Times New Roman" w:cs="Arial"/>
          <w:color w:val="222222"/>
          <w:sz w:val="24"/>
          <w:szCs w:val="24"/>
          <w:lang w:eastAsia="en-IN"/>
        </w:rPr>
        <w:t xml:space="preserve">, and only from 13 </w:t>
      </w:r>
      <w:r w:rsidRPr="002E2806">
        <w:rPr>
          <w:rFonts w:ascii="Times New Roman" w:eastAsia="Times New Roman" w:hAnsi="Times New Roman" w:cs="Arial"/>
          <w:color w:val="222222"/>
          <w:sz w:val="24"/>
          <w:szCs w:val="24"/>
          <w:lang w:eastAsia="en-IN"/>
        </w:rPr>
        <w:t xml:space="preserve">reporting centres </w:t>
      </w:r>
      <w:r w:rsidR="0018138E" w:rsidRPr="002E2806">
        <w:rPr>
          <w:rFonts w:ascii="Times New Roman" w:eastAsia="Times New Roman" w:hAnsi="Times New Roman" w:cs="Arial"/>
          <w:color w:val="222222"/>
          <w:sz w:val="24"/>
          <w:szCs w:val="24"/>
          <w:lang w:eastAsia="en-IN"/>
        </w:rPr>
        <w:t>across the country.</w:t>
      </w:r>
      <w:r w:rsidRPr="002E2806">
        <w:rPr>
          <w:rFonts w:ascii="Times New Roman" w:eastAsia="Times New Roman" w:hAnsi="Times New Roman" w:cs="Arial"/>
          <w:color w:val="222222"/>
          <w:sz w:val="24"/>
          <w:szCs w:val="24"/>
          <w:lang w:eastAsia="en-IN"/>
        </w:rPr>
        <w:t xml:space="preserve"> The ICIJ counted 556 injury reports in </w:t>
      </w:r>
      <w:r w:rsidR="000036A8" w:rsidRPr="002E2806">
        <w:rPr>
          <w:rFonts w:ascii="Times New Roman" w:eastAsia="Times New Roman" w:hAnsi="Times New Roman" w:cs="Arial"/>
          <w:color w:val="222222"/>
          <w:sz w:val="24"/>
          <w:szCs w:val="24"/>
          <w:lang w:eastAsia="en-IN"/>
        </w:rPr>
        <w:t xml:space="preserve">India in </w:t>
      </w:r>
      <w:r w:rsidRPr="002E2806">
        <w:rPr>
          <w:rFonts w:ascii="Times New Roman" w:eastAsia="Times New Roman" w:hAnsi="Times New Roman" w:cs="Arial"/>
          <w:color w:val="222222"/>
          <w:sz w:val="24"/>
          <w:szCs w:val="24"/>
          <w:lang w:eastAsia="en-IN"/>
        </w:rPr>
        <w:t>2018</w:t>
      </w:r>
      <w:r w:rsidR="000036A8" w:rsidRPr="002E2806">
        <w:rPr>
          <w:rFonts w:ascii="Times New Roman" w:eastAsia="Times New Roman" w:hAnsi="Times New Roman" w:cs="Arial"/>
          <w:color w:val="222222"/>
          <w:sz w:val="24"/>
          <w:szCs w:val="24"/>
          <w:lang w:eastAsia="en-IN"/>
        </w:rPr>
        <w:t xml:space="preserve">. That would be </w:t>
      </w:r>
      <w:r w:rsidRPr="002E2806">
        <w:rPr>
          <w:rFonts w:ascii="Times New Roman" w:eastAsia="Times New Roman" w:hAnsi="Times New Roman" w:cs="Arial"/>
          <w:color w:val="222222"/>
          <w:sz w:val="24"/>
          <w:szCs w:val="24"/>
          <w:lang w:eastAsia="en-IN"/>
        </w:rPr>
        <w:t>5,600 injury reports over the last decade</w:t>
      </w:r>
      <w:r w:rsidR="000036A8" w:rsidRPr="002E2806">
        <w:rPr>
          <w:rFonts w:ascii="Times New Roman" w:eastAsia="Times New Roman" w:hAnsi="Times New Roman" w:cs="Arial"/>
          <w:color w:val="222222"/>
          <w:sz w:val="24"/>
          <w:szCs w:val="24"/>
          <w:lang w:eastAsia="en-IN"/>
        </w:rPr>
        <w:t xml:space="preserve"> in a country with a sixth of the world’s population.</w:t>
      </w:r>
    </w:p>
    <w:p w14:paraId="4D39C761" w14:textId="77777777" w:rsidR="00FD75A6" w:rsidRPr="000036A8" w:rsidRDefault="00FD75A6" w:rsidP="002E2806">
      <w:pPr>
        <w:pStyle w:val="ListParagraph"/>
        <w:shd w:val="clear" w:color="auto" w:fill="FFFFFF"/>
        <w:spacing w:after="0" w:line="240" w:lineRule="auto"/>
        <w:rPr>
          <w:rFonts w:ascii="Times New Roman" w:eastAsia="Times New Roman" w:hAnsi="Times New Roman" w:cs="Arial"/>
          <w:color w:val="222222"/>
          <w:sz w:val="24"/>
          <w:szCs w:val="24"/>
          <w:lang w:eastAsia="en-IN"/>
        </w:rPr>
      </w:pPr>
    </w:p>
    <w:p w14:paraId="2F25F26F" w14:textId="77777777" w:rsidR="000036A8" w:rsidRPr="002E2806" w:rsidRDefault="0018138E" w:rsidP="002E2806">
      <w:pPr>
        <w:shd w:val="clear" w:color="auto" w:fill="FFFFFF"/>
        <w:spacing w:after="0" w:line="240" w:lineRule="auto"/>
        <w:ind w:left="360"/>
        <w:rPr>
          <w:rFonts w:ascii="Times New Roman" w:eastAsia="Times New Roman" w:hAnsi="Times New Roman" w:cs="Arial"/>
          <w:color w:val="222222"/>
          <w:sz w:val="24"/>
          <w:szCs w:val="24"/>
          <w:lang w:eastAsia="en-IN"/>
        </w:rPr>
      </w:pPr>
      <w:r w:rsidRPr="002E2806">
        <w:rPr>
          <w:rFonts w:ascii="Times New Roman" w:eastAsia="Times New Roman" w:hAnsi="Times New Roman" w:cs="Arial"/>
          <w:color w:val="222222"/>
          <w:sz w:val="24"/>
          <w:szCs w:val="24"/>
          <w:lang w:eastAsia="en-IN"/>
        </w:rPr>
        <w:t xml:space="preserve">The Johnson &amp; Johnson story is a good illustration of how the system has functioned. J&amp;J was able to renew registration for its toxic implant even after it was </w:t>
      </w:r>
      <w:r w:rsidR="00172879" w:rsidRPr="002E2806">
        <w:rPr>
          <w:rFonts w:ascii="Times New Roman" w:eastAsia="Times New Roman" w:hAnsi="Times New Roman" w:cs="Arial"/>
          <w:color w:val="222222"/>
          <w:sz w:val="24"/>
          <w:szCs w:val="24"/>
          <w:lang w:eastAsia="en-IN"/>
        </w:rPr>
        <w:t>withdrawn in Australia in 2009</w:t>
      </w:r>
      <w:r w:rsidRPr="002E2806">
        <w:rPr>
          <w:rFonts w:ascii="Times New Roman" w:eastAsia="Times New Roman" w:hAnsi="Times New Roman" w:cs="Arial"/>
          <w:color w:val="222222"/>
          <w:sz w:val="24"/>
          <w:szCs w:val="24"/>
          <w:lang w:eastAsia="en-IN"/>
        </w:rPr>
        <w:t>.</w:t>
      </w:r>
      <w:r w:rsidR="00172879" w:rsidRPr="002E2806">
        <w:rPr>
          <w:rFonts w:ascii="Times New Roman" w:eastAsia="Times New Roman" w:hAnsi="Times New Roman" w:cs="Arial"/>
          <w:color w:val="222222"/>
          <w:sz w:val="24"/>
          <w:szCs w:val="24"/>
          <w:lang w:eastAsia="en-IN"/>
        </w:rPr>
        <w:t xml:space="preserve"> And though the product was withdrawn worldwide in 2012, the CDSCO cancelled its licence</w:t>
      </w:r>
      <w:r w:rsidRPr="002E2806">
        <w:rPr>
          <w:rFonts w:ascii="Times New Roman" w:eastAsia="Times New Roman" w:hAnsi="Times New Roman" w:cs="Arial"/>
          <w:color w:val="222222"/>
          <w:sz w:val="24"/>
          <w:szCs w:val="24"/>
          <w:lang w:eastAsia="en-IN"/>
        </w:rPr>
        <w:t xml:space="preserve"> </w:t>
      </w:r>
      <w:r w:rsidR="00172879" w:rsidRPr="002E2806">
        <w:rPr>
          <w:rFonts w:ascii="Times New Roman" w:eastAsia="Times New Roman" w:hAnsi="Times New Roman" w:cs="Arial"/>
          <w:color w:val="222222"/>
          <w:sz w:val="24"/>
          <w:szCs w:val="24"/>
          <w:lang w:eastAsia="en-IN"/>
        </w:rPr>
        <w:t>on</w:t>
      </w:r>
      <w:r w:rsidRPr="002E2806">
        <w:rPr>
          <w:rFonts w:ascii="Times New Roman" w:eastAsia="Times New Roman" w:hAnsi="Times New Roman" w:cs="Arial"/>
          <w:color w:val="222222"/>
          <w:sz w:val="24"/>
          <w:szCs w:val="24"/>
          <w:lang w:eastAsia="en-IN"/>
        </w:rPr>
        <w:t>l</w:t>
      </w:r>
      <w:r w:rsidR="00172879" w:rsidRPr="002E2806">
        <w:rPr>
          <w:rFonts w:ascii="Times New Roman" w:eastAsia="Times New Roman" w:hAnsi="Times New Roman" w:cs="Arial"/>
          <w:color w:val="222222"/>
          <w:sz w:val="24"/>
          <w:szCs w:val="24"/>
          <w:lang w:eastAsia="en-IN"/>
        </w:rPr>
        <w:t xml:space="preserve">y in 2012, and issued a medical device alert on ASR implants in 2013. </w:t>
      </w:r>
      <w:r w:rsidRPr="002E2806">
        <w:rPr>
          <w:rFonts w:ascii="Times New Roman" w:eastAsia="Times New Roman" w:hAnsi="Times New Roman" w:cs="Arial"/>
          <w:color w:val="222222"/>
          <w:sz w:val="24"/>
          <w:szCs w:val="24"/>
          <w:lang w:eastAsia="en-IN"/>
        </w:rPr>
        <w:t xml:space="preserve"> Patients </w:t>
      </w:r>
      <w:r w:rsidR="000036A8" w:rsidRPr="002E2806">
        <w:rPr>
          <w:rFonts w:ascii="Times New Roman" w:eastAsia="Times New Roman" w:hAnsi="Times New Roman" w:cs="Arial"/>
          <w:color w:val="222222"/>
          <w:sz w:val="24"/>
          <w:szCs w:val="24"/>
          <w:lang w:eastAsia="en-IN"/>
        </w:rPr>
        <w:t xml:space="preserve">and doctors </w:t>
      </w:r>
      <w:r w:rsidRPr="002E2806">
        <w:rPr>
          <w:rFonts w:ascii="Times New Roman" w:eastAsia="Times New Roman" w:hAnsi="Times New Roman" w:cs="Arial"/>
          <w:color w:val="222222"/>
          <w:sz w:val="24"/>
          <w:szCs w:val="24"/>
          <w:lang w:eastAsia="en-IN"/>
        </w:rPr>
        <w:t xml:space="preserve">learned about the international recall </w:t>
      </w:r>
      <w:commentRangeStart w:id="33"/>
      <w:r w:rsidRPr="002E2806">
        <w:rPr>
          <w:rFonts w:ascii="Times New Roman" w:eastAsia="Times New Roman" w:hAnsi="Times New Roman" w:cs="Arial"/>
          <w:color w:val="222222"/>
          <w:sz w:val="24"/>
          <w:szCs w:val="24"/>
          <w:lang w:eastAsia="en-IN"/>
        </w:rPr>
        <w:t>from the internet.</w:t>
      </w:r>
      <w:commentRangeEnd w:id="33"/>
      <w:r w:rsidRPr="000036A8">
        <w:rPr>
          <w:rStyle w:val="CommentReference"/>
          <w:rFonts w:ascii="Times New Roman" w:hAnsi="Times New Roman"/>
          <w:sz w:val="24"/>
        </w:rPr>
        <w:commentReference w:id="33"/>
      </w:r>
      <w:r w:rsidRPr="002E2806">
        <w:rPr>
          <w:rFonts w:ascii="Times New Roman" w:eastAsia="Times New Roman" w:hAnsi="Times New Roman" w:cs="Arial"/>
          <w:color w:val="222222"/>
          <w:sz w:val="24"/>
          <w:szCs w:val="24"/>
          <w:lang w:eastAsia="en-IN"/>
        </w:rPr>
        <w:t xml:space="preserve"> If things could get worse, as J&amp;J was not made to register each implant, only 1,100 of the 4,700 people who had received an</w:t>
      </w:r>
      <w:r w:rsidR="00FD75A6" w:rsidRPr="002E2806">
        <w:rPr>
          <w:rFonts w:ascii="Times New Roman" w:eastAsia="Times New Roman" w:hAnsi="Times New Roman" w:cs="Arial"/>
          <w:color w:val="222222"/>
          <w:sz w:val="24"/>
          <w:szCs w:val="24"/>
          <w:lang w:eastAsia="en-IN"/>
        </w:rPr>
        <w:t xml:space="preserve"> </w:t>
      </w:r>
      <w:r w:rsidR="00172879" w:rsidRPr="002E2806">
        <w:rPr>
          <w:rFonts w:ascii="Times New Roman" w:eastAsia="Times New Roman" w:hAnsi="Times New Roman" w:cs="Arial"/>
          <w:color w:val="222222"/>
          <w:sz w:val="24"/>
          <w:szCs w:val="24"/>
          <w:lang w:eastAsia="en-IN"/>
        </w:rPr>
        <w:t xml:space="preserve">ASR hip </w:t>
      </w:r>
      <w:commentRangeStart w:id="34"/>
      <w:r w:rsidR="00172879" w:rsidRPr="002E2806">
        <w:rPr>
          <w:rFonts w:ascii="Times New Roman" w:eastAsia="Times New Roman" w:hAnsi="Times New Roman" w:cs="Arial"/>
          <w:color w:val="222222"/>
          <w:sz w:val="24"/>
          <w:szCs w:val="24"/>
          <w:lang w:eastAsia="en-IN"/>
        </w:rPr>
        <w:t>implant</w:t>
      </w:r>
      <w:commentRangeEnd w:id="34"/>
      <w:r w:rsidR="00172879" w:rsidRPr="000036A8">
        <w:rPr>
          <w:rStyle w:val="CommentReference"/>
          <w:rFonts w:ascii="Times New Roman" w:hAnsi="Times New Roman"/>
          <w:sz w:val="24"/>
        </w:rPr>
        <w:commentReference w:id="34"/>
      </w:r>
      <w:r w:rsidR="00FD75A6" w:rsidRPr="002E2806">
        <w:rPr>
          <w:rFonts w:ascii="Times New Roman" w:eastAsia="Times New Roman" w:hAnsi="Times New Roman" w:cs="Arial"/>
          <w:color w:val="222222"/>
          <w:sz w:val="24"/>
          <w:szCs w:val="24"/>
          <w:lang w:eastAsia="en-IN"/>
        </w:rPr>
        <w:t xml:space="preserve"> could be traced</w:t>
      </w:r>
      <w:r w:rsidR="00172879" w:rsidRPr="002E2806">
        <w:rPr>
          <w:rFonts w:ascii="Times New Roman" w:eastAsia="Times New Roman" w:hAnsi="Times New Roman" w:cs="Arial"/>
          <w:color w:val="222222"/>
          <w:sz w:val="24"/>
          <w:szCs w:val="24"/>
          <w:lang w:eastAsia="en-IN"/>
        </w:rPr>
        <w:t>.</w:t>
      </w:r>
    </w:p>
    <w:p w14:paraId="5DD252AE" w14:textId="77777777" w:rsidR="000036A8" w:rsidRPr="000036A8" w:rsidRDefault="000036A8" w:rsidP="002E2806">
      <w:pPr>
        <w:pStyle w:val="ListParagraph"/>
        <w:rPr>
          <w:rFonts w:ascii="Times New Roman" w:hAnsi="Times New Roman"/>
          <w:sz w:val="24"/>
        </w:rPr>
      </w:pPr>
    </w:p>
    <w:p w14:paraId="282C5C6A" w14:textId="6AF0B393" w:rsidR="000036A8" w:rsidRPr="002E2806" w:rsidRDefault="000036A8" w:rsidP="002E2806">
      <w:pPr>
        <w:shd w:val="clear" w:color="auto" w:fill="FFFFFF"/>
        <w:spacing w:after="0" w:line="240" w:lineRule="auto"/>
        <w:ind w:left="360"/>
        <w:rPr>
          <w:rFonts w:ascii="Times New Roman" w:eastAsia="Times New Roman" w:hAnsi="Times New Roman" w:cs="Arial"/>
          <w:color w:val="222222"/>
          <w:sz w:val="24"/>
          <w:szCs w:val="24"/>
          <w:lang w:eastAsia="en-IN"/>
        </w:rPr>
      </w:pPr>
      <w:r w:rsidRPr="002E2806">
        <w:rPr>
          <w:rFonts w:ascii="Times New Roman" w:hAnsi="Times New Roman"/>
          <w:sz w:val="24"/>
        </w:rPr>
        <w:t xml:space="preserve">Indeed, the ICIJ report found that few international device recalls were reported on the CDSCO’s website.  </w:t>
      </w:r>
    </w:p>
    <w:p w14:paraId="7C45180A" w14:textId="77777777" w:rsidR="000036A8" w:rsidRPr="000036A8" w:rsidRDefault="000036A8" w:rsidP="002E2806">
      <w:pPr>
        <w:pStyle w:val="ListParagraph"/>
        <w:shd w:val="clear" w:color="auto" w:fill="FFFFFF"/>
        <w:spacing w:after="0" w:line="240" w:lineRule="auto"/>
        <w:rPr>
          <w:rFonts w:ascii="Times New Roman" w:eastAsia="Times New Roman" w:hAnsi="Times New Roman" w:cs="Arial"/>
          <w:color w:val="222222"/>
          <w:sz w:val="24"/>
          <w:szCs w:val="24"/>
          <w:lang w:eastAsia="en-IN"/>
        </w:rPr>
      </w:pPr>
    </w:p>
    <w:p w14:paraId="43E05B38" w14:textId="01678AD1" w:rsidR="00172879" w:rsidRPr="002E2806" w:rsidRDefault="00172879" w:rsidP="002E2806">
      <w:pPr>
        <w:shd w:val="clear" w:color="auto" w:fill="FFFFFF"/>
        <w:spacing w:after="0" w:line="240" w:lineRule="auto"/>
        <w:ind w:left="360"/>
        <w:rPr>
          <w:rFonts w:ascii="Times New Roman" w:eastAsia="Times New Roman" w:hAnsi="Times New Roman" w:cs="Arial"/>
          <w:color w:val="222222"/>
          <w:sz w:val="24"/>
          <w:szCs w:val="24"/>
          <w:lang w:eastAsia="en-IN"/>
        </w:rPr>
      </w:pPr>
      <w:r w:rsidRPr="002E2806">
        <w:rPr>
          <w:rFonts w:ascii="Times New Roman" w:eastAsia="Times New Roman" w:hAnsi="Times New Roman" w:cs="Arial"/>
          <w:color w:val="222222"/>
          <w:sz w:val="24"/>
          <w:szCs w:val="24"/>
          <w:lang w:eastAsia="en-IN"/>
        </w:rPr>
        <w:t>And finally, the company is trying to negotiate a compensation to injured patients which is a fraction of what has been awarded in the US, arguing that the US standard should not apply in India.</w:t>
      </w:r>
      <w:r w:rsidR="00FD75A6" w:rsidRPr="002E2806">
        <w:rPr>
          <w:rFonts w:ascii="Times New Roman" w:eastAsia="Times New Roman" w:hAnsi="Times New Roman" w:cs="Arial"/>
          <w:color w:val="222222"/>
          <w:sz w:val="24"/>
          <w:szCs w:val="24"/>
          <w:lang w:eastAsia="en-IN"/>
        </w:rPr>
        <w:t xml:space="preserve"> </w:t>
      </w:r>
      <w:r w:rsidR="00FD75A6" w:rsidRPr="002E2806">
        <w:rPr>
          <w:rFonts w:ascii="Times New Roman" w:hAnsi="Times New Roman"/>
          <w:sz w:val="24"/>
        </w:rPr>
        <w:t xml:space="preserve">Device companies are not required by law to compensate for the damage done on Indian patients. Patients feeling differently are welcome to go to the consumer court. </w:t>
      </w:r>
    </w:p>
    <w:p w14:paraId="5762CC11" w14:textId="77777777" w:rsidR="00F57456" w:rsidRPr="000036A8" w:rsidRDefault="00F57456" w:rsidP="002E2806">
      <w:pPr>
        <w:shd w:val="clear" w:color="auto" w:fill="FFFFFF"/>
        <w:spacing w:after="0" w:line="240" w:lineRule="auto"/>
        <w:ind w:left="360"/>
        <w:rPr>
          <w:rFonts w:ascii="Times New Roman" w:hAnsi="Times New Roman"/>
          <w:b/>
          <w:sz w:val="24"/>
        </w:rPr>
      </w:pPr>
    </w:p>
    <w:p w14:paraId="3D1202B5" w14:textId="276935D7" w:rsidR="000E7386" w:rsidRPr="002E2806" w:rsidRDefault="000036A8" w:rsidP="002E2806">
      <w:pPr>
        <w:shd w:val="clear" w:color="auto" w:fill="FFFFFF"/>
        <w:spacing w:after="0" w:line="240" w:lineRule="auto"/>
        <w:ind w:left="360"/>
        <w:rPr>
          <w:rFonts w:ascii="Times New Roman" w:hAnsi="Times New Roman"/>
          <w:sz w:val="24"/>
        </w:rPr>
      </w:pPr>
      <w:r w:rsidRPr="002E2806">
        <w:rPr>
          <w:rFonts w:ascii="Times New Roman" w:hAnsi="Times New Roman"/>
          <w:sz w:val="24"/>
        </w:rPr>
        <w:t>So</w:t>
      </w:r>
      <w:ins w:id="35" w:author="MS Editor" w:date="2019-01-09T07:22:00Z">
        <w:r w:rsidR="00D61779">
          <w:rPr>
            <w:rFonts w:ascii="Times New Roman" w:hAnsi="Times New Roman"/>
            <w:sz w:val="24"/>
          </w:rPr>
          <w:t>,</w:t>
        </w:r>
      </w:ins>
      <w:r w:rsidRPr="002E2806">
        <w:rPr>
          <w:rFonts w:ascii="Times New Roman" w:hAnsi="Times New Roman"/>
          <w:sz w:val="24"/>
        </w:rPr>
        <w:t xml:space="preserve"> the ICIJ report confirms our worst fears about technolog</w:t>
      </w:r>
      <w:r w:rsidR="00CB7FEA">
        <w:rPr>
          <w:rFonts w:ascii="Times New Roman" w:hAnsi="Times New Roman"/>
          <w:sz w:val="24"/>
        </w:rPr>
        <w:t>ies in medical practice</w:t>
      </w:r>
      <w:r w:rsidRPr="002E2806">
        <w:rPr>
          <w:rFonts w:ascii="Times New Roman" w:hAnsi="Times New Roman"/>
          <w:sz w:val="24"/>
        </w:rPr>
        <w:t>. Medical devices are approved without proper evaluation. They are marketed and used unethically.  R</w:t>
      </w:r>
      <w:r w:rsidR="000E7386" w:rsidRPr="002E2806">
        <w:rPr>
          <w:rFonts w:ascii="Times New Roman" w:hAnsi="Times New Roman"/>
          <w:sz w:val="24"/>
        </w:rPr>
        <w:t>eports of damage related to their use are not well documented</w:t>
      </w:r>
      <w:r w:rsidRPr="002E2806">
        <w:rPr>
          <w:rFonts w:ascii="Times New Roman" w:hAnsi="Times New Roman"/>
          <w:sz w:val="24"/>
        </w:rPr>
        <w:t>. I</w:t>
      </w:r>
      <w:r w:rsidR="000E7386" w:rsidRPr="002E2806">
        <w:rPr>
          <w:rFonts w:ascii="Times New Roman" w:hAnsi="Times New Roman"/>
          <w:sz w:val="24"/>
        </w:rPr>
        <w:t xml:space="preserve">f at all a device is withdrawn, patients may never get to hear of it. And finally, </w:t>
      </w:r>
      <w:commentRangeStart w:id="36"/>
      <w:r w:rsidR="000E7386" w:rsidRPr="002E2806">
        <w:rPr>
          <w:rFonts w:ascii="Times New Roman" w:hAnsi="Times New Roman"/>
          <w:sz w:val="24"/>
        </w:rPr>
        <w:t xml:space="preserve">mechanisms for </w:t>
      </w:r>
      <w:bookmarkStart w:id="37" w:name="_GoBack"/>
      <w:bookmarkEnd w:id="37"/>
      <w:r w:rsidR="000E7386" w:rsidRPr="002E2806">
        <w:rPr>
          <w:rFonts w:ascii="Times New Roman" w:hAnsi="Times New Roman"/>
          <w:sz w:val="24"/>
        </w:rPr>
        <w:t xml:space="preserve">compensation </w:t>
      </w:r>
      <w:commentRangeEnd w:id="36"/>
      <w:r w:rsidR="000E7386" w:rsidRPr="000036A8">
        <w:rPr>
          <w:rStyle w:val="CommentReference"/>
          <w:rFonts w:ascii="Times New Roman" w:hAnsi="Times New Roman"/>
          <w:sz w:val="24"/>
        </w:rPr>
        <w:commentReference w:id="36"/>
      </w:r>
      <w:r w:rsidR="000E7386" w:rsidRPr="002E2806">
        <w:rPr>
          <w:rFonts w:ascii="Times New Roman" w:hAnsi="Times New Roman"/>
          <w:sz w:val="24"/>
        </w:rPr>
        <w:t xml:space="preserve">are so weak as to be non-existent. </w:t>
      </w:r>
    </w:p>
    <w:p w14:paraId="570F8024" w14:textId="6FEA4A1C" w:rsidR="00435B31" w:rsidRPr="000036A8" w:rsidRDefault="00435B31" w:rsidP="002E2806">
      <w:pPr>
        <w:spacing w:after="0" w:line="240" w:lineRule="auto"/>
        <w:rPr>
          <w:rFonts w:ascii="Times New Roman" w:hAnsi="Times New Roman"/>
          <w:i/>
          <w:sz w:val="24"/>
        </w:rPr>
      </w:pPr>
    </w:p>
    <w:p w14:paraId="0B9BB5C8" w14:textId="525FAB36" w:rsidR="0085707F" w:rsidRPr="002E2806" w:rsidRDefault="0085707F" w:rsidP="002E2806">
      <w:pPr>
        <w:shd w:val="clear" w:color="auto" w:fill="FFFFFF"/>
        <w:spacing w:after="0" w:line="240" w:lineRule="auto"/>
        <w:ind w:left="360"/>
        <w:rPr>
          <w:rFonts w:ascii="Times New Roman" w:hAnsi="Times New Roman"/>
          <w:i/>
          <w:sz w:val="24"/>
        </w:rPr>
      </w:pPr>
      <w:r w:rsidRPr="002E2806">
        <w:rPr>
          <w:rFonts w:ascii="Times New Roman" w:hAnsi="Times New Roman"/>
          <w:i/>
          <w:sz w:val="24"/>
        </w:rPr>
        <w:t xml:space="preserve">There are of course examples of regulatory bodies acting in the public’s interest, driven by civil society’s advocacy. When the National Pharmaceutical Pricing Authority included stents in the National List of Essential Medicines under price control and cut prices drastically, manufacturers first threatened to stop production, but then backed down. The NPPA also warned hospitals against increasing their cardiac packages to compensate for the price cut. </w:t>
      </w:r>
      <w:r w:rsidR="0082500E" w:rsidRPr="002E2806">
        <w:rPr>
          <w:rFonts w:ascii="Times New Roman" w:hAnsi="Times New Roman"/>
          <w:i/>
          <w:sz w:val="24"/>
        </w:rPr>
        <w:t xml:space="preserve">Such stern actions have been prompted by a strong civil society movement against irrational and dangerous drugs, and extortionate pricing in the healthcare industry.  </w:t>
      </w:r>
      <w:r w:rsidR="00CB7FEA">
        <w:rPr>
          <w:rFonts w:ascii="Times New Roman" w:hAnsi="Times New Roman"/>
          <w:i/>
          <w:sz w:val="24"/>
        </w:rPr>
        <w:t>Action against the medical profession, on the other hand, is absent.</w:t>
      </w:r>
    </w:p>
    <w:p w14:paraId="1ACFCB2D" w14:textId="376C71E7" w:rsidR="00FD75A6" w:rsidRDefault="00FD75A6" w:rsidP="002E2806">
      <w:pPr>
        <w:spacing w:after="0" w:line="240" w:lineRule="auto"/>
        <w:rPr>
          <w:rFonts w:ascii="Times New Roman" w:hAnsi="Times New Roman"/>
          <w:i/>
          <w:sz w:val="24"/>
        </w:rPr>
      </w:pPr>
    </w:p>
    <w:p w14:paraId="565A880E" w14:textId="6D858FC1" w:rsidR="000A15C1" w:rsidRPr="000036A8" w:rsidRDefault="000A15C1" w:rsidP="002E2806">
      <w:pPr>
        <w:spacing w:after="0" w:line="240" w:lineRule="auto"/>
        <w:rPr>
          <w:rFonts w:ascii="Times New Roman" w:hAnsi="Times New Roman"/>
          <w:i/>
          <w:sz w:val="24"/>
        </w:rPr>
      </w:pPr>
    </w:p>
    <w:p w14:paraId="314FD129" w14:textId="2B9F9B2B" w:rsidR="000036A8" w:rsidRPr="000036A8" w:rsidRDefault="000036A8" w:rsidP="002E2806">
      <w:pPr>
        <w:spacing w:after="0" w:line="240" w:lineRule="auto"/>
        <w:rPr>
          <w:rFonts w:ascii="Times New Roman" w:hAnsi="Times New Roman"/>
          <w:i/>
          <w:sz w:val="24"/>
        </w:rPr>
      </w:pPr>
    </w:p>
    <w:p w14:paraId="33612832" w14:textId="77777777" w:rsidR="000036A8" w:rsidRPr="000036A8" w:rsidRDefault="000036A8" w:rsidP="002E2806">
      <w:pPr>
        <w:spacing w:after="0" w:line="240" w:lineRule="auto"/>
        <w:rPr>
          <w:rFonts w:ascii="Times New Roman" w:hAnsi="Times New Roman"/>
          <w:sz w:val="24"/>
        </w:rPr>
      </w:pPr>
    </w:p>
    <w:sectPr w:rsidR="000036A8" w:rsidRPr="000036A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ndhya srinivasan" w:date="2019-01-08T22:17:00Z" w:initials="ss">
    <w:p w14:paraId="29FB92FB" w14:textId="24EEA22A" w:rsidR="00C75A5F" w:rsidRDefault="00C75A5F">
      <w:pPr>
        <w:pStyle w:val="CommentText"/>
      </w:pPr>
      <w:r>
        <w:rPr>
          <w:rStyle w:val="CommentReference"/>
        </w:rPr>
        <w:annotationRef/>
      </w:r>
      <w:r>
        <w:t>Sorry, was trying for something</w:t>
      </w:r>
    </w:p>
  </w:comment>
  <w:comment w:id="1" w:author="sandhya srinivasan" w:date="2019-01-08T13:09:00Z" w:initials="ss">
    <w:p w14:paraId="35FF6EFF" w14:textId="70E7B00E" w:rsidR="0085707F" w:rsidRDefault="0085707F">
      <w:pPr>
        <w:pStyle w:val="CommentText"/>
      </w:pPr>
      <w:r>
        <w:rPr>
          <w:rStyle w:val="CommentReference"/>
        </w:rPr>
        <w:annotationRef/>
      </w:r>
      <w:r w:rsidRPr="00845BC7">
        <w:t>https://www.icij.org/investigations/implant-files</w:t>
      </w:r>
    </w:p>
  </w:comment>
  <w:comment w:id="9" w:author="sandhya srinivasan" w:date="2019-01-08T22:24:00Z" w:initials="ss">
    <w:p w14:paraId="69E59FAB" w14:textId="4A881EDC" w:rsidR="000A15C1" w:rsidRDefault="000A15C1">
      <w:pPr>
        <w:pStyle w:val="CommentText"/>
      </w:pPr>
      <w:r>
        <w:rPr>
          <w:rStyle w:val="CommentReference"/>
        </w:rPr>
        <w:annotationRef/>
      </w:r>
      <w:r>
        <w:t>check</w:t>
      </w:r>
    </w:p>
  </w:comment>
  <w:comment w:id="10" w:author="sandhya srinivasan" w:date="2019-01-08T22:03:00Z" w:initials="ss">
    <w:p w14:paraId="595A296F" w14:textId="72F465CE" w:rsidR="00710796" w:rsidRDefault="00710796">
      <w:pPr>
        <w:pStyle w:val="CommentText"/>
      </w:pPr>
      <w:r>
        <w:rPr>
          <w:rStyle w:val="CommentReference"/>
        </w:rPr>
        <w:annotationRef/>
      </w:r>
    </w:p>
  </w:comment>
  <w:comment w:id="11" w:author="sandhya srinivasan" w:date="2019-01-08T22:05:00Z" w:initials="ss">
    <w:p w14:paraId="2E3472A5" w14:textId="14A181D7" w:rsidR="00710796" w:rsidRDefault="00710796">
      <w:pPr>
        <w:pStyle w:val="CommentText"/>
      </w:pPr>
      <w:r>
        <w:rPr>
          <w:rStyle w:val="CommentReference"/>
        </w:rPr>
        <w:annotationRef/>
      </w:r>
      <w:r>
        <w:t>repeat ed later, can be dropped?</w:t>
      </w:r>
    </w:p>
  </w:comment>
  <w:comment w:id="13" w:author="sandhya srinivasan" w:date="2019-01-07T22:10:00Z" w:initials="ss">
    <w:p w14:paraId="3DAF64F8" w14:textId="77777777" w:rsidR="00AA2F50" w:rsidRDefault="00AA2F50" w:rsidP="00AA2F50">
      <w:pPr>
        <w:pStyle w:val="CommentText"/>
      </w:pPr>
      <w:r>
        <w:rPr>
          <w:rStyle w:val="CommentReference"/>
        </w:rPr>
        <w:annotationRef/>
      </w:r>
      <w:hyperlink r:id="rId1" w:history="1">
        <w:r w:rsidRPr="003117D3">
          <w:rPr>
            <w:rStyle w:val="Hyperlink"/>
          </w:rPr>
          <w:t>https://www.bmj.com/content/363/bmj.k4155</w:t>
        </w:r>
      </w:hyperlink>
    </w:p>
    <w:p w14:paraId="0CC157F0" w14:textId="77777777" w:rsidR="00AA2F50" w:rsidRDefault="00AA2F50" w:rsidP="00AA2F50">
      <w:pPr>
        <w:pStyle w:val="CommentText"/>
      </w:pPr>
    </w:p>
    <w:p w14:paraId="70573D7E" w14:textId="77777777" w:rsidR="00AA2F50" w:rsidRDefault="00AA2F50" w:rsidP="00AA2F50">
      <w:pPr>
        <w:pStyle w:val="CommentText"/>
      </w:pPr>
      <w:r w:rsidRPr="00993630">
        <w:t>https://www.thedailybeast.com/the-million-dollar-deal-behind-the-vaginal-mesh-implant-mess</w:t>
      </w:r>
    </w:p>
  </w:comment>
  <w:comment w:id="21" w:author="sandhya srinivasan" w:date="2019-01-07T18:01:00Z" w:initials="ss">
    <w:p w14:paraId="717D7728" w14:textId="77777777" w:rsidR="0085707F" w:rsidRDefault="0085707F" w:rsidP="00BF5358">
      <w:pPr>
        <w:pStyle w:val="CommentText"/>
      </w:pPr>
      <w:r>
        <w:rPr>
          <w:rStyle w:val="CommentReference"/>
        </w:rPr>
        <w:annotationRef/>
      </w:r>
      <w:r w:rsidRPr="00704DE6">
        <w:t>https://scroll.in/pulse/824921/the-price-of-cardiac-stents-will-be-capped-but-no-one-knows-how-the-new-costs-will-be-calculated</w:t>
      </w:r>
    </w:p>
  </w:comment>
  <w:comment w:id="22" w:author="sandhya srinivasan" w:date="2019-01-08T22:27:00Z" w:initials="ss">
    <w:p w14:paraId="64851E93" w14:textId="0A5DEAD7" w:rsidR="000A15C1" w:rsidRDefault="000A15C1">
      <w:pPr>
        <w:pStyle w:val="CommentText"/>
      </w:pPr>
      <w:r>
        <w:rPr>
          <w:rStyle w:val="CommentReference"/>
        </w:rPr>
        <w:annotationRef/>
      </w:r>
      <w:r>
        <w:t xml:space="preserve">Add a mention of </w:t>
      </w:r>
      <w:r w:rsidR="00CB7FEA">
        <w:t xml:space="preserve">how </w:t>
      </w:r>
      <w:r>
        <w:t xml:space="preserve">industry </w:t>
      </w:r>
      <w:r w:rsidR="00CB7FEA">
        <w:t xml:space="preserve">introduces technologies at conferences, with for example, </w:t>
      </w:r>
      <w:r>
        <w:t>sponsored live laparoscopic surgeries</w:t>
      </w:r>
      <w:r w:rsidR="00CB7FEA">
        <w:t xml:space="preserve"> </w:t>
      </w:r>
    </w:p>
  </w:comment>
  <w:comment w:id="23" w:author="MS Editor" w:date="2019-01-09T07:01:00Z" w:initials="M">
    <w:p w14:paraId="7271403A" w14:textId="054B9A60" w:rsidR="007474B5" w:rsidRDefault="007474B5">
      <w:pPr>
        <w:pStyle w:val="CommentText"/>
      </w:pPr>
      <w:r>
        <w:rPr>
          <w:rStyle w:val="CommentReference"/>
        </w:rPr>
        <w:annotationRef/>
      </w:r>
      <w:r>
        <w:t>Ref?</w:t>
      </w:r>
    </w:p>
  </w:comment>
  <w:comment w:id="24" w:author="sandhya srinivasan" w:date="2019-01-08T21:00:00Z" w:initials="ss">
    <w:p w14:paraId="678C6A1E" w14:textId="2AE85D15" w:rsidR="00B25D64" w:rsidRDefault="00B25D64">
      <w:pPr>
        <w:pStyle w:val="CommentText"/>
      </w:pPr>
      <w:r>
        <w:rPr>
          <w:rStyle w:val="CommentReference"/>
        </w:rPr>
        <w:annotationRef/>
      </w:r>
      <w:r w:rsidR="007474B5">
        <w:t>Ref?</w:t>
      </w:r>
    </w:p>
  </w:comment>
  <w:comment w:id="26" w:author="MS Editor" w:date="2019-01-09T07:03:00Z" w:initials="M">
    <w:p w14:paraId="7CB4AAF0" w14:textId="548DAA1A" w:rsidR="007474B5" w:rsidRDefault="007474B5">
      <w:pPr>
        <w:pStyle w:val="CommentText"/>
      </w:pPr>
      <w:r>
        <w:rPr>
          <w:rStyle w:val="CommentReference"/>
        </w:rPr>
        <w:annotationRef/>
      </w:r>
      <w:r>
        <w:t>observer’s role?</w:t>
      </w:r>
    </w:p>
  </w:comment>
  <w:comment w:id="27" w:author="MS Editor" w:date="2019-01-09T07:04:00Z" w:initials="M">
    <w:p w14:paraId="59C3857B" w14:textId="4948E459" w:rsidR="007474B5" w:rsidRDefault="007474B5">
      <w:pPr>
        <w:pStyle w:val="CommentText"/>
      </w:pPr>
      <w:r>
        <w:rPr>
          <w:rStyle w:val="CommentReference"/>
        </w:rPr>
        <w:annotationRef/>
      </w:r>
      <w:r>
        <w:t>Ref?</w:t>
      </w:r>
    </w:p>
  </w:comment>
  <w:comment w:id="31" w:author="sandhya srinivasan" w:date="2019-01-08T21:18:00Z" w:initials="ss">
    <w:p w14:paraId="5C9810E0" w14:textId="057A67E7" w:rsidR="0018138E" w:rsidRDefault="0018138E">
      <w:pPr>
        <w:pStyle w:val="CommentText"/>
      </w:pPr>
      <w:r>
        <w:rPr>
          <w:rStyle w:val="CommentReference"/>
        </w:rPr>
        <w:annotationRef/>
      </w:r>
      <w:r>
        <w:t>check</w:t>
      </w:r>
    </w:p>
  </w:comment>
  <w:comment w:id="32" w:author="sandhya srinivasan" w:date="2019-01-08T19:30:00Z" w:initials="ss">
    <w:p w14:paraId="25B7DADA" w14:textId="77777777" w:rsidR="0082500E" w:rsidRDefault="0082500E" w:rsidP="0082500E">
      <w:pPr>
        <w:pStyle w:val="CommentText"/>
      </w:pPr>
      <w:r>
        <w:rPr>
          <w:rStyle w:val="CommentReference"/>
        </w:rPr>
        <w:annotationRef/>
      </w:r>
      <w:r>
        <w:t>check</w:t>
      </w:r>
    </w:p>
  </w:comment>
  <w:comment w:id="33" w:author="sandhya srinivasan" w:date="2019-01-08T21:27:00Z" w:initials="ss">
    <w:p w14:paraId="6CDCBBB8" w14:textId="03775652" w:rsidR="0018138E" w:rsidRDefault="0018138E">
      <w:pPr>
        <w:pStyle w:val="CommentText"/>
      </w:pPr>
      <w:r>
        <w:rPr>
          <w:rStyle w:val="CommentReference"/>
        </w:rPr>
        <w:annotationRef/>
      </w:r>
      <w:r>
        <w:t>check</w:t>
      </w:r>
    </w:p>
  </w:comment>
  <w:comment w:id="34" w:author="sandhya srinivasan" w:date="2019-01-07T20:20:00Z" w:initials="ss">
    <w:p w14:paraId="1118585A" w14:textId="77777777" w:rsidR="0085707F" w:rsidRDefault="0085707F" w:rsidP="00172879">
      <w:pPr>
        <w:pStyle w:val="CommentText"/>
      </w:pPr>
      <w:r>
        <w:rPr>
          <w:rStyle w:val="CommentReference"/>
        </w:rPr>
        <w:annotationRef/>
      </w:r>
      <w:r>
        <w:t xml:space="preserve">mention that surgeons were aware of the problems with this implant. </w:t>
      </w:r>
      <w:proofErr w:type="gramStart"/>
      <w:r>
        <w:t>Also</w:t>
      </w:r>
      <w:proofErr w:type="gramEnd"/>
      <w:r>
        <w:t xml:space="preserve"> that some surgeons were still doing it.?</w:t>
      </w:r>
    </w:p>
  </w:comment>
  <w:comment w:id="36" w:author="sandhya srinivasan" w:date="2019-01-07T19:57:00Z" w:initials="ss">
    <w:p w14:paraId="302A5B0F" w14:textId="77777777" w:rsidR="0085707F" w:rsidRDefault="0085707F" w:rsidP="000E7386">
      <w:pPr>
        <w:pStyle w:val="CommentText"/>
      </w:pPr>
      <w:r>
        <w:rPr>
          <w:rStyle w:val="CommentReference"/>
        </w:rPr>
        <w:annotationRef/>
      </w:r>
      <w:r>
        <w:t>Mentioned in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FB92FB" w15:done="0"/>
  <w15:commentEx w15:paraId="35FF6EFF" w15:done="0"/>
  <w15:commentEx w15:paraId="69E59FAB" w15:done="0"/>
  <w15:commentEx w15:paraId="595A296F" w15:done="0"/>
  <w15:commentEx w15:paraId="2E3472A5" w15:done="0"/>
  <w15:commentEx w15:paraId="70573D7E" w15:done="0"/>
  <w15:commentEx w15:paraId="717D7728" w15:done="0"/>
  <w15:commentEx w15:paraId="64851E93" w15:done="0"/>
  <w15:commentEx w15:paraId="7271403A" w15:done="0"/>
  <w15:commentEx w15:paraId="678C6A1E" w15:done="0"/>
  <w15:commentEx w15:paraId="7CB4AAF0" w15:done="0"/>
  <w15:commentEx w15:paraId="59C3857B" w15:done="0"/>
  <w15:commentEx w15:paraId="5C9810E0" w15:done="0"/>
  <w15:commentEx w15:paraId="25B7DADA" w15:done="0"/>
  <w15:commentEx w15:paraId="6CDCBBB8" w15:done="0"/>
  <w15:commentEx w15:paraId="1118585A" w15:done="0"/>
  <w15:commentEx w15:paraId="302A5B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FB92FB" w16cid:durableId="1FDF9FF6"/>
  <w16cid:commentId w16cid:paraId="35FF6EFF" w16cid:durableId="1FDF1F84"/>
  <w16cid:commentId w16cid:paraId="69E59FAB" w16cid:durableId="1FDFA19A"/>
  <w16cid:commentId w16cid:paraId="595A296F" w16cid:durableId="1FDF9C99"/>
  <w16cid:commentId w16cid:paraId="2E3472A5" w16cid:durableId="1FDF9D22"/>
  <w16cid:commentId w16cid:paraId="70573D7E" w16cid:durableId="1FDE4CC2"/>
  <w16cid:commentId w16cid:paraId="717D7728" w16cid:durableId="1FDE1285"/>
  <w16cid:commentId w16cid:paraId="64851E93" w16cid:durableId="1FDFA236"/>
  <w16cid:commentId w16cid:paraId="7271403A" w16cid:durableId="1FE01AB1"/>
  <w16cid:commentId w16cid:paraId="678C6A1E" w16cid:durableId="1FDF8DEA"/>
  <w16cid:commentId w16cid:paraId="7CB4AAF0" w16cid:durableId="1FE01B4E"/>
  <w16cid:commentId w16cid:paraId="59C3857B" w16cid:durableId="1FE01B8A"/>
  <w16cid:commentId w16cid:paraId="5C9810E0" w16cid:durableId="1FDF923D"/>
  <w16cid:commentId w16cid:paraId="25B7DADA" w16cid:durableId="1FDF78DE"/>
  <w16cid:commentId w16cid:paraId="6CDCBBB8" w16cid:durableId="1FDF9435"/>
  <w16cid:commentId w16cid:paraId="1118585A" w16cid:durableId="1FDE3309"/>
  <w16cid:commentId w16cid:paraId="302A5B0F" w16cid:durableId="1FDE2D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5C94F" w14:textId="77777777" w:rsidR="00892B92" w:rsidRDefault="00892B92" w:rsidP="003624A2">
      <w:pPr>
        <w:spacing w:after="0" w:line="240" w:lineRule="auto"/>
      </w:pPr>
      <w:r>
        <w:separator/>
      </w:r>
    </w:p>
  </w:endnote>
  <w:endnote w:type="continuationSeparator" w:id="0">
    <w:p w14:paraId="2D5C357B" w14:textId="77777777" w:rsidR="00892B92" w:rsidRDefault="00892B92" w:rsidP="00362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F3252" w14:textId="77777777" w:rsidR="00892B92" w:rsidRDefault="00892B92" w:rsidP="003624A2">
      <w:pPr>
        <w:spacing w:after="0" w:line="240" w:lineRule="auto"/>
      </w:pPr>
      <w:r>
        <w:separator/>
      </w:r>
    </w:p>
  </w:footnote>
  <w:footnote w:type="continuationSeparator" w:id="0">
    <w:p w14:paraId="503EA8C6" w14:textId="77777777" w:rsidR="00892B92" w:rsidRDefault="00892B92" w:rsidP="00362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4819"/>
    <w:multiLevelType w:val="hybridMultilevel"/>
    <w:tmpl w:val="1382E9E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497BDB"/>
    <w:multiLevelType w:val="hybridMultilevel"/>
    <w:tmpl w:val="94BC55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6502BD5"/>
    <w:multiLevelType w:val="hybridMultilevel"/>
    <w:tmpl w:val="D88CF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D64A0F"/>
    <w:multiLevelType w:val="hybridMultilevel"/>
    <w:tmpl w:val="EB6C4F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5E6DF9"/>
    <w:multiLevelType w:val="hybridMultilevel"/>
    <w:tmpl w:val="71BE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B06EA"/>
    <w:multiLevelType w:val="hybridMultilevel"/>
    <w:tmpl w:val="71BE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E0069F"/>
    <w:multiLevelType w:val="hybridMultilevel"/>
    <w:tmpl w:val="745E9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986ADF"/>
    <w:multiLevelType w:val="hybridMultilevel"/>
    <w:tmpl w:val="71BE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7B4FCF"/>
    <w:multiLevelType w:val="hybridMultilevel"/>
    <w:tmpl w:val="71BE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8"/>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ndhya srinivasan">
    <w15:presenceInfo w15:providerId="Windows Live" w15:userId="81848030f77b9fe1"/>
  </w15:person>
  <w15:person w15:author="MS Editor">
    <w15:presenceInfo w15:providerId="None" w15:userId="MS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4C"/>
    <w:rsid w:val="000036A8"/>
    <w:rsid w:val="000220F9"/>
    <w:rsid w:val="00046503"/>
    <w:rsid w:val="00067DE9"/>
    <w:rsid w:val="000A15C1"/>
    <w:rsid w:val="000E2DAE"/>
    <w:rsid w:val="000E6D52"/>
    <w:rsid w:val="000E7386"/>
    <w:rsid w:val="000F3F85"/>
    <w:rsid w:val="000F54FB"/>
    <w:rsid w:val="00146E5B"/>
    <w:rsid w:val="00172879"/>
    <w:rsid w:val="0018138E"/>
    <w:rsid w:val="001A3BFC"/>
    <w:rsid w:val="001D36E1"/>
    <w:rsid w:val="001F2DAA"/>
    <w:rsid w:val="00225C88"/>
    <w:rsid w:val="00227B25"/>
    <w:rsid w:val="002314DB"/>
    <w:rsid w:val="00253603"/>
    <w:rsid w:val="00253DF0"/>
    <w:rsid w:val="002B1A83"/>
    <w:rsid w:val="002B2B30"/>
    <w:rsid w:val="002C4D45"/>
    <w:rsid w:val="002E2806"/>
    <w:rsid w:val="00311DDB"/>
    <w:rsid w:val="00322D0C"/>
    <w:rsid w:val="00331F28"/>
    <w:rsid w:val="003624A2"/>
    <w:rsid w:val="0039719D"/>
    <w:rsid w:val="003A6712"/>
    <w:rsid w:val="003B1CAC"/>
    <w:rsid w:val="003E610F"/>
    <w:rsid w:val="00433533"/>
    <w:rsid w:val="00435B31"/>
    <w:rsid w:val="004368E7"/>
    <w:rsid w:val="00470FE0"/>
    <w:rsid w:val="00475ACF"/>
    <w:rsid w:val="00486E59"/>
    <w:rsid w:val="00493B77"/>
    <w:rsid w:val="004C2586"/>
    <w:rsid w:val="004E1DFC"/>
    <w:rsid w:val="004E2DDD"/>
    <w:rsid w:val="004F09FC"/>
    <w:rsid w:val="004F7913"/>
    <w:rsid w:val="0050211E"/>
    <w:rsid w:val="0053471A"/>
    <w:rsid w:val="00556F6E"/>
    <w:rsid w:val="00571036"/>
    <w:rsid w:val="00576840"/>
    <w:rsid w:val="00577A54"/>
    <w:rsid w:val="005F6549"/>
    <w:rsid w:val="0062292F"/>
    <w:rsid w:val="00660E08"/>
    <w:rsid w:val="006A245E"/>
    <w:rsid w:val="006A47D7"/>
    <w:rsid w:val="006A654C"/>
    <w:rsid w:val="006C25FC"/>
    <w:rsid w:val="006F3D1A"/>
    <w:rsid w:val="00701065"/>
    <w:rsid w:val="00704DE6"/>
    <w:rsid w:val="00710796"/>
    <w:rsid w:val="007474B5"/>
    <w:rsid w:val="007667B4"/>
    <w:rsid w:val="007D649C"/>
    <w:rsid w:val="007D7FE0"/>
    <w:rsid w:val="00816950"/>
    <w:rsid w:val="0081792B"/>
    <w:rsid w:val="0082500E"/>
    <w:rsid w:val="00837F80"/>
    <w:rsid w:val="00845BC7"/>
    <w:rsid w:val="00856D4C"/>
    <w:rsid w:val="0085707F"/>
    <w:rsid w:val="00857F69"/>
    <w:rsid w:val="00892B92"/>
    <w:rsid w:val="00897056"/>
    <w:rsid w:val="008A7BE9"/>
    <w:rsid w:val="008C340C"/>
    <w:rsid w:val="008E3833"/>
    <w:rsid w:val="00993630"/>
    <w:rsid w:val="009C166F"/>
    <w:rsid w:val="00A0171F"/>
    <w:rsid w:val="00A20716"/>
    <w:rsid w:val="00A72795"/>
    <w:rsid w:val="00A927D1"/>
    <w:rsid w:val="00AA0074"/>
    <w:rsid w:val="00AA2F50"/>
    <w:rsid w:val="00AC1B4D"/>
    <w:rsid w:val="00AD19FE"/>
    <w:rsid w:val="00AE47C5"/>
    <w:rsid w:val="00B25D64"/>
    <w:rsid w:val="00B439D3"/>
    <w:rsid w:val="00B8454D"/>
    <w:rsid w:val="00B90801"/>
    <w:rsid w:val="00BA4F97"/>
    <w:rsid w:val="00BF5358"/>
    <w:rsid w:val="00C00129"/>
    <w:rsid w:val="00C020F5"/>
    <w:rsid w:val="00C14B4A"/>
    <w:rsid w:val="00C30150"/>
    <w:rsid w:val="00C75A5F"/>
    <w:rsid w:val="00C75B20"/>
    <w:rsid w:val="00C76561"/>
    <w:rsid w:val="00CB7FEA"/>
    <w:rsid w:val="00CE34F4"/>
    <w:rsid w:val="00D164EE"/>
    <w:rsid w:val="00D17BF5"/>
    <w:rsid w:val="00D4084A"/>
    <w:rsid w:val="00D61779"/>
    <w:rsid w:val="00D64926"/>
    <w:rsid w:val="00D92BA4"/>
    <w:rsid w:val="00E07C83"/>
    <w:rsid w:val="00E53506"/>
    <w:rsid w:val="00E57B08"/>
    <w:rsid w:val="00E85E7B"/>
    <w:rsid w:val="00EB3B51"/>
    <w:rsid w:val="00EF6F4E"/>
    <w:rsid w:val="00F57456"/>
    <w:rsid w:val="00F60BCB"/>
    <w:rsid w:val="00F6496A"/>
    <w:rsid w:val="00FB6BB5"/>
    <w:rsid w:val="00FC2A9D"/>
    <w:rsid w:val="00FD7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0A5A2"/>
  <w15:chartTrackingRefBased/>
  <w15:docId w15:val="{9B9F4B73-23E2-4331-AF1A-269D2A23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716"/>
    <w:pPr>
      <w:ind w:left="720"/>
      <w:contextualSpacing/>
    </w:pPr>
  </w:style>
  <w:style w:type="character" w:customStyle="1" w:styleId="il">
    <w:name w:val="il"/>
    <w:basedOn w:val="DefaultParagraphFont"/>
    <w:rsid w:val="00322D0C"/>
  </w:style>
  <w:style w:type="character" w:styleId="Hyperlink">
    <w:name w:val="Hyperlink"/>
    <w:basedOn w:val="DefaultParagraphFont"/>
    <w:uiPriority w:val="99"/>
    <w:unhideWhenUsed/>
    <w:rsid w:val="00253603"/>
    <w:rPr>
      <w:color w:val="0563C1" w:themeColor="hyperlink"/>
      <w:u w:val="single"/>
    </w:rPr>
  </w:style>
  <w:style w:type="character" w:styleId="UnresolvedMention">
    <w:name w:val="Unresolved Mention"/>
    <w:basedOn w:val="DefaultParagraphFont"/>
    <w:uiPriority w:val="99"/>
    <w:semiHidden/>
    <w:unhideWhenUsed/>
    <w:rsid w:val="00253603"/>
    <w:rPr>
      <w:color w:val="605E5C"/>
      <w:shd w:val="clear" w:color="auto" w:fill="E1DFDD"/>
    </w:rPr>
  </w:style>
  <w:style w:type="paragraph" w:styleId="NormalWeb">
    <w:name w:val="Normal (Web)"/>
    <w:basedOn w:val="Normal"/>
    <w:uiPriority w:val="99"/>
    <w:unhideWhenUsed/>
    <w:rsid w:val="00493B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4368E7"/>
    <w:rPr>
      <w:sz w:val="16"/>
      <w:szCs w:val="16"/>
    </w:rPr>
  </w:style>
  <w:style w:type="paragraph" w:styleId="CommentText">
    <w:name w:val="annotation text"/>
    <w:basedOn w:val="Normal"/>
    <w:link w:val="CommentTextChar"/>
    <w:uiPriority w:val="99"/>
    <w:semiHidden/>
    <w:unhideWhenUsed/>
    <w:rsid w:val="004368E7"/>
    <w:pPr>
      <w:spacing w:line="240" w:lineRule="auto"/>
    </w:pPr>
    <w:rPr>
      <w:sz w:val="20"/>
      <w:szCs w:val="20"/>
    </w:rPr>
  </w:style>
  <w:style w:type="character" w:customStyle="1" w:styleId="CommentTextChar">
    <w:name w:val="Comment Text Char"/>
    <w:basedOn w:val="DefaultParagraphFont"/>
    <w:link w:val="CommentText"/>
    <w:uiPriority w:val="99"/>
    <w:semiHidden/>
    <w:rsid w:val="004368E7"/>
    <w:rPr>
      <w:sz w:val="20"/>
      <w:szCs w:val="20"/>
    </w:rPr>
  </w:style>
  <w:style w:type="paragraph" w:styleId="CommentSubject">
    <w:name w:val="annotation subject"/>
    <w:basedOn w:val="CommentText"/>
    <w:next w:val="CommentText"/>
    <w:link w:val="CommentSubjectChar"/>
    <w:uiPriority w:val="99"/>
    <w:semiHidden/>
    <w:unhideWhenUsed/>
    <w:rsid w:val="004368E7"/>
    <w:rPr>
      <w:b/>
      <w:bCs/>
    </w:rPr>
  </w:style>
  <w:style w:type="character" w:customStyle="1" w:styleId="CommentSubjectChar">
    <w:name w:val="Comment Subject Char"/>
    <w:basedOn w:val="CommentTextChar"/>
    <w:link w:val="CommentSubject"/>
    <w:uiPriority w:val="99"/>
    <w:semiHidden/>
    <w:rsid w:val="004368E7"/>
    <w:rPr>
      <w:b/>
      <w:bCs/>
      <w:sz w:val="20"/>
      <w:szCs w:val="20"/>
    </w:rPr>
  </w:style>
  <w:style w:type="paragraph" w:styleId="BalloonText">
    <w:name w:val="Balloon Text"/>
    <w:basedOn w:val="Normal"/>
    <w:link w:val="BalloonTextChar"/>
    <w:uiPriority w:val="99"/>
    <w:semiHidden/>
    <w:unhideWhenUsed/>
    <w:rsid w:val="00436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8E7"/>
    <w:rPr>
      <w:rFonts w:ascii="Segoe UI" w:hAnsi="Segoe UI" w:cs="Segoe UI"/>
      <w:sz w:val="18"/>
      <w:szCs w:val="18"/>
    </w:rPr>
  </w:style>
  <w:style w:type="paragraph" w:styleId="Header">
    <w:name w:val="header"/>
    <w:basedOn w:val="Normal"/>
    <w:link w:val="HeaderChar"/>
    <w:uiPriority w:val="99"/>
    <w:unhideWhenUsed/>
    <w:rsid w:val="00362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4A2"/>
  </w:style>
  <w:style w:type="paragraph" w:styleId="Footer">
    <w:name w:val="footer"/>
    <w:basedOn w:val="Normal"/>
    <w:link w:val="FooterChar"/>
    <w:uiPriority w:val="99"/>
    <w:unhideWhenUsed/>
    <w:rsid w:val="00362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219">
      <w:bodyDiv w:val="1"/>
      <w:marLeft w:val="0"/>
      <w:marRight w:val="0"/>
      <w:marTop w:val="0"/>
      <w:marBottom w:val="0"/>
      <w:divBdr>
        <w:top w:val="none" w:sz="0" w:space="0" w:color="auto"/>
        <w:left w:val="none" w:sz="0" w:space="0" w:color="auto"/>
        <w:bottom w:val="none" w:sz="0" w:space="0" w:color="auto"/>
        <w:right w:val="none" w:sz="0" w:space="0" w:color="auto"/>
      </w:divBdr>
    </w:div>
    <w:div w:id="951589288">
      <w:bodyDiv w:val="1"/>
      <w:marLeft w:val="0"/>
      <w:marRight w:val="0"/>
      <w:marTop w:val="0"/>
      <w:marBottom w:val="0"/>
      <w:divBdr>
        <w:top w:val="none" w:sz="0" w:space="0" w:color="auto"/>
        <w:left w:val="none" w:sz="0" w:space="0" w:color="auto"/>
        <w:bottom w:val="none" w:sz="0" w:space="0" w:color="auto"/>
        <w:right w:val="none" w:sz="0" w:space="0" w:color="auto"/>
      </w:divBdr>
    </w:div>
    <w:div w:id="1044252944">
      <w:bodyDiv w:val="1"/>
      <w:marLeft w:val="0"/>
      <w:marRight w:val="0"/>
      <w:marTop w:val="0"/>
      <w:marBottom w:val="0"/>
      <w:divBdr>
        <w:top w:val="none" w:sz="0" w:space="0" w:color="auto"/>
        <w:left w:val="none" w:sz="0" w:space="0" w:color="auto"/>
        <w:bottom w:val="none" w:sz="0" w:space="0" w:color="auto"/>
        <w:right w:val="none" w:sz="0" w:space="0" w:color="auto"/>
      </w:divBdr>
    </w:div>
    <w:div w:id="1093667845">
      <w:bodyDiv w:val="1"/>
      <w:marLeft w:val="0"/>
      <w:marRight w:val="0"/>
      <w:marTop w:val="0"/>
      <w:marBottom w:val="0"/>
      <w:divBdr>
        <w:top w:val="none" w:sz="0" w:space="0" w:color="auto"/>
        <w:left w:val="none" w:sz="0" w:space="0" w:color="auto"/>
        <w:bottom w:val="none" w:sz="0" w:space="0" w:color="auto"/>
        <w:right w:val="none" w:sz="0" w:space="0" w:color="auto"/>
      </w:divBdr>
    </w:div>
    <w:div w:id="1128084069">
      <w:bodyDiv w:val="1"/>
      <w:marLeft w:val="0"/>
      <w:marRight w:val="0"/>
      <w:marTop w:val="0"/>
      <w:marBottom w:val="0"/>
      <w:divBdr>
        <w:top w:val="none" w:sz="0" w:space="0" w:color="auto"/>
        <w:left w:val="none" w:sz="0" w:space="0" w:color="auto"/>
        <w:bottom w:val="none" w:sz="0" w:space="0" w:color="auto"/>
        <w:right w:val="none" w:sz="0" w:space="0" w:color="auto"/>
      </w:divBdr>
    </w:div>
    <w:div w:id="1541936531">
      <w:bodyDiv w:val="1"/>
      <w:marLeft w:val="0"/>
      <w:marRight w:val="0"/>
      <w:marTop w:val="0"/>
      <w:marBottom w:val="0"/>
      <w:divBdr>
        <w:top w:val="none" w:sz="0" w:space="0" w:color="auto"/>
        <w:left w:val="none" w:sz="0" w:space="0" w:color="auto"/>
        <w:bottom w:val="none" w:sz="0" w:space="0" w:color="auto"/>
        <w:right w:val="none" w:sz="0" w:space="0" w:color="auto"/>
      </w:divBdr>
    </w:div>
    <w:div w:id="1688168949">
      <w:bodyDiv w:val="1"/>
      <w:marLeft w:val="0"/>
      <w:marRight w:val="0"/>
      <w:marTop w:val="0"/>
      <w:marBottom w:val="0"/>
      <w:divBdr>
        <w:top w:val="none" w:sz="0" w:space="0" w:color="auto"/>
        <w:left w:val="none" w:sz="0" w:space="0" w:color="auto"/>
        <w:bottom w:val="none" w:sz="0" w:space="0" w:color="auto"/>
        <w:right w:val="none" w:sz="0" w:space="0" w:color="auto"/>
      </w:divBdr>
    </w:div>
    <w:div w:id="1793014270">
      <w:bodyDiv w:val="1"/>
      <w:marLeft w:val="0"/>
      <w:marRight w:val="0"/>
      <w:marTop w:val="0"/>
      <w:marBottom w:val="0"/>
      <w:divBdr>
        <w:top w:val="none" w:sz="0" w:space="0" w:color="auto"/>
        <w:left w:val="none" w:sz="0" w:space="0" w:color="auto"/>
        <w:bottom w:val="none" w:sz="0" w:space="0" w:color="auto"/>
        <w:right w:val="none" w:sz="0" w:space="0" w:color="auto"/>
      </w:divBdr>
      <w:divsChild>
        <w:div w:id="1915896286">
          <w:marLeft w:val="0"/>
          <w:marRight w:val="0"/>
          <w:marTop w:val="0"/>
          <w:marBottom w:val="0"/>
          <w:divBdr>
            <w:top w:val="none" w:sz="0" w:space="0" w:color="auto"/>
            <w:left w:val="none" w:sz="0" w:space="0" w:color="auto"/>
            <w:bottom w:val="none" w:sz="0" w:space="0" w:color="auto"/>
            <w:right w:val="none" w:sz="0" w:space="0" w:color="auto"/>
          </w:divBdr>
        </w:div>
      </w:divsChild>
    </w:div>
    <w:div w:id="2028633897">
      <w:bodyDiv w:val="1"/>
      <w:marLeft w:val="0"/>
      <w:marRight w:val="0"/>
      <w:marTop w:val="0"/>
      <w:marBottom w:val="0"/>
      <w:divBdr>
        <w:top w:val="none" w:sz="0" w:space="0" w:color="auto"/>
        <w:left w:val="none" w:sz="0" w:space="0" w:color="auto"/>
        <w:bottom w:val="none" w:sz="0" w:space="0" w:color="auto"/>
        <w:right w:val="none" w:sz="0" w:space="0" w:color="auto"/>
      </w:divBdr>
    </w:div>
    <w:div w:id="2056729420">
      <w:bodyDiv w:val="1"/>
      <w:marLeft w:val="0"/>
      <w:marRight w:val="0"/>
      <w:marTop w:val="0"/>
      <w:marBottom w:val="0"/>
      <w:divBdr>
        <w:top w:val="none" w:sz="0" w:space="0" w:color="auto"/>
        <w:left w:val="none" w:sz="0" w:space="0" w:color="auto"/>
        <w:bottom w:val="none" w:sz="0" w:space="0" w:color="auto"/>
        <w:right w:val="none" w:sz="0" w:space="0" w:color="auto"/>
      </w:divBdr>
    </w:div>
    <w:div w:id="207500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mj.com/content/363/bmj.k415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srinivasan</dc:creator>
  <cp:keywords/>
  <dc:description/>
  <cp:lastModifiedBy>MS Editor</cp:lastModifiedBy>
  <cp:revision>3</cp:revision>
  <dcterms:created xsi:type="dcterms:W3CDTF">2019-01-09T01:51:00Z</dcterms:created>
  <dcterms:modified xsi:type="dcterms:W3CDTF">2019-01-09T02:46:00Z</dcterms:modified>
</cp:coreProperties>
</file>