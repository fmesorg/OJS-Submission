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6CD7C" w14:textId="77777777" w:rsidR="00A035BE" w:rsidRPr="00F37097" w:rsidRDefault="00A035BE">
      <w:pPr>
        <w:spacing w:line="240" w:lineRule="auto"/>
        <w:jc w:val="both"/>
        <w:rPr>
          <w:ins w:id="0" w:author="VE" w:date="2018-09-10T13:44:00Z"/>
          <w:rFonts w:ascii="Times New Roman" w:hAnsi="Times New Roman"/>
          <w:b/>
          <w:sz w:val="24"/>
          <w:szCs w:val="24"/>
          <w:u w:val="single"/>
        </w:rPr>
        <w:pPrChange w:id="1" w:author="Kritarth Naman Mithileshwar Singh" w:date="2018-12-14T17:34:00Z">
          <w:pPr>
            <w:spacing w:line="240" w:lineRule="auto"/>
            <w:jc w:val="center"/>
          </w:pPr>
        </w:pPrChange>
      </w:pPr>
      <w:bookmarkStart w:id="2" w:name="_GoBack"/>
      <w:bookmarkEnd w:id="2"/>
    </w:p>
    <w:p w14:paraId="1285D3CF" w14:textId="77777777" w:rsidR="00F019B6" w:rsidRPr="00F37097" w:rsidRDefault="002C7660">
      <w:pPr>
        <w:spacing w:line="240" w:lineRule="auto"/>
        <w:jc w:val="both"/>
        <w:rPr>
          <w:rFonts w:ascii="Times New Roman" w:hAnsi="Times New Roman"/>
          <w:b/>
          <w:sz w:val="24"/>
          <w:szCs w:val="24"/>
          <w:u w:val="single"/>
        </w:rPr>
        <w:pPrChange w:id="3" w:author="Kritarth Naman Mithileshwar Singh" w:date="2018-12-14T17:34:00Z">
          <w:pPr>
            <w:spacing w:line="240" w:lineRule="auto"/>
            <w:jc w:val="center"/>
          </w:pPr>
        </w:pPrChange>
      </w:pPr>
      <w:r w:rsidRPr="00F37097">
        <w:rPr>
          <w:rFonts w:ascii="Times New Roman" w:hAnsi="Times New Roman"/>
          <w:b/>
          <w:sz w:val="24"/>
          <w:szCs w:val="24"/>
          <w:u w:val="single"/>
        </w:rPr>
        <w:t>A Retrospective Analysis of Reports of Site Monitoring Visits by The Institutional Ethics Committees in An Indian Tertiary Care Hospital</w:t>
      </w:r>
    </w:p>
    <w:p w14:paraId="331B63CC" w14:textId="77777777" w:rsidR="002C7660" w:rsidRPr="00F37097" w:rsidRDefault="002C7660">
      <w:pPr>
        <w:spacing w:line="240" w:lineRule="auto"/>
        <w:jc w:val="both"/>
        <w:rPr>
          <w:rFonts w:ascii="Times New Roman" w:hAnsi="Times New Roman"/>
          <w:b/>
          <w:sz w:val="24"/>
          <w:szCs w:val="24"/>
          <w:u w:val="single"/>
        </w:rPr>
        <w:pPrChange w:id="4" w:author="Kritarth Naman Mithileshwar Singh" w:date="2018-12-14T17:34:00Z">
          <w:pPr>
            <w:spacing w:line="240" w:lineRule="auto"/>
            <w:jc w:val="center"/>
          </w:pPr>
        </w:pPrChange>
      </w:pPr>
    </w:p>
    <w:p w14:paraId="3CD05A68" w14:textId="77777777" w:rsidR="00167138" w:rsidRPr="00F37097" w:rsidRDefault="00167138">
      <w:pPr>
        <w:spacing w:line="240" w:lineRule="auto"/>
        <w:ind w:left="720"/>
        <w:jc w:val="both"/>
        <w:rPr>
          <w:rFonts w:ascii="Times New Roman" w:hAnsi="Times New Roman"/>
          <w:sz w:val="24"/>
          <w:szCs w:val="24"/>
          <w:u w:val="single"/>
        </w:rPr>
      </w:pPr>
      <w:r w:rsidRPr="00F37097">
        <w:rPr>
          <w:rFonts w:ascii="Times New Roman" w:hAnsi="Times New Roman"/>
          <w:sz w:val="24"/>
          <w:szCs w:val="24"/>
          <w:u w:val="single"/>
        </w:rPr>
        <w:t>Authors</w:t>
      </w:r>
      <w:r w:rsidRPr="00F37097">
        <w:rPr>
          <w:rFonts w:ascii="Times New Roman" w:hAnsi="Times New Roman"/>
          <w:sz w:val="24"/>
          <w:szCs w:val="24"/>
        </w:rPr>
        <w:t>:</w:t>
      </w:r>
    </w:p>
    <w:p w14:paraId="202924B2" w14:textId="77777777" w:rsidR="00E048F5" w:rsidRPr="00F37097" w:rsidRDefault="00E048F5">
      <w:pPr>
        <w:pStyle w:val="ListParagraph"/>
        <w:numPr>
          <w:ilvl w:val="0"/>
          <w:numId w:val="4"/>
        </w:numPr>
        <w:spacing w:line="240" w:lineRule="auto"/>
        <w:jc w:val="both"/>
        <w:rPr>
          <w:rFonts w:ascii="Times New Roman" w:hAnsi="Times New Roman"/>
          <w:sz w:val="24"/>
          <w:szCs w:val="24"/>
        </w:rPr>
      </w:pPr>
      <w:r w:rsidRPr="00F37097">
        <w:rPr>
          <w:rFonts w:ascii="Times New Roman" w:hAnsi="Times New Roman"/>
          <w:sz w:val="24"/>
          <w:szCs w:val="24"/>
        </w:rPr>
        <w:t>Dr. Yashashri C. Shetty</w:t>
      </w:r>
    </w:p>
    <w:p w14:paraId="65717D21" w14:textId="77777777" w:rsidR="00E048F5"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Associate Professor,</w:t>
      </w:r>
    </w:p>
    <w:p w14:paraId="4DDA4B3B" w14:textId="77777777" w:rsidR="00E048F5"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Department of Pharmacology &amp; Therapeutics,</w:t>
      </w:r>
    </w:p>
    <w:p w14:paraId="4A84F405" w14:textId="77777777" w:rsidR="00E048F5"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Seth GSMC &amp; KEM Hospital,</w:t>
      </w:r>
    </w:p>
    <w:p w14:paraId="699238A2" w14:textId="77777777" w:rsidR="00E048F5"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Mumbai-400012</w:t>
      </w:r>
    </w:p>
    <w:p w14:paraId="2993905F" w14:textId="77777777" w:rsidR="00404ACF" w:rsidRPr="00F37097" w:rsidRDefault="00404ACF">
      <w:pPr>
        <w:pStyle w:val="ListParagraph"/>
        <w:spacing w:line="240" w:lineRule="auto"/>
        <w:jc w:val="both"/>
        <w:rPr>
          <w:rFonts w:ascii="Times New Roman" w:hAnsi="Times New Roman"/>
          <w:sz w:val="24"/>
          <w:szCs w:val="24"/>
        </w:rPr>
      </w:pPr>
      <w:r w:rsidRPr="00F37097">
        <w:rPr>
          <w:rFonts w:ascii="Times New Roman" w:hAnsi="Times New Roman"/>
          <w:sz w:val="24"/>
          <w:szCs w:val="24"/>
        </w:rPr>
        <w:t xml:space="preserve">Email: </w:t>
      </w:r>
      <w:r w:rsidR="000A75F4" w:rsidRPr="00F37097">
        <w:rPr>
          <w:rPrChange w:id="5" w:author="Kritarth Naman Mithileshwar Singh" w:date="2018-12-14T17:34:00Z">
            <w:rPr>
              <w:rStyle w:val="Hyperlink"/>
              <w:rFonts w:ascii="Times New Roman" w:hAnsi="Times New Roman"/>
              <w:sz w:val="24"/>
              <w:szCs w:val="24"/>
            </w:rPr>
          </w:rPrChange>
        </w:rPr>
        <w:fldChar w:fldCharType="begin"/>
      </w:r>
      <w:r w:rsidR="000A75F4" w:rsidRPr="00F37097">
        <w:rPr>
          <w:rFonts w:ascii="Times New Roman" w:hAnsi="Times New Roman"/>
          <w:sz w:val="24"/>
          <w:szCs w:val="24"/>
          <w:rPrChange w:id="6" w:author="Kritarth Naman Mithileshwar Singh" w:date="2018-12-14T17:34:00Z">
            <w:rPr/>
          </w:rPrChange>
        </w:rPr>
        <w:instrText xml:space="preserve"> HYPERLINK "mailto:yashashrirajit@gmail.com" </w:instrText>
      </w:r>
      <w:r w:rsidR="000A75F4" w:rsidRPr="00F37097">
        <w:rPr>
          <w:rPrChange w:id="7" w:author="Kritarth Naman Mithileshwar Singh" w:date="2018-12-14T17:34:00Z">
            <w:rPr>
              <w:rStyle w:val="Hyperlink"/>
              <w:rFonts w:ascii="Times New Roman" w:hAnsi="Times New Roman"/>
              <w:sz w:val="24"/>
              <w:szCs w:val="24"/>
            </w:rPr>
          </w:rPrChange>
        </w:rPr>
        <w:fldChar w:fldCharType="separate"/>
      </w:r>
      <w:r w:rsidRPr="00F37097">
        <w:rPr>
          <w:rStyle w:val="Hyperlink"/>
          <w:rFonts w:ascii="Times New Roman" w:hAnsi="Times New Roman"/>
          <w:sz w:val="24"/>
          <w:szCs w:val="24"/>
        </w:rPr>
        <w:t>yashashrirajit@gmail.com</w:t>
      </w:r>
      <w:r w:rsidR="000A75F4" w:rsidRPr="00F37097">
        <w:rPr>
          <w:rStyle w:val="Hyperlink"/>
          <w:rFonts w:ascii="Times New Roman" w:hAnsi="Times New Roman"/>
          <w:sz w:val="24"/>
          <w:szCs w:val="24"/>
          <w:rPrChange w:id="8" w:author="Kritarth Naman Mithileshwar Singh" w:date="2018-12-14T17:34:00Z">
            <w:rPr>
              <w:rStyle w:val="Hyperlink"/>
              <w:rFonts w:ascii="Times New Roman" w:hAnsi="Times New Roman"/>
              <w:sz w:val="24"/>
              <w:szCs w:val="24"/>
            </w:rPr>
          </w:rPrChange>
        </w:rPr>
        <w:fldChar w:fldCharType="end"/>
      </w:r>
    </w:p>
    <w:p w14:paraId="1D16471C" w14:textId="77777777" w:rsidR="00404ACF" w:rsidRPr="00F37097" w:rsidRDefault="00ED3E80">
      <w:pPr>
        <w:pStyle w:val="ListParagraph"/>
        <w:spacing w:line="240" w:lineRule="auto"/>
        <w:jc w:val="both"/>
        <w:rPr>
          <w:rFonts w:ascii="Times New Roman" w:hAnsi="Times New Roman"/>
          <w:sz w:val="24"/>
          <w:szCs w:val="24"/>
        </w:rPr>
      </w:pPr>
      <w:r w:rsidRPr="00F37097">
        <w:rPr>
          <w:rFonts w:ascii="Times New Roman" w:hAnsi="Times New Roman"/>
          <w:sz w:val="24"/>
          <w:szCs w:val="24"/>
        </w:rPr>
        <w:t>Phone: 022-24107444</w:t>
      </w:r>
    </w:p>
    <w:p w14:paraId="7AB2B24B" w14:textId="77777777" w:rsidR="00ED3E80" w:rsidRPr="00F37097" w:rsidRDefault="00ED3E80">
      <w:pPr>
        <w:pStyle w:val="ListParagraph"/>
        <w:spacing w:line="240" w:lineRule="auto"/>
        <w:jc w:val="both"/>
        <w:rPr>
          <w:rFonts w:ascii="Times New Roman" w:hAnsi="Times New Roman"/>
          <w:sz w:val="24"/>
          <w:szCs w:val="24"/>
        </w:rPr>
      </w:pPr>
    </w:p>
    <w:p w14:paraId="346EDF22" w14:textId="7277CF77" w:rsidR="00E048F5" w:rsidRPr="00F37097" w:rsidRDefault="00E048F5">
      <w:pPr>
        <w:pStyle w:val="ListParagraph"/>
        <w:numPr>
          <w:ilvl w:val="0"/>
          <w:numId w:val="4"/>
        </w:numPr>
        <w:spacing w:line="240" w:lineRule="auto"/>
        <w:jc w:val="both"/>
        <w:rPr>
          <w:rFonts w:ascii="Times New Roman" w:hAnsi="Times New Roman"/>
          <w:sz w:val="24"/>
          <w:szCs w:val="24"/>
        </w:rPr>
      </w:pPr>
      <w:r w:rsidRPr="00F37097">
        <w:rPr>
          <w:rFonts w:ascii="Times New Roman" w:hAnsi="Times New Roman"/>
          <w:sz w:val="24"/>
          <w:szCs w:val="24"/>
        </w:rPr>
        <w:t>Dr</w:t>
      </w:r>
      <w:r w:rsidR="00430277" w:rsidRPr="00F37097">
        <w:rPr>
          <w:rFonts w:ascii="Times New Roman" w:hAnsi="Times New Roman"/>
          <w:sz w:val="24"/>
          <w:szCs w:val="24"/>
        </w:rPr>
        <w:t>.</w:t>
      </w:r>
      <w:r w:rsidRPr="00F37097">
        <w:rPr>
          <w:rFonts w:ascii="Times New Roman" w:hAnsi="Times New Roman"/>
          <w:sz w:val="24"/>
          <w:szCs w:val="24"/>
        </w:rPr>
        <w:t>Kritarth</w:t>
      </w:r>
      <w:ins w:id="9" w:author="Kritarth Naman Mithileshwar Singh" w:date="2018-12-14T17:42:00Z">
        <w:r w:rsidR="00CD2FF6">
          <w:rPr>
            <w:rFonts w:ascii="Times New Roman" w:hAnsi="Times New Roman"/>
            <w:sz w:val="24"/>
            <w:szCs w:val="24"/>
          </w:rPr>
          <w:t xml:space="preserve"> </w:t>
        </w:r>
      </w:ins>
      <w:r w:rsidRPr="00F37097">
        <w:rPr>
          <w:rFonts w:ascii="Times New Roman" w:hAnsi="Times New Roman"/>
          <w:sz w:val="24"/>
          <w:szCs w:val="24"/>
        </w:rPr>
        <w:t>Naman M Singh,</w:t>
      </w:r>
    </w:p>
    <w:p w14:paraId="1C72E6CF" w14:textId="77777777" w:rsidR="00E048F5"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Specialty Medical Officer,</w:t>
      </w:r>
    </w:p>
    <w:p w14:paraId="7F0D434D" w14:textId="77777777" w:rsidR="00E048F5"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Department of Pharmacology &amp; Therapeutics,</w:t>
      </w:r>
    </w:p>
    <w:p w14:paraId="3ADBD257" w14:textId="77777777" w:rsidR="00E048F5"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Seth GSMC &amp; KEM Hospital,</w:t>
      </w:r>
    </w:p>
    <w:p w14:paraId="1E2126B4" w14:textId="77777777" w:rsidR="00AD41F4"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Mumbai-400012</w:t>
      </w:r>
    </w:p>
    <w:p w14:paraId="78D68BB9" w14:textId="77777777" w:rsidR="00404ACF" w:rsidRPr="00F37097" w:rsidRDefault="00404ACF">
      <w:pPr>
        <w:pStyle w:val="ListParagraph"/>
        <w:spacing w:line="240" w:lineRule="auto"/>
        <w:jc w:val="both"/>
        <w:rPr>
          <w:rFonts w:ascii="Times New Roman" w:hAnsi="Times New Roman"/>
          <w:sz w:val="24"/>
          <w:szCs w:val="24"/>
        </w:rPr>
      </w:pPr>
      <w:r w:rsidRPr="00F37097">
        <w:rPr>
          <w:rFonts w:ascii="Times New Roman" w:hAnsi="Times New Roman"/>
          <w:sz w:val="24"/>
          <w:szCs w:val="24"/>
        </w:rPr>
        <w:t xml:space="preserve">Email: </w:t>
      </w:r>
      <w:r w:rsidR="000A75F4" w:rsidRPr="00F37097">
        <w:rPr>
          <w:rPrChange w:id="10" w:author="Kritarth Naman Mithileshwar Singh" w:date="2018-12-14T17:34:00Z">
            <w:rPr>
              <w:rStyle w:val="Hyperlink"/>
              <w:rFonts w:ascii="Times New Roman" w:hAnsi="Times New Roman"/>
              <w:sz w:val="24"/>
              <w:szCs w:val="24"/>
            </w:rPr>
          </w:rPrChange>
        </w:rPr>
        <w:fldChar w:fldCharType="begin"/>
      </w:r>
      <w:r w:rsidR="000A75F4" w:rsidRPr="00F37097">
        <w:rPr>
          <w:rFonts w:ascii="Times New Roman" w:hAnsi="Times New Roman"/>
          <w:sz w:val="24"/>
          <w:szCs w:val="24"/>
          <w:rPrChange w:id="11" w:author="Kritarth Naman Mithileshwar Singh" w:date="2018-12-14T17:34:00Z">
            <w:rPr/>
          </w:rPrChange>
        </w:rPr>
        <w:instrText xml:space="preserve"> HYPERLINK "mailto:kritarth1989@gmail.com" </w:instrText>
      </w:r>
      <w:r w:rsidR="000A75F4" w:rsidRPr="00F37097">
        <w:rPr>
          <w:rPrChange w:id="12" w:author="Kritarth Naman Mithileshwar Singh" w:date="2018-12-14T17:34:00Z">
            <w:rPr>
              <w:rStyle w:val="Hyperlink"/>
              <w:rFonts w:ascii="Times New Roman" w:hAnsi="Times New Roman"/>
              <w:sz w:val="24"/>
              <w:szCs w:val="24"/>
            </w:rPr>
          </w:rPrChange>
        </w:rPr>
        <w:fldChar w:fldCharType="separate"/>
      </w:r>
      <w:r w:rsidRPr="00F37097">
        <w:rPr>
          <w:rStyle w:val="Hyperlink"/>
          <w:rFonts w:ascii="Times New Roman" w:hAnsi="Times New Roman"/>
          <w:sz w:val="24"/>
          <w:szCs w:val="24"/>
        </w:rPr>
        <w:t>kritarth1989@gmail.com</w:t>
      </w:r>
      <w:r w:rsidR="000A75F4" w:rsidRPr="00F37097">
        <w:rPr>
          <w:rStyle w:val="Hyperlink"/>
          <w:rFonts w:ascii="Times New Roman" w:hAnsi="Times New Roman"/>
          <w:sz w:val="24"/>
          <w:szCs w:val="24"/>
          <w:rPrChange w:id="13" w:author="Kritarth Naman Mithileshwar Singh" w:date="2018-12-14T17:34:00Z">
            <w:rPr>
              <w:rStyle w:val="Hyperlink"/>
              <w:rFonts w:ascii="Times New Roman" w:hAnsi="Times New Roman"/>
              <w:sz w:val="24"/>
              <w:szCs w:val="24"/>
            </w:rPr>
          </w:rPrChange>
        </w:rPr>
        <w:fldChar w:fldCharType="end"/>
      </w:r>
    </w:p>
    <w:p w14:paraId="59BB2B39" w14:textId="77777777" w:rsidR="00404ACF" w:rsidRPr="00F37097" w:rsidRDefault="00ED3E80">
      <w:pPr>
        <w:pStyle w:val="ListParagraph"/>
        <w:spacing w:line="240" w:lineRule="auto"/>
        <w:jc w:val="both"/>
        <w:rPr>
          <w:rFonts w:ascii="Times New Roman" w:hAnsi="Times New Roman"/>
          <w:sz w:val="24"/>
          <w:szCs w:val="24"/>
        </w:rPr>
      </w:pPr>
      <w:r w:rsidRPr="00F37097">
        <w:rPr>
          <w:rFonts w:ascii="Times New Roman" w:hAnsi="Times New Roman"/>
          <w:sz w:val="24"/>
          <w:szCs w:val="24"/>
        </w:rPr>
        <w:t>Phone: 022-24107444</w:t>
      </w:r>
    </w:p>
    <w:p w14:paraId="7C75FCA6" w14:textId="77777777" w:rsidR="00ED3E80" w:rsidRPr="00F37097" w:rsidRDefault="00ED3E80">
      <w:pPr>
        <w:pStyle w:val="ListParagraph"/>
        <w:spacing w:line="240" w:lineRule="auto"/>
        <w:jc w:val="both"/>
        <w:rPr>
          <w:rFonts w:ascii="Times New Roman" w:hAnsi="Times New Roman"/>
          <w:sz w:val="24"/>
          <w:szCs w:val="24"/>
        </w:rPr>
      </w:pPr>
    </w:p>
    <w:p w14:paraId="556A6F6E" w14:textId="77777777" w:rsidR="00AD41F4" w:rsidRPr="00F37097" w:rsidRDefault="00AD41F4">
      <w:pPr>
        <w:pStyle w:val="ListParagraph"/>
        <w:numPr>
          <w:ilvl w:val="0"/>
          <w:numId w:val="4"/>
        </w:numPr>
        <w:spacing w:line="240" w:lineRule="auto"/>
        <w:jc w:val="both"/>
        <w:rPr>
          <w:rFonts w:ascii="Times New Roman" w:hAnsi="Times New Roman"/>
          <w:sz w:val="24"/>
          <w:szCs w:val="24"/>
        </w:rPr>
      </w:pPr>
      <w:r w:rsidRPr="00F37097">
        <w:rPr>
          <w:rFonts w:ascii="Times New Roman" w:hAnsi="Times New Roman"/>
          <w:sz w:val="24"/>
          <w:szCs w:val="24"/>
        </w:rPr>
        <w:t>Dr</w:t>
      </w:r>
      <w:r w:rsidR="00430277" w:rsidRPr="00F37097">
        <w:rPr>
          <w:rFonts w:ascii="Times New Roman" w:hAnsi="Times New Roman"/>
          <w:sz w:val="24"/>
          <w:szCs w:val="24"/>
        </w:rPr>
        <w:t>.</w:t>
      </w:r>
      <w:r w:rsidRPr="00F37097">
        <w:rPr>
          <w:rFonts w:ascii="Times New Roman" w:hAnsi="Times New Roman"/>
          <w:sz w:val="24"/>
          <w:szCs w:val="24"/>
        </w:rPr>
        <w:t xml:space="preserve"> Padmaja </w:t>
      </w:r>
      <w:r w:rsidR="00430277" w:rsidRPr="00F37097">
        <w:rPr>
          <w:rFonts w:ascii="Times New Roman" w:hAnsi="Times New Roman"/>
          <w:sz w:val="24"/>
          <w:szCs w:val="24"/>
        </w:rPr>
        <w:t xml:space="preserve">A. </w:t>
      </w:r>
      <w:r w:rsidR="00E048F5" w:rsidRPr="00F37097">
        <w:rPr>
          <w:rFonts w:ascii="Times New Roman" w:hAnsi="Times New Roman"/>
          <w:sz w:val="24"/>
          <w:szCs w:val="24"/>
        </w:rPr>
        <w:t>Marathe,</w:t>
      </w:r>
    </w:p>
    <w:p w14:paraId="6F41A401"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Professor (Additional),</w:t>
      </w:r>
    </w:p>
    <w:p w14:paraId="443D9A6C"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Department of Pharmacology &amp; Therapeutics,</w:t>
      </w:r>
    </w:p>
    <w:p w14:paraId="0A59F5FB"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Seth GSMC &amp; KEM Hospital,</w:t>
      </w:r>
    </w:p>
    <w:p w14:paraId="383E625F"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Mumbai-400012</w:t>
      </w:r>
    </w:p>
    <w:p w14:paraId="4C50953A" w14:textId="77777777" w:rsidR="00404ACF" w:rsidRPr="00F37097" w:rsidRDefault="00404ACF">
      <w:pPr>
        <w:pStyle w:val="ListParagraph"/>
        <w:spacing w:line="240" w:lineRule="auto"/>
        <w:jc w:val="both"/>
        <w:rPr>
          <w:rFonts w:ascii="Times New Roman" w:hAnsi="Times New Roman"/>
          <w:sz w:val="24"/>
          <w:szCs w:val="24"/>
        </w:rPr>
      </w:pPr>
      <w:r w:rsidRPr="00F37097">
        <w:rPr>
          <w:rFonts w:ascii="Times New Roman" w:hAnsi="Times New Roman"/>
          <w:sz w:val="24"/>
          <w:szCs w:val="24"/>
        </w:rPr>
        <w:t xml:space="preserve">Email: </w:t>
      </w:r>
      <w:r w:rsidR="000A75F4" w:rsidRPr="00F37097">
        <w:rPr>
          <w:rPrChange w:id="14" w:author="Kritarth Naman Mithileshwar Singh" w:date="2018-12-14T17:34:00Z">
            <w:rPr>
              <w:rStyle w:val="Hyperlink"/>
              <w:rFonts w:ascii="Times New Roman" w:hAnsi="Times New Roman"/>
              <w:sz w:val="24"/>
              <w:szCs w:val="24"/>
            </w:rPr>
          </w:rPrChange>
        </w:rPr>
        <w:fldChar w:fldCharType="begin"/>
      </w:r>
      <w:r w:rsidR="000A75F4" w:rsidRPr="00F37097">
        <w:rPr>
          <w:rFonts w:ascii="Times New Roman" w:hAnsi="Times New Roman"/>
          <w:sz w:val="24"/>
          <w:szCs w:val="24"/>
          <w:rPrChange w:id="15" w:author="Kritarth Naman Mithileshwar Singh" w:date="2018-12-14T17:34:00Z">
            <w:rPr/>
          </w:rPrChange>
        </w:rPr>
        <w:instrText xml:space="preserve"> HYPERLINK "mailto:pam2671@gmail.com" </w:instrText>
      </w:r>
      <w:r w:rsidR="000A75F4" w:rsidRPr="00F37097">
        <w:rPr>
          <w:rPrChange w:id="16" w:author="Kritarth Naman Mithileshwar Singh" w:date="2018-12-14T17:34:00Z">
            <w:rPr>
              <w:rStyle w:val="Hyperlink"/>
              <w:rFonts w:ascii="Times New Roman" w:hAnsi="Times New Roman"/>
              <w:sz w:val="24"/>
              <w:szCs w:val="24"/>
            </w:rPr>
          </w:rPrChange>
        </w:rPr>
        <w:fldChar w:fldCharType="separate"/>
      </w:r>
      <w:r w:rsidRPr="00F37097">
        <w:rPr>
          <w:rStyle w:val="Hyperlink"/>
          <w:rFonts w:ascii="Times New Roman" w:hAnsi="Times New Roman"/>
          <w:sz w:val="24"/>
          <w:szCs w:val="24"/>
        </w:rPr>
        <w:t>pam2671@gmail.com</w:t>
      </w:r>
      <w:r w:rsidR="000A75F4" w:rsidRPr="00F37097">
        <w:rPr>
          <w:rStyle w:val="Hyperlink"/>
          <w:rFonts w:ascii="Times New Roman" w:hAnsi="Times New Roman"/>
          <w:sz w:val="24"/>
          <w:szCs w:val="24"/>
          <w:rPrChange w:id="17" w:author="Kritarth Naman Mithileshwar Singh" w:date="2018-12-14T17:34:00Z">
            <w:rPr>
              <w:rStyle w:val="Hyperlink"/>
              <w:rFonts w:ascii="Times New Roman" w:hAnsi="Times New Roman"/>
              <w:sz w:val="24"/>
              <w:szCs w:val="24"/>
            </w:rPr>
          </w:rPrChange>
        </w:rPr>
        <w:fldChar w:fldCharType="end"/>
      </w:r>
    </w:p>
    <w:p w14:paraId="4A79AD2F" w14:textId="77777777" w:rsidR="00ED3E80" w:rsidRPr="00F37097" w:rsidRDefault="00ED3E80">
      <w:pPr>
        <w:pStyle w:val="ListParagraph"/>
        <w:spacing w:line="240" w:lineRule="auto"/>
        <w:jc w:val="both"/>
        <w:rPr>
          <w:rFonts w:ascii="Times New Roman" w:hAnsi="Times New Roman"/>
          <w:sz w:val="24"/>
          <w:szCs w:val="24"/>
        </w:rPr>
      </w:pPr>
      <w:r w:rsidRPr="00F37097">
        <w:rPr>
          <w:rFonts w:ascii="Times New Roman" w:hAnsi="Times New Roman"/>
          <w:sz w:val="24"/>
          <w:szCs w:val="24"/>
        </w:rPr>
        <w:t>Phone: 022-24107444</w:t>
      </w:r>
    </w:p>
    <w:p w14:paraId="38F5B91E" w14:textId="77777777" w:rsidR="00404ACF" w:rsidRPr="00F37097" w:rsidRDefault="00404ACF">
      <w:pPr>
        <w:pStyle w:val="ListParagraph"/>
        <w:spacing w:line="240" w:lineRule="auto"/>
        <w:jc w:val="both"/>
        <w:rPr>
          <w:rFonts w:ascii="Times New Roman" w:hAnsi="Times New Roman"/>
          <w:sz w:val="24"/>
          <w:szCs w:val="24"/>
        </w:rPr>
      </w:pPr>
    </w:p>
    <w:p w14:paraId="45CB93F5" w14:textId="77777777" w:rsidR="00AD41F4" w:rsidRPr="00F37097" w:rsidRDefault="00AD41F4">
      <w:pPr>
        <w:pStyle w:val="ListParagraph"/>
        <w:numPr>
          <w:ilvl w:val="0"/>
          <w:numId w:val="4"/>
        </w:numPr>
        <w:spacing w:line="240" w:lineRule="auto"/>
        <w:jc w:val="both"/>
        <w:rPr>
          <w:rFonts w:ascii="Times New Roman" w:hAnsi="Times New Roman"/>
          <w:sz w:val="24"/>
          <w:szCs w:val="24"/>
        </w:rPr>
      </w:pPr>
      <w:r w:rsidRPr="00F37097">
        <w:rPr>
          <w:rFonts w:ascii="Times New Roman" w:hAnsi="Times New Roman"/>
          <w:sz w:val="24"/>
          <w:szCs w:val="24"/>
        </w:rPr>
        <w:t>Dr</w:t>
      </w:r>
      <w:r w:rsidR="00430277" w:rsidRPr="00F37097">
        <w:rPr>
          <w:rFonts w:ascii="Times New Roman" w:hAnsi="Times New Roman"/>
          <w:sz w:val="24"/>
          <w:szCs w:val="24"/>
        </w:rPr>
        <w:t>.</w:t>
      </w:r>
      <w:r w:rsidRPr="00F37097">
        <w:rPr>
          <w:rFonts w:ascii="Times New Roman" w:hAnsi="Times New Roman"/>
          <w:sz w:val="24"/>
          <w:szCs w:val="24"/>
        </w:rPr>
        <w:t xml:space="preserve"> Sharmila </w:t>
      </w:r>
      <w:r w:rsidR="00430277" w:rsidRPr="00F37097">
        <w:rPr>
          <w:rFonts w:ascii="Times New Roman" w:hAnsi="Times New Roman"/>
          <w:sz w:val="24"/>
          <w:szCs w:val="24"/>
        </w:rPr>
        <w:t xml:space="preserve">V. </w:t>
      </w:r>
      <w:r w:rsidR="00E048F5" w:rsidRPr="00F37097">
        <w:rPr>
          <w:rFonts w:ascii="Times New Roman" w:hAnsi="Times New Roman"/>
          <w:sz w:val="24"/>
          <w:szCs w:val="24"/>
        </w:rPr>
        <w:t xml:space="preserve">Jalgaonkar, </w:t>
      </w:r>
    </w:p>
    <w:p w14:paraId="2DF7F299"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Associate Professor,</w:t>
      </w:r>
    </w:p>
    <w:p w14:paraId="1C22B432"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Department of Pharmacology &amp; Therapeutics,</w:t>
      </w:r>
    </w:p>
    <w:p w14:paraId="7A67A91E"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Seth GSMC &amp; KEM Hospital,</w:t>
      </w:r>
    </w:p>
    <w:p w14:paraId="75CFE49F"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Mumbai-400012</w:t>
      </w:r>
    </w:p>
    <w:p w14:paraId="4382AA5D" w14:textId="77777777" w:rsidR="00404ACF" w:rsidRPr="00F37097" w:rsidRDefault="00404ACF">
      <w:pPr>
        <w:pStyle w:val="ListParagraph"/>
        <w:spacing w:line="240" w:lineRule="auto"/>
        <w:jc w:val="both"/>
        <w:rPr>
          <w:rFonts w:ascii="Times New Roman" w:hAnsi="Times New Roman"/>
          <w:sz w:val="24"/>
          <w:szCs w:val="24"/>
        </w:rPr>
      </w:pPr>
      <w:r w:rsidRPr="00F37097">
        <w:rPr>
          <w:rFonts w:ascii="Times New Roman" w:hAnsi="Times New Roman"/>
          <w:sz w:val="24"/>
          <w:szCs w:val="24"/>
        </w:rPr>
        <w:t xml:space="preserve">Email: </w:t>
      </w:r>
      <w:r w:rsidR="000A75F4" w:rsidRPr="00F37097">
        <w:rPr>
          <w:rPrChange w:id="18" w:author="Kritarth Naman Mithileshwar Singh" w:date="2018-12-14T17:34:00Z">
            <w:rPr>
              <w:rStyle w:val="Hyperlink"/>
              <w:rFonts w:ascii="Times New Roman" w:hAnsi="Times New Roman"/>
              <w:sz w:val="24"/>
              <w:szCs w:val="24"/>
            </w:rPr>
          </w:rPrChange>
        </w:rPr>
        <w:fldChar w:fldCharType="begin"/>
      </w:r>
      <w:r w:rsidR="000A75F4" w:rsidRPr="00F37097">
        <w:rPr>
          <w:rFonts w:ascii="Times New Roman" w:hAnsi="Times New Roman"/>
          <w:sz w:val="24"/>
          <w:szCs w:val="24"/>
          <w:rPrChange w:id="19" w:author="Kritarth Naman Mithileshwar Singh" w:date="2018-12-14T17:34:00Z">
            <w:rPr/>
          </w:rPrChange>
        </w:rPr>
        <w:instrText xml:space="preserve"> HYPERLINK "mailto:sharmila_jalgaonkar@rediffmail.com" </w:instrText>
      </w:r>
      <w:r w:rsidR="000A75F4" w:rsidRPr="00F37097">
        <w:rPr>
          <w:rPrChange w:id="20" w:author="Kritarth Naman Mithileshwar Singh" w:date="2018-12-14T17:34:00Z">
            <w:rPr>
              <w:rStyle w:val="Hyperlink"/>
              <w:rFonts w:ascii="Times New Roman" w:hAnsi="Times New Roman"/>
              <w:sz w:val="24"/>
              <w:szCs w:val="24"/>
            </w:rPr>
          </w:rPrChange>
        </w:rPr>
        <w:fldChar w:fldCharType="separate"/>
      </w:r>
      <w:r w:rsidRPr="00F37097">
        <w:rPr>
          <w:rStyle w:val="Hyperlink"/>
          <w:rFonts w:ascii="Times New Roman" w:hAnsi="Times New Roman"/>
          <w:sz w:val="24"/>
          <w:szCs w:val="24"/>
        </w:rPr>
        <w:t>sharmila_jalgaonkar@rediffmail.com</w:t>
      </w:r>
      <w:r w:rsidR="000A75F4" w:rsidRPr="00F37097">
        <w:rPr>
          <w:rStyle w:val="Hyperlink"/>
          <w:rFonts w:ascii="Times New Roman" w:hAnsi="Times New Roman"/>
          <w:sz w:val="24"/>
          <w:szCs w:val="24"/>
          <w:rPrChange w:id="21" w:author="Kritarth Naman Mithileshwar Singh" w:date="2018-12-14T17:34:00Z">
            <w:rPr>
              <w:rStyle w:val="Hyperlink"/>
              <w:rFonts w:ascii="Times New Roman" w:hAnsi="Times New Roman"/>
              <w:sz w:val="24"/>
              <w:szCs w:val="24"/>
            </w:rPr>
          </w:rPrChange>
        </w:rPr>
        <w:fldChar w:fldCharType="end"/>
      </w:r>
    </w:p>
    <w:p w14:paraId="06CE7C58" w14:textId="77777777" w:rsidR="00ED3E80" w:rsidRPr="00F37097" w:rsidRDefault="00ED3E80">
      <w:pPr>
        <w:pStyle w:val="ListParagraph"/>
        <w:spacing w:line="240" w:lineRule="auto"/>
        <w:jc w:val="both"/>
        <w:rPr>
          <w:rFonts w:ascii="Times New Roman" w:hAnsi="Times New Roman"/>
          <w:sz w:val="24"/>
          <w:szCs w:val="24"/>
        </w:rPr>
      </w:pPr>
      <w:r w:rsidRPr="00F37097">
        <w:rPr>
          <w:rFonts w:ascii="Times New Roman" w:hAnsi="Times New Roman"/>
          <w:sz w:val="24"/>
          <w:szCs w:val="24"/>
        </w:rPr>
        <w:t>Phone: 022-24107444</w:t>
      </w:r>
    </w:p>
    <w:p w14:paraId="3A84E52E" w14:textId="77777777" w:rsidR="00404ACF" w:rsidRPr="00F37097" w:rsidRDefault="00404ACF">
      <w:pPr>
        <w:pStyle w:val="ListParagraph"/>
        <w:spacing w:line="240" w:lineRule="auto"/>
        <w:jc w:val="both"/>
        <w:rPr>
          <w:rFonts w:ascii="Times New Roman" w:hAnsi="Times New Roman"/>
          <w:sz w:val="24"/>
          <w:szCs w:val="24"/>
        </w:rPr>
      </w:pPr>
    </w:p>
    <w:p w14:paraId="1758EBCE" w14:textId="795F0BE0" w:rsidR="00AD41F4" w:rsidRPr="00F37097" w:rsidRDefault="00AD41F4">
      <w:pPr>
        <w:pStyle w:val="ListParagraph"/>
        <w:numPr>
          <w:ilvl w:val="0"/>
          <w:numId w:val="4"/>
        </w:numPr>
        <w:spacing w:line="240" w:lineRule="auto"/>
        <w:jc w:val="both"/>
        <w:rPr>
          <w:rFonts w:ascii="Times New Roman" w:hAnsi="Times New Roman"/>
          <w:sz w:val="24"/>
          <w:szCs w:val="24"/>
        </w:rPr>
      </w:pPr>
      <w:r w:rsidRPr="00F37097">
        <w:rPr>
          <w:rFonts w:ascii="Times New Roman" w:hAnsi="Times New Roman"/>
          <w:sz w:val="24"/>
          <w:szCs w:val="24"/>
        </w:rPr>
        <w:t>Dr</w:t>
      </w:r>
      <w:r w:rsidR="00430277" w:rsidRPr="00F37097">
        <w:rPr>
          <w:rFonts w:ascii="Times New Roman" w:hAnsi="Times New Roman"/>
          <w:sz w:val="24"/>
          <w:szCs w:val="24"/>
        </w:rPr>
        <w:t>.</w:t>
      </w:r>
      <w:r w:rsidRPr="00F37097">
        <w:rPr>
          <w:rFonts w:ascii="Times New Roman" w:hAnsi="Times New Roman"/>
          <w:sz w:val="24"/>
          <w:szCs w:val="24"/>
        </w:rPr>
        <w:t>Snehalata</w:t>
      </w:r>
      <w:ins w:id="22" w:author="Kritarth Naman Mithileshwar Singh" w:date="2018-12-14T17:42:00Z">
        <w:r w:rsidR="00CD2FF6">
          <w:rPr>
            <w:rFonts w:ascii="Times New Roman" w:hAnsi="Times New Roman"/>
            <w:sz w:val="24"/>
            <w:szCs w:val="24"/>
          </w:rPr>
          <w:t xml:space="preserve"> </w:t>
        </w:r>
      </w:ins>
      <w:r w:rsidR="00E048F5" w:rsidRPr="00F37097">
        <w:rPr>
          <w:rFonts w:ascii="Times New Roman" w:hAnsi="Times New Roman"/>
          <w:sz w:val="24"/>
          <w:szCs w:val="24"/>
        </w:rPr>
        <w:t>Gajbhiye</w:t>
      </w:r>
      <w:r w:rsidRPr="00F37097">
        <w:rPr>
          <w:rFonts w:ascii="Times New Roman" w:hAnsi="Times New Roman"/>
          <w:sz w:val="24"/>
          <w:szCs w:val="24"/>
        </w:rPr>
        <w:t>,</w:t>
      </w:r>
    </w:p>
    <w:p w14:paraId="495B0C5C"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Assistant Professor,</w:t>
      </w:r>
    </w:p>
    <w:p w14:paraId="44F60D0C"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Department of Pharmacology &amp; Therapeutics,</w:t>
      </w:r>
    </w:p>
    <w:p w14:paraId="2E5F6738"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Seth GSMC &amp; KEM Hospital,</w:t>
      </w:r>
    </w:p>
    <w:p w14:paraId="1D078B5D"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Mumbai-400012</w:t>
      </w:r>
    </w:p>
    <w:p w14:paraId="457A3538" w14:textId="77777777" w:rsidR="00404ACF" w:rsidRPr="00F37097" w:rsidRDefault="00404ACF">
      <w:pPr>
        <w:pStyle w:val="ListParagraph"/>
        <w:spacing w:line="240" w:lineRule="auto"/>
        <w:jc w:val="both"/>
        <w:rPr>
          <w:rFonts w:ascii="Times New Roman" w:hAnsi="Times New Roman"/>
          <w:sz w:val="24"/>
          <w:szCs w:val="24"/>
        </w:rPr>
      </w:pPr>
      <w:r w:rsidRPr="00F37097">
        <w:rPr>
          <w:rFonts w:ascii="Times New Roman" w:hAnsi="Times New Roman"/>
          <w:sz w:val="24"/>
          <w:szCs w:val="24"/>
        </w:rPr>
        <w:t xml:space="preserve">Email: </w:t>
      </w:r>
      <w:r w:rsidR="000A75F4" w:rsidRPr="00F37097">
        <w:rPr>
          <w:rPrChange w:id="23" w:author="Kritarth Naman Mithileshwar Singh" w:date="2018-12-14T17:34:00Z">
            <w:rPr>
              <w:rStyle w:val="Hyperlink"/>
              <w:rFonts w:ascii="Times New Roman" w:hAnsi="Times New Roman"/>
              <w:sz w:val="24"/>
              <w:szCs w:val="24"/>
            </w:rPr>
          </w:rPrChange>
        </w:rPr>
        <w:fldChar w:fldCharType="begin"/>
      </w:r>
      <w:r w:rsidR="000A75F4" w:rsidRPr="00F37097">
        <w:rPr>
          <w:rFonts w:ascii="Times New Roman" w:hAnsi="Times New Roman"/>
          <w:sz w:val="24"/>
          <w:szCs w:val="24"/>
          <w:rPrChange w:id="24" w:author="Kritarth Naman Mithileshwar Singh" w:date="2018-12-14T17:34:00Z">
            <w:rPr/>
          </w:rPrChange>
        </w:rPr>
        <w:instrText xml:space="preserve"> HYPERLINK "mailto:dr.ssborkar@gmail.com" </w:instrText>
      </w:r>
      <w:r w:rsidR="000A75F4" w:rsidRPr="00F37097">
        <w:rPr>
          <w:rPrChange w:id="25" w:author="Kritarth Naman Mithileshwar Singh" w:date="2018-12-14T17:34:00Z">
            <w:rPr>
              <w:rStyle w:val="Hyperlink"/>
              <w:rFonts w:ascii="Times New Roman" w:hAnsi="Times New Roman"/>
              <w:sz w:val="24"/>
              <w:szCs w:val="24"/>
            </w:rPr>
          </w:rPrChange>
        </w:rPr>
        <w:fldChar w:fldCharType="separate"/>
      </w:r>
      <w:r w:rsidRPr="00F37097">
        <w:rPr>
          <w:rStyle w:val="Hyperlink"/>
          <w:rFonts w:ascii="Times New Roman" w:hAnsi="Times New Roman"/>
          <w:sz w:val="24"/>
          <w:szCs w:val="24"/>
        </w:rPr>
        <w:t>dr.ssborkar@gmail.com</w:t>
      </w:r>
      <w:r w:rsidR="000A75F4" w:rsidRPr="00F37097">
        <w:rPr>
          <w:rStyle w:val="Hyperlink"/>
          <w:rFonts w:ascii="Times New Roman" w:hAnsi="Times New Roman"/>
          <w:sz w:val="24"/>
          <w:szCs w:val="24"/>
          <w:rPrChange w:id="26" w:author="Kritarth Naman Mithileshwar Singh" w:date="2018-12-14T17:34:00Z">
            <w:rPr>
              <w:rStyle w:val="Hyperlink"/>
              <w:rFonts w:ascii="Times New Roman" w:hAnsi="Times New Roman"/>
              <w:sz w:val="24"/>
              <w:szCs w:val="24"/>
            </w:rPr>
          </w:rPrChange>
        </w:rPr>
        <w:fldChar w:fldCharType="end"/>
      </w:r>
    </w:p>
    <w:p w14:paraId="7C58754A" w14:textId="77777777" w:rsidR="00ED3E80" w:rsidRPr="00F37097" w:rsidRDefault="00ED3E80">
      <w:pPr>
        <w:pStyle w:val="ListParagraph"/>
        <w:spacing w:line="240" w:lineRule="auto"/>
        <w:jc w:val="both"/>
        <w:rPr>
          <w:rFonts w:ascii="Times New Roman" w:hAnsi="Times New Roman"/>
          <w:sz w:val="24"/>
          <w:szCs w:val="24"/>
        </w:rPr>
      </w:pPr>
      <w:r w:rsidRPr="00F37097">
        <w:rPr>
          <w:rFonts w:ascii="Times New Roman" w:hAnsi="Times New Roman"/>
          <w:sz w:val="24"/>
          <w:szCs w:val="24"/>
        </w:rPr>
        <w:t>Phone: 022-24107444</w:t>
      </w:r>
    </w:p>
    <w:p w14:paraId="689890D1" w14:textId="77777777" w:rsidR="00404ACF" w:rsidRPr="00F37097" w:rsidRDefault="00404ACF">
      <w:pPr>
        <w:pStyle w:val="ListParagraph"/>
        <w:spacing w:line="240" w:lineRule="auto"/>
        <w:jc w:val="both"/>
        <w:rPr>
          <w:rFonts w:ascii="Times New Roman" w:hAnsi="Times New Roman"/>
          <w:sz w:val="24"/>
          <w:szCs w:val="24"/>
        </w:rPr>
      </w:pPr>
    </w:p>
    <w:p w14:paraId="3FF8825C" w14:textId="77777777" w:rsidR="00ED3E80" w:rsidRPr="00F37097" w:rsidRDefault="00ED3E80">
      <w:pPr>
        <w:pStyle w:val="ListParagraph"/>
        <w:spacing w:line="240" w:lineRule="auto"/>
        <w:jc w:val="both"/>
        <w:rPr>
          <w:rFonts w:ascii="Times New Roman" w:hAnsi="Times New Roman"/>
          <w:sz w:val="24"/>
          <w:szCs w:val="24"/>
        </w:rPr>
      </w:pPr>
    </w:p>
    <w:p w14:paraId="3BADD47F" w14:textId="77777777" w:rsidR="00AD41F4" w:rsidRPr="00F37097" w:rsidRDefault="00430277">
      <w:pPr>
        <w:pStyle w:val="ListParagraph"/>
        <w:numPr>
          <w:ilvl w:val="0"/>
          <w:numId w:val="4"/>
        </w:numPr>
        <w:spacing w:line="240" w:lineRule="auto"/>
        <w:jc w:val="both"/>
        <w:rPr>
          <w:rFonts w:ascii="Times New Roman" w:hAnsi="Times New Roman"/>
          <w:sz w:val="24"/>
          <w:szCs w:val="24"/>
        </w:rPr>
      </w:pPr>
      <w:r w:rsidRPr="00F37097">
        <w:rPr>
          <w:rFonts w:ascii="Times New Roman" w:hAnsi="Times New Roman"/>
          <w:sz w:val="24"/>
          <w:szCs w:val="24"/>
        </w:rPr>
        <w:t xml:space="preserve">Ms. </w:t>
      </w:r>
      <w:r w:rsidR="00E048F5" w:rsidRPr="00F37097">
        <w:rPr>
          <w:rFonts w:ascii="Times New Roman" w:hAnsi="Times New Roman"/>
          <w:sz w:val="24"/>
          <w:szCs w:val="24"/>
        </w:rPr>
        <w:t xml:space="preserve">Katkar JV, </w:t>
      </w:r>
    </w:p>
    <w:p w14:paraId="16BDD425" w14:textId="77777777" w:rsidR="00A15EF4" w:rsidRPr="00F37097" w:rsidRDefault="00A15EF4">
      <w:pPr>
        <w:pStyle w:val="ListParagraph"/>
        <w:spacing w:line="240" w:lineRule="auto"/>
        <w:jc w:val="both"/>
        <w:rPr>
          <w:rFonts w:ascii="Times New Roman" w:hAnsi="Times New Roman"/>
          <w:sz w:val="24"/>
          <w:szCs w:val="24"/>
        </w:rPr>
      </w:pPr>
      <w:r w:rsidRPr="00F37097">
        <w:rPr>
          <w:rFonts w:ascii="Times New Roman" w:hAnsi="Times New Roman"/>
          <w:sz w:val="24"/>
          <w:szCs w:val="24"/>
        </w:rPr>
        <w:t>Administrative manager,</w:t>
      </w:r>
    </w:p>
    <w:p w14:paraId="0B805846"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Institutional Ethics Committee,</w:t>
      </w:r>
    </w:p>
    <w:p w14:paraId="55C73E2F"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Seth GSMC &amp; KEM Hospital,</w:t>
      </w:r>
    </w:p>
    <w:p w14:paraId="57A97939"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Mumbai-400012</w:t>
      </w:r>
    </w:p>
    <w:p w14:paraId="1B9C6BFB" w14:textId="77777777" w:rsidR="00404ACF" w:rsidRPr="00F37097" w:rsidRDefault="00404ACF">
      <w:pPr>
        <w:pStyle w:val="ListParagraph"/>
        <w:spacing w:line="240" w:lineRule="auto"/>
        <w:jc w:val="both"/>
        <w:rPr>
          <w:rFonts w:ascii="Times New Roman" w:hAnsi="Times New Roman"/>
          <w:sz w:val="24"/>
          <w:szCs w:val="24"/>
        </w:rPr>
      </w:pPr>
      <w:r w:rsidRPr="00F37097">
        <w:rPr>
          <w:rFonts w:ascii="Times New Roman" w:hAnsi="Times New Roman"/>
          <w:sz w:val="24"/>
          <w:szCs w:val="24"/>
        </w:rPr>
        <w:t xml:space="preserve">Email: </w:t>
      </w:r>
      <w:r w:rsidR="000A75F4" w:rsidRPr="00F37097">
        <w:rPr>
          <w:rPrChange w:id="27" w:author="Kritarth Naman Mithileshwar Singh" w:date="2018-12-14T17:34:00Z">
            <w:rPr>
              <w:rStyle w:val="Hyperlink"/>
              <w:rFonts w:ascii="Times New Roman" w:hAnsi="Times New Roman"/>
              <w:sz w:val="24"/>
              <w:szCs w:val="24"/>
            </w:rPr>
          </w:rPrChange>
        </w:rPr>
        <w:fldChar w:fldCharType="begin"/>
      </w:r>
      <w:r w:rsidR="000A75F4" w:rsidRPr="00F37097">
        <w:rPr>
          <w:rFonts w:ascii="Times New Roman" w:hAnsi="Times New Roman"/>
          <w:sz w:val="24"/>
          <w:szCs w:val="24"/>
          <w:rPrChange w:id="28" w:author="Kritarth Naman Mithileshwar Singh" w:date="2018-12-14T17:34:00Z">
            <w:rPr/>
          </w:rPrChange>
        </w:rPr>
        <w:instrText xml:space="preserve"> HYPERLINK "mailto:nayanvkatkar@gmail.com" </w:instrText>
      </w:r>
      <w:r w:rsidR="000A75F4" w:rsidRPr="00F37097">
        <w:rPr>
          <w:rPrChange w:id="29" w:author="Kritarth Naman Mithileshwar Singh" w:date="2018-12-14T17:34:00Z">
            <w:rPr>
              <w:rStyle w:val="Hyperlink"/>
              <w:rFonts w:ascii="Times New Roman" w:hAnsi="Times New Roman"/>
              <w:sz w:val="24"/>
              <w:szCs w:val="24"/>
            </w:rPr>
          </w:rPrChange>
        </w:rPr>
        <w:fldChar w:fldCharType="separate"/>
      </w:r>
      <w:r w:rsidR="00BC5421" w:rsidRPr="00F37097">
        <w:rPr>
          <w:rStyle w:val="Hyperlink"/>
          <w:rFonts w:ascii="Times New Roman" w:hAnsi="Times New Roman"/>
          <w:sz w:val="24"/>
          <w:szCs w:val="24"/>
        </w:rPr>
        <w:t>nayanvkatkar@gmail.com</w:t>
      </w:r>
      <w:r w:rsidR="000A75F4" w:rsidRPr="00F37097">
        <w:rPr>
          <w:rStyle w:val="Hyperlink"/>
          <w:rFonts w:ascii="Times New Roman" w:hAnsi="Times New Roman"/>
          <w:sz w:val="24"/>
          <w:szCs w:val="24"/>
          <w:rPrChange w:id="30" w:author="Kritarth Naman Mithileshwar Singh" w:date="2018-12-14T17:34:00Z">
            <w:rPr>
              <w:rStyle w:val="Hyperlink"/>
              <w:rFonts w:ascii="Times New Roman" w:hAnsi="Times New Roman"/>
              <w:sz w:val="24"/>
              <w:szCs w:val="24"/>
            </w:rPr>
          </w:rPrChange>
        </w:rPr>
        <w:fldChar w:fldCharType="end"/>
      </w:r>
    </w:p>
    <w:p w14:paraId="5AE741B7" w14:textId="77777777" w:rsidR="00BC5421" w:rsidRPr="00F37097" w:rsidRDefault="00BC5421">
      <w:pPr>
        <w:pStyle w:val="ListParagraph"/>
        <w:spacing w:line="240" w:lineRule="auto"/>
        <w:jc w:val="both"/>
        <w:rPr>
          <w:rFonts w:ascii="Times New Roman" w:hAnsi="Times New Roman"/>
          <w:sz w:val="24"/>
          <w:szCs w:val="24"/>
        </w:rPr>
      </w:pPr>
      <w:r w:rsidRPr="00F37097">
        <w:rPr>
          <w:rFonts w:ascii="Times New Roman" w:hAnsi="Times New Roman"/>
          <w:sz w:val="24"/>
          <w:szCs w:val="24"/>
        </w:rPr>
        <w:t>Phone: 022-24122188</w:t>
      </w:r>
    </w:p>
    <w:p w14:paraId="74D0F8E5" w14:textId="77777777" w:rsidR="00404ACF" w:rsidRPr="00F37097" w:rsidRDefault="00404ACF">
      <w:pPr>
        <w:pStyle w:val="ListParagraph"/>
        <w:spacing w:line="240" w:lineRule="auto"/>
        <w:jc w:val="both"/>
        <w:rPr>
          <w:rFonts w:ascii="Times New Roman" w:hAnsi="Times New Roman"/>
          <w:sz w:val="24"/>
          <w:szCs w:val="24"/>
        </w:rPr>
      </w:pPr>
    </w:p>
    <w:p w14:paraId="0FE96D38" w14:textId="77777777" w:rsidR="00167138" w:rsidRPr="00F37097" w:rsidRDefault="00430277">
      <w:pPr>
        <w:pStyle w:val="ListParagraph"/>
        <w:numPr>
          <w:ilvl w:val="0"/>
          <w:numId w:val="4"/>
        </w:numPr>
        <w:spacing w:line="240" w:lineRule="auto"/>
        <w:jc w:val="both"/>
        <w:rPr>
          <w:rFonts w:ascii="Times New Roman" w:hAnsi="Times New Roman"/>
          <w:sz w:val="24"/>
          <w:szCs w:val="24"/>
        </w:rPr>
      </w:pPr>
      <w:r w:rsidRPr="00F37097">
        <w:rPr>
          <w:rFonts w:ascii="Times New Roman" w:hAnsi="Times New Roman"/>
          <w:sz w:val="24"/>
          <w:szCs w:val="24"/>
        </w:rPr>
        <w:t xml:space="preserve">Ms. </w:t>
      </w:r>
      <w:r w:rsidR="00E048F5" w:rsidRPr="00F37097">
        <w:rPr>
          <w:rFonts w:ascii="Times New Roman" w:hAnsi="Times New Roman"/>
          <w:sz w:val="24"/>
          <w:szCs w:val="24"/>
        </w:rPr>
        <w:t>Vengurlekar MU</w:t>
      </w:r>
      <w:r w:rsidR="00AD41F4" w:rsidRPr="00F37097">
        <w:rPr>
          <w:rFonts w:ascii="Times New Roman" w:hAnsi="Times New Roman"/>
          <w:sz w:val="24"/>
          <w:szCs w:val="24"/>
        </w:rPr>
        <w:t>,</w:t>
      </w:r>
    </w:p>
    <w:p w14:paraId="090FB2EC" w14:textId="77777777" w:rsidR="0043408E" w:rsidRPr="00F37097" w:rsidRDefault="0043408E">
      <w:pPr>
        <w:pStyle w:val="ListParagraph"/>
        <w:spacing w:line="240" w:lineRule="auto"/>
        <w:jc w:val="both"/>
        <w:rPr>
          <w:rFonts w:ascii="Times New Roman" w:hAnsi="Times New Roman"/>
          <w:sz w:val="24"/>
          <w:szCs w:val="24"/>
        </w:rPr>
      </w:pPr>
      <w:r w:rsidRPr="00F37097">
        <w:rPr>
          <w:rFonts w:ascii="Times New Roman" w:hAnsi="Times New Roman"/>
          <w:sz w:val="24"/>
          <w:szCs w:val="24"/>
        </w:rPr>
        <w:t>Executive Assistant,</w:t>
      </w:r>
    </w:p>
    <w:p w14:paraId="3A4FB657"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Institutional Ethics Committee,</w:t>
      </w:r>
    </w:p>
    <w:p w14:paraId="1F1300B3"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Seth GSMC &amp; KEM Hospital,</w:t>
      </w:r>
    </w:p>
    <w:p w14:paraId="370E8561"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Mumbai-400012</w:t>
      </w:r>
    </w:p>
    <w:p w14:paraId="431FB67A" w14:textId="77777777" w:rsidR="00404ACF" w:rsidRPr="00F37097" w:rsidRDefault="00404ACF">
      <w:pPr>
        <w:pStyle w:val="ListParagraph"/>
        <w:spacing w:line="240" w:lineRule="auto"/>
        <w:jc w:val="both"/>
        <w:rPr>
          <w:rFonts w:ascii="Times New Roman" w:hAnsi="Times New Roman"/>
          <w:sz w:val="24"/>
          <w:szCs w:val="24"/>
        </w:rPr>
      </w:pPr>
      <w:r w:rsidRPr="00F37097">
        <w:rPr>
          <w:rFonts w:ascii="Times New Roman" w:hAnsi="Times New Roman"/>
          <w:sz w:val="24"/>
          <w:szCs w:val="24"/>
        </w:rPr>
        <w:t>Email:</w:t>
      </w:r>
      <w:r w:rsidR="00611046" w:rsidRPr="00F37097">
        <w:rPr>
          <w:rFonts w:ascii="Times New Roman" w:hAnsi="Times New Roman"/>
          <w:sz w:val="24"/>
          <w:szCs w:val="24"/>
        </w:rPr>
        <w:t>manali</w:t>
      </w:r>
      <w:r w:rsidR="00200ACC" w:rsidRPr="00F37097">
        <w:rPr>
          <w:rFonts w:ascii="Times New Roman" w:hAnsi="Times New Roman"/>
          <w:sz w:val="24"/>
          <w:szCs w:val="24"/>
        </w:rPr>
        <w:t>v</w:t>
      </w:r>
      <w:r w:rsidR="00611046" w:rsidRPr="00F37097">
        <w:rPr>
          <w:rFonts w:ascii="Times New Roman" w:hAnsi="Times New Roman"/>
          <w:sz w:val="24"/>
          <w:szCs w:val="24"/>
        </w:rPr>
        <w:t>1988@gmail.com</w:t>
      </w:r>
    </w:p>
    <w:p w14:paraId="32A830CD" w14:textId="77777777" w:rsidR="00BC5421" w:rsidRPr="00F37097" w:rsidRDefault="00BC5421">
      <w:pPr>
        <w:pStyle w:val="ListParagraph"/>
        <w:spacing w:line="240" w:lineRule="auto"/>
        <w:jc w:val="both"/>
        <w:rPr>
          <w:rFonts w:ascii="Times New Roman" w:hAnsi="Times New Roman"/>
          <w:sz w:val="24"/>
          <w:szCs w:val="24"/>
        </w:rPr>
      </w:pPr>
      <w:r w:rsidRPr="00F37097">
        <w:rPr>
          <w:rFonts w:ascii="Times New Roman" w:hAnsi="Times New Roman"/>
          <w:sz w:val="24"/>
          <w:szCs w:val="24"/>
        </w:rPr>
        <w:t>Phone: 022-24122188</w:t>
      </w:r>
    </w:p>
    <w:p w14:paraId="7964F113" w14:textId="77777777" w:rsidR="00AD41F4" w:rsidRPr="00F37097" w:rsidRDefault="00AD41F4">
      <w:pPr>
        <w:pStyle w:val="ListParagraph"/>
        <w:spacing w:line="240" w:lineRule="auto"/>
        <w:jc w:val="both"/>
        <w:rPr>
          <w:rFonts w:ascii="Times New Roman" w:hAnsi="Times New Roman"/>
          <w:sz w:val="24"/>
          <w:szCs w:val="24"/>
        </w:rPr>
      </w:pPr>
    </w:p>
    <w:p w14:paraId="3081667B" w14:textId="77777777" w:rsidR="00167138" w:rsidRPr="00F37097" w:rsidRDefault="00167138">
      <w:pPr>
        <w:spacing w:line="240" w:lineRule="auto"/>
        <w:jc w:val="both"/>
        <w:rPr>
          <w:rFonts w:ascii="Times New Roman" w:hAnsi="Times New Roman"/>
          <w:sz w:val="24"/>
          <w:szCs w:val="24"/>
          <w:u w:val="single"/>
        </w:rPr>
      </w:pPr>
    </w:p>
    <w:p w14:paraId="6F454AD5" w14:textId="77777777" w:rsidR="00EE7FAB" w:rsidRPr="00F37097" w:rsidRDefault="006A5044">
      <w:pPr>
        <w:spacing w:line="240" w:lineRule="auto"/>
        <w:jc w:val="both"/>
        <w:rPr>
          <w:rFonts w:ascii="Times New Roman" w:hAnsi="Times New Roman"/>
          <w:sz w:val="24"/>
          <w:szCs w:val="24"/>
        </w:rPr>
      </w:pPr>
      <w:r w:rsidRPr="00F37097">
        <w:rPr>
          <w:rFonts w:ascii="Times New Roman" w:hAnsi="Times New Roman"/>
          <w:sz w:val="24"/>
          <w:szCs w:val="24"/>
          <w:u w:val="single"/>
        </w:rPr>
        <w:t>Abstract</w:t>
      </w:r>
      <w:r w:rsidRPr="00F37097">
        <w:rPr>
          <w:rFonts w:ascii="Times New Roman" w:hAnsi="Times New Roman"/>
          <w:sz w:val="24"/>
          <w:szCs w:val="24"/>
        </w:rPr>
        <w:t>:</w:t>
      </w:r>
    </w:p>
    <w:p w14:paraId="5054B887" w14:textId="77777777" w:rsidR="006A5044" w:rsidRPr="00F37097" w:rsidRDefault="00EE7FAB">
      <w:pPr>
        <w:spacing w:line="240" w:lineRule="auto"/>
        <w:jc w:val="both"/>
        <w:rPr>
          <w:rFonts w:ascii="Times New Roman" w:hAnsi="Times New Roman"/>
          <w:sz w:val="24"/>
          <w:szCs w:val="24"/>
        </w:rPr>
      </w:pPr>
      <w:r w:rsidRPr="00F37097">
        <w:rPr>
          <w:rFonts w:ascii="Times New Roman" w:hAnsi="Times New Roman"/>
          <w:sz w:val="24"/>
          <w:szCs w:val="24"/>
        </w:rPr>
        <w:t xml:space="preserve">Monitoring of clinical trials is an integral part of functions by the institutional ethics committee, to ensure ethical conduct of research. According to the </w:t>
      </w:r>
      <w:r w:rsidRPr="00F37097">
        <w:rPr>
          <w:rFonts w:ascii="Times New Roman" w:hAnsi="Times New Roman"/>
          <w:i/>
          <w:sz w:val="24"/>
          <w:szCs w:val="24"/>
        </w:rPr>
        <w:t>2017 ICMR Guidelines for Research</w:t>
      </w:r>
      <w:r w:rsidRPr="00F37097">
        <w:rPr>
          <w:rFonts w:ascii="Times New Roman" w:hAnsi="Times New Roman"/>
          <w:sz w:val="24"/>
          <w:szCs w:val="24"/>
        </w:rPr>
        <w:t>, there is a strong need for active monitoring of clinical trials. A previous study done by the authors had found many lapses after site monitoring, for researches initiated between 2008 and 2010. In this research 12 clinical studies</w:t>
      </w:r>
      <w:r w:rsidR="00EB1153" w:rsidRPr="00F37097">
        <w:rPr>
          <w:rFonts w:ascii="Times New Roman" w:hAnsi="Times New Roman"/>
          <w:sz w:val="24"/>
          <w:szCs w:val="24"/>
        </w:rPr>
        <w:t>,</w:t>
      </w:r>
      <w:r w:rsidRPr="00F37097">
        <w:rPr>
          <w:rFonts w:ascii="Times New Roman" w:hAnsi="Times New Roman"/>
          <w:sz w:val="24"/>
          <w:szCs w:val="24"/>
        </w:rPr>
        <w:t xml:space="preserve"> both sponsored and investigator initiated, were monitored by the members of the IEC, in the past seven years (2011-2017). The most common violation was seen related to informed consent issues, at 8 out of 12 sites. The other violation themes were lack of </w:t>
      </w:r>
      <w:commentRangeStart w:id="31"/>
      <w:r w:rsidRPr="00F37097">
        <w:rPr>
          <w:rFonts w:ascii="Times New Roman" w:hAnsi="Times New Roman"/>
          <w:sz w:val="24"/>
          <w:szCs w:val="24"/>
        </w:rPr>
        <w:t>investigator’s understanding</w:t>
      </w:r>
      <w:ins w:id="32" w:author="yashashri" w:date="2018-11-11T02:29:00Z">
        <w:r w:rsidR="0064594B" w:rsidRPr="00F37097">
          <w:rPr>
            <w:rFonts w:ascii="Times New Roman" w:hAnsi="Times New Roman"/>
            <w:sz w:val="24"/>
            <w:szCs w:val="24"/>
          </w:rPr>
          <w:t xml:space="preserve"> of protocol </w:t>
        </w:r>
      </w:ins>
      <w:r w:rsidRPr="00F37097">
        <w:rPr>
          <w:rFonts w:ascii="Times New Roman" w:hAnsi="Times New Roman"/>
          <w:sz w:val="24"/>
          <w:szCs w:val="24"/>
        </w:rPr>
        <w:t xml:space="preserve"> </w:t>
      </w:r>
      <w:commentRangeEnd w:id="31"/>
      <w:r w:rsidR="00CB7928" w:rsidRPr="00F37097">
        <w:rPr>
          <w:rStyle w:val="CommentReference"/>
          <w:rFonts w:ascii="Times New Roman" w:hAnsi="Times New Roman"/>
          <w:sz w:val="24"/>
          <w:szCs w:val="24"/>
          <w:rPrChange w:id="33" w:author="Kritarth Naman Mithileshwar Singh" w:date="2018-12-14T17:34:00Z">
            <w:rPr>
              <w:rStyle w:val="CommentReference"/>
            </w:rPr>
          </w:rPrChange>
        </w:rPr>
        <w:commentReference w:id="31"/>
      </w:r>
      <w:r w:rsidRPr="00F37097">
        <w:rPr>
          <w:rFonts w:ascii="Times New Roman" w:hAnsi="Times New Roman"/>
          <w:sz w:val="24"/>
          <w:szCs w:val="24"/>
        </w:rPr>
        <w:t xml:space="preserve">(6/12), deviation from investigational plan (5/12), non-reporting of study progress to IEC (4/12), patient recruitment prior to IEC approval (2/12).  The IEC took various corrective actions like ordering for re-consent, GCP re-training, asking explanations for deviations, asking interim reports, facility upgradation and paying of pending compensation. IEC </w:t>
      </w:r>
      <w:r w:rsidR="001C29A7" w:rsidRPr="00F37097">
        <w:rPr>
          <w:rFonts w:ascii="Times New Roman" w:hAnsi="Times New Roman"/>
          <w:sz w:val="24"/>
          <w:szCs w:val="24"/>
        </w:rPr>
        <w:t xml:space="preserve">stopped reviewing protocols from </w:t>
      </w:r>
      <w:commentRangeStart w:id="34"/>
      <w:r w:rsidR="001C29A7" w:rsidRPr="00F37097">
        <w:rPr>
          <w:rFonts w:ascii="Times New Roman" w:hAnsi="Times New Roman"/>
          <w:sz w:val="24"/>
          <w:szCs w:val="24"/>
        </w:rPr>
        <w:t xml:space="preserve">that </w:t>
      </w:r>
      <w:ins w:id="35" w:author="yashashri" w:date="2018-11-11T02:33:00Z">
        <w:r w:rsidR="00BE2B0F" w:rsidRPr="00F37097">
          <w:rPr>
            <w:rFonts w:ascii="Times New Roman" w:hAnsi="Times New Roman"/>
            <w:sz w:val="24"/>
            <w:szCs w:val="24"/>
          </w:rPr>
          <w:t xml:space="preserve">PI </w:t>
        </w:r>
      </w:ins>
      <w:r w:rsidR="001C29A7" w:rsidRPr="00F37097">
        <w:rPr>
          <w:rFonts w:ascii="Times New Roman" w:hAnsi="Times New Roman"/>
          <w:sz w:val="24"/>
          <w:szCs w:val="24"/>
        </w:rPr>
        <w:t>site</w:t>
      </w:r>
      <w:commentRangeEnd w:id="34"/>
      <w:r w:rsidR="00CB7928" w:rsidRPr="00F37097">
        <w:rPr>
          <w:rStyle w:val="CommentReference"/>
          <w:rFonts w:ascii="Times New Roman" w:hAnsi="Times New Roman"/>
          <w:sz w:val="24"/>
          <w:szCs w:val="24"/>
          <w:rPrChange w:id="36" w:author="Kritarth Naman Mithileshwar Singh" w:date="2018-12-14T17:34:00Z">
            <w:rPr>
              <w:rStyle w:val="CommentReference"/>
            </w:rPr>
          </w:rPrChange>
        </w:rPr>
        <w:commentReference w:id="34"/>
      </w:r>
      <w:ins w:id="37" w:author="yashashri" w:date="2018-11-11T02:33:00Z">
        <w:r w:rsidR="00BE2B0F" w:rsidRPr="00F37097">
          <w:rPr>
            <w:rFonts w:ascii="Times New Roman" w:hAnsi="Times New Roman"/>
            <w:sz w:val="24"/>
            <w:szCs w:val="24"/>
          </w:rPr>
          <w:t xml:space="preserve"> </w:t>
        </w:r>
      </w:ins>
      <w:r w:rsidR="001C29A7" w:rsidRPr="00F37097">
        <w:rPr>
          <w:rFonts w:ascii="Times New Roman" w:hAnsi="Times New Roman"/>
          <w:sz w:val="24"/>
          <w:szCs w:val="24"/>
        </w:rPr>
        <w:t xml:space="preserve"> and </w:t>
      </w:r>
      <w:r w:rsidRPr="00F37097">
        <w:rPr>
          <w:rFonts w:ascii="Times New Roman" w:hAnsi="Times New Roman"/>
          <w:sz w:val="24"/>
          <w:szCs w:val="24"/>
        </w:rPr>
        <w:t xml:space="preserve">study recruitment </w:t>
      </w:r>
      <w:r w:rsidR="001C29A7" w:rsidRPr="00F37097">
        <w:rPr>
          <w:rFonts w:ascii="Times New Roman" w:hAnsi="Times New Roman"/>
          <w:sz w:val="24"/>
          <w:szCs w:val="24"/>
        </w:rPr>
        <w:t xml:space="preserve">was kept on hold for the same </w:t>
      </w:r>
      <w:r w:rsidRPr="00F37097">
        <w:rPr>
          <w:rFonts w:ascii="Times New Roman" w:hAnsi="Times New Roman"/>
          <w:sz w:val="24"/>
          <w:szCs w:val="24"/>
        </w:rPr>
        <w:t xml:space="preserve">PI </w:t>
      </w:r>
      <w:r w:rsidR="001C29A7" w:rsidRPr="00F37097">
        <w:rPr>
          <w:rFonts w:ascii="Times New Roman" w:hAnsi="Times New Roman"/>
          <w:sz w:val="24"/>
          <w:szCs w:val="24"/>
        </w:rPr>
        <w:t xml:space="preserve">for </w:t>
      </w:r>
      <w:r w:rsidRPr="00F37097">
        <w:rPr>
          <w:rFonts w:ascii="Times New Roman" w:hAnsi="Times New Roman"/>
          <w:sz w:val="24"/>
          <w:szCs w:val="24"/>
        </w:rPr>
        <w:t xml:space="preserve">multiple lapses. Our study </w:t>
      </w:r>
      <w:r w:rsidR="00964ABA" w:rsidRPr="00F37097">
        <w:rPr>
          <w:rFonts w:ascii="Times New Roman" w:hAnsi="Times New Roman"/>
          <w:sz w:val="24"/>
          <w:szCs w:val="24"/>
        </w:rPr>
        <w:t>perhaps ascertains that</w:t>
      </w:r>
      <w:ins w:id="38" w:author="Kritarth Naman Mithileshwar Singh" w:date="2018-12-14T17:41:00Z">
        <w:r w:rsidR="00B65503">
          <w:rPr>
            <w:rFonts w:ascii="Times New Roman" w:hAnsi="Times New Roman"/>
            <w:sz w:val="24"/>
            <w:szCs w:val="24"/>
          </w:rPr>
          <w:t xml:space="preserve"> </w:t>
        </w:r>
      </w:ins>
      <w:r w:rsidRPr="00F37097">
        <w:rPr>
          <w:rFonts w:ascii="Times New Roman" w:hAnsi="Times New Roman"/>
          <w:sz w:val="24"/>
          <w:szCs w:val="24"/>
        </w:rPr>
        <w:t xml:space="preserve">active site </w:t>
      </w:r>
      <w:commentRangeStart w:id="39"/>
      <w:r w:rsidRPr="00F37097">
        <w:rPr>
          <w:rFonts w:ascii="Times New Roman" w:hAnsi="Times New Roman"/>
          <w:sz w:val="24"/>
          <w:szCs w:val="24"/>
        </w:rPr>
        <w:t>monitoring</w:t>
      </w:r>
      <w:ins w:id="40" w:author="yashashri" w:date="2018-11-11T02:34:00Z">
        <w:r w:rsidR="00BE2B0F" w:rsidRPr="00F37097">
          <w:rPr>
            <w:rFonts w:ascii="Times New Roman" w:hAnsi="Times New Roman"/>
            <w:sz w:val="24"/>
            <w:szCs w:val="24"/>
          </w:rPr>
          <w:t xml:space="preserve"> by Ethics Committee </w:t>
        </w:r>
      </w:ins>
      <w:r w:rsidRPr="00F37097">
        <w:rPr>
          <w:rFonts w:ascii="Times New Roman" w:hAnsi="Times New Roman"/>
          <w:sz w:val="24"/>
          <w:szCs w:val="24"/>
        </w:rPr>
        <w:t xml:space="preserve"> </w:t>
      </w:r>
      <w:commentRangeEnd w:id="39"/>
      <w:r w:rsidR="00CB7928" w:rsidRPr="00F37097">
        <w:rPr>
          <w:rStyle w:val="CommentReference"/>
          <w:rFonts w:ascii="Times New Roman" w:hAnsi="Times New Roman"/>
          <w:sz w:val="24"/>
          <w:szCs w:val="24"/>
          <w:rPrChange w:id="41" w:author="Kritarth Naman Mithileshwar Singh" w:date="2018-12-14T17:34:00Z">
            <w:rPr>
              <w:rStyle w:val="CommentReference"/>
            </w:rPr>
          </w:rPrChange>
        </w:rPr>
        <w:commentReference w:id="39"/>
      </w:r>
      <w:r w:rsidR="00964ABA" w:rsidRPr="00F37097">
        <w:rPr>
          <w:rFonts w:ascii="Times New Roman" w:hAnsi="Times New Roman"/>
          <w:sz w:val="24"/>
          <w:szCs w:val="24"/>
        </w:rPr>
        <w:t xml:space="preserve">is a must to </w:t>
      </w:r>
      <w:r w:rsidRPr="00F37097">
        <w:rPr>
          <w:rFonts w:ascii="Times New Roman" w:hAnsi="Times New Roman"/>
          <w:sz w:val="24"/>
          <w:szCs w:val="24"/>
        </w:rPr>
        <w:t>ensure ethical conduct of studies.</w:t>
      </w:r>
    </w:p>
    <w:p w14:paraId="5D37E34A" w14:textId="77777777" w:rsidR="006A5044" w:rsidRPr="00F37097" w:rsidRDefault="00ED3E80">
      <w:pPr>
        <w:spacing w:line="240" w:lineRule="auto"/>
        <w:jc w:val="both"/>
        <w:rPr>
          <w:rFonts w:ascii="Times New Roman" w:hAnsi="Times New Roman"/>
          <w:sz w:val="24"/>
          <w:szCs w:val="24"/>
        </w:rPr>
      </w:pPr>
      <w:r w:rsidRPr="00F37097">
        <w:rPr>
          <w:rFonts w:ascii="Times New Roman" w:hAnsi="Times New Roman"/>
          <w:sz w:val="24"/>
          <w:szCs w:val="24"/>
          <w:u w:val="single"/>
        </w:rPr>
        <w:t>Keywords</w:t>
      </w:r>
      <w:r w:rsidRPr="00F37097">
        <w:rPr>
          <w:rFonts w:ascii="Times New Roman" w:hAnsi="Times New Roman"/>
          <w:sz w:val="24"/>
          <w:szCs w:val="24"/>
        </w:rPr>
        <w:t xml:space="preserve">: </w:t>
      </w:r>
      <w:r w:rsidR="00723A94" w:rsidRPr="00F37097">
        <w:rPr>
          <w:rFonts w:ascii="Times New Roman" w:hAnsi="Times New Roman"/>
          <w:sz w:val="24"/>
          <w:szCs w:val="24"/>
        </w:rPr>
        <w:t>IEC, Study Monitoring, Ethics Committee, India</w:t>
      </w:r>
    </w:p>
    <w:p w14:paraId="44177C54" w14:textId="77777777" w:rsidR="00026DA7" w:rsidRPr="00F37097" w:rsidRDefault="00026DA7">
      <w:pPr>
        <w:spacing w:line="240" w:lineRule="auto"/>
        <w:jc w:val="both"/>
        <w:rPr>
          <w:rFonts w:ascii="Times New Roman" w:hAnsi="Times New Roman"/>
          <w:sz w:val="24"/>
          <w:szCs w:val="24"/>
          <w:u w:val="single"/>
        </w:rPr>
      </w:pPr>
    </w:p>
    <w:p w14:paraId="54097250" w14:textId="77777777" w:rsidR="00EB194D" w:rsidRPr="00F37097" w:rsidRDefault="00ED3E80">
      <w:pPr>
        <w:pStyle w:val="ListParagraph"/>
        <w:numPr>
          <w:ilvl w:val="0"/>
          <w:numId w:val="3"/>
        </w:numPr>
        <w:tabs>
          <w:tab w:val="left" w:pos="360"/>
        </w:tabs>
        <w:spacing w:line="240" w:lineRule="auto"/>
        <w:ind w:left="360"/>
        <w:jc w:val="both"/>
        <w:rPr>
          <w:rFonts w:ascii="Times New Roman" w:hAnsi="Times New Roman"/>
          <w:sz w:val="24"/>
          <w:szCs w:val="24"/>
        </w:rPr>
      </w:pPr>
      <w:r w:rsidRPr="00F37097">
        <w:rPr>
          <w:rFonts w:ascii="Times New Roman" w:hAnsi="Times New Roman"/>
          <w:sz w:val="24"/>
          <w:szCs w:val="24"/>
          <w:u w:val="single"/>
        </w:rPr>
        <w:t>Previous submission of similar work</w:t>
      </w:r>
      <w:r w:rsidRPr="00F37097">
        <w:rPr>
          <w:rFonts w:ascii="Times New Roman" w:hAnsi="Times New Roman"/>
          <w:sz w:val="24"/>
          <w:szCs w:val="24"/>
        </w:rPr>
        <w:t xml:space="preserve">: A study to find the EC monitoring practices at KEM Hospital from 2008-2010 was published in IJME (Reference: </w:t>
      </w:r>
      <w:commentRangeStart w:id="42"/>
      <w:r w:rsidRPr="00F37097">
        <w:rPr>
          <w:rFonts w:ascii="Times New Roman" w:hAnsi="Times New Roman"/>
          <w:i/>
          <w:sz w:val="24"/>
          <w:szCs w:val="24"/>
        </w:rPr>
        <w:t>Shetty YC, Marathe P, Kamat S, ThatteU.</w:t>
      </w:r>
      <w:ins w:id="43" w:author="Kritarth Naman Mithileshwar Singh" w:date="2018-12-14T17:41:00Z">
        <w:r w:rsidR="00B65503">
          <w:rPr>
            <w:rFonts w:ascii="Times New Roman" w:hAnsi="Times New Roman"/>
            <w:i/>
            <w:sz w:val="24"/>
            <w:szCs w:val="24"/>
          </w:rPr>
          <w:t xml:space="preserve"> </w:t>
        </w:r>
      </w:ins>
      <w:r w:rsidRPr="00F37097">
        <w:rPr>
          <w:rFonts w:ascii="Times New Roman" w:hAnsi="Times New Roman"/>
          <w:i/>
          <w:sz w:val="24"/>
          <w:szCs w:val="24"/>
        </w:rPr>
        <w:t>Continuing Oversight Through Site Monitoring: Experiences of An Institutional Ethics Committee In An Indian Tertiary-Care Hospital</w:t>
      </w:r>
      <w:commentRangeEnd w:id="42"/>
      <w:r w:rsidR="00DB3EBC" w:rsidRPr="00F37097">
        <w:rPr>
          <w:rStyle w:val="CommentReference"/>
          <w:rFonts w:ascii="Times New Roman" w:hAnsi="Times New Roman"/>
          <w:sz w:val="24"/>
          <w:szCs w:val="24"/>
          <w:rPrChange w:id="44" w:author="Kritarth Naman Mithileshwar Singh" w:date="2018-12-14T17:34:00Z">
            <w:rPr>
              <w:rStyle w:val="CommentReference"/>
            </w:rPr>
          </w:rPrChange>
        </w:rPr>
        <w:commentReference w:id="42"/>
      </w:r>
      <w:r w:rsidRPr="00F37097">
        <w:rPr>
          <w:rFonts w:ascii="Times New Roman" w:hAnsi="Times New Roman"/>
          <w:i/>
          <w:sz w:val="24"/>
          <w:szCs w:val="24"/>
        </w:rPr>
        <w:t>. IJME. 2012;9(1):22-26.</w:t>
      </w:r>
      <w:r w:rsidRPr="00F37097">
        <w:rPr>
          <w:rFonts w:ascii="Times New Roman" w:hAnsi="Times New Roman"/>
          <w:sz w:val="24"/>
          <w:szCs w:val="24"/>
        </w:rPr>
        <w:t>) This study was planned as a follow-up to the previous study conducted, to</w:t>
      </w:r>
      <w:ins w:id="45" w:author="Kritarth Naman Mithileshwar Singh" w:date="2018-12-14T17:41:00Z">
        <w:r w:rsidR="00B65503">
          <w:rPr>
            <w:rFonts w:ascii="Times New Roman" w:hAnsi="Times New Roman"/>
            <w:sz w:val="24"/>
            <w:szCs w:val="24"/>
          </w:rPr>
          <w:t xml:space="preserve"> </w:t>
        </w:r>
      </w:ins>
      <w:r w:rsidRPr="00F37097">
        <w:rPr>
          <w:rFonts w:ascii="Times New Roman" w:hAnsi="Times New Roman"/>
          <w:sz w:val="24"/>
          <w:szCs w:val="24"/>
        </w:rPr>
        <w:t xml:space="preserve">analyze </w:t>
      </w:r>
      <w:r w:rsidRPr="00F37097">
        <w:rPr>
          <w:rFonts w:ascii="Times New Roman" w:hAnsi="Times New Roman"/>
          <w:sz w:val="24"/>
          <w:szCs w:val="24"/>
        </w:rPr>
        <w:lastRenderedPageBreak/>
        <w:t>the reports of site monitoring visits made by the IECs in the past seven years (2011-2017) and compare the practices now with the past findings from (2008-2010).</w:t>
      </w:r>
    </w:p>
    <w:p w14:paraId="09735210" w14:textId="77777777" w:rsidR="00EB1153" w:rsidRPr="00F37097" w:rsidRDefault="00EB1153">
      <w:pPr>
        <w:spacing w:line="240" w:lineRule="auto"/>
        <w:jc w:val="both"/>
        <w:rPr>
          <w:rFonts w:ascii="Times New Roman" w:hAnsi="Times New Roman"/>
          <w:sz w:val="24"/>
          <w:szCs w:val="24"/>
          <w:u w:val="single"/>
        </w:rPr>
      </w:pPr>
    </w:p>
    <w:p w14:paraId="281FF1FA" w14:textId="77777777" w:rsidR="009E00E9" w:rsidRPr="00F37097" w:rsidRDefault="009E00E9">
      <w:pPr>
        <w:spacing w:line="240" w:lineRule="auto"/>
        <w:jc w:val="both"/>
        <w:rPr>
          <w:rFonts w:ascii="Times New Roman" w:hAnsi="Times New Roman"/>
          <w:sz w:val="24"/>
          <w:szCs w:val="24"/>
          <w:u w:val="single"/>
        </w:rPr>
      </w:pPr>
      <w:r w:rsidRPr="00F37097">
        <w:rPr>
          <w:rFonts w:ascii="Times New Roman" w:hAnsi="Times New Roman"/>
          <w:sz w:val="24"/>
          <w:szCs w:val="24"/>
          <w:u w:val="single"/>
        </w:rPr>
        <w:t>Introduction</w:t>
      </w:r>
      <w:r w:rsidRPr="00F37097">
        <w:rPr>
          <w:rFonts w:ascii="Times New Roman" w:hAnsi="Times New Roman"/>
          <w:sz w:val="24"/>
          <w:szCs w:val="24"/>
        </w:rPr>
        <w:t>:</w:t>
      </w:r>
    </w:p>
    <w:p w14:paraId="6C92C634" w14:textId="7B477508" w:rsidR="002C7660" w:rsidRPr="00F37097" w:rsidRDefault="002C7660">
      <w:pPr>
        <w:spacing w:line="240" w:lineRule="auto"/>
        <w:jc w:val="both"/>
        <w:rPr>
          <w:rFonts w:ascii="Times New Roman" w:hAnsi="Times New Roman"/>
          <w:sz w:val="24"/>
          <w:szCs w:val="24"/>
        </w:rPr>
      </w:pPr>
      <w:r w:rsidRPr="00F37097">
        <w:rPr>
          <w:rFonts w:ascii="Times New Roman" w:hAnsi="Times New Roman"/>
          <w:sz w:val="24"/>
          <w:szCs w:val="24"/>
        </w:rPr>
        <w:t xml:space="preserve">Monitoring is the act of overseeing the progress of a clinical trial, which helps in ensuring that it is conducted, recorded, and reported in accordance with the </w:t>
      </w:r>
      <w:r w:rsidR="004423BD" w:rsidRPr="00F37097">
        <w:rPr>
          <w:rFonts w:ascii="Times New Roman" w:hAnsi="Times New Roman"/>
          <w:sz w:val="24"/>
          <w:szCs w:val="24"/>
        </w:rPr>
        <w:t>p</w:t>
      </w:r>
      <w:r w:rsidRPr="00F37097">
        <w:rPr>
          <w:rFonts w:ascii="Times New Roman" w:hAnsi="Times New Roman"/>
          <w:sz w:val="24"/>
          <w:szCs w:val="24"/>
        </w:rPr>
        <w:t>rotocol, Standard Operating Procedures (SOPs), Good Clinical Practice (GCP), and the applicable regulatory requirements.</w:t>
      </w:r>
      <w:r w:rsidR="008E32E0" w:rsidRPr="00F37097">
        <w:rPr>
          <w:rFonts w:ascii="Times New Roman" w:hAnsi="Times New Roman"/>
          <w:sz w:val="24"/>
          <w:szCs w:val="24"/>
          <w:vertAlign w:val="superscript"/>
        </w:rPr>
        <w:t>1</w:t>
      </w:r>
      <w:ins w:id="46" w:author="Kritarth Naman Mithileshwar Singh" w:date="2018-12-14T17:45:00Z">
        <w:r w:rsidR="00CD2FF6">
          <w:rPr>
            <w:rFonts w:ascii="Times New Roman" w:hAnsi="Times New Roman"/>
            <w:sz w:val="24"/>
            <w:szCs w:val="24"/>
            <w:vertAlign w:val="superscript"/>
          </w:rPr>
          <w:t xml:space="preserve"> </w:t>
        </w:r>
      </w:ins>
      <w:r w:rsidRPr="00F37097">
        <w:rPr>
          <w:rFonts w:ascii="Times New Roman" w:hAnsi="Times New Roman"/>
          <w:sz w:val="24"/>
          <w:szCs w:val="24"/>
        </w:rPr>
        <w:t>Declaration of Helsinki mentions that the ethics committee must have the right to monitor ongoing studies so that they can be conducted in the best way possible.</w:t>
      </w:r>
      <w:r w:rsidR="008E32E0" w:rsidRPr="00F37097">
        <w:rPr>
          <w:rFonts w:ascii="Times New Roman" w:hAnsi="Times New Roman"/>
          <w:sz w:val="24"/>
          <w:szCs w:val="24"/>
          <w:vertAlign w:val="superscript"/>
        </w:rPr>
        <w:t>2</w:t>
      </w:r>
      <w:r w:rsidRPr="00F37097">
        <w:rPr>
          <w:rFonts w:ascii="Times New Roman" w:hAnsi="Times New Roman"/>
          <w:sz w:val="24"/>
          <w:szCs w:val="24"/>
        </w:rPr>
        <w:t xml:space="preserve">In United States of America (USA),the ethics committees are </w:t>
      </w:r>
      <w:commentRangeStart w:id="47"/>
      <w:r w:rsidRPr="00F37097">
        <w:rPr>
          <w:rFonts w:ascii="Times New Roman" w:hAnsi="Times New Roman"/>
          <w:sz w:val="24"/>
          <w:szCs w:val="24"/>
        </w:rPr>
        <w:t>entrusted</w:t>
      </w:r>
      <w:commentRangeEnd w:id="47"/>
      <w:r w:rsidR="00CB7928" w:rsidRPr="00F37097">
        <w:rPr>
          <w:rStyle w:val="CommentReference"/>
          <w:rFonts w:ascii="Times New Roman" w:hAnsi="Times New Roman"/>
          <w:sz w:val="24"/>
          <w:szCs w:val="24"/>
          <w:rPrChange w:id="48" w:author="Kritarth Naman Mithileshwar Singh" w:date="2018-12-14T17:34:00Z">
            <w:rPr>
              <w:rStyle w:val="CommentReference"/>
            </w:rPr>
          </w:rPrChange>
        </w:rPr>
        <w:commentReference w:id="47"/>
      </w:r>
      <w:r w:rsidRPr="00F37097">
        <w:rPr>
          <w:rFonts w:ascii="Times New Roman" w:hAnsi="Times New Roman"/>
          <w:sz w:val="24"/>
          <w:szCs w:val="24"/>
        </w:rPr>
        <w:t xml:space="preserve"> with the initial review of the proposed </w:t>
      </w:r>
      <w:ins w:id="49" w:author="yashashri" w:date="2018-11-11T02:42:00Z">
        <w:r w:rsidR="00853942" w:rsidRPr="00F37097">
          <w:rPr>
            <w:rFonts w:ascii="Times New Roman" w:hAnsi="Times New Roman"/>
            <w:sz w:val="24"/>
            <w:szCs w:val="24"/>
          </w:rPr>
          <w:t xml:space="preserve">interventional </w:t>
        </w:r>
      </w:ins>
      <w:commentRangeStart w:id="50"/>
      <w:r w:rsidRPr="00F37097">
        <w:rPr>
          <w:rFonts w:ascii="Times New Roman" w:hAnsi="Times New Roman"/>
          <w:sz w:val="24"/>
          <w:szCs w:val="24"/>
        </w:rPr>
        <w:t xml:space="preserve">research protocols </w:t>
      </w:r>
      <w:commentRangeEnd w:id="50"/>
      <w:r w:rsidR="00CB7928" w:rsidRPr="00F37097">
        <w:rPr>
          <w:rStyle w:val="CommentReference"/>
          <w:rFonts w:ascii="Times New Roman" w:hAnsi="Times New Roman"/>
          <w:sz w:val="24"/>
          <w:szCs w:val="24"/>
          <w:rPrChange w:id="51" w:author="Kritarth Naman Mithileshwar Singh" w:date="2018-12-14T17:34:00Z">
            <w:rPr>
              <w:rStyle w:val="CommentReference"/>
            </w:rPr>
          </w:rPrChange>
        </w:rPr>
        <w:commentReference w:id="50"/>
      </w:r>
      <w:r w:rsidRPr="00F37097">
        <w:rPr>
          <w:rFonts w:ascii="Times New Roman" w:hAnsi="Times New Roman"/>
          <w:sz w:val="24"/>
          <w:szCs w:val="24"/>
        </w:rPr>
        <w:t>prior to project initiation and continuing responsibility of regular monitoring for the necessary Ethics compliance till completed.</w:t>
      </w:r>
      <w:ins w:id="52" w:author="yashashri" w:date="2018-11-11T17:42:00Z">
        <w:r w:rsidR="005329E7" w:rsidRPr="00F37097">
          <w:rPr>
            <w:rFonts w:ascii="Times New Roman" w:hAnsi="Times New Roman"/>
            <w:sz w:val="24"/>
            <w:szCs w:val="24"/>
            <w:vertAlign w:val="superscript"/>
            <w:rPrChange w:id="53" w:author="Kritarth Naman Mithileshwar Singh" w:date="2018-12-14T17:34:00Z">
              <w:rPr>
                <w:rFonts w:ascii="Times New Roman" w:hAnsi="Times New Roman"/>
                <w:sz w:val="24"/>
                <w:szCs w:val="24"/>
              </w:rPr>
            </w:rPrChange>
          </w:rPr>
          <w:t>3</w:t>
        </w:r>
      </w:ins>
    </w:p>
    <w:p w14:paraId="55CAB68B" w14:textId="77777777" w:rsidR="001870A1" w:rsidRPr="00F37097" w:rsidDel="00B65503" w:rsidRDefault="002C7660">
      <w:pPr>
        <w:autoSpaceDE w:val="0"/>
        <w:autoSpaceDN w:val="0"/>
        <w:adjustRightInd w:val="0"/>
        <w:spacing w:after="0" w:line="240" w:lineRule="auto"/>
        <w:jc w:val="both"/>
        <w:rPr>
          <w:ins w:id="54" w:author="yashashri" w:date="2018-11-11T03:09:00Z"/>
          <w:del w:id="55" w:author="Kritarth Naman Mithileshwar Singh" w:date="2018-12-14T17:40:00Z"/>
          <w:rFonts w:ascii="Times New Roman" w:hAnsi="Times New Roman"/>
          <w:sz w:val="24"/>
          <w:szCs w:val="24"/>
          <w:lang w:eastAsia="en-IN"/>
          <w:rPrChange w:id="56" w:author="Kritarth Naman Mithileshwar Singh" w:date="2018-12-14T17:34:00Z">
            <w:rPr>
              <w:ins w:id="57" w:author="yashashri" w:date="2018-11-11T03:09:00Z"/>
              <w:del w:id="58" w:author="Kritarth Naman Mithileshwar Singh" w:date="2018-12-14T17:40:00Z"/>
              <w:rFonts w:ascii="Garamond" w:hAnsi="Garamond" w:cs="Garamond"/>
              <w:lang w:eastAsia="en-IN"/>
            </w:rPr>
          </w:rPrChange>
        </w:rPr>
        <w:pPrChange w:id="59" w:author="Kritarth Naman Mithileshwar Singh" w:date="2018-12-14T17:34:00Z">
          <w:pPr>
            <w:autoSpaceDE w:val="0"/>
            <w:autoSpaceDN w:val="0"/>
            <w:adjustRightInd w:val="0"/>
            <w:spacing w:after="0" w:line="240" w:lineRule="auto"/>
          </w:pPr>
        </w:pPrChange>
      </w:pPr>
      <w:r w:rsidRPr="00F37097">
        <w:rPr>
          <w:rFonts w:ascii="Times New Roman" w:hAnsi="Times New Roman"/>
          <w:sz w:val="24"/>
          <w:szCs w:val="24"/>
        </w:rPr>
        <w:t>In India, it is positive to see that the clinical trial monitoring scenario is changing.</w:t>
      </w:r>
      <w:ins w:id="60" w:author="Kritarth Naman Mithileshwar Singh" w:date="2018-12-14T17:41:00Z">
        <w:r w:rsidR="00B65503">
          <w:rPr>
            <w:rFonts w:ascii="Times New Roman" w:hAnsi="Times New Roman"/>
            <w:sz w:val="24"/>
            <w:szCs w:val="24"/>
          </w:rPr>
          <w:t xml:space="preserve"> </w:t>
        </w:r>
      </w:ins>
      <w:r w:rsidRPr="00F37097">
        <w:rPr>
          <w:rFonts w:ascii="Times New Roman" w:hAnsi="Times New Roman"/>
          <w:sz w:val="24"/>
          <w:szCs w:val="24"/>
        </w:rPr>
        <w:t xml:space="preserve">The DCGI office has </w:t>
      </w:r>
      <w:commentRangeStart w:id="61"/>
      <w:r w:rsidRPr="00F37097">
        <w:rPr>
          <w:rFonts w:ascii="Times New Roman" w:hAnsi="Times New Roman"/>
          <w:sz w:val="24"/>
          <w:szCs w:val="24"/>
        </w:rPr>
        <w:t>monitored</w:t>
      </w:r>
      <w:commentRangeEnd w:id="61"/>
      <w:r w:rsidR="00CB7928" w:rsidRPr="00F37097">
        <w:rPr>
          <w:rStyle w:val="CommentReference"/>
          <w:rFonts w:ascii="Times New Roman" w:hAnsi="Times New Roman"/>
          <w:sz w:val="24"/>
          <w:szCs w:val="24"/>
          <w:rPrChange w:id="62" w:author="Kritarth Naman Mithileshwar Singh" w:date="2018-12-14T17:34:00Z">
            <w:rPr>
              <w:rStyle w:val="CommentReference"/>
            </w:rPr>
          </w:rPrChange>
        </w:rPr>
        <w:commentReference w:id="61"/>
      </w:r>
      <w:ins w:id="63" w:author="Kritarth Naman Mithileshwar Singh" w:date="2018-12-14T17:41:00Z">
        <w:r w:rsidR="00B65503">
          <w:rPr>
            <w:rFonts w:ascii="Times New Roman" w:hAnsi="Times New Roman"/>
            <w:sz w:val="24"/>
            <w:szCs w:val="24"/>
          </w:rPr>
          <w:t xml:space="preserve"> </w:t>
        </w:r>
      </w:ins>
      <w:r w:rsidR="00FF07B6" w:rsidRPr="00F37097">
        <w:rPr>
          <w:rFonts w:ascii="Times New Roman" w:hAnsi="Times New Roman"/>
          <w:sz w:val="24"/>
          <w:szCs w:val="24"/>
        </w:rPr>
        <w:t>institutional ethics committees (</w:t>
      </w:r>
      <w:r w:rsidRPr="00F37097">
        <w:rPr>
          <w:rFonts w:ascii="Times New Roman" w:hAnsi="Times New Roman"/>
          <w:sz w:val="24"/>
          <w:szCs w:val="24"/>
        </w:rPr>
        <w:t>IECs</w:t>
      </w:r>
      <w:r w:rsidR="00FF07B6" w:rsidRPr="00F37097">
        <w:rPr>
          <w:rFonts w:ascii="Times New Roman" w:hAnsi="Times New Roman"/>
          <w:sz w:val="24"/>
          <w:szCs w:val="24"/>
        </w:rPr>
        <w:t>)</w:t>
      </w:r>
      <w:r w:rsidRPr="00F37097">
        <w:rPr>
          <w:rFonts w:ascii="Times New Roman" w:hAnsi="Times New Roman"/>
          <w:sz w:val="24"/>
          <w:szCs w:val="24"/>
        </w:rPr>
        <w:t xml:space="preserve"> </w:t>
      </w:r>
      <w:ins w:id="64" w:author="yashashri" w:date="2018-11-11T03:01:00Z">
        <w:r w:rsidR="00A53DFC" w:rsidRPr="00F37097">
          <w:rPr>
            <w:rFonts w:ascii="Times New Roman" w:hAnsi="Times New Roman"/>
            <w:sz w:val="24"/>
            <w:szCs w:val="24"/>
          </w:rPr>
          <w:t>by site inspection and by reviewing the re-</w:t>
        </w:r>
      </w:ins>
      <w:ins w:id="65" w:author="yashashri" w:date="2018-11-11T03:02:00Z">
        <w:r w:rsidR="00A53DFC" w:rsidRPr="00F37097">
          <w:rPr>
            <w:rFonts w:ascii="Times New Roman" w:hAnsi="Times New Roman"/>
            <w:sz w:val="24"/>
            <w:szCs w:val="24"/>
          </w:rPr>
          <w:t xml:space="preserve"> registration form  of ethics committee with </w:t>
        </w:r>
      </w:ins>
      <w:ins w:id="66" w:author="yashashri" w:date="2018-11-11T03:04:00Z">
        <w:r w:rsidR="00A53DFC" w:rsidRPr="00F37097">
          <w:rPr>
            <w:rFonts w:ascii="Times New Roman" w:hAnsi="Times New Roman"/>
            <w:sz w:val="24"/>
            <w:szCs w:val="24"/>
          </w:rPr>
          <w:t>t</w:t>
        </w:r>
      </w:ins>
      <w:ins w:id="67" w:author="yashashri" w:date="2018-11-11T03:03:00Z">
        <w:r w:rsidR="005C33E3" w:rsidRPr="00F37097">
          <w:rPr>
            <w:rFonts w:ascii="Times New Roman" w:hAnsi="Times New Roman"/>
            <w:sz w:val="24"/>
            <w:szCs w:val="24"/>
            <w:rPrChange w:id="68" w:author="Kritarth Naman Mithileshwar Singh" w:date="2018-12-14T17:34:00Z">
              <w:rPr>
                <w:rFonts w:ascii="Arial" w:hAnsi="Arial" w:cs="Arial"/>
                <w:color w:val="545454"/>
                <w:shd w:val="clear" w:color="auto" w:fill="FFFFFF"/>
              </w:rPr>
            </w:rPrChange>
          </w:rPr>
          <w:t>he Central Drugs Standard Control Organisation (</w:t>
        </w:r>
      </w:ins>
      <w:ins w:id="69" w:author="yashashri" w:date="2018-11-11T03:02:00Z">
        <w:r w:rsidR="00A53DFC" w:rsidRPr="00F37097">
          <w:rPr>
            <w:rFonts w:ascii="Times New Roman" w:hAnsi="Times New Roman"/>
            <w:sz w:val="24"/>
            <w:szCs w:val="24"/>
          </w:rPr>
          <w:t>CDSCO</w:t>
        </w:r>
      </w:ins>
      <w:ins w:id="70" w:author="yashashri" w:date="2018-11-11T03:03:00Z">
        <w:r w:rsidR="00A53DFC" w:rsidRPr="00F37097">
          <w:rPr>
            <w:rFonts w:ascii="Times New Roman" w:hAnsi="Times New Roman"/>
            <w:sz w:val="24"/>
            <w:szCs w:val="24"/>
          </w:rPr>
          <w:t>)</w:t>
        </w:r>
      </w:ins>
      <w:ins w:id="71" w:author="yashashri" w:date="2018-11-11T03:02:00Z">
        <w:r w:rsidR="00A53DFC" w:rsidRPr="00F37097">
          <w:rPr>
            <w:rFonts w:ascii="Times New Roman" w:hAnsi="Times New Roman"/>
            <w:sz w:val="24"/>
            <w:szCs w:val="24"/>
          </w:rPr>
          <w:t xml:space="preserve"> which has monitoring as a pre requisite </w:t>
        </w:r>
      </w:ins>
      <w:ins w:id="72" w:author="yashashri" w:date="2018-11-11T03:01:00Z">
        <w:r w:rsidR="00A53DFC" w:rsidRPr="00F37097">
          <w:rPr>
            <w:rFonts w:ascii="Times New Roman" w:hAnsi="Times New Roman"/>
            <w:sz w:val="24"/>
            <w:szCs w:val="24"/>
          </w:rPr>
          <w:t xml:space="preserve"> </w:t>
        </w:r>
      </w:ins>
      <w:r w:rsidRPr="00F37097">
        <w:rPr>
          <w:rFonts w:ascii="Times New Roman" w:hAnsi="Times New Roman"/>
          <w:sz w:val="24"/>
          <w:szCs w:val="24"/>
        </w:rPr>
        <w:t>and investigator</w:t>
      </w:r>
      <w:ins w:id="73" w:author="yashashri" w:date="2018-11-11T03:03:00Z">
        <w:r w:rsidR="00A53DFC" w:rsidRPr="00F37097">
          <w:rPr>
            <w:rFonts w:ascii="Times New Roman" w:hAnsi="Times New Roman"/>
            <w:sz w:val="24"/>
            <w:szCs w:val="24"/>
          </w:rPr>
          <w:t xml:space="preserve"> site </w:t>
        </w:r>
      </w:ins>
      <w:r w:rsidRPr="00F37097">
        <w:rPr>
          <w:rFonts w:ascii="Times New Roman" w:hAnsi="Times New Roman"/>
          <w:sz w:val="24"/>
          <w:szCs w:val="24"/>
        </w:rPr>
        <w:t xml:space="preserve"> to ensure ethical conduct of clinical studies.</w:t>
      </w:r>
      <w:ins w:id="74" w:author="Kritarth Naman Mithileshwar Singh" w:date="2018-12-14T17:41:00Z">
        <w:r w:rsidR="00B65503">
          <w:rPr>
            <w:rFonts w:ascii="Times New Roman" w:hAnsi="Times New Roman"/>
            <w:sz w:val="24"/>
            <w:szCs w:val="24"/>
          </w:rPr>
          <w:t xml:space="preserve"> </w:t>
        </w:r>
      </w:ins>
      <w:r w:rsidRPr="00F37097">
        <w:rPr>
          <w:rFonts w:ascii="Times New Roman" w:hAnsi="Times New Roman"/>
          <w:sz w:val="24"/>
          <w:szCs w:val="24"/>
        </w:rPr>
        <w:t xml:space="preserve">Numerous </w:t>
      </w:r>
      <w:commentRangeStart w:id="75"/>
      <w:r w:rsidRPr="00F37097">
        <w:rPr>
          <w:rFonts w:ascii="Times New Roman" w:hAnsi="Times New Roman"/>
          <w:sz w:val="24"/>
          <w:szCs w:val="24"/>
        </w:rPr>
        <w:t xml:space="preserve">updates to policy and guidelines </w:t>
      </w:r>
      <w:commentRangeEnd w:id="75"/>
      <w:r w:rsidR="00CB7928" w:rsidRPr="00F37097">
        <w:rPr>
          <w:rStyle w:val="CommentReference"/>
          <w:rFonts w:ascii="Times New Roman" w:hAnsi="Times New Roman"/>
          <w:sz w:val="24"/>
          <w:szCs w:val="24"/>
          <w:rPrChange w:id="76" w:author="Kritarth Naman Mithileshwar Singh" w:date="2018-12-14T17:34:00Z">
            <w:rPr>
              <w:rStyle w:val="CommentReference"/>
            </w:rPr>
          </w:rPrChange>
        </w:rPr>
        <w:commentReference w:id="75"/>
      </w:r>
      <w:r w:rsidRPr="00F37097">
        <w:rPr>
          <w:rFonts w:ascii="Times New Roman" w:hAnsi="Times New Roman"/>
          <w:sz w:val="24"/>
          <w:szCs w:val="24"/>
        </w:rPr>
        <w:t>governing the clinical research in India have been introduced by the Indian regulatory authority</w:t>
      </w:r>
      <w:ins w:id="77" w:author="yashashri" w:date="2018-11-11T03:07:00Z">
        <w:r w:rsidR="00A53DFC" w:rsidRPr="00F37097">
          <w:rPr>
            <w:rFonts w:ascii="Times New Roman" w:hAnsi="Times New Roman"/>
            <w:sz w:val="24"/>
            <w:szCs w:val="24"/>
          </w:rPr>
          <w:t xml:space="preserve"> which includes </w:t>
        </w:r>
      </w:ins>
      <w:ins w:id="78" w:author="yashashri" w:date="2018-11-11T03:08:00Z">
        <w:r w:rsidR="00A53DFC" w:rsidRPr="00F37097">
          <w:rPr>
            <w:rFonts w:ascii="Times New Roman" w:hAnsi="Times New Roman"/>
            <w:sz w:val="24"/>
            <w:szCs w:val="24"/>
            <w:lang w:eastAsia="en-IN"/>
            <w:rPrChange w:id="79" w:author="Kritarth Naman Mithileshwar Singh" w:date="2018-12-14T17:34:00Z">
              <w:rPr>
                <w:rFonts w:ascii="Garamond" w:hAnsi="Garamond" w:cs="Garamond"/>
                <w:lang w:eastAsia="en-IN"/>
              </w:rPr>
            </w:rPrChange>
          </w:rPr>
          <w:t>The National Accreditation Board for Hospitals and Healthcare Providers (NABH),Quality Council of India</w:t>
        </w:r>
        <w:r w:rsidR="001870A1" w:rsidRPr="00F37097">
          <w:rPr>
            <w:rFonts w:ascii="Times New Roman" w:hAnsi="Times New Roman"/>
            <w:sz w:val="24"/>
            <w:szCs w:val="24"/>
            <w:lang w:eastAsia="en-IN"/>
            <w:rPrChange w:id="80" w:author="Kritarth Naman Mithileshwar Singh" w:date="2018-12-14T17:34:00Z">
              <w:rPr>
                <w:rFonts w:ascii="Garamond" w:hAnsi="Garamond" w:cs="Garamond"/>
                <w:lang w:eastAsia="en-IN"/>
              </w:rPr>
            </w:rPrChange>
          </w:rPr>
          <w:t xml:space="preserve"> for Ethics committee</w:t>
        </w:r>
      </w:ins>
      <w:ins w:id="81" w:author="Kritarth Naman Mithileshwar Singh" w:date="2018-12-14T17:41:00Z">
        <w:r w:rsidR="00B65503">
          <w:rPr>
            <w:rFonts w:ascii="Times New Roman" w:hAnsi="Times New Roman"/>
            <w:sz w:val="24"/>
            <w:szCs w:val="24"/>
          </w:rPr>
          <w:t>.</w:t>
        </w:r>
      </w:ins>
      <w:ins w:id="82" w:author="yashashri" w:date="2018-11-11T03:08:00Z">
        <w:del w:id="83" w:author="Kritarth Naman Mithileshwar Singh" w:date="2018-12-14T17:41:00Z">
          <w:r w:rsidR="00A53DFC" w:rsidRPr="00F37097" w:rsidDel="00B65503">
            <w:rPr>
              <w:rFonts w:ascii="Times New Roman" w:hAnsi="Times New Roman"/>
              <w:sz w:val="24"/>
              <w:szCs w:val="24"/>
              <w:lang w:eastAsia="en-IN"/>
              <w:rPrChange w:id="84" w:author="Kritarth Naman Mithileshwar Singh" w:date="2018-12-14T17:34:00Z">
                <w:rPr>
                  <w:rFonts w:ascii="Garamond" w:hAnsi="Garamond" w:cs="Garamond"/>
                  <w:lang w:eastAsia="en-IN"/>
                </w:rPr>
              </w:rPrChange>
            </w:rPr>
            <w:delText xml:space="preserve"> </w:delText>
          </w:r>
          <w:r w:rsidR="001870A1" w:rsidRPr="00F37097" w:rsidDel="00B65503">
            <w:rPr>
              <w:rFonts w:ascii="Times New Roman" w:hAnsi="Times New Roman"/>
              <w:sz w:val="24"/>
              <w:szCs w:val="24"/>
              <w:lang w:eastAsia="en-IN"/>
              <w:rPrChange w:id="85" w:author="Kritarth Naman Mithileshwar Singh" w:date="2018-12-14T17:34:00Z">
                <w:rPr>
                  <w:rFonts w:ascii="Garamond" w:hAnsi="Garamond" w:cs="Garamond"/>
                  <w:lang w:eastAsia="en-IN"/>
                </w:rPr>
              </w:rPrChange>
            </w:rPr>
            <w:delText>.</w:delText>
          </w:r>
        </w:del>
      </w:ins>
      <w:ins w:id="86" w:author="yashashri" w:date="2018-11-11T03:07:00Z">
        <w:del w:id="87" w:author="Kritarth Naman Mithileshwar Singh" w:date="2018-12-14T17:40:00Z">
          <w:r w:rsidR="00A53DFC" w:rsidRPr="00F37097" w:rsidDel="00B65503">
            <w:rPr>
              <w:rFonts w:ascii="Times New Roman" w:hAnsi="Times New Roman"/>
              <w:sz w:val="24"/>
              <w:szCs w:val="24"/>
            </w:rPr>
            <w:delText xml:space="preserve"> </w:delText>
          </w:r>
        </w:del>
      </w:ins>
      <w:del w:id="88" w:author="Kritarth Naman Mithileshwar Singh" w:date="2018-12-14T17:40:00Z">
        <w:r w:rsidRPr="00F37097" w:rsidDel="00B65503">
          <w:rPr>
            <w:rFonts w:ascii="Times New Roman" w:hAnsi="Times New Roman"/>
            <w:sz w:val="24"/>
            <w:szCs w:val="24"/>
          </w:rPr>
          <w:delText>.</w:delText>
        </w:r>
      </w:del>
      <w:ins w:id="89" w:author="yashashri" w:date="2018-11-11T03:09:00Z">
        <w:r w:rsidR="001870A1" w:rsidRPr="00F37097">
          <w:rPr>
            <w:rFonts w:ascii="Times New Roman" w:hAnsi="Times New Roman"/>
            <w:sz w:val="24"/>
            <w:szCs w:val="24"/>
            <w:lang w:eastAsia="en-IN"/>
            <w:rPrChange w:id="90" w:author="Kritarth Naman Mithileshwar Singh" w:date="2018-12-14T17:34:00Z">
              <w:rPr>
                <w:rFonts w:ascii="Garamond" w:hAnsi="Garamond" w:cs="Garamond"/>
                <w:lang w:eastAsia="en-IN"/>
              </w:rPr>
            </w:rPrChange>
          </w:rPr>
          <w:t xml:space="preserve"> Subsection 1.4.5 of the Accreditation standards states that monitoring of trials shall be done to ensure equitable selection of subjects, with</w:t>
        </w:r>
      </w:ins>
      <w:ins w:id="91" w:author="Kritarth Naman Mithileshwar Singh" w:date="2018-12-14T17:40:00Z">
        <w:r w:rsidR="00B65503">
          <w:rPr>
            <w:rFonts w:ascii="Times New Roman" w:hAnsi="Times New Roman"/>
            <w:sz w:val="24"/>
            <w:szCs w:val="24"/>
            <w:lang w:eastAsia="en-IN"/>
          </w:rPr>
          <w:t xml:space="preserve"> </w:t>
        </w:r>
      </w:ins>
    </w:p>
    <w:p w14:paraId="5CC9E3DC" w14:textId="77777777" w:rsidR="00A56EB0" w:rsidRPr="00F37097" w:rsidRDefault="001870A1">
      <w:pPr>
        <w:autoSpaceDE w:val="0"/>
        <w:autoSpaceDN w:val="0"/>
        <w:adjustRightInd w:val="0"/>
        <w:spacing w:after="0" w:line="240" w:lineRule="auto"/>
        <w:jc w:val="both"/>
        <w:rPr>
          <w:rFonts w:ascii="Times New Roman" w:hAnsi="Times New Roman"/>
          <w:sz w:val="24"/>
          <w:szCs w:val="24"/>
        </w:rPr>
        <w:pPrChange w:id="92" w:author="Kritarth Naman Mithileshwar Singh" w:date="2018-12-14T17:34:00Z">
          <w:pPr>
            <w:spacing w:line="240" w:lineRule="auto"/>
            <w:jc w:val="both"/>
          </w:pPr>
        </w:pPrChange>
      </w:pPr>
      <w:ins w:id="93" w:author="yashashri" w:date="2018-11-11T03:09:00Z">
        <w:r w:rsidRPr="00F37097">
          <w:rPr>
            <w:rFonts w:ascii="Times New Roman" w:hAnsi="Times New Roman"/>
            <w:sz w:val="24"/>
            <w:szCs w:val="24"/>
            <w:lang w:eastAsia="en-IN"/>
            <w:rPrChange w:id="94" w:author="Kritarth Naman Mithileshwar Singh" w:date="2018-12-14T17:34:00Z">
              <w:rPr>
                <w:rFonts w:ascii="Garamond" w:hAnsi="Garamond" w:cs="Garamond"/>
                <w:lang w:eastAsia="en-IN"/>
              </w:rPr>
            </w:rPrChange>
          </w:rPr>
          <w:t>special attention to vulnerable and high‑risk subjects</w:t>
        </w:r>
      </w:ins>
      <w:ins w:id="95" w:author="yashashri" w:date="2018-11-11T03:10:00Z">
        <w:r w:rsidRPr="00F37097">
          <w:rPr>
            <w:rFonts w:ascii="Times New Roman" w:hAnsi="Times New Roman"/>
            <w:sz w:val="24"/>
            <w:szCs w:val="24"/>
            <w:lang w:eastAsia="en-IN"/>
            <w:rPrChange w:id="96" w:author="Kritarth Naman Mithileshwar Singh" w:date="2018-12-14T17:34:00Z">
              <w:rPr>
                <w:rFonts w:ascii="Garamond" w:hAnsi="Garamond" w:cs="Garamond"/>
                <w:lang w:eastAsia="en-IN"/>
              </w:rPr>
            </w:rPrChange>
          </w:rPr>
          <w:t>.</w:t>
        </w:r>
      </w:ins>
      <w:ins w:id="97" w:author="yashashri" w:date="2018-11-11T03:12:00Z">
        <w:del w:id="98" w:author="Kritarth Naman Mithileshwar Singh" w:date="2018-12-14T17:40:00Z">
          <w:r w:rsidRPr="00F37097" w:rsidDel="00B65503">
            <w:rPr>
              <w:rFonts w:ascii="Times New Roman" w:hAnsi="Times New Roman"/>
              <w:sz w:val="24"/>
              <w:szCs w:val="24"/>
              <w:lang w:eastAsia="en-IN"/>
              <w:rPrChange w:id="99" w:author="Kritarth Naman Mithileshwar Singh" w:date="2018-12-14T17:34:00Z">
                <w:rPr>
                  <w:rFonts w:ascii="Garamond" w:hAnsi="Garamond" w:cs="Garamond"/>
                  <w:lang w:eastAsia="en-IN"/>
                </w:rPr>
              </w:rPrChange>
            </w:rPr>
            <w:delText xml:space="preserve"> </w:delText>
          </w:r>
        </w:del>
      </w:ins>
      <w:ins w:id="100" w:author="yashashri" w:date="2018-11-11T17:43:00Z">
        <w:r w:rsidR="005329E7" w:rsidRPr="00F37097">
          <w:rPr>
            <w:rFonts w:ascii="Times New Roman" w:hAnsi="Times New Roman"/>
            <w:sz w:val="24"/>
            <w:szCs w:val="24"/>
            <w:vertAlign w:val="superscript"/>
            <w:lang w:eastAsia="en-IN"/>
            <w:rPrChange w:id="101" w:author="Kritarth Naman Mithileshwar Singh" w:date="2018-12-14T17:34:00Z">
              <w:rPr>
                <w:rFonts w:ascii="Garamond" w:hAnsi="Garamond" w:cs="Garamond"/>
                <w:lang w:eastAsia="en-IN"/>
              </w:rPr>
            </w:rPrChange>
          </w:rPr>
          <w:t>4</w:t>
        </w:r>
      </w:ins>
      <w:ins w:id="102" w:author="Kritarth Naman Mithileshwar Singh" w:date="2018-12-14T17:40:00Z">
        <w:r w:rsidR="00B65503">
          <w:rPr>
            <w:rFonts w:ascii="Times New Roman" w:hAnsi="Times New Roman"/>
            <w:sz w:val="24"/>
            <w:szCs w:val="24"/>
            <w:vertAlign w:val="superscript"/>
            <w:lang w:eastAsia="en-IN"/>
          </w:rPr>
          <w:t xml:space="preserve"> </w:t>
        </w:r>
      </w:ins>
      <w:r w:rsidR="002C7660" w:rsidRPr="00F37097">
        <w:rPr>
          <w:rFonts w:ascii="Times New Roman" w:hAnsi="Times New Roman"/>
          <w:sz w:val="24"/>
          <w:szCs w:val="24"/>
        </w:rPr>
        <w:t xml:space="preserve">However, there is no matrix to find whether IEC </w:t>
      </w:r>
      <w:r w:rsidR="005347EC" w:rsidRPr="00F37097">
        <w:rPr>
          <w:rFonts w:ascii="Times New Roman" w:hAnsi="Times New Roman"/>
          <w:sz w:val="24"/>
          <w:szCs w:val="24"/>
        </w:rPr>
        <w:t xml:space="preserve">is </w:t>
      </w:r>
      <w:r w:rsidR="00EB1153" w:rsidRPr="00F37097">
        <w:rPr>
          <w:rFonts w:ascii="Times New Roman" w:hAnsi="Times New Roman"/>
          <w:sz w:val="24"/>
          <w:szCs w:val="24"/>
        </w:rPr>
        <w:t xml:space="preserve">able </w:t>
      </w:r>
      <w:r w:rsidR="00567B42" w:rsidRPr="00F37097">
        <w:rPr>
          <w:rFonts w:ascii="Times New Roman" w:hAnsi="Times New Roman"/>
          <w:sz w:val="24"/>
          <w:szCs w:val="24"/>
        </w:rPr>
        <w:t xml:space="preserve">to </w:t>
      </w:r>
      <w:r w:rsidR="002C7660" w:rsidRPr="00F37097">
        <w:rPr>
          <w:rFonts w:ascii="Times New Roman" w:hAnsi="Times New Roman"/>
          <w:sz w:val="24"/>
          <w:szCs w:val="24"/>
        </w:rPr>
        <w:t>achiev</w:t>
      </w:r>
      <w:r w:rsidR="00567B42" w:rsidRPr="00F37097">
        <w:rPr>
          <w:rFonts w:ascii="Times New Roman" w:hAnsi="Times New Roman"/>
          <w:sz w:val="24"/>
          <w:szCs w:val="24"/>
        </w:rPr>
        <w:t xml:space="preserve">e its objective of </w:t>
      </w:r>
      <w:r w:rsidR="002C7660" w:rsidRPr="00F37097">
        <w:rPr>
          <w:rFonts w:ascii="Times New Roman" w:hAnsi="Times New Roman"/>
          <w:sz w:val="24"/>
          <w:szCs w:val="24"/>
        </w:rPr>
        <w:t>patient protection</w:t>
      </w:r>
      <w:ins w:id="103" w:author="yashashri" w:date="2018-11-11T03:10:00Z">
        <w:r w:rsidRPr="00F37097">
          <w:rPr>
            <w:rFonts w:ascii="Times New Roman" w:hAnsi="Times New Roman"/>
            <w:sz w:val="24"/>
            <w:szCs w:val="24"/>
          </w:rPr>
          <w:t xml:space="preserve"> </w:t>
        </w:r>
      </w:ins>
      <w:r w:rsidR="002C7660" w:rsidRPr="00F37097">
        <w:rPr>
          <w:rFonts w:ascii="Times New Roman" w:hAnsi="Times New Roman"/>
          <w:sz w:val="24"/>
          <w:szCs w:val="24"/>
        </w:rPr>
        <w:t>in clinical research</w:t>
      </w:r>
      <w:r w:rsidR="005347EC" w:rsidRPr="00F37097">
        <w:rPr>
          <w:rFonts w:ascii="Times New Roman" w:hAnsi="Times New Roman"/>
          <w:sz w:val="24"/>
          <w:szCs w:val="24"/>
        </w:rPr>
        <w:t>.</w:t>
      </w:r>
    </w:p>
    <w:p w14:paraId="4837684E" w14:textId="77777777" w:rsidR="002C7660" w:rsidRPr="00F37097" w:rsidRDefault="00FF07B6">
      <w:pPr>
        <w:spacing w:line="240" w:lineRule="auto"/>
        <w:jc w:val="both"/>
        <w:rPr>
          <w:rFonts w:ascii="Times New Roman" w:hAnsi="Times New Roman"/>
          <w:sz w:val="24"/>
          <w:szCs w:val="24"/>
        </w:rPr>
      </w:pPr>
      <w:r w:rsidRPr="00F37097">
        <w:rPr>
          <w:rFonts w:ascii="Times New Roman" w:hAnsi="Times New Roman"/>
          <w:sz w:val="24"/>
          <w:szCs w:val="24"/>
        </w:rPr>
        <w:t xml:space="preserve">IECs </w:t>
      </w:r>
      <w:r w:rsidR="00567B42" w:rsidRPr="00F37097">
        <w:rPr>
          <w:rFonts w:ascii="Times New Roman" w:hAnsi="Times New Roman"/>
          <w:sz w:val="24"/>
          <w:szCs w:val="24"/>
        </w:rPr>
        <w:t>do passive monitoring by reviewing the continuing review reports, protocol violations,</w:t>
      </w:r>
      <w:ins w:id="104" w:author="Kritarth Naman Mithileshwar Singh" w:date="2018-12-14T17:40:00Z">
        <w:r w:rsidR="00B65503">
          <w:rPr>
            <w:rFonts w:ascii="Times New Roman" w:hAnsi="Times New Roman"/>
            <w:sz w:val="24"/>
            <w:szCs w:val="24"/>
          </w:rPr>
          <w:t xml:space="preserve"> </w:t>
        </w:r>
      </w:ins>
      <w:r w:rsidR="00567B42" w:rsidRPr="00F37097">
        <w:rPr>
          <w:rFonts w:ascii="Times New Roman" w:hAnsi="Times New Roman"/>
          <w:sz w:val="24"/>
          <w:szCs w:val="24"/>
        </w:rPr>
        <w:t>safety reports and completion reports</w:t>
      </w:r>
      <w:ins w:id="105" w:author="Kritarth Naman Mithileshwar Singh" w:date="2018-12-14T17:40:00Z">
        <w:r w:rsidR="00B65503">
          <w:rPr>
            <w:rFonts w:ascii="Times New Roman" w:hAnsi="Times New Roman"/>
            <w:sz w:val="24"/>
            <w:szCs w:val="24"/>
          </w:rPr>
          <w:t xml:space="preserve"> </w:t>
        </w:r>
      </w:ins>
      <w:r w:rsidRPr="00F37097">
        <w:rPr>
          <w:rFonts w:ascii="Times New Roman" w:hAnsi="Times New Roman"/>
          <w:sz w:val="24"/>
          <w:szCs w:val="24"/>
        </w:rPr>
        <w:t xml:space="preserve">submitted to them </w:t>
      </w:r>
      <w:r w:rsidR="0098480C" w:rsidRPr="00F37097">
        <w:rPr>
          <w:rFonts w:ascii="Times New Roman" w:hAnsi="Times New Roman"/>
          <w:sz w:val="24"/>
          <w:szCs w:val="24"/>
        </w:rPr>
        <w:t xml:space="preserve">by the study team from time to time at regular intervals. However, this form of “passive monitoring” </w:t>
      </w:r>
      <w:commentRangeStart w:id="106"/>
      <w:r w:rsidR="0098480C" w:rsidRPr="00F37097">
        <w:rPr>
          <w:rFonts w:ascii="Times New Roman" w:hAnsi="Times New Roman"/>
          <w:sz w:val="24"/>
          <w:szCs w:val="24"/>
        </w:rPr>
        <w:t xml:space="preserve">may not portray </w:t>
      </w:r>
      <w:commentRangeEnd w:id="106"/>
      <w:r w:rsidR="00CB7928" w:rsidRPr="00F37097">
        <w:rPr>
          <w:rStyle w:val="CommentReference"/>
          <w:rFonts w:ascii="Times New Roman" w:hAnsi="Times New Roman"/>
          <w:sz w:val="24"/>
          <w:szCs w:val="24"/>
          <w:rPrChange w:id="107" w:author="Kritarth Naman Mithileshwar Singh" w:date="2018-12-14T17:34:00Z">
            <w:rPr>
              <w:rStyle w:val="CommentReference"/>
            </w:rPr>
          </w:rPrChange>
        </w:rPr>
        <w:commentReference w:id="106"/>
      </w:r>
      <w:r w:rsidR="0098480C" w:rsidRPr="00F37097">
        <w:rPr>
          <w:rFonts w:ascii="Times New Roman" w:hAnsi="Times New Roman"/>
          <w:sz w:val="24"/>
          <w:szCs w:val="24"/>
        </w:rPr>
        <w:t>the real-life scenario of the clinical trial conduct.</w:t>
      </w:r>
      <w:ins w:id="108" w:author="yashashri" w:date="2018-11-11T17:45:00Z">
        <w:r w:rsidR="005329E7" w:rsidRPr="00F37097">
          <w:rPr>
            <w:rFonts w:ascii="Times New Roman" w:hAnsi="Times New Roman"/>
            <w:sz w:val="24"/>
            <w:szCs w:val="24"/>
            <w:vertAlign w:val="superscript"/>
            <w:rPrChange w:id="109" w:author="Kritarth Naman Mithileshwar Singh" w:date="2018-12-14T17:34:00Z">
              <w:rPr>
                <w:rFonts w:ascii="Times New Roman" w:hAnsi="Times New Roman"/>
                <w:sz w:val="24"/>
                <w:szCs w:val="24"/>
              </w:rPr>
            </w:rPrChange>
          </w:rPr>
          <w:t>3,5</w:t>
        </w:r>
      </w:ins>
      <w:r w:rsidR="0098480C" w:rsidRPr="00F37097">
        <w:rPr>
          <w:rFonts w:ascii="Times New Roman" w:hAnsi="Times New Roman"/>
          <w:sz w:val="24"/>
          <w:szCs w:val="24"/>
        </w:rPr>
        <w:t xml:space="preserve"> </w:t>
      </w:r>
      <w:r w:rsidR="000F5026" w:rsidRPr="00F37097">
        <w:rPr>
          <w:rFonts w:ascii="Times New Roman" w:hAnsi="Times New Roman"/>
          <w:sz w:val="24"/>
          <w:szCs w:val="24"/>
        </w:rPr>
        <w:t>Though passive monitoring is done regularly by IEC</w:t>
      </w:r>
      <w:ins w:id="110" w:author="Kritarth Naman Mithileshwar Singh" w:date="2018-12-14T17:40:00Z">
        <w:r w:rsidR="00B65503">
          <w:rPr>
            <w:rFonts w:ascii="Times New Roman" w:hAnsi="Times New Roman"/>
            <w:sz w:val="24"/>
            <w:szCs w:val="24"/>
          </w:rPr>
          <w:t xml:space="preserve"> </w:t>
        </w:r>
      </w:ins>
      <w:r w:rsidR="000F5026" w:rsidRPr="00F37097">
        <w:rPr>
          <w:rFonts w:ascii="Times New Roman" w:hAnsi="Times New Roman"/>
          <w:sz w:val="24"/>
          <w:szCs w:val="24"/>
        </w:rPr>
        <w:t xml:space="preserve">but, according to </w:t>
      </w:r>
      <w:r w:rsidR="000F5026" w:rsidRPr="00F37097">
        <w:rPr>
          <w:rFonts w:ascii="Times New Roman" w:hAnsi="Times New Roman"/>
          <w:i/>
          <w:sz w:val="24"/>
          <w:szCs w:val="24"/>
        </w:rPr>
        <w:t xml:space="preserve">2017 </w:t>
      </w:r>
      <w:bookmarkStart w:id="111" w:name="_Hlk515958299"/>
      <w:r w:rsidR="000F5026" w:rsidRPr="00F37097">
        <w:rPr>
          <w:rFonts w:ascii="Times New Roman" w:hAnsi="Times New Roman"/>
          <w:i/>
          <w:sz w:val="24"/>
          <w:szCs w:val="24"/>
        </w:rPr>
        <w:t>ICMR Guidelines for Research</w:t>
      </w:r>
      <w:r w:rsidR="000F5026" w:rsidRPr="00F37097">
        <w:rPr>
          <w:rFonts w:ascii="Times New Roman" w:hAnsi="Times New Roman"/>
          <w:sz w:val="24"/>
          <w:szCs w:val="24"/>
        </w:rPr>
        <w:t>, there is a strong need for “active</w:t>
      </w:r>
      <w:ins w:id="112" w:author="Kritarth Naman Mithileshwar Singh" w:date="2018-12-14T17:40:00Z">
        <w:r w:rsidR="00B65503">
          <w:rPr>
            <w:rFonts w:ascii="Times New Roman" w:hAnsi="Times New Roman"/>
            <w:sz w:val="24"/>
            <w:szCs w:val="24"/>
          </w:rPr>
          <w:t xml:space="preserve"> </w:t>
        </w:r>
      </w:ins>
      <w:r w:rsidR="000F5026" w:rsidRPr="00F37097">
        <w:rPr>
          <w:rFonts w:ascii="Times New Roman" w:hAnsi="Times New Roman"/>
          <w:sz w:val="24"/>
          <w:szCs w:val="24"/>
        </w:rPr>
        <w:t>monitoring” as well</w:t>
      </w:r>
      <w:bookmarkEnd w:id="111"/>
      <w:r w:rsidR="000F5026" w:rsidRPr="00F37097">
        <w:rPr>
          <w:rFonts w:ascii="Times New Roman" w:hAnsi="Times New Roman"/>
          <w:sz w:val="24"/>
          <w:szCs w:val="24"/>
        </w:rPr>
        <w:t>.</w:t>
      </w:r>
      <w:ins w:id="113" w:author="yashashri" w:date="2018-11-11T17:46:00Z">
        <w:r w:rsidR="005329E7" w:rsidRPr="00F37097">
          <w:rPr>
            <w:rFonts w:ascii="Times New Roman" w:hAnsi="Times New Roman"/>
            <w:sz w:val="24"/>
            <w:szCs w:val="24"/>
            <w:vertAlign w:val="superscript"/>
          </w:rPr>
          <w:t>6</w:t>
        </w:r>
      </w:ins>
      <w:del w:id="114" w:author="yashashri" w:date="2018-11-11T17:46:00Z">
        <w:r w:rsidR="008E32E0" w:rsidRPr="00F37097" w:rsidDel="005329E7">
          <w:rPr>
            <w:rFonts w:ascii="Times New Roman" w:hAnsi="Times New Roman"/>
            <w:sz w:val="24"/>
            <w:szCs w:val="24"/>
            <w:vertAlign w:val="superscript"/>
          </w:rPr>
          <w:delText>3</w:delText>
        </w:r>
      </w:del>
    </w:p>
    <w:p w14:paraId="10A95C12" w14:textId="43284763" w:rsidR="0098480C" w:rsidRPr="00F37097" w:rsidRDefault="00045715">
      <w:pPr>
        <w:spacing w:line="240" w:lineRule="auto"/>
        <w:jc w:val="both"/>
        <w:rPr>
          <w:rFonts w:ascii="Times New Roman" w:hAnsi="Times New Roman"/>
          <w:sz w:val="24"/>
          <w:szCs w:val="24"/>
        </w:rPr>
      </w:pPr>
      <w:commentRangeStart w:id="115"/>
      <w:r w:rsidRPr="00F37097">
        <w:rPr>
          <w:rFonts w:ascii="Times New Roman" w:hAnsi="Times New Roman"/>
          <w:sz w:val="24"/>
          <w:szCs w:val="24"/>
        </w:rPr>
        <w:t>Site monitoring</w:t>
      </w:r>
      <w:ins w:id="116" w:author="yashashri" w:date="2018-11-11T03:23:00Z">
        <w:r w:rsidR="001870A1" w:rsidRPr="00F37097">
          <w:rPr>
            <w:rFonts w:ascii="Times New Roman" w:hAnsi="Times New Roman"/>
            <w:sz w:val="24"/>
            <w:szCs w:val="24"/>
          </w:rPr>
          <w:t xml:space="preserve"> </w:t>
        </w:r>
      </w:ins>
      <w:r w:rsidR="00964ABA" w:rsidRPr="00F37097">
        <w:rPr>
          <w:rFonts w:ascii="Times New Roman" w:hAnsi="Times New Roman"/>
          <w:sz w:val="24"/>
          <w:szCs w:val="24"/>
        </w:rPr>
        <w:t>procedure</w:t>
      </w:r>
      <w:commentRangeEnd w:id="115"/>
      <w:r w:rsidR="00CB7928" w:rsidRPr="00F37097">
        <w:rPr>
          <w:rStyle w:val="CommentReference"/>
          <w:rFonts w:ascii="Times New Roman" w:hAnsi="Times New Roman"/>
          <w:sz w:val="24"/>
          <w:szCs w:val="24"/>
          <w:rPrChange w:id="117" w:author="Kritarth Naman Mithileshwar Singh" w:date="2018-12-14T17:34:00Z">
            <w:rPr>
              <w:rStyle w:val="CommentReference"/>
            </w:rPr>
          </w:rPrChange>
        </w:rPr>
        <w:commentReference w:id="115"/>
      </w:r>
      <w:ins w:id="118" w:author="Kritarth Naman Mithileshwar Singh" w:date="2018-12-14T17:45:00Z">
        <w:r w:rsidR="00CD2FF6">
          <w:rPr>
            <w:rFonts w:ascii="Times New Roman" w:hAnsi="Times New Roman"/>
            <w:sz w:val="24"/>
            <w:szCs w:val="24"/>
          </w:rPr>
          <w:t xml:space="preserve"> </w:t>
        </w:r>
      </w:ins>
      <w:r w:rsidRPr="00F37097">
        <w:rPr>
          <w:rFonts w:ascii="Times New Roman" w:hAnsi="Times New Roman"/>
          <w:sz w:val="24"/>
          <w:szCs w:val="24"/>
        </w:rPr>
        <w:t>is existing in KEM IEC SOP from 14th November 2008</w:t>
      </w:r>
      <w:r w:rsidR="000B2620" w:rsidRPr="00F37097">
        <w:rPr>
          <w:rFonts w:ascii="Times New Roman" w:hAnsi="Times New Roman"/>
          <w:sz w:val="24"/>
          <w:szCs w:val="24"/>
        </w:rPr>
        <w:t>.</w:t>
      </w:r>
      <w:ins w:id="119" w:author="yashashri" w:date="2018-11-11T17:47:00Z">
        <w:r w:rsidR="005329E7" w:rsidRPr="00F37097">
          <w:rPr>
            <w:rFonts w:ascii="Times New Roman" w:hAnsi="Times New Roman"/>
            <w:sz w:val="24"/>
            <w:szCs w:val="24"/>
            <w:vertAlign w:val="superscript"/>
            <w:rPrChange w:id="120" w:author="Kritarth Naman Mithileshwar Singh" w:date="2018-12-14T17:34:00Z">
              <w:rPr>
                <w:rFonts w:ascii="Times New Roman" w:hAnsi="Times New Roman"/>
                <w:sz w:val="24"/>
                <w:szCs w:val="24"/>
              </w:rPr>
            </w:rPrChange>
          </w:rPr>
          <w:t>7</w:t>
        </w:r>
      </w:ins>
      <w:r w:rsidR="000B2620" w:rsidRPr="00F37097">
        <w:rPr>
          <w:rFonts w:ascii="Times New Roman" w:hAnsi="Times New Roman"/>
          <w:sz w:val="24"/>
          <w:szCs w:val="24"/>
        </w:rPr>
        <w:t xml:space="preserve"> </w:t>
      </w:r>
      <w:r w:rsidRPr="00F37097">
        <w:rPr>
          <w:rFonts w:ascii="Times New Roman" w:hAnsi="Times New Roman"/>
          <w:sz w:val="24"/>
          <w:szCs w:val="24"/>
        </w:rPr>
        <w:t xml:space="preserve">The authors </w:t>
      </w:r>
      <w:r w:rsidR="0098480C" w:rsidRPr="00F37097">
        <w:rPr>
          <w:rFonts w:ascii="Times New Roman" w:hAnsi="Times New Roman"/>
          <w:sz w:val="24"/>
          <w:szCs w:val="24"/>
        </w:rPr>
        <w:t>have already done a study</w:t>
      </w:r>
      <w:r w:rsidR="000765A4" w:rsidRPr="00F37097">
        <w:rPr>
          <w:rFonts w:ascii="Times New Roman" w:hAnsi="Times New Roman"/>
          <w:sz w:val="24"/>
          <w:szCs w:val="24"/>
        </w:rPr>
        <w:t xml:space="preserve"> to find the EC </w:t>
      </w:r>
      <w:r w:rsidR="0098480C" w:rsidRPr="00F37097">
        <w:rPr>
          <w:rFonts w:ascii="Times New Roman" w:hAnsi="Times New Roman"/>
          <w:sz w:val="24"/>
          <w:szCs w:val="24"/>
        </w:rPr>
        <w:t xml:space="preserve">monitoring practices </w:t>
      </w:r>
      <w:r w:rsidR="00ED3E80" w:rsidRPr="00F37097">
        <w:rPr>
          <w:rFonts w:ascii="Times New Roman" w:hAnsi="Times New Roman"/>
          <w:sz w:val="24"/>
          <w:szCs w:val="24"/>
        </w:rPr>
        <w:t xml:space="preserve">at </w:t>
      </w:r>
      <w:r w:rsidR="000765A4" w:rsidRPr="00F37097">
        <w:rPr>
          <w:rFonts w:ascii="Times New Roman" w:hAnsi="Times New Roman"/>
          <w:sz w:val="24"/>
          <w:szCs w:val="24"/>
        </w:rPr>
        <w:t xml:space="preserve">KEM </w:t>
      </w:r>
      <w:r w:rsidR="00ED3E80" w:rsidRPr="00F37097">
        <w:rPr>
          <w:rFonts w:ascii="Times New Roman" w:hAnsi="Times New Roman"/>
          <w:sz w:val="24"/>
          <w:szCs w:val="24"/>
        </w:rPr>
        <w:t xml:space="preserve">hospital </w:t>
      </w:r>
      <w:r w:rsidR="0098480C" w:rsidRPr="00F37097">
        <w:rPr>
          <w:rFonts w:ascii="Times New Roman" w:hAnsi="Times New Roman"/>
          <w:sz w:val="24"/>
          <w:szCs w:val="24"/>
        </w:rPr>
        <w:t>from 2008-2010</w:t>
      </w:r>
      <w:ins w:id="121" w:author="Kritarth Naman Mithileshwar Singh" w:date="2018-12-14T17:45:00Z">
        <w:r w:rsidR="00CD2FF6">
          <w:rPr>
            <w:rFonts w:ascii="Times New Roman" w:hAnsi="Times New Roman"/>
            <w:sz w:val="24"/>
            <w:szCs w:val="24"/>
          </w:rPr>
          <w:t xml:space="preserve"> </w:t>
        </w:r>
      </w:ins>
      <w:r w:rsidR="0098480C" w:rsidRPr="00F37097">
        <w:rPr>
          <w:rFonts w:ascii="Times New Roman" w:hAnsi="Times New Roman"/>
          <w:sz w:val="24"/>
          <w:szCs w:val="24"/>
        </w:rPr>
        <w:t>and found lot of lapses at the site</w:t>
      </w:r>
      <w:ins w:id="122" w:author="Kritarth Naman Mithileshwar Singh" w:date="2018-12-14T17:45:00Z">
        <w:r w:rsidR="00CD2FF6">
          <w:rPr>
            <w:rFonts w:ascii="Times New Roman" w:hAnsi="Times New Roman"/>
            <w:sz w:val="24"/>
            <w:szCs w:val="24"/>
          </w:rPr>
          <w:t>.</w:t>
        </w:r>
      </w:ins>
      <w:ins w:id="123" w:author="yashashri" w:date="2018-11-11T17:48:00Z">
        <w:del w:id="124" w:author="Kritarth Naman Mithileshwar Singh" w:date="2018-12-14T17:45:00Z">
          <w:r w:rsidR="005329E7" w:rsidRPr="00F37097" w:rsidDel="00CD2FF6">
            <w:rPr>
              <w:rFonts w:ascii="Times New Roman" w:hAnsi="Times New Roman"/>
              <w:sz w:val="24"/>
              <w:szCs w:val="24"/>
            </w:rPr>
            <w:delText xml:space="preserve"> </w:delText>
          </w:r>
        </w:del>
      </w:ins>
      <w:ins w:id="125" w:author="yashashri" w:date="2018-11-11T17:49:00Z">
        <w:r w:rsidR="005329E7" w:rsidRPr="00F37097">
          <w:rPr>
            <w:rFonts w:ascii="Times New Roman" w:hAnsi="Times New Roman"/>
            <w:sz w:val="24"/>
            <w:szCs w:val="24"/>
            <w:vertAlign w:val="superscript"/>
            <w:rPrChange w:id="126" w:author="Kritarth Naman Mithileshwar Singh" w:date="2018-12-14T17:34:00Z">
              <w:rPr>
                <w:rFonts w:ascii="Times New Roman" w:hAnsi="Times New Roman"/>
                <w:sz w:val="24"/>
                <w:szCs w:val="24"/>
              </w:rPr>
            </w:rPrChange>
          </w:rPr>
          <w:t>5</w:t>
        </w:r>
      </w:ins>
      <w:ins w:id="127" w:author="Kritarth Naman Mithileshwar Singh" w:date="2018-12-14T17:45:00Z">
        <w:r w:rsidR="00CD2FF6">
          <w:rPr>
            <w:rFonts w:ascii="Times New Roman" w:hAnsi="Times New Roman"/>
            <w:sz w:val="24"/>
            <w:szCs w:val="24"/>
            <w:vertAlign w:val="superscript"/>
          </w:rPr>
          <w:t xml:space="preserve"> </w:t>
        </w:r>
      </w:ins>
      <w:del w:id="128" w:author="yashashri" w:date="2018-11-11T17:48:00Z">
        <w:r w:rsidR="0098480C" w:rsidRPr="00F37097" w:rsidDel="005329E7">
          <w:rPr>
            <w:rFonts w:ascii="Times New Roman" w:hAnsi="Times New Roman"/>
            <w:sz w:val="24"/>
            <w:szCs w:val="24"/>
          </w:rPr>
          <w:delText>.</w:delText>
        </w:r>
        <w:r w:rsidR="008E32E0" w:rsidRPr="00F37097" w:rsidDel="005329E7">
          <w:rPr>
            <w:rFonts w:ascii="Times New Roman" w:hAnsi="Times New Roman"/>
            <w:sz w:val="24"/>
            <w:szCs w:val="24"/>
            <w:vertAlign w:val="superscript"/>
          </w:rPr>
          <w:delText>4</w:delText>
        </w:r>
      </w:del>
      <w:r w:rsidR="0098480C" w:rsidRPr="00F37097">
        <w:rPr>
          <w:rFonts w:ascii="Times New Roman" w:hAnsi="Times New Roman"/>
          <w:sz w:val="24"/>
          <w:szCs w:val="24"/>
        </w:rPr>
        <w:t xml:space="preserve">This study was planned as a follow-up to the previous study conducted, </w:t>
      </w:r>
      <w:r w:rsidR="00B0659F" w:rsidRPr="00F37097">
        <w:rPr>
          <w:rFonts w:ascii="Times New Roman" w:hAnsi="Times New Roman"/>
          <w:sz w:val="24"/>
          <w:szCs w:val="24"/>
        </w:rPr>
        <w:t>to</w:t>
      </w:r>
      <w:ins w:id="129" w:author="Kritarth Naman Mithileshwar Singh" w:date="2018-12-14T17:40:00Z">
        <w:r w:rsidR="00B65503">
          <w:rPr>
            <w:rFonts w:ascii="Times New Roman" w:hAnsi="Times New Roman"/>
            <w:sz w:val="24"/>
            <w:szCs w:val="24"/>
          </w:rPr>
          <w:t xml:space="preserve"> </w:t>
        </w:r>
      </w:ins>
      <w:r w:rsidR="0098480C" w:rsidRPr="00F37097">
        <w:rPr>
          <w:rFonts w:ascii="Times New Roman" w:hAnsi="Times New Roman"/>
          <w:sz w:val="24"/>
          <w:szCs w:val="24"/>
        </w:rPr>
        <w:t xml:space="preserve">analyze the reports of site monitoring visits made by the IECs in the past seven years (2011-2017) and compare the practices now with the past findings from (2008-2010). This paper also discusses </w:t>
      </w:r>
      <w:r w:rsidR="00A27835" w:rsidRPr="00F37097">
        <w:rPr>
          <w:rFonts w:ascii="Times New Roman" w:hAnsi="Times New Roman"/>
          <w:sz w:val="24"/>
          <w:szCs w:val="24"/>
        </w:rPr>
        <w:t>consequent</w:t>
      </w:r>
      <w:r w:rsidR="0098480C" w:rsidRPr="00F37097">
        <w:rPr>
          <w:rFonts w:ascii="Times New Roman" w:hAnsi="Times New Roman"/>
          <w:sz w:val="24"/>
          <w:szCs w:val="24"/>
        </w:rPr>
        <w:t xml:space="preserve"> recommendations made</w:t>
      </w:r>
      <w:ins w:id="130" w:author="Kritarth Naman Mithileshwar Singh" w:date="2018-12-14T17:40:00Z">
        <w:r w:rsidR="00B65503">
          <w:rPr>
            <w:rFonts w:ascii="Times New Roman" w:hAnsi="Times New Roman"/>
            <w:sz w:val="24"/>
            <w:szCs w:val="24"/>
          </w:rPr>
          <w:t xml:space="preserve"> </w:t>
        </w:r>
      </w:ins>
      <w:r w:rsidR="0098480C" w:rsidRPr="00F37097">
        <w:rPr>
          <w:rFonts w:ascii="Times New Roman" w:hAnsi="Times New Roman"/>
          <w:sz w:val="24"/>
          <w:szCs w:val="24"/>
        </w:rPr>
        <w:t>to the investigators as also action taken by the IEC</w:t>
      </w:r>
      <w:r w:rsidR="00A27835" w:rsidRPr="00F37097">
        <w:rPr>
          <w:rFonts w:ascii="Times New Roman" w:hAnsi="Times New Roman"/>
          <w:sz w:val="24"/>
          <w:szCs w:val="24"/>
        </w:rPr>
        <w:t xml:space="preserve"> against </w:t>
      </w:r>
      <w:r w:rsidR="00B0659F" w:rsidRPr="00F37097">
        <w:rPr>
          <w:rFonts w:ascii="Times New Roman" w:hAnsi="Times New Roman"/>
          <w:sz w:val="24"/>
          <w:szCs w:val="24"/>
        </w:rPr>
        <w:t>the study teams.</w:t>
      </w:r>
    </w:p>
    <w:p w14:paraId="4C3DC8F3" w14:textId="77777777" w:rsidR="009D1847" w:rsidRPr="00F37097" w:rsidRDefault="009D1847">
      <w:pPr>
        <w:spacing w:line="240" w:lineRule="auto"/>
        <w:jc w:val="both"/>
        <w:rPr>
          <w:rFonts w:ascii="Times New Roman" w:hAnsi="Times New Roman"/>
          <w:sz w:val="24"/>
          <w:szCs w:val="24"/>
        </w:rPr>
      </w:pPr>
    </w:p>
    <w:p w14:paraId="7952E4C5" w14:textId="77777777" w:rsidR="009D1847" w:rsidRPr="00F37097" w:rsidRDefault="009D1847">
      <w:pPr>
        <w:spacing w:line="240" w:lineRule="auto"/>
        <w:jc w:val="both"/>
        <w:rPr>
          <w:rFonts w:ascii="Times New Roman" w:hAnsi="Times New Roman"/>
          <w:sz w:val="24"/>
          <w:szCs w:val="24"/>
        </w:rPr>
      </w:pPr>
      <w:r w:rsidRPr="00F37097">
        <w:rPr>
          <w:rFonts w:ascii="Times New Roman" w:hAnsi="Times New Roman"/>
          <w:sz w:val="24"/>
          <w:szCs w:val="24"/>
          <w:u w:val="single"/>
        </w:rPr>
        <w:t>Methodology</w:t>
      </w:r>
      <w:r w:rsidRPr="00F37097">
        <w:rPr>
          <w:rFonts w:ascii="Times New Roman" w:hAnsi="Times New Roman"/>
          <w:sz w:val="24"/>
          <w:szCs w:val="24"/>
        </w:rPr>
        <w:t>:</w:t>
      </w:r>
    </w:p>
    <w:p w14:paraId="7C1F593E" w14:textId="77777777" w:rsidR="009D1847" w:rsidRPr="00F37097" w:rsidRDefault="009D1847">
      <w:pPr>
        <w:spacing w:line="240" w:lineRule="auto"/>
        <w:jc w:val="both"/>
        <w:rPr>
          <w:rFonts w:ascii="Times New Roman" w:hAnsi="Times New Roman"/>
          <w:sz w:val="24"/>
          <w:szCs w:val="24"/>
        </w:rPr>
      </w:pPr>
      <w:r w:rsidRPr="00F37097">
        <w:rPr>
          <w:rFonts w:ascii="Times New Roman" w:hAnsi="Times New Roman"/>
          <w:sz w:val="24"/>
          <w:szCs w:val="24"/>
        </w:rPr>
        <w:t xml:space="preserve">This study was initiated after receiving </w:t>
      </w:r>
      <w:commentRangeStart w:id="131"/>
      <w:commentRangeStart w:id="132"/>
      <w:r w:rsidRPr="00F37097">
        <w:rPr>
          <w:rFonts w:ascii="Times New Roman" w:hAnsi="Times New Roman"/>
          <w:sz w:val="24"/>
          <w:szCs w:val="24"/>
        </w:rPr>
        <w:t>IEC exemption</w:t>
      </w:r>
      <w:commentRangeEnd w:id="131"/>
      <w:r w:rsidR="00CB7928" w:rsidRPr="00F37097">
        <w:rPr>
          <w:rStyle w:val="CommentReference"/>
          <w:rFonts w:ascii="Times New Roman" w:hAnsi="Times New Roman"/>
          <w:sz w:val="24"/>
          <w:szCs w:val="24"/>
          <w:rPrChange w:id="133" w:author="Kritarth Naman Mithileshwar Singh" w:date="2018-12-14T17:34:00Z">
            <w:rPr>
              <w:rStyle w:val="CommentReference"/>
            </w:rPr>
          </w:rPrChange>
        </w:rPr>
        <w:commentReference w:id="131"/>
      </w:r>
      <w:commentRangeEnd w:id="132"/>
      <w:r w:rsidR="00CB7928" w:rsidRPr="00F37097">
        <w:rPr>
          <w:rStyle w:val="CommentReference"/>
          <w:rFonts w:ascii="Times New Roman" w:hAnsi="Times New Roman"/>
          <w:sz w:val="24"/>
          <w:szCs w:val="24"/>
          <w:rPrChange w:id="134" w:author="Kritarth Naman Mithileshwar Singh" w:date="2018-12-14T17:34:00Z">
            <w:rPr>
              <w:rStyle w:val="CommentReference"/>
            </w:rPr>
          </w:rPrChange>
        </w:rPr>
        <w:commentReference w:id="132"/>
      </w:r>
      <w:r w:rsidR="00B770E8" w:rsidRPr="00F37097">
        <w:rPr>
          <w:rFonts w:ascii="Times New Roman" w:hAnsi="Times New Roman"/>
          <w:sz w:val="24"/>
          <w:szCs w:val="24"/>
        </w:rPr>
        <w:t>(</w:t>
      </w:r>
      <w:r w:rsidR="00F17C70" w:rsidRPr="00F37097">
        <w:rPr>
          <w:rFonts w:ascii="Times New Roman" w:hAnsi="Times New Roman"/>
          <w:sz w:val="24"/>
          <w:szCs w:val="24"/>
        </w:rPr>
        <w:t>IEC(II)OUT/324/17</w:t>
      </w:r>
      <w:r w:rsidR="00B770E8" w:rsidRPr="00F37097">
        <w:rPr>
          <w:rFonts w:ascii="Times New Roman" w:hAnsi="Times New Roman"/>
          <w:sz w:val="24"/>
          <w:szCs w:val="24"/>
        </w:rPr>
        <w:t>)</w:t>
      </w:r>
      <w:r w:rsidRPr="00F37097">
        <w:rPr>
          <w:rFonts w:ascii="Times New Roman" w:hAnsi="Times New Roman"/>
          <w:sz w:val="24"/>
          <w:szCs w:val="24"/>
        </w:rPr>
        <w:t xml:space="preserve">. 12 </w:t>
      </w:r>
      <w:r w:rsidR="001344E5" w:rsidRPr="00F37097">
        <w:rPr>
          <w:rFonts w:ascii="Times New Roman" w:hAnsi="Times New Roman"/>
          <w:sz w:val="24"/>
          <w:szCs w:val="24"/>
        </w:rPr>
        <w:t xml:space="preserve">clinical </w:t>
      </w:r>
      <w:r w:rsidRPr="00F37097">
        <w:rPr>
          <w:rFonts w:ascii="Times New Roman" w:hAnsi="Times New Roman"/>
          <w:sz w:val="24"/>
          <w:szCs w:val="24"/>
        </w:rPr>
        <w:t xml:space="preserve">studies, </w:t>
      </w:r>
      <w:bookmarkStart w:id="135" w:name="_Hlk515958550"/>
      <w:r w:rsidRPr="00F37097">
        <w:rPr>
          <w:rFonts w:ascii="Times New Roman" w:hAnsi="Times New Roman"/>
          <w:sz w:val="24"/>
          <w:szCs w:val="24"/>
        </w:rPr>
        <w:t xml:space="preserve">both sponsored and </w:t>
      </w:r>
      <w:commentRangeStart w:id="136"/>
      <w:r w:rsidRPr="00F37097">
        <w:rPr>
          <w:rFonts w:ascii="Times New Roman" w:hAnsi="Times New Roman"/>
          <w:sz w:val="24"/>
          <w:szCs w:val="24"/>
        </w:rPr>
        <w:t>investigator initiated</w:t>
      </w:r>
      <w:commentRangeEnd w:id="136"/>
      <w:r w:rsidR="00CB7928" w:rsidRPr="00F37097">
        <w:rPr>
          <w:rStyle w:val="CommentReference"/>
          <w:rFonts w:ascii="Times New Roman" w:hAnsi="Times New Roman"/>
          <w:sz w:val="24"/>
          <w:szCs w:val="24"/>
          <w:rPrChange w:id="137" w:author="Kritarth Naman Mithileshwar Singh" w:date="2018-12-14T17:34:00Z">
            <w:rPr>
              <w:rStyle w:val="CommentReference"/>
            </w:rPr>
          </w:rPrChange>
        </w:rPr>
        <w:commentReference w:id="136"/>
      </w:r>
      <w:r w:rsidRPr="00F37097">
        <w:rPr>
          <w:rFonts w:ascii="Times New Roman" w:hAnsi="Times New Roman"/>
          <w:sz w:val="24"/>
          <w:szCs w:val="24"/>
        </w:rPr>
        <w:t xml:space="preserve">, were monitored by the members of the IEC, </w:t>
      </w:r>
      <w:commentRangeStart w:id="138"/>
      <w:r w:rsidRPr="00F37097">
        <w:rPr>
          <w:rFonts w:ascii="Times New Roman" w:hAnsi="Times New Roman"/>
          <w:sz w:val="24"/>
          <w:szCs w:val="24"/>
        </w:rPr>
        <w:t xml:space="preserve">in the past seven years </w:t>
      </w:r>
      <w:commentRangeEnd w:id="138"/>
      <w:r w:rsidR="00003392" w:rsidRPr="00F37097">
        <w:rPr>
          <w:rStyle w:val="CommentReference"/>
          <w:rFonts w:ascii="Times New Roman" w:hAnsi="Times New Roman"/>
          <w:sz w:val="24"/>
          <w:szCs w:val="24"/>
          <w:rPrChange w:id="139" w:author="Kritarth Naman Mithileshwar Singh" w:date="2018-12-14T17:34:00Z">
            <w:rPr>
              <w:rStyle w:val="CommentReference"/>
            </w:rPr>
          </w:rPrChange>
        </w:rPr>
        <w:commentReference w:id="138"/>
      </w:r>
      <w:r w:rsidRPr="00F37097">
        <w:rPr>
          <w:rFonts w:ascii="Times New Roman" w:hAnsi="Times New Roman"/>
          <w:sz w:val="24"/>
          <w:szCs w:val="24"/>
        </w:rPr>
        <w:t xml:space="preserve">(2011-2017). </w:t>
      </w:r>
      <w:bookmarkEnd w:id="135"/>
      <w:r w:rsidRPr="00F37097">
        <w:rPr>
          <w:rFonts w:ascii="Times New Roman" w:hAnsi="Times New Roman"/>
          <w:sz w:val="24"/>
          <w:szCs w:val="24"/>
        </w:rPr>
        <w:t xml:space="preserve">The monitoring was done using a standardized </w:t>
      </w:r>
      <w:r w:rsidRPr="00F37097">
        <w:rPr>
          <w:rFonts w:ascii="Times New Roman" w:hAnsi="Times New Roman"/>
          <w:sz w:val="24"/>
          <w:szCs w:val="24"/>
        </w:rPr>
        <w:lastRenderedPageBreak/>
        <w:t>format, in accordance with the SOPs</w:t>
      </w:r>
      <w:r w:rsidR="001344E5" w:rsidRPr="00F37097">
        <w:rPr>
          <w:rFonts w:ascii="Times New Roman" w:hAnsi="Times New Roman"/>
          <w:sz w:val="24"/>
          <w:szCs w:val="24"/>
        </w:rPr>
        <w:t xml:space="preserve"> of the IEC</w:t>
      </w:r>
      <w:r w:rsidRPr="00F37097">
        <w:rPr>
          <w:rFonts w:ascii="Times New Roman" w:hAnsi="Times New Roman"/>
          <w:sz w:val="24"/>
          <w:szCs w:val="24"/>
        </w:rPr>
        <w:t xml:space="preserve">. </w:t>
      </w:r>
      <w:r w:rsidR="00B770E8" w:rsidRPr="00F37097">
        <w:rPr>
          <w:rFonts w:ascii="Times New Roman" w:hAnsi="Times New Roman"/>
          <w:sz w:val="24"/>
          <w:szCs w:val="24"/>
        </w:rPr>
        <w:t>The monitoring was routine as well as for cause</w:t>
      </w:r>
      <w:r w:rsidR="0020454D" w:rsidRPr="00F37097">
        <w:rPr>
          <w:rFonts w:ascii="Times New Roman" w:hAnsi="Times New Roman"/>
          <w:sz w:val="24"/>
          <w:szCs w:val="24"/>
        </w:rPr>
        <w:t xml:space="preserve">. </w:t>
      </w:r>
      <w:r w:rsidRPr="00F37097">
        <w:rPr>
          <w:rFonts w:ascii="Times New Roman" w:hAnsi="Times New Roman"/>
          <w:sz w:val="24"/>
          <w:szCs w:val="24"/>
        </w:rPr>
        <w:t>The site visits were conducted according to the IEC’s SOP</w:t>
      </w:r>
      <w:ins w:id="140" w:author="Kritarth Naman Mithileshwar Singh" w:date="2018-12-14T17:40:00Z">
        <w:r w:rsidR="00B65503">
          <w:rPr>
            <w:rFonts w:ascii="Times New Roman" w:hAnsi="Times New Roman"/>
            <w:sz w:val="24"/>
            <w:szCs w:val="24"/>
          </w:rPr>
          <w:t xml:space="preserve"> </w:t>
        </w:r>
      </w:ins>
      <w:r w:rsidRPr="00F37097">
        <w:rPr>
          <w:rFonts w:ascii="Times New Roman" w:hAnsi="Times New Roman"/>
          <w:sz w:val="24"/>
          <w:szCs w:val="24"/>
        </w:rPr>
        <w:t>number 1</w:t>
      </w:r>
      <w:r w:rsidR="00D75B7D" w:rsidRPr="00F37097">
        <w:rPr>
          <w:rFonts w:ascii="Times New Roman" w:hAnsi="Times New Roman"/>
          <w:sz w:val="24"/>
          <w:szCs w:val="24"/>
        </w:rPr>
        <w:t>2.</w:t>
      </w:r>
      <w:del w:id="141" w:author="yashashri" w:date="2018-11-11T17:49:00Z">
        <w:r w:rsidR="00D75B7D" w:rsidRPr="00F37097" w:rsidDel="005329E7">
          <w:rPr>
            <w:rFonts w:ascii="Times New Roman" w:hAnsi="Times New Roman"/>
            <w:sz w:val="24"/>
            <w:szCs w:val="24"/>
            <w:vertAlign w:val="superscript"/>
          </w:rPr>
          <w:delText>5</w:delText>
        </w:r>
      </w:del>
      <w:ins w:id="142" w:author="yashashri" w:date="2018-11-11T17:49:00Z">
        <w:r w:rsidR="005329E7" w:rsidRPr="00F37097">
          <w:rPr>
            <w:rFonts w:ascii="Times New Roman" w:hAnsi="Times New Roman"/>
            <w:sz w:val="24"/>
            <w:szCs w:val="24"/>
            <w:vertAlign w:val="superscript"/>
          </w:rPr>
          <w:t>7</w:t>
        </w:r>
      </w:ins>
      <w:r w:rsidRPr="00F37097">
        <w:rPr>
          <w:rFonts w:ascii="Times New Roman" w:hAnsi="Times New Roman"/>
          <w:sz w:val="24"/>
          <w:szCs w:val="24"/>
        </w:rPr>
        <w:t xml:space="preserve"> The P</w:t>
      </w:r>
      <w:r w:rsidR="00B770E8" w:rsidRPr="00F37097">
        <w:rPr>
          <w:rFonts w:ascii="Times New Roman" w:hAnsi="Times New Roman"/>
          <w:sz w:val="24"/>
          <w:szCs w:val="24"/>
        </w:rPr>
        <w:t>rincip</w:t>
      </w:r>
      <w:ins w:id="143" w:author="Varalakshmi Elango" w:date="2018-09-08T17:29:00Z">
        <w:r w:rsidR="00A409E5" w:rsidRPr="00F37097">
          <w:rPr>
            <w:rFonts w:ascii="Times New Roman" w:hAnsi="Times New Roman"/>
            <w:sz w:val="24"/>
            <w:szCs w:val="24"/>
          </w:rPr>
          <w:t>a</w:t>
        </w:r>
      </w:ins>
      <w:r w:rsidR="00B770E8" w:rsidRPr="00F37097">
        <w:rPr>
          <w:rFonts w:ascii="Times New Roman" w:hAnsi="Times New Roman"/>
          <w:sz w:val="24"/>
          <w:szCs w:val="24"/>
        </w:rPr>
        <w:t>l</w:t>
      </w:r>
      <w:ins w:id="144" w:author="Kritarth Naman Mithileshwar Singh" w:date="2018-12-14T17:40:00Z">
        <w:r w:rsidR="00B65503">
          <w:rPr>
            <w:rFonts w:ascii="Times New Roman" w:hAnsi="Times New Roman"/>
            <w:sz w:val="24"/>
            <w:szCs w:val="24"/>
          </w:rPr>
          <w:t xml:space="preserve"> </w:t>
        </w:r>
      </w:ins>
      <w:del w:id="145" w:author="VE" w:date="2018-09-10T10:32:00Z">
        <w:r w:rsidR="00B770E8" w:rsidRPr="00F37097" w:rsidDel="00820AE3">
          <w:rPr>
            <w:rFonts w:ascii="Times New Roman" w:hAnsi="Times New Roman"/>
            <w:sz w:val="24"/>
            <w:szCs w:val="24"/>
          </w:rPr>
          <w:delText>e</w:delText>
        </w:r>
      </w:del>
      <w:r w:rsidRPr="00F37097">
        <w:rPr>
          <w:rFonts w:ascii="Times New Roman" w:hAnsi="Times New Roman"/>
          <w:sz w:val="24"/>
          <w:szCs w:val="24"/>
        </w:rPr>
        <w:t>I</w:t>
      </w:r>
      <w:r w:rsidR="00B770E8" w:rsidRPr="00F37097">
        <w:rPr>
          <w:rFonts w:ascii="Times New Roman" w:hAnsi="Times New Roman"/>
          <w:sz w:val="24"/>
          <w:szCs w:val="24"/>
        </w:rPr>
        <w:t>nvestigator</w:t>
      </w:r>
      <w:r w:rsidRPr="00F37097">
        <w:rPr>
          <w:rFonts w:ascii="Times New Roman" w:hAnsi="Times New Roman"/>
          <w:sz w:val="24"/>
          <w:szCs w:val="24"/>
        </w:rPr>
        <w:t>s were informed in writing two weeks prior to the scheduled site visits. The availability as well as their acceptance</w:t>
      </w:r>
      <w:ins w:id="146" w:author="Kritarth Naman Mithileshwar Singh" w:date="2018-12-14T17:40:00Z">
        <w:r w:rsidR="00B65503">
          <w:rPr>
            <w:rFonts w:ascii="Times New Roman" w:hAnsi="Times New Roman"/>
            <w:sz w:val="24"/>
            <w:szCs w:val="24"/>
          </w:rPr>
          <w:t xml:space="preserve"> </w:t>
        </w:r>
      </w:ins>
      <w:r w:rsidRPr="00F37097">
        <w:rPr>
          <w:rFonts w:ascii="Times New Roman" w:hAnsi="Times New Roman"/>
          <w:sz w:val="24"/>
          <w:szCs w:val="24"/>
        </w:rPr>
        <w:t>were confirmed before conducting the site visits. The visiting team consisted of two IEC members</w:t>
      </w:r>
      <w:r w:rsidR="00C16336" w:rsidRPr="00F37097">
        <w:rPr>
          <w:rFonts w:ascii="Times New Roman" w:hAnsi="Times New Roman"/>
          <w:sz w:val="24"/>
          <w:szCs w:val="24"/>
        </w:rPr>
        <w:t>, who</w:t>
      </w:r>
      <w:r w:rsidRPr="00F37097">
        <w:rPr>
          <w:rFonts w:ascii="Times New Roman" w:hAnsi="Times New Roman"/>
          <w:sz w:val="24"/>
          <w:szCs w:val="24"/>
        </w:rPr>
        <w:t xml:space="preserve"> noted</w:t>
      </w:r>
      <w:ins w:id="147" w:author="Kritarth Naman Mithileshwar Singh" w:date="2018-12-14T17:40:00Z">
        <w:r w:rsidR="00B65503">
          <w:rPr>
            <w:rFonts w:ascii="Times New Roman" w:hAnsi="Times New Roman"/>
            <w:sz w:val="24"/>
            <w:szCs w:val="24"/>
          </w:rPr>
          <w:t xml:space="preserve"> </w:t>
        </w:r>
      </w:ins>
      <w:r w:rsidRPr="00F37097">
        <w:rPr>
          <w:rFonts w:ascii="Times New Roman" w:hAnsi="Times New Roman"/>
          <w:sz w:val="24"/>
          <w:szCs w:val="24"/>
        </w:rPr>
        <w:t>down the</w:t>
      </w:r>
      <w:r w:rsidR="00C16336" w:rsidRPr="00F37097">
        <w:rPr>
          <w:rFonts w:ascii="Times New Roman" w:hAnsi="Times New Roman"/>
          <w:sz w:val="24"/>
          <w:szCs w:val="24"/>
        </w:rPr>
        <w:t>ir</w:t>
      </w:r>
      <w:r w:rsidRPr="00F37097">
        <w:rPr>
          <w:rFonts w:ascii="Times New Roman" w:hAnsi="Times New Roman"/>
          <w:sz w:val="24"/>
          <w:szCs w:val="24"/>
        </w:rPr>
        <w:t xml:space="preserve"> observations in the</w:t>
      </w:r>
      <w:r w:rsidR="00C16336" w:rsidRPr="00F37097">
        <w:rPr>
          <w:rFonts w:ascii="Times New Roman" w:hAnsi="Times New Roman"/>
          <w:sz w:val="24"/>
          <w:szCs w:val="24"/>
        </w:rPr>
        <w:t>ir</w:t>
      </w:r>
      <w:r w:rsidRPr="00F37097">
        <w:rPr>
          <w:rFonts w:ascii="Times New Roman" w:hAnsi="Times New Roman"/>
          <w:sz w:val="24"/>
          <w:szCs w:val="24"/>
        </w:rPr>
        <w:t xml:space="preserve"> report (Appendix1).</w:t>
      </w:r>
      <w:commentRangeStart w:id="148"/>
      <w:r w:rsidR="00034920" w:rsidRPr="00F37097">
        <w:rPr>
          <w:rFonts w:ascii="Times New Roman" w:hAnsi="Times New Roman"/>
          <w:sz w:val="24"/>
          <w:szCs w:val="24"/>
        </w:rPr>
        <w:t>Review of documents</w:t>
      </w:r>
      <w:commentRangeEnd w:id="148"/>
      <w:r w:rsidR="00003392" w:rsidRPr="00F37097">
        <w:rPr>
          <w:rStyle w:val="CommentReference"/>
          <w:rFonts w:ascii="Times New Roman" w:hAnsi="Times New Roman"/>
          <w:sz w:val="24"/>
          <w:szCs w:val="24"/>
          <w:rPrChange w:id="149" w:author="Kritarth Naman Mithileshwar Singh" w:date="2018-12-14T17:34:00Z">
            <w:rPr>
              <w:rStyle w:val="CommentReference"/>
            </w:rPr>
          </w:rPrChange>
        </w:rPr>
        <w:commentReference w:id="148"/>
      </w:r>
      <w:ins w:id="150" w:author="Kritarth Naman Mithileshwar Singh" w:date="2018-12-14T17:40:00Z">
        <w:r w:rsidR="00B65503">
          <w:rPr>
            <w:rFonts w:ascii="Times New Roman" w:hAnsi="Times New Roman"/>
            <w:sz w:val="24"/>
            <w:szCs w:val="24"/>
          </w:rPr>
          <w:t xml:space="preserve"> </w:t>
        </w:r>
      </w:ins>
      <w:r w:rsidR="001344E5" w:rsidRPr="00F37097">
        <w:rPr>
          <w:rFonts w:ascii="Times New Roman" w:hAnsi="Times New Roman"/>
          <w:sz w:val="24"/>
          <w:szCs w:val="24"/>
        </w:rPr>
        <w:t>was</w:t>
      </w:r>
      <w:r w:rsidR="00034920" w:rsidRPr="00F37097">
        <w:rPr>
          <w:rFonts w:ascii="Times New Roman" w:hAnsi="Times New Roman"/>
          <w:sz w:val="24"/>
          <w:szCs w:val="24"/>
        </w:rPr>
        <w:t xml:space="preserve"> conducted in the Ethics Committee Office of the Institute.</w:t>
      </w:r>
      <w:ins w:id="151" w:author="Kritarth Naman Mithileshwar Singh" w:date="2018-12-14T17:40:00Z">
        <w:r w:rsidR="00B65503">
          <w:rPr>
            <w:rFonts w:ascii="Times New Roman" w:hAnsi="Times New Roman"/>
            <w:sz w:val="24"/>
            <w:szCs w:val="24"/>
          </w:rPr>
          <w:t xml:space="preserve"> </w:t>
        </w:r>
      </w:ins>
      <w:commentRangeStart w:id="152"/>
      <w:r w:rsidR="00B770E8" w:rsidRPr="00F37097">
        <w:rPr>
          <w:rFonts w:ascii="Times New Roman" w:hAnsi="Times New Roman"/>
          <w:sz w:val="24"/>
          <w:szCs w:val="24"/>
        </w:rPr>
        <w:t>The S</w:t>
      </w:r>
      <w:r w:rsidR="00034920" w:rsidRPr="00F37097">
        <w:rPr>
          <w:rFonts w:ascii="Times New Roman" w:hAnsi="Times New Roman"/>
          <w:sz w:val="24"/>
          <w:szCs w:val="24"/>
        </w:rPr>
        <w:t xml:space="preserve">ite monitoring forms of the projects, including the </w:t>
      </w:r>
      <w:r w:rsidR="00B770E8" w:rsidRPr="00F37097">
        <w:rPr>
          <w:rFonts w:ascii="Times New Roman" w:hAnsi="Times New Roman"/>
          <w:sz w:val="24"/>
          <w:szCs w:val="24"/>
        </w:rPr>
        <w:t xml:space="preserve">initial letter  with monitoring findings send by IEC to the Investigator along with the </w:t>
      </w:r>
      <w:r w:rsidR="00034920" w:rsidRPr="00F37097">
        <w:rPr>
          <w:rFonts w:ascii="Times New Roman" w:hAnsi="Times New Roman"/>
          <w:sz w:val="24"/>
          <w:szCs w:val="24"/>
        </w:rPr>
        <w:t>response by the</w:t>
      </w:r>
      <w:r w:rsidR="00B770E8" w:rsidRPr="00F37097">
        <w:rPr>
          <w:rFonts w:ascii="Times New Roman" w:hAnsi="Times New Roman"/>
          <w:sz w:val="24"/>
          <w:szCs w:val="24"/>
        </w:rPr>
        <w:t xml:space="preserve"> investigator </w:t>
      </w:r>
      <w:r w:rsidR="00034920" w:rsidRPr="00F37097">
        <w:rPr>
          <w:rFonts w:ascii="Times New Roman" w:hAnsi="Times New Roman"/>
          <w:sz w:val="24"/>
          <w:szCs w:val="24"/>
        </w:rPr>
        <w:t xml:space="preserve"> were </w:t>
      </w:r>
      <w:commentRangeEnd w:id="152"/>
      <w:r w:rsidR="00003392" w:rsidRPr="00F37097">
        <w:rPr>
          <w:rStyle w:val="CommentReference"/>
          <w:rFonts w:ascii="Times New Roman" w:hAnsi="Times New Roman"/>
          <w:sz w:val="24"/>
          <w:szCs w:val="24"/>
          <w:rPrChange w:id="153" w:author="Kritarth Naman Mithileshwar Singh" w:date="2018-12-14T17:34:00Z">
            <w:rPr>
              <w:rStyle w:val="CommentReference"/>
            </w:rPr>
          </w:rPrChange>
        </w:rPr>
        <w:commentReference w:id="152"/>
      </w:r>
      <w:r w:rsidR="00034920" w:rsidRPr="00F37097">
        <w:rPr>
          <w:rFonts w:ascii="Times New Roman" w:hAnsi="Times New Roman"/>
          <w:sz w:val="24"/>
          <w:szCs w:val="24"/>
        </w:rPr>
        <w:t>reviewed.</w:t>
      </w:r>
      <w:r w:rsidR="00B770E8" w:rsidRPr="00F37097">
        <w:rPr>
          <w:rFonts w:ascii="Times New Roman" w:hAnsi="Times New Roman"/>
          <w:sz w:val="24"/>
          <w:szCs w:val="24"/>
        </w:rPr>
        <w:t xml:space="preserve"> Later again the 2</w:t>
      </w:r>
      <w:r w:rsidR="00B770E8" w:rsidRPr="00F37097">
        <w:rPr>
          <w:rFonts w:ascii="Times New Roman" w:hAnsi="Times New Roman"/>
          <w:sz w:val="24"/>
          <w:szCs w:val="24"/>
          <w:vertAlign w:val="superscript"/>
        </w:rPr>
        <w:t>nd</w:t>
      </w:r>
      <w:r w:rsidR="00B770E8" w:rsidRPr="00F37097">
        <w:rPr>
          <w:rFonts w:ascii="Times New Roman" w:hAnsi="Times New Roman"/>
          <w:sz w:val="24"/>
          <w:szCs w:val="24"/>
        </w:rPr>
        <w:t xml:space="preserve"> letter by the IEC was also reviewed.</w:t>
      </w:r>
      <w:ins w:id="154" w:author="Kritarth Naman Mithileshwar Singh" w:date="2018-12-14T17:40:00Z">
        <w:r w:rsidR="00B65503">
          <w:rPr>
            <w:rFonts w:ascii="Times New Roman" w:hAnsi="Times New Roman"/>
            <w:sz w:val="24"/>
            <w:szCs w:val="24"/>
          </w:rPr>
          <w:t xml:space="preserve"> </w:t>
        </w:r>
      </w:ins>
      <w:commentRangeStart w:id="155"/>
      <w:r w:rsidR="00034920" w:rsidRPr="00F37097">
        <w:rPr>
          <w:rFonts w:ascii="Times New Roman" w:hAnsi="Times New Roman"/>
          <w:sz w:val="24"/>
          <w:szCs w:val="24"/>
        </w:rPr>
        <w:t>The</w:t>
      </w:r>
      <w:ins w:id="156" w:author="Kritarth Naman Mithileshwar Singh" w:date="2018-12-14T17:39:00Z">
        <w:r w:rsidR="00B65503">
          <w:rPr>
            <w:rFonts w:ascii="Times New Roman" w:hAnsi="Times New Roman"/>
            <w:sz w:val="24"/>
            <w:szCs w:val="24"/>
          </w:rPr>
          <w:t xml:space="preserve"> </w:t>
        </w:r>
      </w:ins>
      <w:r w:rsidR="00034920" w:rsidRPr="00F37097">
        <w:rPr>
          <w:rFonts w:ascii="Times New Roman" w:hAnsi="Times New Roman"/>
          <w:sz w:val="24"/>
          <w:szCs w:val="24"/>
        </w:rPr>
        <w:t>identit</w:t>
      </w:r>
      <w:r w:rsidR="001344E5" w:rsidRPr="00F37097">
        <w:rPr>
          <w:rFonts w:ascii="Times New Roman" w:hAnsi="Times New Roman"/>
          <w:sz w:val="24"/>
          <w:szCs w:val="24"/>
        </w:rPr>
        <w:t>ies</w:t>
      </w:r>
      <w:r w:rsidR="00034920" w:rsidRPr="00F37097">
        <w:rPr>
          <w:rFonts w:ascii="Times New Roman" w:hAnsi="Times New Roman"/>
          <w:sz w:val="24"/>
          <w:szCs w:val="24"/>
        </w:rPr>
        <w:t xml:space="preserve"> of the investigator</w:t>
      </w:r>
      <w:r w:rsidR="00B770E8" w:rsidRPr="00F37097">
        <w:rPr>
          <w:rFonts w:ascii="Times New Roman" w:hAnsi="Times New Roman"/>
          <w:sz w:val="24"/>
          <w:szCs w:val="24"/>
        </w:rPr>
        <w:t>,</w:t>
      </w:r>
      <w:ins w:id="157" w:author="Kritarth Naman Mithileshwar Singh" w:date="2018-12-14T17:39:00Z">
        <w:r w:rsidR="00B65503">
          <w:rPr>
            <w:rFonts w:ascii="Times New Roman" w:hAnsi="Times New Roman"/>
            <w:sz w:val="24"/>
            <w:szCs w:val="24"/>
          </w:rPr>
          <w:t xml:space="preserve"> </w:t>
        </w:r>
      </w:ins>
      <w:r w:rsidR="00034920" w:rsidRPr="00F37097">
        <w:rPr>
          <w:rFonts w:ascii="Times New Roman" w:hAnsi="Times New Roman"/>
          <w:sz w:val="24"/>
          <w:szCs w:val="24"/>
        </w:rPr>
        <w:t>sponsor</w:t>
      </w:r>
      <w:r w:rsidR="00B770E8" w:rsidRPr="00F37097">
        <w:rPr>
          <w:rFonts w:ascii="Times New Roman" w:hAnsi="Times New Roman"/>
          <w:sz w:val="24"/>
          <w:szCs w:val="24"/>
        </w:rPr>
        <w:t xml:space="preserve"> and the monitors </w:t>
      </w:r>
      <w:r w:rsidR="00034920" w:rsidRPr="00F37097">
        <w:rPr>
          <w:rFonts w:ascii="Times New Roman" w:hAnsi="Times New Roman"/>
          <w:sz w:val="24"/>
          <w:szCs w:val="24"/>
        </w:rPr>
        <w:t>of the stud</w:t>
      </w:r>
      <w:r w:rsidR="00040937" w:rsidRPr="00F37097">
        <w:rPr>
          <w:rFonts w:ascii="Times New Roman" w:hAnsi="Times New Roman"/>
          <w:sz w:val="24"/>
          <w:szCs w:val="24"/>
        </w:rPr>
        <w:t>ies</w:t>
      </w:r>
      <w:ins w:id="158" w:author="Kritarth Naman Mithileshwar Singh" w:date="2018-12-14T17:39:00Z">
        <w:r w:rsidR="00B65503">
          <w:rPr>
            <w:rFonts w:ascii="Times New Roman" w:hAnsi="Times New Roman"/>
            <w:sz w:val="24"/>
            <w:szCs w:val="24"/>
          </w:rPr>
          <w:t xml:space="preserve"> </w:t>
        </w:r>
      </w:ins>
      <w:r w:rsidR="00040937" w:rsidRPr="00F37097">
        <w:rPr>
          <w:rFonts w:ascii="Times New Roman" w:hAnsi="Times New Roman"/>
          <w:sz w:val="24"/>
          <w:szCs w:val="24"/>
        </w:rPr>
        <w:t>w</w:t>
      </w:r>
      <w:r w:rsidR="001344E5" w:rsidRPr="00F37097">
        <w:rPr>
          <w:rFonts w:ascii="Times New Roman" w:hAnsi="Times New Roman"/>
          <w:sz w:val="24"/>
          <w:szCs w:val="24"/>
        </w:rPr>
        <w:t>ere</w:t>
      </w:r>
      <w:r w:rsidR="00034920" w:rsidRPr="00F37097">
        <w:rPr>
          <w:rFonts w:ascii="Times New Roman" w:hAnsi="Times New Roman"/>
          <w:sz w:val="24"/>
          <w:szCs w:val="24"/>
        </w:rPr>
        <w:t xml:space="preserve"> not </w:t>
      </w:r>
      <w:r w:rsidR="00335DEB" w:rsidRPr="00F37097">
        <w:rPr>
          <w:rFonts w:ascii="Times New Roman" w:hAnsi="Times New Roman"/>
          <w:sz w:val="24"/>
          <w:szCs w:val="24"/>
        </w:rPr>
        <w:t>noted,</w:t>
      </w:r>
      <w:commentRangeEnd w:id="155"/>
      <w:r w:rsidR="00DB3EBC" w:rsidRPr="00F37097">
        <w:rPr>
          <w:rStyle w:val="CommentReference"/>
          <w:rFonts w:ascii="Times New Roman" w:hAnsi="Times New Roman"/>
          <w:sz w:val="24"/>
          <w:szCs w:val="24"/>
          <w:rPrChange w:id="159" w:author="Kritarth Naman Mithileshwar Singh" w:date="2018-12-14T17:34:00Z">
            <w:rPr>
              <w:rStyle w:val="CommentReference"/>
            </w:rPr>
          </w:rPrChange>
        </w:rPr>
        <w:commentReference w:id="155"/>
      </w:r>
      <w:r w:rsidR="00034920" w:rsidRPr="00F37097">
        <w:rPr>
          <w:rFonts w:ascii="Times New Roman" w:hAnsi="Times New Roman"/>
          <w:sz w:val="24"/>
          <w:szCs w:val="24"/>
        </w:rPr>
        <w:t xml:space="preserve"> and confidentiality was maintained by all the members of the site monitoring teams. </w:t>
      </w:r>
      <w:r w:rsidR="00040937" w:rsidRPr="00F37097">
        <w:rPr>
          <w:rFonts w:ascii="Times New Roman" w:hAnsi="Times New Roman"/>
          <w:sz w:val="24"/>
          <w:szCs w:val="24"/>
        </w:rPr>
        <w:t>The reports were analyzed for violations</w:t>
      </w:r>
      <w:ins w:id="160" w:author="Kritarth Naman Mithileshwar Singh" w:date="2018-12-14T17:39:00Z">
        <w:r w:rsidR="00B65503">
          <w:rPr>
            <w:rFonts w:ascii="Times New Roman" w:hAnsi="Times New Roman"/>
            <w:sz w:val="24"/>
            <w:szCs w:val="24"/>
          </w:rPr>
          <w:t xml:space="preserve"> </w:t>
        </w:r>
      </w:ins>
      <w:r w:rsidR="00040937" w:rsidRPr="00F37097">
        <w:rPr>
          <w:rFonts w:ascii="Times New Roman" w:hAnsi="Times New Roman"/>
          <w:sz w:val="24"/>
          <w:szCs w:val="24"/>
        </w:rPr>
        <w:t xml:space="preserve">and categorized under the following themes: 1. Informed Consent issues, 2. </w:t>
      </w:r>
      <w:commentRangeStart w:id="161"/>
      <w:r w:rsidR="00040937" w:rsidRPr="00F37097">
        <w:rPr>
          <w:rFonts w:ascii="Times New Roman" w:hAnsi="Times New Roman"/>
          <w:sz w:val="24"/>
          <w:szCs w:val="24"/>
        </w:rPr>
        <w:t>Deviation from investigational plan</w:t>
      </w:r>
      <w:commentRangeEnd w:id="161"/>
      <w:r w:rsidR="00DB3EBC" w:rsidRPr="00F37097">
        <w:rPr>
          <w:rStyle w:val="CommentReference"/>
          <w:rFonts w:ascii="Times New Roman" w:hAnsi="Times New Roman"/>
          <w:sz w:val="24"/>
          <w:szCs w:val="24"/>
          <w:rPrChange w:id="162" w:author="Kritarth Naman Mithileshwar Singh" w:date="2018-12-14T17:34:00Z">
            <w:rPr>
              <w:rStyle w:val="CommentReference"/>
            </w:rPr>
          </w:rPrChange>
        </w:rPr>
        <w:commentReference w:id="161"/>
      </w:r>
      <w:r w:rsidR="00040937" w:rsidRPr="00F37097">
        <w:rPr>
          <w:rFonts w:ascii="Times New Roman" w:hAnsi="Times New Roman"/>
          <w:sz w:val="24"/>
          <w:szCs w:val="24"/>
        </w:rPr>
        <w:t xml:space="preserve">, 3. </w:t>
      </w:r>
      <w:commentRangeStart w:id="163"/>
      <w:r w:rsidR="00040937" w:rsidRPr="00F37097">
        <w:rPr>
          <w:rFonts w:ascii="Times New Roman" w:hAnsi="Times New Roman"/>
          <w:sz w:val="24"/>
          <w:szCs w:val="24"/>
        </w:rPr>
        <w:t>Non-reporting of study progress to IEC</w:t>
      </w:r>
      <w:commentRangeEnd w:id="163"/>
      <w:r w:rsidR="00DB3EBC" w:rsidRPr="00F37097">
        <w:rPr>
          <w:rStyle w:val="CommentReference"/>
          <w:rFonts w:ascii="Times New Roman" w:hAnsi="Times New Roman"/>
          <w:sz w:val="24"/>
          <w:szCs w:val="24"/>
          <w:rPrChange w:id="164" w:author="Kritarth Naman Mithileshwar Singh" w:date="2018-12-14T17:34:00Z">
            <w:rPr>
              <w:rStyle w:val="CommentReference"/>
            </w:rPr>
          </w:rPrChange>
        </w:rPr>
        <w:commentReference w:id="163"/>
      </w:r>
      <w:r w:rsidR="00040937" w:rsidRPr="00F37097">
        <w:rPr>
          <w:rFonts w:ascii="Times New Roman" w:hAnsi="Times New Roman"/>
          <w:sz w:val="24"/>
          <w:szCs w:val="24"/>
        </w:rPr>
        <w:t>, 4</w:t>
      </w:r>
      <w:commentRangeStart w:id="165"/>
      <w:r w:rsidR="00040937" w:rsidRPr="00F37097">
        <w:rPr>
          <w:rFonts w:ascii="Times New Roman" w:hAnsi="Times New Roman"/>
          <w:sz w:val="24"/>
          <w:szCs w:val="24"/>
        </w:rPr>
        <w:t>.Deficiencies in study supervision</w:t>
      </w:r>
      <w:commentRangeEnd w:id="165"/>
      <w:r w:rsidR="00003392" w:rsidRPr="00F37097">
        <w:rPr>
          <w:rStyle w:val="CommentReference"/>
          <w:rFonts w:ascii="Times New Roman" w:hAnsi="Times New Roman"/>
          <w:sz w:val="24"/>
          <w:szCs w:val="24"/>
          <w:rPrChange w:id="166" w:author="Kritarth Naman Mithileshwar Singh" w:date="2018-12-14T17:34:00Z">
            <w:rPr>
              <w:rStyle w:val="CommentReference"/>
            </w:rPr>
          </w:rPrChange>
        </w:rPr>
        <w:commentReference w:id="165"/>
      </w:r>
      <w:ins w:id="167" w:author="yashashri" w:date="2018-11-11T04:05:00Z">
        <w:r w:rsidR="00BF3BE4" w:rsidRPr="00F37097">
          <w:rPr>
            <w:rFonts w:ascii="Times New Roman" w:hAnsi="Times New Roman"/>
            <w:sz w:val="24"/>
            <w:szCs w:val="24"/>
          </w:rPr>
          <w:t xml:space="preserve"> by investigator</w:t>
        </w:r>
      </w:ins>
      <w:r w:rsidR="00040937" w:rsidRPr="00F37097">
        <w:rPr>
          <w:rFonts w:ascii="Times New Roman" w:hAnsi="Times New Roman"/>
          <w:sz w:val="24"/>
          <w:szCs w:val="24"/>
        </w:rPr>
        <w:t xml:space="preserve">, 5. IEC approval, 6. </w:t>
      </w:r>
      <w:commentRangeStart w:id="168"/>
      <w:r w:rsidR="00040937" w:rsidRPr="00F37097">
        <w:rPr>
          <w:rFonts w:ascii="Times New Roman" w:hAnsi="Times New Roman"/>
          <w:sz w:val="24"/>
          <w:szCs w:val="24"/>
        </w:rPr>
        <w:t xml:space="preserve">Lack of investigator’s understanding about protocol </w:t>
      </w:r>
      <w:commentRangeEnd w:id="168"/>
      <w:r w:rsidR="00B972F9" w:rsidRPr="00F37097">
        <w:rPr>
          <w:rStyle w:val="CommentReference"/>
          <w:rFonts w:ascii="Times New Roman" w:hAnsi="Times New Roman"/>
          <w:sz w:val="24"/>
          <w:szCs w:val="24"/>
          <w:rPrChange w:id="169" w:author="Kritarth Naman Mithileshwar Singh" w:date="2018-12-14T17:34:00Z">
            <w:rPr>
              <w:rStyle w:val="CommentReference"/>
            </w:rPr>
          </w:rPrChange>
        </w:rPr>
        <w:commentReference w:id="168"/>
      </w:r>
      <w:commentRangeStart w:id="170"/>
      <w:r w:rsidR="00040937" w:rsidRPr="00F37097">
        <w:rPr>
          <w:rFonts w:ascii="Times New Roman" w:hAnsi="Times New Roman"/>
          <w:sz w:val="24"/>
          <w:szCs w:val="24"/>
        </w:rPr>
        <w:t xml:space="preserve">and </w:t>
      </w:r>
      <w:ins w:id="171" w:author="yashashri" w:date="2018-11-11T04:12:00Z">
        <w:r w:rsidR="00BF3BE4" w:rsidRPr="00F37097">
          <w:rPr>
            <w:rFonts w:ascii="Times New Roman" w:hAnsi="Times New Roman"/>
            <w:sz w:val="24"/>
            <w:szCs w:val="24"/>
          </w:rPr>
          <w:t>Informed Consent Document (</w:t>
        </w:r>
      </w:ins>
      <w:r w:rsidR="00040937" w:rsidRPr="00F37097">
        <w:rPr>
          <w:rFonts w:ascii="Times New Roman" w:hAnsi="Times New Roman"/>
          <w:sz w:val="24"/>
          <w:szCs w:val="24"/>
        </w:rPr>
        <w:t>ICD</w:t>
      </w:r>
      <w:commentRangeEnd w:id="170"/>
      <w:r w:rsidR="00003392" w:rsidRPr="00F37097">
        <w:rPr>
          <w:rStyle w:val="CommentReference"/>
          <w:rFonts w:ascii="Times New Roman" w:hAnsi="Times New Roman"/>
          <w:sz w:val="24"/>
          <w:szCs w:val="24"/>
          <w:rPrChange w:id="172" w:author="Kritarth Naman Mithileshwar Singh" w:date="2018-12-14T17:34:00Z">
            <w:rPr>
              <w:rStyle w:val="CommentReference"/>
            </w:rPr>
          </w:rPrChange>
        </w:rPr>
        <w:commentReference w:id="170"/>
      </w:r>
      <w:ins w:id="173" w:author="yashashri" w:date="2018-11-11T04:12:00Z">
        <w:r w:rsidR="00BF3BE4" w:rsidRPr="00F37097">
          <w:rPr>
            <w:rFonts w:ascii="Times New Roman" w:hAnsi="Times New Roman"/>
            <w:sz w:val="24"/>
            <w:szCs w:val="24"/>
          </w:rPr>
          <w:t>)</w:t>
        </w:r>
      </w:ins>
      <w:r w:rsidR="00040937" w:rsidRPr="00F37097">
        <w:rPr>
          <w:rFonts w:ascii="Times New Roman" w:hAnsi="Times New Roman"/>
          <w:sz w:val="24"/>
          <w:szCs w:val="24"/>
        </w:rPr>
        <w:t>, 7. Serious adverse event reporting, 8. Other findings: No source documents found; No coded drugs used; Documents not kept under lock and key; Auditors’ monitoring report missing</w:t>
      </w:r>
      <w:r w:rsidR="00DF3D4A" w:rsidRPr="00F37097">
        <w:rPr>
          <w:rFonts w:ascii="Times New Roman" w:hAnsi="Times New Roman"/>
          <w:sz w:val="24"/>
          <w:szCs w:val="24"/>
        </w:rPr>
        <w:t>, b</w:t>
      </w:r>
      <w:r w:rsidR="00040937" w:rsidRPr="00F37097">
        <w:rPr>
          <w:rFonts w:ascii="Times New Roman" w:hAnsi="Times New Roman"/>
          <w:sz w:val="24"/>
          <w:szCs w:val="24"/>
        </w:rPr>
        <w:t>iodata of investigators in the project file not signed.</w:t>
      </w:r>
      <w:ins w:id="174" w:author="Kritarth Naman Mithileshwar Singh" w:date="2018-12-14T17:39:00Z">
        <w:r w:rsidR="00B65503">
          <w:rPr>
            <w:rFonts w:ascii="Times New Roman" w:hAnsi="Times New Roman"/>
            <w:sz w:val="24"/>
            <w:szCs w:val="24"/>
          </w:rPr>
          <w:t xml:space="preserve"> </w:t>
        </w:r>
      </w:ins>
      <w:r w:rsidR="007A5B13" w:rsidRPr="00F37097">
        <w:rPr>
          <w:rFonts w:ascii="Times New Roman" w:hAnsi="Times New Roman"/>
          <w:sz w:val="24"/>
          <w:szCs w:val="24"/>
        </w:rPr>
        <w:t>Descriptive statistics were used and</w:t>
      </w:r>
      <w:ins w:id="175" w:author="Kritarth Naman Mithileshwar Singh" w:date="2018-12-14T17:39:00Z">
        <w:r w:rsidR="00B65503">
          <w:rPr>
            <w:rFonts w:ascii="Times New Roman" w:hAnsi="Times New Roman"/>
            <w:sz w:val="24"/>
            <w:szCs w:val="24"/>
          </w:rPr>
          <w:t xml:space="preserve"> </w:t>
        </w:r>
      </w:ins>
      <w:r w:rsidR="007A5B13" w:rsidRPr="00F37097">
        <w:rPr>
          <w:rFonts w:ascii="Times New Roman" w:hAnsi="Times New Roman"/>
          <w:sz w:val="24"/>
          <w:szCs w:val="24"/>
        </w:rPr>
        <w:t xml:space="preserve">the findings from the present study were compared with the results of the study </w:t>
      </w:r>
      <w:commentRangeStart w:id="176"/>
      <w:r w:rsidR="007A5B13" w:rsidRPr="00F37097">
        <w:rPr>
          <w:rFonts w:ascii="Times New Roman" w:hAnsi="Times New Roman"/>
          <w:sz w:val="24"/>
          <w:szCs w:val="24"/>
        </w:rPr>
        <w:t>conducted</w:t>
      </w:r>
      <w:commentRangeEnd w:id="176"/>
      <w:r w:rsidR="00003392" w:rsidRPr="00F37097">
        <w:rPr>
          <w:rStyle w:val="CommentReference"/>
          <w:rFonts w:ascii="Times New Roman" w:hAnsi="Times New Roman"/>
          <w:sz w:val="24"/>
          <w:szCs w:val="24"/>
          <w:rPrChange w:id="177" w:author="Kritarth Naman Mithileshwar Singh" w:date="2018-12-14T17:34:00Z">
            <w:rPr>
              <w:rStyle w:val="CommentReference"/>
            </w:rPr>
          </w:rPrChange>
        </w:rPr>
        <w:commentReference w:id="176"/>
      </w:r>
      <w:r w:rsidR="007A5B13" w:rsidRPr="00F37097">
        <w:rPr>
          <w:rFonts w:ascii="Times New Roman" w:hAnsi="Times New Roman"/>
          <w:sz w:val="24"/>
          <w:szCs w:val="24"/>
        </w:rPr>
        <w:t xml:space="preserve"> by Shetty et al.</w:t>
      </w:r>
      <w:ins w:id="178" w:author="Kritarth Naman Mithileshwar Singh" w:date="2018-12-14T17:39:00Z">
        <w:r w:rsidR="00B65503">
          <w:rPr>
            <w:rFonts w:ascii="Times New Roman" w:hAnsi="Times New Roman"/>
            <w:sz w:val="24"/>
            <w:szCs w:val="24"/>
          </w:rPr>
          <w:t xml:space="preserve"> </w:t>
        </w:r>
      </w:ins>
      <w:commentRangeStart w:id="179"/>
      <w:r w:rsidR="007A5B13" w:rsidRPr="00F37097">
        <w:rPr>
          <w:rFonts w:ascii="Times New Roman" w:hAnsi="Times New Roman"/>
          <w:sz w:val="24"/>
          <w:szCs w:val="24"/>
        </w:rPr>
        <w:t xml:space="preserve">The χ2 test </w:t>
      </w:r>
      <w:commentRangeEnd w:id="179"/>
      <w:r w:rsidR="00003392" w:rsidRPr="00F37097">
        <w:rPr>
          <w:rStyle w:val="CommentReference"/>
          <w:rFonts w:ascii="Times New Roman" w:hAnsi="Times New Roman"/>
          <w:sz w:val="24"/>
          <w:szCs w:val="24"/>
          <w:rPrChange w:id="180" w:author="Kritarth Naman Mithileshwar Singh" w:date="2018-12-14T17:34:00Z">
            <w:rPr>
              <w:rStyle w:val="CommentReference"/>
            </w:rPr>
          </w:rPrChange>
        </w:rPr>
        <w:commentReference w:id="179"/>
      </w:r>
      <w:r w:rsidR="007A5B13" w:rsidRPr="00F37097">
        <w:rPr>
          <w:rFonts w:ascii="Times New Roman" w:hAnsi="Times New Roman"/>
          <w:sz w:val="24"/>
          <w:szCs w:val="24"/>
        </w:rPr>
        <w:t xml:space="preserve">was used, since the data sets were categorical </w:t>
      </w:r>
      <w:r w:rsidR="00EB1153" w:rsidRPr="00F37097">
        <w:rPr>
          <w:rFonts w:ascii="Times New Roman" w:hAnsi="Times New Roman"/>
          <w:sz w:val="24"/>
          <w:szCs w:val="24"/>
        </w:rPr>
        <w:t>(</w:t>
      </w:r>
      <w:r w:rsidR="007A5B13" w:rsidRPr="00F37097">
        <w:rPr>
          <w:rFonts w:ascii="Times New Roman" w:hAnsi="Times New Roman"/>
          <w:sz w:val="24"/>
          <w:szCs w:val="24"/>
        </w:rPr>
        <w:t>binomial</w:t>
      </w:r>
      <w:r w:rsidR="00EB1153" w:rsidRPr="00F37097">
        <w:rPr>
          <w:rFonts w:ascii="Times New Roman" w:hAnsi="Times New Roman"/>
          <w:sz w:val="24"/>
          <w:szCs w:val="24"/>
        </w:rPr>
        <w:t>)</w:t>
      </w:r>
      <w:r w:rsidR="007A5B13" w:rsidRPr="00F37097">
        <w:rPr>
          <w:rFonts w:ascii="Times New Roman" w:hAnsi="Times New Roman"/>
          <w:sz w:val="24"/>
          <w:szCs w:val="24"/>
        </w:rPr>
        <w:t xml:space="preserve">. </w:t>
      </w:r>
    </w:p>
    <w:p w14:paraId="59AF8D24" w14:textId="77777777" w:rsidR="00D35272" w:rsidRPr="00F37097" w:rsidRDefault="00D35272">
      <w:pPr>
        <w:spacing w:line="240" w:lineRule="auto"/>
        <w:jc w:val="both"/>
        <w:rPr>
          <w:rFonts w:ascii="Times New Roman" w:hAnsi="Times New Roman"/>
          <w:sz w:val="24"/>
          <w:szCs w:val="24"/>
          <w:u w:val="single"/>
        </w:rPr>
      </w:pPr>
    </w:p>
    <w:p w14:paraId="3EC69464" w14:textId="77777777" w:rsidR="003F60B2" w:rsidRPr="00F37097" w:rsidRDefault="003F60B2">
      <w:pPr>
        <w:spacing w:line="240" w:lineRule="auto"/>
        <w:jc w:val="both"/>
        <w:rPr>
          <w:rFonts w:ascii="Times New Roman" w:hAnsi="Times New Roman"/>
          <w:sz w:val="24"/>
          <w:szCs w:val="24"/>
        </w:rPr>
      </w:pPr>
      <w:r w:rsidRPr="00F37097">
        <w:rPr>
          <w:rFonts w:ascii="Times New Roman" w:hAnsi="Times New Roman"/>
          <w:sz w:val="24"/>
          <w:szCs w:val="24"/>
          <w:u w:val="single"/>
        </w:rPr>
        <w:t>Results</w:t>
      </w:r>
      <w:r w:rsidRPr="00F37097">
        <w:rPr>
          <w:rFonts w:ascii="Times New Roman" w:hAnsi="Times New Roman"/>
          <w:sz w:val="24"/>
          <w:szCs w:val="24"/>
        </w:rPr>
        <w:t>:</w:t>
      </w:r>
    </w:p>
    <w:p w14:paraId="633792E6" w14:textId="77777777" w:rsidR="00076A9A" w:rsidRPr="00F37097" w:rsidRDefault="00C3692B">
      <w:pPr>
        <w:spacing w:line="240" w:lineRule="auto"/>
        <w:jc w:val="both"/>
        <w:rPr>
          <w:rFonts w:ascii="Times New Roman" w:hAnsi="Times New Roman"/>
          <w:sz w:val="24"/>
          <w:szCs w:val="24"/>
        </w:rPr>
      </w:pPr>
      <w:r w:rsidRPr="00F37097">
        <w:rPr>
          <w:rFonts w:ascii="Times New Roman" w:hAnsi="Times New Roman"/>
          <w:sz w:val="24"/>
          <w:szCs w:val="24"/>
        </w:rPr>
        <w:t xml:space="preserve">Out of the </w:t>
      </w:r>
      <w:r w:rsidR="003C28A6" w:rsidRPr="00F37097">
        <w:rPr>
          <w:rFonts w:ascii="Times New Roman" w:hAnsi="Times New Roman"/>
          <w:sz w:val="24"/>
          <w:szCs w:val="24"/>
        </w:rPr>
        <w:t xml:space="preserve">twelve studies monitored in this study, </w:t>
      </w:r>
      <w:commentRangeStart w:id="181"/>
      <w:r w:rsidR="00D35272" w:rsidRPr="00F37097">
        <w:rPr>
          <w:rFonts w:ascii="Times New Roman" w:hAnsi="Times New Roman"/>
          <w:sz w:val="24"/>
          <w:szCs w:val="24"/>
        </w:rPr>
        <w:t>seven</w:t>
      </w:r>
      <w:r w:rsidR="001344E5" w:rsidRPr="00F37097">
        <w:rPr>
          <w:rFonts w:ascii="Times New Roman" w:hAnsi="Times New Roman"/>
          <w:sz w:val="24"/>
          <w:szCs w:val="24"/>
        </w:rPr>
        <w:t xml:space="preserve"> were</w:t>
      </w:r>
      <w:r w:rsidR="00D35272" w:rsidRPr="00F37097">
        <w:rPr>
          <w:rFonts w:ascii="Times New Roman" w:hAnsi="Times New Roman"/>
          <w:sz w:val="24"/>
          <w:szCs w:val="24"/>
        </w:rPr>
        <w:t xml:space="preserve"> pharmaceutical industry sponsored </w:t>
      </w:r>
      <w:commentRangeEnd w:id="181"/>
      <w:r w:rsidR="00003392" w:rsidRPr="00F37097">
        <w:rPr>
          <w:rStyle w:val="CommentReference"/>
          <w:rFonts w:ascii="Times New Roman" w:hAnsi="Times New Roman"/>
          <w:sz w:val="24"/>
          <w:szCs w:val="24"/>
          <w:rPrChange w:id="182" w:author="Kritarth Naman Mithileshwar Singh" w:date="2018-12-14T17:34:00Z">
            <w:rPr>
              <w:rStyle w:val="CommentReference"/>
            </w:rPr>
          </w:rPrChange>
        </w:rPr>
        <w:commentReference w:id="181"/>
      </w:r>
      <w:r w:rsidR="00D35272" w:rsidRPr="00F37097">
        <w:rPr>
          <w:rFonts w:ascii="Times New Roman" w:hAnsi="Times New Roman"/>
          <w:sz w:val="24"/>
          <w:szCs w:val="24"/>
        </w:rPr>
        <w:t xml:space="preserve">study while five were investigator initiated clinical studies. </w:t>
      </w:r>
      <w:bookmarkStart w:id="183" w:name="_Hlk515958574"/>
      <w:r w:rsidR="00052FB0" w:rsidRPr="00F37097">
        <w:rPr>
          <w:rFonts w:ascii="Times New Roman" w:hAnsi="Times New Roman"/>
          <w:sz w:val="24"/>
          <w:szCs w:val="24"/>
        </w:rPr>
        <w:t xml:space="preserve">The most common violation was seen related to informed consent issues, </w:t>
      </w:r>
      <w:r w:rsidR="001344E5" w:rsidRPr="00F37097">
        <w:rPr>
          <w:rFonts w:ascii="Times New Roman" w:hAnsi="Times New Roman"/>
          <w:sz w:val="24"/>
          <w:szCs w:val="24"/>
        </w:rPr>
        <w:t>at</w:t>
      </w:r>
      <w:r w:rsidR="00052FB0" w:rsidRPr="00F37097">
        <w:rPr>
          <w:rFonts w:ascii="Times New Roman" w:hAnsi="Times New Roman"/>
          <w:sz w:val="24"/>
          <w:szCs w:val="24"/>
        </w:rPr>
        <w:t xml:space="preserve"> 8 out of 12 sites. The other violation themes were lack of investigator’s understanding (6/12), deviation from investigational plan (5/12), non-reporting of study progress to IEC (4/12), patient recruitment prior to IEC approval (2/12). </w:t>
      </w:r>
      <w:bookmarkEnd w:id="183"/>
      <w:r w:rsidR="00052FB0" w:rsidRPr="00F37097">
        <w:rPr>
          <w:rFonts w:ascii="Times New Roman" w:hAnsi="Times New Roman"/>
          <w:sz w:val="24"/>
          <w:szCs w:val="24"/>
        </w:rPr>
        <w:t>Other violation findings seen in the studies were absence of source documents, improper storage of documents and late reporting of SAE. (Table 1)</w:t>
      </w:r>
    </w:p>
    <w:tbl>
      <w:tblPr>
        <w:tblStyle w:val="TableGrid"/>
        <w:tblW w:w="0" w:type="auto"/>
        <w:tblInd w:w="198" w:type="dxa"/>
        <w:tblLook w:val="04A0" w:firstRow="1" w:lastRow="0" w:firstColumn="1" w:lastColumn="0" w:noHBand="0" w:noVBand="1"/>
      </w:tblPr>
      <w:tblGrid>
        <w:gridCol w:w="606"/>
        <w:gridCol w:w="5810"/>
        <w:gridCol w:w="2602"/>
      </w:tblGrid>
      <w:tr w:rsidR="00076A9A" w:rsidRPr="00F37097" w14:paraId="5DB5383D" w14:textId="77777777" w:rsidTr="00227383">
        <w:tc>
          <w:tcPr>
            <w:tcW w:w="9152" w:type="dxa"/>
            <w:gridSpan w:val="3"/>
          </w:tcPr>
          <w:p w14:paraId="660B61D6" w14:textId="77777777" w:rsidR="00076A9A" w:rsidRPr="00F37097" w:rsidRDefault="00076A9A">
            <w:pPr>
              <w:jc w:val="both"/>
              <w:rPr>
                <w:rFonts w:ascii="Times New Roman" w:hAnsi="Times New Roman"/>
                <w:b/>
                <w:sz w:val="24"/>
                <w:szCs w:val="24"/>
              </w:rPr>
              <w:pPrChange w:id="184" w:author="Kritarth Naman Mithileshwar Singh" w:date="2018-12-14T17:34:00Z">
                <w:pPr>
                  <w:jc w:val="center"/>
                </w:pPr>
              </w:pPrChange>
            </w:pPr>
            <w:r w:rsidRPr="00F37097">
              <w:rPr>
                <w:rFonts w:ascii="Times New Roman" w:hAnsi="Times New Roman"/>
                <w:b/>
                <w:sz w:val="24"/>
                <w:szCs w:val="24"/>
                <w:u w:val="single"/>
              </w:rPr>
              <w:t>Table 1</w:t>
            </w:r>
            <w:r w:rsidRPr="00F37097">
              <w:rPr>
                <w:rFonts w:ascii="Times New Roman" w:hAnsi="Times New Roman"/>
                <w:b/>
                <w:sz w:val="24"/>
                <w:szCs w:val="24"/>
              </w:rPr>
              <w:t>: Violation Themes noted by the Site Monitoring Teams</w:t>
            </w:r>
          </w:p>
        </w:tc>
      </w:tr>
      <w:tr w:rsidR="00076A9A" w:rsidRPr="00F37097" w14:paraId="42FE3776" w14:textId="77777777" w:rsidTr="00227383">
        <w:tc>
          <w:tcPr>
            <w:tcW w:w="607" w:type="dxa"/>
          </w:tcPr>
          <w:p w14:paraId="0C3B72C6" w14:textId="77777777" w:rsidR="00076A9A" w:rsidRPr="00F37097" w:rsidRDefault="00076A9A">
            <w:pPr>
              <w:jc w:val="both"/>
              <w:rPr>
                <w:rFonts w:ascii="Times New Roman" w:hAnsi="Times New Roman"/>
                <w:b/>
                <w:sz w:val="24"/>
                <w:szCs w:val="24"/>
              </w:rPr>
              <w:pPrChange w:id="185" w:author="Kritarth Naman Mithileshwar Singh" w:date="2018-12-14T17:34:00Z">
                <w:pPr>
                  <w:jc w:val="center"/>
                </w:pPr>
              </w:pPrChange>
            </w:pPr>
            <w:r w:rsidRPr="00F37097">
              <w:rPr>
                <w:rFonts w:ascii="Times New Roman" w:hAnsi="Times New Roman"/>
                <w:b/>
                <w:sz w:val="24"/>
                <w:szCs w:val="24"/>
              </w:rPr>
              <w:t>Sr. No.</w:t>
            </w:r>
          </w:p>
        </w:tc>
        <w:tc>
          <w:tcPr>
            <w:tcW w:w="5910" w:type="dxa"/>
          </w:tcPr>
          <w:p w14:paraId="5FAEDE02" w14:textId="77777777" w:rsidR="00076A9A" w:rsidRPr="00F37097" w:rsidRDefault="00076A9A">
            <w:pPr>
              <w:jc w:val="both"/>
              <w:rPr>
                <w:rFonts w:ascii="Times New Roman" w:hAnsi="Times New Roman"/>
                <w:b/>
                <w:sz w:val="24"/>
                <w:szCs w:val="24"/>
              </w:rPr>
              <w:pPrChange w:id="186" w:author="Kritarth Naman Mithileshwar Singh" w:date="2018-12-14T17:34:00Z">
                <w:pPr>
                  <w:jc w:val="center"/>
                </w:pPr>
              </w:pPrChange>
            </w:pPr>
            <w:r w:rsidRPr="00F37097">
              <w:rPr>
                <w:rFonts w:ascii="Times New Roman" w:hAnsi="Times New Roman"/>
                <w:b/>
                <w:sz w:val="24"/>
                <w:szCs w:val="24"/>
              </w:rPr>
              <w:t>Violation Themes</w:t>
            </w:r>
          </w:p>
        </w:tc>
        <w:tc>
          <w:tcPr>
            <w:tcW w:w="2635" w:type="dxa"/>
          </w:tcPr>
          <w:p w14:paraId="5287E8E3" w14:textId="77777777" w:rsidR="00076A9A" w:rsidRPr="00F37097" w:rsidRDefault="00076A9A">
            <w:pPr>
              <w:jc w:val="both"/>
              <w:rPr>
                <w:rFonts w:ascii="Times New Roman" w:hAnsi="Times New Roman"/>
                <w:b/>
                <w:sz w:val="24"/>
                <w:szCs w:val="24"/>
              </w:rPr>
              <w:pPrChange w:id="187" w:author="Kritarth Naman Mithileshwar Singh" w:date="2018-12-14T17:34:00Z">
                <w:pPr>
                  <w:jc w:val="center"/>
                </w:pPr>
              </w:pPrChange>
            </w:pPr>
            <w:r w:rsidRPr="00F37097">
              <w:rPr>
                <w:rFonts w:ascii="Times New Roman" w:hAnsi="Times New Roman"/>
                <w:b/>
                <w:sz w:val="24"/>
                <w:szCs w:val="24"/>
              </w:rPr>
              <w:t>Monitoring Sites (n=12)</w:t>
            </w:r>
          </w:p>
        </w:tc>
      </w:tr>
      <w:tr w:rsidR="00076A9A" w:rsidRPr="00F37097" w14:paraId="41DB9DE1" w14:textId="77777777" w:rsidTr="00227383">
        <w:tc>
          <w:tcPr>
            <w:tcW w:w="607" w:type="dxa"/>
          </w:tcPr>
          <w:p w14:paraId="2DA29265" w14:textId="77777777" w:rsidR="00076A9A" w:rsidRPr="00F37097" w:rsidRDefault="00076A9A">
            <w:pPr>
              <w:tabs>
                <w:tab w:val="left" w:pos="966"/>
              </w:tabs>
              <w:jc w:val="both"/>
              <w:rPr>
                <w:rFonts w:ascii="Times New Roman" w:hAnsi="Times New Roman"/>
                <w:sz w:val="24"/>
                <w:szCs w:val="24"/>
              </w:rPr>
              <w:pPrChange w:id="188" w:author="Kritarth Naman Mithileshwar Singh" w:date="2018-12-14T17:34:00Z">
                <w:pPr>
                  <w:tabs>
                    <w:tab w:val="left" w:pos="966"/>
                  </w:tabs>
                </w:pPr>
              </w:pPrChange>
            </w:pPr>
            <w:r w:rsidRPr="00F37097">
              <w:rPr>
                <w:rFonts w:ascii="Times New Roman" w:hAnsi="Times New Roman"/>
                <w:sz w:val="24"/>
                <w:szCs w:val="24"/>
              </w:rPr>
              <w:t>1</w:t>
            </w:r>
          </w:p>
        </w:tc>
        <w:tc>
          <w:tcPr>
            <w:tcW w:w="5910" w:type="dxa"/>
          </w:tcPr>
          <w:p w14:paraId="50D6EF14" w14:textId="77777777" w:rsidR="00076A9A" w:rsidRPr="00F37097" w:rsidRDefault="00076A9A">
            <w:pPr>
              <w:tabs>
                <w:tab w:val="left" w:pos="966"/>
              </w:tabs>
              <w:jc w:val="both"/>
              <w:rPr>
                <w:rFonts w:ascii="Times New Roman" w:hAnsi="Times New Roman"/>
                <w:sz w:val="24"/>
                <w:szCs w:val="24"/>
              </w:rPr>
              <w:pPrChange w:id="189" w:author="Kritarth Naman Mithileshwar Singh" w:date="2018-12-14T17:34:00Z">
                <w:pPr>
                  <w:tabs>
                    <w:tab w:val="left" w:pos="966"/>
                  </w:tabs>
                </w:pPr>
              </w:pPrChange>
            </w:pPr>
            <w:r w:rsidRPr="00F37097">
              <w:rPr>
                <w:rFonts w:ascii="Times New Roman" w:hAnsi="Times New Roman"/>
                <w:sz w:val="24"/>
                <w:szCs w:val="24"/>
              </w:rPr>
              <w:t>Informed Consent Issues</w:t>
            </w:r>
          </w:p>
        </w:tc>
        <w:tc>
          <w:tcPr>
            <w:tcW w:w="2635" w:type="dxa"/>
          </w:tcPr>
          <w:p w14:paraId="609EA98E" w14:textId="77777777" w:rsidR="00076A9A" w:rsidRPr="00F37097" w:rsidRDefault="00076A9A">
            <w:pPr>
              <w:jc w:val="both"/>
              <w:rPr>
                <w:rFonts w:ascii="Times New Roman" w:hAnsi="Times New Roman"/>
                <w:sz w:val="24"/>
                <w:szCs w:val="24"/>
              </w:rPr>
              <w:pPrChange w:id="190" w:author="Kritarth Naman Mithileshwar Singh" w:date="2018-12-14T17:34:00Z">
                <w:pPr>
                  <w:jc w:val="center"/>
                </w:pPr>
              </w:pPrChange>
            </w:pPr>
            <w:r w:rsidRPr="00F37097">
              <w:rPr>
                <w:rFonts w:ascii="Times New Roman" w:hAnsi="Times New Roman"/>
                <w:sz w:val="24"/>
                <w:szCs w:val="24"/>
              </w:rPr>
              <w:t>8/12</w:t>
            </w:r>
          </w:p>
        </w:tc>
      </w:tr>
      <w:tr w:rsidR="00076A9A" w:rsidRPr="00F37097" w14:paraId="0E6A3B2F" w14:textId="77777777" w:rsidTr="00227383">
        <w:tc>
          <w:tcPr>
            <w:tcW w:w="607" w:type="dxa"/>
          </w:tcPr>
          <w:p w14:paraId="21448CCB" w14:textId="77777777" w:rsidR="00076A9A" w:rsidRPr="00F37097" w:rsidRDefault="00076A9A">
            <w:pPr>
              <w:jc w:val="both"/>
              <w:rPr>
                <w:rFonts w:ascii="Times New Roman" w:hAnsi="Times New Roman"/>
                <w:sz w:val="24"/>
                <w:szCs w:val="24"/>
              </w:rPr>
              <w:pPrChange w:id="191" w:author="Kritarth Naman Mithileshwar Singh" w:date="2018-12-14T17:34:00Z">
                <w:pPr/>
              </w:pPrChange>
            </w:pPr>
            <w:r w:rsidRPr="00F37097">
              <w:rPr>
                <w:rFonts w:ascii="Times New Roman" w:hAnsi="Times New Roman"/>
                <w:sz w:val="24"/>
                <w:szCs w:val="24"/>
              </w:rPr>
              <w:t>2</w:t>
            </w:r>
          </w:p>
        </w:tc>
        <w:tc>
          <w:tcPr>
            <w:tcW w:w="5910" w:type="dxa"/>
          </w:tcPr>
          <w:p w14:paraId="5DDA093B" w14:textId="77777777" w:rsidR="00076A9A" w:rsidRPr="00F37097" w:rsidRDefault="00076A9A">
            <w:pPr>
              <w:jc w:val="both"/>
              <w:rPr>
                <w:rFonts w:ascii="Times New Roman" w:hAnsi="Times New Roman"/>
                <w:sz w:val="24"/>
                <w:szCs w:val="24"/>
              </w:rPr>
              <w:pPrChange w:id="192" w:author="Kritarth Naman Mithileshwar Singh" w:date="2018-12-14T17:34:00Z">
                <w:pPr/>
              </w:pPrChange>
            </w:pPr>
            <w:bookmarkStart w:id="193" w:name="_Hlk502751460"/>
            <w:r w:rsidRPr="00F37097">
              <w:rPr>
                <w:rFonts w:ascii="Times New Roman" w:hAnsi="Times New Roman"/>
                <w:sz w:val="24"/>
                <w:szCs w:val="24"/>
              </w:rPr>
              <w:t>Lack of investigator’s understanding about protocol and informed consent document</w:t>
            </w:r>
            <w:bookmarkEnd w:id="193"/>
          </w:p>
        </w:tc>
        <w:tc>
          <w:tcPr>
            <w:tcW w:w="2635" w:type="dxa"/>
          </w:tcPr>
          <w:p w14:paraId="10A11333" w14:textId="77777777" w:rsidR="00076A9A" w:rsidRPr="00F37097" w:rsidRDefault="00076A9A">
            <w:pPr>
              <w:jc w:val="both"/>
              <w:rPr>
                <w:rFonts w:ascii="Times New Roman" w:hAnsi="Times New Roman"/>
                <w:sz w:val="24"/>
                <w:szCs w:val="24"/>
              </w:rPr>
              <w:pPrChange w:id="194" w:author="Kritarth Naman Mithileshwar Singh" w:date="2018-12-14T17:34:00Z">
                <w:pPr>
                  <w:jc w:val="center"/>
                </w:pPr>
              </w:pPrChange>
            </w:pPr>
            <w:r w:rsidRPr="00F37097">
              <w:rPr>
                <w:rFonts w:ascii="Times New Roman" w:hAnsi="Times New Roman"/>
                <w:sz w:val="24"/>
                <w:szCs w:val="24"/>
              </w:rPr>
              <w:t>6/12</w:t>
            </w:r>
          </w:p>
        </w:tc>
      </w:tr>
      <w:tr w:rsidR="00076A9A" w:rsidRPr="00F37097" w14:paraId="4B003DB2" w14:textId="77777777" w:rsidTr="00227383">
        <w:tc>
          <w:tcPr>
            <w:tcW w:w="607" w:type="dxa"/>
          </w:tcPr>
          <w:p w14:paraId="1C6D41A2" w14:textId="77777777" w:rsidR="00076A9A" w:rsidRPr="00F37097" w:rsidRDefault="00076A9A">
            <w:pPr>
              <w:jc w:val="both"/>
              <w:rPr>
                <w:rFonts w:ascii="Times New Roman" w:hAnsi="Times New Roman"/>
                <w:sz w:val="24"/>
                <w:szCs w:val="24"/>
              </w:rPr>
              <w:pPrChange w:id="195" w:author="Kritarth Naman Mithileshwar Singh" w:date="2018-12-14T17:34:00Z">
                <w:pPr/>
              </w:pPrChange>
            </w:pPr>
            <w:r w:rsidRPr="00F37097">
              <w:rPr>
                <w:rFonts w:ascii="Times New Roman" w:hAnsi="Times New Roman"/>
                <w:sz w:val="24"/>
                <w:szCs w:val="24"/>
              </w:rPr>
              <w:t>3</w:t>
            </w:r>
          </w:p>
        </w:tc>
        <w:tc>
          <w:tcPr>
            <w:tcW w:w="5910" w:type="dxa"/>
          </w:tcPr>
          <w:p w14:paraId="267BA93D" w14:textId="77777777" w:rsidR="00076A9A" w:rsidRPr="00F37097" w:rsidRDefault="00076A9A">
            <w:pPr>
              <w:jc w:val="both"/>
              <w:rPr>
                <w:rFonts w:ascii="Times New Roman" w:hAnsi="Times New Roman"/>
                <w:sz w:val="24"/>
                <w:szCs w:val="24"/>
              </w:rPr>
              <w:pPrChange w:id="196" w:author="Kritarth Naman Mithileshwar Singh" w:date="2018-12-14T17:34:00Z">
                <w:pPr/>
              </w:pPrChange>
            </w:pPr>
            <w:r w:rsidRPr="00F37097">
              <w:rPr>
                <w:rFonts w:ascii="Times New Roman" w:hAnsi="Times New Roman"/>
                <w:sz w:val="24"/>
                <w:szCs w:val="24"/>
              </w:rPr>
              <w:t>Deviation from investigational plan</w:t>
            </w:r>
          </w:p>
        </w:tc>
        <w:tc>
          <w:tcPr>
            <w:tcW w:w="2635" w:type="dxa"/>
          </w:tcPr>
          <w:p w14:paraId="71184447" w14:textId="77777777" w:rsidR="00076A9A" w:rsidRPr="00F37097" w:rsidRDefault="00076A9A">
            <w:pPr>
              <w:jc w:val="both"/>
              <w:rPr>
                <w:rFonts w:ascii="Times New Roman" w:hAnsi="Times New Roman"/>
                <w:sz w:val="24"/>
                <w:szCs w:val="24"/>
              </w:rPr>
              <w:pPrChange w:id="197" w:author="Kritarth Naman Mithileshwar Singh" w:date="2018-12-14T17:34:00Z">
                <w:pPr>
                  <w:jc w:val="center"/>
                </w:pPr>
              </w:pPrChange>
            </w:pPr>
            <w:r w:rsidRPr="00F37097">
              <w:rPr>
                <w:rFonts w:ascii="Times New Roman" w:hAnsi="Times New Roman"/>
                <w:sz w:val="24"/>
                <w:szCs w:val="24"/>
              </w:rPr>
              <w:t>5/12</w:t>
            </w:r>
          </w:p>
        </w:tc>
      </w:tr>
      <w:tr w:rsidR="00076A9A" w:rsidRPr="00F37097" w14:paraId="4FDC745D" w14:textId="77777777" w:rsidTr="00227383">
        <w:tc>
          <w:tcPr>
            <w:tcW w:w="607" w:type="dxa"/>
          </w:tcPr>
          <w:p w14:paraId="634BB0B3" w14:textId="77777777" w:rsidR="00076A9A" w:rsidRPr="00F37097" w:rsidRDefault="00076A9A">
            <w:pPr>
              <w:jc w:val="both"/>
              <w:rPr>
                <w:rFonts w:ascii="Times New Roman" w:hAnsi="Times New Roman"/>
                <w:sz w:val="24"/>
                <w:szCs w:val="24"/>
                <w:lang w:val="en-GB"/>
              </w:rPr>
              <w:pPrChange w:id="198" w:author="Kritarth Naman Mithileshwar Singh" w:date="2018-12-14T17:34:00Z">
                <w:pPr/>
              </w:pPrChange>
            </w:pPr>
            <w:r w:rsidRPr="00F37097">
              <w:rPr>
                <w:rFonts w:ascii="Times New Roman" w:hAnsi="Times New Roman"/>
                <w:sz w:val="24"/>
                <w:szCs w:val="24"/>
                <w:lang w:val="en-GB"/>
              </w:rPr>
              <w:t>4</w:t>
            </w:r>
          </w:p>
        </w:tc>
        <w:tc>
          <w:tcPr>
            <w:tcW w:w="5910" w:type="dxa"/>
          </w:tcPr>
          <w:p w14:paraId="69C6B777" w14:textId="77777777" w:rsidR="00076A9A" w:rsidRPr="00F37097" w:rsidRDefault="00076A9A">
            <w:pPr>
              <w:jc w:val="both"/>
              <w:rPr>
                <w:rFonts w:ascii="Times New Roman" w:hAnsi="Times New Roman"/>
                <w:sz w:val="24"/>
                <w:szCs w:val="24"/>
              </w:rPr>
              <w:pPrChange w:id="199" w:author="Kritarth Naman Mithileshwar Singh" w:date="2018-12-14T17:34:00Z">
                <w:pPr/>
              </w:pPrChange>
            </w:pPr>
            <w:r w:rsidRPr="00F37097">
              <w:rPr>
                <w:rFonts w:ascii="Times New Roman" w:hAnsi="Times New Roman"/>
                <w:sz w:val="24"/>
                <w:szCs w:val="24"/>
                <w:lang w:val="en-GB"/>
              </w:rPr>
              <w:t>Non-reporting of study progress to IEC</w:t>
            </w:r>
          </w:p>
        </w:tc>
        <w:tc>
          <w:tcPr>
            <w:tcW w:w="2635" w:type="dxa"/>
          </w:tcPr>
          <w:p w14:paraId="0779346A" w14:textId="77777777" w:rsidR="00076A9A" w:rsidRPr="00F37097" w:rsidRDefault="00076A9A">
            <w:pPr>
              <w:jc w:val="both"/>
              <w:rPr>
                <w:rFonts w:ascii="Times New Roman" w:hAnsi="Times New Roman"/>
                <w:sz w:val="24"/>
                <w:szCs w:val="24"/>
              </w:rPr>
              <w:pPrChange w:id="200" w:author="Kritarth Naman Mithileshwar Singh" w:date="2018-12-14T17:34:00Z">
                <w:pPr>
                  <w:jc w:val="center"/>
                </w:pPr>
              </w:pPrChange>
            </w:pPr>
            <w:r w:rsidRPr="00F37097">
              <w:rPr>
                <w:rFonts w:ascii="Times New Roman" w:hAnsi="Times New Roman"/>
                <w:sz w:val="24"/>
                <w:szCs w:val="24"/>
              </w:rPr>
              <w:t>4/12</w:t>
            </w:r>
          </w:p>
        </w:tc>
      </w:tr>
      <w:tr w:rsidR="00076A9A" w:rsidRPr="00F37097" w14:paraId="74C930D4" w14:textId="77777777" w:rsidTr="00227383">
        <w:tc>
          <w:tcPr>
            <w:tcW w:w="607" w:type="dxa"/>
          </w:tcPr>
          <w:p w14:paraId="5768F3EB" w14:textId="77777777" w:rsidR="00076A9A" w:rsidRPr="00F37097" w:rsidRDefault="00076A9A">
            <w:pPr>
              <w:jc w:val="both"/>
              <w:rPr>
                <w:rFonts w:ascii="Times New Roman" w:hAnsi="Times New Roman"/>
                <w:sz w:val="24"/>
                <w:szCs w:val="24"/>
              </w:rPr>
              <w:pPrChange w:id="201" w:author="Kritarth Naman Mithileshwar Singh" w:date="2018-12-14T17:34:00Z">
                <w:pPr/>
              </w:pPrChange>
            </w:pPr>
            <w:r w:rsidRPr="00F37097">
              <w:rPr>
                <w:rFonts w:ascii="Times New Roman" w:hAnsi="Times New Roman"/>
                <w:sz w:val="24"/>
                <w:szCs w:val="24"/>
              </w:rPr>
              <w:t>5</w:t>
            </w:r>
          </w:p>
        </w:tc>
        <w:tc>
          <w:tcPr>
            <w:tcW w:w="5910" w:type="dxa"/>
          </w:tcPr>
          <w:p w14:paraId="706259EE" w14:textId="77777777" w:rsidR="00076A9A" w:rsidRPr="00F37097" w:rsidRDefault="00076A9A">
            <w:pPr>
              <w:jc w:val="both"/>
              <w:rPr>
                <w:rFonts w:ascii="Times New Roman" w:hAnsi="Times New Roman"/>
                <w:sz w:val="24"/>
                <w:szCs w:val="24"/>
              </w:rPr>
              <w:pPrChange w:id="202" w:author="Kritarth Naman Mithileshwar Singh" w:date="2018-12-14T17:34:00Z">
                <w:pPr/>
              </w:pPrChange>
            </w:pPr>
            <w:r w:rsidRPr="00F37097">
              <w:rPr>
                <w:rFonts w:ascii="Times New Roman" w:hAnsi="Times New Roman"/>
                <w:sz w:val="24"/>
                <w:szCs w:val="24"/>
              </w:rPr>
              <w:t>Patient recruitment before IEC Approval</w:t>
            </w:r>
          </w:p>
        </w:tc>
        <w:tc>
          <w:tcPr>
            <w:tcW w:w="2635" w:type="dxa"/>
          </w:tcPr>
          <w:p w14:paraId="0820FE51" w14:textId="77777777" w:rsidR="00076A9A" w:rsidRPr="00F37097" w:rsidRDefault="00076A9A">
            <w:pPr>
              <w:jc w:val="both"/>
              <w:rPr>
                <w:rFonts w:ascii="Times New Roman" w:hAnsi="Times New Roman"/>
                <w:sz w:val="24"/>
                <w:szCs w:val="24"/>
              </w:rPr>
              <w:pPrChange w:id="203" w:author="Kritarth Naman Mithileshwar Singh" w:date="2018-12-14T17:34:00Z">
                <w:pPr>
                  <w:jc w:val="center"/>
                </w:pPr>
              </w:pPrChange>
            </w:pPr>
            <w:r w:rsidRPr="00F37097">
              <w:rPr>
                <w:rFonts w:ascii="Times New Roman" w:hAnsi="Times New Roman"/>
                <w:sz w:val="24"/>
                <w:szCs w:val="24"/>
              </w:rPr>
              <w:t>2/12</w:t>
            </w:r>
          </w:p>
        </w:tc>
      </w:tr>
      <w:tr w:rsidR="00076A9A" w:rsidRPr="00F37097" w14:paraId="3A0FCFBF" w14:textId="77777777" w:rsidTr="00227383">
        <w:tc>
          <w:tcPr>
            <w:tcW w:w="607" w:type="dxa"/>
          </w:tcPr>
          <w:p w14:paraId="65633930" w14:textId="77777777" w:rsidR="00076A9A" w:rsidRPr="00F37097" w:rsidRDefault="00076A9A">
            <w:pPr>
              <w:jc w:val="both"/>
              <w:rPr>
                <w:rFonts w:ascii="Times New Roman" w:hAnsi="Times New Roman"/>
                <w:sz w:val="24"/>
                <w:szCs w:val="24"/>
              </w:rPr>
              <w:pPrChange w:id="204" w:author="Kritarth Naman Mithileshwar Singh" w:date="2018-12-14T17:34:00Z">
                <w:pPr/>
              </w:pPrChange>
            </w:pPr>
            <w:r w:rsidRPr="00F37097">
              <w:rPr>
                <w:rFonts w:ascii="Times New Roman" w:hAnsi="Times New Roman"/>
                <w:sz w:val="24"/>
                <w:szCs w:val="24"/>
              </w:rPr>
              <w:t>6</w:t>
            </w:r>
          </w:p>
        </w:tc>
        <w:tc>
          <w:tcPr>
            <w:tcW w:w="5910" w:type="dxa"/>
          </w:tcPr>
          <w:p w14:paraId="2A95D02A" w14:textId="77777777" w:rsidR="00076A9A" w:rsidRPr="00F37097" w:rsidRDefault="00076A9A">
            <w:pPr>
              <w:jc w:val="both"/>
              <w:rPr>
                <w:rFonts w:ascii="Times New Roman" w:hAnsi="Times New Roman"/>
                <w:sz w:val="24"/>
                <w:szCs w:val="24"/>
              </w:rPr>
              <w:pPrChange w:id="205" w:author="Kritarth Naman Mithileshwar Singh" w:date="2018-12-14T17:34:00Z">
                <w:pPr/>
              </w:pPrChange>
            </w:pPr>
            <w:r w:rsidRPr="00F37097">
              <w:rPr>
                <w:rFonts w:ascii="Times New Roman" w:hAnsi="Times New Roman"/>
                <w:sz w:val="24"/>
                <w:szCs w:val="24"/>
              </w:rPr>
              <w:t>Other findings (5/12):</w:t>
            </w:r>
          </w:p>
          <w:p w14:paraId="505F9A0C" w14:textId="77777777" w:rsidR="00076A9A" w:rsidRPr="00F37097" w:rsidRDefault="00076A9A">
            <w:pPr>
              <w:pStyle w:val="ListParagraph"/>
              <w:numPr>
                <w:ilvl w:val="0"/>
                <w:numId w:val="2"/>
              </w:numPr>
              <w:ind w:left="431"/>
              <w:jc w:val="both"/>
              <w:rPr>
                <w:rFonts w:ascii="Times New Roman" w:hAnsi="Times New Roman"/>
                <w:sz w:val="24"/>
                <w:szCs w:val="24"/>
              </w:rPr>
              <w:pPrChange w:id="206" w:author="Kritarth Naman Mithileshwar Singh" w:date="2018-12-14T17:34:00Z">
                <w:pPr>
                  <w:pStyle w:val="ListParagraph"/>
                  <w:numPr>
                    <w:numId w:val="2"/>
                  </w:numPr>
                  <w:ind w:left="431" w:hanging="360"/>
                </w:pPr>
              </w:pPrChange>
            </w:pPr>
            <w:r w:rsidRPr="00F37097">
              <w:rPr>
                <w:rFonts w:ascii="Times New Roman" w:hAnsi="Times New Roman"/>
                <w:sz w:val="24"/>
                <w:szCs w:val="24"/>
              </w:rPr>
              <w:t>No source documents found;</w:t>
            </w:r>
          </w:p>
          <w:p w14:paraId="7EA5A070" w14:textId="77777777" w:rsidR="00076A9A" w:rsidRPr="00F37097" w:rsidRDefault="00076A9A">
            <w:pPr>
              <w:pStyle w:val="ListParagraph"/>
              <w:numPr>
                <w:ilvl w:val="0"/>
                <w:numId w:val="2"/>
              </w:numPr>
              <w:ind w:left="431"/>
              <w:jc w:val="both"/>
              <w:rPr>
                <w:rFonts w:ascii="Times New Roman" w:hAnsi="Times New Roman"/>
                <w:sz w:val="24"/>
                <w:szCs w:val="24"/>
              </w:rPr>
              <w:pPrChange w:id="207" w:author="Kritarth Naman Mithileshwar Singh" w:date="2018-12-14T17:34:00Z">
                <w:pPr>
                  <w:pStyle w:val="ListParagraph"/>
                  <w:numPr>
                    <w:numId w:val="2"/>
                  </w:numPr>
                  <w:ind w:left="431" w:hanging="360"/>
                </w:pPr>
              </w:pPrChange>
            </w:pPr>
            <w:r w:rsidRPr="00F37097">
              <w:rPr>
                <w:rFonts w:ascii="Times New Roman" w:hAnsi="Times New Roman"/>
                <w:sz w:val="24"/>
                <w:szCs w:val="24"/>
              </w:rPr>
              <w:t>Documents not kept under lock and key;</w:t>
            </w:r>
          </w:p>
          <w:p w14:paraId="3308DFF9" w14:textId="77777777" w:rsidR="00076A9A" w:rsidRPr="00F37097" w:rsidRDefault="00076A9A">
            <w:pPr>
              <w:pStyle w:val="ListParagraph"/>
              <w:numPr>
                <w:ilvl w:val="0"/>
                <w:numId w:val="2"/>
              </w:numPr>
              <w:ind w:left="431"/>
              <w:jc w:val="both"/>
              <w:rPr>
                <w:rFonts w:ascii="Times New Roman" w:hAnsi="Times New Roman"/>
                <w:sz w:val="24"/>
                <w:szCs w:val="24"/>
              </w:rPr>
              <w:pPrChange w:id="208" w:author="Kritarth Naman Mithileshwar Singh" w:date="2018-12-14T17:34:00Z">
                <w:pPr>
                  <w:pStyle w:val="ListParagraph"/>
                  <w:numPr>
                    <w:numId w:val="2"/>
                  </w:numPr>
                  <w:ind w:left="431" w:hanging="360"/>
                </w:pPr>
              </w:pPrChange>
            </w:pPr>
            <w:r w:rsidRPr="00F37097">
              <w:rPr>
                <w:rFonts w:ascii="Times New Roman" w:hAnsi="Times New Roman"/>
                <w:sz w:val="24"/>
                <w:szCs w:val="24"/>
              </w:rPr>
              <w:t>P</w:t>
            </w:r>
            <w:r w:rsidR="009E3320" w:rsidRPr="00F37097">
              <w:rPr>
                <w:rFonts w:ascii="Times New Roman" w:hAnsi="Times New Roman"/>
                <w:sz w:val="24"/>
                <w:szCs w:val="24"/>
              </w:rPr>
              <w:t>rincipal Investigator (PI)</w:t>
            </w:r>
            <w:r w:rsidRPr="00F37097">
              <w:rPr>
                <w:rFonts w:ascii="Times New Roman" w:hAnsi="Times New Roman"/>
                <w:sz w:val="24"/>
                <w:szCs w:val="24"/>
              </w:rPr>
              <w:t xml:space="preserve"> reported SAE late;</w:t>
            </w:r>
          </w:p>
          <w:p w14:paraId="768533E3" w14:textId="77777777" w:rsidR="002D2543" w:rsidRPr="00F37097" w:rsidRDefault="002D2543">
            <w:pPr>
              <w:pStyle w:val="ListParagraph"/>
              <w:numPr>
                <w:ilvl w:val="0"/>
                <w:numId w:val="2"/>
              </w:numPr>
              <w:ind w:left="431"/>
              <w:jc w:val="both"/>
              <w:rPr>
                <w:rFonts w:ascii="Times New Roman" w:hAnsi="Times New Roman"/>
                <w:sz w:val="24"/>
                <w:szCs w:val="24"/>
              </w:rPr>
              <w:pPrChange w:id="209" w:author="Kritarth Naman Mithileshwar Singh" w:date="2018-12-14T17:34:00Z">
                <w:pPr>
                  <w:pStyle w:val="ListParagraph"/>
                  <w:numPr>
                    <w:numId w:val="2"/>
                  </w:numPr>
                  <w:ind w:left="431" w:hanging="360"/>
                </w:pPr>
              </w:pPrChange>
            </w:pPr>
            <w:r w:rsidRPr="00F37097">
              <w:rPr>
                <w:rFonts w:ascii="Times New Roman" w:hAnsi="Times New Roman"/>
                <w:sz w:val="24"/>
                <w:szCs w:val="24"/>
              </w:rPr>
              <w:t>Compensation for SAE not paid by sponsor</w:t>
            </w:r>
          </w:p>
          <w:p w14:paraId="6F2482E6" w14:textId="77777777" w:rsidR="002D2543" w:rsidRPr="00F37097" w:rsidRDefault="00076A9A">
            <w:pPr>
              <w:pStyle w:val="ListParagraph"/>
              <w:numPr>
                <w:ilvl w:val="0"/>
                <w:numId w:val="2"/>
              </w:numPr>
              <w:ind w:left="431"/>
              <w:jc w:val="both"/>
              <w:rPr>
                <w:rFonts w:ascii="Times New Roman" w:hAnsi="Times New Roman"/>
                <w:sz w:val="24"/>
                <w:szCs w:val="24"/>
              </w:rPr>
              <w:pPrChange w:id="210" w:author="Kritarth Naman Mithileshwar Singh" w:date="2018-12-14T17:34:00Z">
                <w:pPr>
                  <w:pStyle w:val="ListParagraph"/>
                  <w:numPr>
                    <w:numId w:val="2"/>
                  </w:numPr>
                  <w:ind w:left="431" w:hanging="360"/>
                </w:pPr>
              </w:pPrChange>
            </w:pPr>
            <w:r w:rsidRPr="00F37097">
              <w:rPr>
                <w:rFonts w:ascii="Times New Roman" w:hAnsi="Times New Roman"/>
                <w:sz w:val="24"/>
                <w:szCs w:val="24"/>
              </w:rPr>
              <w:t xml:space="preserve">PI </w:t>
            </w:r>
            <w:r w:rsidR="00A52027" w:rsidRPr="00F37097">
              <w:rPr>
                <w:rFonts w:ascii="Times New Roman" w:hAnsi="Times New Roman"/>
                <w:sz w:val="24"/>
                <w:szCs w:val="24"/>
              </w:rPr>
              <w:t xml:space="preserve">was </w:t>
            </w:r>
            <w:r w:rsidRPr="00F37097">
              <w:rPr>
                <w:rFonts w:ascii="Times New Roman" w:hAnsi="Times New Roman"/>
                <w:sz w:val="24"/>
                <w:szCs w:val="24"/>
              </w:rPr>
              <w:t xml:space="preserve">not </w:t>
            </w:r>
            <w:r w:rsidR="00A52027" w:rsidRPr="00F37097">
              <w:rPr>
                <w:rFonts w:ascii="Times New Roman" w:hAnsi="Times New Roman"/>
                <w:sz w:val="24"/>
                <w:szCs w:val="24"/>
              </w:rPr>
              <w:t xml:space="preserve">eligible to continue in the study as he </w:t>
            </w:r>
            <w:r w:rsidR="00A52027" w:rsidRPr="00F37097">
              <w:rPr>
                <w:rFonts w:ascii="Times New Roman" w:hAnsi="Times New Roman"/>
                <w:sz w:val="24"/>
                <w:szCs w:val="24"/>
              </w:rPr>
              <w:lastRenderedPageBreak/>
              <w:t xml:space="preserve">superannuated and was not </w:t>
            </w:r>
            <w:r w:rsidRPr="00F37097">
              <w:rPr>
                <w:rFonts w:ascii="Times New Roman" w:hAnsi="Times New Roman"/>
                <w:sz w:val="24"/>
                <w:szCs w:val="24"/>
              </w:rPr>
              <w:t>a permanent employee of the institute</w:t>
            </w:r>
          </w:p>
        </w:tc>
        <w:tc>
          <w:tcPr>
            <w:tcW w:w="2635" w:type="dxa"/>
          </w:tcPr>
          <w:p w14:paraId="66BEA012" w14:textId="77777777" w:rsidR="00076A9A" w:rsidRPr="00F37097" w:rsidRDefault="00076A9A">
            <w:pPr>
              <w:jc w:val="both"/>
              <w:rPr>
                <w:rFonts w:ascii="Times New Roman" w:hAnsi="Times New Roman"/>
                <w:sz w:val="24"/>
                <w:szCs w:val="24"/>
              </w:rPr>
              <w:pPrChange w:id="211" w:author="Kritarth Naman Mithileshwar Singh" w:date="2018-12-14T17:34:00Z">
                <w:pPr>
                  <w:jc w:val="center"/>
                </w:pPr>
              </w:pPrChange>
            </w:pPr>
            <w:r w:rsidRPr="00F37097">
              <w:rPr>
                <w:rFonts w:ascii="Times New Roman" w:hAnsi="Times New Roman"/>
                <w:sz w:val="24"/>
                <w:szCs w:val="24"/>
              </w:rPr>
              <w:lastRenderedPageBreak/>
              <w:t>These issues were noted one in each site</w:t>
            </w:r>
          </w:p>
        </w:tc>
      </w:tr>
    </w:tbl>
    <w:p w14:paraId="0BA199DF" w14:textId="77777777" w:rsidR="00076A9A" w:rsidRPr="00F37097" w:rsidRDefault="00076A9A">
      <w:pPr>
        <w:spacing w:line="240" w:lineRule="auto"/>
        <w:jc w:val="both"/>
        <w:rPr>
          <w:rFonts w:ascii="Times New Roman" w:hAnsi="Times New Roman"/>
          <w:sz w:val="24"/>
          <w:szCs w:val="24"/>
        </w:rPr>
      </w:pPr>
    </w:p>
    <w:p w14:paraId="5198BE6D" w14:textId="77777777" w:rsidR="00076A9A" w:rsidRPr="00F37097" w:rsidRDefault="00775103">
      <w:pPr>
        <w:spacing w:line="240" w:lineRule="auto"/>
        <w:jc w:val="both"/>
        <w:rPr>
          <w:rFonts w:ascii="Times New Roman" w:hAnsi="Times New Roman"/>
          <w:sz w:val="24"/>
          <w:szCs w:val="24"/>
        </w:rPr>
      </w:pPr>
      <w:r w:rsidRPr="00F37097">
        <w:rPr>
          <w:rFonts w:ascii="Times New Roman" w:hAnsi="Times New Roman"/>
          <w:sz w:val="24"/>
          <w:szCs w:val="24"/>
          <w:u w:val="single"/>
        </w:rPr>
        <w:t>Informed Consent Process</w:t>
      </w:r>
      <w:r w:rsidRPr="00F37097">
        <w:rPr>
          <w:rFonts w:ascii="Times New Roman" w:hAnsi="Times New Roman"/>
          <w:sz w:val="24"/>
          <w:szCs w:val="24"/>
        </w:rPr>
        <w:t>:</w:t>
      </w:r>
    </w:p>
    <w:p w14:paraId="6BCE4133" w14:textId="77777777" w:rsidR="00775103" w:rsidRPr="00F37097" w:rsidRDefault="00775103">
      <w:pPr>
        <w:spacing w:line="240" w:lineRule="auto"/>
        <w:jc w:val="both"/>
        <w:rPr>
          <w:rFonts w:ascii="Times New Roman" w:hAnsi="Times New Roman"/>
          <w:sz w:val="24"/>
          <w:szCs w:val="24"/>
        </w:rPr>
      </w:pPr>
      <w:r w:rsidRPr="00F37097">
        <w:rPr>
          <w:rFonts w:ascii="Times New Roman" w:hAnsi="Times New Roman"/>
          <w:sz w:val="24"/>
          <w:szCs w:val="24"/>
        </w:rPr>
        <w:t xml:space="preserve">Eight of the twelve sites had violation related to the informed consent process. The wrong version of the informed consent document (ICD) was used at one site, which was not approved by the IEC. At one site, there were language errors in the ICD, with over-writing noted in the ICD documents as well. Another issue noted related to informed consent process was the presence of legally acceptable representatives (LAR) </w:t>
      </w:r>
      <w:r w:rsidR="001344E5" w:rsidRPr="00F37097">
        <w:rPr>
          <w:rFonts w:ascii="Times New Roman" w:hAnsi="Times New Roman"/>
          <w:sz w:val="24"/>
          <w:szCs w:val="24"/>
        </w:rPr>
        <w:t xml:space="preserve">signatures </w:t>
      </w:r>
      <w:commentRangeStart w:id="212"/>
      <w:r w:rsidRPr="00F37097">
        <w:rPr>
          <w:rFonts w:ascii="Times New Roman" w:hAnsi="Times New Roman"/>
          <w:sz w:val="24"/>
          <w:szCs w:val="24"/>
        </w:rPr>
        <w:t xml:space="preserve">in </w:t>
      </w:r>
      <w:ins w:id="213" w:author="yashashri" w:date="2018-11-11T04:22:00Z">
        <w:r w:rsidR="00D971A7" w:rsidRPr="00F37097">
          <w:rPr>
            <w:rFonts w:ascii="Times New Roman" w:hAnsi="Times New Roman"/>
            <w:sz w:val="24"/>
            <w:szCs w:val="24"/>
          </w:rPr>
          <w:t>2</w:t>
        </w:r>
      </w:ins>
      <w:del w:id="214" w:author="yashashri" w:date="2018-11-11T04:22:00Z">
        <w:r w:rsidRPr="00F37097" w:rsidDel="00D971A7">
          <w:rPr>
            <w:rFonts w:ascii="Times New Roman" w:hAnsi="Times New Roman"/>
            <w:sz w:val="24"/>
            <w:szCs w:val="24"/>
          </w:rPr>
          <w:delText>some</w:delText>
        </w:r>
      </w:del>
      <w:r w:rsidRPr="00F37097">
        <w:rPr>
          <w:rFonts w:ascii="Times New Roman" w:hAnsi="Times New Roman"/>
          <w:sz w:val="24"/>
          <w:szCs w:val="24"/>
        </w:rPr>
        <w:t xml:space="preserve"> ICDs</w:t>
      </w:r>
      <w:commentRangeEnd w:id="212"/>
      <w:r w:rsidR="00B972F9" w:rsidRPr="00F37097">
        <w:rPr>
          <w:rStyle w:val="CommentReference"/>
          <w:rFonts w:ascii="Times New Roman" w:hAnsi="Times New Roman"/>
          <w:sz w:val="24"/>
          <w:szCs w:val="24"/>
          <w:rPrChange w:id="215" w:author="Kritarth Naman Mithileshwar Singh" w:date="2018-12-14T17:34:00Z">
            <w:rPr>
              <w:rStyle w:val="CommentReference"/>
            </w:rPr>
          </w:rPrChange>
        </w:rPr>
        <w:commentReference w:id="212"/>
      </w:r>
      <w:r w:rsidRPr="00F37097">
        <w:rPr>
          <w:rFonts w:ascii="Times New Roman" w:hAnsi="Times New Roman"/>
          <w:sz w:val="24"/>
          <w:szCs w:val="24"/>
        </w:rPr>
        <w:t xml:space="preserve">, along with the signatures of the study participants. In some ICDs, the names of the participants or the investigators were found missing. At one of the </w:t>
      </w:r>
      <w:r w:rsidR="007E5911" w:rsidRPr="00F37097">
        <w:rPr>
          <w:rFonts w:ascii="Times New Roman" w:hAnsi="Times New Roman"/>
          <w:sz w:val="24"/>
          <w:szCs w:val="24"/>
        </w:rPr>
        <w:t>sites</w:t>
      </w:r>
      <w:r w:rsidRPr="00F37097">
        <w:rPr>
          <w:rFonts w:ascii="Times New Roman" w:hAnsi="Times New Roman"/>
          <w:sz w:val="24"/>
          <w:szCs w:val="24"/>
        </w:rPr>
        <w:t xml:space="preserve">, the approval date of the translated version of ICD was not found. </w:t>
      </w:r>
    </w:p>
    <w:p w14:paraId="62A8270E" w14:textId="77777777" w:rsidR="00DC19EA" w:rsidRPr="00F37097" w:rsidRDefault="006E1D54">
      <w:pPr>
        <w:spacing w:line="240" w:lineRule="auto"/>
        <w:jc w:val="both"/>
        <w:rPr>
          <w:rFonts w:ascii="Times New Roman" w:hAnsi="Times New Roman"/>
          <w:strike/>
          <w:sz w:val="24"/>
          <w:szCs w:val="24"/>
        </w:rPr>
      </w:pPr>
      <w:r w:rsidRPr="00F37097">
        <w:rPr>
          <w:rFonts w:ascii="Times New Roman" w:hAnsi="Times New Roman"/>
          <w:sz w:val="24"/>
          <w:szCs w:val="24"/>
        </w:rPr>
        <w:t xml:space="preserve">One participant at one trial </w:t>
      </w:r>
      <w:r w:rsidR="001344E5" w:rsidRPr="00F37097">
        <w:rPr>
          <w:rFonts w:ascii="Times New Roman" w:hAnsi="Times New Roman"/>
          <w:sz w:val="24"/>
          <w:szCs w:val="24"/>
        </w:rPr>
        <w:t xml:space="preserve">site </w:t>
      </w:r>
      <w:r w:rsidRPr="00F37097">
        <w:rPr>
          <w:rFonts w:ascii="Times New Roman" w:hAnsi="Times New Roman"/>
          <w:sz w:val="24"/>
          <w:szCs w:val="24"/>
        </w:rPr>
        <w:t>was interviewed, to assess the participants’ understanding of the</w:t>
      </w:r>
      <w:ins w:id="216" w:author="Kritarth Naman Mithileshwar Singh" w:date="2018-12-14T17:39:00Z">
        <w:r w:rsidR="00B65503">
          <w:rPr>
            <w:rFonts w:ascii="Times New Roman" w:hAnsi="Times New Roman"/>
            <w:sz w:val="24"/>
            <w:szCs w:val="24"/>
          </w:rPr>
          <w:t xml:space="preserve"> </w:t>
        </w:r>
      </w:ins>
      <w:r w:rsidRPr="00F37097">
        <w:rPr>
          <w:rFonts w:ascii="Times New Roman" w:hAnsi="Times New Roman"/>
          <w:sz w:val="24"/>
          <w:szCs w:val="24"/>
        </w:rPr>
        <w:t>study. This site was previously advised by the IEC to re-consent based on a previous act of trial consent violation. It was found that the participant had good understanding of the trial after the consenting procedure</w:t>
      </w:r>
      <w:r w:rsidR="007607D8" w:rsidRPr="00F37097">
        <w:rPr>
          <w:rFonts w:ascii="Times New Roman" w:hAnsi="Times New Roman"/>
          <w:sz w:val="24"/>
          <w:szCs w:val="24"/>
        </w:rPr>
        <w:t>.</w:t>
      </w:r>
    </w:p>
    <w:p w14:paraId="67EF22B8" w14:textId="77777777" w:rsidR="006E1D54" w:rsidRPr="00F37097" w:rsidRDefault="006E1D54">
      <w:pPr>
        <w:spacing w:line="240" w:lineRule="auto"/>
        <w:jc w:val="both"/>
        <w:rPr>
          <w:rFonts w:ascii="Times New Roman" w:hAnsi="Times New Roman"/>
          <w:sz w:val="24"/>
          <w:szCs w:val="24"/>
        </w:rPr>
      </w:pPr>
    </w:p>
    <w:p w14:paraId="5C13D67E" w14:textId="77777777" w:rsidR="006E1D54" w:rsidRPr="00F37097" w:rsidRDefault="006E1D54">
      <w:pPr>
        <w:spacing w:line="240" w:lineRule="auto"/>
        <w:jc w:val="both"/>
        <w:rPr>
          <w:rFonts w:ascii="Times New Roman" w:hAnsi="Times New Roman"/>
          <w:sz w:val="24"/>
          <w:szCs w:val="24"/>
        </w:rPr>
      </w:pPr>
      <w:r w:rsidRPr="00F37097">
        <w:rPr>
          <w:rFonts w:ascii="Times New Roman" w:hAnsi="Times New Roman"/>
          <w:sz w:val="24"/>
          <w:szCs w:val="24"/>
          <w:u w:val="single"/>
        </w:rPr>
        <w:t>Lack of investigator’s understanding about protocol and</w:t>
      </w:r>
      <w:r w:rsidRPr="00F37097">
        <w:rPr>
          <w:rFonts w:ascii="Times New Roman" w:hAnsi="Times New Roman"/>
          <w:sz w:val="24"/>
          <w:szCs w:val="24"/>
        </w:rPr>
        <w:t>:</w:t>
      </w:r>
    </w:p>
    <w:p w14:paraId="00187DF6" w14:textId="77777777" w:rsidR="001E0366" w:rsidRPr="00F37097" w:rsidRDefault="005452CF">
      <w:pPr>
        <w:spacing w:line="240" w:lineRule="auto"/>
        <w:jc w:val="both"/>
        <w:rPr>
          <w:rFonts w:ascii="Times New Roman" w:hAnsi="Times New Roman"/>
          <w:sz w:val="24"/>
          <w:szCs w:val="24"/>
        </w:rPr>
      </w:pPr>
      <w:r w:rsidRPr="00F37097">
        <w:rPr>
          <w:rFonts w:ascii="Times New Roman" w:hAnsi="Times New Roman"/>
          <w:sz w:val="24"/>
          <w:szCs w:val="24"/>
        </w:rPr>
        <w:t xml:space="preserve">At six of the twelve study sites, the IEC monitoring teams </w:t>
      </w:r>
      <w:r w:rsidR="00CE1938" w:rsidRPr="00F37097">
        <w:rPr>
          <w:rFonts w:ascii="Times New Roman" w:hAnsi="Times New Roman"/>
          <w:sz w:val="24"/>
          <w:szCs w:val="24"/>
        </w:rPr>
        <w:t xml:space="preserve">found that there was a paucity of </w:t>
      </w:r>
      <w:commentRangeStart w:id="217"/>
      <w:r w:rsidR="00CE1938" w:rsidRPr="00F37097">
        <w:rPr>
          <w:rFonts w:ascii="Times New Roman" w:hAnsi="Times New Roman"/>
          <w:sz w:val="24"/>
          <w:szCs w:val="24"/>
        </w:rPr>
        <w:t xml:space="preserve">understanding </w:t>
      </w:r>
      <w:commentRangeEnd w:id="217"/>
      <w:r w:rsidR="00003392" w:rsidRPr="00F37097">
        <w:rPr>
          <w:rStyle w:val="CommentReference"/>
          <w:rFonts w:ascii="Times New Roman" w:hAnsi="Times New Roman"/>
          <w:sz w:val="24"/>
          <w:szCs w:val="24"/>
          <w:rPrChange w:id="218" w:author="Kritarth Naman Mithileshwar Singh" w:date="2018-12-14T17:34:00Z">
            <w:rPr>
              <w:rStyle w:val="CommentReference"/>
            </w:rPr>
          </w:rPrChange>
        </w:rPr>
        <w:commentReference w:id="217"/>
      </w:r>
      <w:r w:rsidR="00103967" w:rsidRPr="00F37097">
        <w:rPr>
          <w:rFonts w:ascii="Times New Roman" w:hAnsi="Times New Roman"/>
          <w:sz w:val="24"/>
          <w:szCs w:val="24"/>
        </w:rPr>
        <w:t xml:space="preserve">about the study protocol and/or the ICD. </w:t>
      </w:r>
    </w:p>
    <w:p w14:paraId="46A50635" w14:textId="77777777" w:rsidR="001E0366" w:rsidRPr="00F37097" w:rsidRDefault="001E0366">
      <w:pPr>
        <w:spacing w:line="240" w:lineRule="auto"/>
        <w:jc w:val="both"/>
        <w:rPr>
          <w:rFonts w:ascii="Times New Roman" w:hAnsi="Times New Roman"/>
          <w:sz w:val="24"/>
          <w:szCs w:val="24"/>
        </w:rPr>
      </w:pPr>
    </w:p>
    <w:p w14:paraId="43EBEFCE" w14:textId="77777777" w:rsidR="001E0366" w:rsidRPr="00F37097" w:rsidRDefault="001E0366">
      <w:pPr>
        <w:spacing w:line="240" w:lineRule="auto"/>
        <w:jc w:val="both"/>
        <w:rPr>
          <w:rFonts w:ascii="Times New Roman" w:hAnsi="Times New Roman"/>
          <w:sz w:val="24"/>
          <w:szCs w:val="24"/>
          <w:u w:val="single"/>
        </w:rPr>
      </w:pPr>
      <w:r w:rsidRPr="00F37097">
        <w:rPr>
          <w:rFonts w:ascii="Times New Roman" w:hAnsi="Times New Roman"/>
          <w:sz w:val="24"/>
          <w:szCs w:val="24"/>
          <w:u w:val="single"/>
        </w:rPr>
        <w:t>Deviation from study plan</w:t>
      </w:r>
      <w:r w:rsidR="00227383" w:rsidRPr="00F37097">
        <w:rPr>
          <w:rFonts w:ascii="Times New Roman" w:hAnsi="Times New Roman"/>
          <w:sz w:val="24"/>
          <w:szCs w:val="24"/>
          <w:u w:val="single"/>
        </w:rPr>
        <w:t>:</w:t>
      </w:r>
    </w:p>
    <w:p w14:paraId="4D5B7D10" w14:textId="77777777" w:rsidR="00DB6AD8" w:rsidRPr="00F37097" w:rsidRDefault="00962749">
      <w:pPr>
        <w:spacing w:line="240" w:lineRule="auto"/>
        <w:jc w:val="both"/>
        <w:rPr>
          <w:rFonts w:ascii="Times New Roman" w:hAnsi="Times New Roman"/>
          <w:sz w:val="24"/>
          <w:szCs w:val="24"/>
        </w:rPr>
      </w:pPr>
      <w:r w:rsidRPr="00F37097">
        <w:rPr>
          <w:rFonts w:ascii="Times New Roman" w:hAnsi="Times New Roman"/>
          <w:sz w:val="24"/>
          <w:szCs w:val="24"/>
        </w:rPr>
        <w:t xml:space="preserve">Five of the study teams had deviated from the original study plan. </w:t>
      </w:r>
      <w:commentRangeStart w:id="219"/>
      <w:r w:rsidR="00BE35DB" w:rsidRPr="00F37097">
        <w:rPr>
          <w:rFonts w:ascii="Times New Roman" w:hAnsi="Times New Roman"/>
          <w:sz w:val="24"/>
          <w:szCs w:val="24"/>
        </w:rPr>
        <w:t xml:space="preserve">Most of the issues </w:t>
      </w:r>
      <w:commentRangeEnd w:id="219"/>
      <w:r w:rsidR="00B972F9" w:rsidRPr="00F37097">
        <w:rPr>
          <w:rStyle w:val="CommentReference"/>
          <w:rFonts w:ascii="Times New Roman" w:hAnsi="Times New Roman"/>
          <w:sz w:val="24"/>
          <w:szCs w:val="24"/>
          <w:rPrChange w:id="220" w:author="Kritarth Naman Mithileshwar Singh" w:date="2018-12-14T17:34:00Z">
            <w:rPr>
              <w:rStyle w:val="CommentReference"/>
            </w:rPr>
          </w:rPrChange>
        </w:rPr>
        <w:commentReference w:id="219"/>
      </w:r>
      <w:r w:rsidR="00BE35DB" w:rsidRPr="00F37097">
        <w:rPr>
          <w:rFonts w:ascii="Times New Roman" w:hAnsi="Times New Roman"/>
          <w:sz w:val="24"/>
          <w:szCs w:val="24"/>
        </w:rPr>
        <w:t>were related to the lack of knowledge regarding the proper consenting process</w:t>
      </w:r>
      <w:r w:rsidR="00770655" w:rsidRPr="00F37097">
        <w:rPr>
          <w:rFonts w:ascii="Times New Roman" w:hAnsi="Times New Roman"/>
          <w:sz w:val="24"/>
          <w:szCs w:val="24"/>
        </w:rPr>
        <w:t xml:space="preserve">, as the monitoring team found ICD related issues in </w:t>
      </w:r>
      <w:r w:rsidR="00D40B04" w:rsidRPr="00F37097">
        <w:rPr>
          <w:rFonts w:ascii="Times New Roman" w:hAnsi="Times New Roman"/>
          <w:sz w:val="24"/>
          <w:szCs w:val="24"/>
        </w:rPr>
        <w:t>four of these studies</w:t>
      </w:r>
      <w:r w:rsidR="00BE35DB" w:rsidRPr="00F37097">
        <w:rPr>
          <w:rFonts w:ascii="Times New Roman" w:hAnsi="Times New Roman"/>
          <w:sz w:val="24"/>
          <w:szCs w:val="24"/>
        </w:rPr>
        <w:t xml:space="preserve">. </w:t>
      </w:r>
      <w:commentRangeStart w:id="221"/>
      <w:r w:rsidR="00D40B04" w:rsidRPr="00F37097">
        <w:rPr>
          <w:rFonts w:ascii="Times New Roman" w:hAnsi="Times New Roman"/>
          <w:sz w:val="24"/>
          <w:szCs w:val="24"/>
        </w:rPr>
        <w:t xml:space="preserve">At two sites, the wrong version of the </w:t>
      </w:r>
      <w:r w:rsidR="00A52027" w:rsidRPr="00F37097">
        <w:rPr>
          <w:rFonts w:ascii="Times New Roman" w:hAnsi="Times New Roman"/>
          <w:sz w:val="24"/>
          <w:szCs w:val="24"/>
        </w:rPr>
        <w:t>ICD</w:t>
      </w:r>
      <w:ins w:id="222" w:author="Kritarth Naman Mithileshwar Singh" w:date="2018-12-14T17:39:00Z">
        <w:r w:rsidR="00B65503">
          <w:rPr>
            <w:rFonts w:ascii="Times New Roman" w:hAnsi="Times New Roman"/>
            <w:sz w:val="24"/>
            <w:szCs w:val="24"/>
          </w:rPr>
          <w:t xml:space="preserve"> </w:t>
        </w:r>
      </w:ins>
      <w:r w:rsidR="00D0704A" w:rsidRPr="00F37097">
        <w:rPr>
          <w:rFonts w:ascii="Times New Roman" w:hAnsi="Times New Roman"/>
          <w:sz w:val="24"/>
          <w:szCs w:val="24"/>
        </w:rPr>
        <w:t>was</w:t>
      </w:r>
      <w:r w:rsidR="00D40B04" w:rsidRPr="00F37097">
        <w:rPr>
          <w:rFonts w:ascii="Times New Roman" w:hAnsi="Times New Roman"/>
          <w:sz w:val="24"/>
          <w:szCs w:val="24"/>
        </w:rPr>
        <w:t xml:space="preserve"> used for consent procedures, and hence the monitoring team found a need to properly </w:t>
      </w:r>
      <w:r w:rsidR="00C631AB" w:rsidRPr="00F37097">
        <w:rPr>
          <w:rFonts w:ascii="Times New Roman" w:hAnsi="Times New Roman"/>
          <w:sz w:val="24"/>
          <w:szCs w:val="24"/>
        </w:rPr>
        <w:t>re</w:t>
      </w:r>
      <w:r w:rsidR="00D40B04" w:rsidRPr="00F37097">
        <w:rPr>
          <w:rFonts w:ascii="Times New Roman" w:hAnsi="Times New Roman"/>
          <w:sz w:val="24"/>
          <w:szCs w:val="24"/>
        </w:rPr>
        <w:t>train the study team in these cases</w:t>
      </w:r>
      <w:commentRangeEnd w:id="221"/>
      <w:r w:rsidR="00003392" w:rsidRPr="00F37097">
        <w:rPr>
          <w:rStyle w:val="CommentReference"/>
          <w:rFonts w:ascii="Times New Roman" w:hAnsi="Times New Roman"/>
          <w:sz w:val="24"/>
          <w:szCs w:val="24"/>
          <w:rPrChange w:id="223" w:author="Kritarth Naman Mithileshwar Singh" w:date="2018-12-14T17:34:00Z">
            <w:rPr>
              <w:rStyle w:val="CommentReference"/>
            </w:rPr>
          </w:rPrChange>
        </w:rPr>
        <w:commentReference w:id="221"/>
      </w:r>
      <w:r w:rsidR="00D40B04" w:rsidRPr="00F37097">
        <w:rPr>
          <w:rFonts w:ascii="Times New Roman" w:hAnsi="Times New Roman"/>
          <w:sz w:val="24"/>
          <w:szCs w:val="24"/>
        </w:rPr>
        <w:t xml:space="preserve">. </w:t>
      </w:r>
      <w:r w:rsidRPr="00F37097">
        <w:rPr>
          <w:rFonts w:ascii="Times New Roman" w:hAnsi="Times New Roman"/>
          <w:sz w:val="24"/>
          <w:szCs w:val="24"/>
        </w:rPr>
        <w:t xml:space="preserve">One site did not carry out electrocardiogram (ECG) </w:t>
      </w:r>
      <w:r w:rsidR="001C5D9E" w:rsidRPr="00F37097">
        <w:rPr>
          <w:rFonts w:ascii="Times New Roman" w:hAnsi="Times New Roman"/>
          <w:sz w:val="24"/>
          <w:szCs w:val="24"/>
        </w:rPr>
        <w:t>test in 3 patients</w:t>
      </w:r>
      <w:r w:rsidR="00A52027" w:rsidRPr="00F37097">
        <w:rPr>
          <w:rFonts w:ascii="Times New Roman" w:hAnsi="Times New Roman"/>
          <w:sz w:val="24"/>
          <w:szCs w:val="24"/>
        </w:rPr>
        <w:t xml:space="preserve"> where cardiac outcome was a</w:t>
      </w:r>
      <w:r w:rsidR="007E5911" w:rsidRPr="00F37097">
        <w:rPr>
          <w:rFonts w:ascii="Times New Roman" w:hAnsi="Times New Roman"/>
          <w:sz w:val="24"/>
          <w:szCs w:val="24"/>
        </w:rPr>
        <w:t>n</w:t>
      </w:r>
      <w:r w:rsidR="00A52027" w:rsidRPr="00F37097">
        <w:rPr>
          <w:rFonts w:ascii="Times New Roman" w:hAnsi="Times New Roman"/>
          <w:sz w:val="24"/>
          <w:szCs w:val="24"/>
        </w:rPr>
        <w:t xml:space="preserve"> area of investigation </w:t>
      </w:r>
      <w:r w:rsidR="001C5D9E" w:rsidRPr="00F37097">
        <w:rPr>
          <w:rFonts w:ascii="Times New Roman" w:hAnsi="Times New Roman"/>
          <w:sz w:val="24"/>
          <w:szCs w:val="24"/>
        </w:rPr>
        <w:t>, thereby leading to possible</w:t>
      </w:r>
      <w:ins w:id="224" w:author="Kritarth Naman Mithileshwar Singh" w:date="2018-12-14T17:39:00Z">
        <w:r w:rsidR="00B65503">
          <w:rPr>
            <w:rFonts w:ascii="Times New Roman" w:hAnsi="Times New Roman"/>
            <w:sz w:val="24"/>
            <w:szCs w:val="24"/>
          </w:rPr>
          <w:t xml:space="preserve"> </w:t>
        </w:r>
      </w:ins>
      <w:r w:rsidR="001C5D9E" w:rsidRPr="00F37097">
        <w:rPr>
          <w:rFonts w:ascii="Times New Roman" w:hAnsi="Times New Roman"/>
          <w:color w:val="000000" w:themeColor="text1"/>
          <w:sz w:val="24"/>
          <w:szCs w:val="24"/>
        </w:rPr>
        <w:t xml:space="preserve">safety </w:t>
      </w:r>
      <w:r w:rsidR="00434C97" w:rsidRPr="00F37097">
        <w:rPr>
          <w:rFonts w:ascii="Times New Roman" w:hAnsi="Times New Roman"/>
          <w:color w:val="000000" w:themeColor="text1"/>
          <w:sz w:val="24"/>
          <w:szCs w:val="24"/>
        </w:rPr>
        <w:t xml:space="preserve"> concerns</w:t>
      </w:r>
      <w:r w:rsidR="001C5D9E" w:rsidRPr="00F37097">
        <w:rPr>
          <w:rFonts w:ascii="Times New Roman" w:hAnsi="Times New Roman"/>
          <w:color w:val="000000" w:themeColor="text1"/>
          <w:sz w:val="24"/>
          <w:szCs w:val="24"/>
        </w:rPr>
        <w:t xml:space="preserve">. </w:t>
      </w:r>
      <w:r w:rsidR="00DB6AD8" w:rsidRPr="00F37097">
        <w:rPr>
          <w:rFonts w:ascii="Times New Roman" w:hAnsi="Times New Roman"/>
          <w:color w:val="000000" w:themeColor="text1"/>
          <w:sz w:val="24"/>
          <w:szCs w:val="24"/>
        </w:rPr>
        <w:t xml:space="preserve">At the same site, necessary changes were not done in the source documents which were </w:t>
      </w:r>
      <w:commentRangeStart w:id="225"/>
      <w:r w:rsidR="00DB6AD8" w:rsidRPr="00F37097">
        <w:rPr>
          <w:rFonts w:ascii="Times New Roman" w:hAnsi="Times New Roman"/>
          <w:color w:val="000000" w:themeColor="text1"/>
          <w:sz w:val="24"/>
          <w:szCs w:val="24"/>
        </w:rPr>
        <w:t>previously ordered by the IEC</w:t>
      </w:r>
      <w:commentRangeEnd w:id="225"/>
      <w:r w:rsidR="00B972F9" w:rsidRPr="00F37097">
        <w:rPr>
          <w:rStyle w:val="CommentReference"/>
          <w:rFonts w:ascii="Times New Roman" w:hAnsi="Times New Roman"/>
          <w:sz w:val="24"/>
          <w:szCs w:val="24"/>
          <w:rPrChange w:id="226" w:author="Kritarth Naman Mithileshwar Singh" w:date="2018-12-14T17:34:00Z">
            <w:rPr>
              <w:rStyle w:val="CommentReference"/>
            </w:rPr>
          </w:rPrChange>
        </w:rPr>
        <w:commentReference w:id="225"/>
      </w:r>
      <w:r w:rsidR="002D2543" w:rsidRPr="00F37097">
        <w:rPr>
          <w:rFonts w:ascii="Times New Roman" w:hAnsi="Times New Roman"/>
          <w:color w:val="000000" w:themeColor="text1"/>
          <w:sz w:val="24"/>
          <w:szCs w:val="24"/>
        </w:rPr>
        <w:t xml:space="preserve">. At one study site, the study team deviated from the inclusion criteria to recruit patients, thereby leading to a major study </w:t>
      </w:r>
      <w:r w:rsidR="00434C97" w:rsidRPr="00F37097">
        <w:rPr>
          <w:rFonts w:ascii="Times New Roman" w:hAnsi="Times New Roman"/>
          <w:color w:val="000000" w:themeColor="text1"/>
          <w:sz w:val="24"/>
          <w:szCs w:val="24"/>
        </w:rPr>
        <w:t>violation</w:t>
      </w:r>
      <w:r w:rsidR="002D2543" w:rsidRPr="00F37097">
        <w:rPr>
          <w:rFonts w:ascii="Times New Roman" w:hAnsi="Times New Roman"/>
          <w:color w:val="000000" w:themeColor="text1"/>
          <w:sz w:val="24"/>
          <w:szCs w:val="24"/>
        </w:rPr>
        <w:t>.</w:t>
      </w:r>
    </w:p>
    <w:p w14:paraId="49D9B6BD" w14:textId="77777777" w:rsidR="007E5911" w:rsidRPr="00F37097" w:rsidRDefault="007E5911">
      <w:pPr>
        <w:spacing w:line="240" w:lineRule="auto"/>
        <w:jc w:val="both"/>
        <w:rPr>
          <w:rFonts w:ascii="Times New Roman" w:hAnsi="Times New Roman"/>
          <w:sz w:val="24"/>
          <w:szCs w:val="24"/>
          <w:u w:val="single"/>
          <w:lang w:val="en-GB"/>
        </w:rPr>
      </w:pPr>
    </w:p>
    <w:p w14:paraId="40444807" w14:textId="77777777" w:rsidR="00DB6AD8" w:rsidRPr="00F37097" w:rsidRDefault="00DB6AD8">
      <w:pPr>
        <w:spacing w:line="240" w:lineRule="auto"/>
        <w:jc w:val="both"/>
        <w:rPr>
          <w:rFonts w:ascii="Times New Roman" w:hAnsi="Times New Roman"/>
          <w:sz w:val="24"/>
          <w:szCs w:val="24"/>
          <w:u w:val="single"/>
          <w:lang w:val="en-GB"/>
        </w:rPr>
      </w:pPr>
      <w:r w:rsidRPr="00F37097">
        <w:rPr>
          <w:rFonts w:ascii="Times New Roman" w:hAnsi="Times New Roman"/>
          <w:sz w:val="24"/>
          <w:szCs w:val="24"/>
          <w:u w:val="single"/>
          <w:lang w:val="en-GB"/>
        </w:rPr>
        <w:t>Non-reporting of study progress to IEC:</w:t>
      </w:r>
    </w:p>
    <w:p w14:paraId="168C0671" w14:textId="77777777" w:rsidR="00DB6AD8" w:rsidRPr="00F37097" w:rsidRDefault="00DB6AD8">
      <w:pPr>
        <w:spacing w:line="240" w:lineRule="auto"/>
        <w:jc w:val="both"/>
        <w:rPr>
          <w:rFonts w:ascii="Times New Roman" w:hAnsi="Times New Roman"/>
          <w:sz w:val="24"/>
          <w:szCs w:val="24"/>
          <w:lang w:val="en-GB"/>
        </w:rPr>
      </w:pPr>
      <w:r w:rsidRPr="00F37097">
        <w:rPr>
          <w:rFonts w:ascii="Times New Roman" w:hAnsi="Times New Roman"/>
          <w:sz w:val="24"/>
          <w:szCs w:val="24"/>
          <w:lang w:val="en-GB"/>
        </w:rPr>
        <w:t xml:space="preserve">At four of the twelve study sites, the monitoring team found that the progress reports were not submitted by the study teams on time. </w:t>
      </w:r>
    </w:p>
    <w:p w14:paraId="14DFE4FC" w14:textId="77777777" w:rsidR="007E5911" w:rsidRPr="00F37097" w:rsidRDefault="007E5911">
      <w:pPr>
        <w:spacing w:line="240" w:lineRule="auto"/>
        <w:jc w:val="both"/>
        <w:rPr>
          <w:rFonts w:ascii="Times New Roman" w:hAnsi="Times New Roman"/>
          <w:sz w:val="24"/>
          <w:szCs w:val="24"/>
          <w:u w:val="single"/>
        </w:rPr>
      </w:pPr>
    </w:p>
    <w:p w14:paraId="6C605968" w14:textId="77777777" w:rsidR="00DB6AD8" w:rsidRPr="00F37097" w:rsidRDefault="00DB6AD8">
      <w:pPr>
        <w:spacing w:line="240" w:lineRule="auto"/>
        <w:jc w:val="both"/>
        <w:rPr>
          <w:rFonts w:ascii="Times New Roman" w:hAnsi="Times New Roman"/>
          <w:sz w:val="24"/>
          <w:szCs w:val="24"/>
          <w:u w:val="single"/>
        </w:rPr>
      </w:pPr>
      <w:r w:rsidRPr="00F37097">
        <w:rPr>
          <w:rFonts w:ascii="Times New Roman" w:hAnsi="Times New Roman"/>
          <w:sz w:val="24"/>
          <w:szCs w:val="24"/>
          <w:u w:val="single"/>
        </w:rPr>
        <w:t>Patient recruitment before IEC Approval:</w:t>
      </w:r>
    </w:p>
    <w:p w14:paraId="4752DE05" w14:textId="77777777" w:rsidR="009E3320" w:rsidRPr="00F37097" w:rsidRDefault="00270171">
      <w:pPr>
        <w:spacing w:line="240" w:lineRule="auto"/>
        <w:jc w:val="both"/>
        <w:rPr>
          <w:rFonts w:ascii="Times New Roman" w:hAnsi="Times New Roman"/>
          <w:sz w:val="24"/>
          <w:szCs w:val="24"/>
        </w:rPr>
      </w:pPr>
      <w:r w:rsidRPr="00F37097">
        <w:rPr>
          <w:rFonts w:ascii="Times New Roman" w:hAnsi="Times New Roman"/>
          <w:sz w:val="24"/>
          <w:szCs w:val="24"/>
          <w:lang w:val="en-GB"/>
        </w:rPr>
        <w:lastRenderedPageBreak/>
        <w:t xml:space="preserve">At one of the study sites, it was found that 10 participants out of the required 14 were enrolled in the study before the IEC granted a study approval. Similarly, at another study site, it was found that all the required 60 participants were </w:t>
      </w:r>
      <w:r w:rsidR="002E66C9" w:rsidRPr="00F37097">
        <w:rPr>
          <w:rFonts w:ascii="Times New Roman" w:hAnsi="Times New Roman"/>
          <w:sz w:val="24"/>
          <w:szCs w:val="24"/>
          <w:lang w:val="en-GB"/>
        </w:rPr>
        <w:t xml:space="preserve">recruited in the study before obtaining an </w:t>
      </w:r>
      <w:commentRangeStart w:id="227"/>
      <w:r w:rsidR="002E66C9" w:rsidRPr="00F37097">
        <w:rPr>
          <w:rFonts w:ascii="Times New Roman" w:hAnsi="Times New Roman"/>
          <w:sz w:val="24"/>
          <w:szCs w:val="24"/>
          <w:lang w:val="en-GB"/>
        </w:rPr>
        <w:t>IEC approval</w:t>
      </w:r>
      <w:commentRangeEnd w:id="227"/>
      <w:r w:rsidR="009B43A1" w:rsidRPr="00F37097">
        <w:rPr>
          <w:rStyle w:val="CommentReference"/>
          <w:rFonts w:ascii="Times New Roman" w:hAnsi="Times New Roman"/>
          <w:sz w:val="24"/>
          <w:szCs w:val="24"/>
          <w:rPrChange w:id="228" w:author="Kritarth Naman Mithileshwar Singh" w:date="2018-12-14T17:34:00Z">
            <w:rPr>
              <w:rStyle w:val="CommentReference"/>
            </w:rPr>
          </w:rPrChange>
        </w:rPr>
        <w:commentReference w:id="227"/>
      </w:r>
      <w:r w:rsidR="002E66C9" w:rsidRPr="00F37097">
        <w:rPr>
          <w:rFonts w:ascii="Times New Roman" w:hAnsi="Times New Roman"/>
          <w:sz w:val="24"/>
          <w:szCs w:val="24"/>
          <w:lang w:val="en-GB"/>
        </w:rPr>
        <w:t xml:space="preserve">. </w:t>
      </w:r>
      <w:commentRangeStart w:id="229"/>
      <w:r w:rsidR="009E3320" w:rsidRPr="00F37097">
        <w:rPr>
          <w:rFonts w:ascii="Times New Roman" w:hAnsi="Times New Roman"/>
          <w:sz w:val="24"/>
          <w:szCs w:val="24"/>
        </w:rPr>
        <w:t>This shows that the study team had a lack of understanding regarding the importance of IEC approval</w:t>
      </w:r>
      <w:commentRangeEnd w:id="229"/>
      <w:r w:rsidR="00B972F9" w:rsidRPr="00F37097">
        <w:rPr>
          <w:rStyle w:val="CommentReference"/>
          <w:rFonts w:ascii="Times New Roman" w:hAnsi="Times New Roman"/>
          <w:sz w:val="24"/>
          <w:szCs w:val="24"/>
          <w:rPrChange w:id="230" w:author="Kritarth Naman Mithileshwar Singh" w:date="2018-12-14T17:34:00Z">
            <w:rPr>
              <w:rStyle w:val="CommentReference"/>
            </w:rPr>
          </w:rPrChange>
        </w:rPr>
        <w:commentReference w:id="229"/>
      </w:r>
      <w:r w:rsidR="009E3320" w:rsidRPr="00F37097">
        <w:rPr>
          <w:rFonts w:ascii="Times New Roman" w:hAnsi="Times New Roman"/>
          <w:sz w:val="24"/>
          <w:szCs w:val="24"/>
        </w:rPr>
        <w:t>.</w:t>
      </w:r>
    </w:p>
    <w:p w14:paraId="511C4DBE" w14:textId="77777777" w:rsidR="007E5911" w:rsidRPr="00F37097" w:rsidRDefault="007E5911">
      <w:pPr>
        <w:spacing w:line="240" w:lineRule="auto"/>
        <w:jc w:val="both"/>
        <w:rPr>
          <w:rFonts w:ascii="Times New Roman" w:hAnsi="Times New Roman"/>
          <w:sz w:val="24"/>
          <w:szCs w:val="24"/>
          <w:u w:val="single"/>
        </w:rPr>
      </w:pPr>
    </w:p>
    <w:p w14:paraId="45DF4964" w14:textId="77777777" w:rsidR="007E5911" w:rsidRPr="00F37097" w:rsidRDefault="007E5911">
      <w:pPr>
        <w:spacing w:line="240" w:lineRule="auto"/>
        <w:jc w:val="both"/>
        <w:rPr>
          <w:rFonts w:ascii="Times New Roman" w:hAnsi="Times New Roman"/>
          <w:sz w:val="24"/>
          <w:szCs w:val="24"/>
          <w:u w:val="single"/>
        </w:rPr>
      </w:pPr>
    </w:p>
    <w:p w14:paraId="220F533A" w14:textId="77777777" w:rsidR="00DB6AD8" w:rsidRPr="00F37097" w:rsidRDefault="009E3320">
      <w:pPr>
        <w:spacing w:line="240" w:lineRule="auto"/>
        <w:jc w:val="both"/>
        <w:rPr>
          <w:rFonts w:ascii="Times New Roman" w:hAnsi="Times New Roman"/>
          <w:sz w:val="24"/>
          <w:szCs w:val="24"/>
        </w:rPr>
      </w:pPr>
      <w:r w:rsidRPr="00F37097">
        <w:rPr>
          <w:rFonts w:ascii="Times New Roman" w:hAnsi="Times New Roman"/>
          <w:sz w:val="24"/>
          <w:szCs w:val="24"/>
          <w:u w:val="single"/>
        </w:rPr>
        <w:t>Other Findings</w:t>
      </w:r>
      <w:r w:rsidRPr="00F37097">
        <w:rPr>
          <w:rFonts w:ascii="Times New Roman" w:hAnsi="Times New Roman"/>
          <w:sz w:val="24"/>
          <w:szCs w:val="24"/>
        </w:rPr>
        <w:t>:</w:t>
      </w:r>
    </w:p>
    <w:p w14:paraId="40F8A000" w14:textId="77777777" w:rsidR="00DB6AD8" w:rsidRPr="00F37097" w:rsidRDefault="00DE3E47">
      <w:pPr>
        <w:spacing w:line="240" w:lineRule="auto"/>
        <w:jc w:val="both"/>
        <w:rPr>
          <w:rFonts w:ascii="Times New Roman" w:hAnsi="Times New Roman"/>
          <w:sz w:val="24"/>
          <w:szCs w:val="24"/>
        </w:rPr>
      </w:pPr>
      <w:r w:rsidRPr="00F37097">
        <w:rPr>
          <w:rFonts w:ascii="Times New Roman" w:hAnsi="Times New Roman"/>
          <w:sz w:val="24"/>
          <w:szCs w:val="24"/>
        </w:rPr>
        <w:t>Other issues which were reported by the</w:t>
      </w:r>
      <w:r w:rsidR="002D2543" w:rsidRPr="00F37097">
        <w:rPr>
          <w:rFonts w:ascii="Times New Roman" w:hAnsi="Times New Roman"/>
          <w:sz w:val="24"/>
          <w:szCs w:val="24"/>
        </w:rPr>
        <w:t xml:space="preserve"> IEC</w:t>
      </w:r>
      <w:r w:rsidRPr="00F37097">
        <w:rPr>
          <w:rFonts w:ascii="Times New Roman" w:hAnsi="Times New Roman"/>
          <w:sz w:val="24"/>
          <w:szCs w:val="24"/>
        </w:rPr>
        <w:t xml:space="preserve"> monitoring </w:t>
      </w:r>
      <w:r w:rsidR="002D2543" w:rsidRPr="00F37097">
        <w:rPr>
          <w:rFonts w:ascii="Times New Roman" w:hAnsi="Times New Roman"/>
          <w:sz w:val="24"/>
          <w:szCs w:val="24"/>
        </w:rPr>
        <w:t xml:space="preserve">team at </w:t>
      </w:r>
      <w:ins w:id="231" w:author="yashashri" w:date="2018-11-11T04:40:00Z">
        <w:r w:rsidR="003051FF" w:rsidRPr="00F37097">
          <w:rPr>
            <w:rFonts w:ascii="Times New Roman" w:hAnsi="Times New Roman"/>
            <w:sz w:val="24"/>
            <w:szCs w:val="24"/>
          </w:rPr>
          <w:t xml:space="preserve">3 </w:t>
        </w:r>
      </w:ins>
      <w:commentRangeStart w:id="232"/>
      <w:r w:rsidR="002D2543" w:rsidRPr="00F37097">
        <w:rPr>
          <w:rFonts w:ascii="Times New Roman" w:hAnsi="Times New Roman"/>
          <w:sz w:val="24"/>
          <w:szCs w:val="24"/>
        </w:rPr>
        <w:t xml:space="preserve">different study sites </w:t>
      </w:r>
      <w:commentRangeEnd w:id="232"/>
      <w:r w:rsidR="00B972F9" w:rsidRPr="00F37097">
        <w:rPr>
          <w:rStyle w:val="CommentReference"/>
          <w:rFonts w:ascii="Times New Roman" w:hAnsi="Times New Roman"/>
          <w:sz w:val="24"/>
          <w:szCs w:val="24"/>
          <w:rPrChange w:id="233" w:author="Kritarth Naman Mithileshwar Singh" w:date="2018-12-14T17:34:00Z">
            <w:rPr>
              <w:rStyle w:val="CommentReference"/>
            </w:rPr>
          </w:rPrChange>
        </w:rPr>
        <w:commentReference w:id="232"/>
      </w:r>
      <w:r w:rsidR="002D2543" w:rsidRPr="00F37097">
        <w:rPr>
          <w:rFonts w:ascii="Times New Roman" w:hAnsi="Times New Roman"/>
          <w:sz w:val="24"/>
          <w:szCs w:val="24"/>
        </w:rPr>
        <w:t xml:space="preserve">included absence of source documents at the study site, improper storage of the trial related documents at the study site, late or no reporting of the SAE by the study team and failure to pay compensation to patient for SAE, by the sponsor. </w:t>
      </w:r>
      <w:r w:rsidR="005949CB" w:rsidRPr="00F37097">
        <w:rPr>
          <w:rFonts w:ascii="Times New Roman" w:hAnsi="Times New Roman"/>
          <w:sz w:val="24"/>
          <w:szCs w:val="24"/>
        </w:rPr>
        <w:t>In one of the studies, the P</w:t>
      </w:r>
      <w:r w:rsidR="005B5D49" w:rsidRPr="00F37097">
        <w:rPr>
          <w:rFonts w:ascii="Times New Roman" w:hAnsi="Times New Roman"/>
          <w:sz w:val="24"/>
          <w:szCs w:val="24"/>
        </w:rPr>
        <w:t xml:space="preserve">rincipal investigator (PI) </w:t>
      </w:r>
      <w:r w:rsidR="005949CB" w:rsidRPr="00F37097">
        <w:rPr>
          <w:rFonts w:ascii="Times New Roman" w:hAnsi="Times New Roman"/>
          <w:sz w:val="24"/>
          <w:szCs w:val="24"/>
        </w:rPr>
        <w:t xml:space="preserve">was </w:t>
      </w:r>
      <w:r w:rsidR="00A52027" w:rsidRPr="00F37097">
        <w:rPr>
          <w:rFonts w:ascii="Times New Roman" w:hAnsi="Times New Roman"/>
          <w:sz w:val="24"/>
          <w:szCs w:val="24"/>
        </w:rPr>
        <w:t>no more</w:t>
      </w:r>
      <w:ins w:id="234" w:author="Kritarth Naman Mithileshwar Singh" w:date="2018-12-14T17:39:00Z">
        <w:r w:rsidR="00F37097">
          <w:rPr>
            <w:rFonts w:ascii="Times New Roman" w:hAnsi="Times New Roman"/>
            <w:sz w:val="24"/>
            <w:szCs w:val="24"/>
          </w:rPr>
          <w:t xml:space="preserve"> </w:t>
        </w:r>
      </w:ins>
      <w:r w:rsidR="005949CB" w:rsidRPr="00F37097">
        <w:rPr>
          <w:rFonts w:ascii="Times New Roman" w:hAnsi="Times New Roman"/>
          <w:sz w:val="24"/>
          <w:szCs w:val="24"/>
        </w:rPr>
        <w:t xml:space="preserve">permanent employee of the institution, </w:t>
      </w:r>
      <w:r w:rsidR="00A52027" w:rsidRPr="00F37097">
        <w:rPr>
          <w:rFonts w:ascii="Times New Roman" w:hAnsi="Times New Roman"/>
          <w:sz w:val="24"/>
          <w:szCs w:val="24"/>
        </w:rPr>
        <w:t>as</w:t>
      </w:r>
      <w:ins w:id="235" w:author="Kritarth Naman Mithileshwar Singh" w:date="2018-12-14T17:39:00Z">
        <w:r w:rsidR="00F37097">
          <w:rPr>
            <w:rFonts w:ascii="Times New Roman" w:hAnsi="Times New Roman"/>
            <w:sz w:val="24"/>
            <w:szCs w:val="24"/>
          </w:rPr>
          <w:t xml:space="preserve"> </w:t>
        </w:r>
      </w:ins>
      <w:r w:rsidR="005949CB" w:rsidRPr="00F37097">
        <w:rPr>
          <w:rFonts w:ascii="Times New Roman" w:hAnsi="Times New Roman"/>
          <w:sz w:val="24"/>
          <w:szCs w:val="24"/>
        </w:rPr>
        <w:t xml:space="preserve">PI annulment </w:t>
      </w:r>
      <w:r w:rsidR="00A50A09" w:rsidRPr="00F37097">
        <w:rPr>
          <w:rFonts w:ascii="Times New Roman" w:hAnsi="Times New Roman"/>
          <w:sz w:val="24"/>
          <w:szCs w:val="24"/>
        </w:rPr>
        <w:t xml:space="preserve">had already </w:t>
      </w:r>
      <w:r w:rsidR="005949CB" w:rsidRPr="00F37097">
        <w:rPr>
          <w:rFonts w:ascii="Times New Roman" w:hAnsi="Times New Roman"/>
          <w:sz w:val="24"/>
          <w:szCs w:val="24"/>
        </w:rPr>
        <w:t xml:space="preserve">happened in May 2015. </w:t>
      </w:r>
      <w:r w:rsidR="00A50A09" w:rsidRPr="00F37097">
        <w:rPr>
          <w:rFonts w:ascii="Times New Roman" w:hAnsi="Times New Roman"/>
          <w:sz w:val="24"/>
          <w:szCs w:val="24"/>
        </w:rPr>
        <w:t xml:space="preserve">However, </w:t>
      </w:r>
      <w:r w:rsidR="005949CB" w:rsidRPr="00F37097">
        <w:rPr>
          <w:rFonts w:ascii="Times New Roman" w:hAnsi="Times New Roman"/>
          <w:sz w:val="24"/>
          <w:szCs w:val="24"/>
        </w:rPr>
        <w:t xml:space="preserve">the study was </w:t>
      </w:r>
      <w:r w:rsidR="00A50A09" w:rsidRPr="00F37097">
        <w:rPr>
          <w:rFonts w:ascii="Times New Roman" w:hAnsi="Times New Roman"/>
          <w:sz w:val="24"/>
          <w:szCs w:val="24"/>
        </w:rPr>
        <w:t>ongoing,</w:t>
      </w:r>
      <w:ins w:id="236" w:author="Kritarth Naman Mithileshwar Singh" w:date="2018-12-14T17:39:00Z">
        <w:r w:rsidR="00F37097">
          <w:rPr>
            <w:rFonts w:ascii="Times New Roman" w:hAnsi="Times New Roman"/>
            <w:sz w:val="24"/>
            <w:szCs w:val="24"/>
          </w:rPr>
          <w:t xml:space="preserve"> </w:t>
        </w:r>
      </w:ins>
      <w:r w:rsidR="00A50A09" w:rsidRPr="00F37097">
        <w:rPr>
          <w:rFonts w:ascii="Times New Roman" w:hAnsi="Times New Roman"/>
          <w:sz w:val="24"/>
          <w:szCs w:val="24"/>
        </w:rPr>
        <w:t>but</w:t>
      </w:r>
      <w:ins w:id="237" w:author="Kritarth Naman Mithileshwar Singh" w:date="2018-12-14T17:39:00Z">
        <w:r w:rsidR="00F37097">
          <w:rPr>
            <w:rFonts w:ascii="Times New Roman" w:hAnsi="Times New Roman"/>
            <w:sz w:val="24"/>
            <w:szCs w:val="24"/>
          </w:rPr>
          <w:t xml:space="preserve"> </w:t>
        </w:r>
      </w:ins>
      <w:r w:rsidR="005949CB" w:rsidRPr="00F37097">
        <w:rPr>
          <w:rFonts w:ascii="Times New Roman" w:hAnsi="Times New Roman"/>
          <w:sz w:val="24"/>
          <w:szCs w:val="24"/>
        </w:rPr>
        <w:t>the IEC was not informed about this development.</w:t>
      </w:r>
      <w:r w:rsidR="001E0366" w:rsidRPr="00F37097">
        <w:rPr>
          <w:rFonts w:ascii="Times New Roman" w:hAnsi="Times New Roman"/>
          <w:sz w:val="24"/>
          <w:szCs w:val="24"/>
        </w:rPr>
        <w:t xml:space="preserve"> There was no PI oversight in that study.</w:t>
      </w:r>
    </w:p>
    <w:p w14:paraId="1D1F083A" w14:textId="77777777" w:rsidR="00847A49" w:rsidRPr="00F37097" w:rsidRDefault="00847A49">
      <w:pPr>
        <w:spacing w:line="240" w:lineRule="auto"/>
        <w:jc w:val="both"/>
        <w:rPr>
          <w:rFonts w:ascii="Times New Roman" w:hAnsi="Times New Roman"/>
          <w:sz w:val="24"/>
          <w:szCs w:val="24"/>
        </w:rPr>
      </w:pPr>
    </w:p>
    <w:p w14:paraId="4A8B65F2" w14:textId="77777777" w:rsidR="005B5E1A" w:rsidRPr="00F37097" w:rsidRDefault="005B5E1A">
      <w:pPr>
        <w:spacing w:line="240" w:lineRule="auto"/>
        <w:jc w:val="both"/>
        <w:rPr>
          <w:rFonts w:ascii="Times New Roman" w:hAnsi="Times New Roman"/>
          <w:sz w:val="24"/>
          <w:szCs w:val="24"/>
        </w:rPr>
      </w:pPr>
      <w:r w:rsidRPr="00F37097">
        <w:rPr>
          <w:rFonts w:ascii="Times New Roman" w:hAnsi="Times New Roman"/>
          <w:sz w:val="24"/>
          <w:szCs w:val="24"/>
          <w:u w:val="single"/>
        </w:rPr>
        <w:t xml:space="preserve">Comparison of violation themes observed during site monitoring </w:t>
      </w:r>
      <w:r w:rsidR="008D3F65" w:rsidRPr="00F37097">
        <w:rPr>
          <w:rFonts w:ascii="Times New Roman" w:hAnsi="Times New Roman"/>
          <w:sz w:val="24"/>
          <w:szCs w:val="24"/>
          <w:u w:val="single"/>
        </w:rPr>
        <w:t>in</w:t>
      </w:r>
      <w:r w:rsidRPr="00F37097">
        <w:rPr>
          <w:rFonts w:ascii="Times New Roman" w:hAnsi="Times New Roman"/>
          <w:sz w:val="24"/>
          <w:szCs w:val="24"/>
          <w:u w:val="single"/>
        </w:rPr>
        <w:t xml:space="preserve">2011-2017 </w:t>
      </w:r>
      <w:r w:rsidR="008D3F65" w:rsidRPr="00F37097">
        <w:rPr>
          <w:rFonts w:ascii="Times New Roman" w:hAnsi="Times New Roman"/>
          <w:sz w:val="24"/>
          <w:szCs w:val="24"/>
          <w:u w:val="single"/>
        </w:rPr>
        <w:t xml:space="preserve">with </w:t>
      </w:r>
      <w:r w:rsidRPr="00F37097">
        <w:rPr>
          <w:rFonts w:ascii="Times New Roman" w:hAnsi="Times New Roman"/>
          <w:sz w:val="24"/>
          <w:szCs w:val="24"/>
          <w:u w:val="single"/>
        </w:rPr>
        <w:t>the previous study (2008-</w:t>
      </w:r>
      <w:commentRangeStart w:id="238"/>
      <w:r w:rsidRPr="00F37097">
        <w:rPr>
          <w:rFonts w:ascii="Times New Roman" w:hAnsi="Times New Roman"/>
          <w:sz w:val="24"/>
          <w:szCs w:val="24"/>
          <w:u w:val="single"/>
        </w:rPr>
        <w:t>2010</w:t>
      </w:r>
      <w:commentRangeEnd w:id="238"/>
      <w:r w:rsidR="009B43A1" w:rsidRPr="00F37097">
        <w:rPr>
          <w:rStyle w:val="CommentReference"/>
          <w:rFonts w:ascii="Times New Roman" w:hAnsi="Times New Roman"/>
          <w:sz w:val="24"/>
          <w:szCs w:val="24"/>
          <w:rPrChange w:id="239" w:author="Kritarth Naman Mithileshwar Singh" w:date="2018-12-14T17:34:00Z">
            <w:rPr>
              <w:rStyle w:val="CommentReference"/>
            </w:rPr>
          </w:rPrChange>
        </w:rPr>
        <w:commentReference w:id="238"/>
      </w:r>
      <w:r w:rsidRPr="00F37097">
        <w:rPr>
          <w:rFonts w:ascii="Times New Roman" w:hAnsi="Times New Roman"/>
          <w:sz w:val="24"/>
          <w:szCs w:val="24"/>
          <w:u w:val="single"/>
        </w:rPr>
        <w:t>)</w:t>
      </w:r>
      <w:r w:rsidRPr="00F37097">
        <w:rPr>
          <w:rFonts w:ascii="Times New Roman" w:hAnsi="Times New Roman"/>
          <w:sz w:val="24"/>
          <w:szCs w:val="24"/>
        </w:rPr>
        <w:t>:</w:t>
      </w:r>
    </w:p>
    <w:p w14:paraId="60D2DCB0" w14:textId="77777777" w:rsidR="00FD0444" w:rsidRPr="00F37097" w:rsidRDefault="00FD0444">
      <w:pPr>
        <w:spacing w:line="240" w:lineRule="auto"/>
        <w:jc w:val="both"/>
        <w:rPr>
          <w:rFonts w:ascii="Times New Roman" w:hAnsi="Times New Roman"/>
          <w:sz w:val="24"/>
          <w:szCs w:val="24"/>
        </w:rPr>
      </w:pPr>
      <w:r w:rsidRPr="00F37097">
        <w:rPr>
          <w:rFonts w:ascii="Times New Roman" w:hAnsi="Times New Roman"/>
          <w:sz w:val="24"/>
          <w:szCs w:val="24"/>
        </w:rPr>
        <w:t xml:space="preserve">The most common violation theme in </w:t>
      </w:r>
      <w:r w:rsidRPr="00F37097">
        <w:rPr>
          <w:rFonts w:ascii="Times New Roman" w:hAnsi="Times New Roman"/>
          <w:strike/>
          <w:sz w:val="24"/>
          <w:szCs w:val="24"/>
        </w:rPr>
        <w:t>both</w:t>
      </w:r>
      <w:r w:rsidRPr="00F37097">
        <w:rPr>
          <w:rFonts w:ascii="Times New Roman" w:hAnsi="Times New Roman"/>
          <w:sz w:val="24"/>
          <w:szCs w:val="24"/>
        </w:rPr>
        <w:t xml:space="preserve"> the current study (2011-2017) and the previous study (2008-2010) was found to be </w:t>
      </w:r>
      <w:r w:rsidR="008D3F65" w:rsidRPr="00F37097">
        <w:rPr>
          <w:rFonts w:ascii="Times New Roman" w:hAnsi="Times New Roman"/>
          <w:sz w:val="24"/>
          <w:szCs w:val="24"/>
        </w:rPr>
        <w:t xml:space="preserve">in </w:t>
      </w:r>
      <w:r w:rsidRPr="00F37097">
        <w:rPr>
          <w:rFonts w:ascii="Times New Roman" w:hAnsi="Times New Roman"/>
          <w:sz w:val="24"/>
          <w:szCs w:val="24"/>
        </w:rPr>
        <w:t>informed consent</w:t>
      </w:r>
      <w:r w:rsidR="00227383" w:rsidRPr="00F37097">
        <w:rPr>
          <w:rFonts w:ascii="Times New Roman" w:hAnsi="Times New Roman"/>
          <w:sz w:val="24"/>
          <w:szCs w:val="24"/>
        </w:rPr>
        <w:t>.</w:t>
      </w:r>
      <w:r w:rsidRPr="00F37097">
        <w:rPr>
          <w:rFonts w:ascii="Times New Roman" w:hAnsi="Times New Roman"/>
          <w:sz w:val="24"/>
          <w:szCs w:val="24"/>
        </w:rPr>
        <w:t xml:space="preserve"> There was an increase in the </w:t>
      </w:r>
      <w:commentRangeStart w:id="240"/>
      <w:r w:rsidRPr="00F37097">
        <w:rPr>
          <w:rFonts w:ascii="Times New Roman" w:hAnsi="Times New Roman"/>
          <w:sz w:val="24"/>
          <w:szCs w:val="24"/>
        </w:rPr>
        <w:t xml:space="preserve">percentage of cases </w:t>
      </w:r>
      <w:commentRangeEnd w:id="240"/>
      <w:r w:rsidR="00B972F9" w:rsidRPr="00F37097">
        <w:rPr>
          <w:rStyle w:val="CommentReference"/>
          <w:rFonts w:ascii="Times New Roman" w:hAnsi="Times New Roman"/>
          <w:sz w:val="24"/>
          <w:szCs w:val="24"/>
          <w:rPrChange w:id="241" w:author="Kritarth Naman Mithileshwar Singh" w:date="2018-12-14T17:34:00Z">
            <w:rPr>
              <w:rStyle w:val="CommentReference"/>
            </w:rPr>
          </w:rPrChange>
        </w:rPr>
        <w:commentReference w:id="240"/>
      </w:r>
      <w:r w:rsidRPr="00F37097">
        <w:rPr>
          <w:rFonts w:ascii="Times New Roman" w:hAnsi="Times New Roman"/>
          <w:sz w:val="24"/>
          <w:szCs w:val="24"/>
        </w:rPr>
        <w:t>having issues with investigator’s understanding of the protocol and the ICD in the current study as compared to the previous study (50% vs 42.86</w:t>
      </w:r>
      <w:commentRangeStart w:id="243"/>
      <w:r w:rsidRPr="00F37097">
        <w:rPr>
          <w:rFonts w:ascii="Times New Roman" w:hAnsi="Times New Roman"/>
          <w:sz w:val="24"/>
          <w:szCs w:val="24"/>
        </w:rPr>
        <w:t xml:space="preserve">%). None of the study sites were found to have deficiencies in the study supervision </w:t>
      </w:r>
      <w:commentRangeEnd w:id="243"/>
      <w:r w:rsidR="00B972F9" w:rsidRPr="00F37097">
        <w:rPr>
          <w:rStyle w:val="CommentReference"/>
          <w:rFonts w:ascii="Times New Roman" w:hAnsi="Times New Roman"/>
          <w:sz w:val="24"/>
          <w:szCs w:val="24"/>
          <w:rPrChange w:id="244" w:author="Kritarth Naman Mithileshwar Singh" w:date="2018-12-14T17:34:00Z">
            <w:rPr>
              <w:rStyle w:val="CommentReference"/>
            </w:rPr>
          </w:rPrChange>
        </w:rPr>
        <w:commentReference w:id="243"/>
      </w:r>
      <w:r w:rsidRPr="00F37097">
        <w:rPr>
          <w:rFonts w:ascii="Times New Roman" w:hAnsi="Times New Roman"/>
          <w:sz w:val="24"/>
          <w:szCs w:val="24"/>
        </w:rPr>
        <w:t xml:space="preserve">in the </w:t>
      </w:r>
      <w:r w:rsidRPr="00F37097">
        <w:rPr>
          <w:rFonts w:ascii="Times New Roman" w:hAnsi="Times New Roman"/>
          <w:sz w:val="24"/>
          <w:szCs w:val="24"/>
          <w:highlight w:val="yellow"/>
        </w:rPr>
        <w:t xml:space="preserve">current </w:t>
      </w:r>
      <w:ins w:id="245" w:author="yashashri" w:date="2018-11-11T01:07:00Z">
        <w:r w:rsidR="00817757" w:rsidRPr="00F37097">
          <w:rPr>
            <w:rFonts w:ascii="Times New Roman" w:hAnsi="Times New Roman"/>
            <w:sz w:val="24"/>
            <w:szCs w:val="24"/>
            <w:highlight w:val="yellow"/>
          </w:rPr>
          <w:t xml:space="preserve">monitoring </w:t>
        </w:r>
      </w:ins>
      <w:r w:rsidR="005C33E3" w:rsidRPr="00F37097">
        <w:rPr>
          <w:rFonts w:ascii="Times New Roman" w:hAnsi="Times New Roman"/>
          <w:strike/>
          <w:sz w:val="24"/>
          <w:szCs w:val="24"/>
          <w:highlight w:val="yellow"/>
          <w:rPrChange w:id="246" w:author="Kritarth Naman Mithileshwar Singh" w:date="2018-12-14T17:34:00Z">
            <w:rPr>
              <w:rFonts w:ascii="Times New Roman" w:hAnsi="Times New Roman"/>
              <w:i/>
              <w:iCs/>
              <w:sz w:val="24"/>
              <w:szCs w:val="24"/>
              <w:highlight w:val="yellow"/>
            </w:rPr>
          </w:rPrChange>
        </w:rPr>
        <w:t>audit</w:t>
      </w:r>
      <w:r w:rsidRPr="00F37097">
        <w:rPr>
          <w:rFonts w:ascii="Times New Roman" w:hAnsi="Times New Roman"/>
          <w:sz w:val="24"/>
          <w:szCs w:val="24"/>
        </w:rPr>
        <w:t xml:space="preserve">, as compared to the </w:t>
      </w:r>
      <w:r w:rsidR="005C33E3" w:rsidRPr="00F37097">
        <w:rPr>
          <w:rFonts w:ascii="Times New Roman" w:hAnsi="Times New Roman"/>
          <w:strike/>
          <w:sz w:val="24"/>
          <w:szCs w:val="24"/>
          <w:rPrChange w:id="247" w:author="Kritarth Naman Mithileshwar Singh" w:date="2018-12-14T17:34:00Z">
            <w:rPr>
              <w:rFonts w:ascii="Times New Roman" w:hAnsi="Times New Roman"/>
              <w:i/>
              <w:iCs/>
              <w:sz w:val="24"/>
              <w:szCs w:val="24"/>
            </w:rPr>
          </w:rPrChange>
        </w:rPr>
        <w:t>audit</w:t>
      </w:r>
      <w:r w:rsidRPr="00F37097">
        <w:rPr>
          <w:rFonts w:ascii="Times New Roman" w:hAnsi="Times New Roman"/>
          <w:sz w:val="24"/>
          <w:szCs w:val="24"/>
        </w:rPr>
        <w:t xml:space="preserve"> </w:t>
      </w:r>
      <w:ins w:id="248" w:author="yashashri" w:date="2018-11-11T01:07:00Z">
        <w:r w:rsidR="00817757" w:rsidRPr="00F37097">
          <w:rPr>
            <w:rFonts w:ascii="Times New Roman" w:hAnsi="Times New Roman"/>
            <w:sz w:val="24"/>
            <w:szCs w:val="24"/>
          </w:rPr>
          <w:t xml:space="preserve">monitoring </w:t>
        </w:r>
      </w:ins>
      <w:r w:rsidRPr="00F37097">
        <w:rPr>
          <w:rFonts w:ascii="Times New Roman" w:hAnsi="Times New Roman"/>
          <w:sz w:val="24"/>
          <w:szCs w:val="24"/>
        </w:rPr>
        <w:t xml:space="preserve">done previously where such deficiencies were found (28.57%). There was an upsurge in some other new </w:t>
      </w:r>
      <w:r w:rsidR="00D04C53" w:rsidRPr="00F37097">
        <w:rPr>
          <w:rFonts w:ascii="Times New Roman" w:hAnsi="Times New Roman"/>
          <w:sz w:val="24"/>
          <w:szCs w:val="24"/>
        </w:rPr>
        <w:t xml:space="preserve">violations in the </w:t>
      </w:r>
      <w:r w:rsidR="00D04C53" w:rsidRPr="00F37097">
        <w:rPr>
          <w:rFonts w:ascii="Times New Roman" w:hAnsi="Times New Roman"/>
          <w:sz w:val="24"/>
          <w:szCs w:val="24"/>
          <w:highlight w:val="yellow"/>
        </w:rPr>
        <w:t xml:space="preserve">current </w:t>
      </w:r>
      <w:ins w:id="249" w:author="yashashri" w:date="2018-11-11T01:08:00Z">
        <w:r w:rsidR="00817757" w:rsidRPr="00F37097">
          <w:rPr>
            <w:rFonts w:ascii="Times New Roman" w:hAnsi="Times New Roman"/>
            <w:sz w:val="24"/>
            <w:szCs w:val="24"/>
            <w:highlight w:val="yellow"/>
          </w:rPr>
          <w:t>monitoring</w:t>
        </w:r>
      </w:ins>
      <w:ins w:id="250" w:author="yashashri" w:date="2018-11-11T01:07:00Z">
        <w:r w:rsidR="00817757" w:rsidRPr="00F37097">
          <w:rPr>
            <w:rFonts w:ascii="Times New Roman" w:hAnsi="Times New Roman"/>
            <w:sz w:val="24"/>
            <w:szCs w:val="24"/>
            <w:highlight w:val="yellow"/>
          </w:rPr>
          <w:t xml:space="preserve"> </w:t>
        </w:r>
      </w:ins>
      <w:r w:rsidR="005C33E3" w:rsidRPr="00F37097">
        <w:rPr>
          <w:rFonts w:ascii="Times New Roman" w:hAnsi="Times New Roman"/>
          <w:strike/>
          <w:sz w:val="24"/>
          <w:szCs w:val="24"/>
          <w:highlight w:val="yellow"/>
          <w:rPrChange w:id="251" w:author="Kritarth Naman Mithileshwar Singh" w:date="2018-12-14T17:34:00Z">
            <w:rPr>
              <w:rFonts w:ascii="Times New Roman" w:hAnsi="Times New Roman"/>
              <w:i/>
              <w:iCs/>
              <w:sz w:val="24"/>
              <w:szCs w:val="24"/>
              <w:highlight w:val="yellow"/>
            </w:rPr>
          </w:rPrChange>
        </w:rPr>
        <w:t>audit</w:t>
      </w:r>
      <w:commentRangeStart w:id="252"/>
      <w:r w:rsidR="00D04C53" w:rsidRPr="00F37097">
        <w:rPr>
          <w:rFonts w:ascii="Times New Roman" w:hAnsi="Times New Roman"/>
          <w:sz w:val="24"/>
          <w:szCs w:val="24"/>
        </w:rPr>
        <w:t xml:space="preserve">(41.67%) </w:t>
      </w:r>
      <w:commentRangeEnd w:id="252"/>
      <w:r w:rsidR="00F61D6C" w:rsidRPr="00F37097">
        <w:rPr>
          <w:rStyle w:val="CommentReference"/>
          <w:rFonts w:ascii="Times New Roman" w:hAnsi="Times New Roman"/>
          <w:sz w:val="24"/>
          <w:szCs w:val="24"/>
          <w:rPrChange w:id="253" w:author="Kritarth Naman Mithileshwar Singh" w:date="2018-12-14T17:34:00Z">
            <w:rPr>
              <w:rStyle w:val="CommentReference"/>
            </w:rPr>
          </w:rPrChange>
        </w:rPr>
        <w:commentReference w:id="252"/>
      </w:r>
      <w:r w:rsidR="00D04C53" w:rsidRPr="00F37097">
        <w:rPr>
          <w:rFonts w:ascii="Times New Roman" w:hAnsi="Times New Roman"/>
          <w:sz w:val="24"/>
          <w:szCs w:val="24"/>
        </w:rPr>
        <w:t xml:space="preserve">as compared to the previous </w:t>
      </w:r>
      <w:r w:rsidR="005C33E3" w:rsidRPr="00F37097">
        <w:rPr>
          <w:rFonts w:ascii="Times New Roman" w:hAnsi="Times New Roman"/>
          <w:strike/>
          <w:sz w:val="24"/>
          <w:szCs w:val="24"/>
          <w:rPrChange w:id="254" w:author="Kritarth Naman Mithileshwar Singh" w:date="2018-12-14T17:34:00Z">
            <w:rPr>
              <w:rFonts w:ascii="Times New Roman" w:hAnsi="Times New Roman"/>
              <w:i/>
              <w:iCs/>
              <w:sz w:val="24"/>
              <w:szCs w:val="24"/>
            </w:rPr>
          </w:rPrChange>
        </w:rPr>
        <w:t>audit</w:t>
      </w:r>
      <w:ins w:id="255" w:author="yashashri" w:date="2018-11-11T01:08:00Z">
        <w:r w:rsidR="00817757" w:rsidRPr="00F37097">
          <w:rPr>
            <w:rFonts w:ascii="Times New Roman" w:hAnsi="Times New Roman"/>
            <w:sz w:val="24"/>
            <w:szCs w:val="24"/>
          </w:rPr>
          <w:t xml:space="preserve">monitoring report </w:t>
        </w:r>
      </w:ins>
      <w:r w:rsidR="00D04C53" w:rsidRPr="00F37097">
        <w:rPr>
          <w:rFonts w:ascii="Times New Roman" w:hAnsi="Times New Roman"/>
          <w:sz w:val="24"/>
          <w:szCs w:val="24"/>
        </w:rPr>
        <w:t xml:space="preserve">. </w:t>
      </w:r>
      <w:r w:rsidR="00D04C53" w:rsidRPr="00F37097">
        <w:rPr>
          <w:rFonts w:ascii="Times New Roman" w:hAnsi="Times New Roman"/>
          <w:strike/>
          <w:sz w:val="24"/>
          <w:szCs w:val="24"/>
          <w:rPrChange w:id="256" w:author="Kritarth Naman Mithileshwar Singh" w:date="2018-12-14T17:34:00Z">
            <w:rPr>
              <w:rFonts w:ascii="Times New Roman" w:hAnsi="Times New Roman"/>
              <w:sz w:val="24"/>
              <w:szCs w:val="24"/>
            </w:rPr>
          </w:rPrChange>
        </w:rPr>
        <w:t>The other</w:t>
      </w:r>
      <w:r w:rsidR="00D04C53" w:rsidRPr="00F37097">
        <w:rPr>
          <w:rFonts w:ascii="Times New Roman" w:hAnsi="Times New Roman"/>
          <w:sz w:val="24"/>
          <w:szCs w:val="24"/>
        </w:rPr>
        <w:t xml:space="preserve"> findings </w:t>
      </w:r>
      <w:r w:rsidR="00D04C53" w:rsidRPr="00F37097">
        <w:rPr>
          <w:rFonts w:ascii="Times New Roman" w:hAnsi="Times New Roman"/>
          <w:strike/>
          <w:sz w:val="24"/>
          <w:szCs w:val="24"/>
          <w:rPrChange w:id="257" w:author="Kritarth Naman Mithileshwar Singh" w:date="2018-12-14T17:34:00Z">
            <w:rPr>
              <w:rFonts w:ascii="Times New Roman" w:hAnsi="Times New Roman"/>
              <w:sz w:val="24"/>
              <w:szCs w:val="24"/>
            </w:rPr>
          </w:rPrChange>
        </w:rPr>
        <w:t xml:space="preserve">in the current </w:t>
      </w:r>
      <w:r w:rsidR="005C33E3" w:rsidRPr="00F37097">
        <w:rPr>
          <w:rFonts w:ascii="Times New Roman" w:hAnsi="Times New Roman"/>
          <w:strike/>
          <w:sz w:val="24"/>
          <w:szCs w:val="24"/>
          <w:rPrChange w:id="258" w:author="Kritarth Naman Mithileshwar Singh" w:date="2018-12-14T17:34:00Z">
            <w:rPr>
              <w:rFonts w:ascii="Times New Roman" w:hAnsi="Times New Roman"/>
              <w:i/>
              <w:iCs/>
              <w:sz w:val="24"/>
              <w:szCs w:val="24"/>
            </w:rPr>
          </w:rPrChange>
        </w:rPr>
        <w:t>audit</w:t>
      </w:r>
      <w:ins w:id="259" w:author="yashashri" w:date="2018-11-11T01:08:00Z">
        <w:r w:rsidR="00817757" w:rsidRPr="00F37097">
          <w:rPr>
            <w:rFonts w:ascii="Times New Roman" w:hAnsi="Times New Roman"/>
            <w:strike/>
            <w:sz w:val="24"/>
            <w:szCs w:val="24"/>
            <w:rPrChange w:id="260" w:author="Kritarth Naman Mithileshwar Singh" w:date="2018-12-14T17:34:00Z">
              <w:rPr>
                <w:rFonts w:ascii="Times New Roman" w:hAnsi="Times New Roman"/>
                <w:sz w:val="24"/>
                <w:szCs w:val="24"/>
              </w:rPr>
            </w:rPrChange>
          </w:rPr>
          <w:t xml:space="preserve"> monitoring </w:t>
        </w:r>
      </w:ins>
      <w:r w:rsidR="00D04C53" w:rsidRPr="00F37097">
        <w:rPr>
          <w:rFonts w:ascii="Times New Roman" w:hAnsi="Times New Roman"/>
          <w:strike/>
          <w:sz w:val="24"/>
          <w:szCs w:val="24"/>
          <w:rPrChange w:id="261" w:author="Kritarth Naman Mithileshwar Singh" w:date="2018-12-14T17:34:00Z">
            <w:rPr>
              <w:rFonts w:ascii="Times New Roman" w:hAnsi="Times New Roman"/>
              <w:sz w:val="24"/>
              <w:szCs w:val="24"/>
            </w:rPr>
          </w:rPrChange>
        </w:rPr>
        <w:t xml:space="preserve"> included lack of source documents at study site, improper storage of the study documents, late reporting of SAE and failure to give compensation to patients who suffered with SAE or AE.</w:t>
      </w:r>
      <w:r w:rsidR="00D04C53" w:rsidRPr="00F37097">
        <w:rPr>
          <w:rFonts w:ascii="Times New Roman" w:hAnsi="Times New Roman"/>
          <w:sz w:val="24"/>
          <w:szCs w:val="24"/>
        </w:rPr>
        <w:t xml:space="preserve"> However, no statistically significant difference (p = 0.36) was found onχ2 test use, on comparison with the findings of the</w:t>
      </w:r>
      <w:ins w:id="262" w:author="Kritarth Naman Mithileshwar Singh" w:date="2018-12-14T17:30:00Z">
        <w:r w:rsidR="00F37097" w:rsidRPr="00F37097">
          <w:rPr>
            <w:rFonts w:ascii="Times New Roman" w:hAnsi="Times New Roman"/>
            <w:sz w:val="24"/>
            <w:szCs w:val="24"/>
          </w:rPr>
          <w:t xml:space="preserve"> </w:t>
        </w:r>
      </w:ins>
      <w:r w:rsidR="00D04C53" w:rsidRPr="00F37097">
        <w:rPr>
          <w:rFonts w:ascii="Times New Roman" w:hAnsi="Times New Roman"/>
          <w:sz w:val="24"/>
          <w:szCs w:val="24"/>
        </w:rPr>
        <w:t>previous study by Shetty et al</w:t>
      </w:r>
      <w:r w:rsidR="00A50A09" w:rsidRPr="00F37097">
        <w:rPr>
          <w:rFonts w:ascii="Times New Roman" w:hAnsi="Times New Roman"/>
          <w:sz w:val="24"/>
          <w:szCs w:val="24"/>
        </w:rPr>
        <w:t>.</w:t>
      </w:r>
      <w:ins w:id="263" w:author="Kritarth Naman Mithileshwar Singh" w:date="2018-12-14T17:29:00Z">
        <w:r w:rsidR="00F37097" w:rsidRPr="00F37097">
          <w:rPr>
            <w:rFonts w:ascii="Times New Roman" w:hAnsi="Times New Roman"/>
            <w:sz w:val="24"/>
            <w:szCs w:val="24"/>
          </w:rPr>
          <w:t xml:space="preserve"> </w:t>
        </w:r>
      </w:ins>
      <w:r w:rsidR="00D04C53" w:rsidRPr="00F37097">
        <w:rPr>
          <w:rFonts w:ascii="Times New Roman" w:hAnsi="Times New Roman"/>
          <w:sz w:val="24"/>
          <w:szCs w:val="24"/>
        </w:rPr>
        <w:t>Figure 1 depicts the incidence of various violation themes in both the new and the previous</w:t>
      </w:r>
      <w:r w:rsidR="008D3F65" w:rsidRPr="00F37097">
        <w:rPr>
          <w:rFonts w:ascii="Times New Roman" w:hAnsi="Times New Roman"/>
          <w:sz w:val="24"/>
          <w:szCs w:val="24"/>
        </w:rPr>
        <w:t xml:space="preserve"> monitoring</w:t>
      </w:r>
      <w:r w:rsidR="00227383" w:rsidRPr="00F37097">
        <w:rPr>
          <w:rFonts w:ascii="Times New Roman" w:hAnsi="Times New Roman"/>
          <w:sz w:val="24"/>
          <w:szCs w:val="24"/>
        </w:rPr>
        <w:t>.</w:t>
      </w:r>
    </w:p>
    <w:p w14:paraId="14693BBC" w14:textId="77777777" w:rsidR="009C0F09" w:rsidRPr="00F37097" w:rsidRDefault="009C0F09">
      <w:pPr>
        <w:spacing w:line="240" w:lineRule="auto"/>
        <w:jc w:val="both"/>
        <w:rPr>
          <w:rFonts w:ascii="Times New Roman" w:hAnsi="Times New Roman"/>
          <w:sz w:val="24"/>
          <w:szCs w:val="24"/>
        </w:rPr>
      </w:pPr>
    </w:p>
    <w:p w14:paraId="24254F13" w14:textId="77777777" w:rsidR="008C0FC8" w:rsidRPr="00F37097" w:rsidRDefault="008C0FC8">
      <w:pPr>
        <w:spacing w:line="240" w:lineRule="auto"/>
        <w:jc w:val="both"/>
        <w:rPr>
          <w:rFonts w:ascii="Times New Roman" w:hAnsi="Times New Roman"/>
          <w:sz w:val="24"/>
          <w:szCs w:val="24"/>
        </w:rPr>
      </w:pPr>
    </w:p>
    <w:p w14:paraId="46575316" w14:textId="77777777" w:rsidR="008C0FC8" w:rsidRPr="00F37097" w:rsidRDefault="008C0FC8">
      <w:pPr>
        <w:spacing w:line="240" w:lineRule="auto"/>
        <w:jc w:val="both"/>
        <w:rPr>
          <w:rFonts w:ascii="Times New Roman" w:hAnsi="Times New Roman"/>
          <w:sz w:val="24"/>
          <w:szCs w:val="24"/>
        </w:rPr>
      </w:pPr>
    </w:p>
    <w:p w14:paraId="1F1B3BE6" w14:textId="77777777" w:rsidR="008C0FC8" w:rsidRPr="00F37097" w:rsidRDefault="008C0FC8">
      <w:pPr>
        <w:spacing w:line="240" w:lineRule="auto"/>
        <w:jc w:val="both"/>
        <w:rPr>
          <w:rFonts w:ascii="Times New Roman" w:hAnsi="Times New Roman"/>
          <w:sz w:val="24"/>
          <w:szCs w:val="24"/>
        </w:rPr>
      </w:pPr>
    </w:p>
    <w:p w14:paraId="72D5B647" w14:textId="77777777" w:rsidR="008C0FC8" w:rsidRPr="00F37097" w:rsidRDefault="008C0FC8">
      <w:pPr>
        <w:spacing w:line="240" w:lineRule="auto"/>
        <w:jc w:val="both"/>
        <w:rPr>
          <w:rFonts w:ascii="Times New Roman" w:hAnsi="Times New Roman"/>
          <w:sz w:val="24"/>
          <w:szCs w:val="24"/>
        </w:rPr>
      </w:pPr>
    </w:p>
    <w:p w14:paraId="0BBEA5D3" w14:textId="77777777" w:rsidR="008C0FC8" w:rsidRPr="00F37097" w:rsidRDefault="008C0FC8">
      <w:pPr>
        <w:spacing w:line="240" w:lineRule="auto"/>
        <w:jc w:val="both"/>
        <w:rPr>
          <w:rFonts w:ascii="Times New Roman" w:hAnsi="Times New Roman"/>
          <w:sz w:val="24"/>
          <w:szCs w:val="24"/>
        </w:rPr>
      </w:pPr>
    </w:p>
    <w:p w14:paraId="2BEC5603" w14:textId="77777777" w:rsidR="008C0FC8" w:rsidRPr="00F37097" w:rsidRDefault="008C0FC8">
      <w:pPr>
        <w:spacing w:line="240" w:lineRule="auto"/>
        <w:jc w:val="both"/>
        <w:rPr>
          <w:rFonts w:ascii="Times New Roman" w:hAnsi="Times New Roman"/>
          <w:sz w:val="24"/>
          <w:szCs w:val="24"/>
        </w:rPr>
      </w:pPr>
    </w:p>
    <w:p w14:paraId="24AC7A12" w14:textId="77777777" w:rsidR="008C0FC8" w:rsidRPr="00F37097" w:rsidRDefault="008C0FC8">
      <w:pPr>
        <w:spacing w:line="240" w:lineRule="auto"/>
        <w:jc w:val="both"/>
        <w:rPr>
          <w:rFonts w:ascii="Times New Roman" w:hAnsi="Times New Roman"/>
          <w:sz w:val="24"/>
          <w:szCs w:val="24"/>
        </w:rPr>
      </w:pPr>
    </w:p>
    <w:p w14:paraId="07D3DB3C" w14:textId="77777777" w:rsidR="008C0FC8" w:rsidRPr="00F37097" w:rsidRDefault="008C0FC8">
      <w:pPr>
        <w:spacing w:line="240" w:lineRule="auto"/>
        <w:jc w:val="both"/>
        <w:rPr>
          <w:rFonts w:ascii="Times New Roman" w:hAnsi="Times New Roman"/>
          <w:sz w:val="24"/>
          <w:szCs w:val="24"/>
        </w:rPr>
      </w:pPr>
    </w:p>
    <w:p w14:paraId="658E4657" w14:textId="77777777" w:rsidR="008C0FC8" w:rsidRPr="00F37097" w:rsidRDefault="008C0FC8">
      <w:pPr>
        <w:spacing w:line="240" w:lineRule="auto"/>
        <w:jc w:val="both"/>
        <w:rPr>
          <w:rFonts w:ascii="Times New Roman" w:hAnsi="Times New Roman"/>
          <w:sz w:val="24"/>
          <w:szCs w:val="24"/>
        </w:rPr>
      </w:pPr>
    </w:p>
    <w:p w14:paraId="1E2D64A1" w14:textId="77777777" w:rsidR="008C0FC8" w:rsidRPr="00F37097" w:rsidRDefault="008C0FC8">
      <w:pPr>
        <w:spacing w:line="240" w:lineRule="auto"/>
        <w:jc w:val="both"/>
        <w:rPr>
          <w:rFonts w:ascii="Times New Roman" w:hAnsi="Times New Roman"/>
          <w:sz w:val="24"/>
          <w:szCs w:val="24"/>
        </w:rPr>
      </w:pPr>
    </w:p>
    <w:p w14:paraId="4E7A32FA" w14:textId="77777777" w:rsidR="008C0FC8" w:rsidRPr="00F37097" w:rsidRDefault="008C0FC8">
      <w:pPr>
        <w:spacing w:line="240" w:lineRule="auto"/>
        <w:jc w:val="both"/>
        <w:rPr>
          <w:rFonts w:ascii="Times New Roman" w:hAnsi="Times New Roman"/>
          <w:sz w:val="24"/>
          <w:szCs w:val="24"/>
        </w:rPr>
      </w:pPr>
    </w:p>
    <w:p w14:paraId="41028D64" w14:textId="77777777" w:rsidR="008C0FC8" w:rsidRPr="00F37097" w:rsidRDefault="008C0FC8">
      <w:pPr>
        <w:spacing w:line="240" w:lineRule="auto"/>
        <w:jc w:val="both"/>
        <w:rPr>
          <w:rFonts w:ascii="Times New Roman" w:hAnsi="Times New Roman"/>
          <w:sz w:val="24"/>
          <w:szCs w:val="24"/>
        </w:rPr>
      </w:pPr>
    </w:p>
    <w:p w14:paraId="19F716BD" w14:textId="77777777" w:rsidR="008C0FC8" w:rsidRPr="00F37097" w:rsidRDefault="008C0FC8">
      <w:pPr>
        <w:spacing w:line="240" w:lineRule="auto"/>
        <w:jc w:val="both"/>
        <w:rPr>
          <w:rFonts w:ascii="Times New Roman" w:hAnsi="Times New Roman"/>
          <w:sz w:val="24"/>
          <w:szCs w:val="24"/>
        </w:rPr>
      </w:pPr>
    </w:p>
    <w:p w14:paraId="3730093B" w14:textId="77777777" w:rsidR="008C0FC8" w:rsidRPr="00F37097" w:rsidRDefault="008C0FC8">
      <w:pPr>
        <w:spacing w:line="240" w:lineRule="auto"/>
        <w:jc w:val="both"/>
        <w:rPr>
          <w:rFonts w:ascii="Times New Roman" w:hAnsi="Times New Roman"/>
          <w:sz w:val="24"/>
          <w:szCs w:val="24"/>
        </w:rPr>
      </w:pPr>
    </w:p>
    <w:p w14:paraId="48DEFB98" w14:textId="77777777" w:rsidR="00FD0444" w:rsidRPr="00F37097" w:rsidRDefault="00271019">
      <w:pPr>
        <w:spacing w:line="240" w:lineRule="auto"/>
        <w:jc w:val="both"/>
        <w:rPr>
          <w:rFonts w:ascii="Times New Roman" w:hAnsi="Times New Roman"/>
          <w:b/>
          <w:sz w:val="24"/>
          <w:szCs w:val="24"/>
        </w:rPr>
        <w:pPrChange w:id="264" w:author="Kritarth Naman Mithileshwar Singh" w:date="2018-12-14T17:34:00Z">
          <w:pPr>
            <w:spacing w:line="240" w:lineRule="auto"/>
            <w:jc w:val="center"/>
          </w:pPr>
        </w:pPrChange>
      </w:pPr>
      <w:r w:rsidRPr="00F37097">
        <w:rPr>
          <w:rFonts w:ascii="Times New Roman" w:hAnsi="Times New Roman"/>
          <w:b/>
          <w:sz w:val="24"/>
          <w:szCs w:val="24"/>
          <w:u w:val="single"/>
        </w:rPr>
        <w:t>Figure 1</w:t>
      </w:r>
      <w:r w:rsidRPr="00F37097">
        <w:rPr>
          <w:rFonts w:ascii="Times New Roman" w:hAnsi="Times New Roman"/>
          <w:b/>
          <w:sz w:val="24"/>
          <w:szCs w:val="24"/>
        </w:rPr>
        <w:t xml:space="preserve">: </w:t>
      </w:r>
      <w:commentRangeStart w:id="265"/>
      <w:r w:rsidRPr="00F37097">
        <w:rPr>
          <w:rFonts w:ascii="Times New Roman" w:hAnsi="Times New Roman"/>
          <w:b/>
          <w:sz w:val="24"/>
          <w:szCs w:val="24"/>
        </w:rPr>
        <w:t xml:space="preserve">Comparison of Violation themes observed during site monitoring between two </w:t>
      </w:r>
      <w:commentRangeEnd w:id="265"/>
      <w:r w:rsidR="00F61D6C" w:rsidRPr="00F37097">
        <w:rPr>
          <w:rStyle w:val="CommentReference"/>
          <w:rFonts w:ascii="Times New Roman" w:hAnsi="Times New Roman"/>
          <w:sz w:val="24"/>
          <w:szCs w:val="24"/>
          <w:rPrChange w:id="266" w:author="Kritarth Naman Mithileshwar Singh" w:date="2018-12-14T17:34:00Z">
            <w:rPr>
              <w:rStyle w:val="CommentReference"/>
            </w:rPr>
          </w:rPrChange>
        </w:rPr>
        <w:commentReference w:id="265"/>
      </w:r>
      <w:r w:rsidRPr="00F37097">
        <w:rPr>
          <w:rFonts w:ascii="Times New Roman" w:hAnsi="Times New Roman"/>
          <w:b/>
          <w:sz w:val="24"/>
          <w:szCs w:val="24"/>
        </w:rPr>
        <w:t>studies</w:t>
      </w:r>
    </w:p>
    <w:p w14:paraId="2D66C3EC" w14:textId="44B2BF5B" w:rsidR="00F0030C" w:rsidRPr="00F37097" w:rsidRDefault="003F70C5">
      <w:pPr>
        <w:spacing w:line="240" w:lineRule="auto"/>
        <w:ind w:left="540" w:hanging="540"/>
        <w:jc w:val="both"/>
        <w:rPr>
          <w:rFonts w:ascii="Times New Roman" w:hAnsi="Times New Roman"/>
          <w:sz w:val="24"/>
          <w:szCs w:val="24"/>
        </w:rPr>
      </w:pPr>
      <w:r w:rsidRPr="00C118B7">
        <w:rPr>
          <w:rFonts w:ascii="Times New Roman" w:hAnsi="Times New Roman"/>
          <w:noProof/>
          <w:sz w:val="24"/>
          <w:szCs w:val="24"/>
          <w:lang w:val="en-IN" w:eastAsia="en-IN"/>
        </w:rPr>
        <w:drawing>
          <wp:inline distT="0" distB="0" distL="0" distR="0" wp14:anchorId="59E49446" wp14:editId="31191B0C">
            <wp:extent cx="5715000" cy="3384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b="5490"/>
                    <a:stretch>
                      <a:fillRect/>
                    </a:stretch>
                  </pic:blipFill>
                  <pic:spPr bwMode="auto">
                    <a:xfrm>
                      <a:off x="0" y="0"/>
                      <a:ext cx="5715000" cy="3384698"/>
                    </a:xfrm>
                    <a:prstGeom prst="rect">
                      <a:avLst/>
                    </a:prstGeom>
                    <a:noFill/>
                    <a:ln>
                      <a:noFill/>
                    </a:ln>
                  </pic:spPr>
                </pic:pic>
              </a:graphicData>
            </a:graphic>
          </wp:inline>
        </w:drawing>
      </w:r>
      <w:r w:rsidR="00C118B7" w:rsidRPr="00C118B7">
        <w:rPr>
          <w:rFonts w:ascii="Times New Roman" w:hAnsi="Times New Roman"/>
          <w:noProof/>
          <w:sz w:val="24"/>
          <w:szCs w:val="24"/>
        </w:rPr>
        <mc:AlternateContent>
          <mc:Choice Requires="wps">
            <w:drawing>
              <wp:anchor distT="45720" distB="45720" distL="114300" distR="114300" simplePos="0" relativeHeight="251658240" behindDoc="0" locked="0" layoutInCell="1" allowOverlap="1" wp14:anchorId="629C330C" wp14:editId="13ABE667">
                <wp:simplePos x="0" y="0"/>
                <wp:positionH relativeFrom="column">
                  <wp:posOffset>-344170</wp:posOffset>
                </wp:positionH>
                <wp:positionV relativeFrom="paragraph">
                  <wp:posOffset>400050</wp:posOffset>
                </wp:positionV>
                <wp:extent cx="335915" cy="2431415"/>
                <wp:effectExtent l="0" t="0" r="6985"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431415"/>
                        </a:xfrm>
                        <a:prstGeom prst="rect">
                          <a:avLst/>
                        </a:prstGeom>
                        <a:solidFill>
                          <a:srgbClr val="FFFFFF"/>
                        </a:solidFill>
                        <a:ln w="9525">
                          <a:solidFill>
                            <a:srgbClr val="000000"/>
                          </a:solidFill>
                          <a:miter lim="800000"/>
                          <a:headEnd/>
                          <a:tailEnd/>
                        </a:ln>
                      </wps:spPr>
                      <wps:txbx>
                        <w:txbxContent>
                          <w:p w14:paraId="08EB9287" w14:textId="77777777" w:rsidR="0037269B" w:rsidRDefault="0037269B" w:rsidP="0037269B">
                            <w:r>
                              <w:t>Percentage of studies showing violation</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9C330C" id="_x0000_t202" coordsize="21600,21600" o:spt="202" path="m,l,21600r21600,l21600,xe">
                <v:stroke joinstyle="miter"/>
                <v:path gradientshapeok="t" o:connecttype="rect"/>
              </v:shapetype>
              <v:shape id="Text Box 2" o:spid="_x0000_s1026" type="#_x0000_t202" style="position:absolute;left:0;text-align:left;margin-left:-27.1pt;margin-top:31.5pt;width:26.45pt;height:19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">
                <v:textbox style="layout-flow:vertical;mso-layout-flow-alt:bottom-to-top">
                  <w:txbxContent>
                    <w:p w14:paraId="08EB9287" w14:textId="77777777" w:rsidR="0037269B" w:rsidRDefault="0037269B" w:rsidP="0037269B">
                      <w:r>
                        <w:t>Percentage of studies showing violation</w:t>
                      </w:r>
                    </w:p>
                  </w:txbxContent>
                </v:textbox>
                <w10:wrap type="square"/>
              </v:shape>
            </w:pict>
          </mc:Fallback>
        </mc:AlternateContent>
      </w:r>
    </w:p>
    <w:p w14:paraId="5A76F612" w14:textId="77777777" w:rsidR="00F0030C" w:rsidRPr="00F37097" w:rsidRDefault="00F0030C">
      <w:pPr>
        <w:jc w:val="both"/>
        <w:rPr>
          <w:rFonts w:ascii="Times New Roman" w:hAnsi="Times New Roman"/>
          <w:sz w:val="24"/>
          <w:szCs w:val="24"/>
        </w:rPr>
        <w:pPrChange w:id="267" w:author="Kritarth Naman Mithileshwar Singh" w:date="2018-12-14T17:34:00Z">
          <w:pPr/>
        </w:pPrChange>
      </w:pPr>
    </w:p>
    <w:p w14:paraId="20CAF95E" w14:textId="04647FB1" w:rsidR="0037269B" w:rsidRPr="00F37097" w:rsidRDefault="00C118B7">
      <w:pPr>
        <w:spacing w:line="240" w:lineRule="auto"/>
        <w:jc w:val="both"/>
        <w:rPr>
          <w:rFonts w:ascii="Times New Roman" w:hAnsi="Times New Roman"/>
          <w:sz w:val="24"/>
          <w:szCs w:val="24"/>
        </w:rPr>
      </w:pPr>
      <w:r w:rsidRPr="00C118B7">
        <w:rPr>
          <w:rFonts w:ascii="Times New Roman" w:hAnsi="Times New Roman"/>
          <w:noProof/>
          <w:sz w:val="24"/>
          <w:szCs w:val="24"/>
        </w:rPr>
        <mc:AlternateContent>
          <mc:Choice Requires="wps">
            <w:drawing>
              <wp:anchor distT="45720" distB="45720" distL="114300" distR="114300" simplePos="0" relativeHeight="251657216" behindDoc="0" locked="0" layoutInCell="1" allowOverlap="1" wp14:anchorId="1D5F3F1C" wp14:editId="0B16CA88">
                <wp:simplePos x="0" y="0"/>
                <wp:positionH relativeFrom="column">
                  <wp:posOffset>2268855</wp:posOffset>
                </wp:positionH>
                <wp:positionV relativeFrom="paragraph">
                  <wp:posOffset>58420</wp:posOffset>
                </wp:positionV>
                <wp:extent cx="1518920" cy="264795"/>
                <wp:effectExtent l="0" t="0" r="508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264795"/>
                        </a:xfrm>
                        <a:prstGeom prst="rect">
                          <a:avLst/>
                        </a:prstGeom>
                        <a:solidFill>
                          <a:srgbClr val="FFFFFF"/>
                        </a:solidFill>
                        <a:ln w="9525">
                          <a:solidFill>
                            <a:srgbClr val="000000"/>
                          </a:solidFill>
                          <a:miter lim="800000"/>
                          <a:headEnd/>
                          <a:tailEnd/>
                        </a:ln>
                      </wps:spPr>
                      <wps:txbx>
                        <w:txbxContent>
                          <w:p w14:paraId="330E1948" w14:textId="77777777" w:rsidR="0037269B" w:rsidRPr="009E1822" w:rsidRDefault="0037269B" w:rsidP="0037269B">
                            <w:pPr>
                              <w:rPr>
                                <w:sz w:val="20"/>
                              </w:rPr>
                            </w:pPr>
                            <w:r w:rsidRPr="009E1822">
                              <w:rPr>
                                <w:sz w:val="20"/>
                              </w:rPr>
                              <w:t>Type of Violation Theme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5F3F1C" id="_x0000_s1027" type="#_x0000_t202" style="position:absolute;left:0;text-align:left;margin-left:178.65pt;margin-top:4.6pt;width:119.6pt;height:20.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">
                <v:textbox>
                  <w:txbxContent>
                    <w:p w14:paraId="330E1948" w14:textId="77777777" w:rsidR="0037269B" w:rsidRPr="009E1822" w:rsidRDefault="0037269B" w:rsidP="0037269B">
                      <w:pPr>
                        <w:rPr>
                          <w:sz w:val="20"/>
                        </w:rPr>
                      </w:pPr>
                      <w:r w:rsidRPr="009E1822">
                        <w:rPr>
                          <w:sz w:val="20"/>
                        </w:rPr>
                        <w:t>Type of Violation Theme</w:t>
                      </w:r>
                    </w:p>
                  </w:txbxContent>
                </v:textbox>
                <w10:wrap type="square"/>
              </v:shape>
            </w:pict>
          </mc:Fallback>
        </mc:AlternateContent>
      </w:r>
    </w:p>
    <w:p w14:paraId="25CD430C" w14:textId="77777777" w:rsidR="0037269B" w:rsidRPr="00F37097" w:rsidRDefault="0037269B">
      <w:pPr>
        <w:spacing w:line="240" w:lineRule="auto"/>
        <w:jc w:val="both"/>
        <w:rPr>
          <w:rFonts w:ascii="Times New Roman" w:hAnsi="Times New Roman"/>
          <w:sz w:val="24"/>
          <w:szCs w:val="24"/>
        </w:rPr>
      </w:pPr>
    </w:p>
    <w:p w14:paraId="4E91EA2B" w14:textId="77777777" w:rsidR="0037269B" w:rsidRPr="00F37097" w:rsidRDefault="0037269B">
      <w:pPr>
        <w:spacing w:line="240" w:lineRule="auto"/>
        <w:jc w:val="both"/>
        <w:rPr>
          <w:rFonts w:ascii="Times New Roman" w:hAnsi="Times New Roman"/>
          <w:sz w:val="24"/>
          <w:szCs w:val="24"/>
        </w:rPr>
      </w:pPr>
      <w:r w:rsidRPr="00F37097">
        <w:rPr>
          <w:rFonts w:ascii="Times New Roman" w:hAnsi="Times New Roman"/>
          <w:sz w:val="24"/>
          <w:szCs w:val="24"/>
        </w:rPr>
        <w:t xml:space="preserve">where, </w:t>
      </w:r>
      <w:commentRangeStart w:id="268"/>
      <w:r w:rsidRPr="00F37097">
        <w:rPr>
          <w:rFonts w:ascii="Times New Roman" w:hAnsi="Times New Roman"/>
          <w:sz w:val="24"/>
          <w:szCs w:val="24"/>
        </w:rPr>
        <w:t xml:space="preserve">1. </w:t>
      </w:r>
      <w:bookmarkStart w:id="269" w:name="_Hlk503011908"/>
      <w:r w:rsidRPr="00F37097">
        <w:rPr>
          <w:rFonts w:ascii="Times New Roman" w:hAnsi="Times New Roman"/>
          <w:sz w:val="24"/>
          <w:szCs w:val="24"/>
        </w:rPr>
        <w:t>Informed Consent issues, 2. Deviation from investigational plan, 3. Non-reporting of study progress to IEC, 4. Deficiencies in study supervision, 5. Recruitment prior to IEC approval</w:t>
      </w:r>
      <w:bookmarkEnd w:id="269"/>
      <w:r w:rsidRPr="00F37097">
        <w:rPr>
          <w:rFonts w:ascii="Times New Roman" w:hAnsi="Times New Roman"/>
          <w:sz w:val="24"/>
          <w:szCs w:val="24"/>
        </w:rPr>
        <w:t>, 6. Lack of investigator’s understanding about protocol and ICD, 7. Serious adverse event reporting, 8. Other findings</w:t>
      </w:r>
      <w:commentRangeEnd w:id="268"/>
      <w:r w:rsidR="007D46E3" w:rsidRPr="00F37097">
        <w:rPr>
          <w:rStyle w:val="CommentReference"/>
          <w:rFonts w:ascii="Times New Roman" w:hAnsi="Times New Roman"/>
          <w:sz w:val="24"/>
          <w:szCs w:val="24"/>
          <w:rPrChange w:id="270" w:author="Kritarth Naman Mithileshwar Singh" w:date="2018-12-14T17:34:00Z">
            <w:rPr>
              <w:rStyle w:val="CommentReference"/>
            </w:rPr>
          </w:rPrChange>
        </w:rPr>
        <w:commentReference w:id="268"/>
      </w:r>
      <w:r w:rsidRPr="00F37097">
        <w:rPr>
          <w:rFonts w:ascii="Times New Roman" w:hAnsi="Times New Roman"/>
          <w:sz w:val="24"/>
          <w:szCs w:val="24"/>
        </w:rPr>
        <w:t xml:space="preserve">: No source documents found; No coded drugs used; </w:t>
      </w:r>
      <w:r w:rsidRPr="00F37097">
        <w:rPr>
          <w:rFonts w:ascii="Times New Roman" w:hAnsi="Times New Roman"/>
          <w:sz w:val="24"/>
          <w:szCs w:val="24"/>
        </w:rPr>
        <w:lastRenderedPageBreak/>
        <w:t>Documents not kept under lock and key; Auditors’ monitoring report missing; PI reported SAE late; Biodata of investigators in the project file not signed</w:t>
      </w:r>
    </w:p>
    <w:p w14:paraId="4ED1400C" w14:textId="77777777" w:rsidR="0037269B" w:rsidRPr="00F37097" w:rsidRDefault="0037269B">
      <w:pPr>
        <w:spacing w:line="240" w:lineRule="auto"/>
        <w:jc w:val="both"/>
        <w:rPr>
          <w:rFonts w:ascii="Times New Roman" w:hAnsi="Times New Roman"/>
          <w:i/>
          <w:sz w:val="24"/>
          <w:szCs w:val="24"/>
        </w:rPr>
      </w:pPr>
      <w:r w:rsidRPr="00F37097">
        <w:rPr>
          <w:rFonts w:ascii="Times New Roman" w:hAnsi="Times New Roman"/>
          <w:i/>
          <w:sz w:val="24"/>
          <w:szCs w:val="24"/>
        </w:rPr>
        <w:t>No statistically significant difference (p = 0.36) was found on χ2 test/Fischer Test use, on comparison with the findings of the previous study by Shetty et al</w:t>
      </w:r>
    </w:p>
    <w:p w14:paraId="4C92F0B0" w14:textId="77777777" w:rsidR="00A91097" w:rsidRPr="00F37097" w:rsidRDefault="00A91097">
      <w:pPr>
        <w:spacing w:line="240" w:lineRule="auto"/>
        <w:jc w:val="both"/>
        <w:rPr>
          <w:rFonts w:ascii="Times New Roman" w:hAnsi="Times New Roman"/>
          <w:sz w:val="24"/>
          <w:szCs w:val="24"/>
          <w:u w:val="single"/>
        </w:rPr>
      </w:pPr>
    </w:p>
    <w:p w14:paraId="3C287218" w14:textId="77777777" w:rsidR="008C0FC8" w:rsidRPr="00F37097" w:rsidRDefault="008C0FC8">
      <w:pPr>
        <w:spacing w:line="240" w:lineRule="auto"/>
        <w:jc w:val="both"/>
        <w:rPr>
          <w:rFonts w:ascii="Times New Roman" w:hAnsi="Times New Roman"/>
          <w:sz w:val="24"/>
          <w:szCs w:val="24"/>
          <w:u w:val="single"/>
        </w:rPr>
      </w:pPr>
    </w:p>
    <w:p w14:paraId="76ADDA9B" w14:textId="77777777" w:rsidR="008C0FC8" w:rsidRPr="00F37097" w:rsidRDefault="008C0FC8">
      <w:pPr>
        <w:spacing w:line="240" w:lineRule="auto"/>
        <w:jc w:val="both"/>
        <w:rPr>
          <w:rFonts w:ascii="Times New Roman" w:hAnsi="Times New Roman"/>
          <w:sz w:val="24"/>
          <w:szCs w:val="24"/>
          <w:u w:val="single"/>
        </w:rPr>
      </w:pPr>
    </w:p>
    <w:p w14:paraId="06A86EFD" w14:textId="77777777" w:rsidR="00847A49" w:rsidRPr="00F37097" w:rsidRDefault="005B5D49">
      <w:pPr>
        <w:spacing w:line="240" w:lineRule="auto"/>
        <w:jc w:val="both"/>
        <w:rPr>
          <w:rFonts w:ascii="Times New Roman" w:hAnsi="Times New Roman"/>
          <w:sz w:val="24"/>
          <w:szCs w:val="24"/>
        </w:rPr>
      </w:pPr>
      <w:r w:rsidRPr="00F37097">
        <w:rPr>
          <w:rFonts w:ascii="Times New Roman" w:hAnsi="Times New Roman"/>
          <w:sz w:val="24"/>
          <w:szCs w:val="24"/>
          <w:u w:val="single"/>
        </w:rPr>
        <w:t>Actions taken by IEC</w:t>
      </w:r>
      <w:r w:rsidRPr="00F37097">
        <w:rPr>
          <w:rFonts w:ascii="Times New Roman" w:hAnsi="Times New Roman"/>
          <w:sz w:val="24"/>
          <w:szCs w:val="24"/>
        </w:rPr>
        <w:t>:</w:t>
      </w:r>
    </w:p>
    <w:p w14:paraId="06B68AFF" w14:textId="77777777" w:rsidR="005B5D49" w:rsidRPr="00F37097" w:rsidRDefault="005B5D49">
      <w:pPr>
        <w:spacing w:line="240" w:lineRule="auto"/>
        <w:jc w:val="both"/>
        <w:rPr>
          <w:rFonts w:ascii="Times New Roman" w:hAnsi="Times New Roman"/>
          <w:sz w:val="24"/>
          <w:szCs w:val="24"/>
        </w:rPr>
      </w:pPr>
      <w:commentRangeStart w:id="271"/>
      <w:r w:rsidRPr="00F37097">
        <w:rPr>
          <w:rFonts w:ascii="Times New Roman" w:hAnsi="Times New Roman"/>
          <w:sz w:val="24"/>
          <w:szCs w:val="24"/>
        </w:rPr>
        <w:t xml:space="preserve">The site monitoring teams prepared and presented their reports </w:t>
      </w:r>
      <w:commentRangeStart w:id="272"/>
      <w:r w:rsidRPr="00F37097">
        <w:rPr>
          <w:rFonts w:ascii="Times New Roman" w:hAnsi="Times New Roman"/>
          <w:sz w:val="24"/>
          <w:szCs w:val="24"/>
        </w:rPr>
        <w:t>at</w:t>
      </w:r>
      <w:ins w:id="273"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the next IEC meeting</w:t>
      </w:r>
      <w:commentRangeEnd w:id="272"/>
      <w:r w:rsidR="00157A49" w:rsidRPr="00F37097">
        <w:rPr>
          <w:rStyle w:val="CommentReference"/>
          <w:rFonts w:ascii="Times New Roman" w:hAnsi="Times New Roman"/>
          <w:sz w:val="24"/>
          <w:szCs w:val="24"/>
          <w:rPrChange w:id="274" w:author="Kritarth Naman Mithileshwar Singh" w:date="2018-12-14T17:34:00Z">
            <w:rPr>
              <w:rStyle w:val="CommentReference"/>
            </w:rPr>
          </w:rPrChange>
        </w:rPr>
        <w:commentReference w:id="272"/>
      </w:r>
      <w:r w:rsidRPr="00F37097">
        <w:rPr>
          <w:rFonts w:ascii="Times New Roman" w:hAnsi="Times New Roman"/>
          <w:sz w:val="24"/>
          <w:szCs w:val="24"/>
        </w:rPr>
        <w:t xml:space="preserve">. The findings of the monitoring teams were sent in writing to the PIs of the respective studies, with </w:t>
      </w:r>
      <w:commentRangeStart w:id="275"/>
      <w:r w:rsidRPr="00F37097">
        <w:rPr>
          <w:rFonts w:ascii="Times New Roman" w:hAnsi="Times New Roman"/>
          <w:sz w:val="24"/>
          <w:szCs w:val="24"/>
        </w:rPr>
        <w:t xml:space="preserve">an </w:t>
      </w:r>
      <w:ins w:id="276" w:author="yashashri" w:date="2018-11-11T04:52:00Z">
        <w:r w:rsidR="00C74F6A" w:rsidRPr="00F37097">
          <w:rPr>
            <w:rFonts w:ascii="Times New Roman" w:hAnsi="Times New Roman"/>
            <w:sz w:val="24"/>
            <w:szCs w:val="24"/>
          </w:rPr>
          <w:t xml:space="preserve">instruction </w:t>
        </w:r>
      </w:ins>
      <w:r w:rsidR="005C33E3" w:rsidRPr="00F37097">
        <w:rPr>
          <w:rFonts w:ascii="Times New Roman" w:hAnsi="Times New Roman"/>
          <w:strike/>
          <w:sz w:val="24"/>
          <w:szCs w:val="24"/>
          <w:rPrChange w:id="277" w:author="Kritarth Naman Mithileshwar Singh" w:date="2018-12-14T17:34:00Z">
            <w:rPr>
              <w:rFonts w:ascii="Times New Roman" w:hAnsi="Times New Roman"/>
              <w:i/>
              <w:iCs/>
              <w:sz w:val="24"/>
              <w:szCs w:val="24"/>
            </w:rPr>
          </w:rPrChange>
        </w:rPr>
        <w:t>appeal</w:t>
      </w:r>
      <w:r w:rsidRPr="00F37097">
        <w:rPr>
          <w:rFonts w:ascii="Times New Roman" w:hAnsi="Times New Roman"/>
          <w:sz w:val="24"/>
          <w:szCs w:val="24"/>
        </w:rPr>
        <w:t xml:space="preserve"> </w:t>
      </w:r>
      <w:commentRangeEnd w:id="275"/>
      <w:r w:rsidR="0084404C" w:rsidRPr="00F37097">
        <w:rPr>
          <w:rStyle w:val="CommentReference"/>
          <w:rFonts w:ascii="Times New Roman" w:hAnsi="Times New Roman"/>
          <w:sz w:val="24"/>
          <w:szCs w:val="24"/>
          <w:rPrChange w:id="278" w:author="Kritarth Naman Mithileshwar Singh" w:date="2018-12-14T17:34:00Z">
            <w:rPr>
              <w:rStyle w:val="CommentReference"/>
            </w:rPr>
          </w:rPrChange>
        </w:rPr>
        <w:commentReference w:id="275"/>
      </w:r>
      <w:r w:rsidRPr="00F37097">
        <w:rPr>
          <w:rFonts w:ascii="Times New Roman" w:hAnsi="Times New Roman"/>
          <w:sz w:val="24"/>
          <w:szCs w:val="24"/>
        </w:rPr>
        <w:t xml:space="preserve">to establish compliance </w:t>
      </w:r>
      <w:commentRangeStart w:id="279"/>
      <w:r w:rsidRPr="00F37097">
        <w:rPr>
          <w:rFonts w:ascii="Times New Roman" w:hAnsi="Times New Roman"/>
          <w:sz w:val="24"/>
          <w:szCs w:val="24"/>
        </w:rPr>
        <w:t xml:space="preserve">within </w:t>
      </w:r>
      <w:ins w:id="280" w:author="yashashri" w:date="2018-11-11T04:52:00Z">
        <w:r w:rsidR="00C74F6A" w:rsidRPr="00F37097">
          <w:rPr>
            <w:rFonts w:ascii="Times New Roman" w:hAnsi="Times New Roman"/>
            <w:sz w:val="24"/>
            <w:szCs w:val="24"/>
          </w:rPr>
          <w:t xml:space="preserve">one month </w:t>
        </w:r>
      </w:ins>
      <w:r w:rsidR="005C33E3" w:rsidRPr="00F37097">
        <w:rPr>
          <w:rFonts w:ascii="Times New Roman" w:hAnsi="Times New Roman"/>
          <w:strike/>
          <w:sz w:val="24"/>
          <w:szCs w:val="24"/>
          <w:rPrChange w:id="281" w:author="Kritarth Naman Mithileshwar Singh" w:date="2018-12-14T17:34:00Z">
            <w:rPr>
              <w:rFonts w:ascii="Times New Roman" w:hAnsi="Times New Roman"/>
              <w:i/>
              <w:iCs/>
              <w:sz w:val="24"/>
              <w:szCs w:val="24"/>
            </w:rPr>
          </w:rPrChange>
        </w:rPr>
        <w:t>a period</w:t>
      </w:r>
      <w:commentRangeEnd w:id="279"/>
      <w:r w:rsidR="005C33E3" w:rsidRPr="00F37097">
        <w:rPr>
          <w:rStyle w:val="CommentReference"/>
          <w:rFonts w:ascii="Times New Roman" w:hAnsi="Times New Roman"/>
          <w:strike/>
          <w:sz w:val="24"/>
          <w:szCs w:val="24"/>
          <w:rPrChange w:id="282" w:author="Kritarth Naman Mithileshwar Singh" w:date="2018-12-14T17:34:00Z">
            <w:rPr>
              <w:rStyle w:val="CommentReference"/>
            </w:rPr>
          </w:rPrChange>
        </w:rPr>
        <w:commentReference w:id="279"/>
      </w:r>
      <w:r w:rsidRPr="00F37097">
        <w:rPr>
          <w:rFonts w:ascii="Times New Roman" w:hAnsi="Times New Roman"/>
          <w:sz w:val="24"/>
          <w:szCs w:val="24"/>
        </w:rPr>
        <w:t xml:space="preserve">. The compliance report was </w:t>
      </w:r>
      <w:r w:rsidR="0082109F" w:rsidRPr="00F37097">
        <w:rPr>
          <w:rFonts w:ascii="Times New Roman" w:hAnsi="Times New Roman"/>
          <w:sz w:val="24"/>
          <w:szCs w:val="24"/>
        </w:rPr>
        <w:t>submit</w:t>
      </w:r>
      <w:r w:rsidRPr="00F37097">
        <w:rPr>
          <w:rFonts w:ascii="Times New Roman" w:hAnsi="Times New Roman"/>
          <w:sz w:val="24"/>
          <w:szCs w:val="24"/>
        </w:rPr>
        <w:t>ted to the IEC and</w:t>
      </w:r>
      <w:ins w:id="283"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 xml:space="preserve">recommendations were </w:t>
      </w:r>
      <w:r w:rsidR="000021A8" w:rsidRPr="00F37097">
        <w:rPr>
          <w:rFonts w:ascii="Times New Roman" w:hAnsi="Times New Roman"/>
          <w:sz w:val="24"/>
          <w:szCs w:val="24"/>
        </w:rPr>
        <w:t>given</w:t>
      </w:r>
      <w:r w:rsidRPr="00F37097">
        <w:rPr>
          <w:rFonts w:ascii="Times New Roman" w:hAnsi="Times New Roman"/>
          <w:sz w:val="24"/>
          <w:szCs w:val="24"/>
        </w:rPr>
        <w:t xml:space="preserve"> to the PIs. </w:t>
      </w:r>
      <w:commentRangeEnd w:id="271"/>
      <w:r w:rsidR="007D46E3" w:rsidRPr="00F37097">
        <w:rPr>
          <w:rStyle w:val="CommentReference"/>
          <w:rFonts w:ascii="Times New Roman" w:hAnsi="Times New Roman"/>
          <w:sz w:val="24"/>
          <w:szCs w:val="24"/>
          <w:rPrChange w:id="284" w:author="Kritarth Naman Mithileshwar Singh" w:date="2018-12-14T17:34:00Z">
            <w:rPr>
              <w:rStyle w:val="CommentReference"/>
            </w:rPr>
          </w:rPrChange>
        </w:rPr>
        <w:commentReference w:id="271"/>
      </w:r>
    </w:p>
    <w:p w14:paraId="23FF1D20" w14:textId="77777777" w:rsidR="0082109F" w:rsidRPr="00F37097" w:rsidRDefault="004016A4">
      <w:pPr>
        <w:spacing w:line="240" w:lineRule="auto"/>
        <w:jc w:val="both"/>
        <w:rPr>
          <w:rFonts w:ascii="Times New Roman" w:hAnsi="Times New Roman"/>
          <w:sz w:val="24"/>
          <w:szCs w:val="24"/>
        </w:rPr>
      </w:pPr>
      <w:r w:rsidRPr="00F37097">
        <w:rPr>
          <w:rFonts w:ascii="Times New Roman" w:hAnsi="Times New Roman"/>
          <w:sz w:val="24"/>
          <w:szCs w:val="24"/>
        </w:rPr>
        <w:t xml:space="preserve">In studies where the </w:t>
      </w:r>
      <w:r w:rsidR="000021A8" w:rsidRPr="00F37097">
        <w:rPr>
          <w:rFonts w:ascii="Times New Roman" w:hAnsi="Times New Roman"/>
          <w:sz w:val="24"/>
          <w:szCs w:val="24"/>
        </w:rPr>
        <w:t xml:space="preserve">monitoring team found issues with the informed consenting process or the ICD, reconsenting of the participants was recommended by the IEC. It was also suggested that the re-consented documents be submitted to IEC. </w:t>
      </w:r>
      <w:r w:rsidR="00731A18" w:rsidRPr="00F37097">
        <w:rPr>
          <w:rFonts w:ascii="Times New Roman" w:hAnsi="Times New Roman"/>
          <w:sz w:val="24"/>
          <w:szCs w:val="24"/>
        </w:rPr>
        <w:t>At study sites</w:t>
      </w:r>
      <w:ins w:id="285" w:author="Kritarth Naman Mithileshwar Singh" w:date="2018-12-14T17:38:00Z">
        <w:r w:rsidR="00F37097">
          <w:rPr>
            <w:rFonts w:ascii="Times New Roman" w:hAnsi="Times New Roman"/>
            <w:sz w:val="24"/>
            <w:szCs w:val="24"/>
          </w:rPr>
          <w:t xml:space="preserve"> </w:t>
        </w:r>
      </w:ins>
      <w:commentRangeStart w:id="286"/>
      <w:r w:rsidR="00731A18" w:rsidRPr="00F37097">
        <w:rPr>
          <w:rFonts w:ascii="Times New Roman" w:hAnsi="Times New Roman"/>
          <w:sz w:val="24"/>
          <w:szCs w:val="24"/>
        </w:rPr>
        <w:t xml:space="preserve">where the </w:t>
      </w:r>
      <w:r w:rsidR="00FC627D" w:rsidRPr="00F37097">
        <w:rPr>
          <w:rFonts w:ascii="Times New Roman" w:hAnsi="Times New Roman"/>
          <w:sz w:val="24"/>
          <w:szCs w:val="24"/>
        </w:rPr>
        <w:t>protocol unawareness was found</w:t>
      </w:r>
      <w:r w:rsidR="00731A18" w:rsidRPr="00F37097">
        <w:rPr>
          <w:rFonts w:ascii="Times New Roman" w:hAnsi="Times New Roman"/>
          <w:sz w:val="24"/>
          <w:szCs w:val="24"/>
        </w:rPr>
        <w:t xml:space="preserve">, the whole team was asked to undergo re-training in </w:t>
      </w:r>
      <w:ins w:id="287" w:author="yashashri" w:date="2018-11-11T04:59:00Z">
        <w:r w:rsidR="002C4667" w:rsidRPr="00F37097">
          <w:rPr>
            <w:rFonts w:ascii="Times New Roman" w:hAnsi="Times New Roman"/>
            <w:sz w:val="24"/>
            <w:szCs w:val="24"/>
          </w:rPr>
          <w:t xml:space="preserve">protocol as well as </w:t>
        </w:r>
      </w:ins>
      <w:r w:rsidR="00731A18" w:rsidRPr="00F37097">
        <w:rPr>
          <w:rFonts w:ascii="Times New Roman" w:hAnsi="Times New Roman"/>
          <w:sz w:val="24"/>
          <w:szCs w:val="24"/>
        </w:rPr>
        <w:t>GCP</w:t>
      </w:r>
      <w:commentRangeEnd w:id="286"/>
      <w:r w:rsidR="0084404C" w:rsidRPr="00F37097">
        <w:rPr>
          <w:rStyle w:val="CommentReference"/>
          <w:rFonts w:ascii="Times New Roman" w:hAnsi="Times New Roman"/>
          <w:sz w:val="24"/>
          <w:szCs w:val="24"/>
          <w:rPrChange w:id="288" w:author="Kritarth Naman Mithileshwar Singh" w:date="2018-12-14T17:34:00Z">
            <w:rPr>
              <w:rStyle w:val="CommentReference"/>
            </w:rPr>
          </w:rPrChange>
        </w:rPr>
        <w:commentReference w:id="286"/>
      </w:r>
      <w:r w:rsidR="00731A18" w:rsidRPr="00F37097">
        <w:rPr>
          <w:rFonts w:ascii="Times New Roman" w:hAnsi="Times New Roman"/>
          <w:sz w:val="24"/>
          <w:szCs w:val="24"/>
        </w:rPr>
        <w:t xml:space="preserve">. Explanations were asked from the study teams for the protocol deviations and interim reports were asked, to be submitted to IEC on time. </w:t>
      </w:r>
      <w:r w:rsidR="00C24E90" w:rsidRPr="00F37097">
        <w:rPr>
          <w:rFonts w:ascii="Times New Roman" w:hAnsi="Times New Roman"/>
          <w:sz w:val="24"/>
          <w:szCs w:val="24"/>
        </w:rPr>
        <w:t>At the two sites where recruitment of participants was done before obtaining IEC approval,</w:t>
      </w:r>
      <w:r w:rsidR="00B331AF" w:rsidRPr="00F37097">
        <w:rPr>
          <w:rFonts w:ascii="Times New Roman" w:hAnsi="Times New Roman"/>
          <w:sz w:val="24"/>
          <w:szCs w:val="24"/>
        </w:rPr>
        <w:t xml:space="preserve"> the two</w:t>
      </w:r>
      <w:ins w:id="289" w:author="Kritarth Naman Mithileshwar Singh" w:date="2018-12-14T17:38:00Z">
        <w:r w:rsidR="00F37097">
          <w:rPr>
            <w:rFonts w:ascii="Times New Roman" w:hAnsi="Times New Roman"/>
            <w:sz w:val="24"/>
            <w:szCs w:val="24"/>
          </w:rPr>
          <w:t xml:space="preserve"> </w:t>
        </w:r>
      </w:ins>
      <w:r w:rsidR="00B331AF" w:rsidRPr="00F37097">
        <w:rPr>
          <w:rFonts w:ascii="Times New Roman" w:hAnsi="Times New Roman"/>
          <w:sz w:val="24"/>
          <w:szCs w:val="24"/>
        </w:rPr>
        <w:t xml:space="preserve">patient data </w:t>
      </w:r>
      <w:r w:rsidR="007E5911" w:rsidRPr="00F37097">
        <w:rPr>
          <w:rFonts w:ascii="Times New Roman" w:hAnsi="Times New Roman"/>
          <w:sz w:val="24"/>
          <w:szCs w:val="24"/>
        </w:rPr>
        <w:t xml:space="preserve">sets </w:t>
      </w:r>
      <w:r w:rsidR="00B331AF" w:rsidRPr="00F37097">
        <w:rPr>
          <w:rFonts w:ascii="Times New Roman" w:hAnsi="Times New Roman"/>
          <w:sz w:val="24"/>
          <w:szCs w:val="24"/>
        </w:rPr>
        <w:t xml:space="preserve">cannot be used in that research and </w:t>
      </w:r>
      <w:r w:rsidR="00C24E90" w:rsidRPr="00F37097">
        <w:rPr>
          <w:rFonts w:ascii="Times New Roman" w:hAnsi="Times New Roman"/>
          <w:sz w:val="24"/>
          <w:szCs w:val="24"/>
        </w:rPr>
        <w:t xml:space="preserve">a complete repetition of the enrolment process was recommended. The PI was instructed to make the necessary changes in the source document, wherever needed. </w:t>
      </w:r>
      <w:r w:rsidR="00907227" w:rsidRPr="00F37097">
        <w:rPr>
          <w:rFonts w:ascii="Times New Roman" w:hAnsi="Times New Roman"/>
          <w:sz w:val="24"/>
          <w:szCs w:val="24"/>
        </w:rPr>
        <w:t>The facility at the study sites should be upgraded for proper maintenance of the study documents</w:t>
      </w:r>
      <w:r w:rsidR="00B331AF" w:rsidRPr="00F37097">
        <w:rPr>
          <w:rFonts w:ascii="Times New Roman" w:hAnsi="Times New Roman"/>
          <w:sz w:val="24"/>
          <w:szCs w:val="24"/>
        </w:rPr>
        <w:t xml:space="preserve"> was one of the </w:t>
      </w:r>
      <w:r w:rsidR="007E5911" w:rsidRPr="00F37097">
        <w:rPr>
          <w:rFonts w:ascii="Times New Roman" w:hAnsi="Times New Roman"/>
          <w:sz w:val="24"/>
          <w:szCs w:val="24"/>
        </w:rPr>
        <w:t>recommendations</w:t>
      </w:r>
      <w:r w:rsidR="00907227" w:rsidRPr="00F37097">
        <w:rPr>
          <w:rFonts w:ascii="Times New Roman" w:hAnsi="Times New Roman"/>
          <w:sz w:val="24"/>
          <w:szCs w:val="24"/>
        </w:rPr>
        <w:t>.</w:t>
      </w:r>
      <w:ins w:id="290" w:author="Kritarth Naman Mithileshwar Singh" w:date="2018-12-14T17:38:00Z">
        <w:r w:rsidR="00F37097">
          <w:rPr>
            <w:rFonts w:ascii="Times New Roman" w:hAnsi="Times New Roman"/>
            <w:sz w:val="24"/>
            <w:szCs w:val="24"/>
          </w:rPr>
          <w:t xml:space="preserve"> </w:t>
        </w:r>
      </w:ins>
      <w:commentRangeStart w:id="291"/>
      <w:r w:rsidR="00F72349" w:rsidRPr="00F37097">
        <w:rPr>
          <w:rFonts w:ascii="Times New Roman" w:hAnsi="Times New Roman"/>
          <w:sz w:val="24"/>
          <w:szCs w:val="24"/>
        </w:rPr>
        <w:t xml:space="preserve">One of the PIs was asked to pay </w:t>
      </w:r>
      <w:r w:rsidR="00F72349" w:rsidRPr="00F37097">
        <w:rPr>
          <w:rFonts w:ascii="Times New Roman" w:hAnsi="Times New Roman"/>
          <w:strike/>
          <w:sz w:val="24"/>
          <w:szCs w:val="24"/>
        </w:rPr>
        <w:t>the</w:t>
      </w:r>
      <w:r w:rsidR="00F72349" w:rsidRPr="00F37097">
        <w:rPr>
          <w:rFonts w:ascii="Times New Roman" w:hAnsi="Times New Roman"/>
          <w:sz w:val="24"/>
          <w:szCs w:val="24"/>
        </w:rPr>
        <w:t xml:space="preserve"> compensation to patients, who </w:t>
      </w:r>
      <w:r w:rsidR="00B331AF" w:rsidRPr="00F37097">
        <w:rPr>
          <w:rFonts w:ascii="Times New Roman" w:hAnsi="Times New Roman"/>
          <w:sz w:val="24"/>
          <w:szCs w:val="24"/>
        </w:rPr>
        <w:t>did late reporting of SAE and did not pay compensation when it was related to study</w:t>
      </w:r>
      <w:r w:rsidR="001B05FD" w:rsidRPr="00F37097">
        <w:rPr>
          <w:rFonts w:ascii="Times New Roman" w:hAnsi="Times New Roman"/>
          <w:sz w:val="24"/>
          <w:szCs w:val="24"/>
        </w:rPr>
        <w:t>.</w:t>
      </w:r>
      <w:ins w:id="292" w:author="Kritarth Naman Mithileshwar Singh" w:date="2018-12-14T17:38:00Z">
        <w:r w:rsidR="00F37097">
          <w:rPr>
            <w:rFonts w:ascii="Times New Roman" w:hAnsi="Times New Roman"/>
            <w:sz w:val="24"/>
            <w:szCs w:val="24"/>
          </w:rPr>
          <w:t xml:space="preserve"> </w:t>
        </w:r>
      </w:ins>
      <w:r w:rsidR="00F72349" w:rsidRPr="00F37097">
        <w:rPr>
          <w:rFonts w:ascii="Times New Roman" w:hAnsi="Times New Roman"/>
          <w:sz w:val="24"/>
          <w:szCs w:val="24"/>
        </w:rPr>
        <w:t>The PI was also asked to show proofs of the paid compensations</w:t>
      </w:r>
      <w:r w:rsidR="00B952D9" w:rsidRPr="00F37097">
        <w:rPr>
          <w:rFonts w:ascii="Times New Roman" w:hAnsi="Times New Roman"/>
          <w:sz w:val="24"/>
          <w:szCs w:val="24"/>
        </w:rPr>
        <w:t xml:space="preserve"> to the IEC</w:t>
      </w:r>
      <w:commentRangeEnd w:id="291"/>
      <w:r w:rsidR="00CD7A20" w:rsidRPr="00F37097">
        <w:rPr>
          <w:rStyle w:val="CommentReference"/>
          <w:rFonts w:ascii="Times New Roman" w:hAnsi="Times New Roman"/>
          <w:sz w:val="24"/>
          <w:szCs w:val="24"/>
          <w:rPrChange w:id="293" w:author="Kritarth Naman Mithileshwar Singh" w:date="2018-12-14T17:34:00Z">
            <w:rPr>
              <w:rStyle w:val="CommentReference"/>
            </w:rPr>
          </w:rPrChange>
        </w:rPr>
        <w:commentReference w:id="291"/>
      </w:r>
      <w:r w:rsidR="00F72349" w:rsidRPr="00F37097">
        <w:rPr>
          <w:rFonts w:ascii="Times New Roman" w:hAnsi="Times New Roman"/>
          <w:sz w:val="24"/>
          <w:szCs w:val="24"/>
        </w:rPr>
        <w:t xml:space="preserve">. </w:t>
      </w:r>
    </w:p>
    <w:p w14:paraId="0D0D08DA" w14:textId="77777777" w:rsidR="00D40B04" w:rsidRPr="00F37097" w:rsidRDefault="00F72349">
      <w:pPr>
        <w:spacing w:line="240" w:lineRule="auto"/>
        <w:jc w:val="both"/>
        <w:rPr>
          <w:rFonts w:ascii="Times New Roman" w:hAnsi="Times New Roman"/>
          <w:sz w:val="24"/>
          <w:szCs w:val="24"/>
        </w:rPr>
      </w:pPr>
      <w:r w:rsidRPr="00F37097">
        <w:rPr>
          <w:rFonts w:ascii="Times New Roman" w:hAnsi="Times New Roman"/>
          <w:sz w:val="24"/>
          <w:szCs w:val="24"/>
        </w:rPr>
        <w:t>At one of the study site</w:t>
      </w:r>
      <w:r w:rsidR="007E5911" w:rsidRPr="00F37097">
        <w:rPr>
          <w:rFonts w:ascii="Times New Roman" w:hAnsi="Times New Roman"/>
          <w:sz w:val="24"/>
          <w:szCs w:val="24"/>
        </w:rPr>
        <w:t>s</w:t>
      </w:r>
      <w:r w:rsidRPr="00F37097">
        <w:rPr>
          <w:rFonts w:ascii="Times New Roman" w:hAnsi="Times New Roman"/>
          <w:sz w:val="24"/>
          <w:szCs w:val="24"/>
        </w:rPr>
        <w:t xml:space="preserve">, the PI was found to have been involved in </w:t>
      </w:r>
      <w:ins w:id="294" w:author="yashashri" w:date="2018-11-11T05:05:00Z">
        <w:r w:rsidR="008F10B6" w:rsidRPr="00F37097">
          <w:rPr>
            <w:rFonts w:ascii="Times New Roman" w:hAnsi="Times New Roman"/>
            <w:sz w:val="24"/>
            <w:szCs w:val="24"/>
          </w:rPr>
          <w:t>5</w:t>
        </w:r>
      </w:ins>
      <w:ins w:id="295" w:author="yashashri" w:date="2018-11-11T05:01:00Z">
        <w:r w:rsidR="002C4667" w:rsidRPr="00F37097">
          <w:rPr>
            <w:rFonts w:ascii="Times New Roman" w:hAnsi="Times New Roman"/>
            <w:sz w:val="24"/>
            <w:szCs w:val="24"/>
          </w:rPr>
          <w:t xml:space="preserve"> </w:t>
        </w:r>
      </w:ins>
      <w:commentRangeStart w:id="296"/>
      <w:r w:rsidRPr="00F37097">
        <w:rPr>
          <w:rFonts w:ascii="Times New Roman" w:hAnsi="Times New Roman"/>
          <w:sz w:val="24"/>
          <w:szCs w:val="24"/>
        </w:rPr>
        <w:t>various lapses</w:t>
      </w:r>
      <w:commentRangeEnd w:id="296"/>
      <w:r w:rsidR="00CD7A20" w:rsidRPr="00F37097">
        <w:rPr>
          <w:rStyle w:val="CommentReference"/>
          <w:rFonts w:ascii="Times New Roman" w:hAnsi="Times New Roman"/>
          <w:sz w:val="24"/>
          <w:szCs w:val="24"/>
          <w:rPrChange w:id="297" w:author="Kritarth Naman Mithileshwar Singh" w:date="2018-12-14T17:34:00Z">
            <w:rPr>
              <w:rStyle w:val="CommentReference"/>
            </w:rPr>
          </w:rPrChange>
        </w:rPr>
        <w:commentReference w:id="296"/>
      </w:r>
      <w:r w:rsidRPr="00F37097">
        <w:rPr>
          <w:rFonts w:ascii="Times New Roman" w:hAnsi="Times New Roman"/>
          <w:sz w:val="24"/>
          <w:szCs w:val="24"/>
        </w:rPr>
        <w:t xml:space="preserve">, in that study as well as in multiple studies before it. </w:t>
      </w:r>
      <w:r w:rsidR="009B589F" w:rsidRPr="00F37097">
        <w:rPr>
          <w:rFonts w:ascii="Times New Roman" w:hAnsi="Times New Roman"/>
          <w:sz w:val="24"/>
          <w:szCs w:val="24"/>
        </w:rPr>
        <w:t xml:space="preserve">The </w:t>
      </w:r>
      <w:r w:rsidR="00237A93" w:rsidRPr="00F37097">
        <w:rPr>
          <w:rFonts w:ascii="Times New Roman" w:hAnsi="Times New Roman"/>
          <w:sz w:val="24"/>
          <w:szCs w:val="24"/>
        </w:rPr>
        <w:t>PI</w:t>
      </w:r>
      <w:r w:rsidR="009B589F" w:rsidRPr="00F37097">
        <w:rPr>
          <w:rFonts w:ascii="Times New Roman" w:hAnsi="Times New Roman"/>
          <w:sz w:val="24"/>
          <w:szCs w:val="24"/>
        </w:rPr>
        <w:t xml:space="preserve"> was not even a permanent employee of the institution at the time of monitoring visit. The study was </w:t>
      </w:r>
      <w:r w:rsidR="00237A93" w:rsidRPr="00F37097">
        <w:rPr>
          <w:rFonts w:ascii="Times New Roman" w:hAnsi="Times New Roman"/>
          <w:sz w:val="24"/>
          <w:szCs w:val="24"/>
        </w:rPr>
        <w:t>ongoing,</w:t>
      </w:r>
      <w:ins w:id="298" w:author="Kritarth Naman Mithileshwar Singh" w:date="2018-12-14T17:39:00Z">
        <w:r w:rsidR="00F37097">
          <w:rPr>
            <w:rFonts w:ascii="Times New Roman" w:hAnsi="Times New Roman"/>
            <w:sz w:val="24"/>
            <w:szCs w:val="24"/>
          </w:rPr>
          <w:t xml:space="preserve"> </w:t>
        </w:r>
      </w:ins>
      <w:r w:rsidR="00237A93" w:rsidRPr="00F37097">
        <w:rPr>
          <w:rFonts w:ascii="Times New Roman" w:hAnsi="Times New Roman"/>
          <w:sz w:val="24"/>
          <w:szCs w:val="24"/>
        </w:rPr>
        <w:t>but</w:t>
      </w:r>
      <w:ins w:id="299" w:author="Kritarth Naman Mithileshwar Singh" w:date="2018-12-14T17:39:00Z">
        <w:r w:rsidR="00F37097">
          <w:rPr>
            <w:rFonts w:ascii="Times New Roman" w:hAnsi="Times New Roman"/>
            <w:sz w:val="24"/>
            <w:szCs w:val="24"/>
          </w:rPr>
          <w:t xml:space="preserve"> </w:t>
        </w:r>
      </w:ins>
      <w:r w:rsidR="009B589F" w:rsidRPr="00F37097">
        <w:rPr>
          <w:rFonts w:ascii="Times New Roman" w:hAnsi="Times New Roman"/>
          <w:sz w:val="24"/>
          <w:szCs w:val="24"/>
        </w:rPr>
        <w:t xml:space="preserve">the IEC was not informed about </w:t>
      </w:r>
      <w:r w:rsidR="00B331AF" w:rsidRPr="00F37097">
        <w:rPr>
          <w:rFonts w:ascii="Times New Roman" w:hAnsi="Times New Roman"/>
          <w:sz w:val="24"/>
          <w:szCs w:val="24"/>
        </w:rPr>
        <w:t>PI retirement</w:t>
      </w:r>
      <w:r w:rsidR="009B589F" w:rsidRPr="00F37097">
        <w:rPr>
          <w:rFonts w:ascii="Times New Roman" w:hAnsi="Times New Roman"/>
          <w:sz w:val="24"/>
          <w:szCs w:val="24"/>
        </w:rPr>
        <w:t>.</w:t>
      </w:r>
      <w:r w:rsidR="00237A93" w:rsidRPr="00F37097">
        <w:rPr>
          <w:rFonts w:ascii="Times New Roman" w:hAnsi="Times New Roman"/>
          <w:sz w:val="24"/>
          <w:szCs w:val="24"/>
        </w:rPr>
        <w:t xml:space="preserve"> </w:t>
      </w:r>
      <w:ins w:id="300" w:author="yashashri" w:date="2018-11-11T05:02:00Z">
        <w:r w:rsidR="002C4667" w:rsidRPr="00F37097">
          <w:rPr>
            <w:rFonts w:ascii="Times New Roman" w:hAnsi="Times New Roman"/>
            <w:sz w:val="24"/>
            <w:szCs w:val="24"/>
          </w:rPr>
          <w:t xml:space="preserve">There were many </w:t>
        </w:r>
      </w:ins>
      <w:ins w:id="301" w:author="yashashri" w:date="2018-11-11T05:03:00Z">
        <w:r w:rsidR="002C4667" w:rsidRPr="00F37097">
          <w:rPr>
            <w:rFonts w:ascii="Times New Roman" w:hAnsi="Times New Roman"/>
            <w:sz w:val="24"/>
            <w:szCs w:val="24"/>
          </w:rPr>
          <w:t xml:space="preserve">12 </w:t>
        </w:r>
      </w:ins>
      <w:ins w:id="302" w:author="yashashri" w:date="2018-11-11T05:02:00Z">
        <w:r w:rsidR="002C4667" w:rsidRPr="00F37097">
          <w:rPr>
            <w:rFonts w:ascii="Times New Roman" w:hAnsi="Times New Roman"/>
            <w:sz w:val="24"/>
            <w:szCs w:val="24"/>
          </w:rPr>
          <w:t>protocol waivers</w:t>
        </w:r>
      </w:ins>
      <w:ins w:id="303" w:author="yashashri" w:date="2018-11-11T05:04:00Z">
        <w:r w:rsidR="002C4667" w:rsidRPr="00F37097">
          <w:rPr>
            <w:rFonts w:ascii="Times New Roman" w:hAnsi="Times New Roman"/>
            <w:sz w:val="24"/>
            <w:szCs w:val="24"/>
          </w:rPr>
          <w:t xml:space="preserve">  where </w:t>
        </w:r>
      </w:ins>
      <w:ins w:id="304" w:author="yashashri" w:date="2018-11-11T05:03:00Z">
        <w:r w:rsidR="002C4667" w:rsidRPr="00F37097">
          <w:rPr>
            <w:rFonts w:ascii="Times New Roman" w:hAnsi="Times New Roman"/>
            <w:sz w:val="24"/>
            <w:szCs w:val="24"/>
          </w:rPr>
          <w:t>permission of IEC was not sought , related SAE compensation not paid</w:t>
        </w:r>
      </w:ins>
      <w:ins w:id="305" w:author="yashashri" w:date="2018-11-11T05:04:00Z">
        <w:r w:rsidR="008F10B6" w:rsidRPr="00F37097">
          <w:rPr>
            <w:rFonts w:ascii="Times New Roman" w:hAnsi="Times New Roman"/>
            <w:sz w:val="24"/>
            <w:szCs w:val="24"/>
          </w:rPr>
          <w:t>, number of patients included were more than the approved number.</w:t>
        </w:r>
      </w:ins>
      <w:ins w:id="306" w:author="yashashri" w:date="2018-11-11T05:03:00Z">
        <w:r w:rsidR="002C4667" w:rsidRPr="00F37097">
          <w:rPr>
            <w:rFonts w:ascii="Times New Roman" w:hAnsi="Times New Roman"/>
            <w:sz w:val="24"/>
            <w:szCs w:val="24"/>
          </w:rPr>
          <w:t xml:space="preserve">  </w:t>
        </w:r>
      </w:ins>
      <w:ins w:id="307" w:author="yashashri" w:date="2018-11-11T05:02:00Z">
        <w:r w:rsidR="002C4667" w:rsidRPr="00F37097">
          <w:rPr>
            <w:rFonts w:ascii="Times New Roman" w:hAnsi="Times New Roman"/>
            <w:sz w:val="24"/>
            <w:szCs w:val="24"/>
          </w:rPr>
          <w:t xml:space="preserve"> </w:t>
        </w:r>
      </w:ins>
      <w:r w:rsidR="00237A93" w:rsidRPr="00F37097">
        <w:rPr>
          <w:rFonts w:ascii="Times New Roman" w:hAnsi="Times New Roman"/>
          <w:sz w:val="24"/>
          <w:szCs w:val="24"/>
        </w:rPr>
        <w:t xml:space="preserve">Hence, as </w:t>
      </w:r>
      <w:r w:rsidR="00DE1A2A" w:rsidRPr="00F37097">
        <w:rPr>
          <w:rFonts w:ascii="Times New Roman" w:hAnsi="Times New Roman"/>
          <w:sz w:val="24"/>
          <w:szCs w:val="24"/>
        </w:rPr>
        <w:t>per IEC functioning,</w:t>
      </w:r>
      <w:r w:rsidR="00237A93" w:rsidRPr="00F37097">
        <w:rPr>
          <w:rFonts w:ascii="Times New Roman" w:hAnsi="Times New Roman"/>
          <w:sz w:val="24"/>
          <w:szCs w:val="24"/>
        </w:rPr>
        <w:t xml:space="preserve"> it was decided that no study protocol will be reviewed by the IEC from that department for </w:t>
      </w:r>
      <w:r w:rsidR="00B331AF" w:rsidRPr="00F37097">
        <w:rPr>
          <w:rFonts w:ascii="Times New Roman" w:hAnsi="Times New Roman"/>
          <w:sz w:val="24"/>
          <w:szCs w:val="24"/>
        </w:rPr>
        <w:t xml:space="preserve">next </w:t>
      </w:r>
      <w:r w:rsidR="00237A93" w:rsidRPr="00F37097">
        <w:rPr>
          <w:rFonts w:ascii="Times New Roman" w:hAnsi="Times New Roman"/>
          <w:sz w:val="24"/>
          <w:szCs w:val="24"/>
        </w:rPr>
        <w:t xml:space="preserve">3 months, and the recruitment </w:t>
      </w:r>
      <w:r w:rsidR="00434D35" w:rsidRPr="00F37097">
        <w:rPr>
          <w:rFonts w:ascii="Times New Roman" w:hAnsi="Times New Roman"/>
          <w:sz w:val="24"/>
          <w:szCs w:val="24"/>
        </w:rPr>
        <w:t>procedure for</w:t>
      </w:r>
      <w:r w:rsidR="00237A93" w:rsidRPr="00F37097">
        <w:rPr>
          <w:rFonts w:ascii="Times New Roman" w:hAnsi="Times New Roman"/>
          <w:sz w:val="24"/>
          <w:szCs w:val="24"/>
        </w:rPr>
        <w:t xml:space="preserve"> all current ongoing studies </w:t>
      </w:r>
      <w:r w:rsidR="00E84DAA" w:rsidRPr="00F37097">
        <w:rPr>
          <w:rFonts w:ascii="Times New Roman" w:hAnsi="Times New Roman"/>
          <w:sz w:val="24"/>
          <w:szCs w:val="24"/>
        </w:rPr>
        <w:t xml:space="preserve">from that department </w:t>
      </w:r>
      <w:r w:rsidR="00B331AF" w:rsidRPr="00F37097">
        <w:rPr>
          <w:rFonts w:ascii="Times New Roman" w:hAnsi="Times New Roman"/>
          <w:sz w:val="24"/>
          <w:szCs w:val="24"/>
        </w:rPr>
        <w:t xml:space="preserve">would </w:t>
      </w:r>
      <w:r w:rsidR="00237A93" w:rsidRPr="00F37097">
        <w:rPr>
          <w:rFonts w:ascii="Times New Roman" w:hAnsi="Times New Roman"/>
          <w:sz w:val="24"/>
          <w:szCs w:val="24"/>
        </w:rPr>
        <w:t xml:space="preserve">be suspended for 3 months. </w:t>
      </w:r>
    </w:p>
    <w:p w14:paraId="48195DD3" w14:textId="77777777" w:rsidR="008C0FC8" w:rsidRPr="00F37097" w:rsidRDefault="00271019">
      <w:pPr>
        <w:spacing w:line="240" w:lineRule="auto"/>
        <w:jc w:val="both"/>
        <w:rPr>
          <w:rFonts w:ascii="Times New Roman" w:hAnsi="Times New Roman"/>
          <w:sz w:val="24"/>
          <w:szCs w:val="24"/>
        </w:rPr>
      </w:pPr>
      <w:r w:rsidRPr="00F37097">
        <w:rPr>
          <w:rFonts w:ascii="Times New Roman" w:hAnsi="Times New Roman"/>
          <w:sz w:val="24"/>
          <w:szCs w:val="24"/>
        </w:rPr>
        <w:t>The corrective actions taken in this present study and the ones taken in the previous study by Shetty et al have been mentioned in table 2.</w:t>
      </w:r>
    </w:p>
    <w:p w14:paraId="10313E33" w14:textId="77777777" w:rsidR="00D047B9" w:rsidRPr="00F37097" w:rsidRDefault="00D047B9">
      <w:pPr>
        <w:spacing w:line="240" w:lineRule="auto"/>
        <w:jc w:val="both"/>
        <w:rPr>
          <w:rFonts w:ascii="Times New Roman" w:hAnsi="Times New Roman"/>
          <w:sz w:val="24"/>
          <w:szCs w:val="24"/>
        </w:rPr>
      </w:pPr>
    </w:p>
    <w:p w14:paraId="4C2BD623" w14:textId="77777777" w:rsidR="00D047B9" w:rsidRPr="00F37097" w:rsidRDefault="00D047B9">
      <w:pPr>
        <w:spacing w:line="240" w:lineRule="auto"/>
        <w:jc w:val="both"/>
        <w:rPr>
          <w:rFonts w:ascii="Times New Roman" w:hAnsi="Times New Roman"/>
          <w:sz w:val="24"/>
          <w:szCs w:val="24"/>
        </w:rPr>
      </w:pPr>
    </w:p>
    <w:p w14:paraId="48C2CB9D" w14:textId="77777777" w:rsidR="00D047B9" w:rsidRPr="00F37097" w:rsidRDefault="00D047B9">
      <w:pPr>
        <w:spacing w:line="240" w:lineRule="auto"/>
        <w:jc w:val="both"/>
        <w:rPr>
          <w:rFonts w:ascii="Times New Roman" w:hAnsi="Times New Roman"/>
          <w:sz w:val="24"/>
          <w:szCs w:val="24"/>
        </w:rPr>
      </w:pPr>
    </w:p>
    <w:tbl>
      <w:tblPr>
        <w:tblStyle w:val="TableGrid"/>
        <w:tblW w:w="0" w:type="auto"/>
        <w:tblLook w:val="04A0" w:firstRow="1" w:lastRow="0" w:firstColumn="1" w:lastColumn="0" w:noHBand="0" w:noVBand="1"/>
      </w:tblPr>
      <w:tblGrid>
        <w:gridCol w:w="4610"/>
        <w:gridCol w:w="4606"/>
      </w:tblGrid>
      <w:tr w:rsidR="00FC0431" w:rsidRPr="00F37097" w14:paraId="44FF7454" w14:textId="77777777" w:rsidTr="00A362A1">
        <w:tc>
          <w:tcPr>
            <w:tcW w:w="9350" w:type="dxa"/>
            <w:gridSpan w:val="2"/>
          </w:tcPr>
          <w:p w14:paraId="740A2A23" w14:textId="77777777" w:rsidR="00FC0431" w:rsidRPr="00F37097" w:rsidRDefault="00FC0431">
            <w:pPr>
              <w:jc w:val="both"/>
              <w:rPr>
                <w:rFonts w:ascii="Times New Roman" w:hAnsi="Times New Roman"/>
                <w:b/>
                <w:sz w:val="24"/>
                <w:szCs w:val="24"/>
              </w:rPr>
              <w:pPrChange w:id="308" w:author="Kritarth Naman Mithileshwar Singh" w:date="2018-12-14T17:34:00Z">
                <w:pPr>
                  <w:jc w:val="center"/>
                </w:pPr>
              </w:pPrChange>
            </w:pPr>
            <w:r w:rsidRPr="00F37097">
              <w:rPr>
                <w:rFonts w:ascii="Times New Roman" w:hAnsi="Times New Roman"/>
                <w:b/>
                <w:sz w:val="24"/>
                <w:szCs w:val="24"/>
                <w:u w:val="single"/>
              </w:rPr>
              <w:lastRenderedPageBreak/>
              <w:t>Table 2</w:t>
            </w:r>
            <w:r w:rsidRPr="00F37097">
              <w:rPr>
                <w:rFonts w:ascii="Times New Roman" w:hAnsi="Times New Roman"/>
                <w:b/>
                <w:sz w:val="24"/>
                <w:szCs w:val="24"/>
              </w:rPr>
              <w:t xml:space="preserve">: </w:t>
            </w:r>
            <w:commentRangeStart w:id="309"/>
            <w:r w:rsidRPr="00F37097">
              <w:rPr>
                <w:rFonts w:ascii="Times New Roman" w:hAnsi="Times New Roman"/>
                <w:b/>
                <w:sz w:val="24"/>
                <w:szCs w:val="24"/>
              </w:rPr>
              <w:t>Corrective</w:t>
            </w:r>
            <w:commentRangeEnd w:id="309"/>
            <w:r w:rsidR="009B43A1" w:rsidRPr="00F37097">
              <w:rPr>
                <w:rStyle w:val="CommentReference"/>
                <w:rFonts w:ascii="Times New Roman" w:hAnsi="Times New Roman"/>
                <w:sz w:val="24"/>
                <w:szCs w:val="24"/>
                <w:rPrChange w:id="310" w:author="Kritarth Naman Mithileshwar Singh" w:date="2018-12-14T17:34:00Z">
                  <w:rPr>
                    <w:rStyle w:val="CommentReference"/>
                  </w:rPr>
                </w:rPrChange>
              </w:rPr>
              <w:commentReference w:id="309"/>
            </w:r>
            <w:r w:rsidRPr="00F37097">
              <w:rPr>
                <w:rFonts w:ascii="Times New Roman" w:hAnsi="Times New Roman"/>
                <w:b/>
                <w:sz w:val="24"/>
                <w:szCs w:val="24"/>
              </w:rPr>
              <w:t xml:space="preserve"> Actions in Current Study vs Previous Study</w:t>
            </w:r>
            <w:del w:id="311" w:author="yashashri" w:date="2018-11-11T17:50:00Z">
              <w:r w:rsidR="008C0FC8" w:rsidRPr="00F37097" w:rsidDel="00484E74">
                <w:rPr>
                  <w:rFonts w:ascii="Times New Roman" w:hAnsi="Times New Roman"/>
                  <w:b/>
                  <w:sz w:val="24"/>
                  <w:szCs w:val="24"/>
                  <w:vertAlign w:val="superscript"/>
                </w:rPr>
                <w:delText>4</w:delText>
              </w:r>
            </w:del>
            <w:ins w:id="312" w:author="yashashri" w:date="2018-11-11T17:50:00Z">
              <w:r w:rsidR="00484E74" w:rsidRPr="00F37097">
                <w:rPr>
                  <w:rFonts w:ascii="Times New Roman" w:hAnsi="Times New Roman"/>
                  <w:b/>
                  <w:sz w:val="24"/>
                  <w:szCs w:val="24"/>
                  <w:vertAlign w:val="superscript"/>
                </w:rPr>
                <w:t>5</w:t>
              </w:r>
            </w:ins>
          </w:p>
        </w:tc>
      </w:tr>
      <w:tr w:rsidR="00FC0431" w:rsidRPr="00F37097" w14:paraId="55C52004" w14:textId="77777777" w:rsidTr="00FC0431">
        <w:tc>
          <w:tcPr>
            <w:tcW w:w="4675" w:type="dxa"/>
          </w:tcPr>
          <w:p w14:paraId="171E9ED9" w14:textId="77777777" w:rsidR="00FC0431" w:rsidRPr="00F37097" w:rsidRDefault="00FC0431">
            <w:pPr>
              <w:jc w:val="both"/>
              <w:rPr>
                <w:rFonts w:ascii="Times New Roman" w:hAnsi="Times New Roman"/>
                <w:sz w:val="24"/>
                <w:szCs w:val="24"/>
              </w:rPr>
            </w:pPr>
            <w:r w:rsidRPr="00F37097">
              <w:rPr>
                <w:rFonts w:ascii="Times New Roman" w:hAnsi="Times New Roman"/>
                <w:sz w:val="24"/>
                <w:szCs w:val="24"/>
              </w:rPr>
              <w:t>Corrective Actions Taken in</w:t>
            </w:r>
            <w:ins w:id="313"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Current Study</w:t>
            </w:r>
          </w:p>
        </w:tc>
        <w:tc>
          <w:tcPr>
            <w:tcW w:w="4675" w:type="dxa"/>
          </w:tcPr>
          <w:p w14:paraId="0CC0A6A1" w14:textId="77777777" w:rsidR="00FC0431" w:rsidRPr="00F37097" w:rsidRDefault="00FC0431">
            <w:pPr>
              <w:jc w:val="both"/>
              <w:rPr>
                <w:rFonts w:ascii="Times New Roman" w:hAnsi="Times New Roman"/>
                <w:sz w:val="24"/>
                <w:szCs w:val="24"/>
              </w:rPr>
            </w:pPr>
            <w:r w:rsidRPr="00F37097">
              <w:rPr>
                <w:rFonts w:ascii="Times New Roman" w:hAnsi="Times New Roman"/>
                <w:sz w:val="24"/>
                <w:szCs w:val="24"/>
              </w:rPr>
              <w:t>Corrective Actions Taken in Previous Study</w:t>
            </w:r>
          </w:p>
        </w:tc>
      </w:tr>
      <w:tr w:rsidR="00FC0431" w:rsidRPr="00F37097" w14:paraId="0A0649F5" w14:textId="77777777" w:rsidTr="00FC0431">
        <w:tc>
          <w:tcPr>
            <w:tcW w:w="4675" w:type="dxa"/>
          </w:tcPr>
          <w:p w14:paraId="066A15C5"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Re-consenting of the</w:t>
            </w:r>
            <w:ins w:id="314"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participants</w:t>
            </w:r>
          </w:p>
          <w:p w14:paraId="2ED1D1A7"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Explanations asked for</w:t>
            </w:r>
            <w:ins w:id="315"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deviations of approved study</w:t>
            </w:r>
            <w:ins w:id="316"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plan</w:t>
            </w:r>
          </w:p>
          <w:p w14:paraId="4264B827"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The study team was asked to</w:t>
            </w:r>
            <w:ins w:id="317"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undergo GCP retraining</w:t>
            </w:r>
          </w:p>
          <w:p w14:paraId="2CF98AC2"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Interim reports asked to be</w:t>
            </w:r>
            <w:ins w:id="318"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given on time</w:t>
            </w:r>
          </w:p>
          <w:p w14:paraId="7C4CFF1A"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Repeat of participant</w:t>
            </w:r>
            <w:ins w:id="319"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recruitment</w:t>
            </w:r>
            <w:ins w:id="320"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process</w:t>
            </w:r>
          </w:p>
          <w:p w14:paraId="30E3855A"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Necessary changes in the</w:t>
            </w:r>
            <w:ins w:id="321"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source documents</w:t>
            </w:r>
          </w:p>
          <w:p w14:paraId="237F9FBE"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Facility upgradation for</w:t>
            </w:r>
            <w:ins w:id="322"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maintaining study documents</w:t>
            </w:r>
          </w:p>
          <w:p w14:paraId="722011E3" w14:textId="77777777" w:rsidR="00E566A3" w:rsidRPr="00F37097" w:rsidRDefault="00E566A3" w:rsidP="00F37097">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Compensation to be paid to</w:t>
            </w:r>
            <w:ins w:id="323"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patients who reported an</w:t>
            </w:r>
            <w:ins w:id="324"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AE/SAE and show proofs to</w:t>
            </w:r>
            <w:ins w:id="325"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IEC</w:t>
            </w:r>
          </w:p>
          <w:p w14:paraId="535B37CF" w14:textId="77777777" w:rsidR="00FC0431"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In view of multiple lapses</w:t>
            </w:r>
            <w:ins w:id="326"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 xml:space="preserve">by one of the PI and </w:t>
            </w:r>
            <w:r w:rsidR="007E5911" w:rsidRPr="00F37097">
              <w:rPr>
                <w:rFonts w:ascii="Times New Roman" w:hAnsi="Times New Roman"/>
                <w:sz w:val="24"/>
                <w:szCs w:val="24"/>
              </w:rPr>
              <w:t>the site</w:t>
            </w:r>
            <w:r w:rsidRPr="00F37097">
              <w:rPr>
                <w:rFonts w:ascii="Times New Roman" w:hAnsi="Times New Roman"/>
                <w:sz w:val="24"/>
                <w:szCs w:val="24"/>
              </w:rPr>
              <w:t>, no protocol to be</w:t>
            </w:r>
            <w:ins w:id="327"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reviewed from that</w:t>
            </w:r>
            <w:ins w:id="328"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department, as</w:t>
            </w:r>
            <w:ins w:id="329"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punishment, for 3months and with-hold</w:t>
            </w:r>
            <w:ins w:id="330"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the recruitment of</w:t>
            </w:r>
            <w:ins w:id="331"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current ongoing</w:t>
            </w:r>
            <w:ins w:id="332"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studies</w:t>
            </w:r>
          </w:p>
        </w:tc>
        <w:tc>
          <w:tcPr>
            <w:tcW w:w="4675" w:type="dxa"/>
          </w:tcPr>
          <w:p w14:paraId="6D78F443"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Explanation asked for</w:t>
            </w:r>
            <w:ins w:id="333"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violations, with a clear</w:t>
            </w:r>
            <w:ins w:id="334"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warning against future</w:t>
            </w:r>
            <w:ins w:id="335"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violation</w:t>
            </w:r>
          </w:p>
          <w:p w14:paraId="543F960A" w14:textId="77777777" w:rsidR="00E566A3" w:rsidRPr="00F37097" w:rsidRDefault="00E566A3">
            <w:pPr>
              <w:jc w:val="both"/>
              <w:rPr>
                <w:rFonts w:ascii="Times New Roman" w:hAnsi="Times New Roman"/>
                <w:sz w:val="24"/>
                <w:szCs w:val="24"/>
              </w:rPr>
            </w:pPr>
          </w:p>
          <w:p w14:paraId="266BE676"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Audit reports and</w:t>
            </w:r>
            <w:ins w:id="336"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progress reports to be</w:t>
            </w:r>
            <w:ins w:id="337" w:author="Kritarth Naman Mithileshwar Singh" w:date="2018-12-14T17:38:00Z">
              <w:r w:rsidR="00F37097">
                <w:rPr>
                  <w:rFonts w:ascii="Times New Roman" w:hAnsi="Times New Roman"/>
                  <w:sz w:val="24"/>
                  <w:szCs w:val="24"/>
                </w:rPr>
                <w:t xml:space="preserve"> </w:t>
              </w:r>
            </w:ins>
            <w:r w:rsidRPr="00F37097">
              <w:rPr>
                <w:rFonts w:ascii="Times New Roman" w:hAnsi="Times New Roman"/>
                <w:sz w:val="24"/>
                <w:szCs w:val="24"/>
              </w:rPr>
              <w:t>given on time</w:t>
            </w:r>
          </w:p>
          <w:p w14:paraId="1474F4C4" w14:textId="77777777" w:rsidR="00E566A3" w:rsidRPr="00F37097" w:rsidRDefault="00E566A3">
            <w:pPr>
              <w:jc w:val="both"/>
              <w:rPr>
                <w:rFonts w:ascii="Times New Roman" w:hAnsi="Times New Roman"/>
                <w:sz w:val="24"/>
                <w:szCs w:val="24"/>
              </w:rPr>
            </w:pPr>
          </w:p>
          <w:p w14:paraId="65DECA02"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Recruitment of additional</w:t>
            </w:r>
            <w:ins w:id="338"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members in the study</w:t>
            </w:r>
            <w:ins w:id="339"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team advised for</w:t>
            </w:r>
            <w:ins w:id="340"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deficiencies in study</w:t>
            </w:r>
            <w:ins w:id="341"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supervision</w:t>
            </w:r>
          </w:p>
          <w:p w14:paraId="2EF8A185" w14:textId="77777777" w:rsidR="00E566A3" w:rsidRPr="00F37097" w:rsidRDefault="00E566A3">
            <w:pPr>
              <w:jc w:val="both"/>
              <w:rPr>
                <w:rFonts w:ascii="Times New Roman" w:hAnsi="Times New Roman"/>
                <w:sz w:val="24"/>
                <w:szCs w:val="24"/>
              </w:rPr>
            </w:pPr>
          </w:p>
          <w:p w14:paraId="13592949"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AE reports asked to be</w:t>
            </w:r>
            <w:ins w:id="342"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submitted on time</w:t>
            </w:r>
          </w:p>
          <w:p w14:paraId="5E919150" w14:textId="77777777" w:rsidR="00E566A3" w:rsidRPr="00F37097" w:rsidRDefault="00E566A3">
            <w:pPr>
              <w:jc w:val="both"/>
              <w:rPr>
                <w:rFonts w:ascii="Times New Roman" w:hAnsi="Times New Roman"/>
                <w:sz w:val="24"/>
                <w:szCs w:val="24"/>
              </w:rPr>
            </w:pPr>
          </w:p>
          <w:p w14:paraId="118081F5" w14:textId="77777777" w:rsidR="00FC0431"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Continued GCP training</w:t>
            </w:r>
            <w:ins w:id="343"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of study recommended for</w:t>
            </w:r>
            <w:ins w:id="344"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the whole study team</w:t>
            </w:r>
          </w:p>
        </w:tc>
      </w:tr>
    </w:tbl>
    <w:p w14:paraId="2E4FE717" w14:textId="77777777" w:rsidR="00271019" w:rsidRPr="00F37097" w:rsidRDefault="00271019">
      <w:pPr>
        <w:spacing w:line="240" w:lineRule="auto"/>
        <w:jc w:val="both"/>
        <w:rPr>
          <w:rFonts w:ascii="Times New Roman" w:hAnsi="Times New Roman"/>
          <w:sz w:val="24"/>
          <w:szCs w:val="24"/>
        </w:rPr>
      </w:pPr>
    </w:p>
    <w:p w14:paraId="4A6121D7" w14:textId="77777777" w:rsidR="00E566A3" w:rsidRPr="00F37097" w:rsidRDefault="0056522A">
      <w:pPr>
        <w:spacing w:line="240" w:lineRule="auto"/>
        <w:jc w:val="both"/>
        <w:rPr>
          <w:rFonts w:ascii="Times New Roman" w:hAnsi="Times New Roman"/>
          <w:sz w:val="24"/>
          <w:szCs w:val="24"/>
        </w:rPr>
      </w:pPr>
      <w:commentRangeStart w:id="345"/>
      <w:r w:rsidRPr="00F37097">
        <w:rPr>
          <w:rFonts w:ascii="Times New Roman" w:hAnsi="Times New Roman"/>
          <w:sz w:val="24"/>
          <w:szCs w:val="24"/>
          <w:u w:val="single"/>
        </w:rPr>
        <w:t>Discussion</w:t>
      </w:r>
      <w:commentRangeEnd w:id="345"/>
      <w:r w:rsidR="009B43A1" w:rsidRPr="00F37097">
        <w:rPr>
          <w:rStyle w:val="CommentReference"/>
          <w:rFonts w:ascii="Times New Roman" w:hAnsi="Times New Roman"/>
          <w:sz w:val="24"/>
          <w:szCs w:val="24"/>
          <w:rPrChange w:id="346" w:author="Kritarth Naman Mithileshwar Singh" w:date="2018-12-14T17:34:00Z">
            <w:rPr>
              <w:rStyle w:val="CommentReference"/>
            </w:rPr>
          </w:rPrChange>
        </w:rPr>
        <w:commentReference w:id="345"/>
      </w:r>
      <w:r w:rsidRPr="00F37097">
        <w:rPr>
          <w:rFonts w:ascii="Times New Roman" w:hAnsi="Times New Roman"/>
          <w:sz w:val="24"/>
          <w:szCs w:val="24"/>
        </w:rPr>
        <w:t>:</w:t>
      </w:r>
    </w:p>
    <w:p w14:paraId="0B5C0FB3" w14:textId="77777777" w:rsidR="000B1C5B" w:rsidRPr="00F37097" w:rsidRDefault="000B1C5B">
      <w:pPr>
        <w:spacing w:line="240" w:lineRule="auto"/>
        <w:jc w:val="both"/>
        <w:rPr>
          <w:rFonts w:ascii="Times New Roman" w:hAnsi="Times New Roman"/>
          <w:sz w:val="24"/>
          <w:szCs w:val="24"/>
        </w:rPr>
      </w:pPr>
      <w:r w:rsidRPr="00F37097">
        <w:rPr>
          <w:rFonts w:ascii="Times New Roman" w:hAnsi="Times New Roman"/>
          <w:sz w:val="24"/>
          <w:szCs w:val="24"/>
        </w:rPr>
        <w:t xml:space="preserve">There were multiple protocol violations reported by the monitoring teams in our study. This was similar to the findings which were found in the study by Shetty et al, which had monitored studies approved by the same two IECs of the same institution. It is important to note that the issues related to informed consent process, deviation from investigational plan, non-reporting of study progress to IEC and recruitment prior to IEC approval </w:t>
      </w:r>
      <w:commentRangeStart w:id="347"/>
      <w:r w:rsidRPr="00F37097">
        <w:rPr>
          <w:rFonts w:ascii="Times New Roman" w:hAnsi="Times New Roman"/>
          <w:sz w:val="24"/>
          <w:szCs w:val="24"/>
        </w:rPr>
        <w:t xml:space="preserve">were much lesser </w:t>
      </w:r>
      <w:commentRangeEnd w:id="347"/>
      <w:r w:rsidR="00CD7A20" w:rsidRPr="00F37097">
        <w:rPr>
          <w:rStyle w:val="CommentReference"/>
          <w:rFonts w:ascii="Times New Roman" w:hAnsi="Times New Roman"/>
          <w:sz w:val="24"/>
          <w:szCs w:val="24"/>
          <w:rPrChange w:id="348" w:author="Kritarth Naman Mithileshwar Singh" w:date="2018-12-14T17:34:00Z">
            <w:rPr>
              <w:rStyle w:val="CommentReference"/>
            </w:rPr>
          </w:rPrChange>
        </w:rPr>
        <w:commentReference w:id="347"/>
      </w:r>
      <w:r w:rsidR="00BF0312" w:rsidRPr="00F37097">
        <w:rPr>
          <w:rFonts w:ascii="Times New Roman" w:hAnsi="Times New Roman"/>
          <w:sz w:val="24"/>
          <w:szCs w:val="24"/>
        </w:rPr>
        <w:t xml:space="preserve">in the current study </w:t>
      </w:r>
      <w:r w:rsidRPr="00F37097">
        <w:rPr>
          <w:rFonts w:ascii="Times New Roman" w:hAnsi="Times New Roman"/>
          <w:sz w:val="24"/>
          <w:szCs w:val="24"/>
        </w:rPr>
        <w:t xml:space="preserve">as compared to those found in the previous study by Shetty et al, thus indicating better trial execution during 2011 to 2017. </w:t>
      </w:r>
      <w:ins w:id="349" w:author="yashashri" w:date="2018-11-11T01:49:00Z">
        <w:r w:rsidR="00A8091B" w:rsidRPr="00F37097">
          <w:rPr>
            <w:rFonts w:ascii="Times New Roman" w:hAnsi="Times New Roman"/>
            <w:sz w:val="24"/>
            <w:szCs w:val="24"/>
          </w:rPr>
          <w:t xml:space="preserve"> Douglass </w:t>
        </w:r>
      </w:ins>
      <w:ins w:id="350" w:author="yashashri" w:date="2018-11-11T01:51:00Z">
        <w:r w:rsidR="00A8091B" w:rsidRPr="00F37097">
          <w:rPr>
            <w:rFonts w:ascii="Times New Roman" w:hAnsi="Times New Roman"/>
            <w:sz w:val="24"/>
            <w:szCs w:val="24"/>
          </w:rPr>
          <w:t>AJ in his study undertaken in New Zealand harps the same finding and insi</w:t>
        </w:r>
      </w:ins>
      <w:ins w:id="351" w:author="yashashri" w:date="2018-11-11T01:52:00Z">
        <w:r w:rsidR="00A8091B" w:rsidRPr="00F37097">
          <w:rPr>
            <w:rFonts w:ascii="Times New Roman" w:hAnsi="Times New Roman"/>
            <w:sz w:val="24"/>
            <w:szCs w:val="24"/>
          </w:rPr>
          <w:t xml:space="preserve">sts </w:t>
        </w:r>
      </w:ins>
      <w:ins w:id="352" w:author="yashashri" w:date="2018-11-11T02:01:00Z">
        <w:r w:rsidR="000D0374" w:rsidRPr="00F37097">
          <w:rPr>
            <w:rFonts w:ascii="Times New Roman" w:hAnsi="Times New Roman"/>
            <w:sz w:val="24"/>
            <w:szCs w:val="24"/>
          </w:rPr>
          <w:t xml:space="preserve">active </w:t>
        </w:r>
      </w:ins>
      <w:ins w:id="353" w:author="yashashri" w:date="2018-11-11T01:52:00Z">
        <w:r w:rsidR="00A8091B" w:rsidRPr="00F37097">
          <w:rPr>
            <w:rFonts w:ascii="Times New Roman" w:hAnsi="Times New Roman"/>
            <w:sz w:val="24"/>
            <w:szCs w:val="24"/>
          </w:rPr>
          <w:t>on site monitoring to find deviation</w:t>
        </w:r>
      </w:ins>
      <w:ins w:id="354" w:author="yashashri" w:date="2018-11-11T02:01:00Z">
        <w:r w:rsidR="000D0374" w:rsidRPr="00F37097">
          <w:rPr>
            <w:rFonts w:ascii="Times New Roman" w:hAnsi="Times New Roman"/>
            <w:sz w:val="24"/>
            <w:szCs w:val="24"/>
          </w:rPr>
          <w:t>s</w:t>
        </w:r>
      </w:ins>
      <w:ins w:id="355" w:author="yashashri" w:date="2018-11-11T01:52:00Z">
        <w:r w:rsidR="00A8091B" w:rsidRPr="00F37097">
          <w:rPr>
            <w:rFonts w:ascii="Times New Roman" w:hAnsi="Times New Roman"/>
            <w:sz w:val="24"/>
            <w:szCs w:val="24"/>
          </w:rPr>
          <w:t xml:space="preserve"> which cannot be identified passively .</w:t>
        </w:r>
      </w:ins>
      <w:ins w:id="356" w:author="yashashri" w:date="2018-11-11T17:51:00Z">
        <w:r w:rsidR="00484E74" w:rsidRPr="00F37097">
          <w:rPr>
            <w:rFonts w:ascii="Times New Roman" w:hAnsi="Times New Roman"/>
            <w:sz w:val="24"/>
            <w:szCs w:val="24"/>
            <w:vertAlign w:val="superscript"/>
            <w:rPrChange w:id="357" w:author="Kritarth Naman Mithileshwar Singh" w:date="2018-12-14T17:34:00Z">
              <w:rPr>
                <w:rFonts w:ascii="Times New Roman" w:hAnsi="Times New Roman"/>
                <w:sz w:val="24"/>
                <w:szCs w:val="24"/>
              </w:rPr>
            </w:rPrChange>
          </w:rPr>
          <w:t>8</w:t>
        </w:r>
      </w:ins>
      <w:ins w:id="358" w:author="yashashri" w:date="2018-11-11T01:48:00Z">
        <w:r w:rsidR="00A8091B" w:rsidRPr="00F37097">
          <w:rPr>
            <w:rFonts w:ascii="Times New Roman" w:hAnsi="Times New Roman"/>
            <w:sz w:val="24"/>
            <w:szCs w:val="24"/>
          </w:rPr>
          <w:t xml:space="preserve"> </w:t>
        </w:r>
      </w:ins>
      <w:commentRangeStart w:id="359"/>
      <w:r w:rsidRPr="00F37097">
        <w:rPr>
          <w:rFonts w:ascii="Times New Roman" w:hAnsi="Times New Roman"/>
          <w:sz w:val="24"/>
          <w:szCs w:val="24"/>
        </w:rPr>
        <w:t xml:space="preserve">Deficiencies in study supervision, which were found at 28.57% study sites in the previous study by Shetty et al, were totally absent in our current study. </w:t>
      </w:r>
      <w:commentRangeStart w:id="360"/>
      <w:r w:rsidRPr="00F37097">
        <w:rPr>
          <w:rFonts w:ascii="Times New Roman" w:hAnsi="Times New Roman"/>
          <w:sz w:val="24"/>
          <w:szCs w:val="24"/>
        </w:rPr>
        <w:t xml:space="preserve">This shows that there has been an improvement </w:t>
      </w:r>
      <w:commentRangeEnd w:id="360"/>
      <w:r w:rsidR="009B43A1" w:rsidRPr="00F37097">
        <w:rPr>
          <w:rStyle w:val="CommentReference"/>
          <w:rFonts w:ascii="Times New Roman" w:hAnsi="Times New Roman"/>
          <w:sz w:val="24"/>
          <w:szCs w:val="24"/>
          <w:rPrChange w:id="361" w:author="Kritarth Naman Mithileshwar Singh" w:date="2018-12-14T17:34:00Z">
            <w:rPr>
              <w:rStyle w:val="CommentReference"/>
            </w:rPr>
          </w:rPrChange>
        </w:rPr>
        <w:commentReference w:id="360"/>
      </w:r>
      <w:r w:rsidRPr="00F37097">
        <w:rPr>
          <w:rFonts w:ascii="Times New Roman" w:hAnsi="Times New Roman"/>
          <w:sz w:val="24"/>
          <w:szCs w:val="24"/>
        </w:rPr>
        <w:t xml:space="preserve">in </w:t>
      </w:r>
      <w:r w:rsidR="00C62170" w:rsidRPr="00F37097">
        <w:rPr>
          <w:rFonts w:ascii="Times New Roman" w:hAnsi="Times New Roman"/>
          <w:sz w:val="24"/>
          <w:szCs w:val="24"/>
        </w:rPr>
        <w:t>the study management and regulation</w:t>
      </w:r>
      <w:ins w:id="362" w:author="Kritarth Naman Mithileshwar Singh" w:date="2018-12-14T17:37:00Z">
        <w:r w:rsidR="00F37097">
          <w:rPr>
            <w:rFonts w:ascii="Times New Roman" w:hAnsi="Times New Roman"/>
            <w:sz w:val="24"/>
            <w:szCs w:val="24"/>
          </w:rPr>
          <w:t xml:space="preserve"> </w:t>
        </w:r>
      </w:ins>
      <w:r w:rsidR="00C62170" w:rsidRPr="00F37097">
        <w:rPr>
          <w:rFonts w:ascii="Times New Roman" w:hAnsi="Times New Roman"/>
          <w:sz w:val="24"/>
          <w:szCs w:val="24"/>
        </w:rPr>
        <w:t>by the sponsor and the investigator</w:t>
      </w:r>
      <w:r w:rsidR="004D40E7" w:rsidRPr="00F37097">
        <w:rPr>
          <w:rFonts w:ascii="Times New Roman" w:hAnsi="Times New Roman"/>
          <w:sz w:val="24"/>
          <w:szCs w:val="24"/>
        </w:rPr>
        <w:t xml:space="preserve"> over the past few years</w:t>
      </w:r>
      <w:commentRangeEnd w:id="359"/>
      <w:r w:rsidR="00CD7A20" w:rsidRPr="00F37097">
        <w:rPr>
          <w:rStyle w:val="CommentReference"/>
          <w:rFonts w:ascii="Times New Roman" w:hAnsi="Times New Roman"/>
          <w:sz w:val="24"/>
          <w:szCs w:val="24"/>
          <w:rPrChange w:id="363" w:author="Kritarth Naman Mithileshwar Singh" w:date="2018-12-14T17:34:00Z">
            <w:rPr>
              <w:rStyle w:val="CommentReference"/>
            </w:rPr>
          </w:rPrChange>
        </w:rPr>
        <w:commentReference w:id="359"/>
      </w:r>
      <w:r w:rsidR="004D40E7" w:rsidRPr="00F37097">
        <w:rPr>
          <w:rFonts w:ascii="Times New Roman" w:hAnsi="Times New Roman"/>
          <w:sz w:val="24"/>
          <w:szCs w:val="24"/>
        </w:rPr>
        <w:t>.</w:t>
      </w:r>
    </w:p>
    <w:p w14:paraId="65D2EA4A" w14:textId="77777777" w:rsidR="007F1FC3" w:rsidRPr="00F37097" w:rsidRDefault="007F1FC3">
      <w:pPr>
        <w:spacing w:line="240" w:lineRule="auto"/>
        <w:jc w:val="both"/>
        <w:rPr>
          <w:rFonts w:ascii="Times New Roman" w:hAnsi="Times New Roman"/>
          <w:sz w:val="24"/>
          <w:szCs w:val="24"/>
        </w:rPr>
      </w:pPr>
      <w:r w:rsidRPr="00F37097">
        <w:rPr>
          <w:rFonts w:ascii="Times New Roman" w:hAnsi="Times New Roman"/>
          <w:sz w:val="24"/>
          <w:szCs w:val="24"/>
        </w:rPr>
        <w:t>Some new issues were brought forth b</w:t>
      </w:r>
      <w:r w:rsidR="00434D35" w:rsidRPr="00F37097">
        <w:rPr>
          <w:rFonts w:ascii="Times New Roman" w:hAnsi="Times New Roman"/>
          <w:sz w:val="24"/>
          <w:szCs w:val="24"/>
        </w:rPr>
        <w:t>y the IEC in this study</w:t>
      </w:r>
      <w:ins w:id="364" w:author="Kritarth Naman Mithileshwar Singh" w:date="2018-12-14T17:37:00Z">
        <w:r w:rsidR="00F37097">
          <w:rPr>
            <w:rFonts w:ascii="Times New Roman" w:hAnsi="Times New Roman"/>
            <w:sz w:val="24"/>
            <w:szCs w:val="24"/>
          </w:rPr>
          <w:t xml:space="preserve"> </w:t>
        </w:r>
      </w:ins>
      <w:r w:rsidR="00BF0312" w:rsidRPr="00F37097">
        <w:rPr>
          <w:rFonts w:ascii="Times New Roman" w:hAnsi="Times New Roman"/>
          <w:sz w:val="24"/>
          <w:szCs w:val="24"/>
        </w:rPr>
        <w:t>while</w:t>
      </w:r>
      <w:ins w:id="365" w:author="Kritarth Naman Mithileshwar Singh" w:date="2018-12-14T17:37:00Z">
        <w:r w:rsidR="00F37097">
          <w:rPr>
            <w:rFonts w:ascii="Times New Roman" w:hAnsi="Times New Roman"/>
            <w:sz w:val="24"/>
            <w:szCs w:val="24"/>
          </w:rPr>
          <w:t xml:space="preserve"> </w:t>
        </w:r>
      </w:ins>
      <w:r w:rsidRPr="00F37097">
        <w:rPr>
          <w:rFonts w:ascii="Times New Roman" w:hAnsi="Times New Roman"/>
          <w:sz w:val="24"/>
          <w:szCs w:val="24"/>
        </w:rPr>
        <w:t xml:space="preserve">monitoring clinical </w:t>
      </w:r>
      <w:del w:id="366" w:author="yashashri" w:date="2018-11-11T00:29:00Z">
        <w:r w:rsidRPr="00F37097" w:rsidDel="00CB7502">
          <w:rPr>
            <w:rFonts w:ascii="Times New Roman" w:hAnsi="Times New Roman"/>
            <w:sz w:val="24"/>
            <w:szCs w:val="24"/>
          </w:rPr>
          <w:delText xml:space="preserve">study </w:delText>
        </w:r>
      </w:del>
      <w:ins w:id="367" w:author="yashashri" w:date="2018-11-11T00:29:00Z">
        <w:r w:rsidR="00CB7502" w:rsidRPr="00F37097">
          <w:rPr>
            <w:rFonts w:ascii="Times New Roman" w:hAnsi="Times New Roman"/>
            <w:sz w:val="24"/>
            <w:szCs w:val="24"/>
          </w:rPr>
          <w:t xml:space="preserve">trial </w:t>
        </w:r>
      </w:ins>
      <w:r w:rsidRPr="00F37097">
        <w:rPr>
          <w:rFonts w:ascii="Times New Roman" w:hAnsi="Times New Roman"/>
          <w:sz w:val="24"/>
          <w:szCs w:val="24"/>
        </w:rPr>
        <w:t xml:space="preserve">sites. Absence of source documents </w:t>
      </w:r>
      <w:r w:rsidR="00BF0312" w:rsidRPr="00F37097">
        <w:rPr>
          <w:rFonts w:ascii="Times New Roman" w:hAnsi="Times New Roman"/>
          <w:sz w:val="24"/>
          <w:szCs w:val="24"/>
        </w:rPr>
        <w:t xml:space="preserve">were </w:t>
      </w:r>
      <w:r w:rsidRPr="00F37097">
        <w:rPr>
          <w:rFonts w:ascii="Times New Roman" w:hAnsi="Times New Roman"/>
          <w:sz w:val="24"/>
          <w:szCs w:val="24"/>
        </w:rPr>
        <w:t>found, improper and unsafe storage of documents</w:t>
      </w:r>
      <w:r w:rsidR="00BF0312" w:rsidRPr="00F37097">
        <w:rPr>
          <w:rFonts w:ascii="Times New Roman" w:hAnsi="Times New Roman"/>
          <w:sz w:val="24"/>
          <w:szCs w:val="24"/>
        </w:rPr>
        <w:t xml:space="preserve"> was noted</w:t>
      </w:r>
      <w:r w:rsidR="00BC47CE" w:rsidRPr="00F37097">
        <w:rPr>
          <w:rFonts w:ascii="Times New Roman" w:hAnsi="Times New Roman"/>
          <w:sz w:val="24"/>
          <w:szCs w:val="24"/>
        </w:rPr>
        <w:t xml:space="preserve">, </w:t>
      </w:r>
      <w:r w:rsidRPr="00F37097">
        <w:rPr>
          <w:rFonts w:ascii="Times New Roman" w:hAnsi="Times New Roman"/>
          <w:sz w:val="24"/>
          <w:szCs w:val="24"/>
        </w:rPr>
        <w:t xml:space="preserve">late reporting of SAE and non-payment of compensation for AE were </w:t>
      </w:r>
      <w:r w:rsidR="00BF0312" w:rsidRPr="00F37097">
        <w:rPr>
          <w:rFonts w:ascii="Times New Roman" w:hAnsi="Times New Roman"/>
          <w:sz w:val="24"/>
          <w:szCs w:val="24"/>
        </w:rPr>
        <w:t>also seen;</w:t>
      </w:r>
      <w:r w:rsidRPr="00F37097">
        <w:rPr>
          <w:rFonts w:ascii="Times New Roman" w:hAnsi="Times New Roman"/>
          <w:sz w:val="24"/>
          <w:szCs w:val="24"/>
        </w:rPr>
        <w:t xml:space="preserve"> which were new </w:t>
      </w:r>
      <w:r w:rsidR="00BF0312" w:rsidRPr="00F37097">
        <w:rPr>
          <w:rFonts w:ascii="Times New Roman" w:hAnsi="Times New Roman"/>
          <w:sz w:val="24"/>
          <w:szCs w:val="24"/>
        </w:rPr>
        <w:t>violation issues</w:t>
      </w:r>
      <w:r w:rsidRPr="00F37097">
        <w:rPr>
          <w:rFonts w:ascii="Times New Roman" w:hAnsi="Times New Roman"/>
          <w:sz w:val="24"/>
          <w:szCs w:val="24"/>
        </w:rPr>
        <w:t xml:space="preserve"> when compared </w:t>
      </w:r>
      <w:r w:rsidR="00BF0312" w:rsidRPr="00F37097">
        <w:rPr>
          <w:rFonts w:ascii="Times New Roman" w:hAnsi="Times New Roman"/>
          <w:sz w:val="24"/>
          <w:szCs w:val="24"/>
        </w:rPr>
        <w:t>to</w:t>
      </w:r>
      <w:r w:rsidRPr="00F37097">
        <w:rPr>
          <w:rFonts w:ascii="Times New Roman" w:hAnsi="Times New Roman"/>
          <w:sz w:val="24"/>
          <w:szCs w:val="24"/>
        </w:rPr>
        <w:t xml:space="preserve"> the study by Shetty et al. This shows that there is a need for facilities at trial site to properly store the trial-related documents </w:t>
      </w:r>
      <w:r w:rsidR="00BA38FA" w:rsidRPr="00F37097">
        <w:rPr>
          <w:rFonts w:ascii="Times New Roman" w:hAnsi="Times New Roman"/>
          <w:sz w:val="24"/>
          <w:szCs w:val="24"/>
        </w:rPr>
        <w:t>and</w:t>
      </w:r>
      <w:r w:rsidRPr="00F37097">
        <w:rPr>
          <w:rFonts w:ascii="Times New Roman" w:hAnsi="Times New Roman"/>
          <w:sz w:val="24"/>
          <w:szCs w:val="24"/>
        </w:rPr>
        <w:t xml:space="preserve"> to make the study team aware about the importance of reporting and compensating the patients suffering from any AE. </w:t>
      </w:r>
      <w:commentRangeStart w:id="368"/>
      <w:r w:rsidR="001E096C" w:rsidRPr="00F37097">
        <w:rPr>
          <w:rFonts w:ascii="Times New Roman" w:hAnsi="Times New Roman"/>
          <w:sz w:val="24"/>
          <w:szCs w:val="24"/>
        </w:rPr>
        <w:t xml:space="preserve">The IEC </w:t>
      </w:r>
      <w:r w:rsidR="00BC47CE" w:rsidRPr="00F37097">
        <w:rPr>
          <w:rFonts w:ascii="Times New Roman" w:hAnsi="Times New Roman"/>
          <w:sz w:val="24"/>
          <w:szCs w:val="24"/>
        </w:rPr>
        <w:t>must</w:t>
      </w:r>
      <w:r w:rsidR="001E096C" w:rsidRPr="00F37097">
        <w:rPr>
          <w:rFonts w:ascii="Times New Roman" w:hAnsi="Times New Roman"/>
          <w:sz w:val="24"/>
          <w:szCs w:val="24"/>
        </w:rPr>
        <w:t xml:space="preserve"> </w:t>
      </w:r>
      <w:ins w:id="369" w:author="yashashri" w:date="2018-11-11T05:15:00Z">
        <w:r w:rsidR="00F250A8" w:rsidRPr="00F37097">
          <w:rPr>
            <w:rFonts w:ascii="Times New Roman" w:hAnsi="Times New Roman"/>
            <w:sz w:val="24"/>
            <w:szCs w:val="24"/>
          </w:rPr>
          <w:t xml:space="preserve">check the site and the investigator </w:t>
        </w:r>
      </w:ins>
      <w:r w:rsidR="005C33E3" w:rsidRPr="00F37097">
        <w:rPr>
          <w:rFonts w:ascii="Times New Roman" w:hAnsi="Times New Roman"/>
          <w:strike/>
          <w:sz w:val="24"/>
          <w:szCs w:val="24"/>
          <w:rPrChange w:id="370" w:author="Kritarth Naman Mithileshwar Singh" w:date="2018-12-14T17:34:00Z">
            <w:rPr>
              <w:rFonts w:ascii="Times New Roman" w:hAnsi="Times New Roman"/>
              <w:sz w:val="24"/>
              <w:szCs w:val="24"/>
            </w:rPr>
          </w:rPrChange>
        </w:rPr>
        <w:t>rigorously monitor the investigator site</w:t>
      </w:r>
      <w:r w:rsidR="001E096C" w:rsidRPr="00F37097">
        <w:rPr>
          <w:rFonts w:ascii="Times New Roman" w:hAnsi="Times New Roman"/>
          <w:sz w:val="24"/>
          <w:szCs w:val="24"/>
        </w:rPr>
        <w:t xml:space="preserve"> before giving approvals so that such deviations are avoided</w:t>
      </w:r>
      <w:commentRangeEnd w:id="368"/>
      <w:r w:rsidR="00CD7A20" w:rsidRPr="00F37097">
        <w:rPr>
          <w:rStyle w:val="CommentReference"/>
          <w:rFonts w:ascii="Times New Roman" w:hAnsi="Times New Roman"/>
          <w:sz w:val="24"/>
          <w:szCs w:val="24"/>
          <w:rPrChange w:id="371" w:author="Kritarth Naman Mithileshwar Singh" w:date="2018-12-14T17:34:00Z">
            <w:rPr>
              <w:rStyle w:val="CommentReference"/>
            </w:rPr>
          </w:rPrChange>
        </w:rPr>
        <w:commentReference w:id="368"/>
      </w:r>
      <w:r w:rsidR="001E096C" w:rsidRPr="00F37097">
        <w:rPr>
          <w:rFonts w:ascii="Times New Roman" w:hAnsi="Times New Roman"/>
          <w:sz w:val="24"/>
          <w:szCs w:val="24"/>
        </w:rPr>
        <w:t>.</w:t>
      </w:r>
    </w:p>
    <w:p w14:paraId="677315C9" w14:textId="77777777" w:rsidR="00BF0312" w:rsidRPr="00F37097" w:rsidRDefault="00BA38FA">
      <w:pPr>
        <w:spacing w:line="240" w:lineRule="auto"/>
        <w:jc w:val="both"/>
        <w:rPr>
          <w:rFonts w:ascii="Times New Roman" w:hAnsi="Times New Roman"/>
          <w:sz w:val="24"/>
          <w:szCs w:val="24"/>
        </w:rPr>
      </w:pPr>
      <w:r w:rsidRPr="00F37097">
        <w:rPr>
          <w:rFonts w:ascii="Times New Roman" w:hAnsi="Times New Roman"/>
          <w:sz w:val="24"/>
          <w:szCs w:val="24"/>
        </w:rPr>
        <w:lastRenderedPageBreak/>
        <w:t>There were a few positive findings which were noted by the site monitoring teams in our study. At o</w:t>
      </w:r>
      <w:r w:rsidR="006B3989" w:rsidRPr="00F37097">
        <w:rPr>
          <w:rFonts w:ascii="Times New Roman" w:hAnsi="Times New Roman"/>
          <w:sz w:val="24"/>
          <w:szCs w:val="24"/>
        </w:rPr>
        <w:t>ne of the study sites</w:t>
      </w:r>
      <w:r w:rsidRPr="00F37097">
        <w:rPr>
          <w:rFonts w:ascii="Times New Roman" w:hAnsi="Times New Roman"/>
          <w:sz w:val="24"/>
          <w:szCs w:val="24"/>
        </w:rPr>
        <w:t>, it was</w:t>
      </w:r>
      <w:ins w:id="372" w:author="Kritarth Naman Mithileshwar Singh" w:date="2018-12-14T17:36:00Z">
        <w:r w:rsidR="00F37097">
          <w:rPr>
            <w:rFonts w:ascii="Times New Roman" w:hAnsi="Times New Roman"/>
            <w:sz w:val="24"/>
            <w:szCs w:val="24"/>
          </w:rPr>
          <w:t xml:space="preserve"> </w:t>
        </w:r>
      </w:ins>
      <w:r w:rsidRPr="00F37097">
        <w:rPr>
          <w:rFonts w:ascii="Times New Roman" w:hAnsi="Times New Roman"/>
          <w:sz w:val="24"/>
          <w:szCs w:val="24"/>
        </w:rPr>
        <w:t>found that the study team had complied with the recommendations given by the monitoring team on one previous instance.</w:t>
      </w:r>
      <w:r w:rsidR="004D40E7" w:rsidRPr="00F37097">
        <w:rPr>
          <w:rFonts w:ascii="Times New Roman" w:hAnsi="Times New Roman"/>
          <w:sz w:val="24"/>
          <w:szCs w:val="24"/>
        </w:rPr>
        <w:t xml:space="preserve"> This shows that monitoring of study sites does help in betterment of the trial conduct, and hence they should be done in both the passive and the active form.</w:t>
      </w:r>
      <w:r w:rsidRPr="00F37097">
        <w:rPr>
          <w:rFonts w:ascii="Times New Roman" w:hAnsi="Times New Roman"/>
          <w:sz w:val="24"/>
          <w:szCs w:val="24"/>
        </w:rPr>
        <w:t xml:space="preserve"> At another study site, a participant was interviewed in relation to his understanding of that study, and it was found that there was no coercion or lapse in the recruitment procedure in that </w:t>
      </w:r>
      <w:r w:rsidR="004D40E7" w:rsidRPr="00F37097">
        <w:rPr>
          <w:rFonts w:ascii="Times New Roman" w:hAnsi="Times New Roman"/>
          <w:sz w:val="24"/>
          <w:szCs w:val="24"/>
        </w:rPr>
        <w:t>study</w:t>
      </w:r>
      <w:r w:rsidRPr="00F37097">
        <w:rPr>
          <w:rFonts w:ascii="Times New Roman" w:hAnsi="Times New Roman"/>
          <w:sz w:val="24"/>
          <w:szCs w:val="24"/>
        </w:rPr>
        <w:t>.</w:t>
      </w:r>
      <w:r w:rsidR="004D40E7" w:rsidRPr="00F37097">
        <w:rPr>
          <w:rFonts w:ascii="Times New Roman" w:hAnsi="Times New Roman"/>
          <w:sz w:val="24"/>
          <w:szCs w:val="24"/>
        </w:rPr>
        <w:t xml:space="preserve"> This showed that the study teams may be ethical in their approach towards participant recruitment and trial conduct, however </w:t>
      </w:r>
      <w:commentRangeStart w:id="373"/>
      <w:r w:rsidR="004D40E7" w:rsidRPr="00F37097">
        <w:rPr>
          <w:rFonts w:ascii="Times New Roman" w:hAnsi="Times New Roman"/>
          <w:sz w:val="24"/>
          <w:szCs w:val="24"/>
        </w:rPr>
        <w:t xml:space="preserve">they are involved in ICD </w:t>
      </w:r>
      <w:r w:rsidR="002C0408" w:rsidRPr="00F37097">
        <w:rPr>
          <w:rFonts w:ascii="Times New Roman" w:hAnsi="Times New Roman"/>
          <w:sz w:val="24"/>
          <w:szCs w:val="24"/>
        </w:rPr>
        <w:t>related violations more often probably due to the clinical work overload</w:t>
      </w:r>
      <w:ins w:id="374" w:author="yashashri" w:date="2018-11-11T05:17:00Z">
        <w:r w:rsidR="00F250A8" w:rsidRPr="00F37097">
          <w:rPr>
            <w:rFonts w:ascii="Times New Roman" w:hAnsi="Times New Roman"/>
            <w:sz w:val="24"/>
            <w:szCs w:val="24"/>
          </w:rPr>
          <w:t xml:space="preserve"> as  this are public hospitals</w:t>
        </w:r>
      </w:ins>
      <w:r w:rsidR="002C0408" w:rsidRPr="00F37097">
        <w:rPr>
          <w:rFonts w:ascii="Times New Roman" w:hAnsi="Times New Roman"/>
          <w:sz w:val="24"/>
          <w:szCs w:val="24"/>
        </w:rPr>
        <w:t>.</w:t>
      </w:r>
      <w:commentRangeEnd w:id="373"/>
      <w:r w:rsidR="00CD7A20" w:rsidRPr="00F37097">
        <w:rPr>
          <w:rStyle w:val="CommentReference"/>
          <w:rFonts w:ascii="Times New Roman" w:hAnsi="Times New Roman"/>
          <w:sz w:val="24"/>
          <w:szCs w:val="24"/>
          <w:rPrChange w:id="375" w:author="Kritarth Naman Mithileshwar Singh" w:date="2018-12-14T17:34:00Z">
            <w:rPr>
              <w:rStyle w:val="CommentReference"/>
            </w:rPr>
          </w:rPrChange>
        </w:rPr>
        <w:commentReference w:id="373"/>
      </w:r>
    </w:p>
    <w:p w14:paraId="4517B85B" w14:textId="77777777" w:rsidR="00A56EB0" w:rsidRPr="00F37097" w:rsidRDefault="002C0408">
      <w:pPr>
        <w:autoSpaceDE w:val="0"/>
        <w:autoSpaceDN w:val="0"/>
        <w:adjustRightInd w:val="0"/>
        <w:spacing w:after="0" w:line="240" w:lineRule="auto"/>
        <w:jc w:val="both"/>
        <w:rPr>
          <w:rFonts w:ascii="Times New Roman" w:hAnsi="Times New Roman"/>
          <w:sz w:val="24"/>
          <w:szCs w:val="24"/>
        </w:rPr>
        <w:pPrChange w:id="376" w:author="Kritarth Naman Mithileshwar Singh" w:date="2018-12-14T17:34:00Z">
          <w:pPr>
            <w:spacing w:line="240" w:lineRule="auto"/>
            <w:jc w:val="both"/>
          </w:pPr>
        </w:pPrChange>
      </w:pPr>
      <w:r w:rsidRPr="00F37097">
        <w:rPr>
          <w:rFonts w:ascii="Times New Roman" w:hAnsi="Times New Roman"/>
          <w:sz w:val="24"/>
          <w:szCs w:val="24"/>
        </w:rPr>
        <w:t xml:space="preserve">Despite the few positive findings, </w:t>
      </w:r>
      <w:commentRangeStart w:id="377"/>
      <w:r w:rsidRPr="00F37097">
        <w:rPr>
          <w:rFonts w:ascii="Times New Roman" w:hAnsi="Times New Roman"/>
          <w:sz w:val="24"/>
          <w:szCs w:val="24"/>
        </w:rPr>
        <w:t>the plethora of protocol violations suggests an urgent need for an active monitoring</w:t>
      </w:r>
      <w:ins w:id="378" w:author="Kritarth Naman Mithileshwar Singh" w:date="2018-12-14T17:36:00Z">
        <w:r w:rsidR="00F37097">
          <w:rPr>
            <w:rFonts w:ascii="Times New Roman" w:hAnsi="Times New Roman"/>
            <w:sz w:val="24"/>
            <w:szCs w:val="24"/>
          </w:rPr>
          <w:t xml:space="preserve"> </w:t>
        </w:r>
      </w:ins>
      <w:r w:rsidRPr="00F37097">
        <w:rPr>
          <w:rFonts w:ascii="Times New Roman" w:hAnsi="Times New Roman"/>
          <w:sz w:val="24"/>
          <w:szCs w:val="24"/>
        </w:rPr>
        <w:t xml:space="preserve">programme by the IECs </w:t>
      </w:r>
      <w:commentRangeEnd w:id="377"/>
      <w:r w:rsidR="009B43A1" w:rsidRPr="00F37097">
        <w:rPr>
          <w:rStyle w:val="CommentReference"/>
          <w:rFonts w:ascii="Times New Roman" w:hAnsi="Times New Roman"/>
          <w:sz w:val="24"/>
          <w:szCs w:val="24"/>
          <w:rPrChange w:id="379" w:author="Kritarth Naman Mithileshwar Singh" w:date="2018-12-14T17:34:00Z">
            <w:rPr>
              <w:rStyle w:val="CommentReference"/>
            </w:rPr>
          </w:rPrChange>
        </w:rPr>
        <w:commentReference w:id="377"/>
      </w:r>
      <w:r w:rsidRPr="00F37097">
        <w:rPr>
          <w:rFonts w:ascii="Times New Roman" w:hAnsi="Times New Roman"/>
          <w:sz w:val="24"/>
          <w:szCs w:val="24"/>
        </w:rPr>
        <w:t>to continue review of ongoing</w:t>
      </w:r>
      <w:ins w:id="380" w:author="Kritarth Naman Mithileshwar Singh" w:date="2018-12-14T17:36:00Z">
        <w:r w:rsidR="00F37097">
          <w:rPr>
            <w:rFonts w:ascii="Times New Roman" w:hAnsi="Times New Roman"/>
            <w:sz w:val="24"/>
            <w:szCs w:val="24"/>
          </w:rPr>
          <w:t xml:space="preserve"> </w:t>
        </w:r>
      </w:ins>
      <w:r w:rsidRPr="00F37097">
        <w:rPr>
          <w:rFonts w:ascii="Times New Roman" w:hAnsi="Times New Roman"/>
          <w:sz w:val="24"/>
          <w:szCs w:val="24"/>
        </w:rPr>
        <w:t>projects.</w:t>
      </w:r>
      <w:ins w:id="381" w:author="Kritarth Naman Mithileshwar Singh" w:date="2018-12-14T17:36:00Z">
        <w:r w:rsidR="00F37097">
          <w:rPr>
            <w:rFonts w:ascii="Times New Roman" w:hAnsi="Times New Roman"/>
            <w:sz w:val="24"/>
            <w:szCs w:val="24"/>
          </w:rPr>
          <w:t xml:space="preserve"> </w:t>
        </w:r>
      </w:ins>
      <w:r w:rsidR="00E31CA1" w:rsidRPr="00F37097">
        <w:rPr>
          <w:rFonts w:ascii="Times New Roman" w:hAnsi="Times New Roman"/>
          <w:sz w:val="24"/>
          <w:szCs w:val="24"/>
        </w:rPr>
        <w:t>IECs need to have mechanisms for site monitoring in place</w:t>
      </w:r>
      <w:ins w:id="382" w:author="Kritarth Naman Mithileshwar Singh" w:date="2018-12-14T17:36:00Z">
        <w:r w:rsidR="00F37097">
          <w:rPr>
            <w:rFonts w:ascii="Times New Roman" w:hAnsi="Times New Roman"/>
            <w:sz w:val="24"/>
            <w:szCs w:val="24"/>
          </w:rPr>
          <w:t xml:space="preserve"> </w:t>
        </w:r>
      </w:ins>
      <w:r w:rsidR="00E31CA1" w:rsidRPr="00F37097">
        <w:rPr>
          <w:rFonts w:ascii="Times New Roman" w:hAnsi="Times New Roman"/>
          <w:sz w:val="24"/>
          <w:szCs w:val="24"/>
        </w:rPr>
        <w:t>to ensure studies are being conducted incompliance with the protocol, SOPs, regulatory</w:t>
      </w:r>
      <w:ins w:id="383" w:author="Kritarth Naman Mithileshwar Singh" w:date="2018-12-14T17:36:00Z">
        <w:r w:rsidR="00F37097">
          <w:rPr>
            <w:rFonts w:ascii="Times New Roman" w:hAnsi="Times New Roman"/>
            <w:sz w:val="24"/>
            <w:szCs w:val="24"/>
          </w:rPr>
          <w:t xml:space="preserve"> </w:t>
        </w:r>
      </w:ins>
      <w:r w:rsidR="00E31CA1" w:rsidRPr="00F37097">
        <w:rPr>
          <w:rFonts w:ascii="Times New Roman" w:hAnsi="Times New Roman"/>
          <w:sz w:val="24"/>
          <w:szCs w:val="24"/>
        </w:rPr>
        <w:t>guidelines and GCP. There are many hurdles for executing active site monitoring, which include lack of infrastructure</w:t>
      </w:r>
      <w:commentRangeStart w:id="384"/>
      <w:r w:rsidR="00E31CA1" w:rsidRPr="00F37097">
        <w:rPr>
          <w:rFonts w:ascii="Times New Roman" w:hAnsi="Times New Roman"/>
          <w:sz w:val="24"/>
          <w:szCs w:val="24"/>
        </w:rPr>
        <w:t xml:space="preserve">, manpower, funds </w:t>
      </w:r>
      <w:commentRangeEnd w:id="384"/>
      <w:r w:rsidR="00CD7A20" w:rsidRPr="00F37097">
        <w:rPr>
          <w:rStyle w:val="CommentReference"/>
          <w:rFonts w:ascii="Times New Roman" w:hAnsi="Times New Roman"/>
          <w:sz w:val="24"/>
          <w:szCs w:val="24"/>
          <w:rPrChange w:id="385" w:author="Kritarth Naman Mithileshwar Singh" w:date="2018-12-14T17:34:00Z">
            <w:rPr>
              <w:rStyle w:val="CommentReference"/>
            </w:rPr>
          </w:rPrChange>
        </w:rPr>
        <w:commentReference w:id="384"/>
      </w:r>
      <w:r w:rsidR="00E31CA1" w:rsidRPr="00F37097">
        <w:rPr>
          <w:rFonts w:ascii="Times New Roman" w:hAnsi="Times New Roman"/>
          <w:sz w:val="24"/>
          <w:szCs w:val="24"/>
        </w:rPr>
        <w:t xml:space="preserve">and time. One probable solution may be that the IEC can have an internal </w:t>
      </w:r>
      <w:commentRangeStart w:id="386"/>
      <w:del w:id="387" w:author="yashashri" w:date="2018-11-11T00:53:00Z">
        <w:r w:rsidR="005556B6" w:rsidRPr="00F37097" w:rsidDel="00817757">
          <w:rPr>
            <w:rFonts w:ascii="Times New Roman" w:hAnsi="Times New Roman"/>
            <w:i/>
            <w:sz w:val="24"/>
            <w:szCs w:val="24"/>
          </w:rPr>
          <w:delText>Data and Safety Monitoring Boards</w:delText>
        </w:r>
        <w:r w:rsidR="005556B6" w:rsidRPr="00F37097" w:rsidDel="00817757">
          <w:rPr>
            <w:rFonts w:ascii="Times New Roman" w:hAnsi="Times New Roman"/>
            <w:sz w:val="24"/>
            <w:szCs w:val="24"/>
          </w:rPr>
          <w:delText>(</w:delText>
        </w:r>
        <w:r w:rsidR="00E31CA1" w:rsidRPr="00F37097" w:rsidDel="00817757">
          <w:rPr>
            <w:rFonts w:ascii="Times New Roman" w:hAnsi="Times New Roman"/>
            <w:sz w:val="24"/>
            <w:szCs w:val="24"/>
          </w:rPr>
          <w:delText>DSMB</w:delText>
        </w:r>
        <w:commentRangeEnd w:id="386"/>
        <w:r w:rsidR="009B43A1" w:rsidRPr="00F37097" w:rsidDel="00817757">
          <w:rPr>
            <w:rStyle w:val="CommentReference"/>
            <w:rFonts w:ascii="Times New Roman" w:hAnsi="Times New Roman"/>
            <w:sz w:val="24"/>
            <w:szCs w:val="24"/>
            <w:rPrChange w:id="388" w:author="Kritarth Naman Mithileshwar Singh" w:date="2018-12-14T17:34:00Z">
              <w:rPr>
                <w:rStyle w:val="CommentReference"/>
              </w:rPr>
            </w:rPrChange>
          </w:rPr>
          <w:commentReference w:id="386"/>
        </w:r>
        <w:r w:rsidR="005556B6" w:rsidRPr="00F37097" w:rsidDel="00817757">
          <w:rPr>
            <w:rFonts w:ascii="Times New Roman" w:hAnsi="Times New Roman"/>
            <w:sz w:val="24"/>
            <w:szCs w:val="24"/>
          </w:rPr>
          <w:delText>)</w:delText>
        </w:r>
      </w:del>
      <w:ins w:id="389" w:author="yashashri" w:date="2018-11-11T00:53:00Z">
        <w:r w:rsidR="00817757" w:rsidRPr="00F37097">
          <w:rPr>
            <w:rFonts w:ascii="Times New Roman" w:hAnsi="Times New Roman"/>
            <w:i/>
            <w:sz w:val="24"/>
            <w:szCs w:val="24"/>
          </w:rPr>
          <w:t>monitoring board</w:t>
        </w:r>
      </w:ins>
      <w:r w:rsidR="00E31CA1" w:rsidRPr="00F37097">
        <w:rPr>
          <w:rFonts w:ascii="Times New Roman" w:hAnsi="Times New Roman"/>
          <w:sz w:val="24"/>
          <w:szCs w:val="24"/>
        </w:rPr>
        <w:t xml:space="preserve"> for monitoring all funded</w:t>
      </w:r>
      <w:ins w:id="390" w:author="Kritarth Naman Mithileshwar Singh" w:date="2018-12-14T17:36:00Z">
        <w:r w:rsidR="00F37097">
          <w:rPr>
            <w:rFonts w:ascii="Times New Roman" w:hAnsi="Times New Roman"/>
            <w:sz w:val="24"/>
            <w:szCs w:val="24"/>
          </w:rPr>
          <w:t xml:space="preserve"> </w:t>
        </w:r>
      </w:ins>
      <w:r w:rsidR="00E31CA1" w:rsidRPr="00F37097">
        <w:rPr>
          <w:rFonts w:ascii="Times New Roman" w:hAnsi="Times New Roman"/>
          <w:sz w:val="24"/>
          <w:szCs w:val="24"/>
        </w:rPr>
        <w:t xml:space="preserve">and more-than-minimal-risk studies, </w:t>
      </w:r>
      <w:commentRangeStart w:id="391"/>
      <w:r w:rsidR="00E31CA1" w:rsidRPr="00F37097">
        <w:rPr>
          <w:rFonts w:ascii="Times New Roman" w:hAnsi="Times New Roman"/>
          <w:sz w:val="24"/>
          <w:szCs w:val="24"/>
        </w:rPr>
        <w:t>where no external</w:t>
      </w:r>
      <w:ins w:id="392" w:author="Kritarth Naman Mithileshwar Singh" w:date="2018-12-14T17:36:00Z">
        <w:r w:rsidR="00F37097">
          <w:rPr>
            <w:rFonts w:ascii="Times New Roman" w:hAnsi="Times New Roman"/>
            <w:sz w:val="24"/>
            <w:szCs w:val="24"/>
          </w:rPr>
          <w:t xml:space="preserve"> </w:t>
        </w:r>
      </w:ins>
      <w:r w:rsidR="00E31CA1" w:rsidRPr="00F37097">
        <w:rPr>
          <w:rFonts w:ascii="Times New Roman" w:hAnsi="Times New Roman"/>
          <w:sz w:val="24"/>
          <w:szCs w:val="24"/>
        </w:rPr>
        <w:t>monitoring is mentioned in protocol</w:t>
      </w:r>
      <w:r w:rsidR="005556B6" w:rsidRPr="00F37097">
        <w:rPr>
          <w:rFonts w:ascii="Times New Roman" w:hAnsi="Times New Roman"/>
          <w:sz w:val="24"/>
          <w:szCs w:val="24"/>
        </w:rPr>
        <w:t xml:space="preserve">. IECs can also train their members to help them </w:t>
      </w:r>
      <w:commentRangeStart w:id="393"/>
      <w:r w:rsidR="005556B6" w:rsidRPr="00F37097">
        <w:rPr>
          <w:rFonts w:ascii="Times New Roman" w:hAnsi="Times New Roman"/>
          <w:sz w:val="24"/>
          <w:szCs w:val="24"/>
        </w:rPr>
        <w:t xml:space="preserve">monitor clinical </w:t>
      </w:r>
      <w:del w:id="394" w:author="yashashri" w:date="2018-11-11T00:29:00Z">
        <w:r w:rsidR="005556B6" w:rsidRPr="00F37097" w:rsidDel="00CB7502">
          <w:rPr>
            <w:rFonts w:ascii="Times New Roman" w:hAnsi="Times New Roman"/>
            <w:sz w:val="24"/>
            <w:szCs w:val="24"/>
          </w:rPr>
          <w:delText xml:space="preserve">study </w:delText>
        </w:r>
      </w:del>
      <w:ins w:id="395" w:author="yashashri" w:date="2018-11-11T00:29:00Z">
        <w:r w:rsidR="00CB7502" w:rsidRPr="00F37097">
          <w:rPr>
            <w:rFonts w:ascii="Times New Roman" w:hAnsi="Times New Roman"/>
            <w:sz w:val="24"/>
            <w:szCs w:val="24"/>
          </w:rPr>
          <w:t xml:space="preserve">trial </w:t>
        </w:r>
      </w:ins>
      <w:r w:rsidR="005556B6" w:rsidRPr="00F37097">
        <w:rPr>
          <w:rFonts w:ascii="Times New Roman" w:hAnsi="Times New Roman"/>
          <w:sz w:val="24"/>
          <w:szCs w:val="24"/>
        </w:rPr>
        <w:t>sites in a better and more efficient way</w:t>
      </w:r>
      <w:commentRangeEnd w:id="391"/>
      <w:r w:rsidR="00CD7A20" w:rsidRPr="00F37097">
        <w:rPr>
          <w:rStyle w:val="CommentReference"/>
          <w:rFonts w:ascii="Times New Roman" w:hAnsi="Times New Roman"/>
          <w:sz w:val="24"/>
          <w:szCs w:val="24"/>
          <w:rPrChange w:id="396" w:author="Kritarth Naman Mithileshwar Singh" w:date="2018-12-14T17:34:00Z">
            <w:rPr>
              <w:rStyle w:val="CommentReference"/>
            </w:rPr>
          </w:rPrChange>
        </w:rPr>
        <w:commentReference w:id="391"/>
      </w:r>
      <w:r w:rsidR="005556B6" w:rsidRPr="00F37097">
        <w:rPr>
          <w:rFonts w:ascii="Times New Roman" w:hAnsi="Times New Roman"/>
          <w:sz w:val="24"/>
          <w:szCs w:val="24"/>
        </w:rPr>
        <w:t xml:space="preserve">. </w:t>
      </w:r>
      <w:commentRangeEnd w:id="393"/>
      <w:r w:rsidR="00CD7A20" w:rsidRPr="00F37097">
        <w:rPr>
          <w:rStyle w:val="CommentReference"/>
          <w:rFonts w:ascii="Times New Roman" w:hAnsi="Times New Roman"/>
          <w:sz w:val="24"/>
          <w:szCs w:val="24"/>
          <w:rPrChange w:id="397" w:author="Kritarth Naman Mithileshwar Singh" w:date="2018-12-14T17:34:00Z">
            <w:rPr>
              <w:rStyle w:val="CommentReference"/>
            </w:rPr>
          </w:rPrChange>
        </w:rPr>
        <w:commentReference w:id="393"/>
      </w:r>
      <w:r w:rsidR="005556B6" w:rsidRPr="00F37097">
        <w:rPr>
          <w:rFonts w:ascii="Times New Roman" w:hAnsi="Times New Roman"/>
          <w:sz w:val="24"/>
          <w:szCs w:val="24"/>
        </w:rPr>
        <w:t>IEC should take institutional guidance and help in</w:t>
      </w:r>
      <w:ins w:id="398" w:author="Kritarth Naman Mithileshwar Singh" w:date="2018-12-14T17:33:00Z">
        <w:r w:rsidR="00F37097" w:rsidRPr="00F37097">
          <w:rPr>
            <w:rFonts w:ascii="Times New Roman" w:hAnsi="Times New Roman"/>
            <w:sz w:val="24"/>
            <w:szCs w:val="24"/>
          </w:rPr>
          <w:t xml:space="preserve"> </w:t>
        </w:r>
      </w:ins>
      <w:r w:rsidR="005556B6" w:rsidRPr="00F37097">
        <w:rPr>
          <w:rFonts w:ascii="Times New Roman" w:hAnsi="Times New Roman"/>
          <w:sz w:val="24"/>
          <w:szCs w:val="24"/>
        </w:rPr>
        <w:t xml:space="preserve">generating resources for the same </w:t>
      </w:r>
      <w:commentRangeStart w:id="399"/>
      <w:r w:rsidR="005556B6" w:rsidRPr="00F37097">
        <w:rPr>
          <w:rFonts w:ascii="Times New Roman" w:hAnsi="Times New Roman"/>
          <w:sz w:val="24"/>
          <w:szCs w:val="24"/>
        </w:rPr>
        <w:t xml:space="preserve">purpose. </w:t>
      </w:r>
      <w:commentRangeEnd w:id="399"/>
      <w:r w:rsidR="00CD7A20" w:rsidRPr="00F37097">
        <w:rPr>
          <w:rStyle w:val="CommentReference"/>
          <w:rFonts w:ascii="Times New Roman" w:hAnsi="Times New Roman"/>
          <w:sz w:val="24"/>
          <w:szCs w:val="24"/>
          <w:rPrChange w:id="400" w:author="Kritarth Naman Mithileshwar Singh" w:date="2018-12-14T17:34:00Z">
            <w:rPr>
              <w:rStyle w:val="CommentReference"/>
            </w:rPr>
          </w:rPrChange>
        </w:rPr>
        <w:commentReference w:id="399"/>
      </w:r>
      <w:ins w:id="401" w:author="yashashri" w:date="2018-11-11T01:25:00Z">
        <w:r w:rsidR="00FC4E5E" w:rsidRPr="00F37097">
          <w:rPr>
            <w:rFonts w:ascii="Times New Roman" w:hAnsi="Times New Roman"/>
            <w:sz w:val="24"/>
            <w:szCs w:val="24"/>
          </w:rPr>
          <w:t xml:space="preserve"> ICH GCP in its recent guidelines has emphasized on risk based monitoring along with site moni</w:t>
        </w:r>
      </w:ins>
      <w:ins w:id="402" w:author="yashashri" w:date="2018-11-11T01:26:00Z">
        <w:r w:rsidR="00FC4E5E" w:rsidRPr="00F37097">
          <w:rPr>
            <w:rFonts w:ascii="Times New Roman" w:hAnsi="Times New Roman"/>
            <w:sz w:val="24"/>
            <w:szCs w:val="24"/>
          </w:rPr>
          <w:t>t</w:t>
        </w:r>
      </w:ins>
      <w:ins w:id="403" w:author="yashashri" w:date="2018-11-11T01:25:00Z">
        <w:r w:rsidR="00FC4E5E" w:rsidRPr="00F37097">
          <w:rPr>
            <w:rFonts w:ascii="Times New Roman" w:hAnsi="Times New Roman"/>
            <w:sz w:val="24"/>
            <w:szCs w:val="24"/>
          </w:rPr>
          <w:t>o</w:t>
        </w:r>
      </w:ins>
      <w:ins w:id="404" w:author="yashashri" w:date="2018-11-11T01:26:00Z">
        <w:r w:rsidR="00FC4E5E" w:rsidRPr="00F37097">
          <w:rPr>
            <w:rFonts w:ascii="Times New Roman" w:hAnsi="Times New Roman"/>
            <w:sz w:val="24"/>
            <w:szCs w:val="24"/>
          </w:rPr>
          <w:t>r</w:t>
        </w:r>
      </w:ins>
      <w:ins w:id="405" w:author="yashashri" w:date="2018-11-11T01:25:00Z">
        <w:r w:rsidR="00FC4E5E" w:rsidRPr="00F37097">
          <w:rPr>
            <w:rFonts w:ascii="Times New Roman" w:hAnsi="Times New Roman"/>
            <w:sz w:val="24"/>
            <w:szCs w:val="24"/>
          </w:rPr>
          <w:t>ing</w:t>
        </w:r>
      </w:ins>
      <w:ins w:id="406" w:author="yashashri" w:date="2018-11-11T01:27:00Z">
        <w:r w:rsidR="00FC4E5E" w:rsidRPr="00F37097">
          <w:rPr>
            <w:rFonts w:ascii="Times New Roman" w:hAnsi="Times New Roman"/>
            <w:sz w:val="24"/>
            <w:szCs w:val="24"/>
          </w:rPr>
          <w:t>.</w:t>
        </w:r>
      </w:ins>
      <w:ins w:id="407" w:author="yashashri" w:date="2018-11-11T17:52:00Z">
        <w:r w:rsidR="00484E74" w:rsidRPr="00F37097">
          <w:rPr>
            <w:rFonts w:ascii="Times New Roman" w:hAnsi="Times New Roman"/>
            <w:sz w:val="24"/>
            <w:szCs w:val="24"/>
            <w:vertAlign w:val="superscript"/>
            <w:rPrChange w:id="408" w:author="Kritarth Naman Mithileshwar Singh" w:date="2018-12-14T17:34:00Z">
              <w:rPr>
                <w:rFonts w:ascii="Times New Roman" w:hAnsi="Times New Roman"/>
                <w:sz w:val="24"/>
                <w:szCs w:val="24"/>
              </w:rPr>
            </w:rPrChange>
          </w:rPr>
          <w:t>9</w:t>
        </w:r>
      </w:ins>
      <w:ins w:id="409" w:author="yashashri" w:date="2018-11-11T01:25:00Z">
        <w:r w:rsidR="00FC4E5E" w:rsidRPr="00F37097">
          <w:rPr>
            <w:rFonts w:ascii="Times New Roman" w:hAnsi="Times New Roman"/>
            <w:sz w:val="24"/>
            <w:szCs w:val="24"/>
          </w:rPr>
          <w:t xml:space="preserve"> </w:t>
        </w:r>
      </w:ins>
      <w:ins w:id="410" w:author="yashashri" w:date="2018-11-11T02:02:00Z">
        <w:r w:rsidR="000D0374" w:rsidRPr="00F37097">
          <w:rPr>
            <w:rFonts w:ascii="Times New Roman" w:hAnsi="Times New Roman"/>
            <w:sz w:val="24"/>
            <w:szCs w:val="24"/>
          </w:rPr>
          <w:t xml:space="preserve"> Pick</w:t>
        </w:r>
      </w:ins>
      <w:ins w:id="411" w:author="yashashri" w:date="2018-11-11T02:03:00Z">
        <w:r w:rsidR="000D0374" w:rsidRPr="00F37097">
          <w:rPr>
            <w:rFonts w:ascii="Times New Roman" w:hAnsi="Times New Roman"/>
            <w:sz w:val="24"/>
            <w:szCs w:val="24"/>
          </w:rPr>
          <w:t xml:space="preserve">worth while mentioning the perspective of USA and Australia , where active monitoring is  done by Ethics Committee echoes some of the findings </w:t>
        </w:r>
      </w:ins>
      <w:ins w:id="412" w:author="yashashri" w:date="2018-11-11T02:05:00Z">
        <w:r w:rsidR="000D0374" w:rsidRPr="00F37097">
          <w:rPr>
            <w:rFonts w:ascii="Times New Roman" w:hAnsi="Times New Roman"/>
            <w:sz w:val="24"/>
            <w:szCs w:val="24"/>
          </w:rPr>
          <w:t xml:space="preserve">such as </w:t>
        </w:r>
        <w:r w:rsidR="005C33E3" w:rsidRPr="00F37097">
          <w:rPr>
            <w:rFonts w:ascii="Times New Roman" w:hAnsi="Times New Roman"/>
            <w:sz w:val="24"/>
            <w:szCs w:val="24"/>
            <w:rPrChange w:id="413" w:author="Kritarth Naman Mithileshwar Singh" w:date="2018-12-14T17:34:00Z">
              <w:rPr>
                <w:rFonts w:ascii="PlantinA" w:hAnsi="PlantinA" w:cs="PlantinA"/>
                <w:sz w:val="17"/>
                <w:szCs w:val="17"/>
                <w:lang w:eastAsia="en-IN"/>
              </w:rPr>
            </w:rPrChange>
          </w:rPr>
          <w:t>of the 39 projects</w:t>
        </w:r>
      </w:ins>
      <w:ins w:id="414" w:author="yashashri" w:date="2018-11-11T02:07:00Z">
        <w:r w:rsidR="000D0374" w:rsidRPr="00F37097">
          <w:rPr>
            <w:rFonts w:ascii="Times New Roman" w:hAnsi="Times New Roman"/>
            <w:sz w:val="24"/>
            <w:szCs w:val="24"/>
          </w:rPr>
          <w:t xml:space="preserve"> approved </w:t>
        </w:r>
      </w:ins>
      <w:ins w:id="415" w:author="yashashri" w:date="2018-11-11T02:05:00Z">
        <w:r w:rsidR="005C33E3" w:rsidRPr="00F37097">
          <w:rPr>
            <w:rFonts w:ascii="Times New Roman" w:hAnsi="Times New Roman"/>
            <w:sz w:val="24"/>
            <w:szCs w:val="24"/>
            <w:rPrChange w:id="416" w:author="Kritarth Naman Mithileshwar Singh" w:date="2018-12-14T17:34:00Z">
              <w:rPr>
                <w:rFonts w:ascii="PlantinA" w:hAnsi="PlantinA" w:cs="PlantinA"/>
                <w:sz w:val="17"/>
                <w:szCs w:val="17"/>
                <w:lang w:eastAsia="en-IN"/>
              </w:rPr>
            </w:rPrChange>
          </w:rPr>
          <w:t xml:space="preserve">, nine were </w:t>
        </w:r>
      </w:ins>
      <w:ins w:id="417" w:author="yashashri" w:date="2018-11-11T02:06:00Z">
        <w:r w:rsidR="005C33E3" w:rsidRPr="00F37097">
          <w:rPr>
            <w:rFonts w:ascii="Times New Roman" w:hAnsi="Times New Roman"/>
            <w:sz w:val="24"/>
            <w:szCs w:val="24"/>
            <w:rPrChange w:id="418" w:author="Kritarth Naman Mithileshwar Singh" w:date="2018-12-14T17:34:00Z">
              <w:rPr>
                <w:rFonts w:ascii="PlantinA" w:hAnsi="PlantinA" w:cs="PlantinA"/>
                <w:sz w:val="17"/>
                <w:szCs w:val="17"/>
                <w:lang w:eastAsia="en-IN"/>
              </w:rPr>
            </w:rPrChange>
          </w:rPr>
          <w:t>discontinued a</w:t>
        </w:r>
      </w:ins>
      <w:ins w:id="419" w:author="yashashri" w:date="2018-11-11T02:05:00Z">
        <w:r w:rsidR="005C33E3" w:rsidRPr="00F37097">
          <w:rPr>
            <w:rFonts w:ascii="Times New Roman" w:hAnsi="Times New Roman"/>
            <w:sz w:val="24"/>
            <w:szCs w:val="24"/>
            <w:rPrChange w:id="420" w:author="Kritarth Naman Mithileshwar Singh" w:date="2018-12-14T17:34:00Z">
              <w:rPr>
                <w:rFonts w:ascii="PlantinA" w:hAnsi="PlantinA" w:cs="PlantinA"/>
                <w:sz w:val="17"/>
                <w:szCs w:val="17"/>
                <w:lang w:eastAsia="en-IN"/>
              </w:rPr>
            </w:rPrChange>
          </w:rPr>
          <w:t>nd only one of these was reported to the</w:t>
        </w:r>
      </w:ins>
      <w:ins w:id="421" w:author="yashashri" w:date="2018-11-11T02:06:00Z">
        <w:r w:rsidR="005C33E3" w:rsidRPr="00F37097">
          <w:rPr>
            <w:rFonts w:ascii="Times New Roman" w:hAnsi="Times New Roman"/>
            <w:sz w:val="24"/>
            <w:szCs w:val="24"/>
            <w:rPrChange w:id="422" w:author="Kritarth Naman Mithileshwar Singh" w:date="2018-12-14T17:34:00Z">
              <w:rPr>
                <w:rFonts w:ascii="PlantinA" w:hAnsi="PlantinA" w:cs="PlantinA"/>
                <w:sz w:val="17"/>
                <w:szCs w:val="17"/>
                <w:lang w:eastAsia="en-IN"/>
              </w:rPr>
            </w:rPrChange>
          </w:rPr>
          <w:t xml:space="preserve"> </w:t>
        </w:r>
      </w:ins>
      <w:ins w:id="423" w:author="yashashri" w:date="2018-11-11T02:05:00Z">
        <w:r w:rsidR="005C33E3" w:rsidRPr="00F37097">
          <w:rPr>
            <w:rFonts w:ascii="Times New Roman" w:hAnsi="Times New Roman"/>
            <w:sz w:val="24"/>
            <w:szCs w:val="24"/>
            <w:rPrChange w:id="424" w:author="Kritarth Naman Mithileshwar Singh" w:date="2018-12-14T17:34:00Z">
              <w:rPr>
                <w:rFonts w:ascii="PlantinA" w:hAnsi="PlantinA" w:cs="PlantinA"/>
                <w:sz w:val="17"/>
                <w:szCs w:val="17"/>
                <w:lang w:eastAsia="en-IN"/>
              </w:rPr>
            </w:rPrChange>
          </w:rPr>
          <w:t>commi</w:t>
        </w:r>
        <w:r w:rsidR="000D0374" w:rsidRPr="00F37097">
          <w:rPr>
            <w:rFonts w:ascii="Times New Roman" w:hAnsi="Times New Roman"/>
            <w:sz w:val="24"/>
            <w:szCs w:val="24"/>
          </w:rPr>
          <w:t>ttee</w:t>
        </w:r>
        <w:r w:rsidR="005C33E3" w:rsidRPr="00F37097">
          <w:rPr>
            <w:rFonts w:ascii="Times New Roman" w:hAnsi="Times New Roman"/>
            <w:sz w:val="24"/>
            <w:szCs w:val="24"/>
            <w:rPrChange w:id="425" w:author="Kritarth Naman Mithileshwar Singh" w:date="2018-12-14T17:34:00Z">
              <w:rPr>
                <w:rFonts w:ascii="PlantinA" w:hAnsi="PlantinA" w:cs="PlantinA"/>
                <w:sz w:val="17"/>
                <w:szCs w:val="17"/>
                <w:lang w:eastAsia="en-IN"/>
              </w:rPr>
            </w:rPrChange>
          </w:rPr>
          <w:t>.</w:t>
        </w:r>
      </w:ins>
      <w:ins w:id="426" w:author="yashashri" w:date="2018-11-11T17:52:00Z">
        <w:r w:rsidR="00484E74" w:rsidRPr="00F37097">
          <w:rPr>
            <w:rFonts w:ascii="Times New Roman" w:hAnsi="Times New Roman"/>
            <w:sz w:val="24"/>
            <w:szCs w:val="24"/>
            <w:vertAlign w:val="superscript"/>
          </w:rPr>
          <w:t>3</w:t>
        </w:r>
      </w:ins>
      <w:ins w:id="427" w:author="yashashri" w:date="2018-11-11T02:05:00Z">
        <w:r w:rsidR="005C33E3" w:rsidRPr="00F37097">
          <w:rPr>
            <w:rFonts w:ascii="Times New Roman" w:hAnsi="Times New Roman"/>
            <w:sz w:val="24"/>
            <w:szCs w:val="24"/>
            <w:vertAlign w:val="superscript"/>
            <w:rPrChange w:id="428" w:author="Kritarth Naman Mithileshwar Singh" w:date="2018-12-14T17:34:00Z">
              <w:rPr>
                <w:rFonts w:ascii="PlantinA" w:hAnsi="PlantinA" w:cs="PlantinA"/>
                <w:sz w:val="17"/>
                <w:szCs w:val="17"/>
                <w:lang w:eastAsia="en-IN"/>
              </w:rPr>
            </w:rPrChange>
          </w:rPr>
          <w:t xml:space="preserve"> </w:t>
        </w:r>
      </w:ins>
    </w:p>
    <w:p w14:paraId="3A0849F5" w14:textId="77777777" w:rsidR="004C6863" w:rsidRPr="00F37097" w:rsidRDefault="001F2019">
      <w:pPr>
        <w:spacing w:line="240" w:lineRule="auto"/>
        <w:jc w:val="both"/>
        <w:rPr>
          <w:ins w:id="429" w:author="yashashri" w:date="2018-11-11T17:36:00Z"/>
          <w:rFonts w:ascii="Times New Roman" w:hAnsi="Times New Roman"/>
          <w:sz w:val="24"/>
          <w:szCs w:val="24"/>
        </w:rPr>
      </w:pPr>
      <w:commentRangeStart w:id="430"/>
      <w:r w:rsidRPr="00F37097">
        <w:rPr>
          <w:rFonts w:ascii="Times New Roman" w:hAnsi="Times New Roman"/>
          <w:sz w:val="24"/>
          <w:szCs w:val="24"/>
        </w:rPr>
        <w:t xml:space="preserve">Active trial site monitoring </w:t>
      </w:r>
      <w:commentRangeEnd w:id="430"/>
      <w:r w:rsidR="009B43A1" w:rsidRPr="00F37097">
        <w:rPr>
          <w:rStyle w:val="CommentReference"/>
          <w:rFonts w:ascii="Times New Roman" w:hAnsi="Times New Roman"/>
          <w:sz w:val="24"/>
          <w:szCs w:val="24"/>
          <w:rPrChange w:id="431" w:author="Kritarth Naman Mithileshwar Singh" w:date="2018-12-14T17:34:00Z">
            <w:rPr>
              <w:rStyle w:val="CommentReference"/>
            </w:rPr>
          </w:rPrChange>
        </w:rPr>
        <w:commentReference w:id="430"/>
      </w:r>
      <w:r w:rsidRPr="00F37097">
        <w:rPr>
          <w:rFonts w:ascii="Times New Roman" w:hAnsi="Times New Roman"/>
          <w:sz w:val="24"/>
          <w:szCs w:val="24"/>
        </w:rPr>
        <w:t>helped the IECs to identify the violations which should be tackled. Many of the issues which were encountered were impossible to</w:t>
      </w:r>
      <w:ins w:id="432" w:author="Kritarth Naman Mithileshwar Singh" w:date="2018-12-14T17:33:00Z">
        <w:r w:rsidR="00F37097" w:rsidRPr="00F37097">
          <w:rPr>
            <w:rFonts w:ascii="Times New Roman" w:hAnsi="Times New Roman"/>
            <w:sz w:val="24"/>
            <w:szCs w:val="24"/>
          </w:rPr>
          <w:t xml:space="preserve"> </w:t>
        </w:r>
      </w:ins>
      <w:r w:rsidR="001E096C" w:rsidRPr="00F37097">
        <w:rPr>
          <w:rFonts w:ascii="Times New Roman" w:hAnsi="Times New Roman"/>
          <w:sz w:val="24"/>
          <w:szCs w:val="24"/>
        </w:rPr>
        <w:t>identify</w:t>
      </w:r>
      <w:r w:rsidRPr="00F37097">
        <w:rPr>
          <w:rFonts w:ascii="Times New Roman" w:hAnsi="Times New Roman"/>
          <w:sz w:val="24"/>
          <w:szCs w:val="24"/>
        </w:rPr>
        <w:t xml:space="preserve"> by passive monitoring, hence underlining the importance of the </w:t>
      </w:r>
      <w:r w:rsidR="00434D35" w:rsidRPr="00F37097">
        <w:rPr>
          <w:rFonts w:ascii="Times New Roman" w:hAnsi="Times New Roman"/>
          <w:sz w:val="24"/>
          <w:szCs w:val="24"/>
        </w:rPr>
        <w:t>active monitoring</w:t>
      </w:r>
      <w:r w:rsidRPr="00F37097">
        <w:rPr>
          <w:rFonts w:ascii="Times New Roman" w:hAnsi="Times New Roman"/>
          <w:sz w:val="24"/>
          <w:szCs w:val="24"/>
        </w:rPr>
        <w:t>. Though our study findings were similar to the ones found by the previous study by Shetty et al, some new issues were noted in our current study which highlights a need for regular active monitoring at study sites in the future as well.</w:t>
      </w:r>
      <w:r w:rsidR="00FF6BC1" w:rsidRPr="00F37097">
        <w:rPr>
          <w:rFonts w:ascii="Times New Roman" w:hAnsi="Times New Roman"/>
          <w:sz w:val="24"/>
          <w:szCs w:val="24"/>
        </w:rPr>
        <w:t xml:space="preserve"> This will ensure patient safety and data credibility.</w:t>
      </w:r>
      <w:ins w:id="433" w:author="yashashri" w:date="2018-11-11T01:17:00Z">
        <w:r w:rsidR="00DB2602" w:rsidRPr="00F37097">
          <w:rPr>
            <w:rFonts w:ascii="Times New Roman" w:hAnsi="Times New Roman"/>
            <w:sz w:val="24"/>
            <w:szCs w:val="24"/>
          </w:rPr>
          <w:t xml:space="preserve"> </w:t>
        </w:r>
      </w:ins>
    </w:p>
    <w:p w14:paraId="6B0A201B" w14:textId="77777777" w:rsidR="00853E25" w:rsidRPr="00F37097" w:rsidRDefault="00853E25">
      <w:pPr>
        <w:spacing w:line="240" w:lineRule="auto"/>
        <w:jc w:val="both"/>
        <w:rPr>
          <w:rFonts w:ascii="Times New Roman" w:hAnsi="Times New Roman"/>
          <w:sz w:val="24"/>
          <w:szCs w:val="24"/>
        </w:rPr>
      </w:pPr>
      <w:ins w:id="434" w:author="yashashri" w:date="2018-11-11T17:36:00Z">
        <w:r w:rsidRPr="00F37097">
          <w:rPr>
            <w:rFonts w:ascii="Times New Roman" w:hAnsi="Times New Roman"/>
            <w:sz w:val="24"/>
            <w:szCs w:val="24"/>
            <w:rPrChange w:id="435" w:author="Kritarth Naman Mithileshwar Singh" w:date="2018-12-14T17:34:00Z">
              <w:rPr/>
            </w:rPrChange>
          </w:rPr>
          <w:t>The limitations of the current study are it is a retrospective analysis of monitoring reports and corrective actions taken by specific EC . These data cannot be generalized to other setups . As routine monitoring is not a norm for EC , the sites selected for monitoring were majority times for cause.</w:t>
        </w:r>
      </w:ins>
    </w:p>
    <w:p w14:paraId="7E7E9F6B" w14:textId="77777777" w:rsidR="009E00E9" w:rsidRPr="00F37097" w:rsidRDefault="00F72E75">
      <w:pPr>
        <w:spacing w:line="240" w:lineRule="auto"/>
        <w:jc w:val="both"/>
        <w:rPr>
          <w:rFonts w:ascii="Times New Roman" w:hAnsi="Times New Roman"/>
          <w:sz w:val="24"/>
          <w:szCs w:val="24"/>
        </w:rPr>
      </w:pPr>
      <w:ins w:id="436" w:author="yashashri" w:date="2018-11-11T02:19:00Z">
        <w:r w:rsidRPr="00F37097">
          <w:rPr>
            <w:rFonts w:ascii="Times New Roman" w:hAnsi="Times New Roman"/>
            <w:sz w:val="24"/>
            <w:szCs w:val="24"/>
          </w:rPr>
          <w:t>Conclusion : The study  found that active monitoring in different time zones</w:t>
        </w:r>
      </w:ins>
      <w:ins w:id="437" w:author="yashashri" w:date="2018-11-11T02:20:00Z">
        <w:r w:rsidRPr="00F37097">
          <w:rPr>
            <w:rFonts w:ascii="Times New Roman" w:hAnsi="Times New Roman"/>
            <w:sz w:val="24"/>
            <w:szCs w:val="24"/>
          </w:rPr>
          <w:t xml:space="preserve"> of clinical trials </w:t>
        </w:r>
      </w:ins>
      <w:ins w:id="438" w:author="yashashri" w:date="2018-11-11T02:19:00Z">
        <w:r w:rsidRPr="00F37097">
          <w:rPr>
            <w:rFonts w:ascii="Times New Roman" w:hAnsi="Times New Roman"/>
            <w:sz w:val="24"/>
            <w:szCs w:val="24"/>
          </w:rPr>
          <w:t xml:space="preserve"> had </w:t>
        </w:r>
      </w:ins>
      <w:ins w:id="439" w:author="yashashri" w:date="2018-11-11T02:20:00Z">
        <w:r w:rsidRPr="00F37097">
          <w:rPr>
            <w:rFonts w:ascii="Times New Roman" w:hAnsi="Times New Roman"/>
            <w:sz w:val="24"/>
            <w:szCs w:val="24"/>
          </w:rPr>
          <w:t xml:space="preserve">shown </w:t>
        </w:r>
      </w:ins>
      <w:ins w:id="440" w:author="yashashri" w:date="2018-11-11T02:19:00Z">
        <w:r w:rsidRPr="00F37097">
          <w:rPr>
            <w:rFonts w:ascii="Times New Roman" w:hAnsi="Times New Roman"/>
            <w:sz w:val="24"/>
            <w:szCs w:val="24"/>
          </w:rPr>
          <w:t>similar violation</w:t>
        </w:r>
      </w:ins>
      <w:ins w:id="441" w:author="yashashri" w:date="2018-11-11T02:21:00Z">
        <w:r w:rsidRPr="00F37097">
          <w:rPr>
            <w:rFonts w:ascii="Times New Roman" w:hAnsi="Times New Roman"/>
            <w:sz w:val="24"/>
            <w:szCs w:val="24"/>
          </w:rPr>
          <w:t xml:space="preserve">. </w:t>
        </w:r>
      </w:ins>
      <w:ins w:id="442" w:author="yashashri" w:date="2018-11-11T02:22:00Z">
        <w:r w:rsidR="0073312F" w:rsidRPr="00F37097">
          <w:rPr>
            <w:rFonts w:ascii="Times New Roman" w:hAnsi="Times New Roman"/>
            <w:sz w:val="24"/>
            <w:szCs w:val="24"/>
          </w:rPr>
          <w:t xml:space="preserve">So, with proper training and revenue ,this </w:t>
        </w:r>
      </w:ins>
      <w:ins w:id="443" w:author="yashashri" w:date="2018-11-11T02:21:00Z">
        <w:r w:rsidRPr="00F37097">
          <w:rPr>
            <w:rFonts w:ascii="Times New Roman" w:hAnsi="Times New Roman"/>
            <w:sz w:val="24"/>
            <w:szCs w:val="24"/>
          </w:rPr>
          <w:t xml:space="preserve"> can be enhanced to risk based monitoring for </w:t>
        </w:r>
      </w:ins>
      <w:ins w:id="444" w:author="yashashri" w:date="2018-11-11T02:23:00Z">
        <w:r w:rsidR="0073312F" w:rsidRPr="00F37097">
          <w:rPr>
            <w:rFonts w:ascii="Times New Roman" w:hAnsi="Times New Roman"/>
            <w:sz w:val="24"/>
            <w:szCs w:val="24"/>
          </w:rPr>
          <w:t xml:space="preserve">ultimate </w:t>
        </w:r>
      </w:ins>
      <w:ins w:id="445" w:author="yashashri" w:date="2018-11-11T02:21:00Z">
        <w:r w:rsidRPr="00F37097">
          <w:rPr>
            <w:rFonts w:ascii="Times New Roman" w:hAnsi="Times New Roman"/>
            <w:sz w:val="24"/>
            <w:szCs w:val="24"/>
          </w:rPr>
          <w:t xml:space="preserve">participant safety and protection </w:t>
        </w:r>
      </w:ins>
      <w:ins w:id="446" w:author="yashashri" w:date="2018-11-11T02:19:00Z">
        <w:r w:rsidRPr="00F37097">
          <w:rPr>
            <w:rFonts w:ascii="Times New Roman" w:hAnsi="Times New Roman"/>
            <w:sz w:val="24"/>
            <w:szCs w:val="24"/>
          </w:rPr>
          <w:t xml:space="preserve"> </w:t>
        </w:r>
      </w:ins>
      <w:ins w:id="447" w:author="yashashri" w:date="2018-11-11T02:22:00Z">
        <w:r w:rsidRPr="00F37097">
          <w:rPr>
            <w:rFonts w:ascii="Times New Roman" w:hAnsi="Times New Roman"/>
            <w:sz w:val="24"/>
            <w:szCs w:val="24"/>
          </w:rPr>
          <w:t>.</w:t>
        </w:r>
      </w:ins>
    </w:p>
    <w:p w14:paraId="5AB6D690" w14:textId="77777777" w:rsidR="009E00E9" w:rsidRPr="00F37097" w:rsidRDefault="009E00E9">
      <w:pPr>
        <w:spacing w:line="240" w:lineRule="auto"/>
        <w:jc w:val="both"/>
        <w:rPr>
          <w:rFonts w:ascii="Times New Roman" w:hAnsi="Times New Roman"/>
          <w:sz w:val="24"/>
          <w:szCs w:val="24"/>
        </w:rPr>
      </w:pPr>
      <w:r w:rsidRPr="00F37097">
        <w:rPr>
          <w:rFonts w:ascii="Times New Roman" w:hAnsi="Times New Roman"/>
          <w:sz w:val="24"/>
          <w:szCs w:val="24"/>
          <w:u w:val="single"/>
        </w:rPr>
        <w:t>Declaration</w:t>
      </w:r>
      <w:r w:rsidRPr="00F37097">
        <w:rPr>
          <w:rFonts w:ascii="Times New Roman" w:hAnsi="Times New Roman"/>
          <w:sz w:val="24"/>
          <w:szCs w:val="24"/>
        </w:rPr>
        <w:t xml:space="preserve">: </w:t>
      </w:r>
      <w:bookmarkStart w:id="448" w:name="_Hlk520040767"/>
      <w:r w:rsidRPr="00F37097">
        <w:rPr>
          <w:rFonts w:ascii="Times New Roman" w:hAnsi="Times New Roman"/>
          <w:sz w:val="24"/>
          <w:szCs w:val="24"/>
        </w:rPr>
        <w:t>No competing interests nor funding from</w:t>
      </w:r>
      <w:ins w:id="449" w:author="Kritarth Naman Mithileshwar Singh" w:date="2018-12-14T17:33:00Z">
        <w:r w:rsidR="00F37097" w:rsidRPr="00F37097">
          <w:rPr>
            <w:rFonts w:ascii="Times New Roman" w:hAnsi="Times New Roman"/>
            <w:sz w:val="24"/>
            <w:szCs w:val="24"/>
          </w:rPr>
          <w:t xml:space="preserve"> </w:t>
        </w:r>
      </w:ins>
      <w:r w:rsidRPr="00F37097">
        <w:rPr>
          <w:rFonts w:ascii="Times New Roman" w:hAnsi="Times New Roman"/>
          <w:sz w:val="24"/>
          <w:szCs w:val="24"/>
        </w:rPr>
        <w:t>any external agency to be declared.</w:t>
      </w:r>
      <w:bookmarkEnd w:id="448"/>
    </w:p>
    <w:p w14:paraId="3352348B" w14:textId="77777777" w:rsidR="008928A1" w:rsidRPr="00F37097" w:rsidRDefault="008928A1">
      <w:pPr>
        <w:spacing w:line="240" w:lineRule="auto"/>
        <w:jc w:val="both"/>
        <w:rPr>
          <w:rFonts w:ascii="Times New Roman" w:hAnsi="Times New Roman"/>
          <w:sz w:val="24"/>
          <w:szCs w:val="24"/>
        </w:rPr>
      </w:pPr>
    </w:p>
    <w:p w14:paraId="73B6975A" w14:textId="77777777" w:rsidR="008928A1" w:rsidRPr="00F37097" w:rsidRDefault="008928A1">
      <w:pPr>
        <w:spacing w:line="240" w:lineRule="auto"/>
        <w:jc w:val="both"/>
        <w:rPr>
          <w:rFonts w:ascii="Times New Roman" w:hAnsi="Times New Roman"/>
          <w:sz w:val="24"/>
          <w:szCs w:val="24"/>
        </w:rPr>
        <w:pPrChange w:id="450" w:author="Kritarth Naman Mithileshwar Singh" w:date="2018-12-14T17:34:00Z">
          <w:pPr>
            <w:spacing w:line="240" w:lineRule="auto"/>
          </w:pPr>
        </w:pPrChange>
      </w:pPr>
      <w:r w:rsidRPr="00F37097">
        <w:rPr>
          <w:rFonts w:ascii="Times New Roman" w:hAnsi="Times New Roman"/>
          <w:sz w:val="24"/>
          <w:szCs w:val="24"/>
          <w:u w:val="single"/>
        </w:rPr>
        <w:t>References</w:t>
      </w:r>
      <w:r w:rsidRPr="00F37097">
        <w:rPr>
          <w:rFonts w:ascii="Times New Roman" w:hAnsi="Times New Roman"/>
          <w:sz w:val="24"/>
          <w:szCs w:val="24"/>
        </w:rPr>
        <w:t>:</w:t>
      </w:r>
    </w:p>
    <w:p w14:paraId="3ED95640" w14:textId="77777777" w:rsidR="008C0FC8" w:rsidRPr="00F37097" w:rsidRDefault="008928A1">
      <w:pPr>
        <w:pStyle w:val="ListParagraph"/>
        <w:numPr>
          <w:ilvl w:val="0"/>
          <w:numId w:val="5"/>
        </w:numPr>
        <w:tabs>
          <w:tab w:val="left" w:pos="360"/>
        </w:tabs>
        <w:spacing w:line="240" w:lineRule="auto"/>
        <w:ind w:left="360"/>
        <w:jc w:val="both"/>
        <w:rPr>
          <w:rFonts w:ascii="Times New Roman" w:hAnsi="Times New Roman"/>
          <w:sz w:val="24"/>
          <w:szCs w:val="24"/>
        </w:rPr>
      </w:pPr>
      <w:r w:rsidRPr="00F37097">
        <w:rPr>
          <w:rFonts w:ascii="Times New Roman" w:hAnsi="Times New Roman"/>
          <w:sz w:val="24"/>
          <w:szCs w:val="24"/>
        </w:rPr>
        <w:lastRenderedPageBreak/>
        <w:t>Guideline for Good Clinical Practice E6(R1). International Conference OnHarmonisation Of Technical Requirements For Registration Of Pharmaceuticals For Human Use. 1996;6.</w:t>
      </w:r>
    </w:p>
    <w:p w14:paraId="32CEA726" w14:textId="77777777" w:rsidR="008C0FC8" w:rsidRPr="00F37097" w:rsidDel="00F37097" w:rsidRDefault="008928A1">
      <w:pPr>
        <w:pStyle w:val="ListParagraph"/>
        <w:numPr>
          <w:ilvl w:val="0"/>
          <w:numId w:val="5"/>
        </w:numPr>
        <w:tabs>
          <w:tab w:val="left" w:pos="360"/>
        </w:tabs>
        <w:spacing w:line="240" w:lineRule="auto"/>
        <w:ind w:left="360"/>
        <w:jc w:val="both"/>
        <w:rPr>
          <w:del w:id="451" w:author="Kritarth Naman Mithileshwar Singh" w:date="2018-12-14T17:34:00Z"/>
          <w:rFonts w:ascii="Times New Roman" w:hAnsi="Times New Roman"/>
          <w:sz w:val="24"/>
          <w:szCs w:val="24"/>
        </w:rPr>
      </w:pPr>
      <w:r w:rsidRPr="00F37097">
        <w:rPr>
          <w:rFonts w:ascii="Times New Roman" w:hAnsi="Times New Roman"/>
          <w:sz w:val="24"/>
          <w:szCs w:val="24"/>
        </w:rPr>
        <w:t>World Medical Association Declaration of Helsinki. JAMA. 2013;310(20):2191</w:t>
      </w:r>
    </w:p>
    <w:p w14:paraId="3CEF24BD" w14:textId="77777777" w:rsidR="00F37097" w:rsidRPr="00F37097" w:rsidRDefault="00F37097">
      <w:pPr>
        <w:pStyle w:val="ListParagraph"/>
        <w:numPr>
          <w:ilvl w:val="0"/>
          <w:numId w:val="5"/>
        </w:numPr>
        <w:tabs>
          <w:tab w:val="left" w:pos="360"/>
        </w:tabs>
        <w:spacing w:line="240" w:lineRule="auto"/>
        <w:ind w:left="360"/>
        <w:jc w:val="both"/>
        <w:rPr>
          <w:ins w:id="452" w:author="Kritarth Naman Mithileshwar Singh" w:date="2018-12-14T17:34:00Z"/>
          <w:rFonts w:ascii="Times New Roman" w:hAnsi="Times New Roman"/>
          <w:sz w:val="24"/>
          <w:szCs w:val="24"/>
        </w:rPr>
      </w:pPr>
    </w:p>
    <w:p w14:paraId="3D612886" w14:textId="77777777" w:rsidR="005329E7" w:rsidRPr="00F37097" w:rsidDel="00F37097" w:rsidRDefault="005329E7">
      <w:pPr>
        <w:pStyle w:val="ListParagraph"/>
        <w:numPr>
          <w:ilvl w:val="0"/>
          <w:numId w:val="5"/>
        </w:numPr>
        <w:tabs>
          <w:tab w:val="left" w:pos="360"/>
        </w:tabs>
        <w:spacing w:line="240" w:lineRule="auto"/>
        <w:ind w:left="360"/>
        <w:jc w:val="both"/>
        <w:rPr>
          <w:del w:id="453" w:author="Kritarth Naman Mithileshwar Singh" w:date="2018-12-14T17:34:00Z"/>
          <w:rFonts w:ascii="Times New Roman" w:hAnsi="Times New Roman"/>
          <w:sz w:val="24"/>
          <w:szCs w:val="24"/>
        </w:rPr>
        <w:pPrChange w:id="454" w:author="Kritarth Naman Mithileshwar Singh" w:date="2018-12-14T17:34:00Z">
          <w:pPr>
            <w:pStyle w:val="ListParagraph"/>
            <w:numPr>
              <w:numId w:val="5"/>
            </w:numPr>
            <w:tabs>
              <w:tab w:val="left" w:pos="360"/>
            </w:tabs>
            <w:autoSpaceDE w:val="0"/>
            <w:autoSpaceDN w:val="0"/>
            <w:adjustRightInd w:val="0"/>
            <w:spacing w:after="0" w:line="240" w:lineRule="auto"/>
            <w:ind w:left="1080" w:hanging="360"/>
            <w:jc w:val="both"/>
          </w:pPr>
        </w:pPrChange>
      </w:pPr>
      <w:ins w:id="455" w:author="yashashri" w:date="2018-11-11T17:42:00Z">
        <w:del w:id="456" w:author="Kritarth Naman Mithileshwar Singh" w:date="2018-12-14T17:34:00Z">
          <w:r w:rsidRPr="00F37097" w:rsidDel="00F37097">
            <w:rPr>
              <w:rFonts w:ascii="Times New Roman" w:hAnsi="Times New Roman"/>
              <w:sz w:val="24"/>
              <w:szCs w:val="24"/>
            </w:rPr>
            <w:delText xml:space="preserve">  3.</w:delText>
          </w:r>
        </w:del>
        <w:r w:rsidRPr="00F37097">
          <w:rPr>
            <w:rFonts w:ascii="Times New Roman" w:hAnsi="Times New Roman"/>
            <w:sz w:val="24"/>
            <w:szCs w:val="24"/>
            <w:rPrChange w:id="457" w:author="Kritarth Naman Mithileshwar Singh" w:date="2018-12-14T17:36:00Z">
              <w:rPr/>
            </w:rPrChange>
          </w:rPr>
          <w:t>Pickworth E. Should local research ethics committees</w:t>
        </w:r>
      </w:ins>
      <w:ins w:id="458" w:author="yashashri" w:date="2018-11-11T17:44:00Z">
        <w:r w:rsidRPr="00F37097">
          <w:rPr>
            <w:rFonts w:ascii="Times New Roman" w:hAnsi="Times New Roman"/>
            <w:sz w:val="24"/>
            <w:szCs w:val="24"/>
            <w:rPrChange w:id="459" w:author="Kritarth Naman Mithileshwar Singh" w:date="2018-12-14T17:36:00Z">
              <w:rPr/>
            </w:rPrChange>
          </w:rPr>
          <w:t xml:space="preserve"> </w:t>
        </w:r>
      </w:ins>
      <w:ins w:id="460" w:author="yashashri" w:date="2018-11-11T17:42:00Z">
        <w:r w:rsidRPr="00F37097">
          <w:rPr>
            <w:rFonts w:ascii="Times New Roman" w:hAnsi="Times New Roman"/>
            <w:sz w:val="24"/>
            <w:szCs w:val="24"/>
            <w:rPrChange w:id="461" w:author="Kritarth Naman Mithileshwar Singh" w:date="2018-12-14T17:36:00Z">
              <w:rPr/>
            </w:rPrChange>
          </w:rPr>
          <w:t>monitor research they have approved? Journal of Medical Ethics 2000;26:330–333</w:t>
        </w:r>
      </w:ins>
    </w:p>
    <w:p w14:paraId="535C698E" w14:textId="77777777" w:rsidR="00F37097" w:rsidRPr="00F37097" w:rsidRDefault="00F37097">
      <w:pPr>
        <w:pStyle w:val="ListParagraph"/>
        <w:numPr>
          <w:ilvl w:val="0"/>
          <w:numId w:val="5"/>
        </w:numPr>
        <w:tabs>
          <w:tab w:val="left" w:pos="360"/>
        </w:tabs>
        <w:spacing w:line="240" w:lineRule="auto"/>
        <w:ind w:left="360"/>
        <w:jc w:val="both"/>
        <w:rPr>
          <w:ins w:id="462" w:author="Kritarth Naman Mithileshwar Singh" w:date="2018-12-14T17:34:00Z"/>
          <w:rFonts w:ascii="Times New Roman" w:hAnsi="Times New Roman"/>
          <w:sz w:val="24"/>
          <w:szCs w:val="24"/>
          <w:rPrChange w:id="463" w:author="Kritarth Naman Mithileshwar Singh" w:date="2018-12-14T17:36:00Z">
            <w:rPr>
              <w:ins w:id="464" w:author="Kritarth Naman Mithileshwar Singh" w:date="2018-12-14T17:34:00Z"/>
            </w:rPr>
          </w:rPrChange>
        </w:rPr>
      </w:pPr>
    </w:p>
    <w:p w14:paraId="1B4A545D" w14:textId="77777777" w:rsidR="005329E7" w:rsidRPr="00F37097" w:rsidDel="00F37097" w:rsidRDefault="005329E7">
      <w:pPr>
        <w:pStyle w:val="ListParagraph"/>
        <w:numPr>
          <w:ilvl w:val="0"/>
          <w:numId w:val="5"/>
        </w:numPr>
        <w:tabs>
          <w:tab w:val="left" w:pos="360"/>
        </w:tabs>
        <w:spacing w:line="240" w:lineRule="auto"/>
        <w:ind w:left="360"/>
        <w:jc w:val="both"/>
        <w:rPr>
          <w:del w:id="465" w:author="Kritarth Naman Mithileshwar Singh" w:date="2018-12-14T17:34:00Z"/>
          <w:rFonts w:ascii="Times New Roman" w:hAnsi="Times New Roman"/>
          <w:sz w:val="24"/>
          <w:szCs w:val="24"/>
        </w:rPr>
      </w:pPr>
      <w:ins w:id="466" w:author="yashashri" w:date="2018-11-11T17:44:00Z">
        <w:del w:id="467" w:author="Kritarth Naman Mithileshwar Singh" w:date="2018-12-14T17:34:00Z">
          <w:r w:rsidRPr="00F37097" w:rsidDel="00F37097">
            <w:rPr>
              <w:rFonts w:ascii="Times New Roman" w:hAnsi="Times New Roman"/>
              <w:sz w:val="24"/>
              <w:szCs w:val="24"/>
              <w:rPrChange w:id="468" w:author="Kritarth Naman Mithileshwar Singh" w:date="2018-12-14T17:36:00Z">
                <w:rPr/>
              </w:rPrChange>
            </w:rPr>
            <w:delText xml:space="preserve">4.   </w:delText>
          </w:r>
        </w:del>
        <w:r w:rsidRPr="00F37097">
          <w:rPr>
            <w:rFonts w:ascii="Times New Roman" w:hAnsi="Times New Roman"/>
            <w:sz w:val="24"/>
            <w:szCs w:val="24"/>
          </w:rPr>
          <w:t xml:space="preserve">National Accreditation Board for Hospitals and Healthcare Providers (NABH) Accreditation Standards for Clinical Trial in India Ethics Committee, Investigator, and Clinical Trial Site; 2015. Available from: </w:t>
        </w:r>
        <w:r w:rsidRPr="00C118B7">
          <w:rPr>
            <w:rFonts w:ascii="Times New Roman" w:hAnsi="Times New Roman"/>
            <w:sz w:val="24"/>
            <w:szCs w:val="24"/>
          </w:rPr>
          <w:fldChar w:fldCharType="begin"/>
        </w:r>
        <w:r w:rsidRPr="00F37097">
          <w:rPr>
            <w:rFonts w:ascii="Times New Roman" w:hAnsi="Times New Roman"/>
            <w:sz w:val="24"/>
            <w:szCs w:val="24"/>
          </w:rPr>
          <w:instrText xml:space="preserve"> HYPERLINK "http://www.cdsco.nic.in/writereaddata/finalAccreditation%20" </w:instrText>
        </w:r>
        <w:r w:rsidRPr="00F37097">
          <w:rPr>
            <w:rFonts w:ascii="Times New Roman" w:hAnsi="Times New Roman"/>
            <w:sz w:val="24"/>
            <w:szCs w:val="24"/>
            <w:rPrChange w:id="469" w:author="Kritarth Naman Mithileshwar Singh" w:date="2018-12-14T17:36:00Z">
              <w:rPr>
                <w:rFonts w:ascii="Times New Roman" w:hAnsi="Times New Roman"/>
                <w:sz w:val="24"/>
                <w:szCs w:val="24"/>
              </w:rPr>
            </w:rPrChange>
          </w:rPr>
          <w:fldChar w:fldCharType="separate"/>
        </w:r>
        <w:r w:rsidRPr="00F37097">
          <w:rPr>
            <w:rFonts w:ascii="Times New Roman" w:hAnsi="Times New Roman"/>
            <w:sz w:val="24"/>
            <w:szCs w:val="24"/>
          </w:rPr>
          <w:t>http://www.cdsco.nic.in/writereaddata/finalAccreditation%20</w:t>
        </w:r>
        <w:r w:rsidRPr="00C118B7">
          <w:rPr>
            <w:rFonts w:ascii="Times New Roman" w:hAnsi="Times New Roman"/>
            <w:sz w:val="24"/>
            <w:szCs w:val="24"/>
          </w:rPr>
          <w:fldChar w:fldCharType="end"/>
        </w:r>
        <w:r w:rsidRPr="00F37097">
          <w:rPr>
            <w:rFonts w:ascii="Times New Roman" w:hAnsi="Times New Roman"/>
            <w:sz w:val="24"/>
            <w:szCs w:val="24"/>
          </w:rPr>
          <w:t xml:space="preserve"> Standards.pdf. [Last accessed on 2018 Nov 10].</w:t>
        </w:r>
      </w:ins>
    </w:p>
    <w:p w14:paraId="0D933D38" w14:textId="77777777" w:rsidR="00F37097" w:rsidRPr="00F37097" w:rsidRDefault="00F37097">
      <w:pPr>
        <w:pStyle w:val="ListParagraph"/>
        <w:numPr>
          <w:ilvl w:val="0"/>
          <w:numId w:val="5"/>
        </w:numPr>
        <w:tabs>
          <w:tab w:val="left" w:pos="360"/>
        </w:tabs>
        <w:spacing w:line="240" w:lineRule="auto"/>
        <w:ind w:left="360"/>
        <w:jc w:val="both"/>
        <w:rPr>
          <w:ins w:id="470" w:author="Kritarth Naman Mithileshwar Singh" w:date="2018-12-14T17:34:00Z"/>
          <w:rFonts w:ascii="Times New Roman" w:hAnsi="Times New Roman"/>
          <w:sz w:val="24"/>
          <w:szCs w:val="24"/>
        </w:rPr>
        <w:pPrChange w:id="471" w:author="Kritarth Naman Mithileshwar Singh" w:date="2018-12-14T17:34:00Z">
          <w:pPr>
            <w:pStyle w:val="ListParagraph"/>
            <w:numPr>
              <w:numId w:val="5"/>
            </w:numPr>
            <w:tabs>
              <w:tab w:val="left" w:pos="360"/>
            </w:tabs>
            <w:autoSpaceDE w:val="0"/>
            <w:autoSpaceDN w:val="0"/>
            <w:adjustRightInd w:val="0"/>
            <w:spacing w:after="0" w:line="240" w:lineRule="auto"/>
            <w:ind w:left="1080" w:hanging="360"/>
            <w:jc w:val="both"/>
          </w:pPr>
        </w:pPrChange>
      </w:pPr>
    </w:p>
    <w:p w14:paraId="64A0411E" w14:textId="77777777" w:rsidR="005329E7" w:rsidRPr="00F37097" w:rsidDel="00F37097" w:rsidRDefault="005329E7">
      <w:pPr>
        <w:pStyle w:val="ListParagraph"/>
        <w:numPr>
          <w:ilvl w:val="0"/>
          <w:numId w:val="5"/>
        </w:numPr>
        <w:tabs>
          <w:tab w:val="left" w:pos="360"/>
        </w:tabs>
        <w:spacing w:line="240" w:lineRule="auto"/>
        <w:ind w:left="360"/>
        <w:jc w:val="both"/>
        <w:rPr>
          <w:del w:id="472" w:author="Kritarth Naman Mithileshwar Singh" w:date="2018-12-14T17:35:00Z"/>
          <w:rFonts w:ascii="Times New Roman" w:hAnsi="Times New Roman"/>
          <w:sz w:val="24"/>
          <w:szCs w:val="24"/>
        </w:rPr>
        <w:pPrChange w:id="473" w:author="Kritarth Naman Mithileshwar Singh" w:date="2018-12-14T17:35:00Z">
          <w:pPr>
            <w:autoSpaceDE w:val="0"/>
            <w:autoSpaceDN w:val="0"/>
            <w:adjustRightInd w:val="0"/>
            <w:spacing w:after="0" w:line="240" w:lineRule="auto"/>
          </w:pPr>
        </w:pPrChange>
      </w:pPr>
      <w:ins w:id="474" w:author="yashashri" w:date="2018-11-11T17:46:00Z">
        <w:del w:id="475" w:author="Kritarth Naman Mithileshwar Singh" w:date="2018-12-14T17:34:00Z">
          <w:r w:rsidRPr="00F37097" w:rsidDel="00F37097">
            <w:rPr>
              <w:rFonts w:ascii="Times New Roman" w:hAnsi="Times New Roman"/>
              <w:sz w:val="24"/>
              <w:szCs w:val="24"/>
              <w:rPrChange w:id="476" w:author="Kritarth Naman Mithileshwar Singh" w:date="2018-12-14T17:36:00Z">
                <w:rPr/>
              </w:rPrChange>
            </w:rPr>
            <w:delText xml:space="preserve">5.   </w:delText>
          </w:r>
        </w:del>
      </w:ins>
      <w:moveToRangeStart w:id="477" w:author="yashashri" w:date="2018-11-11T17:46:00Z" w:name="move529721711"/>
      <w:moveTo w:id="478" w:author="yashashri" w:date="2018-11-11T17:46:00Z">
        <w:r w:rsidRPr="00F37097">
          <w:rPr>
            <w:rFonts w:ascii="Times New Roman" w:hAnsi="Times New Roman"/>
            <w:sz w:val="24"/>
            <w:szCs w:val="24"/>
          </w:rPr>
          <w:t xml:space="preserve">Shetty YC, Marathe P, Kamat S, ThatteU.Continuing Oversight Through Site Monitoring: Experiences of An Institutional Ethics Committee In An Indian Tertiary-Care Hospital. </w:t>
        </w:r>
        <w:r w:rsidRPr="00F37097">
          <w:rPr>
            <w:rFonts w:ascii="Times New Roman" w:hAnsi="Times New Roman"/>
            <w:i/>
            <w:sz w:val="24"/>
            <w:szCs w:val="24"/>
          </w:rPr>
          <w:t>IJME</w:t>
        </w:r>
        <w:r w:rsidRPr="00F37097">
          <w:rPr>
            <w:rFonts w:ascii="Times New Roman" w:hAnsi="Times New Roman"/>
            <w:sz w:val="24"/>
            <w:szCs w:val="24"/>
          </w:rPr>
          <w:t>. 2012;9(1):22-26.</w:t>
        </w:r>
      </w:moveTo>
    </w:p>
    <w:p w14:paraId="72EF0971" w14:textId="77777777" w:rsidR="00F37097" w:rsidRPr="00F37097" w:rsidRDefault="00F37097">
      <w:pPr>
        <w:pStyle w:val="ListParagraph"/>
        <w:numPr>
          <w:ilvl w:val="0"/>
          <w:numId w:val="5"/>
        </w:numPr>
        <w:tabs>
          <w:tab w:val="left" w:pos="360"/>
        </w:tabs>
        <w:spacing w:line="240" w:lineRule="auto"/>
        <w:ind w:left="360"/>
        <w:jc w:val="both"/>
        <w:rPr>
          <w:ins w:id="479" w:author="Kritarth Naman Mithileshwar Singh" w:date="2018-12-14T17:35:00Z"/>
          <w:rFonts w:ascii="Times New Roman" w:hAnsi="Times New Roman"/>
          <w:sz w:val="24"/>
          <w:szCs w:val="24"/>
        </w:rPr>
      </w:pPr>
    </w:p>
    <w:moveToRangeEnd w:id="477"/>
    <w:p w14:paraId="574A2351" w14:textId="77777777" w:rsidR="005329E7" w:rsidRPr="00F37097" w:rsidRDefault="005329E7">
      <w:pPr>
        <w:pStyle w:val="ListParagraph"/>
        <w:numPr>
          <w:ilvl w:val="0"/>
          <w:numId w:val="5"/>
        </w:numPr>
        <w:tabs>
          <w:tab w:val="left" w:pos="360"/>
        </w:tabs>
        <w:spacing w:line="240" w:lineRule="auto"/>
        <w:ind w:left="360"/>
        <w:jc w:val="both"/>
        <w:rPr>
          <w:ins w:id="480" w:author="yashashri" w:date="2018-11-11T17:47:00Z"/>
          <w:rFonts w:ascii="Times New Roman" w:hAnsi="Times New Roman"/>
          <w:sz w:val="24"/>
          <w:szCs w:val="24"/>
        </w:rPr>
        <w:pPrChange w:id="481" w:author="Kritarth Naman Mithileshwar Singh" w:date="2018-12-14T17:35:00Z">
          <w:pPr>
            <w:autoSpaceDE w:val="0"/>
            <w:autoSpaceDN w:val="0"/>
            <w:adjustRightInd w:val="0"/>
            <w:spacing w:after="0" w:line="240" w:lineRule="auto"/>
          </w:pPr>
        </w:pPrChange>
      </w:pPr>
      <w:ins w:id="482" w:author="yashashri" w:date="2018-11-11T17:47:00Z">
        <w:del w:id="483" w:author="Kritarth Naman Mithileshwar Singh" w:date="2018-12-14T17:35:00Z">
          <w:r w:rsidRPr="00F37097" w:rsidDel="00F37097">
            <w:rPr>
              <w:rFonts w:ascii="Times New Roman" w:hAnsi="Times New Roman"/>
              <w:sz w:val="24"/>
              <w:szCs w:val="24"/>
              <w:rPrChange w:id="484" w:author="Kritarth Naman Mithileshwar Singh" w:date="2018-12-14T17:36:00Z">
                <w:rPr/>
              </w:rPrChange>
            </w:rPr>
            <w:delText xml:space="preserve">6.    </w:delText>
          </w:r>
        </w:del>
        <w:r w:rsidRPr="00F37097">
          <w:rPr>
            <w:rFonts w:ascii="Times New Roman" w:hAnsi="Times New Roman"/>
            <w:sz w:val="24"/>
            <w:szCs w:val="24"/>
            <w:rPrChange w:id="485" w:author="Kritarth Naman Mithileshwar Singh" w:date="2018-12-14T17:36:00Z">
              <w:rPr/>
            </w:rPrChange>
          </w:rPr>
          <w:t>N</w:t>
        </w:r>
      </w:ins>
      <w:ins w:id="486" w:author="Kritarth Naman Mithileshwar Singh" w:date="2018-12-14T17:33:00Z">
        <w:r w:rsidR="00F37097" w:rsidRPr="00F37097">
          <w:rPr>
            <w:rFonts w:ascii="Times New Roman" w:hAnsi="Times New Roman"/>
            <w:sz w:val="24"/>
            <w:szCs w:val="24"/>
            <w:rPrChange w:id="487" w:author="Kritarth Naman Mithileshwar Singh" w:date="2018-12-14T17:36:00Z">
              <w:rPr/>
            </w:rPrChange>
          </w:rPr>
          <w:t>a</w:t>
        </w:r>
      </w:ins>
      <w:ins w:id="488" w:author="yashashri" w:date="2018-11-11T17:47:00Z">
        <w:r w:rsidRPr="00F37097">
          <w:rPr>
            <w:rFonts w:ascii="Times New Roman" w:hAnsi="Times New Roman"/>
            <w:sz w:val="24"/>
            <w:szCs w:val="24"/>
          </w:rPr>
          <w:t xml:space="preserve">tional Ethical Guidelines for Biomedical and Health ResearchInvolving Human Participants. Indian Council of Medical Research. 2017. Accessed from </w:t>
        </w:r>
        <w:r w:rsidRPr="00F37097">
          <w:rPr>
            <w:rFonts w:ascii="Times New Roman" w:hAnsi="Times New Roman"/>
            <w:sz w:val="24"/>
            <w:szCs w:val="24"/>
            <w:rPrChange w:id="489" w:author="Kritarth Naman Mithileshwar Singh" w:date="2018-12-14T17:36:00Z">
              <w:rPr/>
            </w:rPrChange>
          </w:rPr>
          <w:fldChar w:fldCharType="begin"/>
        </w:r>
        <w:r w:rsidRPr="00F37097">
          <w:rPr>
            <w:rFonts w:ascii="Times New Roman" w:hAnsi="Times New Roman"/>
            <w:sz w:val="24"/>
            <w:szCs w:val="24"/>
            <w:rPrChange w:id="490" w:author="Kritarth Naman Mithileshwar Singh" w:date="2018-12-14T17:36:00Z">
              <w:rPr/>
            </w:rPrChange>
          </w:rPr>
          <w:instrText>HYPERLINK "https://icmr.nic.in/guidelines/ICMR_Ethical_Guidelines_2017.pdf"</w:instrText>
        </w:r>
        <w:r w:rsidRPr="00F37097">
          <w:rPr>
            <w:rFonts w:ascii="Times New Roman" w:hAnsi="Times New Roman"/>
            <w:sz w:val="24"/>
            <w:szCs w:val="24"/>
            <w:rPrChange w:id="491" w:author="Kritarth Naman Mithileshwar Singh" w:date="2018-12-14T17:36:00Z">
              <w:rPr/>
            </w:rPrChange>
          </w:rPr>
          <w:fldChar w:fldCharType="separate"/>
        </w:r>
        <w:r w:rsidRPr="00F37097">
          <w:rPr>
            <w:rStyle w:val="Hyperlink"/>
            <w:rFonts w:ascii="Times New Roman" w:hAnsi="Times New Roman"/>
            <w:sz w:val="24"/>
            <w:szCs w:val="24"/>
          </w:rPr>
          <w:t>https://icmr.nic.in/guidelines/ICMR_Ethical_Guidelines_2017.pdf</w:t>
        </w:r>
        <w:r w:rsidRPr="00F37097">
          <w:rPr>
            <w:rFonts w:ascii="Times New Roman" w:hAnsi="Times New Roman"/>
            <w:sz w:val="24"/>
            <w:szCs w:val="24"/>
            <w:rPrChange w:id="492" w:author="Kritarth Naman Mithileshwar Singh" w:date="2018-12-14T17:36:00Z">
              <w:rPr/>
            </w:rPrChange>
          </w:rPr>
          <w:fldChar w:fldCharType="end"/>
        </w:r>
        <w:r w:rsidRPr="00F37097">
          <w:rPr>
            <w:rFonts w:ascii="Times New Roman" w:hAnsi="Times New Roman"/>
            <w:sz w:val="24"/>
            <w:szCs w:val="24"/>
          </w:rPr>
          <w:t xml:space="preserve"> on 1st May, 2018.</w:t>
        </w:r>
      </w:ins>
    </w:p>
    <w:p w14:paraId="5239D096" w14:textId="77777777" w:rsidR="005329E7" w:rsidRPr="00F37097" w:rsidDel="005329E7" w:rsidRDefault="005329E7">
      <w:pPr>
        <w:pStyle w:val="ListParagraph"/>
        <w:numPr>
          <w:ilvl w:val="0"/>
          <w:numId w:val="5"/>
        </w:numPr>
        <w:ind w:left="426"/>
        <w:rPr>
          <w:del w:id="493" w:author="yashashri" w:date="2018-11-11T17:47:00Z"/>
          <w:rFonts w:ascii="Times New Roman" w:hAnsi="Times New Roman"/>
          <w:sz w:val="24"/>
          <w:szCs w:val="24"/>
          <w:rPrChange w:id="494" w:author="Kritarth Naman Mithileshwar Singh" w:date="2018-12-14T17:36:00Z">
            <w:rPr>
              <w:del w:id="495" w:author="yashashri" w:date="2018-11-11T17:47:00Z"/>
            </w:rPr>
          </w:rPrChange>
        </w:rPr>
        <w:pPrChange w:id="496" w:author="Kritarth Naman Mithileshwar Singh" w:date="2018-12-14T17:35:00Z">
          <w:pPr>
            <w:pStyle w:val="ListParagraph"/>
            <w:numPr>
              <w:numId w:val="5"/>
            </w:numPr>
            <w:tabs>
              <w:tab w:val="left" w:pos="360"/>
            </w:tabs>
            <w:spacing w:line="240" w:lineRule="auto"/>
            <w:ind w:left="360" w:hanging="360"/>
            <w:jc w:val="both"/>
          </w:pPr>
        </w:pPrChange>
      </w:pPr>
    </w:p>
    <w:p w14:paraId="0F03F57E" w14:textId="77777777" w:rsidR="008C0FC8" w:rsidRPr="00F37097" w:rsidDel="005329E7" w:rsidRDefault="008928A1">
      <w:pPr>
        <w:pStyle w:val="ListParagraph"/>
        <w:numPr>
          <w:ilvl w:val="0"/>
          <w:numId w:val="5"/>
        </w:numPr>
        <w:ind w:left="426"/>
        <w:rPr>
          <w:del w:id="497" w:author="yashashri" w:date="2018-11-11T17:47:00Z"/>
          <w:rFonts w:ascii="Times New Roman" w:hAnsi="Times New Roman"/>
          <w:sz w:val="24"/>
          <w:szCs w:val="24"/>
        </w:rPr>
        <w:pPrChange w:id="498" w:author="Kritarth Naman Mithileshwar Singh" w:date="2018-12-14T17:35:00Z">
          <w:pPr>
            <w:pStyle w:val="ListParagraph"/>
            <w:numPr>
              <w:numId w:val="5"/>
            </w:numPr>
            <w:tabs>
              <w:tab w:val="left" w:pos="360"/>
            </w:tabs>
            <w:spacing w:line="240" w:lineRule="auto"/>
            <w:ind w:left="360" w:hanging="360"/>
            <w:jc w:val="both"/>
          </w:pPr>
        </w:pPrChange>
      </w:pPr>
      <w:del w:id="499" w:author="yashashri" w:date="2018-11-11T17:47:00Z">
        <w:r w:rsidRPr="00F37097" w:rsidDel="005329E7">
          <w:rPr>
            <w:rFonts w:ascii="Times New Roman" w:hAnsi="Times New Roman"/>
            <w:sz w:val="24"/>
            <w:szCs w:val="24"/>
          </w:rPr>
          <w:delText xml:space="preserve">National Ethical Guidelines for Biomedical and Health ResearchInvolving Human Participants. Indian Council of Medical Research. 2017. Accessed from </w:delText>
        </w:r>
        <w:r w:rsidR="005C33E3" w:rsidRPr="00F37097" w:rsidDel="005329E7">
          <w:rPr>
            <w:rFonts w:ascii="Times New Roman" w:hAnsi="Times New Roman"/>
            <w:sz w:val="24"/>
            <w:szCs w:val="24"/>
            <w:rPrChange w:id="500" w:author="Kritarth Naman Mithileshwar Singh" w:date="2018-12-14T17:36:00Z">
              <w:rPr/>
            </w:rPrChange>
          </w:rPr>
          <w:fldChar w:fldCharType="begin"/>
        </w:r>
        <w:r w:rsidR="005C33E3" w:rsidRPr="00F37097" w:rsidDel="005329E7">
          <w:rPr>
            <w:rFonts w:ascii="Times New Roman" w:hAnsi="Times New Roman"/>
            <w:sz w:val="24"/>
            <w:szCs w:val="24"/>
            <w:rPrChange w:id="501" w:author="Kritarth Naman Mithileshwar Singh" w:date="2018-12-14T17:36:00Z">
              <w:rPr/>
            </w:rPrChange>
          </w:rPr>
          <w:delInstrText>HYPERLINK "https://icmr.nic.in/guidelines/ICMR_Ethical_Guidelines_2017.pdf"</w:delInstrText>
        </w:r>
        <w:r w:rsidR="005C33E3" w:rsidRPr="00F37097" w:rsidDel="005329E7">
          <w:rPr>
            <w:rFonts w:ascii="Times New Roman" w:hAnsi="Times New Roman"/>
            <w:sz w:val="24"/>
            <w:szCs w:val="24"/>
            <w:rPrChange w:id="502" w:author="Kritarth Naman Mithileshwar Singh" w:date="2018-12-14T17:36:00Z">
              <w:rPr/>
            </w:rPrChange>
          </w:rPr>
          <w:fldChar w:fldCharType="separate"/>
        </w:r>
        <w:r w:rsidRPr="00F37097" w:rsidDel="005329E7">
          <w:rPr>
            <w:rStyle w:val="Hyperlink"/>
            <w:rFonts w:ascii="Times New Roman" w:hAnsi="Times New Roman"/>
            <w:sz w:val="24"/>
            <w:szCs w:val="24"/>
          </w:rPr>
          <w:delText>https://icmr.nic.in/guidelines/ICMR_Ethical_Guidelines_2017.pdf</w:delText>
        </w:r>
        <w:r w:rsidR="005C33E3" w:rsidRPr="00F37097" w:rsidDel="005329E7">
          <w:rPr>
            <w:rFonts w:ascii="Times New Roman" w:hAnsi="Times New Roman"/>
            <w:sz w:val="24"/>
            <w:szCs w:val="24"/>
            <w:rPrChange w:id="503" w:author="Kritarth Naman Mithileshwar Singh" w:date="2018-12-14T17:36:00Z">
              <w:rPr/>
            </w:rPrChange>
          </w:rPr>
          <w:fldChar w:fldCharType="end"/>
        </w:r>
        <w:r w:rsidRPr="00F37097" w:rsidDel="005329E7">
          <w:rPr>
            <w:rFonts w:ascii="Times New Roman" w:hAnsi="Times New Roman"/>
            <w:sz w:val="24"/>
            <w:szCs w:val="24"/>
          </w:rPr>
          <w:delText xml:space="preserve"> on 1st May, 2018.</w:delText>
        </w:r>
      </w:del>
    </w:p>
    <w:p w14:paraId="25EDA4F0" w14:textId="77777777" w:rsidR="0085118B" w:rsidRPr="00F37097" w:rsidDel="00F37097" w:rsidRDefault="008928A1">
      <w:pPr>
        <w:pStyle w:val="ListParagraph"/>
        <w:numPr>
          <w:ilvl w:val="0"/>
          <w:numId w:val="5"/>
        </w:numPr>
        <w:ind w:left="426"/>
        <w:rPr>
          <w:del w:id="504" w:author="Kritarth Naman Mithileshwar Singh" w:date="2018-12-14T17:35:00Z"/>
          <w:rFonts w:ascii="Times New Roman" w:hAnsi="Times New Roman"/>
          <w:sz w:val="24"/>
          <w:szCs w:val="24"/>
        </w:rPr>
        <w:pPrChange w:id="505" w:author="Kritarth Naman Mithileshwar Singh" w:date="2018-12-14T17:35:00Z">
          <w:pPr>
            <w:pStyle w:val="ListParagraph"/>
            <w:numPr>
              <w:numId w:val="5"/>
            </w:numPr>
            <w:tabs>
              <w:tab w:val="left" w:pos="360"/>
            </w:tabs>
            <w:spacing w:line="240" w:lineRule="auto"/>
            <w:ind w:left="360" w:hanging="360"/>
            <w:jc w:val="both"/>
          </w:pPr>
        </w:pPrChange>
      </w:pPr>
      <w:moveFromRangeStart w:id="506" w:author="yashashri" w:date="2018-11-11T17:46:00Z" w:name="move529721711"/>
      <w:moveFrom w:id="507" w:author="yashashri" w:date="2018-11-11T17:46:00Z">
        <w:r w:rsidRPr="00F37097" w:rsidDel="005329E7">
          <w:rPr>
            <w:rFonts w:ascii="Times New Roman" w:hAnsi="Times New Roman"/>
            <w:sz w:val="24"/>
            <w:szCs w:val="24"/>
          </w:rPr>
          <w:t xml:space="preserve">Shetty YC, Marathe P, Kamat S, ThatteU.Continuing Oversight Through Site Monitoring: Experiences of An Institutional Ethics Committee In An Indian Tertiary-Care Hospital. </w:t>
        </w:r>
        <w:r w:rsidRPr="00F37097" w:rsidDel="005329E7">
          <w:rPr>
            <w:rFonts w:ascii="Times New Roman" w:hAnsi="Times New Roman"/>
            <w:i/>
            <w:sz w:val="24"/>
            <w:szCs w:val="24"/>
          </w:rPr>
          <w:t>IJME</w:t>
        </w:r>
        <w:r w:rsidRPr="00F37097" w:rsidDel="005329E7">
          <w:rPr>
            <w:rFonts w:ascii="Times New Roman" w:hAnsi="Times New Roman"/>
            <w:sz w:val="24"/>
            <w:szCs w:val="24"/>
          </w:rPr>
          <w:t>. 2012;9(</w:t>
        </w:r>
        <w:del w:id="508" w:author="Kritarth Naman Mithileshwar Singh" w:date="2018-12-14T17:35:00Z">
          <w:r w:rsidRPr="00F37097" w:rsidDel="00F37097">
            <w:rPr>
              <w:rFonts w:ascii="Times New Roman" w:hAnsi="Times New Roman"/>
              <w:sz w:val="24"/>
              <w:szCs w:val="24"/>
            </w:rPr>
            <w:delText>1):22-26.</w:delText>
          </w:r>
        </w:del>
      </w:moveFrom>
    </w:p>
    <w:moveFromRangeEnd w:id="506"/>
    <w:p w14:paraId="28DD4D93" w14:textId="77777777" w:rsidR="00A56EB0" w:rsidRPr="00F37097" w:rsidDel="00F37097" w:rsidRDefault="005329E7">
      <w:pPr>
        <w:pStyle w:val="ListParagraph"/>
        <w:numPr>
          <w:ilvl w:val="0"/>
          <w:numId w:val="5"/>
        </w:numPr>
        <w:ind w:left="426"/>
        <w:rPr>
          <w:del w:id="509" w:author="Kritarth Naman Mithileshwar Singh" w:date="2018-12-14T17:36:00Z"/>
          <w:rFonts w:ascii="Times New Roman" w:hAnsi="Times New Roman"/>
          <w:sz w:val="24"/>
          <w:szCs w:val="24"/>
        </w:rPr>
        <w:pPrChange w:id="510" w:author="Kritarth Naman Mithileshwar Singh" w:date="2018-12-14T17:36:00Z">
          <w:pPr>
            <w:spacing w:line="240" w:lineRule="auto"/>
            <w:jc w:val="both"/>
          </w:pPr>
        </w:pPrChange>
      </w:pPr>
      <w:ins w:id="511" w:author="yashashri" w:date="2018-11-11T17:48:00Z">
        <w:del w:id="512" w:author="Kritarth Naman Mithileshwar Singh" w:date="2018-12-14T17:35:00Z">
          <w:r w:rsidRPr="00F37097" w:rsidDel="00F37097">
            <w:rPr>
              <w:rFonts w:ascii="Times New Roman" w:hAnsi="Times New Roman"/>
              <w:sz w:val="24"/>
              <w:szCs w:val="24"/>
            </w:rPr>
            <w:delText>7.</w:delText>
          </w:r>
        </w:del>
      </w:ins>
      <w:r w:rsidR="0085118B" w:rsidRPr="00F37097">
        <w:rPr>
          <w:rFonts w:ascii="Times New Roman" w:hAnsi="Times New Roman"/>
          <w:sz w:val="24"/>
          <w:szCs w:val="24"/>
          <w:rPrChange w:id="513" w:author="Kritarth Naman Mithileshwar Singh" w:date="2018-12-14T17:36:00Z">
            <w:rPr/>
          </w:rPrChange>
        </w:rPr>
        <w:t xml:space="preserve">Ethics committee for research on human subjects. Seth GS MedicalCollege and KEM Hospital, Mumbai. </w:t>
      </w:r>
      <w:r w:rsidR="0085118B" w:rsidRPr="00F37097">
        <w:rPr>
          <w:rFonts w:ascii="Times New Roman" w:hAnsi="Times New Roman"/>
          <w:i/>
          <w:sz w:val="24"/>
          <w:szCs w:val="24"/>
          <w:rPrChange w:id="514" w:author="Kritarth Naman Mithileshwar Singh" w:date="2018-12-14T17:36:00Z">
            <w:rPr>
              <w:i/>
            </w:rPr>
          </w:rPrChange>
        </w:rPr>
        <w:t>Site monitoring visit</w:t>
      </w:r>
      <w:r w:rsidR="00D75B7D" w:rsidRPr="00F37097">
        <w:rPr>
          <w:rFonts w:ascii="Times New Roman" w:hAnsi="Times New Roman"/>
          <w:sz w:val="24"/>
          <w:szCs w:val="24"/>
          <w:rPrChange w:id="515" w:author="Kritarth Naman Mithileshwar Singh" w:date="2018-12-14T17:36:00Z">
            <w:rPr/>
          </w:rPrChange>
        </w:rPr>
        <w:t xml:space="preserve">. 2018. Accessed from </w:t>
      </w:r>
      <w:r w:rsidR="005C33E3" w:rsidRPr="00F37097">
        <w:rPr>
          <w:rFonts w:ascii="Times New Roman" w:hAnsi="Times New Roman"/>
          <w:sz w:val="24"/>
          <w:szCs w:val="24"/>
          <w:rPrChange w:id="516" w:author="Kritarth Naman Mithileshwar Singh" w:date="2018-12-14T17:36:00Z">
            <w:rPr/>
          </w:rPrChange>
        </w:rPr>
        <w:fldChar w:fldCharType="begin"/>
      </w:r>
      <w:r w:rsidR="00482E95" w:rsidRPr="00F37097">
        <w:rPr>
          <w:rFonts w:ascii="Times New Roman" w:hAnsi="Times New Roman"/>
          <w:sz w:val="24"/>
          <w:szCs w:val="24"/>
          <w:rPrChange w:id="517" w:author="Kritarth Naman Mithileshwar Singh" w:date="2018-12-14T17:36:00Z">
            <w:rPr/>
          </w:rPrChange>
        </w:rPr>
        <w:instrText>HYPERLINK "http://www.kem.edu/wp-content/uploads/2018/07/SOP-12-Site-Monitoring-Visit.pdf"</w:instrText>
      </w:r>
      <w:r w:rsidR="005C33E3" w:rsidRPr="00F37097">
        <w:rPr>
          <w:rFonts w:ascii="Times New Roman" w:hAnsi="Times New Roman"/>
          <w:sz w:val="24"/>
          <w:szCs w:val="24"/>
          <w:rPrChange w:id="518" w:author="Kritarth Naman Mithileshwar Singh" w:date="2018-12-14T17:36:00Z">
            <w:rPr/>
          </w:rPrChange>
        </w:rPr>
        <w:fldChar w:fldCharType="separate"/>
      </w:r>
      <w:r w:rsidR="00D75B7D" w:rsidRPr="00F37097">
        <w:rPr>
          <w:rStyle w:val="Hyperlink"/>
          <w:rFonts w:ascii="Times New Roman" w:hAnsi="Times New Roman"/>
          <w:sz w:val="24"/>
          <w:szCs w:val="24"/>
        </w:rPr>
        <w:t>http://www.kem.edu/wp-content/uploads/2018/07/SOP-12-Site-Monitoring-Visit.pdf</w:t>
      </w:r>
      <w:r w:rsidR="005C33E3" w:rsidRPr="00F37097">
        <w:rPr>
          <w:rFonts w:ascii="Times New Roman" w:hAnsi="Times New Roman"/>
          <w:sz w:val="24"/>
          <w:szCs w:val="24"/>
          <w:rPrChange w:id="519" w:author="Kritarth Naman Mithileshwar Singh" w:date="2018-12-14T17:36:00Z">
            <w:rPr/>
          </w:rPrChange>
        </w:rPr>
        <w:fldChar w:fldCharType="end"/>
      </w:r>
      <w:r w:rsidR="00D75B7D" w:rsidRPr="00F37097">
        <w:rPr>
          <w:rFonts w:ascii="Times New Roman" w:hAnsi="Times New Roman"/>
          <w:sz w:val="24"/>
          <w:szCs w:val="24"/>
          <w:rPrChange w:id="520" w:author="Kritarth Naman Mithileshwar Singh" w:date="2018-12-14T17:36:00Z">
            <w:rPr/>
          </w:rPrChange>
        </w:rPr>
        <w:t xml:space="preserve"> </w:t>
      </w:r>
      <w:ins w:id="521" w:author="yashashri" w:date="2018-11-11T03:33:00Z">
        <w:r w:rsidR="007531FD" w:rsidRPr="00F37097">
          <w:rPr>
            <w:rFonts w:ascii="Times New Roman" w:hAnsi="Times New Roman"/>
            <w:sz w:val="24"/>
            <w:szCs w:val="24"/>
            <w:rPrChange w:id="522" w:author="Kritarth Naman Mithileshwar Singh" w:date="2018-12-14T17:36:00Z">
              <w:rPr/>
            </w:rPrChange>
          </w:rPr>
          <w:t xml:space="preserve">(accessed </w:t>
        </w:r>
      </w:ins>
      <w:r w:rsidR="00D75B7D" w:rsidRPr="00F37097">
        <w:rPr>
          <w:rFonts w:ascii="Times New Roman" w:hAnsi="Times New Roman"/>
          <w:sz w:val="24"/>
          <w:szCs w:val="24"/>
          <w:rPrChange w:id="523" w:author="Kritarth Naman Mithileshwar Singh" w:date="2018-12-14T17:36:00Z">
            <w:rPr/>
          </w:rPrChange>
        </w:rPr>
        <w:t>on 2</w:t>
      </w:r>
      <w:r w:rsidR="008C217E" w:rsidRPr="00F37097">
        <w:rPr>
          <w:rFonts w:ascii="Times New Roman" w:hAnsi="Times New Roman"/>
          <w:sz w:val="24"/>
          <w:szCs w:val="24"/>
          <w:rPrChange w:id="524" w:author="Kritarth Naman Mithileshwar Singh" w:date="2018-12-14T17:36:00Z">
            <w:rPr/>
          </w:rPrChange>
        </w:rPr>
        <w:t>5</w:t>
      </w:r>
      <w:r w:rsidR="00D75B7D" w:rsidRPr="00F37097">
        <w:rPr>
          <w:rFonts w:ascii="Times New Roman" w:hAnsi="Times New Roman"/>
          <w:sz w:val="24"/>
          <w:szCs w:val="24"/>
          <w:rPrChange w:id="525" w:author="Kritarth Naman Mithileshwar Singh" w:date="2018-12-14T17:36:00Z">
            <w:rPr/>
          </w:rPrChange>
        </w:rPr>
        <w:t>th July, 2018</w:t>
      </w:r>
      <w:ins w:id="526" w:author="yashashri" w:date="2018-11-11T03:33:00Z">
        <w:r w:rsidR="007531FD" w:rsidRPr="00F37097">
          <w:rPr>
            <w:rFonts w:ascii="Times New Roman" w:hAnsi="Times New Roman"/>
            <w:sz w:val="24"/>
            <w:szCs w:val="24"/>
            <w:rPrChange w:id="527" w:author="Kritarth Naman Mithileshwar Singh" w:date="2018-12-14T17:36:00Z">
              <w:rPr/>
            </w:rPrChange>
          </w:rPr>
          <w:t>)</w:t>
        </w:r>
      </w:ins>
      <w:r w:rsidR="00D75B7D" w:rsidRPr="00F37097">
        <w:rPr>
          <w:rFonts w:ascii="Times New Roman" w:hAnsi="Times New Roman"/>
          <w:sz w:val="24"/>
          <w:szCs w:val="24"/>
          <w:rPrChange w:id="528" w:author="Kritarth Naman Mithileshwar Singh" w:date="2018-12-14T17:36:00Z">
            <w:rPr/>
          </w:rPrChange>
        </w:rPr>
        <w:t>.</w:t>
      </w:r>
    </w:p>
    <w:p w14:paraId="4CF5D7B1" w14:textId="77777777" w:rsidR="00F37097" w:rsidRPr="00F37097" w:rsidRDefault="00F37097">
      <w:pPr>
        <w:pStyle w:val="ListParagraph"/>
        <w:numPr>
          <w:ilvl w:val="0"/>
          <w:numId w:val="5"/>
        </w:numPr>
        <w:ind w:left="426"/>
        <w:rPr>
          <w:ins w:id="529" w:author="Kritarth Naman Mithileshwar Singh" w:date="2018-12-14T17:36:00Z"/>
          <w:rFonts w:ascii="Times New Roman" w:hAnsi="Times New Roman"/>
          <w:sz w:val="24"/>
          <w:szCs w:val="24"/>
          <w:rPrChange w:id="530" w:author="Kritarth Naman Mithileshwar Singh" w:date="2018-12-14T17:36:00Z">
            <w:rPr>
              <w:ins w:id="531" w:author="Kritarth Naman Mithileshwar Singh" w:date="2018-12-14T17:36:00Z"/>
            </w:rPr>
          </w:rPrChange>
        </w:rPr>
        <w:pPrChange w:id="532" w:author="Kritarth Naman Mithileshwar Singh" w:date="2018-12-14T17:35:00Z">
          <w:pPr>
            <w:pStyle w:val="ListParagraph"/>
            <w:numPr>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pPr>
        </w:pPrChange>
      </w:pPr>
    </w:p>
    <w:p w14:paraId="0E609299" w14:textId="77777777" w:rsidR="00A56EB0" w:rsidRPr="00F37097" w:rsidRDefault="001870A1">
      <w:pPr>
        <w:pStyle w:val="ListParagraph"/>
        <w:numPr>
          <w:ilvl w:val="0"/>
          <w:numId w:val="5"/>
        </w:numPr>
        <w:ind w:left="426"/>
        <w:rPr>
          <w:del w:id="533" w:author="yashashri" w:date="2018-11-11T02:07:00Z"/>
          <w:rFonts w:ascii="Times New Roman" w:hAnsi="Times New Roman"/>
          <w:sz w:val="24"/>
          <w:szCs w:val="24"/>
          <w:rPrChange w:id="534" w:author="Kritarth Naman Mithileshwar Singh" w:date="2018-12-14T17:36:00Z">
            <w:rPr>
              <w:del w:id="535" w:author="yashashri" w:date="2018-11-11T02:07:00Z"/>
            </w:rPr>
          </w:rPrChange>
        </w:rPr>
        <w:pPrChange w:id="536" w:author="Kritarth Naman Mithileshwar Singh" w:date="2018-12-14T17:36:00Z">
          <w:pPr>
            <w:pStyle w:val="ListParagraph"/>
            <w:numPr>
              <w:numId w:val="5"/>
            </w:numPr>
            <w:tabs>
              <w:tab w:val="left" w:pos="360"/>
            </w:tabs>
            <w:spacing w:line="240" w:lineRule="auto"/>
            <w:ind w:left="1080" w:hanging="360"/>
            <w:jc w:val="both"/>
          </w:pPr>
        </w:pPrChange>
      </w:pPr>
      <w:ins w:id="537" w:author="yashashri" w:date="2018-11-11T03:14:00Z">
        <w:del w:id="538" w:author="Kritarth Naman Mithileshwar Singh" w:date="2018-12-14T17:36:00Z">
          <w:r w:rsidRPr="00F37097" w:rsidDel="00F37097">
            <w:rPr>
              <w:rFonts w:ascii="Times New Roman" w:hAnsi="Times New Roman"/>
              <w:sz w:val="24"/>
              <w:szCs w:val="24"/>
            </w:rPr>
            <w:delText xml:space="preserve">   </w:delText>
          </w:r>
        </w:del>
      </w:ins>
      <w:ins w:id="539" w:author="yashashri" w:date="2018-11-11T03:15:00Z">
        <w:del w:id="540" w:author="Kritarth Naman Mithileshwar Singh" w:date="2018-12-14T17:36:00Z">
          <w:r w:rsidRPr="00F37097" w:rsidDel="00F37097">
            <w:rPr>
              <w:rFonts w:ascii="Times New Roman" w:hAnsi="Times New Roman"/>
              <w:sz w:val="24"/>
              <w:szCs w:val="24"/>
            </w:rPr>
            <w:delText xml:space="preserve">  </w:delText>
          </w:r>
        </w:del>
      </w:ins>
      <w:ins w:id="541" w:author="yashashri" w:date="2018-11-11T17:51:00Z">
        <w:del w:id="542" w:author="Kritarth Naman Mithileshwar Singh" w:date="2018-12-14T17:36:00Z">
          <w:r w:rsidR="00484E74" w:rsidRPr="00F37097" w:rsidDel="00F37097">
            <w:rPr>
              <w:rFonts w:ascii="Times New Roman" w:hAnsi="Times New Roman"/>
              <w:sz w:val="24"/>
              <w:szCs w:val="24"/>
            </w:rPr>
            <w:delText>8</w:delText>
          </w:r>
        </w:del>
      </w:ins>
      <w:ins w:id="543" w:author="yashashri" w:date="2018-11-11T03:15:00Z">
        <w:del w:id="544" w:author="Kritarth Naman Mithileshwar Singh" w:date="2018-12-14T17:36:00Z">
          <w:r w:rsidRPr="00F37097" w:rsidDel="00F37097">
            <w:rPr>
              <w:rFonts w:ascii="Times New Roman" w:hAnsi="Times New Roman"/>
              <w:sz w:val="24"/>
              <w:szCs w:val="24"/>
            </w:rPr>
            <w:delText xml:space="preserve"> </w:delText>
          </w:r>
        </w:del>
      </w:ins>
      <w:del w:id="545" w:author="yashashri" w:date="2018-11-11T01:49:00Z">
        <w:r w:rsidR="005C33E3" w:rsidRPr="00F37097">
          <w:rPr>
            <w:rFonts w:ascii="Times New Roman" w:hAnsi="Times New Roman"/>
            <w:sz w:val="24"/>
            <w:szCs w:val="24"/>
            <w:rPrChange w:id="546" w:author="Kritarth Naman Mithileshwar Singh" w:date="2018-12-14T17:36:00Z">
              <w:rPr>
                <w:sz w:val="16"/>
                <w:szCs w:val="16"/>
              </w:rPr>
            </w:rPrChange>
          </w:rPr>
          <w:delText xml:space="preserve"> </w:delText>
        </w:r>
      </w:del>
      <w:ins w:id="547" w:author="yashashri" w:date="2018-11-11T01:48:00Z">
        <w:r w:rsidR="005C33E3" w:rsidRPr="00F37097">
          <w:rPr>
            <w:rFonts w:ascii="Times New Roman" w:hAnsi="Times New Roman"/>
            <w:color w:val="000000"/>
            <w:sz w:val="24"/>
            <w:szCs w:val="24"/>
            <w:rPrChange w:id="548" w:author="Kritarth Naman Mithileshwar Singh" w:date="2018-12-14T17:36:00Z">
              <w:rPr>
                <w:sz w:val="16"/>
                <w:szCs w:val="16"/>
              </w:rPr>
            </w:rPrChange>
          </w:rPr>
          <w:t>Douglass AJ, Jarvis A, Bloore S. Monitoring of health research by ethics</w:t>
        </w:r>
      </w:ins>
      <w:ins w:id="549" w:author="yashashri" w:date="2018-11-11T01:49:00Z">
        <w:r w:rsidR="005C33E3" w:rsidRPr="00F37097">
          <w:rPr>
            <w:rFonts w:ascii="Times New Roman" w:hAnsi="Times New Roman"/>
            <w:color w:val="000000"/>
            <w:sz w:val="24"/>
            <w:szCs w:val="24"/>
            <w:rPrChange w:id="550" w:author="Kritarth Naman Mithileshwar Singh" w:date="2018-12-14T17:36:00Z">
              <w:rPr>
                <w:sz w:val="16"/>
                <w:szCs w:val="16"/>
              </w:rPr>
            </w:rPrChange>
          </w:rPr>
          <w:t xml:space="preserve"> </w:t>
        </w:r>
      </w:ins>
      <w:ins w:id="551" w:author="yashashri" w:date="2018-11-11T01:48:00Z">
        <w:r w:rsidR="005C33E3" w:rsidRPr="00F37097">
          <w:rPr>
            <w:rFonts w:ascii="Times New Roman" w:hAnsi="Times New Roman"/>
            <w:color w:val="000000"/>
            <w:sz w:val="24"/>
            <w:szCs w:val="24"/>
            <w:rPrChange w:id="552" w:author="Kritarth Naman Mithileshwar Singh" w:date="2018-12-14T17:36:00Z">
              <w:rPr>
                <w:sz w:val="16"/>
                <w:szCs w:val="16"/>
              </w:rPr>
            </w:rPrChange>
          </w:rPr>
          <w:t>committees. N Z Med J. 1998</w:t>
        </w:r>
        <w:del w:id="553" w:author="Kritarth Naman Mithileshwar Singh" w:date="2018-12-14T17:34:00Z">
          <w:r w:rsidR="005C33E3" w:rsidRPr="00F37097" w:rsidDel="00F37097">
            <w:rPr>
              <w:rFonts w:ascii="Times New Roman" w:hAnsi="Times New Roman"/>
              <w:color w:val="000000"/>
              <w:sz w:val="24"/>
              <w:szCs w:val="24"/>
              <w:rPrChange w:id="554" w:author="Kritarth Naman Mithileshwar Singh" w:date="2018-12-14T17:36:00Z">
                <w:rPr>
                  <w:sz w:val="16"/>
                  <w:szCs w:val="16"/>
                </w:rPr>
              </w:rPrChange>
            </w:rPr>
            <w:delText xml:space="preserve"> Mar 13</w:delText>
          </w:r>
        </w:del>
        <w:r w:rsidR="005C33E3" w:rsidRPr="00F37097">
          <w:rPr>
            <w:rFonts w:ascii="Times New Roman" w:hAnsi="Times New Roman"/>
            <w:color w:val="000000"/>
            <w:sz w:val="24"/>
            <w:szCs w:val="24"/>
            <w:rPrChange w:id="555" w:author="Kritarth Naman Mithileshwar Singh" w:date="2018-12-14T17:36:00Z">
              <w:rPr>
                <w:sz w:val="16"/>
                <w:szCs w:val="16"/>
              </w:rPr>
            </w:rPrChange>
          </w:rPr>
          <w:t>;111(1061</w:t>
        </w:r>
      </w:ins>
      <w:ins w:id="556" w:author="Kritarth Naman Mithileshwar Singh" w:date="2018-12-14T17:34:00Z">
        <w:r w:rsidR="00F37097" w:rsidRPr="00F37097">
          <w:rPr>
            <w:rFonts w:ascii="Times New Roman" w:hAnsi="Times New Roman"/>
            <w:color w:val="000000"/>
            <w:sz w:val="24"/>
            <w:szCs w:val="24"/>
            <w:rPrChange w:id="557" w:author="Kritarth Naman Mithileshwar Singh" w:date="2018-12-14T17:36:00Z">
              <w:rPr>
                <w:rFonts w:ascii="Courier New" w:hAnsi="Courier New" w:cs="Courier New"/>
                <w:color w:val="000000"/>
                <w:sz w:val="20"/>
                <w:szCs w:val="20"/>
              </w:rPr>
            </w:rPrChange>
          </w:rPr>
          <w:t>);</w:t>
        </w:r>
      </w:ins>
      <w:ins w:id="558" w:author="yashashri" w:date="2018-11-11T01:48:00Z">
        <w:del w:id="559" w:author="Kritarth Naman Mithileshwar Singh" w:date="2018-12-14T17:34:00Z">
          <w:r w:rsidR="005C33E3" w:rsidRPr="00F37097" w:rsidDel="00F37097">
            <w:rPr>
              <w:rFonts w:ascii="Times New Roman" w:hAnsi="Times New Roman"/>
              <w:color w:val="000000"/>
              <w:sz w:val="24"/>
              <w:szCs w:val="24"/>
              <w:rPrChange w:id="560" w:author="Kritarth Naman Mithileshwar Singh" w:date="2018-12-14T17:36:00Z">
                <w:rPr>
                  <w:sz w:val="16"/>
                  <w:szCs w:val="16"/>
                </w:rPr>
              </w:rPrChange>
            </w:rPr>
            <w:delText>):</w:delText>
          </w:r>
        </w:del>
        <w:r w:rsidR="005C33E3" w:rsidRPr="00F37097">
          <w:rPr>
            <w:rFonts w:ascii="Times New Roman" w:hAnsi="Times New Roman"/>
            <w:color w:val="000000"/>
            <w:sz w:val="24"/>
            <w:szCs w:val="24"/>
            <w:rPrChange w:id="561" w:author="Kritarth Naman Mithileshwar Singh" w:date="2018-12-14T17:36:00Z">
              <w:rPr>
                <w:sz w:val="16"/>
                <w:szCs w:val="16"/>
              </w:rPr>
            </w:rPrChange>
          </w:rPr>
          <w:t>79-81</w:t>
        </w:r>
      </w:ins>
    </w:p>
    <w:p w14:paraId="29E49D46" w14:textId="77777777" w:rsidR="00F37097" w:rsidRPr="00F37097" w:rsidRDefault="00484E74">
      <w:pPr>
        <w:pStyle w:val="ListParagraph"/>
        <w:numPr>
          <w:ilvl w:val="0"/>
          <w:numId w:val="5"/>
        </w:numPr>
        <w:ind w:left="426"/>
        <w:rPr>
          <w:ins w:id="562" w:author="Kritarth Naman Mithileshwar Singh" w:date="2018-12-14T17:36:00Z"/>
          <w:rFonts w:ascii="Times New Roman" w:hAnsi="Times New Roman"/>
          <w:sz w:val="24"/>
          <w:szCs w:val="24"/>
          <w:rPrChange w:id="563" w:author="Kritarth Naman Mithileshwar Singh" w:date="2018-12-14T17:36:00Z">
            <w:rPr>
              <w:ins w:id="564" w:author="Kritarth Naman Mithileshwar Singh" w:date="2018-12-14T17:36:00Z"/>
            </w:rPr>
          </w:rPrChange>
        </w:rPr>
        <w:pPrChange w:id="565" w:author="Kritarth Naman Mithileshwar Singh" w:date="2018-12-14T17:36:00Z">
          <w:pPr>
            <w:spacing w:line="240" w:lineRule="auto"/>
            <w:jc w:val="both"/>
          </w:pPr>
        </w:pPrChange>
      </w:pPr>
      <w:ins w:id="566" w:author="yashashri" w:date="2018-11-11T17:52:00Z">
        <w:del w:id="567" w:author="Kritarth Naman Mithileshwar Singh" w:date="2018-12-14T17:36:00Z">
          <w:r w:rsidRPr="00F37097" w:rsidDel="00F37097">
            <w:rPr>
              <w:rFonts w:ascii="Times New Roman" w:hAnsi="Times New Roman"/>
              <w:sz w:val="24"/>
              <w:szCs w:val="24"/>
              <w:rPrChange w:id="568" w:author="Kritarth Naman Mithileshwar Singh" w:date="2018-12-14T17:36:00Z">
                <w:rPr/>
              </w:rPrChange>
            </w:rPr>
            <w:delText>9</w:delText>
          </w:r>
        </w:del>
      </w:ins>
      <w:ins w:id="569" w:author="yashashri" w:date="2018-11-11T02:08:00Z">
        <w:r w:rsidR="000D0374" w:rsidRPr="00F37097">
          <w:rPr>
            <w:rFonts w:ascii="Times New Roman" w:hAnsi="Times New Roman"/>
            <w:sz w:val="24"/>
            <w:szCs w:val="24"/>
            <w:rPrChange w:id="570" w:author="Kritarth Naman Mithileshwar Singh" w:date="2018-12-14T17:36:00Z">
              <w:rPr/>
            </w:rPrChange>
          </w:rPr>
          <w:t>.</w:t>
        </w:r>
      </w:ins>
    </w:p>
    <w:p w14:paraId="427247EB" w14:textId="77777777" w:rsidR="000D0374" w:rsidRPr="00F37097" w:rsidRDefault="00DB2602">
      <w:pPr>
        <w:pStyle w:val="ListParagraph"/>
        <w:numPr>
          <w:ilvl w:val="0"/>
          <w:numId w:val="5"/>
        </w:numPr>
        <w:ind w:left="426"/>
        <w:rPr>
          <w:rFonts w:ascii="Times New Roman" w:hAnsi="Times New Roman"/>
          <w:sz w:val="24"/>
          <w:szCs w:val="24"/>
          <w:rPrChange w:id="571" w:author="Kritarth Naman Mithileshwar Singh" w:date="2018-12-14T17:36:00Z">
            <w:rPr/>
          </w:rPrChange>
        </w:rPr>
        <w:pPrChange w:id="572" w:author="Kritarth Naman Mithileshwar Singh" w:date="2018-12-14T17:36:00Z">
          <w:pPr>
            <w:spacing w:line="240" w:lineRule="auto"/>
            <w:jc w:val="both"/>
          </w:pPr>
        </w:pPrChange>
      </w:pPr>
      <w:ins w:id="573" w:author="yashashri" w:date="2018-11-11T01:23:00Z">
        <w:r w:rsidRPr="00F37097">
          <w:rPr>
            <w:rFonts w:ascii="Times New Roman" w:hAnsi="Times New Roman"/>
            <w:sz w:val="24"/>
            <w:szCs w:val="24"/>
            <w:rPrChange w:id="574" w:author="Kritarth Naman Mithileshwar Singh" w:date="2018-12-14T17:36:00Z">
              <w:rPr/>
            </w:rPrChange>
          </w:rPr>
          <w:t xml:space="preserve">ICH Harmonised Guideline  </w:t>
        </w:r>
      </w:ins>
      <w:ins w:id="575" w:author="yashashri" w:date="2018-11-11T01:21:00Z">
        <w:r w:rsidRPr="00F37097">
          <w:rPr>
            <w:rFonts w:ascii="Times New Roman" w:hAnsi="Times New Roman"/>
            <w:sz w:val="24"/>
            <w:szCs w:val="24"/>
            <w:rPrChange w:id="576" w:author="Kritarth Naman Mithileshwar Singh" w:date="2018-12-14T17:36:00Z">
              <w:rPr/>
            </w:rPrChange>
          </w:rPr>
          <w:t>Integrated Addendum To Ich E6(R1): Guid</w:t>
        </w:r>
        <w:r w:rsidR="00FC4E5E" w:rsidRPr="00F37097">
          <w:rPr>
            <w:rFonts w:ascii="Times New Roman" w:hAnsi="Times New Roman"/>
            <w:sz w:val="24"/>
            <w:szCs w:val="24"/>
            <w:rPrChange w:id="577" w:author="Kritarth Naman Mithileshwar Singh" w:date="2018-12-14T17:36:00Z">
              <w:rPr/>
            </w:rPrChange>
          </w:rPr>
          <w:t>eline For Good Clinical Practic</w:t>
        </w:r>
      </w:ins>
      <w:ins w:id="578" w:author="yashashri" w:date="2018-11-11T01:24:00Z">
        <w:r w:rsidR="00FC4E5E" w:rsidRPr="00F37097">
          <w:rPr>
            <w:rFonts w:ascii="Times New Roman" w:hAnsi="Times New Roman"/>
            <w:sz w:val="24"/>
            <w:szCs w:val="24"/>
            <w:rPrChange w:id="579" w:author="Kritarth Naman Mithileshwar Singh" w:date="2018-12-14T17:36:00Z">
              <w:rPr/>
            </w:rPrChange>
          </w:rPr>
          <w:t>e ve</w:t>
        </w:r>
        <w:r w:rsidRPr="00F37097">
          <w:rPr>
            <w:rFonts w:ascii="Times New Roman" w:hAnsi="Times New Roman"/>
            <w:sz w:val="24"/>
            <w:szCs w:val="24"/>
            <w:rPrChange w:id="580" w:author="Kritarth Naman Mithileshwar Singh" w:date="2018-12-14T17:36:00Z">
              <w:rPr/>
            </w:rPrChange>
          </w:rPr>
          <w:t>rsion</w:t>
        </w:r>
        <w:r w:rsidR="00FC4E5E" w:rsidRPr="00F37097">
          <w:rPr>
            <w:rFonts w:ascii="Times New Roman" w:hAnsi="Times New Roman"/>
            <w:sz w:val="24"/>
            <w:szCs w:val="24"/>
            <w:rPrChange w:id="581" w:author="Kritarth Naman Mithileshwar Singh" w:date="2018-12-14T17:36:00Z">
              <w:rPr/>
            </w:rPrChange>
          </w:rPr>
          <w:t>2</w:t>
        </w:r>
        <w:r w:rsidRPr="00F37097">
          <w:rPr>
            <w:rFonts w:ascii="Times New Roman" w:hAnsi="Times New Roman"/>
            <w:sz w:val="24"/>
            <w:szCs w:val="24"/>
            <w:rPrChange w:id="582" w:author="Kritarth Naman Mithileshwar Singh" w:date="2018-12-14T17:36:00Z">
              <w:rPr/>
            </w:rPrChange>
          </w:rPr>
          <w:t xml:space="preserve"> dated 11 June 2015</w:t>
        </w:r>
        <w:r w:rsidR="00FC4E5E" w:rsidRPr="00F37097">
          <w:rPr>
            <w:rFonts w:ascii="Times New Roman" w:hAnsi="Times New Roman"/>
            <w:sz w:val="24"/>
            <w:szCs w:val="24"/>
            <w:rPrChange w:id="583" w:author="Kritarth Naman Mithileshwar Singh" w:date="2018-12-14T17:36:00Z">
              <w:rPr/>
            </w:rPrChange>
          </w:rPr>
          <w:t>.</w:t>
        </w:r>
        <w:r w:rsidRPr="00F37097">
          <w:rPr>
            <w:rFonts w:ascii="Times New Roman" w:hAnsi="Times New Roman"/>
            <w:sz w:val="24"/>
            <w:szCs w:val="24"/>
            <w:rPrChange w:id="584" w:author="Kritarth Naman Mithileshwar Singh" w:date="2018-12-14T17:36:00Z">
              <w:rPr/>
            </w:rPrChange>
          </w:rPr>
          <w:t xml:space="preserve"> </w:t>
        </w:r>
      </w:ins>
      <w:ins w:id="585" w:author="yashashri" w:date="2018-11-11T01:21:00Z">
        <w:r w:rsidR="005C33E3" w:rsidRPr="00F37097">
          <w:rPr>
            <w:rFonts w:ascii="Times New Roman" w:hAnsi="Times New Roman"/>
            <w:sz w:val="24"/>
            <w:szCs w:val="24"/>
            <w:rPrChange w:id="586" w:author="Kritarth Naman Mithileshwar Singh" w:date="2018-12-14T17:36:00Z">
              <w:rPr>
                <w:sz w:val="16"/>
                <w:szCs w:val="16"/>
              </w:rPr>
            </w:rPrChange>
          </w:rPr>
          <w:t xml:space="preserve"> </w:t>
        </w:r>
      </w:ins>
      <w:ins w:id="587" w:author="yashashri" w:date="2018-11-11T01:20:00Z">
        <w:r w:rsidR="005C33E3" w:rsidRPr="00F37097">
          <w:rPr>
            <w:rFonts w:ascii="Times New Roman" w:hAnsi="Times New Roman"/>
            <w:sz w:val="24"/>
            <w:szCs w:val="24"/>
            <w:rPrChange w:id="588" w:author="Kritarth Naman Mithileshwar Singh" w:date="2018-12-14T17:36:00Z">
              <w:rPr>
                <w:sz w:val="16"/>
                <w:szCs w:val="16"/>
              </w:rPr>
            </w:rPrChange>
          </w:rPr>
          <w:t xml:space="preserve">Accessed from </w:t>
        </w:r>
      </w:ins>
      <w:ins w:id="589" w:author="yashashri" w:date="2018-11-11T02:07:00Z">
        <w:r w:rsidR="005C33E3" w:rsidRPr="00F37097">
          <w:rPr>
            <w:rFonts w:ascii="Times New Roman" w:hAnsi="Times New Roman"/>
            <w:sz w:val="24"/>
            <w:szCs w:val="24"/>
            <w:rPrChange w:id="590" w:author="Kritarth Naman Mithileshwar Singh" w:date="2018-12-14T17:36:00Z">
              <w:rPr>
                <w:sz w:val="16"/>
                <w:szCs w:val="16"/>
              </w:rPr>
            </w:rPrChange>
          </w:rPr>
          <w:fldChar w:fldCharType="begin"/>
        </w:r>
        <w:r w:rsidR="005C33E3" w:rsidRPr="00F37097">
          <w:rPr>
            <w:rFonts w:ascii="Times New Roman" w:hAnsi="Times New Roman"/>
            <w:sz w:val="24"/>
            <w:szCs w:val="24"/>
            <w:rPrChange w:id="591" w:author="Kritarth Naman Mithileshwar Singh" w:date="2018-12-14T17:36:00Z">
              <w:rPr>
                <w:sz w:val="16"/>
                <w:szCs w:val="16"/>
              </w:rPr>
            </w:rPrChange>
          </w:rPr>
          <w:instrText xml:space="preserve"> HYPERLINK "</w:instrText>
        </w:r>
      </w:ins>
      <w:ins w:id="592" w:author="yashashri" w:date="2018-11-11T01:20:00Z">
        <w:r w:rsidR="005C33E3" w:rsidRPr="00F37097">
          <w:rPr>
            <w:rFonts w:ascii="Times New Roman" w:hAnsi="Times New Roman"/>
            <w:sz w:val="24"/>
            <w:szCs w:val="24"/>
            <w:rPrChange w:id="593" w:author="Kritarth Naman Mithileshwar Singh" w:date="2018-12-14T17:36:00Z">
              <w:rPr>
                <w:sz w:val="16"/>
                <w:szCs w:val="16"/>
              </w:rPr>
            </w:rPrChange>
          </w:rPr>
          <w:instrText>https://www.ich.org/fileadmin/Public_Web_Site/ICH_Products/Guidelines/Efficacy/E6/E6_R2__Addendum_Step2.pdf</w:instrText>
        </w:r>
      </w:ins>
      <w:ins w:id="594" w:author="yashashri" w:date="2018-11-11T01:21:00Z">
        <w:r w:rsidR="005C33E3" w:rsidRPr="00F37097">
          <w:rPr>
            <w:rFonts w:ascii="Times New Roman" w:hAnsi="Times New Roman"/>
            <w:sz w:val="24"/>
            <w:szCs w:val="24"/>
            <w:rPrChange w:id="595" w:author="Kritarth Naman Mithileshwar Singh" w:date="2018-12-14T17:36:00Z">
              <w:rPr>
                <w:sz w:val="16"/>
                <w:szCs w:val="16"/>
              </w:rPr>
            </w:rPrChange>
          </w:rPr>
          <w:instrText xml:space="preserve"> on 10th November,2018</w:instrText>
        </w:r>
      </w:ins>
      <w:ins w:id="596" w:author="yashashri" w:date="2018-11-11T02:07:00Z">
        <w:r w:rsidR="005C33E3" w:rsidRPr="00F37097">
          <w:rPr>
            <w:rFonts w:ascii="Times New Roman" w:hAnsi="Times New Roman"/>
            <w:sz w:val="24"/>
            <w:szCs w:val="24"/>
            <w:rPrChange w:id="597" w:author="Kritarth Naman Mithileshwar Singh" w:date="2018-12-14T17:36:00Z">
              <w:rPr>
                <w:sz w:val="16"/>
                <w:szCs w:val="16"/>
              </w:rPr>
            </w:rPrChange>
          </w:rPr>
          <w:instrText xml:space="preserve">" </w:instrText>
        </w:r>
        <w:r w:rsidR="005C33E3" w:rsidRPr="00F37097">
          <w:rPr>
            <w:rFonts w:ascii="Times New Roman" w:hAnsi="Times New Roman"/>
            <w:sz w:val="24"/>
            <w:szCs w:val="24"/>
            <w:rPrChange w:id="598" w:author="Kritarth Naman Mithileshwar Singh" w:date="2018-12-14T17:36:00Z">
              <w:rPr>
                <w:sz w:val="16"/>
                <w:szCs w:val="16"/>
              </w:rPr>
            </w:rPrChange>
          </w:rPr>
          <w:fldChar w:fldCharType="separate"/>
        </w:r>
      </w:ins>
      <w:ins w:id="599" w:author="yashashri" w:date="2018-11-11T01:20:00Z">
        <w:r w:rsidR="005C33E3" w:rsidRPr="00F37097">
          <w:rPr>
            <w:rStyle w:val="Hyperlink"/>
            <w:rFonts w:ascii="Times New Roman" w:hAnsi="Times New Roman"/>
            <w:sz w:val="24"/>
            <w:szCs w:val="24"/>
            <w:rPrChange w:id="600" w:author="Kritarth Naman Mithileshwar Singh" w:date="2018-12-14T17:36:00Z">
              <w:rPr>
                <w:sz w:val="16"/>
                <w:szCs w:val="16"/>
              </w:rPr>
            </w:rPrChange>
          </w:rPr>
          <w:t>https://www.ich.org/fileadmin/Public_Web_Site/ICH_Products/Guidelines/Efficacy/E6/E6_R2__Addendum_Step2.pdf</w:t>
        </w:r>
      </w:ins>
      <w:ins w:id="601" w:author="yashashri" w:date="2018-11-11T01:21:00Z">
        <w:r w:rsidR="005C33E3" w:rsidRPr="00F37097">
          <w:rPr>
            <w:rStyle w:val="Hyperlink"/>
            <w:rFonts w:ascii="Times New Roman" w:hAnsi="Times New Roman"/>
            <w:sz w:val="24"/>
            <w:szCs w:val="24"/>
            <w:rPrChange w:id="602" w:author="Kritarth Naman Mithileshwar Singh" w:date="2018-12-14T17:36:00Z">
              <w:rPr>
                <w:sz w:val="16"/>
                <w:szCs w:val="16"/>
              </w:rPr>
            </w:rPrChange>
          </w:rPr>
          <w:t xml:space="preserve"> on 10th November,2018</w:t>
        </w:r>
      </w:ins>
      <w:ins w:id="603" w:author="yashashri" w:date="2018-11-11T02:07:00Z">
        <w:r w:rsidR="005C33E3" w:rsidRPr="00F37097">
          <w:rPr>
            <w:rFonts w:ascii="Times New Roman" w:hAnsi="Times New Roman"/>
            <w:sz w:val="24"/>
            <w:szCs w:val="24"/>
            <w:rPrChange w:id="604" w:author="Kritarth Naman Mithileshwar Singh" w:date="2018-12-14T17:36:00Z">
              <w:rPr>
                <w:sz w:val="16"/>
                <w:szCs w:val="16"/>
              </w:rPr>
            </w:rPrChange>
          </w:rPr>
          <w:fldChar w:fldCharType="end"/>
        </w:r>
      </w:ins>
    </w:p>
    <w:sectPr w:rsidR="000D0374" w:rsidRPr="00F37097" w:rsidSect="00113461">
      <w:pgSz w:w="12240" w:h="15840"/>
      <w:pgMar w:top="1440" w:right="144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 w:author="Admin" w:date="2018-09-19T14:26:00Z" w:initials="M">
    <w:p w14:paraId="14F2BB58" w14:textId="77777777" w:rsidR="00CB7928" w:rsidRDefault="00CB7928" w:rsidP="00CB7928">
      <w:pPr>
        <w:pStyle w:val="CommentText"/>
      </w:pPr>
      <w:r>
        <w:rPr>
          <w:rStyle w:val="CommentReference"/>
        </w:rPr>
        <w:annotationRef/>
      </w:r>
      <w:r>
        <w:t xml:space="preserve">Of what entities?? </w:t>
      </w:r>
    </w:p>
    <w:p w14:paraId="3F09CEEC" w14:textId="77777777" w:rsidR="00CB7928" w:rsidRDefault="00CB7928">
      <w:pPr>
        <w:pStyle w:val="CommentText"/>
      </w:pPr>
    </w:p>
  </w:comment>
  <w:comment w:id="34" w:author="Admin" w:date="2018-09-19T14:27:00Z" w:initials="M">
    <w:p w14:paraId="76541729" w14:textId="77777777" w:rsidR="00CB7928" w:rsidRDefault="00CB7928">
      <w:pPr>
        <w:pStyle w:val="CommentText"/>
      </w:pPr>
      <w:r>
        <w:rPr>
          <w:rStyle w:val="CommentReference"/>
        </w:rPr>
        <w:annotationRef/>
      </w:r>
      <w:r w:rsidR="000F6025">
        <w:t>Please say w</w:t>
      </w:r>
      <w:r>
        <w:t>hich site</w:t>
      </w:r>
    </w:p>
  </w:comment>
  <w:comment w:id="39" w:author="Admin" w:date="2018-09-19T14:27:00Z" w:initials="M">
    <w:p w14:paraId="13098186" w14:textId="77777777" w:rsidR="00CB7928" w:rsidRDefault="00CB7928">
      <w:pPr>
        <w:pStyle w:val="CommentText"/>
      </w:pPr>
      <w:r>
        <w:rPr>
          <w:rStyle w:val="CommentReference"/>
        </w:rPr>
        <w:annotationRef/>
      </w:r>
      <w:r>
        <w:t>By whom?</w:t>
      </w:r>
    </w:p>
  </w:comment>
  <w:comment w:id="42" w:author="Admin" w:date="2018-09-16T19:40:00Z" w:initials="M">
    <w:p w14:paraId="6EBAAE72" w14:textId="77777777" w:rsidR="00DB3EBC" w:rsidRPr="00DB3EBC" w:rsidRDefault="00DB3EBC" w:rsidP="00DB3EBC">
      <w:pPr>
        <w:pStyle w:val="CommentText"/>
      </w:pPr>
      <w:r>
        <w:rPr>
          <w:rStyle w:val="CommentReference"/>
        </w:rPr>
        <w:annotationRef/>
      </w:r>
      <w:r w:rsidRPr="00DB3EBC">
        <w:t xml:space="preserve">Did you inform / take consent of authors of previous study? </w:t>
      </w:r>
    </w:p>
    <w:p w14:paraId="0AC3312C" w14:textId="77777777" w:rsidR="00DB3EBC" w:rsidRDefault="00DB3EBC">
      <w:pPr>
        <w:pStyle w:val="CommentText"/>
      </w:pPr>
    </w:p>
  </w:comment>
  <w:comment w:id="47" w:author="Admin" w:date="2018-09-19T14:28:00Z" w:initials="M">
    <w:p w14:paraId="7D420BDE" w14:textId="77777777" w:rsidR="00CB7928" w:rsidRDefault="00CB7928">
      <w:pPr>
        <w:pStyle w:val="CommentText"/>
      </w:pPr>
      <w:r>
        <w:rPr>
          <w:rStyle w:val="CommentReference"/>
        </w:rPr>
        <w:annotationRef/>
      </w:r>
      <w:r>
        <w:t>Reference??</w:t>
      </w:r>
    </w:p>
  </w:comment>
  <w:comment w:id="50" w:author="Admin" w:date="2018-09-19T14:28:00Z" w:initials="M">
    <w:p w14:paraId="69CE4E43" w14:textId="77777777" w:rsidR="00CB7928" w:rsidRDefault="00CB7928" w:rsidP="00CB7928">
      <w:pPr>
        <w:pStyle w:val="CommentText"/>
      </w:pPr>
      <w:r>
        <w:rPr>
          <w:rStyle w:val="CommentReference"/>
        </w:rPr>
        <w:annotationRef/>
      </w:r>
      <w:r>
        <w:t>Of what nature??</w:t>
      </w:r>
    </w:p>
    <w:p w14:paraId="2A9D620B" w14:textId="77777777" w:rsidR="00CB7928" w:rsidRDefault="00CB7928">
      <w:pPr>
        <w:pStyle w:val="CommentText"/>
      </w:pPr>
    </w:p>
  </w:comment>
  <w:comment w:id="61" w:author="Admin" w:date="2018-09-19T14:29:00Z" w:initials="M">
    <w:p w14:paraId="72C70394" w14:textId="77777777" w:rsidR="00CB7928" w:rsidRDefault="00CB7928" w:rsidP="00CB7928">
      <w:pPr>
        <w:pStyle w:val="CommentText"/>
      </w:pPr>
      <w:r>
        <w:rPr>
          <w:rStyle w:val="CommentReference"/>
        </w:rPr>
        <w:annotationRef/>
      </w:r>
      <w:r>
        <w:t>How has DCGI monitored IECs?? Detail the process</w:t>
      </w:r>
    </w:p>
    <w:p w14:paraId="57E13ED3" w14:textId="77777777" w:rsidR="00CB7928" w:rsidRDefault="00CB7928">
      <w:pPr>
        <w:pStyle w:val="CommentText"/>
      </w:pPr>
    </w:p>
  </w:comment>
  <w:comment w:id="75" w:author="Admin" w:date="2018-09-19T14:29:00Z" w:initials="M">
    <w:p w14:paraId="7733FA71" w14:textId="77777777" w:rsidR="00CB7928" w:rsidRDefault="00CB7928">
      <w:pPr>
        <w:pStyle w:val="CommentText"/>
      </w:pPr>
      <w:r>
        <w:rPr>
          <w:rStyle w:val="CommentReference"/>
        </w:rPr>
        <w:annotationRef/>
      </w:r>
      <w:r>
        <w:t>References?? What is said in the updated guidelines??</w:t>
      </w:r>
    </w:p>
  </w:comment>
  <w:comment w:id="106" w:author="Admin" w:date="2018-09-19T14:30:00Z" w:initials="M">
    <w:p w14:paraId="201BC06E" w14:textId="77777777" w:rsidR="00CB7928" w:rsidRDefault="00CB7928" w:rsidP="00CB7928">
      <w:pPr>
        <w:pStyle w:val="CommentText"/>
      </w:pPr>
      <w:r>
        <w:rPr>
          <w:rStyle w:val="CommentReference"/>
        </w:rPr>
        <w:annotationRef/>
      </w:r>
      <w:r>
        <w:t>Why? Why not? Is it supported with references?</w:t>
      </w:r>
    </w:p>
    <w:p w14:paraId="63B20DB5" w14:textId="77777777" w:rsidR="00CB7928" w:rsidRDefault="00CB7928">
      <w:pPr>
        <w:pStyle w:val="CommentText"/>
      </w:pPr>
    </w:p>
  </w:comment>
  <w:comment w:id="115" w:author="Admin" w:date="2018-09-19T14:30:00Z" w:initials="M">
    <w:p w14:paraId="40C4B91D" w14:textId="77777777" w:rsidR="00CB7928" w:rsidRDefault="00CB7928">
      <w:pPr>
        <w:pStyle w:val="CommentText"/>
      </w:pPr>
      <w:r>
        <w:rPr>
          <w:rStyle w:val="CommentReference"/>
        </w:rPr>
        <w:annotationRef/>
      </w:r>
      <w:r>
        <w:t>What does it entail? Provide details to substantiate</w:t>
      </w:r>
    </w:p>
  </w:comment>
  <w:comment w:id="131" w:author="Admin" w:date="2018-09-19T14:31:00Z" w:initials="M">
    <w:p w14:paraId="55FE57A3" w14:textId="77777777" w:rsidR="00CB7928" w:rsidRDefault="00CB7928" w:rsidP="00CB7928">
      <w:pPr>
        <w:pStyle w:val="CommentText"/>
      </w:pPr>
      <w:r>
        <w:rPr>
          <w:rStyle w:val="CommentReference"/>
        </w:rPr>
        <w:annotationRef/>
      </w:r>
      <w:r>
        <w:t>When was it given?</w:t>
      </w:r>
    </w:p>
    <w:p w14:paraId="1974FAB5" w14:textId="77777777" w:rsidR="00CB7928" w:rsidRDefault="00CB7928">
      <w:pPr>
        <w:pStyle w:val="CommentText"/>
      </w:pPr>
    </w:p>
  </w:comment>
  <w:comment w:id="132" w:author="Admin" w:date="2018-09-19T14:31:00Z" w:initials="M">
    <w:p w14:paraId="37C2BA36" w14:textId="77777777" w:rsidR="00CB7928" w:rsidRDefault="00CB7928" w:rsidP="00CB7928">
      <w:pPr>
        <w:pStyle w:val="CommentText"/>
      </w:pPr>
      <w:r>
        <w:rPr>
          <w:rStyle w:val="CommentReference"/>
        </w:rPr>
        <w:annotationRef/>
      </w:r>
      <w:r>
        <w:t>Are they clinical trials? If yes, what phase? If no, what is the nature of clinical study?</w:t>
      </w:r>
    </w:p>
    <w:p w14:paraId="446E75E5" w14:textId="77777777" w:rsidR="00CB7928" w:rsidRDefault="00CB7928">
      <w:pPr>
        <w:pStyle w:val="CommentText"/>
      </w:pPr>
    </w:p>
  </w:comment>
  <w:comment w:id="136" w:author="Admin" w:date="2018-09-19T14:35:00Z" w:initials="M">
    <w:p w14:paraId="5CADA895" w14:textId="77777777" w:rsidR="00CB7928" w:rsidRDefault="00CB7928" w:rsidP="00CB7928">
      <w:pPr>
        <w:pStyle w:val="CommentText"/>
      </w:pPr>
      <w:r>
        <w:rPr>
          <w:rStyle w:val="CommentReference"/>
        </w:rPr>
        <w:annotationRef/>
      </w:r>
      <w:r>
        <w:t>Where were the studies done? In KEM or elsewhere?? Details of the study sites?</w:t>
      </w:r>
    </w:p>
    <w:p w14:paraId="0D294688" w14:textId="77777777" w:rsidR="00CB7928" w:rsidRDefault="00CB7928">
      <w:pPr>
        <w:pStyle w:val="CommentText"/>
      </w:pPr>
    </w:p>
  </w:comment>
  <w:comment w:id="138" w:author="Admin" w:date="2018-09-19T14:38:00Z" w:initials="M">
    <w:p w14:paraId="03838030" w14:textId="77777777" w:rsidR="00003392" w:rsidRDefault="00003392" w:rsidP="00003392">
      <w:pPr>
        <w:pStyle w:val="CommentText"/>
      </w:pPr>
      <w:r>
        <w:rPr>
          <w:rStyle w:val="CommentReference"/>
        </w:rPr>
        <w:annotationRef/>
      </w:r>
      <w:r>
        <w:t>When exactly was the IEC monitoring carried out? Was it during the ongoing phase of the study? Or in 2018, as the SOP in the reference is dated 2018?? It is not clear how many times a study site was monitored, only once or many times?</w:t>
      </w:r>
    </w:p>
    <w:p w14:paraId="66D96E6D" w14:textId="77777777" w:rsidR="00003392" w:rsidRDefault="00003392">
      <w:pPr>
        <w:pStyle w:val="CommentText"/>
      </w:pPr>
    </w:p>
  </w:comment>
  <w:comment w:id="148" w:author="Admin" w:date="2018-09-19T14:38:00Z" w:initials="M">
    <w:p w14:paraId="3E6E4641" w14:textId="77777777" w:rsidR="00003392" w:rsidRDefault="00003392" w:rsidP="00003392">
      <w:pPr>
        <w:pStyle w:val="CommentText"/>
      </w:pPr>
      <w:r>
        <w:rPr>
          <w:rStyle w:val="CommentReference"/>
        </w:rPr>
        <w:annotationRef/>
      </w:r>
      <w:r>
        <w:t xml:space="preserve">What is the nature of the documents reviewed? Why were the site documents brought to the office of the IEC? </w:t>
      </w:r>
    </w:p>
    <w:p w14:paraId="278A12B7" w14:textId="77777777" w:rsidR="00003392" w:rsidRDefault="00003392">
      <w:pPr>
        <w:pStyle w:val="CommentText"/>
      </w:pPr>
    </w:p>
  </w:comment>
  <w:comment w:id="152" w:author="Admin" w:date="2018-09-19T14:39:00Z" w:initials="M">
    <w:p w14:paraId="76FCCDEB" w14:textId="77777777" w:rsidR="00003392" w:rsidRDefault="00003392" w:rsidP="00003392">
      <w:pPr>
        <w:pStyle w:val="CommentText"/>
      </w:pPr>
      <w:r>
        <w:rPr>
          <w:rStyle w:val="CommentReference"/>
        </w:rPr>
        <w:annotationRef/>
      </w:r>
      <w:r>
        <w:t xml:space="preserve">This sentence is complex and unclear. Is it referring to the regular monitoring? Or to the IEC monitoring?? </w:t>
      </w:r>
    </w:p>
    <w:p w14:paraId="5B74AF99" w14:textId="77777777" w:rsidR="00003392" w:rsidRDefault="00003392">
      <w:pPr>
        <w:pStyle w:val="CommentText"/>
      </w:pPr>
    </w:p>
  </w:comment>
  <w:comment w:id="155" w:author="Admin" w:date="2018-09-16T19:42:00Z" w:initials="M">
    <w:p w14:paraId="26816AE8" w14:textId="77777777" w:rsidR="00DB3EBC" w:rsidRPr="00DB3EBC" w:rsidRDefault="00DB3EBC" w:rsidP="00DB3EBC">
      <w:pPr>
        <w:pStyle w:val="CommentText"/>
      </w:pPr>
      <w:r>
        <w:rPr>
          <w:rStyle w:val="CommentReference"/>
        </w:rPr>
        <w:annotationRef/>
      </w:r>
      <w:r w:rsidRPr="00DB3EBC">
        <w:t>If the identity was not noted, how did EC decide on corrective actions for a particular site?</w:t>
      </w:r>
    </w:p>
    <w:p w14:paraId="4DEF1674" w14:textId="77777777" w:rsidR="00DB3EBC" w:rsidRDefault="00DB3EBC">
      <w:pPr>
        <w:pStyle w:val="CommentText"/>
      </w:pPr>
    </w:p>
  </w:comment>
  <w:comment w:id="161" w:author="Admin" w:date="2018-09-16T19:43:00Z" w:initials="M">
    <w:p w14:paraId="683D479D" w14:textId="77777777" w:rsidR="00DB3EBC" w:rsidRDefault="00DB3EBC">
      <w:pPr>
        <w:pStyle w:val="CommentText"/>
      </w:pPr>
      <w:r>
        <w:rPr>
          <w:rStyle w:val="CommentReference"/>
        </w:rPr>
        <w:annotationRef/>
      </w:r>
      <w:r>
        <w:t>How was this assessed?</w:t>
      </w:r>
    </w:p>
  </w:comment>
  <w:comment w:id="163" w:author="Admin" w:date="2018-09-16T19:44:00Z" w:initials="M">
    <w:p w14:paraId="11F14C52" w14:textId="77777777" w:rsidR="00DB3EBC" w:rsidRPr="00DB3EBC" w:rsidRDefault="00DB3EBC" w:rsidP="00DB3EBC">
      <w:pPr>
        <w:pStyle w:val="CommentText"/>
      </w:pPr>
      <w:r>
        <w:rPr>
          <w:rStyle w:val="CommentReference"/>
        </w:rPr>
        <w:annotationRef/>
      </w:r>
      <w:r w:rsidRPr="00DB3EBC">
        <w:t xml:space="preserve">Why EC was not aware of this non-reporting? </w:t>
      </w:r>
    </w:p>
    <w:p w14:paraId="7109AA0C" w14:textId="77777777" w:rsidR="00DB3EBC" w:rsidRDefault="00DB3EBC">
      <w:pPr>
        <w:pStyle w:val="CommentText"/>
      </w:pPr>
    </w:p>
  </w:comment>
  <w:comment w:id="165" w:author="Admin" w:date="2018-09-19T14:39:00Z" w:initials="M">
    <w:p w14:paraId="1ACD7A69" w14:textId="77777777" w:rsidR="00003392" w:rsidRDefault="00003392">
      <w:pPr>
        <w:pStyle w:val="CommentText"/>
      </w:pPr>
      <w:r>
        <w:rPr>
          <w:rStyle w:val="CommentReference"/>
        </w:rPr>
        <w:annotationRef/>
      </w:r>
      <w:r>
        <w:t>By whom is the supervision to be done</w:t>
      </w:r>
      <w:r w:rsidR="000F6025">
        <w:t>?</w:t>
      </w:r>
      <w:r>
        <w:t xml:space="preserve"> Not sure how this was assessed.</w:t>
      </w:r>
    </w:p>
  </w:comment>
  <w:comment w:id="168" w:author="Admin" w:date="2018-09-16T19:47:00Z" w:initials="M">
    <w:p w14:paraId="57DDBEEC" w14:textId="77777777" w:rsidR="00B972F9" w:rsidRPr="00B972F9" w:rsidRDefault="00B972F9" w:rsidP="00B972F9">
      <w:pPr>
        <w:pStyle w:val="CommentText"/>
      </w:pPr>
      <w:r>
        <w:rPr>
          <w:rStyle w:val="CommentReference"/>
        </w:rPr>
        <w:annotationRef/>
      </w:r>
      <w:r w:rsidRPr="00B972F9">
        <w:t xml:space="preserve">How was this assessed? </w:t>
      </w:r>
    </w:p>
    <w:p w14:paraId="70F24716" w14:textId="77777777" w:rsidR="00B972F9" w:rsidRDefault="00B972F9">
      <w:pPr>
        <w:pStyle w:val="CommentText"/>
      </w:pPr>
    </w:p>
  </w:comment>
  <w:comment w:id="170" w:author="Admin" w:date="2018-09-19T14:43:00Z" w:initials="M">
    <w:p w14:paraId="199E11A7" w14:textId="77777777" w:rsidR="00003392" w:rsidRDefault="00003392" w:rsidP="00003392">
      <w:pPr>
        <w:pStyle w:val="CommentText"/>
      </w:pPr>
      <w:r>
        <w:rPr>
          <w:rStyle w:val="CommentReference"/>
        </w:rPr>
        <w:annotationRef/>
      </w:r>
      <w:r>
        <w:t xml:space="preserve">What does this refer to?? As an abbreviation, ICD refers to international classification of diseases </w:t>
      </w:r>
    </w:p>
    <w:p w14:paraId="6017F47B" w14:textId="77777777" w:rsidR="00003392" w:rsidRDefault="00003392">
      <w:pPr>
        <w:pStyle w:val="CommentText"/>
      </w:pPr>
    </w:p>
  </w:comment>
  <w:comment w:id="176" w:author="Admin" w:date="2018-09-19T14:44:00Z" w:initials="M">
    <w:p w14:paraId="120AF119" w14:textId="77777777" w:rsidR="00003392" w:rsidRDefault="00003392">
      <w:pPr>
        <w:pStyle w:val="CommentText"/>
      </w:pPr>
      <w:r>
        <w:rPr>
          <w:rStyle w:val="CommentReference"/>
        </w:rPr>
        <w:annotationRef/>
      </w:r>
      <w:r>
        <w:t xml:space="preserve">Auditors prepare an audit report. </w:t>
      </w:r>
      <w:r w:rsidR="000F6025">
        <w:t>These terms are c</w:t>
      </w:r>
      <w:r>
        <w:t xml:space="preserve">onfusing and </w:t>
      </w:r>
      <w:r w:rsidR="000F6025">
        <w:t xml:space="preserve">not </w:t>
      </w:r>
      <w:r>
        <w:t>appropriate terms.</w:t>
      </w:r>
    </w:p>
  </w:comment>
  <w:comment w:id="179" w:author="Admin" w:date="2018-09-19T14:46:00Z" w:initials="M">
    <w:p w14:paraId="48CFFA76" w14:textId="77777777" w:rsidR="00003392" w:rsidRDefault="00003392" w:rsidP="00003392">
      <w:pPr>
        <w:pStyle w:val="CommentText"/>
      </w:pPr>
      <w:r>
        <w:rPr>
          <w:rStyle w:val="CommentReference"/>
        </w:rPr>
        <w:annotationRef/>
      </w:r>
      <w:r>
        <w:t xml:space="preserve">There is no rationale for use of this test. Apparently, the unit used in this analysis is a study site; one site may have just a random protocol violation / non-compliant informed consent form versus another having systematic issues. They are apples and oranges and not comparable. </w:t>
      </w:r>
    </w:p>
    <w:p w14:paraId="6DC86B6A" w14:textId="77777777" w:rsidR="00003392" w:rsidRDefault="00003392">
      <w:pPr>
        <w:pStyle w:val="CommentText"/>
      </w:pPr>
    </w:p>
  </w:comment>
  <w:comment w:id="181" w:author="Admin" w:date="2018-09-19T14:46:00Z" w:initials="M">
    <w:p w14:paraId="3CCDA696" w14:textId="77777777" w:rsidR="00003392" w:rsidRDefault="00003392">
      <w:pPr>
        <w:pStyle w:val="CommentText"/>
      </w:pPr>
      <w:r>
        <w:rPr>
          <w:rStyle w:val="CommentReference"/>
        </w:rPr>
        <w:annotationRef/>
      </w:r>
      <w:r>
        <w:t>Were there no regular monitoring visits conducted by the company?</w:t>
      </w:r>
    </w:p>
  </w:comment>
  <w:comment w:id="212" w:author="Admin" w:date="2018-09-16T19:48:00Z" w:initials="M">
    <w:p w14:paraId="387CA3AE" w14:textId="77777777" w:rsidR="00B972F9" w:rsidRPr="00B972F9" w:rsidRDefault="00B972F9" w:rsidP="00B972F9">
      <w:pPr>
        <w:pStyle w:val="CommentText"/>
      </w:pPr>
      <w:r>
        <w:rPr>
          <w:rStyle w:val="CommentReference"/>
        </w:rPr>
        <w:annotationRef/>
      </w:r>
      <w:r>
        <w:t>‘some’ is vague. Please specify</w:t>
      </w:r>
    </w:p>
    <w:p w14:paraId="20A0263A" w14:textId="77777777" w:rsidR="00B972F9" w:rsidRDefault="00B972F9">
      <w:pPr>
        <w:pStyle w:val="CommentText"/>
      </w:pPr>
    </w:p>
  </w:comment>
  <w:comment w:id="217" w:author="Admin" w:date="2018-09-19T14:47:00Z" w:initials="M">
    <w:p w14:paraId="3AE734A5" w14:textId="77777777" w:rsidR="00003392" w:rsidRDefault="00003392" w:rsidP="00003392">
      <w:pPr>
        <w:pStyle w:val="CommentText"/>
      </w:pPr>
      <w:r>
        <w:rPr>
          <w:rStyle w:val="CommentReference"/>
        </w:rPr>
        <w:annotationRef/>
      </w:r>
      <w:r>
        <w:t xml:space="preserve">What is the evidence? How many members of the team were interviewed? </w:t>
      </w:r>
    </w:p>
    <w:p w14:paraId="52DB72E9" w14:textId="77777777" w:rsidR="00003392" w:rsidRDefault="00003392">
      <w:pPr>
        <w:pStyle w:val="CommentText"/>
      </w:pPr>
    </w:p>
  </w:comment>
  <w:comment w:id="219" w:author="Admin" w:date="2018-09-16T19:49:00Z" w:initials="M">
    <w:p w14:paraId="47D42DBC" w14:textId="77777777" w:rsidR="00B972F9" w:rsidRDefault="00B972F9">
      <w:pPr>
        <w:pStyle w:val="CommentText"/>
      </w:pPr>
      <w:r>
        <w:rPr>
          <w:rStyle w:val="CommentReference"/>
        </w:rPr>
        <w:annotationRef/>
      </w:r>
      <w:r>
        <w:t>Please specify how many</w:t>
      </w:r>
    </w:p>
  </w:comment>
  <w:comment w:id="221" w:author="Admin" w:date="2018-09-19T14:47:00Z" w:initials="M">
    <w:p w14:paraId="31EB5E03" w14:textId="77777777" w:rsidR="00003392" w:rsidRDefault="00003392">
      <w:pPr>
        <w:pStyle w:val="CommentText"/>
      </w:pPr>
      <w:r>
        <w:rPr>
          <w:rStyle w:val="CommentReference"/>
        </w:rPr>
        <w:annotationRef/>
      </w:r>
      <w:r>
        <w:t xml:space="preserve">This has already been discussed in the previous heading on informed consent process. </w:t>
      </w:r>
      <w:r w:rsidR="000F6025">
        <w:t>Looks r</w:t>
      </w:r>
      <w:r>
        <w:t>epetitive</w:t>
      </w:r>
    </w:p>
  </w:comment>
  <w:comment w:id="225" w:author="Admin" w:date="2018-09-16T19:51:00Z" w:initials="M">
    <w:p w14:paraId="2D827554" w14:textId="77777777" w:rsidR="00B972F9" w:rsidRPr="00B972F9" w:rsidRDefault="00B972F9" w:rsidP="00B972F9">
      <w:pPr>
        <w:pStyle w:val="CommentText"/>
      </w:pPr>
      <w:r>
        <w:rPr>
          <w:rStyle w:val="CommentReference"/>
        </w:rPr>
        <w:annotationRef/>
      </w:r>
      <w:r w:rsidRPr="00B972F9">
        <w:t>Was this part of any monitoring by EC? Or EC approval?</w:t>
      </w:r>
    </w:p>
    <w:p w14:paraId="00DBE200" w14:textId="77777777" w:rsidR="00B972F9" w:rsidRDefault="00B972F9">
      <w:pPr>
        <w:pStyle w:val="CommentText"/>
      </w:pPr>
    </w:p>
  </w:comment>
  <w:comment w:id="227" w:author="Admin" w:date="2018-09-19T14:48:00Z" w:initials="M">
    <w:p w14:paraId="0E79BC3F" w14:textId="77777777" w:rsidR="009B43A1" w:rsidRDefault="009B43A1" w:rsidP="009B43A1">
      <w:pPr>
        <w:pStyle w:val="CommentText"/>
      </w:pPr>
      <w:r>
        <w:rPr>
          <w:rStyle w:val="CommentReference"/>
        </w:rPr>
        <w:annotationRef/>
      </w:r>
      <w:r>
        <w:t>Assuming this finding was picked up early on, what action was taken by the IEC?</w:t>
      </w:r>
    </w:p>
    <w:p w14:paraId="6F3770BC" w14:textId="77777777" w:rsidR="009B43A1" w:rsidRDefault="009B43A1">
      <w:pPr>
        <w:pStyle w:val="CommentText"/>
      </w:pPr>
    </w:p>
  </w:comment>
  <w:comment w:id="229" w:author="Admin" w:date="2018-09-16T19:52:00Z" w:initials="M">
    <w:p w14:paraId="3CECDC50" w14:textId="77777777" w:rsidR="00B972F9" w:rsidRPr="00B972F9" w:rsidRDefault="00B972F9" w:rsidP="00B972F9">
      <w:pPr>
        <w:pStyle w:val="CommentText"/>
      </w:pPr>
      <w:r>
        <w:rPr>
          <w:rStyle w:val="CommentReference"/>
        </w:rPr>
        <w:annotationRef/>
      </w:r>
      <w:r w:rsidRPr="00B972F9">
        <w:t>This should be in discussion. This could also mean that the site is not afraid of EC as there was no effective EC oversight  / monitoring. Is this study on 60 patients published? If yes, has EC informed the journal about this ethical deviation.</w:t>
      </w:r>
    </w:p>
    <w:p w14:paraId="65CCBC9B" w14:textId="77777777" w:rsidR="00B972F9" w:rsidRDefault="00B972F9">
      <w:pPr>
        <w:pStyle w:val="CommentText"/>
      </w:pPr>
    </w:p>
  </w:comment>
  <w:comment w:id="232" w:author="Admin" w:date="2018-09-16T19:52:00Z" w:initials="M">
    <w:p w14:paraId="7A6C7473" w14:textId="77777777" w:rsidR="00B972F9" w:rsidRPr="00B972F9" w:rsidRDefault="00B972F9" w:rsidP="00B972F9">
      <w:pPr>
        <w:pStyle w:val="CommentText"/>
      </w:pPr>
      <w:r>
        <w:rPr>
          <w:rStyle w:val="CommentReference"/>
        </w:rPr>
        <w:annotationRef/>
      </w:r>
      <w:r w:rsidRPr="00B972F9">
        <w:t>How many sites?</w:t>
      </w:r>
    </w:p>
    <w:p w14:paraId="2DBC606E" w14:textId="77777777" w:rsidR="00B972F9" w:rsidRDefault="00B972F9">
      <w:pPr>
        <w:pStyle w:val="CommentText"/>
      </w:pPr>
    </w:p>
  </w:comment>
  <w:comment w:id="238" w:author="Admin" w:date="2018-09-19T14:49:00Z" w:initials="M">
    <w:p w14:paraId="2ECC3128" w14:textId="77777777" w:rsidR="009B43A1" w:rsidRDefault="009B43A1" w:rsidP="009B43A1">
      <w:pPr>
        <w:pStyle w:val="CommentText"/>
      </w:pPr>
      <w:r>
        <w:rPr>
          <w:rStyle w:val="CommentReference"/>
        </w:rPr>
        <w:annotationRef/>
      </w:r>
      <w:r>
        <w:t xml:space="preserve">How many trials/ sites were seen in 2008 – 2010?? As stated earlier this method of </w:t>
      </w:r>
      <w:r w:rsidR="00F37097">
        <w:t>comparison is</w:t>
      </w:r>
      <w:r>
        <w:t xml:space="preserve"> </w:t>
      </w:r>
      <w:r w:rsidR="00F37097">
        <w:t xml:space="preserve">not </w:t>
      </w:r>
      <w:r>
        <w:t>valid.</w:t>
      </w:r>
    </w:p>
    <w:p w14:paraId="6A869329" w14:textId="77777777" w:rsidR="009B43A1" w:rsidRDefault="009B43A1">
      <w:pPr>
        <w:pStyle w:val="CommentText"/>
      </w:pPr>
    </w:p>
  </w:comment>
  <w:comment w:id="240" w:author="Admin" w:date="2018-09-16T19:53:00Z" w:initials="M">
    <w:p w14:paraId="47C87E9C" w14:textId="77777777" w:rsidR="00B972F9" w:rsidRPr="00B972F9" w:rsidRDefault="00B972F9" w:rsidP="00B972F9">
      <w:pPr>
        <w:pStyle w:val="CommentText"/>
      </w:pPr>
      <w:r>
        <w:rPr>
          <w:rStyle w:val="CommentReference"/>
        </w:rPr>
        <w:annotationRef/>
      </w:r>
      <w:bookmarkStart w:id="242" w:name="_Hlk524891104"/>
      <w:r>
        <w:t>Avoid</w:t>
      </w:r>
      <w:r w:rsidRPr="00B972F9">
        <w:t xml:space="preserve"> use </w:t>
      </w:r>
      <w:r>
        <w:t xml:space="preserve">of </w:t>
      </w:r>
      <w:r w:rsidRPr="00B972F9">
        <w:t xml:space="preserve">percentage with a small no </w:t>
      </w:r>
      <w:bookmarkEnd w:id="242"/>
      <w:r w:rsidRPr="00B972F9">
        <w:t xml:space="preserve">– 12 sites? </w:t>
      </w:r>
    </w:p>
    <w:p w14:paraId="71AE0408" w14:textId="77777777" w:rsidR="00B972F9" w:rsidRDefault="00B972F9">
      <w:pPr>
        <w:pStyle w:val="CommentText"/>
      </w:pPr>
    </w:p>
  </w:comment>
  <w:comment w:id="243" w:author="Admin" w:date="2018-09-16T19:54:00Z" w:initials="M">
    <w:p w14:paraId="3BDD8D2F" w14:textId="77777777" w:rsidR="00B972F9" w:rsidRPr="00B972F9" w:rsidRDefault="00B972F9" w:rsidP="00B972F9">
      <w:pPr>
        <w:pStyle w:val="CommentText"/>
      </w:pPr>
      <w:r>
        <w:rPr>
          <w:rStyle w:val="CommentReference"/>
        </w:rPr>
        <w:annotationRef/>
      </w:r>
      <w:r w:rsidRPr="00B972F9">
        <w:t xml:space="preserve">Not true. At one site the PI had retired! </w:t>
      </w:r>
    </w:p>
    <w:p w14:paraId="3D7E1BAA" w14:textId="77777777" w:rsidR="00B972F9" w:rsidRDefault="00B972F9">
      <w:pPr>
        <w:pStyle w:val="CommentText"/>
      </w:pPr>
    </w:p>
  </w:comment>
  <w:comment w:id="252" w:author="Admin" w:date="2018-09-16T19:56:00Z" w:initials="M">
    <w:p w14:paraId="29F82F90" w14:textId="77777777" w:rsidR="00F61D6C" w:rsidRDefault="00F61D6C">
      <w:pPr>
        <w:pStyle w:val="CommentText"/>
      </w:pPr>
      <w:r>
        <w:rPr>
          <w:rStyle w:val="CommentReference"/>
        </w:rPr>
        <w:annotationRef/>
      </w:r>
      <w:r>
        <w:t>Avoid</w:t>
      </w:r>
      <w:r w:rsidRPr="00B972F9">
        <w:t xml:space="preserve"> use </w:t>
      </w:r>
      <w:r>
        <w:t xml:space="preserve">of </w:t>
      </w:r>
      <w:r w:rsidRPr="00B972F9">
        <w:t>percentage with a small no</w:t>
      </w:r>
    </w:p>
  </w:comment>
  <w:comment w:id="265" w:author="Admin" w:date="2018-09-16T19:56:00Z" w:initials="M">
    <w:p w14:paraId="314562E2" w14:textId="77777777" w:rsidR="00F61D6C" w:rsidRDefault="00F61D6C">
      <w:pPr>
        <w:pStyle w:val="CommentText"/>
      </w:pPr>
      <w:r>
        <w:rPr>
          <w:rStyle w:val="CommentReference"/>
        </w:rPr>
        <w:annotationRef/>
      </w:r>
      <w:r>
        <w:t>Avoid</w:t>
      </w:r>
      <w:r w:rsidRPr="00B972F9">
        <w:t xml:space="preserve"> use </w:t>
      </w:r>
      <w:r>
        <w:t xml:space="preserve">of </w:t>
      </w:r>
      <w:r w:rsidRPr="00B972F9">
        <w:t>percentage with a small no</w:t>
      </w:r>
    </w:p>
  </w:comment>
  <w:comment w:id="268" w:author="Admin" w:date="2018-09-17T00:22:00Z" w:initials="M">
    <w:p w14:paraId="4DEF3B16" w14:textId="77777777" w:rsidR="007D46E3" w:rsidRPr="007D46E3" w:rsidRDefault="007D46E3" w:rsidP="007D46E3">
      <w:pPr>
        <w:pStyle w:val="CommentText"/>
      </w:pPr>
      <w:r>
        <w:rPr>
          <w:rStyle w:val="CommentReference"/>
        </w:rPr>
        <w:annotationRef/>
      </w:r>
      <w:r w:rsidRPr="007D46E3">
        <w:t>These numbers are shown in the figure.</w:t>
      </w:r>
    </w:p>
    <w:p w14:paraId="6DBAA3AA" w14:textId="77777777" w:rsidR="007D46E3" w:rsidRDefault="007D46E3">
      <w:pPr>
        <w:pStyle w:val="CommentText"/>
      </w:pPr>
    </w:p>
  </w:comment>
  <w:comment w:id="272" w:author="VE" w:date="2018-09-10T10:40:00Z" w:initials="VE">
    <w:p w14:paraId="2C25A772" w14:textId="77777777" w:rsidR="00157A49" w:rsidRDefault="00157A49">
      <w:pPr>
        <w:pStyle w:val="CommentText"/>
      </w:pPr>
      <w:r>
        <w:rPr>
          <w:rStyle w:val="CommentReference"/>
        </w:rPr>
        <w:annotationRef/>
      </w:r>
      <w:r>
        <w:t>Was it ongoing during 2011 – 2017 or was it in 2018? Details should have been furnished in the methods section</w:t>
      </w:r>
      <w:r w:rsidR="009A6AC0">
        <w:t>, rather than as a separate section</w:t>
      </w:r>
      <w:r>
        <w:t>.</w:t>
      </w:r>
    </w:p>
  </w:comment>
  <w:comment w:id="275" w:author="Admin" w:date="2018-09-17T19:24:00Z" w:initials="M">
    <w:p w14:paraId="3B958F77" w14:textId="77777777" w:rsidR="0084404C" w:rsidRDefault="0084404C">
      <w:pPr>
        <w:pStyle w:val="CommentText"/>
      </w:pPr>
      <w:r>
        <w:rPr>
          <w:rStyle w:val="CommentReference"/>
        </w:rPr>
        <w:annotationRef/>
      </w:r>
      <w:r>
        <w:t>Instruction?</w:t>
      </w:r>
    </w:p>
  </w:comment>
  <w:comment w:id="279" w:author="Admin" w:date="2018-09-17T19:25:00Z" w:initials="M">
    <w:p w14:paraId="73AD93E8" w14:textId="77777777" w:rsidR="0084404C" w:rsidRDefault="0084404C">
      <w:pPr>
        <w:pStyle w:val="CommentText"/>
      </w:pPr>
      <w:r>
        <w:rPr>
          <w:rStyle w:val="CommentReference"/>
        </w:rPr>
        <w:annotationRef/>
      </w:r>
      <w:r>
        <w:t>What period exactly?</w:t>
      </w:r>
    </w:p>
  </w:comment>
  <w:comment w:id="271" w:author="Admin" w:date="2018-09-17T00:23:00Z" w:initials="M">
    <w:p w14:paraId="651016A7" w14:textId="77777777" w:rsidR="007D46E3" w:rsidRPr="007D46E3" w:rsidRDefault="007D46E3" w:rsidP="007D46E3">
      <w:pPr>
        <w:pStyle w:val="CommentText"/>
      </w:pPr>
      <w:r>
        <w:rPr>
          <w:rStyle w:val="CommentReference"/>
        </w:rPr>
        <w:annotationRef/>
      </w:r>
      <w:r w:rsidRPr="007D46E3">
        <w:t xml:space="preserve">The para looks like a review. There are no results in terms of number and type of actions vis-à-vis monitoring findings. </w:t>
      </w:r>
    </w:p>
    <w:p w14:paraId="3541E9BF" w14:textId="77777777" w:rsidR="007D46E3" w:rsidRDefault="007D46E3">
      <w:pPr>
        <w:pStyle w:val="CommentText"/>
      </w:pPr>
    </w:p>
  </w:comment>
  <w:comment w:id="286" w:author="Admin" w:date="2018-09-17T19:25:00Z" w:initials="M">
    <w:p w14:paraId="3CB11F80" w14:textId="77777777" w:rsidR="0084404C" w:rsidRPr="0084404C" w:rsidRDefault="0084404C" w:rsidP="0084404C">
      <w:pPr>
        <w:pStyle w:val="CommentText"/>
      </w:pPr>
      <w:r>
        <w:rPr>
          <w:rStyle w:val="CommentReference"/>
        </w:rPr>
        <w:annotationRef/>
      </w:r>
      <w:r w:rsidRPr="0084404C">
        <w:t xml:space="preserve">If the site is unaware of protocol, it should be trained in the protocol not gCP. </w:t>
      </w:r>
    </w:p>
    <w:p w14:paraId="7212468A" w14:textId="77777777" w:rsidR="0084404C" w:rsidRDefault="0084404C">
      <w:pPr>
        <w:pStyle w:val="CommentText"/>
      </w:pPr>
    </w:p>
  </w:comment>
  <w:comment w:id="291" w:author="Admin" w:date="2018-09-17T19:26:00Z" w:initials="M">
    <w:p w14:paraId="4229228E" w14:textId="77777777" w:rsidR="00CD7A20" w:rsidRPr="00CD7A20" w:rsidRDefault="00CD7A20" w:rsidP="00CD7A20">
      <w:pPr>
        <w:pStyle w:val="CommentText"/>
      </w:pPr>
      <w:r>
        <w:rPr>
          <w:rStyle w:val="CommentReference"/>
        </w:rPr>
        <w:annotationRef/>
      </w:r>
      <w:r w:rsidRPr="00CD7A20">
        <w:t>Who was asked to pay – PI or sponsor? Was there an order from DCGI re: compensation amount?</w:t>
      </w:r>
    </w:p>
    <w:p w14:paraId="3F1F7655" w14:textId="77777777" w:rsidR="00CD7A20" w:rsidRDefault="00CD7A20">
      <w:pPr>
        <w:pStyle w:val="CommentText"/>
      </w:pPr>
    </w:p>
  </w:comment>
  <w:comment w:id="296" w:author="Admin" w:date="2018-09-17T19:26:00Z" w:initials="M">
    <w:p w14:paraId="350B5F11" w14:textId="77777777" w:rsidR="00CD7A20" w:rsidRDefault="00CD7A20">
      <w:pPr>
        <w:pStyle w:val="CommentText"/>
      </w:pPr>
      <w:r>
        <w:rPr>
          <w:rStyle w:val="CommentReference"/>
        </w:rPr>
        <w:annotationRef/>
      </w:r>
      <w:r>
        <w:t>How many? Which?</w:t>
      </w:r>
    </w:p>
  </w:comment>
  <w:comment w:id="309" w:author="Admin" w:date="2018-09-19T14:50:00Z" w:initials="M">
    <w:p w14:paraId="104ACDE5" w14:textId="77777777" w:rsidR="009B43A1" w:rsidRDefault="009B43A1">
      <w:pPr>
        <w:pStyle w:val="CommentText"/>
      </w:pPr>
      <w:r>
        <w:rPr>
          <w:rStyle w:val="CommentReference"/>
        </w:rPr>
        <w:annotationRef/>
      </w:r>
      <w:r>
        <w:t>Avoid redundancy of contents in text and table.</w:t>
      </w:r>
    </w:p>
  </w:comment>
  <w:comment w:id="345" w:author="Admin" w:date="2018-09-19T14:53:00Z" w:initials="M">
    <w:p w14:paraId="20C97EF1" w14:textId="77777777" w:rsidR="009B43A1" w:rsidRDefault="009B43A1" w:rsidP="009B43A1">
      <w:pPr>
        <w:pStyle w:val="CommentText"/>
      </w:pPr>
      <w:r>
        <w:rPr>
          <w:rStyle w:val="CommentReference"/>
        </w:rPr>
        <w:annotationRef/>
      </w:r>
      <w:r>
        <w:t>The discussion is short sighted as it is only comparing with the previous study. There is no literature support, despite availability of publications</w:t>
      </w:r>
    </w:p>
    <w:p w14:paraId="6D17B898" w14:textId="77777777" w:rsidR="009B43A1" w:rsidRDefault="009B43A1">
      <w:pPr>
        <w:pStyle w:val="CommentText"/>
      </w:pPr>
    </w:p>
  </w:comment>
  <w:comment w:id="347" w:author="Admin" w:date="2018-09-17T19:28:00Z" w:initials="M">
    <w:p w14:paraId="42117F47" w14:textId="77777777" w:rsidR="00CD7A20" w:rsidRPr="00CD7A20" w:rsidRDefault="00CD7A20" w:rsidP="00CD7A20">
      <w:pPr>
        <w:pStyle w:val="CommentText"/>
      </w:pPr>
      <w:r>
        <w:rPr>
          <w:rStyle w:val="CommentReference"/>
        </w:rPr>
        <w:annotationRef/>
      </w:r>
      <w:r w:rsidRPr="00CD7A20">
        <w:t xml:space="preserve">With small no of sites, such adjectives </w:t>
      </w:r>
      <w:r w:rsidR="009B43A1">
        <w:t xml:space="preserve">may </w:t>
      </w:r>
      <w:r w:rsidRPr="00CD7A20">
        <w:t>look</w:t>
      </w:r>
      <w:r w:rsidR="009B43A1">
        <w:t xml:space="preserve"> like</w:t>
      </w:r>
      <w:r w:rsidRPr="00CD7A20">
        <w:t xml:space="preserve"> overinterpretation. Instead of focusing on statistics, it would be better to focus on the nature of deviations and their impact on human protection and data integrity. </w:t>
      </w:r>
    </w:p>
    <w:p w14:paraId="344C9B8A" w14:textId="77777777" w:rsidR="00CD7A20" w:rsidRDefault="00CD7A20">
      <w:pPr>
        <w:pStyle w:val="CommentText"/>
      </w:pPr>
    </w:p>
  </w:comment>
  <w:comment w:id="360" w:author="Admin" w:date="2018-09-19T14:54:00Z" w:initials="M">
    <w:p w14:paraId="79F7C150" w14:textId="77777777" w:rsidR="009B43A1" w:rsidRDefault="009B43A1" w:rsidP="009B43A1">
      <w:pPr>
        <w:pStyle w:val="CommentText"/>
      </w:pPr>
      <w:r>
        <w:rPr>
          <w:rStyle w:val="CommentReference"/>
        </w:rPr>
        <w:annotationRef/>
      </w:r>
      <w:r>
        <w:t>Over simplified; as the other issues are still persisting!</w:t>
      </w:r>
    </w:p>
    <w:p w14:paraId="30C02581" w14:textId="77777777" w:rsidR="009B43A1" w:rsidRDefault="009B43A1">
      <w:pPr>
        <w:pStyle w:val="CommentText"/>
      </w:pPr>
    </w:p>
  </w:comment>
  <w:comment w:id="359" w:author="Admin" w:date="2018-09-17T19:29:00Z" w:initials="M">
    <w:p w14:paraId="566BA10D" w14:textId="77777777" w:rsidR="00CD7A20" w:rsidRPr="00CD7A20" w:rsidRDefault="00CD7A20" w:rsidP="00CD7A20">
      <w:pPr>
        <w:pStyle w:val="CommentText"/>
      </w:pPr>
      <w:r>
        <w:rPr>
          <w:rStyle w:val="CommentReference"/>
        </w:rPr>
        <w:annotationRef/>
      </w:r>
      <w:r w:rsidRPr="00CD7A20">
        <w:t>Not proved as small nos!</w:t>
      </w:r>
    </w:p>
    <w:p w14:paraId="7A0E4BBB" w14:textId="77777777" w:rsidR="00CD7A20" w:rsidRDefault="00CD7A20">
      <w:pPr>
        <w:pStyle w:val="CommentText"/>
      </w:pPr>
    </w:p>
  </w:comment>
  <w:comment w:id="368" w:author="Admin" w:date="2018-09-17T19:30:00Z" w:initials="M">
    <w:p w14:paraId="117C473D" w14:textId="77777777" w:rsidR="00CD7A20" w:rsidRPr="00CD7A20" w:rsidRDefault="00CD7A20" w:rsidP="00CD7A20">
      <w:pPr>
        <w:pStyle w:val="CommentText"/>
      </w:pPr>
      <w:r>
        <w:rPr>
          <w:rStyle w:val="CommentReference"/>
        </w:rPr>
        <w:annotationRef/>
      </w:r>
      <w:r w:rsidRPr="00CD7A20">
        <w:t>Monitoring is after approval not before approval.</w:t>
      </w:r>
    </w:p>
    <w:p w14:paraId="67C59DD7" w14:textId="77777777" w:rsidR="00CD7A20" w:rsidRDefault="00CD7A20">
      <w:pPr>
        <w:pStyle w:val="CommentText"/>
      </w:pPr>
    </w:p>
  </w:comment>
  <w:comment w:id="373" w:author="Admin" w:date="2018-09-17T19:32:00Z" w:initials="M">
    <w:p w14:paraId="2345212A" w14:textId="77777777" w:rsidR="00CD7A20" w:rsidRDefault="00CD7A20">
      <w:pPr>
        <w:pStyle w:val="CommentText"/>
      </w:pPr>
      <w:r>
        <w:rPr>
          <w:rStyle w:val="CommentReference"/>
        </w:rPr>
        <w:annotationRef/>
      </w:r>
      <w:r>
        <w:t>No data in your study to conclude that clinical work overload causes consent deviations</w:t>
      </w:r>
    </w:p>
  </w:comment>
  <w:comment w:id="377" w:author="Admin" w:date="2018-09-19T14:55:00Z" w:initials="M">
    <w:p w14:paraId="2E161CDA" w14:textId="77777777" w:rsidR="009B43A1" w:rsidRDefault="009B43A1" w:rsidP="009B43A1">
      <w:pPr>
        <w:pStyle w:val="CommentText"/>
      </w:pPr>
      <w:r>
        <w:rPr>
          <w:rStyle w:val="CommentReference"/>
        </w:rPr>
        <w:annotationRef/>
      </w:r>
      <w:r>
        <w:t>Do ethics committees have the resources required – human, time and money?</w:t>
      </w:r>
    </w:p>
    <w:p w14:paraId="215DB3CF" w14:textId="77777777" w:rsidR="009B43A1" w:rsidRDefault="009B43A1">
      <w:pPr>
        <w:pStyle w:val="CommentText"/>
      </w:pPr>
    </w:p>
  </w:comment>
  <w:comment w:id="384" w:author="Admin" w:date="2018-09-17T19:33:00Z" w:initials="M">
    <w:p w14:paraId="22C7D329" w14:textId="77777777" w:rsidR="00CD7A20" w:rsidRPr="00CD7A20" w:rsidRDefault="00CD7A20" w:rsidP="00CD7A20">
      <w:pPr>
        <w:pStyle w:val="CommentText"/>
      </w:pPr>
      <w:r>
        <w:rPr>
          <w:rStyle w:val="CommentReference"/>
        </w:rPr>
        <w:annotationRef/>
      </w:r>
      <w:r w:rsidRPr="00CD7A20">
        <w:t xml:space="preserve">Training of EC members in monitoring </w:t>
      </w:r>
    </w:p>
    <w:p w14:paraId="66FC7FE5" w14:textId="77777777" w:rsidR="00CD7A20" w:rsidRDefault="00CD7A20">
      <w:pPr>
        <w:pStyle w:val="CommentText"/>
      </w:pPr>
    </w:p>
  </w:comment>
  <w:comment w:id="386" w:author="Admin" w:date="2018-09-19T14:55:00Z" w:initials="M">
    <w:p w14:paraId="7FC35046" w14:textId="77777777" w:rsidR="009B43A1" w:rsidRDefault="009B43A1">
      <w:pPr>
        <w:pStyle w:val="CommentText"/>
      </w:pPr>
      <w:r>
        <w:rPr>
          <w:rStyle w:val="CommentReference"/>
        </w:rPr>
        <w:annotationRef/>
      </w:r>
      <w:r>
        <w:t>Not all clinical trials require a data and safety monitoring board? The need for and the functions is clearly specified in ICH GCP and may be beyond the capacity of the IEC to perform this role</w:t>
      </w:r>
    </w:p>
  </w:comment>
  <w:comment w:id="391" w:author="Admin" w:date="2018-09-17T19:34:00Z" w:initials="M">
    <w:p w14:paraId="02EB96B4" w14:textId="77777777" w:rsidR="00CD7A20" w:rsidRDefault="00CD7A20">
      <w:pPr>
        <w:pStyle w:val="CommentText"/>
      </w:pPr>
      <w:r>
        <w:rPr>
          <w:rStyle w:val="CommentReference"/>
        </w:rPr>
        <w:annotationRef/>
      </w:r>
      <w:r>
        <w:t>Even if there is external monitoring, the ECs have to monitor studies as per regulations and guidelines</w:t>
      </w:r>
    </w:p>
  </w:comment>
  <w:comment w:id="393" w:author="Admin" w:date="2018-09-17T19:35:00Z" w:initials="M">
    <w:p w14:paraId="230121E1" w14:textId="77777777" w:rsidR="00CD7A20" w:rsidRDefault="00CD7A20">
      <w:pPr>
        <w:pStyle w:val="CommentText"/>
      </w:pPr>
      <w:r>
        <w:rPr>
          <w:rStyle w:val="CommentReference"/>
        </w:rPr>
        <w:annotationRef/>
      </w:r>
      <w:r>
        <w:t>What specific training is required by EC members? What about effective Corrective actions?</w:t>
      </w:r>
    </w:p>
  </w:comment>
  <w:comment w:id="399" w:author="Admin" w:date="2018-09-17T19:35:00Z" w:initials="M">
    <w:p w14:paraId="7D7D67D7" w14:textId="77777777" w:rsidR="00CD7A20" w:rsidRDefault="00CD7A20">
      <w:pPr>
        <w:pStyle w:val="CommentText"/>
      </w:pPr>
      <w:r>
        <w:rPr>
          <w:rStyle w:val="CommentReference"/>
        </w:rPr>
        <w:annotationRef/>
      </w:r>
      <w:r w:rsidR="000F6025">
        <w:t>Please mention</w:t>
      </w:r>
      <w:r>
        <w:t xml:space="preserve"> the limitations of</w:t>
      </w:r>
      <w:r w:rsidR="000F6025">
        <w:t xml:space="preserve"> the</w:t>
      </w:r>
      <w:r>
        <w:t xml:space="preserve"> current study</w:t>
      </w:r>
      <w:r w:rsidR="000F6025">
        <w:t>.</w:t>
      </w:r>
    </w:p>
  </w:comment>
  <w:comment w:id="430" w:author="Admin" w:date="2018-09-19T14:56:00Z" w:initials="M">
    <w:p w14:paraId="4F058F4D" w14:textId="77777777" w:rsidR="009B43A1" w:rsidRDefault="009B43A1" w:rsidP="009B43A1">
      <w:pPr>
        <w:pStyle w:val="CommentText"/>
      </w:pPr>
      <w:r>
        <w:rPr>
          <w:rStyle w:val="CommentReference"/>
        </w:rPr>
        <w:annotationRef/>
      </w:r>
      <w:r>
        <w:t xml:space="preserve">Is that the only solution? How about research capacity development initiatives to prevent these deficiencies?  </w:t>
      </w:r>
    </w:p>
    <w:p w14:paraId="235761E7" w14:textId="77777777" w:rsidR="009B43A1" w:rsidRDefault="009B43A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09CEEC" w15:done="0"/>
  <w15:commentEx w15:paraId="76541729" w15:done="0"/>
  <w15:commentEx w15:paraId="13098186" w15:done="0"/>
  <w15:commentEx w15:paraId="0AC3312C" w15:done="0"/>
  <w15:commentEx w15:paraId="7D420BDE" w15:done="0"/>
  <w15:commentEx w15:paraId="2A9D620B" w15:done="0"/>
  <w15:commentEx w15:paraId="57E13ED3" w15:done="0"/>
  <w15:commentEx w15:paraId="7733FA71" w15:done="0"/>
  <w15:commentEx w15:paraId="63B20DB5" w15:done="0"/>
  <w15:commentEx w15:paraId="40C4B91D" w15:done="0"/>
  <w15:commentEx w15:paraId="1974FAB5" w15:done="0"/>
  <w15:commentEx w15:paraId="446E75E5" w15:done="0"/>
  <w15:commentEx w15:paraId="0D294688" w15:done="0"/>
  <w15:commentEx w15:paraId="66D96E6D" w15:done="0"/>
  <w15:commentEx w15:paraId="278A12B7" w15:done="0"/>
  <w15:commentEx w15:paraId="5B74AF99" w15:done="0"/>
  <w15:commentEx w15:paraId="4DEF1674" w15:done="0"/>
  <w15:commentEx w15:paraId="683D479D" w15:done="0"/>
  <w15:commentEx w15:paraId="7109AA0C" w15:done="0"/>
  <w15:commentEx w15:paraId="1ACD7A69" w15:done="0"/>
  <w15:commentEx w15:paraId="70F24716" w15:done="0"/>
  <w15:commentEx w15:paraId="6017F47B" w15:done="0"/>
  <w15:commentEx w15:paraId="120AF119" w15:done="0"/>
  <w15:commentEx w15:paraId="6DC86B6A" w15:done="0"/>
  <w15:commentEx w15:paraId="3CCDA696" w15:done="0"/>
  <w15:commentEx w15:paraId="20A0263A" w15:done="0"/>
  <w15:commentEx w15:paraId="52DB72E9" w15:done="0"/>
  <w15:commentEx w15:paraId="47D42DBC" w15:done="0"/>
  <w15:commentEx w15:paraId="31EB5E03" w15:done="0"/>
  <w15:commentEx w15:paraId="00DBE200" w15:done="0"/>
  <w15:commentEx w15:paraId="6F3770BC" w15:done="0"/>
  <w15:commentEx w15:paraId="65CCBC9B" w15:done="0"/>
  <w15:commentEx w15:paraId="2DBC606E" w15:done="0"/>
  <w15:commentEx w15:paraId="6A869329" w15:done="0"/>
  <w15:commentEx w15:paraId="71AE0408" w15:done="0"/>
  <w15:commentEx w15:paraId="3D7E1BAA" w15:done="0"/>
  <w15:commentEx w15:paraId="29F82F90" w15:done="0"/>
  <w15:commentEx w15:paraId="314562E2" w15:done="0"/>
  <w15:commentEx w15:paraId="6DBAA3AA" w15:done="0"/>
  <w15:commentEx w15:paraId="2C25A772" w15:done="0"/>
  <w15:commentEx w15:paraId="3B958F77" w15:done="0"/>
  <w15:commentEx w15:paraId="73AD93E8" w15:done="0"/>
  <w15:commentEx w15:paraId="3541E9BF" w15:done="0"/>
  <w15:commentEx w15:paraId="7212468A" w15:done="0"/>
  <w15:commentEx w15:paraId="3F1F7655" w15:done="0"/>
  <w15:commentEx w15:paraId="350B5F11" w15:done="0"/>
  <w15:commentEx w15:paraId="104ACDE5" w15:done="0"/>
  <w15:commentEx w15:paraId="6D17B898" w15:done="0"/>
  <w15:commentEx w15:paraId="344C9B8A" w15:done="0"/>
  <w15:commentEx w15:paraId="30C02581" w15:done="0"/>
  <w15:commentEx w15:paraId="7A0E4BBB" w15:done="0"/>
  <w15:commentEx w15:paraId="67C59DD7" w15:done="0"/>
  <w15:commentEx w15:paraId="2345212A" w15:done="0"/>
  <w15:commentEx w15:paraId="215DB3CF" w15:done="0"/>
  <w15:commentEx w15:paraId="66FC7FE5" w15:done="0"/>
  <w15:commentEx w15:paraId="7FC35046" w15:done="0"/>
  <w15:commentEx w15:paraId="02EB96B4" w15:done="0"/>
  <w15:commentEx w15:paraId="230121E1" w15:done="0"/>
  <w15:commentEx w15:paraId="7D7D67D7" w15:done="0"/>
  <w15:commentEx w15:paraId="235761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09CEEC" w16cid:durableId="1FBE795B"/>
  <w16cid:commentId w16cid:paraId="76541729" w16cid:durableId="1FBE795C"/>
  <w16cid:commentId w16cid:paraId="13098186" w16cid:durableId="1FBE795D"/>
  <w16cid:commentId w16cid:paraId="0AC3312C" w16cid:durableId="1FBE795E"/>
  <w16cid:commentId w16cid:paraId="7D420BDE" w16cid:durableId="1FBE795F"/>
  <w16cid:commentId w16cid:paraId="2A9D620B" w16cid:durableId="1FBE7960"/>
  <w16cid:commentId w16cid:paraId="57E13ED3" w16cid:durableId="1FBE7961"/>
  <w16cid:commentId w16cid:paraId="7733FA71" w16cid:durableId="1FBE7962"/>
  <w16cid:commentId w16cid:paraId="63B20DB5" w16cid:durableId="1FBE7963"/>
  <w16cid:commentId w16cid:paraId="40C4B91D" w16cid:durableId="1FBE7964"/>
  <w16cid:commentId w16cid:paraId="1974FAB5" w16cid:durableId="1FBE7965"/>
  <w16cid:commentId w16cid:paraId="446E75E5" w16cid:durableId="1FBE7966"/>
  <w16cid:commentId w16cid:paraId="0D294688" w16cid:durableId="1FBE7967"/>
  <w16cid:commentId w16cid:paraId="66D96E6D" w16cid:durableId="1FBE7968"/>
  <w16cid:commentId w16cid:paraId="278A12B7" w16cid:durableId="1FBE7969"/>
  <w16cid:commentId w16cid:paraId="5B74AF99" w16cid:durableId="1FBE796A"/>
  <w16cid:commentId w16cid:paraId="4DEF1674" w16cid:durableId="1FBE796B"/>
  <w16cid:commentId w16cid:paraId="683D479D" w16cid:durableId="1FBE796C"/>
  <w16cid:commentId w16cid:paraId="7109AA0C" w16cid:durableId="1FBE796D"/>
  <w16cid:commentId w16cid:paraId="1ACD7A69" w16cid:durableId="1FBE796E"/>
  <w16cid:commentId w16cid:paraId="70F24716" w16cid:durableId="1FBE796F"/>
  <w16cid:commentId w16cid:paraId="6017F47B" w16cid:durableId="1FBE7970"/>
  <w16cid:commentId w16cid:paraId="120AF119" w16cid:durableId="1FBE7971"/>
  <w16cid:commentId w16cid:paraId="6DC86B6A" w16cid:durableId="1FBE7972"/>
  <w16cid:commentId w16cid:paraId="3CCDA696" w16cid:durableId="1FBE7973"/>
  <w16cid:commentId w16cid:paraId="20A0263A" w16cid:durableId="1FBE7974"/>
  <w16cid:commentId w16cid:paraId="52DB72E9" w16cid:durableId="1FBE7975"/>
  <w16cid:commentId w16cid:paraId="47D42DBC" w16cid:durableId="1FBE7976"/>
  <w16cid:commentId w16cid:paraId="31EB5E03" w16cid:durableId="1FBE7977"/>
  <w16cid:commentId w16cid:paraId="00DBE200" w16cid:durableId="1FBE7978"/>
  <w16cid:commentId w16cid:paraId="6F3770BC" w16cid:durableId="1FBE7979"/>
  <w16cid:commentId w16cid:paraId="65CCBC9B" w16cid:durableId="1FBE797A"/>
  <w16cid:commentId w16cid:paraId="2DBC606E" w16cid:durableId="1FBE797B"/>
  <w16cid:commentId w16cid:paraId="6A869329" w16cid:durableId="1FBE797C"/>
  <w16cid:commentId w16cid:paraId="71AE0408" w16cid:durableId="1FBE797D"/>
  <w16cid:commentId w16cid:paraId="3D7E1BAA" w16cid:durableId="1FBE797E"/>
  <w16cid:commentId w16cid:paraId="29F82F90" w16cid:durableId="1FBE797F"/>
  <w16cid:commentId w16cid:paraId="314562E2" w16cid:durableId="1FBE7980"/>
  <w16cid:commentId w16cid:paraId="6DBAA3AA" w16cid:durableId="1FBE7981"/>
  <w16cid:commentId w16cid:paraId="2C25A772" w16cid:durableId="1FBE7982"/>
  <w16cid:commentId w16cid:paraId="3B958F77" w16cid:durableId="1FBE7983"/>
  <w16cid:commentId w16cid:paraId="73AD93E8" w16cid:durableId="1FBE7984"/>
  <w16cid:commentId w16cid:paraId="3541E9BF" w16cid:durableId="1FBE7985"/>
  <w16cid:commentId w16cid:paraId="7212468A" w16cid:durableId="1FBE7986"/>
  <w16cid:commentId w16cid:paraId="3F1F7655" w16cid:durableId="1FBE7987"/>
  <w16cid:commentId w16cid:paraId="350B5F11" w16cid:durableId="1FBE7988"/>
  <w16cid:commentId w16cid:paraId="104ACDE5" w16cid:durableId="1FBE7989"/>
  <w16cid:commentId w16cid:paraId="6D17B898" w16cid:durableId="1FBE798A"/>
  <w16cid:commentId w16cid:paraId="344C9B8A" w16cid:durableId="1FBE798B"/>
  <w16cid:commentId w16cid:paraId="30C02581" w16cid:durableId="1FBE798C"/>
  <w16cid:commentId w16cid:paraId="7A0E4BBB" w16cid:durableId="1FBE798D"/>
  <w16cid:commentId w16cid:paraId="67C59DD7" w16cid:durableId="1FBE798E"/>
  <w16cid:commentId w16cid:paraId="2345212A" w16cid:durableId="1FBE798F"/>
  <w16cid:commentId w16cid:paraId="215DB3CF" w16cid:durableId="1FBE7990"/>
  <w16cid:commentId w16cid:paraId="66FC7FE5" w16cid:durableId="1FBE7991"/>
  <w16cid:commentId w16cid:paraId="7FC35046" w16cid:durableId="1FBE7992"/>
  <w16cid:commentId w16cid:paraId="02EB96B4" w16cid:durableId="1FBE7993"/>
  <w16cid:commentId w16cid:paraId="230121E1" w16cid:durableId="1FBE7994"/>
  <w16cid:commentId w16cid:paraId="7D7D67D7" w16cid:durableId="1FBE7995"/>
  <w16cid:commentId w16cid:paraId="235761E7" w16cid:durableId="1FBE79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5B011" w14:textId="77777777" w:rsidR="00703E9D" w:rsidRDefault="00703E9D" w:rsidP="00D45146">
      <w:pPr>
        <w:spacing w:after="0" w:line="240" w:lineRule="auto"/>
      </w:pPr>
      <w:r>
        <w:separator/>
      </w:r>
    </w:p>
  </w:endnote>
  <w:endnote w:type="continuationSeparator" w:id="0">
    <w:p w14:paraId="0C3AD8D5" w14:textId="77777777" w:rsidR="00703E9D" w:rsidRDefault="00703E9D" w:rsidP="00D4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lantin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0B959" w14:textId="77777777" w:rsidR="00703E9D" w:rsidRDefault="00703E9D" w:rsidP="00D45146">
      <w:pPr>
        <w:spacing w:after="0" w:line="240" w:lineRule="auto"/>
      </w:pPr>
      <w:r>
        <w:separator/>
      </w:r>
    </w:p>
  </w:footnote>
  <w:footnote w:type="continuationSeparator" w:id="0">
    <w:p w14:paraId="1DB2D440" w14:textId="77777777" w:rsidR="00703E9D" w:rsidRDefault="00703E9D" w:rsidP="00D45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C68B9"/>
    <w:multiLevelType w:val="hybridMultilevel"/>
    <w:tmpl w:val="0276C9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FAB3388"/>
    <w:multiLevelType w:val="hybridMultilevel"/>
    <w:tmpl w:val="158AB974"/>
    <w:lvl w:ilvl="0" w:tplc="505AF41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6D511B52"/>
    <w:multiLevelType w:val="hybridMultilevel"/>
    <w:tmpl w:val="79C0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036A0"/>
    <w:multiLevelType w:val="hybridMultilevel"/>
    <w:tmpl w:val="8D4E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E97684"/>
    <w:multiLevelType w:val="hybridMultilevel"/>
    <w:tmpl w:val="80BAE0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0"/>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tarth Naman Mithileshwar Singh">
    <w15:presenceInfo w15:providerId="AD" w15:userId="S-1-5-21-2025429265-507921405-1060284298-176092"/>
  </w15:person>
  <w15:person w15:author="Admin">
    <w15:presenceInfo w15:providerId="None" w15:userId="Admin"/>
  </w15:person>
  <w15:person w15:author="Varalakshmi Elango">
    <w15:presenceInfo w15:providerId="Windows Live" w15:userId="c66c64bf788c3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B6"/>
    <w:rsid w:val="000021A8"/>
    <w:rsid w:val="00003392"/>
    <w:rsid w:val="00026DA7"/>
    <w:rsid w:val="00034920"/>
    <w:rsid w:val="00040937"/>
    <w:rsid w:val="00045715"/>
    <w:rsid w:val="00052FB0"/>
    <w:rsid w:val="000765A4"/>
    <w:rsid w:val="00076A9A"/>
    <w:rsid w:val="000A75F4"/>
    <w:rsid w:val="000B1C5B"/>
    <w:rsid w:val="000B2620"/>
    <w:rsid w:val="000B5EFF"/>
    <w:rsid w:val="000C4A66"/>
    <w:rsid w:val="000D0374"/>
    <w:rsid w:val="000F5026"/>
    <w:rsid w:val="000F6025"/>
    <w:rsid w:val="00103967"/>
    <w:rsid w:val="00113461"/>
    <w:rsid w:val="00114991"/>
    <w:rsid w:val="001344E5"/>
    <w:rsid w:val="00157A49"/>
    <w:rsid w:val="00167138"/>
    <w:rsid w:val="00181EB0"/>
    <w:rsid w:val="001870A1"/>
    <w:rsid w:val="001A306E"/>
    <w:rsid w:val="001A60C3"/>
    <w:rsid w:val="001B05FD"/>
    <w:rsid w:val="001C202D"/>
    <w:rsid w:val="001C29A7"/>
    <w:rsid w:val="001C3A19"/>
    <w:rsid w:val="001C5D9E"/>
    <w:rsid w:val="001E0366"/>
    <w:rsid w:val="001E096C"/>
    <w:rsid w:val="001F2019"/>
    <w:rsid w:val="00200ACC"/>
    <w:rsid w:val="0020454D"/>
    <w:rsid w:val="0021521B"/>
    <w:rsid w:val="0021566B"/>
    <w:rsid w:val="00217982"/>
    <w:rsid w:val="00227383"/>
    <w:rsid w:val="00237A93"/>
    <w:rsid w:val="00265299"/>
    <w:rsid w:val="00270171"/>
    <w:rsid w:val="00271019"/>
    <w:rsid w:val="00282585"/>
    <w:rsid w:val="002C0408"/>
    <w:rsid w:val="002C3C3D"/>
    <w:rsid w:val="002C4667"/>
    <w:rsid w:val="002C7660"/>
    <w:rsid w:val="002D2543"/>
    <w:rsid w:val="002D4EA8"/>
    <w:rsid w:val="002E0956"/>
    <w:rsid w:val="002E526C"/>
    <w:rsid w:val="002E66C9"/>
    <w:rsid w:val="003051FF"/>
    <w:rsid w:val="00320E64"/>
    <w:rsid w:val="00332F4A"/>
    <w:rsid w:val="00335DEB"/>
    <w:rsid w:val="003378B2"/>
    <w:rsid w:val="00355C64"/>
    <w:rsid w:val="00357561"/>
    <w:rsid w:val="0036040B"/>
    <w:rsid w:val="0037269B"/>
    <w:rsid w:val="003A1E93"/>
    <w:rsid w:val="003A3624"/>
    <w:rsid w:val="003C28A6"/>
    <w:rsid w:val="003D3EFB"/>
    <w:rsid w:val="003E2CFB"/>
    <w:rsid w:val="003F60B2"/>
    <w:rsid w:val="003F70C5"/>
    <w:rsid w:val="004016A4"/>
    <w:rsid w:val="00404ACF"/>
    <w:rsid w:val="00410A7F"/>
    <w:rsid w:val="00413680"/>
    <w:rsid w:val="00430277"/>
    <w:rsid w:val="0043408E"/>
    <w:rsid w:val="00434C97"/>
    <w:rsid w:val="00434D35"/>
    <w:rsid w:val="004423BD"/>
    <w:rsid w:val="004522C0"/>
    <w:rsid w:val="00466347"/>
    <w:rsid w:val="004664B2"/>
    <w:rsid w:val="00477812"/>
    <w:rsid w:val="00482E95"/>
    <w:rsid w:val="00484E74"/>
    <w:rsid w:val="00492518"/>
    <w:rsid w:val="004C6863"/>
    <w:rsid w:val="004D40E7"/>
    <w:rsid w:val="004F4E61"/>
    <w:rsid w:val="005329E7"/>
    <w:rsid w:val="005347EC"/>
    <w:rsid w:val="005450B7"/>
    <w:rsid w:val="005452CF"/>
    <w:rsid w:val="005556B6"/>
    <w:rsid w:val="005636DA"/>
    <w:rsid w:val="0056522A"/>
    <w:rsid w:val="00565A04"/>
    <w:rsid w:val="00567B42"/>
    <w:rsid w:val="005949CB"/>
    <w:rsid w:val="005B5D49"/>
    <w:rsid w:val="005B5E1A"/>
    <w:rsid w:val="005C33E3"/>
    <w:rsid w:val="005D5CA9"/>
    <w:rsid w:val="00604DEB"/>
    <w:rsid w:val="00611046"/>
    <w:rsid w:val="00624BA9"/>
    <w:rsid w:val="00640B39"/>
    <w:rsid w:val="0064594B"/>
    <w:rsid w:val="00652502"/>
    <w:rsid w:val="006647B7"/>
    <w:rsid w:val="00665DBD"/>
    <w:rsid w:val="006770B9"/>
    <w:rsid w:val="006A5044"/>
    <w:rsid w:val="006B24B4"/>
    <w:rsid w:val="006B3989"/>
    <w:rsid w:val="006E1D54"/>
    <w:rsid w:val="00703E9D"/>
    <w:rsid w:val="007162BC"/>
    <w:rsid w:val="00723A94"/>
    <w:rsid w:val="007272F2"/>
    <w:rsid w:val="00731A18"/>
    <w:rsid w:val="0073312F"/>
    <w:rsid w:val="00742DE2"/>
    <w:rsid w:val="007531FD"/>
    <w:rsid w:val="007607D8"/>
    <w:rsid w:val="007637C5"/>
    <w:rsid w:val="00770655"/>
    <w:rsid w:val="00775103"/>
    <w:rsid w:val="007A5B13"/>
    <w:rsid w:val="007C1069"/>
    <w:rsid w:val="007D46E3"/>
    <w:rsid w:val="007E46A8"/>
    <w:rsid w:val="007E5911"/>
    <w:rsid w:val="007F1FC3"/>
    <w:rsid w:val="00800EB9"/>
    <w:rsid w:val="0081105E"/>
    <w:rsid w:val="00817757"/>
    <w:rsid w:val="00820AE3"/>
    <w:rsid w:val="0082109F"/>
    <w:rsid w:val="0082513A"/>
    <w:rsid w:val="0084404C"/>
    <w:rsid w:val="00847A49"/>
    <w:rsid w:val="0085118B"/>
    <w:rsid w:val="00853942"/>
    <w:rsid w:val="00853E25"/>
    <w:rsid w:val="00873465"/>
    <w:rsid w:val="008850C6"/>
    <w:rsid w:val="008928A1"/>
    <w:rsid w:val="00893D57"/>
    <w:rsid w:val="00894B6E"/>
    <w:rsid w:val="00895921"/>
    <w:rsid w:val="008C0FC8"/>
    <w:rsid w:val="008C217E"/>
    <w:rsid w:val="008D3F65"/>
    <w:rsid w:val="008E32E0"/>
    <w:rsid w:val="008F10B6"/>
    <w:rsid w:val="008F6660"/>
    <w:rsid w:val="00907227"/>
    <w:rsid w:val="00916034"/>
    <w:rsid w:val="00932E2A"/>
    <w:rsid w:val="00962749"/>
    <w:rsid w:val="00964ABA"/>
    <w:rsid w:val="0098480C"/>
    <w:rsid w:val="009A186D"/>
    <w:rsid w:val="009A6AC0"/>
    <w:rsid w:val="009B43A1"/>
    <w:rsid w:val="009B589F"/>
    <w:rsid w:val="009C0F09"/>
    <w:rsid w:val="009D0D1F"/>
    <w:rsid w:val="009D1847"/>
    <w:rsid w:val="009D6636"/>
    <w:rsid w:val="009E00E9"/>
    <w:rsid w:val="009E1822"/>
    <w:rsid w:val="009E3320"/>
    <w:rsid w:val="009F4F8B"/>
    <w:rsid w:val="00A035BE"/>
    <w:rsid w:val="00A12B42"/>
    <w:rsid w:val="00A15EF4"/>
    <w:rsid w:val="00A27835"/>
    <w:rsid w:val="00A362A1"/>
    <w:rsid w:val="00A409E5"/>
    <w:rsid w:val="00A50A09"/>
    <w:rsid w:val="00A52027"/>
    <w:rsid w:val="00A53DFC"/>
    <w:rsid w:val="00A56EB0"/>
    <w:rsid w:val="00A8091B"/>
    <w:rsid w:val="00A91097"/>
    <w:rsid w:val="00AB791E"/>
    <w:rsid w:val="00AD41F4"/>
    <w:rsid w:val="00AE2FD0"/>
    <w:rsid w:val="00B0659F"/>
    <w:rsid w:val="00B331AF"/>
    <w:rsid w:val="00B65503"/>
    <w:rsid w:val="00B770E8"/>
    <w:rsid w:val="00B80935"/>
    <w:rsid w:val="00B952D9"/>
    <w:rsid w:val="00B972F9"/>
    <w:rsid w:val="00BA38FA"/>
    <w:rsid w:val="00BC47CE"/>
    <w:rsid w:val="00BC5421"/>
    <w:rsid w:val="00BE2B0F"/>
    <w:rsid w:val="00BE35DB"/>
    <w:rsid w:val="00BF0312"/>
    <w:rsid w:val="00BF136E"/>
    <w:rsid w:val="00BF238F"/>
    <w:rsid w:val="00BF3BE4"/>
    <w:rsid w:val="00C118B7"/>
    <w:rsid w:val="00C16336"/>
    <w:rsid w:val="00C24E90"/>
    <w:rsid w:val="00C3692B"/>
    <w:rsid w:val="00C62170"/>
    <w:rsid w:val="00C631AB"/>
    <w:rsid w:val="00C63E8A"/>
    <w:rsid w:val="00C74F6A"/>
    <w:rsid w:val="00CB7502"/>
    <w:rsid w:val="00CB7928"/>
    <w:rsid w:val="00CB7F80"/>
    <w:rsid w:val="00CD2FF6"/>
    <w:rsid w:val="00CD7A20"/>
    <w:rsid w:val="00CE1938"/>
    <w:rsid w:val="00D047B9"/>
    <w:rsid w:val="00D04C53"/>
    <w:rsid w:val="00D0704A"/>
    <w:rsid w:val="00D35272"/>
    <w:rsid w:val="00D353A2"/>
    <w:rsid w:val="00D40B04"/>
    <w:rsid w:val="00D45146"/>
    <w:rsid w:val="00D51B07"/>
    <w:rsid w:val="00D53B48"/>
    <w:rsid w:val="00D66207"/>
    <w:rsid w:val="00D6719F"/>
    <w:rsid w:val="00D75B7D"/>
    <w:rsid w:val="00D815FB"/>
    <w:rsid w:val="00D971A7"/>
    <w:rsid w:val="00DA7919"/>
    <w:rsid w:val="00DB2602"/>
    <w:rsid w:val="00DB3EBC"/>
    <w:rsid w:val="00DB6AD8"/>
    <w:rsid w:val="00DC19EA"/>
    <w:rsid w:val="00DC2C8C"/>
    <w:rsid w:val="00DE1A2A"/>
    <w:rsid w:val="00DE3E47"/>
    <w:rsid w:val="00DE5033"/>
    <w:rsid w:val="00DF3D4A"/>
    <w:rsid w:val="00E03B0E"/>
    <w:rsid w:val="00E048F5"/>
    <w:rsid w:val="00E31CA1"/>
    <w:rsid w:val="00E566A3"/>
    <w:rsid w:val="00E84DAA"/>
    <w:rsid w:val="00EA589B"/>
    <w:rsid w:val="00EB05DB"/>
    <w:rsid w:val="00EB1153"/>
    <w:rsid w:val="00EB194D"/>
    <w:rsid w:val="00EB4717"/>
    <w:rsid w:val="00EC6107"/>
    <w:rsid w:val="00ED3E80"/>
    <w:rsid w:val="00EE7FAB"/>
    <w:rsid w:val="00F0030C"/>
    <w:rsid w:val="00F019B6"/>
    <w:rsid w:val="00F17C70"/>
    <w:rsid w:val="00F250A8"/>
    <w:rsid w:val="00F37097"/>
    <w:rsid w:val="00F41C34"/>
    <w:rsid w:val="00F61D6C"/>
    <w:rsid w:val="00F72349"/>
    <w:rsid w:val="00F72E75"/>
    <w:rsid w:val="00F87BFB"/>
    <w:rsid w:val="00FC0431"/>
    <w:rsid w:val="00FC4E5E"/>
    <w:rsid w:val="00FC5C38"/>
    <w:rsid w:val="00FC627D"/>
    <w:rsid w:val="00FD0444"/>
    <w:rsid w:val="00FD14FF"/>
    <w:rsid w:val="00FF07B6"/>
    <w:rsid w:val="00FF6B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36B9BE"/>
  <w15:docId w15:val="{26D4AFBD-D9F1-41EB-877B-0527E335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05E"/>
    <w:rPr>
      <w:rFonts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91"/>
    <w:pPr>
      <w:spacing w:after="0" w:line="240" w:lineRule="auto"/>
    </w:pPr>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4991"/>
    <w:pPr>
      <w:ind w:left="720"/>
      <w:contextualSpacing/>
    </w:pPr>
  </w:style>
  <w:style w:type="paragraph" w:styleId="BalloonText">
    <w:name w:val="Balloon Text"/>
    <w:basedOn w:val="Normal"/>
    <w:link w:val="BalloonTextChar"/>
    <w:uiPriority w:val="99"/>
    <w:semiHidden/>
    <w:unhideWhenUsed/>
    <w:rsid w:val="00045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5715"/>
    <w:rPr>
      <w:rFonts w:ascii="Tahoma" w:hAnsi="Tahoma" w:cs="Tahoma"/>
      <w:sz w:val="16"/>
      <w:szCs w:val="16"/>
    </w:rPr>
  </w:style>
  <w:style w:type="character" w:styleId="CommentReference">
    <w:name w:val="annotation reference"/>
    <w:basedOn w:val="DefaultParagraphFont"/>
    <w:uiPriority w:val="99"/>
    <w:semiHidden/>
    <w:unhideWhenUsed/>
    <w:rsid w:val="00B770E8"/>
    <w:rPr>
      <w:rFonts w:cs="Times New Roman"/>
      <w:sz w:val="16"/>
      <w:szCs w:val="16"/>
    </w:rPr>
  </w:style>
  <w:style w:type="paragraph" w:styleId="CommentText">
    <w:name w:val="annotation text"/>
    <w:basedOn w:val="Normal"/>
    <w:link w:val="CommentTextChar"/>
    <w:uiPriority w:val="99"/>
    <w:semiHidden/>
    <w:unhideWhenUsed/>
    <w:rsid w:val="00B770E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B770E8"/>
    <w:rPr>
      <w:rFonts w:cs="Times New Roman"/>
      <w:sz w:val="20"/>
      <w:szCs w:val="20"/>
    </w:rPr>
  </w:style>
  <w:style w:type="paragraph" w:styleId="CommentSubject">
    <w:name w:val="annotation subject"/>
    <w:basedOn w:val="CommentText"/>
    <w:next w:val="CommentText"/>
    <w:link w:val="CommentSubjectChar"/>
    <w:uiPriority w:val="99"/>
    <w:semiHidden/>
    <w:unhideWhenUsed/>
    <w:rsid w:val="00B770E8"/>
    <w:rPr>
      <w:b/>
      <w:bCs/>
    </w:rPr>
  </w:style>
  <w:style w:type="character" w:customStyle="1" w:styleId="CommentSubjectChar">
    <w:name w:val="Comment Subject Char"/>
    <w:basedOn w:val="CommentTextChar"/>
    <w:link w:val="CommentSubject"/>
    <w:uiPriority w:val="99"/>
    <w:semiHidden/>
    <w:locked/>
    <w:rsid w:val="00B770E8"/>
    <w:rPr>
      <w:rFonts w:cs="Times New Roman"/>
      <w:b/>
      <w:bCs/>
      <w:sz w:val="20"/>
      <w:szCs w:val="20"/>
    </w:rPr>
  </w:style>
  <w:style w:type="character" w:styleId="Hyperlink">
    <w:name w:val="Hyperlink"/>
    <w:basedOn w:val="DefaultParagraphFont"/>
    <w:uiPriority w:val="99"/>
    <w:unhideWhenUsed/>
    <w:rsid w:val="008928A1"/>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404ACF"/>
    <w:rPr>
      <w:rFonts w:cs="Times New Roman"/>
      <w:color w:val="605E5C"/>
      <w:shd w:val="clear" w:color="auto" w:fill="E1DFDD"/>
    </w:rPr>
  </w:style>
  <w:style w:type="character" w:customStyle="1" w:styleId="UnresolvedMention2">
    <w:name w:val="Unresolved Mention2"/>
    <w:basedOn w:val="DefaultParagraphFont"/>
    <w:uiPriority w:val="99"/>
    <w:semiHidden/>
    <w:unhideWhenUsed/>
    <w:rsid w:val="00D75B7D"/>
    <w:rPr>
      <w:rFonts w:cs="Times New Roman"/>
      <w:color w:val="605E5C"/>
      <w:shd w:val="clear" w:color="auto" w:fill="E1DFDD"/>
    </w:rPr>
  </w:style>
  <w:style w:type="paragraph" w:styleId="Header">
    <w:name w:val="header"/>
    <w:basedOn w:val="Normal"/>
    <w:link w:val="HeaderChar"/>
    <w:uiPriority w:val="99"/>
    <w:unhideWhenUsed/>
    <w:rsid w:val="00D45146"/>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45146"/>
    <w:rPr>
      <w:rFonts w:cs="Times New Roman"/>
    </w:rPr>
  </w:style>
  <w:style w:type="paragraph" w:styleId="Footer">
    <w:name w:val="footer"/>
    <w:basedOn w:val="Normal"/>
    <w:link w:val="FooterChar"/>
    <w:uiPriority w:val="99"/>
    <w:unhideWhenUsed/>
    <w:rsid w:val="00D45146"/>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45146"/>
    <w:rPr>
      <w:rFonts w:cs="Times New Roman"/>
    </w:rPr>
  </w:style>
  <w:style w:type="character" w:styleId="FollowedHyperlink">
    <w:name w:val="FollowedHyperlink"/>
    <w:basedOn w:val="DefaultParagraphFont"/>
    <w:uiPriority w:val="99"/>
    <w:semiHidden/>
    <w:unhideWhenUsed/>
    <w:rsid w:val="005636DA"/>
    <w:rPr>
      <w:color w:val="954F72" w:themeColor="followedHyperlink"/>
      <w:u w:val="single"/>
    </w:rPr>
  </w:style>
  <w:style w:type="paragraph" w:styleId="Revision">
    <w:name w:val="Revision"/>
    <w:hidden/>
    <w:uiPriority w:val="99"/>
    <w:semiHidden/>
    <w:rsid w:val="00217982"/>
    <w:pPr>
      <w:spacing w:after="0" w:line="240" w:lineRule="auto"/>
    </w:pPr>
    <w:rPr>
      <w:rFonts w:cs="Times New Roman"/>
      <w:lang w:val="en-US" w:eastAsia="en-US"/>
    </w:rPr>
  </w:style>
  <w:style w:type="paragraph" w:styleId="HTMLPreformatted">
    <w:name w:val="HTML Preformatted"/>
    <w:basedOn w:val="Normal"/>
    <w:link w:val="HTMLPreformattedChar"/>
    <w:uiPriority w:val="99"/>
    <w:semiHidden/>
    <w:unhideWhenUsed/>
    <w:rsid w:val="00A8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8091B"/>
    <w:rPr>
      <w:rFonts w:ascii="Courier New" w:hAnsi="Courier New" w:cs="Courier New"/>
      <w:sz w:val="20"/>
      <w:szCs w:val="20"/>
      <w:lang w:val="en-US" w:eastAsia="en-US"/>
    </w:rPr>
  </w:style>
  <w:style w:type="character" w:styleId="Emphasis">
    <w:name w:val="Emphasis"/>
    <w:basedOn w:val="DefaultParagraphFont"/>
    <w:uiPriority w:val="20"/>
    <w:qFormat/>
    <w:rsid w:val="00A53D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65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4000</Words>
  <Characters>22805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Kritarth Singh</dc:creator>
  <cp:keywords/>
  <dc:description/>
  <cp:lastModifiedBy>MS Editor</cp:lastModifiedBy>
  <cp:revision>2</cp:revision>
  <dcterms:created xsi:type="dcterms:W3CDTF">2018-12-14T13:19:00Z</dcterms:created>
  <dcterms:modified xsi:type="dcterms:W3CDTF">2018-12-14T13:19:00Z</dcterms:modified>
</cp:coreProperties>
</file>