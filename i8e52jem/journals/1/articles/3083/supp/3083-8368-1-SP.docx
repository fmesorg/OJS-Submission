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88C" w:rsidRDefault="00D63CB6">
      <w:pPr>
        <w:rPr>
          <w:b/>
          <w:bCs/>
          <w:u w:val="single"/>
          <w:lang/>
        </w:rPr>
      </w:pPr>
      <w:bookmarkStart w:id="0" w:name="_GoBack"/>
      <w:bookmarkEnd w:id="0"/>
      <w:r>
        <w:rPr>
          <w:b/>
          <w:bCs/>
          <w:u w:val="single"/>
        </w:rPr>
        <w:t>Peer Reviewer Comments</w:t>
      </w:r>
    </w:p>
    <w:p w:rsidR="002C188C" w:rsidRDefault="002C188C">
      <w:pPr>
        <w:rPr>
          <w:b/>
          <w:bCs/>
          <w:u w:val="single"/>
          <w:lang/>
        </w:rPr>
      </w:pPr>
    </w:p>
    <w:tbl>
      <w:tblPr>
        <w:tblStyle w:val="TableGrid"/>
        <w:tblW w:w="0" w:type="auto"/>
        <w:tblLook w:val="04A0" w:firstRow="1" w:lastRow="0" w:firstColumn="1" w:lastColumn="0" w:noHBand="0" w:noVBand="1"/>
      </w:tblPr>
      <w:tblGrid>
        <w:gridCol w:w="625"/>
        <w:gridCol w:w="5385"/>
        <w:gridCol w:w="3006"/>
      </w:tblGrid>
      <w:tr w:rsidR="002C188C">
        <w:tc>
          <w:tcPr>
            <w:tcW w:w="625" w:type="dxa"/>
          </w:tcPr>
          <w:p w:rsidR="002C188C" w:rsidRDefault="00D63CB6">
            <w:pPr>
              <w:rPr>
                <w:rFonts w:ascii="Times New Roman" w:hAnsi="Times New Roman"/>
                <w:b/>
                <w:bCs/>
                <w:sz w:val="24"/>
                <w:szCs w:val="24"/>
                <w:lang/>
              </w:rPr>
            </w:pPr>
            <w:r>
              <w:rPr>
                <w:b/>
                <w:bCs/>
              </w:rPr>
              <w:t>No.</w:t>
            </w:r>
          </w:p>
        </w:tc>
        <w:tc>
          <w:tcPr>
            <w:tcW w:w="5385" w:type="dxa"/>
          </w:tcPr>
          <w:p w:rsidR="002C188C" w:rsidRDefault="00D63CB6">
            <w:pPr>
              <w:rPr>
                <w:rFonts w:ascii="Times New Roman" w:hAnsi="Times New Roman"/>
                <w:b/>
                <w:bCs/>
                <w:sz w:val="24"/>
                <w:szCs w:val="24"/>
                <w:lang/>
              </w:rPr>
            </w:pPr>
            <w:r>
              <w:rPr>
                <w:b/>
                <w:bCs/>
              </w:rPr>
              <w:t>Reviewers’ comments</w:t>
            </w:r>
          </w:p>
        </w:tc>
        <w:tc>
          <w:tcPr>
            <w:tcW w:w="3006" w:type="dxa"/>
          </w:tcPr>
          <w:p w:rsidR="002C188C" w:rsidRDefault="00D63CB6">
            <w:pPr>
              <w:rPr>
                <w:rFonts w:ascii="Times New Roman" w:hAnsi="Times New Roman"/>
                <w:b/>
                <w:bCs/>
                <w:sz w:val="24"/>
                <w:szCs w:val="24"/>
                <w:lang/>
              </w:rPr>
            </w:pPr>
            <w:r>
              <w:rPr>
                <w:b/>
                <w:bCs/>
              </w:rPr>
              <w:t>Authors’ responses</w:t>
            </w:r>
          </w:p>
        </w:tc>
      </w:tr>
      <w:tr w:rsidR="002C188C">
        <w:tc>
          <w:tcPr>
            <w:tcW w:w="625" w:type="dxa"/>
          </w:tcPr>
          <w:p w:rsidR="002C188C" w:rsidRDefault="002C188C">
            <w:pPr>
              <w:rPr>
                <w:rFonts w:ascii="Times New Roman" w:hAnsi="Times New Roman"/>
                <w:sz w:val="24"/>
                <w:szCs w:val="24"/>
                <w:lang/>
              </w:rPr>
            </w:pPr>
          </w:p>
        </w:tc>
        <w:tc>
          <w:tcPr>
            <w:tcW w:w="5385" w:type="dxa"/>
          </w:tcPr>
          <w:p w:rsidR="002C188C" w:rsidRDefault="00D63CB6">
            <w:pPr>
              <w:rPr>
                <w:rFonts w:ascii="Arial" w:hAnsi="Arial"/>
                <w:b/>
                <w:bCs/>
                <w:sz w:val="20"/>
                <w:szCs w:val="20"/>
                <w:lang/>
              </w:rPr>
            </w:pPr>
            <w:r>
              <w:rPr>
                <w:rFonts w:ascii="Arial" w:hAnsi="Arial"/>
                <w:b/>
                <w:bCs/>
                <w:sz w:val="20"/>
                <w:szCs w:val="20"/>
              </w:rPr>
              <w:t>Reviewer 1</w:t>
            </w:r>
          </w:p>
        </w:tc>
        <w:tc>
          <w:tcPr>
            <w:tcW w:w="3006" w:type="dxa"/>
          </w:tcPr>
          <w:p w:rsidR="002C188C" w:rsidRDefault="002C188C">
            <w:pPr>
              <w:rPr>
                <w:rFonts w:ascii="Times New Roman" w:hAnsi="Times New Roman"/>
                <w:sz w:val="24"/>
                <w:szCs w:val="24"/>
                <w:lang/>
              </w:rPr>
            </w:pPr>
          </w:p>
        </w:tc>
      </w:tr>
      <w:tr w:rsidR="002C188C">
        <w:tc>
          <w:tcPr>
            <w:tcW w:w="625" w:type="dxa"/>
          </w:tcPr>
          <w:p w:rsidR="002C188C" w:rsidRDefault="00D63CB6">
            <w:pPr>
              <w:rPr>
                <w:rFonts w:ascii="Times New Roman" w:hAnsi="Times New Roman"/>
                <w:sz w:val="24"/>
                <w:szCs w:val="24"/>
                <w:lang/>
              </w:rPr>
            </w:pPr>
            <w:r>
              <w:t>1.</w:t>
            </w:r>
          </w:p>
        </w:tc>
        <w:tc>
          <w:tcPr>
            <w:tcW w:w="5385" w:type="dxa"/>
          </w:tcPr>
          <w:p w:rsidR="002C188C" w:rsidRDefault="00D63CB6">
            <w:pPr>
              <w:rPr>
                <w:rFonts w:ascii="Times New Roman" w:hAnsi="Times New Roman"/>
                <w:sz w:val="24"/>
                <w:szCs w:val="24"/>
                <w:lang/>
              </w:rPr>
            </w:pPr>
            <w:r>
              <w:rPr>
                <w:rFonts w:ascii="Arial" w:hAnsi="Arial"/>
              </w:rPr>
              <w:t>What is the role of breast ultrasound in screening? The author can mention it in the paper</w:t>
            </w:r>
          </w:p>
        </w:tc>
        <w:tc>
          <w:tcPr>
            <w:tcW w:w="3006" w:type="dxa"/>
          </w:tcPr>
          <w:p w:rsidR="002C188C" w:rsidRDefault="00D63CB6">
            <w:pPr>
              <w:rPr>
                <w:rFonts w:ascii="Times New Roman" w:hAnsi="Times New Roman"/>
                <w:sz w:val="24"/>
                <w:szCs w:val="24"/>
                <w:lang/>
              </w:rPr>
            </w:pPr>
            <w:ins w:id="1" w:author="arjun.rajagopalan@gmail.com" w:date="2019-08-02T09:22:00Z">
              <w:r>
                <w:rPr>
                  <w:rFonts w:ascii="Times New Roman" w:hAnsi="Times New Roman"/>
                  <w:color w:val="000000"/>
                  <w:sz w:val="24"/>
                  <w:szCs w:val="24"/>
                  <w:lang w:val="en-GB"/>
                </w:rPr>
                <w:t xml:space="preserve">Ultrasound is not a primary screening tool for breast </w:t>
              </w:r>
            </w:ins>
            <w:del w:id="2" w:author="arjun.rajagopalan@gmail.com" w:date="2019-08-02T09:22:00Z">
              <w:r>
                <w:rPr>
                  <w:rFonts w:ascii="Times New Roman" w:hAnsi="Times New Roman"/>
                  <w:color w:val="000000"/>
                  <w:sz w:val="24"/>
                  <w:szCs w:val="24"/>
                  <w:lang w:val="en-GB"/>
                </w:rPr>
                <w:delText xml:space="preserve">Ultrasound </w:delText>
              </w:r>
            </w:del>
            <w:del w:id="3" w:author="arjun.rajagopalan@gmail.com" w:date="2019-08-02T09:21:00Z">
              <w:r>
                <w:rPr>
                  <w:rFonts w:ascii="Times New Roman" w:hAnsi="Times New Roman"/>
                  <w:color w:val="000000"/>
                  <w:sz w:val="24"/>
                  <w:szCs w:val="24"/>
                  <w:lang w:val="en-GB"/>
                </w:rPr>
                <w:delText>is not a prim</w:delText>
              </w:r>
              <w:r>
                <w:rPr>
                  <w:rFonts w:ascii="Times New Roman" w:hAnsi="Times New Roman"/>
                  <w:color w:val="000000"/>
                  <w:sz w:val="24"/>
                  <w:szCs w:val="24"/>
                  <w:lang w:val="en-GB"/>
                </w:rPr>
                <w:delText xml:space="preserve">ary screening tool for </w:delText>
              </w:r>
            </w:del>
            <w:del w:id="4" w:author="arjun.rajagopalan@gmail.com" w:date="2019-08-02T09:20:00Z">
              <w:r>
                <w:rPr>
                  <w:rFonts w:ascii="Times New Roman" w:hAnsi="Times New Roman"/>
                  <w:color w:val="000000"/>
                  <w:sz w:val="24"/>
                  <w:szCs w:val="24"/>
                  <w:lang w:val="en-GB"/>
                </w:rPr>
                <w:delText>breast cancer</w:delText>
              </w:r>
            </w:del>
            <w:ins w:id="5" w:author="arjun.rajagopalan@gmail.com" w:date="2019-08-02T09:18:00Z">
              <w:r>
                <w:rPr>
                  <w:rFonts w:ascii="Times New Roman" w:hAnsi="Times New Roman"/>
                  <w:color w:val="000000"/>
                  <w:sz w:val="24"/>
                  <w:szCs w:val="24"/>
                  <w:lang w:val="en-GB"/>
                </w:rPr>
                <w:t>since it lacks both sensitivity and specificity. It is often used in conjunction with mammography to rule out benign breast diseases such as cysts and fibroadenomata.</w:t>
              </w:r>
            </w:ins>
          </w:p>
        </w:tc>
      </w:tr>
      <w:tr w:rsidR="002C188C">
        <w:tc>
          <w:tcPr>
            <w:tcW w:w="625" w:type="dxa"/>
          </w:tcPr>
          <w:p w:rsidR="002C188C" w:rsidRDefault="00D63CB6">
            <w:pPr>
              <w:rPr>
                <w:rFonts w:ascii="Times New Roman" w:hAnsi="Times New Roman"/>
                <w:sz w:val="24"/>
                <w:szCs w:val="24"/>
                <w:lang/>
              </w:rPr>
            </w:pPr>
            <w:r>
              <w:t>2.</w:t>
            </w:r>
          </w:p>
        </w:tc>
        <w:tc>
          <w:tcPr>
            <w:tcW w:w="5385" w:type="dxa"/>
          </w:tcPr>
          <w:p w:rsidR="002C188C" w:rsidRDefault="00D63CB6">
            <w:pPr>
              <w:rPr>
                <w:rFonts w:ascii="Arial" w:hAnsi="Arial"/>
                <w:sz w:val="24"/>
                <w:szCs w:val="24"/>
                <w:lang/>
              </w:rPr>
            </w:pPr>
            <w:r>
              <w:rPr>
                <w:rFonts w:ascii="Arial" w:hAnsi="Arial"/>
              </w:rPr>
              <w:t xml:space="preserve">The author refers to two large population-based studies in Russia and Shanghai in the last para of the first page. He has to provide a reference for this. </w:t>
            </w:r>
          </w:p>
          <w:p w:rsidR="002C188C" w:rsidRDefault="002C188C">
            <w:pPr>
              <w:rPr>
                <w:rFonts w:ascii="Times New Roman" w:hAnsi="Times New Roman"/>
                <w:sz w:val="24"/>
                <w:szCs w:val="24"/>
                <w:lang/>
              </w:rPr>
            </w:pPr>
          </w:p>
        </w:tc>
        <w:tc>
          <w:tcPr>
            <w:tcW w:w="3006" w:type="dxa"/>
          </w:tcPr>
          <w:p w:rsidR="002C188C" w:rsidRDefault="00D63CB6">
            <w:pPr>
              <w:rPr>
                <w:rFonts w:ascii="Times New Roman" w:hAnsi="Times New Roman"/>
                <w:sz w:val="24"/>
                <w:szCs w:val="24"/>
                <w:lang/>
              </w:rPr>
            </w:pPr>
            <w:ins w:id="6" w:author="arjun.rajagopalan@gmail.com" w:date="2019-08-02T09:23:00Z">
              <w:r>
                <w:rPr>
                  <w:rFonts w:ascii="Times New Roman" w:hAnsi="Times New Roman"/>
                  <w:color w:val="000000"/>
                  <w:sz w:val="24"/>
                  <w:szCs w:val="24"/>
                  <w:lang w:val="en-GB"/>
                </w:rPr>
                <w:t>[The same reference as the Cochrane review cited.]</w:t>
              </w:r>
            </w:ins>
          </w:p>
        </w:tc>
      </w:tr>
      <w:tr w:rsidR="002C188C">
        <w:tc>
          <w:tcPr>
            <w:tcW w:w="625" w:type="dxa"/>
          </w:tcPr>
          <w:p w:rsidR="002C188C" w:rsidRDefault="00D63CB6">
            <w:pPr>
              <w:rPr>
                <w:rFonts w:ascii="Times New Roman" w:hAnsi="Times New Roman"/>
                <w:sz w:val="24"/>
                <w:szCs w:val="24"/>
                <w:lang/>
              </w:rPr>
            </w:pPr>
            <w:r>
              <w:t>3.</w:t>
            </w:r>
          </w:p>
        </w:tc>
        <w:tc>
          <w:tcPr>
            <w:tcW w:w="5385" w:type="dxa"/>
          </w:tcPr>
          <w:p w:rsidR="002C188C" w:rsidRDefault="00D63CB6">
            <w:pPr>
              <w:rPr>
                <w:rFonts w:ascii="Times New Roman" w:hAnsi="Times New Roman"/>
                <w:sz w:val="24"/>
                <w:szCs w:val="24"/>
                <w:lang/>
              </w:rPr>
            </w:pPr>
            <w:r>
              <w:rPr>
                <w:rFonts w:ascii="Arial" w:hAnsi="Arial"/>
              </w:rPr>
              <w:t xml:space="preserve">On page 2 para 4 last line the author makes </w:t>
            </w:r>
            <w:r>
              <w:rPr>
                <w:rFonts w:ascii="Arial" w:hAnsi="Arial"/>
              </w:rPr>
              <w:t>a statement that the cost of pursuing false positives – emotional and financial – are large. This can be explained in greater detail as it is relevant to the ethics of this discussion</w:t>
            </w:r>
          </w:p>
        </w:tc>
        <w:tc>
          <w:tcPr>
            <w:tcW w:w="3006" w:type="dxa"/>
          </w:tcPr>
          <w:p w:rsidR="002C188C" w:rsidRDefault="00D63CB6">
            <w:pPr>
              <w:rPr>
                <w:rFonts w:ascii="Times New Roman" w:hAnsi="Times New Roman"/>
                <w:sz w:val="24"/>
                <w:szCs w:val="24"/>
                <w:lang/>
              </w:rPr>
            </w:pPr>
            <w:ins w:id="7" w:author="arjun.rajagopalan@gmail.com" w:date="2019-08-02T09:24:00Z">
              <w:r>
                <w:rPr>
                  <w:rFonts w:ascii="Times New Roman" w:hAnsi="Times New Roman"/>
                  <w:color w:val="000000"/>
                  <w:sz w:val="24"/>
                  <w:szCs w:val="24"/>
                  <w:lang w:val="en-GB"/>
                </w:rPr>
                <w:t>False positive mammography tests  have to be followed up with more speci</w:t>
              </w:r>
              <w:r>
                <w:rPr>
                  <w:rFonts w:ascii="Times New Roman" w:hAnsi="Times New Roman"/>
                  <w:color w:val="000000"/>
                  <w:sz w:val="24"/>
                  <w:szCs w:val="24"/>
                  <w:lang w:val="en-GB"/>
                </w:rPr>
                <w:t>fic testing such as a biopsy. The emotional cost of waiting till the results are negated is high as also the financial costs of further testing. There are also a subset of women who will undergo definitive procedures like a mastectomy only to find out that</w:t>
              </w:r>
              <w:r>
                <w:rPr>
                  <w:rFonts w:ascii="Times New Roman" w:hAnsi="Times New Roman"/>
                  <w:color w:val="000000"/>
                  <w:sz w:val="24"/>
                  <w:szCs w:val="24"/>
                  <w:lang w:val="en-GB"/>
                </w:rPr>
                <w:t xml:space="preserve"> there is no malignancy. </w:t>
              </w:r>
            </w:ins>
          </w:p>
        </w:tc>
      </w:tr>
      <w:tr w:rsidR="002C188C">
        <w:tc>
          <w:tcPr>
            <w:tcW w:w="625" w:type="dxa"/>
          </w:tcPr>
          <w:p w:rsidR="002C188C" w:rsidRDefault="00D63CB6">
            <w:pPr>
              <w:rPr>
                <w:rFonts w:ascii="Times New Roman" w:hAnsi="Times New Roman"/>
                <w:sz w:val="24"/>
                <w:szCs w:val="24"/>
                <w:lang/>
              </w:rPr>
            </w:pPr>
            <w:r>
              <w:t>4.</w:t>
            </w:r>
          </w:p>
        </w:tc>
        <w:tc>
          <w:tcPr>
            <w:tcW w:w="5385" w:type="dxa"/>
          </w:tcPr>
          <w:p w:rsidR="002C188C" w:rsidRDefault="00D63CB6">
            <w:pPr>
              <w:rPr>
                <w:rFonts w:ascii="Arial" w:hAnsi="Arial"/>
                <w:sz w:val="24"/>
                <w:szCs w:val="24"/>
                <w:lang/>
              </w:rPr>
            </w:pPr>
            <w:r>
              <w:rPr>
                <w:rFonts w:ascii="Arial" w:hAnsi="Arial"/>
              </w:rPr>
              <w:t>The role of the media has been mentioned. This should be clarified. How is it relevant to breast cancer screening?</w:t>
            </w:r>
          </w:p>
          <w:p w:rsidR="002C188C" w:rsidRDefault="002C188C">
            <w:pPr>
              <w:rPr>
                <w:rFonts w:ascii="Times New Roman" w:hAnsi="Times New Roman"/>
                <w:sz w:val="24"/>
                <w:szCs w:val="24"/>
                <w:lang/>
              </w:rPr>
            </w:pPr>
          </w:p>
        </w:tc>
        <w:tc>
          <w:tcPr>
            <w:tcW w:w="3006" w:type="dxa"/>
          </w:tcPr>
          <w:p w:rsidR="002C188C" w:rsidRDefault="00D63CB6">
            <w:pPr>
              <w:rPr>
                <w:rFonts w:ascii="Times New Roman" w:hAnsi="Times New Roman"/>
                <w:sz w:val="24"/>
                <w:szCs w:val="24"/>
                <w:lang/>
              </w:rPr>
            </w:pPr>
            <w:ins w:id="8" w:author="arjun.rajagopalan@gmail.com" w:date="2019-08-02T09:26:00Z">
              <w:r>
                <w:rPr>
                  <w:rFonts w:ascii="Times New Roman" w:hAnsi="Times New Roman"/>
                  <w:color w:val="000000"/>
                  <w:sz w:val="24"/>
                  <w:szCs w:val="24"/>
                  <w:lang w:val="en-GB"/>
                </w:rPr>
                <w:t xml:space="preserve">The media can play a large role in highlighting the risks of mammography screening and, in the Indian </w:t>
              </w:r>
              <w:r>
                <w:rPr>
                  <w:rFonts w:ascii="Times New Roman" w:hAnsi="Times New Roman"/>
                  <w:color w:val="000000"/>
                  <w:sz w:val="24"/>
                  <w:szCs w:val="24"/>
                  <w:lang w:val="en-GB"/>
                </w:rPr>
                <w:t>context, point out that there needs to be an established system in place for managing women who are diagnosed with cancer. In the absence of such, screening mammography is a futile exercise.</w:t>
              </w:r>
            </w:ins>
          </w:p>
        </w:tc>
      </w:tr>
      <w:tr w:rsidR="002C188C">
        <w:tc>
          <w:tcPr>
            <w:tcW w:w="625" w:type="dxa"/>
          </w:tcPr>
          <w:p w:rsidR="002C188C" w:rsidRDefault="00D63CB6">
            <w:pPr>
              <w:rPr>
                <w:rFonts w:ascii="Times New Roman" w:hAnsi="Times New Roman"/>
                <w:sz w:val="24"/>
                <w:szCs w:val="24"/>
                <w:lang/>
              </w:rPr>
            </w:pPr>
            <w:r>
              <w:t>5.</w:t>
            </w:r>
          </w:p>
        </w:tc>
        <w:tc>
          <w:tcPr>
            <w:tcW w:w="5385" w:type="dxa"/>
          </w:tcPr>
          <w:p w:rsidR="002C188C" w:rsidRDefault="00D63CB6">
            <w:pPr>
              <w:rPr>
                <w:rFonts w:ascii="Arial" w:hAnsi="Arial"/>
                <w:sz w:val="24"/>
                <w:szCs w:val="24"/>
                <w:lang/>
              </w:rPr>
            </w:pPr>
            <w:r>
              <w:rPr>
                <w:rFonts w:ascii="Arial" w:hAnsi="Arial"/>
              </w:rPr>
              <w:t xml:space="preserve">There are 3 million breast cancer patients, if we go by the reported assumptions. What are the costs of missing them, costs over time for 12 studies? Are they less than the costs of screening + the costs of </w:t>
            </w:r>
            <w:r>
              <w:rPr>
                <w:rFonts w:ascii="Arial" w:hAnsi="Arial"/>
              </w:rPr>
              <w:lastRenderedPageBreak/>
              <w:t>treatment? What is the harm of not having the pro</w:t>
            </w:r>
            <w:r>
              <w:rPr>
                <w:rFonts w:ascii="Arial" w:hAnsi="Arial"/>
              </w:rPr>
              <w:t>gramme? Can one person’s opportunity be withheld to benefit 9 women from having a false positive diagnosis and psychological distress, and another 90 women from being subject to 12 regular check-ups? Cancer worry in unscreened persons can be a distress too</w:t>
            </w:r>
            <w:r>
              <w:rPr>
                <w:rFonts w:ascii="Arial" w:hAnsi="Arial"/>
              </w:rPr>
              <w:t xml:space="preserve">. </w:t>
            </w:r>
          </w:p>
          <w:p w:rsidR="002C188C" w:rsidRDefault="00D63CB6">
            <w:pPr>
              <w:rPr>
                <w:rFonts w:ascii="Arial" w:hAnsi="Arial"/>
                <w:sz w:val="24"/>
                <w:szCs w:val="24"/>
                <w:lang/>
              </w:rPr>
            </w:pPr>
            <w:r>
              <w:rPr>
                <w:rFonts w:ascii="Arial" w:hAnsi="Arial"/>
              </w:rPr>
              <w:t>[Hilgart  JS, Coles  B, Iredale  R. Cancer genetic risk assessment for individuals at risk of familial breast cancer. Cochrane Database of Systematic Reviews 2012, Issue 2. Art. No.: CD003721. DOI: 10.1002/14651858.CD003721.pub3]</w:t>
            </w:r>
          </w:p>
          <w:p w:rsidR="002C188C" w:rsidRDefault="002C188C">
            <w:pPr>
              <w:rPr>
                <w:rFonts w:ascii="Times New Roman" w:hAnsi="Times New Roman"/>
                <w:sz w:val="24"/>
                <w:szCs w:val="24"/>
                <w:lang/>
              </w:rPr>
            </w:pPr>
          </w:p>
        </w:tc>
        <w:tc>
          <w:tcPr>
            <w:tcW w:w="3006" w:type="dxa"/>
          </w:tcPr>
          <w:p w:rsidR="002C188C" w:rsidRDefault="00D63CB6">
            <w:pPr>
              <w:rPr>
                <w:rFonts w:ascii="Times New Roman" w:hAnsi="Times New Roman"/>
                <w:sz w:val="24"/>
                <w:szCs w:val="24"/>
                <w:lang/>
              </w:rPr>
            </w:pPr>
            <w:ins w:id="9" w:author="arjun.rajagopalan@gmail.com" w:date="2019-08-02T09:28:00Z">
              <w:r>
                <w:rPr>
                  <w:rFonts w:ascii="Times New Roman" w:hAnsi="Times New Roman"/>
                  <w:color w:val="000000"/>
                  <w:sz w:val="24"/>
                  <w:szCs w:val="24"/>
                  <w:lang w:val="en-GB"/>
                </w:rPr>
                <w:lastRenderedPageBreak/>
                <w:t>The same answer as abo</w:t>
              </w:r>
              <w:r>
                <w:rPr>
                  <w:rFonts w:ascii="Times New Roman" w:hAnsi="Times New Roman"/>
                  <w:color w:val="000000"/>
                  <w:sz w:val="24"/>
                  <w:szCs w:val="24"/>
                  <w:lang w:val="en-GB"/>
                </w:rPr>
                <w:t>ve: the continuum of care that is needed is sorely lacking in India.</w:t>
              </w:r>
            </w:ins>
          </w:p>
        </w:tc>
      </w:tr>
      <w:tr w:rsidR="002C188C">
        <w:tc>
          <w:tcPr>
            <w:tcW w:w="625" w:type="dxa"/>
          </w:tcPr>
          <w:p w:rsidR="002C188C" w:rsidRDefault="00D63CB6">
            <w:pPr>
              <w:rPr>
                <w:rFonts w:ascii="Times New Roman" w:hAnsi="Times New Roman"/>
                <w:sz w:val="24"/>
                <w:szCs w:val="24"/>
                <w:lang/>
              </w:rPr>
            </w:pPr>
            <w:r>
              <w:t xml:space="preserve">6. </w:t>
            </w:r>
          </w:p>
        </w:tc>
        <w:tc>
          <w:tcPr>
            <w:tcW w:w="5385" w:type="dxa"/>
          </w:tcPr>
          <w:p w:rsidR="002C188C" w:rsidRDefault="00D63CB6">
            <w:pPr>
              <w:rPr>
                <w:rFonts w:ascii="Arial" w:hAnsi="Arial"/>
                <w:sz w:val="24"/>
                <w:szCs w:val="24"/>
                <w:lang/>
              </w:rPr>
            </w:pPr>
            <w:r>
              <w:rPr>
                <w:rFonts w:ascii="Arial" w:hAnsi="Arial"/>
              </w:rPr>
              <w:t>The main argument the author makes against breast cancer screening in LMICs is that of cost intensiveness in terms of infrastructure, human resources and quality assurances, and need</w:t>
            </w:r>
            <w:r>
              <w:rPr>
                <w:rFonts w:ascii="Arial" w:hAnsi="Arial"/>
              </w:rPr>
              <w:t xml:space="preserve">s to be elaborated further to develop an ethics angle to this article. Arguments of resource allocation and justice need to be teased out by the author to make this manuscript relevant to the readership of an ethics journal as opposed to a general surgery </w:t>
            </w:r>
            <w:r>
              <w:rPr>
                <w:rFonts w:ascii="Arial" w:hAnsi="Arial"/>
              </w:rPr>
              <w:t>journal.</w:t>
            </w:r>
          </w:p>
          <w:p w:rsidR="002C188C" w:rsidRDefault="002C188C">
            <w:pPr>
              <w:rPr>
                <w:rFonts w:ascii="Arial" w:hAnsi="Arial"/>
                <w:sz w:val="24"/>
                <w:szCs w:val="24"/>
                <w:lang/>
              </w:rPr>
            </w:pPr>
          </w:p>
        </w:tc>
        <w:tc>
          <w:tcPr>
            <w:tcW w:w="3006" w:type="dxa"/>
          </w:tcPr>
          <w:p w:rsidR="002C188C" w:rsidRDefault="00D63CB6">
            <w:pPr>
              <w:rPr>
                <w:rFonts w:ascii="Times New Roman" w:hAnsi="Times New Roman"/>
                <w:sz w:val="24"/>
                <w:szCs w:val="24"/>
                <w:lang/>
              </w:rPr>
            </w:pPr>
            <w:ins w:id="10" w:author="arjun.rajagopalan@gmail.com" w:date="2019-08-02T09:30:00Z">
              <w:r>
                <w:rPr>
                  <w:rFonts w:ascii="Times New Roman" w:hAnsi="Times New Roman"/>
                  <w:color w:val="000000"/>
                  <w:sz w:val="24"/>
                  <w:szCs w:val="24"/>
                  <w:lang w:val="en-GB"/>
                </w:rPr>
                <w:t>Agreed but I am not qualified to comment.  l lack the background expertise. I will leave it to the reader to fill in the gaps. I think they are apparent.</w:t>
              </w:r>
            </w:ins>
          </w:p>
        </w:tc>
      </w:tr>
      <w:tr w:rsidR="002C188C">
        <w:tc>
          <w:tcPr>
            <w:tcW w:w="625" w:type="dxa"/>
          </w:tcPr>
          <w:p w:rsidR="002C188C" w:rsidRDefault="00D63CB6">
            <w:pPr>
              <w:rPr>
                <w:rFonts w:ascii="Times New Roman" w:hAnsi="Times New Roman"/>
                <w:sz w:val="24"/>
                <w:szCs w:val="24"/>
                <w:lang/>
              </w:rPr>
            </w:pPr>
            <w:r>
              <w:t>7.</w:t>
            </w:r>
          </w:p>
        </w:tc>
        <w:tc>
          <w:tcPr>
            <w:tcW w:w="5385" w:type="dxa"/>
          </w:tcPr>
          <w:p w:rsidR="002C188C" w:rsidRDefault="00D63CB6">
            <w:pPr>
              <w:rPr>
                <w:rFonts w:ascii="Arial" w:hAnsi="Arial"/>
                <w:sz w:val="24"/>
                <w:szCs w:val="24"/>
                <w:lang/>
              </w:rPr>
            </w:pPr>
            <w:r>
              <w:rPr>
                <w:rFonts w:ascii="Arial" w:hAnsi="Arial"/>
              </w:rPr>
              <w:t>Writing this paper from a clinician’s perspective – the clinicians dilemmas is great. Ho</w:t>
            </w:r>
            <w:r>
              <w:rPr>
                <w:rFonts w:ascii="Arial" w:hAnsi="Arial"/>
              </w:rPr>
              <w:t>wever, statements on screening as a public health strategy need to draw up on more systemic and policy issues. For instance, the health system in India has been that of visualizing women’s health largely as maternal health and family planning – that the he</w:t>
            </w:r>
            <w:r>
              <w:rPr>
                <w:rFonts w:ascii="Arial" w:hAnsi="Arial"/>
              </w:rPr>
              <w:t>alth system is looking beyond these to other women’s health issues can be regarded as a welcome change.</w:t>
            </w:r>
          </w:p>
          <w:p w:rsidR="002C188C" w:rsidRDefault="002C188C">
            <w:pPr>
              <w:rPr>
                <w:rFonts w:ascii="Arial" w:hAnsi="Arial"/>
                <w:sz w:val="24"/>
                <w:szCs w:val="24"/>
                <w:lang/>
              </w:rPr>
            </w:pPr>
          </w:p>
        </w:tc>
        <w:tc>
          <w:tcPr>
            <w:tcW w:w="3006" w:type="dxa"/>
          </w:tcPr>
          <w:p w:rsidR="002C188C" w:rsidRDefault="00D63CB6">
            <w:pPr>
              <w:rPr>
                <w:rFonts w:ascii="Times New Roman" w:hAnsi="Times New Roman"/>
                <w:sz w:val="24"/>
                <w:szCs w:val="24"/>
                <w:lang/>
              </w:rPr>
            </w:pPr>
            <w:ins w:id="11" w:author="arjun.rajagopalan@gmail.com" w:date="2019-08-02T09:31:00Z">
              <w:r>
                <w:rPr>
                  <w:rFonts w:ascii="Times New Roman" w:hAnsi="Times New Roman"/>
                  <w:color w:val="000000"/>
                  <w:sz w:val="24"/>
                  <w:szCs w:val="24"/>
                  <w:lang w:val="en-GB"/>
                </w:rPr>
                <w:t>As above</w:t>
              </w:r>
            </w:ins>
          </w:p>
        </w:tc>
      </w:tr>
      <w:tr w:rsidR="002C188C">
        <w:tc>
          <w:tcPr>
            <w:tcW w:w="625" w:type="dxa"/>
          </w:tcPr>
          <w:p w:rsidR="002C188C" w:rsidRDefault="002C188C">
            <w:pPr>
              <w:rPr>
                <w:rFonts w:ascii="Times New Roman" w:hAnsi="Times New Roman"/>
                <w:sz w:val="24"/>
                <w:szCs w:val="24"/>
                <w:lang/>
              </w:rPr>
            </w:pPr>
          </w:p>
        </w:tc>
        <w:tc>
          <w:tcPr>
            <w:tcW w:w="5385" w:type="dxa"/>
          </w:tcPr>
          <w:p w:rsidR="002C188C" w:rsidRDefault="00D63CB6">
            <w:pPr>
              <w:rPr>
                <w:rFonts w:ascii="Times New Roman" w:hAnsi="Times New Roman"/>
                <w:b/>
                <w:bCs/>
                <w:sz w:val="20"/>
                <w:szCs w:val="20"/>
                <w:lang/>
              </w:rPr>
            </w:pPr>
            <w:r>
              <w:rPr>
                <w:b/>
                <w:bCs/>
                <w:sz w:val="20"/>
                <w:szCs w:val="20"/>
              </w:rPr>
              <w:t>Reviewer 2</w:t>
            </w:r>
          </w:p>
        </w:tc>
        <w:tc>
          <w:tcPr>
            <w:tcW w:w="3006" w:type="dxa"/>
          </w:tcPr>
          <w:p w:rsidR="002C188C" w:rsidRDefault="002C188C">
            <w:pPr>
              <w:rPr>
                <w:rFonts w:ascii="Times New Roman" w:hAnsi="Times New Roman"/>
                <w:sz w:val="24"/>
                <w:szCs w:val="24"/>
                <w:lang/>
              </w:rPr>
            </w:pPr>
          </w:p>
        </w:tc>
      </w:tr>
      <w:tr w:rsidR="002C188C">
        <w:tc>
          <w:tcPr>
            <w:tcW w:w="625" w:type="dxa"/>
          </w:tcPr>
          <w:p w:rsidR="002C188C" w:rsidRDefault="00D63CB6">
            <w:pPr>
              <w:rPr>
                <w:rFonts w:ascii="Times New Roman" w:hAnsi="Times New Roman"/>
                <w:sz w:val="24"/>
                <w:szCs w:val="24"/>
                <w:lang/>
              </w:rPr>
            </w:pPr>
            <w:r>
              <w:t>1.</w:t>
            </w:r>
          </w:p>
        </w:tc>
        <w:tc>
          <w:tcPr>
            <w:tcW w:w="5385" w:type="dxa"/>
          </w:tcPr>
          <w:p w:rsidR="002C188C" w:rsidRDefault="00D63CB6">
            <w:pPr>
              <w:rPr>
                <w:rFonts w:ascii="Arial" w:hAnsi="Arial"/>
                <w:sz w:val="24"/>
                <w:szCs w:val="24"/>
                <w:lang/>
              </w:rPr>
            </w:pPr>
            <w:r>
              <w:rPr>
                <w:rFonts w:ascii="Arial" w:hAnsi="Arial"/>
              </w:rPr>
              <w:t>We need studies evaluating the clinical examination as a tool, as per recommendation of WHO, in resource poor environments. There are no well -organized studies in this area, and current trend of mass screening with mammography draining resources in a situ</w:t>
            </w:r>
            <w:r>
              <w:rPr>
                <w:rFonts w:ascii="Arial" w:hAnsi="Arial"/>
              </w:rPr>
              <w:t>ation where treatment is denied because of lack of access and resources, cannot be ethically justified. Screening of high risk population i.e. those with positive family history or genetic predisposition, with mammography is being justified by world litera</w:t>
            </w:r>
            <w:r>
              <w:rPr>
                <w:rFonts w:ascii="Arial" w:hAnsi="Arial"/>
              </w:rPr>
              <w:t xml:space="preserve">ture but this again requires studies based on populations like ours. The author of the manuscript is in favor of this cohort being screened. An interesting article on Pink ribbon campaign </w:t>
            </w:r>
            <w:hyperlink r:id="rId5" w:history="1">
              <w:r>
                <w:rPr>
                  <w:rStyle w:val="Hyperlink"/>
                  <w:rFonts w:ascii="Arial" w:hAnsi="Arial"/>
                </w:rPr>
                <w:t>https://eluxemagazine.com/magazine/pink-ribbon-scandal-a-campaign-of-neglect/</w:t>
              </w:r>
            </w:hyperlink>
          </w:p>
          <w:p w:rsidR="002C188C" w:rsidRDefault="002C188C">
            <w:pPr>
              <w:rPr>
                <w:rFonts w:ascii="Times New Roman" w:hAnsi="Times New Roman"/>
                <w:sz w:val="24"/>
                <w:szCs w:val="24"/>
                <w:lang/>
              </w:rPr>
            </w:pPr>
          </w:p>
        </w:tc>
        <w:tc>
          <w:tcPr>
            <w:tcW w:w="3006" w:type="dxa"/>
          </w:tcPr>
          <w:p w:rsidR="002C188C" w:rsidRDefault="00D63CB6">
            <w:pPr>
              <w:rPr>
                <w:rFonts w:ascii="Times New Roman" w:hAnsi="Times New Roman"/>
                <w:sz w:val="24"/>
                <w:szCs w:val="24"/>
                <w:lang/>
              </w:rPr>
            </w:pPr>
            <w:ins w:id="12" w:author="arjun.rajagopalan@gmail.com" w:date="2019-08-02T09:31:00Z">
              <w:r>
                <w:rPr>
                  <w:rFonts w:ascii="Times New Roman" w:hAnsi="Times New Roman"/>
                  <w:color w:val="000000"/>
                  <w:sz w:val="24"/>
                  <w:szCs w:val="24"/>
                  <w:lang w:val="en-GB"/>
                </w:rPr>
                <w:t>I hold on to the contention regarding screening indications. The article cited is from a general readership magazine.</w:t>
              </w:r>
            </w:ins>
          </w:p>
        </w:tc>
      </w:tr>
      <w:tr w:rsidR="002C188C">
        <w:tc>
          <w:tcPr>
            <w:tcW w:w="625" w:type="dxa"/>
          </w:tcPr>
          <w:p w:rsidR="002C188C" w:rsidRDefault="00D63CB6">
            <w:pPr>
              <w:rPr>
                <w:rFonts w:ascii="Times New Roman" w:hAnsi="Times New Roman"/>
                <w:sz w:val="24"/>
                <w:szCs w:val="24"/>
                <w:lang/>
              </w:rPr>
            </w:pPr>
            <w:r>
              <w:t>2.</w:t>
            </w:r>
          </w:p>
        </w:tc>
        <w:tc>
          <w:tcPr>
            <w:tcW w:w="5385" w:type="dxa"/>
          </w:tcPr>
          <w:p w:rsidR="002C188C" w:rsidRDefault="00D63CB6">
            <w:pPr>
              <w:rPr>
                <w:rFonts w:ascii="Arial" w:hAnsi="Arial"/>
                <w:sz w:val="24"/>
                <w:szCs w:val="24"/>
                <w:lang/>
              </w:rPr>
            </w:pPr>
            <w:r>
              <w:rPr>
                <w:rFonts w:ascii="Arial" w:hAnsi="Arial"/>
              </w:rPr>
              <w:t>There are clearly ethical iss</w:t>
            </w:r>
            <w:r>
              <w:rPr>
                <w:rFonts w:ascii="Arial" w:hAnsi="Arial"/>
              </w:rPr>
              <w:t xml:space="preserve">ues in using screening as a tool in isolation, without being able to provide treatment to those who are flagged by the screening </w:t>
            </w:r>
            <w:r>
              <w:rPr>
                <w:rFonts w:ascii="Arial" w:hAnsi="Arial"/>
              </w:rPr>
              <w:lastRenderedPageBreak/>
              <w:t>process. This would be an angle that the manuscript could further expand upon.</w:t>
            </w:r>
          </w:p>
          <w:p w:rsidR="002C188C" w:rsidRDefault="002C188C">
            <w:pPr>
              <w:rPr>
                <w:rFonts w:ascii="Arial" w:hAnsi="Arial"/>
                <w:sz w:val="24"/>
                <w:szCs w:val="24"/>
                <w:lang/>
              </w:rPr>
            </w:pPr>
          </w:p>
        </w:tc>
        <w:tc>
          <w:tcPr>
            <w:tcW w:w="3006" w:type="dxa"/>
          </w:tcPr>
          <w:p w:rsidR="002C188C" w:rsidRDefault="00D63CB6">
            <w:pPr>
              <w:rPr>
                <w:rFonts w:ascii="Times New Roman" w:hAnsi="Times New Roman"/>
                <w:sz w:val="24"/>
                <w:szCs w:val="24"/>
                <w:lang/>
              </w:rPr>
            </w:pPr>
            <w:ins w:id="13" w:author="arjun.rajagopalan@gmail.com" w:date="2019-08-02T09:33:00Z">
              <w:r>
                <w:rPr>
                  <w:rFonts w:ascii="Times New Roman" w:hAnsi="Times New Roman"/>
                  <w:color w:val="000000"/>
                  <w:sz w:val="24"/>
                  <w:szCs w:val="24"/>
                  <w:lang w:val="en-GB"/>
                </w:rPr>
                <w:lastRenderedPageBreak/>
                <w:t>See above.</w:t>
              </w:r>
            </w:ins>
          </w:p>
        </w:tc>
      </w:tr>
      <w:tr w:rsidR="002C188C">
        <w:tc>
          <w:tcPr>
            <w:tcW w:w="625" w:type="dxa"/>
          </w:tcPr>
          <w:p w:rsidR="002C188C" w:rsidRDefault="00D63CB6">
            <w:pPr>
              <w:rPr>
                <w:rFonts w:ascii="Times New Roman" w:hAnsi="Times New Roman"/>
                <w:sz w:val="24"/>
                <w:szCs w:val="24"/>
                <w:lang/>
              </w:rPr>
            </w:pPr>
            <w:r>
              <w:t>3.</w:t>
            </w:r>
          </w:p>
        </w:tc>
        <w:tc>
          <w:tcPr>
            <w:tcW w:w="5385" w:type="dxa"/>
          </w:tcPr>
          <w:p w:rsidR="002C188C" w:rsidRDefault="00D63CB6">
            <w:pPr>
              <w:rPr>
                <w:rFonts w:ascii="Arial" w:hAnsi="Arial"/>
                <w:sz w:val="24"/>
                <w:szCs w:val="24"/>
                <w:lang/>
              </w:rPr>
            </w:pPr>
            <w:r>
              <w:rPr>
                <w:rFonts w:ascii="Arial" w:hAnsi="Arial"/>
              </w:rPr>
              <w:t>The challenge is to make a moral</w:t>
            </w:r>
            <w:r>
              <w:rPr>
                <w:rFonts w:ascii="Arial" w:hAnsi="Arial"/>
              </w:rPr>
              <w:t xml:space="preserve"> argument for forgoing a potentially available screening process because the state cannot provide treatment to those who test positive. Embedding equity throughout the breast cancer care continuum (in quality and access) should be the real focus moving for</w:t>
            </w:r>
            <w:r>
              <w:rPr>
                <w:rFonts w:ascii="Arial" w:hAnsi="Arial"/>
              </w:rPr>
              <w:t>ward —http://www.wellesleyinstitute.com/health/focusing-on-equity-in-breast-cancer-car. One would have liked this manuscript to expand in this area.</w:t>
            </w:r>
          </w:p>
          <w:p w:rsidR="002C188C" w:rsidRDefault="002C188C">
            <w:pPr>
              <w:pStyle w:val="ListParagraph"/>
              <w:rPr>
                <w:rFonts w:ascii="Arial" w:hAnsi="Arial"/>
                <w:lang/>
              </w:rPr>
            </w:pPr>
          </w:p>
        </w:tc>
        <w:tc>
          <w:tcPr>
            <w:tcW w:w="3006" w:type="dxa"/>
          </w:tcPr>
          <w:p w:rsidR="002C188C" w:rsidRDefault="00D63CB6">
            <w:pPr>
              <w:rPr>
                <w:rFonts w:ascii="Times New Roman" w:hAnsi="Times New Roman"/>
                <w:sz w:val="24"/>
                <w:szCs w:val="24"/>
                <w:lang/>
              </w:rPr>
            </w:pPr>
            <w:ins w:id="14" w:author="arjun.rajagopalan@gmail.com" w:date="2019-08-02T09:33:00Z">
              <w:r>
                <w:rPr>
                  <w:rFonts w:ascii="Times New Roman" w:hAnsi="Times New Roman"/>
                  <w:color w:val="000000"/>
                  <w:sz w:val="24"/>
                  <w:szCs w:val="24"/>
                  <w:lang w:val="en-GB"/>
                </w:rPr>
                <w:t>See above</w:t>
              </w:r>
            </w:ins>
          </w:p>
        </w:tc>
      </w:tr>
    </w:tbl>
    <w:p w:rsidR="002C188C" w:rsidRDefault="002C188C">
      <w:pPr>
        <w:rPr>
          <w:sz w:val="22"/>
          <w:szCs w:val="22"/>
          <w:lang w:val="en-US"/>
        </w:rPr>
      </w:pPr>
    </w:p>
    <w:p w:rsidR="002C188C" w:rsidRDefault="002C188C">
      <w:pPr>
        <w:rPr>
          <w:b/>
          <w:bCs/>
          <w:u w:val="single"/>
          <w:lang/>
        </w:rPr>
      </w:pPr>
    </w:p>
    <w:p w:rsidR="002C188C" w:rsidRDefault="002C188C">
      <w:pPr>
        <w:rPr>
          <w:b/>
          <w:bCs/>
          <w:u w:val="single"/>
          <w:lang/>
        </w:rPr>
      </w:pPr>
    </w:p>
    <w:p w:rsidR="002C188C" w:rsidRDefault="002C188C">
      <w:pPr>
        <w:rPr>
          <w:b/>
          <w:bCs/>
          <w:u w:val="single"/>
          <w:lang/>
        </w:rPr>
      </w:pPr>
    </w:p>
    <w:p w:rsidR="002C188C" w:rsidRDefault="002C188C">
      <w:pPr>
        <w:rPr>
          <w:lang w:val="en-US"/>
        </w:rPr>
      </w:pPr>
    </w:p>
    <w:sectPr w:rsidR="002C1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20831"/>
    <w:multiLevelType w:val="hybridMultilevel"/>
    <w:tmpl w:val="8C7CE936"/>
    <w:lvl w:ilvl="0" w:tplc="3C18AF84">
      <w:start w:val="1"/>
      <w:numFmt w:val="decimal"/>
      <w:lvlText w:val="%1."/>
      <w:lvlJc w:val="left"/>
      <w:pPr>
        <w:ind w:left="720" w:hanging="360"/>
      </w:pPr>
    </w:lvl>
    <w:lvl w:ilvl="1" w:tplc="020A98BE">
      <w:start w:val="1"/>
      <w:numFmt w:val="lowerLetter"/>
      <w:lvlText w:val="%2."/>
      <w:lvlJc w:val="left"/>
      <w:pPr>
        <w:ind w:left="1440" w:hanging="360"/>
      </w:pPr>
    </w:lvl>
    <w:lvl w:ilvl="2" w:tplc="3B36D752">
      <w:start w:val="1"/>
      <w:numFmt w:val="lowerRoman"/>
      <w:lvlText w:val="%3."/>
      <w:lvlJc w:val="right"/>
      <w:pPr>
        <w:ind w:left="2160" w:hanging="180"/>
      </w:pPr>
    </w:lvl>
    <w:lvl w:ilvl="3" w:tplc="1B200782">
      <w:start w:val="1"/>
      <w:numFmt w:val="decimal"/>
      <w:lvlText w:val="%4."/>
      <w:lvlJc w:val="left"/>
      <w:pPr>
        <w:ind w:left="2880" w:hanging="360"/>
      </w:pPr>
    </w:lvl>
    <w:lvl w:ilvl="4" w:tplc="64241876">
      <w:start w:val="1"/>
      <w:numFmt w:val="lowerLetter"/>
      <w:lvlText w:val="%5."/>
      <w:lvlJc w:val="left"/>
      <w:pPr>
        <w:ind w:left="3600" w:hanging="360"/>
      </w:pPr>
    </w:lvl>
    <w:lvl w:ilvl="5" w:tplc="A77A99F8">
      <w:start w:val="1"/>
      <w:numFmt w:val="lowerRoman"/>
      <w:lvlText w:val="%6."/>
      <w:lvlJc w:val="right"/>
      <w:pPr>
        <w:ind w:left="4320" w:hanging="180"/>
      </w:pPr>
    </w:lvl>
    <w:lvl w:ilvl="6" w:tplc="67ACCF14">
      <w:start w:val="1"/>
      <w:numFmt w:val="decimal"/>
      <w:lvlText w:val="%7."/>
      <w:lvlJc w:val="left"/>
      <w:pPr>
        <w:ind w:left="5040" w:hanging="360"/>
      </w:pPr>
    </w:lvl>
    <w:lvl w:ilvl="7" w:tplc="AD6E01EA">
      <w:start w:val="1"/>
      <w:numFmt w:val="lowerLetter"/>
      <w:lvlText w:val="%8."/>
      <w:lvlJc w:val="left"/>
      <w:pPr>
        <w:ind w:left="5760" w:hanging="360"/>
      </w:pPr>
    </w:lvl>
    <w:lvl w:ilvl="8" w:tplc="CBA8A134">
      <w:start w:val="1"/>
      <w:numFmt w:val="lowerRoman"/>
      <w:lvlText w:val="%9."/>
      <w:lvlJc w:val="right"/>
      <w:pPr>
        <w:ind w:left="6480" w:hanging="180"/>
      </w:pPr>
    </w:lvl>
  </w:abstractNum>
  <w:abstractNum w:abstractNumId="1" w15:restartNumberingAfterBreak="0">
    <w:nsid w:val="61D900C3"/>
    <w:multiLevelType w:val="hybridMultilevel"/>
    <w:tmpl w:val="F70878A8"/>
    <w:lvl w:ilvl="0" w:tplc="6D0CC53C">
      <w:start w:val="1"/>
      <w:numFmt w:val="decimal"/>
      <w:lvlText w:val="%1."/>
      <w:lvlJc w:val="left"/>
      <w:pPr>
        <w:ind w:left="720" w:hanging="360"/>
      </w:pPr>
    </w:lvl>
    <w:lvl w:ilvl="1" w:tplc="328A5AE8">
      <w:start w:val="1"/>
      <w:numFmt w:val="lowerLetter"/>
      <w:lvlText w:val="%2."/>
      <w:lvlJc w:val="left"/>
      <w:pPr>
        <w:ind w:left="1440" w:hanging="360"/>
      </w:pPr>
    </w:lvl>
    <w:lvl w:ilvl="2" w:tplc="DDD83096">
      <w:start w:val="1"/>
      <w:numFmt w:val="lowerRoman"/>
      <w:lvlText w:val="%3."/>
      <w:lvlJc w:val="right"/>
      <w:pPr>
        <w:ind w:left="2160" w:hanging="180"/>
      </w:pPr>
    </w:lvl>
    <w:lvl w:ilvl="3" w:tplc="4E2AF6F0">
      <w:start w:val="1"/>
      <w:numFmt w:val="decimal"/>
      <w:lvlText w:val="%4."/>
      <w:lvlJc w:val="left"/>
      <w:pPr>
        <w:ind w:left="2880" w:hanging="360"/>
      </w:pPr>
    </w:lvl>
    <w:lvl w:ilvl="4" w:tplc="1EB8BE26">
      <w:start w:val="1"/>
      <w:numFmt w:val="lowerLetter"/>
      <w:lvlText w:val="%5."/>
      <w:lvlJc w:val="left"/>
      <w:pPr>
        <w:ind w:left="3600" w:hanging="360"/>
      </w:pPr>
    </w:lvl>
    <w:lvl w:ilvl="5" w:tplc="620279F8">
      <w:start w:val="1"/>
      <w:numFmt w:val="lowerRoman"/>
      <w:lvlText w:val="%6."/>
      <w:lvlJc w:val="right"/>
      <w:pPr>
        <w:ind w:left="4320" w:hanging="180"/>
      </w:pPr>
    </w:lvl>
    <w:lvl w:ilvl="6" w:tplc="AB96243A">
      <w:start w:val="1"/>
      <w:numFmt w:val="decimal"/>
      <w:lvlText w:val="%7."/>
      <w:lvlJc w:val="left"/>
      <w:pPr>
        <w:ind w:left="5040" w:hanging="360"/>
      </w:pPr>
    </w:lvl>
    <w:lvl w:ilvl="7" w:tplc="4A04E208">
      <w:start w:val="1"/>
      <w:numFmt w:val="lowerLetter"/>
      <w:lvlText w:val="%8."/>
      <w:lvlJc w:val="left"/>
      <w:pPr>
        <w:ind w:left="5760" w:hanging="360"/>
      </w:pPr>
    </w:lvl>
    <w:lvl w:ilvl="8" w:tplc="C83E9C08">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40"/>
    <w:rsid w:val="000362A5"/>
    <w:rsid w:val="000730C9"/>
    <w:rsid w:val="000A385D"/>
    <w:rsid w:val="002C188C"/>
    <w:rsid w:val="005D6670"/>
    <w:rsid w:val="006B1BC4"/>
    <w:rsid w:val="00D63CB6"/>
    <w:rsid w:val="00E10BEE"/>
    <w:rsid w:val="00E438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630767-BC43-44DE-A1D9-7B9F8FFC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840"/>
    <w:pPr>
      <w:spacing w:after="200" w:line="276" w:lineRule="auto"/>
      <w:ind w:left="720"/>
      <w:contextualSpacing/>
    </w:pPr>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0362A5"/>
    <w:rPr>
      <w:color w:val="0563C1" w:themeColor="hyperlink"/>
      <w:u w:val="single"/>
    </w:rPr>
  </w:style>
  <w:style w:type="character" w:styleId="UnresolvedMention">
    <w:name w:val="Unresolved Mention"/>
    <w:basedOn w:val="DefaultParagraphFont"/>
    <w:uiPriority w:val="99"/>
    <w:semiHidden/>
    <w:unhideWhenUsed/>
    <w:rsid w:val="000362A5"/>
    <w:rPr>
      <w:color w:val="605E5C"/>
      <w:shd w:val="clear" w:color="auto" w:fill="E1DFDD"/>
    </w:rPr>
  </w:style>
  <w:style w:type="table" w:styleId="TableGrid">
    <w:name w:val="Table Grid"/>
    <w:basedOn w:val="TableNormal"/>
    <w:uiPriority w:val="39"/>
    <w:rsid w:val="000730C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91743">
      <w:bodyDiv w:val="1"/>
      <w:marLeft w:val="0"/>
      <w:marRight w:val="0"/>
      <w:marTop w:val="0"/>
      <w:marBottom w:val="0"/>
      <w:divBdr>
        <w:top w:val="none" w:sz="0" w:space="0" w:color="auto"/>
        <w:left w:val="none" w:sz="0" w:space="0" w:color="auto"/>
        <w:bottom w:val="none" w:sz="0" w:space="0" w:color="auto"/>
        <w:right w:val="none" w:sz="0" w:space="0" w:color="auto"/>
      </w:divBdr>
    </w:div>
    <w:div w:id="434326944">
      <w:bodyDiv w:val="1"/>
      <w:marLeft w:val="0"/>
      <w:marRight w:val="0"/>
      <w:marTop w:val="0"/>
      <w:marBottom w:val="0"/>
      <w:divBdr>
        <w:top w:val="none" w:sz="0" w:space="0" w:color="auto"/>
        <w:left w:val="none" w:sz="0" w:space="0" w:color="auto"/>
        <w:bottom w:val="none" w:sz="0" w:space="0" w:color="auto"/>
        <w:right w:val="none" w:sz="0" w:space="0" w:color="auto"/>
      </w:divBdr>
    </w:div>
    <w:div w:id="457339036">
      <w:bodyDiv w:val="1"/>
      <w:marLeft w:val="0"/>
      <w:marRight w:val="0"/>
      <w:marTop w:val="0"/>
      <w:marBottom w:val="0"/>
      <w:divBdr>
        <w:top w:val="none" w:sz="0" w:space="0" w:color="auto"/>
        <w:left w:val="none" w:sz="0" w:space="0" w:color="auto"/>
        <w:bottom w:val="none" w:sz="0" w:space="0" w:color="auto"/>
        <w:right w:val="none" w:sz="0" w:space="0" w:color="auto"/>
      </w:divBdr>
    </w:div>
    <w:div w:id="673797759">
      <w:bodyDiv w:val="1"/>
      <w:marLeft w:val="0"/>
      <w:marRight w:val="0"/>
      <w:marTop w:val="0"/>
      <w:marBottom w:val="0"/>
      <w:divBdr>
        <w:top w:val="none" w:sz="0" w:space="0" w:color="auto"/>
        <w:left w:val="none" w:sz="0" w:space="0" w:color="auto"/>
        <w:bottom w:val="none" w:sz="0" w:space="0" w:color="auto"/>
        <w:right w:val="none" w:sz="0" w:space="0" w:color="auto"/>
      </w:divBdr>
    </w:div>
    <w:div w:id="1119373879">
      <w:bodyDiv w:val="1"/>
      <w:marLeft w:val="0"/>
      <w:marRight w:val="0"/>
      <w:marTop w:val="0"/>
      <w:marBottom w:val="0"/>
      <w:divBdr>
        <w:top w:val="none" w:sz="0" w:space="0" w:color="auto"/>
        <w:left w:val="none" w:sz="0" w:space="0" w:color="auto"/>
        <w:bottom w:val="none" w:sz="0" w:space="0" w:color="auto"/>
        <w:right w:val="none" w:sz="0" w:space="0" w:color="auto"/>
      </w:divBdr>
    </w:div>
    <w:div w:id="190094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uxemagazine.com/magazine/pink-ribbon-scandal-a-campaign-of-negl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Copy editor</cp:lastModifiedBy>
  <cp:revision>2</cp:revision>
  <dcterms:created xsi:type="dcterms:W3CDTF">2019-08-02T08:30:00Z</dcterms:created>
  <dcterms:modified xsi:type="dcterms:W3CDTF">2019-08-02T08:30:00Z</dcterms:modified>
</cp:coreProperties>
</file>