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5D40D" w14:textId="77777777" w:rsidR="009B41A6" w:rsidRDefault="009B41A6" w:rsidP="003E356B">
      <w:pPr>
        <w:spacing w:line="240" w:lineRule="auto"/>
        <w:rPr>
          <w:ins w:id="0" w:author="Copy editor" w:date="2019-07-20T18:18:00Z"/>
          <w:rFonts w:ascii="Times New Roman" w:hAnsi="Times New Roman" w:cs="Times New Roman"/>
          <w:b/>
          <w:bCs/>
          <w:sz w:val="24"/>
          <w:szCs w:val="24"/>
        </w:rPr>
      </w:pPr>
      <w:ins w:id="1" w:author="Copy editor" w:date="2019-07-20T18:18:00Z">
        <w:r>
          <w:rPr>
            <w:rFonts w:ascii="Times New Roman" w:hAnsi="Times New Roman" w:cs="Times New Roman"/>
            <w:b/>
            <w:bCs/>
            <w:sz w:val="24"/>
            <w:szCs w:val="24"/>
          </w:rPr>
          <w:t>SLUG: LETTERS</w:t>
        </w:r>
      </w:ins>
    </w:p>
    <w:p w14:paraId="1FBC57F2" w14:textId="3CC44421" w:rsidR="00FA3750" w:rsidRDefault="009B41A6" w:rsidP="003E356B">
      <w:pPr>
        <w:spacing w:line="240" w:lineRule="auto"/>
        <w:rPr>
          <w:rFonts w:ascii="Times New Roman" w:hAnsi="Times New Roman" w:cs="Times New Roman"/>
          <w:sz w:val="24"/>
          <w:szCs w:val="24"/>
        </w:rPr>
      </w:pPr>
      <w:r w:rsidRPr="003E356B">
        <w:rPr>
          <w:rFonts w:ascii="Times New Roman" w:hAnsi="Times New Roman" w:cs="Times New Roman"/>
          <w:b/>
          <w:bCs/>
          <w:sz w:val="24"/>
          <w:szCs w:val="24"/>
        </w:rPr>
        <w:t>TITLE</w:t>
      </w:r>
      <w:r w:rsidRPr="003E356B">
        <w:rPr>
          <w:rFonts w:ascii="Times New Roman" w:hAnsi="Times New Roman" w:cs="Times New Roman"/>
          <w:sz w:val="24"/>
          <w:szCs w:val="24"/>
        </w:rPr>
        <w:t>:</w:t>
      </w:r>
      <w:r w:rsidR="00A67504" w:rsidRPr="003E356B">
        <w:rPr>
          <w:rFonts w:ascii="Times New Roman" w:hAnsi="Times New Roman" w:cs="Times New Roman"/>
          <w:sz w:val="24"/>
          <w:szCs w:val="24"/>
        </w:rPr>
        <w:t xml:space="preserve"> </w:t>
      </w:r>
      <w:r w:rsidR="00FA3750" w:rsidRPr="009B41A6">
        <w:rPr>
          <w:rFonts w:ascii="Times New Roman" w:hAnsi="Times New Roman" w:cs="Times New Roman"/>
          <w:b/>
          <w:bCs/>
          <w:sz w:val="24"/>
          <w:szCs w:val="24"/>
          <w:rPrChange w:id="2" w:author="Copy editor" w:date="2019-07-20T18:18:00Z">
            <w:rPr>
              <w:rFonts w:ascii="Times New Roman" w:hAnsi="Times New Roman" w:cs="Times New Roman"/>
              <w:sz w:val="24"/>
              <w:szCs w:val="24"/>
            </w:rPr>
          </w:rPrChange>
        </w:rPr>
        <w:t xml:space="preserve">Not a </w:t>
      </w:r>
      <w:r w:rsidRPr="009B41A6">
        <w:rPr>
          <w:rFonts w:ascii="Times New Roman" w:hAnsi="Times New Roman" w:cs="Times New Roman"/>
          <w:b/>
          <w:bCs/>
          <w:sz w:val="24"/>
          <w:szCs w:val="24"/>
          <w:rPrChange w:id="3" w:author="Copy editor" w:date="2019-07-20T18:18:00Z">
            <w:rPr>
              <w:rFonts w:ascii="Times New Roman" w:hAnsi="Times New Roman" w:cs="Times New Roman"/>
              <w:sz w:val="24"/>
              <w:szCs w:val="24"/>
            </w:rPr>
          </w:rPrChange>
        </w:rPr>
        <w:t>case for social triage</w:t>
      </w:r>
    </w:p>
    <w:p w14:paraId="155739EE" w14:textId="5B6F33A3" w:rsidR="00836705" w:rsidRDefault="00596581" w:rsidP="008C2365">
      <w:pPr>
        <w:spacing w:after="0" w:line="240" w:lineRule="auto"/>
        <w:jc w:val="both"/>
        <w:rPr>
          <w:ins w:id="4" w:author="Copy editor" w:date="2019-07-20T18:01:00Z"/>
          <w:rFonts w:ascii="Times New Roman" w:hAnsi="Times New Roman" w:cs="Times New Roman"/>
          <w:sz w:val="24"/>
          <w:szCs w:val="24"/>
        </w:rPr>
      </w:pPr>
      <w:r>
        <w:rPr>
          <w:rFonts w:ascii="Times New Roman" w:hAnsi="Times New Roman" w:cs="Times New Roman"/>
          <w:sz w:val="24"/>
          <w:szCs w:val="24"/>
        </w:rPr>
        <w:t>I request</w:t>
      </w:r>
      <w:ins w:id="5" w:author="Sunita Bandewar" w:date="2019-07-17T11:35:00Z">
        <w:r w:rsidR="00D43656">
          <w:rPr>
            <w:rFonts w:ascii="Times New Roman" w:hAnsi="Times New Roman" w:cs="Times New Roman"/>
            <w:sz w:val="24"/>
            <w:szCs w:val="24"/>
          </w:rPr>
          <w:t xml:space="preserve"> </w:t>
        </w:r>
      </w:ins>
      <w:r>
        <w:rPr>
          <w:rFonts w:ascii="Times New Roman" w:hAnsi="Times New Roman" w:cs="Times New Roman"/>
          <w:sz w:val="24"/>
          <w:szCs w:val="24"/>
        </w:rPr>
        <w:t>the author</w:t>
      </w:r>
      <w:ins w:id="6" w:author="Sunita Bandewar" w:date="2019-07-17T11:35:00Z">
        <w:r w:rsidR="00D43656">
          <w:rPr>
            <w:rFonts w:ascii="Times New Roman" w:hAnsi="Times New Roman" w:cs="Times New Roman"/>
            <w:sz w:val="24"/>
            <w:szCs w:val="24"/>
          </w:rPr>
          <w:t xml:space="preserve"> of the letter</w:t>
        </w:r>
      </w:ins>
      <w:r>
        <w:rPr>
          <w:rFonts w:ascii="Times New Roman" w:hAnsi="Times New Roman" w:cs="Times New Roman"/>
          <w:sz w:val="24"/>
          <w:szCs w:val="24"/>
        </w:rPr>
        <w:t xml:space="preserve"> </w:t>
      </w:r>
      <w:ins w:id="7" w:author="Copy editor" w:date="2019-07-20T18:18:00Z">
        <w:r w:rsidR="009B41A6">
          <w:rPr>
            <w:rFonts w:ascii="Times New Roman" w:hAnsi="Times New Roman" w:cs="Times New Roman"/>
            <w:sz w:val="24"/>
            <w:szCs w:val="24"/>
          </w:rPr>
          <w:t>“</w:t>
        </w:r>
      </w:ins>
      <w:ins w:id="8" w:author="Sunita Bandewar" w:date="2019-07-17T11:35:00Z">
        <w:del w:id="9" w:author="Copy editor" w:date="2019-07-20T18:18:00Z">
          <w:r w:rsidR="00D43656" w:rsidDel="009B41A6">
            <w:rPr>
              <w:rFonts w:ascii="Times New Roman" w:hAnsi="Times New Roman" w:cs="Times New Roman"/>
              <w:sz w:val="24"/>
              <w:szCs w:val="24"/>
            </w:rPr>
            <w:delText>‘</w:delText>
          </w:r>
        </w:del>
      </w:ins>
      <w:ins w:id="10" w:author="Sunita Bandewar" w:date="2019-07-17T11:32:00Z">
        <w:r w:rsidR="00D43656" w:rsidRPr="00D43656">
          <w:rPr>
            <w:rFonts w:ascii="Times New Roman" w:hAnsi="Times New Roman" w:cs="Times New Roman"/>
            <w:sz w:val="24"/>
            <w:szCs w:val="24"/>
          </w:rPr>
          <w:t>Institutions should take responsibility for student suicides</w:t>
        </w:r>
      </w:ins>
      <w:ins w:id="11" w:author="Copy editor" w:date="2019-07-20T18:18:00Z">
        <w:r w:rsidR="009B41A6">
          <w:rPr>
            <w:rFonts w:ascii="Times New Roman" w:hAnsi="Times New Roman" w:cs="Times New Roman"/>
            <w:sz w:val="24"/>
            <w:szCs w:val="24"/>
          </w:rPr>
          <w:t>”</w:t>
        </w:r>
      </w:ins>
      <w:ins w:id="12" w:author="Sunita Bandewar" w:date="2019-07-17T11:35:00Z">
        <w:del w:id="13" w:author="Copy editor" w:date="2019-07-20T18:18:00Z">
          <w:r w:rsidR="00D43656" w:rsidDel="009B41A6">
            <w:rPr>
              <w:rFonts w:ascii="Times New Roman" w:hAnsi="Times New Roman" w:cs="Times New Roman"/>
              <w:sz w:val="24"/>
              <w:szCs w:val="24"/>
            </w:rPr>
            <w:delText>’</w:delText>
          </w:r>
        </w:del>
      </w:ins>
      <w:ins w:id="14" w:author="Copy editor" w:date="2019-07-20T17:59:00Z">
        <w:r w:rsidR="00836705">
          <w:rPr>
            <w:rFonts w:ascii="Times New Roman" w:hAnsi="Times New Roman" w:cs="Times New Roman"/>
            <w:sz w:val="24"/>
            <w:szCs w:val="24"/>
          </w:rPr>
          <w:t>(</w:t>
        </w:r>
      </w:ins>
      <w:ins w:id="15" w:author="Sunita Bandewar" w:date="2019-07-17T11:43:00Z">
        <w:r w:rsidR="000B2961" w:rsidRPr="00836705">
          <w:rPr>
            <w:rFonts w:ascii="Times New Roman" w:hAnsi="Times New Roman" w:cs="Times New Roman"/>
            <w:sz w:val="24"/>
            <w:szCs w:val="24"/>
          </w:rPr>
          <w:t>1</w:t>
        </w:r>
      </w:ins>
      <w:ins w:id="16" w:author="Copy editor" w:date="2019-07-20T17:59:00Z">
        <w:r w:rsidR="00836705">
          <w:rPr>
            <w:rFonts w:ascii="Times New Roman" w:hAnsi="Times New Roman" w:cs="Times New Roman"/>
            <w:sz w:val="24"/>
            <w:szCs w:val="24"/>
          </w:rPr>
          <w:t>)</w:t>
        </w:r>
      </w:ins>
      <w:ins w:id="17" w:author="Sunita Bandewar" w:date="2019-07-17T11:35:00Z">
        <w:r w:rsidR="00D43656">
          <w:rPr>
            <w:rFonts w:ascii="Times New Roman" w:hAnsi="Times New Roman" w:cs="Times New Roman"/>
            <w:sz w:val="24"/>
            <w:szCs w:val="24"/>
          </w:rPr>
          <w:t xml:space="preserve"> </w:t>
        </w:r>
      </w:ins>
      <w:r>
        <w:rPr>
          <w:rFonts w:ascii="Times New Roman" w:hAnsi="Times New Roman" w:cs="Times New Roman"/>
          <w:sz w:val="24"/>
          <w:szCs w:val="24"/>
        </w:rPr>
        <w:t xml:space="preserve">to refrain from </w:t>
      </w:r>
      <w:ins w:id="18" w:author="Copy editor" w:date="2019-07-20T18:19:00Z">
        <w:r w:rsidR="00B213C2">
          <w:rPr>
            <w:rFonts w:ascii="Times New Roman" w:hAnsi="Times New Roman" w:cs="Times New Roman"/>
            <w:sz w:val="24"/>
            <w:szCs w:val="24"/>
          </w:rPr>
          <w:t>pass</w:t>
        </w:r>
      </w:ins>
      <w:del w:id="19" w:author="Copy editor" w:date="2019-07-20T18:19:00Z">
        <w:r w:rsidDel="00B213C2">
          <w:rPr>
            <w:rFonts w:ascii="Times New Roman" w:hAnsi="Times New Roman" w:cs="Times New Roman"/>
            <w:sz w:val="24"/>
            <w:szCs w:val="24"/>
          </w:rPr>
          <w:delText>mak</w:delText>
        </w:r>
      </w:del>
      <w:r>
        <w:rPr>
          <w:rFonts w:ascii="Times New Roman" w:hAnsi="Times New Roman" w:cs="Times New Roman"/>
          <w:sz w:val="24"/>
          <w:szCs w:val="24"/>
        </w:rPr>
        <w:t>ing unwarranted judg</w:t>
      </w:r>
      <w:ins w:id="20" w:author="Copy editor" w:date="2019-07-20T18:19:00Z">
        <w:r w:rsidR="009B41A6">
          <w:rPr>
            <w:rFonts w:ascii="Times New Roman" w:hAnsi="Times New Roman" w:cs="Times New Roman"/>
            <w:sz w:val="24"/>
            <w:szCs w:val="24"/>
          </w:rPr>
          <w:t>e</w:t>
        </w:r>
      </w:ins>
      <w:r>
        <w:rPr>
          <w:rFonts w:ascii="Times New Roman" w:hAnsi="Times New Roman" w:cs="Times New Roman"/>
          <w:sz w:val="24"/>
          <w:szCs w:val="24"/>
        </w:rPr>
        <w:t>ments on a matter that is still</w:t>
      </w:r>
      <w:del w:id="21" w:author="Copy editor" w:date="2019-07-20T17:59:00Z">
        <w:r w:rsidDel="00836705">
          <w:rPr>
            <w:rFonts w:ascii="Times New Roman" w:hAnsi="Times New Roman" w:cs="Times New Roman"/>
            <w:sz w:val="24"/>
            <w:szCs w:val="24"/>
          </w:rPr>
          <w:delText xml:space="preserve"> </w:delText>
        </w:r>
      </w:del>
      <w:ins w:id="22" w:author="Copy editor" w:date="2019-07-20T18:19:00Z">
        <w:r w:rsidR="00B213C2">
          <w:rPr>
            <w:rFonts w:ascii="Times New Roman" w:hAnsi="Times New Roman" w:cs="Times New Roman"/>
            <w:sz w:val="24"/>
            <w:szCs w:val="24"/>
          </w:rPr>
          <w:t xml:space="preserve"> </w:t>
        </w:r>
      </w:ins>
      <w:bookmarkStart w:id="23" w:name="_GoBack"/>
      <w:bookmarkEnd w:id="23"/>
      <w:ins w:id="24" w:author="Copy editor" w:date="2019-07-20T17:59:00Z">
        <w:r w:rsidR="00836705">
          <w:rPr>
            <w:rFonts w:ascii="Times New Roman" w:hAnsi="Times New Roman" w:cs="Times New Roman"/>
            <w:sz w:val="24"/>
            <w:szCs w:val="24"/>
          </w:rPr>
          <w:t>before the courts</w:t>
        </w:r>
      </w:ins>
      <w:del w:id="25" w:author="Copy editor" w:date="2019-07-20T17:59:00Z">
        <w:r w:rsidDel="00836705">
          <w:rPr>
            <w:rFonts w:ascii="Times New Roman" w:hAnsi="Times New Roman" w:cs="Times New Roman"/>
            <w:sz w:val="24"/>
            <w:szCs w:val="24"/>
          </w:rPr>
          <w:delText>under trial</w:delText>
        </w:r>
      </w:del>
      <w:r>
        <w:rPr>
          <w:rFonts w:ascii="Times New Roman" w:hAnsi="Times New Roman" w:cs="Times New Roman"/>
          <w:sz w:val="24"/>
          <w:szCs w:val="24"/>
        </w:rPr>
        <w:t xml:space="preserve">. It </w:t>
      </w:r>
      <w:ins w:id="26" w:author="Sunita Bandewar" w:date="2019-07-17T11:44:00Z">
        <w:r w:rsidR="00E216E6">
          <w:rPr>
            <w:rFonts w:ascii="Times New Roman" w:hAnsi="Times New Roman" w:cs="Times New Roman"/>
            <w:sz w:val="24"/>
            <w:szCs w:val="24"/>
          </w:rPr>
          <w:t xml:space="preserve">is </w:t>
        </w:r>
      </w:ins>
      <w:r>
        <w:rPr>
          <w:rFonts w:ascii="Times New Roman" w:hAnsi="Times New Roman" w:cs="Times New Roman"/>
          <w:sz w:val="24"/>
          <w:szCs w:val="24"/>
        </w:rPr>
        <w:t xml:space="preserve">premature to implicate the medical education system and its institutions for a possible role in the untimely death of Dr. Payal Tadvi. </w:t>
      </w:r>
      <w:r w:rsidR="008C2365">
        <w:rPr>
          <w:rFonts w:ascii="Times New Roman" w:hAnsi="Times New Roman" w:cs="Times New Roman"/>
          <w:sz w:val="24"/>
          <w:szCs w:val="24"/>
        </w:rPr>
        <w:t xml:space="preserve">Medical ethics and human rights are amongst the core ideas of the medical education system. </w:t>
      </w:r>
      <w:r w:rsidR="005E6DA5">
        <w:rPr>
          <w:rFonts w:ascii="Times New Roman" w:hAnsi="Times New Roman" w:cs="Times New Roman"/>
          <w:sz w:val="24"/>
          <w:szCs w:val="24"/>
        </w:rPr>
        <w:t xml:space="preserve">We do </w:t>
      </w:r>
      <w:r w:rsidR="008C2365">
        <w:rPr>
          <w:rFonts w:ascii="Times New Roman" w:hAnsi="Times New Roman" w:cs="Times New Roman"/>
          <w:sz w:val="24"/>
          <w:szCs w:val="24"/>
        </w:rPr>
        <w:t>observe</w:t>
      </w:r>
      <w:r w:rsidR="005E6DA5">
        <w:rPr>
          <w:rFonts w:ascii="Times New Roman" w:hAnsi="Times New Roman" w:cs="Times New Roman"/>
          <w:sz w:val="24"/>
          <w:szCs w:val="24"/>
        </w:rPr>
        <w:t xml:space="preserve"> </w:t>
      </w:r>
      <w:r w:rsidR="008C2365">
        <w:rPr>
          <w:rFonts w:ascii="Times New Roman" w:hAnsi="Times New Roman" w:cs="Times New Roman"/>
          <w:sz w:val="24"/>
          <w:szCs w:val="24"/>
        </w:rPr>
        <w:t xml:space="preserve">situations that could be regarded as somewhat encroaching into </w:t>
      </w:r>
      <w:r w:rsidR="005E6DA5">
        <w:rPr>
          <w:rFonts w:ascii="Times New Roman" w:hAnsi="Times New Roman" w:cs="Times New Roman"/>
          <w:sz w:val="24"/>
          <w:szCs w:val="24"/>
        </w:rPr>
        <w:t>viola</w:t>
      </w:r>
      <w:r w:rsidR="008C2365">
        <w:rPr>
          <w:rFonts w:ascii="Times New Roman" w:hAnsi="Times New Roman" w:cs="Times New Roman"/>
          <w:sz w:val="24"/>
          <w:szCs w:val="24"/>
        </w:rPr>
        <w:t xml:space="preserve">tion of human rights </w:t>
      </w:r>
      <w:r w:rsidR="005E6DA5">
        <w:rPr>
          <w:rFonts w:ascii="Times New Roman" w:hAnsi="Times New Roman" w:cs="Times New Roman"/>
          <w:sz w:val="24"/>
          <w:szCs w:val="24"/>
        </w:rPr>
        <w:t xml:space="preserve">but that is of an unpremeditated nature </w:t>
      </w:r>
      <w:r w:rsidR="007D5790">
        <w:rPr>
          <w:rFonts w:ascii="Times New Roman" w:hAnsi="Times New Roman" w:cs="Times New Roman"/>
          <w:sz w:val="24"/>
          <w:szCs w:val="24"/>
        </w:rPr>
        <w:t xml:space="preserve">and </w:t>
      </w:r>
      <w:r w:rsidR="008C2365">
        <w:rPr>
          <w:rFonts w:ascii="Times New Roman" w:hAnsi="Times New Roman" w:cs="Times New Roman"/>
          <w:sz w:val="24"/>
          <w:szCs w:val="24"/>
        </w:rPr>
        <w:t xml:space="preserve">mostly </w:t>
      </w:r>
      <w:r w:rsidR="005E6DA5">
        <w:rPr>
          <w:rFonts w:ascii="Times New Roman" w:hAnsi="Times New Roman" w:cs="Times New Roman"/>
          <w:sz w:val="24"/>
          <w:szCs w:val="24"/>
        </w:rPr>
        <w:t xml:space="preserve">due to </w:t>
      </w:r>
      <w:r w:rsidR="007D5790">
        <w:rPr>
          <w:rFonts w:ascii="Times New Roman" w:hAnsi="Times New Roman" w:cs="Times New Roman"/>
          <w:sz w:val="24"/>
          <w:szCs w:val="24"/>
        </w:rPr>
        <w:t>infrastructur</w:t>
      </w:r>
      <w:ins w:id="27" w:author="Copy editor" w:date="2019-07-20T18:00:00Z">
        <w:r w:rsidR="00836705">
          <w:rPr>
            <w:rFonts w:ascii="Times New Roman" w:hAnsi="Times New Roman" w:cs="Times New Roman"/>
            <w:sz w:val="24"/>
            <w:szCs w:val="24"/>
          </w:rPr>
          <w:t>al</w:t>
        </w:r>
      </w:ins>
      <w:del w:id="28" w:author="Copy editor" w:date="2019-07-20T18:00:00Z">
        <w:r w:rsidR="007D5790" w:rsidDel="00836705">
          <w:rPr>
            <w:rFonts w:ascii="Times New Roman" w:hAnsi="Times New Roman" w:cs="Times New Roman"/>
            <w:sz w:val="24"/>
            <w:szCs w:val="24"/>
          </w:rPr>
          <w:delText>e</w:delText>
        </w:r>
      </w:del>
      <w:r w:rsidR="007D5790">
        <w:rPr>
          <w:rFonts w:ascii="Times New Roman" w:hAnsi="Times New Roman" w:cs="Times New Roman"/>
          <w:sz w:val="24"/>
          <w:szCs w:val="24"/>
        </w:rPr>
        <w:t xml:space="preserve"> or</w:t>
      </w:r>
      <w:r w:rsidR="008C2365">
        <w:rPr>
          <w:rFonts w:ascii="Times New Roman" w:hAnsi="Times New Roman" w:cs="Times New Roman"/>
          <w:sz w:val="24"/>
          <w:szCs w:val="24"/>
        </w:rPr>
        <w:t xml:space="preserve"> manpower limitations. Like any other social institution, violence is not considered normal in healthcare. “Normalised violence” is bit of an overstatement. Personal feelings derived from hearsay evidence should not be the basis to jeopardi</w:t>
      </w:r>
      <w:ins w:id="29" w:author="Copy editor" w:date="2019-07-20T18:00:00Z">
        <w:r w:rsidR="00836705">
          <w:rPr>
            <w:rFonts w:ascii="Times New Roman" w:hAnsi="Times New Roman" w:cs="Times New Roman"/>
            <w:sz w:val="24"/>
            <w:szCs w:val="24"/>
          </w:rPr>
          <w:t>s</w:t>
        </w:r>
      </w:ins>
      <w:del w:id="30" w:author="Copy editor" w:date="2019-07-20T18:00:00Z">
        <w:r w:rsidR="008C2365" w:rsidDel="00836705">
          <w:rPr>
            <w:rFonts w:ascii="Times New Roman" w:hAnsi="Times New Roman" w:cs="Times New Roman"/>
            <w:sz w:val="24"/>
            <w:szCs w:val="24"/>
          </w:rPr>
          <w:delText>z</w:delText>
        </w:r>
      </w:del>
      <w:r w:rsidR="008C2365">
        <w:rPr>
          <w:rFonts w:ascii="Times New Roman" w:hAnsi="Times New Roman" w:cs="Times New Roman"/>
          <w:sz w:val="24"/>
          <w:szCs w:val="24"/>
        </w:rPr>
        <w:t xml:space="preserve">e a time-tested system. </w:t>
      </w:r>
    </w:p>
    <w:p w14:paraId="5643FCD1" w14:textId="77777777" w:rsidR="00836705" w:rsidRDefault="00836705" w:rsidP="008C2365">
      <w:pPr>
        <w:spacing w:after="0" w:line="240" w:lineRule="auto"/>
        <w:jc w:val="both"/>
        <w:rPr>
          <w:ins w:id="31" w:author="Copy editor" w:date="2019-07-20T18:01:00Z"/>
          <w:rFonts w:ascii="Times New Roman" w:hAnsi="Times New Roman" w:cs="Times New Roman"/>
          <w:sz w:val="24"/>
          <w:szCs w:val="24"/>
        </w:rPr>
      </w:pPr>
    </w:p>
    <w:p w14:paraId="69512B35" w14:textId="4E560D2B" w:rsidR="008C2365" w:rsidRDefault="00836705" w:rsidP="008C2365">
      <w:pPr>
        <w:spacing w:after="0" w:line="240" w:lineRule="auto"/>
        <w:jc w:val="both"/>
        <w:rPr>
          <w:rFonts w:ascii="Times New Roman" w:hAnsi="Times New Roman" w:cs="Times New Roman"/>
          <w:sz w:val="24"/>
          <w:szCs w:val="24"/>
        </w:rPr>
      </w:pPr>
      <w:ins w:id="32" w:author="Copy editor" w:date="2019-07-20T18:00:00Z">
        <w:r>
          <w:rPr>
            <w:rFonts w:ascii="Times New Roman" w:hAnsi="Times New Roman" w:cs="Times New Roman"/>
            <w:sz w:val="24"/>
            <w:szCs w:val="24"/>
          </w:rPr>
          <w:t xml:space="preserve">The </w:t>
        </w:r>
      </w:ins>
      <w:r w:rsidR="008C2365">
        <w:rPr>
          <w:rFonts w:ascii="Times New Roman" w:hAnsi="Times New Roman" w:cs="Times New Roman"/>
          <w:sz w:val="24"/>
          <w:szCs w:val="24"/>
        </w:rPr>
        <w:t xml:space="preserve">Indian medical education system is high on reliability as we do see millions of people getting treated every day in every corner of the country. Discrimination is a cultural phenomenon and is a reflection of </w:t>
      </w:r>
      <w:del w:id="33" w:author="Copy editor" w:date="2019-07-20T18:01:00Z">
        <w:r w:rsidR="008C2365" w:rsidDel="00836705">
          <w:rPr>
            <w:rFonts w:ascii="Times New Roman" w:hAnsi="Times New Roman" w:cs="Times New Roman"/>
            <w:sz w:val="24"/>
            <w:szCs w:val="24"/>
          </w:rPr>
          <w:delText>the</w:delText>
        </w:r>
      </w:del>
      <w:r w:rsidR="008C2365">
        <w:rPr>
          <w:rFonts w:ascii="Times New Roman" w:hAnsi="Times New Roman" w:cs="Times New Roman"/>
          <w:sz w:val="24"/>
          <w:szCs w:val="24"/>
        </w:rPr>
        <w:t xml:space="preserve"> society as a whole. A better way would be to formally identify and deal with ‘root causes’ rather than casually shifting blame upon a highly esteemed system of education for events that are beyond its reaches. </w:t>
      </w:r>
    </w:p>
    <w:p w14:paraId="69F38118" w14:textId="77777777" w:rsidR="003E356B" w:rsidRDefault="003E356B" w:rsidP="005E6DA5">
      <w:pPr>
        <w:spacing w:after="0" w:line="240" w:lineRule="auto"/>
        <w:jc w:val="both"/>
        <w:rPr>
          <w:rFonts w:ascii="Times New Roman" w:hAnsi="Times New Roman" w:cs="Times New Roman"/>
          <w:sz w:val="24"/>
          <w:szCs w:val="24"/>
        </w:rPr>
      </w:pPr>
    </w:p>
    <w:p w14:paraId="3DAC64B0" w14:textId="0CC1C79D" w:rsidR="005F7F05" w:rsidRDefault="005E6DA5" w:rsidP="005F7F0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is </w:t>
      </w:r>
      <w:ins w:id="34" w:author="Copy editor" w:date="2019-07-20T18:01:00Z">
        <w:r w:rsidR="00836705">
          <w:rPr>
            <w:rFonts w:ascii="Times New Roman" w:hAnsi="Times New Roman" w:cs="Times New Roman"/>
            <w:sz w:val="24"/>
            <w:szCs w:val="24"/>
          </w:rPr>
          <w:t xml:space="preserve">a </w:t>
        </w:r>
      </w:ins>
      <w:r>
        <w:rPr>
          <w:rFonts w:ascii="Times New Roman" w:hAnsi="Times New Roman" w:cs="Times New Roman"/>
          <w:sz w:val="24"/>
          <w:szCs w:val="24"/>
        </w:rPr>
        <w:t>fundamental difference between medical postgraduates and medical undergraduates. Medical postgraduates are registered medical practitioners</w:t>
      </w:r>
      <w:ins w:id="35" w:author="Copy editor" w:date="2019-07-20T18:02:00Z">
        <w:r w:rsidR="00836705">
          <w:rPr>
            <w:rFonts w:ascii="Times New Roman" w:hAnsi="Times New Roman" w:cs="Times New Roman"/>
            <w:sz w:val="24"/>
            <w:szCs w:val="24"/>
          </w:rPr>
          <w:t>—</w:t>
        </w:r>
      </w:ins>
      <w:del w:id="36" w:author="Copy editor" w:date="2019-07-20T18:02:00Z">
        <w:r w:rsidDel="00836705">
          <w:rPr>
            <w:rFonts w:ascii="Times New Roman" w:hAnsi="Times New Roman" w:cs="Times New Roman"/>
            <w:sz w:val="24"/>
            <w:szCs w:val="24"/>
          </w:rPr>
          <w:delText>(</w:delText>
        </w:r>
      </w:del>
      <w:r>
        <w:rPr>
          <w:rFonts w:ascii="Times New Roman" w:hAnsi="Times New Roman" w:cs="Times New Roman"/>
          <w:sz w:val="24"/>
          <w:szCs w:val="24"/>
        </w:rPr>
        <w:t>doctors</w:t>
      </w:r>
      <w:del w:id="37" w:author="Copy editor" w:date="2019-07-20T18:02:00Z">
        <w:r w:rsidDel="00836705">
          <w:rPr>
            <w:rFonts w:ascii="Times New Roman" w:hAnsi="Times New Roman" w:cs="Times New Roman"/>
            <w:sz w:val="24"/>
            <w:szCs w:val="24"/>
          </w:rPr>
          <w:delText>)</w:delText>
        </w:r>
      </w:del>
      <w:r>
        <w:rPr>
          <w:rFonts w:ascii="Times New Roman" w:hAnsi="Times New Roman" w:cs="Times New Roman"/>
          <w:sz w:val="24"/>
          <w:szCs w:val="24"/>
        </w:rPr>
        <w:t xml:space="preserve"> and employees with a salary structure. Every senior doctor has a responsibility to get </w:t>
      </w:r>
      <w:r w:rsidR="00663AAD">
        <w:rPr>
          <w:rFonts w:ascii="Times New Roman" w:hAnsi="Times New Roman" w:cs="Times New Roman"/>
          <w:sz w:val="24"/>
          <w:szCs w:val="24"/>
        </w:rPr>
        <w:t>patient</w:t>
      </w:r>
      <w:ins w:id="38" w:author="Copy editor" w:date="2019-07-20T18:02:00Z">
        <w:r w:rsidR="00836705">
          <w:rPr>
            <w:rFonts w:ascii="Times New Roman" w:hAnsi="Times New Roman" w:cs="Times New Roman"/>
            <w:sz w:val="24"/>
            <w:szCs w:val="24"/>
          </w:rPr>
          <w:t>-</w:t>
        </w:r>
      </w:ins>
      <w:del w:id="39" w:author="Copy editor" w:date="2019-07-20T18:02:00Z">
        <w:r w:rsidR="00663AAD" w:rsidDel="00836705">
          <w:rPr>
            <w:rFonts w:ascii="Times New Roman" w:hAnsi="Times New Roman" w:cs="Times New Roman"/>
            <w:sz w:val="24"/>
            <w:szCs w:val="24"/>
          </w:rPr>
          <w:delText xml:space="preserve"> </w:delText>
        </w:r>
      </w:del>
      <w:r w:rsidR="00663AAD">
        <w:rPr>
          <w:rFonts w:ascii="Times New Roman" w:hAnsi="Times New Roman" w:cs="Times New Roman"/>
          <w:sz w:val="24"/>
          <w:szCs w:val="24"/>
        </w:rPr>
        <w:t xml:space="preserve">related </w:t>
      </w:r>
      <w:r>
        <w:rPr>
          <w:rFonts w:ascii="Times New Roman" w:hAnsi="Times New Roman" w:cs="Times New Roman"/>
          <w:sz w:val="24"/>
          <w:szCs w:val="24"/>
        </w:rPr>
        <w:t xml:space="preserve">work done </w:t>
      </w:r>
      <w:ins w:id="40" w:author="Copy editor" w:date="2019-07-20T18:02:00Z">
        <w:r w:rsidR="00836705">
          <w:rPr>
            <w:rFonts w:ascii="Times New Roman" w:hAnsi="Times New Roman" w:cs="Times New Roman"/>
            <w:sz w:val="24"/>
            <w:szCs w:val="24"/>
          </w:rPr>
          <w:t>by</w:t>
        </w:r>
      </w:ins>
      <w:del w:id="41" w:author="Copy editor" w:date="2019-07-20T18:02:00Z">
        <w:r w:rsidR="00663AAD" w:rsidDel="00836705">
          <w:rPr>
            <w:rFonts w:ascii="Times New Roman" w:hAnsi="Times New Roman" w:cs="Times New Roman"/>
            <w:sz w:val="24"/>
            <w:szCs w:val="24"/>
          </w:rPr>
          <w:delText>from</w:delText>
        </w:r>
      </w:del>
      <w:r w:rsidR="00663AAD">
        <w:rPr>
          <w:rFonts w:ascii="Times New Roman" w:hAnsi="Times New Roman" w:cs="Times New Roman"/>
          <w:sz w:val="24"/>
          <w:szCs w:val="24"/>
        </w:rPr>
        <w:t xml:space="preserve"> juniors because that is the central idea running the healthcare machinery. Although quoting pressure of </w:t>
      </w:r>
      <w:ins w:id="42" w:author="Copy editor" w:date="2019-07-20T18:03:00Z">
        <w:r w:rsidR="00836705">
          <w:rPr>
            <w:rFonts w:ascii="Times New Roman" w:hAnsi="Times New Roman" w:cs="Times New Roman"/>
            <w:sz w:val="24"/>
            <w:szCs w:val="24"/>
          </w:rPr>
          <w:t>work</w:t>
        </w:r>
      </w:ins>
      <w:del w:id="43" w:author="Copy editor" w:date="2019-07-20T18:03:00Z">
        <w:r w:rsidR="00663AAD" w:rsidDel="00836705">
          <w:rPr>
            <w:rFonts w:ascii="Times New Roman" w:hAnsi="Times New Roman" w:cs="Times New Roman"/>
            <w:sz w:val="24"/>
            <w:szCs w:val="24"/>
          </w:rPr>
          <w:delText>job</w:delText>
        </w:r>
      </w:del>
      <w:r w:rsidR="00663AAD">
        <w:rPr>
          <w:rFonts w:ascii="Times New Roman" w:hAnsi="Times New Roman" w:cs="Times New Roman"/>
          <w:sz w:val="24"/>
          <w:szCs w:val="24"/>
        </w:rPr>
        <w:t xml:space="preserve"> is a terrible excuse for </w:t>
      </w:r>
      <w:r w:rsidR="009836EC">
        <w:rPr>
          <w:rFonts w:ascii="Times New Roman" w:hAnsi="Times New Roman" w:cs="Times New Roman"/>
          <w:sz w:val="24"/>
          <w:szCs w:val="24"/>
        </w:rPr>
        <w:t xml:space="preserve">making </w:t>
      </w:r>
      <w:r w:rsidR="00663AAD">
        <w:rPr>
          <w:rFonts w:ascii="Times New Roman" w:hAnsi="Times New Roman" w:cs="Times New Roman"/>
          <w:sz w:val="24"/>
          <w:szCs w:val="24"/>
        </w:rPr>
        <w:t>discriminatory slurs</w:t>
      </w:r>
      <w:r w:rsidR="009836EC">
        <w:rPr>
          <w:rFonts w:ascii="Times New Roman" w:hAnsi="Times New Roman" w:cs="Times New Roman"/>
          <w:sz w:val="24"/>
          <w:szCs w:val="24"/>
        </w:rPr>
        <w:t xml:space="preserve">, there is no denying that such things do happen. The important thing to note here is that holding the medical “education” system, which is just one component of healthcare, responsible for discriminatory attitudes of employees is a bit impulsive.  </w:t>
      </w:r>
      <w:r w:rsidR="005F7F05">
        <w:rPr>
          <w:rFonts w:ascii="Times New Roman" w:hAnsi="Times New Roman" w:cs="Times New Roman"/>
          <w:sz w:val="24"/>
          <w:szCs w:val="24"/>
        </w:rPr>
        <w:t>I did not get “time to bathe</w:t>
      </w:r>
      <w:ins w:id="44" w:author="Copy editor" w:date="2019-07-20T18:06:00Z">
        <w:r w:rsidR="00836705">
          <w:rPr>
            <w:rFonts w:ascii="Times New Roman" w:hAnsi="Times New Roman" w:cs="Times New Roman"/>
            <w:sz w:val="24"/>
            <w:szCs w:val="24"/>
          </w:rPr>
          <w:t>, eat and sleep”</w:t>
        </w:r>
      </w:ins>
      <w:del w:id="45" w:author="Copy editor" w:date="2019-07-20T18:07:00Z">
        <w:r w:rsidR="005F7F05" w:rsidDel="00836705">
          <w:rPr>
            <w:rFonts w:ascii="Times New Roman" w:hAnsi="Times New Roman" w:cs="Times New Roman"/>
            <w:sz w:val="24"/>
            <w:szCs w:val="24"/>
          </w:rPr>
          <w:delText>”, “sleep” or “eat”</w:delText>
        </w:r>
      </w:del>
      <w:r w:rsidR="005F7F05">
        <w:rPr>
          <w:rFonts w:ascii="Times New Roman" w:hAnsi="Times New Roman" w:cs="Times New Roman"/>
          <w:sz w:val="24"/>
          <w:szCs w:val="24"/>
        </w:rPr>
        <w:t xml:space="preserve"> during my residency because we understood and were taught that a patient’s right to healthcare cannot be denied under any circumstances. It was a lot of physical hardship but we generally tend of think of that as a professional hazard due to a huge patient inflow</w:t>
      </w:r>
      <w:ins w:id="46" w:author="Copy editor" w:date="2019-07-20T18:07:00Z">
        <w:r w:rsidR="00836705">
          <w:rPr>
            <w:rFonts w:ascii="Times New Roman" w:hAnsi="Times New Roman" w:cs="Times New Roman"/>
            <w:sz w:val="24"/>
            <w:szCs w:val="24"/>
          </w:rPr>
          <w:t>,</w:t>
        </w:r>
      </w:ins>
      <w:r w:rsidR="005F7F05">
        <w:rPr>
          <w:rFonts w:ascii="Times New Roman" w:hAnsi="Times New Roman" w:cs="Times New Roman"/>
          <w:sz w:val="24"/>
          <w:szCs w:val="24"/>
        </w:rPr>
        <w:t xml:space="preserve"> rather than a flaw in medical education/ training. </w:t>
      </w:r>
    </w:p>
    <w:p w14:paraId="199F8E27" w14:textId="77777777" w:rsidR="003E356B" w:rsidRDefault="003E356B" w:rsidP="005E6DA5">
      <w:pPr>
        <w:spacing w:after="0" w:line="240" w:lineRule="auto"/>
        <w:jc w:val="both"/>
        <w:rPr>
          <w:rFonts w:ascii="Times New Roman" w:hAnsi="Times New Roman" w:cs="Times New Roman"/>
          <w:sz w:val="24"/>
          <w:szCs w:val="24"/>
        </w:rPr>
      </w:pPr>
    </w:p>
    <w:p w14:paraId="191D3C52" w14:textId="60A28F30" w:rsidR="007D5790" w:rsidRDefault="00E216E6" w:rsidP="005E6DA5">
      <w:pPr>
        <w:spacing w:after="0" w:line="240" w:lineRule="auto"/>
        <w:jc w:val="both"/>
        <w:rPr>
          <w:ins w:id="47" w:author="Copy editor" w:date="2019-07-20T18:13:00Z"/>
          <w:rFonts w:ascii="Times New Roman" w:hAnsi="Times New Roman" w:cs="Times New Roman"/>
          <w:sz w:val="24"/>
          <w:szCs w:val="24"/>
        </w:rPr>
      </w:pPr>
      <w:ins w:id="48" w:author="Sunita Bandewar" w:date="2019-07-17T11:46:00Z">
        <w:r>
          <w:rPr>
            <w:rFonts w:ascii="Times New Roman" w:hAnsi="Times New Roman" w:cs="Times New Roman"/>
            <w:sz w:val="24"/>
            <w:szCs w:val="24"/>
          </w:rPr>
          <w:t xml:space="preserve">The </w:t>
        </w:r>
      </w:ins>
      <w:del w:id="49" w:author="Sunita Bandewar" w:date="2019-07-17T11:46:00Z">
        <w:r w:rsidR="007748AF" w:rsidDel="00E216E6">
          <w:rPr>
            <w:rFonts w:ascii="Times New Roman" w:hAnsi="Times New Roman" w:cs="Times New Roman"/>
            <w:sz w:val="24"/>
            <w:szCs w:val="24"/>
          </w:rPr>
          <w:delText>D</w:delText>
        </w:r>
      </w:del>
      <w:ins w:id="50" w:author="Sunita Bandewar" w:date="2019-07-17T11:46:00Z">
        <w:r>
          <w:rPr>
            <w:rFonts w:ascii="Times New Roman" w:hAnsi="Times New Roman" w:cs="Times New Roman"/>
            <w:sz w:val="24"/>
            <w:szCs w:val="24"/>
          </w:rPr>
          <w:t>d</w:t>
        </w:r>
      </w:ins>
      <w:r w:rsidR="007748AF">
        <w:rPr>
          <w:rFonts w:ascii="Times New Roman" w:hAnsi="Times New Roman" w:cs="Times New Roman"/>
          <w:sz w:val="24"/>
          <w:szCs w:val="24"/>
        </w:rPr>
        <w:t>emise of Dr</w:t>
      </w:r>
      <w:del w:id="51" w:author="Copy editor" w:date="2019-07-20T18:12:00Z">
        <w:r w:rsidR="007748AF" w:rsidDel="009B41A6">
          <w:rPr>
            <w:rFonts w:ascii="Times New Roman" w:hAnsi="Times New Roman" w:cs="Times New Roman"/>
            <w:sz w:val="24"/>
            <w:szCs w:val="24"/>
          </w:rPr>
          <w:delText>.</w:delText>
        </w:r>
      </w:del>
      <w:r w:rsidR="007748AF">
        <w:rPr>
          <w:rFonts w:ascii="Times New Roman" w:hAnsi="Times New Roman" w:cs="Times New Roman"/>
          <w:sz w:val="24"/>
          <w:szCs w:val="24"/>
        </w:rPr>
        <w:t xml:space="preserve"> Tadvi </w:t>
      </w:r>
      <w:r w:rsidR="008C2365">
        <w:rPr>
          <w:rFonts w:ascii="Times New Roman" w:hAnsi="Times New Roman" w:cs="Times New Roman"/>
          <w:sz w:val="24"/>
          <w:szCs w:val="24"/>
        </w:rPr>
        <w:t xml:space="preserve">is </w:t>
      </w:r>
      <w:r w:rsidR="007748AF">
        <w:rPr>
          <w:rFonts w:ascii="Times New Roman" w:hAnsi="Times New Roman" w:cs="Times New Roman"/>
          <w:sz w:val="24"/>
          <w:szCs w:val="24"/>
        </w:rPr>
        <w:t xml:space="preserve">a sad incident but we must have faith in our judiciary and refrain from prematurely </w:t>
      </w:r>
      <w:ins w:id="52" w:author="Copy editor" w:date="2019-07-20T18:08:00Z">
        <w:r w:rsidR="00836705">
          <w:rPr>
            <w:rFonts w:ascii="Times New Roman" w:hAnsi="Times New Roman" w:cs="Times New Roman"/>
            <w:sz w:val="24"/>
            <w:szCs w:val="24"/>
          </w:rPr>
          <w:t>pass</w:t>
        </w:r>
      </w:ins>
      <w:del w:id="53" w:author="Copy editor" w:date="2019-07-20T18:08:00Z">
        <w:r w:rsidR="007748AF" w:rsidDel="00836705">
          <w:rPr>
            <w:rFonts w:ascii="Times New Roman" w:hAnsi="Times New Roman" w:cs="Times New Roman"/>
            <w:sz w:val="24"/>
            <w:szCs w:val="24"/>
          </w:rPr>
          <w:delText>throw</w:delText>
        </w:r>
      </w:del>
      <w:r w:rsidR="007748AF">
        <w:rPr>
          <w:rFonts w:ascii="Times New Roman" w:hAnsi="Times New Roman" w:cs="Times New Roman"/>
          <w:sz w:val="24"/>
          <w:szCs w:val="24"/>
        </w:rPr>
        <w:t>ing judgement</w:t>
      </w:r>
      <w:del w:id="54" w:author="Copy editor" w:date="2019-07-20T18:08:00Z">
        <w:r w:rsidR="007748AF" w:rsidDel="00836705">
          <w:rPr>
            <w:rFonts w:ascii="Times New Roman" w:hAnsi="Times New Roman" w:cs="Times New Roman"/>
            <w:sz w:val="24"/>
            <w:szCs w:val="24"/>
          </w:rPr>
          <w:delText>s</w:delText>
        </w:r>
      </w:del>
      <w:r w:rsidR="007748AF">
        <w:rPr>
          <w:rFonts w:ascii="Times New Roman" w:hAnsi="Times New Roman" w:cs="Times New Roman"/>
          <w:sz w:val="24"/>
          <w:szCs w:val="24"/>
        </w:rPr>
        <w:t xml:space="preserve"> against individuals and systems. </w:t>
      </w:r>
      <w:r w:rsidR="007D5790">
        <w:rPr>
          <w:rFonts w:ascii="Times New Roman" w:hAnsi="Times New Roman" w:cs="Times New Roman"/>
          <w:sz w:val="24"/>
          <w:szCs w:val="24"/>
        </w:rPr>
        <w:t>The three detained individuals in Dr</w:t>
      </w:r>
      <w:del w:id="55" w:author="Copy editor" w:date="2019-07-20T18:12:00Z">
        <w:r w:rsidR="007D5790" w:rsidDel="009B41A6">
          <w:rPr>
            <w:rFonts w:ascii="Times New Roman" w:hAnsi="Times New Roman" w:cs="Times New Roman"/>
            <w:sz w:val="24"/>
            <w:szCs w:val="24"/>
          </w:rPr>
          <w:delText>.</w:delText>
        </w:r>
      </w:del>
      <w:r w:rsidR="007D5790">
        <w:rPr>
          <w:rFonts w:ascii="Times New Roman" w:hAnsi="Times New Roman" w:cs="Times New Roman"/>
          <w:sz w:val="24"/>
          <w:szCs w:val="24"/>
        </w:rPr>
        <w:t xml:space="preserve"> Tadvi’s case did not have </w:t>
      </w:r>
      <w:r w:rsidR="008C2365">
        <w:rPr>
          <w:rFonts w:ascii="Times New Roman" w:hAnsi="Times New Roman" w:cs="Times New Roman"/>
          <w:sz w:val="24"/>
          <w:szCs w:val="24"/>
        </w:rPr>
        <w:t>“</w:t>
      </w:r>
      <w:r w:rsidR="007D5790">
        <w:rPr>
          <w:rFonts w:ascii="Times New Roman" w:hAnsi="Times New Roman" w:cs="Times New Roman"/>
          <w:sz w:val="24"/>
          <w:szCs w:val="24"/>
        </w:rPr>
        <w:t>unaccountable power</w:t>
      </w:r>
      <w:r w:rsidR="008C2365">
        <w:rPr>
          <w:rFonts w:ascii="Times New Roman" w:hAnsi="Times New Roman" w:cs="Times New Roman"/>
          <w:sz w:val="24"/>
          <w:szCs w:val="24"/>
        </w:rPr>
        <w:t>”</w:t>
      </w:r>
      <w:r w:rsidR="007D5790">
        <w:rPr>
          <w:rFonts w:ascii="Times New Roman" w:hAnsi="Times New Roman" w:cs="Times New Roman"/>
          <w:sz w:val="24"/>
          <w:szCs w:val="24"/>
        </w:rPr>
        <w:t>. It was unfortunate that Dr</w:t>
      </w:r>
      <w:del w:id="56" w:author="Copy editor" w:date="2019-07-20T18:12:00Z">
        <w:r w:rsidR="007D5790" w:rsidDel="009B41A6">
          <w:rPr>
            <w:rFonts w:ascii="Times New Roman" w:hAnsi="Times New Roman" w:cs="Times New Roman"/>
            <w:sz w:val="24"/>
            <w:szCs w:val="24"/>
          </w:rPr>
          <w:delText>.</w:delText>
        </w:r>
      </w:del>
      <w:r w:rsidR="007D5790">
        <w:rPr>
          <w:rFonts w:ascii="Times New Roman" w:hAnsi="Times New Roman" w:cs="Times New Roman"/>
          <w:sz w:val="24"/>
          <w:szCs w:val="24"/>
        </w:rPr>
        <w:t xml:space="preserve"> Tadvi did not report to authorities that she was facing discrimination or else college administration would have taken a strict stance as discrimination is neither tolerated nor propagated in any educational institution. I request the author to avoid making highly opinionated </w:t>
      </w:r>
      <w:r w:rsidR="008C2365">
        <w:rPr>
          <w:rFonts w:ascii="Times New Roman" w:hAnsi="Times New Roman" w:cs="Times New Roman"/>
          <w:sz w:val="24"/>
          <w:szCs w:val="24"/>
        </w:rPr>
        <w:t xml:space="preserve">statements that might </w:t>
      </w:r>
      <w:ins w:id="57" w:author="Copy editor" w:date="2019-07-20T18:09:00Z">
        <w:r w:rsidR="009B41A6">
          <w:rPr>
            <w:rFonts w:ascii="Times New Roman" w:hAnsi="Times New Roman" w:cs="Times New Roman"/>
            <w:sz w:val="24"/>
            <w:szCs w:val="24"/>
          </w:rPr>
          <w:t>inflame</w:t>
        </w:r>
      </w:ins>
      <w:del w:id="58" w:author="Copy editor" w:date="2019-07-20T18:09:00Z">
        <w:r w:rsidR="008C2365" w:rsidDel="009B41A6">
          <w:rPr>
            <w:rFonts w:ascii="Times New Roman" w:hAnsi="Times New Roman" w:cs="Times New Roman"/>
            <w:sz w:val="24"/>
            <w:szCs w:val="24"/>
          </w:rPr>
          <w:delText>flare up</w:delText>
        </w:r>
      </w:del>
      <w:r w:rsidR="008C2365">
        <w:rPr>
          <w:rFonts w:ascii="Times New Roman" w:hAnsi="Times New Roman" w:cs="Times New Roman"/>
          <w:sz w:val="24"/>
          <w:szCs w:val="24"/>
        </w:rPr>
        <w:t xml:space="preserve"> sentiments</w:t>
      </w:r>
      <w:r w:rsidR="007D5790">
        <w:rPr>
          <w:rFonts w:ascii="Times New Roman" w:hAnsi="Times New Roman" w:cs="Times New Roman"/>
          <w:sz w:val="24"/>
          <w:szCs w:val="24"/>
        </w:rPr>
        <w:t xml:space="preserve"> and </w:t>
      </w:r>
      <w:r w:rsidR="008C2365">
        <w:rPr>
          <w:rFonts w:ascii="Times New Roman" w:hAnsi="Times New Roman" w:cs="Times New Roman"/>
          <w:sz w:val="24"/>
          <w:szCs w:val="24"/>
        </w:rPr>
        <w:t xml:space="preserve">patiently </w:t>
      </w:r>
      <w:r w:rsidR="007D5790">
        <w:rPr>
          <w:rFonts w:ascii="Times New Roman" w:hAnsi="Times New Roman" w:cs="Times New Roman"/>
          <w:sz w:val="24"/>
          <w:szCs w:val="24"/>
        </w:rPr>
        <w:t>wait till the trial is over</w:t>
      </w:r>
      <w:r w:rsidR="005F7F05">
        <w:rPr>
          <w:rFonts w:ascii="Times New Roman" w:hAnsi="Times New Roman" w:cs="Times New Roman"/>
          <w:sz w:val="24"/>
          <w:szCs w:val="24"/>
        </w:rPr>
        <w:t>.</w:t>
      </w:r>
    </w:p>
    <w:p w14:paraId="575C1A86" w14:textId="03726AB7" w:rsidR="009B41A6" w:rsidRDefault="009B41A6" w:rsidP="005E6DA5">
      <w:pPr>
        <w:spacing w:after="0" w:line="240" w:lineRule="auto"/>
        <w:jc w:val="both"/>
        <w:rPr>
          <w:ins w:id="59" w:author="Copy editor" w:date="2019-07-20T18:13:00Z"/>
          <w:rFonts w:ascii="Times New Roman" w:hAnsi="Times New Roman" w:cs="Times New Roman"/>
          <w:sz w:val="24"/>
          <w:szCs w:val="24"/>
        </w:rPr>
      </w:pPr>
    </w:p>
    <w:p w14:paraId="2D87C76E" w14:textId="77777777" w:rsidR="009B41A6" w:rsidRPr="009B41A6" w:rsidRDefault="009B41A6" w:rsidP="009B41A6">
      <w:pPr>
        <w:spacing w:line="240" w:lineRule="auto"/>
        <w:rPr>
          <w:ins w:id="60" w:author="Copy editor" w:date="2019-07-20T18:13:00Z"/>
          <w:rFonts w:ascii="Times New Roman" w:hAnsi="Times New Roman" w:cs="Times New Roman"/>
          <w:i/>
          <w:iCs/>
          <w:sz w:val="24"/>
          <w:szCs w:val="24"/>
        </w:rPr>
      </w:pPr>
      <w:ins w:id="61" w:author="Copy editor" w:date="2019-07-20T18:13:00Z">
        <w:r w:rsidRPr="009B41A6">
          <w:rPr>
            <w:rFonts w:ascii="Times New Roman" w:hAnsi="Times New Roman" w:cs="Times New Roman"/>
            <w:b/>
            <w:bCs/>
            <w:i/>
            <w:iCs/>
            <w:sz w:val="24"/>
            <w:szCs w:val="24"/>
          </w:rPr>
          <w:t>Declaration</w:t>
        </w:r>
        <w:r w:rsidRPr="009B41A6">
          <w:rPr>
            <w:rFonts w:ascii="Times New Roman" w:hAnsi="Times New Roman" w:cs="Times New Roman"/>
            <w:i/>
            <w:iCs/>
            <w:sz w:val="24"/>
            <w:szCs w:val="24"/>
          </w:rPr>
          <w:t xml:space="preserve">: </w:t>
        </w:r>
      </w:ins>
    </w:p>
    <w:p w14:paraId="57748E66" w14:textId="685C7746" w:rsidR="009B41A6" w:rsidRDefault="009B41A6" w:rsidP="009B41A6">
      <w:pPr>
        <w:spacing w:after="0" w:line="240" w:lineRule="auto"/>
        <w:jc w:val="both"/>
        <w:rPr>
          <w:ins w:id="62" w:author="Copy editor" w:date="2019-07-20T18:14:00Z"/>
          <w:rFonts w:ascii="Times New Roman" w:hAnsi="Times New Roman" w:cs="Times New Roman"/>
          <w:i/>
          <w:iCs/>
          <w:sz w:val="24"/>
          <w:szCs w:val="24"/>
        </w:rPr>
      </w:pPr>
      <w:ins w:id="63" w:author="Copy editor" w:date="2019-07-20T18:13:00Z">
        <w:r w:rsidRPr="009B41A6">
          <w:rPr>
            <w:rFonts w:ascii="Times New Roman" w:hAnsi="Times New Roman" w:cs="Times New Roman"/>
            <w:i/>
            <w:iCs/>
            <w:sz w:val="24"/>
            <w:szCs w:val="24"/>
          </w:rPr>
          <w:t>I declare no competing interests</w:t>
        </w:r>
        <w:r w:rsidRPr="009B41A6">
          <w:rPr>
            <w:rFonts w:ascii="Times New Roman" w:hAnsi="Times New Roman" w:cs="Times New Roman"/>
            <w:i/>
            <w:iCs/>
            <w:sz w:val="24"/>
            <w:szCs w:val="24"/>
          </w:rPr>
          <w:t xml:space="preserve"> and no funding.</w:t>
        </w:r>
      </w:ins>
    </w:p>
    <w:p w14:paraId="3E58B2CA" w14:textId="6BCFBA9C" w:rsidR="009B41A6" w:rsidRDefault="009B41A6" w:rsidP="009B41A6">
      <w:pPr>
        <w:spacing w:after="0" w:line="240" w:lineRule="auto"/>
        <w:jc w:val="both"/>
        <w:rPr>
          <w:ins w:id="64" w:author="Copy editor" w:date="2019-07-20T18:14:00Z"/>
          <w:rFonts w:ascii="Times New Roman" w:hAnsi="Times New Roman" w:cs="Times New Roman"/>
          <w:i/>
          <w:iCs/>
          <w:sz w:val="24"/>
          <w:szCs w:val="24"/>
        </w:rPr>
      </w:pPr>
    </w:p>
    <w:p w14:paraId="430B7810" w14:textId="217A5DF7" w:rsidR="009B41A6" w:rsidRPr="009B41A6" w:rsidRDefault="009B41A6" w:rsidP="009B41A6">
      <w:pPr>
        <w:spacing w:after="0" w:line="240" w:lineRule="auto"/>
        <w:rPr>
          <w:rFonts w:ascii="Times New Roman" w:hAnsi="Times New Roman" w:cs="Times New Roman"/>
          <w:i/>
          <w:iCs/>
          <w:sz w:val="24"/>
          <w:szCs w:val="24"/>
        </w:rPr>
      </w:pPr>
      <w:r w:rsidRPr="009B41A6">
        <w:rPr>
          <w:rFonts w:ascii="Times New Roman" w:hAnsi="Times New Roman" w:cs="Times New Roman"/>
          <w:b/>
          <w:bCs/>
          <w:i/>
          <w:iCs/>
          <w:sz w:val="24"/>
          <w:szCs w:val="24"/>
        </w:rPr>
        <w:t>Mrinal Prakash Barua</w:t>
      </w:r>
      <w:r w:rsidRPr="009B41A6">
        <w:rPr>
          <w:rFonts w:ascii="Times New Roman" w:hAnsi="Times New Roman" w:cs="Times New Roman"/>
          <w:b/>
          <w:bCs/>
          <w:i/>
          <w:iCs/>
          <w:sz w:val="24"/>
          <w:szCs w:val="24"/>
        </w:rPr>
        <w:t xml:space="preserve"> (</w:t>
      </w:r>
      <w:r w:rsidRPr="009B41A6">
        <w:rPr>
          <w:rFonts w:ascii="Times New Roman" w:hAnsi="Times New Roman" w:cs="Times New Roman"/>
          <w:i/>
          <w:iCs/>
          <w:sz w:val="24"/>
          <w:szCs w:val="24"/>
        </w:rPr>
        <w:t>mrinalbarua@gmail.com</w:t>
      </w:r>
      <w:r w:rsidRPr="009B41A6">
        <w:rPr>
          <w:rStyle w:val="Hyperlink"/>
          <w:rFonts w:ascii="Times New Roman" w:hAnsi="Times New Roman" w:cs="Times New Roman"/>
          <w:i/>
          <w:iCs/>
          <w:sz w:val="24"/>
          <w:szCs w:val="24"/>
          <w:rPrChange w:id="65" w:author="Copy editor" w:date="2019-07-20T18:17:00Z">
            <w:rPr>
              <w:rStyle w:val="Hyperlink"/>
              <w:rFonts w:ascii="Times New Roman" w:hAnsi="Times New Roman" w:cs="Times New Roman"/>
              <w:sz w:val="24"/>
              <w:szCs w:val="24"/>
            </w:rPr>
          </w:rPrChange>
        </w:rPr>
        <w:t>)</w:t>
      </w:r>
      <w:r w:rsidRPr="009B41A6">
        <w:rPr>
          <w:rFonts w:ascii="Times New Roman" w:hAnsi="Times New Roman" w:cs="Times New Roman"/>
          <w:b/>
          <w:bCs/>
          <w:i/>
          <w:iCs/>
          <w:sz w:val="24"/>
          <w:szCs w:val="24"/>
        </w:rPr>
        <w:t xml:space="preserve">, </w:t>
      </w:r>
      <w:r w:rsidRPr="009B41A6">
        <w:rPr>
          <w:rFonts w:ascii="Times New Roman" w:hAnsi="Times New Roman" w:cs="Times New Roman"/>
          <w:i/>
          <w:iCs/>
          <w:sz w:val="24"/>
          <w:szCs w:val="24"/>
        </w:rPr>
        <w:t>Associate Professor</w:t>
      </w:r>
      <w:ins w:id="66" w:author="Copy editor" w:date="2019-07-20T18:15:00Z">
        <w:r w:rsidRPr="009B41A6">
          <w:rPr>
            <w:rFonts w:ascii="Times New Roman" w:hAnsi="Times New Roman" w:cs="Times New Roman"/>
            <w:i/>
            <w:iCs/>
            <w:sz w:val="24"/>
            <w:szCs w:val="24"/>
          </w:rPr>
          <w:t xml:space="preserve">, </w:t>
        </w:r>
      </w:ins>
      <w:r w:rsidRPr="009B41A6">
        <w:rPr>
          <w:rFonts w:ascii="Times New Roman" w:hAnsi="Times New Roman" w:cs="Times New Roman"/>
          <w:i/>
          <w:iCs/>
          <w:sz w:val="24"/>
          <w:szCs w:val="24"/>
        </w:rPr>
        <w:t>Department of Anatomy</w:t>
      </w:r>
      <w:r w:rsidRPr="009B41A6">
        <w:rPr>
          <w:rFonts w:ascii="Times New Roman" w:hAnsi="Times New Roman" w:cs="Times New Roman"/>
          <w:i/>
          <w:iCs/>
          <w:sz w:val="24"/>
          <w:szCs w:val="24"/>
        </w:rPr>
        <w:t xml:space="preserve">, </w:t>
      </w:r>
      <w:r w:rsidRPr="009B41A6">
        <w:rPr>
          <w:rFonts w:ascii="Times New Roman" w:hAnsi="Times New Roman" w:cs="Times New Roman"/>
          <w:i/>
          <w:iCs/>
          <w:sz w:val="24"/>
          <w:szCs w:val="24"/>
        </w:rPr>
        <w:t>All India Institute of Medical Sciences</w:t>
      </w:r>
      <w:ins w:id="67" w:author="Copy editor" w:date="2019-07-20T18:16:00Z">
        <w:r w:rsidRPr="009B41A6">
          <w:rPr>
            <w:rFonts w:ascii="Times New Roman" w:hAnsi="Times New Roman" w:cs="Times New Roman"/>
            <w:i/>
            <w:iCs/>
            <w:sz w:val="24"/>
            <w:szCs w:val="24"/>
          </w:rPr>
          <w:t xml:space="preserve">, </w:t>
        </w:r>
      </w:ins>
      <w:r w:rsidRPr="009B41A6">
        <w:rPr>
          <w:rFonts w:ascii="Times New Roman" w:hAnsi="Times New Roman" w:cs="Times New Roman"/>
          <w:i/>
          <w:iCs/>
          <w:sz w:val="24"/>
          <w:szCs w:val="24"/>
        </w:rPr>
        <w:t>Rishikesh, Uttarakhand</w:t>
      </w:r>
      <w:ins w:id="68" w:author="Copy editor" w:date="2019-07-20T18:16:00Z">
        <w:r w:rsidRPr="009B41A6">
          <w:rPr>
            <w:rFonts w:ascii="Times New Roman" w:hAnsi="Times New Roman" w:cs="Times New Roman"/>
            <w:i/>
            <w:iCs/>
            <w:sz w:val="24"/>
            <w:szCs w:val="24"/>
          </w:rPr>
          <w:t>, INDIA</w:t>
        </w:r>
      </w:ins>
    </w:p>
    <w:p w14:paraId="1B36DA9A" w14:textId="77777777" w:rsidR="009B41A6" w:rsidRPr="009B41A6" w:rsidRDefault="009B41A6" w:rsidP="009B41A6">
      <w:pPr>
        <w:spacing w:after="0" w:line="240" w:lineRule="auto"/>
        <w:jc w:val="both"/>
        <w:rPr>
          <w:ins w:id="69" w:author="Sunita Bandewar" w:date="2019-07-17T11:40:00Z"/>
          <w:rFonts w:ascii="Times New Roman" w:hAnsi="Times New Roman" w:cs="Times New Roman"/>
          <w:i/>
          <w:iCs/>
          <w:sz w:val="24"/>
          <w:szCs w:val="24"/>
        </w:rPr>
      </w:pPr>
    </w:p>
    <w:p w14:paraId="70206664" w14:textId="29FD826D" w:rsidR="000B2961" w:rsidRDefault="000B2961" w:rsidP="005E6DA5">
      <w:pPr>
        <w:spacing w:after="0" w:line="240" w:lineRule="auto"/>
        <w:jc w:val="both"/>
        <w:rPr>
          <w:ins w:id="70" w:author="Sunita Bandewar" w:date="2019-07-17T11:43:00Z"/>
          <w:rFonts w:ascii="Times New Roman" w:hAnsi="Times New Roman" w:cs="Times New Roman"/>
          <w:sz w:val="24"/>
          <w:szCs w:val="24"/>
        </w:rPr>
      </w:pPr>
    </w:p>
    <w:p w14:paraId="7D8158B9" w14:textId="44F07E79" w:rsidR="000B2961" w:rsidRDefault="000B2961" w:rsidP="005E6DA5">
      <w:pPr>
        <w:spacing w:after="0" w:line="240" w:lineRule="auto"/>
        <w:jc w:val="both"/>
        <w:rPr>
          <w:ins w:id="71" w:author="Sunita Bandewar" w:date="2019-07-17T11:43:00Z"/>
          <w:rFonts w:ascii="Times New Roman" w:hAnsi="Times New Roman" w:cs="Times New Roman"/>
          <w:sz w:val="24"/>
          <w:szCs w:val="24"/>
        </w:rPr>
      </w:pPr>
      <w:ins w:id="72" w:author="Sunita Bandewar" w:date="2019-07-17T11:43:00Z">
        <w:r>
          <w:rPr>
            <w:rFonts w:ascii="Times New Roman" w:hAnsi="Times New Roman" w:cs="Times New Roman"/>
            <w:sz w:val="24"/>
            <w:szCs w:val="24"/>
          </w:rPr>
          <w:lastRenderedPageBreak/>
          <w:t>Reference:</w:t>
        </w:r>
      </w:ins>
    </w:p>
    <w:p w14:paraId="5930D02E" w14:textId="77777777" w:rsidR="000B2961" w:rsidRDefault="000B2961" w:rsidP="005E6DA5">
      <w:pPr>
        <w:spacing w:after="0" w:line="240" w:lineRule="auto"/>
        <w:jc w:val="both"/>
        <w:rPr>
          <w:ins w:id="73" w:author="Sunita Bandewar" w:date="2019-07-17T11:40:00Z"/>
          <w:rFonts w:ascii="Times New Roman" w:hAnsi="Times New Roman" w:cs="Times New Roman"/>
          <w:sz w:val="24"/>
          <w:szCs w:val="24"/>
        </w:rPr>
      </w:pPr>
    </w:p>
    <w:p w14:paraId="24CCAE0F" w14:textId="606903C5" w:rsidR="000B2961" w:rsidRPr="009B41A6" w:rsidRDefault="009B41A6" w:rsidP="009B41A6">
      <w:pPr>
        <w:pStyle w:val="ListParagraph"/>
        <w:numPr>
          <w:ilvl w:val="0"/>
          <w:numId w:val="3"/>
        </w:numPr>
        <w:spacing w:after="0" w:line="240" w:lineRule="auto"/>
        <w:jc w:val="both"/>
        <w:rPr>
          <w:rFonts w:ascii="Times New Roman" w:hAnsi="Times New Roman" w:cs="Times New Roman"/>
          <w:sz w:val="24"/>
          <w:szCs w:val="24"/>
        </w:rPr>
      </w:pPr>
      <w:ins w:id="74" w:author="Copy editor" w:date="2019-07-20T18:09:00Z">
        <w:r>
          <w:rPr>
            <w:rFonts w:ascii="Times New Roman" w:hAnsi="Times New Roman" w:cs="Times New Roman"/>
            <w:sz w:val="24"/>
            <w:szCs w:val="24"/>
          </w:rPr>
          <w:t xml:space="preserve">Madhiwala N. </w:t>
        </w:r>
      </w:ins>
      <w:ins w:id="75" w:author="Sunita Bandewar" w:date="2019-07-17T11:40:00Z">
        <w:r w:rsidR="000B2961" w:rsidRPr="009B41A6">
          <w:rPr>
            <w:rFonts w:ascii="Times New Roman" w:hAnsi="Times New Roman" w:cs="Times New Roman"/>
            <w:sz w:val="24"/>
            <w:szCs w:val="24"/>
          </w:rPr>
          <w:t>Institutions should take responsibility for student suicides</w:t>
        </w:r>
      </w:ins>
      <w:ins w:id="76" w:author="Sunita Bandewar" w:date="2019-07-17T11:41:00Z">
        <w:r w:rsidR="000B2961" w:rsidRPr="009B41A6">
          <w:rPr>
            <w:rFonts w:ascii="Times New Roman" w:hAnsi="Times New Roman" w:cs="Times New Roman"/>
            <w:sz w:val="24"/>
            <w:szCs w:val="24"/>
          </w:rPr>
          <w:t xml:space="preserve"> </w:t>
        </w:r>
      </w:ins>
      <w:ins w:id="77" w:author="Copy editor" w:date="2019-07-20T18:10:00Z">
        <w:r w:rsidRPr="009B41A6">
          <w:rPr>
            <w:rFonts w:ascii="Times New Roman" w:hAnsi="Times New Roman" w:cs="Times New Roman"/>
            <w:i/>
            <w:iCs/>
            <w:sz w:val="24"/>
            <w:szCs w:val="24"/>
          </w:rPr>
          <w:t>Indian J Med</w:t>
        </w:r>
        <w:r>
          <w:rPr>
            <w:rFonts w:ascii="Times New Roman" w:hAnsi="Times New Roman" w:cs="Times New Roman"/>
            <w:sz w:val="24"/>
            <w:szCs w:val="24"/>
          </w:rPr>
          <w:t xml:space="preserve"> </w:t>
        </w:r>
        <w:r w:rsidRPr="009B41A6">
          <w:rPr>
            <w:rFonts w:ascii="Times New Roman" w:hAnsi="Times New Roman" w:cs="Times New Roman"/>
            <w:i/>
            <w:iCs/>
            <w:sz w:val="24"/>
            <w:szCs w:val="24"/>
          </w:rPr>
          <w:t>Ethics</w:t>
        </w:r>
        <w:r>
          <w:rPr>
            <w:rFonts w:ascii="Times New Roman" w:hAnsi="Times New Roman" w:cs="Times New Roman"/>
            <w:sz w:val="24"/>
            <w:szCs w:val="24"/>
          </w:rPr>
          <w:t>. Published online on June 7</w:t>
        </w:r>
      </w:ins>
      <w:ins w:id="78" w:author="Copy editor" w:date="2019-07-20T18:11:00Z">
        <w:r>
          <w:rPr>
            <w:rFonts w:ascii="Times New Roman" w:hAnsi="Times New Roman" w:cs="Times New Roman"/>
            <w:sz w:val="24"/>
            <w:szCs w:val="24"/>
          </w:rPr>
          <w:t>, 2019</w:t>
        </w:r>
      </w:ins>
      <w:ins w:id="79" w:author="Copy editor" w:date="2019-07-20T18:10:00Z">
        <w:r>
          <w:rPr>
            <w:rFonts w:ascii="Times New Roman" w:hAnsi="Times New Roman" w:cs="Times New Roman"/>
            <w:sz w:val="24"/>
            <w:szCs w:val="24"/>
          </w:rPr>
          <w:t xml:space="preserve">. [cited 2019 Jul </w:t>
        </w:r>
      </w:ins>
      <w:ins w:id="80" w:author="Copy editor" w:date="2019-07-20T18:11:00Z">
        <w:r>
          <w:rPr>
            <w:rFonts w:ascii="Times New Roman" w:hAnsi="Times New Roman" w:cs="Times New Roman"/>
            <w:sz w:val="24"/>
            <w:szCs w:val="24"/>
          </w:rPr>
          <w:t xml:space="preserve">19]. Available from: </w:t>
        </w:r>
      </w:ins>
      <w:ins w:id="81" w:author="Sunita Bandewar" w:date="2019-07-17T11:40:00Z">
        <w:r w:rsidR="000B2961" w:rsidRPr="009B41A6">
          <w:rPr>
            <w:rFonts w:ascii="Times New Roman" w:hAnsi="Times New Roman" w:cs="Times New Roman"/>
            <w:sz w:val="24"/>
            <w:szCs w:val="24"/>
          </w:rPr>
          <w:t>https://ijme.in/articles/institutions-should-take-responsibility-for-student-suicides/</w:t>
        </w:r>
      </w:ins>
      <w:ins w:id="82" w:author="Sunita Bandewar" w:date="2019-07-17T11:44:00Z">
        <w:r w:rsidR="000B2961">
          <w:rPr>
            <w:rFonts w:ascii="Times New Roman" w:hAnsi="Times New Roman" w:cs="Times New Roman"/>
            <w:sz w:val="24"/>
            <w:szCs w:val="24"/>
          </w:rPr>
          <w:t>)</w:t>
        </w:r>
      </w:ins>
    </w:p>
    <w:p w14:paraId="119FDA94" w14:textId="77777777" w:rsidR="003E356B" w:rsidRDefault="003E356B" w:rsidP="003E356B">
      <w:pPr>
        <w:spacing w:after="0" w:line="240" w:lineRule="auto"/>
        <w:rPr>
          <w:rFonts w:ascii="Times New Roman" w:hAnsi="Times New Roman" w:cs="Times New Roman"/>
          <w:sz w:val="24"/>
          <w:szCs w:val="24"/>
        </w:rPr>
      </w:pPr>
    </w:p>
    <w:p w14:paraId="3C910980" w14:textId="77777777" w:rsidR="003E356B" w:rsidRDefault="003E356B" w:rsidP="003E356B">
      <w:pPr>
        <w:spacing w:after="0" w:line="240" w:lineRule="auto"/>
        <w:rPr>
          <w:rFonts w:ascii="Times New Roman" w:hAnsi="Times New Roman" w:cs="Times New Roman"/>
          <w:sz w:val="24"/>
          <w:szCs w:val="24"/>
        </w:rPr>
      </w:pPr>
    </w:p>
    <w:p w14:paraId="23265402" w14:textId="77777777" w:rsidR="003E356B" w:rsidRDefault="003E356B" w:rsidP="003E356B">
      <w:pPr>
        <w:spacing w:after="0" w:line="240" w:lineRule="auto"/>
        <w:rPr>
          <w:rFonts w:ascii="Times New Roman" w:hAnsi="Times New Roman" w:cs="Times New Roman"/>
          <w:sz w:val="24"/>
          <w:szCs w:val="24"/>
        </w:rPr>
      </w:pPr>
    </w:p>
    <w:p w14:paraId="1071A8C5" w14:textId="77777777" w:rsidR="003E356B" w:rsidRDefault="003E356B" w:rsidP="003E356B">
      <w:pPr>
        <w:spacing w:after="0" w:line="240" w:lineRule="auto"/>
        <w:rPr>
          <w:rFonts w:ascii="Times New Roman" w:hAnsi="Times New Roman" w:cs="Times New Roman"/>
          <w:sz w:val="24"/>
          <w:szCs w:val="24"/>
        </w:rPr>
      </w:pPr>
    </w:p>
    <w:p w14:paraId="73645173" w14:textId="77777777" w:rsidR="003E356B" w:rsidRDefault="003E356B" w:rsidP="003E356B">
      <w:pPr>
        <w:spacing w:after="0" w:line="240" w:lineRule="auto"/>
        <w:rPr>
          <w:rFonts w:ascii="Times New Roman" w:hAnsi="Times New Roman" w:cs="Times New Roman"/>
          <w:sz w:val="24"/>
          <w:szCs w:val="24"/>
        </w:rPr>
      </w:pPr>
    </w:p>
    <w:p w14:paraId="6A959858" w14:textId="77777777" w:rsidR="003E356B" w:rsidRDefault="003E356B" w:rsidP="003E356B">
      <w:pPr>
        <w:spacing w:after="0" w:line="240" w:lineRule="auto"/>
        <w:rPr>
          <w:rFonts w:ascii="Times New Roman" w:hAnsi="Times New Roman" w:cs="Times New Roman"/>
          <w:sz w:val="24"/>
          <w:szCs w:val="24"/>
        </w:rPr>
      </w:pPr>
    </w:p>
    <w:p w14:paraId="080253A5" w14:textId="77777777" w:rsidR="003E356B" w:rsidRDefault="003E356B" w:rsidP="003E356B">
      <w:pPr>
        <w:spacing w:after="0" w:line="240" w:lineRule="auto"/>
        <w:rPr>
          <w:rFonts w:ascii="Times New Roman" w:hAnsi="Times New Roman" w:cs="Times New Roman"/>
          <w:sz w:val="24"/>
          <w:szCs w:val="24"/>
        </w:rPr>
      </w:pPr>
    </w:p>
    <w:p w14:paraId="5C4F9517" w14:textId="77777777" w:rsidR="003E356B" w:rsidRDefault="003E356B" w:rsidP="003E356B">
      <w:pPr>
        <w:spacing w:after="0" w:line="240" w:lineRule="auto"/>
        <w:rPr>
          <w:rFonts w:ascii="Times New Roman" w:hAnsi="Times New Roman" w:cs="Times New Roman"/>
          <w:sz w:val="24"/>
          <w:szCs w:val="24"/>
        </w:rPr>
      </w:pPr>
    </w:p>
    <w:p w14:paraId="74177D60" w14:textId="77777777" w:rsidR="003E356B" w:rsidRDefault="003E356B" w:rsidP="003E356B">
      <w:pPr>
        <w:spacing w:after="0" w:line="240" w:lineRule="auto"/>
        <w:rPr>
          <w:rFonts w:ascii="Times New Roman" w:hAnsi="Times New Roman" w:cs="Times New Roman"/>
          <w:sz w:val="24"/>
          <w:szCs w:val="24"/>
        </w:rPr>
      </w:pPr>
    </w:p>
    <w:p w14:paraId="4431CCE7" w14:textId="77777777" w:rsidR="003E356B" w:rsidRDefault="003E356B" w:rsidP="003E356B">
      <w:pPr>
        <w:spacing w:after="0" w:line="240" w:lineRule="auto"/>
        <w:rPr>
          <w:rFonts w:ascii="Times New Roman" w:hAnsi="Times New Roman" w:cs="Times New Roman"/>
          <w:sz w:val="24"/>
          <w:szCs w:val="24"/>
        </w:rPr>
      </w:pPr>
    </w:p>
    <w:p w14:paraId="458E8BAA" w14:textId="77777777" w:rsidR="003E356B" w:rsidRDefault="003E356B" w:rsidP="003E356B">
      <w:pPr>
        <w:spacing w:after="0" w:line="240" w:lineRule="auto"/>
        <w:rPr>
          <w:rFonts w:ascii="Times New Roman" w:hAnsi="Times New Roman" w:cs="Times New Roman"/>
          <w:sz w:val="24"/>
          <w:szCs w:val="24"/>
        </w:rPr>
      </w:pPr>
    </w:p>
    <w:p w14:paraId="0890D91F" w14:textId="77777777" w:rsidR="003E356B" w:rsidRDefault="003E356B" w:rsidP="003E356B">
      <w:pPr>
        <w:spacing w:after="0" w:line="240" w:lineRule="auto"/>
        <w:rPr>
          <w:rFonts w:ascii="Times New Roman" w:hAnsi="Times New Roman" w:cs="Times New Roman"/>
          <w:sz w:val="24"/>
          <w:szCs w:val="24"/>
        </w:rPr>
      </w:pPr>
    </w:p>
    <w:p w14:paraId="37E61E01" w14:textId="77777777" w:rsidR="003E356B" w:rsidRDefault="003E356B" w:rsidP="003E356B">
      <w:pPr>
        <w:spacing w:after="0" w:line="240" w:lineRule="auto"/>
        <w:rPr>
          <w:rFonts w:ascii="Times New Roman" w:hAnsi="Times New Roman" w:cs="Times New Roman"/>
          <w:sz w:val="24"/>
          <w:szCs w:val="24"/>
        </w:rPr>
      </w:pPr>
    </w:p>
    <w:p w14:paraId="1219D87E" w14:textId="77777777" w:rsidR="003E356B" w:rsidRDefault="003E356B" w:rsidP="003E356B">
      <w:pPr>
        <w:spacing w:after="0" w:line="240" w:lineRule="auto"/>
        <w:rPr>
          <w:rFonts w:ascii="Times New Roman" w:hAnsi="Times New Roman" w:cs="Times New Roman"/>
          <w:sz w:val="24"/>
          <w:szCs w:val="24"/>
        </w:rPr>
      </w:pPr>
    </w:p>
    <w:p w14:paraId="0493223C" w14:textId="77777777" w:rsidR="003E356B" w:rsidRDefault="003E356B" w:rsidP="003E356B">
      <w:pPr>
        <w:spacing w:after="0" w:line="240" w:lineRule="auto"/>
        <w:rPr>
          <w:rFonts w:ascii="Times New Roman" w:hAnsi="Times New Roman" w:cs="Times New Roman"/>
          <w:sz w:val="24"/>
          <w:szCs w:val="24"/>
        </w:rPr>
      </w:pPr>
    </w:p>
    <w:p w14:paraId="1B94FDB7" w14:textId="77777777" w:rsidR="003E356B" w:rsidRDefault="003E356B" w:rsidP="003E356B">
      <w:pPr>
        <w:spacing w:after="0" w:line="240" w:lineRule="auto"/>
        <w:rPr>
          <w:rFonts w:ascii="Times New Roman" w:hAnsi="Times New Roman" w:cs="Times New Roman"/>
          <w:sz w:val="24"/>
          <w:szCs w:val="24"/>
        </w:rPr>
      </w:pPr>
    </w:p>
    <w:p w14:paraId="3DD60583" w14:textId="77777777" w:rsidR="003E356B" w:rsidRDefault="003E356B" w:rsidP="003E356B">
      <w:pPr>
        <w:spacing w:after="0" w:line="240" w:lineRule="auto"/>
        <w:rPr>
          <w:rFonts w:ascii="Times New Roman" w:hAnsi="Times New Roman" w:cs="Times New Roman"/>
          <w:sz w:val="24"/>
          <w:szCs w:val="24"/>
        </w:rPr>
      </w:pPr>
    </w:p>
    <w:p w14:paraId="569E36A0" w14:textId="77777777" w:rsidR="003E356B" w:rsidRDefault="003E356B" w:rsidP="003E356B">
      <w:pPr>
        <w:spacing w:after="0" w:line="240" w:lineRule="auto"/>
        <w:rPr>
          <w:rFonts w:ascii="Times New Roman" w:hAnsi="Times New Roman" w:cs="Times New Roman"/>
          <w:sz w:val="24"/>
          <w:szCs w:val="24"/>
        </w:rPr>
      </w:pPr>
    </w:p>
    <w:p w14:paraId="0EA26F45" w14:textId="77777777" w:rsidR="003E356B" w:rsidRDefault="003E356B" w:rsidP="003E356B">
      <w:pPr>
        <w:spacing w:after="0" w:line="240" w:lineRule="auto"/>
        <w:rPr>
          <w:rFonts w:ascii="Times New Roman" w:hAnsi="Times New Roman" w:cs="Times New Roman"/>
          <w:sz w:val="24"/>
          <w:szCs w:val="24"/>
        </w:rPr>
      </w:pPr>
    </w:p>
    <w:p w14:paraId="08936710" w14:textId="77777777" w:rsidR="003E356B" w:rsidRDefault="003E356B" w:rsidP="003E356B">
      <w:pPr>
        <w:spacing w:after="0" w:line="240" w:lineRule="auto"/>
        <w:rPr>
          <w:rFonts w:ascii="Times New Roman" w:hAnsi="Times New Roman" w:cs="Times New Roman"/>
          <w:sz w:val="24"/>
          <w:szCs w:val="24"/>
        </w:rPr>
      </w:pPr>
    </w:p>
    <w:p w14:paraId="19E57EBF" w14:textId="77777777" w:rsidR="003E356B" w:rsidRDefault="003E356B" w:rsidP="003E356B">
      <w:pPr>
        <w:spacing w:after="0" w:line="240" w:lineRule="auto"/>
        <w:rPr>
          <w:rFonts w:ascii="Times New Roman" w:hAnsi="Times New Roman" w:cs="Times New Roman"/>
          <w:sz w:val="24"/>
          <w:szCs w:val="24"/>
        </w:rPr>
      </w:pPr>
    </w:p>
    <w:p w14:paraId="143C2621" w14:textId="77777777" w:rsidR="003E356B" w:rsidRDefault="003E356B" w:rsidP="003E356B">
      <w:pPr>
        <w:spacing w:after="0" w:line="240" w:lineRule="auto"/>
        <w:rPr>
          <w:rFonts w:ascii="Times New Roman" w:hAnsi="Times New Roman" w:cs="Times New Roman"/>
          <w:sz w:val="24"/>
          <w:szCs w:val="24"/>
        </w:rPr>
      </w:pPr>
    </w:p>
    <w:p w14:paraId="628F7111" w14:textId="77777777" w:rsidR="003E356B" w:rsidRDefault="003E356B" w:rsidP="003E356B">
      <w:pPr>
        <w:spacing w:after="0" w:line="240" w:lineRule="auto"/>
        <w:rPr>
          <w:rFonts w:ascii="Times New Roman" w:hAnsi="Times New Roman" w:cs="Times New Roman"/>
          <w:sz w:val="24"/>
          <w:szCs w:val="24"/>
        </w:rPr>
      </w:pPr>
    </w:p>
    <w:p w14:paraId="33F1720B" w14:textId="77777777" w:rsidR="003E356B" w:rsidRDefault="003E356B" w:rsidP="003E356B">
      <w:pPr>
        <w:spacing w:after="0" w:line="240" w:lineRule="auto"/>
        <w:rPr>
          <w:rFonts w:ascii="Times New Roman" w:hAnsi="Times New Roman" w:cs="Times New Roman"/>
          <w:sz w:val="24"/>
          <w:szCs w:val="24"/>
        </w:rPr>
      </w:pPr>
    </w:p>
    <w:p w14:paraId="50B0D3CE" w14:textId="77777777" w:rsidR="003E356B" w:rsidRDefault="003E356B" w:rsidP="003E356B">
      <w:pPr>
        <w:spacing w:after="0" w:line="240" w:lineRule="auto"/>
        <w:rPr>
          <w:rFonts w:ascii="Times New Roman" w:hAnsi="Times New Roman" w:cs="Times New Roman"/>
          <w:sz w:val="24"/>
          <w:szCs w:val="24"/>
        </w:rPr>
      </w:pPr>
    </w:p>
    <w:p w14:paraId="2ABA6E70" w14:textId="77777777" w:rsidR="003E356B" w:rsidRDefault="003E356B" w:rsidP="003E356B">
      <w:pPr>
        <w:spacing w:after="0" w:line="240" w:lineRule="auto"/>
        <w:rPr>
          <w:rFonts w:ascii="Times New Roman" w:hAnsi="Times New Roman" w:cs="Times New Roman"/>
          <w:sz w:val="24"/>
          <w:szCs w:val="24"/>
        </w:rPr>
      </w:pPr>
    </w:p>
    <w:p w14:paraId="4D2B880B" w14:textId="77777777" w:rsidR="003E356B" w:rsidRDefault="003E356B" w:rsidP="003E356B">
      <w:pPr>
        <w:spacing w:after="0" w:line="240" w:lineRule="auto"/>
        <w:rPr>
          <w:rFonts w:ascii="Times New Roman" w:hAnsi="Times New Roman" w:cs="Times New Roman"/>
          <w:sz w:val="24"/>
          <w:szCs w:val="24"/>
        </w:rPr>
      </w:pPr>
    </w:p>
    <w:p w14:paraId="1A0EE12B" w14:textId="77777777" w:rsidR="0031620B" w:rsidRPr="003E356B" w:rsidRDefault="0031620B" w:rsidP="00FA3750">
      <w:pPr>
        <w:spacing w:after="0" w:line="240" w:lineRule="auto"/>
        <w:jc w:val="both"/>
        <w:rPr>
          <w:rFonts w:ascii="Times New Roman" w:hAnsi="Times New Roman" w:cs="Times New Roman"/>
          <w:sz w:val="24"/>
          <w:szCs w:val="24"/>
        </w:rPr>
      </w:pPr>
    </w:p>
    <w:sectPr w:rsidR="0031620B" w:rsidRPr="003E3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A63DB"/>
    <w:multiLevelType w:val="multilevel"/>
    <w:tmpl w:val="30B01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F87BB6"/>
    <w:multiLevelType w:val="hybridMultilevel"/>
    <w:tmpl w:val="24F2C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99237EA"/>
    <w:multiLevelType w:val="hybridMultilevel"/>
    <w:tmpl w:val="AB6A7A3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py editor">
    <w15:presenceInfo w15:providerId="None" w15:userId="Copy editor"/>
  </w15:person>
  <w15:person w15:author="Sunita Bandewar">
    <w15:presenceInfo w15:providerId="Windows Live" w15:userId="17230896bd0402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504"/>
    <w:rsid w:val="00020D42"/>
    <w:rsid w:val="000B2961"/>
    <w:rsid w:val="0031620B"/>
    <w:rsid w:val="003E356B"/>
    <w:rsid w:val="005615F9"/>
    <w:rsid w:val="00596581"/>
    <w:rsid w:val="005E6DA5"/>
    <w:rsid w:val="005F7F05"/>
    <w:rsid w:val="00663AAD"/>
    <w:rsid w:val="007748AF"/>
    <w:rsid w:val="007D5790"/>
    <w:rsid w:val="00836705"/>
    <w:rsid w:val="008C2365"/>
    <w:rsid w:val="009836EC"/>
    <w:rsid w:val="009A34B4"/>
    <w:rsid w:val="009B41A6"/>
    <w:rsid w:val="00A67504"/>
    <w:rsid w:val="00B213C2"/>
    <w:rsid w:val="00D43656"/>
    <w:rsid w:val="00E216E6"/>
    <w:rsid w:val="00E57687"/>
    <w:rsid w:val="00FA37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110BB"/>
  <w15:chartTrackingRefBased/>
  <w15:docId w15:val="{C6E0C6E8-141B-4CC1-A653-E19F47E06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7504"/>
    <w:rPr>
      <w:color w:val="0563C1" w:themeColor="hyperlink"/>
      <w:u w:val="single"/>
    </w:rPr>
  </w:style>
  <w:style w:type="paragraph" w:styleId="ListParagraph">
    <w:name w:val="List Paragraph"/>
    <w:basedOn w:val="Normal"/>
    <w:uiPriority w:val="34"/>
    <w:qFormat/>
    <w:rsid w:val="00A67504"/>
    <w:pPr>
      <w:ind w:left="720"/>
      <w:contextualSpacing/>
    </w:pPr>
  </w:style>
  <w:style w:type="paragraph" w:styleId="BalloonText">
    <w:name w:val="Balloon Text"/>
    <w:basedOn w:val="Normal"/>
    <w:link w:val="BalloonTextChar"/>
    <w:uiPriority w:val="99"/>
    <w:semiHidden/>
    <w:unhideWhenUsed/>
    <w:rsid w:val="003E35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356B"/>
    <w:rPr>
      <w:rFonts w:ascii="Segoe UI" w:hAnsi="Segoe UI" w:cs="Segoe UI"/>
      <w:sz w:val="18"/>
      <w:szCs w:val="18"/>
    </w:rPr>
  </w:style>
  <w:style w:type="character" w:styleId="CommentReference">
    <w:name w:val="annotation reference"/>
    <w:basedOn w:val="DefaultParagraphFont"/>
    <w:uiPriority w:val="99"/>
    <w:semiHidden/>
    <w:unhideWhenUsed/>
    <w:rsid w:val="00D43656"/>
    <w:rPr>
      <w:sz w:val="16"/>
      <w:szCs w:val="16"/>
    </w:rPr>
  </w:style>
  <w:style w:type="paragraph" w:styleId="CommentText">
    <w:name w:val="annotation text"/>
    <w:basedOn w:val="Normal"/>
    <w:link w:val="CommentTextChar"/>
    <w:uiPriority w:val="99"/>
    <w:semiHidden/>
    <w:unhideWhenUsed/>
    <w:rsid w:val="00D43656"/>
    <w:pPr>
      <w:spacing w:line="240" w:lineRule="auto"/>
    </w:pPr>
    <w:rPr>
      <w:sz w:val="20"/>
      <w:szCs w:val="20"/>
    </w:rPr>
  </w:style>
  <w:style w:type="character" w:customStyle="1" w:styleId="CommentTextChar">
    <w:name w:val="Comment Text Char"/>
    <w:basedOn w:val="DefaultParagraphFont"/>
    <w:link w:val="CommentText"/>
    <w:uiPriority w:val="99"/>
    <w:semiHidden/>
    <w:rsid w:val="00D43656"/>
    <w:rPr>
      <w:sz w:val="20"/>
      <w:szCs w:val="20"/>
    </w:rPr>
  </w:style>
  <w:style w:type="paragraph" w:styleId="CommentSubject">
    <w:name w:val="annotation subject"/>
    <w:basedOn w:val="CommentText"/>
    <w:next w:val="CommentText"/>
    <w:link w:val="CommentSubjectChar"/>
    <w:uiPriority w:val="99"/>
    <w:semiHidden/>
    <w:unhideWhenUsed/>
    <w:rsid w:val="00D43656"/>
    <w:rPr>
      <w:b/>
      <w:bCs/>
    </w:rPr>
  </w:style>
  <w:style w:type="character" w:customStyle="1" w:styleId="CommentSubjectChar">
    <w:name w:val="Comment Subject Char"/>
    <w:basedOn w:val="CommentTextChar"/>
    <w:link w:val="CommentSubject"/>
    <w:uiPriority w:val="99"/>
    <w:semiHidden/>
    <w:rsid w:val="00D43656"/>
    <w:rPr>
      <w:b/>
      <w:bCs/>
      <w:sz w:val="20"/>
      <w:szCs w:val="20"/>
    </w:rPr>
  </w:style>
  <w:style w:type="paragraph" w:styleId="Revision">
    <w:name w:val="Revision"/>
    <w:hidden/>
    <w:uiPriority w:val="99"/>
    <w:semiHidden/>
    <w:rsid w:val="00D436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21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mrinal barua</dc:creator>
  <cp:keywords/>
  <dc:description/>
  <cp:lastModifiedBy>Copy editor</cp:lastModifiedBy>
  <cp:revision>2</cp:revision>
  <cp:lastPrinted>2019-07-09T05:18:00Z</cp:lastPrinted>
  <dcterms:created xsi:type="dcterms:W3CDTF">2019-07-20T12:50:00Z</dcterms:created>
  <dcterms:modified xsi:type="dcterms:W3CDTF">2019-07-20T12:50:00Z</dcterms:modified>
</cp:coreProperties>
</file>