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69A0E0" w14:textId="66BD65CE" w:rsidR="00D72C3C" w:rsidRDefault="00D72C3C">
      <w:pPr>
        <w:rPr>
          <w:sz w:val="32"/>
          <w:szCs w:val="32"/>
          <w:lang w:val="en-US"/>
        </w:rPr>
      </w:pPr>
      <w:r>
        <w:rPr>
          <w:sz w:val="32"/>
          <w:szCs w:val="32"/>
          <w:lang w:val="en-US"/>
        </w:rPr>
        <w:t xml:space="preserve">               Technology &amp; hospitals loot—Not Doctors. </w:t>
      </w:r>
    </w:p>
    <w:p w14:paraId="5CA95632" w14:textId="76CE3F91" w:rsidR="006003CE" w:rsidRPr="00D72C3C" w:rsidRDefault="006003CE">
      <w:pPr>
        <w:rPr>
          <w:sz w:val="28"/>
          <w:szCs w:val="28"/>
          <w:lang w:val="en-US"/>
        </w:rPr>
      </w:pPr>
      <w:r w:rsidRPr="00D72C3C">
        <w:rPr>
          <w:sz w:val="28"/>
          <w:szCs w:val="28"/>
          <w:lang w:val="en-US"/>
        </w:rPr>
        <w:t xml:space="preserve">                         Understand health-care economics</w:t>
      </w:r>
    </w:p>
    <w:p w14:paraId="03328C83" w14:textId="3C6C6152" w:rsidR="00122046" w:rsidRPr="00122046" w:rsidRDefault="00122046">
      <w:pPr>
        <w:rPr>
          <w:sz w:val="24"/>
          <w:szCs w:val="24"/>
          <w:lang w:val="en-US"/>
        </w:rPr>
      </w:pPr>
      <w:r>
        <w:rPr>
          <w:sz w:val="32"/>
          <w:szCs w:val="32"/>
          <w:lang w:val="en-US"/>
        </w:rPr>
        <w:t xml:space="preserve">       “</w:t>
      </w:r>
      <w:r>
        <w:rPr>
          <w:sz w:val="28"/>
          <w:szCs w:val="28"/>
          <w:lang w:val="en-US"/>
        </w:rPr>
        <w:t xml:space="preserve">Doctors loot” “doctors mint money” </w:t>
      </w:r>
      <w:r>
        <w:rPr>
          <w:sz w:val="24"/>
          <w:szCs w:val="24"/>
          <w:lang w:val="en-US"/>
        </w:rPr>
        <w:t xml:space="preserve">and everybody nods </w:t>
      </w:r>
      <w:r w:rsidR="00D8734F">
        <w:rPr>
          <w:sz w:val="24"/>
          <w:szCs w:val="24"/>
          <w:lang w:val="en-US"/>
        </w:rPr>
        <w:t>-</w:t>
      </w:r>
      <w:r w:rsidR="00FC2B56">
        <w:rPr>
          <w:sz w:val="24"/>
          <w:szCs w:val="24"/>
          <w:lang w:val="en-US"/>
        </w:rPr>
        <w:t>“</w:t>
      </w:r>
      <w:r>
        <w:rPr>
          <w:sz w:val="24"/>
          <w:szCs w:val="24"/>
          <w:lang w:val="en-US"/>
        </w:rPr>
        <w:t>agree</w:t>
      </w:r>
      <w:r w:rsidR="00FC2B56">
        <w:rPr>
          <w:sz w:val="24"/>
          <w:szCs w:val="24"/>
          <w:lang w:val="en-US"/>
        </w:rPr>
        <w:t>d”</w:t>
      </w:r>
      <w:r>
        <w:rPr>
          <w:sz w:val="24"/>
          <w:szCs w:val="24"/>
          <w:lang w:val="en-US"/>
        </w:rPr>
        <w:t>. The highly publicized case of the</w:t>
      </w:r>
      <w:ins w:id="0" w:author="Reviewer" w:date="2020-08-27T08:26:00Z">
        <w:r w:rsidR="0039398F">
          <w:rPr>
            <w:sz w:val="24"/>
            <w:szCs w:val="24"/>
            <w:lang w:val="en-US"/>
          </w:rPr>
          <w:t xml:space="preserve"> eight</w:t>
        </w:r>
      </w:ins>
      <w:del w:id="1" w:author="Reviewer" w:date="2020-08-27T08:26:00Z">
        <w:r w:rsidDel="0039398F">
          <w:rPr>
            <w:sz w:val="24"/>
            <w:szCs w:val="24"/>
            <w:lang w:val="en-US"/>
          </w:rPr>
          <w:delText xml:space="preserve"> 8</w:delText>
        </w:r>
      </w:del>
      <w:r>
        <w:rPr>
          <w:sz w:val="24"/>
          <w:szCs w:val="24"/>
          <w:lang w:val="en-US"/>
        </w:rPr>
        <w:t xml:space="preserve"> year old girl suffering from Dengue </w:t>
      </w:r>
      <w:r w:rsidR="0019546E">
        <w:rPr>
          <w:sz w:val="24"/>
          <w:szCs w:val="24"/>
          <w:lang w:val="en-US"/>
        </w:rPr>
        <w:t xml:space="preserve">in Noida </w:t>
      </w:r>
      <w:r>
        <w:rPr>
          <w:sz w:val="24"/>
          <w:szCs w:val="24"/>
          <w:lang w:val="en-US"/>
        </w:rPr>
        <w:t xml:space="preserve">is shown as a “clear </w:t>
      </w:r>
      <w:ins w:id="2" w:author="Reviewer" w:date="2020-08-27T08:27:00Z">
        <w:r w:rsidR="0039398F">
          <w:rPr>
            <w:sz w:val="24"/>
            <w:szCs w:val="24"/>
            <w:lang w:val="en-US"/>
          </w:rPr>
          <w:t>p</w:t>
        </w:r>
      </w:ins>
      <w:del w:id="3" w:author="Reviewer" w:date="2020-08-27T08:27:00Z">
        <w:r w:rsidDel="0039398F">
          <w:rPr>
            <w:sz w:val="24"/>
            <w:szCs w:val="24"/>
            <w:lang w:val="en-US"/>
          </w:rPr>
          <w:delText>P</w:delText>
        </w:r>
      </w:del>
      <w:r>
        <w:rPr>
          <w:sz w:val="24"/>
          <w:szCs w:val="24"/>
          <w:lang w:val="en-US"/>
        </w:rPr>
        <w:t>roof”</w:t>
      </w:r>
      <w:ins w:id="4" w:author="Reviewer" w:date="2020-08-27T11:21:00Z">
        <w:r w:rsidR="0037351D">
          <w:rPr>
            <w:sz w:val="24"/>
            <w:szCs w:val="24"/>
            <w:lang w:val="en-US"/>
          </w:rPr>
          <w:t xml:space="preserve">. </w:t>
        </w:r>
      </w:ins>
      <w:del w:id="5" w:author="Reviewer" w:date="2020-08-27T11:21:00Z">
        <w:r w:rsidDel="0037351D">
          <w:rPr>
            <w:sz w:val="24"/>
            <w:szCs w:val="24"/>
            <w:lang w:val="en-US"/>
          </w:rPr>
          <w:delText>; she</w:delText>
        </w:r>
      </w:del>
      <w:ins w:id="6" w:author="Reviewer" w:date="2020-08-27T11:21:00Z">
        <w:r w:rsidR="0037351D">
          <w:rPr>
            <w:sz w:val="24"/>
            <w:szCs w:val="24"/>
            <w:lang w:val="en-US"/>
          </w:rPr>
          <w:t>Patient died after 8 days of admission</w:t>
        </w:r>
      </w:ins>
      <w:del w:id="7" w:author="Reviewer" w:date="2020-08-27T11:21:00Z">
        <w:r w:rsidDel="0037351D">
          <w:rPr>
            <w:sz w:val="24"/>
            <w:szCs w:val="24"/>
            <w:lang w:val="en-US"/>
          </w:rPr>
          <w:delText xml:space="preserve"> was admitted to</w:delText>
        </w:r>
      </w:del>
      <w:ins w:id="8" w:author="Reviewer" w:date="2020-08-27T11:21:00Z">
        <w:r w:rsidR="0037351D">
          <w:rPr>
            <w:sz w:val="24"/>
            <w:szCs w:val="24"/>
            <w:lang w:val="en-US"/>
          </w:rPr>
          <w:t xml:space="preserve"> in</w:t>
        </w:r>
      </w:ins>
      <w:r>
        <w:rPr>
          <w:sz w:val="24"/>
          <w:szCs w:val="24"/>
          <w:lang w:val="en-US"/>
        </w:rPr>
        <w:t xml:space="preserve"> a</w:t>
      </w:r>
      <w:r w:rsidR="00FC2B56">
        <w:rPr>
          <w:sz w:val="24"/>
          <w:szCs w:val="24"/>
          <w:lang w:val="en-US"/>
        </w:rPr>
        <w:t xml:space="preserve"> </w:t>
      </w:r>
      <w:r>
        <w:rPr>
          <w:sz w:val="24"/>
          <w:szCs w:val="24"/>
          <w:lang w:val="en-US"/>
        </w:rPr>
        <w:t xml:space="preserve">five </w:t>
      </w:r>
      <w:r w:rsidR="00FC2B56">
        <w:rPr>
          <w:sz w:val="24"/>
          <w:szCs w:val="24"/>
          <w:lang w:val="en-US"/>
        </w:rPr>
        <w:t>-</w:t>
      </w:r>
      <w:r>
        <w:rPr>
          <w:sz w:val="24"/>
          <w:szCs w:val="24"/>
          <w:lang w:val="en-US"/>
        </w:rPr>
        <w:t>star Hos</w:t>
      </w:r>
      <w:r w:rsidR="007C203F">
        <w:rPr>
          <w:sz w:val="24"/>
          <w:szCs w:val="24"/>
          <w:lang w:val="en-US"/>
        </w:rPr>
        <w:t>p</w:t>
      </w:r>
      <w:r>
        <w:rPr>
          <w:sz w:val="24"/>
          <w:szCs w:val="24"/>
          <w:lang w:val="en-US"/>
        </w:rPr>
        <w:t>ital</w:t>
      </w:r>
      <w:r w:rsidR="00FC2B56">
        <w:rPr>
          <w:sz w:val="24"/>
          <w:szCs w:val="24"/>
          <w:lang w:val="en-US"/>
        </w:rPr>
        <w:t xml:space="preserve">, </w:t>
      </w:r>
      <w:r w:rsidR="007C203F">
        <w:rPr>
          <w:sz w:val="24"/>
          <w:szCs w:val="24"/>
          <w:lang w:val="en-US"/>
        </w:rPr>
        <w:t>Intensive Care uni</w:t>
      </w:r>
      <w:ins w:id="9" w:author="Reviewer" w:date="2020-08-27T11:22:00Z">
        <w:r w:rsidR="00940C21">
          <w:rPr>
            <w:sz w:val="24"/>
            <w:szCs w:val="24"/>
            <w:lang w:val="en-US"/>
          </w:rPr>
          <w:t xml:space="preserve">t. </w:t>
        </w:r>
      </w:ins>
      <w:del w:id="10" w:author="Reviewer" w:date="2020-08-27T11:22:00Z">
        <w:r w:rsidR="007C203F" w:rsidDel="00940C21">
          <w:rPr>
            <w:sz w:val="24"/>
            <w:szCs w:val="24"/>
            <w:lang w:val="en-US"/>
          </w:rPr>
          <w:delText>t</w:delText>
        </w:r>
        <w:r w:rsidR="00D8734F" w:rsidDel="00940C21">
          <w:rPr>
            <w:sz w:val="24"/>
            <w:szCs w:val="24"/>
            <w:lang w:val="en-US"/>
          </w:rPr>
          <w:delText>,</w:delText>
        </w:r>
        <w:r w:rsidR="007C203F" w:rsidDel="00940C21">
          <w:rPr>
            <w:sz w:val="24"/>
            <w:szCs w:val="24"/>
            <w:lang w:val="en-US"/>
          </w:rPr>
          <w:delText xml:space="preserve"> died after </w:delText>
        </w:r>
        <w:r w:rsidR="005607B1" w:rsidDel="00940C21">
          <w:rPr>
            <w:sz w:val="24"/>
            <w:szCs w:val="24"/>
            <w:lang w:val="en-US"/>
          </w:rPr>
          <w:delText>8 days,</w:delText>
        </w:r>
        <w:r w:rsidR="007C203F" w:rsidDel="00940C21">
          <w:rPr>
            <w:sz w:val="24"/>
            <w:szCs w:val="24"/>
            <w:lang w:val="en-US"/>
          </w:rPr>
          <w:delText xml:space="preserve"> but t</w:delText>
        </w:r>
      </w:del>
      <w:ins w:id="11" w:author="Reviewer" w:date="2020-08-27T11:22:00Z">
        <w:r w:rsidR="00940C21">
          <w:rPr>
            <w:sz w:val="24"/>
            <w:szCs w:val="24"/>
            <w:lang w:val="en-US"/>
          </w:rPr>
          <w:t>T</w:t>
        </w:r>
      </w:ins>
      <w:r w:rsidR="007C203F">
        <w:rPr>
          <w:sz w:val="24"/>
          <w:szCs w:val="24"/>
          <w:lang w:val="en-US"/>
        </w:rPr>
        <w:t>he bill</w:t>
      </w:r>
      <w:ins w:id="12" w:author="Reviewer" w:date="2020-08-27T11:22:00Z">
        <w:r w:rsidR="00940C21">
          <w:rPr>
            <w:sz w:val="24"/>
            <w:szCs w:val="24"/>
            <w:lang w:val="en-US"/>
          </w:rPr>
          <w:t xml:space="preserve"> -</w:t>
        </w:r>
      </w:ins>
      <w:del w:id="13" w:author="Reviewer" w:date="2020-08-27T11:22:00Z">
        <w:r w:rsidR="007C203F" w:rsidDel="00940C21">
          <w:rPr>
            <w:sz w:val="24"/>
            <w:szCs w:val="24"/>
            <w:lang w:val="en-US"/>
          </w:rPr>
          <w:delText>? A</w:delText>
        </w:r>
      </w:del>
      <w:ins w:id="14" w:author="Reviewer" w:date="2020-08-27T11:22:00Z">
        <w:r w:rsidR="00940C21">
          <w:rPr>
            <w:sz w:val="24"/>
            <w:szCs w:val="24"/>
            <w:lang w:val="en-US"/>
          </w:rPr>
          <w:t xml:space="preserve"> a</w:t>
        </w:r>
      </w:ins>
      <w:r w:rsidR="007C203F">
        <w:rPr>
          <w:sz w:val="24"/>
          <w:szCs w:val="24"/>
          <w:lang w:val="en-US"/>
        </w:rPr>
        <w:t xml:space="preserve"> whopping Rs. 14 lakhs! What more proof is needed to show that “doctors swindle”? In everyday life, too, patients experience exorbitant charges, unnecessary costly investigations, and operations with modern technology at a cost reaching the skies.</w:t>
      </w:r>
      <w:ins w:id="15" w:author="Reviewer" w:date="2020-08-27T11:23:00Z">
        <w:r w:rsidR="00940C21">
          <w:rPr>
            <w:sz w:val="24"/>
            <w:szCs w:val="24"/>
            <w:lang w:val="en-US"/>
          </w:rPr>
          <w:t xml:space="preserve"> However </w:t>
        </w:r>
      </w:ins>
      <w:del w:id="16" w:author="Reviewer" w:date="2020-08-27T11:23:00Z">
        <w:r w:rsidR="007C203F" w:rsidDel="00940C21">
          <w:rPr>
            <w:sz w:val="24"/>
            <w:szCs w:val="24"/>
            <w:lang w:val="en-US"/>
          </w:rPr>
          <w:delText xml:space="preserve"> But </w:delText>
        </w:r>
      </w:del>
      <w:r w:rsidR="007C203F">
        <w:rPr>
          <w:sz w:val="24"/>
          <w:szCs w:val="24"/>
          <w:lang w:val="en-US"/>
        </w:rPr>
        <w:t xml:space="preserve">doctors point out that, in the Noida case of the child, 4 specialist doctors collected only Rs. 90000 for their </w:t>
      </w:r>
      <w:r w:rsidR="005607B1">
        <w:rPr>
          <w:sz w:val="24"/>
          <w:szCs w:val="24"/>
          <w:lang w:val="en-US"/>
        </w:rPr>
        <w:t>8</w:t>
      </w:r>
      <w:r w:rsidR="007C203F">
        <w:rPr>
          <w:sz w:val="24"/>
          <w:szCs w:val="24"/>
          <w:lang w:val="en-US"/>
        </w:rPr>
        <w:t xml:space="preserve"> days </w:t>
      </w:r>
      <w:ins w:id="17" w:author="Reviewer" w:date="2020-08-27T11:23:00Z">
        <w:r w:rsidR="00940C21">
          <w:rPr>
            <w:sz w:val="24"/>
            <w:szCs w:val="24"/>
            <w:lang w:val="en-US"/>
          </w:rPr>
          <w:t xml:space="preserve">of </w:t>
        </w:r>
      </w:ins>
      <w:r w:rsidR="007C203F">
        <w:rPr>
          <w:sz w:val="24"/>
          <w:szCs w:val="24"/>
          <w:lang w:val="en-US"/>
        </w:rPr>
        <w:t xml:space="preserve">intensive efforts—about Rs. 20 to 25 thousand for each of them. The rest of the bill was HOSPITAL CHARGES. </w:t>
      </w:r>
      <w:r w:rsidR="00342648">
        <w:rPr>
          <w:sz w:val="24"/>
          <w:szCs w:val="24"/>
          <w:lang w:val="en-US"/>
        </w:rPr>
        <w:t>So, what is the truth? Health Care Services is a very complex subject</w:t>
      </w:r>
      <w:r w:rsidR="00E46B13">
        <w:rPr>
          <w:sz w:val="24"/>
          <w:szCs w:val="24"/>
          <w:lang w:val="en-US"/>
        </w:rPr>
        <w:t>. One must understand the economics of this highly complex industry where both the giver and the receiver are human beings</w:t>
      </w:r>
      <w:r w:rsidR="00FC2B56">
        <w:rPr>
          <w:sz w:val="24"/>
          <w:szCs w:val="24"/>
          <w:lang w:val="en-US"/>
        </w:rPr>
        <w:t xml:space="preserve"> whose behavior is </w:t>
      </w:r>
      <w:ins w:id="18" w:author="Reviewer" w:date="2020-08-27T11:25:00Z">
        <w:r w:rsidR="00940C21">
          <w:rPr>
            <w:sz w:val="24"/>
            <w:szCs w:val="24"/>
            <w:lang w:val="en-US"/>
          </w:rPr>
          <w:t xml:space="preserve">variable </w:t>
        </w:r>
      </w:ins>
      <w:del w:id="19" w:author="Reviewer" w:date="2020-08-27T11:25:00Z">
        <w:r w:rsidR="00FC2B56" w:rsidDel="00940C21">
          <w:rPr>
            <w:sz w:val="24"/>
            <w:szCs w:val="24"/>
            <w:lang w:val="en-US"/>
          </w:rPr>
          <w:delText>so unpredictable every time</w:delText>
        </w:r>
      </w:del>
      <w:r w:rsidR="00E46B13">
        <w:rPr>
          <w:sz w:val="24"/>
          <w:szCs w:val="24"/>
          <w:lang w:val="en-US"/>
        </w:rPr>
        <w:t xml:space="preserve">. Let us begin.  </w:t>
      </w:r>
    </w:p>
    <w:p w14:paraId="53001430" w14:textId="1FDA09C2" w:rsidR="0019546E" w:rsidRDefault="006003CE">
      <w:pPr>
        <w:rPr>
          <w:sz w:val="24"/>
          <w:szCs w:val="24"/>
          <w:lang w:val="en-US"/>
        </w:rPr>
      </w:pPr>
      <w:r w:rsidRPr="006003CE">
        <w:rPr>
          <w:sz w:val="24"/>
          <w:szCs w:val="24"/>
          <w:lang w:val="en-US"/>
        </w:rPr>
        <w:t>Medical</w:t>
      </w:r>
      <w:r>
        <w:rPr>
          <w:sz w:val="24"/>
          <w:szCs w:val="24"/>
          <w:lang w:val="en-US"/>
        </w:rPr>
        <w:t xml:space="preserve"> practice was an ART for ages.</w:t>
      </w:r>
      <w:r w:rsidR="00122046">
        <w:rPr>
          <w:sz w:val="24"/>
          <w:szCs w:val="24"/>
          <w:lang w:val="en-US"/>
        </w:rPr>
        <w:t xml:space="preserve"> Science </w:t>
      </w:r>
      <w:ins w:id="20" w:author="Reviewer" w:date="2020-08-27T11:26:00Z">
        <w:r w:rsidR="00940C21">
          <w:rPr>
            <w:sz w:val="24"/>
            <w:szCs w:val="24"/>
            <w:lang w:val="en-US"/>
          </w:rPr>
          <w:t xml:space="preserve">has grown tremendously </w:t>
        </w:r>
      </w:ins>
      <w:del w:id="21" w:author="Reviewer" w:date="2020-08-27T11:26:00Z">
        <w:r w:rsidR="00122046" w:rsidDel="00940C21">
          <w:rPr>
            <w:sz w:val="24"/>
            <w:szCs w:val="24"/>
            <w:lang w:val="en-US"/>
          </w:rPr>
          <w:delText xml:space="preserve">got added </w:delText>
        </w:r>
      </w:del>
      <w:r w:rsidR="00122046">
        <w:rPr>
          <w:sz w:val="24"/>
          <w:szCs w:val="24"/>
          <w:lang w:val="en-US"/>
        </w:rPr>
        <w:t>i</w:t>
      </w:r>
      <w:r>
        <w:rPr>
          <w:sz w:val="24"/>
          <w:szCs w:val="24"/>
          <w:lang w:val="en-US"/>
        </w:rPr>
        <w:t>n</w:t>
      </w:r>
      <w:r w:rsidR="00602731">
        <w:rPr>
          <w:sz w:val="24"/>
          <w:szCs w:val="24"/>
          <w:lang w:val="en-US"/>
        </w:rPr>
        <w:t xml:space="preserve"> the </w:t>
      </w:r>
      <w:r>
        <w:rPr>
          <w:sz w:val="24"/>
          <w:szCs w:val="24"/>
          <w:lang w:val="en-US"/>
        </w:rPr>
        <w:t>nineteenth century</w:t>
      </w:r>
      <w:r w:rsidR="00122046">
        <w:rPr>
          <w:sz w:val="24"/>
          <w:szCs w:val="24"/>
          <w:lang w:val="en-US"/>
        </w:rPr>
        <w:t>, when</w:t>
      </w:r>
      <w:r>
        <w:rPr>
          <w:sz w:val="24"/>
          <w:szCs w:val="24"/>
          <w:lang w:val="en-US"/>
        </w:rPr>
        <w:t xml:space="preserve"> Gray described the whole anatomy, Harve</w:t>
      </w:r>
      <w:r w:rsidR="00602731">
        <w:rPr>
          <w:sz w:val="24"/>
          <w:szCs w:val="24"/>
          <w:lang w:val="en-US"/>
        </w:rPr>
        <w:t>y</w:t>
      </w:r>
      <w:r>
        <w:rPr>
          <w:sz w:val="24"/>
          <w:szCs w:val="24"/>
          <w:lang w:val="en-US"/>
        </w:rPr>
        <w:t xml:space="preserve"> and Cushing described the whole Physiology</w:t>
      </w:r>
      <w:r w:rsidR="00602731">
        <w:rPr>
          <w:sz w:val="24"/>
          <w:szCs w:val="24"/>
          <w:lang w:val="en-US"/>
        </w:rPr>
        <w:t xml:space="preserve">.  </w:t>
      </w:r>
      <w:r w:rsidR="00FC2B56">
        <w:rPr>
          <w:sz w:val="24"/>
          <w:szCs w:val="24"/>
          <w:lang w:val="en-US"/>
        </w:rPr>
        <w:t>W</w:t>
      </w:r>
      <w:r w:rsidR="00602731">
        <w:rPr>
          <w:sz w:val="24"/>
          <w:szCs w:val="24"/>
          <w:lang w:val="en-US"/>
        </w:rPr>
        <w:t>hen microscopic germs were discovered (Leevenhock) and later proved to be the cause of most infections</w:t>
      </w:r>
      <w:r w:rsidR="00485EA3">
        <w:rPr>
          <w:sz w:val="24"/>
          <w:szCs w:val="24"/>
          <w:lang w:val="en-US"/>
        </w:rPr>
        <w:t xml:space="preserve"> (Robert Koch)</w:t>
      </w:r>
      <w:r w:rsidR="00602731">
        <w:rPr>
          <w:sz w:val="24"/>
          <w:szCs w:val="24"/>
          <w:lang w:val="en-US"/>
        </w:rPr>
        <w:t>, Lord Lister established the modern technique of “antiseptic and aseptic</w:t>
      </w:r>
      <w:r w:rsidR="00485EA3">
        <w:rPr>
          <w:sz w:val="24"/>
          <w:szCs w:val="24"/>
          <w:lang w:val="en-US"/>
        </w:rPr>
        <w:t>”</w:t>
      </w:r>
      <w:r w:rsidR="00602731">
        <w:rPr>
          <w:sz w:val="24"/>
          <w:szCs w:val="24"/>
          <w:lang w:val="en-US"/>
        </w:rPr>
        <w:t xml:space="preserve"> surgery. A dentist </w:t>
      </w:r>
      <w:r w:rsidR="00485EA3">
        <w:rPr>
          <w:sz w:val="24"/>
          <w:szCs w:val="24"/>
          <w:lang w:val="en-US"/>
        </w:rPr>
        <w:t>(</w:t>
      </w:r>
      <w:r w:rsidR="00122046">
        <w:rPr>
          <w:sz w:val="24"/>
          <w:szCs w:val="24"/>
          <w:lang w:val="en-US"/>
        </w:rPr>
        <w:t xml:space="preserve">Horace </w:t>
      </w:r>
      <w:r w:rsidR="00602731">
        <w:rPr>
          <w:sz w:val="24"/>
          <w:szCs w:val="24"/>
          <w:lang w:val="en-US"/>
        </w:rPr>
        <w:t>Wells</w:t>
      </w:r>
      <w:r w:rsidR="00485EA3">
        <w:rPr>
          <w:sz w:val="24"/>
          <w:szCs w:val="24"/>
          <w:lang w:val="en-US"/>
        </w:rPr>
        <w:t>)</w:t>
      </w:r>
      <w:r w:rsidR="00602731">
        <w:rPr>
          <w:sz w:val="24"/>
          <w:szCs w:val="24"/>
          <w:lang w:val="en-US"/>
        </w:rPr>
        <w:t xml:space="preserve"> had already shown that pain can be remo</w:t>
      </w:r>
      <w:r w:rsidR="00485EA3">
        <w:rPr>
          <w:sz w:val="24"/>
          <w:szCs w:val="24"/>
          <w:lang w:val="en-US"/>
        </w:rPr>
        <w:t>v</w:t>
      </w:r>
      <w:r w:rsidR="00602731">
        <w:rPr>
          <w:sz w:val="24"/>
          <w:szCs w:val="24"/>
          <w:lang w:val="en-US"/>
        </w:rPr>
        <w:t xml:space="preserve">ed by inhalation of Nitrous Oxide. </w:t>
      </w:r>
      <w:r w:rsidR="00D8734F">
        <w:rPr>
          <w:sz w:val="24"/>
          <w:szCs w:val="24"/>
          <w:lang w:val="en-US"/>
        </w:rPr>
        <w:t>Thus</w:t>
      </w:r>
      <w:r w:rsidR="00602731">
        <w:rPr>
          <w:sz w:val="24"/>
          <w:szCs w:val="24"/>
          <w:lang w:val="en-US"/>
        </w:rPr>
        <w:t xml:space="preserve"> the stage was set</w:t>
      </w:r>
      <w:r w:rsidR="007C3983">
        <w:rPr>
          <w:sz w:val="24"/>
          <w:szCs w:val="24"/>
          <w:lang w:val="en-US"/>
        </w:rPr>
        <w:t>; between 1880 and 1920, surgery made rapid advances</w:t>
      </w:r>
      <w:r w:rsidR="009A4168">
        <w:rPr>
          <w:sz w:val="24"/>
          <w:szCs w:val="24"/>
          <w:lang w:val="en-US"/>
        </w:rPr>
        <w:t>.</w:t>
      </w:r>
      <w:r w:rsidR="007C3983">
        <w:rPr>
          <w:sz w:val="24"/>
          <w:szCs w:val="24"/>
          <w:lang w:val="en-US"/>
        </w:rPr>
        <w:t xml:space="preserve"> </w:t>
      </w:r>
      <w:r w:rsidR="009A4168">
        <w:rPr>
          <w:sz w:val="24"/>
          <w:szCs w:val="24"/>
          <w:lang w:val="en-US"/>
        </w:rPr>
        <w:t xml:space="preserve">After </w:t>
      </w:r>
      <w:r w:rsidR="007C3983">
        <w:rPr>
          <w:sz w:val="24"/>
          <w:szCs w:val="24"/>
          <w:lang w:val="en-US"/>
        </w:rPr>
        <w:t xml:space="preserve">the discovery of anti-bacterials and blood transfusion etc, there was an immense improvement in medical management, too, and clinical practice added a substantial component of </w:t>
      </w:r>
      <w:r w:rsidR="009A4168">
        <w:rPr>
          <w:sz w:val="24"/>
          <w:szCs w:val="24"/>
          <w:lang w:val="en-US"/>
        </w:rPr>
        <w:t>“</w:t>
      </w:r>
      <w:ins w:id="22" w:author="Reviewer" w:date="2020-08-27T11:29:00Z">
        <w:r w:rsidR="00940C21">
          <w:rPr>
            <w:sz w:val="24"/>
            <w:szCs w:val="24"/>
            <w:lang w:val="en-US"/>
          </w:rPr>
          <w:t>s</w:t>
        </w:r>
      </w:ins>
      <w:del w:id="23" w:author="Reviewer" w:date="2020-08-27T11:29:00Z">
        <w:r w:rsidR="007C3983" w:rsidDel="00940C21">
          <w:rPr>
            <w:sz w:val="24"/>
            <w:szCs w:val="24"/>
            <w:lang w:val="en-US"/>
          </w:rPr>
          <w:delText>S</w:delText>
        </w:r>
      </w:del>
      <w:r w:rsidR="007C3983">
        <w:rPr>
          <w:sz w:val="24"/>
          <w:szCs w:val="24"/>
          <w:lang w:val="en-US"/>
        </w:rPr>
        <w:t>cience</w:t>
      </w:r>
      <w:r w:rsidR="009A4168">
        <w:rPr>
          <w:sz w:val="24"/>
          <w:szCs w:val="24"/>
          <w:lang w:val="en-US"/>
        </w:rPr>
        <w:t>”</w:t>
      </w:r>
      <w:r w:rsidR="007C3983">
        <w:rPr>
          <w:sz w:val="24"/>
          <w:szCs w:val="24"/>
          <w:lang w:val="en-US"/>
        </w:rPr>
        <w:t>. “Commerce” existed from ages.</w:t>
      </w:r>
      <w:r w:rsidR="009A4168">
        <w:rPr>
          <w:sz w:val="24"/>
          <w:szCs w:val="24"/>
          <w:lang w:val="en-US"/>
        </w:rPr>
        <w:t xml:space="preserve"> Now,</w:t>
      </w:r>
      <w:r w:rsidR="007C3983">
        <w:rPr>
          <w:sz w:val="24"/>
          <w:szCs w:val="24"/>
          <w:lang w:val="en-US"/>
        </w:rPr>
        <w:t xml:space="preserve"> </w:t>
      </w:r>
      <w:r w:rsidR="00D8734F">
        <w:rPr>
          <w:sz w:val="24"/>
          <w:szCs w:val="24"/>
          <w:lang w:val="en-US"/>
        </w:rPr>
        <w:t>c</w:t>
      </w:r>
      <w:r w:rsidR="007C3983">
        <w:rPr>
          <w:sz w:val="24"/>
          <w:szCs w:val="24"/>
          <w:lang w:val="en-US"/>
        </w:rPr>
        <w:t xml:space="preserve">linical practice </w:t>
      </w:r>
      <w:r w:rsidR="007B5E23">
        <w:rPr>
          <w:sz w:val="24"/>
          <w:szCs w:val="24"/>
          <w:lang w:val="en-US"/>
        </w:rPr>
        <w:t xml:space="preserve">has </w:t>
      </w:r>
      <w:r w:rsidR="009A4168">
        <w:rPr>
          <w:sz w:val="24"/>
          <w:szCs w:val="24"/>
          <w:lang w:val="en-US"/>
        </w:rPr>
        <w:t>bec</w:t>
      </w:r>
      <w:r w:rsidR="007B5E23">
        <w:rPr>
          <w:sz w:val="24"/>
          <w:szCs w:val="24"/>
          <w:lang w:val="en-US"/>
        </w:rPr>
        <w:t>o</w:t>
      </w:r>
      <w:r w:rsidR="009A4168">
        <w:rPr>
          <w:sz w:val="24"/>
          <w:szCs w:val="24"/>
          <w:lang w:val="en-US"/>
        </w:rPr>
        <w:t>me</w:t>
      </w:r>
      <w:r w:rsidR="007C3983">
        <w:rPr>
          <w:sz w:val="24"/>
          <w:szCs w:val="24"/>
          <w:lang w:val="en-US"/>
        </w:rPr>
        <w:t xml:space="preserve"> a beautiful mixture of </w:t>
      </w:r>
      <w:ins w:id="24" w:author="Reviewer" w:date="2020-08-27T11:29:00Z">
        <w:r w:rsidR="00940C21">
          <w:rPr>
            <w:sz w:val="24"/>
            <w:szCs w:val="24"/>
            <w:lang w:val="en-US"/>
          </w:rPr>
          <w:t>a</w:t>
        </w:r>
      </w:ins>
      <w:del w:id="25" w:author="Reviewer" w:date="2020-08-27T11:29:00Z">
        <w:r w:rsidR="007C3983" w:rsidDel="00940C21">
          <w:rPr>
            <w:sz w:val="24"/>
            <w:szCs w:val="24"/>
            <w:lang w:val="en-US"/>
          </w:rPr>
          <w:delText>A</w:delText>
        </w:r>
      </w:del>
      <w:r w:rsidR="007C3983">
        <w:rPr>
          <w:sz w:val="24"/>
          <w:szCs w:val="24"/>
          <w:lang w:val="en-US"/>
        </w:rPr>
        <w:t xml:space="preserve">rt, </w:t>
      </w:r>
      <w:ins w:id="26" w:author="Reviewer" w:date="2020-08-27T11:29:00Z">
        <w:r w:rsidR="00940C21">
          <w:rPr>
            <w:sz w:val="24"/>
            <w:szCs w:val="24"/>
            <w:lang w:val="en-US"/>
          </w:rPr>
          <w:t>s</w:t>
        </w:r>
      </w:ins>
      <w:del w:id="27" w:author="Reviewer" w:date="2020-08-27T11:29:00Z">
        <w:r w:rsidR="007C3983" w:rsidDel="00940C21">
          <w:rPr>
            <w:sz w:val="24"/>
            <w:szCs w:val="24"/>
            <w:lang w:val="en-US"/>
          </w:rPr>
          <w:delText>S</w:delText>
        </w:r>
      </w:del>
      <w:r w:rsidR="007C3983">
        <w:rPr>
          <w:sz w:val="24"/>
          <w:szCs w:val="24"/>
          <w:lang w:val="en-US"/>
        </w:rPr>
        <w:t xml:space="preserve">cience and </w:t>
      </w:r>
      <w:ins w:id="28" w:author="Reviewer" w:date="2020-08-27T11:29:00Z">
        <w:r w:rsidR="00940C21">
          <w:rPr>
            <w:sz w:val="24"/>
            <w:szCs w:val="24"/>
            <w:lang w:val="en-US"/>
          </w:rPr>
          <w:t>c</w:t>
        </w:r>
      </w:ins>
      <w:del w:id="29" w:author="Reviewer" w:date="2020-08-27T11:29:00Z">
        <w:r w:rsidR="007C3983" w:rsidDel="00940C21">
          <w:rPr>
            <w:sz w:val="24"/>
            <w:szCs w:val="24"/>
            <w:lang w:val="en-US"/>
          </w:rPr>
          <w:delText>C</w:delText>
        </w:r>
      </w:del>
      <w:r w:rsidR="007C3983">
        <w:rPr>
          <w:sz w:val="24"/>
          <w:szCs w:val="24"/>
          <w:lang w:val="en-US"/>
        </w:rPr>
        <w:t>ommerce</w:t>
      </w:r>
      <w:r w:rsidR="00485EA3">
        <w:rPr>
          <w:sz w:val="24"/>
          <w:szCs w:val="24"/>
          <w:lang w:val="en-US"/>
        </w:rPr>
        <w:t>—the components cannot be</w:t>
      </w:r>
      <w:r w:rsidR="009A4168">
        <w:rPr>
          <w:sz w:val="24"/>
          <w:szCs w:val="24"/>
          <w:lang w:val="en-US"/>
        </w:rPr>
        <w:t xml:space="preserve"> easily</w:t>
      </w:r>
      <w:r w:rsidR="00485EA3">
        <w:rPr>
          <w:sz w:val="24"/>
          <w:szCs w:val="24"/>
          <w:lang w:val="en-US"/>
        </w:rPr>
        <w:t xml:space="preserve"> separately identified. </w:t>
      </w:r>
      <w:r w:rsidR="007C3983">
        <w:rPr>
          <w:sz w:val="24"/>
          <w:szCs w:val="24"/>
          <w:lang w:val="en-US"/>
        </w:rPr>
        <w:t xml:space="preserve"> </w:t>
      </w:r>
    </w:p>
    <w:p w14:paraId="18BEBC36" w14:textId="5B7FE00C" w:rsidR="00765A47" w:rsidRDefault="0019546E">
      <w:pPr>
        <w:rPr>
          <w:sz w:val="24"/>
          <w:szCs w:val="24"/>
          <w:lang w:val="en-US"/>
        </w:rPr>
      </w:pPr>
      <w:del w:id="30" w:author="Reviewer" w:date="2020-08-27T11:30:00Z">
        <w:r w:rsidDel="00940C21">
          <w:rPr>
            <w:sz w:val="24"/>
            <w:szCs w:val="24"/>
            <w:lang w:val="en-US"/>
          </w:rPr>
          <w:delText xml:space="preserve">  But so</w:delText>
        </w:r>
      </w:del>
      <w:ins w:id="31" w:author="Reviewer" w:date="2020-08-27T11:30:00Z">
        <w:r w:rsidR="00940C21">
          <w:rPr>
            <w:sz w:val="24"/>
            <w:szCs w:val="24"/>
            <w:lang w:val="en-US"/>
          </w:rPr>
          <w:t>Thus</w:t>
        </w:r>
      </w:ins>
      <w:r>
        <w:rPr>
          <w:sz w:val="24"/>
          <w:szCs w:val="24"/>
          <w:lang w:val="en-US"/>
        </w:rPr>
        <w:t xml:space="preserve"> far, there were only two parties – the patient and the doctor. There was faith and intimacy and because of Intimacy, the doctors offered services that the patient could afford. So the</w:t>
      </w:r>
      <w:ins w:id="32" w:author="Reviewer" w:date="2020-08-27T11:31:00Z">
        <w:r w:rsidR="00E91F77">
          <w:rPr>
            <w:sz w:val="24"/>
            <w:szCs w:val="24"/>
            <w:lang w:val="en-US"/>
          </w:rPr>
          <w:t xml:space="preserve"> allegation of </w:t>
        </w:r>
      </w:ins>
      <w:r>
        <w:rPr>
          <w:sz w:val="24"/>
          <w:szCs w:val="24"/>
          <w:lang w:val="en-US"/>
        </w:rPr>
        <w:t xml:space="preserve"> “swindling” was minimal. The situation changed drastically around 1980 </w:t>
      </w:r>
      <w:del w:id="33" w:author="Reviewer" w:date="2020-08-27T11:31:00Z">
        <w:r w:rsidDel="00E91F77">
          <w:rPr>
            <w:sz w:val="24"/>
            <w:szCs w:val="24"/>
            <w:lang w:val="en-US"/>
          </w:rPr>
          <w:delText xml:space="preserve">onwards </w:delText>
        </w:r>
      </w:del>
      <w:r>
        <w:rPr>
          <w:sz w:val="24"/>
          <w:szCs w:val="24"/>
          <w:lang w:val="en-US"/>
        </w:rPr>
        <w:t xml:space="preserve">when MODERN TECHNOLOGY entered clinical practice. </w:t>
      </w:r>
      <w:r w:rsidR="00A97730">
        <w:rPr>
          <w:sz w:val="24"/>
          <w:szCs w:val="24"/>
          <w:lang w:val="en-US"/>
        </w:rPr>
        <w:t>It created wonders.</w:t>
      </w:r>
      <w:r w:rsidR="00FC2B56">
        <w:rPr>
          <w:sz w:val="24"/>
          <w:szCs w:val="24"/>
          <w:lang w:val="en-US"/>
        </w:rPr>
        <w:t xml:space="preserve"> Now every part of the body at any depth could be visualized, reached and remedied. </w:t>
      </w:r>
      <w:r w:rsidR="002D2627">
        <w:rPr>
          <w:sz w:val="24"/>
          <w:szCs w:val="24"/>
          <w:lang w:val="en-US"/>
        </w:rPr>
        <w:t>Heart could be repaired, narrowed vessels could be widened, babies could be developed “</w:t>
      </w:r>
      <w:r w:rsidR="002D2627" w:rsidRPr="002D2627">
        <w:rPr>
          <w:i/>
          <w:iCs/>
          <w:sz w:val="24"/>
          <w:szCs w:val="24"/>
          <w:lang w:val="en-US"/>
        </w:rPr>
        <w:t>in vitro”</w:t>
      </w:r>
      <w:r w:rsidR="002D2627">
        <w:rPr>
          <w:sz w:val="24"/>
          <w:szCs w:val="24"/>
          <w:lang w:val="en-US"/>
        </w:rPr>
        <w:t xml:space="preserve"> (outside the female body) and new tissues could be developed or transplanted when deficient. “spare part” surgery became a day-to-day affair.</w:t>
      </w:r>
      <w:r w:rsidR="0015450D">
        <w:rPr>
          <w:sz w:val="24"/>
          <w:szCs w:val="24"/>
          <w:lang w:val="en-US"/>
        </w:rPr>
        <w:t xml:space="preserve"> </w:t>
      </w:r>
      <w:r w:rsidR="00D8734F">
        <w:rPr>
          <w:sz w:val="24"/>
          <w:szCs w:val="24"/>
          <w:lang w:val="en-US"/>
        </w:rPr>
        <w:t>The world was spellbound.</w:t>
      </w:r>
      <w:r w:rsidR="002D2627">
        <w:rPr>
          <w:sz w:val="24"/>
          <w:szCs w:val="24"/>
          <w:lang w:val="en-US"/>
        </w:rPr>
        <w:t xml:space="preserve"> </w:t>
      </w:r>
      <w:ins w:id="34" w:author="Reviewer" w:date="2020-08-27T11:32:00Z">
        <w:r w:rsidR="00E91F77">
          <w:rPr>
            <w:sz w:val="24"/>
            <w:szCs w:val="24"/>
            <w:lang w:val="en-US"/>
          </w:rPr>
          <w:t xml:space="preserve">However </w:t>
        </w:r>
      </w:ins>
      <w:del w:id="35" w:author="Reviewer" w:date="2020-08-27T11:32:00Z">
        <w:r w:rsidR="007B5E23" w:rsidDel="00E91F77">
          <w:rPr>
            <w:sz w:val="24"/>
            <w:szCs w:val="24"/>
            <w:lang w:val="en-US"/>
          </w:rPr>
          <w:delText xml:space="preserve">But </w:delText>
        </w:r>
      </w:del>
      <w:r w:rsidR="007B5E23">
        <w:rPr>
          <w:sz w:val="24"/>
          <w:szCs w:val="24"/>
          <w:lang w:val="en-US"/>
        </w:rPr>
        <w:t>t</w:t>
      </w:r>
      <w:r w:rsidR="007B525E">
        <w:rPr>
          <w:sz w:val="24"/>
          <w:szCs w:val="24"/>
          <w:lang w:val="en-US"/>
        </w:rPr>
        <w:t xml:space="preserve">echnology was/is costly and needs large space; </w:t>
      </w:r>
      <w:r w:rsidR="0015450D">
        <w:rPr>
          <w:sz w:val="24"/>
          <w:szCs w:val="24"/>
          <w:lang w:val="en-US"/>
        </w:rPr>
        <w:t>and</w:t>
      </w:r>
      <w:ins w:id="36" w:author="Reviewer" w:date="2020-08-27T11:32:00Z">
        <w:r w:rsidR="00E91F77">
          <w:rPr>
            <w:sz w:val="24"/>
            <w:szCs w:val="24"/>
            <w:lang w:val="en-US"/>
          </w:rPr>
          <w:t xml:space="preserve"> therefore</w:t>
        </w:r>
      </w:ins>
      <w:r w:rsidR="0015450D">
        <w:rPr>
          <w:sz w:val="24"/>
          <w:szCs w:val="24"/>
          <w:lang w:val="en-US"/>
        </w:rPr>
        <w:t xml:space="preserve"> </w:t>
      </w:r>
      <w:r w:rsidR="007B525E">
        <w:rPr>
          <w:sz w:val="24"/>
          <w:szCs w:val="24"/>
          <w:lang w:val="en-US"/>
        </w:rPr>
        <w:t xml:space="preserve">industrialists entered the field, built large hospitals and installed the modern equipment. </w:t>
      </w:r>
      <w:r w:rsidR="002D2627">
        <w:rPr>
          <w:sz w:val="24"/>
          <w:szCs w:val="24"/>
          <w:lang w:val="en-US"/>
        </w:rPr>
        <w:t xml:space="preserve"> </w:t>
      </w:r>
      <w:r w:rsidR="007B525E" w:rsidRPr="007B525E">
        <w:rPr>
          <w:i/>
          <w:iCs/>
          <w:sz w:val="24"/>
          <w:szCs w:val="24"/>
          <w:lang w:val="en-US"/>
        </w:rPr>
        <w:t>Health care service became health care industry</w:t>
      </w:r>
      <w:r w:rsidR="007B525E">
        <w:rPr>
          <w:sz w:val="24"/>
          <w:szCs w:val="24"/>
          <w:lang w:val="en-US"/>
        </w:rPr>
        <w:t>.</w:t>
      </w:r>
      <w:r w:rsidR="0015450D">
        <w:rPr>
          <w:sz w:val="24"/>
          <w:szCs w:val="24"/>
          <w:lang w:val="en-US"/>
        </w:rPr>
        <w:t xml:space="preserve"> </w:t>
      </w:r>
      <w:r w:rsidR="00AC5CFE">
        <w:rPr>
          <w:sz w:val="24"/>
          <w:szCs w:val="24"/>
          <w:lang w:val="en-US"/>
        </w:rPr>
        <w:t xml:space="preserve">With </w:t>
      </w:r>
      <w:del w:id="37" w:author="Reviewer" w:date="2020-08-27T11:36:00Z">
        <w:r w:rsidR="00AC5CFE" w:rsidDel="00367E35">
          <w:rPr>
            <w:sz w:val="24"/>
            <w:szCs w:val="24"/>
            <w:lang w:val="en-US"/>
          </w:rPr>
          <w:delText>the industry came the</w:delText>
        </w:r>
      </w:del>
      <w:ins w:id="38" w:author="Reviewer" w:date="2020-08-27T11:36:00Z">
        <w:r w:rsidR="00367E35">
          <w:rPr>
            <w:sz w:val="24"/>
            <w:szCs w:val="24"/>
            <w:lang w:val="en-US"/>
          </w:rPr>
          <w:t>this change MANAGEMENT became the</w:t>
        </w:r>
      </w:ins>
      <w:r w:rsidR="00AC5CFE">
        <w:rPr>
          <w:sz w:val="24"/>
          <w:szCs w:val="24"/>
          <w:lang w:val="en-US"/>
        </w:rPr>
        <w:t xml:space="preserve"> principle</w:t>
      </w:r>
      <w:ins w:id="39" w:author="Reviewer" w:date="2020-08-27T11:37:00Z">
        <w:r w:rsidR="00367E35">
          <w:rPr>
            <w:sz w:val="24"/>
            <w:szCs w:val="24"/>
            <w:lang w:val="en-US"/>
          </w:rPr>
          <w:t xml:space="preserve"> and </w:t>
        </w:r>
      </w:ins>
      <w:del w:id="40" w:author="Reviewer" w:date="2020-08-27T11:37:00Z">
        <w:r w:rsidR="00AC5CFE" w:rsidDel="00367E35">
          <w:rPr>
            <w:sz w:val="24"/>
            <w:szCs w:val="24"/>
            <w:lang w:val="en-US"/>
          </w:rPr>
          <w:delText>s of ADVERTISEMENT and</w:delText>
        </w:r>
      </w:del>
      <w:r w:rsidR="00AC5CFE">
        <w:rPr>
          <w:sz w:val="24"/>
          <w:szCs w:val="24"/>
          <w:lang w:val="en-US"/>
        </w:rPr>
        <w:t xml:space="preserve"> PROFITS</w:t>
      </w:r>
      <w:ins w:id="41" w:author="Reviewer" w:date="2020-08-27T11:37:00Z">
        <w:r w:rsidR="00367E35">
          <w:rPr>
            <w:sz w:val="24"/>
            <w:szCs w:val="24"/>
            <w:lang w:val="en-US"/>
          </w:rPr>
          <w:t xml:space="preserve"> became the motive</w:t>
        </w:r>
      </w:ins>
      <w:r w:rsidR="00197278">
        <w:rPr>
          <w:sz w:val="24"/>
          <w:szCs w:val="24"/>
          <w:lang w:val="en-US"/>
        </w:rPr>
        <w:t xml:space="preserve">. </w:t>
      </w:r>
      <w:r w:rsidR="00AC5CFE">
        <w:rPr>
          <w:sz w:val="24"/>
          <w:szCs w:val="24"/>
          <w:lang w:val="en-US"/>
        </w:rPr>
        <w:t xml:space="preserve">The technology was widely </w:t>
      </w:r>
      <w:del w:id="42" w:author="Reviewer" w:date="2020-08-27T11:38:00Z">
        <w:r w:rsidR="00AC5CFE" w:rsidDel="00201B6C">
          <w:rPr>
            <w:sz w:val="24"/>
            <w:szCs w:val="24"/>
            <w:lang w:val="en-US"/>
          </w:rPr>
          <w:delText xml:space="preserve">advertised </w:delText>
        </w:r>
      </w:del>
      <w:ins w:id="43" w:author="Reviewer" w:date="2020-08-27T11:38:00Z">
        <w:r w:rsidR="00201B6C">
          <w:rPr>
            <w:sz w:val="24"/>
            <w:szCs w:val="24"/>
            <w:lang w:val="en-US"/>
          </w:rPr>
          <w:t>marketed,</w:t>
        </w:r>
        <w:r w:rsidR="00201B6C">
          <w:rPr>
            <w:sz w:val="24"/>
            <w:szCs w:val="24"/>
            <w:lang w:val="en-US"/>
          </w:rPr>
          <w:t xml:space="preserve"> </w:t>
        </w:r>
      </w:ins>
      <w:r w:rsidR="00197278">
        <w:rPr>
          <w:sz w:val="24"/>
          <w:szCs w:val="24"/>
          <w:lang w:val="en-US"/>
        </w:rPr>
        <w:t xml:space="preserve">first by technology manufacturers and later by hospital owners. </w:t>
      </w:r>
      <w:del w:id="44" w:author="Reviewer" w:date="2020-08-27T11:38:00Z">
        <w:r w:rsidR="00AC5CFE" w:rsidDel="00201B6C">
          <w:rPr>
            <w:sz w:val="24"/>
            <w:szCs w:val="24"/>
            <w:lang w:val="en-US"/>
          </w:rPr>
          <w:delText xml:space="preserve">and </w:delText>
        </w:r>
      </w:del>
      <w:ins w:id="45" w:author="Reviewer" w:date="2020-08-27T11:38:00Z">
        <w:r w:rsidR="00201B6C">
          <w:rPr>
            <w:sz w:val="24"/>
            <w:szCs w:val="24"/>
            <w:lang w:val="en-US"/>
          </w:rPr>
          <w:t xml:space="preserve">They </w:t>
        </w:r>
      </w:ins>
      <w:r w:rsidR="00AC5CFE">
        <w:rPr>
          <w:sz w:val="24"/>
          <w:szCs w:val="24"/>
          <w:lang w:val="en-US"/>
        </w:rPr>
        <w:t xml:space="preserve">made </w:t>
      </w:r>
      <w:ins w:id="46" w:author="Reviewer" w:date="2020-08-27T11:38:00Z">
        <w:r w:rsidR="00201B6C">
          <w:rPr>
            <w:sz w:val="24"/>
            <w:szCs w:val="24"/>
            <w:lang w:val="en-US"/>
          </w:rPr>
          <w:t xml:space="preserve">it </w:t>
        </w:r>
      </w:ins>
      <w:r w:rsidR="00AC5CFE">
        <w:rPr>
          <w:sz w:val="24"/>
          <w:szCs w:val="24"/>
          <w:lang w:val="en-US"/>
        </w:rPr>
        <w:t>far more glamorous</w:t>
      </w:r>
      <w:r w:rsidR="00197278">
        <w:rPr>
          <w:sz w:val="24"/>
          <w:szCs w:val="24"/>
          <w:lang w:val="en-US"/>
        </w:rPr>
        <w:t xml:space="preserve"> </w:t>
      </w:r>
      <w:r w:rsidR="00AC5CFE">
        <w:rPr>
          <w:sz w:val="24"/>
          <w:szCs w:val="24"/>
          <w:lang w:val="en-US"/>
        </w:rPr>
        <w:t>than what it really is. T</w:t>
      </w:r>
      <w:r w:rsidR="0015450D">
        <w:rPr>
          <w:sz w:val="24"/>
          <w:szCs w:val="24"/>
          <w:lang w:val="en-US"/>
        </w:rPr>
        <w:t xml:space="preserve">he modern technology expanded, it spread its tentacles so wide that – like the </w:t>
      </w:r>
      <w:r w:rsidR="00197278">
        <w:rPr>
          <w:sz w:val="24"/>
          <w:szCs w:val="24"/>
          <w:lang w:val="en-US"/>
        </w:rPr>
        <w:t xml:space="preserve">proverbial </w:t>
      </w:r>
      <w:r w:rsidR="0015450D">
        <w:rPr>
          <w:sz w:val="24"/>
          <w:szCs w:val="24"/>
          <w:lang w:val="en-US"/>
        </w:rPr>
        <w:t xml:space="preserve">camel in the tent—it occupied the whole field of medical practice </w:t>
      </w:r>
      <w:r w:rsidR="00197278">
        <w:rPr>
          <w:sz w:val="24"/>
          <w:szCs w:val="24"/>
          <w:lang w:val="en-US"/>
        </w:rPr>
        <w:t xml:space="preserve">-including the public sector- </w:t>
      </w:r>
      <w:r w:rsidR="0015450D">
        <w:rPr>
          <w:sz w:val="24"/>
          <w:szCs w:val="24"/>
          <w:lang w:val="en-US"/>
        </w:rPr>
        <w:t>and DISPLACED THE DOCTO</w:t>
      </w:r>
      <w:r w:rsidR="00EF7E5B">
        <w:rPr>
          <w:sz w:val="24"/>
          <w:szCs w:val="24"/>
          <w:lang w:val="en-US"/>
        </w:rPr>
        <w:t>R</w:t>
      </w:r>
      <w:r w:rsidR="007B525E">
        <w:rPr>
          <w:sz w:val="24"/>
          <w:szCs w:val="24"/>
          <w:lang w:val="en-US"/>
        </w:rPr>
        <w:t xml:space="preserve"> </w:t>
      </w:r>
      <w:r w:rsidR="007B5E23">
        <w:rPr>
          <w:sz w:val="24"/>
          <w:szCs w:val="24"/>
          <w:lang w:val="en-US"/>
        </w:rPr>
        <w:t>TO A SECONDARY POSITION</w:t>
      </w:r>
      <w:r w:rsidR="007B525E">
        <w:rPr>
          <w:sz w:val="24"/>
          <w:szCs w:val="24"/>
          <w:lang w:val="en-US"/>
        </w:rPr>
        <w:t xml:space="preserve"> and occupied the </w:t>
      </w:r>
      <w:r w:rsidR="007B525E">
        <w:rPr>
          <w:sz w:val="24"/>
          <w:szCs w:val="24"/>
          <w:lang w:val="en-US"/>
        </w:rPr>
        <w:lastRenderedPageBreak/>
        <w:t xml:space="preserve">prime position. </w:t>
      </w:r>
      <w:r w:rsidR="0015450D">
        <w:rPr>
          <w:sz w:val="24"/>
          <w:szCs w:val="24"/>
          <w:lang w:val="en-US"/>
        </w:rPr>
        <w:t xml:space="preserve"> </w:t>
      </w:r>
      <w:r w:rsidR="007B525E">
        <w:rPr>
          <w:sz w:val="24"/>
          <w:szCs w:val="24"/>
          <w:lang w:val="en-US"/>
        </w:rPr>
        <w:t>When the doctor was primarily responsible for the care of the patient, service was the main object</w:t>
      </w:r>
      <w:ins w:id="47" w:author="Reviewer" w:date="2020-08-27T11:39:00Z">
        <w:r w:rsidR="00201B6C">
          <w:rPr>
            <w:sz w:val="24"/>
            <w:szCs w:val="24"/>
            <w:lang w:val="en-US"/>
          </w:rPr>
          <w:t>ive</w:t>
        </w:r>
      </w:ins>
      <w:r w:rsidR="007B525E">
        <w:rPr>
          <w:sz w:val="24"/>
          <w:szCs w:val="24"/>
          <w:lang w:val="en-US"/>
        </w:rPr>
        <w:t xml:space="preserve"> and earning </w:t>
      </w:r>
      <w:r w:rsidR="001D21CA">
        <w:rPr>
          <w:sz w:val="24"/>
          <w:szCs w:val="24"/>
          <w:lang w:val="en-US"/>
        </w:rPr>
        <w:t>was essentially for his own needs</w:t>
      </w:r>
      <w:r w:rsidR="001D21CA" w:rsidRPr="001D21CA">
        <w:rPr>
          <w:i/>
          <w:iCs/>
          <w:sz w:val="24"/>
          <w:szCs w:val="24"/>
          <w:lang w:val="en-US"/>
        </w:rPr>
        <w:t xml:space="preserve">. </w:t>
      </w:r>
      <w:del w:id="48" w:author="Reviewer" w:date="2020-08-27T11:39:00Z">
        <w:r w:rsidR="001D21CA" w:rsidRPr="001D21CA" w:rsidDel="00201B6C">
          <w:rPr>
            <w:i/>
            <w:iCs/>
            <w:sz w:val="24"/>
            <w:szCs w:val="24"/>
            <w:lang w:val="en-US"/>
          </w:rPr>
          <w:delText xml:space="preserve">He </w:delText>
        </w:r>
      </w:del>
      <w:ins w:id="49" w:author="Reviewer" w:date="2020-08-27T11:39:00Z">
        <w:r w:rsidR="00201B6C">
          <w:rPr>
            <w:i/>
            <w:iCs/>
            <w:sz w:val="24"/>
            <w:szCs w:val="24"/>
            <w:lang w:val="en-US"/>
          </w:rPr>
          <w:t>They</w:t>
        </w:r>
        <w:r w:rsidR="00201B6C" w:rsidRPr="001D21CA">
          <w:rPr>
            <w:i/>
            <w:iCs/>
            <w:sz w:val="24"/>
            <w:szCs w:val="24"/>
            <w:lang w:val="en-US"/>
          </w:rPr>
          <w:t xml:space="preserve"> </w:t>
        </w:r>
      </w:ins>
      <w:r w:rsidR="001D21CA" w:rsidRPr="001D21CA">
        <w:rPr>
          <w:i/>
          <w:iCs/>
          <w:sz w:val="24"/>
          <w:szCs w:val="24"/>
          <w:lang w:val="en-US"/>
        </w:rPr>
        <w:t>gave service and earned</w:t>
      </w:r>
      <w:r w:rsidR="009275E1">
        <w:rPr>
          <w:i/>
          <w:iCs/>
          <w:sz w:val="24"/>
          <w:szCs w:val="24"/>
          <w:lang w:val="en-US"/>
        </w:rPr>
        <w:t xml:space="preserve"> </w:t>
      </w:r>
      <w:r w:rsidR="009275E1">
        <w:rPr>
          <w:sz w:val="24"/>
          <w:szCs w:val="24"/>
          <w:lang w:val="en-US"/>
        </w:rPr>
        <w:t xml:space="preserve">for </w:t>
      </w:r>
      <w:ins w:id="50" w:author="Reviewer" w:date="2020-08-27T11:39:00Z">
        <w:r w:rsidR="00201B6C">
          <w:rPr>
            <w:sz w:val="24"/>
            <w:szCs w:val="24"/>
            <w:lang w:val="en-US"/>
          </w:rPr>
          <w:t xml:space="preserve">sustaining </w:t>
        </w:r>
      </w:ins>
      <w:del w:id="51" w:author="Reviewer" w:date="2020-08-27T11:39:00Z">
        <w:r w:rsidR="009275E1" w:rsidDel="00201B6C">
          <w:rPr>
            <w:sz w:val="24"/>
            <w:szCs w:val="24"/>
            <w:lang w:val="en-US"/>
          </w:rPr>
          <w:delText>himself</w:delText>
        </w:r>
      </w:del>
      <w:ins w:id="52" w:author="Reviewer" w:date="2020-08-27T11:39:00Z">
        <w:r w:rsidR="00201B6C">
          <w:rPr>
            <w:sz w:val="24"/>
            <w:szCs w:val="24"/>
            <w:lang w:val="en-US"/>
          </w:rPr>
          <w:t>themselves</w:t>
        </w:r>
      </w:ins>
      <w:r w:rsidR="009275E1">
        <w:rPr>
          <w:sz w:val="24"/>
          <w:szCs w:val="24"/>
          <w:lang w:val="en-US"/>
        </w:rPr>
        <w:t>.</w:t>
      </w:r>
      <w:r w:rsidR="001D21CA">
        <w:rPr>
          <w:sz w:val="24"/>
          <w:szCs w:val="24"/>
          <w:lang w:val="en-US"/>
        </w:rPr>
        <w:t xml:space="preserve"> Now that the industrialist has occupied the prime position, the prime object of the modern high technology hospitals </w:t>
      </w:r>
      <w:r w:rsidR="00765A47">
        <w:rPr>
          <w:sz w:val="24"/>
          <w:szCs w:val="24"/>
          <w:lang w:val="en-US"/>
        </w:rPr>
        <w:t>has changed to earning PROFITS</w:t>
      </w:r>
      <w:r w:rsidR="009275E1">
        <w:rPr>
          <w:sz w:val="24"/>
          <w:szCs w:val="24"/>
          <w:lang w:val="en-US"/>
        </w:rPr>
        <w:t xml:space="preserve"> on the investment</w:t>
      </w:r>
      <w:r w:rsidR="00765A47">
        <w:rPr>
          <w:sz w:val="24"/>
          <w:szCs w:val="24"/>
          <w:lang w:val="en-US"/>
        </w:rPr>
        <w:t>. Now</w:t>
      </w:r>
      <w:r w:rsidR="00765A47" w:rsidRPr="00765A47">
        <w:rPr>
          <w:i/>
          <w:iCs/>
          <w:sz w:val="24"/>
          <w:szCs w:val="24"/>
          <w:lang w:val="en-US"/>
        </w:rPr>
        <w:t>, hospitals give service to earn profits</w:t>
      </w:r>
      <w:r w:rsidR="00765A47">
        <w:rPr>
          <w:i/>
          <w:iCs/>
          <w:sz w:val="24"/>
          <w:szCs w:val="24"/>
          <w:lang w:val="en-US"/>
        </w:rPr>
        <w:t xml:space="preserve">- </w:t>
      </w:r>
      <w:r w:rsidR="00765A47">
        <w:rPr>
          <w:sz w:val="24"/>
          <w:szCs w:val="24"/>
          <w:lang w:val="en-US"/>
        </w:rPr>
        <w:t xml:space="preserve">irrespective of whether </w:t>
      </w:r>
      <w:r w:rsidR="009275E1">
        <w:rPr>
          <w:sz w:val="24"/>
          <w:szCs w:val="24"/>
          <w:lang w:val="en-US"/>
        </w:rPr>
        <w:t>t</w:t>
      </w:r>
      <w:r w:rsidR="00765A47">
        <w:rPr>
          <w:sz w:val="24"/>
          <w:szCs w:val="24"/>
          <w:lang w:val="en-US"/>
        </w:rPr>
        <w:t>he</w:t>
      </w:r>
      <w:r w:rsidR="009275E1">
        <w:rPr>
          <w:sz w:val="24"/>
          <w:szCs w:val="24"/>
          <w:lang w:val="en-US"/>
        </w:rPr>
        <w:t xml:space="preserve"> patient</w:t>
      </w:r>
      <w:r w:rsidR="00765A47">
        <w:rPr>
          <w:sz w:val="24"/>
          <w:szCs w:val="24"/>
          <w:lang w:val="en-US"/>
        </w:rPr>
        <w:t xml:space="preserve"> </w:t>
      </w:r>
      <w:r w:rsidR="00AC5CFE">
        <w:rPr>
          <w:sz w:val="24"/>
          <w:szCs w:val="24"/>
          <w:lang w:val="en-US"/>
        </w:rPr>
        <w:t>really needs it</w:t>
      </w:r>
      <w:r w:rsidR="00765A47">
        <w:rPr>
          <w:sz w:val="24"/>
          <w:szCs w:val="24"/>
          <w:lang w:val="en-US"/>
        </w:rPr>
        <w:t xml:space="preserve"> o</w:t>
      </w:r>
      <w:r w:rsidR="009275E1">
        <w:rPr>
          <w:sz w:val="24"/>
          <w:szCs w:val="24"/>
          <w:lang w:val="en-US"/>
        </w:rPr>
        <w:t>r</w:t>
      </w:r>
      <w:r w:rsidR="00765A47">
        <w:rPr>
          <w:sz w:val="24"/>
          <w:szCs w:val="24"/>
          <w:lang w:val="en-US"/>
        </w:rPr>
        <w:t xml:space="preserve"> not.</w:t>
      </w:r>
      <w:r w:rsidR="009275E1">
        <w:rPr>
          <w:sz w:val="24"/>
          <w:szCs w:val="24"/>
          <w:lang w:val="en-US"/>
        </w:rPr>
        <w:t xml:space="preserve"> </w:t>
      </w:r>
      <w:del w:id="53" w:author="Reviewer" w:date="2020-08-27T11:40:00Z">
        <w:r w:rsidR="009275E1" w:rsidDel="00201B6C">
          <w:rPr>
            <w:sz w:val="24"/>
            <w:szCs w:val="24"/>
            <w:lang w:val="en-US"/>
          </w:rPr>
          <w:delText>But t</w:delText>
        </w:r>
      </w:del>
      <w:ins w:id="54" w:author="Reviewer" w:date="2020-08-27T11:40:00Z">
        <w:r w:rsidR="00201B6C">
          <w:rPr>
            <w:sz w:val="24"/>
            <w:szCs w:val="24"/>
            <w:lang w:val="en-US"/>
          </w:rPr>
          <w:t>T</w:t>
        </w:r>
      </w:ins>
      <w:r w:rsidR="009275E1">
        <w:rPr>
          <w:sz w:val="24"/>
          <w:szCs w:val="24"/>
          <w:lang w:val="en-US"/>
        </w:rPr>
        <w:t xml:space="preserve">his is done through the specialist doctors, who are employed by them or are totally dependent on them for their own earning.  So, the </w:t>
      </w:r>
      <w:ins w:id="55" w:author="Reviewer" w:date="2020-08-27T11:41:00Z">
        <w:r w:rsidR="00201B6C">
          <w:rPr>
            <w:sz w:val="24"/>
            <w:szCs w:val="24"/>
            <w:lang w:val="en-US"/>
          </w:rPr>
          <w:t xml:space="preserve">public blames </w:t>
        </w:r>
      </w:ins>
      <w:r w:rsidR="009275E1">
        <w:rPr>
          <w:sz w:val="24"/>
          <w:szCs w:val="24"/>
          <w:lang w:val="en-US"/>
        </w:rPr>
        <w:t xml:space="preserve">doctors </w:t>
      </w:r>
      <w:del w:id="56" w:author="Reviewer" w:date="2020-08-27T11:41:00Z">
        <w:r w:rsidR="009275E1" w:rsidDel="00201B6C">
          <w:rPr>
            <w:sz w:val="24"/>
            <w:szCs w:val="24"/>
            <w:lang w:val="en-US"/>
          </w:rPr>
          <w:delText xml:space="preserve">are blamed and </w:delText>
        </w:r>
      </w:del>
      <w:r w:rsidR="009275E1">
        <w:rPr>
          <w:sz w:val="24"/>
          <w:szCs w:val="24"/>
          <w:lang w:val="en-US"/>
        </w:rPr>
        <w:t>curse</w:t>
      </w:r>
      <w:ins w:id="57" w:author="Reviewer" w:date="2020-08-27T11:41:00Z">
        <w:r w:rsidR="00201B6C">
          <w:rPr>
            <w:sz w:val="24"/>
            <w:szCs w:val="24"/>
            <w:lang w:val="en-US"/>
          </w:rPr>
          <w:t xml:space="preserve">s them </w:t>
        </w:r>
      </w:ins>
      <w:del w:id="58" w:author="Reviewer" w:date="2020-08-27T11:41:00Z">
        <w:r w:rsidR="009275E1" w:rsidDel="00201B6C">
          <w:rPr>
            <w:sz w:val="24"/>
            <w:szCs w:val="24"/>
            <w:lang w:val="en-US"/>
          </w:rPr>
          <w:delText xml:space="preserve">d </w:delText>
        </w:r>
      </w:del>
      <w:r w:rsidR="009275E1">
        <w:rPr>
          <w:sz w:val="24"/>
          <w:szCs w:val="24"/>
          <w:lang w:val="en-US"/>
        </w:rPr>
        <w:t>when the patient is forced to pay exorbitant charges. Do</w:t>
      </w:r>
      <w:ins w:id="59" w:author="Reviewer" w:date="2020-08-27T11:41:00Z">
        <w:r w:rsidR="001321F8">
          <w:rPr>
            <w:sz w:val="24"/>
            <w:szCs w:val="24"/>
            <w:lang w:val="en-US"/>
          </w:rPr>
          <w:t xml:space="preserve"> they</w:t>
        </w:r>
      </w:ins>
      <w:del w:id="60" w:author="Reviewer" w:date="2020-08-27T11:41:00Z">
        <w:r w:rsidR="009275E1" w:rsidDel="001321F8">
          <w:rPr>
            <w:sz w:val="24"/>
            <w:szCs w:val="24"/>
            <w:lang w:val="en-US"/>
          </w:rPr>
          <w:delText>es he</w:delText>
        </w:r>
      </w:del>
      <w:r w:rsidR="009275E1">
        <w:rPr>
          <w:sz w:val="24"/>
          <w:szCs w:val="24"/>
          <w:lang w:val="en-US"/>
        </w:rPr>
        <w:t xml:space="preserve"> </w:t>
      </w:r>
      <w:r w:rsidR="00F40ED2">
        <w:rPr>
          <w:sz w:val="24"/>
          <w:szCs w:val="24"/>
          <w:lang w:val="en-US"/>
        </w:rPr>
        <w:t>not</w:t>
      </w:r>
      <w:r w:rsidR="009275E1">
        <w:rPr>
          <w:sz w:val="24"/>
          <w:szCs w:val="24"/>
          <w:lang w:val="en-US"/>
        </w:rPr>
        <w:t xml:space="preserve"> earn</w:t>
      </w:r>
      <w:ins w:id="61" w:author="Reviewer" w:date="2020-08-27T11:41:00Z">
        <w:r w:rsidR="001321F8">
          <w:rPr>
            <w:sz w:val="24"/>
            <w:szCs w:val="24"/>
            <w:lang w:val="en-US"/>
          </w:rPr>
          <w:t xml:space="preserve"> from this amount</w:t>
        </w:r>
      </w:ins>
      <w:del w:id="62" w:author="Reviewer" w:date="2020-08-27T11:42:00Z">
        <w:r w:rsidR="00F40ED2" w:rsidDel="001321F8">
          <w:rPr>
            <w:sz w:val="24"/>
            <w:szCs w:val="24"/>
            <w:lang w:val="en-US"/>
          </w:rPr>
          <w:delText>, too</w:delText>
        </w:r>
        <w:r w:rsidR="009275E1" w:rsidDel="001321F8">
          <w:rPr>
            <w:sz w:val="24"/>
            <w:szCs w:val="24"/>
            <w:lang w:val="en-US"/>
          </w:rPr>
          <w:delText>?</w:delText>
        </w:r>
      </w:del>
      <w:ins w:id="63" w:author="Reviewer" w:date="2020-08-27T11:42:00Z">
        <w:r w:rsidR="001321F8">
          <w:rPr>
            <w:sz w:val="24"/>
            <w:szCs w:val="24"/>
            <w:lang w:val="en-US"/>
          </w:rPr>
          <w:t>?</w:t>
        </w:r>
      </w:ins>
      <w:r w:rsidR="009275E1">
        <w:rPr>
          <w:sz w:val="24"/>
          <w:szCs w:val="24"/>
          <w:lang w:val="en-US"/>
        </w:rPr>
        <w:t xml:space="preserve"> </w:t>
      </w:r>
      <w:r w:rsidR="00197278">
        <w:rPr>
          <w:sz w:val="24"/>
          <w:szCs w:val="24"/>
          <w:lang w:val="en-US"/>
        </w:rPr>
        <w:t xml:space="preserve">Yes. The small percentage of super-specialists attached to the hospital do earn better but the remaining 90% of the doctors suffer miserably. The rising </w:t>
      </w:r>
      <w:r w:rsidR="00391BE9">
        <w:rPr>
          <w:sz w:val="24"/>
          <w:szCs w:val="24"/>
          <w:lang w:val="en-US"/>
        </w:rPr>
        <w:t xml:space="preserve">compulsion </w:t>
      </w:r>
      <w:r w:rsidR="00197278">
        <w:rPr>
          <w:sz w:val="24"/>
          <w:szCs w:val="24"/>
          <w:lang w:val="en-US"/>
        </w:rPr>
        <w:t>for</w:t>
      </w:r>
      <w:r w:rsidR="00391BE9">
        <w:rPr>
          <w:sz w:val="24"/>
          <w:szCs w:val="24"/>
          <w:lang w:val="en-US"/>
        </w:rPr>
        <w:t xml:space="preserve"> prescribing</w:t>
      </w:r>
      <w:r w:rsidR="00197278">
        <w:rPr>
          <w:sz w:val="24"/>
          <w:szCs w:val="24"/>
          <w:lang w:val="en-US"/>
        </w:rPr>
        <w:t xml:space="preserve"> these services </w:t>
      </w:r>
      <w:r w:rsidR="00391BE9">
        <w:rPr>
          <w:sz w:val="24"/>
          <w:szCs w:val="24"/>
          <w:lang w:val="en-US"/>
        </w:rPr>
        <w:t>makes</w:t>
      </w:r>
      <w:r w:rsidR="00197278">
        <w:rPr>
          <w:sz w:val="24"/>
          <w:szCs w:val="24"/>
          <w:lang w:val="en-US"/>
        </w:rPr>
        <w:t xml:space="preserve"> them to </w:t>
      </w:r>
      <w:r w:rsidR="00D47E83">
        <w:rPr>
          <w:sz w:val="24"/>
          <w:szCs w:val="24"/>
          <w:lang w:val="en-US"/>
        </w:rPr>
        <w:t>order</w:t>
      </w:r>
      <w:r w:rsidR="00197278">
        <w:rPr>
          <w:sz w:val="24"/>
          <w:szCs w:val="24"/>
          <w:lang w:val="en-US"/>
        </w:rPr>
        <w:t xml:space="preserve"> these costly investigations and costlier procedures</w:t>
      </w:r>
      <w:r w:rsidR="00EC35E0">
        <w:rPr>
          <w:sz w:val="24"/>
          <w:szCs w:val="24"/>
          <w:lang w:val="en-US"/>
        </w:rPr>
        <w:t xml:space="preserve"> wherein they earn nothing but curses. On the other hand, the rising costs shrink their </w:t>
      </w:r>
      <w:r w:rsidR="00EF7E5B">
        <w:rPr>
          <w:sz w:val="24"/>
          <w:szCs w:val="24"/>
          <w:lang w:val="en-US"/>
        </w:rPr>
        <w:t>population</w:t>
      </w:r>
      <w:r w:rsidR="00EC35E0">
        <w:rPr>
          <w:sz w:val="24"/>
          <w:szCs w:val="24"/>
          <w:lang w:val="en-US"/>
        </w:rPr>
        <w:t>-base, as many just cannot bear the rising costs of modern management. There are less and less patients</w:t>
      </w:r>
      <w:r w:rsidR="00EF7E5B">
        <w:rPr>
          <w:sz w:val="24"/>
          <w:szCs w:val="24"/>
          <w:lang w:val="en-US"/>
        </w:rPr>
        <w:t xml:space="preserve"> attending their clinics</w:t>
      </w:r>
      <w:r w:rsidR="00EC35E0">
        <w:rPr>
          <w:sz w:val="24"/>
          <w:szCs w:val="24"/>
          <w:lang w:val="en-US"/>
        </w:rPr>
        <w:t>; their earnings are reduced and many doctors are getting frustrated, develop</w:t>
      </w:r>
      <w:r w:rsidR="00EF7E5B">
        <w:rPr>
          <w:sz w:val="24"/>
          <w:szCs w:val="24"/>
          <w:lang w:val="en-US"/>
        </w:rPr>
        <w:t>ing</w:t>
      </w:r>
      <w:r w:rsidR="00EC35E0">
        <w:rPr>
          <w:sz w:val="24"/>
          <w:szCs w:val="24"/>
          <w:lang w:val="en-US"/>
        </w:rPr>
        <w:t xml:space="preserve"> heart attacks or commit</w:t>
      </w:r>
      <w:r w:rsidR="00EF7E5B">
        <w:rPr>
          <w:sz w:val="24"/>
          <w:szCs w:val="24"/>
          <w:lang w:val="en-US"/>
        </w:rPr>
        <w:t>ting</w:t>
      </w:r>
      <w:r w:rsidR="00EC35E0">
        <w:rPr>
          <w:sz w:val="24"/>
          <w:szCs w:val="24"/>
          <w:lang w:val="en-US"/>
        </w:rPr>
        <w:t xml:space="preserve"> </w:t>
      </w:r>
      <w:commentRangeStart w:id="64"/>
      <w:r w:rsidR="00EC35E0">
        <w:rPr>
          <w:sz w:val="24"/>
          <w:szCs w:val="24"/>
          <w:lang w:val="en-US"/>
        </w:rPr>
        <w:t>suicide</w:t>
      </w:r>
      <w:commentRangeEnd w:id="64"/>
      <w:r w:rsidR="001321F8">
        <w:rPr>
          <w:rStyle w:val="CommentReference"/>
        </w:rPr>
        <w:commentReference w:id="64"/>
      </w:r>
      <w:r w:rsidR="00EC35E0">
        <w:rPr>
          <w:sz w:val="24"/>
          <w:szCs w:val="24"/>
          <w:lang w:val="en-US"/>
        </w:rPr>
        <w:t xml:space="preserve">. Unfortunately, </w:t>
      </w:r>
      <w:r w:rsidR="00EC35E0">
        <w:rPr>
          <w:b/>
          <w:bCs/>
          <w:sz w:val="24"/>
          <w:szCs w:val="24"/>
          <w:lang w:val="en-US"/>
        </w:rPr>
        <w:t xml:space="preserve">the society refuses to understand that the doctor and the hospital are two distinctly different entities – with (sometimes) conflicting interests. </w:t>
      </w:r>
      <w:r w:rsidR="00AE2376" w:rsidRPr="00AE2376">
        <w:rPr>
          <w:sz w:val="24"/>
          <w:szCs w:val="24"/>
          <w:lang w:val="en-US"/>
        </w:rPr>
        <w:t>While blaming the doctors, th</w:t>
      </w:r>
      <w:r w:rsidR="00AE2376">
        <w:rPr>
          <w:sz w:val="24"/>
          <w:szCs w:val="24"/>
          <w:lang w:val="en-US"/>
        </w:rPr>
        <w:t>e same society continues to demand more and more of this modern technological approach, little knowing that it is the ro</w:t>
      </w:r>
      <w:r w:rsidR="00BD4300">
        <w:rPr>
          <w:sz w:val="24"/>
          <w:szCs w:val="24"/>
          <w:lang w:val="en-US"/>
        </w:rPr>
        <w:t>o</w:t>
      </w:r>
      <w:r w:rsidR="00AE2376">
        <w:rPr>
          <w:sz w:val="24"/>
          <w:szCs w:val="24"/>
          <w:lang w:val="en-US"/>
        </w:rPr>
        <w:t xml:space="preserve">t cause of exorbitant rise in the costs of health care services- even in the public sector hospitals. Let us look at the Noida child case again. The bill was more than Rs. 14 lakhs but the four specialist doctors got </w:t>
      </w:r>
      <w:ins w:id="65" w:author="Reviewer" w:date="2020-08-27T11:44:00Z">
        <w:r w:rsidR="001321F8">
          <w:rPr>
            <w:sz w:val="24"/>
            <w:szCs w:val="24"/>
            <w:lang w:val="en-US"/>
          </w:rPr>
          <w:t xml:space="preserve">only </w:t>
        </w:r>
      </w:ins>
      <w:r w:rsidR="00AE2376">
        <w:rPr>
          <w:sz w:val="24"/>
          <w:szCs w:val="24"/>
          <w:lang w:val="en-US"/>
        </w:rPr>
        <w:t xml:space="preserve">Rs.90000 </w:t>
      </w:r>
      <w:del w:id="66" w:author="Reviewer" w:date="2020-08-27T11:44:00Z">
        <w:r w:rsidR="00AE2376" w:rsidDel="001321F8">
          <w:rPr>
            <w:sz w:val="24"/>
            <w:szCs w:val="24"/>
            <w:lang w:val="en-US"/>
          </w:rPr>
          <w:delText xml:space="preserve">only </w:delText>
        </w:r>
      </w:del>
      <w:r w:rsidR="00AE2376">
        <w:rPr>
          <w:sz w:val="24"/>
          <w:szCs w:val="24"/>
          <w:lang w:val="en-US"/>
        </w:rPr>
        <w:t xml:space="preserve">for their strenuous efforts of </w:t>
      </w:r>
      <w:r w:rsidR="005607B1">
        <w:rPr>
          <w:sz w:val="24"/>
          <w:szCs w:val="24"/>
          <w:lang w:val="en-US"/>
        </w:rPr>
        <w:t>8</w:t>
      </w:r>
      <w:r w:rsidR="00AE2376">
        <w:rPr>
          <w:sz w:val="24"/>
          <w:szCs w:val="24"/>
          <w:lang w:val="en-US"/>
        </w:rPr>
        <w:t xml:space="preserve"> days- about Rs.20 to 25 thousand each. The </w:t>
      </w:r>
      <w:r w:rsidR="002A3BD7">
        <w:rPr>
          <w:i/>
          <w:iCs/>
          <w:sz w:val="24"/>
          <w:szCs w:val="24"/>
          <w:lang w:val="en-US"/>
        </w:rPr>
        <w:t>hospital earned Rs. 13 lakhs or more.</w:t>
      </w:r>
      <w:r w:rsidR="00AE2376">
        <w:rPr>
          <w:sz w:val="24"/>
          <w:szCs w:val="24"/>
          <w:lang w:val="en-US"/>
        </w:rPr>
        <w:t xml:space="preserve"> Let us understand how the </w:t>
      </w:r>
      <w:r w:rsidR="002A3BD7">
        <w:rPr>
          <w:sz w:val="24"/>
          <w:szCs w:val="24"/>
          <w:lang w:val="en-US"/>
        </w:rPr>
        <w:t xml:space="preserve">Hospital </w:t>
      </w:r>
      <w:r w:rsidR="00AE2376">
        <w:rPr>
          <w:sz w:val="24"/>
          <w:szCs w:val="24"/>
          <w:lang w:val="en-US"/>
        </w:rPr>
        <w:t xml:space="preserve">costs rise. </w:t>
      </w:r>
    </w:p>
    <w:p w14:paraId="090CC383" w14:textId="660AF841" w:rsidR="002103C5" w:rsidRDefault="00BD4300">
      <w:pPr>
        <w:rPr>
          <w:sz w:val="24"/>
          <w:szCs w:val="24"/>
          <w:lang w:val="en-US"/>
        </w:rPr>
      </w:pPr>
      <w:r>
        <w:rPr>
          <w:sz w:val="24"/>
          <w:szCs w:val="24"/>
          <w:lang w:val="en-US"/>
        </w:rPr>
        <w:t xml:space="preserve">       Take the example of a modern operation theatre. The cost of an operation table (on which the patient lies) is Rs. </w:t>
      </w:r>
      <w:r w:rsidR="00BC6330">
        <w:rPr>
          <w:sz w:val="24"/>
          <w:szCs w:val="24"/>
          <w:lang w:val="en-US"/>
        </w:rPr>
        <w:t>6</w:t>
      </w:r>
      <w:r>
        <w:rPr>
          <w:sz w:val="24"/>
          <w:szCs w:val="24"/>
          <w:lang w:val="en-US"/>
        </w:rPr>
        <w:t xml:space="preserve"> lakhs, the multi-dome light</w:t>
      </w:r>
      <w:r w:rsidR="00BC6330">
        <w:rPr>
          <w:sz w:val="24"/>
          <w:szCs w:val="24"/>
          <w:lang w:val="en-US"/>
        </w:rPr>
        <w:t xml:space="preserve"> Rs. 4 lakhs, the machine to make the patient unconscious-anaesthesia machine- Rs. 4 lakhs, the machine to cut and burn and stop the bleeding -Cautery machine—Rs. 2 lakhs. The multi-channel monitor to record the pulse, B.P., respiration Rs. 5 lakhs, some sort of air purifiers Rs. 3 lakhs – a minimum cost of about Rs. 24 lakhs. The general rule for all readers to understand the economics is—</w:t>
      </w:r>
      <w:r w:rsidR="00BC6330" w:rsidRPr="008C6F40">
        <w:rPr>
          <w:b/>
          <w:bCs/>
          <w:sz w:val="24"/>
          <w:szCs w:val="24"/>
          <w:lang w:val="en-US"/>
        </w:rPr>
        <w:t>AT LEAST ONE THIRD OF THE COST MUST BE RECOVERED EVERY YEAR</w:t>
      </w:r>
      <w:r w:rsidR="008C6F40" w:rsidRPr="008C6F40">
        <w:rPr>
          <w:b/>
          <w:bCs/>
          <w:sz w:val="24"/>
          <w:szCs w:val="24"/>
          <w:lang w:val="en-US"/>
        </w:rPr>
        <w:t xml:space="preserve">-JUST TO RECOVER THE INPUT COSTS. </w:t>
      </w:r>
      <w:r w:rsidRPr="008C6F40">
        <w:rPr>
          <w:b/>
          <w:bCs/>
          <w:sz w:val="24"/>
          <w:szCs w:val="24"/>
          <w:lang w:val="en-US"/>
        </w:rPr>
        <w:t xml:space="preserve"> </w:t>
      </w:r>
      <w:r w:rsidR="008C6F40">
        <w:rPr>
          <w:sz w:val="24"/>
          <w:szCs w:val="24"/>
          <w:lang w:val="en-US"/>
        </w:rPr>
        <w:t xml:space="preserve">Therefore, the owner must earn about Rs. 8 lakhs just to recover the costs of all the machines. </w:t>
      </w:r>
      <w:r w:rsidR="00D47E83">
        <w:rPr>
          <w:sz w:val="24"/>
          <w:szCs w:val="24"/>
          <w:lang w:val="en-US"/>
        </w:rPr>
        <w:t>Presuming</w:t>
      </w:r>
      <w:r w:rsidR="008C6F40">
        <w:rPr>
          <w:sz w:val="24"/>
          <w:szCs w:val="24"/>
          <w:lang w:val="en-US"/>
        </w:rPr>
        <w:t xml:space="preserve"> that the </w:t>
      </w:r>
      <w:del w:id="67" w:author="Reviewer" w:date="2020-08-27T11:45:00Z">
        <w:r w:rsidR="008C6F40" w:rsidDel="001321F8">
          <w:rPr>
            <w:sz w:val="24"/>
            <w:szCs w:val="24"/>
            <w:lang w:val="en-US"/>
          </w:rPr>
          <w:delText xml:space="preserve">hospital </w:delText>
        </w:r>
      </w:del>
      <w:ins w:id="68" w:author="Reviewer" w:date="2020-08-27T11:45:00Z">
        <w:r w:rsidR="001321F8">
          <w:rPr>
            <w:sz w:val="24"/>
            <w:szCs w:val="24"/>
            <w:lang w:val="en-US"/>
          </w:rPr>
          <w:t>operation theatre</w:t>
        </w:r>
        <w:r w:rsidR="001321F8">
          <w:rPr>
            <w:sz w:val="24"/>
            <w:szCs w:val="24"/>
            <w:lang w:val="en-US"/>
          </w:rPr>
          <w:t xml:space="preserve"> </w:t>
        </w:r>
      </w:ins>
      <w:r w:rsidR="008C6F40">
        <w:rPr>
          <w:sz w:val="24"/>
          <w:szCs w:val="24"/>
          <w:lang w:val="en-US"/>
        </w:rPr>
        <w:t xml:space="preserve">works for 300 days, it must earn about Rs. 2670 per day </w:t>
      </w:r>
      <w:del w:id="69" w:author="Reviewer" w:date="2020-08-27T11:46:00Z">
        <w:r w:rsidR="008C6F40" w:rsidDel="001321F8">
          <w:rPr>
            <w:sz w:val="24"/>
            <w:szCs w:val="24"/>
            <w:lang w:val="en-US"/>
          </w:rPr>
          <w:delText xml:space="preserve">only </w:delText>
        </w:r>
      </w:del>
      <w:r w:rsidR="008C6F40">
        <w:rPr>
          <w:sz w:val="24"/>
          <w:szCs w:val="24"/>
          <w:lang w:val="en-US"/>
        </w:rPr>
        <w:t>to recover the equipment costs</w:t>
      </w:r>
      <w:r w:rsidR="005A5B1E">
        <w:rPr>
          <w:sz w:val="24"/>
          <w:szCs w:val="24"/>
          <w:lang w:val="en-US"/>
        </w:rPr>
        <w:t xml:space="preserve"> alone</w:t>
      </w:r>
      <w:r w:rsidR="008C6F40">
        <w:rPr>
          <w:sz w:val="24"/>
          <w:szCs w:val="24"/>
          <w:lang w:val="en-US"/>
        </w:rPr>
        <w:t xml:space="preserve">. All consumables, medicines, costs for </w:t>
      </w:r>
      <w:del w:id="70" w:author="Reviewer" w:date="2020-08-27T11:48:00Z">
        <w:r w:rsidR="008C6F40" w:rsidDel="006163CC">
          <w:rPr>
            <w:sz w:val="24"/>
            <w:szCs w:val="24"/>
            <w:lang w:val="en-US"/>
          </w:rPr>
          <w:delText xml:space="preserve">extra </w:delText>
        </w:r>
      </w:del>
      <w:r w:rsidR="008C6F40">
        <w:rPr>
          <w:sz w:val="24"/>
          <w:szCs w:val="24"/>
          <w:lang w:val="en-US"/>
        </w:rPr>
        <w:t xml:space="preserve">trained staff and nurses, and costs of space, electricity, water etc are </w:t>
      </w:r>
      <w:del w:id="71" w:author="Reviewer" w:date="2020-08-27T11:48:00Z">
        <w:r w:rsidR="008C6F40" w:rsidDel="006163CC">
          <w:rPr>
            <w:sz w:val="24"/>
            <w:szCs w:val="24"/>
            <w:lang w:val="en-US"/>
          </w:rPr>
          <w:delText xml:space="preserve">separate </w:delText>
        </w:r>
      </w:del>
      <w:ins w:id="72" w:author="Reviewer" w:date="2020-08-27T11:48:00Z">
        <w:r w:rsidR="006163CC">
          <w:rPr>
            <w:sz w:val="24"/>
            <w:szCs w:val="24"/>
            <w:lang w:val="en-US"/>
          </w:rPr>
          <w:t>separate</w:t>
        </w:r>
        <w:r w:rsidR="006163CC">
          <w:rPr>
            <w:sz w:val="24"/>
            <w:szCs w:val="24"/>
            <w:lang w:val="en-US"/>
          </w:rPr>
          <w:t xml:space="preserve"> added costs </w:t>
        </w:r>
      </w:ins>
      <w:del w:id="73" w:author="Reviewer" w:date="2020-08-27T11:49:00Z">
        <w:r w:rsidR="008C6F40" w:rsidDel="006163CC">
          <w:rPr>
            <w:sz w:val="24"/>
            <w:szCs w:val="24"/>
            <w:lang w:val="en-US"/>
          </w:rPr>
          <w:delText>and profits thereafter</w:delText>
        </w:r>
      </w:del>
      <w:r w:rsidR="008C6F40">
        <w:rPr>
          <w:sz w:val="24"/>
          <w:szCs w:val="24"/>
          <w:lang w:val="en-US"/>
        </w:rPr>
        <w:t xml:space="preserve">. </w:t>
      </w:r>
      <w:ins w:id="74" w:author="Reviewer" w:date="2020-08-27T11:49:00Z">
        <w:r w:rsidR="006163CC">
          <w:rPr>
            <w:sz w:val="24"/>
            <w:szCs w:val="24"/>
            <w:lang w:val="en-US"/>
          </w:rPr>
          <w:t xml:space="preserve">Profits are added to that. </w:t>
        </w:r>
      </w:ins>
      <w:r w:rsidR="002103C5">
        <w:rPr>
          <w:sz w:val="24"/>
          <w:szCs w:val="24"/>
          <w:lang w:val="en-US"/>
        </w:rPr>
        <w:t>How can the total bill be other than costly? Earlier, the equipment was simpler and the system relied more on the skills of the doctors. The equipment costs were one tenth (or less)</w:t>
      </w:r>
      <w:r w:rsidR="005A5B1E">
        <w:rPr>
          <w:sz w:val="24"/>
          <w:szCs w:val="24"/>
          <w:lang w:val="en-US"/>
        </w:rPr>
        <w:t xml:space="preserve"> than</w:t>
      </w:r>
      <w:r w:rsidR="002103C5">
        <w:rPr>
          <w:sz w:val="24"/>
          <w:szCs w:val="24"/>
          <w:lang w:val="en-US"/>
        </w:rPr>
        <w:t xml:space="preserve"> those at present. </w:t>
      </w:r>
    </w:p>
    <w:p w14:paraId="3AC67CB3" w14:textId="2183F92D" w:rsidR="00A10059" w:rsidRDefault="002103C5">
      <w:pPr>
        <w:rPr>
          <w:sz w:val="24"/>
          <w:szCs w:val="24"/>
          <w:lang w:val="en-US"/>
        </w:rPr>
      </w:pPr>
      <w:r>
        <w:rPr>
          <w:sz w:val="24"/>
          <w:szCs w:val="24"/>
          <w:lang w:val="en-US"/>
        </w:rPr>
        <w:t xml:space="preserve">   Am I exaggerating to, somehow, exonerate the profession of “cheating and fraud”? Let us lo</w:t>
      </w:r>
      <w:r w:rsidR="005A5B1E">
        <w:rPr>
          <w:sz w:val="24"/>
          <w:szCs w:val="24"/>
          <w:lang w:val="en-US"/>
        </w:rPr>
        <w:t>o</w:t>
      </w:r>
      <w:r>
        <w:rPr>
          <w:sz w:val="24"/>
          <w:szCs w:val="24"/>
          <w:lang w:val="en-US"/>
        </w:rPr>
        <w:t xml:space="preserve">k at the costs involved in a public hospital. Lokmanya Tilak Hospital- popularly known as Sion Hospital- </w:t>
      </w:r>
      <w:r w:rsidR="00440B47">
        <w:rPr>
          <w:sz w:val="24"/>
          <w:szCs w:val="24"/>
          <w:lang w:val="en-US"/>
        </w:rPr>
        <w:t xml:space="preserve">is a major municipal hospital reputed as </w:t>
      </w:r>
      <w:r w:rsidR="005A5B1E" w:rsidRPr="005A5B1E">
        <w:rPr>
          <w:i/>
          <w:iCs/>
          <w:sz w:val="24"/>
          <w:szCs w:val="24"/>
          <w:lang w:val="en-US"/>
        </w:rPr>
        <w:t>the</w:t>
      </w:r>
      <w:r w:rsidR="00440B47" w:rsidRPr="005A5B1E">
        <w:rPr>
          <w:i/>
          <w:iCs/>
          <w:sz w:val="24"/>
          <w:szCs w:val="24"/>
          <w:lang w:val="en-US"/>
        </w:rPr>
        <w:t xml:space="preserve"> </w:t>
      </w:r>
      <w:r w:rsidR="00440B47">
        <w:rPr>
          <w:sz w:val="24"/>
          <w:szCs w:val="24"/>
          <w:lang w:val="en-US"/>
        </w:rPr>
        <w:t xml:space="preserve">hospital for the poor. No commercialization but unfortunately equally influenced by “modern technology”. In 2018-19, it spent around Rs. 400 crores on 72000 indoor patients, with nearly 100 Intensive care beds (I.C.U.beds) and 1200 general beds. The hospital performed 32000 operations in that </w:t>
      </w:r>
      <w:r w:rsidR="00440B47">
        <w:rPr>
          <w:sz w:val="24"/>
          <w:szCs w:val="24"/>
          <w:lang w:val="en-US"/>
        </w:rPr>
        <w:lastRenderedPageBreak/>
        <w:t xml:space="preserve">year and the average stay of the patients </w:t>
      </w:r>
      <w:commentRangeStart w:id="75"/>
      <w:r w:rsidR="00440B47">
        <w:rPr>
          <w:sz w:val="24"/>
          <w:szCs w:val="24"/>
          <w:lang w:val="en-US"/>
        </w:rPr>
        <w:t>was 7`6 days</w:t>
      </w:r>
      <w:commentRangeEnd w:id="75"/>
      <w:r w:rsidR="006163CC">
        <w:rPr>
          <w:rStyle w:val="CommentReference"/>
        </w:rPr>
        <w:commentReference w:id="75"/>
      </w:r>
      <w:r w:rsidR="00440B47">
        <w:rPr>
          <w:sz w:val="24"/>
          <w:szCs w:val="24"/>
          <w:lang w:val="en-US"/>
        </w:rPr>
        <w:t>- -probably the lowest in the country</w:t>
      </w:r>
      <w:r w:rsidR="002F3152">
        <w:rPr>
          <w:sz w:val="24"/>
          <w:szCs w:val="24"/>
          <w:lang w:val="en-US"/>
        </w:rPr>
        <w:t xml:space="preserve">, </w:t>
      </w:r>
      <w:r w:rsidR="00797544">
        <w:rPr>
          <w:sz w:val="24"/>
          <w:szCs w:val="24"/>
          <w:lang w:val="en-US"/>
        </w:rPr>
        <w:t>showing how economical its serv</w:t>
      </w:r>
      <w:r w:rsidR="005A5B1E">
        <w:rPr>
          <w:sz w:val="24"/>
          <w:szCs w:val="24"/>
          <w:lang w:val="en-US"/>
        </w:rPr>
        <w:t>ices</w:t>
      </w:r>
      <w:r w:rsidR="00797544">
        <w:rPr>
          <w:sz w:val="24"/>
          <w:szCs w:val="24"/>
          <w:lang w:val="en-US"/>
        </w:rPr>
        <w:t xml:space="preserve"> are. Considering that the costs are 8 times in I.C.U.s compared to the costs in general wards, the hospital spends Rs. 7500 per day on general ward patients and Rs. 60000 per day on patients in I.C.U.s. This is only </w:t>
      </w:r>
      <w:r w:rsidR="00221CAD">
        <w:rPr>
          <w:sz w:val="24"/>
          <w:szCs w:val="24"/>
          <w:lang w:val="en-US"/>
        </w:rPr>
        <w:t xml:space="preserve">running </w:t>
      </w:r>
      <w:r w:rsidR="00797544">
        <w:rPr>
          <w:sz w:val="24"/>
          <w:szCs w:val="24"/>
          <w:lang w:val="en-US"/>
        </w:rPr>
        <w:t xml:space="preserve">cost; no question of profits, no consideration </w:t>
      </w:r>
      <w:r w:rsidR="00221CAD">
        <w:rPr>
          <w:sz w:val="24"/>
          <w:szCs w:val="24"/>
          <w:lang w:val="en-US"/>
        </w:rPr>
        <w:t>for</w:t>
      </w:r>
      <w:r w:rsidR="00797544">
        <w:rPr>
          <w:sz w:val="24"/>
          <w:szCs w:val="24"/>
          <w:lang w:val="en-US"/>
        </w:rPr>
        <w:t xml:space="preserve"> initial investment on land, s</w:t>
      </w:r>
      <w:r w:rsidR="008557ED">
        <w:rPr>
          <w:sz w:val="24"/>
          <w:szCs w:val="24"/>
          <w:lang w:val="en-US"/>
        </w:rPr>
        <w:t>tructures</w:t>
      </w:r>
      <w:r w:rsidR="00797544">
        <w:rPr>
          <w:sz w:val="24"/>
          <w:szCs w:val="24"/>
          <w:lang w:val="en-US"/>
        </w:rPr>
        <w:t xml:space="preserve"> and equipment. Is the bill of </w:t>
      </w:r>
      <w:r w:rsidR="00221CAD">
        <w:rPr>
          <w:sz w:val="24"/>
          <w:szCs w:val="24"/>
          <w:lang w:val="en-US"/>
        </w:rPr>
        <w:t>R</w:t>
      </w:r>
      <w:r w:rsidR="00797544">
        <w:rPr>
          <w:sz w:val="24"/>
          <w:szCs w:val="24"/>
          <w:lang w:val="en-US"/>
        </w:rPr>
        <w:t>s.1 to 1`2</w:t>
      </w:r>
      <w:r w:rsidR="005A5B1E">
        <w:rPr>
          <w:sz w:val="24"/>
          <w:szCs w:val="24"/>
          <w:lang w:val="en-US"/>
        </w:rPr>
        <w:t>0</w:t>
      </w:r>
      <w:r w:rsidR="00797544">
        <w:rPr>
          <w:sz w:val="24"/>
          <w:szCs w:val="24"/>
          <w:lang w:val="en-US"/>
        </w:rPr>
        <w:t xml:space="preserve"> lakhs</w:t>
      </w:r>
      <w:r w:rsidR="00221CAD">
        <w:rPr>
          <w:sz w:val="24"/>
          <w:szCs w:val="24"/>
          <w:lang w:val="en-US"/>
        </w:rPr>
        <w:t xml:space="preserve"> per day “exorbitant” in the private sector in a 5-star hospital? The bill in Noida hospital could have been reasonably Rs. 9 lakhs for </w:t>
      </w:r>
      <w:r w:rsidR="008557ED">
        <w:rPr>
          <w:sz w:val="24"/>
          <w:szCs w:val="24"/>
          <w:lang w:val="en-US"/>
        </w:rPr>
        <w:t xml:space="preserve">8 </w:t>
      </w:r>
      <w:r w:rsidR="00221CAD">
        <w:rPr>
          <w:sz w:val="24"/>
          <w:szCs w:val="24"/>
          <w:lang w:val="en-US"/>
        </w:rPr>
        <w:t>days</w:t>
      </w:r>
      <w:r w:rsidR="00797544">
        <w:rPr>
          <w:sz w:val="24"/>
          <w:szCs w:val="24"/>
          <w:lang w:val="en-US"/>
        </w:rPr>
        <w:t xml:space="preserve"> </w:t>
      </w:r>
      <w:r w:rsidR="00221CAD">
        <w:rPr>
          <w:sz w:val="24"/>
          <w:szCs w:val="24"/>
          <w:lang w:val="en-US"/>
        </w:rPr>
        <w:t xml:space="preserve">of hospitalization in I.C.U.; it was Rs. 13 lakhs. </w:t>
      </w:r>
      <w:r w:rsidR="005A5B1E">
        <w:rPr>
          <w:sz w:val="24"/>
          <w:szCs w:val="24"/>
          <w:lang w:val="en-US"/>
        </w:rPr>
        <w:t>The general public feels it to be exorbitant because they do</w:t>
      </w:r>
      <w:r w:rsidR="008A1799">
        <w:rPr>
          <w:sz w:val="24"/>
          <w:szCs w:val="24"/>
          <w:lang w:val="en-US"/>
        </w:rPr>
        <w:t xml:space="preserve"> </w:t>
      </w:r>
      <w:r w:rsidR="005A5B1E">
        <w:rPr>
          <w:sz w:val="24"/>
          <w:szCs w:val="24"/>
          <w:lang w:val="en-US"/>
        </w:rPr>
        <w:t>not know what it</w:t>
      </w:r>
      <w:r w:rsidR="008A1799">
        <w:rPr>
          <w:sz w:val="24"/>
          <w:szCs w:val="24"/>
          <w:lang w:val="en-US"/>
        </w:rPr>
        <w:t xml:space="preserve"> </w:t>
      </w:r>
      <w:r w:rsidR="005A5B1E">
        <w:rPr>
          <w:sz w:val="24"/>
          <w:szCs w:val="24"/>
          <w:lang w:val="en-US"/>
        </w:rPr>
        <w:t>really costs. And that is because they do not pay in public hospi</w:t>
      </w:r>
      <w:r w:rsidR="008A1799">
        <w:rPr>
          <w:sz w:val="24"/>
          <w:szCs w:val="24"/>
          <w:lang w:val="en-US"/>
        </w:rPr>
        <w:t>tals.</w:t>
      </w:r>
      <w:r w:rsidR="00A10059">
        <w:rPr>
          <w:sz w:val="24"/>
          <w:szCs w:val="24"/>
          <w:lang w:val="en-US"/>
        </w:rPr>
        <w:t xml:space="preserve"> </w:t>
      </w:r>
      <w:r w:rsidR="008A1799">
        <w:rPr>
          <w:sz w:val="24"/>
          <w:szCs w:val="24"/>
          <w:lang w:val="en-US"/>
        </w:rPr>
        <w:t xml:space="preserve">THE ROOT CAUSE </w:t>
      </w:r>
      <w:r w:rsidR="00A10059">
        <w:rPr>
          <w:sz w:val="24"/>
          <w:szCs w:val="24"/>
          <w:lang w:val="en-US"/>
        </w:rPr>
        <w:t xml:space="preserve">OF RISING HEALTH CARE COSTS </w:t>
      </w:r>
      <w:r w:rsidR="008A1799">
        <w:rPr>
          <w:sz w:val="24"/>
          <w:szCs w:val="24"/>
          <w:lang w:val="en-US"/>
        </w:rPr>
        <w:t>IS BLIND ACCEPTANCE OF MODERN TECHNOLOGY. Modern technology has immensely benefitted 10% of the patients who were suffering from (previously) incurable diseases but is causing immense financial hardships for the rest of the 90% of the patients</w:t>
      </w:r>
      <w:r w:rsidR="0006306E">
        <w:rPr>
          <w:sz w:val="24"/>
          <w:szCs w:val="24"/>
          <w:lang w:val="en-US"/>
        </w:rPr>
        <w:t xml:space="preserve"> who were getting similar relief by previous </w:t>
      </w:r>
      <w:r w:rsidR="00A10059">
        <w:rPr>
          <w:sz w:val="24"/>
          <w:szCs w:val="24"/>
          <w:lang w:val="en-US"/>
        </w:rPr>
        <w:t xml:space="preserve">method of treatment at a much lower cost. </w:t>
      </w:r>
    </w:p>
    <w:p w14:paraId="55A7D861" w14:textId="2780989C" w:rsidR="00BD4300" w:rsidRDefault="00A10059">
      <w:pPr>
        <w:rPr>
          <w:sz w:val="24"/>
          <w:szCs w:val="24"/>
          <w:lang w:val="en-US"/>
        </w:rPr>
      </w:pPr>
      <w:r>
        <w:rPr>
          <w:sz w:val="24"/>
          <w:szCs w:val="24"/>
          <w:lang w:val="en-US"/>
        </w:rPr>
        <w:t xml:space="preserve">   Now the doctors are divided in three major groups. The first group is small </w:t>
      </w:r>
      <w:r w:rsidR="008E2BAB">
        <w:rPr>
          <w:sz w:val="24"/>
          <w:szCs w:val="24"/>
          <w:lang w:val="en-US"/>
        </w:rPr>
        <w:t xml:space="preserve">(could be around 10%) </w:t>
      </w:r>
      <w:r>
        <w:rPr>
          <w:sz w:val="24"/>
          <w:szCs w:val="24"/>
          <w:lang w:val="en-US"/>
        </w:rPr>
        <w:t xml:space="preserve">but determined to stick to the morality of the service. There are still many doctors – mainly in semi-urban areas—who depend on old clinical methods and refuse to ask for unnecessary investigations and procedures. </w:t>
      </w:r>
      <w:r w:rsidR="00D57513">
        <w:rPr>
          <w:sz w:val="24"/>
          <w:szCs w:val="24"/>
          <w:lang w:val="en-US"/>
        </w:rPr>
        <w:t>They are very popular in the middle class and lower</w:t>
      </w:r>
      <w:r w:rsidR="002F3152">
        <w:rPr>
          <w:sz w:val="24"/>
          <w:szCs w:val="24"/>
          <w:lang w:val="en-US"/>
        </w:rPr>
        <w:t>-</w:t>
      </w:r>
      <w:r w:rsidR="00D57513">
        <w:rPr>
          <w:sz w:val="24"/>
          <w:szCs w:val="24"/>
          <w:lang w:val="en-US"/>
        </w:rPr>
        <w:t>class population but are silent. The second group-the largest</w:t>
      </w:r>
      <w:r w:rsidR="008E2BAB">
        <w:rPr>
          <w:sz w:val="24"/>
          <w:szCs w:val="24"/>
          <w:lang w:val="en-US"/>
        </w:rPr>
        <w:t xml:space="preserve"> (more than </w:t>
      </w:r>
      <w:r w:rsidR="00546180">
        <w:rPr>
          <w:sz w:val="24"/>
          <w:szCs w:val="24"/>
          <w:lang w:val="en-US"/>
        </w:rPr>
        <w:t>6</w:t>
      </w:r>
      <w:r w:rsidR="008E2BAB">
        <w:rPr>
          <w:sz w:val="24"/>
          <w:szCs w:val="24"/>
          <w:lang w:val="en-US"/>
        </w:rPr>
        <w:t>0%)</w:t>
      </w:r>
      <w:r w:rsidR="00A66B18">
        <w:rPr>
          <w:sz w:val="24"/>
          <w:szCs w:val="24"/>
          <w:lang w:val="en-US"/>
        </w:rPr>
        <w:t>-</w:t>
      </w:r>
      <w:r w:rsidR="00D57513">
        <w:rPr>
          <w:sz w:val="24"/>
          <w:szCs w:val="24"/>
          <w:lang w:val="en-US"/>
        </w:rPr>
        <w:t xml:space="preserve">are those who meekly follow the trend and join in suggesting the modern investigations and management protocols; they do not wish to antagonize the “powerful”, even when they know that it will not help the patient much. In Marathi, Ramdas-swamy advised “don’t take the difficult path often—follow the rest” (Dhopatamarga sodu nako). Why take the risk and get beaten up or sued? They cannot be blamed </w:t>
      </w:r>
      <w:r w:rsidR="00F14B9A">
        <w:rPr>
          <w:sz w:val="24"/>
          <w:szCs w:val="24"/>
          <w:lang w:val="en-US"/>
        </w:rPr>
        <w:t xml:space="preserve">as </w:t>
      </w:r>
      <w:ins w:id="76" w:author="Reviewer" w:date="2020-08-27T21:08:00Z">
        <w:r w:rsidR="00A73E97">
          <w:rPr>
            <w:sz w:val="24"/>
            <w:szCs w:val="24"/>
            <w:lang w:val="en-US"/>
          </w:rPr>
          <w:t>‘l</w:t>
        </w:r>
      </w:ins>
      <w:del w:id="77" w:author="Reviewer" w:date="2020-08-27T21:08:00Z">
        <w:r w:rsidR="00F14B9A" w:rsidDel="00A73E97">
          <w:rPr>
            <w:sz w:val="24"/>
            <w:szCs w:val="24"/>
            <w:lang w:val="en-US"/>
          </w:rPr>
          <w:delText>L</w:delText>
        </w:r>
      </w:del>
      <w:r w:rsidR="00F14B9A">
        <w:rPr>
          <w:sz w:val="24"/>
          <w:szCs w:val="24"/>
          <w:lang w:val="en-US"/>
        </w:rPr>
        <w:t>ooters</w:t>
      </w:r>
      <w:ins w:id="78" w:author="Reviewer" w:date="2020-08-27T21:08:00Z">
        <w:r w:rsidR="00A73E97">
          <w:rPr>
            <w:sz w:val="24"/>
            <w:szCs w:val="24"/>
            <w:lang w:val="en-US"/>
          </w:rPr>
          <w:t>’</w:t>
        </w:r>
      </w:ins>
      <w:r w:rsidR="00F14B9A">
        <w:rPr>
          <w:sz w:val="24"/>
          <w:szCs w:val="24"/>
          <w:lang w:val="en-US"/>
        </w:rPr>
        <w:t>. It is the third group which is truly “looters”; they take every opportunity to prescribe the modern technological approach -for a price, of course</w:t>
      </w:r>
      <w:r w:rsidR="00546180">
        <w:rPr>
          <w:sz w:val="24"/>
          <w:szCs w:val="24"/>
          <w:lang w:val="en-US"/>
        </w:rPr>
        <w:t>-</w:t>
      </w:r>
      <w:r w:rsidR="00F14B9A">
        <w:rPr>
          <w:sz w:val="24"/>
          <w:szCs w:val="24"/>
          <w:lang w:val="en-US"/>
        </w:rPr>
        <w:t xml:space="preserve"> and make money. Undoubtedly, this group is growing and could form about 15 to 20% of the doctors. They are bringing disreput</w:t>
      </w:r>
      <w:ins w:id="79" w:author="Reviewer" w:date="2020-08-27T21:09:00Z">
        <w:r w:rsidR="00A73E97">
          <w:rPr>
            <w:sz w:val="24"/>
            <w:szCs w:val="24"/>
            <w:lang w:val="en-US"/>
          </w:rPr>
          <w:t>e</w:t>
        </w:r>
      </w:ins>
      <w:del w:id="80" w:author="Reviewer" w:date="2020-08-27T21:09:00Z">
        <w:r w:rsidR="00F14B9A" w:rsidDel="00A73E97">
          <w:rPr>
            <w:sz w:val="24"/>
            <w:szCs w:val="24"/>
            <w:lang w:val="en-US"/>
          </w:rPr>
          <w:delText>ation</w:delText>
        </w:r>
      </w:del>
      <w:r w:rsidR="00F14B9A">
        <w:rPr>
          <w:sz w:val="24"/>
          <w:szCs w:val="24"/>
          <w:lang w:val="en-US"/>
        </w:rPr>
        <w:t xml:space="preserve"> to the medical profession</w:t>
      </w:r>
      <w:r w:rsidR="002F3152">
        <w:rPr>
          <w:sz w:val="24"/>
          <w:szCs w:val="24"/>
          <w:lang w:val="en-US"/>
        </w:rPr>
        <w:t>.</w:t>
      </w:r>
      <w:r w:rsidR="00F14B9A">
        <w:rPr>
          <w:sz w:val="24"/>
          <w:szCs w:val="24"/>
          <w:lang w:val="en-US"/>
        </w:rPr>
        <w:t xml:space="preserve"> </w:t>
      </w:r>
      <w:r w:rsidR="002F3152">
        <w:rPr>
          <w:sz w:val="24"/>
          <w:szCs w:val="24"/>
          <w:lang w:val="en-US"/>
        </w:rPr>
        <w:t>T</w:t>
      </w:r>
      <w:r w:rsidR="00F14B9A">
        <w:rPr>
          <w:sz w:val="24"/>
          <w:szCs w:val="24"/>
          <w:lang w:val="en-US"/>
        </w:rPr>
        <w:t xml:space="preserve">he people are losing faith in doctors due to this group; </w:t>
      </w:r>
      <w:ins w:id="81" w:author="Reviewer" w:date="2020-08-27T21:09:00Z">
        <w:r w:rsidR="00A73E97">
          <w:rPr>
            <w:sz w:val="24"/>
            <w:szCs w:val="24"/>
            <w:lang w:val="en-US"/>
          </w:rPr>
          <w:t>al</w:t>
        </w:r>
      </w:ins>
      <w:r w:rsidR="00F14B9A">
        <w:rPr>
          <w:sz w:val="24"/>
          <w:szCs w:val="24"/>
          <w:lang w:val="en-US"/>
        </w:rPr>
        <w:t>though most people still have faith in their own doctors</w:t>
      </w:r>
      <w:ins w:id="82" w:author="Reviewer" w:date="2020-08-27T21:09:00Z">
        <w:r w:rsidR="00A73E97">
          <w:rPr>
            <w:sz w:val="24"/>
            <w:szCs w:val="24"/>
            <w:lang w:val="en-US"/>
          </w:rPr>
          <w:t>,</w:t>
        </w:r>
      </w:ins>
      <w:del w:id="83" w:author="Reviewer" w:date="2020-08-27T21:09:00Z">
        <w:r w:rsidR="00F14B9A" w:rsidDel="00A73E97">
          <w:rPr>
            <w:sz w:val="24"/>
            <w:szCs w:val="24"/>
            <w:lang w:val="en-US"/>
          </w:rPr>
          <w:delText>.</w:delText>
        </w:r>
      </w:del>
      <w:r w:rsidR="00F14B9A">
        <w:rPr>
          <w:sz w:val="24"/>
          <w:szCs w:val="24"/>
          <w:lang w:val="en-US"/>
        </w:rPr>
        <w:t xml:space="preserve"> “luckily, we have a good doctor” they would say. </w:t>
      </w:r>
      <w:r w:rsidR="00E024A6">
        <w:rPr>
          <w:sz w:val="24"/>
          <w:szCs w:val="24"/>
          <w:lang w:val="en-US"/>
        </w:rPr>
        <w:t xml:space="preserve">Overall doctors have NOT lost their conscience and </w:t>
      </w:r>
      <w:ins w:id="84" w:author="Reviewer" w:date="2020-08-27T21:10:00Z">
        <w:r w:rsidR="00A73E97">
          <w:rPr>
            <w:sz w:val="24"/>
            <w:szCs w:val="24"/>
            <w:lang w:val="en-US"/>
          </w:rPr>
          <w:t xml:space="preserve">they </w:t>
        </w:r>
      </w:ins>
      <w:r w:rsidR="00E024A6">
        <w:rPr>
          <w:sz w:val="24"/>
          <w:szCs w:val="24"/>
          <w:lang w:val="en-US"/>
        </w:rPr>
        <w:t xml:space="preserve">try to do their best, </w:t>
      </w:r>
      <w:r w:rsidR="00E024A6" w:rsidRPr="00E024A6">
        <w:rPr>
          <w:i/>
          <w:iCs/>
          <w:sz w:val="24"/>
          <w:szCs w:val="24"/>
          <w:lang w:val="en-US"/>
        </w:rPr>
        <w:t>under the</w:t>
      </w:r>
      <w:ins w:id="85" w:author="Reviewer" w:date="2020-08-27T21:10:00Z">
        <w:r w:rsidR="00A73E97">
          <w:rPr>
            <w:i/>
            <w:iCs/>
            <w:sz w:val="24"/>
            <w:szCs w:val="24"/>
            <w:lang w:val="en-US"/>
          </w:rPr>
          <w:t xml:space="preserve"> given</w:t>
        </w:r>
      </w:ins>
      <w:r w:rsidR="00E024A6" w:rsidRPr="00E024A6">
        <w:rPr>
          <w:i/>
          <w:iCs/>
          <w:sz w:val="24"/>
          <w:szCs w:val="24"/>
          <w:lang w:val="en-US"/>
        </w:rPr>
        <w:t xml:space="preserve"> circumstances</w:t>
      </w:r>
      <w:r w:rsidR="00E024A6">
        <w:rPr>
          <w:sz w:val="24"/>
          <w:szCs w:val="24"/>
          <w:lang w:val="en-US"/>
        </w:rPr>
        <w:t xml:space="preserve">. After all it is unfair to expect the doctors to be very moral when the society in general is hopping mad to earn </w:t>
      </w:r>
      <w:r w:rsidR="002F3152">
        <w:rPr>
          <w:sz w:val="24"/>
          <w:szCs w:val="24"/>
          <w:lang w:val="en-US"/>
        </w:rPr>
        <w:t>unsc</w:t>
      </w:r>
      <w:r w:rsidR="00546180">
        <w:rPr>
          <w:sz w:val="24"/>
          <w:szCs w:val="24"/>
          <w:lang w:val="en-US"/>
        </w:rPr>
        <w:t>r</w:t>
      </w:r>
      <w:r w:rsidR="002F3152">
        <w:rPr>
          <w:sz w:val="24"/>
          <w:szCs w:val="24"/>
          <w:lang w:val="en-US"/>
        </w:rPr>
        <w:t>upulously</w:t>
      </w:r>
      <w:r w:rsidR="00E024A6">
        <w:rPr>
          <w:sz w:val="24"/>
          <w:szCs w:val="24"/>
          <w:lang w:val="en-US"/>
        </w:rPr>
        <w:t xml:space="preserve">. George Bernard Shaw rightly said – a 100 years ago- “as far as conscience goes, doctors have it just as much as all other sections of the society—not a </w:t>
      </w:r>
      <w:r w:rsidR="00546180">
        <w:rPr>
          <w:sz w:val="24"/>
          <w:szCs w:val="24"/>
          <w:lang w:val="en-US"/>
        </w:rPr>
        <w:t>little</w:t>
      </w:r>
      <w:r w:rsidR="00E024A6">
        <w:rPr>
          <w:sz w:val="24"/>
          <w:szCs w:val="24"/>
          <w:lang w:val="en-US"/>
        </w:rPr>
        <w:t xml:space="preserve"> more, not a </w:t>
      </w:r>
      <w:r w:rsidR="00546180">
        <w:rPr>
          <w:sz w:val="24"/>
          <w:szCs w:val="24"/>
          <w:lang w:val="en-US"/>
        </w:rPr>
        <w:t>little</w:t>
      </w:r>
      <w:r w:rsidR="00E024A6">
        <w:rPr>
          <w:sz w:val="24"/>
          <w:szCs w:val="24"/>
          <w:lang w:val="en-US"/>
        </w:rPr>
        <w:t xml:space="preserve"> less” </w:t>
      </w:r>
    </w:p>
    <w:p w14:paraId="5218B7AF" w14:textId="663B1EA6" w:rsidR="00D72C3C" w:rsidRDefault="00D72C3C">
      <w:pPr>
        <w:rPr>
          <w:sz w:val="24"/>
          <w:szCs w:val="24"/>
          <w:lang w:val="en-US"/>
        </w:rPr>
      </w:pPr>
      <w:r>
        <w:rPr>
          <w:b/>
          <w:bCs/>
          <w:sz w:val="24"/>
          <w:szCs w:val="24"/>
          <w:lang w:val="en-US"/>
        </w:rPr>
        <w:t xml:space="preserve">                              </w:t>
      </w:r>
      <w:r w:rsidR="00E41C75">
        <w:rPr>
          <w:b/>
          <w:bCs/>
          <w:sz w:val="24"/>
          <w:szCs w:val="24"/>
          <w:lang w:val="en-US"/>
        </w:rPr>
        <w:t xml:space="preserve">             </w:t>
      </w:r>
      <w:r>
        <w:rPr>
          <w:b/>
          <w:bCs/>
          <w:sz w:val="24"/>
          <w:szCs w:val="24"/>
          <w:lang w:val="en-US"/>
        </w:rPr>
        <w:t xml:space="preserve"> </w:t>
      </w:r>
      <w:r w:rsidR="00E024A6" w:rsidRPr="00D72C3C">
        <w:rPr>
          <w:b/>
          <w:bCs/>
          <w:sz w:val="24"/>
          <w:szCs w:val="24"/>
          <w:lang w:val="en-US"/>
        </w:rPr>
        <w:t>How can we improve the situation?</w:t>
      </w:r>
      <w:r w:rsidR="00E024A6">
        <w:rPr>
          <w:sz w:val="24"/>
          <w:szCs w:val="24"/>
          <w:lang w:val="en-US"/>
        </w:rPr>
        <w:t xml:space="preserve"> </w:t>
      </w:r>
    </w:p>
    <w:p w14:paraId="6E28CA42" w14:textId="77B377BB" w:rsidR="00E024A6" w:rsidRPr="00D72C3C" w:rsidRDefault="00D72C3C">
      <w:pPr>
        <w:rPr>
          <w:b/>
          <w:bCs/>
          <w:sz w:val="28"/>
          <w:szCs w:val="28"/>
          <w:lang w:val="en-US"/>
        </w:rPr>
      </w:pPr>
      <w:r>
        <w:rPr>
          <w:sz w:val="24"/>
          <w:szCs w:val="24"/>
          <w:lang w:val="en-US"/>
        </w:rPr>
        <w:t xml:space="preserve">                         </w:t>
      </w:r>
      <w:r>
        <w:rPr>
          <w:b/>
          <w:bCs/>
          <w:sz w:val="28"/>
          <w:szCs w:val="28"/>
          <w:lang w:val="en-US"/>
        </w:rPr>
        <w:t>Public sector expansion &amp; cost / Benefit Analysis</w:t>
      </w:r>
    </w:p>
    <w:p w14:paraId="04A9C686" w14:textId="290CAFDC" w:rsidR="00546180" w:rsidRPr="00240728" w:rsidRDefault="00546180">
      <w:pPr>
        <w:rPr>
          <w:b/>
          <w:bCs/>
          <w:sz w:val="24"/>
          <w:szCs w:val="24"/>
          <w:lang w:val="en-US"/>
        </w:rPr>
      </w:pPr>
      <w:r>
        <w:rPr>
          <w:sz w:val="24"/>
          <w:szCs w:val="24"/>
          <w:lang w:val="en-US"/>
        </w:rPr>
        <w:t xml:space="preserve">   Once we </w:t>
      </w:r>
      <w:del w:id="86" w:author="Reviewer" w:date="2020-08-27T21:10:00Z">
        <w:r w:rsidDel="00A73E97">
          <w:rPr>
            <w:sz w:val="24"/>
            <w:szCs w:val="24"/>
            <w:lang w:val="en-US"/>
          </w:rPr>
          <w:delText>realise</w:delText>
        </w:r>
      </w:del>
      <w:ins w:id="87" w:author="Reviewer" w:date="2020-08-27T21:10:00Z">
        <w:r w:rsidR="00A73E97">
          <w:rPr>
            <w:sz w:val="24"/>
            <w:szCs w:val="24"/>
            <w:lang w:val="en-US"/>
          </w:rPr>
          <w:t>realize</w:t>
        </w:r>
      </w:ins>
      <w:r>
        <w:rPr>
          <w:sz w:val="24"/>
          <w:szCs w:val="24"/>
          <w:lang w:val="en-US"/>
        </w:rPr>
        <w:t xml:space="preserve"> that doctors are displaced by investors and profits have gained over service, the solution appears simple. DISPLACE THE INVESTOR AND BRING BACK THE </w:t>
      </w:r>
      <w:commentRangeStart w:id="88"/>
      <w:r>
        <w:rPr>
          <w:sz w:val="24"/>
          <w:szCs w:val="24"/>
          <w:lang w:val="en-US"/>
        </w:rPr>
        <w:t>DOCTOR IN PRIME POSITION</w:t>
      </w:r>
      <w:commentRangeEnd w:id="88"/>
      <w:r w:rsidR="00A73E97">
        <w:rPr>
          <w:rStyle w:val="CommentReference"/>
        </w:rPr>
        <w:commentReference w:id="88"/>
      </w:r>
      <w:r>
        <w:rPr>
          <w:sz w:val="24"/>
          <w:szCs w:val="24"/>
          <w:lang w:val="en-US"/>
        </w:rPr>
        <w:t>. This can be done only by EXPANDING THE PUBLIC SECOR</w:t>
      </w:r>
      <w:r w:rsidR="00A66B18">
        <w:rPr>
          <w:sz w:val="24"/>
          <w:szCs w:val="24"/>
          <w:lang w:val="en-US"/>
        </w:rPr>
        <w:t xml:space="preserve"> </w:t>
      </w:r>
      <w:r>
        <w:rPr>
          <w:sz w:val="24"/>
          <w:szCs w:val="24"/>
          <w:lang w:val="en-US"/>
        </w:rPr>
        <w:t>AND MAKE IT COMPETITIVE to the private sector. At present, public sector is NOT competitive. It serves the population not needed by the private sector</w:t>
      </w:r>
      <w:r w:rsidR="00153AEB">
        <w:rPr>
          <w:sz w:val="24"/>
          <w:szCs w:val="24"/>
          <w:lang w:val="en-US"/>
        </w:rPr>
        <w:t xml:space="preserve">; the poor, the disabled, “risky” emergencies, and similar sections. The affordable dare not go to the over-crowed public </w:t>
      </w:r>
      <w:r w:rsidR="00153AEB">
        <w:rPr>
          <w:sz w:val="24"/>
          <w:szCs w:val="24"/>
          <w:lang w:val="en-US"/>
        </w:rPr>
        <w:lastRenderedPageBreak/>
        <w:t xml:space="preserve">sector hospitals or neglected </w:t>
      </w:r>
      <w:ins w:id="89" w:author="Reviewer" w:date="2020-08-27T21:12:00Z">
        <w:r w:rsidR="00A73E97">
          <w:rPr>
            <w:sz w:val="24"/>
            <w:szCs w:val="24"/>
            <w:lang w:val="en-US"/>
          </w:rPr>
          <w:t>p</w:t>
        </w:r>
      </w:ins>
      <w:del w:id="90" w:author="Reviewer" w:date="2020-08-27T21:12:00Z">
        <w:r w:rsidR="00153AEB" w:rsidDel="00A73E97">
          <w:rPr>
            <w:sz w:val="24"/>
            <w:szCs w:val="24"/>
            <w:lang w:val="en-US"/>
          </w:rPr>
          <w:delText>P</w:delText>
        </w:r>
      </w:del>
      <w:r w:rsidR="00153AEB">
        <w:rPr>
          <w:sz w:val="24"/>
          <w:szCs w:val="24"/>
          <w:lang w:val="en-US"/>
        </w:rPr>
        <w:t>rimary health centers. This must change and the public sector health care centers must become more easily approachable and more useful to</w:t>
      </w:r>
      <w:r w:rsidR="00A66B18">
        <w:rPr>
          <w:sz w:val="24"/>
          <w:szCs w:val="24"/>
          <w:lang w:val="en-US"/>
        </w:rPr>
        <w:t xml:space="preserve">, </w:t>
      </w:r>
      <w:r w:rsidR="00153AEB">
        <w:rPr>
          <w:sz w:val="24"/>
          <w:szCs w:val="24"/>
          <w:lang w:val="en-US"/>
        </w:rPr>
        <w:t>at least</w:t>
      </w:r>
      <w:r w:rsidR="00A66B18">
        <w:rPr>
          <w:sz w:val="24"/>
          <w:szCs w:val="24"/>
          <w:lang w:val="en-US"/>
        </w:rPr>
        <w:t>,</w:t>
      </w:r>
      <w:r w:rsidR="00153AEB">
        <w:rPr>
          <w:sz w:val="24"/>
          <w:szCs w:val="24"/>
          <w:lang w:val="en-US"/>
        </w:rPr>
        <w:t xml:space="preserve"> the </w:t>
      </w:r>
      <w:commentRangeStart w:id="91"/>
      <w:r w:rsidR="00153AEB">
        <w:rPr>
          <w:sz w:val="24"/>
          <w:szCs w:val="24"/>
          <w:lang w:val="en-US"/>
        </w:rPr>
        <w:t xml:space="preserve">middle class </w:t>
      </w:r>
      <w:commentRangeEnd w:id="91"/>
      <w:r w:rsidR="00A73E97">
        <w:rPr>
          <w:rStyle w:val="CommentReference"/>
        </w:rPr>
        <w:commentReference w:id="91"/>
      </w:r>
      <w:r w:rsidR="00153AEB">
        <w:rPr>
          <w:sz w:val="24"/>
          <w:szCs w:val="24"/>
          <w:lang w:val="en-US"/>
        </w:rPr>
        <w:t>even if they have to pay reasonable charges. The middle</w:t>
      </w:r>
      <w:r w:rsidR="00A66B18">
        <w:rPr>
          <w:sz w:val="24"/>
          <w:szCs w:val="24"/>
          <w:lang w:val="en-US"/>
        </w:rPr>
        <w:t xml:space="preserve"> </w:t>
      </w:r>
      <w:r w:rsidR="00153AEB">
        <w:rPr>
          <w:sz w:val="24"/>
          <w:szCs w:val="24"/>
          <w:lang w:val="en-US"/>
        </w:rPr>
        <w:t xml:space="preserve">class will readily pay, because they are the worst affected by the extra-ordinarily exorbitant charges in the private sector due to </w:t>
      </w:r>
      <w:r w:rsidR="00696EC5">
        <w:rPr>
          <w:sz w:val="24"/>
          <w:szCs w:val="24"/>
          <w:lang w:val="en-US"/>
        </w:rPr>
        <w:t xml:space="preserve">gross abuse of Modern Technological approach. Unfortunately, the reverse is happening. The government is going for “privatization” getting rid of </w:t>
      </w:r>
      <w:r w:rsidR="00A66B18">
        <w:rPr>
          <w:sz w:val="24"/>
          <w:szCs w:val="24"/>
          <w:lang w:val="en-US"/>
        </w:rPr>
        <w:t>its</w:t>
      </w:r>
      <w:r w:rsidR="00696EC5">
        <w:rPr>
          <w:sz w:val="24"/>
          <w:szCs w:val="24"/>
          <w:lang w:val="en-US"/>
        </w:rPr>
        <w:t xml:space="preserve"> responsibility of </w:t>
      </w:r>
      <w:r w:rsidR="00A66B18">
        <w:rPr>
          <w:sz w:val="24"/>
          <w:szCs w:val="24"/>
          <w:lang w:val="en-US"/>
        </w:rPr>
        <w:t xml:space="preserve">giving </w:t>
      </w:r>
      <w:r w:rsidR="00696EC5">
        <w:rPr>
          <w:sz w:val="24"/>
          <w:szCs w:val="24"/>
          <w:lang w:val="en-US"/>
        </w:rPr>
        <w:t>health care and handing it over to Insurance companies and the private sector. EVEN THE GOVERNMENT OWNED INSURANCE COMPANIES WORK FOR PROFITS ONLY. So, the investors and the insurance companies will now work hand in hand and offer services wherein THERE ARE PROFITS AND NEGLECT THOSE WHICH AFFECT MAINLY THE POOR AND</w:t>
      </w:r>
      <w:r w:rsidR="00A66B18">
        <w:rPr>
          <w:sz w:val="24"/>
          <w:szCs w:val="24"/>
          <w:lang w:val="en-US"/>
        </w:rPr>
        <w:t>/OR</w:t>
      </w:r>
      <w:r w:rsidR="00696EC5">
        <w:rPr>
          <w:sz w:val="24"/>
          <w:szCs w:val="24"/>
          <w:lang w:val="en-US"/>
        </w:rPr>
        <w:t xml:space="preserve"> </w:t>
      </w:r>
      <w:r w:rsidR="00240728">
        <w:rPr>
          <w:sz w:val="24"/>
          <w:szCs w:val="24"/>
          <w:lang w:val="en-US"/>
        </w:rPr>
        <w:t>WHICH GIVE LOW RETURNS-</w:t>
      </w:r>
      <w:r w:rsidR="0025666A">
        <w:rPr>
          <w:sz w:val="24"/>
          <w:szCs w:val="24"/>
          <w:lang w:val="en-US"/>
        </w:rPr>
        <w:t xml:space="preserve"> even if essential. </w:t>
      </w:r>
      <w:r w:rsidR="00696EC5">
        <w:rPr>
          <w:sz w:val="24"/>
          <w:szCs w:val="24"/>
          <w:lang w:val="en-US"/>
        </w:rPr>
        <w:t xml:space="preserve"> </w:t>
      </w:r>
      <w:r w:rsidR="00696EC5" w:rsidRPr="00696EC5">
        <w:rPr>
          <w:b/>
          <w:bCs/>
          <w:sz w:val="24"/>
          <w:szCs w:val="24"/>
          <w:lang w:val="en-US"/>
        </w:rPr>
        <w:t>We are waiting for disaster.</w:t>
      </w:r>
      <w:r w:rsidR="00696EC5">
        <w:rPr>
          <w:sz w:val="24"/>
          <w:szCs w:val="24"/>
          <w:lang w:val="en-US"/>
        </w:rPr>
        <w:t xml:space="preserve"> </w:t>
      </w:r>
      <w:r w:rsidR="002C70AB">
        <w:rPr>
          <w:sz w:val="24"/>
          <w:szCs w:val="24"/>
          <w:lang w:val="en-US"/>
        </w:rPr>
        <w:t xml:space="preserve">Instead, if the public sector hospitals were to reserve about one third of the beds and O.P.D. time for the semi-affording middle class- WITH REASONABLE </w:t>
      </w:r>
      <w:r w:rsidR="00553B70">
        <w:rPr>
          <w:sz w:val="24"/>
          <w:szCs w:val="24"/>
          <w:lang w:val="en-US"/>
        </w:rPr>
        <w:t xml:space="preserve">(CALCULATED) </w:t>
      </w:r>
      <w:r w:rsidR="002C70AB">
        <w:rPr>
          <w:sz w:val="24"/>
          <w:szCs w:val="24"/>
          <w:lang w:val="en-US"/>
        </w:rPr>
        <w:t>CHARGES – It will create a revolution. The middle class will be happy, the hospital will collect revenue and will therefore, expand further. Even at present the government is spending</w:t>
      </w:r>
      <w:r w:rsidR="00240728">
        <w:rPr>
          <w:sz w:val="24"/>
          <w:szCs w:val="24"/>
          <w:lang w:val="en-US"/>
        </w:rPr>
        <w:t xml:space="preserve"> </w:t>
      </w:r>
      <w:r w:rsidR="002C70AB">
        <w:rPr>
          <w:sz w:val="24"/>
          <w:szCs w:val="24"/>
          <w:lang w:val="en-US"/>
        </w:rPr>
        <w:t xml:space="preserve">hardly </w:t>
      </w:r>
      <w:commentRangeStart w:id="92"/>
      <w:r w:rsidR="002C70AB">
        <w:rPr>
          <w:sz w:val="24"/>
          <w:szCs w:val="24"/>
          <w:lang w:val="en-US"/>
        </w:rPr>
        <w:t xml:space="preserve">1`1% </w:t>
      </w:r>
      <w:commentRangeEnd w:id="92"/>
      <w:r w:rsidR="000F36AE">
        <w:rPr>
          <w:rStyle w:val="CommentReference"/>
        </w:rPr>
        <w:commentReference w:id="92"/>
      </w:r>
      <w:r w:rsidR="002C70AB">
        <w:rPr>
          <w:sz w:val="24"/>
          <w:szCs w:val="24"/>
          <w:lang w:val="en-US"/>
        </w:rPr>
        <w:t xml:space="preserve">of G.D.P. on health and the people are spending </w:t>
      </w:r>
      <w:commentRangeStart w:id="93"/>
      <w:r w:rsidR="002C70AB">
        <w:rPr>
          <w:sz w:val="24"/>
          <w:szCs w:val="24"/>
          <w:lang w:val="en-US"/>
        </w:rPr>
        <w:t xml:space="preserve">2`9% </w:t>
      </w:r>
      <w:commentRangeEnd w:id="93"/>
      <w:r w:rsidR="000F36AE">
        <w:rPr>
          <w:rStyle w:val="CommentReference"/>
        </w:rPr>
        <w:commentReference w:id="93"/>
      </w:r>
      <w:r w:rsidR="002C70AB">
        <w:rPr>
          <w:sz w:val="24"/>
          <w:szCs w:val="24"/>
          <w:lang w:val="en-US"/>
        </w:rPr>
        <w:t xml:space="preserve">from their own pocket on health care services. </w:t>
      </w:r>
      <w:r w:rsidR="00240728">
        <w:rPr>
          <w:sz w:val="24"/>
          <w:szCs w:val="24"/>
          <w:lang w:val="en-US"/>
        </w:rPr>
        <w:t xml:space="preserve">Now </w:t>
      </w:r>
      <w:r w:rsidR="00553B70">
        <w:rPr>
          <w:sz w:val="24"/>
          <w:szCs w:val="24"/>
          <w:lang w:val="en-US"/>
        </w:rPr>
        <w:t>s</w:t>
      </w:r>
      <w:r w:rsidR="002C70AB">
        <w:rPr>
          <w:sz w:val="24"/>
          <w:szCs w:val="24"/>
          <w:lang w:val="en-US"/>
        </w:rPr>
        <w:t>ome of this personal expenditure will be spent in public hospitals</w:t>
      </w:r>
      <w:r w:rsidR="00FD2905">
        <w:rPr>
          <w:sz w:val="24"/>
          <w:szCs w:val="24"/>
          <w:lang w:val="en-US"/>
        </w:rPr>
        <w:t xml:space="preserve"> and that will help the public sector. Most important - - </w:t>
      </w:r>
      <w:r w:rsidR="00FD2905" w:rsidRPr="00240728">
        <w:rPr>
          <w:b/>
          <w:bCs/>
          <w:sz w:val="24"/>
          <w:szCs w:val="24"/>
          <w:lang w:val="en-US"/>
        </w:rPr>
        <w:t xml:space="preserve">when health conscious, knowledgeable class joins the hospital and </w:t>
      </w:r>
      <w:r w:rsidR="00FD2905" w:rsidRPr="00240728">
        <w:rPr>
          <w:b/>
          <w:bCs/>
          <w:i/>
          <w:iCs/>
          <w:sz w:val="24"/>
          <w:szCs w:val="24"/>
          <w:lang w:val="en-US"/>
        </w:rPr>
        <w:t>pays for the services, the standard of the hospital automatically improves</w:t>
      </w:r>
      <w:r w:rsidR="00FD2905" w:rsidRPr="00240728">
        <w:rPr>
          <w:b/>
          <w:bCs/>
          <w:sz w:val="24"/>
          <w:szCs w:val="24"/>
          <w:lang w:val="en-US"/>
        </w:rPr>
        <w:t xml:space="preserve">. The service providers become more accountable. </w:t>
      </w:r>
      <w:commentRangeStart w:id="94"/>
      <w:r w:rsidR="00FD2905" w:rsidRPr="00240728">
        <w:rPr>
          <w:b/>
          <w:bCs/>
          <w:sz w:val="24"/>
          <w:szCs w:val="24"/>
          <w:lang w:val="en-US"/>
        </w:rPr>
        <w:t xml:space="preserve">Hospitals </w:t>
      </w:r>
      <w:r w:rsidR="00FD2905" w:rsidRPr="00240728">
        <w:rPr>
          <w:b/>
          <w:bCs/>
          <w:i/>
          <w:iCs/>
          <w:sz w:val="24"/>
          <w:szCs w:val="24"/>
          <w:lang w:val="en-US"/>
        </w:rPr>
        <w:t>for the poor, with poor budgets remain poor, inefficient and never improve.</w:t>
      </w:r>
      <w:commentRangeEnd w:id="94"/>
      <w:r w:rsidR="000F36AE">
        <w:rPr>
          <w:rStyle w:val="CommentReference"/>
        </w:rPr>
        <w:commentReference w:id="94"/>
      </w:r>
      <w:r w:rsidR="00FD2905" w:rsidRPr="00240728">
        <w:rPr>
          <w:b/>
          <w:bCs/>
          <w:i/>
          <w:iCs/>
          <w:sz w:val="24"/>
          <w:szCs w:val="24"/>
          <w:lang w:val="en-US"/>
        </w:rPr>
        <w:t xml:space="preserve"> </w:t>
      </w:r>
      <w:r w:rsidR="00FD2905" w:rsidRPr="00240728">
        <w:rPr>
          <w:b/>
          <w:bCs/>
          <w:sz w:val="24"/>
          <w:szCs w:val="24"/>
          <w:lang w:val="en-US"/>
        </w:rPr>
        <w:t xml:space="preserve">We need to make the public sector competitive. </w:t>
      </w:r>
    </w:p>
    <w:p w14:paraId="56FB268B" w14:textId="555A4C42" w:rsidR="00FD2905" w:rsidRDefault="00FD2905">
      <w:pPr>
        <w:rPr>
          <w:sz w:val="24"/>
          <w:szCs w:val="24"/>
          <w:lang w:val="en-US"/>
        </w:rPr>
      </w:pPr>
      <w:r>
        <w:rPr>
          <w:sz w:val="24"/>
          <w:szCs w:val="24"/>
          <w:lang w:val="en-US"/>
        </w:rPr>
        <w:t xml:space="preserve">      But how can we reduce the undue influence of the technology in public sector</w:t>
      </w:r>
      <w:r w:rsidR="00004D24">
        <w:rPr>
          <w:sz w:val="24"/>
          <w:szCs w:val="24"/>
          <w:lang w:val="en-US"/>
        </w:rPr>
        <w:t xml:space="preserve">? Without that, the costs will not be reduced substantially. Another Technology will help. Computerization and data analysis. At present, patient registration, purchase and distribution of drugs and medicines, all investigations are recorded computerized. If the clinical records of the patients are also computerized, it will be VERY EASY TO MAKE THE BILL </w:t>
      </w:r>
      <w:r w:rsidR="00856D24">
        <w:rPr>
          <w:sz w:val="24"/>
          <w:szCs w:val="24"/>
          <w:lang w:val="en-US"/>
        </w:rPr>
        <w:t>(let us call it</w:t>
      </w:r>
      <w:r w:rsidR="00004D24">
        <w:rPr>
          <w:sz w:val="24"/>
          <w:szCs w:val="24"/>
          <w:lang w:val="en-US"/>
        </w:rPr>
        <w:t xml:space="preserve"> COST ESTIMATE</w:t>
      </w:r>
      <w:r w:rsidR="00856D24">
        <w:rPr>
          <w:sz w:val="24"/>
          <w:szCs w:val="24"/>
          <w:lang w:val="en-US"/>
        </w:rPr>
        <w:t>) FOR</w:t>
      </w:r>
      <w:r w:rsidR="00004D24">
        <w:rPr>
          <w:sz w:val="24"/>
          <w:szCs w:val="24"/>
          <w:lang w:val="en-US"/>
        </w:rPr>
        <w:t xml:space="preserve"> EACH PATIENT. Such a “bill” , if given to each patient as also to the doctors</w:t>
      </w:r>
      <w:r w:rsidR="00FA36D3">
        <w:rPr>
          <w:sz w:val="24"/>
          <w:szCs w:val="24"/>
          <w:lang w:val="en-US"/>
        </w:rPr>
        <w:t xml:space="preserve"> who have treated that patient, will go a long way  in creating COST-CONSCIOUSNESS among all</w:t>
      </w:r>
      <w:r w:rsidR="00553B70">
        <w:rPr>
          <w:sz w:val="24"/>
          <w:szCs w:val="24"/>
          <w:lang w:val="en-US"/>
        </w:rPr>
        <w:t xml:space="preserve">—the patients, </w:t>
      </w:r>
      <w:r w:rsidR="00FA36D3">
        <w:rPr>
          <w:sz w:val="24"/>
          <w:szCs w:val="24"/>
          <w:lang w:val="en-US"/>
        </w:rPr>
        <w:t xml:space="preserve"> doctors, the administrators and the corporators/ M.L.A.s the political masters. Not more than 1% of extra budget will be required for this “</w:t>
      </w:r>
      <w:r w:rsidR="00856D24">
        <w:rPr>
          <w:sz w:val="24"/>
          <w:szCs w:val="24"/>
          <w:lang w:val="en-US"/>
        </w:rPr>
        <w:t>D</w:t>
      </w:r>
      <w:r w:rsidR="00FA36D3">
        <w:rPr>
          <w:sz w:val="24"/>
          <w:szCs w:val="24"/>
          <w:lang w:val="en-US"/>
        </w:rPr>
        <w:t>epartment of Data Analysis”</w:t>
      </w:r>
      <w:del w:id="95" w:author="Reviewer" w:date="2020-08-27T21:22:00Z">
        <w:r w:rsidR="00FA36D3" w:rsidDel="000F36AE">
          <w:rPr>
            <w:sz w:val="24"/>
            <w:szCs w:val="24"/>
            <w:lang w:val="en-US"/>
          </w:rPr>
          <w:delText xml:space="preserve"> </w:delText>
        </w:r>
      </w:del>
      <w:r w:rsidR="00FA36D3">
        <w:rPr>
          <w:sz w:val="24"/>
          <w:szCs w:val="24"/>
          <w:lang w:val="en-US"/>
        </w:rPr>
        <w:t xml:space="preserve">. Once the cost becomes known, </w:t>
      </w:r>
      <w:r w:rsidR="00856D24">
        <w:rPr>
          <w:sz w:val="24"/>
          <w:szCs w:val="24"/>
          <w:lang w:val="en-US"/>
        </w:rPr>
        <w:t xml:space="preserve">everyone will know what health benefit he/she got at what cost. </w:t>
      </w:r>
      <w:commentRangeStart w:id="96"/>
      <w:r w:rsidR="00856D24">
        <w:rPr>
          <w:sz w:val="24"/>
          <w:szCs w:val="24"/>
          <w:lang w:val="en-US"/>
        </w:rPr>
        <w:t xml:space="preserve">Some specialists will be </w:t>
      </w:r>
      <w:r w:rsidR="00FA36D3">
        <w:rPr>
          <w:sz w:val="24"/>
          <w:szCs w:val="24"/>
          <w:lang w:val="en-US"/>
        </w:rPr>
        <w:t>motivate</w:t>
      </w:r>
      <w:r w:rsidR="00856D24">
        <w:rPr>
          <w:sz w:val="24"/>
          <w:szCs w:val="24"/>
          <w:lang w:val="en-US"/>
        </w:rPr>
        <w:t>d</w:t>
      </w:r>
      <w:r w:rsidR="00FA36D3">
        <w:rPr>
          <w:sz w:val="24"/>
          <w:szCs w:val="24"/>
          <w:lang w:val="en-US"/>
        </w:rPr>
        <w:t xml:space="preserve"> to try to reduce the costs by avoiding unnecessary investigations, unnecessary procedures, and unnecessary costly medicines and GIVE SAME OR IMPROVED RESULTS</w:t>
      </w:r>
      <w:r w:rsidR="00856D24">
        <w:rPr>
          <w:sz w:val="24"/>
          <w:szCs w:val="24"/>
          <w:lang w:val="en-US"/>
        </w:rPr>
        <w:t xml:space="preserve"> AT MUCH REDUCED COST.</w:t>
      </w:r>
      <w:r w:rsidR="00FA36D3">
        <w:rPr>
          <w:sz w:val="24"/>
          <w:szCs w:val="24"/>
          <w:lang w:val="en-US"/>
        </w:rPr>
        <w:t xml:space="preserve"> </w:t>
      </w:r>
      <w:commentRangeEnd w:id="96"/>
      <w:r w:rsidR="000F36AE">
        <w:rPr>
          <w:rStyle w:val="CommentReference"/>
        </w:rPr>
        <w:commentReference w:id="96"/>
      </w:r>
      <w:r w:rsidR="00477A36">
        <w:rPr>
          <w:sz w:val="24"/>
          <w:szCs w:val="24"/>
          <w:lang w:val="en-US"/>
        </w:rPr>
        <w:t xml:space="preserve">When such data is published in medical journals, it will receive universal acclaim as the whole world is looking for reduction of health care costs. </w:t>
      </w:r>
      <w:commentRangeStart w:id="97"/>
      <w:r w:rsidR="00FA36D3">
        <w:rPr>
          <w:sz w:val="24"/>
          <w:szCs w:val="24"/>
          <w:lang w:val="en-US"/>
        </w:rPr>
        <w:t>Administration will now be in a position to question others why they cannot reduce the costs</w:t>
      </w:r>
      <w:commentRangeEnd w:id="97"/>
      <w:r w:rsidR="00240895">
        <w:rPr>
          <w:rStyle w:val="CommentReference"/>
        </w:rPr>
        <w:commentReference w:id="97"/>
      </w:r>
      <w:r w:rsidR="00FA36D3">
        <w:rPr>
          <w:sz w:val="24"/>
          <w:szCs w:val="24"/>
          <w:lang w:val="en-US"/>
        </w:rPr>
        <w:t xml:space="preserve"> and over the time</w:t>
      </w:r>
      <w:r w:rsidR="00DA3D85">
        <w:rPr>
          <w:sz w:val="24"/>
          <w:szCs w:val="24"/>
          <w:lang w:val="en-US"/>
        </w:rPr>
        <w:t xml:space="preserve">, promotions and </w:t>
      </w:r>
      <w:commentRangeStart w:id="98"/>
      <w:r w:rsidR="00DA3D85">
        <w:rPr>
          <w:sz w:val="24"/>
          <w:szCs w:val="24"/>
          <w:lang w:val="en-US"/>
        </w:rPr>
        <w:t>salaries</w:t>
      </w:r>
      <w:commentRangeEnd w:id="98"/>
      <w:r w:rsidR="000F36AE">
        <w:rPr>
          <w:rStyle w:val="CommentReference"/>
        </w:rPr>
        <w:commentReference w:id="98"/>
      </w:r>
      <w:r w:rsidR="00DA3D85">
        <w:rPr>
          <w:sz w:val="24"/>
          <w:szCs w:val="24"/>
          <w:lang w:val="en-US"/>
        </w:rPr>
        <w:t xml:space="preserve"> could be based on Merit of performance-Not on seniority. THERE</w:t>
      </w:r>
      <w:r w:rsidR="00477A36">
        <w:rPr>
          <w:sz w:val="24"/>
          <w:szCs w:val="24"/>
          <w:lang w:val="en-US"/>
        </w:rPr>
        <w:t xml:space="preserve"> </w:t>
      </w:r>
      <w:r w:rsidR="00DA3D85">
        <w:rPr>
          <w:sz w:val="24"/>
          <w:szCs w:val="24"/>
          <w:lang w:val="en-US"/>
        </w:rPr>
        <w:t xml:space="preserve">WILL BE ANOTHER REVOLUTION. To-day, nobody knows the costs of management of any patient- neither the dean, nor the specialist </w:t>
      </w:r>
      <w:r w:rsidR="00856D24">
        <w:rPr>
          <w:sz w:val="24"/>
          <w:szCs w:val="24"/>
          <w:lang w:val="en-US"/>
        </w:rPr>
        <w:t>nor</w:t>
      </w:r>
      <w:r w:rsidR="00DA3D85">
        <w:rPr>
          <w:sz w:val="24"/>
          <w:szCs w:val="24"/>
          <w:lang w:val="en-US"/>
        </w:rPr>
        <w:t xml:space="preserve"> the resident doctors- least </w:t>
      </w:r>
      <w:r w:rsidR="00856D24">
        <w:rPr>
          <w:sz w:val="24"/>
          <w:szCs w:val="24"/>
          <w:lang w:val="en-US"/>
        </w:rPr>
        <w:t xml:space="preserve">of all, </w:t>
      </w:r>
      <w:r w:rsidR="00DA3D85">
        <w:rPr>
          <w:sz w:val="24"/>
          <w:szCs w:val="24"/>
          <w:lang w:val="en-US"/>
        </w:rPr>
        <w:t xml:space="preserve">the patients and the politicians. When the cost is not known, how can you reduce </w:t>
      </w:r>
      <w:r w:rsidR="00477A36">
        <w:rPr>
          <w:sz w:val="24"/>
          <w:szCs w:val="24"/>
          <w:lang w:val="en-US"/>
        </w:rPr>
        <w:t>it</w:t>
      </w:r>
      <w:r w:rsidR="00DA3D85">
        <w:rPr>
          <w:sz w:val="24"/>
          <w:szCs w:val="24"/>
          <w:lang w:val="en-US"/>
        </w:rPr>
        <w:t xml:space="preserve">? Cost-consciousness is essential. It will </w:t>
      </w:r>
      <w:r w:rsidR="00DA3D85">
        <w:rPr>
          <w:sz w:val="24"/>
          <w:szCs w:val="24"/>
          <w:lang w:val="en-US"/>
        </w:rPr>
        <w:lastRenderedPageBreak/>
        <w:t xml:space="preserve">initiate the most important question, “WHAT ACTUAL HEALTH BENEFIT AT WHAT COST?” Technology will get a jolt. </w:t>
      </w:r>
      <w:r w:rsidR="00477A36">
        <w:rPr>
          <w:sz w:val="24"/>
          <w:szCs w:val="24"/>
          <w:lang w:val="en-US"/>
        </w:rPr>
        <w:t xml:space="preserve"> </w:t>
      </w:r>
    </w:p>
    <w:p w14:paraId="32E3A4DF" w14:textId="388B7799" w:rsidR="00DD61CA" w:rsidRDefault="00477A36" w:rsidP="00DD61CA">
      <w:pPr>
        <w:rPr>
          <w:b/>
          <w:bCs/>
          <w:sz w:val="24"/>
          <w:szCs w:val="24"/>
          <w:lang w:val="en-US"/>
        </w:rPr>
      </w:pPr>
      <w:r>
        <w:rPr>
          <w:sz w:val="24"/>
          <w:szCs w:val="24"/>
          <w:lang w:val="en-US"/>
        </w:rPr>
        <w:t xml:space="preserve">  The biggest obstacle to such an effort is the present strain in the relationship between patient and the doctor. Till the 1980s, the patients had immense faith in the doctors. Things </w:t>
      </w:r>
      <w:r w:rsidR="006A5183">
        <w:rPr>
          <w:sz w:val="24"/>
          <w:szCs w:val="24"/>
          <w:lang w:val="en-US"/>
        </w:rPr>
        <w:t>did go</w:t>
      </w:r>
      <w:r>
        <w:rPr>
          <w:sz w:val="24"/>
          <w:szCs w:val="24"/>
          <w:lang w:val="en-US"/>
        </w:rPr>
        <w:t xml:space="preserve"> wrong even in those days and possibly the </w:t>
      </w:r>
      <w:r w:rsidR="006A5183">
        <w:rPr>
          <w:sz w:val="24"/>
          <w:szCs w:val="24"/>
          <w:lang w:val="en-US"/>
        </w:rPr>
        <w:t xml:space="preserve">patient or the relatives did get angry or emotionally disturbed. </w:t>
      </w:r>
      <w:del w:id="99" w:author="Reviewer" w:date="2020-08-27T21:33:00Z">
        <w:r w:rsidR="006A5183" w:rsidDel="00240895">
          <w:rPr>
            <w:sz w:val="24"/>
            <w:szCs w:val="24"/>
            <w:lang w:val="en-US"/>
          </w:rPr>
          <w:delText xml:space="preserve">But </w:delText>
        </w:r>
      </w:del>
      <w:ins w:id="100" w:author="Reviewer" w:date="2020-08-27T21:33:00Z">
        <w:r w:rsidR="00240895">
          <w:rPr>
            <w:sz w:val="24"/>
            <w:szCs w:val="24"/>
            <w:lang w:val="en-US"/>
          </w:rPr>
          <w:t>However</w:t>
        </w:r>
        <w:r w:rsidR="00240895">
          <w:rPr>
            <w:sz w:val="24"/>
            <w:szCs w:val="24"/>
            <w:lang w:val="en-US"/>
          </w:rPr>
          <w:t xml:space="preserve"> </w:t>
        </w:r>
      </w:ins>
      <w:r w:rsidR="006A5183">
        <w:rPr>
          <w:sz w:val="24"/>
          <w:szCs w:val="24"/>
          <w:lang w:val="en-US"/>
        </w:rPr>
        <w:t>in the end, they adopted a fatalist</w:t>
      </w:r>
      <w:ins w:id="101" w:author="Reviewer" w:date="2020-08-27T21:34:00Z">
        <w:r w:rsidR="00240895">
          <w:rPr>
            <w:sz w:val="24"/>
            <w:szCs w:val="24"/>
            <w:lang w:val="en-US"/>
          </w:rPr>
          <w:t>ic</w:t>
        </w:r>
      </w:ins>
      <w:r w:rsidR="006A5183">
        <w:rPr>
          <w:sz w:val="24"/>
          <w:szCs w:val="24"/>
          <w:lang w:val="en-US"/>
        </w:rPr>
        <w:t xml:space="preserve"> attitude-</w:t>
      </w:r>
      <w:del w:id="102" w:author="Reviewer" w:date="2020-08-27T21:34:00Z">
        <w:r w:rsidR="006A5183" w:rsidDel="00240895">
          <w:rPr>
            <w:sz w:val="24"/>
            <w:szCs w:val="24"/>
            <w:lang w:val="en-US"/>
          </w:rPr>
          <w:delText>-</w:delText>
        </w:r>
      </w:del>
      <w:r w:rsidR="00300D22">
        <w:rPr>
          <w:sz w:val="24"/>
          <w:szCs w:val="24"/>
          <w:lang w:val="en-US"/>
        </w:rPr>
        <w:t xml:space="preserve"> </w:t>
      </w:r>
      <w:ins w:id="103" w:author="Reviewer" w:date="2020-08-27T21:34:00Z">
        <w:r w:rsidR="00240895">
          <w:rPr>
            <w:sz w:val="24"/>
            <w:szCs w:val="24"/>
            <w:lang w:val="en-US"/>
          </w:rPr>
          <w:t>“</w:t>
        </w:r>
      </w:ins>
      <w:del w:id="104" w:author="Reviewer" w:date="2020-08-27T21:34:00Z">
        <w:r w:rsidR="006A5183" w:rsidDel="00240895">
          <w:rPr>
            <w:sz w:val="24"/>
            <w:szCs w:val="24"/>
            <w:lang w:val="en-US"/>
          </w:rPr>
          <w:delText>”</w:delText>
        </w:r>
      </w:del>
      <w:ins w:id="105" w:author="Reviewer" w:date="2020-08-27T21:34:00Z">
        <w:r w:rsidR="00240895">
          <w:rPr>
            <w:sz w:val="24"/>
            <w:szCs w:val="24"/>
            <w:lang w:val="en-US"/>
          </w:rPr>
          <w:t>w</w:t>
        </w:r>
      </w:ins>
      <w:del w:id="106" w:author="Reviewer" w:date="2020-08-27T21:34:00Z">
        <w:r w:rsidR="00C34830" w:rsidDel="00240895">
          <w:rPr>
            <w:sz w:val="24"/>
            <w:szCs w:val="24"/>
            <w:lang w:val="en-US"/>
          </w:rPr>
          <w:delText>W</w:delText>
        </w:r>
      </w:del>
      <w:r w:rsidR="00C34830">
        <w:rPr>
          <w:sz w:val="24"/>
          <w:szCs w:val="24"/>
          <w:lang w:val="en-US"/>
        </w:rPr>
        <w:t>ill of God</w:t>
      </w:r>
      <w:r w:rsidR="006A5183">
        <w:rPr>
          <w:sz w:val="24"/>
          <w:szCs w:val="24"/>
          <w:lang w:val="en-US"/>
        </w:rPr>
        <w:t xml:space="preserve">” “ our misfortune” “fate” – but the faith in the doctors, in general,  remained unshaken. FAITH IS A GREAT HEALER. A peaceful, </w:t>
      </w:r>
      <w:r w:rsidR="00553B70">
        <w:rPr>
          <w:sz w:val="24"/>
          <w:szCs w:val="24"/>
          <w:lang w:val="en-US"/>
        </w:rPr>
        <w:t>optimistic</w:t>
      </w:r>
      <w:r w:rsidR="006A5183">
        <w:rPr>
          <w:sz w:val="24"/>
          <w:szCs w:val="24"/>
          <w:lang w:val="en-US"/>
        </w:rPr>
        <w:t xml:space="preserve"> mind helps the body to fight the disease and get well. On the other hand, a suspicious mind causes severe anxiety; that produces a chemical-adrenalin—which increases pulse rate, blood pressure, causes distention</w:t>
      </w:r>
      <w:r w:rsidR="00DC2480">
        <w:rPr>
          <w:sz w:val="24"/>
          <w:szCs w:val="24"/>
          <w:lang w:val="en-US"/>
        </w:rPr>
        <w:t xml:space="preserve"> of the stomach, and sleeplessness which, in turn, makes things worse. More investigations are called for, more medicines and further increase in the cost of treatment. The doctors, too, get more anxious and, in the present atmosphere of assaults, destruction of property, and law-suits, they rapidly go defensive. They call more specialists, shift</w:t>
      </w:r>
      <w:r w:rsidR="00B6058D">
        <w:rPr>
          <w:sz w:val="24"/>
          <w:szCs w:val="24"/>
          <w:lang w:val="en-US"/>
        </w:rPr>
        <w:t xml:space="preserve"> </w:t>
      </w:r>
      <w:r w:rsidR="00DC2480">
        <w:rPr>
          <w:sz w:val="24"/>
          <w:szCs w:val="24"/>
          <w:lang w:val="en-US"/>
        </w:rPr>
        <w:t xml:space="preserve">the patients to I.C.U.s, and </w:t>
      </w:r>
      <w:r w:rsidR="00B6058D">
        <w:rPr>
          <w:sz w:val="24"/>
          <w:szCs w:val="24"/>
          <w:lang w:val="en-US"/>
        </w:rPr>
        <w:t xml:space="preserve">/or </w:t>
      </w:r>
      <w:r w:rsidR="00DC2480">
        <w:rPr>
          <w:sz w:val="24"/>
          <w:szCs w:val="24"/>
          <w:lang w:val="en-US"/>
        </w:rPr>
        <w:t>prescribe the “latest” costly medicines or costly modern procedures by super-specialists.</w:t>
      </w:r>
      <w:r w:rsidR="004C6F68">
        <w:rPr>
          <w:sz w:val="24"/>
          <w:szCs w:val="24"/>
          <w:lang w:val="en-US"/>
        </w:rPr>
        <w:t xml:space="preserve"> As explained earlier, in the end, they lose too. Their day-to- day practice dwindles. RESTORING FAITH IN THE DOCTORS IS URGENTLY NECESSARY, in the interest of patients</w:t>
      </w:r>
      <w:r w:rsidR="00553B70">
        <w:rPr>
          <w:sz w:val="24"/>
          <w:szCs w:val="24"/>
          <w:lang w:val="en-US"/>
        </w:rPr>
        <w:t>,</w:t>
      </w:r>
      <w:r w:rsidR="004C6F68">
        <w:rPr>
          <w:sz w:val="24"/>
          <w:szCs w:val="24"/>
          <w:lang w:val="en-US"/>
        </w:rPr>
        <w:t xml:space="preserve"> doctors and the society, in general. </w:t>
      </w:r>
      <w:r w:rsidR="004C6F68" w:rsidRPr="004C6F68">
        <w:rPr>
          <w:b/>
          <w:bCs/>
          <w:sz w:val="24"/>
          <w:szCs w:val="24"/>
          <w:lang w:val="en-US"/>
        </w:rPr>
        <w:t>The biggest obstacle in this, is Consumer Protection Ac</w:t>
      </w:r>
      <w:ins w:id="107" w:author="Reviewer" w:date="2020-08-27T21:35:00Z">
        <w:r w:rsidR="00240895">
          <w:rPr>
            <w:b/>
            <w:bCs/>
            <w:sz w:val="24"/>
            <w:szCs w:val="24"/>
            <w:lang w:val="en-US"/>
          </w:rPr>
          <w:t>t</w:t>
        </w:r>
      </w:ins>
      <w:r w:rsidR="004C6F68">
        <w:rPr>
          <w:sz w:val="24"/>
          <w:szCs w:val="24"/>
          <w:lang w:val="en-US"/>
        </w:rPr>
        <w:t xml:space="preserve">, </w:t>
      </w:r>
      <w:ins w:id="108" w:author="Reviewer" w:date="2020-08-27T21:35:00Z">
        <w:r w:rsidR="00240895">
          <w:rPr>
            <w:sz w:val="24"/>
            <w:szCs w:val="24"/>
            <w:lang w:val="en-US"/>
          </w:rPr>
          <w:t xml:space="preserve">being </w:t>
        </w:r>
      </w:ins>
      <w:r w:rsidR="004C6F68">
        <w:rPr>
          <w:sz w:val="24"/>
          <w:szCs w:val="24"/>
          <w:lang w:val="en-US"/>
        </w:rPr>
        <w:t xml:space="preserve">made applicable to the medical profession. </w:t>
      </w:r>
      <w:r w:rsidR="004C6F68">
        <w:rPr>
          <w:b/>
          <w:bCs/>
          <w:sz w:val="24"/>
          <w:szCs w:val="24"/>
          <w:lang w:val="en-US"/>
        </w:rPr>
        <w:t xml:space="preserve">Basically, it destroys faith. </w:t>
      </w:r>
      <w:r w:rsidR="004C6F68">
        <w:rPr>
          <w:sz w:val="24"/>
          <w:szCs w:val="24"/>
          <w:lang w:val="en-US"/>
        </w:rPr>
        <w:t>It supports an attitude of suspicion, of “fighting against the wrong</w:t>
      </w:r>
      <w:r w:rsidR="005C695F">
        <w:rPr>
          <w:sz w:val="24"/>
          <w:szCs w:val="24"/>
          <w:lang w:val="en-US"/>
        </w:rPr>
        <w:t>” done by the doctor. It creates enmity- at least – antagonism. Strangely, it does NO HARM TO THE CONCERNED DOCTOR. He has to pay a compensation for which he can easily make adequate provision. Presuming he sees just 3 patients a day for 300 working days in a year, he can insure against such litigation by adding Rs.40 in his fees for each patient</w:t>
      </w:r>
      <w:r w:rsidR="00022A5C">
        <w:rPr>
          <w:sz w:val="24"/>
          <w:szCs w:val="24"/>
          <w:lang w:val="en-US"/>
        </w:rPr>
        <w:t xml:space="preserve"> equal to an annual Rs.36000 – the annual premium for Rs. 50 lakhs.</w:t>
      </w:r>
      <w:r w:rsidR="00DC2480">
        <w:rPr>
          <w:sz w:val="24"/>
          <w:szCs w:val="24"/>
          <w:lang w:val="en-US"/>
        </w:rPr>
        <w:t xml:space="preserve"> </w:t>
      </w:r>
      <w:r w:rsidR="00022A5C">
        <w:rPr>
          <w:sz w:val="24"/>
          <w:szCs w:val="24"/>
          <w:lang w:val="en-US"/>
        </w:rPr>
        <w:t xml:space="preserve">He has already increased his fees by Rs.100 – making “profit”—but </w:t>
      </w:r>
      <w:r w:rsidR="00593438">
        <w:rPr>
          <w:sz w:val="24"/>
          <w:szCs w:val="24"/>
          <w:lang w:val="en-US"/>
        </w:rPr>
        <w:t xml:space="preserve">he is </w:t>
      </w:r>
      <w:r w:rsidR="00022A5C">
        <w:rPr>
          <w:sz w:val="24"/>
          <w:szCs w:val="24"/>
          <w:lang w:val="en-US"/>
        </w:rPr>
        <w:t xml:space="preserve">not happy. </w:t>
      </w:r>
      <w:r w:rsidR="00022A5C">
        <w:rPr>
          <w:b/>
          <w:bCs/>
          <w:sz w:val="24"/>
          <w:szCs w:val="24"/>
          <w:lang w:val="en-US"/>
        </w:rPr>
        <w:t xml:space="preserve">It is very important that the society, activists of patient-rights in particular, join hands with the medical professionals </w:t>
      </w:r>
      <w:r w:rsidR="00DD61CA">
        <w:rPr>
          <w:b/>
          <w:bCs/>
          <w:sz w:val="24"/>
          <w:szCs w:val="24"/>
          <w:lang w:val="en-US"/>
        </w:rPr>
        <w:t>to d</w:t>
      </w:r>
      <w:r w:rsidR="00BB1D01">
        <w:rPr>
          <w:b/>
          <w:bCs/>
          <w:sz w:val="24"/>
          <w:szCs w:val="24"/>
          <w:lang w:val="en-US"/>
        </w:rPr>
        <w:t>e</w:t>
      </w:r>
      <w:r w:rsidR="00DD61CA">
        <w:rPr>
          <w:b/>
          <w:bCs/>
          <w:sz w:val="24"/>
          <w:szCs w:val="24"/>
          <w:lang w:val="en-US"/>
        </w:rPr>
        <w:t>m</w:t>
      </w:r>
      <w:r w:rsidR="00BB1D01">
        <w:rPr>
          <w:b/>
          <w:bCs/>
          <w:sz w:val="24"/>
          <w:szCs w:val="24"/>
          <w:lang w:val="en-US"/>
        </w:rPr>
        <w:t>a</w:t>
      </w:r>
      <w:r w:rsidR="00DD61CA">
        <w:rPr>
          <w:b/>
          <w:bCs/>
          <w:sz w:val="24"/>
          <w:szCs w:val="24"/>
          <w:lang w:val="en-US"/>
        </w:rPr>
        <w:t xml:space="preserve">nd abolition of consumer protection act against medical profession. It is harming all. </w:t>
      </w:r>
      <w:r w:rsidR="00BB1D01">
        <w:rPr>
          <w:b/>
          <w:bCs/>
          <w:sz w:val="24"/>
          <w:szCs w:val="24"/>
          <w:lang w:val="en-US"/>
        </w:rPr>
        <w:t>Instead, a “no fault compensation</w:t>
      </w:r>
      <w:r w:rsidR="007C36EF">
        <w:rPr>
          <w:b/>
          <w:bCs/>
          <w:sz w:val="24"/>
          <w:szCs w:val="24"/>
          <w:lang w:val="en-US"/>
        </w:rPr>
        <w:t>”</w:t>
      </w:r>
      <w:r w:rsidR="00BB1D01">
        <w:rPr>
          <w:b/>
          <w:bCs/>
          <w:sz w:val="24"/>
          <w:szCs w:val="24"/>
          <w:lang w:val="en-US"/>
        </w:rPr>
        <w:t xml:space="preserve"> could be given to the </w:t>
      </w:r>
      <w:r w:rsidR="007C36EF">
        <w:rPr>
          <w:b/>
          <w:bCs/>
          <w:sz w:val="24"/>
          <w:szCs w:val="24"/>
          <w:lang w:val="en-US"/>
        </w:rPr>
        <w:t xml:space="preserve">“bread earner” if he is crippled for life or dies. </w:t>
      </w:r>
      <w:r w:rsidR="00B6058D">
        <w:rPr>
          <w:b/>
          <w:bCs/>
          <w:sz w:val="24"/>
          <w:szCs w:val="24"/>
          <w:lang w:val="en-US"/>
        </w:rPr>
        <w:t xml:space="preserve"> </w:t>
      </w:r>
    </w:p>
    <w:p w14:paraId="08B39DD6" w14:textId="506A8E65" w:rsidR="00EA2CD7" w:rsidRDefault="00E303D3" w:rsidP="00DD61CA">
      <w:pPr>
        <w:rPr>
          <w:sz w:val="24"/>
          <w:szCs w:val="24"/>
          <w:lang w:val="en-US"/>
        </w:rPr>
      </w:pPr>
      <w:r w:rsidRPr="00E303D3">
        <w:rPr>
          <w:sz w:val="24"/>
          <w:szCs w:val="24"/>
          <w:lang w:val="en-US"/>
        </w:rPr>
        <w:t xml:space="preserve">        It does not mean doctors </w:t>
      </w:r>
      <w:r>
        <w:rPr>
          <w:sz w:val="24"/>
          <w:szCs w:val="24"/>
          <w:lang w:val="en-US"/>
        </w:rPr>
        <w:t>should be given a free hand to do what they please. The decisions taken by the doctors are legally “expert opinion” and expert opinion cannot be challenged. Hence, C.P.</w:t>
      </w:r>
      <w:del w:id="109" w:author="Reviewer" w:date="2020-08-27T21:38:00Z">
        <w:r w:rsidDel="00C031ED">
          <w:rPr>
            <w:sz w:val="24"/>
            <w:szCs w:val="24"/>
            <w:lang w:val="en-US"/>
          </w:rPr>
          <w:delText xml:space="preserve"> </w:delText>
        </w:r>
      </w:del>
      <w:r>
        <w:rPr>
          <w:sz w:val="24"/>
          <w:szCs w:val="24"/>
          <w:lang w:val="en-US"/>
        </w:rPr>
        <w:t xml:space="preserve">A. provides that the complaint must be supported </w:t>
      </w:r>
      <w:r w:rsidRPr="00E303D3">
        <w:rPr>
          <w:i/>
          <w:iCs/>
          <w:sz w:val="24"/>
          <w:szCs w:val="24"/>
          <w:lang w:val="en-US"/>
        </w:rPr>
        <w:t>by another expert.</w:t>
      </w:r>
      <w:r>
        <w:rPr>
          <w:sz w:val="24"/>
          <w:szCs w:val="24"/>
          <w:lang w:val="en-US"/>
        </w:rPr>
        <w:t xml:space="preserve"> </w:t>
      </w:r>
      <w:del w:id="110" w:author="Reviewer" w:date="2020-08-27T21:38:00Z">
        <w:r w:rsidDel="00C031ED">
          <w:rPr>
            <w:sz w:val="24"/>
            <w:szCs w:val="24"/>
            <w:lang w:val="en-US"/>
          </w:rPr>
          <w:delText>But</w:delText>
        </w:r>
      </w:del>
      <w:ins w:id="111" w:author="Reviewer" w:date="2020-08-27T21:38:00Z">
        <w:r w:rsidR="00C031ED">
          <w:rPr>
            <w:sz w:val="24"/>
            <w:szCs w:val="24"/>
            <w:lang w:val="en-US"/>
          </w:rPr>
          <w:t>Th</w:t>
        </w:r>
      </w:ins>
      <w:ins w:id="112" w:author="Reviewer" w:date="2020-08-27T21:39:00Z">
        <w:r w:rsidR="00C031ED">
          <w:rPr>
            <w:sz w:val="24"/>
            <w:szCs w:val="24"/>
            <w:lang w:val="en-US"/>
          </w:rPr>
          <w:t>e</w:t>
        </w:r>
      </w:ins>
      <w:r>
        <w:rPr>
          <w:sz w:val="24"/>
          <w:szCs w:val="24"/>
          <w:lang w:val="en-US"/>
        </w:rPr>
        <w:t xml:space="preserve"> medical field is very complex; the decision to treat the same illness by a certain protocol may not be valid for another patient with totally different </w:t>
      </w:r>
      <w:r w:rsidR="00593438">
        <w:rPr>
          <w:sz w:val="24"/>
          <w:szCs w:val="24"/>
          <w:lang w:val="en-US"/>
        </w:rPr>
        <w:t>circumstances</w:t>
      </w:r>
      <w:r>
        <w:rPr>
          <w:sz w:val="24"/>
          <w:szCs w:val="24"/>
          <w:lang w:val="en-US"/>
        </w:rPr>
        <w:t xml:space="preserve">. Therefore, the expert treating the </w:t>
      </w:r>
      <w:r w:rsidR="00D70F09">
        <w:rPr>
          <w:sz w:val="24"/>
          <w:szCs w:val="24"/>
          <w:lang w:val="en-US"/>
        </w:rPr>
        <w:t xml:space="preserve">patient of </w:t>
      </w:r>
      <w:r>
        <w:rPr>
          <w:sz w:val="24"/>
          <w:szCs w:val="24"/>
          <w:lang w:val="en-US"/>
        </w:rPr>
        <w:t xml:space="preserve">upper strata may be totally </w:t>
      </w:r>
      <w:r w:rsidR="0075274F">
        <w:rPr>
          <w:sz w:val="24"/>
          <w:szCs w:val="24"/>
          <w:lang w:val="en-US"/>
        </w:rPr>
        <w:t xml:space="preserve">irrelevant to treat the patient in lower strata. In actual practice, the treatment ought to be specially “tailor made” for each individual. THE DECISION SHOULD NOT BE CHALLENGEABLE BUT THE BEHAVIOUR CAN BE AND MUST BE. Was he qualified OR did he have previous adequate experience?  Is the hospital /Nursing home duly certified? Did he attend in time, write notes, did he explain the </w:t>
      </w:r>
      <w:r w:rsidR="00BB1D01" w:rsidRPr="00BB1D01">
        <w:rPr>
          <w:i/>
          <w:iCs/>
          <w:sz w:val="24"/>
          <w:szCs w:val="24"/>
          <w:lang w:val="en-US"/>
        </w:rPr>
        <w:t>s</w:t>
      </w:r>
      <w:r w:rsidR="0075274F" w:rsidRPr="00BB1D01">
        <w:rPr>
          <w:i/>
          <w:iCs/>
          <w:sz w:val="24"/>
          <w:szCs w:val="24"/>
          <w:lang w:val="en-US"/>
        </w:rPr>
        <w:t>alient</w:t>
      </w:r>
      <w:r w:rsidR="0075274F">
        <w:rPr>
          <w:sz w:val="24"/>
          <w:szCs w:val="24"/>
          <w:lang w:val="en-US"/>
        </w:rPr>
        <w:t xml:space="preserve"> aspects of the illness and the plan of action (he must keep that</w:t>
      </w:r>
      <w:r w:rsidR="00EA2CD7">
        <w:rPr>
          <w:sz w:val="24"/>
          <w:szCs w:val="24"/>
          <w:lang w:val="en-US"/>
        </w:rPr>
        <w:t xml:space="preserve"> </w:t>
      </w:r>
      <w:r w:rsidR="0075274F">
        <w:rPr>
          <w:sz w:val="24"/>
          <w:szCs w:val="24"/>
          <w:lang w:val="en-US"/>
        </w:rPr>
        <w:t>in writing with witnesses from the patient’s side</w:t>
      </w:r>
      <w:r w:rsidR="00EA2CD7">
        <w:rPr>
          <w:sz w:val="24"/>
          <w:szCs w:val="24"/>
          <w:lang w:val="en-US"/>
        </w:rPr>
        <w:t>)</w:t>
      </w:r>
      <w:r w:rsidR="0075274F">
        <w:rPr>
          <w:sz w:val="24"/>
          <w:szCs w:val="24"/>
          <w:lang w:val="en-US"/>
        </w:rPr>
        <w:t>. Did h</w:t>
      </w:r>
      <w:r w:rsidR="00100DAC">
        <w:rPr>
          <w:sz w:val="24"/>
          <w:szCs w:val="24"/>
          <w:lang w:val="en-US"/>
        </w:rPr>
        <w:t>is team</w:t>
      </w:r>
      <w:r w:rsidR="0075274F">
        <w:rPr>
          <w:sz w:val="24"/>
          <w:szCs w:val="24"/>
          <w:lang w:val="en-US"/>
        </w:rPr>
        <w:t xml:space="preserve"> attend</w:t>
      </w:r>
      <w:r>
        <w:rPr>
          <w:sz w:val="24"/>
          <w:szCs w:val="24"/>
          <w:lang w:val="en-US"/>
        </w:rPr>
        <w:t xml:space="preserve"> </w:t>
      </w:r>
      <w:r w:rsidR="00100DAC">
        <w:rPr>
          <w:sz w:val="24"/>
          <w:szCs w:val="24"/>
          <w:lang w:val="en-US"/>
        </w:rPr>
        <w:t>in time when the condition worsened? Norms could easily be formulated and if the doctor has followed the standard norms, he cannot be charged with negligence. Yet</w:t>
      </w:r>
      <w:r w:rsidR="00EA2CD7">
        <w:rPr>
          <w:sz w:val="24"/>
          <w:szCs w:val="24"/>
          <w:lang w:val="en-US"/>
        </w:rPr>
        <w:t xml:space="preserve"> </w:t>
      </w:r>
      <w:r w:rsidR="00100DAC">
        <w:rPr>
          <w:sz w:val="24"/>
          <w:szCs w:val="24"/>
          <w:lang w:val="en-US"/>
        </w:rPr>
        <w:t xml:space="preserve">another criterion would be the </w:t>
      </w:r>
      <w:r w:rsidR="00100DAC">
        <w:rPr>
          <w:sz w:val="24"/>
          <w:szCs w:val="24"/>
          <w:lang w:val="en-US"/>
        </w:rPr>
        <w:lastRenderedPageBreak/>
        <w:t xml:space="preserve">cumulative data of his performance. What were his results in the last few years? If the outcome of his method of management were comparable to the average outcome in the region/ state, he must be exonerated. This will make it imperative for all doctors to maintain very good records AND THAT ITSELF WILL LEAD TO </w:t>
      </w:r>
      <w:r w:rsidR="00EA2CD7">
        <w:rPr>
          <w:sz w:val="24"/>
          <w:szCs w:val="24"/>
          <w:lang w:val="en-US"/>
        </w:rPr>
        <w:t xml:space="preserve">SUBSTANTIAL IMPROVEMENT IN THE PROTOCOLS </w:t>
      </w:r>
      <w:del w:id="113" w:author="Reviewer" w:date="2020-08-27T21:42:00Z">
        <w:r w:rsidR="00EA2CD7" w:rsidDel="00C031ED">
          <w:rPr>
            <w:sz w:val="24"/>
            <w:szCs w:val="24"/>
            <w:lang w:val="en-US"/>
          </w:rPr>
          <w:delText xml:space="preserve">HE </w:delText>
        </w:r>
      </w:del>
      <w:ins w:id="114" w:author="Reviewer" w:date="2020-08-27T21:42:00Z">
        <w:r w:rsidR="00C031ED">
          <w:rPr>
            <w:sz w:val="24"/>
            <w:szCs w:val="24"/>
            <w:lang w:val="en-US"/>
          </w:rPr>
          <w:t>THEY</w:t>
        </w:r>
        <w:r w:rsidR="00C031ED">
          <w:rPr>
            <w:sz w:val="24"/>
            <w:szCs w:val="24"/>
            <w:lang w:val="en-US"/>
          </w:rPr>
          <w:t xml:space="preserve"> </w:t>
        </w:r>
      </w:ins>
      <w:r w:rsidR="00EA2CD7">
        <w:rPr>
          <w:sz w:val="24"/>
          <w:szCs w:val="24"/>
          <w:lang w:val="en-US"/>
        </w:rPr>
        <w:t>ADOPT</w:t>
      </w:r>
      <w:del w:id="115" w:author="Reviewer" w:date="2020-08-27T21:42:00Z">
        <w:r w:rsidR="00EA2CD7" w:rsidDel="00C031ED">
          <w:rPr>
            <w:sz w:val="24"/>
            <w:szCs w:val="24"/>
            <w:lang w:val="en-US"/>
          </w:rPr>
          <w:delText>S</w:delText>
        </w:r>
      </w:del>
      <w:r w:rsidR="00EA2CD7">
        <w:rPr>
          <w:sz w:val="24"/>
          <w:szCs w:val="24"/>
          <w:lang w:val="en-US"/>
        </w:rPr>
        <w:t xml:space="preserve">. The present distrust will be minimized and </w:t>
      </w:r>
      <w:ins w:id="116" w:author="Reviewer" w:date="2020-08-27T21:42:00Z">
        <w:r w:rsidR="00C031ED">
          <w:rPr>
            <w:sz w:val="24"/>
            <w:szCs w:val="24"/>
            <w:lang w:val="en-US"/>
          </w:rPr>
          <w:t>f</w:t>
        </w:r>
      </w:ins>
      <w:bookmarkStart w:id="117" w:name="_GoBack"/>
      <w:bookmarkEnd w:id="117"/>
      <w:del w:id="118" w:author="Reviewer" w:date="2020-08-27T21:42:00Z">
        <w:r w:rsidR="00EA2CD7" w:rsidDel="00C031ED">
          <w:rPr>
            <w:sz w:val="24"/>
            <w:szCs w:val="24"/>
            <w:lang w:val="en-US"/>
          </w:rPr>
          <w:delText>F</w:delText>
        </w:r>
      </w:del>
      <w:r w:rsidR="00EA2CD7">
        <w:rPr>
          <w:sz w:val="24"/>
          <w:szCs w:val="24"/>
          <w:lang w:val="en-US"/>
        </w:rPr>
        <w:t>aith will be restored; that will help in reducing the healthcare costs -still maintaining</w:t>
      </w:r>
      <w:r w:rsidR="00593438">
        <w:rPr>
          <w:sz w:val="24"/>
          <w:szCs w:val="24"/>
          <w:lang w:val="en-US"/>
        </w:rPr>
        <w:t xml:space="preserve"> the</w:t>
      </w:r>
      <w:r w:rsidR="00EA2CD7">
        <w:rPr>
          <w:sz w:val="24"/>
          <w:szCs w:val="24"/>
          <w:lang w:val="en-US"/>
        </w:rPr>
        <w:t xml:space="preserve"> standard of healthcare services. </w:t>
      </w:r>
    </w:p>
    <w:p w14:paraId="522EE9DD" w14:textId="4E52C930" w:rsidR="00593438" w:rsidRDefault="00EA2CD7" w:rsidP="00DD61CA">
      <w:pPr>
        <w:rPr>
          <w:sz w:val="24"/>
          <w:szCs w:val="24"/>
          <w:lang w:val="en-US"/>
        </w:rPr>
      </w:pPr>
      <w:r>
        <w:rPr>
          <w:sz w:val="24"/>
          <w:szCs w:val="24"/>
          <w:lang w:val="en-US"/>
        </w:rPr>
        <w:t xml:space="preserve">     This is a big challenge but worth fighting for. </w:t>
      </w:r>
      <w:r w:rsidR="00BB1D01">
        <w:rPr>
          <w:sz w:val="24"/>
          <w:szCs w:val="24"/>
          <w:lang w:val="en-US"/>
        </w:rPr>
        <w:t>Money, power and influence are with the modern technology. Yet t</w:t>
      </w:r>
      <w:r>
        <w:rPr>
          <w:sz w:val="24"/>
          <w:szCs w:val="24"/>
          <w:lang w:val="en-US"/>
        </w:rPr>
        <w:t xml:space="preserve">he modern technological approach </w:t>
      </w:r>
      <w:r w:rsidR="00BB1D01">
        <w:rPr>
          <w:sz w:val="24"/>
          <w:szCs w:val="24"/>
          <w:lang w:val="en-US"/>
        </w:rPr>
        <w:t xml:space="preserve">must be resisted as it </w:t>
      </w:r>
      <w:r>
        <w:rPr>
          <w:sz w:val="24"/>
          <w:szCs w:val="24"/>
          <w:lang w:val="en-US"/>
        </w:rPr>
        <w:t>strongly smells of commercialization</w:t>
      </w:r>
      <w:r w:rsidR="00E41C75">
        <w:rPr>
          <w:sz w:val="24"/>
          <w:szCs w:val="24"/>
          <w:lang w:val="en-US"/>
        </w:rPr>
        <w:t>.</w:t>
      </w:r>
      <w:r>
        <w:rPr>
          <w:sz w:val="24"/>
          <w:szCs w:val="24"/>
          <w:lang w:val="en-US"/>
        </w:rPr>
        <w:t xml:space="preserve"> </w:t>
      </w:r>
      <w:r w:rsidR="00E41C75">
        <w:rPr>
          <w:sz w:val="24"/>
          <w:szCs w:val="24"/>
          <w:lang w:val="en-US"/>
        </w:rPr>
        <w:t>I</w:t>
      </w:r>
      <w:r>
        <w:rPr>
          <w:sz w:val="24"/>
          <w:szCs w:val="24"/>
          <w:lang w:val="en-US"/>
        </w:rPr>
        <w:t xml:space="preserve">t must be curbed—without losing its fantastic advantages to the few </w:t>
      </w:r>
      <w:r w:rsidR="00593438">
        <w:rPr>
          <w:sz w:val="24"/>
          <w:szCs w:val="24"/>
          <w:lang w:val="en-US"/>
        </w:rPr>
        <w:t>(previously) untreatable</w:t>
      </w:r>
      <w:r>
        <w:rPr>
          <w:sz w:val="24"/>
          <w:szCs w:val="24"/>
          <w:lang w:val="en-US"/>
        </w:rPr>
        <w:t xml:space="preserve"> patients.  </w:t>
      </w:r>
    </w:p>
    <w:p w14:paraId="4897A937" w14:textId="77777777" w:rsidR="00593438" w:rsidRDefault="00593438" w:rsidP="00DD61CA">
      <w:pPr>
        <w:rPr>
          <w:sz w:val="24"/>
          <w:szCs w:val="24"/>
          <w:lang w:val="en-US"/>
        </w:rPr>
      </w:pPr>
      <w:r>
        <w:rPr>
          <w:sz w:val="24"/>
          <w:szCs w:val="24"/>
          <w:lang w:val="en-US"/>
        </w:rPr>
        <w:t>Dr.S.V.Nadkarni</w:t>
      </w:r>
    </w:p>
    <w:p w14:paraId="31BC116B" w14:textId="77777777" w:rsidR="00593438" w:rsidRDefault="00593438" w:rsidP="00DD61CA">
      <w:pPr>
        <w:rPr>
          <w:sz w:val="24"/>
          <w:szCs w:val="24"/>
          <w:lang w:val="en-US"/>
        </w:rPr>
      </w:pPr>
      <w:r>
        <w:rPr>
          <w:sz w:val="24"/>
          <w:szCs w:val="24"/>
          <w:lang w:val="en-US"/>
        </w:rPr>
        <w:t xml:space="preserve">Former Dean, L.T.M.Med. College, Sion, Mumbai. </w:t>
      </w:r>
    </w:p>
    <w:p w14:paraId="6A7FB4B9" w14:textId="77777777" w:rsidR="00593438" w:rsidRDefault="00593438" w:rsidP="00DD61CA">
      <w:pPr>
        <w:rPr>
          <w:sz w:val="24"/>
          <w:szCs w:val="24"/>
          <w:lang w:val="en-US"/>
        </w:rPr>
      </w:pPr>
      <w:r>
        <w:rPr>
          <w:sz w:val="24"/>
          <w:szCs w:val="24"/>
          <w:lang w:val="en-US"/>
        </w:rPr>
        <w:t>022-24468633 / 9320044525</w:t>
      </w:r>
    </w:p>
    <w:p w14:paraId="3847E5DE" w14:textId="16F855D6" w:rsidR="00100DAC" w:rsidRDefault="00593438" w:rsidP="00DD61CA">
      <w:pPr>
        <w:rPr>
          <w:sz w:val="24"/>
          <w:szCs w:val="24"/>
          <w:lang w:val="en-US"/>
        </w:rPr>
      </w:pPr>
      <w:r>
        <w:rPr>
          <w:sz w:val="24"/>
          <w:szCs w:val="24"/>
          <w:lang w:val="en-US"/>
        </w:rPr>
        <w:t xml:space="preserve">&lt; </w:t>
      </w:r>
      <w:hyperlink r:id="rId8" w:history="1">
        <w:r w:rsidRPr="00556013">
          <w:rPr>
            <w:rStyle w:val="Hyperlink"/>
            <w:sz w:val="24"/>
            <w:szCs w:val="24"/>
            <w:lang w:val="en-US"/>
          </w:rPr>
          <w:t>sadanadkarni@gmail.com</w:t>
        </w:r>
      </w:hyperlink>
      <w:r>
        <w:rPr>
          <w:sz w:val="24"/>
          <w:szCs w:val="24"/>
          <w:lang w:val="en-US"/>
        </w:rPr>
        <w:t xml:space="preserve"> &gt; </w:t>
      </w:r>
      <w:r w:rsidR="00EA2CD7">
        <w:rPr>
          <w:sz w:val="24"/>
          <w:szCs w:val="24"/>
          <w:lang w:val="en-US"/>
        </w:rPr>
        <w:t xml:space="preserve"> </w:t>
      </w:r>
      <w:r w:rsidR="00100DAC">
        <w:rPr>
          <w:sz w:val="24"/>
          <w:szCs w:val="24"/>
          <w:lang w:val="en-US"/>
        </w:rPr>
        <w:t xml:space="preserve">     </w:t>
      </w:r>
    </w:p>
    <w:p w14:paraId="13E6DB2E" w14:textId="569BF662" w:rsidR="00E303D3" w:rsidRPr="00E303D3" w:rsidRDefault="0075274F" w:rsidP="00DD61CA">
      <w:pPr>
        <w:rPr>
          <w:sz w:val="24"/>
          <w:szCs w:val="24"/>
          <w:lang w:val="en-US"/>
        </w:rPr>
      </w:pPr>
      <w:r>
        <w:rPr>
          <w:sz w:val="24"/>
          <w:szCs w:val="24"/>
          <w:lang w:val="en-US"/>
        </w:rPr>
        <w:t xml:space="preserve"> </w:t>
      </w:r>
    </w:p>
    <w:p w14:paraId="6A8B48ED" w14:textId="77BD8C45" w:rsidR="00477A36" w:rsidRDefault="00DD61CA" w:rsidP="00477A36">
      <w:pPr>
        <w:rPr>
          <w:sz w:val="24"/>
          <w:szCs w:val="24"/>
          <w:lang w:val="en-US"/>
        </w:rPr>
      </w:pPr>
      <w:r>
        <w:rPr>
          <w:b/>
          <w:bCs/>
          <w:sz w:val="24"/>
          <w:szCs w:val="24"/>
          <w:lang w:val="en-US"/>
        </w:rPr>
        <w:t xml:space="preserve">   </w:t>
      </w:r>
      <w:r w:rsidR="00022A5C">
        <w:rPr>
          <w:b/>
          <w:bCs/>
          <w:sz w:val="24"/>
          <w:szCs w:val="24"/>
          <w:lang w:val="en-US"/>
        </w:rPr>
        <w:t xml:space="preserve"> </w:t>
      </w:r>
      <w:r w:rsidR="006A5183">
        <w:rPr>
          <w:sz w:val="24"/>
          <w:szCs w:val="24"/>
          <w:lang w:val="en-US"/>
        </w:rPr>
        <w:t xml:space="preserve"> </w:t>
      </w:r>
      <w:r w:rsidR="00477A36">
        <w:rPr>
          <w:sz w:val="24"/>
          <w:szCs w:val="24"/>
          <w:lang w:val="en-US"/>
        </w:rPr>
        <w:t xml:space="preserve"> </w:t>
      </w:r>
    </w:p>
    <w:p w14:paraId="5F6FBEB3" w14:textId="140B573C" w:rsidR="00477A36" w:rsidRPr="00477A36" w:rsidRDefault="00477A36" w:rsidP="00477A36">
      <w:pPr>
        <w:tabs>
          <w:tab w:val="left" w:pos="1183"/>
        </w:tabs>
        <w:rPr>
          <w:sz w:val="24"/>
          <w:szCs w:val="24"/>
          <w:lang w:val="en-US"/>
        </w:rPr>
      </w:pPr>
    </w:p>
    <w:sectPr w:rsidR="00477A36" w:rsidRPr="00477A3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4" w:author="Reviewer" w:date="2020-08-27T11:43:00Z" w:initials="l">
    <w:p w14:paraId="278089FE" w14:textId="50F33A3F" w:rsidR="001321F8" w:rsidRDefault="001321F8">
      <w:pPr>
        <w:pStyle w:val="CommentText"/>
      </w:pPr>
      <w:r>
        <w:rPr>
          <w:rStyle w:val="CommentReference"/>
        </w:rPr>
        <w:annotationRef/>
      </w:r>
      <w:r>
        <w:t>Reference will be useful</w:t>
      </w:r>
    </w:p>
  </w:comment>
  <w:comment w:id="75" w:author="Reviewer" w:date="2020-08-27T11:51:00Z" w:initials="l">
    <w:p w14:paraId="200AB3CF" w14:textId="60943D0E" w:rsidR="006163CC" w:rsidRDefault="006163CC">
      <w:pPr>
        <w:pStyle w:val="CommentText"/>
      </w:pPr>
      <w:r>
        <w:rPr>
          <w:rStyle w:val="CommentReference"/>
        </w:rPr>
        <w:annotationRef/>
      </w:r>
      <w:r>
        <w:t>Unclear. Needs clarification.</w:t>
      </w:r>
    </w:p>
  </w:comment>
  <w:comment w:id="88" w:author="Reviewer" w:date="2020-08-27T21:13:00Z" w:initials="l">
    <w:p w14:paraId="37DEFC16" w14:textId="3D3BD123" w:rsidR="00A73E97" w:rsidRDefault="00A73E97">
      <w:pPr>
        <w:pStyle w:val="CommentText"/>
      </w:pPr>
      <w:r>
        <w:rPr>
          <w:rStyle w:val="CommentReference"/>
        </w:rPr>
        <w:annotationRef/>
      </w:r>
      <w:r>
        <w:t xml:space="preserve">Does not the expansion of public sector replace the investor with a bureaucrat ‘babu’? The author can explain how this brings doctor back in prime position? </w:t>
      </w:r>
    </w:p>
  </w:comment>
  <w:comment w:id="91" w:author="Reviewer" w:date="2020-08-27T21:15:00Z" w:initials="l">
    <w:p w14:paraId="2AEC14A3" w14:textId="67141C9C" w:rsidR="00A73E97" w:rsidRDefault="00A73E97">
      <w:pPr>
        <w:pStyle w:val="CommentText"/>
      </w:pPr>
      <w:r>
        <w:rPr>
          <w:rStyle w:val="CommentReference"/>
        </w:rPr>
        <w:annotationRef/>
      </w:r>
      <w:r>
        <w:t>Would this not dilute the service, as there is lesser effort by these able healthcare workers to work for the poor and lower social class?</w:t>
      </w:r>
    </w:p>
  </w:comment>
  <w:comment w:id="92" w:author="Reviewer" w:date="2020-08-27T21:18:00Z" w:initials="l">
    <w:p w14:paraId="68B54E4C" w14:textId="4DF0B3C9" w:rsidR="000F36AE" w:rsidRDefault="000F36AE">
      <w:pPr>
        <w:pStyle w:val="CommentText"/>
      </w:pPr>
      <w:r>
        <w:rPr>
          <w:rStyle w:val="CommentReference"/>
        </w:rPr>
        <w:annotationRef/>
      </w:r>
      <w:r>
        <w:t>Unclear.? Font issue</w:t>
      </w:r>
    </w:p>
  </w:comment>
  <w:comment w:id="93" w:author="Reviewer" w:date="2020-08-27T21:19:00Z" w:initials="l">
    <w:p w14:paraId="40EBFB86" w14:textId="3094480C" w:rsidR="000F36AE" w:rsidRDefault="000F36AE">
      <w:pPr>
        <w:pStyle w:val="CommentText"/>
      </w:pPr>
      <w:r>
        <w:rPr>
          <w:rStyle w:val="CommentReference"/>
        </w:rPr>
        <w:annotationRef/>
      </w:r>
      <w:r>
        <w:t>Unclear. ? Font issue</w:t>
      </w:r>
    </w:p>
  </w:comment>
  <w:comment w:id="94" w:author="Reviewer" w:date="2020-08-27T21:20:00Z" w:initials="l">
    <w:p w14:paraId="1C5B072D" w14:textId="32C531D5" w:rsidR="000F36AE" w:rsidRDefault="000F36AE">
      <w:pPr>
        <w:pStyle w:val="CommentText"/>
      </w:pPr>
      <w:r>
        <w:rPr>
          <w:rStyle w:val="CommentReference"/>
        </w:rPr>
        <w:annotationRef/>
      </w:r>
      <w:r>
        <w:t xml:space="preserve">People who pay in such hospitals can drain off a lot of energy of the healthcare staff too. </w:t>
      </w:r>
    </w:p>
  </w:comment>
  <w:comment w:id="96" w:author="Reviewer" w:date="2020-08-27T21:23:00Z" w:initials="l">
    <w:p w14:paraId="340763F0" w14:textId="22209FA2" w:rsidR="000F36AE" w:rsidRDefault="000F36AE">
      <w:pPr>
        <w:pStyle w:val="CommentText"/>
      </w:pPr>
      <w:r>
        <w:rPr>
          <w:rStyle w:val="CommentReference"/>
        </w:rPr>
        <w:annotationRef/>
      </w:r>
      <w:r>
        <w:t xml:space="preserve">Are specialists working in the public funded hospitals not aware of the ‘real costs’ of the very same investigations and procedures? Are the costs not comparable to the costs of private set ups? Why don’t they behave with the ‘cost’ understanding? There should be factors behind the same. These need to be studied. One is their own belief on superiority of medical technology. They believe, if available then why not use it or give it as it is not going to cost the patient. They should realize they are gatekeepers of public funds. </w:t>
      </w:r>
    </w:p>
  </w:comment>
  <w:comment w:id="97" w:author="Reviewer" w:date="2020-08-27T21:30:00Z" w:initials="l">
    <w:p w14:paraId="1D17D76E" w14:textId="03E5C265" w:rsidR="00240895" w:rsidRDefault="00240895">
      <w:pPr>
        <w:pStyle w:val="CommentText"/>
      </w:pPr>
      <w:r>
        <w:rPr>
          <w:rStyle w:val="CommentReference"/>
        </w:rPr>
        <w:annotationRef/>
      </w:r>
      <w:r>
        <w:t>Administration questioning about clinical decisions are seen by medical professionals as interference in their duty and their questioning as pressuring them to compromise on ethics. This again makes a case for improved understanding of the gatekeepers on rational low cost interventions and staged approach to care.</w:t>
      </w:r>
    </w:p>
  </w:comment>
  <w:comment w:id="98" w:author="Reviewer" w:date="2020-08-27T21:27:00Z" w:initials="l">
    <w:p w14:paraId="148B0664" w14:textId="1C06680E" w:rsidR="000F36AE" w:rsidRDefault="000F36AE">
      <w:pPr>
        <w:pStyle w:val="CommentText"/>
      </w:pPr>
      <w:r>
        <w:rPr>
          <w:rStyle w:val="CommentReference"/>
        </w:rPr>
        <w:annotationRef/>
      </w:r>
      <w:r>
        <w:t xml:space="preserve">Inefficient systems are fertile </w:t>
      </w:r>
      <w:r w:rsidR="00240895">
        <w:t>ground for corruption. Salary, bonus and increment incentives don’t match the amounts earned through corruption.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8089FE" w15:done="0"/>
  <w15:commentEx w15:paraId="200AB3CF" w15:done="0"/>
  <w15:commentEx w15:paraId="37DEFC16" w15:done="0"/>
  <w15:commentEx w15:paraId="2AEC14A3" w15:done="0"/>
  <w15:commentEx w15:paraId="68B54E4C" w15:done="0"/>
  <w15:commentEx w15:paraId="40EBFB86" w15:done="0"/>
  <w15:commentEx w15:paraId="1C5B072D" w15:done="0"/>
  <w15:commentEx w15:paraId="340763F0" w15:done="0"/>
  <w15:commentEx w15:paraId="1D17D76E" w15:done="0"/>
  <w15:commentEx w15:paraId="148B066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BBAE83" w14:textId="77777777" w:rsidR="00413760" w:rsidRDefault="00413760" w:rsidP="00240728">
      <w:pPr>
        <w:spacing w:after="0" w:line="240" w:lineRule="auto"/>
      </w:pPr>
      <w:r>
        <w:separator/>
      </w:r>
    </w:p>
  </w:endnote>
  <w:endnote w:type="continuationSeparator" w:id="0">
    <w:p w14:paraId="200509C1" w14:textId="77777777" w:rsidR="00413760" w:rsidRDefault="00413760" w:rsidP="00240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charset w:val="00"/>
    <w:family w:val="swiss"/>
    <w:pitch w:val="variable"/>
    <w:sig w:usb0="E10022FF" w:usb1="C000E47F" w:usb2="00000029" w:usb3="00000000" w:csb0="000001DF"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246643" w14:textId="77777777" w:rsidR="00413760" w:rsidRDefault="00413760" w:rsidP="00240728">
      <w:pPr>
        <w:spacing w:after="0" w:line="240" w:lineRule="auto"/>
      </w:pPr>
      <w:r>
        <w:separator/>
      </w:r>
    </w:p>
  </w:footnote>
  <w:footnote w:type="continuationSeparator" w:id="0">
    <w:p w14:paraId="65222E4B" w14:textId="77777777" w:rsidR="00413760" w:rsidRDefault="00413760" w:rsidP="0024072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3CE"/>
    <w:rsid w:val="00004D24"/>
    <w:rsid w:val="00022A5C"/>
    <w:rsid w:val="0006306E"/>
    <w:rsid w:val="000F36AE"/>
    <w:rsid w:val="00100DAC"/>
    <w:rsid w:val="00122046"/>
    <w:rsid w:val="001321F8"/>
    <w:rsid w:val="00146A2D"/>
    <w:rsid w:val="00153AEB"/>
    <w:rsid w:val="0015450D"/>
    <w:rsid w:val="0019546E"/>
    <w:rsid w:val="00197278"/>
    <w:rsid w:val="001D06B4"/>
    <w:rsid w:val="001D21CA"/>
    <w:rsid w:val="00201B6C"/>
    <w:rsid w:val="002103C5"/>
    <w:rsid w:val="00221CAD"/>
    <w:rsid w:val="00240728"/>
    <w:rsid w:val="00240895"/>
    <w:rsid w:val="0025666A"/>
    <w:rsid w:val="002A3BD7"/>
    <w:rsid w:val="002B3ED9"/>
    <w:rsid w:val="002C70AB"/>
    <w:rsid w:val="002D2627"/>
    <w:rsid w:val="002F3152"/>
    <w:rsid w:val="00300D22"/>
    <w:rsid w:val="00342648"/>
    <w:rsid w:val="00367E35"/>
    <w:rsid w:val="003726C5"/>
    <w:rsid w:val="0037351D"/>
    <w:rsid w:val="00391BE9"/>
    <w:rsid w:val="0039398F"/>
    <w:rsid w:val="003A348B"/>
    <w:rsid w:val="00413760"/>
    <w:rsid w:val="00440B47"/>
    <w:rsid w:val="00477A36"/>
    <w:rsid w:val="00485EA3"/>
    <w:rsid w:val="004C6F68"/>
    <w:rsid w:val="00546180"/>
    <w:rsid w:val="00553B70"/>
    <w:rsid w:val="005607B1"/>
    <w:rsid w:val="00593438"/>
    <w:rsid w:val="005A5B1E"/>
    <w:rsid w:val="005C695F"/>
    <w:rsid w:val="006003CE"/>
    <w:rsid w:val="00602731"/>
    <w:rsid w:val="00610603"/>
    <w:rsid w:val="006163CC"/>
    <w:rsid w:val="0063444F"/>
    <w:rsid w:val="00692976"/>
    <w:rsid w:val="00696EC5"/>
    <w:rsid w:val="006A5183"/>
    <w:rsid w:val="006F327E"/>
    <w:rsid w:val="0075274F"/>
    <w:rsid w:val="00765A47"/>
    <w:rsid w:val="00797544"/>
    <w:rsid w:val="007B525E"/>
    <w:rsid w:val="007B5E23"/>
    <w:rsid w:val="007C203F"/>
    <w:rsid w:val="007C36EF"/>
    <w:rsid w:val="007C3983"/>
    <w:rsid w:val="008557ED"/>
    <w:rsid w:val="00856D24"/>
    <w:rsid w:val="008A1799"/>
    <w:rsid w:val="008C6F40"/>
    <w:rsid w:val="008E2BAB"/>
    <w:rsid w:val="009275E1"/>
    <w:rsid w:val="00940C21"/>
    <w:rsid w:val="009A4168"/>
    <w:rsid w:val="00A10059"/>
    <w:rsid w:val="00A66B18"/>
    <w:rsid w:val="00A73E97"/>
    <w:rsid w:val="00A97730"/>
    <w:rsid w:val="00AC5CFE"/>
    <w:rsid w:val="00AE2376"/>
    <w:rsid w:val="00B01C7A"/>
    <w:rsid w:val="00B6058D"/>
    <w:rsid w:val="00BB1D01"/>
    <w:rsid w:val="00BC5630"/>
    <w:rsid w:val="00BC6330"/>
    <w:rsid w:val="00BD4300"/>
    <w:rsid w:val="00C031ED"/>
    <w:rsid w:val="00C34830"/>
    <w:rsid w:val="00C979B0"/>
    <w:rsid w:val="00D029EA"/>
    <w:rsid w:val="00D323A9"/>
    <w:rsid w:val="00D47E83"/>
    <w:rsid w:val="00D57513"/>
    <w:rsid w:val="00D70F09"/>
    <w:rsid w:val="00D72C3C"/>
    <w:rsid w:val="00D77C39"/>
    <w:rsid w:val="00D8734F"/>
    <w:rsid w:val="00DA3D85"/>
    <w:rsid w:val="00DC2480"/>
    <w:rsid w:val="00DD61CA"/>
    <w:rsid w:val="00E024A6"/>
    <w:rsid w:val="00E1216A"/>
    <w:rsid w:val="00E303D3"/>
    <w:rsid w:val="00E41C75"/>
    <w:rsid w:val="00E46B13"/>
    <w:rsid w:val="00E91F77"/>
    <w:rsid w:val="00EA2CD7"/>
    <w:rsid w:val="00EC35E0"/>
    <w:rsid w:val="00EF7E5B"/>
    <w:rsid w:val="00F14B9A"/>
    <w:rsid w:val="00F40ED2"/>
    <w:rsid w:val="00F7188F"/>
    <w:rsid w:val="00FA36D3"/>
    <w:rsid w:val="00FC2B56"/>
    <w:rsid w:val="00FD29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B5D34"/>
  <w15:chartTrackingRefBased/>
  <w15:docId w15:val="{5631F12D-E521-43BF-849D-D955081CD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7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0728"/>
  </w:style>
  <w:style w:type="paragraph" w:styleId="Footer">
    <w:name w:val="footer"/>
    <w:basedOn w:val="Normal"/>
    <w:link w:val="FooterChar"/>
    <w:uiPriority w:val="99"/>
    <w:unhideWhenUsed/>
    <w:rsid w:val="002407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0728"/>
  </w:style>
  <w:style w:type="character" w:styleId="Hyperlink">
    <w:name w:val="Hyperlink"/>
    <w:basedOn w:val="DefaultParagraphFont"/>
    <w:uiPriority w:val="99"/>
    <w:unhideWhenUsed/>
    <w:rsid w:val="00593438"/>
    <w:rPr>
      <w:color w:val="0563C1" w:themeColor="hyperlink"/>
      <w:u w:val="single"/>
    </w:rPr>
  </w:style>
  <w:style w:type="character" w:customStyle="1" w:styleId="UnresolvedMention">
    <w:name w:val="Unresolved Mention"/>
    <w:basedOn w:val="DefaultParagraphFont"/>
    <w:uiPriority w:val="99"/>
    <w:semiHidden/>
    <w:unhideWhenUsed/>
    <w:rsid w:val="00593438"/>
    <w:rPr>
      <w:color w:val="605E5C"/>
      <w:shd w:val="clear" w:color="auto" w:fill="E1DFDD"/>
    </w:rPr>
  </w:style>
  <w:style w:type="paragraph" w:styleId="Revision">
    <w:name w:val="Revision"/>
    <w:hidden/>
    <w:uiPriority w:val="99"/>
    <w:semiHidden/>
    <w:rsid w:val="0039398F"/>
    <w:pPr>
      <w:spacing w:after="0" w:line="240" w:lineRule="auto"/>
    </w:pPr>
  </w:style>
  <w:style w:type="paragraph" w:styleId="BalloonText">
    <w:name w:val="Balloon Text"/>
    <w:basedOn w:val="Normal"/>
    <w:link w:val="BalloonTextChar"/>
    <w:uiPriority w:val="99"/>
    <w:semiHidden/>
    <w:unhideWhenUsed/>
    <w:rsid w:val="003939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398F"/>
    <w:rPr>
      <w:rFonts w:ascii="Segoe UI" w:hAnsi="Segoe UI" w:cs="Segoe UI"/>
      <w:sz w:val="18"/>
      <w:szCs w:val="18"/>
    </w:rPr>
  </w:style>
  <w:style w:type="character" w:styleId="CommentReference">
    <w:name w:val="annotation reference"/>
    <w:basedOn w:val="DefaultParagraphFont"/>
    <w:uiPriority w:val="99"/>
    <w:semiHidden/>
    <w:unhideWhenUsed/>
    <w:rsid w:val="001321F8"/>
    <w:rPr>
      <w:sz w:val="16"/>
      <w:szCs w:val="16"/>
    </w:rPr>
  </w:style>
  <w:style w:type="paragraph" w:styleId="CommentText">
    <w:name w:val="annotation text"/>
    <w:basedOn w:val="Normal"/>
    <w:link w:val="CommentTextChar"/>
    <w:uiPriority w:val="99"/>
    <w:semiHidden/>
    <w:unhideWhenUsed/>
    <w:rsid w:val="001321F8"/>
    <w:pPr>
      <w:spacing w:line="240" w:lineRule="auto"/>
    </w:pPr>
    <w:rPr>
      <w:sz w:val="20"/>
      <w:szCs w:val="20"/>
    </w:rPr>
  </w:style>
  <w:style w:type="character" w:customStyle="1" w:styleId="CommentTextChar">
    <w:name w:val="Comment Text Char"/>
    <w:basedOn w:val="DefaultParagraphFont"/>
    <w:link w:val="CommentText"/>
    <w:uiPriority w:val="99"/>
    <w:semiHidden/>
    <w:rsid w:val="001321F8"/>
    <w:rPr>
      <w:sz w:val="20"/>
      <w:szCs w:val="20"/>
    </w:rPr>
  </w:style>
  <w:style w:type="paragraph" w:styleId="CommentSubject">
    <w:name w:val="annotation subject"/>
    <w:basedOn w:val="CommentText"/>
    <w:next w:val="CommentText"/>
    <w:link w:val="CommentSubjectChar"/>
    <w:uiPriority w:val="99"/>
    <w:semiHidden/>
    <w:unhideWhenUsed/>
    <w:rsid w:val="001321F8"/>
    <w:rPr>
      <w:b/>
      <w:bCs/>
    </w:rPr>
  </w:style>
  <w:style w:type="character" w:customStyle="1" w:styleId="CommentSubjectChar">
    <w:name w:val="Comment Subject Char"/>
    <w:basedOn w:val="CommentTextChar"/>
    <w:link w:val="CommentSubject"/>
    <w:uiPriority w:val="99"/>
    <w:semiHidden/>
    <w:rsid w:val="001321F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danadkarni@gmail.com" TargetMode="Externa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735</TotalTime>
  <Pages>6</Pages>
  <Words>2937</Words>
  <Characters>16742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Reviewer</cp:lastModifiedBy>
  <cp:revision>7</cp:revision>
  <dcterms:created xsi:type="dcterms:W3CDTF">2020-08-27T02:53:00Z</dcterms:created>
  <dcterms:modified xsi:type="dcterms:W3CDTF">2020-08-27T16:13:00Z</dcterms:modified>
</cp:coreProperties>
</file>