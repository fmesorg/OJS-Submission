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E48B5A" w14:textId="77777777" w:rsidR="0040648B" w:rsidRDefault="00911A87" w:rsidP="008E051F">
      <w:pPr>
        <w:spacing w:line="360" w:lineRule="auto"/>
        <w:jc w:val="center"/>
        <w:rPr>
          <w:rFonts w:asciiTheme="majorBidi" w:hAnsiTheme="majorBidi" w:cstheme="majorBidi"/>
          <w:b/>
          <w:bCs/>
          <w:sz w:val="24"/>
          <w:szCs w:val="24"/>
        </w:rPr>
      </w:pPr>
      <w:bookmarkStart w:id="0" w:name="_GoBack"/>
      <w:bookmarkEnd w:id="0"/>
      <w:r w:rsidRPr="00247BC3">
        <w:rPr>
          <w:rFonts w:asciiTheme="majorBidi" w:hAnsiTheme="majorBidi" w:cstheme="majorBidi"/>
          <w:b/>
          <w:bCs/>
          <w:sz w:val="24"/>
          <w:szCs w:val="24"/>
        </w:rPr>
        <w:t xml:space="preserve">Critical Appraisal of Experimental Studies Published on </w:t>
      </w:r>
      <w:r w:rsidR="00981870" w:rsidRPr="00247BC3">
        <w:rPr>
          <w:rFonts w:asciiTheme="majorBidi" w:hAnsiTheme="majorBidi" w:cstheme="majorBidi"/>
          <w:b/>
          <w:bCs/>
          <w:sz w:val="24"/>
          <w:szCs w:val="24"/>
        </w:rPr>
        <w:t>the</w:t>
      </w:r>
      <w:r w:rsidRPr="00247BC3">
        <w:rPr>
          <w:rFonts w:asciiTheme="majorBidi" w:hAnsiTheme="majorBidi" w:cstheme="majorBidi"/>
          <w:b/>
          <w:bCs/>
          <w:sz w:val="24"/>
          <w:szCs w:val="24"/>
        </w:rPr>
        <w:t xml:space="preserve"> Impact of Different Approaches of </w:t>
      </w:r>
      <w:r w:rsidR="00AC34FE" w:rsidRPr="00247BC3">
        <w:rPr>
          <w:rFonts w:asciiTheme="majorBidi" w:hAnsiTheme="majorBidi" w:cstheme="majorBidi"/>
          <w:b/>
          <w:bCs/>
          <w:sz w:val="24"/>
          <w:szCs w:val="24"/>
        </w:rPr>
        <w:t xml:space="preserve">Medical </w:t>
      </w:r>
      <w:r w:rsidRPr="00247BC3">
        <w:rPr>
          <w:rFonts w:asciiTheme="majorBidi" w:hAnsiTheme="majorBidi" w:cstheme="majorBidi"/>
          <w:b/>
          <w:bCs/>
          <w:sz w:val="24"/>
          <w:szCs w:val="24"/>
        </w:rPr>
        <w:t>Ethics Education</w:t>
      </w:r>
    </w:p>
    <w:p w14:paraId="5227B333" w14:textId="77777777" w:rsidR="0040648B" w:rsidRDefault="0040648B" w:rsidP="0040648B">
      <w:pPr>
        <w:spacing w:line="360" w:lineRule="auto"/>
        <w:jc w:val="center"/>
        <w:rPr>
          <w:rFonts w:asciiTheme="majorBidi" w:hAnsiTheme="majorBidi" w:cstheme="majorBidi"/>
          <w:b/>
          <w:bCs/>
          <w:sz w:val="24"/>
          <w:szCs w:val="24"/>
          <w:vertAlign w:val="superscript"/>
          <w:lang w:bidi="fa-IR"/>
        </w:rPr>
      </w:pPr>
      <w:proofErr w:type="spellStart"/>
      <w:r>
        <w:rPr>
          <w:rFonts w:asciiTheme="majorBidi" w:hAnsiTheme="majorBidi" w:cstheme="majorBidi"/>
          <w:b/>
          <w:bCs/>
          <w:sz w:val="24"/>
          <w:szCs w:val="24"/>
        </w:rPr>
        <w:t>Kabirian</w:t>
      </w:r>
      <w:proofErr w:type="spellEnd"/>
      <w:r>
        <w:rPr>
          <w:rFonts w:asciiTheme="majorBidi" w:hAnsiTheme="majorBidi" w:cstheme="majorBidi"/>
          <w:b/>
          <w:bCs/>
          <w:sz w:val="24"/>
          <w:szCs w:val="24"/>
        </w:rPr>
        <w:t xml:space="preserve"> M</w:t>
      </w:r>
      <w:r>
        <w:rPr>
          <w:rFonts w:asciiTheme="majorBidi" w:hAnsiTheme="majorBidi" w:cstheme="majorBidi"/>
          <w:b/>
          <w:bCs/>
          <w:sz w:val="24"/>
          <w:szCs w:val="24"/>
          <w:vertAlign w:val="superscript"/>
        </w:rPr>
        <w:t>1</w:t>
      </w:r>
      <w:r>
        <w:rPr>
          <w:rFonts w:asciiTheme="majorBidi" w:hAnsiTheme="majorBidi" w:cstheme="majorBidi"/>
          <w:b/>
          <w:bCs/>
          <w:sz w:val="24"/>
          <w:szCs w:val="24"/>
        </w:rPr>
        <w:t>,</w:t>
      </w:r>
      <w:r>
        <w:rPr>
          <w:rFonts w:asciiTheme="majorBidi" w:hAnsiTheme="majorBidi" w:cstheme="majorBidi"/>
          <w:b/>
          <w:bCs/>
          <w:sz w:val="24"/>
          <w:szCs w:val="24"/>
          <w:lang w:bidi="fa-IR"/>
        </w:rPr>
        <w:t xml:space="preserve"> </w:t>
      </w:r>
      <w:proofErr w:type="spellStart"/>
      <w:r>
        <w:rPr>
          <w:rFonts w:asciiTheme="majorBidi" w:hAnsiTheme="majorBidi" w:cstheme="majorBidi"/>
          <w:b/>
          <w:bCs/>
          <w:sz w:val="24"/>
          <w:szCs w:val="24"/>
          <w:lang w:bidi="fa-IR"/>
        </w:rPr>
        <w:t>Shamsi</w:t>
      </w:r>
      <w:proofErr w:type="spellEnd"/>
      <w:r>
        <w:rPr>
          <w:rFonts w:asciiTheme="majorBidi" w:hAnsiTheme="majorBidi" w:cstheme="majorBidi"/>
          <w:b/>
          <w:bCs/>
          <w:sz w:val="24"/>
          <w:szCs w:val="24"/>
          <w:lang w:bidi="fa-IR"/>
        </w:rPr>
        <w:t xml:space="preserve"> </w:t>
      </w:r>
      <w:proofErr w:type="spellStart"/>
      <w:r>
        <w:rPr>
          <w:rFonts w:asciiTheme="majorBidi" w:hAnsiTheme="majorBidi" w:cstheme="majorBidi"/>
          <w:b/>
          <w:bCs/>
          <w:sz w:val="24"/>
          <w:szCs w:val="24"/>
          <w:lang w:bidi="fa-IR"/>
        </w:rPr>
        <w:t>Gooshki</w:t>
      </w:r>
      <w:proofErr w:type="spellEnd"/>
      <w:r>
        <w:rPr>
          <w:rFonts w:asciiTheme="majorBidi" w:hAnsiTheme="majorBidi" w:cstheme="majorBidi"/>
          <w:b/>
          <w:bCs/>
          <w:sz w:val="24"/>
          <w:szCs w:val="24"/>
          <w:lang w:bidi="fa-IR"/>
        </w:rPr>
        <w:t xml:space="preserve"> E</w:t>
      </w:r>
      <w:r>
        <w:rPr>
          <w:rFonts w:asciiTheme="majorBidi" w:hAnsiTheme="majorBidi" w:cstheme="majorBidi"/>
          <w:b/>
          <w:bCs/>
          <w:sz w:val="24"/>
          <w:szCs w:val="24"/>
          <w:vertAlign w:val="superscript"/>
          <w:lang w:bidi="fa-IR"/>
        </w:rPr>
        <w:t>2</w:t>
      </w:r>
      <w:r>
        <w:rPr>
          <w:rFonts w:asciiTheme="majorBidi" w:hAnsiTheme="majorBidi" w:cstheme="majorBidi"/>
          <w:b/>
          <w:bCs/>
          <w:sz w:val="24"/>
          <w:szCs w:val="24"/>
          <w:lang w:bidi="fa-IR"/>
        </w:rPr>
        <w:t xml:space="preserve">, </w:t>
      </w:r>
      <w:proofErr w:type="spellStart"/>
      <w:r>
        <w:rPr>
          <w:rFonts w:asciiTheme="majorBidi" w:hAnsiTheme="majorBidi" w:cstheme="majorBidi"/>
          <w:b/>
          <w:bCs/>
          <w:sz w:val="24"/>
          <w:szCs w:val="24"/>
          <w:lang w:bidi="fa-IR"/>
        </w:rPr>
        <w:t>Khadivzadeh</w:t>
      </w:r>
      <w:proofErr w:type="spellEnd"/>
      <w:r>
        <w:rPr>
          <w:rFonts w:asciiTheme="majorBidi" w:hAnsiTheme="majorBidi" w:cstheme="majorBidi"/>
          <w:b/>
          <w:bCs/>
          <w:sz w:val="24"/>
          <w:szCs w:val="24"/>
          <w:lang w:bidi="fa-IR"/>
        </w:rPr>
        <w:t xml:space="preserve"> T</w:t>
      </w:r>
      <w:r>
        <w:rPr>
          <w:rFonts w:asciiTheme="majorBidi" w:hAnsiTheme="majorBidi" w:cstheme="majorBidi"/>
          <w:b/>
          <w:bCs/>
          <w:sz w:val="24"/>
          <w:szCs w:val="24"/>
          <w:vertAlign w:val="superscript"/>
          <w:lang w:bidi="fa-IR"/>
        </w:rPr>
        <w:t>3*</w:t>
      </w:r>
    </w:p>
    <w:p w14:paraId="58128451" w14:textId="77777777" w:rsidR="0040648B" w:rsidRPr="00F55A83" w:rsidRDefault="0040648B" w:rsidP="0040648B">
      <w:pPr>
        <w:contextualSpacing/>
        <w:rPr>
          <w:rFonts w:asciiTheme="majorBidi" w:hAnsiTheme="majorBidi" w:cstheme="majorBidi"/>
          <w:sz w:val="20"/>
          <w:szCs w:val="20"/>
          <w:lang w:bidi="fa-IR"/>
        </w:rPr>
      </w:pPr>
      <w:proofErr w:type="gramStart"/>
      <w:r w:rsidRPr="00F55A83">
        <w:rPr>
          <w:rFonts w:asciiTheme="majorBidi" w:hAnsiTheme="majorBidi" w:cstheme="majorBidi"/>
          <w:sz w:val="20"/>
          <w:szCs w:val="20"/>
          <w:lang w:bidi="fa-IR"/>
        </w:rPr>
        <w:t xml:space="preserve">1 Assistant Professor, </w:t>
      </w:r>
      <w:r w:rsidRPr="00F55A83">
        <w:rPr>
          <w:rFonts w:asciiTheme="majorBidi" w:hAnsiTheme="majorBidi" w:cstheme="majorBidi"/>
          <w:sz w:val="20"/>
          <w:szCs w:val="20"/>
          <w:shd w:val="clear" w:color="auto" w:fill="FFFFFF"/>
        </w:rPr>
        <w:t>Nursing and Midwifery Care Research Center, Mashhad University of Medical Sciences, Mashhad, Iran.</w:t>
      </w:r>
      <w:proofErr w:type="gramEnd"/>
    </w:p>
    <w:p w14:paraId="596AFAA1" w14:textId="77777777" w:rsidR="0040648B" w:rsidRPr="00F55A83" w:rsidRDefault="0040648B" w:rsidP="0040648B">
      <w:pPr>
        <w:contextualSpacing/>
        <w:rPr>
          <w:rFonts w:asciiTheme="majorBidi" w:hAnsiTheme="majorBidi" w:cstheme="majorBidi"/>
          <w:sz w:val="20"/>
          <w:szCs w:val="20"/>
          <w:lang w:bidi="fa-IR"/>
        </w:rPr>
      </w:pPr>
      <w:r w:rsidRPr="00F55A83">
        <w:rPr>
          <w:rFonts w:asciiTheme="majorBidi" w:hAnsiTheme="majorBidi" w:cstheme="majorBidi"/>
          <w:sz w:val="20"/>
          <w:szCs w:val="20"/>
          <w:lang w:bidi="fa-IR"/>
        </w:rPr>
        <w:t>2 Assistant Professor, Medical Ethics and History of Medicine Research Center,</w:t>
      </w:r>
      <w:r w:rsidRPr="00F55A83">
        <w:rPr>
          <w:rFonts w:asciiTheme="majorBidi" w:hAnsiTheme="majorBidi" w:cstheme="majorBidi"/>
          <w:sz w:val="20"/>
          <w:szCs w:val="20"/>
          <w:shd w:val="clear" w:color="auto" w:fill="F7F8FA"/>
        </w:rPr>
        <w:t xml:space="preserve"> Tehran University of Medical Sciences</w:t>
      </w:r>
      <w:r w:rsidRPr="00F55A83">
        <w:rPr>
          <w:rFonts w:asciiTheme="majorBidi" w:hAnsiTheme="majorBidi" w:cstheme="majorBidi"/>
          <w:sz w:val="20"/>
          <w:szCs w:val="20"/>
          <w:lang w:bidi="fa-IR"/>
        </w:rPr>
        <w:t>, Tehran, Iran</w:t>
      </w:r>
    </w:p>
    <w:p w14:paraId="781DDF35" w14:textId="77777777" w:rsidR="0040648B" w:rsidRDefault="0040648B" w:rsidP="0040648B">
      <w:pPr>
        <w:contextualSpacing/>
        <w:rPr>
          <w:rFonts w:asciiTheme="majorBidi" w:hAnsiTheme="majorBidi" w:cstheme="majorBidi"/>
          <w:sz w:val="20"/>
          <w:szCs w:val="20"/>
          <w:shd w:val="clear" w:color="auto" w:fill="FFFFFF"/>
        </w:rPr>
      </w:pPr>
      <w:proofErr w:type="gramStart"/>
      <w:r w:rsidRPr="00F55A83">
        <w:rPr>
          <w:rFonts w:asciiTheme="majorBidi" w:hAnsiTheme="majorBidi" w:cstheme="majorBidi"/>
          <w:sz w:val="20"/>
          <w:szCs w:val="20"/>
          <w:lang w:bidi="fa-IR"/>
        </w:rPr>
        <w:t xml:space="preserve">3 PhD Student of reproductive Health, </w:t>
      </w:r>
      <w:r w:rsidRPr="00F55A83">
        <w:rPr>
          <w:rFonts w:asciiTheme="majorBidi" w:hAnsiTheme="majorBidi" w:cstheme="majorBidi"/>
          <w:sz w:val="20"/>
          <w:szCs w:val="20"/>
          <w:shd w:val="clear" w:color="auto" w:fill="FFFFFF"/>
        </w:rPr>
        <w:t>Nursing and Midwifery Care Research Center, Mashhad University of Medical Sciences, Mashhad, Iran.</w:t>
      </w:r>
      <w:proofErr w:type="gramEnd"/>
    </w:p>
    <w:p w14:paraId="2D08E399" w14:textId="77777777" w:rsidR="0040648B" w:rsidRDefault="0040648B" w:rsidP="0040648B">
      <w:pPr>
        <w:ind w:left="45"/>
        <w:rPr>
          <w:rFonts w:asciiTheme="majorBidi" w:hAnsiTheme="majorBidi" w:cstheme="majorBidi"/>
          <w:sz w:val="20"/>
          <w:szCs w:val="20"/>
          <w:shd w:val="clear" w:color="auto" w:fill="FFFFFF"/>
        </w:rPr>
      </w:pPr>
    </w:p>
    <w:p w14:paraId="23F9EE3B" w14:textId="49103B46" w:rsidR="00C7043F" w:rsidRDefault="0040648B" w:rsidP="0040648B">
      <w:pPr>
        <w:spacing w:line="360" w:lineRule="auto"/>
        <w:jc w:val="center"/>
        <w:rPr>
          <w:rFonts w:asciiTheme="majorBidi" w:hAnsiTheme="majorBidi" w:cstheme="majorBidi"/>
          <w:b/>
          <w:bCs/>
          <w:sz w:val="24"/>
          <w:szCs w:val="24"/>
        </w:rPr>
      </w:pPr>
      <w:r>
        <w:rPr>
          <w:rFonts w:asciiTheme="majorBidi" w:hAnsiTheme="majorBidi" w:cstheme="majorBidi"/>
          <w:sz w:val="20"/>
          <w:szCs w:val="20"/>
          <w:shd w:val="clear" w:color="auto" w:fill="FFFFFF"/>
        </w:rPr>
        <w:t>*</w:t>
      </w:r>
      <w:r w:rsidRPr="008E051F">
        <w:rPr>
          <w:rFonts w:asciiTheme="majorBidi" w:hAnsiTheme="majorBidi" w:cstheme="majorBidi"/>
          <w:sz w:val="20"/>
          <w:szCs w:val="20"/>
          <w:shd w:val="clear" w:color="auto" w:fill="FFFFFF"/>
        </w:rPr>
        <w:t xml:space="preserve">Corresponding author: </w:t>
      </w:r>
      <w:proofErr w:type="spellStart"/>
      <w:r w:rsidRPr="008E051F">
        <w:rPr>
          <w:rFonts w:asciiTheme="majorBidi" w:hAnsiTheme="majorBidi" w:cstheme="majorBidi"/>
          <w:sz w:val="20"/>
          <w:szCs w:val="20"/>
          <w:shd w:val="clear" w:color="auto" w:fill="FFFFFF"/>
        </w:rPr>
        <w:t>Dr</w:t>
      </w:r>
      <w:proofErr w:type="spellEnd"/>
      <w:r w:rsidRPr="008E051F">
        <w:rPr>
          <w:rFonts w:asciiTheme="majorBidi" w:hAnsiTheme="majorBidi" w:cstheme="majorBidi"/>
          <w:sz w:val="20"/>
          <w:szCs w:val="20"/>
          <w:shd w:val="clear" w:color="auto" w:fill="FFFFFF"/>
        </w:rPr>
        <w:t xml:space="preserve"> </w:t>
      </w:r>
      <w:proofErr w:type="spellStart"/>
      <w:r w:rsidRPr="008E051F">
        <w:rPr>
          <w:rFonts w:asciiTheme="majorBidi" w:hAnsiTheme="majorBidi" w:cstheme="majorBidi"/>
          <w:sz w:val="20"/>
          <w:szCs w:val="20"/>
          <w:shd w:val="clear" w:color="auto" w:fill="FFFFFF"/>
        </w:rPr>
        <w:t>Talat</w:t>
      </w:r>
      <w:proofErr w:type="spellEnd"/>
      <w:r w:rsidRPr="008E051F">
        <w:rPr>
          <w:rFonts w:asciiTheme="majorBidi" w:hAnsiTheme="majorBidi" w:cstheme="majorBidi"/>
          <w:sz w:val="20"/>
          <w:szCs w:val="20"/>
          <w:shd w:val="clear" w:color="auto" w:fill="FFFFFF"/>
        </w:rPr>
        <w:t xml:space="preserve"> </w:t>
      </w:r>
      <w:proofErr w:type="spellStart"/>
      <w:r w:rsidRPr="008E051F">
        <w:rPr>
          <w:rFonts w:asciiTheme="majorBidi" w:hAnsiTheme="majorBidi" w:cstheme="majorBidi"/>
          <w:sz w:val="20"/>
          <w:szCs w:val="20"/>
          <w:shd w:val="clear" w:color="auto" w:fill="FFFFFF"/>
        </w:rPr>
        <w:t>Khadivzadeh</w:t>
      </w:r>
      <w:proofErr w:type="spellEnd"/>
      <w:r w:rsidRPr="008E051F">
        <w:rPr>
          <w:rFonts w:asciiTheme="majorBidi" w:hAnsiTheme="majorBidi" w:cstheme="majorBidi"/>
          <w:sz w:val="20"/>
          <w:szCs w:val="20"/>
          <w:shd w:val="clear" w:color="auto" w:fill="FFFFFF"/>
        </w:rPr>
        <w:t xml:space="preserve">, Nursing and Midwifery faculty, </w:t>
      </w:r>
      <w:proofErr w:type="spellStart"/>
      <w:r w:rsidRPr="008E051F">
        <w:rPr>
          <w:rFonts w:asciiTheme="majorBidi" w:hAnsiTheme="majorBidi" w:cstheme="majorBidi"/>
          <w:sz w:val="20"/>
          <w:szCs w:val="20"/>
          <w:shd w:val="clear" w:color="auto" w:fill="FFFFFF"/>
        </w:rPr>
        <w:t>ebn</w:t>
      </w:r>
      <w:proofErr w:type="spellEnd"/>
      <w:r w:rsidRPr="008E051F">
        <w:rPr>
          <w:rFonts w:asciiTheme="majorBidi" w:hAnsiTheme="majorBidi" w:cstheme="majorBidi"/>
          <w:sz w:val="20"/>
          <w:szCs w:val="20"/>
          <w:shd w:val="clear" w:color="auto" w:fill="FFFFFF"/>
        </w:rPr>
        <w:t>-e-</w:t>
      </w:r>
      <w:proofErr w:type="spellStart"/>
      <w:r w:rsidRPr="008E051F">
        <w:rPr>
          <w:rFonts w:asciiTheme="majorBidi" w:hAnsiTheme="majorBidi" w:cstheme="majorBidi"/>
          <w:sz w:val="20"/>
          <w:szCs w:val="20"/>
          <w:shd w:val="clear" w:color="auto" w:fill="FFFFFF"/>
        </w:rPr>
        <w:t>sina</w:t>
      </w:r>
      <w:proofErr w:type="spellEnd"/>
      <w:r w:rsidRPr="008E051F">
        <w:rPr>
          <w:rFonts w:asciiTheme="majorBidi" w:hAnsiTheme="majorBidi" w:cstheme="majorBidi"/>
          <w:sz w:val="20"/>
          <w:szCs w:val="20"/>
          <w:shd w:val="clear" w:color="auto" w:fill="FFFFFF"/>
        </w:rPr>
        <w:t xml:space="preserve"> </w:t>
      </w:r>
      <w:proofErr w:type="spellStart"/>
      <w:r w:rsidRPr="008E051F">
        <w:rPr>
          <w:rFonts w:asciiTheme="majorBidi" w:hAnsiTheme="majorBidi" w:cstheme="majorBidi"/>
          <w:sz w:val="20"/>
          <w:szCs w:val="20"/>
          <w:shd w:val="clear" w:color="auto" w:fill="FFFFFF"/>
        </w:rPr>
        <w:t>avenuie</w:t>
      </w:r>
      <w:proofErr w:type="spellEnd"/>
      <w:r w:rsidRPr="008E051F">
        <w:rPr>
          <w:rFonts w:asciiTheme="majorBidi" w:hAnsiTheme="majorBidi" w:cstheme="majorBidi"/>
          <w:sz w:val="20"/>
          <w:szCs w:val="20"/>
          <w:shd w:val="clear" w:color="auto" w:fill="FFFFFF"/>
        </w:rPr>
        <w:t xml:space="preserve">, Mashhad, </w:t>
      </w:r>
      <w:proofErr w:type="spellStart"/>
      <w:r w:rsidRPr="008E051F">
        <w:rPr>
          <w:rFonts w:asciiTheme="majorBidi" w:hAnsiTheme="majorBidi" w:cstheme="majorBidi"/>
          <w:sz w:val="20"/>
          <w:szCs w:val="20"/>
          <w:shd w:val="clear" w:color="auto" w:fill="FFFFFF"/>
        </w:rPr>
        <w:t>Razavi</w:t>
      </w:r>
      <w:proofErr w:type="spellEnd"/>
      <w:r w:rsidRPr="008E051F">
        <w:rPr>
          <w:rFonts w:asciiTheme="majorBidi" w:hAnsiTheme="majorBidi" w:cstheme="majorBidi"/>
          <w:sz w:val="20"/>
          <w:szCs w:val="20"/>
          <w:shd w:val="clear" w:color="auto" w:fill="FFFFFF"/>
        </w:rPr>
        <w:t xml:space="preserve"> Khorasan, Iran. </w:t>
      </w:r>
      <w:proofErr w:type="gramStart"/>
      <w:r w:rsidRPr="008E051F">
        <w:rPr>
          <w:rFonts w:asciiTheme="majorBidi" w:hAnsiTheme="majorBidi" w:cstheme="majorBidi"/>
          <w:sz w:val="20"/>
          <w:szCs w:val="20"/>
          <w:shd w:val="clear" w:color="auto" w:fill="FFFFFF"/>
        </w:rPr>
        <w:t>e-mail</w:t>
      </w:r>
      <w:proofErr w:type="gramEnd"/>
      <w:r w:rsidRPr="008E051F">
        <w:rPr>
          <w:rFonts w:asciiTheme="majorBidi" w:hAnsiTheme="majorBidi" w:cstheme="majorBidi"/>
          <w:sz w:val="20"/>
          <w:szCs w:val="20"/>
          <w:shd w:val="clear" w:color="auto" w:fill="FFFFFF"/>
        </w:rPr>
        <w:t xml:space="preserve">: </w:t>
      </w:r>
      <w:hyperlink r:id="rId9" w:history="1">
        <w:r w:rsidRPr="008E051F">
          <w:rPr>
            <w:rStyle w:val="Hyperlink"/>
            <w:rFonts w:asciiTheme="majorBidi" w:hAnsiTheme="majorBidi" w:cstheme="majorBidi"/>
            <w:sz w:val="20"/>
            <w:szCs w:val="20"/>
            <w:shd w:val="clear" w:color="auto" w:fill="FFFFFF"/>
          </w:rPr>
          <w:t>Kabirianm1@gmail.com</w:t>
        </w:r>
      </w:hyperlink>
      <w:r w:rsidRPr="008E051F">
        <w:rPr>
          <w:rFonts w:asciiTheme="majorBidi" w:hAnsiTheme="majorBidi" w:cstheme="majorBidi"/>
          <w:sz w:val="20"/>
          <w:szCs w:val="20"/>
          <w:lang w:bidi="fa-IR"/>
        </w:rPr>
        <w:t xml:space="preserve">  </w:t>
      </w:r>
      <w:proofErr w:type="spellStart"/>
      <w:r w:rsidRPr="008E051F">
        <w:rPr>
          <w:rFonts w:asciiTheme="majorBidi" w:hAnsiTheme="majorBidi" w:cstheme="majorBidi"/>
          <w:sz w:val="20"/>
          <w:szCs w:val="20"/>
          <w:lang w:bidi="fa-IR"/>
        </w:rPr>
        <w:t>Phone.N</w:t>
      </w:r>
      <w:proofErr w:type="spellEnd"/>
      <w:r w:rsidRPr="008E051F">
        <w:rPr>
          <w:rFonts w:asciiTheme="majorBidi" w:hAnsiTheme="majorBidi" w:cstheme="majorBidi"/>
          <w:sz w:val="20"/>
          <w:szCs w:val="20"/>
          <w:lang w:bidi="fa-IR"/>
        </w:rPr>
        <w:t xml:space="preserve">: 09155257786 </w:t>
      </w:r>
      <w:r w:rsidR="001F4036" w:rsidRPr="00247BC3">
        <w:rPr>
          <w:rFonts w:asciiTheme="majorBidi" w:hAnsiTheme="majorBidi" w:cstheme="majorBidi"/>
          <w:b/>
          <w:bCs/>
          <w:sz w:val="24"/>
          <w:szCs w:val="24"/>
        </w:rPr>
        <w:t xml:space="preserve"> </w:t>
      </w:r>
    </w:p>
    <w:p w14:paraId="46351823" w14:textId="77777777" w:rsidR="005507A7" w:rsidRDefault="000A7102" w:rsidP="008C157C">
      <w:pPr>
        <w:contextualSpacing/>
        <w:jc w:val="both"/>
        <w:rPr>
          <w:rFonts w:asciiTheme="majorBidi" w:hAnsiTheme="majorBidi" w:cstheme="majorBidi"/>
          <w:sz w:val="24"/>
          <w:szCs w:val="24"/>
        </w:rPr>
      </w:pPr>
      <w:r w:rsidRPr="005507A7">
        <w:rPr>
          <w:rFonts w:asciiTheme="majorBidi" w:hAnsiTheme="majorBidi" w:cstheme="majorBidi"/>
          <w:b/>
          <w:bCs/>
          <w:sz w:val="24"/>
          <w:szCs w:val="24"/>
        </w:rPr>
        <w:t>Introduction:</w:t>
      </w:r>
      <w:r>
        <w:rPr>
          <w:rFonts w:asciiTheme="majorBidi" w:hAnsiTheme="majorBidi" w:cstheme="majorBidi"/>
          <w:sz w:val="24"/>
          <w:szCs w:val="24"/>
        </w:rPr>
        <w:t xml:space="preserve"> </w:t>
      </w:r>
      <w:ins w:id="1" w:author="Editor 25" w:date="2020-08-09T10:36:00Z">
        <w:r w:rsidR="008C157C">
          <w:rPr>
            <w:rFonts w:asciiTheme="majorBidi" w:hAnsiTheme="majorBidi" w:cstheme="majorBidi"/>
            <w:sz w:val="24"/>
            <w:szCs w:val="24"/>
          </w:rPr>
          <w:t>E</w:t>
        </w:r>
      </w:ins>
      <w:del w:id="2" w:author="Editor 25" w:date="2020-08-09T10:36:00Z">
        <w:r w:rsidDel="008C157C">
          <w:rPr>
            <w:rFonts w:asciiTheme="majorBidi" w:hAnsiTheme="majorBidi" w:cstheme="majorBidi"/>
            <w:sz w:val="24"/>
            <w:szCs w:val="24"/>
          </w:rPr>
          <w:delText>e</w:delText>
        </w:r>
      </w:del>
      <w:r w:rsidR="00A13919" w:rsidRPr="00A13919">
        <w:rPr>
          <w:rFonts w:asciiTheme="majorBidi" w:hAnsiTheme="majorBidi" w:cstheme="majorBidi"/>
          <w:sz w:val="24"/>
          <w:szCs w:val="24"/>
        </w:rPr>
        <w:t xml:space="preserve">xperimental </w:t>
      </w:r>
      <w:del w:id="3" w:author="Editor 25" w:date="2020-08-09T10:37:00Z">
        <w:r w:rsidR="00A13919" w:rsidRPr="00A13919" w:rsidDel="008C157C">
          <w:rPr>
            <w:rFonts w:asciiTheme="majorBidi" w:hAnsiTheme="majorBidi" w:cstheme="majorBidi"/>
            <w:sz w:val="24"/>
            <w:szCs w:val="24"/>
          </w:rPr>
          <w:delText xml:space="preserve">studies </w:delText>
        </w:r>
      </w:del>
      <w:ins w:id="4" w:author="Editor 25" w:date="2020-08-09T10:37:00Z">
        <w:r w:rsidR="008C157C">
          <w:rPr>
            <w:rFonts w:asciiTheme="majorBidi" w:hAnsiTheme="majorBidi" w:cstheme="majorBidi"/>
            <w:sz w:val="24"/>
            <w:szCs w:val="24"/>
          </w:rPr>
          <w:t>research</w:t>
        </w:r>
        <w:r w:rsidR="008C157C" w:rsidRPr="00A13919">
          <w:rPr>
            <w:rFonts w:asciiTheme="majorBidi" w:hAnsiTheme="majorBidi" w:cstheme="majorBidi"/>
            <w:sz w:val="24"/>
            <w:szCs w:val="24"/>
          </w:rPr>
          <w:t xml:space="preserve"> </w:t>
        </w:r>
      </w:ins>
      <w:del w:id="5" w:author="Editor 25" w:date="2020-08-09T10:37:00Z">
        <w:r w:rsidR="00A13919" w:rsidRPr="00A13919" w:rsidDel="008C157C">
          <w:rPr>
            <w:rFonts w:asciiTheme="majorBidi" w:hAnsiTheme="majorBidi" w:cstheme="majorBidi"/>
            <w:sz w:val="24"/>
            <w:szCs w:val="24"/>
          </w:rPr>
          <w:delText xml:space="preserve">are </w:delText>
        </w:r>
      </w:del>
      <w:ins w:id="6" w:author="Editor 25" w:date="2020-08-09T10:37:00Z">
        <w:r w:rsidR="008C157C">
          <w:rPr>
            <w:rFonts w:asciiTheme="majorBidi" w:hAnsiTheme="majorBidi" w:cstheme="majorBidi"/>
            <w:sz w:val="24"/>
            <w:szCs w:val="24"/>
          </w:rPr>
          <w:t>is</w:t>
        </w:r>
        <w:r w:rsidR="008C157C" w:rsidRPr="00A13919">
          <w:rPr>
            <w:rFonts w:asciiTheme="majorBidi" w:hAnsiTheme="majorBidi" w:cstheme="majorBidi"/>
            <w:sz w:val="24"/>
            <w:szCs w:val="24"/>
          </w:rPr>
          <w:t xml:space="preserve"> </w:t>
        </w:r>
      </w:ins>
      <w:del w:id="7" w:author="Editor 25" w:date="2020-08-09T10:37:00Z">
        <w:r w:rsidR="00A13919" w:rsidRPr="00A13919" w:rsidDel="008C157C">
          <w:rPr>
            <w:rFonts w:asciiTheme="majorBidi" w:hAnsiTheme="majorBidi" w:cstheme="majorBidi"/>
            <w:sz w:val="24"/>
            <w:szCs w:val="24"/>
          </w:rPr>
          <w:delText xml:space="preserve">among </w:delText>
        </w:r>
      </w:del>
      <w:ins w:id="8" w:author="Editor 25" w:date="2020-08-09T10:37:00Z">
        <w:r w:rsidR="008C157C">
          <w:rPr>
            <w:rFonts w:asciiTheme="majorBidi" w:hAnsiTheme="majorBidi" w:cstheme="majorBidi"/>
            <w:sz w:val="24"/>
            <w:szCs w:val="24"/>
          </w:rPr>
          <w:t>one of</w:t>
        </w:r>
        <w:r w:rsidR="008C157C" w:rsidRPr="00A13919">
          <w:rPr>
            <w:rFonts w:asciiTheme="majorBidi" w:hAnsiTheme="majorBidi" w:cstheme="majorBidi"/>
            <w:sz w:val="24"/>
            <w:szCs w:val="24"/>
          </w:rPr>
          <w:t xml:space="preserve"> </w:t>
        </w:r>
      </w:ins>
      <w:r w:rsidR="00A13919" w:rsidRPr="00A13919">
        <w:rPr>
          <w:rFonts w:asciiTheme="majorBidi" w:hAnsiTheme="majorBidi" w:cstheme="majorBidi"/>
          <w:sz w:val="24"/>
          <w:szCs w:val="24"/>
        </w:rPr>
        <w:t xml:space="preserve">the most effective </w:t>
      </w:r>
      <w:del w:id="9" w:author="Editor 25" w:date="2020-08-09T10:38:00Z">
        <w:r w:rsidR="00A13919" w:rsidRPr="00A13919" w:rsidDel="008C157C">
          <w:rPr>
            <w:rFonts w:asciiTheme="majorBidi" w:hAnsiTheme="majorBidi" w:cstheme="majorBidi"/>
            <w:sz w:val="24"/>
            <w:szCs w:val="24"/>
          </w:rPr>
          <w:delText xml:space="preserve">studies </w:delText>
        </w:r>
      </w:del>
      <w:ins w:id="10" w:author="Editor 25" w:date="2020-08-09T10:38:00Z">
        <w:r w:rsidR="008C157C">
          <w:rPr>
            <w:rFonts w:asciiTheme="majorBidi" w:hAnsiTheme="majorBidi" w:cstheme="majorBidi"/>
            <w:sz w:val="24"/>
            <w:szCs w:val="24"/>
          </w:rPr>
          <w:t>type of investigation</w:t>
        </w:r>
        <w:r w:rsidR="008C157C" w:rsidRPr="00A13919">
          <w:rPr>
            <w:rFonts w:asciiTheme="majorBidi" w:hAnsiTheme="majorBidi" w:cstheme="majorBidi"/>
            <w:sz w:val="24"/>
            <w:szCs w:val="24"/>
          </w:rPr>
          <w:t xml:space="preserve"> </w:t>
        </w:r>
      </w:ins>
      <w:r w:rsidR="00A13919" w:rsidRPr="00A13919">
        <w:rPr>
          <w:rFonts w:asciiTheme="majorBidi" w:hAnsiTheme="majorBidi" w:cstheme="majorBidi"/>
          <w:sz w:val="24"/>
          <w:szCs w:val="24"/>
        </w:rPr>
        <w:t xml:space="preserve">in medical sciences. </w:t>
      </w:r>
      <w:del w:id="11" w:author="Editor 25" w:date="2020-08-09T10:36:00Z">
        <w:r w:rsidR="00A13919" w:rsidRPr="00A13919" w:rsidDel="008C157C">
          <w:rPr>
            <w:rFonts w:asciiTheme="majorBidi" w:hAnsiTheme="majorBidi" w:cstheme="majorBidi"/>
            <w:sz w:val="24"/>
            <w:szCs w:val="24"/>
          </w:rPr>
          <w:delText>Due to</w:delText>
        </w:r>
      </w:del>
      <w:ins w:id="12" w:author="Editor 25" w:date="2020-08-09T10:36:00Z">
        <w:r w:rsidR="008C157C">
          <w:rPr>
            <w:rFonts w:asciiTheme="majorBidi" w:hAnsiTheme="majorBidi" w:cstheme="majorBidi"/>
            <w:sz w:val="24"/>
            <w:szCs w:val="24"/>
          </w:rPr>
          <w:t>Given</w:t>
        </w:r>
      </w:ins>
      <w:r w:rsidR="00A13919" w:rsidRPr="00A13919">
        <w:rPr>
          <w:rFonts w:asciiTheme="majorBidi" w:hAnsiTheme="majorBidi" w:cstheme="majorBidi"/>
          <w:sz w:val="24"/>
          <w:szCs w:val="24"/>
        </w:rPr>
        <w:t xml:space="preserve"> the importance of these studies in producing credible scientific evidence regarding the </w:t>
      </w:r>
      <w:r w:rsidR="00A13919">
        <w:rPr>
          <w:rFonts w:asciiTheme="majorBidi" w:hAnsiTheme="majorBidi" w:cstheme="majorBidi"/>
          <w:sz w:val="24"/>
          <w:szCs w:val="24"/>
        </w:rPr>
        <w:t>medical</w:t>
      </w:r>
      <w:r w:rsidR="00A13919" w:rsidRPr="00A13919">
        <w:rPr>
          <w:rFonts w:asciiTheme="majorBidi" w:hAnsiTheme="majorBidi" w:cstheme="majorBidi"/>
          <w:sz w:val="24"/>
          <w:szCs w:val="24"/>
        </w:rPr>
        <w:t xml:space="preserve"> ethics </w:t>
      </w:r>
      <w:r w:rsidR="00A13919">
        <w:rPr>
          <w:rFonts w:asciiTheme="majorBidi" w:hAnsiTheme="majorBidi" w:cstheme="majorBidi"/>
          <w:sz w:val="24"/>
          <w:szCs w:val="24"/>
        </w:rPr>
        <w:t>education</w:t>
      </w:r>
      <w:r w:rsidR="00A13919" w:rsidRPr="00A13919">
        <w:rPr>
          <w:rFonts w:asciiTheme="majorBidi" w:hAnsiTheme="majorBidi" w:cstheme="majorBidi"/>
          <w:sz w:val="24"/>
          <w:szCs w:val="24"/>
        </w:rPr>
        <w:t xml:space="preserve">, the present study aimed to critically </w:t>
      </w:r>
      <w:del w:id="13" w:author="Editor 25" w:date="2020-08-09T10:39:00Z">
        <w:r w:rsidR="00AC34FE" w:rsidDel="008C157C">
          <w:rPr>
            <w:rFonts w:asciiTheme="majorBidi" w:hAnsiTheme="majorBidi" w:cstheme="majorBidi"/>
            <w:sz w:val="24"/>
            <w:szCs w:val="24"/>
          </w:rPr>
          <w:delText>evaluation</w:delText>
        </w:r>
        <w:r w:rsidR="00A13919" w:rsidRPr="00A13919" w:rsidDel="008C157C">
          <w:rPr>
            <w:rFonts w:asciiTheme="majorBidi" w:hAnsiTheme="majorBidi" w:cstheme="majorBidi"/>
            <w:sz w:val="24"/>
            <w:szCs w:val="24"/>
          </w:rPr>
          <w:delText xml:space="preserve"> </w:delText>
        </w:r>
      </w:del>
      <w:ins w:id="14" w:author="Editor 25" w:date="2020-08-09T10:39:00Z">
        <w:r w:rsidR="008C157C">
          <w:rPr>
            <w:rFonts w:asciiTheme="majorBidi" w:hAnsiTheme="majorBidi" w:cstheme="majorBidi"/>
            <w:sz w:val="24"/>
            <w:szCs w:val="24"/>
          </w:rPr>
          <w:t>evaluate</w:t>
        </w:r>
        <w:r w:rsidR="008C157C" w:rsidRPr="00A13919">
          <w:rPr>
            <w:rFonts w:asciiTheme="majorBidi" w:hAnsiTheme="majorBidi" w:cstheme="majorBidi"/>
            <w:sz w:val="24"/>
            <w:szCs w:val="24"/>
          </w:rPr>
          <w:t xml:space="preserve"> </w:t>
        </w:r>
      </w:ins>
      <w:r w:rsidR="00A13919" w:rsidRPr="00A13919">
        <w:rPr>
          <w:rFonts w:asciiTheme="majorBidi" w:hAnsiTheme="majorBidi" w:cstheme="majorBidi"/>
          <w:sz w:val="24"/>
          <w:szCs w:val="24"/>
        </w:rPr>
        <w:t>the quality of</w:t>
      </w:r>
      <w:r w:rsidR="00AC34FE">
        <w:rPr>
          <w:rFonts w:asciiTheme="majorBidi" w:hAnsiTheme="majorBidi" w:cstheme="majorBidi"/>
          <w:sz w:val="24"/>
          <w:szCs w:val="24"/>
        </w:rPr>
        <w:t xml:space="preserve"> </w:t>
      </w:r>
      <w:r w:rsidR="00AC34FE" w:rsidRPr="00A13919">
        <w:rPr>
          <w:rFonts w:asciiTheme="majorBidi" w:hAnsiTheme="majorBidi" w:cstheme="majorBidi"/>
          <w:sz w:val="24"/>
          <w:szCs w:val="24"/>
        </w:rPr>
        <w:t>published</w:t>
      </w:r>
      <w:r w:rsidR="00A13919" w:rsidRPr="00A13919">
        <w:rPr>
          <w:rFonts w:asciiTheme="majorBidi" w:hAnsiTheme="majorBidi" w:cstheme="majorBidi"/>
          <w:sz w:val="24"/>
          <w:szCs w:val="24"/>
        </w:rPr>
        <w:t xml:space="preserve"> </w:t>
      </w:r>
      <w:r w:rsidR="00A13919">
        <w:rPr>
          <w:rFonts w:asciiTheme="majorBidi" w:hAnsiTheme="majorBidi" w:cstheme="majorBidi"/>
          <w:sz w:val="24"/>
          <w:szCs w:val="24"/>
        </w:rPr>
        <w:t>e</w:t>
      </w:r>
      <w:r w:rsidR="00A13919" w:rsidRPr="00A13919">
        <w:rPr>
          <w:rFonts w:asciiTheme="majorBidi" w:hAnsiTheme="majorBidi" w:cstheme="majorBidi"/>
          <w:sz w:val="24"/>
          <w:szCs w:val="24"/>
        </w:rPr>
        <w:t>xperimental and quasi-experimental</w:t>
      </w:r>
      <w:r w:rsidR="00AC34FE">
        <w:rPr>
          <w:rFonts w:asciiTheme="majorBidi" w:hAnsiTheme="majorBidi" w:cstheme="majorBidi"/>
          <w:sz w:val="24"/>
          <w:szCs w:val="24"/>
        </w:rPr>
        <w:t xml:space="preserve"> </w:t>
      </w:r>
      <w:del w:id="15" w:author="Editor 25" w:date="2020-08-09T10:39:00Z">
        <w:r w:rsidR="00AC34FE" w:rsidDel="008C157C">
          <w:rPr>
            <w:rFonts w:asciiTheme="majorBidi" w:hAnsiTheme="majorBidi" w:cstheme="majorBidi"/>
            <w:sz w:val="24"/>
            <w:szCs w:val="24"/>
          </w:rPr>
          <w:delText>studies</w:delText>
        </w:r>
        <w:r w:rsidR="00A13919" w:rsidDel="008C157C">
          <w:rPr>
            <w:rFonts w:asciiTheme="majorBidi" w:hAnsiTheme="majorBidi" w:cstheme="majorBidi"/>
            <w:sz w:val="24"/>
            <w:szCs w:val="24"/>
          </w:rPr>
          <w:delText xml:space="preserve"> </w:delText>
        </w:r>
      </w:del>
      <w:ins w:id="16" w:author="Editor 25" w:date="2020-08-09T10:39:00Z">
        <w:r w:rsidR="008C157C">
          <w:rPr>
            <w:rFonts w:asciiTheme="majorBidi" w:hAnsiTheme="majorBidi" w:cstheme="majorBidi"/>
            <w:sz w:val="24"/>
            <w:szCs w:val="24"/>
          </w:rPr>
          <w:t xml:space="preserve">research </w:t>
        </w:r>
      </w:ins>
      <w:del w:id="17" w:author="Editor 25" w:date="2020-08-09T10:39:00Z">
        <w:r w:rsidR="00A13919" w:rsidRPr="00A13919" w:rsidDel="008C157C">
          <w:rPr>
            <w:rFonts w:asciiTheme="majorBidi" w:hAnsiTheme="majorBidi" w:cstheme="majorBidi"/>
            <w:sz w:val="24"/>
            <w:szCs w:val="24"/>
          </w:rPr>
          <w:delText xml:space="preserve">on </w:delText>
        </w:r>
      </w:del>
      <w:ins w:id="18" w:author="Editor 25" w:date="2020-08-09T10:39:00Z">
        <w:r w:rsidR="008C157C">
          <w:rPr>
            <w:rFonts w:asciiTheme="majorBidi" w:hAnsiTheme="majorBidi" w:cstheme="majorBidi"/>
            <w:sz w:val="24"/>
            <w:szCs w:val="24"/>
          </w:rPr>
          <w:t>and</w:t>
        </w:r>
        <w:r w:rsidR="008C157C" w:rsidRPr="00A13919">
          <w:rPr>
            <w:rFonts w:asciiTheme="majorBidi" w:hAnsiTheme="majorBidi" w:cstheme="majorBidi"/>
            <w:sz w:val="24"/>
            <w:szCs w:val="24"/>
          </w:rPr>
          <w:t xml:space="preserve"> </w:t>
        </w:r>
      </w:ins>
      <w:r w:rsidR="00A13919" w:rsidRPr="00A13919">
        <w:rPr>
          <w:rFonts w:asciiTheme="majorBidi" w:hAnsiTheme="majorBidi" w:cstheme="majorBidi"/>
          <w:sz w:val="24"/>
          <w:szCs w:val="24"/>
        </w:rPr>
        <w:t xml:space="preserve">the impact of different approaches </w:t>
      </w:r>
      <w:del w:id="19" w:author="Editor 25" w:date="2020-08-09T10:40:00Z">
        <w:r w:rsidR="004E68E9" w:rsidDel="008C157C">
          <w:rPr>
            <w:rFonts w:asciiTheme="majorBidi" w:hAnsiTheme="majorBidi" w:cstheme="majorBidi"/>
            <w:sz w:val="24"/>
            <w:szCs w:val="24"/>
          </w:rPr>
          <w:delText>to</w:delText>
        </w:r>
        <w:r w:rsidR="00A13919" w:rsidRPr="00A13919" w:rsidDel="008C157C">
          <w:rPr>
            <w:rFonts w:asciiTheme="majorBidi" w:hAnsiTheme="majorBidi" w:cstheme="majorBidi"/>
            <w:sz w:val="24"/>
            <w:szCs w:val="24"/>
          </w:rPr>
          <w:delText xml:space="preserve"> </w:delText>
        </w:r>
      </w:del>
      <w:ins w:id="20" w:author="Editor 25" w:date="2020-08-09T10:40:00Z">
        <w:r w:rsidR="008C157C">
          <w:rPr>
            <w:rFonts w:asciiTheme="majorBidi" w:hAnsiTheme="majorBidi" w:cstheme="majorBidi"/>
            <w:sz w:val="24"/>
            <w:szCs w:val="24"/>
          </w:rPr>
          <w:t xml:space="preserve">on </w:t>
        </w:r>
      </w:ins>
      <w:r w:rsidR="00AC34FE">
        <w:rPr>
          <w:rFonts w:asciiTheme="majorBidi" w:hAnsiTheme="majorBidi" w:cstheme="majorBidi"/>
          <w:sz w:val="24"/>
          <w:szCs w:val="24"/>
        </w:rPr>
        <w:t xml:space="preserve">medical </w:t>
      </w:r>
      <w:r w:rsidR="00A13919" w:rsidRPr="00A13919">
        <w:rPr>
          <w:rFonts w:asciiTheme="majorBidi" w:hAnsiTheme="majorBidi" w:cstheme="majorBidi"/>
          <w:sz w:val="24"/>
          <w:szCs w:val="24"/>
        </w:rPr>
        <w:t>ethics education</w:t>
      </w:r>
      <w:r w:rsidR="00AC34FE">
        <w:rPr>
          <w:rFonts w:asciiTheme="majorBidi" w:hAnsiTheme="majorBidi" w:cstheme="majorBidi"/>
          <w:sz w:val="24"/>
          <w:szCs w:val="24"/>
        </w:rPr>
        <w:t>.</w:t>
      </w:r>
      <w:r w:rsidR="00260872">
        <w:rPr>
          <w:rFonts w:asciiTheme="majorBidi" w:hAnsiTheme="majorBidi" w:cstheme="majorBidi"/>
          <w:sz w:val="24"/>
          <w:szCs w:val="24"/>
        </w:rPr>
        <w:t xml:space="preserve"> </w:t>
      </w:r>
    </w:p>
    <w:p w14:paraId="7DEBD439" w14:textId="77777777" w:rsidR="005507A7" w:rsidRDefault="000A7102" w:rsidP="00FB6280">
      <w:pPr>
        <w:contextualSpacing/>
        <w:jc w:val="both"/>
        <w:rPr>
          <w:rFonts w:asciiTheme="majorBidi" w:hAnsiTheme="majorBidi" w:cstheme="majorBidi"/>
          <w:sz w:val="24"/>
          <w:szCs w:val="24"/>
        </w:rPr>
      </w:pPr>
      <w:r w:rsidRPr="005507A7">
        <w:rPr>
          <w:rFonts w:asciiTheme="majorBidi" w:hAnsiTheme="majorBidi" w:cstheme="majorBidi"/>
          <w:b/>
          <w:bCs/>
          <w:sz w:val="24"/>
          <w:szCs w:val="24"/>
        </w:rPr>
        <w:t>Methods:</w:t>
      </w:r>
      <w:r>
        <w:rPr>
          <w:rFonts w:asciiTheme="majorBidi" w:hAnsiTheme="majorBidi" w:cstheme="majorBidi"/>
          <w:sz w:val="24"/>
          <w:szCs w:val="24"/>
        </w:rPr>
        <w:t xml:space="preserve"> </w:t>
      </w:r>
      <w:ins w:id="21" w:author="Editor 25" w:date="2020-08-09T10:40:00Z">
        <w:r w:rsidR="008C157C">
          <w:rPr>
            <w:rFonts w:asciiTheme="majorBidi" w:hAnsiTheme="majorBidi" w:cstheme="majorBidi"/>
            <w:sz w:val="24"/>
            <w:szCs w:val="24"/>
          </w:rPr>
          <w:t>We investigated the p</w:t>
        </w:r>
      </w:ins>
      <w:del w:id="22" w:author="Editor 25" w:date="2020-08-09T10:40:00Z">
        <w:r w:rsidDel="008C157C">
          <w:rPr>
            <w:rFonts w:asciiTheme="majorBidi" w:hAnsiTheme="majorBidi" w:cstheme="majorBidi"/>
            <w:sz w:val="24"/>
            <w:szCs w:val="24"/>
          </w:rPr>
          <w:delText>p</w:delText>
        </w:r>
      </w:del>
      <w:r>
        <w:rPr>
          <w:rFonts w:asciiTheme="majorBidi" w:hAnsiTheme="majorBidi" w:cstheme="majorBidi"/>
          <w:sz w:val="24"/>
          <w:szCs w:val="24"/>
        </w:rPr>
        <w:t xml:space="preserve">ublished </w:t>
      </w:r>
      <w:r w:rsidR="00A5367F">
        <w:rPr>
          <w:rFonts w:asciiTheme="majorBidi" w:hAnsiTheme="majorBidi" w:cstheme="majorBidi"/>
          <w:sz w:val="24"/>
          <w:szCs w:val="24"/>
        </w:rPr>
        <w:t>e</w:t>
      </w:r>
      <w:r w:rsidR="00A5367F" w:rsidRPr="00A13919">
        <w:rPr>
          <w:rFonts w:asciiTheme="majorBidi" w:hAnsiTheme="majorBidi" w:cstheme="majorBidi"/>
          <w:sz w:val="24"/>
          <w:szCs w:val="24"/>
        </w:rPr>
        <w:t>xperimental</w:t>
      </w:r>
      <w:r w:rsidR="00A64282">
        <w:rPr>
          <w:rFonts w:asciiTheme="majorBidi" w:hAnsiTheme="majorBidi" w:cstheme="majorBidi"/>
          <w:sz w:val="24"/>
          <w:szCs w:val="24"/>
        </w:rPr>
        <w:t xml:space="preserve"> or quasi-experimental</w:t>
      </w:r>
      <w:r w:rsidR="00A5367F" w:rsidRPr="00A5367F">
        <w:rPr>
          <w:rFonts w:asciiTheme="majorBidi" w:hAnsiTheme="majorBidi" w:cstheme="majorBidi"/>
          <w:sz w:val="24"/>
          <w:szCs w:val="24"/>
        </w:rPr>
        <w:t xml:space="preserve"> studies</w:t>
      </w:r>
      <w:r>
        <w:rPr>
          <w:rFonts w:asciiTheme="majorBidi" w:hAnsiTheme="majorBidi" w:cstheme="majorBidi"/>
          <w:sz w:val="24"/>
          <w:szCs w:val="24"/>
        </w:rPr>
        <w:t xml:space="preserve"> </w:t>
      </w:r>
      <w:r w:rsidRPr="00A5367F">
        <w:rPr>
          <w:rFonts w:asciiTheme="majorBidi" w:hAnsiTheme="majorBidi" w:cstheme="majorBidi"/>
          <w:sz w:val="24"/>
          <w:szCs w:val="24"/>
        </w:rPr>
        <w:t>from 2008 to 2018</w:t>
      </w:r>
      <w:r w:rsidR="00A5367F" w:rsidRPr="00A5367F">
        <w:rPr>
          <w:rFonts w:asciiTheme="majorBidi" w:hAnsiTheme="majorBidi" w:cstheme="majorBidi"/>
          <w:sz w:val="24"/>
          <w:szCs w:val="24"/>
        </w:rPr>
        <w:t xml:space="preserve"> </w:t>
      </w:r>
      <w:del w:id="23" w:author="Editor 25" w:date="2020-08-09T10:41:00Z">
        <w:r w:rsidR="00A5367F" w:rsidDel="008C157C">
          <w:rPr>
            <w:rFonts w:asciiTheme="majorBidi" w:hAnsiTheme="majorBidi" w:cstheme="majorBidi"/>
            <w:sz w:val="24"/>
            <w:szCs w:val="24"/>
          </w:rPr>
          <w:delText>on</w:delText>
        </w:r>
        <w:r w:rsidR="00A5367F" w:rsidRPr="00A5367F" w:rsidDel="008C157C">
          <w:rPr>
            <w:rFonts w:asciiTheme="majorBidi" w:hAnsiTheme="majorBidi" w:cstheme="majorBidi"/>
            <w:sz w:val="24"/>
            <w:szCs w:val="24"/>
          </w:rPr>
          <w:delText xml:space="preserve"> </w:delText>
        </w:r>
      </w:del>
      <w:ins w:id="24" w:author="Editor 25" w:date="2020-08-09T10:41:00Z">
        <w:r w:rsidR="008C157C">
          <w:rPr>
            <w:rFonts w:asciiTheme="majorBidi" w:hAnsiTheme="majorBidi" w:cstheme="majorBidi"/>
            <w:sz w:val="24"/>
            <w:szCs w:val="24"/>
          </w:rPr>
          <w:t>and</w:t>
        </w:r>
        <w:r w:rsidR="008C157C" w:rsidRPr="00A5367F">
          <w:rPr>
            <w:rFonts w:asciiTheme="majorBidi" w:hAnsiTheme="majorBidi" w:cstheme="majorBidi"/>
            <w:sz w:val="24"/>
            <w:szCs w:val="24"/>
          </w:rPr>
          <w:t xml:space="preserve"> </w:t>
        </w:r>
      </w:ins>
      <w:r w:rsidR="00A5367F" w:rsidRPr="00A5367F">
        <w:rPr>
          <w:rFonts w:asciiTheme="majorBidi" w:hAnsiTheme="majorBidi" w:cstheme="majorBidi"/>
          <w:sz w:val="24"/>
          <w:szCs w:val="24"/>
        </w:rPr>
        <w:t xml:space="preserve">the impact of different approaches </w:t>
      </w:r>
      <w:del w:id="25" w:author="Editor 25" w:date="2020-08-09T10:41:00Z">
        <w:r w:rsidR="00FF5AF4" w:rsidDel="008C157C">
          <w:rPr>
            <w:rFonts w:asciiTheme="majorBidi" w:hAnsiTheme="majorBidi" w:cstheme="majorBidi"/>
            <w:sz w:val="24"/>
            <w:szCs w:val="24"/>
          </w:rPr>
          <w:delText>to</w:delText>
        </w:r>
        <w:r w:rsidR="00A5367F" w:rsidRPr="00A5367F" w:rsidDel="008C157C">
          <w:rPr>
            <w:rFonts w:asciiTheme="majorBidi" w:hAnsiTheme="majorBidi" w:cstheme="majorBidi"/>
            <w:sz w:val="24"/>
            <w:szCs w:val="24"/>
          </w:rPr>
          <w:delText xml:space="preserve"> </w:delText>
        </w:r>
      </w:del>
      <w:ins w:id="26" w:author="Editor 25" w:date="2020-08-09T10:41:00Z">
        <w:r w:rsidR="008C157C">
          <w:rPr>
            <w:rFonts w:asciiTheme="majorBidi" w:hAnsiTheme="majorBidi" w:cstheme="majorBidi"/>
            <w:sz w:val="24"/>
            <w:szCs w:val="24"/>
          </w:rPr>
          <w:t>on</w:t>
        </w:r>
        <w:r w:rsidR="008C157C" w:rsidRPr="00A5367F">
          <w:rPr>
            <w:rFonts w:asciiTheme="majorBidi" w:hAnsiTheme="majorBidi" w:cstheme="majorBidi"/>
            <w:sz w:val="24"/>
            <w:szCs w:val="24"/>
          </w:rPr>
          <w:t xml:space="preserve"> </w:t>
        </w:r>
      </w:ins>
      <w:r w:rsidR="00A5367F" w:rsidRPr="00A5367F">
        <w:rPr>
          <w:rFonts w:asciiTheme="majorBidi" w:hAnsiTheme="majorBidi" w:cstheme="majorBidi"/>
          <w:sz w:val="24"/>
          <w:szCs w:val="24"/>
        </w:rPr>
        <w:t xml:space="preserve">medical ethics </w:t>
      </w:r>
      <w:r w:rsidR="00A5367F">
        <w:rPr>
          <w:rFonts w:asciiTheme="majorBidi" w:hAnsiTheme="majorBidi" w:cstheme="majorBidi"/>
          <w:sz w:val="24"/>
          <w:szCs w:val="24"/>
        </w:rPr>
        <w:t>education</w:t>
      </w:r>
      <w:r w:rsidR="00A5367F" w:rsidRPr="00A5367F">
        <w:rPr>
          <w:rFonts w:asciiTheme="majorBidi" w:hAnsiTheme="majorBidi" w:cstheme="majorBidi"/>
          <w:sz w:val="24"/>
          <w:szCs w:val="24"/>
        </w:rPr>
        <w:t xml:space="preserve"> </w:t>
      </w:r>
      <w:del w:id="27" w:author="Editor 25" w:date="2020-08-09T10:42:00Z">
        <w:r w:rsidR="00A5367F" w:rsidRPr="00A5367F" w:rsidDel="008C157C">
          <w:rPr>
            <w:rFonts w:asciiTheme="majorBidi" w:hAnsiTheme="majorBidi" w:cstheme="majorBidi"/>
            <w:sz w:val="24"/>
            <w:szCs w:val="24"/>
          </w:rPr>
          <w:delText xml:space="preserve">were investigated </w:delText>
        </w:r>
      </w:del>
      <w:r w:rsidR="00A5367F" w:rsidRPr="00A5367F">
        <w:rPr>
          <w:rFonts w:asciiTheme="majorBidi" w:hAnsiTheme="majorBidi" w:cstheme="majorBidi"/>
          <w:sz w:val="24"/>
          <w:szCs w:val="24"/>
        </w:rPr>
        <w:t xml:space="preserve">in the CINAHL, Cochrane Library, PubMed, </w:t>
      </w:r>
      <w:proofErr w:type="spellStart"/>
      <w:r w:rsidR="00A5367F" w:rsidRPr="00A5367F">
        <w:rPr>
          <w:rFonts w:asciiTheme="majorBidi" w:hAnsiTheme="majorBidi" w:cstheme="majorBidi"/>
          <w:sz w:val="24"/>
          <w:szCs w:val="24"/>
        </w:rPr>
        <w:t>PsycINFO</w:t>
      </w:r>
      <w:proofErr w:type="spellEnd"/>
      <w:r w:rsidR="00A5367F" w:rsidRPr="00A5367F">
        <w:rPr>
          <w:rFonts w:asciiTheme="majorBidi" w:hAnsiTheme="majorBidi" w:cstheme="majorBidi"/>
          <w:sz w:val="24"/>
          <w:szCs w:val="24"/>
        </w:rPr>
        <w:t xml:space="preserve">, Web of Science, Scopus, and </w:t>
      </w:r>
      <w:proofErr w:type="spellStart"/>
      <w:r w:rsidR="00A5367F" w:rsidRPr="00A5367F">
        <w:rPr>
          <w:rFonts w:asciiTheme="majorBidi" w:hAnsiTheme="majorBidi" w:cstheme="majorBidi"/>
          <w:sz w:val="24"/>
          <w:szCs w:val="24"/>
        </w:rPr>
        <w:t>Embase</w:t>
      </w:r>
      <w:proofErr w:type="spellEnd"/>
      <w:r w:rsidR="00A5367F" w:rsidRPr="00A5367F">
        <w:rPr>
          <w:rFonts w:asciiTheme="majorBidi" w:hAnsiTheme="majorBidi" w:cstheme="majorBidi"/>
          <w:sz w:val="24"/>
          <w:szCs w:val="24"/>
        </w:rPr>
        <w:t xml:space="preserve"> databases.</w:t>
      </w:r>
      <w:r>
        <w:rPr>
          <w:rFonts w:asciiTheme="majorBidi" w:hAnsiTheme="majorBidi" w:cstheme="majorBidi"/>
          <w:sz w:val="24"/>
          <w:szCs w:val="24"/>
        </w:rPr>
        <w:t xml:space="preserve"> </w:t>
      </w:r>
      <w:r w:rsidR="00A5367F" w:rsidRPr="00A5367F">
        <w:rPr>
          <w:rFonts w:asciiTheme="majorBidi" w:hAnsiTheme="majorBidi" w:cstheme="majorBidi"/>
          <w:sz w:val="24"/>
          <w:szCs w:val="24"/>
        </w:rPr>
        <w:t>Moral, Ethics, Education, Training, Instruction and Medical</w:t>
      </w:r>
      <w:r>
        <w:rPr>
          <w:rFonts w:asciiTheme="majorBidi" w:hAnsiTheme="majorBidi" w:cstheme="majorBidi"/>
          <w:sz w:val="24"/>
          <w:szCs w:val="24"/>
        </w:rPr>
        <w:t xml:space="preserve"> sciences were </w:t>
      </w:r>
      <w:ins w:id="28" w:author="Editor 25" w:date="2020-08-09T10:42:00Z">
        <w:r w:rsidR="008C157C">
          <w:rPr>
            <w:rFonts w:asciiTheme="majorBidi" w:hAnsiTheme="majorBidi" w:cstheme="majorBidi"/>
            <w:sz w:val="24"/>
            <w:szCs w:val="24"/>
          </w:rPr>
          <w:t xml:space="preserve">the </w:t>
        </w:r>
      </w:ins>
      <w:r w:rsidRPr="00A5367F">
        <w:rPr>
          <w:rFonts w:asciiTheme="majorBidi" w:hAnsiTheme="majorBidi" w:cstheme="majorBidi"/>
          <w:sz w:val="24"/>
          <w:szCs w:val="24"/>
        </w:rPr>
        <w:t xml:space="preserve">keywords </w:t>
      </w:r>
      <w:r>
        <w:rPr>
          <w:rFonts w:asciiTheme="majorBidi" w:hAnsiTheme="majorBidi" w:cstheme="majorBidi"/>
          <w:sz w:val="24"/>
          <w:szCs w:val="24"/>
        </w:rPr>
        <w:t>in this study</w:t>
      </w:r>
      <w:r w:rsidR="00A5367F" w:rsidRPr="00A5367F">
        <w:rPr>
          <w:rFonts w:asciiTheme="majorBidi" w:hAnsiTheme="majorBidi" w:cstheme="majorBidi"/>
          <w:sz w:val="24"/>
          <w:szCs w:val="24"/>
        </w:rPr>
        <w:t>. Of the 936 articles, 2</w:t>
      </w:r>
      <w:r w:rsidR="00C94B0B">
        <w:rPr>
          <w:rFonts w:asciiTheme="majorBidi" w:hAnsiTheme="majorBidi" w:cstheme="majorBidi"/>
          <w:sz w:val="24"/>
          <w:szCs w:val="24"/>
        </w:rPr>
        <w:t>2</w:t>
      </w:r>
      <w:r w:rsidR="00A5367F" w:rsidRPr="00A5367F">
        <w:rPr>
          <w:rFonts w:asciiTheme="majorBidi" w:hAnsiTheme="majorBidi" w:cstheme="majorBidi"/>
          <w:sz w:val="24"/>
          <w:szCs w:val="24"/>
        </w:rPr>
        <w:t xml:space="preserve"> papers were evaluated using the SURE 2018 and analyzed by two researchers separately. </w:t>
      </w:r>
      <w:r w:rsidR="006476E6">
        <w:rPr>
          <w:rFonts w:asciiTheme="majorBidi" w:hAnsiTheme="majorBidi" w:cstheme="majorBidi"/>
          <w:sz w:val="24"/>
          <w:szCs w:val="24"/>
        </w:rPr>
        <w:t xml:space="preserve">SURE </w:t>
      </w:r>
      <w:ins w:id="29" w:author="Editor 25" w:date="2020-08-09T10:43:00Z">
        <w:r w:rsidR="008C157C">
          <w:rPr>
            <w:rFonts w:asciiTheme="majorBidi" w:hAnsiTheme="majorBidi" w:cstheme="majorBidi"/>
            <w:sz w:val="24"/>
            <w:szCs w:val="24"/>
          </w:rPr>
          <w:t xml:space="preserve">was </w:t>
        </w:r>
      </w:ins>
      <w:r w:rsidR="006476E6">
        <w:rPr>
          <w:rFonts w:asciiTheme="majorBidi" w:hAnsiTheme="majorBidi" w:cstheme="majorBidi"/>
          <w:sz w:val="24"/>
          <w:szCs w:val="24"/>
        </w:rPr>
        <w:t>adapted and updated from the former Health Evidence Bulletins Wales c</w:t>
      </w:r>
      <w:r w:rsidR="00843957">
        <w:rPr>
          <w:rFonts w:asciiTheme="majorBidi" w:hAnsiTheme="majorBidi" w:cstheme="majorBidi"/>
          <w:sz w:val="24"/>
          <w:szCs w:val="24"/>
        </w:rPr>
        <w:t>hecklist</w:t>
      </w:r>
      <w:ins w:id="30" w:author="Editor 25" w:date="2020-08-09T10:43:00Z">
        <w:r w:rsidR="008C157C">
          <w:rPr>
            <w:rFonts w:asciiTheme="majorBidi" w:hAnsiTheme="majorBidi" w:cstheme="majorBidi"/>
            <w:sz w:val="24"/>
            <w:szCs w:val="24"/>
          </w:rPr>
          <w:t xml:space="preserve">. It </w:t>
        </w:r>
      </w:ins>
      <w:del w:id="31" w:author="Editor 25" w:date="2020-08-09T10:43:00Z">
        <w:r w:rsidR="00843957" w:rsidDel="008C157C">
          <w:rPr>
            <w:rFonts w:asciiTheme="majorBidi" w:hAnsiTheme="majorBidi" w:cstheme="majorBidi"/>
            <w:sz w:val="24"/>
            <w:szCs w:val="24"/>
          </w:rPr>
          <w:delText xml:space="preserve"> and</w:delText>
        </w:r>
        <w:r w:rsidR="00A5367F" w:rsidRPr="00A5367F" w:rsidDel="008C157C">
          <w:rPr>
            <w:rFonts w:asciiTheme="majorBidi" w:hAnsiTheme="majorBidi" w:cstheme="majorBidi"/>
            <w:sz w:val="24"/>
            <w:szCs w:val="24"/>
          </w:rPr>
          <w:delText xml:space="preserve"> </w:delText>
        </w:r>
      </w:del>
      <w:r w:rsidR="00A5367F" w:rsidRPr="00A5367F">
        <w:rPr>
          <w:rFonts w:asciiTheme="majorBidi" w:hAnsiTheme="majorBidi" w:cstheme="majorBidi"/>
          <w:sz w:val="24"/>
          <w:szCs w:val="24"/>
        </w:rPr>
        <w:t>consist</w:t>
      </w:r>
      <w:del w:id="32" w:author="Editor 25" w:date="2020-08-09T10:43:00Z">
        <w:r w:rsidR="00A5367F" w:rsidRPr="00A5367F" w:rsidDel="008C157C">
          <w:rPr>
            <w:rFonts w:asciiTheme="majorBidi" w:hAnsiTheme="majorBidi" w:cstheme="majorBidi"/>
            <w:sz w:val="24"/>
            <w:szCs w:val="24"/>
          </w:rPr>
          <w:delText>s</w:delText>
        </w:r>
      </w:del>
      <w:proofErr w:type="gramStart"/>
      <w:ins w:id="33" w:author="Editor 25" w:date="2020-08-09T10:43:00Z">
        <w:r w:rsidR="008C157C">
          <w:rPr>
            <w:rFonts w:asciiTheme="majorBidi" w:hAnsiTheme="majorBidi" w:cstheme="majorBidi"/>
            <w:sz w:val="24"/>
            <w:szCs w:val="24"/>
          </w:rPr>
          <w:t>ed</w:t>
        </w:r>
      </w:ins>
      <w:proofErr w:type="gramEnd"/>
      <w:r w:rsidR="00A5367F" w:rsidRPr="00A5367F">
        <w:rPr>
          <w:rFonts w:asciiTheme="majorBidi" w:hAnsiTheme="majorBidi" w:cstheme="majorBidi"/>
          <w:sz w:val="24"/>
          <w:szCs w:val="24"/>
        </w:rPr>
        <w:t xml:space="preserve"> of 14 items with a scoring of </w:t>
      </w:r>
      <w:r w:rsidR="00FF5AF4">
        <w:rPr>
          <w:rFonts w:asciiTheme="majorBidi" w:hAnsiTheme="majorBidi" w:cstheme="majorBidi"/>
          <w:sz w:val="24"/>
          <w:szCs w:val="24"/>
        </w:rPr>
        <w:t>“</w:t>
      </w:r>
      <w:r w:rsidR="00A5367F" w:rsidRPr="00A5367F">
        <w:rPr>
          <w:rFonts w:asciiTheme="majorBidi" w:hAnsiTheme="majorBidi" w:cstheme="majorBidi"/>
          <w:sz w:val="24"/>
          <w:szCs w:val="24"/>
        </w:rPr>
        <w:t>yes, no</w:t>
      </w:r>
      <w:r w:rsidR="00A5367F">
        <w:rPr>
          <w:rFonts w:asciiTheme="majorBidi" w:hAnsiTheme="majorBidi" w:cstheme="majorBidi"/>
          <w:sz w:val="24"/>
          <w:szCs w:val="24"/>
        </w:rPr>
        <w:t xml:space="preserve"> and</w:t>
      </w:r>
      <w:r w:rsidR="00A5367F" w:rsidRPr="00A5367F">
        <w:rPr>
          <w:rFonts w:asciiTheme="majorBidi" w:hAnsiTheme="majorBidi" w:cstheme="majorBidi"/>
          <w:sz w:val="24"/>
          <w:szCs w:val="24"/>
        </w:rPr>
        <w:t xml:space="preserve"> </w:t>
      </w:r>
      <w:r w:rsidR="00A5367F">
        <w:rPr>
          <w:rFonts w:asciiTheme="majorBidi" w:hAnsiTheme="majorBidi" w:cstheme="majorBidi"/>
          <w:sz w:val="24"/>
          <w:szCs w:val="24"/>
        </w:rPr>
        <w:t>can’t tell</w:t>
      </w:r>
      <w:r w:rsidR="00FF5AF4">
        <w:rPr>
          <w:rFonts w:asciiTheme="majorBidi" w:hAnsiTheme="majorBidi" w:cstheme="majorBidi"/>
          <w:sz w:val="24"/>
          <w:szCs w:val="24"/>
        </w:rPr>
        <w:t>”</w:t>
      </w:r>
      <w:r w:rsidR="00A5367F">
        <w:rPr>
          <w:rFonts w:asciiTheme="majorBidi" w:hAnsiTheme="majorBidi" w:cstheme="majorBidi"/>
          <w:sz w:val="24"/>
          <w:szCs w:val="24"/>
        </w:rPr>
        <w:t>.</w:t>
      </w:r>
      <w:r w:rsidR="00A5367F" w:rsidRPr="00A5367F">
        <w:rPr>
          <w:rFonts w:asciiTheme="majorBidi" w:hAnsiTheme="majorBidi" w:cstheme="majorBidi"/>
          <w:sz w:val="24"/>
          <w:szCs w:val="24"/>
        </w:rPr>
        <w:t xml:space="preserve"> The score range for each article was defined from 0 to 28. Data were analyzed using descriptive statistics and SPSS ver</w:t>
      </w:r>
      <w:r w:rsidR="00FF5AF4">
        <w:rPr>
          <w:rFonts w:asciiTheme="majorBidi" w:hAnsiTheme="majorBidi" w:cstheme="majorBidi"/>
          <w:sz w:val="24"/>
          <w:szCs w:val="24"/>
        </w:rPr>
        <w:t>.</w:t>
      </w:r>
      <w:r w:rsidR="00A5367F" w:rsidRPr="00A5367F">
        <w:rPr>
          <w:rFonts w:asciiTheme="majorBidi" w:hAnsiTheme="majorBidi" w:cstheme="majorBidi"/>
          <w:sz w:val="24"/>
          <w:szCs w:val="24"/>
        </w:rPr>
        <w:t xml:space="preserve"> 22</w:t>
      </w:r>
      <w:r w:rsidR="00FF5AF4">
        <w:rPr>
          <w:rFonts w:asciiTheme="majorBidi" w:hAnsiTheme="majorBidi" w:cstheme="majorBidi"/>
          <w:sz w:val="24"/>
          <w:szCs w:val="24"/>
        </w:rPr>
        <w:t>.</w:t>
      </w:r>
      <w:r w:rsidR="00260872">
        <w:rPr>
          <w:rFonts w:asciiTheme="majorBidi" w:hAnsiTheme="majorBidi" w:cstheme="majorBidi"/>
          <w:sz w:val="24"/>
          <w:szCs w:val="24"/>
        </w:rPr>
        <w:t xml:space="preserve"> </w:t>
      </w:r>
    </w:p>
    <w:p w14:paraId="5B3982EB" w14:textId="77777777" w:rsidR="005507A7" w:rsidRDefault="00FF5AF4">
      <w:pPr>
        <w:contextualSpacing/>
        <w:jc w:val="both"/>
      </w:pPr>
      <w:r w:rsidRPr="005507A7">
        <w:rPr>
          <w:rFonts w:asciiTheme="majorBidi" w:hAnsiTheme="majorBidi" w:cstheme="majorBidi"/>
          <w:b/>
          <w:bCs/>
          <w:sz w:val="24"/>
          <w:szCs w:val="24"/>
        </w:rPr>
        <w:t>Results:</w:t>
      </w:r>
      <w:r w:rsidRPr="00FF5AF4">
        <w:rPr>
          <w:rFonts w:asciiTheme="majorBidi" w:hAnsiTheme="majorBidi" w:cstheme="majorBidi"/>
          <w:sz w:val="24"/>
          <w:szCs w:val="24"/>
        </w:rPr>
        <w:t xml:space="preserve"> The mean overall quality of the</w:t>
      </w:r>
      <w:r>
        <w:rPr>
          <w:rFonts w:asciiTheme="majorBidi" w:hAnsiTheme="majorBidi" w:cstheme="majorBidi"/>
          <w:sz w:val="24"/>
          <w:szCs w:val="24"/>
        </w:rPr>
        <w:t xml:space="preserve"> 2</w:t>
      </w:r>
      <w:r w:rsidR="00A64282">
        <w:rPr>
          <w:rFonts w:asciiTheme="majorBidi" w:hAnsiTheme="majorBidi" w:cstheme="majorBidi"/>
          <w:sz w:val="24"/>
          <w:szCs w:val="24"/>
        </w:rPr>
        <w:t>2</w:t>
      </w:r>
      <w:r w:rsidRPr="00FF5AF4">
        <w:rPr>
          <w:rFonts w:asciiTheme="majorBidi" w:hAnsiTheme="majorBidi" w:cstheme="majorBidi"/>
          <w:sz w:val="24"/>
          <w:szCs w:val="24"/>
        </w:rPr>
        <w:t xml:space="preserve"> reviewed articles was 14.30 ± 3.23 with a range of </w:t>
      </w:r>
      <w:r>
        <w:rPr>
          <w:rFonts w:asciiTheme="majorBidi" w:hAnsiTheme="majorBidi" w:cstheme="majorBidi"/>
          <w:sz w:val="24"/>
          <w:szCs w:val="24"/>
        </w:rPr>
        <w:t>8</w:t>
      </w:r>
      <w:r w:rsidRPr="00FF5AF4">
        <w:rPr>
          <w:rFonts w:asciiTheme="majorBidi" w:hAnsiTheme="majorBidi" w:cstheme="majorBidi"/>
          <w:sz w:val="24"/>
          <w:szCs w:val="24"/>
        </w:rPr>
        <w:t>-</w:t>
      </w:r>
      <w:r>
        <w:rPr>
          <w:rFonts w:asciiTheme="majorBidi" w:hAnsiTheme="majorBidi" w:cstheme="majorBidi"/>
          <w:sz w:val="24"/>
          <w:szCs w:val="24"/>
        </w:rPr>
        <w:t>20</w:t>
      </w:r>
      <w:r w:rsidRPr="00FF5AF4">
        <w:rPr>
          <w:rFonts w:asciiTheme="majorBidi" w:hAnsiTheme="majorBidi" w:cstheme="majorBidi"/>
          <w:sz w:val="24"/>
          <w:szCs w:val="24"/>
        </w:rPr>
        <w:t>. The appropriateness of the research question</w:t>
      </w:r>
      <w:r>
        <w:rPr>
          <w:rFonts w:asciiTheme="majorBidi" w:hAnsiTheme="majorBidi" w:cstheme="majorBidi"/>
          <w:sz w:val="24"/>
          <w:szCs w:val="24"/>
        </w:rPr>
        <w:t xml:space="preserve"> and the type of interventions </w:t>
      </w:r>
      <w:r w:rsidRPr="00FF5AF4">
        <w:rPr>
          <w:rFonts w:asciiTheme="majorBidi" w:hAnsiTheme="majorBidi" w:cstheme="majorBidi"/>
          <w:sz w:val="24"/>
          <w:szCs w:val="24"/>
        </w:rPr>
        <w:t>earned the full score in 95.7% and 100% of the articles</w:t>
      </w:r>
      <w:r w:rsidR="00260872">
        <w:rPr>
          <w:rFonts w:asciiTheme="majorBidi" w:hAnsiTheme="majorBidi" w:cstheme="majorBidi"/>
          <w:sz w:val="24"/>
          <w:szCs w:val="24"/>
        </w:rPr>
        <w:t>.</w:t>
      </w:r>
      <w:r w:rsidRPr="00FF5AF4">
        <w:rPr>
          <w:rFonts w:asciiTheme="majorBidi" w:hAnsiTheme="majorBidi" w:cstheme="majorBidi"/>
          <w:sz w:val="24"/>
          <w:szCs w:val="24"/>
        </w:rPr>
        <w:t xml:space="preserve"> Randomization and random allocation</w:t>
      </w:r>
      <w:r w:rsidR="00260872">
        <w:rPr>
          <w:rFonts w:asciiTheme="majorBidi" w:hAnsiTheme="majorBidi" w:cstheme="majorBidi"/>
          <w:sz w:val="24"/>
          <w:szCs w:val="24"/>
        </w:rPr>
        <w:t xml:space="preserve"> were reported </w:t>
      </w:r>
      <w:r w:rsidR="00260872" w:rsidRPr="00FF5AF4">
        <w:rPr>
          <w:rFonts w:asciiTheme="majorBidi" w:hAnsiTheme="majorBidi" w:cstheme="majorBidi"/>
          <w:sz w:val="24"/>
          <w:szCs w:val="24"/>
        </w:rPr>
        <w:t xml:space="preserve">in 13% </w:t>
      </w:r>
      <w:r w:rsidR="00260872">
        <w:rPr>
          <w:rFonts w:asciiTheme="majorBidi" w:hAnsiTheme="majorBidi" w:cstheme="majorBidi"/>
          <w:sz w:val="24"/>
          <w:szCs w:val="24"/>
        </w:rPr>
        <w:t>and</w:t>
      </w:r>
      <w:r w:rsidRPr="00FF5AF4">
        <w:rPr>
          <w:rFonts w:asciiTheme="majorBidi" w:hAnsiTheme="majorBidi" w:cstheme="majorBidi"/>
          <w:sz w:val="24"/>
          <w:szCs w:val="24"/>
        </w:rPr>
        <w:t xml:space="preserve"> 43.5% of the articles. None of the articles </w:t>
      </w:r>
      <w:r w:rsidR="00260872">
        <w:rPr>
          <w:rFonts w:asciiTheme="majorBidi" w:hAnsiTheme="majorBidi" w:cstheme="majorBidi"/>
          <w:sz w:val="24"/>
          <w:szCs w:val="24"/>
        </w:rPr>
        <w:t>reported</w:t>
      </w:r>
      <w:r w:rsidRPr="00FF5AF4">
        <w:rPr>
          <w:rFonts w:asciiTheme="majorBidi" w:hAnsiTheme="majorBidi" w:cstheme="majorBidi"/>
          <w:sz w:val="24"/>
          <w:szCs w:val="24"/>
        </w:rPr>
        <w:t xml:space="preserve"> blindness (0%). 69.6% of the articles had a zero score on the sample size. 82.6% of the articles were referred to the main results, while only one article </w:t>
      </w:r>
      <w:ins w:id="34" w:author="Editor 25" w:date="2020-08-09T10:46:00Z">
        <w:r w:rsidR="008C157C">
          <w:rPr>
            <w:rFonts w:asciiTheme="majorBidi" w:hAnsiTheme="majorBidi" w:cstheme="majorBidi"/>
            <w:sz w:val="24"/>
            <w:szCs w:val="24"/>
          </w:rPr>
          <w:t xml:space="preserve">was </w:t>
        </w:r>
      </w:ins>
      <w:r w:rsidR="00260872">
        <w:rPr>
          <w:rFonts w:asciiTheme="majorBidi" w:hAnsiTheme="majorBidi" w:cstheme="majorBidi"/>
          <w:sz w:val="24"/>
          <w:szCs w:val="24"/>
        </w:rPr>
        <w:t>reported</w:t>
      </w:r>
      <w:r w:rsidRPr="00FF5AF4">
        <w:rPr>
          <w:rFonts w:asciiTheme="majorBidi" w:hAnsiTheme="majorBidi" w:cstheme="majorBidi"/>
          <w:sz w:val="24"/>
          <w:szCs w:val="24"/>
        </w:rPr>
        <w:t xml:space="preserve"> the exact description of the data analysis. In terms of ethics in the research, 21.7% </w:t>
      </w:r>
      <w:ins w:id="35" w:author="Editor 25" w:date="2020-08-09T10:46:00Z">
        <w:r w:rsidR="007A0A48">
          <w:rPr>
            <w:rFonts w:asciiTheme="majorBidi" w:hAnsiTheme="majorBidi" w:cstheme="majorBidi"/>
            <w:sz w:val="24"/>
            <w:szCs w:val="24"/>
          </w:rPr>
          <w:t xml:space="preserve">and </w:t>
        </w:r>
        <w:r w:rsidR="007A0A48" w:rsidRPr="00FF5AF4">
          <w:rPr>
            <w:rFonts w:asciiTheme="majorBidi" w:hAnsiTheme="majorBidi" w:cstheme="majorBidi"/>
            <w:sz w:val="24"/>
            <w:szCs w:val="24"/>
          </w:rPr>
          <w:t xml:space="preserve">52.2% </w:t>
        </w:r>
      </w:ins>
      <w:r w:rsidRPr="00FF5AF4">
        <w:rPr>
          <w:rFonts w:asciiTheme="majorBidi" w:hAnsiTheme="majorBidi" w:cstheme="majorBidi"/>
          <w:sz w:val="24"/>
          <w:szCs w:val="24"/>
        </w:rPr>
        <w:t xml:space="preserve">of the articles </w:t>
      </w:r>
      <w:ins w:id="36" w:author="Editor 25" w:date="2020-08-09T10:46:00Z">
        <w:r w:rsidR="007A0A48">
          <w:rPr>
            <w:rFonts w:asciiTheme="majorBidi" w:hAnsiTheme="majorBidi" w:cstheme="majorBidi"/>
            <w:sz w:val="24"/>
            <w:szCs w:val="24"/>
          </w:rPr>
          <w:t xml:space="preserve">were </w:t>
        </w:r>
      </w:ins>
      <w:r w:rsidRPr="00FF5AF4">
        <w:rPr>
          <w:rFonts w:asciiTheme="majorBidi" w:hAnsiTheme="majorBidi" w:cstheme="majorBidi"/>
          <w:sz w:val="24"/>
          <w:szCs w:val="24"/>
        </w:rPr>
        <w:t xml:space="preserve">referred to the code of ethics and </w:t>
      </w:r>
      <w:del w:id="37" w:author="Editor 25" w:date="2020-08-09T10:46:00Z">
        <w:r w:rsidRPr="00FF5AF4" w:rsidDel="007A0A48">
          <w:rPr>
            <w:rFonts w:asciiTheme="majorBidi" w:hAnsiTheme="majorBidi" w:cstheme="majorBidi"/>
            <w:sz w:val="24"/>
            <w:szCs w:val="24"/>
          </w:rPr>
          <w:delText xml:space="preserve">52.2% to </w:delText>
        </w:r>
      </w:del>
      <w:r w:rsidRPr="00FF5AF4">
        <w:rPr>
          <w:rFonts w:asciiTheme="majorBidi" w:hAnsiTheme="majorBidi" w:cstheme="majorBidi"/>
          <w:sz w:val="24"/>
          <w:szCs w:val="24"/>
        </w:rPr>
        <w:t>the conflict</w:t>
      </w:r>
      <w:r w:rsidR="00260872">
        <w:rPr>
          <w:rFonts w:asciiTheme="majorBidi" w:hAnsiTheme="majorBidi" w:cstheme="majorBidi"/>
          <w:sz w:val="24"/>
          <w:szCs w:val="24"/>
        </w:rPr>
        <w:t xml:space="preserve"> of interest</w:t>
      </w:r>
      <w:ins w:id="38" w:author="Editor 25" w:date="2020-08-09T10:46:00Z">
        <w:r w:rsidR="007A0A48">
          <w:rPr>
            <w:rFonts w:asciiTheme="majorBidi" w:hAnsiTheme="majorBidi" w:cstheme="majorBidi"/>
            <w:sz w:val="24"/>
            <w:szCs w:val="24"/>
          </w:rPr>
          <w:t>, respectively.</w:t>
        </w:r>
      </w:ins>
      <w:del w:id="39" w:author="Editor 25" w:date="2020-08-09T10:46:00Z">
        <w:r w:rsidRPr="00FF5AF4" w:rsidDel="007A0A48">
          <w:rPr>
            <w:rFonts w:asciiTheme="majorBidi" w:hAnsiTheme="majorBidi" w:cstheme="majorBidi"/>
            <w:sz w:val="24"/>
            <w:szCs w:val="24"/>
          </w:rPr>
          <w:delText>.</w:delText>
        </w:r>
      </w:del>
      <w:r w:rsidR="00260872" w:rsidRPr="00260872">
        <w:t xml:space="preserve"> </w:t>
      </w:r>
    </w:p>
    <w:p w14:paraId="48606715" w14:textId="77777777" w:rsidR="00FF5AF4" w:rsidRDefault="00260872">
      <w:pPr>
        <w:contextualSpacing/>
        <w:jc w:val="both"/>
        <w:rPr>
          <w:rFonts w:asciiTheme="majorBidi" w:hAnsiTheme="majorBidi" w:cstheme="majorBidi"/>
          <w:sz w:val="24"/>
          <w:szCs w:val="24"/>
        </w:rPr>
      </w:pPr>
      <w:r w:rsidRPr="005507A7">
        <w:rPr>
          <w:rFonts w:asciiTheme="majorBidi" w:hAnsiTheme="majorBidi" w:cstheme="majorBidi"/>
          <w:b/>
          <w:bCs/>
          <w:sz w:val="24"/>
          <w:szCs w:val="24"/>
        </w:rPr>
        <w:t>Conclusion:</w:t>
      </w:r>
      <w:r w:rsidRPr="00260872">
        <w:rPr>
          <w:rFonts w:asciiTheme="majorBidi" w:hAnsiTheme="majorBidi" w:cstheme="majorBidi"/>
          <w:sz w:val="24"/>
          <w:szCs w:val="24"/>
        </w:rPr>
        <w:t xml:space="preserve"> </w:t>
      </w:r>
      <w:ins w:id="40" w:author="Editor 25" w:date="2020-08-09T10:47:00Z">
        <w:r w:rsidR="007A0A48">
          <w:rPr>
            <w:rFonts w:asciiTheme="majorBidi" w:hAnsiTheme="majorBidi" w:cstheme="majorBidi"/>
            <w:sz w:val="24"/>
            <w:szCs w:val="24"/>
          </w:rPr>
          <w:t>There is a moderate to low level of quality</w:t>
        </w:r>
        <w:r w:rsidR="007A0A48" w:rsidRPr="00260872" w:rsidDel="007A0A48">
          <w:rPr>
            <w:rFonts w:asciiTheme="majorBidi" w:hAnsiTheme="majorBidi" w:cstheme="majorBidi"/>
            <w:sz w:val="24"/>
            <w:szCs w:val="24"/>
          </w:rPr>
          <w:t xml:space="preserve"> </w:t>
        </w:r>
        <w:r w:rsidR="007A0A48">
          <w:rPr>
            <w:rFonts w:asciiTheme="majorBidi" w:hAnsiTheme="majorBidi" w:cstheme="majorBidi"/>
            <w:sz w:val="24"/>
            <w:szCs w:val="24"/>
          </w:rPr>
          <w:t>in the e</w:t>
        </w:r>
      </w:ins>
      <w:del w:id="41" w:author="Editor 25" w:date="2020-08-09T10:46:00Z">
        <w:r w:rsidRPr="00260872" w:rsidDel="007A0A48">
          <w:rPr>
            <w:rFonts w:asciiTheme="majorBidi" w:hAnsiTheme="majorBidi" w:cstheme="majorBidi"/>
            <w:sz w:val="24"/>
            <w:szCs w:val="24"/>
          </w:rPr>
          <w:delText>e</w:delText>
        </w:r>
      </w:del>
      <w:r w:rsidRPr="00260872">
        <w:rPr>
          <w:rFonts w:asciiTheme="majorBidi" w:hAnsiTheme="majorBidi" w:cstheme="majorBidi"/>
          <w:sz w:val="24"/>
          <w:szCs w:val="24"/>
        </w:rPr>
        <w:t>xperimental studies published in the field of ethics education</w:t>
      </w:r>
      <w:ins w:id="42" w:author="Editor 25" w:date="2020-08-09T10:48:00Z">
        <w:r w:rsidR="007A0A48">
          <w:rPr>
            <w:rFonts w:asciiTheme="majorBidi" w:hAnsiTheme="majorBidi" w:cstheme="majorBidi"/>
            <w:sz w:val="24"/>
            <w:szCs w:val="24"/>
          </w:rPr>
          <w:t xml:space="preserve">. </w:t>
        </w:r>
      </w:ins>
      <w:del w:id="43" w:author="Editor 25" w:date="2020-08-09T10:48:00Z">
        <w:r w:rsidRPr="00260872" w:rsidDel="007A0A48">
          <w:rPr>
            <w:rFonts w:asciiTheme="majorBidi" w:hAnsiTheme="majorBidi" w:cstheme="majorBidi"/>
            <w:sz w:val="24"/>
            <w:szCs w:val="24"/>
          </w:rPr>
          <w:delText xml:space="preserve"> in medical sciences have a </w:delText>
        </w:r>
        <w:r w:rsidR="006476E6" w:rsidDel="007A0A48">
          <w:rPr>
            <w:rFonts w:asciiTheme="majorBidi" w:hAnsiTheme="majorBidi" w:cstheme="majorBidi"/>
            <w:sz w:val="24"/>
            <w:szCs w:val="24"/>
          </w:rPr>
          <w:delText>moderate</w:delText>
        </w:r>
      </w:del>
      <w:del w:id="44" w:author="Editor 25" w:date="2020-08-09T10:47:00Z">
        <w:r w:rsidR="006476E6" w:rsidDel="007A0A48">
          <w:rPr>
            <w:rFonts w:asciiTheme="majorBidi" w:hAnsiTheme="majorBidi" w:cstheme="majorBidi"/>
            <w:sz w:val="24"/>
            <w:szCs w:val="24"/>
          </w:rPr>
          <w:delText xml:space="preserve"> to low level of quality</w:delText>
        </w:r>
      </w:del>
      <w:del w:id="45" w:author="Editor 25" w:date="2020-08-09T10:48:00Z">
        <w:r w:rsidDel="007A0A48">
          <w:rPr>
            <w:rFonts w:asciiTheme="majorBidi" w:hAnsiTheme="majorBidi" w:cstheme="majorBidi"/>
            <w:sz w:val="24"/>
            <w:szCs w:val="24"/>
          </w:rPr>
          <w:delText>.</w:delText>
        </w:r>
        <w:r w:rsidRPr="00260872" w:rsidDel="007A0A48">
          <w:rPr>
            <w:rFonts w:asciiTheme="majorBidi" w:hAnsiTheme="majorBidi" w:cstheme="majorBidi"/>
            <w:sz w:val="24"/>
            <w:szCs w:val="24"/>
          </w:rPr>
          <w:delText xml:space="preserve"> </w:delText>
        </w:r>
      </w:del>
      <w:r w:rsidR="00043BE8" w:rsidRPr="00260872">
        <w:rPr>
          <w:rFonts w:asciiTheme="majorBidi" w:hAnsiTheme="majorBidi" w:cstheme="majorBidi"/>
          <w:sz w:val="24"/>
          <w:szCs w:val="24"/>
        </w:rPr>
        <w:t>The</w:t>
      </w:r>
      <w:r w:rsidRPr="00260872">
        <w:rPr>
          <w:rFonts w:asciiTheme="majorBidi" w:hAnsiTheme="majorBidi" w:cstheme="majorBidi"/>
          <w:sz w:val="24"/>
          <w:szCs w:val="24"/>
        </w:rPr>
        <w:t xml:space="preserve"> most </w:t>
      </w:r>
      <w:ins w:id="46" w:author="Editor 25" w:date="2020-08-09T10:48:00Z">
        <w:r w:rsidR="007A0A48">
          <w:rPr>
            <w:rFonts w:asciiTheme="majorBidi" w:hAnsiTheme="majorBidi" w:cstheme="majorBidi"/>
            <w:sz w:val="24"/>
            <w:szCs w:val="24"/>
          </w:rPr>
          <w:t xml:space="preserve">notable </w:t>
        </w:r>
      </w:ins>
      <w:r w:rsidRPr="00260872">
        <w:rPr>
          <w:rFonts w:asciiTheme="majorBidi" w:hAnsiTheme="majorBidi" w:cstheme="majorBidi"/>
          <w:sz w:val="24"/>
          <w:szCs w:val="24"/>
        </w:rPr>
        <w:t xml:space="preserve">weakness of articles </w:t>
      </w:r>
      <w:del w:id="47" w:author="Editor 25" w:date="2020-08-09T10:48:00Z">
        <w:r w:rsidRPr="00260872" w:rsidDel="007A0A48">
          <w:rPr>
            <w:rFonts w:asciiTheme="majorBidi" w:hAnsiTheme="majorBidi" w:cstheme="majorBidi"/>
            <w:sz w:val="24"/>
            <w:szCs w:val="24"/>
          </w:rPr>
          <w:delText xml:space="preserve">is </w:delText>
        </w:r>
      </w:del>
      <w:ins w:id="48" w:author="Editor 25" w:date="2020-08-09T10:48:00Z">
        <w:r w:rsidR="007A0A48">
          <w:rPr>
            <w:rFonts w:asciiTheme="majorBidi" w:hAnsiTheme="majorBidi" w:cstheme="majorBidi"/>
            <w:sz w:val="24"/>
            <w:szCs w:val="24"/>
          </w:rPr>
          <w:t>was</w:t>
        </w:r>
        <w:r w:rsidR="007A0A48" w:rsidRPr="00260872">
          <w:rPr>
            <w:rFonts w:asciiTheme="majorBidi" w:hAnsiTheme="majorBidi" w:cstheme="majorBidi"/>
            <w:sz w:val="24"/>
            <w:szCs w:val="24"/>
          </w:rPr>
          <w:t xml:space="preserve"> </w:t>
        </w:r>
      </w:ins>
      <w:r w:rsidRPr="00260872">
        <w:rPr>
          <w:rFonts w:asciiTheme="majorBidi" w:hAnsiTheme="majorBidi" w:cstheme="majorBidi"/>
          <w:sz w:val="24"/>
          <w:szCs w:val="24"/>
        </w:rPr>
        <w:t>related to the research methodology section. Therefore, it is suggested that</w:t>
      </w:r>
      <w:ins w:id="49" w:author="Editor 25" w:date="2020-08-09T10:48:00Z">
        <w:r w:rsidR="007A0A48">
          <w:rPr>
            <w:rFonts w:asciiTheme="majorBidi" w:hAnsiTheme="majorBidi" w:cstheme="majorBidi"/>
            <w:sz w:val="24"/>
            <w:szCs w:val="24"/>
          </w:rPr>
          <w:t xml:space="preserve"> </w:t>
        </w:r>
      </w:ins>
      <w:del w:id="50" w:author="Editor 25" w:date="2020-08-09T10:48:00Z">
        <w:r w:rsidR="006476E6" w:rsidDel="007A0A48">
          <w:rPr>
            <w:rFonts w:asciiTheme="majorBidi" w:hAnsiTheme="majorBidi" w:cstheme="majorBidi"/>
            <w:sz w:val="24"/>
            <w:szCs w:val="24"/>
          </w:rPr>
          <w:delText>,</w:delText>
        </w:r>
        <w:r w:rsidRPr="00260872" w:rsidDel="007A0A48">
          <w:rPr>
            <w:rFonts w:asciiTheme="majorBidi" w:hAnsiTheme="majorBidi" w:cstheme="majorBidi"/>
            <w:sz w:val="24"/>
            <w:szCs w:val="24"/>
          </w:rPr>
          <w:delText xml:space="preserve"> </w:delText>
        </w:r>
      </w:del>
      <w:del w:id="51" w:author="Editor 25" w:date="2020-08-09T10:49:00Z">
        <w:r w:rsidRPr="00260872" w:rsidDel="007A0A48">
          <w:rPr>
            <w:rFonts w:asciiTheme="majorBidi" w:hAnsiTheme="majorBidi" w:cstheme="majorBidi"/>
            <w:sz w:val="24"/>
            <w:szCs w:val="24"/>
          </w:rPr>
          <w:delText xml:space="preserve">the use of </w:delText>
        </w:r>
      </w:del>
      <w:r w:rsidRPr="00260872">
        <w:rPr>
          <w:rFonts w:asciiTheme="majorBidi" w:hAnsiTheme="majorBidi" w:cstheme="majorBidi"/>
          <w:sz w:val="24"/>
          <w:szCs w:val="24"/>
        </w:rPr>
        <w:t>statisticians</w:t>
      </w:r>
      <w:ins w:id="52" w:author="Editor 25" w:date="2020-08-09T10:49:00Z">
        <w:r w:rsidR="007A0A48">
          <w:rPr>
            <w:rFonts w:asciiTheme="majorBidi" w:hAnsiTheme="majorBidi" w:cstheme="majorBidi"/>
            <w:sz w:val="24"/>
            <w:szCs w:val="24"/>
          </w:rPr>
          <w:t xml:space="preserve">, </w:t>
        </w:r>
      </w:ins>
      <w:del w:id="53" w:author="Editor 25" w:date="2020-08-09T10:49:00Z">
        <w:r w:rsidRPr="00260872" w:rsidDel="007A0A48">
          <w:rPr>
            <w:rFonts w:asciiTheme="majorBidi" w:hAnsiTheme="majorBidi" w:cstheme="majorBidi"/>
            <w:sz w:val="24"/>
            <w:szCs w:val="24"/>
          </w:rPr>
          <w:delText xml:space="preserve"> and </w:delText>
        </w:r>
      </w:del>
      <w:r w:rsidRPr="00260872">
        <w:rPr>
          <w:rFonts w:asciiTheme="majorBidi" w:hAnsiTheme="majorBidi" w:cstheme="majorBidi"/>
          <w:sz w:val="24"/>
          <w:szCs w:val="24"/>
        </w:rPr>
        <w:t>methodologists,</w:t>
      </w:r>
      <w:ins w:id="54" w:author="Editor 25" w:date="2020-08-09T10:49:00Z">
        <w:r w:rsidR="007A0A48">
          <w:rPr>
            <w:rFonts w:asciiTheme="majorBidi" w:hAnsiTheme="majorBidi" w:cstheme="majorBidi"/>
            <w:sz w:val="24"/>
            <w:szCs w:val="24"/>
          </w:rPr>
          <w:t xml:space="preserve"> and</w:t>
        </w:r>
      </w:ins>
      <w:r w:rsidRPr="00260872">
        <w:rPr>
          <w:rFonts w:asciiTheme="majorBidi" w:hAnsiTheme="majorBidi" w:cstheme="majorBidi"/>
          <w:sz w:val="24"/>
          <w:szCs w:val="24"/>
        </w:rPr>
        <w:t xml:space="preserve"> standard tools </w:t>
      </w:r>
      <w:ins w:id="55" w:author="Editor 25" w:date="2020-08-09T10:49:00Z">
        <w:r w:rsidR="007A0A48" w:rsidRPr="00260872">
          <w:rPr>
            <w:rFonts w:asciiTheme="majorBidi" w:hAnsiTheme="majorBidi" w:cstheme="majorBidi"/>
            <w:sz w:val="24"/>
            <w:szCs w:val="24"/>
          </w:rPr>
          <w:t xml:space="preserve">be considered </w:t>
        </w:r>
      </w:ins>
      <w:r w:rsidRPr="00260872">
        <w:rPr>
          <w:rFonts w:asciiTheme="majorBidi" w:hAnsiTheme="majorBidi" w:cstheme="majorBidi"/>
          <w:sz w:val="24"/>
          <w:szCs w:val="24"/>
        </w:rPr>
        <w:t xml:space="preserve">for </w:t>
      </w:r>
      <w:ins w:id="56" w:author="Editor 25" w:date="2020-08-09T10:49:00Z">
        <w:r w:rsidR="007A0A48">
          <w:rPr>
            <w:rFonts w:asciiTheme="majorBidi" w:hAnsiTheme="majorBidi" w:cstheme="majorBidi"/>
            <w:sz w:val="24"/>
            <w:szCs w:val="24"/>
          </w:rPr>
          <w:t xml:space="preserve">the </w:t>
        </w:r>
      </w:ins>
      <w:r w:rsidRPr="00260872">
        <w:rPr>
          <w:rFonts w:asciiTheme="majorBidi" w:hAnsiTheme="majorBidi" w:cstheme="majorBidi"/>
          <w:sz w:val="24"/>
          <w:szCs w:val="24"/>
        </w:rPr>
        <w:t>self-assessment of articles and training in this regard</w:t>
      </w:r>
      <w:del w:id="57" w:author="Editor 25" w:date="2020-08-09T10:49:00Z">
        <w:r w:rsidRPr="00260872" w:rsidDel="007A0A48">
          <w:rPr>
            <w:rFonts w:asciiTheme="majorBidi" w:hAnsiTheme="majorBidi" w:cstheme="majorBidi"/>
            <w:sz w:val="24"/>
            <w:szCs w:val="24"/>
          </w:rPr>
          <w:delText xml:space="preserve"> should be considered</w:delText>
        </w:r>
      </w:del>
      <w:r w:rsidRPr="00260872">
        <w:rPr>
          <w:rFonts w:asciiTheme="majorBidi" w:hAnsiTheme="majorBidi" w:cstheme="majorBidi"/>
          <w:sz w:val="24"/>
          <w:szCs w:val="24"/>
        </w:rPr>
        <w:t>.</w:t>
      </w:r>
    </w:p>
    <w:p w14:paraId="355F782E" w14:textId="77777777" w:rsidR="006476E6" w:rsidRDefault="006476E6" w:rsidP="008E051F">
      <w:pPr>
        <w:contextualSpacing/>
        <w:jc w:val="both"/>
        <w:rPr>
          <w:rFonts w:asciiTheme="majorBidi" w:hAnsiTheme="majorBidi" w:cstheme="majorBidi"/>
          <w:sz w:val="24"/>
          <w:szCs w:val="24"/>
        </w:rPr>
      </w:pPr>
      <w:r w:rsidRPr="005507A7">
        <w:rPr>
          <w:rFonts w:asciiTheme="majorBidi" w:hAnsiTheme="majorBidi" w:cstheme="majorBidi"/>
          <w:b/>
          <w:bCs/>
          <w:sz w:val="24"/>
          <w:szCs w:val="24"/>
        </w:rPr>
        <w:lastRenderedPageBreak/>
        <w:t>Keywords:</w:t>
      </w:r>
      <w:r w:rsidRPr="006476E6">
        <w:t xml:space="preserve"> </w:t>
      </w:r>
      <w:r w:rsidRPr="006476E6">
        <w:rPr>
          <w:rFonts w:asciiTheme="majorBidi" w:hAnsiTheme="majorBidi" w:cstheme="majorBidi"/>
          <w:sz w:val="24"/>
          <w:szCs w:val="24"/>
        </w:rPr>
        <w:t xml:space="preserve">Critical </w:t>
      </w:r>
      <w:r>
        <w:rPr>
          <w:rFonts w:asciiTheme="majorBidi" w:hAnsiTheme="majorBidi" w:cstheme="majorBidi"/>
          <w:sz w:val="24"/>
          <w:szCs w:val="24"/>
        </w:rPr>
        <w:t>Appraisal</w:t>
      </w:r>
      <w:r w:rsidRPr="006476E6">
        <w:rPr>
          <w:rFonts w:asciiTheme="majorBidi" w:hAnsiTheme="majorBidi" w:cstheme="majorBidi"/>
          <w:sz w:val="24"/>
          <w:szCs w:val="24"/>
        </w:rPr>
        <w:t xml:space="preserve">, Education, Ethics, Medical Sciences, SURE </w:t>
      </w:r>
      <w:r w:rsidR="00843957">
        <w:rPr>
          <w:rFonts w:asciiTheme="majorBidi" w:hAnsiTheme="majorBidi" w:cstheme="majorBidi"/>
          <w:sz w:val="24"/>
          <w:szCs w:val="24"/>
        </w:rPr>
        <w:t>checklist</w:t>
      </w:r>
    </w:p>
    <w:p w14:paraId="2A92579A" w14:textId="77777777" w:rsidR="00247BC3" w:rsidRDefault="00247BC3" w:rsidP="00247BC3">
      <w:pPr>
        <w:pStyle w:val="ListParagraph"/>
        <w:tabs>
          <w:tab w:val="left" w:pos="3271"/>
        </w:tabs>
        <w:bidi w:val="0"/>
        <w:spacing w:after="120" w:line="360" w:lineRule="auto"/>
        <w:ind w:left="0" w:right="1081"/>
        <w:jc w:val="both"/>
        <w:rPr>
          <w:rFonts w:asciiTheme="majorBidi" w:eastAsia="2  Nazanin" w:hAnsiTheme="majorBidi" w:cstheme="majorBidi"/>
          <w:sz w:val="24"/>
          <w:szCs w:val="24"/>
        </w:rPr>
      </w:pPr>
    </w:p>
    <w:p w14:paraId="4B376F15" w14:textId="77777777" w:rsidR="00247BC3" w:rsidRDefault="00247BC3" w:rsidP="00247BC3">
      <w:pPr>
        <w:pStyle w:val="ListParagraph"/>
        <w:tabs>
          <w:tab w:val="left" w:pos="3271"/>
        </w:tabs>
        <w:bidi w:val="0"/>
        <w:spacing w:after="120" w:line="360" w:lineRule="auto"/>
        <w:ind w:left="0" w:right="1081"/>
        <w:jc w:val="both"/>
        <w:rPr>
          <w:rFonts w:asciiTheme="majorBidi" w:eastAsia="2  Nazanin" w:hAnsiTheme="majorBidi" w:cstheme="majorBidi"/>
          <w:sz w:val="24"/>
          <w:szCs w:val="24"/>
        </w:rPr>
      </w:pPr>
    </w:p>
    <w:p w14:paraId="28AD650D" w14:textId="77777777" w:rsidR="00981870" w:rsidRPr="00247BC3" w:rsidRDefault="00981870" w:rsidP="005507A7">
      <w:pPr>
        <w:pStyle w:val="ListParagraph"/>
        <w:tabs>
          <w:tab w:val="left" w:pos="3271"/>
        </w:tabs>
        <w:bidi w:val="0"/>
        <w:spacing w:after="120" w:line="360" w:lineRule="auto"/>
        <w:ind w:left="0" w:right="1081"/>
        <w:jc w:val="both"/>
        <w:rPr>
          <w:rFonts w:asciiTheme="majorBidi" w:eastAsia="2  Nazanin" w:hAnsiTheme="majorBidi" w:cstheme="majorBidi"/>
          <w:b/>
          <w:bCs/>
          <w:sz w:val="24"/>
          <w:szCs w:val="24"/>
        </w:rPr>
      </w:pPr>
      <w:r w:rsidRPr="00247BC3">
        <w:rPr>
          <w:rFonts w:asciiTheme="majorBidi" w:eastAsia="2  Nazanin" w:hAnsiTheme="majorBidi" w:cstheme="majorBidi"/>
          <w:b/>
          <w:bCs/>
          <w:sz w:val="24"/>
          <w:szCs w:val="24"/>
        </w:rPr>
        <w:t>Introduction</w:t>
      </w:r>
    </w:p>
    <w:p w14:paraId="1F0A7732" w14:textId="77777777" w:rsidR="003A2F02" w:rsidRDefault="003A2F02" w:rsidP="00FB6280">
      <w:pPr>
        <w:pStyle w:val="ListParagraph"/>
        <w:tabs>
          <w:tab w:val="left" w:pos="3271"/>
        </w:tabs>
        <w:bidi w:val="0"/>
        <w:spacing w:after="120" w:line="360" w:lineRule="auto"/>
        <w:ind w:left="0"/>
        <w:jc w:val="both"/>
        <w:rPr>
          <w:rFonts w:asciiTheme="majorBidi" w:hAnsiTheme="majorBidi" w:cstheme="majorBidi"/>
          <w:color w:val="000000"/>
          <w:sz w:val="24"/>
          <w:szCs w:val="24"/>
          <w:shd w:val="clear" w:color="auto" w:fill="FFFFFF"/>
        </w:rPr>
      </w:pPr>
      <w:r w:rsidRPr="003A2F02">
        <w:rPr>
          <w:rFonts w:asciiTheme="majorBidi" w:hAnsiTheme="majorBidi" w:cstheme="majorBidi"/>
          <w:color w:val="000000"/>
          <w:sz w:val="24"/>
          <w:szCs w:val="24"/>
          <w:shd w:val="clear" w:color="auto" w:fill="FFFFFF"/>
        </w:rPr>
        <w:t xml:space="preserve">Literature </w:t>
      </w:r>
      <w:r w:rsidR="00BB1F75">
        <w:rPr>
          <w:rFonts w:asciiTheme="majorBidi" w:hAnsiTheme="majorBidi" w:cstheme="majorBidi"/>
          <w:color w:val="000000"/>
          <w:sz w:val="24"/>
          <w:szCs w:val="24"/>
          <w:shd w:val="clear" w:color="auto" w:fill="FFFFFF"/>
        </w:rPr>
        <w:t>reviews</w:t>
      </w:r>
      <w:r w:rsidR="00BB1F75" w:rsidRPr="003A2F02">
        <w:rPr>
          <w:rFonts w:asciiTheme="majorBidi" w:hAnsiTheme="majorBidi" w:cstheme="majorBidi"/>
          <w:color w:val="000000"/>
          <w:sz w:val="24"/>
          <w:szCs w:val="24"/>
          <w:shd w:val="clear" w:color="auto" w:fill="FFFFFF"/>
        </w:rPr>
        <w:t xml:space="preserve"> in </w:t>
      </w:r>
      <w:ins w:id="58" w:author="Editor 25" w:date="2020-08-09T10:50:00Z">
        <w:r w:rsidR="007A0A48">
          <w:rPr>
            <w:rFonts w:asciiTheme="majorBidi" w:hAnsiTheme="majorBidi" w:cstheme="majorBidi"/>
            <w:color w:val="000000"/>
            <w:sz w:val="24"/>
            <w:szCs w:val="24"/>
            <w:shd w:val="clear" w:color="auto" w:fill="FFFFFF"/>
          </w:rPr>
          <w:t xml:space="preserve">the </w:t>
        </w:r>
      </w:ins>
      <w:r w:rsidR="00BB1F75" w:rsidRPr="003A2F02">
        <w:rPr>
          <w:rFonts w:asciiTheme="majorBidi" w:hAnsiTheme="majorBidi" w:cstheme="majorBidi"/>
          <w:color w:val="000000"/>
          <w:sz w:val="24"/>
          <w:szCs w:val="24"/>
          <w:shd w:val="clear" w:color="auto" w:fill="FFFFFF"/>
        </w:rPr>
        <w:t>medical databases often result</w:t>
      </w:r>
      <w:r w:rsidRPr="003A2F02">
        <w:rPr>
          <w:rFonts w:asciiTheme="majorBidi" w:hAnsiTheme="majorBidi" w:cstheme="majorBidi"/>
          <w:color w:val="000000"/>
          <w:sz w:val="24"/>
          <w:szCs w:val="24"/>
          <w:shd w:val="clear" w:color="auto" w:fill="FFFFFF"/>
        </w:rPr>
        <w:t xml:space="preserve"> in an </w:t>
      </w:r>
      <w:r w:rsidR="00BB1F75" w:rsidRPr="00BB1F75">
        <w:rPr>
          <w:rFonts w:asciiTheme="majorBidi" w:hAnsiTheme="majorBidi" w:cstheme="majorBidi"/>
          <w:color w:val="000000"/>
          <w:sz w:val="24"/>
          <w:szCs w:val="24"/>
          <w:shd w:val="clear" w:color="auto" w:fill="FFFFFF"/>
        </w:rPr>
        <w:t>enormous</w:t>
      </w:r>
      <w:r w:rsidRPr="003A2F02">
        <w:rPr>
          <w:rFonts w:asciiTheme="majorBidi" w:hAnsiTheme="majorBidi" w:cstheme="majorBidi"/>
          <w:color w:val="000000"/>
          <w:sz w:val="24"/>
          <w:szCs w:val="24"/>
          <w:shd w:val="clear" w:color="auto" w:fill="FFFFFF"/>
        </w:rPr>
        <w:t xml:space="preserve"> volume of results</w:t>
      </w:r>
      <w:r w:rsidR="00F96B93">
        <w:rPr>
          <w:rFonts w:asciiTheme="majorBidi" w:hAnsiTheme="majorBidi" w:cstheme="majorBidi"/>
          <w:color w:val="000000"/>
          <w:sz w:val="24"/>
          <w:szCs w:val="24"/>
          <w:shd w:val="clear" w:color="auto" w:fill="FFFFFF"/>
        </w:rPr>
        <w:t xml:space="preserve"> </w:t>
      </w:r>
      <w:r w:rsidR="00F96B93">
        <w:rPr>
          <w:rFonts w:asciiTheme="majorBidi" w:hAnsiTheme="majorBidi" w:cstheme="majorBidi"/>
          <w:color w:val="000000"/>
          <w:sz w:val="24"/>
          <w:szCs w:val="24"/>
          <w:shd w:val="clear" w:color="auto" w:fill="FFFFFF"/>
        </w:rPr>
        <w:fldChar w:fldCharType="begin"/>
      </w:r>
      <w:r w:rsidR="00F96B93">
        <w:rPr>
          <w:rFonts w:asciiTheme="majorBidi" w:hAnsiTheme="majorBidi" w:cstheme="majorBidi"/>
          <w:color w:val="000000"/>
          <w:sz w:val="24"/>
          <w:szCs w:val="24"/>
          <w:shd w:val="clear" w:color="auto" w:fill="FFFFFF"/>
        </w:rPr>
        <w:instrText xml:space="preserve"> ADDIN EN.CITE &lt;EndNote&gt;&lt;Cite&gt;&lt;Author&gt;Morrison&lt;/Author&gt;&lt;Year&gt;2017&lt;/Year&gt;&lt;RecNum&gt;1&lt;/RecNum&gt;&lt;DisplayText&gt;(1)&lt;/DisplayText&gt;&lt;record&gt;&lt;rec-number&gt;1&lt;/rec-number&gt;&lt;foreign-keys&gt;&lt;key app="EN" db-id="apx2dawftrzss7eaazd59a90e2awe0wrtar2" timestamp="1556643744"&gt;1&lt;/key&gt;&lt;/foreign-keys&gt;&lt;ref-type name="Online Database"&gt;45&lt;/ref-type&gt;&lt;contributors&gt;&lt;authors&gt;&lt;author&gt;Morrison, K&lt;/author&gt;&lt;/authors&gt;&lt;/contributors&gt;&lt;titles&gt;&lt;title&gt;Dissecting the literature: the importance of critical appraisal&lt;/title&gt;&lt;/titles&gt;&lt;dates&gt;&lt;year&gt;2017&lt;/year&gt;&lt;pub-dates&gt;&lt;date&gt;2019/4/20&lt;/date&gt;&lt;/pub-dates&gt;&lt;/dates&gt;&lt;publisher&gt;Royal College of Surgeons&lt;/publisher&gt;&lt;urls&gt;&lt;related-urls&gt;&lt;url&gt;https://www.rcseng.ac.uk&lt;/url&gt;&lt;/related-urls&gt;&lt;/urls&gt;&lt;/record&gt;&lt;/Cite&gt;&lt;/EndNote&gt;</w:instrText>
      </w:r>
      <w:r w:rsidR="00F96B93">
        <w:rPr>
          <w:rFonts w:asciiTheme="majorBidi" w:hAnsiTheme="majorBidi" w:cstheme="majorBidi"/>
          <w:color w:val="000000"/>
          <w:sz w:val="24"/>
          <w:szCs w:val="24"/>
          <w:shd w:val="clear" w:color="auto" w:fill="FFFFFF"/>
        </w:rPr>
        <w:fldChar w:fldCharType="separate"/>
      </w:r>
      <w:r w:rsidR="00F96B93">
        <w:rPr>
          <w:rFonts w:asciiTheme="majorBidi" w:hAnsiTheme="majorBidi" w:cstheme="majorBidi"/>
          <w:noProof/>
          <w:color w:val="000000"/>
          <w:sz w:val="24"/>
          <w:szCs w:val="24"/>
          <w:shd w:val="clear" w:color="auto" w:fill="FFFFFF"/>
        </w:rPr>
        <w:t>(1)</w:t>
      </w:r>
      <w:r w:rsidR="00F96B93">
        <w:rPr>
          <w:rFonts w:asciiTheme="majorBidi" w:hAnsiTheme="majorBidi" w:cstheme="majorBidi"/>
          <w:color w:val="000000"/>
          <w:sz w:val="24"/>
          <w:szCs w:val="24"/>
          <w:shd w:val="clear" w:color="auto" w:fill="FFFFFF"/>
        </w:rPr>
        <w:fldChar w:fldCharType="end"/>
      </w:r>
      <w:r w:rsidR="00F96B93">
        <w:rPr>
          <w:rFonts w:asciiTheme="majorBidi" w:hAnsiTheme="majorBidi" w:cstheme="majorBidi"/>
          <w:color w:val="000000"/>
          <w:sz w:val="24"/>
          <w:szCs w:val="24"/>
          <w:shd w:val="clear" w:color="auto" w:fill="FFFFFF"/>
        </w:rPr>
        <w:t>.</w:t>
      </w:r>
      <w:r>
        <w:rPr>
          <w:rFonts w:asciiTheme="majorBidi" w:hAnsiTheme="majorBidi" w:cstheme="majorBidi"/>
          <w:color w:val="000000"/>
          <w:sz w:val="24"/>
          <w:szCs w:val="24"/>
          <w:shd w:val="clear" w:color="auto" w:fill="FFFFFF"/>
        </w:rPr>
        <w:t xml:space="preserve"> A </w:t>
      </w:r>
      <w:r w:rsidRPr="00BD6110">
        <w:rPr>
          <w:rFonts w:asciiTheme="majorBidi" w:hAnsiTheme="majorBidi" w:cstheme="majorBidi"/>
          <w:color w:val="000000"/>
          <w:sz w:val="24"/>
          <w:szCs w:val="24"/>
          <w:shd w:val="clear" w:color="auto" w:fill="FFFFFF"/>
        </w:rPr>
        <w:t>large output of medical literature coming out every year</w:t>
      </w:r>
      <w:r w:rsidR="00F96B93">
        <w:rPr>
          <w:rFonts w:asciiTheme="majorBidi" w:hAnsiTheme="majorBidi" w:cstheme="majorBidi"/>
          <w:color w:val="000000"/>
          <w:sz w:val="24"/>
          <w:szCs w:val="24"/>
          <w:shd w:val="clear" w:color="auto" w:fill="FFFFFF"/>
        </w:rPr>
        <w:t xml:space="preserve"> </w:t>
      </w:r>
      <w:r w:rsidR="00F96B93">
        <w:rPr>
          <w:rFonts w:asciiTheme="majorBidi" w:hAnsiTheme="majorBidi" w:cstheme="majorBidi"/>
          <w:color w:val="000000"/>
          <w:sz w:val="24"/>
          <w:szCs w:val="24"/>
          <w:shd w:val="clear" w:color="auto" w:fill="FFFFFF"/>
        </w:rPr>
        <w:fldChar w:fldCharType="begin"/>
      </w:r>
      <w:r w:rsidR="00E838CE">
        <w:rPr>
          <w:rFonts w:asciiTheme="majorBidi" w:hAnsiTheme="majorBidi" w:cstheme="majorBidi"/>
          <w:color w:val="000000"/>
          <w:sz w:val="24"/>
          <w:szCs w:val="24"/>
          <w:shd w:val="clear" w:color="auto" w:fill="FFFFFF"/>
        </w:rPr>
        <w:instrText xml:space="preserve"> ADDIN EN.CITE &lt;EndNote&gt;&lt;Cite&gt;&lt;Author&gt;Umesh G&lt;/Author&gt;&lt;Year&gt;2016&lt;/Year&gt;&lt;RecNum&gt;2&lt;/RecNum&gt;&lt;DisplayText&gt;(2)&lt;/DisplayText&gt;&lt;record&gt;&lt;rec-number&gt;2&lt;/rec-number&gt;&lt;foreign-keys&gt;&lt;key app="EN" db-id="apx2dawftrzss7eaazd59a90e2awe0wrtar2" timestamp="1556644048"&gt;2&lt;/key&gt;&lt;/foreign-keys&gt;&lt;ref-type name="Journal Article"&gt;17&lt;/ref-type&gt;&lt;contributors&gt;&lt;authors&gt;&lt;author&gt;Umesh G, Karippacheril JG, Magazine R.&lt;/author&gt;&lt;/authors&gt;&lt;/contributors&gt;&lt;titles&gt;&lt;title&gt;Critical appraisal of published literature&lt;/title&gt;&lt;secondary-title&gt;Indian J Anaesth&lt;/secondary-title&gt;&lt;/titles&gt;&lt;periodical&gt;&lt;full-title&gt;Indian J Anaesth&lt;/full-title&gt;&lt;/periodical&gt;&lt;pages&gt;670-673&lt;/pages&gt;&lt;volume&gt;60&lt;/volume&gt;&lt;dates&gt;&lt;year&gt;2016&lt;/year&gt;&lt;/dates&gt;&lt;urls&gt;&lt;/urls&gt;&lt;/record&gt;&lt;/Cite&gt;&lt;/EndNote&gt;</w:instrText>
      </w:r>
      <w:r w:rsidR="00F96B93">
        <w:rPr>
          <w:rFonts w:asciiTheme="majorBidi" w:hAnsiTheme="majorBidi" w:cstheme="majorBidi"/>
          <w:color w:val="000000"/>
          <w:sz w:val="24"/>
          <w:szCs w:val="24"/>
          <w:shd w:val="clear" w:color="auto" w:fill="FFFFFF"/>
        </w:rPr>
        <w:fldChar w:fldCharType="separate"/>
      </w:r>
      <w:r w:rsidR="00F96B93">
        <w:rPr>
          <w:rFonts w:asciiTheme="majorBidi" w:hAnsiTheme="majorBidi" w:cstheme="majorBidi"/>
          <w:noProof/>
          <w:color w:val="000000"/>
          <w:sz w:val="24"/>
          <w:szCs w:val="24"/>
          <w:shd w:val="clear" w:color="auto" w:fill="FFFFFF"/>
        </w:rPr>
        <w:t>(2)</w:t>
      </w:r>
      <w:r w:rsidR="00F96B93">
        <w:rPr>
          <w:rFonts w:asciiTheme="majorBidi" w:hAnsiTheme="majorBidi" w:cstheme="majorBidi"/>
          <w:color w:val="000000"/>
          <w:sz w:val="24"/>
          <w:szCs w:val="24"/>
          <w:shd w:val="clear" w:color="auto" w:fill="FFFFFF"/>
        </w:rPr>
        <w:fldChar w:fldCharType="end"/>
      </w:r>
      <w:r w:rsidR="00F96B93">
        <w:rPr>
          <w:rFonts w:asciiTheme="majorBidi" w:hAnsiTheme="majorBidi" w:cstheme="majorBidi"/>
          <w:color w:val="000000"/>
          <w:sz w:val="24"/>
          <w:szCs w:val="24"/>
          <w:shd w:val="clear" w:color="auto" w:fill="FFFFFF"/>
        </w:rPr>
        <w:t>.</w:t>
      </w:r>
      <w:r w:rsidR="00B82461">
        <w:rPr>
          <w:rFonts w:asciiTheme="majorBidi" w:hAnsiTheme="majorBidi" w:cstheme="majorBidi"/>
          <w:color w:val="000000"/>
          <w:sz w:val="24"/>
          <w:szCs w:val="24"/>
          <w:shd w:val="clear" w:color="auto" w:fill="FFFFFF"/>
        </w:rPr>
        <w:t xml:space="preserve"> </w:t>
      </w:r>
      <w:r w:rsidRPr="005A4008">
        <w:rPr>
          <w:rFonts w:asciiTheme="majorBidi" w:hAnsiTheme="majorBidi" w:cstheme="majorBidi"/>
          <w:color w:val="000000"/>
          <w:sz w:val="24"/>
          <w:szCs w:val="24"/>
          <w:shd w:val="clear" w:color="auto" w:fill="FFFFFF"/>
        </w:rPr>
        <w:t>With the ever increasing load of scientific literature (more than 12,000 new articles added every week to the MEDLINE database)</w:t>
      </w:r>
      <w:r w:rsidR="00BB1F75" w:rsidRPr="005A4008">
        <w:rPr>
          <w:rFonts w:asciiTheme="majorBidi" w:hAnsiTheme="majorBidi" w:cstheme="majorBidi"/>
          <w:color w:val="000000"/>
          <w:sz w:val="24"/>
          <w:szCs w:val="24"/>
          <w:shd w:val="clear" w:color="auto" w:fill="FFFFFF"/>
        </w:rPr>
        <w:t>;</w:t>
      </w:r>
      <w:r w:rsidRPr="005A4008">
        <w:rPr>
          <w:rFonts w:asciiTheme="majorBidi" w:hAnsiTheme="majorBidi" w:cstheme="majorBidi"/>
          <w:color w:val="000000"/>
          <w:sz w:val="24"/>
          <w:szCs w:val="24"/>
          <w:shd w:val="clear" w:color="auto" w:fill="FFFFFF"/>
        </w:rPr>
        <w:t xml:space="preserve"> keeping abreast of the current literature can be </w:t>
      </w:r>
      <w:r w:rsidR="00BB1F75" w:rsidRPr="00BB1F75">
        <w:rPr>
          <w:rFonts w:asciiTheme="majorBidi" w:hAnsiTheme="majorBidi" w:cstheme="majorBidi"/>
          <w:color w:val="000000"/>
          <w:sz w:val="24"/>
          <w:szCs w:val="24"/>
          <w:shd w:val="clear" w:color="auto" w:fill="FFFFFF"/>
        </w:rPr>
        <w:t>difficult</w:t>
      </w:r>
      <w:r w:rsidR="00E838CE">
        <w:rPr>
          <w:rFonts w:asciiTheme="majorBidi" w:hAnsiTheme="majorBidi" w:cstheme="majorBidi"/>
          <w:color w:val="000000"/>
          <w:sz w:val="24"/>
          <w:szCs w:val="24"/>
          <w:shd w:val="clear" w:color="auto" w:fill="FFFFFF"/>
        </w:rPr>
        <w:t xml:space="preserve"> </w:t>
      </w:r>
      <w:r w:rsidR="00E838CE">
        <w:rPr>
          <w:rFonts w:asciiTheme="majorBidi" w:hAnsiTheme="majorBidi" w:cstheme="majorBidi"/>
          <w:color w:val="000000"/>
          <w:sz w:val="24"/>
          <w:szCs w:val="24"/>
          <w:shd w:val="clear" w:color="auto" w:fill="FFFFFF"/>
        </w:rPr>
        <w:fldChar w:fldCharType="begin"/>
      </w:r>
      <w:r w:rsidR="00094669">
        <w:rPr>
          <w:rFonts w:asciiTheme="majorBidi" w:hAnsiTheme="majorBidi" w:cstheme="majorBidi"/>
          <w:color w:val="000000"/>
          <w:sz w:val="24"/>
          <w:szCs w:val="24"/>
          <w:shd w:val="clear" w:color="auto" w:fill="FFFFFF"/>
        </w:rPr>
        <w:instrText xml:space="preserve"> ADDIN EN.CITE &lt;EndNote&gt;&lt;Cite&gt;&lt;Author&gt;Glasziou&lt;/Author&gt;&lt;Year&gt;2008&lt;/Year&gt;&lt;RecNum&gt;3&lt;/RecNum&gt;&lt;DisplayText&gt;(3)&lt;/DisplayText&gt;&lt;record&gt;&lt;rec-number&gt;3&lt;/rec-number&gt;&lt;foreign-keys&gt;&lt;key app="EN" db-id="z9vs9xsx3252fqewvt3xpz975r5wxfrtps29" timestamp="1558598753"&gt;3&lt;/key&gt;&lt;/foreign-keys&gt;&lt;ref-type name="Journal Article"&gt;17&lt;/ref-type&gt;&lt;contributors&gt;&lt;authors&gt;&lt;author&gt;Glasziou, Paul P&lt;/author&gt;&lt;/authors&gt;&lt;/contributors&gt;&lt;titles&gt;&lt;title&gt;Information overload: what’s behind it, what’s beyond it&lt;/title&gt;&lt;secondary-title&gt;Med J Aust&lt;/secondary-title&gt;&lt;/titles&gt;&lt;periodical&gt;&lt;full-title&gt;Med J Aust&lt;/full-title&gt;&lt;/periodical&gt;&lt;pages&gt;84-85&lt;/pages&gt;&lt;volume&gt;189&lt;/volume&gt;&lt;number&gt;2&lt;/number&gt;&lt;dates&gt;&lt;year&gt;2008&lt;/year&gt;&lt;/dates&gt;&lt;urls&gt;&lt;/urls&gt;&lt;/record&gt;&lt;/Cite&gt;&lt;/EndNote&gt;</w:instrText>
      </w:r>
      <w:r w:rsidR="00E838CE">
        <w:rPr>
          <w:rFonts w:asciiTheme="majorBidi" w:hAnsiTheme="majorBidi" w:cstheme="majorBidi"/>
          <w:color w:val="000000"/>
          <w:sz w:val="24"/>
          <w:szCs w:val="24"/>
          <w:shd w:val="clear" w:color="auto" w:fill="FFFFFF"/>
        </w:rPr>
        <w:fldChar w:fldCharType="separate"/>
      </w:r>
      <w:r w:rsidR="00E838CE">
        <w:rPr>
          <w:rFonts w:asciiTheme="majorBidi" w:hAnsiTheme="majorBidi" w:cstheme="majorBidi"/>
          <w:noProof/>
          <w:color w:val="000000"/>
          <w:sz w:val="24"/>
          <w:szCs w:val="24"/>
          <w:shd w:val="clear" w:color="auto" w:fill="FFFFFF"/>
        </w:rPr>
        <w:t>(3)</w:t>
      </w:r>
      <w:r w:rsidR="00E838CE">
        <w:rPr>
          <w:rFonts w:asciiTheme="majorBidi" w:hAnsiTheme="majorBidi" w:cstheme="majorBidi"/>
          <w:color w:val="000000"/>
          <w:sz w:val="24"/>
          <w:szCs w:val="24"/>
          <w:shd w:val="clear" w:color="auto" w:fill="FFFFFF"/>
        </w:rPr>
        <w:fldChar w:fldCharType="end"/>
      </w:r>
      <w:r w:rsidR="00E838CE">
        <w:rPr>
          <w:rFonts w:asciiTheme="majorBidi" w:hAnsiTheme="majorBidi" w:cstheme="majorBidi"/>
          <w:color w:val="000000"/>
          <w:sz w:val="24"/>
          <w:szCs w:val="24"/>
          <w:shd w:val="clear" w:color="auto" w:fill="FFFFFF"/>
        </w:rPr>
        <w:t xml:space="preserve">. </w:t>
      </w:r>
      <w:r w:rsidR="006C5C22" w:rsidRPr="005A4008">
        <w:rPr>
          <w:rFonts w:asciiTheme="majorBidi" w:hAnsiTheme="majorBidi" w:cstheme="majorBidi"/>
          <w:color w:val="000000"/>
          <w:sz w:val="24"/>
          <w:szCs w:val="24"/>
          <w:shd w:val="clear" w:color="auto" w:fill="FFFFFF"/>
        </w:rPr>
        <w:t xml:space="preserve">The </w:t>
      </w:r>
      <w:ins w:id="59" w:author="Editor 25" w:date="2020-08-09T10:51:00Z">
        <w:r w:rsidR="007A0A48">
          <w:rPr>
            <w:rFonts w:asciiTheme="majorBidi" w:hAnsiTheme="majorBidi" w:cstheme="majorBidi"/>
            <w:color w:val="000000"/>
            <w:sz w:val="24"/>
            <w:szCs w:val="24"/>
            <w:shd w:val="clear" w:color="auto" w:fill="FFFFFF"/>
          </w:rPr>
          <w:t xml:space="preserve">main </w:t>
        </w:r>
      </w:ins>
      <w:r w:rsidR="006C5C22" w:rsidRPr="005A4008">
        <w:rPr>
          <w:rFonts w:asciiTheme="majorBidi" w:hAnsiTheme="majorBidi" w:cstheme="majorBidi"/>
          <w:color w:val="000000"/>
          <w:sz w:val="24"/>
          <w:szCs w:val="24"/>
          <w:shd w:val="clear" w:color="auto" w:fill="FFFFFF"/>
        </w:rPr>
        <w:t>objective of medical literature is to provide unbiased</w:t>
      </w:r>
      <w:ins w:id="60" w:author="Editor 25" w:date="2020-08-09T10:51:00Z">
        <w:r w:rsidR="007A0A48">
          <w:rPr>
            <w:rFonts w:asciiTheme="majorBidi" w:hAnsiTheme="majorBidi" w:cstheme="majorBidi"/>
            <w:color w:val="000000"/>
            <w:sz w:val="24"/>
            <w:szCs w:val="24"/>
            <w:shd w:val="clear" w:color="auto" w:fill="FFFFFF"/>
          </w:rPr>
          <w:t xml:space="preserve"> and</w:t>
        </w:r>
      </w:ins>
      <w:del w:id="61" w:author="Editor 25" w:date="2020-08-09T10:51:00Z">
        <w:r w:rsidR="006C5C22" w:rsidRPr="005A4008" w:rsidDel="007A0A48">
          <w:rPr>
            <w:rFonts w:asciiTheme="majorBidi" w:hAnsiTheme="majorBidi" w:cstheme="majorBidi"/>
            <w:color w:val="000000"/>
            <w:sz w:val="24"/>
            <w:szCs w:val="24"/>
            <w:shd w:val="clear" w:color="auto" w:fill="FFFFFF"/>
          </w:rPr>
          <w:delText>,</w:delText>
        </w:r>
      </w:del>
      <w:r w:rsidR="006C5C22" w:rsidRPr="005A4008">
        <w:rPr>
          <w:rFonts w:asciiTheme="majorBidi" w:hAnsiTheme="majorBidi" w:cstheme="majorBidi"/>
          <w:color w:val="000000"/>
          <w:sz w:val="24"/>
          <w:szCs w:val="24"/>
          <w:shd w:val="clear" w:color="auto" w:fill="FFFFFF"/>
        </w:rPr>
        <w:t xml:space="preserve"> accurate medical information</w:t>
      </w:r>
      <w:ins w:id="62" w:author="Editor 25" w:date="2020-08-09T10:51:00Z">
        <w:r w:rsidR="007A0A48">
          <w:rPr>
            <w:rFonts w:asciiTheme="majorBidi" w:hAnsiTheme="majorBidi" w:cstheme="majorBidi"/>
            <w:color w:val="000000"/>
            <w:sz w:val="24"/>
            <w:szCs w:val="24"/>
            <w:shd w:val="clear" w:color="auto" w:fill="FFFFFF"/>
          </w:rPr>
          <w:t xml:space="preserve"> </w:t>
        </w:r>
      </w:ins>
      <w:del w:id="63" w:author="Editor 25" w:date="2020-08-09T10:51:00Z">
        <w:r w:rsidR="006C5C22" w:rsidRPr="005A4008" w:rsidDel="007A0A48">
          <w:rPr>
            <w:rFonts w:asciiTheme="majorBidi" w:hAnsiTheme="majorBidi" w:cstheme="majorBidi"/>
            <w:color w:val="000000"/>
            <w:sz w:val="24"/>
            <w:szCs w:val="24"/>
            <w:shd w:val="clear" w:color="auto" w:fill="FFFFFF"/>
          </w:rPr>
          <w:delText>, backed</w:delText>
        </w:r>
      </w:del>
      <w:ins w:id="64" w:author="Editor 25" w:date="2020-08-09T10:51:00Z">
        <w:r w:rsidR="007A0A48">
          <w:rPr>
            <w:rFonts w:asciiTheme="majorBidi" w:hAnsiTheme="majorBidi" w:cstheme="majorBidi"/>
            <w:color w:val="000000"/>
            <w:sz w:val="24"/>
            <w:szCs w:val="24"/>
            <w:shd w:val="clear" w:color="auto" w:fill="FFFFFF"/>
          </w:rPr>
          <w:t>supported</w:t>
        </w:r>
      </w:ins>
      <w:r w:rsidR="006C5C22" w:rsidRPr="005A4008">
        <w:rPr>
          <w:rFonts w:asciiTheme="majorBidi" w:hAnsiTheme="majorBidi" w:cstheme="majorBidi"/>
          <w:color w:val="000000"/>
          <w:sz w:val="24"/>
          <w:szCs w:val="24"/>
          <w:shd w:val="clear" w:color="auto" w:fill="FFFFFF"/>
        </w:rPr>
        <w:t xml:space="preserve"> by </w:t>
      </w:r>
      <w:r w:rsidR="00862556" w:rsidRPr="00862556">
        <w:rPr>
          <w:rFonts w:asciiTheme="majorBidi" w:hAnsiTheme="majorBidi" w:cstheme="majorBidi"/>
          <w:color w:val="000000"/>
          <w:sz w:val="24"/>
          <w:szCs w:val="24"/>
          <w:shd w:val="clear" w:color="auto" w:fill="FFFFFF"/>
        </w:rPr>
        <w:t>strong</w:t>
      </w:r>
      <w:r w:rsidR="006C5C22" w:rsidRPr="005A4008">
        <w:rPr>
          <w:rFonts w:asciiTheme="majorBidi" w:hAnsiTheme="majorBidi" w:cstheme="majorBidi"/>
          <w:color w:val="000000"/>
          <w:sz w:val="24"/>
          <w:szCs w:val="24"/>
          <w:shd w:val="clear" w:color="auto" w:fill="FFFFFF"/>
        </w:rPr>
        <w:t xml:space="preserve"> scientific evidence that could aid and enhance patient care</w:t>
      </w:r>
      <w:r w:rsidR="00E838CE">
        <w:rPr>
          <w:rFonts w:asciiTheme="majorBidi" w:hAnsiTheme="majorBidi" w:cstheme="majorBidi"/>
          <w:color w:val="000000"/>
          <w:sz w:val="24"/>
          <w:szCs w:val="24"/>
          <w:shd w:val="clear" w:color="auto" w:fill="FFFFFF"/>
        </w:rPr>
        <w:t xml:space="preserve"> </w:t>
      </w:r>
      <w:r w:rsidR="00E838CE">
        <w:rPr>
          <w:rFonts w:asciiTheme="majorBidi" w:hAnsiTheme="majorBidi" w:cstheme="majorBidi"/>
          <w:color w:val="000000"/>
          <w:sz w:val="24"/>
          <w:szCs w:val="24"/>
          <w:shd w:val="clear" w:color="auto" w:fill="FFFFFF"/>
        </w:rPr>
        <w:fldChar w:fldCharType="begin"/>
      </w:r>
      <w:r w:rsidR="00E838CE">
        <w:rPr>
          <w:rFonts w:asciiTheme="majorBidi" w:hAnsiTheme="majorBidi" w:cstheme="majorBidi"/>
          <w:color w:val="000000"/>
          <w:sz w:val="24"/>
          <w:szCs w:val="24"/>
          <w:shd w:val="clear" w:color="auto" w:fill="FFFFFF"/>
        </w:rPr>
        <w:instrText xml:space="preserve"> ADDIN EN.CITE &lt;EndNote&gt;&lt;Cite&gt;&lt;Author&gt;Umesh G&lt;/Author&gt;&lt;Year&gt;2016&lt;/Year&gt;&lt;RecNum&gt;2&lt;/RecNum&gt;&lt;DisplayText&gt;(2)&lt;/DisplayText&gt;&lt;record&gt;&lt;rec-number&gt;2&lt;/rec-number&gt;&lt;foreign-keys&gt;&lt;key app="EN" db-id="apx2dawftrzss7eaazd59a90e2awe0wrtar2" timestamp="1556644048"&gt;2&lt;/key&gt;&lt;/foreign-keys&gt;&lt;ref-type name="Journal Article"&gt;17&lt;/ref-type&gt;&lt;contributors&gt;&lt;authors&gt;&lt;author&gt;Umesh G, Karippacheril JG, Magazine R.&lt;/author&gt;&lt;/authors&gt;&lt;/contributors&gt;&lt;titles&gt;&lt;title&gt;Critical appraisal of published literature&lt;/title&gt;&lt;secondary-title&gt;Indian J Anaesth&lt;/secondary-title&gt;&lt;/titles&gt;&lt;periodical&gt;&lt;full-title&gt;Indian J Anaesth&lt;/full-title&gt;&lt;/periodical&gt;&lt;pages&gt;670-673&lt;/pages&gt;&lt;volume&gt;60&lt;/volume&gt;&lt;dates&gt;&lt;year&gt;2016&lt;/year&gt;&lt;/dates&gt;&lt;urls&gt;&lt;/urls&gt;&lt;/record&gt;&lt;/Cite&gt;&lt;/EndNote&gt;</w:instrText>
      </w:r>
      <w:r w:rsidR="00E838CE">
        <w:rPr>
          <w:rFonts w:asciiTheme="majorBidi" w:hAnsiTheme="majorBidi" w:cstheme="majorBidi"/>
          <w:color w:val="000000"/>
          <w:sz w:val="24"/>
          <w:szCs w:val="24"/>
          <w:shd w:val="clear" w:color="auto" w:fill="FFFFFF"/>
        </w:rPr>
        <w:fldChar w:fldCharType="separate"/>
      </w:r>
      <w:r w:rsidR="00E838CE">
        <w:rPr>
          <w:rFonts w:asciiTheme="majorBidi" w:hAnsiTheme="majorBidi" w:cstheme="majorBidi"/>
          <w:noProof/>
          <w:color w:val="000000"/>
          <w:sz w:val="24"/>
          <w:szCs w:val="24"/>
          <w:shd w:val="clear" w:color="auto" w:fill="FFFFFF"/>
        </w:rPr>
        <w:t>(2)</w:t>
      </w:r>
      <w:r w:rsidR="00E838CE">
        <w:rPr>
          <w:rFonts w:asciiTheme="majorBidi" w:hAnsiTheme="majorBidi" w:cstheme="majorBidi"/>
          <w:color w:val="000000"/>
          <w:sz w:val="24"/>
          <w:szCs w:val="24"/>
          <w:shd w:val="clear" w:color="auto" w:fill="FFFFFF"/>
        </w:rPr>
        <w:fldChar w:fldCharType="end"/>
      </w:r>
      <w:r w:rsidR="00E838CE">
        <w:rPr>
          <w:rFonts w:asciiTheme="majorBidi" w:hAnsiTheme="majorBidi" w:cstheme="majorBidi"/>
          <w:color w:val="000000"/>
          <w:sz w:val="24"/>
          <w:szCs w:val="24"/>
          <w:shd w:val="clear" w:color="auto" w:fill="FFFFFF"/>
        </w:rPr>
        <w:t>.</w:t>
      </w:r>
      <w:r w:rsidR="006C5C22">
        <w:rPr>
          <w:rFonts w:asciiTheme="majorBidi" w:hAnsiTheme="majorBidi" w:cstheme="majorBidi"/>
          <w:color w:val="000000"/>
          <w:sz w:val="24"/>
          <w:szCs w:val="24"/>
          <w:shd w:val="clear" w:color="auto" w:fill="FFFFFF"/>
        </w:rPr>
        <w:t xml:space="preserve"> </w:t>
      </w:r>
    </w:p>
    <w:p w14:paraId="6F8B79F9" w14:textId="77777777" w:rsidR="00E24A41" w:rsidRDefault="00E24A41" w:rsidP="00094669">
      <w:pPr>
        <w:pStyle w:val="ListParagraph"/>
        <w:tabs>
          <w:tab w:val="left" w:pos="3271"/>
        </w:tabs>
        <w:bidi w:val="0"/>
        <w:spacing w:after="120" w:line="360" w:lineRule="auto"/>
        <w:ind w:left="0"/>
        <w:jc w:val="both"/>
        <w:rPr>
          <w:rFonts w:asciiTheme="majorBidi" w:hAnsiTheme="majorBidi" w:cstheme="majorBidi"/>
          <w:color w:val="000000"/>
          <w:sz w:val="24"/>
          <w:szCs w:val="24"/>
          <w:shd w:val="clear" w:color="auto" w:fill="FFFFFF"/>
        </w:rPr>
      </w:pPr>
      <w:r w:rsidRPr="00F40207">
        <w:rPr>
          <w:rFonts w:asciiTheme="majorBidi" w:hAnsiTheme="majorBidi" w:cstheme="majorBidi"/>
          <w:color w:val="000000"/>
          <w:sz w:val="24"/>
          <w:szCs w:val="24"/>
          <w:shd w:val="clear" w:color="auto" w:fill="FFFFFF"/>
        </w:rPr>
        <w:t>Experimental studies</w:t>
      </w:r>
      <w:r>
        <w:rPr>
          <w:rFonts w:asciiTheme="majorBidi" w:hAnsiTheme="majorBidi" w:cstheme="majorBidi"/>
          <w:color w:val="000000"/>
          <w:sz w:val="24"/>
          <w:szCs w:val="24"/>
          <w:shd w:val="clear" w:color="auto" w:fill="FFFFFF"/>
        </w:rPr>
        <w:t xml:space="preserve"> such as</w:t>
      </w:r>
      <w:r w:rsidRPr="00F40207">
        <w:rPr>
          <w:rFonts w:asciiTheme="majorBidi" w:hAnsiTheme="majorBidi" w:cstheme="majorBidi"/>
          <w:color w:val="000000"/>
          <w:sz w:val="24"/>
          <w:szCs w:val="24"/>
          <w:shd w:val="clear" w:color="auto" w:fill="FFFFFF"/>
        </w:rPr>
        <w:t xml:space="preserve"> </w:t>
      </w:r>
      <w:r w:rsidRPr="00C10717">
        <w:rPr>
          <w:rFonts w:asciiTheme="majorBidi" w:hAnsiTheme="majorBidi" w:cstheme="majorBidi"/>
          <w:color w:val="000000"/>
          <w:sz w:val="24"/>
          <w:szCs w:val="24"/>
          <w:shd w:val="clear" w:color="auto" w:fill="FFFFFF"/>
        </w:rPr>
        <w:t xml:space="preserve">randomized controlled trial (RCT) </w:t>
      </w:r>
      <w:r w:rsidRPr="00F40207">
        <w:rPr>
          <w:rFonts w:asciiTheme="majorBidi" w:hAnsiTheme="majorBidi" w:cstheme="majorBidi"/>
          <w:color w:val="000000"/>
          <w:sz w:val="24"/>
          <w:szCs w:val="24"/>
          <w:shd w:val="clear" w:color="auto" w:fill="FFFFFF"/>
        </w:rPr>
        <w:t>are placed at the highest level of evidence</w:t>
      </w:r>
      <w:r w:rsidR="00E838CE">
        <w:rPr>
          <w:rFonts w:asciiTheme="majorBidi" w:hAnsiTheme="majorBidi" w:cstheme="majorBidi"/>
          <w:color w:val="000000"/>
          <w:sz w:val="24"/>
          <w:szCs w:val="24"/>
          <w:shd w:val="clear" w:color="auto" w:fill="FFFFFF"/>
        </w:rPr>
        <w:t xml:space="preserve"> </w:t>
      </w:r>
      <w:r w:rsidR="00E838CE">
        <w:rPr>
          <w:rFonts w:asciiTheme="majorBidi" w:hAnsiTheme="majorBidi" w:cstheme="majorBidi"/>
          <w:color w:val="000000"/>
          <w:sz w:val="24"/>
          <w:szCs w:val="24"/>
          <w:shd w:val="clear" w:color="auto" w:fill="FFFFFF"/>
        </w:rPr>
        <w:fldChar w:fldCharType="begin"/>
      </w:r>
      <w:r w:rsidR="00094669">
        <w:rPr>
          <w:rFonts w:asciiTheme="majorBidi" w:hAnsiTheme="majorBidi" w:cstheme="majorBidi"/>
          <w:color w:val="000000"/>
          <w:sz w:val="24"/>
          <w:szCs w:val="24"/>
          <w:shd w:val="clear" w:color="auto" w:fill="FFFFFF"/>
        </w:rPr>
        <w:instrText xml:space="preserve"> ADDIN EN.CITE &lt;EndNote&gt;&lt;Cite&gt;&lt;Author&gt;Association&lt;/Author&gt;&lt;Year&gt;1979&lt;/Year&gt;&lt;RecNum&gt;4&lt;/RecNum&gt;&lt;DisplayText&gt;(4)&lt;/DisplayText&gt;&lt;record&gt;&lt;rec-number&gt;4&lt;/rec-number&gt;&lt;foreign-keys&gt;&lt;key app="EN" db-id="z9vs9xsx3252fqewvt3xpz975r5wxfrtps29" timestamp="1558598821"&gt;4&lt;/key&gt;&lt;/foreign-keys&gt;&lt;ref-type name="Generic"&gt;13&lt;/ref-type&gt;&lt;contributors&gt;&lt;authors&gt;&lt;author&gt;Canadian Medical Association&lt;/author&gt;&lt;/authors&gt;&lt;/contributors&gt;&lt;titles&gt;&lt;title&gt;The periodic health examination. Canadian Task Force on the Periodic Health Examination&lt;/title&gt;&lt;/titles&gt;&lt;dates&gt;&lt;year&gt;1979&lt;/year&gt;&lt;/dates&gt;&lt;publisher&gt;Can Med Assoc&lt;/publisher&gt;&lt;isbn&gt;0820-3946&lt;/isbn&gt;&lt;urls&gt;&lt;/urls&gt;&lt;/record&gt;&lt;/Cite&gt;&lt;/EndNote&gt;</w:instrText>
      </w:r>
      <w:r w:rsidR="00E838CE">
        <w:rPr>
          <w:rFonts w:asciiTheme="majorBidi" w:hAnsiTheme="majorBidi" w:cstheme="majorBidi"/>
          <w:color w:val="000000"/>
          <w:sz w:val="24"/>
          <w:szCs w:val="24"/>
          <w:shd w:val="clear" w:color="auto" w:fill="FFFFFF"/>
        </w:rPr>
        <w:fldChar w:fldCharType="separate"/>
      </w:r>
      <w:r w:rsidR="00E838CE">
        <w:rPr>
          <w:rFonts w:asciiTheme="majorBidi" w:hAnsiTheme="majorBidi" w:cstheme="majorBidi"/>
          <w:noProof/>
          <w:color w:val="000000"/>
          <w:sz w:val="24"/>
          <w:szCs w:val="24"/>
          <w:shd w:val="clear" w:color="auto" w:fill="FFFFFF"/>
        </w:rPr>
        <w:t>(4)</w:t>
      </w:r>
      <w:r w:rsidR="00E838CE">
        <w:rPr>
          <w:rFonts w:asciiTheme="majorBidi" w:hAnsiTheme="majorBidi" w:cstheme="majorBidi"/>
          <w:color w:val="000000"/>
          <w:sz w:val="24"/>
          <w:szCs w:val="24"/>
          <w:shd w:val="clear" w:color="auto" w:fill="FFFFFF"/>
        </w:rPr>
        <w:fldChar w:fldCharType="end"/>
      </w:r>
      <w:r w:rsidR="00E838CE">
        <w:rPr>
          <w:rFonts w:asciiTheme="majorBidi" w:hAnsiTheme="majorBidi" w:cstheme="majorBidi"/>
          <w:color w:val="000000"/>
          <w:sz w:val="24"/>
          <w:szCs w:val="24"/>
          <w:shd w:val="clear" w:color="auto" w:fill="FFFFFF"/>
        </w:rPr>
        <w:t xml:space="preserve">. </w:t>
      </w:r>
      <w:r w:rsidRPr="00C10717">
        <w:rPr>
          <w:rFonts w:asciiTheme="majorBidi" w:hAnsiTheme="majorBidi" w:cstheme="majorBidi"/>
          <w:color w:val="000000"/>
          <w:sz w:val="24"/>
          <w:szCs w:val="24"/>
          <w:shd w:val="clear" w:color="auto" w:fill="FFFFFF"/>
        </w:rPr>
        <w:t xml:space="preserve">Whenever a trial is conducted, there are three possible </w:t>
      </w:r>
      <w:r w:rsidR="00322885" w:rsidRPr="00322885">
        <w:rPr>
          <w:rFonts w:asciiTheme="majorBidi" w:hAnsiTheme="majorBidi" w:cstheme="majorBidi"/>
          <w:color w:val="000000"/>
          <w:sz w:val="24"/>
          <w:szCs w:val="24"/>
          <w:shd w:val="clear" w:color="auto" w:fill="FFFFFF"/>
        </w:rPr>
        <w:t>statement</w:t>
      </w:r>
      <w:r w:rsidR="00322885">
        <w:rPr>
          <w:rFonts w:asciiTheme="majorBidi" w:hAnsiTheme="majorBidi" w:cstheme="majorBidi"/>
          <w:color w:val="000000"/>
          <w:sz w:val="24"/>
          <w:szCs w:val="24"/>
          <w:shd w:val="clear" w:color="auto" w:fill="FFFFFF"/>
        </w:rPr>
        <w:t>s</w:t>
      </w:r>
      <w:r w:rsidRPr="00C10717">
        <w:rPr>
          <w:rFonts w:asciiTheme="majorBidi" w:hAnsiTheme="majorBidi" w:cstheme="majorBidi"/>
          <w:color w:val="000000"/>
          <w:sz w:val="24"/>
          <w:szCs w:val="24"/>
          <w:shd w:val="clear" w:color="auto" w:fill="FFFFFF"/>
        </w:rPr>
        <w:t xml:space="preserve"> for the results: findings are correct (truth), represents random variation (chance) </w:t>
      </w:r>
      <w:r w:rsidR="00322885">
        <w:rPr>
          <w:rFonts w:asciiTheme="majorBidi" w:hAnsiTheme="majorBidi" w:cstheme="majorBidi"/>
          <w:color w:val="000000"/>
          <w:sz w:val="24"/>
          <w:szCs w:val="24"/>
          <w:shd w:val="clear" w:color="auto" w:fill="FFFFFF"/>
        </w:rPr>
        <w:t>or</w:t>
      </w:r>
      <w:r w:rsidRPr="00C10717">
        <w:rPr>
          <w:rFonts w:asciiTheme="majorBidi" w:hAnsiTheme="majorBidi" w:cstheme="majorBidi"/>
          <w:color w:val="000000"/>
          <w:sz w:val="24"/>
          <w:szCs w:val="24"/>
          <w:shd w:val="clear" w:color="auto" w:fill="FFFFFF"/>
        </w:rPr>
        <w:t xml:space="preserve"> they are influenced by systematic error (bias)</w:t>
      </w:r>
      <w:r w:rsidR="00E838CE">
        <w:rPr>
          <w:rFonts w:asciiTheme="majorBidi" w:hAnsiTheme="majorBidi" w:cstheme="majorBidi"/>
          <w:color w:val="000000"/>
          <w:sz w:val="24"/>
          <w:szCs w:val="24"/>
          <w:shd w:val="clear" w:color="auto" w:fill="FFFFFF"/>
        </w:rPr>
        <w:t xml:space="preserve"> </w:t>
      </w:r>
      <w:r w:rsidR="00E838CE">
        <w:rPr>
          <w:rFonts w:asciiTheme="majorBidi" w:hAnsiTheme="majorBidi" w:cstheme="majorBidi"/>
          <w:color w:val="000000"/>
          <w:sz w:val="24"/>
          <w:szCs w:val="24"/>
          <w:shd w:val="clear" w:color="auto" w:fill="FFFFFF"/>
        </w:rPr>
        <w:fldChar w:fldCharType="begin"/>
      </w:r>
      <w:r w:rsidR="00E838CE">
        <w:rPr>
          <w:rFonts w:asciiTheme="majorBidi" w:hAnsiTheme="majorBidi" w:cstheme="majorBidi"/>
          <w:color w:val="000000"/>
          <w:sz w:val="24"/>
          <w:szCs w:val="24"/>
          <w:shd w:val="clear" w:color="auto" w:fill="FFFFFF"/>
        </w:rPr>
        <w:instrText xml:space="preserve"> ADDIN EN.CITE &lt;EndNote&gt;&lt;Cite&gt;&lt;Author&gt;Moher D&lt;/Author&gt;&lt;Year&gt;2005&lt;/Year&gt;&lt;RecNum&gt;5&lt;/RecNum&gt;&lt;DisplayText&gt;(5)&lt;/DisplayText&gt;&lt;record&gt;&lt;rec-number&gt;5&lt;/rec-number&gt;&lt;foreign-keys&gt;&lt;key app="EN" db-id="apx2dawftrzss7eaazd59a90e2awe0wrtar2" timestamp="1556644960"&gt;5&lt;/key&gt;&lt;/foreign-keys&gt;&lt;ref-type name="Journal Article"&gt;17&lt;/ref-type&gt;&lt;contributors&gt;&lt;authors&gt;&lt;author&gt;Moher D, Schulz KF, Altman D.&lt;/author&gt;&lt;/authors&gt;&lt;/contributors&gt;&lt;titles&gt;&lt;title&gt; The CONSORT Statement: Revised recommendations for improving the quality of reports of parallel-group randomized trials 2001&lt;/title&gt;&lt;secondary-title&gt; Explore (NY)&lt;/secondary-title&gt;&lt;/titles&gt;&lt;pages&gt;40-45&lt;/pages&gt;&lt;volume&gt;1&lt;/volume&gt;&lt;dates&gt;&lt;year&gt;2005&lt;/year&gt;&lt;/dates&gt;&lt;urls&gt;&lt;/urls&gt;&lt;/record&gt;&lt;/Cite&gt;&lt;/EndNote&gt;</w:instrText>
      </w:r>
      <w:r w:rsidR="00E838CE">
        <w:rPr>
          <w:rFonts w:asciiTheme="majorBidi" w:hAnsiTheme="majorBidi" w:cstheme="majorBidi"/>
          <w:color w:val="000000"/>
          <w:sz w:val="24"/>
          <w:szCs w:val="24"/>
          <w:shd w:val="clear" w:color="auto" w:fill="FFFFFF"/>
        </w:rPr>
        <w:fldChar w:fldCharType="separate"/>
      </w:r>
      <w:r w:rsidR="00E838CE">
        <w:rPr>
          <w:rFonts w:asciiTheme="majorBidi" w:hAnsiTheme="majorBidi" w:cstheme="majorBidi"/>
          <w:noProof/>
          <w:color w:val="000000"/>
          <w:sz w:val="24"/>
          <w:szCs w:val="24"/>
          <w:shd w:val="clear" w:color="auto" w:fill="FFFFFF"/>
        </w:rPr>
        <w:t>(5)</w:t>
      </w:r>
      <w:r w:rsidR="00E838CE">
        <w:rPr>
          <w:rFonts w:asciiTheme="majorBidi" w:hAnsiTheme="majorBidi" w:cstheme="majorBidi"/>
          <w:color w:val="000000"/>
          <w:sz w:val="24"/>
          <w:szCs w:val="24"/>
          <w:shd w:val="clear" w:color="auto" w:fill="FFFFFF"/>
        </w:rPr>
        <w:fldChar w:fldCharType="end"/>
      </w:r>
      <w:r w:rsidR="00E838CE">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 xml:space="preserve"> </w:t>
      </w:r>
      <w:r w:rsidR="00C03D8C" w:rsidRPr="00C10717">
        <w:rPr>
          <w:rFonts w:asciiTheme="majorBidi" w:hAnsiTheme="majorBidi" w:cstheme="majorBidi"/>
          <w:color w:val="000000"/>
          <w:sz w:val="24"/>
          <w:szCs w:val="24"/>
          <w:shd w:val="clear" w:color="auto" w:fill="FFFFFF"/>
        </w:rPr>
        <w:t>Studies</w:t>
      </w:r>
      <w:r w:rsidRPr="00C10717">
        <w:rPr>
          <w:rFonts w:asciiTheme="majorBidi" w:hAnsiTheme="majorBidi" w:cstheme="majorBidi"/>
          <w:color w:val="000000"/>
          <w:sz w:val="24"/>
          <w:szCs w:val="24"/>
          <w:shd w:val="clear" w:color="auto" w:fill="FFFFFF"/>
        </w:rPr>
        <w:t xml:space="preserve"> have shown that bias can obscure up to 60% of the real effect of a healthcare intervention. A mounting body of empirical evidence shows that ‘biased results from poorly designed and reported trials can mislead decision-making in healthcare at all levels</w:t>
      </w:r>
      <w:r w:rsidR="00E838CE">
        <w:rPr>
          <w:rFonts w:asciiTheme="majorBidi" w:hAnsiTheme="majorBidi" w:cstheme="majorBidi"/>
          <w:color w:val="000000"/>
          <w:sz w:val="24"/>
          <w:szCs w:val="24"/>
          <w:shd w:val="clear" w:color="auto" w:fill="FFFFFF"/>
        </w:rPr>
        <w:t xml:space="preserve"> </w:t>
      </w:r>
      <w:r w:rsidR="00C96034">
        <w:rPr>
          <w:rFonts w:asciiTheme="majorBidi" w:hAnsiTheme="majorBidi" w:cstheme="majorBidi"/>
          <w:color w:val="000000"/>
          <w:sz w:val="24"/>
          <w:szCs w:val="24"/>
          <w:shd w:val="clear" w:color="auto" w:fill="FFFFFF"/>
        </w:rPr>
        <w:fldChar w:fldCharType="begin"/>
      </w:r>
      <w:r w:rsidR="00094669">
        <w:rPr>
          <w:rFonts w:asciiTheme="majorBidi" w:hAnsiTheme="majorBidi" w:cstheme="majorBidi"/>
          <w:color w:val="000000"/>
          <w:sz w:val="24"/>
          <w:szCs w:val="24"/>
          <w:shd w:val="clear" w:color="auto" w:fill="FFFFFF"/>
        </w:rPr>
        <w:instrText xml:space="preserve"> ADDIN EN.CITE &lt;EndNote&gt;&lt;Cite&gt;&lt;Author&gt;Schulz&lt;/Author&gt;&lt;Year&gt;2010&lt;/Year&gt;&lt;RecNum&gt;6&lt;/RecNum&gt;&lt;DisplayText&gt;(6)&lt;/DisplayText&gt;&lt;record&gt;&lt;rec-number&gt;6&lt;/rec-number&gt;&lt;foreign-keys&gt;&lt;key app="EN" db-id="z9vs9xsx3252fqewvt3xpz975r5wxfrtps29" timestamp="1558599021"&gt;6&lt;/key&gt;&lt;/foreign-keys&gt;&lt;ref-type name="Journal Article"&gt;17&lt;/ref-type&gt;&lt;contributors&gt;&lt;authors&gt;&lt;author&gt;Schulz, Kenneth F&lt;/author&gt;&lt;author&gt;Altman, Douglas G&lt;/author&gt;&lt;author&gt;Moher, David&lt;/author&gt;&lt;/authors&gt;&lt;/contributors&gt;&lt;titles&gt;&lt;title&gt;CONSORT 2010 statement: updated guidelines for reporting parallel group randomised trials&lt;/title&gt;&lt;secondary-title&gt;BMC medicine&lt;/secondary-title&gt;&lt;/titles&gt;&lt;periodical&gt;&lt;full-title&gt;BMC medicine&lt;/full-title&gt;&lt;/periodical&gt;&lt;pages&gt;18&lt;/pages&gt;&lt;volume&gt;8&lt;/volume&gt;&lt;number&gt;1&lt;/number&gt;&lt;dates&gt;&lt;year&gt;2010&lt;/year&gt;&lt;/dates&gt;&lt;isbn&gt;1741-7015&lt;/isbn&gt;&lt;urls&gt;&lt;/urls&gt;&lt;/record&gt;&lt;/Cite&gt;&lt;/EndNote&gt;</w:instrText>
      </w:r>
      <w:r w:rsidR="00C96034">
        <w:rPr>
          <w:rFonts w:asciiTheme="majorBidi" w:hAnsiTheme="majorBidi" w:cstheme="majorBidi"/>
          <w:color w:val="000000"/>
          <w:sz w:val="24"/>
          <w:szCs w:val="24"/>
          <w:shd w:val="clear" w:color="auto" w:fill="FFFFFF"/>
        </w:rPr>
        <w:fldChar w:fldCharType="separate"/>
      </w:r>
      <w:r w:rsidR="00C96034">
        <w:rPr>
          <w:rFonts w:asciiTheme="majorBidi" w:hAnsiTheme="majorBidi" w:cstheme="majorBidi"/>
          <w:noProof/>
          <w:color w:val="000000"/>
          <w:sz w:val="24"/>
          <w:szCs w:val="24"/>
          <w:shd w:val="clear" w:color="auto" w:fill="FFFFFF"/>
        </w:rPr>
        <w:t>(6)</w:t>
      </w:r>
      <w:r w:rsidR="00C96034">
        <w:rPr>
          <w:rFonts w:asciiTheme="majorBidi" w:hAnsiTheme="majorBidi" w:cstheme="majorBidi"/>
          <w:color w:val="000000"/>
          <w:sz w:val="24"/>
          <w:szCs w:val="24"/>
          <w:shd w:val="clear" w:color="auto" w:fill="FFFFFF"/>
        </w:rPr>
        <w:fldChar w:fldCharType="end"/>
      </w:r>
      <w:r w:rsidRPr="00C10717">
        <w:rPr>
          <w:rFonts w:asciiTheme="majorBidi" w:hAnsiTheme="majorBidi" w:cstheme="majorBidi"/>
          <w:color w:val="000000"/>
          <w:sz w:val="24"/>
          <w:szCs w:val="24"/>
          <w:shd w:val="clear" w:color="auto" w:fill="FFFFFF"/>
        </w:rPr>
        <w:t>.</w:t>
      </w:r>
      <w:r>
        <w:rPr>
          <w:rFonts w:asciiTheme="majorBidi" w:hAnsiTheme="majorBidi" w:cstheme="majorBidi"/>
          <w:color w:val="000000"/>
          <w:sz w:val="24"/>
          <w:szCs w:val="24"/>
          <w:shd w:val="clear" w:color="auto" w:fill="FFFFFF"/>
        </w:rPr>
        <w:t xml:space="preserve"> </w:t>
      </w:r>
    </w:p>
    <w:p w14:paraId="54D34A3B" w14:textId="77777777" w:rsidR="006C5C22" w:rsidRDefault="006852AC" w:rsidP="00FB6280">
      <w:pPr>
        <w:pStyle w:val="ListParagraph"/>
        <w:tabs>
          <w:tab w:val="left" w:pos="3271"/>
        </w:tabs>
        <w:bidi w:val="0"/>
        <w:spacing w:after="120" w:line="360" w:lineRule="auto"/>
        <w:ind w:left="0"/>
        <w:jc w:val="both"/>
        <w:rPr>
          <w:rFonts w:asciiTheme="majorBidi" w:hAnsiTheme="majorBidi" w:cstheme="majorBidi"/>
          <w:color w:val="000000"/>
          <w:sz w:val="24"/>
          <w:szCs w:val="24"/>
          <w:shd w:val="clear" w:color="auto" w:fill="FFFFFF"/>
        </w:rPr>
      </w:pPr>
      <w:r w:rsidRPr="00FE07BA">
        <w:rPr>
          <w:rFonts w:asciiTheme="majorBidi" w:hAnsiTheme="majorBidi" w:cstheme="majorBidi"/>
          <w:color w:val="000000"/>
          <w:sz w:val="24"/>
          <w:szCs w:val="24"/>
          <w:shd w:val="clear" w:color="auto" w:fill="FFFFFF"/>
        </w:rPr>
        <w:t xml:space="preserve">Therefore, critical appraisal of the quality of clinical research </w:t>
      </w:r>
      <w:r w:rsidRPr="006C5C22">
        <w:rPr>
          <w:rFonts w:asciiTheme="majorBidi" w:hAnsiTheme="majorBidi" w:cstheme="majorBidi"/>
          <w:color w:val="000000"/>
          <w:sz w:val="24"/>
          <w:szCs w:val="24"/>
          <w:shd w:val="clear" w:color="auto" w:fill="FFFFFF"/>
        </w:rPr>
        <w:t xml:space="preserve">helps </w:t>
      </w:r>
      <w:ins w:id="65" w:author="Editor 25" w:date="2020-08-09T10:53:00Z">
        <w:r w:rsidR="007A0A48">
          <w:rPr>
            <w:rFonts w:asciiTheme="majorBidi" w:hAnsiTheme="majorBidi" w:cstheme="majorBidi"/>
            <w:color w:val="000000"/>
            <w:sz w:val="24"/>
            <w:szCs w:val="24"/>
            <w:shd w:val="clear" w:color="auto" w:fill="FFFFFF"/>
          </w:rPr>
          <w:t xml:space="preserve">distinguish </w:t>
        </w:r>
      </w:ins>
      <w:ins w:id="66" w:author="Editor 25" w:date="2020-08-09T10:55:00Z">
        <w:r w:rsidR="007A0A48">
          <w:rPr>
            <w:rFonts w:asciiTheme="majorBidi" w:hAnsiTheme="majorBidi" w:cstheme="majorBidi"/>
            <w:color w:val="000000"/>
            <w:sz w:val="24"/>
            <w:szCs w:val="24"/>
            <w:shd w:val="clear" w:color="auto" w:fill="FFFFFF"/>
          </w:rPr>
          <w:t>what is</w:t>
        </w:r>
      </w:ins>
      <w:ins w:id="67" w:author="Editor 25" w:date="2020-08-09T10:53:00Z">
        <w:r w:rsidR="007A0A48">
          <w:rPr>
            <w:rFonts w:asciiTheme="majorBidi" w:hAnsiTheme="majorBidi" w:cstheme="majorBidi"/>
            <w:color w:val="000000"/>
            <w:sz w:val="24"/>
            <w:szCs w:val="24"/>
            <w:shd w:val="clear" w:color="auto" w:fill="FFFFFF"/>
          </w:rPr>
          <w:t xml:space="preserve"> significant</w:t>
        </w:r>
      </w:ins>
      <w:del w:id="68" w:author="Editor 25" w:date="2020-08-09T10:52:00Z">
        <w:r w:rsidRPr="006C5C22" w:rsidDel="007A0A48">
          <w:rPr>
            <w:rFonts w:asciiTheme="majorBidi" w:hAnsiTheme="majorBidi" w:cstheme="majorBidi"/>
            <w:color w:val="000000"/>
            <w:sz w:val="24"/>
            <w:szCs w:val="24"/>
            <w:shd w:val="clear" w:color="auto" w:fill="FFFFFF"/>
          </w:rPr>
          <w:delText xml:space="preserve">to </w:delText>
        </w:r>
      </w:del>
      <w:del w:id="69" w:author="Editor 25" w:date="2020-08-09T10:53:00Z">
        <w:r w:rsidRPr="006C5C22" w:rsidDel="007A0A48">
          <w:rPr>
            <w:rFonts w:asciiTheme="majorBidi" w:hAnsiTheme="majorBidi" w:cstheme="majorBidi"/>
            <w:color w:val="000000"/>
            <w:sz w:val="24"/>
            <w:szCs w:val="24"/>
            <w:shd w:val="clear" w:color="auto" w:fill="FFFFFF"/>
          </w:rPr>
          <w:delText>separat</w:delText>
        </w:r>
      </w:del>
      <w:del w:id="70" w:author="Editor 25" w:date="2020-08-09T10:52:00Z">
        <w:r w:rsidRPr="006C5C22" w:rsidDel="007A0A48">
          <w:rPr>
            <w:rFonts w:asciiTheme="majorBidi" w:hAnsiTheme="majorBidi" w:cstheme="majorBidi"/>
            <w:color w:val="000000"/>
            <w:sz w:val="24"/>
            <w:szCs w:val="24"/>
            <w:shd w:val="clear" w:color="auto" w:fill="FFFFFF"/>
          </w:rPr>
          <w:delText>e</w:delText>
        </w:r>
      </w:del>
      <w:r w:rsidRPr="006C5C22">
        <w:rPr>
          <w:rFonts w:asciiTheme="majorBidi" w:hAnsiTheme="majorBidi" w:cstheme="majorBidi"/>
          <w:color w:val="000000"/>
          <w:sz w:val="24"/>
          <w:szCs w:val="24"/>
          <w:shd w:val="clear" w:color="auto" w:fill="FFFFFF"/>
        </w:rPr>
        <w:t xml:space="preserve"> </w:t>
      </w:r>
      <w:ins w:id="71" w:author="Editor 25" w:date="2020-08-09T10:55:00Z">
        <w:r w:rsidR="007A0A48">
          <w:rPr>
            <w:rFonts w:asciiTheme="majorBidi" w:hAnsiTheme="majorBidi" w:cstheme="majorBidi"/>
            <w:color w:val="000000"/>
            <w:sz w:val="24"/>
            <w:szCs w:val="24"/>
            <w:shd w:val="clear" w:color="auto" w:fill="FFFFFF"/>
          </w:rPr>
          <w:t xml:space="preserve">and </w:t>
        </w:r>
      </w:ins>
      <w:r w:rsidRPr="006C5C22">
        <w:rPr>
          <w:rFonts w:asciiTheme="majorBidi" w:hAnsiTheme="majorBidi" w:cstheme="majorBidi"/>
          <w:color w:val="000000"/>
          <w:sz w:val="24"/>
          <w:szCs w:val="24"/>
          <w:shd w:val="clear" w:color="auto" w:fill="FFFFFF"/>
        </w:rPr>
        <w:t>what is significant from what is not</w:t>
      </w:r>
      <w:r w:rsidR="00C96034">
        <w:rPr>
          <w:rFonts w:asciiTheme="majorBidi" w:hAnsiTheme="majorBidi" w:cstheme="majorBidi"/>
          <w:color w:val="000000"/>
          <w:sz w:val="24"/>
          <w:szCs w:val="24"/>
          <w:shd w:val="clear" w:color="auto" w:fill="FFFFFF"/>
        </w:rPr>
        <w:t xml:space="preserve"> </w:t>
      </w:r>
      <w:r w:rsidR="00C96034">
        <w:rPr>
          <w:rFonts w:asciiTheme="majorBidi" w:hAnsiTheme="majorBidi" w:cstheme="majorBidi"/>
          <w:color w:val="000000"/>
          <w:sz w:val="24"/>
          <w:szCs w:val="24"/>
          <w:shd w:val="clear" w:color="auto" w:fill="FFFFFF"/>
        </w:rPr>
        <w:fldChar w:fldCharType="begin"/>
      </w:r>
      <w:r w:rsidR="00C96034">
        <w:rPr>
          <w:rFonts w:asciiTheme="majorBidi" w:hAnsiTheme="majorBidi" w:cstheme="majorBidi"/>
          <w:color w:val="000000"/>
          <w:sz w:val="24"/>
          <w:szCs w:val="24"/>
          <w:shd w:val="clear" w:color="auto" w:fill="FFFFFF"/>
        </w:rPr>
        <w:instrText xml:space="preserve"> ADDIN EN.CITE &lt;EndNote&gt;&lt;Cite&gt;&lt;Author&gt;Morrison&lt;/Author&gt;&lt;Year&gt;2017&lt;/Year&gt;&lt;RecNum&gt;1&lt;/RecNum&gt;&lt;DisplayText&gt;(1)&lt;/DisplayText&gt;&lt;record&gt;&lt;rec-number&gt;1&lt;/rec-number&gt;&lt;foreign-keys&gt;&lt;key app="EN" db-id="apx2dawftrzss7eaazd59a90e2awe0wrtar2" timestamp="1556643744"&gt;1&lt;/key&gt;&lt;/foreign-keys&gt;&lt;ref-type name="Online Database"&gt;45&lt;/ref-type&gt;&lt;contributors&gt;&lt;authors&gt;&lt;author&gt;Morrison, K&lt;/author&gt;&lt;/authors&gt;&lt;/contributors&gt;&lt;titles&gt;&lt;title&gt;Dissecting the literature: the importance of critical appraisal&lt;/title&gt;&lt;/titles&gt;&lt;dates&gt;&lt;year&gt;2017&lt;/year&gt;&lt;pub-dates&gt;&lt;date&gt;2019/4/20&lt;/date&gt;&lt;/pub-dates&gt;&lt;/dates&gt;&lt;publisher&gt;Royal College of Surgeons&lt;/publisher&gt;&lt;urls&gt;&lt;related-urls&gt;&lt;url&gt;https://www.rcseng.ac.uk&lt;/url&gt;&lt;/related-urls&gt;&lt;/urls&gt;&lt;/record&gt;&lt;/Cite&gt;&lt;/EndNote&gt;</w:instrText>
      </w:r>
      <w:r w:rsidR="00C96034">
        <w:rPr>
          <w:rFonts w:asciiTheme="majorBidi" w:hAnsiTheme="majorBidi" w:cstheme="majorBidi"/>
          <w:color w:val="000000"/>
          <w:sz w:val="24"/>
          <w:szCs w:val="24"/>
          <w:shd w:val="clear" w:color="auto" w:fill="FFFFFF"/>
        </w:rPr>
        <w:fldChar w:fldCharType="separate"/>
      </w:r>
      <w:r w:rsidR="00C96034">
        <w:rPr>
          <w:rFonts w:asciiTheme="majorBidi" w:hAnsiTheme="majorBidi" w:cstheme="majorBidi"/>
          <w:noProof/>
          <w:color w:val="000000"/>
          <w:sz w:val="24"/>
          <w:szCs w:val="24"/>
          <w:shd w:val="clear" w:color="auto" w:fill="FFFFFF"/>
        </w:rPr>
        <w:t>(1)</w:t>
      </w:r>
      <w:r w:rsidR="00C96034">
        <w:rPr>
          <w:rFonts w:asciiTheme="majorBidi" w:hAnsiTheme="majorBidi" w:cstheme="majorBidi"/>
          <w:color w:val="000000"/>
          <w:sz w:val="24"/>
          <w:szCs w:val="24"/>
          <w:shd w:val="clear" w:color="auto" w:fill="FFFFFF"/>
        </w:rPr>
        <w:fldChar w:fldCharType="end"/>
      </w:r>
      <w:r w:rsidR="00C96034">
        <w:rPr>
          <w:rFonts w:asciiTheme="majorBidi" w:hAnsiTheme="majorBidi" w:cstheme="majorBidi"/>
          <w:color w:val="000000"/>
          <w:sz w:val="24"/>
          <w:szCs w:val="24"/>
          <w:shd w:val="clear" w:color="auto" w:fill="FFFFFF"/>
        </w:rPr>
        <w:t>.</w:t>
      </w:r>
      <w:r w:rsidR="00EF3F6E">
        <w:rPr>
          <w:rFonts w:asciiTheme="majorBidi" w:hAnsiTheme="majorBidi" w:cstheme="majorBidi"/>
          <w:color w:val="000000"/>
          <w:sz w:val="24"/>
          <w:szCs w:val="24"/>
          <w:shd w:val="clear" w:color="auto" w:fill="FFFFFF"/>
        </w:rPr>
        <w:t xml:space="preserve"> </w:t>
      </w:r>
      <w:r w:rsidR="006C5C22" w:rsidRPr="00D07B7F">
        <w:rPr>
          <w:rFonts w:asciiTheme="majorBidi" w:hAnsiTheme="majorBidi" w:cstheme="majorBidi"/>
          <w:sz w:val="24"/>
          <w:szCs w:val="24"/>
        </w:rPr>
        <w:t>Critical appraisal is the process of carefully and systematically</w:t>
      </w:r>
      <w:r w:rsidR="006C5C22">
        <w:rPr>
          <w:rFonts w:asciiTheme="majorBidi" w:hAnsiTheme="majorBidi" w:cstheme="majorBidi"/>
          <w:sz w:val="24"/>
          <w:szCs w:val="24"/>
        </w:rPr>
        <w:t xml:space="preserve"> </w:t>
      </w:r>
      <w:r w:rsidR="006C5C22" w:rsidRPr="00D07B7F">
        <w:rPr>
          <w:rFonts w:asciiTheme="majorBidi" w:hAnsiTheme="majorBidi" w:cstheme="majorBidi"/>
          <w:sz w:val="24"/>
          <w:szCs w:val="24"/>
        </w:rPr>
        <w:t xml:space="preserve">examining </w:t>
      </w:r>
      <w:ins w:id="72" w:author="Editor 25" w:date="2020-08-09T10:58:00Z">
        <w:r w:rsidR="00FC03D5">
          <w:rPr>
            <w:rFonts w:asciiTheme="majorBidi" w:hAnsiTheme="majorBidi" w:cstheme="majorBidi"/>
            <w:sz w:val="24"/>
            <w:szCs w:val="24"/>
          </w:rPr>
          <w:t xml:space="preserve">a study </w:t>
        </w:r>
      </w:ins>
      <w:del w:id="73" w:author="Editor 25" w:date="2020-08-09T11:03:00Z">
        <w:r w:rsidR="006C5C22" w:rsidRPr="00D07B7F" w:rsidDel="00FC03D5">
          <w:rPr>
            <w:rFonts w:asciiTheme="majorBidi" w:hAnsiTheme="majorBidi" w:cstheme="majorBidi"/>
            <w:sz w:val="24"/>
            <w:szCs w:val="24"/>
          </w:rPr>
          <w:delText xml:space="preserve">research </w:delText>
        </w:r>
      </w:del>
      <w:r w:rsidR="006C5C22" w:rsidRPr="00D07B7F">
        <w:rPr>
          <w:rFonts w:asciiTheme="majorBidi" w:hAnsiTheme="majorBidi" w:cstheme="majorBidi"/>
          <w:sz w:val="24"/>
          <w:szCs w:val="24"/>
        </w:rPr>
        <w:t xml:space="preserve">to judge its trustworthiness, </w:t>
      </w:r>
      <w:del w:id="74" w:author="Editor 25" w:date="2020-08-09T11:03:00Z">
        <w:r w:rsidR="006C5C22" w:rsidRPr="00D07B7F" w:rsidDel="00FC03D5">
          <w:rPr>
            <w:rFonts w:asciiTheme="majorBidi" w:hAnsiTheme="majorBidi" w:cstheme="majorBidi"/>
            <w:sz w:val="24"/>
            <w:szCs w:val="24"/>
          </w:rPr>
          <w:delText xml:space="preserve">and its </w:delText>
        </w:r>
      </w:del>
      <w:r w:rsidR="006C5C22" w:rsidRPr="00D07B7F">
        <w:rPr>
          <w:rFonts w:asciiTheme="majorBidi" w:hAnsiTheme="majorBidi" w:cstheme="majorBidi"/>
          <w:sz w:val="24"/>
          <w:szCs w:val="24"/>
        </w:rPr>
        <w:t>value</w:t>
      </w:r>
      <w:ins w:id="75" w:author="Editor 25" w:date="2020-08-09T11:03:00Z">
        <w:r w:rsidR="00FC03D5">
          <w:rPr>
            <w:rFonts w:asciiTheme="majorBidi" w:hAnsiTheme="majorBidi" w:cstheme="majorBidi"/>
            <w:sz w:val="24"/>
            <w:szCs w:val="24"/>
          </w:rPr>
          <w:t>,</w:t>
        </w:r>
      </w:ins>
      <w:r w:rsidR="006C5C22">
        <w:rPr>
          <w:rFonts w:asciiTheme="majorBidi" w:hAnsiTheme="majorBidi" w:cstheme="majorBidi"/>
          <w:sz w:val="24"/>
          <w:szCs w:val="24"/>
        </w:rPr>
        <w:t xml:space="preserve"> </w:t>
      </w:r>
      <w:r w:rsidR="006C5C22" w:rsidRPr="00D07B7F">
        <w:rPr>
          <w:rFonts w:asciiTheme="majorBidi" w:hAnsiTheme="majorBidi" w:cstheme="majorBidi"/>
          <w:sz w:val="24"/>
          <w:szCs w:val="24"/>
        </w:rPr>
        <w:t>and relevance in a particular context</w:t>
      </w:r>
      <w:r w:rsidR="00C96034">
        <w:rPr>
          <w:rFonts w:asciiTheme="majorBidi" w:hAnsiTheme="majorBidi" w:cstheme="majorBidi"/>
          <w:sz w:val="24"/>
          <w:szCs w:val="24"/>
        </w:rPr>
        <w:t xml:space="preserve"> </w:t>
      </w:r>
      <w:r w:rsidR="00C96034">
        <w:rPr>
          <w:rFonts w:asciiTheme="majorBidi" w:hAnsiTheme="majorBidi" w:cstheme="majorBidi"/>
          <w:sz w:val="24"/>
          <w:szCs w:val="24"/>
        </w:rPr>
        <w:fldChar w:fldCharType="begin"/>
      </w:r>
      <w:r w:rsidR="00C96034">
        <w:rPr>
          <w:rFonts w:asciiTheme="majorBidi" w:hAnsiTheme="majorBidi" w:cstheme="majorBidi"/>
          <w:sz w:val="24"/>
          <w:szCs w:val="24"/>
        </w:rPr>
        <w:instrText xml:space="preserve"> ADDIN EN.CITE &lt;EndNote&gt;&lt;Cite&gt;&lt;Author&gt;A&lt;/Author&gt;&lt;Year&gt;2009&lt;/Year&gt;&lt;RecNum&gt;7&lt;/RecNum&gt;&lt;DisplayText&gt;(7)&lt;/DisplayText&gt;&lt;record&gt;&lt;rec-number&gt;7&lt;/rec-number&gt;&lt;foreign-keys&gt;&lt;key app="EN" db-id="apx2dawftrzss7eaazd59a90e2awe0wrtar2" timestamp="1556645447"&gt;7&lt;/key&gt;&lt;/foreign-keys&gt;&lt;ref-type name="Online Database"&gt;45&lt;/ref-type&gt;&lt;contributors&gt;&lt;authors&gt;&lt;author&gt;Burls A&lt;/author&gt;&lt;/authors&gt;&lt;/contributors&gt;&lt;titles&gt;&lt;title&gt;  What is Critical Appraisal?  &lt;/title&gt;&lt;/titles&gt;&lt;dates&gt;&lt;year&gt;2009&lt;/year&gt;&lt;pub-dates&gt;&lt;date&gt;2019 Jun 5&lt;/date&gt;&lt;/pub-dates&gt;&lt;/dates&gt;&lt;pub-location&gt; Oxford, UK: University of Oxford&lt;/pub-location&gt;&lt;urls&gt;&lt;related-urls&gt;&lt;url&gt;http://www.medicine.ox.ac.uk/bandolier/painres/download/whatis/what_is_critical_appraisal.pdf .&lt;/url&gt;&lt;/related-urls&gt;&lt;/urls&gt;&lt;/record&gt;&lt;/Cite&gt;&lt;/EndNote&gt;</w:instrText>
      </w:r>
      <w:r w:rsidR="00C96034">
        <w:rPr>
          <w:rFonts w:asciiTheme="majorBidi" w:hAnsiTheme="majorBidi" w:cstheme="majorBidi"/>
          <w:sz w:val="24"/>
          <w:szCs w:val="24"/>
        </w:rPr>
        <w:fldChar w:fldCharType="separate"/>
      </w:r>
      <w:r w:rsidR="00C96034">
        <w:rPr>
          <w:rFonts w:asciiTheme="majorBidi" w:hAnsiTheme="majorBidi" w:cstheme="majorBidi"/>
          <w:noProof/>
          <w:sz w:val="24"/>
          <w:szCs w:val="24"/>
        </w:rPr>
        <w:t>(7)</w:t>
      </w:r>
      <w:r w:rsidR="00C96034">
        <w:rPr>
          <w:rFonts w:asciiTheme="majorBidi" w:hAnsiTheme="majorBidi" w:cstheme="majorBidi"/>
          <w:sz w:val="24"/>
          <w:szCs w:val="24"/>
        </w:rPr>
        <w:fldChar w:fldCharType="end"/>
      </w:r>
      <w:r w:rsidR="00565EB4">
        <w:rPr>
          <w:rFonts w:asciiTheme="majorBidi" w:hAnsiTheme="majorBidi" w:cstheme="majorBidi"/>
          <w:sz w:val="24"/>
          <w:szCs w:val="24"/>
        </w:rPr>
        <w:t xml:space="preserve">. </w:t>
      </w:r>
      <w:r w:rsidR="006C5C22" w:rsidRPr="006C5C22">
        <w:rPr>
          <w:rFonts w:asciiTheme="majorBidi" w:hAnsiTheme="majorBidi" w:cstheme="majorBidi"/>
          <w:color w:val="000000"/>
          <w:sz w:val="24"/>
          <w:szCs w:val="24"/>
          <w:shd w:val="clear" w:color="auto" w:fill="FFFFFF"/>
        </w:rPr>
        <w:t xml:space="preserve">Critical appraisal allows </w:t>
      </w:r>
      <w:ins w:id="76" w:author="Editor 25" w:date="2020-08-09T11:03:00Z">
        <w:r w:rsidR="00FC03D5">
          <w:rPr>
            <w:rFonts w:asciiTheme="majorBidi" w:hAnsiTheme="majorBidi" w:cstheme="majorBidi"/>
            <w:color w:val="000000"/>
            <w:sz w:val="24"/>
            <w:szCs w:val="24"/>
            <w:shd w:val="clear" w:color="auto" w:fill="FFFFFF"/>
          </w:rPr>
          <w:t xml:space="preserve">the researchers </w:t>
        </w:r>
      </w:ins>
      <w:r w:rsidR="006C5C22" w:rsidRPr="006C5C22">
        <w:rPr>
          <w:rFonts w:asciiTheme="majorBidi" w:hAnsiTheme="majorBidi" w:cstheme="majorBidi"/>
          <w:color w:val="000000"/>
          <w:sz w:val="24"/>
          <w:szCs w:val="24"/>
          <w:shd w:val="clear" w:color="auto" w:fill="FFFFFF"/>
        </w:rPr>
        <w:t>to</w:t>
      </w:r>
      <w:r w:rsidR="006C5C22">
        <w:rPr>
          <w:rFonts w:asciiTheme="majorBidi" w:hAnsiTheme="majorBidi" w:cstheme="majorBidi"/>
          <w:color w:val="000000"/>
          <w:sz w:val="24"/>
          <w:szCs w:val="24"/>
          <w:shd w:val="clear" w:color="auto" w:fill="FFFFFF"/>
        </w:rPr>
        <w:t xml:space="preserve"> </w:t>
      </w:r>
      <w:r w:rsidR="006C5C22" w:rsidRPr="006C5C22">
        <w:rPr>
          <w:rFonts w:asciiTheme="majorBidi" w:hAnsiTheme="majorBidi" w:cstheme="majorBidi"/>
          <w:color w:val="000000"/>
          <w:sz w:val="24"/>
          <w:szCs w:val="24"/>
          <w:shd w:val="clear" w:color="auto" w:fill="FFFFFF"/>
        </w:rPr>
        <w:t xml:space="preserve">reduce </w:t>
      </w:r>
      <w:r w:rsidR="00A40838" w:rsidRPr="006C5C22">
        <w:rPr>
          <w:rFonts w:asciiTheme="majorBidi" w:hAnsiTheme="majorBidi" w:cstheme="majorBidi"/>
          <w:color w:val="000000"/>
          <w:sz w:val="24"/>
          <w:szCs w:val="24"/>
          <w:shd w:val="clear" w:color="auto" w:fill="FFFFFF"/>
        </w:rPr>
        <w:t>overload</w:t>
      </w:r>
      <w:r w:rsidR="00A40838">
        <w:rPr>
          <w:rFonts w:asciiTheme="majorBidi" w:hAnsiTheme="majorBidi" w:cstheme="majorBidi"/>
          <w:color w:val="000000"/>
          <w:sz w:val="24"/>
          <w:szCs w:val="24"/>
          <w:shd w:val="clear" w:color="auto" w:fill="FFFFFF"/>
        </w:rPr>
        <w:t>ed</w:t>
      </w:r>
      <w:r w:rsidR="00A40838" w:rsidRPr="006C5C22">
        <w:rPr>
          <w:rFonts w:asciiTheme="majorBidi" w:hAnsiTheme="majorBidi" w:cstheme="majorBidi"/>
          <w:color w:val="000000"/>
          <w:sz w:val="24"/>
          <w:szCs w:val="24"/>
          <w:shd w:val="clear" w:color="auto" w:fill="FFFFFF"/>
        </w:rPr>
        <w:t xml:space="preserve"> </w:t>
      </w:r>
      <w:r w:rsidR="006C5C22" w:rsidRPr="006C5C22">
        <w:rPr>
          <w:rFonts w:asciiTheme="majorBidi" w:hAnsiTheme="majorBidi" w:cstheme="majorBidi"/>
          <w:color w:val="000000"/>
          <w:sz w:val="24"/>
          <w:szCs w:val="24"/>
          <w:shd w:val="clear" w:color="auto" w:fill="FFFFFF"/>
        </w:rPr>
        <w:t>information by eliminating irrelevant or weak studies</w:t>
      </w:r>
      <w:r w:rsidR="006C5C22">
        <w:rPr>
          <w:rFonts w:asciiTheme="majorBidi" w:hAnsiTheme="majorBidi" w:cstheme="majorBidi"/>
          <w:color w:val="000000"/>
          <w:sz w:val="24"/>
          <w:szCs w:val="24"/>
          <w:shd w:val="clear" w:color="auto" w:fill="FFFFFF"/>
        </w:rPr>
        <w:t xml:space="preserve">, </w:t>
      </w:r>
      <w:r w:rsidR="006C5C22" w:rsidRPr="006C5C22">
        <w:rPr>
          <w:rFonts w:asciiTheme="majorBidi" w:hAnsiTheme="majorBidi" w:cstheme="majorBidi"/>
          <w:color w:val="000000"/>
          <w:sz w:val="24"/>
          <w:szCs w:val="24"/>
          <w:shd w:val="clear" w:color="auto" w:fill="FFFFFF"/>
        </w:rPr>
        <w:t xml:space="preserve">identify the most relevant </w:t>
      </w:r>
      <w:r w:rsidR="00A40838">
        <w:rPr>
          <w:rFonts w:asciiTheme="majorBidi" w:hAnsiTheme="majorBidi" w:cstheme="majorBidi"/>
          <w:color w:val="000000"/>
          <w:sz w:val="24"/>
          <w:szCs w:val="24"/>
          <w:shd w:val="clear" w:color="auto" w:fill="FFFFFF"/>
        </w:rPr>
        <w:t>article</w:t>
      </w:r>
      <w:r w:rsidR="006C5C22" w:rsidRPr="006C5C22">
        <w:rPr>
          <w:rFonts w:asciiTheme="majorBidi" w:hAnsiTheme="majorBidi" w:cstheme="majorBidi"/>
          <w:color w:val="000000"/>
          <w:sz w:val="24"/>
          <w:szCs w:val="24"/>
          <w:shd w:val="clear" w:color="auto" w:fill="FFFFFF"/>
        </w:rPr>
        <w:t>s</w:t>
      </w:r>
      <w:r w:rsidR="006C5C22">
        <w:rPr>
          <w:rFonts w:asciiTheme="majorBidi" w:hAnsiTheme="majorBidi" w:cstheme="majorBidi"/>
          <w:color w:val="000000"/>
          <w:sz w:val="24"/>
          <w:szCs w:val="24"/>
          <w:shd w:val="clear" w:color="auto" w:fill="FFFFFF"/>
        </w:rPr>
        <w:t xml:space="preserve">, </w:t>
      </w:r>
      <w:r w:rsidR="006C5C22" w:rsidRPr="006C5C22">
        <w:rPr>
          <w:rFonts w:asciiTheme="majorBidi" w:hAnsiTheme="majorBidi" w:cstheme="majorBidi"/>
          <w:color w:val="000000"/>
          <w:sz w:val="24"/>
          <w:szCs w:val="24"/>
          <w:shd w:val="clear" w:color="auto" w:fill="FFFFFF"/>
        </w:rPr>
        <w:t xml:space="preserve">distinguish evidence from </w:t>
      </w:r>
      <w:r w:rsidR="00A40838" w:rsidRPr="006C5C22">
        <w:rPr>
          <w:rFonts w:asciiTheme="majorBidi" w:hAnsiTheme="majorBidi" w:cstheme="majorBidi"/>
          <w:color w:val="000000"/>
          <w:sz w:val="24"/>
          <w:szCs w:val="24"/>
          <w:shd w:val="clear" w:color="auto" w:fill="FFFFFF"/>
        </w:rPr>
        <w:t>belief</w:t>
      </w:r>
      <w:r w:rsidR="00A40838">
        <w:rPr>
          <w:rFonts w:asciiTheme="majorBidi" w:hAnsiTheme="majorBidi" w:cstheme="majorBidi"/>
          <w:color w:val="000000"/>
          <w:sz w:val="24"/>
          <w:szCs w:val="24"/>
          <w:shd w:val="clear" w:color="auto" w:fill="FFFFFF"/>
        </w:rPr>
        <w:t>, assumptions</w:t>
      </w:r>
      <w:ins w:id="77" w:author="Editor 25" w:date="2020-08-09T11:04:00Z">
        <w:r w:rsidR="00FC03D5">
          <w:rPr>
            <w:rFonts w:asciiTheme="majorBidi" w:hAnsiTheme="majorBidi" w:cstheme="majorBidi"/>
            <w:color w:val="000000"/>
            <w:sz w:val="24"/>
            <w:szCs w:val="24"/>
            <w:shd w:val="clear" w:color="auto" w:fill="FFFFFF"/>
          </w:rPr>
          <w:t>,</w:t>
        </w:r>
      </w:ins>
      <w:r w:rsidR="00A40838">
        <w:rPr>
          <w:rFonts w:asciiTheme="majorBidi" w:hAnsiTheme="majorBidi" w:cstheme="majorBidi"/>
          <w:color w:val="000000"/>
          <w:sz w:val="24"/>
          <w:szCs w:val="24"/>
          <w:shd w:val="clear" w:color="auto" w:fill="FFFFFF"/>
        </w:rPr>
        <w:t xml:space="preserve"> and misreporting</w:t>
      </w:r>
      <w:r w:rsidR="006C5C22">
        <w:rPr>
          <w:rFonts w:asciiTheme="majorBidi" w:hAnsiTheme="majorBidi" w:cstheme="majorBidi"/>
          <w:color w:val="000000"/>
          <w:sz w:val="24"/>
          <w:szCs w:val="24"/>
          <w:shd w:val="clear" w:color="auto" w:fill="FFFFFF"/>
        </w:rPr>
        <w:t xml:space="preserve">, </w:t>
      </w:r>
      <w:r w:rsidR="006C5C22" w:rsidRPr="006C5C22">
        <w:rPr>
          <w:rFonts w:asciiTheme="majorBidi" w:hAnsiTheme="majorBidi" w:cstheme="majorBidi"/>
          <w:color w:val="000000"/>
          <w:sz w:val="24"/>
          <w:szCs w:val="24"/>
          <w:shd w:val="clear" w:color="auto" w:fill="FFFFFF"/>
        </w:rPr>
        <w:t>assess the validity of the study</w:t>
      </w:r>
      <w:r w:rsidR="006C5C22">
        <w:rPr>
          <w:rFonts w:asciiTheme="majorBidi" w:hAnsiTheme="majorBidi" w:cstheme="majorBidi"/>
          <w:color w:val="000000"/>
          <w:sz w:val="24"/>
          <w:szCs w:val="24"/>
          <w:shd w:val="clear" w:color="auto" w:fill="FFFFFF"/>
        </w:rPr>
        <w:t xml:space="preserve">, </w:t>
      </w:r>
      <w:r w:rsidR="006C5C22" w:rsidRPr="006C5C22">
        <w:rPr>
          <w:rFonts w:asciiTheme="majorBidi" w:hAnsiTheme="majorBidi" w:cstheme="majorBidi"/>
          <w:color w:val="000000"/>
          <w:sz w:val="24"/>
          <w:szCs w:val="24"/>
          <w:shd w:val="clear" w:color="auto" w:fill="FFFFFF"/>
        </w:rPr>
        <w:t>assess the usefulness and clinical applicability of the study</w:t>
      </w:r>
      <w:ins w:id="78" w:author="Editor 25" w:date="2020-08-09T11:04:00Z">
        <w:r w:rsidR="00FC03D5">
          <w:rPr>
            <w:rFonts w:asciiTheme="majorBidi" w:hAnsiTheme="majorBidi" w:cstheme="majorBidi"/>
            <w:color w:val="000000"/>
            <w:sz w:val="24"/>
            <w:szCs w:val="24"/>
            <w:shd w:val="clear" w:color="auto" w:fill="FFFFFF"/>
          </w:rPr>
          <w:t>,</w:t>
        </w:r>
      </w:ins>
      <w:r w:rsidR="002E706E">
        <w:rPr>
          <w:rFonts w:asciiTheme="majorBidi" w:hAnsiTheme="majorBidi" w:cstheme="majorBidi"/>
          <w:color w:val="000000"/>
          <w:sz w:val="24"/>
          <w:szCs w:val="24"/>
          <w:shd w:val="clear" w:color="auto" w:fill="FFFFFF"/>
        </w:rPr>
        <w:t xml:space="preserve"> and</w:t>
      </w:r>
      <w:r w:rsidR="006C5C22">
        <w:rPr>
          <w:rFonts w:asciiTheme="majorBidi" w:hAnsiTheme="majorBidi" w:cstheme="majorBidi"/>
          <w:color w:val="000000"/>
          <w:sz w:val="24"/>
          <w:szCs w:val="24"/>
          <w:shd w:val="clear" w:color="auto" w:fill="FFFFFF"/>
        </w:rPr>
        <w:t xml:space="preserve"> </w:t>
      </w:r>
      <w:r w:rsidR="006C5C22" w:rsidRPr="006C5C22">
        <w:rPr>
          <w:rFonts w:asciiTheme="majorBidi" w:hAnsiTheme="majorBidi" w:cstheme="majorBidi"/>
          <w:color w:val="000000"/>
          <w:sz w:val="24"/>
          <w:szCs w:val="24"/>
          <w:shd w:val="clear" w:color="auto" w:fill="FFFFFF"/>
        </w:rPr>
        <w:t>recognize any potential for bias</w:t>
      </w:r>
      <w:r w:rsidR="00565EB4">
        <w:rPr>
          <w:rFonts w:asciiTheme="majorBidi" w:hAnsiTheme="majorBidi" w:cstheme="majorBidi"/>
          <w:color w:val="000000"/>
          <w:sz w:val="24"/>
          <w:szCs w:val="24"/>
          <w:shd w:val="clear" w:color="auto" w:fill="FFFFFF"/>
        </w:rPr>
        <w:t xml:space="preserve"> </w:t>
      </w:r>
      <w:r w:rsidR="00565EB4">
        <w:rPr>
          <w:rFonts w:asciiTheme="majorBidi" w:hAnsiTheme="majorBidi" w:cstheme="majorBidi"/>
          <w:color w:val="000000"/>
          <w:sz w:val="24"/>
          <w:szCs w:val="24"/>
          <w:shd w:val="clear" w:color="auto" w:fill="FFFFFF"/>
        </w:rPr>
        <w:fldChar w:fldCharType="begin"/>
      </w:r>
      <w:r w:rsidR="00565EB4">
        <w:rPr>
          <w:rFonts w:asciiTheme="majorBidi" w:hAnsiTheme="majorBidi" w:cstheme="majorBidi"/>
          <w:color w:val="000000"/>
          <w:sz w:val="24"/>
          <w:szCs w:val="24"/>
          <w:shd w:val="clear" w:color="auto" w:fill="FFFFFF"/>
        </w:rPr>
        <w:instrText xml:space="preserve"> ADDIN EN.CITE &lt;EndNote&gt;&lt;Cite&gt;&lt;Author&gt;Morrison&lt;/Author&gt;&lt;Year&gt;2017&lt;/Year&gt;&lt;RecNum&gt;1&lt;/RecNum&gt;&lt;DisplayText&gt;(1)&lt;/DisplayText&gt;&lt;record&gt;&lt;rec-number&gt;1&lt;/rec-number&gt;&lt;foreign-keys&gt;&lt;key app="EN" db-id="apx2dawftrzss7eaazd59a90e2awe0wrtar2" timestamp="1556643744"&gt;1&lt;/key&gt;&lt;/foreign-keys&gt;&lt;ref-type name="Online Database"&gt;45&lt;/ref-type&gt;&lt;contributors&gt;&lt;authors&gt;&lt;author&gt;Morrison, K&lt;/author&gt;&lt;/authors&gt;&lt;/contributors&gt;&lt;titles&gt;&lt;title&gt;Dissecting the literature: the importance of critical appraisal&lt;/title&gt;&lt;/titles&gt;&lt;dates&gt;&lt;year&gt;2017&lt;/year&gt;&lt;pub-dates&gt;&lt;date&gt;2019/4/20&lt;/date&gt;&lt;/pub-dates&gt;&lt;/dates&gt;&lt;publisher&gt;Royal College of Surgeons&lt;/publisher&gt;&lt;urls&gt;&lt;related-urls&gt;&lt;url&gt;https://www.rcseng.ac.uk&lt;/url&gt;&lt;/related-urls&gt;&lt;/urls&gt;&lt;/record&gt;&lt;/Cite&gt;&lt;/EndNote&gt;</w:instrText>
      </w:r>
      <w:r w:rsidR="00565EB4">
        <w:rPr>
          <w:rFonts w:asciiTheme="majorBidi" w:hAnsiTheme="majorBidi" w:cstheme="majorBidi"/>
          <w:color w:val="000000"/>
          <w:sz w:val="24"/>
          <w:szCs w:val="24"/>
          <w:shd w:val="clear" w:color="auto" w:fill="FFFFFF"/>
        </w:rPr>
        <w:fldChar w:fldCharType="separate"/>
      </w:r>
      <w:r w:rsidR="00565EB4">
        <w:rPr>
          <w:rFonts w:asciiTheme="majorBidi" w:hAnsiTheme="majorBidi" w:cstheme="majorBidi"/>
          <w:noProof/>
          <w:color w:val="000000"/>
          <w:sz w:val="24"/>
          <w:szCs w:val="24"/>
          <w:shd w:val="clear" w:color="auto" w:fill="FFFFFF"/>
        </w:rPr>
        <w:t>(1)</w:t>
      </w:r>
      <w:r w:rsidR="00565EB4">
        <w:rPr>
          <w:rFonts w:asciiTheme="majorBidi" w:hAnsiTheme="majorBidi" w:cstheme="majorBidi"/>
          <w:color w:val="000000"/>
          <w:sz w:val="24"/>
          <w:szCs w:val="24"/>
          <w:shd w:val="clear" w:color="auto" w:fill="FFFFFF"/>
        </w:rPr>
        <w:fldChar w:fldCharType="end"/>
      </w:r>
      <w:r w:rsidR="00565EB4">
        <w:rPr>
          <w:rFonts w:asciiTheme="majorBidi" w:hAnsiTheme="majorBidi" w:cstheme="majorBidi"/>
          <w:color w:val="000000"/>
          <w:sz w:val="24"/>
          <w:szCs w:val="24"/>
          <w:shd w:val="clear" w:color="auto" w:fill="FFFFFF"/>
        </w:rPr>
        <w:t>.</w:t>
      </w:r>
      <w:r w:rsidR="006C5C22">
        <w:rPr>
          <w:rFonts w:asciiTheme="majorBidi" w:hAnsiTheme="majorBidi" w:cstheme="majorBidi"/>
          <w:color w:val="000000"/>
          <w:sz w:val="24"/>
          <w:szCs w:val="24"/>
          <w:shd w:val="clear" w:color="auto" w:fill="FFFFFF"/>
        </w:rPr>
        <w:t xml:space="preserve"> </w:t>
      </w:r>
      <w:r w:rsidR="006C5C22" w:rsidRPr="003A18D3">
        <w:rPr>
          <w:rFonts w:asciiTheme="majorBidi" w:hAnsiTheme="majorBidi" w:cstheme="majorBidi"/>
          <w:color w:val="000000"/>
          <w:sz w:val="24"/>
          <w:szCs w:val="24"/>
          <w:shd w:val="clear" w:color="auto" w:fill="FFFFFF"/>
        </w:rPr>
        <w:t xml:space="preserve">Critical appraisal of scientific literature is an important skill to be mastered not </w:t>
      </w:r>
      <w:del w:id="79" w:author="Editor 25" w:date="2020-08-09T11:04:00Z">
        <w:r w:rsidR="006C5C22" w:rsidRPr="003A18D3" w:rsidDel="00FC03D5">
          <w:rPr>
            <w:rFonts w:asciiTheme="majorBidi" w:hAnsiTheme="majorBidi" w:cstheme="majorBidi"/>
            <w:color w:val="000000"/>
            <w:sz w:val="24"/>
            <w:szCs w:val="24"/>
            <w:shd w:val="clear" w:color="auto" w:fill="FFFFFF"/>
          </w:rPr>
          <w:delText xml:space="preserve">just </w:delText>
        </w:r>
      </w:del>
      <w:ins w:id="80" w:author="Editor 25" w:date="2020-08-09T11:04:00Z">
        <w:r w:rsidR="00FC03D5">
          <w:rPr>
            <w:rFonts w:asciiTheme="majorBidi" w:hAnsiTheme="majorBidi" w:cstheme="majorBidi"/>
            <w:color w:val="000000"/>
            <w:sz w:val="24"/>
            <w:szCs w:val="24"/>
            <w:shd w:val="clear" w:color="auto" w:fill="FFFFFF"/>
          </w:rPr>
          <w:t>only</w:t>
        </w:r>
        <w:r w:rsidR="00FC03D5" w:rsidRPr="003A18D3">
          <w:rPr>
            <w:rFonts w:asciiTheme="majorBidi" w:hAnsiTheme="majorBidi" w:cstheme="majorBidi"/>
            <w:color w:val="000000"/>
            <w:sz w:val="24"/>
            <w:szCs w:val="24"/>
            <w:shd w:val="clear" w:color="auto" w:fill="FFFFFF"/>
          </w:rPr>
          <w:t xml:space="preserve"> </w:t>
        </w:r>
      </w:ins>
      <w:r w:rsidR="006C5C22" w:rsidRPr="003A18D3">
        <w:rPr>
          <w:rFonts w:asciiTheme="majorBidi" w:hAnsiTheme="majorBidi" w:cstheme="majorBidi"/>
          <w:color w:val="000000"/>
          <w:sz w:val="24"/>
          <w:szCs w:val="24"/>
          <w:shd w:val="clear" w:color="auto" w:fill="FFFFFF"/>
        </w:rPr>
        <w:t xml:space="preserve">by </w:t>
      </w:r>
      <w:ins w:id="81" w:author="Editor 25" w:date="2020-08-09T11:04:00Z">
        <w:r w:rsidR="00FC03D5">
          <w:rPr>
            <w:rFonts w:asciiTheme="majorBidi" w:hAnsiTheme="majorBidi" w:cstheme="majorBidi"/>
            <w:color w:val="000000"/>
            <w:sz w:val="24"/>
            <w:szCs w:val="24"/>
            <w:shd w:val="clear" w:color="auto" w:fill="FFFFFF"/>
          </w:rPr>
          <w:t xml:space="preserve">the </w:t>
        </w:r>
      </w:ins>
      <w:r w:rsidR="006C5C22" w:rsidRPr="003A18D3">
        <w:rPr>
          <w:rFonts w:asciiTheme="majorBidi" w:hAnsiTheme="majorBidi" w:cstheme="majorBidi"/>
          <w:color w:val="000000"/>
          <w:sz w:val="24"/>
          <w:szCs w:val="24"/>
          <w:shd w:val="clear" w:color="auto" w:fill="FFFFFF"/>
        </w:rPr>
        <w:t>academic medical professionals</w:t>
      </w:r>
      <w:ins w:id="82" w:author="Editor 25" w:date="2020-08-09T11:04:00Z">
        <w:r w:rsidR="00FC03D5">
          <w:rPr>
            <w:rFonts w:asciiTheme="majorBidi" w:hAnsiTheme="majorBidi" w:cstheme="majorBidi"/>
            <w:color w:val="000000"/>
            <w:sz w:val="24"/>
            <w:szCs w:val="24"/>
            <w:shd w:val="clear" w:color="auto" w:fill="FFFFFF"/>
          </w:rPr>
          <w:t>,</w:t>
        </w:r>
      </w:ins>
      <w:r w:rsidR="006C5C22" w:rsidRPr="003A18D3">
        <w:rPr>
          <w:rFonts w:asciiTheme="majorBidi" w:hAnsiTheme="majorBidi" w:cstheme="majorBidi"/>
          <w:color w:val="000000"/>
          <w:sz w:val="24"/>
          <w:szCs w:val="24"/>
          <w:shd w:val="clear" w:color="auto" w:fill="FFFFFF"/>
        </w:rPr>
        <w:t xml:space="preserve"> but also by those involved in clinical practice. Before incorporating changes in the management of patients, a thorough evaluation of the current or published literature is a necessary step in pra</w:t>
      </w:r>
      <w:r w:rsidR="006C5C22">
        <w:rPr>
          <w:rFonts w:asciiTheme="majorBidi" w:hAnsiTheme="majorBidi" w:cstheme="majorBidi"/>
          <w:color w:val="000000"/>
          <w:sz w:val="24"/>
          <w:szCs w:val="24"/>
          <w:shd w:val="clear" w:color="auto" w:fill="FFFFFF"/>
        </w:rPr>
        <w:t>cticing evidence-based medicine</w:t>
      </w:r>
      <w:r w:rsidR="00565EB4">
        <w:rPr>
          <w:rFonts w:asciiTheme="majorBidi" w:hAnsiTheme="majorBidi" w:cstheme="majorBidi"/>
          <w:color w:val="000000"/>
          <w:sz w:val="24"/>
          <w:szCs w:val="24"/>
          <w:shd w:val="clear" w:color="auto" w:fill="FFFFFF"/>
        </w:rPr>
        <w:t xml:space="preserve"> </w:t>
      </w:r>
      <w:r w:rsidR="00565EB4">
        <w:rPr>
          <w:rFonts w:asciiTheme="majorBidi" w:hAnsiTheme="majorBidi" w:cstheme="majorBidi"/>
          <w:color w:val="000000"/>
          <w:sz w:val="24"/>
          <w:szCs w:val="24"/>
          <w:shd w:val="clear" w:color="auto" w:fill="FFFFFF"/>
        </w:rPr>
        <w:fldChar w:fldCharType="begin"/>
      </w:r>
      <w:r w:rsidR="00565EB4">
        <w:rPr>
          <w:rFonts w:asciiTheme="majorBidi" w:hAnsiTheme="majorBidi" w:cstheme="majorBidi"/>
          <w:color w:val="000000"/>
          <w:sz w:val="24"/>
          <w:szCs w:val="24"/>
          <w:shd w:val="clear" w:color="auto" w:fill="FFFFFF"/>
        </w:rPr>
        <w:instrText xml:space="preserve"> ADDIN EN.CITE &lt;EndNote&gt;&lt;Cite&gt;&lt;Author&gt;Umesh G&lt;/Author&gt;&lt;Year&gt;2016&lt;/Year&gt;&lt;RecNum&gt;2&lt;/RecNum&gt;&lt;DisplayText&gt;(2)&lt;/DisplayText&gt;&lt;record&gt;&lt;rec-number&gt;2&lt;/rec-number&gt;&lt;foreign-keys&gt;&lt;key app="EN" db-id="apx2dawftrzss7eaazd59a90e2awe0wrtar2" timestamp="1556644048"&gt;2&lt;/key&gt;&lt;/foreign-keys&gt;&lt;ref-type name="Journal Article"&gt;17&lt;/ref-type&gt;&lt;contributors&gt;&lt;authors&gt;&lt;author&gt;Umesh G, Karippacheril JG, Magazine R.&lt;/author&gt;&lt;/authors&gt;&lt;/contributors&gt;&lt;titles&gt;&lt;title&gt;Critical appraisal of published literature&lt;/title&gt;&lt;secondary-title&gt;Indian J Anaesth&lt;/secondary-title&gt;&lt;/titles&gt;&lt;periodical&gt;&lt;full-title&gt;Indian J Anaesth&lt;/full-title&gt;&lt;/periodical&gt;&lt;pages&gt;670-673&lt;/pages&gt;&lt;volume&gt;60&lt;/volume&gt;&lt;dates&gt;&lt;year&gt;2016&lt;/year&gt;&lt;/dates&gt;&lt;urls&gt;&lt;/urls&gt;&lt;/record&gt;&lt;/Cite&gt;&lt;/EndNote&gt;</w:instrText>
      </w:r>
      <w:r w:rsidR="00565EB4">
        <w:rPr>
          <w:rFonts w:asciiTheme="majorBidi" w:hAnsiTheme="majorBidi" w:cstheme="majorBidi"/>
          <w:color w:val="000000"/>
          <w:sz w:val="24"/>
          <w:szCs w:val="24"/>
          <w:shd w:val="clear" w:color="auto" w:fill="FFFFFF"/>
        </w:rPr>
        <w:fldChar w:fldCharType="separate"/>
      </w:r>
      <w:r w:rsidR="00565EB4">
        <w:rPr>
          <w:rFonts w:asciiTheme="majorBidi" w:hAnsiTheme="majorBidi" w:cstheme="majorBidi"/>
          <w:noProof/>
          <w:color w:val="000000"/>
          <w:sz w:val="24"/>
          <w:szCs w:val="24"/>
          <w:shd w:val="clear" w:color="auto" w:fill="FFFFFF"/>
        </w:rPr>
        <w:t>(2)</w:t>
      </w:r>
      <w:r w:rsidR="00565EB4">
        <w:rPr>
          <w:rFonts w:asciiTheme="majorBidi" w:hAnsiTheme="majorBidi" w:cstheme="majorBidi"/>
          <w:color w:val="000000"/>
          <w:sz w:val="24"/>
          <w:szCs w:val="24"/>
          <w:shd w:val="clear" w:color="auto" w:fill="FFFFFF"/>
        </w:rPr>
        <w:fldChar w:fldCharType="end"/>
      </w:r>
      <w:r w:rsidR="00565EB4">
        <w:rPr>
          <w:rFonts w:asciiTheme="majorBidi" w:hAnsiTheme="majorBidi" w:cstheme="majorBidi"/>
          <w:color w:val="000000"/>
          <w:sz w:val="24"/>
          <w:szCs w:val="24"/>
          <w:shd w:val="clear" w:color="auto" w:fill="FFFFFF"/>
        </w:rPr>
        <w:t>.</w:t>
      </w:r>
      <w:r w:rsidR="006C5C22">
        <w:rPr>
          <w:rFonts w:asciiTheme="majorBidi" w:hAnsiTheme="majorBidi" w:cstheme="majorBidi"/>
          <w:color w:val="000000"/>
          <w:sz w:val="24"/>
          <w:szCs w:val="24"/>
          <w:shd w:val="clear" w:color="auto" w:fill="FFFFFF"/>
        </w:rPr>
        <w:t xml:space="preserve"> </w:t>
      </w:r>
    </w:p>
    <w:p w14:paraId="48D38E2D" w14:textId="77777777" w:rsidR="00E24A41" w:rsidRDefault="002E706E">
      <w:pPr>
        <w:pStyle w:val="ListParagraph"/>
        <w:tabs>
          <w:tab w:val="left" w:pos="3271"/>
        </w:tabs>
        <w:bidi w:val="0"/>
        <w:spacing w:after="120" w:line="360" w:lineRule="auto"/>
        <w:ind w:left="0"/>
        <w:jc w:val="both"/>
        <w:rPr>
          <w:rFonts w:asciiTheme="majorBidi" w:hAnsiTheme="majorBidi" w:cstheme="majorBidi"/>
          <w:sz w:val="24"/>
          <w:szCs w:val="24"/>
        </w:rPr>
      </w:pPr>
      <w:r w:rsidRPr="003A18D3">
        <w:rPr>
          <w:rFonts w:asciiTheme="majorBidi" w:hAnsiTheme="majorBidi" w:cstheme="majorBidi"/>
          <w:color w:val="000000"/>
          <w:sz w:val="24"/>
          <w:szCs w:val="24"/>
          <w:shd w:val="clear" w:color="auto" w:fill="FFFFFF"/>
        </w:rPr>
        <w:t xml:space="preserve">Critical </w:t>
      </w:r>
      <w:r w:rsidR="00A40838" w:rsidRPr="003A18D3">
        <w:rPr>
          <w:rFonts w:asciiTheme="majorBidi" w:hAnsiTheme="majorBidi" w:cstheme="majorBidi"/>
          <w:color w:val="000000"/>
          <w:sz w:val="24"/>
          <w:szCs w:val="24"/>
          <w:shd w:val="clear" w:color="auto" w:fill="FFFFFF"/>
        </w:rPr>
        <w:t>appraisal</w:t>
      </w:r>
      <w:ins w:id="83" w:author="Editor 25" w:date="2020-08-09T11:07:00Z">
        <w:r w:rsidR="00A83BDB">
          <w:rPr>
            <w:rFonts w:asciiTheme="majorBidi" w:hAnsiTheme="majorBidi" w:cstheme="majorBidi"/>
            <w:sz w:val="24"/>
            <w:szCs w:val="24"/>
          </w:rPr>
          <w:t xml:space="preserve"> is </w:t>
        </w:r>
      </w:ins>
      <w:del w:id="84" w:author="Editor 25" w:date="2020-08-09T11:07:00Z">
        <w:r w:rsidR="00A40838" w:rsidRPr="00D07B7F" w:rsidDel="00A83BDB">
          <w:rPr>
            <w:rFonts w:asciiTheme="majorBidi" w:hAnsiTheme="majorBidi" w:cstheme="majorBidi"/>
            <w:sz w:val="24"/>
            <w:szCs w:val="24"/>
          </w:rPr>
          <w:delText>s are</w:delText>
        </w:r>
        <w:r w:rsidR="00E24A41" w:rsidRPr="00D07B7F" w:rsidDel="00A83BDB">
          <w:rPr>
            <w:rFonts w:asciiTheme="majorBidi" w:hAnsiTheme="majorBidi" w:cstheme="majorBidi"/>
            <w:sz w:val="24"/>
            <w:szCs w:val="24"/>
          </w:rPr>
          <w:delText xml:space="preserve"> </w:delText>
        </w:r>
      </w:del>
      <w:r w:rsidR="00E24A41" w:rsidRPr="00D07B7F">
        <w:rPr>
          <w:rFonts w:asciiTheme="majorBidi" w:hAnsiTheme="majorBidi" w:cstheme="majorBidi"/>
          <w:sz w:val="24"/>
          <w:szCs w:val="24"/>
        </w:rPr>
        <w:t>used in evidence-based healthcare training to assist clinical decision-making</w:t>
      </w:r>
      <w:ins w:id="85" w:author="Editor 25" w:date="2020-08-09T11:08:00Z">
        <w:r w:rsidR="00A83BDB">
          <w:rPr>
            <w:rFonts w:asciiTheme="majorBidi" w:hAnsiTheme="majorBidi" w:cstheme="majorBidi"/>
            <w:sz w:val="24"/>
            <w:szCs w:val="24"/>
          </w:rPr>
          <w:t>. It is also</w:t>
        </w:r>
      </w:ins>
      <w:del w:id="86" w:author="Editor 25" w:date="2020-08-09T11:08:00Z">
        <w:r w:rsidR="00E24A41" w:rsidRPr="00D07B7F" w:rsidDel="00A83BDB">
          <w:rPr>
            <w:rFonts w:asciiTheme="majorBidi" w:hAnsiTheme="majorBidi" w:cstheme="majorBidi"/>
            <w:sz w:val="24"/>
            <w:szCs w:val="24"/>
          </w:rPr>
          <w:delText>,</w:delText>
        </w:r>
      </w:del>
      <w:r w:rsidR="00E24A41" w:rsidRPr="00D07B7F">
        <w:rPr>
          <w:rFonts w:asciiTheme="majorBidi" w:hAnsiTheme="majorBidi" w:cstheme="majorBidi"/>
          <w:sz w:val="24"/>
          <w:szCs w:val="24"/>
        </w:rPr>
        <w:t xml:space="preserve"> </w:t>
      </w:r>
      <w:del w:id="87" w:author="Editor 25" w:date="2020-08-09T11:08:00Z">
        <w:r w:rsidR="00E24A41" w:rsidRPr="00D07B7F" w:rsidDel="00A83BDB">
          <w:rPr>
            <w:rFonts w:asciiTheme="majorBidi" w:hAnsiTheme="majorBidi" w:cstheme="majorBidi"/>
            <w:sz w:val="24"/>
            <w:szCs w:val="24"/>
          </w:rPr>
          <w:delText xml:space="preserve">and are </w:delText>
        </w:r>
      </w:del>
      <w:r w:rsidR="00E24A41" w:rsidRPr="00D07B7F">
        <w:rPr>
          <w:rFonts w:asciiTheme="majorBidi" w:hAnsiTheme="majorBidi" w:cstheme="majorBidi"/>
          <w:sz w:val="24"/>
          <w:szCs w:val="24"/>
        </w:rPr>
        <w:t xml:space="preserve">increasingly </w:t>
      </w:r>
      <w:del w:id="88" w:author="Editor 25" w:date="2020-08-09T11:08:00Z">
        <w:r w:rsidR="00E24A41" w:rsidRPr="00D07B7F" w:rsidDel="00A83BDB">
          <w:rPr>
            <w:rFonts w:asciiTheme="majorBidi" w:hAnsiTheme="majorBidi" w:cstheme="majorBidi"/>
            <w:sz w:val="24"/>
            <w:szCs w:val="24"/>
          </w:rPr>
          <w:delText xml:space="preserve">used </w:delText>
        </w:r>
      </w:del>
      <w:ins w:id="89" w:author="Editor 25" w:date="2020-08-09T11:08:00Z">
        <w:r w:rsidR="00A83BDB">
          <w:rPr>
            <w:rFonts w:asciiTheme="majorBidi" w:hAnsiTheme="majorBidi" w:cstheme="majorBidi"/>
            <w:sz w:val="24"/>
            <w:szCs w:val="24"/>
          </w:rPr>
          <w:t>employed</w:t>
        </w:r>
        <w:r w:rsidR="00A83BDB" w:rsidRPr="00D07B7F">
          <w:rPr>
            <w:rFonts w:asciiTheme="majorBidi" w:hAnsiTheme="majorBidi" w:cstheme="majorBidi"/>
            <w:sz w:val="24"/>
            <w:szCs w:val="24"/>
          </w:rPr>
          <w:t xml:space="preserve"> </w:t>
        </w:r>
      </w:ins>
      <w:r w:rsidR="00E24A41" w:rsidRPr="00D07B7F">
        <w:rPr>
          <w:rFonts w:asciiTheme="majorBidi" w:hAnsiTheme="majorBidi" w:cstheme="majorBidi"/>
          <w:sz w:val="24"/>
          <w:szCs w:val="24"/>
        </w:rPr>
        <w:t xml:space="preserve">in </w:t>
      </w:r>
      <w:ins w:id="90" w:author="Editor 25" w:date="2020-08-09T11:08:00Z">
        <w:r w:rsidR="00A83BDB">
          <w:rPr>
            <w:rFonts w:asciiTheme="majorBidi" w:hAnsiTheme="majorBidi" w:cstheme="majorBidi"/>
            <w:sz w:val="24"/>
            <w:szCs w:val="24"/>
          </w:rPr>
          <w:t xml:space="preserve">the </w:t>
        </w:r>
      </w:ins>
      <w:r w:rsidR="00E24A41" w:rsidRPr="00D07B7F">
        <w:rPr>
          <w:rFonts w:asciiTheme="majorBidi" w:hAnsiTheme="majorBidi" w:cstheme="majorBidi"/>
          <w:sz w:val="24"/>
          <w:szCs w:val="24"/>
        </w:rPr>
        <w:t xml:space="preserve">evidence-based social care and education </w:t>
      </w:r>
      <w:r w:rsidR="00A40838" w:rsidRPr="00A40838">
        <w:rPr>
          <w:rFonts w:asciiTheme="majorBidi" w:hAnsiTheme="majorBidi" w:cstheme="majorBidi"/>
          <w:sz w:val="24"/>
          <w:szCs w:val="24"/>
        </w:rPr>
        <w:t>ministration</w:t>
      </w:r>
      <w:r w:rsidR="00565EB4">
        <w:rPr>
          <w:rFonts w:asciiTheme="majorBidi" w:hAnsiTheme="majorBidi" w:cstheme="majorBidi"/>
          <w:sz w:val="24"/>
          <w:szCs w:val="24"/>
        </w:rPr>
        <w:t xml:space="preserve"> </w:t>
      </w:r>
      <w:r w:rsidR="00565EB4">
        <w:rPr>
          <w:rFonts w:asciiTheme="majorBidi" w:hAnsiTheme="majorBidi" w:cstheme="majorBidi"/>
          <w:sz w:val="24"/>
          <w:szCs w:val="24"/>
        </w:rPr>
        <w:fldChar w:fldCharType="begin"/>
      </w:r>
      <w:r w:rsidR="00094669">
        <w:rPr>
          <w:rFonts w:asciiTheme="majorBidi" w:hAnsiTheme="majorBidi" w:cstheme="majorBidi"/>
          <w:sz w:val="24"/>
          <w:szCs w:val="24"/>
        </w:rPr>
        <w:instrText xml:space="preserve"> ADDIN EN.CITE &lt;EndNote&gt;&lt;Cite&gt;&lt;Author&gt;Taylor&lt;/Author&gt;&lt;Year&gt;2004&lt;/Year&gt;&lt;RecNum&gt;8&lt;/RecNum&gt;&lt;DisplayText&gt;(8)&lt;/DisplayText&gt;&lt;record&gt;&lt;rec-number&gt;8&lt;/rec-number&gt;&lt;foreign-keys&gt;&lt;key app="EN" db-id="z9vs9xsx3252fqewvt3xpz975r5wxfrtps29" timestamp="1558599325"&gt;8&lt;/key&gt;&lt;/foreign-keys&gt;&lt;ref-type name="Journal Article"&gt;17&lt;/ref-type&gt;&lt;contributors&gt;&lt;authors&gt;&lt;author&gt;Taylor, Rod S&lt;/author&gt;&lt;author&gt;Reeves, Barnaby C&lt;/author&gt;&lt;author&gt;Ewings, Paul E&lt;/author&gt;&lt;author&gt;Taylor, Rebecca J&lt;/author&gt;&lt;/authors&gt;&lt;/contributors&gt;&lt;titles&gt;&lt;title&gt;Critical appraisal skills training for health care professionals: a randomized controlled trial [ISRCTN46272378]&lt;/title&gt;&lt;secondary-title&gt;BMC Medical Education&lt;/secondary-title&gt;&lt;/titles&gt;&lt;periodical&gt;&lt;full-title&gt;BMC Medical Education&lt;/full-title&gt;&lt;/periodical&gt;&lt;pages&gt;30&lt;/pages&gt;&lt;volume&gt;4&lt;/volume&gt;&lt;number&gt;1&lt;/number&gt;&lt;dates&gt;&lt;year&gt;2004&lt;/year&gt;&lt;/dates&gt;&lt;isbn&gt;1472-6920&lt;/isbn&gt;&lt;urls&gt;&lt;/urls&gt;&lt;/record&gt;&lt;/Cite&gt;&lt;/EndNote&gt;</w:instrText>
      </w:r>
      <w:r w:rsidR="00565EB4">
        <w:rPr>
          <w:rFonts w:asciiTheme="majorBidi" w:hAnsiTheme="majorBidi" w:cstheme="majorBidi"/>
          <w:sz w:val="24"/>
          <w:szCs w:val="24"/>
        </w:rPr>
        <w:fldChar w:fldCharType="separate"/>
      </w:r>
      <w:r w:rsidR="00565EB4">
        <w:rPr>
          <w:rFonts w:asciiTheme="majorBidi" w:hAnsiTheme="majorBidi" w:cstheme="majorBidi"/>
          <w:noProof/>
          <w:sz w:val="24"/>
          <w:szCs w:val="24"/>
        </w:rPr>
        <w:t>(8)</w:t>
      </w:r>
      <w:r w:rsidR="00565EB4">
        <w:rPr>
          <w:rFonts w:asciiTheme="majorBidi" w:hAnsiTheme="majorBidi" w:cstheme="majorBidi"/>
          <w:sz w:val="24"/>
          <w:szCs w:val="24"/>
        </w:rPr>
        <w:fldChar w:fldCharType="end"/>
      </w:r>
      <w:r w:rsidR="00565EB4">
        <w:rPr>
          <w:rFonts w:asciiTheme="majorBidi" w:hAnsiTheme="majorBidi" w:cstheme="majorBidi"/>
          <w:sz w:val="24"/>
          <w:szCs w:val="24"/>
        </w:rPr>
        <w:t>.</w:t>
      </w:r>
      <w:r w:rsidR="00E24A41">
        <w:rPr>
          <w:rFonts w:asciiTheme="majorBidi" w:hAnsiTheme="majorBidi" w:cstheme="majorBidi"/>
          <w:sz w:val="24"/>
          <w:szCs w:val="24"/>
        </w:rPr>
        <w:t xml:space="preserve"> </w:t>
      </w:r>
    </w:p>
    <w:p w14:paraId="77023EE5" w14:textId="77777777" w:rsidR="00C03D8C" w:rsidRDefault="0097041C">
      <w:pPr>
        <w:pStyle w:val="ListParagraph"/>
        <w:tabs>
          <w:tab w:val="left" w:pos="3271"/>
        </w:tabs>
        <w:bidi w:val="0"/>
        <w:spacing w:after="120" w:line="360" w:lineRule="auto"/>
        <w:ind w:left="0"/>
        <w:jc w:val="both"/>
        <w:rPr>
          <w:rFonts w:asciiTheme="majorBidi" w:hAnsiTheme="majorBidi" w:cstheme="majorBidi"/>
          <w:sz w:val="24"/>
          <w:szCs w:val="24"/>
        </w:rPr>
      </w:pPr>
      <w:r w:rsidRPr="0097041C">
        <w:rPr>
          <w:rFonts w:asciiTheme="majorBidi" w:hAnsiTheme="majorBidi" w:cstheme="majorBidi"/>
          <w:sz w:val="24"/>
          <w:szCs w:val="24"/>
        </w:rPr>
        <w:lastRenderedPageBreak/>
        <w:t xml:space="preserve">The </w:t>
      </w:r>
      <w:r w:rsidR="001F6224" w:rsidRPr="0097041C">
        <w:rPr>
          <w:rFonts w:asciiTheme="majorBidi" w:hAnsiTheme="majorBidi" w:cstheme="majorBidi"/>
          <w:sz w:val="24"/>
          <w:szCs w:val="24"/>
        </w:rPr>
        <w:t xml:space="preserve">education </w:t>
      </w:r>
      <w:r w:rsidR="001F6224">
        <w:rPr>
          <w:rFonts w:asciiTheme="majorBidi" w:hAnsiTheme="majorBidi" w:cstheme="majorBidi"/>
          <w:sz w:val="24"/>
          <w:szCs w:val="24"/>
        </w:rPr>
        <w:t>in</w:t>
      </w:r>
      <w:r w:rsidRPr="0097041C">
        <w:rPr>
          <w:rFonts w:asciiTheme="majorBidi" w:hAnsiTheme="majorBidi" w:cstheme="majorBidi"/>
          <w:sz w:val="24"/>
          <w:szCs w:val="24"/>
        </w:rPr>
        <w:t xml:space="preserve"> </w:t>
      </w:r>
      <w:r w:rsidR="001F6224">
        <w:rPr>
          <w:rFonts w:asciiTheme="majorBidi" w:hAnsiTheme="majorBidi" w:cstheme="majorBidi"/>
          <w:sz w:val="24"/>
          <w:szCs w:val="24"/>
        </w:rPr>
        <w:t>medical</w:t>
      </w:r>
      <w:r w:rsidR="001F6224" w:rsidRPr="0097041C">
        <w:rPr>
          <w:rFonts w:asciiTheme="majorBidi" w:hAnsiTheme="majorBidi" w:cstheme="majorBidi"/>
          <w:sz w:val="24"/>
          <w:szCs w:val="24"/>
        </w:rPr>
        <w:t xml:space="preserve"> </w:t>
      </w:r>
      <w:r w:rsidRPr="0097041C">
        <w:rPr>
          <w:rFonts w:asciiTheme="majorBidi" w:hAnsiTheme="majorBidi" w:cstheme="majorBidi"/>
          <w:sz w:val="24"/>
          <w:szCs w:val="24"/>
        </w:rPr>
        <w:t xml:space="preserve">ethics has become </w:t>
      </w:r>
      <w:del w:id="91" w:author="Editor 25" w:date="2020-08-09T11:42:00Z">
        <w:r w:rsidRPr="0097041C" w:rsidDel="00E91340">
          <w:rPr>
            <w:rFonts w:asciiTheme="majorBidi" w:hAnsiTheme="majorBidi" w:cstheme="majorBidi"/>
            <w:sz w:val="24"/>
            <w:szCs w:val="24"/>
          </w:rPr>
          <w:delText xml:space="preserve">increasingly </w:delText>
        </w:r>
      </w:del>
      <w:ins w:id="92" w:author="Editor 25" w:date="2020-08-09T11:42:00Z">
        <w:r w:rsidR="00E91340">
          <w:rPr>
            <w:rFonts w:asciiTheme="majorBidi" w:hAnsiTheme="majorBidi" w:cstheme="majorBidi"/>
            <w:sz w:val="24"/>
            <w:szCs w:val="24"/>
          </w:rPr>
          <w:t>exceedingly</w:t>
        </w:r>
        <w:r w:rsidR="00E91340" w:rsidRPr="0097041C">
          <w:rPr>
            <w:rFonts w:asciiTheme="majorBidi" w:hAnsiTheme="majorBidi" w:cstheme="majorBidi"/>
            <w:sz w:val="24"/>
            <w:szCs w:val="24"/>
          </w:rPr>
          <w:t xml:space="preserve"> </w:t>
        </w:r>
      </w:ins>
      <w:r w:rsidRPr="0097041C">
        <w:rPr>
          <w:rFonts w:asciiTheme="majorBidi" w:hAnsiTheme="majorBidi" w:cstheme="majorBidi"/>
          <w:sz w:val="24"/>
          <w:szCs w:val="24"/>
        </w:rPr>
        <w:t>important in recent years.</w:t>
      </w:r>
      <w:r w:rsidR="001F6224" w:rsidRPr="001F6224">
        <w:t xml:space="preserve"> </w:t>
      </w:r>
      <w:r w:rsidR="001F6224" w:rsidRPr="001F6224">
        <w:rPr>
          <w:rFonts w:asciiTheme="majorBidi" w:hAnsiTheme="majorBidi" w:cstheme="majorBidi"/>
          <w:sz w:val="24"/>
          <w:szCs w:val="24"/>
        </w:rPr>
        <w:t>In</w:t>
      </w:r>
      <w:r w:rsidR="001F6224">
        <w:rPr>
          <w:rFonts w:asciiTheme="majorBidi" w:hAnsiTheme="majorBidi" w:cstheme="majorBidi"/>
          <w:sz w:val="24"/>
          <w:szCs w:val="24"/>
        </w:rPr>
        <w:t xml:space="preserve"> </w:t>
      </w:r>
      <w:r w:rsidR="001F6224" w:rsidRPr="001F6224">
        <w:rPr>
          <w:rFonts w:asciiTheme="majorBidi" w:hAnsiTheme="majorBidi" w:cstheme="majorBidi"/>
          <w:sz w:val="24"/>
          <w:szCs w:val="24"/>
        </w:rPr>
        <w:t>this</w:t>
      </w:r>
      <w:r w:rsidR="001F6224">
        <w:rPr>
          <w:rFonts w:asciiTheme="majorBidi" w:hAnsiTheme="majorBidi" w:cstheme="majorBidi"/>
          <w:sz w:val="24"/>
          <w:szCs w:val="24"/>
        </w:rPr>
        <w:t xml:space="preserve"> </w:t>
      </w:r>
      <w:r w:rsidR="001F6224" w:rsidRPr="001F6224">
        <w:rPr>
          <w:rFonts w:asciiTheme="majorBidi" w:hAnsiTheme="majorBidi" w:cstheme="majorBidi"/>
          <w:sz w:val="24"/>
          <w:szCs w:val="24"/>
        </w:rPr>
        <w:t>context,</w:t>
      </w:r>
      <w:r w:rsidR="001F6224">
        <w:rPr>
          <w:rFonts w:asciiTheme="majorBidi" w:hAnsiTheme="majorBidi" w:cstheme="majorBidi"/>
          <w:sz w:val="24"/>
          <w:szCs w:val="24"/>
        </w:rPr>
        <w:t xml:space="preserve"> </w:t>
      </w:r>
      <w:r w:rsidR="001F6224" w:rsidRPr="001F6224">
        <w:rPr>
          <w:rFonts w:asciiTheme="majorBidi" w:hAnsiTheme="majorBidi" w:cstheme="majorBidi"/>
          <w:sz w:val="24"/>
          <w:szCs w:val="24"/>
        </w:rPr>
        <w:t>the</w:t>
      </w:r>
      <w:r w:rsidR="001F6224">
        <w:rPr>
          <w:rFonts w:asciiTheme="majorBidi" w:hAnsiTheme="majorBidi" w:cstheme="majorBidi"/>
          <w:sz w:val="24"/>
          <w:szCs w:val="24"/>
        </w:rPr>
        <w:t xml:space="preserve"> </w:t>
      </w:r>
      <w:r w:rsidR="001F6224" w:rsidRPr="001F6224">
        <w:rPr>
          <w:rFonts w:asciiTheme="majorBidi" w:hAnsiTheme="majorBidi" w:cstheme="majorBidi"/>
          <w:sz w:val="24"/>
          <w:szCs w:val="24"/>
        </w:rPr>
        <w:t>use</w:t>
      </w:r>
      <w:r w:rsidR="001F6224">
        <w:rPr>
          <w:rFonts w:asciiTheme="majorBidi" w:hAnsiTheme="majorBidi" w:cstheme="majorBidi"/>
          <w:sz w:val="24"/>
          <w:szCs w:val="24"/>
        </w:rPr>
        <w:t xml:space="preserve"> </w:t>
      </w:r>
      <w:r w:rsidR="001F6224" w:rsidRPr="001F6224">
        <w:rPr>
          <w:rFonts w:asciiTheme="majorBidi" w:hAnsiTheme="majorBidi" w:cstheme="majorBidi"/>
          <w:sz w:val="24"/>
          <w:szCs w:val="24"/>
        </w:rPr>
        <w:t>of</w:t>
      </w:r>
      <w:r w:rsidR="001F6224">
        <w:rPr>
          <w:rFonts w:asciiTheme="majorBidi" w:hAnsiTheme="majorBidi" w:cstheme="majorBidi"/>
          <w:sz w:val="24"/>
          <w:szCs w:val="24"/>
        </w:rPr>
        <w:t xml:space="preserve"> </w:t>
      </w:r>
      <w:r w:rsidR="001F6224" w:rsidRPr="001F6224">
        <w:rPr>
          <w:rFonts w:asciiTheme="majorBidi" w:hAnsiTheme="majorBidi" w:cstheme="majorBidi"/>
          <w:sz w:val="24"/>
          <w:szCs w:val="24"/>
        </w:rPr>
        <w:t>technology</w:t>
      </w:r>
      <w:r w:rsidR="001F6224">
        <w:rPr>
          <w:rFonts w:asciiTheme="majorBidi" w:hAnsiTheme="majorBidi" w:cstheme="majorBidi"/>
          <w:sz w:val="24"/>
          <w:szCs w:val="24"/>
        </w:rPr>
        <w:t xml:space="preserve"> </w:t>
      </w:r>
      <w:r w:rsidR="001F6224" w:rsidRPr="001F6224">
        <w:rPr>
          <w:rFonts w:asciiTheme="majorBidi" w:hAnsiTheme="majorBidi" w:cstheme="majorBidi"/>
          <w:sz w:val="24"/>
          <w:szCs w:val="24"/>
        </w:rPr>
        <w:t xml:space="preserve">raises </w:t>
      </w:r>
      <w:ins w:id="93" w:author="Editor 25" w:date="2020-08-09T11:42:00Z">
        <w:r w:rsidR="00E91340">
          <w:rPr>
            <w:rFonts w:asciiTheme="majorBidi" w:hAnsiTheme="majorBidi" w:cstheme="majorBidi"/>
            <w:sz w:val="24"/>
            <w:szCs w:val="24"/>
          </w:rPr>
          <w:t xml:space="preserve">the </w:t>
        </w:r>
      </w:ins>
      <w:r w:rsidR="001F6224" w:rsidRPr="001F6224">
        <w:rPr>
          <w:rFonts w:asciiTheme="majorBidi" w:hAnsiTheme="majorBidi" w:cstheme="majorBidi"/>
          <w:sz w:val="24"/>
          <w:szCs w:val="24"/>
        </w:rPr>
        <w:t>issues</w:t>
      </w:r>
      <w:r w:rsidR="001F6224">
        <w:rPr>
          <w:rFonts w:asciiTheme="majorBidi" w:hAnsiTheme="majorBidi" w:cstheme="majorBidi"/>
          <w:sz w:val="24"/>
          <w:szCs w:val="24"/>
        </w:rPr>
        <w:t xml:space="preserve"> </w:t>
      </w:r>
      <w:r w:rsidR="001F6224" w:rsidRPr="001F6224">
        <w:rPr>
          <w:rFonts w:asciiTheme="majorBidi" w:hAnsiTheme="majorBidi" w:cstheme="majorBidi"/>
          <w:sz w:val="24"/>
          <w:szCs w:val="24"/>
        </w:rPr>
        <w:t>of</w:t>
      </w:r>
      <w:r w:rsidR="001F6224">
        <w:rPr>
          <w:rFonts w:asciiTheme="majorBidi" w:hAnsiTheme="majorBidi" w:cstheme="majorBidi"/>
          <w:sz w:val="24"/>
          <w:szCs w:val="24"/>
        </w:rPr>
        <w:t xml:space="preserve"> </w:t>
      </w:r>
      <w:r w:rsidR="00C03D8C">
        <w:rPr>
          <w:rFonts w:asciiTheme="majorBidi" w:hAnsiTheme="majorBidi" w:cstheme="majorBidi"/>
          <w:sz w:val="24"/>
          <w:szCs w:val="24"/>
        </w:rPr>
        <w:t xml:space="preserve">ethics and </w:t>
      </w:r>
      <w:r w:rsidR="001F6224" w:rsidRPr="001F6224">
        <w:rPr>
          <w:rFonts w:asciiTheme="majorBidi" w:hAnsiTheme="majorBidi" w:cstheme="majorBidi"/>
          <w:sz w:val="24"/>
          <w:szCs w:val="24"/>
        </w:rPr>
        <w:t>human</w:t>
      </w:r>
      <w:r w:rsidR="001F6224">
        <w:rPr>
          <w:rFonts w:asciiTheme="majorBidi" w:hAnsiTheme="majorBidi" w:cstheme="majorBidi"/>
          <w:sz w:val="24"/>
          <w:szCs w:val="24"/>
        </w:rPr>
        <w:t xml:space="preserve"> </w:t>
      </w:r>
      <w:r w:rsidR="001F6224" w:rsidRPr="001F6224">
        <w:rPr>
          <w:rFonts w:asciiTheme="majorBidi" w:hAnsiTheme="majorBidi" w:cstheme="majorBidi"/>
          <w:sz w:val="24"/>
          <w:szCs w:val="24"/>
        </w:rPr>
        <w:t>rights</w:t>
      </w:r>
      <w:r w:rsidR="00565EB4">
        <w:rPr>
          <w:rFonts w:asciiTheme="majorBidi" w:hAnsiTheme="majorBidi" w:cstheme="majorBidi"/>
          <w:sz w:val="24"/>
          <w:szCs w:val="24"/>
        </w:rPr>
        <w:t xml:space="preserve"> </w:t>
      </w:r>
      <w:r w:rsidR="00565EB4">
        <w:rPr>
          <w:rFonts w:asciiTheme="majorBidi" w:hAnsiTheme="majorBidi" w:cstheme="majorBidi"/>
          <w:sz w:val="24"/>
          <w:szCs w:val="24"/>
        </w:rPr>
        <w:fldChar w:fldCharType="begin"/>
      </w:r>
      <w:r w:rsidR="00094669">
        <w:rPr>
          <w:rFonts w:asciiTheme="majorBidi" w:hAnsiTheme="majorBidi" w:cstheme="majorBidi"/>
          <w:sz w:val="24"/>
          <w:szCs w:val="24"/>
        </w:rPr>
        <w:instrText xml:space="preserve"> ADDIN EN.CITE &lt;EndNote&gt;&lt;Cite&gt;&lt;Author&gt;Brock&lt;/Author&gt;&lt;Year&gt;2005&lt;/Year&gt;&lt;RecNum&gt;9&lt;/RecNum&gt;&lt;DisplayText&gt;(9)&lt;/DisplayText&gt;&lt;record&gt;&lt;rec-number&gt;9&lt;/rec-number&gt;&lt;foreign-keys&gt;&lt;key app="EN" db-id="z9vs9xsx3252fqewvt3xpz975r5wxfrtps29" timestamp="1558599400"&gt;9&lt;/key&gt;&lt;/foreign-keys&gt;&lt;ref-type name="Journal Article"&gt;17&lt;/ref-type&gt;&lt;contributors&gt;&lt;authors&gt;&lt;author&gt;Brock, Dan W&lt;/author&gt;&lt;/authors&gt;&lt;/contributors&gt;&lt;titles&gt;&lt;title&gt;Shaping future children: Parental rights and societal interests&lt;/title&gt;&lt;secondary-title&gt;Journal of Political Philosophy&lt;/secondary-title&gt;&lt;/titles&gt;&lt;periodical&gt;&lt;full-title&gt;Journal of Political Philosophy&lt;/full-title&gt;&lt;/periodical&gt;&lt;pages&gt;377-398&lt;/pages&gt;&lt;volume&gt;13&lt;/volume&gt;&lt;number&gt;4&lt;/number&gt;&lt;dates&gt;&lt;year&gt;2005&lt;/year&gt;&lt;/dates&gt;&lt;isbn&gt;0963-8016&lt;/isbn&gt;&lt;urls&gt;&lt;/urls&gt;&lt;/record&gt;&lt;/Cite&gt;&lt;/EndNote&gt;</w:instrText>
      </w:r>
      <w:r w:rsidR="00565EB4">
        <w:rPr>
          <w:rFonts w:asciiTheme="majorBidi" w:hAnsiTheme="majorBidi" w:cstheme="majorBidi"/>
          <w:sz w:val="24"/>
          <w:szCs w:val="24"/>
        </w:rPr>
        <w:fldChar w:fldCharType="separate"/>
      </w:r>
      <w:r w:rsidR="00565EB4">
        <w:rPr>
          <w:rFonts w:asciiTheme="majorBidi" w:hAnsiTheme="majorBidi" w:cstheme="majorBidi"/>
          <w:noProof/>
          <w:sz w:val="24"/>
          <w:szCs w:val="24"/>
        </w:rPr>
        <w:t>(9)</w:t>
      </w:r>
      <w:r w:rsidR="00565EB4">
        <w:rPr>
          <w:rFonts w:asciiTheme="majorBidi" w:hAnsiTheme="majorBidi" w:cstheme="majorBidi"/>
          <w:sz w:val="24"/>
          <w:szCs w:val="24"/>
        </w:rPr>
        <w:fldChar w:fldCharType="end"/>
      </w:r>
      <w:r w:rsidR="00565EB4">
        <w:rPr>
          <w:rFonts w:asciiTheme="majorBidi" w:hAnsiTheme="majorBidi" w:cstheme="majorBidi"/>
          <w:sz w:val="24"/>
          <w:szCs w:val="24"/>
        </w:rPr>
        <w:t xml:space="preserve">. </w:t>
      </w:r>
      <w:r w:rsidR="00C03D8C" w:rsidRPr="00C1711E">
        <w:rPr>
          <w:rFonts w:asciiTheme="majorBidi" w:hAnsiTheme="majorBidi" w:cstheme="majorBidi"/>
          <w:sz w:val="24"/>
          <w:szCs w:val="24"/>
        </w:rPr>
        <w:t xml:space="preserve">Despite </w:t>
      </w:r>
      <w:ins w:id="94" w:author="Editor 25" w:date="2020-08-09T12:08:00Z">
        <w:r w:rsidR="00983079">
          <w:rPr>
            <w:rFonts w:asciiTheme="majorBidi" w:hAnsiTheme="majorBidi" w:cstheme="majorBidi"/>
            <w:sz w:val="24"/>
            <w:szCs w:val="24"/>
          </w:rPr>
          <w:t xml:space="preserve">the </w:t>
        </w:r>
      </w:ins>
      <w:r w:rsidR="00C03D8C" w:rsidRPr="00C1711E">
        <w:rPr>
          <w:rFonts w:asciiTheme="majorBidi" w:hAnsiTheme="majorBidi" w:cstheme="majorBidi"/>
          <w:sz w:val="24"/>
          <w:szCs w:val="24"/>
        </w:rPr>
        <w:t xml:space="preserve">broad </w:t>
      </w:r>
      <w:r w:rsidR="008D77F5" w:rsidRPr="008D77F5">
        <w:rPr>
          <w:rFonts w:asciiTheme="majorBidi" w:hAnsiTheme="majorBidi" w:cstheme="majorBidi"/>
          <w:sz w:val="24"/>
          <w:szCs w:val="24"/>
        </w:rPr>
        <w:t xml:space="preserve">agreement </w:t>
      </w:r>
      <w:r w:rsidR="00C03D8C" w:rsidRPr="00C1711E">
        <w:rPr>
          <w:rFonts w:asciiTheme="majorBidi" w:hAnsiTheme="majorBidi" w:cstheme="majorBidi"/>
          <w:sz w:val="24"/>
          <w:szCs w:val="24"/>
        </w:rPr>
        <w:t>on the importance of teaching medical ethics, there is no consensus about the specific goals of medical ethics education, the essential knowledge and skills learners should acquire, the best methodologies and processes for instruction, and the optimal strategies for assessment.</w:t>
      </w:r>
      <w:r w:rsidR="00925147">
        <w:rPr>
          <w:rFonts w:asciiTheme="majorBidi" w:hAnsiTheme="majorBidi" w:cstheme="majorBidi"/>
          <w:sz w:val="24"/>
          <w:szCs w:val="24"/>
        </w:rPr>
        <w:fldChar w:fldCharType="begin">
          <w:fldData xml:space="preserve">PEVuZE5vdGU+PENpdGU+PEF1dGhvcj5FY2tsZXM8L0F1dGhvcj48WWVhcj4yMDA1PC9ZZWFyPjxS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</w:fldData>
        </w:fldChar>
      </w:r>
      <w:r w:rsidR="00094669">
        <w:rPr>
          <w:rFonts w:asciiTheme="majorBidi" w:hAnsiTheme="majorBidi" w:cstheme="majorBidi"/>
          <w:sz w:val="24"/>
          <w:szCs w:val="24"/>
        </w:rPr>
        <w:instrText xml:space="preserve"> ADDIN EN.CITE </w:instrText>
      </w:r>
      <w:r w:rsidR="00094669">
        <w:rPr>
          <w:rFonts w:asciiTheme="majorBidi" w:hAnsiTheme="majorBidi" w:cstheme="majorBidi"/>
          <w:sz w:val="24"/>
          <w:szCs w:val="24"/>
        </w:rPr>
        <w:fldChar w:fldCharType="begin">
          <w:fldData xml:space="preserve">PEVuZE5vdGU+PENpdGU+PEF1dGhvcj5FY2tsZXM8L0F1dGhvcj48WWVhcj4yMDA1PC9ZZWFyPjxS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</w:fldData>
        </w:fldChar>
      </w:r>
      <w:r w:rsidR="00094669">
        <w:rPr>
          <w:rFonts w:asciiTheme="majorBidi" w:hAnsiTheme="majorBidi" w:cstheme="majorBidi"/>
          <w:sz w:val="24"/>
          <w:szCs w:val="24"/>
        </w:rPr>
        <w:instrText xml:space="preserve"> ADDIN EN.CITE.DATA </w:instrText>
      </w:r>
      <w:r w:rsidR="00094669">
        <w:rPr>
          <w:rFonts w:asciiTheme="majorBidi" w:hAnsiTheme="majorBidi" w:cstheme="majorBidi"/>
          <w:sz w:val="24"/>
          <w:szCs w:val="24"/>
        </w:rPr>
      </w:r>
      <w:r w:rsidR="00094669">
        <w:rPr>
          <w:rFonts w:asciiTheme="majorBidi" w:hAnsiTheme="majorBidi" w:cstheme="majorBidi"/>
          <w:sz w:val="24"/>
          <w:szCs w:val="24"/>
        </w:rPr>
        <w:fldChar w:fldCharType="end"/>
      </w:r>
      <w:r w:rsidR="00925147">
        <w:rPr>
          <w:rFonts w:asciiTheme="majorBidi" w:hAnsiTheme="majorBidi" w:cstheme="majorBidi"/>
          <w:sz w:val="24"/>
          <w:szCs w:val="24"/>
        </w:rPr>
      </w:r>
      <w:r w:rsidR="00925147">
        <w:rPr>
          <w:rFonts w:asciiTheme="majorBidi" w:hAnsiTheme="majorBidi" w:cstheme="majorBidi"/>
          <w:sz w:val="24"/>
          <w:szCs w:val="24"/>
        </w:rPr>
        <w:fldChar w:fldCharType="separate"/>
      </w:r>
      <w:r w:rsidR="00B560A3">
        <w:rPr>
          <w:rFonts w:asciiTheme="majorBidi" w:hAnsiTheme="majorBidi" w:cstheme="majorBidi"/>
          <w:noProof/>
          <w:sz w:val="24"/>
          <w:szCs w:val="24"/>
        </w:rPr>
        <w:t>(10-13)</w:t>
      </w:r>
      <w:r w:rsidR="00925147">
        <w:rPr>
          <w:rFonts w:asciiTheme="majorBidi" w:hAnsiTheme="majorBidi" w:cstheme="majorBidi"/>
          <w:sz w:val="24"/>
          <w:szCs w:val="24"/>
        </w:rPr>
        <w:fldChar w:fldCharType="end"/>
      </w:r>
      <w:r w:rsidR="00B560A3">
        <w:rPr>
          <w:rFonts w:asciiTheme="majorBidi" w:hAnsiTheme="majorBidi" w:cstheme="majorBidi"/>
          <w:sz w:val="24"/>
          <w:szCs w:val="24"/>
        </w:rPr>
        <w:t>.</w:t>
      </w:r>
      <w:r w:rsidR="00925147">
        <w:rPr>
          <w:rFonts w:asciiTheme="majorBidi" w:hAnsiTheme="majorBidi" w:cstheme="majorBidi"/>
          <w:sz w:val="24"/>
          <w:szCs w:val="24"/>
        </w:rPr>
        <w:t xml:space="preserve"> </w:t>
      </w:r>
      <w:proofErr w:type="spellStart"/>
      <w:r w:rsidR="00C90783">
        <w:rPr>
          <w:rFonts w:asciiTheme="majorBidi" w:hAnsiTheme="majorBidi" w:cstheme="majorBidi"/>
          <w:sz w:val="24"/>
          <w:szCs w:val="24"/>
        </w:rPr>
        <w:t>G</w:t>
      </w:r>
      <w:r w:rsidR="00E27FDF">
        <w:rPr>
          <w:rFonts w:asciiTheme="majorBidi" w:hAnsiTheme="majorBidi" w:cstheme="majorBidi"/>
          <w:sz w:val="24"/>
          <w:szCs w:val="24"/>
        </w:rPr>
        <w:t>iubilini</w:t>
      </w:r>
      <w:proofErr w:type="spellEnd"/>
      <w:del w:id="95" w:author="Editor 25" w:date="2020-08-09T12:09:00Z">
        <w:r w:rsidR="00E27FDF" w:rsidDel="00983079">
          <w:rPr>
            <w:rFonts w:asciiTheme="majorBidi" w:hAnsiTheme="majorBidi" w:cstheme="majorBidi"/>
            <w:sz w:val="24"/>
            <w:szCs w:val="24"/>
          </w:rPr>
          <w:delText>,</w:delText>
        </w:r>
      </w:del>
      <w:r w:rsidR="00E27FDF">
        <w:rPr>
          <w:rFonts w:asciiTheme="majorBidi" w:hAnsiTheme="majorBidi" w:cstheme="majorBidi"/>
          <w:sz w:val="24"/>
          <w:szCs w:val="24"/>
        </w:rPr>
        <w:t xml:space="preserve"> et al</w:t>
      </w:r>
      <w:ins w:id="96" w:author="Editor 25" w:date="2020-08-09T12:09:00Z">
        <w:r w:rsidR="00983079">
          <w:rPr>
            <w:rFonts w:asciiTheme="majorBidi" w:hAnsiTheme="majorBidi" w:cstheme="majorBidi"/>
            <w:sz w:val="24"/>
            <w:szCs w:val="24"/>
          </w:rPr>
          <w:t>.</w:t>
        </w:r>
      </w:ins>
      <w:r w:rsidR="00E27FDF">
        <w:rPr>
          <w:rFonts w:asciiTheme="majorBidi" w:hAnsiTheme="majorBidi" w:cstheme="majorBidi"/>
          <w:sz w:val="24"/>
          <w:szCs w:val="24"/>
        </w:rPr>
        <w:t xml:space="preserve"> (2016)</w:t>
      </w:r>
      <w:r w:rsidR="00E27FDF" w:rsidRPr="00E27FDF">
        <w:rPr>
          <w:rFonts w:asciiTheme="majorBidi" w:hAnsiTheme="majorBidi" w:cstheme="majorBidi"/>
          <w:sz w:val="24"/>
          <w:szCs w:val="24"/>
        </w:rPr>
        <w:t xml:space="preserve"> describe</w:t>
      </w:r>
      <w:r w:rsidR="00E27FDF">
        <w:rPr>
          <w:rFonts w:asciiTheme="majorBidi" w:hAnsiTheme="majorBidi" w:cstheme="majorBidi"/>
          <w:sz w:val="24"/>
          <w:szCs w:val="24"/>
        </w:rPr>
        <w:t>d</w:t>
      </w:r>
      <w:r w:rsidR="00E27FDF" w:rsidRPr="00E27FDF">
        <w:rPr>
          <w:rFonts w:asciiTheme="majorBidi" w:hAnsiTheme="majorBidi" w:cstheme="majorBidi"/>
          <w:sz w:val="24"/>
          <w:szCs w:val="24"/>
        </w:rPr>
        <w:t xml:space="preserve"> three main challenges for medical ethics education: counteracting the bad effects of the "hidden curriculum," teaching students how to apply ethical knowledge and critical thinking to real cases in clinical practice, and shaping future doctors' right character through ethics education</w:t>
      </w:r>
      <w:r w:rsidR="00094669">
        <w:rPr>
          <w:rFonts w:asciiTheme="majorBidi" w:hAnsiTheme="majorBidi" w:cstheme="majorBidi"/>
          <w:sz w:val="24"/>
          <w:szCs w:val="24"/>
        </w:rPr>
        <w:t xml:space="preserve"> </w:t>
      </w:r>
      <w:r w:rsidR="00094669">
        <w:rPr>
          <w:rFonts w:asciiTheme="majorBidi" w:hAnsiTheme="majorBidi" w:cstheme="majorBidi"/>
          <w:sz w:val="24"/>
          <w:szCs w:val="24"/>
        </w:rPr>
        <w:fldChar w:fldCharType="begin"/>
      </w:r>
      <w:r w:rsidR="00094669">
        <w:rPr>
          <w:rFonts w:asciiTheme="majorBidi" w:hAnsiTheme="majorBidi" w:cstheme="majorBidi"/>
          <w:sz w:val="24"/>
          <w:szCs w:val="24"/>
        </w:rPr>
        <w:instrText xml:space="preserve"> ADDIN EN.CITE &lt;EndNote&gt;&lt;Cite&gt;&lt;Author&gt;Giubilini A&lt;/Author&gt;&lt;Year&gt;2016&lt;/Year&gt;&lt;RecNum&gt;14&lt;/RecNum&gt;&lt;DisplayText&gt;(14)&lt;/DisplayText&gt;&lt;record&gt;&lt;rec-number&gt;14&lt;/rec-number&gt;&lt;foreign-keys&gt;&lt;key app="EN" db-id="z9vs9xsx3252fqewvt3xpz975r5wxfrtps29" timestamp="1558600273"&gt;14&lt;/key&gt;&lt;/foreign-keys&gt;&lt;ref-type name="Journal Article"&gt;17&lt;/ref-type&gt;&lt;contributors&gt;&lt;authors&gt;&lt;author&gt;Giubilini A, Milnes S, Savulescu J&lt;/author&gt;&lt;/authors&gt;&lt;/contributors&gt;&lt;titles&gt;&lt;title&gt;The Medical Ethics Curriculum in Medical Schools: Present and Future&lt;/title&gt;&lt;secondary-title&gt;J Clin Ethics&lt;/secondary-title&gt;&lt;/titles&gt;&lt;periodical&gt;&lt;full-title&gt;J Clin Ethics&lt;/full-title&gt;&lt;/periodical&gt;&lt;pages&gt;129-45&lt;/pages&gt;&lt;volume&gt;27&lt;/volume&gt;&lt;number&gt;2&lt;/number&gt;&lt;dates&gt;&lt;year&gt;2016&lt;/year&gt;&lt;/dates&gt;&lt;urls&gt;&lt;/urls&gt;&lt;/record&gt;&lt;/Cite&gt;&lt;/EndNote&gt;</w:instrText>
      </w:r>
      <w:r w:rsidR="00094669">
        <w:rPr>
          <w:rFonts w:asciiTheme="majorBidi" w:hAnsiTheme="majorBidi" w:cstheme="majorBidi"/>
          <w:sz w:val="24"/>
          <w:szCs w:val="24"/>
        </w:rPr>
        <w:fldChar w:fldCharType="separate"/>
      </w:r>
      <w:r w:rsidR="00094669">
        <w:rPr>
          <w:rFonts w:asciiTheme="majorBidi" w:hAnsiTheme="majorBidi" w:cstheme="majorBidi"/>
          <w:noProof/>
          <w:sz w:val="24"/>
          <w:szCs w:val="24"/>
        </w:rPr>
        <w:t>(14)</w:t>
      </w:r>
      <w:r w:rsidR="00094669">
        <w:rPr>
          <w:rFonts w:asciiTheme="majorBidi" w:hAnsiTheme="majorBidi" w:cstheme="majorBidi"/>
          <w:sz w:val="24"/>
          <w:szCs w:val="24"/>
        </w:rPr>
        <w:fldChar w:fldCharType="end"/>
      </w:r>
      <w:r w:rsidR="00094669">
        <w:rPr>
          <w:rFonts w:asciiTheme="majorBidi" w:hAnsiTheme="majorBidi" w:cstheme="majorBidi"/>
          <w:sz w:val="24"/>
          <w:szCs w:val="24"/>
        </w:rPr>
        <w:t xml:space="preserve">. </w:t>
      </w:r>
      <w:proofErr w:type="spellStart"/>
      <w:r w:rsidR="00BB1F75" w:rsidRPr="00BB1F75">
        <w:rPr>
          <w:rFonts w:asciiTheme="majorBidi" w:hAnsiTheme="majorBidi" w:cstheme="majorBidi"/>
          <w:sz w:val="24"/>
          <w:szCs w:val="24"/>
        </w:rPr>
        <w:t>Megregian</w:t>
      </w:r>
      <w:proofErr w:type="spellEnd"/>
      <w:r w:rsidR="00BB1F75">
        <w:rPr>
          <w:rFonts w:asciiTheme="majorBidi" w:hAnsiTheme="majorBidi" w:cstheme="majorBidi"/>
          <w:sz w:val="24"/>
          <w:szCs w:val="24"/>
        </w:rPr>
        <w:t xml:space="preserve"> (2016)</w:t>
      </w:r>
      <w:r w:rsidR="00BB1F75" w:rsidRPr="00BB1F75">
        <w:rPr>
          <w:rFonts w:asciiTheme="majorBidi" w:hAnsiTheme="majorBidi" w:cstheme="majorBidi"/>
          <w:sz w:val="24"/>
          <w:szCs w:val="24"/>
        </w:rPr>
        <w:t xml:space="preserve"> found that there </w:t>
      </w:r>
      <w:del w:id="97" w:author="Editor 25" w:date="2020-08-09T12:10:00Z">
        <w:r w:rsidR="00BB1F75" w:rsidRPr="00BB1F75" w:rsidDel="00983079">
          <w:rPr>
            <w:rFonts w:asciiTheme="majorBidi" w:hAnsiTheme="majorBidi" w:cstheme="majorBidi"/>
            <w:sz w:val="24"/>
            <w:szCs w:val="24"/>
          </w:rPr>
          <w:delText xml:space="preserve">is </w:delText>
        </w:r>
      </w:del>
      <w:ins w:id="98" w:author="Editor 25" w:date="2020-08-09T12:10:00Z">
        <w:r w:rsidR="00983079">
          <w:rPr>
            <w:rFonts w:asciiTheme="majorBidi" w:hAnsiTheme="majorBidi" w:cstheme="majorBidi"/>
            <w:sz w:val="24"/>
            <w:szCs w:val="24"/>
          </w:rPr>
          <w:t>was a</w:t>
        </w:r>
        <w:r w:rsidR="00983079" w:rsidRPr="00BB1F75">
          <w:rPr>
            <w:rFonts w:asciiTheme="majorBidi" w:hAnsiTheme="majorBidi" w:cstheme="majorBidi"/>
            <w:sz w:val="24"/>
            <w:szCs w:val="24"/>
          </w:rPr>
          <w:t xml:space="preserve"> </w:t>
        </w:r>
      </w:ins>
      <w:r w:rsidR="00BB1F75" w:rsidRPr="00BB1F75">
        <w:rPr>
          <w:rFonts w:asciiTheme="majorBidi" w:hAnsiTheme="majorBidi" w:cstheme="majorBidi"/>
          <w:sz w:val="24"/>
          <w:szCs w:val="24"/>
        </w:rPr>
        <w:t>considerable variation in ethics education in terms of content, format, and evaluation among accredited</w:t>
      </w:r>
      <w:r w:rsidR="00BB1F75">
        <w:rPr>
          <w:rFonts w:asciiTheme="majorBidi" w:hAnsiTheme="majorBidi" w:cstheme="majorBidi"/>
          <w:sz w:val="24"/>
          <w:szCs w:val="24"/>
        </w:rPr>
        <w:t xml:space="preserve"> </w:t>
      </w:r>
      <w:r w:rsidR="00BB1F75" w:rsidRPr="00BB1F75">
        <w:rPr>
          <w:rFonts w:asciiTheme="majorBidi" w:hAnsiTheme="majorBidi" w:cstheme="majorBidi"/>
          <w:sz w:val="24"/>
          <w:szCs w:val="24"/>
        </w:rPr>
        <w:t>midwifery education programs in the</w:t>
      </w:r>
      <w:r w:rsidR="00BB1F75">
        <w:rPr>
          <w:rFonts w:asciiTheme="majorBidi" w:hAnsiTheme="majorBidi" w:cstheme="majorBidi"/>
          <w:sz w:val="24"/>
          <w:szCs w:val="24"/>
        </w:rPr>
        <w:t xml:space="preserve"> </w:t>
      </w:r>
      <w:r w:rsidR="00BB1F75" w:rsidRPr="00BB1F75">
        <w:rPr>
          <w:rFonts w:asciiTheme="majorBidi" w:hAnsiTheme="majorBidi" w:cstheme="majorBidi"/>
          <w:sz w:val="24"/>
          <w:szCs w:val="24"/>
        </w:rPr>
        <w:t>United States</w:t>
      </w:r>
      <w:r w:rsidR="00094669">
        <w:rPr>
          <w:rFonts w:asciiTheme="majorBidi" w:hAnsiTheme="majorBidi" w:cstheme="majorBidi"/>
          <w:sz w:val="24"/>
          <w:szCs w:val="24"/>
        </w:rPr>
        <w:t xml:space="preserve"> </w:t>
      </w:r>
      <w:r w:rsidR="00094669">
        <w:rPr>
          <w:rFonts w:asciiTheme="majorBidi" w:hAnsiTheme="majorBidi" w:cstheme="majorBidi"/>
          <w:sz w:val="24"/>
          <w:szCs w:val="24"/>
        </w:rPr>
        <w:fldChar w:fldCharType="begin"/>
      </w:r>
      <w:r w:rsidR="00094669">
        <w:rPr>
          <w:rFonts w:asciiTheme="majorBidi" w:hAnsiTheme="majorBidi" w:cstheme="majorBidi"/>
          <w:sz w:val="24"/>
          <w:szCs w:val="24"/>
        </w:rPr>
        <w:instrText xml:space="preserve"> ADDIN EN.CITE &lt;EndNote&gt;&lt;Cite&gt;&lt;Author&gt;Megregian&lt;/Author&gt;&lt;Year&gt;2016&lt;/Year&gt;&lt;RecNum&gt;15&lt;/RecNum&gt;&lt;DisplayText&gt;(15)&lt;/DisplayText&gt;&lt;record&gt;&lt;rec-number&gt;15&lt;/rec-number&gt;&lt;foreign-keys&gt;&lt;key app="EN" db-id="z9vs9xsx3252fqewvt3xpz975r5wxfrtps29" timestamp="1558600610"&gt;15&lt;/key&gt;&lt;/foreign-keys&gt;&lt;ref-type name="Journal Article"&gt;17&lt;/ref-type&gt;&lt;contributors&gt;&lt;authors&gt;&lt;author&gt;Megregian, M.&lt;/author&gt;&lt;/authors&gt;&lt;/contributors&gt;&lt;titles&gt;&lt;title&gt;Ethics Education in Midwifery Education Programs in the United States&lt;/title&gt;&lt;secondary-title&gt;Journal of Midwifery &amp;amp; Womens Health&lt;/secondary-title&gt;&lt;/titles&gt;&lt;periodical&gt;&lt;full-title&gt;Journal of Midwifery &amp;amp; Womens Health&lt;/full-title&gt;&lt;/periodical&gt;&lt;pages&gt;586-592&lt;/pages&gt;&lt;volume&gt;61&lt;/volume&gt;&lt;number&gt;5&lt;/number&gt;&lt;dates&gt;&lt;year&gt;2016&lt;/year&gt;&lt;pub-dates&gt;&lt;date&gt;Oct&lt;/date&gt;&lt;/pub-dates&gt;&lt;/dates&gt;&lt;isbn&gt;1526-9523&lt;/isbn&gt;&lt;accession-num&gt;WOS:000384822700006&lt;/accession-num&gt;&lt;urls&gt;&lt;related-urls&gt;&lt;url&gt;&amp;lt;Go to ISI&amp;gt;://WOS:000384822700006&lt;/url&gt;&lt;/related-urls&gt;&lt;/urls&gt;&lt;electronic-resource-num&gt;10.1111/jmwh.12462&lt;/electronic-resource-num&gt;&lt;/record&gt;&lt;/Cite&gt;&lt;/EndNote&gt;</w:instrText>
      </w:r>
      <w:r w:rsidR="00094669">
        <w:rPr>
          <w:rFonts w:asciiTheme="majorBidi" w:hAnsiTheme="majorBidi" w:cstheme="majorBidi"/>
          <w:sz w:val="24"/>
          <w:szCs w:val="24"/>
        </w:rPr>
        <w:fldChar w:fldCharType="separate"/>
      </w:r>
      <w:r w:rsidR="00094669">
        <w:rPr>
          <w:rFonts w:asciiTheme="majorBidi" w:hAnsiTheme="majorBidi" w:cstheme="majorBidi"/>
          <w:noProof/>
          <w:sz w:val="24"/>
          <w:szCs w:val="24"/>
        </w:rPr>
        <w:t>(15)</w:t>
      </w:r>
      <w:r w:rsidR="00094669">
        <w:rPr>
          <w:rFonts w:asciiTheme="majorBidi" w:hAnsiTheme="majorBidi" w:cstheme="majorBidi"/>
          <w:sz w:val="24"/>
          <w:szCs w:val="24"/>
        </w:rPr>
        <w:fldChar w:fldCharType="end"/>
      </w:r>
      <w:r w:rsidR="00BB1F75" w:rsidRPr="00BB1F75">
        <w:rPr>
          <w:rFonts w:asciiTheme="majorBidi" w:hAnsiTheme="majorBidi" w:cstheme="majorBidi"/>
          <w:sz w:val="24"/>
          <w:szCs w:val="24"/>
        </w:rPr>
        <w:t>.</w:t>
      </w:r>
      <w:r w:rsidR="008D77F5">
        <w:rPr>
          <w:rFonts w:asciiTheme="majorBidi" w:hAnsiTheme="majorBidi" w:cstheme="majorBidi"/>
          <w:sz w:val="24"/>
          <w:szCs w:val="24"/>
        </w:rPr>
        <w:t xml:space="preserve"> </w:t>
      </w:r>
      <w:r w:rsidR="00C90783">
        <w:rPr>
          <w:rFonts w:asciiTheme="majorBidi" w:hAnsiTheme="majorBidi" w:cstheme="majorBidi"/>
          <w:sz w:val="24"/>
          <w:szCs w:val="24"/>
        </w:rPr>
        <w:t>O</w:t>
      </w:r>
      <w:r w:rsidR="008D77F5">
        <w:rPr>
          <w:rFonts w:asciiTheme="majorBidi" w:hAnsiTheme="majorBidi" w:cstheme="majorBidi"/>
          <w:sz w:val="24"/>
          <w:szCs w:val="24"/>
        </w:rPr>
        <w:t xml:space="preserve">ther </w:t>
      </w:r>
      <w:r w:rsidR="00C90783">
        <w:rPr>
          <w:rFonts w:asciiTheme="majorBidi" w:hAnsiTheme="majorBidi" w:cstheme="majorBidi"/>
          <w:sz w:val="24"/>
          <w:szCs w:val="24"/>
        </w:rPr>
        <w:t xml:space="preserve">qualitative </w:t>
      </w:r>
      <w:r w:rsidR="004E68E9">
        <w:rPr>
          <w:rFonts w:asciiTheme="majorBidi" w:hAnsiTheme="majorBidi" w:cstheme="majorBidi"/>
          <w:sz w:val="24"/>
          <w:szCs w:val="24"/>
        </w:rPr>
        <w:t>stud</w:t>
      </w:r>
      <w:ins w:id="99" w:author="Editor 25" w:date="2020-08-09T12:10:00Z">
        <w:r w:rsidR="00983079">
          <w:rPr>
            <w:rFonts w:asciiTheme="majorBidi" w:hAnsiTheme="majorBidi" w:cstheme="majorBidi"/>
            <w:sz w:val="24"/>
            <w:szCs w:val="24"/>
          </w:rPr>
          <w:t>ies</w:t>
        </w:r>
      </w:ins>
      <w:del w:id="100" w:author="Editor 25" w:date="2020-08-09T12:10:00Z">
        <w:r w:rsidR="004E68E9" w:rsidDel="00983079">
          <w:rPr>
            <w:rFonts w:asciiTheme="majorBidi" w:hAnsiTheme="majorBidi" w:cstheme="majorBidi"/>
            <w:sz w:val="24"/>
            <w:szCs w:val="24"/>
          </w:rPr>
          <w:delText>y</w:delText>
        </w:r>
      </w:del>
      <w:r w:rsidR="00C90783" w:rsidRPr="00C90783">
        <w:rPr>
          <w:rFonts w:asciiTheme="majorBidi" w:hAnsiTheme="majorBidi" w:cstheme="majorBidi"/>
          <w:sz w:val="24"/>
          <w:szCs w:val="24"/>
        </w:rPr>
        <w:t xml:space="preserve"> show</w:t>
      </w:r>
      <w:ins w:id="101" w:author="Editor 25" w:date="2020-08-09T12:10:00Z">
        <w:r w:rsidR="00983079">
          <w:rPr>
            <w:rFonts w:asciiTheme="majorBidi" w:hAnsiTheme="majorBidi" w:cstheme="majorBidi"/>
            <w:sz w:val="24"/>
            <w:szCs w:val="24"/>
          </w:rPr>
          <w:t>ed</w:t>
        </w:r>
      </w:ins>
      <w:del w:id="102" w:author="Editor 25" w:date="2020-08-09T12:10:00Z">
        <w:r w:rsidR="00C90783" w:rsidRPr="00C90783" w:rsidDel="00983079">
          <w:rPr>
            <w:rFonts w:asciiTheme="majorBidi" w:hAnsiTheme="majorBidi" w:cstheme="majorBidi"/>
            <w:sz w:val="24"/>
            <w:szCs w:val="24"/>
          </w:rPr>
          <w:delText>s</w:delText>
        </w:r>
      </w:del>
      <w:r w:rsidR="00C90783" w:rsidRPr="00C90783">
        <w:rPr>
          <w:rFonts w:asciiTheme="majorBidi" w:hAnsiTheme="majorBidi" w:cstheme="majorBidi"/>
          <w:sz w:val="24"/>
          <w:szCs w:val="24"/>
        </w:rPr>
        <w:t xml:space="preserve"> weaknesses and challenges in medical ethics curriculum under five themes: comprehensiveness of goals, composing organization, proportion of content, active teaching method, and comprehensive system of evaluation</w:t>
      </w:r>
      <w:r w:rsidR="00094669">
        <w:rPr>
          <w:rFonts w:asciiTheme="majorBidi" w:hAnsiTheme="majorBidi" w:cstheme="majorBidi"/>
          <w:sz w:val="24"/>
          <w:szCs w:val="24"/>
        </w:rPr>
        <w:t xml:space="preserve"> </w:t>
      </w:r>
      <w:r w:rsidR="00094669">
        <w:rPr>
          <w:rFonts w:asciiTheme="majorBidi" w:hAnsiTheme="majorBidi" w:cstheme="majorBidi"/>
          <w:sz w:val="24"/>
          <w:szCs w:val="24"/>
        </w:rPr>
        <w:fldChar w:fldCharType="begin"/>
      </w:r>
      <w:r w:rsidR="00094669">
        <w:rPr>
          <w:rFonts w:asciiTheme="majorBidi" w:hAnsiTheme="majorBidi" w:cstheme="majorBidi"/>
          <w:sz w:val="24"/>
          <w:szCs w:val="24"/>
        </w:rPr>
        <w:instrText xml:space="preserve"> ADDIN EN.CITE &lt;EndNote&gt;&lt;Cite&gt;&lt;Author&gt;Khaghanizadeh M&lt;/Author&gt;&lt;Year&gt;2011&lt;/Year&gt;&lt;RecNum&gt;16&lt;/RecNum&gt;&lt;DisplayText&gt;(16)&lt;/DisplayText&gt;&lt;record&gt;&lt;rec-number&gt;16&lt;/rec-number&gt;&lt;foreign-keys&gt;&lt;key app="EN" db-id="z9vs9xsx3252fqewvt3xpz975r5wxfrtps29" timestamp="1558600780"&gt;16&lt;/key&gt;&lt;/foreign-keys&gt;&lt;ref-type name="Journal Article"&gt;17&lt;/ref-type&gt;&lt;contributors&gt;&lt;authors&gt;&lt;author&gt;Khaghanizadeh M, Maleki H,Abbasi M, Abaspour A&lt;/author&gt;&lt;/authors&gt;&lt;/contributors&gt;&lt;titles&gt;&lt;title&gt;Identity of Medical Ethics Curriculum Based on the Experiences of Medical Ethics Professors: A Qualitative Study&lt;/title&gt;&lt;secondary-title&gt;Medical Ethics Journal&lt;/secondary-title&gt;&lt;/titles&gt;&lt;periodical&gt;&lt;full-title&gt;Medical Ethics Journal&lt;/full-title&gt;&lt;/periodical&gt;&lt;volume&gt;5&lt;/volume&gt;&lt;number&gt;16&lt;/number&gt;&lt;dates&gt;&lt;year&gt;2011&lt;/year&gt;&lt;/dates&gt;&lt;urls&gt;&lt;/urls&gt;&lt;/record&gt;&lt;/Cite&gt;&lt;/EndNote&gt;</w:instrText>
      </w:r>
      <w:r w:rsidR="00094669">
        <w:rPr>
          <w:rFonts w:asciiTheme="majorBidi" w:hAnsiTheme="majorBidi" w:cstheme="majorBidi"/>
          <w:sz w:val="24"/>
          <w:szCs w:val="24"/>
        </w:rPr>
        <w:fldChar w:fldCharType="separate"/>
      </w:r>
      <w:r w:rsidR="00094669">
        <w:rPr>
          <w:rFonts w:asciiTheme="majorBidi" w:hAnsiTheme="majorBidi" w:cstheme="majorBidi"/>
          <w:noProof/>
          <w:sz w:val="24"/>
          <w:szCs w:val="24"/>
        </w:rPr>
        <w:t>(16)</w:t>
      </w:r>
      <w:r w:rsidR="00094669">
        <w:rPr>
          <w:rFonts w:asciiTheme="majorBidi" w:hAnsiTheme="majorBidi" w:cstheme="majorBidi"/>
          <w:sz w:val="24"/>
          <w:szCs w:val="24"/>
        </w:rPr>
        <w:fldChar w:fldCharType="end"/>
      </w:r>
      <w:r w:rsidR="00336452">
        <w:rPr>
          <w:rFonts w:asciiTheme="majorBidi" w:hAnsiTheme="majorBidi" w:cstheme="majorBidi"/>
          <w:sz w:val="24"/>
          <w:szCs w:val="24"/>
        </w:rPr>
        <w:t>.</w:t>
      </w:r>
      <w:r w:rsidR="00C90783">
        <w:rPr>
          <w:rFonts w:asciiTheme="majorBidi" w:hAnsiTheme="majorBidi" w:cstheme="majorBidi"/>
          <w:sz w:val="24"/>
          <w:szCs w:val="24"/>
        </w:rPr>
        <w:t xml:space="preserve"> </w:t>
      </w:r>
    </w:p>
    <w:p w14:paraId="2C33BC45" w14:textId="77777777" w:rsidR="00C03D8C" w:rsidRDefault="00C03D8C">
      <w:pPr>
        <w:pStyle w:val="ListParagraph"/>
        <w:tabs>
          <w:tab w:val="left" w:pos="3271"/>
        </w:tabs>
        <w:bidi w:val="0"/>
        <w:spacing w:after="120" w:line="360" w:lineRule="auto"/>
        <w:ind w:left="0"/>
        <w:rPr>
          <w:rFonts w:asciiTheme="majorBidi" w:hAnsiTheme="majorBidi" w:cstheme="majorBidi"/>
          <w:sz w:val="24"/>
          <w:szCs w:val="24"/>
        </w:rPr>
      </w:pPr>
      <w:r w:rsidRPr="0097041C">
        <w:rPr>
          <w:rFonts w:asciiTheme="majorBidi" w:hAnsiTheme="majorBidi" w:cstheme="majorBidi"/>
          <w:sz w:val="24"/>
          <w:szCs w:val="24"/>
        </w:rPr>
        <w:t>Despite</w:t>
      </w:r>
      <w:r>
        <w:rPr>
          <w:rFonts w:asciiTheme="majorBidi" w:hAnsiTheme="majorBidi" w:cstheme="majorBidi"/>
          <w:sz w:val="24"/>
          <w:szCs w:val="24"/>
        </w:rPr>
        <w:t xml:space="preserve"> </w:t>
      </w:r>
      <w:r w:rsidRPr="0097041C">
        <w:rPr>
          <w:rFonts w:asciiTheme="majorBidi" w:hAnsiTheme="majorBidi" w:cstheme="majorBidi"/>
          <w:sz w:val="24"/>
          <w:szCs w:val="24"/>
        </w:rPr>
        <w:t xml:space="preserve">the availability </w:t>
      </w:r>
      <w:del w:id="103" w:author="Editor 25" w:date="2020-08-09T12:11:00Z">
        <w:r w:rsidRPr="0097041C" w:rsidDel="00983079">
          <w:rPr>
            <w:rFonts w:asciiTheme="majorBidi" w:hAnsiTheme="majorBidi" w:cstheme="majorBidi"/>
            <w:sz w:val="24"/>
            <w:szCs w:val="24"/>
          </w:rPr>
          <w:delText>of a lot of</w:delText>
        </w:r>
      </w:del>
      <w:ins w:id="104" w:author="Editor 25" w:date="2020-08-09T12:11:00Z">
        <w:r w:rsidR="00983079">
          <w:rPr>
            <w:rFonts w:asciiTheme="majorBidi" w:hAnsiTheme="majorBidi" w:cstheme="majorBidi"/>
            <w:sz w:val="24"/>
            <w:szCs w:val="24"/>
          </w:rPr>
          <w:t>of</w:t>
        </w:r>
      </w:ins>
      <w:r w:rsidRPr="0097041C">
        <w:rPr>
          <w:rFonts w:asciiTheme="majorBidi" w:hAnsiTheme="majorBidi" w:cstheme="majorBidi"/>
          <w:sz w:val="24"/>
          <w:szCs w:val="24"/>
        </w:rPr>
        <w:t xml:space="preserve"> argument-based literature about ethics education,</w:t>
      </w:r>
      <w:del w:id="105" w:author="Editor 25" w:date="2020-08-09T12:11:00Z">
        <w:r w:rsidRPr="0097041C" w:rsidDel="00983079">
          <w:rPr>
            <w:rFonts w:asciiTheme="majorBidi" w:hAnsiTheme="majorBidi" w:cstheme="majorBidi"/>
            <w:sz w:val="24"/>
            <w:szCs w:val="24"/>
          </w:rPr>
          <w:delText xml:space="preserve"> there still is much debate</w:delText>
        </w:r>
      </w:del>
      <w:r w:rsidRPr="0097041C">
        <w:rPr>
          <w:rFonts w:asciiTheme="majorBidi" w:hAnsiTheme="majorBidi" w:cstheme="majorBidi"/>
          <w:sz w:val="24"/>
          <w:szCs w:val="24"/>
        </w:rPr>
        <w:t xml:space="preserve"> concerning</w:t>
      </w:r>
      <w:r w:rsidR="00D24A20">
        <w:rPr>
          <w:rFonts w:asciiTheme="majorBidi" w:hAnsiTheme="majorBidi" w:cstheme="majorBidi"/>
          <w:sz w:val="24"/>
          <w:szCs w:val="24"/>
        </w:rPr>
        <w:t xml:space="preserve"> about</w:t>
      </w:r>
      <w:r w:rsidRPr="0097041C">
        <w:rPr>
          <w:rFonts w:asciiTheme="majorBidi" w:hAnsiTheme="majorBidi" w:cstheme="majorBidi"/>
          <w:sz w:val="24"/>
          <w:szCs w:val="24"/>
        </w:rPr>
        <w:t xml:space="preserve"> the best </w:t>
      </w:r>
      <w:r w:rsidR="004E68E9">
        <w:rPr>
          <w:rFonts w:asciiTheme="majorBidi" w:hAnsiTheme="majorBidi" w:cstheme="majorBidi"/>
          <w:sz w:val="24"/>
          <w:szCs w:val="24"/>
        </w:rPr>
        <w:t>evidence</w:t>
      </w:r>
      <w:r w:rsidRPr="0097041C">
        <w:rPr>
          <w:rFonts w:asciiTheme="majorBidi" w:hAnsiTheme="majorBidi" w:cstheme="majorBidi"/>
          <w:sz w:val="24"/>
          <w:szCs w:val="24"/>
        </w:rPr>
        <w:t xml:space="preserve"> to teach ethics</w:t>
      </w:r>
      <w:ins w:id="106" w:author="Editor 25" w:date="2020-08-09T12:11:00Z">
        <w:r w:rsidR="00983079">
          <w:rPr>
            <w:rFonts w:asciiTheme="majorBidi" w:hAnsiTheme="majorBidi" w:cstheme="majorBidi"/>
            <w:sz w:val="24"/>
            <w:szCs w:val="24"/>
          </w:rPr>
          <w:t xml:space="preserve"> is still debated. Therefore, </w:t>
        </w:r>
      </w:ins>
      <w:del w:id="107" w:author="Editor 25" w:date="2020-08-09T12:11:00Z">
        <w:r w:rsidRPr="0097041C" w:rsidDel="00983079">
          <w:rPr>
            <w:rFonts w:asciiTheme="majorBidi" w:hAnsiTheme="majorBidi" w:cstheme="majorBidi"/>
            <w:sz w:val="24"/>
            <w:szCs w:val="24"/>
          </w:rPr>
          <w:delText xml:space="preserve">, so </w:delText>
        </w:r>
      </w:del>
      <w:r w:rsidR="00D24A20">
        <w:rPr>
          <w:rFonts w:asciiTheme="majorBidi" w:hAnsiTheme="majorBidi" w:cstheme="majorBidi"/>
          <w:sz w:val="24"/>
          <w:szCs w:val="24"/>
        </w:rPr>
        <w:t>t</w:t>
      </w:r>
      <w:r w:rsidR="00D24A20" w:rsidRPr="00D24A20">
        <w:rPr>
          <w:rFonts w:asciiTheme="majorBidi" w:hAnsiTheme="majorBidi" w:cstheme="majorBidi"/>
          <w:sz w:val="24"/>
          <w:szCs w:val="24"/>
        </w:rPr>
        <w:t>his study</w:t>
      </w:r>
      <w:r w:rsidR="00D24A20">
        <w:rPr>
          <w:rFonts w:asciiTheme="majorBidi" w:hAnsiTheme="majorBidi" w:cstheme="majorBidi"/>
          <w:sz w:val="24"/>
          <w:szCs w:val="24"/>
        </w:rPr>
        <w:t xml:space="preserve"> </w:t>
      </w:r>
      <w:r w:rsidR="00D24A20" w:rsidRPr="00D24A20">
        <w:rPr>
          <w:rFonts w:asciiTheme="majorBidi" w:hAnsiTheme="majorBidi" w:cstheme="majorBidi"/>
          <w:sz w:val="24"/>
          <w:szCs w:val="24"/>
        </w:rPr>
        <w:t>aimed to</w:t>
      </w:r>
      <w:r w:rsidR="004E68E9">
        <w:rPr>
          <w:rFonts w:asciiTheme="majorBidi" w:hAnsiTheme="majorBidi" w:cstheme="majorBidi"/>
          <w:sz w:val="24"/>
          <w:szCs w:val="24"/>
        </w:rPr>
        <w:t xml:space="preserve"> </w:t>
      </w:r>
      <w:del w:id="108" w:author="Editor 25" w:date="2020-08-09T12:12:00Z">
        <w:r w:rsidR="004E68E9" w:rsidRPr="00A13919" w:rsidDel="00983079">
          <w:rPr>
            <w:rFonts w:asciiTheme="majorBidi" w:hAnsiTheme="majorBidi" w:cstheme="majorBidi"/>
            <w:sz w:val="24"/>
            <w:szCs w:val="24"/>
          </w:rPr>
          <w:delText xml:space="preserve">critically </w:delText>
        </w:r>
      </w:del>
      <w:ins w:id="109" w:author="Editor 25" w:date="2020-08-09T12:12:00Z">
        <w:r w:rsidR="00983079">
          <w:rPr>
            <w:rFonts w:asciiTheme="majorBidi" w:hAnsiTheme="majorBidi" w:cstheme="majorBidi"/>
            <w:sz w:val="24"/>
            <w:szCs w:val="24"/>
          </w:rPr>
          <w:t>conduct a critical</w:t>
        </w:r>
        <w:r w:rsidR="00983079" w:rsidRPr="00A13919">
          <w:rPr>
            <w:rFonts w:asciiTheme="majorBidi" w:hAnsiTheme="majorBidi" w:cstheme="majorBidi"/>
            <w:sz w:val="24"/>
            <w:szCs w:val="24"/>
          </w:rPr>
          <w:t xml:space="preserve"> </w:t>
        </w:r>
      </w:ins>
      <w:r w:rsidR="004E68E9">
        <w:rPr>
          <w:rFonts w:asciiTheme="majorBidi" w:hAnsiTheme="majorBidi" w:cstheme="majorBidi"/>
          <w:sz w:val="24"/>
          <w:szCs w:val="24"/>
        </w:rPr>
        <w:t>evaluation</w:t>
      </w:r>
      <w:ins w:id="110" w:author="Editor 25" w:date="2020-08-09T12:12:00Z">
        <w:r w:rsidR="00983079">
          <w:rPr>
            <w:rFonts w:asciiTheme="majorBidi" w:hAnsiTheme="majorBidi" w:cstheme="majorBidi"/>
            <w:sz w:val="24"/>
            <w:szCs w:val="24"/>
          </w:rPr>
          <w:t xml:space="preserve"> on</w:t>
        </w:r>
      </w:ins>
      <w:r w:rsidR="004E68E9" w:rsidRPr="00A13919">
        <w:rPr>
          <w:rFonts w:asciiTheme="majorBidi" w:hAnsiTheme="majorBidi" w:cstheme="majorBidi"/>
          <w:sz w:val="24"/>
          <w:szCs w:val="24"/>
        </w:rPr>
        <w:t xml:space="preserve"> the quality of</w:t>
      </w:r>
      <w:r w:rsidR="004E68E9">
        <w:rPr>
          <w:rFonts w:asciiTheme="majorBidi" w:hAnsiTheme="majorBidi" w:cstheme="majorBidi"/>
          <w:sz w:val="24"/>
          <w:szCs w:val="24"/>
        </w:rPr>
        <w:t xml:space="preserve"> </w:t>
      </w:r>
      <w:r w:rsidR="004E68E9" w:rsidRPr="00A13919">
        <w:rPr>
          <w:rFonts w:asciiTheme="majorBidi" w:hAnsiTheme="majorBidi" w:cstheme="majorBidi"/>
          <w:sz w:val="24"/>
          <w:szCs w:val="24"/>
        </w:rPr>
        <w:t xml:space="preserve">published </w:t>
      </w:r>
      <w:r w:rsidR="004E68E9">
        <w:rPr>
          <w:rFonts w:asciiTheme="majorBidi" w:hAnsiTheme="majorBidi" w:cstheme="majorBidi"/>
          <w:sz w:val="24"/>
          <w:szCs w:val="24"/>
        </w:rPr>
        <w:t>e</w:t>
      </w:r>
      <w:r w:rsidR="004E68E9" w:rsidRPr="00A13919">
        <w:rPr>
          <w:rFonts w:asciiTheme="majorBidi" w:hAnsiTheme="majorBidi" w:cstheme="majorBidi"/>
          <w:sz w:val="24"/>
          <w:szCs w:val="24"/>
        </w:rPr>
        <w:t>xperimental and quasi-experimental</w:t>
      </w:r>
      <w:r w:rsidR="004E68E9">
        <w:rPr>
          <w:rFonts w:asciiTheme="majorBidi" w:hAnsiTheme="majorBidi" w:cstheme="majorBidi"/>
          <w:sz w:val="24"/>
          <w:szCs w:val="24"/>
        </w:rPr>
        <w:t xml:space="preserve"> studies </w:t>
      </w:r>
      <w:r w:rsidR="004E68E9" w:rsidRPr="00A13919">
        <w:rPr>
          <w:rFonts w:asciiTheme="majorBidi" w:hAnsiTheme="majorBidi" w:cstheme="majorBidi"/>
          <w:sz w:val="24"/>
          <w:szCs w:val="24"/>
        </w:rPr>
        <w:t xml:space="preserve">on the impact of different approaches </w:t>
      </w:r>
      <w:r w:rsidR="004E68E9">
        <w:rPr>
          <w:rFonts w:asciiTheme="majorBidi" w:hAnsiTheme="majorBidi" w:cstheme="majorBidi"/>
          <w:sz w:val="24"/>
          <w:szCs w:val="24"/>
        </w:rPr>
        <w:t>to</w:t>
      </w:r>
      <w:r w:rsidR="004E68E9" w:rsidRPr="00A13919">
        <w:rPr>
          <w:rFonts w:asciiTheme="majorBidi" w:hAnsiTheme="majorBidi" w:cstheme="majorBidi"/>
          <w:sz w:val="24"/>
          <w:szCs w:val="24"/>
        </w:rPr>
        <w:t xml:space="preserve"> </w:t>
      </w:r>
      <w:r w:rsidR="004E68E9">
        <w:rPr>
          <w:rFonts w:asciiTheme="majorBidi" w:hAnsiTheme="majorBidi" w:cstheme="majorBidi"/>
          <w:sz w:val="24"/>
          <w:szCs w:val="24"/>
        </w:rPr>
        <w:t xml:space="preserve">medical </w:t>
      </w:r>
      <w:r w:rsidR="004E68E9" w:rsidRPr="00A13919">
        <w:rPr>
          <w:rFonts w:asciiTheme="majorBidi" w:hAnsiTheme="majorBidi" w:cstheme="majorBidi"/>
          <w:sz w:val="24"/>
          <w:szCs w:val="24"/>
        </w:rPr>
        <w:t>ethics education</w:t>
      </w:r>
      <w:r w:rsidR="004E68E9">
        <w:rPr>
          <w:rFonts w:asciiTheme="majorBidi" w:hAnsiTheme="majorBidi" w:cstheme="majorBidi"/>
          <w:sz w:val="24"/>
          <w:szCs w:val="24"/>
        </w:rPr>
        <w:t>.</w:t>
      </w:r>
    </w:p>
    <w:p w14:paraId="57CA7E41" w14:textId="77777777" w:rsidR="00AC5B92" w:rsidRDefault="00AC5B92" w:rsidP="003C5061">
      <w:pPr>
        <w:spacing w:after="0" w:line="360" w:lineRule="auto"/>
        <w:ind w:left="60"/>
        <w:contextualSpacing/>
        <w:jc w:val="both"/>
        <w:rPr>
          <w:rFonts w:asciiTheme="majorBidi" w:eastAsia="Times New Roman" w:hAnsiTheme="majorBidi" w:cstheme="majorBidi"/>
          <w:b/>
          <w:bCs/>
          <w:sz w:val="24"/>
          <w:szCs w:val="24"/>
        </w:rPr>
      </w:pPr>
      <w:r w:rsidRPr="002E09F6">
        <w:rPr>
          <w:rFonts w:asciiTheme="majorBidi" w:eastAsia="Times New Roman" w:hAnsiTheme="majorBidi" w:cstheme="majorBidi"/>
          <w:b/>
          <w:bCs/>
          <w:sz w:val="24"/>
          <w:szCs w:val="24"/>
        </w:rPr>
        <w:t>Methods</w:t>
      </w:r>
    </w:p>
    <w:p w14:paraId="0E5A5FA1" w14:textId="77777777" w:rsidR="003C5061" w:rsidRPr="003C5061" w:rsidRDefault="00D57038" w:rsidP="00FB6280">
      <w:pPr>
        <w:spacing w:after="0" w:line="360" w:lineRule="auto"/>
        <w:contextualSpacing/>
        <w:jc w:val="both"/>
        <w:rPr>
          <w:rFonts w:asciiTheme="majorBidi" w:hAnsiTheme="majorBidi" w:cstheme="majorBidi"/>
          <w:color w:val="131413"/>
          <w:sz w:val="24"/>
          <w:szCs w:val="24"/>
        </w:rPr>
      </w:pPr>
      <w:r w:rsidRPr="00D57038">
        <w:rPr>
          <w:rFonts w:asciiTheme="majorBidi" w:hAnsiTheme="majorBidi" w:cstheme="majorBidi"/>
          <w:sz w:val="24"/>
          <w:szCs w:val="24"/>
        </w:rPr>
        <w:t xml:space="preserve">This descriptive study was carried out in </w:t>
      </w:r>
      <w:r>
        <w:rPr>
          <w:rFonts w:asciiTheme="majorBidi" w:hAnsiTheme="majorBidi" w:cstheme="majorBidi"/>
          <w:sz w:val="24"/>
          <w:szCs w:val="24"/>
        </w:rPr>
        <w:t>2018</w:t>
      </w:r>
      <w:r w:rsidRPr="00D57038">
        <w:rPr>
          <w:rFonts w:asciiTheme="majorBidi" w:hAnsiTheme="majorBidi" w:cstheme="majorBidi"/>
          <w:sz w:val="24"/>
          <w:szCs w:val="24"/>
        </w:rPr>
        <w:t xml:space="preserve"> to evaluate the quality of published </w:t>
      </w:r>
      <w:r w:rsidR="0051288D">
        <w:rPr>
          <w:rFonts w:asciiTheme="majorBidi" w:hAnsiTheme="majorBidi" w:cstheme="majorBidi"/>
          <w:sz w:val="24"/>
          <w:szCs w:val="24"/>
        </w:rPr>
        <w:t>articles</w:t>
      </w:r>
      <w:r w:rsidRPr="00D57038">
        <w:rPr>
          <w:rFonts w:asciiTheme="majorBidi" w:hAnsiTheme="majorBidi" w:cstheme="majorBidi"/>
          <w:sz w:val="24"/>
          <w:szCs w:val="24"/>
        </w:rPr>
        <w:t xml:space="preserve"> in the field of ethics</w:t>
      </w:r>
      <w:r>
        <w:rPr>
          <w:rFonts w:asciiTheme="majorBidi" w:hAnsiTheme="majorBidi" w:cstheme="majorBidi"/>
          <w:sz w:val="24"/>
          <w:szCs w:val="24"/>
        </w:rPr>
        <w:t xml:space="preserve"> education</w:t>
      </w:r>
      <w:r w:rsidRPr="00D57038">
        <w:rPr>
          <w:rFonts w:asciiTheme="majorBidi" w:hAnsiTheme="majorBidi" w:cstheme="majorBidi"/>
          <w:sz w:val="24"/>
          <w:szCs w:val="24"/>
        </w:rPr>
        <w:t xml:space="preserve"> in medical sciences.</w:t>
      </w:r>
      <w:r w:rsidR="0051288D">
        <w:rPr>
          <w:rFonts w:asciiTheme="majorBidi" w:hAnsiTheme="majorBidi" w:cstheme="majorBidi"/>
          <w:sz w:val="24"/>
          <w:szCs w:val="24"/>
        </w:rPr>
        <w:t xml:space="preserve"> For this purpose, </w:t>
      </w:r>
      <w:ins w:id="111" w:author="Editor 25" w:date="2020-08-09T12:12:00Z">
        <w:r w:rsidR="00983079">
          <w:rPr>
            <w:rFonts w:asciiTheme="majorBidi" w:hAnsiTheme="majorBidi" w:cstheme="majorBidi"/>
            <w:sz w:val="24"/>
            <w:szCs w:val="24"/>
          </w:rPr>
          <w:t xml:space="preserve">we studied the </w:t>
        </w:r>
      </w:ins>
      <w:r w:rsidR="00562A87">
        <w:rPr>
          <w:rFonts w:asciiTheme="majorBidi" w:hAnsiTheme="majorBidi" w:cstheme="majorBidi"/>
          <w:sz w:val="24"/>
          <w:szCs w:val="24"/>
        </w:rPr>
        <w:t>published e</w:t>
      </w:r>
      <w:r w:rsidR="00562A87" w:rsidRPr="00A13919">
        <w:rPr>
          <w:rFonts w:asciiTheme="majorBidi" w:hAnsiTheme="majorBidi" w:cstheme="majorBidi"/>
          <w:sz w:val="24"/>
          <w:szCs w:val="24"/>
        </w:rPr>
        <w:t>xperimental</w:t>
      </w:r>
      <w:r w:rsidR="00562A87" w:rsidRPr="00A5367F">
        <w:rPr>
          <w:rFonts w:asciiTheme="majorBidi" w:hAnsiTheme="majorBidi" w:cstheme="majorBidi"/>
          <w:sz w:val="24"/>
          <w:szCs w:val="24"/>
        </w:rPr>
        <w:t xml:space="preserve"> studies</w:t>
      </w:r>
      <w:r w:rsidR="00562A87">
        <w:rPr>
          <w:rFonts w:asciiTheme="majorBidi" w:hAnsiTheme="majorBidi" w:cstheme="majorBidi"/>
          <w:sz w:val="24"/>
          <w:szCs w:val="24"/>
        </w:rPr>
        <w:t xml:space="preserve"> </w:t>
      </w:r>
      <w:r w:rsidR="00562A87" w:rsidRPr="00A5367F">
        <w:rPr>
          <w:rFonts w:asciiTheme="majorBidi" w:hAnsiTheme="majorBidi" w:cstheme="majorBidi"/>
          <w:sz w:val="24"/>
          <w:szCs w:val="24"/>
        </w:rPr>
        <w:t xml:space="preserve">from 2008 to 2018 </w:t>
      </w:r>
      <w:r w:rsidR="00562A87">
        <w:rPr>
          <w:rFonts w:asciiTheme="majorBidi" w:hAnsiTheme="majorBidi" w:cstheme="majorBidi"/>
          <w:sz w:val="24"/>
          <w:szCs w:val="24"/>
        </w:rPr>
        <w:t>on</w:t>
      </w:r>
      <w:r w:rsidR="00562A87" w:rsidRPr="00A5367F">
        <w:rPr>
          <w:rFonts w:asciiTheme="majorBidi" w:hAnsiTheme="majorBidi" w:cstheme="majorBidi"/>
          <w:sz w:val="24"/>
          <w:szCs w:val="24"/>
        </w:rPr>
        <w:t xml:space="preserve"> the impact of different approaches </w:t>
      </w:r>
      <w:r w:rsidR="00562A87">
        <w:rPr>
          <w:rFonts w:asciiTheme="majorBidi" w:hAnsiTheme="majorBidi" w:cstheme="majorBidi"/>
          <w:sz w:val="24"/>
          <w:szCs w:val="24"/>
        </w:rPr>
        <w:t>to</w:t>
      </w:r>
      <w:r w:rsidR="00562A87" w:rsidRPr="00A5367F">
        <w:rPr>
          <w:rFonts w:asciiTheme="majorBidi" w:hAnsiTheme="majorBidi" w:cstheme="majorBidi"/>
          <w:sz w:val="24"/>
          <w:szCs w:val="24"/>
        </w:rPr>
        <w:t xml:space="preserve"> medical ethics </w:t>
      </w:r>
      <w:r w:rsidR="00562A87">
        <w:rPr>
          <w:rFonts w:asciiTheme="majorBidi" w:hAnsiTheme="majorBidi" w:cstheme="majorBidi"/>
          <w:sz w:val="24"/>
          <w:szCs w:val="24"/>
        </w:rPr>
        <w:t>education</w:t>
      </w:r>
      <w:r w:rsidR="00562A87" w:rsidRPr="00A5367F">
        <w:rPr>
          <w:rFonts w:asciiTheme="majorBidi" w:hAnsiTheme="majorBidi" w:cstheme="majorBidi"/>
          <w:sz w:val="24"/>
          <w:szCs w:val="24"/>
        </w:rPr>
        <w:t xml:space="preserve"> were investigated in the CINAHL, Cochrane Library, PubMed, </w:t>
      </w:r>
      <w:proofErr w:type="spellStart"/>
      <w:r w:rsidR="00562A87" w:rsidRPr="00A5367F">
        <w:rPr>
          <w:rFonts w:asciiTheme="majorBidi" w:hAnsiTheme="majorBidi" w:cstheme="majorBidi"/>
          <w:sz w:val="24"/>
          <w:szCs w:val="24"/>
        </w:rPr>
        <w:t>PsycINFO</w:t>
      </w:r>
      <w:proofErr w:type="spellEnd"/>
      <w:r w:rsidR="00562A87" w:rsidRPr="00A5367F">
        <w:rPr>
          <w:rFonts w:asciiTheme="majorBidi" w:hAnsiTheme="majorBidi" w:cstheme="majorBidi"/>
          <w:sz w:val="24"/>
          <w:szCs w:val="24"/>
        </w:rPr>
        <w:t xml:space="preserve">, Web of Science, Scopus, and </w:t>
      </w:r>
      <w:proofErr w:type="spellStart"/>
      <w:r w:rsidR="00562A87" w:rsidRPr="00A5367F">
        <w:rPr>
          <w:rFonts w:asciiTheme="majorBidi" w:hAnsiTheme="majorBidi" w:cstheme="majorBidi"/>
          <w:sz w:val="24"/>
          <w:szCs w:val="24"/>
        </w:rPr>
        <w:t>Embase</w:t>
      </w:r>
      <w:proofErr w:type="spellEnd"/>
      <w:r w:rsidR="00562A87" w:rsidRPr="00A5367F">
        <w:rPr>
          <w:rFonts w:asciiTheme="majorBidi" w:hAnsiTheme="majorBidi" w:cstheme="majorBidi"/>
          <w:sz w:val="24"/>
          <w:szCs w:val="24"/>
        </w:rPr>
        <w:t xml:space="preserve"> databases.</w:t>
      </w:r>
      <w:r w:rsidR="0051288D">
        <w:rPr>
          <w:rFonts w:asciiTheme="majorBidi" w:hAnsiTheme="majorBidi" w:cstheme="majorBidi"/>
          <w:sz w:val="24"/>
          <w:szCs w:val="24"/>
        </w:rPr>
        <w:t xml:space="preserve"> In this study, </w:t>
      </w:r>
      <w:del w:id="112" w:author="Editor 25" w:date="2020-08-09T12:15:00Z">
        <w:r w:rsidR="0051288D" w:rsidDel="00983079">
          <w:rPr>
            <w:rFonts w:asciiTheme="majorBidi" w:hAnsiTheme="majorBidi" w:cstheme="majorBidi"/>
            <w:sz w:val="24"/>
            <w:szCs w:val="24"/>
          </w:rPr>
          <w:delText xml:space="preserve">research </w:delText>
        </w:r>
      </w:del>
      <w:ins w:id="113" w:author="Editor 25" w:date="2020-08-09T12:15:00Z">
        <w:r w:rsidR="00983079">
          <w:rPr>
            <w:rFonts w:asciiTheme="majorBidi" w:hAnsiTheme="majorBidi" w:cstheme="majorBidi"/>
            <w:sz w:val="24"/>
            <w:szCs w:val="24"/>
          </w:rPr>
          <w:t xml:space="preserve">the </w:t>
        </w:r>
      </w:ins>
      <w:r w:rsidR="0051288D">
        <w:rPr>
          <w:rFonts w:asciiTheme="majorBidi" w:hAnsiTheme="majorBidi" w:cstheme="majorBidi"/>
          <w:sz w:val="24"/>
          <w:szCs w:val="24"/>
        </w:rPr>
        <w:t>keywords</w:t>
      </w:r>
      <w:r w:rsidR="0051288D" w:rsidRPr="00A5367F">
        <w:rPr>
          <w:rFonts w:asciiTheme="majorBidi" w:hAnsiTheme="majorBidi" w:cstheme="majorBidi"/>
          <w:sz w:val="24"/>
          <w:szCs w:val="24"/>
        </w:rPr>
        <w:t xml:space="preserve"> </w:t>
      </w:r>
      <w:r w:rsidR="0051288D">
        <w:rPr>
          <w:rFonts w:asciiTheme="majorBidi" w:hAnsiTheme="majorBidi" w:cstheme="majorBidi"/>
          <w:sz w:val="24"/>
          <w:szCs w:val="24"/>
        </w:rPr>
        <w:t>were</w:t>
      </w:r>
      <w:r w:rsidR="0051288D" w:rsidRPr="00A5367F">
        <w:rPr>
          <w:rFonts w:asciiTheme="majorBidi" w:hAnsiTheme="majorBidi" w:cstheme="majorBidi"/>
          <w:sz w:val="24"/>
          <w:szCs w:val="24"/>
        </w:rPr>
        <w:t xml:space="preserve"> </w:t>
      </w:r>
      <w:r w:rsidR="00562A87" w:rsidRPr="00A5367F">
        <w:rPr>
          <w:rFonts w:asciiTheme="majorBidi" w:hAnsiTheme="majorBidi" w:cstheme="majorBidi"/>
          <w:sz w:val="24"/>
          <w:szCs w:val="24"/>
        </w:rPr>
        <w:t>Moral, Ethics, Education, Training, Instruction and Medical</w:t>
      </w:r>
      <w:r w:rsidR="00562A87">
        <w:rPr>
          <w:rFonts w:asciiTheme="majorBidi" w:hAnsiTheme="majorBidi" w:cstheme="majorBidi"/>
          <w:sz w:val="24"/>
          <w:szCs w:val="24"/>
        </w:rPr>
        <w:t xml:space="preserve"> sciences</w:t>
      </w:r>
      <w:r w:rsidR="00562A87" w:rsidRPr="00A5367F">
        <w:rPr>
          <w:rFonts w:asciiTheme="majorBidi" w:hAnsiTheme="majorBidi" w:cstheme="majorBidi"/>
          <w:sz w:val="24"/>
          <w:szCs w:val="24"/>
        </w:rPr>
        <w:t>.</w:t>
      </w:r>
      <w:r w:rsidR="00A03814" w:rsidRPr="00A03814">
        <w:t xml:space="preserve"> </w:t>
      </w:r>
      <w:r w:rsidR="00A03814" w:rsidRPr="00A03814">
        <w:rPr>
          <w:rFonts w:asciiTheme="majorBidi" w:hAnsiTheme="majorBidi" w:cstheme="majorBidi"/>
          <w:sz w:val="24"/>
          <w:szCs w:val="24"/>
        </w:rPr>
        <w:t xml:space="preserve">There </w:t>
      </w:r>
      <w:r w:rsidR="00A03814" w:rsidRPr="00336452">
        <w:rPr>
          <w:rFonts w:asciiTheme="majorBidi" w:hAnsiTheme="majorBidi" w:cstheme="majorBidi"/>
          <w:sz w:val="24"/>
          <w:szCs w:val="24"/>
        </w:rPr>
        <w:t>were no language restrictions.</w:t>
      </w:r>
      <w:r w:rsidR="00A03814" w:rsidRPr="00A03814">
        <w:rPr>
          <w:rFonts w:asciiTheme="majorBidi" w:hAnsiTheme="majorBidi" w:cstheme="majorBidi"/>
          <w:color w:val="131413"/>
          <w:sz w:val="24"/>
          <w:szCs w:val="24"/>
        </w:rPr>
        <w:t xml:space="preserve"> </w:t>
      </w:r>
      <w:r w:rsidR="00A03814" w:rsidRPr="00FA2BAC">
        <w:rPr>
          <w:rFonts w:asciiTheme="majorBidi" w:hAnsiTheme="majorBidi" w:cstheme="majorBidi"/>
          <w:color w:val="131413"/>
          <w:sz w:val="24"/>
          <w:szCs w:val="24"/>
        </w:rPr>
        <w:t xml:space="preserve">We defined the following </w:t>
      </w:r>
      <w:r w:rsidR="00A03814" w:rsidRPr="00D837C4">
        <w:rPr>
          <w:rFonts w:asciiTheme="majorBidi" w:hAnsiTheme="majorBidi" w:cstheme="majorBidi"/>
          <w:color w:val="131413"/>
          <w:sz w:val="24"/>
          <w:szCs w:val="24"/>
        </w:rPr>
        <w:t>inclusion criteria:</w:t>
      </w:r>
      <w:r w:rsidR="00D837C4">
        <w:rPr>
          <w:rFonts w:asciiTheme="majorBidi" w:hAnsiTheme="majorBidi" w:cstheme="majorBidi"/>
          <w:color w:val="131413"/>
          <w:sz w:val="24"/>
          <w:szCs w:val="24"/>
        </w:rPr>
        <w:t xml:space="preserve"> </w:t>
      </w:r>
      <w:r w:rsidR="00A03814" w:rsidRPr="00FA2BAC">
        <w:rPr>
          <w:rFonts w:asciiTheme="majorBidi" w:hAnsiTheme="majorBidi" w:cstheme="majorBidi"/>
          <w:color w:val="131413"/>
          <w:sz w:val="24"/>
          <w:szCs w:val="24"/>
        </w:rPr>
        <w:t xml:space="preserve">1) </w:t>
      </w:r>
      <w:r w:rsidR="009147FE">
        <w:rPr>
          <w:rFonts w:asciiTheme="majorBidi" w:hAnsiTheme="majorBidi" w:cstheme="majorBidi"/>
          <w:color w:val="131413"/>
          <w:sz w:val="24"/>
          <w:szCs w:val="24"/>
        </w:rPr>
        <w:t>d</w:t>
      </w:r>
      <w:r w:rsidR="009147FE" w:rsidRPr="009147FE">
        <w:rPr>
          <w:rFonts w:asciiTheme="majorBidi" w:hAnsiTheme="majorBidi" w:cstheme="majorBidi"/>
          <w:color w:val="131413"/>
          <w:sz w:val="24"/>
          <w:szCs w:val="24"/>
        </w:rPr>
        <w:t>ifferent disciplines of medical sciences</w:t>
      </w:r>
      <w:r w:rsidR="00A03814" w:rsidRPr="00D837C4">
        <w:rPr>
          <w:rFonts w:asciiTheme="majorBidi" w:hAnsiTheme="majorBidi" w:cstheme="majorBidi"/>
          <w:color w:val="131413"/>
          <w:sz w:val="24"/>
          <w:szCs w:val="24"/>
        </w:rPr>
        <w:t>, such as</w:t>
      </w:r>
      <w:r w:rsidR="00A03814" w:rsidRPr="00FA2BAC">
        <w:rPr>
          <w:rFonts w:asciiTheme="majorBidi" w:hAnsiTheme="majorBidi" w:cstheme="majorBidi"/>
          <w:color w:val="131413"/>
          <w:sz w:val="24"/>
          <w:szCs w:val="24"/>
        </w:rPr>
        <w:t xml:space="preserve"> </w:t>
      </w:r>
      <w:r w:rsidR="009147FE">
        <w:rPr>
          <w:rFonts w:asciiTheme="majorBidi" w:hAnsiTheme="majorBidi" w:cstheme="majorBidi"/>
          <w:color w:val="131413"/>
          <w:sz w:val="24"/>
          <w:szCs w:val="24"/>
        </w:rPr>
        <w:t xml:space="preserve">medicine, nursing, midwifery and </w:t>
      </w:r>
      <w:r w:rsidR="008C3711">
        <w:rPr>
          <w:rFonts w:asciiTheme="majorBidi" w:hAnsiTheme="majorBidi" w:cstheme="majorBidi"/>
          <w:color w:val="131413"/>
          <w:sz w:val="24"/>
          <w:szCs w:val="24"/>
        </w:rPr>
        <w:t>etc.</w:t>
      </w:r>
      <w:r w:rsidR="00A03814" w:rsidRPr="00FA2BAC">
        <w:rPr>
          <w:rFonts w:asciiTheme="majorBidi" w:hAnsiTheme="majorBidi" w:cstheme="majorBidi"/>
          <w:color w:val="131413"/>
          <w:sz w:val="24"/>
          <w:szCs w:val="24"/>
        </w:rPr>
        <w:t xml:space="preserve"> 2) </w:t>
      </w:r>
      <w:r w:rsidR="009147FE">
        <w:rPr>
          <w:rFonts w:asciiTheme="majorBidi" w:hAnsiTheme="majorBidi" w:cstheme="majorBidi"/>
          <w:sz w:val="24"/>
          <w:szCs w:val="24"/>
        </w:rPr>
        <w:t>d</w:t>
      </w:r>
      <w:r w:rsidR="009147FE" w:rsidRPr="00A13919">
        <w:rPr>
          <w:rFonts w:asciiTheme="majorBidi" w:hAnsiTheme="majorBidi" w:cstheme="majorBidi"/>
          <w:sz w:val="24"/>
          <w:szCs w:val="24"/>
        </w:rPr>
        <w:t xml:space="preserve">ifferent </w:t>
      </w:r>
      <w:r w:rsidR="009147FE">
        <w:rPr>
          <w:rFonts w:asciiTheme="majorBidi" w:hAnsiTheme="majorBidi" w:cstheme="majorBidi"/>
          <w:sz w:val="24"/>
          <w:szCs w:val="24"/>
        </w:rPr>
        <w:t>a</w:t>
      </w:r>
      <w:r w:rsidR="009147FE" w:rsidRPr="00A13919">
        <w:rPr>
          <w:rFonts w:asciiTheme="majorBidi" w:hAnsiTheme="majorBidi" w:cstheme="majorBidi"/>
          <w:sz w:val="24"/>
          <w:szCs w:val="24"/>
        </w:rPr>
        <w:t xml:space="preserve">pproaches of </w:t>
      </w:r>
      <w:r w:rsidR="009147FE">
        <w:rPr>
          <w:rFonts w:asciiTheme="majorBidi" w:hAnsiTheme="majorBidi" w:cstheme="majorBidi"/>
          <w:sz w:val="24"/>
          <w:szCs w:val="24"/>
        </w:rPr>
        <w:t>e</w:t>
      </w:r>
      <w:r w:rsidR="009147FE" w:rsidRPr="00A13919">
        <w:rPr>
          <w:rFonts w:asciiTheme="majorBidi" w:hAnsiTheme="majorBidi" w:cstheme="majorBidi"/>
          <w:sz w:val="24"/>
          <w:szCs w:val="24"/>
        </w:rPr>
        <w:t xml:space="preserve">thics </w:t>
      </w:r>
      <w:r w:rsidR="009147FE">
        <w:rPr>
          <w:rFonts w:asciiTheme="majorBidi" w:hAnsiTheme="majorBidi" w:cstheme="majorBidi"/>
          <w:sz w:val="24"/>
          <w:szCs w:val="24"/>
        </w:rPr>
        <w:t>e</w:t>
      </w:r>
      <w:r w:rsidR="009147FE" w:rsidRPr="00A13919">
        <w:rPr>
          <w:rFonts w:asciiTheme="majorBidi" w:hAnsiTheme="majorBidi" w:cstheme="majorBidi"/>
          <w:sz w:val="24"/>
          <w:szCs w:val="24"/>
        </w:rPr>
        <w:t>ducation</w:t>
      </w:r>
      <w:r w:rsidR="00A03814" w:rsidRPr="00FA2BAC">
        <w:rPr>
          <w:rFonts w:asciiTheme="majorBidi" w:hAnsiTheme="majorBidi" w:cstheme="majorBidi"/>
          <w:color w:val="131413"/>
          <w:sz w:val="24"/>
          <w:szCs w:val="24"/>
        </w:rPr>
        <w:t xml:space="preserve">, </w:t>
      </w:r>
      <w:r w:rsidR="00A03814" w:rsidRPr="008C3711">
        <w:rPr>
          <w:rFonts w:asciiTheme="majorBidi" w:hAnsiTheme="majorBidi" w:cstheme="majorBidi"/>
          <w:color w:val="131413"/>
          <w:sz w:val="24"/>
          <w:szCs w:val="24"/>
        </w:rPr>
        <w:t>such as</w:t>
      </w:r>
      <w:r w:rsidR="00A03814" w:rsidRPr="00FA2BAC">
        <w:rPr>
          <w:rFonts w:asciiTheme="majorBidi" w:hAnsiTheme="majorBidi" w:cstheme="majorBidi"/>
          <w:color w:val="131413"/>
          <w:sz w:val="24"/>
          <w:szCs w:val="24"/>
        </w:rPr>
        <w:t xml:space="preserve"> </w:t>
      </w:r>
      <w:r w:rsidR="008C3711" w:rsidRPr="008C3711">
        <w:rPr>
          <w:rFonts w:asciiTheme="majorBidi" w:hAnsiTheme="majorBidi" w:cstheme="majorBidi"/>
          <w:color w:val="131413"/>
          <w:sz w:val="24"/>
          <w:szCs w:val="24"/>
        </w:rPr>
        <w:t>Team-based Learning</w:t>
      </w:r>
      <w:r w:rsidR="008C3711">
        <w:rPr>
          <w:rFonts w:asciiTheme="majorBidi" w:hAnsiTheme="majorBidi" w:cstheme="majorBidi"/>
          <w:color w:val="131413"/>
          <w:sz w:val="24"/>
          <w:szCs w:val="24"/>
        </w:rPr>
        <w:t>,</w:t>
      </w:r>
      <w:r w:rsidR="008C3711" w:rsidRPr="008C3711">
        <w:t xml:space="preserve"> </w:t>
      </w:r>
      <w:r w:rsidR="008C3711" w:rsidRPr="008C3711">
        <w:rPr>
          <w:rFonts w:asciiTheme="majorBidi" w:hAnsiTheme="majorBidi" w:cstheme="majorBidi"/>
          <w:color w:val="131413"/>
          <w:sz w:val="24"/>
          <w:szCs w:val="24"/>
        </w:rPr>
        <w:t>Problem-based Learning</w:t>
      </w:r>
      <w:r w:rsidR="008C3711">
        <w:rPr>
          <w:rFonts w:asciiTheme="majorBidi" w:hAnsiTheme="majorBidi" w:cstheme="majorBidi"/>
          <w:color w:val="131413"/>
          <w:sz w:val="24"/>
          <w:szCs w:val="24"/>
        </w:rPr>
        <w:t xml:space="preserve">, </w:t>
      </w:r>
      <w:r w:rsidR="008C3711" w:rsidRPr="008C3711">
        <w:rPr>
          <w:rFonts w:asciiTheme="majorBidi" w:hAnsiTheme="majorBidi" w:cstheme="majorBidi"/>
          <w:color w:val="131413"/>
          <w:sz w:val="24"/>
          <w:szCs w:val="24"/>
        </w:rPr>
        <w:t>Lecture-based learning</w:t>
      </w:r>
      <w:r w:rsidR="008C3711">
        <w:rPr>
          <w:rFonts w:asciiTheme="majorBidi" w:hAnsiTheme="majorBidi" w:cstheme="majorBidi"/>
          <w:color w:val="131413"/>
          <w:sz w:val="24"/>
          <w:szCs w:val="24"/>
        </w:rPr>
        <w:t>,</w:t>
      </w:r>
      <w:r w:rsidR="008C3711" w:rsidRPr="008C3711">
        <w:rPr>
          <w:rFonts w:asciiTheme="majorBidi" w:hAnsiTheme="majorBidi" w:cstheme="majorBidi"/>
          <w:color w:val="131413"/>
          <w:sz w:val="24"/>
          <w:szCs w:val="24"/>
        </w:rPr>
        <w:t xml:space="preserve"> group discussion format</w:t>
      </w:r>
      <w:r w:rsidR="008C3711">
        <w:rPr>
          <w:rFonts w:asciiTheme="majorBidi" w:hAnsiTheme="majorBidi" w:cstheme="majorBidi"/>
          <w:color w:val="131413"/>
          <w:sz w:val="24"/>
          <w:szCs w:val="24"/>
        </w:rPr>
        <w:t xml:space="preserve">, </w:t>
      </w:r>
      <w:r w:rsidR="008C3711" w:rsidRPr="008C3711">
        <w:rPr>
          <w:rFonts w:asciiTheme="majorBidi" w:hAnsiTheme="majorBidi" w:cstheme="majorBidi"/>
          <w:color w:val="131413"/>
          <w:sz w:val="24"/>
          <w:szCs w:val="24"/>
        </w:rPr>
        <w:t>On-line ethics education</w:t>
      </w:r>
      <w:r w:rsidR="008C3711">
        <w:rPr>
          <w:rFonts w:asciiTheme="majorBidi" w:hAnsiTheme="majorBidi" w:cstheme="majorBidi"/>
          <w:color w:val="131413"/>
          <w:sz w:val="24"/>
          <w:szCs w:val="24"/>
        </w:rPr>
        <w:t xml:space="preserve"> and etc.</w:t>
      </w:r>
      <w:r w:rsidR="008C3711" w:rsidRPr="00FA2BAC">
        <w:rPr>
          <w:rFonts w:asciiTheme="majorBidi" w:hAnsiTheme="majorBidi" w:cstheme="majorBidi"/>
          <w:color w:val="131413"/>
          <w:sz w:val="24"/>
          <w:szCs w:val="24"/>
        </w:rPr>
        <w:t xml:space="preserve"> </w:t>
      </w:r>
      <w:r w:rsidR="00A03814" w:rsidRPr="00FA2BAC">
        <w:rPr>
          <w:rFonts w:asciiTheme="majorBidi" w:hAnsiTheme="majorBidi" w:cstheme="majorBidi"/>
          <w:color w:val="131413"/>
          <w:sz w:val="24"/>
          <w:szCs w:val="24"/>
        </w:rPr>
        <w:t xml:space="preserve">3) either </w:t>
      </w:r>
      <w:r w:rsidR="00A03814">
        <w:rPr>
          <w:rFonts w:asciiTheme="majorBidi" w:hAnsiTheme="majorBidi" w:cstheme="majorBidi"/>
          <w:color w:val="131413"/>
          <w:sz w:val="24"/>
          <w:szCs w:val="24"/>
        </w:rPr>
        <w:t xml:space="preserve">experimental </w:t>
      </w:r>
      <w:r w:rsidR="00A03814" w:rsidRPr="00FA2BAC">
        <w:rPr>
          <w:rFonts w:asciiTheme="majorBidi" w:hAnsiTheme="majorBidi" w:cstheme="majorBidi"/>
          <w:color w:val="131413"/>
          <w:sz w:val="24"/>
          <w:szCs w:val="24"/>
        </w:rPr>
        <w:t xml:space="preserve">or </w:t>
      </w:r>
      <w:r w:rsidR="00A03814">
        <w:rPr>
          <w:rFonts w:asciiTheme="majorBidi" w:hAnsiTheme="majorBidi" w:cstheme="majorBidi"/>
          <w:color w:val="131413"/>
          <w:sz w:val="24"/>
          <w:szCs w:val="24"/>
        </w:rPr>
        <w:t>quasi-experimental</w:t>
      </w:r>
      <w:r w:rsidR="00A03814" w:rsidRPr="00FA2BAC">
        <w:rPr>
          <w:rFonts w:asciiTheme="majorBidi" w:hAnsiTheme="majorBidi" w:cstheme="majorBidi"/>
          <w:color w:val="131413"/>
          <w:sz w:val="24"/>
          <w:szCs w:val="24"/>
        </w:rPr>
        <w:t xml:space="preserve"> studies;</w:t>
      </w:r>
      <w:r w:rsidR="00D837C4">
        <w:rPr>
          <w:rFonts w:asciiTheme="majorBidi" w:hAnsiTheme="majorBidi" w:cstheme="majorBidi"/>
          <w:color w:val="131413"/>
          <w:sz w:val="24"/>
          <w:szCs w:val="24"/>
        </w:rPr>
        <w:t xml:space="preserve"> </w:t>
      </w:r>
      <w:r w:rsidR="009147FE">
        <w:rPr>
          <w:rFonts w:asciiTheme="majorBidi" w:hAnsiTheme="majorBidi" w:cstheme="majorBidi"/>
          <w:color w:val="131413"/>
          <w:sz w:val="24"/>
          <w:szCs w:val="24"/>
        </w:rPr>
        <w:t>4</w:t>
      </w:r>
      <w:r w:rsidR="00A03814" w:rsidRPr="00FA2BAC">
        <w:rPr>
          <w:rFonts w:asciiTheme="majorBidi" w:hAnsiTheme="majorBidi" w:cstheme="majorBidi"/>
          <w:color w:val="131413"/>
          <w:sz w:val="24"/>
          <w:szCs w:val="24"/>
        </w:rPr>
        <w:t>) Full texts available</w:t>
      </w:r>
      <w:r w:rsidR="00D837C4">
        <w:rPr>
          <w:rFonts w:asciiTheme="majorBidi" w:hAnsiTheme="majorBidi" w:cstheme="majorBidi"/>
          <w:color w:val="131413"/>
          <w:sz w:val="24"/>
          <w:szCs w:val="24"/>
        </w:rPr>
        <w:t xml:space="preserve"> </w:t>
      </w:r>
      <w:r w:rsidR="00D837C4" w:rsidRPr="00A5367F">
        <w:rPr>
          <w:rFonts w:asciiTheme="majorBidi" w:hAnsiTheme="majorBidi" w:cstheme="majorBidi"/>
          <w:sz w:val="24"/>
          <w:szCs w:val="24"/>
        </w:rPr>
        <w:t>from 2008 to 2018</w:t>
      </w:r>
      <w:r w:rsidR="00A03814" w:rsidRPr="00FA2BAC">
        <w:rPr>
          <w:rFonts w:asciiTheme="majorBidi" w:hAnsiTheme="majorBidi" w:cstheme="majorBidi"/>
          <w:color w:val="131413"/>
          <w:sz w:val="24"/>
          <w:szCs w:val="24"/>
        </w:rPr>
        <w:t>.</w:t>
      </w:r>
      <w:r w:rsidR="00A03814">
        <w:rPr>
          <w:rFonts w:asciiTheme="majorBidi" w:hAnsiTheme="majorBidi" w:cstheme="majorBidi"/>
          <w:color w:val="131413"/>
          <w:sz w:val="24"/>
          <w:szCs w:val="24"/>
        </w:rPr>
        <w:t xml:space="preserve"> </w:t>
      </w:r>
      <w:r w:rsidR="00A03814" w:rsidRPr="00D837C4">
        <w:rPr>
          <w:rFonts w:asciiTheme="majorBidi" w:hAnsiTheme="majorBidi" w:cstheme="majorBidi"/>
          <w:color w:val="131413"/>
          <w:sz w:val="24"/>
          <w:szCs w:val="24"/>
        </w:rPr>
        <w:t>Exclusion criteria included</w:t>
      </w:r>
      <w:r w:rsidR="00D837C4">
        <w:rPr>
          <w:rFonts w:asciiTheme="majorBidi" w:hAnsiTheme="majorBidi" w:cstheme="majorBidi"/>
          <w:color w:val="131413"/>
          <w:sz w:val="24"/>
          <w:szCs w:val="24"/>
        </w:rPr>
        <w:t xml:space="preserve"> q</w:t>
      </w:r>
      <w:r w:rsidR="00D837C4" w:rsidRPr="00D837C4">
        <w:rPr>
          <w:rFonts w:asciiTheme="majorBidi" w:hAnsiTheme="majorBidi" w:cstheme="majorBidi"/>
          <w:color w:val="131413"/>
          <w:sz w:val="24"/>
          <w:szCs w:val="24"/>
        </w:rPr>
        <w:t>ualitative and non-experimental studies</w:t>
      </w:r>
      <w:r w:rsidR="00D837C4">
        <w:rPr>
          <w:rFonts w:asciiTheme="majorBidi" w:hAnsiTheme="majorBidi" w:cstheme="majorBidi"/>
          <w:color w:val="131413"/>
          <w:sz w:val="24"/>
          <w:szCs w:val="24"/>
        </w:rPr>
        <w:t>, l</w:t>
      </w:r>
      <w:r w:rsidR="00D837C4" w:rsidRPr="00D837C4">
        <w:rPr>
          <w:rFonts w:asciiTheme="majorBidi" w:hAnsiTheme="majorBidi" w:cstheme="majorBidi"/>
          <w:color w:val="131413"/>
          <w:sz w:val="24"/>
          <w:szCs w:val="24"/>
        </w:rPr>
        <w:t>etter to the editor</w:t>
      </w:r>
      <w:r w:rsidR="00D837C4">
        <w:rPr>
          <w:rFonts w:asciiTheme="majorBidi" w:hAnsiTheme="majorBidi" w:cstheme="majorBidi"/>
          <w:color w:val="131413"/>
          <w:sz w:val="24"/>
          <w:szCs w:val="24"/>
        </w:rPr>
        <w:t xml:space="preserve"> and a</w:t>
      </w:r>
      <w:r w:rsidR="00D837C4" w:rsidRPr="00D837C4">
        <w:rPr>
          <w:rFonts w:asciiTheme="majorBidi" w:hAnsiTheme="majorBidi" w:cstheme="majorBidi"/>
          <w:color w:val="131413"/>
          <w:sz w:val="24"/>
          <w:szCs w:val="24"/>
        </w:rPr>
        <w:t>rticles presented at conferences</w:t>
      </w:r>
      <w:r w:rsidR="00D837C4">
        <w:rPr>
          <w:rFonts w:asciiTheme="majorBidi" w:hAnsiTheme="majorBidi" w:cstheme="majorBidi"/>
          <w:color w:val="131413"/>
          <w:sz w:val="24"/>
          <w:szCs w:val="24"/>
        </w:rPr>
        <w:t>.</w:t>
      </w:r>
      <w:r w:rsidR="003C5061">
        <w:rPr>
          <w:rFonts w:asciiTheme="majorBidi" w:hAnsiTheme="majorBidi" w:cstheme="majorBidi"/>
          <w:color w:val="131413"/>
          <w:sz w:val="24"/>
          <w:szCs w:val="24"/>
        </w:rPr>
        <w:t xml:space="preserve"> </w:t>
      </w:r>
      <w:r w:rsidR="003C5061" w:rsidRPr="00C97064">
        <w:rPr>
          <w:rFonts w:asciiTheme="majorBidi" w:eastAsia="Times New Roman" w:hAnsiTheme="majorBidi" w:cstheme="majorBidi"/>
          <w:sz w:val="24"/>
          <w:szCs w:val="24"/>
        </w:rPr>
        <w:t xml:space="preserve">Based on entry criteria, </w:t>
      </w:r>
      <w:r w:rsidR="003C5061" w:rsidRPr="00C97064">
        <w:rPr>
          <w:rFonts w:asciiTheme="majorBidi" w:eastAsia="Times New Roman" w:hAnsiTheme="majorBidi" w:cstheme="majorBidi"/>
          <w:sz w:val="24"/>
          <w:szCs w:val="24"/>
        </w:rPr>
        <w:lastRenderedPageBreak/>
        <w:t xml:space="preserve">screening was done in three stages: reviewing the titles, </w:t>
      </w:r>
      <w:r w:rsidR="003C5061" w:rsidRPr="003C5061">
        <w:rPr>
          <w:rFonts w:asciiTheme="majorBidi" w:hAnsiTheme="majorBidi" w:cstheme="majorBidi"/>
          <w:color w:val="131413"/>
          <w:sz w:val="24"/>
          <w:szCs w:val="24"/>
        </w:rPr>
        <w:t>abstracts</w:t>
      </w:r>
      <w:ins w:id="114" w:author="Editor 25" w:date="2020-08-09T12:15:00Z">
        <w:r w:rsidR="00983079">
          <w:rPr>
            <w:rFonts w:asciiTheme="majorBidi" w:hAnsiTheme="majorBidi" w:cstheme="majorBidi"/>
            <w:color w:val="131413"/>
            <w:sz w:val="24"/>
            <w:szCs w:val="24"/>
          </w:rPr>
          <w:t>,</w:t>
        </w:r>
      </w:ins>
      <w:r w:rsidR="003C5061" w:rsidRPr="003C5061">
        <w:rPr>
          <w:rFonts w:asciiTheme="majorBidi" w:hAnsiTheme="majorBidi" w:cstheme="majorBidi"/>
          <w:color w:val="131413"/>
          <w:sz w:val="24"/>
          <w:szCs w:val="24"/>
        </w:rPr>
        <w:t xml:space="preserve"> and the full texts. Manual searches were done for cross-references in relevant articles. </w:t>
      </w:r>
      <w:ins w:id="115" w:author="Editor 25" w:date="2020-08-09T12:15:00Z">
        <w:r w:rsidR="00983079">
          <w:rPr>
            <w:rFonts w:asciiTheme="majorBidi" w:hAnsiTheme="majorBidi" w:cstheme="majorBidi"/>
            <w:color w:val="131413"/>
            <w:sz w:val="24"/>
            <w:szCs w:val="24"/>
          </w:rPr>
          <w:t>Figure 1 shows t</w:t>
        </w:r>
      </w:ins>
      <w:del w:id="116" w:author="Editor 25" w:date="2020-08-09T12:15:00Z">
        <w:r w:rsidR="003C5061" w:rsidRPr="003C5061" w:rsidDel="00983079">
          <w:rPr>
            <w:rFonts w:asciiTheme="majorBidi" w:hAnsiTheme="majorBidi" w:cstheme="majorBidi"/>
            <w:color w:val="131413"/>
            <w:sz w:val="24"/>
            <w:szCs w:val="24"/>
          </w:rPr>
          <w:delText>T</w:delText>
        </w:r>
      </w:del>
      <w:r w:rsidR="003C5061" w:rsidRPr="003C5061">
        <w:rPr>
          <w:rFonts w:asciiTheme="majorBidi" w:hAnsiTheme="majorBidi" w:cstheme="majorBidi"/>
          <w:color w:val="131413"/>
          <w:sz w:val="24"/>
          <w:szCs w:val="24"/>
        </w:rPr>
        <w:t xml:space="preserve">he study selection process </w:t>
      </w:r>
      <w:del w:id="117" w:author="Editor 25" w:date="2020-08-09T12:16:00Z">
        <w:r w:rsidR="003C5061" w:rsidRPr="003C5061" w:rsidDel="00983079">
          <w:rPr>
            <w:rFonts w:asciiTheme="majorBidi" w:hAnsiTheme="majorBidi" w:cstheme="majorBidi"/>
            <w:color w:val="131413"/>
            <w:sz w:val="24"/>
            <w:szCs w:val="24"/>
          </w:rPr>
          <w:delText xml:space="preserve">is shown </w:delText>
        </w:r>
      </w:del>
      <w:r w:rsidR="003C5061" w:rsidRPr="003C5061">
        <w:rPr>
          <w:rFonts w:asciiTheme="majorBidi" w:hAnsiTheme="majorBidi" w:cstheme="majorBidi"/>
          <w:color w:val="131413"/>
          <w:sz w:val="24"/>
          <w:szCs w:val="24"/>
        </w:rPr>
        <w:t>by PRISMA flowchar</w:t>
      </w:r>
      <w:ins w:id="118" w:author="Editor 25" w:date="2020-08-09T12:16:00Z">
        <w:r w:rsidR="00983079">
          <w:rPr>
            <w:rFonts w:asciiTheme="majorBidi" w:hAnsiTheme="majorBidi" w:cstheme="majorBidi"/>
            <w:color w:val="131413"/>
            <w:sz w:val="24"/>
            <w:szCs w:val="24"/>
          </w:rPr>
          <w:t>t</w:t>
        </w:r>
      </w:ins>
      <w:del w:id="119" w:author="Editor 25" w:date="2020-08-09T12:16:00Z">
        <w:r w:rsidR="003C5061" w:rsidRPr="003C5061" w:rsidDel="00983079">
          <w:rPr>
            <w:rFonts w:asciiTheme="majorBidi" w:hAnsiTheme="majorBidi" w:cstheme="majorBidi"/>
            <w:color w:val="131413"/>
            <w:sz w:val="24"/>
            <w:szCs w:val="24"/>
          </w:rPr>
          <w:delText>t in figure 1</w:delText>
        </w:r>
      </w:del>
      <w:r w:rsidR="003C5061" w:rsidRPr="003C5061">
        <w:rPr>
          <w:rFonts w:asciiTheme="majorBidi" w:hAnsiTheme="majorBidi" w:cstheme="majorBidi"/>
          <w:color w:val="131413"/>
          <w:sz w:val="24"/>
          <w:szCs w:val="24"/>
        </w:rPr>
        <w:t>.</w:t>
      </w:r>
    </w:p>
    <w:p w14:paraId="3C135910" w14:textId="1429BEDE" w:rsidR="00ED7B14" w:rsidRDefault="00AC5B92">
      <w:pPr>
        <w:autoSpaceDE w:val="0"/>
        <w:autoSpaceDN w:val="0"/>
        <w:adjustRightInd w:val="0"/>
        <w:spacing w:after="0" w:line="360" w:lineRule="auto"/>
        <w:jc w:val="both"/>
        <w:rPr>
          <w:rFonts w:asciiTheme="majorBidi" w:hAnsiTheme="majorBidi" w:cstheme="majorBidi"/>
          <w:color w:val="131413"/>
          <w:sz w:val="24"/>
          <w:szCs w:val="24"/>
        </w:rPr>
      </w:pPr>
      <w:r w:rsidRPr="00FA2BAC">
        <w:rPr>
          <w:rFonts w:asciiTheme="majorBidi" w:hAnsiTheme="majorBidi" w:cstheme="majorBidi"/>
          <w:color w:val="131413"/>
          <w:sz w:val="24"/>
          <w:szCs w:val="24"/>
        </w:rPr>
        <w:t>Two researchers (</w:t>
      </w:r>
      <w:r>
        <w:rPr>
          <w:rFonts w:asciiTheme="majorBidi" w:hAnsiTheme="majorBidi" w:cstheme="majorBidi"/>
          <w:color w:val="131413"/>
          <w:sz w:val="24"/>
          <w:szCs w:val="24"/>
        </w:rPr>
        <w:t>MK</w:t>
      </w:r>
      <w:r w:rsidRPr="00FA2BAC">
        <w:rPr>
          <w:rFonts w:asciiTheme="majorBidi" w:hAnsiTheme="majorBidi" w:cstheme="majorBidi"/>
          <w:color w:val="131413"/>
          <w:sz w:val="24"/>
          <w:szCs w:val="24"/>
        </w:rPr>
        <w:t>,</w:t>
      </w:r>
      <w:r>
        <w:rPr>
          <w:rFonts w:asciiTheme="majorBidi" w:hAnsiTheme="majorBidi" w:cstheme="majorBidi"/>
          <w:color w:val="131413"/>
          <w:sz w:val="24"/>
          <w:szCs w:val="24"/>
        </w:rPr>
        <w:t xml:space="preserve"> MAB</w:t>
      </w:r>
      <w:r w:rsidRPr="00FA2BAC">
        <w:rPr>
          <w:rFonts w:asciiTheme="majorBidi" w:hAnsiTheme="majorBidi" w:cstheme="majorBidi"/>
          <w:color w:val="131413"/>
          <w:sz w:val="24"/>
          <w:szCs w:val="24"/>
        </w:rPr>
        <w:t>)</w:t>
      </w:r>
      <w:ins w:id="120" w:author="Editor 25" w:date="2020-08-09T12:55:00Z">
        <w:r w:rsidR="007E78C1">
          <w:rPr>
            <w:rFonts w:asciiTheme="majorBidi" w:hAnsiTheme="majorBidi" w:cstheme="majorBidi"/>
            <w:color w:val="131413"/>
            <w:sz w:val="24"/>
            <w:szCs w:val="24"/>
          </w:rPr>
          <w:t xml:space="preserve">, who were </w:t>
        </w:r>
      </w:ins>
      <w:del w:id="121" w:author="Editor 25" w:date="2020-08-09T12:55:00Z">
        <w:r w:rsidDel="007E78C1">
          <w:rPr>
            <w:rFonts w:asciiTheme="majorBidi" w:hAnsiTheme="majorBidi" w:cstheme="majorBidi"/>
            <w:color w:val="131413"/>
            <w:sz w:val="24"/>
            <w:szCs w:val="24"/>
          </w:rPr>
          <w:delText xml:space="preserve">, </w:delText>
        </w:r>
      </w:del>
      <w:r>
        <w:rPr>
          <w:rFonts w:asciiTheme="majorBidi" w:hAnsiTheme="majorBidi" w:cstheme="majorBidi"/>
          <w:color w:val="131413"/>
          <w:sz w:val="24"/>
          <w:szCs w:val="24"/>
        </w:rPr>
        <w:t xml:space="preserve">the PhD candidates of reproductive health, </w:t>
      </w:r>
      <w:r w:rsidRPr="00FA2BAC">
        <w:rPr>
          <w:rFonts w:asciiTheme="majorBidi" w:hAnsiTheme="majorBidi" w:cstheme="majorBidi"/>
          <w:color w:val="131413"/>
          <w:sz w:val="24"/>
          <w:szCs w:val="24"/>
        </w:rPr>
        <w:t>assessed the eligibility of all</w:t>
      </w:r>
      <w:r>
        <w:rPr>
          <w:rFonts w:asciiTheme="majorBidi" w:hAnsiTheme="majorBidi" w:cstheme="majorBidi"/>
          <w:color w:val="131413"/>
          <w:sz w:val="24"/>
          <w:szCs w:val="24"/>
        </w:rPr>
        <w:t xml:space="preserve"> </w:t>
      </w:r>
      <w:r w:rsidR="003C5061">
        <w:rPr>
          <w:rFonts w:asciiTheme="majorBidi" w:hAnsiTheme="majorBidi" w:cstheme="majorBidi"/>
          <w:color w:val="131413"/>
          <w:sz w:val="24"/>
          <w:szCs w:val="24"/>
        </w:rPr>
        <w:t>included studies</w:t>
      </w:r>
      <w:r w:rsidRPr="00FA2BAC">
        <w:rPr>
          <w:rFonts w:asciiTheme="majorBidi" w:hAnsiTheme="majorBidi" w:cstheme="majorBidi"/>
          <w:color w:val="131413"/>
          <w:sz w:val="24"/>
          <w:szCs w:val="24"/>
        </w:rPr>
        <w:t xml:space="preserve"> independently. </w:t>
      </w:r>
      <w:del w:id="122" w:author="Editor 25" w:date="2020-08-09T12:56:00Z">
        <w:r w:rsidRPr="00FA2BAC" w:rsidDel="007E78C1">
          <w:rPr>
            <w:rFonts w:asciiTheme="majorBidi" w:hAnsiTheme="majorBidi" w:cstheme="majorBidi"/>
            <w:color w:val="131413"/>
            <w:sz w:val="24"/>
            <w:szCs w:val="24"/>
          </w:rPr>
          <w:delText xml:space="preserve">For the process, </w:delText>
        </w:r>
      </w:del>
      <w:ins w:id="123" w:author="Editor 25" w:date="2020-08-09T12:56:00Z">
        <w:r w:rsidR="007E78C1">
          <w:rPr>
            <w:rFonts w:asciiTheme="majorBidi" w:hAnsiTheme="majorBidi" w:cstheme="majorBidi"/>
            <w:color w:val="131413"/>
            <w:sz w:val="24"/>
            <w:szCs w:val="24"/>
          </w:rPr>
          <w:t>First, the</w:t>
        </w:r>
        <w:r w:rsidR="007E78C1" w:rsidRPr="00FA2BAC">
          <w:rPr>
            <w:rFonts w:asciiTheme="majorBidi" w:hAnsiTheme="majorBidi" w:cstheme="majorBidi"/>
            <w:color w:val="131413"/>
            <w:sz w:val="24"/>
            <w:szCs w:val="24"/>
          </w:rPr>
          <w:t xml:space="preserve"> </w:t>
        </w:r>
      </w:ins>
      <w:r w:rsidRPr="00FA2BAC">
        <w:rPr>
          <w:rFonts w:asciiTheme="majorBidi" w:hAnsiTheme="majorBidi" w:cstheme="majorBidi"/>
          <w:color w:val="131413"/>
          <w:sz w:val="24"/>
          <w:szCs w:val="24"/>
        </w:rPr>
        <w:t>titles and abstracts</w:t>
      </w:r>
      <w:r>
        <w:rPr>
          <w:rFonts w:asciiTheme="majorBidi" w:hAnsiTheme="majorBidi" w:cstheme="majorBidi"/>
          <w:color w:val="131413"/>
          <w:sz w:val="24"/>
          <w:szCs w:val="24"/>
        </w:rPr>
        <w:t xml:space="preserve"> </w:t>
      </w:r>
      <w:r w:rsidRPr="00FA2BAC">
        <w:rPr>
          <w:rFonts w:asciiTheme="majorBidi" w:hAnsiTheme="majorBidi" w:cstheme="majorBidi"/>
          <w:color w:val="131413"/>
          <w:sz w:val="24"/>
          <w:szCs w:val="24"/>
        </w:rPr>
        <w:t>were reviewed</w:t>
      </w:r>
      <w:del w:id="124" w:author="Editor 25" w:date="2020-08-09T12:56:00Z">
        <w:r w:rsidRPr="00FA2BAC" w:rsidDel="007E78C1">
          <w:rPr>
            <w:rFonts w:asciiTheme="majorBidi" w:hAnsiTheme="majorBidi" w:cstheme="majorBidi"/>
            <w:color w:val="131413"/>
            <w:sz w:val="24"/>
            <w:szCs w:val="24"/>
          </w:rPr>
          <w:delText xml:space="preserve"> firstly</w:delText>
        </w:r>
      </w:del>
      <w:ins w:id="125" w:author="Editor 25" w:date="2020-08-09T12:56:00Z">
        <w:r w:rsidR="007E78C1">
          <w:rPr>
            <w:rFonts w:asciiTheme="majorBidi" w:hAnsiTheme="majorBidi" w:cstheme="majorBidi"/>
            <w:color w:val="131413"/>
            <w:sz w:val="24"/>
            <w:szCs w:val="24"/>
          </w:rPr>
          <w:t>.</w:t>
        </w:r>
      </w:ins>
      <w:del w:id="126" w:author="Editor 25" w:date="2020-08-09T12:56:00Z">
        <w:r w:rsidRPr="00FA2BAC" w:rsidDel="007E78C1">
          <w:rPr>
            <w:rFonts w:asciiTheme="majorBidi" w:hAnsiTheme="majorBidi" w:cstheme="majorBidi"/>
            <w:color w:val="131413"/>
            <w:sz w:val="24"/>
            <w:szCs w:val="24"/>
          </w:rPr>
          <w:delText>;</w:delText>
        </w:r>
      </w:del>
      <w:r w:rsidRPr="00FA2BAC">
        <w:rPr>
          <w:rFonts w:asciiTheme="majorBidi" w:hAnsiTheme="majorBidi" w:cstheme="majorBidi"/>
          <w:color w:val="131413"/>
          <w:sz w:val="24"/>
          <w:szCs w:val="24"/>
        </w:rPr>
        <w:t xml:space="preserve"> </w:t>
      </w:r>
      <w:del w:id="127" w:author="Editor 25" w:date="2020-08-09T12:56:00Z">
        <w:r w:rsidRPr="00FA2BAC" w:rsidDel="007E78C1">
          <w:rPr>
            <w:rFonts w:asciiTheme="majorBidi" w:hAnsiTheme="majorBidi" w:cstheme="majorBidi"/>
            <w:color w:val="131413"/>
            <w:sz w:val="24"/>
            <w:szCs w:val="24"/>
          </w:rPr>
          <w:delText>then</w:delText>
        </w:r>
      </w:del>
      <w:ins w:id="128" w:author="Editor 25" w:date="2020-08-09T12:56:00Z">
        <w:r w:rsidR="007E78C1" w:rsidRPr="00FA2BAC">
          <w:rPr>
            <w:rFonts w:asciiTheme="majorBidi" w:hAnsiTheme="majorBidi" w:cstheme="majorBidi"/>
            <w:color w:val="131413"/>
            <w:sz w:val="24"/>
            <w:szCs w:val="24"/>
          </w:rPr>
          <w:t>Then</w:t>
        </w:r>
      </w:ins>
      <w:r w:rsidRPr="00FA2BAC">
        <w:rPr>
          <w:rFonts w:asciiTheme="majorBidi" w:hAnsiTheme="majorBidi" w:cstheme="majorBidi"/>
          <w:color w:val="131413"/>
          <w:sz w:val="24"/>
          <w:szCs w:val="24"/>
        </w:rPr>
        <w:t xml:space="preserve"> </w:t>
      </w:r>
      <w:ins w:id="129" w:author="Editor 25" w:date="2020-08-09T12:56:00Z">
        <w:r w:rsidR="007E78C1">
          <w:rPr>
            <w:rFonts w:asciiTheme="majorBidi" w:hAnsiTheme="majorBidi" w:cstheme="majorBidi"/>
            <w:color w:val="131413"/>
            <w:sz w:val="24"/>
            <w:szCs w:val="24"/>
          </w:rPr>
          <w:t xml:space="preserve">the </w:t>
        </w:r>
      </w:ins>
      <w:ins w:id="130" w:author="Editor 25" w:date="2020-08-09T12:57:00Z">
        <w:r w:rsidR="007E78C1" w:rsidRPr="00FA2BAC">
          <w:rPr>
            <w:rFonts w:asciiTheme="majorBidi" w:hAnsiTheme="majorBidi" w:cstheme="majorBidi"/>
            <w:color w:val="131413"/>
            <w:sz w:val="24"/>
            <w:szCs w:val="24"/>
          </w:rPr>
          <w:t>eligibility</w:t>
        </w:r>
        <w:r w:rsidR="007E78C1">
          <w:rPr>
            <w:rFonts w:asciiTheme="majorBidi" w:hAnsiTheme="majorBidi" w:cstheme="majorBidi"/>
            <w:color w:val="131413"/>
            <w:sz w:val="24"/>
            <w:szCs w:val="24"/>
          </w:rPr>
          <w:t xml:space="preserve"> of the</w:t>
        </w:r>
        <w:r w:rsidR="007E78C1" w:rsidRPr="00FA2BAC">
          <w:rPr>
            <w:rFonts w:asciiTheme="majorBidi" w:hAnsiTheme="majorBidi" w:cstheme="majorBidi"/>
            <w:color w:val="131413"/>
            <w:sz w:val="24"/>
            <w:szCs w:val="24"/>
          </w:rPr>
          <w:t xml:space="preserve"> </w:t>
        </w:r>
      </w:ins>
      <w:r w:rsidRPr="00FA2BAC">
        <w:rPr>
          <w:rFonts w:asciiTheme="majorBidi" w:hAnsiTheme="majorBidi" w:cstheme="majorBidi"/>
          <w:color w:val="131413"/>
          <w:sz w:val="24"/>
          <w:szCs w:val="24"/>
        </w:rPr>
        <w:t>full-text articles were</w:t>
      </w:r>
      <w:r>
        <w:rPr>
          <w:rFonts w:asciiTheme="majorBidi" w:hAnsiTheme="majorBidi" w:cstheme="majorBidi"/>
          <w:color w:val="131413"/>
          <w:sz w:val="24"/>
          <w:szCs w:val="24"/>
        </w:rPr>
        <w:t xml:space="preserve"> </w:t>
      </w:r>
      <w:del w:id="131" w:author="Editor 25" w:date="2020-08-09T12:57:00Z">
        <w:r w:rsidRPr="00FA2BAC" w:rsidDel="007E78C1">
          <w:rPr>
            <w:rFonts w:asciiTheme="majorBidi" w:hAnsiTheme="majorBidi" w:cstheme="majorBidi"/>
            <w:color w:val="131413"/>
            <w:sz w:val="24"/>
            <w:szCs w:val="24"/>
          </w:rPr>
          <w:delText xml:space="preserve">reviewed </w:delText>
        </w:r>
      </w:del>
      <w:ins w:id="132" w:author="Editor 25" w:date="2020-08-09T12:57:00Z">
        <w:r w:rsidR="007E78C1">
          <w:rPr>
            <w:rFonts w:asciiTheme="majorBidi" w:hAnsiTheme="majorBidi" w:cstheme="majorBidi"/>
            <w:color w:val="131413"/>
            <w:sz w:val="24"/>
            <w:szCs w:val="24"/>
          </w:rPr>
          <w:t>examined</w:t>
        </w:r>
      </w:ins>
      <w:del w:id="133" w:author="Editor 25" w:date="2020-08-09T12:57:00Z">
        <w:r w:rsidRPr="00FA2BAC" w:rsidDel="007E78C1">
          <w:rPr>
            <w:rFonts w:asciiTheme="majorBidi" w:hAnsiTheme="majorBidi" w:cstheme="majorBidi"/>
            <w:color w:val="131413"/>
            <w:sz w:val="24"/>
            <w:szCs w:val="24"/>
          </w:rPr>
          <w:delText>to judge the eligibility</w:delText>
        </w:r>
      </w:del>
      <w:r w:rsidRPr="00FA2BAC">
        <w:rPr>
          <w:rFonts w:asciiTheme="majorBidi" w:hAnsiTheme="majorBidi" w:cstheme="majorBidi"/>
          <w:color w:val="131413"/>
          <w:sz w:val="24"/>
          <w:szCs w:val="24"/>
        </w:rPr>
        <w:t xml:space="preserve">. </w:t>
      </w:r>
      <w:del w:id="134" w:author="Editor 25" w:date="2020-08-09T12:57:00Z">
        <w:r w:rsidRPr="00FA2BAC" w:rsidDel="007E78C1">
          <w:rPr>
            <w:rFonts w:asciiTheme="majorBidi" w:hAnsiTheme="majorBidi" w:cstheme="majorBidi"/>
            <w:color w:val="131413"/>
            <w:sz w:val="24"/>
            <w:szCs w:val="24"/>
          </w:rPr>
          <w:delText xml:space="preserve">Full </w:delText>
        </w:r>
      </w:del>
      <w:ins w:id="135" w:author="Editor 25" w:date="2020-08-09T12:57:00Z">
        <w:r w:rsidR="007E78C1">
          <w:rPr>
            <w:rFonts w:asciiTheme="majorBidi" w:hAnsiTheme="majorBidi" w:cstheme="majorBidi"/>
            <w:color w:val="131413"/>
            <w:sz w:val="24"/>
            <w:szCs w:val="24"/>
          </w:rPr>
          <w:t>Those</w:t>
        </w:r>
        <w:r w:rsidR="007E78C1" w:rsidRPr="00FA2BAC">
          <w:rPr>
            <w:rFonts w:asciiTheme="majorBidi" w:hAnsiTheme="majorBidi" w:cstheme="majorBidi"/>
            <w:color w:val="131413"/>
            <w:sz w:val="24"/>
            <w:szCs w:val="24"/>
          </w:rPr>
          <w:t xml:space="preserve"> </w:t>
        </w:r>
      </w:ins>
      <w:r w:rsidRPr="00FA2BAC">
        <w:rPr>
          <w:rFonts w:asciiTheme="majorBidi" w:hAnsiTheme="majorBidi" w:cstheme="majorBidi"/>
          <w:color w:val="131413"/>
          <w:sz w:val="24"/>
          <w:szCs w:val="24"/>
        </w:rPr>
        <w:t xml:space="preserve">texts </w:t>
      </w:r>
      <w:del w:id="136" w:author="Editor 25" w:date="2020-08-09T12:58:00Z">
        <w:r w:rsidRPr="00FA2BAC" w:rsidDel="007E78C1">
          <w:rPr>
            <w:rFonts w:asciiTheme="majorBidi" w:hAnsiTheme="majorBidi" w:cstheme="majorBidi"/>
            <w:color w:val="131413"/>
            <w:sz w:val="24"/>
            <w:szCs w:val="24"/>
          </w:rPr>
          <w:delText xml:space="preserve">that </w:delText>
        </w:r>
      </w:del>
      <w:ins w:id="137" w:author="Editor 25" w:date="2020-08-09T12:58:00Z">
        <w:r w:rsidR="007E78C1">
          <w:rPr>
            <w:rFonts w:asciiTheme="majorBidi" w:hAnsiTheme="majorBidi" w:cstheme="majorBidi"/>
            <w:color w:val="131413"/>
            <w:sz w:val="24"/>
            <w:szCs w:val="24"/>
          </w:rPr>
          <w:t>which</w:t>
        </w:r>
        <w:r w:rsidR="007E78C1" w:rsidRPr="00FA2BAC">
          <w:rPr>
            <w:rFonts w:asciiTheme="majorBidi" w:hAnsiTheme="majorBidi" w:cstheme="majorBidi"/>
            <w:color w:val="131413"/>
            <w:sz w:val="24"/>
            <w:szCs w:val="24"/>
          </w:rPr>
          <w:t xml:space="preserve"> </w:t>
        </w:r>
      </w:ins>
      <w:r w:rsidRPr="00FA2BAC">
        <w:rPr>
          <w:rFonts w:asciiTheme="majorBidi" w:hAnsiTheme="majorBidi" w:cstheme="majorBidi"/>
          <w:color w:val="131413"/>
          <w:sz w:val="24"/>
          <w:szCs w:val="24"/>
        </w:rPr>
        <w:t>did not</w:t>
      </w:r>
      <w:r>
        <w:rPr>
          <w:rFonts w:asciiTheme="majorBidi" w:hAnsiTheme="majorBidi" w:cstheme="majorBidi"/>
          <w:color w:val="131413"/>
          <w:sz w:val="24"/>
          <w:szCs w:val="24"/>
        </w:rPr>
        <w:t xml:space="preserve"> </w:t>
      </w:r>
      <w:r w:rsidRPr="00FA2BAC">
        <w:rPr>
          <w:rFonts w:asciiTheme="majorBidi" w:hAnsiTheme="majorBidi" w:cstheme="majorBidi"/>
          <w:color w:val="131413"/>
          <w:sz w:val="24"/>
          <w:szCs w:val="24"/>
        </w:rPr>
        <w:t>fulfill the priori defined inclusion criteria were excluded.</w:t>
      </w:r>
      <w:r>
        <w:rPr>
          <w:rFonts w:asciiTheme="majorBidi" w:hAnsiTheme="majorBidi" w:cstheme="majorBidi"/>
          <w:color w:val="131413"/>
          <w:sz w:val="24"/>
          <w:szCs w:val="24"/>
        </w:rPr>
        <w:t xml:space="preserve"> </w:t>
      </w:r>
      <w:r w:rsidRPr="00FA2BAC">
        <w:rPr>
          <w:rFonts w:asciiTheme="majorBidi" w:hAnsiTheme="majorBidi" w:cstheme="majorBidi"/>
          <w:color w:val="131413"/>
          <w:sz w:val="24"/>
          <w:szCs w:val="24"/>
        </w:rPr>
        <w:t>A third</w:t>
      </w:r>
      <w:r>
        <w:rPr>
          <w:rFonts w:asciiTheme="majorBidi" w:hAnsiTheme="majorBidi" w:cstheme="majorBidi"/>
          <w:color w:val="131413"/>
          <w:sz w:val="24"/>
          <w:szCs w:val="24"/>
        </w:rPr>
        <w:t xml:space="preserve"> </w:t>
      </w:r>
      <w:r w:rsidRPr="00FA2BAC">
        <w:rPr>
          <w:rFonts w:asciiTheme="majorBidi" w:hAnsiTheme="majorBidi" w:cstheme="majorBidi"/>
          <w:color w:val="131413"/>
          <w:sz w:val="24"/>
          <w:szCs w:val="24"/>
        </w:rPr>
        <w:t>researcher (</w:t>
      </w:r>
      <w:proofErr w:type="spellStart"/>
      <w:r w:rsidR="008C3711">
        <w:rPr>
          <w:rFonts w:asciiTheme="majorBidi" w:hAnsiTheme="majorBidi" w:cstheme="majorBidi"/>
          <w:color w:val="131413"/>
          <w:sz w:val="24"/>
          <w:szCs w:val="24"/>
        </w:rPr>
        <w:t>KhT</w:t>
      </w:r>
      <w:proofErr w:type="spellEnd"/>
      <w:r w:rsidRPr="00FA2BAC">
        <w:rPr>
          <w:rFonts w:asciiTheme="majorBidi" w:hAnsiTheme="majorBidi" w:cstheme="majorBidi"/>
          <w:color w:val="131413"/>
          <w:sz w:val="24"/>
          <w:szCs w:val="24"/>
        </w:rPr>
        <w:t>)</w:t>
      </w:r>
      <w:r>
        <w:rPr>
          <w:rFonts w:asciiTheme="majorBidi" w:hAnsiTheme="majorBidi" w:cstheme="majorBidi"/>
          <w:color w:val="131413"/>
          <w:sz w:val="24"/>
          <w:szCs w:val="24"/>
        </w:rPr>
        <w:t>,</w:t>
      </w:r>
      <w:r w:rsidRPr="003C5061">
        <w:rPr>
          <w:rFonts w:asciiTheme="majorBidi" w:hAnsiTheme="majorBidi" w:cstheme="majorBidi"/>
          <w:color w:val="131413"/>
          <w:sz w:val="24"/>
          <w:szCs w:val="24"/>
        </w:rPr>
        <w:t xml:space="preserve"> Ass</w:t>
      </w:r>
      <w:r w:rsidR="008C3711">
        <w:rPr>
          <w:rFonts w:asciiTheme="majorBidi" w:hAnsiTheme="majorBidi" w:cstheme="majorBidi"/>
          <w:color w:val="131413"/>
          <w:sz w:val="24"/>
          <w:szCs w:val="24"/>
        </w:rPr>
        <w:t>istant</w:t>
      </w:r>
      <w:r w:rsidRPr="003C5061">
        <w:rPr>
          <w:rFonts w:asciiTheme="majorBidi" w:hAnsiTheme="majorBidi" w:cstheme="majorBidi"/>
          <w:color w:val="131413"/>
          <w:sz w:val="24"/>
          <w:szCs w:val="24"/>
        </w:rPr>
        <w:t xml:space="preserve"> Professor,</w:t>
      </w:r>
      <w:r>
        <w:rPr>
          <w:rFonts w:asciiTheme="majorBidi" w:hAnsiTheme="majorBidi" w:cstheme="majorBidi"/>
          <w:color w:val="131413"/>
          <w:sz w:val="24"/>
          <w:szCs w:val="24"/>
        </w:rPr>
        <w:t xml:space="preserve"> </w:t>
      </w:r>
      <w:r w:rsidRPr="00FA2BAC">
        <w:rPr>
          <w:rFonts w:asciiTheme="majorBidi" w:hAnsiTheme="majorBidi" w:cstheme="majorBidi"/>
          <w:color w:val="131413"/>
          <w:sz w:val="24"/>
          <w:szCs w:val="24"/>
        </w:rPr>
        <w:t>was consulted if the</w:t>
      </w:r>
      <w:r>
        <w:rPr>
          <w:rFonts w:asciiTheme="majorBidi" w:hAnsiTheme="majorBidi" w:cstheme="majorBidi"/>
          <w:color w:val="131413"/>
          <w:sz w:val="24"/>
          <w:szCs w:val="24"/>
        </w:rPr>
        <w:t>re were</w:t>
      </w:r>
      <w:r w:rsidRPr="00FA2BAC">
        <w:rPr>
          <w:rFonts w:asciiTheme="majorBidi" w:hAnsiTheme="majorBidi" w:cstheme="majorBidi"/>
          <w:color w:val="131413"/>
          <w:sz w:val="24"/>
          <w:szCs w:val="24"/>
        </w:rPr>
        <w:t xml:space="preserve"> </w:t>
      </w:r>
      <w:ins w:id="138" w:author="Editor 25" w:date="2020-08-09T12:58:00Z">
        <w:r w:rsidR="007E78C1">
          <w:rPr>
            <w:rFonts w:asciiTheme="majorBidi" w:hAnsiTheme="majorBidi" w:cstheme="majorBidi"/>
            <w:color w:val="131413"/>
            <w:sz w:val="24"/>
            <w:szCs w:val="24"/>
          </w:rPr>
          <w:t xml:space="preserve">any </w:t>
        </w:r>
      </w:ins>
      <w:r w:rsidRPr="00FA2BAC">
        <w:rPr>
          <w:rFonts w:asciiTheme="majorBidi" w:hAnsiTheme="majorBidi" w:cstheme="majorBidi"/>
          <w:color w:val="131413"/>
          <w:sz w:val="24"/>
          <w:szCs w:val="24"/>
        </w:rPr>
        <w:t>disagreements between the two researchers.</w:t>
      </w:r>
    </w:p>
    <w:p w14:paraId="4D4C8FC8" w14:textId="0EE8041F" w:rsidR="008B1C3B" w:rsidRPr="00FA2BAC" w:rsidRDefault="007E78C1">
      <w:pPr>
        <w:autoSpaceDE w:val="0"/>
        <w:autoSpaceDN w:val="0"/>
        <w:adjustRightInd w:val="0"/>
        <w:spacing w:after="0" w:line="360" w:lineRule="auto"/>
        <w:jc w:val="both"/>
        <w:rPr>
          <w:rFonts w:asciiTheme="majorBidi" w:hAnsiTheme="majorBidi" w:cstheme="majorBidi"/>
          <w:color w:val="131413"/>
          <w:sz w:val="24"/>
          <w:szCs w:val="24"/>
        </w:rPr>
      </w:pPr>
      <w:ins w:id="139" w:author="Editor 25" w:date="2020-08-09T12:58:00Z">
        <w:r>
          <w:rPr>
            <w:rFonts w:asciiTheme="majorBidi" w:hAnsiTheme="majorBidi" w:cstheme="majorBidi"/>
            <w:color w:val="131413"/>
            <w:sz w:val="24"/>
            <w:szCs w:val="24"/>
          </w:rPr>
          <w:t>The q</w:t>
        </w:r>
      </w:ins>
      <w:del w:id="140" w:author="Editor 25" w:date="2020-08-09T12:58:00Z">
        <w:r w:rsidR="00ED7B14" w:rsidDel="007E78C1">
          <w:rPr>
            <w:rFonts w:asciiTheme="majorBidi" w:hAnsiTheme="majorBidi" w:cstheme="majorBidi"/>
            <w:color w:val="131413"/>
            <w:sz w:val="24"/>
            <w:szCs w:val="24"/>
          </w:rPr>
          <w:delText>Q</w:delText>
        </w:r>
      </w:del>
      <w:r w:rsidR="00ED7B14">
        <w:rPr>
          <w:rFonts w:asciiTheme="majorBidi" w:hAnsiTheme="majorBidi" w:cstheme="majorBidi"/>
          <w:color w:val="131413"/>
          <w:sz w:val="24"/>
          <w:szCs w:val="24"/>
        </w:rPr>
        <w:t>uality of each article</w:t>
      </w:r>
      <w:del w:id="141" w:author="Editor 25" w:date="2020-08-09T12:58:00Z">
        <w:r w:rsidR="00ED7B14" w:rsidDel="007E78C1">
          <w:rPr>
            <w:rFonts w:asciiTheme="majorBidi" w:hAnsiTheme="majorBidi" w:cstheme="majorBidi"/>
            <w:color w:val="131413"/>
            <w:sz w:val="24"/>
            <w:szCs w:val="24"/>
          </w:rPr>
          <w:delText>s</w:delText>
        </w:r>
      </w:del>
      <w:r w:rsidR="00ED7B14">
        <w:rPr>
          <w:rFonts w:asciiTheme="majorBidi" w:hAnsiTheme="majorBidi" w:cstheme="majorBidi"/>
          <w:color w:val="131413"/>
          <w:sz w:val="24"/>
          <w:szCs w:val="24"/>
        </w:rPr>
        <w:t xml:space="preserve"> </w:t>
      </w:r>
      <w:del w:id="142" w:author="Editor 25" w:date="2020-08-09T12:58:00Z">
        <w:r w:rsidR="00ED7B14" w:rsidDel="007E78C1">
          <w:rPr>
            <w:rFonts w:asciiTheme="majorBidi" w:hAnsiTheme="majorBidi" w:cstheme="majorBidi"/>
            <w:color w:val="131413"/>
            <w:sz w:val="24"/>
            <w:szCs w:val="24"/>
          </w:rPr>
          <w:delText xml:space="preserve">were </w:delText>
        </w:r>
      </w:del>
      <w:ins w:id="143" w:author="Editor 25" w:date="2020-08-09T12:58:00Z">
        <w:r>
          <w:rPr>
            <w:rFonts w:asciiTheme="majorBidi" w:hAnsiTheme="majorBidi" w:cstheme="majorBidi"/>
            <w:color w:val="131413"/>
            <w:sz w:val="24"/>
            <w:szCs w:val="24"/>
          </w:rPr>
          <w:t xml:space="preserve">was </w:t>
        </w:r>
      </w:ins>
      <w:r w:rsidR="00ED7B14">
        <w:rPr>
          <w:rFonts w:asciiTheme="majorBidi" w:hAnsiTheme="majorBidi" w:cstheme="majorBidi"/>
          <w:color w:val="131413"/>
          <w:sz w:val="24"/>
          <w:szCs w:val="24"/>
        </w:rPr>
        <w:t xml:space="preserve">assessed </w:t>
      </w:r>
      <w:r w:rsidR="00ED7B14" w:rsidRPr="00F36871">
        <w:rPr>
          <w:rFonts w:asciiTheme="majorBidi" w:hAnsiTheme="majorBidi" w:cstheme="majorBidi"/>
          <w:color w:val="131413"/>
          <w:sz w:val="24"/>
          <w:szCs w:val="24"/>
        </w:rPr>
        <w:t>by the</w:t>
      </w:r>
      <w:r w:rsidR="00F36871" w:rsidRPr="00F36871">
        <w:rPr>
          <w:rFonts w:asciiTheme="majorBidi" w:hAnsiTheme="majorBidi" w:cstheme="majorBidi"/>
          <w:color w:val="131413"/>
          <w:sz w:val="24"/>
          <w:szCs w:val="24"/>
        </w:rPr>
        <w:t xml:space="preserve"> Specialist Unit for Review Evidence</w:t>
      </w:r>
      <w:r w:rsidR="00ED7B14" w:rsidRPr="00F36871">
        <w:rPr>
          <w:rFonts w:asciiTheme="majorBidi" w:hAnsiTheme="majorBidi" w:cstheme="majorBidi"/>
          <w:color w:val="131413"/>
          <w:sz w:val="24"/>
          <w:szCs w:val="24"/>
        </w:rPr>
        <w:t xml:space="preserve"> </w:t>
      </w:r>
      <w:r w:rsidR="00F36871" w:rsidRPr="00F36871">
        <w:rPr>
          <w:rFonts w:asciiTheme="majorBidi" w:hAnsiTheme="majorBidi" w:cstheme="majorBidi"/>
          <w:color w:val="131413"/>
          <w:sz w:val="24"/>
          <w:szCs w:val="24"/>
        </w:rPr>
        <w:t>(</w:t>
      </w:r>
      <w:r w:rsidR="00ED7B14" w:rsidRPr="00F36871">
        <w:rPr>
          <w:rFonts w:asciiTheme="majorBidi" w:hAnsiTheme="majorBidi" w:cstheme="majorBidi"/>
          <w:color w:val="131413"/>
          <w:sz w:val="24"/>
          <w:szCs w:val="24"/>
        </w:rPr>
        <w:t>SURE</w:t>
      </w:r>
      <w:r w:rsidR="00F36871" w:rsidRPr="00F36871">
        <w:rPr>
          <w:rFonts w:asciiTheme="majorBidi" w:hAnsiTheme="majorBidi" w:cstheme="majorBidi"/>
          <w:color w:val="131413"/>
          <w:sz w:val="24"/>
          <w:szCs w:val="24"/>
        </w:rPr>
        <w:t>)</w:t>
      </w:r>
      <w:r w:rsidR="00743E8B">
        <w:rPr>
          <w:rFonts w:asciiTheme="majorBidi" w:hAnsiTheme="majorBidi" w:cstheme="majorBidi"/>
          <w:color w:val="131413"/>
          <w:sz w:val="24"/>
          <w:szCs w:val="24"/>
        </w:rPr>
        <w:t xml:space="preserve"> 2018</w:t>
      </w:r>
      <w:r w:rsidR="00ED7B14">
        <w:rPr>
          <w:rFonts w:asciiTheme="majorBidi" w:hAnsiTheme="majorBidi" w:cstheme="majorBidi"/>
          <w:color w:val="131413"/>
          <w:sz w:val="24"/>
          <w:szCs w:val="24"/>
        </w:rPr>
        <w:t xml:space="preserve"> checklist</w:t>
      </w:r>
      <w:r w:rsidR="00D1616D">
        <w:rPr>
          <w:rFonts w:asciiTheme="majorBidi" w:hAnsiTheme="majorBidi" w:cstheme="majorBidi"/>
          <w:color w:val="131413"/>
          <w:sz w:val="24"/>
          <w:szCs w:val="24"/>
        </w:rPr>
        <w:t xml:space="preserve">. </w:t>
      </w:r>
      <w:ins w:id="144" w:author="Editor 25" w:date="2020-08-09T12:58:00Z">
        <w:r>
          <w:rPr>
            <w:rFonts w:asciiTheme="majorBidi" w:hAnsiTheme="majorBidi" w:cstheme="majorBidi"/>
            <w:color w:val="131413"/>
            <w:sz w:val="24"/>
            <w:szCs w:val="24"/>
          </w:rPr>
          <w:t>The q</w:t>
        </w:r>
      </w:ins>
      <w:del w:id="145" w:author="Editor 25" w:date="2020-08-09T12:58:00Z">
        <w:r w:rsidR="009F1A9D" w:rsidRPr="009F1A9D" w:rsidDel="007E78C1">
          <w:rPr>
            <w:rFonts w:asciiTheme="majorBidi" w:hAnsiTheme="majorBidi" w:cstheme="majorBidi"/>
            <w:color w:val="131413"/>
            <w:sz w:val="24"/>
            <w:szCs w:val="24"/>
          </w:rPr>
          <w:delText>Q</w:delText>
        </w:r>
      </w:del>
      <w:r w:rsidR="009F1A9D" w:rsidRPr="009F1A9D">
        <w:rPr>
          <w:rFonts w:asciiTheme="majorBidi" w:hAnsiTheme="majorBidi" w:cstheme="majorBidi"/>
          <w:color w:val="131413"/>
          <w:sz w:val="24"/>
          <w:szCs w:val="24"/>
        </w:rPr>
        <w:t>uestions</w:t>
      </w:r>
      <w:r w:rsidR="00D1616D">
        <w:rPr>
          <w:rFonts w:asciiTheme="majorBidi" w:hAnsiTheme="majorBidi" w:cstheme="majorBidi"/>
          <w:color w:val="131413"/>
          <w:sz w:val="24"/>
          <w:szCs w:val="24"/>
        </w:rPr>
        <w:t xml:space="preserve"> </w:t>
      </w:r>
      <w:del w:id="146" w:author="Editor 25" w:date="2020-08-09T12:59:00Z">
        <w:r w:rsidR="00D1616D" w:rsidDel="007E78C1">
          <w:rPr>
            <w:rFonts w:asciiTheme="majorBidi" w:hAnsiTheme="majorBidi" w:cstheme="majorBidi"/>
            <w:color w:val="131413"/>
            <w:sz w:val="24"/>
            <w:szCs w:val="24"/>
          </w:rPr>
          <w:delText xml:space="preserve">are </w:delText>
        </w:r>
      </w:del>
      <w:ins w:id="147" w:author="Editor 25" w:date="2020-08-09T12:59:00Z">
        <w:r>
          <w:rPr>
            <w:rFonts w:asciiTheme="majorBidi" w:hAnsiTheme="majorBidi" w:cstheme="majorBidi"/>
            <w:color w:val="131413"/>
            <w:sz w:val="24"/>
            <w:szCs w:val="24"/>
          </w:rPr>
          <w:t xml:space="preserve">were </w:t>
        </w:r>
      </w:ins>
      <w:r w:rsidR="00D1616D">
        <w:rPr>
          <w:rFonts w:asciiTheme="majorBidi" w:hAnsiTheme="majorBidi" w:cstheme="majorBidi"/>
          <w:color w:val="131413"/>
          <w:sz w:val="24"/>
          <w:szCs w:val="24"/>
        </w:rPr>
        <w:t>appropriate</w:t>
      </w:r>
      <w:r w:rsidR="009F1A9D" w:rsidRPr="009F1A9D">
        <w:rPr>
          <w:rFonts w:asciiTheme="majorBidi" w:hAnsiTheme="majorBidi" w:cstheme="majorBidi"/>
          <w:color w:val="131413"/>
          <w:sz w:val="24"/>
          <w:szCs w:val="24"/>
        </w:rPr>
        <w:t xml:space="preserve"> to assist the critical appraisal of randomized controlled trials</w:t>
      </w:r>
      <w:r w:rsidR="009F1A9D">
        <w:rPr>
          <w:rFonts w:asciiTheme="majorBidi" w:hAnsiTheme="majorBidi" w:cstheme="majorBidi"/>
          <w:color w:val="131413"/>
          <w:sz w:val="24"/>
          <w:szCs w:val="24"/>
        </w:rPr>
        <w:t xml:space="preserve"> and other experimental </w:t>
      </w:r>
      <w:r w:rsidR="009F1A9D" w:rsidRPr="009F1A9D">
        <w:rPr>
          <w:rFonts w:asciiTheme="majorBidi" w:hAnsiTheme="majorBidi" w:cstheme="majorBidi"/>
          <w:color w:val="131413"/>
          <w:sz w:val="24"/>
          <w:szCs w:val="24"/>
        </w:rPr>
        <w:t>studies</w:t>
      </w:r>
      <w:r w:rsidR="009F1A9D">
        <w:rPr>
          <w:rFonts w:asciiTheme="majorBidi" w:hAnsiTheme="majorBidi" w:cstheme="majorBidi"/>
          <w:color w:val="131413"/>
          <w:sz w:val="24"/>
          <w:szCs w:val="24"/>
        </w:rPr>
        <w:t>.</w:t>
      </w:r>
      <w:r w:rsidR="00F36871">
        <w:rPr>
          <w:rFonts w:asciiTheme="majorBidi" w:hAnsiTheme="majorBidi" w:cstheme="majorBidi"/>
          <w:color w:val="131413"/>
          <w:sz w:val="24"/>
          <w:szCs w:val="24"/>
        </w:rPr>
        <w:t xml:space="preserve"> </w:t>
      </w:r>
      <w:r w:rsidR="00F36871">
        <w:rPr>
          <w:rFonts w:asciiTheme="majorBidi" w:hAnsiTheme="majorBidi" w:cstheme="majorBidi"/>
          <w:sz w:val="24"/>
          <w:szCs w:val="24"/>
        </w:rPr>
        <w:t xml:space="preserve">SURE </w:t>
      </w:r>
      <w:ins w:id="148" w:author="Editor 25" w:date="2020-08-09T12:59:00Z">
        <w:r>
          <w:rPr>
            <w:rFonts w:asciiTheme="majorBidi" w:hAnsiTheme="majorBidi" w:cstheme="majorBidi"/>
            <w:sz w:val="24"/>
            <w:szCs w:val="24"/>
          </w:rPr>
          <w:t xml:space="preserve">was </w:t>
        </w:r>
      </w:ins>
      <w:r w:rsidR="00F36871">
        <w:rPr>
          <w:rFonts w:asciiTheme="majorBidi" w:hAnsiTheme="majorBidi" w:cstheme="majorBidi"/>
          <w:sz w:val="24"/>
          <w:szCs w:val="24"/>
        </w:rPr>
        <w:t xml:space="preserve">adapted and updated from the former Health Evidence Bulletins Wales checklist </w:t>
      </w:r>
      <w:r w:rsidR="009F1A9D" w:rsidRPr="009F1A9D">
        <w:rPr>
          <w:rFonts w:asciiTheme="majorBidi" w:hAnsiTheme="majorBidi" w:cstheme="majorBidi"/>
          <w:sz w:val="24"/>
          <w:szCs w:val="24"/>
        </w:rPr>
        <w:t>with reference to the</w:t>
      </w:r>
      <w:r w:rsidR="009F1A9D">
        <w:rPr>
          <w:rFonts w:asciiTheme="majorBidi" w:hAnsiTheme="majorBidi" w:cstheme="majorBidi"/>
          <w:sz w:val="24"/>
          <w:szCs w:val="24"/>
        </w:rPr>
        <w:t xml:space="preserve"> </w:t>
      </w:r>
      <w:r w:rsidR="009F1A9D" w:rsidRPr="009F1A9D">
        <w:rPr>
          <w:rFonts w:asciiTheme="majorBidi" w:hAnsiTheme="majorBidi" w:cstheme="majorBidi"/>
          <w:sz w:val="24"/>
          <w:szCs w:val="24"/>
        </w:rPr>
        <w:t xml:space="preserve">NICE Public Health Methods Manual (2012) and </w:t>
      </w:r>
      <w:ins w:id="149" w:author="Editor 25" w:date="2020-08-09T12:59:00Z">
        <w:r>
          <w:rPr>
            <w:rFonts w:asciiTheme="majorBidi" w:hAnsiTheme="majorBidi" w:cstheme="majorBidi"/>
            <w:sz w:val="24"/>
            <w:szCs w:val="24"/>
          </w:rPr>
          <w:t xml:space="preserve">the </w:t>
        </w:r>
      </w:ins>
      <w:r w:rsidR="009F1A9D" w:rsidRPr="009F1A9D">
        <w:rPr>
          <w:rFonts w:asciiTheme="majorBidi" w:hAnsiTheme="majorBidi" w:cstheme="majorBidi"/>
          <w:sz w:val="24"/>
          <w:szCs w:val="24"/>
        </w:rPr>
        <w:t xml:space="preserve">previous versions of the Critical Appraisal Skills </w:t>
      </w:r>
      <w:proofErr w:type="spellStart"/>
      <w:r w:rsidR="009F1A9D" w:rsidRPr="009F1A9D">
        <w:rPr>
          <w:rFonts w:asciiTheme="majorBidi" w:hAnsiTheme="majorBidi" w:cstheme="majorBidi"/>
          <w:sz w:val="24"/>
          <w:szCs w:val="24"/>
        </w:rPr>
        <w:t>Programme</w:t>
      </w:r>
      <w:proofErr w:type="spellEnd"/>
      <w:r w:rsidR="009F1A9D">
        <w:rPr>
          <w:rFonts w:asciiTheme="majorBidi" w:hAnsiTheme="majorBidi" w:cstheme="majorBidi"/>
          <w:sz w:val="24"/>
          <w:szCs w:val="24"/>
        </w:rPr>
        <w:t xml:space="preserve"> </w:t>
      </w:r>
      <w:r w:rsidR="009F1A9D" w:rsidRPr="009F1A9D">
        <w:rPr>
          <w:rFonts w:asciiTheme="majorBidi" w:hAnsiTheme="majorBidi" w:cstheme="majorBidi"/>
          <w:sz w:val="24"/>
          <w:szCs w:val="24"/>
        </w:rPr>
        <w:t xml:space="preserve">(CASP) checklists, with reference to the CONSORT statement. </w:t>
      </w:r>
      <w:r w:rsidR="009F1A9D">
        <w:rPr>
          <w:rFonts w:asciiTheme="majorBidi" w:hAnsiTheme="majorBidi" w:cstheme="majorBidi"/>
          <w:sz w:val="24"/>
          <w:szCs w:val="24"/>
        </w:rPr>
        <w:t>SURE</w:t>
      </w:r>
      <w:r w:rsidR="00F36871" w:rsidRPr="00A5367F">
        <w:rPr>
          <w:rFonts w:asciiTheme="majorBidi" w:hAnsiTheme="majorBidi" w:cstheme="majorBidi"/>
          <w:sz w:val="24"/>
          <w:szCs w:val="24"/>
        </w:rPr>
        <w:t xml:space="preserve"> </w:t>
      </w:r>
      <w:del w:id="150" w:author="Editor 25" w:date="2020-08-09T12:59:00Z">
        <w:r w:rsidR="00F36871" w:rsidRPr="00A5367F" w:rsidDel="007E78C1">
          <w:rPr>
            <w:rFonts w:asciiTheme="majorBidi" w:hAnsiTheme="majorBidi" w:cstheme="majorBidi"/>
            <w:sz w:val="24"/>
            <w:szCs w:val="24"/>
          </w:rPr>
          <w:delText xml:space="preserve">consists </w:delText>
        </w:r>
      </w:del>
      <w:ins w:id="151" w:author="Editor 25" w:date="2020-08-09T12:59:00Z">
        <w:r w:rsidRPr="00A5367F">
          <w:rPr>
            <w:rFonts w:asciiTheme="majorBidi" w:hAnsiTheme="majorBidi" w:cstheme="majorBidi"/>
            <w:sz w:val="24"/>
            <w:szCs w:val="24"/>
          </w:rPr>
          <w:t>consist</w:t>
        </w:r>
        <w:r>
          <w:rPr>
            <w:rFonts w:asciiTheme="majorBidi" w:hAnsiTheme="majorBidi" w:cstheme="majorBidi"/>
            <w:sz w:val="24"/>
            <w:szCs w:val="24"/>
          </w:rPr>
          <w:t>ed</w:t>
        </w:r>
        <w:r w:rsidRPr="00A5367F">
          <w:rPr>
            <w:rFonts w:asciiTheme="majorBidi" w:hAnsiTheme="majorBidi" w:cstheme="majorBidi"/>
            <w:sz w:val="24"/>
            <w:szCs w:val="24"/>
          </w:rPr>
          <w:t xml:space="preserve"> </w:t>
        </w:r>
      </w:ins>
      <w:r w:rsidR="00F36871" w:rsidRPr="00A5367F">
        <w:rPr>
          <w:rFonts w:asciiTheme="majorBidi" w:hAnsiTheme="majorBidi" w:cstheme="majorBidi"/>
          <w:sz w:val="24"/>
          <w:szCs w:val="24"/>
        </w:rPr>
        <w:t>of 14 items</w:t>
      </w:r>
      <w:r w:rsidR="00F36871">
        <w:rPr>
          <w:rFonts w:asciiTheme="majorBidi" w:hAnsiTheme="majorBidi" w:cstheme="majorBidi"/>
          <w:sz w:val="24"/>
          <w:szCs w:val="24"/>
        </w:rPr>
        <w:t xml:space="preserve"> </w:t>
      </w:r>
      <w:r w:rsidR="00F36871" w:rsidRPr="00A5367F">
        <w:rPr>
          <w:rFonts w:asciiTheme="majorBidi" w:hAnsiTheme="majorBidi" w:cstheme="majorBidi"/>
          <w:sz w:val="24"/>
          <w:szCs w:val="24"/>
        </w:rPr>
        <w:t xml:space="preserve">with a scoring of </w:t>
      </w:r>
      <w:r w:rsidR="00F36871">
        <w:rPr>
          <w:rFonts w:asciiTheme="majorBidi" w:hAnsiTheme="majorBidi" w:cstheme="majorBidi"/>
          <w:sz w:val="24"/>
          <w:szCs w:val="24"/>
        </w:rPr>
        <w:t>“</w:t>
      </w:r>
      <w:r w:rsidR="00F36871" w:rsidRPr="00A5367F">
        <w:rPr>
          <w:rFonts w:asciiTheme="majorBidi" w:hAnsiTheme="majorBidi" w:cstheme="majorBidi"/>
          <w:sz w:val="24"/>
          <w:szCs w:val="24"/>
        </w:rPr>
        <w:t>no</w:t>
      </w:r>
      <w:r w:rsidR="006C2069">
        <w:rPr>
          <w:rFonts w:asciiTheme="majorBidi" w:hAnsiTheme="majorBidi" w:cstheme="majorBidi"/>
          <w:sz w:val="24"/>
          <w:szCs w:val="24"/>
        </w:rPr>
        <w:t>,</w:t>
      </w:r>
      <w:r w:rsidR="00F36871">
        <w:rPr>
          <w:rFonts w:asciiTheme="majorBidi" w:hAnsiTheme="majorBidi" w:cstheme="majorBidi"/>
          <w:sz w:val="24"/>
          <w:szCs w:val="24"/>
        </w:rPr>
        <w:t xml:space="preserve"> can’t tell</w:t>
      </w:r>
      <w:r w:rsidR="006C2069" w:rsidRPr="006C2069">
        <w:rPr>
          <w:rFonts w:asciiTheme="majorBidi" w:hAnsiTheme="majorBidi" w:cstheme="majorBidi"/>
          <w:sz w:val="24"/>
          <w:szCs w:val="24"/>
        </w:rPr>
        <w:t xml:space="preserve"> </w:t>
      </w:r>
      <w:r w:rsidR="006C2069">
        <w:rPr>
          <w:rFonts w:asciiTheme="majorBidi" w:hAnsiTheme="majorBidi" w:cstheme="majorBidi"/>
          <w:sz w:val="24"/>
          <w:szCs w:val="24"/>
        </w:rPr>
        <w:t xml:space="preserve">and </w:t>
      </w:r>
      <w:r w:rsidR="006C2069" w:rsidRPr="00A5367F">
        <w:rPr>
          <w:rFonts w:asciiTheme="majorBidi" w:hAnsiTheme="majorBidi" w:cstheme="majorBidi"/>
          <w:sz w:val="24"/>
          <w:szCs w:val="24"/>
        </w:rPr>
        <w:t>yes</w:t>
      </w:r>
      <w:r w:rsidR="00F36871">
        <w:rPr>
          <w:rFonts w:asciiTheme="majorBidi" w:hAnsiTheme="majorBidi" w:cstheme="majorBidi"/>
          <w:sz w:val="24"/>
          <w:szCs w:val="24"/>
        </w:rPr>
        <w:t>”</w:t>
      </w:r>
      <w:r w:rsidR="006C2069">
        <w:rPr>
          <w:rFonts w:asciiTheme="majorBidi" w:hAnsiTheme="majorBidi" w:cstheme="majorBidi"/>
          <w:sz w:val="24"/>
          <w:szCs w:val="24"/>
        </w:rPr>
        <w:t xml:space="preserve"> </w:t>
      </w:r>
      <w:r w:rsidR="008B1C3B" w:rsidRPr="00FA2BAC">
        <w:rPr>
          <w:rFonts w:asciiTheme="majorBidi" w:hAnsiTheme="majorBidi" w:cstheme="majorBidi"/>
          <w:color w:val="131413"/>
          <w:sz w:val="24"/>
          <w:szCs w:val="24"/>
        </w:rPr>
        <w:t xml:space="preserve">with a range of </w:t>
      </w:r>
      <w:r w:rsidR="008B1C3B">
        <w:rPr>
          <w:rFonts w:asciiTheme="majorBidi" w:hAnsiTheme="majorBidi" w:cstheme="majorBidi"/>
          <w:color w:val="131413"/>
          <w:sz w:val="24"/>
          <w:szCs w:val="24"/>
        </w:rPr>
        <w:t>zero</w:t>
      </w:r>
      <w:r w:rsidR="008B1C3B" w:rsidRPr="00FA2BAC">
        <w:rPr>
          <w:rFonts w:asciiTheme="majorBidi" w:hAnsiTheme="majorBidi" w:cstheme="majorBidi"/>
          <w:color w:val="131413"/>
          <w:sz w:val="24"/>
          <w:szCs w:val="24"/>
        </w:rPr>
        <w:t xml:space="preserve"> to </w:t>
      </w:r>
      <w:r w:rsidR="008B1C3B">
        <w:rPr>
          <w:rFonts w:asciiTheme="majorBidi" w:hAnsiTheme="majorBidi" w:cstheme="majorBidi"/>
          <w:color w:val="131413"/>
          <w:sz w:val="24"/>
          <w:szCs w:val="24"/>
        </w:rPr>
        <w:t>two</w:t>
      </w:r>
      <w:r w:rsidR="008B1C3B" w:rsidRPr="00FA2BAC">
        <w:rPr>
          <w:rFonts w:asciiTheme="majorBidi" w:hAnsiTheme="majorBidi" w:cstheme="majorBidi"/>
          <w:color w:val="131413"/>
          <w:sz w:val="24"/>
          <w:szCs w:val="24"/>
        </w:rPr>
        <w:t xml:space="preserve"> points with higher</w:t>
      </w:r>
      <w:r w:rsidR="008B1C3B">
        <w:rPr>
          <w:rFonts w:asciiTheme="majorBidi" w:hAnsiTheme="majorBidi" w:cstheme="majorBidi"/>
          <w:color w:val="131413"/>
          <w:sz w:val="24"/>
          <w:szCs w:val="24"/>
        </w:rPr>
        <w:t xml:space="preserve"> </w:t>
      </w:r>
      <w:r w:rsidR="008B1C3B" w:rsidRPr="00FA2BAC">
        <w:rPr>
          <w:rFonts w:asciiTheme="majorBidi" w:hAnsiTheme="majorBidi" w:cstheme="majorBidi"/>
          <w:color w:val="131413"/>
          <w:sz w:val="24"/>
          <w:szCs w:val="24"/>
        </w:rPr>
        <w:t>scores indicating better</w:t>
      </w:r>
      <w:r w:rsidR="008B1C3B">
        <w:rPr>
          <w:rFonts w:asciiTheme="majorBidi" w:hAnsiTheme="majorBidi" w:cstheme="majorBidi"/>
          <w:color w:val="131413"/>
          <w:sz w:val="24"/>
          <w:szCs w:val="24"/>
        </w:rPr>
        <w:t xml:space="preserve"> </w:t>
      </w:r>
      <w:r w:rsidR="008B1C3B" w:rsidRPr="00FA2BAC">
        <w:rPr>
          <w:rFonts w:asciiTheme="majorBidi" w:hAnsiTheme="majorBidi" w:cstheme="majorBidi"/>
          <w:color w:val="131413"/>
          <w:sz w:val="24"/>
          <w:szCs w:val="24"/>
        </w:rPr>
        <w:t>methodological quality.</w:t>
      </w:r>
      <w:r w:rsidR="008B1C3B">
        <w:rPr>
          <w:rFonts w:asciiTheme="majorBidi" w:hAnsiTheme="majorBidi" w:cstheme="majorBidi"/>
          <w:color w:val="131413"/>
          <w:sz w:val="24"/>
          <w:szCs w:val="24"/>
        </w:rPr>
        <w:t xml:space="preserve"> </w:t>
      </w:r>
      <w:r w:rsidR="008B1C3B" w:rsidRPr="00FA2BAC">
        <w:rPr>
          <w:rFonts w:asciiTheme="majorBidi" w:hAnsiTheme="majorBidi" w:cstheme="majorBidi"/>
          <w:color w:val="131413"/>
          <w:sz w:val="24"/>
          <w:szCs w:val="24"/>
        </w:rPr>
        <w:t>The total</w:t>
      </w:r>
      <w:r w:rsidR="008B1C3B">
        <w:rPr>
          <w:rFonts w:asciiTheme="majorBidi" w:hAnsiTheme="majorBidi" w:cstheme="majorBidi"/>
          <w:color w:val="131413"/>
          <w:sz w:val="24"/>
          <w:szCs w:val="24"/>
        </w:rPr>
        <w:t xml:space="preserve"> </w:t>
      </w:r>
      <w:r w:rsidR="008B1C3B" w:rsidRPr="00FA2BAC">
        <w:rPr>
          <w:rFonts w:asciiTheme="majorBidi" w:hAnsiTheme="majorBidi" w:cstheme="majorBidi"/>
          <w:color w:val="131413"/>
          <w:sz w:val="24"/>
          <w:szCs w:val="24"/>
        </w:rPr>
        <w:t xml:space="preserve">score on </w:t>
      </w:r>
      <w:r w:rsidR="008B1C3B">
        <w:rPr>
          <w:rFonts w:asciiTheme="majorBidi" w:hAnsiTheme="majorBidi" w:cstheme="majorBidi"/>
          <w:color w:val="131413"/>
          <w:sz w:val="24"/>
          <w:szCs w:val="24"/>
        </w:rPr>
        <w:t>SURE</w:t>
      </w:r>
      <w:r w:rsidR="008B1C3B" w:rsidRPr="00FA2BAC">
        <w:rPr>
          <w:rFonts w:asciiTheme="majorBidi" w:hAnsiTheme="majorBidi" w:cstheme="majorBidi"/>
          <w:color w:val="131413"/>
          <w:sz w:val="24"/>
          <w:szCs w:val="24"/>
        </w:rPr>
        <w:t xml:space="preserve"> was </w:t>
      </w:r>
      <w:r w:rsidR="008B1C3B">
        <w:rPr>
          <w:rFonts w:asciiTheme="majorBidi" w:hAnsiTheme="majorBidi" w:cstheme="majorBidi"/>
          <w:color w:val="131413"/>
          <w:sz w:val="24"/>
          <w:szCs w:val="24"/>
        </w:rPr>
        <w:t>28</w:t>
      </w:r>
      <w:r w:rsidR="008B1C3B" w:rsidRPr="00FA2BAC">
        <w:rPr>
          <w:rFonts w:asciiTheme="majorBidi" w:hAnsiTheme="majorBidi" w:cstheme="majorBidi"/>
          <w:color w:val="131413"/>
          <w:sz w:val="24"/>
          <w:szCs w:val="24"/>
        </w:rPr>
        <w:t xml:space="preserve"> points, and the minimum</w:t>
      </w:r>
      <w:r w:rsidR="008B1C3B">
        <w:rPr>
          <w:rFonts w:asciiTheme="majorBidi" w:hAnsiTheme="majorBidi" w:cstheme="majorBidi"/>
          <w:color w:val="131413"/>
          <w:sz w:val="24"/>
          <w:szCs w:val="24"/>
        </w:rPr>
        <w:t xml:space="preserve"> </w:t>
      </w:r>
      <w:r w:rsidR="008B1C3B" w:rsidRPr="00FA2BAC">
        <w:rPr>
          <w:rFonts w:asciiTheme="majorBidi" w:hAnsiTheme="majorBidi" w:cstheme="majorBidi"/>
          <w:color w:val="131413"/>
          <w:sz w:val="24"/>
          <w:szCs w:val="24"/>
        </w:rPr>
        <w:t xml:space="preserve">score is </w:t>
      </w:r>
      <w:r w:rsidR="008B1C3B">
        <w:rPr>
          <w:rFonts w:asciiTheme="majorBidi" w:hAnsiTheme="majorBidi" w:cstheme="majorBidi"/>
          <w:color w:val="131413"/>
          <w:sz w:val="24"/>
          <w:szCs w:val="24"/>
        </w:rPr>
        <w:t xml:space="preserve">0 </w:t>
      </w:r>
      <w:r w:rsidR="008B1C3B" w:rsidRPr="00FA2BAC">
        <w:rPr>
          <w:rFonts w:asciiTheme="majorBidi" w:hAnsiTheme="majorBidi" w:cstheme="majorBidi"/>
          <w:color w:val="131413"/>
          <w:sz w:val="24"/>
          <w:szCs w:val="24"/>
        </w:rPr>
        <w:t xml:space="preserve">points. </w:t>
      </w:r>
    </w:p>
    <w:p w14:paraId="0D34C4C0" w14:textId="3C818107" w:rsidR="00AC5B92" w:rsidRPr="00FA2BAC" w:rsidRDefault="007E78C1">
      <w:pPr>
        <w:autoSpaceDE w:val="0"/>
        <w:autoSpaceDN w:val="0"/>
        <w:adjustRightInd w:val="0"/>
        <w:spacing w:after="0" w:line="360" w:lineRule="auto"/>
        <w:jc w:val="both"/>
        <w:rPr>
          <w:rFonts w:asciiTheme="majorBidi" w:hAnsiTheme="majorBidi" w:cstheme="majorBidi"/>
          <w:color w:val="131413"/>
          <w:sz w:val="24"/>
          <w:szCs w:val="24"/>
        </w:rPr>
      </w:pPr>
      <w:ins w:id="152" w:author="Editor 25" w:date="2020-08-09T13:00:00Z">
        <w:r>
          <w:rPr>
            <w:rFonts w:asciiTheme="majorBidi" w:hAnsiTheme="majorBidi" w:cstheme="majorBidi"/>
            <w:sz w:val="24"/>
            <w:szCs w:val="24"/>
          </w:rPr>
          <w:t>The q</w:t>
        </w:r>
      </w:ins>
      <w:del w:id="153" w:author="Editor 25" w:date="2020-08-09T13:00:00Z">
        <w:r w:rsidR="009F1A9D" w:rsidDel="007E78C1">
          <w:rPr>
            <w:rFonts w:asciiTheme="majorBidi" w:hAnsiTheme="majorBidi" w:cstheme="majorBidi"/>
            <w:sz w:val="24"/>
            <w:szCs w:val="24"/>
          </w:rPr>
          <w:delText>Q</w:delText>
        </w:r>
      </w:del>
      <w:r w:rsidR="009F1A9D">
        <w:rPr>
          <w:rFonts w:asciiTheme="majorBidi" w:hAnsiTheme="majorBidi" w:cstheme="majorBidi"/>
          <w:sz w:val="24"/>
          <w:szCs w:val="24"/>
        </w:rPr>
        <w:t xml:space="preserve">uestions </w:t>
      </w:r>
      <w:r w:rsidR="009F1A9D" w:rsidRPr="00FA2BAC">
        <w:rPr>
          <w:rFonts w:asciiTheme="majorBidi" w:hAnsiTheme="majorBidi" w:cstheme="majorBidi"/>
          <w:color w:val="131413"/>
          <w:sz w:val="24"/>
          <w:szCs w:val="24"/>
        </w:rPr>
        <w:t xml:space="preserve">included information </w:t>
      </w:r>
      <w:del w:id="154" w:author="Editor 25" w:date="2020-08-09T13:00:00Z">
        <w:r w:rsidR="009F1A9D" w:rsidRPr="00FA2BAC" w:rsidDel="007E78C1">
          <w:rPr>
            <w:rFonts w:asciiTheme="majorBidi" w:hAnsiTheme="majorBidi" w:cstheme="majorBidi"/>
            <w:color w:val="131413"/>
            <w:sz w:val="24"/>
            <w:szCs w:val="24"/>
          </w:rPr>
          <w:delText>on</w:delText>
        </w:r>
        <w:r w:rsidR="009F1A9D" w:rsidDel="007E78C1">
          <w:rPr>
            <w:rFonts w:asciiTheme="majorBidi" w:hAnsiTheme="majorBidi" w:cstheme="majorBidi"/>
            <w:color w:val="131413"/>
            <w:sz w:val="24"/>
            <w:szCs w:val="24"/>
          </w:rPr>
          <w:delText xml:space="preserve"> </w:delText>
        </w:r>
        <w:r w:rsidR="009F1A9D" w:rsidRPr="008B1C3B" w:rsidDel="007E78C1">
          <w:rPr>
            <w:rFonts w:asciiTheme="majorBidi" w:hAnsiTheme="majorBidi" w:cstheme="majorBidi"/>
            <w:color w:val="131413"/>
            <w:sz w:val="24"/>
            <w:szCs w:val="24"/>
          </w:rPr>
          <w:delText xml:space="preserve">relevant </w:delText>
        </w:r>
        <w:r w:rsidR="008B1C3B" w:rsidRPr="008B1C3B" w:rsidDel="007E78C1">
          <w:rPr>
            <w:rFonts w:asciiTheme="majorBidi" w:hAnsiTheme="majorBidi" w:cstheme="majorBidi"/>
            <w:color w:val="131413"/>
            <w:sz w:val="24"/>
            <w:szCs w:val="24"/>
          </w:rPr>
          <w:delText>to</w:delText>
        </w:r>
      </w:del>
      <w:ins w:id="155" w:author="Editor 25" w:date="2020-08-09T13:00:00Z">
        <w:r>
          <w:rPr>
            <w:rFonts w:asciiTheme="majorBidi" w:hAnsiTheme="majorBidi" w:cstheme="majorBidi"/>
            <w:color w:val="131413"/>
            <w:sz w:val="24"/>
            <w:szCs w:val="24"/>
          </w:rPr>
          <w:t>associated with</w:t>
        </w:r>
      </w:ins>
      <w:r w:rsidR="008B1C3B">
        <w:rPr>
          <w:rFonts w:asciiTheme="majorBidi" w:hAnsiTheme="majorBidi" w:cstheme="majorBidi"/>
          <w:color w:val="131413"/>
          <w:sz w:val="24"/>
          <w:szCs w:val="24"/>
        </w:rPr>
        <w:t xml:space="preserve"> </w:t>
      </w:r>
      <w:r w:rsidR="008B1C3B" w:rsidRPr="008B1C3B">
        <w:rPr>
          <w:rFonts w:asciiTheme="majorBidi" w:hAnsiTheme="majorBidi" w:cstheme="majorBidi"/>
          <w:color w:val="131413"/>
          <w:sz w:val="24"/>
          <w:szCs w:val="24"/>
        </w:rPr>
        <w:t>having structured PICO,</w:t>
      </w:r>
      <w:r w:rsidR="008B1C3B">
        <w:rPr>
          <w:rFonts w:asciiTheme="majorBidi" w:hAnsiTheme="majorBidi" w:cstheme="majorBidi"/>
          <w:color w:val="131413"/>
          <w:sz w:val="24"/>
          <w:szCs w:val="24"/>
        </w:rPr>
        <w:t xml:space="preserve"> random selection,</w:t>
      </w:r>
      <w:r w:rsidR="008B1C3B" w:rsidRPr="008B1C3B">
        <w:rPr>
          <w:rFonts w:asciiTheme="majorBidi" w:hAnsiTheme="majorBidi" w:cstheme="majorBidi"/>
          <w:color w:val="131413"/>
          <w:sz w:val="24"/>
          <w:szCs w:val="24"/>
        </w:rPr>
        <w:t xml:space="preserve"> concealed allocation,</w:t>
      </w:r>
      <w:r w:rsidR="008B1C3B">
        <w:rPr>
          <w:rFonts w:asciiTheme="majorBidi" w:hAnsiTheme="majorBidi" w:cstheme="majorBidi"/>
          <w:color w:val="131413"/>
          <w:sz w:val="24"/>
          <w:szCs w:val="24"/>
        </w:rPr>
        <w:t xml:space="preserve"> blinding,</w:t>
      </w:r>
      <w:r w:rsidR="008B1C3B" w:rsidRPr="008B1C3B">
        <w:rPr>
          <w:rFonts w:asciiTheme="majorBidi" w:hAnsiTheme="majorBidi" w:cstheme="majorBidi"/>
          <w:color w:val="131413"/>
          <w:sz w:val="24"/>
          <w:szCs w:val="24"/>
        </w:rPr>
        <w:t xml:space="preserve"> well description of intervention, having published protocol, discussed similarity of groups, having sufficient sample size and power calculation, assessed important outcomes</w:t>
      </w:r>
      <w:r w:rsidR="008B1C3B">
        <w:rPr>
          <w:rFonts w:asciiTheme="majorBidi" w:hAnsiTheme="majorBidi" w:cstheme="majorBidi"/>
          <w:color w:val="131413"/>
          <w:sz w:val="24"/>
          <w:szCs w:val="24"/>
        </w:rPr>
        <w:t>,</w:t>
      </w:r>
      <w:r w:rsidR="008B1C3B" w:rsidRPr="008B1C3B">
        <w:rPr>
          <w:rFonts w:asciiTheme="majorBidi" w:hAnsiTheme="majorBidi" w:cstheme="majorBidi"/>
          <w:color w:val="131413"/>
          <w:sz w:val="24"/>
          <w:szCs w:val="24"/>
        </w:rPr>
        <w:t xml:space="preserve"> reported conflict of interest</w:t>
      </w:r>
      <w:r w:rsidR="008B1C3B">
        <w:rPr>
          <w:rFonts w:asciiTheme="majorBidi" w:hAnsiTheme="majorBidi" w:cstheme="majorBidi"/>
          <w:color w:val="131413"/>
          <w:sz w:val="24"/>
          <w:szCs w:val="24"/>
        </w:rPr>
        <w:t>,</w:t>
      </w:r>
      <w:r w:rsidR="008B1C3B" w:rsidRPr="008B1C3B">
        <w:rPr>
          <w:rFonts w:asciiTheme="majorBidi" w:hAnsiTheme="majorBidi" w:cstheme="majorBidi"/>
          <w:color w:val="131413"/>
          <w:sz w:val="24"/>
          <w:szCs w:val="24"/>
        </w:rPr>
        <w:t xml:space="preserve"> report of ethical approval, intention to treat analysis, described statistical methods </w:t>
      </w:r>
      <w:r w:rsidR="008B1C3B">
        <w:rPr>
          <w:rFonts w:asciiTheme="majorBidi" w:hAnsiTheme="majorBidi" w:cstheme="majorBidi"/>
          <w:color w:val="131413"/>
          <w:sz w:val="24"/>
          <w:szCs w:val="24"/>
        </w:rPr>
        <w:t>and quality of final discussion</w:t>
      </w:r>
      <w:r w:rsidR="008B1C3B" w:rsidRPr="008B1C3B">
        <w:rPr>
          <w:rFonts w:asciiTheme="majorBidi" w:hAnsiTheme="majorBidi" w:cstheme="majorBidi"/>
          <w:color w:val="131413"/>
          <w:sz w:val="24"/>
          <w:szCs w:val="24"/>
        </w:rPr>
        <w:t xml:space="preserve">. </w:t>
      </w:r>
    </w:p>
    <w:p w14:paraId="3C6CAC1A" w14:textId="6560C2CC" w:rsidR="00AC5B92" w:rsidRDefault="007E78C1">
      <w:pPr>
        <w:autoSpaceDE w:val="0"/>
        <w:autoSpaceDN w:val="0"/>
        <w:adjustRightInd w:val="0"/>
        <w:spacing w:after="0" w:line="360" w:lineRule="auto"/>
        <w:jc w:val="both"/>
        <w:rPr>
          <w:rFonts w:asciiTheme="majorBidi" w:hAnsiTheme="majorBidi" w:cstheme="majorBidi"/>
          <w:color w:val="131413"/>
          <w:sz w:val="24"/>
          <w:szCs w:val="24"/>
        </w:rPr>
      </w:pPr>
      <w:ins w:id="156" w:author="Editor 25" w:date="2020-08-09T13:01:00Z">
        <w:r>
          <w:rPr>
            <w:rFonts w:asciiTheme="majorBidi" w:hAnsiTheme="majorBidi" w:cstheme="majorBidi"/>
            <w:color w:val="131413"/>
            <w:sz w:val="24"/>
            <w:szCs w:val="24"/>
          </w:rPr>
          <w:t xml:space="preserve">We considered </w:t>
        </w:r>
      </w:ins>
      <w:ins w:id="157" w:author="Editor 25" w:date="2020-08-09T13:02:00Z">
        <w:r>
          <w:rPr>
            <w:rFonts w:asciiTheme="majorBidi" w:hAnsiTheme="majorBidi" w:cstheme="majorBidi"/>
            <w:color w:val="131413"/>
            <w:sz w:val="24"/>
            <w:szCs w:val="24"/>
          </w:rPr>
          <w:t>t</w:t>
        </w:r>
      </w:ins>
      <w:del w:id="158" w:author="Editor 25" w:date="2020-08-09T13:02:00Z">
        <w:r w:rsidR="00AC5B92" w:rsidDel="007E78C1">
          <w:rPr>
            <w:rFonts w:asciiTheme="majorBidi" w:hAnsiTheme="majorBidi" w:cstheme="majorBidi"/>
            <w:color w:val="131413"/>
            <w:sz w:val="24"/>
            <w:szCs w:val="24"/>
          </w:rPr>
          <w:delText>T</w:delText>
        </w:r>
      </w:del>
      <w:r w:rsidR="00AC5B92">
        <w:rPr>
          <w:rFonts w:asciiTheme="majorBidi" w:hAnsiTheme="majorBidi" w:cstheme="majorBidi"/>
          <w:color w:val="131413"/>
          <w:sz w:val="24"/>
          <w:szCs w:val="24"/>
        </w:rPr>
        <w:t xml:space="preserve">he ethical issues such </w:t>
      </w:r>
      <w:r w:rsidR="00AC5B92" w:rsidRPr="00F84310">
        <w:rPr>
          <w:rFonts w:asciiTheme="majorBidi" w:hAnsiTheme="majorBidi" w:cstheme="majorBidi"/>
          <w:color w:val="131413"/>
          <w:sz w:val="24"/>
          <w:szCs w:val="24"/>
        </w:rPr>
        <w:t xml:space="preserve">as </w:t>
      </w:r>
      <w:del w:id="159" w:author="Editor 25" w:date="2020-08-09T13:01:00Z">
        <w:r w:rsidR="00E82A4F" w:rsidDel="007E78C1">
          <w:rPr>
            <w:rFonts w:asciiTheme="majorBidi" w:hAnsiTheme="majorBidi" w:cstheme="majorBidi"/>
            <w:color w:val="131413"/>
            <w:sz w:val="24"/>
            <w:szCs w:val="24"/>
          </w:rPr>
          <w:delText>a</w:delText>
        </w:r>
        <w:r w:rsidR="00E82A4F" w:rsidRPr="00E82A4F" w:rsidDel="007E78C1">
          <w:rPr>
            <w:rFonts w:asciiTheme="majorBidi" w:hAnsiTheme="majorBidi" w:cstheme="majorBidi"/>
            <w:color w:val="131413"/>
            <w:sz w:val="24"/>
            <w:szCs w:val="24"/>
          </w:rPr>
          <w:delText xml:space="preserve">void </w:delText>
        </w:r>
      </w:del>
      <w:r w:rsidR="00E82A4F" w:rsidRPr="00E82A4F">
        <w:rPr>
          <w:rFonts w:asciiTheme="majorBidi" w:hAnsiTheme="majorBidi" w:cstheme="majorBidi"/>
          <w:color w:val="131413"/>
          <w:sz w:val="24"/>
          <w:szCs w:val="24"/>
        </w:rPr>
        <w:t>plagiarism</w:t>
      </w:r>
      <w:ins w:id="160" w:author="Editor 25" w:date="2020-08-09T13:01:00Z">
        <w:r>
          <w:rPr>
            <w:rFonts w:asciiTheme="majorBidi" w:hAnsiTheme="majorBidi" w:cstheme="majorBidi"/>
            <w:color w:val="131413"/>
            <w:sz w:val="24"/>
            <w:szCs w:val="24"/>
          </w:rPr>
          <w:t xml:space="preserve">, </w:t>
        </w:r>
      </w:ins>
      <w:del w:id="161" w:author="Editor 25" w:date="2020-08-09T13:01:00Z">
        <w:r w:rsidR="00E82A4F" w:rsidDel="007E78C1">
          <w:rPr>
            <w:rFonts w:asciiTheme="majorBidi" w:hAnsiTheme="majorBidi" w:cstheme="majorBidi"/>
            <w:color w:val="131413"/>
            <w:sz w:val="24"/>
            <w:szCs w:val="24"/>
          </w:rPr>
          <w:delText xml:space="preserve"> </w:delText>
        </w:r>
        <w:r w:rsidR="00A64282" w:rsidRPr="00A64282" w:rsidDel="007E78C1">
          <w:rPr>
            <w:rFonts w:asciiTheme="majorBidi" w:hAnsiTheme="majorBidi" w:cstheme="majorBidi"/>
            <w:color w:val="131413"/>
            <w:sz w:val="24"/>
            <w:szCs w:val="24"/>
          </w:rPr>
          <w:delText xml:space="preserve">and protecting </w:delText>
        </w:r>
      </w:del>
      <w:r w:rsidR="00E82A4F" w:rsidRPr="00E82A4F">
        <w:rPr>
          <w:rFonts w:asciiTheme="majorBidi" w:hAnsiTheme="majorBidi" w:cstheme="majorBidi"/>
          <w:color w:val="131413"/>
          <w:sz w:val="24"/>
          <w:szCs w:val="24"/>
        </w:rPr>
        <w:t>intellectual property</w:t>
      </w:r>
      <w:r w:rsidR="00A64282" w:rsidRPr="00A64282">
        <w:rPr>
          <w:rFonts w:asciiTheme="majorBidi" w:hAnsiTheme="majorBidi" w:cstheme="majorBidi"/>
          <w:color w:val="131413"/>
          <w:sz w:val="24"/>
          <w:szCs w:val="24"/>
        </w:rPr>
        <w:t xml:space="preserve">, </w:t>
      </w:r>
      <w:del w:id="162" w:author="Editor 25" w:date="2020-08-09T13:01:00Z">
        <w:r w:rsidR="00A64282" w:rsidRPr="00A64282" w:rsidDel="007E78C1">
          <w:rPr>
            <w:rFonts w:asciiTheme="majorBidi" w:hAnsiTheme="majorBidi" w:cstheme="majorBidi"/>
            <w:color w:val="131413"/>
            <w:sz w:val="24"/>
            <w:szCs w:val="24"/>
          </w:rPr>
          <w:delText xml:space="preserve">removing </w:delText>
        </w:r>
      </w:del>
      <w:r w:rsidR="00A64282" w:rsidRPr="00A64282">
        <w:rPr>
          <w:rFonts w:asciiTheme="majorBidi" w:hAnsiTheme="majorBidi" w:cstheme="majorBidi"/>
          <w:color w:val="131413"/>
          <w:sz w:val="24"/>
          <w:szCs w:val="24"/>
        </w:rPr>
        <w:t>overlapping articles</w:t>
      </w:r>
      <w:ins w:id="163" w:author="Editor 25" w:date="2020-08-09T13:01:00Z">
        <w:r>
          <w:rPr>
            <w:rFonts w:asciiTheme="majorBidi" w:hAnsiTheme="majorBidi" w:cstheme="majorBidi"/>
            <w:color w:val="131413"/>
            <w:sz w:val="24"/>
            <w:szCs w:val="24"/>
          </w:rPr>
          <w:t>,</w:t>
        </w:r>
      </w:ins>
      <w:r w:rsidR="00A64282" w:rsidRPr="00A64282">
        <w:rPr>
          <w:rFonts w:asciiTheme="majorBidi" w:hAnsiTheme="majorBidi" w:cstheme="majorBidi"/>
          <w:color w:val="131413"/>
          <w:sz w:val="24"/>
          <w:szCs w:val="24"/>
        </w:rPr>
        <w:t xml:space="preserve"> and refusing </w:t>
      </w:r>
      <w:r w:rsidR="00F84310">
        <w:rPr>
          <w:rFonts w:asciiTheme="majorBidi" w:hAnsiTheme="majorBidi" w:cstheme="majorBidi"/>
          <w:color w:val="131413"/>
          <w:sz w:val="24"/>
          <w:szCs w:val="24"/>
        </w:rPr>
        <w:t xml:space="preserve">building </w:t>
      </w:r>
      <w:r w:rsidR="00A64282" w:rsidRPr="00A64282">
        <w:rPr>
          <w:rFonts w:asciiTheme="majorBidi" w:hAnsiTheme="majorBidi" w:cstheme="majorBidi"/>
          <w:color w:val="131413"/>
          <w:sz w:val="24"/>
          <w:szCs w:val="24"/>
        </w:rPr>
        <w:t>data</w:t>
      </w:r>
      <w:ins w:id="164" w:author="Editor 25" w:date="2020-08-09T13:02:00Z">
        <w:r>
          <w:rPr>
            <w:rFonts w:asciiTheme="majorBidi" w:hAnsiTheme="majorBidi" w:cstheme="majorBidi"/>
            <w:color w:val="131413"/>
            <w:sz w:val="24"/>
            <w:szCs w:val="24"/>
          </w:rPr>
          <w:t>.</w:t>
        </w:r>
      </w:ins>
      <w:del w:id="165" w:author="Editor 25" w:date="2020-08-09T13:02:00Z">
        <w:r w:rsidR="00A64282" w:rsidRPr="00A64282" w:rsidDel="007E78C1">
          <w:rPr>
            <w:rFonts w:asciiTheme="majorBidi" w:hAnsiTheme="majorBidi" w:cstheme="majorBidi"/>
            <w:color w:val="131413"/>
            <w:sz w:val="24"/>
            <w:szCs w:val="24"/>
          </w:rPr>
          <w:delText xml:space="preserve"> were considered by the authors.</w:delText>
        </w:r>
      </w:del>
    </w:p>
    <w:p w14:paraId="30133DAF" w14:textId="4139FC34" w:rsidR="00AC5B92" w:rsidRDefault="00AC5B92" w:rsidP="001046B7">
      <w:pPr>
        <w:autoSpaceDE w:val="0"/>
        <w:autoSpaceDN w:val="0"/>
        <w:adjustRightInd w:val="0"/>
        <w:spacing w:before="240" w:after="0" w:line="360" w:lineRule="auto"/>
        <w:jc w:val="both"/>
        <w:rPr>
          <w:rFonts w:asciiTheme="majorBidi" w:hAnsiTheme="majorBidi" w:cstheme="majorBidi"/>
          <w:color w:val="131413"/>
          <w:sz w:val="24"/>
          <w:szCs w:val="24"/>
        </w:rPr>
      </w:pPr>
      <w:r w:rsidRPr="00BA197D">
        <w:rPr>
          <w:rFonts w:asciiTheme="majorBidi" w:hAnsiTheme="majorBidi" w:cstheme="majorBidi"/>
          <w:color w:val="131413"/>
          <w:sz w:val="24"/>
          <w:szCs w:val="24"/>
        </w:rPr>
        <w:t>The statistical analysis was performed in SPSS v 16. Descriptive statistics</w:t>
      </w:r>
      <w:ins w:id="166" w:author="Editor 25" w:date="2020-08-09T13:02:00Z">
        <w:r w:rsidR="007E78C1">
          <w:rPr>
            <w:rFonts w:asciiTheme="majorBidi" w:hAnsiTheme="majorBidi" w:cstheme="majorBidi"/>
            <w:color w:val="131413"/>
            <w:sz w:val="24"/>
            <w:szCs w:val="24"/>
          </w:rPr>
          <w:t xml:space="preserve"> (e.g. </w:t>
        </w:r>
      </w:ins>
      <w:del w:id="167" w:author="Editor 25" w:date="2020-08-09T13:02:00Z">
        <w:r w:rsidRPr="00BA197D" w:rsidDel="007E78C1">
          <w:rPr>
            <w:rFonts w:asciiTheme="majorBidi" w:hAnsiTheme="majorBidi" w:cstheme="majorBidi"/>
            <w:color w:val="131413"/>
            <w:sz w:val="24"/>
            <w:szCs w:val="24"/>
          </w:rPr>
          <w:delText xml:space="preserve"> including </w:delText>
        </w:r>
      </w:del>
      <w:r w:rsidRPr="00BA197D">
        <w:rPr>
          <w:rFonts w:asciiTheme="majorBidi" w:hAnsiTheme="majorBidi" w:cstheme="majorBidi"/>
          <w:color w:val="131413"/>
          <w:sz w:val="24"/>
          <w:szCs w:val="24"/>
        </w:rPr>
        <w:t>mean, standard deviation, and frequency</w:t>
      </w:r>
      <w:ins w:id="168" w:author="Editor 25" w:date="2020-08-09T13:02:00Z">
        <w:r w:rsidR="007E78C1">
          <w:rPr>
            <w:rFonts w:asciiTheme="majorBidi" w:hAnsiTheme="majorBidi" w:cstheme="majorBidi"/>
            <w:color w:val="131413"/>
            <w:sz w:val="24"/>
            <w:szCs w:val="24"/>
          </w:rPr>
          <w:t>)</w:t>
        </w:r>
      </w:ins>
      <w:r w:rsidRPr="00BA197D">
        <w:rPr>
          <w:rFonts w:asciiTheme="majorBidi" w:hAnsiTheme="majorBidi" w:cstheme="majorBidi"/>
          <w:color w:val="131413"/>
          <w:sz w:val="24"/>
          <w:szCs w:val="24"/>
        </w:rPr>
        <w:t xml:space="preserve"> </w:t>
      </w:r>
      <w:del w:id="169" w:author="Editor 25" w:date="2020-08-09T13:02:00Z">
        <w:r w:rsidRPr="00BA197D" w:rsidDel="007E78C1">
          <w:rPr>
            <w:rFonts w:asciiTheme="majorBidi" w:hAnsiTheme="majorBidi" w:cstheme="majorBidi"/>
            <w:color w:val="131413"/>
            <w:sz w:val="24"/>
            <w:szCs w:val="24"/>
          </w:rPr>
          <w:delText xml:space="preserve">distribution </w:delText>
        </w:r>
      </w:del>
      <w:r w:rsidRPr="00BA197D">
        <w:rPr>
          <w:rFonts w:asciiTheme="majorBidi" w:hAnsiTheme="majorBidi" w:cstheme="majorBidi"/>
          <w:color w:val="131413"/>
          <w:sz w:val="24"/>
          <w:szCs w:val="24"/>
        </w:rPr>
        <w:t>were used for data description.</w:t>
      </w:r>
      <w:r w:rsidR="00F65014">
        <w:rPr>
          <w:rFonts w:asciiTheme="majorBidi" w:hAnsiTheme="majorBidi" w:cstheme="majorBidi"/>
          <w:color w:val="131413"/>
          <w:sz w:val="24"/>
          <w:szCs w:val="24"/>
        </w:rPr>
        <w:t xml:space="preserve"> </w:t>
      </w:r>
    </w:p>
    <w:p w14:paraId="6D322D0D" w14:textId="77777777" w:rsidR="00AC5B92" w:rsidRDefault="00AC5B92" w:rsidP="00F65014">
      <w:pPr>
        <w:autoSpaceDE w:val="0"/>
        <w:autoSpaceDN w:val="0"/>
        <w:adjustRightInd w:val="0"/>
        <w:spacing w:after="0" w:line="360" w:lineRule="auto"/>
        <w:rPr>
          <w:rFonts w:asciiTheme="majorBidi" w:hAnsiTheme="majorBidi" w:cstheme="majorBidi"/>
          <w:b/>
          <w:bCs/>
          <w:color w:val="131413"/>
          <w:sz w:val="24"/>
          <w:szCs w:val="24"/>
        </w:rPr>
      </w:pPr>
      <w:r w:rsidRPr="006C3101">
        <w:rPr>
          <w:rFonts w:asciiTheme="majorBidi" w:hAnsiTheme="majorBidi" w:cstheme="majorBidi"/>
          <w:b/>
          <w:bCs/>
          <w:color w:val="131413"/>
          <w:sz w:val="24"/>
          <w:szCs w:val="24"/>
        </w:rPr>
        <w:t>Results</w:t>
      </w:r>
    </w:p>
    <w:p w14:paraId="38F73AB1" w14:textId="3F0BA129" w:rsidR="00624C14" w:rsidRDefault="007E78C1" w:rsidP="003D728B">
      <w:pPr>
        <w:autoSpaceDE w:val="0"/>
        <w:autoSpaceDN w:val="0"/>
        <w:adjustRightInd w:val="0"/>
        <w:spacing w:after="0" w:line="360" w:lineRule="auto"/>
        <w:jc w:val="both"/>
        <w:rPr>
          <w:rFonts w:asciiTheme="majorBidi" w:hAnsiTheme="majorBidi" w:cstheme="majorBidi"/>
          <w:sz w:val="24"/>
          <w:szCs w:val="24"/>
        </w:rPr>
      </w:pPr>
      <w:ins w:id="170" w:author="Editor 25" w:date="2020-08-09T13:03:00Z">
        <w:r>
          <w:rPr>
            <w:rFonts w:asciiTheme="majorBidi" w:hAnsiTheme="majorBidi" w:cstheme="majorBidi"/>
            <w:sz w:val="24"/>
            <w:szCs w:val="24"/>
          </w:rPr>
          <w:t>O</w:t>
        </w:r>
      </w:ins>
      <w:del w:id="171" w:author="Editor 25" w:date="2020-08-09T13:02:00Z">
        <w:r w:rsidR="00F65AF9" w:rsidRPr="00F65AF9" w:rsidDel="007E78C1">
          <w:rPr>
            <w:rFonts w:asciiTheme="majorBidi" w:hAnsiTheme="majorBidi" w:cstheme="majorBidi"/>
            <w:sz w:val="24"/>
            <w:szCs w:val="24"/>
          </w:rPr>
          <w:delText xml:space="preserve">Of </w:delText>
        </w:r>
      </w:del>
      <w:ins w:id="172" w:author="Editor 25" w:date="2020-08-09T13:02:00Z">
        <w:r>
          <w:rPr>
            <w:rFonts w:asciiTheme="majorBidi" w:hAnsiTheme="majorBidi" w:cstheme="majorBidi"/>
            <w:sz w:val="24"/>
            <w:szCs w:val="24"/>
          </w:rPr>
          <w:t>ut of</w:t>
        </w:r>
        <w:r w:rsidRPr="00F65AF9">
          <w:rPr>
            <w:rFonts w:asciiTheme="majorBidi" w:hAnsiTheme="majorBidi" w:cstheme="majorBidi"/>
            <w:sz w:val="24"/>
            <w:szCs w:val="24"/>
          </w:rPr>
          <w:t xml:space="preserve"> </w:t>
        </w:r>
      </w:ins>
      <w:r w:rsidR="00F65AF9" w:rsidRPr="00F65AF9">
        <w:rPr>
          <w:rFonts w:asciiTheme="majorBidi" w:hAnsiTheme="majorBidi" w:cstheme="majorBidi"/>
          <w:sz w:val="24"/>
          <w:szCs w:val="24"/>
        </w:rPr>
        <w:t xml:space="preserve">the </w:t>
      </w:r>
      <w:r w:rsidR="00F65AF9">
        <w:rPr>
          <w:rFonts w:asciiTheme="majorBidi" w:hAnsiTheme="majorBidi" w:cstheme="majorBidi"/>
          <w:sz w:val="24"/>
          <w:szCs w:val="24"/>
        </w:rPr>
        <w:t>936</w:t>
      </w:r>
      <w:r w:rsidR="00F65AF9" w:rsidRPr="00F65AF9">
        <w:rPr>
          <w:rFonts w:asciiTheme="majorBidi" w:hAnsiTheme="majorBidi" w:cstheme="majorBidi"/>
          <w:sz w:val="24"/>
          <w:szCs w:val="24"/>
        </w:rPr>
        <w:t xml:space="preserve"> papers identified, most were excluded as they</w:t>
      </w:r>
      <w:r w:rsidR="00F65AF9">
        <w:rPr>
          <w:rFonts w:asciiTheme="majorBidi" w:hAnsiTheme="majorBidi" w:cstheme="majorBidi"/>
          <w:sz w:val="24"/>
          <w:szCs w:val="24"/>
        </w:rPr>
        <w:t xml:space="preserve"> </w:t>
      </w:r>
      <w:r w:rsidR="00F65AF9" w:rsidRPr="00F65AF9">
        <w:rPr>
          <w:rFonts w:asciiTheme="majorBidi" w:hAnsiTheme="majorBidi" w:cstheme="majorBidi"/>
          <w:sz w:val="24"/>
          <w:szCs w:val="24"/>
        </w:rPr>
        <w:t>neither discussed medical ethics</w:t>
      </w:r>
      <w:r w:rsidR="00F65AF9">
        <w:rPr>
          <w:rFonts w:asciiTheme="majorBidi" w:hAnsiTheme="majorBidi" w:cstheme="majorBidi"/>
          <w:sz w:val="24"/>
          <w:szCs w:val="24"/>
        </w:rPr>
        <w:t xml:space="preserve"> education</w:t>
      </w:r>
      <w:r w:rsidR="00F65AF9" w:rsidRPr="00F65AF9">
        <w:rPr>
          <w:rFonts w:asciiTheme="majorBidi" w:hAnsiTheme="majorBidi" w:cstheme="majorBidi"/>
          <w:sz w:val="24"/>
          <w:szCs w:val="24"/>
        </w:rPr>
        <w:t xml:space="preserve"> nor were </w:t>
      </w:r>
      <w:r w:rsidR="00F65AF9">
        <w:rPr>
          <w:rFonts w:asciiTheme="majorBidi" w:hAnsiTheme="majorBidi" w:cstheme="majorBidi"/>
          <w:sz w:val="24"/>
          <w:szCs w:val="24"/>
        </w:rPr>
        <w:t>experimental or quasi-experimental design</w:t>
      </w:r>
      <w:r w:rsidR="00752772">
        <w:rPr>
          <w:rFonts w:asciiTheme="majorBidi" w:hAnsiTheme="majorBidi" w:cstheme="majorBidi"/>
          <w:sz w:val="24"/>
          <w:szCs w:val="24"/>
        </w:rPr>
        <w:t>s</w:t>
      </w:r>
      <w:r w:rsidR="00F65AF9" w:rsidRPr="00F65AF9">
        <w:rPr>
          <w:rFonts w:asciiTheme="majorBidi" w:hAnsiTheme="majorBidi" w:cstheme="majorBidi"/>
          <w:sz w:val="24"/>
          <w:szCs w:val="24"/>
        </w:rPr>
        <w:t xml:space="preserve">. As seen in </w:t>
      </w:r>
      <w:r w:rsidR="00F65AF9">
        <w:rPr>
          <w:rFonts w:asciiTheme="majorBidi" w:hAnsiTheme="majorBidi" w:cstheme="majorBidi"/>
          <w:sz w:val="24"/>
          <w:szCs w:val="24"/>
        </w:rPr>
        <w:t>Fig</w:t>
      </w:r>
      <w:r w:rsidR="00F65AF9" w:rsidRPr="00F65AF9">
        <w:rPr>
          <w:rFonts w:asciiTheme="majorBidi" w:hAnsiTheme="majorBidi" w:cstheme="majorBidi"/>
          <w:sz w:val="24"/>
          <w:szCs w:val="24"/>
        </w:rPr>
        <w:t xml:space="preserve"> 1, </w:t>
      </w:r>
      <w:r w:rsidR="00F65AF9">
        <w:rPr>
          <w:rFonts w:asciiTheme="majorBidi" w:hAnsiTheme="majorBidi" w:cstheme="majorBidi"/>
          <w:sz w:val="24"/>
          <w:szCs w:val="24"/>
        </w:rPr>
        <w:t>22</w:t>
      </w:r>
      <w:r w:rsidR="00F65AF9" w:rsidRPr="00F65AF9">
        <w:rPr>
          <w:rFonts w:asciiTheme="majorBidi" w:hAnsiTheme="majorBidi" w:cstheme="majorBidi"/>
          <w:sz w:val="24"/>
          <w:szCs w:val="24"/>
        </w:rPr>
        <w:t xml:space="preserve"> studies met the inclusion</w:t>
      </w:r>
      <w:r w:rsidR="00F65AF9">
        <w:rPr>
          <w:rFonts w:asciiTheme="majorBidi" w:hAnsiTheme="majorBidi" w:cstheme="majorBidi"/>
          <w:sz w:val="24"/>
          <w:szCs w:val="24"/>
        </w:rPr>
        <w:t xml:space="preserve"> </w:t>
      </w:r>
      <w:r w:rsidR="00F65AF9" w:rsidRPr="00F65AF9">
        <w:rPr>
          <w:rFonts w:asciiTheme="majorBidi" w:hAnsiTheme="majorBidi" w:cstheme="majorBidi"/>
          <w:sz w:val="24"/>
          <w:szCs w:val="24"/>
        </w:rPr>
        <w:t>criteria for this review</w:t>
      </w:r>
      <w:r w:rsidR="00F65AF9">
        <w:rPr>
          <w:rFonts w:asciiTheme="majorBidi" w:hAnsiTheme="majorBidi" w:cstheme="majorBidi"/>
          <w:sz w:val="24"/>
          <w:szCs w:val="24"/>
        </w:rPr>
        <w:t xml:space="preserve"> </w:t>
      </w:r>
      <w:r w:rsidR="00100BD8">
        <w:rPr>
          <w:rFonts w:asciiTheme="majorBidi" w:hAnsiTheme="majorBidi" w:cstheme="majorBidi"/>
          <w:sz w:val="24"/>
          <w:szCs w:val="24"/>
        </w:rPr>
        <w:fldChar w:fldCharType="begin">
          <w:fldData xml:space="preserve">PEVuZE5vdGU+PENpdGU+PEF1dGhvcj5DaHVuZyBFSzwvQXV0aG9yPjxZZWFyPjIwMDk8L1llYXI+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</w:fldData>
        </w:fldChar>
      </w:r>
      <w:r w:rsidR="00357F64">
        <w:rPr>
          <w:rFonts w:asciiTheme="majorBidi" w:hAnsiTheme="majorBidi" w:cstheme="majorBidi"/>
          <w:sz w:val="24"/>
          <w:szCs w:val="24"/>
        </w:rPr>
        <w:instrText xml:space="preserve"> ADDIN EN.CITE </w:instrText>
      </w:r>
      <w:r w:rsidR="00357F64">
        <w:rPr>
          <w:rFonts w:asciiTheme="majorBidi" w:hAnsiTheme="majorBidi" w:cstheme="majorBidi"/>
          <w:sz w:val="24"/>
          <w:szCs w:val="24"/>
        </w:rPr>
        <w:fldChar w:fldCharType="begin">
          <w:fldData xml:space="preserve">PEVuZE5vdGU+PENpdGU+PEF1dGhvcj5DaHVuZyBFSzwvQXV0aG9yPjxZZWFyPjIwMDk8L1llYXI+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</w:fldData>
        </w:fldChar>
      </w:r>
      <w:r w:rsidR="00357F64">
        <w:rPr>
          <w:rFonts w:asciiTheme="majorBidi" w:hAnsiTheme="majorBidi" w:cstheme="majorBidi"/>
          <w:sz w:val="24"/>
          <w:szCs w:val="24"/>
        </w:rPr>
        <w:instrText xml:space="preserve"> ADDIN EN.CITE.DATA </w:instrText>
      </w:r>
      <w:r w:rsidR="00357F64">
        <w:rPr>
          <w:rFonts w:asciiTheme="majorBidi" w:hAnsiTheme="majorBidi" w:cstheme="majorBidi"/>
          <w:sz w:val="24"/>
          <w:szCs w:val="24"/>
        </w:rPr>
      </w:r>
      <w:r w:rsidR="00357F64">
        <w:rPr>
          <w:rFonts w:asciiTheme="majorBidi" w:hAnsiTheme="majorBidi" w:cstheme="majorBidi"/>
          <w:sz w:val="24"/>
          <w:szCs w:val="24"/>
        </w:rPr>
        <w:fldChar w:fldCharType="end"/>
      </w:r>
      <w:r w:rsidR="00100BD8">
        <w:rPr>
          <w:rFonts w:asciiTheme="majorBidi" w:hAnsiTheme="majorBidi" w:cstheme="majorBidi"/>
          <w:sz w:val="24"/>
          <w:szCs w:val="24"/>
        </w:rPr>
      </w:r>
      <w:r w:rsidR="00100BD8">
        <w:rPr>
          <w:rFonts w:asciiTheme="majorBidi" w:hAnsiTheme="majorBidi" w:cstheme="majorBidi"/>
          <w:sz w:val="24"/>
          <w:szCs w:val="24"/>
        </w:rPr>
        <w:fldChar w:fldCharType="separate"/>
      </w:r>
      <w:r w:rsidR="00357F64">
        <w:rPr>
          <w:rFonts w:asciiTheme="majorBidi" w:hAnsiTheme="majorBidi" w:cstheme="majorBidi"/>
          <w:noProof/>
          <w:sz w:val="24"/>
          <w:szCs w:val="24"/>
        </w:rPr>
        <w:t>(17-38)</w:t>
      </w:r>
      <w:r w:rsidR="00100BD8">
        <w:rPr>
          <w:rFonts w:asciiTheme="majorBidi" w:hAnsiTheme="majorBidi" w:cstheme="majorBidi"/>
          <w:sz w:val="24"/>
          <w:szCs w:val="24"/>
        </w:rPr>
        <w:fldChar w:fldCharType="end"/>
      </w:r>
      <w:r w:rsidR="00357F64">
        <w:rPr>
          <w:rFonts w:asciiTheme="majorBidi" w:hAnsiTheme="majorBidi" w:cstheme="majorBidi"/>
          <w:sz w:val="24"/>
          <w:szCs w:val="24"/>
        </w:rPr>
        <w:t>.</w:t>
      </w:r>
      <w:r w:rsidR="00F65AF9">
        <w:rPr>
          <w:rFonts w:asciiTheme="majorBidi" w:hAnsiTheme="majorBidi" w:cstheme="majorBidi"/>
          <w:sz w:val="24"/>
          <w:szCs w:val="24"/>
        </w:rPr>
        <w:t xml:space="preserve"> These</w:t>
      </w:r>
      <w:r w:rsidR="00882C45" w:rsidRPr="00882C45">
        <w:rPr>
          <w:rFonts w:asciiTheme="majorBidi" w:hAnsiTheme="majorBidi" w:cstheme="majorBidi"/>
          <w:sz w:val="24"/>
          <w:szCs w:val="24"/>
        </w:rPr>
        <w:t xml:space="preserve"> articles were reviewed to evaluate the quality of articles on the impact of various ethical education approaches in medical sciences.</w:t>
      </w:r>
      <w:r w:rsidR="00882C45" w:rsidRPr="00882C45">
        <w:t xml:space="preserve"> </w:t>
      </w:r>
      <w:del w:id="173" w:author="Editor 25" w:date="2020-08-09T13:04:00Z">
        <w:r w:rsidR="00752772" w:rsidDel="007E78C1">
          <w:rPr>
            <w:rFonts w:asciiTheme="majorBidi" w:hAnsiTheme="majorBidi" w:cstheme="majorBidi"/>
            <w:sz w:val="24"/>
            <w:szCs w:val="24"/>
          </w:rPr>
          <w:delText xml:space="preserve">The </w:delText>
        </w:r>
        <w:r w:rsidR="00752772" w:rsidDel="007E78C1">
          <w:rPr>
            <w:rFonts w:asciiTheme="majorBidi" w:hAnsiTheme="majorBidi" w:cstheme="majorBidi"/>
            <w:sz w:val="24"/>
            <w:szCs w:val="24"/>
          </w:rPr>
          <w:lastRenderedPageBreak/>
          <w:delText>most</w:delText>
        </w:r>
      </w:del>
      <w:ins w:id="174" w:author="Editor 25" w:date="2020-08-09T13:04:00Z">
        <w:r>
          <w:rPr>
            <w:rFonts w:asciiTheme="majorBidi" w:hAnsiTheme="majorBidi" w:cstheme="majorBidi"/>
            <w:sz w:val="24"/>
            <w:szCs w:val="24"/>
          </w:rPr>
          <w:t>Most of the</w:t>
        </w:r>
      </w:ins>
      <w:r w:rsidR="00F65AF9" w:rsidRPr="00F65AF9">
        <w:rPr>
          <w:rFonts w:asciiTheme="majorBidi" w:hAnsiTheme="majorBidi" w:cstheme="majorBidi"/>
          <w:sz w:val="24"/>
          <w:szCs w:val="24"/>
        </w:rPr>
        <w:t xml:space="preserve"> studies took</w:t>
      </w:r>
      <w:r w:rsidR="00F65AF9">
        <w:rPr>
          <w:rFonts w:asciiTheme="majorBidi" w:hAnsiTheme="majorBidi" w:cstheme="majorBidi"/>
          <w:sz w:val="24"/>
          <w:szCs w:val="24"/>
        </w:rPr>
        <w:t xml:space="preserve"> </w:t>
      </w:r>
      <w:r w:rsidR="00F65AF9" w:rsidRPr="00F65AF9">
        <w:rPr>
          <w:rFonts w:asciiTheme="majorBidi" w:hAnsiTheme="majorBidi" w:cstheme="majorBidi"/>
          <w:sz w:val="24"/>
          <w:szCs w:val="24"/>
        </w:rPr>
        <w:t xml:space="preserve">place at </w:t>
      </w:r>
      <w:ins w:id="175" w:author="Editor 25" w:date="2020-08-09T13:04:00Z">
        <w:r>
          <w:rPr>
            <w:rFonts w:asciiTheme="majorBidi" w:hAnsiTheme="majorBidi" w:cstheme="majorBidi"/>
            <w:sz w:val="24"/>
            <w:szCs w:val="24"/>
          </w:rPr>
          <w:t xml:space="preserve">the </w:t>
        </w:r>
      </w:ins>
      <w:r w:rsidR="00F65AF9" w:rsidRPr="00F65AF9">
        <w:rPr>
          <w:rFonts w:asciiTheme="majorBidi" w:hAnsiTheme="majorBidi" w:cstheme="majorBidi"/>
          <w:sz w:val="24"/>
          <w:szCs w:val="24"/>
        </w:rPr>
        <w:t xml:space="preserve">institutions </w:t>
      </w:r>
      <w:del w:id="176" w:author="Editor 25" w:date="2020-08-09T13:04:00Z">
        <w:r w:rsidR="00F65AF9" w:rsidRPr="00F65AF9" w:rsidDel="007E78C1">
          <w:rPr>
            <w:rFonts w:asciiTheme="majorBidi" w:hAnsiTheme="majorBidi" w:cstheme="majorBidi"/>
            <w:sz w:val="24"/>
            <w:szCs w:val="24"/>
          </w:rPr>
          <w:delText>of the</w:delText>
        </w:r>
      </w:del>
      <w:ins w:id="177" w:author="Editor 25" w:date="2020-08-09T13:04:00Z">
        <w:r>
          <w:rPr>
            <w:rFonts w:asciiTheme="majorBidi" w:hAnsiTheme="majorBidi" w:cstheme="majorBidi"/>
            <w:sz w:val="24"/>
            <w:szCs w:val="24"/>
          </w:rPr>
          <w:t>in</w:t>
        </w:r>
      </w:ins>
      <w:r w:rsidR="00752772">
        <w:rPr>
          <w:rFonts w:asciiTheme="majorBidi" w:hAnsiTheme="majorBidi" w:cstheme="majorBidi"/>
          <w:sz w:val="24"/>
          <w:szCs w:val="24"/>
        </w:rPr>
        <w:t xml:space="preserve"> Iran</w:t>
      </w:r>
      <w:r w:rsidR="00357F64">
        <w:rPr>
          <w:rFonts w:asciiTheme="majorBidi" w:hAnsiTheme="majorBidi" w:cstheme="majorBidi"/>
          <w:sz w:val="24"/>
          <w:szCs w:val="24"/>
        </w:rPr>
        <w:t xml:space="preserve"> </w:t>
      </w:r>
      <w:r w:rsidR="00357F64">
        <w:rPr>
          <w:rFonts w:asciiTheme="majorBidi" w:hAnsiTheme="majorBidi" w:cstheme="majorBidi"/>
          <w:sz w:val="24"/>
          <w:szCs w:val="24"/>
        </w:rPr>
        <w:fldChar w:fldCharType="begin">
          <w:fldData xml:space="preserve">PEVuZE5vdGU+PENpdGU+PEF1dGhvcj5BYmVkaWFuIEs8L0F1dGhvcj48WWVhcj4yMDE1PC9ZZWFy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</w:fldData>
        </w:fldChar>
      </w:r>
      <w:r w:rsidR="00357F64">
        <w:rPr>
          <w:rFonts w:asciiTheme="majorBidi" w:hAnsiTheme="majorBidi" w:cstheme="majorBidi"/>
          <w:sz w:val="24"/>
          <w:szCs w:val="24"/>
        </w:rPr>
        <w:instrText xml:space="preserve"> ADDIN EN.CITE </w:instrText>
      </w:r>
      <w:r w:rsidR="00357F64">
        <w:rPr>
          <w:rFonts w:asciiTheme="majorBidi" w:hAnsiTheme="majorBidi" w:cstheme="majorBidi"/>
          <w:sz w:val="24"/>
          <w:szCs w:val="24"/>
        </w:rPr>
        <w:fldChar w:fldCharType="begin">
          <w:fldData xml:space="preserve">PEVuZE5vdGU+PENpdGU+PEF1dGhvcj5BYmVkaWFuIEs8L0F1dGhvcj48WWVhcj4yMDE1PC9ZZWFy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</w:fldData>
        </w:fldChar>
      </w:r>
      <w:r w:rsidR="00357F64">
        <w:rPr>
          <w:rFonts w:asciiTheme="majorBidi" w:hAnsiTheme="majorBidi" w:cstheme="majorBidi"/>
          <w:sz w:val="24"/>
          <w:szCs w:val="24"/>
        </w:rPr>
        <w:instrText xml:space="preserve"> ADDIN EN.CITE.DATA </w:instrText>
      </w:r>
      <w:r w:rsidR="00357F64">
        <w:rPr>
          <w:rFonts w:asciiTheme="majorBidi" w:hAnsiTheme="majorBidi" w:cstheme="majorBidi"/>
          <w:sz w:val="24"/>
          <w:szCs w:val="24"/>
        </w:rPr>
      </w:r>
      <w:r w:rsidR="00357F64">
        <w:rPr>
          <w:rFonts w:asciiTheme="majorBidi" w:hAnsiTheme="majorBidi" w:cstheme="majorBidi"/>
          <w:sz w:val="24"/>
          <w:szCs w:val="24"/>
        </w:rPr>
        <w:fldChar w:fldCharType="end"/>
      </w:r>
      <w:r w:rsidR="00357F64">
        <w:rPr>
          <w:rFonts w:asciiTheme="majorBidi" w:hAnsiTheme="majorBidi" w:cstheme="majorBidi"/>
          <w:sz w:val="24"/>
          <w:szCs w:val="24"/>
        </w:rPr>
      </w:r>
      <w:r w:rsidR="00357F64">
        <w:rPr>
          <w:rFonts w:asciiTheme="majorBidi" w:hAnsiTheme="majorBidi" w:cstheme="majorBidi"/>
          <w:sz w:val="24"/>
          <w:szCs w:val="24"/>
        </w:rPr>
        <w:fldChar w:fldCharType="separate"/>
      </w:r>
      <w:r w:rsidR="00357F64">
        <w:rPr>
          <w:rFonts w:asciiTheme="majorBidi" w:hAnsiTheme="majorBidi" w:cstheme="majorBidi"/>
          <w:noProof/>
          <w:sz w:val="24"/>
          <w:szCs w:val="24"/>
        </w:rPr>
        <w:t>(18, 20, 25, 27-29, 32)</w:t>
      </w:r>
      <w:r w:rsidR="00357F64">
        <w:rPr>
          <w:rFonts w:asciiTheme="majorBidi" w:hAnsiTheme="majorBidi" w:cstheme="majorBidi"/>
          <w:sz w:val="24"/>
          <w:szCs w:val="24"/>
        </w:rPr>
        <w:fldChar w:fldCharType="end"/>
      </w:r>
      <w:r w:rsidR="00752772">
        <w:rPr>
          <w:rFonts w:asciiTheme="majorBidi" w:hAnsiTheme="majorBidi" w:cstheme="majorBidi"/>
          <w:sz w:val="24"/>
          <w:szCs w:val="24"/>
        </w:rPr>
        <w:t xml:space="preserve"> </w:t>
      </w:r>
      <w:r w:rsidR="00F65AF9" w:rsidRPr="00F65AF9">
        <w:rPr>
          <w:rFonts w:asciiTheme="majorBidi" w:hAnsiTheme="majorBidi" w:cstheme="majorBidi"/>
          <w:sz w:val="24"/>
          <w:szCs w:val="24"/>
        </w:rPr>
        <w:t>USA</w:t>
      </w:r>
      <w:r w:rsidR="00752772">
        <w:rPr>
          <w:rFonts w:asciiTheme="majorBidi" w:hAnsiTheme="majorBidi" w:cstheme="majorBidi"/>
          <w:sz w:val="24"/>
          <w:szCs w:val="24"/>
        </w:rPr>
        <w:t xml:space="preserve"> </w:t>
      </w:r>
      <w:r w:rsidR="00357F64">
        <w:rPr>
          <w:rFonts w:asciiTheme="majorBidi" w:hAnsiTheme="majorBidi" w:cstheme="majorBidi"/>
          <w:sz w:val="24"/>
          <w:szCs w:val="24"/>
        </w:rPr>
        <w:fldChar w:fldCharType="begin">
          <w:fldData xml:space="preserve">PEVuZE5vdGU+PENpdGU+PEF1dGhvcj5DTTwvQXV0aG9yPjxZZWFyPjIwMDg8L1llYXI+PFJlY051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</w:fldData>
        </w:fldChar>
      </w:r>
      <w:r w:rsidR="00357F64">
        <w:rPr>
          <w:rFonts w:asciiTheme="majorBidi" w:hAnsiTheme="majorBidi" w:cstheme="majorBidi"/>
          <w:sz w:val="24"/>
          <w:szCs w:val="24"/>
        </w:rPr>
        <w:instrText xml:space="preserve"> ADDIN EN.CITE </w:instrText>
      </w:r>
      <w:r w:rsidR="00357F64">
        <w:rPr>
          <w:rFonts w:asciiTheme="majorBidi" w:hAnsiTheme="majorBidi" w:cstheme="majorBidi"/>
          <w:sz w:val="24"/>
          <w:szCs w:val="24"/>
        </w:rPr>
        <w:fldChar w:fldCharType="begin">
          <w:fldData xml:space="preserve">PEVuZE5vdGU+PENpdGU+PEF1dGhvcj5DTTwvQXV0aG9yPjxZZWFyPjIwMDg8L1llYXI+PFJlY051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</w:fldData>
        </w:fldChar>
      </w:r>
      <w:r w:rsidR="00357F64">
        <w:rPr>
          <w:rFonts w:asciiTheme="majorBidi" w:hAnsiTheme="majorBidi" w:cstheme="majorBidi"/>
          <w:sz w:val="24"/>
          <w:szCs w:val="24"/>
        </w:rPr>
        <w:instrText xml:space="preserve"> ADDIN EN.CITE.DATA </w:instrText>
      </w:r>
      <w:r w:rsidR="00357F64">
        <w:rPr>
          <w:rFonts w:asciiTheme="majorBidi" w:hAnsiTheme="majorBidi" w:cstheme="majorBidi"/>
          <w:sz w:val="24"/>
          <w:szCs w:val="24"/>
        </w:rPr>
      </w:r>
      <w:r w:rsidR="00357F64">
        <w:rPr>
          <w:rFonts w:asciiTheme="majorBidi" w:hAnsiTheme="majorBidi" w:cstheme="majorBidi"/>
          <w:sz w:val="24"/>
          <w:szCs w:val="24"/>
        </w:rPr>
        <w:fldChar w:fldCharType="end"/>
      </w:r>
      <w:r w:rsidR="00357F64">
        <w:rPr>
          <w:rFonts w:asciiTheme="majorBidi" w:hAnsiTheme="majorBidi" w:cstheme="majorBidi"/>
          <w:sz w:val="24"/>
          <w:szCs w:val="24"/>
        </w:rPr>
      </w:r>
      <w:r w:rsidR="00357F64">
        <w:rPr>
          <w:rFonts w:asciiTheme="majorBidi" w:hAnsiTheme="majorBidi" w:cstheme="majorBidi"/>
          <w:sz w:val="24"/>
          <w:szCs w:val="24"/>
        </w:rPr>
        <w:fldChar w:fldCharType="separate"/>
      </w:r>
      <w:r w:rsidR="00357F64">
        <w:rPr>
          <w:rFonts w:asciiTheme="majorBidi" w:hAnsiTheme="majorBidi" w:cstheme="majorBidi"/>
          <w:noProof/>
          <w:sz w:val="24"/>
          <w:szCs w:val="24"/>
        </w:rPr>
        <w:t>(23, 24, 26)</w:t>
      </w:r>
      <w:r w:rsidR="00357F64">
        <w:rPr>
          <w:rFonts w:asciiTheme="majorBidi" w:hAnsiTheme="majorBidi" w:cstheme="majorBidi"/>
          <w:sz w:val="24"/>
          <w:szCs w:val="24"/>
        </w:rPr>
        <w:fldChar w:fldCharType="end"/>
      </w:r>
      <w:r w:rsidR="00752772">
        <w:rPr>
          <w:rFonts w:asciiTheme="majorBidi" w:hAnsiTheme="majorBidi" w:cstheme="majorBidi"/>
          <w:sz w:val="24"/>
          <w:szCs w:val="24"/>
        </w:rPr>
        <w:t xml:space="preserve"> and Korea </w:t>
      </w:r>
      <w:r w:rsidR="00357F64">
        <w:rPr>
          <w:rFonts w:asciiTheme="majorBidi" w:hAnsiTheme="majorBidi" w:cstheme="majorBidi"/>
          <w:sz w:val="24"/>
          <w:szCs w:val="24"/>
        </w:rPr>
        <w:fldChar w:fldCharType="begin">
          <w:fldData xml:space="preserve">PEVuZE5vdGU+PENpdGU+PEF1dGhvcj5DaG9lIEs8L0F1dGhvcj48WWVhcj4yMDE0PC9ZZWFyPjxS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</w:fldData>
        </w:fldChar>
      </w:r>
      <w:r w:rsidR="00357F64">
        <w:rPr>
          <w:rFonts w:asciiTheme="majorBidi" w:hAnsiTheme="majorBidi" w:cstheme="majorBidi"/>
          <w:sz w:val="24"/>
          <w:szCs w:val="24"/>
        </w:rPr>
        <w:instrText xml:space="preserve"> ADDIN EN.CITE </w:instrText>
      </w:r>
      <w:r w:rsidR="00357F64">
        <w:rPr>
          <w:rFonts w:asciiTheme="majorBidi" w:hAnsiTheme="majorBidi" w:cstheme="majorBidi"/>
          <w:sz w:val="24"/>
          <w:szCs w:val="24"/>
        </w:rPr>
        <w:fldChar w:fldCharType="begin">
          <w:fldData xml:space="preserve">PEVuZE5vdGU+PENpdGU+PEF1dGhvcj5DaG9lIEs8L0F1dGhvcj48WWVhcj4yMDE0PC9ZZWFyPjxS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</w:fldData>
        </w:fldChar>
      </w:r>
      <w:r w:rsidR="00357F64">
        <w:rPr>
          <w:rFonts w:asciiTheme="majorBidi" w:hAnsiTheme="majorBidi" w:cstheme="majorBidi"/>
          <w:sz w:val="24"/>
          <w:szCs w:val="24"/>
        </w:rPr>
        <w:instrText xml:space="preserve"> ADDIN EN.CITE.DATA </w:instrText>
      </w:r>
      <w:r w:rsidR="00357F64">
        <w:rPr>
          <w:rFonts w:asciiTheme="majorBidi" w:hAnsiTheme="majorBidi" w:cstheme="majorBidi"/>
          <w:sz w:val="24"/>
          <w:szCs w:val="24"/>
        </w:rPr>
      </w:r>
      <w:r w:rsidR="00357F64">
        <w:rPr>
          <w:rFonts w:asciiTheme="majorBidi" w:hAnsiTheme="majorBidi" w:cstheme="majorBidi"/>
          <w:sz w:val="24"/>
          <w:szCs w:val="24"/>
        </w:rPr>
        <w:fldChar w:fldCharType="end"/>
      </w:r>
      <w:r w:rsidR="00357F64">
        <w:rPr>
          <w:rFonts w:asciiTheme="majorBidi" w:hAnsiTheme="majorBidi" w:cstheme="majorBidi"/>
          <w:sz w:val="24"/>
          <w:szCs w:val="24"/>
        </w:rPr>
      </w:r>
      <w:r w:rsidR="00357F64">
        <w:rPr>
          <w:rFonts w:asciiTheme="majorBidi" w:hAnsiTheme="majorBidi" w:cstheme="majorBidi"/>
          <w:sz w:val="24"/>
          <w:szCs w:val="24"/>
        </w:rPr>
        <w:fldChar w:fldCharType="separate"/>
      </w:r>
      <w:r w:rsidR="00357F64">
        <w:rPr>
          <w:rFonts w:asciiTheme="majorBidi" w:hAnsiTheme="majorBidi" w:cstheme="majorBidi"/>
          <w:noProof/>
          <w:sz w:val="24"/>
          <w:szCs w:val="24"/>
        </w:rPr>
        <w:t>(17, 22, 30)</w:t>
      </w:r>
      <w:r w:rsidR="00357F64">
        <w:rPr>
          <w:rFonts w:asciiTheme="majorBidi" w:hAnsiTheme="majorBidi" w:cstheme="majorBidi"/>
          <w:sz w:val="24"/>
          <w:szCs w:val="24"/>
        </w:rPr>
        <w:fldChar w:fldCharType="end"/>
      </w:r>
      <w:r w:rsidR="00357F64">
        <w:rPr>
          <w:rFonts w:asciiTheme="majorBidi" w:hAnsiTheme="majorBidi" w:cstheme="majorBidi"/>
          <w:sz w:val="24"/>
          <w:szCs w:val="24"/>
        </w:rPr>
        <w:t>.</w:t>
      </w:r>
      <w:r w:rsidR="00A53D9C">
        <w:rPr>
          <w:rFonts w:asciiTheme="majorBidi" w:hAnsiTheme="majorBidi" w:cstheme="majorBidi"/>
          <w:sz w:val="24"/>
          <w:szCs w:val="24"/>
        </w:rPr>
        <w:t xml:space="preserve"> 10</w:t>
      </w:r>
      <w:r w:rsidR="00A53D9C" w:rsidRPr="00A53D9C">
        <w:rPr>
          <w:rFonts w:asciiTheme="majorBidi" w:hAnsiTheme="majorBidi" w:cstheme="majorBidi"/>
          <w:sz w:val="24"/>
          <w:szCs w:val="24"/>
        </w:rPr>
        <w:t xml:space="preserve"> studies included </w:t>
      </w:r>
      <w:r w:rsidR="00A53D9C">
        <w:rPr>
          <w:rFonts w:asciiTheme="majorBidi" w:hAnsiTheme="majorBidi" w:cstheme="majorBidi"/>
          <w:sz w:val="24"/>
          <w:szCs w:val="24"/>
        </w:rPr>
        <w:t>nursing student</w:t>
      </w:r>
      <w:ins w:id="178" w:author="Editor 25" w:date="2020-08-09T13:04:00Z">
        <w:r>
          <w:rPr>
            <w:rFonts w:asciiTheme="majorBidi" w:hAnsiTheme="majorBidi" w:cstheme="majorBidi"/>
            <w:sz w:val="24"/>
            <w:szCs w:val="24"/>
          </w:rPr>
          <w:t>s</w:t>
        </w:r>
      </w:ins>
      <w:r w:rsidR="00357F64">
        <w:rPr>
          <w:rFonts w:asciiTheme="majorBidi" w:hAnsiTheme="majorBidi" w:cstheme="majorBidi"/>
          <w:sz w:val="24"/>
          <w:szCs w:val="24"/>
        </w:rPr>
        <w:t xml:space="preserve"> </w:t>
      </w:r>
      <w:r w:rsidR="00C7043F">
        <w:rPr>
          <w:rFonts w:asciiTheme="majorBidi" w:hAnsiTheme="majorBidi" w:cstheme="majorBidi"/>
          <w:sz w:val="24"/>
          <w:szCs w:val="24"/>
        </w:rPr>
        <w:fldChar w:fldCharType="begin">
          <w:fldData xml:space="preserve">PEVuZE5vdGU+PENpdGU+PEF1dGhvcj5CYXlrYXJhIFpHPC9BdXRob3I+PFllYXI+MjAxNTwvWWVh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</w:fldData>
        </w:fldChar>
      </w:r>
      <w:r w:rsidR="00C7043F">
        <w:rPr>
          <w:rFonts w:asciiTheme="majorBidi" w:hAnsiTheme="majorBidi" w:cstheme="majorBidi"/>
          <w:sz w:val="24"/>
          <w:szCs w:val="24"/>
        </w:rPr>
        <w:instrText xml:space="preserve"> ADDIN EN.CITE </w:instrText>
      </w:r>
      <w:r w:rsidR="00C7043F">
        <w:rPr>
          <w:rFonts w:asciiTheme="majorBidi" w:hAnsiTheme="majorBidi" w:cstheme="majorBidi"/>
          <w:sz w:val="24"/>
          <w:szCs w:val="24"/>
        </w:rPr>
        <w:fldChar w:fldCharType="begin">
          <w:fldData xml:space="preserve">PEVuZE5vdGU+PENpdGU+PEF1dGhvcj5CYXlrYXJhIFpHPC9BdXRob3I+PFllYXI+MjAxNTwvWWVh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</w:fldData>
        </w:fldChar>
      </w:r>
      <w:r w:rsidR="00C7043F">
        <w:rPr>
          <w:rFonts w:asciiTheme="majorBidi" w:hAnsiTheme="majorBidi" w:cstheme="majorBidi"/>
          <w:sz w:val="24"/>
          <w:szCs w:val="24"/>
        </w:rPr>
        <w:instrText xml:space="preserve"> ADDIN EN.CITE.DATA </w:instrText>
      </w:r>
      <w:r w:rsidR="00C7043F">
        <w:rPr>
          <w:rFonts w:asciiTheme="majorBidi" w:hAnsiTheme="majorBidi" w:cstheme="majorBidi"/>
          <w:sz w:val="24"/>
          <w:szCs w:val="24"/>
        </w:rPr>
      </w:r>
      <w:r w:rsidR="00C7043F">
        <w:rPr>
          <w:rFonts w:asciiTheme="majorBidi" w:hAnsiTheme="majorBidi" w:cstheme="majorBidi"/>
          <w:sz w:val="24"/>
          <w:szCs w:val="24"/>
        </w:rPr>
        <w:fldChar w:fldCharType="end"/>
      </w:r>
      <w:r w:rsidR="00C7043F">
        <w:rPr>
          <w:rFonts w:asciiTheme="majorBidi" w:hAnsiTheme="majorBidi" w:cstheme="majorBidi"/>
          <w:sz w:val="24"/>
          <w:szCs w:val="24"/>
        </w:rPr>
      </w:r>
      <w:r w:rsidR="00C7043F">
        <w:rPr>
          <w:rFonts w:asciiTheme="majorBidi" w:hAnsiTheme="majorBidi" w:cstheme="majorBidi"/>
          <w:sz w:val="24"/>
          <w:szCs w:val="24"/>
        </w:rPr>
        <w:fldChar w:fldCharType="separate"/>
      </w:r>
      <w:r w:rsidR="00C7043F">
        <w:rPr>
          <w:rFonts w:asciiTheme="majorBidi" w:hAnsiTheme="majorBidi" w:cstheme="majorBidi"/>
          <w:noProof/>
          <w:sz w:val="24"/>
          <w:szCs w:val="24"/>
        </w:rPr>
        <w:t>(19, 22, 24, 27-31, 34, 36)</w:t>
      </w:r>
      <w:r w:rsidR="00C7043F">
        <w:rPr>
          <w:rFonts w:asciiTheme="majorBidi" w:hAnsiTheme="majorBidi" w:cstheme="majorBidi"/>
          <w:sz w:val="24"/>
          <w:szCs w:val="24"/>
        </w:rPr>
        <w:fldChar w:fldCharType="end"/>
      </w:r>
      <w:ins w:id="179" w:author="Editor 25" w:date="2020-08-09T13:04:00Z">
        <w:r>
          <w:rPr>
            <w:rFonts w:asciiTheme="majorBidi" w:hAnsiTheme="majorBidi" w:cstheme="majorBidi"/>
            <w:sz w:val="24"/>
            <w:szCs w:val="24"/>
          </w:rPr>
          <w:t>,</w:t>
        </w:r>
      </w:ins>
      <w:r w:rsidR="00A53D9C">
        <w:rPr>
          <w:rFonts w:asciiTheme="majorBidi" w:hAnsiTheme="majorBidi" w:cstheme="majorBidi"/>
          <w:sz w:val="24"/>
          <w:szCs w:val="24"/>
        </w:rPr>
        <w:t xml:space="preserve"> </w:t>
      </w:r>
      <w:r w:rsidR="00A53D9C" w:rsidRPr="00A53D9C">
        <w:rPr>
          <w:rFonts w:asciiTheme="majorBidi" w:hAnsiTheme="majorBidi" w:cstheme="majorBidi"/>
          <w:sz w:val="24"/>
          <w:szCs w:val="24"/>
        </w:rPr>
        <w:t xml:space="preserve">and </w:t>
      </w:r>
      <w:r w:rsidR="00A53D9C">
        <w:rPr>
          <w:rFonts w:asciiTheme="majorBidi" w:hAnsiTheme="majorBidi" w:cstheme="majorBidi"/>
          <w:sz w:val="24"/>
          <w:szCs w:val="24"/>
        </w:rPr>
        <w:t>f</w:t>
      </w:r>
      <w:r w:rsidR="00C7043F">
        <w:rPr>
          <w:rFonts w:asciiTheme="majorBidi" w:hAnsiTheme="majorBidi" w:cstheme="majorBidi"/>
          <w:sz w:val="24"/>
          <w:szCs w:val="24"/>
        </w:rPr>
        <w:t>ive</w:t>
      </w:r>
      <w:r w:rsidR="00A53D9C" w:rsidRPr="00A53D9C">
        <w:rPr>
          <w:rFonts w:asciiTheme="majorBidi" w:hAnsiTheme="majorBidi" w:cstheme="majorBidi"/>
          <w:sz w:val="24"/>
          <w:szCs w:val="24"/>
        </w:rPr>
        <w:t xml:space="preserve"> stud</w:t>
      </w:r>
      <w:r w:rsidR="00A53D9C">
        <w:rPr>
          <w:rFonts w:asciiTheme="majorBidi" w:hAnsiTheme="majorBidi" w:cstheme="majorBidi"/>
          <w:sz w:val="24"/>
          <w:szCs w:val="24"/>
        </w:rPr>
        <w:t xml:space="preserve">ies </w:t>
      </w:r>
      <w:r w:rsidR="00A53D9C" w:rsidRPr="00A53D9C">
        <w:rPr>
          <w:rFonts w:asciiTheme="majorBidi" w:hAnsiTheme="majorBidi" w:cstheme="majorBidi"/>
          <w:sz w:val="24"/>
          <w:szCs w:val="24"/>
        </w:rPr>
        <w:t xml:space="preserve">included </w:t>
      </w:r>
      <w:r w:rsidR="00A53D9C">
        <w:rPr>
          <w:rFonts w:asciiTheme="majorBidi" w:hAnsiTheme="majorBidi" w:cstheme="majorBidi"/>
          <w:sz w:val="24"/>
          <w:szCs w:val="24"/>
        </w:rPr>
        <w:t>medical student</w:t>
      </w:r>
      <w:ins w:id="180" w:author="Editor 25" w:date="2020-08-09T13:04:00Z">
        <w:r>
          <w:rPr>
            <w:rFonts w:asciiTheme="majorBidi" w:hAnsiTheme="majorBidi" w:cstheme="majorBidi"/>
            <w:sz w:val="24"/>
            <w:szCs w:val="24"/>
          </w:rPr>
          <w:t>s</w:t>
        </w:r>
      </w:ins>
      <w:r w:rsidR="00C7043F">
        <w:rPr>
          <w:rFonts w:asciiTheme="majorBidi" w:hAnsiTheme="majorBidi" w:cstheme="majorBidi"/>
          <w:sz w:val="24"/>
          <w:szCs w:val="24"/>
        </w:rPr>
        <w:t xml:space="preserve"> </w:t>
      </w:r>
      <w:r w:rsidR="00C7043F">
        <w:rPr>
          <w:rFonts w:asciiTheme="majorBidi" w:hAnsiTheme="majorBidi" w:cstheme="majorBidi"/>
          <w:sz w:val="24"/>
          <w:szCs w:val="24"/>
        </w:rPr>
        <w:fldChar w:fldCharType="begin">
          <w:fldData xml:space="preserve">PEVuZE5vdGU+PENpdGU+PEF1dGhvcj5CZWlneSBNPC9BdXRob3I+PFllYXI+MjAxNjwvWWVhcj48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</w:fldData>
        </w:fldChar>
      </w:r>
      <w:r w:rsidR="00C7043F">
        <w:rPr>
          <w:rFonts w:asciiTheme="majorBidi" w:hAnsiTheme="majorBidi" w:cstheme="majorBidi"/>
          <w:sz w:val="24"/>
          <w:szCs w:val="24"/>
        </w:rPr>
        <w:instrText xml:space="preserve"> ADDIN EN.CITE </w:instrText>
      </w:r>
      <w:r w:rsidR="00C7043F">
        <w:rPr>
          <w:rFonts w:asciiTheme="majorBidi" w:hAnsiTheme="majorBidi" w:cstheme="majorBidi"/>
          <w:sz w:val="24"/>
          <w:szCs w:val="24"/>
        </w:rPr>
        <w:fldChar w:fldCharType="begin">
          <w:fldData xml:space="preserve">PEVuZE5vdGU+PENpdGU+PEF1dGhvcj5CZWlneSBNPC9BdXRob3I+PFllYXI+MjAxNjwvWWVhcj48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</w:fldData>
        </w:fldChar>
      </w:r>
      <w:r w:rsidR="00C7043F">
        <w:rPr>
          <w:rFonts w:asciiTheme="majorBidi" w:hAnsiTheme="majorBidi" w:cstheme="majorBidi"/>
          <w:sz w:val="24"/>
          <w:szCs w:val="24"/>
        </w:rPr>
        <w:instrText xml:space="preserve"> ADDIN EN.CITE.DATA </w:instrText>
      </w:r>
      <w:r w:rsidR="00C7043F">
        <w:rPr>
          <w:rFonts w:asciiTheme="majorBidi" w:hAnsiTheme="majorBidi" w:cstheme="majorBidi"/>
          <w:sz w:val="24"/>
          <w:szCs w:val="24"/>
        </w:rPr>
      </w:r>
      <w:r w:rsidR="00C7043F">
        <w:rPr>
          <w:rFonts w:asciiTheme="majorBidi" w:hAnsiTheme="majorBidi" w:cstheme="majorBidi"/>
          <w:sz w:val="24"/>
          <w:szCs w:val="24"/>
        </w:rPr>
        <w:fldChar w:fldCharType="end"/>
      </w:r>
      <w:r w:rsidR="00C7043F">
        <w:rPr>
          <w:rFonts w:asciiTheme="majorBidi" w:hAnsiTheme="majorBidi" w:cstheme="majorBidi"/>
          <w:sz w:val="24"/>
          <w:szCs w:val="24"/>
        </w:rPr>
      </w:r>
      <w:r w:rsidR="00C7043F">
        <w:rPr>
          <w:rFonts w:asciiTheme="majorBidi" w:hAnsiTheme="majorBidi" w:cstheme="majorBidi"/>
          <w:sz w:val="24"/>
          <w:szCs w:val="24"/>
        </w:rPr>
        <w:fldChar w:fldCharType="separate"/>
      </w:r>
      <w:r w:rsidR="00C7043F">
        <w:rPr>
          <w:rFonts w:asciiTheme="majorBidi" w:hAnsiTheme="majorBidi" w:cstheme="majorBidi"/>
          <w:noProof/>
          <w:sz w:val="24"/>
          <w:szCs w:val="24"/>
        </w:rPr>
        <w:t>(17, 20, 21, 26, 33)</w:t>
      </w:r>
      <w:r w:rsidR="00C7043F">
        <w:rPr>
          <w:rFonts w:asciiTheme="majorBidi" w:hAnsiTheme="majorBidi" w:cstheme="majorBidi"/>
          <w:sz w:val="24"/>
          <w:szCs w:val="24"/>
        </w:rPr>
        <w:fldChar w:fldCharType="end"/>
      </w:r>
      <w:r w:rsidR="00C7043F">
        <w:rPr>
          <w:rFonts w:asciiTheme="majorBidi" w:hAnsiTheme="majorBidi" w:cstheme="majorBidi"/>
          <w:sz w:val="24"/>
          <w:szCs w:val="24"/>
        </w:rPr>
        <w:t xml:space="preserve">. </w:t>
      </w:r>
      <w:r w:rsidR="00EE5494" w:rsidRPr="00EE5494">
        <w:rPr>
          <w:rFonts w:asciiTheme="majorBidi" w:hAnsiTheme="majorBidi" w:cstheme="majorBidi"/>
          <w:sz w:val="24"/>
          <w:szCs w:val="24"/>
        </w:rPr>
        <w:t xml:space="preserve">In this review, there were </w:t>
      </w:r>
      <w:del w:id="181" w:author="Editor 25" w:date="2020-08-09T13:04:00Z">
        <w:r w:rsidR="00EE5494" w:rsidRPr="00EE5494" w:rsidDel="007E78C1">
          <w:rPr>
            <w:rFonts w:asciiTheme="majorBidi" w:hAnsiTheme="majorBidi" w:cstheme="majorBidi"/>
            <w:sz w:val="24"/>
            <w:szCs w:val="24"/>
          </w:rPr>
          <w:delText>a variety of</w:delText>
        </w:r>
      </w:del>
      <w:ins w:id="182" w:author="Editor 25" w:date="2020-08-09T13:05:00Z">
        <w:r>
          <w:rPr>
            <w:rFonts w:asciiTheme="majorBidi" w:hAnsiTheme="majorBidi" w:cstheme="majorBidi"/>
            <w:sz w:val="24"/>
            <w:szCs w:val="24"/>
          </w:rPr>
          <w:t>various</w:t>
        </w:r>
      </w:ins>
      <w:r w:rsidR="00EE5494" w:rsidRPr="00EE5494">
        <w:rPr>
          <w:rFonts w:asciiTheme="majorBidi" w:hAnsiTheme="majorBidi" w:cstheme="majorBidi"/>
          <w:sz w:val="24"/>
          <w:szCs w:val="24"/>
        </w:rPr>
        <w:t xml:space="preserve"> types of educational methods for teaching ethics in medical science.</w:t>
      </w:r>
      <w:r w:rsidR="00EE5494">
        <w:rPr>
          <w:rFonts w:asciiTheme="majorBidi" w:hAnsiTheme="majorBidi" w:cstheme="majorBidi"/>
          <w:sz w:val="24"/>
          <w:szCs w:val="24"/>
        </w:rPr>
        <w:t xml:space="preserve"> </w:t>
      </w:r>
      <w:del w:id="183" w:author="Editor 25" w:date="2020-08-09T13:05:00Z">
        <w:r w:rsidR="00613BAA" w:rsidDel="003D728B">
          <w:rPr>
            <w:rFonts w:asciiTheme="majorBidi" w:hAnsiTheme="majorBidi" w:cstheme="majorBidi"/>
            <w:sz w:val="24"/>
            <w:szCs w:val="24"/>
          </w:rPr>
          <w:delText>The most</w:delText>
        </w:r>
      </w:del>
      <w:ins w:id="184" w:author="Editor 25" w:date="2020-08-09T13:05:00Z">
        <w:r w:rsidR="003D728B">
          <w:rPr>
            <w:rFonts w:asciiTheme="majorBidi" w:hAnsiTheme="majorBidi" w:cstheme="majorBidi"/>
            <w:sz w:val="24"/>
            <w:szCs w:val="24"/>
          </w:rPr>
          <w:t>Most</w:t>
        </w:r>
      </w:ins>
      <w:r w:rsidR="00A53D9C">
        <w:rPr>
          <w:rFonts w:ascii="DhfvgfAdvTT3713a231" w:hAnsi="DhfvgfAdvTT3713a231" w:cs="DhfvgfAdvTT3713a231"/>
          <w:color w:val="131413"/>
          <w:sz w:val="20"/>
          <w:szCs w:val="20"/>
        </w:rPr>
        <w:t xml:space="preserve"> </w:t>
      </w:r>
      <w:r w:rsidR="00A53D9C" w:rsidRPr="00A53D9C">
        <w:rPr>
          <w:rFonts w:asciiTheme="majorBidi" w:hAnsiTheme="majorBidi" w:cstheme="majorBidi"/>
          <w:sz w:val="24"/>
          <w:szCs w:val="24"/>
        </w:rPr>
        <w:t>stud</w:t>
      </w:r>
      <w:r w:rsidR="00EE5494">
        <w:rPr>
          <w:rFonts w:asciiTheme="majorBidi" w:hAnsiTheme="majorBidi" w:cstheme="majorBidi"/>
          <w:sz w:val="24"/>
          <w:szCs w:val="24"/>
        </w:rPr>
        <w:t>ies</w:t>
      </w:r>
      <w:r w:rsidR="00A53D9C" w:rsidRPr="00A53D9C">
        <w:rPr>
          <w:rFonts w:asciiTheme="majorBidi" w:hAnsiTheme="majorBidi" w:cstheme="majorBidi"/>
          <w:sz w:val="24"/>
          <w:szCs w:val="24"/>
        </w:rPr>
        <w:t xml:space="preserve"> evaluated </w:t>
      </w:r>
      <w:r w:rsidR="00EE5494" w:rsidRPr="00EE5494">
        <w:rPr>
          <w:rFonts w:asciiTheme="majorBidi" w:hAnsiTheme="majorBidi" w:cstheme="majorBidi"/>
          <w:sz w:val="24"/>
          <w:szCs w:val="24"/>
        </w:rPr>
        <w:t>Problem-based Learning (PBL)</w:t>
      </w:r>
      <w:r w:rsidR="00D73D06">
        <w:rPr>
          <w:rFonts w:asciiTheme="majorBidi" w:hAnsiTheme="majorBidi" w:cstheme="majorBidi"/>
          <w:sz w:val="24"/>
          <w:szCs w:val="24"/>
        </w:rPr>
        <w:t xml:space="preserve"> </w:t>
      </w:r>
      <w:r w:rsidR="00D73D06">
        <w:rPr>
          <w:rFonts w:asciiTheme="majorBidi" w:hAnsiTheme="majorBidi" w:cstheme="majorBidi"/>
          <w:sz w:val="24"/>
          <w:szCs w:val="24"/>
        </w:rPr>
        <w:fldChar w:fldCharType="begin">
          <w:fldData xml:space="preserve">PEVuZE5vdGU+PENpdGU+PEF1dGhvcj5IZWlkYXJpIEE8L0F1dGhvcj48WWVhcj4yMDEzPC9ZZWFy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</w:fldData>
        </w:fldChar>
      </w:r>
      <w:r w:rsidR="00D73D06">
        <w:rPr>
          <w:rFonts w:asciiTheme="majorBidi" w:hAnsiTheme="majorBidi" w:cstheme="majorBidi"/>
          <w:sz w:val="24"/>
          <w:szCs w:val="24"/>
        </w:rPr>
        <w:instrText xml:space="preserve"> ADDIN EN.CITE </w:instrText>
      </w:r>
      <w:r w:rsidR="00D73D06">
        <w:rPr>
          <w:rFonts w:asciiTheme="majorBidi" w:hAnsiTheme="majorBidi" w:cstheme="majorBidi"/>
          <w:sz w:val="24"/>
          <w:szCs w:val="24"/>
        </w:rPr>
        <w:fldChar w:fldCharType="begin">
          <w:fldData xml:space="preserve">PEVuZE5vdGU+PENpdGU+PEF1dGhvcj5IZWlkYXJpIEE8L0F1dGhvcj48WWVhcj4yMDEzPC9ZZWFy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</w:fldData>
        </w:fldChar>
      </w:r>
      <w:r w:rsidR="00D73D06">
        <w:rPr>
          <w:rFonts w:asciiTheme="majorBidi" w:hAnsiTheme="majorBidi" w:cstheme="majorBidi"/>
          <w:sz w:val="24"/>
          <w:szCs w:val="24"/>
        </w:rPr>
        <w:instrText xml:space="preserve"> ADDIN EN.CITE.DATA </w:instrText>
      </w:r>
      <w:r w:rsidR="00D73D06">
        <w:rPr>
          <w:rFonts w:asciiTheme="majorBidi" w:hAnsiTheme="majorBidi" w:cstheme="majorBidi"/>
          <w:sz w:val="24"/>
          <w:szCs w:val="24"/>
        </w:rPr>
      </w:r>
      <w:r w:rsidR="00D73D06">
        <w:rPr>
          <w:rFonts w:asciiTheme="majorBidi" w:hAnsiTheme="majorBidi" w:cstheme="majorBidi"/>
          <w:sz w:val="24"/>
          <w:szCs w:val="24"/>
        </w:rPr>
        <w:fldChar w:fldCharType="end"/>
      </w:r>
      <w:r w:rsidR="00D73D06">
        <w:rPr>
          <w:rFonts w:asciiTheme="majorBidi" w:hAnsiTheme="majorBidi" w:cstheme="majorBidi"/>
          <w:sz w:val="24"/>
          <w:szCs w:val="24"/>
        </w:rPr>
      </w:r>
      <w:r w:rsidR="00D73D06">
        <w:rPr>
          <w:rFonts w:asciiTheme="majorBidi" w:hAnsiTheme="majorBidi" w:cstheme="majorBidi"/>
          <w:sz w:val="24"/>
          <w:szCs w:val="24"/>
        </w:rPr>
        <w:fldChar w:fldCharType="separate"/>
      </w:r>
      <w:r w:rsidR="00D73D06">
        <w:rPr>
          <w:rFonts w:asciiTheme="majorBidi" w:hAnsiTheme="majorBidi" w:cstheme="majorBidi"/>
          <w:noProof/>
          <w:sz w:val="24"/>
          <w:szCs w:val="24"/>
        </w:rPr>
        <w:t>(25, 29, 31)</w:t>
      </w:r>
      <w:r w:rsidR="00D73D06">
        <w:rPr>
          <w:rFonts w:asciiTheme="majorBidi" w:hAnsiTheme="majorBidi" w:cstheme="majorBidi"/>
          <w:sz w:val="24"/>
          <w:szCs w:val="24"/>
        </w:rPr>
        <w:fldChar w:fldCharType="end"/>
      </w:r>
      <w:r w:rsidR="00EE5494">
        <w:rPr>
          <w:rFonts w:asciiTheme="majorBidi" w:hAnsiTheme="majorBidi" w:cstheme="majorBidi"/>
          <w:sz w:val="24"/>
          <w:szCs w:val="24"/>
        </w:rPr>
        <w:t xml:space="preserve"> </w:t>
      </w:r>
      <w:r w:rsidR="00613BAA">
        <w:rPr>
          <w:rFonts w:asciiTheme="majorBidi" w:hAnsiTheme="majorBidi" w:cstheme="majorBidi"/>
          <w:sz w:val="24"/>
          <w:szCs w:val="24"/>
        </w:rPr>
        <w:t xml:space="preserve">and </w:t>
      </w:r>
      <w:r w:rsidR="00EE5494" w:rsidRPr="00EE5494">
        <w:rPr>
          <w:rFonts w:asciiTheme="majorBidi" w:hAnsiTheme="majorBidi" w:cstheme="majorBidi"/>
          <w:sz w:val="24"/>
          <w:szCs w:val="24"/>
        </w:rPr>
        <w:t>Team-based Learning (TBL)</w:t>
      </w:r>
      <w:r w:rsidR="00D73D06">
        <w:rPr>
          <w:rFonts w:asciiTheme="majorBidi" w:hAnsiTheme="majorBidi" w:cstheme="majorBidi"/>
          <w:sz w:val="24"/>
          <w:szCs w:val="24"/>
        </w:rPr>
        <w:t xml:space="preserve"> </w:t>
      </w:r>
      <w:r w:rsidR="00D73D06">
        <w:rPr>
          <w:rFonts w:asciiTheme="majorBidi" w:hAnsiTheme="majorBidi" w:cstheme="majorBidi"/>
          <w:sz w:val="24"/>
          <w:szCs w:val="24"/>
        </w:rPr>
        <w:fldChar w:fldCharType="begin">
          <w:fldData xml:space="preserve">PEVuZE5vdGU+PENpdGU+PEF1dGhvcj5DaHVuZyBFSzwvQXV0aG9yPjxZZWFyPjIwMDk8L1llYXI+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</w:fldData>
        </w:fldChar>
      </w:r>
      <w:r w:rsidR="00D73D06">
        <w:rPr>
          <w:rFonts w:asciiTheme="majorBidi" w:hAnsiTheme="majorBidi" w:cstheme="majorBidi"/>
          <w:sz w:val="24"/>
          <w:szCs w:val="24"/>
        </w:rPr>
        <w:instrText xml:space="preserve"> ADDIN EN.CITE </w:instrText>
      </w:r>
      <w:r w:rsidR="00D73D06">
        <w:rPr>
          <w:rFonts w:asciiTheme="majorBidi" w:hAnsiTheme="majorBidi" w:cstheme="majorBidi"/>
          <w:sz w:val="24"/>
          <w:szCs w:val="24"/>
        </w:rPr>
        <w:fldChar w:fldCharType="begin">
          <w:fldData xml:space="preserve">PEVuZE5vdGU+PENpdGU+PEF1dGhvcj5DaHVuZyBFSzwvQXV0aG9yPjxZZWFyPjIwMDk8L1llYXI+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</w:fldData>
        </w:fldChar>
      </w:r>
      <w:r w:rsidR="00D73D06">
        <w:rPr>
          <w:rFonts w:asciiTheme="majorBidi" w:hAnsiTheme="majorBidi" w:cstheme="majorBidi"/>
          <w:sz w:val="24"/>
          <w:szCs w:val="24"/>
        </w:rPr>
        <w:instrText xml:space="preserve"> ADDIN EN.CITE.DATA </w:instrText>
      </w:r>
      <w:r w:rsidR="00D73D06">
        <w:rPr>
          <w:rFonts w:asciiTheme="majorBidi" w:hAnsiTheme="majorBidi" w:cstheme="majorBidi"/>
          <w:sz w:val="24"/>
          <w:szCs w:val="24"/>
        </w:rPr>
      </w:r>
      <w:r w:rsidR="00D73D06">
        <w:rPr>
          <w:rFonts w:asciiTheme="majorBidi" w:hAnsiTheme="majorBidi" w:cstheme="majorBidi"/>
          <w:sz w:val="24"/>
          <w:szCs w:val="24"/>
        </w:rPr>
        <w:fldChar w:fldCharType="end"/>
      </w:r>
      <w:r w:rsidR="00D73D06">
        <w:rPr>
          <w:rFonts w:asciiTheme="majorBidi" w:hAnsiTheme="majorBidi" w:cstheme="majorBidi"/>
          <w:sz w:val="24"/>
          <w:szCs w:val="24"/>
        </w:rPr>
      </w:r>
      <w:r w:rsidR="00D73D06">
        <w:rPr>
          <w:rFonts w:asciiTheme="majorBidi" w:hAnsiTheme="majorBidi" w:cstheme="majorBidi"/>
          <w:sz w:val="24"/>
          <w:szCs w:val="24"/>
        </w:rPr>
        <w:fldChar w:fldCharType="separate"/>
      </w:r>
      <w:r w:rsidR="00D73D06">
        <w:rPr>
          <w:rFonts w:asciiTheme="majorBidi" w:hAnsiTheme="majorBidi" w:cstheme="majorBidi"/>
          <w:noProof/>
          <w:sz w:val="24"/>
          <w:szCs w:val="24"/>
        </w:rPr>
        <w:t>(17, 33, 35)</w:t>
      </w:r>
      <w:r w:rsidR="00D73D06">
        <w:rPr>
          <w:rFonts w:asciiTheme="majorBidi" w:hAnsiTheme="majorBidi" w:cstheme="majorBidi"/>
          <w:sz w:val="24"/>
          <w:szCs w:val="24"/>
        </w:rPr>
        <w:fldChar w:fldCharType="end"/>
      </w:r>
      <w:r w:rsidR="0007187E">
        <w:rPr>
          <w:rFonts w:asciiTheme="majorBidi" w:hAnsiTheme="majorBidi" w:cstheme="majorBidi"/>
          <w:sz w:val="24"/>
          <w:szCs w:val="24"/>
        </w:rPr>
        <w:t>.</w:t>
      </w:r>
      <w:r w:rsidR="00EE5494">
        <w:rPr>
          <w:rFonts w:asciiTheme="majorBidi" w:hAnsiTheme="majorBidi" w:cstheme="majorBidi"/>
          <w:sz w:val="24"/>
          <w:szCs w:val="24"/>
        </w:rPr>
        <w:t xml:space="preserve"> </w:t>
      </w:r>
      <w:r w:rsidR="00613BAA">
        <w:rPr>
          <w:rFonts w:asciiTheme="majorBidi" w:hAnsiTheme="majorBidi" w:cstheme="majorBidi"/>
          <w:sz w:val="24"/>
          <w:szCs w:val="24"/>
        </w:rPr>
        <w:t>Also</w:t>
      </w:r>
      <w:ins w:id="185" w:author="Editor 25" w:date="2020-08-09T13:05:00Z">
        <w:r w:rsidR="003D728B">
          <w:rPr>
            <w:rFonts w:asciiTheme="majorBidi" w:hAnsiTheme="majorBidi" w:cstheme="majorBidi"/>
            <w:sz w:val="24"/>
            <w:szCs w:val="24"/>
          </w:rPr>
          <w:t>,</w:t>
        </w:r>
      </w:ins>
      <w:r w:rsidR="00624C14">
        <w:rPr>
          <w:rFonts w:asciiTheme="majorBidi" w:hAnsiTheme="majorBidi" w:cstheme="majorBidi"/>
          <w:sz w:val="24"/>
          <w:szCs w:val="24"/>
        </w:rPr>
        <w:t xml:space="preserve"> the other e</w:t>
      </w:r>
      <w:r w:rsidR="00624C14" w:rsidRPr="00624C14">
        <w:rPr>
          <w:rFonts w:asciiTheme="majorBidi" w:hAnsiTheme="majorBidi" w:cstheme="majorBidi"/>
          <w:sz w:val="24"/>
          <w:szCs w:val="24"/>
        </w:rPr>
        <w:t>ducational interventions included</w:t>
      </w:r>
      <w:r w:rsidR="00613BAA">
        <w:rPr>
          <w:rFonts w:asciiTheme="majorBidi" w:hAnsiTheme="majorBidi" w:cstheme="majorBidi"/>
          <w:sz w:val="24"/>
          <w:szCs w:val="24"/>
        </w:rPr>
        <w:t xml:space="preserve"> </w:t>
      </w:r>
      <w:r w:rsidR="00EE5494" w:rsidRPr="003E62A2">
        <w:rPr>
          <w:rFonts w:asciiTheme="majorBidi" w:hAnsiTheme="majorBidi" w:cstheme="majorBidi"/>
          <w:sz w:val="24"/>
          <w:szCs w:val="24"/>
        </w:rPr>
        <w:t>Students’ Medical Ethics Rounds (SMER)</w:t>
      </w:r>
      <w:r w:rsidR="00D73D06">
        <w:rPr>
          <w:rFonts w:asciiTheme="majorBidi" w:hAnsiTheme="majorBidi" w:cstheme="majorBidi"/>
          <w:sz w:val="24"/>
          <w:szCs w:val="24"/>
        </w:rPr>
        <w:t xml:space="preserve"> </w:t>
      </w:r>
      <w:r w:rsidR="00D73D06">
        <w:rPr>
          <w:rFonts w:asciiTheme="majorBidi" w:hAnsiTheme="majorBidi" w:cstheme="majorBidi"/>
          <w:sz w:val="24"/>
          <w:szCs w:val="24"/>
        </w:rPr>
        <w:fldChar w:fldCharType="begin"/>
      </w:r>
      <w:r w:rsidR="00D73D06">
        <w:rPr>
          <w:rFonts w:asciiTheme="majorBidi" w:hAnsiTheme="majorBidi" w:cstheme="majorBidi"/>
          <w:sz w:val="24"/>
          <w:szCs w:val="24"/>
        </w:rPr>
        <w:instrText xml:space="preserve"> ADDIN EN.CITE &lt;EndNote&gt;&lt;Cite&gt;&lt;Author&gt;Beigy M&lt;/Author&gt;&lt;Year&gt;2016&lt;/Year&gt;&lt;RecNum&gt;38&lt;/RecNum&gt;&lt;DisplayText&gt;(20)&lt;/DisplayText&gt;&lt;record&gt;&lt;rec-number&gt;38&lt;/rec-number&gt;&lt;foreign-keys&gt;&lt;key app="EN" db-id="z9vs9xsx3252fqewvt3xpz975r5wxfrtps29" timestamp="1558632887"&gt;38&lt;/key&gt;&lt;/foreign-keys&gt;&lt;ref-type name="Journal Article"&gt;17&lt;/ref-type&gt;&lt;contributors&gt;&lt;authors&gt;&lt;author&gt;Beigy M,  Pishgahi Gh, Moghaddas F, Maghbouli N, Shirbache K,  Asghari F, Abolfat-h Zadeh N&lt;/author&gt;&lt;/authors&gt;&lt;/contributors&gt;&lt;titles&gt;&lt;title&gt;Students’ medical ethics rounds: a combinatorial program for medical ethics education&lt;/title&gt;&lt;secondary-title&gt;J Med Ethics Hist Med&lt;/secondary-title&gt;&lt;/titles&gt;&lt;periodical&gt;&lt;full-title&gt;J Med Ethics Hist Med&lt;/full-title&gt;&lt;/periodical&gt;&lt;volume&gt;9&lt;/volume&gt;&lt;number&gt;3&lt;/number&gt;&lt;dates&gt;&lt;year&gt;2016&lt;/year&gt;&lt;/dates&gt;&lt;urls&gt;&lt;/urls&gt;&lt;/record&gt;&lt;/Cite&gt;&lt;/EndNote&gt;</w:instrText>
      </w:r>
      <w:r w:rsidR="00D73D06">
        <w:rPr>
          <w:rFonts w:asciiTheme="majorBidi" w:hAnsiTheme="majorBidi" w:cstheme="majorBidi"/>
          <w:sz w:val="24"/>
          <w:szCs w:val="24"/>
        </w:rPr>
        <w:fldChar w:fldCharType="separate"/>
      </w:r>
      <w:r w:rsidR="00D73D06">
        <w:rPr>
          <w:rFonts w:asciiTheme="majorBidi" w:hAnsiTheme="majorBidi" w:cstheme="majorBidi"/>
          <w:noProof/>
          <w:sz w:val="24"/>
          <w:szCs w:val="24"/>
        </w:rPr>
        <w:t>(20)</w:t>
      </w:r>
      <w:r w:rsidR="00D73D06">
        <w:rPr>
          <w:rFonts w:asciiTheme="majorBidi" w:hAnsiTheme="majorBidi" w:cstheme="majorBidi"/>
          <w:sz w:val="24"/>
          <w:szCs w:val="24"/>
        </w:rPr>
        <w:fldChar w:fldCharType="end"/>
      </w:r>
      <w:r w:rsidR="00EE5494" w:rsidRPr="003E62A2">
        <w:rPr>
          <w:rFonts w:asciiTheme="majorBidi" w:hAnsiTheme="majorBidi" w:cstheme="majorBidi"/>
          <w:sz w:val="24"/>
          <w:szCs w:val="24"/>
        </w:rPr>
        <w:t xml:space="preserve">, </w:t>
      </w:r>
      <w:r w:rsidR="0007187E" w:rsidRPr="003E62A2">
        <w:rPr>
          <w:rFonts w:asciiTheme="majorBidi" w:hAnsiTheme="majorBidi" w:cstheme="majorBidi"/>
          <w:sz w:val="24"/>
          <w:szCs w:val="24"/>
        </w:rPr>
        <w:t>group discussion</w:t>
      </w:r>
      <w:r w:rsidR="00D73D06">
        <w:rPr>
          <w:rFonts w:asciiTheme="majorBidi" w:hAnsiTheme="majorBidi" w:cstheme="majorBidi"/>
          <w:sz w:val="24"/>
          <w:szCs w:val="24"/>
        </w:rPr>
        <w:t xml:space="preserve"> </w:t>
      </w:r>
      <w:r w:rsidR="00D73D06">
        <w:rPr>
          <w:rFonts w:asciiTheme="majorBidi" w:hAnsiTheme="majorBidi" w:cstheme="majorBidi"/>
          <w:sz w:val="24"/>
          <w:szCs w:val="24"/>
        </w:rPr>
        <w:fldChar w:fldCharType="begin"/>
      </w:r>
      <w:r w:rsidR="00D73D06">
        <w:rPr>
          <w:rFonts w:asciiTheme="majorBidi" w:hAnsiTheme="majorBidi" w:cstheme="majorBidi"/>
          <w:sz w:val="24"/>
          <w:szCs w:val="24"/>
        </w:rPr>
        <w:instrText xml:space="preserve"> ADDIN EN.CITE &lt;EndNote&gt;&lt;Cite&gt;&lt;Author&gt;K&lt;/Author&gt;&lt;Year&gt;2014&lt;/Year&gt;&lt;RecNum&gt;23&lt;/RecNum&gt;&lt;DisplayText&gt;(26)&lt;/DisplayText&gt;&lt;record&gt;&lt;rec-number&gt;23&lt;/rec-number&gt;&lt;foreign-keys&gt;&lt;key app="EN" db-id="z9vs9xsx3252fqewvt3xpz975r5wxfrtps29" timestamp="1558611643"&gt;23&lt;/key&gt;&lt;/foreign-keys&gt;&lt;ref-type name="Journal Article"&gt;17&lt;/ref-type&gt;&lt;contributors&gt;&lt;authors&gt;&lt;author&gt;Arora K&lt;/author&gt;&lt;/authors&gt;&lt;/contributors&gt;&lt;titles&gt;&lt;title&gt;A trial of a reproductive ethics and law curriculum for obstetrics and gynaecology residents&lt;/title&gt;&lt;secondary-title&gt;Teaching and learning ethics&lt;/secondary-title&gt;&lt;/titles&gt;&lt;periodical&gt;&lt;full-title&gt;Teaching and learning ethics&lt;/full-title&gt;&lt;/periodical&gt;&lt;pages&gt;1-3&lt;/pages&gt;&lt;volume&gt;0&lt;/volume&gt;&lt;dates&gt;&lt;year&gt;2014&lt;/year&gt;&lt;/dates&gt;&lt;urls&gt;&lt;/urls&gt;&lt;/record&gt;&lt;/Cite&gt;&lt;/EndNote&gt;</w:instrText>
      </w:r>
      <w:r w:rsidR="00D73D06">
        <w:rPr>
          <w:rFonts w:asciiTheme="majorBidi" w:hAnsiTheme="majorBidi" w:cstheme="majorBidi"/>
          <w:sz w:val="24"/>
          <w:szCs w:val="24"/>
        </w:rPr>
        <w:fldChar w:fldCharType="separate"/>
      </w:r>
      <w:r w:rsidR="00D73D06">
        <w:rPr>
          <w:rFonts w:asciiTheme="majorBidi" w:hAnsiTheme="majorBidi" w:cstheme="majorBidi"/>
          <w:noProof/>
          <w:sz w:val="24"/>
          <w:szCs w:val="24"/>
        </w:rPr>
        <w:t>(26)</w:t>
      </w:r>
      <w:r w:rsidR="00D73D06">
        <w:rPr>
          <w:rFonts w:asciiTheme="majorBidi" w:hAnsiTheme="majorBidi" w:cstheme="majorBidi"/>
          <w:sz w:val="24"/>
          <w:szCs w:val="24"/>
        </w:rPr>
        <w:fldChar w:fldCharType="end"/>
      </w:r>
      <w:r w:rsidR="0007187E" w:rsidRPr="003E62A2">
        <w:rPr>
          <w:rFonts w:asciiTheme="majorBidi" w:hAnsiTheme="majorBidi" w:cstheme="majorBidi"/>
          <w:sz w:val="24"/>
          <w:szCs w:val="24"/>
        </w:rPr>
        <w:t>, On-line ethics education</w:t>
      </w:r>
      <w:r w:rsidR="003E62A2">
        <w:rPr>
          <w:rFonts w:asciiTheme="majorBidi" w:hAnsiTheme="majorBidi" w:cstheme="majorBidi"/>
          <w:sz w:val="24"/>
          <w:szCs w:val="24"/>
        </w:rPr>
        <w:t xml:space="preserve"> </w:t>
      </w:r>
      <w:r w:rsidR="00D73D06">
        <w:rPr>
          <w:rFonts w:asciiTheme="majorBidi" w:hAnsiTheme="majorBidi" w:cstheme="majorBidi"/>
          <w:sz w:val="24"/>
          <w:szCs w:val="24"/>
        </w:rPr>
        <w:fldChar w:fldCharType="begin"/>
      </w:r>
      <w:r w:rsidR="00D73D06">
        <w:rPr>
          <w:rFonts w:asciiTheme="majorBidi" w:hAnsiTheme="majorBidi" w:cstheme="majorBidi"/>
          <w:sz w:val="24"/>
          <w:szCs w:val="24"/>
        </w:rPr>
        <w:instrText xml:space="preserve"> ADDIN EN.CITE &lt;EndNote&gt;&lt;Cite&gt;&lt;Author&gt;Trobec I&lt;/Author&gt;&lt;Year&gt;2015&lt;/Year&gt;&lt;RecNum&gt;35&lt;/RecNum&gt;&lt;DisplayText&gt;(36, 37)&lt;/DisplayText&gt;&lt;record&gt;&lt;rec-number&gt;35&lt;/rec-number&gt;&lt;foreign-keys&gt;&lt;key app="EN" db-id="z9vs9xsx3252fqewvt3xpz975r5wxfrtps29" timestamp="1558631965"&gt;35&lt;/key&gt;&lt;/foreign-keys&gt;&lt;ref-type name="Journal Article"&gt;17&lt;/ref-type&gt;&lt;contributors&gt;&lt;authors&gt;&lt;author&gt;Trobec I, Istenic Starcic A&lt;/author&gt;&lt;/authors&gt;&lt;/contributors&gt;&lt;titles&gt;&lt;title&gt;Developing nursing ethical competences online versus in the traditional classroom&lt;/title&gt;&lt;secondary-title&gt;Nursing Ethics&amp;#xD;&lt;/secondary-title&gt;&lt;/titles&gt;&lt;pages&gt;352-366&lt;/pages&gt;&lt;volume&gt;22&lt;/volume&gt;&lt;number&gt;3&lt;/number&gt;&lt;dates&gt;&lt;year&gt;2015&lt;/year&gt;&lt;/dates&gt;&lt;urls&gt;&lt;/urls&gt;&lt;/record&gt;&lt;/Cite&gt;&lt;Cite&gt;&lt;Author&gt;VanderKaay S&lt;/Author&gt;&lt;Year&gt;2018&lt;/Year&gt;&lt;RecNum&gt;25&lt;/RecNum&gt;&lt;record&gt;&lt;rec-number&gt;25&lt;/rec-number&gt;&lt;foreign-keys&gt;&lt;key app="EN" db-id="z9vs9xsx3252fqewvt3xpz975r5wxfrtps29" timestamp="1558613076"&gt;25&lt;/key&gt;&lt;/foreign-keys&gt;&lt;ref-type name="Journal Article"&gt;17&lt;/ref-type&gt;&lt;contributors&gt;&lt;authors&gt;&lt;author&gt;VanderKaay S,  Letts L,  Jung B,  E. Moll S&lt;/author&gt;&lt;/authors&gt;&lt;/contributors&gt;&lt;titles&gt;&lt;title&gt;On-line ethics education for occupational therapy clinician–educators: a single-group pre-/post-test study&lt;/title&gt;&lt;secondary-title&gt;DISABILITY AND REHABILITATION&lt;/secondary-title&gt;&lt;/titles&gt;&lt;periodical&gt;&lt;full-title&gt;DISABILITY AND REHABILITATION&lt;/full-title&gt;&lt;/periodical&gt;&lt;pages&gt;1-13&lt;/pages&gt;&lt;dates&gt;&lt;year&gt;2018&lt;/year&gt;&lt;/dates&gt;&lt;urls&gt;&lt;/urls&gt;&lt;/record&gt;&lt;/Cite&gt;&lt;/EndNote&gt;</w:instrText>
      </w:r>
      <w:r w:rsidR="00D73D06">
        <w:rPr>
          <w:rFonts w:asciiTheme="majorBidi" w:hAnsiTheme="majorBidi" w:cstheme="majorBidi"/>
          <w:sz w:val="24"/>
          <w:szCs w:val="24"/>
        </w:rPr>
        <w:fldChar w:fldCharType="separate"/>
      </w:r>
      <w:r w:rsidR="00D73D06">
        <w:rPr>
          <w:rFonts w:asciiTheme="majorBidi" w:hAnsiTheme="majorBidi" w:cstheme="majorBidi"/>
          <w:noProof/>
          <w:sz w:val="24"/>
          <w:szCs w:val="24"/>
        </w:rPr>
        <w:t>(36, 37)</w:t>
      </w:r>
      <w:r w:rsidR="00D73D06">
        <w:rPr>
          <w:rFonts w:asciiTheme="majorBidi" w:hAnsiTheme="majorBidi" w:cstheme="majorBidi"/>
          <w:sz w:val="24"/>
          <w:szCs w:val="24"/>
        </w:rPr>
        <w:fldChar w:fldCharType="end"/>
      </w:r>
      <w:r w:rsidR="00D73D06">
        <w:rPr>
          <w:rFonts w:asciiTheme="majorBidi" w:hAnsiTheme="majorBidi" w:cstheme="majorBidi"/>
          <w:sz w:val="24"/>
          <w:szCs w:val="24"/>
        </w:rPr>
        <w:t>,</w:t>
      </w:r>
      <w:r w:rsidR="0007187E" w:rsidRPr="003E62A2">
        <w:rPr>
          <w:rFonts w:asciiTheme="majorBidi" w:hAnsiTheme="majorBidi" w:cstheme="majorBidi"/>
          <w:sz w:val="24"/>
          <w:szCs w:val="24"/>
        </w:rPr>
        <w:t xml:space="preserve"> Action learning</w:t>
      </w:r>
      <w:r w:rsidR="003E62A2">
        <w:rPr>
          <w:rFonts w:asciiTheme="majorBidi" w:hAnsiTheme="majorBidi" w:cstheme="majorBidi"/>
          <w:sz w:val="24"/>
          <w:szCs w:val="24"/>
        </w:rPr>
        <w:t xml:space="preserve"> </w:t>
      </w:r>
      <w:r w:rsidR="00D73D06">
        <w:rPr>
          <w:rFonts w:asciiTheme="majorBidi" w:hAnsiTheme="majorBidi" w:cstheme="majorBidi"/>
          <w:sz w:val="24"/>
          <w:szCs w:val="24"/>
        </w:rPr>
        <w:fldChar w:fldCharType="begin"/>
      </w:r>
      <w:r w:rsidR="00D73D06">
        <w:rPr>
          <w:rFonts w:asciiTheme="majorBidi" w:hAnsiTheme="majorBidi" w:cstheme="majorBidi"/>
          <w:sz w:val="24"/>
          <w:szCs w:val="24"/>
        </w:rPr>
        <w:instrText xml:space="preserve"> ADDIN EN.CITE &lt;EndNote&gt;&lt;Cite&gt;&lt;Author&gt;Choe K&lt;/Author&gt;&lt;Year&gt;2014&lt;/Year&gt;&lt;RecNum&gt;31&lt;/RecNum&gt;&lt;DisplayText&gt;(22)&lt;/DisplayText&gt;&lt;record&gt;&lt;rec-number&gt;31&lt;/rec-number&gt;&lt;foreign-keys&gt;&lt;key app="EN" db-id="z9vs9xsx3252fqewvt3xpz975r5wxfrtps29" timestamp="1558631317"&gt;31&lt;/key&gt;&lt;/foreign-keys&gt;&lt;ref-type name="Journal Article"&gt;17&lt;/ref-type&gt;&lt;contributors&gt;&lt;authors&gt;&lt;author&gt;Choe K, Park S,  Yooc S&lt;/author&gt;&lt;/authors&gt;&lt;/contributors&gt;&lt;titles&gt;&lt;title&gt;Effects of constructivist teaching methods on bioethics education for nursing students: A quasi-experimental study&lt;/title&gt;&lt;secondary-title&gt;Nurse Education Today&lt;/secondary-title&gt;&lt;/titles&gt;&lt;periodical&gt;&lt;full-title&gt;Nurse Education Today&lt;/full-title&gt;&lt;/periodical&gt;&lt;pages&gt;848-853&lt;/pages&gt;&lt;volume&gt;34&lt;/volume&gt;&lt;dates&gt;&lt;year&gt;2014&lt;/year&gt;&lt;/dates&gt;&lt;urls&gt;&lt;/urls&gt;&lt;/record&gt;&lt;/Cite&gt;&lt;/EndNote&gt;</w:instrText>
      </w:r>
      <w:r w:rsidR="00D73D06">
        <w:rPr>
          <w:rFonts w:asciiTheme="majorBidi" w:hAnsiTheme="majorBidi" w:cstheme="majorBidi"/>
          <w:sz w:val="24"/>
          <w:szCs w:val="24"/>
        </w:rPr>
        <w:fldChar w:fldCharType="separate"/>
      </w:r>
      <w:r w:rsidR="00D73D06">
        <w:rPr>
          <w:rFonts w:asciiTheme="majorBidi" w:hAnsiTheme="majorBidi" w:cstheme="majorBidi"/>
          <w:noProof/>
          <w:sz w:val="24"/>
          <w:szCs w:val="24"/>
        </w:rPr>
        <w:t>(22)</w:t>
      </w:r>
      <w:r w:rsidR="00D73D06">
        <w:rPr>
          <w:rFonts w:asciiTheme="majorBidi" w:hAnsiTheme="majorBidi" w:cstheme="majorBidi"/>
          <w:sz w:val="24"/>
          <w:szCs w:val="24"/>
        </w:rPr>
        <w:fldChar w:fldCharType="end"/>
      </w:r>
      <w:r w:rsidR="0007187E" w:rsidRPr="003E62A2">
        <w:rPr>
          <w:rFonts w:asciiTheme="majorBidi" w:hAnsiTheme="majorBidi" w:cstheme="majorBidi"/>
          <w:sz w:val="24"/>
          <w:szCs w:val="24"/>
        </w:rPr>
        <w:t xml:space="preserve">, Narrative </w:t>
      </w:r>
      <w:r w:rsidR="003E62A2">
        <w:rPr>
          <w:rFonts w:asciiTheme="majorBidi" w:hAnsiTheme="majorBidi" w:cstheme="majorBidi"/>
          <w:sz w:val="24"/>
          <w:szCs w:val="24"/>
        </w:rPr>
        <w:t>P</w:t>
      </w:r>
      <w:r w:rsidR="0007187E" w:rsidRPr="003E62A2">
        <w:rPr>
          <w:rFonts w:asciiTheme="majorBidi" w:hAnsiTheme="majorBidi" w:cstheme="majorBidi"/>
          <w:sz w:val="24"/>
          <w:szCs w:val="24"/>
        </w:rPr>
        <w:t>edagogy</w:t>
      </w:r>
      <w:r w:rsidR="00D73D06">
        <w:rPr>
          <w:rFonts w:asciiTheme="majorBidi" w:hAnsiTheme="majorBidi" w:cstheme="majorBidi"/>
          <w:sz w:val="24"/>
          <w:szCs w:val="24"/>
        </w:rPr>
        <w:t xml:space="preserve"> </w:t>
      </w:r>
      <w:r w:rsidR="00006014">
        <w:rPr>
          <w:rFonts w:asciiTheme="majorBidi" w:hAnsiTheme="majorBidi" w:cstheme="majorBidi"/>
          <w:sz w:val="24"/>
          <w:szCs w:val="24"/>
        </w:rPr>
        <w:fldChar w:fldCharType="begin"/>
      </w:r>
      <w:r w:rsidR="00006014">
        <w:rPr>
          <w:rFonts w:asciiTheme="majorBidi" w:hAnsiTheme="majorBidi" w:cstheme="majorBidi"/>
          <w:sz w:val="24"/>
          <w:szCs w:val="24"/>
        </w:rPr>
        <w:instrText xml:space="preserve"> ADDIN EN.CITE &lt;EndNote&gt;&lt;Cite&gt;&lt;Author&gt;Gazarian P&lt;/Author&gt;&lt;Year&gt;2016&lt;/Year&gt;&lt;RecNum&gt;32&lt;/RecNum&gt;&lt;DisplayText&gt;(24)&lt;/DisplayText&gt;&lt;record&gt;&lt;rec-number&gt;32&lt;/rec-number&gt;&lt;foreign-keys&gt;&lt;key app="EN" db-id="z9vs9xsx3252fqewvt3xpz975r5wxfrtps29" timestamp="1558631477"&gt;32&lt;/key&gt;&lt;/foreign-keys&gt;&lt;ref-type name="Journal Article"&gt;17&lt;/ref-type&gt;&lt;contributors&gt;&lt;authors&gt;&lt;author&gt;Gazarian P, Fernberg LM, Sheehan K&lt;/author&gt;&lt;/authors&gt;&lt;/contributors&gt;&lt;titles&gt;&lt;title&gt;Effectiveness of narrative pedagogy in developing student nurses’ advocacy role&lt;/title&gt;&lt;secondary-title&gt;Nursing Ethics&lt;/secondary-title&gt;&lt;/titles&gt;&lt;periodical&gt;&lt;full-title&gt;Nursing Ethics&lt;/full-title&gt;&lt;/periodical&gt;&lt;pages&gt;132-141&lt;/pages&gt;&lt;volume&gt;23&lt;/volume&gt;&lt;number&gt;2&lt;/number&gt;&lt;dates&gt;&lt;year&gt;2016&lt;/year&gt;&lt;/dates&gt;&lt;urls&gt;&lt;/urls&gt;&lt;/record&gt;&lt;/Cite&gt;&lt;/EndNote&gt;</w:instrText>
      </w:r>
      <w:r w:rsidR="00006014">
        <w:rPr>
          <w:rFonts w:asciiTheme="majorBidi" w:hAnsiTheme="majorBidi" w:cstheme="majorBidi"/>
          <w:sz w:val="24"/>
          <w:szCs w:val="24"/>
        </w:rPr>
        <w:fldChar w:fldCharType="separate"/>
      </w:r>
      <w:r w:rsidR="00006014">
        <w:rPr>
          <w:rFonts w:asciiTheme="majorBidi" w:hAnsiTheme="majorBidi" w:cstheme="majorBidi"/>
          <w:noProof/>
          <w:sz w:val="24"/>
          <w:szCs w:val="24"/>
        </w:rPr>
        <w:t>(24)</w:t>
      </w:r>
      <w:r w:rsidR="00006014">
        <w:rPr>
          <w:rFonts w:asciiTheme="majorBidi" w:hAnsiTheme="majorBidi" w:cstheme="majorBidi"/>
          <w:sz w:val="24"/>
          <w:szCs w:val="24"/>
        </w:rPr>
        <w:fldChar w:fldCharType="end"/>
      </w:r>
      <w:r w:rsidR="0007187E" w:rsidRPr="003E62A2">
        <w:rPr>
          <w:rFonts w:asciiTheme="majorBidi" w:hAnsiTheme="majorBidi" w:cstheme="majorBidi"/>
          <w:sz w:val="24"/>
          <w:szCs w:val="24"/>
        </w:rPr>
        <w:t>, Education based on the “4A model”</w:t>
      </w:r>
      <w:r w:rsidR="003E62A2">
        <w:rPr>
          <w:rFonts w:asciiTheme="majorBidi" w:hAnsiTheme="majorBidi" w:cstheme="majorBidi"/>
          <w:sz w:val="24"/>
          <w:szCs w:val="24"/>
        </w:rPr>
        <w:t xml:space="preserve"> </w:t>
      </w:r>
      <w:r w:rsidR="00006014">
        <w:rPr>
          <w:rFonts w:asciiTheme="majorBidi" w:hAnsiTheme="majorBidi" w:cstheme="majorBidi"/>
          <w:sz w:val="24"/>
          <w:szCs w:val="24"/>
        </w:rPr>
        <w:fldChar w:fldCharType="begin"/>
      </w:r>
      <w:r w:rsidR="00006014">
        <w:rPr>
          <w:rFonts w:asciiTheme="majorBidi" w:hAnsiTheme="majorBidi" w:cstheme="majorBidi"/>
          <w:sz w:val="24"/>
          <w:szCs w:val="24"/>
        </w:rPr>
        <w:instrText xml:space="preserve"> ADDIN EN.CITE &lt;EndNote&gt;&lt;Cite&gt;&lt;Author&gt;Molazem Z&lt;/Author&gt;&lt;Year&gt;2013&lt;/Year&gt;&lt;RecNum&gt;33&lt;/RecNum&gt;&lt;DisplayText&gt;(32)&lt;/DisplayText&gt;&lt;record&gt;&lt;rec-number&gt;33&lt;/rec-number&gt;&lt;foreign-keys&gt;&lt;key app="EN" db-id="z9vs9xsx3252fqewvt3xpz975r5wxfrtps29" timestamp="1558631670"&gt;33&lt;/key&gt;&lt;/foreign-keys&gt;&lt;ref-type name="Journal Article"&gt;17&lt;/ref-type&gt;&lt;contributors&gt;&lt;authors&gt;&lt;author&gt;Molazem Z, Tavakol N,  Sharif F,  Keshavarzi S, Ghadakpour S&lt;/author&gt;&lt;/authors&gt;&lt;/contributors&gt;&lt;titles&gt;&lt;title&gt;Effect of education based on the “4A Model” on the Iranian nurses’ moral distress in CCU wards&lt;/title&gt;&lt;secondary-title&gt;J Med Ethics Hist Med &lt;/secondary-title&gt;&lt;/titles&gt;&lt;periodical&gt;&lt;full-title&gt;J Med Ethics Hist Med&lt;/full-title&gt;&lt;/periodical&gt;&lt;volume&gt;6&lt;/volume&gt;&lt;number&gt;5&lt;/number&gt;&lt;dates&gt;&lt;year&gt;2013&lt;/year&gt;&lt;/dates&gt;&lt;urls&gt;&lt;/urls&gt;&lt;/record&gt;&lt;/Cite&gt;&lt;/EndNote&gt;</w:instrText>
      </w:r>
      <w:r w:rsidR="00006014">
        <w:rPr>
          <w:rFonts w:asciiTheme="majorBidi" w:hAnsiTheme="majorBidi" w:cstheme="majorBidi"/>
          <w:sz w:val="24"/>
          <w:szCs w:val="24"/>
        </w:rPr>
        <w:fldChar w:fldCharType="separate"/>
      </w:r>
      <w:r w:rsidR="00006014">
        <w:rPr>
          <w:rFonts w:asciiTheme="majorBidi" w:hAnsiTheme="majorBidi" w:cstheme="majorBidi"/>
          <w:noProof/>
          <w:sz w:val="24"/>
          <w:szCs w:val="24"/>
        </w:rPr>
        <w:t>(32)</w:t>
      </w:r>
      <w:r w:rsidR="00006014">
        <w:rPr>
          <w:rFonts w:asciiTheme="majorBidi" w:hAnsiTheme="majorBidi" w:cstheme="majorBidi"/>
          <w:sz w:val="24"/>
          <w:szCs w:val="24"/>
        </w:rPr>
        <w:fldChar w:fldCharType="end"/>
      </w:r>
      <w:r w:rsidR="00A626EE" w:rsidRPr="003E62A2">
        <w:rPr>
          <w:rFonts w:asciiTheme="majorBidi" w:hAnsiTheme="majorBidi" w:cstheme="majorBidi"/>
          <w:sz w:val="24"/>
          <w:szCs w:val="24"/>
        </w:rPr>
        <w:t>,</w:t>
      </w:r>
      <w:r w:rsidR="00624C14">
        <w:rPr>
          <w:rFonts w:asciiTheme="majorBidi" w:hAnsiTheme="majorBidi" w:cstheme="majorBidi"/>
          <w:sz w:val="24"/>
          <w:szCs w:val="24"/>
        </w:rPr>
        <w:t xml:space="preserve"> </w:t>
      </w:r>
      <w:r w:rsidR="0007187E" w:rsidRPr="003E62A2">
        <w:rPr>
          <w:rFonts w:asciiTheme="majorBidi" w:hAnsiTheme="majorBidi" w:cstheme="majorBidi"/>
          <w:sz w:val="24"/>
          <w:szCs w:val="24"/>
        </w:rPr>
        <w:t xml:space="preserve">ethics education </w:t>
      </w:r>
      <w:r w:rsidR="00A626EE" w:rsidRPr="003E62A2">
        <w:rPr>
          <w:rFonts w:asciiTheme="majorBidi" w:hAnsiTheme="majorBidi" w:cstheme="majorBidi"/>
          <w:sz w:val="24"/>
          <w:szCs w:val="24"/>
        </w:rPr>
        <w:t>using multimedia</w:t>
      </w:r>
      <w:r w:rsidR="0007187E" w:rsidRPr="003E62A2">
        <w:rPr>
          <w:rFonts w:asciiTheme="majorBidi" w:hAnsiTheme="majorBidi" w:cstheme="majorBidi"/>
          <w:sz w:val="24"/>
          <w:szCs w:val="24"/>
        </w:rPr>
        <w:t xml:space="preserve"> software</w:t>
      </w:r>
      <w:r w:rsidR="00006014">
        <w:rPr>
          <w:rFonts w:asciiTheme="majorBidi" w:hAnsiTheme="majorBidi" w:cstheme="majorBidi"/>
          <w:sz w:val="24"/>
          <w:szCs w:val="24"/>
        </w:rPr>
        <w:t xml:space="preserve"> </w:t>
      </w:r>
      <w:r w:rsidR="00006014">
        <w:rPr>
          <w:rFonts w:asciiTheme="majorBidi" w:hAnsiTheme="majorBidi" w:cstheme="majorBidi"/>
          <w:sz w:val="24"/>
          <w:szCs w:val="24"/>
        </w:rPr>
        <w:fldChar w:fldCharType="begin"/>
      </w:r>
      <w:r w:rsidR="00006014">
        <w:rPr>
          <w:rFonts w:asciiTheme="majorBidi" w:hAnsiTheme="majorBidi" w:cstheme="majorBidi"/>
          <w:sz w:val="24"/>
          <w:szCs w:val="24"/>
        </w:rPr>
        <w:instrText xml:space="preserve"> ADDIN EN.CITE &lt;EndNote&gt;&lt;Cite&gt;&lt;Author&gt;Khalili A&lt;/Author&gt;&lt;Year&gt;2017&lt;/Year&gt;&lt;RecNum&gt;36&lt;/RecNum&gt;&lt;DisplayText&gt;(27, 28)&lt;/DisplayText&gt;&lt;record&gt;&lt;rec-number&gt;36&lt;/rec-number&gt;&lt;foreign-keys&gt;&lt;key app="EN" db-id="z9vs9xsx3252fqewvt3xpz975r5wxfrtps29" timestamp="1558632279"&gt;36&lt;/key&gt;&lt;/foreign-keys&gt;&lt;ref-type name="Journal Article"&gt;17&lt;/ref-type&gt;&lt;contributors&gt;&lt;authors&gt;&lt;author&gt;Khalili A,  Almasi S, Joonbakhsh F, Ahmadinia H,  Davodi M&lt;/author&gt;&lt;/authors&gt;&lt;/contributors&gt;&lt;titles&gt;&lt;title&gt;Comparative study of the impact of professional ethics education using lecture and multimedia software on knowledge of nursing students.&lt;/title&gt;&lt;secondary-title&gt;Research Journal of Pharmaceutical, Biological and Chemical Sciences&lt;/secondary-title&gt;&lt;/titles&gt;&lt;periodical&gt;&lt;full-title&gt;Research Journal of Pharmaceutical, Biological and Chemical Sciences&lt;/full-title&gt;&lt;/periodical&gt;&lt;pages&gt;212-216&lt;/pages&gt;&lt;volume&gt;8&lt;/volume&gt;&lt;number&gt;2&lt;/number&gt;&lt;dates&gt;&lt;year&gt;2017&lt;/year&gt;&lt;/dates&gt;&lt;urls&gt;&lt;/urls&gt;&lt;/record&gt;&lt;/Cite&gt;&lt;Cite&gt;&lt;Author&gt;Khalili A&lt;/Author&gt;&lt;Year&gt;2016&lt;/Year&gt;&lt;RecNum&gt;37&lt;/RecNum&gt;&lt;record&gt;&lt;rec-number&gt;37&lt;/rec-number&gt;&lt;foreign-keys&gt;&lt;key app="EN" db-id="z9vs9xsx3252fqewvt3xpz975r5wxfrtps29" timestamp="1558632664"&gt;37&lt;/key&gt;&lt;/foreign-keys&gt;&lt;ref-type name="Journal Article"&gt;17&lt;/ref-type&gt;&lt;contributors&gt;&lt;authors&gt;&lt;author&gt;Khalili A, Davodi M, Pouladi S, Paymard A, Shayan A, Azodi P, Azodi F, et al&lt;/author&gt;&lt;/authors&gt;&lt;/contributors&gt;&lt;titles&gt;&lt;title&gt;Comparative Study on the Effect of Professional Ethics Education Using Two Methods, Group Discussion and Multi-Media Software on the Knowledge of Nursing Students&lt;/title&gt;&lt;secondary-title&gt;Research Journal of Pharmaceutical, Biological and Chemical Sciences&amp;#xD;&lt;/secondary-title&gt;&lt;/titles&gt;&lt;volume&gt;7&lt;/volume&gt;&lt;number&gt;4&lt;/number&gt;&lt;dates&gt;&lt;year&gt;2016&lt;/year&gt;&lt;/dates&gt;&lt;urls&gt;&lt;/urls&gt;&lt;/record&gt;&lt;/Cite&gt;&lt;/EndNote&gt;</w:instrText>
      </w:r>
      <w:r w:rsidR="00006014">
        <w:rPr>
          <w:rFonts w:asciiTheme="majorBidi" w:hAnsiTheme="majorBidi" w:cstheme="majorBidi"/>
          <w:sz w:val="24"/>
          <w:szCs w:val="24"/>
        </w:rPr>
        <w:fldChar w:fldCharType="separate"/>
      </w:r>
      <w:r w:rsidR="00006014">
        <w:rPr>
          <w:rFonts w:asciiTheme="majorBidi" w:hAnsiTheme="majorBidi" w:cstheme="majorBidi"/>
          <w:noProof/>
          <w:sz w:val="24"/>
          <w:szCs w:val="24"/>
        </w:rPr>
        <w:t>(27, 28)</w:t>
      </w:r>
      <w:r w:rsidR="00006014">
        <w:rPr>
          <w:rFonts w:asciiTheme="majorBidi" w:hAnsiTheme="majorBidi" w:cstheme="majorBidi"/>
          <w:sz w:val="24"/>
          <w:szCs w:val="24"/>
        </w:rPr>
        <w:fldChar w:fldCharType="end"/>
      </w:r>
      <w:r w:rsidR="00390598">
        <w:rPr>
          <w:rFonts w:asciiTheme="majorBidi" w:hAnsiTheme="majorBidi" w:cstheme="majorBidi"/>
          <w:sz w:val="24"/>
          <w:szCs w:val="24"/>
        </w:rPr>
        <w:t xml:space="preserve"> </w:t>
      </w:r>
      <w:r w:rsidR="00624C14">
        <w:rPr>
          <w:rFonts w:asciiTheme="majorBidi" w:hAnsiTheme="majorBidi" w:cstheme="majorBidi"/>
          <w:sz w:val="24"/>
          <w:szCs w:val="24"/>
        </w:rPr>
        <w:t>and other e</w:t>
      </w:r>
      <w:r w:rsidR="00624C14" w:rsidRPr="00624C14">
        <w:rPr>
          <w:rFonts w:asciiTheme="majorBidi" w:hAnsiTheme="majorBidi" w:cstheme="majorBidi"/>
          <w:sz w:val="24"/>
          <w:szCs w:val="24"/>
        </w:rPr>
        <w:t>ducation-based intervention</w:t>
      </w:r>
      <w:r w:rsidR="00006014">
        <w:rPr>
          <w:rFonts w:asciiTheme="majorBidi" w:hAnsiTheme="majorBidi" w:cstheme="majorBidi"/>
          <w:sz w:val="24"/>
          <w:szCs w:val="24"/>
        </w:rPr>
        <w:t xml:space="preserve"> </w:t>
      </w:r>
      <w:r w:rsidR="00006014">
        <w:rPr>
          <w:rFonts w:asciiTheme="majorBidi" w:hAnsiTheme="majorBidi" w:cstheme="majorBidi"/>
          <w:sz w:val="24"/>
          <w:szCs w:val="24"/>
        </w:rPr>
        <w:fldChar w:fldCharType="begin">
          <w:fldData xml:space="preserve">PEVuZE5vdGU+PENpdGU+PEF1dGhvcj5BYmVkaWFuIEs8L0F1dGhvcj48WWVhcj4yMDE1PC9ZZWFy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</w:fldData>
        </w:fldChar>
      </w:r>
      <w:r w:rsidR="00006014">
        <w:rPr>
          <w:rFonts w:asciiTheme="majorBidi" w:hAnsiTheme="majorBidi" w:cstheme="majorBidi"/>
          <w:sz w:val="24"/>
          <w:szCs w:val="24"/>
        </w:rPr>
        <w:instrText xml:space="preserve"> ADDIN EN.CITE </w:instrText>
      </w:r>
      <w:r w:rsidR="00006014">
        <w:rPr>
          <w:rFonts w:asciiTheme="majorBidi" w:hAnsiTheme="majorBidi" w:cstheme="majorBidi"/>
          <w:sz w:val="24"/>
          <w:szCs w:val="24"/>
        </w:rPr>
        <w:fldChar w:fldCharType="begin">
          <w:fldData xml:space="preserve">PEVuZE5vdGU+PENpdGU+PEF1dGhvcj5BYmVkaWFuIEs8L0F1dGhvcj48WWVhcj4yMDE1PC9ZZWFy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</w:fldData>
        </w:fldChar>
      </w:r>
      <w:r w:rsidR="00006014">
        <w:rPr>
          <w:rFonts w:asciiTheme="majorBidi" w:hAnsiTheme="majorBidi" w:cstheme="majorBidi"/>
          <w:sz w:val="24"/>
          <w:szCs w:val="24"/>
        </w:rPr>
        <w:instrText xml:space="preserve"> ADDIN EN.CITE.DATA </w:instrText>
      </w:r>
      <w:r w:rsidR="00006014">
        <w:rPr>
          <w:rFonts w:asciiTheme="majorBidi" w:hAnsiTheme="majorBidi" w:cstheme="majorBidi"/>
          <w:sz w:val="24"/>
          <w:szCs w:val="24"/>
        </w:rPr>
      </w:r>
      <w:r w:rsidR="00006014">
        <w:rPr>
          <w:rFonts w:asciiTheme="majorBidi" w:hAnsiTheme="majorBidi" w:cstheme="majorBidi"/>
          <w:sz w:val="24"/>
          <w:szCs w:val="24"/>
        </w:rPr>
        <w:fldChar w:fldCharType="end"/>
      </w:r>
      <w:r w:rsidR="00006014">
        <w:rPr>
          <w:rFonts w:asciiTheme="majorBidi" w:hAnsiTheme="majorBidi" w:cstheme="majorBidi"/>
          <w:sz w:val="24"/>
          <w:szCs w:val="24"/>
        </w:rPr>
      </w:r>
      <w:r w:rsidR="00006014">
        <w:rPr>
          <w:rFonts w:asciiTheme="majorBidi" w:hAnsiTheme="majorBidi" w:cstheme="majorBidi"/>
          <w:sz w:val="24"/>
          <w:szCs w:val="24"/>
        </w:rPr>
        <w:fldChar w:fldCharType="separate"/>
      </w:r>
      <w:r w:rsidR="00006014">
        <w:rPr>
          <w:rFonts w:asciiTheme="majorBidi" w:hAnsiTheme="majorBidi" w:cstheme="majorBidi"/>
          <w:noProof/>
          <w:sz w:val="24"/>
          <w:szCs w:val="24"/>
        </w:rPr>
        <w:t>(18, 19, 21, 30, 34, 38)</w:t>
      </w:r>
      <w:r w:rsidR="00006014">
        <w:rPr>
          <w:rFonts w:asciiTheme="majorBidi" w:hAnsiTheme="majorBidi" w:cstheme="majorBidi"/>
          <w:sz w:val="24"/>
          <w:szCs w:val="24"/>
        </w:rPr>
        <w:fldChar w:fldCharType="end"/>
      </w:r>
      <w:r w:rsidR="00006014">
        <w:rPr>
          <w:rFonts w:asciiTheme="majorBidi" w:hAnsiTheme="majorBidi" w:cstheme="majorBidi"/>
          <w:sz w:val="24"/>
          <w:szCs w:val="24"/>
        </w:rPr>
        <w:t>.</w:t>
      </w:r>
      <w:r w:rsidR="00624C14" w:rsidRPr="00624C14">
        <w:rPr>
          <w:rFonts w:asciiTheme="majorBidi" w:hAnsiTheme="majorBidi" w:cstheme="majorBidi"/>
          <w:sz w:val="24"/>
          <w:szCs w:val="24"/>
        </w:rPr>
        <w:t xml:space="preserve"> Assessment methods were heterogeneous.</w:t>
      </w:r>
      <w:r w:rsidR="00624C14">
        <w:rPr>
          <w:rFonts w:asciiTheme="majorBidi" w:hAnsiTheme="majorBidi" w:cstheme="majorBidi"/>
          <w:sz w:val="24"/>
          <w:szCs w:val="24"/>
        </w:rPr>
        <w:t xml:space="preserve"> </w:t>
      </w:r>
      <w:r w:rsidR="00624C14" w:rsidRPr="00624C14">
        <w:rPr>
          <w:rFonts w:asciiTheme="majorBidi" w:hAnsiTheme="majorBidi" w:cstheme="majorBidi"/>
          <w:sz w:val="24"/>
          <w:szCs w:val="24"/>
        </w:rPr>
        <w:t>No two studies used precisely the same outcome</w:t>
      </w:r>
      <w:r w:rsidR="00624C14">
        <w:rPr>
          <w:rFonts w:asciiTheme="majorBidi" w:hAnsiTheme="majorBidi" w:cstheme="majorBidi"/>
          <w:sz w:val="24"/>
          <w:szCs w:val="24"/>
        </w:rPr>
        <w:t xml:space="preserve"> </w:t>
      </w:r>
      <w:r w:rsidR="00624C14" w:rsidRPr="00624C14">
        <w:rPr>
          <w:rFonts w:asciiTheme="majorBidi" w:hAnsiTheme="majorBidi" w:cstheme="majorBidi"/>
          <w:sz w:val="24"/>
          <w:szCs w:val="24"/>
        </w:rPr>
        <w:t>measures.</w:t>
      </w:r>
      <w:r w:rsidR="00390598">
        <w:rPr>
          <w:rFonts w:asciiTheme="majorBidi" w:hAnsiTheme="majorBidi" w:cstheme="majorBidi"/>
          <w:sz w:val="24"/>
          <w:szCs w:val="24"/>
        </w:rPr>
        <w:t xml:space="preserve"> </w:t>
      </w:r>
      <w:r w:rsidR="00390598" w:rsidRPr="00390598">
        <w:rPr>
          <w:rFonts w:asciiTheme="majorBidi" w:hAnsiTheme="majorBidi" w:cstheme="majorBidi"/>
          <w:sz w:val="24"/>
          <w:szCs w:val="24"/>
        </w:rPr>
        <w:t>Study characteristics are shown in Table 1</w:t>
      </w:r>
      <w:r w:rsidR="00390598">
        <w:rPr>
          <w:rFonts w:asciiTheme="majorBidi" w:hAnsiTheme="majorBidi" w:cstheme="majorBidi"/>
          <w:sz w:val="24"/>
          <w:szCs w:val="24"/>
        </w:rPr>
        <w:t xml:space="preserve">. </w:t>
      </w:r>
      <w:r w:rsidR="003E62A2">
        <w:rPr>
          <w:rFonts w:asciiTheme="majorBidi" w:hAnsiTheme="majorBidi" w:cstheme="majorBidi"/>
          <w:sz w:val="24"/>
          <w:szCs w:val="24"/>
        </w:rPr>
        <w:t xml:space="preserve"> </w:t>
      </w:r>
    </w:p>
    <w:p w14:paraId="7F937296" w14:textId="6C8F3917" w:rsidR="00287E18" w:rsidRDefault="003D728B" w:rsidP="000E3727">
      <w:pPr>
        <w:autoSpaceDE w:val="0"/>
        <w:autoSpaceDN w:val="0"/>
        <w:adjustRightInd w:val="0"/>
        <w:spacing w:after="0" w:line="360" w:lineRule="auto"/>
        <w:jc w:val="both"/>
        <w:rPr>
          <w:rFonts w:asciiTheme="majorBidi" w:hAnsiTheme="majorBidi" w:cstheme="majorBidi"/>
          <w:sz w:val="24"/>
          <w:szCs w:val="24"/>
        </w:rPr>
      </w:pPr>
      <w:proofErr w:type="gramStart"/>
      <w:ins w:id="186" w:author="Editor 25" w:date="2020-08-09T13:06:00Z">
        <w:r>
          <w:rPr>
            <w:rFonts w:asciiTheme="majorBidi" w:hAnsiTheme="majorBidi" w:cstheme="majorBidi"/>
            <w:sz w:val="24"/>
            <w:szCs w:val="24"/>
          </w:rPr>
          <w:t>The q</w:t>
        </w:r>
      </w:ins>
      <w:del w:id="187" w:author="Editor 25" w:date="2020-08-09T13:06:00Z">
        <w:r w:rsidR="007255B7" w:rsidDel="003D728B">
          <w:rPr>
            <w:rFonts w:asciiTheme="majorBidi" w:hAnsiTheme="majorBidi" w:cstheme="majorBidi"/>
            <w:sz w:val="24"/>
            <w:szCs w:val="24"/>
          </w:rPr>
          <w:delText>Q</w:delText>
        </w:r>
      </w:del>
      <w:r w:rsidR="007255B7">
        <w:rPr>
          <w:rFonts w:asciiTheme="majorBidi" w:hAnsiTheme="majorBidi" w:cstheme="majorBidi"/>
          <w:sz w:val="24"/>
          <w:szCs w:val="24"/>
        </w:rPr>
        <w:t>uality of e</w:t>
      </w:r>
      <w:r w:rsidR="006C2069" w:rsidRPr="006C2069">
        <w:rPr>
          <w:rFonts w:asciiTheme="majorBidi" w:hAnsiTheme="majorBidi" w:cstheme="majorBidi"/>
          <w:sz w:val="24"/>
          <w:szCs w:val="24"/>
        </w:rPr>
        <w:t xml:space="preserve">ach study </w:t>
      </w:r>
      <w:r w:rsidR="007255B7">
        <w:rPr>
          <w:rFonts w:asciiTheme="majorBidi" w:hAnsiTheme="majorBidi" w:cstheme="majorBidi"/>
          <w:sz w:val="24"/>
          <w:szCs w:val="24"/>
        </w:rPr>
        <w:t>assessed by</w:t>
      </w:r>
      <w:r w:rsidR="006C2069">
        <w:rPr>
          <w:rFonts w:asciiTheme="majorBidi" w:hAnsiTheme="majorBidi" w:cstheme="majorBidi"/>
          <w:sz w:val="24"/>
          <w:szCs w:val="24"/>
        </w:rPr>
        <w:t xml:space="preserve"> </w:t>
      </w:r>
      <w:r w:rsidR="006C2069" w:rsidRPr="006C2069">
        <w:rPr>
          <w:rFonts w:asciiTheme="majorBidi" w:hAnsiTheme="majorBidi" w:cstheme="majorBidi"/>
          <w:sz w:val="24"/>
          <w:szCs w:val="24"/>
        </w:rPr>
        <w:t>validity criteria</w:t>
      </w:r>
      <w:r w:rsidR="006C2069">
        <w:rPr>
          <w:rFonts w:asciiTheme="majorBidi" w:hAnsiTheme="majorBidi" w:cstheme="majorBidi"/>
          <w:sz w:val="24"/>
          <w:szCs w:val="24"/>
        </w:rPr>
        <w:t xml:space="preserve"> of SURE </w:t>
      </w:r>
      <w:r w:rsidR="007255B7">
        <w:rPr>
          <w:rFonts w:asciiTheme="majorBidi" w:hAnsiTheme="majorBidi" w:cstheme="majorBidi"/>
          <w:sz w:val="24"/>
          <w:szCs w:val="24"/>
        </w:rPr>
        <w:t>checklist.</w:t>
      </w:r>
      <w:proofErr w:type="gramEnd"/>
      <w:r w:rsidR="007255B7" w:rsidRPr="00FF5AF4">
        <w:rPr>
          <w:rFonts w:asciiTheme="majorBidi" w:hAnsiTheme="majorBidi" w:cstheme="majorBidi"/>
          <w:sz w:val="24"/>
          <w:szCs w:val="24"/>
        </w:rPr>
        <w:t xml:space="preserve"> The</w:t>
      </w:r>
      <w:r w:rsidR="00F65014" w:rsidRPr="00FF5AF4">
        <w:rPr>
          <w:rFonts w:asciiTheme="majorBidi" w:hAnsiTheme="majorBidi" w:cstheme="majorBidi"/>
          <w:sz w:val="24"/>
          <w:szCs w:val="24"/>
        </w:rPr>
        <w:t xml:space="preserve"> mean overall quality of the</w:t>
      </w:r>
      <w:r w:rsidR="00F65014">
        <w:rPr>
          <w:rFonts w:asciiTheme="majorBidi" w:hAnsiTheme="majorBidi" w:cstheme="majorBidi"/>
          <w:sz w:val="24"/>
          <w:szCs w:val="24"/>
        </w:rPr>
        <w:t xml:space="preserve"> 2</w:t>
      </w:r>
      <w:r w:rsidR="007255B7">
        <w:rPr>
          <w:rFonts w:asciiTheme="majorBidi" w:hAnsiTheme="majorBidi" w:cstheme="majorBidi"/>
          <w:sz w:val="24"/>
          <w:szCs w:val="24"/>
        </w:rPr>
        <w:t>2</w:t>
      </w:r>
      <w:r w:rsidR="00F65014" w:rsidRPr="00FF5AF4">
        <w:rPr>
          <w:rFonts w:asciiTheme="majorBidi" w:hAnsiTheme="majorBidi" w:cstheme="majorBidi"/>
          <w:sz w:val="24"/>
          <w:szCs w:val="24"/>
        </w:rPr>
        <w:t xml:space="preserve"> reviewed articles was 14.30 ± 3.23 with a range of </w:t>
      </w:r>
      <w:r w:rsidR="00F65014">
        <w:rPr>
          <w:rFonts w:asciiTheme="majorBidi" w:hAnsiTheme="majorBidi" w:cstheme="majorBidi"/>
          <w:sz w:val="24"/>
          <w:szCs w:val="24"/>
        </w:rPr>
        <w:t>8</w:t>
      </w:r>
      <w:r w:rsidR="00F65014" w:rsidRPr="00FF5AF4">
        <w:rPr>
          <w:rFonts w:asciiTheme="majorBidi" w:hAnsiTheme="majorBidi" w:cstheme="majorBidi"/>
          <w:sz w:val="24"/>
          <w:szCs w:val="24"/>
        </w:rPr>
        <w:t>-</w:t>
      </w:r>
      <w:r w:rsidR="00F65014">
        <w:rPr>
          <w:rFonts w:asciiTheme="majorBidi" w:hAnsiTheme="majorBidi" w:cstheme="majorBidi"/>
          <w:sz w:val="24"/>
          <w:szCs w:val="24"/>
        </w:rPr>
        <w:t>20</w:t>
      </w:r>
      <w:r w:rsidR="00F65014" w:rsidRPr="00FF5AF4">
        <w:rPr>
          <w:rFonts w:asciiTheme="majorBidi" w:hAnsiTheme="majorBidi" w:cstheme="majorBidi"/>
          <w:sz w:val="24"/>
          <w:szCs w:val="24"/>
        </w:rPr>
        <w:t xml:space="preserve">. </w:t>
      </w:r>
      <w:r w:rsidR="007255B7" w:rsidRPr="00DB008C">
        <w:rPr>
          <w:rFonts w:asciiTheme="majorBidi" w:hAnsiTheme="majorBidi" w:cstheme="majorBidi"/>
          <w:sz w:val="24"/>
          <w:szCs w:val="24"/>
        </w:rPr>
        <w:t xml:space="preserve">None of the authors </w:t>
      </w:r>
      <w:del w:id="188" w:author="Editor 25" w:date="2020-08-09T13:06:00Z">
        <w:r w:rsidR="007255B7" w:rsidRPr="00DB008C" w:rsidDel="003D728B">
          <w:rPr>
            <w:rFonts w:asciiTheme="majorBidi" w:hAnsiTheme="majorBidi" w:cstheme="majorBidi"/>
            <w:sz w:val="24"/>
            <w:szCs w:val="24"/>
          </w:rPr>
          <w:delText xml:space="preserve">have </w:delText>
        </w:r>
      </w:del>
      <w:r w:rsidR="007255B7" w:rsidRPr="00DB008C">
        <w:rPr>
          <w:rFonts w:asciiTheme="majorBidi" w:hAnsiTheme="majorBidi" w:cstheme="majorBidi"/>
          <w:sz w:val="24"/>
          <w:szCs w:val="24"/>
        </w:rPr>
        <w:t>followed all the checklist items</w:t>
      </w:r>
      <w:r w:rsidR="007255B7">
        <w:rPr>
          <w:rFonts w:asciiTheme="majorBidi" w:hAnsiTheme="majorBidi" w:cstheme="majorBidi"/>
          <w:sz w:val="24"/>
          <w:szCs w:val="24"/>
        </w:rPr>
        <w:t>.</w:t>
      </w:r>
      <w:r w:rsidR="00287E18">
        <w:rPr>
          <w:rFonts w:asciiTheme="majorBidi" w:hAnsiTheme="majorBidi" w:cstheme="majorBidi"/>
          <w:sz w:val="24"/>
          <w:szCs w:val="24"/>
        </w:rPr>
        <w:t xml:space="preserve"> </w:t>
      </w:r>
      <w:r w:rsidR="00287E18" w:rsidRPr="00287E18">
        <w:rPr>
          <w:rFonts w:asciiTheme="majorBidi" w:hAnsiTheme="majorBidi" w:cstheme="majorBidi"/>
          <w:sz w:val="24"/>
          <w:szCs w:val="24"/>
        </w:rPr>
        <w:t xml:space="preserve">The highest quality score was received by the </w:t>
      </w:r>
      <w:proofErr w:type="spellStart"/>
      <w:r w:rsidR="00287E18" w:rsidRPr="00287E18">
        <w:rPr>
          <w:rFonts w:asciiTheme="majorBidi" w:hAnsiTheme="majorBidi" w:cstheme="majorBidi"/>
          <w:sz w:val="24"/>
          <w:szCs w:val="24"/>
        </w:rPr>
        <w:t>K</w:t>
      </w:r>
      <w:r w:rsidR="00287E18">
        <w:rPr>
          <w:rFonts w:asciiTheme="majorBidi" w:hAnsiTheme="majorBidi" w:cstheme="majorBidi"/>
          <w:sz w:val="24"/>
          <w:szCs w:val="24"/>
        </w:rPr>
        <w:t>hat</w:t>
      </w:r>
      <w:r w:rsidR="00287E18" w:rsidRPr="00287E18">
        <w:rPr>
          <w:rFonts w:asciiTheme="majorBidi" w:hAnsiTheme="majorBidi" w:cstheme="majorBidi"/>
          <w:sz w:val="24"/>
          <w:szCs w:val="24"/>
        </w:rPr>
        <w:t>iban</w:t>
      </w:r>
      <w:r w:rsidR="00287E18">
        <w:rPr>
          <w:rFonts w:asciiTheme="majorBidi" w:hAnsiTheme="majorBidi" w:cstheme="majorBidi"/>
          <w:sz w:val="24"/>
          <w:szCs w:val="24"/>
        </w:rPr>
        <w:t>,et</w:t>
      </w:r>
      <w:proofErr w:type="spellEnd"/>
      <w:r w:rsidR="00287E18">
        <w:rPr>
          <w:rFonts w:asciiTheme="majorBidi" w:hAnsiTheme="majorBidi" w:cstheme="majorBidi"/>
          <w:sz w:val="24"/>
          <w:szCs w:val="24"/>
        </w:rPr>
        <w:t xml:space="preserve"> al (2018)</w:t>
      </w:r>
      <w:r w:rsidR="00006014">
        <w:rPr>
          <w:rFonts w:asciiTheme="majorBidi" w:hAnsiTheme="majorBidi" w:cstheme="majorBidi"/>
          <w:sz w:val="24"/>
          <w:szCs w:val="24"/>
        </w:rPr>
        <w:t xml:space="preserve"> </w:t>
      </w:r>
      <w:r w:rsidR="00006014">
        <w:rPr>
          <w:rFonts w:asciiTheme="majorBidi" w:hAnsiTheme="majorBidi" w:cstheme="majorBidi"/>
          <w:sz w:val="24"/>
          <w:szCs w:val="24"/>
        </w:rPr>
        <w:fldChar w:fldCharType="begin"/>
      </w:r>
      <w:r w:rsidR="00006014">
        <w:rPr>
          <w:rFonts w:asciiTheme="majorBidi" w:hAnsiTheme="majorBidi" w:cstheme="majorBidi"/>
          <w:sz w:val="24"/>
          <w:szCs w:val="24"/>
        </w:rPr>
        <w:instrText xml:space="preserve"> ADDIN EN.CITE &lt;EndNote&gt;&lt;Cite&gt;&lt;Author&gt;Khatiban M&lt;/Author&gt;&lt;Year&gt;2018&lt;/Year&gt;&lt;RecNum&gt;21&lt;/RecNum&gt;&lt;DisplayText&gt;(29)&lt;/DisplayText&gt;&lt;record&gt;&lt;rec-number&gt;21&lt;/rec-number&gt;&lt;foreign-keys&gt;&lt;key app="EN" db-id="z9vs9xsx3252fqewvt3xpz975r5wxfrtps29" timestamp="1558606521"&gt;21&lt;/key&gt;&lt;/foreign-keys&gt;&lt;ref-type name="Journal Article"&gt;17&lt;/ref-type&gt;&lt;contributors&gt;&lt;authors&gt;&lt;author&gt;Khatiban M, Falahan N, Amini R, Farahanchi A, Soltanian A&lt;/author&gt;&lt;/authors&gt;&lt;/contributors&gt;&lt;titles&gt;&lt;title&gt;Lecture-based versus problembased learning in ethics education among nursing students&lt;/title&gt;&lt;secondary-title&gt;Nursing Ethics&lt;/secondary-title&gt;&lt;/titles&gt;&lt;periodical&gt;&lt;full-title&gt;Nursing Ethics&lt;/full-title&gt;&lt;/periodical&gt;&lt;volume&gt;1&lt;/volume&gt;&lt;number&gt;12&lt;/number&gt;&lt;dates&gt;&lt;year&gt;2018&lt;/year&gt;&lt;/dates&gt;&lt;urls&gt;&lt;/urls&gt;&lt;/record&gt;&lt;/Cite&gt;&lt;/EndNote&gt;</w:instrText>
      </w:r>
      <w:r w:rsidR="00006014">
        <w:rPr>
          <w:rFonts w:asciiTheme="majorBidi" w:hAnsiTheme="majorBidi" w:cstheme="majorBidi"/>
          <w:sz w:val="24"/>
          <w:szCs w:val="24"/>
        </w:rPr>
        <w:fldChar w:fldCharType="separate"/>
      </w:r>
      <w:r w:rsidR="00006014">
        <w:rPr>
          <w:rFonts w:asciiTheme="majorBidi" w:hAnsiTheme="majorBidi" w:cstheme="majorBidi"/>
          <w:noProof/>
          <w:sz w:val="24"/>
          <w:szCs w:val="24"/>
        </w:rPr>
        <w:t>(29)</w:t>
      </w:r>
      <w:r w:rsidR="00006014">
        <w:rPr>
          <w:rFonts w:asciiTheme="majorBidi" w:hAnsiTheme="majorBidi" w:cstheme="majorBidi"/>
          <w:sz w:val="24"/>
          <w:szCs w:val="24"/>
        </w:rPr>
        <w:fldChar w:fldCharType="end"/>
      </w:r>
      <w:r w:rsidR="00006014">
        <w:rPr>
          <w:rFonts w:asciiTheme="majorBidi" w:hAnsiTheme="majorBidi" w:cstheme="majorBidi"/>
          <w:sz w:val="24"/>
          <w:szCs w:val="24"/>
        </w:rPr>
        <w:t>.</w:t>
      </w:r>
      <w:r w:rsidR="00621A62">
        <w:rPr>
          <w:rFonts w:asciiTheme="majorBidi" w:hAnsiTheme="majorBidi" w:cstheme="majorBidi"/>
          <w:sz w:val="24"/>
          <w:szCs w:val="24"/>
        </w:rPr>
        <w:t xml:space="preserve"> </w:t>
      </w:r>
      <w:del w:id="189" w:author="Editor 25" w:date="2020-08-09T13:06:00Z">
        <w:r w:rsidR="00B67542" w:rsidRPr="00B67542" w:rsidDel="003D728B">
          <w:rPr>
            <w:rFonts w:asciiTheme="majorBidi" w:hAnsiTheme="majorBidi" w:cstheme="majorBidi"/>
            <w:sz w:val="24"/>
            <w:szCs w:val="24"/>
          </w:rPr>
          <w:delText>Evaluating</w:delText>
        </w:r>
        <w:r w:rsidR="00B67542" w:rsidDel="003D728B">
          <w:rPr>
            <w:rFonts w:asciiTheme="majorBidi" w:hAnsiTheme="majorBidi" w:cstheme="majorBidi"/>
            <w:sz w:val="24"/>
            <w:szCs w:val="24"/>
          </w:rPr>
          <w:delText xml:space="preserve"> </w:delText>
        </w:r>
      </w:del>
      <w:ins w:id="190" w:author="Editor 25" w:date="2020-08-09T13:06:00Z">
        <w:r>
          <w:rPr>
            <w:rFonts w:asciiTheme="majorBidi" w:hAnsiTheme="majorBidi" w:cstheme="majorBidi"/>
            <w:sz w:val="24"/>
            <w:szCs w:val="24"/>
          </w:rPr>
          <w:t xml:space="preserve">The evaluation of </w:t>
        </w:r>
      </w:ins>
      <w:del w:id="191" w:author="Editor 25" w:date="2020-08-09T13:06:00Z">
        <w:r w:rsidR="00B67542" w:rsidDel="003D728B">
          <w:rPr>
            <w:rFonts w:asciiTheme="majorBidi" w:hAnsiTheme="majorBidi" w:cstheme="majorBidi"/>
            <w:sz w:val="24"/>
            <w:szCs w:val="24"/>
          </w:rPr>
          <w:delText>of</w:delText>
        </w:r>
        <w:r w:rsidR="00B67542" w:rsidRPr="00B67542" w:rsidDel="003D728B">
          <w:rPr>
            <w:rFonts w:asciiTheme="majorBidi" w:hAnsiTheme="majorBidi" w:cstheme="majorBidi"/>
            <w:sz w:val="24"/>
            <w:szCs w:val="24"/>
          </w:rPr>
          <w:delText xml:space="preserve"> </w:delText>
        </w:r>
      </w:del>
      <w:r w:rsidR="00B67542" w:rsidRPr="00B67542">
        <w:rPr>
          <w:rFonts w:asciiTheme="majorBidi" w:hAnsiTheme="majorBidi" w:cstheme="majorBidi"/>
          <w:sz w:val="24"/>
          <w:szCs w:val="24"/>
        </w:rPr>
        <w:t xml:space="preserve">this article </w:t>
      </w:r>
      <w:r w:rsidR="00B67542">
        <w:rPr>
          <w:rFonts w:asciiTheme="majorBidi" w:hAnsiTheme="majorBidi" w:cstheme="majorBidi"/>
          <w:sz w:val="24"/>
          <w:szCs w:val="24"/>
        </w:rPr>
        <w:t>include</w:t>
      </w:r>
      <w:ins w:id="192" w:author="Editor 25" w:date="2020-08-09T13:06:00Z">
        <w:r>
          <w:rPr>
            <w:rFonts w:asciiTheme="majorBidi" w:hAnsiTheme="majorBidi" w:cstheme="majorBidi"/>
            <w:sz w:val="24"/>
            <w:szCs w:val="24"/>
          </w:rPr>
          <w:t>s</w:t>
        </w:r>
      </w:ins>
      <w:r w:rsidR="00B67542" w:rsidRPr="00B67542">
        <w:rPr>
          <w:rFonts w:asciiTheme="majorBidi" w:hAnsiTheme="majorBidi" w:cstheme="majorBidi"/>
          <w:sz w:val="24"/>
          <w:szCs w:val="24"/>
        </w:rPr>
        <w:t xml:space="preserve"> earning </w:t>
      </w:r>
      <w:r w:rsidR="00B44B42">
        <w:rPr>
          <w:rFonts w:asciiTheme="majorBidi" w:hAnsiTheme="majorBidi" w:cstheme="majorBidi"/>
          <w:sz w:val="24"/>
          <w:szCs w:val="24"/>
        </w:rPr>
        <w:t>16</w:t>
      </w:r>
      <w:r w:rsidR="00B67542">
        <w:rPr>
          <w:rFonts w:asciiTheme="majorBidi" w:hAnsiTheme="majorBidi" w:cstheme="majorBidi"/>
          <w:sz w:val="24"/>
          <w:szCs w:val="24"/>
        </w:rPr>
        <w:t xml:space="preserve"> </w:t>
      </w:r>
      <w:r w:rsidR="00B67542" w:rsidRPr="00B67542">
        <w:rPr>
          <w:rFonts w:asciiTheme="majorBidi" w:hAnsiTheme="majorBidi" w:cstheme="majorBidi"/>
          <w:sz w:val="24"/>
          <w:szCs w:val="24"/>
        </w:rPr>
        <w:t>score</w:t>
      </w:r>
      <w:r w:rsidR="00B44B42">
        <w:rPr>
          <w:rFonts w:asciiTheme="majorBidi" w:hAnsiTheme="majorBidi" w:cstheme="majorBidi"/>
          <w:sz w:val="24"/>
          <w:szCs w:val="24"/>
        </w:rPr>
        <w:t>s</w:t>
      </w:r>
      <w:r w:rsidR="00B67542" w:rsidRPr="00B67542">
        <w:rPr>
          <w:rFonts w:asciiTheme="majorBidi" w:hAnsiTheme="majorBidi" w:cstheme="majorBidi"/>
          <w:sz w:val="24"/>
          <w:szCs w:val="24"/>
        </w:rPr>
        <w:t xml:space="preserve"> for</w:t>
      </w:r>
      <w:r w:rsidR="00B67542">
        <w:rPr>
          <w:rFonts w:asciiTheme="majorBidi" w:hAnsiTheme="majorBidi" w:cstheme="majorBidi"/>
          <w:sz w:val="24"/>
          <w:szCs w:val="24"/>
        </w:rPr>
        <w:t xml:space="preserve"> having structured PICO, concealed allocation, </w:t>
      </w:r>
      <w:r w:rsidR="00B44B42">
        <w:rPr>
          <w:rFonts w:asciiTheme="majorBidi" w:hAnsiTheme="majorBidi" w:cstheme="majorBidi"/>
          <w:sz w:val="24"/>
          <w:szCs w:val="24"/>
        </w:rPr>
        <w:t>well description of intervention, having published protocol, discussed similarity of groups, having sufficient sample size and power calculation, assessed important outcomes</w:t>
      </w:r>
      <w:ins w:id="193" w:author="Editor 25" w:date="2020-08-09T13:07:00Z">
        <w:r>
          <w:rPr>
            <w:rFonts w:asciiTheme="majorBidi" w:hAnsiTheme="majorBidi" w:cstheme="majorBidi"/>
            <w:sz w:val="24"/>
            <w:szCs w:val="24"/>
          </w:rPr>
          <w:t>,</w:t>
        </w:r>
      </w:ins>
      <w:r w:rsidR="00B44B42">
        <w:rPr>
          <w:rFonts w:asciiTheme="majorBidi" w:hAnsiTheme="majorBidi" w:cstheme="majorBidi"/>
          <w:sz w:val="24"/>
          <w:szCs w:val="24"/>
        </w:rPr>
        <w:t xml:space="preserve"> and reported conflict of interest and four scores for report of ethical </w:t>
      </w:r>
      <w:r w:rsidR="00621A62">
        <w:rPr>
          <w:rFonts w:asciiTheme="majorBidi" w:hAnsiTheme="majorBidi" w:cstheme="majorBidi"/>
          <w:sz w:val="24"/>
          <w:szCs w:val="24"/>
        </w:rPr>
        <w:t xml:space="preserve">approval, intention to treat analysis, described statistical methods and quality of final discussion. </w:t>
      </w:r>
      <w:del w:id="194" w:author="Maryam" w:date="2020-08-10T13:31:00Z">
        <w:r w:rsidR="00621A62" w:rsidDel="000E3727">
          <w:rPr>
            <w:rFonts w:asciiTheme="majorBidi" w:hAnsiTheme="majorBidi" w:cstheme="majorBidi"/>
            <w:sz w:val="24"/>
            <w:szCs w:val="24"/>
          </w:rPr>
          <w:delText xml:space="preserve">Also this </w:delText>
        </w:r>
      </w:del>
      <w:ins w:id="195" w:author="Maryam" w:date="2020-08-10T13:31:00Z">
        <w:r w:rsidR="000E3727">
          <w:rPr>
            <w:rFonts w:asciiTheme="majorBidi" w:hAnsiTheme="majorBidi" w:cstheme="majorBidi"/>
            <w:sz w:val="24"/>
            <w:szCs w:val="24"/>
          </w:rPr>
          <w:t xml:space="preserve">This </w:t>
        </w:r>
      </w:ins>
      <w:r w:rsidR="00621A62">
        <w:rPr>
          <w:rFonts w:asciiTheme="majorBidi" w:hAnsiTheme="majorBidi" w:cstheme="majorBidi"/>
          <w:sz w:val="24"/>
          <w:szCs w:val="24"/>
        </w:rPr>
        <w:t>article n</w:t>
      </w:r>
      <w:r w:rsidR="00621A62" w:rsidRPr="00621A62">
        <w:rPr>
          <w:rFonts w:asciiTheme="majorBidi" w:hAnsiTheme="majorBidi" w:cstheme="majorBidi"/>
          <w:sz w:val="24"/>
          <w:szCs w:val="24"/>
        </w:rPr>
        <w:t>o score was earned</w:t>
      </w:r>
      <w:r w:rsidR="00621A62">
        <w:rPr>
          <w:rFonts w:asciiTheme="majorBidi" w:hAnsiTheme="majorBidi" w:cstheme="majorBidi"/>
          <w:sz w:val="24"/>
          <w:szCs w:val="24"/>
        </w:rPr>
        <w:t xml:space="preserve"> for random selection and blinding.   </w:t>
      </w:r>
      <w:r w:rsidR="00B44B42">
        <w:rPr>
          <w:rFonts w:asciiTheme="majorBidi" w:hAnsiTheme="majorBidi" w:cstheme="majorBidi"/>
          <w:sz w:val="24"/>
          <w:szCs w:val="24"/>
        </w:rPr>
        <w:t xml:space="preserve"> </w:t>
      </w:r>
      <w:r w:rsidR="00B67542">
        <w:rPr>
          <w:rFonts w:asciiTheme="majorBidi" w:hAnsiTheme="majorBidi" w:cstheme="majorBidi"/>
          <w:sz w:val="24"/>
          <w:szCs w:val="24"/>
        </w:rPr>
        <w:t xml:space="preserve"> </w:t>
      </w:r>
      <w:r w:rsidR="00287E18" w:rsidRPr="00287E18">
        <w:rPr>
          <w:rFonts w:asciiTheme="majorBidi" w:hAnsiTheme="majorBidi" w:cstheme="majorBidi"/>
          <w:sz w:val="24"/>
          <w:szCs w:val="24"/>
        </w:rPr>
        <w:t xml:space="preserve"> </w:t>
      </w:r>
    </w:p>
    <w:p w14:paraId="569FDFF9" w14:textId="0C227290" w:rsidR="00F65014" w:rsidRDefault="00621A62" w:rsidP="00FB6280">
      <w:pPr>
        <w:autoSpaceDE w:val="0"/>
        <w:autoSpaceDN w:val="0"/>
        <w:adjustRightInd w:val="0"/>
        <w:spacing w:after="0" w:line="360" w:lineRule="auto"/>
        <w:jc w:val="both"/>
        <w:rPr>
          <w:rFonts w:asciiTheme="majorBidi" w:hAnsiTheme="majorBidi" w:cstheme="majorBidi"/>
          <w:sz w:val="24"/>
          <w:szCs w:val="24"/>
        </w:rPr>
      </w:pPr>
      <w:r w:rsidRPr="00621A62">
        <w:rPr>
          <w:rFonts w:asciiTheme="majorBidi" w:hAnsiTheme="majorBidi" w:cstheme="majorBidi"/>
          <w:sz w:val="24"/>
          <w:szCs w:val="24"/>
        </w:rPr>
        <w:t>Generally</w:t>
      </w:r>
      <w:r>
        <w:rPr>
          <w:rFonts w:asciiTheme="majorBidi" w:hAnsiTheme="majorBidi" w:cstheme="majorBidi"/>
          <w:sz w:val="24"/>
          <w:szCs w:val="24"/>
        </w:rPr>
        <w:t>, t</w:t>
      </w:r>
      <w:r w:rsidR="00F65014" w:rsidRPr="00FF5AF4">
        <w:rPr>
          <w:rFonts w:asciiTheme="majorBidi" w:hAnsiTheme="majorBidi" w:cstheme="majorBidi"/>
          <w:sz w:val="24"/>
          <w:szCs w:val="24"/>
        </w:rPr>
        <w:t>he appropriateness of the research question</w:t>
      </w:r>
      <w:r w:rsidR="00F65014">
        <w:rPr>
          <w:rFonts w:asciiTheme="majorBidi" w:hAnsiTheme="majorBidi" w:cstheme="majorBidi"/>
          <w:sz w:val="24"/>
          <w:szCs w:val="24"/>
        </w:rPr>
        <w:t xml:space="preserve"> and the type of interventions </w:t>
      </w:r>
      <w:r w:rsidR="00F65014" w:rsidRPr="00FF5AF4">
        <w:rPr>
          <w:rFonts w:asciiTheme="majorBidi" w:hAnsiTheme="majorBidi" w:cstheme="majorBidi"/>
          <w:sz w:val="24"/>
          <w:szCs w:val="24"/>
        </w:rPr>
        <w:t>earned the full score in 95.7% and 100% of the articles</w:t>
      </w:r>
      <w:r w:rsidR="00F65014">
        <w:rPr>
          <w:rFonts w:asciiTheme="majorBidi" w:hAnsiTheme="majorBidi" w:cstheme="majorBidi"/>
          <w:sz w:val="24"/>
          <w:szCs w:val="24"/>
        </w:rPr>
        <w:t>.</w:t>
      </w:r>
      <w:r w:rsidR="00F65014" w:rsidRPr="00FF5AF4">
        <w:rPr>
          <w:rFonts w:asciiTheme="majorBidi" w:hAnsiTheme="majorBidi" w:cstheme="majorBidi"/>
          <w:sz w:val="24"/>
          <w:szCs w:val="24"/>
        </w:rPr>
        <w:t xml:space="preserve"> Randomization and random allocation</w:t>
      </w:r>
      <w:r w:rsidR="00F65014">
        <w:rPr>
          <w:rFonts w:asciiTheme="majorBidi" w:hAnsiTheme="majorBidi" w:cstheme="majorBidi"/>
          <w:sz w:val="24"/>
          <w:szCs w:val="24"/>
        </w:rPr>
        <w:t xml:space="preserve"> were reported </w:t>
      </w:r>
      <w:r w:rsidR="00F65014" w:rsidRPr="00FF5AF4">
        <w:rPr>
          <w:rFonts w:asciiTheme="majorBidi" w:hAnsiTheme="majorBidi" w:cstheme="majorBidi"/>
          <w:sz w:val="24"/>
          <w:szCs w:val="24"/>
        </w:rPr>
        <w:t xml:space="preserve">in 13% </w:t>
      </w:r>
      <w:r w:rsidR="00F65014">
        <w:rPr>
          <w:rFonts w:asciiTheme="majorBidi" w:hAnsiTheme="majorBidi" w:cstheme="majorBidi"/>
          <w:sz w:val="24"/>
          <w:szCs w:val="24"/>
        </w:rPr>
        <w:t>and</w:t>
      </w:r>
      <w:r w:rsidR="00F65014" w:rsidRPr="00FF5AF4">
        <w:rPr>
          <w:rFonts w:asciiTheme="majorBidi" w:hAnsiTheme="majorBidi" w:cstheme="majorBidi"/>
          <w:sz w:val="24"/>
          <w:szCs w:val="24"/>
        </w:rPr>
        <w:t xml:space="preserve"> 43.5% of the articles. None of the articles </w:t>
      </w:r>
      <w:r w:rsidR="00F65014">
        <w:rPr>
          <w:rFonts w:asciiTheme="majorBidi" w:hAnsiTheme="majorBidi" w:cstheme="majorBidi"/>
          <w:sz w:val="24"/>
          <w:szCs w:val="24"/>
        </w:rPr>
        <w:t>reported</w:t>
      </w:r>
      <w:r w:rsidR="00F65014" w:rsidRPr="00FF5AF4">
        <w:rPr>
          <w:rFonts w:asciiTheme="majorBidi" w:hAnsiTheme="majorBidi" w:cstheme="majorBidi"/>
          <w:sz w:val="24"/>
          <w:szCs w:val="24"/>
        </w:rPr>
        <w:t xml:space="preserve"> blindness (0%). 69.6% of the articles had a zero score on the sample size. 82.6% of the articles were referred to the main results, while only one article </w:t>
      </w:r>
      <w:r w:rsidR="00F65014">
        <w:rPr>
          <w:rFonts w:asciiTheme="majorBidi" w:hAnsiTheme="majorBidi" w:cstheme="majorBidi"/>
          <w:sz w:val="24"/>
          <w:szCs w:val="24"/>
        </w:rPr>
        <w:t>reported</w:t>
      </w:r>
      <w:r w:rsidR="00F65014" w:rsidRPr="00FF5AF4">
        <w:rPr>
          <w:rFonts w:asciiTheme="majorBidi" w:hAnsiTheme="majorBidi" w:cstheme="majorBidi"/>
          <w:sz w:val="24"/>
          <w:szCs w:val="24"/>
        </w:rPr>
        <w:t xml:space="preserve"> the exact description of the data analysis. In terms of ethics in the research, 21.7% of the articles referred to the code of ethics and 52.2% to the conflict</w:t>
      </w:r>
      <w:r w:rsidR="00F65014">
        <w:rPr>
          <w:rFonts w:asciiTheme="majorBidi" w:hAnsiTheme="majorBidi" w:cstheme="majorBidi"/>
          <w:sz w:val="24"/>
          <w:szCs w:val="24"/>
        </w:rPr>
        <w:t xml:space="preserve"> of interest</w:t>
      </w:r>
      <w:r w:rsidR="00F65014" w:rsidRPr="00FF5AF4">
        <w:rPr>
          <w:rFonts w:asciiTheme="majorBidi" w:hAnsiTheme="majorBidi" w:cstheme="majorBidi"/>
          <w:sz w:val="24"/>
          <w:szCs w:val="24"/>
        </w:rPr>
        <w:t>.</w:t>
      </w:r>
      <w:r w:rsidR="00477EC9">
        <w:rPr>
          <w:rFonts w:asciiTheme="majorBidi" w:hAnsiTheme="majorBidi" w:cstheme="majorBidi"/>
          <w:sz w:val="24"/>
          <w:szCs w:val="24"/>
        </w:rPr>
        <w:t xml:space="preserve"> </w:t>
      </w:r>
      <w:del w:id="196" w:author="Editor 25" w:date="2020-08-09T13:10:00Z">
        <w:r w:rsidR="00477EC9" w:rsidRPr="00477EC9" w:rsidDel="003D728B">
          <w:rPr>
            <w:rFonts w:asciiTheme="majorBidi" w:hAnsiTheme="majorBidi" w:cstheme="majorBidi"/>
            <w:sz w:val="24"/>
            <w:szCs w:val="24"/>
          </w:rPr>
          <w:delText xml:space="preserve">Based on the results of </w:delText>
        </w:r>
      </w:del>
      <w:r w:rsidR="00477EC9" w:rsidRPr="00477EC9">
        <w:rPr>
          <w:rFonts w:asciiTheme="majorBidi" w:hAnsiTheme="majorBidi" w:cstheme="majorBidi"/>
          <w:sz w:val="24"/>
          <w:szCs w:val="24"/>
        </w:rPr>
        <w:t xml:space="preserve">Table </w:t>
      </w:r>
      <w:r w:rsidR="00F36C60">
        <w:rPr>
          <w:rFonts w:asciiTheme="majorBidi" w:hAnsiTheme="majorBidi" w:cstheme="majorBidi"/>
          <w:sz w:val="24"/>
          <w:szCs w:val="24"/>
        </w:rPr>
        <w:t>2</w:t>
      </w:r>
      <w:ins w:id="197" w:author="Editor 25" w:date="2020-08-09T13:10:00Z">
        <w:r w:rsidR="003D728B">
          <w:rPr>
            <w:rFonts w:asciiTheme="majorBidi" w:hAnsiTheme="majorBidi" w:cstheme="majorBidi"/>
            <w:sz w:val="24"/>
            <w:szCs w:val="24"/>
          </w:rPr>
          <w:t xml:space="preserve"> shows that</w:t>
        </w:r>
      </w:ins>
      <w:del w:id="198" w:author="Editor 25" w:date="2020-08-09T13:10:00Z">
        <w:r w:rsidR="00477EC9" w:rsidRPr="00477EC9" w:rsidDel="003D728B">
          <w:rPr>
            <w:rFonts w:asciiTheme="majorBidi" w:hAnsiTheme="majorBidi" w:cstheme="majorBidi"/>
            <w:sz w:val="24"/>
            <w:szCs w:val="24"/>
          </w:rPr>
          <w:delText>,</w:delText>
        </w:r>
      </w:del>
      <w:r w:rsidR="00477EC9" w:rsidRPr="00477EC9">
        <w:rPr>
          <w:rFonts w:asciiTheme="majorBidi" w:hAnsiTheme="majorBidi" w:cstheme="majorBidi"/>
          <w:sz w:val="24"/>
          <w:szCs w:val="24"/>
        </w:rPr>
        <w:t xml:space="preserve"> blind</w:t>
      </w:r>
      <w:r w:rsidR="00477EC9">
        <w:rPr>
          <w:rFonts w:asciiTheme="majorBidi" w:hAnsiTheme="majorBidi" w:cstheme="majorBidi"/>
          <w:sz w:val="24"/>
          <w:szCs w:val="24"/>
        </w:rPr>
        <w:t>ing</w:t>
      </w:r>
      <w:r w:rsidR="00477EC9" w:rsidRPr="00477EC9">
        <w:rPr>
          <w:rFonts w:asciiTheme="majorBidi" w:hAnsiTheme="majorBidi" w:cstheme="majorBidi"/>
          <w:sz w:val="24"/>
          <w:szCs w:val="24"/>
        </w:rPr>
        <w:t xml:space="preserve">, protocols recording and use of proportional </w:t>
      </w:r>
      <w:r w:rsidR="00477EC9">
        <w:rPr>
          <w:rFonts w:asciiTheme="majorBidi" w:hAnsiTheme="majorBidi" w:cstheme="majorBidi"/>
          <w:sz w:val="24"/>
          <w:szCs w:val="24"/>
        </w:rPr>
        <w:t>statistical</w:t>
      </w:r>
      <w:r w:rsidR="00477EC9" w:rsidRPr="00477EC9">
        <w:rPr>
          <w:rFonts w:asciiTheme="majorBidi" w:hAnsiTheme="majorBidi" w:cstheme="majorBidi"/>
          <w:sz w:val="24"/>
          <w:szCs w:val="24"/>
        </w:rPr>
        <w:t xml:space="preserve"> methods earned the least amount of tool</w:t>
      </w:r>
      <w:r w:rsidR="00477EC9">
        <w:rPr>
          <w:rFonts w:asciiTheme="majorBidi" w:hAnsiTheme="majorBidi" w:cstheme="majorBidi"/>
          <w:sz w:val="24"/>
          <w:szCs w:val="24"/>
        </w:rPr>
        <w:t>’</w:t>
      </w:r>
      <w:r w:rsidR="00477EC9" w:rsidRPr="00477EC9">
        <w:rPr>
          <w:rFonts w:asciiTheme="majorBidi" w:hAnsiTheme="majorBidi" w:cstheme="majorBidi"/>
          <w:sz w:val="24"/>
          <w:szCs w:val="24"/>
        </w:rPr>
        <w:t>s</w:t>
      </w:r>
      <w:r w:rsidR="00477EC9">
        <w:rPr>
          <w:rFonts w:asciiTheme="majorBidi" w:hAnsiTheme="majorBidi" w:cstheme="majorBidi"/>
          <w:sz w:val="24"/>
          <w:szCs w:val="24"/>
        </w:rPr>
        <w:t xml:space="preserve"> score</w:t>
      </w:r>
      <w:r w:rsidR="00477EC9" w:rsidRPr="00477EC9">
        <w:rPr>
          <w:rFonts w:asciiTheme="majorBidi" w:hAnsiTheme="majorBidi" w:cstheme="majorBidi"/>
          <w:sz w:val="24"/>
          <w:szCs w:val="24"/>
        </w:rPr>
        <w:t>.</w:t>
      </w:r>
      <w:r w:rsidR="009F42B9">
        <w:rPr>
          <w:rFonts w:asciiTheme="majorBidi" w:hAnsiTheme="majorBidi" w:cstheme="majorBidi"/>
          <w:sz w:val="24"/>
          <w:szCs w:val="24"/>
        </w:rPr>
        <w:t xml:space="preserve"> </w:t>
      </w:r>
      <w:ins w:id="199" w:author="Editor 25" w:date="2020-08-09T13:10:00Z">
        <w:r w:rsidR="003D728B">
          <w:rPr>
            <w:rFonts w:asciiTheme="majorBidi" w:hAnsiTheme="majorBidi" w:cstheme="majorBidi"/>
            <w:sz w:val="24"/>
            <w:szCs w:val="24"/>
          </w:rPr>
          <w:t xml:space="preserve">It also indicates </w:t>
        </w:r>
      </w:ins>
      <w:del w:id="200" w:author="Editor 25" w:date="2020-08-09T13:11:00Z">
        <w:r w:rsidR="006209DD" w:rsidDel="003D728B">
          <w:rPr>
            <w:rFonts w:asciiTheme="majorBidi" w:hAnsiTheme="majorBidi" w:cstheme="majorBidi"/>
            <w:sz w:val="24"/>
            <w:szCs w:val="24"/>
          </w:rPr>
          <w:delText xml:space="preserve">Author’s </w:delText>
        </w:r>
      </w:del>
      <w:ins w:id="201" w:author="Editor 25" w:date="2020-08-09T13:11:00Z">
        <w:r w:rsidR="003D728B">
          <w:rPr>
            <w:rFonts w:asciiTheme="majorBidi" w:hAnsiTheme="majorBidi" w:cstheme="majorBidi"/>
            <w:sz w:val="24"/>
            <w:szCs w:val="24"/>
          </w:rPr>
          <w:t xml:space="preserve">our </w:t>
        </w:r>
      </w:ins>
      <w:r w:rsidR="006209DD">
        <w:rPr>
          <w:rFonts w:asciiTheme="majorBidi" w:hAnsiTheme="majorBidi" w:cstheme="majorBidi"/>
          <w:sz w:val="24"/>
          <w:szCs w:val="24"/>
        </w:rPr>
        <w:t xml:space="preserve">judgments </w:t>
      </w:r>
      <w:r w:rsidR="00F65014" w:rsidRPr="00F65014">
        <w:rPr>
          <w:rFonts w:asciiTheme="majorBidi" w:hAnsiTheme="majorBidi" w:cstheme="majorBidi"/>
          <w:sz w:val="24"/>
          <w:szCs w:val="24"/>
        </w:rPr>
        <w:t xml:space="preserve">of </w:t>
      </w:r>
      <w:r w:rsidR="006209DD">
        <w:rPr>
          <w:rFonts w:asciiTheme="majorBidi" w:hAnsiTheme="majorBidi" w:cstheme="majorBidi"/>
          <w:sz w:val="24"/>
          <w:szCs w:val="24"/>
        </w:rPr>
        <w:t>the quality of a</w:t>
      </w:r>
      <w:r w:rsidR="006209DD" w:rsidRPr="00F65014">
        <w:rPr>
          <w:rFonts w:asciiTheme="majorBidi" w:hAnsiTheme="majorBidi" w:cstheme="majorBidi"/>
          <w:sz w:val="24"/>
          <w:szCs w:val="24"/>
        </w:rPr>
        <w:t xml:space="preserve">ll </w:t>
      </w:r>
      <w:r w:rsidR="006209DD">
        <w:rPr>
          <w:rFonts w:asciiTheme="majorBidi" w:hAnsiTheme="majorBidi" w:cstheme="majorBidi"/>
          <w:sz w:val="24"/>
          <w:szCs w:val="24"/>
        </w:rPr>
        <w:t>included studies</w:t>
      </w:r>
      <w:ins w:id="202" w:author="Editor 25" w:date="2020-08-09T13:11:00Z">
        <w:r w:rsidR="003D728B">
          <w:rPr>
            <w:rFonts w:asciiTheme="majorBidi" w:hAnsiTheme="majorBidi" w:cstheme="majorBidi"/>
            <w:sz w:val="24"/>
            <w:szCs w:val="24"/>
          </w:rPr>
          <w:t>.</w:t>
        </w:r>
      </w:ins>
      <w:del w:id="203" w:author="Editor 25" w:date="2020-08-09T13:11:00Z">
        <w:r w:rsidR="006209DD" w:rsidDel="003D728B">
          <w:rPr>
            <w:rFonts w:asciiTheme="majorBidi" w:hAnsiTheme="majorBidi" w:cstheme="majorBidi"/>
            <w:sz w:val="24"/>
            <w:szCs w:val="24"/>
          </w:rPr>
          <w:delText xml:space="preserve"> </w:delText>
        </w:r>
        <w:r w:rsidR="00F65014" w:rsidRPr="00F65014" w:rsidDel="003D728B">
          <w:rPr>
            <w:rFonts w:asciiTheme="majorBidi" w:hAnsiTheme="majorBidi" w:cstheme="majorBidi"/>
            <w:sz w:val="24"/>
            <w:szCs w:val="24"/>
          </w:rPr>
          <w:delText xml:space="preserve">are presented in Table </w:delText>
        </w:r>
        <w:r w:rsidR="00F36C60" w:rsidDel="003D728B">
          <w:rPr>
            <w:rFonts w:asciiTheme="majorBidi" w:hAnsiTheme="majorBidi" w:cstheme="majorBidi"/>
            <w:sz w:val="24"/>
            <w:szCs w:val="24"/>
          </w:rPr>
          <w:delText>2</w:delText>
        </w:r>
        <w:r w:rsidR="00477EC9" w:rsidDel="003D728B">
          <w:rPr>
            <w:rFonts w:asciiTheme="majorBidi" w:hAnsiTheme="majorBidi" w:cstheme="majorBidi"/>
            <w:sz w:val="24"/>
            <w:szCs w:val="24"/>
          </w:rPr>
          <w:delText xml:space="preserve">. </w:delText>
        </w:r>
      </w:del>
    </w:p>
    <w:p w14:paraId="4E603A7C" w14:textId="77777777" w:rsidR="00F65014" w:rsidRPr="00F65014" w:rsidRDefault="00F65014" w:rsidP="00F65014">
      <w:pPr>
        <w:pStyle w:val="ListParagraph"/>
        <w:tabs>
          <w:tab w:val="left" w:pos="3271"/>
        </w:tabs>
        <w:bidi w:val="0"/>
        <w:spacing w:after="120" w:line="360" w:lineRule="auto"/>
        <w:ind w:left="0"/>
        <w:jc w:val="both"/>
        <w:rPr>
          <w:rFonts w:asciiTheme="majorBidi" w:hAnsiTheme="majorBidi" w:cstheme="majorBidi"/>
          <w:b/>
          <w:bCs/>
          <w:sz w:val="24"/>
          <w:szCs w:val="24"/>
        </w:rPr>
      </w:pPr>
      <w:r w:rsidRPr="00F65014">
        <w:rPr>
          <w:rFonts w:asciiTheme="majorBidi" w:hAnsiTheme="majorBidi" w:cstheme="majorBidi"/>
          <w:b/>
          <w:bCs/>
          <w:sz w:val="24"/>
          <w:szCs w:val="24"/>
        </w:rPr>
        <w:t>Discussion</w:t>
      </w:r>
    </w:p>
    <w:p w14:paraId="5CB07785" w14:textId="77777777" w:rsidR="00123179" w:rsidRDefault="00290CA5" w:rsidP="00C30259">
      <w:pPr>
        <w:pStyle w:val="ListParagraph"/>
        <w:tabs>
          <w:tab w:val="left" w:pos="3271"/>
        </w:tabs>
        <w:bidi w:val="0"/>
        <w:spacing w:after="120" w:line="360" w:lineRule="auto"/>
        <w:ind w:left="0"/>
        <w:jc w:val="both"/>
        <w:rPr>
          <w:rFonts w:asciiTheme="majorBidi" w:hAnsiTheme="majorBidi" w:cstheme="majorBidi"/>
          <w:sz w:val="24"/>
          <w:szCs w:val="24"/>
        </w:rPr>
      </w:pPr>
      <w:r w:rsidRPr="00290CA5">
        <w:rPr>
          <w:rFonts w:asciiTheme="majorBidi" w:hAnsiTheme="majorBidi" w:cstheme="majorBidi"/>
          <w:sz w:val="24"/>
          <w:szCs w:val="24"/>
        </w:rPr>
        <w:t>In this study, 2</w:t>
      </w:r>
      <w:r w:rsidR="006209DD">
        <w:rPr>
          <w:rFonts w:asciiTheme="majorBidi" w:hAnsiTheme="majorBidi" w:cstheme="majorBidi"/>
          <w:sz w:val="24"/>
          <w:szCs w:val="24"/>
        </w:rPr>
        <w:t>2</w:t>
      </w:r>
      <w:r w:rsidRPr="00290CA5">
        <w:rPr>
          <w:rFonts w:asciiTheme="majorBidi" w:hAnsiTheme="majorBidi" w:cstheme="majorBidi"/>
          <w:sz w:val="24"/>
          <w:szCs w:val="24"/>
        </w:rPr>
        <w:t xml:space="preserve"> published empirical or </w:t>
      </w:r>
      <w:r w:rsidR="00C35702">
        <w:rPr>
          <w:rFonts w:asciiTheme="majorBidi" w:hAnsiTheme="majorBidi" w:cstheme="majorBidi"/>
          <w:sz w:val="24"/>
          <w:szCs w:val="24"/>
        </w:rPr>
        <w:t>quasi</w:t>
      </w:r>
      <w:r w:rsidRPr="00290CA5">
        <w:rPr>
          <w:rFonts w:asciiTheme="majorBidi" w:hAnsiTheme="majorBidi" w:cstheme="majorBidi"/>
          <w:sz w:val="24"/>
          <w:szCs w:val="24"/>
        </w:rPr>
        <w:t xml:space="preserve">-experimental papers were reviewed on the impact of different approaches </w:t>
      </w:r>
      <w:r w:rsidR="00606947">
        <w:rPr>
          <w:rFonts w:asciiTheme="majorBidi" w:hAnsiTheme="majorBidi" w:cstheme="majorBidi"/>
          <w:sz w:val="24"/>
          <w:szCs w:val="24"/>
        </w:rPr>
        <w:t>of</w:t>
      </w:r>
      <w:r w:rsidRPr="00290CA5">
        <w:rPr>
          <w:rFonts w:asciiTheme="majorBidi" w:hAnsiTheme="majorBidi" w:cstheme="majorBidi"/>
          <w:sz w:val="24"/>
          <w:szCs w:val="24"/>
        </w:rPr>
        <w:t xml:space="preserve"> medical ethics </w:t>
      </w:r>
      <w:r w:rsidR="00606947">
        <w:rPr>
          <w:rFonts w:asciiTheme="majorBidi" w:hAnsiTheme="majorBidi" w:cstheme="majorBidi"/>
          <w:sz w:val="24"/>
          <w:szCs w:val="24"/>
        </w:rPr>
        <w:t>education</w:t>
      </w:r>
      <w:r w:rsidRPr="00290CA5">
        <w:rPr>
          <w:rFonts w:asciiTheme="majorBidi" w:hAnsiTheme="majorBidi" w:cstheme="majorBidi"/>
          <w:sz w:val="24"/>
          <w:szCs w:val="24"/>
        </w:rPr>
        <w:t>, which were indexed at credible databases between 2008 and 2018.</w:t>
      </w:r>
      <w:r w:rsidR="00606947">
        <w:rPr>
          <w:rFonts w:asciiTheme="majorBidi" w:hAnsiTheme="majorBidi" w:cstheme="majorBidi"/>
          <w:sz w:val="24"/>
          <w:szCs w:val="24"/>
        </w:rPr>
        <w:t xml:space="preserve"> </w:t>
      </w:r>
      <w:r w:rsidR="00C30259">
        <w:rPr>
          <w:rFonts w:asciiTheme="majorBidi" w:hAnsiTheme="majorBidi" w:cstheme="majorBidi"/>
          <w:sz w:val="24"/>
          <w:szCs w:val="24"/>
        </w:rPr>
        <w:t xml:space="preserve">There are very few reviews of the literature on the quality assessment of </w:t>
      </w:r>
      <w:r w:rsidR="00C30259">
        <w:rPr>
          <w:rFonts w:asciiTheme="majorBidi" w:hAnsiTheme="majorBidi" w:cstheme="majorBidi"/>
          <w:sz w:val="24"/>
          <w:szCs w:val="24"/>
        </w:rPr>
        <w:lastRenderedPageBreak/>
        <w:t>the studies related to the effectiveness of medical ethics education.</w:t>
      </w:r>
      <w:r w:rsidR="00123179" w:rsidRPr="00123179">
        <w:t xml:space="preserve"> </w:t>
      </w:r>
      <w:r w:rsidR="00123179" w:rsidRPr="00123179">
        <w:rPr>
          <w:rFonts w:asciiTheme="majorBidi" w:hAnsiTheme="majorBidi" w:cstheme="majorBidi"/>
          <w:sz w:val="24"/>
          <w:szCs w:val="24"/>
        </w:rPr>
        <w:t>This reduces the possibility of comparing the results of studies</w:t>
      </w:r>
      <w:r w:rsidR="00123179">
        <w:rPr>
          <w:rFonts w:asciiTheme="majorBidi" w:hAnsiTheme="majorBidi" w:cstheme="majorBidi"/>
          <w:sz w:val="24"/>
          <w:szCs w:val="24"/>
        </w:rPr>
        <w:t>.</w:t>
      </w:r>
      <w:r w:rsidR="00C30259">
        <w:rPr>
          <w:rFonts w:asciiTheme="majorBidi" w:hAnsiTheme="majorBidi" w:cstheme="majorBidi"/>
          <w:sz w:val="24"/>
          <w:szCs w:val="24"/>
        </w:rPr>
        <w:t xml:space="preserve"> </w:t>
      </w:r>
    </w:p>
    <w:p w14:paraId="78E6064D" w14:textId="55870899" w:rsidR="00BF373A" w:rsidRPr="00C30259" w:rsidRDefault="00606947" w:rsidP="000E3A65">
      <w:pPr>
        <w:pStyle w:val="ListParagraph"/>
        <w:tabs>
          <w:tab w:val="left" w:pos="3271"/>
        </w:tabs>
        <w:bidi w:val="0"/>
        <w:spacing w:after="120" w:line="360" w:lineRule="auto"/>
        <w:ind w:left="0"/>
        <w:jc w:val="both"/>
        <w:rPr>
          <w:rFonts w:asciiTheme="majorBidi" w:hAnsiTheme="majorBidi" w:cstheme="majorBidi"/>
          <w:sz w:val="24"/>
          <w:szCs w:val="24"/>
        </w:rPr>
      </w:pPr>
      <w:r w:rsidRPr="00FF5AF4">
        <w:rPr>
          <w:rFonts w:asciiTheme="majorBidi" w:hAnsiTheme="majorBidi" w:cstheme="majorBidi"/>
          <w:sz w:val="24"/>
          <w:szCs w:val="24"/>
        </w:rPr>
        <w:t>The mean overall quality of the</w:t>
      </w:r>
      <w:r>
        <w:rPr>
          <w:rFonts w:asciiTheme="majorBidi" w:hAnsiTheme="majorBidi" w:cstheme="majorBidi"/>
          <w:sz w:val="24"/>
          <w:szCs w:val="24"/>
        </w:rPr>
        <w:t xml:space="preserve"> 2</w:t>
      </w:r>
      <w:r w:rsidR="006209DD">
        <w:rPr>
          <w:rFonts w:asciiTheme="majorBidi" w:hAnsiTheme="majorBidi" w:cstheme="majorBidi"/>
          <w:sz w:val="24"/>
          <w:szCs w:val="24"/>
        </w:rPr>
        <w:t>2</w:t>
      </w:r>
      <w:r w:rsidRPr="00FF5AF4">
        <w:rPr>
          <w:rFonts w:asciiTheme="majorBidi" w:hAnsiTheme="majorBidi" w:cstheme="majorBidi"/>
          <w:sz w:val="24"/>
          <w:szCs w:val="24"/>
        </w:rPr>
        <w:t xml:space="preserve"> reviewed articles was 14.30 ± 3.23 with a range of </w:t>
      </w:r>
      <w:r>
        <w:rPr>
          <w:rFonts w:asciiTheme="majorBidi" w:hAnsiTheme="majorBidi" w:cstheme="majorBidi"/>
          <w:sz w:val="24"/>
          <w:szCs w:val="24"/>
        </w:rPr>
        <w:t>8</w:t>
      </w:r>
      <w:r w:rsidRPr="00FF5AF4">
        <w:rPr>
          <w:rFonts w:asciiTheme="majorBidi" w:hAnsiTheme="majorBidi" w:cstheme="majorBidi"/>
          <w:sz w:val="24"/>
          <w:szCs w:val="24"/>
        </w:rPr>
        <w:t>-</w:t>
      </w:r>
      <w:r>
        <w:rPr>
          <w:rFonts w:asciiTheme="majorBidi" w:hAnsiTheme="majorBidi" w:cstheme="majorBidi"/>
          <w:sz w:val="24"/>
          <w:szCs w:val="24"/>
        </w:rPr>
        <w:t xml:space="preserve">20, </w:t>
      </w:r>
      <w:r w:rsidRPr="00290CA5">
        <w:rPr>
          <w:rFonts w:asciiTheme="majorBidi" w:hAnsiTheme="majorBidi" w:cstheme="majorBidi"/>
          <w:sz w:val="24"/>
          <w:szCs w:val="24"/>
        </w:rPr>
        <w:t>which were of medium to low quality.</w:t>
      </w:r>
      <w:r w:rsidR="006209DD">
        <w:rPr>
          <w:rFonts w:asciiTheme="majorBidi" w:hAnsiTheme="majorBidi" w:cstheme="majorBidi"/>
          <w:sz w:val="24"/>
          <w:szCs w:val="24"/>
        </w:rPr>
        <w:t xml:space="preserve"> </w:t>
      </w:r>
      <w:r w:rsidR="006209DD" w:rsidRPr="006209DD">
        <w:rPr>
          <w:rFonts w:asciiTheme="majorBidi" w:hAnsiTheme="majorBidi" w:cstheme="majorBidi"/>
          <w:sz w:val="24"/>
          <w:szCs w:val="24"/>
        </w:rPr>
        <w:t xml:space="preserve">This result is consistent with </w:t>
      </w:r>
      <w:r w:rsidR="00123179">
        <w:rPr>
          <w:rFonts w:asciiTheme="majorBidi" w:hAnsiTheme="majorBidi" w:cstheme="majorBidi"/>
          <w:sz w:val="24"/>
          <w:szCs w:val="24"/>
        </w:rPr>
        <w:t xml:space="preserve">the study of </w:t>
      </w:r>
      <w:proofErr w:type="spellStart"/>
      <w:r w:rsidR="00123179" w:rsidRPr="00C30259">
        <w:rPr>
          <w:rFonts w:asciiTheme="majorBidi" w:hAnsiTheme="majorBidi" w:cstheme="majorBidi"/>
          <w:sz w:val="24"/>
          <w:szCs w:val="24"/>
        </w:rPr>
        <w:t>Stolt</w:t>
      </w:r>
      <w:proofErr w:type="spellEnd"/>
      <w:r w:rsidR="00123179" w:rsidRPr="00C30259">
        <w:rPr>
          <w:rFonts w:asciiTheme="majorBidi" w:hAnsiTheme="majorBidi" w:cstheme="majorBidi"/>
          <w:sz w:val="24"/>
          <w:szCs w:val="24"/>
        </w:rPr>
        <w:t xml:space="preserve"> et al (2017)</w:t>
      </w:r>
      <w:r w:rsidR="00006014">
        <w:rPr>
          <w:rFonts w:asciiTheme="majorBidi" w:hAnsiTheme="majorBidi" w:cstheme="majorBidi"/>
          <w:sz w:val="24"/>
          <w:szCs w:val="24"/>
        </w:rPr>
        <w:t xml:space="preserve"> </w:t>
      </w:r>
      <w:r w:rsidR="000E3A65">
        <w:rPr>
          <w:rFonts w:asciiTheme="majorBidi" w:hAnsiTheme="majorBidi" w:cstheme="majorBidi"/>
          <w:sz w:val="24"/>
          <w:szCs w:val="24"/>
        </w:rPr>
        <w:fldChar w:fldCharType="begin"/>
      </w:r>
      <w:r w:rsidR="000E3A65">
        <w:rPr>
          <w:rFonts w:asciiTheme="majorBidi" w:hAnsiTheme="majorBidi" w:cstheme="majorBidi"/>
          <w:sz w:val="24"/>
          <w:szCs w:val="24"/>
        </w:rPr>
        <w:instrText xml:space="preserve"> ADDIN EN.CITE &lt;EndNote&gt;&lt;Cite&gt;&lt;Author&gt;Stolt M&lt;/Author&gt;&lt;Year&gt;2017&lt;/Year&gt;&lt;RecNum&gt;39&lt;/RecNum&gt;&lt;DisplayText&gt;(39)&lt;/DisplayText&gt;&lt;record&gt;&lt;rec-number&gt;39&lt;/rec-number&gt;&lt;foreign-keys&gt;&lt;key app="EN" db-id="z9vs9xsx3252fqewvt3xpz975r5wxfrtps29" timestamp="1558635778"&gt;39&lt;/key&gt;&lt;/foreign-keys&gt;&lt;ref-type name="Journal Article"&gt;17&lt;/ref-type&gt;&lt;contributors&gt;&lt;authors&gt;&lt;author&gt;Stolt M, Leino-Kilpi H, Ruokonen M, Repo H, Suhonen R&lt;/author&gt;&lt;/authors&gt;&lt;/contributors&gt;&lt;titles&gt;&lt;title&gt;Ethics interventions for healthcare professionals and students: A systematic review&lt;/title&gt;&lt;secondary-title&gt;Nursing Ethics&lt;/secondary-title&gt;&lt;/titles&gt;&lt;periodical&gt;&lt;full-title&gt;Nursing Ethics&lt;/full-title&gt;&lt;/periodical&gt;&lt;volume&gt;1&lt;/volume&gt;&lt;number&gt;20&lt;/number&gt;&lt;dates&gt;&lt;year&gt;2017&lt;/year&gt;&lt;/dates&gt;&lt;urls&gt;&lt;/urls&gt;&lt;/record&gt;&lt;/Cite&gt;&lt;/EndNote&gt;</w:instrText>
      </w:r>
      <w:r w:rsidR="000E3A65">
        <w:rPr>
          <w:rFonts w:asciiTheme="majorBidi" w:hAnsiTheme="majorBidi" w:cstheme="majorBidi"/>
          <w:sz w:val="24"/>
          <w:szCs w:val="24"/>
        </w:rPr>
        <w:fldChar w:fldCharType="separate"/>
      </w:r>
      <w:r w:rsidR="000E3A65">
        <w:rPr>
          <w:rFonts w:asciiTheme="majorBidi" w:hAnsiTheme="majorBidi" w:cstheme="majorBidi"/>
          <w:noProof/>
          <w:sz w:val="24"/>
          <w:szCs w:val="24"/>
        </w:rPr>
        <w:t>(39)</w:t>
      </w:r>
      <w:r w:rsidR="000E3A65">
        <w:rPr>
          <w:rFonts w:asciiTheme="majorBidi" w:hAnsiTheme="majorBidi" w:cstheme="majorBidi"/>
          <w:sz w:val="24"/>
          <w:szCs w:val="24"/>
        </w:rPr>
        <w:fldChar w:fldCharType="end"/>
      </w:r>
      <w:r w:rsidR="00123179">
        <w:rPr>
          <w:rFonts w:asciiTheme="majorBidi" w:hAnsiTheme="majorBidi" w:cstheme="majorBidi"/>
          <w:sz w:val="24"/>
          <w:szCs w:val="24"/>
        </w:rPr>
        <w:t xml:space="preserve">. </w:t>
      </w:r>
      <w:r w:rsidR="00BF373A" w:rsidRPr="00C30259">
        <w:rPr>
          <w:rFonts w:asciiTheme="majorBidi" w:hAnsiTheme="majorBidi" w:cstheme="majorBidi"/>
          <w:sz w:val="24"/>
          <w:szCs w:val="24"/>
        </w:rPr>
        <w:t xml:space="preserve">Based on the review of </w:t>
      </w:r>
      <w:proofErr w:type="spellStart"/>
      <w:r w:rsidR="00BF373A" w:rsidRPr="00C30259">
        <w:rPr>
          <w:rFonts w:asciiTheme="majorBidi" w:hAnsiTheme="majorBidi" w:cstheme="majorBidi"/>
          <w:sz w:val="24"/>
          <w:szCs w:val="24"/>
        </w:rPr>
        <w:t>Stolt</w:t>
      </w:r>
      <w:proofErr w:type="spellEnd"/>
      <w:r w:rsidR="00BF373A" w:rsidRPr="00C30259">
        <w:rPr>
          <w:rFonts w:asciiTheme="majorBidi" w:hAnsiTheme="majorBidi" w:cstheme="majorBidi"/>
          <w:sz w:val="24"/>
          <w:szCs w:val="24"/>
        </w:rPr>
        <w:t xml:space="preserve"> et al,</w:t>
      </w:r>
      <w:r w:rsidR="00123179">
        <w:rPr>
          <w:rFonts w:asciiTheme="majorBidi" w:hAnsiTheme="majorBidi" w:cstheme="majorBidi"/>
          <w:sz w:val="24"/>
          <w:szCs w:val="24"/>
        </w:rPr>
        <w:t xml:space="preserve"> </w:t>
      </w:r>
      <w:r w:rsidR="00123179" w:rsidRPr="00C30259">
        <w:rPr>
          <w:rFonts w:asciiTheme="majorBidi" w:hAnsiTheme="majorBidi" w:cstheme="majorBidi"/>
          <w:sz w:val="24"/>
          <w:szCs w:val="24"/>
        </w:rPr>
        <w:t>there is need to develop research and support the evidence-based ethical quality in the field of medical, nursing and healthcare ethics</w:t>
      </w:r>
      <w:r w:rsidR="00123179">
        <w:rPr>
          <w:rFonts w:asciiTheme="majorBidi" w:hAnsiTheme="majorBidi" w:cstheme="majorBidi"/>
          <w:sz w:val="24"/>
          <w:szCs w:val="24"/>
        </w:rPr>
        <w:t>.</w:t>
      </w:r>
      <w:r w:rsidR="00BF373A" w:rsidRPr="00C30259">
        <w:rPr>
          <w:rFonts w:asciiTheme="majorBidi" w:hAnsiTheme="majorBidi" w:cstheme="majorBidi"/>
          <w:sz w:val="24"/>
          <w:szCs w:val="24"/>
        </w:rPr>
        <w:t xml:space="preserve"> </w:t>
      </w:r>
      <w:r w:rsidR="00123179" w:rsidRPr="00C30259">
        <w:rPr>
          <w:rFonts w:asciiTheme="majorBidi" w:hAnsiTheme="majorBidi" w:cstheme="majorBidi"/>
          <w:sz w:val="24"/>
          <w:szCs w:val="24"/>
        </w:rPr>
        <w:t>They also reported</w:t>
      </w:r>
      <w:ins w:id="204" w:author="Editor 25" w:date="2020-08-09T13:41:00Z">
        <w:r w:rsidR="00F13C79">
          <w:rPr>
            <w:rFonts w:asciiTheme="majorBidi" w:hAnsiTheme="majorBidi" w:cstheme="majorBidi"/>
            <w:sz w:val="24"/>
            <w:szCs w:val="24"/>
          </w:rPr>
          <w:t xml:space="preserve"> that</w:t>
        </w:r>
      </w:ins>
      <w:del w:id="205" w:author="Editor 25" w:date="2020-08-09T13:41:00Z">
        <w:r w:rsidR="00123179" w:rsidRPr="00C30259" w:rsidDel="00F13C79">
          <w:rPr>
            <w:rFonts w:asciiTheme="majorBidi" w:hAnsiTheme="majorBidi" w:cstheme="majorBidi"/>
            <w:sz w:val="24"/>
            <w:szCs w:val="24"/>
          </w:rPr>
          <w:delText>,</w:delText>
        </w:r>
      </w:del>
      <w:r w:rsidR="00123179" w:rsidRPr="00C30259">
        <w:rPr>
          <w:rFonts w:asciiTheme="majorBidi" w:hAnsiTheme="majorBidi" w:cstheme="majorBidi"/>
          <w:sz w:val="24"/>
          <w:szCs w:val="24"/>
        </w:rPr>
        <w:t xml:space="preserve"> </w:t>
      </w:r>
      <w:r w:rsidR="00BF373A" w:rsidRPr="00C30259">
        <w:rPr>
          <w:rFonts w:asciiTheme="majorBidi" w:hAnsiTheme="majorBidi" w:cstheme="majorBidi"/>
          <w:sz w:val="24"/>
          <w:szCs w:val="24"/>
        </w:rPr>
        <w:t>there is a clear need to develop and implement ethics interventions in clinical practice and evaluate the effects of these interventions in the future</w:t>
      </w:r>
      <w:r w:rsidR="000E3A65">
        <w:rPr>
          <w:rFonts w:asciiTheme="majorBidi" w:hAnsiTheme="majorBidi" w:cstheme="majorBidi"/>
          <w:sz w:val="24"/>
          <w:szCs w:val="24"/>
        </w:rPr>
        <w:t xml:space="preserve"> </w:t>
      </w:r>
      <w:r w:rsidR="000E3A65">
        <w:rPr>
          <w:rFonts w:asciiTheme="majorBidi" w:hAnsiTheme="majorBidi" w:cstheme="majorBidi"/>
          <w:sz w:val="24"/>
          <w:szCs w:val="24"/>
        </w:rPr>
        <w:fldChar w:fldCharType="begin"/>
      </w:r>
      <w:r w:rsidR="000E3A65">
        <w:rPr>
          <w:rFonts w:asciiTheme="majorBidi" w:hAnsiTheme="majorBidi" w:cstheme="majorBidi"/>
          <w:sz w:val="24"/>
          <w:szCs w:val="24"/>
        </w:rPr>
        <w:instrText xml:space="preserve"> ADDIN EN.CITE &lt;EndNote&gt;&lt;Cite&gt;&lt;Author&gt;Stolt M&lt;/Author&gt;&lt;Year&gt;2017&lt;/Year&gt;&lt;RecNum&gt;39&lt;/RecNum&gt;&lt;DisplayText&gt;(39)&lt;/DisplayText&gt;&lt;record&gt;&lt;rec-number&gt;39&lt;/rec-number&gt;&lt;foreign-keys&gt;&lt;key app="EN" db-id="z9vs9xsx3252fqewvt3xpz975r5wxfrtps29" timestamp="1558635778"&gt;39&lt;/key&gt;&lt;/foreign-keys&gt;&lt;ref-type name="Journal Article"&gt;17&lt;/ref-type&gt;&lt;contributors&gt;&lt;authors&gt;&lt;author&gt;Stolt M, Leino-Kilpi H, Ruokonen M, Repo H, Suhonen R&lt;/author&gt;&lt;/authors&gt;&lt;/contributors&gt;&lt;titles&gt;&lt;title&gt;Ethics interventions for healthcare professionals and students: A systematic review&lt;/title&gt;&lt;secondary-title&gt;Nursing Ethics&lt;/secondary-title&gt;&lt;/titles&gt;&lt;periodical&gt;&lt;full-title&gt;Nursing Ethics&lt;/full-title&gt;&lt;/periodical&gt;&lt;volume&gt;1&lt;/volume&gt;&lt;number&gt;20&lt;/number&gt;&lt;dates&gt;&lt;year&gt;2017&lt;/year&gt;&lt;/dates&gt;&lt;urls&gt;&lt;/urls&gt;&lt;/record&gt;&lt;/Cite&gt;&lt;/EndNote&gt;</w:instrText>
      </w:r>
      <w:r w:rsidR="000E3A65">
        <w:rPr>
          <w:rFonts w:asciiTheme="majorBidi" w:hAnsiTheme="majorBidi" w:cstheme="majorBidi"/>
          <w:sz w:val="24"/>
          <w:szCs w:val="24"/>
        </w:rPr>
        <w:fldChar w:fldCharType="separate"/>
      </w:r>
      <w:r w:rsidR="000E3A65">
        <w:rPr>
          <w:rFonts w:asciiTheme="majorBidi" w:hAnsiTheme="majorBidi" w:cstheme="majorBidi"/>
          <w:noProof/>
          <w:sz w:val="24"/>
          <w:szCs w:val="24"/>
        </w:rPr>
        <w:t>(39)</w:t>
      </w:r>
      <w:r w:rsidR="000E3A65">
        <w:rPr>
          <w:rFonts w:asciiTheme="majorBidi" w:hAnsiTheme="majorBidi" w:cstheme="majorBidi"/>
          <w:sz w:val="24"/>
          <w:szCs w:val="24"/>
        </w:rPr>
        <w:fldChar w:fldCharType="end"/>
      </w:r>
      <w:r w:rsidR="00C30259" w:rsidRPr="00C30259">
        <w:rPr>
          <w:rFonts w:asciiTheme="majorBidi" w:hAnsiTheme="majorBidi" w:cstheme="majorBidi"/>
          <w:sz w:val="24"/>
          <w:szCs w:val="24"/>
        </w:rPr>
        <w:t>.</w:t>
      </w:r>
      <w:r w:rsidR="00BF373A" w:rsidRPr="00C30259">
        <w:rPr>
          <w:rFonts w:asciiTheme="majorBidi" w:hAnsiTheme="majorBidi" w:cstheme="majorBidi"/>
          <w:sz w:val="24"/>
          <w:szCs w:val="24"/>
        </w:rPr>
        <w:t xml:space="preserve"> </w:t>
      </w:r>
    </w:p>
    <w:p w14:paraId="2B8CA1C6" w14:textId="77777777" w:rsidR="006209DD" w:rsidRDefault="006209DD" w:rsidP="006209DD">
      <w:pPr>
        <w:pStyle w:val="ListParagraph"/>
        <w:tabs>
          <w:tab w:val="left" w:pos="3271"/>
        </w:tabs>
        <w:bidi w:val="0"/>
        <w:spacing w:after="120" w:line="360" w:lineRule="auto"/>
        <w:ind w:left="0"/>
        <w:jc w:val="both"/>
      </w:pPr>
    </w:p>
    <w:p w14:paraId="4D26EEB0" w14:textId="77777777" w:rsidR="006209DD" w:rsidRDefault="006209DD" w:rsidP="006209DD">
      <w:pPr>
        <w:pStyle w:val="ListParagraph"/>
        <w:tabs>
          <w:tab w:val="left" w:pos="3271"/>
        </w:tabs>
        <w:bidi w:val="0"/>
        <w:spacing w:after="120" w:line="360" w:lineRule="auto"/>
        <w:ind w:left="0"/>
        <w:jc w:val="both"/>
      </w:pPr>
    </w:p>
    <w:p w14:paraId="699FB3E5" w14:textId="4253EA2C" w:rsidR="007B031F" w:rsidRDefault="007B031F" w:rsidP="00F13C79">
      <w:pPr>
        <w:pStyle w:val="ListParagraph"/>
        <w:tabs>
          <w:tab w:val="left" w:pos="3271"/>
        </w:tabs>
        <w:bidi w:val="0"/>
        <w:spacing w:after="120" w:line="360" w:lineRule="auto"/>
        <w:ind w:left="0"/>
        <w:jc w:val="both"/>
        <w:rPr>
          <w:rFonts w:asciiTheme="majorBidi" w:hAnsiTheme="majorBidi" w:cstheme="majorBidi"/>
          <w:sz w:val="24"/>
          <w:szCs w:val="24"/>
        </w:rPr>
      </w:pPr>
      <w:r w:rsidRPr="007B031F">
        <w:rPr>
          <w:rFonts w:asciiTheme="majorBidi" w:hAnsiTheme="majorBidi" w:cstheme="majorBidi"/>
          <w:sz w:val="24"/>
          <w:szCs w:val="24"/>
        </w:rPr>
        <w:t>The real experimental design consists of three components</w:t>
      </w:r>
      <w:r w:rsidR="00127653">
        <w:rPr>
          <w:rFonts w:asciiTheme="majorBidi" w:hAnsiTheme="majorBidi" w:cstheme="majorBidi"/>
          <w:sz w:val="24"/>
          <w:szCs w:val="24"/>
        </w:rPr>
        <w:t>:</w:t>
      </w:r>
      <w:r w:rsidRPr="007B031F">
        <w:rPr>
          <w:rFonts w:asciiTheme="majorBidi" w:hAnsiTheme="majorBidi" w:cstheme="majorBidi"/>
          <w:sz w:val="24"/>
          <w:szCs w:val="24"/>
        </w:rPr>
        <w:t xml:space="preserve"> </w:t>
      </w:r>
      <w:r w:rsidR="00127653" w:rsidRPr="007B031F">
        <w:rPr>
          <w:rFonts w:asciiTheme="majorBidi" w:hAnsiTheme="majorBidi" w:cstheme="majorBidi"/>
          <w:sz w:val="24"/>
          <w:szCs w:val="24"/>
        </w:rPr>
        <w:t>randomization</w:t>
      </w:r>
      <w:r w:rsidR="00127653">
        <w:rPr>
          <w:rFonts w:asciiTheme="majorBidi" w:hAnsiTheme="majorBidi" w:cstheme="majorBidi"/>
          <w:sz w:val="24"/>
          <w:szCs w:val="24"/>
        </w:rPr>
        <w:t>,</w:t>
      </w:r>
      <w:r w:rsidR="00127653" w:rsidRPr="007B031F">
        <w:rPr>
          <w:rFonts w:asciiTheme="majorBidi" w:hAnsiTheme="majorBidi" w:cstheme="majorBidi"/>
          <w:sz w:val="24"/>
          <w:szCs w:val="24"/>
        </w:rPr>
        <w:t xml:space="preserve"> </w:t>
      </w:r>
      <w:r w:rsidRPr="007B031F">
        <w:rPr>
          <w:rFonts w:asciiTheme="majorBidi" w:hAnsiTheme="majorBidi" w:cstheme="majorBidi"/>
          <w:sz w:val="24"/>
          <w:szCs w:val="24"/>
        </w:rPr>
        <w:t>comparison group</w:t>
      </w:r>
      <w:ins w:id="206" w:author="Editor 25" w:date="2020-08-09T13:42:00Z">
        <w:r w:rsidR="00F13C79">
          <w:rPr>
            <w:rFonts w:asciiTheme="majorBidi" w:hAnsiTheme="majorBidi" w:cstheme="majorBidi"/>
            <w:sz w:val="24"/>
            <w:szCs w:val="24"/>
          </w:rPr>
          <w:t>,</w:t>
        </w:r>
      </w:ins>
      <w:r w:rsidR="00127653">
        <w:rPr>
          <w:rFonts w:asciiTheme="majorBidi" w:hAnsiTheme="majorBidi" w:cstheme="majorBidi"/>
          <w:sz w:val="24"/>
          <w:szCs w:val="24"/>
        </w:rPr>
        <w:t xml:space="preserve"> </w:t>
      </w:r>
      <w:r w:rsidRPr="007B031F">
        <w:rPr>
          <w:rFonts w:asciiTheme="majorBidi" w:hAnsiTheme="majorBidi" w:cstheme="majorBidi"/>
          <w:sz w:val="24"/>
          <w:szCs w:val="24"/>
        </w:rPr>
        <w:t xml:space="preserve">and controlled intervention. </w:t>
      </w:r>
      <w:ins w:id="207" w:author="Editor 25" w:date="2020-08-09T13:42:00Z">
        <w:r w:rsidR="00F13C79">
          <w:rPr>
            <w:rFonts w:asciiTheme="majorBidi" w:hAnsiTheme="majorBidi" w:cstheme="majorBidi"/>
            <w:sz w:val="24"/>
            <w:szCs w:val="24"/>
          </w:rPr>
          <w:t xml:space="preserve">However, </w:t>
        </w:r>
        <w:r w:rsidR="00F13C79" w:rsidRPr="007B031F">
          <w:rPr>
            <w:rFonts w:asciiTheme="majorBidi" w:hAnsiTheme="majorBidi" w:cstheme="majorBidi"/>
            <w:sz w:val="24"/>
            <w:szCs w:val="24"/>
          </w:rPr>
          <w:t>empirical designs are not always used in humanities research</w:t>
        </w:r>
        <w:r w:rsidR="00F13C79">
          <w:rPr>
            <w:rFonts w:asciiTheme="majorBidi" w:hAnsiTheme="majorBidi" w:cstheme="majorBidi"/>
            <w:sz w:val="24"/>
            <w:szCs w:val="24"/>
          </w:rPr>
          <w:t xml:space="preserve"> </w:t>
        </w:r>
      </w:ins>
      <w:del w:id="208" w:author="Editor 25" w:date="2020-08-09T13:42:00Z">
        <w:r w:rsidRPr="007B031F" w:rsidDel="00F13C79">
          <w:rPr>
            <w:rFonts w:asciiTheme="majorBidi" w:hAnsiTheme="majorBidi" w:cstheme="majorBidi"/>
            <w:sz w:val="24"/>
            <w:szCs w:val="24"/>
          </w:rPr>
          <w:delText>But for many reasons, both</w:delText>
        </w:r>
      </w:del>
      <w:ins w:id="209" w:author="Editor 25" w:date="2020-08-09T13:42:00Z">
        <w:r w:rsidR="00F13C79">
          <w:rPr>
            <w:rFonts w:asciiTheme="majorBidi" w:hAnsiTheme="majorBidi" w:cstheme="majorBidi"/>
            <w:sz w:val="24"/>
            <w:szCs w:val="24"/>
          </w:rPr>
          <w:t>for</w:t>
        </w:r>
      </w:ins>
      <w:r w:rsidRPr="007B031F">
        <w:rPr>
          <w:rFonts w:asciiTheme="majorBidi" w:hAnsiTheme="majorBidi" w:cstheme="majorBidi"/>
          <w:sz w:val="24"/>
          <w:szCs w:val="24"/>
        </w:rPr>
        <w:t xml:space="preserve"> ethical</w:t>
      </w:r>
      <w:del w:id="210" w:author="Editor 25" w:date="2020-08-09T13:42:00Z">
        <w:r w:rsidRPr="007B031F" w:rsidDel="00F13C79">
          <w:rPr>
            <w:rFonts w:asciiTheme="majorBidi" w:hAnsiTheme="majorBidi" w:cstheme="majorBidi"/>
            <w:sz w:val="24"/>
            <w:szCs w:val="24"/>
          </w:rPr>
          <w:delText>ly</w:delText>
        </w:r>
      </w:del>
      <w:r w:rsidRPr="007B031F">
        <w:rPr>
          <w:rFonts w:asciiTheme="majorBidi" w:hAnsiTheme="majorBidi" w:cstheme="majorBidi"/>
          <w:sz w:val="24"/>
          <w:szCs w:val="24"/>
        </w:rPr>
        <w:t xml:space="preserve"> and operational</w:t>
      </w:r>
      <w:ins w:id="211" w:author="Editor 25" w:date="2020-08-09T13:42:00Z">
        <w:r w:rsidR="00F13C79">
          <w:rPr>
            <w:rFonts w:asciiTheme="majorBidi" w:hAnsiTheme="majorBidi" w:cstheme="majorBidi"/>
            <w:sz w:val="24"/>
            <w:szCs w:val="24"/>
          </w:rPr>
          <w:t xml:space="preserve"> reasons</w:t>
        </w:r>
      </w:ins>
      <w:del w:id="212" w:author="Editor 25" w:date="2020-08-09T13:42:00Z">
        <w:r w:rsidRPr="007B031F" w:rsidDel="00F13C79">
          <w:rPr>
            <w:rFonts w:asciiTheme="majorBidi" w:hAnsiTheme="majorBidi" w:cstheme="majorBidi"/>
            <w:sz w:val="24"/>
            <w:szCs w:val="24"/>
          </w:rPr>
          <w:delText>ly</w:delText>
        </w:r>
      </w:del>
      <w:r w:rsidRPr="007B031F">
        <w:rPr>
          <w:rFonts w:asciiTheme="majorBidi" w:hAnsiTheme="majorBidi" w:cstheme="majorBidi"/>
          <w:sz w:val="24"/>
          <w:szCs w:val="24"/>
        </w:rPr>
        <w:t xml:space="preserve">, </w:t>
      </w:r>
      <w:del w:id="213" w:author="Editor 25" w:date="2020-08-09T13:42:00Z">
        <w:r w:rsidRPr="007B031F" w:rsidDel="00F13C79">
          <w:rPr>
            <w:rFonts w:asciiTheme="majorBidi" w:hAnsiTheme="majorBidi" w:cstheme="majorBidi"/>
            <w:sz w:val="24"/>
            <w:szCs w:val="24"/>
          </w:rPr>
          <w:delText>empirical designs are not always used in humanities research</w:delText>
        </w:r>
        <w:r w:rsidR="000E3A65" w:rsidDel="00F13C79">
          <w:rPr>
            <w:rFonts w:asciiTheme="majorBidi" w:hAnsiTheme="majorBidi" w:cstheme="majorBidi"/>
            <w:sz w:val="24"/>
            <w:szCs w:val="24"/>
          </w:rPr>
          <w:delText xml:space="preserve"> </w:delText>
        </w:r>
      </w:del>
      <w:r w:rsidR="000E3A65">
        <w:rPr>
          <w:rFonts w:asciiTheme="majorBidi" w:hAnsiTheme="majorBidi" w:cstheme="majorBidi"/>
          <w:sz w:val="24"/>
          <w:szCs w:val="24"/>
        </w:rPr>
        <w:fldChar w:fldCharType="begin"/>
      </w:r>
      <w:r w:rsidR="000E3A65">
        <w:rPr>
          <w:rFonts w:asciiTheme="majorBidi" w:hAnsiTheme="majorBidi" w:cstheme="majorBidi"/>
          <w:sz w:val="24"/>
          <w:szCs w:val="24"/>
        </w:rPr>
        <w:instrText xml:space="preserve"> ADDIN EN.CITE &lt;EndNote&gt;&lt;Cite&gt;&lt;Author&gt;Polit&lt;/Author&gt;&lt;Year&gt;2006&lt;/Year&gt;&lt;RecNum&gt;40&lt;/RecNum&gt;&lt;DisplayText&gt;(40)&lt;/DisplayText&gt;&lt;record&gt;&lt;rec-number&gt;40&lt;/rec-number&gt;&lt;foreign-keys&gt;&lt;key app="EN" db-id="z9vs9xsx3252fqewvt3xpz975r5wxfrtps29" timestamp="1558635904"&gt;40&lt;/key&gt;&lt;/foreign-keys&gt;&lt;ref-type name="Journal Article"&gt;17&lt;/ref-type&gt;&lt;contributors&gt;&lt;authors&gt;&lt;author&gt;Polit, Denise F&lt;/author&gt;&lt;author&gt;Beck, Cheryl Tatano&lt;/author&gt;&lt;author&gt;Hungler, BP&lt;/author&gt;&lt;/authors&gt;&lt;/contributors&gt;&lt;titles&gt;&lt;title&gt;Essentials of nursing research&lt;/title&gt;&lt;secondary-title&gt;Methods, appraisal and utilization&lt;/secondary-title&gt;&lt;/titles&gt;&lt;periodical&gt;&lt;full-title&gt;Methods, appraisal and utilization&lt;/full-title&gt;&lt;/periodical&gt;&lt;volume&gt;6&lt;/volume&gt;&lt;dates&gt;&lt;year&gt;2006&lt;/year&gt;&lt;/dates&gt;&lt;urls&gt;&lt;/urls&gt;&lt;/record&gt;&lt;/Cite&gt;&lt;/EndNote&gt;</w:instrText>
      </w:r>
      <w:r w:rsidR="000E3A65">
        <w:rPr>
          <w:rFonts w:asciiTheme="majorBidi" w:hAnsiTheme="majorBidi" w:cstheme="majorBidi"/>
          <w:sz w:val="24"/>
          <w:szCs w:val="24"/>
        </w:rPr>
        <w:fldChar w:fldCharType="separate"/>
      </w:r>
      <w:r w:rsidR="000E3A65">
        <w:rPr>
          <w:rFonts w:asciiTheme="majorBidi" w:hAnsiTheme="majorBidi" w:cstheme="majorBidi"/>
          <w:noProof/>
          <w:sz w:val="24"/>
          <w:szCs w:val="24"/>
        </w:rPr>
        <w:t>(40)</w:t>
      </w:r>
      <w:r w:rsidR="000E3A65">
        <w:rPr>
          <w:rFonts w:asciiTheme="majorBidi" w:hAnsiTheme="majorBidi" w:cstheme="majorBidi"/>
          <w:sz w:val="24"/>
          <w:szCs w:val="24"/>
        </w:rPr>
        <w:fldChar w:fldCharType="end"/>
      </w:r>
      <w:r w:rsidRPr="007B031F">
        <w:rPr>
          <w:rFonts w:asciiTheme="majorBidi" w:hAnsiTheme="majorBidi" w:cstheme="majorBidi"/>
          <w:sz w:val="24"/>
          <w:szCs w:val="24"/>
        </w:rPr>
        <w:t>.</w:t>
      </w:r>
      <w:r w:rsidR="00127653">
        <w:rPr>
          <w:rFonts w:asciiTheme="majorBidi" w:hAnsiTheme="majorBidi" w:cstheme="majorBidi"/>
          <w:sz w:val="24"/>
          <w:szCs w:val="24"/>
        </w:rPr>
        <w:t xml:space="preserve"> </w:t>
      </w:r>
      <w:r w:rsidR="005C29E3">
        <w:rPr>
          <w:rFonts w:asciiTheme="majorBidi" w:hAnsiTheme="majorBidi" w:cstheme="majorBidi"/>
          <w:sz w:val="24"/>
          <w:szCs w:val="24"/>
        </w:rPr>
        <w:t>Also</w:t>
      </w:r>
      <w:ins w:id="214" w:author="Editor 25" w:date="2020-08-09T13:42:00Z">
        <w:r w:rsidR="00F13C79">
          <w:rPr>
            <w:rFonts w:asciiTheme="majorBidi" w:hAnsiTheme="majorBidi" w:cstheme="majorBidi"/>
            <w:sz w:val="24"/>
            <w:szCs w:val="24"/>
          </w:rPr>
          <w:t>,</w:t>
        </w:r>
      </w:ins>
      <w:r w:rsidR="005C29E3">
        <w:rPr>
          <w:rFonts w:asciiTheme="majorBidi" w:hAnsiTheme="majorBidi" w:cstheme="majorBidi"/>
          <w:sz w:val="24"/>
          <w:szCs w:val="24"/>
        </w:rPr>
        <w:t xml:space="preserve"> </w:t>
      </w:r>
      <w:del w:id="215" w:author="Editor 25" w:date="2020-08-09T13:42:00Z">
        <w:r w:rsidR="005C29E3" w:rsidDel="00F13C79">
          <w:rPr>
            <w:rFonts w:asciiTheme="majorBidi" w:hAnsiTheme="majorBidi" w:cstheme="majorBidi"/>
            <w:sz w:val="24"/>
            <w:szCs w:val="24"/>
          </w:rPr>
          <w:delText>i</w:delText>
        </w:r>
        <w:r w:rsidR="00127653" w:rsidRPr="00127653" w:rsidDel="00F13C79">
          <w:rPr>
            <w:rFonts w:asciiTheme="majorBidi" w:hAnsiTheme="majorBidi" w:cstheme="majorBidi"/>
            <w:sz w:val="24"/>
            <w:szCs w:val="24"/>
          </w:rPr>
          <w:delText xml:space="preserve">n this study, </w:delText>
        </w:r>
      </w:del>
      <w:r w:rsidR="00127653" w:rsidRPr="00127653">
        <w:rPr>
          <w:rFonts w:asciiTheme="majorBidi" w:hAnsiTheme="majorBidi" w:cstheme="majorBidi"/>
          <w:sz w:val="24"/>
          <w:szCs w:val="24"/>
        </w:rPr>
        <w:t xml:space="preserve">87% of </w:t>
      </w:r>
      <w:r w:rsidR="005C29E3">
        <w:rPr>
          <w:rFonts w:asciiTheme="majorBidi" w:hAnsiTheme="majorBidi" w:cstheme="majorBidi"/>
          <w:sz w:val="24"/>
          <w:szCs w:val="24"/>
        </w:rPr>
        <w:t>articles</w:t>
      </w:r>
      <w:r w:rsidR="00127653" w:rsidRPr="00127653">
        <w:rPr>
          <w:rFonts w:asciiTheme="majorBidi" w:hAnsiTheme="majorBidi" w:cstheme="majorBidi"/>
          <w:sz w:val="24"/>
          <w:szCs w:val="24"/>
        </w:rPr>
        <w:t xml:space="preserve"> have not been mentioned </w:t>
      </w:r>
      <w:del w:id="216" w:author="Editor 25" w:date="2020-08-09T13:42:00Z">
        <w:r w:rsidR="005C29E3" w:rsidDel="00F13C79">
          <w:rPr>
            <w:rFonts w:asciiTheme="majorBidi" w:hAnsiTheme="majorBidi" w:cstheme="majorBidi"/>
            <w:sz w:val="24"/>
            <w:szCs w:val="24"/>
          </w:rPr>
          <w:delText xml:space="preserve">to </w:delText>
        </w:r>
      </w:del>
      <w:ins w:id="217" w:author="Editor 25" w:date="2020-08-09T13:42:00Z">
        <w:r w:rsidR="00F13C79">
          <w:rPr>
            <w:rFonts w:asciiTheme="majorBidi" w:hAnsiTheme="majorBidi" w:cstheme="majorBidi"/>
            <w:sz w:val="24"/>
            <w:szCs w:val="24"/>
          </w:rPr>
          <w:t xml:space="preserve">for </w:t>
        </w:r>
      </w:ins>
      <w:r w:rsidR="005C29E3" w:rsidRPr="00127653">
        <w:rPr>
          <w:rFonts w:asciiTheme="majorBidi" w:hAnsiTheme="majorBidi" w:cstheme="majorBidi"/>
          <w:sz w:val="24"/>
          <w:szCs w:val="24"/>
        </w:rPr>
        <w:t>randomiz</w:t>
      </w:r>
      <w:r w:rsidR="005C29E3">
        <w:rPr>
          <w:rFonts w:asciiTheme="majorBidi" w:hAnsiTheme="majorBidi" w:cstheme="majorBidi"/>
          <w:sz w:val="24"/>
          <w:szCs w:val="24"/>
        </w:rPr>
        <w:t>ation,</w:t>
      </w:r>
      <w:r w:rsidR="005C29E3" w:rsidRPr="00127653">
        <w:rPr>
          <w:rFonts w:asciiTheme="majorBidi" w:hAnsiTheme="majorBidi" w:cstheme="majorBidi"/>
          <w:sz w:val="24"/>
          <w:szCs w:val="24"/>
        </w:rPr>
        <w:t xml:space="preserve"> </w:t>
      </w:r>
      <w:r w:rsidR="00127653" w:rsidRPr="00127653">
        <w:rPr>
          <w:rFonts w:asciiTheme="majorBidi" w:hAnsiTheme="majorBidi" w:cstheme="majorBidi"/>
          <w:sz w:val="24"/>
          <w:szCs w:val="24"/>
        </w:rPr>
        <w:t>which can be neglected due to the nature of the subject and the evaluation of educational interventions on human samples.</w:t>
      </w:r>
      <w:r w:rsidR="005C29E3">
        <w:rPr>
          <w:rFonts w:asciiTheme="majorBidi" w:hAnsiTheme="majorBidi" w:cstheme="majorBidi"/>
          <w:sz w:val="24"/>
          <w:szCs w:val="24"/>
        </w:rPr>
        <w:t xml:space="preserve"> </w:t>
      </w:r>
      <w:r w:rsidR="005C29E3" w:rsidRPr="005C29E3">
        <w:rPr>
          <w:rFonts w:asciiTheme="majorBidi" w:hAnsiTheme="majorBidi" w:cstheme="majorBidi"/>
          <w:sz w:val="24"/>
          <w:szCs w:val="24"/>
        </w:rPr>
        <w:t xml:space="preserve">However, in cases </w:t>
      </w:r>
      <w:del w:id="218" w:author="Editor 25" w:date="2020-08-09T13:43:00Z">
        <w:r w:rsidR="005C29E3" w:rsidRPr="005C29E3" w:rsidDel="00F13C79">
          <w:rPr>
            <w:rFonts w:asciiTheme="majorBidi" w:hAnsiTheme="majorBidi" w:cstheme="majorBidi"/>
            <w:sz w:val="24"/>
            <w:szCs w:val="24"/>
          </w:rPr>
          <w:delText xml:space="preserve">where </w:delText>
        </w:r>
      </w:del>
      <w:ins w:id="219" w:author="Editor 25" w:date="2020-08-09T13:43:00Z">
        <w:r w:rsidR="00F13C79">
          <w:rPr>
            <w:rFonts w:asciiTheme="majorBidi" w:hAnsiTheme="majorBidi" w:cstheme="majorBidi"/>
            <w:sz w:val="24"/>
            <w:szCs w:val="24"/>
          </w:rPr>
          <w:t>in which the</w:t>
        </w:r>
        <w:r w:rsidR="00F13C79" w:rsidRPr="005C29E3">
          <w:rPr>
            <w:rFonts w:asciiTheme="majorBidi" w:hAnsiTheme="majorBidi" w:cstheme="majorBidi"/>
            <w:sz w:val="24"/>
            <w:szCs w:val="24"/>
          </w:rPr>
          <w:t xml:space="preserve"> </w:t>
        </w:r>
      </w:ins>
      <w:r w:rsidR="005C29E3" w:rsidRPr="005C29E3">
        <w:rPr>
          <w:rFonts w:asciiTheme="majorBidi" w:hAnsiTheme="majorBidi" w:cstheme="majorBidi"/>
          <w:sz w:val="24"/>
          <w:szCs w:val="24"/>
        </w:rPr>
        <w:t xml:space="preserve">random sampling </w:t>
      </w:r>
      <w:del w:id="220" w:author="Editor 25" w:date="2020-08-09T13:43:00Z">
        <w:r w:rsidR="005C29E3" w:rsidRPr="005C29E3" w:rsidDel="00F13C79">
          <w:rPr>
            <w:rFonts w:asciiTheme="majorBidi" w:hAnsiTheme="majorBidi" w:cstheme="majorBidi"/>
            <w:sz w:val="24"/>
            <w:szCs w:val="24"/>
          </w:rPr>
          <w:delText xml:space="preserve">is not </w:delText>
        </w:r>
      </w:del>
      <w:ins w:id="221" w:author="Editor 25" w:date="2020-08-09T13:43:00Z">
        <w:r w:rsidR="00F13C79">
          <w:rPr>
            <w:rFonts w:asciiTheme="majorBidi" w:hAnsiTheme="majorBidi" w:cstheme="majorBidi"/>
            <w:sz w:val="24"/>
            <w:szCs w:val="24"/>
          </w:rPr>
          <w:t>is im</w:t>
        </w:r>
      </w:ins>
      <w:r w:rsidR="005C29E3" w:rsidRPr="005C29E3">
        <w:rPr>
          <w:rFonts w:asciiTheme="majorBidi" w:hAnsiTheme="majorBidi" w:cstheme="majorBidi"/>
          <w:sz w:val="24"/>
          <w:szCs w:val="24"/>
        </w:rPr>
        <w:t>possible, it is expected that studies use a random allocation approach</w:t>
      </w:r>
      <w:r w:rsidR="00207C57">
        <w:rPr>
          <w:rFonts w:asciiTheme="majorBidi" w:hAnsiTheme="majorBidi" w:cstheme="majorBidi"/>
          <w:sz w:val="24"/>
          <w:szCs w:val="24"/>
        </w:rPr>
        <w:t xml:space="preserve"> to</w:t>
      </w:r>
      <w:r w:rsidR="005C29E3" w:rsidRPr="005C29E3">
        <w:rPr>
          <w:rFonts w:asciiTheme="majorBidi" w:hAnsiTheme="majorBidi" w:cstheme="majorBidi"/>
          <w:sz w:val="24"/>
          <w:szCs w:val="24"/>
        </w:rPr>
        <w:t xml:space="preserve"> </w:t>
      </w:r>
      <w:r w:rsidR="00207C57" w:rsidRPr="005C29E3">
        <w:rPr>
          <w:rFonts w:asciiTheme="majorBidi" w:hAnsiTheme="majorBidi" w:cstheme="majorBidi"/>
          <w:sz w:val="24"/>
          <w:szCs w:val="24"/>
        </w:rPr>
        <w:t>design</w:t>
      </w:r>
      <w:r w:rsidR="005C29E3" w:rsidRPr="005C29E3">
        <w:rPr>
          <w:rFonts w:asciiTheme="majorBidi" w:hAnsiTheme="majorBidi" w:cstheme="majorBidi"/>
          <w:sz w:val="24"/>
          <w:szCs w:val="24"/>
        </w:rPr>
        <w:t xml:space="preserve"> </w:t>
      </w:r>
      <w:r w:rsidR="00207C57" w:rsidRPr="005C29E3">
        <w:rPr>
          <w:rFonts w:asciiTheme="majorBidi" w:hAnsiTheme="majorBidi" w:cstheme="majorBidi"/>
          <w:sz w:val="24"/>
          <w:szCs w:val="24"/>
        </w:rPr>
        <w:t xml:space="preserve">a quasi-experimental </w:t>
      </w:r>
      <w:r w:rsidR="00207C57">
        <w:rPr>
          <w:rFonts w:asciiTheme="majorBidi" w:hAnsiTheme="majorBidi" w:cstheme="majorBidi"/>
          <w:sz w:val="24"/>
          <w:szCs w:val="24"/>
        </w:rPr>
        <w:t xml:space="preserve">study </w:t>
      </w:r>
      <w:r w:rsidR="005C29E3" w:rsidRPr="005C29E3">
        <w:rPr>
          <w:rFonts w:asciiTheme="majorBidi" w:hAnsiTheme="majorBidi" w:cstheme="majorBidi"/>
          <w:sz w:val="24"/>
          <w:szCs w:val="24"/>
        </w:rPr>
        <w:t>to quantify the causality and determine the effect</w:t>
      </w:r>
      <w:r w:rsidR="00207C57">
        <w:rPr>
          <w:rFonts w:asciiTheme="majorBidi" w:hAnsiTheme="majorBidi" w:cstheme="majorBidi"/>
          <w:sz w:val="24"/>
          <w:szCs w:val="24"/>
        </w:rPr>
        <w:t>s</w:t>
      </w:r>
      <w:r w:rsidR="005C29E3" w:rsidRPr="005C29E3">
        <w:rPr>
          <w:rFonts w:asciiTheme="majorBidi" w:hAnsiTheme="majorBidi" w:cstheme="majorBidi"/>
          <w:sz w:val="24"/>
          <w:szCs w:val="24"/>
        </w:rPr>
        <w:t>.</w:t>
      </w:r>
      <w:r w:rsidR="00363E38">
        <w:rPr>
          <w:rFonts w:asciiTheme="majorBidi" w:hAnsiTheme="majorBidi" w:cstheme="majorBidi"/>
          <w:sz w:val="24"/>
          <w:szCs w:val="24"/>
        </w:rPr>
        <w:t xml:space="preserve"> </w:t>
      </w:r>
      <w:r w:rsidR="00363E38" w:rsidRPr="00363E38">
        <w:rPr>
          <w:rFonts w:asciiTheme="majorBidi" w:hAnsiTheme="majorBidi" w:cstheme="majorBidi"/>
          <w:sz w:val="24"/>
          <w:szCs w:val="24"/>
        </w:rPr>
        <w:t>30.4% of the articles in this study, which were able to carry out random assignments, did not mention any report in their articles</w:t>
      </w:r>
      <w:del w:id="222" w:author="Editor 25" w:date="2020-08-09T13:43:00Z">
        <w:r w:rsidR="00363E38" w:rsidRPr="00363E38" w:rsidDel="00F13C79">
          <w:rPr>
            <w:rFonts w:asciiTheme="majorBidi" w:hAnsiTheme="majorBidi" w:cstheme="majorBidi"/>
            <w:sz w:val="24"/>
            <w:szCs w:val="24"/>
          </w:rPr>
          <w:delText xml:space="preserve"> </w:delText>
        </w:r>
        <w:r w:rsidR="00363E38" w:rsidDel="00F13C79">
          <w:rPr>
            <w:rFonts w:asciiTheme="majorBidi" w:hAnsiTheme="majorBidi" w:cstheme="majorBidi"/>
            <w:sz w:val="24"/>
            <w:szCs w:val="24"/>
          </w:rPr>
          <w:delText>for this</w:delText>
        </w:r>
      </w:del>
      <w:r w:rsidR="00363E38" w:rsidRPr="00363E38">
        <w:rPr>
          <w:rFonts w:asciiTheme="majorBidi" w:hAnsiTheme="majorBidi" w:cstheme="majorBidi"/>
          <w:sz w:val="24"/>
          <w:szCs w:val="24"/>
        </w:rPr>
        <w:t xml:space="preserve">. </w:t>
      </w:r>
      <w:ins w:id="223" w:author="Editor 25" w:date="2020-08-09T13:43:00Z">
        <w:r w:rsidR="00F13C79">
          <w:rPr>
            <w:rFonts w:asciiTheme="majorBidi" w:hAnsiTheme="majorBidi" w:cstheme="majorBidi"/>
            <w:sz w:val="24"/>
            <w:szCs w:val="24"/>
          </w:rPr>
          <w:t>The r</w:t>
        </w:r>
      </w:ins>
      <w:del w:id="224" w:author="Editor 25" w:date="2020-08-09T13:43:00Z">
        <w:r w:rsidR="00363E38" w:rsidRPr="00363E38" w:rsidDel="00F13C79">
          <w:rPr>
            <w:rFonts w:asciiTheme="majorBidi" w:hAnsiTheme="majorBidi" w:cstheme="majorBidi"/>
            <w:sz w:val="24"/>
            <w:szCs w:val="24"/>
          </w:rPr>
          <w:delText>R</w:delText>
        </w:r>
      </w:del>
      <w:r w:rsidR="00363E38" w:rsidRPr="00363E38">
        <w:rPr>
          <w:rFonts w:asciiTheme="majorBidi" w:hAnsiTheme="majorBidi" w:cstheme="majorBidi"/>
          <w:sz w:val="24"/>
          <w:szCs w:val="24"/>
        </w:rPr>
        <w:t>andom assignment is intended to reduce the risk of arrogance in the selection of groups. Therefore, failure to do so plays a role in reducing the quality of the articles and the reliability of their results.</w:t>
      </w:r>
    </w:p>
    <w:p w14:paraId="2EC54FDA" w14:textId="6B5F3CFA" w:rsidR="00123179" w:rsidRDefault="00123179" w:rsidP="00F13C79">
      <w:pPr>
        <w:pStyle w:val="ListParagraph"/>
        <w:tabs>
          <w:tab w:val="left" w:pos="3271"/>
        </w:tabs>
        <w:bidi w:val="0"/>
        <w:spacing w:after="120" w:line="360" w:lineRule="auto"/>
        <w:ind w:left="0"/>
        <w:jc w:val="both"/>
        <w:rPr>
          <w:rFonts w:asciiTheme="majorBidi" w:hAnsiTheme="majorBidi" w:cstheme="majorBidi"/>
          <w:sz w:val="24"/>
          <w:szCs w:val="24"/>
        </w:rPr>
      </w:pPr>
      <w:r w:rsidRPr="0039730C">
        <w:rPr>
          <w:rFonts w:asciiTheme="majorBidi" w:hAnsiTheme="majorBidi" w:cstheme="majorBidi"/>
          <w:sz w:val="24"/>
          <w:szCs w:val="24"/>
        </w:rPr>
        <w:t xml:space="preserve">The </w:t>
      </w:r>
      <w:r>
        <w:rPr>
          <w:rFonts w:asciiTheme="majorBidi" w:hAnsiTheme="majorBidi" w:cstheme="majorBidi"/>
          <w:sz w:val="24"/>
          <w:szCs w:val="24"/>
        </w:rPr>
        <w:t>importance</w:t>
      </w:r>
      <w:r w:rsidRPr="0039730C">
        <w:rPr>
          <w:rFonts w:asciiTheme="majorBidi" w:hAnsiTheme="majorBidi" w:cstheme="majorBidi"/>
          <w:sz w:val="24"/>
          <w:szCs w:val="24"/>
        </w:rPr>
        <w:t xml:space="preserve"> of the sample size in the validity of the empirical studies is </w:t>
      </w:r>
      <w:del w:id="225" w:author="Editor 25" w:date="2020-08-09T13:44:00Z">
        <w:r w:rsidRPr="0039730C" w:rsidDel="00F13C79">
          <w:rPr>
            <w:rFonts w:asciiTheme="majorBidi" w:hAnsiTheme="majorBidi" w:cstheme="majorBidi"/>
            <w:sz w:val="24"/>
            <w:szCs w:val="24"/>
          </w:rPr>
          <w:delText xml:space="preserve">so </w:delText>
        </w:r>
      </w:del>
      <w:r w:rsidRPr="0039730C">
        <w:rPr>
          <w:rFonts w:asciiTheme="majorBidi" w:hAnsiTheme="majorBidi" w:cstheme="majorBidi"/>
          <w:sz w:val="24"/>
          <w:szCs w:val="24"/>
        </w:rPr>
        <w:t xml:space="preserve">that the sample size calculation is considered as a quality evaluation </w:t>
      </w:r>
      <w:r>
        <w:rPr>
          <w:rFonts w:asciiTheme="majorBidi" w:hAnsiTheme="majorBidi" w:cstheme="majorBidi"/>
          <w:sz w:val="24"/>
          <w:szCs w:val="24"/>
        </w:rPr>
        <w:t>criteria</w:t>
      </w:r>
      <w:r w:rsidRPr="0039730C">
        <w:rPr>
          <w:rFonts w:asciiTheme="majorBidi" w:hAnsiTheme="majorBidi" w:cstheme="majorBidi"/>
          <w:sz w:val="24"/>
          <w:szCs w:val="24"/>
        </w:rPr>
        <w:t xml:space="preserve"> in all standard tools.</w:t>
      </w:r>
      <w:r w:rsidRPr="0039730C">
        <w:t xml:space="preserve"> </w:t>
      </w:r>
      <w:r w:rsidRPr="0039730C">
        <w:rPr>
          <w:rFonts w:asciiTheme="majorBidi" w:hAnsiTheme="majorBidi" w:cstheme="majorBidi"/>
          <w:sz w:val="24"/>
          <w:szCs w:val="24"/>
        </w:rPr>
        <w:t>Despite the high emphasis on the exact calculation of sample size in empirical studies, nearly 70% of the papers in this study have not discussed how adequately the sample size was in the</w:t>
      </w:r>
      <w:r>
        <w:rPr>
          <w:rFonts w:asciiTheme="majorBidi" w:hAnsiTheme="majorBidi" w:cstheme="majorBidi"/>
          <w:sz w:val="24"/>
          <w:szCs w:val="24"/>
        </w:rPr>
        <w:t>ir</w:t>
      </w:r>
      <w:r w:rsidRPr="0039730C">
        <w:rPr>
          <w:rFonts w:asciiTheme="majorBidi" w:hAnsiTheme="majorBidi" w:cstheme="majorBidi"/>
          <w:sz w:val="24"/>
          <w:szCs w:val="24"/>
        </w:rPr>
        <w:t xml:space="preserve"> stud</w:t>
      </w:r>
      <w:r>
        <w:rPr>
          <w:rFonts w:asciiTheme="majorBidi" w:hAnsiTheme="majorBidi" w:cstheme="majorBidi"/>
          <w:sz w:val="24"/>
          <w:szCs w:val="24"/>
        </w:rPr>
        <w:t>ies</w:t>
      </w:r>
      <w:r w:rsidRPr="0039730C">
        <w:rPr>
          <w:rFonts w:asciiTheme="majorBidi" w:hAnsiTheme="majorBidi" w:cstheme="majorBidi"/>
          <w:sz w:val="24"/>
          <w:szCs w:val="24"/>
        </w:rPr>
        <w:t>.</w:t>
      </w:r>
    </w:p>
    <w:p w14:paraId="62953B1B" w14:textId="60AC0DE7" w:rsidR="008379A0" w:rsidRDefault="008379A0" w:rsidP="000E3A65">
      <w:pPr>
        <w:pStyle w:val="ListParagraph"/>
        <w:tabs>
          <w:tab w:val="left" w:pos="3271"/>
        </w:tabs>
        <w:bidi w:val="0"/>
        <w:spacing w:after="120" w:line="360" w:lineRule="auto"/>
        <w:ind w:left="0"/>
        <w:jc w:val="both"/>
        <w:rPr>
          <w:rFonts w:asciiTheme="majorBidi" w:hAnsiTheme="majorBidi" w:cstheme="majorBidi"/>
          <w:sz w:val="24"/>
          <w:szCs w:val="24"/>
        </w:rPr>
      </w:pPr>
      <w:r>
        <w:rPr>
          <w:rFonts w:asciiTheme="majorBidi" w:hAnsiTheme="majorBidi" w:cstheme="majorBidi"/>
          <w:sz w:val="24"/>
          <w:szCs w:val="24"/>
        </w:rPr>
        <w:t>In this regard, the results of the Garza et al (2016) showed that the common methodological issues in appraising the studies about teaching medical ethics included a lack of concealment of allocation, a lack of blinding</w:t>
      </w:r>
      <w:ins w:id="226" w:author="Editor 25" w:date="2020-08-09T13:45:00Z">
        <w:r w:rsidR="00F13C79">
          <w:rPr>
            <w:rFonts w:asciiTheme="majorBidi" w:hAnsiTheme="majorBidi" w:cstheme="majorBidi"/>
            <w:sz w:val="24"/>
            <w:szCs w:val="24"/>
          </w:rPr>
          <w:t>,</w:t>
        </w:r>
      </w:ins>
      <w:r>
        <w:rPr>
          <w:rFonts w:asciiTheme="majorBidi" w:hAnsiTheme="majorBidi" w:cstheme="majorBidi"/>
          <w:sz w:val="24"/>
          <w:szCs w:val="24"/>
        </w:rPr>
        <w:t xml:space="preserve"> and generally low numbers of subjects</w:t>
      </w:r>
      <w:r w:rsidR="000E3A65">
        <w:rPr>
          <w:rFonts w:asciiTheme="majorBidi" w:hAnsiTheme="majorBidi" w:cstheme="majorBidi"/>
          <w:sz w:val="24"/>
          <w:szCs w:val="24"/>
        </w:rPr>
        <w:t xml:space="preserve"> </w:t>
      </w:r>
      <w:r w:rsidR="000E3A65">
        <w:rPr>
          <w:rFonts w:asciiTheme="majorBidi" w:hAnsiTheme="majorBidi" w:cstheme="majorBidi"/>
          <w:sz w:val="24"/>
          <w:szCs w:val="24"/>
        </w:rPr>
        <w:fldChar w:fldCharType="begin"/>
      </w:r>
      <w:r w:rsidR="000E3A65">
        <w:rPr>
          <w:rFonts w:asciiTheme="majorBidi" w:hAnsiTheme="majorBidi" w:cstheme="majorBidi"/>
          <w:sz w:val="24"/>
          <w:szCs w:val="24"/>
        </w:rPr>
        <w:instrText xml:space="preserve"> ADDIN EN.CITE &lt;EndNote&gt;&lt;Cite&gt;&lt;Author&gt;de la Garza&lt;/Author&gt;&lt;Year&gt;2017&lt;/Year&gt;&lt;RecNum&gt;41&lt;/RecNum&gt;&lt;DisplayText&gt;(41)&lt;/DisplayText&gt;&lt;record&gt;&lt;rec-number&gt;41&lt;/rec-number&gt;&lt;foreign-keys&gt;&lt;key app="EN" db-id="z9vs9xsx3252fqewvt3xpz975r5wxfrtps29" timestamp="1558636113"&gt;41&lt;/key&gt;&lt;/foreign-keys&gt;&lt;ref-type name="Journal Article"&gt;17&lt;/ref-type&gt;&lt;contributors&gt;&lt;authors&gt;&lt;author&gt;de la Garza, Santiago&lt;/author&gt;&lt;author&gt;Phuoc, Vania&lt;/author&gt;&lt;author&gt;Throneberry, Steven&lt;/author&gt;&lt;author&gt;Blumenthal-Barby, Jennifer&lt;/author&gt;&lt;author&gt;McCullough, Laurence&lt;/author&gt;&lt;author&gt;Coverdale, John&lt;/author&gt;&lt;/authors&gt;&lt;/contributors&gt;&lt;titles&gt;&lt;title&gt;Teaching medical ethics in graduate and undergraduate medical education: A systematic review of effectiveness&lt;/title&gt;&lt;secondary-title&gt;Academic Psychiatry&lt;/secondary-title&gt;&lt;/titles&gt;&lt;periodical&gt;&lt;full-title&gt;Academic Psychiatry&lt;/full-title&gt;&lt;/periodical&gt;&lt;pages&gt;520-525&lt;/pages&gt;&lt;volume&gt;41&lt;/volume&gt;&lt;number&gt;4&lt;/number&gt;&lt;dates&gt;&lt;year&gt;2017&lt;/year&gt;&lt;/dates&gt;&lt;isbn&gt;1042-9670&lt;/isbn&gt;&lt;urls&gt;&lt;/urls&gt;&lt;/record&gt;&lt;/Cite&gt;&lt;/EndNote&gt;</w:instrText>
      </w:r>
      <w:r w:rsidR="000E3A65">
        <w:rPr>
          <w:rFonts w:asciiTheme="majorBidi" w:hAnsiTheme="majorBidi" w:cstheme="majorBidi"/>
          <w:sz w:val="24"/>
          <w:szCs w:val="24"/>
        </w:rPr>
        <w:fldChar w:fldCharType="separate"/>
      </w:r>
      <w:r w:rsidR="000E3A65">
        <w:rPr>
          <w:rFonts w:asciiTheme="majorBidi" w:hAnsiTheme="majorBidi" w:cstheme="majorBidi"/>
          <w:noProof/>
          <w:sz w:val="24"/>
          <w:szCs w:val="24"/>
        </w:rPr>
        <w:t>(41)</w:t>
      </w:r>
      <w:r w:rsidR="000E3A65">
        <w:rPr>
          <w:rFonts w:asciiTheme="majorBidi" w:hAnsiTheme="majorBidi" w:cstheme="majorBidi"/>
          <w:sz w:val="24"/>
          <w:szCs w:val="24"/>
        </w:rPr>
        <w:fldChar w:fldCharType="end"/>
      </w:r>
      <w:r w:rsidR="000E3A65">
        <w:rPr>
          <w:rFonts w:asciiTheme="majorBidi" w:hAnsiTheme="majorBidi" w:cstheme="majorBidi"/>
          <w:sz w:val="24"/>
          <w:szCs w:val="24"/>
        </w:rPr>
        <w:t xml:space="preserve">. </w:t>
      </w:r>
    </w:p>
    <w:p w14:paraId="12095DA4" w14:textId="7B93734E" w:rsidR="00123179" w:rsidRDefault="00F13C79" w:rsidP="000E3A65">
      <w:pPr>
        <w:pStyle w:val="ListParagraph"/>
        <w:tabs>
          <w:tab w:val="left" w:pos="3271"/>
        </w:tabs>
        <w:bidi w:val="0"/>
        <w:spacing w:after="120" w:line="360" w:lineRule="auto"/>
        <w:ind w:left="0"/>
        <w:jc w:val="both"/>
        <w:rPr>
          <w:rFonts w:asciiTheme="majorBidi" w:hAnsiTheme="majorBidi" w:cstheme="majorBidi"/>
          <w:sz w:val="24"/>
          <w:szCs w:val="24"/>
        </w:rPr>
      </w:pPr>
      <w:ins w:id="227" w:author="Editor 25" w:date="2020-08-09T13:47:00Z">
        <w:r w:rsidRPr="00F13C79">
          <w:rPr>
            <w:rFonts w:asciiTheme="majorBidi" w:hAnsiTheme="majorBidi" w:cstheme="majorBidi"/>
            <w:sz w:val="24"/>
            <w:szCs w:val="24"/>
          </w:rPr>
          <w:t>In the data analysis in most studies, only the statistical methods were discussed.</w:t>
        </w:r>
        <w:r>
          <w:rPr>
            <w:rFonts w:asciiTheme="majorBidi" w:hAnsiTheme="majorBidi" w:cstheme="majorBidi"/>
            <w:sz w:val="24"/>
            <w:szCs w:val="24"/>
          </w:rPr>
          <w:t xml:space="preserve"> </w:t>
        </w:r>
      </w:ins>
      <w:del w:id="228" w:author="Editor 25" w:date="2020-08-09T13:47:00Z">
        <w:r w:rsidR="00123179" w:rsidRPr="0026775E" w:rsidDel="00F13C79">
          <w:rPr>
            <w:rFonts w:asciiTheme="majorBidi" w:hAnsiTheme="majorBidi" w:cstheme="majorBidi"/>
            <w:sz w:val="24"/>
            <w:szCs w:val="24"/>
          </w:rPr>
          <w:delText>In the</w:delText>
        </w:r>
        <w:r w:rsidR="00123179" w:rsidDel="00F13C79">
          <w:rPr>
            <w:rFonts w:asciiTheme="majorBidi" w:hAnsiTheme="majorBidi" w:cstheme="majorBidi"/>
            <w:sz w:val="24"/>
            <w:szCs w:val="24"/>
          </w:rPr>
          <w:delText xml:space="preserve"> data</w:delText>
        </w:r>
        <w:r w:rsidR="00123179" w:rsidRPr="0026775E" w:rsidDel="00F13C79">
          <w:rPr>
            <w:rFonts w:asciiTheme="majorBidi" w:hAnsiTheme="majorBidi" w:cstheme="majorBidi"/>
            <w:sz w:val="24"/>
            <w:szCs w:val="24"/>
          </w:rPr>
          <w:delText xml:space="preserve"> analysis </w:delText>
        </w:r>
        <w:r w:rsidR="00123179" w:rsidDel="00F13C79">
          <w:rPr>
            <w:rFonts w:asciiTheme="majorBidi" w:hAnsiTheme="majorBidi" w:cstheme="majorBidi"/>
            <w:sz w:val="24"/>
            <w:szCs w:val="24"/>
          </w:rPr>
          <w:delText>section of the most studies</w:delText>
        </w:r>
        <w:r w:rsidR="00123179" w:rsidRPr="0026775E" w:rsidDel="00F13C79">
          <w:rPr>
            <w:rFonts w:asciiTheme="majorBidi" w:hAnsiTheme="majorBidi" w:cstheme="majorBidi"/>
            <w:sz w:val="24"/>
            <w:szCs w:val="24"/>
          </w:rPr>
          <w:delText>, only the used</w:delText>
        </w:r>
        <w:r w:rsidR="00123179" w:rsidDel="00F13C79">
          <w:rPr>
            <w:rFonts w:asciiTheme="majorBidi" w:hAnsiTheme="majorBidi" w:cstheme="majorBidi"/>
            <w:sz w:val="24"/>
            <w:szCs w:val="24"/>
          </w:rPr>
          <w:delText xml:space="preserve"> statistical</w:delText>
        </w:r>
        <w:r w:rsidR="00123179" w:rsidRPr="0026775E" w:rsidDel="00F13C79">
          <w:rPr>
            <w:rFonts w:asciiTheme="majorBidi" w:hAnsiTheme="majorBidi" w:cstheme="majorBidi"/>
            <w:sz w:val="24"/>
            <w:szCs w:val="24"/>
          </w:rPr>
          <w:delText xml:space="preserve"> methods are discussed.</w:delText>
        </w:r>
        <w:r w:rsidR="00123179" w:rsidRPr="009103B8" w:rsidDel="00F13C79">
          <w:rPr>
            <w:rFonts w:asciiTheme="majorBidi" w:hAnsiTheme="majorBidi" w:cstheme="majorBidi"/>
            <w:sz w:val="24"/>
            <w:szCs w:val="24"/>
          </w:rPr>
          <w:delText xml:space="preserve"> </w:delText>
        </w:r>
      </w:del>
      <w:r w:rsidR="00123179" w:rsidRPr="009140D3">
        <w:rPr>
          <w:rFonts w:asciiTheme="majorBidi" w:hAnsiTheme="majorBidi" w:cstheme="majorBidi"/>
          <w:sz w:val="24"/>
          <w:szCs w:val="24"/>
        </w:rPr>
        <w:t xml:space="preserve">While it can be concluded that the analysis of data is completely done </w:t>
      </w:r>
      <w:r w:rsidR="00123179">
        <w:rPr>
          <w:rFonts w:asciiTheme="majorBidi" w:hAnsiTheme="majorBidi" w:cstheme="majorBidi"/>
          <w:sz w:val="24"/>
          <w:szCs w:val="24"/>
        </w:rPr>
        <w:t xml:space="preserve">that researchers consider to </w:t>
      </w:r>
      <w:r w:rsidR="00123179" w:rsidRPr="009103B8">
        <w:rPr>
          <w:rFonts w:asciiTheme="majorBidi" w:hAnsiTheme="majorBidi" w:cstheme="majorBidi"/>
          <w:sz w:val="24"/>
          <w:szCs w:val="24"/>
        </w:rPr>
        <w:t xml:space="preserve">how missing data was handled; were potential sources of bias (confounding factors) controlled for; </w:t>
      </w:r>
      <w:r w:rsidR="00123179" w:rsidRPr="009103B8">
        <w:rPr>
          <w:rFonts w:asciiTheme="majorBidi" w:hAnsiTheme="majorBidi" w:cstheme="majorBidi"/>
          <w:sz w:val="24"/>
          <w:szCs w:val="24"/>
        </w:rPr>
        <w:lastRenderedPageBreak/>
        <w:t>how loss to follow-up was addressed.</w:t>
      </w:r>
      <w:r w:rsidR="00123179">
        <w:rPr>
          <w:rFonts w:asciiTheme="majorBidi" w:hAnsiTheme="majorBidi" w:cstheme="majorBidi"/>
          <w:sz w:val="24"/>
          <w:szCs w:val="24"/>
        </w:rPr>
        <w:t xml:space="preserve"> </w:t>
      </w:r>
      <w:r w:rsidR="00123179" w:rsidRPr="00AD44B2">
        <w:rPr>
          <w:rFonts w:asciiTheme="majorBidi" w:hAnsiTheme="majorBidi" w:cstheme="majorBidi"/>
          <w:sz w:val="24"/>
          <w:szCs w:val="24"/>
        </w:rPr>
        <w:t xml:space="preserve">Based on the results of the present study, only one </w:t>
      </w:r>
      <w:r w:rsidR="00123179">
        <w:rPr>
          <w:rFonts w:asciiTheme="majorBidi" w:hAnsiTheme="majorBidi" w:cstheme="majorBidi"/>
          <w:sz w:val="24"/>
          <w:szCs w:val="24"/>
        </w:rPr>
        <w:t>paper</w:t>
      </w:r>
      <w:r w:rsidR="00123179" w:rsidRPr="00AD44B2">
        <w:rPr>
          <w:rFonts w:asciiTheme="majorBidi" w:hAnsiTheme="majorBidi" w:cstheme="majorBidi"/>
          <w:sz w:val="24"/>
          <w:szCs w:val="24"/>
        </w:rPr>
        <w:t xml:space="preserve"> from 2</w:t>
      </w:r>
      <w:r w:rsidR="008379A0">
        <w:rPr>
          <w:rFonts w:asciiTheme="majorBidi" w:hAnsiTheme="majorBidi" w:cstheme="majorBidi"/>
          <w:sz w:val="24"/>
          <w:szCs w:val="24"/>
        </w:rPr>
        <w:t>2</w:t>
      </w:r>
      <w:r w:rsidR="00123179" w:rsidRPr="00AD44B2">
        <w:rPr>
          <w:rFonts w:asciiTheme="majorBidi" w:hAnsiTheme="majorBidi" w:cstheme="majorBidi"/>
          <w:sz w:val="24"/>
          <w:szCs w:val="24"/>
        </w:rPr>
        <w:t xml:space="preserve"> </w:t>
      </w:r>
      <w:r w:rsidR="00123179">
        <w:rPr>
          <w:rFonts w:asciiTheme="majorBidi" w:hAnsiTheme="majorBidi" w:cstheme="majorBidi"/>
          <w:sz w:val="24"/>
          <w:szCs w:val="24"/>
        </w:rPr>
        <w:t>papers</w:t>
      </w:r>
      <w:r w:rsidR="00123179" w:rsidRPr="00AD44B2">
        <w:rPr>
          <w:rFonts w:asciiTheme="majorBidi" w:hAnsiTheme="majorBidi" w:cstheme="majorBidi"/>
          <w:sz w:val="24"/>
          <w:szCs w:val="24"/>
        </w:rPr>
        <w:t xml:space="preserve"> completely described the data analysis</w:t>
      </w:r>
      <w:r w:rsidR="000E3A65">
        <w:rPr>
          <w:rFonts w:asciiTheme="majorBidi" w:hAnsiTheme="majorBidi" w:cstheme="majorBidi"/>
          <w:sz w:val="24"/>
          <w:szCs w:val="24"/>
        </w:rPr>
        <w:t xml:space="preserve"> </w:t>
      </w:r>
      <w:r w:rsidR="000E3A65">
        <w:rPr>
          <w:rFonts w:asciiTheme="majorBidi" w:hAnsiTheme="majorBidi" w:cstheme="majorBidi"/>
          <w:sz w:val="24"/>
          <w:szCs w:val="24"/>
        </w:rPr>
        <w:fldChar w:fldCharType="begin"/>
      </w:r>
      <w:r w:rsidR="000E3A65">
        <w:rPr>
          <w:rFonts w:asciiTheme="majorBidi" w:hAnsiTheme="majorBidi" w:cstheme="majorBidi"/>
          <w:sz w:val="24"/>
          <w:szCs w:val="24"/>
        </w:rPr>
        <w:instrText xml:space="preserve"> ADDIN EN.CITE &lt;EndNote&gt;&lt;Cite&gt;&lt;Author&gt;VanderKaay S&lt;/Author&gt;&lt;Year&gt;2018&lt;/Year&gt;&lt;RecNum&gt;25&lt;/RecNum&gt;&lt;DisplayText&gt;(37)&lt;/DisplayText&gt;&lt;record&gt;&lt;rec-number&gt;25&lt;/rec-number&gt;&lt;foreign-keys&gt;&lt;key app="EN" db-id="z9vs9xsx3252fqewvt3xpz975r5wxfrtps29" timestamp="1558613076"&gt;25&lt;/key&gt;&lt;/foreign-keys&gt;&lt;ref-type name="Journal Article"&gt;17&lt;/ref-type&gt;&lt;contributors&gt;&lt;authors&gt;&lt;author&gt;VanderKaay S,  Letts L,  Jung B,  E. Moll S&lt;/author&gt;&lt;/authors&gt;&lt;/contributors&gt;&lt;titles&gt;&lt;title&gt;On-line ethics education for occupational therapy clinician–educators: a single-group pre-/post-test study&lt;/title&gt;&lt;secondary-title&gt;DISABILITY AND REHABILITATION&lt;/secondary-title&gt;&lt;/titles&gt;&lt;periodical&gt;&lt;full-title&gt;DISABILITY AND REHABILITATION&lt;/full-title&gt;&lt;/periodical&gt;&lt;pages&gt;1-13&lt;/pages&gt;&lt;dates&gt;&lt;year&gt;2018&lt;/year&gt;&lt;/dates&gt;&lt;urls&gt;&lt;/urls&gt;&lt;/record&gt;&lt;/Cite&gt;&lt;/EndNote&gt;</w:instrText>
      </w:r>
      <w:r w:rsidR="000E3A65">
        <w:rPr>
          <w:rFonts w:asciiTheme="majorBidi" w:hAnsiTheme="majorBidi" w:cstheme="majorBidi"/>
          <w:sz w:val="24"/>
          <w:szCs w:val="24"/>
        </w:rPr>
        <w:fldChar w:fldCharType="separate"/>
      </w:r>
      <w:r w:rsidR="000E3A65">
        <w:rPr>
          <w:rFonts w:asciiTheme="majorBidi" w:hAnsiTheme="majorBidi" w:cstheme="majorBidi"/>
          <w:noProof/>
          <w:sz w:val="24"/>
          <w:szCs w:val="24"/>
        </w:rPr>
        <w:t>(37)</w:t>
      </w:r>
      <w:r w:rsidR="000E3A65">
        <w:rPr>
          <w:rFonts w:asciiTheme="majorBidi" w:hAnsiTheme="majorBidi" w:cstheme="majorBidi"/>
          <w:sz w:val="24"/>
          <w:szCs w:val="24"/>
        </w:rPr>
        <w:fldChar w:fldCharType="end"/>
      </w:r>
      <w:r w:rsidR="00123179" w:rsidRPr="00AD44B2">
        <w:rPr>
          <w:rFonts w:asciiTheme="majorBidi" w:hAnsiTheme="majorBidi" w:cstheme="majorBidi"/>
          <w:sz w:val="24"/>
          <w:szCs w:val="24"/>
        </w:rPr>
        <w:t>.</w:t>
      </w:r>
    </w:p>
    <w:p w14:paraId="0C5A2676" w14:textId="3007DE04" w:rsidR="00C23268" w:rsidRDefault="00FB6280" w:rsidP="00FB6280">
      <w:pPr>
        <w:pStyle w:val="ListParagraph"/>
        <w:tabs>
          <w:tab w:val="left" w:pos="3271"/>
        </w:tabs>
        <w:bidi w:val="0"/>
        <w:spacing w:after="120" w:line="360" w:lineRule="auto"/>
        <w:ind w:left="0"/>
        <w:jc w:val="both"/>
        <w:rPr>
          <w:rFonts w:asciiTheme="majorBidi" w:hAnsiTheme="majorBidi" w:cstheme="majorBidi"/>
          <w:sz w:val="24"/>
          <w:szCs w:val="24"/>
        </w:rPr>
      </w:pPr>
      <w:ins w:id="229" w:author="Editor 25" w:date="2020-08-09T13:49:00Z">
        <w:r w:rsidRPr="00FB6280">
          <w:rPr>
            <w:rFonts w:asciiTheme="majorBidi" w:hAnsiTheme="majorBidi" w:cstheme="majorBidi"/>
            <w:sz w:val="24"/>
            <w:szCs w:val="24"/>
          </w:rPr>
          <w:t>Given the main field of articles, researchers are expected to pay more attent</w:t>
        </w:r>
        <w:r>
          <w:rPr>
            <w:rFonts w:asciiTheme="majorBidi" w:hAnsiTheme="majorBidi" w:cstheme="majorBidi"/>
            <w:sz w:val="24"/>
            <w:szCs w:val="24"/>
          </w:rPr>
          <w:t>ion to ethics in their articles</w:t>
        </w:r>
      </w:ins>
      <w:del w:id="230" w:author="Editor 25" w:date="2020-08-09T13:49:00Z">
        <w:r w:rsidR="008C1D94" w:rsidRPr="008C1D94" w:rsidDel="00FB6280">
          <w:rPr>
            <w:rFonts w:asciiTheme="majorBidi" w:hAnsiTheme="majorBidi" w:cstheme="majorBidi"/>
            <w:sz w:val="24"/>
            <w:szCs w:val="24"/>
          </w:rPr>
          <w:delText xml:space="preserve">Regarding the main area of the articles, ethics in education, researchers are expected to write more attention to ethics in their </w:delText>
        </w:r>
        <w:r w:rsidR="00EB1C8F" w:rsidDel="00FB6280">
          <w:rPr>
            <w:rFonts w:asciiTheme="majorBidi" w:hAnsiTheme="majorBidi" w:cstheme="majorBidi"/>
            <w:sz w:val="24"/>
            <w:szCs w:val="24"/>
          </w:rPr>
          <w:delText>paper</w:delText>
        </w:r>
        <w:r w:rsidR="008C1D94" w:rsidRPr="008C1D94" w:rsidDel="00FB6280">
          <w:rPr>
            <w:rFonts w:asciiTheme="majorBidi" w:hAnsiTheme="majorBidi" w:cstheme="majorBidi"/>
            <w:sz w:val="24"/>
            <w:szCs w:val="24"/>
          </w:rPr>
          <w:delText>s</w:delText>
        </w:r>
      </w:del>
      <w:r w:rsidR="008C1D94" w:rsidRPr="008C1D94">
        <w:rPr>
          <w:rFonts w:asciiTheme="majorBidi" w:hAnsiTheme="majorBidi" w:cstheme="majorBidi"/>
          <w:sz w:val="24"/>
          <w:szCs w:val="24"/>
        </w:rPr>
        <w:t>.</w:t>
      </w:r>
      <w:r w:rsidR="00EB1C8F" w:rsidRPr="00EB1C8F">
        <w:t xml:space="preserve"> </w:t>
      </w:r>
      <w:ins w:id="231" w:author="Editor 25" w:date="2020-08-09T13:50:00Z">
        <w:r w:rsidRPr="001046B7">
          <w:rPr>
            <w:rFonts w:asciiTheme="majorBidi" w:hAnsiTheme="majorBidi" w:cstheme="majorBidi"/>
            <w:sz w:val="24"/>
            <w:szCs w:val="24"/>
          </w:rPr>
          <w:t>There are two items in the SURE</w:t>
        </w:r>
        <w:r w:rsidRPr="001046B7">
          <w:rPr>
            <w:sz w:val="24"/>
            <w:szCs w:val="24"/>
          </w:rPr>
          <w:t xml:space="preserve"> </w:t>
        </w:r>
      </w:ins>
      <w:del w:id="232" w:author="Editor 25" w:date="2020-08-09T13:50:00Z">
        <w:r w:rsidR="00EB1C8F" w:rsidRPr="00EB1C8F" w:rsidDel="00FB6280">
          <w:rPr>
            <w:rFonts w:asciiTheme="majorBidi" w:hAnsiTheme="majorBidi" w:cstheme="majorBidi"/>
            <w:sz w:val="24"/>
            <w:szCs w:val="24"/>
          </w:rPr>
          <w:delText xml:space="preserve">In order </w:delText>
        </w:r>
      </w:del>
      <w:r w:rsidR="00EB1C8F" w:rsidRPr="00EB1C8F">
        <w:rPr>
          <w:rFonts w:asciiTheme="majorBidi" w:hAnsiTheme="majorBidi" w:cstheme="majorBidi"/>
          <w:sz w:val="24"/>
          <w:szCs w:val="24"/>
        </w:rPr>
        <w:t>to assess the ethics of research</w:t>
      </w:r>
      <w:del w:id="233" w:author="Editor 25" w:date="2020-08-09T13:50:00Z">
        <w:r w:rsidR="00EB1C8F" w:rsidRPr="00EB1C8F" w:rsidDel="00FB6280">
          <w:rPr>
            <w:rFonts w:asciiTheme="majorBidi" w:hAnsiTheme="majorBidi" w:cstheme="majorBidi"/>
            <w:sz w:val="24"/>
            <w:szCs w:val="24"/>
          </w:rPr>
          <w:delText xml:space="preserve">, the </w:delText>
        </w:r>
        <w:r w:rsidR="0017689D" w:rsidDel="00FB6280">
          <w:rPr>
            <w:rFonts w:asciiTheme="majorBidi" w:hAnsiTheme="majorBidi" w:cstheme="majorBidi"/>
            <w:sz w:val="24"/>
            <w:szCs w:val="24"/>
          </w:rPr>
          <w:delText>SURE</w:delText>
        </w:r>
        <w:r w:rsidR="00EB1C8F" w:rsidRPr="00EB1C8F" w:rsidDel="00FB6280">
          <w:rPr>
            <w:rFonts w:asciiTheme="majorBidi" w:hAnsiTheme="majorBidi" w:cstheme="majorBidi"/>
            <w:sz w:val="24"/>
            <w:szCs w:val="24"/>
          </w:rPr>
          <w:delText xml:space="preserve"> has two items</w:delText>
        </w:r>
      </w:del>
      <w:r w:rsidR="0017689D">
        <w:rPr>
          <w:rFonts w:asciiTheme="majorBidi" w:hAnsiTheme="majorBidi" w:cstheme="majorBidi"/>
          <w:sz w:val="24"/>
          <w:szCs w:val="24"/>
        </w:rPr>
        <w:t xml:space="preserve">: </w:t>
      </w:r>
      <w:del w:id="234" w:author="Editor 25" w:date="2020-08-09T13:50:00Z">
        <w:r w:rsidR="0017689D" w:rsidRPr="0017689D" w:rsidDel="00FB6280">
          <w:rPr>
            <w:rFonts w:asciiTheme="majorBidi" w:hAnsiTheme="majorBidi" w:cstheme="majorBidi"/>
            <w:sz w:val="24"/>
            <w:szCs w:val="24"/>
          </w:rPr>
          <w:delText xml:space="preserve">Get </w:delText>
        </w:r>
      </w:del>
      <w:ins w:id="235" w:author="Editor 25" w:date="2020-08-09T13:50:00Z">
        <w:r>
          <w:rPr>
            <w:rFonts w:asciiTheme="majorBidi" w:hAnsiTheme="majorBidi" w:cstheme="majorBidi"/>
            <w:sz w:val="24"/>
            <w:szCs w:val="24"/>
          </w:rPr>
          <w:t>Obtaining</w:t>
        </w:r>
        <w:r w:rsidRPr="0017689D">
          <w:rPr>
            <w:rFonts w:asciiTheme="majorBidi" w:hAnsiTheme="majorBidi" w:cstheme="majorBidi"/>
            <w:sz w:val="24"/>
            <w:szCs w:val="24"/>
          </w:rPr>
          <w:t xml:space="preserve"> </w:t>
        </w:r>
      </w:ins>
      <w:r w:rsidR="0017689D" w:rsidRPr="0017689D">
        <w:rPr>
          <w:rFonts w:asciiTheme="majorBidi" w:hAnsiTheme="majorBidi" w:cstheme="majorBidi"/>
          <w:sz w:val="24"/>
          <w:szCs w:val="24"/>
        </w:rPr>
        <w:t xml:space="preserve">the code of ethics and </w:t>
      </w:r>
      <w:del w:id="236" w:author="Editor 25" w:date="2020-08-09T13:51:00Z">
        <w:r w:rsidR="0017689D" w:rsidRPr="0017689D" w:rsidDel="00FB6280">
          <w:rPr>
            <w:rFonts w:asciiTheme="majorBidi" w:hAnsiTheme="majorBidi" w:cstheme="majorBidi"/>
            <w:sz w:val="24"/>
            <w:szCs w:val="24"/>
          </w:rPr>
          <w:delText xml:space="preserve">observe </w:delText>
        </w:r>
      </w:del>
      <w:ins w:id="237" w:author="Editor 25" w:date="2020-08-09T13:51:00Z">
        <w:r w:rsidRPr="0017689D">
          <w:rPr>
            <w:rFonts w:asciiTheme="majorBidi" w:hAnsiTheme="majorBidi" w:cstheme="majorBidi"/>
            <w:sz w:val="24"/>
            <w:szCs w:val="24"/>
          </w:rPr>
          <w:t>observ</w:t>
        </w:r>
        <w:r>
          <w:rPr>
            <w:rFonts w:asciiTheme="majorBidi" w:hAnsiTheme="majorBidi" w:cstheme="majorBidi"/>
            <w:sz w:val="24"/>
            <w:szCs w:val="24"/>
          </w:rPr>
          <w:t>ing</w:t>
        </w:r>
        <w:r w:rsidRPr="0017689D">
          <w:rPr>
            <w:rFonts w:asciiTheme="majorBidi" w:hAnsiTheme="majorBidi" w:cstheme="majorBidi"/>
            <w:sz w:val="24"/>
            <w:szCs w:val="24"/>
          </w:rPr>
          <w:t xml:space="preserve"> </w:t>
        </w:r>
      </w:ins>
      <w:r w:rsidR="0017689D" w:rsidRPr="0017689D">
        <w:rPr>
          <w:rFonts w:asciiTheme="majorBidi" w:hAnsiTheme="majorBidi" w:cstheme="majorBidi"/>
          <w:sz w:val="24"/>
          <w:szCs w:val="24"/>
        </w:rPr>
        <w:t>the conflict of interests</w:t>
      </w:r>
      <w:r w:rsidR="0017689D">
        <w:rPr>
          <w:rFonts w:asciiTheme="majorBidi" w:hAnsiTheme="majorBidi" w:cstheme="majorBidi"/>
          <w:sz w:val="24"/>
          <w:szCs w:val="24"/>
        </w:rPr>
        <w:t>.</w:t>
      </w:r>
      <w:r w:rsidR="0017689D" w:rsidRPr="0017689D">
        <w:t xml:space="preserve"> </w:t>
      </w:r>
      <w:r w:rsidR="0017689D" w:rsidRPr="0017689D">
        <w:rPr>
          <w:rFonts w:asciiTheme="majorBidi" w:hAnsiTheme="majorBidi" w:cstheme="majorBidi"/>
          <w:sz w:val="24"/>
          <w:szCs w:val="24"/>
        </w:rPr>
        <w:t xml:space="preserve">In this study, only </w:t>
      </w:r>
      <w:r w:rsidR="00833708">
        <w:rPr>
          <w:rFonts w:asciiTheme="majorBidi" w:hAnsiTheme="majorBidi" w:cstheme="majorBidi"/>
          <w:sz w:val="24"/>
          <w:szCs w:val="24"/>
        </w:rPr>
        <w:t>five</w:t>
      </w:r>
      <w:r w:rsidR="0017689D" w:rsidRPr="0017689D">
        <w:rPr>
          <w:rFonts w:asciiTheme="majorBidi" w:hAnsiTheme="majorBidi" w:cstheme="majorBidi"/>
          <w:sz w:val="24"/>
          <w:szCs w:val="24"/>
        </w:rPr>
        <w:t xml:space="preserve"> articles out of 2</w:t>
      </w:r>
      <w:r w:rsidR="008379A0">
        <w:rPr>
          <w:rFonts w:asciiTheme="majorBidi" w:hAnsiTheme="majorBidi" w:cstheme="majorBidi"/>
          <w:sz w:val="24"/>
          <w:szCs w:val="24"/>
        </w:rPr>
        <w:t>2</w:t>
      </w:r>
      <w:r w:rsidR="0017689D" w:rsidRPr="0017689D">
        <w:rPr>
          <w:rFonts w:asciiTheme="majorBidi" w:hAnsiTheme="majorBidi" w:cstheme="majorBidi"/>
          <w:sz w:val="24"/>
          <w:szCs w:val="24"/>
        </w:rPr>
        <w:t xml:space="preserve"> articles clearly outline</w:t>
      </w:r>
      <w:ins w:id="238" w:author="Editor 25" w:date="2020-08-09T13:48:00Z">
        <w:r>
          <w:rPr>
            <w:rFonts w:asciiTheme="majorBidi" w:hAnsiTheme="majorBidi" w:cstheme="majorBidi"/>
            <w:sz w:val="24"/>
            <w:szCs w:val="24"/>
          </w:rPr>
          <w:t>d</w:t>
        </w:r>
      </w:ins>
      <w:r w:rsidR="0017689D" w:rsidRPr="0017689D">
        <w:rPr>
          <w:rFonts w:asciiTheme="majorBidi" w:hAnsiTheme="majorBidi" w:cstheme="majorBidi"/>
          <w:sz w:val="24"/>
          <w:szCs w:val="24"/>
        </w:rPr>
        <w:t xml:space="preserve"> the ethics code</w:t>
      </w:r>
      <w:r w:rsidR="000E3A65">
        <w:rPr>
          <w:rFonts w:asciiTheme="majorBidi" w:hAnsiTheme="majorBidi" w:cstheme="majorBidi"/>
          <w:sz w:val="24"/>
          <w:szCs w:val="24"/>
        </w:rPr>
        <w:t xml:space="preserve"> </w:t>
      </w:r>
      <w:r w:rsidR="00833708">
        <w:rPr>
          <w:rFonts w:asciiTheme="majorBidi" w:hAnsiTheme="majorBidi" w:cstheme="majorBidi"/>
          <w:sz w:val="24"/>
          <w:szCs w:val="24"/>
        </w:rPr>
        <w:fldChar w:fldCharType="begin">
          <w:fldData xml:space="preserve">PEVuZE5vdGU+PENpdGU+PEF1dGhvcj5CYXlrYXJhIFpHPC9BdXRob3I+PFllYXI+MjAxNTwvWWVh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</w:fldData>
        </w:fldChar>
      </w:r>
      <w:r w:rsidR="00833708">
        <w:rPr>
          <w:rFonts w:asciiTheme="majorBidi" w:hAnsiTheme="majorBidi" w:cstheme="majorBidi"/>
          <w:sz w:val="24"/>
          <w:szCs w:val="24"/>
        </w:rPr>
        <w:instrText xml:space="preserve"> ADDIN EN.CITE </w:instrText>
      </w:r>
      <w:r w:rsidR="00833708">
        <w:rPr>
          <w:rFonts w:asciiTheme="majorBidi" w:hAnsiTheme="majorBidi" w:cstheme="majorBidi"/>
          <w:sz w:val="24"/>
          <w:szCs w:val="24"/>
        </w:rPr>
        <w:fldChar w:fldCharType="begin">
          <w:fldData xml:space="preserve">PEVuZE5vdGU+PENpdGU+PEF1dGhvcj5CYXlrYXJhIFpHPC9BdXRob3I+PFllYXI+MjAxNTwvWWVh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</w:fldData>
        </w:fldChar>
      </w:r>
      <w:r w:rsidR="00833708">
        <w:rPr>
          <w:rFonts w:asciiTheme="majorBidi" w:hAnsiTheme="majorBidi" w:cstheme="majorBidi"/>
          <w:sz w:val="24"/>
          <w:szCs w:val="24"/>
        </w:rPr>
        <w:instrText xml:space="preserve"> ADDIN EN.CITE.DATA </w:instrText>
      </w:r>
      <w:r w:rsidR="00833708">
        <w:rPr>
          <w:rFonts w:asciiTheme="majorBidi" w:hAnsiTheme="majorBidi" w:cstheme="majorBidi"/>
          <w:sz w:val="24"/>
          <w:szCs w:val="24"/>
        </w:rPr>
      </w:r>
      <w:r w:rsidR="00833708">
        <w:rPr>
          <w:rFonts w:asciiTheme="majorBidi" w:hAnsiTheme="majorBidi" w:cstheme="majorBidi"/>
          <w:sz w:val="24"/>
          <w:szCs w:val="24"/>
        </w:rPr>
        <w:fldChar w:fldCharType="end"/>
      </w:r>
      <w:r w:rsidR="00833708">
        <w:rPr>
          <w:rFonts w:asciiTheme="majorBidi" w:hAnsiTheme="majorBidi" w:cstheme="majorBidi"/>
          <w:sz w:val="24"/>
          <w:szCs w:val="24"/>
        </w:rPr>
      </w:r>
      <w:r w:rsidR="00833708">
        <w:rPr>
          <w:rFonts w:asciiTheme="majorBidi" w:hAnsiTheme="majorBidi" w:cstheme="majorBidi"/>
          <w:sz w:val="24"/>
          <w:szCs w:val="24"/>
        </w:rPr>
        <w:fldChar w:fldCharType="separate"/>
      </w:r>
      <w:r w:rsidR="00833708">
        <w:rPr>
          <w:rFonts w:asciiTheme="majorBidi" w:hAnsiTheme="majorBidi" w:cstheme="majorBidi"/>
          <w:noProof/>
          <w:sz w:val="24"/>
          <w:szCs w:val="24"/>
        </w:rPr>
        <w:t>(19, 30, 31, 33, 34)</w:t>
      </w:r>
      <w:r w:rsidR="00833708">
        <w:rPr>
          <w:rFonts w:asciiTheme="majorBidi" w:hAnsiTheme="majorBidi" w:cstheme="majorBidi"/>
          <w:sz w:val="24"/>
          <w:szCs w:val="24"/>
        </w:rPr>
        <w:fldChar w:fldCharType="end"/>
      </w:r>
      <w:r w:rsidR="00CE72D9">
        <w:rPr>
          <w:rFonts w:asciiTheme="majorBidi" w:hAnsiTheme="majorBidi" w:cstheme="majorBidi"/>
          <w:sz w:val="24"/>
          <w:szCs w:val="24"/>
        </w:rPr>
        <w:t xml:space="preserve">. </w:t>
      </w:r>
      <w:r w:rsidR="00CE72D9" w:rsidRPr="00CE72D9">
        <w:rPr>
          <w:rFonts w:asciiTheme="majorBidi" w:hAnsiTheme="majorBidi" w:cstheme="majorBidi"/>
          <w:sz w:val="24"/>
          <w:szCs w:val="24"/>
        </w:rPr>
        <w:t>Also, nearly 50% of the articles did not mention conflicts of interest</w:t>
      </w:r>
      <w:r w:rsidR="00CE72D9">
        <w:rPr>
          <w:rFonts w:asciiTheme="majorBidi" w:hAnsiTheme="majorBidi" w:cstheme="majorBidi"/>
          <w:sz w:val="24"/>
          <w:szCs w:val="24"/>
        </w:rPr>
        <w:t xml:space="preserve">. </w:t>
      </w:r>
      <w:r w:rsidR="00CE72D9" w:rsidRPr="00CE72D9">
        <w:rPr>
          <w:rFonts w:asciiTheme="majorBidi" w:hAnsiTheme="majorBidi" w:cstheme="majorBidi"/>
          <w:sz w:val="24"/>
          <w:szCs w:val="24"/>
        </w:rPr>
        <w:t>This explains the need for more attention to the ethical reports in the research</w:t>
      </w:r>
      <w:r w:rsidR="008379A0">
        <w:rPr>
          <w:rFonts w:asciiTheme="majorBidi" w:hAnsiTheme="majorBidi" w:cstheme="majorBidi"/>
          <w:sz w:val="24"/>
          <w:szCs w:val="24"/>
        </w:rPr>
        <w:t>.</w:t>
      </w:r>
    </w:p>
    <w:p w14:paraId="79823416" w14:textId="77777777" w:rsidR="00123179" w:rsidRDefault="00123179" w:rsidP="008379A0">
      <w:pPr>
        <w:pStyle w:val="ListParagraph"/>
        <w:tabs>
          <w:tab w:val="left" w:pos="3271"/>
        </w:tabs>
        <w:bidi w:val="0"/>
        <w:spacing w:after="120" w:line="360" w:lineRule="auto"/>
        <w:ind w:left="0"/>
        <w:jc w:val="both"/>
        <w:rPr>
          <w:rFonts w:asciiTheme="majorBidi" w:hAnsiTheme="majorBidi" w:cstheme="majorBidi"/>
          <w:sz w:val="24"/>
          <w:szCs w:val="24"/>
        </w:rPr>
      </w:pPr>
      <w:r w:rsidRPr="006D2985">
        <w:rPr>
          <w:rFonts w:asciiTheme="majorBidi" w:hAnsiTheme="majorBidi" w:cstheme="majorBidi"/>
          <w:sz w:val="24"/>
          <w:szCs w:val="24"/>
        </w:rPr>
        <w:t>A large part of the low quality of writing may be due to the lack of knowledge of the researchers with standard forms and checklists.</w:t>
      </w:r>
      <w:r>
        <w:rPr>
          <w:rFonts w:asciiTheme="majorBidi" w:hAnsiTheme="majorBidi" w:cstheme="majorBidi"/>
          <w:sz w:val="24"/>
          <w:szCs w:val="24"/>
        </w:rPr>
        <w:t xml:space="preserve"> </w:t>
      </w:r>
    </w:p>
    <w:p w14:paraId="13152B2D" w14:textId="4C1C49C3" w:rsidR="00F36C60" w:rsidRDefault="00F36C60" w:rsidP="00FB6280">
      <w:pPr>
        <w:autoSpaceDE w:val="0"/>
        <w:autoSpaceDN w:val="0"/>
        <w:adjustRightInd w:val="0"/>
        <w:spacing w:after="0" w:line="360" w:lineRule="auto"/>
        <w:jc w:val="both"/>
        <w:rPr>
          <w:rFonts w:asciiTheme="majorBidi" w:hAnsiTheme="majorBidi" w:cstheme="majorBidi"/>
          <w:sz w:val="24"/>
          <w:szCs w:val="24"/>
        </w:rPr>
      </w:pPr>
      <w:r w:rsidRPr="00F36C60">
        <w:rPr>
          <w:rFonts w:asciiTheme="majorBidi" w:hAnsiTheme="majorBidi" w:cstheme="majorBidi"/>
          <w:sz w:val="24"/>
          <w:szCs w:val="24"/>
        </w:rPr>
        <w:t xml:space="preserve">The findings are limited by the </w:t>
      </w:r>
      <w:r w:rsidR="00807D9B" w:rsidRPr="00F36C60">
        <w:rPr>
          <w:rFonts w:asciiTheme="majorBidi" w:hAnsiTheme="majorBidi" w:cstheme="majorBidi"/>
          <w:sz w:val="24"/>
          <w:szCs w:val="24"/>
        </w:rPr>
        <w:t xml:space="preserve">used </w:t>
      </w:r>
      <w:r w:rsidRPr="00F36C60">
        <w:rPr>
          <w:rFonts w:asciiTheme="majorBidi" w:hAnsiTheme="majorBidi" w:cstheme="majorBidi"/>
          <w:sz w:val="24"/>
          <w:szCs w:val="24"/>
        </w:rPr>
        <w:t>search terms and databases</w:t>
      </w:r>
      <w:r w:rsidR="00807D9B">
        <w:rPr>
          <w:rFonts w:asciiTheme="majorBidi" w:hAnsiTheme="majorBidi" w:cstheme="majorBidi"/>
          <w:sz w:val="24"/>
          <w:szCs w:val="24"/>
        </w:rPr>
        <w:t>, so i</w:t>
      </w:r>
      <w:r w:rsidRPr="00F36C60">
        <w:rPr>
          <w:rFonts w:asciiTheme="majorBidi" w:hAnsiTheme="majorBidi" w:cstheme="majorBidi"/>
          <w:sz w:val="24"/>
          <w:szCs w:val="24"/>
        </w:rPr>
        <w:t xml:space="preserve">t </w:t>
      </w:r>
      <w:del w:id="239" w:author="Editor 25" w:date="2020-08-09T13:36:00Z">
        <w:r w:rsidRPr="00F36C60" w:rsidDel="003979FF">
          <w:rPr>
            <w:rFonts w:asciiTheme="majorBidi" w:hAnsiTheme="majorBidi" w:cstheme="majorBidi"/>
            <w:sz w:val="24"/>
            <w:szCs w:val="24"/>
          </w:rPr>
          <w:delText xml:space="preserve">is </w:delText>
        </w:r>
      </w:del>
      <w:ins w:id="240" w:author="Editor 25" w:date="2020-08-09T13:36:00Z">
        <w:r w:rsidR="003979FF">
          <w:rPr>
            <w:rFonts w:asciiTheme="majorBidi" w:hAnsiTheme="majorBidi" w:cstheme="majorBidi"/>
            <w:sz w:val="24"/>
            <w:szCs w:val="24"/>
          </w:rPr>
          <w:t>was</w:t>
        </w:r>
        <w:r w:rsidR="003979FF" w:rsidRPr="00F36C60">
          <w:rPr>
            <w:rFonts w:asciiTheme="majorBidi" w:hAnsiTheme="majorBidi" w:cstheme="majorBidi"/>
            <w:sz w:val="24"/>
            <w:szCs w:val="24"/>
          </w:rPr>
          <w:t xml:space="preserve"> </w:t>
        </w:r>
      </w:ins>
      <w:r w:rsidRPr="00F36C60">
        <w:rPr>
          <w:rFonts w:asciiTheme="majorBidi" w:hAnsiTheme="majorBidi" w:cstheme="majorBidi"/>
          <w:sz w:val="24"/>
          <w:szCs w:val="24"/>
        </w:rPr>
        <w:t>possible that we did not find all relevant</w:t>
      </w:r>
      <w:r>
        <w:rPr>
          <w:rFonts w:asciiTheme="majorBidi" w:hAnsiTheme="majorBidi" w:cstheme="majorBidi"/>
          <w:sz w:val="24"/>
          <w:szCs w:val="24"/>
        </w:rPr>
        <w:t xml:space="preserve"> </w:t>
      </w:r>
      <w:r w:rsidRPr="00F36C60">
        <w:rPr>
          <w:rFonts w:asciiTheme="majorBidi" w:hAnsiTheme="majorBidi" w:cstheme="majorBidi"/>
          <w:sz w:val="24"/>
          <w:szCs w:val="24"/>
        </w:rPr>
        <w:t>articles. Additionally</w:t>
      </w:r>
      <w:ins w:id="241" w:author="Editor 25" w:date="2020-08-09T13:40:00Z">
        <w:r w:rsidR="00F13C79">
          <w:rPr>
            <w:rFonts w:asciiTheme="majorBidi" w:hAnsiTheme="majorBidi" w:cstheme="majorBidi"/>
            <w:sz w:val="24"/>
            <w:szCs w:val="24"/>
          </w:rPr>
          <w:t>,</w:t>
        </w:r>
      </w:ins>
      <w:r w:rsidRPr="00F36C60">
        <w:rPr>
          <w:rFonts w:asciiTheme="majorBidi" w:hAnsiTheme="majorBidi" w:cstheme="majorBidi"/>
          <w:sz w:val="24"/>
          <w:szCs w:val="24"/>
        </w:rPr>
        <w:t xml:space="preserve"> </w:t>
      </w:r>
      <w:ins w:id="242" w:author="Editor 25" w:date="2020-08-09T13:39:00Z">
        <w:r w:rsidR="00F13C79">
          <w:rPr>
            <w:rFonts w:asciiTheme="majorBidi" w:hAnsiTheme="majorBidi" w:cstheme="majorBidi"/>
            <w:sz w:val="24"/>
            <w:szCs w:val="24"/>
          </w:rPr>
          <w:t xml:space="preserve">the </w:t>
        </w:r>
      </w:ins>
      <w:r w:rsidRPr="00F36C60">
        <w:rPr>
          <w:rFonts w:asciiTheme="majorBidi" w:hAnsiTheme="majorBidi" w:cstheme="majorBidi"/>
          <w:sz w:val="24"/>
          <w:szCs w:val="24"/>
        </w:rPr>
        <w:t>search</w:t>
      </w:r>
      <w:ins w:id="243" w:author="Editor 25" w:date="2020-08-09T13:39:00Z">
        <w:r w:rsidR="00F13C79">
          <w:rPr>
            <w:rFonts w:asciiTheme="majorBidi" w:hAnsiTheme="majorBidi" w:cstheme="majorBidi"/>
            <w:sz w:val="24"/>
            <w:szCs w:val="24"/>
          </w:rPr>
          <w:t>ing</w:t>
        </w:r>
      </w:ins>
      <w:r w:rsidRPr="00F36C60">
        <w:rPr>
          <w:rFonts w:asciiTheme="majorBidi" w:hAnsiTheme="majorBidi" w:cstheme="majorBidi"/>
          <w:sz w:val="24"/>
          <w:szCs w:val="24"/>
        </w:rPr>
        <w:t xml:space="preserve"> </w:t>
      </w:r>
      <w:r w:rsidR="00807D9B" w:rsidRPr="00F36C60">
        <w:rPr>
          <w:rFonts w:asciiTheme="majorBidi" w:hAnsiTheme="majorBidi" w:cstheme="majorBidi"/>
          <w:sz w:val="24"/>
          <w:szCs w:val="24"/>
        </w:rPr>
        <w:t>was</w:t>
      </w:r>
      <w:r w:rsidRPr="00F36C60">
        <w:rPr>
          <w:rFonts w:asciiTheme="majorBidi" w:hAnsiTheme="majorBidi" w:cstheme="majorBidi"/>
          <w:sz w:val="24"/>
          <w:szCs w:val="24"/>
        </w:rPr>
        <w:t xml:space="preserve"> completed</w:t>
      </w:r>
      <w:r w:rsidR="008C3711">
        <w:rPr>
          <w:rFonts w:asciiTheme="majorBidi" w:hAnsiTheme="majorBidi" w:cstheme="majorBidi"/>
          <w:sz w:val="24"/>
          <w:szCs w:val="24"/>
        </w:rPr>
        <w:t xml:space="preserve"> in</w:t>
      </w:r>
      <w:r w:rsidRPr="00F36C60">
        <w:rPr>
          <w:rFonts w:asciiTheme="majorBidi" w:hAnsiTheme="majorBidi" w:cstheme="majorBidi"/>
          <w:sz w:val="24"/>
          <w:szCs w:val="24"/>
        </w:rPr>
        <w:t xml:space="preserve"> </w:t>
      </w:r>
      <w:r w:rsidR="008C3711">
        <w:rPr>
          <w:rFonts w:asciiTheme="majorBidi" w:hAnsiTheme="majorBidi" w:cstheme="majorBidi"/>
          <w:sz w:val="24"/>
          <w:szCs w:val="24"/>
        </w:rPr>
        <w:t>s</w:t>
      </w:r>
      <w:r w:rsidR="008C3711" w:rsidRPr="008C3711">
        <w:rPr>
          <w:rFonts w:asciiTheme="majorBidi" w:hAnsiTheme="majorBidi" w:cstheme="majorBidi"/>
          <w:sz w:val="24"/>
          <w:szCs w:val="24"/>
        </w:rPr>
        <w:t>pecified time interval</w:t>
      </w:r>
      <w:r w:rsidRPr="00F36C60">
        <w:rPr>
          <w:rFonts w:asciiTheme="majorBidi" w:hAnsiTheme="majorBidi" w:cstheme="majorBidi"/>
          <w:sz w:val="24"/>
          <w:szCs w:val="24"/>
        </w:rPr>
        <w:t xml:space="preserve">. </w:t>
      </w:r>
      <w:del w:id="244" w:author="Editor 25" w:date="2020-08-09T13:40:00Z">
        <w:r w:rsidR="00CB55A2" w:rsidRPr="00CB55A2" w:rsidDel="00F13C79">
          <w:rPr>
            <w:rFonts w:asciiTheme="majorBidi" w:hAnsiTheme="majorBidi" w:cstheme="majorBidi"/>
            <w:sz w:val="24"/>
            <w:szCs w:val="24"/>
          </w:rPr>
          <w:delText>Also, despite</w:delText>
        </w:r>
      </w:del>
      <w:ins w:id="245" w:author="Editor 25" w:date="2020-08-09T13:40:00Z">
        <w:r w:rsidR="00F13C79">
          <w:rPr>
            <w:rFonts w:asciiTheme="majorBidi" w:hAnsiTheme="majorBidi" w:cstheme="majorBidi"/>
            <w:sz w:val="24"/>
            <w:szCs w:val="24"/>
          </w:rPr>
          <w:t>Despite</w:t>
        </w:r>
      </w:ins>
      <w:r w:rsidR="00CB55A2" w:rsidRPr="00CB55A2">
        <w:rPr>
          <w:rFonts w:asciiTheme="majorBidi" w:hAnsiTheme="majorBidi" w:cstheme="majorBidi"/>
          <w:sz w:val="24"/>
          <w:szCs w:val="24"/>
        </w:rPr>
        <w:t xml:space="preserve"> the efforts of the research team to select a specialized tool for the evaluation of quasi-experimental studies, the SURE scoring system does not consider </w:t>
      </w:r>
      <w:del w:id="246" w:author="Editor 25" w:date="2020-08-09T13:40:00Z">
        <w:r w:rsidR="00CB55A2" w:rsidRPr="00CB55A2" w:rsidDel="00F13C79">
          <w:rPr>
            <w:rFonts w:asciiTheme="majorBidi" w:hAnsiTheme="majorBidi" w:cstheme="majorBidi"/>
            <w:sz w:val="24"/>
            <w:szCs w:val="24"/>
          </w:rPr>
          <w:delText xml:space="preserve">some </w:delText>
        </w:r>
      </w:del>
      <w:ins w:id="247" w:author="Editor 25" w:date="2020-08-09T13:40:00Z">
        <w:r w:rsidR="00F13C79">
          <w:rPr>
            <w:rFonts w:asciiTheme="majorBidi" w:hAnsiTheme="majorBidi" w:cstheme="majorBidi"/>
            <w:sz w:val="24"/>
            <w:szCs w:val="24"/>
          </w:rPr>
          <w:t>any</w:t>
        </w:r>
        <w:r w:rsidR="00F13C79" w:rsidRPr="00CB55A2">
          <w:rPr>
            <w:rFonts w:asciiTheme="majorBidi" w:hAnsiTheme="majorBidi" w:cstheme="majorBidi"/>
            <w:sz w:val="24"/>
            <w:szCs w:val="24"/>
          </w:rPr>
          <w:t xml:space="preserve"> </w:t>
        </w:r>
      </w:ins>
      <w:r w:rsidR="00CB55A2" w:rsidRPr="00CB55A2">
        <w:rPr>
          <w:rFonts w:asciiTheme="majorBidi" w:hAnsiTheme="majorBidi" w:cstheme="majorBidi"/>
          <w:sz w:val="24"/>
          <w:szCs w:val="24"/>
        </w:rPr>
        <w:t xml:space="preserve">methodological points such as special items for </w:t>
      </w:r>
      <w:r w:rsidR="00CB55A2">
        <w:rPr>
          <w:rFonts w:asciiTheme="majorBidi" w:hAnsiTheme="majorBidi" w:cstheme="majorBidi"/>
          <w:sz w:val="24"/>
          <w:szCs w:val="24"/>
        </w:rPr>
        <w:t>evaluat</w:t>
      </w:r>
      <w:r w:rsidR="00CB55A2" w:rsidRPr="00CB55A2">
        <w:rPr>
          <w:rFonts w:asciiTheme="majorBidi" w:hAnsiTheme="majorBidi" w:cstheme="majorBidi"/>
          <w:sz w:val="24"/>
          <w:szCs w:val="24"/>
        </w:rPr>
        <w:t xml:space="preserve">ing </w:t>
      </w:r>
      <w:r w:rsidR="00CB55A2">
        <w:rPr>
          <w:rFonts w:asciiTheme="majorBidi" w:hAnsiTheme="majorBidi" w:cstheme="majorBidi"/>
          <w:sz w:val="24"/>
          <w:szCs w:val="24"/>
        </w:rPr>
        <w:t>one-group design of quasi-experimental studies.</w:t>
      </w:r>
      <w:r w:rsidR="00CB55A2" w:rsidRPr="00CB55A2">
        <w:t xml:space="preserve"> </w:t>
      </w:r>
      <w:r w:rsidR="00CB55A2" w:rsidRPr="00CB55A2">
        <w:rPr>
          <w:rFonts w:asciiTheme="majorBidi" w:hAnsiTheme="majorBidi" w:cstheme="majorBidi"/>
          <w:sz w:val="24"/>
          <w:szCs w:val="24"/>
        </w:rPr>
        <w:t xml:space="preserve">This review shows, however, that there is a growing body of research on medical ethics education using experimental and quasi experimental designs. </w:t>
      </w:r>
      <w:r w:rsidR="00E31FF7" w:rsidRPr="00E31FF7">
        <w:rPr>
          <w:rFonts w:asciiTheme="majorBidi" w:hAnsiTheme="majorBidi" w:cstheme="majorBidi"/>
          <w:sz w:val="24"/>
          <w:szCs w:val="24"/>
        </w:rPr>
        <w:t>In this study, we accepted any intervention</w:t>
      </w:r>
      <w:ins w:id="248" w:author="Editor 25" w:date="2020-08-09T13:40:00Z">
        <w:r w:rsidR="00F13C79">
          <w:rPr>
            <w:rFonts w:asciiTheme="majorBidi" w:hAnsiTheme="majorBidi" w:cstheme="majorBidi"/>
            <w:sz w:val="24"/>
            <w:szCs w:val="24"/>
          </w:rPr>
          <w:t>s</w:t>
        </w:r>
      </w:ins>
      <w:r w:rsidR="00E31FF7" w:rsidRPr="00E31FF7">
        <w:rPr>
          <w:rFonts w:asciiTheme="majorBidi" w:hAnsiTheme="majorBidi" w:cstheme="majorBidi"/>
          <w:sz w:val="24"/>
          <w:szCs w:val="24"/>
        </w:rPr>
        <w:t xml:space="preserve"> using ethical concepts in the expression of education methods</w:t>
      </w:r>
      <w:r w:rsidR="00E31FF7">
        <w:rPr>
          <w:rFonts w:asciiTheme="majorBidi" w:hAnsiTheme="majorBidi" w:cstheme="majorBidi"/>
          <w:sz w:val="24"/>
          <w:szCs w:val="24"/>
        </w:rPr>
        <w:t xml:space="preserve"> </w:t>
      </w:r>
      <w:r w:rsidR="00E31FF7" w:rsidRPr="00E31FF7">
        <w:rPr>
          <w:rFonts w:asciiTheme="majorBidi" w:hAnsiTheme="majorBidi" w:cstheme="majorBidi"/>
          <w:sz w:val="24"/>
          <w:szCs w:val="24"/>
        </w:rPr>
        <w:t>to enable an in-depth</w:t>
      </w:r>
      <w:r w:rsidR="00E31FF7">
        <w:rPr>
          <w:rFonts w:asciiTheme="majorBidi" w:hAnsiTheme="majorBidi" w:cstheme="majorBidi"/>
          <w:sz w:val="24"/>
          <w:szCs w:val="24"/>
        </w:rPr>
        <w:t xml:space="preserve"> </w:t>
      </w:r>
      <w:r w:rsidR="00E31FF7" w:rsidRPr="00E31FF7">
        <w:rPr>
          <w:rFonts w:asciiTheme="majorBidi" w:hAnsiTheme="majorBidi" w:cstheme="majorBidi"/>
          <w:sz w:val="24"/>
          <w:szCs w:val="24"/>
        </w:rPr>
        <w:t>investigation of the topic.</w:t>
      </w:r>
      <w:r w:rsidR="00E31FF7" w:rsidRPr="00812D8F">
        <w:rPr>
          <w:rFonts w:asciiTheme="majorBidi" w:hAnsiTheme="majorBidi" w:cstheme="majorBidi"/>
          <w:sz w:val="24"/>
          <w:szCs w:val="24"/>
        </w:rPr>
        <w:t xml:space="preserve"> We</w:t>
      </w:r>
      <w:r w:rsidR="00812D8F">
        <w:rPr>
          <w:rFonts w:asciiTheme="majorBidi" w:hAnsiTheme="majorBidi" w:cstheme="majorBidi"/>
          <w:sz w:val="24"/>
          <w:szCs w:val="24"/>
        </w:rPr>
        <w:t xml:space="preserve"> </w:t>
      </w:r>
      <w:r w:rsidR="00812D8F" w:rsidRPr="00812D8F">
        <w:rPr>
          <w:rFonts w:asciiTheme="majorBidi" w:hAnsiTheme="majorBidi" w:cstheme="majorBidi"/>
          <w:sz w:val="24"/>
          <w:szCs w:val="24"/>
        </w:rPr>
        <w:t>conducted the literature search following a systematic search protocol, using several</w:t>
      </w:r>
      <w:r w:rsidR="00812D8F">
        <w:rPr>
          <w:rFonts w:asciiTheme="majorBidi" w:hAnsiTheme="majorBidi" w:cstheme="majorBidi"/>
          <w:sz w:val="24"/>
          <w:szCs w:val="24"/>
        </w:rPr>
        <w:t xml:space="preserve"> </w:t>
      </w:r>
      <w:r w:rsidR="00812D8F" w:rsidRPr="00812D8F">
        <w:rPr>
          <w:rFonts w:asciiTheme="majorBidi" w:hAnsiTheme="majorBidi" w:cstheme="majorBidi"/>
          <w:sz w:val="24"/>
          <w:szCs w:val="24"/>
        </w:rPr>
        <w:t>comprehensive databases</w:t>
      </w:r>
      <w:r w:rsidR="00336452">
        <w:rPr>
          <w:rFonts w:asciiTheme="majorBidi" w:hAnsiTheme="majorBidi" w:cstheme="majorBidi"/>
          <w:sz w:val="24"/>
          <w:szCs w:val="24"/>
        </w:rPr>
        <w:t xml:space="preserve"> with no language restriction. </w:t>
      </w:r>
      <w:r w:rsidR="00E31FF7" w:rsidRPr="00E31FF7">
        <w:rPr>
          <w:rFonts w:asciiTheme="majorBidi" w:hAnsiTheme="majorBidi" w:cstheme="majorBidi"/>
          <w:sz w:val="24"/>
          <w:szCs w:val="24"/>
        </w:rPr>
        <w:t>A large number of citations were evaluated by two researchers first independently</w:t>
      </w:r>
      <w:r w:rsidR="00E31FF7">
        <w:rPr>
          <w:rFonts w:asciiTheme="majorBidi" w:hAnsiTheme="majorBidi" w:cstheme="majorBidi"/>
          <w:sz w:val="24"/>
          <w:szCs w:val="24"/>
        </w:rPr>
        <w:t xml:space="preserve"> </w:t>
      </w:r>
      <w:r w:rsidR="00E31FF7" w:rsidRPr="00E31FF7">
        <w:rPr>
          <w:rFonts w:asciiTheme="majorBidi" w:hAnsiTheme="majorBidi" w:cstheme="majorBidi"/>
          <w:sz w:val="24"/>
          <w:szCs w:val="24"/>
        </w:rPr>
        <w:t>and then together to reach a consensus and to minimize selection bias.</w:t>
      </w:r>
      <w:r w:rsidR="00812D8F" w:rsidRPr="00812D8F">
        <w:rPr>
          <w:rFonts w:asciiTheme="majorBidi" w:hAnsiTheme="majorBidi" w:cstheme="majorBidi"/>
          <w:sz w:val="24"/>
          <w:szCs w:val="24"/>
        </w:rPr>
        <w:t xml:space="preserve"> </w:t>
      </w:r>
    </w:p>
    <w:p w14:paraId="2E262881" w14:textId="77777777" w:rsidR="00606947" w:rsidRDefault="006D2985" w:rsidP="00FA68ED">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p>
    <w:p w14:paraId="08EC9776" w14:textId="77777777" w:rsidR="00294809" w:rsidRPr="00294809" w:rsidRDefault="00294809" w:rsidP="00294809">
      <w:pPr>
        <w:pStyle w:val="ListParagraph"/>
        <w:tabs>
          <w:tab w:val="left" w:pos="3271"/>
        </w:tabs>
        <w:bidi w:val="0"/>
        <w:spacing w:after="120" w:line="360" w:lineRule="auto"/>
        <w:ind w:left="0"/>
        <w:jc w:val="both"/>
        <w:rPr>
          <w:rFonts w:asciiTheme="majorBidi" w:hAnsiTheme="majorBidi" w:cstheme="majorBidi"/>
          <w:b/>
          <w:bCs/>
          <w:sz w:val="24"/>
          <w:szCs w:val="24"/>
        </w:rPr>
      </w:pPr>
      <w:r w:rsidRPr="00294809">
        <w:rPr>
          <w:rFonts w:asciiTheme="majorBidi" w:hAnsiTheme="majorBidi" w:cstheme="majorBidi"/>
          <w:b/>
          <w:bCs/>
          <w:sz w:val="24"/>
          <w:szCs w:val="24"/>
        </w:rPr>
        <w:t>Conclusions</w:t>
      </w:r>
    </w:p>
    <w:p w14:paraId="777B3EFD" w14:textId="6D6205C9" w:rsidR="00E31FF7" w:rsidRDefault="0040648B" w:rsidP="003979FF">
      <w:pPr>
        <w:autoSpaceDE w:val="0"/>
        <w:autoSpaceDN w:val="0"/>
        <w:adjustRightInd w:val="0"/>
        <w:spacing w:after="0" w:line="360" w:lineRule="auto"/>
        <w:jc w:val="both"/>
        <w:rPr>
          <w:rFonts w:asciiTheme="majorBidi" w:hAnsiTheme="majorBidi" w:cstheme="majorBidi"/>
          <w:sz w:val="24"/>
          <w:szCs w:val="24"/>
        </w:rPr>
      </w:pPr>
      <w:del w:id="249" w:author="Maryam" w:date="2020-08-11T13:33:00Z">
        <w:r w:rsidRPr="0040648B" w:rsidDel="0040648B">
          <w:rPr>
            <w:rFonts w:asciiTheme="majorBidi" w:hAnsiTheme="majorBidi" w:cstheme="majorBidi"/>
            <w:sz w:val="24"/>
            <w:szCs w:val="24"/>
            <w:highlight w:val="yellow"/>
          </w:rPr>
          <w:delText>Evidence-based education can, if implemented, promote health education and promotion standards based on high-quality research. Empirical studies are one of the best types of interventional studies that, after systematic review studies, are at the second level of evidence. If these studies are not methodologically, the principles of performing and controlling assaults are not carried out in a standardized manner, they will have a lot of negative consequences.</w:delText>
        </w:r>
        <w:r w:rsidDel="0040648B">
          <w:rPr>
            <w:rFonts w:asciiTheme="majorBidi" w:hAnsiTheme="majorBidi" w:cstheme="majorBidi"/>
            <w:sz w:val="24"/>
            <w:szCs w:val="24"/>
          </w:rPr>
          <w:delText xml:space="preserve"> </w:delText>
        </w:r>
      </w:del>
      <w:r w:rsidR="00EB2E54" w:rsidRPr="006A5842">
        <w:rPr>
          <w:rFonts w:asciiTheme="majorBidi" w:hAnsiTheme="majorBidi" w:cstheme="majorBidi"/>
          <w:sz w:val="24"/>
          <w:szCs w:val="24"/>
        </w:rPr>
        <w:t>Experimental</w:t>
      </w:r>
      <w:r w:rsidR="006A5842" w:rsidRPr="006A5842">
        <w:rPr>
          <w:rFonts w:asciiTheme="majorBidi" w:hAnsiTheme="majorBidi" w:cstheme="majorBidi"/>
          <w:sz w:val="24"/>
          <w:szCs w:val="24"/>
        </w:rPr>
        <w:t xml:space="preserve"> studies published in the field of ethics education in medical sciences have a </w:t>
      </w:r>
      <w:r w:rsidR="006A5842" w:rsidRPr="006A5842">
        <w:rPr>
          <w:rFonts w:asciiTheme="majorBidi" w:hAnsiTheme="majorBidi" w:cstheme="majorBidi"/>
          <w:sz w:val="24"/>
          <w:szCs w:val="24"/>
        </w:rPr>
        <w:lastRenderedPageBreak/>
        <w:t xml:space="preserve">moderate to low level of quality. </w:t>
      </w:r>
      <w:r w:rsidR="00E31FF7" w:rsidRPr="006A5842">
        <w:rPr>
          <w:rFonts w:asciiTheme="majorBidi" w:hAnsiTheme="majorBidi" w:cstheme="majorBidi"/>
          <w:sz w:val="24"/>
          <w:szCs w:val="24"/>
        </w:rPr>
        <w:t>The</w:t>
      </w:r>
      <w:r w:rsidR="006A5842" w:rsidRPr="006A5842">
        <w:rPr>
          <w:rFonts w:asciiTheme="majorBidi" w:hAnsiTheme="majorBidi" w:cstheme="majorBidi"/>
          <w:sz w:val="24"/>
          <w:szCs w:val="24"/>
        </w:rPr>
        <w:t xml:space="preserve"> most </w:t>
      </w:r>
      <w:ins w:id="250" w:author="Editor 25" w:date="2020-08-09T13:29:00Z">
        <w:r w:rsidR="003979FF">
          <w:rPr>
            <w:rFonts w:asciiTheme="majorBidi" w:hAnsiTheme="majorBidi" w:cstheme="majorBidi"/>
            <w:sz w:val="24"/>
            <w:szCs w:val="24"/>
          </w:rPr>
          <w:t xml:space="preserve">conspicuous </w:t>
        </w:r>
      </w:ins>
      <w:r w:rsidR="006A5842" w:rsidRPr="006A5842">
        <w:rPr>
          <w:rFonts w:asciiTheme="majorBidi" w:hAnsiTheme="majorBidi" w:cstheme="majorBidi"/>
          <w:sz w:val="24"/>
          <w:szCs w:val="24"/>
        </w:rPr>
        <w:t xml:space="preserve">weakness of articles </w:t>
      </w:r>
      <w:del w:id="251" w:author="Editor 25" w:date="2020-08-09T13:29:00Z">
        <w:r w:rsidR="006A5842" w:rsidRPr="006A5842" w:rsidDel="003979FF">
          <w:rPr>
            <w:rFonts w:asciiTheme="majorBidi" w:hAnsiTheme="majorBidi" w:cstheme="majorBidi"/>
            <w:sz w:val="24"/>
            <w:szCs w:val="24"/>
          </w:rPr>
          <w:delText xml:space="preserve">is </w:delText>
        </w:r>
      </w:del>
      <w:ins w:id="252" w:author="Editor 25" w:date="2020-08-09T13:29:00Z">
        <w:r w:rsidR="003979FF">
          <w:rPr>
            <w:rFonts w:asciiTheme="majorBidi" w:hAnsiTheme="majorBidi" w:cstheme="majorBidi"/>
            <w:sz w:val="24"/>
            <w:szCs w:val="24"/>
          </w:rPr>
          <w:t>was</w:t>
        </w:r>
        <w:r w:rsidR="003979FF" w:rsidRPr="006A5842">
          <w:rPr>
            <w:rFonts w:asciiTheme="majorBidi" w:hAnsiTheme="majorBidi" w:cstheme="majorBidi"/>
            <w:sz w:val="24"/>
            <w:szCs w:val="24"/>
          </w:rPr>
          <w:t xml:space="preserve"> </w:t>
        </w:r>
      </w:ins>
      <w:del w:id="253" w:author="Editor 25" w:date="2020-08-09T13:29:00Z">
        <w:r w:rsidR="006A5842" w:rsidRPr="006A5842" w:rsidDel="003979FF">
          <w:rPr>
            <w:rFonts w:asciiTheme="majorBidi" w:hAnsiTheme="majorBidi" w:cstheme="majorBidi"/>
            <w:sz w:val="24"/>
            <w:szCs w:val="24"/>
          </w:rPr>
          <w:delText xml:space="preserve">related to </w:delText>
        </w:r>
      </w:del>
      <w:r w:rsidR="006A5842" w:rsidRPr="006A5842">
        <w:rPr>
          <w:rFonts w:asciiTheme="majorBidi" w:hAnsiTheme="majorBidi" w:cstheme="majorBidi"/>
          <w:sz w:val="24"/>
          <w:szCs w:val="24"/>
        </w:rPr>
        <w:t>the research methodology section. Therefore, it is suggested that</w:t>
      </w:r>
      <w:ins w:id="254" w:author="Editor 25" w:date="2020-08-09T13:29:00Z">
        <w:r w:rsidR="003979FF">
          <w:rPr>
            <w:rFonts w:asciiTheme="majorBidi" w:hAnsiTheme="majorBidi" w:cstheme="majorBidi"/>
            <w:sz w:val="24"/>
            <w:szCs w:val="24"/>
          </w:rPr>
          <w:t xml:space="preserve"> </w:t>
        </w:r>
      </w:ins>
      <w:del w:id="255" w:author="Editor 25" w:date="2020-08-09T13:29:00Z">
        <w:r w:rsidR="006A5842" w:rsidRPr="006A5842" w:rsidDel="003979FF">
          <w:rPr>
            <w:rFonts w:asciiTheme="majorBidi" w:hAnsiTheme="majorBidi" w:cstheme="majorBidi"/>
            <w:sz w:val="24"/>
            <w:szCs w:val="24"/>
          </w:rPr>
          <w:delText xml:space="preserve">, </w:delText>
        </w:r>
      </w:del>
      <w:r w:rsidR="006A5842" w:rsidRPr="006A5842">
        <w:rPr>
          <w:rFonts w:asciiTheme="majorBidi" w:hAnsiTheme="majorBidi" w:cstheme="majorBidi"/>
          <w:sz w:val="24"/>
          <w:szCs w:val="24"/>
        </w:rPr>
        <w:t>the use of statisticians and methodologists, standard tools for self-assessment of articles and training in this regard should be considered.</w:t>
      </w:r>
      <w:r w:rsidR="00E31FF7">
        <w:rPr>
          <w:rFonts w:asciiTheme="majorBidi" w:hAnsiTheme="majorBidi" w:cstheme="majorBidi"/>
          <w:sz w:val="24"/>
          <w:szCs w:val="24"/>
        </w:rPr>
        <w:t xml:space="preserve"> </w:t>
      </w:r>
      <w:r w:rsidR="00E31FF7" w:rsidRPr="00F36C60">
        <w:rPr>
          <w:rFonts w:asciiTheme="majorBidi" w:hAnsiTheme="majorBidi" w:cstheme="majorBidi"/>
          <w:sz w:val="24"/>
          <w:szCs w:val="24"/>
        </w:rPr>
        <w:t xml:space="preserve">Both the number and quality of </w:t>
      </w:r>
      <w:r w:rsidR="00E31FF7">
        <w:rPr>
          <w:rFonts w:asciiTheme="majorBidi" w:hAnsiTheme="majorBidi" w:cstheme="majorBidi"/>
          <w:sz w:val="24"/>
          <w:szCs w:val="24"/>
        </w:rPr>
        <w:t>experimental studies</w:t>
      </w:r>
      <w:r w:rsidR="00E31FF7" w:rsidRPr="00F36C60">
        <w:rPr>
          <w:rFonts w:asciiTheme="majorBidi" w:hAnsiTheme="majorBidi" w:cstheme="majorBidi"/>
          <w:sz w:val="24"/>
          <w:szCs w:val="24"/>
        </w:rPr>
        <w:t xml:space="preserve"> need to</w:t>
      </w:r>
      <w:r w:rsidR="00E31FF7">
        <w:rPr>
          <w:rFonts w:asciiTheme="majorBidi" w:hAnsiTheme="majorBidi" w:cstheme="majorBidi"/>
          <w:sz w:val="24"/>
          <w:szCs w:val="24"/>
        </w:rPr>
        <w:t xml:space="preserve"> </w:t>
      </w:r>
      <w:r w:rsidR="00E31FF7" w:rsidRPr="00F36C60">
        <w:rPr>
          <w:rFonts w:asciiTheme="majorBidi" w:hAnsiTheme="majorBidi" w:cstheme="majorBidi"/>
          <w:sz w:val="24"/>
          <w:szCs w:val="24"/>
        </w:rPr>
        <w:t>increase and the scope</w:t>
      </w:r>
      <w:r w:rsidR="00E31FF7">
        <w:rPr>
          <w:rFonts w:asciiTheme="majorBidi" w:hAnsiTheme="majorBidi" w:cstheme="majorBidi"/>
          <w:sz w:val="24"/>
          <w:szCs w:val="24"/>
        </w:rPr>
        <w:t xml:space="preserve"> of research needs to expand </w:t>
      </w:r>
      <w:r w:rsidR="00E31FF7" w:rsidRPr="00F36C60">
        <w:rPr>
          <w:rFonts w:asciiTheme="majorBidi" w:hAnsiTheme="majorBidi" w:cstheme="majorBidi"/>
          <w:sz w:val="24"/>
          <w:szCs w:val="24"/>
        </w:rPr>
        <w:t>to secure the strongest</w:t>
      </w:r>
      <w:r w:rsidR="00E31FF7">
        <w:rPr>
          <w:rFonts w:asciiTheme="majorBidi" w:hAnsiTheme="majorBidi" w:cstheme="majorBidi"/>
          <w:sz w:val="24"/>
          <w:szCs w:val="24"/>
        </w:rPr>
        <w:t xml:space="preserve"> </w:t>
      </w:r>
      <w:r w:rsidR="00E31FF7" w:rsidRPr="00F36C60">
        <w:rPr>
          <w:rFonts w:asciiTheme="majorBidi" w:hAnsiTheme="majorBidi" w:cstheme="majorBidi"/>
          <w:sz w:val="24"/>
          <w:szCs w:val="24"/>
        </w:rPr>
        <w:t>possible evidence base for the provision of medical ethics</w:t>
      </w:r>
      <w:r w:rsidR="00E31FF7">
        <w:rPr>
          <w:rFonts w:asciiTheme="majorBidi" w:hAnsiTheme="majorBidi" w:cstheme="majorBidi"/>
          <w:sz w:val="24"/>
          <w:szCs w:val="24"/>
        </w:rPr>
        <w:t xml:space="preserve"> education</w:t>
      </w:r>
      <w:r w:rsidR="00E31FF7" w:rsidRPr="00F36C60">
        <w:rPr>
          <w:rFonts w:asciiTheme="majorBidi" w:hAnsiTheme="majorBidi" w:cstheme="majorBidi"/>
          <w:sz w:val="24"/>
          <w:szCs w:val="24"/>
        </w:rPr>
        <w:t>.</w:t>
      </w:r>
      <w:r w:rsidR="00E31FF7">
        <w:rPr>
          <w:rFonts w:asciiTheme="majorBidi" w:hAnsiTheme="majorBidi" w:cstheme="majorBidi"/>
          <w:sz w:val="24"/>
          <w:szCs w:val="24"/>
        </w:rPr>
        <w:t xml:space="preserve"> </w:t>
      </w:r>
    </w:p>
    <w:p w14:paraId="4E2C67CB" w14:textId="77777777" w:rsidR="00E22772" w:rsidRPr="00E267FB" w:rsidRDefault="00E22772" w:rsidP="00A64282">
      <w:pPr>
        <w:spacing w:after="0" w:line="360" w:lineRule="auto"/>
        <w:jc w:val="both"/>
        <w:rPr>
          <w:rFonts w:asciiTheme="majorBidi" w:eastAsia="2  Nazanin" w:hAnsiTheme="majorBidi" w:cstheme="majorBidi"/>
          <w:b/>
          <w:bCs/>
          <w:sz w:val="24"/>
          <w:szCs w:val="24"/>
        </w:rPr>
      </w:pPr>
      <w:r w:rsidRPr="00E267FB">
        <w:rPr>
          <w:rFonts w:asciiTheme="majorBidi" w:eastAsia="2  Nazanin" w:hAnsiTheme="majorBidi" w:cstheme="majorBidi"/>
          <w:b/>
          <w:bCs/>
          <w:sz w:val="24"/>
          <w:szCs w:val="24"/>
        </w:rPr>
        <w:t>Conflicts of interest</w:t>
      </w:r>
    </w:p>
    <w:p w14:paraId="1896C891" w14:textId="77777777" w:rsidR="00A64282" w:rsidRDefault="00E22772" w:rsidP="00A64282">
      <w:pPr>
        <w:pStyle w:val="ListParagraph"/>
        <w:tabs>
          <w:tab w:val="left" w:pos="3271"/>
        </w:tabs>
        <w:bidi w:val="0"/>
        <w:spacing w:after="120" w:line="360" w:lineRule="auto"/>
        <w:ind w:left="0"/>
        <w:jc w:val="both"/>
        <w:rPr>
          <w:rFonts w:asciiTheme="majorBidi" w:eastAsia="2  Nazanin" w:hAnsiTheme="majorBidi" w:cstheme="majorBidi"/>
          <w:sz w:val="24"/>
          <w:szCs w:val="24"/>
        </w:rPr>
      </w:pPr>
      <w:r w:rsidRPr="00E267FB">
        <w:rPr>
          <w:rFonts w:asciiTheme="majorBidi" w:eastAsia="2  Nazanin" w:hAnsiTheme="majorBidi" w:cstheme="majorBidi"/>
          <w:sz w:val="24"/>
          <w:szCs w:val="24"/>
        </w:rPr>
        <w:t>There is no conflict of interest to declare.</w:t>
      </w:r>
    </w:p>
    <w:p w14:paraId="6B9912C7" w14:textId="77777777" w:rsidR="00A64282" w:rsidRPr="00A64282" w:rsidRDefault="00A64282" w:rsidP="00A64282">
      <w:pPr>
        <w:spacing w:after="0" w:line="360" w:lineRule="auto"/>
        <w:jc w:val="both"/>
        <w:rPr>
          <w:rFonts w:asciiTheme="majorBidi" w:eastAsia="2  Nazanin" w:hAnsiTheme="majorBidi" w:cstheme="majorBidi"/>
          <w:b/>
          <w:bCs/>
          <w:sz w:val="24"/>
          <w:szCs w:val="24"/>
        </w:rPr>
      </w:pPr>
      <w:r w:rsidRPr="00A64282">
        <w:rPr>
          <w:rFonts w:asciiTheme="majorBidi" w:eastAsia="2  Nazanin" w:hAnsiTheme="majorBidi" w:cstheme="majorBidi"/>
          <w:b/>
          <w:bCs/>
          <w:sz w:val="24"/>
          <w:szCs w:val="24"/>
        </w:rPr>
        <w:t>Funding</w:t>
      </w:r>
    </w:p>
    <w:p w14:paraId="6A724DA8" w14:textId="77777777" w:rsidR="006A5842" w:rsidRDefault="00A64282" w:rsidP="00A64282">
      <w:pPr>
        <w:pStyle w:val="ListParagraph"/>
        <w:tabs>
          <w:tab w:val="left" w:pos="3271"/>
        </w:tabs>
        <w:bidi w:val="0"/>
        <w:spacing w:after="120" w:line="360" w:lineRule="auto"/>
        <w:ind w:left="0"/>
        <w:jc w:val="both"/>
        <w:rPr>
          <w:rFonts w:asciiTheme="majorBidi" w:eastAsia="2  Nazanin" w:hAnsiTheme="majorBidi" w:cstheme="majorBidi"/>
          <w:sz w:val="24"/>
          <w:szCs w:val="24"/>
        </w:rPr>
      </w:pPr>
      <w:r w:rsidRPr="00A64282">
        <w:rPr>
          <w:rFonts w:asciiTheme="majorBidi" w:eastAsia="2  Nazanin" w:hAnsiTheme="majorBidi" w:cstheme="majorBidi"/>
          <w:sz w:val="24"/>
          <w:szCs w:val="24"/>
        </w:rPr>
        <w:t>The authors received no financial support for the research, authorship and/or publication of this</w:t>
      </w:r>
      <w:r>
        <w:rPr>
          <w:rFonts w:asciiTheme="majorBidi" w:eastAsia="2  Nazanin" w:hAnsiTheme="majorBidi" w:cstheme="majorBidi"/>
          <w:sz w:val="24"/>
          <w:szCs w:val="24"/>
        </w:rPr>
        <w:t xml:space="preserve"> </w:t>
      </w:r>
      <w:r w:rsidRPr="00A64282">
        <w:rPr>
          <w:rFonts w:asciiTheme="majorBidi" w:eastAsia="2  Nazanin" w:hAnsiTheme="majorBidi" w:cstheme="majorBidi"/>
          <w:sz w:val="24"/>
          <w:szCs w:val="24"/>
        </w:rPr>
        <w:t>article.</w:t>
      </w:r>
      <w:r w:rsidR="00E22772" w:rsidRPr="00E267FB">
        <w:rPr>
          <w:rFonts w:asciiTheme="majorBidi" w:eastAsia="2  Nazanin" w:hAnsiTheme="majorBidi" w:cstheme="majorBidi"/>
          <w:sz w:val="24"/>
          <w:szCs w:val="24"/>
        </w:rPr>
        <w:t xml:space="preserve"> </w:t>
      </w:r>
    </w:p>
    <w:p w14:paraId="3E1A1F7E" w14:textId="77777777" w:rsidR="00EF36A1" w:rsidRDefault="00EF36A1" w:rsidP="00EF36A1">
      <w:pPr>
        <w:pStyle w:val="ListParagraph"/>
        <w:tabs>
          <w:tab w:val="left" w:pos="3271"/>
        </w:tabs>
        <w:bidi w:val="0"/>
        <w:spacing w:after="120" w:line="360" w:lineRule="auto"/>
        <w:ind w:left="0"/>
        <w:jc w:val="both"/>
        <w:rPr>
          <w:rFonts w:asciiTheme="majorBidi" w:eastAsia="2  Nazanin" w:hAnsiTheme="majorBidi" w:cstheme="majorBidi"/>
          <w:sz w:val="24"/>
          <w:szCs w:val="24"/>
        </w:rPr>
      </w:pPr>
    </w:p>
    <w:p w14:paraId="0B36E91D" w14:textId="77777777" w:rsidR="00EF36A1" w:rsidRPr="00EF36A1" w:rsidRDefault="00EF36A1" w:rsidP="00EF36A1">
      <w:pPr>
        <w:pStyle w:val="ListParagraph"/>
        <w:tabs>
          <w:tab w:val="left" w:pos="3271"/>
        </w:tabs>
        <w:bidi w:val="0"/>
        <w:spacing w:after="120" w:line="360" w:lineRule="auto"/>
        <w:ind w:left="0"/>
        <w:jc w:val="both"/>
        <w:rPr>
          <w:rFonts w:asciiTheme="majorBidi" w:eastAsia="2  Nazanin" w:hAnsiTheme="majorBidi" w:cstheme="majorBidi"/>
          <w:b/>
          <w:bCs/>
          <w:sz w:val="24"/>
          <w:szCs w:val="24"/>
        </w:rPr>
      </w:pPr>
      <w:r w:rsidRPr="00EF36A1">
        <w:rPr>
          <w:rFonts w:asciiTheme="majorBidi" w:eastAsia="2  Nazanin" w:hAnsiTheme="majorBidi" w:cstheme="majorBidi"/>
          <w:b/>
          <w:bCs/>
          <w:sz w:val="24"/>
          <w:szCs w:val="24"/>
        </w:rPr>
        <w:t>References</w:t>
      </w:r>
    </w:p>
    <w:p w14:paraId="5499A3D3" w14:textId="77777777" w:rsidR="00AF7D8B" w:rsidRPr="00014A14" w:rsidRDefault="00EF36A1" w:rsidP="00AF7D8B">
      <w:pPr>
        <w:pStyle w:val="EndNoteBibliography"/>
        <w:spacing w:after="0"/>
        <w:rPr>
          <w:rFonts w:asciiTheme="majorBidi" w:hAnsiTheme="majorBidi" w:cstheme="majorBidi"/>
        </w:rPr>
      </w:pPr>
      <w:r w:rsidRPr="00014A14">
        <w:rPr>
          <w:rFonts w:asciiTheme="majorBidi" w:hAnsiTheme="majorBidi" w:cstheme="majorBidi"/>
          <w:sz w:val="20"/>
          <w:szCs w:val="20"/>
        </w:rPr>
        <w:fldChar w:fldCharType="begin"/>
      </w:r>
      <w:r w:rsidRPr="00014A14">
        <w:rPr>
          <w:rFonts w:asciiTheme="majorBidi" w:hAnsiTheme="majorBidi" w:cstheme="majorBidi"/>
          <w:sz w:val="20"/>
          <w:szCs w:val="20"/>
        </w:rPr>
        <w:instrText xml:space="preserve"> ADDIN EN.REFLIST </w:instrText>
      </w:r>
      <w:r w:rsidRPr="00014A14">
        <w:rPr>
          <w:rFonts w:asciiTheme="majorBidi" w:hAnsiTheme="majorBidi" w:cstheme="majorBidi"/>
          <w:sz w:val="20"/>
          <w:szCs w:val="20"/>
        </w:rPr>
        <w:fldChar w:fldCharType="separate"/>
      </w:r>
      <w:r w:rsidR="00AF7D8B" w:rsidRPr="00014A14">
        <w:rPr>
          <w:rFonts w:asciiTheme="majorBidi" w:hAnsiTheme="majorBidi" w:cstheme="majorBidi"/>
        </w:rPr>
        <w:t>1.</w:t>
      </w:r>
      <w:r w:rsidR="00AF7D8B" w:rsidRPr="00014A14">
        <w:rPr>
          <w:rFonts w:asciiTheme="majorBidi" w:hAnsiTheme="majorBidi" w:cstheme="majorBidi"/>
        </w:rPr>
        <w:tab/>
        <w:t xml:space="preserve">Dissecting the literature: the importance of critical appraisal [Internet]. Royal College of Surgeons. 2017 [cited 2019/4/20]. Available from: </w:t>
      </w:r>
      <w:hyperlink r:id="rId10" w:history="1">
        <w:r w:rsidR="00AF7D8B" w:rsidRPr="00014A14">
          <w:rPr>
            <w:rStyle w:val="Hyperlink"/>
            <w:rFonts w:asciiTheme="majorBidi" w:hAnsiTheme="majorBidi" w:cstheme="majorBidi"/>
          </w:rPr>
          <w:t>https://www.rcseng.ac.uk</w:t>
        </w:r>
      </w:hyperlink>
      <w:r w:rsidR="00AF7D8B" w:rsidRPr="00014A14">
        <w:rPr>
          <w:rFonts w:asciiTheme="majorBidi" w:hAnsiTheme="majorBidi" w:cstheme="majorBidi"/>
        </w:rPr>
        <w:t>.</w:t>
      </w:r>
    </w:p>
    <w:p w14:paraId="252EA886"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w:t>
      </w:r>
      <w:r w:rsidRPr="00014A14">
        <w:rPr>
          <w:rFonts w:asciiTheme="majorBidi" w:hAnsiTheme="majorBidi" w:cstheme="majorBidi"/>
        </w:rPr>
        <w:tab/>
        <w:t>Umesh G KJ, Magazine R. Critical appraisal of published literature. Indian J Anaesth. 2016;60:670-3.</w:t>
      </w:r>
    </w:p>
    <w:p w14:paraId="0A03F27A"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3.</w:t>
      </w:r>
      <w:r w:rsidRPr="00014A14">
        <w:rPr>
          <w:rFonts w:asciiTheme="majorBidi" w:hAnsiTheme="majorBidi" w:cstheme="majorBidi"/>
        </w:rPr>
        <w:tab/>
        <w:t>Glasziou PP. Information overload: what’s behind it, what’s beyond it. Med J Aust. 2008;189(2):84-5.</w:t>
      </w:r>
    </w:p>
    <w:p w14:paraId="5479E4F9"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4.</w:t>
      </w:r>
      <w:r w:rsidRPr="00014A14">
        <w:rPr>
          <w:rFonts w:asciiTheme="majorBidi" w:hAnsiTheme="majorBidi" w:cstheme="majorBidi"/>
        </w:rPr>
        <w:tab/>
        <w:t>Association CM. The periodic health examination. Canadian Task Force on the Periodic Health Examination. Can Med Assoc; 1979.</w:t>
      </w:r>
    </w:p>
    <w:p w14:paraId="6351F634"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5.</w:t>
      </w:r>
      <w:r w:rsidRPr="00014A14">
        <w:rPr>
          <w:rFonts w:asciiTheme="majorBidi" w:hAnsiTheme="majorBidi" w:cstheme="majorBidi"/>
        </w:rPr>
        <w:tab/>
        <w:t>Moher D SK, Altman D. The CONSORT Statement: Revised recommendations for improving the quality of reports of parallel-group randomized trials 2001. Explore (NY). 2005;1:40-5.</w:t>
      </w:r>
    </w:p>
    <w:p w14:paraId="5A5F093F"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6.</w:t>
      </w:r>
      <w:r w:rsidRPr="00014A14">
        <w:rPr>
          <w:rFonts w:asciiTheme="majorBidi" w:hAnsiTheme="majorBidi" w:cstheme="majorBidi"/>
        </w:rPr>
        <w:tab/>
        <w:t>Schulz KF, Altman DG, Moher D. CONSORT 2010 statement: updated guidelines for reporting parallel group randomised trials. BMC medicine. 2010;8(1):18.</w:t>
      </w:r>
    </w:p>
    <w:p w14:paraId="0AF2A65C"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7.</w:t>
      </w:r>
      <w:r w:rsidRPr="00014A14">
        <w:rPr>
          <w:rFonts w:asciiTheme="majorBidi" w:hAnsiTheme="majorBidi" w:cstheme="majorBidi"/>
        </w:rPr>
        <w:tab/>
        <w:t xml:space="preserve">  What is Critical Appraisal?  [Internet]. 2009 [cited 2019 Jun 5]. Available from: </w:t>
      </w:r>
      <w:hyperlink r:id="rId11" w:history="1">
        <w:r w:rsidRPr="00014A14">
          <w:rPr>
            <w:rStyle w:val="Hyperlink"/>
            <w:rFonts w:asciiTheme="majorBidi" w:hAnsiTheme="majorBidi" w:cstheme="majorBidi"/>
          </w:rPr>
          <w:t>http://www.medicine.ox.ac.uk/bandolier/painres/download/whatis/what_is_critical_appraisal.pdf</w:t>
        </w:r>
      </w:hyperlink>
      <w:r w:rsidRPr="00014A14">
        <w:rPr>
          <w:rFonts w:asciiTheme="majorBidi" w:hAnsiTheme="majorBidi" w:cstheme="majorBidi"/>
        </w:rPr>
        <w:t xml:space="preserve"> .</w:t>
      </w:r>
    </w:p>
    <w:p w14:paraId="19E4BD30"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8.</w:t>
      </w:r>
      <w:r w:rsidRPr="00014A14">
        <w:rPr>
          <w:rFonts w:asciiTheme="majorBidi" w:hAnsiTheme="majorBidi" w:cstheme="majorBidi"/>
        </w:rPr>
        <w:tab/>
        <w:t>Taylor RS, Reeves BC, Ewings PE, Taylor RJ. Critical appraisal skills training for health care professionals: a randomized controlled trial [ISRCTN46272378]. BMC Medical Education. 2004;4(1):30.</w:t>
      </w:r>
    </w:p>
    <w:p w14:paraId="773AA2E4"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9.</w:t>
      </w:r>
      <w:r w:rsidRPr="00014A14">
        <w:rPr>
          <w:rFonts w:asciiTheme="majorBidi" w:hAnsiTheme="majorBidi" w:cstheme="majorBidi"/>
        </w:rPr>
        <w:tab/>
        <w:t>Brock DW. Shaping future children: Parental rights and societal interests. Journal of Political Philosophy. 2005;13(4):377-98.</w:t>
      </w:r>
    </w:p>
    <w:p w14:paraId="1F87F779"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10.</w:t>
      </w:r>
      <w:r w:rsidRPr="00014A14">
        <w:rPr>
          <w:rFonts w:asciiTheme="majorBidi" w:hAnsiTheme="majorBidi" w:cstheme="majorBidi"/>
        </w:rPr>
        <w:tab/>
        <w:t>Eckles RE ME, Gaffney M, Helft PR. Medical ethics education: where are we? Where should we be going? A review. Academic medicine. 2005;80(12):1143-52.</w:t>
      </w:r>
    </w:p>
    <w:p w14:paraId="3E2D8D23"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11.</w:t>
      </w:r>
      <w:r w:rsidRPr="00014A14">
        <w:rPr>
          <w:rFonts w:asciiTheme="majorBidi" w:hAnsiTheme="majorBidi" w:cstheme="majorBidi"/>
        </w:rPr>
        <w:tab/>
        <w:t>2000;34(2):108-19. GJ. Review of ethics curricula in undergraduate medical education. Medical education. 2000;34(2):108-19.</w:t>
      </w:r>
    </w:p>
    <w:p w14:paraId="748C49AF"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12.</w:t>
      </w:r>
      <w:r w:rsidRPr="00014A14">
        <w:rPr>
          <w:rFonts w:asciiTheme="majorBidi" w:hAnsiTheme="majorBidi" w:cstheme="majorBidi"/>
        </w:rPr>
        <w:tab/>
        <w:t>Persad GC EL, Sedig L, Flores L, Emanuel EJ The current state of medical school education in bioethics, health law, and health economics. . Medicine &amp; Ethics. 2008;36(1):89-94.</w:t>
      </w:r>
    </w:p>
    <w:p w14:paraId="44F3B3D6"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13.</w:t>
      </w:r>
      <w:r w:rsidRPr="00014A14">
        <w:rPr>
          <w:rFonts w:asciiTheme="majorBidi" w:hAnsiTheme="majorBidi" w:cstheme="majorBidi"/>
        </w:rPr>
        <w:tab/>
        <w:t>Lakhan SE HE MT, Laird C. Time for a unified approach to medical ethics. Philos Ethics Humanit Med. 2009;4(13).</w:t>
      </w:r>
    </w:p>
    <w:p w14:paraId="5446FCEC"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14.</w:t>
      </w:r>
      <w:r w:rsidRPr="00014A14">
        <w:rPr>
          <w:rFonts w:asciiTheme="majorBidi" w:hAnsiTheme="majorBidi" w:cstheme="majorBidi"/>
        </w:rPr>
        <w:tab/>
        <w:t>Giubilini A MS, Savulescu J. The Medical Ethics Curriculum in Medical Schools: Present and Future. J Clin Ethics. 2016;27(2):129-45.</w:t>
      </w:r>
    </w:p>
    <w:p w14:paraId="4261BDF4"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15.</w:t>
      </w:r>
      <w:r w:rsidRPr="00014A14">
        <w:rPr>
          <w:rFonts w:asciiTheme="majorBidi" w:hAnsiTheme="majorBidi" w:cstheme="majorBidi"/>
        </w:rPr>
        <w:tab/>
        <w:t>Megregian M. Ethics Education in Midwifery Education Programs in the United States. Journal of Midwifery &amp; Womens Health. 2016;61(5):586-92.</w:t>
      </w:r>
    </w:p>
    <w:p w14:paraId="3AC119C6"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lastRenderedPageBreak/>
        <w:t>16.</w:t>
      </w:r>
      <w:r w:rsidRPr="00014A14">
        <w:rPr>
          <w:rFonts w:asciiTheme="majorBidi" w:hAnsiTheme="majorBidi" w:cstheme="majorBidi"/>
        </w:rPr>
        <w:tab/>
        <w:t>Khaghanizadeh M MH, Abbasi M, Abaspour A. Identity of Medical Ethics Curriculum Based on the Experiences of Medical Ethics Professors: A Qualitative Study. Medical Ethics Journal. 2011;5(16).</w:t>
      </w:r>
    </w:p>
    <w:p w14:paraId="1D069C7F"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17.</w:t>
      </w:r>
      <w:r w:rsidRPr="00014A14">
        <w:rPr>
          <w:rFonts w:asciiTheme="majorBidi" w:hAnsiTheme="majorBidi" w:cstheme="majorBidi"/>
        </w:rPr>
        <w:tab/>
        <w:t>Chung EK RJ, Baik YH,  San A. The effect of team-based learning in medical ethics education. Medical Teacher. 2009;31:1013-7.</w:t>
      </w:r>
    </w:p>
    <w:p w14:paraId="21AE6644"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18.</w:t>
      </w:r>
      <w:r w:rsidRPr="00014A14">
        <w:rPr>
          <w:rFonts w:asciiTheme="majorBidi" w:hAnsiTheme="majorBidi" w:cstheme="majorBidi"/>
        </w:rPr>
        <w:tab/>
        <w:t>Abedian K BNM, Shahhosseini Z. The Effect of an Education-Based Intervention on Self-Reported Awareness and Practice of Iranian Nurses in Observing Patients’ Rights. Global Journal of Health Science. 2015;7(3):98-104.</w:t>
      </w:r>
    </w:p>
    <w:p w14:paraId="3A960609"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19.</w:t>
      </w:r>
      <w:r w:rsidRPr="00014A14">
        <w:rPr>
          <w:rFonts w:asciiTheme="majorBidi" w:hAnsiTheme="majorBidi" w:cstheme="majorBidi"/>
        </w:rPr>
        <w:tab/>
        <w:t>Baykara ZG DS, Yaman S. The effect of ethics training on students recognizing ethical violations and developing moral sensitivity. Nursing Ethics 2015;22(6):661-75.</w:t>
      </w:r>
    </w:p>
    <w:p w14:paraId="28725E1D"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20.</w:t>
      </w:r>
      <w:r w:rsidRPr="00014A14">
        <w:rPr>
          <w:rFonts w:asciiTheme="majorBidi" w:hAnsiTheme="majorBidi" w:cstheme="majorBidi"/>
        </w:rPr>
        <w:tab/>
        <w:t>Beigy M PG, Moghaddas F, Maghbouli N, Shirbache K,  Asghari F, Abolfat-h Zadeh N. Students’ medical ethics rounds: a combinatorial program for medical ethics education. J Med Ethics Hist Med. 2016;9(3).</w:t>
      </w:r>
    </w:p>
    <w:p w14:paraId="46914604"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21.</w:t>
      </w:r>
      <w:r w:rsidRPr="00014A14">
        <w:rPr>
          <w:rFonts w:asciiTheme="majorBidi" w:hAnsiTheme="majorBidi" w:cstheme="majorBidi"/>
        </w:rPr>
        <w:tab/>
        <w:t>Chin JL VT, Abdul Karim S, Chan YH, Campbell AV. Evaluating the Effects of an Integrated Medical Ethics Curriculum on First-year Students. Ann Acad Med Singapore 2011;40:4-18. 2011;40:4-18.</w:t>
      </w:r>
    </w:p>
    <w:p w14:paraId="4E37EC3B"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22.</w:t>
      </w:r>
      <w:r w:rsidRPr="00014A14">
        <w:rPr>
          <w:rFonts w:asciiTheme="majorBidi" w:hAnsiTheme="majorBidi" w:cstheme="majorBidi"/>
        </w:rPr>
        <w:tab/>
        <w:t>Choe K PS, Yooc S. Effects of constructivist teaching methods on bioethics education for nursing students: A quasi-experimental study. Nurse Education Today. 2014;34:848-53.</w:t>
      </w:r>
    </w:p>
    <w:p w14:paraId="526E7909"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23.</w:t>
      </w:r>
      <w:r w:rsidRPr="00014A14">
        <w:rPr>
          <w:rFonts w:asciiTheme="majorBidi" w:hAnsiTheme="majorBidi" w:cstheme="majorBidi"/>
        </w:rPr>
        <w:tab/>
        <w:t>CM B. The Effect of a Workshop on Reducing the Experience of Moral Distress in an Intensive Care Unit Setting. DIMENS CRIT CARE NURS. 2008;27(6):263-7.</w:t>
      </w:r>
    </w:p>
    <w:p w14:paraId="732633CB"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24.</w:t>
      </w:r>
      <w:r w:rsidRPr="00014A14">
        <w:rPr>
          <w:rFonts w:asciiTheme="majorBidi" w:hAnsiTheme="majorBidi" w:cstheme="majorBidi"/>
        </w:rPr>
        <w:tab/>
        <w:t>Gazarian P FL, Sheehan K. Effectiveness of narrative pedagogy in developing student nurses’ advocacy role. Nursing Ethics. 2016;23(2):132-41.</w:t>
      </w:r>
    </w:p>
    <w:p w14:paraId="1B9DF7AC"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25.</w:t>
      </w:r>
      <w:r w:rsidRPr="00014A14">
        <w:rPr>
          <w:rFonts w:asciiTheme="majorBidi" w:hAnsiTheme="majorBidi" w:cstheme="majorBidi"/>
        </w:rPr>
        <w:tab/>
        <w:t>Heidari A AH, Taziki A,  Akbari V,  Ghadir MR,  Moosavi-Movahhed M,  Ahangari R, et al. Teaching medical ethics: problem</w:t>
      </w:r>
      <w:r w:rsidRPr="00014A14">
        <w:rPr>
          <w:rFonts w:ascii="Cambria Math" w:hAnsi="Cambria Math" w:cs="Cambria Math"/>
        </w:rPr>
        <w:t>‐</w:t>
      </w:r>
      <w:r w:rsidRPr="00014A14">
        <w:rPr>
          <w:rFonts w:asciiTheme="majorBidi" w:hAnsiTheme="majorBidi" w:cstheme="majorBidi"/>
        </w:rPr>
        <w:t>based learning or small group discussion? Journal of Medical Ethics and History of Medicine. 2013;6(1):1-6.</w:t>
      </w:r>
    </w:p>
    <w:p w14:paraId="16333DF4"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26.</w:t>
      </w:r>
      <w:r w:rsidRPr="00014A14">
        <w:rPr>
          <w:rFonts w:asciiTheme="majorBidi" w:hAnsiTheme="majorBidi" w:cstheme="majorBidi"/>
        </w:rPr>
        <w:tab/>
        <w:t>K A. A trial of a reproductive ethics and law curriculum for obstetrics and gynaecology residents. Teaching and learning ethics. 2014;0:1-3.</w:t>
      </w:r>
    </w:p>
    <w:p w14:paraId="46DC8385"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27.</w:t>
      </w:r>
      <w:r w:rsidRPr="00014A14">
        <w:rPr>
          <w:rFonts w:asciiTheme="majorBidi" w:hAnsiTheme="majorBidi" w:cstheme="majorBidi"/>
        </w:rPr>
        <w:tab/>
        <w:t>Khalili A AS, Joonbakhsh F, Ahmadinia H,  Davodi M. Comparative study of the impact of professional ethics education using lecture and multimedia software on knowledge of nursing students. Research Journal of Pharmaceutical, Biological and Chemical Sciences. 2017;8(2):212-6.</w:t>
      </w:r>
    </w:p>
    <w:p w14:paraId="14AE62E8" w14:textId="77777777" w:rsidR="00AF7D8B" w:rsidRPr="00014A14" w:rsidRDefault="00AF7D8B" w:rsidP="00AF7D8B">
      <w:pPr>
        <w:pStyle w:val="EndNoteBibliography"/>
        <w:rPr>
          <w:rFonts w:asciiTheme="majorBidi" w:hAnsiTheme="majorBidi" w:cstheme="majorBidi"/>
        </w:rPr>
      </w:pPr>
      <w:r w:rsidRPr="00014A14">
        <w:rPr>
          <w:rFonts w:asciiTheme="majorBidi" w:hAnsiTheme="majorBidi" w:cstheme="majorBidi"/>
        </w:rPr>
        <w:t>28.</w:t>
      </w:r>
      <w:r w:rsidRPr="00014A14">
        <w:rPr>
          <w:rFonts w:asciiTheme="majorBidi" w:hAnsiTheme="majorBidi" w:cstheme="majorBidi"/>
        </w:rPr>
        <w:tab/>
        <w:t>Khalili A DM, Pouladi S, Paymard A, Shayan A, Azodi P, Azodi F, et al. Comparative Study on the Effect of Professional Ethics Education Using Two Methods, Group Discussion and Multi-Media Software on the Knowledge of Nursing Students. Research Journal of Pharmaceutical, Biological and Chemical Sciences</w:t>
      </w:r>
    </w:p>
    <w:p w14:paraId="01150CBE"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2016;7(4).</w:t>
      </w:r>
    </w:p>
    <w:p w14:paraId="1F9679D1"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29.</w:t>
      </w:r>
      <w:r w:rsidRPr="00014A14">
        <w:rPr>
          <w:rFonts w:asciiTheme="majorBidi" w:hAnsiTheme="majorBidi" w:cstheme="majorBidi"/>
        </w:rPr>
        <w:tab/>
        <w:t>Khatiban M FN, Amini R, Farahanchi A, Soltanian A. Lecture-based versus problembased learning in ethics education among nursing students. Nursing Ethics. 2018;1(12).</w:t>
      </w:r>
    </w:p>
    <w:p w14:paraId="6ACC0185"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30.</w:t>
      </w:r>
      <w:r w:rsidRPr="00014A14">
        <w:rPr>
          <w:rFonts w:asciiTheme="majorBidi" w:hAnsiTheme="majorBidi" w:cstheme="majorBidi"/>
        </w:rPr>
        <w:tab/>
        <w:t>Koo OH RY, Kim MS. Effects of ethics education on ethical values in nursing students. Journal of Engineering and Applied Sciences. 2018;13(2):2903-8.</w:t>
      </w:r>
    </w:p>
    <w:p w14:paraId="2F63324F"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31.</w:t>
      </w:r>
      <w:r w:rsidRPr="00014A14">
        <w:rPr>
          <w:rFonts w:asciiTheme="majorBidi" w:hAnsiTheme="majorBidi" w:cstheme="majorBidi"/>
        </w:rPr>
        <w:tab/>
        <w:t>Lin Ch LM-S, Chung Ch-Ch, Yang Ch-M. A comparison of problem-based learning and conventional teaching in nursing ethics education. Nursing Ethics. 2010;17(3):373-82.</w:t>
      </w:r>
    </w:p>
    <w:p w14:paraId="0B8DBA9F"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32.</w:t>
      </w:r>
      <w:r w:rsidRPr="00014A14">
        <w:rPr>
          <w:rFonts w:asciiTheme="majorBidi" w:hAnsiTheme="majorBidi" w:cstheme="majorBidi"/>
        </w:rPr>
        <w:tab/>
        <w:t>Molazem Z TN, Sharif F,  Keshavarzi S, Ghadakpour S. Effect of education based on the “4A Model” on the Iranian nurses’ moral distress in CCU wards. J Med Ethics Hist Med 2013;6(5).</w:t>
      </w:r>
    </w:p>
    <w:p w14:paraId="573D28E5"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33.</w:t>
      </w:r>
      <w:r w:rsidRPr="00014A14">
        <w:rPr>
          <w:rFonts w:asciiTheme="majorBidi" w:hAnsiTheme="majorBidi" w:cstheme="majorBidi"/>
        </w:rPr>
        <w:tab/>
        <w:t>Ozgonul L AM. Comparison of lecture and team-based learning in medical ethics education. Nursing Ethics. 2017;1(11).</w:t>
      </w:r>
    </w:p>
    <w:p w14:paraId="6056CFCD" w14:textId="77777777" w:rsidR="00AF7D8B" w:rsidRPr="00014A14" w:rsidRDefault="00AF7D8B" w:rsidP="00AF7D8B">
      <w:pPr>
        <w:pStyle w:val="EndNoteBibliography"/>
        <w:rPr>
          <w:rFonts w:asciiTheme="majorBidi" w:hAnsiTheme="majorBidi" w:cstheme="majorBidi"/>
        </w:rPr>
      </w:pPr>
      <w:r w:rsidRPr="00014A14">
        <w:rPr>
          <w:rFonts w:asciiTheme="majorBidi" w:hAnsiTheme="majorBidi" w:cstheme="majorBidi"/>
        </w:rPr>
        <w:t>34.</w:t>
      </w:r>
      <w:r w:rsidRPr="00014A14">
        <w:rPr>
          <w:rFonts w:asciiTheme="majorBidi" w:hAnsiTheme="majorBidi" w:cstheme="majorBidi"/>
        </w:rPr>
        <w:tab/>
        <w:t>S M. Caring for tomorrow’s workforce: Moral resilience and healthcare ethics education. Nursing Ethics</w:t>
      </w:r>
    </w:p>
    <w:p w14:paraId="7D6ED9EA"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2016;23(1):104-16.</w:t>
      </w:r>
    </w:p>
    <w:p w14:paraId="20AADC2C"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35.</w:t>
      </w:r>
      <w:r w:rsidRPr="00014A14">
        <w:rPr>
          <w:rFonts w:asciiTheme="majorBidi" w:hAnsiTheme="majorBidi" w:cstheme="majorBidi"/>
        </w:rPr>
        <w:tab/>
        <w:t>S. H. Teaching ethics to pharmacy students using a team-based learning approach. Pharmacy Education. 2011;11(1):99-106.</w:t>
      </w:r>
    </w:p>
    <w:p w14:paraId="55CD48B1" w14:textId="77777777" w:rsidR="00AF7D8B" w:rsidRPr="00014A14" w:rsidRDefault="00AF7D8B" w:rsidP="00AF7D8B">
      <w:pPr>
        <w:pStyle w:val="EndNoteBibliography"/>
        <w:rPr>
          <w:rFonts w:asciiTheme="majorBidi" w:hAnsiTheme="majorBidi" w:cstheme="majorBidi"/>
        </w:rPr>
      </w:pPr>
      <w:r w:rsidRPr="00014A14">
        <w:rPr>
          <w:rFonts w:asciiTheme="majorBidi" w:hAnsiTheme="majorBidi" w:cstheme="majorBidi"/>
        </w:rPr>
        <w:t>36.</w:t>
      </w:r>
      <w:r w:rsidRPr="00014A14">
        <w:rPr>
          <w:rFonts w:asciiTheme="majorBidi" w:hAnsiTheme="majorBidi" w:cstheme="majorBidi"/>
        </w:rPr>
        <w:tab/>
        <w:t>Trobec I ISA. Developing nursing ethical competences online versus in the traditional classroom. Nursing Ethics</w:t>
      </w:r>
    </w:p>
    <w:p w14:paraId="3F6A9DCB"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lastRenderedPageBreak/>
        <w:t>2015;22(3):352-66.</w:t>
      </w:r>
    </w:p>
    <w:p w14:paraId="7834595F"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37.</w:t>
      </w:r>
      <w:r w:rsidRPr="00014A14">
        <w:rPr>
          <w:rFonts w:asciiTheme="majorBidi" w:hAnsiTheme="majorBidi" w:cstheme="majorBidi"/>
        </w:rPr>
        <w:tab/>
        <w:t>VanderKaay S LL, Jung B,  E. Moll S. On-line ethics education for occupational therapy clinician–educators: a single-group pre-/post-test study. DISABILITY AND REHABILITATION. 2018:1-13.</w:t>
      </w:r>
    </w:p>
    <w:p w14:paraId="0B558F8B"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38.</w:t>
      </w:r>
      <w:r w:rsidRPr="00014A14">
        <w:rPr>
          <w:rFonts w:asciiTheme="majorBidi" w:hAnsiTheme="majorBidi" w:cstheme="majorBidi"/>
        </w:rPr>
        <w:tab/>
        <w:t>Zakaria AM SW, Seada AM. Effectiveness of ethical issues teaching program on knowledge, ethical behavior and ethical stress among nurses. Journal of Nursing Education and Practice. 2016;6(7):125-34.</w:t>
      </w:r>
    </w:p>
    <w:p w14:paraId="6C708F0D"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39.</w:t>
      </w:r>
      <w:r w:rsidRPr="00014A14">
        <w:rPr>
          <w:rFonts w:asciiTheme="majorBidi" w:hAnsiTheme="majorBidi" w:cstheme="majorBidi"/>
        </w:rPr>
        <w:tab/>
        <w:t>Stolt M L-KH, Ruokonen M, Repo H, Suhonen R. Ethics interventions for healthcare professionals and students: A systematic review. Nursing Ethics. 2017;1(20).</w:t>
      </w:r>
    </w:p>
    <w:p w14:paraId="352CD178" w14:textId="77777777"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40.</w:t>
      </w:r>
      <w:r w:rsidRPr="00014A14">
        <w:rPr>
          <w:rFonts w:asciiTheme="majorBidi" w:hAnsiTheme="majorBidi" w:cstheme="majorBidi"/>
        </w:rPr>
        <w:tab/>
        <w:t>Polit DF, Beck CT, Hungler B. Essentials of nursing research. Methods, appraisal and utilization. 2006;6.</w:t>
      </w:r>
    </w:p>
    <w:p w14:paraId="136CCA3A" w14:textId="77777777" w:rsidR="00AF7D8B" w:rsidRPr="00014A14" w:rsidRDefault="00AF7D8B" w:rsidP="00AF7D8B">
      <w:pPr>
        <w:pStyle w:val="EndNoteBibliography"/>
        <w:rPr>
          <w:rFonts w:asciiTheme="majorBidi" w:hAnsiTheme="majorBidi" w:cstheme="majorBidi"/>
        </w:rPr>
      </w:pPr>
      <w:r w:rsidRPr="00014A14">
        <w:rPr>
          <w:rFonts w:asciiTheme="majorBidi" w:hAnsiTheme="majorBidi" w:cstheme="majorBidi"/>
        </w:rPr>
        <w:t>41.</w:t>
      </w:r>
      <w:r w:rsidRPr="00014A14">
        <w:rPr>
          <w:rFonts w:asciiTheme="majorBidi" w:hAnsiTheme="majorBidi" w:cstheme="majorBidi"/>
        </w:rPr>
        <w:tab/>
        <w:t>de la Garza S, Phuoc V, Throneberry S, Blumenthal-Barby J, McCullough L, Coverdale J. Teaching medical ethics in graduate and undergraduate medical education: A systematic review of effectiveness. Academic Psychiatry. 2017;41(4):520-5.</w:t>
      </w:r>
    </w:p>
    <w:p w14:paraId="4F96E08C" w14:textId="77777777" w:rsidR="00EF36A1" w:rsidRPr="00014A14" w:rsidRDefault="00EF36A1" w:rsidP="00AF7D8B">
      <w:pPr>
        <w:pStyle w:val="ListParagraph"/>
        <w:tabs>
          <w:tab w:val="left" w:pos="3271"/>
        </w:tabs>
        <w:bidi w:val="0"/>
        <w:spacing w:after="120" w:line="360" w:lineRule="auto"/>
        <w:ind w:left="0"/>
        <w:rPr>
          <w:rFonts w:asciiTheme="majorBidi" w:hAnsiTheme="majorBidi" w:cstheme="majorBidi"/>
          <w:sz w:val="20"/>
          <w:szCs w:val="20"/>
        </w:rPr>
      </w:pPr>
      <w:r w:rsidRPr="00014A14">
        <w:rPr>
          <w:rFonts w:asciiTheme="majorBidi" w:hAnsiTheme="majorBidi" w:cstheme="majorBidi"/>
          <w:sz w:val="20"/>
          <w:szCs w:val="20"/>
        </w:rPr>
        <w:fldChar w:fldCharType="end"/>
      </w:r>
    </w:p>
    <w:p w14:paraId="6A312DA7" w14:textId="77777777" w:rsidR="00EF36A1" w:rsidRDefault="00EF36A1" w:rsidP="00EF36A1">
      <w:pPr>
        <w:pStyle w:val="ListParagraph"/>
        <w:tabs>
          <w:tab w:val="left" w:pos="3271"/>
        </w:tabs>
        <w:bidi w:val="0"/>
        <w:spacing w:after="120" w:line="360" w:lineRule="auto"/>
        <w:ind w:left="0"/>
        <w:jc w:val="both"/>
        <w:rPr>
          <w:rFonts w:asciiTheme="majorBidi" w:hAnsiTheme="majorBidi" w:cstheme="majorBidi"/>
          <w:sz w:val="24"/>
          <w:szCs w:val="24"/>
        </w:rPr>
      </w:pPr>
    </w:p>
    <w:p w14:paraId="7BB154DA" w14:textId="77777777" w:rsidR="00EF36A1" w:rsidRDefault="00EF36A1" w:rsidP="00EF36A1">
      <w:pPr>
        <w:pStyle w:val="ListParagraph"/>
        <w:tabs>
          <w:tab w:val="left" w:pos="3271"/>
        </w:tabs>
        <w:bidi w:val="0"/>
        <w:spacing w:after="120" w:line="360" w:lineRule="auto"/>
        <w:ind w:left="0"/>
        <w:jc w:val="both"/>
        <w:rPr>
          <w:rFonts w:asciiTheme="majorBidi" w:hAnsiTheme="majorBidi" w:cstheme="majorBidi"/>
          <w:sz w:val="24"/>
          <w:szCs w:val="24"/>
        </w:rPr>
      </w:pPr>
    </w:p>
    <w:p w14:paraId="5D1132B1" w14:textId="77777777" w:rsidR="00EF36A1" w:rsidRDefault="00EF36A1" w:rsidP="00EF36A1">
      <w:pPr>
        <w:pStyle w:val="ListParagraph"/>
        <w:tabs>
          <w:tab w:val="left" w:pos="3271"/>
        </w:tabs>
        <w:bidi w:val="0"/>
        <w:spacing w:after="120" w:line="360" w:lineRule="auto"/>
        <w:ind w:left="0"/>
        <w:jc w:val="both"/>
        <w:rPr>
          <w:rFonts w:asciiTheme="majorBidi" w:hAnsiTheme="majorBidi" w:cstheme="majorBidi"/>
          <w:sz w:val="24"/>
          <w:szCs w:val="24"/>
        </w:rPr>
      </w:pPr>
    </w:p>
    <w:p w14:paraId="77D2A81C" w14:textId="77777777" w:rsidR="00E24A41" w:rsidRDefault="00E24A41" w:rsidP="00A64282">
      <w:pPr>
        <w:pStyle w:val="ListParagraph"/>
        <w:tabs>
          <w:tab w:val="left" w:pos="3271"/>
        </w:tabs>
        <w:bidi w:val="0"/>
        <w:spacing w:after="120" w:line="360" w:lineRule="auto"/>
        <w:ind w:left="0"/>
        <w:jc w:val="both"/>
        <w:rPr>
          <w:rFonts w:asciiTheme="majorBidi" w:hAnsiTheme="majorBidi" w:cstheme="majorBidi"/>
          <w:color w:val="000000"/>
          <w:sz w:val="24"/>
          <w:szCs w:val="24"/>
          <w:shd w:val="clear" w:color="auto" w:fill="FFFFFF"/>
        </w:rPr>
      </w:pPr>
    </w:p>
    <w:p w14:paraId="67882504" w14:textId="77777777" w:rsidR="005507A7" w:rsidRPr="00C97064" w:rsidRDefault="005507A7" w:rsidP="005507A7">
      <w:pPr>
        <w:spacing w:after="0" w:line="240" w:lineRule="auto"/>
        <w:jc w:val="both"/>
        <w:rPr>
          <w:rFonts w:asciiTheme="majorBidi" w:eastAsia="Calibri" w:hAnsiTheme="majorBidi" w:cstheme="majorBidi"/>
          <w:sz w:val="24"/>
          <w:szCs w:val="24"/>
        </w:rPr>
      </w:pPr>
    </w:p>
    <w:p w14:paraId="6D010B8D" w14:textId="77777777" w:rsidR="005507A7" w:rsidRPr="00C97064" w:rsidRDefault="005507A7" w:rsidP="005507A7">
      <w:pPr>
        <w:spacing w:after="0" w:line="240" w:lineRule="auto"/>
        <w:jc w:val="both"/>
        <w:rPr>
          <w:rFonts w:asciiTheme="majorBidi" w:eastAsia="Calibri" w:hAnsiTheme="majorBidi" w:cstheme="majorBidi"/>
          <w:sz w:val="24"/>
          <w:szCs w:val="24"/>
        </w:rPr>
      </w:pPr>
    </w:p>
    <w:p w14:paraId="5C251F26" w14:textId="77777777" w:rsidR="005507A7" w:rsidRPr="00C97064" w:rsidRDefault="00C94B0B" w:rsidP="005507A7">
      <w:pPr>
        <w:spacing w:after="0"/>
        <w:ind w:left="60"/>
        <w:jc w:val="both"/>
        <w:rPr>
          <w:rFonts w:asciiTheme="majorBidi" w:eastAsia="Times New Roman" w:hAnsiTheme="majorBidi" w:cstheme="majorBidi"/>
          <w:sz w:val="24"/>
          <w:szCs w:val="24"/>
        </w:rPr>
      </w:pPr>
      <w:r w:rsidRPr="00C97064">
        <w:rPr>
          <w:rFonts w:asciiTheme="majorBidi" w:eastAsia="Times New Roman" w:hAnsiTheme="majorBidi" w:cstheme="majorBidi"/>
          <w:noProof/>
          <w:sz w:val="24"/>
          <w:szCs w:val="24"/>
        </w:rPr>
        <mc:AlternateContent>
          <mc:Choice Requires="wps">
            <w:drawing>
              <wp:anchor distT="0" distB="0" distL="114300" distR="114300" simplePos="0" relativeHeight="251659264" behindDoc="0" locked="0" layoutInCell="1" allowOverlap="1" wp14:anchorId="30100D63" wp14:editId="72DE6488">
                <wp:simplePos x="0" y="0"/>
                <wp:positionH relativeFrom="column">
                  <wp:posOffset>742950</wp:posOffset>
                </wp:positionH>
                <wp:positionV relativeFrom="paragraph">
                  <wp:posOffset>151765</wp:posOffset>
                </wp:positionV>
                <wp:extent cx="1771650" cy="657225"/>
                <wp:effectExtent l="0" t="0" r="19050"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657225"/>
                        </a:xfrm>
                        <a:prstGeom prst="rect">
                          <a:avLst/>
                        </a:prstGeom>
                        <a:solidFill>
                          <a:srgbClr val="FFFFFF"/>
                        </a:solidFill>
                        <a:ln w="9525">
                          <a:solidFill>
                            <a:srgbClr val="000000"/>
                          </a:solidFill>
                          <a:miter lim="800000"/>
                          <a:headEnd/>
                          <a:tailEnd/>
                        </a:ln>
                      </wps:spPr>
                      <wps:txbx>
                        <w:txbxContent>
                          <w:p w14:paraId="099FF37C" w14:textId="77777777" w:rsidR="00790211" w:rsidRPr="00381BCD" w:rsidRDefault="00790211" w:rsidP="00C94B0B">
                            <w:pPr>
                              <w:spacing w:after="0"/>
                              <w:ind w:left="60"/>
                              <w:jc w:val="center"/>
                              <w:rPr>
                                <w:rFonts w:asciiTheme="majorBidi" w:hAnsiTheme="majorBidi" w:cstheme="majorBidi"/>
                                <w:lang w:val="en"/>
                              </w:rPr>
                            </w:pPr>
                            <w:r w:rsidRPr="00381BCD">
                              <w:rPr>
                                <w:rFonts w:asciiTheme="majorBidi" w:hAnsiTheme="majorBidi" w:cstheme="majorBidi"/>
                                <w:sz w:val="20"/>
                                <w:szCs w:val="20"/>
                              </w:rPr>
                              <w:t>R</w:t>
                            </w:r>
                            <w:r>
                              <w:rPr>
                                <w:rFonts w:asciiTheme="majorBidi" w:hAnsiTheme="majorBidi" w:cstheme="majorBidi"/>
                                <w:sz w:val="20"/>
                                <w:szCs w:val="20"/>
                              </w:rPr>
                              <w:t>ecords identified through databa</w:t>
                            </w:r>
                            <w:r w:rsidRPr="00381BCD">
                              <w:rPr>
                                <w:rFonts w:asciiTheme="majorBidi" w:hAnsiTheme="majorBidi" w:cstheme="majorBidi"/>
                                <w:sz w:val="20"/>
                                <w:szCs w:val="20"/>
                              </w:rPr>
                              <w:t xml:space="preserve">se searching </w:t>
                            </w:r>
                            <w:r w:rsidRPr="00381BCD">
                              <w:rPr>
                                <w:rFonts w:asciiTheme="majorBidi" w:hAnsiTheme="majorBidi" w:cstheme="majorBidi"/>
                                <w:sz w:val="20"/>
                                <w:szCs w:val="20"/>
                              </w:rPr>
                              <w:br/>
                              <w:t xml:space="preserve">(n = </w:t>
                            </w:r>
                            <w:r>
                              <w:rPr>
                                <w:rFonts w:asciiTheme="majorBidi" w:hAnsiTheme="majorBidi" w:cstheme="majorBidi"/>
                                <w:sz w:val="20"/>
                                <w:szCs w:val="20"/>
                              </w:rPr>
                              <w:t>919</w:t>
                            </w:r>
                            <w:r w:rsidRPr="00381BCD">
                              <w:rPr>
                                <w:rFonts w:asciiTheme="majorBidi" w:hAnsiTheme="majorBidi" w:cstheme="majorBidi"/>
                                <w:sz w:val="20"/>
                                <w:szCs w:val="20"/>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58.5pt;margin-top:11.95pt;width:139.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">
                <v:textbox inset=",7.2pt,,7.2pt">
                  <w:txbxContent>
                    <w:p w14:paraId="099FF37C" w14:textId="77777777" w:rsidR="00790211" w:rsidRPr="00381BCD" w:rsidRDefault="00790211" w:rsidP="00C94B0B">
                      <w:pPr>
                        <w:spacing w:after="0"/>
                        <w:ind w:left="60"/>
                        <w:jc w:val="center"/>
                        <w:rPr>
                          <w:rFonts w:asciiTheme="majorBidi" w:hAnsiTheme="majorBidi" w:cstheme="majorBidi"/>
                          <w:lang w:val="en"/>
                        </w:rPr>
                      </w:pPr>
                      <w:r w:rsidRPr="00381BCD">
                        <w:rPr>
                          <w:rFonts w:asciiTheme="majorBidi" w:hAnsiTheme="majorBidi" w:cstheme="majorBidi"/>
                          <w:sz w:val="20"/>
                          <w:szCs w:val="20"/>
                        </w:rPr>
                        <w:t>R</w:t>
                      </w:r>
                      <w:r>
                        <w:rPr>
                          <w:rFonts w:asciiTheme="majorBidi" w:hAnsiTheme="majorBidi" w:cstheme="majorBidi"/>
                          <w:sz w:val="20"/>
                          <w:szCs w:val="20"/>
                        </w:rPr>
                        <w:t>ecords identified through databa</w:t>
                      </w:r>
                      <w:r w:rsidRPr="00381BCD">
                        <w:rPr>
                          <w:rFonts w:asciiTheme="majorBidi" w:hAnsiTheme="majorBidi" w:cstheme="majorBidi"/>
                          <w:sz w:val="20"/>
                          <w:szCs w:val="20"/>
                        </w:rPr>
                        <w:t xml:space="preserve">se searching </w:t>
                      </w:r>
                      <w:r w:rsidRPr="00381BCD">
                        <w:rPr>
                          <w:rFonts w:asciiTheme="majorBidi" w:hAnsiTheme="majorBidi" w:cstheme="majorBidi"/>
                          <w:sz w:val="20"/>
                          <w:szCs w:val="20"/>
                        </w:rPr>
                        <w:br/>
                        <w:t xml:space="preserve">(n = </w:t>
                      </w:r>
                      <w:r>
                        <w:rPr>
                          <w:rFonts w:asciiTheme="majorBidi" w:hAnsiTheme="majorBidi" w:cstheme="majorBidi"/>
                          <w:sz w:val="20"/>
                          <w:szCs w:val="20"/>
                        </w:rPr>
                        <w:t>919</w:t>
                      </w:r>
                      <w:r w:rsidRPr="00381BCD">
                        <w:rPr>
                          <w:rFonts w:asciiTheme="majorBidi" w:hAnsiTheme="majorBidi" w:cstheme="majorBidi"/>
                          <w:sz w:val="20"/>
                          <w:szCs w:val="20"/>
                        </w:rPr>
                        <w:t>)</w:t>
                      </w:r>
                    </w:p>
                  </w:txbxContent>
                </v:textbox>
              </v:rect>
            </w:pict>
          </mc:Fallback>
        </mc:AlternateContent>
      </w:r>
      <w:r w:rsidRPr="00C97064">
        <w:rPr>
          <w:rFonts w:asciiTheme="majorBidi" w:eastAsia="Times New Roman" w:hAnsiTheme="majorBidi" w:cstheme="majorBidi"/>
          <w:noProof/>
          <w:sz w:val="24"/>
          <w:szCs w:val="24"/>
        </w:rPr>
        <mc:AlternateContent>
          <mc:Choice Requires="wpg">
            <w:drawing>
              <wp:anchor distT="0" distB="0" distL="114300" distR="114300" simplePos="0" relativeHeight="251660288" behindDoc="0" locked="0" layoutInCell="1" allowOverlap="1" wp14:anchorId="58C39FE1" wp14:editId="63D958EC">
                <wp:simplePos x="0" y="0"/>
                <wp:positionH relativeFrom="column">
                  <wp:posOffset>-177165</wp:posOffset>
                </wp:positionH>
                <wp:positionV relativeFrom="paragraph">
                  <wp:posOffset>1905</wp:posOffset>
                </wp:positionV>
                <wp:extent cx="437515" cy="4839970"/>
                <wp:effectExtent l="0" t="0" r="19685" b="17780"/>
                <wp:wrapNone/>
                <wp:docPr id="1" name="Group 1"/>
                <wp:cNvGraphicFramePr/>
                <a:graphic xmlns:a="http://schemas.openxmlformats.org/drawingml/2006/main">
                  <a:graphicData uri="http://schemas.microsoft.com/office/word/2010/wordprocessingGroup">
                    <wpg:wgp>
                      <wpg:cNvGrpSpPr/>
                      <wpg:grpSpPr>
                        <a:xfrm>
                          <a:off x="0" y="0"/>
                          <a:ext cx="437515" cy="4839970"/>
                          <a:chOff x="0" y="0"/>
                          <a:chExt cx="437675" cy="4840445"/>
                        </a:xfrm>
                      </wpg:grpSpPr>
                      <wps:wsp>
                        <wps:cNvPr id="4" name="Rounded Rectangle 4"/>
                        <wps:cNvSpPr>
                          <a:spLocks noChangeArrowheads="1"/>
                        </wps:cNvSpPr>
                        <wps:spPr bwMode="auto">
                          <a:xfrm rot="16200000">
                            <a:off x="-376873" y="4029550"/>
                            <a:ext cx="1199515" cy="422275"/>
                          </a:xfrm>
                          <a:prstGeom prst="roundRect">
                            <a:avLst>
                              <a:gd name="adj" fmla="val 16667"/>
                            </a:avLst>
                          </a:prstGeom>
                          <a:solidFill>
                            <a:srgbClr val="CCECFF"/>
                          </a:solidFill>
                          <a:ln w="9525">
                            <a:solidFill>
                              <a:srgbClr val="000000"/>
                            </a:solidFill>
                            <a:round/>
                            <a:headEnd/>
                            <a:tailEnd/>
                          </a:ln>
                        </wps:spPr>
                        <wps:txbx>
                          <w:txbxContent>
                            <w:p w14:paraId="0E27A277" w14:textId="77777777" w:rsidR="00790211" w:rsidRPr="00381BCD" w:rsidRDefault="00790211" w:rsidP="005507A7">
                              <w:pPr>
                                <w:pStyle w:val="Heading2"/>
                                <w:jc w:val="center"/>
                                <w:rPr>
                                  <w:rFonts w:ascii="Times New Roman" w:hAnsi="Times New Roman" w:cs="Times New Roman"/>
                                  <w:color w:val="244061" w:themeColor="accent1" w:themeShade="80"/>
                                  <w:sz w:val="24"/>
                                  <w:szCs w:val="24"/>
                                  <w:lang w:val="en"/>
                                </w:rPr>
                              </w:pPr>
                              <w:r w:rsidRPr="00381BCD">
                                <w:rPr>
                                  <w:rFonts w:ascii="Times New Roman" w:hAnsi="Times New Roman" w:cs="Times New Roman"/>
                                  <w:color w:val="244061" w:themeColor="accent1" w:themeShade="80"/>
                                  <w:sz w:val="24"/>
                                  <w:szCs w:val="24"/>
                                  <w:lang w:val="en"/>
                                </w:rPr>
                                <w:t>Included</w:t>
                              </w:r>
                            </w:p>
                          </w:txbxContent>
                        </wps:txbx>
                        <wps:bodyPr rot="0" vert="vert270" wrap="square" lIns="45720" tIns="45720" rIns="45720" bIns="45720" anchor="t" anchorCtr="0" upright="1">
                          <a:noAutofit/>
                        </wps:bodyPr>
                      </wps:wsp>
                      <wps:wsp>
                        <wps:cNvPr id="3" name="Rounded Rectangle 3"/>
                        <wps:cNvSpPr>
                          <a:spLocks noChangeArrowheads="1"/>
                        </wps:cNvSpPr>
                        <wps:spPr bwMode="auto">
                          <a:xfrm rot="16200000">
                            <a:off x="-348298" y="1543525"/>
                            <a:ext cx="1139825" cy="432120"/>
                          </a:xfrm>
                          <a:prstGeom prst="roundRect">
                            <a:avLst>
                              <a:gd name="adj" fmla="val 16667"/>
                            </a:avLst>
                          </a:prstGeom>
                          <a:solidFill>
                            <a:srgbClr val="CCECFF"/>
                          </a:solidFill>
                          <a:ln w="9525">
                            <a:solidFill>
                              <a:srgbClr val="000000"/>
                            </a:solidFill>
                            <a:round/>
                            <a:headEnd/>
                            <a:tailEnd/>
                          </a:ln>
                        </wps:spPr>
                        <wps:txbx>
                          <w:txbxContent>
                            <w:p w14:paraId="3B022D1C" w14:textId="77777777" w:rsidR="00790211" w:rsidRPr="00381BCD" w:rsidRDefault="00790211" w:rsidP="005507A7">
                              <w:pPr>
                                <w:pStyle w:val="Heading2"/>
                                <w:jc w:val="center"/>
                                <w:rPr>
                                  <w:rFonts w:ascii="Times New Roman" w:hAnsi="Times New Roman" w:cs="Times New Roman"/>
                                  <w:color w:val="244061" w:themeColor="accent1" w:themeShade="80"/>
                                  <w:sz w:val="24"/>
                                  <w:szCs w:val="24"/>
                                  <w:lang w:val="en"/>
                                </w:rPr>
                              </w:pPr>
                              <w:r w:rsidRPr="00381BCD">
                                <w:rPr>
                                  <w:rFonts w:ascii="Times New Roman" w:hAnsi="Times New Roman" w:cs="Times New Roman"/>
                                  <w:color w:val="244061" w:themeColor="accent1" w:themeShade="80"/>
                                  <w:sz w:val="24"/>
                                  <w:szCs w:val="24"/>
                                  <w:lang w:val="en"/>
                                </w:rPr>
                                <w:t>Screening</w:t>
                              </w:r>
                            </w:p>
                          </w:txbxContent>
                        </wps:txbx>
                        <wps:bodyPr rot="0" vert="vert270" wrap="square" lIns="45720" tIns="45720" rIns="45720" bIns="45720" anchor="t" anchorCtr="0" upright="1">
                          <a:noAutofit/>
                        </wps:bodyPr>
                      </wps:wsp>
                      <wps:wsp>
                        <wps:cNvPr id="5" name="Rounded Rectangle 5"/>
                        <wps:cNvSpPr>
                          <a:spLocks noChangeArrowheads="1"/>
                        </wps:cNvSpPr>
                        <wps:spPr bwMode="auto">
                          <a:xfrm rot="16200000">
                            <a:off x="-348298" y="2734150"/>
                            <a:ext cx="1128395" cy="431800"/>
                          </a:xfrm>
                          <a:prstGeom prst="roundRect">
                            <a:avLst>
                              <a:gd name="adj" fmla="val 16667"/>
                            </a:avLst>
                          </a:prstGeom>
                          <a:solidFill>
                            <a:srgbClr val="CCECFF"/>
                          </a:solidFill>
                          <a:ln w="9525">
                            <a:solidFill>
                              <a:srgbClr val="000000"/>
                            </a:solidFill>
                            <a:round/>
                            <a:headEnd/>
                            <a:tailEnd/>
                          </a:ln>
                        </wps:spPr>
                        <wps:txbx>
                          <w:txbxContent>
                            <w:p w14:paraId="776B7E7F" w14:textId="77777777" w:rsidR="00790211" w:rsidRPr="00381BCD" w:rsidRDefault="00790211" w:rsidP="005507A7">
                              <w:pPr>
                                <w:pStyle w:val="Heading2"/>
                                <w:jc w:val="center"/>
                                <w:rPr>
                                  <w:rFonts w:ascii="Times New Roman" w:hAnsi="Times New Roman" w:cs="Times New Roman"/>
                                  <w:color w:val="244061" w:themeColor="accent1" w:themeShade="80"/>
                                  <w:sz w:val="24"/>
                                  <w:szCs w:val="24"/>
                                  <w:lang w:val="en"/>
                                </w:rPr>
                              </w:pPr>
                              <w:r w:rsidRPr="00381BCD">
                                <w:rPr>
                                  <w:rFonts w:ascii="Times New Roman" w:hAnsi="Times New Roman" w:cs="Times New Roman"/>
                                  <w:color w:val="244061" w:themeColor="accent1" w:themeShade="80"/>
                                  <w:sz w:val="24"/>
                                  <w:szCs w:val="24"/>
                                  <w:lang w:val="en"/>
                                </w:rPr>
                                <w:t>Eligibility</w:t>
                              </w:r>
                            </w:p>
                          </w:txbxContent>
                        </wps:txbx>
                        <wps:bodyPr rot="0" vert="vert270" wrap="square" lIns="45720" tIns="45720" rIns="45720" bIns="45720" anchor="t" anchorCtr="0" upright="1">
                          <a:noAutofit/>
                        </wps:bodyPr>
                      </wps:wsp>
                      <wps:wsp>
                        <wps:cNvPr id="6" name="Rounded Rectangle 6"/>
                        <wps:cNvSpPr>
                          <a:spLocks noChangeArrowheads="1"/>
                        </wps:cNvSpPr>
                        <wps:spPr bwMode="auto">
                          <a:xfrm rot="16200000">
                            <a:off x="-348298" y="352900"/>
                            <a:ext cx="1132840" cy="427040"/>
                          </a:xfrm>
                          <a:prstGeom prst="roundRect">
                            <a:avLst>
                              <a:gd name="adj" fmla="val 16667"/>
                            </a:avLst>
                          </a:prstGeom>
                          <a:solidFill>
                            <a:srgbClr val="CCECFF"/>
                          </a:solidFill>
                          <a:ln w="9525">
                            <a:solidFill>
                              <a:srgbClr val="000000"/>
                            </a:solidFill>
                            <a:round/>
                            <a:headEnd/>
                            <a:tailEnd/>
                          </a:ln>
                        </wps:spPr>
                        <wps:txbx>
                          <w:txbxContent>
                            <w:p w14:paraId="5758DCF0" w14:textId="77777777" w:rsidR="00790211" w:rsidRPr="00381BCD" w:rsidRDefault="00790211" w:rsidP="005507A7">
                              <w:pPr>
                                <w:pStyle w:val="Heading2"/>
                                <w:jc w:val="center"/>
                                <w:rPr>
                                  <w:rFonts w:ascii="Times New Roman" w:hAnsi="Times New Roman" w:cs="Times New Roman"/>
                                  <w:color w:val="244061" w:themeColor="accent1" w:themeShade="80"/>
                                  <w:sz w:val="24"/>
                                  <w:szCs w:val="24"/>
                                </w:rPr>
                              </w:pPr>
                              <w:r w:rsidRPr="00381BCD">
                                <w:rPr>
                                  <w:rFonts w:ascii="Times New Roman" w:hAnsi="Times New Roman" w:cs="Times New Roman"/>
                                  <w:color w:val="244061" w:themeColor="accent1" w:themeShade="80"/>
                                  <w:sz w:val="24"/>
                                  <w:szCs w:val="24"/>
                                  <w:lang w:val="en"/>
                                </w:rPr>
                                <w:t>Identification</w:t>
                              </w:r>
                            </w:p>
                          </w:txbxContent>
                        </wps:txbx>
                        <wps:bodyPr rot="0" vert="vert270" wrap="square" lIns="45720" tIns="45720" rIns="45720" bIns="45720" anchor="t" anchorCtr="0" upright="1">
                          <a:noAutofit/>
                        </wps:bodyPr>
                      </wps:wsp>
                    </wpg:wgp>
                  </a:graphicData>
                </a:graphic>
              </wp:anchor>
            </w:drawing>
          </mc:Choice>
          <mc:Fallback>
            <w:pict>
              <v:group id="Group 1" o:spid="_x0000_s1027" style="position:absolute;left:0;text-align:left;margin-left:-13.95pt;margin-top:.15pt;width:34.45pt;height:381.1pt;z-index:251660288" coordsize="4376,4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">
                <v:roundrect id="Rounded Rectangle 4" o:spid="_x0000_s1028" style="position:absolute;left:-3769;top:40295;width:11995;height:4223;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3LsMA&#10;AADaAAAADwAAAGRycy9kb3ducmV2LnhtbESPQWvCQBSE74L/YXmCN91VJEjqKiIWCp5Mi+LtNfua&#10;xGbfxuyq8d+7hYLHYWa+YRarztbiRq2vHGuYjBUI4tyZigsNX5/vozkIH5AN1o5Jw4M8rJb93gJT&#10;4+68p1sWChEh7FPUUIbQpFL6vCSLfuwa4uj9uNZiiLItpGnxHuG2llOlEmmx4rhQYkObkvLf7Go1&#10;FNN6n/HlnBw329npfE2+lTrstB4OuvUbiEBdeIX/2x9Gwwz+rsQb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3LsMAAADaAAAADwAAAAAAAAAAAAAAAACYAgAAZHJzL2Rv&#10;d25yZXYueG1sUEsFBgAAAAAEAAQA9QAAAIgDAAAAAA==&#10;" fillcolor="#ccecff">
                  <v:textbox style="layout-flow:vertical;mso-layout-flow-alt:bottom-to-top" inset="3.6pt,,3.6pt">
                    <w:txbxContent>
                      <w:p w14:paraId="0E27A277" w14:textId="77777777" w:rsidR="00790211" w:rsidRPr="00381BCD" w:rsidRDefault="00790211" w:rsidP="005507A7">
                        <w:pPr>
                          <w:pStyle w:val="Heading2"/>
                          <w:jc w:val="center"/>
                          <w:rPr>
                            <w:rFonts w:ascii="Times New Roman" w:hAnsi="Times New Roman" w:cs="Times New Roman"/>
                            <w:color w:val="244061" w:themeColor="accent1" w:themeShade="80"/>
                            <w:sz w:val="24"/>
                            <w:szCs w:val="24"/>
                            <w:lang w:val="en"/>
                          </w:rPr>
                        </w:pPr>
                        <w:r w:rsidRPr="00381BCD">
                          <w:rPr>
                            <w:rFonts w:ascii="Times New Roman" w:hAnsi="Times New Roman" w:cs="Times New Roman"/>
                            <w:color w:val="244061" w:themeColor="accent1" w:themeShade="80"/>
                            <w:sz w:val="24"/>
                            <w:szCs w:val="24"/>
                            <w:lang w:val="en"/>
                          </w:rPr>
                          <w:t>Included</w:t>
                        </w:r>
                      </w:p>
                    </w:txbxContent>
                  </v:textbox>
                </v:roundrect>
                <v:roundrect id="Rounded Rectangle 3" o:spid="_x0000_s1029" style="position:absolute;left:-3483;top:15434;width:11398;height:432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ZvWsQA&#10;AADaAAAADwAAAGRycy9kb3ducmV2LnhtbESPT2sCMRTE74LfITyhN01qyyJbs1KkgtCTW7H09rp5&#10;3T/dvGw3UddvbwqCx2FmfsMsV4NtxYl6XzvW8DhTIIgLZ2ouNew/NtMFCB+QDbaOScOFPKyy8WiJ&#10;qXFn3tEpD6WIEPYpaqhC6FIpfVGRRT9zHXH0flxvMUTZl9L0eI5w28q5Uom0WHNcqLCjdUXFb360&#10;Gsp5u8v5r0k+12/PX80x+Vbq8K71w2R4fQERaAj38K29NRqe4P9Kv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Wb1rEAAAA2gAAAA8AAAAAAAAAAAAAAAAAmAIAAGRycy9k&#10;b3ducmV2LnhtbFBLBQYAAAAABAAEAPUAAACJAwAAAAA=&#10;" fillcolor="#ccecff">
                  <v:textbox style="layout-flow:vertical;mso-layout-flow-alt:bottom-to-top" inset="3.6pt,,3.6pt">
                    <w:txbxContent>
                      <w:p w14:paraId="3B022D1C" w14:textId="77777777" w:rsidR="00790211" w:rsidRPr="00381BCD" w:rsidRDefault="00790211" w:rsidP="005507A7">
                        <w:pPr>
                          <w:pStyle w:val="Heading2"/>
                          <w:jc w:val="center"/>
                          <w:rPr>
                            <w:rFonts w:ascii="Times New Roman" w:hAnsi="Times New Roman" w:cs="Times New Roman"/>
                            <w:color w:val="244061" w:themeColor="accent1" w:themeShade="80"/>
                            <w:sz w:val="24"/>
                            <w:szCs w:val="24"/>
                            <w:lang w:val="en"/>
                          </w:rPr>
                        </w:pPr>
                        <w:r w:rsidRPr="00381BCD">
                          <w:rPr>
                            <w:rFonts w:ascii="Times New Roman" w:hAnsi="Times New Roman" w:cs="Times New Roman"/>
                            <w:color w:val="244061" w:themeColor="accent1" w:themeShade="80"/>
                            <w:sz w:val="24"/>
                            <w:szCs w:val="24"/>
                            <w:lang w:val="en"/>
                          </w:rPr>
                          <w:t>Screening</w:t>
                        </w:r>
                      </w:p>
                    </w:txbxContent>
                  </v:textbox>
                </v:roundrect>
                <v:roundrect id="Rounded Rectangle 5" o:spid="_x0000_s1030" style="position:absolute;left:-3483;top:27341;width:11284;height:431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NStcQA&#10;AADaAAAADwAAAGRycy9kb3ducmV2LnhtbESPT2sCMRTE74LfITyhN00q7SJbs1KkgtCTW7H09rp5&#10;3T/dvGw3UddvbwqCx2FmfsMsV4NtxYl6XzvW8DhTIIgLZ2ouNew/NtMFCB+QDbaOScOFPKyy8WiJ&#10;qXFn3tEpD6WIEPYpaqhC6FIpfVGRRT9zHXH0flxvMUTZl9L0eI5w28q5Uom0WHNcqLCjdUXFb360&#10;Gsp5u8v5r0k+129PX80x+Vbq8K71w2R4fQERaAj38K29NRqe4f9Kv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zUrXEAAAA2gAAAA8AAAAAAAAAAAAAAAAAmAIAAGRycy9k&#10;b3ducmV2LnhtbFBLBQYAAAAABAAEAPUAAACJAwAAAAA=&#10;" fillcolor="#ccecff">
                  <v:textbox style="layout-flow:vertical;mso-layout-flow-alt:bottom-to-top" inset="3.6pt,,3.6pt">
                    <w:txbxContent>
                      <w:p w14:paraId="776B7E7F" w14:textId="77777777" w:rsidR="00790211" w:rsidRPr="00381BCD" w:rsidRDefault="00790211" w:rsidP="005507A7">
                        <w:pPr>
                          <w:pStyle w:val="Heading2"/>
                          <w:jc w:val="center"/>
                          <w:rPr>
                            <w:rFonts w:ascii="Times New Roman" w:hAnsi="Times New Roman" w:cs="Times New Roman"/>
                            <w:color w:val="244061" w:themeColor="accent1" w:themeShade="80"/>
                            <w:sz w:val="24"/>
                            <w:szCs w:val="24"/>
                            <w:lang w:val="en"/>
                          </w:rPr>
                        </w:pPr>
                        <w:r w:rsidRPr="00381BCD">
                          <w:rPr>
                            <w:rFonts w:ascii="Times New Roman" w:hAnsi="Times New Roman" w:cs="Times New Roman"/>
                            <w:color w:val="244061" w:themeColor="accent1" w:themeShade="80"/>
                            <w:sz w:val="24"/>
                            <w:szCs w:val="24"/>
                            <w:lang w:val="en"/>
                          </w:rPr>
                          <w:t>Eligibility</w:t>
                        </w:r>
                      </w:p>
                    </w:txbxContent>
                  </v:textbox>
                </v:roundrect>
                <v:roundrect id="Rounded Rectangle 6" o:spid="_x0000_s1031" style="position:absolute;left:-3483;top:3529;width:11328;height:4270;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MwsMA&#10;AADaAAAADwAAAGRycy9kb3ducmV2LnhtbESPQWvCQBSE7wX/w/IEb3VXkVCiq4hYEDwZS4u3Z/aZ&#10;RLNv0+yq8d+7QqHHYWa+YWaLztbiRq2vHGsYDRUI4tyZigsNX/vP9w8QPiAbrB2Thgd5WMx7bzNM&#10;jbvzjm5ZKESEsE9RQxlCk0rp85Is+qFriKN3cq3FEGVbSNPiPcJtLcdKJdJixXGhxIZWJeWX7Go1&#10;FON6l/HvOflZrSeH8zU5KvW91XrQ75ZTEIG68B/+a2+MhgReV+IN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HMwsMAAADaAAAADwAAAAAAAAAAAAAAAACYAgAAZHJzL2Rv&#10;d25yZXYueG1sUEsFBgAAAAAEAAQA9QAAAIgDAAAAAA==&#10;" fillcolor="#ccecff">
                  <v:textbox style="layout-flow:vertical;mso-layout-flow-alt:bottom-to-top" inset="3.6pt,,3.6pt">
                    <w:txbxContent>
                      <w:p w14:paraId="5758DCF0" w14:textId="77777777" w:rsidR="00790211" w:rsidRPr="00381BCD" w:rsidRDefault="00790211" w:rsidP="005507A7">
                        <w:pPr>
                          <w:pStyle w:val="Heading2"/>
                          <w:jc w:val="center"/>
                          <w:rPr>
                            <w:rFonts w:ascii="Times New Roman" w:hAnsi="Times New Roman" w:cs="Times New Roman"/>
                            <w:color w:val="244061" w:themeColor="accent1" w:themeShade="80"/>
                            <w:sz w:val="24"/>
                            <w:szCs w:val="24"/>
                          </w:rPr>
                        </w:pPr>
                        <w:r w:rsidRPr="00381BCD">
                          <w:rPr>
                            <w:rFonts w:ascii="Times New Roman" w:hAnsi="Times New Roman" w:cs="Times New Roman"/>
                            <w:color w:val="244061" w:themeColor="accent1" w:themeShade="80"/>
                            <w:sz w:val="24"/>
                            <w:szCs w:val="24"/>
                            <w:lang w:val="en"/>
                          </w:rPr>
                          <w:t>Identification</w:t>
                        </w:r>
                      </w:p>
                    </w:txbxContent>
                  </v:textbox>
                </v:roundrect>
              </v:group>
            </w:pict>
          </mc:Fallback>
        </mc:AlternateContent>
      </w:r>
      <w:r w:rsidR="005507A7" w:rsidRPr="00C97064">
        <w:rPr>
          <w:rFonts w:asciiTheme="majorBidi" w:eastAsia="Times New Roman" w:hAnsiTheme="majorBidi" w:cstheme="majorBidi"/>
          <w:noProof/>
          <w:sz w:val="24"/>
          <w:szCs w:val="24"/>
        </w:rPr>
        <mc:AlternateContent>
          <mc:Choice Requires="wps">
            <w:drawing>
              <wp:anchor distT="0" distB="0" distL="114300" distR="114300" simplePos="0" relativeHeight="251661312" behindDoc="0" locked="0" layoutInCell="1" allowOverlap="1" wp14:anchorId="24353BF0" wp14:editId="294936BD">
                <wp:simplePos x="0" y="0"/>
                <wp:positionH relativeFrom="column">
                  <wp:posOffset>3048000</wp:posOffset>
                </wp:positionH>
                <wp:positionV relativeFrom="paragraph">
                  <wp:posOffset>142240</wp:posOffset>
                </wp:positionV>
                <wp:extent cx="1847850" cy="666750"/>
                <wp:effectExtent l="0" t="0"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666750"/>
                        </a:xfrm>
                        <a:prstGeom prst="rect">
                          <a:avLst/>
                        </a:prstGeom>
                        <a:solidFill>
                          <a:srgbClr val="FFFFFF"/>
                        </a:solidFill>
                        <a:ln w="9525">
                          <a:solidFill>
                            <a:srgbClr val="000000"/>
                          </a:solidFill>
                          <a:miter lim="800000"/>
                          <a:headEnd/>
                          <a:tailEnd/>
                        </a:ln>
                      </wps:spPr>
                      <wps:txbx>
                        <w:txbxContent>
                          <w:p w14:paraId="0D820CE9" w14:textId="77777777" w:rsidR="00790211" w:rsidRPr="00381BCD" w:rsidRDefault="00790211" w:rsidP="00C94B0B">
                            <w:pPr>
                              <w:spacing w:after="0"/>
                              <w:ind w:left="60"/>
                              <w:jc w:val="center"/>
                              <w:rPr>
                                <w:rFonts w:asciiTheme="majorBidi" w:hAnsiTheme="majorBidi" w:cstheme="majorBidi"/>
                                <w:sz w:val="20"/>
                                <w:szCs w:val="20"/>
                              </w:rPr>
                            </w:pPr>
                            <w:r w:rsidRPr="00381BCD">
                              <w:rPr>
                                <w:rFonts w:asciiTheme="majorBidi" w:hAnsiTheme="majorBidi" w:cstheme="majorBidi"/>
                                <w:sz w:val="20"/>
                                <w:szCs w:val="20"/>
                              </w:rPr>
                              <w:t xml:space="preserve">Additional records identified through other sources </w:t>
                            </w:r>
                            <w:r w:rsidRPr="00381BCD">
                              <w:rPr>
                                <w:rFonts w:asciiTheme="majorBidi" w:hAnsiTheme="majorBidi" w:cstheme="majorBidi"/>
                                <w:sz w:val="20"/>
                                <w:szCs w:val="20"/>
                              </w:rPr>
                              <w:br/>
                              <w:t xml:space="preserve">(n = </w:t>
                            </w:r>
                            <w:r>
                              <w:rPr>
                                <w:rFonts w:asciiTheme="majorBidi" w:hAnsiTheme="majorBidi" w:cstheme="majorBidi"/>
                                <w:sz w:val="20"/>
                                <w:szCs w:val="20"/>
                              </w:rPr>
                              <w:t>17</w:t>
                            </w:r>
                            <w:r w:rsidRPr="00381BCD">
                              <w:rPr>
                                <w:rFonts w:asciiTheme="majorBidi" w:hAnsiTheme="majorBidi" w:cstheme="majorBidi"/>
                                <w:sz w:val="20"/>
                                <w:szCs w:val="20"/>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2" style="position:absolute;left:0;text-align:left;margin-left:240pt;margin-top:11.2pt;width:145.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">
                <v:textbox inset=",7.2pt,,7.2pt">
                  <w:txbxContent>
                    <w:p w14:paraId="0D820CE9" w14:textId="77777777" w:rsidR="00790211" w:rsidRPr="00381BCD" w:rsidRDefault="00790211" w:rsidP="00C94B0B">
                      <w:pPr>
                        <w:spacing w:after="0"/>
                        <w:ind w:left="60"/>
                        <w:jc w:val="center"/>
                        <w:rPr>
                          <w:rFonts w:asciiTheme="majorBidi" w:hAnsiTheme="majorBidi" w:cstheme="majorBidi"/>
                          <w:sz w:val="20"/>
                          <w:szCs w:val="20"/>
                        </w:rPr>
                      </w:pPr>
                      <w:r w:rsidRPr="00381BCD">
                        <w:rPr>
                          <w:rFonts w:asciiTheme="majorBidi" w:hAnsiTheme="majorBidi" w:cstheme="majorBidi"/>
                          <w:sz w:val="20"/>
                          <w:szCs w:val="20"/>
                        </w:rPr>
                        <w:t xml:space="preserve">Additional records identified through other sources </w:t>
                      </w:r>
                      <w:r w:rsidRPr="00381BCD">
                        <w:rPr>
                          <w:rFonts w:asciiTheme="majorBidi" w:hAnsiTheme="majorBidi" w:cstheme="majorBidi"/>
                          <w:sz w:val="20"/>
                          <w:szCs w:val="20"/>
                        </w:rPr>
                        <w:br/>
                        <w:t xml:space="preserve">(n = </w:t>
                      </w:r>
                      <w:r>
                        <w:rPr>
                          <w:rFonts w:asciiTheme="majorBidi" w:hAnsiTheme="majorBidi" w:cstheme="majorBidi"/>
                          <w:sz w:val="20"/>
                          <w:szCs w:val="20"/>
                        </w:rPr>
                        <w:t>17</w:t>
                      </w:r>
                      <w:r w:rsidRPr="00381BCD">
                        <w:rPr>
                          <w:rFonts w:asciiTheme="majorBidi" w:hAnsiTheme="majorBidi" w:cstheme="majorBidi"/>
                          <w:sz w:val="20"/>
                          <w:szCs w:val="20"/>
                        </w:rPr>
                        <w:t>)</w:t>
                      </w:r>
                    </w:p>
                  </w:txbxContent>
                </v:textbox>
              </v:rect>
            </w:pict>
          </mc:Fallback>
        </mc:AlternateContent>
      </w:r>
    </w:p>
    <w:p w14:paraId="1728E99F" w14:textId="77777777" w:rsidR="005507A7" w:rsidRPr="00C97064" w:rsidRDefault="005507A7" w:rsidP="005507A7">
      <w:pPr>
        <w:spacing w:after="0"/>
        <w:ind w:left="60"/>
        <w:jc w:val="both"/>
        <w:rPr>
          <w:rFonts w:asciiTheme="majorBidi" w:eastAsia="Times New Roman" w:hAnsiTheme="majorBidi" w:cstheme="majorBidi"/>
          <w:sz w:val="24"/>
          <w:szCs w:val="24"/>
        </w:rPr>
      </w:pPr>
    </w:p>
    <w:p w14:paraId="1797330F" w14:textId="77777777" w:rsidR="005507A7" w:rsidRPr="00C97064" w:rsidRDefault="005507A7" w:rsidP="005507A7">
      <w:pPr>
        <w:spacing w:after="0"/>
        <w:ind w:left="60"/>
        <w:jc w:val="both"/>
        <w:rPr>
          <w:rFonts w:asciiTheme="majorBidi" w:eastAsia="Times New Roman" w:hAnsiTheme="majorBidi" w:cstheme="majorBidi"/>
          <w:sz w:val="24"/>
          <w:szCs w:val="24"/>
          <w:rtl/>
        </w:rPr>
      </w:pPr>
    </w:p>
    <w:p w14:paraId="1E8E8611" w14:textId="77777777" w:rsidR="005507A7" w:rsidRPr="00C97064" w:rsidRDefault="005507A7" w:rsidP="005507A7">
      <w:pPr>
        <w:spacing w:after="0" w:line="240" w:lineRule="auto"/>
        <w:jc w:val="both"/>
        <w:rPr>
          <w:rFonts w:asciiTheme="majorBidi" w:eastAsia="Times New Roman" w:hAnsiTheme="majorBidi" w:cstheme="majorBidi"/>
          <w:b/>
          <w:bCs/>
          <w:sz w:val="24"/>
          <w:szCs w:val="24"/>
          <w:rtl/>
          <w:lang w:val="en-GB"/>
        </w:rPr>
      </w:pPr>
    </w:p>
    <w:p w14:paraId="5CB9F5D1" w14:textId="77777777" w:rsidR="005507A7" w:rsidRPr="00C97064" w:rsidRDefault="00C94B0B" w:rsidP="005507A7">
      <w:pPr>
        <w:spacing w:after="0" w:line="240" w:lineRule="auto"/>
        <w:jc w:val="both"/>
        <w:rPr>
          <w:rFonts w:asciiTheme="majorBidi" w:eastAsia="Times New Roman" w:hAnsiTheme="majorBidi" w:cstheme="majorBidi"/>
          <w:b/>
          <w:bCs/>
          <w:sz w:val="24"/>
          <w:szCs w:val="24"/>
          <w:rtl/>
          <w:lang w:val="en-GB"/>
        </w:rPr>
      </w:pPr>
      <w:r w:rsidRPr="00C97064">
        <w:rPr>
          <w:rFonts w:asciiTheme="majorBidi" w:eastAsia="Times New Roman" w:hAnsiTheme="majorBidi" w:cstheme="majorBidi"/>
          <w:noProof/>
          <w:sz w:val="24"/>
          <w:szCs w:val="24"/>
        </w:rPr>
        <mc:AlternateContent>
          <mc:Choice Requires="wps">
            <w:drawing>
              <wp:anchor distT="36576" distB="36576" distL="36576" distR="36576" simplePos="0" relativeHeight="251664384" behindDoc="0" locked="0" layoutInCell="1" allowOverlap="1" wp14:anchorId="78C5AE40" wp14:editId="52BAB2ED">
                <wp:simplePos x="0" y="0"/>
                <wp:positionH relativeFrom="column">
                  <wp:posOffset>3771900</wp:posOffset>
                </wp:positionH>
                <wp:positionV relativeFrom="paragraph">
                  <wp:posOffset>29210</wp:posOffset>
                </wp:positionV>
                <wp:extent cx="0" cy="314325"/>
                <wp:effectExtent l="76200" t="0" r="76200" b="4762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33373B2" id="_x0000_t32" coordsize="21600,21600" o:spt="32" o:oned="t" path="m,l21600,21600e" filled="f">
                <v:path arrowok="t" fillok="f" o:connecttype="none"/>
                <o:lock v:ext="edit" shapetype="t"/>
              </v:shapetype>
              <v:shape id="Straight Arrow Connector 27" o:spid="_x0000_s1026" type="#_x0000_t32" style="position:absolute;margin-left:297pt;margin-top:2.3pt;width:0;height:24.7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">
                <v:stroke endarrow="block"/>
                <v:shadow color="#ccc"/>
              </v:shape>
            </w:pict>
          </mc:Fallback>
        </mc:AlternateContent>
      </w:r>
      <w:r w:rsidRPr="00C97064">
        <w:rPr>
          <w:rFonts w:asciiTheme="majorBidi" w:eastAsia="Times New Roman" w:hAnsiTheme="majorBidi" w:cstheme="majorBidi"/>
          <w:noProof/>
          <w:sz w:val="24"/>
          <w:szCs w:val="24"/>
        </w:rPr>
        <mc:AlternateContent>
          <mc:Choice Requires="wps">
            <w:drawing>
              <wp:anchor distT="36576" distB="36576" distL="36576" distR="36576" simplePos="0" relativeHeight="251665408" behindDoc="0" locked="0" layoutInCell="1" allowOverlap="1" wp14:anchorId="5F6F1AAB" wp14:editId="445EF387">
                <wp:simplePos x="0" y="0"/>
                <wp:positionH relativeFrom="column">
                  <wp:posOffset>1943100</wp:posOffset>
                </wp:positionH>
                <wp:positionV relativeFrom="paragraph">
                  <wp:posOffset>29210</wp:posOffset>
                </wp:positionV>
                <wp:extent cx="0" cy="314325"/>
                <wp:effectExtent l="76200" t="0" r="76200" b="4762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B460D7C" id="Straight Arrow Connector 43" o:spid="_x0000_s1026" type="#_x0000_t32" style="position:absolute;margin-left:153pt;margin-top:2.3pt;width:0;height:24.7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">
                <v:stroke endarrow="block"/>
                <v:shadow color="#ccc"/>
              </v:shape>
            </w:pict>
          </mc:Fallback>
        </mc:AlternateContent>
      </w:r>
    </w:p>
    <w:p w14:paraId="6518433E" w14:textId="77777777" w:rsidR="005507A7" w:rsidRPr="00C97064" w:rsidRDefault="005507A7" w:rsidP="005507A7">
      <w:pPr>
        <w:spacing w:after="0" w:line="240" w:lineRule="auto"/>
        <w:jc w:val="both"/>
        <w:rPr>
          <w:rFonts w:asciiTheme="majorBidi" w:eastAsia="Times New Roman" w:hAnsiTheme="majorBidi" w:cstheme="majorBidi"/>
          <w:b/>
          <w:bCs/>
          <w:sz w:val="24"/>
          <w:szCs w:val="24"/>
          <w:rtl/>
          <w:lang w:val="en-GB"/>
        </w:rPr>
      </w:pPr>
    </w:p>
    <w:p w14:paraId="6ED88613" w14:textId="77777777" w:rsidR="005507A7" w:rsidRPr="00C97064" w:rsidRDefault="005507A7" w:rsidP="005507A7">
      <w:pPr>
        <w:spacing w:after="0" w:line="240" w:lineRule="auto"/>
        <w:jc w:val="both"/>
        <w:rPr>
          <w:rFonts w:asciiTheme="majorBidi" w:eastAsia="Times New Roman" w:hAnsiTheme="majorBidi" w:cstheme="majorBidi"/>
          <w:b/>
          <w:bCs/>
          <w:sz w:val="24"/>
          <w:szCs w:val="24"/>
          <w:rtl/>
          <w:lang w:val="en-GB"/>
        </w:rPr>
      </w:pPr>
      <w:r w:rsidRPr="00C97064">
        <w:rPr>
          <w:rFonts w:asciiTheme="majorBidi" w:eastAsia="Times New Roman" w:hAnsiTheme="majorBidi" w:cstheme="majorBidi"/>
          <w:noProof/>
          <w:sz w:val="24"/>
          <w:szCs w:val="24"/>
        </w:rPr>
        <mc:AlternateContent>
          <mc:Choice Requires="wps">
            <w:drawing>
              <wp:anchor distT="0" distB="0" distL="114300" distR="114300" simplePos="0" relativeHeight="251662336" behindDoc="0" locked="0" layoutInCell="1" allowOverlap="1" wp14:anchorId="09B160FB" wp14:editId="74E235FA">
                <wp:simplePos x="0" y="0"/>
                <wp:positionH relativeFrom="column">
                  <wp:posOffset>1807845</wp:posOffset>
                </wp:positionH>
                <wp:positionV relativeFrom="paragraph">
                  <wp:posOffset>24765</wp:posOffset>
                </wp:positionV>
                <wp:extent cx="2219325" cy="523875"/>
                <wp:effectExtent l="0" t="0" r="2857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325" cy="523875"/>
                        </a:xfrm>
                        <a:prstGeom prst="rect">
                          <a:avLst/>
                        </a:prstGeom>
                        <a:solidFill>
                          <a:srgbClr val="FFFFFF"/>
                        </a:solidFill>
                        <a:ln w="9525">
                          <a:solidFill>
                            <a:srgbClr val="000000"/>
                          </a:solidFill>
                          <a:miter lim="800000"/>
                          <a:headEnd/>
                          <a:tailEnd/>
                        </a:ln>
                      </wps:spPr>
                      <wps:txbx>
                        <w:txbxContent>
                          <w:p w14:paraId="1D259BD1" w14:textId="77777777" w:rsidR="00790211" w:rsidRPr="00381BCD" w:rsidRDefault="00790211" w:rsidP="008576DA">
                            <w:pPr>
                              <w:spacing w:after="0"/>
                              <w:ind w:left="60"/>
                              <w:jc w:val="center"/>
                              <w:rPr>
                                <w:rFonts w:asciiTheme="majorBidi" w:hAnsiTheme="majorBidi" w:cstheme="majorBidi"/>
                                <w:sz w:val="20"/>
                                <w:szCs w:val="20"/>
                                <w:rtl/>
                              </w:rPr>
                            </w:pPr>
                            <w:r w:rsidRPr="00381BCD">
                              <w:rPr>
                                <w:rFonts w:asciiTheme="majorBidi" w:hAnsiTheme="majorBidi" w:cstheme="majorBidi"/>
                                <w:sz w:val="20"/>
                                <w:szCs w:val="20"/>
                              </w:rPr>
                              <w:t xml:space="preserve">Records after duplicates </w:t>
                            </w:r>
                            <w:r>
                              <w:rPr>
                                <w:rFonts w:asciiTheme="majorBidi" w:hAnsiTheme="majorBidi" w:cstheme="majorBidi"/>
                                <w:sz w:val="20"/>
                                <w:szCs w:val="20"/>
                              </w:rPr>
                              <w:t>removed</w:t>
                            </w:r>
                            <w:r w:rsidRPr="00381BCD">
                              <w:rPr>
                                <w:rFonts w:asciiTheme="majorBidi" w:hAnsiTheme="majorBidi" w:cstheme="majorBidi"/>
                                <w:sz w:val="20"/>
                                <w:szCs w:val="20"/>
                              </w:rPr>
                              <w:t xml:space="preserve"> </w:t>
                            </w:r>
                            <w:r w:rsidRPr="00381BCD">
                              <w:rPr>
                                <w:rFonts w:asciiTheme="majorBidi" w:hAnsiTheme="majorBidi" w:cstheme="majorBidi"/>
                                <w:sz w:val="20"/>
                                <w:szCs w:val="20"/>
                              </w:rPr>
                              <w:br/>
                              <w:t>(n =</w:t>
                            </w:r>
                            <w:r>
                              <w:rPr>
                                <w:rFonts w:asciiTheme="majorBidi" w:hAnsiTheme="majorBidi" w:cstheme="majorBidi"/>
                                <w:sz w:val="20"/>
                                <w:szCs w:val="20"/>
                              </w:rPr>
                              <w:t>826</w:t>
                            </w:r>
                            <w:r w:rsidRPr="00381BCD">
                              <w:rPr>
                                <w:rFonts w:asciiTheme="majorBidi" w:hAnsiTheme="majorBidi" w:cstheme="majorBidi"/>
                                <w:sz w:val="20"/>
                                <w:szCs w:val="20"/>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3" style="position:absolute;left:0;text-align:left;margin-left:142.35pt;margin-top:1.95pt;width:174.7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">
                <v:textbox inset=",7.2pt,,7.2pt">
                  <w:txbxContent>
                    <w:p w14:paraId="1D259BD1" w14:textId="77777777" w:rsidR="00790211" w:rsidRPr="00381BCD" w:rsidRDefault="00790211" w:rsidP="008576DA">
                      <w:pPr>
                        <w:spacing w:after="0"/>
                        <w:ind w:left="60"/>
                        <w:jc w:val="center"/>
                        <w:rPr>
                          <w:rFonts w:asciiTheme="majorBidi" w:hAnsiTheme="majorBidi" w:cstheme="majorBidi"/>
                          <w:sz w:val="20"/>
                          <w:szCs w:val="20"/>
                          <w:rtl/>
                        </w:rPr>
                      </w:pPr>
                      <w:r w:rsidRPr="00381BCD">
                        <w:rPr>
                          <w:rFonts w:asciiTheme="majorBidi" w:hAnsiTheme="majorBidi" w:cstheme="majorBidi"/>
                          <w:sz w:val="20"/>
                          <w:szCs w:val="20"/>
                        </w:rPr>
                        <w:t xml:space="preserve">Records after duplicates </w:t>
                      </w:r>
                      <w:r>
                        <w:rPr>
                          <w:rFonts w:asciiTheme="majorBidi" w:hAnsiTheme="majorBidi" w:cstheme="majorBidi"/>
                          <w:sz w:val="20"/>
                          <w:szCs w:val="20"/>
                        </w:rPr>
                        <w:t>removed</w:t>
                      </w:r>
                      <w:r w:rsidRPr="00381BCD">
                        <w:rPr>
                          <w:rFonts w:asciiTheme="majorBidi" w:hAnsiTheme="majorBidi" w:cstheme="majorBidi"/>
                          <w:sz w:val="20"/>
                          <w:szCs w:val="20"/>
                        </w:rPr>
                        <w:t xml:space="preserve"> </w:t>
                      </w:r>
                      <w:r w:rsidRPr="00381BCD">
                        <w:rPr>
                          <w:rFonts w:asciiTheme="majorBidi" w:hAnsiTheme="majorBidi" w:cstheme="majorBidi"/>
                          <w:sz w:val="20"/>
                          <w:szCs w:val="20"/>
                        </w:rPr>
                        <w:br/>
                        <w:t>(n =</w:t>
                      </w:r>
                      <w:r>
                        <w:rPr>
                          <w:rFonts w:asciiTheme="majorBidi" w:hAnsiTheme="majorBidi" w:cstheme="majorBidi"/>
                          <w:sz w:val="20"/>
                          <w:szCs w:val="20"/>
                        </w:rPr>
                        <w:t>826</w:t>
                      </w:r>
                      <w:r w:rsidRPr="00381BCD">
                        <w:rPr>
                          <w:rFonts w:asciiTheme="majorBidi" w:hAnsiTheme="majorBidi" w:cstheme="majorBidi"/>
                          <w:sz w:val="20"/>
                          <w:szCs w:val="20"/>
                        </w:rPr>
                        <w:t>)</w:t>
                      </w:r>
                    </w:p>
                  </w:txbxContent>
                </v:textbox>
              </v:rect>
            </w:pict>
          </mc:Fallback>
        </mc:AlternateContent>
      </w:r>
    </w:p>
    <w:p w14:paraId="039C7DF8" w14:textId="77777777" w:rsidR="005507A7" w:rsidRPr="00C97064" w:rsidRDefault="005507A7" w:rsidP="005507A7">
      <w:pPr>
        <w:spacing w:after="0" w:line="240" w:lineRule="auto"/>
        <w:jc w:val="both"/>
        <w:rPr>
          <w:rFonts w:asciiTheme="majorBidi" w:eastAsia="Times New Roman" w:hAnsiTheme="majorBidi" w:cstheme="majorBidi"/>
          <w:b/>
          <w:bCs/>
          <w:sz w:val="24"/>
          <w:szCs w:val="24"/>
          <w:rtl/>
          <w:lang w:val="en-GB"/>
        </w:rPr>
      </w:pPr>
    </w:p>
    <w:p w14:paraId="25993856" w14:textId="77777777" w:rsidR="005507A7" w:rsidRPr="00C97064" w:rsidRDefault="005507A7" w:rsidP="005507A7">
      <w:pPr>
        <w:spacing w:after="0" w:line="240" w:lineRule="auto"/>
        <w:jc w:val="both"/>
        <w:rPr>
          <w:rFonts w:asciiTheme="majorBidi" w:eastAsia="Times New Roman" w:hAnsiTheme="majorBidi" w:cstheme="majorBidi"/>
          <w:b/>
          <w:bCs/>
          <w:sz w:val="24"/>
          <w:szCs w:val="24"/>
          <w:rtl/>
          <w:lang w:val="en-GB"/>
        </w:rPr>
      </w:pPr>
    </w:p>
    <w:p w14:paraId="0212F949" w14:textId="77777777" w:rsidR="005507A7" w:rsidRPr="00C97064" w:rsidRDefault="005507A7" w:rsidP="005507A7">
      <w:pPr>
        <w:spacing w:after="0" w:line="240" w:lineRule="auto"/>
        <w:jc w:val="both"/>
        <w:rPr>
          <w:rFonts w:asciiTheme="majorBidi" w:eastAsia="Times New Roman" w:hAnsiTheme="majorBidi" w:cstheme="majorBidi"/>
          <w:b/>
          <w:bCs/>
          <w:sz w:val="24"/>
          <w:szCs w:val="24"/>
          <w:rtl/>
          <w:lang w:val="en-GB"/>
        </w:rPr>
      </w:pPr>
      <w:r w:rsidRPr="00C97064">
        <w:rPr>
          <w:rFonts w:asciiTheme="majorBidi" w:eastAsia="Times New Roman" w:hAnsiTheme="majorBidi" w:cstheme="majorBidi"/>
          <w:noProof/>
          <w:sz w:val="24"/>
          <w:szCs w:val="24"/>
        </w:rPr>
        <mc:AlternateContent>
          <mc:Choice Requires="wps">
            <w:drawing>
              <wp:anchor distT="36576" distB="36576" distL="36576" distR="36576" simplePos="0" relativeHeight="251666432" behindDoc="0" locked="0" layoutInCell="1" allowOverlap="1" wp14:anchorId="253DABE3" wp14:editId="49F7E4E1">
                <wp:simplePos x="0" y="0"/>
                <wp:positionH relativeFrom="column">
                  <wp:posOffset>2828925</wp:posOffset>
                </wp:positionH>
                <wp:positionV relativeFrom="paragraph">
                  <wp:posOffset>41910</wp:posOffset>
                </wp:positionV>
                <wp:extent cx="0" cy="342900"/>
                <wp:effectExtent l="76200" t="0" r="76200" b="5715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7B75BCF" id="Straight Arrow Connector 44" o:spid="_x0000_s1026" type="#_x0000_t32" style="position:absolute;margin-left:222.75pt;margin-top:3.3pt;width:0;height:27pt;z-index:2516664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">
                <v:stroke endarrow="block"/>
                <v:shadow color="#ccc"/>
              </v:shape>
            </w:pict>
          </mc:Fallback>
        </mc:AlternateContent>
      </w:r>
    </w:p>
    <w:p w14:paraId="2CF22848" w14:textId="77777777" w:rsidR="005507A7" w:rsidRPr="00C97064" w:rsidRDefault="005507A7" w:rsidP="005507A7">
      <w:pPr>
        <w:jc w:val="both"/>
        <w:rPr>
          <w:rFonts w:asciiTheme="majorBidi" w:eastAsia="Calibri" w:hAnsiTheme="majorBidi" w:cstheme="majorBidi"/>
          <w:sz w:val="24"/>
          <w:szCs w:val="24"/>
          <w:rtl/>
        </w:rPr>
      </w:pPr>
      <w:r w:rsidRPr="00C97064">
        <w:rPr>
          <w:rFonts w:asciiTheme="majorBidi" w:eastAsia="Calibri" w:hAnsiTheme="majorBidi" w:cstheme="majorBidi"/>
          <w:noProof/>
          <w:sz w:val="24"/>
          <w:szCs w:val="24"/>
          <w:rtl/>
        </w:rPr>
        <mc:AlternateContent>
          <mc:Choice Requires="wpg">
            <w:drawing>
              <wp:anchor distT="0" distB="0" distL="114300" distR="114300" simplePos="0" relativeHeight="251670528" behindDoc="0" locked="0" layoutInCell="1" allowOverlap="1" wp14:anchorId="4614552B" wp14:editId="15142CC3">
                <wp:simplePos x="0" y="0"/>
                <wp:positionH relativeFrom="column">
                  <wp:posOffset>1885950</wp:posOffset>
                </wp:positionH>
                <wp:positionV relativeFrom="paragraph">
                  <wp:posOffset>215900</wp:posOffset>
                </wp:positionV>
                <wp:extent cx="4821881" cy="2552700"/>
                <wp:effectExtent l="0" t="0" r="17145" b="19050"/>
                <wp:wrapNone/>
                <wp:docPr id="11" name="Group 11"/>
                <wp:cNvGraphicFramePr/>
                <a:graphic xmlns:a="http://schemas.openxmlformats.org/drawingml/2006/main">
                  <a:graphicData uri="http://schemas.microsoft.com/office/word/2010/wordprocessingGroup">
                    <wpg:wgp>
                      <wpg:cNvGrpSpPr/>
                      <wpg:grpSpPr>
                        <a:xfrm>
                          <a:off x="0" y="0"/>
                          <a:ext cx="4821881" cy="2552700"/>
                          <a:chOff x="0" y="0"/>
                          <a:chExt cx="4600303" cy="2552700"/>
                        </a:xfrm>
                      </wpg:grpSpPr>
                      <wps:wsp>
                        <wps:cNvPr id="16" name="Rectangle 16"/>
                        <wps:cNvSpPr>
                          <a:spLocks noChangeArrowheads="1"/>
                        </wps:cNvSpPr>
                        <wps:spPr bwMode="auto">
                          <a:xfrm>
                            <a:off x="0" y="866775"/>
                            <a:ext cx="1714500" cy="704850"/>
                          </a:xfrm>
                          <a:prstGeom prst="rect">
                            <a:avLst/>
                          </a:prstGeom>
                          <a:solidFill>
                            <a:srgbClr val="FFFFFF"/>
                          </a:solidFill>
                          <a:ln w="9525">
                            <a:solidFill>
                              <a:srgbClr val="000000"/>
                            </a:solidFill>
                            <a:miter lim="800000"/>
                            <a:headEnd/>
                            <a:tailEnd/>
                          </a:ln>
                        </wps:spPr>
                        <wps:txbx>
                          <w:txbxContent>
                            <w:p w14:paraId="51AA989A" w14:textId="77777777" w:rsidR="00790211" w:rsidRPr="00381BCD" w:rsidRDefault="00790211" w:rsidP="008576DA">
                              <w:pPr>
                                <w:spacing w:after="0"/>
                                <w:ind w:left="60"/>
                                <w:jc w:val="center"/>
                                <w:rPr>
                                  <w:rFonts w:asciiTheme="majorBidi" w:hAnsiTheme="majorBidi" w:cstheme="majorBidi"/>
                                  <w:sz w:val="20"/>
                                  <w:szCs w:val="20"/>
                                </w:rPr>
                              </w:pPr>
                              <w:r w:rsidRPr="00381BCD">
                                <w:rPr>
                                  <w:rFonts w:asciiTheme="majorBidi" w:hAnsiTheme="majorBidi" w:cstheme="majorBidi"/>
                                  <w:sz w:val="20"/>
                                  <w:szCs w:val="20"/>
                                </w:rPr>
                                <w:t xml:space="preserve">Full-text articles assessed for eligibility </w:t>
                              </w:r>
                              <w:r w:rsidRPr="00381BCD">
                                <w:rPr>
                                  <w:rFonts w:asciiTheme="majorBidi" w:hAnsiTheme="majorBidi" w:cstheme="majorBidi"/>
                                  <w:sz w:val="20"/>
                                  <w:szCs w:val="20"/>
                                </w:rPr>
                                <w:br/>
                                <w:t xml:space="preserve">(n = </w:t>
                              </w:r>
                              <w:r>
                                <w:rPr>
                                  <w:rFonts w:asciiTheme="majorBidi" w:hAnsiTheme="majorBidi" w:cstheme="majorBidi"/>
                                  <w:sz w:val="20"/>
                                  <w:szCs w:val="20"/>
                                </w:rPr>
                                <w:t>94</w:t>
                              </w:r>
                              <w:r w:rsidRPr="00381BCD">
                                <w:rPr>
                                  <w:rFonts w:asciiTheme="majorBidi" w:hAnsiTheme="majorBidi" w:cstheme="majorBidi"/>
                                  <w:sz w:val="20"/>
                                  <w:szCs w:val="20"/>
                                </w:rPr>
                                <w:t>)</w:t>
                              </w:r>
                            </w:p>
                          </w:txbxContent>
                        </wps:txbx>
                        <wps:bodyPr rot="0" vert="horz" wrap="square" lIns="91440" tIns="91440" rIns="91440" bIns="91440" anchor="t" anchorCtr="0" upright="1">
                          <a:noAutofit/>
                        </wps:bodyPr>
                      </wps:wsp>
                      <wps:wsp>
                        <wps:cNvPr id="19" name="Rectangle 19"/>
                        <wps:cNvSpPr>
                          <a:spLocks noChangeArrowheads="1"/>
                        </wps:cNvSpPr>
                        <wps:spPr bwMode="auto">
                          <a:xfrm>
                            <a:off x="2142853" y="838200"/>
                            <a:ext cx="2457450" cy="1456427"/>
                          </a:xfrm>
                          <a:prstGeom prst="rect">
                            <a:avLst/>
                          </a:prstGeom>
                          <a:solidFill>
                            <a:srgbClr val="FFFFFF"/>
                          </a:solidFill>
                          <a:ln w="9525">
                            <a:solidFill>
                              <a:srgbClr val="000000"/>
                            </a:solidFill>
                            <a:miter lim="800000"/>
                            <a:headEnd/>
                            <a:tailEnd/>
                          </a:ln>
                        </wps:spPr>
                        <wps:txbx>
                          <w:txbxContent>
                            <w:p w14:paraId="45C31F5D" w14:textId="77777777" w:rsidR="00790211" w:rsidRPr="00381BCD" w:rsidRDefault="00790211" w:rsidP="00C94B0B">
                              <w:pPr>
                                <w:spacing w:after="0"/>
                                <w:ind w:left="60"/>
                                <w:rPr>
                                  <w:rFonts w:asciiTheme="majorBidi" w:hAnsiTheme="majorBidi" w:cstheme="majorBidi"/>
                                  <w:sz w:val="20"/>
                                  <w:szCs w:val="20"/>
                                </w:rPr>
                              </w:pPr>
                              <w:r w:rsidRPr="00381BCD">
                                <w:rPr>
                                  <w:rFonts w:asciiTheme="majorBidi" w:hAnsiTheme="majorBidi" w:cstheme="majorBidi"/>
                                  <w:sz w:val="20"/>
                                  <w:szCs w:val="20"/>
                                </w:rPr>
                                <w:t>Full-text articles excluded, with reasons</w:t>
                              </w:r>
                            </w:p>
                            <w:p w14:paraId="69970EB8" w14:textId="77777777" w:rsidR="00790211" w:rsidRPr="00381BCD" w:rsidRDefault="00790211" w:rsidP="00C94B0B">
                              <w:pPr>
                                <w:spacing w:after="0"/>
                                <w:ind w:left="60"/>
                                <w:rPr>
                                  <w:rFonts w:asciiTheme="majorBidi" w:hAnsiTheme="majorBidi" w:cstheme="majorBidi"/>
                                  <w:sz w:val="20"/>
                                  <w:szCs w:val="20"/>
                                </w:rPr>
                              </w:pPr>
                              <w:r>
                                <w:rPr>
                                  <w:rFonts w:asciiTheme="majorBidi" w:hAnsiTheme="majorBidi" w:cstheme="majorBidi"/>
                                  <w:sz w:val="20"/>
                                  <w:szCs w:val="20"/>
                                </w:rPr>
                                <w:t xml:space="preserve">Non experimental or quasi-experimental Design (n=34) </w:t>
                              </w:r>
                            </w:p>
                            <w:p w14:paraId="631CA42D" w14:textId="77777777" w:rsidR="00790211" w:rsidRPr="00381BCD" w:rsidRDefault="00790211" w:rsidP="00C94B0B">
                              <w:pPr>
                                <w:spacing w:after="0"/>
                                <w:ind w:left="60"/>
                                <w:rPr>
                                  <w:rFonts w:asciiTheme="majorBidi" w:hAnsiTheme="majorBidi" w:cstheme="majorBidi"/>
                                  <w:sz w:val="20"/>
                                  <w:szCs w:val="20"/>
                                </w:rPr>
                              </w:pPr>
                              <w:r>
                                <w:rPr>
                                  <w:rFonts w:asciiTheme="majorBidi" w:hAnsiTheme="majorBidi" w:cstheme="majorBidi"/>
                                  <w:sz w:val="20"/>
                                  <w:szCs w:val="20"/>
                                </w:rPr>
                                <w:t>No Outcom</w:t>
                              </w:r>
                              <w:r w:rsidRPr="00381BCD">
                                <w:rPr>
                                  <w:rFonts w:asciiTheme="majorBidi" w:hAnsiTheme="majorBidi" w:cstheme="majorBidi"/>
                                  <w:sz w:val="20"/>
                                  <w:szCs w:val="20"/>
                                </w:rPr>
                                <w:t>es of interest (n=</w:t>
                              </w:r>
                              <w:r>
                                <w:rPr>
                                  <w:rFonts w:asciiTheme="majorBidi" w:hAnsiTheme="majorBidi" w:cstheme="majorBidi"/>
                                  <w:sz w:val="20"/>
                                  <w:szCs w:val="20"/>
                                </w:rPr>
                                <w:t>28</w:t>
                              </w:r>
                              <w:r w:rsidRPr="00381BCD">
                                <w:rPr>
                                  <w:rFonts w:asciiTheme="majorBidi" w:hAnsiTheme="majorBidi" w:cstheme="majorBidi"/>
                                  <w:sz w:val="20"/>
                                  <w:szCs w:val="20"/>
                                </w:rPr>
                                <w:t>)</w:t>
                              </w:r>
                            </w:p>
                            <w:p w14:paraId="5CD32B70" w14:textId="77777777" w:rsidR="00790211" w:rsidRPr="00381BCD" w:rsidRDefault="00790211" w:rsidP="00C94B0B">
                              <w:pPr>
                                <w:spacing w:after="0"/>
                                <w:ind w:left="60"/>
                                <w:rPr>
                                  <w:rFonts w:asciiTheme="majorBidi" w:hAnsiTheme="majorBidi" w:cstheme="majorBidi"/>
                                  <w:sz w:val="20"/>
                                  <w:szCs w:val="20"/>
                                </w:rPr>
                              </w:pPr>
                              <w:r w:rsidRPr="00381BCD">
                                <w:rPr>
                                  <w:rFonts w:asciiTheme="majorBidi" w:hAnsiTheme="majorBidi" w:cstheme="majorBidi"/>
                                  <w:sz w:val="20"/>
                                  <w:szCs w:val="20"/>
                                </w:rPr>
                                <w:t>Same population (n=</w:t>
                              </w:r>
                              <w:r>
                                <w:rPr>
                                  <w:rFonts w:asciiTheme="majorBidi" w:hAnsiTheme="majorBidi" w:cstheme="majorBidi"/>
                                  <w:sz w:val="20"/>
                                  <w:szCs w:val="20"/>
                                </w:rPr>
                                <w:t>6</w:t>
                              </w:r>
                              <w:r w:rsidRPr="00381BCD">
                                <w:rPr>
                                  <w:rFonts w:asciiTheme="majorBidi" w:hAnsiTheme="majorBidi" w:cstheme="majorBidi"/>
                                  <w:sz w:val="20"/>
                                  <w:szCs w:val="20"/>
                                </w:rPr>
                                <w:t>)</w:t>
                              </w:r>
                            </w:p>
                            <w:p w14:paraId="2C364067" w14:textId="77777777" w:rsidR="00790211" w:rsidRPr="00381BCD" w:rsidRDefault="00790211" w:rsidP="00C94B0B">
                              <w:pPr>
                                <w:spacing w:after="0"/>
                                <w:ind w:left="60"/>
                                <w:rPr>
                                  <w:rFonts w:asciiTheme="majorBidi" w:hAnsiTheme="majorBidi" w:cstheme="majorBidi"/>
                                  <w:sz w:val="20"/>
                                  <w:szCs w:val="20"/>
                                </w:rPr>
                              </w:pPr>
                              <w:r w:rsidRPr="00381BCD">
                                <w:rPr>
                                  <w:rFonts w:asciiTheme="majorBidi" w:hAnsiTheme="majorBidi" w:cstheme="majorBidi"/>
                                  <w:sz w:val="20"/>
                                  <w:szCs w:val="20"/>
                                </w:rPr>
                                <w:t xml:space="preserve">Not available (n= </w:t>
                              </w:r>
                              <w:r>
                                <w:rPr>
                                  <w:rFonts w:asciiTheme="majorBidi" w:hAnsiTheme="majorBidi" w:cstheme="majorBidi"/>
                                  <w:sz w:val="20"/>
                                  <w:szCs w:val="20"/>
                                </w:rPr>
                                <w:t>4</w:t>
                              </w:r>
                              <w:r w:rsidRPr="00381BCD">
                                <w:rPr>
                                  <w:rFonts w:asciiTheme="majorBidi" w:hAnsiTheme="majorBidi" w:cstheme="majorBidi"/>
                                  <w:sz w:val="20"/>
                                  <w:szCs w:val="20"/>
                                </w:rPr>
                                <w:t>)</w:t>
                              </w:r>
                            </w:p>
                            <w:p w14:paraId="38518BA8" w14:textId="77777777" w:rsidR="00790211" w:rsidRDefault="00790211" w:rsidP="005507A7">
                              <w:pPr>
                                <w:spacing w:line="240" w:lineRule="auto"/>
                                <w:contextualSpacing/>
                                <w:jc w:val="center"/>
                                <w:rPr>
                                  <w:rFonts w:ascii="Calibri" w:hAnsi="Calibri"/>
                                  <w:rtl/>
                                  <w:lang w:val="en"/>
                                </w:rPr>
                              </w:pPr>
                            </w:p>
                            <w:p w14:paraId="2B677683" w14:textId="77777777" w:rsidR="00790211" w:rsidRDefault="00790211" w:rsidP="005507A7">
                              <w:pPr>
                                <w:spacing w:line="240" w:lineRule="auto"/>
                                <w:contextualSpacing/>
                                <w:jc w:val="center"/>
                                <w:rPr>
                                  <w:rFonts w:ascii="Calibri" w:hAnsi="Calibri"/>
                                  <w:lang w:val="en"/>
                                </w:rPr>
                              </w:pPr>
                            </w:p>
                            <w:p w14:paraId="3B3A4832" w14:textId="77777777" w:rsidR="00790211" w:rsidRDefault="00790211" w:rsidP="005507A7">
                              <w:pPr>
                                <w:spacing w:line="240" w:lineRule="auto"/>
                                <w:contextualSpacing/>
                                <w:jc w:val="center"/>
                                <w:rPr>
                                  <w:rFonts w:ascii="Calibri" w:hAnsi="Calibri"/>
                                  <w:lang w:val="en"/>
                                </w:rPr>
                              </w:pPr>
                            </w:p>
                            <w:p w14:paraId="45F08061" w14:textId="77777777" w:rsidR="00790211" w:rsidRDefault="00790211" w:rsidP="005507A7">
                              <w:pPr>
                                <w:jc w:val="center"/>
                                <w:rPr>
                                  <w:rFonts w:ascii="Calibri" w:hAnsi="Calibri"/>
                                  <w:lang w:val="en"/>
                                </w:rPr>
                              </w:pPr>
                            </w:p>
                          </w:txbxContent>
                        </wps:txbx>
                        <wps:bodyPr rot="0" vert="horz" wrap="square" lIns="91440" tIns="91440" rIns="91440" bIns="91440" anchor="t" anchorCtr="0" upright="1">
                          <a:noAutofit/>
                        </wps:bodyPr>
                      </wps:wsp>
                      <wps:wsp>
                        <wps:cNvPr id="20" name="Rectangle 20"/>
                        <wps:cNvSpPr>
                          <a:spLocks noChangeArrowheads="1"/>
                        </wps:cNvSpPr>
                        <wps:spPr bwMode="auto">
                          <a:xfrm>
                            <a:off x="0" y="1895475"/>
                            <a:ext cx="1714500" cy="657225"/>
                          </a:xfrm>
                          <a:prstGeom prst="rect">
                            <a:avLst/>
                          </a:prstGeom>
                          <a:solidFill>
                            <a:srgbClr val="FFFFFF"/>
                          </a:solidFill>
                          <a:ln w="9525">
                            <a:solidFill>
                              <a:srgbClr val="000000"/>
                            </a:solidFill>
                            <a:miter lim="800000"/>
                            <a:headEnd/>
                            <a:tailEnd/>
                          </a:ln>
                        </wps:spPr>
                        <wps:txbx>
                          <w:txbxContent>
                            <w:p w14:paraId="7B48DC1C" w14:textId="77777777" w:rsidR="00790211" w:rsidRPr="00381BCD" w:rsidRDefault="00790211" w:rsidP="00C94B0B">
                              <w:pPr>
                                <w:spacing w:after="0"/>
                                <w:ind w:left="60"/>
                                <w:jc w:val="center"/>
                                <w:rPr>
                                  <w:rFonts w:asciiTheme="majorBidi" w:hAnsiTheme="majorBidi" w:cstheme="majorBidi"/>
                                  <w:sz w:val="20"/>
                                  <w:szCs w:val="20"/>
                                </w:rPr>
                              </w:pPr>
                              <w:r>
                                <w:rPr>
                                  <w:rFonts w:asciiTheme="majorBidi" w:hAnsiTheme="majorBidi" w:cstheme="majorBidi"/>
                                  <w:sz w:val="20"/>
                                  <w:szCs w:val="20"/>
                                </w:rPr>
                                <w:t>Critical appraisal</w:t>
                              </w:r>
                              <w:r w:rsidRPr="00381BCD">
                                <w:rPr>
                                  <w:rFonts w:asciiTheme="majorBidi" w:hAnsiTheme="majorBidi" w:cstheme="majorBidi"/>
                                  <w:sz w:val="20"/>
                                  <w:szCs w:val="20"/>
                                </w:rPr>
                                <w:t xml:space="preserve"> included </w:t>
                              </w:r>
                              <w:r w:rsidRPr="00381BCD">
                                <w:rPr>
                                  <w:rFonts w:asciiTheme="majorBidi" w:hAnsiTheme="majorBidi" w:cstheme="majorBidi"/>
                                  <w:sz w:val="20"/>
                                  <w:szCs w:val="20"/>
                                </w:rPr>
                                <w:br/>
                                <w:t xml:space="preserve">(n = </w:t>
                              </w:r>
                              <w:r>
                                <w:rPr>
                                  <w:rFonts w:asciiTheme="majorBidi" w:hAnsiTheme="majorBidi" w:cstheme="majorBidi"/>
                                  <w:sz w:val="20"/>
                                  <w:szCs w:val="20"/>
                                </w:rPr>
                                <w:t>22</w:t>
                              </w:r>
                              <w:r w:rsidRPr="00381BCD">
                                <w:rPr>
                                  <w:rFonts w:asciiTheme="majorBidi" w:hAnsiTheme="majorBidi" w:cstheme="majorBidi"/>
                                  <w:sz w:val="20"/>
                                  <w:szCs w:val="20"/>
                                </w:rPr>
                                <w:t>)</w:t>
                              </w:r>
                            </w:p>
                          </w:txbxContent>
                        </wps:txbx>
                        <wps:bodyPr rot="0" vert="horz" wrap="square" lIns="91440" tIns="91440" rIns="91440" bIns="91440" anchor="t" anchorCtr="0" upright="1">
                          <a:noAutofit/>
                        </wps:bodyPr>
                      </wps:wsp>
                      <wps:wsp>
                        <wps:cNvPr id="13" name="Rectangle 13"/>
                        <wps:cNvSpPr>
                          <a:spLocks noChangeArrowheads="1"/>
                        </wps:cNvSpPr>
                        <wps:spPr bwMode="auto">
                          <a:xfrm>
                            <a:off x="28573" y="0"/>
                            <a:ext cx="1685925" cy="647700"/>
                          </a:xfrm>
                          <a:prstGeom prst="rect">
                            <a:avLst/>
                          </a:prstGeom>
                          <a:solidFill>
                            <a:srgbClr val="FFFFFF"/>
                          </a:solidFill>
                          <a:ln w="9525">
                            <a:solidFill>
                              <a:srgbClr val="000000"/>
                            </a:solidFill>
                            <a:miter lim="800000"/>
                            <a:headEnd/>
                            <a:tailEnd/>
                          </a:ln>
                        </wps:spPr>
                        <wps:txbx>
                          <w:txbxContent>
                            <w:p w14:paraId="36F16B6F" w14:textId="77777777" w:rsidR="00790211" w:rsidRPr="00381BCD" w:rsidRDefault="00790211" w:rsidP="008576DA">
                              <w:pPr>
                                <w:spacing w:after="0"/>
                                <w:ind w:left="60"/>
                                <w:jc w:val="center"/>
                                <w:rPr>
                                  <w:rFonts w:asciiTheme="majorBidi" w:hAnsiTheme="majorBidi" w:cstheme="majorBidi"/>
                                  <w:sz w:val="20"/>
                                  <w:szCs w:val="20"/>
                                </w:rPr>
                              </w:pPr>
                              <w:r>
                                <w:rPr>
                                  <w:rFonts w:asciiTheme="majorBidi" w:hAnsiTheme="majorBidi" w:cstheme="majorBidi"/>
                                  <w:sz w:val="20"/>
                                  <w:szCs w:val="20"/>
                                </w:rPr>
                                <w:t xml:space="preserve">Title and abstract </w:t>
                              </w:r>
                              <w:r w:rsidRPr="00C94B0B">
                                <w:rPr>
                                  <w:rFonts w:asciiTheme="majorBidi" w:hAnsiTheme="majorBidi" w:cstheme="majorBidi"/>
                                  <w:sz w:val="20"/>
                                  <w:szCs w:val="20"/>
                                </w:rPr>
                                <w:t xml:space="preserve">assessed for eligibility </w:t>
                              </w:r>
                              <w:r w:rsidRPr="00381BCD">
                                <w:rPr>
                                  <w:rFonts w:asciiTheme="majorBidi" w:hAnsiTheme="majorBidi" w:cstheme="majorBidi"/>
                                  <w:sz w:val="20"/>
                                  <w:szCs w:val="20"/>
                                </w:rPr>
                                <w:br/>
                                <w:t>(n =</w:t>
                              </w:r>
                              <w:r>
                                <w:rPr>
                                  <w:rFonts w:asciiTheme="majorBidi" w:hAnsiTheme="majorBidi" w:cstheme="majorBidi"/>
                                  <w:sz w:val="20"/>
                                  <w:szCs w:val="20"/>
                                </w:rPr>
                                <w:t>826</w:t>
                              </w:r>
                              <w:r w:rsidRPr="00381BCD">
                                <w:rPr>
                                  <w:rFonts w:asciiTheme="majorBidi" w:hAnsiTheme="majorBidi" w:cstheme="majorBidi"/>
                                  <w:sz w:val="20"/>
                                  <w:szCs w:val="20"/>
                                </w:rPr>
                                <w:t>)</w:t>
                              </w:r>
                            </w:p>
                          </w:txbxContent>
                        </wps:txbx>
                        <wps:bodyPr rot="0" vert="horz" wrap="square" lIns="91440" tIns="91440" rIns="91440" bIns="91440" anchor="t" anchorCtr="0" upright="1">
                          <a:noAutofit/>
                        </wps:bodyPr>
                      </wps:wsp>
                      <wps:wsp>
                        <wps:cNvPr id="14" name="Rectangle 14"/>
                        <wps:cNvSpPr>
                          <a:spLocks noChangeArrowheads="1"/>
                        </wps:cNvSpPr>
                        <wps:spPr bwMode="auto">
                          <a:xfrm>
                            <a:off x="2162175" y="9525"/>
                            <a:ext cx="1400175" cy="495300"/>
                          </a:xfrm>
                          <a:prstGeom prst="rect">
                            <a:avLst/>
                          </a:prstGeom>
                          <a:solidFill>
                            <a:srgbClr val="FFFFFF"/>
                          </a:solidFill>
                          <a:ln w="9525">
                            <a:solidFill>
                              <a:srgbClr val="000000"/>
                            </a:solidFill>
                            <a:miter lim="800000"/>
                            <a:headEnd/>
                            <a:tailEnd/>
                          </a:ln>
                        </wps:spPr>
                        <wps:txbx>
                          <w:txbxContent>
                            <w:p w14:paraId="0A838302" w14:textId="77777777" w:rsidR="00790211" w:rsidRDefault="00790211" w:rsidP="008576DA">
                              <w:pPr>
                                <w:jc w:val="center"/>
                                <w:rPr>
                                  <w:rFonts w:ascii="Calibri" w:hAnsi="Calibri"/>
                                  <w:lang w:val="en"/>
                                </w:rPr>
                              </w:pPr>
                              <w:r w:rsidRPr="00381BCD">
                                <w:rPr>
                                  <w:rFonts w:asciiTheme="majorBidi" w:hAnsiTheme="majorBidi" w:cstheme="majorBidi"/>
                                  <w:sz w:val="20"/>
                                  <w:szCs w:val="20"/>
                                </w:rPr>
                                <w:t>Records excluded</w:t>
                              </w:r>
                              <w:r>
                                <w:rPr>
                                  <w:rFonts w:ascii="Calibri" w:hAnsi="Calibri"/>
                                </w:rPr>
                                <w:t xml:space="preserve"> </w:t>
                              </w:r>
                              <w:r w:rsidRPr="00381BCD">
                                <w:rPr>
                                  <w:rFonts w:asciiTheme="majorBidi" w:hAnsiTheme="majorBidi" w:cstheme="majorBidi"/>
                                  <w:sz w:val="20"/>
                                  <w:szCs w:val="20"/>
                                </w:rPr>
                                <w:br/>
                                <w:t>(n =</w:t>
                              </w:r>
                              <w:r>
                                <w:rPr>
                                  <w:rFonts w:asciiTheme="majorBidi" w:hAnsiTheme="majorBidi" w:cstheme="majorBidi"/>
                                  <w:sz w:val="20"/>
                                  <w:szCs w:val="20"/>
                                </w:rPr>
                                <w:t>732</w:t>
                              </w:r>
                              <w:r w:rsidRPr="00381BCD">
                                <w:rPr>
                                  <w:rFonts w:asciiTheme="majorBidi" w:hAnsiTheme="majorBidi" w:cstheme="majorBidi"/>
                                  <w:sz w:val="20"/>
                                  <w:szCs w:val="20"/>
                                </w:rPr>
                                <w:t>)</w:t>
                              </w:r>
                            </w:p>
                          </w:txbxContent>
                        </wps:txbx>
                        <wps:bodyPr rot="0" vert="horz" wrap="square" lIns="91440" tIns="91440" rIns="91440" bIns="9144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34" style="position:absolute;left:0;text-align:left;margin-left:148.5pt;margin-top:17pt;width:379.7pt;height:201pt;z-index:251670528;mso-width-relative:margin;mso-height-relative:margin" coordsize="46003,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">
                <v:rect id="Rectangle 16" o:spid="_x0000_s1035" style="position:absolute;top:8667;width:17145;height:7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k42MIA&#10;AADbAAAADwAAAGRycy9kb3ducmV2LnhtbERPS2sCMRC+C/0PYQq91awtWt0apQ8EQTzsVvQ6JNPN&#10;4maybFJd/70RCt7m43vOfNm7RpyoC7VnBaNhBoJYe1NzpWD3s3qegggR2WDjmRRcKMBy8TCYY278&#10;mQs6lbESKYRDjgpsjG0uZdCWHIahb4kT9+s7hzHBrpKmw3MKd418ybKJdFhzarDY0pclfSz/nIK3&#10;Kn6X+nOs91t7mW5m/WsoyoNST4/9xzuISH28i//da5PmT+D2Szp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TjYwgAAANsAAAAPAAAAAAAAAAAAAAAAAJgCAABkcnMvZG93&#10;bnJldi54bWxQSwUGAAAAAAQABAD1AAAAhwMAAAAA&#10;">
                  <v:textbox inset=",7.2pt,,7.2pt">
                    <w:txbxContent>
                      <w:p w14:paraId="51AA989A" w14:textId="77777777" w:rsidR="00790211" w:rsidRPr="00381BCD" w:rsidRDefault="00790211" w:rsidP="008576DA">
                        <w:pPr>
                          <w:spacing w:after="0"/>
                          <w:ind w:left="60"/>
                          <w:jc w:val="center"/>
                          <w:rPr>
                            <w:rFonts w:asciiTheme="majorBidi" w:hAnsiTheme="majorBidi" w:cstheme="majorBidi"/>
                            <w:sz w:val="20"/>
                            <w:szCs w:val="20"/>
                          </w:rPr>
                        </w:pPr>
                        <w:r w:rsidRPr="00381BCD">
                          <w:rPr>
                            <w:rFonts w:asciiTheme="majorBidi" w:hAnsiTheme="majorBidi" w:cstheme="majorBidi"/>
                            <w:sz w:val="20"/>
                            <w:szCs w:val="20"/>
                          </w:rPr>
                          <w:t xml:space="preserve">Full-text articles assessed for eligibility </w:t>
                        </w:r>
                        <w:r w:rsidRPr="00381BCD">
                          <w:rPr>
                            <w:rFonts w:asciiTheme="majorBidi" w:hAnsiTheme="majorBidi" w:cstheme="majorBidi"/>
                            <w:sz w:val="20"/>
                            <w:szCs w:val="20"/>
                          </w:rPr>
                          <w:br/>
                          <w:t xml:space="preserve">(n = </w:t>
                        </w:r>
                        <w:r>
                          <w:rPr>
                            <w:rFonts w:asciiTheme="majorBidi" w:hAnsiTheme="majorBidi" w:cstheme="majorBidi"/>
                            <w:sz w:val="20"/>
                            <w:szCs w:val="20"/>
                          </w:rPr>
                          <w:t>94</w:t>
                        </w:r>
                        <w:r w:rsidRPr="00381BCD">
                          <w:rPr>
                            <w:rFonts w:asciiTheme="majorBidi" w:hAnsiTheme="majorBidi" w:cstheme="majorBidi"/>
                            <w:sz w:val="20"/>
                            <w:szCs w:val="20"/>
                          </w:rPr>
                          <w:t>)</w:t>
                        </w:r>
                      </w:p>
                    </w:txbxContent>
                  </v:textbox>
                </v:rect>
                <v:rect id="Rectangle 19" o:spid="_x0000_s1036" style="position:absolute;left:21428;top:8382;width:24575;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asqsIA&#10;AADbAAAADwAAAGRycy9kb3ducmV2LnhtbERPTWsCMRC9C/6HMAVvNVulra5GUUuhUDzsVvQ6JNPN&#10;0s1k2URd/31TKHibx/uc5bp3jbhQF2rPCp7GGQhi7U3NlYLD1/vjDESIyAYbz6TgRgHWq+Fgibnx&#10;Vy7oUsZKpBAOOSqwMba5lEFbchjGviVO3LfvHMYEu0qaDq8p3DVykmUv0mHNqcFiSztL+qc8OwWv&#10;VXwr9fZZH/f2Nvuc99NQlCelRg/9ZgEiUh/v4n/3h0nz5/D3Sz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qyqwgAAANsAAAAPAAAAAAAAAAAAAAAAAJgCAABkcnMvZG93&#10;bnJldi54bWxQSwUGAAAAAAQABAD1AAAAhwMAAAAA&#10;">
                  <v:textbox inset=",7.2pt,,7.2pt">
                    <w:txbxContent>
                      <w:p w14:paraId="45C31F5D" w14:textId="77777777" w:rsidR="00790211" w:rsidRPr="00381BCD" w:rsidRDefault="00790211" w:rsidP="00C94B0B">
                        <w:pPr>
                          <w:spacing w:after="0"/>
                          <w:ind w:left="60"/>
                          <w:rPr>
                            <w:rFonts w:asciiTheme="majorBidi" w:hAnsiTheme="majorBidi" w:cstheme="majorBidi"/>
                            <w:sz w:val="20"/>
                            <w:szCs w:val="20"/>
                          </w:rPr>
                        </w:pPr>
                        <w:r w:rsidRPr="00381BCD">
                          <w:rPr>
                            <w:rFonts w:asciiTheme="majorBidi" w:hAnsiTheme="majorBidi" w:cstheme="majorBidi"/>
                            <w:sz w:val="20"/>
                            <w:szCs w:val="20"/>
                          </w:rPr>
                          <w:t>Full-text articles excluded, with reasons</w:t>
                        </w:r>
                      </w:p>
                      <w:p w14:paraId="69970EB8" w14:textId="77777777" w:rsidR="00790211" w:rsidRPr="00381BCD" w:rsidRDefault="00790211" w:rsidP="00C94B0B">
                        <w:pPr>
                          <w:spacing w:after="0"/>
                          <w:ind w:left="60"/>
                          <w:rPr>
                            <w:rFonts w:asciiTheme="majorBidi" w:hAnsiTheme="majorBidi" w:cstheme="majorBidi"/>
                            <w:sz w:val="20"/>
                            <w:szCs w:val="20"/>
                          </w:rPr>
                        </w:pPr>
                        <w:r>
                          <w:rPr>
                            <w:rFonts w:asciiTheme="majorBidi" w:hAnsiTheme="majorBidi" w:cstheme="majorBidi"/>
                            <w:sz w:val="20"/>
                            <w:szCs w:val="20"/>
                          </w:rPr>
                          <w:t xml:space="preserve">Non experimental or quasi-experimental Design (n=34) </w:t>
                        </w:r>
                      </w:p>
                      <w:p w14:paraId="631CA42D" w14:textId="77777777" w:rsidR="00790211" w:rsidRPr="00381BCD" w:rsidRDefault="00790211" w:rsidP="00C94B0B">
                        <w:pPr>
                          <w:spacing w:after="0"/>
                          <w:ind w:left="60"/>
                          <w:rPr>
                            <w:rFonts w:asciiTheme="majorBidi" w:hAnsiTheme="majorBidi" w:cstheme="majorBidi"/>
                            <w:sz w:val="20"/>
                            <w:szCs w:val="20"/>
                          </w:rPr>
                        </w:pPr>
                        <w:r>
                          <w:rPr>
                            <w:rFonts w:asciiTheme="majorBidi" w:hAnsiTheme="majorBidi" w:cstheme="majorBidi"/>
                            <w:sz w:val="20"/>
                            <w:szCs w:val="20"/>
                          </w:rPr>
                          <w:t>No Outcom</w:t>
                        </w:r>
                        <w:r w:rsidRPr="00381BCD">
                          <w:rPr>
                            <w:rFonts w:asciiTheme="majorBidi" w:hAnsiTheme="majorBidi" w:cstheme="majorBidi"/>
                            <w:sz w:val="20"/>
                            <w:szCs w:val="20"/>
                          </w:rPr>
                          <w:t>es of interest (n=</w:t>
                        </w:r>
                        <w:r>
                          <w:rPr>
                            <w:rFonts w:asciiTheme="majorBidi" w:hAnsiTheme="majorBidi" w:cstheme="majorBidi"/>
                            <w:sz w:val="20"/>
                            <w:szCs w:val="20"/>
                          </w:rPr>
                          <w:t>28</w:t>
                        </w:r>
                        <w:r w:rsidRPr="00381BCD">
                          <w:rPr>
                            <w:rFonts w:asciiTheme="majorBidi" w:hAnsiTheme="majorBidi" w:cstheme="majorBidi"/>
                            <w:sz w:val="20"/>
                            <w:szCs w:val="20"/>
                          </w:rPr>
                          <w:t>)</w:t>
                        </w:r>
                      </w:p>
                      <w:p w14:paraId="5CD32B70" w14:textId="77777777" w:rsidR="00790211" w:rsidRPr="00381BCD" w:rsidRDefault="00790211" w:rsidP="00C94B0B">
                        <w:pPr>
                          <w:spacing w:after="0"/>
                          <w:ind w:left="60"/>
                          <w:rPr>
                            <w:rFonts w:asciiTheme="majorBidi" w:hAnsiTheme="majorBidi" w:cstheme="majorBidi"/>
                            <w:sz w:val="20"/>
                            <w:szCs w:val="20"/>
                          </w:rPr>
                        </w:pPr>
                        <w:r w:rsidRPr="00381BCD">
                          <w:rPr>
                            <w:rFonts w:asciiTheme="majorBidi" w:hAnsiTheme="majorBidi" w:cstheme="majorBidi"/>
                            <w:sz w:val="20"/>
                            <w:szCs w:val="20"/>
                          </w:rPr>
                          <w:t>Same population (n=</w:t>
                        </w:r>
                        <w:r>
                          <w:rPr>
                            <w:rFonts w:asciiTheme="majorBidi" w:hAnsiTheme="majorBidi" w:cstheme="majorBidi"/>
                            <w:sz w:val="20"/>
                            <w:szCs w:val="20"/>
                          </w:rPr>
                          <w:t>6</w:t>
                        </w:r>
                        <w:r w:rsidRPr="00381BCD">
                          <w:rPr>
                            <w:rFonts w:asciiTheme="majorBidi" w:hAnsiTheme="majorBidi" w:cstheme="majorBidi"/>
                            <w:sz w:val="20"/>
                            <w:szCs w:val="20"/>
                          </w:rPr>
                          <w:t>)</w:t>
                        </w:r>
                      </w:p>
                      <w:p w14:paraId="2C364067" w14:textId="77777777" w:rsidR="00790211" w:rsidRPr="00381BCD" w:rsidRDefault="00790211" w:rsidP="00C94B0B">
                        <w:pPr>
                          <w:spacing w:after="0"/>
                          <w:ind w:left="60"/>
                          <w:rPr>
                            <w:rFonts w:asciiTheme="majorBidi" w:hAnsiTheme="majorBidi" w:cstheme="majorBidi"/>
                            <w:sz w:val="20"/>
                            <w:szCs w:val="20"/>
                          </w:rPr>
                        </w:pPr>
                        <w:r w:rsidRPr="00381BCD">
                          <w:rPr>
                            <w:rFonts w:asciiTheme="majorBidi" w:hAnsiTheme="majorBidi" w:cstheme="majorBidi"/>
                            <w:sz w:val="20"/>
                            <w:szCs w:val="20"/>
                          </w:rPr>
                          <w:t xml:space="preserve">Not available (n= </w:t>
                        </w:r>
                        <w:r>
                          <w:rPr>
                            <w:rFonts w:asciiTheme="majorBidi" w:hAnsiTheme="majorBidi" w:cstheme="majorBidi"/>
                            <w:sz w:val="20"/>
                            <w:szCs w:val="20"/>
                          </w:rPr>
                          <w:t>4</w:t>
                        </w:r>
                        <w:r w:rsidRPr="00381BCD">
                          <w:rPr>
                            <w:rFonts w:asciiTheme="majorBidi" w:hAnsiTheme="majorBidi" w:cstheme="majorBidi"/>
                            <w:sz w:val="20"/>
                            <w:szCs w:val="20"/>
                          </w:rPr>
                          <w:t>)</w:t>
                        </w:r>
                      </w:p>
                      <w:p w14:paraId="38518BA8" w14:textId="77777777" w:rsidR="00790211" w:rsidRDefault="00790211" w:rsidP="005507A7">
                        <w:pPr>
                          <w:spacing w:line="240" w:lineRule="auto"/>
                          <w:contextualSpacing/>
                          <w:jc w:val="center"/>
                          <w:rPr>
                            <w:rFonts w:ascii="Calibri" w:hAnsi="Calibri"/>
                            <w:rtl/>
                            <w:lang w:val="en"/>
                          </w:rPr>
                        </w:pPr>
                      </w:p>
                      <w:p w14:paraId="2B677683" w14:textId="77777777" w:rsidR="00790211" w:rsidRDefault="00790211" w:rsidP="005507A7">
                        <w:pPr>
                          <w:spacing w:line="240" w:lineRule="auto"/>
                          <w:contextualSpacing/>
                          <w:jc w:val="center"/>
                          <w:rPr>
                            <w:rFonts w:ascii="Calibri" w:hAnsi="Calibri"/>
                            <w:lang w:val="en"/>
                          </w:rPr>
                        </w:pPr>
                      </w:p>
                      <w:p w14:paraId="3B3A4832" w14:textId="77777777" w:rsidR="00790211" w:rsidRDefault="00790211" w:rsidP="005507A7">
                        <w:pPr>
                          <w:spacing w:line="240" w:lineRule="auto"/>
                          <w:contextualSpacing/>
                          <w:jc w:val="center"/>
                          <w:rPr>
                            <w:rFonts w:ascii="Calibri" w:hAnsi="Calibri"/>
                            <w:lang w:val="en"/>
                          </w:rPr>
                        </w:pPr>
                      </w:p>
                      <w:p w14:paraId="45F08061" w14:textId="77777777" w:rsidR="00790211" w:rsidRDefault="00790211" w:rsidP="005507A7">
                        <w:pPr>
                          <w:jc w:val="center"/>
                          <w:rPr>
                            <w:rFonts w:ascii="Calibri" w:hAnsi="Calibri"/>
                            <w:lang w:val="en"/>
                          </w:rPr>
                        </w:pPr>
                      </w:p>
                    </w:txbxContent>
                  </v:textbox>
                </v:rect>
                <v:rect id="Rectangle 20" o:spid="_x0000_s1037" style="position:absolute;top:18954;width:17145;height: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DPisEA&#10;AADbAAAADwAAAGRycy9kb3ducmV2LnhtbERPTWsCMRC9C/6HMIK3mlWx1dUotiIIpQe3Ra9DMt0s&#10;3UyWTdT135tDwePjfa82navFldpQeVYwHmUgiLU3FZcKfr73L3MQISIbrD2TgjsF2Kz7vRXmxt/4&#10;SNciliKFcMhRgY2xyaUM2pLDMPINceJ+feswJtiW0rR4S+GulpMse5UOK04NFhv6sKT/iotT8FbG&#10;XaHfZ/r0Ze/zz0U3DcfirNRw0G2XICJ18Sn+dx+Mgklan76kH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Qz4rBAAAA2wAAAA8AAAAAAAAAAAAAAAAAmAIAAGRycy9kb3du&#10;cmV2LnhtbFBLBQYAAAAABAAEAPUAAACGAwAAAAA=&#10;">
                  <v:textbox inset=",7.2pt,,7.2pt">
                    <w:txbxContent>
                      <w:p w14:paraId="7B48DC1C" w14:textId="77777777" w:rsidR="00790211" w:rsidRPr="00381BCD" w:rsidRDefault="00790211" w:rsidP="00C94B0B">
                        <w:pPr>
                          <w:spacing w:after="0"/>
                          <w:ind w:left="60"/>
                          <w:jc w:val="center"/>
                          <w:rPr>
                            <w:rFonts w:asciiTheme="majorBidi" w:hAnsiTheme="majorBidi" w:cstheme="majorBidi"/>
                            <w:sz w:val="20"/>
                            <w:szCs w:val="20"/>
                          </w:rPr>
                        </w:pPr>
                        <w:r>
                          <w:rPr>
                            <w:rFonts w:asciiTheme="majorBidi" w:hAnsiTheme="majorBidi" w:cstheme="majorBidi"/>
                            <w:sz w:val="20"/>
                            <w:szCs w:val="20"/>
                          </w:rPr>
                          <w:t>Critical appraisal</w:t>
                        </w:r>
                        <w:r w:rsidRPr="00381BCD">
                          <w:rPr>
                            <w:rFonts w:asciiTheme="majorBidi" w:hAnsiTheme="majorBidi" w:cstheme="majorBidi"/>
                            <w:sz w:val="20"/>
                            <w:szCs w:val="20"/>
                          </w:rPr>
                          <w:t xml:space="preserve"> included </w:t>
                        </w:r>
                        <w:r w:rsidRPr="00381BCD">
                          <w:rPr>
                            <w:rFonts w:asciiTheme="majorBidi" w:hAnsiTheme="majorBidi" w:cstheme="majorBidi"/>
                            <w:sz w:val="20"/>
                            <w:szCs w:val="20"/>
                          </w:rPr>
                          <w:br/>
                          <w:t xml:space="preserve">(n = </w:t>
                        </w:r>
                        <w:r>
                          <w:rPr>
                            <w:rFonts w:asciiTheme="majorBidi" w:hAnsiTheme="majorBidi" w:cstheme="majorBidi"/>
                            <w:sz w:val="20"/>
                            <w:szCs w:val="20"/>
                          </w:rPr>
                          <w:t>22</w:t>
                        </w:r>
                        <w:r w:rsidRPr="00381BCD">
                          <w:rPr>
                            <w:rFonts w:asciiTheme="majorBidi" w:hAnsiTheme="majorBidi" w:cstheme="majorBidi"/>
                            <w:sz w:val="20"/>
                            <w:szCs w:val="20"/>
                          </w:rPr>
                          <w:t>)</w:t>
                        </w:r>
                      </w:p>
                    </w:txbxContent>
                  </v:textbox>
                </v:rect>
                <v:rect id="Rectangle 13" o:spid="_x0000_s1038" style="position:absolute;left:285;width:16859;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bQMIA&#10;AADbAAAADwAAAGRycy9kb3ducmV2LnhtbERPTWsCMRC9C/6HMEJvNVulVVej2JZCoXjYVfQ6JONm&#10;6WaybFJd/31TKHibx/uc1aZ3jbhQF2rPCp7GGQhi7U3NlYLD/uNxDiJEZIONZ1JwowCb9XCwwtz4&#10;Kxd0KWMlUgiHHBXYGNtcyqAtOQxj3xIn7uw7hzHBrpKmw2sKd42cZNmLdFhzarDY0psl/V3+OAWz&#10;Kr6X+vVZH3f2Nv9a9NNQlCelHkb9dgkiUh/v4n/3p0nzp/D3Sz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7ptAwgAAANsAAAAPAAAAAAAAAAAAAAAAAJgCAABkcnMvZG93&#10;bnJldi54bWxQSwUGAAAAAAQABAD1AAAAhwMAAAAA&#10;">
                  <v:textbox inset=",7.2pt,,7.2pt">
                    <w:txbxContent>
                      <w:p w14:paraId="36F16B6F" w14:textId="77777777" w:rsidR="00790211" w:rsidRPr="00381BCD" w:rsidRDefault="00790211" w:rsidP="008576DA">
                        <w:pPr>
                          <w:spacing w:after="0"/>
                          <w:ind w:left="60"/>
                          <w:jc w:val="center"/>
                          <w:rPr>
                            <w:rFonts w:asciiTheme="majorBidi" w:hAnsiTheme="majorBidi" w:cstheme="majorBidi"/>
                            <w:sz w:val="20"/>
                            <w:szCs w:val="20"/>
                          </w:rPr>
                        </w:pPr>
                        <w:r>
                          <w:rPr>
                            <w:rFonts w:asciiTheme="majorBidi" w:hAnsiTheme="majorBidi" w:cstheme="majorBidi"/>
                            <w:sz w:val="20"/>
                            <w:szCs w:val="20"/>
                          </w:rPr>
                          <w:t xml:space="preserve">Title and abstract </w:t>
                        </w:r>
                        <w:r w:rsidRPr="00C94B0B">
                          <w:rPr>
                            <w:rFonts w:asciiTheme="majorBidi" w:hAnsiTheme="majorBidi" w:cstheme="majorBidi"/>
                            <w:sz w:val="20"/>
                            <w:szCs w:val="20"/>
                          </w:rPr>
                          <w:t xml:space="preserve">assessed for eligibility </w:t>
                        </w:r>
                        <w:r w:rsidRPr="00381BCD">
                          <w:rPr>
                            <w:rFonts w:asciiTheme="majorBidi" w:hAnsiTheme="majorBidi" w:cstheme="majorBidi"/>
                            <w:sz w:val="20"/>
                            <w:szCs w:val="20"/>
                          </w:rPr>
                          <w:br/>
                          <w:t>(n =</w:t>
                        </w:r>
                        <w:r>
                          <w:rPr>
                            <w:rFonts w:asciiTheme="majorBidi" w:hAnsiTheme="majorBidi" w:cstheme="majorBidi"/>
                            <w:sz w:val="20"/>
                            <w:szCs w:val="20"/>
                          </w:rPr>
                          <w:t>826</w:t>
                        </w:r>
                        <w:r w:rsidRPr="00381BCD">
                          <w:rPr>
                            <w:rFonts w:asciiTheme="majorBidi" w:hAnsiTheme="majorBidi" w:cstheme="majorBidi"/>
                            <w:sz w:val="20"/>
                            <w:szCs w:val="20"/>
                          </w:rPr>
                          <w:t>)</w:t>
                        </w:r>
                      </w:p>
                    </w:txbxContent>
                  </v:textbox>
                </v:rect>
                <v:rect id="Rectangle 14" o:spid="_x0000_s1039" style="position:absolute;left:21621;top:95;width:14002;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cDNMIA&#10;AADbAAAADwAAAGRycy9kb3ducmV2LnhtbERPS2sCMRC+C/0PYQq9abZaq90axQeFgvTgKvY6JNPN&#10;0s1k2aS6/vtGELzNx/ec2aJztThRGyrPCp4HGQhi7U3FpYLD/qM/BREissHaMym4UIDF/KE3w9z4&#10;M+/oVMRSpBAOOSqwMTa5lEFbchgGviFO3I9vHcYE21KaFs8p3NVymGWv0mHFqcFiQ2tL+rf4cwom&#10;ZdwUejXWxy97mW7fulHYFd9KPT12y3cQkbp4F9/cnybNf4HrL+k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wM0wgAAANsAAAAPAAAAAAAAAAAAAAAAAJgCAABkcnMvZG93&#10;bnJldi54bWxQSwUGAAAAAAQABAD1AAAAhwMAAAAA&#10;">
                  <v:textbox inset=",7.2pt,,7.2pt">
                    <w:txbxContent>
                      <w:p w14:paraId="0A838302" w14:textId="77777777" w:rsidR="00790211" w:rsidRDefault="00790211" w:rsidP="008576DA">
                        <w:pPr>
                          <w:jc w:val="center"/>
                          <w:rPr>
                            <w:rFonts w:ascii="Calibri" w:hAnsi="Calibri"/>
                            <w:lang w:val="en"/>
                          </w:rPr>
                        </w:pPr>
                        <w:r w:rsidRPr="00381BCD">
                          <w:rPr>
                            <w:rFonts w:asciiTheme="majorBidi" w:hAnsiTheme="majorBidi" w:cstheme="majorBidi"/>
                            <w:sz w:val="20"/>
                            <w:szCs w:val="20"/>
                          </w:rPr>
                          <w:t>Records excluded</w:t>
                        </w:r>
                        <w:r>
                          <w:rPr>
                            <w:rFonts w:ascii="Calibri" w:hAnsi="Calibri"/>
                          </w:rPr>
                          <w:t xml:space="preserve"> </w:t>
                        </w:r>
                        <w:r w:rsidRPr="00381BCD">
                          <w:rPr>
                            <w:rFonts w:asciiTheme="majorBidi" w:hAnsiTheme="majorBidi" w:cstheme="majorBidi"/>
                            <w:sz w:val="20"/>
                            <w:szCs w:val="20"/>
                          </w:rPr>
                          <w:br/>
                          <w:t>(n =</w:t>
                        </w:r>
                        <w:r>
                          <w:rPr>
                            <w:rFonts w:asciiTheme="majorBidi" w:hAnsiTheme="majorBidi" w:cstheme="majorBidi"/>
                            <w:sz w:val="20"/>
                            <w:szCs w:val="20"/>
                          </w:rPr>
                          <w:t>732</w:t>
                        </w:r>
                        <w:r w:rsidRPr="00381BCD">
                          <w:rPr>
                            <w:rFonts w:asciiTheme="majorBidi" w:hAnsiTheme="majorBidi" w:cstheme="majorBidi"/>
                            <w:sz w:val="20"/>
                            <w:szCs w:val="20"/>
                          </w:rPr>
                          <w:t>)</w:t>
                        </w:r>
                      </w:p>
                    </w:txbxContent>
                  </v:textbox>
                </v:rect>
              </v:group>
            </w:pict>
          </mc:Fallback>
        </mc:AlternateContent>
      </w:r>
    </w:p>
    <w:p w14:paraId="610025ED" w14:textId="77777777" w:rsidR="005507A7" w:rsidRPr="00C97064" w:rsidRDefault="005507A7" w:rsidP="005507A7">
      <w:pPr>
        <w:jc w:val="both"/>
        <w:rPr>
          <w:rFonts w:asciiTheme="majorBidi" w:eastAsia="Calibri" w:hAnsiTheme="majorBidi" w:cstheme="majorBidi"/>
          <w:sz w:val="24"/>
          <w:szCs w:val="24"/>
          <w:rtl/>
        </w:rPr>
      </w:pPr>
      <w:r w:rsidRPr="00C97064">
        <w:rPr>
          <w:rFonts w:asciiTheme="majorBidi" w:eastAsia="Times New Roman" w:hAnsiTheme="majorBidi" w:cstheme="majorBidi"/>
          <w:noProof/>
          <w:sz w:val="24"/>
          <w:szCs w:val="24"/>
        </w:rPr>
        <mc:AlternateContent>
          <mc:Choice Requires="wps">
            <w:drawing>
              <wp:anchor distT="36576" distB="36576" distL="36576" distR="36576" simplePos="0" relativeHeight="251663360" behindDoc="0" locked="0" layoutInCell="1" allowOverlap="1" wp14:anchorId="4205FC06" wp14:editId="7AA23B15">
                <wp:simplePos x="0" y="0"/>
                <wp:positionH relativeFrom="column">
                  <wp:posOffset>3598545</wp:posOffset>
                </wp:positionH>
                <wp:positionV relativeFrom="paragraph">
                  <wp:posOffset>164465</wp:posOffset>
                </wp:positionV>
                <wp:extent cx="438150" cy="0"/>
                <wp:effectExtent l="0" t="76200" r="19050" b="952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B16CE7A" id="Straight Arrow Connector 15" o:spid="_x0000_s1026" type="#_x0000_t32" style="position:absolute;margin-left:283.35pt;margin-top:12.95pt;width:34.5pt;height:0;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">
                <v:stroke endarrow="block"/>
                <v:shadow color="#ccc"/>
              </v:shape>
            </w:pict>
          </mc:Fallback>
        </mc:AlternateContent>
      </w:r>
    </w:p>
    <w:p w14:paraId="5DBBE8C9" w14:textId="77777777" w:rsidR="005507A7" w:rsidRPr="00C97064" w:rsidRDefault="005507A7" w:rsidP="005507A7">
      <w:pPr>
        <w:jc w:val="both"/>
        <w:rPr>
          <w:rFonts w:asciiTheme="majorBidi" w:eastAsia="Calibri" w:hAnsiTheme="majorBidi" w:cstheme="majorBidi"/>
          <w:sz w:val="24"/>
          <w:szCs w:val="24"/>
          <w:rtl/>
        </w:rPr>
      </w:pPr>
      <w:r w:rsidRPr="00C97064">
        <w:rPr>
          <w:rFonts w:asciiTheme="majorBidi" w:eastAsia="Times New Roman" w:hAnsiTheme="majorBidi" w:cstheme="majorBidi"/>
          <w:noProof/>
          <w:sz w:val="24"/>
          <w:szCs w:val="24"/>
        </w:rPr>
        <mc:AlternateContent>
          <mc:Choice Requires="wps">
            <w:drawing>
              <wp:anchor distT="36576" distB="36576" distL="36576" distR="36576" simplePos="0" relativeHeight="251668480" behindDoc="0" locked="0" layoutInCell="1" allowOverlap="1" wp14:anchorId="3CC18AB7" wp14:editId="67F37282">
                <wp:simplePos x="0" y="0"/>
                <wp:positionH relativeFrom="column">
                  <wp:posOffset>2819400</wp:posOffset>
                </wp:positionH>
                <wp:positionV relativeFrom="paragraph">
                  <wp:posOffset>89535</wp:posOffset>
                </wp:positionV>
                <wp:extent cx="0" cy="342900"/>
                <wp:effectExtent l="76200" t="0" r="76200" b="5715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EF36807" id="Straight Arrow Connector 45" o:spid="_x0000_s1026" type="#_x0000_t32" style="position:absolute;margin-left:222pt;margin-top:7.05pt;width:0;height:27pt;z-index:251668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">
                <v:stroke endarrow="block"/>
                <v:shadow color="#ccc"/>
              </v:shape>
            </w:pict>
          </mc:Fallback>
        </mc:AlternateContent>
      </w:r>
    </w:p>
    <w:p w14:paraId="0CDE523F" w14:textId="77777777" w:rsidR="005507A7" w:rsidRPr="00C97064" w:rsidRDefault="005507A7" w:rsidP="005507A7">
      <w:pPr>
        <w:jc w:val="both"/>
        <w:rPr>
          <w:rFonts w:asciiTheme="majorBidi" w:eastAsia="Calibri" w:hAnsiTheme="majorBidi" w:cstheme="majorBidi"/>
          <w:sz w:val="24"/>
          <w:szCs w:val="24"/>
          <w:rtl/>
        </w:rPr>
      </w:pPr>
    </w:p>
    <w:p w14:paraId="4805EB97" w14:textId="77777777" w:rsidR="005507A7" w:rsidRPr="00C97064" w:rsidRDefault="005507A7" w:rsidP="005507A7">
      <w:pPr>
        <w:jc w:val="both"/>
        <w:rPr>
          <w:rFonts w:asciiTheme="majorBidi" w:eastAsia="Calibri" w:hAnsiTheme="majorBidi" w:cstheme="majorBidi"/>
          <w:sz w:val="24"/>
          <w:szCs w:val="24"/>
          <w:rtl/>
        </w:rPr>
      </w:pPr>
      <w:r w:rsidRPr="00C97064">
        <w:rPr>
          <w:rFonts w:asciiTheme="majorBidi" w:eastAsia="Times New Roman" w:hAnsiTheme="majorBidi" w:cstheme="majorBidi"/>
          <w:noProof/>
          <w:sz w:val="24"/>
          <w:szCs w:val="24"/>
        </w:rPr>
        <mc:AlternateContent>
          <mc:Choice Requires="wps">
            <w:drawing>
              <wp:anchor distT="36576" distB="36576" distL="36576" distR="36576" simplePos="0" relativeHeight="251669504" behindDoc="0" locked="0" layoutInCell="1" allowOverlap="1" wp14:anchorId="017CD1E0" wp14:editId="2C8C4063">
                <wp:simplePos x="0" y="0"/>
                <wp:positionH relativeFrom="column">
                  <wp:posOffset>3598545</wp:posOffset>
                </wp:positionH>
                <wp:positionV relativeFrom="paragraph">
                  <wp:posOffset>219710</wp:posOffset>
                </wp:positionV>
                <wp:extent cx="419100" cy="0"/>
                <wp:effectExtent l="0" t="76200" r="19050" b="9525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F2E37ED" id="Straight Arrow Connector 18" o:spid="_x0000_s1026" type="#_x0000_t32" style="position:absolute;margin-left:283.35pt;margin-top:17.3pt;width:33pt;height:0;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">
                <v:stroke endarrow="block"/>
                <v:shadow color="#ccc"/>
              </v:shape>
            </w:pict>
          </mc:Fallback>
        </mc:AlternateContent>
      </w:r>
    </w:p>
    <w:p w14:paraId="262BDC3E" w14:textId="77777777" w:rsidR="005507A7" w:rsidRPr="00C97064" w:rsidRDefault="005507A7" w:rsidP="005507A7">
      <w:pPr>
        <w:jc w:val="both"/>
        <w:rPr>
          <w:rFonts w:asciiTheme="majorBidi" w:eastAsia="Calibri" w:hAnsiTheme="majorBidi" w:cstheme="majorBidi"/>
          <w:sz w:val="24"/>
          <w:szCs w:val="24"/>
          <w:rtl/>
        </w:rPr>
      </w:pPr>
      <w:r w:rsidRPr="00C97064">
        <w:rPr>
          <w:rFonts w:asciiTheme="majorBidi" w:eastAsia="Times New Roman" w:hAnsiTheme="majorBidi" w:cstheme="majorBidi"/>
          <w:noProof/>
          <w:sz w:val="24"/>
          <w:szCs w:val="24"/>
        </w:rPr>
        <mc:AlternateContent>
          <mc:Choice Requires="wps">
            <w:drawing>
              <wp:anchor distT="36576" distB="36576" distL="36576" distR="36576" simplePos="0" relativeHeight="251667456" behindDoc="0" locked="0" layoutInCell="1" allowOverlap="1" wp14:anchorId="1B8EF0C8" wp14:editId="55B7ED54">
                <wp:simplePos x="0" y="0"/>
                <wp:positionH relativeFrom="column">
                  <wp:posOffset>2790825</wp:posOffset>
                </wp:positionH>
                <wp:positionV relativeFrom="paragraph">
                  <wp:posOffset>149225</wp:posOffset>
                </wp:positionV>
                <wp:extent cx="0" cy="342900"/>
                <wp:effectExtent l="76200" t="0" r="76200" b="571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ED14CF5" id="Straight Arrow Connector 23" o:spid="_x0000_s1026" type="#_x0000_t32" style="position:absolute;margin-left:219.75pt;margin-top:11.75pt;width:0;height:27pt;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">
                <v:stroke endarrow="block"/>
                <v:shadow color="#ccc"/>
              </v:shape>
            </w:pict>
          </mc:Fallback>
        </mc:AlternateContent>
      </w:r>
    </w:p>
    <w:p w14:paraId="7BAD0EEF" w14:textId="77777777" w:rsidR="005507A7" w:rsidRPr="00C97064" w:rsidRDefault="005507A7" w:rsidP="005507A7">
      <w:pPr>
        <w:jc w:val="both"/>
        <w:rPr>
          <w:rFonts w:asciiTheme="majorBidi" w:eastAsia="Calibri" w:hAnsiTheme="majorBidi" w:cstheme="majorBidi"/>
          <w:sz w:val="24"/>
          <w:szCs w:val="24"/>
          <w:rtl/>
        </w:rPr>
      </w:pPr>
    </w:p>
    <w:p w14:paraId="3922F3EA" w14:textId="77777777" w:rsidR="005507A7" w:rsidRPr="00C97064" w:rsidRDefault="005507A7" w:rsidP="005507A7">
      <w:pPr>
        <w:jc w:val="both"/>
        <w:rPr>
          <w:rFonts w:asciiTheme="majorBidi" w:eastAsia="Calibri" w:hAnsiTheme="majorBidi" w:cstheme="majorBidi"/>
          <w:sz w:val="24"/>
          <w:szCs w:val="24"/>
          <w:rtl/>
        </w:rPr>
      </w:pPr>
    </w:p>
    <w:p w14:paraId="0CF4330D" w14:textId="77777777" w:rsidR="005507A7" w:rsidRPr="00C97064" w:rsidRDefault="005507A7" w:rsidP="005507A7">
      <w:pPr>
        <w:jc w:val="both"/>
        <w:rPr>
          <w:rFonts w:asciiTheme="majorBidi" w:eastAsia="Calibri" w:hAnsiTheme="majorBidi" w:cstheme="majorBidi"/>
          <w:sz w:val="24"/>
          <w:szCs w:val="24"/>
          <w:rtl/>
        </w:rPr>
      </w:pPr>
    </w:p>
    <w:p w14:paraId="0F572170" w14:textId="77777777" w:rsidR="005507A7" w:rsidRPr="00C97064" w:rsidRDefault="005507A7" w:rsidP="005507A7">
      <w:pPr>
        <w:jc w:val="both"/>
        <w:rPr>
          <w:rFonts w:asciiTheme="majorBidi" w:eastAsia="Calibri" w:hAnsiTheme="majorBidi" w:cstheme="majorBidi"/>
          <w:sz w:val="24"/>
          <w:szCs w:val="24"/>
          <w:rtl/>
        </w:rPr>
      </w:pPr>
    </w:p>
    <w:p w14:paraId="1CAA8381" w14:textId="77777777" w:rsidR="005507A7" w:rsidRDefault="005507A7" w:rsidP="005507A7">
      <w:pPr>
        <w:jc w:val="center"/>
        <w:rPr>
          <w:rFonts w:asciiTheme="majorBidi" w:eastAsia="Calibri" w:hAnsiTheme="majorBidi" w:cstheme="majorBidi"/>
          <w:sz w:val="24"/>
          <w:szCs w:val="24"/>
        </w:rPr>
      </w:pPr>
      <w:r w:rsidRPr="00C97064">
        <w:rPr>
          <w:rFonts w:asciiTheme="majorBidi" w:eastAsia="Calibri" w:hAnsiTheme="majorBidi" w:cstheme="majorBidi"/>
          <w:sz w:val="24"/>
          <w:szCs w:val="24"/>
        </w:rPr>
        <w:t>Figure 1: PRISMA Flowchart of the study selection process</w:t>
      </w:r>
    </w:p>
    <w:p w14:paraId="5483C015" w14:textId="77777777" w:rsidR="005507A7" w:rsidRDefault="005507A7" w:rsidP="005507A7">
      <w:pPr>
        <w:shd w:val="clear" w:color="auto" w:fill="FFFFFF"/>
        <w:spacing w:after="0"/>
        <w:rPr>
          <w:color w:val="000000"/>
        </w:rPr>
      </w:pPr>
    </w:p>
    <w:p w14:paraId="5D6CC5C3" w14:textId="77777777" w:rsidR="00FE07BA" w:rsidRDefault="00FE07BA" w:rsidP="00FE07BA">
      <w:pPr>
        <w:pStyle w:val="ListParagraph"/>
        <w:tabs>
          <w:tab w:val="left" w:pos="3271"/>
        </w:tabs>
        <w:bidi w:val="0"/>
        <w:spacing w:after="120" w:line="360" w:lineRule="auto"/>
        <w:jc w:val="both"/>
        <w:rPr>
          <w:rFonts w:asciiTheme="majorBidi" w:hAnsiTheme="majorBidi" w:cstheme="majorBidi"/>
          <w:sz w:val="20"/>
          <w:szCs w:val="20"/>
        </w:rPr>
      </w:pPr>
    </w:p>
    <w:p w14:paraId="30EBA567" w14:textId="77777777" w:rsidR="00CE476C" w:rsidRDefault="00CE476C" w:rsidP="00CE476C">
      <w:pPr>
        <w:pStyle w:val="ListParagraph"/>
        <w:tabs>
          <w:tab w:val="left" w:pos="3271"/>
        </w:tabs>
        <w:bidi w:val="0"/>
        <w:spacing w:after="120" w:line="360" w:lineRule="auto"/>
        <w:jc w:val="both"/>
        <w:rPr>
          <w:rFonts w:asciiTheme="majorBidi" w:hAnsiTheme="majorBidi" w:cstheme="majorBidi"/>
          <w:sz w:val="20"/>
          <w:szCs w:val="20"/>
        </w:rPr>
      </w:pPr>
    </w:p>
    <w:p w14:paraId="5B3538E8" w14:textId="77777777" w:rsidR="00CE476C" w:rsidRDefault="00CE476C" w:rsidP="00CE476C">
      <w:pPr>
        <w:pStyle w:val="ListParagraph"/>
        <w:tabs>
          <w:tab w:val="left" w:pos="3271"/>
        </w:tabs>
        <w:bidi w:val="0"/>
        <w:spacing w:after="120" w:line="360" w:lineRule="auto"/>
        <w:jc w:val="both"/>
        <w:rPr>
          <w:rFonts w:asciiTheme="majorBidi" w:hAnsiTheme="majorBidi" w:cstheme="majorBidi"/>
          <w:sz w:val="20"/>
          <w:szCs w:val="20"/>
        </w:rPr>
      </w:pPr>
    </w:p>
    <w:p w14:paraId="23D509FA" w14:textId="77777777" w:rsidR="00CE476C" w:rsidRDefault="00CE476C" w:rsidP="00CE476C">
      <w:pPr>
        <w:pStyle w:val="ListParagraph"/>
        <w:tabs>
          <w:tab w:val="left" w:pos="3271"/>
        </w:tabs>
        <w:bidi w:val="0"/>
        <w:spacing w:after="120" w:line="360" w:lineRule="auto"/>
        <w:jc w:val="both"/>
        <w:rPr>
          <w:rFonts w:asciiTheme="majorBidi" w:hAnsiTheme="majorBidi" w:cstheme="majorBidi"/>
          <w:sz w:val="20"/>
          <w:szCs w:val="20"/>
        </w:rPr>
      </w:pPr>
    </w:p>
    <w:p w14:paraId="3EEC92AA" w14:textId="77777777" w:rsidR="00CE476C" w:rsidRDefault="00CE476C" w:rsidP="00CE476C">
      <w:pPr>
        <w:pStyle w:val="ListParagraph"/>
        <w:tabs>
          <w:tab w:val="left" w:pos="3271"/>
        </w:tabs>
        <w:bidi w:val="0"/>
        <w:spacing w:after="120" w:line="360" w:lineRule="auto"/>
        <w:jc w:val="both"/>
        <w:rPr>
          <w:rFonts w:asciiTheme="majorBidi" w:hAnsiTheme="majorBidi" w:cstheme="majorBidi"/>
          <w:sz w:val="20"/>
          <w:szCs w:val="20"/>
        </w:rPr>
      </w:pPr>
    </w:p>
    <w:p w14:paraId="14C34B3E" w14:textId="77777777" w:rsidR="00CE476C" w:rsidRDefault="00CE476C" w:rsidP="00CE476C">
      <w:pPr>
        <w:pStyle w:val="ListParagraph"/>
        <w:tabs>
          <w:tab w:val="left" w:pos="3271"/>
        </w:tabs>
        <w:bidi w:val="0"/>
        <w:spacing w:after="120" w:line="360" w:lineRule="auto"/>
        <w:jc w:val="both"/>
        <w:rPr>
          <w:rFonts w:asciiTheme="majorBidi" w:hAnsiTheme="majorBidi" w:cstheme="majorBidi"/>
          <w:sz w:val="20"/>
          <w:szCs w:val="20"/>
        </w:rPr>
      </w:pPr>
    </w:p>
    <w:p w14:paraId="232A47F1" w14:textId="77777777" w:rsidR="00357F64" w:rsidRDefault="00357F64" w:rsidP="00357F64">
      <w:pPr>
        <w:pStyle w:val="ListParagraph"/>
        <w:tabs>
          <w:tab w:val="left" w:pos="3271"/>
        </w:tabs>
        <w:bidi w:val="0"/>
        <w:spacing w:after="120" w:line="360" w:lineRule="auto"/>
        <w:jc w:val="both"/>
        <w:rPr>
          <w:rFonts w:asciiTheme="majorBidi" w:hAnsiTheme="majorBidi" w:cstheme="majorBidi"/>
          <w:sz w:val="20"/>
          <w:szCs w:val="20"/>
        </w:rPr>
      </w:pPr>
    </w:p>
    <w:p w14:paraId="2816A7CB" w14:textId="77777777" w:rsidR="00357F64" w:rsidRDefault="00357F64" w:rsidP="00357F64">
      <w:pPr>
        <w:pStyle w:val="ListParagraph"/>
        <w:tabs>
          <w:tab w:val="left" w:pos="3271"/>
        </w:tabs>
        <w:bidi w:val="0"/>
        <w:spacing w:after="120" w:line="360" w:lineRule="auto"/>
        <w:jc w:val="both"/>
        <w:rPr>
          <w:rFonts w:asciiTheme="majorBidi" w:hAnsiTheme="majorBidi" w:cstheme="majorBidi"/>
          <w:sz w:val="20"/>
          <w:szCs w:val="20"/>
        </w:rPr>
      </w:pPr>
    </w:p>
    <w:p w14:paraId="082FD5EA" w14:textId="77777777" w:rsidR="00357F64" w:rsidRDefault="00357F64" w:rsidP="00357F64">
      <w:pPr>
        <w:pStyle w:val="ListParagraph"/>
        <w:tabs>
          <w:tab w:val="left" w:pos="3271"/>
        </w:tabs>
        <w:bidi w:val="0"/>
        <w:spacing w:after="120" w:line="360" w:lineRule="auto"/>
        <w:jc w:val="both"/>
        <w:rPr>
          <w:rFonts w:asciiTheme="majorBidi" w:hAnsiTheme="majorBidi" w:cstheme="majorBidi"/>
          <w:sz w:val="20"/>
          <w:szCs w:val="20"/>
        </w:rPr>
      </w:pPr>
    </w:p>
    <w:p w14:paraId="2E2E2A35" w14:textId="77777777" w:rsidR="00CE476C" w:rsidRDefault="00CE476C" w:rsidP="00CE476C">
      <w:pPr>
        <w:pStyle w:val="ListParagraph"/>
        <w:tabs>
          <w:tab w:val="left" w:pos="3271"/>
        </w:tabs>
        <w:bidi w:val="0"/>
        <w:spacing w:after="120" w:line="360" w:lineRule="auto"/>
        <w:jc w:val="both"/>
        <w:rPr>
          <w:rFonts w:asciiTheme="majorBidi" w:hAnsiTheme="majorBidi" w:cstheme="majorBidi"/>
          <w:sz w:val="20"/>
          <w:szCs w:val="20"/>
        </w:rPr>
      </w:pPr>
    </w:p>
    <w:p w14:paraId="3C15EF92" w14:textId="77777777" w:rsidR="00CE476C" w:rsidRDefault="00CE476C" w:rsidP="00CE476C">
      <w:pPr>
        <w:pStyle w:val="ListParagraph"/>
        <w:tabs>
          <w:tab w:val="left" w:pos="3271"/>
        </w:tabs>
        <w:bidi w:val="0"/>
        <w:spacing w:after="120" w:line="360" w:lineRule="auto"/>
        <w:jc w:val="both"/>
        <w:rPr>
          <w:rFonts w:asciiTheme="majorBidi" w:hAnsiTheme="majorBidi" w:cstheme="majorBidi"/>
          <w:sz w:val="20"/>
          <w:szCs w:val="20"/>
        </w:rPr>
      </w:pPr>
    </w:p>
    <w:p w14:paraId="30949659" w14:textId="77777777" w:rsidR="00CE476C" w:rsidRDefault="00CE476C" w:rsidP="00CE476C">
      <w:pPr>
        <w:pStyle w:val="ListParagraph"/>
        <w:tabs>
          <w:tab w:val="left" w:pos="3271"/>
        </w:tabs>
        <w:bidi w:val="0"/>
        <w:spacing w:after="120" w:line="360" w:lineRule="auto"/>
        <w:jc w:val="both"/>
        <w:rPr>
          <w:rFonts w:asciiTheme="majorBidi" w:hAnsiTheme="majorBidi" w:cstheme="majorBidi"/>
          <w:sz w:val="20"/>
          <w:szCs w:val="20"/>
        </w:rPr>
      </w:pPr>
    </w:p>
    <w:p w14:paraId="4F5893CC" w14:textId="77777777" w:rsidR="00CE476C" w:rsidRDefault="00CE476C" w:rsidP="00CE476C">
      <w:pPr>
        <w:pStyle w:val="ListParagraph"/>
        <w:tabs>
          <w:tab w:val="left" w:pos="3271"/>
        </w:tabs>
        <w:bidi w:val="0"/>
        <w:spacing w:after="120" w:line="360" w:lineRule="auto"/>
        <w:jc w:val="both"/>
        <w:rPr>
          <w:rFonts w:asciiTheme="majorBidi" w:hAnsiTheme="majorBidi" w:cstheme="majorBidi"/>
          <w:sz w:val="20"/>
          <w:szCs w:val="20"/>
        </w:rPr>
      </w:pPr>
    </w:p>
    <w:p w14:paraId="142ACD2F" w14:textId="77777777" w:rsidR="00CE476C" w:rsidRDefault="00EF36A1" w:rsidP="006914F9">
      <w:pPr>
        <w:pStyle w:val="ListParagraph"/>
        <w:tabs>
          <w:tab w:val="left" w:pos="3271"/>
        </w:tabs>
        <w:bidi w:val="0"/>
        <w:spacing w:after="120" w:line="360" w:lineRule="auto"/>
        <w:ind w:left="-540"/>
        <w:jc w:val="both"/>
        <w:rPr>
          <w:rFonts w:asciiTheme="majorBidi" w:hAnsiTheme="majorBidi" w:cstheme="majorBidi"/>
          <w:sz w:val="20"/>
          <w:szCs w:val="20"/>
        </w:rPr>
      </w:pPr>
      <w:r w:rsidRPr="0094728D">
        <w:rPr>
          <w:rFonts w:ascii="Times New Roman" w:hAnsi="Times New Roman" w:cs="Times New Roman"/>
          <w:b/>
          <w:bCs/>
        </w:rPr>
        <w:t xml:space="preserve">Table </w:t>
      </w:r>
      <w:r>
        <w:rPr>
          <w:rFonts w:ascii="Times New Roman" w:hAnsi="Times New Roman" w:cs="Times New Roman"/>
          <w:b/>
          <w:bCs/>
        </w:rPr>
        <w:t>2</w:t>
      </w:r>
      <w:r w:rsidRPr="0094728D">
        <w:rPr>
          <w:rFonts w:ascii="Times New Roman" w:hAnsi="Times New Roman" w:cs="Times New Roman"/>
          <w:b/>
          <w:bCs/>
        </w:rPr>
        <w:t xml:space="preserve">: </w:t>
      </w:r>
      <w:r>
        <w:rPr>
          <w:rFonts w:ascii="Times New Roman" w:hAnsi="Times New Roman" w:cs="Times New Roman"/>
          <w:b/>
          <w:bCs/>
        </w:rPr>
        <w:t xml:space="preserve">Critical </w:t>
      </w:r>
      <w:r w:rsidR="006914F9">
        <w:rPr>
          <w:rFonts w:ascii="Times New Roman" w:hAnsi="Times New Roman" w:cs="Times New Roman"/>
          <w:b/>
          <w:bCs/>
        </w:rPr>
        <w:t>appraisal</w:t>
      </w:r>
      <w:r w:rsidRPr="0094728D">
        <w:rPr>
          <w:rFonts w:ascii="Times New Roman" w:hAnsi="Times New Roman" w:cs="Times New Roman"/>
          <w:b/>
          <w:bCs/>
        </w:rPr>
        <w:t xml:space="preserve"> of 22 included experimental or quasi-experimental studies</w:t>
      </w:r>
      <w:r w:rsidR="006914F9">
        <w:rPr>
          <w:rFonts w:ascii="Times New Roman" w:hAnsi="Times New Roman" w:cs="Times New Roman"/>
          <w:b/>
          <w:bCs/>
        </w:rPr>
        <w:t xml:space="preserve"> by SURE</w:t>
      </w:r>
    </w:p>
    <w:tbl>
      <w:tblPr>
        <w:tblStyle w:val="TableGrid"/>
        <w:tblW w:w="10800" w:type="dxa"/>
        <w:tblInd w:w="-432" w:type="dxa"/>
        <w:tblLook w:val="04A0" w:firstRow="1" w:lastRow="0" w:firstColumn="1" w:lastColumn="0" w:noHBand="0" w:noVBand="1"/>
      </w:tblPr>
      <w:tblGrid>
        <w:gridCol w:w="630"/>
        <w:gridCol w:w="6570"/>
        <w:gridCol w:w="1170"/>
        <w:gridCol w:w="1260"/>
        <w:gridCol w:w="1170"/>
      </w:tblGrid>
      <w:tr w:rsidR="00AD29EB" w14:paraId="1D6A1BAA" w14:textId="77777777" w:rsidTr="00A95D00">
        <w:trPr>
          <w:trHeight w:val="737"/>
        </w:trPr>
        <w:tc>
          <w:tcPr>
            <w:tcW w:w="630" w:type="dxa"/>
            <w:vAlign w:val="center"/>
          </w:tcPr>
          <w:p w14:paraId="490E2FE8" w14:textId="77777777" w:rsidR="00AD29EB" w:rsidRDefault="00AD29EB" w:rsidP="00CE476C">
            <w:pPr>
              <w:pStyle w:val="ListParagraph"/>
              <w:tabs>
                <w:tab w:val="left" w:pos="3271"/>
              </w:tabs>
              <w:bidi w:val="0"/>
              <w:spacing w:after="120" w:line="360" w:lineRule="auto"/>
              <w:ind w:left="0"/>
              <w:jc w:val="center"/>
              <w:rPr>
                <w:rFonts w:asciiTheme="majorBidi" w:hAnsiTheme="majorBidi" w:cstheme="majorBidi"/>
                <w:sz w:val="20"/>
                <w:szCs w:val="20"/>
                <w:rtl/>
              </w:rPr>
            </w:pPr>
            <w:r>
              <w:rPr>
                <w:rFonts w:asciiTheme="majorBidi" w:hAnsiTheme="majorBidi" w:cstheme="majorBidi"/>
                <w:sz w:val="20"/>
                <w:szCs w:val="20"/>
              </w:rPr>
              <w:t>N</w:t>
            </w:r>
          </w:p>
        </w:tc>
        <w:tc>
          <w:tcPr>
            <w:tcW w:w="6570" w:type="dxa"/>
            <w:vAlign w:val="center"/>
          </w:tcPr>
          <w:p w14:paraId="4050BB16" w14:textId="77777777" w:rsidR="00AD29EB" w:rsidRDefault="00AD29EB" w:rsidP="00CE476C">
            <w:pPr>
              <w:pStyle w:val="ListParagraph"/>
              <w:tabs>
                <w:tab w:val="left" w:pos="3271"/>
              </w:tabs>
              <w:bidi w:val="0"/>
              <w:spacing w:after="120" w:line="360" w:lineRule="auto"/>
              <w:ind w:left="0"/>
              <w:rPr>
                <w:rFonts w:asciiTheme="majorBidi" w:hAnsiTheme="majorBidi" w:cstheme="majorBidi"/>
                <w:sz w:val="20"/>
                <w:szCs w:val="20"/>
              </w:rPr>
            </w:pPr>
            <w:r>
              <w:rPr>
                <w:rFonts w:asciiTheme="majorBidi" w:hAnsiTheme="majorBidi" w:cstheme="majorBidi"/>
                <w:sz w:val="20"/>
                <w:szCs w:val="20"/>
              </w:rPr>
              <w:t>Items of the SURE</w:t>
            </w:r>
          </w:p>
        </w:tc>
        <w:tc>
          <w:tcPr>
            <w:tcW w:w="1170" w:type="dxa"/>
            <w:vAlign w:val="center"/>
          </w:tcPr>
          <w:p w14:paraId="742612BB" w14:textId="77777777"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NO</w:t>
            </w:r>
          </w:p>
          <w:p w14:paraId="73A984AB" w14:textId="77777777"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N (%)</w:t>
            </w:r>
          </w:p>
        </w:tc>
        <w:tc>
          <w:tcPr>
            <w:tcW w:w="1260" w:type="dxa"/>
            <w:vAlign w:val="center"/>
          </w:tcPr>
          <w:p w14:paraId="49539453" w14:textId="77777777"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Can’t tell</w:t>
            </w:r>
          </w:p>
          <w:p w14:paraId="266E05E7" w14:textId="77777777"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N (%)</w:t>
            </w:r>
          </w:p>
        </w:tc>
        <w:tc>
          <w:tcPr>
            <w:tcW w:w="1170" w:type="dxa"/>
            <w:vAlign w:val="center"/>
          </w:tcPr>
          <w:p w14:paraId="65E528E9" w14:textId="77777777"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Yes</w:t>
            </w:r>
          </w:p>
          <w:p w14:paraId="235F631D" w14:textId="77777777"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N (%)</w:t>
            </w:r>
          </w:p>
        </w:tc>
      </w:tr>
      <w:tr w:rsidR="00AD29EB" w14:paraId="4FD9B66E" w14:textId="77777777" w:rsidTr="00A95D00">
        <w:tc>
          <w:tcPr>
            <w:tcW w:w="630" w:type="dxa"/>
          </w:tcPr>
          <w:p w14:paraId="0AB41138" w14:textId="77777777"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1</w:t>
            </w:r>
          </w:p>
        </w:tc>
        <w:tc>
          <w:tcPr>
            <w:tcW w:w="6570" w:type="dxa"/>
          </w:tcPr>
          <w:p w14:paraId="39053742" w14:textId="77777777" w:rsid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Does the study address a clearly focused question/hypothesis</w:t>
            </w:r>
          </w:p>
        </w:tc>
        <w:tc>
          <w:tcPr>
            <w:tcW w:w="1170" w:type="dxa"/>
            <w:vAlign w:val="center"/>
          </w:tcPr>
          <w:p w14:paraId="1825B55F" w14:textId="77777777" w:rsidR="00AD29EB" w:rsidRDefault="00AD29EB"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0 (0%)</w:t>
            </w:r>
          </w:p>
        </w:tc>
        <w:tc>
          <w:tcPr>
            <w:tcW w:w="1260" w:type="dxa"/>
            <w:vAlign w:val="center"/>
          </w:tcPr>
          <w:p w14:paraId="79ABC18B" w14:textId="77777777" w:rsidR="00AD29EB" w:rsidRDefault="00AD29EB"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1(4.3</w:t>
            </w:r>
            <w:r w:rsidR="00BD1797">
              <w:rPr>
                <w:rFonts w:asciiTheme="majorBidi" w:hAnsiTheme="majorBidi" w:cstheme="majorBidi"/>
                <w:sz w:val="20"/>
                <w:szCs w:val="20"/>
              </w:rPr>
              <w:t>%</w:t>
            </w:r>
            <w:r>
              <w:rPr>
                <w:rFonts w:asciiTheme="majorBidi" w:hAnsiTheme="majorBidi" w:cstheme="majorBidi"/>
                <w:sz w:val="20"/>
                <w:szCs w:val="20"/>
              </w:rPr>
              <w:t>)</w:t>
            </w:r>
          </w:p>
        </w:tc>
        <w:tc>
          <w:tcPr>
            <w:tcW w:w="1170" w:type="dxa"/>
            <w:vAlign w:val="center"/>
          </w:tcPr>
          <w:p w14:paraId="4D2CEF00" w14:textId="77777777" w:rsidR="00AD29EB" w:rsidRDefault="00AD29EB"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22 (95.7</w:t>
            </w:r>
            <w:r w:rsidR="00BD1797">
              <w:rPr>
                <w:rFonts w:asciiTheme="majorBidi" w:hAnsiTheme="majorBidi" w:cstheme="majorBidi"/>
                <w:sz w:val="20"/>
                <w:szCs w:val="20"/>
              </w:rPr>
              <w:t>%</w:t>
            </w:r>
            <w:r>
              <w:rPr>
                <w:rFonts w:asciiTheme="majorBidi" w:hAnsiTheme="majorBidi" w:cstheme="majorBidi"/>
                <w:sz w:val="20"/>
                <w:szCs w:val="20"/>
              </w:rPr>
              <w:t>)</w:t>
            </w:r>
          </w:p>
        </w:tc>
      </w:tr>
      <w:tr w:rsidR="00AD29EB" w14:paraId="01E2FD38" w14:textId="77777777" w:rsidTr="00A95D00">
        <w:tc>
          <w:tcPr>
            <w:tcW w:w="630" w:type="dxa"/>
          </w:tcPr>
          <w:p w14:paraId="6E387539" w14:textId="77777777"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2</w:t>
            </w:r>
          </w:p>
        </w:tc>
        <w:tc>
          <w:tcPr>
            <w:tcW w:w="6570" w:type="dxa"/>
          </w:tcPr>
          <w:p w14:paraId="06F5EEB1" w14:textId="77777777" w:rsidR="00AD29EB" w:rsidRDefault="00AD29EB" w:rsidP="00BD1797">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Was the population randomized?</w:t>
            </w:r>
            <w:r w:rsidR="00BD1797">
              <w:rPr>
                <w:rFonts w:asciiTheme="majorBidi" w:hAnsiTheme="majorBidi" w:cstheme="majorBidi"/>
                <w:sz w:val="20"/>
                <w:szCs w:val="20"/>
              </w:rPr>
              <w:t xml:space="preserve"> </w:t>
            </w:r>
            <w:r w:rsidRPr="00AD29EB">
              <w:rPr>
                <w:rFonts w:asciiTheme="majorBidi" w:hAnsiTheme="majorBidi" w:cstheme="majorBidi"/>
                <w:sz w:val="20"/>
                <w:szCs w:val="20"/>
              </w:rPr>
              <w:t>If YES, were appropriate methods used?</w:t>
            </w:r>
          </w:p>
        </w:tc>
        <w:tc>
          <w:tcPr>
            <w:tcW w:w="1170" w:type="dxa"/>
            <w:vAlign w:val="center"/>
          </w:tcPr>
          <w:p w14:paraId="23D2ADD5" w14:textId="77777777" w:rsidR="00AD29EB" w:rsidRDefault="00BD1797"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20 (87%)</w:t>
            </w:r>
          </w:p>
        </w:tc>
        <w:tc>
          <w:tcPr>
            <w:tcW w:w="1260" w:type="dxa"/>
            <w:vAlign w:val="center"/>
          </w:tcPr>
          <w:p w14:paraId="64637A53" w14:textId="77777777" w:rsidR="00AD29EB" w:rsidRDefault="00BD1797"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0 (0%)</w:t>
            </w:r>
          </w:p>
        </w:tc>
        <w:tc>
          <w:tcPr>
            <w:tcW w:w="1170" w:type="dxa"/>
            <w:vAlign w:val="center"/>
          </w:tcPr>
          <w:p w14:paraId="5758B9F6" w14:textId="77777777" w:rsidR="00AD29EB" w:rsidRDefault="00BD1797"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3 (13%)</w:t>
            </w:r>
          </w:p>
        </w:tc>
      </w:tr>
      <w:tr w:rsidR="00AD29EB" w14:paraId="49A70B03" w14:textId="77777777" w:rsidTr="00A95D00">
        <w:tc>
          <w:tcPr>
            <w:tcW w:w="630" w:type="dxa"/>
          </w:tcPr>
          <w:p w14:paraId="7C190191" w14:textId="77777777"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3</w:t>
            </w:r>
          </w:p>
        </w:tc>
        <w:tc>
          <w:tcPr>
            <w:tcW w:w="6570" w:type="dxa"/>
          </w:tcPr>
          <w:p w14:paraId="665E08AB" w14:textId="77777777" w:rsid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Was allocation to intervention or comparator groups concealed?</w:t>
            </w:r>
          </w:p>
        </w:tc>
        <w:tc>
          <w:tcPr>
            <w:tcW w:w="1170" w:type="dxa"/>
            <w:vAlign w:val="center"/>
          </w:tcPr>
          <w:p w14:paraId="407F75BE" w14:textId="77777777" w:rsidR="00AD29EB" w:rsidRDefault="00BD1797"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7 (30.4%)</w:t>
            </w:r>
          </w:p>
        </w:tc>
        <w:tc>
          <w:tcPr>
            <w:tcW w:w="1260" w:type="dxa"/>
            <w:vAlign w:val="center"/>
          </w:tcPr>
          <w:p w14:paraId="74D4C9E5" w14:textId="77777777" w:rsidR="00AD29EB" w:rsidRDefault="00BD1797"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6 (26.1%)</w:t>
            </w:r>
          </w:p>
        </w:tc>
        <w:tc>
          <w:tcPr>
            <w:tcW w:w="1170" w:type="dxa"/>
            <w:vAlign w:val="center"/>
          </w:tcPr>
          <w:p w14:paraId="22524829" w14:textId="77777777" w:rsidR="00AD29EB" w:rsidRDefault="00BD1797"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10 (43.5%)</w:t>
            </w:r>
          </w:p>
        </w:tc>
      </w:tr>
      <w:tr w:rsidR="00AD29EB" w14:paraId="384CD775" w14:textId="77777777" w:rsidTr="00A95D00">
        <w:tc>
          <w:tcPr>
            <w:tcW w:w="630" w:type="dxa"/>
          </w:tcPr>
          <w:p w14:paraId="285E3BD2" w14:textId="77777777"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4</w:t>
            </w:r>
          </w:p>
        </w:tc>
        <w:tc>
          <w:tcPr>
            <w:tcW w:w="6570" w:type="dxa"/>
          </w:tcPr>
          <w:p w14:paraId="4229B6F0" w14:textId="77777777" w:rsid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Were participants/investigators blinded to group allocation? If NO, was assessment of outcomes blinded?</w:t>
            </w:r>
          </w:p>
        </w:tc>
        <w:tc>
          <w:tcPr>
            <w:tcW w:w="1170" w:type="dxa"/>
            <w:vAlign w:val="center"/>
          </w:tcPr>
          <w:p w14:paraId="555BF23F" w14:textId="77777777" w:rsidR="00AD29EB" w:rsidRDefault="00BD1797"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23 (100%)</w:t>
            </w:r>
          </w:p>
        </w:tc>
        <w:tc>
          <w:tcPr>
            <w:tcW w:w="1260" w:type="dxa"/>
            <w:vAlign w:val="center"/>
          </w:tcPr>
          <w:p w14:paraId="43694BA7" w14:textId="77777777" w:rsidR="00AD29EB" w:rsidRDefault="00BD1797"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0 (0%)</w:t>
            </w:r>
          </w:p>
        </w:tc>
        <w:tc>
          <w:tcPr>
            <w:tcW w:w="1170" w:type="dxa"/>
            <w:vAlign w:val="center"/>
          </w:tcPr>
          <w:p w14:paraId="39882DAB" w14:textId="77777777" w:rsidR="00AD29EB" w:rsidRDefault="00BD1797"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0 (0%)</w:t>
            </w:r>
          </w:p>
        </w:tc>
      </w:tr>
      <w:tr w:rsidR="00BD1797" w14:paraId="14B2DBD1" w14:textId="77777777" w:rsidTr="00A95D00">
        <w:tc>
          <w:tcPr>
            <w:tcW w:w="630" w:type="dxa"/>
          </w:tcPr>
          <w:p w14:paraId="76F27147" w14:textId="77777777" w:rsidR="00BD1797" w:rsidRDefault="00BD1797"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5</w:t>
            </w:r>
          </w:p>
        </w:tc>
        <w:tc>
          <w:tcPr>
            <w:tcW w:w="6570" w:type="dxa"/>
          </w:tcPr>
          <w:p w14:paraId="4DF09F76" w14:textId="77777777" w:rsidR="00BD1797" w:rsidRDefault="00BD1797"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Were interventions (and comparisons) well described and appropriate?</w:t>
            </w:r>
          </w:p>
        </w:tc>
        <w:tc>
          <w:tcPr>
            <w:tcW w:w="1170" w:type="dxa"/>
            <w:vAlign w:val="center"/>
          </w:tcPr>
          <w:p w14:paraId="232256A6" w14:textId="77777777" w:rsidR="00BD1797" w:rsidRDefault="00BD1797" w:rsidP="00A95D00">
            <w:pPr>
              <w:jc w:val="center"/>
            </w:pPr>
            <w:r w:rsidRPr="001962D5">
              <w:t>0 (0%)</w:t>
            </w:r>
          </w:p>
        </w:tc>
        <w:tc>
          <w:tcPr>
            <w:tcW w:w="1260" w:type="dxa"/>
            <w:vAlign w:val="center"/>
          </w:tcPr>
          <w:p w14:paraId="7762DD8B" w14:textId="77777777" w:rsidR="00BD1797" w:rsidRDefault="00BD1797" w:rsidP="00A95D00">
            <w:pPr>
              <w:jc w:val="center"/>
            </w:pPr>
            <w:r w:rsidRPr="001962D5">
              <w:t>0 (0%)</w:t>
            </w:r>
          </w:p>
        </w:tc>
        <w:tc>
          <w:tcPr>
            <w:tcW w:w="1170" w:type="dxa"/>
            <w:vAlign w:val="center"/>
          </w:tcPr>
          <w:p w14:paraId="26DA0307" w14:textId="77777777" w:rsidR="00BD1797" w:rsidRDefault="00BD1797" w:rsidP="00A95D00">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23 (100</w:t>
            </w:r>
            <w:r w:rsidR="00A95D00">
              <w:rPr>
                <w:rFonts w:asciiTheme="majorBidi" w:hAnsiTheme="majorBidi" w:cstheme="majorBidi"/>
                <w:sz w:val="20"/>
                <w:szCs w:val="20"/>
              </w:rPr>
              <w:t>%</w:t>
            </w:r>
            <w:r>
              <w:rPr>
                <w:rFonts w:asciiTheme="majorBidi" w:hAnsiTheme="majorBidi" w:cstheme="majorBidi"/>
                <w:sz w:val="20"/>
                <w:szCs w:val="20"/>
              </w:rPr>
              <w:t>)</w:t>
            </w:r>
          </w:p>
        </w:tc>
      </w:tr>
      <w:tr w:rsidR="00AD29EB" w14:paraId="76C721C4" w14:textId="77777777" w:rsidTr="00A95D00">
        <w:tc>
          <w:tcPr>
            <w:tcW w:w="630" w:type="dxa"/>
          </w:tcPr>
          <w:p w14:paraId="2CA7A437" w14:textId="77777777"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6</w:t>
            </w:r>
          </w:p>
        </w:tc>
        <w:tc>
          <w:tcPr>
            <w:tcW w:w="6570" w:type="dxa"/>
          </w:tcPr>
          <w:p w14:paraId="365389CE" w14:textId="77777777" w:rsid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Was ethical approval sought and received? Do the authors report this?</w:t>
            </w:r>
          </w:p>
        </w:tc>
        <w:tc>
          <w:tcPr>
            <w:tcW w:w="1170" w:type="dxa"/>
          </w:tcPr>
          <w:p w14:paraId="3DDA63AD" w14:textId="77777777" w:rsidR="00AD29EB" w:rsidRDefault="00A95D00"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4 (17.4%)</w:t>
            </w:r>
          </w:p>
        </w:tc>
        <w:tc>
          <w:tcPr>
            <w:tcW w:w="1260" w:type="dxa"/>
          </w:tcPr>
          <w:p w14:paraId="7E2EB464" w14:textId="77777777" w:rsidR="00AD29EB" w:rsidRDefault="00A95D00"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14 (60.9%)</w:t>
            </w:r>
          </w:p>
        </w:tc>
        <w:tc>
          <w:tcPr>
            <w:tcW w:w="1170" w:type="dxa"/>
          </w:tcPr>
          <w:p w14:paraId="60CB6AA5" w14:textId="77777777" w:rsidR="00AD29EB" w:rsidRDefault="00A95D00"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5 (21.7%)</w:t>
            </w:r>
          </w:p>
        </w:tc>
      </w:tr>
      <w:tr w:rsidR="00AD29EB" w14:paraId="3218703B" w14:textId="77777777" w:rsidTr="00A95D00">
        <w:tc>
          <w:tcPr>
            <w:tcW w:w="630" w:type="dxa"/>
          </w:tcPr>
          <w:p w14:paraId="506756A3" w14:textId="77777777"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7</w:t>
            </w:r>
          </w:p>
        </w:tc>
        <w:tc>
          <w:tcPr>
            <w:tcW w:w="6570" w:type="dxa"/>
          </w:tcPr>
          <w:p w14:paraId="27737D90" w14:textId="77777777" w:rsid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Was a trial protocol published?</w:t>
            </w:r>
          </w:p>
        </w:tc>
        <w:tc>
          <w:tcPr>
            <w:tcW w:w="1170" w:type="dxa"/>
          </w:tcPr>
          <w:p w14:paraId="14A4C8B1" w14:textId="77777777"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22 (95.7%)</w:t>
            </w:r>
          </w:p>
        </w:tc>
        <w:tc>
          <w:tcPr>
            <w:tcW w:w="1260" w:type="dxa"/>
          </w:tcPr>
          <w:p w14:paraId="10B3FDCE" w14:textId="77777777"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0 (0%)</w:t>
            </w:r>
          </w:p>
        </w:tc>
        <w:tc>
          <w:tcPr>
            <w:tcW w:w="1170" w:type="dxa"/>
          </w:tcPr>
          <w:p w14:paraId="641C7098" w14:textId="77777777"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1(4.3%)</w:t>
            </w:r>
          </w:p>
        </w:tc>
      </w:tr>
      <w:tr w:rsidR="00AD29EB" w14:paraId="67DEB32A" w14:textId="77777777" w:rsidTr="00A95D00">
        <w:tc>
          <w:tcPr>
            <w:tcW w:w="630" w:type="dxa"/>
          </w:tcPr>
          <w:p w14:paraId="6E964852" w14:textId="77777777"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8</w:t>
            </w:r>
          </w:p>
        </w:tc>
        <w:tc>
          <w:tcPr>
            <w:tcW w:w="6570" w:type="dxa"/>
          </w:tcPr>
          <w:p w14:paraId="1661572B" w14:textId="77777777" w:rsid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Were the groups similar at the start of the trial?</w:t>
            </w:r>
          </w:p>
        </w:tc>
        <w:tc>
          <w:tcPr>
            <w:tcW w:w="1170" w:type="dxa"/>
          </w:tcPr>
          <w:p w14:paraId="2F59DD52" w14:textId="77777777"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4 (17.4%)</w:t>
            </w:r>
          </w:p>
        </w:tc>
        <w:tc>
          <w:tcPr>
            <w:tcW w:w="1260" w:type="dxa"/>
          </w:tcPr>
          <w:p w14:paraId="258C5E52" w14:textId="77777777"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9 (39.1%)</w:t>
            </w:r>
          </w:p>
        </w:tc>
        <w:tc>
          <w:tcPr>
            <w:tcW w:w="1170" w:type="dxa"/>
          </w:tcPr>
          <w:p w14:paraId="150B26DD" w14:textId="77777777"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10 (43.5%)</w:t>
            </w:r>
          </w:p>
        </w:tc>
      </w:tr>
      <w:tr w:rsidR="00AD29EB" w14:paraId="1CB23A09" w14:textId="77777777" w:rsidTr="00A95D00">
        <w:tc>
          <w:tcPr>
            <w:tcW w:w="630" w:type="dxa"/>
          </w:tcPr>
          <w:p w14:paraId="658C4C04" w14:textId="77777777"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9</w:t>
            </w:r>
          </w:p>
        </w:tc>
        <w:tc>
          <w:tcPr>
            <w:tcW w:w="6570" w:type="dxa"/>
          </w:tcPr>
          <w:p w14:paraId="524D15A9" w14:textId="77777777" w:rsid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Was the sample size sufficient?</w:t>
            </w:r>
          </w:p>
        </w:tc>
        <w:tc>
          <w:tcPr>
            <w:tcW w:w="1170" w:type="dxa"/>
          </w:tcPr>
          <w:p w14:paraId="7244D6EC" w14:textId="77777777"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16 (69.6%)</w:t>
            </w:r>
          </w:p>
        </w:tc>
        <w:tc>
          <w:tcPr>
            <w:tcW w:w="1260" w:type="dxa"/>
          </w:tcPr>
          <w:p w14:paraId="55F61677" w14:textId="77777777"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4 (17.4%)</w:t>
            </w:r>
          </w:p>
        </w:tc>
        <w:tc>
          <w:tcPr>
            <w:tcW w:w="1170" w:type="dxa"/>
          </w:tcPr>
          <w:p w14:paraId="5CC8C173" w14:textId="77777777"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3 (13%)</w:t>
            </w:r>
          </w:p>
        </w:tc>
      </w:tr>
      <w:tr w:rsidR="00AD29EB" w14:paraId="7DBD12DB" w14:textId="77777777" w:rsidTr="00A95D00">
        <w:tc>
          <w:tcPr>
            <w:tcW w:w="630" w:type="dxa"/>
          </w:tcPr>
          <w:p w14:paraId="7C693C43" w14:textId="77777777"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10</w:t>
            </w:r>
          </w:p>
        </w:tc>
        <w:tc>
          <w:tcPr>
            <w:tcW w:w="6570" w:type="dxa"/>
          </w:tcPr>
          <w:p w14:paraId="6C39E41A" w14:textId="77777777" w:rsid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Were participants properly accounted for?</w:t>
            </w:r>
          </w:p>
        </w:tc>
        <w:tc>
          <w:tcPr>
            <w:tcW w:w="1170" w:type="dxa"/>
          </w:tcPr>
          <w:p w14:paraId="03F0ACC4" w14:textId="77777777"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11 (47.8%)</w:t>
            </w:r>
          </w:p>
        </w:tc>
        <w:tc>
          <w:tcPr>
            <w:tcW w:w="1260" w:type="dxa"/>
          </w:tcPr>
          <w:p w14:paraId="43207D4C" w14:textId="77777777"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5 (</w:t>
            </w:r>
            <w:r w:rsidR="00C126FB">
              <w:rPr>
                <w:rFonts w:asciiTheme="majorBidi" w:hAnsiTheme="majorBidi" w:cstheme="majorBidi"/>
                <w:sz w:val="20"/>
                <w:szCs w:val="20"/>
              </w:rPr>
              <w:t>21.7%</w:t>
            </w:r>
            <w:r>
              <w:rPr>
                <w:rFonts w:asciiTheme="majorBidi" w:hAnsiTheme="majorBidi" w:cstheme="majorBidi"/>
                <w:sz w:val="20"/>
                <w:szCs w:val="20"/>
              </w:rPr>
              <w:t>)</w:t>
            </w:r>
          </w:p>
        </w:tc>
        <w:tc>
          <w:tcPr>
            <w:tcW w:w="1170" w:type="dxa"/>
          </w:tcPr>
          <w:p w14:paraId="507398E3" w14:textId="77777777"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7 (</w:t>
            </w:r>
            <w:r w:rsidR="00C126FB">
              <w:rPr>
                <w:rFonts w:asciiTheme="majorBidi" w:hAnsiTheme="majorBidi" w:cstheme="majorBidi"/>
                <w:sz w:val="20"/>
                <w:szCs w:val="20"/>
              </w:rPr>
              <w:t>30.4%</w:t>
            </w:r>
            <w:r>
              <w:rPr>
                <w:rFonts w:asciiTheme="majorBidi" w:hAnsiTheme="majorBidi" w:cstheme="majorBidi"/>
                <w:sz w:val="20"/>
                <w:szCs w:val="20"/>
              </w:rPr>
              <w:t>)</w:t>
            </w:r>
          </w:p>
        </w:tc>
      </w:tr>
      <w:tr w:rsidR="00AD29EB" w14:paraId="39A78721" w14:textId="77777777" w:rsidTr="00A95D00">
        <w:tc>
          <w:tcPr>
            <w:tcW w:w="630" w:type="dxa"/>
          </w:tcPr>
          <w:p w14:paraId="598945F5" w14:textId="77777777"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11</w:t>
            </w:r>
          </w:p>
        </w:tc>
        <w:tc>
          <w:tcPr>
            <w:tcW w:w="6570" w:type="dxa"/>
          </w:tcPr>
          <w:p w14:paraId="024D9F26" w14:textId="77777777" w:rsidR="00AD29EB" w:rsidRP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Are the statistical methods well described?</w:t>
            </w:r>
          </w:p>
        </w:tc>
        <w:tc>
          <w:tcPr>
            <w:tcW w:w="1170" w:type="dxa"/>
          </w:tcPr>
          <w:p w14:paraId="76DF31CB" w14:textId="77777777"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9 (39.1%)</w:t>
            </w:r>
          </w:p>
        </w:tc>
        <w:tc>
          <w:tcPr>
            <w:tcW w:w="1260" w:type="dxa"/>
          </w:tcPr>
          <w:p w14:paraId="6B863367" w14:textId="77777777"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13 (56.5%)</w:t>
            </w:r>
          </w:p>
        </w:tc>
        <w:tc>
          <w:tcPr>
            <w:tcW w:w="1170" w:type="dxa"/>
          </w:tcPr>
          <w:p w14:paraId="166EF486" w14:textId="77777777"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1 (4.3%)</w:t>
            </w:r>
          </w:p>
        </w:tc>
      </w:tr>
      <w:tr w:rsidR="00AD29EB" w14:paraId="7E4F9FF5" w14:textId="77777777" w:rsidTr="00A95D00">
        <w:tc>
          <w:tcPr>
            <w:tcW w:w="630" w:type="dxa"/>
          </w:tcPr>
          <w:p w14:paraId="6AF7DDA5" w14:textId="77777777"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12</w:t>
            </w:r>
          </w:p>
        </w:tc>
        <w:tc>
          <w:tcPr>
            <w:tcW w:w="6570" w:type="dxa"/>
          </w:tcPr>
          <w:p w14:paraId="41FEE8EB" w14:textId="77777777" w:rsidR="00AD29EB" w:rsidRP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Were all important outcomes assessed?</w:t>
            </w:r>
          </w:p>
        </w:tc>
        <w:tc>
          <w:tcPr>
            <w:tcW w:w="1170" w:type="dxa"/>
          </w:tcPr>
          <w:p w14:paraId="6B3A6173" w14:textId="77777777"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0 (0%)</w:t>
            </w:r>
          </w:p>
        </w:tc>
        <w:tc>
          <w:tcPr>
            <w:tcW w:w="1260" w:type="dxa"/>
          </w:tcPr>
          <w:p w14:paraId="39B97010" w14:textId="77777777"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4 (17.4%)</w:t>
            </w:r>
          </w:p>
        </w:tc>
        <w:tc>
          <w:tcPr>
            <w:tcW w:w="1170" w:type="dxa"/>
          </w:tcPr>
          <w:p w14:paraId="1A0CF63F" w14:textId="77777777"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19 (82.6%)</w:t>
            </w:r>
          </w:p>
        </w:tc>
      </w:tr>
      <w:tr w:rsidR="00AD29EB" w14:paraId="6178A7B5" w14:textId="77777777" w:rsidTr="00A95D00">
        <w:tc>
          <w:tcPr>
            <w:tcW w:w="630" w:type="dxa"/>
          </w:tcPr>
          <w:p w14:paraId="4FB8685F" w14:textId="77777777"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lastRenderedPageBreak/>
              <w:t>13</w:t>
            </w:r>
          </w:p>
        </w:tc>
        <w:tc>
          <w:tcPr>
            <w:tcW w:w="6570" w:type="dxa"/>
          </w:tcPr>
          <w:p w14:paraId="7088F3C7" w14:textId="77777777" w:rsidR="00AD29EB" w:rsidRP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Is any sponsorship/conflict of interest reported?</w:t>
            </w:r>
          </w:p>
        </w:tc>
        <w:tc>
          <w:tcPr>
            <w:tcW w:w="1170" w:type="dxa"/>
          </w:tcPr>
          <w:p w14:paraId="50FD0F61" w14:textId="77777777"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11 (47.8%)</w:t>
            </w:r>
          </w:p>
        </w:tc>
        <w:tc>
          <w:tcPr>
            <w:tcW w:w="1260" w:type="dxa"/>
          </w:tcPr>
          <w:p w14:paraId="1743E045" w14:textId="77777777"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0 (0%)</w:t>
            </w:r>
          </w:p>
        </w:tc>
        <w:tc>
          <w:tcPr>
            <w:tcW w:w="1170" w:type="dxa"/>
          </w:tcPr>
          <w:p w14:paraId="21FF7D5A" w14:textId="77777777"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12 (52.2%)</w:t>
            </w:r>
          </w:p>
        </w:tc>
      </w:tr>
      <w:tr w:rsidR="00AD29EB" w14:paraId="19EFABB6" w14:textId="77777777" w:rsidTr="00A95D00">
        <w:tc>
          <w:tcPr>
            <w:tcW w:w="630" w:type="dxa"/>
          </w:tcPr>
          <w:p w14:paraId="6CC6A591" w14:textId="77777777"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14</w:t>
            </w:r>
          </w:p>
        </w:tc>
        <w:tc>
          <w:tcPr>
            <w:tcW w:w="6570" w:type="dxa"/>
          </w:tcPr>
          <w:p w14:paraId="1BCA8B36" w14:textId="77777777" w:rsid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Did the authors identify any limitations? Are the conclusions the same in the abstract and the full text?</w:t>
            </w:r>
          </w:p>
        </w:tc>
        <w:tc>
          <w:tcPr>
            <w:tcW w:w="1170" w:type="dxa"/>
          </w:tcPr>
          <w:p w14:paraId="444B60DF" w14:textId="77777777"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0 (0%)</w:t>
            </w:r>
          </w:p>
        </w:tc>
        <w:tc>
          <w:tcPr>
            <w:tcW w:w="1260" w:type="dxa"/>
          </w:tcPr>
          <w:p w14:paraId="1AD02514" w14:textId="77777777"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5 (21.7%)</w:t>
            </w:r>
          </w:p>
        </w:tc>
        <w:tc>
          <w:tcPr>
            <w:tcW w:w="1170" w:type="dxa"/>
          </w:tcPr>
          <w:p w14:paraId="3E2B307B" w14:textId="77777777"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18 (78.3%)</w:t>
            </w:r>
          </w:p>
        </w:tc>
      </w:tr>
    </w:tbl>
    <w:p w14:paraId="1A9B3478" w14:textId="77777777" w:rsidR="00CE476C" w:rsidRDefault="00CE476C" w:rsidP="00AD29EB">
      <w:pPr>
        <w:pStyle w:val="ListParagraph"/>
        <w:tabs>
          <w:tab w:val="left" w:pos="3271"/>
        </w:tabs>
        <w:bidi w:val="0"/>
        <w:spacing w:after="120" w:line="360" w:lineRule="auto"/>
        <w:ind w:left="0"/>
        <w:rPr>
          <w:rFonts w:asciiTheme="majorBidi" w:hAnsiTheme="majorBidi" w:cstheme="majorBidi"/>
          <w:sz w:val="20"/>
          <w:szCs w:val="20"/>
        </w:rPr>
      </w:pPr>
    </w:p>
    <w:p w14:paraId="4F38A0C8" w14:textId="77777777" w:rsidR="00FE7641" w:rsidRDefault="00FE7641" w:rsidP="00FE7641">
      <w:pPr>
        <w:pStyle w:val="ListParagraph"/>
        <w:tabs>
          <w:tab w:val="left" w:pos="3271"/>
        </w:tabs>
        <w:bidi w:val="0"/>
        <w:spacing w:after="120" w:line="360" w:lineRule="auto"/>
        <w:ind w:left="0"/>
        <w:rPr>
          <w:rFonts w:asciiTheme="majorBidi" w:hAnsiTheme="majorBidi" w:cstheme="majorBidi"/>
          <w:sz w:val="20"/>
          <w:szCs w:val="20"/>
        </w:rPr>
      </w:pPr>
    </w:p>
    <w:p w14:paraId="4A7CF38B" w14:textId="77777777" w:rsidR="00FE7641" w:rsidRDefault="00FE7641" w:rsidP="00FE7641">
      <w:pPr>
        <w:pStyle w:val="ListParagraph"/>
        <w:tabs>
          <w:tab w:val="left" w:pos="3271"/>
        </w:tabs>
        <w:bidi w:val="0"/>
        <w:spacing w:after="120" w:line="360" w:lineRule="auto"/>
        <w:ind w:left="0"/>
        <w:rPr>
          <w:rFonts w:asciiTheme="majorBidi" w:hAnsiTheme="majorBidi" w:cstheme="majorBidi"/>
          <w:sz w:val="20"/>
          <w:szCs w:val="20"/>
        </w:rPr>
      </w:pPr>
    </w:p>
    <w:p w14:paraId="36980200" w14:textId="77777777" w:rsidR="00FE7641" w:rsidRDefault="00FE7641" w:rsidP="00FE7641">
      <w:pPr>
        <w:pStyle w:val="ListParagraph"/>
        <w:tabs>
          <w:tab w:val="left" w:pos="3271"/>
        </w:tabs>
        <w:bidi w:val="0"/>
        <w:spacing w:after="120" w:line="360" w:lineRule="auto"/>
        <w:ind w:left="0"/>
        <w:rPr>
          <w:rFonts w:asciiTheme="majorBidi" w:hAnsiTheme="majorBidi" w:cstheme="majorBidi"/>
          <w:sz w:val="20"/>
          <w:szCs w:val="20"/>
        </w:rPr>
      </w:pPr>
    </w:p>
    <w:p w14:paraId="00918010" w14:textId="77777777" w:rsidR="00FE7641" w:rsidRDefault="00FE7641" w:rsidP="00FE7641">
      <w:pPr>
        <w:pStyle w:val="ListParagraph"/>
        <w:tabs>
          <w:tab w:val="left" w:pos="3271"/>
        </w:tabs>
        <w:bidi w:val="0"/>
        <w:spacing w:after="120" w:line="360" w:lineRule="auto"/>
        <w:ind w:left="0"/>
        <w:rPr>
          <w:rFonts w:asciiTheme="majorBidi" w:hAnsiTheme="majorBidi" w:cstheme="majorBidi"/>
          <w:sz w:val="20"/>
          <w:szCs w:val="20"/>
        </w:rPr>
      </w:pPr>
    </w:p>
    <w:p w14:paraId="68EA92EB" w14:textId="77777777" w:rsidR="00FE7641" w:rsidRDefault="00FE7641" w:rsidP="00FE7641">
      <w:pPr>
        <w:pStyle w:val="ListParagraph"/>
        <w:tabs>
          <w:tab w:val="left" w:pos="3271"/>
        </w:tabs>
        <w:bidi w:val="0"/>
        <w:spacing w:after="120" w:line="360" w:lineRule="auto"/>
        <w:ind w:left="0"/>
        <w:rPr>
          <w:rFonts w:asciiTheme="majorBidi" w:hAnsiTheme="majorBidi" w:cstheme="majorBidi"/>
          <w:sz w:val="20"/>
          <w:szCs w:val="20"/>
        </w:rPr>
      </w:pPr>
    </w:p>
    <w:p w14:paraId="0A13288D" w14:textId="77777777" w:rsidR="00FE7641" w:rsidRDefault="00FE7641" w:rsidP="00FE7641">
      <w:pPr>
        <w:pStyle w:val="ListParagraph"/>
        <w:tabs>
          <w:tab w:val="left" w:pos="3271"/>
        </w:tabs>
        <w:bidi w:val="0"/>
        <w:spacing w:after="120" w:line="360" w:lineRule="auto"/>
        <w:ind w:left="0"/>
        <w:rPr>
          <w:rFonts w:asciiTheme="majorBidi" w:hAnsiTheme="majorBidi" w:cstheme="majorBidi"/>
          <w:sz w:val="20"/>
          <w:szCs w:val="20"/>
        </w:rPr>
      </w:pPr>
    </w:p>
    <w:p w14:paraId="1C076CBC" w14:textId="77777777" w:rsidR="00FE7641" w:rsidRDefault="00FE7641" w:rsidP="00FE7641">
      <w:pPr>
        <w:pStyle w:val="ListParagraph"/>
        <w:tabs>
          <w:tab w:val="left" w:pos="3271"/>
        </w:tabs>
        <w:bidi w:val="0"/>
        <w:spacing w:after="120" w:line="360" w:lineRule="auto"/>
        <w:ind w:left="0"/>
        <w:rPr>
          <w:rFonts w:asciiTheme="majorBidi" w:hAnsiTheme="majorBidi" w:cstheme="majorBidi"/>
          <w:sz w:val="20"/>
          <w:szCs w:val="20"/>
        </w:rPr>
      </w:pPr>
    </w:p>
    <w:p w14:paraId="63E33506" w14:textId="77777777" w:rsidR="00FE7641" w:rsidRDefault="00FE7641" w:rsidP="00FE7641">
      <w:pPr>
        <w:pStyle w:val="ListParagraph"/>
        <w:tabs>
          <w:tab w:val="left" w:pos="3271"/>
        </w:tabs>
        <w:bidi w:val="0"/>
        <w:spacing w:after="120" w:line="360" w:lineRule="auto"/>
        <w:ind w:left="0"/>
        <w:rPr>
          <w:rFonts w:asciiTheme="majorBidi" w:hAnsiTheme="majorBidi" w:cstheme="majorBidi"/>
          <w:sz w:val="20"/>
          <w:szCs w:val="20"/>
        </w:rPr>
        <w:sectPr w:rsidR="00FE7641" w:rsidSect="008E051F">
          <w:footerReference w:type="default" r:id="rId12"/>
          <w:pgSz w:w="12240" w:h="15840"/>
          <w:pgMar w:top="993" w:right="1440" w:bottom="1080" w:left="1440" w:header="720" w:footer="720" w:gutter="0"/>
          <w:cols w:space="720"/>
          <w:docGrid w:linePitch="360"/>
        </w:sectPr>
      </w:pPr>
      <w:r>
        <w:rPr>
          <w:rFonts w:asciiTheme="majorBidi" w:hAnsiTheme="majorBidi" w:cstheme="majorBidi"/>
          <w:sz w:val="20"/>
          <w:szCs w:val="20"/>
        </w:rPr>
        <w:br w:type="page"/>
      </w:r>
    </w:p>
    <w:tbl>
      <w:tblPr>
        <w:tblStyle w:val="TableGrid1"/>
        <w:tblpPr w:leftFromText="180" w:rightFromText="180" w:vertAnchor="page" w:horzAnchor="margin" w:tblpXSpec="center" w:tblpY="1186"/>
        <w:tblW w:w="14062" w:type="dxa"/>
        <w:tblLook w:val="04A0" w:firstRow="1" w:lastRow="0" w:firstColumn="1" w:lastColumn="0" w:noHBand="0" w:noVBand="1"/>
      </w:tblPr>
      <w:tblGrid>
        <w:gridCol w:w="1230"/>
        <w:gridCol w:w="1784"/>
        <w:gridCol w:w="1375"/>
        <w:gridCol w:w="1487"/>
        <w:gridCol w:w="1424"/>
        <w:gridCol w:w="2233"/>
        <w:gridCol w:w="3036"/>
        <w:gridCol w:w="1493"/>
      </w:tblGrid>
      <w:tr w:rsidR="0094728D" w:rsidRPr="003057F4" w14:paraId="3011EE7D" w14:textId="77777777" w:rsidTr="0094728D">
        <w:trPr>
          <w:cantSplit/>
          <w:trHeight w:val="618"/>
        </w:trPr>
        <w:tc>
          <w:tcPr>
            <w:tcW w:w="14062" w:type="dxa"/>
            <w:gridSpan w:val="8"/>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center"/>
          </w:tcPr>
          <w:p w14:paraId="1E760105" w14:textId="77777777" w:rsidR="0094728D" w:rsidRPr="0094728D" w:rsidRDefault="0094728D" w:rsidP="0094728D">
            <w:pPr>
              <w:rPr>
                <w:rFonts w:asciiTheme="majorBidi" w:eastAsia="Calibri" w:hAnsiTheme="majorBidi" w:cstheme="majorBidi"/>
                <w:b/>
                <w:bCs/>
                <w:sz w:val="18"/>
                <w:szCs w:val="18"/>
              </w:rPr>
            </w:pPr>
            <w:r w:rsidRPr="0094728D">
              <w:rPr>
                <w:rFonts w:ascii="Times New Roman" w:hAnsi="Times New Roman" w:cs="Times New Roman"/>
                <w:b/>
                <w:bCs/>
              </w:rPr>
              <w:lastRenderedPageBreak/>
              <w:t xml:space="preserve">Table 1: Characteristics of  22  included experimental or quasi-experimental studies </w:t>
            </w:r>
          </w:p>
        </w:tc>
      </w:tr>
      <w:tr w:rsidR="00137319" w:rsidRPr="003057F4" w14:paraId="0E70920E" w14:textId="77777777" w:rsidTr="00367A1A">
        <w:trPr>
          <w:cantSplit/>
          <w:trHeight w:val="893"/>
        </w:trPr>
        <w:tc>
          <w:tcPr>
            <w:tcW w:w="1231" w:type="dxa"/>
            <w:shd w:val="clear" w:color="auto" w:fill="FDE9D9" w:themeFill="accent6" w:themeFillTint="33"/>
            <w:vAlign w:val="center"/>
          </w:tcPr>
          <w:p w14:paraId="3AF70ACD" w14:textId="77777777" w:rsidR="00DE618C" w:rsidRPr="003057F4" w:rsidRDefault="00DE618C" w:rsidP="00654C0C">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First Author</w:t>
            </w:r>
          </w:p>
          <w:p w14:paraId="326628B3" w14:textId="77777777" w:rsidR="00DE618C" w:rsidRPr="003057F4" w:rsidRDefault="00DE618C" w:rsidP="00654C0C">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Year</w:t>
            </w:r>
          </w:p>
          <w:p w14:paraId="143426C8" w14:textId="77777777" w:rsidR="00DE618C" w:rsidRPr="003057F4" w:rsidRDefault="00DE618C" w:rsidP="00654C0C">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Country</w:t>
            </w:r>
          </w:p>
        </w:tc>
        <w:tc>
          <w:tcPr>
            <w:tcW w:w="0" w:type="auto"/>
            <w:shd w:val="clear" w:color="auto" w:fill="FDE9D9" w:themeFill="accent6" w:themeFillTint="33"/>
            <w:vAlign w:val="center"/>
          </w:tcPr>
          <w:p w14:paraId="2FC092A3" w14:textId="77777777" w:rsidR="00DE618C" w:rsidRPr="003057F4" w:rsidRDefault="00DE618C" w:rsidP="00654C0C">
            <w:pPr>
              <w:spacing w:after="200" w:line="276" w:lineRule="auto"/>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Design</w:t>
            </w:r>
          </w:p>
        </w:tc>
        <w:tc>
          <w:tcPr>
            <w:tcW w:w="0" w:type="auto"/>
            <w:shd w:val="clear" w:color="auto" w:fill="FDE9D9" w:themeFill="accent6" w:themeFillTint="33"/>
            <w:vAlign w:val="center"/>
          </w:tcPr>
          <w:p w14:paraId="09C631BD" w14:textId="77777777" w:rsidR="00DE618C" w:rsidRPr="003057F4" w:rsidRDefault="00DE618C" w:rsidP="00654C0C">
            <w:pPr>
              <w:spacing w:after="200" w:line="276" w:lineRule="auto"/>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Participants</w:t>
            </w:r>
          </w:p>
        </w:tc>
        <w:tc>
          <w:tcPr>
            <w:tcW w:w="0" w:type="auto"/>
            <w:shd w:val="clear" w:color="auto" w:fill="FDE9D9" w:themeFill="accent6" w:themeFillTint="33"/>
            <w:vAlign w:val="center"/>
          </w:tcPr>
          <w:p w14:paraId="136ECDD2" w14:textId="77777777" w:rsidR="00DE618C" w:rsidRPr="003057F4" w:rsidRDefault="00DE618C" w:rsidP="00654C0C">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Intervention</w:t>
            </w:r>
          </w:p>
        </w:tc>
        <w:tc>
          <w:tcPr>
            <w:tcW w:w="0" w:type="auto"/>
            <w:shd w:val="clear" w:color="auto" w:fill="FDE9D9" w:themeFill="accent6" w:themeFillTint="33"/>
            <w:vAlign w:val="center"/>
          </w:tcPr>
          <w:p w14:paraId="1CDAA092" w14:textId="77777777" w:rsidR="00DE618C" w:rsidRPr="003057F4" w:rsidRDefault="00DE618C" w:rsidP="00654C0C">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Comparison</w:t>
            </w:r>
          </w:p>
        </w:tc>
        <w:tc>
          <w:tcPr>
            <w:tcW w:w="0" w:type="auto"/>
            <w:shd w:val="clear" w:color="auto" w:fill="FDE9D9" w:themeFill="accent6" w:themeFillTint="33"/>
            <w:vAlign w:val="center"/>
          </w:tcPr>
          <w:p w14:paraId="0A4ECC1F" w14:textId="77777777" w:rsidR="00DE618C" w:rsidRPr="003057F4" w:rsidRDefault="00DE618C" w:rsidP="00654C0C">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Outcome  measures</w:t>
            </w:r>
          </w:p>
        </w:tc>
        <w:tc>
          <w:tcPr>
            <w:tcW w:w="0" w:type="auto"/>
            <w:shd w:val="clear" w:color="auto" w:fill="FDE9D9" w:themeFill="accent6" w:themeFillTint="33"/>
            <w:vAlign w:val="center"/>
          </w:tcPr>
          <w:p w14:paraId="0BF974E4" w14:textId="77777777" w:rsidR="00DE618C" w:rsidRPr="003057F4" w:rsidRDefault="00DE618C" w:rsidP="00654C0C">
            <w:pPr>
              <w:spacing w:after="200" w:line="276" w:lineRule="auto"/>
              <w:jc w:val="center"/>
              <w:rPr>
                <w:rFonts w:asciiTheme="majorBidi" w:eastAsia="Calibri" w:hAnsiTheme="majorBidi" w:cstheme="majorBidi"/>
                <w:sz w:val="18"/>
                <w:szCs w:val="18"/>
                <w:vertAlign w:val="superscript"/>
              </w:rPr>
            </w:pPr>
            <w:r>
              <w:rPr>
                <w:rFonts w:asciiTheme="majorBidi" w:eastAsia="Calibri" w:hAnsiTheme="majorBidi" w:cstheme="majorBidi"/>
                <w:sz w:val="18"/>
                <w:szCs w:val="18"/>
              </w:rPr>
              <w:t>Results</w:t>
            </w:r>
          </w:p>
        </w:tc>
        <w:tc>
          <w:tcPr>
            <w:tcW w:w="0" w:type="auto"/>
            <w:shd w:val="clear" w:color="auto" w:fill="FDE9D9" w:themeFill="accent6" w:themeFillTint="33"/>
            <w:vAlign w:val="center"/>
          </w:tcPr>
          <w:p w14:paraId="7C060812" w14:textId="77777777" w:rsidR="00DE618C" w:rsidRPr="00654C0C" w:rsidRDefault="00654C0C" w:rsidP="00F22517">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Critical </w:t>
            </w:r>
            <w:r w:rsidR="00F22517">
              <w:rPr>
                <w:rFonts w:asciiTheme="majorBidi" w:eastAsia="Calibri" w:hAnsiTheme="majorBidi" w:cstheme="majorBidi"/>
                <w:sz w:val="18"/>
                <w:szCs w:val="18"/>
              </w:rPr>
              <w:t>A</w:t>
            </w:r>
            <w:r>
              <w:rPr>
                <w:rFonts w:asciiTheme="majorBidi" w:eastAsia="Calibri" w:hAnsiTheme="majorBidi" w:cstheme="majorBidi"/>
                <w:sz w:val="18"/>
                <w:szCs w:val="18"/>
              </w:rPr>
              <w:t>ppraisal by SURE</w:t>
            </w:r>
            <w:r w:rsidR="00F22517" w:rsidRPr="0094728D">
              <w:rPr>
                <w:rFonts w:asciiTheme="majorBidi" w:eastAsia="Calibri" w:hAnsiTheme="majorBidi" w:cstheme="majorBidi"/>
                <w:vertAlign w:val="superscript"/>
              </w:rPr>
              <w:t>*</w:t>
            </w:r>
          </w:p>
        </w:tc>
      </w:tr>
      <w:tr w:rsidR="00F875FD" w:rsidRPr="003057F4" w14:paraId="7F1DA765" w14:textId="77777777" w:rsidTr="00367A1A">
        <w:trPr>
          <w:trHeight w:val="1010"/>
        </w:trPr>
        <w:tc>
          <w:tcPr>
            <w:tcW w:w="1231" w:type="dxa"/>
            <w:vAlign w:val="center"/>
          </w:tcPr>
          <w:p w14:paraId="0F9FCBC6" w14:textId="77777777" w:rsidR="00DE618C" w:rsidRPr="003057F4" w:rsidRDefault="00DE618C" w:rsidP="00EF222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Chung</w:t>
            </w:r>
            <w:r w:rsidRPr="003057F4">
              <w:rPr>
                <w:rFonts w:asciiTheme="majorBidi" w:eastAsia="Calibri" w:hAnsiTheme="majorBidi" w:cstheme="majorBidi"/>
                <w:sz w:val="18"/>
                <w:szCs w:val="18"/>
              </w:rPr>
              <w:t xml:space="preserve"> </w:t>
            </w:r>
            <w:r>
              <w:rPr>
                <w:rFonts w:asciiTheme="majorBidi" w:eastAsia="Calibri" w:hAnsiTheme="majorBidi" w:cstheme="majorBidi"/>
                <w:sz w:val="18"/>
                <w:szCs w:val="18"/>
              </w:rPr>
              <w:t>EK</w:t>
            </w:r>
          </w:p>
          <w:p w14:paraId="0059369D" w14:textId="77777777" w:rsidR="00DE618C" w:rsidRPr="003057F4" w:rsidRDefault="00DE618C" w:rsidP="00EF2221">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200</w:t>
            </w:r>
            <w:r>
              <w:rPr>
                <w:rFonts w:asciiTheme="majorBidi" w:eastAsia="Calibri" w:hAnsiTheme="majorBidi" w:cstheme="majorBidi"/>
                <w:sz w:val="18"/>
                <w:szCs w:val="18"/>
              </w:rPr>
              <w:t>9</w:t>
            </w:r>
          </w:p>
          <w:p w14:paraId="7990C3AD" w14:textId="77777777" w:rsidR="00DE618C" w:rsidRPr="003057F4" w:rsidRDefault="00DE618C" w:rsidP="006914F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Korea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&lt;EndNote&gt;&lt;Cite&gt;&lt;Author&gt;Chung EK&lt;/Author&gt;&lt;Year&gt;2009&lt;/Year&gt;&lt;RecNum&gt;17&lt;/RecNum&gt;&lt;DisplayText&gt;(17)&lt;/DisplayText&gt;&lt;record&gt;&lt;rec-number&gt;17&lt;/rec-number&gt;&lt;foreign-keys&gt;&lt;key app="EN" db-id="z9vs9xsx3252fqewvt3xpz975r5wxfrtps29" timestamp="1558605067"&gt;17&lt;/key&gt;&lt;/foreign-keys&gt;&lt;ref-type name="Journal Article"&gt;17&lt;/ref-type&gt;&lt;contributors&gt;&lt;authors&gt;&lt;author&gt;Chung EK, Rhee JA,  Baik YH,  San A.&lt;/author&gt;&lt;/authors&gt;&lt;/contributors&gt;&lt;titles&gt;&lt;title&gt;The effect of team-based learning in medical ethics education&lt;/title&gt;&lt;secondary-title&gt;Medical Teacher&lt;/secondary-title&gt;&lt;/titles&gt;&lt;periodical&gt;&lt;full-title&gt;Medical Teacher&lt;/full-title&gt;&lt;/periodical&gt;&lt;pages&gt;1013-1017&lt;/pages&gt;&lt;volume&gt;31&lt;/volume&gt;&lt;dates&gt;&lt;year&gt;2009&lt;/year&gt;&lt;/dates&gt;&lt;urls&gt;&lt;/urls&gt;&lt;/record&gt;&lt;/Cite&gt;&lt;/EndNote&gt;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(17)</w:t>
            </w:r>
            <w:r w:rsidR="006914F9">
              <w:rPr>
                <w:rFonts w:asciiTheme="majorBidi" w:eastAsia="Calibri" w:hAnsiTheme="majorBidi" w:cstheme="majorBidi"/>
                <w:sz w:val="18"/>
                <w:szCs w:val="18"/>
              </w:rPr>
              <w:fldChar w:fldCharType="end"/>
            </w:r>
          </w:p>
        </w:tc>
        <w:tc>
          <w:tcPr>
            <w:tcW w:w="0" w:type="auto"/>
            <w:vAlign w:val="center"/>
          </w:tcPr>
          <w:p w14:paraId="41AFCF37" w14:textId="77777777" w:rsidR="00DE618C" w:rsidRPr="003057F4" w:rsidRDefault="00C35702" w:rsidP="00DE618C">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DE618C" w:rsidRPr="003057F4">
              <w:rPr>
                <w:rFonts w:asciiTheme="majorBidi" w:eastAsia="Calibri" w:hAnsiTheme="majorBidi" w:cstheme="majorBidi"/>
                <w:sz w:val="18"/>
                <w:szCs w:val="18"/>
              </w:rPr>
              <w:t>-experimental</w:t>
            </w:r>
          </w:p>
          <w:p w14:paraId="10AD5384" w14:textId="77777777" w:rsidR="00DE618C" w:rsidRPr="003057F4" w:rsidRDefault="00DE618C" w:rsidP="00FE7641">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14:paraId="64699CF5" w14:textId="77777777" w:rsidR="00DE618C" w:rsidRPr="003057F4" w:rsidRDefault="00DE618C" w:rsidP="00DE618C">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tc>
        <w:tc>
          <w:tcPr>
            <w:tcW w:w="0" w:type="auto"/>
            <w:vAlign w:val="center"/>
          </w:tcPr>
          <w:p w14:paraId="42B75113" w14:textId="77777777" w:rsidR="00DE618C" w:rsidRPr="003057F4" w:rsidRDefault="00DE618C"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First year medical students (n=160)</w:t>
            </w:r>
          </w:p>
        </w:tc>
        <w:tc>
          <w:tcPr>
            <w:tcW w:w="0" w:type="auto"/>
            <w:vAlign w:val="center"/>
          </w:tcPr>
          <w:p w14:paraId="0DAE193A" w14:textId="77777777" w:rsidR="00DE618C" w:rsidRPr="003057F4" w:rsidRDefault="00904BBE" w:rsidP="00904BBE">
            <w:pPr>
              <w:spacing w:before="240"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Team-based Learning (TBL)</w:t>
            </w:r>
          </w:p>
        </w:tc>
        <w:tc>
          <w:tcPr>
            <w:tcW w:w="0" w:type="auto"/>
          </w:tcPr>
          <w:p w14:paraId="6B0A78F2" w14:textId="77777777" w:rsidR="00DE618C" w:rsidRDefault="00DE618C" w:rsidP="00FE7641">
            <w:pPr>
              <w:contextualSpacing/>
              <w:jc w:val="center"/>
              <w:rPr>
                <w:rFonts w:asciiTheme="majorBidi" w:eastAsia="Calibri" w:hAnsiTheme="majorBidi" w:cstheme="majorBidi"/>
                <w:sz w:val="18"/>
                <w:szCs w:val="18"/>
              </w:rPr>
            </w:pPr>
          </w:p>
          <w:p w14:paraId="0BCEC292" w14:textId="77777777" w:rsidR="00654C0C" w:rsidRDefault="00654C0C" w:rsidP="00FE7641">
            <w:pPr>
              <w:contextualSpacing/>
              <w:jc w:val="center"/>
              <w:rPr>
                <w:rFonts w:asciiTheme="majorBidi" w:eastAsia="Calibri" w:hAnsiTheme="majorBidi" w:cstheme="majorBidi"/>
                <w:sz w:val="18"/>
                <w:szCs w:val="18"/>
              </w:rPr>
            </w:pPr>
          </w:p>
          <w:p w14:paraId="160B08D3" w14:textId="77777777" w:rsidR="00654C0C" w:rsidRDefault="00654C0C" w:rsidP="00FE764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p>
        </w:tc>
        <w:tc>
          <w:tcPr>
            <w:tcW w:w="0" w:type="auto"/>
            <w:vAlign w:val="center"/>
          </w:tcPr>
          <w:p w14:paraId="405E3974" w14:textId="77777777" w:rsidR="00DE618C" w:rsidRPr="003057F4" w:rsidRDefault="00BB1A47" w:rsidP="00BB1A47">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w:t>
            </w:r>
            <w:r w:rsidR="00DE618C">
              <w:rPr>
                <w:rFonts w:asciiTheme="majorBidi" w:eastAsia="Calibri" w:hAnsiTheme="majorBidi" w:cstheme="majorBidi"/>
                <w:sz w:val="18"/>
                <w:szCs w:val="18"/>
              </w:rPr>
              <w:t>tudent engagement</w:t>
            </w:r>
            <w:r>
              <w:rPr>
                <w:rFonts w:asciiTheme="majorBidi" w:eastAsia="Calibri" w:hAnsiTheme="majorBidi" w:cstheme="majorBidi"/>
                <w:sz w:val="18"/>
                <w:szCs w:val="18"/>
              </w:rPr>
              <w:t>,</w:t>
            </w:r>
            <w:r w:rsidR="00DE618C">
              <w:rPr>
                <w:rFonts w:asciiTheme="majorBidi" w:eastAsia="Calibri" w:hAnsiTheme="majorBidi" w:cstheme="majorBidi"/>
                <w:sz w:val="18"/>
                <w:szCs w:val="18"/>
              </w:rPr>
              <w:t xml:space="preserve"> satisfaction and assessed educational achievement</w:t>
            </w:r>
          </w:p>
        </w:tc>
        <w:tc>
          <w:tcPr>
            <w:tcW w:w="0" w:type="auto"/>
            <w:vAlign w:val="center"/>
          </w:tcPr>
          <w:p w14:paraId="79CEF6D2" w14:textId="77777777" w:rsidR="00654C0C" w:rsidRPr="003057F4" w:rsidRDefault="00654C0C" w:rsidP="00654C0C">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TBL improved student performance and increased student engagement and satisfaction</w:t>
            </w:r>
          </w:p>
        </w:tc>
        <w:tc>
          <w:tcPr>
            <w:tcW w:w="0" w:type="auto"/>
            <w:vAlign w:val="center"/>
          </w:tcPr>
          <w:p w14:paraId="13DFD4C5" w14:textId="77777777" w:rsidR="00DE618C" w:rsidRPr="003057F4" w:rsidRDefault="00DE618C" w:rsidP="00DE618C">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14:paraId="0CF2546C" w14:textId="77777777" w:rsidR="00DE618C" w:rsidRPr="003057F4" w:rsidRDefault="00DE618C" w:rsidP="00DE618C">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14:paraId="479D7851" w14:textId="77777777" w:rsidR="00DE618C" w:rsidRPr="003057F4" w:rsidRDefault="00DE618C" w:rsidP="00DE618C">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F875FD" w:rsidRPr="003057F4" w14:paraId="18DB55A2" w14:textId="77777777" w:rsidTr="00367A1A">
        <w:trPr>
          <w:trHeight w:val="1010"/>
        </w:trPr>
        <w:tc>
          <w:tcPr>
            <w:tcW w:w="1231" w:type="dxa"/>
            <w:vAlign w:val="center"/>
          </w:tcPr>
          <w:p w14:paraId="2FABC414" w14:textId="77777777" w:rsidR="00DE618C" w:rsidRDefault="00BB1A47" w:rsidP="00FE7641">
            <w:pPr>
              <w:spacing w:after="200" w:line="276" w:lineRule="auto"/>
              <w:contextualSpacing/>
              <w:jc w:val="center"/>
              <w:rPr>
                <w:rFonts w:asciiTheme="majorBidi" w:eastAsia="Calibri" w:hAnsiTheme="majorBidi" w:cstheme="majorBidi"/>
                <w:sz w:val="18"/>
                <w:szCs w:val="18"/>
              </w:rPr>
            </w:pPr>
            <w:proofErr w:type="spellStart"/>
            <w:r>
              <w:rPr>
                <w:rFonts w:asciiTheme="majorBidi" w:eastAsia="Calibri" w:hAnsiTheme="majorBidi" w:cstheme="majorBidi"/>
                <w:sz w:val="18"/>
                <w:szCs w:val="18"/>
              </w:rPr>
              <w:t>Beigy</w:t>
            </w:r>
            <w:proofErr w:type="spellEnd"/>
            <w:r>
              <w:rPr>
                <w:rFonts w:asciiTheme="majorBidi" w:eastAsia="Calibri" w:hAnsiTheme="majorBidi" w:cstheme="majorBidi"/>
                <w:sz w:val="18"/>
                <w:szCs w:val="18"/>
              </w:rPr>
              <w:t xml:space="preserve"> M</w:t>
            </w:r>
          </w:p>
          <w:p w14:paraId="6B8E0CCD" w14:textId="77777777" w:rsidR="00BB1A47" w:rsidRDefault="00BB1A47"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2016</w:t>
            </w:r>
          </w:p>
          <w:p w14:paraId="438E16FF" w14:textId="77777777" w:rsidR="00BB1A47" w:rsidRPr="003057F4" w:rsidRDefault="00BB1A47" w:rsidP="006914F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Iran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&lt;EndNote&gt;&lt;Cite&gt;&lt;Author&gt;Beigy M&lt;/Author&gt;&lt;Year&gt;2016&lt;/Year&gt;&lt;RecNum&gt;38&lt;/RecNum&gt;&lt;DisplayText&gt;(20)&lt;/DisplayText&gt;&lt;record&gt;&lt;rec-number&gt;38&lt;/rec-number&gt;&lt;foreign-keys&gt;&lt;key app="EN" db-id="z9vs9xsx3252fqewvt3xpz975r5wxfrtps29" timestamp="1558632887"&gt;38&lt;/key&gt;&lt;/foreign-keys&gt;&lt;ref-type name="Journal Article"&gt;17&lt;/ref-type&gt;&lt;contributors&gt;&lt;authors&gt;&lt;author&gt;Beigy M,  Pishgahi Gh, Moghaddas F, Maghbouli N, Shirbache K,  Asghari F, Abolfat-h Zadeh N&lt;/author&gt;&lt;/authors&gt;&lt;/contributors&gt;&lt;titles&gt;&lt;title&gt;Students’ medical ethics rounds: a combinatorial program for medical ethics education&lt;/title&gt;&lt;secondary-title&gt;J Med Ethics Hist Med&lt;/secondary-title&gt;&lt;/titles&gt;&lt;periodical&gt;&lt;full-title&gt;J Med Ethics Hist Med&lt;/full-title&gt;&lt;/periodical&gt;&lt;volume&gt;9&lt;/volume&gt;&lt;number&gt;3&lt;/number&gt;&lt;dates&gt;&lt;year&gt;2016&lt;/year&gt;&lt;/dates&gt;&lt;urls&gt;&lt;/urls&gt;&lt;/record&gt;&lt;/Cite&gt;&lt;/EndNote&gt;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(20)</w:t>
            </w:r>
            <w:r w:rsidR="006914F9">
              <w:rPr>
                <w:rFonts w:asciiTheme="majorBidi" w:eastAsia="Calibri" w:hAnsiTheme="majorBidi" w:cstheme="majorBidi"/>
                <w:sz w:val="18"/>
                <w:szCs w:val="18"/>
              </w:rPr>
              <w:fldChar w:fldCharType="end"/>
            </w:r>
          </w:p>
        </w:tc>
        <w:tc>
          <w:tcPr>
            <w:tcW w:w="0" w:type="auto"/>
            <w:vAlign w:val="center"/>
          </w:tcPr>
          <w:p w14:paraId="3D151EA9" w14:textId="77777777" w:rsidR="000E0952" w:rsidRPr="003057F4" w:rsidRDefault="00C35702" w:rsidP="000E09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E</w:t>
            </w:r>
            <w:r w:rsidR="000E0952" w:rsidRPr="003057F4">
              <w:rPr>
                <w:rFonts w:asciiTheme="majorBidi" w:eastAsia="Calibri" w:hAnsiTheme="majorBidi" w:cstheme="majorBidi"/>
                <w:sz w:val="18"/>
                <w:szCs w:val="18"/>
              </w:rPr>
              <w:t>xperimental</w:t>
            </w:r>
          </w:p>
          <w:p w14:paraId="6E46140E" w14:textId="77777777" w:rsidR="000E0952" w:rsidRPr="003057F4" w:rsidRDefault="000E0952" w:rsidP="000E09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14:paraId="117C550D" w14:textId="77777777" w:rsidR="00DE618C" w:rsidRPr="003057F4" w:rsidRDefault="000E0952" w:rsidP="000E09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tc>
        <w:tc>
          <w:tcPr>
            <w:tcW w:w="0" w:type="auto"/>
            <w:vAlign w:val="center"/>
          </w:tcPr>
          <w:p w14:paraId="69D77FDA" w14:textId="77777777" w:rsidR="00DE618C" w:rsidRPr="003057F4" w:rsidRDefault="00BB1A47"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Medical Sciences Students (n=335)</w:t>
            </w:r>
          </w:p>
        </w:tc>
        <w:tc>
          <w:tcPr>
            <w:tcW w:w="0" w:type="auto"/>
            <w:vAlign w:val="center"/>
          </w:tcPr>
          <w:p w14:paraId="0B50CDE0" w14:textId="77777777" w:rsidR="00DE618C" w:rsidRPr="003057F4" w:rsidRDefault="000E0952"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Students</w:t>
            </w:r>
            <w:r>
              <w:rPr>
                <w:rFonts w:asciiTheme="majorBidi" w:eastAsia="Calibri" w:hAnsiTheme="majorBidi" w:cstheme="majorBidi"/>
                <w:sz w:val="18"/>
                <w:szCs w:val="18"/>
                <w:vertAlign w:val="superscript"/>
              </w:rPr>
              <w:t>’</w:t>
            </w:r>
            <w:r>
              <w:rPr>
                <w:rFonts w:asciiTheme="majorBidi" w:eastAsia="Calibri" w:hAnsiTheme="majorBidi" w:cstheme="majorBidi"/>
                <w:sz w:val="18"/>
                <w:szCs w:val="18"/>
              </w:rPr>
              <w:t xml:space="preserve"> Medical Ethics Rounds</w:t>
            </w:r>
            <w:r w:rsidR="00E07953">
              <w:rPr>
                <w:rFonts w:asciiTheme="majorBidi" w:eastAsia="Calibri" w:hAnsiTheme="majorBidi" w:cstheme="majorBidi"/>
                <w:sz w:val="18"/>
                <w:szCs w:val="18"/>
              </w:rPr>
              <w:t xml:space="preserve"> (SMER)</w:t>
            </w:r>
          </w:p>
        </w:tc>
        <w:tc>
          <w:tcPr>
            <w:tcW w:w="0" w:type="auto"/>
          </w:tcPr>
          <w:p w14:paraId="35F6D1A2" w14:textId="77777777" w:rsidR="00DE618C" w:rsidRDefault="00DE618C" w:rsidP="00FE7641">
            <w:pPr>
              <w:contextualSpacing/>
              <w:jc w:val="center"/>
              <w:rPr>
                <w:rFonts w:asciiTheme="majorBidi" w:eastAsia="Calibri" w:hAnsiTheme="majorBidi" w:cstheme="majorBidi"/>
                <w:sz w:val="18"/>
                <w:szCs w:val="18"/>
              </w:rPr>
            </w:pPr>
          </w:p>
          <w:p w14:paraId="58D503B9" w14:textId="77777777" w:rsidR="00E07953" w:rsidRDefault="00E07953" w:rsidP="00FE7641">
            <w:pPr>
              <w:contextualSpacing/>
              <w:jc w:val="center"/>
              <w:rPr>
                <w:rFonts w:asciiTheme="majorBidi" w:eastAsia="Calibri" w:hAnsiTheme="majorBidi" w:cstheme="majorBidi"/>
                <w:sz w:val="18"/>
                <w:szCs w:val="18"/>
              </w:rPr>
            </w:pPr>
          </w:p>
          <w:p w14:paraId="7EFCC22B" w14:textId="77777777" w:rsidR="00E07953" w:rsidRDefault="00E07953" w:rsidP="00FE764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p>
          <w:p w14:paraId="41B1F663" w14:textId="77777777" w:rsidR="00E07953" w:rsidRPr="003057F4" w:rsidRDefault="00E07953" w:rsidP="00E07953">
            <w:pPr>
              <w:contextualSpacing/>
              <w:rPr>
                <w:rFonts w:asciiTheme="majorBidi" w:eastAsia="Calibri" w:hAnsiTheme="majorBidi" w:cstheme="majorBidi"/>
                <w:sz w:val="18"/>
                <w:szCs w:val="18"/>
              </w:rPr>
            </w:pPr>
          </w:p>
        </w:tc>
        <w:tc>
          <w:tcPr>
            <w:tcW w:w="0" w:type="auto"/>
            <w:vAlign w:val="center"/>
          </w:tcPr>
          <w:p w14:paraId="63461D16" w14:textId="77777777" w:rsidR="00DE618C" w:rsidRPr="003057F4" w:rsidRDefault="000E0952" w:rsidP="00BB1A47">
            <w:pPr>
              <w:contextualSpacing/>
              <w:jc w:val="center"/>
              <w:rPr>
                <w:rFonts w:asciiTheme="majorBidi" w:eastAsia="Calibri" w:hAnsiTheme="majorBidi" w:cstheme="majorBidi"/>
                <w:sz w:val="18"/>
                <w:szCs w:val="18"/>
              </w:rPr>
            </w:pPr>
            <w:r w:rsidRPr="000E0952">
              <w:rPr>
                <w:rFonts w:asciiTheme="majorBidi" w:eastAsia="Calibri" w:hAnsiTheme="majorBidi" w:cstheme="majorBidi"/>
                <w:sz w:val="18"/>
                <w:szCs w:val="18"/>
              </w:rPr>
              <w:t>knowledge and attitude regarding</w:t>
            </w:r>
            <w:r>
              <w:rPr>
                <w:rFonts w:asciiTheme="majorBidi" w:eastAsia="Calibri" w:hAnsiTheme="majorBidi" w:cstheme="majorBidi"/>
                <w:sz w:val="18"/>
                <w:szCs w:val="18"/>
              </w:rPr>
              <w:t xml:space="preserve"> </w:t>
            </w:r>
            <w:r w:rsidR="00BB1A47">
              <w:rPr>
                <w:rFonts w:asciiTheme="majorBidi" w:eastAsia="Calibri" w:hAnsiTheme="majorBidi" w:cstheme="majorBidi"/>
                <w:sz w:val="18"/>
                <w:szCs w:val="18"/>
              </w:rPr>
              <w:t>selected ethical topics</w:t>
            </w:r>
          </w:p>
        </w:tc>
        <w:tc>
          <w:tcPr>
            <w:tcW w:w="0" w:type="auto"/>
            <w:vAlign w:val="center"/>
          </w:tcPr>
          <w:p w14:paraId="13D6CF21" w14:textId="77777777" w:rsidR="00DE618C" w:rsidRPr="003057F4" w:rsidRDefault="00E07953" w:rsidP="00FE7641">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SMER improved the knowledge and attitude of students</w:t>
            </w:r>
          </w:p>
        </w:tc>
        <w:tc>
          <w:tcPr>
            <w:tcW w:w="0" w:type="auto"/>
            <w:vAlign w:val="center"/>
          </w:tcPr>
          <w:p w14:paraId="32D4DB50" w14:textId="77777777" w:rsidR="00E07953" w:rsidRPr="003057F4" w:rsidRDefault="00E07953" w:rsidP="00E07953">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14:paraId="2AEE59FD" w14:textId="77777777" w:rsidR="00E07953" w:rsidRPr="003057F4" w:rsidRDefault="00E07953" w:rsidP="00E07953">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14:paraId="14FF1528" w14:textId="77777777" w:rsidR="00DE618C" w:rsidRPr="003057F4" w:rsidRDefault="00E07953" w:rsidP="00E07953">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F875FD" w:rsidRPr="003057F4" w14:paraId="5D4C429D" w14:textId="77777777" w:rsidTr="0094728D">
        <w:trPr>
          <w:trHeight w:val="1265"/>
        </w:trPr>
        <w:tc>
          <w:tcPr>
            <w:tcW w:w="1231" w:type="dxa"/>
            <w:vAlign w:val="center"/>
          </w:tcPr>
          <w:p w14:paraId="3170E0E0" w14:textId="77777777" w:rsidR="00DE618C" w:rsidRDefault="00E07953" w:rsidP="00FE7641">
            <w:pPr>
              <w:spacing w:after="200" w:line="276" w:lineRule="auto"/>
              <w:contextualSpacing/>
              <w:jc w:val="center"/>
              <w:rPr>
                <w:rFonts w:asciiTheme="majorBidi" w:eastAsia="Calibri" w:hAnsiTheme="majorBidi" w:cstheme="majorBidi"/>
                <w:sz w:val="18"/>
                <w:szCs w:val="18"/>
              </w:rPr>
            </w:pPr>
            <w:proofErr w:type="spellStart"/>
            <w:r>
              <w:rPr>
                <w:rFonts w:asciiTheme="majorBidi" w:eastAsia="Calibri" w:hAnsiTheme="majorBidi" w:cstheme="majorBidi"/>
                <w:sz w:val="18"/>
                <w:szCs w:val="18"/>
              </w:rPr>
              <w:t>Heidari</w:t>
            </w:r>
            <w:proofErr w:type="spellEnd"/>
            <w:r>
              <w:rPr>
                <w:rFonts w:asciiTheme="majorBidi" w:eastAsia="Calibri" w:hAnsiTheme="majorBidi" w:cstheme="majorBidi"/>
                <w:sz w:val="18"/>
                <w:szCs w:val="18"/>
              </w:rPr>
              <w:t xml:space="preserve"> A</w:t>
            </w:r>
          </w:p>
          <w:p w14:paraId="526FAD9E" w14:textId="77777777" w:rsidR="00E07953" w:rsidRDefault="00E07953"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2013</w:t>
            </w:r>
          </w:p>
          <w:p w14:paraId="216461BD" w14:textId="77777777" w:rsidR="00E07953" w:rsidRPr="003057F4" w:rsidRDefault="00E07953" w:rsidP="006914F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Iran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&lt;EndNote&gt;&lt;Cite&gt;&lt;Author&gt;Heidari A&lt;/Author&gt;&lt;Year&gt;2013&lt;/Year&gt;&lt;RecNum&gt;18&lt;/RecNum&gt;&lt;DisplayText&gt;(25)&lt;/DisplayText&gt;&lt;record&gt;&lt;rec-number&gt;18&lt;/rec-number&gt;&lt;foreign-keys&gt;&lt;key app="EN" db-id="z9vs9xsx3252fqewvt3xpz975r5wxfrtps29" timestamp="1558605438"&gt;18&lt;/key&gt;&lt;/foreign-keys&gt;&lt;ref-type name="Journal Article"&gt;17&lt;/ref-type&gt;&lt;contributors&gt;&lt;authors&gt;&lt;author&gt; Heidari A, Adeli H,  Taziki A,  Akbari V,  Ghadir MR,  Moosavi-Movahhed M,  Ahangari R, et al&lt;/author&gt;&lt;/authors&gt;&lt;/contributors&gt;&lt;titles&gt;&lt;title&gt;Teaching medical ethics: problem</w:instrText>
            </w:r>
            <w:r w:rsidR="006914F9">
              <w:rPr>
                <w:rFonts w:ascii="Cambria Math" w:eastAsia="Calibri" w:hAnsi="Cambria Math" w:cs="Cambria Math"/>
                <w:sz w:val="18"/>
                <w:szCs w:val="18"/>
              </w:rPr>
              <w:instrText>‐</w:instrText>
            </w:r>
            <w:r w:rsidR="006914F9">
              <w:rPr>
                <w:rFonts w:asciiTheme="majorBidi" w:eastAsia="Calibri" w:hAnsiTheme="majorBidi" w:cstheme="majorBidi"/>
                <w:sz w:val="18"/>
                <w:szCs w:val="18"/>
              </w:rPr>
              <w:instrText>based learning or small group discussion?&lt;/title&gt;&lt;secondary-title&gt;Journal of Medical Ethics and History of Medicine&lt;/secondary-title&gt;&lt;/titles&gt;&lt;periodical&gt;&lt;full-title&gt;Journal of Medical Ethics and History of Medicine&lt;/full-title&gt;&lt;/periodical&gt;&lt;pages&gt;1-6&lt;/pages&gt;&lt;volume&gt;6&lt;/volume&gt;&lt;number&gt;1&lt;/number&gt;&lt;dates&gt;&lt;year&gt;2013&lt;/year&gt;&lt;/dates&gt;&lt;urls&gt;&lt;/urls&gt;&lt;/record&gt;&lt;/Cite&gt;&lt;/EndNote&gt;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(25)</w:t>
            </w:r>
            <w:r w:rsidR="006914F9">
              <w:rPr>
                <w:rFonts w:asciiTheme="majorBidi" w:eastAsia="Calibri" w:hAnsiTheme="majorBidi" w:cstheme="majorBidi"/>
                <w:sz w:val="18"/>
                <w:szCs w:val="18"/>
              </w:rPr>
              <w:fldChar w:fldCharType="end"/>
            </w:r>
          </w:p>
        </w:tc>
        <w:tc>
          <w:tcPr>
            <w:tcW w:w="0" w:type="auto"/>
            <w:vAlign w:val="center"/>
          </w:tcPr>
          <w:p w14:paraId="2306533F" w14:textId="77777777" w:rsidR="009E1A69" w:rsidRPr="003057F4" w:rsidRDefault="00C35702" w:rsidP="009E1A6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9E1A69" w:rsidRPr="003057F4">
              <w:rPr>
                <w:rFonts w:asciiTheme="majorBidi" w:eastAsia="Calibri" w:hAnsiTheme="majorBidi" w:cstheme="majorBidi"/>
                <w:sz w:val="18"/>
                <w:szCs w:val="18"/>
              </w:rPr>
              <w:t>-experimental</w:t>
            </w:r>
          </w:p>
          <w:p w14:paraId="44B46B95" w14:textId="77777777" w:rsidR="009E1A69" w:rsidRPr="003057F4" w:rsidRDefault="009E1A69" w:rsidP="009E1A69">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14:paraId="589008D8" w14:textId="77777777" w:rsidR="00DE618C" w:rsidRPr="003057F4" w:rsidRDefault="00DE618C" w:rsidP="00FE7641">
            <w:pPr>
              <w:spacing w:after="200" w:line="276" w:lineRule="auto"/>
              <w:contextualSpacing/>
              <w:jc w:val="center"/>
              <w:rPr>
                <w:rFonts w:asciiTheme="majorBidi" w:eastAsia="Calibri" w:hAnsiTheme="majorBidi" w:cstheme="majorBidi"/>
                <w:sz w:val="18"/>
                <w:szCs w:val="18"/>
              </w:rPr>
            </w:pPr>
          </w:p>
        </w:tc>
        <w:tc>
          <w:tcPr>
            <w:tcW w:w="0" w:type="auto"/>
            <w:vAlign w:val="center"/>
          </w:tcPr>
          <w:p w14:paraId="28B03EE1" w14:textId="77777777" w:rsidR="00DE618C" w:rsidRPr="003057F4" w:rsidRDefault="009E1A69" w:rsidP="000C7E43">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Medical Students (n=20)</w:t>
            </w:r>
          </w:p>
        </w:tc>
        <w:tc>
          <w:tcPr>
            <w:tcW w:w="0" w:type="auto"/>
            <w:vAlign w:val="center"/>
          </w:tcPr>
          <w:p w14:paraId="0C69139C" w14:textId="77777777" w:rsidR="00DE618C" w:rsidRPr="003057F4" w:rsidRDefault="009E1A69"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Problem-based Learning (PBL)</w:t>
            </w:r>
          </w:p>
        </w:tc>
        <w:tc>
          <w:tcPr>
            <w:tcW w:w="0" w:type="auto"/>
          </w:tcPr>
          <w:p w14:paraId="3622014B" w14:textId="77777777" w:rsidR="009E1A69" w:rsidRDefault="009E1A69" w:rsidP="009E1A69">
            <w:pPr>
              <w:contextualSpacing/>
              <w:jc w:val="center"/>
              <w:rPr>
                <w:rFonts w:asciiTheme="majorBidi" w:eastAsia="Calibri" w:hAnsiTheme="majorBidi" w:cstheme="majorBidi"/>
                <w:sz w:val="18"/>
                <w:szCs w:val="18"/>
              </w:rPr>
            </w:pPr>
          </w:p>
          <w:p w14:paraId="519867DF" w14:textId="77777777" w:rsidR="009E1A69" w:rsidRDefault="009E1A69" w:rsidP="009E1A69">
            <w:pPr>
              <w:contextualSpacing/>
              <w:jc w:val="center"/>
              <w:rPr>
                <w:rFonts w:asciiTheme="majorBidi" w:eastAsia="Calibri" w:hAnsiTheme="majorBidi" w:cstheme="majorBidi"/>
                <w:sz w:val="18"/>
                <w:szCs w:val="18"/>
              </w:rPr>
            </w:pPr>
          </w:p>
          <w:p w14:paraId="5ED5B6BE" w14:textId="77777777" w:rsidR="00DE618C" w:rsidRPr="003057F4" w:rsidRDefault="009E1A69" w:rsidP="009E1A69">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Small Group Discussion (SGD)</w:t>
            </w:r>
          </w:p>
        </w:tc>
        <w:tc>
          <w:tcPr>
            <w:tcW w:w="0" w:type="auto"/>
            <w:vAlign w:val="center"/>
          </w:tcPr>
          <w:p w14:paraId="47D083F8" w14:textId="77777777" w:rsidR="00DE618C" w:rsidRPr="003057F4" w:rsidRDefault="009E1A69"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Student satisfaction and </w:t>
            </w:r>
            <w:r w:rsidR="000C7E43">
              <w:rPr>
                <w:rFonts w:asciiTheme="majorBidi" w:eastAsia="Calibri" w:hAnsiTheme="majorBidi" w:cstheme="majorBidi"/>
                <w:sz w:val="18"/>
                <w:szCs w:val="18"/>
              </w:rPr>
              <w:t>their opinions about effect of ethics teaching on student behavior</w:t>
            </w:r>
          </w:p>
        </w:tc>
        <w:tc>
          <w:tcPr>
            <w:tcW w:w="0" w:type="auto"/>
            <w:vAlign w:val="center"/>
          </w:tcPr>
          <w:p w14:paraId="25639EFB" w14:textId="77777777" w:rsidR="00DE618C" w:rsidRPr="003057F4" w:rsidRDefault="000C7E43" w:rsidP="00FE7641">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The satisfaction rates were not statistically significant differences, but positive opinion about method in the PBL group was higher than the SGD group </w:t>
            </w:r>
          </w:p>
        </w:tc>
        <w:tc>
          <w:tcPr>
            <w:tcW w:w="0" w:type="auto"/>
            <w:vAlign w:val="center"/>
          </w:tcPr>
          <w:p w14:paraId="79D6CD82" w14:textId="77777777" w:rsidR="000C7E43" w:rsidRPr="003057F4" w:rsidRDefault="000C7E43" w:rsidP="000C7E43">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14:paraId="4096FB9F" w14:textId="77777777" w:rsidR="000C7E43" w:rsidRPr="003057F4" w:rsidRDefault="000C7E43" w:rsidP="000C7E43">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14:paraId="7B3FE54A" w14:textId="77777777" w:rsidR="00DE618C" w:rsidRPr="003057F4" w:rsidRDefault="000C7E43" w:rsidP="000C7E43">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F875FD" w:rsidRPr="003057F4" w14:paraId="5AE014A9" w14:textId="77777777" w:rsidTr="0094728D">
        <w:trPr>
          <w:trHeight w:val="941"/>
        </w:trPr>
        <w:tc>
          <w:tcPr>
            <w:tcW w:w="1231" w:type="dxa"/>
            <w:vAlign w:val="center"/>
          </w:tcPr>
          <w:p w14:paraId="51A46F41" w14:textId="77777777" w:rsidR="00DE618C" w:rsidRDefault="00F22517"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Lin </w:t>
            </w:r>
            <w:proofErr w:type="spellStart"/>
            <w:r>
              <w:rPr>
                <w:rFonts w:asciiTheme="majorBidi" w:eastAsia="Calibri" w:hAnsiTheme="majorBidi" w:cstheme="majorBidi"/>
                <w:sz w:val="18"/>
                <w:szCs w:val="18"/>
              </w:rPr>
              <w:t>Ch</w:t>
            </w:r>
            <w:proofErr w:type="spellEnd"/>
            <w:r>
              <w:rPr>
                <w:rFonts w:asciiTheme="majorBidi" w:eastAsia="Calibri" w:hAnsiTheme="majorBidi" w:cstheme="majorBidi"/>
                <w:sz w:val="18"/>
                <w:szCs w:val="18"/>
              </w:rPr>
              <w:t>-F</w:t>
            </w:r>
          </w:p>
          <w:p w14:paraId="2C4CF1DF" w14:textId="77777777" w:rsidR="00F22517" w:rsidRDefault="00F22517"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2010</w:t>
            </w:r>
          </w:p>
          <w:p w14:paraId="1EE7C903" w14:textId="77777777" w:rsidR="00F22517" w:rsidRPr="003057F4" w:rsidRDefault="00F22517" w:rsidP="006914F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Taiwan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&lt;EndNote&gt;&lt;Cite&gt;&lt;Author&gt;Lin Ch&lt;/Author&gt;&lt;Year&gt;2010&lt;/Year&gt;&lt;RecNum&gt;19&lt;/RecNum&gt;&lt;DisplayText&gt;(31)&lt;/DisplayText&gt;&lt;record&gt;&lt;rec-number&gt;19&lt;/rec-number&gt;&lt;foreign-keys&gt;&lt;key app="EN" db-id="z9vs9xsx3252fqewvt3xpz975r5wxfrtps29" timestamp="1558605777"&gt;19&lt;/key&gt;&lt;/foreign-keys&gt;&lt;ref-type name="Journal Article"&gt;17&lt;/ref-type&gt;&lt;contributors&gt;&lt;authors&gt;&lt;author&gt; Lin Ch, Lu M-Sh, Chung Ch-Ch, Yang Ch-M&lt;/author&gt;&lt;/authors&gt;&lt;/contributors&gt;&lt;titles&gt;&lt;title&gt;A comparison of problem-based learning and conventional teaching in nursing ethics education&lt;/title&gt;&lt;secondary-title&gt;Nursing Ethics&lt;/secondary-title&gt;&lt;/titles&gt;&lt;periodical&gt;&lt;full-title&gt;Nursing Ethics&lt;/full-title&gt;&lt;/periodical&gt;&lt;pages&gt;373-382&lt;/pages&gt;&lt;volume&gt;17&lt;/volume&gt;&lt;number&gt;3&lt;/number&gt;&lt;dates&gt;&lt;year&gt;2010&lt;/year&gt;&lt;/dates&gt;&lt;urls&gt;&lt;/urls&gt;&lt;/record&gt;&lt;/Cite&gt;&lt;/EndNote&gt;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(31)</w:t>
            </w:r>
            <w:r w:rsidR="006914F9">
              <w:rPr>
                <w:rFonts w:asciiTheme="majorBidi" w:eastAsia="Calibri" w:hAnsiTheme="majorBidi" w:cstheme="majorBidi"/>
                <w:sz w:val="18"/>
                <w:szCs w:val="18"/>
              </w:rPr>
              <w:fldChar w:fldCharType="end"/>
            </w:r>
          </w:p>
        </w:tc>
        <w:tc>
          <w:tcPr>
            <w:tcW w:w="0" w:type="auto"/>
            <w:vAlign w:val="center"/>
          </w:tcPr>
          <w:p w14:paraId="3D173921" w14:textId="77777777" w:rsidR="00F22517" w:rsidRPr="003057F4" w:rsidRDefault="00C35702" w:rsidP="00F22517">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E</w:t>
            </w:r>
            <w:r w:rsidR="00F22517" w:rsidRPr="003057F4">
              <w:rPr>
                <w:rFonts w:asciiTheme="majorBidi" w:eastAsia="Calibri" w:hAnsiTheme="majorBidi" w:cstheme="majorBidi"/>
                <w:sz w:val="18"/>
                <w:szCs w:val="18"/>
              </w:rPr>
              <w:t>xperimental</w:t>
            </w:r>
          </w:p>
          <w:p w14:paraId="3EF773F1" w14:textId="77777777" w:rsidR="00F22517" w:rsidRPr="003057F4" w:rsidRDefault="00F22517" w:rsidP="00F22517">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14:paraId="3627ACEF" w14:textId="77777777" w:rsidR="00DE618C" w:rsidRPr="003057F4" w:rsidRDefault="00F22517" w:rsidP="00F22517">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tc>
        <w:tc>
          <w:tcPr>
            <w:tcW w:w="0" w:type="auto"/>
            <w:vAlign w:val="center"/>
          </w:tcPr>
          <w:p w14:paraId="2B221222" w14:textId="77777777" w:rsidR="00DE618C" w:rsidRPr="003057F4" w:rsidRDefault="00F22517"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Senior Nursing Student (n=142)</w:t>
            </w:r>
          </w:p>
        </w:tc>
        <w:tc>
          <w:tcPr>
            <w:tcW w:w="0" w:type="auto"/>
            <w:vAlign w:val="center"/>
          </w:tcPr>
          <w:p w14:paraId="551E7CDD" w14:textId="77777777" w:rsidR="00DE618C" w:rsidRPr="003057F4" w:rsidRDefault="00F22517"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Problem-based Learning (PBL)</w:t>
            </w:r>
          </w:p>
        </w:tc>
        <w:tc>
          <w:tcPr>
            <w:tcW w:w="0" w:type="auto"/>
          </w:tcPr>
          <w:p w14:paraId="0DA91450" w14:textId="77777777" w:rsidR="00DE618C" w:rsidRDefault="00DE618C" w:rsidP="00F22517">
            <w:pPr>
              <w:contextualSpacing/>
              <w:rPr>
                <w:rFonts w:asciiTheme="majorBidi" w:eastAsia="Calibri" w:hAnsiTheme="majorBidi" w:cstheme="majorBidi"/>
                <w:sz w:val="18"/>
                <w:szCs w:val="18"/>
              </w:rPr>
            </w:pPr>
          </w:p>
          <w:p w14:paraId="2A7CF55D" w14:textId="77777777" w:rsidR="00F22517" w:rsidRDefault="00F22517" w:rsidP="00F22517">
            <w:pPr>
              <w:contextualSpacing/>
              <w:rPr>
                <w:rFonts w:asciiTheme="majorBidi" w:eastAsia="Calibri" w:hAnsiTheme="majorBidi" w:cstheme="majorBidi"/>
                <w:sz w:val="18"/>
                <w:szCs w:val="18"/>
              </w:rPr>
            </w:pPr>
          </w:p>
          <w:p w14:paraId="16DDC263" w14:textId="77777777" w:rsidR="00F22517" w:rsidRPr="003057F4" w:rsidRDefault="00F22517" w:rsidP="00F22517">
            <w:pPr>
              <w:contextualSpacing/>
              <w:rPr>
                <w:rFonts w:asciiTheme="majorBidi" w:eastAsia="Calibri" w:hAnsiTheme="majorBidi" w:cstheme="majorBidi"/>
                <w:sz w:val="18"/>
                <w:szCs w:val="18"/>
              </w:rPr>
            </w:pPr>
            <w:r>
              <w:rPr>
                <w:rFonts w:asciiTheme="majorBidi" w:eastAsia="Calibri" w:hAnsiTheme="majorBidi" w:cstheme="majorBidi"/>
                <w:sz w:val="18"/>
                <w:szCs w:val="18"/>
              </w:rPr>
              <w:t>Conventional teaching</w:t>
            </w:r>
          </w:p>
        </w:tc>
        <w:tc>
          <w:tcPr>
            <w:tcW w:w="0" w:type="auto"/>
            <w:vAlign w:val="center"/>
          </w:tcPr>
          <w:p w14:paraId="5476FC06" w14:textId="77777777" w:rsidR="00DE618C" w:rsidRPr="003057F4" w:rsidRDefault="00F22517"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Student satisfaction and discrimination ability</w:t>
            </w:r>
          </w:p>
        </w:tc>
        <w:tc>
          <w:tcPr>
            <w:tcW w:w="0" w:type="auto"/>
            <w:vAlign w:val="center"/>
          </w:tcPr>
          <w:p w14:paraId="73AF4486" w14:textId="77777777" w:rsidR="00DE618C" w:rsidRPr="003057F4" w:rsidRDefault="00F22517" w:rsidP="00FE7641">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PBL was shown to be more effective than conventional teaching </w:t>
            </w:r>
            <w:r w:rsidR="005B7DEB">
              <w:rPr>
                <w:rFonts w:asciiTheme="majorBidi" w:eastAsia="Calibri" w:hAnsiTheme="majorBidi" w:cstheme="majorBidi"/>
                <w:sz w:val="18"/>
                <w:szCs w:val="18"/>
              </w:rPr>
              <w:t xml:space="preserve">in  satisfaction and discrimination ability of student </w:t>
            </w:r>
          </w:p>
        </w:tc>
        <w:tc>
          <w:tcPr>
            <w:tcW w:w="0" w:type="auto"/>
            <w:vAlign w:val="center"/>
          </w:tcPr>
          <w:p w14:paraId="25E4BA6C" w14:textId="77777777" w:rsidR="005B7DEB" w:rsidRPr="003057F4" w:rsidRDefault="005B7DEB" w:rsidP="005B7DEB">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14:paraId="52D090E2" w14:textId="77777777" w:rsidR="005B7DEB" w:rsidRPr="003057F4" w:rsidRDefault="005B7DEB" w:rsidP="005B7DEB">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14:paraId="26530B2A" w14:textId="77777777" w:rsidR="00DE618C" w:rsidRPr="003057F4" w:rsidRDefault="005B7DEB" w:rsidP="005B7DEB">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137319" w:rsidRPr="003057F4" w14:paraId="6954CEB5" w14:textId="77777777" w:rsidTr="00367A1A">
        <w:trPr>
          <w:trHeight w:val="1127"/>
        </w:trPr>
        <w:tc>
          <w:tcPr>
            <w:tcW w:w="1231" w:type="dxa"/>
            <w:vAlign w:val="center"/>
          </w:tcPr>
          <w:p w14:paraId="61857F65" w14:textId="77777777" w:rsidR="005B7DEB" w:rsidRDefault="001140F4" w:rsidP="00FE7641">
            <w:pPr>
              <w:contextualSpacing/>
              <w:jc w:val="center"/>
              <w:rPr>
                <w:rFonts w:asciiTheme="majorBidi" w:eastAsia="Calibri" w:hAnsiTheme="majorBidi" w:cstheme="majorBidi"/>
                <w:sz w:val="18"/>
                <w:szCs w:val="18"/>
              </w:rPr>
            </w:pPr>
            <w:proofErr w:type="spellStart"/>
            <w:r>
              <w:rPr>
                <w:rFonts w:asciiTheme="majorBidi" w:eastAsia="Calibri" w:hAnsiTheme="majorBidi" w:cstheme="majorBidi"/>
                <w:sz w:val="18"/>
                <w:szCs w:val="18"/>
              </w:rPr>
              <w:t>Ozgonul</w:t>
            </w:r>
            <w:proofErr w:type="spellEnd"/>
            <w:r>
              <w:rPr>
                <w:rFonts w:asciiTheme="majorBidi" w:eastAsia="Calibri" w:hAnsiTheme="majorBidi" w:cstheme="majorBidi"/>
                <w:sz w:val="18"/>
                <w:szCs w:val="18"/>
              </w:rPr>
              <w:t xml:space="preserve"> L</w:t>
            </w:r>
          </w:p>
          <w:p w14:paraId="59752406" w14:textId="77777777" w:rsidR="001140F4" w:rsidRDefault="001140F4" w:rsidP="00FE764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2017</w:t>
            </w:r>
          </w:p>
          <w:p w14:paraId="7DF3EE51" w14:textId="77777777" w:rsidR="001140F4" w:rsidRDefault="001140F4" w:rsidP="006914F9">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Turkey</w:t>
            </w:r>
            <w:r w:rsidR="006914F9">
              <w:rPr>
                <w:rFonts w:asciiTheme="majorBidi" w:eastAsia="Calibri" w:hAnsiTheme="majorBidi" w:cstheme="majorBidi"/>
                <w:sz w:val="18"/>
                <w:szCs w:val="18"/>
              </w:rPr>
              <w:t xml:space="preserve">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&lt;EndNote&gt;&lt;Cite&gt;&lt;Author&gt;Ozgonul L&lt;/Author&gt;&lt;Year&gt;2017&lt;/Year&gt;&lt;RecNum&gt;20&lt;/RecNum&gt;&lt;DisplayText&gt;(33)&lt;/DisplayText&gt;&lt;record&gt;&lt;rec-number&gt;20&lt;/rec-number&gt;&lt;foreign-keys&gt;&lt;key app="EN" db-id="z9vs9xsx3252fqewvt3xpz975r5wxfrtps29" timestamp="1558605986"&gt;20&lt;/key&gt;&lt;/foreign-keys&gt;&lt;ref-type name="Journal Article"&gt;17&lt;/ref-type&gt;&lt;contributors&gt;&lt;authors&gt;&lt;author&gt;Ozgonul L,  Alimoglu MK&lt;/author&gt;&lt;/authors&gt;&lt;/contributors&gt;&lt;titles&gt;&lt;title&gt;Comparison of lecture and team-based learning in medical ethics education&lt;/title&gt;&lt;secondary-title&gt;Nursing Ethics&lt;/secondary-title&gt;&lt;/titles&gt;&lt;periodical&gt;&lt;full-title&gt;Nursing Ethics&lt;/full-title&gt;&lt;/periodical&gt;&lt;volume&gt;1&lt;/volume&gt;&lt;number&gt;11&lt;/number&gt;&lt;dates&gt;&lt;year&gt;2017&lt;/year&gt;&lt;/dates&gt;&lt;urls&gt;&lt;/urls&gt;&lt;/record&gt;&lt;/Cite&gt;&lt;/EndNote&gt;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(33)</w:t>
            </w:r>
            <w:r w:rsidR="006914F9">
              <w:rPr>
                <w:rFonts w:asciiTheme="majorBidi" w:eastAsia="Calibri" w:hAnsiTheme="majorBidi" w:cstheme="majorBidi"/>
                <w:sz w:val="18"/>
                <w:szCs w:val="18"/>
              </w:rPr>
              <w:fldChar w:fldCharType="end"/>
            </w:r>
          </w:p>
        </w:tc>
        <w:tc>
          <w:tcPr>
            <w:tcW w:w="0" w:type="auto"/>
            <w:vAlign w:val="center"/>
          </w:tcPr>
          <w:p w14:paraId="120A8819" w14:textId="77777777" w:rsidR="005B7DEB" w:rsidRPr="003057F4" w:rsidRDefault="001140F4" w:rsidP="00F22517">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Prospective controlled follow up study</w:t>
            </w:r>
            <w:r w:rsidR="005C51EA">
              <w:rPr>
                <w:rFonts w:asciiTheme="majorBidi" w:eastAsia="Calibri" w:hAnsiTheme="majorBidi" w:cstheme="majorBidi"/>
                <w:sz w:val="18"/>
                <w:szCs w:val="18"/>
              </w:rPr>
              <w:t xml:space="preserve"> (1 and 2 years later)</w:t>
            </w:r>
          </w:p>
        </w:tc>
        <w:tc>
          <w:tcPr>
            <w:tcW w:w="0" w:type="auto"/>
            <w:vAlign w:val="center"/>
          </w:tcPr>
          <w:p w14:paraId="3913E580" w14:textId="77777777" w:rsidR="005B7DEB" w:rsidRDefault="005C51EA" w:rsidP="005C51EA">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Medical Students (n=163)</w:t>
            </w:r>
          </w:p>
        </w:tc>
        <w:tc>
          <w:tcPr>
            <w:tcW w:w="0" w:type="auto"/>
            <w:vAlign w:val="center"/>
          </w:tcPr>
          <w:p w14:paraId="4B581EBD" w14:textId="77777777" w:rsidR="005B7DEB" w:rsidRDefault="001140F4" w:rsidP="00904BBE">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Team-based </w:t>
            </w:r>
            <w:r w:rsidR="00904BBE">
              <w:rPr>
                <w:rFonts w:asciiTheme="majorBidi" w:eastAsia="Calibri" w:hAnsiTheme="majorBidi" w:cstheme="majorBidi"/>
                <w:sz w:val="18"/>
                <w:szCs w:val="18"/>
              </w:rPr>
              <w:t>L</w:t>
            </w:r>
            <w:r>
              <w:rPr>
                <w:rFonts w:asciiTheme="majorBidi" w:eastAsia="Calibri" w:hAnsiTheme="majorBidi" w:cstheme="majorBidi"/>
                <w:sz w:val="18"/>
                <w:szCs w:val="18"/>
              </w:rPr>
              <w:t>earning</w:t>
            </w:r>
            <w:r w:rsidR="00904BBE">
              <w:rPr>
                <w:rFonts w:asciiTheme="majorBidi" w:eastAsia="Calibri" w:hAnsiTheme="majorBidi" w:cstheme="majorBidi"/>
                <w:sz w:val="18"/>
                <w:szCs w:val="18"/>
              </w:rPr>
              <w:t xml:space="preserve"> (TBL)  </w:t>
            </w:r>
          </w:p>
        </w:tc>
        <w:tc>
          <w:tcPr>
            <w:tcW w:w="0" w:type="auto"/>
          </w:tcPr>
          <w:p w14:paraId="0EA01E31" w14:textId="77777777" w:rsidR="001140F4" w:rsidRDefault="001140F4" w:rsidP="00F22517">
            <w:pPr>
              <w:contextualSpacing/>
              <w:rPr>
                <w:rFonts w:asciiTheme="majorBidi" w:eastAsia="Calibri" w:hAnsiTheme="majorBidi" w:cstheme="majorBidi"/>
                <w:sz w:val="18"/>
                <w:szCs w:val="18"/>
              </w:rPr>
            </w:pPr>
          </w:p>
          <w:p w14:paraId="2FB2F600" w14:textId="77777777" w:rsidR="001140F4" w:rsidRDefault="001140F4" w:rsidP="00F22517">
            <w:pPr>
              <w:contextualSpacing/>
              <w:rPr>
                <w:rFonts w:asciiTheme="majorBidi" w:eastAsia="Calibri" w:hAnsiTheme="majorBidi" w:cstheme="majorBidi"/>
                <w:sz w:val="18"/>
                <w:szCs w:val="18"/>
              </w:rPr>
            </w:pPr>
          </w:p>
          <w:p w14:paraId="7F941A50" w14:textId="77777777" w:rsidR="001140F4" w:rsidRDefault="001140F4" w:rsidP="00F22517">
            <w:pPr>
              <w:contextualSpacing/>
              <w:rPr>
                <w:rFonts w:asciiTheme="majorBidi" w:eastAsia="Calibri" w:hAnsiTheme="majorBidi" w:cstheme="majorBidi"/>
                <w:sz w:val="18"/>
                <w:szCs w:val="18"/>
              </w:rPr>
            </w:pPr>
          </w:p>
          <w:p w14:paraId="6FC277BB" w14:textId="77777777" w:rsidR="005B7DEB" w:rsidRDefault="001140F4" w:rsidP="001140F4">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Lecture groups</w:t>
            </w:r>
          </w:p>
        </w:tc>
        <w:tc>
          <w:tcPr>
            <w:tcW w:w="0" w:type="auto"/>
            <w:vAlign w:val="center"/>
          </w:tcPr>
          <w:p w14:paraId="127826C4" w14:textId="77777777" w:rsidR="005B7DEB" w:rsidRDefault="001140F4" w:rsidP="00FE764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Student satisfaction and</w:t>
            </w:r>
            <w:r w:rsidR="005C51EA">
              <w:rPr>
                <w:rFonts w:asciiTheme="majorBidi" w:eastAsia="Calibri" w:hAnsiTheme="majorBidi" w:cstheme="majorBidi"/>
                <w:sz w:val="18"/>
                <w:szCs w:val="18"/>
              </w:rPr>
              <w:t xml:space="preserve"> learner engagement</w:t>
            </w:r>
          </w:p>
        </w:tc>
        <w:tc>
          <w:tcPr>
            <w:tcW w:w="0" w:type="auto"/>
            <w:vAlign w:val="center"/>
          </w:tcPr>
          <w:p w14:paraId="2673DAFC" w14:textId="77777777" w:rsidR="005B7DEB" w:rsidRDefault="00904BBE" w:rsidP="001140F4">
            <w:pPr>
              <w:jc w:val="center"/>
              <w:rPr>
                <w:rFonts w:asciiTheme="majorBidi" w:eastAsia="Calibri" w:hAnsiTheme="majorBidi" w:cstheme="majorBidi"/>
                <w:sz w:val="18"/>
                <w:szCs w:val="18"/>
              </w:rPr>
            </w:pPr>
            <w:r>
              <w:rPr>
                <w:rFonts w:asciiTheme="majorBidi" w:eastAsia="Calibri" w:hAnsiTheme="majorBidi" w:cstheme="majorBidi"/>
                <w:sz w:val="18"/>
                <w:szCs w:val="18"/>
              </w:rPr>
              <w:t>TBL</w:t>
            </w:r>
            <w:r w:rsidR="001140F4" w:rsidRPr="001140F4">
              <w:rPr>
                <w:rFonts w:asciiTheme="majorBidi" w:eastAsia="Calibri" w:hAnsiTheme="majorBidi" w:cstheme="majorBidi"/>
                <w:sz w:val="18"/>
                <w:szCs w:val="18"/>
              </w:rPr>
              <w:t xml:space="preserve"> is a better alternative to lecture to teach ethics</w:t>
            </w:r>
            <w:r w:rsidR="001140F4">
              <w:rPr>
                <w:rFonts w:asciiTheme="majorBidi" w:eastAsia="Calibri" w:hAnsiTheme="majorBidi" w:cstheme="majorBidi"/>
                <w:sz w:val="18"/>
                <w:szCs w:val="18"/>
              </w:rPr>
              <w:t xml:space="preserve"> </w:t>
            </w:r>
            <w:r w:rsidR="001140F4" w:rsidRPr="001140F4">
              <w:rPr>
                <w:rFonts w:asciiTheme="majorBidi" w:eastAsia="Calibri" w:hAnsiTheme="majorBidi" w:cstheme="majorBidi"/>
                <w:sz w:val="18"/>
                <w:szCs w:val="18"/>
              </w:rPr>
              <w:t>in medical education</w:t>
            </w:r>
          </w:p>
        </w:tc>
        <w:tc>
          <w:tcPr>
            <w:tcW w:w="0" w:type="auto"/>
            <w:vAlign w:val="center"/>
          </w:tcPr>
          <w:p w14:paraId="45A4CEB6" w14:textId="77777777" w:rsidR="005C51EA" w:rsidRPr="003057F4" w:rsidRDefault="005C51EA" w:rsidP="005C51EA">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14:paraId="5E9AFBCD" w14:textId="77777777" w:rsidR="005C51EA" w:rsidRPr="003057F4" w:rsidRDefault="005C51EA" w:rsidP="005C51EA">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14:paraId="7ABABF96" w14:textId="77777777" w:rsidR="005B7DEB" w:rsidRPr="003057F4" w:rsidRDefault="005C51EA" w:rsidP="005C51EA">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137319" w:rsidRPr="003057F4" w14:paraId="2949ACBC" w14:textId="77777777" w:rsidTr="00367A1A">
        <w:trPr>
          <w:trHeight w:val="1253"/>
        </w:trPr>
        <w:tc>
          <w:tcPr>
            <w:tcW w:w="1231" w:type="dxa"/>
            <w:vAlign w:val="center"/>
          </w:tcPr>
          <w:p w14:paraId="758AE146" w14:textId="77777777" w:rsidR="0000210E" w:rsidRDefault="0000210E" w:rsidP="00FE7641">
            <w:pPr>
              <w:contextualSpacing/>
              <w:jc w:val="center"/>
              <w:rPr>
                <w:rFonts w:asciiTheme="majorBidi" w:eastAsia="Calibri" w:hAnsiTheme="majorBidi" w:cstheme="majorBidi"/>
                <w:sz w:val="18"/>
                <w:szCs w:val="18"/>
              </w:rPr>
            </w:pPr>
            <w:proofErr w:type="spellStart"/>
            <w:r>
              <w:rPr>
                <w:rFonts w:asciiTheme="majorBidi" w:eastAsia="Calibri" w:hAnsiTheme="majorBidi" w:cstheme="majorBidi"/>
                <w:sz w:val="18"/>
                <w:szCs w:val="18"/>
              </w:rPr>
              <w:t>Khatiban</w:t>
            </w:r>
            <w:proofErr w:type="spellEnd"/>
            <w:r>
              <w:rPr>
                <w:rFonts w:asciiTheme="majorBidi" w:eastAsia="Calibri" w:hAnsiTheme="majorBidi" w:cstheme="majorBidi"/>
                <w:sz w:val="18"/>
                <w:szCs w:val="18"/>
              </w:rPr>
              <w:t xml:space="preserve"> M</w:t>
            </w:r>
          </w:p>
          <w:p w14:paraId="6BF12D5E" w14:textId="77777777" w:rsidR="0000210E" w:rsidRDefault="0000210E" w:rsidP="00FE764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2018</w:t>
            </w:r>
          </w:p>
          <w:p w14:paraId="1E666191" w14:textId="77777777" w:rsidR="0000210E" w:rsidRDefault="0000210E" w:rsidP="006914F9">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Iran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&lt;EndNote&gt;&lt;Cite&gt;&lt;Author&gt;Khatiban M&lt;/Author&gt;&lt;Year&gt;2018&lt;/Year&gt;&lt;RecNum&gt;21&lt;/RecNum&gt;&lt;DisplayText&gt;(29)&lt;/DisplayText&gt;&lt;record&gt;&lt;rec-number&gt;21&lt;/rec-number&gt;&lt;foreign-keys&gt;&lt;key app="EN" db-id="z9vs9xsx3252fqewvt3xpz975r5wxfrtps29" timestamp="1558606521"&gt;21&lt;/key&gt;&lt;/foreign-keys&gt;&lt;ref-type name="Journal Article"&gt;17&lt;/ref-type&gt;&lt;contributors&gt;&lt;authors&gt;&lt;author&gt;Khatiban M, Falahan N, Amini R, Farahanchi A, Soltanian A&lt;/author&gt;&lt;/authors&gt;&lt;/contributors&gt;&lt;titles&gt;&lt;title&gt;Lecture-based versus problembased learning in ethics education among nursing students&lt;/title&gt;&lt;secondary-title&gt;Nursing Ethics&lt;/secondary-title&gt;&lt;/titles&gt;&lt;periodical&gt;&lt;full-title&gt;Nursing Ethics&lt;/full-title&gt;&lt;/periodical&gt;&lt;volume&gt;1&lt;/volume&gt;&lt;number&gt;12&lt;/number&gt;&lt;dates&gt;&lt;year&gt;2018&lt;/year&gt;&lt;/dates&gt;&lt;urls&gt;&lt;/urls&gt;&lt;/record&gt;&lt;/Cite&gt;&lt;/EndNote&gt;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(29)</w:t>
            </w:r>
            <w:r w:rsidR="006914F9">
              <w:rPr>
                <w:rFonts w:asciiTheme="majorBidi" w:eastAsia="Calibri" w:hAnsiTheme="majorBidi" w:cstheme="majorBidi"/>
                <w:sz w:val="18"/>
                <w:szCs w:val="18"/>
              </w:rPr>
              <w:fldChar w:fldCharType="end"/>
            </w:r>
          </w:p>
        </w:tc>
        <w:tc>
          <w:tcPr>
            <w:tcW w:w="0" w:type="auto"/>
            <w:vAlign w:val="center"/>
          </w:tcPr>
          <w:p w14:paraId="58B9B93D" w14:textId="77777777" w:rsidR="0000210E" w:rsidRPr="003057F4" w:rsidRDefault="00C35702" w:rsidP="0000210E">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00210E" w:rsidRPr="003057F4">
              <w:rPr>
                <w:rFonts w:asciiTheme="majorBidi" w:eastAsia="Calibri" w:hAnsiTheme="majorBidi" w:cstheme="majorBidi"/>
                <w:sz w:val="18"/>
                <w:szCs w:val="18"/>
              </w:rPr>
              <w:t>-experimental</w:t>
            </w:r>
          </w:p>
          <w:p w14:paraId="68043086" w14:textId="77777777" w:rsidR="0000210E" w:rsidRDefault="0000210E" w:rsidP="0000210E">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14:paraId="03C67CF2" w14:textId="77777777" w:rsidR="0000210E" w:rsidRDefault="0000210E" w:rsidP="00367A1A">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 (immediately and one month after)</w:t>
            </w:r>
            <w:r w:rsidR="00367A1A">
              <w:rPr>
                <w:rFonts w:asciiTheme="majorBidi" w:eastAsia="Calibri" w:hAnsiTheme="majorBidi" w:cstheme="majorBidi"/>
                <w:sz w:val="18"/>
                <w:szCs w:val="18"/>
              </w:rPr>
              <w:t xml:space="preserve"> </w:t>
            </w:r>
          </w:p>
        </w:tc>
        <w:tc>
          <w:tcPr>
            <w:tcW w:w="0" w:type="auto"/>
            <w:vAlign w:val="center"/>
          </w:tcPr>
          <w:p w14:paraId="70B3F17B" w14:textId="77777777" w:rsidR="0000210E" w:rsidRDefault="0000210E" w:rsidP="0000210E">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Nursing Students (n=66)</w:t>
            </w:r>
          </w:p>
        </w:tc>
        <w:tc>
          <w:tcPr>
            <w:tcW w:w="0" w:type="auto"/>
            <w:vAlign w:val="center"/>
          </w:tcPr>
          <w:p w14:paraId="4243E3E9" w14:textId="77777777" w:rsidR="0000210E" w:rsidRDefault="0000210E" w:rsidP="00FE764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Problem-based Learning (PBL)</w:t>
            </w:r>
          </w:p>
        </w:tc>
        <w:tc>
          <w:tcPr>
            <w:tcW w:w="0" w:type="auto"/>
          </w:tcPr>
          <w:p w14:paraId="418B2E99" w14:textId="77777777" w:rsidR="0000210E" w:rsidRDefault="0000210E" w:rsidP="0000210E">
            <w:pPr>
              <w:contextualSpacing/>
              <w:jc w:val="center"/>
              <w:rPr>
                <w:rFonts w:asciiTheme="majorBidi" w:eastAsia="Calibri" w:hAnsiTheme="majorBidi" w:cstheme="majorBidi"/>
                <w:sz w:val="18"/>
                <w:szCs w:val="18"/>
              </w:rPr>
            </w:pPr>
          </w:p>
          <w:p w14:paraId="13876BF7" w14:textId="77777777" w:rsidR="0000210E" w:rsidRDefault="0000210E" w:rsidP="0000210E">
            <w:pPr>
              <w:contextualSpacing/>
              <w:jc w:val="center"/>
              <w:rPr>
                <w:rFonts w:asciiTheme="majorBidi" w:eastAsia="Calibri" w:hAnsiTheme="majorBidi" w:cstheme="majorBidi"/>
                <w:sz w:val="18"/>
                <w:szCs w:val="18"/>
              </w:rPr>
            </w:pPr>
          </w:p>
          <w:p w14:paraId="4D45A80A" w14:textId="77777777" w:rsidR="0000210E" w:rsidRDefault="0000210E" w:rsidP="0000210E">
            <w:pPr>
              <w:contextualSpacing/>
              <w:jc w:val="center"/>
              <w:rPr>
                <w:rFonts w:asciiTheme="majorBidi" w:eastAsia="Calibri" w:hAnsiTheme="majorBidi" w:cstheme="majorBidi"/>
                <w:sz w:val="18"/>
                <w:szCs w:val="18"/>
              </w:rPr>
            </w:pPr>
          </w:p>
          <w:p w14:paraId="044C6226" w14:textId="77777777" w:rsidR="0000210E" w:rsidRDefault="0000210E" w:rsidP="0000210E">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Lecture-based Methods</w:t>
            </w:r>
          </w:p>
        </w:tc>
        <w:tc>
          <w:tcPr>
            <w:tcW w:w="0" w:type="auto"/>
            <w:vAlign w:val="center"/>
          </w:tcPr>
          <w:p w14:paraId="015E0F78" w14:textId="77777777" w:rsidR="0000210E" w:rsidRDefault="0000210E" w:rsidP="00FE764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Moral decision-making, reasoning, development and practical reasoning </w:t>
            </w:r>
          </w:p>
        </w:tc>
        <w:tc>
          <w:tcPr>
            <w:tcW w:w="0" w:type="auto"/>
            <w:vAlign w:val="center"/>
          </w:tcPr>
          <w:p w14:paraId="108422E6" w14:textId="77777777" w:rsidR="0000210E" w:rsidRDefault="0000210E" w:rsidP="001140F4">
            <w:pPr>
              <w:jc w:val="center"/>
              <w:rPr>
                <w:rFonts w:asciiTheme="majorBidi" w:eastAsia="Calibri" w:hAnsiTheme="majorBidi" w:cstheme="majorBidi"/>
                <w:sz w:val="18"/>
                <w:szCs w:val="18"/>
              </w:rPr>
            </w:pPr>
            <w:r>
              <w:rPr>
                <w:rFonts w:asciiTheme="majorBidi" w:eastAsia="Calibri" w:hAnsiTheme="majorBidi" w:cstheme="majorBidi"/>
                <w:sz w:val="18"/>
                <w:szCs w:val="18"/>
              </w:rPr>
              <w:t>PBL method</w:t>
            </w:r>
            <w:r w:rsidR="00356093">
              <w:rPr>
                <w:rFonts w:asciiTheme="majorBidi" w:eastAsia="Calibri" w:hAnsiTheme="majorBidi" w:cstheme="majorBidi"/>
                <w:sz w:val="18"/>
                <w:szCs w:val="18"/>
              </w:rPr>
              <w:t xml:space="preserve"> in ethics education enhances moral development</w:t>
            </w:r>
          </w:p>
        </w:tc>
        <w:tc>
          <w:tcPr>
            <w:tcW w:w="0" w:type="auto"/>
            <w:vAlign w:val="center"/>
          </w:tcPr>
          <w:p w14:paraId="383B7CCA" w14:textId="77777777" w:rsidR="00356093" w:rsidRPr="003057F4" w:rsidRDefault="00356093" w:rsidP="00356093">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14:paraId="5D2F2F4E" w14:textId="77777777" w:rsidR="00356093" w:rsidRPr="003057F4" w:rsidRDefault="00356093" w:rsidP="00370C34">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370C34">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14:paraId="7636A44A" w14:textId="77777777" w:rsidR="0000210E" w:rsidRPr="003057F4" w:rsidRDefault="00356093" w:rsidP="00356093">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137319" w:rsidRPr="003057F4" w14:paraId="2FC0DC5E" w14:textId="77777777" w:rsidTr="00367A1A">
        <w:trPr>
          <w:trHeight w:val="1253"/>
        </w:trPr>
        <w:tc>
          <w:tcPr>
            <w:tcW w:w="1231" w:type="dxa"/>
            <w:vAlign w:val="center"/>
          </w:tcPr>
          <w:p w14:paraId="0A7479E6" w14:textId="77777777" w:rsidR="00367A1A" w:rsidRDefault="00367A1A" w:rsidP="00FE7641">
            <w:pPr>
              <w:contextualSpacing/>
              <w:jc w:val="center"/>
              <w:rPr>
                <w:rFonts w:asciiTheme="majorBidi" w:eastAsia="Calibri" w:hAnsiTheme="majorBidi" w:cstheme="majorBidi"/>
                <w:sz w:val="18"/>
                <w:szCs w:val="18"/>
              </w:rPr>
            </w:pPr>
            <w:proofErr w:type="spellStart"/>
            <w:r>
              <w:rPr>
                <w:rFonts w:asciiTheme="majorBidi" w:eastAsia="Calibri" w:hAnsiTheme="majorBidi" w:cstheme="majorBidi"/>
                <w:sz w:val="18"/>
                <w:szCs w:val="18"/>
              </w:rPr>
              <w:t>Zakaria</w:t>
            </w:r>
            <w:proofErr w:type="spellEnd"/>
            <w:r>
              <w:rPr>
                <w:rFonts w:asciiTheme="majorBidi" w:eastAsia="Calibri" w:hAnsiTheme="majorBidi" w:cstheme="majorBidi"/>
                <w:sz w:val="18"/>
                <w:szCs w:val="18"/>
              </w:rPr>
              <w:t xml:space="preserve"> AM</w:t>
            </w:r>
          </w:p>
          <w:p w14:paraId="3175189D" w14:textId="77777777" w:rsidR="00367A1A" w:rsidRDefault="00367A1A" w:rsidP="00FE764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2016</w:t>
            </w:r>
          </w:p>
          <w:p w14:paraId="743E1161" w14:textId="77777777" w:rsidR="00367A1A" w:rsidRDefault="00367A1A" w:rsidP="006914F9">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Egypt</w:t>
            </w:r>
            <w:r w:rsidR="006914F9">
              <w:rPr>
                <w:rFonts w:asciiTheme="majorBidi" w:eastAsia="Calibri" w:hAnsiTheme="majorBidi" w:cstheme="majorBidi"/>
                <w:sz w:val="18"/>
                <w:szCs w:val="18"/>
              </w:rPr>
              <w:t xml:space="preserve">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&lt;EndNote&gt;&lt;Cite&gt;&lt;Author&gt;Zakaria AM&lt;/Author&gt;&lt;Year&gt;2016&lt;/Year&gt;&lt;RecNum&gt;22&lt;/RecNum&gt;&lt;DisplayText&gt;(38)&lt;/DisplayText&gt;&lt;record&gt;&lt;rec-number&gt;22&lt;/rec-number&gt;&lt;foreign-keys&gt;&lt;key app="EN" db-id="z9vs9xsx3252fqewvt3xpz975r5wxfrtps29" timestamp="1558611378"&gt;22&lt;/key&gt;&lt;/foreign-keys&gt;&lt;ref-type name="Journal Article"&gt;17&lt;/ref-type&gt;&lt;contributors&gt;&lt;authors&gt;&lt;author&gt; Zakaria AM, Sleem WF, Seada AM&lt;/author&gt;&lt;/authors&gt;&lt;/contributors&gt;&lt;titles&gt;&lt;title&gt;Effectiveness of ethical issues teaching program on knowledge, ethical behavior and ethical stress among nurses&lt;/title&gt;&lt;secondary-title&gt;Journal of Nursing Education and Practice&lt;/secondary-title&gt;&lt;/titles&gt;&lt;periodical&gt;&lt;full-title&gt;Journal of Nursing Education and Practice&lt;/full-title&gt;&lt;/periodical&gt;&lt;pages&gt;125-134&lt;/pages&gt;&lt;volume&gt;6&lt;/volume&gt;&lt;number&gt;7&lt;/number&gt;&lt;dates&gt;&lt;year&gt;2016&lt;/year&gt;&lt;/dates&gt;&lt;urls&gt;&lt;/urls&gt;&lt;/record&gt;&lt;/Cite&gt;&lt;/EndNote&gt;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(38)</w:t>
            </w:r>
            <w:r w:rsidR="006914F9">
              <w:rPr>
                <w:rFonts w:asciiTheme="majorBidi" w:eastAsia="Calibri" w:hAnsiTheme="majorBidi" w:cstheme="majorBidi"/>
                <w:sz w:val="18"/>
                <w:szCs w:val="18"/>
              </w:rPr>
              <w:fldChar w:fldCharType="end"/>
            </w:r>
          </w:p>
        </w:tc>
        <w:tc>
          <w:tcPr>
            <w:tcW w:w="0" w:type="auto"/>
            <w:vAlign w:val="center"/>
          </w:tcPr>
          <w:p w14:paraId="0C2DA7FC" w14:textId="77777777" w:rsidR="00367A1A" w:rsidRPr="003057F4" w:rsidRDefault="00C35702" w:rsidP="00367A1A">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367A1A" w:rsidRPr="003057F4">
              <w:rPr>
                <w:rFonts w:asciiTheme="majorBidi" w:eastAsia="Calibri" w:hAnsiTheme="majorBidi" w:cstheme="majorBidi"/>
                <w:sz w:val="18"/>
                <w:szCs w:val="18"/>
              </w:rPr>
              <w:t>-experimental</w:t>
            </w:r>
          </w:p>
          <w:p w14:paraId="4E9217D5" w14:textId="77777777" w:rsidR="00367A1A" w:rsidRDefault="00367A1A" w:rsidP="007328D0">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r w:rsidR="007328D0">
              <w:rPr>
                <w:rFonts w:asciiTheme="majorBidi" w:eastAsia="Calibri" w:hAnsiTheme="majorBidi" w:cstheme="majorBidi"/>
                <w:sz w:val="18"/>
                <w:szCs w:val="18"/>
              </w:rPr>
              <w:t xml:space="preserve">  Pre-Post Test (immediately and 3 months after)</w:t>
            </w:r>
          </w:p>
          <w:p w14:paraId="55A92370" w14:textId="77777777" w:rsidR="00367A1A" w:rsidRPr="003057F4" w:rsidRDefault="00367A1A" w:rsidP="0000210E">
            <w:pPr>
              <w:contextualSpacing/>
              <w:jc w:val="center"/>
              <w:rPr>
                <w:rFonts w:asciiTheme="majorBidi" w:eastAsia="Calibri" w:hAnsiTheme="majorBidi" w:cstheme="majorBidi"/>
                <w:sz w:val="18"/>
                <w:szCs w:val="18"/>
              </w:rPr>
            </w:pPr>
          </w:p>
        </w:tc>
        <w:tc>
          <w:tcPr>
            <w:tcW w:w="0" w:type="auto"/>
            <w:vAlign w:val="center"/>
          </w:tcPr>
          <w:p w14:paraId="54C17074" w14:textId="77777777" w:rsidR="00367A1A" w:rsidRDefault="00370C34" w:rsidP="0000210E">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Staff nurses (n=70)</w:t>
            </w:r>
          </w:p>
        </w:tc>
        <w:tc>
          <w:tcPr>
            <w:tcW w:w="0" w:type="auto"/>
            <w:vAlign w:val="center"/>
          </w:tcPr>
          <w:p w14:paraId="1C03FA25" w14:textId="77777777" w:rsidR="00367A1A" w:rsidRDefault="00584C0B" w:rsidP="00584C0B">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Ethical Issues teaching program</w:t>
            </w:r>
          </w:p>
        </w:tc>
        <w:tc>
          <w:tcPr>
            <w:tcW w:w="0" w:type="auto"/>
          </w:tcPr>
          <w:p w14:paraId="5FA01569" w14:textId="77777777" w:rsidR="00370C34" w:rsidRDefault="00370C34" w:rsidP="0000210E">
            <w:pPr>
              <w:contextualSpacing/>
              <w:jc w:val="center"/>
              <w:rPr>
                <w:rFonts w:asciiTheme="majorBidi" w:eastAsia="Calibri" w:hAnsiTheme="majorBidi" w:cstheme="majorBidi"/>
                <w:sz w:val="18"/>
                <w:szCs w:val="18"/>
              </w:rPr>
            </w:pPr>
          </w:p>
          <w:p w14:paraId="1B625149" w14:textId="77777777" w:rsidR="00370C34" w:rsidRDefault="00370C34" w:rsidP="0000210E">
            <w:pPr>
              <w:contextualSpacing/>
              <w:jc w:val="center"/>
              <w:rPr>
                <w:rFonts w:asciiTheme="majorBidi" w:eastAsia="Calibri" w:hAnsiTheme="majorBidi" w:cstheme="majorBidi"/>
                <w:sz w:val="18"/>
                <w:szCs w:val="18"/>
              </w:rPr>
            </w:pPr>
          </w:p>
          <w:p w14:paraId="25D525D4" w14:textId="77777777" w:rsidR="00367A1A" w:rsidRDefault="00370C34" w:rsidP="0000210E">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p>
        </w:tc>
        <w:tc>
          <w:tcPr>
            <w:tcW w:w="0" w:type="auto"/>
            <w:vAlign w:val="center"/>
          </w:tcPr>
          <w:p w14:paraId="7D18F45A" w14:textId="77777777" w:rsidR="00367A1A" w:rsidRDefault="00367A1A" w:rsidP="00FE764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Knowledge, ethical behavi</w:t>
            </w:r>
            <w:r w:rsidR="00584C0B">
              <w:rPr>
                <w:rFonts w:asciiTheme="majorBidi" w:eastAsia="Calibri" w:hAnsiTheme="majorBidi" w:cstheme="majorBidi"/>
                <w:sz w:val="18"/>
                <w:szCs w:val="18"/>
              </w:rPr>
              <w:t>or and ethical stress</w:t>
            </w:r>
          </w:p>
        </w:tc>
        <w:tc>
          <w:tcPr>
            <w:tcW w:w="0" w:type="auto"/>
            <w:vAlign w:val="center"/>
          </w:tcPr>
          <w:p w14:paraId="416325B1" w14:textId="77777777" w:rsidR="00367A1A" w:rsidRDefault="00584C0B" w:rsidP="001140F4">
            <w:pPr>
              <w:jc w:val="center"/>
              <w:rPr>
                <w:rFonts w:asciiTheme="majorBidi" w:eastAsia="Calibri" w:hAnsiTheme="majorBidi" w:cstheme="majorBidi"/>
                <w:sz w:val="18"/>
                <w:szCs w:val="18"/>
              </w:rPr>
            </w:pPr>
            <w:r>
              <w:rPr>
                <w:rFonts w:asciiTheme="majorBidi" w:eastAsia="Calibri" w:hAnsiTheme="majorBidi" w:cstheme="majorBidi"/>
                <w:sz w:val="18"/>
                <w:szCs w:val="18"/>
              </w:rPr>
              <w:t>Program has positive influence in improving their knowledge, reduction in the frequency and degree of stress</w:t>
            </w:r>
          </w:p>
        </w:tc>
        <w:tc>
          <w:tcPr>
            <w:tcW w:w="0" w:type="auto"/>
            <w:vAlign w:val="center"/>
          </w:tcPr>
          <w:p w14:paraId="13A9E107" w14:textId="77777777" w:rsidR="00370C34" w:rsidRPr="003057F4" w:rsidRDefault="00370C34" w:rsidP="00370C34">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14:paraId="772A8854" w14:textId="77777777" w:rsidR="00370C34" w:rsidRPr="003057F4" w:rsidRDefault="00370C34" w:rsidP="00370C34">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14:paraId="35BD06F6" w14:textId="77777777" w:rsidR="00367A1A" w:rsidRPr="003057F4" w:rsidRDefault="00370C34" w:rsidP="00370C34">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bl>
    <w:p w14:paraId="14D2C330" w14:textId="77777777" w:rsidR="00FE7641" w:rsidRDefault="00FE7641" w:rsidP="00FE7641">
      <w:pPr>
        <w:pStyle w:val="ListParagraph"/>
        <w:tabs>
          <w:tab w:val="left" w:pos="3271"/>
        </w:tabs>
        <w:bidi w:val="0"/>
        <w:spacing w:after="120" w:line="360" w:lineRule="auto"/>
        <w:ind w:left="0"/>
        <w:rPr>
          <w:rFonts w:asciiTheme="majorBidi" w:hAnsiTheme="majorBidi" w:cstheme="majorBidi"/>
          <w:sz w:val="20"/>
          <w:szCs w:val="20"/>
        </w:rPr>
      </w:pPr>
    </w:p>
    <w:p w14:paraId="7496D563" w14:textId="77777777" w:rsidR="00FE7641" w:rsidRDefault="00FE7641" w:rsidP="00FE7641">
      <w:pPr>
        <w:pStyle w:val="ListParagraph"/>
        <w:tabs>
          <w:tab w:val="left" w:pos="3271"/>
        </w:tabs>
        <w:bidi w:val="0"/>
        <w:spacing w:after="120" w:line="360" w:lineRule="auto"/>
        <w:ind w:left="0"/>
        <w:rPr>
          <w:rFonts w:asciiTheme="majorBidi" w:hAnsiTheme="majorBidi" w:cstheme="majorBidi"/>
          <w:sz w:val="20"/>
          <w:szCs w:val="20"/>
        </w:rPr>
      </w:pPr>
    </w:p>
    <w:p w14:paraId="598525B5" w14:textId="77777777" w:rsidR="00FE7641" w:rsidRDefault="00FE7641" w:rsidP="00FE7641">
      <w:pPr>
        <w:pStyle w:val="ListParagraph"/>
        <w:tabs>
          <w:tab w:val="left" w:pos="3271"/>
        </w:tabs>
        <w:bidi w:val="0"/>
        <w:spacing w:after="120" w:line="360" w:lineRule="auto"/>
        <w:ind w:left="0"/>
        <w:rPr>
          <w:rFonts w:asciiTheme="majorBidi" w:hAnsiTheme="majorBidi" w:cstheme="majorBidi"/>
          <w:sz w:val="20"/>
          <w:szCs w:val="20"/>
        </w:rPr>
      </w:pPr>
    </w:p>
    <w:p w14:paraId="64047C93" w14:textId="77777777" w:rsidR="00C35702" w:rsidRDefault="00C35702" w:rsidP="00C35702">
      <w:pPr>
        <w:pStyle w:val="ListParagraph"/>
        <w:tabs>
          <w:tab w:val="left" w:pos="3271"/>
        </w:tabs>
        <w:bidi w:val="0"/>
        <w:spacing w:after="120" w:line="360" w:lineRule="auto"/>
        <w:ind w:left="0"/>
        <w:rPr>
          <w:rFonts w:asciiTheme="majorBidi" w:hAnsiTheme="majorBidi" w:cstheme="majorBidi"/>
          <w:sz w:val="20"/>
          <w:szCs w:val="20"/>
        </w:rPr>
        <w:sectPr w:rsidR="00C35702" w:rsidSect="0094728D">
          <w:pgSz w:w="15840" w:h="12240" w:orient="landscape"/>
          <w:pgMar w:top="144" w:right="1166" w:bottom="144" w:left="1080" w:header="720" w:footer="720" w:gutter="0"/>
          <w:cols w:space="720"/>
          <w:docGrid w:linePitch="360"/>
        </w:sectPr>
      </w:pPr>
    </w:p>
    <w:p w14:paraId="1B2BFBDB" w14:textId="77777777" w:rsidR="00C35702" w:rsidRDefault="00C35702" w:rsidP="00C35702">
      <w:pPr>
        <w:pStyle w:val="ListParagraph"/>
        <w:tabs>
          <w:tab w:val="left" w:pos="3271"/>
        </w:tabs>
        <w:bidi w:val="0"/>
        <w:spacing w:after="120" w:line="360" w:lineRule="auto"/>
        <w:ind w:left="0"/>
        <w:rPr>
          <w:rFonts w:asciiTheme="majorBidi" w:hAnsiTheme="majorBidi" w:cstheme="majorBidi"/>
          <w:sz w:val="20"/>
          <w:szCs w:val="20"/>
        </w:rPr>
      </w:pPr>
    </w:p>
    <w:p w14:paraId="0169BBFB" w14:textId="77777777" w:rsidR="00C35702" w:rsidRDefault="00C35702" w:rsidP="00C35702">
      <w:pPr>
        <w:pStyle w:val="ListParagraph"/>
        <w:tabs>
          <w:tab w:val="left" w:pos="3271"/>
        </w:tabs>
        <w:bidi w:val="0"/>
        <w:spacing w:after="120" w:line="360" w:lineRule="auto"/>
        <w:ind w:left="0"/>
        <w:rPr>
          <w:rFonts w:asciiTheme="majorBidi" w:hAnsiTheme="majorBidi" w:cstheme="majorBidi"/>
          <w:sz w:val="20"/>
          <w:szCs w:val="20"/>
        </w:rPr>
      </w:pPr>
    </w:p>
    <w:tbl>
      <w:tblPr>
        <w:tblStyle w:val="TableGrid1"/>
        <w:tblpPr w:leftFromText="180" w:rightFromText="180" w:vertAnchor="page" w:horzAnchor="margin" w:tblpXSpec="center" w:tblpY="1186"/>
        <w:tblW w:w="14062" w:type="dxa"/>
        <w:tblLook w:val="04A0" w:firstRow="1" w:lastRow="0" w:firstColumn="1" w:lastColumn="0" w:noHBand="0" w:noVBand="1"/>
      </w:tblPr>
      <w:tblGrid>
        <w:gridCol w:w="1233"/>
        <w:gridCol w:w="1575"/>
        <w:gridCol w:w="1581"/>
        <w:gridCol w:w="1858"/>
        <w:gridCol w:w="1202"/>
        <w:gridCol w:w="2498"/>
        <w:gridCol w:w="2850"/>
        <w:gridCol w:w="1265"/>
      </w:tblGrid>
      <w:tr w:rsidR="00DB4639" w:rsidRPr="003057F4" w14:paraId="00CF7900" w14:textId="77777777" w:rsidTr="00C35702">
        <w:trPr>
          <w:cantSplit/>
          <w:trHeight w:val="893"/>
        </w:trPr>
        <w:tc>
          <w:tcPr>
            <w:tcW w:w="1233" w:type="dxa"/>
            <w:shd w:val="clear" w:color="auto" w:fill="FDE9D9" w:themeFill="accent6" w:themeFillTint="33"/>
            <w:vAlign w:val="center"/>
          </w:tcPr>
          <w:p w14:paraId="505D413B" w14:textId="77777777"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First Author</w:t>
            </w:r>
          </w:p>
          <w:p w14:paraId="249C655B" w14:textId="77777777"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Year</w:t>
            </w:r>
          </w:p>
          <w:p w14:paraId="1EE908BC" w14:textId="77777777"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Country</w:t>
            </w:r>
          </w:p>
        </w:tc>
        <w:tc>
          <w:tcPr>
            <w:tcW w:w="1575" w:type="dxa"/>
            <w:shd w:val="clear" w:color="auto" w:fill="FDE9D9" w:themeFill="accent6" w:themeFillTint="33"/>
            <w:vAlign w:val="center"/>
          </w:tcPr>
          <w:p w14:paraId="6D00E25F" w14:textId="77777777" w:rsidR="00717F52" w:rsidRPr="003057F4" w:rsidRDefault="00717F52" w:rsidP="00717F52">
            <w:pPr>
              <w:spacing w:after="200" w:line="276" w:lineRule="auto"/>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Design</w:t>
            </w:r>
          </w:p>
        </w:tc>
        <w:tc>
          <w:tcPr>
            <w:tcW w:w="1581" w:type="dxa"/>
            <w:shd w:val="clear" w:color="auto" w:fill="FDE9D9" w:themeFill="accent6" w:themeFillTint="33"/>
            <w:vAlign w:val="center"/>
          </w:tcPr>
          <w:p w14:paraId="55F93AB1" w14:textId="77777777" w:rsidR="00717F52" w:rsidRPr="003057F4" w:rsidRDefault="00717F52" w:rsidP="00717F52">
            <w:pPr>
              <w:spacing w:after="200" w:line="276" w:lineRule="auto"/>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Participants</w:t>
            </w:r>
          </w:p>
        </w:tc>
        <w:tc>
          <w:tcPr>
            <w:tcW w:w="0" w:type="auto"/>
            <w:shd w:val="clear" w:color="auto" w:fill="FDE9D9" w:themeFill="accent6" w:themeFillTint="33"/>
            <w:vAlign w:val="center"/>
          </w:tcPr>
          <w:p w14:paraId="554D6C98" w14:textId="77777777" w:rsidR="00717F52" w:rsidRPr="003057F4" w:rsidRDefault="00717F52" w:rsidP="00717F52">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Intervention</w:t>
            </w:r>
          </w:p>
        </w:tc>
        <w:tc>
          <w:tcPr>
            <w:tcW w:w="0" w:type="auto"/>
            <w:shd w:val="clear" w:color="auto" w:fill="FDE9D9" w:themeFill="accent6" w:themeFillTint="33"/>
            <w:vAlign w:val="center"/>
          </w:tcPr>
          <w:p w14:paraId="164BEA53" w14:textId="77777777" w:rsidR="00717F52" w:rsidRPr="003057F4" w:rsidRDefault="00717F52"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Comparison</w:t>
            </w:r>
          </w:p>
        </w:tc>
        <w:tc>
          <w:tcPr>
            <w:tcW w:w="0" w:type="auto"/>
            <w:shd w:val="clear" w:color="auto" w:fill="FDE9D9" w:themeFill="accent6" w:themeFillTint="33"/>
            <w:vAlign w:val="center"/>
          </w:tcPr>
          <w:p w14:paraId="7969233A" w14:textId="77777777"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Outcome  measures</w:t>
            </w:r>
          </w:p>
        </w:tc>
        <w:tc>
          <w:tcPr>
            <w:tcW w:w="0" w:type="auto"/>
            <w:shd w:val="clear" w:color="auto" w:fill="FDE9D9" w:themeFill="accent6" w:themeFillTint="33"/>
            <w:vAlign w:val="center"/>
          </w:tcPr>
          <w:p w14:paraId="5179674C" w14:textId="77777777" w:rsidR="00717F52" w:rsidRPr="003057F4" w:rsidRDefault="00717F52" w:rsidP="00717F52">
            <w:pPr>
              <w:spacing w:after="200" w:line="276" w:lineRule="auto"/>
              <w:jc w:val="center"/>
              <w:rPr>
                <w:rFonts w:asciiTheme="majorBidi" w:eastAsia="Calibri" w:hAnsiTheme="majorBidi" w:cstheme="majorBidi"/>
                <w:sz w:val="18"/>
                <w:szCs w:val="18"/>
                <w:vertAlign w:val="superscript"/>
              </w:rPr>
            </w:pPr>
            <w:r>
              <w:rPr>
                <w:rFonts w:asciiTheme="majorBidi" w:eastAsia="Calibri" w:hAnsiTheme="majorBidi" w:cstheme="majorBidi"/>
                <w:sz w:val="18"/>
                <w:szCs w:val="18"/>
              </w:rPr>
              <w:t>Results</w:t>
            </w:r>
          </w:p>
        </w:tc>
        <w:tc>
          <w:tcPr>
            <w:tcW w:w="0" w:type="auto"/>
            <w:shd w:val="clear" w:color="auto" w:fill="FDE9D9" w:themeFill="accent6" w:themeFillTint="33"/>
            <w:vAlign w:val="center"/>
          </w:tcPr>
          <w:p w14:paraId="397CB8EF" w14:textId="77777777" w:rsidR="00717F52" w:rsidRPr="00654C0C" w:rsidRDefault="00717F52" w:rsidP="00717F52">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Critical Appraisal by SURE</w:t>
            </w:r>
            <w:r w:rsidRPr="0094728D">
              <w:rPr>
                <w:rFonts w:asciiTheme="majorBidi" w:eastAsia="Calibri" w:hAnsiTheme="majorBidi" w:cstheme="majorBidi"/>
                <w:vertAlign w:val="superscript"/>
              </w:rPr>
              <w:t>*</w:t>
            </w:r>
          </w:p>
        </w:tc>
      </w:tr>
      <w:tr w:rsidR="0094728D" w:rsidRPr="003057F4" w14:paraId="21C68D69" w14:textId="77777777" w:rsidTr="00C35702">
        <w:trPr>
          <w:trHeight w:val="1010"/>
        </w:trPr>
        <w:tc>
          <w:tcPr>
            <w:tcW w:w="1233" w:type="dxa"/>
            <w:vAlign w:val="center"/>
          </w:tcPr>
          <w:p w14:paraId="3261B61D" w14:textId="77777777" w:rsidR="0094728D"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Arora K</w:t>
            </w:r>
          </w:p>
          <w:p w14:paraId="69944A74" w14:textId="77777777" w:rsidR="0094728D"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2013</w:t>
            </w:r>
          </w:p>
          <w:p w14:paraId="78F93A43" w14:textId="77777777" w:rsidR="0094728D" w:rsidRDefault="0094728D" w:rsidP="006914F9">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USA</w:t>
            </w:r>
            <w:r w:rsidR="006914F9">
              <w:rPr>
                <w:rFonts w:asciiTheme="majorBidi" w:eastAsia="Calibri" w:hAnsiTheme="majorBidi" w:cstheme="majorBidi"/>
                <w:sz w:val="18"/>
                <w:szCs w:val="18"/>
              </w:rPr>
              <w:t xml:space="preserve">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&lt;EndNote&gt;&lt;Cite&gt;&lt;Author&gt;K&lt;/Author&gt;&lt;Year&gt;2014&lt;/Year&gt;&lt;RecNum&gt;23&lt;/RecNum&gt;&lt;DisplayText&gt;(26)&lt;/DisplayText&gt;&lt;record&gt;&lt;rec-number&gt;23&lt;/rec-number&gt;&lt;foreign-keys&gt;&lt;key app="EN" db-id="z9vs9xsx3252fqewvt3xpz975r5wxfrtps29" timestamp="1558611643"&gt;23&lt;/key&gt;&lt;/foreign-keys&gt;&lt;ref-type name="Journal Article"&gt;17&lt;/ref-type&gt;&lt;contributors&gt;&lt;authors&gt;&lt;author&gt;Arora K&lt;/author&gt;&lt;/authors&gt;&lt;/contributors&gt;&lt;titles&gt;&lt;title&gt;A trial of a reproductive ethics and law curriculum for obstetrics and gynaecology residents&lt;/title&gt;&lt;secondary-title&gt;Teaching and learning ethics&lt;/secondary-title&gt;&lt;/titles&gt;&lt;periodical&gt;&lt;full-title&gt;Teaching and learning ethics&lt;/full-title&gt;&lt;/periodical&gt;&lt;pages&gt;1-3&lt;/pages&gt;&lt;volume&gt;0&lt;/volume&gt;&lt;dates&gt;&lt;year&gt;2014&lt;/year&gt;&lt;/dates&gt;&lt;urls&gt;&lt;/urls&gt;&lt;/record&gt;&lt;/Cite&gt;&lt;/EndNote&gt;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(26)</w:t>
            </w:r>
            <w:r w:rsidR="006914F9">
              <w:rPr>
                <w:rFonts w:asciiTheme="majorBidi" w:eastAsia="Calibri" w:hAnsiTheme="majorBidi" w:cstheme="majorBidi"/>
                <w:sz w:val="18"/>
                <w:szCs w:val="18"/>
              </w:rPr>
              <w:fldChar w:fldCharType="end"/>
            </w:r>
          </w:p>
        </w:tc>
        <w:tc>
          <w:tcPr>
            <w:tcW w:w="1575" w:type="dxa"/>
            <w:vAlign w:val="center"/>
          </w:tcPr>
          <w:p w14:paraId="0C3D1713" w14:textId="77777777" w:rsidR="0094728D" w:rsidRPr="003057F4" w:rsidRDefault="00C35702" w:rsidP="00C3570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94728D" w:rsidRPr="003057F4">
              <w:rPr>
                <w:rFonts w:asciiTheme="majorBidi" w:eastAsia="Calibri" w:hAnsiTheme="majorBidi" w:cstheme="majorBidi"/>
                <w:sz w:val="18"/>
                <w:szCs w:val="18"/>
              </w:rPr>
              <w:t>-</w:t>
            </w:r>
            <w:r>
              <w:rPr>
                <w:rFonts w:asciiTheme="majorBidi" w:eastAsia="Calibri" w:hAnsiTheme="majorBidi" w:cstheme="majorBidi"/>
                <w:sz w:val="18"/>
                <w:szCs w:val="18"/>
              </w:rPr>
              <w:t>e</w:t>
            </w:r>
            <w:r w:rsidR="0094728D" w:rsidRPr="003057F4">
              <w:rPr>
                <w:rFonts w:asciiTheme="majorBidi" w:eastAsia="Calibri" w:hAnsiTheme="majorBidi" w:cstheme="majorBidi"/>
                <w:sz w:val="18"/>
                <w:szCs w:val="18"/>
              </w:rPr>
              <w:t>xperimental</w:t>
            </w:r>
          </w:p>
          <w:p w14:paraId="1EAAFBC3" w14:textId="77777777" w:rsidR="0094728D" w:rsidRPr="003057F4" w:rsidRDefault="0094728D" w:rsidP="0094728D">
            <w:pPr>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r>
              <w:rPr>
                <w:rFonts w:asciiTheme="majorBidi" w:eastAsia="Calibri" w:hAnsiTheme="majorBidi" w:cstheme="majorBidi"/>
                <w:sz w:val="18"/>
                <w:szCs w:val="18"/>
              </w:rPr>
              <w:t xml:space="preserve">  Pre-Post Test</w:t>
            </w:r>
          </w:p>
        </w:tc>
        <w:tc>
          <w:tcPr>
            <w:tcW w:w="1581" w:type="dxa"/>
            <w:vAlign w:val="center"/>
          </w:tcPr>
          <w:p w14:paraId="208922BC" w14:textId="77777777" w:rsidR="0094728D"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Obstetrics and </w:t>
            </w:r>
            <w:r w:rsidR="00C35702">
              <w:rPr>
                <w:rFonts w:asciiTheme="majorBidi" w:eastAsia="Calibri" w:hAnsiTheme="majorBidi" w:cstheme="majorBidi"/>
                <w:sz w:val="18"/>
                <w:szCs w:val="18"/>
              </w:rPr>
              <w:t>gynecology</w:t>
            </w:r>
            <w:r>
              <w:rPr>
                <w:rFonts w:asciiTheme="majorBidi" w:eastAsia="Calibri" w:hAnsiTheme="majorBidi" w:cstheme="majorBidi"/>
                <w:sz w:val="18"/>
                <w:szCs w:val="18"/>
              </w:rPr>
              <w:t xml:space="preserve"> residents (n=39)</w:t>
            </w:r>
          </w:p>
        </w:tc>
        <w:tc>
          <w:tcPr>
            <w:tcW w:w="0" w:type="auto"/>
            <w:vAlign w:val="center"/>
          </w:tcPr>
          <w:p w14:paraId="4806574B" w14:textId="77777777" w:rsidR="0094728D"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Lecture-based and problem-based learning in a group discussion format</w:t>
            </w:r>
          </w:p>
        </w:tc>
        <w:tc>
          <w:tcPr>
            <w:tcW w:w="0" w:type="auto"/>
          </w:tcPr>
          <w:p w14:paraId="364FBFA6" w14:textId="77777777" w:rsidR="0094728D" w:rsidRDefault="0094728D" w:rsidP="0094728D">
            <w:pPr>
              <w:contextualSpacing/>
              <w:jc w:val="center"/>
              <w:rPr>
                <w:rFonts w:asciiTheme="majorBidi" w:eastAsia="Calibri" w:hAnsiTheme="majorBidi" w:cstheme="majorBidi"/>
                <w:sz w:val="18"/>
                <w:szCs w:val="18"/>
              </w:rPr>
            </w:pPr>
          </w:p>
          <w:p w14:paraId="2C781042" w14:textId="77777777" w:rsidR="0094728D" w:rsidRDefault="0094728D" w:rsidP="0094728D">
            <w:pPr>
              <w:contextualSpacing/>
              <w:jc w:val="center"/>
              <w:rPr>
                <w:rFonts w:asciiTheme="majorBidi" w:eastAsia="Calibri" w:hAnsiTheme="majorBidi" w:cstheme="majorBidi"/>
                <w:sz w:val="18"/>
                <w:szCs w:val="18"/>
              </w:rPr>
            </w:pPr>
          </w:p>
          <w:p w14:paraId="15147C5C" w14:textId="77777777" w:rsidR="0094728D"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p>
        </w:tc>
        <w:tc>
          <w:tcPr>
            <w:tcW w:w="0" w:type="auto"/>
            <w:vAlign w:val="center"/>
          </w:tcPr>
          <w:p w14:paraId="4DF39ABB" w14:textId="77777777" w:rsidR="0094728D"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Knowledge and confidence of medical ethics</w:t>
            </w:r>
          </w:p>
        </w:tc>
        <w:tc>
          <w:tcPr>
            <w:tcW w:w="0" w:type="auto"/>
            <w:vAlign w:val="center"/>
          </w:tcPr>
          <w:p w14:paraId="1583D273" w14:textId="77777777" w:rsidR="0094728D" w:rsidRDefault="0094728D" w:rsidP="0094728D">
            <w:pPr>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Curriculum demonstrated both improvement in confidence as well as knowledge of residents </w:t>
            </w:r>
          </w:p>
        </w:tc>
        <w:tc>
          <w:tcPr>
            <w:tcW w:w="0" w:type="auto"/>
            <w:vAlign w:val="center"/>
          </w:tcPr>
          <w:p w14:paraId="7D2D496F" w14:textId="77777777" w:rsidR="0094728D" w:rsidRPr="003057F4" w:rsidRDefault="0094728D" w:rsidP="0094728D">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14:paraId="4D67285A" w14:textId="77777777" w:rsidR="0094728D" w:rsidRPr="003057F4" w:rsidRDefault="0094728D" w:rsidP="0094728D">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14:paraId="0983D672" w14:textId="77777777" w:rsidR="0094728D" w:rsidRPr="003057F4"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DB4639" w:rsidRPr="003057F4" w14:paraId="25E6F3D5" w14:textId="77777777" w:rsidTr="00C35702">
        <w:trPr>
          <w:trHeight w:val="1010"/>
        </w:trPr>
        <w:tc>
          <w:tcPr>
            <w:tcW w:w="1233" w:type="dxa"/>
            <w:vAlign w:val="center"/>
          </w:tcPr>
          <w:p w14:paraId="592BBF3F" w14:textId="77777777"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Koo OH</w:t>
            </w:r>
          </w:p>
          <w:p w14:paraId="7E54C660" w14:textId="77777777"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2018</w:t>
            </w:r>
          </w:p>
          <w:p w14:paraId="154B3FB2" w14:textId="77777777" w:rsidR="00717F52" w:rsidRPr="003057F4" w:rsidRDefault="00717F52" w:rsidP="006914F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Korea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&lt;EndNote&gt;&lt;Cite&gt;&lt;Author&gt;Koo OH&lt;/Author&gt;&lt;Year&gt;2018&lt;/Year&gt;&lt;RecNum&gt;24&lt;/RecNum&gt;&lt;DisplayText&gt;(30)&lt;/DisplayText&gt;&lt;record&gt;&lt;rec-number&gt;24&lt;/rec-number&gt;&lt;foreign-keys&gt;&lt;key app="EN" db-id="z9vs9xsx3252fqewvt3xpz975r5wxfrtps29" timestamp="1558612768"&gt;24&lt;/key&gt;&lt;/foreign-keys&gt;&lt;ref-type name="Journal Article"&gt;17&lt;/ref-type&gt;&lt;contributors&gt;&lt;authors&gt;&lt;author&gt;Koo OH, Ryu YM, Kim MS&lt;/author&gt;&lt;/authors&gt;&lt;/contributors&gt;&lt;titles&gt;&lt;title&gt;Effects of ethics education on ethical values in nursing students&lt;/title&gt;&lt;secondary-title&gt;Journal of Engineering and Applied Sciences&lt;/secondary-title&gt;&lt;/titles&gt;&lt;periodical&gt;&lt;full-title&gt;Journal of Engineering and Applied Sciences&lt;/full-title&gt;&lt;/periodical&gt;&lt;pages&gt;2903-2908&lt;/pages&gt;&lt;volume&gt;13&lt;/volume&gt;&lt;number&gt;2&lt;/number&gt;&lt;dates&gt;&lt;year&gt;2018&lt;/year&gt;&lt;/dates&gt;&lt;urls&gt;&lt;/urls&gt;&lt;/record&gt;&lt;/Cite&gt;&lt;/EndNote&gt;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(30)</w:t>
            </w:r>
            <w:r w:rsidR="006914F9">
              <w:rPr>
                <w:rFonts w:asciiTheme="majorBidi" w:eastAsia="Calibri" w:hAnsiTheme="majorBidi" w:cstheme="majorBidi"/>
                <w:sz w:val="18"/>
                <w:szCs w:val="18"/>
              </w:rPr>
              <w:fldChar w:fldCharType="end"/>
            </w:r>
          </w:p>
        </w:tc>
        <w:tc>
          <w:tcPr>
            <w:tcW w:w="1575" w:type="dxa"/>
            <w:vAlign w:val="center"/>
          </w:tcPr>
          <w:p w14:paraId="02D75C05" w14:textId="77777777" w:rsidR="00717F52" w:rsidRPr="003057F4" w:rsidRDefault="00C35702"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717F52" w:rsidRPr="003057F4">
              <w:rPr>
                <w:rFonts w:asciiTheme="majorBidi" w:eastAsia="Calibri" w:hAnsiTheme="majorBidi" w:cstheme="majorBidi"/>
                <w:sz w:val="18"/>
                <w:szCs w:val="18"/>
              </w:rPr>
              <w:t>-experimental</w:t>
            </w:r>
          </w:p>
          <w:p w14:paraId="1AF1E2D1" w14:textId="77777777"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14:paraId="4C972BD7" w14:textId="77777777" w:rsidR="00717F52" w:rsidRPr="003057F4" w:rsidRDefault="00717F52" w:rsidP="00FB2890">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r w:rsidR="00FB2890">
              <w:rPr>
                <w:rFonts w:asciiTheme="majorBidi" w:eastAsia="Calibri" w:hAnsiTheme="majorBidi" w:cstheme="majorBidi"/>
                <w:sz w:val="18"/>
                <w:szCs w:val="18"/>
              </w:rPr>
              <w:t xml:space="preserve"> (6 months after)</w:t>
            </w:r>
          </w:p>
        </w:tc>
        <w:tc>
          <w:tcPr>
            <w:tcW w:w="1581" w:type="dxa"/>
            <w:vAlign w:val="center"/>
          </w:tcPr>
          <w:p w14:paraId="5E79C5A0" w14:textId="77777777"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Nursing students (n=163)</w:t>
            </w:r>
          </w:p>
        </w:tc>
        <w:tc>
          <w:tcPr>
            <w:tcW w:w="0" w:type="auto"/>
            <w:vAlign w:val="center"/>
          </w:tcPr>
          <w:p w14:paraId="009F61E5" w14:textId="77777777"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Lecture, Watching a video clip, discussing as a team and case studies</w:t>
            </w:r>
          </w:p>
        </w:tc>
        <w:tc>
          <w:tcPr>
            <w:tcW w:w="0" w:type="auto"/>
          </w:tcPr>
          <w:p w14:paraId="7D7B4EB4" w14:textId="77777777" w:rsidR="00717F52" w:rsidRDefault="00717F52" w:rsidP="00717F52">
            <w:pPr>
              <w:contextualSpacing/>
              <w:jc w:val="center"/>
              <w:rPr>
                <w:rFonts w:asciiTheme="majorBidi" w:eastAsia="Calibri" w:hAnsiTheme="majorBidi" w:cstheme="majorBidi"/>
                <w:sz w:val="18"/>
                <w:szCs w:val="18"/>
              </w:rPr>
            </w:pPr>
          </w:p>
          <w:p w14:paraId="7E87384A" w14:textId="77777777" w:rsidR="00717F52" w:rsidRDefault="00717F52" w:rsidP="00717F52">
            <w:pPr>
              <w:contextualSpacing/>
              <w:jc w:val="center"/>
              <w:rPr>
                <w:rFonts w:asciiTheme="majorBidi" w:eastAsia="Calibri" w:hAnsiTheme="majorBidi" w:cstheme="majorBidi"/>
                <w:sz w:val="18"/>
                <w:szCs w:val="18"/>
              </w:rPr>
            </w:pPr>
          </w:p>
          <w:p w14:paraId="24875FA7" w14:textId="77777777" w:rsidR="00717F52" w:rsidRDefault="00717F52"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p>
        </w:tc>
        <w:tc>
          <w:tcPr>
            <w:tcW w:w="0" w:type="auto"/>
            <w:vAlign w:val="center"/>
          </w:tcPr>
          <w:p w14:paraId="786D4B61" w14:textId="77777777" w:rsidR="00717F52" w:rsidRDefault="00FB2890"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Moral sensitivity</w:t>
            </w:r>
          </w:p>
          <w:p w14:paraId="13F1AD8B" w14:textId="77777777" w:rsidR="00FB2890" w:rsidRDefault="00FB2890"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Moral motivation</w:t>
            </w:r>
          </w:p>
          <w:p w14:paraId="399B7727" w14:textId="77777777" w:rsidR="00FB2890" w:rsidRPr="003057F4" w:rsidRDefault="00FB2890" w:rsidP="00717F52">
            <w:pPr>
              <w:spacing w:after="200" w:line="276" w:lineRule="auto"/>
              <w:contextualSpacing/>
              <w:jc w:val="center"/>
              <w:rPr>
                <w:rFonts w:asciiTheme="majorBidi" w:eastAsia="Calibri" w:hAnsiTheme="majorBidi" w:cstheme="majorBidi"/>
                <w:sz w:val="18"/>
                <w:szCs w:val="18"/>
              </w:rPr>
            </w:pPr>
          </w:p>
        </w:tc>
        <w:tc>
          <w:tcPr>
            <w:tcW w:w="0" w:type="auto"/>
            <w:vAlign w:val="center"/>
          </w:tcPr>
          <w:p w14:paraId="1C36DBDA" w14:textId="77777777" w:rsidR="00717F52" w:rsidRPr="003057F4" w:rsidRDefault="00FB2890" w:rsidP="00FB2890">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Moral sensitivity was high at 6 months after the end of the education</w:t>
            </w:r>
          </w:p>
        </w:tc>
        <w:tc>
          <w:tcPr>
            <w:tcW w:w="0" w:type="auto"/>
            <w:vAlign w:val="center"/>
          </w:tcPr>
          <w:p w14:paraId="7F9CF503" w14:textId="77777777"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14:paraId="4370647B" w14:textId="77777777" w:rsidR="00717F52" w:rsidRPr="003057F4" w:rsidRDefault="00717F52" w:rsidP="00FB2890">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sidR="00FB2890">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FB2890">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FB2890">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14:paraId="49CBAE35" w14:textId="77777777" w:rsidR="00717F52" w:rsidRPr="003057F4" w:rsidRDefault="00717F52" w:rsidP="00FB2890">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FB2890">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FB2890">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FB2890">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00FB2890">
              <w:rPr>
                <w:rFonts w:asciiTheme="majorBidi" w:eastAsia="Calibri" w:hAnsiTheme="majorBidi" w:cstheme="majorBidi"/>
                <w:sz w:val="18"/>
                <w:szCs w:val="18"/>
              </w:rPr>
              <w:t>+</w:t>
            </w:r>
            <w:r>
              <w:rPr>
                <w:rFonts w:asciiTheme="majorBidi" w:eastAsia="Calibri" w:hAnsiTheme="majorBidi" w:cstheme="majorBidi"/>
                <w:sz w:val="18"/>
                <w:szCs w:val="18"/>
              </w:rPr>
              <w:t>/</w:t>
            </w:r>
            <w:r w:rsidR="00FB2890">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DB4639" w:rsidRPr="003057F4" w14:paraId="68325E75" w14:textId="77777777" w:rsidTr="00C35702">
        <w:trPr>
          <w:trHeight w:val="1190"/>
        </w:trPr>
        <w:tc>
          <w:tcPr>
            <w:tcW w:w="1233" w:type="dxa"/>
            <w:vAlign w:val="center"/>
          </w:tcPr>
          <w:p w14:paraId="2824FE48" w14:textId="77777777" w:rsidR="00717F52" w:rsidRDefault="00FB2890" w:rsidP="00717F52">
            <w:pPr>
              <w:spacing w:after="200" w:line="276" w:lineRule="auto"/>
              <w:contextualSpacing/>
              <w:jc w:val="center"/>
              <w:rPr>
                <w:rFonts w:asciiTheme="majorBidi" w:eastAsia="Calibri" w:hAnsiTheme="majorBidi" w:cstheme="majorBidi"/>
                <w:sz w:val="18"/>
                <w:szCs w:val="18"/>
              </w:rPr>
            </w:pPr>
            <w:proofErr w:type="spellStart"/>
            <w:r>
              <w:rPr>
                <w:rFonts w:asciiTheme="majorBidi" w:eastAsia="Calibri" w:hAnsiTheme="majorBidi" w:cstheme="majorBidi"/>
                <w:sz w:val="18"/>
                <w:szCs w:val="18"/>
              </w:rPr>
              <w:t>Vanderkaay</w:t>
            </w:r>
            <w:proofErr w:type="spellEnd"/>
            <w:r>
              <w:rPr>
                <w:rFonts w:asciiTheme="majorBidi" w:eastAsia="Calibri" w:hAnsiTheme="majorBidi" w:cstheme="majorBidi"/>
                <w:sz w:val="18"/>
                <w:szCs w:val="18"/>
              </w:rPr>
              <w:t xml:space="preserve"> S</w:t>
            </w:r>
          </w:p>
          <w:p w14:paraId="2E3BEA12" w14:textId="77777777" w:rsidR="00FB2890" w:rsidRDefault="002130C2"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2018</w:t>
            </w:r>
          </w:p>
          <w:p w14:paraId="4B8F8D2E" w14:textId="77777777" w:rsidR="002130C2" w:rsidRPr="003057F4" w:rsidRDefault="002130C2" w:rsidP="006914F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Canada</w:t>
            </w:r>
            <w:r w:rsidR="006914F9">
              <w:rPr>
                <w:rFonts w:asciiTheme="majorBidi" w:eastAsia="Calibri" w:hAnsiTheme="majorBidi" w:cstheme="majorBidi"/>
                <w:sz w:val="18"/>
                <w:szCs w:val="18"/>
              </w:rPr>
              <w:t xml:space="preserve">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&lt;EndNote&gt;&lt;Cite&gt;&lt;Author&gt;VanderKaay S&lt;/Author&gt;&lt;Year&gt;2018&lt;/Year&gt;&lt;RecNum&gt;25&lt;/RecNum&gt;&lt;DisplayText&gt;(37)&lt;/DisplayText&gt;&lt;record&gt;&lt;rec-number&gt;25&lt;/rec-number&gt;&lt;foreign-keys&gt;&lt;key app="EN" db-id="z9vs9xsx3252fqewvt3xpz975r5wxfrtps29" timestamp="1558613076"&gt;25&lt;/key&gt;&lt;/foreign-keys&gt;&lt;ref-type name="Journal Article"&gt;17&lt;/ref-type&gt;&lt;contributors&gt;&lt;authors&gt;&lt;author&gt;VanderKaay S,  Letts L,  Jung B,  E. Moll S&lt;/author&gt;&lt;/authors&gt;&lt;/contributors&gt;&lt;titles&gt;&lt;title&gt;On-line ethics education for occupational therapy clinician–educators: a single-group pre-/post-test study&lt;/title&gt;&lt;secondary-title&gt;DISABILITY AND REHABILITATION&lt;/secondary-title&gt;&lt;/titles&gt;&lt;periodical&gt;&lt;full-title&gt;DISABILITY AND REHABILITATION&lt;/full-title&gt;&lt;/periodical&gt;&lt;pages&gt;1-13&lt;/pages&gt;&lt;dates&gt;&lt;year&gt;2018&lt;/year&gt;&lt;/dates&gt;&lt;urls&gt;&lt;/urls&gt;&lt;/record&gt;&lt;/Cite&gt;&lt;/EndNote&gt;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(37)</w:t>
            </w:r>
            <w:r w:rsidR="006914F9">
              <w:rPr>
                <w:rFonts w:asciiTheme="majorBidi" w:eastAsia="Calibri" w:hAnsiTheme="majorBidi" w:cstheme="majorBidi"/>
                <w:sz w:val="18"/>
                <w:szCs w:val="18"/>
              </w:rPr>
              <w:fldChar w:fldCharType="end"/>
            </w:r>
          </w:p>
        </w:tc>
        <w:tc>
          <w:tcPr>
            <w:tcW w:w="1575" w:type="dxa"/>
            <w:vAlign w:val="center"/>
          </w:tcPr>
          <w:p w14:paraId="5D27F2FA" w14:textId="77777777" w:rsidR="002130C2" w:rsidRPr="003057F4" w:rsidRDefault="00C35702" w:rsidP="002130C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2130C2" w:rsidRPr="003057F4">
              <w:rPr>
                <w:rFonts w:asciiTheme="majorBidi" w:eastAsia="Calibri" w:hAnsiTheme="majorBidi" w:cstheme="majorBidi"/>
                <w:sz w:val="18"/>
                <w:szCs w:val="18"/>
              </w:rPr>
              <w:t>-experimental</w:t>
            </w:r>
          </w:p>
          <w:p w14:paraId="60A155C8" w14:textId="77777777" w:rsidR="002130C2" w:rsidRPr="003057F4" w:rsidRDefault="002130C2" w:rsidP="002130C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14:paraId="2864C841" w14:textId="77777777" w:rsidR="00717F52" w:rsidRPr="003057F4" w:rsidRDefault="002130C2" w:rsidP="002130C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tc>
        <w:tc>
          <w:tcPr>
            <w:tcW w:w="1581" w:type="dxa"/>
            <w:vAlign w:val="center"/>
          </w:tcPr>
          <w:p w14:paraId="3D631CFC" w14:textId="77777777" w:rsidR="00717F52" w:rsidRPr="003057F4" w:rsidRDefault="002130C2"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Occupational therapy clinician-educators (n=33)</w:t>
            </w:r>
          </w:p>
        </w:tc>
        <w:tc>
          <w:tcPr>
            <w:tcW w:w="0" w:type="auto"/>
            <w:vAlign w:val="center"/>
          </w:tcPr>
          <w:p w14:paraId="1E5BD24E" w14:textId="77777777" w:rsidR="00717F52" w:rsidRPr="003057F4" w:rsidRDefault="002130C2"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On-line ethics education</w:t>
            </w:r>
          </w:p>
        </w:tc>
        <w:tc>
          <w:tcPr>
            <w:tcW w:w="0" w:type="auto"/>
          </w:tcPr>
          <w:p w14:paraId="439FBD3F" w14:textId="77777777" w:rsidR="002130C2" w:rsidRDefault="002130C2" w:rsidP="002130C2">
            <w:pPr>
              <w:contextualSpacing/>
              <w:jc w:val="center"/>
              <w:rPr>
                <w:rFonts w:asciiTheme="majorBidi" w:eastAsia="Calibri" w:hAnsiTheme="majorBidi" w:cstheme="majorBidi"/>
                <w:sz w:val="18"/>
                <w:szCs w:val="18"/>
              </w:rPr>
            </w:pPr>
          </w:p>
          <w:p w14:paraId="622BFB97" w14:textId="77777777" w:rsidR="002130C2" w:rsidRDefault="002130C2" w:rsidP="002130C2">
            <w:pPr>
              <w:contextualSpacing/>
              <w:jc w:val="center"/>
              <w:rPr>
                <w:rFonts w:asciiTheme="majorBidi" w:eastAsia="Calibri" w:hAnsiTheme="majorBidi" w:cstheme="majorBidi"/>
                <w:sz w:val="18"/>
                <w:szCs w:val="18"/>
              </w:rPr>
            </w:pPr>
          </w:p>
          <w:p w14:paraId="4C5FCAAA" w14:textId="77777777" w:rsidR="00717F52" w:rsidRPr="003057F4" w:rsidRDefault="002130C2" w:rsidP="002130C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p>
        </w:tc>
        <w:tc>
          <w:tcPr>
            <w:tcW w:w="0" w:type="auto"/>
            <w:vAlign w:val="center"/>
          </w:tcPr>
          <w:p w14:paraId="11EEAA70" w14:textId="77777777" w:rsidR="00717F52" w:rsidRPr="003057F4" w:rsidRDefault="002130C2"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Knowledge and facilitation practices</w:t>
            </w:r>
          </w:p>
        </w:tc>
        <w:tc>
          <w:tcPr>
            <w:tcW w:w="0" w:type="auto"/>
            <w:vAlign w:val="center"/>
          </w:tcPr>
          <w:p w14:paraId="0C0D3387" w14:textId="77777777" w:rsidR="00717F52" w:rsidRPr="003057F4" w:rsidRDefault="002130C2" w:rsidP="001A55A5">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Ethics knowledge was improved and didn’t decrease over time. Intent to change practice was improved, but there wasn’t actual </w:t>
            </w:r>
            <w:r w:rsidR="001A55A5">
              <w:rPr>
                <w:rFonts w:asciiTheme="majorBidi" w:eastAsia="Calibri" w:hAnsiTheme="majorBidi" w:cstheme="majorBidi"/>
                <w:sz w:val="18"/>
                <w:szCs w:val="18"/>
              </w:rPr>
              <w:t>p</w:t>
            </w:r>
            <w:r>
              <w:rPr>
                <w:rFonts w:asciiTheme="majorBidi" w:eastAsia="Calibri" w:hAnsiTheme="majorBidi" w:cstheme="majorBidi"/>
                <w:sz w:val="18"/>
                <w:szCs w:val="18"/>
              </w:rPr>
              <w:t xml:space="preserve">ractice change </w:t>
            </w:r>
          </w:p>
        </w:tc>
        <w:tc>
          <w:tcPr>
            <w:tcW w:w="0" w:type="auto"/>
            <w:vAlign w:val="center"/>
          </w:tcPr>
          <w:p w14:paraId="717E754B" w14:textId="77777777" w:rsidR="001A55A5" w:rsidRPr="003057F4" w:rsidRDefault="001A55A5" w:rsidP="001A55A5">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14:paraId="1B66A161" w14:textId="77777777" w:rsidR="001A55A5" w:rsidRPr="003057F4" w:rsidRDefault="001A55A5" w:rsidP="001A55A5">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14:paraId="4B49C5B4" w14:textId="77777777" w:rsidR="00717F52" w:rsidRPr="003057F4" w:rsidRDefault="001A55A5" w:rsidP="001A55A5">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DB4639" w:rsidRPr="003057F4" w14:paraId="2F66D365" w14:textId="77777777" w:rsidTr="00C35702">
        <w:trPr>
          <w:trHeight w:val="1163"/>
        </w:trPr>
        <w:tc>
          <w:tcPr>
            <w:tcW w:w="1233" w:type="dxa"/>
            <w:vAlign w:val="center"/>
          </w:tcPr>
          <w:p w14:paraId="6F5EA710" w14:textId="77777777" w:rsidR="00717F52" w:rsidRDefault="001A55A5"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Hasan S</w:t>
            </w:r>
          </w:p>
          <w:p w14:paraId="1D3BF49F" w14:textId="77777777" w:rsidR="001A55A5" w:rsidRDefault="001A55A5"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2011</w:t>
            </w:r>
          </w:p>
          <w:p w14:paraId="20242924" w14:textId="77777777" w:rsidR="00A778B7" w:rsidRPr="003057F4" w:rsidRDefault="00A778B7" w:rsidP="006914F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United Arab Emirates</w:t>
            </w:r>
            <w:r w:rsidR="006914F9">
              <w:rPr>
                <w:rFonts w:asciiTheme="majorBidi" w:eastAsia="Calibri" w:hAnsiTheme="majorBidi" w:cstheme="majorBidi"/>
                <w:sz w:val="18"/>
                <w:szCs w:val="18"/>
              </w:rPr>
              <w:t xml:space="preserve">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&lt;EndNote&gt;&lt;Cite&gt;&lt;Author&gt;S.&lt;/Author&gt;&lt;Year&gt;2011&lt;/Year&gt;&lt;RecNum&gt;26&lt;/RecNum&gt;&lt;DisplayText&gt;(35)&lt;/DisplayText&gt;&lt;record&gt;&lt;rec-number&gt;26&lt;/rec-number&gt;&lt;foreign-keys&gt;&lt;key app="EN" db-id="z9vs9xsx3252fqewvt3xpz975r5wxfrtps29" timestamp="1558613284"&gt;26&lt;/key&gt;&lt;/foreign-keys&gt;&lt;ref-type name="Journal Article"&gt;17&lt;/ref-type&gt;&lt;contributors&gt;&lt;authors&gt;&lt;author&gt;Hasan S.&lt;/author&gt;&lt;/authors&gt;&lt;/contributors&gt;&lt;titles&gt;&lt;title&gt;Teaching ethics to pharmacy students using a team-based learning approach&lt;/title&gt;&lt;secondary-title&gt;Pharmacy Education&lt;/secondary-title&gt;&lt;/titles&gt;&lt;periodical&gt;&lt;full-title&gt;Pharmacy Education&lt;/full-title&gt;&lt;/periodical&gt;&lt;pages&gt;99-106&lt;/pages&gt;&lt;volume&gt;11&lt;/volume&gt;&lt;number&gt;1&lt;/number&gt;&lt;dates&gt;&lt;year&gt;2011&lt;/year&gt;&lt;/dates&gt;&lt;urls&gt;&lt;/urls&gt;&lt;/record&gt;&lt;/Cite&gt;&lt;/EndNote&gt;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(35)</w:t>
            </w:r>
            <w:r w:rsidR="006914F9">
              <w:rPr>
                <w:rFonts w:asciiTheme="majorBidi" w:eastAsia="Calibri" w:hAnsiTheme="majorBidi" w:cstheme="majorBidi"/>
                <w:sz w:val="18"/>
                <w:szCs w:val="18"/>
              </w:rPr>
              <w:fldChar w:fldCharType="end"/>
            </w:r>
          </w:p>
        </w:tc>
        <w:tc>
          <w:tcPr>
            <w:tcW w:w="1575" w:type="dxa"/>
            <w:vAlign w:val="center"/>
          </w:tcPr>
          <w:p w14:paraId="264B1874" w14:textId="77777777" w:rsidR="00DB4639" w:rsidRPr="003057F4" w:rsidRDefault="00C35702" w:rsidP="00DB463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DB4639">
              <w:rPr>
                <w:rFonts w:asciiTheme="majorBidi" w:eastAsia="Calibri" w:hAnsiTheme="majorBidi" w:cstheme="majorBidi"/>
                <w:sz w:val="18"/>
                <w:szCs w:val="18"/>
              </w:rPr>
              <w:t>-</w:t>
            </w:r>
            <w:r w:rsidR="00DB4639" w:rsidRPr="003057F4">
              <w:rPr>
                <w:rFonts w:asciiTheme="majorBidi" w:eastAsia="Calibri" w:hAnsiTheme="majorBidi" w:cstheme="majorBidi"/>
                <w:sz w:val="18"/>
                <w:szCs w:val="18"/>
              </w:rPr>
              <w:t>experimental</w:t>
            </w:r>
          </w:p>
          <w:p w14:paraId="29F5F3D5" w14:textId="77777777" w:rsidR="00DB4639" w:rsidRPr="003057F4" w:rsidRDefault="00DB4639" w:rsidP="00DB4639">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14:paraId="5B97F61D" w14:textId="77777777" w:rsidR="00717F52" w:rsidRDefault="00DB4639" w:rsidP="00DB463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p w14:paraId="6FC9982A" w14:textId="77777777" w:rsidR="00A778B7" w:rsidRPr="003057F4" w:rsidRDefault="00A778B7" w:rsidP="00DB463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(Cross-over)</w:t>
            </w:r>
          </w:p>
        </w:tc>
        <w:tc>
          <w:tcPr>
            <w:tcW w:w="1581" w:type="dxa"/>
            <w:vAlign w:val="center"/>
          </w:tcPr>
          <w:p w14:paraId="23DF7719" w14:textId="77777777" w:rsidR="00717F52" w:rsidRPr="003057F4" w:rsidRDefault="001A55A5"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Undergraduate pharmacy students (n=56)</w:t>
            </w:r>
          </w:p>
        </w:tc>
        <w:tc>
          <w:tcPr>
            <w:tcW w:w="0" w:type="auto"/>
            <w:vAlign w:val="center"/>
          </w:tcPr>
          <w:p w14:paraId="4EE8CD07" w14:textId="77777777" w:rsidR="00717F52" w:rsidRPr="003057F4" w:rsidRDefault="001A55A5" w:rsidP="00DB463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Team-based</w:t>
            </w:r>
            <w:r w:rsidR="00DB4639">
              <w:rPr>
                <w:rFonts w:asciiTheme="majorBidi" w:eastAsia="Calibri" w:hAnsiTheme="majorBidi" w:cstheme="majorBidi"/>
                <w:sz w:val="18"/>
                <w:szCs w:val="18"/>
              </w:rPr>
              <w:t xml:space="preserve"> Learning</w:t>
            </w:r>
            <w:r>
              <w:rPr>
                <w:rFonts w:asciiTheme="majorBidi" w:eastAsia="Calibri" w:hAnsiTheme="majorBidi" w:cstheme="majorBidi"/>
                <w:sz w:val="18"/>
                <w:szCs w:val="18"/>
              </w:rPr>
              <w:t xml:space="preserve"> </w:t>
            </w:r>
            <w:r w:rsidR="00DB4639">
              <w:rPr>
                <w:rFonts w:asciiTheme="majorBidi" w:eastAsia="Calibri" w:hAnsiTheme="majorBidi" w:cstheme="majorBidi"/>
                <w:sz w:val="18"/>
                <w:szCs w:val="18"/>
              </w:rPr>
              <w:t>(TBL)</w:t>
            </w:r>
          </w:p>
        </w:tc>
        <w:tc>
          <w:tcPr>
            <w:tcW w:w="0" w:type="auto"/>
          </w:tcPr>
          <w:p w14:paraId="540E624E" w14:textId="77777777" w:rsidR="001A55A5" w:rsidRDefault="001A55A5" w:rsidP="00717F52">
            <w:pPr>
              <w:contextualSpacing/>
              <w:jc w:val="center"/>
              <w:rPr>
                <w:rFonts w:asciiTheme="majorBidi" w:eastAsia="Calibri" w:hAnsiTheme="majorBidi" w:cstheme="majorBidi"/>
                <w:sz w:val="18"/>
                <w:szCs w:val="18"/>
              </w:rPr>
            </w:pPr>
          </w:p>
          <w:p w14:paraId="46DE1F3B" w14:textId="77777777" w:rsidR="001A55A5" w:rsidRDefault="001A55A5" w:rsidP="00717F52">
            <w:pPr>
              <w:contextualSpacing/>
              <w:jc w:val="center"/>
              <w:rPr>
                <w:rFonts w:asciiTheme="majorBidi" w:eastAsia="Calibri" w:hAnsiTheme="majorBidi" w:cstheme="majorBidi"/>
                <w:sz w:val="18"/>
                <w:szCs w:val="18"/>
              </w:rPr>
            </w:pPr>
          </w:p>
          <w:p w14:paraId="5260EC8E" w14:textId="77777777" w:rsidR="00717F52" w:rsidRPr="003057F4" w:rsidRDefault="001A55A5"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Traditional Methods</w:t>
            </w:r>
          </w:p>
        </w:tc>
        <w:tc>
          <w:tcPr>
            <w:tcW w:w="0" w:type="auto"/>
            <w:vAlign w:val="center"/>
          </w:tcPr>
          <w:p w14:paraId="6B5FE06B" w14:textId="77777777" w:rsidR="00717F52" w:rsidRPr="003057F4" w:rsidRDefault="00DB4639" w:rsidP="00DB463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student performance, attaining skills for problem solving and application of knowledge</w:t>
            </w:r>
          </w:p>
        </w:tc>
        <w:tc>
          <w:tcPr>
            <w:tcW w:w="0" w:type="auto"/>
            <w:vAlign w:val="center"/>
          </w:tcPr>
          <w:p w14:paraId="58316B18" w14:textId="77777777" w:rsidR="00717F52" w:rsidRPr="003057F4" w:rsidRDefault="00DB4639" w:rsidP="00717F52">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TBL has shown to benefit in student performance, attaining skills of higher problem solving and application of knowledge</w:t>
            </w:r>
          </w:p>
        </w:tc>
        <w:tc>
          <w:tcPr>
            <w:tcW w:w="0" w:type="auto"/>
            <w:vAlign w:val="center"/>
          </w:tcPr>
          <w:p w14:paraId="7AE66C3B" w14:textId="77777777" w:rsidR="00DB4639" w:rsidRPr="003057F4" w:rsidRDefault="00DB4639" w:rsidP="00DB4639">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14:paraId="74D2FE94" w14:textId="77777777" w:rsidR="00DB4639" w:rsidRPr="003057F4" w:rsidRDefault="00DB4639" w:rsidP="007167BA">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7167BA">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7167BA">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14:paraId="5D7D6A60" w14:textId="77777777" w:rsidR="00717F52" w:rsidRPr="003057F4" w:rsidRDefault="007167BA" w:rsidP="007167BA">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w:t>
            </w:r>
            <w:r w:rsidR="00DB4639"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00DB4639" w:rsidRPr="003057F4">
              <w:rPr>
                <w:rFonts w:asciiTheme="majorBidi" w:eastAsia="Calibri" w:hAnsiTheme="majorBidi" w:cstheme="majorBidi"/>
                <w:sz w:val="18"/>
                <w:szCs w:val="18"/>
              </w:rPr>
              <w:t>/</w:t>
            </w:r>
            <w:r w:rsidR="00DB4639">
              <w:rPr>
                <w:rFonts w:asciiTheme="majorBidi" w:eastAsia="Calibri" w:hAnsiTheme="majorBidi" w:cstheme="majorBidi"/>
                <w:sz w:val="18"/>
                <w:szCs w:val="18"/>
              </w:rPr>
              <w:t>-</w:t>
            </w:r>
            <w:r w:rsidR="00DB4639"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00DB4639"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00DB4639">
              <w:rPr>
                <w:rFonts w:asciiTheme="majorBidi" w:eastAsia="Calibri" w:hAnsiTheme="majorBidi" w:cstheme="majorBidi"/>
                <w:sz w:val="18"/>
                <w:szCs w:val="18"/>
              </w:rPr>
              <w:t>/</w:t>
            </w:r>
            <w:r>
              <w:rPr>
                <w:rFonts w:asciiTheme="majorBidi" w:eastAsia="Calibri" w:hAnsiTheme="majorBidi" w:cstheme="majorBidi"/>
                <w:sz w:val="18"/>
                <w:szCs w:val="18"/>
              </w:rPr>
              <w:t>+</w:t>
            </w:r>
            <w:r w:rsidR="00DB4639">
              <w:rPr>
                <w:rFonts w:asciiTheme="majorBidi" w:eastAsia="Calibri" w:hAnsiTheme="majorBidi" w:cstheme="majorBidi"/>
                <w:sz w:val="18"/>
                <w:szCs w:val="18"/>
              </w:rPr>
              <w:t>/</w:t>
            </w:r>
            <w:r>
              <w:rPr>
                <w:rFonts w:asciiTheme="majorBidi" w:eastAsia="Calibri" w:hAnsiTheme="majorBidi" w:cstheme="majorBidi"/>
                <w:sz w:val="18"/>
                <w:szCs w:val="18"/>
              </w:rPr>
              <w:t>-</w:t>
            </w:r>
            <w:r w:rsidR="00DB4639">
              <w:rPr>
                <w:rFonts w:asciiTheme="majorBidi" w:eastAsia="Calibri" w:hAnsiTheme="majorBidi" w:cstheme="majorBidi"/>
                <w:sz w:val="18"/>
                <w:szCs w:val="18"/>
              </w:rPr>
              <w:t>/+</w:t>
            </w:r>
          </w:p>
        </w:tc>
      </w:tr>
      <w:tr w:rsidR="00DB4639" w:rsidRPr="003057F4" w14:paraId="0C06F15B" w14:textId="77777777" w:rsidTr="00C35702">
        <w:trPr>
          <w:trHeight w:val="1118"/>
        </w:trPr>
        <w:tc>
          <w:tcPr>
            <w:tcW w:w="1233" w:type="dxa"/>
            <w:vAlign w:val="center"/>
          </w:tcPr>
          <w:p w14:paraId="16C8A076" w14:textId="77777777" w:rsidR="00717F52" w:rsidRDefault="00903AD3" w:rsidP="00717F52">
            <w:pPr>
              <w:spacing w:after="200" w:line="276" w:lineRule="auto"/>
              <w:contextualSpacing/>
              <w:jc w:val="center"/>
              <w:rPr>
                <w:rFonts w:asciiTheme="majorBidi" w:eastAsia="Calibri" w:hAnsiTheme="majorBidi" w:cstheme="majorBidi"/>
                <w:sz w:val="18"/>
                <w:szCs w:val="18"/>
              </w:rPr>
            </w:pPr>
            <w:proofErr w:type="spellStart"/>
            <w:r>
              <w:rPr>
                <w:rFonts w:asciiTheme="majorBidi" w:eastAsia="Calibri" w:hAnsiTheme="majorBidi" w:cstheme="majorBidi"/>
                <w:sz w:val="18"/>
                <w:szCs w:val="18"/>
              </w:rPr>
              <w:t>Abedian</w:t>
            </w:r>
            <w:proofErr w:type="spellEnd"/>
            <w:r>
              <w:rPr>
                <w:rFonts w:asciiTheme="majorBidi" w:eastAsia="Calibri" w:hAnsiTheme="majorBidi" w:cstheme="majorBidi"/>
                <w:sz w:val="18"/>
                <w:szCs w:val="18"/>
              </w:rPr>
              <w:t xml:space="preserve"> K</w:t>
            </w:r>
          </w:p>
          <w:p w14:paraId="29C08F62" w14:textId="77777777" w:rsidR="00903AD3" w:rsidRDefault="00903AD3"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2015</w:t>
            </w:r>
          </w:p>
          <w:p w14:paraId="5B496523" w14:textId="77777777" w:rsidR="00903AD3" w:rsidRPr="003057F4" w:rsidRDefault="00903AD3" w:rsidP="006914F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Iran</w:t>
            </w:r>
            <w:r w:rsidR="006914F9">
              <w:rPr>
                <w:rFonts w:asciiTheme="majorBidi" w:eastAsia="Calibri" w:hAnsiTheme="majorBidi" w:cstheme="majorBidi"/>
                <w:sz w:val="18"/>
                <w:szCs w:val="18"/>
              </w:rPr>
              <w:t xml:space="preserve">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&lt;EndNote&gt;&lt;Cite&gt;&lt;Author&gt;Abedian K&lt;/Author&gt;&lt;Year&gt;2015&lt;/Year&gt;&lt;RecNum&gt;27&lt;/RecNum&gt;&lt;DisplayText&gt;(18)&lt;/DisplayText&gt;&lt;record&gt;&lt;rec-number&gt;27&lt;/rec-number&gt;&lt;foreign-keys&gt;&lt;key app="EN" db-id="z9vs9xsx3252fqewvt3xpz975r5wxfrtps29" timestamp="1558613474"&gt;27&lt;/key&gt;&lt;/foreign-keys&gt;&lt;ref-type name="Journal Article"&gt;17&lt;/ref-type&gt;&lt;contributors&gt;&lt;authors&gt;&lt;author&gt;Abedian K, Bagheri Nesami M, Shahhosseini Z&lt;/author&gt;&lt;/authors&gt;&lt;/contributors&gt;&lt;titles&gt;&lt;title&gt;The Effect of an Education-Based Intervention on Self-Reported Awareness and Practice of Iranian Nurses in Observing Patients’ Rights&lt;/title&gt;&lt;secondary-title&gt;Global Journal of Health Science&lt;/secondary-title&gt;&lt;/titles&gt;&lt;periodical&gt;&lt;full-title&gt;Global Journal of Health Science&lt;/full-title&gt;&lt;/periodical&gt;&lt;pages&gt;98-104&lt;/pages&gt;&lt;volume&gt;7&lt;/volume&gt;&lt;number&gt;3&lt;/number&gt;&lt;dates&gt;&lt;year&gt;2015&lt;/year&gt;&lt;/dates&gt;&lt;urls&gt;&lt;/urls&gt;&lt;/record&gt;&lt;/Cite&gt;&lt;/EndNote&gt;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(18)</w:t>
            </w:r>
            <w:r w:rsidR="006914F9">
              <w:rPr>
                <w:rFonts w:asciiTheme="majorBidi" w:eastAsia="Calibri" w:hAnsiTheme="majorBidi" w:cstheme="majorBidi"/>
                <w:sz w:val="18"/>
                <w:szCs w:val="18"/>
              </w:rPr>
              <w:fldChar w:fldCharType="end"/>
            </w:r>
          </w:p>
        </w:tc>
        <w:tc>
          <w:tcPr>
            <w:tcW w:w="1575" w:type="dxa"/>
            <w:vAlign w:val="center"/>
          </w:tcPr>
          <w:p w14:paraId="29B9D4F2" w14:textId="77777777" w:rsidR="00903AD3" w:rsidRPr="003057F4" w:rsidRDefault="00C35702" w:rsidP="00903AD3">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903AD3" w:rsidRPr="003057F4">
              <w:rPr>
                <w:rFonts w:asciiTheme="majorBidi" w:eastAsia="Calibri" w:hAnsiTheme="majorBidi" w:cstheme="majorBidi"/>
                <w:sz w:val="18"/>
                <w:szCs w:val="18"/>
              </w:rPr>
              <w:t>-experimental</w:t>
            </w:r>
          </w:p>
          <w:p w14:paraId="592B0A99" w14:textId="77777777" w:rsidR="00903AD3" w:rsidRPr="003057F4" w:rsidRDefault="00903AD3" w:rsidP="00903AD3">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14:paraId="634282BF" w14:textId="77777777" w:rsidR="00717F52" w:rsidRPr="003057F4" w:rsidRDefault="00903AD3" w:rsidP="00903AD3">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 (2 and 4 weeks after)</w:t>
            </w:r>
          </w:p>
        </w:tc>
        <w:tc>
          <w:tcPr>
            <w:tcW w:w="1581" w:type="dxa"/>
            <w:vAlign w:val="center"/>
          </w:tcPr>
          <w:p w14:paraId="099EBA33" w14:textId="77777777" w:rsidR="00717F52" w:rsidRPr="003057F4" w:rsidRDefault="00903AD3"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Nurses (n=90)</w:t>
            </w:r>
          </w:p>
        </w:tc>
        <w:tc>
          <w:tcPr>
            <w:tcW w:w="0" w:type="auto"/>
            <w:vAlign w:val="center"/>
          </w:tcPr>
          <w:p w14:paraId="2959DDB7" w14:textId="77777777" w:rsidR="00717F52" w:rsidRPr="003057F4" w:rsidRDefault="00903AD3"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Education-based intervention</w:t>
            </w:r>
          </w:p>
        </w:tc>
        <w:tc>
          <w:tcPr>
            <w:tcW w:w="0" w:type="auto"/>
          </w:tcPr>
          <w:p w14:paraId="779B8F3E" w14:textId="77777777" w:rsidR="00903AD3" w:rsidRDefault="00903AD3" w:rsidP="00717F52">
            <w:pPr>
              <w:contextualSpacing/>
              <w:rPr>
                <w:rFonts w:asciiTheme="majorBidi" w:eastAsia="Calibri" w:hAnsiTheme="majorBidi" w:cstheme="majorBidi"/>
                <w:sz w:val="18"/>
                <w:szCs w:val="18"/>
              </w:rPr>
            </w:pPr>
          </w:p>
          <w:p w14:paraId="25D32E98" w14:textId="77777777" w:rsidR="00903AD3" w:rsidRDefault="00903AD3" w:rsidP="00903AD3">
            <w:pPr>
              <w:contextualSpacing/>
              <w:jc w:val="center"/>
              <w:rPr>
                <w:rFonts w:asciiTheme="majorBidi" w:eastAsia="Calibri" w:hAnsiTheme="majorBidi" w:cstheme="majorBidi"/>
                <w:sz w:val="18"/>
                <w:szCs w:val="18"/>
              </w:rPr>
            </w:pPr>
          </w:p>
          <w:p w14:paraId="31AF3471" w14:textId="77777777" w:rsidR="00717F52" w:rsidRPr="003057F4" w:rsidRDefault="00903AD3" w:rsidP="00903AD3">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p>
        </w:tc>
        <w:tc>
          <w:tcPr>
            <w:tcW w:w="0" w:type="auto"/>
            <w:vAlign w:val="center"/>
          </w:tcPr>
          <w:p w14:paraId="297BA7DF" w14:textId="77777777" w:rsidR="00717F52" w:rsidRPr="003057F4" w:rsidRDefault="00903AD3"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Awareness and practice</w:t>
            </w:r>
          </w:p>
        </w:tc>
        <w:tc>
          <w:tcPr>
            <w:tcW w:w="0" w:type="auto"/>
            <w:vAlign w:val="center"/>
          </w:tcPr>
          <w:p w14:paraId="07E3E12B" w14:textId="77777777" w:rsidR="00717F52" w:rsidRPr="003057F4" w:rsidRDefault="00903AD3" w:rsidP="00E24D65">
            <w:pPr>
              <w:jc w:val="both"/>
              <w:rPr>
                <w:rFonts w:asciiTheme="majorBidi" w:eastAsia="Calibri" w:hAnsiTheme="majorBidi" w:cstheme="majorBidi"/>
                <w:sz w:val="18"/>
                <w:szCs w:val="18"/>
              </w:rPr>
            </w:pPr>
            <w:r w:rsidRPr="00903AD3">
              <w:rPr>
                <w:rFonts w:asciiTheme="majorBidi" w:eastAsia="Calibri" w:hAnsiTheme="majorBidi" w:cstheme="majorBidi"/>
                <w:sz w:val="18"/>
                <w:szCs w:val="18"/>
              </w:rPr>
              <w:t>education-based interventions will lead to improvement in level of</w:t>
            </w:r>
            <w:r w:rsidR="00E24D65">
              <w:rPr>
                <w:rFonts w:asciiTheme="majorBidi" w:eastAsia="Calibri" w:hAnsiTheme="majorBidi" w:cstheme="majorBidi"/>
                <w:sz w:val="18"/>
                <w:szCs w:val="18"/>
              </w:rPr>
              <w:t xml:space="preserve"> </w:t>
            </w:r>
            <w:r w:rsidRPr="00903AD3">
              <w:rPr>
                <w:rFonts w:asciiTheme="majorBidi" w:eastAsia="Calibri" w:hAnsiTheme="majorBidi" w:cstheme="majorBidi"/>
                <w:sz w:val="18"/>
                <w:szCs w:val="18"/>
              </w:rPr>
              <w:t>awareness and practice in</w:t>
            </w:r>
            <w:r w:rsidR="00E24D65">
              <w:rPr>
                <w:rFonts w:asciiTheme="majorBidi" w:eastAsia="Calibri" w:hAnsiTheme="majorBidi" w:cstheme="majorBidi"/>
                <w:sz w:val="18"/>
                <w:szCs w:val="18"/>
              </w:rPr>
              <w:t xml:space="preserve"> </w:t>
            </w:r>
            <w:r w:rsidRPr="00903AD3">
              <w:rPr>
                <w:rFonts w:asciiTheme="majorBidi" w:eastAsia="Calibri" w:hAnsiTheme="majorBidi" w:cstheme="majorBidi"/>
                <w:sz w:val="18"/>
                <w:szCs w:val="18"/>
              </w:rPr>
              <w:t>observing Patient’s Bill of Rights</w:t>
            </w:r>
          </w:p>
        </w:tc>
        <w:tc>
          <w:tcPr>
            <w:tcW w:w="0" w:type="auto"/>
            <w:vAlign w:val="center"/>
          </w:tcPr>
          <w:p w14:paraId="4C41E937" w14:textId="77777777" w:rsidR="00E24D65" w:rsidRPr="003057F4" w:rsidRDefault="00E24D65" w:rsidP="00E24D65">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14:paraId="179CBE79" w14:textId="77777777" w:rsidR="00E24D65" w:rsidRPr="003057F4" w:rsidRDefault="00E24D65" w:rsidP="00E24D65">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14:paraId="7343D31D" w14:textId="77777777" w:rsidR="00717F52" w:rsidRPr="003057F4" w:rsidRDefault="00E24D65" w:rsidP="00E24D65">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DB4639" w:rsidRPr="003057F4" w14:paraId="6CA6EEAF" w14:textId="77777777" w:rsidTr="00C35702">
        <w:trPr>
          <w:trHeight w:val="1127"/>
        </w:trPr>
        <w:tc>
          <w:tcPr>
            <w:tcW w:w="1233" w:type="dxa"/>
            <w:vAlign w:val="center"/>
          </w:tcPr>
          <w:p w14:paraId="0165E03E" w14:textId="77777777" w:rsidR="00717F52" w:rsidRDefault="00C57EB7" w:rsidP="00717F52">
            <w:pPr>
              <w:contextualSpacing/>
              <w:jc w:val="center"/>
              <w:rPr>
                <w:rFonts w:asciiTheme="majorBidi" w:eastAsia="Calibri" w:hAnsiTheme="majorBidi" w:cstheme="majorBidi"/>
                <w:sz w:val="18"/>
                <w:szCs w:val="18"/>
              </w:rPr>
            </w:pPr>
            <w:proofErr w:type="spellStart"/>
            <w:r>
              <w:rPr>
                <w:rFonts w:asciiTheme="majorBidi" w:eastAsia="Calibri" w:hAnsiTheme="majorBidi" w:cstheme="majorBidi"/>
                <w:sz w:val="18"/>
                <w:szCs w:val="18"/>
              </w:rPr>
              <w:t>Baykara</w:t>
            </w:r>
            <w:proofErr w:type="spellEnd"/>
            <w:r>
              <w:rPr>
                <w:rFonts w:asciiTheme="majorBidi" w:eastAsia="Calibri" w:hAnsiTheme="majorBidi" w:cstheme="majorBidi"/>
                <w:sz w:val="18"/>
                <w:szCs w:val="18"/>
              </w:rPr>
              <w:t xml:space="preserve"> ZG</w:t>
            </w:r>
          </w:p>
          <w:p w14:paraId="3C585622" w14:textId="77777777" w:rsidR="00C57EB7" w:rsidRDefault="00C57EB7"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2015</w:t>
            </w:r>
          </w:p>
          <w:p w14:paraId="23ED2541" w14:textId="77777777" w:rsidR="00C57EB7" w:rsidRDefault="00C57EB7" w:rsidP="006914F9">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Turkey</w:t>
            </w:r>
            <w:r w:rsidR="006914F9">
              <w:rPr>
                <w:rFonts w:asciiTheme="majorBidi" w:eastAsia="Calibri" w:hAnsiTheme="majorBidi" w:cstheme="majorBidi"/>
                <w:sz w:val="18"/>
                <w:szCs w:val="18"/>
              </w:rPr>
              <w:t xml:space="preserve">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&lt;EndNote&gt;&lt;Cite&gt;&lt;Author&gt;Baykara ZG&lt;/Author&gt;&lt;Year&gt;2015&lt;/Year&gt;&lt;RecNum&gt;28&lt;/RecNum&gt;&lt;DisplayText&gt;(19)&lt;/DisplayText&gt;&lt;record&gt;&lt;rec-number&gt;28&lt;/rec-number&gt;&lt;foreign-keys&gt;&lt;key app="EN" db-id="z9vs9xsx3252fqewvt3xpz975r5wxfrtps29" timestamp="1558613861"&gt;28&lt;/key&gt;&lt;/foreign-keys&gt;&lt;ref-type name="Journal Article"&gt;17&lt;/ref-type&gt;&lt;contributors&gt;&lt;authors&gt;&lt;author&gt; Baykara ZG, Demir SG, Yaman S&lt;/author&gt;&lt;/authors&gt;&lt;/contributors&gt;&lt;titles&gt;&lt;title&gt;The effect of ethics training on students recognizing ethical violations and developing moral sensitivity&lt;/title&gt;&lt;secondary-title&gt;Nursing Ethics &lt;/secondary-title&gt;&lt;/titles&gt;&lt;periodical&gt;&lt;full-title&gt;Nursing Ethics&lt;/full-title&gt;&lt;/periodical&gt;&lt;pages&gt;661-675&lt;/pages&gt;&lt;volume&gt;22&lt;/volume&gt;&lt;number&gt;6&lt;/number&gt;&lt;dates&gt;&lt;year&gt;2015&lt;/year&gt;&lt;/dates&gt;&lt;urls&gt;&lt;/urls&gt;&lt;/record&gt;&lt;/Cite&gt;&lt;/EndNote&gt;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(19)</w:t>
            </w:r>
            <w:r w:rsidR="006914F9">
              <w:rPr>
                <w:rFonts w:asciiTheme="majorBidi" w:eastAsia="Calibri" w:hAnsiTheme="majorBidi" w:cstheme="majorBidi"/>
                <w:sz w:val="18"/>
                <w:szCs w:val="18"/>
              </w:rPr>
              <w:fldChar w:fldCharType="end"/>
            </w:r>
          </w:p>
        </w:tc>
        <w:tc>
          <w:tcPr>
            <w:tcW w:w="1575" w:type="dxa"/>
            <w:vAlign w:val="center"/>
          </w:tcPr>
          <w:p w14:paraId="5BBAF7D1" w14:textId="77777777" w:rsidR="00C57EB7" w:rsidRPr="003057F4" w:rsidRDefault="00C57EB7" w:rsidP="00C57EB7">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Pr="003057F4">
              <w:rPr>
                <w:rFonts w:asciiTheme="majorBidi" w:eastAsia="Calibri" w:hAnsiTheme="majorBidi" w:cstheme="majorBidi"/>
                <w:sz w:val="18"/>
                <w:szCs w:val="18"/>
              </w:rPr>
              <w:t>-experimental</w:t>
            </w:r>
          </w:p>
          <w:p w14:paraId="2EC1F886" w14:textId="77777777" w:rsidR="00C57EB7" w:rsidRPr="003057F4" w:rsidRDefault="00C57EB7" w:rsidP="00C57EB7">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14:paraId="62680039" w14:textId="77777777" w:rsidR="00717F52" w:rsidRPr="003057F4" w:rsidRDefault="00C57EB7" w:rsidP="00C57EB7">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tc>
        <w:tc>
          <w:tcPr>
            <w:tcW w:w="1581" w:type="dxa"/>
            <w:vAlign w:val="center"/>
          </w:tcPr>
          <w:p w14:paraId="4ADD78DA" w14:textId="77777777" w:rsidR="00717F52" w:rsidRDefault="00C57EB7" w:rsidP="00C57EB7">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Nursing student (n=50)</w:t>
            </w:r>
          </w:p>
        </w:tc>
        <w:tc>
          <w:tcPr>
            <w:tcW w:w="0" w:type="auto"/>
            <w:vAlign w:val="center"/>
          </w:tcPr>
          <w:p w14:paraId="2D721D7C" w14:textId="77777777" w:rsidR="00717F52" w:rsidRDefault="00C57EB7"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E</w:t>
            </w:r>
            <w:r w:rsidRPr="00C57EB7">
              <w:rPr>
                <w:rFonts w:asciiTheme="majorBidi" w:eastAsia="Calibri" w:hAnsiTheme="majorBidi" w:cstheme="majorBidi"/>
                <w:sz w:val="18"/>
                <w:szCs w:val="18"/>
              </w:rPr>
              <w:t>thics training</w:t>
            </w:r>
          </w:p>
        </w:tc>
        <w:tc>
          <w:tcPr>
            <w:tcW w:w="0" w:type="auto"/>
          </w:tcPr>
          <w:p w14:paraId="0DE1F32B" w14:textId="77777777" w:rsidR="00C57EB7" w:rsidRDefault="00C57EB7" w:rsidP="00717F52">
            <w:pPr>
              <w:contextualSpacing/>
              <w:jc w:val="center"/>
              <w:rPr>
                <w:rFonts w:asciiTheme="majorBidi" w:eastAsia="Calibri" w:hAnsiTheme="majorBidi" w:cstheme="majorBidi"/>
                <w:sz w:val="18"/>
                <w:szCs w:val="18"/>
              </w:rPr>
            </w:pPr>
          </w:p>
          <w:p w14:paraId="303A7949" w14:textId="77777777" w:rsidR="00C57EB7" w:rsidRDefault="00C57EB7" w:rsidP="00717F52">
            <w:pPr>
              <w:contextualSpacing/>
              <w:jc w:val="center"/>
              <w:rPr>
                <w:rFonts w:asciiTheme="majorBidi" w:eastAsia="Calibri" w:hAnsiTheme="majorBidi" w:cstheme="majorBidi"/>
                <w:sz w:val="18"/>
                <w:szCs w:val="18"/>
              </w:rPr>
            </w:pPr>
          </w:p>
          <w:p w14:paraId="4E4BB5FE" w14:textId="77777777" w:rsidR="00717F52" w:rsidRDefault="00C57EB7"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Control</w:t>
            </w:r>
          </w:p>
        </w:tc>
        <w:tc>
          <w:tcPr>
            <w:tcW w:w="0" w:type="auto"/>
            <w:vAlign w:val="center"/>
          </w:tcPr>
          <w:p w14:paraId="4991AE42" w14:textId="77777777" w:rsidR="00717F52" w:rsidRDefault="00C57EB7" w:rsidP="00C57EB7">
            <w:pPr>
              <w:contextualSpacing/>
              <w:rPr>
                <w:rFonts w:asciiTheme="majorBidi" w:eastAsia="Calibri" w:hAnsiTheme="majorBidi" w:cstheme="majorBidi"/>
                <w:sz w:val="18"/>
                <w:szCs w:val="18"/>
              </w:rPr>
            </w:pPr>
            <w:r>
              <w:rPr>
                <w:rFonts w:asciiTheme="majorBidi" w:eastAsia="Calibri" w:hAnsiTheme="majorBidi" w:cstheme="majorBidi"/>
                <w:sz w:val="18"/>
                <w:szCs w:val="18"/>
              </w:rPr>
              <w:t>E</w:t>
            </w:r>
            <w:r w:rsidRPr="00C57EB7">
              <w:rPr>
                <w:rFonts w:asciiTheme="majorBidi" w:eastAsia="Calibri" w:hAnsiTheme="majorBidi" w:cstheme="majorBidi"/>
                <w:sz w:val="18"/>
                <w:szCs w:val="18"/>
              </w:rPr>
              <w:t xml:space="preserve">thical sensitivity </w:t>
            </w:r>
            <w:r>
              <w:rPr>
                <w:rFonts w:asciiTheme="majorBidi" w:eastAsia="Calibri" w:hAnsiTheme="majorBidi" w:cstheme="majorBidi"/>
                <w:sz w:val="18"/>
                <w:szCs w:val="18"/>
              </w:rPr>
              <w:t>and e</w:t>
            </w:r>
            <w:r w:rsidRPr="00C57EB7">
              <w:rPr>
                <w:rFonts w:asciiTheme="majorBidi" w:eastAsia="Calibri" w:hAnsiTheme="majorBidi" w:cstheme="majorBidi"/>
                <w:sz w:val="18"/>
                <w:szCs w:val="18"/>
              </w:rPr>
              <w:t>thical</w:t>
            </w:r>
            <w:r>
              <w:rPr>
                <w:rFonts w:asciiTheme="majorBidi" w:eastAsia="Calibri" w:hAnsiTheme="majorBidi" w:cstheme="majorBidi"/>
                <w:sz w:val="18"/>
                <w:szCs w:val="18"/>
              </w:rPr>
              <w:t xml:space="preserve"> </w:t>
            </w:r>
            <w:r w:rsidRPr="00C57EB7">
              <w:rPr>
                <w:rFonts w:asciiTheme="majorBidi" w:eastAsia="Calibri" w:hAnsiTheme="majorBidi" w:cstheme="majorBidi"/>
                <w:sz w:val="18"/>
                <w:szCs w:val="18"/>
              </w:rPr>
              <w:t>principle protection/violation</w:t>
            </w:r>
          </w:p>
        </w:tc>
        <w:tc>
          <w:tcPr>
            <w:tcW w:w="0" w:type="auto"/>
            <w:vAlign w:val="center"/>
          </w:tcPr>
          <w:p w14:paraId="74D703C6" w14:textId="77777777" w:rsidR="00717F52" w:rsidRDefault="00C57EB7" w:rsidP="00717F52">
            <w:pPr>
              <w:jc w:val="center"/>
              <w:rPr>
                <w:rFonts w:asciiTheme="majorBidi" w:eastAsia="Calibri" w:hAnsiTheme="majorBidi" w:cstheme="majorBidi"/>
                <w:sz w:val="18"/>
                <w:szCs w:val="18"/>
              </w:rPr>
            </w:pPr>
            <w:r w:rsidRPr="00C57EB7">
              <w:rPr>
                <w:rFonts w:asciiTheme="majorBidi" w:eastAsia="Calibri" w:hAnsiTheme="majorBidi" w:cstheme="majorBidi"/>
                <w:sz w:val="18"/>
                <w:szCs w:val="18"/>
              </w:rPr>
              <w:t>enables them to distinguish ethical violations</w:t>
            </w:r>
          </w:p>
        </w:tc>
        <w:tc>
          <w:tcPr>
            <w:tcW w:w="0" w:type="auto"/>
            <w:vAlign w:val="center"/>
          </w:tcPr>
          <w:p w14:paraId="77B8AF0C" w14:textId="77777777" w:rsidR="00C57EB7" w:rsidRPr="003057F4" w:rsidRDefault="00C57EB7" w:rsidP="00C57EB7">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14:paraId="032063C3" w14:textId="77777777" w:rsidR="00C57EB7" w:rsidRPr="003057F4" w:rsidRDefault="00C57EB7" w:rsidP="00C57EB7">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14:paraId="0C9FE1D2" w14:textId="77777777" w:rsidR="00717F52" w:rsidRPr="003057F4" w:rsidRDefault="00C57EB7" w:rsidP="0027588B">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0027588B">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DB4639" w:rsidRPr="003057F4" w14:paraId="3327AF97" w14:textId="77777777" w:rsidTr="00C35702">
        <w:trPr>
          <w:trHeight w:val="947"/>
        </w:trPr>
        <w:tc>
          <w:tcPr>
            <w:tcW w:w="1233" w:type="dxa"/>
            <w:vAlign w:val="center"/>
          </w:tcPr>
          <w:p w14:paraId="5B1FA5A7" w14:textId="77777777" w:rsidR="00717F52" w:rsidRDefault="00E24D65" w:rsidP="00717F52">
            <w:pPr>
              <w:contextualSpacing/>
              <w:jc w:val="center"/>
              <w:rPr>
                <w:rFonts w:asciiTheme="majorBidi" w:eastAsia="Calibri" w:hAnsiTheme="majorBidi" w:cstheme="majorBidi"/>
                <w:sz w:val="18"/>
                <w:szCs w:val="18"/>
              </w:rPr>
            </w:pPr>
            <w:proofErr w:type="spellStart"/>
            <w:r>
              <w:rPr>
                <w:rFonts w:asciiTheme="majorBidi" w:eastAsia="Calibri" w:hAnsiTheme="majorBidi" w:cstheme="majorBidi"/>
                <w:sz w:val="18"/>
                <w:szCs w:val="18"/>
              </w:rPr>
              <w:t>Beumer</w:t>
            </w:r>
            <w:proofErr w:type="spellEnd"/>
            <w:r>
              <w:rPr>
                <w:rFonts w:asciiTheme="majorBidi" w:eastAsia="Calibri" w:hAnsiTheme="majorBidi" w:cstheme="majorBidi"/>
                <w:sz w:val="18"/>
                <w:szCs w:val="18"/>
              </w:rPr>
              <w:t xml:space="preserve"> C</w:t>
            </w:r>
          </w:p>
          <w:p w14:paraId="6822CC8F" w14:textId="77777777" w:rsidR="00E24D65" w:rsidRDefault="00E24D65"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2008</w:t>
            </w:r>
          </w:p>
          <w:p w14:paraId="1A0E8270" w14:textId="77777777" w:rsidR="00E24D65" w:rsidRDefault="00E24D65" w:rsidP="006914F9">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USA</w:t>
            </w:r>
            <w:r w:rsidR="006914F9">
              <w:rPr>
                <w:rFonts w:asciiTheme="majorBidi" w:eastAsia="Calibri" w:hAnsiTheme="majorBidi" w:cstheme="majorBidi"/>
                <w:sz w:val="18"/>
                <w:szCs w:val="18"/>
              </w:rPr>
              <w:t xml:space="preserve">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&lt;EndNote&gt;&lt;Cite&gt;&lt;Author&gt;CM&lt;/Author&gt;&lt;Year&gt;2008&lt;/Year&gt;&lt;RecNum&gt;29&lt;/RecNum&gt;&lt;DisplayText&gt;(23)&lt;/DisplayText&gt;&lt;record&gt;&lt;rec-number&gt;29&lt;/rec-number&gt;&lt;foreign-keys&gt;&lt;key app="EN" db-id="z9vs9xsx3252fqewvt3xpz975r5wxfrtps29" timestamp="1558614091"&gt;29&lt;/key&gt;&lt;/foreign-keys&gt;&lt;ref-type name="Journal Article"&gt;17&lt;/ref-type&gt;&lt;contributors&gt;&lt;authors&gt;&lt;author&gt;Beumer CM&lt;/author&gt;&lt;/authors&gt;&lt;/contributors&gt;&lt;titles&gt;&lt;title&gt;The Effect of a Workshop on Reducing the Experience of Moral Distress in an Intensive Care Unit Setting&lt;/title&gt;&lt;secondary-title&gt;DIMENS CRIT CARE NURS&lt;/secondary-title&gt;&lt;/titles&gt;&lt;periodical&gt;&lt;full-title&gt;DIMENS CRIT CARE NURS&lt;/full-title&gt;&lt;/periodical&gt;&lt;pages&gt;263-267&lt;/pages&gt;&lt;volume&gt;27&lt;/volume&gt;&lt;number&gt;6&lt;/number&gt;&lt;dates&gt;&lt;year&gt;2008&lt;/year&gt;&lt;/dates&gt;&lt;urls&gt;&lt;/urls&gt;&lt;/record&gt;&lt;/Cite&gt;&lt;/EndNote&gt;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(23)</w:t>
            </w:r>
            <w:r w:rsidR="006914F9">
              <w:rPr>
                <w:rFonts w:asciiTheme="majorBidi" w:eastAsia="Calibri" w:hAnsiTheme="majorBidi" w:cstheme="majorBidi"/>
                <w:sz w:val="18"/>
                <w:szCs w:val="18"/>
              </w:rPr>
              <w:fldChar w:fldCharType="end"/>
            </w:r>
          </w:p>
        </w:tc>
        <w:tc>
          <w:tcPr>
            <w:tcW w:w="1575" w:type="dxa"/>
            <w:vAlign w:val="center"/>
          </w:tcPr>
          <w:p w14:paraId="39AEB929" w14:textId="77777777" w:rsidR="002F234A" w:rsidRPr="003057F4" w:rsidRDefault="00C35702" w:rsidP="002F234A">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2F234A" w:rsidRPr="003057F4">
              <w:rPr>
                <w:rFonts w:asciiTheme="majorBidi" w:eastAsia="Calibri" w:hAnsiTheme="majorBidi" w:cstheme="majorBidi"/>
                <w:sz w:val="18"/>
                <w:szCs w:val="18"/>
              </w:rPr>
              <w:t>-experimental</w:t>
            </w:r>
          </w:p>
          <w:p w14:paraId="7F0235C1" w14:textId="77777777" w:rsidR="002F234A" w:rsidRPr="003057F4" w:rsidRDefault="002F234A" w:rsidP="002F234A">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14:paraId="12D5217B" w14:textId="77777777" w:rsidR="00717F52" w:rsidRDefault="002F234A" w:rsidP="002F234A">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tc>
        <w:tc>
          <w:tcPr>
            <w:tcW w:w="1581" w:type="dxa"/>
            <w:vAlign w:val="center"/>
          </w:tcPr>
          <w:p w14:paraId="1572229C" w14:textId="77777777" w:rsidR="00717F52" w:rsidRDefault="00E24D65"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Staff nurses (n=34)</w:t>
            </w:r>
          </w:p>
        </w:tc>
        <w:tc>
          <w:tcPr>
            <w:tcW w:w="0" w:type="auto"/>
            <w:vAlign w:val="center"/>
          </w:tcPr>
          <w:p w14:paraId="56A6739E" w14:textId="77777777" w:rsidR="00717F52" w:rsidRDefault="002F234A"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Educational workshop</w:t>
            </w:r>
          </w:p>
        </w:tc>
        <w:tc>
          <w:tcPr>
            <w:tcW w:w="0" w:type="auto"/>
          </w:tcPr>
          <w:p w14:paraId="4AAE5009" w14:textId="77777777" w:rsidR="002F234A" w:rsidRDefault="002F234A" w:rsidP="00717F52">
            <w:pPr>
              <w:contextualSpacing/>
              <w:jc w:val="center"/>
              <w:rPr>
                <w:rFonts w:asciiTheme="majorBidi" w:eastAsia="Calibri" w:hAnsiTheme="majorBidi" w:cstheme="majorBidi"/>
                <w:sz w:val="18"/>
                <w:szCs w:val="18"/>
              </w:rPr>
            </w:pPr>
          </w:p>
          <w:p w14:paraId="1C4148BB" w14:textId="77777777" w:rsidR="002F234A" w:rsidRDefault="002F234A" w:rsidP="00717F52">
            <w:pPr>
              <w:contextualSpacing/>
              <w:jc w:val="center"/>
              <w:rPr>
                <w:rFonts w:asciiTheme="majorBidi" w:eastAsia="Calibri" w:hAnsiTheme="majorBidi" w:cstheme="majorBidi"/>
                <w:sz w:val="18"/>
                <w:szCs w:val="18"/>
              </w:rPr>
            </w:pPr>
          </w:p>
          <w:p w14:paraId="0F8FF126" w14:textId="77777777" w:rsidR="00717F52" w:rsidRDefault="002F234A" w:rsidP="002F234A">
            <w:pPr>
              <w:contextualSpacing/>
              <w:rPr>
                <w:rFonts w:asciiTheme="majorBidi" w:eastAsia="Calibri" w:hAnsiTheme="majorBidi" w:cstheme="majorBidi"/>
                <w:sz w:val="18"/>
                <w:szCs w:val="18"/>
              </w:rPr>
            </w:pPr>
            <w:r>
              <w:rPr>
                <w:rFonts w:asciiTheme="majorBidi" w:eastAsia="Calibri" w:hAnsiTheme="majorBidi" w:cstheme="majorBidi"/>
                <w:sz w:val="18"/>
                <w:szCs w:val="18"/>
              </w:rPr>
              <w:t xml:space="preserve">            -</w:t>
            </w:r>
          </w:p>
        </w:tc>
        <w:tc>
          <w:tcPr>
            <w:tcW w:w="0" w:type="auto"/>
            <w:vAlign w:val="center"/>
          </w:tcPr>
          <w:p w14:paraId="2022EFA9" w14:textId="77777777" w:rsidR="00717F52" w:rsidRDefault="002F234A"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Moral distress</w:t>
            </w:r>
          </w:p>
        </w:tc>
        <w:tc>
          <w:tcPr>
            <w:tcW w:w="0" w:type="auto"/>
            <w:vAlign w:val="center"/>
          </w:tcPr>
          <w:p w14:paraId="7750EA5A" w14:textId="77777777" w:rsidR="00717F52" w:rsidRDefault="002F234A" w:rsidP="002F234A">
            <w:pPr>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Educational workshop </w:t>
            </w:r>
            <w:r w:rsidRPr="002F234A">
              <w:rPr>
                <w:rFonts w:asciiTheme="majorBidi" w:eastAsia="Calibri" w:hAnsiTheme="majorBidi" w:cstheme="majorBidi"/>
                <w:sz w:val="18"/>
                <w:szCs w:val="18"/>
              </w:rPr>
              <w:t>did</w:t>
            </w:r>
            <w:r>
              <w:rPr>
                <w:rFonts w:asciiTheme="majorBidi" w:eastAsia="Calibri" w:hAnsiTheme="majorBidi" w:cstheme="majorBidi"/>
                <w:sz w:val="18"/>
                <w:szCs w:val="18"/>
              </w:rPr>
              <w:t xml:space="preserve"> </w:t>
            </w:r>
            <w:r w:rsidRPr="002F234A">
              <w:rPr>
                <w:rFonts w:asciiTheme="majorBidi" w:eastAsia="Calibri" w:hAnsiTheme="majorBidi" w:cstheme="majorBidi"/>
                <w:sz w:val="18"/>
                <w:szCs w:val="18"/>
              </w:rPr>
              <w:t>diminish the staff’s experience</w:t>
            </w:r>
            <w:r>
              <w:rPr>
                <w:rFonts w:asciiTheme="majorBidi" w:eastAsia="Calibri" w:hAnsiTheme="majorBidi" w:cstheme="majorBidi"/>
                <w:sz w:val="18"/>
                <w:szCs w:val="18"/>
              </w:rPr>
              <w:t xml:space="preserve"> </w:t>
            </w:r>
            <w:r w:rsidRPr="002F234A">
              <w:rPr>
                <w:rFonts w:asciiTheme="majorBidi" w:eastAsia="Calibri" w:hAnsiTheme="majorBidi" w:cstheme="majorBidi"/>
                <w:sz w:val="18"/>
                <w:szCs w:val="18"/>
              </w:rPr>
              <w:t>of moral distress.</w:t>
            </w:r>
          </w:p>
        </w:tc>
        <w:tc>
          <w:tcPr>
            <w:tcW w:w="0" w:type="auto"/>
            <w:vAlign w:val="center"/>
          </w:tcPr>
          <w:p w14:paraId="763B753B" w14:textId="77777777" w:rsidR="002F234A" w:rsidRPr="003057F4" w:rsidRDefault="002F234A" w:rsidP="002F234A">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14:paraId="620D400F" w14:textId="77777777" w:rsidR="002F234A" w:rsidRPr="003057F4" w:rsidRDefault="002F234A" w:rsidP="002F234A">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14:paraId="315F6162" w14:textId="77777777" w:rsidR="00717F52" w:rsidRPr="003057F4" w:rsidRDefault="002F234A" w:rsidP="002F234A">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DB4639" w:rsidRPr="003057F4" w14:paraId="21B75564" w14:textId="77777777" w:rsidTr="00C35702">
        <w:trPr>
          <w:trHeight w:val="893"/>
        </w:trPr>
        <w:tc>
          <w:tcPr>
            <w:tcW w:w="1233" w:type="dxa"/>
            <w:vAlign w:val="center"/>
          </w:tcPr>
          <w:p w14:paraId="1487F62C" w14:textId="77777777" w:rsidR="00717F52" w:rsidRDefault="002F234A"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Chin JL</w:t>
            </w:r>
          </w:p>
          <w:p w14:paraId="3EFB9FF2" w14:textId="77777777" w:rsidR="002F234A" w:rsidRDefault="002F234A"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2011</w:t>
            </w:r>
          </w:p>
          <w:p w14:paraId="5633D5F6" w14:textId="77777777" w:rsidR="002F234A" w:rsidRDefault="002F234A" w:rsidP="006914F9">
            <w:pPr>
              <w:contextualSpacing/>
              <w:jc w:val="center"/>
              <w:rPr>
                <w:rFonts w:asciiTheme="majorBidi" w:eastAsia="Calibri" w:hAnsiTheme="majorBidi" w:cstheme="majorBidi"/>
                <w:sz w:val="18"/>
                <w:szCs w:val="18"/>
              </w:rPr>
            </w:pPr>
            <w:proofErr w:type="spellStart"/>
            <w:r>
              <w:rPr>
                <w:rFonts w:asciiTheme="majorBidi" w:eastAsia="Calibri" w:hAnsiTheme="majorBidi" w:cstheme="majorBidi"/>
                <w:sz w:val="18"/>
                <w:szCs w:val="18"/>
              </w:rPr>
              <w:t>Cingapore</w:t>
            </w:r>
            <w:proofErr w:type="spellEnd"/>
            <w:r w:rsidR="006914F9">
              <w:rPr>
                <w:rFonts w:asciiTheme="majorBidi" w:eastAsia="Calibri" w:hAnsiTheme="majorBidi" w:cstheme="majorBidi"/>
                <w:sz w:val="18"/>
                <w:szCs w:val="18"/>
              </w:rPr>
              <w:t xml:space="preserve">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&lt;EndNote&gt;&lt;Cite&gt;&lt;Author&gt;Chin JL&lt;/Author&gt;&lt;Year&gt;2011&lt;/Year&gt;&lt;RecNum&gt;30&lt;/RecNum&gt;&lt;DisplayText&gt;(21)&lt;/DisplayText&gt;&lt;record&gt;&lt;rec-number&gt;30&lt;/rec-number&gt;&lt;foreign-keys&gt;&lt;key app="EN" db-id="z9vs9xsx3252fqewvt3xpz975r5wxfrtps29" timestamp="1558614405"&gt;30&lt;/key&gt;&lt;/foreign-keys&gt;&lt;ref-type name="Journal Article"&gt;17&lt;/ref-type&gt;&lt;contributors&gt;&lt;authors&gt;&lt;author&gt;Chin JL, Voo T, Abdul Karim S, Chan YH, Campbell AV&lt;/author&gt;&lt;/authors&gt;&lt;/contributors&gt;&lt;titles&gt;&lt;title&gt;Evaluating the Effects of an Integrated Medical Ethics Curriculum on First-year Students&lt;/title&gt;&lt;secondary-title&gt;Ann Acad Med Singapore 2011;40:4-18&lt;/secondary-title&gt;&lt;/titles&gt;&lt;periodical&gt;&lt;full-title&gt;Ann Acad Med Singapore 2011;40:4-18&lt;/full-title&gt;&lt;/periodical&gt;&lt;pages&gt;4-18&lt;/pages&gt;&lt;volume&gt;40&lt;/volume&gt;&lt;dates&gt;&lt;year&gt;2011&lt;/year&gt;&lt;/dates&gt;&lt;urls&gt;&lt;/urls&gt;&lt;/record&gt;&lt;/Cite&gt;&lt;/EndNote&gt;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(21)</w:t>
            </w:r>
            <w:r w:rsidR="006914F9">
              <w:rPr>
                <w:rFonts w:asciiTheme="majorBidi" w:eastAsia="Calibri" w:hAnsiTheme="majorBidi" w:cstheme="majorBidi"/>
                <w:sz w:val="18"/>
                <w:szCs w:val="18"/>
              </w:rPr>
              <w:fldChar w:fldCharType="end"/>
            </w:r>
          </w:p>
        </w:tc>
        <w:tc>
          <w:tcPr>
            <w:tcW w:w="1575" w:type="dxa"/>
            <w:vAlign w:val="center"/>
          </w:tcPr>
          <w:p w14:paraId="1DA43069" w14:textId="77777777" w:rsidR="002F234A" w:rsidRPr="003057F4" w:rsidRDefault="002F234A" w:rsidP="007C2F80">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Cohort-based </w:t>
            </w:r>
            <w:r w:rsidR="00C35702">
              <w:rPr>
                <w:rFonts w:asciiTheme="majorBidi" w:eastAsia="Calibri" w:hAnsiTheme="majorBidi" w:cstheme="majorBidi"/>
                <w:sz w:val="18"/>
                <w:szCs w:val="18"/>
              </w:rPr>
              <w:t>quasi</w:t>
            </w:r>
            <w:r w:rsidRPr="003057F4">
              <w:rPr>
                <w:rFonts w:asciiTheme="majorBidi" w:eastAsia="Calibri" w:hAnsiTheme="majorBidi" w:cstheme="majorBidi"/>
                <w:sz w:val="18"/>
                <w:szCs w:val="18"/>
              </w:rPr>
              <w:t>-experimental</w:t>
            </w:r>
          </w:p>
          <w:p w14:paraId="3EE1F127" w14:textId="77777777" w:rsidR="00717F52" w:rsidRPr="003057F4" w:rsidRDefault="002F234A" w:rsidP="007C2F80">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lastRenderedPageBreak/>
              <w:t>study</w:t>
            </w:r>
          </w:p>
        </w:tc>
        <w:tc>
          <w:tcPr>
            <w:tcW w:w="1581" w:type="dxa"/>
            <w:vAlign w:val="center"/>
          </w:tcPr>
          <w:p w14:paraId="7CED4A2B" w14:textId="77777777" w:rsidR="00717F52" w:rsidRDefault="002F234A" w:rsidP="007C2F80">
            <w:pPr>
              <w:contextualSpacing/>
              <w:jc w:val="center"/>
              <w:rPr>
                <w:rFonts w:asciiTheme="majorBidi" w:eastAsia="Calibri" w:hAnsiTheme="majorBidi" w:cstheme="majorBidi"/>
                <w:sz w:val="18"/>
                <w:szCs w:val="18"/>
              </w:rPr>
            </w:pPr>
            <w:r w:rsidRPr="002F234A">
              <w:rPr>
                <w:rFonts w:asciiTheme="majorBidi" w:eastAsia="Calibri" w:hAnsiTheme="majorBidi" w:cstheme="majorBidi"/>
                <w:sz w:val="18"/>
                <w:szCs w:val="18"/>
              </w:rPr>
              <w:lastRenderedPageBreak/>
              <w:t>first-year medical students</w:t>
            </w:r>
            <w:r>
              <w:rPr>
                <w:rFonts w:asciiTheme="majorBidi" w:eastAsia="Calibri" w:hAnsiTheme="majorBidi" w:cstheme="majorBidi"/>
                <w:sz w:val="18"/>
                <w:szCs w:val="18"/>
              </w:rPr>
              <w:t xml:space="preserve"> (n=283)</w:t>
            </w:r>
          </w:p>
        </w:tc>
        <w:tc>
          <w:tcPr>
            <w:tcW w:w="0" w:type="auto"/>
            <w:vAlign w:val="center"/>
          </w:tcPr>
          <w:p w14:paraId="36434E21" w14:textId="77777777" w:rsidR="00717F52" w:rsidRDefault="002F234A" w:rsidP="00717F52">
            <w:pPr>
              <w:contextualSpacing/>
              <w:jc w:val="center"/>
              <w:rPr>
                <w:rFonts w:asciiTheme="majorBidi" w:eastAsia="Calibri" w:hAnsiTheme="majorBidi" w:cstheme="majorBidi"/>
                <w:sz w:val="18"/>
                <w:szCs w:val="18"/>
              </w:rPr>
            </w:pPr>
            <w:r w:rsidRPr="002F234A">
              <w:rPr>
                <w:rFonts w:asciiTheme="majorBidi" w:eastAsia="Calibri" w:hAnsiTheme="majorBidi" w:cstheme="majorBidi"/>
                <w:sz w:val="18"/>
                <w:szCs w:val="18"/>
              </w:rPr>
              <w:t>Integrated Medical Ethics Curriculum</w:t>
            </w:r>
          </w:p>
        </w:tc>
        <w:tc>
          <w:tcPr>
            <w:tcW w:w="0" w:type="auto"/>
          </w:tcPr>
          <w:p w14:paraId="4F19213A" w14:textId="77777777" w:rsidR="007C2F80" w:rsidRDefault="007C2F80" w:rsidP="007C2F80">
            <w:pPr>
              <w:contextualSpacing/>
              <w:rPr>
                <w:rFonts w:asciiTheme="majorBidi" w:eastAsia="Calibri" w:hAnsiTheme="majorBidi" w:cstheme="majorBidi"/>
                <w:sz w:val="18"/>
                <w:szCs w:val="18"/>
              </w:rPr>
            </w:pPr>
            <w:r>
              <w:rPr>
                <w:rFonts w:asciiTheme="majorBidi" w:eastAsia="Calibri" w:hAnsiTheme="majorBidi" w:cstheme="majorBidi"/>
                <w:sz w:val="18"/>
                <w:szCs w:val="18"/>
              </w:rPr>
              <w:t xml:space="preserve">            </w:t>
            </w:r>
          </w:p>
          <w:p w14:paraId="121C94BA" w14:textId="77777777" w:rsidR="007C2F80" w:rsidRDefault="007C2F80" w:rsidP="007C2F80">
            <w:pPr>
              <w:contextualSpacing/>
              <w:rPr>
                <w:rFonts w:asciiTheme="majorBidi" w:eastAsia="Calibri" w:hAnsiTheme="majorBidi" w:cstheme="majorBidi"/>
                <w:sz w:val="18"/>
                <w:szCs w:val="18"/>
              </w:rPr>
            </w:pPr>
          </w:p>
          <w:p w14:paraId="6D825133" w14:textId="77777777" w:rsidR="00717F52" w:rsidRDefault="007C2F80" w:rsidP="007C2F80">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p>
          <w:p w14:paraId="3B72031F" w14:textId="77777777" w:rsidR="007C2F80" w:rsidRDefault="007C2F80" w:rsidP="007C2F80">
            <w:pPr>
              <w:contextualSpacing/>
              <w:rPr>
                <w:rFonts w:asciiTheme="majorBidi" w:eastAsia="Calibri" w:hAnsiTheme="majorBidi" w:cstheme="majorBidi"/>
                <w:sz w:val="18"/>
                <w:szCs w:val="18"/>
              </w:rPr>
            </w:pPr>
          </w:p>
        </w:tc>
        <w:tc>
          <w:tcPr>
            <w:tcW w:w="0" w:type="auto"/>
            <w:vAlign w:val="center"/>
          </w:tcPr>
          <w:p w14:paraId="1FEE7DD4" w14:textId="77777777" w:rsidR="00717F52" w:rsidRDefault="002F234A" w:rsidP="002F234A">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students’ knowledge, confi</w:t>
            </w:r>
            <w:r w:rsidRPr="002F234A">
              <w:rPr>
                <w:rFonts w:asciiTheme="majorBidi" w:eastAsia="Calibri" w:hAnsiTheme="majorBidi" w:cstheme="majorBidi"/>
                <w:sz w:val="18"/>
                <w:szCs w:val="18"/>
              </w:rPr>
              <w:t xml:space="preserve">dence and opinions </w:t>
            </w:r>
          </w:p>
        </w:tc>
        <w:tc>
          <w:tcPr>
            <w:tcW w:w="0" w:type="auto"/>
            <w:vAlign w:val="center"/>
          </w:tcPr>
          <w:p w14:paraId="1B5DDF05" w14:textId="77777777" w:rsidR="00717F52" w:rsidRDefault="007C2F80" w:rsidP="007C2F80">
            <w:pPr>
              <w:rPr>
                <w:rFonts w:asciiTheme="majorBidi" w:eastAsia="Calibri" w:hAnsiTheme="majorBidi" w:cstheme="majorBidi"/>
                <w:sz w:val="18"/>
                <w:szCs w:val="18"/>
              </w:rPr>
            </w:pPr>
            <w:r>
              <w:rPr>
                <w:rFonts w:asciiTheme="majorBidi" w:eastAsia="Calibri" w:hAnsiTheme="majorBidi" w:cstheme="majorBidi"/>
                <w:sz w:val="18"/>
                <w:szCs w:val="18"/>
              </w:rPr>
              <w:t xml:space="preserve">New </w:t>
            </w:r>
            <w:r>
              <w:t xml:space="preserve"> </w:t>
            </w:r>
            <w:r w:rsidRPr="007C2F80">
              <w:rPr>
                <w:rFonts w:asciiTheme="majorBidi" w:eastAsia="Calibri" w:hAnsiTheme="majorBidi" w:cstheme="majorBidi"/>
                <w:sz w:val="18"/>
                <w:szCs w:val="18"/>
              </w:rPr>
              <w:t>curriculum had significant effects on the</w:t>
            </w:r>
            <w:r>
              <w:rPr>
                <w:rFonts w:asciiTheme="majorBidi" w:eastAsia="Calibri" w:hAnsiTheme="majorBidi" w:cstheme="majorBidi"/>
                <w:sz w:val="18"/>
                <w:szCs w:val="18"/>
              </w:rPr>
              <w:t xml:space="preserve"> </w:t>
            </w:r>
            <w:r w:rsidRPr="007C2F80">
              <w:rPr>
                <w:rFonts w:asciiTheme="majorBidi" w:eastAsia="Calibri" w:hAnsiTheme="majorBidi" w:cstheme="majorBidi"/>
                <w:sz w:val="18"/>
                <w:szCs w:val="18"/>
              </w:rPr>
              <w:t>ethical development</w:t>
            </w:r>
          </w:p>
        </w:tc>
        <w:tc>
          <w:tcPr>
            <w:tcW w:w="0" w:type="auto"/>
            <w:vAlign w:val="center"/>
          </w:tcPr>
          <w:p w14:paraId="7B4194B6" w14:textId="77777777" w:rsidR="007C2F80" w:rsidRPr="003057F4" w:rsidRDefault="007C2F80" w:rsidP="007C2F80">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14:paraId="1DF2F86A" w14:textId="77777777" w:rsidR="007C2F80" w:rsidRPr="003057F4" w:rsidRDefault="007C2F80" w:rsidP="007C2F80">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14:paraId="0D30BC60" w14:textId="77777777" w:rsidR="00717F52" w:rsidRPr="003057F4" w:rsidRDefault="007C2F80" w:rsidP="007C2F80">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bl>
    <w:p w14:paraId="11539EBE" w14:textId="77777777" w:rsidR="00404083" w:rsidRDefault="00404083" w:rsidP="00717F52">
      <w:pPr>
        <w:contextualSpacing/>
        <w:jc w:val="center"/>
        <w:rPr>
          <w:rFonts w:asciiTheme="majorBidi" w:eastAsia="Calibri" w:hAnsiTheme="majorBidi" w:cstheme="majorBidi"/>
          <w:sz w:val="18"/>
          <w:szCs w:val="18"/>
        </w:rPr>
        <w:sectPr w:rsidR="00404083" w:rsidSect="0094728D">
          <w:pgSz w:w="15840" w:h="12240" w:orient="landscape"/>
          <w:pgMar w:top="144" w:right="1166" w:bottom="144" w:left="1080" w:header="720" w:footer="720" w:gutter="0"/>
          <w:cols w:space="720"/>
          <w:docGrid w:linePitch="360"/>
        </w:sectPr>
      </w:pPr>
    </w:p>
    <w:tbl>
      <w:tblPr>
        <w:tblStyle w:val="TableGrid1"/>
        <w:tblpPr w:leftFromText="180" w:rightFromText="180" w:vertAnchor="page" w:horzAnchor="margin" w:tblpXSpec="center" w:tblpY="1186"/>
        <w:tblW w:w="14062" w:type="dxa"/>
        <w:tblLook w:val="04A0" w:firstRow="1" w:lastRow="0" w:firstColumn="1" w:lastColumn="0" w:noHBand="0" w:noVBand="1"/>
      </w:tblPr>
      <w:tblGrid>
        <w:gridCol w:w="1233"/>
        <w:gridCol w:w="1589"/>
        <w:gridCol w:w="1394"/>
        <w:gridCol w:w="1687"/>
        <w:gridCol w:w="1646"/>
        <w:gridCol w:w="1895"/>
        <w:gridCol w:w="3448"/>
        <w:gridCol w:w="1170"/>
      </w:tblGrid>
      <w:tr w:rsidR="004D70A1" w:rsidRPr="003057F4" w14:paraId="25BF2A08" w14:textId="77777777" w:rsidTr="0094728D">
        <w:trPr>
          <w:cantSplit/>
          <w:trHeight w:val="889"/>
        </w:trPr>
        <w:tc>
          <w:tcPr>
            <w:tcW w:w="1232" w:type="dxa"/>
            <w:shd w:val="clear" w:color="auto" w:fill="FDE9D9" w:themeFill="accent6" w:themeFillTint="33"/>
            <w:vAlign w:val="center"/>
          </w:tcPr>
          <w:p w14:paraId="4FFDA874" w14:textId="77777777"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lastRenderedPageBreak/>
              <w:t>First Author</w:t>
            </w:r>
          </w:p>
          <w:p w14:paraId="51344447" w14:textId="77777777"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Year</w:t>
            </w:r>
          </w:p>
          <w:p w14:paraId="5D2C4556" w14:textId="77777777"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Country</w:t>
            </w:r>
          </w:p>
        </w:tc>
        <w:tc>
          <w:tcPr>
            <w:tcW w:w="0" w:type="auto"/>
            <w:shd w:val="clear" w:color="auto" w:fill="FDE9D9" w:themeFill="accent6" w:themeFillTint="33"/>
            <w:vAlign w:val="center"/>
          </w:tcPr>
          <w:p w14:paraId="066CE384" w14:textId="77777777" w:rsidR="00717F52" w:rsidRPr="003057F4" w:rsidRDefault="00717F52" w:rsidP="00717F52">
            <w:pPr>
              <w:spacing w:after="200" w:line="276" w:lineRule="auto"/>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Design</w:t>
            </w:r>
          </w:p>
        </w:tc>
        <w:tc>
          <w:tcPr>
            <w:tcW w:w="0" w:type="auto"/>
            <w:shd w:val="clear" w:color="auto" w:fill="FDE9D9" w:themeFill="accent6" w:themeFillTint="33"/>
            <w:vAlign w:val="center"/>
          </w:tcPr>
          <w:p w14:paraId="1A60E851" w14:textId="77777777" w:rsidR="00717F52" w:rsidRPr="003057F4" w:rsidRDefault="00717F52" w:rsidP="00717F52">
            <w:pPr>
              <w:spacing w:after="200" w:line="276" w:lineRule="auto"/>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Participants</w:t>
            </w:r>
          </w:p>
        </w:tc>
        <w:tc>
          <w:tcPr>
            <w:tcW w:w="0" w:type="auto"/>
            <w:shd w:val="clear" w:color="auto" w:fill="FDE9D9" w:themeFill="accent6" w:themeFillTint="33"/>
            <w:vAlign w:val="center"/>
          </w:tcPr>
          <w:p w14:paraId="12BD2918" w14:textId="77777777" w:rsidR="00717F52" w:rsidRPr="003057F4" w:rsidRDefault="00717F52" w:rsidP="00717F52">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Intervention</w:t>
            </w:r>
          </w:p>
        </w:tc>
        <w:tc>
          <w:tcPr>
            <w:tcW w:w="0" w:type="auto"/>
            <w:shd w:val="clear" w:color="auto" w:fill="FDE9D9" w:themeFill="accent6" w:themeFillTint="33"/>
            <w:vAlign w:val="center"/>
          </w:tcPr>
          <w:p w14:paraId="7DDE43FF" w14:textId="77777777" w:rsidR="00717F52" w:rsidRPr="003057F4" w:rsidRDefault="00717F52"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Comparison</w:t>
            </w:r>
          </w:p>
        </w:tc>
        <w:tc>
          <w:tcPr>
            <w:tcW w:w="0" w:type="auto"/>
            <w:shd w:val="clear" w:color="auto" w:fill="FDE9D9" w:themeFill="accent6" w:themeFillTint="33"/>
            <w:vAlign w:val="center"/>
          </w:tcPr>
          <w:p w14:paraId="52E39C60" w14:textId="77777777"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Outcome  measures</w:t>
            </w:r>
          </w:p>
        </w:tc>
        <w:tc>
          <w:tcPr>
            <w:tcW w:w="0" w:type="auto"/>
            <w:shd w:val="clear" w:color="auto" w:fill="FDE9D9" w:themeFill="accent6" w:themeFillTint="33"/>
            <w:vAlign w:val="center"/>
          </w:tcPr>
          <w:p w14:paraId="00F2E9C4" w14:textId="77777777" w:rsidR="00717F52" w:rsidRPr="003057F4" w:rsidRDefault="00717F52" w:rsidP="00717F52">
            <w:pPr>
              <w:spacing w:after="200" w:line="276" w:lineRule="auto"/>
              <w:jc w:val="center"/>
              <w:rPr>
                <w:rFonts w:asciiTheme="majorBidi" w:eastAsia="Calibri" w:hAnsiTheme="majorBidi" w:cstheme="majorBidi"/>
                <w:sz w:val="18"/>
                <w:szCs w:val="18"/>
                <w:vertAlign w:val="superscript"/>
              </w:rPr>
            </w:pPr>
            <w:r>
              <w:rPr>
                <w:rFonts w:asciiTheme="majorBidi" w:eastAsia="Calibri" w:hAnsiTheme="majorBidi" w:cstheme="majorBidi"/>
                <w:sz w:val="18"/>
                <w:szCs w:val="18"/>
              </w:rPr>
              <w:t>Results</w:t>
            </w:r>
          </w:p>
        </w:tc>
        <w:tc>
          <w:tcPr>
            <w:tcW w:w="0" w:type="auto"/>
            <w:shd w:val="clear" w:color="auto" w:fill="FDE9D9" w:themeFill="accent6" w:themeFillTint="33"/>
            <w:vAlign w:val="center"/>
          </w:tcPr>
          <w:p w14:paraId="01FEC459" w14:textId="77777777" w:rsidR="00717F52" w:rsidRPr="00654C0C" w:rsidRDefault="00717F52" w:rsidP="00717F52">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Critical Appraisal by SURE</w:t>
            </w:r>
            <w:r w:rsidRPr="0094728D">
              <w:rPr>
                <w:rFonts w:asciiTheme="majorBidi" w:eastAsia="Calibri" w:hAnsiTheme="majorBidi" w:cstheme="majorBidi"/>
                <w:vertAlign w:val="superscript"/>
              </w:rPr>
              <w:t>*</w:t>
            </w:r>
          </w:p>
        </w:tc>
      </w:tr>
      <w:tr w:rsidR="0094728D" w:rsidRPr="003057F4" w14:paraId="7DB9D90C" w14:textId="77777777" w:rsidTr="0094728D">
        <w:trPr>
          <w:trHeight w:val="857"/>
        </w:trPr>
        <w:tc>
          <w:tcPr>
            <w:tcW w:w="1232" w:type="dxa"/>
            <w:vAlign w:val="center"/>
          </w:tcPr>
          <w:p w14:paraId="31BC2D83" w14:textId="77777777" w:rsidR="0094728D" w:rsidRDefault="0094728D" w:rsidP="0094728D">
            <w:pPr>
              <w:contextualSpacing/>
              <w:jc w:val="center"/>
              <w:rPr>
                <w:rFonts w:asciiTheme="majorBidi" w:eastAsia="Calibri" w:hAnsiTheme="majorBidi" w:cstheme="majorBidi"/>
                <w:sz w:val="18"/>
                <w:szCs w:val="18"/>
              </w:rPr>
            </w:pPr>
            <w:proofErr w:type="spellStart"/>
            <w:r>
              <w:rPr>
                <w:rFonts w:asciiTheme="majorBidi" w:eastAsia="Calibri" w:hAnsiTheme="majorBidi" w:cstheme="majorBidi"/>
                <w:sz w:val="18"/>
                <w:szCs w:val="18"/>
              </w:rPr>
              <w:t>Choe</w:t>
            </w:r>
            <w:proofErr w:type="spellEnd"/>
            <w:r>
              <w:rPr>
                <w:rFonts w:asciiTheme="majorBidi" w:eastAsia="Calibri" w:hAnsiTheme="majorBidi" w:cstheme="majorBidi"/>
                <w:sz w:val="18"/>
                <w:szCs w:val="18"/>
              </w:rPr>
              <w:t xml:space="preserve"> K</w:t>
            </w:r>
          </w:p>
          <w:p w14:paraId="1B2AD96A" w14:textId="77777777" w:rsidR="0094728D"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2014</w:t>
            </w:r>
          </w:p>
          <w:p w14:paraId="55E37908" w14:textId="77777777" w:rsidR="0094728D" w:rsidRDefault="0094728D" w:rsidP="006914F9">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Korea</w:t>
            </w:r>
            <w:r w:rsidR="006914F9">
              <w:rPr>
                <w:rFonts w:asciiTheme="majorBidi" w:eastAsia="Calibri" w:hAnsiTheme="majorBidi" w:cstheme="majorBidi"/>
                <w:sz w:val="18"/>
                <w:szCs w:val="18"/>
              </w:rPr>
              <w:t xml:space="preserve">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&lt;EndNote&gt;&lt;Cite&gt;&lt;Author&gt;Choe K&lt;/Author&gt;&lt;Year&gt;2014&lt;/Year&gt;&lt;RecNum&gt;31&lt;/RecNum&gt;&lt;DisplayText&gt;(22)&lt;/DisplayText&gt;&lt;record&gt;&lt;rec-number&gt;31&lt;/rec-number&gt;&lt;foreign-keys&gt;&lt;key app="EN" db-id="z9vs9xsx3252fqewvt3xpz975r5wxfrtps29" timestamp="1558631317"&gt;31&lt;/key&gt;&lt;/foreign-keys&gt;&lt;ref-type name="Journal Article"&gt;17&lt;/ref-type&gt;&lt;contributors&gt;&lt;authors&gt;&lt;author&gt;Choe K, Park S,  Yooc S&lt;/author&gt;&lt;/authors&gt;&lt;/contributors&gt;&lt;titles&gt;&lt;title&gt;Effects of constructivist teaching methods on bioethics education for nursing students: A quasi-experimental study&lt;/title&gt;&lt;secondary-title&gt;Nurse Education Today&lt;/secondary-title&gt;&lt;/titles&gt;&lt;periodical&gt;&lt;full-title&gt;Nurse Education Today&lt;/full-title&gt;&lt;/periodical&gt;&lt;pages&gt;848-853&lt;/pages&gt;&lt;volume&gt;34&lt;/volume&gt;&lt;dates&gt;&lt;year&gt;2014&lt;/year&gt;&lt;/dates&gt;&lt;urls&gt;&lt;/urls&gt;&lt;/record&gt;&lt;/Cite&gt;&lt;/EndNote&gt;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(22)</w:t>
            </w:r>
            <w:r w:rsidR="006914F9">
              <w:rPr>
                <w:rFonts w:asciiTheme="majorBidi" w:eastAsia="Calibri" w:hAnsiTheme="majorBidi" w:cstheme="majorBidi"/>
                <w:sz w:val="18"/>
                <w:szCs w:val="18"/>
              </w:rPr>
              <w:fldChar w:fldCharType="end"/>
            </w:r>
          </w:p>
        </w:tc>
        <w:tc>
          <w:tcPr>
            <w:tcW w:w="0" w:type="auto"/>
            <w:vAlign w:val="center"/>
          </w:tcPr>
          <w:p w14:paraId="12A70EF9" w14:textId="77777777" w:rsidR="0094728D" w:rsidRPr="003057F4" w:rsidRDefault="00C35702" w:rsidP="0094728D">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94728D" w:rsidRPr="003057F4">
              <w:rPr>
                <w:rFonts w:asciiTheme="majorBidi" w:eastAsia="Calibri" w:hAnsiTheme="majorBidi" w:cstheme="majorBidi"/>
                <w:sz w:val="18"/>
                <w:szCs w:val="18"/>
              </w:rPr>
              <w:t>-experimental</w:t>
            </w:r>
          </w:p>
          <w:p w14:paraId="2DF62732" w14:textId="77777777" w:rsidR="0094728D" w:rsidRPr="003057F4" w:rsidRDefault="0094728D" w:rsidP="0094728D">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14:paraId="574A809B" w14:textId="77777777" w:rsidR="0094728D" w:rsidRPr="003057F4" w:rsidRDefault="0094728D" w:rsidP="0094728D">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tc>
        <w:tc>
          <w:tcPr>
            <w:tcW w:w="0" w:type="auto"/>
            <w:vAlign w:val="center"/>
          </w:tcPr>
          <w:p w14:paraId="6034932C" w14:textId="77777777" w:rsidR="0094728D"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Nursing student (n=93)</w:t>
            </w:r>
          </w:p>
        </w:tc>
        <w:tc>
          <w:tcPr>
            <w:tcW w:w="0" w:type="auto"/>
            <w:vAlign w:val="center"/>
          </w:tcPr>
          <w:p w14:paraId="5BFEE928" w14:textId="77777777" w:rsidR="0094728D"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Action learning</w:t>
            </w:r>
          </w:p>
        </w:tc>
        <w:tc>
          <w:tcPr>
            <w:tcW w:w="0" w:type="auto"/>
          </w:tcPr>
          <w:p w14:paraId="5D438C21" w14:textId="77777777" w:rsidR="0094728D" w:rsidRDefault="0094728D" w:rsidP="0094728D">
            <w:pPr>
              <w:contextualSpacing/>
              <w:jc w:val="center"/>
              <w:rPr>
                <w:rFonts w:asciiTheme="majorBidi" w:eastAsia="Calibri" w:hAnsiTheme="majorBidi" w:cstheme="majorBidi"/>
                <w:sz w:val="18"/>
                <w:szCs w:val="18"/>
              </w:rPr>
            </w:pPr>
          </w:p>
          <w:p w14:paraId="0363BDB6" w14:textId="77777777" w:rsidR="0094728D"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Cross-examination debate</w:t>
            </w:r>
          </w:p>
        </w:tc>
        <w:tc>
          <w:tcPr>
            <w:tcW w:w="0" w:type="auto"/>
            <w:vAlign w:val="center"/>
          </w:tcPr>
          <w:p w14:paraId="24719BED" w14:textId="77777777" w:rsidR="0094728D" w:rsidRDefault="0094728D" w:rsidP="0094728D">
            <w:pPr>
              <w:contextualSpacing/>
              <w:jc w:val="center"/>
              <w:rPr>
                <w:rFonts w:asciiTheme="majorBidi" w:eastAsia="Calibri" w:hAnsiTheme="majorBidi" w:cstheme="majorBidi"/>
                <w:sz w:val="18"/>
                <w:szCs w:val="18"/>
              </w:rPr>
            </w:pPr>
            <w:r w:rsidRPr="00404083">
              <w:rPr>
                <w:rFonts w:asciiTheme="majorBidi" w:eastAsia="Calibri" w:hAnsiTheme="majorBidi" w:cstheme="majorBidi"/>
                <w:sz w:val="18"/>
                <w:szCs w:val="18"/>
              </w:rPr>
              <w:t>students' recognition of bioethical issues</w:t>
            </w:r>
            <w:r>
              <w:rPr>
                <w:rFonts w:asciiTheme="majorBidi" w:eastAsia="Calibri" w:hAnsiTheme="majorBidi" w:cstheme="majorBidi"/>
                <w:sz w:val="18"/>
                <w:szCs w:val="18"/>
              </w:rPr>
              <w:t>, knowledge and competency</w:t>
            </w:r>
          </w:p>
        </w:tc>
        <w:tc>
          <w:tcPr>
            <w:tcW w:w="0" w:type="auto"/>
            <w:vAlign w:val="center"/>
          </w:tcPr>
          <w:p w14:paraId="35779E67" w14:textId="77777777" w:rsidR="0094728D" w:rsidRDefault="0094728D" w:rsidP="0094728D">
            <w:pPr>
              <w:jc w:val="center"/>
              <w:rPr>
                <w:rFonts w:asciiTheme="majorBidi" w:eastAsia="Calibri" w:hAnsiTheme="majorBidi" w:cstheme="majorBidi"/>
                <w:sz w:val="18"/>
                <w:szCs w:val="18"/>
              </w:rPr>
            </w:pPr>
            <w:r w:rsidRPr="004D5E4C">
              <w:rPr>
                <w:rFonts w:asciiTheme="majorBidi" w:eastAsia="Calibri" w:hAnsiTheme="majorBidi" w:cstheme="majorBidi"/>
                <w:sz w:val="18"/>
                <w:szCs w:val="18"/>
              </w:rPr>
              <w:t>Positive effects of action learning</w:t>
            </w:r>
            <w:r>
              <w:rPr>
                <w:rFonts w:asciiTheme="majorBidi" w:eastAsia="Calibri" w:hAnsiTheme="majorBidi" w:cstheme="majorBidi"/>
                <w:sz w:val="18"/>
                <w:szCs w:val="18"/>
              </w:rPr>
              <w:t xml:space="preserve"> </w:t>
            </w:r>
            <w:r w:rsidRPr="004D5E4C">
              <w:rPr>
                <w:rFonts w:asciiTheme="majorBidi" w:eastAsia="Calibri" w:hAnsiTheme="majorBidi" w:cstheme="majorBidi"/>
                <w:sz w:val="18"/>
                <w:szCs w:val="18"/>
              </w:rPr>
              <w:t xml:space="preserve">and cross-examination debate implemented as </w:t>
            </w:r>
            <w:r>
              <w:rPr>
                <w:rFonts w:asciiTheme="majorBidi" w:eastAsia="Calibri" w:hAnsiTheme="majorBidi" w:cstheme="majorBidi"/>
                <w:sz w:val="18"/>
                <w:szCs w:val="18"/>
              </w:rPr>
              <w:t xml:space="preserve"> ethics </w:t>
            </w:r>
            <w:r w:rsidRPr="004D5E4C">
              <w:rPr>
                <w:rFonts w:asciiTheme="majorBidi" w:eastAsia="Calibri" w:hAnsiTheme="majorBidi" w:cstheme="majorBidi"/>
                <w:sz w:val="18"/>
                <w:szCs w:val="18"/>
              </w:rPr>
              <w:t>teaching strategies</w:t>
            </w:r>
          </w:p>
        </w:tc>
        <w:tc>
          <w:tcPr>
            <w:tcW w:w="0" w:type="auto"/>
            <w:vAlign w:val="center"/>
          </w:tcPr>
          <w:p w14:paraId="49049DF3" w14:textId="77777777" w:rsidR="0094728D" w:rsidRPr="003057F4" w:rsidRDefault="0094728D" w:rsidP="0094728D">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14:paraId="512C4686" w14:textId="77777777" w:rsidR="0094728D" w:rsidRPr="003057F4" w:rsidRDefault="0094728D" w:rsidP="0094728D">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14:paraId="2A9A54F4" w14:textId="77777777" w:rsidR="0094728D" w:rsidRPr="003057F4"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4D70A1" w:rsidRPr="003057F4" w14:paraId="4233BABB" w14:textId="77777777" w:rsidTr="0094728D">
        <w:trPr>
          <w:trHeight w:val="857"/>
        </w:trPr>
        <w:tc>
          <w:tcPr>
            <w:tcW w:w="1232" w:type="dxa"/>
            <w:vAlign w:val="center"/>
          </w:tcPr>
          <w:p w14:paraId="5DC89B57" w14:textId="77777777" w:rsidR="00717F52" w:rsidRPr="003057F4" w:rsidRDefault="00404083" w:rsidP="00717F52">
            <w:pPr>
              <w:spacing w:after="200" w:line="276" w:lineRule="auto"/>
              <w:contextualSpacing/>
              <w:jc w:val="center"/>
              <w:rPr>
                <w:rFonts w:asciiTheme="majorBidi" w:eastAsia="Calibri" w:hAnsiTheme="majorBidi" w:cstheme="majorBidi"/>
                <w:sz w:val="18"/>
                <w:szCs w:val="18"/>
              </w:rPr>
            </w:pPr>
            <w:proofErr w:type="spellStart"/>
            <w:r>
              <w:rPr>
                <w:rFonts w:asciiTheme="majorBidi" w:eastAsia="Calibri" w:hAnsiTheme="majorBidi" w:cstheme="majorBidi"/>
                <w:sz w:val="18"/>
                <w:szCs w:val="18"/>
              </w:rPr>
              <w:t>Gazarian</w:t>
            </w:r>
            <w:proofErr w:type="spellEnd"/>
            <w:r>
              <w:rPr>
                <w:rFonts w:asciiTheme="majorBidi" w:eastAsia="Calibri" w:hAnsiTheme="majorBidi" w:cstheme="majorBidi"/>
                <w:sz w:val="18"/>
                <w:szCs w:val="18"/>
              </w:rPr>
              <w:t xml:space="preserve"> PK</w:t>
            </w:r>
          </w:p>
          <w:p w14:paraId="73FC4DB7" w14:textId="77777777" w:rsidR="00717F52" w:rsidRPr="003057F4" w:rsidRDefault="00717F52" w:rsidP="00404083">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20</w:t>
            </w:r>
            <w:r w:rsidR="00404083">
              <w:rPr>
                <w:rFonts w:asciiTheme="majorBidi" w:eastAsia="Calibri" w:hAnsiTheme="majorBidi" w:cstheme="majorBidi"/>
                <w:sz w:val="18"/>
                <w:szCs w:val="18"/>
              </w:rPr>
              <w:t>16</w:t>
            </w:r>
          </w:p>
          <w:p w14:paraId="313E6203" w14:textId="77777777" w:rsidR="00717F52" w:rsidRPr="003057F4" w:rsidRDefault="00404083" w:rsidP="006914F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USA</w:t>
            </w:r>
            <w:r w:rsidR="006914F9">
              <w:rPr>
                <w:rFonts w:asciiTheme="majorBidi" w:eastAsia="Calibri" w:hAnsiTheme="majorBidi" w:cstheme="majorBidi"/>
                <w:sz w:val="18"/>
                <w:szCs w:val="18"/>
              </w:rPr>
              <w:t xml:space="preserve">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&lt;EndNote&gt;&lt;Cite&gt;&lt;Author&gt;Gazarian P&lt;/Author&gt;&lt;Year&gt;2016&lt;/Year&gt;&lt;RecNum&gt;32&lt;/RecNum&gt;&lt;DisplayText&gt;(24)&lt;/DisplayText&gt;&lt;record&gt;&lt;rec-number&gt;32&lt;/rec-number&gt;&lt;foreign-keys&gt;&lt;key app="EN" db-id="z9vs9xsx3252fqewvt3xpz975r5wxfrtps29" timestamp="1558631477"&gt;32&lt;/key&gt;&lt;/foreign-keys&gt;&lt;ref-type name="Journal Article"&gt;17&lt;/ref-type&gt;&lt;contributors&gt;&lt;authors&gt;&lt;author&gt;Gazarian P, Fernberg LM, Sheehan K&lt;/author&gt;&lt;/authors&gt;&lt;/contributors&gt;&lt;titles&gt;&lt;title&gt;Effectiveness of narrative pedagogy in developing student nurses’ advocacy role&lt;/title&gt;&lt;secondary-title&gt;Nursing Ethics&lt;/secondary-title&gt;&lt;/titles&gt;&lt;periodical&gt;&lt;full-title&gt;Nursing Ethics&lt;/full-title&gt;&lt;/periodical&gt;&lt;pages&gt;132-141&lt;/pages&gt;&lt;volume&gt;23&lt;/volume&gt;&lt;number&gt;2&lt;/number&gt;&lt;dates&gt;&lt;year&gt;2016&lt;/year&gt;&lt;/dates&gt;&lt;urls&gt;&lt;/urls&gt;&lt;/record&gt;&lt;/Cite&gt;&lt;/EndNote&gt;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(24)</w:t>
            </w:r>
            <w:r w:rsidR="006914F9">
              <w:rPr>
                <w:rFonts w:asciiTheme="majorBidi" w:eastAsia="Calibri" w:hAnsiTheme="majorBidi" w:cstheme="majorBidi"/>
                <w:sz w:val="18"/>
                <w:szCs w:val="18"/>
              </w:rPr>
              <w:fldChar w:fldCharType="end"/>
            </w:r>
          </w:p>
        </w:tc>
        <w:tc>
          <w:tcPr>
            <w:tcW w:w="0" w:type="auto"/>
            <w:vAlign w:val="center"/>
          </w:tcPr>
          <w:p w14:paraId="4142E2BC" w14:textId="77777777" w:rsidR="00717F52" w:rsidRPr="003057F4" w:rsidRDefault="00404083"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717F52" w:rsidRPr="003057F4">
              <w:rPr>
                <w:rFonts w:asciiTheme="majorBidi" w:eastAsia="Calibri" w:hAnsiTheme="majorBidi" w:cstheme="majorBidi"/>
                <w:sz w:val="18"/>
                <w:szCs w:val="18"/>
              </w:rPr>
              <w:t>-experimental</w:t>
            </w:r>
          </w:p>
          <w:p w14:paraId="3E011160" w14:textId="77777777"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14:paraId="4A0469DD" w14:textId="77777777"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tc>
        <w:tc>
          <w:tcPr>
            <w:tcW w:w="0" w:type="auto"/>
            <w:vAlign w:val="center"/>
          </w:tcPr>
          <w:p w14:paraId="265E22E5" w14:textId="77777777" w:rsidR="00717F52" w:rsidRPr="003057F4" w:rsidRDefault="007907F3" w:rsidP="007907F3">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w:t>
            </w:r>
            <w:r w:rsidRPr="007907F3">
              <w:rPr>
                <w:rFonts w:asciiTheme="majorBidi" w:eastAsia="Calibri" w:hAnsiTheme="majorBidi" w:cstheme="majorBidi"/>
                <w:sz w:val="18"/>
                <w:szCs w:val="18"/>
              </w:rPr>
              <w:t xml:space="preserve">enior-level nursing students </w:t>
            </w:r>
            <w:r w:rsidR="00717F52">
              <w:rPr>
                <w:rFonts w:asciiTheme="majorBidi" w:eastAsia="Calibri" w:hAnsiTheme="majorBidi" w:cstheme="majorBidi"/>
                <w:sz w:val="18"/>
                <w:szCs w:val="18"/>
              </w:rPr>
              <w:t>(n=</w:t>
            </w:r>
            <w:r>
              <w:rPr>
                <w:rFonts w:asciiTheme="majorBidi" w:eastAsia="Calibri" w:hAnsiTheme="majorBidi" w:cstheme="majorBidi"/>
                <w:sz w:val="18"/>
                <w:szCs w:val="18"/>
              </w:rPr>
              <w:t>44</w:t>
            </w:r>
            <w:r w:rsidR="00717F52">
              <w:rPr>
                <w:rFonts w:asciiTheme="majorBidi" w:eastAsia="Calibri" w:hAnsiTheme="majorBidi" w:cstheme="majorBidi"/>
                <w:sz w:val="18"/>
                <w:szCs w:val="18"/>
              </w:rPr>
              <w:t>)</w:t>
            </w:r>
          </w:p>
        </w:tc>
        <w:tc>
          <w:tcPr>
            <w:tcW w:w="0" w:type="auto"/>
            <w:vAlign w:val="center"/>
          </w:tcPr>
          <w:p w14:paraId="046D7C58" w14:textId="77777777" w:rsidR="00717F52" w:rsidRPr="003057F4" w:rsidRDefault="007907F3"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N</w:t>
            </w:r>
            <w:r w:rsidRPr="007907F3">
              <w:rPr>
                <w:rFonts w:asciiTheme="majorBidi" w:eastAsia="Calibri" w:hAnsiTheme="majorBidi" w:cstheme="majorBidi"/>
                <w:sz w:val="18"/>
                <w:szCs w:val="18"/>
              </w:rPr>
              <w:t>arrative pedagogy</w:t>
            </w:r>
          </w:p>
        </w:tc>
        <w:tc>
          <w:tcPr>
            <w:tcW w:w="0" w:type="auto"/>
          </w:tcPr>
          <w:p w14:paraId="7747E494" w14:textId="77777777" w:rsidR="00717F52" w:rsidRDefault="00717F52" w:rsidP="00717F52">
            <w:pPr>
              <w:contextualSpacing/>
              <w:jc w:val="center"/>
              <w:rPr>
                <w:rFonts w:asciiTheme="majorBidi" w:eastAsia="Calibri" w:hAnsiTheme="majorBidi" w:cstheme="majorBidi"/>
                <w:sz w:val="18"/>
                <w:szCs w:val="18"/>
              </w:rPr>
            </w:pPr>
          </w:p>
          <w:p w14:paraId="1C18ECD7" w14:textId="77777777" w:rsidR="00717F52" w:rsidRDefault="00717F52" w:rsidP="00717F52">
            <w:pPr>
              <w:contextualSpacing/>
              <w:jc w:val="center"/>
              <w:rPr>
                <w:rFonts w:asciiTheme="majorBidi" w:eastAsia="Calibri" w:hAnsiTheme="majorBidi" w:cstheme="majorBidi"/>
                <w:sz w:val="18"/>
                <w:szCs w:val="18"/>
              </w:rPr>
            </w:pPr>
          </w:p>
          <w:p w14:paraId="0342BD50" w14:textId="77777777" w:rsidR="00717F52" w:rsidRDefault="00717F52"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p>
        </w:tc>
        <w:tc>
          <w:tcPr>
            <w:tcW w:w="0" w:type="auto"/>
            <w:vAlign w:val="center"/>
          </w:tcPr>
          <w:p w14:paraId="32656B4C" w14:textId="77777777" w:rsidR="00717F52" w:rsidRPr="003057F4" w:rsidRDefault="007907F3" w:rsidP="00717F52">
            <w:pPr>
              <w:spacing w:after="200" w:line="276" w:lineRule="auto"/>
              <w:contextualSpacing/>
              <w:jc w:val="center"/>
              <w:rPr>
                <w:rFonts w:asciiTheme="majorBidi" w:eastAsia="Calibri" w:hAnsiTheme="majorBidi" w:cstheme="majorBidi"/>
                <w:sz w:val="18"/>
                <w:szCs w:val="18"/>
              </w:rPr>
            </w:pPr>
            <w:r w:rsidRPr="007907F3">
              <w:rPr>
                <w:rFonts w:asciiTheme="majorBidi" w:eastAsia="Calibri" w:hAnsiTheme="majorBidi" w:cstheme="majorBidi"/>
                <w:sz w:val="18"/>
                <w:szCs w:val="18"/>
              </w:rPr>
              <w:t>development of advocacy</w:t>
            </w:r>
          </w:p>
        </w:tc>
        <w:tc>
          <w:tcPr>
            <w:tcW w:w="0" w:type="auto"/>
            <w:vAlign w:val="center"/>
          </w:tcPr>
          <w:p w14:paraId="77D21627" w14:textId="77777777" w:rsidR="00717F52" w:rsidRPr="003057F4" w:rsidRDefault="004D70A1" w:rsidP="007907F3">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S</w:t>
            </w:r>
            <w:r w:rsidR="007907F3" w:rsidRPr="007907F3">
              <w:rPr>
                <w:rFonts w:asciiTheme="majorBidi" w:eastAsia="Calibri" w:hAnsiTheme="majorBidi" w:cstheme="majorBidi"/>
                <w:sz w:val="18"/>
                <w:szCs w:val="18"/>
              </w:rPr>
              <w:t>ignificant differences in student nurse’s perception of their advocacy role</w:t>
            </w:r>
            <w:r w:rsidR="007907F3">
              <w:t xml:space="preserve"> </w:t>
            </w:r>
            <w:r w:rsidR="007907F3" w:rsidRPr="007907F3">
              <w:rPr>
                <w:rFonts w:asciiTheme="majorBidi" w:eastAsia="Calibri" w:hAnsiTheme="majorBidi" w:cstheme="majorBidi"/>
                <w:sz w:val="18"/>
                <w:szCs w:val="18"/>
              </w:rPr>
              <w:t>following</w:t>
            </w:r>
            <w:r w:rsidR="007907F3">
              <w:rPr>
                <w:rFonts w:asciiTheme="majorBidi" w:eastAsia="Calibri" w:hAnsiTheme="majorBidi" w:cstheme="majorBidi"/>
                <w:sz w:val="18"/>
                <w:szCs w:val="18"/>
              </w:rPr>
              <w:t xml:space="preserve"> n</w:t>
            </w:r>
            <w:r w:rsidR="007907F3" w:rsidRPr="007907F3">
              <w:rPr>
                <w:rFonts w:asciiTheme="majorBidi" w:eastAsia="Calibri" w:hAnsiTheme="majorBidi" w:cstheme="majorBidi"/>
                <w:sz w:val="18"/>
                <w:szCs w:val="18"/>
              </w:rPr>
              <w:t>arrative pedagogy</w:t>
            </w:r>
            <w:r w:rsidR="007907F3">
              <w:rPr>
                <w:rFonts w:asciiTheme="majorBidi" w:eastAsia="Calibri" w:hAnsiTheme="majorBidi" w:cstheme="majorBidi"/>
                <w:sz w:val="18"/>
                <w:szCs w:val="18"/>
              </w:rPr>
              <w:t xml:space="preserve">  </w:t>
            </w:r>
          </w:p>
        </w:tc>
        <w:tc>
          <w:tcPr>
            <w:tcW w:w="0" w:type="auto"/>
            <w:vAlign w:val="center"/>
          </w:tcPr>
          <w:p w14:paraId="51A8DB51" w14:textId="77777777"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14:paraId="55F283B9" w14:textId="77777777" w:rsidR="00717F52" w:rsidRPr="003057F4" w:rsidRDefault="00717F52" w:rsidP="007907F3">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sidR="007907F3">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7907F3">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7907F3">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14:paraId="53B42D1E" w14:textId="77777777" w:rsidR="00717F52" w:rsidRPr="003057F4" w:rsidRDefault="00717F52" w:rsidP="00FA4049">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7907F3">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FA4049">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FA4049">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FA4049">
              <w:rPr>
                <w:rFonts w:asciiTheme="majorBidi" w:eastAsia="Calibri" w:hAnsiTheme="majorBidi" w:cstheme="majorBidi"/>
                <w:sz w:val="18"/>
                <w:szCs w:val="18"/>
              </w:rPr>
              <w:t>-</w:t>
            </w:r>
            <w:r>
              <w:rPr>
                <w:rFonts w:asciiTheme="majorBidi" w:eastAsia="Calibri" w:hAnsiTheme="majorBidi" w:cstheme="majorBidi"/>
                <w:sz w:val="18"/>
                <w:szCs w:val="18"/>
              </w:rPr>
              <w:t>/</w:t>
            </w:r>
            <w:r w:rsidR="00FA4049">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4D70A1" w:rsidRPr="003057F4" w14:paraId="6115BF27" w14:textId="77777777" w:rsidTr="0094728D">
        <w:trPr>
          <w:trHeight w:val="830"/>
        </w:trPr>
        <w:tc>
          <w:tcPr>
            <w:tcW w:w="1232" w:type="dxa"/>
            <w:vAlign w:val="center"/>
          </w:tcPr>
          <w:p w14:paraId="558F61D0" w14:textId="77777777" w:rsidR="00717F52" w:rsidRDefault="00FA4049" w:rsidP="00717F52">
            <w:pPr>
              <w:spacing w:after="200" w:line="276" w:lineRule="auto"/>
              <w:contextualSpacing/>
              <w:jc w:val="center"/>
              <w:rPr>
                <w:rFonts w:asciiTheme="majorBidi" w:eastAsia="Calibri" w:hAnsiTheme="majorBidi" w:cstheme="majorBidi"/>
                <w:sz w:val="18"/>
                <w:szCs w:val="18"/>
              </w:rPr>
            </w:pPr>
            <w:proofErr w:type="spellStart"/>
            <w:r>
              <w:rPr>
                <w:rFonts w:asciiTheme="majorBidi" w:eastAsia="Calibri" w:hAnsiTheme="majorBidi" w:cstheme="majorBidi"/>
                <w:sz w:val="18"/>
                <w:szCs w:val="18"/>
              </w:rPr>
              <w:t>M</w:t>
            </w:r>
            <w:r w:rsidR="006914F9">
              <w:rPr>
                <w:rFonts w:asciiTheme="majorBidi" w:eastAsia="Calibri" w:hAnsiTheme="majorBidi" w:cstheme="majorBidi"/>
                <w:sz w:val="18"/>
                <w:szCs w:val="18"/>
              </w:rPr>
              <w:t>o</w:t>
            </w:r>
            <w:r>
              <w:rPr>
                <w:rFonts w:asciiTheme="majorBidi" w:eastAsia="Calibri" w:hAnsiTheme="majorBidi" w:cstheme="majorBidi"/>
                <w:sz w:val="18"/>
                <w:szCs w:val="18"/>
              </w:rPr>
              <w:t>lazem</w:t>
            </w:r>
            <w:proofErr w:type="spellEnd"/>
            <w:r>
              <w:rPr>
                <w:rFonts w:asciiTheme="majorBidi" w:eastAsia="Calibri" w:hAnsiTheme="majorBidi" w:cstheme="majorBidi"/>
                <w:sz w:val="18"/>
                <w:szCs w:val="18"/>
              </w:rPr>
              <w:t xml:space="preserve"> Z</w:t>
            </w:r>
          </w:p>
          <w:p w14:paraId="78A84625" w14:textId="77777777" w:rsidR="00FA4049" w:rsidRDefault="00FA4049"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2013</w:t>
            </w:r>
          </w:p>
          <w:p w14:paraId="6A97F49F" w14:textId="77777777" w:rsidR="00FA4049" w:rsidRPr="003057F4" w:rsidRDefault="00FA4049" w:rsidP="00AF7D8B">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Iran</w:t>
            </w:r>
            <w:r w:rsidR="006914F9">
              <w:rPr>
                <w:rFonts w:asciiTheme="majorBidi" w:eastAsia="Calibri" w:hAnsiTheme="majorBidi" w:cstheme="majorBidi"/>
                <w:sz w:val="18"/>
                <w:szCs w:val="18"/>
              </w:rPr>
              <w:t xml:space="preserve"> </w:t>
            </w:r>
            <w:r w:rsidR="00AF7D8B">
              <w:rPr>
                <w:rFonts w:asciiTheme="majorBidi" w:eastAsia="Calibri" w:hAnsiTheme="majorBidi" w:cstheme="majorBidi"/>
                <w:sz w:val="18"/>
                <w:szCs w:val="18"/>
              </w:rPr>
              <w:fldChar w:fldCharType="begin"/>
            </w:r>
            <w:r w:rsidR="00AF7D8B">
              <w:rPr>
                <w:rFonts w:asciiTheme="majorBidi" w:eastAsia="Calibri" w:hAnsiTheme="majorBidi" w:cstheme="majorBidi"/>
                <w:sz w:val="18"/>
                <w:szCs w:val="18"/>
              </w:rPr>
              <w:instrText xml:space="preserve"> ADDIN EN.CITE &lt;EndNote&gt;&lt;Cite&gt;&lt;Author&gt;Molazem Z&lt;/Author&gt;&lt;Year&gt;2013&lt;/Year&gt;&lt;RecNum&gt;33&lt;/RecNum&gt;&lt;DisplayText&gt;(32)&lt;/DisplayText&gt;&lt;record&gt;&lt;rec-number&gt;33&lt;/rec-number&gt;&lt;foreign-keys&gt;&lt;key app="EN" db-id="z9vs9xsx3252fqewvt3xpz975r5wxfrtps29" timestamp="1558631670"&gt;33&lt;/key&gt;&lt;/foreign-keys&gt;&lt;ref-type name="Journal Article"&gt;17&lt;/ref-type&gt;&lt;contributors&gt;&lt;authors&gt;&lt;author&gt;Molazem Z, Tavakol N,  Sharif F,  Keshavarzi S, Ghadakpour S&lt;/author&gt;&lt;/authors&gt;&lt;/contributors&gt;&lt;titles&gt;&lt;title&gt;Effect of education based on the “4A Model” on the Iranian nurses’ moral distress in CCU wards&lt;/title&gt;&lt;secondary-title&gt;J Med Ethics Hist Med &lt;/secondary-title&gt;&lt;/titles&gt;&lt;periodical&gt;&lt;full-title&gt;J Med Ethics Hist Med&lt;/full-title&gt;&lt;/periodical&gt;&lt;volume&gt;6&lt;/volume&gt;&lt;number&gt;5&lt;/number&gt;&lt;dates&gt;&lt;year&gt;2013&lt;/year&gt;&lt;/dates&gt;&lt;urls&gt;&lt;/urls&gt;&lt;/record&gt;&lt;/Cite&gt;&lt;/EndNote&gt;</w:instrText>
            </w:r>
            <w:r w:rsidR="00AF7D8B">
              <w:rPr>
                <w:rFonts w:asciiTheme="majorBidi" w:eastAsia="Calibri" w:hAnsiTheme="majorBidi" w:cstheme="majorBidi"/>
                <w:sz w:val="18"/>
                <w:szCs w:val="18"/>
              </w:rPr>
              <w:fldChar w:fldCharType="separate"/>
            </w:r>
            <w:r w:rsidR="00AF7D8B">
              <w:rPr>
                <w:rFonts w:asciiTheme="majorBidi" w:eastAsia="Calibri" w:hAnsiTheme="majorBidi" w:cstheme="majorBidi"/>
                <w:noProof/>
                <w:sz w:val="18"/>
                <w:szCs w:val="18"/>
              </w:rPr>
              <w:t>(32)</w:t>
            </w:r>
            <w:r w:rsidR="00AF7D8B">
              <w:rPr>
                <w:rFonts w:asciiTheme="majorBidi" w:eastAsia="Calibri" w:hAnsiTheme="majorBidi" w:cstheme="majorBidi"/>
                <w:sz w:val="18"/>
                <w:szCs w:val="18"/>
              </w:rPr>
              <w:fldChar w:fldCharType="end"/>
            </w:r>
            <w:r w:rsidR="006914F9">
              <w:rPr>
                <w:rFonts w:asciiTheme="majorBidi" w:eastAsia="Calibri" w:hAnsiTheme="majorBidi" w:cstheme="majorBidi"/>
                <w:sz w:val="18"/>
                <w:szCs w:val="18"/>
              </w:rPr>
              <w:t xml:space="preserve"> </w:t>
            </w:r>
          </w:p>
        </w:tc>
        <w:tc>
          <w:tcPr>
            <w:tcW w:w="0" w:type="auto"/>
            <w:vAlign w:val="center"/>
          </w:tcPr>
          <w:p w14:paraId="62906947" w14:textId="77777777" w:rsidR="00FA4049" w:rsidRPr="003057F4" w:rsidRDefault="00FA4049" w:rsidP="00FA404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Pr="003057F4">
              <w:rPr>
                <w:rFonts w:asciiTheme="majorBidi" w:eastAsia="Calibri" w:hAnsiTheme="majorBidi" w:cstheme="majorBidi"/>
                <w:sz w:val="18"/>
                <w:szCs w:val="18"/>
              </w:rPr>
              <w:t>-experimental</w:t>
            </w:r>
          </w:p>
          <w:p w14:paraId="5923A9C0" w14:textId="77777777" w:rsidR="00FA4049" w:rsidRPr="003057F4" w:rsidRDefault="00FA4049" w:rsidP="00FA4049">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14:paraId="4834063D" w14:textId="77777777" w:rsidR="00717F52" w:rsidRPr="003057F4" w:rsidRDefault="00FA4049" w:rsidP="00FA404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Pre-Post Test </w:t>
            </w:r>
          </w:p>
        </w:tc>
        <w:tc>
          <w:tcPr>
            <w:tcW w:w="0" w:type="auto"/>
            <w:vAlign w:val="center"/>
          </w:tcPr>
          <w:p w14:paraId="0EE023AF" w14:textId="77777777" w:rsidR="00717F52" w:rsidRPr="003057F4" w:rsidRDefault="00FA4049"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Nurses (n=60)</w:t>
            </w:r>
          </w:p>
        </w:tc>
        <w:tc>
          <w:tcPr>
            <w:tcW w:w="0" w:type="auto"/>
            <w:vAlign w:val="center"/>
          </w:tcPr>
          <w:p w14:paraId="47C5BC07" w14:textId="77777777" w:rsidR="00717F52" w:rsidRPr="003057F4" w:rsidRDefault="00FA4049" w:rsidP="00FA404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E</w:t>
            </w:r>
            <w:r w:rsidRPr="00FA4049">
              <w:rPr>
                <w:rFonts w:asciiTheme="majorBidi" w:eastAsia="Calibri" w:hAnsiTheme="majorBidi" w:cstheme="majorBidi"/>
                <w:sz w:val="18"/>
                <w:szCs w:val="18"/>
              </w:rPr>
              <w:t xml:space="preserve">ducation based on the “4A model” </w:t>
            </w:r>
          </w:p>
        </w:tc>
        <w:tc>
          <w:tcPr>
            <w:tcW w:w="0" w:type="auto"/>
          </w:tcPr>
          <w:p w14:paraId="07CB2F04" w14:textId="77777777" w:rsidR="00FA4049" w:rsidRDefault="00FA4049" w:rsidP="00717F52">
            <w:pPr>
              <w:contextualSpacing/>
              <w:rPr>
                <w:rFonts w:asciiTheme="majorBidi" w:eastAsia="Calibri" w:hAnsiTheme="majorBidi" w:cstheme="majorBidi"/>
                <w:sz w:val="18"/>
                <w:szCs w:val="18"/>
              </w:rPr>
            </w:pPr>
          </w:p>
          <w:p w14:paraId="18D75119" w14:textId="77777777" w:rsidR="00FA4049" w:rsidRDefault="00FA4049" w:rsidP="00717F52">
            <w:pPr>
              <w:contextualSpacing/>
              <w:rPr>
                <w:rFonts w:asciiTheme="majorBidi" w:eastAsia="Calibri" w:hAnsiTheme="majorBidi" w:cstheme="majorBidi"/>
                <w:sz w:val="18"/>
                <w:szCs w:val="18"/>
              </w:rPr>
            </w:pPr>
          </w:p>
          <w:p w14:paraId="174ED8BE" w14:textId="77777777" w:rsidR="00717F52" w:rsidRPr="003057F4" w:rsidRDefault="00FA4049" w:rsidP="00FA4049">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Control</w:t>
            </w:r>
          </w:p>
        </w:tc>
        <w:tc>
          <w:tcPr>
            <w:tcW w:w="0" w:type="auto"/>
            <w:vAlign w:val="center"/>
          </w:tcPr>
          <w:p w14:paraId="46DDAE64" w14:textId="77777777" w:rsidR="00717F52" w:rsidRPr="003057F4" w:rsidRDefault="00FA4049"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Moral distress</w:t>
            </w:r>
          </w:p>
        </w:tc>
        <w:tc>
          <w:tcPr>
            <w:tcW w:w="0" w:type="auto"/>
            <w:vAlign w:val="center"/>
          </w:tcPr>
          <w:p w14:paraId="4178031A" w14:textId="77777777" w:rsidR="00717F52" w:rsidRPr="003057F4" w:rsidRDefault="00FA4049" w:rsidP="00FA4049">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T</w:t>
            </w:r>
            <w:r w:rsidRPr="00FA4049">
              <w:rPr>
                <w:rFonts w:asciiTheme="majorBidi" w:eastAsia="Calibri" w:hAnsiTheme="majorBidi" w:cstheme="majorBidi"/>
                <w:sz w:val="18"/>
                <w:szCs w:val="18"/>
              </w:rPr>
              <w:t xml:space="preserve">he “4A model” can be used for reducing moral distress and educational interventions </w:t>
            </w:r>
          </w:p>
        </w:tc>
        <w:tc>
          <w:tcPr>
            <w:tcW w:w="0" w:type="auto"/>
            <w:vAlign w:val="center"/>
          </w:tcPr>
          <w:p w14:paraId="341BCEF1" w14:textId="77777777" w:rsidR="00FA4049" w:rsidRPr="003057F4" w:rsidRDefault="00FA4049" w:rsidP="00FA4049">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14:paraId="29DECCDE" w14:textId="77777777" w:rsidR="00FA4049" w:rsidRPr="003057F4" w:rsidRDefault="00FA4049" w:rsidP="00996A2F">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996A2F">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14:paraId="636627E7" w14:textId="77777777" w:rsidR="00717F52" w:rsidRPr="003057F4" w:rsidRDefault="00FA4049" w:rsidP="00996A2F">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996A2F">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996A2F">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996A2F">
              <w:rPr>
                <w:rFonts w:asciiTheme="majorBidi" w:eastAsia="Calibri" w:hAnsiTheme="majorBidi" w:cstheme="majorBidi"/>
                <w:sz w:val="18"/>
                <w:szCs w:val="18"/>
              </w:rPr>
              <w:t>?</w:t>
            </w:r>
            <w:r>
              <w:rPr>
                <w:rFonts w:asciiTheme="majorBidi" w:eastAsia="Calibri" w:hAnsiTheme="majorBidi" w:cstheme="majorBidi"/>
                <w:sz w:val="18"/>
                <w:szCs w:val="18"/>
              </w:rPr>
              <w:t>/+/</w:t>
            </w:r>
            <w:r w:rsidR="00996A2F">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4D70A1" w:rsidRPr="003057F4" w14:paraId="3ADDFA4C" w14:textId="77777777" w:rsidTr="0094728D">
        <w:trPr>
          <w:trHeight w:val="893"/>
        </w:trPr>
        <w:tc>
          <w:tcPr>
            <w:tcW w:w="1232" w:type="dxa"/>
            <w:vAlign w:val="center"/>
          </w:tcPr>
          <w:p w14:paraId="1A532D23" w14:textId="77777777" w:rsidR="00717F52" w:rsidRDefault="00996A2F" w:rsidP="00717F52">
            <w:pPr>
              <w:spacing w:after="200" w:line="276" w:lineRule="auto"/>
              <w:contextualSpacing/>
              <w:jc w:val="center"/>
              <w:rPr>
                <w:rFonts w:asciiTheme="majorBidi" w:eastAsia="Calibri" w:hAnsiTheme="majorBidi" w:cstheme="majorBidi"/>
                <w:sz w:val="18"/>
                <w:szCs w:val="18"/>
              </w:rPr>
            </w:pPr>
            <w:proofErr w:type="spellStart"/>
            <w:r>
              <w:rPr>
                <w:rFonts w:asciiTheme="majorBidi" w:eastAsia="Calibri" w:hAnsiTheme="majorBidi" w:cstheme="majorBidi"/>
                <w:sz w:val="18"/>
                <w:szCs w:val="18"/>
              </w:rPr>
              <w:t>Monteverde</w:t>
            </w:r>
            <w:proofErr w:type="spellEnd"/>
            <w:r>
              <w:rPr>
                <w:rFonts w:asciiTheme="majorBidi" w:eastAsia="Calibri" w:hAnsiTheme="majorBidi" w:cstheme="majorBidi"/>
                <w:sz w:val="18"/>
                <w:szCs w:val="18"/>
              </w:rPr>
              <w:t xml:space="preserve"> S</w:t>
            </w:r>
          </w:p>
          <w:p w14:paraId="03F755C2" w14:textId="77777777" w:rsidR="00996A2F" w:rsidRDefault="00996A2F"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2016</w:t>
            </w:r>
          </w:p>
          <w:p w14:paraId="42A1B63D" w14:textId="77777777" w:rsidR="00996A2F" w:rsidRPr="003057F4" w:rsidRDefault="00996A2F" w:rsidP="00AF7D8B">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Switzerland</w:t>
            </w:r>
            <w:r w:rsidR="00AF7D8B">
              <w:rPr>
                <w:rFonts w:asciiTheme="majorBidi" w:eastAsia="Calibri" w:hAnsiTheme="majorBidi" w:cstheme="majorBidi"/>
                <w:sz w:val="18"/>
                <w:szCs w:val="18"/>
              </w:rPr>
              <w:t xml:space="preserve"> </w:t>
            </w:r>
            <w:r w:rsidR="00AF7D8B">
              <w:rPr>
                <w:rFonts w:asciiTheme="majorBidi" w:eastAsia="Calibri" w:hAnsiTheme="majorBidi" w:cstheme="majorBidi"/>
                <w:sz w:val="18"/>
                <w:szCs w:val="18"/>
              </w:rPr>
              <w:fldChar w:fldCharType="begin"/>
            </w:r>
            <w:r w:rsidR="00AF7D8B">
              <w:rPr>
                <w:rFonts w:asciiTheme="majorBidi" w:eastAsia="Calibri" w:hAnsiTheme="majorBidi" w:cstheme="majorBidi"/>
                <w:sz w:val="18"/>
                <w:szCs w:val="18"/>
              </w:rPr>
              <w:instrText xml:space="preserve"> ADDIN EN.CITE &lt;EndNote&gt;&lt;Cite&gt;&lt;Author&gt;S&lt;/Author&gt;&lt;Year&gt;2016&lt;/Year&gt;&lt;RecNum&gt;34&lt;/RecNum&gt;&lt;DisplayText&gt;(34)&lt;/DisplayText&gt;&lt;record&gt;&lt;rec-number&gt;34&lt;/rec-number&gt;&lt;foreign-keys&gt;&lt;key app="EN" db-id="z9vs9xsx3252fqewvt3xpz975r5wxfrtps29" timestamp="1558631786"&gt;34&lt;/key&gt;&lt;/foreign-keys&gt;&lt;ref-type name="Journal Article"&gt;17&lt;/ref-type&gt;&lt;contributors&gt;&lt;authors&gt;&lt;author&gt;Monteverde S&lt;/author&gt;&lt;/authors&gt;&lt;/contributors&gt;&lt;titles&gt;&lt;title&gt;Caring for tomorrow’s workforce: Moral resilience and healthcare ethics education&lt;/title&gt;&lt;secondary-title&gt;Nursing Ethics&amp;#xD;&lt;/secondary-title&gt;&lt;/titles&gt;&lt;pages&gt;104-116&lt;/pages&gt;&lt;volume&gt;23&lt;/volume&gt;&lt;number&gt;1&lt;/number&gt;&lt;dates&gt;&lt;year&gt;2016&lt;/year&gt;&lt;/dates&gt;&lt;urls&gt;&lt;/urls&gt;&lt;/record&gt;&lt;/Cite&gt;&lt;/EndNote&gt;</w:instrText>
            </w:r>
            <w:r w:rsidR="00AF7D8B">
              <w:rPr>
                <w:rFonts w:asciiTheme="majorBidi" w:eastAsia="Calibri" w:hAnsiTheme="majorBidi" w:cstheme="majorBidi"/>
                <w:sz w:val="18"/>
                <w:szCs w:val="18"/>
              </w:rPr>
              <w:fldChar w:fldCharType="separate"/>
            </w:r>
            <w:r w:rsidR="00AF7D8B">
              <w:rPr>
                <w:rFonts w:asciiTheme="majorBidi" w:eastAsia="Calibri" w:hAnsiTheme="majorBidi" w:cstheme="majorBidi"/>
                <w:noProof/>
                <w:sz w:val="18"/>
                <w:szCs w:val="18"/>
              </w:rPr>
              <w:t>(34)</w:t>
            </w:r>
            <w:r w:rsidR="00AF7D8B">
              <w:rPr>
                <w:rFonts w:asciiTheme="majorBidi" w:eastAsia="Calibri" w:hAnsiTheme="majorBidi" w:cstheme="majorBidi"/>
                <w:sz w:val="18"/>
                <w:szCs w:val="18"/>
              </w:rPr>
              <w:fldChar w:fldCharType="end"/>
            </w:r>
          </w:p>
        </w:tc>
        <w:tc>
          <w:tcPr>
            <w:tcW w:w="0" w:type="auto"/>
            <w:vAlign w:val="center"/>
          </w:tcPr>
          <w:p w14:paraId="50D915EE" w14:textId="77777777" w:rsidR="00717F52" w:rsidRPr="003057F4" w:rsidRDefault="00B46886" w:rsidP="00B46886">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w:t>
            </w:r>
            <w:r w:rsidR="00996A2F" w:rsidRPr="00996A2F">
              <w:rPr>
                <w:rFonts w:asciiTheme="majorBidi" w:eastAsia="Calibri" w:hAnsiTheme="majorBidi" w:cstheme="majorBidi"/>
                <w:sz w:val="18"/>
                <w:szCs w:val="18"/>
              </w:rPr>
              <w:t xml:space="preserve">uantitative pre–post interventional study </w:t>
            </w:r>
          </w:p>
        </w:tc>
        <w:tc>
          <w:tcPr>
            <w:tcW w:w="0" w:type="auto"/>
            <w:vAlign w:val="center"/>
          </w:tcPr>
          <w:p w14:paraId="332B2826" w14:textId="77777777" w:rsidR="00717F52" w:rsidRPr="003057F4" w:rsidRDefault="00B46886"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Nursing students (n=166)</w:t>
            </w:r>
          </w:p>
        </w:tc>
        <w:tc>
          <w:tcPr>
            <w:tcW w:w="0" w:type="auto"/>
            <w:vAlign w:val="center"/>
          </w:tcPr>
          <w:p w14:paraId="19B007BC" w14:textId="77777777" w:rsidR="00717F52" w:rsidRPr="003057F4" w:rsidRDefault="00B46886" w:rsidP="00B46886">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H</w:t>
            </w:r>
            <w:r w:rsidRPr="00B46886">
              <w:rPr>
                <w:rFonts w:asciiTheme="majorBidi" w:eastAsia="Calibri" w:hAnsiTheme="majorBidi" w:cstheme="majorBidi"/>
                <w:sz w:val="18"/>
                <w:szCs w:val="18"/>
              </w:rPr>
              <w:t xml:space="preserve">ealthcare ethics education </w:t>
            </w:r>
          </w:p>
        </w:tc>
        <w:tc>
          <w:tcPr>
            <w:tcW w:w="0" w:type="auto"/>
          </w:tcPr>
          <w:p w14:paraId="1125672E" w14:textId="77777777" w:rsidR="00B46886" w:rsidRDefault="00B46886" w:rsidP="00717F52">
            <w:pPr>
              <w:contextualSpacing/>
              <w:jc w:val="center"/>
              <w:rPr>
                <w:rFonts w:asciiTheme="majorBidi" w:eastAsia="Calibri" w:hAnsiTheme="majorBidi" w:cstheme="majorBidi"/>
                <w:sz w:val="18"/>
                <w:szCs w:val="18"/>
              </w:rPr>
            </w:pPr>
          </w:p>
          <w:p w14:paraId="62F405CF" w14:textId="77777777" w:rsidR="00B46886" w:rsidRDefault="00B46886" w:rsidP="00717F52">
            <w:pPr>
              <w:contextualSpacing/>
              <w:jc w:val="center"/>
              <w:rPr>
                <w:rFonts w:asciiTheme="majorBidi" w:eastAsia="Calibri" w:hAnsiTheme="majorBidi" w:cstheme="majorBidi"/>
                <w:sz w:val="18"/>
                <w:szCs w:val="18"/>
              </w:rPr>
            </w:pPr>
          </w:p>
          <w:p w14:paraId="468FB595" w14:textId="77777777" w:rsidR="00717F52" w:rsidRDefault="00B46886"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p>
          <w:p w14:paraId="1235F7BD" w14:textId="77777777" w:rsidR="00B46886" w:rsidRPr="003057F4" w:rsidRDefault="00B46886" w:rsidP="00717F52">
            <w:pPr>
              <w:contextualSpacing/>
              <w:jc w:val="center"/>
              <w:rPr>
                <w:rFonts w:asciiTheme="majorBidi" w:eastAsia="Calibri" w:hAnsiTheme="majorBidi" w:cstheme="majorBidi"/>
                <w:sz w:val="18"/>
                <w:szCs w:val="18"/>
              </w:rPr>
            </w:pPr>
          </w:p>
        </w:tc>
        <w:tc>
          <w:tcPr>
            <w:tcW w:w="0" w:type="auto"/>
            <w:vAlign w:val="center"/>
          </w:tcPr>
          <w:p w14:paraId="3B6DC2A3" w14:textId="77777777" w:rsidR="00717F52" w:rsidRPr="003057F4" w:rsidRDefault="00B46886"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Moral resilience</w:t>
            </w:r>
          </w:p>
        </w:tc>
        <w:tc>
          <w:tcPr>
            <w:tcW w:w="0" w:type="auto"/>
            <w:vAlign w:val="center"/>
          </w:tcPr>
          <w:p w14:paraId="7CD0AACC" w14:textId="77777777" w:rsidR="00717F52" w:rsidRPr="003057F4" w:rsidRDefault="00B46886" w:rsidP="00B46886">
            <w:pPr>
              <w:jc w:val="center"/>
              <w:rPr>
                <w:rFonts w:asciiTheme="majorBidi" w:eastAsia="Calibri" w:hAnsiTheme="majorBidi" w:cstheme="majorBidi"/>
                <w:sz w:val="18"/>
                <w:szCs w:val="18"/>
              </w:rPr>
            </w:pPr>
            <w:r w:rsidRPr="00B46886">
              <w:rPr>
                <w:rFonts w:asciiTheme="majorBidi" w:eastAsia="Calibri" w:hAnsiTheme="majorBidi" w:cstheme="majorBidi"/>
                <w:sz w:val="18"/>
                <w:szCs w:val="18"/>
              </w:rPr>
              <w:t>Healthcare ethics education in providing students with</w:t>
            </w:r>
            <w:r>
              <w:rPr>
                <w:rFonts w:asciiTheme="majorBidi" w:eastAsia="Calibri" w:hAnsiTheme="majorBidi" w:cstheme="majorBidi"/>
                <w:sz w:val="18"/>
                <w:szCs w:val="18"/>
              </w:rPr>
              <w:t xml:space="preserve"> </w:t>
            </w:r>
            <w:r w:rsidRPr="00B46886">
              <w:rPr>
                <w:rFonts w:asciiTheme="majorBidi" w:eastAsia="Calibri" w:hAnsiTheme="majorBidi" w:cstheme="majorBidi"/>
                <w:sz w:val="18"/>
                <w:szCs w:val="18"/>
              </w:rPr>
              <w:t>transformative knowledge that fosters moral resilience.</w:t>
            </w:r>
          </w:p>
        </w:tc>
        <w:tc>
          <w:tcPr>
            <w:tcW w:w="0" w:type="auto"/>
            <w:vAlign w:val="center"/>
          </w:tcPr>
          <w:p w14:paraId="6C354E2A" w14:textId="77777777" w:rsidR="00B46886" w:rsidRPr="003057F4" w:rsidRDefault="00B46886" w:rsidP="00B46886">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14:paraId="54049D6A" w14:textId="77777777" w:rsidR="00B46886" w:rsidRPr="003057F4" w:rsidRDefault="00B46886" w:rsidP="00B46886">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14:paraId="5017C499" w14:textId="77777777" w:rsidR="00717F52" w:rsidRPr="003057F4" w:rsidRDefault="00B46886" w:rsidP="00B46886">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4D70A1" w:rsidRPr="003057F4" w14:paraId="6B443147" w14:textId="77777777" w:rsidTr="0094728D">
        <w:trPr>
          <w:trHeight w:val="983"/>
        </w:trPr>
        <w:tc>
          <w:tcPr>
            <w:tcW w:w="1232" w:type="dxa"/>
            <w:vAlign w:val="center"/>
          </w:tcPr>
          <w:p w14:paraId="70D811D8" w14:textId="77777777" w:rsidR="00717F52" w:rsidRDefault="00A845D3" w:rsidP="00717F52">
            <w:pPr>
              <w:spacing w:after="200" w:line="276" w:lineRule="auto"/>
              <w:contextualSpacing/>
              <w:jc w:val="center"/>
              <w:rPr>
                <w:rFonts w:asciiTheme="majorBidi" w:eastAsia="Calibri" w:hAnsiTheme="majorBidi" w:cstheme="majorBidi"/>
                <w:sz w:val="18"/>
                <w:szCs w:val="18"/>
              </w:rPr>
            </w:pPr>
            <w:proofErr w:type="spellStart"/>
            <w:r>
              <w:rPr>
                <w:rFonts w:asciiTheme="majorBidi" w:eastAsia="Calibri" w:hAnsiTheme="majorBidi" w:cstheme="majorBidi"/>
                <w:sz w:val="18"/>
                <w:szCs w:val="18"/>
              </w:rPr>
              <w:t>Trobec</w:t>
            </w:r>
            <w:proofErr w:type="spellEnd"/>
            <w:r>
              <w:rPr>
                <w:rFonts w:asciiTheme="majorBidi" w:eastAsia="Calibri" w:hAnsiTheme="majorBidi" w:cstheme="majorBidi"/>
                <w:sz w:val="18"/>
                <w:szCs w:val="18"/>
              </w:rPr>
              <w:t xml:space="preserve"> I</w:t>
            </w:r>
          </w:p>
          <w:p w14:paraId="2C317C50" w14:textId="77777777" w:rsidR="00A845D3" w:rsidRDefault="00A845D3"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2015</w:t>
            </w:r>
          </w:p>
          <w:p w14:paraId="017AD1D2" w14:textId="77777777" w:rsidR="00A845D3" w:rsidRPr="003057F4" w:rsidRDefault="00A845D3" w:rsidP="00AF7D8B">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Australia</w:t>
            </w:r>
            <w:r w:rsidR="00AF7D8B">
              <w:rPr>
                <w:rFonts w:asciiTheme="majorBidi" w:eastAsia="Calibri" w:hAnsiTheme="majorBidi" w:cstheme="majorBidi"/>
                <w:sz w:val="18"/>
                <w:szCs w:val="18"/>
              </w:rPr>
              <w:t xml:space="preserve"> </w:t>
            </w:r>
            <w:r w:rsidR="00AF7D8B">
              <w:rPr>
                <w:rFonts w:asciiTheme="majorBidi" w:eastAsia="Calibri" w:hAnsiTheme="majorBidi" w:cstheme="majorBidi"/>
                <w:sz w:val="18"/>
                <w:szCs w:val="18"/>
              </w:rPr>
              <w:fldChar w:fldCharType="begin"/>
            </w:r>
            <w:r w:rsidR="00AF7D8B">
              <w:rPr>
                <w:rFonts w:asciiTheme="majorBidi" w:eastAsia="Calibri" w:hAnsiTheme="majorBidi" w:cstheme="majorBidi"/>
                <w:sz w:val="18"/>
                <w:szCs w:val="18"/>
              </w:rPr>
              <w:instrText xml:space="preserve"> ADDIN EN.CITE &lt;EndNote&gt;&lt;Cite&gt;&lt;Author&gt;Trobec I&lt;/Author&gt;&lt;Year&gt;2015&lt;/Year&gt;&lt;RecNum&gt;35&lt;/RecNum&gt;&lt;DisplayText&gt;(36)&lt;/DisplayText&gt;&lt;record&gt;&lt;rec-number&gt;35&lt;/rec-number&gt;&lt;foreign-keys&gt;&lt;key app="EN" db-id="z9vs9xsx3252fqewvt3xpz975r5wxfrtps29" timestamp="1558631965"&gt;35&lt;/key&gt;&lt;/foreign-keys&gt;&lt;ref-type name="Journal Article"&gt;17&lt;/ref-type&gt;&lt;contributors&gt;&lt;authors&gt;&lt;author&gt;Trobec I, Istenic Starcic A&lt;/author&gt;&lt;/authors&gt;&lt;/contributors&gt;&lt;titles&gt;&lt;title&gt;Developing nursing ethical competences online versus in the traditional classroom&lt;/title&gt;&lt;secondary-title&gt;Nursing Ethics&amp;#xD;&lt;/secondary-title&gt;&lt;/titles&gt;&lt;pages&gt;352-366&lt;/pages&gt;&lt;volume&gt;22&lt;/volume&gt;&lt;number&gt;3&lt;/number&gt;&lt;dates&gt;&lt;year&gt;2015&lt;/year&gt;&lt;/dates&gt;&lt;urls&gt;&lt;/urls&gt;&lt;/record&gt;&lt;/Cite&gt;&lt;/EndNote&gt;</w:instrText>
            </w:r>
            <w:r w:rsidR="00AF7D8B">
              <w:rPr>
                <w:rFonts w:asciiTheme="majorBidi" w:eastAsia="Calibri" w:hAnsiTheme="majorBidi" w:cstheme="majorBidi"/>
                <w:sz w:val="18"/>
                <w:szCs w:val="18"/>
              </w:rPr>
              <w:fldChar w:fldCharType="separate"/>
            </w:r>
            <w:r w:rsidR="00AF7D8B">
              <w:rPr>
                <w:rFonts w:asciiTheme="majorBidi" w:eastAsia="Calibri" w:hAnsiTheme="majorBidi" w:cstheme="majorBidi"/>
                <w:noProof/>
                <w:sz w:val="18"/>
                <w:szCs w:val="18"/>
              </w:rPr>
              <w:t>(36)</w:t>
            </w:r>
            <w:r w:rsidR="00AF7D8B">
              <w:rPr>
                <w:rFonts w:asciiTheme="majorBidi" w:eastAsia="Calibri" w:hAnsiTheme="majorBidi" w:cstheme="majorBidi"/>
                <w:sz w:val="18"/>
                <w:szCs w:val="18"/>
              </w:rPr>
              <w:fldChar w:fldCharType="end"/>
            </w:r>
          </w:p>
        </w:tc>
        <w:tc>
          <w:tcPr>
            <w:tcW w:w="0" w:type="auto"/>
            <w:vAlign w:val="center"/>
          </w:tcPr>
          <w:p w14:paraId="5FD02713" w14:textId="77777777" w:rsidR="00276D3C" w:rsidRPr="003057F4" w:rsidRDefault="00276D3C" w:rsidP="00276D3C">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Pr="003057F4">
              <w:rPr>
                <w:rFonts w:asciiTheme="majorBidi" w:eastAsia="Calibri" w:hAnsiTheme="majorBidi" w:cstheme="majorBidi"/>
                <w:sz w:val="18"/>
                <w:szCs w:val="18"/>
              </w:rPr>
              <w:t>-experimental</w:t>
            </w:r>
          </w:p>
          <w:p w14:paraId="4F77F02D" w14:textId="77777777" w:rsidR="00276D3C" w:rsidRPr="003057F4" w:rsidRDefault="00276D3C" w:rsidP="00276D3C">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14:paraId="4745BF58" w14:textId="77777777" w:rsidR="00717F52" w:rsidRPr="003057F4" w:rsidRDefault="00276D3C" w:rsidP="00276D3C">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tc>
        <w:tc>
          <w:tcPr>
            <w:tcW w:w="0" w:type="auto"/>
            <w:vAlign w:val="center"/>
          </w:tcPr>
          <w:p w14:paraId="59CA7A5E" w14:textId="77777777" w:rsidR="00717F52" w:rsidRPr="003057F4" w:rsidRDefault="00276D3C" w:rsidP="00276D3C">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F</w:t>
            </w:r>
            <w:r w:rsidRPr="00276D3C">
              <w:rPr>
                <w:rFonts w:asciiTheme="majorBidi" w:eastAsia="Calibri" w:hAnsiTheme="majorBidi" w:cstheme="majorBidi"/>
                <w:sz w:val="18"/>
                <w:szCs w:val="18"/>
              </w:rPr>
              <w:t>irst-year nursing students (</w:t>
            </w:r>
            <w:r>
              <w:rPr>
                <w:rFonts w:asciiTheme="majorBidi" w:eastAsia="Calibri" w:hAnsiTheme="majorBidi" w:cstheme="majorBidi"/>
                <w:sz w:val="18"/>
                <w:szCs w:val="18"/>
              </w:rPr>
              <w:t>n=211</w:t>
            </w:r>
            <w:r w:rsidRPr="00276D3C">
              <w:rPr>
                <w:rFonts w:asciiTheme="majorBidi" w:eastAsia="Calibri" w:hAnsiTheme="majorBidi" w:cstheme="majorBidi"/>
                <w:sz w:val="18"/>
                <w:szCs w:val="18"/>
              </w:rPr>
              <w:t>)</w:t>
            </w:r>
          </w:p>
        </w:tc>
        <w:tc>
          <w:tcPr>
            <w:tcW w:w="0" w:type="auto"/>
            <w:vAlign w:val="center"/>
          </w:tcPr>
          <w:p w14:paraId="47C55B77" w14:textId="77777777" w:rsidR="00717F52" w:rsidRPr="003057F4" w:rsidRDefault="00276D3C"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L</w:t>
            </w:r>
            <w:r w:rsidRPr="00276D3C">
              <w:rPr>
                <w:rFonts w:asciiTheme="majorBidi" w:eastAsia="Calibri" w:hAnsiTheme="majorBidi" w:cstheme="majorBidi"/>
                <w:sz w:val="18"/>
                <w:szCs w:val="18"/>
              </w:rPr>
              <w:t>earning methods online</w:t>
            </w:r>
          </w:p>
        </w:tc>
        <w:tc>
          <w:tcPr>
            <w:tcW w:w="0" w:type="auto"/>
          </w:tcPr>
          <w:p w14:paraId="7952AC9C" w14:textId="77777777" w:rsidR="00276D3C" w:rsidRDefault="00276D3C" w:rsidP="00276D3C">
            <w:pPr>
              <w:contextualSpacing/>
              <w:rPr>
                <w:rFonts w:asciiTheme="majorBidi" w:eastAsia="Calibri" w:hAnsiTheme="majorBidi" w:cstheme="majorBidi"/>
                <w:sz w:val="18"/>
                <w:szCs w:val="18"/>
              </w:rPr>
            </w:pPr>
          </w:p>
          <w:p w14:paraId="73B4C857" w14:textId="77777777" w:rsidR="00276D3C" w:rsidRPr="00276D3C" w:rsidRDefault="00276D3C" w:rsidP="00276D3C">
            <w:pPr>
              <w:contextualSpacing/>
              <w:rPr>
                <w:rFonts w:asciiTheme="majorBidi" w:eastAsia="Calibri" w:hAnsiTheme="majorBidi" w:cstheme="majorBidi"/>
                <w:sz w:val="18"/>
                <w:szCs w:val="18"/>
              </w:rPr>
            </w:pPr>
            <w:r>
              <w:rPr>
                <w:rFonts w:asciiTheme="majorBidi" w:eastAsia="Calibri" w:hAnsiTheme="majorBidi" w:cstheme="majorBidi"/>
                <w:sz w:val="18"/>
                <w:szCs w:val="18"/>
              </w:rPr>
              <w:t>T</w:t>
            </w:r>
            <w:r w:rsidRPr="00276D3C">
              <w:rPr>
                <w:rFonts w:asciiTheme="majorBidi" w:eastAsia="Calibri" w:hAnsiTheme="majorBidi" w:cstheme="majorBidi"/>
                <w:sz w:val="18"/>
                <w:szCs w:val="18"/>
              </w:rPr>
              <w:t>raditional</w:t>
            </w:r>
          </w:p>
          <w:p w14:paraId="7976B28E" w14:textId="77777777" w:rsidR="00717F52" w:rsidRPr="003057F4" w:rsidRDefault="00276D3C" w:rsidP="00276D3C">
            <w:pPr>
              <w:contextualSpacing/>
              <w:rPr>
                <w:rFonts w:asciiTheme="majorBidi" w:eastAsia="Calibri" w:hAnsiTheme="majorBidi" w:cstheme="majorBidi"/>
                <w:sz w:val="18"/>
                <w:szCs w:val="18"/>
              </w:rPr>
            </w:pPr>
            <w:r w:rsidRPr="00276D3C">
              <w:rPr>
                <w:rFonts w:asciiTheme="majorBidi" w:eastAsia="Calibri" w:hAnsiTheme="majorBidi" w:cstheme="majorBidi"/>
                <w:sz w:val="18"/>
                <w:szCs w:val="18"/>
              </w:rPr>
              <w:t>classroom</w:t>
            </w:r>
          </w:p>
        </w:tc>
        <w:tc>
          <w:tcPr>
            <w:tcW w:w="0" w:type="auto"/>
            <w:vAlign w:val="center"/>
          </w:tcPr>
          <w:p w14:paraId="59ACE2A7" w14:textId="77777777" w:rsidR="00717F52" w:rsidRPr="003057F4" w:rsidRDefault="00276D3C"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E</w:t>
            </w:r>
            <w:r w:rsidRPr="00276D3C">
              <w:rPr>
                <w:rFonts w:asciiTheme="majorBidi" w:eastAsia="Calibri" w:hAnsiTheme="majorBidi" w:cstheme="majorBidi"/>
                <w:sz w:val="18"/>
                <w:szCs w:val="18"/>
              </w:rPr>
              <w:t>thical competences</w:t>
            </w:r>
          </w:p>
        </w:tc>
        <w:tc>
          <w:tcPr>
            <w:tcW w:w="0" w:type="auto"/>
            <w:vAlign w:val="center"/>
          </w:tcPr>
          <w:p w14:paraId="587FFE41" w14:textId="77777777" w:rsidR="00717F52" w:rsidRPr="003057F4" w:rsidRDefault="00276D3C" w:rsidP="00276D3C">
            <w:pPr>
              <w:jc w:val="center"/>
              <w:rPr>
                <w:rFonts w:asciiTheme="majorBidi" w:eastAsia="Calibri" w:hAnsiTheme="majorBidi" w:cstheme="majorBidi"/>
                <w:sz w:val="18"/>
                <w:szCs w:val="18"/>
              </w:rPr>
            </w:pPr>
            <w:r w:rsidRPr="00276D3C">
              <w:rPr>
                <w:rFonts w:asciiTheme="majorBidi" w:eastAsia="Calibri" w:hAnsiTheme="majorBidi" w:cstheme="majorBidi"/>
                <w:sz w:val="18"/>
                <w:szCs w:val="18"/>
              </w:rPr>
              <w:t>Students develop ethical competence through</w:t>
            </w:r>
            <w:r>
              <w:t xml:space="preserve"> </w:t>
            </w:r>
            <w:r w:rsidRPr="00276D3C">
              <w:rPr>
                <w:rFonts w:asciiTheme="majorBidi" w:eastAsia="Calibri" w:hAnsiTheme="majorBidi" w:cstheme="majorBidi"/>
                <w:sz w:val="18"/>
                <w:szCs w:val="18"/>
              </w:rPr>
              <w:t xml:space="preserve">active engagement in a group work, role play and </w:t>
            </w:r>
            <w:r>
              <w:rPr>
                <w:rFonts w:asciiTheme="majorBidi" w:eastAsia="Calibri" w:hAnsiTheme="majorBidi" w:cstheme="majorBidi"/>
                <w:sz w:val="18"/>
                <w:szCs w:val="18"/>
              </w:rPr>
              <w:t>d</w:t>
            </w:r>
            <w:r w:rsidRPr="00276D3C">
              <w:rPr>
                <w:rFonts w:asciiTheme="majorBidi" w:eastAsia="Calibri" w:hAnsiTheme="majorBidi" w:cstheme="majorBidi"/>
                <w:sz w:val="18"/>
                <w:szCs w:val="18"/>
              </w:rPr>
              <w:t>iscussion, and there is no difference between online or</w:t>
            </w:r>
            <w:r>
              <w:rPr>
                <w:rFonts w:asciiTheme="majorBidi" w:eastAsia="Calibri" w:hAnsiTheme="majorBidi" w:cstheme="majorBidi"/>
                <w:sz w:val="18"/>
                <w:szCs w:val="18"/>
              </w:rPr>
              <w:t xml:space="preserve"> </w:t>
            </w:r>
            <w:r w:rsidRPr="00276D3C">
              <w:rPr>
                <w:rFonts w:asciiTheme="majorBidi" w:eastAsia="Calibri" w:hAnsiTheme="majorBidi" w:cstheme="majorBidi"/>
                <w:sz w:val="18"/>
                <w:szCs w:val="18"/>
              </w:rPr>
              <w:t>traditional learning settings</w:t>
            </w:r>
          </w:p>
        </w:tc>
        <w:tc>
          <w:tcPr>
            <w:tcW w:w="0" w:type="auto"/>
            <w:vAlign w:val="center"/>
          </w:tcPr>
          <w:p w14:paraId="4149D86F" w14:textId="77777777" w:rsidR="00276D3C" w:rsidRPr="00276D3C" w:rsidRDefault="00276D3C" w:rsidP="00276D3C">
            <w:pPr>
              <w:jc w:val="center"/>
              <w:rPr>
                <w:rFonts w:asciiTheme="majorBidi" w:eastAsia="Calibri" w:hAnsiTheme="majorBidi" w:cstheme="majorBidi"/>
                <w:sz w:val="18"/>
                <w:szCs w:val="18"/>
              </w:rPr>
            </w:pPr>
            <w:r w:rsidRPr="00276D3C">
              <w:rPr>
                <w:rFonts w:asciiTheme="majorBidi" w:eastAsia="Calibri" w:hAnsiTheme="majorBidi" w:cstheme="majorBidi"/>
                <w:sz w:val="18"/>
                <w:szCs w:val="18"/>
              </w:rPr>
              <w:t>Q1 to Q14</w:t>
            </w:r>
          </w:p>
          <w:p w14:paraId="4900E57A" w14:textId="77777777" w:rsidR="00276D3C" w:rsidRPr="00276D3C" w:rsidRDefault="00276D3C" w:rsidP="00276D3C">
            <w:pPr>
              <w:jc w:val="center"/>
              <w:rPr>
                <w:rFonts w:asciiTheme="majorBidi" w:eastAsia="Calibri" w:hAnsiTheme="majorBidi" w:cstheme="majorBidi"/>
                <w:sz w:val="18"/>
                <w:szCs w:val="18"/>
              </w:rPr>
            </w:pP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p>
          <w:p w14:paraId="42705A47" w14:textId="77777777" w:rsidR="00717F52" w:rsidRPr="003057F4" w:rsidRDefault="00276D3C" w:rsidP="00276D3C">
            <w:pPr>
              <w:spacing w:after="200" w:line="276" w:lineRule="auto"/>
              <w:jc w:val="center"/>
              <w:rPr>
                <w:rFonts w:asciiTheme="majorBidi" w:eastAsia="Calibri" w:hAnsiTheme="majorBidi" w:cstheme="majorBidi"/>
                <w:sz w:val="18"/>
                <w:szCs w:val="18"/>
              </w:rPr>
            </w:pP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p>
        </w:tc>
      </w:tr>
      <w:tr w:rsidR="004D70A1" w:rsidRPr="003057F4" w14:paraId="6D28FF6A" w14:textId="77777777" w:rsidTr="0094728D">
        <w:trPr>
          <w:trHeight w:val="1127"/>
        </w:trPr>
        <w:tc>
          <w:tcPr>
            <w:tcW w:w="1232" w:type="dxa"/>
            <w:vAlign w:val="center"/>
          </w:tcPr>
          <w:p w14:paraId="322368AE" w14:textId="77777777" w:rsidR="00717F52" w:rsidRDefault="00EA5201" w:rsidP="00717F52">
            <w:pPr>
              <w:contextualSpacing/>
              <w:jc w:val="center"/>
              <w:rPr>
                <w:rFonts w:asciiTheme="majorBidi" w:eastAsia="Calibri" w:hAnsiTheme="majorBidi" w:cstheme="majorBidi"/>
                <w:sz w:val="18"/>
                <w:szCs w:val="18"/>
              </w:rPr>
            </w:pPr>
            <w:proofErr w:type="spellStart"/>
            <w:r>
              <w:rPr>
                <w:rFonts w:asciiTheme="majorBidi" w:eastAsia="Calibri" w:hAnsiTheme="majorBidi" w:cstheme="majorBidi"/>
                <w:sz w:val="18"/>
                <w:szCs w:val="18"/>
              </w:rPr>
              <w:t>Khalili</w:t>
            </w:r>
            <w:proofErr w:type="spellEnd"/>
            <w:r>
              <w:rPr>
                <w:rFonts w:asciiTheme="majorBidi" w:eastAsia="Calibri" w:hAnsiTheme="majorBidi" w:cstheme="majorBidi"/>
                <w:sz w:val="18"/>
                <w:szCs w:val="18"/>
              </w:rPr>
              <w:t xml:space="preserve"> A</w:t>
            </w:r>
          </w:p>
          <w:p w14:paraId="1373A6AB" w14:textId="77777777" w:rsidR="00EA5201" w:rsidRDefault="00EA5201"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2017</w:t>
            </w:r>
          </w:p>
          <w:p w14:paraId="56CD9E39" w14:textId="77777777" w:rsidR="00EA5201" w:rsidRDefault="00EA5201" w:rsidP="00AF7D8B">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Iran</w:t>
            </w:r>
            <w:r w:rsidR="00AF7D8B">
              <w:rPr>
                <w:rFonts w:asciiTheme="majorBidi" w:eastAsia="Calibri" w:hAnsiTheme="majorBidi" w:cstheme="majorBidi"/>
                <w:sz w:val="18"/>
                <w:szCs w:val="18"/>
              </w:rPr>
              <w:t xml:space="preserve"> </w:t>
            </w:r>
            <w:r w:rsidR="00AF7D8B">
              <w:rPr>
                <w:rFonts w:asciiTheme="majorBidi" w:eastAsia="Calibri" w:hAnsiTheme="majorBidi" w:cstheme="majorBidi"/>
                <w:sz w:val="18"/>
                <w:szCs w:val="18"/>
              </w:rPr>
              <w:fldChar w:fldCharType="begin"/>
            </w:r>
            <w:r w:rsidR="00AF7D8B">
              <w:rPr>
                <w:rFonts w:asciiTheme="majorBidi" w:eastAsia="Calibri" w:hAnsiTheme="majorBidi" w:cstheme="majorBidi"/>
                <w:sz w:val="18"/>
                <w:szCs w:val="18"/>
              </w:rPr>
              <w:instrText xml:space="preserve"> ADDIN EN.CITE &lt;EndNote&gt;&lt;Cite&gt;&lt;Author&gt;Khalili A&lt;/Author&gt;&lt;Year&gt;2017&lt;/Year&gt;&lt;RecNum&gt;36&lt;/RecNum&gt;&lt;DisplayText&gt;(27)&lt;/DisplayText&gt;&lt;record&gt;&lt;rec-number&gt;36&lt;/rec-number&gt;&lt;foreign-keys&gt;&lt;key app="EN" db-id="z9vs9xsx3252fqewvt3xpz975r5wxfrtps29" timestamp="1558632279"&gt;36&lt;/key&gt;&lt;/foreign-keys&gt;&lt;ref-type name="Journal Article"&gt;17&lt;/ref-type&gt;&lt;contributors&gt;&lt;authors&gt;&lt;author&gt;Khalili A,  Almasi S, Joonbakhsh F, Ahmadinia H,  Davodi M&lt;/author&gt;&lt;/authors&gt;&lt;/contributors&gt;&lt;titles&gt;&lt;title&gt;Comparative study of the impact of professional ethics education using lecture and multimedia software on knowledge of nursing students.&lt;/title&gt;&lt;secondary-title&gt;Research Journal of Pharmaceutical, Biological and Chemical Sciences&lt;/secondary-title&gt;&lt;/titles&gt;&lt;periodical&gt;&lt;full-title&gt;Research Journal of Pharmaceutical, Biological and Chemical Sciences&lt;/full-title&gt;&lt;/periodical&gt;&lt;pages&gt;212-216&lt;/pages&gt;&lt;volume&gt;8&lt;/volume&gt;&lt;number&gt;2&lt;/number&gt;&lt;dates&gt;&lt;year&gt;2017&lt;/year&gt;&lt;/dates&gt;&lt;urls&gt;&lt;/urls&gt;&lt;/record&gt;&lt;/Cite&gt;&lt;/EndNote&gt;</w:instrText>
            </w:r>
            <w:r w:rsidR="00AF7D8B">
              <w:rPr>
                <w:rFonts w:asciiTheme="majorBidi" w:eastAsia="Calibri" w:hAnsiTheme="majorBidi" w:cstheme="majorBidi"/>
                <w:sz w:val="18"/>
                <w:szCs w:val="18"/>
              </w:rPr>
              <w:fldChar w:fldCharType="separate"/>
            </w:r>
            <w:r w:rsidR="00AF7D8B">
              <w:rPr>
                <w:rFonts w:asciiTheme="majorBidi" w:eastAsia="Calibri" w:hAnsiTheme="majorBidi" w:cstheme="majorBidi"/>
                <w:noProof/>
                <w:sz w:val="18"/>
                <w:szCs w:val="18"/>
              </w:rPr>
              <w:t>(27)</w:t>
            </w:r>
            <w:r w:rsidR="00AF7D8B">
              <w:rPr>
                <w:rFonts w:asciiTheme="majorBidi" w:eastAsia="Calibri" w:hAnsiTheme="majorBidi" w:cstheme="majorBidi"/>
                <w:sz w:val="18"/>
                <w:szCs w:val="18"/>
              </w:rPr>
              <w:fldChar w:fldCharType="end"/>
            </w:r>
          </w:p>
        </w:tc>
        <w:tc>
          <w:tcPr>
            <w:tcW w:w="0" w:type="auto"/>
            <w:vAlign w:val="center"/>
          </w:tcPr>
          <w:p w14:paraId="293BE213" w14:textId="77777777" w:rsidR="004D70A1" w:rsidRPr="003057F4" w:rsidRDefault="004D70A1" w:rsidP="004D70A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Pr="003057F4">
              <w:rPr>
                <w:rFonts w:asciiTheme="majorBidi" w:eastAsia="Calibri" w:hAnsiTheme="majorBidi" w:cstheme="majorBidi"/>
                <w:sz w:val="18"/>
                <w:szCs w:val="18"/>
              </w:rPr>
              <w:t>-experimental</w:t>
            </w:r>
          </w:p>
          <w:p w14:paraId="795CC5EB" w14:textId="77777777" w:rsidR="004D70A1" w:rsidRPr="003057F4" w:rsidRDefault="004D70A1" w:rsidP="004D70A1">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14:paraId="7721D276" w14:textId="77777777" w:rsidR="00717F52" w:rsidRPr="003057F4" w:rsidRDefault="004D70A1" w:rsidP="004D70A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tc>
        <w:tc>
          <w:tcPr>
            <w:tcW w:w="0" w:type="auto"/>
            <w:vAlign w:val="center"/>
          </w:tcPr>
          <w:p w14:paraId="6793F013" w14:textId="77777777" w:rsidR="00717F52" w:rsidRDefault="004D70A1"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N</w:t>
            </w:r>
            <w:r w:rsidRPr="004D70A1">
              <w:rPr>
                <w:rFonts w:asciiTheme="majorBidi" w:eastAsia="Calibri" w:hAnsiTheme="majorBidi" w:cstheme="majorBidi"/>
                <w:sz w:val="18"/>
                <w:szCs w:val="18"/>
              </w:rPr>
              <w:t>ursing students</w:t>
            </w:r>
            <w:r>
              <w:rPr>
                <w:rFonts w:asciiTheme="majorBidi" w:eastAsia="Calibri" w:hAnsiTheme="majorBidi" w:cstheme="majorBidi"/>
                <w:sz w:val="18"/>
                <w:szCs w:val="18"/>
              </w:rPr>
              <w:t xml:space="preserve"> (n= 60)</w:t>
            </w:r>
          </w:p>
        </w:tc>
        <w:tc>
          <w:tcPr>
            <w:tcW w:w="0" w:type="auto"/>
            <w:vAlign w:val="center"/>
          </w:tcPr>
          <w:p w14:paraId="316E08CE" w14:textId="77777777" w:rsidR="00717F52" w:rsidRDefault="004D70A1" w:rsidP="004D70A1">
            <w:pPr>
              <w:contextualSpacing/>
              <w:jc w:val="center"/>
              <w:rPr>
                <w:rFonts w:asciiTheme="majorBidi" w:eastAsia="Calibri" w:hAnsiTheme="majorBidi" w:cstheme="majorBidi"/>
                <w:sz w:val="18"/>
                <w:szCs w:val="18"/>
              </w:rPr>
            </w:pPr>
            <w:r w:rsidRPr="004D70A1">
              <w:rPr>
                <w:rFonts w:asciiTheme="majorBidi" w:eastAsia="Calibri" w:hAnsiTheme="majorBidi" w:cstheme="majorBidi"/>
                <w:sz w:val="18"/>
                <w:szCs w:val="18"/>
              </w:rPr>
              <w:t>professional ethics education using</w:t>
            </w:r>
            <w:r>
              <w:rPr>
                <w:rFonts w:asciiTheme="majorBidi" w:eastAsia="Calibri" w:hAnsiTheme="majorBidi" w:cstheme="majorBidi"/>
                <w:sz w:val="18"/>
                <w:szCs w:val="18"/>
              </w:rPr>
              <w:t xml:space="preserve"> </w:t>
            </w:r>
            <w:r>
              <w:t xml:space="preserve"> </w:t>
            </w:r>
            <w:r w:rsidRPr="004D70A1">
              <w:rPr>
                <w:rFonts w:asciiTheme="majorBidi" w:eastAsia="Calibri" w:hAnsiTheme="majorBidi" w:cstheme="majorBidi"/>
                <w:sz w:val="18"/>
                <w:szCs w:val="18"/>
              </w:rPr>
              <w:t xml:space="preserve">multimedia software </w:t>
            </w:r>
            <w:r>
              <w:rPr>
                <w:rFonts w:asciiTheme="majorBidi" w:eastAsia="Calibri" w:hAnsiTheme="majorBidi" w:cstheme="majorBidi"/>
                <w:sz w:val="18"/>
                <w:szCs w:val="18"/>
              </w:rPr>
              <w:t xml:space="preserve"> </w:t>
            </w:r>
          </w:p>
        </w:tc>
        <w:tc>
          <w:tcPr>
            <w:tcW w:w="0" w:type="auto"/>
          </w:tcPr>
          <w:p w14:paraId="6554A2FF" w14:textId="77777777" w:rsidR="004D70A1" w:rsidRDefault="004D70A1" w:rsidP="00717F52">
            <w:pPr>
              <w:contextualSpacing/>
              <w:jc w:val="center"/>
              <w:rPr>
                <w:rFonts w:asciiTheme="majorBidi" w:eastAsia="Calibri" w:hAnsiTheme="majorBidi" w:cstheme="majorBidi"/>
                <w:sz w:val="18"/>
                <w:szCs w:val="18"/>
              </w:rPr>
            </w:pPr>
          </w:p>
          <w:p w14:paraId="7AFDFA82" w14:textId="77777777" w:rsidR="00717F52" w:rsidRDefault="004D70A1" w:rsidP="004D70A1">
            <w:pPr>
              <w:contextualSpacing/>
              <w:jc w:val="center"/>
              <w:rPr>
                <w:rFonts w:asciiTheme="majorBidi" w:eastAsia="Calibri" w:hAnsiTheme="majorBidi" w:cstheme="majorBidi"/>
                <w:sz w:val="18"/>
                <w:szCs w:val="18"/>
              </w:rPr>
            </w:pPr>
            <w:r w:rsidRPr="004D70A1">
              <w:rPr>
                <w:rFonts w:asciiTheme="majorBidi" w:eastAsia="Calibri" w:hAnsiTheme="majorBidi" w:cstheme="majorBidi"/>
                <w:sz w:val="18"/>
                <w:szCs w:val="18"/>
              </w:rPr>
              <w:t>professional ethics education using</w:t>
            </w:r>
            <w:r>
              <w:rPr>
                <w:rFonts w:asciiTheme="majorBidi" w:eastAsia="Calibri" w:hAnsiTheme="majorBidi" w:cstheme="majorBidi"/>
                <w:sz w:val="18"/>
                <w:szCs w:val="18"/>
              </w:rPr>
              <w:t xml:space="preserve"> </w:t>
            </w:r>
            <w:r>
              <w:t xml:space="preserve"> </w:t>
            </w:r>
            <w:r w:rsidRPr="004D70A1">
              <w:rPr>
                <w:rFonts w:asciiTheme="majorBidi" w:eastAsia="Calibri" w:hAnsiTheme="majorBidi" w:cstheme="majorBidi"/>
                <w:sz w:val="18"/>
                <w:szCs w:val="18"/>
              </w:rPr>
              <w:t xml:space="preserve">lecture </w:t>
            </w:r>
          </w:p>
        </w:tc>
        <w:tc>
          <w:tcPr>
            <w:tcW w:w="0" w:type="auto"/>
            <w:vAlign w:val="center"/>
          </w:tcPr>
          <w:p w14:paraId="7C804050" w14:textId="77777777" w:rsidR="00717F52" w:rsidRDefault="004D70A1"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K</w:t>
            </w:r>
            <w:r w:rsidRPr="004D70A1">
              <w:rPr>
                <w:rFonts w:asciiTheme="majorBidi" w:eastAsia="Calibri" w:hAnsiTheme="majorBidi" w:cstheme="majorBidi"/>
                <w:sz w:val="18"/>
                <w:szCs w:val="18"/>
              </w:rPr>
              <w:t>nowledge</w:t>
            </w:r>
          </w:p>
        </w:tc>
        <w:tc>
          <w:tcPr>
            <w:tcW w:w="0" w:type="auto"/>
            <w:vAlign w:val="center"/>
          </w:tcPr>
          <w:p w14:paraId="5F303D43" w14:textId="77777777" w:rsidR="00717F52" w:rsidRDefault="004D70A1" w:rsidP="00717F52">
            <w:pPr>
              <w:jc w:val="center"/>
              <w:rPr>
                <w:rFonts w:asciiTheme="majorBidi" w:eastAsia="Calibri" w:hAnsiTheme="majorBidi" w:cstheme="majorBidi"/>
                <w:sz w:val="18"/>
                <w:szCs w:val="18"/>
              </w:rPr>
            </w:pPr>
            <w:r>
              <w:rPr>
                <w:rFonts w:asciiTheme="majorBidi" w:eastAsia="Calibri" w:hAnsiTheme="majorBidi" w:cstheme="majorBidi"/>
                <w:sz w:val="18"/>
                <w:szCs w:val="18"/>
              </w:rPr>
              <w:t>B</w:t>
            </w:r>
            <w:r w:rsidRPr="004D70A1">
              <w:rPr>
                <w:rFonts w:asciiTheme="majorBidi" w:eastAsia="Calibri" w:hAnsiTheme="majorBidi" w:cstheme="majorBidi"/>
                <w:sz w:val="18"/>
                <w:szCs w:val="18"/>
              </w:rPr>
              <w:t>oth lecture and multimedia to enhance learning in the nursing students but this is about more than lecture method was multi-media approach</w:t>
            </w:r>
          </w:p>
        </w:tc>
        <w:tc>
          <w:tcPr>
            <w:tcW w:w="0" w:type="auto"/>
            <w:vAlign w:val="center"/>
          </w:tcPr>
          <w:p w14:paraId="58AB2B73" w14:textId="77777777" w:rsidR="004D70A1" w:rsidRPr="00276D3C" w:rsidRDefault="004D70A1" w:rsidP="004D70A1">
            <w:pPr>
              <w:jc w:val="center"/>
              <w:rPr>
                <w:rFonts w:asciiTheme="majorBidi" w:eastAsia="Calibri" w:hAnsiTheme="majorBidi" w:cstheme="majorBidi"/>
                <w:sz w:val="18"/>
                <w:szCs w:val="18"/>
              </w:rPr>
            </w:pPr>
            <w:r w:rsidRPr="00276D3C">
              <w:rPr>
                <w:rFonts w:asciiTheme="majorBidi" w:eastAsia="Calibri" w:hAnsiTheme="majorBidi" w:cstheme="majorBidi"/>
                <w:sz w:val="18"/>
                <w:szCs w:val="18"/>
              </w:rPr>
              <w:t>Q1 to Q14</w:t>
            </w:r>
          </w:p>
          <w:p w14:paraId="39AEBB23" w14:textId="77777777" w:rsidR="004D70A1" w:rsidRPr="00276D3C" w:rsidRDefault="004D70A1" w:rsidP="004D70A1">
            <w:pPr>
              <w:jc w:val="center"/>
              <w:rPr>
                <w:rFonts w:asciiTheme="majorBidi" w:eastAsia="Calibri" w:hAnsiTheme="majorBidi" w:cstheme="majorBidi"/>
                <w:sz w:val="18"/>
                <w:szCs w:val="18"/>
              </w:rPr>
            </w:pP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p>
          <w:p w14:paraId="7F4DF7D1" w14:textId="77777777" w:rsidR="00717F52" w:rsidRPr="003057F4" w:rsidRDefault="004D70A1" w:rsidP="004D70A1">
            <w:pPr>
              <w:contextualSpacing/>
              <w:jc w:val="center"/>
              <w:rPr>
                <w:rFonts w:asciiTheme="majorBidi" w:eastAsia="Calibri" w:hAnsiTheme="majorBidi" w:cstheme="majorBidi"/>
                <w:sz w:val="18"/>
                <w:szCs w:val="18"/>
              </w:rPr>
            </w:pP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4D70A1" w:rsidRPr="003057F4" w14:paraId="67E74FBD" w14:textId="77777777" w:rsidTr="0094728D">
        <w:trPr>
          <w:trHeight w:val="1253"/>
        </w:trPr>
        <w:tc>
          <w:tcPr>
            <w:tcW w:w="1232" w:type="dxa"/>
            <w:vAlign w:val="center"/>
          </w:tcPr>
          <w:p w14:paraId="58DB7453" w14:textId="77777777" w:rsidR="004D70A1" w:rsidRDefault="004D70A1" w:rsidP="004D70A1">
            <w:pPr>
              <w:contextualSpacing/>
              <w:jc w:val="center"/>
              <w:rPr>
                <w:rFonts w:asciiTheme="majorBidi" w:eastAsia="Calibri" w:hAnsiTheme="majorBidi" w:cstheme="majorBidi"/>
                <w:sz w:val="18"/>
                <w:szCs w:val="18"/>
              </w:rPr>
            </w:pPr>
            <w:proofErr w:type="spellStart"/>
            <w:r>
              <w:rPr>
                <w:rFonts w:asciiTheme="majorBidi" w:eastAsia="Calibri" w:hAnsiTheme="majorBidi" w:cstheme="majorBidi"/>
                <w:sz w:val="18"/>
                <w:szCs w:val="18"/>
              </w:rPr>
              <w:t>Khalili</w:t>
            </w:r>
            <w:proofErr w:type="spellEnd"/>
            <w:r>
              <w:rPr>
                <w:rFonts w:asciiTheme="majorBidi" w:eastAsia="Calibri" w:hAnsiTheme="majorBidi" w:cstheme="majorBidi"/>
                <w:sz w:val="18"/>
                <w:szCs w:val="18"/>
              </w:rPr>
              <w:t xml:space="preserve"> A</w:t>
            </w:r>
          </w:p>
          <w:p w14:paraId="760A86DD" w14:textId="77777777" w:rsidR="004D70A1" w:rsidRDefault="004D70A1" w:rsidP="004D70A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2016</w:t>
            </w:r>
          </w:p>
          <w:p w14:paraId="0CE4D003" w14:textId="77777777" w:rsidR="00717F52" w:rsidRDefault="004D70A1" w:rsidP="00AF7D8B">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Iran</w:t>
            </w:r>
            <w:r w:rsidR="00AF7D8B">
              <w:rPr>
                <w:rFonts w:asciiTheme="majorBidi" w:eastAsia="Calibri" w:hAnsiTheme="majorBidi" w:cstheme="majorBidi"/>
                <w:sz w:val="18"/>
                <w:szCs w:val="18"/>
              </w:rPr>
              <w:t xml:space="preserve"> </w:t>
            </w:r>
            <w:r w:rsidR="00AF7D8B">
              <w:rPr>
                <w:rFonts w:asciiTheme="majorBidi" w:eastAsia="Calibri" w:hAnsiTheme="majorBidi" w:cstheme="majorBidi"/>
                <w:sz w:val="18"/>
                <w:szCs w:val="18"/>
              </w:rPr>
              <w:fldChar w:fldCharType="begin"/>
            </w:r>
            <w:r w:rsidR="00AF7D8B">
              <w:rPr>
                <w:rFonts w:asciiTheme="majorBidi" w:eastAsia="Calibri" w:hAnsiTheme="majorBidi" w:cstheme="majorBidi"/>
                <w:sz w:val="18"/>
                <w:szCs w:val="18"/>
              </w:rPr>
              <w:instrText xml:space="preserve"> ADDIN EN.CITE &lt;EndNote&gt;&lt;Cite&gt;&lt;Author&gt;Khalili A&lt;/Author&gt;&lt;Year&gt;2016&lt;/Year&gt;&lt;RecNum&gt;37&lt;/RecNum&gt;&lt;DisplayText&gt;(28)&lt;/DisplayText&gt;&lt;record&gt;&lt;rec-number&gt;37&lt;/rec-number&gt;&lt;foreign-keys&gt;&lt;key app="EN" db-id="z9vs9xsx3252fqewvt3xpz975r5wxfrtps29" timestamp="1558632664"&gt;37&lt;/key&gt;&lt;/foreign-keys&gt;&lt;ref-type name="Journal Article"&gt;17&lt;/ref-type&gt;&lt;contributors&gt;&lt;authors&gt;&lt;author&gt;Khalili A, Davodi M, Pouladi S, Paymard A, Shayan A, Azodi P, Azodi F, et al&lt;/author&gt;&lt;/authors&gt;&lt;/contributors&gt;&lt;titles&gt;&lt;title&gt;Comparative Study on the Effect of Professional Ethics Education Using Two Methods, Group Discussion and Multi-Media Software on the Knowledge of Nursing Students&lt;/title&gt;&lt;secondary-title&gt;Research Journal of Pharmaceutical, Biological and Chemical Sciences&amp;#xD;&lt;/secondary-title&gt;&lt;/titles&gt;&lt;volume&gt;7&lt;/volume&gt;&lt;number&gt;4&lt;/number&gt;&lt;dates&gt;&lt;year&gt;2016&lt;/year&gt;&lt;/dates&gt;&lt;urls&gt;&lt;/urls&gt;&lt;/record&gt;&lt;/Cite&gt;&lt;/EndNote&gt;</w:instrText>
            </w:r>
            <w:r w:rsidR="00AF7D8B">
              <w:rPr>
                <w:rFonts w:asciiTheme="majorBidi" w:eastAsia="Calibri" w:hAnsiTheme="majorBidi" w:cstheme="majorBidi"/>
                <w:sz w:val="18"/>
                <w:szCs w:val="18"/>
              </w:rPr>
              <w:fldChar w:fldCharType="separate"/>
            </w:r>
            <w:r w:rsidR="00AF7D8B">
              <w:rPr>
                <w:rFonts w:asciiTheme="majorBidi" w:eastAsia="Calibri" w:hAnsiTheme="majorBidi" w:cstheme="majorBidi"/>
                <w:noProof/>
                <w:sz w:val="18"/>
                <w:szCs w:val="18"/>
              </w:rPr>
              <w:t>(28)</w:t>
            </w:r>
            <w:r w:rsidR="00AF7D8B">
              <w:rPr>
                <w:rFonts w:asciiTheme="majorBidi" w:eastAsia="Calibri" w:hAnsiTheme="majorBidi" w:cstheme="majorBidi"/>
                <w:sz w:val="18"/>
                <w:szCs w:val="18"/>
              </w:rPr>
              <w:fldChar w:fldCharType="end"/>
            </w:r>
          </w:p>
        </w:tc>
        <w:tc>
          <w:tcPr>
            <w:tcW w:w="0" w:type="auto"/>
            <w:vAlign w:val="center"/>
          </w:tcPr>
          <w:p w14:paraId="410CC327" w14:textId="77777777" w:rsidR="007A0BC4" w:rsidRPr="003057F4" w:rsidRDefault="007A0BC4" w:rsidP="007A0BC4">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Pr="003057F4">
              <w:rPr>
                <w:rFonts w:asciiTheme="majorBidi" w:eastAsia="Calibri" w:hAnsiTheme="majorBidi" w:cstheme="majorBidi"/>
                <w:sz w:val="18"/>
                <w:szCs w:val="18"/>
              </w:rPr>
              <w:t>-experimental</w:t>
            </w:r>
          </w:p>
          <w:p w14:paraId="21A794A0" w14:textId="77777777" w:rsidR="007A0BC4" w:rsidRPr="003057F4" w:rsidRDefault="007A0BC4" w:rsidP="007A0BC4">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14:paraId="34FD6F5B" w14:textId="77777777" w:rsidR="00717F52" w:rsidRDefault="007A0BC4" w:rsidP="007A0BC4">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tc>
        <w:tc>
          <w:tcPr>
            <w:tcW w:w="0" w:type="auto"/>
            <w:vAlign w:val="center"/>
          </w:tcPr>
          <w:p w14:paraId="79A5B67E" w14:textId="77777777" w:rsidR="00717F52" w:rsidRDefault="007A0BC4"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N</w:t>
            </w:r>
            <w:r w:rsidRPr="004D70A1">
              <w:rPr>
                <w:rFonts w:asciiTheme="majorBidi" w:eastAsia="Calibri" w:hAnsiTheme="majorBidi" w:cstheme="majorBidi"/>
                <w:sz w:val="18"/>
                <w:szCs w:val="18"/>
              </w:rPr>
              <w:t>ursing students</w:t>
            </w:r>
            <w:r>
              <w:rPr>
                <w:rFonts w:asciiTheme="majorBidi" w:eastAsia="Calibri" w:hAnsiTheme="majorBidi" w:cstheme="majorBidi"/>
                <w:sz w:val="18"/>
                <w:szCs w:val="18"/>
              </w:rPr>
              <w:t xml:space="preserve"> (n= 60)</w:t>
            </w:r>
          </w:p>
        </w:tc>
        <w:tc>
          <w:tcPr>
            <w:tcW w:w="0" w:type="auto"/>
            <w:vAlign w:val="center"/>
          </w:tcPr>
          <w:p w14:paraId="65570811" w14:textId="77777777" w:rsidR="00717F52" w:rsidRDefault="007A0BC4" w:rsidP="00717F52">
            <w:pPr>
              <w:contextualSpacing/>
              <w:jc w:val="center"/>
              <w:rPr>
                <w:rFonts w:asciiTheme="majorBidi" w:eastAsia="Calibri" w:hAnsiTheme="majorBidi" w:cstheme="majorBidi"/>
                <w:sz w:val="18"/>
                <w:szCs w:val="18"/>
              </w:rPr>
            </w:pPr>
            <w:r w:rsidRPr="004D70A1">
              <w:rPr>
                <w:rFonts w:asciiTheme="majorBidi" w:eastAsia="Calibri" w:hAnsiTheme="majorBidi" w:cstheme="majorBidi"/>
                <w:sz w:val="18"/>
                <w:szCs w:val="18"/>
              </w:rPr>
              <w:t>professional ethics education using</w:t>
            </w:r>
            <w:r>
              <w:rPr>
                <w:rFonts w:asciiTheme="majorBidi" w:eastAsia="Calibri" w:hAnsiTheme="majorBidi" w:cstheme="majorBidi"/>
                <w:sz w:val="18"/>
                <w:szCs w:val="18"/>
              </w:rPr>
              <w:t xml:space="preserve"> </w:t>
            </w:r>
            <w:r>
              <w:t xml:space="preserve"> </w:t>
            </w:r>
            <w:r w:rsidRPr="004D70A1">
              <w:rPr>
                <w:rFonts w:asciiTheme="majorBidi" w:eastAsia="Calibri" w:hAnsiTheme="majorBidi" w:cstheme="majorBidi"/>
                <w:sz w:val="18"/>
                <w:szCs w:val="18"/>
              </w:rPr>
              <w:t xml:space="preserve">multimedia software </w:t>
            </w:r>
            <w:r>
              <w:rPr>
                <w:rFonts w:asciiTheme="majorBidi" w:eastAsia="Calibri" w:hAnsiTheme="majorBidi" w:cstheme="majorBidi"/>
                <w:sz w:val="18"/>
                <w:szCs w:val="18"/>
              </w:rPr>
              <w:t xml:space="preserve"> </w:t>
            </w:r>
          </w:p>
        </w:tc>
        <w:tc>
          <w:tcPr>
            <w:tcW w:w="0" w:type="auto"/>
          </w:tcPr>
          <w:p w14:paraId="56DD5D99" w14:textId="77777777" w:rsidR="007A0BC4" w:rsidRDefault="007A0BC4" w:rsidP="00717F52">
            <w:pPr>
              <w:contextualSpacing/>
              <w:jc w:val="center"/>
              <w:rPr>
                <w:rFonts w:asciiTheme="majorBidi" w:eastAsia="Calibri" w:hAnsiTheme="majorBidi" w:cstheme="majorBidi"/>
                <w:sz w:val="18"/>
                <w:szCs w:val="18"/>
              </w:rPr>
            </w:pPr>
          </w:p>
          <w:p w14:paraId="055CA63B" w14:textId="77777777" w:rsidR="00717F52" w:rsidRDefault="007A0BC4" w:rsidP="007A0BC4">
            <w:pPr>
              <w:contextualSpacing/>
              <w:jc w:val="center"/>
              <w:rPr>
                <w:rFonts w:asciiTheme="majorBidi" w:eastAsia="Calibri" w:hAnsiTheme="majorBidi" w:cstheme="majorBidi"/>
                <w:sz w:val="18"/>
                <w:szCs w:val="18"/>
              </w:rPr>
            </w:pPr>
            <w:r w:rsidRPr="004D70A1">
              <w:rPr>
                <w:rFonts w:asciiTheme="majorBidi" w:eastAsia="Calibri" w:hAnsiTheme="majorBidi" w:cstheme="majorBidi"/>
                <w:sz w:val="18"/>
                <w:szCs w:val="18"/>
              </w:rPr>
              <w:t>professional ethics education using</w:t>
            </w:r>
            <w:r>
              <w:rPr>
                <w:rFonts w:asciiTheme="majorBidi" w:eastAsia="Calibri" w:hAnsiTheme="majorBidi" w:cstheme="majorBidi"/>
                <w:sz w:val="18"/>
                <w:szCs w:val="18"/>
              </w:rPr>
              <w:t xml:space="preserve"> </w:t>
            </w:r>
            <w:r>
              <w:t xml:space="preserve"> </w:t>
            </w:r>
            <w:r>
              <w:rPr>
                <w:rFonts w:asciiTheme="majorBidi" w:eastAsia="Calibri" w:hAnsiTheme="majorBidi" w:cstheme="majorBidi"/>
                <w:sz w:val="18"/>
                <w:szCs w:val="18"/>
              </w:rPr>
              <w:t>g</w:t>
            </w:r>
            <w:r w:rsidRPr="007A0BC4">
              <w:rPr>
                <w:rFonts w:asciiTheme="majorBidi" w:eastAsia="Calibri" w:hAnsiTheme="majorBidi" w:cstheme="majorBidi"/>
                <w:sz w:val="18"/>
                <w:szCs w:val="18"/>
              </w:rPr>
              <w:t xml:space="preserve">roup </w:t>
            </w:r>
            <w:r>
              <w:rPr>
                <w:rFonts w:asciiTheme="majorBidi" w:eastAsia="Calibri" w:hAnsiTheme="majorBidi" w:cstheme="majorBidi"/>
                <w:sz w:val="18"/>
                <w:szCs w:val="18"/>
              </w:rPr>
              <w:t>d</w:t>
            </w:r>
            <w:r w:rsidRPr="007A0BC4">
              <w:rPr>
                <w:rFonts w:asciiTheme="majorBidi" w:eastAsia="Calibri" w:hAnsiTheme="majorBidi" w:cstheme="majorBidi"/>
                <w:sz w:val="18"/>
                <w:szCs w:val="18"/>
              </w:rPr>
              <w:t>iscussion</w:t>
            </w:r>
          </w:p>
        </w:tc>
        <w:tc>
          <w:tcPr>
            <w:tcW w:w="0" w:type="auto"/>
            <w:vAlign w:val="center"/>
          </w:tcPr>
          <w:p w14:paraId="4E61CB46" w14:textId="77777777" w:rsidR="00717F52" w:rsidRDefault="007A0BC4"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K</w:t>
            </w:r>
            <w:r w:rsidRPr="004D70A1">
              <w:rPr>
                <w:rFonts w:asciiTheme="majorBidi" w:eastAsia="Calibri" w:hAnsiTheme="majorBidi" w:cstheme="majorBidi"/>
                <w:sz w:val="18"/>
                <w:szCs w:val="18"/>
              </w:rPr>
              <w:t>nowledge</w:t>
            </w:r>
          </w:p>
        </w:tc>
        <w:tc>
          <w:tcPr>
            <w:tcW w:w="0" w:type="auto"/>
            <w:vAlign w:val="center"/>
          </w:tcPr>
          <w:p w14:paraId="18C00BDB" w14:textId="77777777" w:rsidR="00717F52" w:rsidRDefault="007A0BC4" w:rsidP="00717F52">
            <w:pPr>
              <w:jc w:val="center"/>
              <w:rPr>
                <w:rFonts w:asciiTheme="majorBidi" w:eastAsia="Calibri" w:hAnsiTheme="majorBidi" w:cstheme="majorBidi"/>
                <w:sz w:val="18"/>
                <w:szCs w:val="18"/>
              </w:rPr>
            </w:pPr>
            <w:r>
              <w:rPr>
                <w:rFonts w:asciiTheme="majorBidi" w:eastAsia="Calibri" w:hAnsiTheme="majorBidi" w:cstheme="majorBidi"/>
                <w:sz w:val="18"/>
                <w:szCs w:val="18"/>
              </w:rPr>
              <w:t>L</w:t>
            </w:r>
            <w:r w:rsidRPr="007A0BC4">
              <w:rPr>
                <w:rFonts w:asciiTheme="majorBidi" w:eastAsia="Calibri" w:hAnsiTheme="majorBidi" w:cstheme="majorBidi"/>
                <w:sz w:val="18"/>
                <w:szCs w:val="18"/>
              </w:rPr>
              <w:t>earning of nursing professional ethics in the discussion group was more than that in the multimedia method</w:t>
            </w:r>
          </w:p>
        </w:tc>
        <w:tc>
          <w:tcPr>
            <w:tcW w:w="0" w:type="auto"/>
            <w:vAlign w:val="center"/>
          </w:tcPr>
          <w:p w14:paraId="1A9398B8" w14:textId="77777777" w:rsidR="007A0BC4" w:rsidRPr="00276D3C" w:rsidRDefault="007A0BC4" w:rsidP="007A0BC4">
            <w:pPr>
              <w:jc w:val="center"/>
              <w:rPr>
                <w:rFonts w:asciiTheme="majorBidi" w:eastAsia="Calibri" w:hAnsiTheme="majorBidi" w:cstheme="majorBidi"/>
                <w:sz w:val="18"/>
                <w:szCs w:val="18"/>
              </w:rPr>
            </w:pPr>
            <w:r w:rsidRPr="00276D3C">
              <w:rPr>
                <w:rFonts w:asciiTheme="majorBidi" w:eastAsia="Calibri" w:hAnsiTheme="majorBidi" w:cstheme="majorBidi"/>
                <w:sz w:val="18"/>
                <w:szCs w:val="18"/>
              </w:rPr>
              <w:t>Q1 to Q14</w:t>
            </w:r>
          </w:p>
          <w:p w14:paraId="2B567B40" w14:textId="77777777" w:rsidR="007A0BC4" w:rsidRPr="00276D3C" w:rsidRDefault="007A0BC4" w:rsidP="007A0BC4">
            <w:pPr>
              <w:jc w:val="center"/>
              <w:rPr>
                <w:rFonts w:asciiTheme="majorBidi" w:eastAsia="Calibri" w:hAnsiTheme="majorBidi" w:cstheme="majorBidi"/>
                <w:sz w:val="18"/>
                <w:szCs w:val="18"/>
              </w:rPr>
            </w:pP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p>
          <w:p w14:paraId="2FC306C4" w14:textId="77777777" w:rsidR="00717F52" w:rsidRPr="003057F4" w:rsidRDefault="007A0BC4" w:rsidP="007A0BC4">
            <w:pPr>
              <w:contextualSpacing/>
              <w:jc w:val="center"/>
              <w:rPr>
                <w:rFonts w:asciiTheme="majorBidi" w:eastAsia="Calibri" w:hAnsiTheme="majorBidi" w:cstheme="majorBidi"/>
                <w:sz w:val="18"/>
                <w:szCs w:val="18"/>
              </w:rPr>
            </w:pP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CD352E" w:rsidRPr="003057F4" w14:paraId="1423B5D0" w14:textId="77777777" w:rsidTr="00CD352E">
        <w:trPr>
          <w:trHeight w:val="781"/>
        </w:trPr>
        <w:tc>
          <w:tcPr>
            <w:tcW w:w="14062" w:type="dxa"/>
            <w:gridSpan w:val="8"/>
            <w:tcBorders>
              <w:left w:val="nil"/>
              <w:bottom w:val="single" w:sz="4" w:space="0" w:color="FFFFFF" w:themeColor="background1"/>
              <w:right w:val="single" w:sz="4" w:space="0" w:color="FFFFFF" w:themeColor="background1"/>
            </w:tcBorders>
            <w:vAlign w:val="center"/>
          </w:tcPr>
          <w:p w14:paraId="2FEAEAE4" w14:textId="77777777" w:rsidR="00CD352E" w:rsidRDefault="0094728D" w:rsidP="00CD352E">
            <w:pPr>
              <w:rPr>
                <w:rFonts w:asciiTheme="majorBidi" w:eastAsia="Calibri" w:hAnsiTheme="majorBidi" w:cstheme="majorBidi"/>
                <w:sz w:val="18"/>
                <w:szCs w:val="18"/>
              </w:rPr>
            </w:pPr>
            <w:r>
              <w:rPr>
                <w:rFonts w:asciiTheme="majorBidi" w:eastAsia="Calibri" w:hAnsiTheme="majorBidi" w:cstheme="majorBidi"/>
                <w:sz w:val="18"/>
                <w:szCs w:val="18"/>
              </w:rPr>
              <w:t xml:space="preserve">* </w:t>
            </w:r>
            <w:r w:rsidR="00CD352E" w:rsidRPr="00CD352E">
              <w:rPr>
                <w:rFonts w:asciiTheme="majorBidi" w:eastAsia="Calibri" w:hAnsiTheme="majorBidi" w:cstheme="majorBidi"/>
                <w:sz w:val="18"/>
                <w:szCs w:val="18"/>
              </w:rPr>
              <w:t xml:space="preserve">Quality assessment was done by </w:t>
            </w:r>
            <w:r w:rsidR="00CD352E">
              <w:rPr>
                <w:rFonts w:asciiTheme="majorBidi" w:eastAsia="Calibri" w:hAnsiTheme="majorBidi" w:cstheme="majorBidi"/>
                <w:sz w:val="18"/>
                <w:szCs w:val="18"/>
              </w:rPr>
              <w:t>14</w:t>
            </w:r>
            <w:r w:rsidR="00CD352E" w:rsidRPr="00CD352E">
              <w:rPr>
                <w:rFonts w:asciiTheme="majorBidi" w:eastAsia="Calibri" w:hAnsiTheme="majorBidi" w:cstheme="majorBidi"/>
                <w:sz w:val="18"/>
                <w:szCs w:val="18"/>
              </w:rPr>
              <w:t xml:space="preserve"> questions of </w:t>
            </w:r>
            <w:r w:rsidR="00CD352E">
              <w:rPr>
                <w:rFonts w:asciiTheme="majorBidi" w:eastAsia="Calibri" w:hAnsiTheme="majorBidi" w:cstheme="majorBidi"/>
                <w:sz w:val="18"/>
                <w:szCs w:val="18"/>
              </w:rPr>
              <w:t>SURE</w:t>
            </w:r>
            <w:r w:rsidR="00CD352E" w:rsidRPr="00CD352E">
              <w:rPr>
                <w:rFonts w:asciiTheme="majorBidi" w:eastAsia="Calibri" w:hAnsiTheme="majorBidi" w:cstheme="majorBidi"/>
                <w:sz w:val="18"/>
                <w:szCs w:val="18"/>
              </w:rPr>
              <w:t xml:space="preserve"> which reported Q1 to Q</w:t>
            </w:r>
            <w:r w:rsidR="00CD352E">
              <w:rPr>
                <w:rFonts w:asciiTheme="majorBidi" w:eastAsia="Calibri" w:hAnsiTheme="majorBidi" w:cstheme="majorBidi"/>
                <w:sz w:val="18"/>
                <w:szCs w:val="18"/>
              </w:rPr>
              <w:t>14</w:t>
            </w:r>
            <w:r w:rsidR="00CD352E" w:rsidRPr="00CD352E">
              <w:rPr>
                <w:rFonts w:asciiTheme="majorBidi" w:eastAsia="Calibri" w:hAnsiTheme="majorBidi" w:cstheme="majorBidi"/>
                <w:sz w:val="18"/>
                <w:szCs w:val="18"/>
              </w:rPr>
              <w:t xml:space="preserve"> and marked by + as "Yes" and – as "No" </w:t>
            </w:r>
            <w:proofErr w:type="gramStart"/>
            <w:r w:rsidR="00CD352E" w:rsidRPr="00CD352E">
              <w:rPr>
                <w:rFonts w:asciiTheme="majorBidi" w:eastAsia="Calibri" w:hAnsiTheme="majorBidi" w:cstheme="majorBidi"/>
                <w:sz w:val="18"/>
                <w:szCs w:val="18"/>
              </w:rPr>
              <w:t>and ?</w:t>
            </w:r>
            <w:proofErr w:type="gramEnd"/>
            <w:r w:rsidR="00CD352E" w:rsidRPr="00CD352E">
              <w:rPr>
                <w:rFonts w:asciiTheme="majorBidi" w:eastAsia="Calibri" w:hAnsiTheme="majorBidi" w:cstheme="majorBidi"/>
                <w:sz w:val="18"/>
                <w:szCs w:val="18"/>
              </w:rPr>
              <w:t xml:space="preserve"> as "Can’t tell"</w:t>
            </w:r>
          </w:p>
          <w:p w14:paraId="6241EF83" w14:textId="77777777" w:rsidR="00357F64" w:rsidRDefault="00357F64" w:rsidP="00CD352E">
            <w:pPr>
              <w:rPr>
                <w:rFonts w:asciiTheme="majorBidi" w:eastAsia="Calibri" w:hAnsiTheme="majorBidi" w:cstheme="majorBidi"/>
                <w:sz w:val="18"/>
                <w:szCs w:val="18"/>
              </w:rPr>
            </w:pPr>
          </w:p>
          <w:p w14:paraId="168E67C2" w14:textId="77777777" w:rsidR="00357F64" w:rsidRDefault="00357F64" w:rsidP="00CD352E">
            <w:pPr>
              <w:rPr>
                <w:rFonts w:asciiTheme="majorBidi" w:eastAsia="Calibri" w:hAnsiTheme="majorBidi" w:cstheme="majorBidi"/>
                <w:sz w:val="18"/>
                <w:szCs w:val="18"/>
              </w:rPr>
            </w:pPr>
          </w:p>
          <w:p w14:paraId="702F37EB" w14:textId="77777777" w:rsidR="00357F64" w:rsidRDefault="00357F64" w:rsidP="00CD352E">
            <w:pPr>
              <w:rPr>
                <w:rFonts w:asciiTheme="majorBidi" w:eastAsia="Calibri" w:hAnsiTheme="majorBidi" w:cstheme="majorBidi"/>
                <w:sz w:val="18"/>
                <w:szCs w:val="18"/>
              </w:rPr>
            </w:pPr>
          </w:p>
          <w:p w14:paraId="5E812649" w14:textId="77777777" w:rsidR="00357F64" w:rsidRDefault="00357F64" w:rsidP="00CD352E">
            <w:pPr>
              <w:rPr>
                <w:rFonts w:asciiTheme="majorBidi" w:eastAsia="Calibri" w:hAnsiTheme="majorBidi" w:cstheme="majorBidi"/>
                <w:sz w:val="18"/>
                <w:szCs w:val="18"/>
              </w:rPr>
            </w:pPr>
          </w:p>
          <w:p w14:paraId="1BA6985C" w14:textId="77777777" w:rsidR="00357F64" w:rsidRDefault="00357F64" w:rsidP="00CD352E">
            <w:pPr>
              <w:rPr>
                <w:rFonts w:asciiTheme="majorBidi" w:eastAsia="Calibri" w:hAnsiTheme="majorBidi" w:cstheme="majorBidi"/>
                <w:sz w:val="18"/>
                <w:szCs w:val="18"/>
              </w:rPr>
            </w:pPr>
          </w:p>
          <w:p w14:paraId="612FD318" w14:textId="77777777" w:rsidR="00357F64" w:rsidRDefault="00357F64" w:rsidP="00CD352E">
            <w:pPr>
              <w:rPr>
                <w:rFonts w:asciiTheme="majorBidi" w:eastAsia="Calibri" w:hAnsiTheme="majorBidi" w:cstheme="majorBidi"/>
                <w:sz w:val="18"/>
                <w:szCs w:val="18"/>
              </w:rPr>
            </w:pPr>
          </w:p>
          <w:p w14:paraId="02C2191D" w14:textId="77777777" w:rsidR="00357F64" w:rsidRDefault="00357F64" w:rsidP="00CD352E">
            <w:pPr>
              <w:rPr>
                <w:rFonts w:asciiTheme="majorBidi" w:eastAsia="Calibri" w:hAnsiTheme="majorBidi" w:cstheme="majorBidi"/>
                <w:sz w:val="18"/>
                <w:szCs w:val="18"/>
              </w:rPr>
            </w:pPr>
          </w:p>
          <w:p w14:paraId="6B4A1565" w14:textId="77777777" w:rsidR="00357F64" w:rsidRPr="00276D3C" w:rsidRDefault="00357F64" w:rsidP="00CD352E">
            <w:pPr>
              <w:rPr>
                <w:rFonts w:asciiTheme="majorBidi" w:eastAsia="Calibri" w:hAnsiTheme="majorBidi" w:cstheme="majorBidi"/>
                <w:sz w:val="18"/>
                <w:szCs w:val="18"/>
              </w:rPr>
            </w:pPr>
          </w:p>
        </w:tc>
      </w:tr>
    </w:tbl>
    <w:p w14:paraId="3902A92E" w14:textId="77777777" w:rsidR="00F96B93" w:rsidRDefault="00F96B93" w:rsidP="00FE7641">
      <w:pPr>
        <w:pStyle w:val="ListParagraph"/>
        <w:tabs>
          <w:tab w:val="left" w:pos="3271"/>
        </w:tabs>
        <w:bidi w:val="0"/>
        <w:spacing w:after="120" w:line="360" w:lineRule="auto"/>
        <w:ind w:left="0"/>
        <w:rPr>
          <w:rFonts w:asciiTheme="majorBidi" w:hAnsiTheme="majorBidi" w:cstheme="majorBidi"/>
          <w:sz w:val="20"/>
          <w:szCs w:val="20"/>
        </w:rPr>
      </w:pPr>
    </w:p>
    <w:p w14:paraId="36212187" w14:textId="24577CD0" w:rsidR="00F96B93" w:rsidRDefault="00F96B93" w:rsidP="00FE7641">
      <w:pPr>
        <w:pStyle w:val="ListParagraph"/>
        <w:tabs>
          <w:tab w:val="left" w:pos="3271"/>
        </w:tabs>
        <w:bidi w:val="0"/>
        <w:spacing w:after="120" w:line="360" w:lineRule="auto"/>
        <w:ind w:left="0"/>
        <w:rPr>
          <w:rFonts w:asciiTheme="majorBidi" w:hAnsiTheme="majorBidi" w:cstheme="majorBidi"/>
          <w:sz w:val="20"/>
          <w:szCs w:val="20"/>
        </w:rPr>
      </w:pPr>
    </w:p>
    <w:sectPr w:rsidR="00F96B93" w:rsidSect="00370C34">
      <w:pgSz w:w="15840" w:h="12240" w:orient="landscape"/>
      <w:pgMar w:top="288" w:right="1166" w:bottom="288" w:left="108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F13F90" w15:done="0"/>
  <w15:commentEx w15:paraId="14206AC8" w15:done="0"/>
  <w15:commentEx w15:paraId="3AAD2AB0" w15:done="0"/>
  <w15:commentEx w15:paraId="204B65FA" w15:done="0"/>
  <w15:commentEx w15:paraId="0793D89A" w15:done="0"/>
  <w15:commentEx w15:paraId="1CF66F63" w15:done="0"/>
  <w15:commentEx w15:paraId="3C327C8F" w15:done="0"/>
  <w15:commentEx w15:paraId="3FDF7035" w15:done="0"/>
  <w15:commentEx w15:paraId="5A116DDE" w15:done="0"/>
  <w15:commentEx w15:paraId="74468E63" w15:done="0"/>
  <w15:commentEx w15:paraId="284B8356" w15:done="0"/>
  <w15:commentEx w15:paraId="18CDA7FA" w15:done="0"/>
  <w15:commentEx w15:paraId="473EA859" w15:done="0"/>
  <w15:commentEx w15:paraId="2A2FD9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1BA06" w14:textId="77777777" w:rsidR="00657B8F" w:rsidRDefault="00657B8F" w:rsidP="00A42B0E">
      <w:pPr>
        <w:spacing w:after="0" w:line="240" w:lineRule="auto"/>
      </w:pPr>
      <w:r>
        <w:separator/>
      </w:r>
    </w:p>
  </w:endnote>
  <w:endnote w:type="continuationSeparator" w:id="0">
    <w:p w14:paraId="44A2FE43" w14:textId="77777777" w:rsidR="00657B8F" w:rsidRDefault="00657B8F" w:rsidP="00A42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2  Nazanin">
    <w:charset w:val="B2"/>
    <w:family w:val="auto"/>
    <w:pitch w:val="variable"/>
    <w:sig w:usb0="00002001" w:usb1="80000000" w:usb2="00000008" w:usb3="00000000" w:csb0="00000040" w:csb1="00000000"/>
  </w:font>
  <w:font w:name="DhfvgfAdvTT3713a231">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256" w:author="Maryam" w:date="2020-08-11T14:01:00Z"/>
  <w:sdt>
    <w:sdtPr>
      <w:id w:val="1823312892"/>
      <w:docPartObj>
        <w:docPartGallery w:val="Page Numbers (Bottom of Page)"/>
        <w:docPartUnique/>
      </w:docPartObj>
    </w:sdtPr>
    <w:sdtEndPr>
      <w:rPr>
        <w:noProof/>
      </w:rPr>
    </w:sdtEndPr>
    <w:sdtContent>
      <w:customXmlInsRangeEnd w:id="256"/>
      <w:p w14:paraId="48F6D896" w14:textId="64BFE9C6" w:rsidR="00A42B0E" w:rsidRDefault="00A42B0E" w:rsidP="00A42B0E">
        <w:pPr>
          <w:pStyle w:val="Footer"/>
          <w:rPr>
            <w:ins w:id="257" w:author="Maryam" w:date="2020-08-11T14:01:00Z"/>
          </w:rPr>
        </w:pPr>
        <w:ins w:id="258" w:author="Maryam" w:date="2020-08-11T14:01:00Z">
          <w:r>
            <w:fldChar w:fldCharType="begin"/>
          </w:r>
          <w:r>
            <w:instrText xml:space="preserve"> PAGE   \* MERGEFORMAT </w:instrText>
          </w:r>
          <w:r>
            <w:fldChar w:fldCharType="separate"/>
          </w:r>
        </w:ins>
        <w:r w:rsidR="00121388">
          <w:rPr>
            <w:noProof/>
          </w:rPr>
          <w:t>17</w:t>
        </w:r>
        <w:ins w:id="259" w:author="Maryam" w:date="2020-08-11T14:01:00Z">
          <w:r>
            <w:rPr>
              <w:noProof/>
            </w:rPr>
            <w:fldChar w:fldCharType="end"/>
          </w:r>
        </w:ins>
      </w:p>
      <w:customXmlInsRangeStart w:id="260" w:author="Maryam" w:date="2020-08-11T14:01:00Z"/>
    </w:sdtContent>
  </w:sdt>
  <w:customXmlInsRangeEnd w:id="260"/>
  <w:p w14:paraId="703649C8" w14:textId="77777777" w:rsidR="00A42B0E" w:rsidRDefault="00A42B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4FF78F" w14:textId="77777777" w:rsidR="00657B8F" w:rsidRDefault="00657B8F" w:rsidP="00A42B0E">
      <w:pPr>
        <w:spacing w:after="0" w:line="240" w:lineRule="auto"/>
      </w:pPr>
      <w:r>
        <w:separator/>
      </w:r>
    </w:p>
  </w:footnote>
  <w:footnote w:type="continuationSeparator" w:id="0">
    <w:p w14:paraId="25DEE7EE" w14:textId="77777777" w:rsidR="00657B8F" w:rsidRDefault="00657B8F" w:rsidP="00A42B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6E4B"/>
    <w:multiLevelType w:val="hybridMultilevel"/>
    <w:tmpl w:val="566255DC"/>
    <w:lvl w:ilvl="0" w:tplc="B9684D98">
      <w:start w:val="3"/>
      <w:numFmt w:val="bullet"/>
      <w:lvlText w:val=""/>
      <w:lvlJc w:val="left"/>
      <w:pPr>
        <w:ind w:left="405" w:hanging="360"/>
      </w:pPr>
      <w:rPr>
        <w:rFonts w:ascii="Symbol" w:eastAsiaTheme="minorHAnsi" w:hAnsi="Symbol" w:cstheme="maj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0FB41958"/>
    <w:multiLevelType w:val="multilevel"/>
    <w:tmpl w:val="0F5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B4E0F"/>
    <w:multiLevelType w:val="hybridMultilevel"/>
    <w:tmpl w:val="DCE6F5A6"/>
    <w:lvl w:ilvl="0" w:tplc="9CFE3CA4">
      <w:start w:val="3"/>
      <w:numFmt w:val="bullet"/>
      <w:lvlText w:val=""/>
      <w:lvlJc w:val="left"/>
      <w:pPr>
        <w:ind w:left="765" w:hanging="360"/>
      </w:pPr>
      <w:rPr>
        <w:rFonts w:ascii="Symbol" w:eastAsiaTheme="minorHAnsi" w:hAnsi="Symbol" w:cstheme="maj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221D6E56"/>
    <w:multiLevelType w:val="hybridMultilevel"/>
    <w:tmpl w:val="30A20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60437"/>
    <w:multiLevelType w:val="hybridMultilevel"/>
    <w:tmpl w:val="51245F28"/>
    <w:lvl w:ilvl="0" w:tplc="4846F5CC">
      <w:start w:val="3"/>
      <w:numFmt w:val="bullet"/>
      <w:lvlText w:val=""/>
      <w:lvlJc w:val="left"/>
      <w:pPr>
        <w:ind w:left="405" w:hanging="360"/>
      </w:pPr>
      <w:rPr>
        <w:rFonts w:ascii="Symbol" w:eastAsiaTheme="minorHAnsi" w:hAnsi="Symbol" w:cstheme="maj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48470AB5"/>
    <w:multiLevelType w:val="hybridMultilevel"/>
    <w:tmpl w:val="B2784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166C32"/>
    <w:multiLevelType w:val="hybridMultilevel"/>
    <w:tmpl w:val="C942993C"/>
    <w:lvl w:ilvl="0" w:tplc="5EDCA70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nsid w:val="57192EF9"/>
    <w:multiLevelType w:val="multilevel"/>
    <w:tmpl w:val="9F00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7B6765"/>
    <w:multiLevelType w:val="multilevel"/>
    <w:tmpl w:val="AB9C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C47401"/>
    <w:multiLevelType w:val="multilevel"/>
    <w:tmpl w:val="4E28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1B63F5"/>
    <w:multiLevelType w:val="hybridMultilevel"/>
    <w:tmpl w:val="B0E83E24"/>
    <w:lvl w:ilvl="0" w:tplc="E702FD14">
      <w:start w:val="5"/>
      <w:numFmt w:val="bullet"/>
      <w:lvlText w:val=""/>
      <w:lvlJc w:val="left"/>
      <w:pPr>
        <w:ind w:left="405" w:hanging="360"/>
      </w:pPr>
      <w:rPr>
        <w:rFonts w:ascii="Symbol" w:eastAsiaTheme="minorHAnsi" w:hAnsi="Symbol" w:cstheme="maj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6"/>
  </w:num>
  <w:num w:numId="2">
    <w:abstractNumId w:val="5"/>
  </w:num>
  <w:num w:numId="3">
    <w:abstractNumId w:val="7"/>
  </w:num>
  <w:num w:numId="4">
    <w:abstractNumId w:val="8"/>
  </w:num>
  <w:num w:numId="5">
    <w:abstractNumId w:val="1"/>
  </w:num>
  <w:num w:numId="6">
    <w:abstractNumId w:val="9"/>
  </w:num>
  <w:num w:numId="7">
    <w:abstractNumId w:val="3"/>
  </w:num>
  <w:num w:numId="8">
    <w:abstractNumId w:val="10"/>
  </w:num>
  <w:num w:numId="9">
    <w:abstractNumId w:val="4"/>
  </w:num>
  <w:num w:numId="10">
    <w:abstractNumId w:val="0"/>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itor 25">
    <w15:presenceInfo w15:providerId="None" w15:userId="Editor 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vs9xsx3252fqewvt3xpz975r5wxfrtps29&quot;&gt;review of ethics education&lt;record-ids&gt;&lt;item&gt;3&lt;/item&gt;&lt;item&gt;4&lt;/item&gt;&lt;item&gt;6&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record-ids&gt;&lt;/item&gt;&lt;/Libraries&gt;"/>
  </w:docVars>
  <w:rsids>
    <w:rsidRoot w:val="00911A87"/>
    <w:rsid w:val="000011EF"/>
    <w:rsid w:val="0000210E"/>
    <w:rsid w:val="00003514"/>
    <w:rsid w:val="00005447"/>
    <w:rsid w:val="00006014"/>
    <w:rsid w:val="00006A7A"/>
    <w:rsid w:val="00014A14"/>
    <w:rsid w:val="00015EFB"/>
    <w:rsid w:val="000162A5"/>
    <w:rsid w:val="00021F4A"/>
    <w:rsid w:val="00026CDB"/>
    <w:rsid w:val="00032490"/>
    <w:rsid w:val="00033277"/>
    <w:rsid w:val="00033C42"/>
    <w:rsid w:val="000373D1"/>
    <w:rsid w:val="00043BE8"/>
    <w:rsid w:val="00044E83"/>
    <w:rsid w:val="0005299C"/>
    <w:rsid w:val="00053EF9"/>
    <w:rsid w:val="00054A30"/>
    <w:rsid w:val="00060EA6"/>
    <w:rsid w:val="000625E3"/>
    <w:rsid w:val="00065ED5"/>
    <w:rsid w:val="0007187E"/>
    <w:rsid w:val="00074555"/>
    <w:rsid w:val="000856C2"/>
    <w:rsid w:val="00087635"/>
    <w:rsid w:val="00090CB4"/>
    <w:rsid w:val="00090DF6"/>
    <w:rsid w:val="00094669"/>
    <w:rsid w:val="000A3E9B"/>
    <w:rsid w:val="000A7102"/>
    <w:rsid w:val="000A7846"/>
    <w:rsid w:val="000B149F"/>
    <w:rsid w:val="000B749C"/>
    <w:rsid w:val="000B76D9"/>
    <w:rsid w:val="000C473D"/>
    <w:rsid w:val="000C5752"/>
    <w:rsid w:val="000C7E43"/>
    <w:rsid w:val="000D04FC"/>
    <w:rsid w:val="000E0952"/>
    <w:rsid w:val="000E0F0A"/>
    <w:rsid w:val="000E3727"/>
    <w:rsid w:val="000E3A65"/>
    <w:rsid w:val="000E6466"/>
    <w:rsid w:val="000E7C2C"/>
    <w:rsid w:val="000F391C"/>
    <w:rsid w:val="000F68CF"/>
    <w:rsid w:val="00100BD8"/>
    <w:rsid w:val="00102A61"/>
    <w:rsid w:val="001046B7"/>
    <w:rsid w:val="00104C4F"/>
    <w:rsid w:val="00104D7B"/>
    <w:rsid w:val="001140F4"/>
    <w:rsid w:val="00121388"/>
    <w:rsid w:val="00123179"/>
    <w:rsid w:val="001269EC"/>
    <w:rsid w:val="00127653"/>
    <w:rsid w:val="00127B8B"/>
    <w:rsid w:val="00137319"/>
    <w:rsid w:val="0014329E"/>
    <w:rsid w:val="00154C54"/>
    <w:rsid w:val="00156197"/>
    <w:rsid w:val="00162ED5"/>
    <w:rsid w:val="001652C9"/>
    <w:rsid w:val="00165DB7"/>
    <w:rsid w:val="00166874"/>
    <w:rsid w:val="00171284"/>
    <w:rsid w:val="001724C7"/>
    <w:rsid w:val="00175B25"/>
    <w:rsid w:val="0017689D"/>
    <w:rsid w:val="0018295A"/>
    <w:rsid w:val="0018531D"/>
    <w:rsid w:val="00186B70"/>
    <w:rsid w:val="001902B9"/>
    <w:rsid w:val="00190EEC"/>
    <w:rsid w:val="001946BA"/>
    <w:rsid w:val="00196CCA"/>
    <w:rsid w:val="001A55A5"/>
    <w:rsid w:val="001A64B3"/>
    <w:rsid w:val="001A7842"/>
    <w:rsid w:val="001B45A6"/>
    <w:rsid w:val="001C1567"/>
    <w:rsid w:val="001C2AD6"/>
    <w:rsid w:val="001D4CE5"/>
    <w:rsid w:val="001D5289"/>
    <w:rsid w:val="001E0C33"/>
    <w:rsid w:val="001E4DA0"/>
    <w:rsid w:val="001E5EA1"/>
    <w:rsid w:val="001F0AC5"/>
    <w:rsid w:val="001F2597"/>
    <w:rsid w:val="001F3DDE"/>
    <w:rsid w:val="001F4036"/>
    <w:rsid w:val="001F6224"/>
    <w:rsid w:val="001F701A"/>
    <w:rsid w:val="00207C57"/>
    <w:rsid w:val="002130C2"/>
    <w:rsid w:val="002156D2"/>
    <w:rsid w:val="002208C4"/>
    <w:rsid w:val="002210F9"/>
    <w:rsid w:val="00222802"/>
    <w:rsid w:val="00226D7A"/>
    <w:rsid w:val="0022747A"/>
    <w:rsid w:val="002305FA"/>
    <w:rsid w:val="0023137F"/>
    <w:rsid w:val="00240434"/>
    <w:rsid w:val="00245CD9"/>
    <w:rsid w:val="00247BC3"/>
    <w:rsid w:val="00251779"/>
    <w:rsid w:val="0025262D"/>
    <w:rsid w:val="00254399"/>
    <w:rsid w:val="00257ACA"/>
    <w:rsid w:val="00260872"/>
    <w:rsid w:val="00261259"/>
    <w:rsid w:val="00261DF0"/>
    <w:rsid w:val="00265FFB"/>
    <w:rsid w:val="0026775E"/>
    <w:rsid w:val="00270D7A"/>
    <w:rsid w:val="00272CFC"/>
    <w:rsid w:val="0027588B"/>
    <w:rsid w:val="0027668A"/>
    <w:rsid w:val="00276D3C"/>
    <w:rsid w:val="00280492"/>
    <w:rsid w:val="002810F9"/>
    <w:rsid w:val="00284047"/>
    <w:rsid w:val="00287E18"/>
    <w:rsid w:val="00290CA5"/>
    <w:rsid w:val="00294809"/>
    <w:rsid w:val="002A3A43"/>
    <w:rsid w:val="002A4D8C"/>
    <w:rsid w:val="002A79F7"/>
    <w:rsid w:val="002B015D"/>
    <w:rsid w:val="002B291B"/>
    <w:rsid w:val="002B3358"/>
    <w:rsid w:val="002B4D30"/>
    <w:rsid w:val="002C2A5B"/>
    <w:rsid w:val="002D343F"/>
    <w:rsid w:val="002D3FA5"/>
    <w:rsid w:val="002D57FE"/>
    <w:rsid w:val="002E706E"/>
    <w:rsid w:val="002F1705"/>
    <w:rsid w:val="002F234A"/>
    <w:rsid w:val="002F3B6D"/>
    <w:rsid w:val="002F6EB2"/>
    <w:rsid w:val="002F78A2"/>
    <w:rsid w:val="002F7E4A"/>
    <w:rsid w:val="00302BE1"/>
    <w:rsid w:val="00307B37"/>
    <w:rsid w:val="00312F8D"/>
    <w:rsid w:val="00316DB4"/>
    <w:rsid w:val="00322885"/>
    <w:rsid w:val="00324174"/>
    <w:rsid w:val="00330E91"/>
    <w:rsid w:val="003319DF"/>
    <w:rsid w:val="00336452"/>
    <w:rsid w:val="00341075"/>
    <w:rsid w:val="00343BF9"/>
    <w:rsid w:val="00356093"/>
    <w:rsid w:val="00357F64"/>
    <w:rsid w:val="00360F1F"/>
    <w:rsid w:val="00363E38"/>
    <w:rsid w:val="00367A1A"/>
    <w:rsid w:val="00370C34"/>
    <w:rsid w:val="00373215"/>
    <w:rsid w:val="00375964"/>
    <w:rsid w:val="00382D13"/>
    <w:rsid w:val="00390598"/>
    <w:rsid w:val="0039730C"/>
    <w:rsid w:val="003979FF"/>
    <w:rsid w:val="003A18D3"/>
    <w:rsid w:val="003A2F02"/>
    <w:rsid w:val="003A354D"/>
    <w:rsid w:val="003B0229"/>
    <w:rsid w:val="003B0C46"/>
    <w:rsid w:val="003B5340"/>
    <w:rsid w:val="003C06D5"/>
    <w:rsid w:val="003C1343"/>
    <w:rsid w:val="003C3174"/>
    <w:rsid w:val="003C5061"/>
    <w:rsid w:val="003C7F1D"/>
    <w:rsid w:val="003D47E7"/>
    <w:rsid w:val="003D728B"/>
    <w:rsid w:val="003D7CC7"/>
    <w:rsid w:val="003E22EC"/>
    <w:rsid w:val="003E5BE9"/>
    <w:rsid w:val="003E62A2"/>
    <w:rsid w:val="003F0056"/>
    <w:rsid w:val="003F3EE7"/>
    <w:rsid w:val="003F5310"/>
    <w:rsid w:val="0040006B"/>
    <w:rsid w:val="00402A65"/>
    <w:rsid w:val="00404083"/>
    <w:rsid w:val="0040648B"/>
    <w:rsid w:val="00406D2D"/>
    <w:rsid w:val="0040794F"/>
    <w:rsid w:val="00417DE4"/>
    <w:rsid w:val="004211EC"/>
    <w:rsid w:val="00423AFF"/>
    <w:rsid w:val="00430C56"/>
    <w:rsid w:val="00434140"/>
    <w:rsid w:val="00441CD9"/>
    <w:rsid w:val="00446617"/>
    <w:rsid w:val="0045587B"/>
    <w:rsid w:val="00456EC9"/>
    <w:rsid w:val="004661FE"/>
    <w:rsid w:val="00472596"/>
    <w:rsid w:val="0047778E"/>
    <w:rsid w:val="00477EC9"/>
    <w:rsid w:val="00481DAE"/>
    <w:rsid w:val="0048212A"/>
    <w:rsid w:val="00487D33"/>
    <w:rsid w:val="004906E3"/>
    <w:rsid w:val="00490A3A"/>
    <w:rsid w:val="00491BE2"/>
    <w:rsid w:val="004956D1"/>
    <w:rsid w:val="004958A6"/>
    <w:rsid w:val="00495C7D"/>
    <w:rsid w:val="004A2D0D"/>
    <w:rsid w:val="004A34D1"/>
    <w:rsid w:val="004A4C4C"/>
    <w:rsid w:val="004A6187"/>
    <w:rsid w:val="004A76A3"/>
    <w:rsid w:val="004B0275"/>
    <w:rsid w:val="004B4CB5"/>
    <w:rsid w:val="004B6BA1"/>
    <w:rsid w:val="004C0648"/>
    <w:rsid w:val="004C06DE"/>
    <w:rsid w:val="004C143F"/>
    <w:rsid w:val="004C1F28"/>
    <w:rsid w:val="004C5067"/>
    <w:rsid w:val="004C623D"/>
    <w:rsid w:val="004D5613"/>
    <w:rsid w:val="004D5E4C"/>
    <w:rsid w:val="004D70A1"/>
    <w:rsid w:val="004E0BEA"/>
    <w:rsid w:val="004E535E"/>
    <w:rsid w:val="004E587C"/>
    <w:rsid w:val="004E68E9"/>
    <w:rsid w:val="004E6923"/>
    <w:rsid w:val="004F6EAD"/>
    <w:rsid w:val="005009C1"/>
    <w:rsid w:val="00502D16"/>
    <w:rsid w:val="00507249"/>
    <w:rsid w:val="0051288D"/>
    <w:rsid w:val="005207B3"/>
    <w:rsid w:val="00525E44"/>
    <w:rsid w:val="00536144"/>
    <w:rsid w:val="00536798"/>
    <w:rsid w:val="00540A15"/>
    <w:rsid w:val="00544687"/>
    <w:rsid w:val="00545993"/>
    <w:rsid w:val="005467AA"/>
    <w:rsid w:val="005507A7"/>
    <w:rsid w:val="005507D5"/>
    <w:rsid w:val="0055257A"/>
    <w:rsid w:val="00552D02"/>
    <w:rsid w:val="0055497E"/>
    <w:rsid w:val="00561652"/>
    <w:rsid w:val="005617E2"/>
    <w:rsid w:val="00562908"/>
    <w:rsid w:val="00562A87"/>
    <w:rsid w:val="00563568"/>
    <w:rsid w:val="00565EB4"/>
    <w:rsid w:val="00571646"/>
    <w:rsid w:val="00572253"/>
    <w:rsid w:val="00573C1B"/>
    <w:rsid w:val="005753DA"/>
    <w:rsid w:val="00584C0B"/>
    <w:rsid w:val="00586D0C"/>
    <w:rsid w:val="00587494"/>
    <w:rsid w:val="00594DEF"/>
    <w:rsid w:val="00596705"/>
    <w:rsid w:val="0059723A"/>
    <w:rsid w:val="005A01C8"/>
    <w:rsid w:val="005A4008"/>
    <w:rsid w:val="005B0A70"/>
    <w:rsid w:val="005B3B19"/>
    <w:rsid w:val="005B3F2F"/>
    <w:rsid w:val="005B4E09"/>
    <w:rsid w:val="005B5B8B"/>
    <w:rsid w:val="005B7DEB"/>
    <w:rsid w:val="005C0493"/>
    <w:rsid w:val="005C19D7"/>
    <w:rsid w:val="005C29E3"/>
    <w:rsid w:val="005C334D"/>
    <w:rsid w:val="005C3A5D"/>
    <w:rsid w:val="005C51EA"/>
    <w:rsid w:val="005C5445"/>
    <w:rsid w:val="005C6986"/>
    <w:rsid w:val="005D5702"/>
    <w:rsid w:val="005D7090"/>
    <w:rsid w:val="005E0BBF"/>
    <w:rsid w:val="005E1BE2"/>
    <w:rsid w:val="005F5780"/>
    <w:rsid w:val="00600418"/>
    <w:rsid w:val="0060354D"/>
    <w:rsid w:val="006062FB"/>
    <w:rsid w:val="00606947"/>
    <w:rsid w:val="00606C55"/>
    <w:rsid w:val="00611A11"/>
    <w:rsid w:val="00613BAA"/>
    <w:rsid w:val="006142E1"/>
    <w:rsid w:val="00616B33"/>
    <w:rsid w:val="006209DD"/>
    <w:rsid w:val="00621A62"/>
    <w:rsid w:val="00624C14"/>
    <w:rsid w:val="0063593E"/>
    <w:rsid w:val="006375ED"/>
    <w:rsid w:val="00645BC2"/>
    <w:rsid w:val="006476E6"/>
    <w:rsid w:val="0064783F"/>
    <w:rsid w:val="00647DD3"/>
    <w:rsid w:val="00650935"/>
    <w:rsid w:val="00654946"/>
    <w:rsid w:val="00654C0C"/>
    <w:rsid w:val="00657B8F"/>
    <w:rsid w:val="006626AB"/>
    <w:rsid w:val="0066599B"/>
    <w:rsid w:val="00665B37"/>
    <w:rsid w:val="00684141"/>
    <w:rsid w:val="006852AC"/>
    <w:rsid w:val="006914F9"/>
    <w:rsid w:val="0069225E"/>
    <w:rsid w:val="006952BB"/>
    <w:rsid w:val="00695DA2"/>
    <w:rsid w:val="006971C5"/>
    <w:rsid w:val="006978BA"/>
    <w:rsid w:val="006A2606"/>
    <w:rsid w:val="006A4574"/>
    <w:rsid w:val="006A5842"/>
    <w:rsid w:val="006A7650"/>
    <w:rsid w:val="006B3051"/>
    <w:rsid w:val="006B441D"/>
    <w:rsid w:val="006C2069"/>
    <w:rsid w:val="006C2AA9"/>
    <w:rsid w:val="006C2C56"/>
    <w:rsid w:val="006C3756"/>
    <w:rsid w:val="006C3AE0"/>
    <w:rsid w:val="006C5C22"/>
    <w:rsid w:val="006D2985"/>
    <w:rsid w:val="006D6D0F"/>
    <w:rsid w:val="006E2D82"/>
    <w:rsid w:val="006F4B81"/>
    <w:rsid w:val="006F4EAD"/>
    <w:rsid w:val="006F7A4B"/>
    <w:rsid w:val="00700A0E"/>
    <w:rsid w:val="0070132C"/>
    <w:rsid w:val="00702B2E"/>
    <w:rsid w:val="0070576A"/>
    <w:rsid w:val="00706FB1"/>
    <w:rsid w:val="00710D44"/>
    <w:rsid w:val="00711E9C"/>
    <w:rsid w:val="007167BA"/>
    <w:rsid w:val="00717F52"/>
    <w:rsid w:val="007210F2"/>
    <w:rsid w:val="007255B7"/>
    <w:rsid w:val="00726429"/>
    <w:rsid w:val="007270D1"/>
    <w:rsid w:val="0072780A"/>
    <w:rsid w:val="007328D0"/>
    <w:rsid w:val="00732995"/>
    <w:rsid w:val="00734FD6"/>
    <w:rsid w:val="00740F6C"/>
    <w:rsid w:val="00741714"/>
    <w:rsid w:val="00743E8B"/>
    <w:rsid w:val="00752772"/>
    <w:rsid w:val="00752D45"/>
    <w:rsid w:val="00757349"/>
    <w:rsid w:val="00777EA9"/>
    <w:rsid w:val="00777FB5"/>
    <w:rsid w:val="00790211"/>
    <w:rsid w:val="007907F3"/>
    <w:rsid w:val="00792A92"/>
    <w:rsid w:val="00793087"/>
    <w:rsid w:val="00793CE2"/>
    <w:rsid w:val="00793E3E"/>
    <w:rsid w:val="007A0A48"/>
    <w:rsid w:val="007A0BC4"/>
    <w:rsid w:val="007A252F"/>
    <w:rsid w:val="007A48ED"/>
    <w:rsid w:val="007A4EA5"/>
    <w:rsid w:val="007B031F"/>
    <w:rsid w:val="007B2949"/>
    <w:rsid w:val="007B769A"/>
    <w:rsid w:val="007C2F80"/>
    <w:rsid w:val="007C58EA"/>
    <w:rsid w:val="007D0D29"/>
    <w:rsid w:val="007D11C1"/>
    <w:rsid w:val="007D4CFB"/>
    <w:rsid w:val="007D654B"/>
    <w:rsid w:val="007E5A2B"/>
    <w:rsid w:val="007E5DB4"/>
    <w:rsid w:val="007E6947"/>
    <w:rsid w:val="007E69FA"/>
    <w:rsid w:val="007E78C1"/>
    <w:rsid w:val="007E7CCE"/>
    <w:rsid w:val="007E7ECE"/>
    <w:rsid w:val="007F0587"/>
    <w:rsid w:val="007F2E07"/>
    <w:rsid w:val="00803683"/>
    <w:rsid w:val="00807D9B"/>
    <w:rsid w:val="00810FE2"/>
    <w:rsid w:val="00812D8F"/>
    <w:rsid w:val="00815B76"/>
    <w:rsid w:val="00816834"/>
    <w:rsid w:val="00817F78"/>
    <w:rsid w:val="008263F8"/>
    <w:rsid w:val="00833289"/>
    <w:rsid w:val="00833708"/>
    <w:rsid w:val="008379A0"/>
    <w:rsid w:val="0084065D"/>
    <w:rsid w:val="00840C82"/>
    <w:rsid w:val="00843383"/>
    <w:rsid w:val="00843957"/>
    <w:rsid w:val="00847C66"/>
    <w:rsid w:val="00850170"/>
    <w:rsid w:val="00854059"/>
    <w:rsid w:val="00854689"/>
    <w:rsid w:val="0085519A"/>
    <w:rsid w:val="008576DA"/>
    <w:rsid w:val="0086192C"/>
    <w:rsid w:val="00862556"/>
    <w:rsid w:val="008705CA"/>
    <w:rsid w:val="00871416"/>
    <w:rsid w:val="00882C45"/>
    <w:rsid w:val="008872CC"/>
    <w:rsid w:val="008966DD"/>
    <w:rsid w:val="00896BBB"/>
    <w:rsid w:val="008A46EE"/>
    <w:rsid w:val="008B0BD3"/>
    <w:rsid w:val="008B1C3B"/>
    <w:rsid w:val="008B1E64"/>
    <w:rsid w:val="008B2C77"/>
    <w:rsid w:val="008B3D06"/>
    <w:rsid w:val="008B4798"/>
    <w:rsid w:val="008B745F"/>
    <w:rsid w:val="008C157C"/>
    <w:rsid w:val="008C1D94"/>
    <w:rsid w:val="008C3639"/>
    <w:rsid w:val="008C3711"/>
    <w:rsid w:val="008C3736"/>
    <w:rsid w:val="008C4265"/>
    <w:rsid w:val="008C549D"/>
    <w:rsid w:val="008C6298"/>
    <w:rsid w:val="008C7210"/>
    <w:rsid w:val="008D77F5"/>
    <w:rsid w:val="008D7D7D"/>
    <w:rsid w:val="008E030F"/>
    <w:rsid w:val="008E051F"/>
    <w:rsid w:val="008E60D2"/>
    <w:rsid w:val="008F273D"/>
    <w:rsid w:val="008F5144"/>
    <w:rsid w:val="00903AD3"/>
    <w:rsid w:val="00904785"/>
    <w:rsid w:val="00904BBE"/>
    <w:rsid w:val="009062E2"/>
    <w:rsid w:val="009103B8"/>
    <w:rsid w:val="00911A87"/>
    <w:rsid w:val="009140D3"/>
    <w:rsid w:val="009147FE"/>
    <w:rsid w:val="009206A4"/>
    <w:rsid w:val="00922AEA"/>
    <w:rsid w:val="00925147"/>
    <w:rsid w:val="009317EC"/>
    <w:rsid w:val="00945A66"/>
    <w:rsid w:val="0094728D"/>
    <w:rsid w:val="00947B38"/>
    <w:rsid w:val="009637FC"/>
    <w:rsid w:val="0097041C"/>
    <w:rsid w:val="009715AF"/>
    <w:rsid w:val="00975D16"/>
    <w:rsid w:val="00981870"/>
    <w:rsid w:val="00983079"/>
    <w:rsid w:val="00984525"/>
    <w:rsid w:val="009948ED"/>
    <w:rsid w:val="00996A2F"/>
    <w:rsid w:val="009A7E95"/>
    <w:rsid w:val="009B335E"/>
    <w:rsid w:val="009B442D"/>
    <w:rsid w:val="009C1420"/>
    <w:rsid w:val="009C14C2"/>
    <w:rsid w:val="009C34DD"/>
    <w:rsid w:val="009C3820"/>
    <w:rsid w:val="009C427D"/>
    <w:rsid w:val="009C6D5A"/>
    <w:rsid w:val="009C783C"/>
    <w:rsid w:val="009D2680"/>
    <w:rsid w:val="009D51FF"/>
    <w:rsid w:val="009D5A36"/>
    <w:rsid w:val="009D6193"/>
    <w:rsid w:val="009E0253"/>
    <w:rsid w:val="009E08EC"/>
    <w:rsid w:val="009E1A69"/>
    <w:rsid w:val="009E49E1"/>
    <w:rsid w:val="009F1A9D"/>
    <w:rsid w:val="009F1D78"/>
    <w:rsid w:val="009F24D4"/>
    <w:rsid w:val="009F356A"/>
    <w:rsid w:val="009F42B9"/>
    <w:rsid w:val="009F4BF4"/>
    <w:rsid w:val="009F5504"/>
    <w:rsid w:val="009F5FC3"/>
    <w:rsid w:val="00A00259"/>
    <w:rsid w:val="00A02374"/>
    <w:rsid w:val="00A03814"/>
    <w:rsid w:val="00A03A46"/>
    <w:rsid w:val="00A04248"/>
    <w:rsid w:val="00A04D0C"/>
    <w:rsid w:val="00A0721F"/>
    <w:rsid w:val="00A1045D"/>
    <w:rsid w:val="00A12664"/>
    <w:rsid w:val="00A13919"/>
    <w:rsid w:val="00A32EF2"/>
    <w:rsid w:val="00A40838"/>
    <w:rsid w:val="00A408F8"/>
    <w:rsid w:val="00A42B0E"/>
    <w:rsid w:val="00A449A8"/>
    <w:rsid w:val="00A46DB8"/>
    <w:rsid w:val="00A510DA"/>
    <w:rsid w:val="00A5367F"/>
    <w:rsid w:val="00A53D9C"/>
    <w:rsid w:val="00A555F9"/>
    <w:rsid w:val="00A55FBC"/>
    <w:rsid w:val="00A6155F"/>
    <w:rsid w:val="00A626EE"/>
    <w:rsid w:val="00A64282"/>
    <w:rsid w:val="00A645C8"/>
    <w:rsid w:val="00A73B42"/>
    <w:rsid w:val="00A778B7"/>
    <w:rsid w:val="00A83BDB"/>
    <w:rsid w:val="00A845D3"/>
    <w:rsid w:val="00A87A02"/>
    <w:rsid w:val="00A91BA8"/>
    <w:rsid w:val="00A923BD"/>
    <w:rsid w:val="00A95D00"/>
    <w:rsid w:val="00AA1F26"/>
    <w:rsid w:val="00AA214F"/>
    <w:rsid w:val="00AA6D0C"/>
    <w:rsid w:val="00AB0E8A"/>
    <w:rsid w:val="00AC0D18"/>
    <w:rsid w:val="00AC34C7"/>
    <w:rsid w:val="00AC34FE"/>
    <w:rsid w:val="00AC3954"/>
    <w:rsid w:val="00AC5B92"/>
    <w:rsid w:val="00AC7F4C"/>
    <w:rsid w:val="00AD0EFF"/>
    <w:rsid w:val="00AD29EB"/>
    <w:rsid w:val="00AD44B2"/>
    <w:rsid w:val="00AD5548"/>
    <w:rsid w:val="00AF7D8B"/>
    <w:rsid w:val="00B04A82"/>
    <w:rsid w:val="00B102C7"/>
    <w:rsid w:val="00B11FA9"/>
    <w:rsid w:val="00B14351"/>
    <w:rsid w:val="00B14BF9"/>
    <w:rsid w:val="00B17CDD"/>
    <w:rsid w:val="00B17E36"/>
    <w:rsid w:val="00B22A7A"/>
    <w:rsid w:val="00B23EE5"/>
    <w:rsid w:val="00B24CF5"/>
    <w:rsid w:val="00B326C1"/>
    <w:rsid w:val="00B375AA"/>
    <w:rsid w:val="00B426CC"/>
    <w:rsid w:val="00B44B42"/>
    <w:rsid w:val="00B45942"/>
    <w:rsid w:val="00B46886"/>
    <w:rsid w:val="00B507DA"/>
    <w:rsid w:val="00B52ADF"/>
    <w:rsid w:val="00B53BBE"/>
    <w:rsid w:val="00B560A3"/>
    <w:rsid w:val="00B56981"/>
    <w:rsid w:val="00B56A43"/>
    <w:rsid w:val="00B67542"/>
    <w:rsid w:val="00B71947"/>
    <w:rsid w:val="00B7244C"/>
    <w:rsid w:val="00B73B7F"/>
    <w:rsid w:val="00B765D1"/>
    <w:rsid w:val="00B80206"/>
    <w:rsid w:val="00B80E9B"/>
    <w:rsid w:val="00B82461"/>
    <w:rsid w:val="00B838FD"/>
    <w:rsid w:val="00B8652C"/>
    <w:rsid w:val="00B900C4"/>
    <w:rsid w:val="00B9438C"/>
    <w:rsid w:val="00B95851"/>
    <w:rsid w:val="00B9736D"/>
    <w:rsid w:val="00BA05DC"/>
    <w:rsid w:val="00BA49EA"/>
    <w:rsid w:val="00BB1A47"/>
    <w:rsid w:val="00BB1E2C"/>
    <w:rsid w:val="00BB1F75"/>
    <w:rsid w:val="00BB2C91"/>
    <w:rsid w:val="00BD0A40"/>
    <w:rsid w:val="00BD0C1C"/>
    <w:rsid w:val="00BD1797"/>
    <w:rsid w:val="00BD6110"/>
    <w:rsid w:val="00BD785D"/>
    <w:rsid w:val="00BD7BDA"/>
    <w:rsid w:val="00BE0508"/>
    <w:rsid w:val="00BE7C2C"/>
    <w:rsid w:val="00BF373A"/>
    <w:rsid w:val="00BF42FE"/>
    <w:rsid w:val="00BF5875"/>
    <w:rsid w:val="00BF7535"/>
    <w:rsid w:val="00C011A3"/>
    <w:rsid w:val="00C03099"/>
    <w:rsid w:val="00C03D8C"/>
    <w:rsid w:val="00C07748"/>
    <w:rsid w:val="00C10717"/>
    <w:rsid w:val="00C126FB"/>
    <w:rsid w:val="00C12726"/>
    <w:rsid w:val="00C13BDD"/>
    <w:rsid w:val="00C14CA0"/>
    <w:rsid w:val="00C1711E"/>
    <w:rsid w:val="00C22B01"/>
    <w:rsid w:val="00C23268"/>
    <w:rsid w:val="00C23621"/>
    <w:rsid w:val="00C23F7E"/>
    <w:rsid w:val="00C2787F"/>
    <w:rsid w:val="00C30259"/>
    <w:rsid w:val="00C30423"/>
    <w:rsid w:val="00C32B4C"/>
    <w:rsid w:val="00C32BF0"/>
    <w:rsid w:val="00C35702"/>
    <w:rsid w:val="00C3638D"/>
    <w:rsid w:val="00C53B90"/>
    <w:rsid w:val="00C54876"/>
    <w:rsid w:val="00C57516"/>
    <w:rsid w:val="00C57EB7"/>
    <w:rsid w:val="00C6267F"/>
    <w:rsid w:val="00C6577F"/>
    <w:rsid w:val="00C6683A"/>
    <w:rsid w:val="00C7043F"/>
    <w:rsid w:val="00C71F95"/>
    <w:rsid w:val="00C74612"/>
    <w:rsid w:val="00C80D03"/>
    <w:rsid w:val="00C816CA"/>
    <w:rsid w:val="00C9043B"/>
    <w:rsid w:val="00C90783"/>
    <w:rsid w:val="00C90ECE"/>
    <w:rsid w:val="00C94B0B"/>
    <w:rsid w:val="00C94B0C"/>
    <w:rsid w:val="00C96034"/>
    <w:rsid w:val="00C9729C"/>
    <w:rsid w:val="00CA6208"/>
    <w:rsid w:val="00CB3CA3"/>
    <w:rsid w:val="00CB5326"/>
    <w:rsid w:val="00CB55A2"/>
    <w:rsid w:val="00CC1AB5"/>
    <w:rsid w:val="00CC2508"/>
    <w:rsid w:val="00CC2C63"/>
    <w:rsid w:val="00CC421A"/>
    <w:rsid w:val="00CC467B"/>
    <w:rsid w:val="00CD352E"/>
    <w:rsid w:val="00CD3FD7"/>
    <w:rsid w:val="00CD5926"/>
    <w:rsid w:val="00CE1B99"/>
    <w:rsid w:val="00CE3E03"/>
    <w:rsid w:val="00CE4325"/>
    <w:rsid w:val="00CE476C"/>
    <w:rsid w:val="00CE6E17"/>
    <w:rsid w:val="00CE72D9"/>
    <w:rsid w:val="00CE76A8"/>
    <w:rsid w:val="00CF185C"/>
    <w:rsid w:val="00D04DC3"/>
    <w:rsid w:val="00D058CE"/>
    <w:rsid w:val="00D072D9"/>
    <w:rsid w:val="00D07B7F"/>
    <w:rsid w:val="00D10B1A"/>
    <w:rsid w:val="00D11711"/>
    <w:rsid w:val="00D14ED0"/>
    <w:rsid w:val="00D1616D"/>
    <w:rsid w:val="00D2412F"/>
    <w:rsid w:val="00D24A20"/>
    <w:rsid w:val="00D308A6"/>
    <w:rsid w:val="00D30D5B"/>
    <w:rsid w:val="00D32ACE"/>
    <w:rsid w:val="00D3599E"/>
    <w:rsid w:val="00D36932"/>
    <w:rsid w:val="00D37A95"/>
    <w:rsid w:val="00D425D9"/>
    <w:rsid w:val="00D432C1"/>
    <w:rsid w:val="00D447CA"/>
    <w:rsid w:val="00D45C74"/>
    <w:rsid w:val="00D501E1"/>
    <w:rsid w:val="00D5118B"/>
    <w:rsid w:val="00D566DA"/>
    <w:rsid w:val="00D57038"/>
    <w:rsid w:val="00D72B0B"/>
    <w:rsid w:val="00D73D06"/>
    <w:rsid w:val="00D80B5A"/>
    <w:rsid w:val="00D813EA"/>
    <w:rsid w:val="00D81EB0"/>
    <w:rsid w:val="00D837C4"/>
    <w:rsid w:val="00D86FED"/>
    <w:rsid w:val="00D90A6C"/>
    <w:rsid w:val="00D9559C"/>
    <w:rsid w:val="00DA4F97"/>
    <w:rsid w:val="00DA72F1"/>
    <w:rsid w:val="00DB008C"/>
    <w:rsid w:val="00DB3C23"/>
    <w:rsid w:val="00DB4611"/>
    <w:rsid w:val="00DB4639"/>
    <w:rsid w:val="00DC15CB"/>
    <w:rsid w:val="00DD0EEA"/>
    <w:rsid w:val="00DD5D79"/>
    <w:rsid w:val="00DD7326"/>
    <w:rsid w:val="00DD796C"/>
    <w:rsid w:val="00DE03A7"/>
    <w:rsid w:val="00DE3E0F"/>
    <w:rsid w:val="00DE5553"/>
    <w:rsid w:val="00DE618C"/>
    <w:rsid w:val="00DF77EC"/>
    <w:rsid w:val="00E07953"/>
    <w:rsid w:val="00E07A3D"/>
    <w:rsid w:val="00E15D3D"/>
    <w:rsid w:val="00E16A3B"/>
    <w:rsid w:val="00E171BF"/>
    <w:rsid w:val="00E17CE1"/>
    <w:rsid w:val="00E22772"/>
    <w:rsid w:val="00E24A41"/>
    <w:rsid w:val="00E24D5C"/>
    <w:rsid w:val="00E24D65"/>
    <w:rsid w:val="00E27140"/>
    <w:rsid w:val="00E27FDF"/>
    <w:rsid w:val="00E31A87"/>
    <w:rsid w:val="00E31FF7"/>
    <w:rsid w:val="00E324BD"/>
    <w:rsid w:val="00E53FC3"/>
    <w:rsid w:val="00E5533D"/>
    <w:rsid w:val="00E55DE0"/>
    <w:rsid w:val="00E56E4D"/>
    <w:rsid w:val="00E646F3"/>
    <w:rsid w:val="00E64C78"/>
    <w:rsid w:val="00E7441F"/>
    <w:rsid w:val="00E829A5"/>
    <w:rsid w:val="00E82A4F"/>
    <w:rsid w:val="00E838CE"/>
    <w:rsid w:val="00E842C2"/>
    <w:rsid w:val="00E853C4"/>
    <w:rsid w:val="00E85687"/>
    <w:rsid w:val="00E91340"/>
    <w:rsid w:val="00E91A43"/>
    <w:rsid w:val="00EA2AE8"/>
    <w:rsid w:val="00EA5201"/>
    <w:rsid w:val="00EA6471"/>
    <w:rsid w:val="00EA7861"/>
    <w:rsid w:val="00EB1C8F"/>
    <w:rsid w:val="00EB2E54"/>
    <w:rsid w:val="00EB71B9"/>
    <w:rsid w:val="00EC0105"/>
    <w:rsid w:val="00EC182F"/>
    <w:rsid w:val="00EC6BB5"/>
    <w:rsid w:val="00ED483C"/>
    <w:rsid w:val="00ED7B14"/>
    <w:rsid w:val="00EE193C"/>
    <w:rsid w:val="00EE3394"/>
    <w:rsid w:val="00EE4BD6"/>
    <w:rsid w:val="00EE5494"/>
    <w:rsid w:val="00EE72C5"/>
    <w:rsid w:val="00EF09FC"/>
    <w:rsid w:val="00EF182A"/>
    <w:rsid w:val="00EF2221"/>
    <w:rsid w:val="00EF2D19"/>
    <w:rsid w:val="00EF36A1"/>
    <w:rsid w:val="00EF397A"/>
    <w:rsid w:val="00EF3F6E"/>
    <w:rsid w:val="00EF5662"/>
    <w:rsid w:val="00F034FC"/>
    <w:rsid w:val="00F0466F"/>
    <w:rsid w:val="00F05A61"/>
    <w:rsid w:val="00F1184E"/>
    <w:rsid w:val="00F13C79"/>
    <w:rsid w:val="00F17157"/>
    <w:rsid w:val="00F20F61"/>
    <w:rsid w:val="00F21452"/>
    <w:rsid w:val="00F2174D"/>
    <w:rsid w:val="00F22083"/>
    <w:rsid w:val="00F22517"/>
    <w:rsid w:val="00F32307"/>
    <w:rsid w:val="00F33508"/>
    <w:rsid w:val="00F350C7"/>
    <w:rsid w:val="00F36716"/>
    <w:rsid w:val="00F36871"/>
    <w:rsid w:val="00F36C60"/>
    <w:rsid w:val="00F40207"/>
    <w:rsid w:val="00F40429"/>
    <w:rsid w:val="00F449C2"/>
    <w:rsid w:val="00F45F76"/>
    <w:rsid w:val="00F55A83"/>
    <w:rsid w:val="00F5669E"/>
    <w:rsid w:val="00F57782"/>
    <w:rsid w:val="00F633CD"/>
    <w:rsid w:val="00F65014"/>
    <w:rsid w:val="00F65AF9"/>
    <w:rsid w:val="00F700E2"/>
    <w:rsid w:val="00F73745"/>
    <w:rsid w:val="00F77F92"/>
    <w:rsid w:val="00F80353"/>
    <w:rsid w:val="00F83B11"/>
    <w:rsid w:val="00F84310"/>
    <w:rsid w:val="00F84A6A"/>
    <w:rsid w:val="00F868D5"/>
    <w:rsid w:val="00F875FD"/>
    <w:rsid w:val="00F87EBD"/>
    <w:rsid w:val="00F9693D"/>
    <w:rsid w:val="00F96B93"/>
    <w:rsid w:val="00FA37AE"/>
    <w:rsid w:val="00FA3A7D"/>
    <w:rsid w:val="00FA3A9B"/>
    <w:rsid w:val="00FA4049"/>
    <w:rsid w:val="00FA52C7"/>
    <w:rsid w:val="00FA52CE"/>
    <w:rsid w:val="00FA68ED"/>
    <w:rsid w:val="00FB2890"/>
    <w:rsid w:val="00FB5281"/>
    <w:rsid w:val="00FB6280"/>
    <w:rsid w:val="00FB74FE"/>
    <w:rsid w:val="00FB790A"/>
    <w:rsid w:val="00FC03D5"/>
    <w:rsid w:val="00FC18EA"/>
    <w:rsid w:val="00FC4532"/>
    <w:rsid w:val="00FC49AE"/>
    <w:rsid w:val="00FD1220"/>
    <w:rsid w:val="00FD371C"/>
    <w:rsid w:val="00FD3DE0"/>
    <w:rsid w:val="00FE07BA"/>
    <w:rsid w:val="00FE31AE"/>
    <w:rsid w:val="00FE35BF"/>
    <w:rsid w:val="00FE419D"/>
    <w:rsid w:val="00FE7641"/>
    <w:rsid w:val="00FF1EDB"/>
    <w:rsid w:val="00FF5A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6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F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507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3687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3A2F0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43957"/>
    <w:pPr>
      <w:bidi/>
      <w:ind w:left="720"/>
      <w:contextualSpacing/>
    </w:pPr>
    <w:rPr>
      <w:lang w:bidi="fa-IR"/>
    </w:rPr>
  </w:style>
  <w:style w:type="character" w:styleId="Hyperlink">
    <w:name w:val="Hyperlink"/>
    <w:basedOn w:val="DefaultParagraphFont"/>
    <w:uiPriority w:val="99"/>
    <w:unhideWhenUsed/>
    <w:rsid w:val="00FA37AE"/>
    <w:rPr>
      <w:color w:val="0000FF" w:themeColor="hyperlink"/>
      <w:u w:val="single"/>
    </w:rPr>
  </w:style>
  <w:style w:type="character" w:customStyle="1" w:styleId="ref-journal">
    <w:name w:val="ref-journal"/>
    <w:basedOn w:val="DefaultParagraphFont"/>
    <w:rsid w:val="00BD6110"/>
  </w:style>
  <w:style w:type="character" w:customStyle="1" w:styleId="Heading5Char">
    <w:name w:val="Heading 5 Char"/>
    <w:basedOn w:val="DefaultParagraphFont"/>
    <w:link w:val="Heading5"/>
    <w:uiPriority w:val="9"/>
    <w:rsid w:val="003A2F02"/>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3A2F02"/>
    <w:rPr>
      <w:rFonts w:asciiTheme="majorHAnsi" w:eastAsiaTheme="majorEastAsia" w:hAnsiTheme="majorHAnsi" w:cstheme="majorBidi"/>
      <w:b/>
      <w:bCs/>
      <w:color w:val="365F91" w:themeColor="accent1" w:themeShade="BF"/>
      <w:sz w:val="28"/>
      <w:szCs w:val="28"/>
    </w:rPr>
  </w:style>
  <w:style w:type="character" w:customStyle="1" w:styleId="ref-vol">
    <w:name w:val="ref-vol"/>
    <w:basedOn w:val="DefaultParagraphFont"/>
    <w:rsid w:val="00FE07BA"/>
  </w:style>
  <w:style w:type="character" w:customStyle="1" w:styleId="cit">
    <w:name w:val="cit"/>
    <w:basedOn w:val="DefaultParagraphFont"/>
    <w:rsid w:val="00FE07BA"/>
  </w:style>
  <w:style w:type="character" w:customStyle="1" w:styleId="Heading2Char">
    <w:name w:val="Heading 2 Char"/>
    <w:basedOn w:val="DefaultParagraphFont"/>
    <w:link w:val="Heading2"/>
    <w:uiPriority w:val="9"/>
    <w:semiHidden/>
    <w:rsid w:val="005507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687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22772"/>
    <w:pPr>
      <w:tabs>
        <w:tab w:val="center" w:pos="4513"/>
        <w:tab w:val="right" w:pos="9026"/>
      </w:tabs>
      <w:bidi/>
      <w:spacing w:after="0" w:line="240" w:lineRule="auto"/>
    </w:pPr>
    <w:rPr>
      <w:lang w:bidi="fa-IR"/>
    </w:rPr>
  </w:style>
  <w:style w:type="character" w:customStyle="1" w:styleId="HeaderChar">
    <w:name w:val="Header Char"/>
    <w:basedOn w:val="DefaultParagraphFont"/>
    <w:link w:val="Header"/>
    <w:uiPriority w:val="99"/>
    <w:rsid w:val="00E22772"/>
    <w:rPr>
      <w:lang w:bidi="fa-IR"/>
    </w:rPr>
  </w:style>
  <w:style w:type="table" w:styleId="TableGrid">
    <w:name w:val="Table Grid"/>
    <w:basedOn w:val="TableNormal"/>
    <w:uiPriority w:val="59"/>
    <w:rsid w:val="00CE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E7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96B93"/>
    <w:pPr>
      <w:spacing w:after="0"/>
      <w:jc w:val="center"/>
    </w:pPr>
    <w:rPr>
      <w:rFonts w:ascii="Calibri" w:hAnsi="Calibri"/>
      <w:noProof/>
    </w:rPr>
  </w:style>
  <w:style w:type="character" w:customStyle="1" w:styleId="ListParagraphChar">
    <w:name w:val="List Paragraph Char"/>
    <w:basedOn w:val="DefaultParagraphFont"/>
    <w:link w:val="ListParagraph"/>
    <w:uiPriority w:val="34"/>
    <w:rsid w:val="00F96B93"/>
    <w:rPr>
      <w:lang w:bidi="fa-IR"/>
    </w:rPr>
  </w:style>
  <w:style w:type="character" w:customStyle="1" w:styleId="EndNoteBibliographyTitleChar">
    <w:name w:val="EndNote Bibliography Title Char"/>
    <w:basedOn w:val="ListParagraphChar"/>
    <w:link w:val="EndNoteBibliographyTitle"/>
    <w:rsid w:val="00F96B93"/>
    <w:rPr>
      <w:rFonts w:ascii="Calibri" w:hAnsi="Calibri"/>
      <w:noProof/>
      <w:lang w:bidi="fa-IR"/>
    </w:rPr>
  </w:style>
  <w:style w:type="paragraph" w:customStyle="1" w:styleId="EndNoteBibliography">
    <w:name w:val="EndNote Bibliography"/>
    <w:basedOn w:val="Normal"/>
    <w:link w:val="EndNoteBibliographyChar"/>
    <w:rsid w:val="00F96B93"/>
    <w:pPr>
      <w:spacing w:line="240" w:lineRule="auto"/>
    </w:pPr>
    <w:rPr>
      <w:rFonts w:ascii="Calibri" w:hAnsi="Calibri"/>
      <w:noProof/>
    </w:rPr>
  </w:style>
  <w:style w:type="character" w:customStyle="1" w:styleId="EndNoteBibliographyChar">
    <w:name w:val="EndNote Bibliography Char"/>
    <w:basedOn w:val="ListParagraphChar"/>
    <w:link w:val="EndNoteBibliography"/>
    <w:rsid w:val="00F96B93"/>
    <w:rPr>
      <w:rFonts w:ascii="Calibri" w:hAnsi="Calibri"/>
      <w:noProof/>
      <w:lang w:bidi="fa-IR"/>
    </w:rPr>
  </w:style>
  <w:style w:type="character" w:styleId="CommentReference">
    <w:name w:val="annotation reference"/>
    <w:basedOn w:val="DefaultParagraphFont"/>
    <w:uiPriority w:val="99"/>
    <w:semiHidden/>
    <w:unhideWhenUsed/>
    <w:rsid w:val="008C157C"/>
    <w:rPr>
      <w:sz w:val="16"/>
      <w:szCs w:val="16"/>
    </w:rPr>
  </w:style>
  <w:style w:type="paragraph" w:styleId="CommentText">
    <w:name w:val="annotation text"/>
    <w:basedOn w:val="Normal"/>
    <w:link w:val="CommentTextChar"/>
    <w:uiPriority w:val="99"/>
    <w:semiHidden/>
    <w:unhideWhenUsed/>
    <w:rsid w:val="008C157C"/>
    <w:pPr>
      <w:spacing w:line="240" w:lineRule="auto"/>
    </w:pPr>
    <w:rPr>
      <w:sz w:val="20"/>
      <w:szCs w:val="20"/>
    </w:rPr>
  </w:style>
  <w:style w:type="character" w:customStyle="1" w:styleId="CommentTextChar">
    <w:name w:val="Comment Text Char"/>
    <w:basedOn w:val="DefaultParagraphFont"/>
    <w:link w:val="CommentText"/>
    <w:uiPriority w:val="99"/>
    <w:semiHidden/>
    <w:rsid w:val="008C157C"/>
    <w:rPr>
      <w:sz w:val="20"/>
      <w:szCs w:val="20"/>
    </w:rPr>
  </w:style>
  <w:style w:type="paragraph" w:styleId="CommentSubject">
    <w:name w:val="annotation subject"/>
    <w:basedOn w:val="CommentText"/>
    <w:next w:val="CommentText"/>
    <w:link w:val="CommentSubjectChar"/>
    <w:uiPriority w:val="99"/>
    <w:semiHidden/>
    <w:unhideWhenUsed/>
    <w:rsid w:val="008C157C"/>
    <w:rPr>
      <w:b/>
      <w:bCs/>
    </w:rPr>
  </w:style>
  <w:style w:type="character" w:customStyle="1" w:styleId="CommentSubjectChar">
    <w:name w:val="Comment Subject Char"/>
    <w:basedOn w:val="CommentTextChar"/>
    <w:link w:val="CommentSubject"/>
    <w:uiPriority w:val="99"/>
    <w:semiHidden/>
    <w:rsid w:val="008C157C"/>
    <w:rPr>
      <w:b/>
      <w:bCs/>
      <w:sz w:val="20"/>
      <w:szCs w:val="20"/>
    </w:rPr>
  </w:style>
  <w:style w:type="paragraph" w:styleId="BalloonText">
    <w:name w:val="Balloon Text"/>
    <w:basedOn w:val="Normal"/>
    <w:link w:val="BalloonTextChar"/>
    <w:uiPriority w:val="99"/>
    <w:semiHidden/>
    <w:unhideWhenUsed/>
    <w:rsid w:val="008C15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57C"/>
    <w:rPr>
      <w:rFonts w:ascii="Segoe UI" w:hAnsi="Segoe UI" w:cs="Segoe UI"/>
      <w:sz w:val="18"/>
      <w:szCs w:val="18"/>
    </w:rPr>
  </w:style>
  <w:style w:type="paragraph" w:styleId="Footer">
    <w:name w:val="footer"/>
    <w:basedOn w:val="Normal"/>
    <w:link w:val="FooterChar"/>
    <w:uiPriority w:val="99"/>
    <w:unhideWhenUsed/>
    <w:rsid w:val="00A42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B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F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507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3687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3A2F0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43957"/>
    <w:pPr>
      <w:bidi/>
      <w:ind w:left="720"/>
      <w:contextualSpacing/>
    </w:pPr>
    <w:rPr>
      <w:lang w:bidi="fa-IR"/>
    </w:rPr>
  </w:style>
  <w:style w:type="character" w:styleId="Hyperlink">
    <w:name w:val="Hyperlink"/>
    <w:basedOn w:val="DefaultParagraphFont"/>
    <w:uiPriority w:val="99"/>
    <w:unhideWhenUsed/>
    <w:rsid w:val="00FA37AE"/>
    <w:rPr>
      <w:color w:val="0000FF" w:themeColor="hyperlink"/>
      <w:u w:val="single"/>
    </w:rPr>
  </w:style>
  <w:style w:type="character" w:customStyle="1" w:styleId="ref-journal">
    <w:name w:val="ref-journal"/>
    <w:basedOn w:val="DefaultParagraphFont"/>
    <w:rsid w:val="00BD6110"/>
  </w:style>
  <w:style w:type="character" w:customStyle="1" w:styleId="Heading5Char">
    <w:name w:val="Heading 5 Char"/>
    <w:basedOn w:val="DefaultParagraphFont"/>
    <w:link w:val="Heading5"/>
    <w:uiPriority w:val="9"/>
    <w:rsid w:val="003A2F02"/>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3A2F02"/>
    <w:rPr>
      <w:rFonts w:asciiTheme="majorHAnsi" w:eastAsiaTheme="majorEastAsia" w:hAnsiTheme="majorHAnsi" w:cstheme="majorBidi"/>
      <w:b/>
      <w:bCs/>
      <w:color w:val="365F91" w:themeColor="accent1" w:themeShade="BF"/>
      <w:sz w:val="28"/>
      <w:szCs w:val="28"/>
    </w:rPr>
  </w:style>
  <w:style w:type="character" w:customStyle="1" w:styleId="ref-vol">
    <w:name w:val="ref-vol"/>
    <w:basedOn w:val="DefaultParagraphFont"/>
    <w:rsid w:val="00FE07BA"/>
  </w:style>
  <w:style w:type="character" w:customStyle="1" w:styleId="cit">
    <w:name w:val="cit"/>
    <w:basedOn w:val="DefaultParagraphFont"/>
    <w:rsid w:val="00FE07BA"/>
  </w:style>
  <w:style w:type="character" w:customStyle="1" w:styleId="Heading2Char">
    <w:name w:val="Heading 2 Char"/>
    <w:basedOn w:val="DefaultParagraphFont"/>
    <w:link w:val="Heading2"/>
    <w:uiPriority w:val="9"/>
    <w:semiHidden/>
    <w:rsid w:val="005507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687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22772"/>
    <w:pPr>
      <w:tabs>
        <w:tab w:val="center" w:pos="4513"/>
        <w:tab w:val="right" w:pos="9026"/>
      </w:tabs>
      <w:bidi/>
      <w:spacing w:after="0" w:line="240" w:lineRule="auto"/>
    </w:pPr>
    <w:rPr>
      <w:lang w:bidi="fa-IR"/>
    </w:rPr>
  </w:style>
  <w:style w:type="character" w:customStyle="1" w:styleId="HeaderChar">
    <w:name w:val="Header Char"/>
    <w:basedOn w:val="DefaultParagraphFont"/>
    <w:link w:val="Header"/>
    <w:uiPriority w:val="99"/>
    <w:rsid w:val="00E22772"/>
    <w:rPr>
      <w:lang w:bidi="fa-IR"/>
    </w:rPr>
  </w:style>
  <w:style w:type="table" w:styleId="TableGrid">
    <w:name w:val="Table Grid"/>
    <w:basedOn w:val="TableNormal"/>
    <w:uiPriority w:val="59"/>
    <w:rsid w:val="00CE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E7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96B93"/>
    <w:pPr>
      <w:spacing w:after="0"/>
      <w:jc w:val="center"/>
    </w:pPr>
    <w:rPr>
      <w:rFonts w:ascii="Calibri" w:hAnsi="Calibri"/>
      <w:noProof/>
    </w:rPr>
  </w:style>
  <w:style w:type="character" w:customStyle="1" w:styleId="ListParagraphChar">
    <w:name w:val="List Paragraph Char"/>
    <w:basedOn w:val="DefaultParagraphFont"/>
    <w:link w:val="ListParagraph"/>
    <w:uiPriority w:val="34"/>
    <w:rsid w:val="00F96B93"/>
    <w:rPr>
      <w:lang w:bidi="fa-IR"/>
    </w:rPr>
  </w:style>
  <w:style w:type="character" w:customStyle="1" w:styleId="EndNoteBibliographyTitleChar">
    <w:name w:val="EndNote Bibliography Title Char"/>
    <w:basedOn w:val="ListParagraphChar"/>
    <w:link w:val="EndNoteBibliographyTitle"/>
    <w:rsid w:val="00F96B93"/>
    <w:rPr>
      <w:rFonts w:ascii="Calibri" w:hAnsi="Calibri"/>
      <w:noProof/>
      <w:lang w:bidi="fa-IR"/>
    </w:rPr>
  </w:style>
  <w:style w:type="paragraph" w:customStyle="1" w:styleId="EndNoteBibliography">
    <w:name w:val="EndNote Bibliography"/>
    <w:basedOn w:val="Normal"/>
    <w:link w:val="EndNoteBibliographyChar"/>
    <w:rsid w:val="00F96B93"/>
    <w:pPr>
      <w:spacing w:line="240" w:lineRule="auto"/>
    </w:pPr>
    <w:rPr>
      <w:rFonts w:ascii="Calibri" w:hAnsi="Calibri"/>
      <w:noProof/>
    </w:rPr>
  </w:style>
  <w:style w:type="character" w:customStyle="1" w:styleId="EndNoteBibliographyChar">
    <w:name w:val="EndNote Bibliography Char"/>
    <w:basedOn w:val="ListParagraphChar"/>
    <w:link w:val="EndNoteBibliography"/>
    <w:rsid w:val="00F96B93"/>
    <w:rPr>
      <w:rFonts w:ascii="Calibri" w:hAnsi="Calibri"/>
      <w:noProof/>
      <w:lang w:bidi="fa-IR"/>
    </w:rPr>
  </w:style>
  <w:style w:type="character" w:styleId="CommentReference">
    <w:name w:val="annotation reference"/>
    <w:basedOn w:val="DefaultParagraphFont"/>
    <w:uiPriority w:val="99"/>
    <w:semiHidden/>
    <w:unhideWhenUsed/>
    <w:rsid w:val="008C157C"/>
    <w:rPr>
      <w:sz w:val="16"/>
      <w:szCs w:val="16"/>
    </w:rPr>
  </w:style>
  <w:style w:type="paragraph" w:styleId="CommentText">
    <w:name w:val="annotation text"/>
    <w:basedOn w:val="Normal"/>
    <w:link w:val="CommentTextChar"/>
    <w:uiPriority w:val="99"/>
    <w:semiHidden/>
    <w:unhideWhenUsed/>
    <w:rsid w:val="008C157C"/>
    <w:pPr>
      <w:spacing w:line="240" w:lineRule="auto"/>
    </w:pPr>
    <w:rPr>
      <w:sz w:val="20"/>
      <w:szCs w:val="20"/>
    </w:rPr>
  </w:style>
  <w:style w:type="character" w:customStyle="1" w:styleId="CommentTextChar">
    <w:name w:val="Comment Text Char"/>
    <w:basedOn w:val="DefaultParagraphFont"/>
    <w:link w:val="CommentText"/>
    <w:uiPriority w:val="99"/>
    <w:semiHidden/>
    <w:rsid w:val="008C157C"/>
    <w:rPr>
      <w:sz w:val="20"/>
      <w:szCs w:val="20"/>
    </w:rPr>
  </w:style>
  <w:style w:type="paragraph" w:styleId="CommentSubject">
    <w:name w:val="annotation subject"/>
    <w:basedOn w:val="CommentText"/>
    <w:next w:val="CommentText"/>
    <w:link w:val="CommentSubjectChar"/>
    <w:uiPriority w:val="99"/>
    <w:semiHidden/>
    <w:unhideWhenUsed/>
    <w:rsid w:val="008C157C"/>
    <w:rPr>
      <w:b/>
      <w:bCs/>
    </w:rPr>
  </w:style>
  <w:style w:type="character" w:customStyle="1" w:styleId="CommentSubjectChar">
    <w:name w:val="Comment Subject Char"/>
    <w:basedOn w:val="CommentTextChar"/>
    <w:link w:val="CommentSubject"/>
    <w:uiPriority w:val="99"/>
    <w:semiHidden/>
    <w:rsid w:val="008C157C"/>
    <w:rPr>
      <w:b/>
      <w:bCs/>
      <w:sz w:val="20"/>
      <w:szCs w:val="20"/>
    </w:rPr>
  </w:style>
  <w:style w:type="paragraph" w:styleId="BalloonText">
    <w:name w:val="Balloon Text"/>
    <w:basedOn w:val="Normal"/>
    <w:link w:val="BalloonTextChar"/>
    <w:uiPriority w:val="99"/>
    <w:semiHidden/>
    <w:unhideWhenUsed/>
    <w:rsid w:val="008C15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57C"/>
    <w:rPr>
      <w:rFonts w:ascii="Segoe UI" w:hAnsi="Segoe UI" w:cs="Segoe UI"/>
      <w:sz w:val="18"/>
      <w:szCs w:val="18"/>
    </w:rPr>
  </w:style>
  <w:style w:type="paragraph" w:styleId="Footer">
    <w:name w:val="footer"/>
    <w:basedOn w:val="Normal"/>
    <w:link w:val="FooterChar"/>
    <w:uiPriority w:val="99"/>
    <w:unhideWhenUsed/>
    <w:rsid w:val="00A42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398833">
      <w:bodyDiv w:val="1"/>
      <w:marLeft w:val="0"/>
      <w:marRight w:val="0"/>
      <w:marTop w:val="0"/>
      <w:marBottom w:val="0"/>
      <w:divBdr>
        <w:top w:val="none" w:sz="0" w:space="0" w:color="auto"/>
        <w:left w:val="none" w:sz="0" w:space="0" w:color="auto"/>
        <w:bottom w:val="none" w:sz="0" w:space="0" w:color="auto"/>
        <w:right w:val="none" w:sz="0" w:space="0" w:color="auto"/>
      </w:divBdr>
    </w:div>
    <w:div w:id="684474878">
      <w:bodyDiv w:val="1"/>
      <w:marLeft w:val="0"/>
      <w:marRight w:val="0"/>
      <w:marTop w:val="0"/>
      <w:marBottom w:val="0"/>
      <w:divBdr>
        <w:top w:val="none" w:sz="0" w:space="0" w:color="auto"/>
        <w:left w:val="none" w:sz="0" w:space="0" w:color="auto"/>
        <w:bottom w:val="none" w:sz="0" w:space="0" w:color="auto"/>
        <w:right w:val="none" w:sz="0" w:space="0" w:color="auto"/>
      </w:divBdr>
      <w:divsChild>
        <w:div w:id="367874901">
          <w:marLeft w:val="0"/>
          <w:marRight w:val="0"/>
          <w:marTop w:val="0"/>
          <w:marBottom w:val="0"/>
          <w:divBdr>
            <w:top w:val="none" w:sz="0" w:space="0" w:color="auto"/>
            <w:left w:val="none" w:sz="0" w:space="0" w:color="auto"/>
            <w:bottom w:val="none" w:sz="0" w:space="0" w:color="auto"/>
            <w:right w:val="none" w:sz="0" w:space="0" w:color="auto"/>
          </w:divBdr>
        </w:div>
      </w:divsChild>
    </w:div>
    <w:div w:id="833910453">
      <w:bodyDiv w:val="1"/>
      <w:marLeft w:val="0"/>
      <w:marRight w:val="0"/>
      <w:marTop w:val="0"/>
      <w:marBottom w:val="0"/>
      <w:divBdr>
        <w:top w:val="none" w:sz="0" w:space="0" w:color="auto"/>
        <w:left w:val="none" w:sz="0" w:space="0" w:color="auto"/>
        <w:bottom w:val="none" w:sz="0" w:space="0" w:color="auto"/>
        <w:right w:val="none" w:sz="0" w:space="0" w:color="auto"/>
      </w:divBdr>
    </w:div>
    <w:div w:id="929125268">
      <w:bodyDiv w:val="1"/>
      <w:marLeft w:val="0"/>
      <w:marRight w:val="0"/>
      <w:marTop w:val="0"/>
      <w:marBottom w:val="0"/>
      <w:divBdr>
        <w:top w:val="none" w:sz="0" w:space="0" w:color="auto"/>
        <w:left w:val="none" w:sz="0" w:space="0" w:color="auto"/>
        <w:bottom w:val="none" w:sz="0" w:space="0" w:color="auto"/>
        <w:right w:val="none" w:sz="0" w:space="0" w:color="auto"/>
      </w:divBdr>
      <w:divsChild>
        <w:div w:id="1710645042">
          <w:marLeft w:val="0"/>
          <w:marRight w:val="0"/>
          <w:marTop w:val="166"/>
          <w:marBottom w:val="166"/>
          <w:divBdr>
            <w:top w:val="none" w:sz="0" w:space="0" w:color="auto"/>
            <w:left w:val="none" w:sz="0" w:space="0" w:color="auto"/>
            <w:bottom w:val="none" w:sz="0" w:space="0" w:color="auto"/>
            <w:right w:val="none" w:sz="0" w:space="0" w:color="auto"/>
          </w:divBdr>
          <w:divsChild>
            <w:div w:id="2951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8402">
      <w:bodyDiv w:val="1"/>
      <w:marLeft w:val="0"/>
      <w:marRight w:val="0"/>
      <w:marTop w:val="0"/>
      <w:marBottom w:val="0"/>
      <w:divBdr>
        <w:top w:val="none" w:sz="0" w:space="0" w:color="auto"/>
        <w:left w:val="none" w:sz="0" w:space="0" w:color="auto"/>
        <w:bottom w:val="none" w:sz="0" w:space="0" w:color="auto"/>
        <w:right w:val="none" w:sz="0" w:space="0" w:color="auto"/>
      </w:divBdr>
      <w:divsChild>
        <w:div w:id="247230705">
          <w:marLeft w:val="0"/>
          <w:marRight w:val="0"/>
          <w:marTop w:val="0"/>
          <w:marBottom w:val="0"/>
          <w:divBdr>
            <w:top w:val="none" w:sz="0" w:space="0" w:color="auto"/>
            <w:left w:val="none" w:sz="0" w:space="0" w:color="auto"/>
            <w:bottom w:val="none" w:sz="0" w:space="0" w:color="auto"/>
            <w:right w:val="none" w:sz="0" w:space="0" w:color="auto"/>
          </w:divBdr>
          <w:divsChild>
            <w:div w:id="229073717">
              <w:marLeft w:val="0"/>
              <w:marRight w:val="0"/>
              <w:marTop w:val="0"/>
              <w:marBottom w:val="0"/>
              <w:divBdr>
                <w:top w:val="none" w:sz="0" w:space="0" w:color="auto"/>
                <w:left w:val="none" w:sz="0" w:space="0" w:color="auto"/>
                <w:bottom w:val="none" w:sz="0" w:space="0" w:color="auto"/>
                <w:right w:val="none" w:sz="0" w:space="0" w:color="auto"/>
              </w:divBdr>
            </w:div>
          </w:divsChild>
        </w:div>
        <w:div w:id="1023672346">
          <w:marLeft w:val="0"/>
          <w:marRight w:val="0"/>
          <w:marTop w:val="0"/>
          <w:marBottom w:val="0"/>
          <w:divBdr>
            <w:top w:val="none" w:sz="0" w:space="0" w:color="auto"/>
            <w:left w:val="none" w:sz="0" w:space="0" w:color="auto"/>
            <w:bottom w:val="none" w:sz="0" w:space="0" w:color="auto"/>
            <w:right w:val="none" w:sz="0" w:space="0" w:color="auto"/>
          </w:divBdr>
          <w:divsChild>
            <w:div w:id="154806136">
              <w:marLeft w:val="0"/>
              <w:marRight w:val="0"/>
              <w:marTop w:val="0"/>
              <w:marBottom w:val="0"/>
              <w:divBdr>
                <w:top w:val="none" w:sz="0" w:space="0" w:color="auto"/>
                <w:left w:val="none" w:sz="0" w:space="0" w:color="auto"/>
                <w:bottom w:val="none" w:sz="0" w:space="0" w:color="auto"/>
                <w:right w:val="none" w:sz="0" w:space="0" w:color="auto"/>
              </w:divBdr>
            </w:div>
          </w:divsChild>
        </w:div>
        <w:div w:id="1815371682">
          <w:marLeft w:val="0"/>
          <w:marRight w:val="0"/>
          <w:marTop w:val="0"/>
          <w:marBottom w:val="0"/>
          <w:divBdr>
            <w:top w:val="none" w:sz="0" w:space="0" w:color="auto"/>
            <w:left w:val="none" w:sz="0" w:space="0" w:color="auto"/>
            <w:bottom w:val="none" w:sz="0" w:space="0" w:color="auto"/>
            <w:right w:val="none" w:sz="0" w:space="0" w:color="auto"/>
          </w:divBdr>
        </w:div>
        <w:div w:id="1918442420">
          <w:marLeft w:val="0"/>
          <w:marRight w:val="0"/>
          <w:marTop w:val="0"/>
          <w:marBottom w:val="0"/>
          <w:divBdr>
            <w:top w:val="none" w:sz="0" w:space="0" w:color="auto"/>
            <w:left w:val="none" w:sz="0" w:space="0" w:color="auto"/>
            <w:bottom w:val="none" w:sz="0" w:space="0" w:color="auto"/>
            <w:right w:val="none" w:sz="0" w:space="0" w:color="auto"/>
          </w:divBdr>
          <w:divsChild>
            <w:div w:id="1736009111">
              <w:marLeft w:val="0"/>
              <w:marRight w:val="0"/>
              <w:marTop w:val="0"/>
              <w:marBottom w:val="0"/>
              <w:divBdr>
                <w:top w:val="none" w:sz="0" w:space="0" w:color="auto"/>
                <w:left w:val="none" w:sz="0" w:space="0" w:color="auto"/>
                <w:bottom w:val="none" w:sz="0" w:space="0" w:color="auto"/>
                <w:right w:val="none" w:sz="0" w:space="0" w:color="auto"/>
              </w:divBdr>
            </w:div>
          </w:divsChild>
        </w:div>
        <w:div w:id="1986156877">
          <w:marLeft w:val="0"/>
          <w:marRight w:val="0"/>
          <w:marTop w:val="0"/>
          <w:marBottom w:val="0"/>
          <w:divBdr>
            <w:top w:val="none" w:sz="0" w:space="0" w:color="auto"/>
            <w:left w:val="none" w:sz="0" w:space="0" w:color="auto"/>
            <w:bottom w:val="none" w:sz="0" w:space="0" w:color="auto"/>
            <w:right w:val="none" w:sz="0" w:space="0" w:color="auto"/>
          </w:divBdr>
          <w:divsChild>
            <w:div w:id="9483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1910">
      <w:bodyDiv w:val="1"/>
      <w:marLeft w:val="0"/>
      <w:marRight w:val="0"/>
      <w:marTop w:val="0"/>
      <w:marBottom w:val="0"/>
      <w:divBdr>
        <w:top w:val="none" w:sz="0" w:space="0" w:color="auto"/>
        <w:left w:val="none" w:sz="0" w:space="0" w:color="auto"/>
        <w:bottom w:val="none" w:sz="0" w:space="0" w:color="auto"/>
        <w:right w:val="none" w:sz="0" w:space="0" w:color="auto"/>
      </w:divBdr>
    </w:div>
    <w:div w:id="1727294881">
      <w:bodyDiv w:val="1"/>
      <w:marLeft w:val="0"/>
      <w:marRight w:val="0"/>
      <w:marTop w:val="0"/>
      <w:marBottom w:val="0"/>
      <w:divBdr>
        <w:top w:val="none" w:sz="0" w:space="0" w:color="auto"/>
        <w:left w:val="none" w:sz="0" w:space="0" w:color="auto"/>
        <w:bottom w:val="none" w:sz="0" w:space="0" w:color="auto"/>
        <w:right w:val="none" w:sz="0" w:space="0" w:color="auto"/>
      </w:divBdr>
    </w:div>
    <w:div w:id="1769737366">
      <w:bodyDiv w:val="1"/>
      <w:marLeft w:val="0"/>
      <w:marRight w:val="0"/>
      <w:marTop w:val="0"/>
      <w:marBottom w:val="0"/>
      <w:divBdr>
        <w:top w:val="none" w:sz="0" w:space="0" w:color="auto"/>
        <w:left w:val="none" w:sz="0" w:space="0" w:color="auto"/>
        <w:bottom w:val="none" w:sz="0" w:space="0" w:color="auto"/>
        <w:right w:val="none" w:sz="0" w:space="0" w:color="auto"/>
      </w:divBdr>
    </w:div>
    <w:div w:id="1956862972">
      <w:bodyDiv w:val="1"/>
      <w:marLeft w:val="0"/>
      <w:marRight w:val="0"/>
      <w:marTop w:val="0"/>
      <w:marBottom w:val="0"/>
      <w:divBdr>
        <w:top w:val="none" w:sz="0" w:space="0" w:color="auto"/>
        <w:left w:val="none" w:sz="0" w:space="0" w:color="auto"/>
        <w:bottom w:val="none" w:sz="0" w:space="0" w:color="auto"/>
        <w:right w:val="none" w:sz="0" w:space="0" w:color="auto"/>
      </w:divBdr>
    </w:div>
    <w:div w:id="212568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edicine.ox.ac.uk/bandolier/painres/download/whatis/what_is_critical_appraisal.pdf" TargetMode="Externa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https://www.rcseng.ac.uk" TargetMode="External"/><Relationship Id="rId4" Type="http://schemas.microsoft.com/office/2007/relationships/stylesWithEffects" Target="stylesWithEffects.xml"/><Relationship Id="rId9" Type="http://schemas.openxmlformats.org/officeDocument/2006/relationships/hyperlink" Target="mailto:Kabirianm1@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15EE0-B118-4B0F-9A32-4A55A887D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11919</Words>
  <Characters>67942</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dc:creator>
  <cp:lastModifiedBy>Maryam</cp:lastModifiedBy>
  <cp:revision>9</cp:revision>
  <cp:lastPrinted>2019-01-31T17:47:00Z</cp:lastPrinted>
  <dcterms:created xsi:type="dcterms:W3CDTF">2020-08-10T09:32:00Z</dcterms:created>
  <dcterms:modified xsi:type="dcterms:W3CDTF">2020-08-11T10:22:00Z</dcterms:modified>
</cp:coreProperties>
</file>