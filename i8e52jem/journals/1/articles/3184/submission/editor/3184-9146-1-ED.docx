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92BC0" w14:textId="7A6F155C" w:rsidR="00CE7D8A" w:rsidRDefault="00F45FE4" w:rsidP="00CE7D8A">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Toward a uselessness of clinical examination?</w:t>
      </w:r>
    </w:p>
    <w:p w14:paraId="2FD054FE" w14:textId="77777777" w:rsidR="00CE7D8A" w:rsidRPr="003A7D2C" w:rsidRDefault="00CE7D8A" w:rsidP="00CE7D8A">
      <w:pPr>
        <w:spacing w:line="240" w:lineRule="auto"/>
        <w:rPr>
          <w:rFonts w:ascii="Times New Roman" w:hAnsi="Times New Roman" w:cs="Times New Roman"/>
          <w:b/>
          <w:sz w:val="24"/>
          <w:szCs w:val="24"/>
          <w:lang w:val="en-US"/>
        </w:rPr>
      </w:pPr>
      <w:r w:rsidRPr="003A7D2C">
        <w:rPr>
          <w:rFonts w:ascii="Times New Roman" w:hAnsi="Times New Roman" w:cs="Times New Roman"/>
          <w:b/>
          <w:sz w:val="24"/>
          <w:szCs w:val="24"/>
          <w:lang w:val="en-US"/>
        </w:rPr>
        <w:t>INTRODUCTION</w:t>
      </w:r>
    </w:p>
    <w:p w14:paraId="665971DB" w14:textId="3010A096" w:rsidR="00CE7D8A" w:rsidRDefault="00CE7D8A" w:rsidP="00CE7D8A">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Prostate cancer is the most prevalent cancer </w:t>
      </w:r>
      <w:r w:rsidR="00F45FE4">
        <w:rPr>
          <w:rFonts w:ascii="Times New Roman" w:hAnsi="Times New Roman" w:cs="Times New Roman"/>
          <w:sz w:val="24"/>
          <w:szCs w:val="24"/>
          <w:lang w:val="en-US"/>
        </w:rPr>
        <w:t>in male</w:t>
      </w:r>
      <w:ins w:id="0" w:author="Copy editor" w:date="2020-02-13T17:58:00Z">
        <w:r w:rsidR="00AC57A5">
          <w:rPr>
            <w:rFonts w:ascii="Times New Roman" w:hAnsi="Times New Roman" w:cs="Times New Roman"/>
            <w:sz w:val="24"/>
            <w:szCs w:val="24"/>
            <w:lang w:val="en-US"/>
          </w:rPr>
          <w:t xml:space="preserve">s </w:t>
        </w:r>
      </w:ins>
      <w:r>
        <w:rPr>
          <w:rFonts w:ascii="Times New Roman" w:hAnsi="Times New Roman" w:cs="Times New Roman"/>
          <w:sz w:val="24"/>
          <w:szCs w:val="24"/>
          <w:lang w:val="en-US"/>
        </w:rPr>
        <w:t xml:space="preserve">(1). </w:t>
      </w:r>
      <w:r w:rsidR="00F45FE4">
        <w:rPr>
          <w:rFonts w:ascii="Times New Roman" w:hAnsi="Times New Roman" w:cs="Times New Roman"/>
          <w:sz w:val="24"/>
          <w:szCs w:val="24"/>
          <w:lang w:val="en-US"/>
        </w:rPr>
        <w:t xml:space="preserve">Population-based </w:t>
      </w:r>
      <w:r>
        <w:rPr>
          <w:rFonts w:ascii="Times New Roman" w:hAnsi="Times New Roman" w:cs="Times New Roman"/>
          <w:sz w:val="24"/>
          <w:szCs w:val="24"/>
          <w:lang w:val="en-US"/>
        </w:rPr>
        <w:t xml:space="preserve">prostate cancer screening is still controversial, but in France this procedure is recommended for men aged 50 to 75 years (2). Screening is based on digital rectal examination (DRE) and a prostate-specific antigen (PSA) </w:t>
      </w:r>
      <w:r w:rsidRPr="00B15FC8">
        <w:rPr>
          <w:rFonts w:ascii="Times New Roman" w:hAnsi="Times New Roman" w:cs="Times New Roman"/>
          <w:sz w:val="24"/>
          <w:szCs w:val="24"/>
          <w:lang w:val="en-US"/>
        </w:rPr>
        <w:t xml:space="preserve">blood </w:t>
      </w:r>
      <w:r>
        <w:rPr>
          <w:rFonts w:ascii="Times New Roman" w:hAnsi="Times New Roman" w:cs="Times New Roman"/>
          <w:sz w:val="24"/>
          <w:szCs w:val="24"/>
          <w:lang w:val="en-US"/>
        </w:rPr>
        <w:t>test; elevation in the latter, while not specific to cancer, is considered a tumor biomarker. Urological studies demonstrate that PSA blood test is clearly more sensitive than DRE for cancer detection (3).</w:t>
      </w:r>
    </w:p>
    <w:p w14:paraId="1071D9BE" w14:textId="77777777" w:rsidR="00CE7D8A" w:rsidRPr="0060135C" w:rsidRDefault="00CE7D8A" w:rsidP="00CE7D8A">
      <w:pPr>
        <w:pStyle w:val="ListParagraph"/>
        <w:spacing w:line="240" w:lineRule="auto"/>
        <w:ind w:left="0"/>
        <w:rPr>
          <w:rFonts w:ascii="Times New Roman" w:hAnsi="Times New Roman" w:cs="Times New Roman"/>
          <w:sz w:val="24"/>
          <w:szCs w:val="24"/>
          <w:lang w:val="en-US"/>
        </w:rPr>
      </w:pPr>
    </w:p>
    <w:p w14:paraId="23B902FE" w14:textId="60EF7E86" w:rsidR="00CE7D8A" w:rsidRDefault="00CE7D8A" w:rsidP="00CE7D8A">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After cancer diagnosis and radiological assessment of</w:t>
      </w:r>
      <w:r w:rsidRPr="00B15FC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possible </w:t>
      </w:r>
      <w:r w:rsidR="00F45FE4">
        <w:rPr>
          <w:rFonts w:ascii="Times New Roman" w:hAnsi="Times New Roman" w:cs="Times New Roman"/>
          <w:sz w:val="24"/>
          <w:szCs w:val="24"/>
          <w:lang w:val="en-US"/>
        </w:rPr>
        <w:t xml:space="preserve">tumor </w:t>
      </w:r>
      <w:r w:rsidR="00B80CC0">
        <w:rPr>
          <w:rFonts w:ascii="Times New Roman" w:hAnsi="Times New Roman" w:cs="Times New Roman"/>
          <w:sz w:val="24"/>
          <w:szCs w:val="24"/>
          <w:lang w:val="en-US"/>
        </w:rPr>
        <w:t>extension,</w:t>
      </w:r>
      <w:r>
        <w:rPr>
          <w:rFonts w:ascii="Times New Roman" w:hAnsi="Times New Roman" w:cs="Times New Roman"/>
          <w:sz w:val="24"/>
          <w:szCs w:val="24"/>
          <w:lang w:val="en-US"/>
        </w:rPr>
        <w:t xml:space="preserve"> an uro-oncology multidisciplinary committee </w:t>
      </w:r>
      <w:r w:rsidR="00F45FE4">
        <w:rPr>
          <w:rFonts w:ascii="Times New Roman" w:hAnsi="Times New Roman" w:cs="Times New Roman"/>
          <w:sz w:val="24"/>
          <w:szCs w:val="24"/>
          <w:lang w:val="en-US"/>
        </w:rPr>
        <w:t xml:space="preserve">(tumor board) </w:t>
      </w:r>
      <w:r>
        <w:rPr>
          <w:rFonts w:ascii="Times New Roman" w:hAnsi="Times New Roman" w:cs="Times New Roman"/>
          <w:sz w:val="24"/>
          <w:szCs w:val="24"/>
          <w:lang w:val="en-US"/>
        </w:rPr>
        <w:t xml:space="preserve">consider therapeutic options (surgery, external radiation therapy with or without hormone therapy, high-intensity ultrasounds, interstitial brachytherapy, </w:t>
      </w:r>
      <w:r w:rsidR="00F45FE4">
        <w:rPr>
          <w:rFonts w:ascii="Times New Roman" w:hAnsi="Times New Roman" w:cs="Times New Roman"/>
          <w:sz w:val="24"/>
          <w:szCs w:val="24"/>
          <w:lang w:val="en-US"/>
        </w:rPr>
        <w:t>active surveillance or</w:t>
      </w:r>
      <w:r>
        <w:rPr>
          <w:rFonts w:ascii="Times New Roman" w:hAnsi="Times New Roman" w:cs="Times New Roman"/>
          <w:sz w:val="24"/>
          <w:szCs w:val="24"/>
          <w:lang w:val="en-US"/>
        </w:rPr>
        <w:t xml:space="preserve"> watchful waiting). Treatment efficacy is assessed </w:t>
      </w:r>
      <w:r w:rsidR="00F45FE4">
        <w:rPr>
          <w:rFonts w:ascii="Times New Roman" w:hAnsi="Times New Roman" w:cs="Times New Roman"/>
          <w:sz w:val="24"/>
          <w:szCs w:val="24"/>
          <w:lang w:val="en-US"/>
        </w:rPr>
        <w:t xml:space="preserve">mainly </w:t>
      </w:r>
      <w:r>
        <w:rPr>
          <w:rFonts w:ascii="Times New Roman" w:hAnsi="Times New Roman" w:cs="Times New Roman"/>
          <w:sz w:val="24"/>
          <w:szCs w:val="24"/>
          <w:lang w:val="en-US"/>
        </w:rPr>
        <w:t>by PSA lev</w:t>
      </w:r>
      <w:r w:rsidR="00B80CC0">
        <w:rPr>
          <w:rFonts w:ascii="Times New Roman" w:hAnsi="Times New Roman" w:cs="Times New Roman"/>
          <w:sz w:val="24"/>
          <w:szCs w:val="24"/>
          <w:lang w:val="en-US"/>
        </w:rPr>
        <w:t>el</w:t>
      </w:r>
      <w:r w:rsidR="00F45FE4">
        <w:rPr>
          <w:rFonts w:ascii="Times New Roman" w:hAnsi="Times New Roman" w:cs="Times New Roman"/>
          <w:sz w:val="24"/>
          <w:szCs w:val="24"/>
          <w:lang w:val="en-US"/>
        </w:rPr>
        <w:t xml:space="preserve"> follow-up</w:t>
      </w:r>
      <w:r w:rsidR="00B80CC0">
        <w:rPr>
          <w:rFonts w:ascii="Times New Roman" w:hAnsi="Times New Roman" w:cs="Times New Roman"/>
          <w:sz w:val="24"/>
          <w:szCs w:val="24"/>
          <w:lang w:val="en-US"/>
        </w:rPr>
        <w:t xml:space="preserve"> after oncological treatment. </w:t>
      </w:r>
      <w:r>
        <w:rPr>
          <w:rFonts w:ascii="Times New Roman" w:hAnsi="Times New Roman" w:cs="Times New Roman"/>
          <w:sz w:val="24"/>
          <w:szCs w:val="24"/>
          <w:lang w:val="en-US"/>
        </w:rPr>
        <w:t xml:space="preserve">PSA </w:t>
      </w:r>
      <w:r w:rsidR="00F45FE4">
        <w:rPr>
          <w:rFonts w:ascii="Times New Roman" w:hAnsi="Times New Roman" w:cs="Times New Roman"/>
          <w:sz w:val="24"/>
          <w:szCs w:val="24"/>
          <w:lang w:val="en-US"/>
        </w:rPr>
        <w:t>is a</w:t>
      </w:r>
      <w:r>
        <w:rPr>
          <w:rFonts w:ascii="Times New Roman" w:hAnsi="Times New Roman" w:cs="Times New Roman"/>
          <w:sz w:val="24"/>
          <w:szCs w:val="24"/>
          <w:lang w:val="en-US"/>
        </w:rPr>
        <w:t xml:space="preserve"> strong and reliable marker of cancer remission or recurrence and radiological exams or second treatments are </w:t>
      </w:r>
      <w:r w:rsidR="00F45FE4">
        <w:rPr>
          <w:rFonts w:ascii="Times New Roman" w:hAnsi="Times New Roman" w:cs="Times New Roman"/>
          <w:sz w:val="24"/>
          <w:szCs w:val="24"/>
          <w:lang w:val="en-US"/>
        </w:rPr>
        <w:t xml:space="preserve">usually </w:t>
      </w:r>
      <w:r>
        <w:rPr>
          <w:rFonts w:ascii="Times New Roman" w:hAnsi="Times New Roman" w:cs="Times New Roman"/>
          <w:sz w:val="24"/>
          <w:szCs w:val="24"/>
          <w:lang w:val="en-US"/>
        </w:rPr>
        <w:t xml:space="preserve">decided on </w:t>
      </w:r>
      <w:r w:rsidR="00F45FE4">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 xml:space="preserve">Monitoring </w:t>
      </w:r>
      <w:r>
        <w:rPr>
          <w:rFonts w:ascii="Times New Roman" w:hAnsi="Times New Roman" w:cs="Times New Roman"/>
          <w:sz w:val="24"/>
          <w:szCs w:val="24"/>
          <w:lang w:val="en-US"/>
        </w:rPr>
        <w:t xml:space="preserve">of PSA allows therapeutic </w:t>
      </w:r>
      <w:r w:rsidR="00F45FE4">
        <w:rPr>
          <w:rFonts w:ascii="Times New Roman" w:hAnsi="Times New Roman" w:cs="Times New Roman"/>
          <w:sz w:val="24"/>
          <w:szCs w:val="24"/>
          <w:lang w:val="en-US"/>
        </w:rPr>
        <w:t xml:space="preserve">intervention long </w:t>
      </w:r>
      <w:r>
        <w:rPr>
          <w:rFonts w:ascii="Times New Roman" w:hAnsi="Times New Roman" w:cs="Times New Roman"/>
          <w:sz w:val="24"/>
          <w:szCs w:val="24"/>
          <w:lang w:val="en-US"/>
        </w:rPr>
        <w:t>before cancer becomes sy</w:t>
      </w:r>
      <w:r w:rsidR="00B80CC0">
        <w:rPr>
          <w:rFonts w:ascii="Times New Roman" w:hAnsi="Times New Roman" w:cs="Times New Roman"/>
          <w:sz w:val="24"/>
          <w:szCs w:val="24"/>
          <w:lang w:val="en-US"/>
        </w:rPr>
        <w:t>mptomatic. Thus, the place of clinic</w:t>
      </w:r>
      <w:r w:rsidR="0007548D">
        <w:rPr>
          <w:rFonts w:ascii="Times New Roman" w:hAnsi="Times New Roman" w:cs="Times New Roman"/>
          <w:sz w:val="24"/>
          <w:szCs w:val="24"/>
          <w:lang w:val="en-US"/>
        </w:rPr>
        <w:t>al examination</w:t>
      </w:r>
      <w:r w:rsidR="00B80CC0">
        <w:rPr>
          <w:rFonts w:ascii="Times New Roman" w:hAnsi="Times New Roman" w:cs="Times New Roman"/>
          <w:sz w:val="24"/>
          <w:szCs w:val="24"/>
          <w:lang w:val="en-US"/>
        </w:rPr>
        <w:t xml:space="preserve"> </w:t>
      </w:r>
      <w:r>
        <w:rPr>
          <w:rFonts w:ascii="Times New Roman" w:hAnsi="Times New Roman" w:cs="Times New Roman"/>
          <w:sz w:val="24"/>
          <w:szCs w:val="24"/>
          <w:lang w:val="en-US"/>
        </w:rPr>
        <w:t>is very limited</w:t>
      </w:r>
      <w:r w:rsidR="00B80CC0">
        <w:rPr>
          <w:rFonts w:ascii="Times New Roman" w:hAnsi="Times New Roman" w:cs="Times New Roman"/>
          <w:sz w:val="24"/>
          <w:szCs w:val="24"/>
          <w:lang w:val="en-US"/>
        </w:rPr>
        <w:t xml:space="preserve"> for prostate cancer </w:t>
      </w:r>
      <w:r w:rsidR="00F45FE4">
        <w:rPr>
          <w:rFonts w:ascii="Times New Roman" w:hAnsi="Times New Roman" w:cs="Times New Roman"/>
          <w:sz w:val="24"/>
          <w:szCs w:val="24"/>
          <w:lang w:val="en-US"/>
        </w:rPr>
        <w:t>follow-up after treatment</w:t>
      </w:r>
      <w:r>
        <w:rPr>
          <w:rFonts w:ascii="Times New Roman" w:hAnsi="Times New Roman" w:cs="Times New Roman"/>
          <w:sz w:val="24"/>
          <w:szCs w:val="24"/>
          <w:lang w:val="en-US"/>
        </w:rPr>
        <w:t xml:space="preserve">. DRE is not a reliable modality of post-therapy follow-up (4,5,6), however annual DRE is still recommended after treatment. Likewise, other clinical examinations (like bone palpation) have no major impact on </w:t>
      </w:r>
      <w:r w:rsidR="00F45FE4">
        <w:rPr>
          <w:rFonts w:ascii="Times New Roman" w:hAnsi="Times New Roman" w:cs="Times New Roman"/>
          <w:sz w:val="24"/>
          <w:szCs w:val="24"/>
          <w:lang w:val="en-US"/>
        </w:rPr>
        <w:t xml:space="preserve">patient </w:t>
      </w:r>
      <w:r>
        <w:rPr>
          <w:rFonts w:ascii="Times New Roman" w:hAnsi="Times New Roman" w:cs="Times New Roman"/>
          <w:sz w:val="24"/>
          <w:szCs w:val="24"/>
          <w:lang w:val="en-US"/>
        </w:rPr>
        <w:t xml:space="preserve">care. </w:t>
      </w:r>
    </w:p>
    <w:p w14:paraId="0BB49475" w14:textId="77777777" w:rsidR="00CE7D8A" w:rsidRDefault="00CE7D8A" w:rsidP="00CE7D8A">
      <w:pPr>
        <w:pStyle w:val="ListParagraph"/>
        <w:spacing w:line="240" w:lineRule="auto"/>
        <w:ind w:left="0"/>
        <w:rPr>
          <w:rFonts w:ascii="Times New Roman" w:hAnsi="Times New Roman" w:cs="Times New Roman"/>
          <w:sz w:val="24"/>
          <w:szCs w:val="24"/>
          <w:lang w:val="en-US"/>
        </w:rPr>
      </w:pPr>
    </w:p>
    <w:p w14:paraId="29B007A0" w14:textId="12DA8946" w:rsidR="00CE7D8A" w:rsidRPr="00E76AAD" w:rsidRDefault="00B80CC0" w:rsidP="00CE7D8A">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Prostate cancer seems to be a paradigmatic example of current changes in medical practices</w:t>
      </w:r>
      <w:r w:rsidR="00CE7D8A">
        <w:rPr>
          <w:rFonts w:ascii="Times New Roman" w:hAnsi="Times New Roman" w:cs="Times New Roman"/>
          <w:sz w:val="24"/>
          <w:szCs w:val="24"/>
          <w:lang w:val="en-US"/>
        </w:rPr>
        <w:t>,</w:t>
      </w:r>
      <w:r w:rsidR="00CE7D8A" w:rsidRPr="00174DD6">
        <w:rPr>
          <w:rFonts w:ascii="Times New Roman" w:hAnsi="Times New Roman" w:cs="Times New Roman"/>
          <w:sz w:val="24"/>
          <w:szCs w:val="24"/>
          <w:lang w:val="en-US"/>
        </w:rPr>
        <w:t xml:space="preserve"> </w:t>
      </w:r>
      <w:r w:rsidR="00CE7D8A">
        <w:rPr>
          <w:rFonts w:ascii="Times New Roman" w:hAnsi="Times New Roman" w:cs="Times New Roman"/>
          <w:sz w:val="24"/>
          <w:szCs w:val="24"/>
          <w:lang w:val="en-US"/>
        </w:rPr>
        <w:t>especially concerning the role of clinical</w:t>
      </w:r>
      <w:r w:rsidR="00CE7D8A" w:rsidRPr="00174DD6">
        <w:rPr>
          <w:rFonts w:ascii="Times New Roman" w:hAnsi="Times New Roman" w:cs="Times New Roman"/>
          <w:sz w:val="24"/>
          <w:szCs w:val="24"/>
          <w:lang w:val="en-US"/>
        </w:rPr>
        <w:t xml:space="preserve"> examination </w:t>
      </w:r>
      <w:r w:rsidR="00CE7D8A">
        <w:rPr>
          <w:rFonts w:ascii="Times New Roman" w:hAnsi="Times New Roman" w:cs="Times New Roman"/>
          <w:sz w:val="24"/>
          <w:szCs w:val="24"/>
          <w:lang w:val="en-US"/>
        </w:rPr>
        <w:t>when compared to more reliable biological and</w:t>
      </w:r>
      <w:r>
        <w:rPr>
          <w:rFonts w:ascii="Times New Roman" w:hAnsi="Times New Roman" w:cs="Times New Roman"/>
          <w:sz w:val="24"/>
          <w:szCs w:val="24"/>
          <w:lang w:val="en-US"/>
        </w:rPr>
        <w:t>/or</w:t>
      </w:r>
      <w:r w:rsidR="00CE7D8A">
        <w:rPr>
          <w:rFonts w:ascii="Times New Roman" w:hAnsi="Times New Roman" w:cs="Times New Roman"/>
          <w:sz w:val="24"/>
          <w:szCs w:val="24"/>
          <w:lang w:val="en-US"/>
        </w:rPr>
        <w:t xml:space="preserve"> radiological assessments. The </w:t>
      </w:r>
      <w:r w:rsidR="00F45FE4">
        <w:rPr>
          <w:rFonts w:ascii="Times New Roman" w:hAnsi="Times New Roman" w:cs="Times New Roman"/>
          <w:sz w:val="24"/>
          <w:szCs w:val="24"/>
          <w:lang w:val="en-US"/>
        </w:rPr>
        <w:t xml:space="preserve">roots </w:t>
      </w:r>
      <w:r w:rsidR="00CE7D8A">
        <w:rPr>
          <w:rFonts w:ascii="Times New Roman" w:hAnsi="Times New Roman" w:cs="Times New Roman"/>
          <w:sz w:val="24"/>
          <w:szCs w:val="24"/>
          <w:lang w:val="en-US"/>
        </w:rPr>
        <w:t xml:space="preserve">of this </w:t>
      </w:r>
      <w:r w:rsidR="00F45FE4">
        <w:rPr>
          <w:rFonts w:ascii="Times New Roman" w:hAnsi="Times New Roman" w:cs="Times New Roman"/>
          <w:sz w:val="24"/>
          <w:szCs w:val="24"/>
          <w:lang w:val="en-US"/>
        </w:rPr>
        <w:t xml:space="preserve">fact </w:t>
      </w:r>
      <w:r w:rsidR="00CE7D8A">
        <w:rPr>
          <w:rFonts w:ascii="Times New Roman" w:hAnsi="Times New Roman" w:cs="Times New Roman"/>
          <w:sz w:val="24"/>
          <w:szCs w:val="24"/>
          <w:lang w:val="en-US"/>
        </w:rPr>
        <w:t>may seem minimal at first, but questioning the possibility of medicine without clinic</w:t>
      </w:r>
      <w:r w:rsidR="0007548D">
        <w:rPr>
          <w:rFonts w:ascii="Times New Roman" w:hAnsi="Times New Roman" w:cs="Times New Roman"/>
          <w:sz w:val="24"/>
          <w:szCs w:val="24"/>
          <w:lang w:val="en-US"/>
        </w:rPr>
        <w:t>al encounter</w:t>
      </w:r>
      <w:r w:rsidR="00CE7D8A">
        <w:rPr>
          <w:rFonts w:ascii="Times New Roman" w:hAnsi="Times New Roman" w:cs="Times New Roman"/>
          <w:sz w:val="24"/>
          <w:szCs w:val="24"/>
          <w:lang w:val="en-US"/>
        </w:rPr>
        <w:t xml:space="preserve"> is a major </w:t>
      </w:r>
      <w:r w:rsidR="00F45FE4">
        <w:rPr>
          <w:rFonts w:ascii="Times New Roman" w:hAnsi="Times New Roman" w:cs="Times New Roman"/>
          <w:sz w:val="24"/>
          <w:szCs w:val="24"/>
          <w:lang w:val="en-US"/>
        </w:rPr>
        <w:t xml:space="preserve">shift </w:t>
      </w:r>
      <w:r w:rsidR="00CE7D8A">
        <w:rPr>
          <w:rFonts w:ascii="Times New Roman" w:hAnsi="Times New Roman" w:cs="Times New Roman"/>
          <w:sz w:val="24"/>
          <w:szCs w:val="24"/>
          <w:lang w:val="en-US"/>
        </w:rPr>
        <w:t>from classical notions of care for both patients and physicians.</w:t>
      </w:r>
    </w:p>
    <w:p w14:paraId="612144AA" w14:textId="77777777" w:rsidR="00CE7D8A" w:rsidRDefault="00CE7D8A" w:rsidP="00CE7D8A">
      <w:pPr>
        <w:pStyle w:val="ListParagraph"/>
        <w:tabs>
          <w:tab w:val="left" w:pos="142"/>
        </w:tabs>
        <w:spacing w:line="240" w:lineRule="auto"/>
        <w:ind w:left="0"/>
        <w:rPr>
          <w:rFonts w:ascii="Times New Roman" w:hAnsi="Times New Roman" w:cs="Times New Roman"/>
          <w:b/>
          <w:sz w:val="24"/>
          <w:szCs w:val="24"/>
          <w:lang w:val="en-US"/>
        </w:rPr>
      </w:pPr>
    </w:p>
    <w:p w14:paraId="6BFFC343" w14:textId="77777777" w:rsidR="00B778FC" w:rsidRDefault="00B778FC" w:rsidP="00CE7D8A">
      <w:pPr>
        <w:pStyle w:val="ListParagraph"/>
        <w:tabs>
          <w:tab w:val="left" w:pos="142"/>
        </w:tabs>
        <w:spacing w:line="240" w:lineRule="auto"/>
        <w:ind w:left="0"/>
        <w:rPr>
          <w:rFonts w:ascii="Times New Roman" w:hAnsi="Times New Roman" w:cs="Times New Roman"/>
          <w:b/>
          <w:sz w:val="24"/>
          <w:szCs w:val="24"/>
          <w:lang w:val="en-US"/>
        </w:rPr>
      </w:pPr>
    </w:p>
    <w:p w14:paraId="545408CB" w14:textId="66CEC78E" w:rsidR="00CE7D8A" w:rsidRPr="00F970E0" w:rsidRDefault="00CE7D8A" w:rsidP="00CE7D8A">
      <w:pPr>
        <w:pStyle w:val="ListParagraph"/>
        <w:tabs>
          <w:tab w:val="left" w:pos="142"/>
        </w:tabs>
        <w:spacing w:line="240" w:lineRule="auto"/>
        <w:ind w:left="0"/>
        <w:rPr>
          <w:rFonts w:ascii="Times New Roman" w:hAnsi="Times New Roman" w:cs="Times New Roman"/>
          <w:b/>
          <w:sz w:val="24"/>
          <w:szCs w:val="24"/>
          <w:lang w:val="en-US"/>
        </w:rPr>
      </w:pPr>
      <w:r w:rsidRPr="00F970E0">
        <w:rPr>
          <w:rFonts w:ascii="Times New Roman" w:hAnsi="Times New Roman" w:cs="Times New Roman"/>
          <w:b/>
          <w:sz w:val="24"/>
          <w:szCs w:val="24"/>
          <w:lang w:val="en-US"/>
        </w:rPr>
        <w:t>USELESSNESS OF CLINIC</w:t>
      </w:r>
      <w:r w:rsidR="00660626">
        <w:rPr>
          <w:rFonts w:ascii="Times New Roman" w:hAnsi="Times New Roman" w:cs="Times New Roman"/>
          <w:b/>
          <w:sz w:val="24"/>
          <w:szCs w:val="24"/>
          <w:lang w:val="en-US"/>
        </w:rPr>
        <w:t>AL EXAMINATION</w:t>
      </w:r>
      <w:r>
        <w:rPr>
          <w:rFonts w:ascii="Times New Roman" w:hAnsi="Times New Roman" w:cs="Times New Roman"/>
          <w:b/>
          <w:sz w:val="24"/>
          <w:szCs w:val="24"/>
          <w:lang w:val="en-US"/>
        </w:rPr>
        <w:t xml:space="preserve"> </w:t>
      </w:r>
    </w:p>
    <w:p w14:paraId="764B2B47" w14:textId="77777777" w:rsidR="00B778FC" w:rsidRDefault="00B778FC" w:rsidP="00CE7D8A">
      <w:pPr>
        <w:pStyle w:val="ListParagraph"/>
        <w:spacing w:line="240" w:lineRule="auto"/>
        <w:ind w:left="0"/>
        <w:rPr>
          <w:rFonts w:ascii="Times New Roman" w:hAnsi="Times New Roman" w:cs="Times New Roman"/>
          <w:sz w:val="24"/>
          <w:szCs w:val="24"/>
          <w:lang w:val="en-US"/>
        </w:rPr>
      </w:pPr>
    </w:p>
    <w:p w14:paraId="36E2482F" w14:textId="051AED5C" w:rsidR="00CE7D8A" w:rsidRDefault="00CE7D8A" w:rsidP="00CE7D8A">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For each step</w:t>
      </w:r>
      <w:r w:rsidRPr="00F970E0">
        <w:rPr>
          <w:rFonts w:ascii="Times New Roman" w:hAnsi="Times New Roman" w:cs="Times New Roman"/>
          <w:sz w:val="24"/>
          <w:szCs w:val="24"/>
          <w:lang w:val="en-US"/>
        </w:rPr>
        <w:t xml:space="preserve"> of care, </w:t>
      </w:r>
      <w:r>
        <w:rPr>
          <w:rFonts w:ascii="Times New Roman" w:hAnsi="Times New Roman" w:cs="Times New Roman"/>
          <w:sz w:val="24"/>
          <w:szCs w:val="24"/>
          <w:lang w:val="en-US"/>
        </w:rPr>
        <w:t>clinic</w:t>
      </w:r>
      <w:r w:rsidR="0007548D">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seems less important</w:t>
      </w:r>
      <w:r>
        <w:rPr>
          <w:rFonts w:ascii="Times New Roman" w:hAnsi="Times New Roman" w:cs="Times New Roman"/>
          <w:sz w:val="24"/>
          <w:szCs w:val="24"/>
          <w:lang w:val="en-US"/>
        </w:rPr>
        <w:t xml:space="preserve">, to the extent </w:t>
      </w:r>
      <w:r w:rsidR="00F45FE4">
        <w:rPr>
          <w:rFonts w:ascii="Times New Roman" w:hAnsi="Times New Roman" w:cs="Times New Roman"/>
          <w:sz w:val="24"/>
          <w:szCs w:val="24"/>
          <w:lang w:val="en-US"/>
        </w:rPr>
        <w:t>of being</w:t>
      </w:r>
      <w:r>
        <w:rPr>
          <w:rFonts w:ascii="Times New Roman" w:hAnsi="Times New Roman" w:cs="Times New Roman"/>
          <w:sz w:val="24"/>
          <w:szCs w:val="24"/>
          <w:lang w:val="en-US"/>
        </w:rPr>
        <w:t xml:space="preserve"> useless for patients treated for prostate cancer. As previously mentioned, PSA is the key marker of remission or recurrence. Moreover, prostate cancer</w:t>
      </w:r>
      <w:r w:rsidR="004F6CC6">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most of the time</w:t>
      </w:r>
      <w:r>
        <w:rPr>
          <w:rFonts w:ascii="Times New Roman" w:hAnsi="Times New Roman" w:cs="Times New Roman"/>
          <w:sz w:val="24"/>
          <w:szCs w:val="24"/>
          <w:lang w:val="en-US"/>
        </w:rPr>
        <w:t xml:space="preserve"> asymptomatic</w:t>
      </w:r>
      <w:r w:rsidR="004F6C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F45FE4">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clinical </w:t>
      </w:r>
      <w:r w:rsidR="004F6CC6">
        <w:rPr>
          <w:rFonts w:ascii="Times New Roman" w:hAnsi="Times New Roman" w:cs="Times New Roman"/>
          <w:sz w:val="24"/>
          <w:szCs w:val="24"/>
          <w:lang w:val="en-US"/>
        </w:rPr>
        <w:t>sign</w:t>
      </w:r>
      <w:r w:rsidR="00B80CC0">
        <w:rPr>
          <w:rFonts w:ascii="Times New Roman" w:hAnsi="Times New Roman" w:cs="Times New Roman"/>
          <w:sz w:val="24"/>
          <w:szCs w:val="24"/>
          <w:lang w:val="en-US"/>
        </w:rPr>
        <w:t>s are treatment</w:t>
      </w:r>
      <w:r w:rsidR="00F45FE4">
        <w:rPr>
          <w:rFonts w:ascii="Times New Roman" w:hAnsi="Times New Roman" w:cs="Times New Roman"/>
          <w:sz w:val="24"/>
          <w:szCs w:val="24"/>
          <w:lang w:val="en-US"/>
        </w:rPr>
        <w:t>-related</w:t>
      </w:r>
      <w:r w:rsidR="00B80CC0">
        <w:rPr>
          <w:rFonts w:ascii="Times New Roman" w:hAnsi="Times New Roman" w:cs="Times New Roman"/>
          <w:sz w:val="24"/>
          <w:szCs w:val="24"/>
          <w:lang w:val="en-US"/>
        </w:rPr>
        <w:t xml:space="preserve"> side effects.</w:t>
      </w:r>
      <w:r w:rsidR="00AF1D7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Therapeutic sequelae are </w:t>
      </w:r>
      <w:r w:rsidR="00F45FE4">
        <w:rPr>
          <w:rFonts w:ascii="Times New Roman" w:hAnsi="Times New Roman" w:cs="Times New Roman"/>
          <w:sz w:val="24"/>
          <w:szCs w:val="24"/>
          <w:lang w:val="en-US"/>
        </w:rPr>
        <w:t xml:space="preserve">subjective </w:t>
      </w:r>
      <w:r>
        <w:rPr>
          <w:rFonts w:ascii="Times New Roman" w:hAnsi="Times New Roman" w:cs="Times New Roman"/>
          <w:sz w:val="24"/>
          <w:szCs w:val="24"/>
          <w:lang w:val="en-US"/>
        </w:rPr>
        <w:t>symptoms and clinic</w:t>
      </w:r>
      <w:r w:rsidR="00F45FE4">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is rarely required. Medical practice </w:t>
      </w:r>
      <w:r w:rsidR="00F45FE4">
        <w:rPr>
          <w:rFonts w:ascii="Times New Roman" w:hAnsi="Times New Roman" w:cs="Times New Roman"/>
          <w:sz w:val="24"/>
          <w:szCs w:val="24"/>
          <w:lang w:val="en-US"/>
        </w:rPr>
        <w:t xml:space="preserve">may </w:t>
      </w:r>
      <w:r>
        <w:rPr>
          <w:rFonts w:ascii="Times New Roman" w:hAnsi="Times New Roman" w:cs="Times New Roman"/>
          <w:sz w:val="24"/>
          <w:szCs w:val="24"/>
          <w:lang w:val="en-US"/>
        </w:rPr>
        <w:t xml:space="preserve">be performed without any clinical examination; PSA and careful </w:t>
      </w:r>
      <w:r w:rsidR="00F45FE4">
        <w:rPr>
          <w:rFonts w:ascii="Times New Roman" w:hAnsi="Times New Roman" w:cs="Times New Roman"/>
          <w:sz w:val="24"/>
          <w:szCs w:val="24"/>
          <w:lang w:val="en-US"/>
        </w:rPr>
        <w:t xml:space="preserve">patient </w:t>
      </w:r>
      <w:r>
        <w:rPr>
          <w:rFonts w:ascii="Times New Roman" w:hAnsi="Times New Roman" w:cs="Times New Roman"/>
          <w:sz w:val="24"/>
          <w:szCs w:val="24"/>
          <w:lang w:val="en-US"/>
        </w:rPr>
        <w:t xml:space="preserve">questioning </w:t>
      </w:r>
      <w:r w:rsidR="00F45FE4">
        <w:rPr>
          <w:rFonts w:ascii="Times New Roman" w:hAnsi="Times New Roman" w:cs="Times New Roman"/>
          <w:sz w:val="24"/>
          <w:szCs w:val="24"/>
          <w:lang w:val="en-US"/>
        </w:rPr>
        <w:t>should be only needed for patient follow-up</w:t>
      </w:r>
      <w:r>
        <w:rPr>
          <w:rFonts w:ascii="Times New Roman" w:hAnsi="Times New Roman" w:cs="Times New Roman"/>
          <w:sz w:val="24"/>
          <w:szCs w:val="24"/>
          <w:lang w:val="en-US"/>
        </w:rPr>
        <w:t>.</w:t>
      </w:r>
    </w:p>
    <w:p w14:paraId="21F81741" w14:textId="77777777" w:rsidR="00CE7D8A" w:rsidRDefault="00CE7D8A" w:rsidP="00CE7D8A">
      <w:pPr>
        <w:pStyle w:val="ListParagraph"/>
        <w:spacing w:line="240" w:lineRule="auto"/>
        <w:ind w:left="0"/>
        <w:rPr>
          <w:rFonts w:ascii="Times New Roman" w:hAnsi="Times New Roman" w:cs="Times New Roman"/>
          <w:sz w:val="24"/>
          <w:szCs w:val="24"/>
          <w:lang w:val="en-US"/>
        </w:rPr>
      </w:pPr>
    </w:p>
    <w:p w14:paraId="45A0ECD5" w14:textId="3B857D4A" w:rsidR="00CE7D8A" w:rsidRDefault="00CE7D8A" w:rsidP="00CE7D8A">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There is a psychological </w:t>
      </w:r>
      <w:r w:rsidR="0007548D">
        <w:rPr>
          <w:rFonts w:ascii="Times New Roman" w:hAnsi="Times New Roman" w:cs="Times New Roman"/>
          <w:sz w:val="24"/>
          <w:szCs w:val="24"/>
          <w:lang w:val="en-US"/>
        </w:rPr>
        <w:t>and conceptual</w:t>
      </w:r>
      <w:r>
        <w:rPr>
          <w:rFonts w:ascii="Times New Roman" w:hAnsi="Times New Roman" w:cs="Times New Roman"/>
          <w:sz w:val="24"/>
          <w:szCs w:val="24"/>
          <w:lang w:val="en-US"/>
        </w:rPr>
        <w:t xml:space="preserve"> </w:t>
      </w:r>
      <w:r w:rsidR="0007548D">
        <w:rPr>
          <w:rFonts w:ascii="Times New Roman" w:hAnsi="Times New Roman" w:cs="Times New Roman"/>
          <w:sz w:val="24"/>
          <w:szCs w:val="24"/>
          <w:lang w:val="en-US"/>
        </w:rPr>
        <w:t>context to</w:t>
      </w:r>
      <w:r>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 xml:space="preserve">performing DRE in </w:t>
      </w:r>
      <w:r>
        <w:rPr>
          <w:rFonts w:ascii="Times New Roman" w:hAnsi="Times New Roman" w:cs="Times New Roman"/>
          <w:sz w:val="24"/>
          <w:szCs w:val="24"/>
          <w:lang w:val="en-US"/>
        </w:rPr>
        <w:t xml:space="preserve">prostate cancer </w:t>
      </w:r>
      <w:r w:rsidR="00F45FE4">
        <w:rPr>
          <w:rFonts w:ascii="Times New Roman" w:hAnsi="Times New Roman" w:cs="Times New Roman"/>
          <w:sz w:val="24"/>
          <w:szCs w:val="24"/>
          <w:lang w:val="en-US"/>
        </w:rPr>
        <w:t>patient</w:t>
      </w:r>
      <w:r>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The prostate gland reflect to</w:t>
      </w:r>
      <w:r>
        <w:rPr>
          <w:rFonts w:ascii="Times New Roman" w:hAnsi="Times New Roman" w:cs="Times New Roman"/>
          <w:sz w:val="24"/>
          <w:szCs w:val="24"/>
          <w:lang w:val="en-US"/>
        </w:rPr>
        <w:t xml:space="preserve"> virility, power and reproductive capacity. </w:t>
      </w:r>
      <w:r w:rsidR="00F45FE4">
        <w:rPr>
          <w:rFonts w:ascii="Times New Roman" w:hAnsi="Times New Roman" w:cs="Times New Roman"/>
          <w:sz w:val="24"/>
          <w:szCs w:val="24"/>
          <w:lang w:val="en-US"/>
        </w:rPr>
        <w:t xml:space="preserve">Prostate cancer treatment’s </w:t>
      </w:r>
      <w:r>
        <w:rPr>
          <w:rFonts w:ascii="Times New Roman" w:hAnsi="Times New Roman" w:cs="Times New Roman"/>
          <w:sz w:val="24"/>
          <w:szCs w:val="24"/>
          <w:lang w:val="en-US"/>
        </w:rPr>
        <w:t xml:space="preserve">side effects, </w:t>
      </w:r>
      <w:r w:rsidR="00F45FE4">
        <w:rPr>
          <w:rFonts w:ascii="Times New Roman" w:hAnsi="Times New Roman" w:cs="Times New Roman"/>
          <w:sz w:val="24"/>
          <w:szCs w:val="24"/>
          <w:lang w:val="en-US"/>
        </w:rPr>
        <w:t>from</w:t>
      </w:r>
      <w:r>
        <w:rPr>
          <w:rFonts w:ascii="Times New Roman" w:hAnsi="Times New Roman" w:cs="Times New Roman"/>
          <w:sz w:val="24"/>
          <w:szCs w:val="24"/>
          <w:lang w:val="en-US"/>
        </w:rPr>
        <w:t xml:space="preserve"> surgery or </w:t>
      </w:r>
      <w:r w:rsidR="00660626">
        <w:rPr>
          <w:rFonts w:ascii="Times New Roman" w:hAnsi="Times New Roman" w:cs="Times New Roman"/>
          <w:sz w:val="24"/>
          <w:szCs w:val="24"/>
          <w:lang w:val="en-US"/>
        </w:rPr>
        <w:t>radiotherapy, are</w:t>
      </w:r>
      <w:r>
        <w:rPr>
          <w:rFonts w:ascii="Times New Roman" w:hAnsi="Times New Roman" w:cs="Times New Roman"/>
          <w:sz w:val="24"/>
          <w:szCs w:val="24"/>
          <w:lang w:val="en-US"/>
        </w:rPr>
        <w:t xml:space="preserve"> considerably influence</w:t>
      </w:r>
      <w:r w:rsidR="00F45FE4">
        <w:rPr>
          <w:rFonts w:ascii="Times New Roman" w:hAnsi="Times New Roman" w:cs="Times New Roman"/>
          <w:sz w:val="24"/>
          <w:szCs w:val="24"/>
          <w:lang w:val="en-US"/>
        </w:rPr>
        <w:t>d</w:t>
      </w:r>
      <w:r w:rsidR="00424BA2">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by these associations (because of erectile and ejaculatory dysfunction and possible urinary incontinence)</w:t>
      </w:r>
      <w:r>
        <w:rPr>
          <w:rFonts w:ascii="Times New Roman" w:hAnsi="Times New Roman" w:cs="Times New Roman"/>
          <w:sz w:val="24"/>
          <w:szCs w:val="24"/>
          <w:lang w:val="en-US"/>
        </w:rPr>
        <w:t xml:space="preserve">. </w:t>
      </w:r>
      <w:r w:rsidR="006E5731">
        <w:rPr>
          <w:rFonts w:ascii="Times New Roman" w:hAnsi="Times New Roman" w:cs="Times New Roman"/>
          <w:sz w:val="24"/>
          <w:szCs w:val="24"/>
          <w:lang w:val="en-US"/>
        </w:rPr>
        <w:t xml:space="preserve">The perception of body image and sexual life are strongly disrupted. </w:t>
      </w:r>
      <w:r>
        <w:rPr>
          <w:rFonts w:ascii="Times New Roman" w:hAnsi="Times New Roman" w:cs="Times New Roman"/>
          <w:sz w:val="24"/>
          <w:szCs w:val="24"/>
          <w:lang w:val="en-US"/>
        </w:rPr>
        <w:t xml:space="preserve">All this can lead to a feeling of shame that may be reinforced by performing DRE. Within the male elder population, DRE can lead to feelings of domination and sometimes humiliation. Consenting to DRE means submitting to </w:t>
      </w:r>
      <w:r w:rsidR="00F45FE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medical authority. DRE is </w:t>
      </w:r>
      <w:r w:rsidR="00424BA2">
        <w:rPr>
          <w:rFonts w:ascii="Times New Roman" w:hAnsi="Times New Roman" w:cs="Times New Roman"/>
          <w:sz w:val="24"/>
          <w:szCs w:val="24"/>
          <w:lang w:val="en-US"/>
        </w:rPr>
        <w:t>an obvious</w:t>
      </w:r>
      <w:r w:rsidR="00F45F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marker of the </w:t>
      </w:r>
      <w:r w:rsidR="00F45FE4">
        <w:rPr>
          <w:rFonts w:ascii="Times New Roman" w:hAnsi="Times New Roman" w:cs="Times New Roman"/>
          <w:sz w:val="24"/>
          <w:szCs w:val="24"/>
          <w:lang w:val="en-US"/>
        </w:rPr>
        <w:t xml:space="preserve">gap </w:t>
      </w:r>
      <w:r>
        <w:rPr>
          <w:rFonts w:ascii="Times New Roman" w:hAnsi="Times New Roman" w:cs="Times New Roman"/>
          <w:sz w:val="24"/>
          <w:szCs w:val="24"/>
          <w:lang w:val="en-US"/>
        </w:rPr>
        <w:t>between patients and physicians.</w:t>
      </w:r>
    </w:p>
    <w:p w14:paraId="49AA8783" w14:textId="77777777" w:rsidR="00CE7D8A" w:rsidRDefault="00CE7D8A" w:rsidP="00CE7D8A">
      <w:pPr>
        <w:pStyle w:val="ListParagraph"/>
        <w:spacing w:line="240" w:lineRule="auto"/>
        <w:ind w:left="0"/>
        <w:rPr>
          <w:rFonts w:ascii="Times New Roman" w:hAnsi="Times New Roman" w:cs="Times New Roman"/>
          <w:sz w:val="24"/>
          <w:szCs w:val="24"/>
          <w:lang w:val="en-US"/>
        </w:rPr>
      </w:pPr>
    </w:p>
    <w:p w14:paraId="2E1D8827" w14:textId="53F1EF56" w:rsidR="00CE7D8A" w:rsidRPr="001344E3" w:rsidRDefault="00CE7D8A" w:rsidP="00CE7D8A">
      <w:pPr>
        <w:pStyle w:val="ListParagraph"/>
        <w:spacing w:line="240" w:lineRule="auto"/>
        <w:ind w:left="0"/>
        <w:rPr>
          <w:rFonts w:ascii="Times New Roman" w:hAnsi="Times New Roman" w:cs="Times New Roman"/>
          <w:sz w:val="24"/>
          <w:szCs w:val="24"/>
          <w:lang w:val="en-US"/>
        </w:rPr>
      </w:pPr>
      <w:r w:rsidRPr="00BC7B01">
        <w:rPr>
          <w:rFonts w:ascii="Times New Roman" w:hAnsi="Times New Roman" w:cs="Times New Roman"/>
          <w:sz w:val="24"/>
          <w:szCs w:val="24"/>
          <w:lang w:val="en-US"/>
        </w:rPr>
        <w:lastRenderedPageBreak/>
        <w:t xml:space="preserve">PSA is the </w:t>
      </w:r>
      <w:r w:rsidR="00F45FE4">
        <w:rPr>
          <w:rFonts w:ascii="Times New Roman" w:hAnsi="Times New Roman" w:cs="Times New Roman"/>
          <w:sz w:val="24"/>
          <w:szCs w:val="24"/>
          <w:lang w:val="en-US"/>
        </w:rPr>
        <w:t>main driver</w:t>
      </w:r>
      <w:r w:rsidR="00F45FE4" w:rsidRPr="00BC7B01">
        <w:rPr>
          <w:rFonts w:ascii="Times New Roman" w:hAnsi="Times New Roman" w:cs="Times New Roman"/>
          <w:sz w:val="24"/>
          <w:szCs w:val="24"/>
          <w:lang w:val="en-US"/>
        </w:rPr>
        <w:t xml:space="preserve"> </w:t>
      </w:r>
      <w:r w:rsidRPr="00BC7B01">
        <w:rPr>
          <w:rFonts w:ascii="Times New Roman" w:hAnsi="Times New Roman" w:cs="Times New Roman"/>
          <w:sz w:val="24"/>
          <w:szCs w:val="24"/>
          <w:lang w:val="en-US"/>
        </w:rPr>
        <w:t xml:space="preserve">for assessment and </w:t>
      </w:r>
      <w:r>
        <w:rPr>
          <w:rFonts w:ascii="Times New Roman" w:hAnsi="Times New Roman" w:cs="Times New Roman"/>
          <w:sz w:val="24"/>
          <w:szCs w:val="24"/>
          <w:lang w:val="en-US"/>
        </w:rPr>
        <w:t>change to the plan</w:t>
      </w:r>
      <w:r w:rsidR="00F45FE4">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Pr="00BC7B01">
        <w:rPr>
          <w:rFonts w:ascii="Times New Roman" w:hAnsi="Times New Roman" w:cs="Times New Roman"/>
          <w:sz w:val="24"/>
          <w:szCs w:val="24"/>
          <w:lang w:val="en-US"/>
        </w:rPr>
        <w:t>of care</w:t>
      </w:r>
      <w:r>
        <w:rPr>
          <w:rFonts w:ascii="Times New Roman" w:hAnsi="Times New Roman" w:cs="Times New Roman"/>
          <w:sz w:val="24"/>
          <w:szCs w:val="24"/>
          <w:lang w:val="en-US"/>
        </w:rPr>
        <w:t>.</w:t>
      </w:r>
      <w:r w:rsidRPr="00BC7B0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BC7B01">
        <w:rPr>
          <w:rFonts w:ascii="Times New Roman" w:hAnsi="Times New Roman" w:cs="Times New Roman"/>
          <w:sz w:val="24"/>
          <w:szCs w:val="24"/>
          <w:lang w:val="en-US"/>
        </w:rPr>
        <w:t xml:space="preserve">systematic clinical examination could be considered unethical when the balance between utility and futility leans clearly </w:t>
      </w:r>
      <w:r>
        <w:rPr>
          <w:rFonts w:ascii="Times New Roman" w:hAnsi="Times New Roman" w:cs="Times New Roman"/>
          <w:sz w:val="24"/>
          <w:szCs w:val="24"/>
          <w:lang w:val="en-US"/>
        </w:rPr>
        <w:t>towards the former. DRE, and more generally clinic</w:t>
      </w:r>
      <w:r w:rsidR="00F45FE4">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seem useless considering their therapeutic insignificance, lack of impact on </w:t>
      </w:r>
      <w:r w:rsidR="00F45FE4">
        <w:rPr>
          <w:rFonts w:ascii="Times New Roman" w:hAnsi="Times New Roman" w:cs="Times New Roman"/>
          <w:sz w:val="24"/>
          <w:szCs w:val="24"/>
          <w:lang w:val="en-US"/>
        </w:rPr>
        <w:t xml:space="preserve">patient </w:t>
      </w:r>
      <w:r>
        <w:rPr>
          <w:rFonts w:ascii="Times New Roman" w:hAnsi="Times New Roman" w:cs="Times New Roman"/>
          <w:sz w:val="24"/>
          <w:szCs w:val="24"/>
          <w:lang w:val="en-US"/>
        </w:rPr>
        <w:t>care, and negative associations.</w:t>
      </w:r>
    </w:p>
    <w:p w14:paraId="67214097" w14:textId="77777777" w:rsidR="00B778FC" w:rsidRDefault="00B778FC" w:rsidP="00CE7D8A">
      <w:pPr>
        <w:spacing w:line="240" w:lineRule="auto"/>
        <w:rPr>
          <w:rFonts w:ascii="Times New Roman" w:hAnsi="Times New Roman" w:cs="Times New Roman"/>
          <w:b/>
          <w:sz w:val="24"/>
          <w:szCs w:val="24"/>
          <w:lang w:val="en-US"/>
        </w:rPr>
      </w:pPr>
    </w:p>
    <w:p w14:paraId="3DFD18A9" w14:textId="23B09C83" w:rsidR="00CE7D8A" w:rsidRPr="00A70F03" w:rsidRDefault="00CE7D8A" w:rsidP="00CE7D8A">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REMAINING</w:t>
      </w:r>
      <w:r w:rsidRPr="00A70F03">
        <w:rPr>
          <w:rFonts w:ascii="Times New Roman" w:hAnsi="Times New Roman" w:cs="Times New Roman"/>
          <w:b/>
          <w:sz w:val="24"/>
          <w:szCs w:val="24"/>
          <w:lang w:val="en-US"/>
        </w:rPr>
        <w:t xml:space="preserve"> PLACE FOR CLINIC</w:t>
      </w:r>
      <w:r w:rsidR="00F45FE4">
        <w:rPr>
          <w:rFonts w:ascii="Times New Roman" w:hAnsi="Times New Roman" w:cs="Times New Roman"/>
          <w:b/>
          <w:sz w:val="24"/>
          <w:szCs w:val="24"/>
          <w:lang w:val="en-US"/>
        </w:rPr>
        <w:t>AL EXAMINATION</w:t>
      </w:r>
    </w:p>
    <w:p w14:paraId="31A7D2BA" w14:textId="16EED7B1" w:rsidR="00CE7D8A"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Nonetheless,</w:t>
      </w:r>
      <w:r w:rsidRPr="00A70F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daily medical </w:t>
      </w:r>
      <w:r w:rsidRPr="00A70F03">
        <w:rPr>
          <w:rFonts w:ascii="Times New Roman" w:hAnsi="Times New Roman" w:cs="Times New Roman"/>
          <w:sz w:val="24"/>
          <w:szCs w:val="24"/>
          <w:lang w:val="en-US"/>
        </w:rPr>
        <w:t xml:space="preserve">practice tends to </w:t>
      </w:r>
      <w:r w:rsidR="00F45FE4">
        <w:rPr>
          <w:rFonts w:ascii="Times New Roman" w:hAnsi="Times New Roman" w:cs="Times New Roman"/>
          <w:sz w:val="24"/>
          <w:szCs w:val="24"/>
          <w:lang w:val="en-US"/>
        </w:rPr>
        <w:t>p</w:t>
      </w:r>
      <w:r>
        <w:rPr>
          <w:rFonts w:ascii="Times New Roman" w:hAnsi="Times New Roman" w:cs="Times New Roman"/>
          <w:sz w:val="24"/>
          <w:szCs w:val="24"/>
          <w:lang w:val="en-US"/>
        </w:rPr>
        <w:t>reserve a place for clinic</w:t>
      </w:r>
      <w:r w:rsidR="0007548D">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 xml:space="preserve">It </w:t>
      </w:r>
      <w:r>
        <w:rPr>
          <w:rFonts w:ascii="Times New Roman" w:hAnsi="Times New Roman" w:cs="Times New Roman"/>
          <w:sz w:val="24"/>
          <w:szCs w:val="24"/>
          <w:lang w:val="en-US"/>
        </w:rPr>
        <w:t xml:space="preserve">remains essential in </w:t>
      </w:r>
      <w:commentRangeStart w:id="1"/>
      <w:r w:rsidR="00F45FE4" w:rsidRPr="00C34155">
        <w:rPr>
          <w:rFonts w:ascii="Times New Roman" w:hAnsi="Times New Roman" w:cs="Times New Roman"/>
          <w:sz w:val="24"/>
          <w:szCs w:val="24"/>
          <w:highlight w:val="yellow"/>
          <w:lang w:val="en-US"/>
        </w:rPr>
        <w:t>uning</w:t>
      </w:r>
      <w:r w:rsidR="00F45FE4">
        <w:rPr>
          <w:rFonts w:ascii="Times New Roman" w:hAnsi="Times New Roman" w:cs="Times New Roman"/>
          <w:sz w:val="24"/>
          <w:szCs w:val="24"/>
          <w:lang w:val="en-US"/>
        </w:rPr>
        <w:t xml:space="preserve"> </w:t>
      </w:r>
      <w:commentRangeEnd w:id="1"/>
      <w:r w:rsidR="007834D4">
        <w:rPr>
          <w:rStyle w:val="CommentReference"/>
        </w:rPr>
        <w:commentReference w:id="1"/>
      </w:r>
      <w:r>
        <w:rPr>
          <w:rFonts w:ascii="Times New Roman" w:hAnsi="Times New Roman" w:cs="Times New Roman"/>
          <w:sz w:val="24"/>
          <w:szCs w:val="24"/>
          <w:lang w:val="en-US"/>
        </w:rPr>
        <w:t xml:space="preserve">the patient-physician relationship and solving </w:t>
      </w:r>
      <w:r w:rsidR="00F45FE4">
        <w:rPr>
          <w:rFonts w:ascii="Times New Roman" w:hAnsi="Times New Roman" w:cs="Times New Roman"/>
          <w:sz w:val="24"/>
          <w:szCs w:val="24"/>
          <w:lang w:val="en-US"/>
        </w:rPr>
        <w:t>problems between them</w:t>
      </w:r>
      <w:r>
        <w:rPr>
          <w:rFonts w:ascii="Times New Roman" w:hAnsi="Times New Roman" w:cs="Times New Roman"/>
          <w:sz w:val="24"/>
          <w:szCs w:val="24"/>
          <w:lang w:val="en-US"/>
        </w:rPr>
        <w:t xml:space="preserve">. The ethical </w:t>
      </w:r>
      <w:r w:rsidR="00893DAC">
        <w:rPr>
          <w:rFonts w:ascii="Times New Roman" w:hAnsi="Times New Roman" w:cs="Times New Roman"/>
          <w:sz w:val="24"/>
          <w:szCs w:val="24"/>
          <w:lang w:val="en-US"/>
        </w:rPr>
        <w:t>issue is</w:t>
      </w:r>
      <w:r w:rsidR="00424BA2">
        <w:rPr>
          <w:rFonts w:ascii="Times New Roman" w:hAnsi="Times New Roman" w:cs="Times New Roman"/>
          <w:sz w:val="24"/>
          <w:szCs w:val="24"/>
          <w:lang w:val="en-US"/>
        </w:rPr>
        <w:t xml:space="preserve"> to </w:t>
      </w:r>
      <w:r w:rsidR="00F45FE4">
        <w:rPr>
          <w:rFonts w:ascii="Times New Roman" w:hAnsi="Times New Roman" w:cs="Times New Roman"/>
          <w:sz w:val="24"/>
          <w:szCs w:val="24"/>
          <w:lang w:val="en-US"/>
        </w:rPr>
        <w:t>determine</w:t>
      </w:r>
      <w:r w:rsidR="00424BA2">
        <w:rPr>
          <w:rFonts w:ascii="Times New Roman" w:hAnsi="Times New Roman" w:cs="Times New Roman"/>
          <w:sz w:val="24"/>
          <w:szCs w:val="24"/>
          <w:lang w:val="en-US"/>
        </w:rPr>
        <w:t xml:space="preserve"> and to discuss</w:t>
      </w:r>
      <w:r w:rsidR="00F45F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80CC0">
        <w:rPr>
          <w:rFonts w:ascii="Times New Roman" w:hAnsi="Times New Roman" w:cs="Times New Roman"/>
          <w:sz w:val="24"/>
          <w:szCs w:val="24"/>
          <w:lang w:val="en-US"/>
        </w:rPr>
        <w:t xml:space="preserve">remaining </w:t>
      </w:r>
      <w:r>
        <w:rPr>
          <w:rFonts w:ascii="Times New Roman" w:hAnsi="Times New Roman" w:cs="Times New Roman"/>
          <w:sz w:val="24"/>
          <w:szCs w:val="24"/>
          <w:lang w:val="en-US"/>
        </w:rPr>
        <w:t>role</w:t>
      </w:r>
      <w:r w:rsidR="00893DAC">
        <w:rPr>
          <w:rFonts w:ascii="Times New Roman" w:hAnsi="Times New Roman" w:cs="Times New Roman"/>
          <w:sz w:val="24"/>
          <w:szCs w:val="24"/>
          <w:lang w:val="en-US"/>
        </w:rPr>
        <w:t>s</w:t>
      </w:r>
      <w:r>
        <w:rPr>
          <w:rFonts w:ascii="Times New Roman" w:hAnsi="Times New Roman" w:cs="Times New Roman"/>
          <w:sz w:val="24"/>
          <w:szCs w:val="24"/>
          <w:lang w:val="en-US"/>
        </w:rPr>
        <w:t xml:space="preserve"> of clinic</w:t>
      </w:r>
      <w:r w:rsidR="0007548D">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in prostate cancer care. </w:t>
      </w:r>
    </w:p>
    <w:p w14:paraId="0E4C006A" w14:textId="14437985" w:rsidR="00CE7D8A" w:rsidRDefault="0007548D"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First, cl</w:t>
      </w:r>
      <w:r w:rsidR="00CE7D8A">
        <w:rPr>
          <w:rFonts w:ascii="Times New Roman" w:hAnsi="Times New Roman" w:cs="Times New Roman"/>
          <w:sz w:val="24"/>
          <w:szCs w:val="24"/>
          <w:lang w:val="en-US"/>
        </w:rPr>
        <w:t>inic</w:t>
      </w:r>
      <w:r>
        <w:rPr>
          <w:rFonts w:ascii="Times New Roman" w:hAnsi="Times New Roman" w:cs="Times New Roman"/>
          <w:sz w:val="24"/>
          <w:szCs w:val="24"/>
          <w:lang w:val="en-US"/>
        </w:rPr>
        <w:t>al examination can</w:t>
      </w:r>
      <w:r w:rsidR="00CE7D8A">
        <w:rPr>
          <w:rFonts w:ascii="Times New Roman" w:hAnsi="Times New Roman" w:cs="Times New Roman"/>
          <w:sz w:val="24"/>
          <w:szCs w:val="24"/>
          <w:lang w:val="en-US"/>
        </w:rPr>
        <w:t xml:space="preserve"> be an opportunity to share information. Integrating the reality of cancer is frequently hard for patients because of the absence of symptoms and the </w:t>
      </w:r>
      <w:r w:rsidR="00F45FE4">
        <w:rPr>
          <w:rFonts w:ascii="Times New Roman" w:hAnsi="Times New Roman" w:cs="Times New Roman"/>
          <w:sz w:val="24"/>
          <w:szCs w:val="24"/>
          <w:lang w:val="en-US"/>
        </w:rPr>
        <w:t xml:space="preserve">impact </w:t>
      </w:r>
      <w:r w:rsidR="00CE7D8A">
        <w:rPr>
          <w:rFonts w:ascii="Times New Roman" w:hAnsi="Times New Roman" w:cs="Times New Roman"/>
          <w:sz w:val="24"/>
          <w:szCs w:val="24"/>
          <w:lang w:val="en-US"/>
        </w:rPr>
        <w:t>of PSA. For example, PSA levels may rise</w:t>
      </w:r>
      <w:r w:rsidR="00B80CC0">
        <w:rPr>
          <w:rFonts w:ascii="Times New Roman" w:hAnsi="Times New Roman" w:cs="Times New Roman"/>
          <w:sz w:val="24"/>
          <w:szCs w:val="24"/>
          <w:lang w:val="en-US"/>
        </w:rPr>
        <w:t xml:space="preserve"> after radical surgery. At 0.2ng/mL</w:t>
      </w:r>
      <w:r w:rsidR="00B80CC0" w:rsidRPr="00B80CC0">
        <w:rPr>
          <w:rFonts w:ascii="Times New Roman" w:hAnsi="Times New Roman" w:cs="Times New Roman"/>
          <w:sz w:val="24"/>
          <w:szCs w:val="24"/>
          <w:lang w:val="en-US"/>
        </w:rPr>
        <w:t xml:space="preserve"> </w:t>
      </w:r>
      <w:r w:rsidR="00B80CC0">
        <w:rPr>
          <w:rFonts w:ascii="Times New Roman" w:hAnsi="Times New Roman" w:cs="Times New Roman"/>
          <w:sz w:val="24"/>
          <w:szCs w:val="24"/>
          <w:lang w:val="en-US"/>
        </w:rPr>
        <w:t xml:space="preserve">(known as biochemical recurrence), there </w:t>
      </w:r>
      <w:r w:rsidR="00F45FE4">
        <w:rPr>
          <w:rFonts w:ascii="Times New Roman" w:hAnsi="Times New Roman" w:cs="Times New Roman"/>
          <w:sz w:val="24"/>
          <w:szCs w:val="24"/>
          <w:lang w:val="en-US"/>
        </w:rPr>
        <w:t xml:space="preserve">may be an </w:t>
      </w:r>
      <w:r w:rsidR="00B80CC0">
        <w:rPr>
          <w:rFonts w:ascii="Times New Roman" w:hAnsi="Times New Roman" w:cs="Times New Roman"/>
          <w:sz w:val="24"/>
          <w:szCs w:val="24"/>
          <w:lang w:val="en-US"/>
        </w:rPr>
        <w:t>indication for</w:t>
      </w:r>
      <w:r w:rsidR="00CE7D8A">
        <w:rPr>
          <w:rFonts w:ascii="Times New Roman" w:hAnsi="Times New Roman" w:cs="Times New Roman"/>
          <w:sz w:val="24"/>
          <w:szCs w:val="24"/>
          <w:lang w:val="en-US"/>
        </w:rPr>
        <w:t xml:space="preserve"> salvage radiation therapy. In </w:t>
      </w:r>
      <w:r w:rsidR="00F45FE4">
        <w:rPr>
          <w:rFonts w:ascii="Times New Roman" w:hAnsi="Times New Roman" w:cs="Times New Roman"/>
          <w:sz w:val="24"/>
          <w:szCs w:val="24"/>
          <w:lang w:val="en-US"/>
        </w:rPr>
        <w:t xml:space="preserve">this </w:t>
      </w:r>
      <w:r w:rsidR="00893DAC">
        <w:rPr>
          <w:rFonts w:ascii="Times New Roman" w:hAnsi="Times New Roman" w:cs="Times New Roman"/>
          <w:sz w:val="24"/>
          <w:szCs w:val="24"/>
          <w:lang w:val="en-US"/>
        </w:rPr>
        <w:t>occurrence</w:t>
      </w:r>
      <w:r w:rsidR="00CE7D8A">
        <w:rPr>
          <w:rFonts w:ascii="Times New Roman" w:hAnsi="Times New Roman" w:cs="Times New Roman"/>
          <w:sz w:val="24"/>
          <w:szCs w:val="24"/>
          <w:lang w:val="en-US"/>
        </w:rPr>
        <w:t xml:space="preserve">, patients do not have any clinical manifestations (except surgical sequelae). Patients often report </w:t>
      </w:r>
      <w:r w:rsidR="00F45FE4">
        <w:rPr>
          <w:rFonts w:ascii="Times New Roman" w:hAnsi="Times New Roman" w:cs="Times New Roman"/>
          <w:sz w:val="24"/>
          <w:szCs w:val="24"/>
          <w:lang w:val="en-US"/>
        </w:rPr>
        <w:t xml:space="preserve">how </w:t>
      </w:r>
      <w:r w:rsidR="00CE7D8A">
        <w:rPr>
          <w:rFonts w:ascii="Times New Roman" w:hAnsi="Times New Roman" w:cs="Times New Roman"/>
          <w:sz w:val="24"/>
          <w:szCs w:val="24"/>
          <w:lang w:val="en-US"/>
        </w:rPr>
        <w:t>difficult</w:t>
      </w:r>
      <w:r w:rsidR="00F45FE4">
        <w:rPr>
          <w:rFonts w:ascii="Times New Roman" w:hAnsi="Times New Roman" w:cs="Times New Roman"/>
          <w:sz w:val="24"/>
          <w:szCs w:val="24"/>
          <w:lang w:val="en-US"/>
        </w:rPr>
        <w:t xml:space="preserve"> it must be to</w:t>
      </w:r>
      <w:r w:rsidR="00CE7D8A">
        <w:rPr>
          <w:rFonts w:ascii="Times New Roman" w:hAnsi="Times New Roman" w:cs="Times New Roman"/>
          <w:sz w:val="24"/>
          <w:szCs w:val="24"/>
          <w:lang w:val="en-US"/>
        </w:rPr>
        <w:t xml:space="preserve"> conceiv</w:t>
      </w:r>
      <w:r w:rsidR="00F45FE4">
        <w:rPr>
          <w:rFonts w:ascii="Times New Roman" w:hAnsi="Times New Roman" w:cs="Times New Roman"/>
          <w:sz w:val="24"/>
          <w:szCs w:val="24"/>
          <w:lang w:val="en-US"/>
        </w:rPr>
        <w:t>e</w:t>
      </w:r>
      <w:r w:rsidR="00CE7D8A">
        <w:rPr>
          <w:rFonts w:ascii="Times New Roman" w:hAnsi="Times New Roman" w:cs="Times New Roman"/>
          <w:sz w:val="24"/>
          <w:szCs w:val="24"/>
          <w:lang w:val="en-US"/>
        </w:rPr>
        <w:t xml:space="preserve"> themselves as a “person with a severe disease” or that “there are no changes and now I have no choice but to receive radiation and be harmed”. Patients see their medical situation and daily quality of life challenged without any objective </w:t>
      </w:r>
      <w:r w:rsidR="00F45FE4">
        <w:rPr>
          <w:rFonts w:ascii="Times New Roman" w:hAnsi="Times New Roman" w:cs="Times New Roman"/>
          <w:sz w:val="24"/>
          <w:szCs w:val="24"/>
          <w:lang w:val="en-US"/>
        </w:rPr>
        <w:t>symptoms</w:t>
      </w:r>
      <w:r w:rsidR="00CE7D8A">
        <w:rPr>
          <w:rFonts w:ascii="Times New Roman" w:hAnsi="Times New Roman" w:cs="Times New Roman"/>
          <w:sz w:val="24"/>
          <w:szCs w:val="24"/>
          <w:lang w:val="en-US"/>
        </w:rPr>
        <w:t xml:space="preserve">. These reactions echo </w:t>
      </w:r>
      <w:commentRangeStart w:id="2"/>
      <w:r w:rsidR="00CE7D8A">
        <w:rPr>
          <w:rFonts w:ascii="Times New Roman" w:hAnsi="Times New Roman" w:cs="Times New Roman"/>
          <w:sz w:val="24"/>
          <w:szCs w:val="24"/>
          <w:lang w:val="en-US"/>
        </w:rPr>
        <w:t>Georges Canguilhem’s thoughts about people’s normativity</w:t>
      </w:r>
      <w:commentRangeEnd w:id="2"/>
      <w:r w:rsidR="00F91594">
        <w:rPr>
          <w:rStyle w:val="CommentReference"/>
        </w:rPr>
        <w:commentReference w:id="2"/>
      </w:r>
      <w:r w:rsidR="00CE7D8A">
        <w:rPr>
          <w:rFonts w:ascii="Times New Roman" w:hAnsi="Times New Roman" w:cs="Times New Roman"/>
          <w:sz w:val="24"/>
          <w:szCs w:val="24"/>
          <w:lang w:val="en-US"/>
        </w:rPr>
        <w:t xml:space="preserve">. Illness (as with healing) has medical definitions that patients do not entirely share. He argues everyone </w:t>
      </w:r>
      <w:r w:rsidR="001A5278">
        <w:rPr>
          <w:rFonts w:ascii="Times New Roman" w:hAnsi="Times New Roman" w:cs="Times New Roman"/>
          <w:sz w:val="24"/>
          <w:szCs w:val="24"/>
          <w:lang w:val="en-US"/>
        </w:rPr>
        <w:t>has personal</w:t>
      </w:r>
      <w:r w:rsidR="00CE7D8A">
        <w:rPr>
          <w:rFonts w:ascii="Times New Roman" w:hAnsi="Times New Roman" w:cs="Times New Roman"/>
          <w:sz w:val="24"/>
          <w:szCs w:val="24"/>
          <w:lang w:val="en-US"/>
        </w:rPr>
        <w:t xml:space="preserve"> definitions of normal or pathological status. “Ill” and “healed” categories have a multitude of definitions, according to individual normativity (7). </w:t>
      </w:r>
    </w:p>
    <w:p w14:paraId="14B8A9FE" w14:textId="33EF8FBA" w:rsidR="00CE7D8A" w:rsidRPr="001344E3"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DRE is sometimes considered a means of concrete and direct evaluation of cancer. It can even be requested by patients during follow-up consultations. DRE represents a human way of evaluating cancer. Clinic</w:t>
      </w:r>
      <w:r w:rsidR="00FF5EB3">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provides a time to </w:t>
      </w:r>
      <w:r w:rsidR="00F45FE4">
        <w:rPr>
          <w:rFonts w:ascii="Times New Roman" w:hAnsi="Times New Roman" w:cs="Times New Roman"/>
          <w:sz w:val="24"/>
          <w:szCs w:val="24"/>
          <w:lang w:val="en-US"/>
        </w:rPr>
        <w:t>reach the</w:t>
      </w:r>
      <w:r>
        <w:rPr>
          <w:rFonts w:ascii="Times New Roman" w:hAnsi="Times New Roman" w:cs="Times New Roman"/>
          <w:sz w:val="24"/>
          <w:szCs w:val="24"/>
          <w:lang w:val="en-US"/>
        </w:rPr>
        <w:t xml:space="preserve"> patients and their </w:t>
      </w:r>
      <w:r w:rsidR="00F45FE4">
        <w:rPr>
          <w:rFonts w:ascii="Times New Roman" w:hAnsi="Times New Roman" w:cs="Times New Roman"/>
          <w:sz w:val="24"/>
          <w:szCs w:val="24"/>
          <w:lang w:val="en-US"/>
        </w:rPr>
        <w:t>body</w:t>
      </w:r>
      <w:r>
        <w:rPr>
          <w:rFonts w:ascii="Times New Roman" w:hAnsi="Times New Roman" w:cs="Times New Roman"/>
          <w:sz w:val="24"/>
          <w:szCs w:val="24"/>
          <w:lang w:val="en-US"/>
        </w:rPr>
        <w:t xml:space="preserve">. It can </w:t>
      </w:r>
      <w:r w:rsidR="00F45FE4">
        <w:rPr>
          <w:rFonts w:ascii="Times New Roman" w:hAnsi="Times New Roman" w:cs="Times New Roman"/>
          <w:sz w:val="24"/>
          <w:szCs w:val="24"/>
          <w:lang w:val="en-US"/>
        </w:rPr>
        <w:t xml:space="preserve">legitimate </w:t>
      </w:r>
      <w:r>
        <w:rPr>
          <w:rFonts w:ascii="Times New Roman" w:hAnsi="Times New Roman" w:cs="Times New Roman"/>
          <w:sz w:val="24"/>
          <w:szCs w:val="24"/>
          <w:lang w:val="en-US"/>
        </w:rPr>
        <w:t xml:space="preserve">patients’ concerns and strengthen impressions of care. </w:t>
      </w:r>
      <w:r w:rsidR="00F45FE4">
        <w:rPr>
          <w:rFonts w:ascii="Times New Roman" w:hAnsi="Times New Roman" w:cs="Times New Roman"/>
          <w:sz w:val="24"/>
          <w:szCs w:val="24"/>
          <w:lang w:val="en-US"/>
        </w:rPr>
        <w:t>At the opposite</w:t>
      </w:r>
      <w:r>
        <w:rPr>
          <w:rFonts w:ascii="Times New Roman" w:hAnsi="Times New Roman" w:cs="Times New Roman"/>
          <w:sz w:val="24"/>
          <w:szCs w:val="24"/>
          <w:lang w:val="en-US"/>
        </w:rPr>
        <w:t xml:space="preserve">, PSA evaluation remains disembodied and patients </w:t>
      </w:r>
      <w:r w:rsidR="00F45FE4">
        <w:rPr>
          <w:rFonts w:ascii="Times New Roman" w:hAnsi="Times New Roman" w:cs="Times New Roman"/>
          <w:sz w:val="24"/>
          <w:szCs w:val="24"/>
          <w:lang w:val="en-US"/>
        </w:rPr>
        <w:t xml:space="preserve">may </w:t>
      </w:r>
      <w:r w:rsidR="00F9173D">
        <w:rPr>
          <w:rFonts w:ascii="Times New Roman" w:hAnsi="Times New Roman" w:cs="Times New Roman"/>
          <w:sz w:val="24"/>
          <w:szCs w:val="24"/>
          <w:lang w:val="en-US"/>
        </w:rPr>
        <w:t>lose</w:t>
      </w:r>
      <w:r w:rsidR="00F45FE4">
        <w:rPr>
          <w:rFonts w:ascii="Times New Roman" w:hAnsi="Times New Roman" w:cs="Times New Roman"/>
          <w:sz w:val="24"/>
          <w:szCs w:val="24"/>
          <w:lang w:val="en-US"/>
        </w:rPr>
        <w:t xml:space="preserve"> </w:t>
      </w:r>
      <w:r>
        <w:rPr>
          <w:rFonts w:ascii="Times New Roman" w:hAnsi="Times New Roman" w:cs="Times New Roman"/>
          <w:sz w:val="24"/>
          <w:szCs w:val="24"/>
          <w:lang w:val="en-US"/>
        </w:rPr>
        <w:t>confidence in a sole biological evaluation.</w:t>
      </w:r>
      <w:r w:rsidR="00893DAC" w:rsidRPr="00893DAC">
        <w:rPr>
          <w:lang w:val="en-US"/>
        </w:rPr>
        <w:t xml:space="preserve"> </w:t>
      </w:r>
      <w:r w:rsidR="00893DAC" w:rsidRPr="00893DAC">
        <w:rPr>
          <w:rFonts w:ascii="Times New Roman" w:hAnsi="Times New Roman" w:cs="Times New Roman"/>
          <w:sz w:val="24"/>
          <w:szCs w:val="24"/>
          <w:lang w:val="en-US"/>
        </w:rPr>
        <w:t>Although subjective and restrictive, clinical evaluation remains essential for certain patients, precisely because it is embodied by a trustful professional.</w:t>
      </w:r>
    </w:p>
    <w:p w14:paraId="0B5E33B1" w14:textId="4B975B8E" w:rsidR="00CE7D8A" w:rsidRPr="0071503F"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Patients’ </w:t>
      </w:r>
      <w:r w:rsidRPr="001344E3">
        <w:rPr>
          <w:rFonts w:ascii="Times New Roman" w:hAnsi="Times New Roman" w:cs="Times New Roman"/>
          <w:sz w:val="24"/>
          <w:szCs w:val="24"/>
          <w:lang w:val="en-US"/>
        </w:rPr>
        <w:t xml:space="preserve">request for clinical examination </w:t>
      </w:r>
      <w:r>
        <w:rPr>
          <w:rFonts w:ascii="Times New Roman" w:hAnsi="Times New Roman" w:cs="Times New Roman"/>
          <w:sz w:val="24"/>
          <w:szCs w:val="24"/>
          <w:lang w:val="en-US"/>
        </w:rPr>
        <w:t>is also</w:t>
      </w:r>
      <w:r w:rsidRPr="001344E3">
        <w:rPr>
          <w:rFonts w:ascii="Times New Roman" w:hAnsi="Times New Roman" w:cs="Times New Roman"/>
          <w:sz w:val="24"/>
          <w:szCs w:val="24"/>
          <w:lang w:val="en-US"/>
        </w:rPr>
        <w:t xml:space="preserve"> a request for a </w:t>
      </w:r>
      <w:r>
        <w:rPr>
          <w:rFonts w:ascii="Times New Roman" w:hAnsi="Times New Roman" w:cs="Times New Roman"/>
          <w:sz w:val="24"/>
          <w:szCs w:val="24"/>
          <w:lang w:val="en-US"/>
        </w:rPr>
        <w:t>dual relation</w:t>
      </w:r>
      <w:r w:rsidR="00F45FE4">
        <w:rPr>
          <w:rFonts w:ascii="Times New Roman" w:hAnsi="Times New Roman" w:cs="Times New Roman"/>
          <w:sz w:val="24"/>
          <w:szCs w:val="24"/>
          <w:lang w:val="en-US"/>
        </w:rPr>
        <w:t>ship</w:t>
      </w:r>
      <w:r>
        <w:rPr>
          <w:rFonts w:ascii="Times New Roman" w:hAnsi="Times New Roman" w:cs="Times New Roman"/>
          <w:sz w:val="24"/>
          <w:szCs w:val="24"/>
          <w:lang w:val="en-US"/>
        </w:rPr>
        <w:t xml:space="preserve">. </w:t>
      </w:r>
      <w:r w:rsidRPr="001344E3">
        <w:rPr>
          <w:rFonts w:ascii="Times New Roman" w:hAnsi="Times New Roman" w:cs="Times New Roman"/>
          <w:sz w:val="24"/>
          <w:szCs w:val="24"/>
          <w:lang w:val="en-US"/>
        </w:rPr>
        <w:t>In</w:t>
      </w:r>
      <w:r>
        <w:rPr>
          <w:rFonts w:ascii="Times New Roman" w:hAnsi="Times New Roman" w:cs="Times New Roman"/>
          <w:sz w:val="24"/>
          <w:szCs w:val="24"/>
          <w:lang w:val="en-US"/>
        </w:rPr>
        <w:t xml:space="preserve"> oncology, relatives are often present while very intimate themes are addressed. Approaching those topics with relatives can be unsettling and </w:t>
      </w:r>
      <w:r w:rsidR="00893DAC">
        <w:rPr>
          <w:rFonts w:ascii="Times New Roman" w:hAnsi="Times New Roman" w:cs="Times New Roman"/>
          <w:sz w:val="24"/>
          <w:szCs w:val="24"/>
          <w:lang w:val="en-US"/>
        </w:rPr>
        <w:t xml:space="preserve">can </w:t>
      </w:r>
      <w:r>
        <w:rPr>
          <w:rFonts w:ascii="Times New Roman" w:hAnsi="Times New Roman" w:cs="Times New Roman"/>
          <w:sz w:val="24"/>
          <w:szCs w:val="24"/>
          <w:lang w:val="en-US"/>
        </w:rPr>
        <w:t>lead to incorrect assessment.</w:t>
      </w:r>
      <w:r w:rsidRPr="00881E17">
        <w:rPr>
          <w:rFonts w:ascii="Times New Roman" w:hAnsi="Times New Roman" w:cs="Times New Roman"/>
          <w:sz w:val="24"/>
          <w:szCs w:val="24"/>
          <w:lang w:val="en-US"/>
        </w:rPr>
        <w:t xml:space="preserve"> </w:t>
      </w:r>
      <w:r>
        <w:rPr>
          <w:rFonts w:ascii="Times New Roman" w:hAnsi="Times New Roman" w:cs="Times New Roman"/>
          <w:sz w:val="24"/>
          <w:szCs w:val="24"/>
          <w:lang w:val="en-US"/>
        </w:rPr>
        <w:t>Clinical examination</w:t>
      </w:r>
      <w:r w:rsidRPr="001344E3">
        <w:rPr>
          <w:rFonts w:ascii="Times New Roman" w:hAnsi="Times New Roman" w:cs="Times New Roman"/>
          <w:sz w:val="24"/>
          <w:szCs w:val="24"/>
          <w:lang w:val="en-US"/>
        </w:rPr>
        <w:t xml:space="preserve"> in a </w:t>
      </w:r>
      <w:r>
        <w:rPr>
          <w:rFonts w:ascii="Times New Roman" w:hAnsi="Times New Roman" w:cs="Times New Roman"/>
          <w:sz w:val="24"/>
          <w:szCs w:val="24"/>
          <w:lang w:val="en-US"/>
        </w:rPr>
        <w:t xml:space="preserve">private room with a closed door creates the conditions of intimacy. The absence of others </w:t>
      </w:r>
      <w:r w:rsidRPr="001344E3">
        <w:rPr>
          <w:rFonts w:ascii="Times New Roman" w:hAnsi="Times New Roman" w:cs="Times New Roman"/>
          <w:sz w:val="24"/>
          <w:szCs w:val="24"/>
          <w:lang w:val="en-US"/>
        </w:rPr>
        <w:t xml:space="preserve">makes it easier to </w:t>
      </w:r>
      <w:r>
        <w:rPr>
          <w:rFonts w:ascii="Times New Roman" w:hAnsi="Times New Roman" w:cs="Times New Roman"/>
          <w:sz w:val="24"/>
          <w:szCs w:val="24"/>
          <w:lang w:val="en-US"/>
        </w:rPr>
        <w:t xml:space="preserve">approach </w:t>
      </w:r>
      <w:r w:rsidRPr="001344E3">
        <w:rPr>
          <w:rFonts w:ascii="Times New Roman" w:hAnsi="Times New Roman" w:cs="Times New Roman"/>
          <w:sz w:val="24"/>
          <w:szCs w:val="24"/>
          <w:lang w:val="en-US"/>
        </w:rPr>
        <w:t xml:space="preserve">delicate </w:t>
      </w:r>
      <w:r>
        <w:rPr>
          <w:rFonts w:ascii="Times New Roman" w:hAnsi="Times New Roman" w:cs="Times New Roman"/>
          <w:sz w:val="24"/>
          <w:szCs w:val="24"/>
          <w:lang w:val="en-US"/>
        </w:rPr>
        <w:t>topics</w:t>
      </w:r>
      <w:r w:rsidRPr="001344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Pr="001344E3">
        <w:rPr>
          <w:rFonts w:ascii="Times New Roman" w:hAnsi="Times New Roman" w:cs="Times New Roman"/>
          <w:sz w:val="24"/>
          <w:szCs w:val="24"/>
          <w:lang w:val="en-US"/>
        </w:rPr>
        <w:t>is an opportunity</w:t>
      </w:r>
      <w:r>
        <w:rPr>
          <w:rFonts w:ascii="Times New Roman" w:hAnsi="Times New Roman" w:cs="Times New Roman"/>
          <w:sz w:val="24"/>
          <w:szCs w:val="24"/>
          <w:lang w:val="en-US"/>
        </w:rPr>
        <w:t xml:space="preserve"> for physicians</w:t>
      </w:r>
      <w:r w:rsidRPr="001344E3">
        <w:rPr>
          <w:rFonts w:ascii="Times New Roman" w:hAnsi="Times New Roman" w:cs="Times New Roman"/>
          <w:sz w:val="24"/>
          <w:szCs w:val="24"/>
          <w:lang w:val="en-US"/>
        </w:rPr>
        <w:t xml:space="preserve"> to better understand what is at stake</w:t>
      </w:r>
      <w:r>
        <w:rPr>
          <w:rFonts w:ascii="Times New Roman" w:hAnsi="Times New Roman" w:cs="Times New Roman"/>
          <w:sz w:val="24"/>
          <w:szCs w:val="24"/>
          <w:lang w:val="en-US"/>
        </w:rPr>
        <w:t xml:space="preserve">. Concerns for erectile dysfunction or anxiety </w:t>
      </w:r>
      <w:r w:rsidRPr="001344E3">
        <w:rPr>
          <w:rFonts w:ascii="Times New Roman" w:hAnsi="Times New Roman" w:cs="Times New Roman"/>
          <w:sz w:val="24"/>
          <w:szCs w:val="24"/>
          <w:lang w:val="en-US"/>
        </w:rPr>
        <w:t>are often</w:t>
      </w:r>
      <w:r>
        <w:rPr>
          <w:rFonts w:ascii="Times New Roman" w:hAnsi="Times New Roman" w:cs="Times New Roman"/>
          <w:sz w:val="24"/>
          <w:szCs w:val="24"/>
          <w:lang w:val="en-US"/>
        </w:rPr>
        <w:t xml:space="preserve"> expressed during </w:t>
      </w:r>
      <w:r w:rsidRPr="001344E3">
        <w:rPr>
          <w:rFonts w:ascii="Times New Roman" w:hAnsi="Times New Roman" w:cs="Times New Roman"/>
          <w:sz w:val="24"/>
          <w:szCs w:val="24"/>
          <w:lang w:val="en-US"/>
        </w:rPr>
        <w:t>clinical e</w:t>
      </w:r>
      <w:r w:rsidR="00FF5EB3">
        <w:rPr>
          <w:rFonts w:ascii="Times New Roman" w:hAnsi="Times New Roman" w:cs="Times New Roman"/>
          <w:sz w:val="24"/>
          <w:szCs w:val="24"/>
          <w:lang w:val="en-US"/>
        </w:rPr>
        <w:t>xamination. It can be</w:t>
      </w:r>
      <w:r>
        <w:rPr>
          <w:rFonts w:ascii="Times New Roman" w:hAnsi="Times New Roman" w:cs="Times New Roman"/>
          <w:sz w:val="24"/>
          <w:szCs w:val="24"/>
          <w:lang w:val="en-US"/>
        </w:rPr>
        <w:t xml:space="preserve"> a clear way to focus care on patients. </w:t>
      </w:r>
    </w:p>
    <w:p w14:paraId="37F1CC8B" w14:textId="369DA0C4" w:rsidR="00CE7D8A" w:rsidRPr="001344E3" w:rsidRDefault="00CE7D8A" w:rsidP="00CE7D8A">
      <w:pPr>
        <w:spacing w:line="240" w:lineRule="auto"/>
        <w:rPr>
          <w:rFonts w:ascii="Times New Roman" w:hAnsi="Times New Roman" w:cs="Times New Roman"/>
          <w:sz w:val="24"/>
          <w:szCs w:val="24"/>
          <w:lang w:val="en-US"/>
        </w:rPr>
      </w:pPr>
      <w:r w:rsidRPr="00D132FD">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and communication are key to accept a disease’s reality and adhering to medical recommendations</w:t>
      </w:r>
      <w:r w:rsidRPr="00D132FD">
        <w:rPr>
          <w:rFonts w:ascii="Times New Roman" w:hAnsi="Times New Roman" w:cs="Times New Roman"/>
          <w:sz w:val="24"/>
          <w:szCs w:val="24"/>
          <w:lang w:val="en-US"/>
        </w:rPr>
        <w:t>.</w:t>
      </w:r>
      <w:r>
        <w:rPr>
          <w:rFonts w:ascii="Times New Roman" w:hAnsi="Times New Roman" w:cs="Times New Roman"/>
          <w:sz w:val="24"/>
          <w:szCs w:val="24"/>
          <w:lang w:val="en-US"/>
        </w:rPr>
        <w:t xml:space="preserve"> Clinic</w:t>
      </w:r>
      <w:r w:rsidR="00FF5EB3">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can have a role by focusing on communication rather than investigating cancer recurrence. O</w:t>
      </w:r>
      <w:r w:rsidRPr="001344E3">
        <w:rPr>
          <w:rFonts w:ascii="Times New Roman" w:hAnsi="Times New Roman" w:cs="Times New Roman"/>
          <w:sz w:val="24"/>
          <w:szCs w:val="24"/>
          <w:lang w:val="en-US"/>
        </w:rPr>
        <w:t>ncological consultations</w:t>
      </w:r>
      <w:r>
        <w:rPr>
          <w:rFonts w:ascii="Times New Roman" w:hAnsi="Times New Roman" w:cs="Times New Roman"/>
          <w:sz w:val="24"/>
          <w:szCs w:val="24"/>
          <w:lang w:val="en-US"/>
        </w:rPr>
        <w:t xml:space="preserve"> are real times of crisis with possible bad news, treatment proposals, and difficult discussions.</w:t>
      </w:r>
      <w:r w:rsidRPr="001344E3">
        <w:rPr>
          <w:rFonts w:ascii="Times New Roman" w:hAnsi="Times New Roman" w:cs="Times New Roman"/>
          <w:sz w:val="24"/>
          <w:szCs w:val="24"/>
          <w:lang w:val="en-US"/>
        </w:rPr>
        <w:t xml:space="preserve"> </w:t>
      </w:r>
      <w:r>
        <w:rPr>
          <w:rFonts w:ascii="Times New Roman" w:hAnsi="Times New Roman" w:cs="Times New Roman"/>
          <w:sz w:val="24"/>
          <w:szCs w:val="24"/>
          <w:lang w:val="en-US"/>
        </w:rPr>
        <w:t>Misunderstandings or angry reactions often occur and negatively impact the quality of care. Conflicts about therapeutic proposals are frequent. C</w:t>
      </w:r>
      <w:r w:rsidRPr="001344E3">
        <w:rPr>
          <w:rFonts w:ascii="Times New Roman" w:hAnsi="Times New Roman" w:cs="Times New Roman"/>
          <w:sz w:val="24"/>
          <w:szCs w:val="24"/>
          <w:lang w:val="en-US"/>
        </w:rPr>
        <w:t>linic</w:t>
      </w:r>
      <w:r w:rsidR="00FF5EB3">
        <w:rPr>
          <w:rFonts w:ascii="Times New Roman" w:hAnsi="Times New Roman" w:cs="Times New Roman"/>
          <w:sz w:val="24"/>
          <w:szCs w:val="24"/>
          <w:lang w:val="en-US"/>
        </w:rPr>
        <w:t>al examination</w:t>
      </w:r>
      <w:r w:rsidRPr="001344E3">
        <w:rPr>
          <w:rFonts w:ascii="Times New Roman" w:hAnsi="Times New Roman" w:cs="Times New Roman"/>
          <w:sz w:val="24"/>
          <w:szCs w:val="24"/>
          <w:lang w:val="en-US"/>
        </w:rPr>
        <w:t xml:space="preserve"> allows </w:t>
      </w:r>
      <w:r>
        <w:rPr>
          <w:rFonts w:ascii="Times New Roman" w:hAnsi="Times New Roman" w:cs="Times New Roman"/>
          <w:sz w:val="24"/>
          <w:szCs w:val="24"/>
          <w:lang w:val="en-US"/>
        </w:rPr>
        <w:t xml:space="preserve">time </w:t>
      </w:r>
      <w:r w:rsidRPr="001344E3">
        <w:rPr>
          <w:rFonts w:ascii="Times New Roman" w:hAnsi="Times New Roman" w:cs="Times New Roman"/>
          <w:sz w:val="24"/>
          <w:szCs w:val="24"/>
          <w:lang w:val="en-US"/>
        </w:rPr>
        <w:t>to</w:t>
      </w:r>
      <w:r>
        <w:rPr>
          <w:rFonts w:ascii="Times New Roman" w:hAnsi="Times New Roman" w:cs="Times New Roman"/>
          <w:sz w:val="24"/>
          <w:szCs w:val="24"/>
          <w:lang w:val="en-US"/>
        </w:rPr>
        <w:t xml:space="preserve"> de-escalate </w:t>
      </w:r>
      <w:r w:rsidRPr="001344E3">
        <w:rPr>
          <w:rFonts w:ascii="Times New Roman" w:hAnsi="Times New Roman" w:cs="Times New Roman"/>
          <w:sz w:val="24"/>
          <w:szCs w:val="24"/>
          <w:lang w:val="en-US"/>
        </w:rPr>
        <w:t xml:space="preserve">when </w:t>
      </w:r>
      <w:r>
        <w:rPr>
          <w:rFonts w:ascii="Times New Roman" w:hAnsi="Times New Roman" w:cs="Times New Roman"/>
          <w:sz w:val="24"/>
          <w:szCs w:val="24"/>
          <w:lang w:val="en-US"/>
        </w:rPr>
        <w:t>necessary</w:t>
      </w:r>
      <w:r w:rsidRPr="00C14248">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01178">
        <w:rPr>
          <w:rFonts w:ascii="Times New Roman" w:hAnsi="Times New Roman" w:cs="Times New Roman"/>
          <w:sz w:val="24"/>
          <w:szCs w:val="24"/>
          <w:lang w:val="en-US"/>
        </w:rPr>
        <w:t>he conflict between a presupposed medical authority</w:t>
      </w:r>
      <w:r>
        <w:rPr>
          <w:rFonts w:ascii="Times New Roman" w:hAnsi="Times New Roman" w:cs="Times New Roman"/>
          <w:sz w:val="24"/>
          <w:szCs w:val="24"/>
          <w:lang w:val="en-US"/>
        </w:rPr>
        <w:t>, represented by</w:t>
      </w:r>
      <w:r w:rsidR="00D81669">
        <w:rPr>
          <w:rFonts w:ascii="Times New Roman" w:hAnsi="Times New Roman" w:cs="Times New Roman"/>
          <w:sz w:val="24"/>
          <w:szCs w:val="24"/>
          <w:lang w:val="en-US"/>
        </w:rPr>
        <w:t xml:space="preserve"> </w:t>
      </w:r>
      <w:r>
        <w:rPr>
          <w:rFonts w:ascii="Times New Roman" w:hAnsi="Times New Roman" w:cs="Times New Roman"/>
          <w:sz w:val="24"/>
          <w:szCs w:val="24"/>
          <w:lang w:val="en-US"/>
        </w:rPr>
        <w:t>clinic</w:t>
      </w:r>
      <w:r w:rsidR="00F45FE4">
        <w:rPr>
          <w:rFonts w:ascii="Times New Roman" w:hAnsi="Times New Roman" w:cs="Times New Roman"/>
          <w:sz w:val="24"/>
          <w:szCs w:val="24"/>
          <w:lang w:val="en-US"/>
        </w:rPr>
        <w:t>al examination</w:t>
      </w:r>
      <w:r>
        <w:rPr>
          <w:rFonts w:ascii="Times New Roman" w:hAnsi="Times New Roman" w:cs="Times New Roman"/>
          <w:sz w:val="24"/>
          <w:szCs w:val="24"/>
          <w:lang w:val="en-US"/>
        </w:rPr>
        <w:t>,</w:t>
      </w:r>
      <w:r w:rsidRPr="00101178">
        <w:rPr>
          <w:rFonts w:ascii="Times New Roman" w:hAnsi="Times New Roman" w:cs="Times New Roman"/>
          <w:sz w:val="24"/>
          <w:szCs w:val="24"/>
          <w:lang w:val="en-US"/>
        </w:rPr>
        <w:t xml:space="preserve"> and </w:t>
      </w:r>
      <w:r w:rsidRPr="00101178">
        <w:rPr>
          <w:rFonts w:ascii="Times New Roman" w:hAnsi="Times New Roman" w:cs="Times New Roman"/>
          <w:sz w:val="24"/>
          <w:szCs w:val="24"/>
          <w:lang w:val="en-US"/>
        </w:rPr>
        <w:lastRenderedPageBreak/>
        <w:t xml:space="preserve">patient’s autonomy </w:t>
      </w:r>
      <w:r>
        <w:rPr>
          <w:rFonts w:ascii="Times New Roman" w:hAnsi="Times New Roman" w:cs="Times New Roman"/>
          <w:sz w:val="24"/>
          <w:szCs w:val="24"/>
          <w:lang w:val="en-US"/>
        </w:rPr>
        <w:t>can be</w:t>
      </w:r>
      <w:r w:rsidRPr="00101178">
        <w:rPr>
          <w:rFonts w:ascii="Times New Roman" w:hAnsi="Times New Roman" w:cs="Times New Roman"/>
          <w:sz w:val="24"/>
          <w:szCs w:val="24"/>
          <w:lang w:val="en-US"/>
        </w:rPr>
        <w:t xml:space="preserve"> </w:t>
      </w:r>
      <w:r>
        <w:rPr>
          <w:rFonts w:ascii="Times New Roman" w:hAnsi="Times New Roman" w:cs="Times New Roman"/>
          <w:sz w:val="24"/>
          <w:szCs w:val="24"/>
          <w:lang w:val="en-US"/>
        </w:rPr>
        <w:t>solved through clinic</w:t>
      </w:r>
      <w:r w:rsidR="00F45FE4">
        <w:rPr>
          <w:rFonts w:ascii="Times New Roman" w:hAnsi="Times New Roman" w:cs="Times New Roman"/>
          <w:sz w:val="24"/>
          <w:szCs w:val="24"/>
          <w:lang w:val="en-US"/>
        </w:rPr>
        <w:t>al examination</w:t>
      </w:r>
      <w:r>
        <w:rPr>
          <w:rFonts w:ascii="Times New Roman" w:hAnsi="Times New Roman" w:cs="Times New Roman"/>
          <w:sz w:val="24"/>
          <w:szCs w:val="24"/>
          <w:lang w:val="en-US"/>
        </w:rPr>
        <w:t>. P</w:t>
      </w:r>
      <w:r w:rsidRPr="00101178">
        <w:rPr>
          <w:rFonts w:ascii="Times New Roman" w:hAnsi="Times New Roman" w:cs="Times New Roman"/>
          <w:sz w:val="24"/>
          <w:szCs w:val="24"/>
          <w:lang w:val="en-US"/>
        </w:rPr>
        <w:t>hysician</w:t>
      </w:r>
      <w:r>
        <w:rPr>
          <w:rFonts w:ascii="Times New Roman" w:hAnsi="Times New Roman" w:cs="Times New Roman"/>
          <w:sz w:val="24"/>
          <w:szCs w:val="24"/>
          <w:lang w:val="en-US"/>
        </w:rPr>
        <w:t>s</w:t>
      </w:r>
      <w:r w:rsidRPr="00101178">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 xml:space="preserve">endorse </w:t>
      </w:r>
      <w:r>
        <w:rPr>
          <w:rFonts w:ascii="Times New Roman" w:hAnsi="Times New Roman" w:cs="Times New Roman"/>
          <w:sz w:val="24"/>
          <w:szCs w:val="24"/>
          <w:lang w:val="en-US"/>
        </w:rPr>
        <w:t>a</w:t>
      </w:r>
      <w:r w:rsidRPr="00101178">
        <w:rPr>
          <w:rFonts w:ascii="Times New Roman" w:hAnsi="Times New Roman" w:cs="Times New Roman"/>
          <w:sz w:val="24"/>
          <w:szCs w:val="24"/>
          <w:lang w:val="en-US"/>
        </w:rPr>
        <w:t xml:space="preserve"> position of caregiver </w:t>
      </w:r>
      <w:r>
        <w:rPr>
          <w:rFonts w:ascii="Times New Roman" w:hAnsi="Times New Roman" w:cs="Times New Roman"/>
          <w:sz w:val="24"/>
          <w:szCs w:val="24"/>
          <w:lang w:val="en-US"/>
        </w:rPr>
        <w:t xml:space="preserve">rather than instructor </w:t>
      </w:r>
      <w:r w:rsidR="00F45FE4">
        <w:rPr>
          <w:rFonts w:ascii="Times New Roman" w:hAnsi="Times New Roman" w:cs="Times New Roman"/>
          <w:sz w:val="24"/>
          <w:szCs w:val="24"/>
          <w:lang w:val="en-US"/>
        </w:rPr>
        <w:t xml:space="preserve">by </w:t>
      </w:r>
      <w:r>
        <w:rPr>
          <w:rFonts w:ascii="Times New Roman" w:hAnsi="Times New Roman" w:cs="Times New Roman"/>
          <w:sz w:val="24"/>
          <w:szCs w:val="24"/>
          <w:lang w:val="en-US"/>
        </w:rPr>
        <w:t>clinic</w:t>
      </w:r>
      <w:r w:rsidR="00F45FE4">
        <w:rPr>
          <w:rFonts w:ascii="Times New Roman" w:hAnsi="Times New Roman" w:cs="Times New Roman"/>
          <w:sz w:val="24"/>
          <w:szCs w:val="24"/>
          <w:lang w:val="en-US"/>
        </w:rPr>
        <w:t>al examination</w:t>
      </w:r>
      <w:r w:rsidRPr="00101178">
        <w:rPr>
          <w:rFonts w:ascii="Times New Roman" w:hAnsi="Times New Roman" w:cs="Times New Roman"/>
          <w:sz w:val="24"/>
          <w:szCs w:val="24"/>
          <w:lang w:val="en-US"/>
        </w:rPr>
        <w:t>.</w:t>
      </w:r>
      <w:r>
        <w:rPr>
          <w:rFonts w:ascii="Times New Roman" w:hAnsi="Times New Roman" w:cs="Times New Roman"/>
          <w:sz w:val="24"/>
          <w:szCs w:val="24"/>
          <w:lang w:val="en-US"/>
        </w:rPr>
        <w:t xml:space="preserve"> This recasting </w:t>
      </w:r>
      <w:r w:rsidRPr="00101178">
        <w:rPr>
          <w:rFonts w:ascii="Times New Roman" w:hAnsi="Times New Roman" w:cs="Times New Roman"/>
          <w:sz w:val="24"/>
          <w:szCs w:val="24"/>
          <w:lang w:val="en-US"/>
        </w:rPr>
        <w:t xml:space="preserve">is essential </w:t>
      </w:r>
      <w:r>
        <w:rPr>
          <w:rFonts w:ascii="Times New Roman" w:hAnsi="Times New Roman" w:cs="Times New Roman"/>
          <w:sz w:val="24"/>
          <w:szCs w:val="24"/>
          <w:lang w:val="en-US"/>
        </w:rPr>
        <w:t xml:space="preserve">not only </w:t>
      </w:r>
      <w:r w:rsidR="00F45FE4" w:rsidRPr="00101178">
        <w:rPr>
          <w:rFonts w:ascii="Times New Roman" w:hAnsi="Times New Roman" w:cs="Times New Roman"/>
          <w:sz w:val="24"/>
          <w:szCs w:val="24"/>
          <w:lang w:val="en-US"/>
        </w:rPr>
        <w:t xml:space="preserve">for </w:t>
      </w:r>
      <w:r w:rsidRPr="00101178">
        <w:rPr>
          <w:rFonts w:ascii="Times New Roman" w:hAnsi="Times New Roman" w:cs="Times New Roman"/>
          <w:sz w:val="24"/>
          <w:szCs w:val="24"/>
          <w:lang w:val="en-US"/>
        </w:rPr>
        <w:t>the patient</w:t>
      </w:r>
      <w:r w:rsidR="00F45FE4">
        <w:rPr>
          <w:rFonts w:ascii="Times New Roman" w:hAnsi="Times New Roman" w:cs="Times New Roman"/>
          <w:sz w:val="24"/>
          <w:szCs w:val="24"/>
          <w:lang w:val="en-US"/>
        </w:rPr>
        <w:t>’s care</w:t>
      </w:r>
      <w:r w:rsidRPr="00101178">
        <w:rPr>
          <w:rFonts w:ascii="Times New Roman" w:hAnsi="Times New Roman" w:cs="Times New Roman"/>
          <w:sz w:val="24"/>
          <w:szCs w:val="24"/>
          <w:lang w:val="en-US"/>
        </w:rPr>
        <w:t xml:space="preserve"> but </w:t>
      </w:r>
      <w:r w:rsidR="00F45FE4">
        <w:rPr>
          <w:rFonts w:ascii="Times New Roman" w:hAnsi="Times New Roman" w:cs="Times New Roman"/>
          <w:sz w:val="24"/>
          <w:szCs w:val="24"/>
          <w:lang w:val="en-US"/>
        </w:rPr>
        <w:t>also for</w:t>
      </w:r>
      <w:r w:rsidR="00424BA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professionals and relatives. </w:t>
      </w:r>
      <w:r w:rsidR="00FF5EB3">
        <w:rPr>
          <w:rFonts w:ascii="Times New Roman" w:hAnsi="Times New Roman" w:cs="Times New Roman"/>
          <w:sz w:val="24"/>
          <w:szCs w:val="24"/>
          <w:lang w:val="en-US"/>
        </w:rPr>
        <w:t>Examination</w:t>
      </w:r>
      <w:r w:rsidRPr="00101178">
        <w:rPr>
          <w:rFonts w:ascii="Times New Roman" w:hAnsi="Times New Roman" w:cs="Times New Roman"/>
          <w:sz w:val="24"/>
          <w:szCs w:val="24"/>
          <w:lang w:val="en-US"/>
        </w:rPr>
        <w:t xml:space="preserve"> </w:t>
      </w:r>
      <w:r>
        <w:rPr>
          <w:rFonts w:ascii="Times New Roman" w:hAnsi="Times New Roman" w:cs="Times New Roman"/>
          <w:sz w:val="24"/>
          <w:szCs w:val="24"/>
          <w:lang w:val="en-US"/>
        </w:rPr>
        <w:t>can direct attention to the patient</w:t>
      </w:r>
      <w:r w:rsidRPr="001011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w:t>
      </w:r>
      <w:r w:rsidRPr="00101178">
        <w:rPr>
          <w:rFonts w:ascii="Times New Roman" w:hAnsi="Times New Roman" w:cs="Times New Roman"/>
          <w:sz w:val="24"/>
          <w:szCs w:val="24"/>
          <w:lang w:val="en-US"/>
        </w:rPr>
        <w:t xml:space="preserve">a </w:t>
      </w:r>
      <w:r>
        <w:rPr>
          <w:rFonts w:ascii="Times New Roman" w:hAnsi="Times New Roman" w:cs="Times New Roman"/>
          <w:sz w:val="24"/>
          <w:szCs w:val="24"/>
          <w:lang w:val="en-US"/>
        </w:rPr>
        <w:t>figure</w:t>
      </w:r>
      <w:r w:rsidRPr="00101178">
        <w:rPr>
          <w:rFonts w:ascii="Times New Roman" w:hAnsi="Times New Roman" w:cs="Times New Roman"/>
          <w:sz w:val="24"/>
          <w:szCs w:val="24"/>
          <w:lang w:val="en-US"/>
        </w:rPr>
        <w:t xml:space="preserve"> of benevolence.</w:t>
      </w:r>
      <w:r>
        <w:rPr>
          <w:rFonts w:ascii="Times New Roman" w:hAnsi="Times New Roman" w:cs="Times New Roman"/>
          <w:sz w:val="24"/>
          <w:szCs w:val="24"/>
          <w:lang w:val="en-US"/>
        </w:rPr>
        <w:t xml:space="preserve"> Latent</w:t>
      </w:r>
      <w:r w:rsidRPr="00101178">
        <w:rPr>
          <w:rFonts w:ascii="Times New Roman" w:hAnsi="Times New Roman" w:cs="Times New Roman"/>
          <w:sz w:val="24"/>
          <w:szCs w:val="24"/>
          <w:lang w:val="en-US"/>
        </w:rPr>
        <w:t xml:space="preserve"> conflict</w:t>
      </w:r>
      <w:r>
        <w:rPr>
          <w:rFonts w:ascii="Times New Roman" w:hAnsi="Times New Roman" w:cs="Times New Roman"/>
          <w:sz w:val="24"/>
          <w:szCs w:val="24"/>
          <w:lang w:val="en-US"/>
        </w:rPr>
        <w:t>s</w:t>
      </w:r>
      <w:r w:rsidRPr="00101178">
        <w:rPr>
          <w:rFonts w:ascii="Times New Roman" w:hAnsi="Times New Roman" w:cs="Times New Roman"/>
          <w:sz w:val="24"/>
          <w:szCs w:val="24"/>
          <w:lang w:val="en-US"/>
        </w:rPr>
        <w:t xml:space="preserve"> </w:t>
      </w:r>
      <w:r>
        <w:rPr>
          <w:rFonts w:ascii="Times New Roman" w:hAnsi="Times New Roman" w:cs="Times New Roman"/>
          <w:sz w:val="24"/>
          <w:szCs w:val="24"/>
          <w:lang w:val="en-US"/>
        </w:rPr>
        <w:t>do</w:t>
      </w:r>
      <w:r w:rsidRPr="00101178">
        <w:rPr>
          <w:rFonts w:ascii="Times New Roman" w:hAnsi="Times New Roman" w:cs="Times New Roman"/>
          <w:sz w:val="24"/>
          <w:szCs w:val="24"/>
          <w:lang w:val="en-US"/>
        </w:rPr>
        <w:t xml:space="preserve"> not fade away, but everyone </w:t>
      </w:r>
      <w:r>
        <w:rPr>
          <w:rFonts w:ascii="Times New Roman" w:hAnsi="Times New Roman" w:cs="Times New Roman"/>
          <w:sz w:val="24"/>
          <w:szCs w:val="24"/>
          <w:lang w:val="en-US"/>
        </w:rPr>
        <w:t>can understand</w:t>
      </w:r>
      <w:r w:rsidRPr="00101178">
        <w:rPr>
          <w:rFonts w:ascii="Times New Roman" w:hAnsi="Times New Roman" w:cs="Times New Roman"/>
          <w:sz w:val="24"/>
          <w:szCs w:val="24"/>
          <w:lang w:val="en-US"/>
        </w:rPr>
        <w:t xml:space="preserve"> the position of </w:t>
      </w:r>
      <w:r w:rsidR="00F45FE4">
        <w:rPr>
          <w:rFonts w:ascii="Times New Roman" w:hAnsi="Times New Roman" w:cs="Times New Roman"/>
          <w:sz w:val="24"/>
          <w:szCs w:val="24"/>
          <w:lang w:val="en-US"/>
        </w:rPr>
        <w:t xml:space="preserve">the </w:t>
      </w:r>
      <w:r w:rsidRPr="00101178">
        <w:rPr>
          <w:rFonts w:ascii="Times New Roman" w:hAnsi="Times New Roman" w:cs="Times New Roman"/>
          <w:sz w:val="24"/>
          <w:szCs w:val="24"/>
          <w:lang w:val="en-US"/>
        </w:rPr>
        <w:t xml:space="preserve">other. </w:t>
      </w:r>
      <w:r>
        <w:rPr>
          <w:rFonts w:ascii="Times New Roman" w:hAnsi="Times New Roman" w:cs="Times New Roman"/>
          <w:sz w:val="24"/>
          <w:szCs w:val="24"/>
          <w:lang w:val="en-US"/>
        </w:rPr>
        <w:t xml:space="preserve">Passionate </w:t>
      </w:r>
      <w:r w:rsidRPr="00101178">
        <w:rPr>
          <w:rFonts w:ascii="Times New Roman" w:hAnsi="Times New Roman" w:cs="Times New Roman"/>
          <w:sz w:val="24"/>
          <w:szCs w:val="24"/>
          <w:lang w:val="en-US"/>
        </w:rPr>
        <w:t xml:space="preserve">reactions and </w:t>
      </w:r>
      <w:r>
        <w:rPr>
          <w:rFonts w:ascii="Times New Roman" w:hAnsi="Times New Roman" w:cs="Times New Roman"/>
          <w:sz w:val="24"/>
          <w:szCs w:val="24"/>
          <w:lang w:val="en-US"/>
        </w:rPr>
        <w:t xml:space="preserve">impulsive decisions are avoided. Discussions remain challenging. </w:t>
      </w:r>
      <w:r w:rsidRPr="00101178">
        <w:rPr>
          <w:rFonts w:ascii="Times New Roman" w:hAnsi="Times New Roman" w:cs="Times New Roman"/>
          <w:sz w:val="24"/>
          <w:szCs w:val="24"/>
          <w:lang w:val="en-US"/>
        </w:rPr>
        <w:t xml:space="preserve">But </w:t>
      </w:r>
      <w:r>
        <w:rPr>
          <w:rFonts w:ascii="Times New Roman" w:hAnsi="Times New Roman" w:cs="Times New Roman"/>
          <w:sz w:val="24"/>
          <w:szCs w:val="24"/>
          <w:lang w:val="en-US"/>
        </w:rPr>
        <w:t>by</w:t>
      </w:r>
      <w:r w:rsidRPr="00101178">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stay</w:t>
      </w:r>
      <w:r w:rsidR="00F45FE4" w:rsidRPr="00101178">
        <w:rPr>
          <w:rFonts w:ascii="Times New Roman" w:hAnsi="Times New Roman" w:cs="Times New Roman"/>
          <w:sz w:val="24"/>
          <w:szCs w:val="24"/>
          <w:lang w:val="en-US"/>
        </w:rPr>
        <w:t xml:space="preserve">ing </w:t>
      </w:r>
      <w:r w:rsidRPr="00101178">
        <w:rPr>
          <w:rFonts w:ascii="Times New Roman" w:hAnsi="Times New Roman" w:cs="Times New Roman"/>
          <w:sz w:val="24"/>
          <w:szCs w:val="24"/>
          <w:lang w:val="en-US"/>
        </w:rPr>
        <w:t xml:space="preserve">close to the </w:t>
      </w:r>
      <w:r w:rsidR="00F45FE4">
        <w:rPr>
          <w:rFonts w:ascii="Times New Roman" w:hAnsi="Times New Roman" w:cs="Times New Roman"/>
          <w:sz w:val="24"/>
          <w:szCs w:val="24"/>
          <w:lang w:val="en-US"/>
        </w:rPr>
        <w:t>real</w:t>
      </w:r>
      <w:r w:rsidR="00F45FE4" w:rsidRPr="00101178">
        <w:rPr>
          <w:rFonts w:ascii="Times New Roman" w:hAnsi="Times New Roman" w:cs="Times New Roman"/>
          <w:sz w:val="24"/>
          <w:szCs w:val="24"/>
          <w:lang w:val="en-US"/>
        </w:rPr>
        <w:t xml:space="preserve"> </w:t>
      </w:r>
      <w:r w:rsidRPr="00101178">
        <w:rPr>
          <w:rFonts w:ascii="Times New Roman" w:hAnsi="Times New Roman" w:cs="Times New Roman"/>
          <w:sz w:val="24"/>
          <w:szCs w:val="24"/>
          <w:lang w:val="en-US"/>
        </w:rPr>
        <w:t>life of patient</w:t>
      </w:r>
      <w:r>
        <w:rPr>
          <w:rFonts w:ascii="Times New Roman" w:hAnsi="Times New Roman" w:cs="Times New Roman"/>
          <w:sz w:val="24"/>
          <w:szCs w:val="24"/>
          <w:lang w:val="en-US"/>
        </w:rPr>
        <w:t>s</w:t>
      </w:r>
      <w:r w:rsidRPr="00101178">
        <w:rPr>
          <w:rFonts w:ascii="Times New Roman" w:hAnsi="Times New Roman" w:cs="Times New Roman"/>
          <w:sz w:val="24"/>
          <w:szCs w:val="24"/>
          <w:lang w:val="en-US"/>
        </w:rPr>
        <w:t xml:space="preserve"> and their ethical and</w:t>
      </w:r>
      <w:r w:rsidR="00B47069">
        <w:rPr>
          <w:rFonts w:ascii="Times New Roman" w:hAnsi="Times New Roman" w:cs="Times New Roman"/>
          <w:sz w:val="24"/>
          <w:szCs w:val="24"/>
          <w:lang w:val="en-US"/>
        </w:rPr>
        <w:t xml:space="preserve"> psychological issues, discussion can be frank and calm, and include clear and rational opinions </w:t>
      </w:r>
      <w:r w:rsidR="00B47069" w:rsidRPr="00101178">
        <w:rPr>
          <w:rFonts w:ascii="Times New Roman" w:hAnsi="Times New Roman" w:cs="Times New Roman"/>
          <w:sz w:val="24"/>
          <w:szCs w:val="24"/>
          <w:lang w:val="en-US"/>
        </w:rPr>
        <w:t>of</w:t>
      </w:r>
      <w:r w:rsidRPr="00101178">
        <w:rPr>
          <w:rFonts w:ascii="Times New Roman" w:hAnsi="Times New Roman" w:cs="Times New Roman"/>
          <w:sz w:val="24"/>
          <w:szCs w:val="24"/>
          <w:lang w:val="en-US"/>
        </w:rPr>
        <w:t xml:space="preserve"> both patient and physician.</w:t>
      </w:r>
    </w:p>
    <w:p w14:paraId="4F1993CA" w14:textId="77777777" w:rsidR="00B778FC" w:rsidRDefault="00B778FC" w:rsidP="00CE7D8A">
      <w:pPr>
        <w:spacing w:line="240" w:lineRule="auto"/>
        <w:rPr>
          <w:rFonts w:ascii="Times New Roman" w:hAnsi="Times New Roman" w:cs="Times New Roman"/>
          <w:b/>
          <w:sz w:val="24"/>
          <w:szCs w:val="24"/>
          <w:lang w:val="en-US"/>
        </w:rPr>
      </w:pPr>
    </w:p>
    <w:p w14:paraId="5240AFA9" w14:textId="62902648" w:rsidR="00CE7D8A" w:rsidRPr="00101178" w:rsidRDefault="00CE7D8A" w:rsidP="00CE7D8A">
      <w:pPr>
        <w:spacing w:line="240" w:lineRule="auto"/>
        <w:rPr>
          <w:rFonts w:ascii="Times New Roman" w:hAnsi="Times New Roman" w:cs="Times New Roman"/>
          <w:b/>
          <w:sz w:val="24"/>
          <w:szCs w:val="24"/>
          <w:lang w:val="en-US"/>
        </w:rPr>
      </w:pPr>
      <w:r w:rsidRPr="00101178">
        <w:rPr>
          <w:rFonts w:ascii="Times New Roman" w:hAnsi="Times New Roman" w:cs="Times New Roman"/>
          <w:b/>
          <w:sz w:val="24"/>
          <w:szCs w:val="24"/>
          <w:lang w:val="en-US"/>
        </w:rPr>
        <w:t>CONCLUSION</w:t>
      </w:r>
    </w:p>
    <w:p w14:paraId="169FC4F5" w14:textId="0C02ACD0" w:rsidR="00CE7D8A" w:rsidRPr="00D132FD" w:rsidRDefault="00CE7D8A" w:rsidP="00CE7D8A">
      <w:pPr>
        <w:spacing w:line="240" w:lineRule="auto"/>
        <w:rPr>
          <w:rFonts w:ascii="Times New Roman" w:hAnsi="Times New Roman" w:cs="Times New Roman"/>
          <w:sz w:val="24"/>
          <w:szCs w:val="24"/>
          <w:lang w:val="en-US"/>
        </w:rPr>
      </w:pPr>
      <w:r w:rsidRPr="00824D1B">
        <w:rPr>
          <w:rFonts w:ascii="Times New Roman" w:hAnsi="Times New Roman" w:cs="Times New Roman"/>
          <w:sz w:val="24"/>
          <w:szCs w:val="24"/>
          <w:lang w:val="en-US"/>
        </w:rPr>
        <w:t xml:space="preserve">Technical advances in imaging and biology </w:t>
      </w:r>
      <w:r>
        <w:rPr>
          <w:rFonts w:ascii="Times New Roman" w:hAnsi="Times New Roman" w:cs="Times New Roman"/>
          <w:sz w:val="24"/>
          <w:szCs w:val="24"/>
          <w:lang w:val="en-US"/>
        </w:rPr>
        <w:t xml:space="preserve">question the imperative of </w:t>
      </w:r>
      <w:r w:rsidRPr="00824D1B">
        <w:rPr>
          <w:rFonts w:ascii="Times New Roman" w:hAnsi="Times New Roman" w:cs="Times New Roman"/>
          <w:sz w:val="24"/>
          <w:szCs w:val="24"/>
          <w:lang w:val="en-US"/>
        </w:rPr>
        <w:t xml:space="preserve">clinical examination </w:t>
      </w:r>
      <w:r>
        <w:rPr>
          <w:rFonts w:ascii="Times New Roman" w:hAnsi="Times New Roman" w:cs="Times New Roman"/>
          <w:sz w:val="24"/>
          <w:szCs w:val="24"/>
          <w:lang w:val="en-US"/>
        </w:rPr>
        <w:t>in prostate cancer</w:t>
      </w:r>
      <w:r w:rsidRPr="00824D1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00F45FE4">
        <w:rPr>
          <w:rFonts w:ascii="Times New Roman" w:hAnsi="Times New Roman" w:cs="Times New Roman"/>
          <w:sz w:val="24"/>
          <w:szCs w:val="24"/>
          <w:lang w:val="en-US"/>
        </w:rPr>
        <w:t>urge</w:t>
      </w:r>
      <w:ins w:id="3" w:author="Reviewer 1" w:date="2020-03-31T07:28:00Z">
        <w:r w:rsidR="00C34155">
          <w:rPr>
            <w:rFonts w:ascii="Times New Roman" w:hAnsi="Times New Roman" w:cs="Times New Roman"/>
            <w:sz w:val="24"/>
            <w:szCs w:val="24"/>
            <w:lang w:val="en-US"/>
          </w:rPr>
          <w:t>s</w:t>
        </w:r>
      </w:ins>
      <w:bookmarkStart w:id="4" w:name="_GoBack"/>
      <w:bookmarkEnd w:id="4"/>
      <w:r w:rsidR="00F45F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need for significant change in our professional identity as physicians. </w:t>
      </w:r>
      <w:r w:rsidR="00F45FE4">
        <w:rPr>
          <w:rFonts w:ascii="Times New Roman" w:hAnsi="Times New Roman" w:cs="Times New Roman"/>
          <w:sz w:val="24"/>
          <w:szCs w:val="24"/>
          <w:lang w:val="en-US"/>
        </w:rPr>
        <w:t>Y</w:t>
      </w:r>
      <w:r>
        <w:rPr>
          <w:rFonts w:ascii="Times New Roman" w:hAnsi="Times New Roman" w:cs="Times New Roman"/>
          <w:sz w:val="24"/>
          <w:szCs w:val="24"/>
          <w:lang w:val="en-US"/>
        </w:rPr>
        <w:t>et,</w:t>
      </w:r>
      <w:r w:rsidRPr="00824D1B">
        <w:rPr>
          <w:rFonts w:ascii="Times New Roman" w:hAnsi="Times New Roman" w:cs="Times New Roman"/>
          <w:sz w:val="24"/>
          <w:szCs w:val="24"/>
          <w:lang w:val="en-US"/>
        </w:rPr>
        <w:t xml:space="preserve"> clinic</w:t>
      </w:r>
      <w:r w:rsidR="00FF5EB3">
        <w:rPr>
          <w:rFonts w:ascii="Times New Roman" w:hAnsi="Times New Roman" w:cs="Times New Roman"/>
          <w:sz w:val="24"/>
          <w:szCs w:val="24"/>
          <w:lang w:val="en-US"/>
        </w:rPr>
        <w:t xml:space="preserve">al </w:t>
      </w:r>
      <w:r w:rsidR="00F45FE4">
        <w:rPr>
          <w:rFonts w:ascii="Times New Roman" w:hAnsi="Times New Roman" w:cs="Times New Roman"/>
          <w:sz w:val="24"/>
          <w:szCs w:val="24"/>
          <w:lang w:val="en-US"/>
        </w:rPr>
        <w:t xml:space="preserve">examination </w:t>
      </w:r>
      <w:r>
        <w:rPr>
          <w:rFonts w:ascii="Times New Roman" w:hAnsi="Times New Roman" w:cs="Times New Roman"/>
          <w:sz w:val="24"/>
          <w:szCs w:val="24"/>
          <w:lang w:val="en-US"/>
        </w:rPr>
        <w:t xml:space="preserve">remains </w:t>
      </w:r>
      <w:r w:rsidRPr="00824D1B">
        <w:rPr>
          <w:rFonts w:ascii="Times New Roman" w:hAnsi="Times New Roman" w:cs="Times New Roman"/>
          <w:sz w:val="24"/>
          <w:szCs w:val="24"/>
          <w:lang w:val="en-US"/>
        </w:rPr>
        <w:t>essential</w:t>
      </w:r>
      <w:r w:rsidR="00F45FE4">
        <w:rPr>
          <w:rFonts w:ascii="Times New Roman" w:hAnsi="Times New Roman" w:cs="Times New Roman"/>
          <w:sz w:val="24"/>
          <w:szCs w:val="24"/>
          <w:lang w:val="en-US"/>
        </w:rPr>
        <w:t xml:space="preserve"> in</w:t>
      </w:r>
      <w:r w:rsidR="00F45FE4" w:rsidRPr="00F45FE4">
        <w:rPr>
          <w:rFonts w:ascii="Times New Roman" w:hAnsi="Times New Roman" w:cs="Times New Roman"/>
          <w:sz w:val="24"/>
          <w:szCs w:val="24"/>
          <w:lang w:val="en-US"/>
        </w:rPr>
        <w:t xml:space="preserve"> </w:t>
      </w:r>
      <w:r w:rsidR="00F45FE4">
        <w:rPr>
          <w:rFonts w:ascii="Times New Roman" w:hAnsi="Times New Roman" w:cs="Times New Roman"/>
          <w:sz w:val="24"/>
          <w:szCs w:val="24"/>
          <w:lang w:val="en-US"/>
        </w:rPr>
        <w:t>medical practice</w:t>
      </w:r>
      <w:r>
        <w:rPr>
          <w:rFonts w:ascii="Times New Roman" w:hAnsi="Times New Roman" w:cs="Times New Roman"/>
          <w:sz w:val="24"/>
          <w:szCs w:val="24"/>
          <w:lang w:val="en-US"/>
        </w:rPr>
        <w:t xml:space="preserve">, no longer as a performative medical tool, but as a mean </w:t>
      </w:r>
      <w:r w:rsidR="00F45FE4">
        <w:rPr>
          <w:rFonts w:ascii="Times New Roman" w:hAnsi="Times New Roman" w:cs="Times New Roman"/>
          <w:sz w:val="24"/>
          <w:szCs w:val="24"/>
          <w:lang w:val="en-US"/>
        </w:rPr>
        <w:t>of</w:t>
      </w:r>
      <w:r>
        <w:rPr>
          <w:rFonts w:ascii="Times New Roman" w:hAnsi="Times New Roman" w:cs="Times New Roman"/>
          <w:sz w:val="24"/>
          <w:szCs w:val="24"/>
          <w:lang w:val="en-US"/>
        </w:rPr>
        <w:t xml:space="preserve"> communication</w:t>
      </w:r>
      <w:r w:rsidRPr="00C960F9">
        <w:rPr>
          <w:rFonts w:ascii="Times New Roman" w:hAnsi="Times New Roman" w:cs="Times New Roman"/>
          <w:sz w:val="24"/>
          <w:szCs w:val="24"/>
          <w:lang w:val="en-US"/>
        </w:rPr>
        <w:t xml:space="preserve">. </w:t>
      </w:r>
      <w:r>
        <w:rPr>
          <w:rFonts w:ascii="Times New Roman" w:hAnsi="Times New Roman" w:cs="Times New Roman"/>
          <w:sz w:val="24"/>
          <w:szCs w:val="24"/>
          <w:lang w:val="en-US"/>
        </w:rPr>
        <w:t>Clinic</w:t>
      </w:r>
      <w:r w:rsidR="00FF5EB3">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provides s</w:t>
      </w:r>
      <w:r w:rsidRPr="00C960F9">
        <w:rPr>
          <w:rFonts w:ascii="Times New Roman" w:hAnsi="Times New Roman" w:cs="Times New Roman"/>
          <w:sz w:val="24"/>
          <w:szCs w:val="24"/>
          <w:lang w:val="en-US"/>
        </w:rPr>
        <w:t xml:space="preserve">pace </w:t>
      </w:r>
      <w:r>
        <w:rPr>
          <w:rFonts w:ascii="Times New Roman" w:hAnsi="Times New Roman" w:cs="Times New Roman"/>
          <w:sz w:val="24"/>
          <w:szCs w:val="24"/>
          <w:lang w:val="en-US"/>
        </w:rPr>
        <w:t xml:space="preserve">to answer </w:t>
      </w:r>
      <w:r w:rsidRPr="00C960F9">
        <w:rPr>
          <w:rFonts w:ascii="Times New Roman" w:hAnsi="Times New Roman" w:cs="Times New Roman"/>
          <w:sz w:val="24"/>
          <w:szCs w:val="24"/>
          <w:lang w:val="en-US"/>
        </w:rPr>
        <w:t>intimate</w:t>
      </w:r>
      <w:r>
        <w:rPr>
          <w:rFonts w:ascii="Times New Roman" w:hAnsi="Times New Roman" w:cs="Times New Roman"/>
          <w:sz w:val="24"/>
          <w:szCs w:val="24"/>
          <w:lang w:val="en-US"/>
        </w:rPr>
        <w:t xml:space="preserve"> </w:t>
      </w:r>
      <w:r w:rsidRPr="00C960F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 xml:space="preserve">convey </w:t>
      </w:r>
      <w:r w:rsidRPr="00C960F9">
        <w:rPr>
          <w:rFonts w:ascii="Times New Roman" w:hAnsi="Times New Roman" w:cs="Times New Roman"/>
          <w:sz w:val="24"/>
          <w:szCs w:val="24"/>
          <w:lang w:val="en-US"/>
        </w:rPr>
        <w:t>difficult information</w:t>
      </w:r>
      <w:r>
        <w:rPr>
          <w:rFonts w:ascii="Times New Roman" w:hAnsi="Times New Roman" w:cs="Times New Roman"/>
          <w:sz w:val="24"/>
          <w:szCs w:val="24"/>
          <w:lang w:val="en-US"/>
        </w:rPr>
        <w:t>,</w:t>
      </w:r>
      <w:r w:rsidRPr="00C960F9">
        <w:rPr>
          <w:rFonts w:ascii="Times New Roman" w:hAnsi="Times New Roman" w:cs="Times New Roman"/>
          <w:sz w:val="24"/>
          <w:szCs w:val="24"/>
          <w:lang w:val="en-US"/>
        </w:rPr>
        <w:t xml:space="preserve"> approach intimacy</w:t>
      </w:r>
      <w:r>
        <w:rPr>
          <w:rFonts w:ascii="Times New Roman" w:hAnsi="Times New Roman" w:cs="Times New Roman"/>
          <w:sz w:val="24"/>
          <w:szCs w:val="24"/>
          <w:lang w:val="en-US"/>
        </w:rPr>
        <w:t>, and</w:t>
      </w:r>
      <w:r w:rsidRPr="00C960F9">
        <w:rPr>
          <w:rFonts w:ascii="Times New Roman" w:hAnsi="Times New Roman" w:cs="Times New Roman"/>
          <w:sz w:val="24"/>
          <w:szCs w:val="24"/>
          <w:lang w:val="en-US"/>
        </w:rPr>
        <w:t xml:space="preserve"> re</w:t>
      </w:r>
      <w:r>
        <w:rPr>
          <w:rFonts w:ascii="Times New Roman" w:hAnsi="Times New Roman" w:cs="Times New Roman"/>
          <w:sz w:val="24"/>
          <w:szCs w:val="24"/>
          <w:lang w:val="en-US"/>
        </w:rPr>
        <w:t>define roles</w:t>
      </w:r>
      <w:r w:rsidRPr="00C960F9">
        <w:rPr>
          <w:rFonts w:ascii="Times New Roman" w:hAnsi="Times New Roman" w:cs="Times New Roman"/>
          <w:sz w:val="24"/>
          <w:szCs w:val="24"/>
          <w:lang w:val="en-US"/>
        </w:rPr>
        <w:t xml:space="preserve"> in a care relation</w:t>
      </w:r>
      <w:r>
        <w:rPr>
          <w:rFonts w:ascii="Times New Roman" w:hAnsi="Times New Roman" w:cs="Times New Roman"/>
          <w:sz w:val="24"/>
          <w:szCs w:val="24"/>
          <w:lang w:val="en-US"/>
        </w:rPr>
        <w:t>ship</w:t>
      </w:r>
      <w:r w:rsidRPr="00C960F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6BB5CE4" w14:textId="3F294028" w:rsidR="00B47069" w:rsidRDefault="00CE7D8A" w:rsidP="00CE7D8A">
      <w:pPr>
        <w:spacing w:line="240" w:lineRule="auto"/>
        <w:rPr>
          <w:rFonts w:ascii="Times New Roman" w:hAnsi="Times New Roman" w:cs="Times New Roman"/>
          <w:sz w:val="24"/>
          <w:szCs w:val="24"/>
          <w:lang w:val="en-US"/>
        </w:rPr>
      </w:pPr>
      <w:r w:rsidRPr="00101178">
        <w:rPr>
          <w:rFonts w:ascii="Times New Roman" w:hAnsi="Times New Roman" w:cs="Times New Roman"/>
          <w:sz w:val="24"/>
          <w:szCs w:val="24"/>
          <w:lang w:val="en-US"/>
        </w:rPr>
        <w:t xml:space="preserve">One could </w:t>
      </w:r>
      <w:r>
        <w:rPr>
          <w:rFonts w:ascii="Times New Roman" w:hAnsi="Times New Roman" w:cs="Times New Roman"/>
          <w:sz w:val="24"/>
          <w:szCs w:val="24"/>
          <w:lang w:val="en-US"/>
        </w:rPr>
        <w:t>question</w:t>
      </w:r>
      <w:r w:rsidRPr="00101178">
        <w:rPr>
          <w:rFonts w:ascii="Times New Roman" w:hAnsi="Times New Roman" w:cs="Times New Roman"/>
          <w:sz w:val="24"/>
          <w:szCs w:val="24"/>
          <w:lang w:val="en-US"/>
        </w:rPr>
        <w:t xml:space="preserve"> the ethic</w:t>
      </w:r>
      <w:r>
        <w:rPr>
          <w:rFonts w:ascii="Times New Roman" w:hAnsi="Times New Roman" w:cs="Times New Roman"/>
          <w:sz w:val="24"/>
          <w:szCs w:val="24"/>
          <w:lang w:val="en-US"/>
        </w:rPr>
        <w:t>s of th</w:t>
      </w:r>
      <w:r w:rsidR="00F45FE4">
        <w:rPr>
          <w:rFonts w:ascii="Times New Roman" w:hAnsi="Times New Roman" w:cs="Times New Roman"/>
          <w:sz w:val="24"/>
          <w:szCs w:val="24"/>
          <w:lang w:val="en-US"/>
        </w:rPr>
        <w:t>is</w:t>
      </w:r>
      <w:r w:rsidRPr="00101178">
        <w:rPr>
          <w:rFonts w:ascii="Times New Roman" w:hAnsi="Times New Roman" w:cs="Times New Roman"/>
          <w:sz w:val="24"/>
          <w:szCs w:val="24"/>
          <w:lang w:val="en-US"/>
        </w:rPr>
        <w:t xml:space="preserve"> use of c</w:t>
      </w:r>
      <w:r>
        <w:rPr>
          <w:rFonts w:ascii="Times New Roman" w:hAnsi="Times New Roman" w:cs="Times New Roman"/>
          <w:sz w:val="24"/>
          <w:szCs w:val="24"/>
          <w:lang w:val="en-US"/>
        </w:rPr>
        <w:t>linic</w:t>
      </w:r>
      <w:r w:rsidR="00FF5EB3">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Patients may consent to clinical examination because they are convinced it will bring significant information. </w:t>
      </w:r>
      <w:r w:rsidR="00F45FE4">
        <w:rPr>
          <w:rFonts w:ascii="Times New Roman" w:hAnsi="Times New Roman" w:cs="Times New Roman"/>
          <w:sz w:val="24"/>
          <w:szCs w:val="24"/>
          <w:lang w:val="en-US"/>
        </w:rPr>
        <w:t xml:space="preserve">Using </w:t>
      </w:r>
      <w:r>
        <w:rPr>
          <w:rFonts w:ascii="Times New Roman" w:hAnsi="Times New Roman" w:cs="Times New Roman"/>
          <w:sz w:val="24"/>
          <w:szCs w:val="24"/>
          <w:lang w:val="en-US"/>
        </w:rPr>
        <w:t>clinic</w:t>
      </w:r>
      <w:r w:rsidR="00F45FE4">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other than a purely medical purpose could betray </w:t>
      </w:r>
      <w:r w:rsidR="00F45FE4">
        <w:rPr>
          <w:rFonts w:ascii="Times New Roman" w:hAnsi="Times New Roman" w:cs="Times New Roman"/>
          <w:sz w:val="24"/>
          <w:szCs w:val="24"/>
          <w:lang w:val="en-US"/>
        </w:rPr>
        <w:t xml:space="preserve">patient’s </w:t>
      </w:r>
      <w:r>
        <w:rPr>
          <w:rFonts w:ascii="Times New Roman" w:hAnsi="Times New Roman" w:cs="Times New Roman"/>
          <w:sz w:val="24"/>
          <w:szCs w:val="24"/>
          <w:lang w:val="en-US"/>
        </w:rPr>
        <w:t xml:space="preserve">confidence. </w:t>
      </w:r>
      <w:r w:rsidR="00B47069">
        <w:rPr>
          <w:rFonts w:ascii="Times New Roman" w:hAnsi="Times New Roman" w:cs="Times New Roman"/>
          <w:sz w:val="24"/>
          <w:szCs w:val="24"/>
          <w:lang w:val="en-US"/>
        </w:rPr>
        <w:t>Performing clinic</w:t>
      </w:r>
      <w:r w:rsidR="00F45FE4">
        <w:rPr>
          <w:rFonts w:ascii="Times New Roman" w:hAnsi="Times New Roman" w:cs="Times New Roman"/>
          <w:sz w:val="24"/>
          <w:szCs w:val="24"/>
          <w:lang w:val="en-US"/>
        </w:rPr>
        <w:t>al examination</w:t>
      </w:r>
      <w:r w:rsidR="00B47069">
        <w:rPr>
          <w:rFonts w:ascii="Times New Roman" w:hAnsi="Times New Roman" w:cs="Times New Roman"/>
          <w:sz w:val="24"/>
          <w:szCs w:val="24"/>
          <w:lang w:val="en-US"/>
        </w:rPr>
        <w:t xml:space="preserve"> without informing </w:t>
      </w:r>
      <w:r w:rsidR="00F45FE4">
        <w:rPr>
          <w:rFonts w:ascii="Times New Roman" w:hAnsi="Times New Roman" w:cs="Times New Roman"/>
          <w:sz w:val="24"/>
          <w:szCs w:val="24"/>
          <w:lang w:val="en-US"/>
        </w:rPr>
        <w:t xml:space="preserve">its </w:t>
      </w:r>
      <w:r w:rsidR="00B47069">
        <w:rPr>
          <w:rFonts w:ascii="Times New Roman" w:hAnsi="Times New Roman" w:cs="Times New Roman"/>
          <w:sz w:val="24"/>
          <w:szCs w:val="24"/>
          <w:lang w:val="en-US"/>
        </w:rPr>
        <w:t xml:space="preserve">true goal could be considered unethical. </w:t>
      </w:r>
      <w:r w:rsidR="00AC4447">
        <w:rPr>
          <w:rFonts w:ascii="Times New Roman" w:hAnsi="Times New Roman" w:cs="Times New Roman"/>
          <w:sz w:val="24"/>
          <w:szCs w:val="24"/>
          <w:lang w:val="en-US"/>
        </w:rPr>
        <w:t xml:space="preserve">This could be interpreted as questioning the imperative </w:t>
      </w:r>
      <w:r w:rsidR="00B47069">
        <w:rPr>
          <w:rFonts w:ascii="Times New Roman" w:hAnsi="Times New Roman" w:cs="Times New Roman"/>
          <w:sz w:val="24"/>
          <w:szCs w:val="24"/>
          <w:lang w:val="en-US"/>
        </w:rPr>
        <w:t>respect for</w:t>
      </w:r>
      <w:r w:rsidR="00AC4447">
        <w:rPr>
          <w:rFonts w:ascii="Times New Roman" w:hAnsi="Times New Roman" w:cs="Times New Roman"/>
          <w:sz w:val="24"/>
          <w:szCs w:val="24"/>
          <w:lang w:val="en-US"/>
        </w:rPr>
        <w:t xml:space="preserve"> patient’</w:t>
      </w:r>
      <w:r w:rsidR="00B47069">
        <w:rPr>
          <w:rFonts w:ascii="Times New Roman" w:hAnsi="Times New Roman" w:cs="Times New Roman"/>
          <w:sz w:val="24"/>
          <w:szCs w:val="24"/>
          <w:lang w:val="en-US"/>
        </w:rPr>
        <w:t xml:space="preserve">s autonomy. </w:t>
      </w:r>
    </w:p>
    <w:p w14:paraId="0E1BA109" w14:textId="08A02544" w:rsidR="00B778FC"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But</w:t>
      </w:r>
      <w:r w:rsidRPr="00101178">
        <w:rPr>
          <w:rFonts w:ascii="Times New Roman" w:hAnsi="Times New Roman" w:cs="Times New Roman"/>
          <w:sz w:val="24"/>
          <w:szCs w:val="24"/>
          <w:lang w:val="en-US"/>
        </w:rPr>
        <w:t xml:space="preserve"> </w:t>
      </w:r>
      <w:r>
        <w:rPr>
          <w:rFonts w:ascii="Times New Roman" w:hAnsi="Times New Roman" w:cs="Times New Roman"/>
          <w:sz w:val="24"/>
          <w:szCs w:val="24"/>
          <w:lang w:val="en-US"/>
        </w:rPr>
        <w:t>pragmatism</w:t>
      </w:r>
      <w:r w:rsidRPr="00101178">
        <w:rPr>
          <w:rFonts w:ascii="Times New Roman" w:hAnsi="Times New Roman" w:cs="Times New Roman"/>
          <w:sz w:val="24"/>
          <w:szCs w:val="24"/>
          <w:lang w:val="en-US"/>
        </w:rPr>
        <w:t xml:space="preserve"> is neces</w:t>
      </w:r>
      <w:r>
        <w:rPr>
          <w:rFonts w:ascii="Times New Roman" w:hAnsi="Times New Roman" w:cs="Times New Roman"/>
          <w:sz w:val="24"/>
          <w:szCs w:val="24"/>
          <w:lang w:val="en-US"/>
        </w:rPr>
        <w:t>sary and the stakes within oncology plainly justify these unusual use</w:t>
      </w:r>
      <w:r w:rsidR="00893DAC">
        <w:rPr>
          <w:rFonts w:ascii="Times New Roman" w:hAnsi="Times New Roman" w:cs="Times New Roman"/>
          <w:sz w:val="24"/>
          <w:szCs w:val="24"/>
          <w:lang w:val="en-US"/>
        </w:rPr>
        <w:t>s</w:t>
      </w:r>
      <w:r>
        <w:rPr>
          <w:rFonts w:ascii="Times New Roman" w:hAnsi="Times New Roman" w:cs="Times New Roman"/>
          <w:sz w:val="24"/>
          <w:szCs w:val="24"/>
          <w:lang w:val="en-US"/>
        </w:rPr>
        <w:t xml:space="preserve"> of clinic</w:t>
      </w:r>
      <w:r w:rsidR="00FF5EB3">
        <w:rPr>
          <w:rFonts w:ascii="Times New Roman" w:hAnsi="Times New Roman" w:cs="Times New Roman"/>
          <w:sz w:val="24"/>
          <w:szCs w:val="24"/>
          <w:lang w:val="en-US"/>
        </w:rPr>
        <w:t>al examination</w:t>
      </w:r>
      <w:r>
        <w:rPr>
          <w:rFonts w:ascii="Times New Roman" w:hAnsi="Times New Roman" w:cs="Times New Roman"/>
          <w:sz w:val="24"/>
          <w:szCs w:val="24"/>
          <w:lang w:val="en-US"/>
        </w:rPr>
        <w:t>.</w:t>
      </w:r>
      <w:r w:rsidRPr="00036A18">
        <w:rPr>
          <w:rFonts w:ascii="Times New Roman" w:hAnsi="Times New Roman" w:cs="Times New Roman"/>
          <w:sz w:val="24"/>
          <w:szCs w:val="24"/>
          <w:lang w:val="en-US"/>
        </w:rPr>
        <w:t xml:space="preserve"> </w:t>
      </w:r>
      <w:r w:rsidR="00EA06F2" w:rsidRPr="00EA06F2">
        <w:rPr>
          <w:rFonts w:ascii="Times New Roman" w:hAnsi="Times New Roman" w:cs="Times New Roman"/>
          <w:sz w:val="24"/>
          <w:szCs w:val="24"/>
          <w:lang w:val="en-US"/>
        </w:rPr>
        <w:t xml:space="preserve">An approach based on underlying intentionality helps to understand that the greater finality </w:t>
      </w:r>
      <w:r w:rsidR="00F45FE4">
        <w:rPr>
          <w:rFonts w:ascii="Times New Roman" w:hAnsi="Times New Roman" w:cs="Times New Roman"/>
          <w:sz w:val="24"/>
          <w:szCs w:val="24"/>
          <w:lang w:val="en-US"/>
        </w:rPr>
        <w:t xml:space="preserve">that </w:t>
      </w:r>
      <w:r w:rsidR="00EA06F2" w:rsidRPr="00EA06F2">
        <w:rPr>
          <w:rFonts w:ascii="Times New Roman" w:hAnsi="Times New Roman" w:cs="Times New Roman"/>
          <w:sz w:val="24"/>
          <w:szCs w:val="24"/>
          <w:lang w:val="en-US"/>
        </w:rPr>
        <w:t>consist</w:t>
      </w:r>
      <w:r w:rsidR="00F45FE4">
        <w:rPr>
          <w:rFonts w:ascii="Times New Roman" w:hAnsi="Times New Roman" w:cs="Times New Roman"/>
          <w:sz w:val="24"/>
          <w:szCs w:val="24"/>
          <w:lang w:val="en-US"/>
        </w:rPr>
        <w:t>s</w:t>
      </w:r>
      <w:r w:rsidR="00EA06F2" w:rsidRPr="00EA06F2">
        <w:rPr>
          <w:rFonts w:ascii="Times New Roman" w:hAnsi="Times New Roman" w:cs="Times New Roman"/>
          <w:sz w:val="24"/>
          <w:szCs w:val="24"/>
          <w:lang w:val="en-US"/>
        </w:rPr>
        <w:t xml:space="preserve"> in providing care with attention and adaptation to singularity</w:t>
      </w:r>
      <w:r w:rsidR="00B47069">
        <w:rPr>
          <w:rFonts w:ascii="Times New Roman" w:hAnsi="Times New Roman" w:cs="Times New Roman"/>
          <w:sz w:val="24"/>
          <w:szCs w:val="24"/>
          <w:lang w:val="en-US"/>
        </w:rPr>
        <w:t>, could enlighten the need for</w:t>
      </w:r>
      <w:r w:rsidR="00EA06F2" w:rsidRPr="00EA06F2">
        <w:rPr>
          <w:rFonts w:ascii="Times New Roman" w:hAnsi="Times New Roman" w:cs="Times New Roman"/>
          <w:sz w:val="24"/>
          <w:szCs w:val="24"/>
          <w:lang w:val="en-US"/>
        </w:rPr>
        <w:t xml:space="preserve"> those </w:t>
      </w:r>
      <w:r w:rsidR="00AC4447">
        <w:rPr>
          <w:rFonts w:ascii="Times New Roman" w:hAnsi="Times New Roman" w:cs="Times New Roman"/>
          <w:sz w:val="24"/>
          <w:szCs w:val="24"/>
          <w:lang w:val="en-US"/>
        </w:rPr>
        <w:t>practices</w:t>
      </w:r>
      <w:r w:rsidR="00B47069">
        <w:rPr>
          <w:rFonts w:ascii="Times New Roman" w:hAnsi="Times New Roman" w:cs="Times New Roman"/>
          <w:sz w:val="24"/>
          <w:szCs w:val="24"/>
          <w:lang w:val="en-US"/>
        </w:rPr>
        <w:t xml:space="preserve">. </w:t>
      </w:r>
      <w:r>
        <w:rPr>
          <w:rFonts w:ascii="Times New Roman" w:hAnsi="Times New Roman" w:cs="Times New Roman"/>
          <w:sz w:val="24"/>
          <w:szCs w:val="24"/>
          <w:lang w:val="en-US"/>
        </w:rPr>
        <w:t>Thus, clinic</w:t>
      </w:r>
      <w:r w:rsidR="00F45FE4">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remains essential for </w:t>
      </w:r>
      <w:r w:rsidR="00F45FE4">
        <w:rPr>
          <w:rFonts w:ascii="Times New Roman" w:hAnsi="Times New Roman" w:cs="Times New Roman"/>
          <w:sz w:val="24"/>
          <w:szCs w:val="24"/>
          <w:lang w:val="en-US"/>
        </w:rPr>
        <w:t xml:space="preserve">cancer </w:t>
      </w:r>
      <w:r>
        <w:rPr>
          <w:rFonts w:ascii="Times New Roman" w:hAnsi="Times New Roman" w:cs="Times New Roman"/>
          <w:sz w:val="24"/>
          <w:szCs w:val="24"/>
          <w:lang w:val="en-US"/>
        </w:rPr>
        <w:t xml:space="preserve">patients </w:t>
      </w:r>
      <w:r w:rsidR="00B47069">
        <w:rPr>
          <w:rFonts w:ascii="Times New Roman" w:hAnsi="Times New Roman" w:cs="Times New Roman"/>
          <w:sz w:val="24"/>
          <w:szCs w:val="24"/>
          <w:lang w:val="en-US"/>
        </w:rPr>
        <w:t>as long as physicians evaluate its true necessity</w:t>
      </w:r>
      <w:r>
        <w:rPr>
          <w:rFonts w:ascii="Times New Roman" w:hAnsi="Times New Roman" w:cs="Times New Roman"/>
          <w:sz w:val="24"/>
          <w:szCs w:val="24"/>
          <w:lang w:val="en-US"/>
        </w:rPr>
        <w:t xml:space="preserve">. </w:t>
      </w:r>
      <w:r w:rsidR="00B47069">
        <w:rPr>
          <w:rFonts w:ascii="Times New Roman" w:hAnsi="Times New Roman" w:cs="Times New Roman"/>
          <w:sz w:val="24"/>
          <w:szCs w:val="24"/>
          <w:lang w:val="en-US"/>
        </w:rPr>
        <w:t>In this context, c</w:t>
      </w:r>
      <w:r>
        <w:rPr>
          <w:rFonts w:ascii="Times New Roman" w:hAnsi="Times New Roman" w:cs="Times New Roman"/>
          <w:sz w:val="24"/>
          <w:szCs w:val="24"/>
          <w:lang w:val="en-US"/>
        </w:rPr>
        <w:t>linic</w:t>
      </w:r>
      <w:r w:rsidR="00FF5EB3">
        <w:rPr>
          <w:rFonts w:ascii="Times New Roman" w:hAnsi="Times New Roman" w:cs="Times New Roman"/>
          <w:sz w:val="24"/>
          <w:szCs w:val="24"/>
          <w:lang w:val="en-US"/>
        </w:rPr>
        <w:t>al examination</w:t>
      </w:r>
      <w:r>
        <w:rPr>
          <w:rFonts w:ascii="Times New Roman" w:hAnsi="Times New Roman" w:cs="Times New Roman"/>
          <w:sz w:val="24"/>
          <w:szCs w:val="24"/>
          <w:lang w:val="en-US"/>
        </w:rPr>
        <w:t xml:space="preserve"> is no longer an isolated part of a medical investigation, but one possible way for physicians to adapt care to the expectations </w:t>
      </w:r>
      <w:r w:rsidR="00EA06F2">
        <w:rPr>
          <w:rFonts w:ascii="Times New Roman" w:hAnsi="Times New Roman" w:cs="Times New Roman"/>
          <w:sz w:val="24"/>
          <w:szCs w:val="24"/>
          <w:lang w:val="en-US"/>
        </w:rPr>
        <w:t>and needs</w:t>
      </w:r>
      <w:r>
        <w:rPr>
          <w:rFonts w:ascii="Times New Roman" w:hAnsi="Times New Roman" w:cs="Times New Roman"/>
          <w:sz w:val="24"/>
          <w:szCs w:val="24"/>
          <w:lang w:val="en-US"/>
        </w:rPr>
        <w:t xml:space="preserve"> of each patient.</w:t>
      </w:r>
      <w:r w:rsidR="00B47069">
        <w:rPr>
          <w:rFonts w:ascii="Times New Roman" w:hAnsi="Times New Roman" w:cs="Times New Roman"/>
          <w:sz w:val="24"/>
          <w:szCs w:val="24"/>
          <w:lang w:val="en-US"/>
        </w:rPr>
        <w:t xml:space="preserve"> </w:t>
      </w:r>
    </w:p>
    <w:p w14:paraId="20DEB06D" w14:textId="77777777" w:rsidR="00B778FC" w:rsidRDefault="00B778FC" w:rsidP="00CE7D8A">
      <w:pPr>
        <w:spacing w:line="240" w:lineRule="auto"/>
        <w:rPr>
          <w:rFonts w:ascii="Times New Roman" w:hAnsi="Times New Roman" w:cs="Times New Roman"/>
          <w:sz w:val="24"/>
          <w:szCs w:val="24"/>
          <w:lang w:val="en-US"/>
        </w:rPr>
      </w:pPr>
    </w:p>
    <w:p w14:paraId="26B6998C" w14:textId="54FD9F8C" w:rsidR="00CE7D8A" w:rsidRPr="009D5B37" w:rsidRDefault="00CE7D8A" w:rsidP="00CE7D8A">
      <w:pPr>
        <w:spacing w:line="240" w:lineRule="auto"/>
        <w:rPr>
          <w:rFonts w:ascii="Times New Roman" w:hAnsi="Times New Roman" w:cs="Times New Roman"/>
          <w:sz w:val="24"/>
          <w:szCs w:val="24"/>
        </w:rPr>
      </w:pPr>
      <w:r w:rsidRPr="00B778FC">
        <w:rPr>
          <w:rFonts w:ascii="Times New Roman" w:hAnsi="Times New Roman" w:cs="Times New Roman"/>
          <w:b/>
          <w:bCs/>
          <w:sz w:val="24"/>
          <w:szCs w:val="24"/>
        </w:rPr>
        <w:t>REFERENCES</w:t>
      </w:r>
    </w:p>
    <w:p w14:paraId="462D63EE" w14:textId="77777777" w:rsidR="00CE7D8A" w:rsidRPr="00262E0D" w:rsidRDefault="00CE7D8A" w:rsidP="00CE7D8A">
      <w:pPr>
        <w:spacing w:line="240" w:lineRule="auto"/>
        <w:rPr>
          <w:rFonts w:ascii="Times New Roman" w:hAnsi="Times New Roman" w:cs="Times New Roman"/>
          <w:sz w:val="24"/>
          <w:szCs w:val="24"/>
          <w:lang w:val="en-US"/>
        </w:rPr>
      </w:pPr>
      <w:r w:rsidRPr="00262E0D">
        <w:rPr>
          <w:rFonts w:ascii="Times New Roman" w:hAnsi="Times New Roman" w:cs="Times New Roman"/>
          <w:sz w:val="24"/>
          <w:szCs w:val="24"/>
        </w:rPr>
        <w:t xml:space="preserve">1-Institut National du Cancer, « Les cancers en France, édition 2016 ». </w:t>
      </w:r>
      <w:r w:rsidRPr="00262E0D">
        <w:rPr>
          <w:rFonts w:ascii="Times New Roman" w:hAnsi="Times New Roman" w:cs="Times New Roman"/>
          <w:sz w:val="24"/>
          <w:szCs w:val="24"/>
          <w:lang w:val="en-US"/>
        </w:rPr>
        <w:t xml:space="preserve">23 January 2019, -https://www.e-cancer.fr/ressources/cancers_en_france/#page=59.T. </w:t>
      </w:r>
    </w:p>
    <w:p w14:paraId="565F73A8" w14:textId="77777777" w:rsidR="00CE7D8A" w:rsidRPr="00262E0D" w:rsidRDefault="00CE7D8A" w:rsidP="00CE7D8A">
      <w:pPr>
        <w:spacing w:line="240" w:lineRule="auto"/>
        <w:rPr>
          <w:rFonts w:ascii="Times New Roman" w:hAnsi="Times New Roman" w:cs="Times New Roman"/>
          <w:sz w:val="24"/>
          <w:szCs w:val="24"/>
          <w:lang w:val="en-US"/>
        </w:rPr>
      </w:pPr>
      <w:r w:rsidRPr="00262E0D">
        <w:rPr>
          <w:rFonts w:ascii="Times New Roman" w:hAnsi="Times New Roman" w:cs="Times New Roman"/>
          <w:sz w:val="24"/>
          <w:szCs w:val="24"/>
          <w:lang w:val="en-US"/>
        </w:rPr>
        <w:t>2- F. Rozet al., “French</w:t>
      </w:r>
      <w:r>
        <w:rPr>
          <w:rFonts w:ascii="Times New Roman" w:hAnsi="Times New Roman" w:cs="Times New Roman"/>
          <w:sz w:val="24"/>
          <w:szCs w:val="24"/>
          <w:lang w:val="en-US"/>
        </w:rPr>
        <w:t xml:space="preserve"> CCAFU guidelines 2018-2020: </w:t>
      </w:r>
      <w:r w:rsidRPr="00262E0D">
        <w:rPr>
          <w:rFonts w:ascii="Times New Roman" w:hAnsi="Times New Roman" w:cs="Times New Roman"/>
          <w:sz w:val="24"/>
          <w:szCs w:val="24"/>
          <w:lang w:val="en-US"/>
        </w:rPr>
        <w:t>Prostate cancer”. Progrès en Urologie 28 (2018):S79-S130.</w:t>
      </w:r>
    </w:p>
    <w:p w14:paraId="26E4D7D6" w14:textId="77777777" w:rsidR="00CE7D8A" w:rsidRPr="00262E0D"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Pr="00262E0D">
        <w:rPr>
          <w:rFonts w:ascii="Times New Roman" w:hAnsi="Times New Roman" w:cs="Times New Roman"/>
          <w:sz w:val="24"/>
          <w:szCs w:val="24"/>
          <w:lang w:val="en-US"/>
        </w:rPr>
        <w:t>- L. Naji et al., “Digital Rectal Examination for Prostate Cancer Screening in Primary Care: A Systematic Review and Meta-Analysis”. Annals of Familial Medicine 16</w:t>
      </w:r>
      <w:r>
        <w:rPr>
          <w:rFonts w:ascii="Times New Roman" w:hAnsi="Times New Roman" w:cs="Times New Roman"/>
          <w:sz w:val="24"/>
          <w:szCs w:val="24"/>
          <w:lang w:val="en-US"/>
        </w:rPr>
        <w:t xml:space="preserve"> </w:t>
      </w:r>
      <w:r w:rsidRPr="00262E0D">
        <w:rPr>
          <w:rFonts w:ascii="Times New Roman" w:hAnsi="Times New Roman" w:cs="Times New Roman"/>
          <w:sz w:val="24"/>
          <w:szCs w:val="24"/>
          <w:lang w:val="en-US"/>
        </w:rPr>
        <w:t>(2018):149-54.</w:t>
      </w:r>
    </w:p>
    <w:p w14:paraId="3439047C" w14:textId="77777777" w:rsidR="00CE7D8A" w:rsidRPr="00262E0D"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Pr="00262E0D">
        <w:rPr>
          <w:rFonts w:ascii="Times New Roman" w:hAnsi="Times New Roman" w:cs="Times New Roman"/>
          <w:sz w:val="24"/>
          <w:szCs w:val="24"/>
          <w:lang w:val="en-US"/>
        </w:rPr>
        <w:t>- B. J. Chaplin et al., « Digital rectal examination is no longer necessary in the routine follow-up of men with undetectable prostate specific antigen after radical prostatectomy: the implications for follow up”. European Urology 48 (2005):906–10.</w:t>
      </w:r>
    </w:p>
    <w:p w14:paraId="0A6DD76D" w14:textId="77777777" w:rsidR="00CE7D8A" w:rsidRPr="00262E0D" w:rsidRDefault="00CE7D8A" w:rsidP="00CE7D8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Pr="00262E0D">
        <w:rPr>
          <w:rFonts w:ascii="Times New Roman" w:hAnsi="Times New Roman" w:cs="Times New Roman"/>
          <w:sz w:val="24"/>
          <w:szCs w:val="24"/>
          <w:lang w:val="en-US"/>
        </w:rPr>
        <w:t>- K. S. Warren and J. P. McFarlane, “Is Routine Digital Rectal Examination Required for the Followup of Prostate Cancer?” Journal of Urology 178</w:t>
      </w:r>
      <w:r>
        <w:rPr>
          <w:rFonts w:ascii="Times New Roman" w:hAnsi="Times New Roman" w:cs="Times New Roman"/>
          <w:sz w:val="24"/>
          <w:szCs w:val="24"/>
          <w:lang w:val="en-US"/>
        </w:rPr>
        <w:t xml:space="preserve"> </w:t>
      </w:r>
      <w:r w:rsidRPr="00262E0D">
        <w:rPr>
          <w:rFonts w:ascii="Times New Roman" w:hAnsi="Times New Roman" w:cs="Times New Roman"/>
          <w:sz w:val="24"/>
          <w:szCs w:val="24"/>
          <w:lang w:val="en-US"/>
        </w:rPr>
        <w:t>(2007):115-9.</w:t>
      </w:r>
    </w:p>
    <w:p w14:paraId="32EE23ED" w14:textId="77777777" w:rsidR="00CE7D8A" w:rsidRPr="002E515E" w:rsidRDefault="00CE7D8A" w:rsidP="00CE7D8A">
      <w:pPr>
        <w:spacing w:line="240" w:lineRule="auto"/>
        <w:rPr>
          <w:rFonts w:ascii="Times New Roman" w:hAnsi="Times New Roman" w:cs="Times New Roman"/>
          <w:sz w:val="24"/>
          <w:szCs w:val="24"/>
        </w:rPr>
      </w:pPr>
      <w:r>
        <w:rPr>
          <w:rFonts w:ascii="Times New Roman" w:hAnsi="Times New Roman" w:cs="Times New Roman"/>
          <w:sz w:val="24"/>
          <w:szCs w:val="24"/>
          <w:lang w:val="en-US"/>
        </w:rPr>
        <w:lastRenderedPageBreak/>
        <w:t>6</w:t>
      </w:r>
      <w:r w:rsidRPr="00262E0D">
        <w:rPr>
          <w:rFonts w:ascii="Times New Roman" w:hAnsi="Times New Roman" w:cs="Times New Roman"/>
          <w:sz w:val="24"/>
          <w:szCs w:val="24"/>
          <w:lang w:val="en-US"/>
        </w:rPr>
        <w:t xml:space="preserve">- A. Doneux et al., “The utility of digital rectal examination after radical radiotherapy for prostate cancer”. </w:t>
      </w:r>
      <w:r w:rsidRPr="002E515E">
        <w:rPr>
          <w:rFonts w:ascii="Times New Roman" w:hAnsi="Times New Roman" w:cs="Times New Roman"/>
          <w:sz w:val="24"/>
          <w:szCs w:val="24"/>
        </w:rPr>
        <w:t>Clinical Oncology 17 (2005):172-3.</w:t>
      </w:r>
    </w:p>
    <w:p w14:paraId="10111304" w14:textId="459A41A0" w:rsidR="00F64A4D" w:rsidRPr="00B47069" w:rsidRDefault="00CE7D8A" w:rsidP="00B47069">
      <w:pPr>
        <w:spacing w:line="240" w:lineRule="auto"/>
        <w:rPr>
          <w:rFonts w:ascii="Times New Roman" w:hAnsi="Times New Roman" w:cs="Times New Roman"/>
          <w:sz w:val="24"/>
          <w:szCs w:val="24"/>
        </w:rPr>
      </w:pPr>
      <w:r>
        <w:rPr>
          <w:rFonts w:ascii="Times New Roman" w:hAnsi="Times New Roman" w:cs="Times New Roman"/>
          <w:sz w:val="24"/>
          <w:szCs w:val="24"/>
        </w:rPr>
        <w:t>7</w:t>
      </w:r>
      <w:r w:rsidRPr="00262E0D">
        <w:rPr>
          <w:rFonts w:ascii="Times New Roman" w:hAnsi="Times New Roman" w:cs="Times New Roman"/>
          <w:sz w:val="24"/>
          <w:szCs w:val="24"/>
        </w:rPr>
        <w:t>- G. Canguilhem, “Le normal et la pathologique“. Ed : Presses universitaires de France (1943).</w:t>
      </w:r>
    </w:p>
    <w:sectPr w:rsidR="00F64A4D" w:rsidRPr="00B47069">
      <w:headerReference w:type="default"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 1" w:date="2020-03-31T07:25:00Z" w:initials="MD">
    <w:p w14:paraId="5F1400C5" w14:textId="0ACC989C" w:rsidR="007834D4" w:rsidRDefault="007834D4">
      <w:pPr>
        <w:pStyle w:val="CommentText"/>
      </w:pPr>
      <w:r>
        <w:rPr>
          <w:rStyle w:val="CommentReference"/>
        </w:rPr>
        <w:annotationRef/>
      </w:r>
      <w:r>
        <w:t xml:space="preserve">‘fine </w:t>
      </w:r>
      <w:r w:rsidRPr="007834D4">
        <w:rPr>
          <w:lang w:val="en-GB"/>
        </w:rPr>
        <w:t>tuning</w:t>
      </w:r>
      <w:r>
        <w:rPr>
          <w:lang w:val="en-GB"/>
        </w:rPr>
        <w:t>’</w:t>
      </w:r>
      <w:r>
        <w:t> ?</w:t>
      </w:r>
    </w:p>
  </w:comment>
  <w:comment w:id="2" w:author="Reviewer 1" w:date="2020-03-31T07:22:00Z" w:initials="MD">
    <w:p w14:paraId="48EE6178" w14:textId="4F88D2BC" w:rsidR="00F91594" w:rsidRDefault="00F91594">
      <w:pPr>
        <w:pStyle w:val="CommentText"/>
      </w:pPr>
      <w:r>
        <w:rPr>
          <w:rStyle w:val="CommentReference"/>
        </w:rPr>
        <w:annotationRef/>
      </w:r>
      <w:r>
        <w:t>Brief</w:t>
      </w:r>
      <w:r w:rsidRPr="007834D4">
        <w:rPr>
          <w:lang w:val="en-GB"/>
        </w:rPr>
        <w:t xml:space="preserve"> explanation</w:t>
      </w:r>
      <w:r>
        <w:t>, please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1400C5" w15:done="0"/>
  <w15:commentEx w15:paraId="48EE61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B05AE" w14:textId="77777777" w:rsidR="003576B9" w:rsidRDefault="003576B9">
      <w:pPr>
        <w:spacing w:after="0" w:line="240" w:lineRule="auto"/>
      </w:pPr>
      <w:r>
        <w:separator/>
      </w:r>
    </w:p>
  </w:endnote>
  <w:endnote w:type="continuationSeparator" w:id="0">
    <w:p w14:paraId="5DFF10EA" w14:textId="77777777" w:rsidR="003576B9" w:rsidRDefault="0035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9FBF" w14:textId="77777777" w:rsidR="00523D89" w:rsidRDefault="003576B9">
    <w:pPr>
      <w:pStyle w:val="Footer"/>
      <w:jc w:val="right"/>
    </w:pPr>
  </w:p>
  <w:p w14:paraId="33401C62" w14:textId="77777777" w:rsidR="00523D89" w:rsidRDefault="00357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6F9AF" w14:textId="77777777" w:rsidR="003576B9" w:rsidRDefault="003576B9">
      <w:pPr>
        <w:spacing w:after="0" w:line="240" w:lineRule="auto"/>
      </w:pPr>
      <w:r>
        <w:separator/>
      </w:r>
    </w:p>
  </w:footnote>
  <w:footnote w:type="continuationSeparator" w:id="0">
    <w:p w14:paraId="03FB83F2" w14:textId="77777777" w:rsidR="003576B9" w:rsidRDefault="00357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70960"/>
      <w:docPartObj>
        <w:docPartGallery w:val="Page Numbers (Top of Page)"/>
        <w:docPartUnique/>
      </w:docPartObj>
    </w:sdtPr>
    <w:sdtEndPr/>
    <w:sdtContent>
      <w:p w14:paraId="22538692" w14:textId="77777777" w:rsidR="008536F7" w:rsidRDefault="00CE7D8A">
        <w:pPr>
          <w:pStyle w:val="Header"/>
          <w:jc w:val="right"/>
        </w:pPr>
        <w:r>
          <w:fldChar w:fldCharType="begin"/>
        </w:r>
        <w:r>
          <w:instrText>PAGE   \* MERGEFORMAT</w:instrText>
        </w:r>
        <w:r>
          <w:fldChar w:fldCharType="separate"/>
        </w:r>
        <w:r w:rsidR="00C34155">
          <w:rPr>
            <w:noProof/>
          </w:rPr>
          <w:t>3</w:t>
        </w:r>
        <w:r>
          <w:fldChar w:fldCharType="end"/>
        </w:r>
      </w:p>
    </w:sdtContent>
  </w:sdt>
  <w:p w14:paraId="795E5BC3" w14:textId="77777777" w:rsidR="003A7D2C" w:rsidRPr="009F44E6" w:rsidRDefault="00CE7D8A">
    <w:pPr>
      <w:pStyle w:val="Header"/>
      <w:rPr>
        <w:b/>
        <w:lang w:val="en-US"/>
      </w:rPr>
    </w:pPr>
    <w:r>
      <w:rPr>
        <w:b/>
        <w:lang w:val="en-US"/>
      </w:rPr>
      <w:t>Toward a useless</w:t>
    </w:r>
    <w:r w:rsidRPr="009F44E6">
      <w:rPr>
        <w:b/>
        <w:lang w:val="en-US"/>
      </w:rPr>
      <w:t>ness of clinic? The example of prostate cancer</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py editor">
    <w15:presenceInfo w15:providerId="None" w15:userId="Copy editor"/>
  </w15:person>
  <w15:person w15:author="Reviewer 1">
    <w15:presenceInfo w15:providerId="None" w15:userId="Review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8A"/>
    <w:rsid w:val="00055782"/>
    <w:rsid w:val="0007548D"/>
    <w:rsid w:val="001A5278"/>
    <w:rsid w:val="00270365"/>
    <w:rsid w:val="003059DA"/>
    <w:rsid w:val="003576B9"/>
    <w:rsid w:val="003B4ACD"/>
    <w:rsid w:val="003C619E"/>
    <w:rsid w:val="00411514"/>
    <w:rsid w:val="00424BA2"/>
    <w:rsid w:val="004F6CC6"/>
    <w:rsid w:val="0051598F"/>
    <w:rsid w:val="006266CC"/>
    <w:rsid w:val="00660626"/>
    <w:rsid w:val="006E5731"/>
    <w:rsid w:val="0073468F"/>
    <w:rsid w:val="007834D4"/>
    <w:rsid w:val="0078394F"/>
    <w:rsid w:val="007B3055"/>
    <w:rsid w:val="00801BF0"/>
    <w:rsid w:val="008871AF"/>
    <w:rsid w:val="00893DAC"/>
    <w:rsid w:val="009D5B37"/>
    <w:rsid w:val="009E7F4A"/>
    <w:rsid w:val="00AC4447"/>
    <w:rsid w:val="00AC57A5"/>
    <w:rsid w:val="00AF1D77"/>
    <w:rsid w:val="00B47069"/>
    <w:rsid w:val="00B6278A"/>
    <w:rsid w:val="00B778FC"/>
    <w:rsid w:val="00B80CC0"/>
    <w:rsid w:val="00B91C42"/>
    <w:rsid w:val="00C34155"/>
    <w:rsid w:val="00CE7D8A"/>
    <w:rsid w:val="00D81669"/>
    <w:rsid w:val="00EA06F2"/>
    <w:rsid w:val="00F45FE4"/>
    <w:rsid w:val="00F64A4D"/>
    <w:rsid w:val="00F701FC"/>
    <w:rsid w:val="00F87A26"/>
    <w:rsid w:val="00F91594"/>
    <w:rsid w:val="00F9173D"/>
    <w:rsid w:val="00FE5C31"/>
    <w:rsid w:val="00FF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444D"/>
  <w15:docId w15:val="{32BDC3BA-2732-47D6-A5D7-05E51413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D8A"/>
    <w:pPr>
      <w:spacing w:after="200" w:line="276" w:lineRule="auto"/>
    </w:pPr>
    <w:rPr>
      <w:lang w:val="fr-FR"/>
    </w:rPr>
  </w:style>
  <w:style w:type="paragraph" w:styleId="Heading1">
    <w:name w:val="heading 1"/>
    <w:basedOn w:val="Normal"/>
    <w:next w:val="Normal"/>
    <w:link w:val="Heading1Char"/>
    <w:uiPriority w:val="9"/>
    <w:qFormat/>
    <w:rsid w:val="00270365"/>
    <w:pPr>
      <w:keepNext/>
      <w:keepLines/>
      <w:spacing w:after="0" w:line="240" w:lineRule="auto"/>
      <w:contextualSpacing/>
      <w:outlineLvl w:val="0"/>
    </w:pPr>
    <w:rPr>
      <w:rFonts w:ascii="Perpetua" w:eastAsiaTheme="majorEastAsia" w:hAnsi="Perpetua" w:cstheme="majorBidi"/>
      <w:bCs/>
      <w:color w:val="A5A5A5" w:themeColor="accent3"/>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782"/>
    <w:pPr>
      <w:spacing w:after="0" w:line="240" w:lineRule="auto"/>
    </w:pPr>
    <w:rPr>
      <w:rFonts w:ascii="Perpetua" w:hAnsi="Perpetua"/>
      <w:sz w:val="20"/>
    </w:rPr>
  </w:style>
  <w:style w:type="character" w:customStyle="1" w:styleId="Heading1Char">
    <w:name w:val="Heading 1 Char"/>
    <w:basedOn w:val="DefaultParagraphFont"/>
    <w:link w:val="Heading1"/>
    <w:uiPriority w:val="9"/>
    <w:rsid w:val="00270365"/>
    <w:rPr>
      <w:rFonts w:ascii="Perpetua" w:eastAsiaTheme="majorEastAsia" w:hAnsi="Perpetua" w:cstheme="majorBidi"/>
      <w:bCs/>
      <w:color w:val="A5A5A5" w:themeColor="accent3"/>
      <w:szCs w:val="32"/>
    </w:rPr>
  </w:style>
  <w:style w:type="paragraph" w:styleId="ListParagraph">
    <w:name w:val="List Paragraph"/>
    <w:basedOn w:val="Normal"/>
    <w:uiPriority w:val="34"/>
    <w:qFormat/>
    <w:rsid w:val="00CE7D8A"/>
    <w:pPr>
      <w:ind w:left="720"/>
      <w:contextualSpacing/>
    </w:pPr>
  </w:style>
  <w:style w:type="paragraph" w:styleId="Header">
    <w:name w:val="header"/>
    <w:basedOn w:val="Normal"/>
    <w:link w:val="HeaderChar"/>
    <w:uiPriority w:val="99"/>
    <w:unhideWhenUsed/>
    <w:rsid w:val="00CE7D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7D8A"/>
    <w:rPr>
      <w:lang w:val="fr-FR"/>
    </w:rPr>
  </w:style>
  <w:style w:type="paragraph" w:styleId="Footer">
    <w:name w:val="footer"/>
    <w:basedOn w:val="Normal"/>
    <w:link w:val="FooterChar"/>
    <w:uiPriority w:val="99"/>
    <w:unhideWhenUsed/>
    <w:rsid w:val="00CE7D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7D8A"/>
    <w:rPr>
      <w:lang w:val="fr-FR"/>
    </w:rPr>
  </w:style>
  <w:style w:type="paragraph" w:styleId="BalloonText">
    <w:name w:val="Balloon Text"/>
    <w:basedOn w:val="Normal"/>
    <w:link w:val="BalloonTextChar"/>
    <w:uiPriority w:val="99"/>
    <w:semiHidden/>
    <w:unhideWhenUsed/>
    <w:rsid w:val="00424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BA2"/>
    <w:rPr>
      <w:rFonts w:ascii="Tahoma" w:hAnsi="Tahoma" w:cs="Tahoma"/>
      <w:sz w:val="16"/>
      <w:szCs w:val="16"/>
      <w:lang w:val="fr-FR"/>
    </w:rPr>
  </w:style>
  <w:style w:type="character" w:styleId="CommentReference">
    <w:name w:val="annotation reference"/>
    <w:basedOn w:val="DefaultParagraphFont"/>
    <w:uiPriority w:val="99"/>
    <w:semiHidden/>
    <w:unhideWhenUsed/>
    <w:rsid w:val="00F91594"/>
    <w:rPr>
      <w:sz w:val="16"/>
      <w:szCs w:val="16"/>
    </w:rPr>
  </w:style>
  <w:style w:type="paragraph" w:styleId="CommentText">
    <w:name w:val="annotation text"/>
    <w:basedOn w:val="Normal"/>
    <w:link w:val="CommentTextChar"/>
    <w:uiPriority w:val="99"/>
    <w:semiHidden/>
    <w:unhideWhenUsed/>
    <w:rsid w:val="00F91594"/>
    <w:pPr>
      <w:spacing w:line="240" w:lineRule="auto"/>
    </w:pPr>
    <w:rPr>
      <w:sz w:val="20"/>
      <w:szCs w:val="20"/>
    </w:rPr>
  </w:style>
  <w:style w:type="character" w:customStyle="1" w:styleId="CommentTextChar">
    <w:name w:val="Comment Text Char"/>
    <w:basedOn w:val="DefaultParagraphFont"/>
    <w:link w:val="CommentText"/>
    <w:uiPriority w:val="99"/>
    <w:semiHidden/>
    <w:rsid w:val="00F91594"/>
    <w:rPr>
      <w:sz w:val="20"/>
      <w:szCs w:val="20"/>
      <w:lang w:val="fr-FR"/>
    </w:rPr>
  </w:style>
  <w:style w:type="paragraph" w:styleId="CommentSubject">
    <w:name w:val="annotation subject"/>
    <w:basedOn w:val="CommentText"/>
    <w:next w:val="CommentText"/>
    <w:link w:val="CommentSubjectChar"/>
    <w:uiPriority w:val="99"/>
    <w:semiHidden/>
    <w:unhideWhenUsed/>
    <w:rsid w:val="00F91594"/>
    <w:rPr>
      <w:b/>
      <w:bCs/>
    </w:rPr>
  </w:style>
  <w:style w:type="character" w:customStyle="1" w:styleId="CommentSubjectChar">
    <w:name w:val="Comment Subject Char"/>
    <w:basedOn w:val="CommentTextChar"/>
    <w:link w:val="CommentSubject"/>
    <w:uiPriority w:val="99"/>
    <w:semiHidden/>
    <w:rsid w:val="00F91594"/>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9DE09-D3F7-40C1-9162-798D838B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1572</Words>
  <Characters>8961</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CHU de Bordeaux</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Huffman</dc:creator>
  <cp:lastModifiedBy>Reviewer 1</cp:lastModifiedBy>
  <cp:revision>2</cp:revision>
  <cp:lastPrinted>2020-02-13T11:23:00Z</cp:lastPrinted>
  <dcterms:created xsi:type="dcterms:W3CDTF">2020-03-31T01:59:00Z</dcterms:created>
  <dcterms:modified xsi:type="dcterms:W3CDTF">2020-03-31T01:59:00Z</dcterms:modified>
</cp:coreProperties>
</file>